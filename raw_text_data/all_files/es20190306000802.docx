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A128E" w14:textId="77777777" w:rsidR="00627F40" w:rsidRPr="00627F40" w:rsidRDefault="00627F40" w:rsidP="00627F40">
      <w:pPr>
        <w:spacing w:after="0" w:line="360" w:lineRule="auto"/>
        <w:rPr>
          <w:ins w:id="0" w:author="Φλούδα Χριστίνα" w:date="2019-03-18T12:47:00Z"/>
          <w:rFonts w:eastAsia="Times New Roman"/>
          <w:szCs w:val="24"/>
          <w:lang w:eastAsia="en-US"/>
        </w:rPr>
      </w:pPr>
      <w:bookmarkStart w:id="1" w:name="_GoBack"/>
      <w:bookmarkEnd w:id="1"/>
      <w:ins w:id="2" w:author="Φλούδα Χριστίνα" w:date="2019-03-18T12:47:00Z">
        <w:r w:rsidRPr="00627F4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C686B6" w14:textId="77777777" w:rsidR="00627F40" w:rsidRPr="00627F40" w:rsidRDefault="00627F40" w:rsidP="00627F40">
      <w:pPr>
        <w:spacing w:after="0" w:line="360" w:lineRule="auto"/>
        <w:rPr>
          <w:ins w:id="3" w:author="Φλούδα Χριστίνα" w:date="2019-03-18T12:47:00Z"/>
          <w:rFonts w:eastAsia="Times New Roman"/>
          <w:szCs w:val="24"/>
          <w:lang w:eastAsia="en-US"/>
        </w:rPr>
      </w:pPr>
    </w:p>
    <w:p w14:paraId="272AC5A4" w14:textId="77777777" w:rsidR="00627F40" w:rsidRPr="00627F40" w:rsidRDefault="00627F40" w:rsidP="00627F40">
      <w:pPr>
        <w:spacing w:after="0" w:line="360" w:lineRule="auto"/>
        <w:rPr>
          <w:ins w:id="4" w:author="Φλούδα Χριστίνα" w:date="2019-03-18T12:47:00Z"/>
          <w:rFonts w:eastAsia="Times New Roman"/>
          <w:szCs w:val="24"/>
          <w:lang w:eastAsia="en-US"/>
        </w:rPr>
      </w:pPr>
      <w:ins w:id="5" w:author="Φλούδα Χριστίνα" w:date="2019-03-18T12:47:00Z">
        <w:r w:rsidRPr="00627F40">
          <w:rPr>
            <w:rFonts w:eastAsia="Times New Roman"/>
            <w:szCs w:val="24"/>
            <w:lang w:eastAsia="en-US"/>
          </w:rPr>
          <w:t>ΠΙΝΑΚΑΣ ΠΕΡΙΕΧΟΜΕΝΩΝ</w:t>
        </w:r>
      </w:ins>
    </w:p>
    <w:p w14:paraId="2EECF008" w14:textId="77777777" w:rsidR="00627F40" w:rsidRPr="00627F40" w:rsidRDefault="00627F40" w:rsidP="00627F40">
      <w:pPr>
        <w:spacing w:after="0" w:line="360" w:lineRule="auto"/>
        <w:rPr>
          <w:ins w:id="6" w:author="Φλούδα Χριστίνα" w:date="2019-03-18T12:47:00Z"/>
          <w:rFonts w:eastAsia="Times New Roman"/>
          <w:szCs w:val="24"/>
          <w:lang w:eastAsia="en-US"/>
        </w:rPr>
      </w:pPr>
      <w:ins w:id="7" w:author="Φλούδα Χριστίνα" w:date="2019-03-18T12:47:00Z">
        <w:r w:rsidRPr="00627F40">
          <w:rPr>
            <w:rFonts w:eastAsia="Times New Roman"/>
            <w:szCs w:val="24"/>
            <w:lang w:eastAsia="en-US"/>
          </w:rPr>
          <w:t xml:space="preserve">ΙΖ΄ ΠΕΡΙΟΔΟΣ </w:t>
        </w:r>
      </w:ins>
    </w:p>
    <w:p w14:paraId="52C1395F" w14:textId="77777777" w:rsidR="00627F40" w:rsidRPr="00627F40" w:rsidRDefault="00627F40" w:rsidP="00627F40">
      <w:pPr>
        <w:spacing w:after="0" w:line="360" w:lineRule="auto"/>
        <w:rPr>
          <w:ins w:id="8" w:author="Φλούδα Χριστίνα" w:date="2019-03-18T12:47:00Z"/>
          <w:rFonts w:eastAsia="Times New Roman"/>
          <w:szCs w:val="24"/>
          <w:lang w:eastAsia="en-US"/>
        </w:rPr>
      </w:pPr>
      <w:ins w:id="9" w:author="Φλούδα Χριστίνα" w:date="2019-03-18T12:47:00Z">
        <w:r w:rsidRPr="00627F40">
          <w:rPr>
            <w:rFonts w:eastAsia="Times New Roman"/>
            <w:szCs w:val="24"/>
            <w:lang w:eastAsia="en-US"/>
          </w:rPr>
          <w:t>ΠΡΟΕΔΡΕΥΟΜΕΝΗΣ ΚΟΙΝΟΒΟΥΛΕΥΤΙΚΗΣ ΔΗΜΟΚΡΑΤΙΑΣ</w:t>
        </w:r>
      </w:ins>
    </w:p>
    <w:p w14:paraId="59C2E2E1" w14:textId="77777777" w:rsidR="00627F40" w:rsidRPr="00627F40" w:rsidRDefault="00627F40" w:rsidP="00627F40">
      <w:pPr>
        <w:spacing w:after="0" w:line="360" w:lineRule="auto"/>
        <w:rPr>
          <w:ins w:id="10" w:author="Φλούδα Χριστίνα" w:date="2019-03-18T12:47:00Z"/>
          <w:rFonts w:eastAsia="Times New Roman"/>
          <w:szCs w:val="24"/>
          <w:lang w:eastAsia="en-US"/>
        </w:rPr>
      </w:pPr>
      <w:ins w:id="11" w:author="Φλούδα Χριστίνα" w:date="2019-03-18T12:47:00Z">
        <w:r w:rsidRPr="00627F40">
          <w:rPr>
            <w:rFonts w:eastAsia="Times New Roman"/>
            <w:szCs w:val="24"/>
            <w:lang w:eastAsia="en-US"/>
          </w:rPr>
          <w:t>ΣΥΝΟΔΟΣ Δ΄</w:t>
        </w:r>
      </w:ins>
    </w:p>
    <w:p w14:paraId="2486A4C3" w14:textId="77777777" w:rsidR="00627F40" w:rsidRPr="00627F40" w:rsidRDefault="00627F40" w:rsidP="00627F40">
      <w:pPr>
        <w:spacing w:after="0" w:line="360" w:lineRule="auto"/>
        <w:rPr>
          <w:ins w:id="12" w:author="Φλούδα Χριστίνα" w:date="2019-03-18T12:47:00Z"/>
          <w:rFonts w:eastAsia="Times New Roman"/>
          <w:szCs w:val="24"/>
          <w:lang w:eastAsia="en-US"/>
        </w:rPr>
      </w:pPr>
    </w:p>
    <w:p w14:paraId="5C6B8A34" w14:textId="77777777" w:rsidR="00627F40" w:rsidRPr="00627F40" w:rsidRDefault="00627F40" w:rsidP="00627F40">
      <w:pPr>
        <w:spacing w:after="0" w:line="360" w:lineRule="auto"/>
        <w:rPr>
          <w:ins w:id="13" w:author="Φλούδα Χριστίνα" w:date="2019-03-18T12:47:00Z"/>
          <w:rFonts w:eastAsia="Times New Roman"/>
          <w:szCs w:val="24"/>
          <w:lang w:eastAsia="en-US"/>
        </w:rPr>
      </w:pPr>
      <w:ins w:id="14" w:author="Φλούδα Χριστίνα" w:date="2019-03-18T12:47:00Z">
        <w:r w:rsidRPr="00627F40">
          <w:rPr>
            <w:rFonts w:eastAsia="Times New Roman"/>
            <w:szCs w:val="24"/>
            <w:lang w:eastAsia="en-US"/>
          </w:rPr>
          <w:t>ΣΥΝΕΔΡΙΑΣΗ SΑ΄</w:t>
        </w:r>
      </w:ins>
    </w:p>
    <w:p w14:paraId="24A1E407" w14:textId="77777777" w:rsidR="00627F40" w:rsidRPr="00627F40" w:rsidRDefault="00627F40" w:rsidP="00627F40">
      <w:pPr>
        <w:spacing w:after="0" w:line="360" w:lineRule="auto"/>
        <w:rPr>
          <w:ins w:id="15" w:author="Φλούδα Χριστίνα" w:date="2019-03-18T12:47:00Z"/>
          <w:rFonts w:eastAsia="Times New Roman"/>
          <w:szCs w:val="24"/>
          <w:lang w:eastAsia="en-US"/>
        </w:rPr>
      </w:pPr>
      <w:ins w:id="16" w:author="Φλούδα Χριστίνα" w:date="2019-03-18T12:47:00Z">
        <w:r w:rsidRPr="00627F40">
          <w:rPr>
            <w:rFonts w:eastAsia="Times New Roman"/>
            <w:szCs w:val="24"/>
            <w:lang w:eastAsia="en-US"/>
          </w:rPr>
          <w:t>Τετάρτη  6 Μαρτίου 2019</w:t>
        </w:r>
      </w:ins>
    </w:p>
    <w:p w14:paraId="71B5B309" w14:textId="77777777" w:rsidR="00627F40" w:rsidRPr="00627F40" w:rsidRDefault="00627F40" w:rsidP="00627F40">
      <w:pPr>
        <w:spacing w:after="0" w:line="360" w:lineRule="auto"/>
        <w:rPr>
          <w:ins w:id="17" w:author="Φλούδα Χριστίνα" w:date="2019-03-18T12:47:00Z"/>
          <w:rFonts w:eastAsia="Times New Roman"/>
          <w:szCs w:val="24"/>
          <w:lang w:eastAsia="en-US"/>
        </w:rPr>
      </w:pPr>
    </w:p>
    <w:p w14:paraId="62A25FF2" w14:textId="77777777" w:rsidR="00627F40" w:rsidRPr="00627F40" w:rsidRDefault="00627F40" w:rsidP="00627F40">
      <w:pPr>
        <w:spacing w:after="0" w:line="360" w:lineRule="auto"/>
        <w:rPr>
          <w:ins w:id="18" w:author="Φλούδα Χριστίνα" w:date="2019-03-18T12:47:00Z"/>
          <w:rFonts w:eastAsia="Times New Roman"/>
          <w:szCs w:val="24"/>
          <w:lang w:eastAsia="en-US"/>
        </w:rPr>
      </w:pPr>
      <w:ins w:id="19" w:author="Φλούδα Χριστίνα" w:date="2019-03-18T12:47:00Z">
        <w:r w:rsidRPr="00627F40">
          <w:rPr>
            <w:rFonts w:eastAsia="Times New Roman"/>
            <w:szCs w:val="24"/>
            <w:lang w:eastAsia="en-US"/>
          </w:rPr>
          <w:t>ΘΕΜΑΤΑ</w:t>
        </w:r>
      </w:ins>
    </w:p>
    <w:p w14:paraId="0A47B48A" w14:textId="77777777" w:rsidR="00627F40" w:rsidRPr="00627F40" w:rsidRDefault="00627F40" w:rsidP="00627F40">
      <w:pPr>
        <w:spacing w:after="0" w:line="360" w:lineRule="auto"/>
        <w:rPr>
          <w:ins w:id="20" w:author="Φλούδα Χριστίνα" w:date="2019-03-18T12:47:00Z"/>
          <w:rFonts w:eastAsia="Times New Roman"/>
          <w:szCs w:val="24"/>
          <w:lang w:eastAsia="en-US"/>
        </w:rPr>
      </w:pPr>
      <w:ins w:id="21" w:author="Φλούδα Χριστίνα" w:date="2019-03-18T12:47:00Z">
        <w:r w:rsidRPr="00627F40">
          <w:rPr>
            <w:rFonts w:eastAsia="Times New Roman"/>
            <w:szCs w:val="24"/>
            <w:lang w:eastAsia="en-US"/>
          </w:rPr>
          <w:t xml:space="preserve"> </w:t>
        </w:r>
        <w:r w:rsidRPr="00627F40">
          <w:rPr>
            <w:rFonts w:eastAsia="Times New Roman"/>
            <w:szCs w:val="24"/>
            <w:lang w:eastAsia="en-US"/>
          </w:rPr>
          <w:br/>
          <w:t xml:space="preserve">Α. ΕΙΔΙΚΑ ΘΕΜΑΤΑ </w:t>
        </w:r>
        <w:r w:rsidRPr="00627F40">
          <w:rPr>
            <w:rFonts w:eastAsia="Times New Roman"/>
            <w:szCs w:val="24"/>
            <w:lang w:eastAsia="en-US"/>
          </w:rPr>
          <w:br/>
          <w:t xml:space="preserve">1. Επικύρωση Πρακτικών, σελ. </w:t>
        </w:r>
        <w:r w:rsidRPr="00627F40">
          <w:rPr>
            <w:rFonts w:eastAsia="Times New Roman"/>
            <w:szCs w:val="24"/>
            <w:lang w:eastAsia="en-US"/>
          </w:rPr>
          <w:br/>
          <w:t xml:space="preserve">2. Ανακοινώνεται ότι τη συνεδρίαση παρακολουθούν μαθητές από το 21ο Γυμνάσιο Αθήνας, το Ιδιωτικό Δημοτικό Σχολείο Κανάση, σπουδαστές από τη  Σχολή Εθνικής  Άμυνας με επικεφαλής το Διοικητή της Σχολής Αντιπτέραρχο Ιπτάμενο Δημήτριο Λαμπράκη, μαθητές από το Δημοτικό Σχολείο Λιαπάδων Κέρκυρας, το 9ο Δημοτικό Σχολείο Κέρκυρας, μαθητές από το Μουσικό Σχολείο Τρικάλων, Αμερικανοί φοιτητές από τα Saint John’s College και Tobin College, μαθητές από το 8ο Γυμνάσιο Λαμίας, το 2ο Γυμνάσιο  Άργους Ορεστικού, τα Δημοτικά Σχολεία Λουτρών, Πηγής και Συκαμινέας Λέσβου, φοιτητές από το Penn State and Bucknell University, μαθητές από το Γυμνάσιο Περάματος Ιωαννίνων και το 3ο Γυμνάσιο Ιεράπετρας, σελ. </w:t>
        </w:r>
        <w:r w:rsidRPr="00627F40">
          <w:rPr>
            <w:rFonts w:eastAsia="Times New Roman"/>
            <w:szCs w:val="24"/>
            <w:lang w:eastAsia="en-US"/>
          </w:rPr>
          <w:br/>
          <w:t xml:space="preserve">3. Επί διαδικαστικού θέματος, σελ. </w:t>
        </w:r>
        <w:r w:rsidRPr="00627F40">
          <w:rPr>
            <w:rFonts w:eastAsia="Times New Roman"/>
            <w:szCs w:val="24"/>
            <w:lang w:eastAsia="en-US"/>
          </w:rPr>
          <w:br/>
          <w:t xml:space="preserve"> </w:t>
        </w:r>
        <w:r w:rsidRPr="00627F40">
          <w:rPr>
            <w:rFonts w:eastAsia="Times New Roman"/>
            <w:szCs w:val="24"/>
            <w:lang w:eastAsia="en-US"/>
          </w:rPr>
          <w:br/>
          <w:t xml:space="preserve">Β. ΚΟΙΝΟΒΟΥΛΕΥΤΙΚΟΣ ΕΛΕΓΧΟΣ </w:t>
        </w:r>
        <w:r w:rsidRPr="00627F40">
          <w:rPr>
            <w:rFonts w:eastAsia="Times New Roman"/>
            <w:szCs w:val="24"/>
            <w:lang w:eastAsia="en-US"/>
          </w:rPr>
          <w:br/>
          <w:t xml:space="preserve">Ανακοίνωση του δελτίου επικαίρων ερωτήσεων της Πέμπτης 7 Μαρτίου 2019, σελ. </w:t>
        </w:r>
        <w:r w:rsidRPr="00627F40">
          <w:rPr>
            <w:rFonts w:eastAsia="Times New Roman"/>
            <w:szCs w:val="24"/>
            <w:lang w:eastAsia="en-US"/>
          </w:rPr>
          <w:br/>
          <w:t xml:space="preserve"> </w:t>
        </w:r>
        <w:r w:rsidRPr="00627F40">
          <w:rPr>
            <w:rFonts w:eastAsia="Times New Roman"/>
            <w:szCs w:val="24"/>
            <w:lang w:eastAsia="en-US"/>
          </w:rPr>
          <w:br/>
          <w:t xml:space="preserve">Γ. ΝΟΜΟΘΕΤΙΚΗ ΕΡΓΑΣΙΑ </w:t>
        </w:r>
        <w:r w:rsidRPr="00627F40">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627F40">
          <w:rPr>
            <w:rFonts w:eastAsia="Times New Roman"/>
            <w:szCs w:val="24"/>
            <w:lang w:eastAsia="en-US"/>
          </w:rPr>
          <w:br/>
          <w:t>2. Αιτήσεις ονομαστικής ψηφοφορίας:</w:t>
        </w:r>
        <w:r w:rsidRPr="00627F40">
          <w:rPr>
            <w:rFonts w:eastAsia="Times New Roman"/>
            <w:szCs w:val="24"/>
            <w:lang w:eastAsia="en-US"/>
          </w:rPr>
          <w:br/>
          <w:t xml:space="preserve">    α) Βουλευτών της Χρυσής Αυγής, επί του άρθρου 91 του σχεδίου νόμου του Υπουργείου Υγείας, σελ. </w:t>
        </w:r>
        <w:r w:rsidRPr="00627F40">
          <w:rPr>
            <w:rFonts w:eastAsia="Times New Roman"/>
            <w:szCs w:val="24"/>
            <w:lang w:eastAsia="en-US"/>
          </w:rPr>
          <w:br/>
          <w:t xml:space="preserve">    β) Είκοσι επτά Βουλευτών της Νέας Δημοκρατίας επί της τροπολογίας με γενικό αριθμό 2013 και ειδικό αριθμό 163, με θέμα: «Τροποποίηση ν. 4052/2012 (Α’41), 4512/2018 (Α’5) και ν.δ. 96/1973 (Α’172)», επί του σχεδίου νόμου του Υπουργείου Υγείας, σελ. </w:t>
        </w:r>
        <w:r w:rsidRPr="00627F40">
          <w:rPr>
            <w:rFonts w:eastAsia="Times New Roman"/>
            <w:szCs w:val="24"/>
            <w:lang w:eastAsia="en-US"/>
          </w:rPr>
          <w:br/>
          <w:t xml:space="preserve">3. Συζήτηση και ψήφιση επί της αρχής, των άρθρων, των τροπολογιών και του συνόλου του σχεδίου νόμου του Υπουργείου Πολιτισμού και Αθλητισμού: «Επιτροπή επαγγελματικού αθλητισμού και άλλες διατάξεις», σελ. </w:t>
        </w:r>
        <w:r w:rsidRPr="00627F40">
          <w:rPr>
            <w:rFonts w:eastAsia="Times New Roman"/>
            <w:szCs w:val="24"/>
            <w:lang w:eastAsia="en-US"/>
          </w:rPr>
          <w:br/>
          <w:t xml:space="preserve"> </w:t>
        </w:r>
        <w:r w:rsidRPr="00627F40">
          <w:rPr>
            <w:rFonts w:eastAsia="Times New Roman"/>
            <w:szCs w:val="24"/>
            <w:lang w:eastAsia="en-US"/>
          </w:rPr>
          <w:br/>
          <w:t>ΠΡΟΕΔΡΕΥΟΝΤΕΣ</w:t>
        </w:r>
      </w:ins>
    </w:p>
    <w:p w14:paraId="7BE5BBA4" w14:textId="77777777" w:rsidR="00627F40" w:rsidRPr="00627F40" w:rsidRDefault="00627F40" w:rsidP="00627F40">
      <w:pPr>
        <w:spacing w:after="0" w:line="360" w:lineRule="auto"/>
        <w:rPr>
          <w:ins w:id="22" w:author="Φλούδα Χριστίνα" w:date="2019-03-18T12:47:00Z"/>
          <w:rFonts w:eastAsia="Times New Roman"/>
          <w:szCs w:val="24"/>
          <w:lang w:eastAsia="en-US"/>
        </w:rPr>
      </w:pPr>
      <w:ins w:id="23" w:author="Φλούδα Χριστίνα" w:date="2019-03-18T12:47:00Z">
        <w:r w:rsidRPr="00627F40">
          <w:rPr>
            <w:rFonts w:eastAsia="Times New Roman"/>
            <w:szCs w:val="24"/>
            <w:lang w:eastAsia="en-US"/>
          </w:rPr>
          <w:t>ΒΑΡΕΜΕΝΟΣ Γ. , σελ.</w:t>
        </w:r>
        <w:r w:rsidRPr="00627F40">
          <w:rPr>
            <w:rFonts w:eastAsia="Times New Roman"/>
            <w:szCs w:val="24"/>
            <w:lang w:eastAsia="en-US"/>
          </w:rPr>
          <w:br/>
          <w:t>ΓΕΩΡΓΙΑΔΗΣ Μ. , σελ.</w:t>
        </w:r>
        <w:r w:rsidRPr="00627F40">
          <w:rPr>
            <w:rFonts w:eastAsia="Times New Roman"/>
            <w:szCs w:val="24"/>
            <w:lang w:eastAsia="en-US"/>
          </w:rPr>
          <w:br/>
          <w:t>ΚΑΚΛΑΜΑΝΗΣ Ν. , σελ.</w:t>
        </w:r>
        <w:r w:rsidRPr="00627F40">
          <w:rPr>
            <w:rFonts w:eastAsia="Times New Roman"/>
            <w:szCs w:val="24"/>
            <w:lang w:eastAsia="en-US"/>
          </w:rPr>
          <w:br/>
          <w:t>ΚΟΥΡΑΚΗΣ Α. , σελ.</w:t>
        </w:r>
        <w:r w:rsidRPr="00627F40">
          <w:rPr>
            <w:rFonts w:eastAsia="Times New Roman"/>
            <w:szCs w:val="24"/>
            <w:lang w:eastAsia="en-US"/>
          </w:rPr>
          <w:br/>
          <w:t>ΛΑΜΠΡΟΥΛΗΣ Γ. , σελ.</w:t>
        </w:r>
        <w:r w:rsidRPr="00627F40">
          <w:rPr>
            <w:rFonts w:eastAsia="Times New Roman"/>
            <w:szCs w:val="24"/>
            <w:lang w:eastAsia="en-US"/>
          </w:rPr>
          <w:br/>
          <w:t>ΧΡΙΣΤΟΔΟΥΛΟΠΟΥΛΟΥ Α. , σελ.</w:t>
        </w:r>
        <w:r w:rsidRPr="00627F40">
          <w:rPr>
            <w:rFonts w:eastAsia="Times New Roman"/>
            <w:szCs w:val="24"/>
            <w:lang w:eastAsia="en-US"/>
          </w:rPr>
          <w:br/>
        </w:r>
      </w:ins>
    </w:p>
    <w:p w14:paraId="375C748B" w14:textId="77777777" w:rsidR="00627F40" w:rsidRPr="00627F40" w:rsidRDefault="00627F40" w:rsidP="00627F40">
      <w:pPr>
        <w:spacing w:after="0" w:line="360" w:lineRule="auto"/>
        <w:rPr>
          <w:ins w:id="24" w:author="Φλούδα Χριστίνα" w:date="2019-03-18T12:47:00Z"/>
          <w:rFonts w:eastAsia="Times New Roman"/>
          <w:szCs w:val="24"/>
          <w:lang w:eastAsia="en-US"/>
        </w:rPr>
      </w:pPr>
    </w:p>
    <w:p w14:paraId="70EFDCF9" w14:textId="77777777" w:rsidR="00627F40" w:rsidRPr="00627F40" w:rsidRDefault="00627F40" w:rsidP="00627F40">
      <w:pPr>
        <w:spacing w:after="0" w:line="360" w:lineRule="auto"/>
        <w:rPr>
          <w:ins w:id="25" w:author="Φλούδα Χριστίνα" w:date="2019-03-18T12:47:00Z"/>
          <w:rFonts w:eastAsia="Times New Roman"/>
          <w:szCs w:val="24"/>
          <w:lang w:eastAsia="en-US"/>
        </w:rPr>
      </w:pPr>
      <w:ins w:id="26" w:author="Φλούδα Χριστίνα" w:date="2019-03-18T12:47:00Z">
        <w:r w:rsidRPr="00627F40">
          <w:rPr>
            <w:rFonts w:eastAsia="Times New Roman"/>
            <w:szCs w:val="24"/>
            <w:lang w:eastAsia="en-US"/>
          </w:rPr>
          <w:t>ΟΜΙΛΗΤΕΣ</w:t>
        </w:r>
      </w:ins>
    </w:p>
    <w:p w14:paraId="2588AE79" w14:textId="3CFD2C8D" w:rsidR="00627F40" w:rsidRDefault="00627F40" w:rsidP="00627F40">
      <w:pPr>
        <w:spacing w:line="600" w:lineRule="auto"/>
        <w:ind w:firstLine="720"/>
        <w:jc w:val="center"/>
        <w:rPr>
          <w:ins w:id="27" w:author="Φλούδα Χριστίνα" w:date="2019-03-18T12:47:00Z"/>
          <w:rFonts w:eastAsia="Times New Roman" w:cs="Times New Roman"/>
          <w:szCs w:val="24"/>
        </w:rPr>
      </w:pPr>
      <w:ins w:id="28" w:author="Φλούδα Χριστίνα" w:date="2019-03-18T12:47:00Z">
        <w:r w:rsidRPr="00627F40">
          <w:rPr>
            <w:rFonts w:eastAsia="Times New Roman"/>
            <w:szCs w:val="24"/>
            <w:lang w:eastAsia="en-US"/>
          </w:rPr>
          <w:br/>
          <w:t>Α. Επί διαδικαστικού θέματος:</w:t>
        </w:r>
        <w:r w:rsidRPr="00627F40">
          <w:rPr>
            <w:rFonts w:eastAsia="Times New Roman"/>
            <w:szCs w:val="24"/>
            <w:lang w:eastAsia="en-US"/>
          </w:rPr>
          <w:br/>
          <w:t>ΑΥΛΩΝΙΤΟΥ Ε. , σελ.</w:t>
        </w:r>
        <w:r w:rsidRPr="00627F40">
          <w:rPr>
            <w:rFonts w:eastAsia="Times New Roman"/>
            <w:szCs w:val="24"/>
            <w:lang w:eastAsia="en-US"/>
          </w:rPr>
          <w:br/>
          <w:t>ΒΑΡΕΜΕΝΟΣ Γ. , σελ.</w:t>
        </w:r>
        <w:r w:rsidRPr="00627F40">
          <w:rPr>
            <w:rFonts w:eastAsia="Times New Roman"/>
            <w:szCs w:val="24"/>
            <w:lang w:eastAsia="en-US"/>
          </w:rPr>
          <w:br/>
          <w:t>ΒΟΡΙΔΗΣ Μ. , σελ.</w:t>
        </w:r>
        <w:r w:rsidRPr="00627F40">
          <w:rPr>
            <w:rFonts w:eastAsia="Times New Roman"/>
            <w:szCs w:val="24"/>
            <w:lang w:eastAsia="en-US"/>
          </w:rPr>
          <w:br/>
          <w:t>ΓΕΩΡΓΙΑΔΗΣ Μ. , σελ.</w:t>
        </w:r>
        <w:r w:rsidRPr="00627F40">
          <w:rPr>
            <w:rFonts w:eastAsia="Times New Roman"/>
            <w:szCs w:val="24"/>
            <w:lang w:eastAsia="en-US"/>
          </w:rPr>
          <w:br/>
          <w:t>ΚΑΚΛΑΜΑΝΗΣ Ν. , σελ.</w:t>
        </w:r>
        <w:r w:rsidRPr="00627F40">
          <w:rPr>
            <w:rFonts w:eastAsia="Times New Roman"/>
            <w:szCs w:val="24"/>
            <w:lang w:eastAsia="en-US"/>
          </w:rPr>
          <w:br/>
          <w:t>ΚΑΡΑΜΑΝΛΗ  Ά. , σελ.</w:t>
        </w:r>
        <w:r w:rsidRPr="00627F40">
          <w:rPr>
            <w:rFonts w:eastAsia="Times New Roman"/>
            <w:szCs w:val="24"/>
            <w:lang w:eastAsia="en-US"/>
          </w:rPr>
          <w:br/>
          <w:t>ΚΕΛΛΑΣ Χ. , σελ.</w:t>
        </w:r>
        <w:r w:rsidRPr="00627F40">
          <w:rPr>
            <w:rFonts w:eastAsia="Times New Roman"/>
            <w:szCs w:val="24"/>
            <w:lang w:eastAsia="en-US"/>
          </w:rPr>
          <w:br/>
          <w:t>ΚΕΦΑΛΙΔΟΥ Χ. , σελ.</w:t>
        </w:r>
        <w:r w:rsidRPr="00627F40">
          <w:rPr>
            <w:rFonts w:eastAsia="Times New Roman"/>
            <w:szCs w:val="24"/>
            <w:lang w:eastAsia="en-US"/>
          </w:rPr>
          <w:br/>
          <w:t>ΚΟΥΡΑΚΗΣ Α. , σελ.</w:t>
        </w:r>
        <w:r w:rsidRPr="00627F40">
          <w:rPr>
            <w:rFonts w:eastAsia="Times New Roman"/>
            <w:szCs w:val="24"/>
            <w:lang w:eastAsia="en-US"/>
          </w:rPr>
          <w:br/>
          <w:t>ΚΩΝΣΤΑΝΤΙΝΕΑΣ Π. , σελ.</w:t>
        </w:r>
        <w:r w:rsidRPr="00627F40">
          <w:rPr>
            <w:rFonts w:eastAsia="Times New Roman"/>
            <w:szCs w:val="24"/>
            <w:lang w:eastAsia="en-US"/>
          </w:rPr>
          <w:br/>
          <w:t>ΛΑΜΠΡΟΥΛΗΣ Γ. , σελ.</w:t>
        </w:r>
        <w:r w:rsidRPr="00627F40">
          <w:rPr>
            <w:rFonts w:eastAsia="Times New Roman"/>
            <w:szCs w:val="24"/>
            <w:lang w:eastAsia="en-US"/>
          </w:rPr>
          <w:br/>
          <w:t>ΜΠΑΚΟΓΙΑΝΝΗ Θ. , σελ.</w:t>
        </w:r>
        <w:r w:rsidRPr="00627F40">
          <w:rPr>
            <w:rFonts w:eastAsia="Times New Roman"/>
            <w:szCs w:val="24"/>
            <w:lang w:eastAsia="en-US"/>
          </w:rPr>
          <w:br/>
          <w:t>ΜΠΟΥΡΑΣ Α. , σελ.</w:t>
        </w:r>
        <w:r w:rsidRPr="00627F40">
          <w:rPr>
            <w:rFonts w:eastAsia="Times New Roman"/>
            <w:szCs w:val="24"/>
            <w:lang w:eastAsia="en-US"/>
          </w:rPr>
          <w:br/>
          <w:t>ΠΟΛΑΚΗΣ Π. , σελ.</w:t>
        </w:r>
        <w:r w:rsidRPr="00627F40">
          <w:rPr>
            <w:rFonts w:eastAsia="Times New Roman"/>
            <w:szCs w:val="24"/>
            <w:lang w:eastAsia="en-US"/>
          </w:rPr>
          <w:br/>
          <w:t>ΣΤΡΑΤΗΣ Κ. , σελ.</w:t>
        </w:r>
        <w:r w:rsidRPr="00627F40">
          <w:rPr>
            <w:rFonts w:eastAsia="Times New Roman"/>
            <w:szCs w:val="24"/>
            <w:lang w:eastAsia="en-US"/>
          </w:rPr>
          <w:br/>
          <w:t>ΣΥΝΤΥΧΑΚΗΣ Ε. , σελ.</w:t>
        </w:r>
        <w:r w:rsidRPr="00627F40">
          <w:rPr>
            <w:rFonts w:eastAsia="Times New Roman"/>
            <w:szCs w:val="24"/>
            <w:lang w:eastAsia="en-US"/>
          </w:rPr>
          <w:br/>
          <w:t>ΤΖΑΒΑΡΑΣ Κ. , σελ.</w:t>
        </w:r>
        <w:r w:rsidRPr="00627F40">
          <w:rPr>
            <w:rFonts w:eastAsia="Times New Roman"/>
            <w:szCs w:val="24"/>
            <w:lang w:eastAsia="en-US"/>
          </w:rPr>
          <w:br/>
          <w:t>ΦΩΤΗΛΑΣ Ι. , σελ.</w:t>
        </w:r>
        <w:r w:rsidRPr="00627F40">
          <w:rPr>
            <w:rFonts w:eastAsia="Times New Roman"/>
            <w:szCs w:val="24"/>
            <w:lang w:eastAsia="en-US"/>
          </w:rPr>
          <w:br/>
          <w:t>ΧΡΙΣΤΟΔΟΥΛΟΠΟΥΛΟΥ Α. , σελ.</w:t>
        </w:r>
        <w:r w:rsidRPr="00627F40">
          <w:rPr>
            <w:rFonts w:eastAsia="Times New Roman"/>
            <w:szCs w:val="24"/>
            <w:lang w:eastAsia="en-US"/>
          </w:rPr>
          <w:br/>
        </w:r>
        <w:r w:rsidRPr="00627F40">
          <w:rPr>
            <w:rFonts w:eastAsia="Times New Roman"/>
            <w:szCs w:val="24"/>
            <w:lang w:eastAsia="en-US"/>
          </w:rPr>
          <w:br/>
          <w:t>Β. Επί του σχεδίου νόμου του Υπουργείου Υγείας:</w:t>
        </w:r>
        <w:r w:rsidRPr="00627F40">
          <w:rPr>
            <w:rFonts w:eastAsia="Times New Roman"/>
            <w:szCs w:val="24"/>
            <w:lang w:eastAsia="en-US"/>
          </w:rPr>
          <w:br/>
          <w:t>ΑΪΒΑΤΙΔΗΣ Ι. , σελ.</w:t>
        </w:r>
        <w:r w:rsidRPr="00627F40">
          <w:rPr>
            <w:rFonts w:eastAsia="Times New Roman"/>
            <w:szCs w:val="24"/>
            <w:lang w:eastAsia="en-US"/>
          </w:rPr>
          <w:br/>
          <w:t>ΑΝΑΣΤΑΣΙΑΔΗΣ Σ. , σελ.</w:t>
        </w:r>
        <w:r w:rsidRPr="00627F40">
          <w:rPr>
            <w:rFonts w:eastAsia="Times New Roman"/>
            <w:szCs w:val="24"/>
            <w:lang w:eastAsia="en-US"/>
          </w:rPr>
          <w:br/>
          <w:t>ΒΑΚΗ Φ. , σελ.</w:t>
        </w:r>
        <w:r w:rsidRPr="00627F40">
          <w:rPr>
            <w:rFonts w:eastAsia="Times New Roman"/>
            <w:szCs w:val="24"/>
            <w:lang w:eastAsia="en-US"/>
          </w:rPr>
          <w:br/>
          <w:t>ΒΑΣΙΛΕΙΑΔΗΣ Γ. , σελ.</w:t>
        </w:r>
        <w:r w:rsidRPr="00627F40">
          <w:rPr>
            <w:rFonts w:eastAsia="Times New Roman"/>
            <w:szCs w:val="24"/>
            <w:lang w:eastAsia="en-US"/>
          </w:rPr>
          <w:br/>
          <w:t>ΓΕΩΡΓΑΝΤΑΣ Γ. , σελ.</w:t>
        </w:r>
        <w:r w:rsidRPr="00627F40">
          <w:rPr>
            <w:rFonts w:eastAsia="Times New Roman"/>
            <w:szCs w:val="24"/>
            <w:lang w:eastAsia="en-US"/>
          </w:rPr>
          <w:br/>
          <w:t>ΔΗΜΗΤΡΙΑΔΗΣ Δ. , σελ.</w:t>
        </w:r>
        <w:r w:rsidRPr="00627F40">
          <w:rPr>
            <w:rFonts w:eastAsia="Times New Roman"/>
            <w:szCs w:val="24"/>
            <w:lang w:eastAsia="en-US"/>
          </w:rPr>
          <w:br/>
          <w:t>ΘΕΟΠΕΦΤΑΤΟΥ Α. , σελ.</w:t>
        </w:r>
        <w:r w:rsidRPr="00627F40">
          <w:rPr>
            <w:rFonts w:eastAsia="Times New Roman"/>
            <w:szCs w:val="24"/>
            <w:lang w:eastAsia="en-US"/>
          </w:rPr>
          <w:br/>
          <w:t>ΘΕΟΦΥΛΑΚΤΟΣ Ι. , σελ.</w:t>
        </w:r>
        <w:r w:rsidRPr="00627F40">
          <w:rPr>
            <w:rFonts w:eastAsia="Times New Roman"/>
            <w:szCs w:val="24"/>
            <w:lang w:eastAsia="en-US"/>
          </w:rPr>
          <w:br/>
          <w:t>ΘΕΟΧΑΡΗΣ Θ. , σελ.</w:t>
        </w:r>
        <w:r w:rsidRPr="00627F40">
          <w:rPr>
            <w:rFonts w:eastAsia="Times New Roman"/>
            <w:szCs w:val="24"/>
            <w:lang w:eastAsia="en-US"/>
          </w:rPr>
          <w:br/>
          <w:t>ΚΑΪΣΑΣ Γ. , σελ.</w:t>
        </w:r>
        <w:r w:rsidRPr="00627F40">
          <w:rPr>
            <w:rFonts w:eastAsia="Times New Roman"/>
            <w:szCs w:val="24"/>
            <w:lang w:eastAsia="en-US"/>
          </w:rPr>
          <w:br/>
          <w:t>ΚΑΡΑΟΓΛΟΥ Θ. , σελ.</w:t>
        </w:r>
        <w:r w:rsidRPr="00627F40">
          <w:rPr>
            <w:rFonts w:eastAsia="Times New Roman"/>
            <w:szCs w:val="24"/>
            <w:lang w:eastAsia="en-US"/>
          </w:rPr>
          <w:br/>
          <w:t>ΚΕΓΚΕΡΟΓΛΟΥ Β. , σελ.</w:t>
        </w:r>
        <w:r w:rsidRPr="00627F40">
          <w:rPr>
            <w:rFonts w:eastAsia="Times New Roman"/>
            <w:szCs w:val="24"/>
            <w:lang w:eastAsia="en-US"/>
          </w:rPr>
          <w:br/>
          <w:t>ΚΕΛΛΑΣ Χ. , σελ.</w:t>
        </w:r>
        <w:r w:rsidRPr="00627F40">
          <w:rPr>
            <w:rFonts w:eastAsia="Times New Roman"/>
            <w:szCs w:val="24"/>
            <w:lang w:eastAsia="en-US"/>
          </w:rPr>
          <w:br/>
          <w:t>ΛΑΜΠΡΟΥΛΗΣ Γ. , σελ.</w:t>
        </w:r>
        <w:r w:rsidRPr="00627F40">
          <w:rPr>
            <w:rFonts w:eastAsia="Times New Roman"/>
            <w:szCs w:val="24"/>
            <w:lang w:eastAsia="en-US"/>
          </w:rPr>
          <w:br/>
          <w:t>ΛΟΒΕΡΔΟΣ Α. , σελ.</w:t>
        </w:r>
        <w:r w:rsidRPr="00627F40">
          <w:rPr>
            <w:rFonts w:eastAsia="Times New Roman"/>
            <w:szCs w:val="24"/>
            <w:lang w:eastAsia="en-US"/>
          </w:rPr>
          <w:br/>
          <w:t>ΜΑΝΤΑΣ Χ. , σελ.</w:t>
        </w:r>
        <w:r w:rsidRPr="00627F40">
          <w:rPr>
            <w:rFonts w:eastAsia="Times New Roman"/>
            <w:szCs w:val="24"/>
            <w:lang w:eastAsia="en-US"/>
          </w:rPr>
          <w:br/>
          <w:t>ΜΕΓΑΛΟΟΙΚΟΝΟΜΟΥ Θ. , σελ.</w:t>
        </w:r>
        <w:r w:rsidRPr="00627F40">
          <w:rPr>
            <w:rFonts w:eastAsia="Times New Roman"/>
            <w:szCs w:val="24"/>
            <w:lang w:eastAsia="en-US"/>
          </w:rPr>
          <w:br/>
          <w:t>ΜΙΧΕΛΟΓΙΑΝΝΑΚΗΣ Ι. , σελ.</w:t>
        </w:r>
        <w:r w:rsidRPr="00627F40">
          <w:rPr>
            <w:rFonts w:eastAsia="Times New Roman"/>
            <w:szCs w:val="24"/>
            <w:lang w:eastAsia="en-US"/>
          </w:rPr>
          <w:br/>
          <w:t>ΜΟΥΜΟΥΛΙΔΗΣ Θ. , σελ.</w:t>
        </w:r>
        <w:r w:rsidRPr="00627F40">
          <w:rPr>
            <w:rFonts w:eastAsia="Times New Roman"/>
            <w:szCs w:val="24"/>
            <w:lang w:eastAsia="en-US"/>
          </w:rPr>
          <w:br/>
          <w:t>ΜΠΑΛΑΦΑΣ Ι. , σελ.</w:t>
        </w:r>
        <w:r w:rsidRPr="00627F40">
          <w:rPr>
            <w:rFonts w:eastAsia="Times New Roman"/>
            <w:szCs w:val="24"/>
            <w:lang w:eastAsia="en-US"/>
          </w:rPr>
          <w:br/>
          <w:t>ΜΠΑΛΛΗΣ Σ. , σελ.</w:t>
        </w:r>
        <w:r w:rsidRPr="00627F40">
          <w:rPr>
            <w:rFonts w:eastAsia="Times New Roman"/>
            <w:szCs w:val="24"/>
            <w:lang w:eastAsia="en-US"/>
          </w:rPr>
          <w:br/>
          <w:t>ΜΠΑΡΓΙΩΤΑΣ Κ. , σελ.</w:t>
        </w:r>
        <w:r w:rsidRPr="00627F40">
          <w:rPr>
            <w:rFonts w:eastAsia="Times New Roman"/>
            <w:szCs w:val="24"/>
            <w:lang w:eastAsia="en-US"/>
          </w:rPr>
          <w:br/>
          <w:t>ΝΤΖΙΜΑΝΗΣ Γ. , σελ.</w:t>
        </w:r>
        <w:r w:rsidRPr="00627F40">
          <w:rPr>
            <w:rFonts w:eastAsia="Times New Roman"/>
            <w:szCs w:val="24"/>
            <w:lang w:eastAsia="en-US"/>
          </w:rPr>
          <w:br/>
          <w:t>ΞΑΝΘΟΣ Α. , σελ.</w:t>
        </w:r>
        <w:r w:rsidRPr="00627F40">
          <w:rPr>
            <w:rFonts w:eastAsia="Times New Roman"/>
            <w:szCs w:val="24"/>
            <w:lang w:eastAsia="en-US"/>
          </w:rPr>
          <w:br/>
          <w:t>ΟΙΚΟΝΟΜΟΥ Β. , σελ.</w:t>
        </w:r>
        <w:r w:rsidRPr="00627F40">
          <w:rPr>
            <w:rFonts w:eastAsia="Times New Roman"/>
            <w:szCs w:val="24"/>
            <w:lang w:eastAsia="en-US"/>
          </w:rPr>
          <w:br/>
          <w:t>ΟΥΡΣΟΥΖΙΔΗΣ Γ. , σελ.</w:t>
        </w:r>
        <w:r w:rsidRPr="00627F40">
          <w:rPr>
            <w:rFonts w:eastAsia="Times New Roman"/>
            <w:szCs w:val="24"/>
            <w:lang w:eastAsia="en-US"/>
          </w:rPr>
          <w:br/>
          <w:t>ΠΑΛΛΗΣ Γ. , σελ.</w:t>
        </w:r>
        <w:r w:rsidRPr="00627F40">
          <w:rPr>
            <w:rFonts w:eastAsia="Times New Roman"/>
            <w:szCs w:val="24"/>
            <w:lang w:eastAsia="en-US"/>
          </w:rPr>
          <w:br/>
          <w:t>ΠΑΝΑΓΙΩΤΑΡΟΣ Η. , σελ.</w:t>
        </w:r>
        <w:r w:rsidRPr="00627F40">
          <w:rPr>
            <w:rFonts w:eastAsia="Times New Roman"/>
            <w:szCs w:val="24"/>
            <w:lang w:eastAsia="en-US"/>
          </w:rPr>
          <w:br/>
          <w:t>ΠΑΥΛΙΔΗΣ Κ. , σελ.</w:t>
        </w:r>
        <w:r w:rsidRPr="00627F40">
          <w:rPr>
            <w:rFonts w:eastAsia="Times New Roman"/>
            <w:szCs w:val="24"/>
            <w:lang w:eastAsia="en-US"/>
          </w:rPr>
          <w:br/>
          <w:t>ΠΑΦΙΛΗΣ Α. , σελ.</w:t>
        </w:r>
        <w:r w:rsidRPr="00627F40">
          <w:rPr>
            <w:rFonts w:eastAsia="Times New Roman"/>
            <w:szCs w:val="24"/>
            <w:lang w:eastAsia="en-US"/>
          </w:rPr>
          <w:br/>
          <w:t>ΠΟΛΑΚΗΣ Π. , σελ.</w:t>
        </w:r>
        <w:r w:rsidRPr="00627F40">
          <w:rPr>
            <w:rFonts w:eastAsia="Times New Roman"/>
            <w:szCs w:val="24"/>
            <w:lang w:eastAsia="en-US"/>
          </w:rPr>
          <w:br/>
          <w:t>ΠΡΑΤΣΟΛΗΣ Α. , σελ.</w:t>
        </w:r>
        <w:r w:rsidRPr="00627F40">
          <w:rPr>
            <w:rFonts w:eastAsia="Times New Roman"/>
            <w:szCs w:val="24"/>
            <w:lang w:eastAsia="en-US"/>
          </w:rPr>
          <w:br/>
          <w:t>ΡΙΖΟΣ Δ. , σελ.</w:t>
        </w:r>
        <w:r w:rsidRPr="00627F40">
          <w:rPr>
            <w:rFonts w:eastAsia="Times New Roman"/>
            <w:szCs w:val="24"/>
            <w:lang w:eastAsia="en-US"/>
          </w:rPr>
          <w:br/>
          <w:t>ΣΕΒΑΣΤΑΚΗΣ Δ. , σελ.</w:t>
        </w:r>
        <w:r w:rsidRPr="00627F40">
          <w:rPr>
            <w:rFonts w:eastAsia="Times New Roman"/>
            <w:szCs w:val="24"/>
            <w:lang w:eastAsia="en-US"/>
          </w:rPr>
          <w:br/>
          <w:t>ΣΤΑΜΠΟΥΛΗ Α. , σελ.</w:t>
        </w:r>
        <w:r w:rsidRPr="00627F40">
          <w:rPr>
            <w:rFonts w:eastAsia="Times New Roman"/>
            <w:szCs w:val="24"/>
            <w:lang w:eastAsia="en-US"/>
          </w:rPr>
          <w:br/>
          <w:t>ΣΤΟΓΙΑΝΝΙΔΗΣ Γ. , σελ.</w:t>
        </w:r>
        <w:r w:rsidRPr="00627F40">
          <w:rPr>
            <w:rFonts w:eastAsia="Times New Roman"/>
            <w:szCs w:val="24"/>
            <w:lang w:eastAsia="en-US"/>
          </w:rPr>
          <w:br/>
          <w:t>ΤΡΙΑΝΤΑΦΥΛΛΟΥ Μ. , σελ.</w:t>
        </w:r>
        <w:r w:rsidRPr="00627F40">
          <w:rPr>
            <w:rFonts w:eastAsia="Times New Roman"/>
            <w:szCs w:val="24"/>
            <w:lang w:eastAsia="en-US"/>
          </w:rPr>
          <w:br/>
          <w:t>ΤΣΙΑΡΑΣ Κ. , σελ.</w:t>
        </w:r>
        <w:r w:rsidRPr="00627F40">
          <w:rPr>
            <w:rFonts w:eastAsia="Times New Roman"/>
            <w:szCs w:val="24"/>
            <w:lang w:eastAsia="en-US"/>
          </w:rPr>
          <w:br/>
          <w:t>ΦΩΤΗΛΑΣ Ι. , σελ.</w:t>
        </w:r>
        <w:r w:rsidRPr="00627F40">
          <w:rPr>
            <w:rFonts w:eastAsia="Times New Roman"/>
            <w:szCs w:val="24"/>
            <w:lang w:eastAsia="en-US"/>
          </w:rPr>
          <w:br/>
        </w:r>
        <w:r w:rsidRPr="00627F40">
          <w:rPr>
            <w:rFonts w:eastAsia="Times New Roman"/>
            <w:szCs w:val="24"/>
            <w:lang w:eastAsia="en-US"/>
          </w:rPr>
          <w:br/>
          <w:t>Γ. Επί του σχεδίου νόμου του Υπουργείου Πολιτισμού και Αθλητισμού:</w:t>
        </w:r>
        <w:r w:rsidRPr="00627F40">
          <w:rPr>
            <w:rFonts w:eastAsia="Times New Roman"/>
            <w:szCs w:val="24"/>
            <w:lang w:eastAsia="en-US"/>
          </w:rPr>
          <w:br/>
          <w:t>ΑΚΡΙΩΤΗΣ Γ. , σελ.</w:t>
        </w:r>
        <w:r w:rsidRPr="00627F40">
          <w:rPr>
            <w:rFonts w:eastAsia="Times New Roman"/>
            <w:szCs w:val="24"/>
            <w:lang w:eastAsia="en-US"/>
          </w:rPr>
          <w:br/>
          <w:t>ΑΥΛΩΝΙΤΟΥ Ε. , σελ.</w:t>
        </w:r>
        <w:r w:rsidRPr="00627F40">
          <w:rPr>
            <w:rFonts w:eastAsia="Times New Roman"/>
            <w:szCs w:val="24"/>
            <w:lang w:eastAsia="en-US"/>
          </w:rPr>
          <w:br/>
          <w:t>ΒΑΣΙΛΕΙΑΔΗΣ Γ. , σελ.</w:t>
        </w:r>
        <w:r w:rsidRPr="00627F40">
          <w:rPr>
            <w:rFonts w:eastAsia="Times New Roman"/>
            <w:szCs w:val="24"/>
            <w:lang w:eastAsia="en-US"/>
          </w:rPr>
          <w:br/>
          <w:t>ΒΟΡΙΔΗΣ Μ. , σελ.</w:t>
        </w:r>
        <w:r w:rsidRPr="00627F40">
          <w:rPr>
            <w:rFonts w:eastAsia="Times New Roman"/>
            <w:szCs w:val="24"/>
            <w:lang w:eastAsia="en-US"/>
          </w:rPr>
          <w:br/>
          <w:t>ΓΕΩΡΓΙΑΔΗΣ Μ. , σελ.</w:t>
        </w:r>
        <w:r w:rsidRPr="00627F40">
          <w:rPr>
            <w:rFonts w:eastAsia="Times New Roman"/>
            <w:szCs w:val="24"/>
            <w:lang w:eastAsia="en-US"/>
          </w:rPr>
          <w:br/>
          <w:t>ΓΡΕΓΟΣ Α. , σελ.</w:t>
        </w:r>
        <w:r w:rsidRPr="00627F40">
          <w:rPr>
            <w:rFonts w:eastAsia="Times New Roman"/>
            <w:szCs w:val="24"/>
            <w:lang w:eastAsia="en-US"/>
          </w:rPr>
          <w:br/>
          <w:t>ΔΡΙΤΣΕΛΗ Π. , σελ.</w:t>
        </w:r>
        <w:r w:rsidRPr="00627F40">
          <w:rPr>
            <w:rFonts w:eastAsia="Times New Roman"/>
            <w:szCs w:val="24"/>
            <w:lang w:eastAsia="en-US"/>
          </w:rPr>
          <w:br/>
          <w:t>ΗΛΙΟΠΟΥΛΟΣ Π. , σελ.</w:t>
        </w:r>
        <w:r w:rsidRPr="00627F40">
          <w:rPr>
            <w:rFonts w:eastAsia="Times New Roman"/>
            <w:szCs w:val="24"/>
            <w:lang w:eastAsia="en-US"/>
          </w:rPr>
          <w:br/>
          <w:t>ΚΑΒΒΑΔΑΣ Α. , σελ.</w:t>
        </w:r>
        <w:r w:rsidRPr="00627F40">
          <w:rPr>
            <w:rFonts w:eastAsia="Times New Roman"/>
            <w:szCs w:val="24"/>
            <w:lang w:eastAsia="en-US"/>
          </w:rPr>
          <w:br/>
          <w:t>ΚΑΡΑΜΑΝΛΗ  Ά. , σελ.</w:t>
        </w:r>
        <w:r w:rsidRPr="00627F40">
          <w:rPr>
            <w:rFonts w:eastAsia="Times New Roman"/>
            <w:szCs w:val="24"/>
            <w:lang w:eastAsia="en-US"/>
          </w:rPr>
          <w:br/>
          <w:t>ΚΕΛΛΑΣ Χ. , σελ.</w:t>
        </w:r>
        <w:r w:rsidRPr="00627F40">
          <w:rPr>
            <w:rFonts w:eastAsia="Times New Roman"/>
            <w:szCs w:val="24"/>
            <w:lang w:eastAsia="en-US"/>
          </w:rPr>
          <w:br/>
          <w:t>ΚΕΦΑΛΙΔΟΥ Χ. , σελ.</w:t>
        </w:r>
        <w:r w:rsidRPr="00627F40">
          <w:rPr>
            <w:rFonts w:eastAsia="Times New Roman"/>
            <w:szCs w:val="24"/>
            <w:lang w:eastAsia="en-US"/>
          </w:rPr>
          <w:br/>
          <w:t>ΚΟΥΤΣΟΥΚΟΣ Γ. , σελ.</w:t>
        </w:r>
        <w:r w:rsidRPr="00627F40">
          <w:rPr>
            <w:rFonts w:eastAsia="Times New Roman"/>
            <w:szCs w:val="24"/>
            <w:lang w:eastAsia="en-US"/>
          </w:rPr>
          <w:br/>
          <w:t>ΚΩΝΣΤΑΝΤΙΝΕΑΣ Π. , σελ.</w:t>
        </w:r>
        <w:r w:rsidRPr="00627F40">
          <w:rPr>
            <w:rFonts w:eastAsia="Times New Roman"/>
            <w:szCs w:val="24"/>
            <w:lang w:eastAsia="en-US"/>
          </w:rPr>
          <w:br/>
          <w:t>ΜΑΥΡΩΤΑΣ Γ. , σελ.</w:t>
        </w:r>
        <w:r w:rsidRPr="00627F40">
          <w:rPr>
            <w:rFonts w:eastAsia="Times New Roman"/>
            <w:szCs w:val="24"/>
            <w:lang w:eastAsia="en-US"/>
          </w:rPr>
          <w:br/>
          <w:t>ΜΕΓΑΛΟΜΥΣΤΑΚΑΣ Α. , σελ.</w:t>
        </w:r>
        <w:r w:rsidRPr="00627F40">
          <w:rPr>
            <w:rFonts w:eastAsia="Times New Roman"/>
            <w:szCs w:val="24"/>
            <w:lang w:eastAsia="en-US"/>
          </w:rPr>
          <w:br/>
          <w:t>ΜΕΓΑΛΟΟΙΚΟΝΟΜΟΥ Θ. , σελ.</w:t>
        </w:r>
        <w:r w:rsidRPr="00627F40">
          <w:rPr>
            <w:rFonts w:eastAsia="Times New Roman"/>
            <w:szCs w:val="24"/>
            <w:lang w:eastAsia="en-US"/>
          </w:rPr>
          <w:br/>
          <w:t>ΜΠΑΚΟΓΙΑΝΝΗ Θ. , σελ.</w:t>
        </w:r>
        <w:r w:rsidRPr="00627F40">
          <w:rPr>
            <w:rFonts w:eastAsia="Times New Roman"/>
            <w:szCs w:val="24"/>
            <w:lang w:eastAsia="en-US"/>
          </w:rPr>
          <w:br/>
          <w:t>ΠΑΛΛΗΣ Γ. , σελ.</w:t>
        </w:r>
        <w:r w:rsidRPr="00627F40">
          <w:rPr>
            <w:rFonts w:eastAsia="Times New Roman"/>
            <w:szCs w:val="24"/>
            <w:lang w:eastAsia="en-US"/>
          </w:rPr>
          <w:br/>
          <w:t>ΠΑΠΑΝΑΤΣΙΟΥ Α. , σελ.</w:t>
        </w:r>
        <w:r w:rsidRPr="00627F40">
          <w:rPr>
            <w:rFonts w:eastAsia="Times New Roman"/>
            <w:szCs w:val="24"/>
            <w:lang w:eastAsia="en-US"/>
          </w:rPr>
          <w:br/>
          <w:t>ΠΑΦΙΛΗΣ Α. , σελ.</w:t>
        </w:r>
        <w:r w:rsidRPr="00627F40">
          <w:rPr>
            <w:rFonts w:eastAsia="Times New Roman"/>
            <w:szCs w:val="24"/>
            <w:lang w:eastAsia="en-US"/>
          </w:rPr>
          <w:br/>
          <w:t>ΠΕΤΡΟΠΟΥΛΟΣ Α. , σελ.</w:t>
        </w:r>
        <w:r w:rsidRPr="00627F40">
          <w:rPr>
            <w:rFonts w:eastAsia="Times New Roman"/>
            <w:szCs w:val="24"/>
            <w:lang w:eastAsia="en-US"/>
          </w:rPr>
          <w:br/>
          <w:t>ΠΟΛΑΚΗΣ Π. , σελ.</w:t>
        </w:r>
        <w:r w:rsidRPr="00627F40">
          <w:rPr>
            <w:rFonts w:eastAsia="Times New Roman"/>
            <w:szCs w:val="24"/>
            <w:lang w:eastAsia="en-US"/>
          </w:rPr>
          <w:br/>
          <w:t>ΣΚΟΥΦΑ Ε. , σελ.</w:t>
        </w:r>
        <w:r w:rsidRPr="00627F40">
          <w:rPr>
            <w:rFonts w:eastAsia="Times New Roman"/>
            <w:szCs w:val="24"/>
            <w:lang w:eastAsia="en-US"/>
          </w:rPr>
          <w:br/>
          <w:t>ΣΤΑΜΠΟΥΛΗ Α. , σελ.</w:t>
        </w:r>
        <w:r w:rsidRPr="00627F40">
          <w:rPr>
            <w:rFonts w:eastAsia="Times New Roman"/>
            <w:szCs w:val="24"/>
            <w:lang w:eastAsia="en-US"/>
          </w:rPr>
          <w:br/>
          <w:t>ΣΤΡΑΤΗΣ Κ. , σελ.</w:t>
        </w:r>
        <w:r w:rsidRPr="00627F40">
          <w:rPr>
            <w:rFonts w:eastAsia="Times New Roman"/>
            <w:szCs w:val="24"/>
            <w:lang w:eastAsia="en-US"/>
          </w:rPr>
          <w:br/>
          <w:t>ΣΤΥΛΙΟΣ Γ. , σελ.</w:t>
        </w:r>
        <w:r w:rsidRPr="00627F40">
          <w:rPr>
            <w:rFonts w:eastAsia="Times New Roman"/>
            <w:szCs w:val="24"/>
            <w:lang w:eastAsia="en-US"/>
          </w:rPr>
          <w:br/>
          <w:t>ΣΥΝΤΥΧΑΚΗΣ Ε. , σελ.</w:t>
        </w:r>
        <w:r w:rsidRPr="00627F40">
          <w:rPr>
            <w:rFonts w:eastAsia="Times New Roman"/>
            <w:szCs w:val="24"/>
            <w:lang w:eastAsia="en-US"/>
          </w:rPr>
          <w:br/>
          <w:t>ΤΖΑΒΑΡΑΣ Κ. , σελ.</w:t>
        </w:r>
        <w:r w:rsidRPr="00627F40">
          <w:rPr>
            <w:rFonts w:eastAsia="Times New Roman"/>
            <w:szCs w:val="24"/>
            <w:lang w:eastAsia="en-US"/>
          </w:rPr>
          <w:br/>
          <w:t>ΦΩΤΗΛΑΣ Ι. , σελ.</w:t>
        </w:r>
        <w:r w:rsidRPr="00627F40">
          <w:rPr>
            <w:rFonts w:eastAsia="Times New Roman"/>
            <w:szCs w:val="24"/>
            <w:lang w:eastAsia="en-US"/>
          </w:rPr>
          <w:br/>
        </w:r>
        <w:r w:rsidRPr="00627F40">
          <w:rPr>
            <w:rFonts w:eastAsia="Times New Roman"/>
            <w:szCs w:val="24"/>
            <w:lang w:eastAsia="en-US"/>
          </w:rPr>
          <w:br/>
          <w:t>ΠΑΡΕΜΒΑΣΕΙΣ:</w:t>
        </w:r>
        <w:r w:rsidRPr="00627F40">
          <w:rPr>
            <w:rFonts w:eastAsia="Times New Roman"/>
            <w:szCs w:val="24"/>
            <w:lang w:eastAsia="en-US"/>
          </w:rPr>
          <w:br/>
          <w:t>ΒΛΑΣΗΣ Κ. , σελ.</w:t>
        </w:r>
        <w:r w:rsidRPr="00627F40">
          <w:rPr>
            <w:rFonts w:eastAsia="Times New Roman"/>
            <w:szCs w:val="24"/>
            <w:lang w:eastAsia="en-US"/>
          </w:rPr>
          <w:br/>
          <w:t>ΚΑΚΛΑΜΑΝΗΣ Ν. , σελ.</w:t>
        </w:r>
        <w:r w:rsidRPr="00627F40">
          <w:rPr>
            <w:rFonts w:eastAsia="Times New Roman"/>
            <w:szCs w:val="24"/>
            <w:lang w:eastAsia="en-US"/>
          </w:rPr>
          <w:br/>
          <w:t>ΚΩΝΣΤΑΝΤΙΝΕΑΣ Π. , σελ.</w:t>
        </w:r>
        <w:r w:rsidRPr="00627F40">
          <w:rPr>
            <w:rFonts w:eastAsia="Times New Roman"/>
            <w:szCs w:val="24"/>
            <w:lang w:eastAsia="en-US"/>
          </w:rPr>
          <w:br/>
          <w:t>ΠΑΠΑΔΟΠΟΥΛΟΣ Α. , σελ.</w:t>
        </w:r>
        <w:r w:rsidRPr="00627F40">
          <w:rPr>
            <w:rFonts w:eastAsia="Times New Roman"/>
            <w:szCs w:val="24"/>
            <w:lang w:eastAsia="en-US"/>
          </w:rPr>
          <w:br/>
        </w:r>
      </w:ins>
    </w:p>
    <w:p w14:paraId="4CC5ABD6" w14:textId="08FE7986" w:rsidR="005D719C" w:rsidRDefault="00627F40">
      <w:pPr>
        <w:spacing w:line="600" w:lineRule="auto"/>
        <w:ind w:firstLine="720"/>
        <w:jc w:val="center"/>
        <w:rPr>
          <w:rFonts w:eastAsia="Times New Roman" w:cs="Times New Roman"/>
          <w:szCs w:val="24"/>
        </w:rPr>
      </w:pPr>
      <w:r w:rsidRPr="00087E00">
        <w:rPr>
          <w:rFonts w:eastAsia="Times New Roman" w:cs="Times New Roman"/>
          <w:szCs w:val="24"/>
        </w:rPr>
        <w:t>ΠΡΑΚΤΙΚΑ ΒΟΥΛΗΣ</w:t>
      </w:r>
    </w:p>
    <w:p w14:paraId="4CC5ABD7" w14:textId="77777777" w:rsidR="005D719C" w:rsidRDefault="00627F40">
      <w:pPr>
        <w:spacing w:line="600" w:lineRule="auto"/>
        <w:ind w:firstLine="720"/>
        <w:jc w:val="center"/>
        <w:rPr>
          <w:rFonts w:eastAsia="Times New Roman" w:cs="Times New Roman"/>
          <w:szCs w:val="24"/>
        </w:rPr>
      </w:pPr>
      <w:r w:rsidRPr="00087E00">
        <w:rPr>
          <w:rFonts w:eastAsia="Times New Roman" w:cs="Times New Roman"/>
          <w:szCs w:val="24"/>
        </w:rPr>
        <w:t>Ι</w:t>
      </w:r>
      <w:r w:rsidRPr="00087E00">
        <w:rPr>
          <w:rFonts w:eastAsia="Times New Roman" w:cs="Times New Roman"/>
          <w:szCs w:val="24"/>
        </w:rPr>
        <w:t xml:space="preserve">Ζ΄ ΠΕΡΙΟΔΟΣ </w:t>
      </w:r>
    </w:p>
    <w:p w14:paraId="4CC5ABD8" w14:textId="77777777" w:rsidR="005D719C" w:rsidRDefault="00627F40">
      <w:pPr>
        <w:spacing w:line="600" w:lineRule="auto"/>
        <w:ind w:firstLine="720"/>
        <w:jc w:val="center"/>
        <w:rPr>
          <w:rFonts w:eastAsia="Times New Roman" w:cs="Times New Roman"/>
          <w:szCs w:val="24"/>
        </w:rPr>
      </w:pPr>
      <w:r w:rsidRPr="00087E00">
        <w:rPr>
          <w:rFonts w:eastAsia="Times New Roman" w:cs="Times New Roman"/>
          <w:szCs w:val="24"/>
        </w:rPr>
        <w:t>ΠΡΟΕΔΡΕΥΟΜΕΝΗΣ ΚΟΙΝΟΒΟΥΛΕΥΤΙΚΗΣ ΔΗΜΟΚΡΑΤΙΑΣ</w:t>
      </w:r>
    </w:p>
    <w:p w14:paraId="4CC5ABD9" w14:textId="77777777" w:rsidR="005D719C" w:rsidRDefault="00627F40">
      <w:pPr>
        <w:spacing w:line="600" w:lineRule="auto"/>
        <w:ind w:firstLine="720"/>
        <w:jc w:val="center"/>
        <w:rPr>
          <w:rFonts w:eastAsia="Times New Roman" w:cs="Times New Roman"/>
          <w:szCs w:val="24"/>
        </w:rPr>
      </w:pPr>
      <w:r w:rsidRPr="00087E00">
        <w:rPr>
          <w:rFonts w:eastAsia="Times New Roman" w:cs="Times New Roman"/>
          <w:szCs w:val="24"/>
        </w:rPr>
        <w:t>ΣΥΝΟΔΟΣ Δ΄</w:t>
      </w:r>
    </w:p>
    <w:p w14:paraId="4CC5ABDA" w14:textId="77777777" w:rsidR="005D719C" w:rsidRDefault="00627F40">
      <w:pPr>
        <w:spacing w:line="600" w:lineRule="auto"/>
        <w:ind w:firstLine="720"/>
        <w:jc w:val="center"/>
        <w:rPr>
          <w:rFonts w:eastAsia="Times New Roman" w:cs="Times New Roman"/>
          <w:szCs w:val="24"/>
        </w:rPr>
      </w:pPr>
      <w:r w:rsidRPr="00087E00">
        <w:rPr>
          <w:rFonts w:eastAsia="Times New Roman" w:cs="Times New Roman"/>
          <w:szCs w:val="24"/>
        </w:rPr>
        <w:t>ΣΥΝΕΔΡΙΑΣΗ ϟ</w:t>
      </w:r>
      <w:r>
        <w:rPr>
          <w:rFonts w:eastAsia="Times New Roman" w:cs="Times New Roman"/>
          <w:szCs w:val="24"/>
          <w:lang w:val="en-US"/>
        </w:rPr>
        <w:t>A</w:t>
      </w:r>
      <w:r w:rsidRPr="00087E00">
        <w:rPr>
          <w:rFonts w:eastAsia="Times New Roman" w:cs="Times New Roman"/>
          <w:szCs w:val="24"/>
        </w:rPr>
        <w:t>΄</w:t>
      </w:r>
    </w:p>
    <w:p w14:paraId="4CC5ABDB"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Τετάρτη 6</w:t>
      </w:r>
      <w:r w:rsidRPr="00087E00">
        <w:rPr>
          <w:rFonts w:eastAsia="Times New Roman" w:cs="Times New Roman"/>
          <w:szCs w:val="24"/>
        </w:rPr>
        <w:t xml:space="preserve"> Μαρτίου 2019</w:t>
      </w:r>
    </w:p>
    <w:p w14:paraId="4CC5ABDC" w14:textId="77777777" w:rsidR="005D719C" w:rsidRDefault="00627F40">
      <w:pPr>
        <w:spacing w:line="600" w:lineRule="auto"/>
        <w:ind w:firstLine="720"/>
        <w:jc w:val="both"/>
        <w:rPr>
          <w:rFonts w:eastAsia="Times New Roman" w:cs="Times New Roman"/>
          <w:szCs w:val="24"/>
        </w:rPr>
      </w:pPr>
      <w:r w:rsidRPr="00087E00">
        <w:rPr>
          <w:rFonts w:eastAsia="Times New Roman" w:cs="Times New Roman"/>
          <w:szCs w:val="24"/>
        </w:rPr>
        <w:t xml:space="preserve">Αθήνα, σήμερα στις </w:t>
      </w:r>
      <w:r>
        <w:rPr>
          <w:rFonts w:eastAsia="Times New Roman" w:cs="Times New Roman"/>
          <w:szCs w:val="24"/>
        </w:rPr>
        <w:t>6</w:t>
      </w:r>
      <w:r w:rsidRPr="00087E00">
        <w:rPr>
          <w:rFonts w:eastAsia="Times New Roman" w:cs="Times New Roman"/>
          <w:szCs w:val="24"/>
        </w:rPr>
        <w:t xml:space="preserve"> Μαρτίου 2019, ημέρα Τ</w:t>
      </w:r>
      <w:r>
        <w:rPr>
          <w:rFonts w:eastAsia="Times New Roman" w:cs="Times New Roman"/>
          <w:szCs w:val="24"/>
        </w:rPr>
        <w:t>ετάρτη</w:t>
      </w:r>
      <w:r w:rsidRPr="00087E00">
        <w:rPr>
          <w:rFonts w:eastAsia="Times New Roman" w:cs="Times New Roman"/>
          <w:szCs w:val="24"/>
        </w:rPr>
        <w:t xml:space="preserve"> και ώρα </w:t>
      </w:r>
      <w:r>
        <w:rPr>
          <w:rFonts w:eastAsia="Times New Roman" w:cs="Times New Roman"/>
          <w:szCs w:val="24"/>
        </w:rPr>
        <w:t>10.14</w:t>
      </w:r>
      <w:r w:rsidRPr="00087E0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ΣΤ</w:t>
      </w:r>
      <w:r w:rsidRPr="00087E00">
        <w:rPr>
          <w:rFonts w:eastAsia="Times New Roman" w:cs="Times New Roman"/>
          <w:szCs w:val="24"/>
        </w:rPr>
        <w:t xml:space="preserve">΄ Αντιπροέδρου αυτής κ. </w:t>
      </w:r>
      <w:r w:rsidRPr="00B14712">
        <w:rPr>
          <w:rFonts w:eastAsia="Times New Roman" w:cs="Times New Roman"/>
          <w:b/>
          <w:szCs w:val="24"/>
        </w:rPr>
        <w:t>ΓΕΩΡΓΙΟΥ ΛΑΜΠΡΟΥΛΗ</w:t>
      </w:r>
      <w:r>
        <w:rPr>
          <w:rFonts w:eastAsia="Times New Roman" w:cs="Times New Roman"/>
          <w:szCs w:val="24"/>
        </w:rPr>
        <w:t>.</w:t>
      </w:r>
    </w:p>
    <w:p w14:paraId="4CC5ABDD" w14:textId="77777777" w:rsidR="005D719C" w:rsidRDefault="00627F40">
      <w:pPr>
        <w:spacing w:line="600" w:lineRule="auto"/>
        <w:ind w:firstLine="720"/>
        <w:jc w:val="both"/>
        <w:rPr>
          <w:rFonts w:eastAsia="Times New Roman" w:cs="Times New Roman"/>
          <w:szCs w:val="24"/>
        </w:rPr>
      </w:pPr>
      <w:r w:rsidRPr="00087E00">
        <w:rPr>
          <w:rFonts w:eastAsia="Times New Roman" w:cs="Times New Roman"/>
          <w:b/>
          <w:szCs w:val="24"/>
        </w:rPr>
        <w:t>ΠΡΟΕΔΡΕΥΩΝ (Γεώργιος Λαμπρούλης):</w:t>
      </w:r>
      <w:r w:rsidRPr="00087E00">
        <w:rPr>
          <w:rFonts w:eastAsia="Times New Roman" w:cs="Times New Roman"/>
          <w:szCs w:val="24"/>
        </w:rPr>
        <w:t xml:space="preserve"> Κυρίες και κύριοι συνάδελφοι, αρχίζει η συνεδρίαση.</w:t>
      </w:r>
    </w:p>
    <w:p w14:paraId="4CC5ABD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εισέλθουμε στην ημερήσια διάταξη, έχ</w:t>
      </w:r>
      <w:r>
        <w:rPr>
          <w:rFonts w:eastAsia="Times New Roman" w:cs="Times New Roman"/>
          <w:szCs w:val="24"/>
        </w:rPr>
        <w:t xml:space="preserve">ω την τιμή να ανακοινώσω στο Σώμα το δελτίο επικαίρων ερωτήσεων της Πέμπτης 7 Μαρτίου 2019. </w:t>
      </w:r>
    </w:p>
    <w:p w14:paraId="4CC5ABD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παράγραφο</w:t>
      </w:r>
      <w:r>
        <w:rPr>
          <w:rFonts w:eastAsia="Times New Roman" w:cs="Times New Roman"/>
          <w:szCs w:val="24"/>
        </w:rPr>
        <w:t xml:space="preserve">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4CC5ABE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1. Η με αριθμό 403/4-3-2019 επίκα</w:t>
      </w:r>
      <w:r>
        <w:rPr>
          <w:rFonts w:eastAsia="Times New Roman" w:cs="Times New Roman"/>
          <w:szCs w:val="24"/>
        </w:rPr>
        <w:t xml:space="preserve">ιρη ερώτηση του Βουλευτή Κιλκίς της Νέας Δημοκρατίας κ. Γεωργίου Γεωργαντά προς την Υπουργό Διοικητικής Ανασυγκρότησης, με θέμα: «Η Κυβέρνηση δεν δίνει στοιχεία για την αξιολόγηση στο </w:t>
      </w:r>
      <w:r>
        <w:rPr>
          <w:rFonts w:eastAsia="Times New Roman" w:cs="Times New Roman"/>
          <w:szCs w:val="24"/>
        </w:rPr>
        <w:t>δ</w:t>
      </w:r>
      <w:r>
        <w:rPr>
          <w:rFonts w:eastAsia="Times New Roman" w:cs="Times New Roman"/>
          <w:szCs w:val="24"/>
        </w:rPr>
        <w:t>ημόσιο».</w:t>
      </w:r>
    </w:p>
    <w:p w14:paraId="4CC5ABE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2. Η με αριθμό 396/1-3-2019 επίκαιρη ερώτηση του Βουλευτή Β΄ Α</w:t>
      </w:r>
      <w:r>
        <w:rPr>
          <w:rFonts w:eastAsia="Times New Roman" w:cs="Times New Roman"/>
          <w:szCs w:val="24"/>
        </w:rPr>
        <w:t>θηνών της Δημοκρατικής Συμπαράταξης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Εξωτερικών, με θέμα: «</w:t>
      </w:r>
      <w:r>
        <w:rPr>
          <w:rFonts w:eastAsia="Times New Roman" w:cs="Times New Roman"/>
          <w:szCs w:val="24"/>
        </w:rPr>
        <w:t xml:space="preserve">Εκατό </w:t>
      </w:r>
      <w:r>
        <w:rPr>
          <w:rFonts w:eastAsia="Times New Roman" w:cs="Times New Roman"/>
          <w:szCs w:val="24"/>
        </w:rPr>
        <w:t>χρόνια μετά την Γενοκτονία των Ελλήνων του Πόντου, εξακολουθεί η αδράνεια της Κυβέρνησης στην εκδήλωση ενεργειών για την προώθηση της αναγνώρισής</w:t>
      </w:r>
      <w:r>
        <w:rPr>
          <w:rFonts w:eastAsia="Times New Roman" w:cs="Times New Roman"/>
          <w:szCs w:val="24"/>
        </w:rPr>
        <w:t xml:space="preserve"> της από τη διεθνή κοινότητα».  </w:t>
      </w:r>
    </w:p>
    <w:p w14:paraId="4CC5ABE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3. Η με αριθμό 408/5-3-2019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ς κ. Νικολάου Καραθανασόπουλου προς την Υπουργό Εργασίας, Κοινω</w:t>
      </w:r>
      <w:r>
        <w:rPr>
          <w:rFonts w:eastAsia="Times New Roman" w:cs="Times New Roman"/>
          <w:szCs w:val="24"/>
        </w:rPr>
        <w:lastRenderedPageBreak/>
        <w:t>νικής Ασφάλισης και Κοινωνικής Αλληλεγγύης, με θέμα: «Συνδικα</w:t>
      </w:r>
      <w:r>
        <w:rPr>
          <w:rFonts w:eastAsia="Times New Roman" w:cs="Times New Roman"/>
          <w:szCs w:val="24"/>
        </w:rPr>
        <w:t xml:space="preserve">λιστική δίωξη από τον Όμιλο </w:t>
      </w:r>
      <w:r w:rsidRPr="00A52A3E">
        <w:rPr>
          <w:rFonts w:eastAsia="Times New Roman" w:cs="Times New Roman"/>
          <w:szCs w:val="24"/>
        </w:rPr>
        <w:t>“</w:t>
      </w:r>
      <w:r>
        <w:rPr>
          <w:rFonts w:eastAsia="Times New Roman" w:cs="Times New Roman"/>
          <w:szCs w:val="24"/>
        </w:rPr>
        <w:t>Σελόντα Ιχθυοτροφεία Α.Ε.Γ.Ε.”».</w:t>
      </w:r>
    </w:p>
    <w:p w14:paraId="4CC5ABE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4. Η με αριθμό 393/27-2-2019 επίκαιρη ερώτηση του Βουλευτή Α΄ Θεσσαλονίκης της Ένωσης Κεντρώων κ. Ιωάννη Σαρίδη προς τον Υπουργό Υποδομών και Μεταφορών, με θέμα: «Βαλτώνει η προμήθεια </w:t>
      </w:r>
      <w:r>
        <w:rPr>
          <w:rFonts w:eastAsia="Times New Roman" w:cs="Times New Roman"/>
          <w:szCs w:val="24"/>
        </w:rPr>
        <w:t>επτακοσίων</w:t>
      </w:r>
      <w:r>
        <w:rPr>
          <w:rFonts w:eastAsia="Times New Roman" w:cs="Times New Roman"/>
          <w:szCs w:val="24"/>
        </w:rPr>
        <w:t xml:space="preserve"> πενήντα </w:t>
      </w:r>
      <w:r>
        <w:rPr>
          <w:rFonts w:eastAsia="Times New Roman" w:cs="Times New Roman"/>
          <w:szCs w:val="24"/>
        </w:rPr>
        <w:t xml:space="preserve">λεωφορείων αστικής συγκοινωνίας – </w:t>
      </w:r>
      <w:r>
        <w:rPr>
          <w:rFonts w:eastAsia="Times New Roman" w:cs="Times New Roman"/>
          <w:szCs w:val="24"/>
        </w:rPr>
        <w:t>τριακοσίων πενήντα</w:t>
      </w:r>
      <w:r>
        <w:rPr>
          <w:rFonts w:eastAsia="Times New Roman" w:cs="Times New Roman"/>
          <w:szCs w:val="24"/>
        </w:rPr>
        <w:t xml:space="preserve"> για τη Θεσσαλονίκη».  </w:t>
      </w:r>
    </w:p>
    <w:p w14:paraId="4CC5ABE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Κανονισμού</w:t>
      </w:r>
      <w:r w:rsidRPr="00AE28D4">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Βουλής)</w:t>
      </w:r>
    </w:p>
    <w:p w14:paraId="4CC5ABE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1. Η με αριθμό 402/4-3-2019 επίκαιρη ερώτηση της Βουλευτού Σερρών της Νέας </w:t>
      </w:r>
      <w:r>
        <w:rPr>
          <w:rFonts w:eastAsia="Times New Roman" w:cs="Times New Roman"/>
          <w:szCs w:val="24"/>
        </w:rPr>
        <w:t>Δημοκρατίας κ</w:t>
      </w:r>
      <w:r>
        <w:rPr>
          <w:rFonts w:eastAsia="Times New Roman" w:cs="Times New Roman"/>
          <w:szCs w:val="24"/>
        </w:rPr>
        <w:t>.</w:t>
      </w:r>
      <w:r>
        <w:rPr>
          <w:rFonts w:eastAsia="Times New Roman" w:cs="Times New Roman"/>
          <w:szCs w:val="24"/>
        </w:rPr>
        <w:t xml:space="preserve"> Φωτεινής Αραμπατζή προς τον Υπουργό Αγροτικής Ανάπτυξης και Τροφίμων, με θέμα: «Πλήρης αποτυχία στη διεξαγωγή ελέγχων και επιβολής κυρώσεων για τις ελληνοποιήσεις στο αιγοπρόβειο γάλα».</w:t>
      </w:r>
    </w:p>
    <w:p w14:paraId="4CC5ABE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2. Η με αριθμό 409/5-3-2019 επίκαιρη ερώτηση του Βουλευ</w:t>
      </w:r>
      <w:r>
        <w:rPr>
          <w:rFonts w:eastAsia="Times New Roman" w:cs="Times New Roman"/>
          <w:szCs w:val="24"/>
        </w:rPr>
        <w:t>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szCs w:val="24"/>
        </w:rPr>
        <w:lastRenderedPageBreak/>
        <w:t>Χρήστου Κατσώτη προς την Υπουργό Εργασίας, Κοινωνικής Ασφάλισης και Κοινωνικής Αλληλεγγύης, με θέμα: «Επικίνδυνες συνθήκες εργασίας των εργαζομένων διανομέων».</w:t>
      </w:r>
    </w:p>
    <w:p w14:paraId="4CC5ABE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3. Η με αριθμό 377/25-2-2019 επίκαιρη ερώτησ</w:t>
      </w:r>
      <w:r>
        <w:rPr>
          <w:rFonts w:eastAsia="Times New Roman" w:cs="Times New Roman"/>
          <w:szCs w:val="24"/>
        </w:rPr>
        <w:t>η του Βουλευτή Κυκλάδων του Συνασπισμού Ριζοσπαστικής Αριστεράς κ. Νικολάου Μανιού προς τον Υπουργό Αγροτικής Ανάπτυξης και Τροφίμων, με θέμα: «Προσθήκη του μελιού στα είδη τροφίμων οικοτεχνικής παρασκευής».</w:t>
      </w:r>
    </w:p>
    <w:p w14:paraId="4CC5ABE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4. Η με αριθμό 386/26-2-2019 επίκαιρη ερώτηση το</w:t>
      </w:r>
      <w:r>
        <w:rPr>
          <w:rFonts w:eastAsia="Times New Roman" w:cs="Times New Roman"/>
          <w:szCs w:val="24"/>
        </w:rPr>
        <w:t>υ Βουλευτή Ηρακλείου της Δημοκρατικής Συμπαράταξης κ. Βασιλείου Κεγκέρογλου προς τον Υπουργό Υποδομών και Μεταφορών, με θέμα: «Επικίνδυνη “στενωπός” στον Αποσελέμη, στο τμήμα Γούβες – Χερσόνησος».</w:t>
      </w:r>
    </w:p>
    <w:p w14:paraId="4CC5ABE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5. Η με αριθμό 378/25-2-2019 επίκαιρη ερώτηση του Βουλευτή </w:t>
      </w:r>
      <w:r>
        <w:rPr>
          <w:rFonts w:eastAsia="Times New Roman" w:cs="Times New Roman"/>
          <w:szCs w:val="24"/>
        </w:rPr>
        <w:t xml:space="preserve">Β΄ Αθηνών του Συνασπισμού Ριζοσπαστικής Αριστεράς κ. Παναγιώτη Κουρουμπλή προς τον Υπουργό Υποδομών και Μεταφορών, με θέμα: «Αντισταθμιστικά οφέλη για τις περιοχές στα </w:t>
      </w:r>
      <w:r>
        <w:rPr>
          <w:rFonts w:eastAsia="Times New Roman" w:cs="Times New Roman"/>
          <w:szCs w:val="24"/>
        </w:rPr>
        <w:lastRenderedPageBreak/>
        <w:t>διοικητικά όρια των οποίων βρίσκονται οι ταμιευτήρες/φράγματα Μόρνου και Ευήνου».</w:t>
      </w:r>
    </w:p>
    <w:p w14:paraId="4CC5ABE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6. Η μ</w:t>
      </w:r>
      <w:r>
        <w:rPr>
          <w:rFonts w:eastAsia="Times New Roman" w:cs="Times New Roman"/>
          <w:szCs w:val="24"/>
        </w:rPr>
        <w:t>ε αριθμό 392/26-2-2019 επίκαιρη ερώτηση του Βουλευτή Άρτας της Νέας Δημοκρατίας κ. Γεωργίου Στύλιου προς τον Υπουργό Αγροτικής Ανάπτυξης και Τροφίμων, με θέμα: «Η κλιματική αλλαγή είναι εδώ. Οι απαραίτητες υποδομές απουσιάζουν</w:t>
      </w:r>
      <w:r>
        <w:rPr>
          <w:rFonts w:eastAsia="Times New Roman" w:cs="Times New Roman"/>
          <w:szCs w:val="24"/>
        </w:rPr>
        <w:t>»</w:t>
      </w:r>
      <w:r>
        <w:rPr>
          <w:rFonts w:eastAsia="Times New Roman" w:cs="Times New Roman"/>
          <w:szCs w:val="24"/>
        </w:rPr>
        <w:t>.</w:t>
      </w:r>
    </w:p>
    <w:p w14:paraId="4CC5ABE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7. Η με αριθμό 330/4-2-2019</w:t>
      </w:r>
      <w:r>
        <w:rPr>
          <w:rFonts w:eastAsia="Times New Roman" w:cs="Times New Roman"/>
          <w:szCs w:val="24"/>
        </w:rPr>
        <w:t xml:space="preserve"> επίκαιρη ερώτηση του Ανεξάρτητου Βουλευτή Ευβοίας κ. Νικολάου Μίχου προς τον Υπουργό Εξωτερικών, με θέμα: «Συνέχιση διωγμών των μελών της ελληνικής  μειονότητας στην Αλβανία».</w:t>
      </w:r>
    </w:p>
    <w:p w14:paraId="4CC5ABE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8. Η με αριθμό 284/21-1-2019 επίκαιρη ερώτηση του Βουλευτή Επικρατείας του Λαϊκ</w:t>
      </w:r>
      <w:r>
        <w:rPr>
          <w:rFonts w:eastAsia="Times New Roman" w:cs="Times New Roman"/>
          <w:szCs w:val="24"/>
        </w:rPr>
        <w:t>ού Συνδέσμου</w:t>
      </w:r>
      <w:r>
        <w:rPr>
          <w:rFonts w:eastAsia="Times New Roman" w:cs="Times New Roman"/>
          <w:szCs w:val="24"/>
        </w:rPr>
        <w:t xml:space="preserve"> - </w:t>
      </w:r>
      <w:r>
        <w:rPr>
          <w:rFonts w:eastAsia="Times New Roman" w:cs="Times New Roman"/>
          <w:szCs w:val="24"/>
        </w:rPr>
        <w:t>Χρυσή Αυγή κ. Χρήστου Παππά προς τον Υπουργό Εξωτερικών, με θέμα: «Οι Αλβανοί δρομολογούν εξελίξεις δημιουργίας “Μεγάλης Αλβανίας”».</w:t>
      </w:r>
    </w:p>
    <w:p w14:paraId="4CC5ABE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9. Η με αριθμό 280/17-1-2019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Pr>
          <w:rFonts w:eastAsia="Times New Roman" w:cs="Times New Roman"/>
          <w:szCs w:val="24"/>
        </w:rPr>
        <w:t>Νικολάου Κούζηλου προς τον Υπουργό Εξωτερικών, με θέμα: «Τη συνδιαχείριση του Αιγαίου προωθεί η κυβέρνηση».</w:t>
      </w:r>
    </w:p>
    <w:p w14:paraId="4CC5ABE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10. Η με αριθμό 260/9-1-2019 επίκαιρη ερώτηση του Βουλευτή Α΄ Πειραιώς του Λαϊκού Συνδέσμου</w:t>
      </w:r>
      <w:r>
        <w:rPr>
          <w:rFonts w:eastAsia="Times New Roman" w:cs="Times New Roman"/>
          <w:szCs w:val="24"/>
        </w:rPr>
        <w:t xml:space="preserve"> - </w:t>
      </w:r>
      <w:r>
        <w:rPr>
          <w:rFonts w:eastAsia="Times New Roman" w:cs="Times New Roman"/>
          <w:szCs w:val="24"/>
        </w:rPr>
        <w:t>Χρυσή Αυγή κ. Νικολάου Κούζηλου προς την Υπουργό Εργασ</w:t>
      </w:r>
      <w:r>
        <w:rPr>
          <w:rFonts w:eastAsia="Times New Roman" w:cs="Times New Roman"/>
          <w:szCs w:val="24"/>
        </w:rPr>
        <w:t>ίας, Κοινωνικής Ασφάλισης και Κοινωνικής Αλληλεγγύης, με θέμα: «Προστασία πληρωμάτων από εγκατάλειψη πλοίου εσωτερικών πλόων».</w:t>
      </w:r>
    </w:p>
    <w:p w14:paraId="4CC5ABE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11. Η με αριθμό 261/9-1-2019 επίκαιρη ερώτηση του Βουλευτή Α΄ Θεσσαλονίκης του Λαϊκού Συνδέσμου</w:t>
      </w:r>
      <w:r>
        <w:rPr>
          <w:rFonts w:eastAsia="Times New Roman" w:cs="Times New Roman"/>
          <w:szCs w:val="24"/>
        </w:rPr>
        <w:t xml:space="preserve"> - </w:t>
      </w:r>
      <w:r>
        <w:rPr>
          <w:rFonts w:eastAsia="Times New Roman" w:cs="Times New Roman"/>
          <w:szCs w:val="24"/>
        </w:rPr>
        <w:t>Χρυσή Αυγή κ. Αντωνίου Γρέγου π</w:t>
      </w:r>
      <w:r>
        <w:rPr>
          <w:rFonts w:eastAsia="Times New Roman" w:cs="Times New Roman"/>
          <w:szCs w:val="24"/>
        </w:rPr>
        <w:t>ρος την Υπουργό Πολιτισμού και Αθλητισμού, 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4CC5ABF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12. Η με αριθμό 263/9-1-2019 επίκαιρη ερώτηση του Βουλευτή </w:t>
      </w:r>
      <w:r>
        <w:rPr>
          <w:rFonts w:eastAsia="Times New Roman" w:cs="Times New Roman"/>
          <w:szCs w:val="24"/>
        </w:rPr>
        <w:t>Α΄ Πειραιώς του Λαϊκού Συνδέσμου</w:t>
      </w:r>
      <w:r>
        <w:rPr>
          <w:rFonts w:eastAsia="Times New Roman" w:cs="Times New Roman"/>
          <w:szCs w:val="24"/>
        </w:rPr>
        <w:t xml:space="preserve"> - </w:t>
      </w:r>
      <w:r>
        <w:rPr>
          <w:rFonts w:eastAsia="Times New Roman" w:cs="Times New Roman"/>
          <w:szCs w:val="24"/>
        </w:rPr>
        <w:t>Χρυσή Αυγή κ. Νικολάου Κούζηλου προς τον Υπουργό Εξωτερικών, με θέμα: «Καζάνι έτοιμο να εκραγεί το κρατίδιο των Σκοπίων».</w:t>
      </w:r>
    </w:p>
    <w:p w14:paraId="4CC5ABF1" w14:textId="77777777" w:rsidR="005D719C" w:rsidRDefault="00627F40">
      <w:pPr>
        <w:spacing w:line="600" w:lineRule="auto"/>
        <w:ind w:firstLine="720"/>
        <w:jc w:val="both"/>
        <w:rPr>
          <w:rFonts w:eastAsia="Times New Roman" w:cs="Times New Roman"/>
          <w:szCs w:val="24"/>
        </w:rPr>
      </w:pPr>
      <w:r w:rsidRPr="00087E00">
        <w:rPr>
          <w:rFonts w:eastAsia="Times New Roman" w:cs="Times New Roman"/>
          <w:szCs w:val="24"/>
        </w:rPr>
        <w:t>Εισερχόμαστε στην ημερήσια διάταξη της</w:t>
      </w:r>
    </w:p>
    <w:p w14:paraId="4CC5ABF2" w14:textId="77777777" w:rsidR="005D719C" w:rsidRDefault="00627F40">
      <w:pPr>
        <w:spacing w:line="600" w:lineRule="auto"/>
        <w:ind w:firstLine="720"/>
        <w:jc w:val="center"/>
        <w:rPr>
          <w:rFonts w:eastAsia="Times New Roman" w:cs="Times New Roman"/>
          <w:b/>
          <w:szCs w:val="24"/>
        </w:rPr>
      </w:pPr>
      <w:r w:rsidRPr="00087E00">
        <w:rPr>
          <w:rFonts w:eastAsia="Times New Roman" w:cs="Times New Roman"/>
          <w:b/>
          <w:szCs w:val="24"/>
        </w:rPr>
        <w:t>ΝΟΜΟΘΕΤΙΚΗΣ ΕΡΓΑΣΙΑΣ</w:t>
      </w:r>
    </w:p>
    <w:p w14:paraId="4CC5ABF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Συνέχιση της </w:t>
      </w:r>
      <w:r w:rsidRPr="00087E00">
        <w:rPr>
          <w:rFonts w:eastAsia="Times New Roman" w:cs="Times New Roman"/>
          <w:szCs w:val="24"/>
        </w:rPr>
        <w:t>συζήτηση</w:t>
      </w:r>
      <w:r>
        <w:rPr>
          <w:rFonts w:eastAsia="Times New Roman" w:cs="Times New Roman"/>
          <w:szCs w:val="24"/>
        </w:rPr>
        <w:t>ς</w:t>
      </w:r>
      <w:r w:rsidRPr="00087E00">
        <w:rPr>
          <w:rFonts w:eastAsia="Times New Roman" w:cs="Times New Roman"/>
          <w:szCs w:val="24"/>
        </w:rPr>
        <w:t xml:space="preserve"> και ψήφιση επί τ</w:t>
      </w:r>
      <w:r w:rsidRPr="00087E00">
        <w:rPr>
          <w:rFonts w:eastAsia="Times New Roman" w:cs="Times New Roman"/>
          <w:szCs w:val="24"/>
        </w:rPr>
        <w:t>ης αρχής, των άρθρων και του συνόλου του σχεδίου νόμου του Υπουργείου Υγείας</w:t>
      </w:r>
      <w:r>
        <w:rPr>
          <w:rFonts w:eastAsia="Times New Roman" w:cs="Times New Roman"/>
          <w:szCs w:val="24"/>
        </w:rPr>
        <w:t>:</w:t>
      </w:r>
      <w:r w:rsidRPr="00087E00">
        <w:rPr>
          <w:rFonts w:eastAsia="Times New Roman" w:cs="Times New Roman"/>
          <w:szCs w:val="24"/>
        </w:rPr>
        <w:t xml:space="preserve">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p>
    <w:p w14:paraId="4CC5ABF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συνεχίσουμε με τον κατάλογο των ομιλητών. </w:t>
      </w:r>
    </w:p>
    <w:p w14:paraId="4CC5ABF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Πρώτος ομιλητής, τον οποίο και καλούμε στο Βήμα, είναι ο κ. Ιωάννης Θεοφύλακτος από τον ΣΥΡΙΖΑ. </w:t>
      </w:r>
    </w:p>
    <w:p w14:paraId="4CC5ABF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Ευχαριστώ, κύριε Πρόεδρε. Καλημέρα σε όλους. </w:t>
      </w:r>
    </w:p>
    <w:p w14:paraId="4CC5ABF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Υπουργέ, στο παρόν νομοσχέδιο εισάγονται δύο πολύ σημαντικές τροπολογίες που αφορούν τον Νομό Κοζάνης. Η μία είναι η αυτονόμηση του Δήμου Βελβεντού και η άλλη είναι η αυτονόμηση των δύο </w:t>
      </w:r>
      <w:r>
        <w:rPr>
          <w:rFonts w:eastAsia="Times New Roman" w:cs="Times New Roman"/>
          <w:szCs w:val="24"/>
        </w:rPr>
        <w:t>ν</w:t>
      </w:r>
      <w:r>
        <w:rPr>
          <w:rFonts w:eastAsia="Times New Roman" w:cs="Times New Roman"/>
          <w:szCs w:val="24"/>
        </w:rPr>
        <w:t xml:space="preserve">οσοκομείων του </w:t>
      </w:r>
      <w:r>
        <w:rPr>
          <w:rFonts w:eastAsia="Times New Roman" w:cs="Times New Roman"/>
          <w:szCs w:val="24"/>
        </w:rPr>
        <w:t>ν</w:t>
      </w:r>
      <w:r>
        <w:rPr>
          <w:rFonts w:eastAsia="Times New Roman" w:cs="Times New Roman"/>
          <w:szCs w:val="24"/>
        </w:rPr>
        <w:t xml:space="preserve">ομού, δηλαδή του </w:t>
      </w:r>
      <w:r>
        <w:rPr>
          <w:rFonts w:eastAsia="Times New Roman" w:cs="Times New Roman"/>
          <w:szCs w:val="24"/>
        </w:rPr>
        <w:t>«</w:t>
      </w:r>
      <w:r>
        <w:rPr>
          <w:rFonts w:eastAsia="Times New Roman" w:cs="Times New Roman"/>
          <w:szCs w:val="24"/>
        </w:rPr>
        <w:t>Μποδοσάκειου</w:t>
      </w:r>
      <w:r>
        <w:rPr>
          <w:rFonts w:eastAsia="Times New Roman" w:cs="Times New Roman"/>
          <w:szCs w:val="24"/>
        </w:rPr>
        <w:t>»</w:t>
      </w:r>
      <w:r>
        <w:rPr>
          <w:rFonts w:eastAsia="Times New Roman" w:cs="Times New Roman"/>
          <w:szCs w:val="24"/>
        </w:rPr>
        <w:t xml:space="preserve">, που βρίσκεται στην Πτολεμαΐδα και του </w:t>
      </w:r>
      <w:r>
        <w:rPr>
          <w:rFonts w:eastAsia="Times New Roman" w:cs="Times New Roman"/>
          <w:szCs w:val="24"/>
        </w:rPr>
        <w:t>«</w:t>
      </w:r>
      <w:r>
        <w:rPr>
          <w:rFonts w:eastAsia="Times New Roman" w:cs="Times New Roman"/>
          <w:szCs w:val="24"/>
        </w:rPr>
        <w:t>Μαμάτσειου</w:t>
      </w:r>
      <w:r>
        <w:rPr>
          <w:rFonts w:eastAsia="Times New Roman" w:cs="Times New Roman"/>
          <w:szCs w:val="24"/>
        </w:rPr>
        <w:t>»</w:t>
      </w:r>
      <w:r>
        <w:rPr>
          <w:rFonts w:eastAsia="Times New Roman" w:cs="Times New Roman"/>
          <w:szCs w:val="24"/>
        </w:rPr>
        <w:t xml:space="preserve">, που βρίσκεται στην Κοζάνη. Ξεκινάω με δύο λόγια -ίσως πω και λίγο περισσότερα- για την αυτονόμηση του Δήμου Βελβεντού. </w:t>
      </w:r>
    </w:p>
    <w:p w14:paraId="4CC5ABF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Όσοι ρωτάνε και απορούν γιατί αυτονομείται το Βελβεντό, δεν ξέρουν έ</w:t>
      </w:r>
      <w:r>
        <w:rPr>
          <w:rFonts w:eastAsia="Times New Roman" w:cs="Times New Roman"/>
          <w:szCs w:val="24"/>
        </w:rPr>
        <w:t>να βασικό χαρακτηριστικό των Βελβεντινών: Το 2010 που τους στερήθηκε η αυτονομία, δεν τους στερήθηκε η αυτονομία. Το οξυγόνο τούς στερήθηκε, το οξυγόνο που αναπνέουν. Όσοι τους γνωρίζουν, ξέρουν ότι εννιά ακριβώς χρόνια τώρα οι άνθρωποι αυτοί δεν μπορούν ν</w:t>
      </w:r>
      <w:r>
        <w:rPr>
          <w:rFonts w:eastAsia="Times New Roman" w:cs="Times New Roman"/>
          <w:szCs w:val="24"/>
        </w:rPr>
        <w:t xml:space="preserve">α αναπνεύσουν. Είναι σαν να τους έχεις στερήσει το οξυγόνο. Φυτοζωούν. </w:t>
      </w:r>
    </w:p>
    <w:p w14:paraId="4CC5ABF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θέληση αυτή και το άσβεστο πάθος των Βελβεντινών για αυτοδιοίκηση και αυτονόμηση έχει νομικό έρεισμα, πέραν όσων πολύ τεκμηριωμένα αναφέρονται στην αιτιολογική έκθεση. </w:t>
      </w:r>
      <w:r>
        <w:rPr>
          <w:rFonts w:eastAsia="Times New Roman" w:cs="Times New Roman"/>
          <w:szCs w:val="24"/>
        </w:rPr>
        <w:lastRenderedPageBreak/>
        <w:t>Το νομικό αυτό</w:t>
      </w:r>
      <w:r>
        <w:rPr>
          <w:rFonts w:eastAsia="Times New Roman" w:cs="Times New Roman"/>
          <w:szCs w:val="24"/>
        </w:rPr>
        <w:t xml:space="preserve"> έρεισμα είναι ο Ευρωπαϊκός Χάρτης Τοπικής Αυτονομίας που υπογράφηκε στο Στρασβούργο το 1985 και κυρώθηκε με τον ν.1850/1989, αποκτώντας υπερνομοθετική ισχύ. Διαβάζω ενδεικτικά δύο άρθρα του Ευρωπαϊκού Χάρτη Τοπικής Αυτονομίας. </w:t>
      </w:r>
    </w:p>
    <w:p w14:paraId="4CC5ABF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Άρθρο 4, παράγραφος 6: «Οι </w:t>
      </w:r>
      <w:r>
        <w:rPr>
          <w:rFonts w:eastAsia="Times New Roman" w:cs="Times New Roman"/>
          <w:szCs w:val="24"/>
        </w:rPr>
        <w:t xml:space="preserve">Οργανισμοί Τοπικής Αυτοδιοίκησης πρέπει να διατυπώνουν τη γνώμη τους κατά το δυνατόν έγκαιρα και με τον προσήκοντα τρόπο κατά τη διάρκεια των διαδικασιών προγραμματισμού και λήψεως αποφάσεως για όλα τα θέματα που τους αφορούν άμεσα». </w:t>
      </w:r>
    </w:p>
    <w:p w14:paraId="4CC5ABF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Άρθρο 5, προσέξτε: «Γ</w:t>
      </w:r>
      <w:r>
        <w:rPr>
          <w:rFonts w:eastAsia="Times New Roman" w:cs="Times New Roman"/>
          <w:szCs w:val="24"/>
        </w:rPr>
        <w:t xml:space="preserve">ια κάθε μεταβολή των τοπικών εδαφικών ορίων πρέπει προηγουμένως να ζητείται η γνώμη των ενδιαφερομένων Οργανισμών Τοπικής Αυτοδιοίκησης, ενδεχομένως διά της οδού του δημοψηφίσματος εκεί όπου ο νόμος το επιτρέπει». </w:t>
      </w:r>
    </w:p>
    <w:p w14:paraId="4CC5ABF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Κάτι τέτοιο δεν έγινε με τον «</w:t>
      </w:r>
      <w:r>
        <w:rPr>
          <w:rFonts w:eastAsia="Times New Roman" w:cs="Times New Roman"/>
          <w:szCs w:val="24"/>
        </w:rPr>
        <w:t>ΚΑΛΛΙΚΡΑΤΗ</w:t>
      </w:r>
      <w:r>
        <w:rPr>
          <w:rFonts w:eastAsia="Times New Roman" w:cs="Times New Roman"/>
          <w:szCs w:val="24"/>
        </w:rPr>
        <w:t>»</w:t>
      </w:r>
      <w:r>
        <w:rPr>
          <w:rFonts w:eastAsia="Times New Roman" w:cs="Times New Roman"/>
          <w:szCs w:val="24"/>
        </w:rPr>
        <w:t>. Δεν ρωτήθηκε κα</w:t>
      </w:r>
      <w:r>
        <w:rPr>
          <w:rFonts w:eastAsia="Times New Roman" w:cs="Times New Roman"/>
          <w:szCs w:val="24"/>
        </w:rPr>
        <w:t>μ</w:t>
      </w:r>
      <w:r>
        <w:rPr>
          <w:rFonts w:eastAsia="Times New Roman" w:cs="Times New Roman"/>
          <w:szCs w:val="24"/>
        </w:rPr>
        <w:t xml:space="preserve">μία τοπική κοινωνία. Στο Βελβεντό έγιναν δημοψηφίσματα. Διατράνωσε ο λαός του Βελβεντού τη θέλησή του για να </w:t>
      </w:r>
      <w:r>
        <w:rPr>
          <w:rFonts w:eastAsia="Times New Roman" w:cs="Times New Roman"/>
          <w:szCs w:val="24"/>
        </w:rPr>
        <w:lastRenderedPageBreak/>
        <w:t>παραμείνει αυτόνομος, δεν δόθηκε, όμως, κα</w:t>
      </w:r>
      <w:r>
        <w:rPr>
          <w:rFonts w:eastAsia="Times New Roman" w:cs="Times New Roman"/>
          <w:szCs w:val="24"/>
        </w:rPr>
        <w:t>μ</w:t>
      </w:r>
      <w:r>
        <w:rPr>
          <w:rFonts w:eastAsia="Times New Roman" w:cs="Times New Roman"/>
          <w:szCs w:val="24"/>
        </w:rPr>
        <w:t xml:space="preserve">μία σημασία σε αυτό. Και αυτό παραβιάζει τον Ευρωπαϊκό Χάρτη Τοπικής Αυτονομίας. Πολύ </w:t>
      </w:r>
      <w:r>
        <w:rPr>
          <w:rFonts w:eastAsia="Times New Roman" w:cs="Times New Roman"/>
          <w:szCs w:val="24"/>
        </w:rPr>
        <w:t xml:space="preserve">σημαντική, βέβαια, είναι η ορεινότητα του Δήμου Βελβεντού: ένας </w:t>
      </w:r>
      <w:r>
        <w:rPr>
          <w:rFonts w:eastAsia="Times New Roman" w:cs="Times New Roman"/>
          <w:szCs w:val="24"/>
        </w:rPr>
        <w:t>δ</w:t>
      </w:r>
      <w:r>
        <w:rPr>
          <w:rFonts w:eastAsia="Times New Roman" w:cs="Times New Roman"/>
          <w:szCs w:val="24"/>
        </w:rPr>
        <w:t xml:space="preserve">ήμος με ποσοστό 57% στο σύνολο του εδάφους του με οικισμούς που βρίσκονται στα </w:t>
      </w:r>
      <w:r>
        <w:rPr>
          <w:rFonts w:eastAsia="Times New Roman" w:cs="Times New Roman"/>
          <w:szCs w:val="24"/>
        </w:rPr>
        <w:t>οκτακόσια</w:t>
      </w:r>
      <w:r>
        <w:rPr>
          <w:rFonts w:eastAsia="Times New Roman" w:cs="Times New Roman"/>
          <w:szCs w:val="24"/>
        </w:rPr>
        <w:t xml:space="preserve"> μέτρα, όπως το Παλαιογράτσανο, το Καταφύγι, το χωριό που γεννήθηκε ο Αλέξης Ζορμπάς στα </w:t>
      </w:r>
      <w:r>
        <w:rPr>
          <w:rFonts w:eastAsia="Times New Roman" w:cs="Times New Roman"/>
          <w:szCs w:val="24"/>
        </w:rPr>
        <w:t>χίλια πεντακόσ</w:t>
      </w:r>
      <w:r>
        <w:rPr>
          <w:rFonts w:eastAsia="Times New Roman" w:cs="Times New Roman"/>
          <w:szCs w:val="24"/>
        </w:rPr>
        <w:t xml:space="preserve">ια </w:t>
      </w:r>
      <w:r>
        <w:rPr>
          <w:rFonts w:eastAsia="Times New Roman" w:cs="Times New Roman"/>
          <w:szCs w:val="24"/>
        </w:rPr>
        <w:t xml:space="preserve">μέτρα, η Αγία Κυριακή στα </w:t>
      </w:r>
      <w:r>
        <w:rPr>
          <w:rFonts w:eastAsia="Times New Roman" w:cs="Times New Roman"/>
          <w:szCs w:val="24"/>
        </w:rPr>
        <w:t xml:space="preserve">εννιακόσια πενήντα </w:t>
      </w:r>
      <w:r>
        <w:rPr>
          <w:rFonts w:eastAsia="Times New Roman" w:cs="Times New Roman"/>
          <w:szCs w:val="24"/>
        </w:rPr>
        <w:t xml:space="preserve">μέτρα και με δασώδεις εκτάσεις που καλύπτουν περίπου το 70% της συνολικής έκτασης, γιατί είναι στην ουσία ο όγκος των Πιερίων. </w:t>
      </w:r>
    </w:p>
    <w:p w14:paraId="4CC5ABF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αρχικό σχέδιο του «</w:t>
      </w:r>
      <w:r>
        <w:rPr>
          <w:rFonts w:eastAsia="Times New Roman" w:cs="Times New Roman"/>
          <w:szCs w:val="24"/>
        </w:rPr>
        <w:t>ΚΑΛΛΙΚΡΑΤΗ</w:t>
      </w:r>
      <w:r>
        <w:rPr>
          <w:rFonts w:eastAsia="Times New Roman" w:cs="Times New Roman"/>
          <w:szCs w:val="24"/>
        </w:rPr>
        <w:t>» και με σχετική γνωμοδότηση του Ινστιτούτου Το</w:t>
      </w:r>
      <w:r>
        <w:rPr>
          <w:rFonts w:eastAsia="Times New Roman" w:cs="Times New Roman"/>
          <w:szCs w:val="24"/>
        </w:rPr>
        <w:t>πικής Αυτοδιοίκησης το Βελβεντό ήταν αυτόνομο. Δηλαδή, ο Νομός Κοζάνης θα είχε πέντε δήμους: Κοζάνη, Πτολεμαΐδα, Βόιο, Σέρβια, Βελβεντό. Αλλά με ευθύνη της τότε κυβέρνησης καταργήθηκε. Ήταν ένας εμπαιγμός για τους κατοίκους. Καταργήθηκε την τελευταία στιγμ</w:t>
      </w:r>
      <w:r>
        <w:rPr>
          <w:rFonts w:eastAsia="Times New Roman" w:cs="Times New Roman"/>
          <w:szCs w:val="24"/>
        </w:rPr>
        <w:t xml:space="preserve">ή και δημιουργήθηκε αυτό το μείζον πρόβλημα για την περιοχή μας, ιδίως για το Βελβεντό, αλλά και για όλο τον Νομό Κοζάνης. </w:t>
      </w:r>
    </w:p>
    <w:p w14:paraId="4CC5ABF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Ποιο είναι, όμως, το Βελβεντό που αξίζει μια τέτοια διακριτική μεταχείριση; Το Βελβεντό έχει μια εκατόχρονη, μοναδική στη χώρα, υποδ</w:t>
      </w:r>
      <w:r>
        <w:rPr>
          <w:rFonts w:eastAsia="Times New Roman" w:cs="Times New Roman"/>
          <w:szCs w:val="24"/>
        </w:rPr>
        <w:t>ειγματική συνεταιριστική παράδοση στον αγροτικό τομέα. Το πρώτο καταστατικό του αγροτικού συνεταιρισμού είναι του 1917. Ως δικηγόρος το έχω πιάσει στα χέρια μου. Είναι ιστορικό κειμήλιο πλέον. Πάνω από έναν αιώνα το συνεταιριστικό αγροτικό κίνημα λειτουργε</w:t>
      </w:r>
      <w:r>
        <w:rPr>
          <w:rFonts w:eastAsia="Times New Roman" w:cs="Times New Roman"/>
          <w:szCs w:val="24"/>
        </w:rPr>
        <w:t>ί άψογα με δύο συνεταιρισμούς τις τελευταίες δεκαετίες, τον «ΑΣΕΠΟΠ» και τη «ΔΗΜΗΤΡΑ», με υποδειγματική δράση στην παραγωγή και εμπορία του ροδάκινου. Δεν ξεχνώ την επίσκεψη του φίλου και προηγούμενου Γενικού Γραμματέα Εμπορίου, του κ. Παπαδεράκη, που είπε</w:t>
      </w:r>
      <w:r>
        <w:rPr>
          <w:rFonts w:eastAsia="Times New Roman" w:cs="Times New Roman"/>
          <w:szCs w:val="24"/>
        </w:rPr>
        <w:t xml:space="preserve">: «Είστε είκοσι χρονών παιδιά». Και το λέει ένας Κρητικός που, αν μη τι άλλο, ξέρουν από αγρότες και από τον αγροτικό κόσμο. </w:t>
      </w:r>
    </w:p>
    <w:p w14:paraId="4CC5ABF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είναι, όμως, μόνο ο «ΑΣΕΠΟΠ» και η «ΔΗΜΗΤΡΑ». Δρο</w:t>
      </w:r>
      <w:r>
        <w:rPr>
          <w:rFonts w:eastAsia="Times New Roman" w:cs="Times New Roman"/>
          <w:szCs w:val="24"/>
        </w:rPr>
        <w:t>υν</w:t>
      </w:r>
      <w:r>
        <w:rPr>
          <w:rFonts w:eastAsia="Times New Roman" w:cs="Times New Roman"/>
          <w:szCs w:val="24"/>
        </w:rPr>
        <w:t xml:space="preserve"> στο Βελβεντό σύλλογοι σε όλα τα επίπεδα, οι οποίοι δημιουργούν ένα έντονο </w:t>
      </w:r>
      <w:r>
        <w:rPr>
          <w:rFonts w:eastAsia="Times New Roman" w:cs="Times New Roman"/>
          <w:szCs w:val="24"/>
        </w:rPr>
        <w:t xml:space="preserve">πνεύμα κοινοτισμού: ο Μορφωτικός Σύλλογος Βελβεντού με πολυσχιδή, μορφωτική, πολιτιστική και εκδοτική δράση, ο Αθλητικός και Ορειβατικός Σύλλογος με έντονη </w:t>
      </w:r>
      <w:r>
        <w:rPr>
          <w:rFonts w:eastAsia="Times New Roman" w:cs="Times New Roman"/>
          <w:szCs w:val="24"/>
        </w:rPr>
        <w:lastRenderedPageBreak/>
        <w:t>και διακριτή παρουσία σε πανελλήνιο επίπεδο, ο Σύλλογος Μηχανοκίνητου Αθλητισμού Βελβεντού. Λειτουργ</w:t>
      </w:r>
      <w:r>
        <w:rPr>
          <w:rFonts w:eastAsia="Times New Roman" w:cs="Times New Roman"/>
          <w:szCs w:val="24"/>
        </w:rPr>
        <w:t>ούν, επίσης, βιβλιοθήκες-πρότυπα εδώ και δεκαετίες, ένας μαχητικός αγροτικός σύλλογος και ένας υποδειγματικός ΤΟΕΒ. Προσέξτε: Ο ΤΟΕΒ του Βελβεντού δεν χρωστάει στη ΔΕΗ, όπως χρωστάνε σε όλη την Ελλάδα. Αντίθετα, έχει κέρδος και έχει φτιάξει δικό του υδροηλ</w:t>
      </w:r>
      <w:r>
        <w:rPr>
          <w:rFonts w:eastAsia="Times New Roman" w:cs="Times New Roman"/>
          <w:szCs w:val="24"/>
        </w:rPr>
        <w:t>εκτρικό εργοστάσιο. Αυτοί είναι οι Βελβεντινοί. Έχουν παντού υποδείγματα για όλη τη χώρα και για όλους τους τομείς.</w:t>
      </w:r>
    </w:p>
    <w:p w14:paraId="4CC5AC00" w14:textId="77777777" w:rsidR="005D719C" w:rsidRDefault="00627F40">
      <w:pPr>
        <w:spacing w:line="600" w:lineRule="auto"/>
        <w:ind w:firstLine="720"/>
        <w:jc w:val="both"/>
        <w:rPr>
          <w:rFonts w:eastAsia="Times New Roman"/>
          <w:szCs w:val="24"/>
        </w:rPr>
      </w:pPr>
      <w:r>
        <w:rPr>
          <w:rFonts w:eastAsia="Times New Roman"/>
          <w:szCs w:val="24"/>
        </w:rPr>
        <w:t>Πώς αντέδρασε αυτή η τόσο αυτοοργανωμένη κοινωνία στον εμπαιγμό της διάλυσής της χωρίς να ληφθεί καθόλου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η γνώμη της; Αντέδρασε με </w:t>
      </w:r>
      <w:r>
        <w:rPr>
          <w:rFonts w:eastAsia="Times New Roman"/>
          <w:szCs w:val="24"/>
        </w:rPr>
        <w:t>αμεσοδημοκρατικές διαδικασίες, με δημοψηφίσματα και με λαϊκές συνελεύσεις. Στο Βελβεντό διδάσκεται η άμεση δημοκρατία. Το έχω ζήσει και λόγω της σχέσης μου με την περιοχή, καθώς η σύζυγός μου είναι από εκεί και ως δικηγόρος που όλα τα χρόνια έχω ζυμωθεί με</w:t>
      </w:r>
      <w:r>
        <w:rPr>
          <w:rFonts w:eastAsia="Times New Roman"/>
          <w:szCs w:val="24"/>
        </w:rPr>
        <w:t xml:space="preserve"> πολλούς φορείς. Δεν ξεχνάω εκλογικές διαδικασίες στον ΤΟΕΒ ή σε άλλους οργανισμούς και το ότι τηρείται κατά γράμμα το καταστατικό. Δηλαδή λένε «ομόφωνα» και λένε «όχι, θα ψηφίσουμε με μυστική ψηφοφορία». Αυτό δεν το βρίσκεις πουθενά. Είχα ως </w:t>
      </w:r>
      <w:r>
        <w:rPr>
          <w:rFonts w:eastAsia="Times New Roman"/>
          <w:szCs w:val="24"/>
        </w:rPr>
        <w:lastRenderedPageBreak/>
        <w:t>δικηγόρος προ</w:t>
      </w:r>
      <w:r>
        <w:rPr>
          <w:rFonts w:eastAsia="Times New Roman"/>
          <w:szCs w:val="24"/>
        </w:rPr>
        <w:t xml:space="preserve">σωπικά την ευθύνη διεξαγωγής δυο δημοψηφισμάτων. Έγιναν όλα άψογα με τεράστια συμμετοχή. Στα δημοψηφίσματα είχε 75%. Έγιναν πολλές λαϊκές συνελεύσεις που πολλές φορές είχαν συμμετοχή άνω των δυο χιλιάδων ατόμων. Πείτε μου πού θα γίνει λαϊκή συνέλευση στην </w:t>
      </w:r>
      <w:r>
        <w:rPr>
          <w:rFonts w:eastAsia="Times New Roman"/>
          <w:szCs w:val="24"/>
        </w:rPr>
        <w:t xml:space="preserve">Ελλάδα και θα έχει συμμετοχή δυο χιλιάδων ατόμων. Πείτε μου έναν δήμο της Αθήνας ή της Θεσσαλονίκης. </w:t>
      </w:r>
    </w:p>
    <w:p w14:paraId="4CC5AC01" w14:textId="77777777" w:rsidR="005D719C" w:rsidRDefault="00627F40">
      <w:pPr>
        <w:spacing w:line="600" w:lineRule="auto"/>
        <w:ind w:firstLine="720"/>
        <w:jc w:val="both"/>
        <w:rPr>
          <w:rFonts w:eastAsia="Times New Roman"/>
          <w:szCs w:val="24"/>
        </w:rPr>
      </w:pPr>
      <w:r>
        <w:rPr>
          <w:rFonts w:eastAsia="Times New Roman"/>
          <w:szCs w:val="24"/>
        </w:rPr>
        <w:t xml:space="preserve">Δεν ξεχνάω τη συγκίνηση όλων στις λαϊκές συνελεύσεις όταν διαβαζόταν η επιστολή των Βελβεντινών του εξωτερικού, του </w:t>
      </w:r>
      <w:r>
        <w:rPr>
          <w:rFonts w:eastAsia="Times New Roman"/>
          <w:szCs w:val="24"/>
          <w:lang w:val="en-US"/>
        </w:rPr>
        <w:t>Wildwood</w:t>
      </w:r>
      <w:r>
        <w:rPr>
          <w:rFonts w:eastAsia="Times New Roman"/>
          <w:szCs w:val="24"/>
        </w:rPr>
        <w:t xml:space="preserve"> Φιλαδέλφειας στην Αμερική, τη</w:t>
      </w:r>
      <w:r>
        <w:rPr>
          <w:rFonts w:eastAsia="Times New Roman"/>
          <w:szCs w:val="24"/>
        </w:rPr>
        <w:t>ς Αυστραλίας είτε του συλλόγου Βελβεντινών Αθηνών που έστελναν και οικονομική ενίσχυση για τον αγώνα της αυτονομίας. Αυτό πονούσε. Αλλά δεν ξεχνάω και τη χαρά όλων όσων έρχονταν στην κάλπη να ψηφίσουν για το δημοψήφισμα για την αυτονομία τους ή για τις εκλ</w:t>
      </w:r>
      <w:r>
        <w:rPr>
          <w:rFonts w:eastAsia="Times New Roman"/>
          <w:szCs w:val="24"/>
        </w:rPr>
        <w:t xml:space="preserve">ογές για την αυτοοργάνωσή τους. Έλεγαν «πρώτη φορά ψηφίζουμε χαρούμενοι. Πρώτη φορά ψηφίζουμε χωρίς δεσμεύσεις αλλά για κάτι που θέλουμε». Αυτά μένουν ανεξίτηλα χαραγμένα. </w:t>
      </w:r>
    </w:p>
    <w:p w14:paraId="4CC5AC02" w14:textId="77777777" w:rsidR="005D719C" w:rsidRDefault="00627F40">
      <w:pPr>
        <w:spacing w:line="600" w:lineRule="auto"/>
        <w:ind w:firstLine="720"/>
        <w:jc w:val="both"/>
        <w:rPr>
          <w:rFonts w:eastAsia="Times New Roman"/>
          <w:szCs w:val="24"/>
        </w:rPr>
      </w:pPr>
      <w:r>
        <w:rPr>
          <w:rFonts w:eastAsia="Times New Roman"/>
          <w:szCs w:val="24"/>
        </w:rPr>
        <w:lastRenderedPageBreak/>
        <w:t>Να ξεκαθαρίσουμε ότι το πάθος των Βελβεντινών για την αυτονόμηση δεν σημαίνει καμ</w:t>
      </w:r>
      <w:r>
        <w:rPr>
          <w:rFonts w:eastAsia="Times New Roman"/>
          <w:szCs w:val="24"/>
        </w:rPr>
        <w:t>μ</w:t>
      </w:r>
      <w:r>
        <w:rPr>
          <w:rFonts w:eastAsia="Times New Roman"/>
          <w:szCs w:val="24"/>
        </w:rPr>
        <w:t>ί</w:t>
      </w:r>
      <w:r>
        <w:rPr>
          <w:rFonts w:eastAsia="Times New Roman"/>
          <w:szCs w:val="24"/>
        </w:rPr>
        <w:t>α απολύτως εχθρότητα για τον λαό και τους κατοίκους της γύρω περιοχής, του δήμου Σερβίων. Μάλιστα, θέλω να τονίσω ότι ο Δήμος Βελβεντού, το λέει και στην αιτιολογική έκθεση, ήταν οικονομικά υγιής δήμος και η συνένωσή του τον κατέστησε με ζημίες. Μάλιστα ήτ</w:t>
      </w:r>
      <w:r>
        <w:rPr>
          <w:rFonts w:eastAsia="Times New Roman"/>
          <w:szCs w:val="24"/>
        </w:rPr>
        <w:t>αν τόσο υγιής που είχε μια κεκτημένη ταχύτητα και το πρώτο χρονικό διάστημα μετά την συνένωσή του πήγαιναν τα πράγματα ρολόι. Μετά κατέρρευσε η κατάσταση, στα επόμενα χρόνια. Δεν ξεχνάω ότι είναι τόσο νοικοκύρηδες οι άνθρωποι που φρόντισαν και γέμισαν τα ν</w:t>
      </w:r>
      <w:r>
        <w:rPr>
          <w:rFonts w:eastAsia="Times New Roman"/>
          <w:szCs w:val="24"/>
        </w:rPr>
        <w:t>τεπόζιτα όλα με πετρέλαιο έτσι ώστε να βγει και η επόμενη χρονιά χωρίς να έχουν πρόβλημα, για να μην ζητάνε από τον καινούριο δήμο. Ξέρουν οι Βελβεντινοί ότι τώρα η αυτονόμησή τους θα έχει κόστος. Θα έχουν να πληρώσουν χρέη που δεν τους αναλογούν γιατί ήτα</w:t>
      </w:r>
      <w:r>
        <w:rPr>
          <w:rFonts w:eastAsia="Times New Roman"/>
          <w:szCs w:val="24"/>
        </w:rPr>
        <w:t>ν οικονομικά υγιείς. Κι όμως λένε</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ξέρουμε, θα πληρώσουμε αυτό που πρέπει, αρκεί να πάρουμε την αυτονομία μας».</w:t>
      </w:r>
    </w:p>
    <w:p w14:paraId="4CC5AC03" w14:textId="77777777" w:rsidR="005D719C" w:rsidRDefault="00627F40">
      <w:pPr>
        <w:spacing w:line="600" w:lineRule="auto"/>
        <w:ind w:firstLine="720"/>
        <w:jc w:val="both"/>
        <w:rPr>
          <w:rFonts w:eastAsia="Times New Roman"/>
          <w:szCs w:val="24"/>
        </w:rPr>
      </w:pPr>
      <w:r>
        <w:rPr>
          <w:rFonts w:eastAsia="Times New Roman"/>
          <w:szCs w:val="24"/>
        </w:rPr>
        <w:t xml:space="preserve">Τι γίνεται όμως με άλλες περιπτώσεις ανά την Ελλάδα; </w:t>
      </w:r>
    </w:p>
    <w:p w14:paraId="4CC5AC04" w14:textId="77777777" w:rsidR="005D719C" w:rsidRDefault="00627F40">
      <w:pPr>
        <w:spacing w:line="600" w:lineRule="auto"/>
        <w:ind w:firstLine="720"/>
        <w:jc w:val="both"/>
        <w:rPr>
          <w:rFonts w:eastAsia="Times New Roman"/>
          <w:szCs w:val="24"/>
        </w:rPr>
      </w:pPr>
      <w:r w:rsidRPr="002D02A9">
        <w:rPr>
          <w:rFonts w:eastAsia="Times New Roman"/>
          <w:b/>
          <w:szCs w:val="24"/>
        </w:rPr>
        <w:lastRenderedPageBreak/>
        <w:t>ΠΡΟΕΔΡΕΥΩΝ (Γεώργιος Λαμπρούλης):</w:t>
      </w:r>
      <w:r>
        <w:rPr>
          <w:rFonts w:eastAsia="Times New Roman"/>
          <w:szCs w:val="24"/>
        </w:rPr>
        <w:t xml:space="preserve"> Κύριε συνάδελφε, παρακαλώ συντομεύετε. </w:t>
      </w:r>
    </w:p>
    <w:p w14:paraId="4CC5AC05" w14:textId="77777777" w:rsidR="005D719C" w:rsidRDefault="00627F40">
      <w:pPr>
        <w:spacing w:line="600" w:lineRule="auto"/>
        <w:ind w:firstLine="720"/>
        <w:jc w:val="both"/>
        <w:rPr>
          <w:rFonts w:eastAsia="Times New Roman"/>
          <w:szCs w:val="24"/>
        </w:rPr>
      </w:pPr>
      <w:r w:rsidRPr="002D02A9">
        <w:rPr>
          <w:rFonts w:eastAsia="Times New Roman"/>
          <w:b/>
          <w:szCs w:val="24"/>
        </w:rPr>
        <w:t xml:space="preserve">ΙΩΑΝΝΗΣ </w:t>
      </w:r>
      <w:r w:rsidRPr="002D02A9">
        <w:rPr>
          <w:rFonts w:eastAsia="Times New Roman"/>
          <w:b/>
          <w:szCs w:val="24"/>
        </w:rPr>
        <w:t>ΘΕΟΦΥΛΑΚΤΟΣ:</w:t>
      </w:r>
      <w:r>
        <w:rPr>
          <w:rFonts w:eastAsia="Times New Roman"/>
          <w:szCs w:val="24"/>
        </w:rPr>
        <w:t xml:space="preserve"> Θα είμαι πολύ σύντομος, κύριε Πρόεδρε. </w:t>
      </w:r>
    </w:p>
    <w:p w14:paraId="4CC5AC06" w14:textId="77777777" w:rsidR="005D719C" w:rsidRDefault="00627F40">
      <w:pPr>
        <w:spacing w:line="600" w:lineRule="auto"/>
        <w:ind w:firstLine="720"/>
        <w:jc w:val="both"/>
        <w:rPr>
          <w:rFonts w:eastAsia="Times New Roman"/>
          <w:szCs w:val="24"/>
        </w:rPr>
      </w:pPr>
      <w:r>
        <w:rPr>
          <w:rFonts w:eastAsia="Times New Roman"/>
          <w:szCs w:val="24"/>
        </w:rPr>
        <w:t xml:space="preserve">Μόνο στον Νομό Κοζάνης έχουμε την Αιανή, το Βόιο, τα Καμβούνια, που έχουν η κάθε μία την τεκμηρίωσή της και λένε «σκεφτόμαστε κι εμείς να κάνουμε αυτό το βήμα». Τα προβλέπει η τροπολογία. Με τεκμηρίωση, </w:t>
      </w:r>
      <w:r>
        <w:rPr>
          <w:rFonts w:eastAsia="Times New Roman"/>
          <w:szCs w:val="24"/>
        </w:rPr>
        <w:t xml:space="preserve">συζήτηση και διάλογο θα συσταθεί επιτροπή που θα εξετάσει περιπτώσεις σε όλη την Ελλάδα για το αν πρέπει να προχωρήσουμε σε περαιτέρω αυτονομήσεις. </w:t>
      </w:r>
    </w:p>
    <w:p w14:paraId="4CC5AC07" w14:textId="77777777" w:rsidR="005D719C" w:rsidRDefault="00627F40">
      <w:pPr>
        <w:spacing w:line="600" w:lineRule="auto"/>
        <w:ind w:firstLine="720"/>
        <w:jc w:val="both"/>
        <w:rPr>
          <w:rFonts w:eastAsia="Times New Roman"/>
          <w:szCs w:val="24"/>
        </w:rPr>
      </w:pPr>
      <w:r>
        <w:rPr>
          <w:rFonts w:eastAsia="Times New Roman"/>
          <w:szCs w:val="24"/>
        </w:rPr>
        <w:t>Δεν είναι άμοιροι πολιτικών ευθυνών το ΠΑΣΟΚ και η Νέα Δημοκρατία για τον εμπαιγμό σε βάρος του Βελβεντού κ</w:t>
      </w:r>
      <w:r>
        <w:rPr>
          <w:rFonts w:eastAsia="Times New Roman"/>
          <w:szCs w:val="24"/>
        </w:rPr>
        <w:t xml:space="preserve">αι όταν το κατήργησαν και τα χρόνια που δεν το επανασύστησαν, ενώ το πολιτικό προσωπικό της περιοχής συμμετείχε και στην Κυβέρνηση και μάλιστα στο αρμόδιο Υπουργείο, το Υπουργείο Εσωτερικών. </w:t>
      </w:r>
    </w:p>
    <w:p w14:paraId="4CC5AC08" w14:textId="77777777" w:rsidR="005D719C" w:rsidRDefault="00627F40">
      <w:pPr>
        <w:spacing w:line="600" w:lineRule="auto"/>
        <w:ind w:firstLine="720"/>
        <w:jc w:val="both"/>
        <w:rPr>
          <w:rFonts w:eastAsia="Times New Roman"/>
          <w:szCs w:val="24"/>
        </w:rPr>
      </w:pPr>
      <w:r>
        <w:rPr>
          <w:rFonts w:eastAsia="Times New Roman"/>
          <w:szCs w:val="24"/>
        </w:rPr>
        <w:lastRenderedPageBreak/>
        <w:t xml:space="preserve">Κλείνω, κύριε Πρόεδρε. Μια κουβέντα θα πω για το νοσοκομείο. </w:t>
      </w:r>
    </w:p>
    <w:p w14:paraId="4CC5AC09" w14:textId="77777777" w:rsidR="005D719C" w:rsidRDefault="00627F40">
      <w:pPr>
        <w:spacing w:line="600" w:lineRule="auto"/>
        <w:ind w:firstLine="720"/>
        <w:jc w:val="both"/>
        <w:rPr>
          <w:rFonts w:eastAsia="Times New Roman"/>
          <w:szCs w:val="24"/>
        </w:rPr>
      </w:pPr>
      <w:r w:rsidRPr="002D02A9">
        <w:rPr>
          <w:rFonts w:eastAsia="Times New Roman"/>
          <w:b/>
          <w:szCs w:val="24"/>
        </w:rPr>
        <w:t>ΠΡ</w:t>
      </w:r>
      <w:r w:rsidRPr="002D02A9">
        <w:rPr>
          <w:rFonts w:eastAsia="Times New Roman"/>
          <w:b/>
          <w:szCs w:val="24"/>
        </w:rPr>
        <w:t>ΟΕΔΡΕΥΩΝ (Γεώργιος Λαμπρούλης):</w:t>
      </w:r>
      <w:r>
        <w:rPr>
          <w:rFonts w:eastAsia="Times New Roman"/>
          <w:szCs w:val="24"/>
        </w:rPr>
        <w:t xml:space="preserve"> Ναι, αλλά φτάσαμε τα οκτώ λεπτά. </w:t>
      </w:r>
    </w:p>
    <w:p w14:paraId="4CC5AC0A" w14:textId="77777777" w:rsidR="005D719C" w:rsidRDefault="00627F40">
      <w:pPr>
        <w:spacing w:line="600" w:lineRule="auto"/>
        <w:ind w:firstLine="720"/>
        <w:jc w:val="both"/>
        <w:rPr>
          <w:rFonts w:eastAsia="Times New Roman"/>
          <w:szCs w:val="24"/>
        </w:rPr>
      </w:pPr>
      <w:r w:rsidRPr="002D02A9">
        <w:rPr>
          <w:rFonts w:eastAsia="Times New Roman"/>
          <w:b/>
          <w:szCs w:val="24"/>
        </w:rPr>
        <w:t>ΙΩΑΝΝΗΣ ΘΕΟΦΥΛΑΚΤΟΣ:</w:t>
      </w:r>
      <w:r>
        <w:rPr>
          <w:rFonts w:eastAsia="Times New Roman"/>
          <w:szCs w:val="24"/>
        </w:rPr>
        <w:t xml:space="preserve"> Είναι μείζονα τα ζητήματα. </w:t>
      </w:r>
    </w:p>
    <w:p w14:paraId="4CC5AC0B" w14:textId="77777777" w:rsidR="005D719C" w:rsidRDefault="00627F40">
      <w:pPr>
        <w:spacing w:line="600" w:lineRule="auto"/>
        <w:ind w:firstLine="720"/>
        <w:jc w:val="both"/>
        <w:rPr>
          <w:rFonts w:eastAsia="Times New Roman"/>
          <w:szCs w:val="24"/>
        </w:rPr>
      </w:pPr>
      <w:r w:rsidRPr="002D02A9">
        <w:rPr>
          <w:rFonts w:eastAsia="Times New Roman"/>
          <w:b/>
          <w:szCs w:val="24"/>
        </w:rPr>
        <w:t>ΠΡΟΕΔΡΕΥΩΝ (Γεώργιος Λαμπρούλης):</w:t>
      </w:r>
      <w:r>
        <w:rPr>
          <w:rFonts w:eastAsia="Times New Roman"/>
          <w:szCs w:val="24"/>
        </w:rPr>
        <w:t xml:space="preserve"> Όλα είναι μείζονα, κανένας δεν έχει αντίρρηση.</w:t>
      </w:r>
    </w:p>
    <w:p w14:paraId="4CC5AC0C" w14:textId="77777777" w:rsidR="005D719C" w:rsidRDefault="00627F40">
      <w:pPr>
        <w:spacing w:line="600" w:lineRule="auto"/>
        <w:ind w:firstLine="720"/>
        <w:jc w:val="both"/>
        <w:rPr>
          <w:rFonts w:eastAsia="Times New Roman"/>
          <w:szCs w:val="24"/>
        </w:rPr>
      </w:pPr>
      <w:r w:rsidRPr="002D02A9">
        <w:rPr>
          <w:rFonts w:eastAsia="Times New Roman"/>
          <w:b/>
          <w:szCs w:val="24"/>
        </w:rPr>
        <w:t>ΙΩΑΝΝΗΣ ΘΕΟΦΥΛΑΚΤΟΣ:</w:t>
      </w:r>
      <w:r>
        <w:rPr>
          <w:rFonts w:eastAsia="Times New Roman"/>
          <w:szCs w:val="24"/>
        </w:rPr>
        <w:t xml:space="preserve"> Κλείνω.</w:t>
      </w:r>
    </w:p>
    <w:p w14:paraId="4CC5AC0D" w14:textId="77777777" w:rsidR="005D719C" w:rsidRDefault="00627F40">
      <w:pPr>
        <w:spacing w:line="600" w:lineRule="auto"/>
        <w:ind w:firstLine="720"/>
        <w:jc w:val="both"/>
        <w:rPr>
          <w:rFonts w:eastAsia="Times New Roman"/>
          <w:szCs w:val="24"/>
        </w:rPr>
      </w:pPr>
      <w:r>
        <w:rPr>
          <w:rFonts w:eastAsia="Times New Roman"/>
          <w:szCs w:val="24"/>
        </w:rPr>
        <w:t xml:space="preserve">Χωρίζονται οι διοικήσεις των δυο νοσοκομείων της Κοζάνης και της Πτολεμαΐδας, το </w:t>
      </w:r>
      <w:r>
        <w:rPr>
          <w:rFonts w:eastAsia="Times New Roman"/>
          <w:szCs w:val="24"/>
        </w:rPr>
        <w:t>«</w:t>
      </w:r>
      <w:r>
        <w:rPr>
          <w:rFonts w:eastAsia="Times New Roman"/>
          <w:szCs w:val="24"/>
        </w:rPr>
        <w:t>Μποδοσάκειο</w:t>
      </w:r>
      <w:r>
        <w:rPr>
          <w:rFonts w:eastAsia="Times New Roman"/>
          <w:szCs w:val="24"/>
        </w:rPr>
        <w:t>»</w:t>
      </w:r>
      <w:r>
        <w:rPr>
          <w:rFonts w:eastAsia="Times New Roman"/>
          <w:szCs w:val="24"/>
        </w:rPr>
        <w:t xml:space="preserve"> και το </w:t>
      </w:r>
      <w:r>
        <w:rPr>
          <w:rFonts w:eastAsia="Times New Roman"/>
          <w:szCs w:val="24"/>
        </w:rPr>
        <w:t>«</w:t>
      </w:r>
      <w:r>
        <w:rPr>
          <w:rFonts w:eastAsia="Times New Roman"/>
          <w:szCs w:val="24"/>
        </w:rPr>
        <w:t>Μαμάτσειο</w:t>
      </w:r>
      <w:r>
        <w:rPr>
          <w:rFonts w:eastAsia="Times New Roman"/>
          <w:szCs w:val="24"/>
        </w:rPr>
        <w:t>»</w:t>
      </w:r>
      <w:r>
        <w:rPr>
          <w:rFonts w:eastAsia="Times New Roman"/>
          <w:szCs w:val="24"/>
        </w:rPr>
        <w:t>. Αυτό είναι κάτι που ιδίως ο λαός της Πτολεμαΐδας και της Αριδαίας το ζητάει εδώ και χρόνια. Ικανοποιείται ένα πάγιο αίτημα του λαού της Πτολε</w:t>
      </w:r>
      <w:r>
        <w:rPr>
          <w:rFonts w:eastAsia="Times New Roman"/>
          <w:szCs w:val="24"/>
        </w:rPr>
        <w:t>μαΐδας και της Αριδαίας. Θέλω να τονίσω ότι η σημερινή διοίκηση έχει πάει πολύ καλά τη λειτουργία και των δυο νοσοκομείων και πρέπει να είναι μέλημα και φροντίδα όλων μας -και θα είναι, κύριε Υπουργέ- ώστε οι καινούριες διοικήσεις να συνεχίσουν αυτό το έργ</w:t>
      </w:r>
      <w:r>
        <w:rPr>
          <w:rFonts w:eastAsia="Times New Roman"/>
          <w:szCs w:val="24"/>
        </w:rPr>
        <w:t xml:space="preserve">ο. </w:t>
      </w:r>
    </w:p>
    <w:p w14:paraId="4CC5AC0E" w14:textId="77777777" w:rsidR="005D719C" w:rsidRDefault="00627F40">
      <w:pPr>
        <w:spacing w:line="600" w:lineRule="auto"/>
        <w:ind w:firstLine="720"/>
        <w:jc w:val="both"/>
        <w:rPr>
          <w:rFonts w:eastAsia="Times New Roman"/>
          <w:szCs w:val="24"/>
        </w:rPr>
      </w:pPr>
      <w:r>
        <w:rPr>
          <w:rFonts w:eastAsia="Times New Roman"/>
          <w:szCs w:val="24"/>
        </w:rPr>
        <w:lastRenderedPageBreak/>
        <w:t>Είναι μια ιστορική στιγμή για τον Νομό Κοζάνης, ιδιαίτερα για το Βελβεντό, αλλά και για την αυτονόμηση του νοσοκομείου της Πτολεμαΐδας και της Κοζάνης και γι’ αυτό σας καλώ να ψηφίσουμε εκτός από το νομοσχέδιο, που είναι πολύ σημαντικό, και τις τροπολο</w:t>
      </w:r>
      <w:r>
        <w:rPr>
          <w:rFonts w:eastAsia="Times New Roman"/>
          <w:szCs w:val="24"/>
        </w:rPr>
        <w:t xml:space="preserve">γίες αυτές. </w:t>
      </w:r>
    </w:p>
    <w:p w14:paraId="4CC5AC0F" w14:textId="77777777" w:rsidR="005D719C" w:rsidRDefault="00627F4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C5AC10" w14:textId="77777777" w:rsidR="005D719C" w:rsidRDefault="00627F40">
      <w:pPr>
        <w:spacing w:line="600" w:lineRule="auto"/>
        <w:ind w:firstLine="720"/>
        <w:jc w:val="both"/>
        <w:rPr>
          <w:rFonts w:eastAsia="Times New Roman"/>
          <w:szCs w:val="24"/>
        </w:rPr>
      </w:pPr>
      <w:r w:rsidRPr="002D02A9">
        <w:rPr>
          <w:rFonts w:eastAsia="Times New Roman"/>
          <w:b/>
          <w:szCs w:val="24"/>
        </w:rPr>
        <w:t>ΠΡΟΕΔΡΕΥΩΝ (Γεώργιος Λαμπρούλης):</w:t>
      </w:r>
      <w:r>
        <w:rPr>
          <w:rFonts w:eastAsia="Times New Roman"/>
          <w:szCs w:val="24"/>
        </w:rPr>
        <w:t xml:space="preserve"> Θερμή παράκληση από το Προεδρείο να τηρείται το επτάλεπτο, διότι είναι ακόμα είκοσι πέντε ομιλητές και τέσσερις Κοινοβουλευτικοί Εκπρόσωποι. Φυσικά θα ακολουθήσουν δ</w:t>
      </w:r>
      <w:r>
        <w:rPr>
          <w:rFonts w:eastAsia="Times New Roman"/>
          <w:szCs w:val="24"/>
        </w:rPr>
        <w:t>ευτερολογίες. Ενδεχομένως θα υπάρξουν και παρεμβάσεις ενδιάμεσα των Υπουργών. Οπότε η προκαθορισθείσα ώρα για τις 14</w:t>
      </w:r>
      <w:r>
        <w:rPr>
          <w:rFonts w:eastAsia="Times New Roman"/>
          <w:szCs w:val="24"/>
        </w:rPr>
        <w:t>.</w:t>
      </w:r>
      <w:r>
        <w:rPr>
          <w:rFonts w:eastAsia="Times New Roman"/>
          <w:szCs w:val="24"/>
        </w:rPr>
        <w:t xml:space="preserve">00 περίπου είναι άπιαστο όνειρο, επιτρέψτε μου τη λέξη. </w:t>
      </w:r>
    </w:p>
    <w:p w14:paraId="4CC5AC11" w14:textId="77777777" w:rsidR="005D719C" w:rsidRDefault="00627F40">
      <w:pPr>
        <w:spacing w:line="600" w:lineRule="auto"/>
        <w:ind w:firstLine="720"/>
        <w:jc w:val="both"/>
        <w:rPr>
          <w:rFonts w:eastAsia="Times New Roman"/>
          <w:szCs w:val="24"/>
        </w:rPr>
      </w:pPr>
      <w:r>
        <w:rPr>
          <w:rFonts w:eastAsia="Times New Roman"/>
          <w:szCs w:val="24"/>
        </w:rPr>
        <w:t>Σας παρακαλώ και πάλι να τηρείτε το επτάλεπτο.</w:t>
      </w:r>
    </w:p>
    <w:p w14:paraId="4CC5AC12" w14:textId="77777777" w:rsidR="005D719C" w:rsidRDefault="00627F40">
      <w:pPr>
        <w:spacing w:line="600" w:lineRule="auto"/>
        <w:ind w:firstLine="720"/>
        <w:jc w:val="both"/>
        <w:rPr>
          <w:rFonts w:eastAsia="Times New Roman"/>
          <w:szCs w:val="24"/>
        </w:rPr>
      </w:pPr>
      <w:r>
        <w:rPr>
          <w:rFonts w:eastAsia="Times New Roman"/>
          <w:szCs w:val="24"/>
        </w:rPr>
        <w:t>Τον λόγο έχει η κ. Αφροδίτη Θεοπεφτ</w:t>
      </w:r>
      <w:r>
        <w:rPr>
          <w:rFonts w:eastAsia="Times New Roman"/>
          <w:szCs w:val="24"/>
        </w:rPr>
        <w:t xml:space="preserve">άτου από τον ΣΥΡΙΖΑ. </w:t>
      </w:r>
    </w:p>
    <w:p w14:paraId="4CC5AC13" w14:textId="77777777" w:rsidR="005D719C" w:rsidRDefault="00627F40">
      <w:pPr>
        <w:spacing w:line="600" w:lineRule="auto"/>
        <w:ind w:firstLine="720"/>
        <w:jc w:val="both"/>
        <w:rPr>
          <w:rFonts w:eastAsia="Times New Roman"/>
          <w:szCs w:val="24"/>
        </w:rPr>
      </w:pPr>
      <w:r>
        <w:rPr>
          <w:rFonts w:eastAsia="Times New Roman"/>
          <w:b/>
          <w:szCs w:val="24"/>
        </w:rPr>
        <w:t>ΑΦΡΟΔΙΤΗ ΘΕΟΠΕΦΤΑΤΟΥ:</w:t>
      </w:r>
      <w:r>
        <w:rPr>
          <w:rFonts w:eastAsia="Times New Roman"/>
          <w:szCs w:val="24"/>
        </w:rPr>
        <w:t xml:space="preserve"> Ευχαριστώ, κύριε Πρόεδρε. Θα προσπαθήσω να είμαι συνεπής και στον χρόνο. </w:t>
      </w:r>
    </w:p>
    <w:p w14:paraId="4CC5AC14" w14:textId="77777777" w:rsidR="005D719C" w:rsidRDefault="00627F40">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θα ήθελα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χαιρετήσω τις ρυθμίσεις του Υπουργείου</w:t>
      </w:r>
      <w:r>
        <w:rPr>
          <w:rFonts w:eastAsia="Times New Roman" w:cs="Times New Roman"/>
          <w:szCs w:val="24"/>
        </w:rPr>
        <w:t xml:space="preserve"> Υγείας</w:t>
      </w:r>
      <w:r>
        <w:rPr>
          <w:rFonts w:eastAsia="Times New Roman" w:cs="Times New Roman"/>
          <w:szCs w:val="24"/>
        </w:rPr>
        <w:t xml:space="preserve"> που έχουν να κάνουν με τα νησιωτικά και</w:t>
      </w:r>
      <w:r>
        <w:rPr>
          <w:rFonts w:eastAsia="Times New Roman" w:cs="Times New Roman"/>
          <w:szCs w:val="24"/>
        </w:rPr>
        <w:t xml:space="preserve"> κυρίως το ότι αναγνωρίζεται το πρόβλημα στελέχωσης των δομών υγείας στα νοσοκομεία μας και στις δομές υγείας συνολικά, οπότε να υπάρχουν διευκολύνσεις για την πιο αποτελεσματική στελέχωσή τους. </w:t>
      </w:r>
    </w:p>
    <w:p w14:paraId="4CC5AC1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Βασικά θα ήθελα να μιλήσω για την τροπολογία του Υπουργού Εσ</w:t>
      </w:r>
      <w:r>
        <w:rPr>
          <w:rFonts w:eastAsia="Times New Roman" w:cs="Times New Roman"/>
          <w:szCs w:val="24"/>
        </w:rPr>
        <w:t>ωτερικών του Αλέξη Χαρίτση που αφορά το ένα από τα δυο νησιά που εκπροσωπώ εδώ, για το πώς λειτούργησε ο νόμος του «</w:t>
      </w:r>
      <w:r>
        <w:rPr>
          <w:rFonts w:eastAsia="Times New Roman" w:cs="Times New Roman"/>
          <w:szCs w:val="24"/>
        </w:rPr>
        <w:t>ΚΑΛΛΙΚΡΑΤΗ</w:t>
      </w:r>
      <w:r>
        <w:rPr>
          <w:rFonts w:eastAsia="Times New Roman" w:cs="Times New Roman"/>
          <w:szCs w:val="24"/>
        </w:rPr>
        <w:t xml:space="preserve">» στα νησιά μας και πώς αυτό επίκειται να λυθεί. </w:t>
      </w:r>
    </w:p>
    <w:p w14:paraId="4CC5AC16" w14:textId="77777777" w:rsidR="005D719C" w:rsidRDefault="00627F4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αυτός ο ευρύς κοινωνικός διάλογος έχει ξεκινήσει α</w:t>
      </w:r>
      <w:r>
        <w:rPr>
          <w:rFonts w:eastAsia="Times New Roman" w:cs="Times New Roman"/>
          <w:szCs w:val="24"/>
        </w:rPr>
        <w:t>πό το 2013, όταν ο τότε Υπουργός Εσωτερικών κ. Μιχελάκης ζήτησε από τους δήμους, μετά από δυο χρόνια εφαρμογής του «</w:t>
      </w:r>
      <w:r>
        <w:rPr>
          <w:rFonts w:eastAsia="Times New Roman" w:cs="Times New Roman"/>
          <w:szCs w:val="24"/>
        </w:rPr>
        <w:t>ΚΑΛΛΙΚΡΑΤΗ</w:t>
      </w:r>
      <w:r>
        <w:rPr>
          <w:rFonts w:eastAsia="Times New Roman" w:cs="Times New Roman"/>
          <w:szCs w:val="24"/>
        </w:rPr>
        <w:t>», να καταθέσουν τις απόψεις τους γι’ αυτό το δόγμα -να το πούμε έτσι- «ένα νησί ένας δήμος».</w:t>
      </w:r>
    </w:p>
    <w:p w14:paraId="4CC5AC1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είχε κατατεθεί από τον τότε </w:t>
      </w:r>
      <w:r>
        <w:rPr>
          <w:rFonts w:eastAsia="Times New Roman" w:cs="Times New Roman"/>
          <w:szCs w:val="24"/>
        </w:rPr>
        <w:t>Βουλευτή Λέσβου</w:t>
      </w:r>
      <w:r>
        <w:rPr>
          <w:rFonts w:eastAsia="Times New Roman" w:cs="Times New Roman"/>
          <w:szCs w:val="24"/>
        </w:rPr>
        <w:t>, τον</w:t>
      </w:r>
      <w:r>
        <w:rPr>
          <w:rFonts w:eastAsia="Times New Roman" w:cs="Times New Roman"/>
          <w:szCs w:val="24"/>
        </w:rPr>
        <w:t xml:space="preserve"> κ. Σηφουνάκη</w:t>
      </w:r>
      <w:r>
        <w:rPr>
          <w:rFonts w:eastAsia="Times New Roman" w:cs="Times New Roman"/>
          <w:szCs w:val="24"/>
        </w:rPr>
        <w:t>,</w:t>
      </w:r>
      <w:r>
        <w:rPr>
          <w:rFonts w:eastAsia="Times New Roman" w:cs="Times New Roman"/>
          <w:szCs w:val="24"/>
        </w:rPr>
        <w:t xml:space="preserve"> σχετική τροπολογία που μας βρήκε αντίθετους γιατί έμπαιναν κριτήρια, μόνο τα πληθυσμιακά. Αναφέρθηκε χθες και από τον κ. Αθανασίου ότι τα κριτήρια θα πρέπει να είναι πληθυσμιακά. Διαφωνούμε και θα σας το εξηγήσω. Το δικό </w:t>
      </w:r>
      <w:r>
        <w:rPr>
          <w:rFonts w:eastAsia="Times New Roman" w:cs="Times New Roman"/>
          <w:szCs w:val="24"/>
        </w:rPr>
        <w:t>μας το νησί, η Κεφαλονιά, είναι ένα ιδιαίτερα μεγάλο νησί με ακανόνιστο σχήμα και με ένα πολύ ψηλό βουνό στη μέση, που δημιουργεί δυσπρόσιτες περιοχές.</w:t>
      </w:r>
    </w:p>
    <w:p w14:paraId="4CC5AC1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χαρακτηριστικό ότι σε αυτό το νησί υπάρχουν επτά λιμάνια εν ενεργεία, γιατί είναι δύσκολη η πρόσβα</w:t>
      </w:r>
      <w:r>
        <w:rPr>
          <w:rFonts w:eastAsia="Times New Roman" w:cs="Times New Roman"/>
          <w:szCs w:val="24"/>
        </w:rPr>
        <w:t xml:space="preserve">ση και υπάρχουν επτά λιμάνια για να εξυπηρετούν το νησί με την Αιτωλοακαρνανία, την Πελοπόννησο, τη Ζάκυνθο και τη Λευκάδα. </w:t>
      </w:r>
    </w:p>
    <w:p w14:paraId="4CC5AC1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Έρχεται, λοιπόν, αυτή η τροπολογία που βάζει επιπλέον κριτήρια: εκτός από τα πληθυσμιακά, και οικονομικά και κοινωνικά και γεωμορφο</w:t>
      </w:r>
      <w:r>
        <w:rPr>
          <w:rFonts w:eastAsia="Times New Roman" w:cs="Times New Roman"/>
          <w:szCs w:val="24"/>
        </w:rPr>
        <w:t xml:space="preserve">λογικά, που είναι πάρα πολύ σημαντικό. </w:t>
      </w:r>
    </w:p>
    <w:p w14:paraId="4CC5AC1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Αυτά τα προβλήματα που δημιούργησε αυτός ο όρος «ένα νησί ένας δήμος» επιτάθηκαν και με τους σεισμούς του </w:t>
      </w:r>
      <w:r>
        <w:rPr>
          <w:rFonts w:eastAsia="Times New Roman" w:cs="Times New Roman"/>
          <w:szCs w:val="24"/>
        </w:rPr>
        <w:lastRenderedPageBreak/>
        <w:t>2014 και 2015. Όπως γνωρίζετε, η Κεφαλονιά είναι η πλέον σεισμογενής περιοχή της Ευρασιατικής πλάκας. Είχαν δη</w:t>
      </w:r>
      <w:r>
        <w:rPr>
          <w:rFonts w:eastAsia="Times New Roman" w:cs="Times New Roman"/>
          <w:szCs w:val="24"/>
        </w:rPr>
        <w:t>μιουργηθεί ήδη προβλήματα πριν από τους σεισμούς και επιτάθηκαν με τους σεισμούς και για την αποκατάστασή τους.</w:t>
      </w:r>
    </w:p>
    <w:p w14:paraId="4CC5AC1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Επίσης, επιτάθηκαν τα προβλήματα με τις αλλαγές που επέφεραν τα μνημόνια και οι πολιτικές της λιτότητας ως προς τη συρρίκνωση των περιφερειακών </w:t>
      </w:r>
      <w:r>
        <w:rPr>
          <w:rFonts w:eastAsia="Times New Roman" w:cs="Times New Roman"/>
          <w:szCs w:val="24"/>
        </w:rPr>
        <w:t>υπηρεσιών -εφορία, πολεοδομία, ΙΚΑ- στις επιμέρους δημοτικές ενότητες, στη μείωση των πόρων των δήμων και στη σταδιακή υποστελέχωση των υπηρεσιών για λόγους αποχωρήσεων, συνταξιοδοτήσεων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4CC5AC1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Παράλληλα, η δημοτική αρχή έδειξε αδυναμία αξιοποίησης των θετ</w:t>
      </w:r>
      <w:r>
        <w:rPr>
          <w:rFonts w:eastAsia="Times New Roman" w:cs="Times New Roman"/>
          <w:szCs w:val="24"/>
        </w:rPr>
        <w:t>ικών στοιχείων του «</w:t>
      </w:r>
      <w:r>
        <w:rPr>
          <w:rFonts w:eastAsia="Times New Roman" w:cs="Times New Roman"/>
          <w:szCs w:val="24"/>
        </w:rPr>
        <w:t>ΚΑΛΛΙΚΡΑΤΗ</w:t>
      </w:r>
      <w:r>
        <w:rPr>
          <w:rFonts w:eastAsia="Times New Roman" w:cs="Times New Roman"/>
          <w:szCs w:val="24"/>
        </w:rPr>
        <w:t xml:space="preserve">» που έχουν να κάνουν με την εκπροσώπηση των επιμέρους δημοτικών ενοτήτων, ούτως ώστε να εκπροσωπούνται μέσα από τα συλλογικά τους όργανα. </w:t>
      </w:r>
    </w:p>
    <w:p w14:paraId="4CC5AC1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αποτέλεσμα είναι να εγκαταλειφθούν τελείως οι περιφερειακές δημοτικές ενότητες. Αυτ</w:t>
      </w:r>
      <w:r>
        <w:rPr>
          <w:rFonts w:eastAsia="Times New Roman" w:cs="Times New Roman"/>
          <w:szCs w:val="24"/>
        </w:rPr>
        <w:t xml:space="preserve">ή η συγκεκριμένη τροπολογία, </w:t>
      </w:r>
      <w:r>
        <w:rPr>
          <w:rFonts w:eastAsia="Times New Roman" w:cs="Times New Roman"/>
          <w:szCs w:val="24"/>
        </w:rPr>
        <w:lastRenderedPageBreak/>
        <w:t>που αποτελείται από πέντε άρθρα, έχει το συγκεκριμένο χρονοδιάγραμμα που θα πρέπει να κάνουμε συγκεκριμένες ενέργειες σε έναν μήνα και σε τρεις μήνες, μέχρι την 1</w:t>
      </w:r>
      <w:r w:rsidRPr="00B80AF7">
        <w:rPr>
          <w:rFonts w:eastAsia="Times New Roman" w:cs="Times New Roman"/>
          <w:szCs w:val="24"/>
          <w:vertAlign w:val="superscript"/>
        </w:rPr>
        <w:t>η</w:t>
      </w:r>
      <w:r>
        <w:rPr>
          <w:rFonts w:eastAsia="Times New Roman" w:cs="Times New Roman"/>
          <w:szCs w:val="24"/>
        </w:rPr>
        <w:t xml:space="preserve"> Σεπτεμβρίου που θα αναλάβουν οι νέες δημοτικές αρχές, ένα χρονο</w:t>
      </w:r>
      <w:r>
        <w:rPr>
          <w:rFonts w:eastAsia="Times New Roman" w:cs="Times New Roman"/>
          <w:szCs w:val="24"/>
        </w:rPr>
        <w:t>διάγραμμα που έχει να κάνει με τη στελέχωση των καινούριων πια δημοτικών υπηρεσιών με τα νομικά τους πρόσωπα, με τα περιουσιακά τους στοιχεία.</w:t>
      </w:r>
    </w:p>
    <w:p w14:paraId="4CC5AC1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είναι πολύ ενδιαφέρον το πέμπτο άρθρο αυτής της τροπολογίας με το οποίο συνιστάται επιτροπή η οποία έχει ν</w:t>
      </w:r>
      <w:r>
        <w:rPr>
          <w:rFonts w:eastAsia="Times New Roman" w:cs="Times New Roman"/>
          <w:szCs w:val="24"/>
        </w:rPr>
        <w:t xml:space="preserve">α κάνει με την αλλαγή των ορίων των καλλικρατικών δήμων, ούτως ώστε η </w:t>
      </w:r>
      <w:r>
        <w:rPr>
          <w:rFonts w:eastAsia="Times New Roman" w:cs="Times New Roman"/>
          <w:szCs w:val="24"/>
        </w:rPr>
        <w:t>α</w:t>
      </w:r>
      <w:r>
        <w:rPr>
          <w:rFonts w:eastAsia="Times New Roman" w:cs="Times New Roman"/>
          <w:szCs w:val="24"/>
        </w:rPr>
        <w:t xml:space="preserve">υτοδιοίκηση να είναι πραγματικά ο θεσμός της άμεσης δημοκρατίας, να έχουν πρόσβαση οι πολίτες στους δήμους και συμμετοχή στις αποφάσεις που τους αφορούν, ούτως ώστε να συμμετέχουν στις </w:t>
      </w:r>
      <w:r>
        <w:rPr>
          <w:rFonts w:eastAsia="Times New Roman" w:cs="Times New Roman"/>
          <w:szCs w:val="24"/>
        </w:rPr>
        <w:t xml:space="preserve">αποφάσεις για την ανάπτυξη του τόπου τους στον δικό τους τόπο. </w:t>
      </w:r>
    </w:p>
    <w:p w14:paraId="4CC5AC1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είναι πάρα πολύ σημαντικό για τη δική μας κοινωνία. Οκτώ χρόνια μετά την εφαρ</w:t>
      </w:r>
      <w:r>
        <w:rPr>
          <w:rFonts w:eastAsia="Times New Roman" w:cs="Times New Roman"/>
          <w:szCs w:val="24"/>
        </w:rPr>
        <w:lastRenderedPageBreak/>
        <w:t>μογή του «</w:t>
      </w:r>
      <w:r>
        <w:rPr>
          <w:rFonts w:eastAsia="Times New Roman" w:cs="Times New Roman"/>
          <w:szCs w:val="24"/>
        </w:rPr>
        <w:t>ΚΑΛΛΙΚΡΑΤΗ</w:t>
      </w:r>
      <w:r>
        <w:rPr>
          <w:rFonts w:eastAsia="Times New Roman" w:cs="Times New Roman"/>
          <w:szCs w:val="24"/>
        </w:rPr>
        <w:t>» διορθώνονται αυτές οι αστοχίες, όπως ανέφερε χθες και ο Υ</w:t>
      </w:r>
      <w:r>
        <w:rPr>
          <w:rFonts w:eastAsia="Times New Roman" w:cs="Times New Roman"/>
          <w:szCs w:val="24"/>
        </w:rPr>
        <w:t xml:space="preserve">πουργός, συμφωνούμε απόλυτα και σας καλούμε όλους να το υπερψηφίσετε. </w:t>
      </w:r>
    </w:p>
    <w:p w14:paraId="4CC5AC2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C5AC21"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w:t>
      </w:r>
      <w:r w:rsidRPr="00BC4DF6">
        <w:rPr>
          <w:rFonts w:eastAsia="Times New Roman" w:cs="Times New Roman"/>
          <w:szCs w:val="24"/>
        </w:rPr>
        <w:t>Χειροκροτήματα από την πτέρυγα του ΣΥΡΙΖΑ)</w:t>
      </w:r>
    </w:p>
    <w:p w14:paraId="4CC5AC22" w14:textId="77777777" w:rsidR="005D719C" w:rsidRDefault="00627F40">
      <w:pPr>
        <w:spacing w:line="600" w:lineRule="auto"/>
        <w:ind w:firstLine="720"/>
        <w:jc w:val="both"/>
        <w:rPr>
          <w:rFonts w:eastAsia="Times New Roman" w:cs="Times New Roman"/>
          <w:szCs w:val="24"/>
        </w:rPr>
      </w:pPr>
      <w:r w:rsidRPr="005D0EA1">
        <w:rPr>
          <w:rFonts w:eastAsia="Times New Roman" w:cs="Times New Roman"/>
          <w:b/>
          <w:szCs w:val="24"/>
        </w:rPr>
        <w:t>ΠΡΟΕΔΡΕΥΩΝ (Γεώργιος Λαμπρούλης)</w:t>
      </w:r>
      <w:r w:rsidRPr="007E2430">
        <w:rPr>
          <w:rFonts w:eastAsia="Times New Roman" w:cs="Times New Roman"/>
          <w:b/>
          <w:szCs w:val="24"/>
        </w:rPr>
        <w:t>:</w:t>
      </w:r>
      <w:r>
        <w:rPr>
          <w:rFonts w:eastAsia="Times New Roman" w:cs="Times New Roman"/>
          <w:szCs w:val="24"/>
        </w:rPr>
        <w:t xml:space="preserve"> Ευχαριστούμε την κ. Θεοπεφτάτου και για την οικονομία στον χρόνο.</w:t>
      </w:r>
    </w:p>
    <w:p w14:paraId="4CC5AC2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Ο κ. Θεοχάρης από τη </w:t>
      </w:r>
      <w:r>
        <w:rPr>
          <w:rFonts w:eastAsia="Times New Roman" w:cs="Times New Roman"/>
          <w:szCs w:val="24"/>
        </w:rPr>
        <w:t>Νέα Δημοκρατία έχει τον λόγο.</w:t>
      </w:r>
    </w:p>
    <w:p w14:paraId="4CC5AC2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sidRPr="007E2430">
        <w:rPr>
          <w:rFonts w:eastAsia="Times New Roman" w:cs="Times New Roman"/>
          <w:b/>
          <w:szCs w:val="24"/>
        </w:rPr>
        <w:t>:</w:t>
      </w:r>
      <w:r w:rsidRPr="007E2430">
        <w:rPr>
          <w:rFonts w:eastAsia="Times New Roman" w:cs="Times New Roman"/>
          <w:szCs w:val="24"/>
        </w:rPr>
        <w:t xml:space="preserve"> </w:t>
      </w:r>
      <w:r>
        <w:rPr>
          <w:rFonts w:eastAsia="Times New Roman" w:cs="Times New Roman"/>
          <w:szCs w:val="24"/>
        </w:rPr>
        <w:t xml:space="preserve">Ευχαριστώ πολύ, κύριε Πρόεδρε. </w:t>
      </w:r>
    </w:p>
    <w:p w14:paraId="4CC5AC2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προσπαθήσω και εγώ να σας βοηθήσω στο έργο σας σε σχέση με τον χρόνο. Συνεπώς</w:t>
      </w:r>
      <w:r>
        <w:rPr>
          <w:rFonts w:eastAsia="Times New Roman" w:cs="Times New Roman"/>
          <w:szCs w:val="24"/>
        </w:rPr>
        <w:t xml:space="preserve"> θα αντισταθώ στον πειρασμό να μιλήσω για γενικότερα ζητήματα της καθημερινότητας, για τα προβλήματα που παρακολουθούμε. Θα αντισταθώ να μιλήσω συνολικά για το νομοσχέδιο, ένα νομοσχέδιο που ουσιαστικά φαίνεται ότι είναι νομοσχέδιο τακτοποιητικής, ρουσφετο</w:t>
      </w:r>
      <w:r>
        <w:rPr>
          <w:rFonts w:eastAsia="Times New Roman" w:cs="Times New Roman"/>
          <w:szCs w:val="24"/>
        </w:rPr>
        <w:t xml:space="preserve">λογικής χρήσης και αποσπασματικό, ένα νομοσχέδιο που ταιριάζει σε μια Κυβέρνηση η οποία είναι σε αποδρομή στους τελευταίους </w:t>
      </w:r>
      <w:r>
        <w:rPr>
          <w:rFonts w:eastAsia="Times New Roman" w:cs="Times New Roman"/>
          <w:szCs w:val="24"/>
        </w:rPr>
        <w:lastRenderedPageBreak/>
        <w:t>μήνες εξουσίας της και προσπαθεί να τακτοποιήσει διάφορες υποθέσεις.</w:t>
      </w:r>
    </w:p>
    <w:p w14:paraId="4CC5AC2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αναφερθώ μόνο σ</w:t>
      </w:r>
      <w:r>
        <w:rPr>
          <w:rFonts w:eastAsia="Times New Roman" w:cs="Times New Roman"/>
          <w:szCs w:val="24"/>
        </w:rPr>
        <w:t>ε</w:t>
      </w:r>
      <w:r>
        <w:rPr>
          <w:rFonts w:eastAsia="Times New Roman" w:cs="Times New Roman"/>
          <w:szCs w:val="24"/>
        </w:rPr>
        <w:t xml:space="preserve"> ένα ζήτημα, στο ζήτημα που έχει ανακύψει σε</w:t>
      </w:r>
      <w:r>
        <w:rPr>
          <w:rFonts w:eastAsia="Times New Roman" w:cs="Times New Roman"/>
          <w:szCs w:val="24"/>
        </w:rPr>
        <w:t xml:space="preserve"> σχέση με τα προϊόντα ατμισμού και με τα προϊόντα των θερμαινόμενων τσιγάρων σε σχέση με τα κανονικά τσιγάρα τα οποία καίγονται.</w:t>
      </w:r>
    </w:p>
    <w:p w14:paraId="4CC5AC2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αυτές τις διατάξεις ισοπεδώνετε τα δυο είδη προϊόντων, θεωρώντας τα ακριβώς το ίδιο επικίνδυνα, όπως και τα τσιγάρα. Αυτό εί</w:t>
      </w:r>
      <w:r>
        <w:rPr>
          <w:rFonts w:eastAsia="Times New Roman" w:cs="Times New Roman"/>
          <w:szCs w:val="24"/>
        </w:rPr>
        <w:t xml:space="preserve">ναι λάθος, κύριε Υπουργέ, και κατά την άποψή μου θα πρέπει να το αποσύρετε. </w:t>
      </w:r>
    </w:p>
    <w:p w14:paraId="4CC5AC2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αναφερθώ σε μια σειρά από επιχειρήματα, τα οποία κατά την άποψή μου αναδεικνύουν, καταδεικνύουν ότι πράγματι είναι λανθασμένη αυτή η απόφασή σας και θα είναι δείγμα πολιτικού θάρρους να αποσύρετε έστω προσωρινά, μέχρι να τελειώσει η διαβούλευση, αυτές τ</w:t>
      </w:r>
      <w:r>
        <w:rPr>
          <w:rFonts w:eastAsia="Times New Roman" w:cs="Times New Roman"/>
          <w:szCs w:val="24"/>
        </w:rPr>
        <w:t xml:space="preserve">ις διατάξεις, όπως οφείλετε να κάνετε, όπως σας έχει ζητήσει η Ευρωπαϊκή Ένωση. </w:t>
      </w:r>
    </w:p>
    <w:p w14:paraId="4CC5AC2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πρώτο επιχείρημα είναι η απουσία επείγουσας βίας. Υπάρχει σήμερα μια διαδικασία, λειτουργεί, μπορείτε να βγάλετε </w:t>
      </w:r>
      <w:r>
        <w:rPr>
          <w:rFonts w:eastAsia="Times New Roman" w:cs="Times New Roman"/>
          <w:szCs w:val="24"/>
        </w:rPr>
        <w:lastRenderedPageBreak/>
        <w:t xml:space="preserve">υπουργικές αποφάσεις ή να μην βγάλετε υπουργικές αποφάσεις </w:t>
      </w:r>
      <w:r>
        <w:rPr>
          <w:rFonts w:eastAsia="Times New Roman" w:cs="Times New Roman"/>
          <w:szCs w:val="24"/>
        </w:rPr>
        <w:t>και συνεπώς, να επιτρέψετε ή να μην επιτρέψετε σε κάποιο προϊόν να ισχυρίζεται ότι είναι λιγότερο βλαπτικό στον βαθμό που δεν έχει την απαραίτητη τεκμηρίωση. Άρα δεν έχετε κανέναν λόγο να αλλάξετε αυτές τις διατάξεις.</w:t>
      </w:r>
    </w:p>
    <w:p w14:paraId="4CC5AC2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ηθικό επιχείρημα. </w:t>
      </w:r>
      <w:r>
        <w:rPr>
          <w:rFonts w:eastAsia="Times New Roman" w:cs="Times New Roman"/>
          <w:szCs w:val="24"/>
        </w:rPr>
        <w:t>Υπάρχουν κάποιες μελέτες. Για παράδειγμα, θα σας πω αίσθηση και αρκετές συζητήσεις προκάλεσε μια ελληνική μελέτη του Καθηγητή κ. Φαρσαλινού, καρδιολόγου από το Ωνάσειο, που είναι μια μελέτη που ανακοινώθηκε στο 5</w:t>
      </w:r>
      <w:r w:rsidRPr="004C66DB">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lang w:val="en-GB"/>
        </w:rPr>
        <w:t>E</w:t>
      </w:r>
      <w:r w:rsidRPr="00EB1115">
        <w:rPr>
          <w:rFonts w:eastAsia="Times New Roman" w:cs="Times New Roman"/>
          <w:szCs w:val="24"/>
        </w:rPr>
        <w:t>-</w:t>
      </w:r>
      <w:r>
        <w:rPr>
          <w:rFonts w:eastAsia="Times New Roman" w:cs="Times New Roman"/>
          <w:szCs w:val="24"/>
          <w:lang w:val="en-GB"/>
        </w:rPr>
        <w:t>cigarette</w:t>
      </w:r>
      <w:r w:rsidRPr="00EB1115">
        <w:rPr>
          <w:rFonts w:eastAsia="Times New Roman" w:cs="Times New Roman"/>
          <w:szCs w:val="24"/>
        </w:rPr>
        <w:t xml:space="preserve"> </w:t>
      </w:r>
      <w:r>
        <w:rPr>
          <w:rFonts w:eastAsia="Times New Roman" w:cs="Times New Roman"/>
          <w:szCs w:val="24"/>
          <w:lang w:val="en-GB"/>
        </w:rPr>
        <w:t>Summ</w:t>
      </w:r>
      <w:r>
        <w:rPr>
          <w:rFonts w:eastAsia="Times New Roman" w:cs="Times New Roman"/>
          <w:szCs w:val="24"/>
          <w:lang w:val="en-US"/>
        </w:rPr>
        <w:t>it</w:t>
      </w:r>
      <w:r>
        <w:rPr>
          <w:rFonts w:eastAsia="Times New Roman" w:cs="Times New Roman"/>
          <w:szCs w:val="24"/>
        </w:rPr>
        <w:t>. Είναι η πρώτη μελέτη π</w:t>
      </w:r>
      <w:r>
        <w:rPr>
          <w:rFonts w:eastAsia="Times New Roman" w:cs="Times New Roman"/>
          <w:szCs w:val="24"/>
        </w:rPr>
        <w:t>ου γίνεται από ανεξάρτητη πηγή, δεν επιχορηγείται από τη βιομηχανία καπνικών προϊόντων και έχει μια σειρά από ευεργετικά αποτελέσματα. Δηλαδή, λέει για παράδειγμα ότι το αερόλυμα του θερμαινόμενου σε σχέση με τον καιόμενο καπνό παράγει αερόλυμα 90% με λιγό</w:t>
      </w:r>
      <w:r>
        <w:rPr>
          <w:rFonts w:eastAsia="Times New Roman" w:cs="Times New Roman"/>
          <w:szCs w:val="24"/>
        </w:rPr>
        <w:t>τερες τοξικές αλδεΰδες, όπως φορμαλδεΰδη και αλκεταδεΰδη και 99% λιγότερες αλδεΰδες συνολικά, ουσίες δηλαδή που έχουν ενοχοποιηθεί για καρκίνο.</w:t>
      </w:r>
    </w:p>
    <w:p w14:paraId="4CC5AC2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Ας πούμε, όμως, ότι δεν υπάρχουν αρκετές μελέτες, ότι δεν σας πείθει αυτή η μελέτη ή κάποια άλλη η οποία έχει βγ</w:t>
      </w:r>
      <w:r>
        <w:rPr>
          <w:rFonts w:eastAsia="Times New Roman" w:cs="Times New Roman"/>
          <w:szCs w:val="24"/>
        </w:rPr>
        <w:t xml:space="preserve">ει. </w:t>
      </w:r>
      <w:r>
        <w:rPr>
          <w:rFonts w:eastAsia="Times New Roman" w:cs="Times New Roman"/>
          <w:szCs w:val="24"/>
        </w:rPr>
        <w:lastRenderedPageBreak/>
        <w:t>Δεν έχετε κανέναν λόγο να δεχθείτε και να εξισώσετε τα τσιγάρα. Μπορείτε να το κάνετε κατά περίπτωση. Απαιτήστε, λοιπόν, και άλλες ή χρηματοδοτήστε, εάν θέλετε, και άλλες μελέτες εσείς, αλλά δεν υπάρχει κανένας λόγος να φέρετε αυτήν τη διάταξη.</w:t>
      </w:r>
    </w:p>
    <w:p w14:paraId="4CC5AC2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τρίτ</w:t>
      </w:r>
      <w:r>
        <w:rPr>
          <w:rFonts w:eastAsia="Times New Roman" w:cs="Times New Roman"/>
          <w:szCs w:val="24"/>
        </w:rPr>
        <w:t>ο επιχείρημα είναι το διακρατικό επιχείρημα. Υπάρχουν και άλλες χώρες οι οποίες έχουν τέτοιες διατάξεις. Η Αγγλία, η Ιταλία, η Αυστρία, η Πορτογαλία και μάλιστα μετά τη μελέτη του Παγκόσμιου Οργανισμού Υγείας, η Κύπρος, η Βουλγαρία. Από τις χώρες εκτός Ευρ</w:t>
      </w:r>
      <w:r>
        <w:rPr>
          <w:rFonts w:eastAsia="Times New Roman" w:cs="Times New Roman"/>
          <w:szCs w:val="24"/>
        </w:rPr>
        <w:t xml:space="preserve">ωπαϊκής Ένωσης είναι η ΗΠΑ και η Νέα Ζηλανδία. Δεν είναι, δηλαδή, πρωτοφανείς αυτές οι διατάξεις, για να πείτε ότι είναι μια ελληνική ιδιαιτερότητα και να τις καταργήσετε. </w:t>
      </w:r>
    </w:p>
    <w:p w14:paraId="4CC5AC2D"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t xml:space="preserve">Έρχομαι </w:t>
      </w:r>
      <w:r>
        <w:rPr>
          <w:rFonts w:eastAsia="Times New Roman" w:cs="Times New Roman"/>
          <w:szCs w:val="24"/>
        </w:rPr>
        <w:t>στο επιχείρημα της ευθύνης, εάν π</w:t>
      </w:r>
      <w:r w:rsidRPr="00231159">
        <w:rPr>
          <w:rFonts w:eastAsia="Times New Roman" w:cs="Times New Roman"/>
          <w:szCs w:val="24"/>
        </w:rPr>
        <w:t>ράγματι αυτά τα προϊόντα είναι καλύτερα</w:t>
      </w:r>
      <w:r>
        <w:rPr>
          <w:rFonts w:eastAsia="Times New Roman" w:cs="Times New Roman"/>
          <w:szCs w:val="24"/>
        </w:rPr>
        <w:t>, δ</w:t>
      </w:r>
      <w:r>
        <w:rPr>
          <w:rFonts w:eastAsia="Times New Roman" w:cs="Times New Roman"/>
          <w:szCs w:val="24"/>
        </w:rPr>
        <w:t xml:space="preserve">ιότι </w:t>
      </w:r>
      <w:r w:rsidRPr="00231159">
        <w:rPr>
          <w:rFonts w:eastAsia="Times New Roman" w:cs="Times New Roman"/>
          <w:szCs w:val="24"/>
        </w:rPr>
        <w:t>καταλαβαίνουμε ότι δεν υπάρχει</w:t>
      </w:r>
      <w:r>
        <w:rPr>
          <w:rFonts w:eastAsia="Times New Roman" w:cs="Times New Roman"/>
          <w:szCs w:val="24"/>
        </w:rPr>
        <w:t xml:space="preserve"> άσπρο, μαύρο.</w:t>
      </w:r>
      <w:r w:rsidRPr="00231159">
        <w:rPr>
          <w:rFonts w:eastAsia="Times New Roman" w:cs="Times New Roman"/>
          <w:szCs w:val="24"/>
        </w:rPr>
        <w:t xml:space="preserve"> Ό</w:t>
      </w:r>
      <w:r>
        <w:rPr>
          <w:rFonts w:eastAsia="Times New Roman" w:cs="Times New Roman"/>
          <w:szCs w:val="24"/>
        </w:rPr>
        <w:t>,</w:t>
      </w:r>
      <w:r w:rsidRPr="00231159">
        <w:rPr>
          <w:rFonts w:eastAsia="Times New Roman" w:cs="Times New Roman"/>
          <w:szCs w:val="24"/>
        </w:rPr>
        <w:t>τι και να κ</w:t>
      </w:r>
      <w:r>
        <w:rPr>
          <w:rFonts w:eastAsia="Times New Roman" w:cs="Times New Roman"/>
          <w:szCs w:val="24"/>
        </w:rPr>
        <w:t>άνεις, α</w:t>
      </w:r>
      <w:r w:rsidRPr="00231159">
        <w:rPr>
          <w:rFonts w:eastAsia="Times New Roman" w:cs="Times New Roman"/>
          <w:szCs w:val="24"/>
        </w:rPr>
        <w:t>κόμα και επιθέματα νικοτίνης να βάλεις</w:t>
      </w:r>
      <w:r>
        <w:rPr>
          <w:rFonts w:eastAsia="Times New Roman" w:cs="Times New Roman"/>
          <w:szCs w:val="24"/>
        </w:rPr>
        <w:t>,</w:t>
      </w:r>
      <w:r w:rsidRPr="00231159">
        <w:rPr>
          <w:rFonts w:eastAsia="Times New Roman" w:cs="Times New Roman"/>
          <w:szCs w:val="24"/>
        </w:rPr>
        <w:t xml:space="preserve"> αυτό έχει κάποια αποτελέσματα</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 xml:space="preserve">Μπορεί να </w:t>
      </w:r>
      <w:r w:rsidRPr="00231159">
        <w:rPr>
          <w:rFonts w:eastAsia="Times New Roman" w:cs="Times New Roman"/>
          <w:szCs w:val="24"/>
        </w:rPr>
        <w:t>σε βοηθά</w:t>
      </w:r>
      <w:r>
        <w:rPr>
          <w:rFonts w:eastAsia="Times New Roman" w:cs="Times New Roman"/>
          <w:szCs w:val="24"/>
        </w:rPr>
        <w:t>ει</w:t>
      </w:r>
      <w:r w:rsidRPr="00231159">
        <w:rPr>
          <w:rFonts w:eastAsia="Times New Roman" w:cs="Times New Roman"/>
          <w:szCs w:val="24"/>
        </w:rPr>
        <w:t xml:space="preserve"> να κόψεις το κάπνισμα</w:t>
      </w:r>
      <w:r>
        <w:rPr>
          <w:rFonts w:eastAsia="Times New Roman" w:cs="Times New Roman"/>
          <w:szCs w:val="24"/>
        </w:rPr>
        <w:t>,</w:t>
      </w:r>
      <w:r w:rsidRPr="00231159">
        <w:rPr>
          <w:rFonts w:eastAsia="Times New Roman" w:cs="Times New Roman"/>
          <w:szCs w:val="24"/>
        </w:rPr>
        <w:t xml:space="preserve"> αλλά έχει κάποιες επιπτώσεις</w:t>
      </w:r>
      <w:r>
        <w:rPr>
          <w:rFonts w:eastAsia="Times New Roman" w:cs="Times New Roman"/>
          <w:szCs w:val="24"/>
        </w:rPr>
        <w:t>.</w:t>
      </w:r>
      <w:r w:rsidRPr="00231159">
        <w:rPr>
          <w:rFonts w:eastAsia="Times New Roman" w:cs="Times New Roman"/>
          <w:szCs w:val="24"/>
        </w:rPr>
        <w:t xml:space="preserve"> Δεν υπάρχει τίποτε εντελώς αθώο</w:t>
      </w:r>
      <w:r>
        <w:rPr>
          <w:rFonts w:eastAsia="Times New Roman" w:cs="Times New Roman"/>
          <w:szCs w:val="24"/>
        </w:rPr>
        <w:t>.</w:t>
      </w:r>
      <w:r w:rsidRPr="00231159">
        <w:rPr>
          <w:rFonts w:eastAsia="Times New Roman" w:cs="Times New Roman"/>
          <w:szCs w:val="24"/>
        </w:rPr>
        <w:t xml:space="preserve"> </w:t>
      </w:r>
    </w:p>
    <w:p w14:paraId="4CC5AC2E"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lastRenderedPageBreak/>
        <w:t>Αν</w:t>
      </w:r>
      <w:r>
        <w:rPr>
          <w:rFonts w:eastAsia="Times New Roman" w:cs="Times New Roman"/>
          <w:szCs w:val="24"/>
        </w:rPr>
        <w:t>,</w:t>
      </w:r>
      <w:r w:rsidRPr="00231159">
        <w:rPr>
          <w:rFonts w:eastAsia="Times New Roman" w:cs="Times New Roman"/>
          <w:szCs w:val="24"/>
        </w:rPr>
        <w:t xml:space="preserve"> λο</w:t>
      </w:r>
      <w:r w:rsidRPr="00231159">
        <w:rPr>
          <w:rFonts w:eastAsia="Times New Roman" w:cs="Times New Roman"/>
          <w:szCs w:val="24"/>
        </w:rPr>
        <w:t>ιπόν</w:t>
      </w:r>
      <w:r>
        <w:rPr>
          <w:rFonts w:eastAsia="Times New Roman" w:cs="Times New Roman"/>
          <w:szCs w:val="24"/>
        </w:rPr>
        <w:t>,</w:t>
      </w:r>
      <w:r w:rsidRPr="00231159">
        <w:rPr>
          <w:rFonts w:eastAsia="Times New Roman" w:cs="Times New Roman"/>
          <w:szCs w:val="24"/>
        </w:rPr>
        <w:t xml:space="preserve"> αυτά τα προϊόντα είναι καλύτερα και παρόλα αυτά</w:t>
      </w:r>
      <w:r>
        <w:rPr>
          <w:rFonts w:eastAsia="Times New Roman" w:cs="Times New Roman"/>
          <w:szCs w:val="24"/>
        </w:rPr>
        <w:t>,</w:t>
      </w:r>
      <w:r w:rsidRPr="00231159">
        <w:rPr>
          <w:rFonts w:eastAsia="Times New Roman" w:cs="Times New Roman"/>
          <w:szCs w:val="24"/>
        </w:rPr>
        <w:t xml:space="preserve"> επειδή δεν μπορούν να διαφημιστούν</w:t>
      </w:r>
      <w:r>
        <w:rPr>
          <w:rFonts w:eastAsia="Times New Roman" w:cs="Times New Roman"/>
          <w:szCs w:val="24"/>
        </w:rPr>
        <w:t>,</w:t>
      </w:r>
      <w:r w:rsidRPr="00231159">
        <w:rPr>
          <w:rFonts w:eastAsia="Times New Roman" w:cs="Times New Roman"/>
          <w:szCs w:val="24"/>
        </w:rPr>
        <w:t xml:space="preserve"> κάποιοι παραμένουν </w:t>
      </w:r>
      <w:r>
        <w:rPr>
          <w:rFonts w:eastAsia="Times New Roman" w:cs="Times New Roman"/>
          <w:szCs w:val="24"/>
        </w:rPr>
        <w:t xml:space="preserve">στο χειρότερο κάπνισμα </w:t>
      </w:r>
      <w:r w:rsidRPr="00231159">
        <w:rPr>
          <w:rFonts w:eastAsia="Times New Roman" w:cs="Times New Roman"/>
          <w:szCs w:val="24"/>
        </w:rPr>
        <w:t>σήμερα</w:t>
      </w:r>
      <w:r>
        <w:rPr>
          <w:rFonts w:eastAsia="Times New Roman" w:cs="Times New Roman"/>
          <w:szCs w:val="24"/>
        </w:rPr>
        <w:t>,</w:t>
      </w:r>
      <w:r w:rsidRPr="00231159">
        <w:rPr>
          <w:rFonts w:eastAsia="Times New Roman" w:cs="Times New Roman"/>
          <w:szCs w:val="24"/>
        </w:rPr>
        <w:t xml:space="preserve"> αυτοί οι άνθρωποι θα έχουν επιπτώσεις</w:t>
      </w:r>
      <w:r>
        <w:rPr>
          <w:rFonts w:eastAsia="Times New Roman" w:cs="Times New Roman"/>
          <w:szCs w:val="24"/>
        </w:rPr>
        <w:t>.</w:t>
      </w:r>
      <w:r w:rsidRPr="00231159">
        <w:rPr>
          <w:rFonts w:eastAsia="Times New Roman" w:cs="Times New Roman"/>
          <w:szCs w:val="24"/>
        </w:rPr>
        <w:t xml:space="preserve"> Και έχετε εσείς ευθύνη ως Υπουργός Υγείας </w:t>
      </w:r>
      <w:r>
        <w:rPr>
          <w:rFonts w:eastAsia="Times New Roman" w:cs="Times New Roman"/>
          <w:szCs w:val="24"/>
        </w:rPr>
        <w:t xml:space="preserve">να τους επιτρέψετε να ενημερωθούν </w:t>
      </w:r>
      <w:r>
        <w:rPr>
          <w:rFonts w:eastAsia="Times New Roman" w:cs="Times New Roman"/>
          <w:szCs w:val="24"/>
        </w:rPr>
        <w:t>για το α</w:t>
      </w:r>
      <w:r w:rsidRPr="00231159">
        <w:rPr>
          <w:rFonts w:eastAsia="Times New Roman" w:cs="Times New Roman"/>
          <w:szCs w:val="24"/>
        </w:rPr>
        <w:t>ν και εφόσον είναι καλύτερα αυτά τα προϊόντα</w:t>
      </w:r>
      <w:r>
        <w:rPr>
          <w:rFonts w:eastAsia="Times New Roman" w:cs="Times New Roman"/>
          <w:szCs w:val="24"/>
        </w:rPr>
        <w:t>.</w:t>
      </w:r>
      <w:r w:rsidRPr="00231159">
        <w:rPr>
          <w:rFonts w:eastAsia="Times New Roman" w:cs="Times New Roman"/>
          <w:szCs w:val="24"/>
        </w:rPr>
        <w:t xml:space="preserve"> </w:t>
      </w:r>
    </w:p>
    <w:p w14:paraId="4CC5AC2F"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Πέμπτο επιχείρημα, εμπειρικό: Όλοι ξέρουμε </w:t>
      </w:r>
      <w:r w:rsidRPr="00231159">
        <w:rPr>
          <w:rFonts w:eastAsia="Times New Roman" w:cs="Times New Roman"/>
          <w:szCs w:val="24"/>
        </w:rPr>
        <w:t>αυτά τα προϊόντα</w:t>
      </w:r>
      <w:r>
        <w:rPr>
          <w:rFonts w:eastAsia="Times New Roman" w:cs="Times New Roman"/>
          <w:szCs w:val="24"/>
        </w:rPr>
        <w:t>.</w:t>
      </w:r>
      <w:r w:rsidRPr="00231159">
        <w:rPr>
          <w:rFonts w:eastAsia="Times New Roman" w:cs="Times New Roman"/>
          <w:szCs w:val="24"/>
        </w:rPr>
        <w:t xml:space="preserve"> Τα έχουμε δει</w:t>
      </w:r>
      <w:r>
        <w:rPr>
          <w:rFonts w:eastAsia="Times New Roman" w:cs="Times New Roman"/>
          <w:szCs w:val="24"/>
        </w:rPr>
        <w:t>. Έχουμε δει πόσο λιγότερο επηρεάζει</w:t>
      </w:r>
      <w:r w:rsidRPr="00231159">
        <w:rPr>
          <w:rFonts w:eastAsia="Times New Roman" w:cs="Times New Roman"/>
          <w:szCs w:val="24"/>
        </w:rPr>
        <w:t xml:space="preserve"> την ατμόσφαιρα</w:t>
      </w:r>
      <w:r>
        <w:rPr>
          <w:rFonts w:eastAsia="Times New Roman" w:cs="Times New Roman"/>
          <w:szCs w:val="24"/>
        </w:rPr>
        <w:t xml:space="preserve"> αυτός που κάνει ατμό, </w:t>
      </w:r>
      <w:r w:rsidRPr="00231159">
        <w:rPr>
          <w:rFonts w:eastAsia="Times New Roman" w:cs="Times New Roman"/>
          <w:szCs w:val="24"/>
        </w:rPr>
        <w:t xml:space="preserve">σε σχέση με </w:t>
      </w:r>
      <w:r>
        <w:rPr>
          <w:rFonts w:eastAsia="Times New Roman" w:cs="Times New Roman"/>
          <w:szCs w:val="24"/>
        </w:rPr>
        <w:t xml:space="preserve">κάποιον που καπνίζει. </w:t>
      </w:r>
      <w:r w:rsidRPr="00231159">
        <w:rPr>
          <w:rFonts w:eastAsia="Times New Roman" w:cs="Times New Roman"/>
          <w:szCs w:val="24"/>
        </w:rPr>
        <w:t>Είμαι ένας άνθρωπος</w:t>
      </w:r>
      <w:r w:rsidRPr="00231159">
        <w:rPr>
          <w:rFonts w:eastAsia="Times New Roman" w:cs="Times New Roman"/>
          <w:szCs w:val="24"/>
        </w:rPr>
        <w:t xml:space="preserve"> που δεν καπνίζω</w:t>
      </w:r>
      <w:r>
        <w:rPr>
          <w:rFonts w:eastAsia="Times New Roman" w:cs="Times New Roman"/>
          <w:szCs w:val="24"/>
        </w:rPr>
        <w:t>.</w:t>
      </w:r>
      <w:r w:rsidRPr="00231159">
        <w:rPr>
          <w:rFonts w:eastAsia="Times New Roman" w:cs="Times New Roman"/>
          <w:szCs w:val="24"/>
        </w:rPr>
        <w:t xml:space="preserve"> Δεν μου αρέσει το τσιγάρο</w:t>
      </w:r>
      <w:r>
        <w:rPr>
          <w:rFonts w:eastAsia="Times New Roman" w:cs="Times New Roman"/>
          <w:szCs w:val="24"/>
        </w:rPr>
        <w:t>.</w:t>
      </w:r>
      <w:r w:rsidRPr="00231159">
        <w:rPr>
          <w:rFonts w:eastAsia="Times New Roman" w:cs="Times New Roman"/>
          <w:szCs w:val="24"/>
        </w:rPr>
        <w:t xml:space="preserve"> Δεν κάπνισα ποτέ μου</w:t>
      </w:r>
      <w:r>
        <w:rPr>
          <w:rFonts w:eastAsia="Times New Roman" w:cs="Times New Roman"/>
          <w:szCs w:val="24"/>
        </w:rPr>
        <w:t>.</w:t>
      </w:r>
      <w:r w:rsidRPr="00231159">
        <w:rPr>
          <w:rFonts w:eastAsia="Times New Roman" w:cs="Times New Roman"/>
          <w:szCs w:val="24"/>
        </w:rPr>
        <w:t xml:space="preserve"> Συνεπώς με ενοχλεί πάρα πολύ ο καπνός </w:t>
      </w:r>
      <w:r>
        <w:rPr>
          <w:rFonts w:eastAsia="Times New Roman" w:cs="Times New Roman"/>
          <w:szCs w:val="24"/>
        </w:rPr>
        <w:t>του τσιγάρου.</w:t>
      </w:r>
      <w:r w:rsidRPr="00231159">
        <w:rPr>
          <w:rFonts w:eastAsia="Times New Roman" w:cs="Times New Roman"/>
          <w:szCs w:val="24"/>
        </w:rPr>
        <w:t xml:space="preserve"> Αυτά τα προϊόντα με ενοχλούν πολύ λιγότερο</w:t>
      </w:r>
      <w:r>
        <w:rPr>
          <w:rFonts w:eastAsia="Times New Roman" w:cs="Times New Roman"/>
          <w:szCs w:val="24"/>
        </w:rPr>
        <w:t>.</w:t>
      </w:r>
      <w:r w:rsidRPr="00231159">
        <w:rPr>
          <w:rFonts w:eastAsia="Times New Roman" w:cs="Times New Roman"/>
          <w:szCs w:val="24"/>
        </w:rPr>
        <w:t xml:space="preserve"> Συνεπώς τουλάχιστον </w:t>
      </w:r>
      <w:r>
        <w:rPr>
          <w:rFonts w:eastAsia="Times New Roman" w:cs="Times New Roman"/>
          <w:szCs w:val="24"/>
        </w:rPr>
        <w:t xml:space="preserve">για </w:t>
      </w:r>
      <w:r w:rsidRPr="00231159">
        <w:rPr>
          <w:rFonts w:eastAsia="Times New Roman" w:cs="Times New Roman"/>
          <w:szCs w:val="24"/>
        </w:rPr>
        <w:t xml:space="preserve">τους παθητικούς καπνιστές δεν μπορεί κάποιος να ισχυριστεί ότι είναι </w:t>
      </w:r>
      <w:r w:rsidRPr="00231159">
        <w:rPr>
          <w:rFonts w:eastAsia="Times New Roman" w:cs="Times New Roman"/>
          <w:szCs w:val="24"/>
        </w:rPr>
        <w:t>το ίδιο βλαπτικά</w:t>
      </w:r>
      <w:r>
        <w:rPr>
          <w:rFonts w:eastAsia="Times New Roman" w:cs="Times New Roman"/>
          <w:szCs w:val="24"/>
        </w:rPr>
        <w:t>.</w:t>
      </w:r>
    </w:p>
    <w:p w14:paraId="4CC5AC30"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t xml:space="preserve"> Το </w:t>
      </w:r>
      <w:r>
        <w:rPr>
          <w:rFonts w:eastAsia="Times New Roman" w:cs="Times New Roman"/>
          <w:szCs w:val="24"/>
        </w:rPr>
        <w:t>έκτο</w:t>
      </w:r>
      <w:r w:rsidRPr="00231159">
        <w:rPr>
          <w:rFonts w:eastAsia="Times New Roman" w:cs="Times New Roman"/>
          <w:szCs w:val="24"/>
        </w:rPr>
        <w:t xml:space="preserve"> επιχείρημα </w:t>
      </w:r>
      <w:r>
        <w:rPr>
          <w:rFonts w:eastAsia="Times New Roman" w:cs="Times New Roman"/>
          <w:szCs w:val="24"/>
        </w:rPr>
        <w:t xml:space="preserve">είναι </w:t>
      </w:r>
      <w:r w:rsidRPr="00231159">
        <w:rPr>
          <w:rFonts w:eastAsia="Times New Roman" w:cs="Times New Roman"/>
          <w:szCs w:val="24"/>
        </w:rPr>
        <w:t>το εργασιακό</w:t>
      </w:r>
      <w:r>
        <w:rPr>
          <w:rFonts w:eastAsia="Times New Roman" w:cs="Times New Roman"/>
          <w:szCs w:val="24"/>
        </w:rPr>
        <w:t>. Αυτές οι</w:t>
      </w:r>
      <w:r w:rsidRPr="00231159">
        <w:rPr>
          <w:rFonts w:eastAsia="Times New Roman" w:cs="Times New Roman"/>
          <w:szCs w:val="24"/>
        </w:rPr>
        <w:t xml:space="preserve"> επιχειρήσεις που ασχολούνται με </w:t>
      </w:r>
      <w:r>
        <w:rPr>
          <w:rFonts w:eastAsia="Times New Roman" w:cs="Times New Roman"/>
          <w:szCs w:val="24"/>
        </w:rPr>
        <w:t xml:space="preserve">αυτήν τη </w:t>
      </w:r>
      <w:r w:rsidRPr="00231159">
        <w:rPr>
          <w:rFonts w:eastAsia="Times New Roman" w:cs="Times New Roman"/>
          <w:szCs w:val="24"/>
        </w:rPr>
        <w:t>βιομηχανία</w:t>
      </w:r>
      <w:r>
        <w:rPr>
          <w:rFonts w:eastAsia="Times New Roman" w:cs="Times New Roman"/>
          <w:szCs w:val="24"/>
        </w:rPr>
        <w:t>,</w:t>
      </w:r>
      <w:r w:rsidRPr="00231159">
        <w:rPr>
          <w:rFonts w:eastAsia="Times New Roman" w:cs="Times New Roman"/>
          <w:szCs w:val="24"/>
        </w:rPr>
        <w:t xml:space="preserve"> έχουν δέκα χιλιάδες εργαζόμενους</w:t>
      </w:r>
      <w:r>
        <w:rPr>
          <w:rFonts w:eastAsia="Times New Roman" w:cs="Times New Roman"/>
          <w:szCs w:val="24"/>
        </w:rPr>
        <w:t>.</w:t>
      </w:r>
      <w:r w:rsidRPr="00231159">
        <w:rPr>
          <w:rFonts w:eastAsia="Times New Roman" w:cs="Times New Roman"/>
          <w:szCs w:val="24"/>
        </w:rPr>
        <w:t xml:space="preserve"> Είναι </w:t>
      </w:r>
      <w:r>
        <w:rPr>
          <w:rFonts w:eastAsia="Times New Roman" w:cs="Times New Roman"/>
          <w:szCs w:val="24"/>
        </w:rPr>
        <w:t xml:space="preserve">δύο χιλιάδες </w:t>
      </w:r>
      <w:r w:rsidRPr="00231159">
        <w:rPr>
          <w:rFonts w:eastAsia="Times New Roman" w:cs="Times New Roman"/>
          <w:szCs w:val="24"/>
        </w:rPr>
        <w:t>επιχειρήσεις</w:t>
      </w:r>
      <w:r>
        <w:rPr>
          <w:rFonts w:eastAsia="Times New Roman" w:cs="Times New Roman"/>
          <w:szCs w:val="24"/>
        </w:rPr>
        <w:t>.</w:t>
      </w:r>
      <w:r w:rsidRPr="00231159">
        <w:rPr>
          <w:rFonts w:eastAsia="Times New Roman" w:cs="Times New Roman"/>
          <w:szCs w:val="24"/>
        </w:rPr>
        <w:t xml:space="preserve"> Ξαφνικά</w:t>
      </w:r>
      <w:r>
        <w:rPr>
          <w:rFonts w:eastAsia="Times New Roman" w:cs="Times New Roman"/>
          <w:szCs w:val="24"/>
        </w:rPr>
        <w:t xml:space="preserve">, μέσα σε μία ημέρα, </w:t>
      </w:r>
      <w:r w:rsidRPr="00231159">
        <w:rPr>
          <w:rFonts w:eastAsia="Times New Roman" w:cs="Times New Roman"/>
          <w:szCs w:val="24"/>
        </w:rPr>
        <w:t xml:space="preserve">τους αλλάζετε τη δυνατότητα να εργαστούν </w:t>
      </w:r>
      <w:r w:rsidRPr="00231159">
        <w:rPr>
          <w:rFonts w:eastAsia="Times New Roman" w:cs="Times New Roman"/>
          <w:szCs w:val="24"/>
        </w:rPr>
        <w:lastRenderedPageBreak/>
        <w:t xml:space="preserve">με </w:t>
      </w:r>
      <w:r>
        <w:rPr>
          <w:rFonts w:eastAsia="Times New Roman" w:cs="Times New Roman"/>
          <w:szCs w:val="24"/>
        </w:rPr>
        <w:t xml:space="preserve">τις </w:t>
      </w:r>
      <w:r w:rsidRPr="00231159">
        <w:rPr>
          <w:rFonts w:eastAsia="Times New Roman" w:cs="Times New Roman"/>
          <w:szCs w:val="24"/>
        </w:rPr>
        <w:t>ίδιες συνθήκες που είχαν συνηθίσει ως τώρα</w:t>
      </w:r>
      <w:r>
        <w:rPr>
          <w:rFonts w:eastAsia="Times New Roman" w:cs="Times New Roman"/>
          <w:szCs w:val="24"/>
        </w:rPr>
        <w:t>.</w:t>
      </w:r>
      <w:r w:rsidRPr="00231159">
        <w:rPr>
          <w:rFonts w:eastAsia="Times New Roman" w:cs="Times New Roman"/>
          <w:szCs w:val="24"/>
        </w:rPr>
        <w:t xml:space="preserve"> Δεν μπορείτε να το κάνετε έτσι </w:t>
      </w:r>
      <w:r>
        <w:rPr>
          <w:rFonts w:eastAsia="Times New Roman" w:cs="Times New Roman"/>
          <w:szCs w:val="24"/>
        </w:rPr>
        <w:t xml:space="preserve">βιαστικά. </w:t>
      </w:r>
    </w:p>
    <w:p w14:paraId="4CC5AC31"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Στη συνέχεια έχουμε τ</w:t>
      </w:r>
      <w:r w:rsidRPr="00231159">
        <w:rPr>
          <w:rFonts w:eastAsia="Times New Roman" w:cs="Times New Roman"/>
          <w:szCs w:val="24"/>
        </w:rPr>
        <w:t>ο επενδυτικό επιχείρημα</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 xml:space="preserve">Έχουμε </w:t>
      </w:r>
      <w:r w:rsidRPr="00231159">
        <w:rPr>
          <w:rFonts w:eastAsia="Times New Roman" w:cs="Times New Roman"/>
          <w:szCs w:val="24"/>
        </w:rPr>
        <w:t>300 εκατομμύρια επένδυσ</w:t>
      </w:r>
      <w:r>
        <w:rPr>
          <w:rFonts w:eastAsia="Times New Roman" w:cs="Times New Roman"/>
          <w:szCs w:val="24"/>
        </w:rPr>
        <w:t>η από ελληνική επιχείρηση στην ε</w:t>
      </w:r>
      <w:r w:rsidRPr="00231159">
        <w:rPr>
          <w:rFonts w:eastAsia="Times New Roman" w:cs="Times New Roman"/>
          <w:szCs w:val="24"/>
        </w:rPr>
        <w:t>λληνική επικράτεια που κάνει εξαγωγές και έρχεστε σε μί</w:t>
      </w:r>
      <w:r w:rsidRPr="00231159">
        <w:rPr>
          <w:rFonts w:eastAsia="Times New Roman" w:cs="Times New Roman"/>
          <w:szCs w:val="24"/>
        </w:rPr>
        <w:t>α μέρα και αλλάζετε τα δεδομένα για αυτή την επένδυση</w:t>
      </w:r>
      <w:r>
        <w:rPr>
          <w:rFonts w:eastAsia="Times New Roman" w:cs="Times New Roman"/>
          <w:szCs w:val="24"/>
        </w:rPr>
        <w:t>.</w:t>
      </w:r>
      <w:r w:rsidRPr="00231159">
        <w:rPr>
          <w:rFonts w:eastAsia="Times New Roman" w:cs="Times New Roman"/>
          <w:szCs w:val="24"/>
        </w:rPr>
        <w:t xml:space="preserve"> Τι </w:t>
      </w:r>
      <w:r>
        <w:rPr>
          <w:rFonts w:eastAsia="Times New Roman" w:cs="Times New Roman"/>
          <w:szCs w:val="24"/>
        </w:rPr>
        <w:t>σήμα δίνετε σ</w:t>
      </w:r>
      <w:r w:rsidRPr="00231159">
        <w:rPr>
          <w:rFonts w:eastAsia="Times New Roman" w:cs="Times New Roman"/>
          <w:szCs w:val="24"/>
        </w:rPr>
        <w:t>τους επόμενους επενδυτές</w:t>
      </w:r>
      <w:r>
        <w:rPr>
          <w:rFonts w:eastAsia="Times New Roman" w:cs="Times New Roman"/>
          <w:szCs w:val="24"/>
        </w:rPr>
        <w:t>;</w:t>
      </w:r>
      <w:r w:rsidRPr="00231159">
        <w:rPr>
          <w:rFonts w:eastAsia="Times New Roman" w:cs="Times New Roman"/>
          <w:szCs w:val="24"/>
        </w:rPr>
        <w:t xml:space="preserve"> Μας έχετε πει για την ανάπτυξη και την ανάπτυξη</w:t>
      </w:r>
      <w:r>
        <w:rPr>
          <w:rFonts w:eastAsia="Times New Roman" w:cs="Times New Roman"/>
          <w:szCs w:val="24"/>
        </w:rPr>
        <w:t>.</w:t>
      </w:r>
    </w:p>
    <w:p w14:paraId="4CC5AC32"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t xml:space="preserve"> </w:t>
      </w:r>
      <w:r>
        <w:rPr>
          <w:rFonts w:eastAsia="Times New Roman" w:cs="Times New Roman"/>
          <w:szCs w:val="24"/>
        </w:rPr>
        <w:t>Έχουμε τ</w:t>
      </w:r>
      <w:r w:rsidRPr="00231159">
        <w:rPr>
          <w:rFonts w:eastAsia="Times New Roman" w:cs="Times New Roman"/>
          <w:szCs w:val="24"/>
        </w:rPr>
        <w:t>ο διαδικαστικό επιχείρημα</w:t>
      </w:r>
      <w:r>
        <w:rPr>
          <w:rFonts w:eastAsia="Times New Roman" w:cs="Times New Roman"/>
          <w:szCs w:val="24"/>
        </w:rPr>
        <w:t>.</w:t>
      </w:r>
      <w:r w:rsidRPr="00231159">
        <w:rPr>
          <w:rFonts w:eastAsia="Times New Roman" w:cs="Times New Roman"/>
          <w:szCs w:val="24"/>
        </w:rPr>
        <w:t xml:space="preserve"> Σας α</w:t>
      </w:r>
      <w:r>
        <w:rPr>
          <w:rFonts w:eastAsia="Times New Roman" w:cs="Times New Roman"/>
          <w:szCs w:val="24"/>
        </w:rPr>
        <w:t>νάγκασε η Ευρωπαϊκή Ένωση με τη</w:t>
      </w:r>
      <w:r w:rsidRPr="00231159">
        <w:rPr>
          <w:rFonts w:eastAsia="Times New Roman" w:cs="Times New Roman"/>
          <w:szCs w:val="24"/>
        </w:rPr>
        <w:t xml:space="preserve"> διαδικασία </w:t>
      </w:r>
      <w:r>
        <w:rPr>
          <w:rFonts w:eastAsia="Times New Roman" w:cs="Times New Roman"/>
          <w:szCs w:val="24"/>
          <w:lang w:val="en-US"/>
        </w:rPr>
        <w:t>TRIS</w:t>
      </w:r>
      <w:r>
        <w:rPr>
          <w:rFonts w:eastAsia="Times New Roman" w:cs="Times New Roman"/>
          <w:szCs w:val="24"/>
        </w:rPr>
        <w:t xml:space="preserve"> ν</w:t>
      </w:r>
      <w:r w:rsidRPr="00231159">
        <w:rPr>
          <w:rFonts w:eastAsia="Times New Roman" w:cs="Times New Roman"/>
          <w:szCs w:val="24"/>
        </w:rPr>
        <w:t>α βάλετε σε διαβούλε</w:t>
      </w:r>
      <w:r w:rsidRPr="00231159">
        <w:rPr>
          <w:rFonts w:eastAsia="Times New Roman" w:cs="Times New Roman"/>
          <w:szCs w:val="24"/>
        </w:rPr>
        <w:t>υση αυτές τις διατάξεις</w:t>
      </w:r>
      <w:r>
        <w:rPr>
          <w:rFonts w:eastAsia="Times New Roman" w:cs="Times New Roman"/>
          <w:szCs w:val="24"/>
        </w:rPr>
        <w:t>.</w:t>
      </w:r>
      <w:r w:rsidRPr="00231159">
        <w:rPr>
          <w:rFonts w:eastAsia="Times New Roman" w:cs="Times New Roman"/>
          <w:szCs w:val="24"/>
        </w:rPr>
        <w:t xml:space="preserve"> Και </w:t>
      </w:r>
      <w:r>
        <w:rPr>
          <w:rFonts w:eastAsia="Times New Roman" w:cs="Times New Roman"/>
          <w:szCs w:val="24"/>
        </w:rPr>
        <w:t>τις έχετε βάλει σε</w:t>
      </w:r>
      <w:r w:rsidRPr="00231159">
        <w:rPr>
          <w:rFonts w:eastAsia="Times New Roman" w:cs="Times New Roman"/>
          <w:szCs w:val="24"/>
        </w:rPr>
        <w:t xml:space="preserve"> διαβούλευση μέχρι τις </w:t>
      </w:r>
      <w:r>
        <w:rPr>
          <w:rFonts w:eastAsia="Times New Roman" w:cs="Times New Roman"/>
          <w:szCs w:val="24"/>
        </w:rPr>
        <w:t xml:space="preserve">6 Ιουνίου. </w:t>
      </w:r>
      <w:r w:rsidRPr="00231159">
        <w:rPr>
          <w:rFonts w:eastAsia="Times New Roman" w:cs="Times New Roman"/>
          <w:szCs w:val="24"/>
        </w:rPr>
        <w:t>Γιατί δεν αφήνετε τη διαβούλευση να ολοκληρωθεί πριν τα ψηφίσετε</w:t>
      </w:r>
      <w:r>
        <w:rPr>
          <w:rFonts w:eastAsia="Times New Roman" w:cs="Times New Roman"/>
          <w:szCs w:val="24"/>
        </w:rPr>
        <w:t>;</w:t>
      </w:r>
      <w:r w:rsidRPr="00231159">
        <w:rPr>
          <w:rFonts w:eastAsia="Times New Roman" w:cs="Times New Roman"/>
          <w:szCs w:val="24"/>
        </w:rPr>
        <w:t xml:space="preserve"> Αλλιώς</w:t>
      </w:r>
      <w:r>
        <w:rPr>
          <w:rFonts w:eastAsia="Times New Roman" w:cs="Times New Roman"/>
          <w:szCs w:val="24"/>
        </w:rPr>
        <w:t>,</w:t>
      </w:r>
      <w:r w:rsidRPr="00231159">
        <w:rPr>
          <w:rFonts w:eastAsia="Times New Roman" w:cs="Times New Roman"/>
          <w:szCs w:val="24"/>
        </w:rPr>
        <w:t xml:space="preserve"> είναι παράνομο</w:t>
      </w:r>
      <w:r>
        <w:rPr>
          <w:rFonts w:eastAsia="Times New Roman" w:cs="Times New Roman"/>
          <w:szCs w:val="24"/>
        </w:rPr>
        <w:t>.</w:t>
      </w:r>
    </w:p>
    <w:p w14:paraId="4CC5AC33"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t xml:space="preserve">Τέλος </w:t>
      </w:r>
      <w:r>
        <w:rPr>
          <w:rFonts w:eastAsia="Times New Roman" w:cs="Times New Roman"/>
          <w:szCs w:val="24"/>
        </w:rPr>
        <w:t>-</w:t>
      </w:r>
      <w:r w:rsidRPr="00231159">
        <w:rPr>
          <w:rFonts w:eastAsia="Times New Roman" w:cs="Times New Roman"/>
          <w:szCs w:val="24"/>
        </w:rPr>
        <w:t>και κλείνω με αυτό</w:t>
      </w:r>
      <w:r>
        <w:rPr>
          <w:rFonts w:eastAsia="Times New Roman" w:cs="Times New Roman"/>
          <w:szCs w:val="24"/>
        </w:rPr>
        <w:t>,</w:t>
      </w:r>
      <w:r w:rsidRPr="00231159">
        <w:rPr>
          <w:rFonts w:eastAsia="Times New Roman" w:cs="Times New Roman"/>
          <w:szCs w:val="24"/>
        </w:rPr>
        <w:t xml:space="preserve"> κύριε Πρόεδρε</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 xml:space="preserve">έχουμε </w:t>
      </w:r>
      <w:r w:rsidRPr="00231159">
        <w:rPr>
          <w:rFonts w:eastAsia="Times New Roman" w:cs="Times New Roman"/>
          <w:szCs w:val="24"/>
        </w:rPr>
        <w:t>το συνωμοσιολογικό επιχείρημα</w:t>
      </w:r>
      <w:r>
        <w:rPr>
          <w:rFonts w:eastAsia="Times New Roman" w:cs="Times New Roman"/>
          <w:szCs w:val="24"/>
        </w:rPr>
        <w:t>.</w:t>
      </w:r>
      <w:r w:rsidRPr="00231159">
        <w:rPr>
          <w:rFonts w:eastAsia="Times New Roman" w:cs="Times New Roman"/>
          <w:szCs w:val="24"/>
        </w:rPr>
        <w:t xml:space="preserve"> Κλείστε </w:t>
      </w:r>
      <w:r>
        <w:rPr>
          <w:rFonts w:eastAsia="Times New Roman" w:cs="Times New Roman"/>
          <w:szCs w:val="24"/>
        </w:rPr>
        <w:t xml:space="preserve">τα στόματα </w:t>
      </w:r>
      <w:r w:rsidRPr="00231159">
        <w:rPr>
          <w:rFonts w:eastAsia="Times New Roman" w:cs="Times New Roman"/>
          <w:szCs w:val="24"/>
        </w:rPr>
        <w:t>σε οποίο</w:t>
      </w:r>
      <w:r>
        <w:rPr>
          <w:rFonts w:eastAsia="Times New Roman" w:cs="Times New Roman"/>
          <w:szCs w:val="24"/>
        </w:rPr>
        <w:t>υ</w:t>
      </w:r>
      <w:r w:rsidRPr="00231159">
        <w:rPr>
          <w:rFonts w:eastAsia="Times New Roman" w:cs="Times New Roman"/>
          <w:szCs w:val="24"/>
        </w:rPr>
        <w:t xml:space="preserve">ς </w:t>
      </w:r>
      <w:r>
        <w:rPr>
          <w:rFonts w:eastAsia="Times New Roman" w:cs="Times New Roman"/>
          <w:szCs w:val="24"/>
        </w:rPr>
        <w:t xml:space="preserve">μπορεί </w:t>
      </w:r>
      <w:r w:rsidRPr="00231159">
        <w:rPr>
          <w:rFonts w:eastAsia="Times New Roman" w:cs="Times New Roman"/>
          <w:szCs w:val="24"/>
        </w:rPr>
        <w:t xml:space="preserve">να σκεφτούν </w:t>
      </w:r>
      <w:r>
        <w:rPr>
          <w:rFonts w:eastAsia="Times New Roman" w:cs="Times New Roman"/>
          <w:szCs w:val="24"/>
        </w:rPr>
        <w:t xml:space="preserve">ή </w:t>
      </w:r>
      <w:r w:rsidRPr="00231159">
        <w:rPr>
          <w:rFonts w:eastAsia="Times New Roman" w:cs="Times New Roman"/>
          <w:szCs w:val="24"/>
        </w:rPr>
        <w:t xml:space="preserve">να ισχυριστούν ότι θέλετε να βοηθήσετε μέσα σε αυτή τη βιασύνη </w:t>
      </w:r>
      <w:r>
        <w:rPr>
          <w:rFonts w:eastAsia="Times New Roman" w:cs="Times New Roman"/>
          <w:szCs w:val="24"/>
        </w:rPr>
        <w:t>-που απέδειξα</w:t>
      </w:r>
      <w:r w:rsidRPr="00231159">
        <w:rPr>
          <w:rFonts w:eastAsia="Times New Roman" w:cs="Times New Roman"/>
          <w:szCs w:val="24"/>
        </w:rPr>
        <w:t xml:space="preserve"> ότι δεν υπάρχει λόγος</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συγκεκριμένα συμφέροντα, όπως</w:t>
      </w:r>
      <w:r w:rsidRPr="00231159">
        <w:rPr>
          <w:rFonts w:eastAsia="Times New Roman" w:cs="Times New Roman"/>
          <w:szCs w:val="24"/>
        </w:rPr>
        <w:t xml:space="preserve"> τους εισαγωγείς τσιγάρων</w:t>
      </w:r>
      <w:r>
        <w:rPr>
          <w:rFonts w:eastAsia="Times New Roman" w:cs="Times New Roman"/>
          <w:szCs w:val="24"/>
        </w:rPr>
        <w:t>,</w:t>
      </w:r>
      <w:r w:rsidRPr="00231159">
        <w:rPr>
          <w:rFonts w:eastAsia="Times New Roman" w:cs="Times New Roman"/>
          <w:szCs w:val="24"/>
        </w:rPr>
        <w:t xml:space="preserve"> άλλες </w:t>
      </w:r>
      <w:r w:rsidRPr="00231159">
        <w:rPr>
          <w:rFonts w:eastAsia="Times New Roman" w:cs="Times New Roman"/>
          <w:szCs w:val="24"/>
        </w:rPr>
        <w:lastRenderedPageBreak/>
        <w:t>επιχειρήσεις</w:t>
      </w:r>
      <w:r>
        <w:rPr>
          <w:rFonts w:eastAsia="Times New Roman" w:cs="Times New Roman"/>
          <w:szCs w:val="24"/>
        </w:rPr>
        <w:t>,</w:t>
      </w:r>
      <w:r w:rsidRPr="00231159">
        <w:rPr>
          <w:rFonts w:eastAsia="Times New Roman" w:cs="Times New Roman"/>
          <w:szCs w:val="24"/>
        </w:rPr>
        <w:t xml:space="preserve"> οτιδήποτε άλλο εκτός από αυτ</w:t>
      </w:r>
      <w:r>
        <w:rPr>
          <w:rFonts w:eastAsia="Times New Roman" w:cs="Times New Roman"/>
          <w:szCs w:val="24"/>
        </w:rPr>
        <w:t>ές επιχειρήσεις που είναι στην ε</w:t>
      </w:r>
      <w:r w:rsidRPr="00231159">
        <w:rPr>
          <w:rFonts w:eastAsia="Times New Roman" w:cs="Times New Roman"/>
          <w:szCs w:val="24"/>
        </w:rPr>
        <w:t>λληνική επικράτεια και έχουν Έλληνες υπαλλήλους</w:t>
      </w:r>
      <w:r>
        <w:rPr>
          <w:rFonts w:eastAsia="Times New Roman" w:cs="Times New Roman"/>
          <w:szCs w:val="24"/>
        </w:rPr>
        <w:t>.</w:t>
      </w:r>
      <w:r w:rsidRPr="00231159">
        <w:rPr>
          <w:rFonts w:eastAsia="Times New Roman" w:cs="Times New Roman"/>
          <w:szCs w:val="24"/>
        </w:rPr>
        <w:t xml:space="preserve"> Μήπως το κάνετε </w:t>
      </w:r>
      <w:r>
        <w:rPr>
          <w:rFonts w:eastAsia="Times New Roman" w:cs="Times New Roman"/>
          <w:szCs w:val="24"/>
        </w:rPr>
        <w:t>γ</w:t>
      </w:r>
      <w:r w:rsidRPr="00231159">
        <w:rPr>
          <w:rFonts w:eastAsia="Times New Roman" w:cs="Times New Roman"/>
          <w:szCs w:val="24"/>
        </w:rPr>
        <w:t xml:space="preserve">ιατί μέχρι τις </w:t>
      </w:r>
      <w:r>
        <w:rPr>
          <w:rFonts w:eastAsia="Times New Roman" w:cs="Times New Roman"/>
          <w:szCs w:val="24"/>
        </w:rPr>
        <w:t xml:space="preserve">6 Ιουνίου </w:t>
      </w:r>
      <w:r w:rsidRPr="00231159">
        <w:rPr>
          <w:rFonts w:eastAsia="Times New Roman" w:cs="Times New Roman"/>
          <w:szCs w:val="24"/>
        </w:rPr>
        <w:t xml:space="preserve">θα έχετε πάει </w:t>
      </w:r>
      <w:r>
        <w:rPr>
          <w:rFonts w:eastAsia="Times New Roman" w:cs="Times New Roman"/>
          <w:szCs w:val="24"/>
        </w:rPr>
        <w:t xml:space="preserve">ήδη σε </w:t>
      </w:r>
      <w:r w:rsidRPr="00231159">
        <w:rPr>
          <w:rFonts w:eastAsia="Times New Roman" w:cs="Times New Roman"/>
          <w:szCs w:val="24"/>
        </w:rPr>
        <w:t>εκλογές και βιάζεστε</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Αποσύρετε</w:t>
      </w:r>
      <w:r w:rsidRPr="00231159">
        <w:rPr>
          <w:rFonts w:eastAsia="Times New Roman" w:cs="Times New Roman"/>
          <w:szCs w:val="24"/>
        </w:rPr>
        <w:t xml:space="preserve"> το</w:t>
      </w:r>
      <w:r>
        <w:rPr>
          <w:rFonts w:eastAsia="Times New Roman" w:cs="Times New Roman"/>
          <w:szCs w:val="24"/>
        </w:rPr>
        <w:t xml:space="preserve">, κύριε Υπουργέ. </w:t>
      </w:r>
      <w:r w:rsidRPr="00231159">
        <w:rPr>
          <w:rFonts w:eastAsia="Times New Roman" w:cs="Times New Roman"/>
          <w:szCs w:val="24"/>
        </w:rPr>
        <w:t>Δεν έχετε κανένα λόγο να συνεχίσετε να επιμένετε σε αυτό το λ</w:t>
      </w:r>
      <w:r w:rsidRPr="00231159">
        <w:rPr>
          <w:rFonts w:eastAsia="Times New Roman" w:cs="Times New Roman"/>
          <w:szCs w:val="24"/>
        </w:rPr>
        <w:t>άθος</w:t>
      </w:r>
      <w:r>
        <w:rPr>
          <w:rFonts w:eastAsia="Times New Roman" w:cs="Times New Roman"/>
          <w:szCs w:val="24"/>
        </w:rPr>
        <w:t>.</w:t>
      </w:r>
      <w:r w:rsidRPr="00231159">
        <w:rPr>
          <w:rFonts w:eastAsia="Times New Roman" w:cs="Times New Roman"/>
          <w:szCs w:val="24"/>
        </w:rPr>
        <w:t xml:space="preserve"> Είναι το μόνο </w:t>
      </w:r>
      <w:r>
        <w:rPr>
          <w:rFonts w:eastAsia="Times New Roman" w:cs="Times New Roman"/>
          <w:szCs w:val="24"/>
        </w:rPr>
        <w:t xml:space="preserve">νόμιμο </w:t>
      </w:r>
      <w:r w:rsidRPr="00231159">
        <w:rPr>
          <w:rFonts w:eastAsia="Times New Roman" w:cs="Times New Roman"/>
          <w:szCs w:val="24"/>
        </w:rPr>
        <w:t>πράγμα</w:t>
      </w:r>
      <w:r>
        <w:rPr>
          <w:rFonts w:eastAsia="Times New Roman" w:cs="Times New Roman"/>
          <w:szCs w:val="24"/>
        </w:rPr>
        <w:t>,</w:t>
      </w:r>
      <w:r w:rsidRPr="00231159">
        <w:rPr>
          <w:rFonts w:eastAsia="Times New Roman" w:cs="Times New Roman"/>
          <w:szCs w:val="24"/>
        </w:rPr>
        <w:t xml:space="preserve"> το οποίο μπορείτε να κάνετε</w:t>
      </w:r>
      <w:r>
        <w:rPr>
          <w:rFonts w:eastAsia="Times New Roman" w:cs="Times New Roman"/>
          <w:szCs w:val="24"/>
        </w:rPr>
        <w:t>.</w:t>
      </w:r>
    </w:p>
    <w:p w14:paraId="4CC5AC34"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t>Σας ευχαριστώ πολύ</w:t>
      </w:r>
      <w:r>
        <w:rPr>
          <w:rFonts w:eastAsia="Times New Roman" w:cs="Times New Roman"/>
          <w:szCs w:val="24"/>
        </w:rPr>
        <w:t>.</w:t>
      </w:r>
    </w:p>
    <w:p w14:paraId="4CC5AC35" w14:textId="77777777" w:rsidR="005D719C" w:rsidRDefault="00627F4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C5AC36" w14:textId="77777777" w:rsidR="005D719C" w:rsidRDefault="00627F40">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Πριν δώσω τον λόγο στον επόμενο ομιλητή, θα δώσω στον λόγο στον κύριο Υπουργό για να</w:t>
      </w:r>
      <w:r>
        <w:rPr>
          <w:rFonts w:eastAsia="Times New Roman" w:cs="Times New Roman"/>
          <w:szCs w:val="24"/>
        </w:rPr>
        <w:t xml:space="preserve"> ανακοινώσει ποιες Βουλευτικές τροπολογίες θα κάνει αποδεκτές. </w:t>
      </w:r>
    </w:p>
    <w:p w14:paraId="4CC5AC3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CC5AC3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κύριε Πρόεδρε. </w:t>
      </w:r>
    </w:p>
    <w:p w14:paraId="4CC5AC39" w14:textId="77777777" w:rsidR="005D719C" w:rsidRDefault="00627F40">
      <w:pPr>
        <w:tabs>
          <w:tab w:val="left" w:pos="6168"/>
        </w:tabs>
        <w:spacing w:line="600" w:lineRule="auto"/>
        <w:ind w:firstLine="720"/>
        <w:jc w:val="both"/>
        <w:rPr>
          <w:rFonts w:eastAsia="Times New Roman" w:cs="Times New Roman"/>
          <w:szCs w:val="24"/>
        </w:rPr>
      </w:pPr>
      <w:r w:rsidRPr="00231159">
        <w:rPr>
          <w:rFonts w:eastAsia="Times New Roman" w:cs="Times New Roman"/>
          <w:szCs w:val="24"/>
        </w:rPr>
        <w:lastRenderedPageBreak/>
        <w:t xml:space="preserve">Από τις </w:t>
      </w:r>
      <w:r>
        <w:rPr>
          <w:rFonts w:eastAsia="Times New Roman" w:cs="Times New Roman"/>
          <w:szCs w:val="24"/>
        </w:rPr>
        <w:t>β</w:t>
      </w:r>
      <w:r w:rsidRPr="00231159">
        <w:rPr>
          <w:rFonts w:eastAsia="Times New Roman" w:cs="Times New Roman"/>
          <w:szCs w:val="24"/>
        </w:rPr>
        <w:t>ουλευτικές τροπολογίες</w:t>
      </w:r>
      <w:r>
        <w:rPr>
          <w:rFonts w:eastAsia="Times New Roman" w:cs="Times New Roman"/>
          <w:szCs w:val="24"/>
        </w:rPr>
        <w:t>,</w:t>
      </w:r>
      <w:r w:rsidRPr="00231159">
        <w:rPr>
          <w:rFonts w:eastAsia="Times New Roman" w:cs="Times New Roman"/>
          <w:szCs w:val="24"/>
        </w:rPr>
        <w:t xml:space="preserve"> οι οποίες είναι συνολικά </w:t>
      </w:r>
      <w:r>
        <w:rPr>
          <w:rFonts w:eastAsia="Times New Roman" w:cs="Times New Roman"/>
          <w:szCs w:val="24"/>
        </w:rPr>
        <w:t>δεκαοχτώ,</w:t>
      </w:r>
      <w:r w:rsidRPr="00231159">
        <w:rPr>
          <w:rFonts w:eastAsia="Times New Roman" w:cs="Times New Roman"/>
          <w:szCs w:val="24"/>
        </w:rPr>
        <w:t xml:space="preserve"> αυτές που κάνουμε αποδέκτες είν</w:t>
      </w:r>
      <w:r w:rsidRPr="00231159">
        <w:rPr>
          <w:rFonts w:eastAsia="Times New Roman" w:cs="Times New Roman"/>
          <w:szCs w:val="24"/>
        </w:rPr>
        <w:t>αι</w:t>
      </w:r>
      <w:r>
        <w:rPr>
          <w:rFonts w:eastAsia="Times New Roman" w:cs="Times New Roman"/>
          <w:szCs w:val="24"/>
        </w:rPr>
        <w:t xml:space="preserve"> οι εξής:</w:t>
      </w:r>
      <w:r w:rsidRPr="00231159">
        <w:rPr>
          <w:rFonts w:eastAsia="Times New Roman" w:cs="Times New Roman"/>
          <w:szCs w:val="24"/>
        </w:rPr>
        <w:t xml:space="preserve"> </w:t>
      </w:r>
      <w:r>
        <w:rPr>
          <w:rFonts w:eastAsia="Times New Roman" w:cs="Times New Roman"/>
          <w:szCs w:val="24"/>
        </w:rPr>
        <w:t>Η</w:t>
      </w:r>
      <w:r w:rsidRPr="00231159">
        <w:rPr>
          <w:rFonts w:eastAsia="Times New Roman" w:cs="Times New Roman"/>
          <w:szCs w:val="24"/>
        </w:rPr>
        <w:t xml:space="preserve"> με γενικό αριθμό 1980 και ειδικό </w:t>
      </w:r>
      <w:r>
        <w:rPr>
          <w:rFonts w:eastAsia="Times New Roman" w:cs="Times New Roman"/>
          <w:szCs w:val="24"/>
        </w:rPr>
        <w:t>145 του κ.</w:t>
      </w:r>
      <w:r w:rsidRPr="00231159">
        <w:rPr>
          <w:rFonts w:eastAsia="Times New Roman" w:cs="Times New Roman"/>
          <w:szCs w:val="24"/>
        </w:rPr>
        <w:t xml:space="preserve"> Ηγουμενίδη για μηνιαίες αποδοχές διοικητών νοσοκομείων ΕΣΥ</w:t>
      </w:r>
      <w:r>
        <w:rPr>
          <w:rFonts w:eastAsia="Times New Roman" w:cs="Times New Roman"/>
          <w:szCs w:val="24"/>
        </w:rPr>
        <w:t>.</w:t>
      </w:r>
      <w:r w:rsidRPr="00231159">
        <w:rPr>
          <w:rFonts w:eastAsia="Times New Roman" w:cs="Times New Roman"/>
          <w:szCs w:val="24"/>
        </w:rPr>
        <w:t xml:space="preserve"> </w:t>
      </w:r>
      <w:r>
        <w:rPr>
          <w:rFonts w:eastAsia="Times New Roman" w:cs="Times New Roman"/>
          <w:szCs w:val="24"/>
        </w:rPr>
        <w:t xml:space="preserve">Η με γενικό αριθμό </w:t>
      </w:r>
      <w:r w:rsidRPr="00231159">
        <w:rPr>
          <w:rFonts w:eastAsia="Times New Roman" w:cs="Times New Roman"/>
          <w:szCs w:val="24"/>
        </w:rPr>
        <w:t>1981 και ειδικό</w:t>
      </w:r>
      <w:r>
        <w:rPr>
          <w:rFonts w:eastAsia="Times New Roman" w:cs="Times New Roman"/>
          <w:szCs w:val="24"/>
        </w:rPr>
        <w:t xml:space="preserve"> </w:t>
      </w:r>
      <w:r w:rsidRPr="00231159">
        <w:rPr>
          <w:rFonts w:eastAsia="Times New Roman" w:cs="Times New Roman"/>
          <w:szCs w:val="24"/>
        </w:rPr>
        <w:t xml:space="preserve">146 του </w:t>
      </w:r>
      <w:r>
        <w:rPr>
          <w:rFonts w:eastAsia="Times New Roman" w:cs="Times New Roman"/>
          <w:szCs w:val="24"/>
        </w:rPr>
        <w:t xml:space="preserve">κ. Μπαργιώτα για </w:t>
      </w:r>
      <w:r w:rsidRPr="00231159">
        <w:rPr>
          <w:rFonts w:eastAsia="Times New Roman" w:cs="Times New Roman"/>
          <w:szCs w:val="24"/>
        </w:rPr>
        <w:t xml:space="preserve">την κατάργηση της υποχρέωσης γνώμης του και </w:t>
      </w:r>
      <w:r>
        <w:rPr>
          <w:rFonts w:eastAsia="Times New Roman" w:cs="Times New Roman"/>
          <w:szCs w:val="24"/>
        </w:rPr>
        <w:t xml:space="preserve">ΚΕΣΥ </w:t>
      </w:r>
      <w:r w:rsidRPr="00231159">
        <w:rPr>
          <w:rFonts w:eastAsia="Times New Roman" w:cs="Times New Roman"/>
          <w:szCs w:val="24"/>
        </w:rPr>
        <w:t xml:space="preserve">σε θέματα αρμοδιότητας του </w:t>
      </w:r>
      <w:r>
        <w:rPr>
          <w:rFonts w:eastAsia="Times New Roman" w:cs="Times New Roman"/>
          <w:szCs w:val="24"/>
        </w:rPr>
        <w:t xml:space="preserve">ΕΟΜ. Η με </w:t>
      </w:r>
      <w:r w:rsidRPr="00231159">
        <w:rPr>
          <w:rFonts w:eastAsia="Times New Roman" w:cs="Times New Roman"/>
          <w:szCs w:val="24"/>
        </w:rPr>
        <w:t xml:space="preserve">γενικό </w:t>
      </w:r>
      <w:r>
        <w:rPr>
          <w:rFonts w:eastAsia="Times New Roman" w:cs="Times New Roman"/>
          <w:szCs w:val="24"/>
        </w:rPr>
        <w:t xml:space="preserve">αριθμό </w:t>
      </w:r>
      <w:r w:rsidRPr="00231159">
        <w:rPr>
          <w:rFonts w:eastAsia="Times New Roman" w:cs="Times New Roman"/>
          <w:szCs w:val="24"/>
        </w:rPr>
        <w:t xml:space="preserve">1985 και ειδικό 148 της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Καρασαρλίδου </w:t>
      </w:r>
      <w:r w:rsidRPr="00231159">
        <w:rPr>
          <w:rFonts w:eastAsia="Times New Roman" w:cs="Times New Roman"/>
          <w:szCs w:val="24"/>
        </w:rPr>
        <w:t>για ένταξη της πόλης της Νάουσας στις προβληματικές και άγονες περιοχές κατηγορίας Α</w:t>
      </w:r>
      <w:r>
        <w:rPr>
          <w:rFonts w:eastAsia="Times New Roman" w:cs="Times New Roman"/>
          <w:szCs w:val="24"/>
        </w:rPr>
        <w:t xml:space="preserve">΄. Η με </w:t>
      </w:r>
      <w:r w:rsidRPr="00231159">
        <w:rPr>
          <w:rFonts w:eastAsia="Times New Roman" w:cs="Times New Roman"/>
          <w:szCs w:val="24"/>
        </w:rPr>
        <w:t xml:space="preserve">γενικό </w:t>
      </w:r>
      <w:r>
        <w:rPr>
          <w:rFonts w:eastAsia="Times New Roman" w:cs="Times New Roman"/>
          <w:szCs w:val="24"/>
        </w:rPr>
        <w:t xml:space="preserve">αριθμό </w:t>
      </w:r>
      <w:r w:rsidRPr="00231159">
        <w:rPr>
          <w:rFonts w:eastAsia="Times New Roman" w:cs="Times New Roman"/>
          <w:szCs w:val="24"/>
        </w:rPr>
        <w:t xml:space="preserve">1986 και ειδικό 149 </w:t>
      </w:r>
      <w:r>
        <w:rPr>
          <w:rFonts w:eastAsia="Times New Roman" w:cs="Times New Roman"/>
          <w:szCs w:val="24"/>
        </w:rPr>
        <w:t xml:space="preserve">των κ.κ. </w:t>
      </w:r>
      <w:r w:rsidRPr="00231159">
        <w:rPr>
          <w:rFonts w:eastAsia="Times New Roman" w:cs="Times New Roman"/>
          <w:szCs w:val="24"/>
        </w:rPr>
        <w:t>Παπαδόπουλο</w:t>
      </w:r>
      <w:r>
        <w:rPr>
          <w:rFonts w:eastAsia="Times New Roman" w:cs="Times New Roman"/>
          <w:szCs w:val="24"/>
        </w:rPr>
        <w:t>υ,</w:t>
      </w:r>
      <w:r w:rsidRPr="00231159">
        <w:rPr>
          <w:rFonts w:eastAsia="Times New Roman" w:cs="Times New Roman"/>
          <w:szCs w:val="24"/>
        </w:rPr>
        <w:t xml:space="preserve"> Αθανασίου</w:t>
      </w:r>
      <w:r>
        <w:rPr>
          <w:rFonts w:eastAsia="Times New Roman" w:cs="Times New Roman"/>
          <w:szCs w:val="24"/>
        </w:rPr>
        <w:t>,</w:t>
      </w:r>
      <w:r w:rsidRPr="00231159">
        <w:rPr>
          <w:rFonts w:eastAsia="Times New Roman" w:cs="Times New Roman"/>
          <w:szCs w:val="24"/>
        </w:rPr>
        <w:t xml:space="preserve"> Αντωνίου </w:t>
      </w:r>
      <w:r>
        <w:rPr>
          <w:rFonts w:eastAsia="Times New Roman" w:cs="Times New Roman"/>
          <w:szCs w:val="24"/>
        </w:rPr>
        <w:t>κ</w:t>
      </w:r>
      <w:r>
        <w:rPr>
          <w:rFonts w:eastAsia="Times New Roman" w:cs="Times New Roman"/>
          <w:szCs w:val="24"/>
        </w:rPr>
        <w:t>αι άλλων</w:t>
      </w:r>
      <w:r>
        <w:rPr>
          <w:rFonts w:eastAsia="Times New Roman" w:cs="Times New Roman"/>
          <w:szCs w:val="24"/>
        </w:rPr>
        <w:t xml:space="preserve"> για αποζημίωσ</w:t>
      </w:r>
      <w:r>
        <w:rPr>
          <w:rFonts w:eastAsia="Times New Roman" w:cs="Times New Roman"/>
          <w:szCs w:val="24"/>
        </w:rPr>
        <w:t>η εφημεριών του Β</w:t>
      </w:r>
      <w:r w:rsidRPr="00231159">
        <w:rPr>
          <w:rFonts w:eastAsia="Times New Roman" w:cs="Times New Roman"/>
          <w:szCs w:val="24"/>
        </w:rPr>
        <w:t xml:space="preserve">ιοχημικού </w:t>
      </w:r>
      <w:r>
        <w:rPr>
          <w:rFonts w:eastAsia="Times New Roman" w:cs="Times New Roman"/>
          <w:szCs w:val="24"/>
        </w:rPr>
        <w:t>Τ</w:t>
      </w:r>
      <w:r w:rsidRPr="00231159">
        <w:rPr>
          <w:rFonts w:eastAsia="Times New Roman" w:cs="Times New Roman"/>
          <w:szCs w:val="24"/>
        </w:rPr>
        <w:t xml:space="preserve">μήματος του Γενικού Νοσοκομείου Αττικής </w:t>
      </w:r>
      <w:r>
        <w:rPr>
          <w:rFonts w:eastAsia="Times New Roman" w:cs="Times New Roman"/>
          <w:szCs w:val="24"/>
        </w:rPr>
        <w:t>«</w:t>
      </w:r>
      <w:r w:rsidRPr="00231159">
        <w:rPr>
          <w:rFonts w:eastAsia="Times New Roman" w:cs="Times New Roman"/>
          <w:szCs w:val="24"/>
        </w:rPr>
        <w:t>Σισμανόγλειο Αμαλία Φλέμινγκ</w:t>
      </w:r>
      <w:r>
        <w:rPr>
          <w:rFonts w:eastAsia="Times New Roman" w:cs="Times New Roman"/>
          <w:szCs w:val="24"/>
        </w:rPr>
        <w:t>». Η με γενικό αριθμό</w:t>
      </w:r>
      <w:r w:rsidRPr="00231159">
        <w:rPr>
          <w:rFonts w:eastAsia="Times New Roman" w:cs="Times New Roman"/>
          <w:szCs w:val="24"/>
        </w:rPr>
        <w:t xml:space="preserve"> 2017 και ειδικό 167 </w:t>
      </w:r>
      <w:r>
        <w:rPr>
          <w:rFonts w:eastAsia="Times New Roman" w:cs="Times New Roman"/>
          <w:szCs w:val="24"/>
        </w:rPr>
        <w:t xml:space="preserve">των κ.κ. </w:t>
      </w:r>
      <w:r w:rsidRPr="00231159">
        <w:rPr>
          <w:rFonts w:eastAsia="Times New Roman" w:cs="Times New Roman"/>
          <w:szCs w:val="24"/>
        </w:rPr>
        <w:t>Αθανάσιο</w:t>
      </w:r>
      <w:r>
        <w:rPr>
          <w:rFonts w:eastAsia="Times New Roman" w:cs="Times New Roman"/>
          <w:szCs w:val="24"/>
        </w:rPr>
        <w:t>υ</w:t>
      </w:r>
      <w:r w:rsidRPr="00231159">
        <w:rPr>
          <w:rFonts w:eastAsia="Times New Roman" w:cs="Times New Roman"/>
          <w:szCs w:val="24"/>
        </w:rPr>
        <w:t xml:space="preserve"> Παπαδόπουλο</w:t>
      </w:r>
      <w:r>
        <w:rPr>
          <w:rFonts w:eastAsia="Times New Roman" w:cs="Times New Roman"/>
          <w:szCs w:val="24"/>
        </w:rPr>
        <w:t>υ,</w:t>
      </w:r>
      <w:r w:rsidRPr="00231159">
        <w:rPr>
          <w:rFonts w:eastAsia="Times New Roman" w:cs="Times New Roman"/>
          <w:szCs w:val="24"/>
        </w:rPr>
        <w:t xml:space="preserve"> Χρήστου Μαντά και Ελένη</w:t>
      </w:r>
      <w:r>
        <w:rPr>
          <w:rFonts w:eastAsia="Times New Roman" w:cs="Times New Roman"/>
          <w:szCs w:val="24"/>
        </w:rPr>
        <w:t>ς</w:t>
      </w:r>
      <w:r w:rsidRPr="00231159">
        <w:rPr>
          <w:rFonts w:eastAsia="Times New Roman" w:cs="Times New Roman"/>
          <w:szCs w:val="24"/>
        </w:rPr>
        <w:t xml:space="preserve"> Σταματάκη </w:t>
      </w:r>
      <w:r>
        <w:rPr>
          <w:rFonts w:eastAsia="Times New Roman" w:cs="Times New Roman"/>
          <w:szCs w:val="24"/>
        </w:rPr>
        <w:t xml:space="preserve">- </w:t>
      </w:r>
      <w:r w:rsidRPr="00231159">
        <w:rPr>
          <w:rFonts w:eastAsia="Times New Roman" w:cs="Times New Roman"/>
          <w:szCs w:val="24"/>
        </w:rPr>
        <w:t>τρο</w:t>
      </w:r>
      <w:r>
        <w:rPr>
          <w:rFonts w:eastAsia="Times New Roman" w:cs="Times New Roman"/>
          <w:szCs w:val="24"/>
        </w:rPr>
        <w:t>ποποίηση του άρθρου 74 του ν.</w:t>
      </w:r>
      <w:r w:rsidRPr="00231159">
        <w:rPr>
          <w:rFonts w:eastAsia="Times New Roman" w:cs="Times New Roman"/>
          <w:szCs w:val="24"/>
        </w:rPr>
        <w:t>4461</w:t>
      </w:r>
      <w:r>
        <w:rPr>
          <w:rFonts w:eastAsia="Times New Roman" w:cs="Times New Roman"/>
          <w:szCs w:val="24"/>
        </w:rPr>
        <w:t>/</w:t>
      </w:r>
      <w:r w:rsidRPr="00231159">
        <w:rPr>
          <w:rFonts w:eastAsia="Times New Roman" w:cs="Times New Roman"/>
          <w:szCs w:val="24"/>
        </w:rPr>
        <w:t>2017 για ε</w:t>
      </w:r>
      <w:r w:rsidRPr="00231159">
        <w:rPr>
          <w:rFonts w:eastAsia="Times New Roman" w:cs="Times New Roman"/>
          <w:szCs w:val="24"/>
        </w:rPr>
        <w:t>γγραφή στον Πανελλήνιο Σύλλογο Εργοθεραπευτών</w:t>
      </w:r>
      <w:r>
        <w:rPr>
          <w:rFonts w:eastAsia="Times New Roman" w:cs="Times New Roman"/>
          <w:szCs w:val="24"/>
        </w:rPr>
        <w:t>.</w:t>
      </w:r>
    </w:p>
    <w:p w14:paraId="4CC5AC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γίνεται αποδεκτή η</w:t>
      </w:r>
      <w:r w:rsidRPr="009F12C3">
        <w:rPr>
          <w:rFonts w:eastAsia="Times New Roman" w:cs="Times New Roman"/>
          <w:szCs w:val="24"/>
        </w:rPr>
        <w:t xml:space="preserve"> </w:t>
      </w:r>
      <w:r>
        <w:rPr>
          <w:rFonts w:eastAsia="Times New Roman" w:cs="Times New Roman"/>
          <w:szCs w:val="24"/>
        </w:rPr>
        <w:t xml:space="preserve">με </w:t>
      </w:r>
      <w:r w:rsidRPr="009F12C3">
        <w:rPr>
          <w:rFonts w:eastAsia="Times New Roman" w:cs="Times New Roman"/>
          <w:szCs w:val="24"/>
        </w:rPr>
        <w:t xml:space="preserve">γενικό </w:t>
      </w:r>
      <w:r>
        <w:rPr>
          <w:rFonts w:eastAsia="Times New Roman" w:cs="Times New Roman"/>
          <w:szCs w:val="24"/>
        </w:rPr>
        <w:t xml:space="preserve">αριθμό </w:t>
      </w:r>
      <w:r w:rsidRPr="009F12C3">
        <w:rPr>
          <w:rFonts w:eastAsia="Times New Roman" w:cs="Times New Roman"/>
          <w:szCs w:val="24"/>
        </w:rPr>
        <w:t xml:space="preserve">2020 και </w:t>
      </w:r>
      <w:r>
        <w:rPr>
          <w:rFonts w:eastAsia="Times New Roman" w:cs="Times New Roman"/>
          <w:szCs w:val="24"/>
        </w:rPr>
        <w:t xml:space="preserve">ειδικό </w:t>
      </w:r>
      <w:r w:rsidRPr="009F12C3">
        <w:rPr>
          <w:rFonts w:eastAsia="Times New Roman" w:cs="Times New Roman"/>
          <w:szCs w:val="24"/>
        </w:rPr>
        <w:t xml:space="preserve">170 του συναδέλφου </w:t>
      </w:r>
      <w:r>
        <w:rPr>
          <w:rFonts w:eastAsia="Times New Roman" w:cs="Times New Roman"/>
          <w:szCs w:val="24"/>
        </w:rPr>
        <w:t>κ</w:t>
      </w:r>
      <w:r>
        <w:rPr>
          <w:rFonts w:eastAsia="Times New Roman" w:cs="Times New Roman"/>
          <w:szCs w:val="24"/>
        </w:rPr>
        <w:t xml:space="preserve">. </w:t>
      </w:r>
      <w:r w:rsidRPr="009F12C3">
        <w:rPr>
          <w:rFonts w:eastAsia="Times New Roman" w:cs="Times New Roman"/>
          <w:szCs w:val="24"/>
        </w:rPr>
        <w:t>Σπύρου Λάππα</w:t>
      </w:r>
      <w:r>
        <w:rPr>
          <w:rFonts w:eastAsia="Times New Roman" w:cs="Times New Roman"/>
          <w:szCs w:val="24"/>
        </w:rPr>
        <w:t>:</w:t>
      </w:r>
      <w:r>
        <w:rPr>
          <w:rFonts w:eastAsia="Times New Roman" w:cs="Times New Roman"/>
          <w:szCs w:val="24"/>
        </w:rPr>
        <w:t xml:space="preserve"> «</w:t>
      </w:r>
      <w:r w:rsidRPr="009F12C3">
        <w:rPr>
          <w:rFonts w:eastAsia="Times New Roman" w:cs="Times New Roman"/>
          <w:szCs w:val="24"/>
        </w:rPr>
        <w:t xml:space="preserve">Εξάλειψη ευθυνών των διοικήσεων νοσηλευτικών ιδρυμάτων λόγω παράτασης </w:t>
      </w:r>
      <w:r w:rsidRPr="009F12C3">
        <w:rPr>
          <w:rFonts w:eastAsia="Times New Roman" w:cs="Times New Roman"/>
          <w:szCs w:val="24"/>
        </w:rPr>
        <w:lastRenderedPageBreak/>
        <w:t>ισχύος των συμβάσεων εργασίας ορισμένου χρ</w:t>
      </w:r>
      <w:r w:rsidRPr="009F12C3">
        <w:rPr>
          <w:rFonts w:eastAsia="Times New Roman" w:cs="Times New Roman"/>
          <w:szCs w:val="24"/>
        </w:rPr>
        <w:t xml:space="preserve">όνου του </w:t>
      </w:r>
      <w:r>
        <w:rPr>
          <w:rFonts w:eastAsia="Times New Roman" w:cs="Times New Roman"/>
          <w:szCs w:val="24"/>
        </w:rPr>
        <w:t>ι</w:t>
      </w:r>
      <w:r w:rsidRPr="009F12C3">
        <w:rPr>
          <w:rFonts w:eastAsia="Times New Roman" w:cs="Times New Roman"/>
          <w:szCs w:val="24"/>
        </w:rPr>
        <w:t>ατρικού και λοιπού επικουρικού προσωπικού</w:t>
      </w:r>
      <w:r>
        <w:rPr>
          <w:rFonts w:eastAsia="Times New Roman" w:cs="Times New Roman"/>
          <w:szCs w:val="24"/>
        </w:rPr>
        <w:t>».</w:t>
      </w:r>
    </w:p>
    <w:p w14:paraId="4CC5AC3B"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Τέλος</w:t>
      </w:r>
      <w:r>
        <w:rPr>
          <w:rFonts w:eastAsia="Times New Roman" w:cs="Times New Roman"/>
          <w:szCs w:val="24"/>
        </w:rPr>
        <w:t>,</w:t>
      </w:r>
      <w:r w:rsidRPr="009F12C3">
        <w:rPr>
          <w:rFonts w:eastAsia="Times New Roman" w:cs="Times New Roman"/>
          <w:szCs w:val="24"/>
        </w:rPr>
        <w:t xml:space="preserve"> </w:t>
      </w:r>
      <w:r>
        <w:rPr>
          <w:rFonts w:eastAsia="Times New Roman" w:cs="Times New Roman"/>
          <w:szCs w:val="24"/>
        </w:rPr>
        <w:t>γίνεται αποδεκτή</w:t>
      </w:r>
      <w:r w:rsidRPr="009F12C3">
        <w:rPr>
          <w:rFonts w:eastAsia="Times New Roman" w:cs="Times New Roman"/>
          <w:szCs w:val="24"/>
        </w:rPr>
        <w:t xml:space="preserve"> η </w:t>
      </w:r>
      <w:r>
        <w:rPr>
          <w:rFonts w:eastAsia="Times New Roman" w:cs="Times New Roman"/>
          <w:szCs w:val="24"/>
        </w:rPr>
        <w:t xml:space="preserve">με γενικό αριθμό </w:t>
      </w:r>
      <w:r w:rsidRPr="009F12C3">
        <w:rPr>
          <w:rFonts w:eastAsia="Times New Roman" w:cs="Times New Roman"/>
          <w:szCs w:val="24"/>
        </w:rPr>
        <w:t xml:space="preserve">2021 και ειδικό 171 του συναδέλφου </w:t>
      </w:r>
      <w:r>
        <w:rPr>
          <w:rFonts w:eastAsia="Times New Roman" w:cs="Times New Roman"/>
          <w:szCs w:val="24"/>
        </w:rPr>
        <w:t xml:space="preserve">κ. Αθανάσιου </w:t>
      </w:r>
      <w:r w:rsidRPr="009F12C3">
        <w:rPr>
          <w:rFonts w:eastAsia="Times New Roman" w:cs="Times New Roman"/>
          <w:szCs w:val="24"/>
        </w:rPr>
        <w:t>Παπαδόπουλου</w:t>
      </w:r>
      <w:r>
        <w:rPr>
          <w:rFonts w:eastAsia="Times New Roman" w:cs="Times New Roman"/>
          <w:szCs w:val="24"/>
        </w:rPr>
        <w:t xml:space="preserve"> για </w:t>
      </w:r>
      <w:r w:rsidRPr="009F12C3">
        <w:rPr>
          <w:rFonts w:eastAsia="Times New Roman" w:cs="Times New Roman"/>
          <w:szCs w:val="24"/>
        </w:rPr>
        <w:t xml:space="preserve">επίδομα ανθυγιεινής εργασίας των </w:t>
      </w:r>
      <w:r>
        <w:rPr>
          <w:rFonts w:eastAsia="Times New Roman" w:cs="Times New Roman"/>
          <w:szCs w:val="24"/>
        </w:rPr>
        <w:t>Μ</w:t>
      </w:r>
      <w:r w:rsidRPr="009F12C3">
        <w:rPr>
          <w:rFonts w:eastAsia="Times New Roman" w:cs="Times New Roman"/>
          <w:szCs w:val="24"/>
        </w:rPr>
        <w:t xml:space="preserve">ονάδων </w:t>
      </w:r>
      <w:r>
        <w:rPr>
          <w:rFonts w:eastAsia="Times New Roman" w:cs="Times New Roman"/>
          <w:szCs w:val="24"/>
        </w:rPr>
        <w:t>Υ</w:t>
      </w:r>
      <w:r w:rsidRPr="009F12C3">
        <w:rPr>
          <w:rFonts w:eastAsia="Times New Roman" w:cs="Times New Roman"/>
          <w:szCs w:val="24"/>
        </w:rPr>
        <w:t>γείας της ΑΕΜΥ</w:t>
      </w:r>
      <w:r>
        <w:rPr>
          <w:rFonts w:eastAsia="Times New Roman" w:cs="Times New Roman"/>
          <w:szCs w:val="24"/>
        </w:rPr>
        <w:t>.</w:t>
      </w:r>
    </w:p>
    <w:p w14:paraId="4CC5AC3C"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b/>
          <w:szCs w:val="24"/>
        </w:rPr>
        <w:t>ΠΡΟΕΔΡΕΥΩΝ (Γεώργιος Λαμπρούλης):</w:t>
      </w:r>
      <w:r w:rsidRPr="009F12C3">
        <w:rPr>
          <w:rFonts w:eastAsia="Times New Roman" w:cs="Times New Roman"/>
          <w:szCs w:val="24"/>
        </w:rPr>
        <w:t xml:space="preserve"> Ευχαριστούμε</w:t>
      </w:r>
      <w:r>
        <w:rPr>
          <w:rFonts w:eastAsia="Times New Roman" w:cs="Times New Roman"/>
          <w:szCs w:val="24"/>
        </w:rPr>
        <w:t>, κύριε Υπουργέ.</w:t>
      </w:r>
    </w:p>
    <w:p w14:paraId="4CC5AC3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Τον λ</w:t>
      </w:r>
      <w:r w:rsidRPr="009F12C3">
        <w:rPr>
          <w:rFonts w:eastAsia="Times New Roman" w:cs="Times New Roman"/>
          <w:szCs w:val="24"/>
        </w:rPr>
        <w:t xml:space="preserve">όγο </w:t>
      </w:r>
      <w:r>
        <w:rPr>
          <w:rFonts w:eastAsia="Times New Roman" w:cs="Times New Roman"/>
          <w:szCs w:val="24"/>
        </w:rPr>
        <w:t>έχει ο κ.</w:t>
      </w:r>
      <w:r w:rsidRPr="009F12C3">
        <w:rPr>
          <w:rFonts w:eastAsia="Times New Roman" w:cs="Times New Roman"/>
          <w:szCs w:val="24"/>
        </w:rPr>
        <w:t xml:space="preserve"> Οικονόμου από τη Νέα Δημοκρατία</w:t>
      </w:r>
      <w:r>
        <w:rPr>
          <w:rFonts w:eastAsia="Times New Roman" w:cs="Times New Roman"/>
          <w:szCs w:val="24"/>
        </w:rPr>
        <w:t>.</w:t>
      </w:r>
    </w:p>
    <w:p w14:paraId="4CC5AC3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sidRPr="009F12C3">
        <w:rPr>
          <w:rFonts w:eastAsia="Times New Roman" w:cs="Times New Roman"/>
          <w:szCs w:val="24"/>
        </w:rPr>
        <w:t>Κύριε Πρόεδρε</w:t>
      </w:r>
      <w:r>
        <w:rPr>
          <w:rFonts w:eastAsia="Times New Roman" w:cs="Times New Roman"/>
          <w:szCs w:val="24"/>
        </w:rPr>
        <w:t xml:space="preserve">, δεκαέξι </w:t>
      </w:r>
      <w:r w:rsidRPr="009F12C3">
        <w:rPr>
          <w:rFonts w:eastAsia="Times New Roman" w:cs="Times New Roman"/>
          <w:szCs w:val="24"/>
        </w:rPr>
        <w:t xml:space="preserve">μήνες νομοθετικής ανομβρίας και </w:t>
      </w:r>
      <w:r>
        <w:rPr>
          <w:rFonts w:eastAsia="Times New Roman" w:cs="Times New Roman"/>
          <w:szCs w:val="24"/>
        </w:rPr>
        <w:t>κυβερνητικής</w:t>
      </w:r>
      <w:r w:rsidRPr="009F12C3">
        <w:rPr>
          <w:rFonts w:eastAsia="Times New Roman" w:cs="Times New Roman"/>
          <w:szCs w:val="24"/>
        </w:rPr>
        <w:t xml:space="preserve"> ραστώνης από την πλευρά του Υπουργείου Υγείας μεσολάβησαν μέχρι να </w:t>
      </w:r>
      <w:r>
        <w:rPr>
          <w:rFonts w:eastAsia="Times New Roman" w:cs="Times New Roman"/>
          <w:szCs w:val="24"/>
        </w:rPr>
        <w:t>έ</w:t>
      </w:r>
      <w:r w:rsidRPr="009F12C3">
        <w:rPr>
          <w:rFonts w:eastAsia="Times New Roman" w:cs="Times New Roman"/>
          <w:szCs w:val="24"/>
        </w:rPr>
        <w:t>ρθουμε εδώ σήμερα</w:t>
      </w:r>
      <w:r>
        <w:rPr>
          <w:rFonts w:eastAsia="Times New Roman" w:cs="Times New Roman"/>
          <w:szCs w:val="24"/>
        </w:rPr>
        <w:t>. Ήταν,</w:t>
      </w:r>
      <w:r w:rsidRPr="009F12C3">
        <w:rPr>
          <w:rFonts w:eastAsia="Times New Roman" w:cs="Times New Roman"/>
          <w:szCs w:val="24"/>
        </w:rPr>
        <w:t xml:space="preserve"> </w:t>
      </w:r>
      <w:r>
        <w:rPr>
          <w:rFonts w:eastAsia="Times New Roman" w:cs="Times New Roman"/>
          <w:szCs w:val="24"/>
        </w:rPr>
        <w:t xml:space="preserve">βέβαια, μήνες </w:t>
      </w:r>
      <w:r w:rsidRPr="009F12C3">
        <w:rPr>
          <w:rFonts w:eastAsia="Times New Roman" w:cs="Times New Roman"/>
          <w:szCs w:val="24"/>
        </w:rPr>
        <w:t>πλούσιοι σε επικοιν</w:t>
      </w:r>
      <w:r>
        <w:rPr>
          <w:rFonts w:eastAsia="Times New Roman" w:cs="Times New Roman"/>
          <w:szCs w:val="24"/>
        </w:rPr>
        <w:t xml:space="preserve">ωνιακά τεχνάσματα και ακούραστο «σερφάρισμα» </w:t>
      </w:r>
      <w:r w:rsidRPr="009F12C3">
        <w:rPr>
          <w:rFonts w:eastAsia="Times New Roman" w:cs="Times New Roman"/>
          <w:szCs w:val="24"/>
        </w:rPr>
        <w:t xml:space="preserve">και υπερεργασία του Αναπληρωτή Υπουργού στα </w:t>
      </w:r>
      <w:r>
        <w:rPr>
          <w:rFonts w:eastAsia="Times New Roman" w:cs="Times New Roman"/>
          <w:szCs w:val="24"/>
          <w:lang w:val="en"/>
        </w:rPr>
        <w:t>social</w:t>
      </w:r>
      <w:r w:rsidRPr="009F12C3">
        <w:rPr>
          <w:rFonts w:eastAsia="Times New Roman" w:cs="Times New Roman"/>
          <w:szCs w:val="24"/>
        </w:rPr>
        <w:t xml:space="preserve"> </w:t>
      </w:r>
      <w:r>
        <w:rPr>
          <w:rFonts w:eastAsia="Times New Roman" w:cs="Times New Roman"/>
          <w:szCs w:val="24"/>
          <w:lang w:val="en"/>
        </w:rPr>
        <w:t>media</w:t>
      </w:r>
      <w:r>
        <w:rPr>
          <w:rFonts w:eastAsia="Times New Roman" w:cs="Times New Roman"/>
          <w:szCs w:val="24"/>
        </w:rPr>
        <w:t>.</w:t>
      </w:r>
      <w:r w:rsidRPr="009F12C3">
        <w:rPr>
          <w:rFonts w:eastAsia="Times New Roman" w:cs="Times New Roman"/>
          <w:szCs w:val="24"/>
        </w:rPr>
        <w:t xml:space="preserve"> </w:t>
      </w:r>
      <w:r>
        <w:rPr>
          <w:rFonts w:eastAsia="Times New Roman" w:cs="Times New Roman"/>
          <w:szCs w:val="24"/>
        </w:rPr>
        <w:t xml:space="preserve">Ήταν δεκαέξι μήνες </w:t>
      </w:r>
      <w:r w:rsidRPr="009F12C3">
        <w:rPr>
          <w:rFonts w:eastAsia="Times New Roman" w:cs="Times New Roman"/>
          <w:szCs w:val="24"/>
        </w:rPr>
        <w:t xml:space="preserve">με σχέδια νόμου που εξαφανίζονται και </w:t>
      </w:r>
      <w:r>
        <w:rPr>
          <w:rFonts w:eastAsia="Times New Roman" w:cs="Times New Roman"/>
          <w:szCs w:val="24"/>
        </w:rPr>
        <w:t>επαν</w:t>
      </w:r>
      <w:r w:rsidRPr="009F12C3">
        <w:rPr>
          <w:rFonts w:eastAsia="Times New Roman" w:cs="Times New Roman"/>
          <w:szCs w:val="24"/>
        </w:rPr>
        <w:t>εμφανίζονται</w:t>
      </w:r>
      <w:r>
        <w:rPr>
          <w:rFonts w:eastAsia="Times New Roman" w:cs="Times New Roman"/>
          <w:szCs w:val="24"/>
        </w:rPr>
        <w:t xml:space="preserve"> μετά από μήνες και άλλα που μένουν στα</w:t>
      </w:r>
      <w:r>
        <w:rPr>
          <w:rFonts w:eastAsia="Times New Roman" w:cs="Times New Roman"/>
          <w:szCs w:val="24"/>
        </w:rPr>
        <w:t xml:space="preserve"> συρτάρια </w:t>
      </w:r>
      <w:r w:rsidRPr="009F12C3">
        <w:rPr>
          <w:rFonts w:eastAsia="Times New Roman" w:cs="Times New Roman"/>
          <w:szCs w:val="24"/>
        </w:rPr>
        <w:t>των Υπουργών Υγείας</w:t>
      </w:r>
      <w:r>
        <w:rPr>
          <w:rFonts w:eastAsia="Times New Roman" w:cs="Times New Roman"/>
          <w:szCs w:val="24"/>
        </w:rPr>
        <w:t>,</w:t>
      </w:r>
      <w:r w:rsidRPr="009F12C3">
        <w:rPr>
          <w:rFonts w:eastAsia="Times New Roman" w:cs="Times New Roman"/>
          <w:szCs w:val="24"/>
        </w:rPr>
        <w:t xml:space="preserve"> με καταγεγραμμένες</w:t>
      </w:r>
      <w:r>
        <w:rPr>
          <w:rFonts w:eastAsia="Times New Roman" w:cs="Times New Roman"/>
          <w:szCs w:val="24"/>
        </w:rPr>
        <w:t>,</w:t>
      </w:r>
      <w:r w:rsidRPr="009F12C3">
        <w:rPr>
          <w:rFonts w:eastAsia="Times New Roman" w:cs="Times New Roman"/>
          <w:szCs w:val="24"/>
        </w:rPr>
        <w:t xml:space="preserve"> </w:t>
      </w:r>
      <w:r>
        <w:rPr>
          <w:rFonts w:eastAsia="Times New Roman" w:cs="Times New Roman"/>
          <w:szCs w:val="24"/>
        </w:rPr>
        <w:t>όμως, στη συνείδηση του ελληνικού λαού τις αποτυχίες</w:t>
      </w:r>
      <w:r w:rsidRPr="009F12C3">
        <w:rPr>
          <w:rFonts w:eastAsia="Times New Roman" w:cs="Times New Roman"/>
          <w:szCs w:val="24"/>
        </w:rPr>
        <w:t xml:space="preserve"> της παρούσας Κυβέρνησης σε μείζονα </w:t>
      </w:r>
      <w:r w:rsidRPr="009F12C3">
        <w:rPr>
          <w:rFonts w:eastAsia="Times New Roman" w:cs="Times New Roman"/>
          <w:szCs w:val="24"/>
        </w:rPr>
        <w:lastRenderedPageBreak/>
        <w:t xml:space="preserve">θέματα </w:t>
      </w:r>
      <w:r>
        <w:rPr>
          <w:rFonts w:eastAsia="Times New Roman" w:cs="Times New Roman"/>
          <w:szCs w:val="24"/>
        </w:rPr>
        <w:t>δ</w:t>
      </w:r>
      <w:r w:rsidRPr="009F12C3">
        <w:rPr>
          <w:rFonts w:eastAsia="Times New Roman" w:cs="Times New Roman"/>
          <w:szCs w:val="24"/>
        </w:rPr>
        <w:t xml:space="preserve">ημόσιας </w:t>
      </w:r>
      <w:r>
        <w:rPr>
          <w:rFonts w:eastAsia="Times New Roman" w:cs="Times New Roman"/>
          <w:szCs w:val="24"/>
        </w:rPr>
        <w:t>υ</w:t>
      </w:r>
      <w:r w:rsidRPr="009F12C3">
        <w:rPr>
          <w:rFonts w:eastAsia="Times New Roman" w:cs="Times New Roman"/>
          <w:szCs w:val="24"/>
        </w:rPr>
        <w:t>γείας και φροντίδας υγείας</w:t>
      </w:r>
      <w:r>
        <w:rPr>
          <w:rFonts w:eastAsia="Times New Roman" w:cs="Times New Roman"/>
          <w:szCs w:val="24"/>
        </w:rPr>
        <w:t>,</w:t>
      </w:r>
      <w:r w:rsidRPr="009F12C3">
        <w:rPr>
          <w:rFonts w:eastAsia="Times New Roman" w:cs="Times New Roman"/>
          <w:szCs w:val="24"/>
        </w:rPr>
        <w:t xml:space="preserve"> όπως είναι οι οικογενειακοί γιατροί</w:t>
      </w:r>
      <w:r>
        <w:rPr>
          <w:rFonts w:eastAsia="Times New Roman" w:cs="Times New Roman"/>
          <w:szCs w:val="24"/>
        </w:rPr>
        <w:t>, που δεν υπάρχουν,</w:t>
      </w:r>
      <w:r w:rsidRPr="009F12C3">
        <w:rPr>
          <w:rFonts w:eastAsia="Times New Roman" w:cs="Times New Roman"/>
          <w:szCs w:val="24"/>
        </w:rPr>
        <w:t xml:space="preserve"> οι αχρείαστες λιγ</w:t>
      </w:r>
      <w:r w:rsidRPr="009F12C3">
        <w:rPr>
          <w:rFonts w:eastAsia="Times New Roman" w:cs="Times New Roman"/>
          <w:szCs w:val="24"/>
        </w:rPr>
        <w:t xml:space="preserve">οστές </w:t>
      </w:r>
      <w:r>
        <w:rPr>
          <w:rFonts w:eastAsia="Times New Roman" w:cs="Times New Roman"/>
          <w:szCs w:val="24"/>
        </w:rPr>
        <w:t>ΤΟΜΥ</w:t>
      </w:r>
      <w:r w:rsidRPr="009F12C3">
        <w:rPr>
          <w:rFonts w:eastAsia="Times New Roman" w:cs="Times New Roman"/>
          <w:szCs w:val="24"/>
        </w:rPr>
        <w:t xml:space="preserve"> που υπολειτουργούν</w:t>
      </w:r>
      <w:r>
        <w:rPr>
          <w:rFonts w:eastAsia="Times New Roman" w:cs="Times New Roman"/>
          <w:szCs w:val="24"/>
        </w:rPr>
        <w:t xml:space="preserve"> και </w:t>
      </w:r>
      <w:r>
        <w:rPr>
          <w:rFonts w:eastAsia="Times New Roman" w:cs="Times New Roman"/>
          <w:szCs w:val="24"/>
        </w:rPr>
        <w:t xml:space="preserve">οι </w:t>
      </w:r>
      <w:r>
        <w:rPr>
          <w:rFonts w:eastAsia="Times New Roman" w:cs="Times New Roman"/>
          <w:szCs w:val="24"/>
        </w:rPr>
        <w:t>κλίνες εντατικής θεραπείας που δεν υ</w:t>
      </w:r>
      <w:r w:rsidRPr="009F12C3">
        <w:rPr>
          <w:rFonts w:eastAsia="Times New Roman" w:cs="Times New Roman"/>
          <w:szCs w:val="24"/>
        </w:rPr>
        <w:t>πάρχουν</w:t>
      </w:r>
      <w:r>
        <w:rPr>
          <w:rFonts w:eastAsia="Times New Roman" w:cs="Times New Roman"/>
          <w:szCs w:val="24"/>
        </w:rPr>
        <w:t xml:space="preserve">. Υπάρχουν, όμως, </w:t>
      </w:r>
      <w:r w:rsidRPr="009F12C3">
        <w:rPr>
          <w:rFonts w:eastAsia="Times New Roman" w:cs="Times New Roman"/>
          <w:szCs w:val="24"/>
        </w:rPr>
        <w:t>ατέλειωτες σειρές ράντζων</w:t>
      </w:r>
      <w:r>
        <w:rPr>
          <w:rFonts w:eastAsia="Times New Roman" w:cs="Times New Roman"/>
          <w:szCs w:val="24"/>
        </w:rPr>
        <w:t>,</w:t>
      </w:r>
      <w:r w:rsidRPr="009F12C3">
        <w:rPr>
          <w:rFonts w:eastAsia="Times New Roman" w:cs="Times New Roman"/>
          <w:szCs w:val="24"/>
        </w:rPr>
        <w:t xml:space="preserve"> υπάρχουν δεκάδες θύματα επιδημιών</w:t>
      </w:r>
      <w:r>
        <w:rPr>
          <w:rFonts w:eastAsia="Times New Roman" w:cs="Times New Roman"/>
          <w:szCs w:val="24"/>
        </w:rPr>
        <w:t>,</w:t>
      </w:r>
      <w:r w:rsidRPr="009F12C3">
        <w:rPr>
          <w:rFonts w:eastAsia="Times New Roman" w:cs="Times New Roman"/>
          <w:szCs w:val="24"/>
        </w:rPr>
        <w:t xml:space="preserve"> αλλά </w:t>
      </w:r>
      <w:r>
        <w:rPr>
          <w:rFonts w:eastAsia="Times New Roman" w:cs="Times New Roman"/>
          <w:szCs w:val="24"/>
        </w:rPr>
        <w:t>ελέω</w:t>
      </w:r>
      <w:r w:rsidRPr="009F12C3">
        <w:rPr>
          <w:rFonts w:eastAsia="Times New Roman" w:cs="Times New Roman"/>
          <w:szCs w:val="24"/>
        </w:rPr>
        <w:t xml:space="preserve"> ΣΥΡΙΖΑ απουσιάζει πλήρως </w:t>
      </w:r>
      <w:r>
        <w:rPr>
          <w:rFonts w:eastAsia="Times New Roman" w:cs="Times New Roman"/>
          <w:szCs w:val="24"/>
        </w:rPr>
        <w:t>η</w:t>
      </w:r>
      <w:r w:rsidRPr="009F12C3">
        <w:rPr>
          <w:rFonts w:eastAsia="Times New Roman" w:cs="Times New Roman"/>
          <w:szCs w:val="24"/>
        </w:rPr>
        <w:t xml:space="preserve"> πρόληψη </w:t>
      </w:r>
      <w:r>
        <w:rPr>
          <w:rFonts w:eastAsia="Times New Roman" w:cs="Times New Roman"/>
          <w:szCs w:val="24"/>
        </w:rPr>
        <w:t xml:space="preserve">και η </w:t>
      </w:r>
      <w:r w:rsidRPr="009F12C3">
        <w:rPr>
          <w:rFonts w:eastAsia="Times New Roman" w:cs="Times New Roman"/>
          <w:szCs w:val="24"/>
        </w:rPr>
        <w:t>ενημέρωση των πολιτών</w:t>
      </w:r>
      <w:r>
        <w:rPr>
          <w:rFonts w:eastAsia="Times New Roman" w:cs="Times New Roman"/>
          <w:szCs w:val="24"/>
        </w:rPr>
        <w:t>,</w:t>
      </w:r>
      <w:r w:rsidRPr="009F12C3">
        <w:rPr>
          <w:rFonts w:eastAsia="Times New Roman" w:cs="Times New Roman"/>
          <w:szCs w:val="24"/>
        </w:rPr>
        <w:t xml:space="preserve"> οι εμβολιασμοί σε ομάδες υψηλού κινδύνου</w:t>
      </w:r>
      <w:r>
        <w:rPr>
          <w:rFonts w:eastAsia="Times New Roman" w:cs="Times New Roman"/>
          <w:szCs w:val="24"/>
        </w:rPr>
        <w:t>.</w:t>
      </w:r>
      <w:r w:rsidRPr="009F12C3">
        <w:rPr>
          <w:rFonts w:eastAsia="Times New Roman" w:cs="Times New Roman"/>
          <w:szCs w:val="24"/>
        </w:rPr>
        <w:t xml:space="preserve"> </w:t>
      </w:r>
    </w:p>
    <w:p w14:paraId="4CC5AC3F"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 xml:space="preserve">Στη λήξη της τετραετίας και στη </w:t>
      </w:r>
      <w:r>
        <w:rPr>
          <w:rFonts w:eastAsia="Times New Roman" w:cs="Times New Roman"/>
          <w:szCs w:val="24"/>
        </w:rPr>
        <w:t>δ</w:t>
      </w:r>
      <w:r w:rsidRPr="009F12C3">
        <w:rPr>
          <w:rFonts w:eastAsia="Times New Roman" w:cs="Times New Roman"/>
          <w:szCs w:val="24"/>
        </w:rPr>
        <w:t>ύση της παρούσας Κυβέρνησης</w:t>
      </w:r>
      <w:r>
        <w:rPr>
          <w:rFonts w:eastAsia="Times New Roman" w:cs="Times New Roman"/>
          <w:szCs w:val="24"/>
        </w:rPr>
        <w:t>,</w:t>
      </w:r>
      <w:r w:rsidRPr="009F12C3">
        <w:rPr>
          <w:rFonts w:eastAsia="Times New Roman" w:cs="Times New Roman"/>
          <w:szCs w:val="24"/>
        </w:rPr>
        <w:t xml:space="preserve"> μας </w:t>
      </w:r>
      <w:r>
        <w:rPr>
          <w:rFonts w:eastAsia="Times New Roman" w:cs="Times New Roman"/>
          <w:szCs w:val="24"/>
        </w:rPr>
        <w:t>φέρνετε</w:t>
      </w:r>
      <w:r w:rsidRPr="009F12C3">
        <w:rPr>
          <w:rFonts w:eastAsia="Times New Roman" w:cs="Times New Roman"/>
          <w:szCs w:val="24"/>
        </w:rPr>
        <w:t xml:space="preserve"> ένα τεράστιο</w:t>
      </w:r>
      <w:r>
        <w:rPr>
          <w:rFonts w:eastAsia="Times New Roman" w:cs="Times New Roman"/>
          <w:szCs w:val="24"/>
        </w:rPr>
        <w:t>,</w:t>
      </w:r>
      <w:r w:rsidRPr="009F12C3">
        <w:rPr>
          <w:rFonts w:eastAsia="Times New Roman" w:cs="Times New Roman"/>
          <w:szCs w:val="24"/>
        </w:rPr>
        <w:t xml:space="preserve"> πρόχειρο και </w:t>
      </w:r>
      <w:r>
        <w:rPr>
          <w:rFonts w:eastAsia="Times New Roman" w:cs="Times New Roman"/>
          <w:szCs w:val="24"/>
        </w:rPr>
        <w:t>δυσ</w:t>
      </w:r>
      <w:r w:rsidRPr="009F12C3">
        <w:rPr>
          <w:rFonts w:eastAsia="Times New Roman" w:cs="Times New Roman"/>
          <w:szCs w:val="24"/>
        </w:rPr>
        <w:t>λειτουργικό νομοσχέδιο</w:t>
      </w:r>
      <w:r>
        <w:rPr>
          <w:rFonts w:eastAsia="Times New Roman" w:cs="Times New Roman"/>
          <w:szCs w:val="24"/>
        </w:rPr>
        <w:t>,</w:t>
      </w:r>
      <w:r w:rsidRPr="009F12C3">
        <w:rPr>
          <w:rFonts w:eastAsia="Times New Roman" w:cs="Times New Roman"/>
          <w:szCs w:val="24"/>
        </w:rPr>
        <w:t xml:space="preserve"> με ελάχιστα ψήγματα μεταρρυθμιστικής λογικής</w:t>
      </w:r>
      <w:r>
        <w:rPr>
          <w:rFonts w:eastAsia="Times New Roman" w:cs="Times New Roman"/>
          <w:szCs w:val="24"/>
        </w:rPr>
        <w:t>,</w:t>
      </w:r>
      <w:r w:rsidRPr="009F12C3">
        <w:rPr>
          <w:rFonts w:eastAsia="Times New Roman" w:cs="Times New Roman"/>
          <w:szCs w:val="24"/>
        </w:rPr>
        <w:t xml:space="preserve"> αλλά με ογκόλιθους ιδεοληψί</w:t>
      </w:r>
      <w:r>
        <w:rPr>
          <w:rFonts w:eastAsia="Times New Roman" w:cs="Times New Roman"/>
          <w:szCs w:val="24"/>
        </w:rPr>
        <w:t>α</w:t>
      </w:r>
      <w:r w:rsidRPr="009F12C3">
        <w:rPr>
          <w:rFonts w:eastAsia="Times New Roman" w:cs="Times New Roman"/>
          <w:szCs w:val="24"/>
        </w:rPr>
        <w:t>ς και αντι</w:t>
      </w:r>
      <w:r w:rsidRPr="009F12C3">
        <w:rPr>
          <w:rFonts w:eastAsia="Times New Roman" w:cs="Times New Roman"/>
          <w:szCs w:val="24"/>
        </w:rPr>
        <w:t>μεταρρύθμισης</w:t>
      </w:r>
      <w:r>
        <w:rPr>
          <w:rFonts w:eastAsia="Times New Roman" w:cs="Times New Roman"/>
          <w:szCs w:val="24"/>
        </w:rPr>
        <w:t>.</w:t>
      </w:r>
      <w:r w:rsidRPr="009F12C3">
        <w:rPr>
          <w:rFonts w:eastAsia="Times New Roman" w:cs="Times New Roman"/>
          <w:szCs w:val="24"/>
        </w:rPr>
        <w:t xml:space="preserve"> </w:t>
      </w:r>
    </w:p>
    <w:p w14:paraId="4CC5AC40"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 xml:space="preserve">Είναι γνωστό και καταγεγραμμένο </w:t>
      </w:r>
      <w:r>
        <w:rPr>
          <w:rFonts w:eastAsia="Times New Roman" w:cs="Times New Roman"/>
          <w:szCs w:val="24"/>
        </w:rPr>
        <w:t>διεθνώς</w:t>
      </w:r>
      <w:r w:rsidRPr="009F12C3">
        <w:rPr>
          <w:rFonts w:eastAsia="Times New Roman" w:cs="Times New Roman"/>
          <w:szCs w:val="24"/>
        </w:rPr>
        <w:t xml:space="preserve"> ότι </w:t>
      </w:r>
      <w:r>
        <w:rPr>
          <w:rFonts w:eastAsia="Times New Roman" w:cs="Times New Roman"/>
          <w:szCs w:val="24"/>
        </w:rPr>
        <w:t>οι</w:t>
      </w:r>
      <w:r w:rsidRPr="009F12C3">
        <w:rPr>
          <w:rFonts w:eastAsia="Times New Roman" w:cs="Times New Roman"/>
          <w:szCs w:val="24"/>
        </w:rPr>
        <w:t xml:space="preserve"> </w:t>
      </w:r>
      <w:r>
        <w:rPr>
          <w:rFonts w:eastAsia="Times New Roman" w:cs="Times New Roman"/>
          <w:szCs w:val="24"/>
        </w:rPr>
        <w:t>κυβερνήσεις</w:t>
      </w:r>
      <w:r w:rsidRPr="009F12C3">
        <w:rPr>
          <w:rFonts w:eastAsia="Times New Roman" w:cs="Times New Roman"/>
          <w:szCs w:val="24"/>
        </w:rPr>
        <w:t xml:space="preserve"> </w:t>
      </w:r>
      <w:r>
        <w:rPr>
          <w:rFonts w:eastAsia="Times New Roman" w:cs="Times New Roman"/>
          <w:szCs w:val="24"/>
        </w:rPr>
        <w:t>σε αποδρομή παρουσιάζουν μία τάση συγκεντρωτισμού</w:t>
      </w:r>
      <w:r w:rsidRPr="009F12C3">
        <w:rPr>
          <w:rFonts w:eastAsia="Times New Roman" w:cs="Times New Roman"/>
          <w:szCs w:val="24"/>
        </w:rPr>
        <w:t xml:space="preserve"> αρμοδιοτήτων στα χέρια της κεντρικής πολιτικής και κομματικής διοίκησης</w:t>
      </w:r>
      <w:r>
        <w:rPr>
          <w:rFonts w:eastAsia="Times New Roman" w:cs="Times New Roman"/>
          <w:szCs w:val="24"/>
        </w:rPr>
        <w:t>,</w:t>
      </w:r>
      <w:r w:rsidRPr="009F12C3">
        <w:rPr>
          <w:rFonts w:eastAsia="Times New Roman" w:cs="Times New Roman"/>
          <w:szCs w:val="24"/>
        </w:rPr>
        <w:t xml:space="preserve"> με σκοπό τον έλεγχο του κράτους για μικροκομματικά οφέλη</w:t>
      </w:r>
      <w:r>
        <w:rPr>
          <w:rFonts w:eastAsia="Times New Roman" w:cs="Times New Roman"/>
          <w:szCs w:val="24"/>
        </w:rPr>
        <w:t>.</w:t>
      </w:r>
      <w:r w:rsidRPr="009F12C3">
        <w:rPr>
          <w:rFonts w:eastAsia="Times New Roman" w:cs="Times New Roman"/>
          <w:szCs w:val="24"/>
        </w:rPr>
        <w:t xml:space="preserve"> </w:t>
      </w:r>
      <w:r w:rsidRPr="009F12C3">
        <w:rPr>
          <w:rFonts w:eastAsia="Times New Roman" w:cs="Times New Roman"/>
          <w:szCs w:val="24"/>
        </w:rPr>
        <w:t>Σε αυτή τη φάση βρισκόμαστε σήμερα εδώ</w:t>
      </w:r>
      <w:r>
        <w:rPr>
          <w:rFonts w:eastAsia="Times New Roman" w:cs="Times New Roman"/>
          <w:szCs w:val="24"/>
        </w:rPr>
        <w:t>.</w:t>
      </w:r>
      <w:r w:rsidRPr="009F12C3">
        <w:rPr>
          <w:rFonts w:eastAsia="Times New Roman" w:cs="Times New Roman"/>
          <w:szCs w:val="24"/>
        </w:rPr>
        <w:t xml:space="preserve"> </w:t>
      </w:r>
    </w:p>
    <w:p w14:paraId="4CC5AC41"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lastRenderedPageBreak/>
        <w:t>Ο συγκεντρωτισμός αυτό</w:t>
      </w:r>
      <w:r>
        <w:rPr>
          <w:rFonts w:eastAsia="Times New Roman" w:cs="Times New Roman"/>
          <w:szCs w:val="24"/>
        </w:rPr>
        <w:t xml:space="preserve">ς διατρέχει το παρόν νομοσχέδιο, </w:t>
      </w:r>
      <w:r w:rsidRPr="009F12C3">
        <w:rPr>
          <w:rFonts w:eastAsia="Times New Roman" w:cs="Times New Roman"/>
          <w:szCs w:val="24"/>
        </w:rPr>
        <w:t>δείχνει τον πανικό μιας Κυβέρνηση</w:t>
      </w:r>
      <w:r>
        <w:rPr>
          <w:rFonts w:eastAsia="Times New Roman" w:cs="Times New Roman"/>
          <w:szCs w:val="24"/>
        </w:rPr>
        <w:t>ς</w:t>
      </w:r>
      <w:r w:rsidRPr="009F12C3">
        <w:rPr>
          <w:rFonts w:eastAsia="Times New Roman" w:cs="Times New Roman"/>
          <w:szCs w:val="24"/>
        </w:rPr>
        <w:t xml:space="preserve"> σε αποδρομή</w:t>
      </w:r>
      <w:r>
        <w:rPr>
          <w:rFonts w:eastAsia="Times New Roman" w:cs="Times New Roman"/>
          <w:szCs w:val="24"/>
        </w:rPr>
        <w:t>,</w:t>
      </w:r>
      <w:r w:rsidRPr="009F12C3">
        <w:rPr>
          <w:rFonts w:eastAsia="Times New Roman" w:cs="Times New Roman"/>
          <w:szCs w:val="24"/>
        </w:rPr>
        <w:t xml:space="preserve"> είναι κάθετα αντίθετος στα συμφέροντα του Έλληνα πολίτη και δημιουργεί μεγάλα προβλήματα στη δημόσια υγεία</w:t>
      </w:r>
      <w:r>
        <w:rPr>
          <w:rFonts w:eastAsia="Times New Roman" w:cs="Times New Roman"/>
          <w:szCs w:val="24"/>
        </w:rPr>
        <w:t>.</w:t>
      </w:r>
      <w:r w:rsidRPr="009F12C3">
        <w:rPr>
          <w:rFonts w:eastAsia="Times New Roman" w:cs="Times New Roman"/>
          <w:szCs w:val="24"/>
        </w:rPr>
        <w:t xml:space="preserve"> </w:t>
      </w:r>
    </w:p>
    <w:p w14:paraId="4CC5AC42"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 xml:space="preserve">Ως </w:t>
      </w:r>
      <w:r w:rsidRPr="009F12C3">
        <w:rPr>
          <w:rFonts w:eastAsia="Times New Roman" w:cs="Times New Roman"/>
          <w:szCs w:val="24"/>
        </w:rPr>
        <w:t>Νέα Δημοκρατία είμαστε σταθερά προσανατολισμένοι σε ένα σύστ</w:t>
      </w:r>
      <w:r>
        <w:rPr>
          <w:rFonts w:eastAsia="Times New Roman" w:cs="Times New Roman"/>
          <w:szCs w:val="24"/>
        </w:rPr>
        <w:t>ημα υγείας ενιαίο, αποκεντρωμένο,</w:t>
      </w:r>
      <w:r w:rsidRPr="009F12C3">
        <w:rPr>
          <w:rFonts w:eastAsia="Times New Roman" w:cs="Times New Roman"/>
          <w:szCs w:val="24"/>
        </w:rPr>
        <w:t xml:space="preserve"> </w:t>
      </w:r>
      <w:r>
        <w:rPr>
          <w:rFonts w:eastAsia="Times New Roman" w:cs="Times New Roman"/>
          <w:szCs w:val="24"/>
        </w:rPr>
        <w:t>συλ</w:t>
      </w:r>
      <w:r w:rsidRPr="009F12C3">
        <w:rPr>
          <w:rFonts w:eastAsia="Times New Roman" w:cs="Times New Roman"/>
          <w:szCs w:val="24"/>
        </w:rPr>
        <w:t>λειτουργικό</w:t>
      </w:r>
      <w:r>
        <w:rPr>
          <w:rFonts w:eastAsia="Times New Roman" w:cs="Times New Roman"/>
          <w:szCs w:val="24"/>
        </w:rPr>
        <w:t>,</w:t>
      </w:r>
      <w:r w:rsidRPr="009F12C3">
        <w:rPr>
          <w:rFonts w:eastAsia="Times New Roman" w:cs="Times New Roman"/>
          <w:szCs w:val="24"/>
        </w:rPr>
        <w:t xml:space="preserve"> όπως περιγράψαμε διεξοδικά στην </w:t>
      </w:r>
      <w:r>
        <w:rPr>
          <w:rFonts w:eastAsia="Times New Roman" w:cs="Times New Roman"/>
          <w:szCs w:val="24"/>
        </w:rPr>
        <w:t>παρουσίαση</w:t>
      </w:r>
      <w:r w:rsidRPr="009F12C3">
        <w:rPr>
          <w:rFonts w:eastAsia="Times New Roman" w:cs="Times New Roman"/>
          <w:szCs w:val="24"/>
        </w:rPr>
        <w:t xml:space="preserve"> του προγράμματος υγείας πολύ πρόσφατα</w:t>
      </w:r>
      <w:r>
        <w:rPr>
          <w:rFonts w:eastAsia="Times New Roman" w:cs="Times New Roman"/>
          <w:szCs w:val="24"/>
        </w:rPr>
        <w:t>,</w:t>
      </w:r>
      <w:r w:rsidRPr="009F12C3">
        <w:rPr>
          <w:rFonts w:eastAsia="Times New Roman" w:cs="Times New Roman"/>
          <w:szCs w:val="24"/>
        </w:rPr>
        <w:t xml:space="preserve"> υπό την ευθύνη του Κυριάκου Μητσοτάκη</w:t>
      </w:r>
      <w:r>
        <w:rPr>
          <w:rFonts w:eastAsia="Times New Roman" w:cs="Times New Roman"/>
          <w:szCs w:val="24"/>
        </w:rPr>
        <w:t>.</w:t>
      </w:r>
      <w:r w:rsidRPr="009F12C3">
        <w:rPr>
          <w:rFonts w:eastAsia="Times New Roman" w:cs="Times New Roman"/>
          <w:szCs w:val="24"/>
        </w:rPr>
        <w:t xml:space="preserve"> </w:t>
      </w:r>
    </w:p>
    <w:p w14:paraId="4CC5AC4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Δεν θα αναφερθώ επί </w:t>
      </w:r>
      <w:r w:rsidRPr="009F12C3">
        <w:rPr>
          <w:rFonts w:eastAsia="Times New Roman" w:cs="Times New Roman"/>
          <w:szCs w:val="24"/>
        </w:rPr>
        <w:t>μακρ</w:t>
      </w:r>
      <w:r w:rsidRPr="009F12C3">
        <w:rPr>
          <w:rFonts w:eastAsia="Times New Roman" w:cs="Times New Roman"/>
          <w:szCs w:val="24"/>
        </w:rPr>
        <w:t xml:space="preserve">όν στις επιμέρους λεπτομέρειες του </w:t>
      </w:r>
      <w:r>
        <w:rPr>
          <w:rFonts w:eastAsia="Times New Roman" w:cs="Times New Roman"/>
          <w:szCs w:val="24"/>
        </w:rPr>
        <w:t>νομοσχεδίου.</w:t>
      </w:r>
      <w:r w:rsidRPr="009F12C3">
        <w:rPr>
          <w:rFonts w:eastAsia="Times New Roman" w:cs="Times New Roman"/>
          <w:szCs w:val="24"/>
        </w:rPr>
        <w:t xml:space="preserve"> Το έχει κάνει</w:t>
      </w:r>
      <w:r>
        <w:rPr>
          <w:rFonts w:eastAsia="Times New Roman" w:cs="Times New Roman"/>
          <w:szCs w:val="24"/>
        </w:rPr>
        <w:t>,</w:t>
      </w:r>
      <w:r w:rsidRPr="009F12C3">
        <w:rPr>
          <w:rFonts w:eastAsia="Times New Roman" w:cs="Times New Roman"/>
          <w:szCs w:val="24"/>
        </w:rPr>
        <w:t xml:space="preserve"> </w:t>
      </w:r>
      <w:r>
        <w:rPr>
          <w:rFonts w:eastAsia="Times New Roman" w:cs="Times New Roman"/>
          <w:szCs w:val="24"/>
        </w:rPr>
        <w:t>εξάλλου, εξαιρετικά</w:t>
      </w:r>
      <w:r w:rsidRPr="009F12C3">
        <w:rPr>
          <w:rFonts w:eastAsia="Times New Roman" w:cs="Times New Roman"/>
          <w:szCs w:val="24"/>
        </w:rPr>
        <w:t xml:space="preserve"> ο Ιάσων Φωτήλας χθ</w:t>
      </w:r>
      <w:r>
        <w:rPr>
          <w:rFonts w:eastAsia="Times New Roman" w:cs="Times New Roman"/>
          <w:szCs w:val="24"/>
        </w:rPr>
        <w:t>ε</w:t>
      </w:r>
      <w:r w:rsidRPr="009F12C3">
        <w:rPr>
          <w:rFonts w:eastAsia="Times New Roman" w:cs="Times New Roman"/>
          <w:szCs w:val="24"/>
        </w:rPr>
        <w:t>ς και θα συνεχίσει να το κάνει</w:t>
      </w:r>
      <w:r>
        <w:rPr>
          <w:rFonts w:eastAsia="Times New Roman" w:cs="Times New Roman"/>
          <w:szCs w:val="24"/>
        </w:rPr>
        <w:t>. Θα κάνω ακροθιγώς κάποιες επισημάνσεις μόνο σ</w:t>
      </w:r>
      <w:r w:rsidRPr="009F12C3">
        <w:rPr>
          <w:rFonts w:eastAsia="Times New Roman" w:cs="Times New Roman"/>
          <w:szCs w:val="24"/>
        </w:rPr>
        <w:t>το</w:t>
      </w:r>
      <w:r>
        <w:rPr>
          <w:rFonts w:eastAsia="Times New Roman" w:cs="Times New Roman"/>
          <w:szCs w:val="24"/>
        </w:rPr>
        <w:t>ν</w:t>
      </w:r>
      <w:r w:rsidRPr="009F12C3">
        <w:rPr>
          <w:rFonts w:eastAsia="Times New Roman" w:cs="Times New Roman"/>
          <w:szCs w:val="24"/>
        </w:rPr>
        <w:t xml:space="preserve"> σύντομο χρόνο της παρέμβασής μου</w:t>
      </w:r>
      <w:r>
        <w:rPr>
          <w:rFonts w:eastAsia="Times New Roman" w:cs="Times New Roman"/>
          <w:szCs w:val="24"/>
        </w:rPr>
        <w:t>.</w:t>
      </w:r>
      <w:r w:rsidRPr="009F12C3">
        <w:rPr>
          <w:rFonts w:eastAsia="Times New Roman" w:cs="Times New Roman"/>
          <w:szCs w:val="24"/>
        </w:rPr>
        <w:t xml:space="preserve"> </w:t>
      </w:r>
    </w:p>
    <w:p w14:paraId="4CC5AC44"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Πρώτον</w:t>
      </w:r>
      <w:r>
        <w:rPr>
          <w:rFonts w:eastAsia="Times New Roman" w:cs="Times New Roman"/>
          <w:szCs w:val="24"/>
        </w:rPr>
        <w:t>,</w:t>
      </w:r>
      <w:r w:rsidRPr="009F12C3">
        <w:rPr>
          <w:rFonts w:eastAsia="Times New Roman" w:cs="Times New Roman"/>
          <w:szCs w:val="24"/>
        </w:rPr>
        <w:t xml:space="preserve"> να ξεκινήσω με το θέμα της περιβόητης τροπολογίας που φέρατε</w:t>
      </w:r>
      <w:r>
        <w:rPr>
          <w:rFonts w:eastAsia="Times New Roman" w:cs="Times New Roman"/>
          <w:szCs w:val="24"/>
        </w:rPr>
        <w:t>,</w:t>
      </w:r>
      <w:r w:rsidRPr="009F12C3">
        <w:rPr>
          <w:rFonts w:eastAsia="Times New Roman" w:cs="Times New Roman"/>
          <w:szCs w:val="24"/>
        </w:rPr>
        <w:t xml:space="preserve"> τελευταία στιγμή ξανά</w:t>
      </w:r>
      <w:r>
        <w:rPr>
          <w:rFonts w:eastAsia="Times New Roman" w:cs="Times New Roman"/>
          <w:szCs w:val="24"/>
        </w:rPr>
        <w:t>,</w:t>
      </w:r>
      <w:r w:rsidRPr="009F12C3">
        <w:rPr>
          <w:rFonts w:eastAsia="Times New Roman" w:cs="Times New Roman"/>
          <w:szCs w:val="24"/>
        </w:rPr>
        <w:t xml:space="preserve"> για την τιμολόγηση των φαρμάκων</w:t>
      </w:r>
      <w:r>
        <w:rPr>
          <w:rFonts w:eastAsia="Times New Roman" w:cs="Times New Roman"/>
          <w:szCs w:val="24"/>
        </w:rPr>
        <w:t>.</w:t>
      </w:r>
      <w:r w:rsidRPr="009F12C3">
        <w:rPr>
          <w:rFonts w:eastAsia="Times New Roman" w:cs="Times New Roman"/>
          <w:szCs w:val="24"/>
        </w:rPr>
        <w:t xml:space="preserve"> Σας </w:t>
      </w:r>
      <w:r>
        <w:rPr>
          <w:rFonts w:eastAsia="Times New Roman" w:cs="Times New Roman"/>
          <w:szCs w:val="24"/>
        </w:rPr>
        <w:t>καλώ</w:t>
      </w:r>
      <w:r w:rsidRPr="009F12C3">
        <w:rPr>
          <w:rFonts w:eastAsia="Times New Roman" w:cs="Times New Roman"/>
          <w:szCs w:val="24"/>
        </w:rPr>
        <w:t xml:space="preserve"> </w:t>
      </w:r>
      <w:r>
        <w:rPr>
          <w:rFonts w:eastAsia="Times New Roman" w:cs="Times New Roman"/>
          <w:szCs w:val="24"/>
        </w:rPr>
        <w:t xml:space="preserve">σήμερα, </w:t>
      </w:r>
      <w:r w:rsidRPr="009F12C3">
        <w:rPr>
          <w:rFonts w:eastAsia="Times New Roman" w:cs="Times New Roman"/>
          <w:szCs w:val="24"/>
        </w:rPr>
        <w:t>εδώ</w:t>
      </w:r>
      <w:r>
        <w:rPr>
          <w:rFonts w:eastAsia="Times New Roman" w:cs="Times New Roman"/>
          <w:szCs w:val="24"/>
        </w:rPr>
        <w:t>,</w:t>
      </w:r>
      <w:r w:rsidRPr="009F12C3">
        <w:rPr>
          <w:rFonts w:eastAsia="Times New Roman" w:cs="Times New Roman"/>
          <w:szCs w:val="24"/>
        </w:rPr>
        <w:t xml:space="preserve"> να αποσύρετε αυτή τροπολογία</w:t>
      </w:r>
      <w:r>
        <w:rPr>
          <w:rFonts w:eastAsia="Times New Roman" w:cs="Times New Roman"/>
          <w:szCs w:val="24"/>
        </w:rPr>
        <w:t>,</w:t>
      </w:r>
      <w:r w:rsidRPr="009F12C3">
        <w:rPr>
          <w:rFonts w:eastAsia="Times New Roman" w:cs="Times New Roman"/>
          <w:szCs w:val="24"/>
        </w:rPr>
        <w:t xml:space="preserve"> κύριε </w:t>
      </w:r>
      <w:r>
        <w:rPr>
          <w:rFonts w:eastAsia="Times New Roman" w:cs="Times New Roman"/>
          <w:szCs w:val="24"/>
        </w:rPr>
        <w:t>Υπουργέ.</w:t>
      </w:r>
      <w:r w:rsidRPr="009F12C3">
        <w:rPr>
          <w:rFonts w:eastAsia="Times New Roman" w:cs="Times New Roman"/>
          <w:szCs w:val="24"/>
        </w:rPr>
        <w:t xml:space="preserve"> Θα αποτελέσει μείζον ζήτημα για την </w:t>
      </w:r>
      <w:r w:rsidRPr="009F12C3">
        <w:rPr>
          <w:rFonts w:eastAsia="Times New Roman" w:cs="Times New Roman"/>
          <w:szCs w:val="24"/>
        </w:rPr>
        <w:lastRenderedPageBreak/>
        <w:t xml:space="preserve">Κυβέρνησή </w:t>
      </w:r>
      <w:r>
        <w:rPr>
          <w:rFonts w:eastAsia="Times New Roman" w:cs="Times New Roman"/>
          <w:szCs w:val="24"/>
        </w:rPr>
        <w:t xml:space="preserve">σας, για εσάς </w:t>
      </w:r>
      <w:r w:rsidRPr="009F12C3">
        <w:rPr>
          <w:rFonts w:eastAsia="Times New Roman" w:cs="Times New Roman"/>
          <w:szCs w:val="24"/>
        </w:rPr>
        <w:t xml:space="preserve">προσωπικά </w:t>
      </w:r>
      <w:r w:rsidRPr="009F12C3">
        <w:rPr>
          <w:rFonts w:eastAsia="Times New Roman" w:cs="Times New Roman"/>
          <w:szCs w:val="24"/>
        </w:rPr>
        <w:t xml:space="preserve">και για την πολιτική ηγεσία του </w:t>
      </w:r>
      <w:r>
        <w:rPr>
          <w:rFonts w:eastAsia="Times New Roman" w:cs="Times New Roman"/>
          <w:szCs w:val="24"/>
        </w:rPr>
        <w:t xml:space="preserve">Υπουργείου Υγείας. </w:t>
      </w:r>
      <w:r w:rsidRPr="009F12C3">
        <w:rPr>
          <w:rFonts w:eastAsia="Times New Roman" w:cs="Times New Roman"/>
          <w:szCs w:val="24"/>
        </w:rPr>
        <w:t>Είναι λάθος να χρεωθείτε αυτή την τροπολογία</w:t>
      </w:r>
      <w:r>
        <w:rPr>
          <w:rFonts w:eastAsia="Times New Roman" w:cs="Times New Roman"/>
          <w:szCs w:val="24"/>
        </w:rPr>
        <w:t>.</w:t>
      </w:r>
      <w:r w:rsidRPr="009F12C3">
        <w:rPr>
          <w:rFonts w:eastAsia="Times New Roman" w:cs="Times New Roman"/>
          <w:szCs w:val="24"/>
        </w:rPr>
        <w:t xml:space="preserve"> </w:t>
      </w:r>
    </w:p>
    <w:p w14:paraId="4CC5AC45"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Η εποχή</w:t>
      </w:r>
      <w:r>
        <w:rPr>
          <w:rFonts w:eastAsia="Times New Roman" w:cs="Times New Roman"/>
          <w:szCs w:val="24"/>
        </w:rPr>
        <w:t xml:space="preserve"> που κουνάγατε το χέρι εισαγγελικώ</w:t>
      </w:r>
      <w:r w:rsidRPr="009F12C3">
        <w:rPr>
          <w:rFonts w:eastAsia="Times New Roman" w:cs="Times New Roman"/>
          <w:szCs w:val="24"/>
        </w:rPr>
        <w:t xml:space="preserve">ς </w:t>
      </w:r>
      <w:r>
        <w:rPr>
          <w:rFonts w:eastAsia="Times New Roman" w:cs="Times New Roman"/>
          <w:szCs w:val="24"/>
        </w:rPr>
        <w:t xml:space="preserve">ως </w:t>
      </w:r>
      <w:r w:rsidRPr="009F12C3">
        <w:rPr>
          <w:rFonts w:eastAsia="Times New Roman" w:cs="Times New Roman"/>
          <w:szCs w:val="24"/>
        </w:rPr>
        <w:t>ΣΥΡΙΖΑ</w:t>
      </w:r>
      <w:r>
        <w:rPr>
          <w:rFonts w:eastAsia="Times New Roman" w:cs="Times New Roman"/>
          <w:szCs w:val="24"/>
        </w:rPr>
        <w:t>,</w:t>
      </w:r>
      <w:r w:rsidRPr="009F12C3">
        <w:rPr>
          <w:rFonts w:eastAsia="Times New Roman" w:cs="Times New Roman"/>
          <w:szCs w:val="24"/>
        </w:rPr>
        <w:t xml:space="preserve"> η εποχή της σκανδαλολογίας δεν μπορεί να ρίξει πέπλο </w:t>
      </w:r>
      <w:r>
        <w:rPr>
          <w:rFonts w:eastAsia="Times New Roman" w:cs="Times New Roman"/>
          <w:szCs w:val="24"/>
        </w:rPr>
        <w:t xml:space="preserve">κάλυψης και συγκάλυψης </w:t>
      </w:r>
      <w:r w:rsidRPr="009F12C3">
        <w:rPr>
          <w:rFonts w:eastAsia="Times New Roman" w:cs="Times New Roman"/>
          <w:szCs w:val="24"/>
        </w:rPr>
        <w:t>αυτών των ειδών και των μορφ</w:t>
      </w:r>
      <w:r w:rsidRPr="009F12C3">
        <w:rPr>
          <w:rFonts w:eastAsia="Times New Roman" w:cs="Times New Roman"/>
          <w:szCs w:val="24"/>
        </w:rPr>
        <w:t>ών πολιτικών παρεμβάσεων</w:t>
      </w:r>
      <w:r>
        <w:rPr>
          <w:rFonts w:eastAsia="Times New Roman" w:cs="Times New Roman"/>
          <w:szCs w:val="24"/>
        </w:rPr>
        <w:t xml:space="preserve">, οι οποίες, κατά την άποψη </w:t>
      </w:r>
      <w:r w:rsidRPr="009F12C3">
        <w:rPr>
          <w:rFonts w:eastAsia="Times New Roman" w:cs="Times New Roman"/>
          <w:szCs w:val="24"/>
        </w:rPr>
        <w:t>της Νέας Δημοκρατίας</w:t>
      </w:r>
      <w:r>
        <w:rPr>
          <w:rFonts w:eastAsia="Times New Roman" w:cs="Times New Roman"/>
          <w:szCs w:val="24"/>
        </w:rPr>
        <w:t>,</w:t>
      </w:r>
      <w:r w:rsidRPr="009F12C3">
        <w:rPr>
          <w:rFonts w:eastAsia="Times New Roman" w:cs="Times New Roman"/>
          <w:szCs w:val="24"/>
        </w:rPr>
        <w:t xml:space="preserve"> δημιουργούν μείζον πολιτικό και ηθικό ζήτημα</w:t>
      </w:r>
      <w:r>
        <w:rPr>
          <w:rFonts w:eastAsia="Times New Roman" w:cs="Times New Roman"/>
          <w:szCs w:val="24"/>
        </w:rPr>
        <w:t>.</w:t>
      </w:r>
      <w:r w:rsidRPr="009F12C3">
        <w:rPr>
          <w:rFonts w:eastAsia="Times New Roman" w:cs="Times New Roman"/>
          <w:szCs w:val="24"/>
        </w:rPr>
        <w:t xml:space="preserve"> </w:t>
      </w:r>
    </w:p>
    <w:p w14:paraId="4CC5AC46"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Σας ενημερώνω</w:t>
      </w:r>
      <w:r>
        <w:rPr>
          <w:rFonts w:eastAsia="Times New Roman" w:cs="Times New Roman"/>
          <w:szCs w:val="24"/>
        </w:rPr>
        <w:t>,</w:t>
      </w:r>
      <w:r w:rsidRPr="009F12C3">
        <w:rPr>
          <w:rFonts w:eastAsia="Times New Roman" w:cs="Times New Roman"/>
          <w:szCs w:val="24"/>
        </w:rPr>
        <w:t xml:space="preserve"> λοιπόν</w:t>
      </w:r>
      <w:r>
        <w:rPr>
          <w:rFonts w:eastAsia="Times New Roman" w:cs="Times New Roman"/>
          <w:szCs w:val="24"/>
        </w:rPr>
        <w:t>,</w:t>
      </w:r>
      <w:r w:rsidRPr="009F12C3">
        <w:rPr>
          <w:rFonts w:eastAsia="Times New Roman" w:cs="Times New Roman"/>
          <w:szCs w:val="24"/>
        </w:rPr>
        <w:t xml:space="preserve"> ότι θα πρέπει ειδικά για την τροπολογία</w:t>
      </w:r>
      <w:r>
        <w:rPr>
          <w:rFonts w:eastAsia="Times New Roman" w:cs="Times New Roman"/>
          <w:szCs w:val="24"/>
        </w:rPr>
        <w:t xml:space="preserve"> αυτή</w:t>
      </w:r>
      <w:r w:rsidRPr="009F12C3">
        <w:rPr>
          <w:rFonts w:eastAsia="Times New Roman" w:cs="Times New Roman"/>
          <w:szCs w:val="24"/>
        </w:rPr>
        <w:t xml:space="preserve"> να είστε προσεκτικός</w:t>
      </w:r>
      <w:r>
        <w:rPr>
          <w:rFonts w:eastAsia="Times New Roman" w:cs="Times New Roman"/>
          <w:szCs w:val="24"/>
        </w:rPr>
        <w:t>.</w:t>
      </w:r>
      <w:r w:rsidRPr="009F12C3">
        <w:rPr>
          <w:rFonts w:eastAsia="Times New Roman" w:cs="Times New Roman"/>
          <w:szCs w:val="24"/>
        </w:rPr>
        <w:t xml:space="preserve"> </w:t>
      </w:r>
      <w:r>
        <w:rPr>
          <w:rFonts w:eastAsia="Times New Roman" w:cs="Times New Roman"/>
          <w:szCs w:val="24"/>
        </w:rPr>
        <w:t>Αποσύρετέ</w:t>
      </w:r>
      <w:r w:rsidRPr="009F12C3">
        <w:rPr>
          <w:rFonts w:eastAsia="Times New Roman" w:cs="Times New Roman"/>
          <w:szCs w:val="24"/>
        </w:rPr>
        <w:t xml:space="preserve"> </w:t>
      </w:r>
      <w:r>
        <w:rPr>
          <w:rFonts w:eastAsia="Times New Roman" w:cs="Times New Roman"/>
          <w:szCs w:val="24"/>
        </w:rPr>
        <w:t xml:space="preserve">την, για </w:t>
      </w:r>
      <w:r w:rsidRPr="009F12C3">
        <w:rPr>
          <w:rFonts w:eastAsia="Times New Roman" w:cs="Times New Roman"/>
          <w:szCs w:val="24"/>
        </w:rPr>
        <w:t>να γίνει μία διαβούλευση κ</w:t>
      </w:r>
      <w:r w:rsidRPr="009F12C3">
        <w:rPr>
          <w:rFonts w:eastAsia="Times New Roman" w:cs="Times New Roman"/>
          <w:szCs w:val="24"/>
        </w:rPr>
        <w:t xml:space="preserve">αι μία συζήτηση για το πώς πρέπει να γίνουν πλέον </w:t>
      </w:r>
      <w:r>
        <w:rPr>
          <w:rFonts w:eastAsia="Times New Roman" w:cs="Times New Roman"/>
          <w:szCs w:val="24"/>
        </w:rPr>
        <w:t>οι τιμολογήσεις</w:t>
      </w:r>
      <w:r w:rsidRPr="009F12C3">
        <w:rPr>
          <w:rFonts w:eastAsia="Times New Roman" w:cs="Times New Roman"/>
          <w:szCs w:val="24"/>
        </w:rPr>
        <w:t xml:space="preserve"> των φαρμάκων</w:t>
      </w:r>
      <w:r>
        <w:rPr>
          <w:rFonts w:eastAsia="Times New Roman" w:cs="Times New Roman"/>
          <w:szCs w:val="24"/>
        </w:rPr>
        <w:t>.</w:t>
      </w:r>
      <w:r w:rsidRPr="009F12C3">
        <w:rPr>
          <w:rFonts w:eastAsia="Times New Roman" w:cs="Times New Roman"/>
          <w:szCs w:val="24"/>
        </w:rPr>
        <w:t xml:space="preserve"> </w:t>
      </w:r>
    </w:p>
    <w:p w14:paraId="4CC5AC47" w14:textId="77777777" w:rsidR="005D719C" w:rsidRDefault="00627F40">
      <w:pPr>
        <w:spacing w:line="600" w:lineRule="auto"/>
        <w:ind w:firstLine="720"/>
        <w:jc w:val="both"/>
        <w:rPr>
          <w:rFonts w:eastAsia="Times New Roman" w:cs="Times New Roman"/>
          <w:szCs w:val="24"/>
        </w:rPr>
      </w:pPr>
      <w:r w:rsidRPr="009F12C3">
        <w:rPr>
          <w:rFonts w:eastAsia="Times New Roman" w:cs="Times New Roman"/>
          <w:szCs w:val="24"/>
        </w:rPr>
        <w:t xml:space="preserve">Θα θυμηθείτε </w:t>
      </w:r>
      <w:r>
        <w:rPr>
          <w:rFonts w:eastAsia="Times New Roman" w:cs="Times New Roman"/>
          <w:szCs w:val="24"/>
        </w:rPr>
        <w:t>-</w:t>
      </w:r>
      <w:r w:rsidRPr="009F12C3">
        <w:rPr>
          <w:rFonts w:eastAsia="Times New Roman" w:cs="Times New Roman"/>
          <w:szCs w:val="24"/>
        </w:rPr>
        <w:t>θέλετε</w:t>
      </w:r>
      <w:r>
        <w:rPr>
          <w:rFonts w:eastAsia="Times New Roman" w:cs="Times New Roman"/>
          <w:szCs w:val="24"/>
        </w:rPr>
        <w:t>,</w:t>
      </w:r>
      <w:r w:rsidRPr="009F12C3">
        <w:rPr>
          <w:rFonts w:eastAsia="Times New Roman" w:cs="Times New Roman"/>
          <w:szCs w:val="24"/>
        </w:rPr>
        <w:t xml:space="preserve"> δεν θέλετε</w:t>
      </w:r>
      <w:r>
        <w:rPr>
          <w:rFonts w:eastAsia="Times New Roman" w:cs="Times New Roman"/>
          <w:szCs w:val="24"/>
        </w:rPr>
        <w:t>- ό,τι λέγατε τόσα χρόνια, κύριε Μαντά. Και επ’</w:t>
      </w:r>
      <w:r w:rsidRPr="009F12C3">
        <w:rPr>
          <w:rFonts w:eastAsia="Times New Roman" w:cs="Times New Roman"/>
          <w:szCs w:val="24"/>
        </w:rPr>
        <w:t xml:space="preserve"> αυτών των θεμάτων δεν θα στήσουμε λαϊκά δικαστήρια</w:t>
      </w:r>
      <w:r>
        <w:rPr>
          <w:rFonts w:eastAsia="Times New Roman" w:cs="Times New Roman"/>
          <w:szCs w:val="24"/>
        </w:rPr>
        <w:t>,</w:t>
      </w:r>
      <w:r w:rsidRPr="009F12C3">
        <w:rPr>
          <w:rFonts w:eastAsia="Times New Roman" w:cs="Times New Roman"/>
          <w:szCs w:val="24"/>
        </w:rPr>
        <w:t xml:space="preserve"> αλλά θα κρίνουμε τις προθέσεις και τα αποτε</w:t>
      </w:r>
      <w:r w:rsidRPr="009F12C3">
        <w:rPr>
          <w:rFonts w:eastAsia="Times New Roman" w:cs="Times New Roman"/>
          <w:szCs w:val="24"/>
        </w:rPr>
        <w:t>λέσματα των νομοθετικών σας πρωτοβουλιών</w:t>
      </w:r>
      <w:r>
        <w:rPr>
          <w:rFonts w:eastAsia="Times New Roman" w:cs="Times New Roman"/>
          <w:szCs w:val="24"/>
        </w:rPr>
        <w:t>, ε</w:t>
      </w:r>
      <w:r w:rsidRPr="009F12C3">
        <w:rPr>
          <w:rFonts w:eastAsia="Times New Roman" w:cs="Times New Roman"/>
          <w:szCs w:val="24"/>
        </w:rPr>
        <w:t xml:space="preserve">ιδικά </w:t>
      </w:r>
      <w:r>
        <w:rPr>
          <w:rFonts w:eastAsia="Times New Roman" w:cs="Times New Roman"/>
          <w:szCs w:val="24"/>
        </w:rPr>
        <w:t>της</w:t>
      </w:r>
      <w:r w:rsidRPr="009F12C3">
        <w:rPr>
          <w:rFonts w:eastAsia="Times New Roman" w:cs="Times New Roman"/>
          <w:szCs w:val="24"/>
        </w:rPr>
        <w:t xml:space="preserve"> </w:t>
      </w:r>
      <w:r>
        <w:rPr>
          <w:rFonts w:eastAsia="Times New Roman" w:cs="Times New Roman"/>
          <w:szCs w:val="24"/>
        </w:rPr>
        <w:t>χθεσινής εσπευσμένης</w:t>
      </w:r>
      <w:r w:rsidRPr="009F12C3">
        <w:rPr>
          <w:rFonts w:eastAsia="Times New Roman" w:cs="Times New Roman"/>
          <w:szCs w:val="24"/>
        </w:rPr>
        <w:t xml:space="preserve"> τροπολογία</w:t>
      </w:r>
      <w:r>
        <w:rPr>
          <w:rFonts w:eastAsia="Times New Roman" w:cs="Times New Roman"/>
          <w:szCs w:val="24"/>
        </w:rPr>
        <w:t xml:space="preserve">ς. </w:t>
      </w:r>
    </w:p>
    <w:p w14:paraId="4CC5AC48"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9F12C3">
        <w:rPr>
          <w:rFonts w:eastAsia="Times New Roman" w:cs="Times New Roman"/>
          <w:szCs w:val="24"/>
        </w:rPr>
        <w:lastRenderedPageBreak/>
        <w:t xml:space="preserve">Καταλαβαίνετε </w:t>
      </w:r>
      <w:r>
        <w:rPr>
          <w:rFonts w:eastAsia="Times New Roman" w:cs="Times New Roman"/>
          <w:szCs w:val="24"/>
        </w:rPr>
        <w:t xml:space="preserve">πως </w:t>
      </w:r>
      <w:r w:rsidRPr="009F12C3">
        <w:rPr>
          <w:rFonts w:eastAsia="Times New Roman" w:cs="Times New Roman"/>
          <w:szCs w:val="24"/>
        </w:rPr>
        <w:t xml:space="preserve">όταν </w:t>
      </w:r>
      <w:r>
        <w:rPr>
          <w:rFonts w:eastAsia="Times New Roman" w:cs="Times New Roman"/>
          <w:szCs w:val="24"/>
        </w:rPr>
        <w:t>περιορίζουν</w:t>
      </w:r>
      <w:r w:rsidRPr="009F12C3">
        <w:rPr>
          <w:rFonts w:eastAsia="Times New Roman" w:cs="Times New Roman"/>
          <w:szCs w:val="24"/>
        </w:rPr>
        <w:t xml:space="preserve"> στις δύο τις χώρες αναφ</w:t>
      </w:r>
      <w:r>
        <w:rPr>
          <w:rFonts w:eastAsia="Times New Roman" w:cs="Times New Roman"/>
          <w:szCs w:val="24"/>
        </w:rPr>
        <w:t xml:space="preserve">οράς, </w:t>
      </w:r>
      <w:r w:rsidRPr="009F12C3">
        <w:rPr>
          <w:rFonts w:eastAsia="Times New Roman" w:cs="Times New Roman"/>
          <w:szCs w:val="24"/>
        </w:rPr>
        <w:t xml:space="preserve">αυτό σίγουρα σημαίνει αύξηση των τιμών για τα </w:t>
      </w:r>
      <w:r>
        <w:rPr>
          <w:rFonts w:eastAsia="Times New Roman" w:cs="Times New Roman"/>
          <w:szCs w:val="24"/>
        </w:rPr>
        <w:t xml:space="preserve">φάρμακα </w:t>
      </w:r>
      <w:r w:rsidRPr="009F12C3">
        <w:rPr>
          <w:rFonts w:eastAsia="Times New Roman" w:cs="Times New Roman"/>
          <w:szCs w:val="24"/>
        </w:rPr>
        <w:t>πατέντας.</w:t>
      </w:r>
      <w:r>
        <w:rPr>
          <w:rFonts w:eastAsia="Times New Roman" w:cs="Times New Roman"/>
          <w:szCs w:val="24"/>
        </w:rPr>
        <w:t xml:space="preserve"> Και </w:t>
      </w:r>
      <w:r>
        <w:rPr>
          <w:rFonts w:eastAsia="Times New Roman"/>
          <w:color w:val="212121"/>
          <w:szCs w:val="24"/>
        </w:rPr>
        <w:t xml:space="preserve">αυτό σημαίνει ότι υπάρχει σαφέστατο </w:t>
      </w:r>
      <w:r>
        <w:rPr>
          <w:rFonts w:eastAsia="Times New Roman"/>
          <w:color w:val="212121"/>
          <w:szCs w:val="24"/>
        </w:rPr>
        <w:t xml:space="preserve">περιθώριο κέρδους. </w:t>
      </w:r>
    </w:p>
    <w:p w14:paraId="4CC5AC49"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φυσικά, η δέσμευσή σας ότι υπάρχει και το 10%, καταλαβαίνετε ότι δημιουργεί ένα μείζον ζήτημα, το οποίο εμείς θα το θέσουμε στην Αίθουσα σήμερα. Θα είναι το ζήτημα στο οποίο ο κ. Πολάκης και εσείς θα πρέπει να απολογηθείτε πλέον. Από εκεί και μετά, τα</w:t>
      </w:r>
      <w:r>
        <w:rPr>
          <w:rFonts w:eastAsia="Times New Roman"/>
          <w:color w:val="212121"/>
          <w:szCs w:val="24"/>
        </w:rPr>
        <w:t xml:space="preserve"> ζητήματα θα πάρουν τον δρόμο τους. Μην μπείτε σε αυτή την παγίδα. Ξέρω και καταλαβαίνω ότι υπάρχουν δεσμεύσεις. Ξέρω και καταλαβαίνω ότι έχετε κάνει κουβέντες και συνεννοήσεις. Μην μπείτε σε αυτή την ιστορία! Θα είναι αδιέξοδη για εσάς. </w:t>
      </w:r>
    </w:p>
    <w:p w14:paraId="4CC5AC4A"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D94EC8">
        <w:rPr>
          <w:rFonts w:eastAsia="Times New Roman"/>
          <w:color w:val="212121"/>
          <w:szCs w:val="24"/>
        </w:rPr>
        <w:t>να δεύτερο ζήτημ</w:t>
      </w:r>
      <w:r w:rsidRPr="00D94EC8">
        <w:rPr>
          <w:rFonts w:eastAsia="Times New Roman"/>
          <w:color w:val="212121"/>
          <w:szCs w:val="24"/>
        </w:rPr>
        <w:t>α</w:t>
      </w:r>
      <w:r>
        <w:rPr>
          <w:rFonts w:eastAsia="Times New Roman"/>
          <w:color w:val="212121"/>
          <w:szCs w:val="24"/>
        </w:rPr>
        <w:t xml:space="preserve"> στο ΚΕΕΛΠΝΟ: «Ώ</w:t>
      </w:r>
      <w:r w:rsidRPr="00D94EC8">
        <w:rPr>
          <w:rFonts w:eastAsia="Times New Roman"/>
          <w:color w:val="212121"/>
          <w:szCs w:val="24"/>
        </w:rPr>
        <w:t>δινεν όρος και έτεκεν μυν</w:t>
      </w:r>
      <w:r>
        <w:rPr>
          <w:rFonts w:eastAsia="Times New Roman"/>
          <w:color w:val="212121"/>
          <w:szCs w:val="24"/>
        </w:rPr>
        <w:t>», κατά τη δική μας θέση. Α</w:t>
      </w:r>
      <w:r w:rsidRPr="00D94EC8">
        <w:rPr>
          <w:rFonts w:eastAsia="Times New Roman"/>
          <w:color w:val="212121"/>
          <w:szCs w:val="24"/>
        </w:rPr>
        <w:t xml:space="preserve">υτή η αποκριάτικη μεταμφίεση του </w:t>
      </w:r>
      <w:r>
        <w:rPr>
          <w:rFonts w:eastAsia="Times New Roman"/>
          <w:color w:val="212121"/>
          <w:szCs w:val="24"/>
        </w:rPr>
        <w:t>ΚΕΕΛΠΝΟ</w:t>
      </w:r>
      <w:r w:rsidRPr="00D94EC8">
        <w:rPr>
          <w:rFonts w:eastAsia="Times New Roman"/>
          <w:color w:val="212121"/>
          <w:szCs w:val="24"/>
        </w:rPr>
        <w:t xml:space="preserve"> σε </w:t>
      </w:r>
      <w:r>
        <w:rPr>
          <w:rFonts w:eastAsia="Times New Roman"/>
          <w:color w:val="212121"/>
          <w:szCs w:val="24"/>
        </w:rPr>
        <w:t>έναν ακόμα κ</w:t>
      </w:r>
      <w:r w:rsidRPr="00D94EC8">
        <w:rPr>
          <w:rFonts w:eastAsia="Times New Roman"/>
          <w:color w:val="212121"/>
          <w:szCs w:val="24"/>
        </w:rPr>
        <w:t>ρατικό οργανισμό</w:t>
      </w:r>
      <w:r>
        <w:rPr>
          <w:rFonts w:eastAsia="Times New Roman"/>
          <w:color w:val="212121"/>
          <w:szCs w:val="24"/>
        </w:rPr>
        <w:t>,</w:t>
      </w:r>
      <w:r w:rsidRPr="00D94EC8">
        <w:rPr>
          <w:rFonts w:eastAsia="Times New Roman"/>
          <w:color w:val="212121"/>
          <w:szCs w:val="24"/>
        </w:rPr>
        <w:t xml:space="preserve"> πραγματικά δεν βοηθάει </w:t>
      </w:r>
      <w:r>
        <w:rPr>
          <w:rFonts w:eastAsia="Times New Roman"/>
          <w:color w:val="212121"/>
          <w:szCs w:val="24"/>
        </w:rPr>
        <w:t xml:space="preserve">σε </w:t>
      </w:r>
      <w:r w:rsidRPr="00D94EC8">
        <w:rPr>
          <w:rFonts w:eastAsia="Times New Roman"/>
          <w:color w:val="212121"/>
          <w:szCs w:val="24"/>
        </w:rPr>
        <w:t>τίποτα</w:t>
      </w:r>
      <w:r>
        <w:rPr>
          <w:rFonts w:eastAsia="Times New Roman"/>
          <w:color w:val="212121"/>
          <w:szCs w:val="24"/>
        </w:rPr>
        <w:t xml:space="preserve">. </w:t>
      </w:r>
      <w:r w:rsidRPr="00D94EC8">
        <w:rPr>
          <w:rFonts w:eastAsia="Times New Roman"/>
          <w:color w:val="212121"/>
          <w:szCs w:val="24"/>
        </w:rPr>
        <w:t>Όλοι αυτοί οι οργανισμοί</w:t>
      </w:r>
      <w:r>
        <w:rPr>
          <w:rFonts w:eastAsia="Times New Roman"/>
          <w:color w:val="212121"/>
          <w:szCs w:val="24"/>
        </w:rPr>
        <w:t>,</w:t>
      </w:r>
      <w:r w:rsidRPr="00D94EC8">
        <w:rPr>
          <w:rFonts w:eastAsia="Times New Roman"/>
          <w:color w:val="212121"/>
          <w:szCs w:val="24"/>
        </w:rPr>
        <w:t xml:space="preserve"> όπως γνωρίζετε</w:t>
      </w:r>
      <w:r>
        <w:rPr>
          <w:rFonts w:eastAsia="Times New Roman"/>
          <w:color w:val="212121"/>
          <w:szCs w:val="24"/>
        </w:rPr>
        <w:t>,</w:t>
      </w:r>
      <w:r w:rsidRPr="00D94EC8">
        <w:rPr>
          <w:rFonts w:eastAsia="Times New Roman"/>
          <w:color w:val="212121"/>
          <w:szCs w:val="24"/>
        </w:rPr>
        <w:t xml:space="preserve"> διεθνώς λειτουργούν ως ανεξάρτη</w:t>
      </w:r>
      <w:r>
        <w:rPr>
          <w:rFonts w:eastAsia="Times New Roman"/>
          <w:color w:val="212121"/>
          <w:szCs w:val="24"/>
        </w:rPr>
        <w:t>τοι</w:t>
      </w:r>
      <w:r w:rsidRPr="00D94EC8">
        <w:rPr>
          <w:rFonts w:eastAsia="Times New Roman"/>
          <w:color w:val="212121"/>
          <w:szCs w:val="24"/>
        </w:rPr>
        <w:t xml:space="preserve"> κα</w:t>
      </w:r>
      <w:r w:rsidRPr="00D94EC8">
        <w:rPr>
          <w:rFonts w:eastAsia="Times New Roman"/>
          <w:color w:val="212121"/>
          <w:szCs w:val="24"/>
        </w:rPr>
        <w:t>ι αυτόνομοι οργα</w:t>
      </w:r>
      <w:r w:rsidRPr="00D94EC8">
        <w:rPr>
          <w:rFonts w:eastAsia="Times New Roman"/>
          <w:color w:val="212121"/>
          <w:szCs w:val="24"/>
        </w:rPr>
        <w:lastRenderedPageBreak/>
        <w:t>νισμοί</w:t>
      </w:r>
      <w:r>
        <w:rPr>
          <w:rFonts w:eastAsia="Times New Roman"/>
          <w:color w:val="212121"/>
          <w:szCs w:val="24"/>
        </w:rPr>
        <w:t>. Τ</w:t>
      </w:r>
      <w:r w:rsidRPr="00D94EC8">
        <w:rPr>
          <w:rFonts w:eastAsia="Times New Roman"/>
          <w:color w:val="212121"/>
          <w:szCs w:val="24"/>
        </w:rPr>
        <w:t>ώρα το να φτιάξεις άλλο</w:t>
      </w:r>
      <w:r>
        <w:rPr>
          <w:rFonts w:eastAsia="Times New Roman"/>
          <w:color w:val="212121"/>
          <w:szCs w:val="24"/>
        </w:rPr>
        <w:t>ν</w:t>
      </w:r>
      <w:r w:rsidRPr="00D94EC8">
        <w:rPr>
          <w:rFonts w:eastAsia="Times New Roman"/>
          <w:color w:val="212121"/>
          <w:szCs w:val="24"/>
        </w:rPr>
        <w:t xml:space="preserve"> ένα</w:t>
      </w:r>
      <w:r>
        <w:rPr>
          <w:rFonts w:eastAsia="Times New Roman"/>
          <w:color w:val="212121"/>
          <w:szCs w:val="24"/>
        </w:rPr>
        <w:t xml:space="preserve">ν κρατικό, σκληρό, δημοσίου δικαίου </w:t>
      </w:r>
      <w:r w:rsidRPr="00D94EC8">
        <w:rPr>
          <w:rFonts w:eastAsia="Times New Roman"/>
          <w:color w:val="212121"/>
          <w:szCs w:val="24"/>
        </w:rPr>
        <w:t>οργανισμό</w:t>
      </w:r>
      <w:r>
        <w:rPr>
          <w:rFonts w:eastAsia="Times New Roman"/>
          <w:color w:val="212121"/>
          <w:szCs w:val="24"/>
        </w:rPr>
        <w:t>,</w:t>
      </w:r>
      <w:r w:rsidRPr="00D94EC8">
        <w:rPr>
          <w:rFonts w:eastAsia="Times New Roman"/>
          <w:color w:val="212121"/>
          <w:szCs w:val="24"/>
        </w:rPr>
        <w:t xml:space="preserve"> ο οποίος υπόκειται</w:t>
      </w:r>
      <w:r>
        <w:rPr>
          <w:rFonts w:eastAsia="Times New Roman"/>
          <w:color w:val="212121"/>
          <w:szCs w:val="24"/>
        </w:rPr>
        <w:t>,</w:t>
      </w:r>
      <w:r w:rsidRPr="00D94EC8">
        <w:rPr>
          <w:rFonts w:eastAsia="Times New Roman"/>
          <w:color w:val="212121"/>
          <w:szCs w:val="24"/>
        </w:rPr>
        <w:t xml:space="preserve"> μ</w:t>
      </w:r>
      <w:r>
        <w:rPr>
          <w:rFonts w:eastAsia="Times New Roman"/>
          <w:color w:val="212121"/>
          <w:szCs w:val="24"/>
        </w:rPr>
        <w:t>άλιστα, και σε ασφυκτικό υπουργοκεντρικό, κομματικό έλεγχο της Δ</w:t>
      </w:r>
      <w:r w:rsidRPr="00D94EC8">
        <w:rPr>
          <w:rFonts w:eastAsia="Times New Roman"/>
          <w:color w:val="212121"/>
          <w:szCs w:val="24"/>
        </w:rPr>
        <w:t>ιοίκησης και των εργαζομένων ουσιαστικά</w:t>
      </w:r>
      <w:r>
        <w:rPr>
          <w:rFonts w:eastAsia="Times New Roman"/>
          <w:color w:val="212121"/>
          <w:szCs w:val="24"/>
        </w:rPr>
        <w:t xml:space="preserve">, </w:t>
      </w:r>
      <w:r w:rsidRPr="00D94EC8">
        <w:rPr>
          <w:rFonts w:eastAsia="Times New Roman"/>
          <w:color w:val="212121"/>
          <w:szCs w:val="24"/>
        </w:rPr>
        <w:t>νομίζουμε ότι δεν μπορεί να βο</w:t>
      </w:r>
      <w:r w:rsidRPr="00D94EC8">
        <w:rPr>
          <w:rFonts w:eastAsia="Times New Roman"/>
          <w:color w:val="212121"/>
          <w:szCs w:val="24"/>
        </w:rPr>
        <w:t xml:space="preserve">ηθήσει καθόλου την υπόθεση της ουσίας και του ρόλου του </w:t>
      </w:r>
      <w:r>
        <w:rPr>
          <w:rFonts w:eastAsia="Times New Roman"/>
          <w:color w:val="212121"/>
          <w:szCs w:val="24"/>
        </w:rPr>
        <w:t>ως οργανισμού</w:t>
      </w:r>
      <w:r w:rsidRPr="00D94EC8">
        <w:rPr>
          <w:rFonts w:eastAsia="Times New Roman"/>
          <w:color w:val="212121"/>
          <w:szCs w:val="24"/>
        </w:rPr>
        <w:t xml:space="preserve"> που μπορεί να παίξει σπουδαίο ρόλο στη δημόσια υγεία</w:t>
      </w:r>
      <w:r>
        <w:rPr>
          <w:rFonts w:eastAsia="Times New Roman"/>
          <w:color w:val="212121"/>
          <w:szCs w:val="24"/>
        </w:rPr>
        <w:t>.</w:t>
      </w:r>
    </w:p>
    <w:p w14:paraId="4CC5AC4B"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Σας τα θέτω ακροθιγώς </w:t>
      </w:r>
      <w:r w:rsidRPr="00D94EC8">
        <w:rPr>
          <w:rFonts w:eastAsia="Times New Roman"/>
          <w:color w:val="212121"/>
          <w:szCs w:val="24"/>
        </w:rPr>
        <w:t>τα ζητήματα</w:t>
      </w:r>
      <w:r>
        <w:rPr>
          <w:rFonts w:eastAsia="Times New Roman"/>
          <w:color w:val="212121"/>
          <w:szCs w:val="24"/>
        </w:rPr>
        <w:t>.</w:t>
      </w:r>
    </w:p>
    <w:p w14:paraId="4CC5AC4C"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Εθνικό Ινστιτούτο Νεοπλασιών: Μ</w:t>
      </w:r>
      <w:r w:rsidRPr="00D94EC8">
        <w:rPr>
          <w:rFonts w:eastAsia="Times New Roman"/>
          <w:color w:val="212121"/>
          <w:szCs w:val="24"/>
        </w:rPr>
        <w:t>έρος δεύτερον</w:t>
      </w:r>
      <w:r>
        <w:rPr>
          <w:rFonts w:eastAsia="Times New Roman"/>
          <w:color w:val="212121"/>
          <w:szCs w:val="24"/>
        </w:rPr>
        <w:t xml:space="preserve"> κ</w:t>
      </w:r>
      <w:r w:rsidRPr="00D94EC8">
        <w:rPr>
          <w:rFonts w:eastAsia="Times New Roman"/>
          <w:color w:val="212121"/>
          <w:szCs w:val="24"/>
        </w:rPr>
        <w:t>υβερνητικής υποκρισίας</w:t>
      </w:r>
      <w:r>
        <w:rPr>
          <w:rFonts w:eastAsia="Times New Roman"/>
          <w:color w:val="212121"/>
          <w:szCs w:val="24"/>
        </w:rPr>
        <w:t>.</w:t>
      </w:r>
      <w:r w:rsidRPr="00D94EC8">
        <w:rPr>
          <w:rFonts w:eastAsia="Times New Roman"/>
          <w:color w:val="212121"/>
          <w:szCs w:val="24"/>
        </w:rPr>
        <w:t xml:space="preserve"> </w:t>
      </w:r>
      <w:r>
        <w:rPr>
          <w:rFonts w:eastAsia="Times New Roman"/>
          <w:color w:val="212121"/>
          <w:szCs w:val="24"/>
        </w:rPr>
        <w:t>Α</w:t>
      </w:r>
      <w:r w:rsidRPr="00D94EC8">
        <w:rPr>
          <w:rFonts w:eastAsia="Times New Roman"/>
          <w:color w:val="212121"/>
          <w:szCs w:val="24"/>
        </w:rPr>
        <w:t xml:space="preserve">ν θέλετε να δείτε </w:t>
      </w:r>
      <w:r>
        <w:rPr>
          <w:rFonts w:eastAsia="Times New Roman"/>
          <w:color w:val="212121"/>
          <w:szCs w:val="24"/>
        </w:rPr>
        <w:t>πώς μπαί</w:t>
      </w:r>
      <w:r>
        <w:rPr>
          <w:rFonts w:eastAsia="Times New Roman"/>
          <w:color w:val="212121"/>
          <w:szCs w:val="24"/>
        </w:rPr>
        <w:t>νουν οι βάσεις για ένα πραγματικά ολοκληρωμένο ε</w:t>
      </w:r>
      <w:r w:rsidRPr="00D94EC8">
        <w:rPr>
          <w:rFonts w:eastAsia="Times New Roman"/>
          <w:color w:val="212121"/>
          <w:szCs w:val="24"/>
        </w:rPr>
        <w:t>θνικ</w:t>
      </w:r>
      <w:r>
        <w:rPr>
          <w:rFonts w:eastAsia="Times New Roman"/>
          <w:color w:val="212121"/>
          <w:szCs w:val="24"/>
        </w:rPr>
        <w:t>ό σχέδιο καταπολέμησης των χρονί</w:t>
      </w:r>
      <w:r w:rsidRPr="00D94EC8">
        <w:rPr>
          <w:rFonts w:eastAsia="Times New Roman"/>
          <w:color w:val="212121"/>
          <w:szCs w:val="24"/>
        </w:rPr>
        <w:t>ων νοσημάτων</w:t>
      </w:r>
      <w:r>
        <w:rPr>
          <w:rFonts w:eastAsia="Times New Roman"/>
          <w:color w:val="212121"/>
          <w:szCs w:val="24"/>
        </w:rPr>
        <w:t>,</w:t>
      </w:r>
      <w:r w:rsidRPr="00D94EC8">
        <w:rPr>
          <w:rFonts w:eastAsia="Times New Roman"/>
          <w:color w:val="212121"/>
          <w:szCs w:val="24"/>
        </w:rPr>
        <w:t xml:space="preserve"> με</w:t>
      </w:r>
      <w:r>
        <w:rPr>
          <w:rFonts w:eastAsia="Times New Roman"/>
          <w:color w:val="212121"/>
          <w:szCs w:val="24"/>
        </w:rPr>
        <w:t xml:space="preserve"> κορωνίδα τη μάχη κατά του καρκίνου, σ</w:t>
      </w:r>
      <w:r w:rsidRPr="00D94EC8">
        <w:rPr>
          <w:rFonts w:eastAsia="Times New Roman"/>
          <w:color w:val="212121"/>
          <w:szCs w:val="24"/>
        </w:rPr>
        <w:t xml:space="preserve">ας καλώ πραγματικά να διαβάσετε πιο προσεκτικά το πρόγραμμα </w:t>
      </w:r>
      <w:r>
        <w:rPr>
          <w:rFonts w:eastAsia="Times New Roman"/>
          <w:color w:val="212121"/>
          <w:szCs w:val="24"/>
        </w:rPr>
        <w:t>Υ</w:t>
      </w:r>
      <w:r w:rsidRPr="00D94EC8">
        <w:rPr>
          <w:rFonts w:eastAsia="Times New Roman"/>
          <w:color w:val="212121"/>
          <w:szCs w:val="24"/>
        </w:rPr>
        <w:t xml:space="preserve">γείας </w:t>
      </w:r>
      <w:r>
        <w:rPr>
          <w:rFonts w:eastAsia="Times New Roman"/>
          <w:color w:val="212121"/>
          <w:szCs w:val="24"/>
        </w:rPr>
        <w:t xml:space="preserve">της </w:t>
      </w:r>
      <w:r w:rsidRPr="00D94EC8">
        <w:rPr>
          <w:rFonts w:eastAsia="Times New Roman"/>
          <w:color w:val="212121"/>
          <w:szCs w:val="24"/>
        </w:rPr>
        <w:t>Νέας Δημοκρατίας για τα χρόνια νοσήματα</w:t>
      </w:r>
      <w:r>
        <w:rPr>
          <w:rFonts w:eastAsia="Times New Roman"/>
          <w:color w:val="212121"/>
          <w:szCs w:val="24"/>
        </w:rPr>
        <w:t>,</w:t>
      </w:r>
      <w:r w:rsidRPr="00D94EC8">
        <w:rPr>
          <w:rFonts w:eastAsia="Times New Roman"/>
          <w:color w:val="212121"/>
          <w:szCs w:val="24"/>
        </w:rPr>
        <w:t xml:space="preserve"> γιατί </w:t>
      </w:r>
      <w:r>
        <w:rPr>
          <w:rFonts w:eastAsia="Times New Roman"/>
          <w:color w:val="212121"/>
          <w:szCs w:val="24"/>
        </w:rPr>
        <w:t>η</w:t>
      </w:r>
      <w:r w:rsidRPr="00D94EC8">
        <w:rPr>
          <w:rFonts w:eastAsia="Times New Roman"/>
          <w:color w:val="212121"/>
          <w:szCs w:val="24"/>
        </w:rPr>
        <w:t xml:space="preserve"> κριτική που </w:t>
      </w:r>
      <w:r>
        <w:rPr>
          <w:rFonts w:eastAsia="Times New Roman"/>
          <w:color w:val="212121"/>
          <w:szCs w:val="24"/>
        </w:rPr>
        <w:t xml:space="preserve">είδα ότι </w:t>
      </w:r>
      <w:r w:rsidRPr="00D94EC8">
        <w:rPr>
          <w:rFonts w:eastAsia="Times New Roman"/>
          <w:color w:val="212121"/>
          <w:szCs w:val="24"/>
        </w:rPr>
        <w:t>κάνατε</w:t>
      </w:r>
      <w:r>
        <w:rPr>
          <w:rFonts w:eastAsia="Times New Roman"/>
          <w:color w:val="212121"/>
          <w:szCs w:val="24"/>
        </w:rPr>
        <w:t>,</w:t>
      </w:r>
      <w:r w:rsidRPr="00D94EC8">
        <w:rPr>
          <w:rFonts w:eastAsia="Times New Roman"/>
          <w:color w:val="212121"/>
          <w:szCs w:val="24"/>
        </w:rPr>
        <w:t xml:space="preserve"> </w:t>
      </w:r>
      <w:r>
        <w:rPr>
          <w:rFonts w:eastAsia="Times New Roman"/>
          <w:color w:val="212121"/>
          <w:szCs w:val="24"/>
        </w:rPr>
        <w:t xml:space="preserve">ήταν </w:t>
      </w:r>
      <w:r w:rsidRPr="00D94EC8">
        <w:rPr>
          <w:rFonts w:eastAsia="Times New Roman"/>
          <w:color w:val="212121"/>
          <w:szCs w:val="24"/>
        </w:rPr>
        <w:t>πολύ επιφανειακή και πολ</w:t>
      </w:r>
      <w:r>
        <w:rPr>
          <w:rFonts w:eastAsia="Times New Roman"/>
          <w:color w:val="212121"/>
          <w:szCs w:val="24"/>
        </w:rPr>
        <w:t xml:space="preserve">ύ πρόχειρη. </w:t>
      </w:r>
      <w:r w:rsidRPr="00D94EC8">
        <w:rPr>
          <w:rFonts w:eastAsia="Times New Roman"/>
          <w:color w:val="212121"/>
          <w:szCs w:val="24"/>
        </w:rPr>
        <w:t>Προφανώς</w:t>
      </w:r>
      <w:r>
        <w:rPr>
          <w:rFonts w:eastAsia="Times New Roman"/>
          <w:color w:val="212121"/>
          <w:szCs w:val="24"/>
        </w:rPr>
        <w:t>,</w:t>
      </w:r>
      <w:r w:rsidRPr="00D94EC8">
        <w:rPr>
          <w:rFonts w:eastAsia="Times New Roman"/>
          <w:color w:val="212121"/>
          <w:szCs w:val="24"/>
        </w:rPr>
        <w:t xml:space="preserve"> δεν είχατε το</w:t>
      </w:r>
      <w:r>
        <w:rPr>
          <w:rFonts w:eastAsia="Times New Roman"/>
          <w:color w:val="212121"/>
          <w:szCs w:val="24"/>
        </w:rPr>
        <w:t>ν</w:t>
      </w:r>
      <w:r w:rsidRPr="00D94EC8">
        <w:rPr>
          <w:rFonts w:eastAsia="Times New Roman"/>
          <w:color w:val="212121"/>
          <w:szCs w:val="24"/>
        </w:rPr>
        <w:t xml:space="preserve"> χρόνο</w:t>
      </w:r>
      <w:r>
        <w:rPr>
          <w:rFonts w:eastAsia="Times New Roman"/>
          <w:color w:val="212121"/>
          <w:szCs w:val="24"/>
        </w:rPr>
        <w:t xml:space="preserve">. Κάντε, όμως, </w:t>
      </w:r>
      <w:r w:rsidRPr="00D94EC8">
        <w:rPr>
          <w:rFonts w:eastAsia="Times New Roman"/>
          <w:color w:val="212121"/>
          <w:szCs w:val="24"/>
        </w:rPr>
        <w:t xml:space="preserve">τον κόπο να διαβάσετε λίγο από το πρόγραμμά </w:t>
      </w:r>
      <w:r>
        <w:rPr>
          <w:rFonts w:eastAsia="Times New Roman"/>
          <w:color w:val="212121"/>
          <w:szCs w:val="24"/>
        </w:rPr>
        <w:t>μας,</w:t>
      </w:r>
      <w:r w:rsidRPr="00D94EC8">
        <w:rPr>
          <w:rFonts w:eastAsia="Times New Roman"/>
          <w:color w:val="212121"/>
          <w:szCs w:val="24"/>
        </w:rPr>
        <w:t xml:space="preserve"> να το ακούσετε </w:t>
      </w:r>
      <w:r>
        <w:rPr>
          <w:rFonts w:eastAsia="Times New Roman"/>
          <w:color w:val="212121"/>
          <w:szCs w:val="24"/>
        </w:rPr>
        <w:t xml:space="preserve">και </w:t>
      </w:r>
      <w:r w:rsidRPr="00D94EC8">
        <w:rPr>
          <w:rFonts w:eastAsia="Times New Roman"/>
          <w:color w:val="212121"/>
          <w:szCs w:val="24"/>
        </w:rPr>
        <w:t>θα δείτε ότι ειδικά για αυτά τα θέματα</w:t>
      </w:r>
      <w:r>
        <w:rPr>
          <w:rFonts w:eastAsia="Times New Roman"/>
          <w:color w:val="212121"/>
          <w:szCs w:val="24"/>
        </w:rPr>
        <w:t>,</w:t>
      </w:r>
      <w:r w:rsidRPr="00D94EC8">
        <w:rPr>
          <w:rFonts w:eastAsia="Times New Roman"/>
          <w:color w:val="212121"/>
          <w:szCs w:val="24"/>
        </w:rPr>
        <w:t xml:space="preserve"> η πρότασή μας έχει πολύ μεγάλο ενδιαφέρον</w:t>
      </w:r>
      <w:r>
        <w:rPr>
          <w:rFonts w:eastAsia="Times New Roman"/>
          <w:color w:val="212121"/>
          <w:szCs w:val="24"/>
        </w:rPr>
        <w:t>.</w:t>
      </w:r>
    </w:p>
    <w:p w14:paraId="4CC5AC4D"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Εμείς θέλουμε να συστρατευθ</w:t>
      </w:r>
      <w:r w:rsidRPr="00D94EC8">
        <w:rPr>
          <w:rFonts w:eastAsia="Times New Roman"/>
          <w:color w:val="212121"/>
          <w:szCs w:val="24"/>
        </w:rPr>
        <w:t xml:space="preserve">ούμε </w:t>
      </w:r>
      <w:r>
        <w:rPr>
          <w:rFonts w:eastAsia="Times New Roman"/>
          <w:color w:val="212121"/>
          <w:szCs w:val="24"/>
        </w:rPr>
        <w:t>σε μία ε</w:t>
      </w:r>
      <w:r w:rsidRPr="00D94EC8">
        <w:rPr>
          <w:rFonts w:eastAsia="Times New Roman"/>
          <w:color w:val="212121"/>
          <w:szCs w:val="24"/>
        </w:rPr>
        <w:t>θνική προσπάθεια</w:t>
      </w:r>
      <w:r>
        <w:rPr>
          <w:rFonts w:eastAsia="Times New Roman"/>
          <w:color w:val="212121"/>
          <w:szCs w:val="24"/>
        </w:rPr>
        <w:t xml:space="preserve"> και να αποφύγουμε μικροψυχίε</w:t>
      </w:r>
      <w:r w:rsidRPr="00D94EC8">
        <w:rPr>
          <w:rFonts w:eastAsia="Times New Roman"/>
          <w:color w:val="212121"/>
          <w:szCs w:val="24"/>
        </w:rPr>
        <w:t xml:space="preserve">ς και μικροκομματικές </w:t>
      </w:r>
      <w:r>
        <w:rPr>
          <w:rFonts w:eastAsia="Times New Roman"/>
          <w:color w:val="212121"/>
          <w:szCs w:val="24"/>
        </w:rPr>
        <w:t>-φωτογραφικές, μ</w:t>
      </w:r>
      <w:r w:rsidRPr="00D94EC8">
        <w:rPr>
          <w:rFonts w:eastAsia="Times New Roman"/>
          <w:color w:val="212121"/>
          <w:szCs w:val="24"/>
        </w:rPr>
        <w:t>άλιστα</w:t>
      </w:r>
      <w:r>
        <w:rPr>
          <w:rFonts w:eastAsia="Times New Roman"/>
          <w:color w:val="212121"/>
          <w:szCs w:val="24"/>
        </w:rPr>
        <w:t>- πρακτικές. Έ</w:t>
      </w:r>
      <w:r w:rsidRPr="00D94EC8">
        <w:rPr>
          <w:rFonts w:eastAsia="Times New Roman"/>
          <w:color w:val="212121"/>
          <w:szCs w:val="24"/>
        </w:rPr>
        <w:t xml:space="preserve">χετε απαξιώσει </w:t>
      </w:r>
      <w:r>
        <w:rPr>
          <w:rFonts w:eastAsia="Times New Roman"/>
          <w:color w:val="212121"/>
          <w:szCs w:val="24"/>
        </w:rPr>
        <w:t>ουσιαστικά το Εθνικό Αρχείο Ν</w:t>
      </w:r>
      <w:r w:rsidRPr="00D94EC8">
        <w:rPr>
          <w:rFonts w:eastAsia="Times New Roman"/>
          <w:color w:val="212121"/>
          <w:szCs w:val="24"/>
        </w:rPr>
        <w:t>εοπλασιών</w:t>
      </w:r>
      <w:r>
        <w:rPr>
          <w:rFonts w:eastAsia="Times New Roman"/>
          <w:color w:val="212121"/>
          <w:szCs w:val="24"/>
        </w:rPr>
        <w:t xml:space="preserve"> και</w:t>
      </w:r>
      <w:r w:rsidRPr="00D94EC8">
        <w:rPr>
          <w:rFonts w:eastAsia="Times New Roman"/>
          <w:color w:val="212121"/>
          <w:szCs w:val="24"/>
        </w:rPr>
        <w:t xml:space="preserve"> </w:t>
      </w:r>
      <w:r>
        <w:rPr>
          <w:rFonts w:eastAsia="Times New Roman"/>
          <w:color w:val="212121"/>
          <w:szCs w:val="24"/>
        </w:rPr>
        <w:t xml:space="preserve">φέρνετε </w:t>
      </w:r>
      <w:r w:rsidRPr="00D94EC8">
        <w:rPr>
          <w:rFonts w:eastAsia="Times New Roman"/>
          <w:color w:val="212121"/>
          <w:szCs w:val="24"/>
        </w:rPr>
        <w:t>σήμ</w:t>
      </w:r>
      <w:r w:rsidRPr="00D94EC8">
        <w:rPr>
          <w:rFonts w:eastAsia="Times New Roman"/>
          <w:color w:val="212121"/>
          <w:szCs w:val="24"/>
        </w:rPr>
        <w:t xml:space="preserve">ερα ένα </w:t>
      </w:r>
      <w:r>
        <w:rPr>
          <w:rFonts w:eastAsia="Times New Roman"/>
          <w:color w:val="212121"/>
          <w:szCs w:val="24"/>
        </w:rPr>
        <w:t>Ν</w:t>
      </w:r>
      <w:r w:rsidRPr="00D94EC8">
        <w:rPr>
          <w:rFonts w:eastAsia="Times New Roman"/>
          <w:color w:val="212121"/>
          <w:szCs w:val="24"/>
        </w:rPr>
        <w:t xml:space="preserve">ομικό </w:t>
      </w:r>
      <w:r>
        <w:rPr>
          <w:rFonts w:eastAsia="Times New Roman"/>
          <w:color w:val="212121"/>
          <w:szCs w:val="24"/>
        </w:rPr>
        <w:t>Π</w:t>
      </w:r>
      <w:r w:rsidRPr="00D94EC8">
        <w:rPr>
          <w:rFonts w:eastAsia="Times New Roman"/>
          <w:color w:val="212121"/>
          <w:szCs w:val="24"/>
        </w:rPr>
        <w:t xml:space="preserve">ρόσωπο </w:t>
      </w:r>
      <w:r>
        <w:rPr>
          <w:rFonts w:eastAsia="Times New Roman"/>
          <w:color w:val="212121"/>
          <w:szCs w:val="24"/>
        </w:rPr>
        <w:t>Ι</w:t>
      </w:r>
      <w:r w:rsidRPr="00D94EC8">
        <w:rPr>
          <w:rFonts w:eastAsia="Times New Roman"/>
          <w:color w:val="212121"/>
          <w:szCs w:val="24"/>
        </w:rPr>
        <w:t xml:space="preserve">διωτικού </w:t>
      </w:r>
      <w:r>
        <w:rPr>
          <w:rFonts w:eastAsia="Times New Roman"/>
          <w:color w:val="212121"/>
          <w:szCs w:val="24"/>
        </w:rPr>
        <w:t>Δ</w:t>
      </w:r>
      <w:r w:rsidRPr="00D94EC8">
        <w:rPr>
          <w:rFonts w:eastAsia="Times New Roman"/>
          <w:color w:val="212121"/>
          <w:szCs w:val="24"/>
        </w:rPr>
        <w:t>ικαίου</w:t>
      </w:r>
      <w:r>
        <w:rPr>
          <w:rFonts w:eastAsia="Times New Roman"/>
          <w:color w:val="212121"/>
          <w:szCs w:val="24"/>
        </w:rPr>
        <w:t xml:space="preserve"> -αυτό είναι έκπληξη, βέβαια, </w:t>
      </w:r>
      <w:r w:rsidRPr="00D94EC8">
        <w:rPr>
          <w:rFonts w:eastAsia="Times New Roman"/>
          <w:color w:val="212121"/>
          <w:szCs w:val="24"/>
        </w:rPr>
        <w:t>από τους κρ</w:t>
      </w:r>
      <w:r>
        <w:rPr>
          <w:rFonts w:eastAsia="Times New Roman"/>
          <w:color w:val="212121"/>
          <w:szCs w:val="24"/>
        </w:rPr>
        <w:t>ατισ</w:t>
      </w:r>
      <w:r w:rsidRPr="00D94EC8">
        <w:rPr>
          <w:rFonts w:eastAsia="Times New Roman"/>
          <w:color w:val="212121"/>
          <w:szCs w:val="24"/>
        </w:rPr>
        <w:t>τές</w:t>
      </w:r>
      <w:r>
        <w:rPr>
          <w:rFonts w:eastAsia="Times New Roman"/>
          <w:color w:val="212121"/>
          <w:szCs w:val="24"/>
        </w:rPr>
        <w:t>-</w:t>
      </w:r>
      <w:r w:rsidRPr="00D94EC8">
        <w:rPr>
          <w:rFonts w:eastAsia="Times New Roman"/>
          <w:color w:val="212121"/>
          <w:szCs w:val="24"/>
        </w:rPr>
        <w:t xml:space="preserve"> με δεκά</w:t>
      </w:r>
      <w:r>
        <w:rPr>
          <w:rFonts w:eastAsia="Times New Roman"/>
          <w:color w:val="212121"/>
          <w:szCs w:val="24"/>
        </w:rPr>
        <w:t>δες προσλήψεις, εμπροσθοβαρεί</w:t>
      </w:r>
      <w:r w:rsidRPr="00D94EC8">
        <w:rPr>
          <w:rFonts w:eastAsia="Times New Roman"/>
          <w:color w:val="212121"/>
          <w:szCs w:val="24"/>
        </w:rPr>
        <w:t>ς</w:t>
      </w:r>
      <w:r>
        <w:rPr>
          <w:rFonts w:eastAsia="Times New Roman"/>
          <w:color w:val="212121"/>
          <w:szCs w:val="24"/>
        </w:rPr>
        <w:t>, όμως,</w:t>
      </w:r>
      <w:r w:rsidRPr="00D94EC8">
        <w:rPr>
          <w:rFonts w:eastAsia="Times New Roman"/>
          <w:color w:val="212121"/>
          <w:szCs w:val="24"/>
        </w:rPr>
        <w:t xml:space="preserve"> και χωρίς προγραμματισμό</w:t>
      </w:r>
      <w:r>
        <w:rPr>
          <w:rFonts w:eastAsia="Times New Roman"/>
          <w:color w:val="212121"/>
          <w:szCs w:val="24"/>
        </w:rPr>
        <w:t>,</w:t>
      </w:r>
      <w:r w:rsidRPr="00D94EC8">
        <w:rPr>
          <w:rFonts w:eastAsia="Times New Roman"/>
          <w:color w:val="212121"/>
          <w:szCs w:val="24"/>
        </w:rPr>
        <w:t xml:space="preserve"> με ασφυκτικό κομματικό έλεγχο</w:t>
      </w:r>
      <w:r>
        <w:rPr>
          <w:rFonts w:eastAsia="Times New Roman"/>
          <w:color w:val="212121"/>
          <w:szCs w:val="24"/>
        </w:rPr>
        <w:t>,</w:t>
      </w:r>
      <w:r w:rsidRPr="00D94EC8">
        <w:rPr>
          <w:rFonts w:eastAsia="Times New Roman"/>
          <w:color w:val="212121"/>
          <w:szCs w:val="24"/>
        </w:rPr>
        <w:t xml:space="preserve"> αδια</w:t>
      </w:r>
      <w:r>
        <w:rPr>
          <w:rFonts w:eastAsia="Times New Roman"/>
          <w:color w:val="212121"/>
          <w:szCs w:val="24"/>
        </w:rPr>
        <w:t>φανή κριτήρια στην επιλογή του Π</w:t>
      </w:r>
      <w:r w:rsidRPr="00D94EC8">
        <w:rPr>
          <w:rFonts w:eastAsia="Times New Roman"/>
          <w:color w:val="212121"/>
          <w:szCs w:val="24"/>
        </w:rPr>
        <w:t xml:space="preserve">ροέδρου </w:t>
      </w:r>
      <w:r>
        <w:rPr>
          <w:rFonts w:eastAsia="Times New Roman"/>
          <w:color w:val="212121"/>
          <w:szCs w:val="24"/>
        </w:rPr>
        <w:t xml:space="preserve">του </w:t>
      </w:r>
      <w:r w:rsidRPr="00D94EC8">
        <w:rPr>
          <w:rFonts w:eastAsia="Times New Roman"/>
          <w:color w:val="212121"/>
          <w:szCs w:val="24"/>
        </w:rPr>
        <w:t>Δ</w:t>
      </w:r>
      <w:r>
        <w:rPr>
          <w:rFonts w:eastAsia="Times New Roman"/>
          <w:color w:val="212121"/>
          <w:szCs w:val="24"/>
        </w:rPr>
        <w:t xml:space="preserve">Σ, </w:t>
      </w:r>
      <w:r w:rsidRPr="00D94EC8">
        <w:rPr>
          <w:rFonts w:eastAsia="Times New Roman"/>
          <w:color w:val="212121"/>
          <w:szCs w:val="24"/>
        </w:rPr>
        <w:t>αλλά και των</w:t>
      </w:r>
      <w:r w:rsidRPr="00D94EC8">
        <w:rPr>
          <w:rFonts w:eastAsia="Times New Roman"/>
          <w:color w:val="212121"/>
          <w:szCs w:val="24"/>
        </w:rPr>
        <w:t xml:space="preserve"> </w:t>
      </w:r>
      <w:r>
        <w:rPr>
          <w:rFonts w:eastAsia="Times New Roman"/>
          <w:color w:val="212121"/>
          <w:szCs w:val="24"/>
        </w:rPr>
        <w:t>ειδικοτήτων</w:t>
      </w:r>
      <w:r w:rsidRPr="00D94EC8">
        <w:rPr>
          <w:rFonts w:eastAsia="Times New Roman"/>
          <w:color w:val="212121"/>
          <w:szCs w:val="24"/>
        </w:rPr>
        <w:t xml:space="preserve"> </w:t>
      </w:r>
      <w:r>
        <w:rPr>
          <w:rFonts w:eastAsia="Times New Roman"/>
          <w:color w:val="212121"/>
          <w:szCs w:val="24"/>
        </w:rPr>
        <w:t xml:space="preserve">του </w:t>
      </w:r>
      <w:r w:rsidRPr="00D94EC8">
        <w:rPr>
          <w:rFonts w:eastAsia="Times New Roman"/>
          <w:color w:val="212121"/>
          <w:szCs w:val="24"/>
        </w:rPr>
        <w:t>προσωπικού</w:t>
      </w:r>
      <w:r>
        <w:rPr>
          <w:rFonts w:eastAsia="Times New Roman"/>
          <w:color w:val="212121"/>
          <w:szCs w:val="24"/>
        </w:rPr>
        <w:t>.</w:t>
      </w:r>
    </w:p>
    <w:p w14:paraId="4CC5AC4E"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D94EC8">
        <w:rPr>
          <w:rFonts w:eastAsia="Times New Roman"/>
          <w:color w:val="212121"/>
          <w:szCs w:val="24"/>
        </w:rPr>
        <w:t>πό την άλλη</w:t>
      </w:r>
      <w:r>
        <w:rPr>
          <w:rFonts w:eastAsia="Times New Roman"/>
          <w:color w:val="212121"/>
          <w:szCs w:val="24"/>
        </w:rPr>
        <w:t>, δεν προβλέπετε</w:t>
      </w:r>
      <w:r w:rsidRPr="00D94EC8">
        <w:rPr>
          <w:rFonts w:eastAsia="Times New Roman"/>
          <w:color w:val="212121"/>
          <w:szCs w:val="24"/>
        </w:rPr>
        <w:t xml:space="preserve"> πουθενά βιώσιμο προϋ</w:t>
      </w:r>
      <w:r>
        <w:rPr>
          <w:rFonts w:eastAsia="Times New Roman"/>
          <w:color w:val="212121"/>
          <w:szCs w:val="24"/>
        </w:rPr>
        <w:t>πολογισμό και μετρήσιμους πόρου</w:t>
      </w:r>
      <w:r w:rsidRPr="00D94EC8">
        <w:rPr>
          <w:rFonts w:eastAsia="Times New Roman"/>
          <w:color w:val="212121"/>
          <w:szCs w:val="24"/>
        </w:rPr>
        <w:t>ς</w:t>
      </w:r>
      <w:r>
        <w:rPr>
          <w:rFonts w:eastAsia="Times New Roman"/>
          <w:color w:val="212121"/>
          <w:szCs w:val="24"/>
        </w:rPr>
        <w:t>, αφήνοντά</w:t>
      </w:r>
      <w:r w:rsidRPr="00D94EC8">
        <w:rPr>
          <w:rFonts w:eastAsia="Times New Roman"/>
          <w:color w:val="212121"/>
          <w:szCs w:val="24"/>
        </w:rPr>
        <w:t xml:space="preserve">ς το και αυτό να </w:t>
      </w:r>
      <w:r>
        <w:rPr>
          <w:rFonts w:eastAsia="Times New Roman"/>
          <w:color w:val="212121"/>
          <w:szCs w:val="24"/>
        </w:rPr>
        <w:t>καρκινοβατεί</w:t>
      </w:r>
      <w:r w:rsidRPr="00D94EC8">
        <w:rPr>
          <w:rFonts w:eastAsia="Times New Roman"/>
          <w:color w:val="212121"/>
          <w:szCs w:val="24"/>
        </w:rPr>
        <w:t xml:space="preserve"> ανάμεσα σε φθορά και αφθαρσία</w:t>
      </w:r>
      <w:r>
        <w:rPr>
          <w:rFonts w:eastAsia="Times New Roman"/>
          <w:color w:val="212121"/>
          <w:szCs w:val="24"/>
        </w:rPr>
        <w:t>.</w:t>
      </w:r>
    </w:p>
    <w:p w14:paraId="4CC5AC4F"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D94EC8">
        <w:rPr>
          <w:rFonts w:eastAsia="Times New Roman"/>
          <w:color w:val="212121"/>
          <w:szCs w:val="24"/>
        </w:rPr>
        <w:t xml:space="preserve">ι πάσχοντες από καρκίνο και </w:t>
      </w:r>
      <w:r>
        <w:rPr>
          <w:rFonts w:eastAsia="Times New Roman"/>
          <w:color w:val="212121"/>
          <w:szCs w:val="24"/>
        </w:rPr>
        <w:t>οι οικείοι τους έχουν δικαίωμα στην ολοκληρ</w:t>
      </w:r>
      <w:r w:rsidRPr="00D94EC8">
        <w:rPr>
          <w:rFonts w:eastAsia="Times New Roman"/>
          <w:color w:val="212121"/>
          <w:szCs w:val="24"/>
        </w:rPr>
        <w:t>ωμέ</w:t>
      </w:r>
      <w:r w:rsidRPr="00D94EC8">
        <w:rPr>
          <w:rFonts w:eastAsia="Times New Roman"/>
          <w:color w:val="212121"/>
          <w:szCs w:val="24"/>
        </w:rPr>
        <w:t>νη φροντίδα υγείας και δεσμευόμαστε ότι θα την αποκτήσουν</w:t>
      </w:r>
      <w:r>
        <w:rPr>
          <w:rFonts w:eastAsia="Times New Roman"/>
          <w:color w:val="212121"/>
          <w:szCs w:val="24"/>
        </w:rPr>
        <w:t xml:space="preserve"> π</w:t>
      </w:r>
      <w:r w:rsidRPr="00D94EC8">
        <w:rPr>
          <w:rFonts w:eastAsia="Times New Roman"/>
          <w:color w:val="212121"/>
          <w:szCs w:val="24"/>
        </w:rPr>
        <w:t>ολύ σύντομα</w:t>
      </w:r>
      <w:r>
        <w:rPr>
          <w:rFonts w:eastAsia="Times New Roman"/>
          <w:color w:val="212121"/>
          <w:szCs w:val="24"/>
        </w:rPr>
        <w:t>.</w:t>
      </w:r>
    </w:p>
    <w:p w14:paraId="4CC5AC50"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r>
        <w:rPr>
          <w:rFonts w:eastAsia="Times New Roman"/>
          <w:color w:val="212121"/>
          <w:szCs w:val="24"/>
        </w:rPr>
        <w:t xml:space="preserve"> </w:t>
      </w:r>
    </w:p>
    <w:p w14:paraId="4CC5AC51"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Όσον αφορά σ</w:t>
      </w:r>
      <w:r w:rsidRPr="00D94EC8">
        <w:rPr>
          <w:rFonts w:eastAsia="Times New Roman"/>
          <w:color w:val="212121"/>
          <w:szCs w:val="24"/>
        </w:rPr>
        <w:t>το ζήτημα των ιδιωτικών κλινικών</w:t>
      </w:r>
      <w:r>
        <w:rPr>
          <w:rFonts w:eastAsia="Times New Roman"/>
          <w:color w:val="212121"/>
          <w:szCs w:val="24"/>
        </w:rPr>
        <w:t>, θα πω το εξής:</w:t>
      </w:r>
      <w:r w:rsidRPr="00D94EC8">
        <w:rPr>
          <w:rFonts w:eastAsia="Times New Roman"/>
          <w:color w:val="212121"/>
          <w:szCs w:val="24"/>
        </w:rPr>
        <w:t xml:space="preserve"> </w:t>
      </w:r>
      <w:r>
        <w:rPr>
          <w:rFonts w:eastAsia="Times New Roman"/>
          <w:color w:val="212121"/>
          <w:szCs w:val="24"/>
        </w:rPr>
        <w:t>Ε</w:t>
      </w:r>
      <w:r w:rsidRPr="00D94EC8">
        <w:rPr>
          <w:rFonts w:eastAsia="Times New Roman"/>
          <w:color w:val="212121"/>
          <w:szCs w:val="24"/>
        </w:rPr>
        <w:t xml:space="preserve">ίναι πραγματικά </w:t>
      </w:r>
      <w:r>
        <w:rPr>
          <w:rFonts w:eastAsia="Times New Roman"/>
          <w:color w:val="212121"/>
          <w:szCs w:val="24"/>
        </w:rPr>
        <w:t>-</w:t>
      </w:r>
      <w:r w:rsidRPr="00D94EC8">
        <w:rPr>
          <w:rFonts w:eastAsia="Times New Roman"/>
          <w:color w:val="212121"/>
          <w:szCs w:val="24"/>
        </w:rPr>
        <w:t>και τελειώνω</w:t>
      </w:r>
      <w:r>
        <w:rPr>
          <w:rFonts w:eastAsia="Times New Roman"/>
          <w:color w:val="212121"/>
          <w:szCs w:val="24"/>
        </w:rPr>
        <w:t xml:space="preserve">, κύριε </w:t>
      </w:r>
      <w:r>
        <w:rPr>
          <w:rFonts w:eastAsia="Times New Roman"/>
          <w:color w:val="212121"/>
          <w:szCs w:val="24"/>
        </w:rPr>
        <w:t>Π</w:t>
      </w:r>
      <w:r w:rsidRPr="00D94EC8">
        <w:rPr>
          <w:rFonts w:eastAsia="Times New Roman"/>
          <w:color w:val="212121"/>
          <w:szCs w:val="24"/>
        </w:rPr>
        <w:t>ρόεδρε</w:t>
      </w:r>
      <w:r>
        <w:rPr>
          <w:rFonts w:eastAsia="Times New Roman"/>
          <w:color w:val="212121"/>
          <w:szCs w:val="24"/>
        </w:rPr>
        <w:t>-</w:t>
      </w:r>
      <w:r w:rsidRPr="00D94EC8">
        <w:rPr>
          <w:rFonts w:eastAsia="Times New Roman"/>
          <w:color w:val="212121"/>
          <w:szCs w:val="24"/>
        </w:rPr>
        <w:t xml:space="preserve"> μία μνημονιακή ανάγκη και υποχρέωση</w:t>
      </w:r>
      <w:r>
        <w:rPr>
          <w:rFonts w:eastAsia="Times New Roman"/>
          <w:color w:val="212121"/>
          <w:szCs w:val="24"/>
        </w:rPr>
        <w:t xml:space="preserve">, την </w:t>
      </w:r>
      <w:r w:rsidRPr="00D94EC8">
        <w:rPr>
          <w:rFonts w:eastAsia="Times New Roman"/>
          <w:color w:val="212121"/>
          <w:szCs w:val="24"/>
        </w:rPr>
        <w:t xml:space="preserve">οποία </w:t>
      </w:r>
      <w:r>
        <w:rPr>
          <w:rFonts w:eastAsia="Times New Roman"/>
          <w:color w:val="212121"/>
          <w:szCs w:val="24"/>
        </w:rPr>
        <w:t>εκπληρώνετε, αφού έχουμε βγει -</w:t>
      </w:r>
      <w:r w:rsidRPr="00D94EC8">
        <w:rPr>
          <w:rFonts w:eastAsia="Times New Roman"/>
          <w:color w:val="212121"/>
          <w:szCs w:val="24"/>
        </w:rPr>
        <w:t>όπως έχουμε μάθει</w:t>
      </w:r>
      <w:r>
        <w:rPr>
          <w:rFonts w:eastAsia="Times New Roman"/>
          <w:color w:val="212121"/>
          <w:szCs w:val="24"/>
        </w:rPr>
        <w:t xml:space="preserve">!- από </w:t>
      </w:r>
      <w:r w:rsidRPr="00D94EC8">
        <w:rPr>
          <w:rFonts w:eastAsia="Times New Roman"/>
          <w:color w:val="212121"/>
          <w:szCs w:val="24"/>
        </w:rPr>
        <w:t>το μνημόνιο</w:t>
      </w:r>
      <w:r>
        <w:rPr>
          <w:rFonts w:eastAsia="Times New Roman"/>
          <w:color w:val="212121"/>
          <w:szCs w:val="24"/>
        </w:rPr>
        <w:t xml:space="preserve">. Εκτελείτε </w:t>
      </w:r>
      <w:r w:rsidRPr="00D94EC8">
        <w:rPr>
          <w:rFonts w:eastAsia="Times New Roman"/>
          <w:color w:val="212121"/>
          <w:szCs w:val="24"/>
        </w:rPr>
        <w:t xml:space="preserve">κανονικά το μάθημά σας και τη δουλειά </w:t>
      </w:r>
      <w:r>
        <w:rPr>
          <w:rFonts w:eastAsia="Times New Roman"/>
          <w:color w:val="212121"/>
          <w:szCs w:val="24"/>
        </w:rPr>
        <w:t>σας,</w:t>
      </w:r>
      <w:r w:rsidRPr="00D94EC8">
        <w:rPr>
          <w:rFonts w:eastAsia="Times New Roman"/>
          <w:color w:val="212121"/>
          <w:szCs w:val="24"/>
        </w:rPr>
        <w:t xml:space="preserve"> όπως </w:t>
      </w:r>
      <w:r>
        <w:rPr>
          <w:rFonts w:eastAsia="Times New Roman"/>
          <w:color w:val="212121"/>
          <w:szCs w:val="24"/>
        </w:rPr>
        <w:t>σας την έχει</w:t>
      </w:r>
      <w:r w:rsidRPr="00D94EC8">
        <w:rPr>
          <w:rFonts w:eastAsia="Times New Roman"/>
          <w:color w:val="212121"/>
          <w:szCs w:val="24"/>
        </w:rPr>
        <w:t xml:space="preserve"> βάλει </w:t>
      </w:r>
      <w:r>
        <w:rPr>
          <w:rFonts w:eastAsia="Times New Roman"/>
          <w:color w:val="212121"/>
          <w:szCs w:val="24"/>
        </w:rPr>
        <w:t xml:space="preserve">η </w:t>
      </w:r>
      <w:r w:rsidRPr="00D94EC8">
        <w:rPr>
          <w:rFonts w:eastAsia="Times New Roman"/>
          <w:color w:val="212121"/>
          <w:szCs w:val="24"/>
        </w:rPr>
        <w:t>τρόικα</w:t>
      </w:r>
      <w:r>
        <w:rPr>
          <w:rFonts w:eastAsia="Times New Roman"/>
          <w:color w:val="212121"/>
          <w:szCs w:val="24"/>
        </w:rPr>
        <w:t>.</w:t>
      </w:r>
    </w:p>
    <w:p w14:paraId="4CC5AC52"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ΠΑΥΛΟΣ ΠΟΛΑΚΗΣ (Αναπληρωτής Υπουργός Υγείας):</w:t>
      </w:r>
      <w:r>
        <w:rPr>
          <w:rFonts w:eastAsia="Times New Roman"/>
          <w:b/>
          <w:color w:val="212121"/>
          <w:szCs w:val="24"/>
        </w:rPr>
        <w:t xml:space="preserve"> </w:t>
      </w:r>
      <w:r>
        <w:rPr>
          <w:rFonts w:eastAsia="Times New Roman"/>
          <w:color w:val="212121"/>
          <w:szCs w:val="24"/>
        </w:rPr>
        <w:t>…(</w:t>
      </w:r>
      <w:r>
        <w:rPr>
          <w:rFonts w:eastAsia="Times New Roman"/>
          <w:color w:val="212121"/>
          <w:szCs w:val="24"/>
        </w:rPr>
        <w:t>δ</w:t>
      </w:r>
      <w:r>
        <w:rPr>
          <w:rFonts w:eastAsia="Times New Roman"/>
          <w:color w:val="212121"/>
          <w:szCs w:val="24"/>
        </w:rPr>
        <w:t>εν ακούστηκε)</w:t>
      </w:r>
    </w:p>
    <w:p w14:paraId="4CC5AC53"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ΒΑΣΙΛΕΙΟΣ ΟΙΚΟΝΟΜΟΥ: </w:t>
      </w:r>
      <w:r>
        <w:rPr>
          <w:rFonts w:eastAsia="Times New Roman"/>
          <w:color w:val="212121"/>
          <w:szCs w:val="24"/>
        </w:rPr>
        <w:t xml:space="preserve">Ήρεμα, κύριε Υπουργέ, </w:t>
      </w:r>
      <w:r w:rsidRPr="00D94EC8">
        <w:rPr>
          <w:rFonts w:eastAsia="Times New Roman"/>
          <w:color w:val="212121"/>
          <w:szCs w:val="24"/>
        </w:rPr>
        <w:t xml:space="preserve">το </w:t>
      </w:r>
      <w:r>
        <w:rPr>
          <w:rFonts w:eastAsia="Times New Roman"/>
          <w:color w:val="212121"/>
          <w:szCs w:val="24"/>
          <w:lang w:val="en-US"/>
        </w:rPr>
        <w:t>f</w:t>
      </w:r>
      <w:r w:rsidRPr="00D94EC8">
        <w:rPr>
          <w:rFonts w:eastAsia="Times New Roman"/>
          <w:color w:val="212121"/>
          <w:szCs w:val="24"/>
          <w:lang w:val="en"/>
        </w:rPr>
        <w:t>acebook</w:t>
      </w:r>
      <w:r w:rsidRPr="00D94EC8">
        <w:rPr>
          <w:rFonts w:eastAsia="Times New Roman"/>
          <w:color w:val="212121"/>
          <w:szCs w:val="24"/>
        </w:rPr>
        <w:t xml:space="preserve"> δεν δουλεύει</w:t>
      </w:r>
      <w:r>
        <w:rPr>
          <w:rFonts w:eastAsia="Times New Roman"/>
          <w:color w:val="212121"/>
          <w:szCs w:val="24"/>
        </w:rPr>
        <w:t xml:space="preserve"> το πρωί, </w:t>
      </w:r>
      <w:r w:rsidRPr="00D94EC8">
        <w:rPr>
          <w:rFonts w:eastAsia="Times New Roman"/>
          <w:color w:val="212121"/>
          <w:szCs w:val="24"/>
        </w:rPr>
        <w:t>το βράδυ</w:t>
      </w:r>
      <w:r>
        <w:rPr>
          <w:rFonts w:eastAsia="Times New Roman"/>
          <w:color w:val="212121"/>
          <w:szCs w:val="24"/>
        </w:rPr>
        <w:t xml:space="preserve"> μόνο. </w:t>
      </w:r>
    </w:p>
    <w:p w14:paraId="4CC5AC54"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Από τη στιγμή, λοιπόν, που εφαρμόζετε τα μνημόνια, αφού έχετε βγει από τα μνημόνια, θα </w:t>
      </w:r>
      <w:r>
        <w:rPr>
          <w:rFonts w:eastAsia="Times New Roman"/>
          <w:color w:val="212121"/>
          <w:szCs w:val="24"/>
        </w:rPr>
        <w:t>είχε</w:t>
      </w:r>
      <w:r>
        <w:rPr>
          <w:rFonts w:eastAsia="Times New Roman"/>
          <w:color w:val="212121"/>
          <w:szCs w:val="24"/>
        </w:rPr>
        <w:t xml:space="preserve"> μεγάλο ενδιαφέρον η </w:t>
      </w:r>
      <w:r w:rsidRPr="00D94EC8">
        <w:rPr>
          <w:rFonts w:eastAsia="Times New Roman"/>
          <w:color w:val="212121"/>
          <w:szCs w:val="24"/>
        </w:rPr>
        <w:t xml:space="preserve">κωδικοποίηση </w:t>
      </w:r>
      <w:r>
        <w:rPr>
          <w:rFonts w:eastAsia="Times New Roman"/>
          <w:color w:val="212121"/>
          <w:szCs w:val="24"/>
        </w:rPr>
        <w:t>του π</w:t>
      </w:r>
      <w:r w:rsidRPr="00D94EC8">
        <w:rPr>
          <w:rFonts w:eastAsia="Times New Roman"/>
          <w:color w:val="212121"/>
          <w:szCs w:val="24"/>
        </w:rPr>
        <w:t xml:space="preserve">λαισίου </w:t>
      </w:r>
      <w:r w:rsidRPr="00D94EC8">
        <w:rPr>
          <w:rFonts w:eastAsia="Times New Roman"/>
          <w:color w:val="212121"/>
          <w:szCs w:val="24"/>
        </w:rPr>
        <w:t>λειτουργίας ιδιωτικών κλινικών</w:t>
      </w:r>
      <w:r>
        <w:rPr>
          <w:rFonts w:eastAsia="Times New Roman"/>
          <w:color w:val="212121"/>
          <w:szCs w:val="24"/>
        </w:rPr>
        <w:t xml:space="preserve">, </w:t>
      </w:r>
      <w:r w:rsidRPr="00D94EC8">
        <w:rPr>
          <w:rFonts w:eastAsia="Times New Roman"/>
          <w:color w:val="212121"/>
          <w:szCs w:val="24"/>
        </w:rPr>
        <w:t xml:space="preserve">αρκεί να μην </w:t>
      </w:r>
      <w:r>
        <w:rPr>
          <w:rFonts w:eastAsia="Times New Roman"/>
          <w:color w:val="212121"/>
          <w:szCs w:val="24"/>
        </w:rPr>
        <w:t xml:space="preserve">ήταν πρόχειρη </w:t>
      </w:r>
      <w:r w:rsidRPr="00D94EC8">
        <w:rPr>
          <w:rFonts w:eastAsia="Times New Roman"/>
          <w:color w:val="212121"/>
          <w:szCs w:val="24"/>
        </w:rPr>
        <w:t>και χωρίς επεξεργασία</w:t>
      </w:r>
      <w:r>
        <w:rPr>
          <w:rFonts w:eastAsia="Times New Roman"/>
          <w:color w:val="212121"/>
          <w:szCs w:val="24"/>
        </w:rPr>
        <w:t>.</w:t>
      </w:r>
    </w:p>
    <w:p w14:paraId="4CC5AC55" w14:textId="77777777" w:rsidR="005D719C" w:rsidRDefault="00627F40">
      <w:pPr>
        <w:tabs>
          <w:tab w:val="left" w:pos="2738"/>
          <w:tab w:val="center" w:pos="4753"/>
          <w:tab w:val="left" w:pos="5723"/>
        </w:tabs>
        <w:spacing w:line="600" w:lineRule="auto"/>
        <w:ind w:firstLine="720"/>
        <w:jc w:val="both"/>
        <w:rPr>
          <w:rFonts w:eastAsia="Times New Roman"/>
          <w:szCs w:val="24"/>
        </w:rPr>
      </w:pPr>
      <w:r w:rsidRPr="00784FBF">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Κύριε Οικονόμου, ολοκληρώστε. </w:t>
      </w:r>
    </w:p>
    <w:p w14:paraId="4CC5AC56" w14:textId="77777777" w:rsidR="005D719C" w:rsidRDefault="00627F40">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Τελειώνω, κύριε Πρόεδρε. </w:t>
      </w:r>
    </w:p>
    <w:p w14:paraId="4CC5AC57"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 Έ</w:t>
      </w:r>
      <w:r w:rsidRPr="00D94EC8">
        <w:rPr>
          <w:rFonts w:eastAsia="Times New Roman"/>
          <w:color w:val="212121"/>
          <w:szCs w:val="24"/>
        </w:rPr>
        <w:t>χουμε πολλές τέτοιες παρατηρήσεις</w:t>
      </w:r>
      <w:r>
        <w:rPr>
          <w:rFonts w:eastAsia="Times New Roman"/>
          <w:color w:val="212121"/>
          <w:szCs w:val="24"/>
        </w:rPr>
        <w:t xml:space="preserve">. Τις έχει κάνει ο κ. </w:t>
      </w:r>
      <w:r w:rsidRPr="00D94EC8">
        <w:rPr>
          <w:rFonts w:eastAsia="Times New Roman"/>
          <w:color w:val="212121"/>
          <w:szCs w:val="24"/>
        </w:rPr>
        <w:t>Φωτήλας</w:t>
      </w:r>
      <w:r>
        <w:rPr>
          <w:rFonts w:eastAsia="Times New Roman"/>
          <w:color w:val="212121"/>
          <w:szCs w:val="24"/>
        </w:rPr>
        <w:t>.</w:t>
      </w:r>
    </w:p>
    <w:p w14:paraId="4CC5AC58"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D94EC8">
        <w:rPr>
          <w:rFonts w:eastAsia="Times New Roman"/>
          <w:color w:val="212121"/>
          <w:szCs w:val="24"/>
        </w:rPr>
        <w:t xml:space="preserve">ελειώνω με το θέμα των </w:t>
      </w:r>
      <w:r>
        <w:rPr>
          <w:rFonts w:eastAsia="Times New Roman"/>
          <w:color w:val="212121"/>
          <w:szCs w:val="24"/>
        </w:rPr>
        <w:t xml:space="preserve">ΤΟΜΥ. Επειδή και στην </w:t>
      </w:r>
      <w:r>
        <w:rPr>
          <w:rFonts w:eastAsia="Times New Roman"/>
          <w:color w:val="212121"/>
          <w:szCs w:val="24"/>
        </w:rPr>
        <w:t>ε</w:t>
      </w:r>
      <w:r w:rsidRPr="00D94EC8">
        <w:rPr>
          <w:rFonts w:eastAsia="Times New Roman"/>
          <w:color w:val="212121"/>
          <w:szCs w:val="24"/>
        </w:rPr>
        <w:t xml:space="preserve">πιτροπή </w:t>
      </w:r>
      <w:r>
        <w:rPr>
          <w:rFonts w:eastAsia="Times New Roman"/>
          <w:color w:val="212121"/>
          <w:szCs w:val="24"/>
        </w:rPr>
        <w:t>ο κύριος Υ</w:t>
      </w:r>
      <w:r w:rsidRPr="00D94EC8">
        <w:rPr>
          <w:rFonts w:eastAsia="Times New Roman"/>
          <w:color w:val="212121"/>
          <w:szCs w:val="24"/>
        </w:rPr>
        <w:t xml:space="preserve">πουργός προσπαθεί </w:t>
      </w:r>
      <w:r>
        <w:rPr>
          <w:rFonts w:eastAsia="Times New Roman"/>
          <w:color w:val="212121"/>
          <w:szCs w:val="24"/>
        </w:rPr>
        <w:t>-</w:t>
      </w:r>
      <w:r w:rsidRPr="00D94EC8">
        <w:rPr>
          <w:rFonts w:eastAsia="Times New Roman"/>
          <w:color w:val="212121"/>
          <w:szCs w:val="24"/>
        </w:rPr>
        <w:t>ο πνιγμένος από τα μαλλιά του πιάνεται</w:t>
      </w:r>
      <w:r>
        <w:rPr>
          <w:rFonts w:eastAsia="Times New Roman"/>
          <w:color w:val="212121"/>
          <w:szCs w:val="24"/>
        </w:rPr>
        <w:t>,</w:t>
      </w:r>
      <w:r w:rsidRPr="00D94EC8">
        <w:rPr>
          <w:rFonts w:eastAsia="Times New Roman"/>
          <w:color w:val="212121"/>
          <w:szCs w:val="24"/>
        </w:rPr>
        <w:t xml:space="preserve"> βέβαια</w:t>
      </w:r>
      <w:r>
        <w:rPr>
          <w:rFonts w:eastAsia="Times New Roman"/>
          <w:color w:val="212121"/>
          <w:szCs w:val="24"/>
        </w:rPr>
        <w:t>-</w:t>
      </w:r>
      <w:r w:rsidRPr="00D94EC8">
        <w:rPr>
          <w:rFonts w:eastAsia="Times New Roman"/>
          <w:color w:val="212121"/>
          <w:szCs w:val="24"/>
        </w:rPr>
        <w:t xml:space="preserve"> να βρει </w:t>
      </w:r>
      <w:r>
        <w:rPr>
          <w:rFonts w:eastAsia="Times New Roman"/>
          <w:color w:val="212121"/>
          <w:szCs w:val="24"/>
        </w:rPr>
        <w:t>διαφορές</w:t>
      </w:r>
      <w:r w:rsidRPr="00D94EC8">
        <w:rPr>
          <w:rFonts w:eastAsia="Times New Roman"/>
          <w:color w:val="212121"/>
          <w:szCs w:val="24"/>
        </w:rPr>
        <w:t xml:space="preserve"> και ερμηνείες</w:t>
      </w:r>
      <w:r>
        <w:rPr>
          <w:rFonts w:eastAsia="Times New Roman"/>
          <w:color w:val="212121"/>
          <w:szCs w:val="24"/>
        </w:rPr>
        <w:t xml:space="preserve">, θέλουμε να του πούμε ότι οι ΤΟΜΥ </w:t>
      </w:r>
      <w:r w:rsidRPr="00D94EC8">
        <w:rPr>
          <w:rFonts w:eastAsia="Times New Roman"/>
          <w:color w:val="212121"/>
          <w:szCs w:val="24"/>
        </w:rPr>
        <w:t>και ο</w:t>
      </w:r>
      <w:r>
        <w:rPr>
          <w:rFonts w:eastAsia="Times New Roman"/>
          <w:color w:val="212121"/>
          <w:szCs w:val="24"/>
        </w:rPr>
        <w:t>ι ρυθμίσεις που φέρνει εδώ πέρα στα διάφορα ά</w:t>
      </w:r>
      <w:r>
        <w:rPr>
          <w:rFonts w:eastAsia="Times New Roman"/>
          <w:color w:val="212121"/>
          <w:szCs w:val="24"/>
        </w:rPr>
        <w:t xml:space="preserve">ρθρα -άδειες, εκπαιδευτικές άδειες, </w:t>
      </w:r>
      <w:r w:rsidRPr="00D94EC8">
        <w:rPr>
          <w:rFonts w:eastAsia="Times New Roman"/>
          <w:color w:val="212121"/>
          <w:szCs w:val="24"/>
        </w:rPr>
        <w:t>καθορισμός επιδομάτων</w:t>
      </w:r>
      <w:r>
        <w:rPr>
          <w:rFonts w:eastAsia="Times New Roman"/>
          <w:color w:val="212121"/>
          <w:szCs w:val="24"/>
        </w:rPr>
        <w:t xml:space="preserve"> ανθυγιεινής, κράτηση θέσεων ΤΟΜΥ σε περίπτωση απουσίας κ.λπ.- όλα αυτά δεν έχουν καμμία αξία. Οι ΤΟΜΥ έχουν αποτύχει. Οι ΤΟΜΥ</w:t>
      </w:r>
      <w:r w:rsidRPr="00D94EC8">
        <w:rPr>
          <w:rFonts w:eastAsia="Times New Roman"/>
          <w:color w:val="212121"/>
          <w:szCs w:val="24"/>
        </w:rPr>
        <w:t xml:space="preserve"> είναι ένας κρατικός θεσμός</w:t>
      </w:r>
      <w:r>
        <w:rPr>
          <w:rFonts w:eastAsia="Times New Roman"/>
          <w:color w:val="212121"/>
          <w:szCs w:val="24"/>
        </w:rPr>
        <w:t>, τον οποίο προσπαθείτε να τον φορτώσετε στο π</w:t>
      </w:r>
      <w:r>
        <w:rPr>
          <w:rFonts w:eastAsia="Times New Roman"/>
          <w:color w:val="212121"/>
          <w:szCs w:val="24"/>
        </w:rPr>
        <w:t>λαίσιο</w:t>
      </w:r>
      <w:r w:rsidRPr="00D94EC8">
        <w:rPr>
          <w:rFonts w:eastAsia="Times New Roman"/>
          <w:color w:val="212121"/>
          <w:szCs w:val="24"/>
        </w:rPr>
        <w:t xml:space="preserve"> ενός εθνικού συστήματος το οποίο πραγματικά έχει ανάγκη </w:t>
      </w:r>
      <w:r>
        <w:rPr>
          <w:rFonts w:eastAsia="Times New Roman"/>
          <w:color w:val="212121"/>
          <w:szCs w:val="24"/>
        </w:rPr>
        <w:t xml:space="preserve">από </w:t>
      </w:r>
      <w:r w:rsidRPr="00D94EC8">
        <w:rPr>
          <w:rFonts w:eastAsia="Times New Roman"/>
          <w:color w:val="212121"/>
          <w:szCs w:val="24"/>
        </w:rPr>
        <w:t>άλλα πράγματα</w:t>
      </w:r>
      <w:r>
        <w:rPr>
          <w:rFonts w:eastAsia="Times New Roman"/>
          <w:color w:val="212121"/>
          <w:szCs w:val="24"/>
        </w:rPr>
        <w:t>. Έ</w:t>
      </w:r>
      <w:r w:rsidRPr="00D94EC8">
        <w:rPr>
          <w:rFonts w:eastAsia="Times New Roman"/>
          <w:color w:val="212121"/>
          <w:szCs w:val="24"/>
        </w:rPr>
        <w:t>χουμε τα Κέντρα Υγείας</w:t>
      </w:r>
      <w:r>
        <w:rPr>
          <w:rFonts w:eastAsia="Times New Roman"/>
          <w:color w:val="212121"/>
          <w:szCs w:val="24"/>
        </w:rPr>
        <w:t xml:space="preserve">. </w:t>
      </w:r>
      <w:r w:rsidRPr="00D94EC8">
        <w:rPr>
          <w:rFonts w:eastAsia="Times New Roman"/>
          <w:color w:val="212121"/>
          <w:szCs w:val="24"/>
        </w:rPr>
        <w:t xml:space="preserve">Εμείς θα ενσωματώσουμε </w:t>
      </w:r>
      <w:r>
        <w:rPr>
          <w:rFonts w:eastAsia="Times New Roman"/>
          <w:color w:val="212121"/>
          <w:szCs w:val="24"/>
        </w:rPr>
        <w:t>τις ΤΟΜΥ στα Κέντρα Υγείας. Η βασική μονάδα πρωτοβάθμιας Υ</w:t>
      </w:r>
      <w:r w:rsidRPr="00D94EC8">
        <w:rPr>
          <w:rFonts w:eastAsia="Times New Roman"/>
          <w:color w:val="212121"/>
          <w:szCs w:val="24"/>
        </w:rPr>
        <w:t>γείας για τη Νέα Δημοκρατία θα είναι τα Κέντρα Υγείας</w:t>
      </w:r>
      <w:r>
        <w:rPr>
          <w:rFonts w:eastAsia="Times New Roman"/>
          <w:color w:val="212121"/>
          <w:szCs w:val="24"/>
        </w:rPr>
        <w:t>. Δ</w:t>
      </w:r>
      <w:r w:rsidRPr="00D94EC8">
        <w:rPr>
          <w:rFonts w:eastAsia="Times New Roman"/>
          <w:color w:val="212121"/>
          <w:szCs w:val="24"/>
        </w:rPr>
        <w:t>εν έχει κανέ</w:t>
      </w:r>
      <w:r w:rsidRPr="00D94EC8">
        <w:rPr>
          <w:rFonts w:eastAsia="Times New Roman"/>
          <w:color w:val="212121"/>
          <w:szCs w:val="24"/>
        </w:rPr>
        <w:t>να νόημα να βάλουμε πολλών μορφών και επιπέδων κ</w:t>
      </w:r>
      <w:r>
        <w:rPr>
          <w:rFonts w:eastAsia="Times New Roman"/>
          <w:color w:val="212121"/>
          <w:szCs w:val="24"/>
        </w:rPr>
        <w:t>ρατι</w:t>
      </w:r>
      <w:r w:rsidRPr="00D94EC8">
        <w:rPr>
          <w:rFonts w:eastAsia="Times New Roman"/>
          <w:color w:val="212121"/>
          <w:szCs w:val="24"/>
        </w:rPr>
        <w:t>κές μονάδες</w:t>
      </w:r>
      <w:r>
        <w:rPr>
          <w:rFonts w:eastAsia="Times New Roman"/>
          <w:color w:val="212121"/>
          <w:szCs w:val="24"/>
        </w:rPr>
        <w:t>, οι οποίες θα δυσχεραίνουν και θ</w:t>
      </w:r>
      <w:r w:rsidRPr="00D94EC8">
        <w:rPr>
          <w:rFonts w:eastAsia="Times New Roman"/>
          <w:color w:val="212121"/>
          <w:szCs w:val="24"/>
        </w:rPr>
        <w:t>α επιβαρύνουν οικονομικά</w:t>
      </w:r>
      <w:r>
        <w:rPr>
          <w:rFonts w:eastAsia="Times New Roman"/>
          <w:color w:val="212121"/>
          <w:szCs w:val="24"/>
        </w:rPr>
        <w:t xml:space="preserve"> την πρωτοβάθμια Υγεία.</w:t>
      </w:r>
    </w:p>
    <w:p w14:paraId="4CC5AC59"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784FBF">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Καλώς. </w:t>
      </w:r>
      <w:r>
        <w:rPr>
          <w:rFonts w:eastAsia="Times New Roman"/>
          <w:color w:val="212121"/>
          <w:szCs w:val="24"/>
        </w:rPr>
        <w:t xml:space="preserve">  </w:t>
      </w:r>
    </w:p>
    <w:p w14:paraId="4CC5AC5A"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ΒΑΣΙΛΕΙΟΣ ΟΙΚΟΝΟΜΟΥ: </w:t>
      </w:r>
      <w:r>
        <w:rPr>
          <w:rFonts w:eastAsia="Times New Roman"/>
          <w:color w:val="212121"/>
          <w:szCs w:val="24"/>
        </w:rPr>
        <w:t>Άρα λοιπόν, μπείτε και εσείς σε μία γενναία παρ</w:t>
      </w:r>
      <w:r>
        <w:rPr>
          <w:rFonts w:eastAsia="Times New Roman"/>
          <w:color w:val="212121"/>
          <w:szCs w:val="24"/>
        </w:rPr>
        <w:t>αδοχή. Ο</w:t>
      </w:r>
      <w:r w:rsidRPr="00D94EC8">
        <w:rPr>
          <w:rFonts w:eastAsia="Times New Roman"/>
          <w:color w:val="212121"/>
          <w:szCs w:val="24"/>
        </w:rPr>
        <w:t>ύτως ή άλλως</w:t>
      </w:r>
      <w:r>
        <w:rPr>
          <w:rFonts w:eastAsia="Times New Roman"/>
          <w:color w:val="212121"/>
          <w:szCs w:val="24"/>
        </w:rPr>
        <w:t xml:space="preserve">, εκατό </w:t>
      </w:r>
      <w:r w:rsidRPr="00D94EC8">
        <w:rPr>
          <w:rFonts w:eastAsia="Times New Roman"/>
          <w:color w:val="212121"/>
          <w:szCs w:val="24"/>
        </w:rPr>
        <w:t xml:space="preserve">έχετε </w:t>
      </w:r>
      <w:r>
        <w:rPr>
          <w:rFonts w:eastAsia="Times New Roman"/>
          <w:color w:val="212121"/>
          <w:szCs w:val="24"/>
        </w:rPr>
        <w:t xml:space="preserve">φτιάξει όλες και όλες από τις διακόσιες πενήντα με τις οποίες θα ξεκινούσατε </w:t>
      </w:r>
      <w:r w:rsidRPr="00D94EC8">
        <w:rPr>
          <w:rFonts w:eastAsia="Times New Roman"/>
          <w:color w:val="212121"/>
          <w:szCs w:val="24"/>
        </w:rPr>
        <w:t>για το 30% κάλυψ</w:t>
      </w:r>
      <w:r>
        <w:rPr>
          <w:rFonts w:eastAsia="Times New Roman"/>
          <w:color w:val="212121"/>
          <w:szCs w:val="24"/>
        </w:rPr>
        <w:t>ης</w:t>
      </w:r>
      <w:r w:rsidRPr="00D94EC8">
        <w:rPr>
          <w:rFonts w:eastAsia="Times New Roman"/>
          <w:color w:val="212121"/>
          <w:szCs w:val="24"/>
        </w:rPr>
        <w:t xml:space="preserve"> του πληθυσμού</w:t>
      </w:r>
      <w:r>
        <w:rPr>
          <w:rFonts w:eastAsia="Times New Roman"/>
          <w:color w:val="212121"/>
          <w:szCs w:val="24"/>
        </w:rPr>
        <w:t>. Α</w:t>
      </w:r>
      <w:r w:rsidRPr="00D94EC8">
        <w:rPr>
          <w:rFonts w:eastAsia="Times New Roman"/>
          <w:color w:val="212121"/>
          <w:szCs w:val="24"/>
        </w:rPr>
        <w:t xml:space="preserve">υτή η υπόθεση </w:t>
      </w:r>
      <w:r>
        <w:rPr>
          <w:rFonts w:eastAsia="Times New Roman"/>
          <w:color w:val="212121"/>
          <w:szCs w:val="24"/>
        </w:rPr>
        <w:t>είναι</w:t>
      </w:r>
      <w:r w:rsidRPr="00D94EC8">
        <w:rPr>
          <w:rFonts w:eastAsia="Times New Roman"/>
          <w:color w:val="212121"/>
          <w:szCs w:val="24"/>
        </w:rPr>
        <w:t xml:space="preserve"> ένα φιάσκο</w:t>
      </w:r>
      <w:r>
        <w:rPr>
          <w:rFonts w:eastAsia="Times New Roman"/>
          <w:color w:val="212121"/>
          <w:szCs w:val="24"/>
        </w:rPr>
        <w:t xml:space="preserve">. </w:t>
      </w:r>
      <w:r w:rsidRPr="00D94EC8">
        <w:rPr>
          <w:rFonts w:eastAsia="Times New Roman"/>
          <w:color w:val="212121"/>
          <w:szCs w:val="24"/>
        </w:rPr>
        <w:t>Πάρτε το απόφα</w:t>
      </w:r>
      <w:r>
        <w:rPr>
          <w:rFonts w:eastAsia="Times New Roman"/>
          <w:color w:val="212121"/>
          <w:szCs w:val="24"/>
        </w:rPr>
        <w:t>ση! Π</w:t>
      </w:r>
      <w:r w:rsidRPr="00D94EC8">
        <w:rPr>
          <w:rFonts w:eastAsia="Times New Roman"/>
          <w:color w:val="212121"/>
          <w:szCs w:val="24"/>
        </w:rPr>
        <w:t>αραδεχτείτε το</w:t>
      </w:r>
      <w:r>
        <w:rPr>
          <w:rFonts w:eastAsia="Times New Roman"/>
          <w:color w:val="212121"/>
          <w:szCs w:val="24"/>
        </w:rPr>
        <w:t xml:space="preserve">! Ζητήστε μία συγγνώμη από τον κόσμο, γιατί χαλάσατε λεφτά τζάμπα και βερεσέ, να πάμε στα Κέντρα Υγείας να τα στηρίξουμε και </w:t>
      </w:r>
      <w:r w:rsidRPr="00D94EC8">
        <w:rPr>
          <w:rFonts w:eastAsia="Times New Roman"/>
          <w:color w:val="212121"/>
          <w:szCs w:val="24"/>
        </w:rPr>
        <w:t xml:space="preserve">να κάνουμε </w:t>
      </w:r>
      <w:r>
        <w:rPr>
          <w:rFonts w:eastAsia="Times New Roman"/>
          <w:color w:val="212121"/>
          <w:szCs w:val="24"/>
        </w:rPr>
        <w:t>μαζί μία προσπάθεια τα δημόσια Κέντρα Υ</w:t>
      </w:r>
      <w:r w:rsidRPr="00D94EC8">
        <w:rPr>
          <w:rFonts w:eastAsia="Times New Roman"/>
          <w:color w:val="212121"/>
          <w:szCs w:val="24"/>
        </w:rPr>
        <w:t>γεί</w:t>
      </w:r>
      <w:r>
        <w:rPr>
          <w:rFonts w:eastAsia="Times New Roman"/>
          <w:color w:val="212121"/>
          <w:szCs w:val="24"/>
        </w:rPr>
        <w:t xml:space="preserve">ας να μπορέσουν να υποστηριχθούν. </w:t>
      </w:r>
    </w:p>
    <w:p w14:paraId="4CC5AC5B"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Ευχαριστώ πολύ. </w:t>
      </w:r>
    </w:p>
    <w:p w14:paraId="4CC5AC5C" w14:textId="77777777" w:rsidR="005D719C" w:rsidRDefault="00627F40">
      <w:pPr>
        <w:spacing w:line="600" w:lineRule="auto"/>
        <w:ind w:firstLine="720"/>
        <w:jc w:val="both"/>
        <w:rPr>
          <w:rFonts w:eastAsia="Times New Roman"/>
          <w:color w:val="212121"/>
          <w:szCs w:val="24"/>
        </w:rPr>
      </w:pPr>
      <w:r w:rsidRPr="00A3299A">
        <w:rPr>
          <w:rFonts w:eastAsia="Times New Roman"/>
          <w:b/>
          <w:color w:val="212121"/>
          <w:szCs w:val="24"/>
        </w:rPr>
        <w:t>ΠΡΟΕΔΡΕΥΩΝ (Γεώργιος Λαμπρ</w:t>
      </w:r>
      <w:r w:rsidRPr="00A3299A">
        <w:rPr>
          <w:rFonts w:eastAsia="Times New Roman"/>
          <w:b/>
          <w:color w:val="212121"/>
          <w:szCs w:val="24"/>
        </w:rPr>
        <w:t>ούλης):</w:t>
      </w:r>
      <w:r w:rsidRPr="00A3299A">
        <w:rPr>
          <w:rFonts w:eastAsia="Times New Roman" w:cs="Times New Roman"/>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w:t>
      </w:r>
      <w:r>
        <w:rPr>
          <w:rFonts w:eastAsia="Times New Roman" w:cs="Times New Roman"/>
        </w:rPr>
        <w:t>ίου και τον τρόπο οργάνωσης και λειτουργίας της Βουλής, είκοσι οκτώ μαθητές και μαθήτριες και δύο εκπαιδευτικοί συνοδοί τους από το 2</w:t>
      </w:r>
      <w:r w:rsidRPr="00A3299A">
        <w:rPr>
          <w:rFonts w:eastAsia="Times New Roman" w:cs="Times New Roman"/>
        </w:rPr>
        <w:t>1</w:t>
      </w:r>
      <w:r w:rsidRPr="00005DF6">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Αθήνας. </w:t>
      </w:r>
    </w:p>
    <w:p w14:paraId="4CC5AC5D" w14:textId="77777777" w:rsidR="005D719C" w:rsidRDefault="00627F40">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4CC5AC5E" w14:textId="77777777" w:rsidR="005D719C" w:rsidRDefault="00627F40">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CC5AC5F" w14:textId="77777777" w:rsidR="005D719C" w:rsidRDefault="00627F40">
      <w:pPr>
        <w:spacing w:line="600" w:lineRule="auto"/>
        <w:ind w:firstLine="720"/>
        <w:jc w:val="both"/>
        <w:rPr>
          <w:rFonts w:eastAsia="Times New Roman" w:cs="Times New Roman"/>
        </w:rPr>
      </w:pPr>
      <w:r>
        <w:rPr>
          <w:rFonts w:eastAsia="Times New Roman" w:cs="Times New Roman"/>
        </w:rPr>
        <w:t>Τον λόγο έχει ο κ. Δημητρ</w:t>
      </w:r>
      <w:r>
        <w:rPr>
          <w:rFonts w:eastAsia="Times New Roman" w:cs="Times New Roman"/>
        </w:rPr>
        <w:t>ιάδης από τον ΣΥΡΙΖΑ.</w:t>
      </w:r>
    </w:p>
    <w:p w14:paraId="4CC5AC60" w14:textId="77777777" w:rsidR="005D719C" w:rsidRDefault="00627F40">
      <w:pPr>
        <w:spacing w:line="600" w:lineRule="auto"/>
        <w:ind w:firstLine="720"/>
        <w:jc w:val="both"/>
        <w:rPr>
          <w:rFonts w:eastAsia="Times New Roman" w:cs="Times New Roman"/>
        </w:rPr>
      </w:pPr>
      <w:r w:rsidRPr="00A3299A">
        <w:rPr>
          <w:rFonts w:eastAsia="Times New Roman" w:cs="Times New Roman"/>
          <w:b/>
        </w:rPr>
        <w:t>ΔΗΜΗΤΡΙΟΣ ΔΗΜΗΤΡΙΑΔΗΣ:</w:t>
      </w:r>
      <w:r>
        <w:rPr>
          <w:rFonts w:eastAsia="Times New Roman" w:cs="Times New Roman"/>
          <w:b/>
        </w:rPr>
        <w:t xml:space="preserve"> </w:t>
      </w:r>
      <w:r>
        <w:rPr>
          <w:rFonts w:eastAsia="Times New Roman" w:cs="Times New Roman"/>
        </w:rPr>
        <w:t>Ευχαριστώ, κύριε Πρόεδρε.</w:t>
      </w:r>
    </w:p>
    <w:p w14:paraId="4CC5AC61" w14:textId="77777777" w:rsidR="005D719C" w:rsidRDefault="00627F40">
      <w:pPr>
        <w:spacing w:line="600" w:lineRule="auto"/>
        <w:ind w:firstLine="720"/>
        <w:jc w:val="both"/>
        <w:rPr>
          <w:rFonts w:eastAsia="Times New Roman" w:cs="Times New Roman"/>
        </w:rPr>
      </w:pPr>
      <w:r>
        <w:rPr>
          <w:rFonts w:eastAsia="Times New Roman" w:cs="Times New Roman"/>
        </w:rPr>
        <w:t>Κύριοι Υπουργοί, κυρίες και κύριοι συνάδελφοι, πράγματι ο κοινοβουλευτικός χρόνος, το κοινοβουλευτικό έργο είναι πολύ πυκνό και αυτό δεν είναι άμοιρο της πραγματικότητας της πολιτικής.</w:t>
      </w:r>
    </w:p>
    <w:p w14:paraId="4CC5AC62" w14:textId="77777777" w:rsidR="005D719C" w:rsidRDefault="00627F40">
      <w:pPr>
        <w:spacing w:line="600" w:lineRule="auto"/>
        <w:ind w:firstLine="720"/>
        <w:jc w:val="both"/>
        <w:rPr>
          <w:rFonts w:eastAsia="Times New Roman" w:cs="Times New Roman"/>
        </w:rPr>
      </w:pPr>
      <w:r>
        <w:rPr>
          <w:rFonts w:eastAsia="Times New Roman" w:cs="Times New Roman"/>
        </w:rPr>
        <w:t>Μετά το πέρας των μνημονίων και μετά τον προϋπολογισμό που καταθέσαμε</w:t>
      </w:r>
      <w:r w:rsidRPr="00F1696E">
        <w:rPr>
          <w:rFonts w:eastAsia="Times New Roman" w:cs="Times New Roman"/>
        </w:rPr>
        <w:t>,</w:t>
      </w:r>
      <w:r>
        <w:rPr>
          <w:rFonts w:eastAsia="Times New Roman" w:cs="Times New Roman"/>
        </w:rPr>
        <w:t xml:space="preserve"> ο οποίος για πρώτη φορά είναι επεκτατικός και όχι προσαρμοστικός, μας δίνεται η δυνατότητα να μπορούμε να επιταχύνουμε το κυβερνητικό έργο, ώστε οι προγραμματικές μας δεσμεύσεις με βάση</w:t>
      </w:r>
      <w:r>
        <w:rPr>
          <w:rFonts w:eastAsia="Times New Roman" w:cs="Times New Roman"/>
        </w:rPr>
        <w:t xml:space="preserve"> την πολιτική πραγματικότητα να επιτευχθούν στον μεγαλύτερο δυνατό βαθμό, ακριβώς γιατί αυτοί είμαστε, γιατί αυτό έχει ανάγκη ο τόπος, γιατί αυτές είναι οι ανάγκες των πολλών. </w:t>
      </w:r>
    </w:p>
    <w:p w14:paraId="4CC5AC63" w14:textId="77777777" w:rsidR="005D719C" w:rsidRDefault="00627F40">
      <w:pPr>
        <w:spacing w:line="600" w:lineRule="auto"/>
        <w:ind w:firstLine="720"/>
        <w:jc w:val="both"/>
        <w:rPr>
          <w:rFonts w:eastAsia="Times New Roman" w:cs="Times New Roman"/>
        </w:rPr>
      </w:pPr>
      <w:r>
        <w:rPr>
          <w:rFonts w:eastAsia="Times New Roman" w:cs="Times New Roman"/>
        </w:rPr>
        <w:lastRenderedPageBreak/>
        <w:t>Στο επίκεντρο του πολιτικού μας σχεδίου είναι το κοινωνικό κράτος και ως εκ τού</w:t>
      </w:r>
      <w:r>
        <w:rPr>
          <w:rFonts w:eastAsia="Times New Roman" w:cs="Times New Roman"/>
        </w:rPr>
        <w:t xml:space="preserve">του και η </w:t>
      </w:r>
      <w:r>
        <w:rPr>
          <w:rFonts w:eastAsia="Times New Roman" w:cs="Times New Roman"/>
        </w:rPr>
        <w:t>υ</w:t>
      </w:r>
      <w:r>
        <w:rPr>
          <w:rFonts w:eastAsia="Times New Roman" w:cs="Times New Roman"/>
        </w:rPr>
        <w:t>γεία. Με αυτό νομοσχέδιο -για το οποίο θα μου επιτρέψετε να πω πολύ λίγα πράγματα, διότι στο επίκεντρο του δικού μου ενδιαφέροντος είναι δύο συγκεκριμένες τροπολογίες που αφορούν την περιοχή μου, τον Νομό Κοζάνης- ρυθμίζουμε τις ιδιωτικές κλινικ</w:t>
      </w:r>
      <w:r>
        <w:rPr>
          <w:rFonts w:eastAsia="Times New Roman" w:cs="Times New Roman"/>
        </w:rPr>
        <w:t xml:space="preserve">ές, δημιουργούμε το Εθνικό Ινστιτούτο Νεοπλασιών, εισάγουμε μια σειρά από ρυθμίσεις που αφορούν τα φάρμακα και τις βελτιώσεις του προσφερόμενου έργου στην </w:t>
      </w:r>
      <w:r>
        <w:rPr>
          <w:rFonts w:eastAsia="Times New Roman" w:cs="Times New Roman"/>
        </w:rPr>
        <w:t>υ</w:t>
      </w:r>
      <w:r>
        <w:rPr>
          <w:rFonts w:eastAsia="Times New Roman" w:cs="Times New Roman"/>
        </w:rPr>
        <w:t xml:space="preserve">γεία. </w:t>
      </w:r>
    </w:p>
    <w:p w14:paraId="4CC5AC64" w14:textId="77777777" w:rsidR="005D719C" w:rsidRDefault="00627F40">
      <w:pPr>
        <w:spacing w:line="600" w:lineRule="auto"/>
        <w:ind w:firstLine="720"/>
        <w:jc w:val="both"/>
        <w:rPr>
          <w:rFonts w:eastAsia="Times New Roman" w:cs="Times New Roman"/>
        </w:rPr>
      </w:pPr>
      <w:r>
        <w:rPr>
          <w:rFonts w:eastAsia="Times New Roman" w:cs="Times New Roman"/>
        </w:rPr>
        <w:t>Με δεδομένο ότι διασώσαμε το Δημόσιο Σύστημα Υγείας από την κατάρρευση τα προηγούμενα χρόνια,</w:t>
      </w:r>
      <w:r>
        <w:rPr>
          <w:rFonts w:eastAsia="Times New Roman" w:cs="Times New Roman"/>
        </w:rPr>
        <w:t xml:space="preserve"> περνάμε εδώ και λίγο διάστημα στη σταθερή αναβάθμιση του δημόσιου συστήματος </w:t>
      </w:r>
      <w:r>
        <w:rPr>
          <w:rFonts w:eastAsia="Times New Roman" w:cs="Times New Roman"/>
        </w:rPr>
        <w:t>υ</w:t>
      </w:r>
      <w:r>
        <w:rPr>
          <w:rFonts w:eastAsia="Times New Roman" w:cs="Times New Roman"/>
        </w:rPr>
        <w:t>γείας, αλλά και της εθνικής υγείας, και  ρυθμίζουμε εν συνόλω μια σειρά από ζητήματα προς αυτήν την ποιοτική αναβάθμιση και στο δημόσιο, αλλά και στον ιδιωτικό τομέα. Με λίγα λό</w:t>
      </w:r>
      <w:r>
        <w:rPr>
          <w:rFonts w:eastAsia="Times New Roman" w:cs="Times New Roman"/>
        </w:rPr>
        <w:t xml:space="preserve">για, κλείνουμε εμφατικά μία μνημονιακή περίοδο. </w:t>
      </w:r>
    </w:p>
    <w:p w14:paraId="4CC5AC65" w14:textId="77777777" w:rsidR="005D719C" w:rsidRDefault="00627F40">
      <w:pPr>
        <w:spacing w:line="600" w:lineRule="auto"/>
        <w:ind w:firstLine="720"/>
        <w:jc w:val="both"/>
        <w:rPr>
          <w:rFonts w:eastAsia="Times New Roman" w:cs="Times New Roman"/>
        </w:rPr>
      </w:pPr>
      <w:r>
        <w:rPr>
          <w:rFonts w:eastAsia="Times New Roman" w:cs="Times New Roman"/>
        </w:rPr>
        <w:t xml:space="preserve">Ένα παράδειγμα για όλα αυτά είναι η τροπολογία που αφορά το διαχωρισμό κάποιων νοσοκομείων, των οποίων οι διοικήσεις είχαν συνενωθεί μνημονιακά, ενώ ήταν ανεξάρτητοι, κατά </w:t>
      </w:r>
      <w:r>
        <w:rPr>
          <w:rFonts w:eastAsia="Times New Roman" w:cs="Times New Roman"/>
        </w:rPr>
        <w:lastRenderedPageBreak/>
        <w:t>τα άλλα οργανισμοί, σε μια προσπάθεια δημιουργίας ενός διοικητικού υβριδίου που στόχ</w:t>
      </w:r>
      <w:r>
        <w:rPr>
          <w:rFonts w:eastAsia="Times New Roman" w:cs="Times New Roman"/>
        </w:rPr>
        <w:t>ευε, τελικά, στη συρρίκνωση και στην αφομοίωση αυτόνομων οργανισμών. Σε αυτήν την κατεύθυνση ήταν και η διοικητική συνένωση των Νοσοκομείων Κοζάνης και Πτολεμαΐδας. Για αυτή τη συνένωση, -πέρα από το ότι είναι ένα υβρίδιο διοικητικό και δεν υφίσταται σε κα</w:t>
      </w:r>
      <w:r>
        <w:rPr>
          <w:rFonts w:eastAsia="Times New Roman" w:cs="Times New Roman"/>
        </w:rPr>
        <w:t xml:space="preserve">νέναν άλλον τομέα της </w:t>
      </w:r>
      <w:r>
        <w:rPr>
          <w:rFonts w:eastAsia="Times New Roman" w:cs="Times New Roman"/>
        </w:rPr>
        <w:t>δ</w:t>
      </w:r>
      <w:r>
        <w:rPr>
          <w:rFonts w:eastAsia="Times New Roman" w:cs="Times New Roman"/>
        </w:rPr>
        <w:t xml:space="preserve">ημόσιας </w:t>
      </w:r>
      <w:r>
        <w:rPr>
          <w:rFonts w:eastAsia="Times New Roman" w:cs="Times New Roman"/>
        </w:rPr>
        <w:t>δ</w:t>
      </w:r>
      <w:r>
        <w:rPr>
          <w:rFonts w:eastAsia="Times New Roman" w:cs="Times New Roman"/>
        </w:rPr>
        <w:t>ιοίκησης ούτε στη χώρα μας, αλλά ούτε βεβαίως και στην Ευρωπαϊκή Ένωση- η μόνη κριτική που μπορεί να ασκήσει κάποιος είναι ότι αργήσαμε να το κάνουμε. Αυτό, όμως, συνέβη, ακριβώς γιατί προτεραιότητά μας ήταν η διάσωση του συ</w:t>
      </w:r>
      <w:r>
        <w:rPr>
          <w:rFonts w:eastAsia="Times New Roman" w:cs="Times New Roman"/>
        </w:rPr>
        <w:t xml:space="preserve">στήματος </w:t>
      </w:r>
      <w:r>
        <w:rPr>
          <w:rFonts w:eastAsia="Times New Roman" w:cs="Times New Roman"/>
        </w:rPr>
        <w:t>υ</w:t>
      </w:r>
      <w:r>
        <w:rPr>
          <w:rFonts w:eastAsia="Times New Roman" w:cs="Times New Roman"/>
        </w:rPr>
        <w:t>γείας και των νοσοκομείων της χώρας -όπως προείπα- και όχι οι επιμέρους ποιοτικές αναβαθμίσεις και διοικητικές ανακατατάξεις, που πράγματι είναι επείγουσες, που πράγματι λύνουν προβλήματα υπέρ και των δύο νοσοκομείων εν προκειμένω. Διότι πρέπει ν</w:t>
      </w:r>
      <w:r>
        <w:rPr>
          <w:rFonts w:eastAsia="Times New Roman" w:cs="Times New Roman"/>
        </w:rPr>
        <w:t xml:space="preserve">α αντιλαμβανόμαστε πως η δυναμική που αναπτύσσεται από τη διοικητική απελευθέρωση των δύο ήδη αυτόνομων οργανισμών, είναι προς όφελος και των δύο, προς όφελος της δημόσιας </w:t>
      </w:r>
      <w:r>
        <w:rPr>
          <w:rFonts w:eastAsia="Times New Roman" w:cs="Times New Roman"/>
        </w:rPr>
        <w:t>υ</w:t>
      </w:r>
      <w:r>
        <w:rPr>
          <w:rFonts w:eastAsia="Times New Roman" w:cs="Times New Roman"/>
        </w:rPr>
        <w:t xml:space="preserve">γείας και των δύο περιοχών, αλλά και του συνόλου της Δυτικής Μακεδονίας. </w:t>
      </w:r>
    </w:p>
    <w:p w14:paraId="4CC5AC66" w14:textId="77777777" w:rsidR="005D719C" w:rsidRDefault="00627F40">
      <w:pPr>
        <w:spacing w:line="600" w:lineRule="auto"/>
        <w:ind w:firstLine="720"/>
        <w:jc w:val="both"/>
        <w:rPr>
          <w:rFonts w:eastAsia="Times New Roman" w:cs="Times New Roman"/>
        </w:rPr>
      </w:pPr>
      <w:r>
        <w:rPr>
          <w:rFonts w:eastAsia="Times New Roman" w:cs="Times New Roman"/>
        </w:rPr>
        <w:lastRenderedPageBreak/>
        <w:t>Ειδικά τώ</w:t>
      </w:r>
      <w:r>
        <w:rPr>
          <w:rFonts w:eastAsia="Times New Roman" w:cs="Times New Roman"/>
        </w:rPr>
        <w:t>ρα που θεσμοθετείται, σε επίπεδο Υπουργείου Παιδείας, το Πανεπιστήμιο Επιστημών Υγείας στην Πτολεμαΐδα και άρα το αντίστοιχο κομμάτι του που πρέπει να άπτεται του ζητήματος της πανεπιστημιακής κλινικής, απελευθερώνεται και δημιουργεί νέες προοπτικές σε μία</w:t>
      </w:r>
      <w:r>
        <w:rPr>
          <w:rFonts w:eastAsia="Times New Roman" w:cs="Times New Roman"/>
        </w:rPr>
        <w:t xml:space="preserve"> περιοχή που συν τοις άλλοις έχει απόλυτη ανάγκη αυτές τις παρεμβάσεις, ακριβώς λόγω και της γεωπολιτικής της αξίας, αλλά και ακριβώς γιατί είναι σε μία φάση μετάβασης από την οικονομία άνθρακα σε νέες οικονομίες. Και αυτό που πρέπει να έχουμε κυρίως υπόψη</w:t>
      </w:r>
      <w:r>
        <w:rPr>
          <w:rFonts w:eastAsia="Times New Roman" w:cs="Times New Roman"/>
        </w:rPr>
        <w:t xml:space="preserve"> μας είναι ότι μέσα στις νέες οικονομίες πρέπει να είναι και η οικονομία της γνώσης.</w:t>
      </w:r>
    </w:p>
    <w:p w14:paraId="4CC5AC67" w14:textId="77777777" w:rsidR="005D719C" w:rsidRDefault="00627F40">
      <w:pPr>
        <w:spacing w:line="600" w:lineRule="auto"/>
        <w:ind w:firstLine="720"/>
        <w:jc w:val="both"/>
        <w:rPr>
          <w:rFonts w:eastAsia="Times New Roman" w:cs="Times New Roman"/>
        </w:rPr>
      </w:pPr>
      <w:r>
        <w:rPr>
          <w:rFonts w:eastAsia="Times New Roman" w:cs="Times New Roman"/>
        </w:rPr>
        <w:t>Το δεύτερο σημαντικό που με φέρνει ενώπιόν σας, είναι η τροπολογία που αφορά τη διάσπαση των δήμων, ακριβώς γιατί μέσα στους πέντε δήμους που προβλέπει, προβλέπει και τη δ</w:t>
      </w:r>
      <w:r>
        <w:rPr>
          <w:rFonts w:eastAsia="Times New Roman" w:cs="Times New Roman"/>
        </w:rPr>
        <w:t>ιάσπαση του Δήμου Σερβίων – Βελβεντού που ανήκει στη δική μου εκλογική περιφέρεια.</w:t>
      </w:r>
    </w:p>
    <w:p w14:paraId="4CC5AC68" w14:textId="77777777" w:rsidR="005D719C" w:rsidRDefault="00627F40">
      <w:pPr>
        <w:spacing w:line="600" w:lineRule="auto"/>
        <w:ind w:firstLine="720"/>
        <w:jc w:val="both"/>
        <w:rPr>
          <w:rFonts w:eastAsia="Times New Roman"/>
          <w:szCs w:val="24"/>
        </w:rPr>
      </w:pPr>
      <w:r>
        <w:rPr>
          <w:rFonts w:eastAsia="Times New Roman"/>
          <w:szCs w:val="24"/>
        </w:rPr>
        <w:t>Ο</w:t>
      </w:r>
      <w:r>
        <w:rPr>
          <w:rFonts w:eastAsia="Times New Roman"/>
          <w:szCs w:val="24"/>
        </w:rPr>
        <w:t xml:space="preserve"> «</w:t>
      </w:r>
      <w:r>
        <w:rPr>
          <w:rFonts w:eastAsia="Times New Roman"/>
          <w:szCs w:val="24"/>
        </w:rPr>
        <w:t>ΚΑΛΛΙΚΡΑΤΗΣ</w:t>
      </w:r>
      <w:r>
        <w:rPr>
          <w:rFonts w:eastAsia="Times New Roman"/>
          <w:szCs w:val="24"/>
        </w:rPr>
        <w:t xml:space="preserve">» έφερε </w:t>
      </w:r>
      <w:r w:rsidRPr="007373A6">
        <w:rPr>
          <w:rFonts w:eastAsia="Times New Roman"/>
          <w:szCs w:val="24"/>
        </w:rPr>
        <w:t>παλ</w:t>
      </w:r>
      <w:r>
        <w:rPr>
          <w:rFonts w:eastAsia="Times New Roman"/>
          <w:szCs w:val="24"/>
        </w:rPr>
        <w:t>α</w:t>
      </w:r>
      <w:r w:rsidRPr="007373A6">
        <w:rPr>
          <w:rFonts w:eastAsia="Times New Roman"/>
          <w:szCs w:val="24"/>
        </w:rPr>
        <w:t>ιότερα</w:t>
      </w:r>
      <w:r>
        <w:rPr>
          <w:rFonts w:eastAsia="Times New Roman"/>
          <w:szCs w:val="24"/>
        </w:rPr>
        <w:t xml:space="preserve"> οριζόντιες</w:t>
      </w:r>
      <w:r w:rsidRPr="007373A6">
        <w:rPr>
          <w:rFonts w:eastAsia="Times New Roman"/>
          <w:szCs w:val="24"/>
        </w:rPr>
        <w:t xml:space="preserve"> συνενώσεις</w:t>
      </w:r>
      <w:r>
        <w:rPr>
          <w:rFonts w:eastAsia="Times New Roman"/>
          <w:szCs w:val="24"/>
        </w:rPr>
        <w:t>. Το</w:t>
      </w:r>
      <w:r w:rsidRPr="007373A6">
        <w:rPr>
          <w:rFonts w:eastAsia="Times New Roman"/>
          <w:szCs w:val="24"/>
        </w:rPr>
        <w:t xml:space="preserve"> σημαντικότερο</w:t>
      </w:r>
      <w:r>
        <w:rPr>
          <w:rFonts w:eastAsia="Times New Roman"/>
          <w:szCs w:val="24"/>
        </w:rPr>
        <w:t>, όμως,</w:t>
      </w:r>
      <w:r w:rsidRPr="007373A6">
        <w:rPr>
          <w:rFonts w:eastAsia="Times New Roman"/>
          <w:szCs w:val="24"/>
        </w:rPr>
        <w:t xml:space="preserve"> π</w:t>
      </w:r>
      <w:r>
        <w:rPr>
          <w:rFonts w:eastAsia="Times New Roman"/>
          <w:szCs w:val="24"/>
        </w:rPr>
        <w:t>ρόβλημα</w:t>
      </w:r>
      <w:r w:rsidRPr="007373A6">
        <w:rPr>
          <w:rFonts w:eastAsia="Times New Roman"/>
          <w:szCs w:val="24"/>
        </w:rPr>
        <w:t xml:space="preserve"> που</w:t>
      </w:r>
      <w:r>
        <w:rPr>
          <w:rFonts w:eastAsia="Times New Roman"/>
          <w:szCs w:val="24"/>
        </w:rPr>
        <w:t xml:space="preserve"> μας</w:t>
      </w:r>
      <w:r w:rsidRPr="007373A6">
        <w:rPr>
          <w:rFonts w:eastAsia="Times New Roman"/>
          <w:szCs w:val="24"/>
        </w:rPr>
        <w:t xml:space="preserve"> κληρονόμησε</w:t>
      </w:r>
      <w:r>
        <w:rPr>
          <w:rFonts w:eastAsia="Times New Roman"/>
          <w:szCs w:val="24"/>
        </w:rPr>
        <w:t>,</w:t>
      </w:r>
      <w:r w:rsidRPr="007373A6">
        <w:rPr>
          <w:rFonts w:eastAsia="Times New Roman"/>
          <w:szCs w:val="24"/>
        </w:rPr>
        <w:t xml:space="preserve"> είναι το ότι υπάρ</w:t>
      </w:r>
      <w:r>
        <w:rPr>
          <w:rFonts w:eastAsia="Times New Roman"/>
          <w:szCs w:val="24"/>
        </w:rPr>
        <w:t>χει έλλειμμα εκπροσώπησης -</w:t>
      </w:r>
      <w:r w:rsidRPr="007373A6">
        <w:rPr>
          <w:rFonts w:eastAsia="Times New Roman"/>
          <w:szCs w:val="24"/>
        </w:rPr>
        <w:t>ειδικά ανα</w:t>
      </w:r>
      <w:r w:rsidRPr="007373A6">
        <w:rPr>
          <w:rFonts w:eastAsia="Times New Roman"/>
          <w:szCs w:val="24"/>
        </w:rPr>
        <w:lastRenderedPageBreak/>
        <w:t>λογικής ε</w:t>
      </w:r>
      <w:r w:rsidRPr="007373A6">
        <w:rPr>
          <w:rFonts w:eastAsia="Times New Roman"/>
          <w:szCs w:val="24"/>
        </w:rPr>
        <w:t>κπροσώπησης</w:t>
      </w:r>
      <w:r>
        <w:rPr>
          <w:rFonts w:eastAsia="Times New Roman"/>
          <w:szCs w:val="24"/>
        </w:rPr>
        <w:t xml:space="preserve">- </w:t>
      </w:r>
      <w:r w:rsidRPr="007373A6">
        <w:rPr>
          <w:rFonts w:eastAsia="Times New Roman"/>
          <w:szCs w:val="24"/>
        </w:rPr>
        <w:t>έ</w:t>
      </w:r>
      <w:r>
        <w:rPr>
          <w:rFonts w:eastAsia="Times New Roman"/>
          <w:szCs w:val="24"/>
        </w:rPr>
        <w:t>να έλλειμμα προσαρμοστικότητας ό</w:t>
      </w:r>
      <w:r w:rsidRPr="007373A6">
        <w:rPr>
          <w:rFonts w:eastAsia="Times New Roman"/>
          <w:szCs w:val="24"/>
        </w:rPr>
        <w:t xml:space="preserve">σον αφορά την </w:t>
      </w:r>
      <w:r>
        <w:rPr>
          <w:rFonts w:eastAsia="Times New Roman"/>
          <w:szCs w:val="24"/>
        </w:rPr>
        <w:t>α</w:t>
      </w:r>
      <w:r>
        <w:rPr>
          <w:rFonts w:eastAsia="Times New Roman"/>
          <w:szCs w:val="24"/>
        </w:rPr>
        <w:t>υτοδιοίκηση ως τέτοια και παραγνώρι</w:t>
      </w:r>
      <w:r w:rsidRPr="007373A6">
        <w:rPr>
          <w:rFonts w:eastAsia="Times New Roman"/>
          <w:szCs w:val="24"/>
        </w:rPr>
        <w:t>σε πλήρως τις ανάγκες των τοπικών κοινωνιών</w:t>
      </w:r>
      <w:r>
        <w:rPr>
          <w:rFonts w:eastAsia="Times New Roman"/>
          <w:szCs w:val="24"/>
        </w:rPr>
        <w:t>.</w:t>
      </w:r>
      <w:r w:rsidRPr="007373A6">
        <w:rPr>
          <w:rFonts w:eastAsia="Times New Roman"/>
          <w:szCs w:val="24"/>
        </w:rPr>
        <w:t xml:space="preserve"> </w:t>
      </w:r>
    </w:p>
    <w:p w14:paraId="4CC5AC69" w14:textId="77777777" w:rsidR="005D719C" w:rsidRDefault="00627F40">
      <w:pPr>
        <w:spacing w:line="600" w:lineRule="auto"/>
        <w:ind w:firstLine="720"/>
        <w:jc w:val="both"/>
        <w:rPr>
          <w:rFonts w:eastAsia="Times New Roman"/>
          <w:szCs w:val="24"/>
        </w:rPr>
      </w:pPr>
      <w:r>
        <w:rPr>
          <w:rFonts w:eastAsia="Times New Roman"/>
          <w:szCs w:val="24"/>
        </w:rPr>
        <w:t xml:space="preserve">Με λίγα λόγια, </w:t>
      </w:r>
      <w:r w:rsidRPr="007373A6">
        <w:rPr>
          <w:rFonts w:eastAsia="Times New Roman"/>
          <w:szCs w:val="24"/>
        </w:rPr>
        <w:t>μέσα σε κάποια καλά που έφερε</w:t>
      </w:r>
      <w:r>
        <w:rPr>
          <w:rFonts w:eastAsia="Times New Roman"/>
          <w:szCs w:val="24"/>
        </w:rPr>
        <w:t>,</w:t>
      </w:r>
      <w:r w:rsidRPr="007373A6">
        <w:rPr>
          <w:rFonts w:eastAsia="Times New Roman"/>
          <w:szCs w:val="24"/>
        </w:rPr>
        <w:t xml:space="preserve"> μας έφερε πάρα πολλές δυσλειτουργίες τα προηγούμενα </w:t>
      </w:r>
      <w:r>
        <w:rPr>
          <w:rFonts w:eastAsia="Times New Roman"/>
          <w:szCs w:val="24"/>
        </w:rPr>
        <w:t>εννέα</w:t>
      </w:r>
      <w:r w:rsidRPr="007373A6">
        <w:rPr>
          <w:rFonts w:eastAsia="Times New Roman"/>
          <w:szCs w:val="24"/>
        </w:rPr>
        <w:t xml:space="preserve"> χρόνια</w:t>
      </w:r>
      <w:r>
        <w:rPr>
          <w:rFonts w:eastAsia="Times New Roman"/>
          <w:szCs w:val="24"/>
        </w:rPr>
        <w:t>,</w:t>
      </w:r>
      <w:r w:rsidRPr="007373A6">
        <w:rPr>
          <w:rFonts w:eastAsia="Times New Roman"/>
          <w:szCs w:val="24"/>
        </w:rPr>
        <w:t xml:space="preserve"> </w:t>
      </w:r>
      <w:r>
        <w:rPr>
          <w:rFonts w:eastAsia="Times New Roman"/>
          <w:szCs w:val="24"/>
        </w:rPr>
        <w:t>τι</w:t>
      </w:r>
      <w:r>
        <w:rPr>
          <w:rFonts w:eastAsia="Times New Roman"/>
          <w:szCs w:val="24"/>
        </w:rPr>
        <w:t>ς οποίες ε</w:t>
      </w:r>
      <w:r w:rsidRPr="007373A6">
        <w:rPr>
          <w:rFonts w:eastAsia="Times New Roman"/>
          <w:szCs w:val="24"/>
        </w:rPr>
        <w:t>μείς είμαστε υποχρεωμένοι να δούμε</w:t>
      </w:r>
      <w:r>
        <w:rPr>
          <w:rFonts w:eastAsia="Times New Roman"/>
          <w:szCs w:val="24"/>
        </w:rPr>
        <w:t>, ν</w:t>
      </w:r>
      <w:r w:rsidRPr="007373A6">
        <w:rPr>
          <w:rFonts w:eastAsia="Times New Roman"/>
          <w:szCs w:val="24"/>
        </w:rPr>
        <w:t>α εντοπίσουμε και τελικά</w:t>
      </w:r>
      <w:r>
        <w:rPr>
          <w:rFonts w:eastAsia="Times New Roman"/>
          <w:szCs w:val="24"/>
        </w:rPr>
        <w:t>,</w:t>
      </w:r>
      <w:r w:rsidRPr="007373A6">
        <w:rPr>
          <w:rFonts w:eastAsia="Times New Roman"/>
          <w:szCs w:val="24"/>
        </w:rPr>
        <w:t xml:space="preserve"> να αλλάξουμε</w:t>
      </w:r>
      <w:r>
        <w:rPr>
          <w:rFonts w:eastAsia="Times New Roman"/>
          <w:szCs w:val="24"/>
        </w:rPr>
        <w:t>.</w:t>
      </w:r>
      <w:r w:rsidRPr="007373A6">
        <w:rPr>
          <w:rFonts w:eastAsia="Times New Roman"/>
          <w:szCs w:val="24"/>
        </w:rPr>
        <w:t xml:space="preserve"> </w:t>
      </w:r>
    </w:p>
    <w:p w14:paraId="4CC5AC6A" w14:textId="77777777" w:rsidR="005D719C" w:rsidRDefault="00627F40">
      <w:pPr>
        <w:spacing w:line="600" w:lineRule="auto"/>
        <w:ind w:firstLine="720"/>
        <w:jc w:val="both"/>
        <w:rPr>
          <w:rFonts w:eastAsia="Times New Roman"/>
          <w:szCs w:val="24"/>
        </w:rPr>
      </w:pPr>
      <w:r>
        <w:rPr>
          <w:rFonts w:eastAsia="Times New Roman"/>
          <w:szCs w:val="24"/>
        </w:rPr>
        <w:t>Ο «</w:t>
      </w:r>
      <w:r>
        <w:rPr>
          <w:rFonts w:eastAsia="Times New Roman"/>
          <w:szCs w:val="24"/>
        </w:rPr>
        <w:t>ΚΛΕΙΣΘΕΝΗΣ</w:t>
      </w:r>
      <w:r>
        <w:rPr>
          <w:rFonts w:eastAsia="Times New Roman"/>
          <w:szCs w:val="24"/>
        </w:rPr>
        <w:t xml:space="preserve"> Ι»,</w:t>
      </w:r>
      <w:r w:rsidRPr="007373A6">
        <w:rPr>
          <w:rFonts w:eastAsia="Times New Roman"/>
          <w:szCs w:val="24"/>
        </w:rPr>
        <w:t xml:space="preserve"> λοιπόν</w:t>
      </w:r>
      <w:r>
        <w:rPr>
          <w:rFonts w:eastAsia="Times New Roman"/>
          <w:szCs w:val="24"/>
        </w:rPr>
        <w:t>, που φέραμε, έφερε πράγματι μια σημαντική αλλαγή στη δ</w:t>
      </w:r>
      <w:r w:rsidRPr="007373A6">
        <w:rPr>
          <w:rFonts w:eastAsia="Times New Roman"/>
          <w:szCs w:val="24"/>
        </w:rPr>
        <w:t>ημοκρατική εκπροσώπηση</w:t>
      </w:r>
      <w:r>
        <w:rPr>
          <w:rFonts w:eastAsia="Times New Roman"/>
          <w:szCs w:val="24"/>
        </w:rPr>
        <w:t>. Έ</w:t>
      </w:r>
      <w:r w:rsidRPr="007373A6">
        <w:rPr>
          <w:rFonts w:eastAsia="Times New Roman"/>
          <w:szCs w:val="24"/>
        </w:rPr>
        <w:t>φερε την απλή αναλογική</w:t>
      </w:r>
      <w:r>
        <w:rPr>
          <w:rFonts w:eastAsia="Times New Roman"/>
          <w:szCs w:val="24"/>
        </w:rPr>
        <w:t>,</w:t>
      </w:r>
      <w:r w:rsidRPr="007373A6">
        <w:rPr>
          <w:rFonts w:eastAsia="Times New Roman"/>
          <w:szCs w:val="24"/>
        </w:rPr>
        <w:t xml:space="preserve"> μεγαλύτερη αυτονομία στις κοινότητες κα</w:t>
      </w:r>
      <w:r w:rsidRPr="007373A6">
        <w:rPr>
          <w:rFonts w:eastAsia="Times New Roman"/>
          <w:szCs w:val="24"/>
        </w:rPr>
        <w:t>ι την κουλτούρα τ</w:t>
      </w:r>
      <w:r>
        <w:rPr>
          <w:rFonts w:eastAsia="Times New Roman"/>
          <w:szCs w:val="24"/>
        </w:rPr>
        <w:t>ων</w:t>
      </w:r>
      <w:r w:rsidRPr="007373A6">
        <w:rPr>
          <w:rFonts w:eastAsia="Times New Roman"/>
          <w:szCs w:val="24"/>
        </w:rPr>
        <w:t xml:space="preserve"> προγραμματικών συγκλίσεων στα δημοτικά και περιφερειακά συμβούλια</w:t>
      </w:r>
      <w:r>
        <w:rPr>
          <w:rFonts w:eastAsia="Times New Roman"/>
          <w:szCs w:val="24"/>
        </w:rPr>
        <w:t>.</w:t>
      </w:r>
      <w:r w:rsidRPr="007373A6">
        <w:rPr>
          <w:rFonts w:eastAsia="Times New Roman"/>
          <w:szCs w:val="24"/>
        </w:rPr>
        <w:t xml:space="preserve"> </w:t>
      </w:r>
      <w:r>
        <w:rPr>
          <w:rFonts w:eastAsia="Times New Roman"/>
          <w:szCs w:val="24"/>
        </w:rPr>
        <w:t>Δ</w:t>
      </w:r>
      <w:r w:rsidRPr="007373A6">
        <w:rPr>
          <w:rFonts w:eastAsia="Times New Roman"/>
          <w:szCs w:val="24"/>
        </w:rPr>
        <w:t>ιότι</w:t>
      </w:r>
      <w:r>
        <w:rPr>
          <w:rFonts w:eastAsia="Times New Roman"/>
          <w:szCs w:val="24"/>
        </w:rPr>
        <w:t xml:space="preserve"> το σημαντικότερο πρόβλημα της </w:t>
      </w:r>
      <w:r>
        <w:rPr>
          <w:rFonts w:eastAsia="Times New Roman"/>
          <w:szCs w:val="24"/>
        </w:rPr>
        <w:t>τ</w:t>
      </w:r>
      <w:r w:rsidRPr="007373A6">
        <w:rPr>
          <w:rFonts w:eastAsia="Times New Roman"/>
          <w:szCs w:val="24"/>
        </w:rPr>
        <w:t xml:space="preserve">οπικής </w:t>
      </w:r>
      <w:r>
        <w:rPr>
          <w:rFonts w:eastAsia="Times New Roman"/>
          <w:szCs w:val="24"/>
        </w:rPr>
        <w:t>α</w:t>
      </w:r>
      <w:r w:rsidRPr="007373A6">
        <w:rPr>
          <w:rFonts w:eastAsia="Times New Roman"/>
          <w:szCs w:val="24"/>
        </w:rPr>
        <w:t>υτοδιοίκησης και του μο</w:t>
      </w:r>
      <w:r>
        <w:rPr>
          <w:rFonts w:eastAsia="Times New Roman"/>
          <w:szCs w:val="24"/>
        </w:rPr>
        <w:t>ντέλου που έχει επιβληθεί στην ε</w:t>
      </w:r>
      <w:r w:rsidRPr="007373A6">
        <w:rPr>
          <w:rFonts w:eastAsia="Times New Roman"/>
          <w:szCs w:val="24"/>
        </w:rPr>
        <w:t>λληνική περιφέρεια</w:t>
      </w:r>
      <w:r>
        <w:rPr>
          <w:rFonts w:eastAsia="Times New Roman"/>
          <w:szCs w:val="24"/>
        </w:rPr>
        <w:t>,</w:t>
      </w:r>
      <w:r w:rsidRPr="007373A6">
        <w:rPr>
          <w:rFonts w:eastAsia="Times New Roman"/>
          <w:szCs w:val="24"/>
        </w:rPr>
        <w:t xml:space="preserve"> είναι </w:t>
      </w:r>
      <w:r>
        <w:rPr>
          <w:rFonts w:eastAsia="Times New Roman"/>
          <w:szCs w:val="24"/>
        </w:rPr>
        <w:t xml:space="preserve">αυτό που αφορά την ενότητα δήμων που άπτεται </w:t>
      </w:r>
      <w:r w:rsidRPr="007373A6">
        <w:rPr>
          <w:rFonts w:eastAsia="Times New Roman"/>
          <w:szCs w:val="24"/>
        </w:rPr>
        <w:t xml:space="preserve">της νησιωτικότητας και της </w:t>
      </w:r>
      <w:r>
        <w:rPr>
          <w:rFonts w:eastAsia="Times New Roman"/>
          <w:szCs w:val="24"/>
        </w:rPr>
        <w:t>ορεινό</w:t>
      </w:r>
      <w:r w:rsidRPr="007373A6">
        <w:rPr>
          <w:rFonts w:eastAsia="Times New Roman"/>
          <w:szCs w:val="24"/>
        </w:rPr>
        <w:t>τητας</w:t>
      </w:r>
      <w:r>
        <w:rPr>
          <w:rFonts w:eastAsia="Times New Roman"/>
          <w:szCs w:val="24"/>
        </w:rPr>
        <w:t>.</w:t>
      </w:r>
      <w:r w:rsidRPr="007373A6">
        <w:rPr>
          <w:rFonts w:eastAsia="Times New Roman"/>
          <w:szCs w:val="24"/>
        </w:rPr>
        <w:t xml:space="preserve"> </w:t>
      </w:r>
    </w:p>
    <w:p w14:paraId="4CC5AC6B" w14:textId="77777777" w:rsidR="005D719C" w:rsidRDefault="00627F40">
      <w:pPr>
        <w:spacing w:line="600" w:lineRule="auto"/>
        <w:ind w:firstLine="720"/>
        <w:jc w:val="both"/>
        <w:rPr>
          <w:rFonts w:eastAsia="Times New Roman"/>
          <w:szCs w:val="24"/>
        </w:rPr>
      </w:pPr>
      <w:r>
        <w:rPr>
          <w:rFonts w:eastAsia="Times New Roman"/>
          <w:szCs w:val="24"/>
        </w:rPr>
        <w:t>Ο</w:t>
      </w:r>
      <w:r w:rsidRPr="007373A6">
        <w:rPr>
          <w:rFonts w:eastAsia="Times New Roman"/>
          <w:szCs w:val="24"/>
        </w:rPr>
        <w:t>ι ανάγκες</w:t>
      </w:r>
      <w:r>
        <w:rPr>
          <w:rFonts w:eastAsia="Times New Roman"/>
          <w:szCs w:val="24"/>
        </w:rPr>
        <w:t>,</w:t>
      </w:r>
      <w:r w:rsidRPr="007373A6">
        <w:rPr>
          <w:rFonts w:eastAsia="Times New Roman"/>
          <w:szCs w:val="24"/>
        </w:rPr>
        <w:t xml:space="preserve"> λοιπόν</w:t>
      </w:r>
      <w:r>
        <w:rPr>
          <w:rFonts w:eastAsia="Times New Roman"/>
          <w:szCs w:val="24"/>
        </w:rPr>
        <w:t>, της ορθής</w:t>
      </w:r>
      <w:r w:rsidRPr="007373A6">
        <w:rPr>
          <w:rFonts w:eastAsia="Times New Roman"/>
          <w:szCs w:val="24"/>
        </w:rPr>
        <w:t xml:space="preserve"> </w:t>
      </w:r>
      <w:r>
        <w:rPr>
          <w:rFonts w:eastAsia="Times New Roman"/>
          <w:szCs w:val="24"/>
        </w:rPr>
        <w:t>δια</w:t>
      </w:r>
      <w:r w:rsidRPr="007373A6">
        <w:rPr>
          <w:rFonts w:eastAsia="Times New Roman"/>
          <w:szCs w:val="24"/>
        </w:rPr>
        <w:t>κυβέρνησης</w:t>
      </w:r>
      <w:r>
        <w:rPr>
          <w:rFonts w:eastAsia="Times New Roman"/>
          <w:szCs w:val="24"/>
        </w:rPr>
        <w:t>,</w:t>
      </w:r>
      <w:r w:rsidRPr="007373A6">
        <w:rPr>
          <w:rFonts w:eastAsia="Times New Roman"/>
          <w:szCs w:val="24"/>
        </w:rPr>
        <w:t xml:space="preserve"> της λειτουργικής </w:t>
      </w:r>
      <w:r>
        <w:rPr>
          <w:rFonts w:eastAsia="Times New Roman"/>
          <w:szCs w:val="24"/>
        </w:rPr>
        <w:t>δια</w:t>
      </w:r>
      <w:r w:rsidRPr="007373A6">
        <w:rPr>
          <w:rFonts w:eastAsia="Times New Roman"/>
          <w:szCs w:val="24"/>
        </w:rPr>
        <w:t xml:space="preserve">κυβέρνησης και της βιώσιμης </w:t>
      </w:r>
      <w:r>
        <w:rPr>
          <w:rFonts w:eastAsia="Times New Roman"/>
          <w:szCs w:val="24"/>
        </w:rPr>
        <w:t>διακυβέρνησης, μά</w:t>
      </w:r>
      <w:r w:rsidRPr="007373A6">
        <w:rPr>
          <w:rFonts w:eastAsia="Times New Roman"/>
          <w:szCs w:val="24"/>
        </w:rPr>
        <w:t xml:space="preserve">ς </w:t>
      </w:r>
      <w:r w:rsidRPr="007373A6">
        <w:rPr>
          <w:rFonts w:eastAsia="Times New Roman"/>
          <w:szCs w:val="24"/>
        </w:rPr>
        <w:lastRenderedPageBreak/>
        <w:t>αναγκάζει να πάρουμε προωθητι</w:t>
      </w:r>
      <w:r>
        <w:rPr>
          <w:rFonts w:eastAsia="Times New Roman"/>
          <w:szCs w:val="24"/>
        </w:rPr>
        <w:t>κές πρωτοβουλίες για την ανάπ</w:t>
      </w:r>
      <w:r>
        <w:rPr>
          <w:rFonts w:eastAsia="Times New Roman"/>
          <w:szCs w:val="24"/>
        </w:rPr>
        <w:t>τυξ</w:t>
      </w:r>
      <w:r w:rsidRPr="007373A6">
        <w:rPr>
          <w:rFonts w:eastAsia="Times New Roman"/>
          <w:szCs w:val="24"/>
        </w:rPr>
        <w:t>η</w:t>
      </w:r>
      <w:r>
        <w:rPr>
          <w:rFonts w:eastAsia="Times New Roman"/>
          <w:szCs w:val="24"/>
        </w:rPr>
        <w:t xml:space="preserve"> και</w:t>
      </w:r>
      <w:r w:rsidRPr="007373A6">
        <w:rPr>
          <w:rFonts w:eastAsia="Times New Roman"/>
          <w:szCs w:val="24"/>
        </w:rPr>
        <w:t xml:space="preserve"> την ευημερία των πολιτών</w:t>
      </w:r>
      <w:r>
        <w:rPr>
          <w:rFonts w:eastAsia="Times New Roman"/>
          <w:szCs w:val="24"/>
        </w:rPr>
        <w:t>.</w:t>
      </w:r>
      <w:r w:rsidRPr="007373A6">
        <w:rPr>
          <w:rFonts w:eastAsia="Times New Roman"/>
          <w:szCs w:val="24"/>
        </w:rPr>
        <w:t xml:space="preserve"> </w:t>
      </w:r>
      <w:r>
        <w:rPr>
          <w:rFonts w:eastAsia="Times New Roman"/>
          <w:szCs w:val="24"/>
        </w:rPr>
        <w:t>Κ</w:t>
      </w:r>
      <w:r w:rsidRPr="007373A6">
        <w:rPr>
          <w:rFonts w:eastAsia="Times New Roman"/>
          <w:szCs w:val="24"/>
        </w:rPr>
        <w:t xml:space="preserve">αι αυτό είναι </w:t>
      </w:r>
      <w:r>
        <w:rPr>
          <w:rFonts w:eastAsia="Times New Roman"/>
          <w:szCs w:val="24"/>
        </w:rPr>
        <w:t xml:space="preserve">μονίμως το </w:t>
      </w:r>
      <w:r w:rsidRPr="007373A6">
        <w:rPr>
          <w:rFonts w:eastAsia="Times New Roman"/>
          <w:szCs w:val="24"/>
        </w:rPr>
        <w:t xml:space="preserve">σταθερό ζητούμενο για </w:t>
      </w:r>
      <w:r>
        <w:rPr>
          <w:rFonts w:eastAsia="Times New Roman"/>
          <w:szCs w:val="24"/>
        </w:rPr>
        <w:t>εμά</w:t>
      </w:r>
      <w:r w:rsidRPr="007373A6">
        <w:rPr>
          <w:rFonts w:eastAsia="Times New Roman"/>
          <w:szCs w:val="24"/>
        </w:rPr>
        <w:t>ς</w:t>
      </w:r>
      <w:r>
        <w:rPr>
          <w:rFonts w:eastAsia="Times New Roman"/>
          <w:szCs w:val="24"/>
        </w:rPr>
        <w:t>. Κ</w:t>
      </w:r>
      <w:r w:rsidRPr="007373A6">
        <w:rPr>
          <w:rFonts w:eastAsia="Times New Roman"/>
          <w:szCs w:val="24"/>
        </w:rPr>
        <w:t xml:space="preserve">αι είναι κυρίως το </w:t>
      </w:r>
      <w:r>
        <w:rPr>
          <w:rFonts w:eastAsia="Times New Roman"/>
          <w:szCs w:val="24"/>
        </w:rPr>
        <w:t>σταθερό</w:t>
      </w:r>
      <w:r w:rsidRPr="007373A6">
        <w:rPr>
          <w:rFonts w:eastAsia="Times New Roman"/>
          <w:szCs w:val="24"/>
        </w:rPr>
        <w:t xml:space="preserve"> ζητούμενο για την </w:t>
      </w:r>
      <w:r>
        <w:rPr>
          <w:rFonts w:eastAsia="Times New Roman"/>
          <w:szCs w:val="24"/>
        </w:rPr>
        <w:t>ε</w:t>
      </w:r>
      <w:r w:rsidRPr="007373A6">
        <w:rPr>
          <w:rFonts w:eastAsia="Times New Roman"/>
          <w:szCs w:val="24"/>
        </w:rPr>
        <w:t>λληνική ενδοχώρα</w:t>
      </w:r>
      <w:r>
        <w:rPr>
          <w:rFonts w:eastAsia="Times New Roman"/>
          <w:szCs w:val="24"/>
        </w:rPr>
        <w:t>,</w:t>
      </w:r>
      <w:r w:rsidRPr="007373A6">
        <w:rPr>
          <w:rFonts w:eastAsia="Times New Roman"/>
          <w:szCs w:val="24"/>
        </w:rPr>
        <w:t xml:space="preserve"> για τις περιπτώσεις </w:t>
      </w:r>
      <w:r>
        <w:rPr>
          <w:rFonts w:eastAsia="Times New Roman"/>
          <w:szCs w:val="24"/>
        </w:rPr>
        <w:t>που μόλις προείπα,</w:t>
      </w:r>
      <w:r w:rsidRPr="007373A6">
        <w:rPr>
          <w:rFonts w:eastAsia="Times New Roman"/>
          <w:szCs w:val="24"/>
        </w:rPr>
        <w:t xml:space="preserve"> την ορεινότητα και τη νησιωτικότητα</w:t>
      </w:r>
      <w:r>
        <w:rPr>
          <w:rFonts w:eastAsia="Times New Roman"/>
          <w:szCs w:val="24"/>
        </w:rPr>
        <w:t>, ακριβώς γ</w:t>
      </w:r>
      <w:r w:rsidRPr="007373A6">
        <w:rPr>
          <w:rFonts w:eastAsia="Times New Roman"/>
          <w:szCs w:val="24"/>
        </w:rPr>
        <w:t>ιατί είναι ένα σύ</w:t>
      </w:r>
      <w:r w:rsidRPr="007373A6">
        <w:rPr>
          <w:rFonts w:eastAsia="Times New Roman"/>
          <w:szCs w:val="24"/>
        </w:rPr>
        <w:t xml:space="preserve">νολο το οποίο πρέπει να τύχει της προσοχής </w:t>
      </w:r>
      <w:r>
        <w:rPr>
          <w:rFonts w:eastAsia="Times New Roman"/>
          <w:szCs w:val="24"/>
        </w:rPr>
        <w:t>μας,</w:t>
      </w:r>
      <w:r w:rsidRPr="007373A6">
        <w:rPr>
          <w:rFonts w:eastAsia="Times New Roman"/>
          <w:szCs w:val="24"/>
        </w:rPr>
        <w:t xml:space="preserve"> ώστε οι παρεμβάσεις μας να είναι θετικές</w:t>
      </w:r>
      <w:r>
        <w:rPr>
          <w:rFonts w:eastAsia="Times New Roman"/>
          <w:szCs w:val="24"/>
        </w:rPr>
        <w:t>.</w:t>
      </w:r>
      <w:r w:rsidRPr="007373A6">
        <w:rPr>
          <w:rFonts w:eastAsia="Times New Roman"/>
          <w:szCs w:val="24"/>
        </w:rPr>
        <w:t xml:space="preserve"> </w:t>
      </w:r>
    </w:p>
    <w:p w14:paraId="4CC5AC6C" w14:textId="77777777" w:rsidR="005D719C" w:rsidRDefault="00627F40">
      <w:pPr>
        <w:spacing w:line="600" w:lineRule="auto"/>
        <w:ind w:firstLine="720"/>
        <w:jc w:val="both"/>
        <w:rPr>
          <w:rFonts w:eastAsia="Times New Roman"/>
          <w:szCs w:val="24"/>
        </w:rPr>
      </w:pPr>
      <w:r>
        <w:rPr>
          <w:rFonts w:eastAsia="Times New Roman"/>
          <w:szCs w:val="24"/>
        </w:rPr>
        <w:t>Η ανάγκη, λ</w:t>
      </w:r>
      <w:r w:rsidRPr="007373A6">
        <w:rPr>
          <w:rFonts w:eastAsia="Times New Roman"/>
          <w:szCs w:val="24"/>
        </w:rPr>
        <w:t>οιπόν</w:t>
      </w:r>
      <w:r>
        <w:rPr>
          <w:rFonts w:eastAsia="Times New Roman"/>
          <w:szCs w:val="24"/>
        </w:rPr>
        <w:t>,</w:t>
      </w:r>
      <w:r w:rsidRPr="007373A6">
        <w:rPr>
          <w:rFonts w:eastAsia="Times New Roman"/>
          <w:szCs w:val="24"/>
        </w:rPr>
        <w:t xml:space="preserve"> </w:t>
      </w:r>
      <w:r>
        <w:rPr>
          <w:rFonts w:eastAsia="Times New Roman"/>
          <w:szCs w:val="24"/>
        </w:rPr>
        <w:t>για</w:t>
      </w:r>
      <w:r w:rsidRPr="007373A6">
        <w:rPr>
          <w:rFonts w:eastAsia="Times New Roman"/>
          <w:szCs w:val="24"/>
        </w:rPr>
        <w:t xml:space="preserve"> αλλαγές </w:t>
      </w:r>
      <w:r>
        <w:rPr>
          <w:rFonts w:eastAsia="Times New Roman"/>
          <w:szCs w:val="24"/>
        </w:rPr>
        <w:t xml:space="preserve">και διασπάσεις </w:t>
      </w:r>
      <w:r w:rsidRPr="007373A6">
        <w:rPr>
          <w:rFonts w:eastAsia="Times New Roman"/>
          <w:szCs w:val="24"/>
        </w:rPr>
        <w:t xml:space="preserve">της </w:t>
      </w:r>
      <w:r>
        <w:rPr>
          <w:rFonts w:eastAsia="Times New Roman"/>
          <w:szCs w:val="24"/>
        </w:rPr>
        <w:t>νησιωτικής</w:t>
      </w:r>
      <w:r w:rsidRPr="007373A6">
        <w:rPr>
          <w:rFonts w:eastAsia="Times New Roman"/>
          <w:szCs w:val="24"/>
        </w:rPr>
        <w:t xml:space="preserve"> και ορεινής ε</w:t>
      </w:r>
      <w:r>
        <w:rPr>
          <w:rFonts w:eastAsia="Times New Roman"/>
          <w:szCs w:val="24"/>
        </w:rPr>
        <w:t>ν</w:t>
      </w:r>
      <w:r w:rsidRPr="007373A6">
        <w:rPr>
          <w:rFonts w:eastAsia="Times New Roman"/>
          <w:szCs w:val="24"/>
        </w:rPr>
        <w:t>δ</w:t>
      </w:r>
      <w:r>
        <w:rPr>
          <w:rFonts w:eastAsia="Times New Roman"/>
          <w:szCs w:val="24"/>
        </w:rPr>
        <w:t xml:space="preserve">οχώρας </w:t>
      </w:r>
      <w:r w:rsidRPr="007373A6">
        <w:rPr>
          <w:rFonts w:eastAsia="Times New Roman"/>
          <w:szCs w:val="24"/>
        </w:rPr>
        <w:t>είναι επιτακτική</w:t>
      </w:r>
      <w:r>
        <w:rPr>
          <w:rFonts w:eastAsia="Times New Roman"/>
          <w:szCs w:val="24"/>
        </w:rPr>
        <w:t xml:space="preserve"> εκεί που έχουμε</w:t>
      </w:r>
      <w:r w:rsidRPr="007373A6">
        <w:rPr>
          <w:rFonts w:eastAsia="Times New Roman"/>
          <w:szCs w:val="24"/>
        </w:rPr>
        <w:t xml:space="preserve"> παραδείγματα αποτυχίας των συνενώσεων</w:t>
      </w:r>
      <w:r>
        <w:rPr>
          <w:rFonts w:eastAsia="Times New Roman"/>
          <w:szCs w:val="24"/>
        </w:rPr>
        <w:t>,</w:t>
      </w:r>
      <w:r w:rsidRPr="007373A6">
        <w:rPr>
          <w:rFonts w:eastAsia="Times New Roman"/>
          <w:szCs w:val="24"/>
        </w:rPr>
        <w:t xml:space="preserve"> εκεί που υπάρχει κίνδυνος λειτουργικότητας των δήμων</w:t>
      </w:r>
      <w:r>
        <w:rPr>
          <w:rFonts w:eastAsia="Times New Roman"/>
          <w:szCs w:val="24"/>
        </w:rPr>
        <w:t>,</w:t>
      </w:r>
      <w:r w:rsidRPr="007373A6">
        <w:rPr>
          <w:rFonts w:eastAsia="Times New Roman"/>
          <w:szCs w:val="24"/>
        </w:rPr>
        <w:t xml:space="preserve"> εκεί που οι αν</w:t>
      </w:r>
      <w:r>
        <w:rPr>
          <w:rFonts w:eastAsia="Times New Roman"/>
          <w:szCs w:val="24"/>
        </w:rPr>
        <w:t>ισότητες παραμένουν και διευρύνον</w:t>
      </w:r>
      <w:r w:rsidRPr="007373A6">
        <w:rPr>
          <w:rFonts w:eastAsia="Times New Roman"/>
          <w:szCs w:val="24"/>
        </w:rPr>
        <w:t>ται σε βάρος των πολιτών</w:t>
      </w:r>
      <w:r>
        <w:rPr>
          <w:rFonts w:eastAsia="Times New Roman"/>
          <w:szCs w:val="24"/>
        </w:rPr>
        <w:t>. Χάνεται, μ</w:t>
      </w:r>
      <w:r w:rsidRPr="007373A6">
        <w:rPr>
          <w:rFonts w:eastAsia="Times New Roman"/>
          <w:szCs w:val="24"/>
        </w:rPr>
        <w:t>ε λίγα λόγια</w:t>
      </w:r>
      <w:r>
        <w:rPr>
          <w:rFonts w:eastAsia="Times New Roman"/>
          <w:szCs w:val="24"/>
        </w:rPr>
        <w:t>,</w:t>
      </w:r>
      <w:r w:rsidRPr="007373A6">
        <w:rPr>
          <w:rFonts w:eastAsia="Times New Roman"/>
          <w:szCs w:val="24"/>
        </w:rPr>
        <w:t xml:space="preserve"> η αρχή της καλής </w:t>
      </w:r>
      <w:r>
        <w:rPr>
          <w:rFonts w:eastAsia="Times New Roman"/>
          <w:szCs w:val="24"/>
        </w:rPr>
        <w:t xml:space="preserve">και δίκαιης </w:t>
      </w:r>
      <w:r w:rsidRPr="007373A6">
        <w:rPr>
          <w:rFonts w:eastAsia="Times New Roman"/>
          <w:szCs w:val="24"/>
        </w:rPr>
        <w:t>τοπικής διακυβέρνησης</w:t>
      </w:r>
      <w:r>
        <w:rPr>
          <w:rFonts w:eastAsia="Times New Roman"/>
          <w:szCs w:val="24"/>
        </w:rPr>
        <w:t>.</w:t>
      </w:r>
    </w:p>
    <w:p w14:paraId="4CC5AC6D" w14:textId="77777777" w:rsidR="005D719C" w:rsidRDefault="00627F40">
      <w:pPr>
        <w:spacing w:line="600" w:lineRule="auto"/>
        <w:ind w:firstLine="720"/>
        <w:jc w:val="both"/>
        <w:rPr>
          <w:rFonts w:eastAsia="Times New Roman"/>
          <w:szCs w:val="24"/>
        </w:rPr>
      </w:pPr>
      <w:r>
        <w:rPr>
          <w:rFonts w:eastAsia="Times New Roman"/>
          <w:szCs w:val="24"/>
        </w:rPr>
        <w:t>Μέχρι σήμερα, έ</w:t>
      </w:r>
      <w:r w:rsidRPr="007373A6">
        <w:rPr>
          <w:rFonts w:eastAsia="Times New Roman"/>
          <w:szCs w:val="24"/>
        </w:rPr>
        <w:t xml:space="preserve">χουμε ένα </w:t>
      </w:r>
      <w:r>
        <w:rPr>
          <w:rFonts w:eastAsia="Times New Roman"/>
          <w:szCs w:val="24"/>
        </w:rPr>
        <w:t>νομο</w:t>
      </w:r>
      <w:r w:rsidRPr="007373A6">
        <w:rPr>
          <w:rFonts w:eastAsia="Times New Roman"/>
          <w:szCs w:val="24"/>
        </w:rPr>
        <w:t>θετικό έργο μόνο συνενώ</w:t>
      </w:r>
      <w:r w:rsidRPr="007373A6">
        <w:rPr>
          <w:rFonts w:eastAsia="Times New Roman"/>
          <w:szCs w:val="24"/>
        </w:rPr>
        <w:t>σεων</w:t>
      </w:r>
      <w:r>
        <w:rPr>
          <w:rFonts w:eastAsia="Times New Roman"/>
          <w:szCs w:val="24"/>
        </w:rPr>
        <w:t xml:space="preserve">. Δεν έχουμε διάσπαση δήμων. Άρα </w:t>
      </w:r>
      <w:r w:rsidRPr="007373A6">
        <w:rPr>
          <w:rFonts w:eastAsia="Times New Roman"/>
          <w:szCs w:val="24"/>
        </w:rPr>
        <w:t xml:space="preserve">τολμούμε </w:t>
      </w:r>
      <w:r>
        <w:rPr>
          <w:rFonts w:eastAsia="Times New Roman"/>
          <w:szCs w:val="24"/>
        </w:rPr>
        <w:t>-</w:t>
      </w:r>
      <w:r w:rsidRPr="007373A6">
        <w:rPr>
          <w:rFonts w:eastAsia="Times New Roman"/>
          <w:szCs w:val="24"/>
        </w:rPr>
        <w:t>γιατί πρέπει</w:t>
      </w:r>
      <w:r>
        <w:rPr>
          <w:rFonts w:eastAsia="Times New Roman"/>
          <w:szCs w:val="24"/>
        </w:rPr>
        <w:t xml:space="preserve">- και δημιουργούμε </w:t>
      </w:r>
      <w:r w:rsidRPr="007373A6">
        <w:rPr>
          <w:rFonts w:eastAsia="Times New Roman"/>
          <w:szCs w:val="24"/>
        </w:rPr>
        <w:t xml:space="preserve">το πλαίσιο και τις προϋποθέσεις για το πώς θα γίνονται από τούδε και </w:t>
      </w:r>
      <w:r>
        <w:rPr>
          <w:rFonts w:eastAsia="Times New Roman"/>
          <w:szCs w:val="24"/>
        </w:rPr>
        <w:t>εφ</w:t>
      </w:r>
      <w:r w:rsidRPr="007373A6">
        <w:rPr>
          <w:rFonts w:eastAsia="Times New Roman"/>
          <w:szCs w:val="24"/>
        </w:rPr>
        <w:t>εξής</w:t>
      </w:r>
      <w:r>
        <w:rPr>
          <w:rFonts w:eastAsia="Times New Roman"/>
          <w:szCs w:val="24"/>
        </w:rPr>
        <w:t>.</w:t>
      </w:r>
    </w:p>
    <w:p w14:paraId="4CC5AC6E" w14:textId="77777777" w:rsidR="005D719C" w:rsidRDefault="00627F40">
      <w:pPr>
        <w:spacing w:line="600" w:lineRule="auto"/>
        <w:ind w:firstLine="720"/>
        <w:jc w:val="both"/>
        <w:rPr>
          <w:rFonts w:eastAsia="Times New Roman"/>
          <w:szCs w:val="24"/>
        </w:rPr>
      </w:pPr>
      <w:r>
        <w:rPr>
          <w:rFonts w:eastAsia="Times New Roman"/>
          <w:szCs w:val="24"/>
        </w:rPr>
        <w:lastRenderedPageBreak/>
        <w:t>Προχωρούμε, λ</w:t>
      </w:r>
      <w:r w:rsidRPr="007373A6">
        <w:rPr>
          <w:rFonts w:eastAsia="Times New Roman"/>
          <w:szCs w:val="24"/>
        </w:rPr>
        <w:t>οιπόν</w:t>
      </w:r>
      <w:r>
        <w:rPr>
          <w:rFonts w:eastAsia="Times New Roman"/>
          <w:szCs w:val="24"/>
        </w:rPr>
        <w:t>,</w:t>
      </w:r>
      <w:r w:rsidRPr="007373A6">
        <w:rPr>
          <w:rFonts w:eastAsia="Times New Roman"/>
          <w:szCs w:val="24"/>
        </w:rPr>
        <w:t xml:space="preserve"> πρώτον</w:t>
      </w:r>
      <w:r>
        <w:rPr>
          <w:rFonts w:eastAsia="Times New Roman"/>
          <w:szCs w:val="24"/>
        </w:rPr>
        <w:t>,</w:t>
      </w:r>
      <w:r w:rsidRPr="007373A6">
        <w:rPr>
          <w:rFonts w:eastAsia="Times New Roman"/>
          <w:szCs w:val="24"/>
        </w:rPr>
        <w:t xml:space="preserve"> με προσεκτικά βήματα σε</w:t>
      </w:r>
      <w:r>
        <w:rPr>
          <w:rFonts w:eastAsia="Times New Roman"/>
          <w:szCs w:val="24"/>
        </w:rPr>
        <w:t xml:space="preserve"> ένα περιορισμένης έκτασης και μικρής</w:t>
      </w:r>
      <w:r w:rsidRPr="007373A6">
        <w:rPr>
          <w:rFonts w:eastAsia="Times New Roman"/>
          <w:szCs w:val="24"/>
        </w:rPr>
        <w:t xml:space="preserve"> εμβέλειας </w:t>
      </w:r>
      <w:r>
        <w:rPr>
          <w:rFonts w:eastAsia="Times New Roman"/>
          <w:szCs w:val="24"/>
        </w:rPr>
        <w:t xml:space="preserve">πλαίσιο </w:t>
      </w:r>
      <w:r w:rsidRPr="007373A6">
        <w:rPr>
          <w:rFonts w:eastAsia="Times New Roman"/>
          <w:szCs w:val="24"/>
        </w:rPr>
        <w:t>επί του συνόλου των δήμων και με βάση την ωριμότητα που</w:t>
      </w:r>
      <w:r>
        <w:rPr>
          <w:rFonts w:eastAsia="Times New Roman"/>
          <w:szCs w:val="24"/>
        </w:rPr>
        <w:t xml:space="preserve"> έ</w:t>
      </w:r>
      <w:r w:rsidRPr="007373A6">
        <w:rPr>
          <w:rFonts w:eastAsia="Times New Roman"/>
          <w:szCs w:val="24"/>
        </w:rPr>
        <w:t xml:space="preserve">χει κατατεθεί και </w:t>
      </w:r>
      <w:r>
        <w:rPr>
          <w:rFonts w:eastAsia="Times New Roman"/>
          <w:szCs w:val="24"/>
        </w:rPr>
        <w:t xml:space="preserve">την </w:t>
      </w:r>
      <w:r w:rsidRPr="007373A6">
        <w:rPr>
          <w:rFonts w:eastAsia="Times New Roman"/>
          <w:szCs w:val="24"/>
        </w:rPr>
        <w:t>τεκμηρίωση των προτάσεων που υπάρχουν τα τελευταία χρόνια</w:t>
      </w:r>
      <w:r>
        <w:rPr>
          <w:rFonts w:eastAsia="Times New Roman"/>
          <w:szCs w:val="24"/>
        </w:rPr>
        <w:t>, α</w:t>
      </w:r>
      <w:r w:rsidRPr="007373A6">
        <w:rPr>
          <w:rFonts w:eastAsia="Times New Roman"/>
          <w:szCs w:val="24"/>
        </w:rPr>
        <w:t>κριβώς διότ</w:t>
      </w:r>
      <w:r>
        <w:rPr>
          <w:rFonts w:eastAsia="Times New Roman"/>
          <w:szCs w:val="24"/>
        </w:rPr>
        <w:t>ι εφαλτήριο είναι η επίλυση των ζητημάτων</w:t>
      </w:r>
      <w:r w:rsidRPr="007373A6">
        <w:rPr>
          <w:rFonts w:eastAsia="Times New Roman"/>
          <w:szCs w:val="24"/>
        </w:rPr>
        <w:t xml:space="preserve"> στο αμέσως επόμενο διάστημα</w:t>
      </w:r>
      <w:r>
        <w:rPr>
          <w:rFonts w:eastAsia="Times New Roman"/>
          <w:szCs w:val="24"/>
        </w:rPr>
        <w:t>.</w:t>
      </w:r>
    </w:p>
    <w:p w14:paraId="4CC5AC6F" w14:textId="77777777" w:rsidR="005D719C" w:rsidRDefault="00627F4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w:t>
      </w:r>
      <w:r w:rsidRPr="00437DC8">
        <w:rPr>
          <w:rFonts w:eastAsia="Times New Roman"/>
          <w:szCs w:val="24"/>
        </w:rPr>
        <w:t xml:space="preserve"> κουδούνι λήξεως του χρόνου ομιλίας του κυρίου Βουλευτή)</w:t>
      </w:r>
    </w:p>
    <w:p w14:paraId="4CC5AC70" w14:textId="77777777" w:rsidR="005D719C" w:rsidRDefault="00627F40">
      <w:pPr>
        <w:spacing w:line="600" w:lineRule="auto"/>
        <w:ind w:firstLine="720"/>
        <w:jc w:val="both"/>
        <w:rPr>
          <w:rFonts w:eastAsia="Times New Roman"/>
          <w:szCs w:val="24"/>
        </w:rPr>
      </w:pPr>
      <w:r>
        <w:rPr>
          <w:rFonts w:eastAsia="Times New Roman"/>
          <w:szCs w:val="24"/>
        </w:rPr>
        <w:t>Τ</w:t>
      </w:r>
      <w:r w:rsidRPr="007373A6">
        <w:rPr>
          <w:rFonts w:eastAsia="Times New Roman"/>
          <w:szCs w:val="24"/>
        </w:rPr>
        <w:t>ελειώνω</w:t>
      </w:r>
      <w:r>
        <w:rPr>
          <w:rFonts w:eastAsia="Times New Roman"/>
          <w:szCs w:val="24"/>
        </w:rPr>
        <w:t>, κύριε Π</w:t>
      </w:r>
      <w:r w:rsidRPr="007373A6">
        <w:rPr>
          <w:rFonts w:eastAsia="Times New Roman"/>
          <w:szCs w:val="24"/>
        </w:rPr>
        <w:t>ρόεδρε</w:t>
      </w:r>
      <w:r>
        <w:rPr>
          <w:rFonts w:eastAsia="Times New Roman"/>
          <w:szCs w:val="24"/>
        </w:rPr>
        <w:t>. Ένα λεπτό,</w:t>
      </w:r>
      <w:r w:rsidRPr="007373A6">
        <w:rPr>
          <w:rFonts w:eastAsia="Times New Roman"/>
          <w:szCs w:val="24"/>
        </w:rPr>
        <w:t xml:space="preserve"> παρακαλώ</w:t>
      </w:r>
      <w:r>
        <w:rPr>
          <w:rFonts w:eastAsia="Times New Roman"/>
          <w:szCs w:val="24"/>
        </w:rPr>
        <w:t>.</w:t>
      </w:r>
    </w:p>
    <w:p w14:paraId="4CC5AC71" w14:textId="77777777" w:rsidR="005D719C" w:rsidRDefault="00627F40">
      <w:pPr>
        <w:spacing w:line="600" w:lineRule="auto"/>
        <w:ind w:firstLine="720"/>
        <w:jc w:val="both"/>
        <w:rPr>
          <w:rFonts w:eastAsia="Times New Roman"/>
          <w:szCs w:val="24"/>
        </w:rPr>
      </w:pPr>
      <w:r>
        <w:rPr>
          <w:rFonts w:eastAsia="Times New Roman"/>
          <w:szCs w:val="24"/>
        </w:rPr>
        <w:t>Η μεθοδολογία, λ</w:t>
      </w:r>
      <w:r w:rsidRPr="007373A6">
        <w:rPr>
          <w:rFonts w:eastAsia="Times New Roman"/>
          <w:szCs w:val="24"/>
        </w:rPr>
        <w:t>οιπόν</w:t>
      </w:r>
      <w:r>
        <w:rPr>
          <w:rFonts w:eastAsia="Times New Roman"/>
          <w:szCs w:val="24"/>
        </w:rPr>
        <w:t>,</w:t>
      </w:r>
      <w:r w:rsidRPr="007373A6">
        <w:rPr>
          <w:rFonts w:eastAsia="Times New Roman"/>
          <w:szCs w:val="24"/>
        </w:rPr>
        <w:t xml:space="preserve"> που καταθέτουμε και εγκρίνεται ώστε να ισχύει από δω και πέρα</w:t>
      </w:r>
      <w:r>
        <w:rPr>
          <w:rFonts w:eastAsia="Times New Roman"/>
          <w:szCs w:val="24"/>
        </w:rPr>
        <w:t>,</w:t>
      </w:r>
      <w:r w:rsidRPr="007373A6">
        <w:rPr>
          <w:rFonts w:eastAsia="Times New Roman"/>
          <w:szCs w:val="24"/>
        </w:rPr>
        <w:t xml:space="preserve"> είναι </w:t>
      </w:r>
      <w:r>
        <w:rPr>
          <w:rFonts w:eastAsia="Times New Roman"/>
          <w:szCs w:val="24"/>
        </w:rPr>
        <w:t>για τους εξής π</w:t>
      </w:r>
      <w:r w:rsidRPr="007373A6">
        <w:rPr>
          <w:rFonts w:eastAsia="Times New Roman"/>
          <w:szCs w:val="24"/>
        </w:rPr>
        <w:t>έντε πρώτο</w:t>
      </w:r>
      <w:r>
        <w:rPr>
          <w:rFonts w:eastAsia="Times New Roman"/>
          <w:szCs w:val="24"/>
        </w:rPr>
        <w:t>υ</w:t>
      </w:r>
      <w:r w:rsidRPr="007373A6">
        <w:rPr>
          <w:rFonts w:eastAsia="Times New Roman"/>
          <w:szCs w:val="24"/>
        </w:rPr>
        <w:t>ς δήμο</w:t>
      </w:r>
      <w:r>
        <w:rPr>
          <w:rFonts w:eastAsia="Times New Roman"/>
          <w:szCs w:val="24"/>
        </w:rPr>
        <w:t>υς, Σερβίων-Β</w:t>
      </w:r>
      <w:r w:rsidRPr="007373A6">
        <w:rPr>
          <w:rFonts w:eastAsia="Times New Roman"/>
          <w:szCs w:val="24"/>
        </w:rPr>
        <w:t>ελβεντού</w:t>
      </w:r>
      <w:r>
        <w:rPr>
          <w:rFonts w:eastAsia="Times New Roman"/>
          <w:szCs w:val="24"/>
        </w:rPr>
        <w:t>,</w:t>
      </w:r>
      <w:r w:rsidRPr="007373A6">
        <w:rPr>
          <w:rFonts w:eastAsia="Times New Roman"/>
          <w:szCs w:val="24"/>
        </w:rPr>
        <w:t xml:space="preserve"> Λέσβου</w:t>
      </w:r>
      <w:r>
        <w:rPr>
          <w:rFonts w:eastAsia="Times New Roman"/>
          <w:szCs w:val="24"/>
        </w:rPr>
        <w:t>,</w:t>
      </w:r>
      <w:r w:rsidRPr="007373A6">
        <w:rPr>
          <w:rFonts w:eastAsia="Times New Roman"/>
          <w:szCs w:val="24"/>
        </w:rPr>
        <w:t xml:space="preserve"> Κεφαλληνίας</w:t>
      </w:r>
      <w:r>
        <w:rPr>
          <w:rFonts w:eastAsia="Times New Roman"/>
          <w:szCs w:val="24"/>
        </w:rPr>
        <w:t>,</w:t>
      </w:r>
      <w:r w:rsidRPr="007373A6">
        <w:rPr>
          <w:rFonts w:eastAsia="Times New Roman"/>
          <w:szCs w:val="24"/>
        </w:rPr>
        <w:t xml:space="preserve"> Κέρκυρας και Σ</w:t>
      </w:r>
      <w:r>
        <w:rPr>
          <w:rFonts w:eastAsia="Times New Roman"/>
          <w:szCs w:val="24"/>
        </w:rPr>
        <w:t>άμου. Η μέθοδος προϋποθέτει κ</w:t>
      </w:r>
      <w:r w:rsidRPr="007373A6">
        <w:rPr>
          <w:rFonts w:eastAsia="Times New Roman"/>
          <w:szCs w:val="24"/>
        </w:rPr>
        <w:t>ατ</w:t>
      </w:r>
      <w:r>
        <w:rPr>
          <w:rFonts w:eastAsia="Times New Roman"/>
          <w:szCs w:val="24"/>
        </w:rPr>
        <w:t xml:space="preserve">’ </w:t>
      </w:r>
      <w:r w:rsidRPr="007373A6">
        <w:rPr>
          <w:rFonts w:eastAsia="Times New Roman"/>
          <w:szCs w:val="24"/>
        </w:rPr>
        <w:t>αρχ</w:t>
      </w:r>
      <w:r>
        <w:rPr>
          <w:rFonts w:eastAsia="Times New Roman"/>
          <w:szCs w:val="24"/>
        </w:rPr>
        <w:t>άς</w:t>
      </w:r>
      <w:r w:rsidRPr="007373A6">
        <w:rPr>
          <w:rFonts w:eastAsia="Times New Roman"/>
          <w:szCs w:val="24"/>
        </w:rPr>
        <w:t xml:space="preserve"> επίλυση ζητημάτων περιουσίας του δήμου</w:t>
      </w:r>
      <w:r>
        <w:rPr>
          <w:rFonts w:eastAsia="Times New Roman"/>
          <w:szCs w:val="24"/>
        </w:rPr>
        <w:t>,</w:t>
      </w:r>
      <w:r w:rsidRPr="007373A6">
        <w:rPr>
          <w:rFonts w:eastAsia="Times New Roman"/>
          <w:szCs w:val="24"/>
        </w:rPr>
        <w:t xml:space="preserve"> χρεών</w:t>
      </w:r>
      <w:r>
        <w:rPr>
          <w:rFonts w:eastAsia="Times New Roman"/>
          <w:szCs w:val="24"/>
        </w:rPr>
        <w:t>,</w:t>
      </w:r>
      <w:r w:rsidRPr="007373A6">
        <w:rPr>
          <w:rFonts w:eastAsia="Times New Roman"/>
          <w:szCs w:val="24"/>
        </w:rPr>
        <w:t xml:space="preserve"> προσωπικού</w:t>
      </w:r>
      <w:r>
        <w:rPr>
          <w:rFonts w:eastAsia="Times New Roman"/>
          <w:szCs w:val="24"/>
        </w:rPr>
        <w:t>,</w:t>
      </w:r>
      <w:r w:rsidRPr="007373A6">
        <w:rPr>
          <w:rFonts w:eastAsia="Times New Roman"/>
          <w:szCs w:val="24"/>
        </w:rPr>
        <w:t xml:space="preserve"> ακινήτων</w:t>
      </w:r>
      <w:r>
        <w:rPr>
          <w:rFonts w:eastAsia="Times New Roman"/>
          <w:szCs w:val="24"/>
        </w:rPr>
        <w:t>,</w:t>
      </w:r>
      <w:r w:rsidRPr="007373A6">
        <w:rPr>
          <w:rFonts w:eastAsia="Times New Roman"/>
          <w:szCs w:val="24"/>
        </w:rPr>
        <w:t xml:space="preserve"> προγραμμάτων και εκλογικών καταλόγων</w:t>
      </w:r>
      <w:r>
        <w:rPr>
          <w:rFonts w:eastAsia="Times New Roman"/>
          <w:szCs w:val="24"/>
        </w:rPr>
        <w:t xml:space="preserve">. </w:t>
      </w:r>
    </w:p>
    <w:p w14:paraId="4CC5AC72" w14:textId="77777777" w:rsidR="005D719C" w:rsidRDefault="00627F40">
      <w:pPr>
        <w:spacing w:line="600" w:lineRule="auto"/>
        <w:ind w:firstLine="720"/>
        <w:jc w:val="both"/>
        <w:rPr>
          <w:rFonts w:eastAsia="Times New Roman"/>
          <w:szCs w:val="24"/>
        </w:rPr>
      </w:pPr>
      <w:r>
        <w:rPr>
          <w:rFonts w:eastAsia="Times New Roman"/>
          <w:szCs w:val="24"/>
        </w:rPr>
        <w:t>Ο</w:t>
      </w:r>
      <w:r w:rsidRPr="007373A6">
        <w:rPr>
          <w:rFonts w:eastAsia="Times New Roman"/>
          <w:szCs w:val="24"/>
        </w:rPr>
        <w:t>ι προϋποθέσεις που καταθέτουμε και ισχύουν είναι</w:t>
      </w:r>
      <w:r>
        <w:rPr>
          <w:rFonts w:eastAsia="Times New Roman"/>
          <w:szCs w:val="24"/>
        </w:rPr>
        <w:t xml:space="preserve"> η</w:t>
      </w:r>
      <w:r w:rsidRPr="007373A6">
        <w:rPr>
          <w:rFonts w:eastAsia="Times New Roman"/>
          <w:szCs w:val="24"/>
        </w:rPr>
        <w:t xml:space="preserve"> συναίνεση όλων των ενδιαφερο</w:t>
      </w:r>
      <w:r w:rsidRPr="007373A6">
        <w:rPr>
          <w:rFonts w:eastAsia="Times New Roman"/>
          <w:szCs w:val="24"/>
        </w:rPr>
        <w:t>μένων μερών</w:t>
      </w:r>
      <w:r>
        <w:rPr>
          <w:rFonts w:eastAsia="Times New Roman"/>
          <w:szCs w:val="24"/>
        </w:rPr>
        <w:t xml:space="preserve"> ό</w:t>
      </w:r>
      <w:r w:rsidRPr="007373A6">
        <w:rPr>
          <w:rFonts w:eastAsia="Times New Roman"/>
          <w:szCs w:val="24"/>
        </w:rPr>
        <w:t xml:space="preserve">σον αφορά τη </w:t>
      </w:r>
      <w:r w:rsidRPr="007373A6">
        <w:rPr>
          <w:rFonts w:eastAsia="Times New Roman"/>
          <w:szCs w:val="24"/>
        </w:rPr>
        <w:lastRenderedPageBreak/>
        <w:t>διάσπαση</w:t>
      </w:r>
      <w:r>
        <w:rPr>
          <w:rFonts w:eastAsia="Times New Roman"/>
          <w:szCs w:val="24"/>
        </w:rPr>
        <w:t>,</w:t>
      </w:r>
      <w:r w:rsidRPr="007373A6">
        <w:rPr>
          <w:rFonts w:eastAsia="Times New Roman"/>
          <w:szCs w:val="24"/>
        </w:rPr>
        <w:t xml:space="preserve"> κυρίως των τοπικών κοινωνιών</w:t>
      </w:r>
      <w:r>
        <w:rPr>
          <w:rFonts w:eastAsia="Times New Roman"/>
          <w:szCs w:val="24"/>
        </w:rPr>
        <w:t>, του υπάρχοντος δήμου κ</w:t>
      </w:r>
      <w:r w:rsidRPr="007373A6">
        <w:rPr>
          <w:rFonts w:eastAsia="Times New Roman"/>
          <w:szCs w:val="24"/>
        </w:rPr>
        <w:t>αι βέβαια</w:t>
      </w:r>
      <w:r>
        <w:rPr>
          <w:rFonts w:eastAsia="Times New Roman"/>
          <w:szCs w:val="24"/>
        </w:rPr>
        <w:t xml:space="preserve">, των πολιτικών προσώπων </w:t>
      </w:r>
      <w:r w:rsidRPr="007373A6">
        <w:rPr>
          <w:rFonts w:eastAsia="Times New Roman"/>
          <w:szCs w:val="24"/>
        </w:rPr>
        <w:t>και πολιτικών χώρων προς τούτο</w:t>
      </w:r>
      <w:r>
        <w:rPr>
          <w:rFonts w:eastAsia="Times New Roman"/>
          <w:szCs w:val="24"/>
        </w:rPr>
        <w:t>.</w:t>
      </w:r>
      <w:r w:rsidRPr="007373A6">
        <w:rPr>
          <w:rFonts w:eastAsia="Times New Roman"/>
          <w:szCs w:val="24"/>
        </w:rPr>
        <w:t xml:space="preserve"> </w:t>
      </w:r>
    </w:p>
    <w:p w14:paraId="4CC5AC73" w14:textId="77777777" w:rsidR="005D719C" w:rsidRDefault="00627F40">
      <w:pPr>
        <w:spacing w:line="600" w:lineRule="auto"/>
        <w:ind w:firstLine="720"/>
        <w:jc w:val="both"/>
        <w:rPr>
          <w:rFonts w:eastAsia="Times New Roman"/>
          <w:szCs w:val="24"/>
        </w:rPr>
      </w:pPr>
      <w:r>
        <w:rPr>
          <w:rFonts w:eastAsia="Times New Roman"/>
          <w:szCs w:val="24"/>
        </w:rPr>
        <w:t>Κ</w:t>
      </w:r>
      <w:r w:rsidRPr="007373A6">
        <w:rPr>
          <w:rFonts w:eastAsia="Times New Roman"/>
          <w:szCs w:val="24"/>
        </w:rPr>
        <w:t>αταθέτω</w:t>
      </w:r>
      <w:r>
        <w:rPr>
          <w:rFonts w:eastAsia="Times New Roman"/>
          <w:szCs w:val="24"/>
        </w:rPr>
        <w:t>,</w:t>
      </w:r>
      <w:r w:rsidRPr="007373A6">
        <w:rPr>
          <w:rFonts w:eastAsia="Times New Roman"/>
          <w:szCs w:val="24"/>
        </w:rPr>
        <w:t xml:space="preserve"> λοιπόν</w:t>
      </w:r>
      <w:r>
        <w:rPr>
          <w:rFonts w:eastAsia="Times New Roman"/>
          <w:szCs w:val="24"/>
        </w:rPr>
        <w:t>,</w:t>
      </w:r>
      <w:r w:rsidRPr="007373A6">
        <w:rPr>
          <w:rFonts w:eastAsia="Times New Roman"/>
          <w:szCs w:val="24"/>
        </w:rPr>
        <w:t xml:space="preserve"> </w:t>
      </w:r>
      <w:r>
        <w:rPr>
          <w:rFonts w:eastAsia="Times New Roman"/>
          <w:szCs w:val="24"/>
        </w:rPr>
        <w:t>στο Κ</w:t>
      </w:r>
      <w:r w:rsidRPr="007373A6">
        <w:rPr>
          <w:rFonts w:eastAsia="Times New Roman"/>
          <w:szCs w:val="24"/>
        </w:rPr>
        <w:t xml:space="preserve">οινοβούλιό μας το σύνολο των τοποθετήσεων και την ομόφωνη απόφαση του </w:t>
      </w:r>
      <w:r>
        <w:rPr>
          <w:rFonts w:eastAsia="Times New Roman"/>
          <w:szCs w:val="24"/>
        </w:rPr>
        <w:t>Δημοτικού Συμβουλίου του Δήμου Σερβίων-Β</w:t>
      </w:r>
      <w:r w:rsidRPr="007373A6">
        <w:rPr>
          <w:rFonts w:eastAsia="Times New Roman"/>
          <w:szCs w:val="24"/>
        </w:rPr>
        <w:t>ελβεντού</w:t>
      </w:r>
      <w:r>
        <w:rPr>
          <w:rFonts w:eastAsia="Times New Roman"/>
          <w:szCs w:val="24"/>
        </w:rPr>
        <w:t xml:space="preserve">, γι’ αυτήν ακριβώς τη διαδικασία, </w:t>
      </w:r>
      <w:r w:rsidRPr="007373A6">
        <w:rPr>
          <w:rFonts w:eastAsia="Times New Roman"/>
          <w:szCs w:val="24"/>
        </w:rPr>
        <w:t>που αποδεικνύει ότι υπάρχει απόλυτη συναίνεση</w:t>
      </w:r>
      <w:r>
        <w:rPr>
          <w:rFonts w:eastAsia="Times New Roman"/>
          <w:szCs w:val="24"/>
        </w:rPr>
        <w:t>. Δ</w:t>
      </w:r>
      <w:r w:rsidRPr="007373A6">
        <w:rPr>
          <w:rFonts w:eastAsia="Times New Roman"/>
          <w:szCs w:val="24"/>
        </w:rPr>
        <w:t>ιότι έχει τεράστια σημασία</w:t>
      </w:r>
      <w:r>
        <w:rPr>
          <w:rFonts w:eastAsia="Times New Roman"/>
          <w:szCs w:val="24"/>
        </w:rPr>
        <w:t>,</w:t>
      </w:r>
      <w:r w:rsidRPr="007373A6">
        <w:rPr>
          <w:rFonts w:eastAsia="Times New Roman"/>
          <w:szCs w:val="24"/>
        </w:rPr>
        <w:t xml:space="preserve"> για να επιτύχει το εγχείρημα της διάσπασης</w:t>
      </w:r>
      <w:r>
        <w:rPr>
          <w:rFonts w:eastAsia="Times New Roman"/>
          <w:szCs w:val="24"/>
        </w:rPr>
        <w:t>,</w:t>
      </w:r>
      <w:r w:rsidRPr="007373A6">
        <w:rPr>
          <w:rFonts w:eastAsia="Times New Roman"/>
          <w:szCs w:val="24"/>
        </w:rPr>
        <w:t xml:space="preserve"> να μην λειτουργεί</w:t>
      </w:r>
      <w:r>
        <w:rPr>
          <w:rFonts w:eastAsia="Times New Roman"/>
          <w:szCs w:val="24"/>
        </w:rPr>
        <w:t xml:space="preserve"> </w:t>
      </w:r>
      <w:r w:rsidRPr="007373A6">
        <w:rPr>
          <w:rFonts w:eastAsia="Times New Roman"/>
          <w:szCs w:val="24"/>
        </w:rPr>
        <w:t>ως πρόβλημα</w:t>
      </w:r>
      <w:r>
        <w:rPr>
          <w:rFonts w:eastAsia="Times New Roman"/>
          <w:szCs w:val="24"/>
        </w:rPr>
        <w:t>, αλλά ως ε</w:t>
      </w:r>
      <w:r w:rsidRPr="007373A6">
        <w:rPr>
          <w:rFonts w:eastAsia="Times New Roman"/>
          <w:szCs w:val="24"/>
        </w:rPr>
        <w:t>υκαιρία επίλυ</w:t>
      </w:r>
      <w:r w:rsidRPr="007373A6">
        <w:rPr>
          <w:rFonts w:eastAsia="Times New Roman"/>
          <w:szCs w:val="24"/>
        </w:rPr>
        <w:t>σης προβλημάτων</w:t>
      </w:r>
      <w:r>
        <w:rPr>
          <w:rFonts w:eastAsia="Times New Roman"/>
          <w:szCs w:val="24"/>
        </w:rPr>
        <w:t>.</w:t>
      </w:r>
      <w:r w:rsidRPr="007373A6">
        <w:rPr>
          <w:rFonts w:eastAsia="Times New Roman"/>
          <w:szCs w:val="24"/>
        </w:rPr>
        <w:t xml:space="preserve"> </w:t>
      </w:r>
    </w:p>
    <w:p w14:paraId="4CC5AC74" w14:textId="77777777" w:rsidR="005D719C" w:rsidRDefault="00627F40">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Δημήτριος Δημητριάδης καταθέτει για τα Πρακτικά το προαναφερθέν</w:t>
      </w:r>
      <w:r w:rsidRPr="00760F69">
        <w:rPr>
          <w:rFonts w:eastAsia="Times New Roman"/>
          <w:szCs w:val="24"/>
        </w:rPr>
        <w:t xml:space="preserve"> έγγραφ</w:t>
      </w:r>
      <w:r>
        <w:rPr>
          <w:rFonts w:eastAsia="Times New Roman"/>
          <w:szCs w:val="24"/>
        </w:rPr>
        <w:t>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4CC5AC75" w14:textId="77777777" w:rsidR="005D719C" w:rsidRDefault="00627F40">
      <w:pPr>
        <w:spacing w:line="600" w:lineRule="auto"/>
        <w:ind w:firstLine="720"/>
        <w:jc w:val="both"/>
        <w:rPr>
          <w:rFonts w:eastAsia="Times New Roman"/>
          <w:szCs w:val="24"/>
        </w:rPr>
      </w:pPr>
      <w:r>
        <w:rPr>
          <w:rFonts w:eastAsia="Times New Roman"/>
          <w:szCs w:val="24"/>
        </w:rPr>
        <w:t>Τ</w:t>
      </w:r>
      <w:r w:rsidRPr="007373A6">
        <w:rPr>
          <w:rFonts w:eastAsia="Times New Roman"/>
          <w:szCs w:val="24"/>
        </w:rPr>
        <w:t xml:space="preserve">ο δεύτερο είναι ότι οι </w:t>
      </w:r>
      <w:r w:rsidRPr="007373A6">
        <w:rPr>
          <w:rFonts w:eastAsia="Times New Roman"/>
          <w:szCs w:val="24"/>
        </w:rPr>
        <w:t>συνθήκες και οι όροι της ορθής</w:t>
      </w:r>
      <w:r>
        <w:rPr>
          <w:rFonts w:eastAsia="Times New Roman"/>
          <w:szCs w:val="24"/>
        </w:rPr>
        <w:t xml:space="preserve"> και χρηστής διακυβέρνησης της </w:t>
      </w:r>
      <w:r>
        <w:rPr>
          <w:rFonts w:eastAsia="Times New Roman"/>
          <w:szCs w:val="24"/>
        </w:rPr>
        <w:t>τ</w:t>
      </w:r>
      <w:r w:rsidRPr="007373A6">
        <w:rPr>
          <w:rFonts w:eastAsia="Times New Roman"/>
          <w:szCs w:val="24"/>
        </w:rPr>
        <w:t xml:space="preserve">οπικής </w:t>
      </w:r>
      <w:r>
        <w:rPr>
          <w:rFonts w:eastAsia="Times New Roman"/>
          <w:szCs w:val="24"/>
        </w:rPr>
        <w:t>α</w:t>
      </w:r>
      <w:r w:rsidRPr="007373A6">
        <w:rPr>
          <w:rFonts w:eastAsia="Times New Roman"/>
          <w:szCs w:val="24"/>
        </w:rPr>
        <w:t>υτοδιοίκησης</w:t>
      </w:r>
      <w:r>
        <w:rPr>
          <w:rFonts w:eastAsia="Times New Roman"/>
          <w:szCs w:val="24"/>
        </w:rPr>
        <w:t>, όταν α</w:t>
      </w:r>
      <w:r w:rsidRPr="007373A6">
        <w:rPr>
          <w:rFonts w:eastAsia="Times New Roman"/>
          <w:szCs w:val="24"/>
        </w:rPr>
        <w:t>ποδεδειγμένα έχουμε πλεονάσματα</w:t>
      </w:r>
      <w:r>
        <w:rPr>
          <w:rFonts w:eastAsia="Times New Roman"/>
          <w:szCs w:val="24"/>
        </w:rPr>
        <w:t>,</w:t>
      </w:r>
      <w:r w:rsidRPr="007373A6">
        <w:rPr>
          <w:rFonts w:eastAsia="Times New Roman"/>
          <w:szCs w:val="24"/>
        </w:rPr>
        <w:t xml:space="preserve"> </w:t>
      </w:r>
      <w:r>
        <w:rPr>
          <w:rFonts w:eastAsia="Times New Roman"/>
          <w:szCs w:val="24"/>
        </w:rPr>
        <w:t xml:space="preserve">κοινωνική </w:t>
      </w:r>
      <w:r w:rsidRPr="007373A6">
        <w:rPr>
          <w:rFonts w:eastAsia="Times New Roman"/>
          <w:szCs w:val="24"/>
        </w:rPr>
        <w:t>κουλτούρα</w:t>
      </w:r>
      <w:r>
        <w:rPr>
          <w:rFonts w:eastAsia="Times New Roman"/>
          <w:szCs w:val="24"/>
        </w:rPr>
        <w:t>,</w:t>
      </w:r>
      <w:r w:rsidRPr="007373A6">
        <w:rPr>
          <w:rFonts w:eastAsia="Times New Roman"/>
          <w:szCs w:val="24"/>
        </w:rPr>
        <w:t xml:space="preserve"> άμεση δημοκρατία</w:t>
      </w:r>
      <w:r>
        <w:rPr>
          <w:rFonts w:eastAsia="Times New Roman"/>
          <w:szCs w:val="24"/>
        </w:rPr>
        <w:t>, συνεταιριστικό πνεύμα, πολιτισμό</w:t>
      </w:r>
      <w:r>
        <w:rPr>
          <w:rFonts w:eastAsia="Times New Roman"/>
          <w:szCs w:val="24"/>
        </w:rPr>
        <w:t xml:space="preserve"> -λέγε με, δηλαδή, </w:t>
      </w:r>
      <w:r w:rsidRPr="00360BE2">
        <w:rPr>
          <w:rFonts w:eastAsia="Times New Roman"/>
          <w:szCs w:val="24"/>
        </w:rPr>
        <w:lastRenderedPageBreak/>
        <w:t>πρ</w:t>
      </w:r>
      <w:r>
        <w:rPr>
          <w:rFonts w:eastAsia="Times New Roman"/>
          <w:szCs w:val="24"/>
        </w:rPr>
        <w:t>ώην Δήμος Βελβεντού- καθώς και αποτελεσμα</w:t>
      </w:r>
      <w:r>
        <w:rPr>
          <w:rFonts w:eastAsia="Times New Roman"/>
          <w:szCs w:val="24"/>
        </w:rPr>
        <w:t>τική και λειτουργική διακυβέρνηση</w:t>
      </w:r>
      <w:r>
        <w:rPr>
          <w:rFonts w:eastAsia="Times New Roman"/>
          <w:szCs w:val="24"/>
        </w:rPr>
        <w:t>…</w:t>
      </w:r>
    </w:p>
    <w:p w14:paraId="4CC5AC76" w14:textId="77777777" w:rsidR="005D719C" w:rsidRDefault="00627F40">
      <w:pPr>
        <w:spacing w:line="600" w:lineRule="auto"/>
        <w:ind w:firstLine="720"/>
        <w:jc w:val="both"/>
        <w:rPr>
          <w:rFonts w:eastAsia="Times New Roman"/>
          <w:szCs w:val="24"/>
        </w:rPr>
      </w:pPr>
      <w:r w:rsidRPr="00360BE2">
        <w:rPr>
          <w:rFonts w:eastAsia="Times New Roman"/>
          <w:b/>
          <w:bCs/>
        </w:rPr>
        <w:t>ΠΡΟΕΔΡΕΥΩΝ (Γεώργιος Λαμπρούλης):</w:t>
      </w:r>
      <w:r>
        <w:rPr>
          <w:rFonts w:eastAsia="Times New Roman"/>
          <w:b/>
          <w:bCs/>
        </w:rPr>
        <w:t xml:space="preserve"> </w:t>
      </w:r>
      <w:r>
        <w:rPr>
          <w:rFonts w:eastAsia="Times New Roman"/>
          <w:szCs w:val="24"/>
        </w:rPr>
        <w:t>Κύριε Δημητριάδη, ολοκληρώνετε.</w:t>
      </w:r>
    </w:p>
    <w:p w14:paraId="4CC5AC77" w14:textId="77777777" w:rsidR="005D719C" w:rsidRDefault="00627F40">
      <w:pPr>
        <w:spacing w:line="600" w:lineRule="auto"/>
        <w:ind w:firstLine="720"/>
        <w:jc w:val="both"/>
        <w:rPr>
          <w:rFonts w:eastAsia="Times New Roman"/>
          <w:bCs/>
        </w:rPr>
      </w:pPr>
      <w:r w:rsidRPr="00360BE2">
        <w:rPr>
          <w:rFonts w:eastAsia="Times New Roman"/>
          <w:b/>
          <w:szCs w:val="24"/>
        </w:rPr>
        <w:t>ΔΗΜΗΤΡΙΟΣ ΔΗΜΗΤΡΙΑΔΗΣ:</w:t>
      </w:r>
      <w:r>
        <w:rPr>
          <w:rFonts w:eastAsia="Times New Roman"/>
          <w:szCs w:val="24"/>
        </w:rPr>
        <w:t xml:space="preserve"> Τελειώνω, </w:t>
      </w:r>
      <w:r w:rsidRPr="00360BE2">
        <w:rPr>
          <w:rFonts w:eastAsia="Times New Roman"/>
          <w:bCs/>
        </w:rPr>
        <w:t>κύριε Πρόεδρε</w:t>
      </w:r>
      <w:r>
        <w:rPr>
          <w:rFonts w:eastAsia="Times New Roman"/>
          <w:bCs/>
        </w:rPr>
        <w:t>.</w:t>
      </w:r>
    </w:p>
    <w:p w14:paraId="4CC5AC78" w14:textId="77777777" w:rsidR="005D719C" w:rsidRDefault="00627F40">
      <w:pPr>
        <w:spacing w:line="600" w:lineRule="auto"/>
        <w:ind w:firstLine="720"/>
        <w:jc w:val="both"/>
        <w:rPr>
          <w:rFonts w:eastAsia="Times New Roman"/>
          <w:szCs w:val="24"/>
        </w:rPr>
      </w:pPr>
      <w:r>
        <w:rPr>
          <w:rFonts w:eastAsia="Times New Roman"/>
          <w:szCs w:val="24"/>
        </w:rPr>
        <w:t xml:space="preserve">…δεν </w:t>
      </w:r>
      <w:r w:rsidRPr="00360BE2">
        <w:rPr>
          <w:rFonts w:eastAsia="Times New Roman"/>
          <w:szCs w:val="24"/>
        </w:rPr>
        <w:t>υπάρχει</w:t>
      </w:r>
      <w:r>
        <w:rPr>
          <w:rFonts w:eastAsia="Times New Roman"/>
          <w:szCs w:val="24"/>
        </w:rPr>
        <w:t xml:space="preserve"> κανένας λόγος αυτό το γεγονός να διακόπτεται και να εντάσσεται απλώς σε ένα μοντέλο,</w:t>
      </w:r>
      <w:r w:rsidRPr="007373A6">
        <w:rPr>
          <w:rFonts w:eastAsia="Times New Roman"/>
          <w:szCs w:val="24"/>
        </w:rPr>
        <w:t xml:space="preserve"> </w:t>
      </w:r>
      <w:r>
        <w:rPr>
          <w:rFonts w:eastAsia="Times New Roman"/>
          <w:szCs w:val="24"/>
        </w:rPr>
        <w:t xml:space="preserve">το οποίο </w:t>
      </w:r>
      <w:r>
        <w:rPr>
          <w:rFonts w:eastAsia="Times New Roman"/>
          <w:szCs w:val="24"/>
        </w:rPr>
        <w:t>α</w:t>
      </w:r>
      <w:r w:rsidRPr="007373A6">
        <w:rPr>
          <w:rFonts w:eastAsia="Times New Roman"/>
          <w:szCs w:val="24"/>
        </w:rPr>
        <w:t>πλά επιβάλλεται</w:t>
      </w:r>
      <w:r>
        <w:rPr>
          <w:rFonts w:eastAsia="Times New Roman"/>
          <w:szCs w:val="24"/>
        </w:rPr>
        <w:t>.</w:t>
      </w:r>
      <w:r w:rsidRPr="007373A6">
        <w:rPr>
          <w:rFonts w:eastAsia="Times New Roman"/>
          <w:szCs w:val="24"/>
        </w:rPr>
        <w:t xml:space="preserve"> Επομένως η χειροτέρευση της κατάστασης από τις συνενώσεις</w:t>
      </w:r>
      <w:r>
        <w:rPr>
          <w:rFonts w:eastAsia="Times New Roman"/>
          <w:szCs w:val="24"/>
        </w:rPr>
        <w:t>,</w:t>
      </w:r>
      <w:r w:rsidRPr="007373A6">
        <w:rPr>
          <w:rFonts w:eastAsia="Times New Roman"/>
          <w:szCs w:val="24"/>
        </w:rPr>
        <w:t xml:space="preserve"> όταν ήδη αποδεικνύεται </w:t>
      </w:r>
      <w:r>
        <w:rPr>
          <w:rFonts w:eastAsia="Times New Roman"/>
          <w:szCs w:val="24"/>
        </w:rPr>
        <w:t>εκ των υστέρων -σήμερα δηλαδή- ότι</w:t>
      </w:r>
      <w:r w:rsidRPr="007373A6">
        <w:rPr>
          <w:rFonts w:eastAsia="Times New Roman"/>
          <w:szCs w:val="24"/>
        </w:rPr>
        <w:t xml:space="preserve"> δεν </w:t>
      </w:r>
      <w:r w:rsidRPr="00360BE2">
        <w:rPr>
          <w:rFonts w:eastAsia="Times New Roman"/>
          <w:szCs w:val="24"/>
        </w:rPr>
        <w:t>είναι</w:t>
      </w:r>
      <w:r>
        <w:rPr>
          <w:rFonts w:eastAsia="Times New Roman"/>
          <w:szCs w:val="24"/>
        </w:rPr>
        <w:t xml:space="preserve"> </w:t>
      </w:r>
      <w:r w:rsidRPr="007373A6">
        <w:rPr>
          <w:rFonts w:eastAsia="Times New Roman"/>
          <w:szCs w:val="24"/>
        </w:rPr>
        <w:t>λειτουργική</w:t>
      </w:r>
      <w:r>
        <w:rPr>
          <w:rFonts w:eastAsia="Times New Roman"/>
          <w:szCs w:val="24"/>
        </w:rPr>
        <w:t>,</w:t>
      </w:r>
      <w:r w:rsidRPr="007373A6">
        <w:rPr>
          <w:rFonts w:eastAsia="Times New Roman"/>
          <w:szCs w:val="24"/>
        </w:rPr>
        <w:t xml:space="preserve"> έχει αποτύχει και συνεχίζει να διευρύνει το πρόβλημα και τις ανισότητες σε βάρος όλων τελικά των δ</w:t>
      </w:r>
      <w:r w:rsidRPr="007373A6">
        <w:rPr>
          <w:rFonts w:eastAsia="Times New Roman"/>
          <w:szCs w:val="24"/>
        </w:rPr>
        <w:t>ημοτών</w:t>
      </w:r>
      <w:r>
        <w:rPr>
          <w:rFonts w:eastAsia="Times New Roman"/>
          <w:szCs w:val="24"/>
        </w:rPr>
        <w:t>, πρέπει να έχουμε μι</w:t>
      </w:r>
      <w:r w:rsidRPr="007373A6">
        <w:rPr>
          <w:rFonts w:eastAsia="Times New Roman"/>
          <w:szCs w:val="24"/>
        </w:rPr>
        <w:t>α διόρθωση</w:t>
      </w:r>
      <w:r>
        <w:rPr>
          <w:rFonts w:eastAsia="Times New Roman"/>
          <w:szCs w:val="24"/>
        </w:rPr>
        <w:t xml:space="preserve"> δικαίου με</w:t>
      </w:r>
      <w:r w:rsidRPr="007373A6">
        <w:rPr>
          <w:rFonts w:eastAsia="Times New Roman"/>
          <w:szCs w:val="24"/>
        </w:rPr>
        <w:t xml:space="preserve"> στόχο την ανάκαμψη και τη βιωσιμότητα</w:t>
      </w:r>
      <w:r>
        <w:rPr>
          <w:rFonts w:eastAsia="Times New Roman"/>
          <w:szCs w:val="24"/>
        </w:rPr>
        <w:t>.</w:t>
      </w:r>
      <w:r w:rsidRPr="007373A6">
        <w:rPr>
          <w:rFonts w:eastAsia="Times New Roman"/>
          <w:szCs w:val="24"/>
        </w:rPr>
        <w:t xml:space="preserve"> </w:t>
      </w:r>
    </w:p>
    <w:p w14:paraId="4CC5AC79" w14:textId="77777777" w:rsidR="005D719C" w:rsidRDefault="00627F40">
      <w:pPr>
        <w:spacing w:line="600" w:lineRule="auto"/>
        <w:ind w:firstLine="720"/>
        <w:jc w:val="both"/>
        <w:rPr>
          <w:rFonts w:eastAsia="Times New Roman"/>
          <w:szCs w:val="24"/>
        </w:rPr>
      </w:pPr>
      <w:r>
        <w:rPr>
          <w:rFonts w:eastAsia="Times New Roman"/>
          <w:szCs w:val="24"/>
        </w:rPr>
        <w:t>Στην περίπτωση, ε</w:t>
      </w:r>
      <w:r w:rsidRPr="007373A6">
        <w:rPr>
          <w:rFonts w:eastAsia="Times New Roman"/>
          <w:szCs w:val="24"/>
        </w:rPr>
        <w:t>πομένως</w:t>
      </w:r>
      <w:r>
        <w:rPr>
          <w:rFonts w:eastAsia="Times New Roman"/>
          <w:szCs w:val="24"/>
        </w:rPr>
        <w:t>,</w:t>
      </w:r>
      <w:r w:rsidRPr="007373A6">
        <w:rPr>
          <w:rFonts w:eastAsia="Times New Roman"/>
          <w:szCs w:val="24"/>
        </w:rPr>
        <w:t xml:space="preserve"> που έχουμε και συνθήκες χρεοκοπίας</w:t>
      </w:r>
      <w:r>
        <w:rPr>
          <w:rFonts w:eastAsia="Times New Roman"/>
          <w:szCs w:val="24"/>
        </w:rPr>
        <w:t>, πρέπει να βιαζόμαστε και να γνωρίζουμε τα εξής:</w:t>
      </w:r>
    </w:p>
    <w:p w14:paraId="4CC5AC7A" w14:textId="77777777" w:rsidR="005D719C" w:rsidRDefault="00627F40">
      <w:pPr>
        <w:spacing w:line="600" w:lineRule="auto"/>
        <w:ind w:firstLine="720"/>
        <w:jc w:val="both"/>
        <w:rPr>
          <w:rFonts w:eastAsia="Times New Roman"/>
          <w:szCs w:val="24"/>
        </w:rPr>
      </w:pPr>
      <w:r w:rsidRPr="00360BE2">
        <w:rPr>
          <w:rFonts w:eastAsia="Times New Roman"/>
          <w:b/>
          <w:bCs/>
        </w:rPr>
        <w:t>ΠΡΟΕΔΡΕΥΩΝ (Γεώργιος Λαμπρούλης):</w:t>
      </w:r>
      <w:r>
        <w:rPr>
          <w:rFonts w:eastAsia="Times New Roman"/>
          <w:szCs w:val="24"/>
        </w:rPr>
        <w:t xml:space="preserve"> Κύριε Δημητριάδη, ολοκλ</w:t>
      </w:r>
      <w:r>
        <w:rPr>
          <w:rFonts w:eastAsia="Times New Roman"/>
          <w:szCs w:val="24"/>
        </w:rPr>
        <w:t>ηρώνετε.</w:t>
      </w:r>
    </w:p>
    <w:p w14:paraId="4CC5AC7B" w14:textId="77777777" w:rsidR="005D719C" w:rsidRDefault="00627F40">
      <w:pPr>
        <w:spacing w:line="600" w:lineRule="auto"/>
        <w:ind w:firstLine="720"/>
        <w:jc w:val="both"/>
        <w:rPr>
          <w:rFonts w:eastAsia="Times New Roman"/>
          <w:bCs/>
        </w:rPr>
      </w:pPr>
      <w:r w:rsidRPr="00360BE2">
        <w:rPr>
          <w:rFonts w:eastAsia="Times New Roman"/>
          <w:b/>
          <w:szCs w:val="24"/>
        </w:rPr>
        <w:lastRenderedPageBreak/>
        <w:t>ΔΗΜΗΤΡΙΟΣ ΔΗΜΗΤΡΙΑΔΗΣ:</w:t>
      </w:r>
      <w:r>
        <w:rPr>
          <w:rFonts w:eastAsia="Times New Roman"/>
          <w:szCs w:val="24"/>
        </w:rPr>
        <w:t xml:space="preserve"> Τελειώνω, </w:t>
      </w:r>
      <w:r w:rsidRPr="00360BE2">
        <w:rPr>
          <w:rFonts w:eastAsia="Times New Roman"/>
          <w:bCs/>
        </w:rPr>
        <w:t>κύριε Πρόεδρε</w:t>
      </w:r>
      <w:r>
        <w:rPr>
          <w:rFonts w:eastAsia="Times New Roman"/>
          <w:bCs/>
        </w:rPr>
        <w:t>.</w:t>
      </w:r>
    </w:p>
    <w:p w14:paraId="4CC5AC7C" w14:textId="77777777" w:rsidR="005D719C" w:rsidRDefault="00627F40">
      <w:pPr>
        <w:spacing w:line="600" w:lineRule="auto"/>
        <w:ind w:firstLine="720"/>
        <w:jc w:val="both"/>
        <w:rPr>
          <w:rFonts w:eastAsia="Times New Roman"/>
          <w:szCs w:val="24"/>
        </w:rPr>
      </w:pPr>
      <w:r>
        <w:rPr>
          <w:rFonts w:eastAsia="Times New Roman"/>
          <w:szCs w:val="24"/>
        </w:rPr>
        <w:t>Πρώτον, α</w:t>
      </w:r>
      <w:r w:rsidRPr="007373A6">
        <w:rPr>
          <w:rFonts w:eastAsia="Times New Roman"/>
          <w:szCs w:val="24"/>
        </w:rPr>
        <w:t>φ</w:t>
      </w:r>
      <w:r>
        <w:rPr>
          <w:rFonts w:eastAsia="Times New Roman"/>
          <w:szCs w:val="24"/>
        </w:rPr>
        <w:t xml:space="preserve">’ </w:t>
      </w:r>
      <w:r w:rsidRPr="007373A6">
        <w:rPr>
          <w:rFonts w:eastAsia="Times New Roman"/>
          <w:szCs w:val="24"/>
        </w:rPr>
        <w:t>ενός είναι μία νέα εποχή</w:t>
      </w:r>
      <w:r>
        <w:rPr>
          <w:rFonts w:eastAsia="Times New Roman"/>
          <w:szCs w:val="24"/>
        </w:rPr>
        <w:t xml:space="preserve"> δυνατοτήτων.</w:t>
      </w:r>
    </w:p>
    <w:p w14:paraId="4CC5AC7D" w14:textId="77777777" w:rsidR="005D719C" w:rsidRDefault="00627F40">
      <w:pPr>
        <w:spacing w:line="600" w:lineRule="auto"/>
        <w:ind w:firstLine="720"/>
        <w:jc w:val="both"/>
        <w:rPr>
          <w:rFonts w:eastAsia="Times New Roman"/>
          <w:szCs w:val="24"/>
        </w:rPr>
      </w:pPr>
      <w:r w:rsidRPr="00360BE2">
        <w:rPr>
          <w:rFonts w:eastAsia="Times New Roman"/>
          <w:b/>
          <w:bCs/>
        </w:rPr>
        <w:t>ΠΡΟΕΔΡΕΥΩΝ (Γεώργιος Λαμπρούλης):</w:t>
      </w:r>
      <w:r>
        <w:rPr>
          <w:rFonts w:eastAsia="Times New Roman"/>
          <w:szCs w:val="24"/>
        </w:rPr>
        <w:t xml:space="preserve"> Κύριε Δημητριάδη, θα με αναγκάσετε να κλείσω το μικρόφωνο.</w:t>
      </w:r>
    </w:p>
    <w:p w14:paraId="4CC5AC7E" w14:textId="77777777" w:rsidR="005D719C" w:rsidRDefault="00627F40">
      <w:pPr>
        <w:spacing w:line="600" w:lineRule="auto"/>
        <w:ind w:firstLine="720"/>
        <w:jc w:val="both"/>
        <w:rPr>
          <w:rFonts w:eastAsia="Times New Roman"/>
          <w:szCs w:val="24"/>
        </w:rPr>
      </w:pPr>
      <w:r w:rsidRPr="00360BE2">
        <w:rPr>
          <w:rFonts w:eastAsia="Times New Roman"/>
          <w:b/>
          <w:szCs w:val="24"/>
        </w:rPr>
        <w:t>ΔΗΜΗΤΡΙΟΣ ΔΗΜΗΤΡΙΑΔΗΣ:</w:t>
      </w:r>
      <w:r>
        <w:rPr>
          <w:rFonts w:eastAsia="Times New Roman"/>
          <w:szCs w:val="24"/>
        </w:rPr>
        <w:t xml:space="preserve"> Δεύτερον, είναι μι</w:t>
      </w:r>
      <w:r w:rsidRPr="007373A6">
        <w:rPr>
          <w:rFonts w:eastAsia="Times New Roman"/>
          <w:szCs w:val="24"/>
        </w:rPr>
        <w:t>α ευκαιρία ώστε</w:t>
      </w:r>
      <w:r w:rsidRPr="007373A6">
        <w:rPr>
          <w:rFonts w:eastAsia="Times New Roman"/>
          <w:szCs w:val="24"/>
        </w:rPr>
        <w:t xml:space="preserve"> και δύο τοπικές κοινωνίες να επιλύσουν τα προβλήματά τους με ίδιες δυνάμεις και πάντα με </w:t>
      </w:r>
      <w:r>
        <w:rPr>
          <w:rFonts w:eastAsia="Times New Roman"/>
          <w:szCs w:val="24"/>
        </w:rPr>
        <w:t xml:space="preserve">τη </w:t>
      </w:r>
      <w:r w:rsidRPr="007373A6">
        <w:rPr>
          <w:rFonts w:eastAsia="Times New Roman"/>
          <w:szCs w:val="24"/>
        </w:rPr>
        <w:t>βοήθεια της πολιτείας</w:t>
      </w:r>
      <w:r>
        <w:rPr>
          <w:rFonts w:eastAsia="Times New Roman"/>
          <w:szCs w:val="24"/>
        </w:rPr>
        <w:t>, γ</w:t>
      </w:r>
      <w:r w:rsidRPr="007373A6">
        <w:rPr>
          <w:rFonts w:eastAsia="Times New Roman"/>
          <w:szCs w:val="24"/>
        </w:rPr>
        <w:t xml:space="preserve">νωρίζοντας πάντα </w:t>
      </w:r>
      <w:r>
        <w:rPr>
          <w:rFonts w:eastAsia="Times New Roman"/>
          <w:szCs w:val="24"/>
        </w:rPr>
        <w:t>πως εκεί που υπάρχει</w:t>
      </w:r>
      <w:r w:rsidRPr="007373A6">
        <w:rPr>
          <w:rFonts w:eastAsia="Times New Roman"/>
          <w:szCs w:val="24"/>
        </w:rPr>
        <w:t xml:space="preserve"> έλλειμμα</w:t>
      </w:r>
      <w:r>
        <w:rPr>
          <w:rFonts w:eastAsia="Times New Roman"/>
          <w:szCs w:val="24"/>
        </w:rPr>
        <w:t>,</w:t>
      </w:r>
      <w:r w:rsidRPr="007373A6">
        <w:rPr>
          <w:rFonts w:eastAsia="Times New Roman"/>
          <w:szCs w:val="24"/>
        </w:rPr>
        <w:t xml:space="preserve"> σε αυτή την ιδιαίτερη περίπτωση</w:t>
      </w:r>
      <w:r>
        <w:rPr>
          <w:rFonts w:eastAsia="Times New Roman"/>
          <w:szCs w:val="24"/>
        </w:rPr>
        <w:t xml:space="preserve">, έχουμε τα εργαλεία των νέων </w:t>
      </w:r>
      <w:r w:rsidRPr="007373A6">
        <w:rPr>
          <w:rFonts w:eastAsia="Times New Roman"/>
          <w:szCs w:val="24"/>
        </w:rPr>
        <w:t>διαδημοτικών δομών στα απορρίμ</w:t>
      </w:r>
      <w:r w:rsidRPr="007373A6">
        <w:rPr>
          <w:rFonts w:eastAsia="Times New Roman"/>
          <w:szCs w:val="24"/>
        </w:rPr>
        <w:t>ματα</w:t>
      </w:r>
      <w:r>
        <w:rPr>
          <w:rFonts w:eastAsia="Times New Roman"/>
          <w:szCs w:val="24"/>
        </w:rPr>
        <w:t>, τις</w:t>
      </w:r>
      <w:r w:rsidRPr="007373A6">
        <w:rPr>
          <w:rFonts w:eastAsia="Times New Roman"/>
          <w:szCs w:val="24"/>
        </w:rPr>
        <w:t xml:space="preserve"> τεχνικές υπηρεσίες</w:t>
      </w:r>
      <w:r>
        <w:rPr>
          <w:rFonts w:eastAsia="Times New Roman"/>
          <w:szCs w:val="24"/>
        </w:rPr>
        <w:t>, τις ΔΕΥΑ,</w:t>
      </w:r>
      <w:r w:rsidRPr="007373A6">
        <w:rPr>
          <w:rFonts w:eastAsia="Times New Roman"/>
          <w:szCs w:val="24"/>
        </w:rPr>
        <w:t xml:space="preserve"> </w:t>
      </w:r>
      <w:r>
        <w:rPr>
          <w:rFonts w:eastAsia="Times New Roman"/>
          <w:szCs w:val="24"/>
        </w:rPr>
        <w:t xml:space="preserve">αλλά και </w:t>
      </w:r>
      <w:r w:rsidRPr="007373A6">
        <w:rPr>
          <w:rFonts w:eastAsia="Times New Roman"/>
          <w:szCs w:val="24"/>
        </w:rPr>
        <w:t>τις ενεργειακές κοινότητες</w:t>
      </w:r>
      <w:r>
        <w:rPr>
          <w:rFonts w:eastAsia="Times New Roman"/>
          <w:szCs w:val="24"/>
        </w:rPr>
        <w:t>.</w:t>
      </w:r>
      <w:r w:rsidRPr="007373A6">
        <w:rPr>
          <w:rFonts w:eastAsia="Times New Roman"/>
          <w:szCs w:val="24"/>
        </w:rPr>
        <w:t xml:space="preserve"> </w:t>
      </w:r>
    </w:p>
    <w:p w14:paraId="4CC5AC7F"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Η αρχή της καλής</w:t>
      </w:r>
      <w:r w:rsidRPr="000D46FA">
        <w:rPr>
          <w:rFonts w:eastAsia="Times New Roman"/>
          <w:szCs w:val="24"/>
        </w:rPr>
        <w:t xml:space="preserve"> </w:t>
      </w:r>
      <w:r>
        <w:rPr>
          <w:rFonts w:eastAsia="Times New Roman"/>
          <w:szCs w:val="24"/>
        </w:rPr>
        <w:t>διακυβέρνησης με όρους δημοκρατίας, ευελιξίας, προσαρμογής, με στόχο την ανάπτυξη, είναι πολιτική μας προτεραιότητα και θα εργαστούμε και στο μέλλον γι’ αυτήν.</w:t>
      </w:r>
    </w:p>
    <w:p w14:paraId="4CC5AC80"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 πολύ.</w:t>
      </w:r>
    </w:p>
    <w:p w14:paraId="4CC5AC81" w14:textId="77777777" w:rsidR="005D719C" w:rsidRDefault="00627F40">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 πτέρυγα του ΣΥΡΙΖΑ)</w:t>
      </w:r>
    </w:p>
    <w:p w14:paraId="4CC5AC82"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r>
      <w:r w:rsidRPr="00DB4824">
        <w:rPr>
          <w:rFonts w:eastAsia="Times New Roman"/>
          <w:b/>
          <w:szCs w:val="24"/>
        </w:rPr>
        <w:t>ΠΡΟΕΔΡΕΥΩΝ (Γεώργιος Λαμπρούλης):</w:t>
      </w:r>
      <w:r w:rsidRPr="000D46FA">
        <w:rPr>
          <w:rFonts w:eastAsia="Times New Roman"/>
          <w:szCs w:val="24"/>
        </w:rPr>
        <w:t xml:space="preserve"> </w:t>
      </w:r>
      <w:r>
        <w:rPr>
          <w:rFonts w:eastAsia="Times New Roman"/>
          <w:szCs w:val="24"/>
        </w:rPr>
        <w:t>Δεν βοηθάτε. Τι άλλο να πω; Δεν βοηθάτε καθόλου. Να παρακαλεί το Προεδρείο, να ξαναπαρακαλεί, να επιμένει. Σας παρακαλώ να τηρείτε το επτάλεπτο.</w:t>
      </w:r>
    </w:p>
    <w:p w14:paraId="4CC5AC83"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DB4824">
        <w:rPr>
          <w:rFonts w:eastAsia="Times New Roman"/>
          <w:b/>
          <w:szCs w:val="24"/>
        </w:rPr>
        <w:t xml:space="preserve">ΠΑΥΛΟΣ ΠΟΛΑΚΗΣ (Αναπληρωτής Υπουργός Υγείας): </w:t>
      </w:r>
      <w:r>
        <w:rPr>
          <w:rFonts w:eastAsia="Times New Roman"/>
          <w:szCs w:val="24"/>
        </w:rPr>
        <w:t>Άστο, Πρόεδρε, να το γλεντήσουμε λίγο!</w:t>
      </w:r>
    </w:p>
    <w:p w14:paraId="4CC5AC84"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DB4824">
        <w:rPr>
          <w:rFonts w:eastAsia="Times New Roman"/>
          <w:b/>
          <w:szCs w:val="24"/>
        </w:rPr>
        <w:t>ΠΡΟΕΔΡΕΥΩΝ (Γεώργιος Λαμπρούλης):</w:t>
      </w:r>
      <w:r w:rsidRPr="000D46FA">
        <w:rPr>
          <w:rFonts w:eastAsia="Times New Roman"/>
          <w:szCs w:val="24"/>
        </w:rPr>
        <w:t xml:space="preserve"> </w:t>
      </w:r>
      <w:r>
        <w:rPr>
          <w:rFonts w:eastAsia="Times New Roman"/>
          <w:szCs w:val="24"/>
        </w:rPr>
        <w:t>Για τα γλέντια, κύριε Πολάκη, υπάρχουν χώροι και τρόποι και μέρη.</w:t>
      </w:r>
    </w:p>
    <w:p w14:paraId="4CC5AC85"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Τον λόγο έχει ο κ. Κέλλας από τη Νέα Δημοκρατία.</w:t>
      </w:r>
    </w:p>
    <w:p w14:paraId="4CC5AC86" w14:textId="77777777" w:rsidR="005D719C" w:rsidRDefault="00627F40">
      <w:pPr>
        <w:tabs>
          <w:tab w:val="left" w:pos="709"/>
          <w:tab w:val="center" w:pos="4753"/>
        </w:tabs>
        <w:spacing w:after="0" w:line="600" w:lineRule="auto"/>
        <w:ind w:firstLine="709"/>
        <w:contextualSpacing/>
        <w:jc w:val="both"/>
        <w:rPr>
          <w:rFonts w:eastAsia="Times New Roman"/>
          <w:szCs w:val="24"/>
        </w:rPr>
      </w:pPr>
      <w:r w:rsidRPr="00DB4824">
        <w:rPr>
          <w:rFonts w:eastAsia="Times New Roman"/>
          <w:b/>
          <w:szCs w:val="24"/>
        </w:rPr>
        <w:t>ΧΡΗΣΤΟΣ ΚΕΛΛΑΣ:</w:t>
      </w:r>
      <w:r>
        <w:rPr>
          <w:rFonts w:eastAsia="Times New Roman"/>
          <w:szCs w:val="24"/>
        </w:rPr>
        <w:t xml:space="preserve"> Ευχαρ</w:t>
      </w:r>
      <w:r>
        <w:rPr>
          <w:rFonts w:eastAsia="Times New Roman"/>
          <w:szCs w:val="24"/>
        </w:rPr>
        <w:t>ιστώ πολύ, κύριε Πρόεδρε.</w:t>
      </w:r>
    </w:p>
    <w:p w14:paraId="4CC5AC87"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Κύριοι Υπουργοί, κυρίες και κύριοι συνάδελφοι, η πολιτική για τη δημόσια υγεία συνιστά πυλώνα για τη λειτουργία του κοινωνικού κράτους ανά τον κόσμο. Η ιατρική φροντίδα και η παροχή ποιοτικών υπηρεσιών υγείας αποτελούν προϋπόθεση</w:t>
      </w:r>
      <w:r>
        <w:rPr>
          <w:rFonts w:eastAsia="Times New Roman"/>
          <w:szCs w:val="24"/>
        </w:rPr>
        <w:t xml:space="preserve"> για την ανθρώπινη ανάπτυξη. Με γνώμονα το διεθνές περιβάλλον θα έπρεπε να χαράξουμε πέρα από κόμματα και πολιτικά συμφέροντα μια μακροχρόνια στρατηγική.</w:t>
      </w:r>
    </w:p>
    <w:p w14:paraId="4CC5AC88"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Ωστόσο μέχρι στιγμής η Κυβέρνησή σας, κύριοι Υπουργοί, δεν έχει αναλάβει καμμία πρωτοβουλία, μένοντας</w:t>
      </w:r>
      <w:r>
        <w:rPr>
          <w:rFonts w:eastAsia="Times New Roman"/>
          <w:szCs w:val="24"/>
        </w:rPr>
        <w:t xml:space="preserve"> εγκλωβισμένη στο παρελθόν. Δεν αναφέρομαι προσωπικά, αλλά αναφέρομαι εν γένει στην απουσία εθνικού στρατηγικού σχεδιασμού. </w:t>
      </w:r>
    </w:p>
    <w:p w14:paraId="4CC5AC89"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Με το παρόν σχέδιο δεν προωθείται η αναβάθμιση της δημόσιας υγείας. Το αντίθετο. Εντοπίζονται προβληματικές ρυθμίσεις που προκαλού</w:t>
      </w:r>
      <w:r>
        <w:rPr>
          <w:rFonts w:eastAsia="Times New Roman"/>
          <w:szCs w:val="24"/>
        </w:rPr>
        <w:t>ν ερωτηματικά και μας βάζουν σε σκέψη.</w:t>
      </w:r>
    </w:p>
    <w:p w14:paraId="4CC5AC8A"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Θα ξεκινήσω από το πλαίσιο λειτουργίας των ιδιωτικών κλινικών. Αναπόφευκτα με τις προτεινόμενες λύσεις ξέρετε ότι θα κλείσουν τριάντα από τις ενενήντα κλινικές που λειτουργούν σήμερα, δηλαδή στην ουσία οδηγείτε χίλιο</w:t>
      </w:r>
      <w:r>
        <w:rPr>
          <w:rFonts w:eastAsia="Times New Roman"/>
          <w:szCs w:val="24"/>
        </w:rPr>
        <w:t xml:space="preserve">υς πεντακόσιους ανθρώπους στην ανεργία και μάλιστα σε μια τέτοια εποχή. </w:t>
      </w:r>
    </w:p>
    <w:p w14:paraId="4CC5AC8B"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Όσον αφορά την ίδρυση του Εθνικού Οργανισμού Δημόσιας Υγείας, καταργείτε το ΚΕΕΛΠΝΟ και στη θέση του συνιστάτε τον ΕΟΔΥ, δηλαδή λέτε ότι το θεσμικό πλαίσιο του πρώτου είναι ελλιπές κ</w:t>
      </w:r>
      <w:r>
        <w:rPr>
          <w:rFonts w:eastAsia="Times New Roman"/>
          <w:szCs w:val="24"/>
        </w:rPr>
        <w:t xml:space="preserve">αι δεν διαθέτει συνοχή. </w:t>
      </w:r>
    </w:p>
    <w:p w14:paraId="4CC5AC8C"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Εγώ αναρωτιέμαι</w:t>
      </w:r>
      <w:r w:rsidRPr="000D46FA">
        <w:rPr>
          <w:rFonts w:eastAsia="Times New Roman"/>
          <w:szCs w:val="24"/>
        </w:rPr>
        <w:t xml:space="preserve">: </w:t>
      </w:r>
      <w:r>
        <w:rPr>
          <w:rFonts w:eastAsia="Times New Roman"/>
          <w:szCs w:val="24"/>
        </w:rPr>
        <w:t xml:space="preserve">Αφού το ΚΕΕΛΠΝΟ είναι αναποτελεσματικό σα νομικό πρόσωπο ιδιωτικού δικαίου, που είναι κατά κοινή παραδοχή η πιο ευέλικτη νομική μορφή λειτουργίας, όπως </w:t>
      </w:r>
      <w:r>
        <w:rPr>
          <w:rFonts w:eastAsia="Times New Roman"/>
          <w:szCs w:val="24"/>
        </w:rPr>
        <w:lastRenderedPageBreak/>
        <w:t>ισχύει σε όλες τις ευρωπαϊκές χώρες, τι σας κάνει να πιστεύετ</w:t>
      </w:r>
      <w:r>
        <w:rPr>
          <w:rFonts w:eastAsia="Times New Roman"/>
          <w:szCs w:val="24"/>
        </w:rPr>
        <w:t>ε ότι ο ΕΟΔΥ θα είναι πιο αποτελεσματικός σαν νομικό πρόσωπο δημοσίου δικαίου;</w:t>
      </w:r>
    </w:p>
    <w:p w14:paraId="4CC5AC8D"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Όσον αφορά τις ρυθμίσεις του άρθρου 62 παράγραφος 3 για τη μεταφορά προσωπικού, είναι «στον αέρα», εν αντιθέσει με το Εθνικό Ινστιτούτο Νεοπλασιών, το ΕΙΝΕ, για το οποίο προβλέ</w:t>
      </w:r>
      <w:r>
        <w:rPr>
          <w:rFonts w:eastAsia="Times New Roman"/>
          <w:szCs w:val="24"/>
        </w:rPr>
        <w:t>πονται σαφώς οι θέσεις προσωπικού. Όμως και το ΕΙΝΕ είναι νομικό πρόσωπο ιδιωτικού δικαίου. Από τη στιγμή, λοιπόν, που τίθεται θέμα αποτελεσματικότητας ως προς τη νομική μορφή, γιατί δεν το κάνετε και αυτό νομικό πρόσωπο δημοσίου δικαίου; Ο προκάτοχός του,</w:t>
      </w:r>
      <w:r>
        <w:rPr>
          <w:rFonts w:eastAsia="Times New Roman"/>
          <w:szCs w:val="24"/>
        </w:rPr>
        <w:t xml:space="preserve"> το Εθνικό Αρχείο Νεοπλασιών, το ΕΑΝ, που λειτουργούσε στο ΚΕΕΛΠΝΟ, είχε καταγράψει πενήντα τέσσερις χιλιάδες ασθενείς και δημιουργήθηκε μια αξιόπιστη βάση δεδομένων για τις νεοπλασίες. Όταν τελείωσε η χρηματοδότησή του από το ΕΣΠΑ, το ΕΑΝ αφέθηκε στην τύχ</w:t>
      </w:r>
      <w:r>
        <w:rPr>
          <w:rFonts w:eastAsia="Times New Roman"/>
          <w:szCs w:val="24"/>
        </w:rPr>
        <w:t>η του και τώρα φέρνετε το ΕΙΝΕ. Γιατί άραγε;</w:t>
      </w:r>
    </w:p>
    <w:p w14:paraId="4CC5AC8E"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Έρχομαι σ’ ένα άλλο σημείο, το οποίο είναι θετικό, αλλά χρειάζεται ολοκληρωμένο πλαίσιο και πολλή δουλειά για να μην </w:t>
      </w:r>
      <w:r>
        <w:rPr>
          <w:rFonts w:eastAsia="Times New Roman"/>
          <w:szCs w:val="24"/>
        </w:rPr>
        <w:lastRenderedPageBreak/>
        <w:t>έχει την τύχη που είχε το πρόγραμμα «Οδυσσέας». Εμείς βλέπουμε θετικά τη δημιουργία χώρων επο</w:t>
      </w:r>
      <w:r>
        <w:rPr>
          <w:rFonts w:eastAsia="Times New Roman"/>
          <w:szCs w:val="24"/>
        </w:rPr>
        <w:t>πτευόμενης χρήσης ναρκωτικών. Είναι σημαντικό να μειωθεί ο πολλαπλασιασμός των μολυσματικών ασθενειών και η δημόσια όχληση. Είναι σωστό αυτό και πρέπει να δράσουμε ώστε να μη σβήνουν άνθρωποι στα πάρκα, τη στιγμή που δίπλα τους βρίσκονται οικογένειες και π</w:t>
      </w:r>
      <w:r>
        <w:rPr>
          <w:rFonts w:eastAsia="Times New Roman"/>
          <w:szCs w:val="24"/>
        </w:rPr>
        <w:t xml:space="preserve">αιδιά, όμως αυτό απαιτεί συνεργασία και της Αστυνομίας και του Υπουργείου Δικαιοσύνης. </w:t>
      </w:r>
    </w:p>
    <w:p w14:paraId="4CC5AC8F"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Δημιουργούνται πάρα πολλά ερωτηματικά με αυτό το άρθρο που φέρνετε για τη νομιμοποίηση δαπανών. Στα άρθρα 107 και 108 νομιμοποιείτε τις μισθολογικές δαπάνες για επιδόμ</w:t>
      </w:r>
      <w:r>
        <w:rPr>
          <w:rFonts w:eastAsia="Times New Roman"/>
          <w:szCs w:val="24"/>
        </w:rPr>
        <w:t>ατα θέσης ευθύνης του ΕΣΥ και του ΚΕΕΛΠΝΟ, χωρίς να προβλέπονται οι αντίστοιχες οργανικές μονάδες, όπως νομιμοποιούνται και τα έξοδα του Υπουργείου Υγείας για την Έκθεση Θεσσαλονίκης και βεβαίως αυτό που μας έλειπε από το νομοσχέδιο κατά παρέκκλιση κάθε δι</w:t>
      </w:r>
      <w:r>
        <w:rPr>
          <w:rFonts w:eastAsia="Times New Roman"/>
          <w:szCs w:val="24"/>
        </w:rPr>
        <w:t xml:space="preserve">ατάξεως. Αυτό είναι στάνταρ σε κάθε νομοσχέδιο. Για τι δαπάνες πρόκειται; Υπέρ ποίων; Νομίζω, κύριοι </w:t>
      </w:r>
      <w:r>
        <w:rPr>
          <w:rFonts w:eastAsia="Times New Roman"/>
          <w:szCs w:val="24"/>
        </w:rPr>
        <w:lastRenderedPageBreak/>
        <w:t>Υπουργοί, ότι ξέρετε πολύ καλύτερα από εμένα ότι τέτοιου είδους ρυθμίσεις δημιουργούν και κακό προηγούμενο, αλλά και προκαλούν ταυτόχρονα.</w:t>
      </w:r>
    </w:p>
    <w:p w14:paraId="4CC5AC90"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Επίσης, αυτό πο</w:t>
      </w:r>
      <w:r>
        <w:rPr>
          <w:rFonts w:eastAsia="Times New Roman"/>
          <w:szCs w:val="24"/>
        </w:rPr>
        <w:t>υ φέρνετε με την κάλυψη της διοίκησης του ΕΚΑΒ τι είναι; Και γιατί παρέχετε νομική κάλυψη στη διοίκηση του ΕΚΑΒ και δεν δίνετε και στους εργαζόμενους του ΕΚΑΒ, οι οποίοι ξέρετε υπό ποίες συνθήκες εργάζονται, οι οποίες είναι αντίξοες και πάρα πολύ εξαντλητι</w:t>
      </w:r>
      <w:r>
        <w:rPr>
          <w:rFonts w:eastAsia="Times New Roman"/>
          <w:szCs w:val="24"/>
        </w:rPr>
        <w:t xml:space="preserve">κές; </w:t>
      </w:r>
    </w:p>
    <w:p w14:paraId="4CC5AC91"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DB4824">
        <w:rPr>
          <w:rFonts w:eastAsia="Times New Roman"/>
          <w:b/>
          <w:szCs w:val="24"/>
        </w:rPr>
        <w:t>ΑΝΔΡΕΑΣ ΞΑΝΘΟΣ (Υπουργός Υγείας):</w:t>
      </w:r>
      <w:r w:rsidRPr="006745CC">
        <w:rPr>
          <w:rFonts w:eastAsia="Times New Roman"/>
          <w:szCs w:val="24"/>
        </w:rPr>
        <w:t xml:space="preserve"> </w:t>
      </w:r>
      <w:r>
        <w:rPr>
          <w:rFonts w:eastAsia="Times New Roman"/>
          <w:szCs w:val="24"/>
          <w:lang w:val="en-US"/>
        </w:rPr>
        <w:t>To</w:t>
      </w:r>
      <w:r w:rsidRPr="006745CC">
        <w:rPr>
          <w:rFonts w:eastAsia="Times New Roman"/>
          <w:szCs w:val="24"/>
        </w:rPr>
        <w:t xml:space="preserve"> </w:t>
      </w:r>
      <w:r>
        <w:rPr>
          <w:rFonts w:eastAsia="Times New Roman"/>
          <w:szCs w:val="24"/>
        </w:rPr>
        <w:t>βάλαμε στην τροπολογία. Το καταθέσαμε.</w:t>
      </w:r>
    </w:p>
    <w:p w14:paraId="4CC5AC92" w14:textId="77777777" w:rsidR="005D719C" w:rsidRDefault="00627F40">
      <w:pPr>
        <w:tabs>
          <w:tab w:val="left" w:pos="709"/>
          <w:tab w:val="center" w:pos="4753"/>
        </w:tabs>
        <w:spacing w:after="0" w:line="600" w:lineRule="auto"/>
        <w:ind w:firstLine="709"/>
        <w:contextualSpacing/>
        <w:jc w:val="both"/>
        <w:rPr>
          <w:rFonts w:eastAsia="Times New Roman"/>
          <w:szCs w:val="24"/>
        </w:rPr>
      </w:pPr>
      <w:r w:rsidRPr="00DB4824">
        <w:rPr>
          <w:rFonts w:eastAsia="Times New Roman"/>
          <w:b/>
          <w:szCs w:val="24"/>
        </w:rPr>
        <w:t>ΧΡΗΣΤΟΣ ΚΕΛΛΑΣ:</w:t>
      </w:r>
      <w:r w:rsidRPr="006745CC">
        <w:rPr>
          <w:rFonts w:eastAsia="Times New Roman"/>
          <w:szCs w:val="24"/>
        </w:rPr>
        <w:t xml:space="preserve"> </w:t>
      </w:r>
      <w:r>
        <w:rPr>
          <w:rFonts w:eastAsia="Times New Roman"/>
          <w:szCs w:val="24"/>
        </w:rPr>
        <w:t>Κάνατε πολύ καλά. Μπράβο σας.</w:t>
      </w:r>
    </w:p>
    <w:p w14:paraId="4CC5AC93"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Κλείνοντας, επανέρχομαι στην ποιότητα των παρεχόμενων υπηρεσιών υγείας. Γνωρίζετε και γνωρίζω πάρα πολύ καλά ότι η στελέχωση τ</w:t>
      </w:r>
      <w:r>
        <w:rPr>
          <w:rFonts w:eastAsia="Times New Roman"/>
          <w:szCs w:val="24"/>
        </w:rPr>
        <w:t>ων νοσοκομείων με νέο προσωπικό αποτελεί αδήριτη ανάγκη. Οι ρυθμίσεις για παράταση της εκπαίδευσης των ιατρών στις ΜΕΘ και στις Μ</w:t>
      </w:r>
      <w:r>
        <w:rPr>
          <w:rFonts w:eastAsia="Times New Roman"/>
          <w:szCs w:val="24"/>
        </w:rPr>
        <w:t>Ε</w:t>
      </w:r>
      <w:r>
        <w:rPr>
          <w:rFonts w:eastAsia="Times New Roman"/>
          <w:szCs w:val="24"/>
        </w:rPr>
        <w:t>Ν για δύο χρόνια, όπως και η παράταση συμβάσεων των ειδικευομένων, δεν αποτελούν λύση στο πρόβλημα. Χρειαζόμαστε διορισμούς.</w:t>
      </w:r>
    </w:p>
    <w:p w14:paraId="4CC5AC94" w14:textId="77777777" w:rsidR="005D719C" w:rsidRDefault="00627F40">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1441B5">
        <w:rPr>
          <w:rFonts w:eastAsia="Times New Roman" w:cs="Times New Roman"/>
          <w:szCs w:val="24"/>
        </w:rPr>
        <w:t>ας παραθέτω</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κ</w:t>
      </w:r>
      <w:r w:rsidRPr="001441B5">
        <w:rPr>
          <w:rFonts w:eastAsia="Times New Roman" w:cs="Times New Roman"/>
          <w:szCs w:val="24"/>
        </w:rPr>
        <w:t>ύρι</w:t>
      </w:r>
      <w:r>
        <w:rPr>
          <w:rFonts w:eastAsia="Times New Roman" w:cs="Times New Roman"/>
          <w:szCs w:val="24"/>
        </w:rPr>
        <w:t>οι</w:t>
      </w:r>
      <w:r w:rsidRPr="001441B5">
        <w:rPr>
          <w:rFonts w:eastAsia="Times New Roman" w:cs="Times New Roman"/>
          <w:szCs w:val="24"/>
        </w:rPr>
        <w:t xml:space="preserve"> Υπουργ</w:t>
      </w:r>
      <w:r>
        <w:rPr>
          <w:rFonts w:eastAsia="Times New Roman" w:cs="Times New Roman"/>
          <w:szCs w:val="24"/>
        </w:rPr>
        <w:t>οί -</w:t>
      </w:r>
      <w:r w:rsidRPr="001441B5">
        <w:rPr>
          <w:rFonts w:eastAsia="Times New Roman" w:cs="Times New Roman"/>
          <w:szCs w:val="24"/>
        </w:rPr>
        <w:t xml:space="preserve">σας αφορά και τους </w:t>
      </w:r>
      <w:r>
        <w:rPr>
          <w:rFonts w:eastAsia="Times New Roman" w:cs="Times New Roman"/>
          <w:szCs w:val="24"/>
        </w:rPr>
        <w:t>δύο-</w:t>
      </w:r>
      <w:r w:rsidRPr="001441B5">
        <w:rPr>
          <w:rFonts w:eastAsia="Times New Roman" w:cs="Times New Roman"/>
          <w:szCs w:val="24"/>
        </w:rPr>
        <w:t xml:space="preserve"> </w:t>
      </w:r>
      <w:r>
        <w:rPr>
          <w:rFonts w:eastAsia="Times New Roman" w:cs="Times New Roman"/>
          <w:szCs w:val="24"/>
        </w:rPr>
        <w:t>το σημερινό και χθεσινό πρωτοσέλιδο της</w:t>
      </w:r>
      <w:r w:rsidRPr="001441B5">
        <w:rPr>
          <w:rFonts w:eastAsia="Times New Roman" w:cs="Times New Roman"/>
          <w:szCs w:val="24"/>
        </w:rPr>
        <w:t xml:space="preserve"> εφημερίδα</w:t>
      </w:r>
      <w:r>
        <w:rPr>
          <w:rFonts w:eastAsia="Times New Roman" w:cs="Times New Roman"/>
          <w:szCs w:val="24"/>
        </w:rPr>
        <w:t>ς</w:t>
      </w:r>
      <w:r w:rsidRPr="001441B5">
        <w:rPr>
          <w:rFonts w:eastAsia="Times New Roman" w:cs="Times New Roman"/>
          <w:szCs w:val="24"/>
        </w:rPr>
        <w:t xml:space="preserve"> </w:t>
      </w:r>
      <w:r>
        <w:rPr>
          <w:rFonts w:eastAsia="Times New Roman" w:cs="Times New Roman"/>
          <w:szCs w:val="24"/>
        </w:rPr>
        <w:t>«</w:t>
      </w:r>
      <w:r w:rsidRPr="001441B5">
        <w:rPr>
          <w:rFonts w:eastAsia="Times New Roman" w:cs="Times New Roman"/>
          <w:szCs w:val="24"/>
        </w:rPr>
        <w:t>ΕΛΕΥΘΕΡΙΑ</w:t>
      </w:r>
      <w:r>
        <w:rPr>
          <w:rFonts w:eastAsia="Times New Roman" w:cs="Times New Roman"/>
          <w:szCs w:val="24"/>
        </w:rPr>
        <w:t>» της Λάρισας, η οποία ξέρετε είναι από</w:t>
      </w:r>
      <w:r w:rsidRPr="001441B5">
        <w:rPr>
          <w:rFonts w:eastAsia="Times New Roman" w:cs="Times New Roman"/>
          <w:szCs w:val="24"/>
        </w:rPr>
        <w:t xml:space="preserve"> τις μεγαλύτερες επαρχιακές εφημερίδες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Έ</w:t>
      </w:r>
      <w:r w:rsidRPr="001441B5">
        <w:rPr>
          <w:rFonts w:eastAsia="Times New Roman" w:cs="Times New Roman"/>
          <w:szCs w:val="24"/>
        </w:rPr>
        <w:t>χει πρωτοσέλιδο</w:t>
      </w:r>
      <w:r>
        <w:rPr>
          <w:rFonts w:eastAsia="Times New Roman" w:cs="Times New Roman"/>
          <w:szCs w:val="24"/>
        </w:rPr>
        <w:t>:</w:t>
      </w:r>
      <w:r>
        <w:rPr>
          <w:rFonts w:eastAsia="Times New Roman" w:cs="Times New Roman"/>
          <w:szCs w:val="24"/>
        </w:rPr>
        <w:t xml:space="preserve"> «Α</w:t>
      </w:r>
      <w:r w:rsidRPr="001441B5">
        <w:rPr>
          <w:rFonts w:eastAsia="Times New Roman" w:cs="Times New Roman"/>
          <w:szCs w:val="24"/>
        </w:rPr>
        <w:t xml:space="preserve">νοίξτε όλα τα χειρουργεία στο </w:t>
      </w:r>
      <w:r w:rsidRPr="001441B5">
        <w:rPr>
          <w:rFonts w:eastAsia="Times New Roman" w:cs="Times New Roman"/>
          <w:szCs w:val="24"/>
        </w:rPr>
        <w:t>Πανεπιστημιακό Νοσοκομείο Λάρισας</w:t>
      </w:r>
      <w:r>
        <w:rPr>
          <w:rFonts w:eastAsia="Times New Roman" w:cs="Times New Roman"/>
          <w:szCs w:val="24"/>
        </w:rPr>
        <w:t>»</w:t>
      </w:r>
      <w:r w:rsidRPr="001441B5">
        <w:rPr>
          <w:rFonts w:eastAsia="Times New Roman" w:cs="Times New Roman"/>
          <w:szCs w:val="24"/>
        </w:rPr>
        <w:t xml:space="preserve"> και επιρρίπτει ευθύνες στην πολιτική ηγεσία του </w:t>
      </w:r>
      <w:r>
        <w:rPr>
          <w:rFonts w:eastAsia="Times New Roman" w:cs="Times New Roman"/>
          <w:szCs w:val="24"/>
        </w:rPr>
        <w:t>Υ</w:t>
      </w:r>
      <w:r w:rsidRPr="001441B5">
        <w:rPr>
          <w:rFonts w:eastAsia="Times New Roman" w:cs="Times New Roman"/>
          <w:szCs w:val="24"/>
        </w:rPr>
        <w:t>πουργείου</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Κ</w:t>
      </w:r>
      <w:r w:rsidRPr="001441B5">
        <w:rPr>
          <w:rFonts w:eastAsia="Times New Roman" w:cs="Times New Roman"/>
          <w:szCs w:val="24"/>
        </w:rPr>
        <w:t>αι σήμερα</w:t>
      </w:r>
      <w:r>
        <w:rPr>
          <w:rFonts w:eastAsia="Times New Roman" w:cs="Times New Roman"/>
          <w:szCs w:val="24"/>
        </w:rPr>
        <w:t>, μαζί και ο πρύτανης του Π</w:t>
      </w:r>
      <w:r w:rsidRPr="001441B5">
        <w:rPr>
          <w:rFonts w:eastAsia="Times New Roman" w:cs="Times New Roman"/>
          <w:szCs w:val="24"/>
        </w:rPr>
        <w:t>ανεπιστημίου Θεσσαλίας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«Κ</w:t>
      </w:r>
      <w:r w:rsidRPr="001441B5">
        <w:rPr>
          <w:rFonts w:eastAsia="Times New Roman" w:cs="Times New Roman"/>
          <w:szCs w:val="24"/>
        </w:rPr>
        <w:t xml:space="preserve">ραυγή αγωνίας για </w:t>
      </w:r>
      <w:r>
        <w:rPr>
          <w:rFonts w:eastAsia="Times New Roman" w:cs="Times New Roman"/>
          <w:szCs w:val="24"/>
        </w:rPr>
        <w:t>ι</w:t>
      </w:r>
      <w:r w:rsidRPr="001441B5">
        <w:rPr>
          <w:rFonts w:eastAsia="Times New Roman" w:cs="Times New Roman"/>
          <w:szCs w:val="24"/>
        </w:rPr>
        <w:t xml:space="preserve">ατρική και </w:t>
      </w:r>
      <w:r>
        <w:rPr>
          <w:rFonts w:eastAsia="Times New Roman" w:cs="Times New Roman"/>
          <w:szCs w:val="24"/>
        </w:rPr>
        <w:t>Π</w:t>
      </w:r>
      <w:r w:rsidRPr="001441B5">
        <w:rPr>
          <w:rFonts w:eastAsia="Times New Roman" w:cs="Times New Roman"/>
          <w:szCs w:val="24"/>
        </w:rPr>
        <w:t>ανεπιστημιακό</w:t>
      </w:r>
      <w:r>
        <w:rPr>
          <w:rFonts w:eastAsia="Times New Roman" w:cs="Times New Roman"/>
          <w:szCs w:val="24"/>
        </w:rPr>
        <w:t>».</w:t>
      </w:r>
    </w:p>
    <w:p w14:paraId="4CC5AC9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1441B5">
        <w:rPr>
          <w:rFonts w:eastAsia="Times New Roman" w:cs="Times New Roman"/>
          <w:szCs w:val="24"/>
        </w:rPr>
        <w:t xml:space="preserve">ας </w:t>
      </w:r>
      <w:r>
        <w:rPr>
          <w:rFonts w:eastAsia="Times New Roman" w:cs="Times New Roman"/>
          <w:szCs w:val="24"/>
        </w:rPr>
        <w:t xml:space="preserve">τις </w:t>
      </w:r>
      <w:r w:rsidRPr="001441B5">
        <w:rPr>
          <w:rFonts w:eastAsia="Times New Roman" w:cs="Times New Roman"/>
          <w:szCs w:val="24"/>
        </w:rPr>
        <w:t>παραθέτω</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Θ</w:t>
      </w:r>
      <w:r w:rsidRPr="001441B5">
        <w:rPr>
          <w:rFonts w:eastAsia="Times New Roman" w:cs="Times New Roman"/>
          <w:szCs w:val="24"/>
        </w:rPr>
        <w:t>α τις καταθέσ</w:t>
      </w:r>
      <w:r>
        <w:rPr>
          <w:rFonts w:eastAsia="Times New Roman" w:cs="Times New Roman"/>
          <w:szCs w:val="24"/>
        </w:rPr>
        <w:t xml:space="preserve">ω </w:t>
      </w:r>
      <w:r w:rsidRPr="001441B5">
        <w:rPr>
          <w:rFonts w:eastAsia="Times New Roman" w:cs="Times New Roman"/>
          <w:szCs w:val="24"/>
        </w:rPr>
        <w:t>αν θέλετε</w:t>
      </w:r>
      <w:r>
        <w:rPr>
          <w:rFonts w:eastAsia="Times New Roman" w:cs="Times New Roman"/>
          <w:szCs w:val="24"/>
        </w:rPr>
        <w:t>,</w:t>
      </w:r>
      <w:r w:rsidRPr="001441B5">
        <w:rPr>
          <w:rFonts w:eastAsia="Times New Roman" w:cs="Times New Roman"/>
          <w:szCs w:val="24"/>
        </w:rPr>
        <w:t xml:space="preserve"> να τ</w:t>
      </w:r>
      <w:r>
        <w:rPr>
          <w:rFonts w:eastAsia="Times New Roman" w:cs="Times New Roman"/>
          <w:szCs w:val="24"/>
        </w:rPr>
        <w:t>ις</w:t>
      </w:r>
      <w:r w:rsidRPr="001441B5">
        <w:rPr>
          <w:rFonts w:eastAsia="Times New Roman" w:cs="Times New Roman"/>
          <w:szCs w:val="24"/>
        </w:rPr>
        <w:t xml:space="preserve"> δ</w:t>
      </w:r>
      <w:r>
        <w:rPr>
          <w:rFonts w:eastAsia="Times New Roman" w:cs="Times New Roman"/>
          <w:szCs w:val="24"/>
        </w:rPr>
        <w:t>είτε</w:t>
      </w:r>
      <w:r w:rsidRPr="001441B5">
        <w:rPr>
          <w:rFonts w:eastAsia="Times New Roman" w:cs="Times New Roman"/>
          <w:szCs w:val="24"/>
        </w:rPr>
        <w:t xml:space="preserve"> και είναι όλως τυχαίως</w:t>
      </w:r>
      <w:r>
        <w:rPr>
          <w:rFonts w:eastAsia="Times New Roman" w:cs="Times New Roman"/>
          <w:szCs w:val="24"/>
        </w:rPr>
        <w:t>.</w:t>
      </w:r>
    </w:p>
    <w:p w14:paraId="4CC5AC96" w14:textId="77777777" w:rsidR="005D719C" w:rsidRDefault="00627F40">
      <w:pPr>
        <w:spacing w:line="600" w:lineRule="auto"/>
        <w:ind w:firstLine="720"/>
        <w:jc w:val="both"/>
        <w:rPr>
          <w:rFonts w:eastAsia="Times New Roman" w:cs="Times New Roman"/>
          <w:szCs w:val="24"/>
        </w:rPr>
      </w:pPr>
      <w:r w:rsidRPr="009C38EB">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 xml:space="preserve">Η αγωνία από πού προκύπτει; </w:t>
      </w:r>
    </w:p>
    <w:p w14:paraId="4CC5AC97" w14:textId="77777777" w:rsidR="005D719C" w:rsidRDefault="00627F40">
      <w:pPr>
        <w:spacing w:line="600" w:lineRule="auto"/>
        <w:ind w:firstLine="720"/>
        <w:jc w:val="both"/>
        <w:rPr>
          <w:rFonts w:eastAsia="Times New Roman" w:cs="Times New Roman"/>
          <w:szCs w:val="24"/>
        </w:rPr>
      </w:pPr>
      <w:r w:rsidRPr="007B6034">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 xml:space="preserve">Μα, δεν </w:t>
      </w:r>
      <w:r w:rsidRPr="001441B5">
        <w:rPr>
          <w:rFonts w:eastAsia="Times New Roman" w:cs="Times New Roman"/>
          <w:szCs w:val="24"/>
        </w:rPr>
        <w:t>υπάρχει προσωπικό</w:t>
      </w:r>
      <w:r>
        <w:rPr>
          <w:rFonts w:eastAsia="Times New Roman" w:cs="Times New Roman"/>
          <w:szCs w:val="24"/>
        </w:rPr>
        <w:t>. Κλείνουν οι αίθουσες, δεν μπορούν να βάλουν τα χειρουργεία. Α</w:t>
      </w:r>
      <w:r w:rsidRPr="001441B5">
        <w:rPr>
          <w:rFonts w:eastAsia="Times New Roman" w:cs="Times New Roman"/>
          <w:szCs w:val="24"/>
        </w:rPr>
        <w:t xml:space="preserve">πό </w:t>
      </w:r>
      <w:r>
        <w:rPr>
          <w:rFonts w:eastAsia="Times New Roman" w:cs="Times New Roman"/>
          <w:szCs w:val="24"/>
        </w:rPr>
        <w:t xml:space="preserve">τη μία μεριά να μη χειρουργούμε, από </w:t>
      </w:r>
      <w:r w:rsidRPr="001441B5">
        <w:rPr>
          <w:rFonts w:eastAsia="Times New Roman" w:cs="Times New Roman"/>
          <w:szCs w:val="24"/>
        </w:rPr>
        <w:t xml:space="preserve">την άλλη μεριά να </w:t>
      </w:r>
      <w:r w:rsidRPr="001441B5">
        <w:rPr>
          <w:rFonts w:eastAsia="Times New Roman" w:cs="Times New Roman"/>
          <w:szCs w:val="24"/>
        </w:rPr>
        <w:t>χειρουργείτ</w:t>
      </w:r>
      <w:r>
        <w:rPr>
          <w:rFonts w:eastAsia="Times New Roman" w:cs="Times New Roman"/>
          <w:szCs w:val="24"/>
        </w:rPr>
        <w:t>ε</w:t>
      </w:r>
      <w:r w:rsidRPr="001441B5">
        <w:rPr>
          <w:rFonts w:eastAsia="Times New Roman" w:cs="Times New Roman"/>
          <w:szCs w:val="24"/>
        </w:rPr>
        <w:t xml:space="preserve"> στο νοσοκομείο </w:t>
      </w:r>
      <w:r>
        <w:rPr>
          <w:rFonts w:eastAsia="Times New Roman" w:cs="Times New Roman"/>
          <w:szCs w:val="24"/>
        </w:rPr>
        <w:t>και δεν έχουμε</w:t>
      </w:r>
      <w:r w:rsidRPr="001441B5">
        <w:rPr>
          <w:rFonts w:eastAsia="Times New Roman" w:cs="Times New Roman"/>
          <w:szCs w:val="24"/>
        </w:rPr>
        <w:t xml:space="preserve"> αίθουσες και αναισθησιολόγο</w:t>
      </w:r>
      <w:r>
        <w:rPr>
          <w:rFonts w:eastAsia="Times New Roman" w:cs="Times New Roman"/>
          <w:szCs w:val="24"/>
        </w:rPr>
        <w:t>υ</w:t>
      </w:r>
      <w:r w:rsidRPr="001441B5">
        <w:rPr>
          <w:rFonts w:eastAsia="Times New Roman" w:cs="Times New Roman"/>
          <w:szCs w:val="24"/>
        </w:rPr>
        <w:t>ς</w:t>
      </w:r>
      <w:r>
        <w:rPr>
          <w:rFonts w:eastAsia="Times New Roman" w:cs="Times New Roman"/>
          <w:szCs w:val="24"/>
        </w:rPr>
        <w:t xml:space="preserve">. Ε, δεν γίνονται όλα! Αποφασίστε τι θέλετε! </w:t>
      </w:r>
    </w:p>
    <w:p w14:paraId="4CC5AC9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Τώρα </w:t>
      </w:r>
      <w:r>
        <w:rPr>
          <w:rFonts w:eastAsia="Times New Roman" w:cs="Times New Roman"/>
          <w:szCs w:val="24"/>
        </w:rPr>
        <w:t xml:space="preserve">έρχομαι σε ένα σημαντικό θέμα, </w:t>
      </w:r>
      <w:r w:rsidRPr="001441B5">
        <w:rPr>
          <w:rFonts w:eastAsia="Times New Roman" w:cs="Times New Roman"/>
          <w:szCs w:val="24"/>
        </w:rPr>
        <w:t>κύριε Πολάκη</w:t>
      </w:r>
      <w:r>
        <w:rPr>
          <w:rFonts w:eastAsia="Times New Roman" w:cs="Times New Roman"/>
          <w:szCs w:val="24"/>
        </w:rPr>
        <w:t>, που αφορά</w:t>
      </w:r>
      <w:r w:rsidRPr="001441B5">
        <w:rPr>
          <w:rFonts w:eastAsia="Times New Roman" w:cs="Times New Roman"/>
          <w:szCs w:val="24"/>
        </w:rPr>
        <w:t xml:space="preserve"> νομίζω εσάς κ</w:t>
      </w:r>
      <w:r>
        <w:rPr>
          <w:rFonts w:eastAsia="Times New Roman" w:cs="Times New Roman"/>
          <w:szCs w:val="24"/>
        </w:rPr>
        <w:t>υρίως, μιας και είστε</w:t>
      </w:r>
      <w:r w:rsidRPr="001441B5">
        <w:rPr>
          <w:rFonts w:eastAsia="Times New Roman" w:cs="Times New Roman"/>
          <w:szCs w:val="24"/>
        </w:rPr>
        <w:t xml:space="preserve"> αρμόδιος για τον ΕΟΠΥΥ</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Δ</w:t>
      </w:r>
      <w:r w:rsidRPr="001441B5">
        <w:rPr>
          <w:rFonts w:eastAsia="Times New Roman" w:cs="Times New Roman"/>
          <w:szCs w:val="24"/>
        </w:rPr>
        <w:t>εν έχω τίποτα προσ</w:t>
      </w:r>
      <w:r w:rsidRPr="001441B5">
        <w:rPr>
          <w:rFonts w:eastAsia="Times New Roman" w:cs="Times New Roman"/>
          <w:szCs w:val="24"/>
        </w:rPr>
        <w:t>ωπικό εγώ</w:t>
      </w:r>
      <w:r>
        <w:rPr>
          <w:rFonts w:eastAsia="Times New Roman" w:cs="Times New Roman"/>
          <w:szCs w:val="24"/>
        </w:rPr>
        <w:t>,</w:t>
      </w:r>
      <w:r w:rsidRPr="001441B5">
        <w:rPr>
          <w:rFonts w:eastAsia="Times New Roman" w:cs="Times New Roman"/>
          <w:szCs w:val="24"/>
        </w:rPr>
        <w:t xml:space="preserve"> ξέρετε</w:t>
      </w:r>
      <w:r>
        <w:rPr>
          <w:rFonts w:eastAsia="Times New Roman" w:cs="Times New Roman"/>
          <w:szCs w:val="24"/>
        </w:rPr>
        <w:t>.</w:t>
      </w:r>
    </w:p>
    <w:p w14:paraId="4CC5AC99" w14:textId="77777777" w:rsidR="005D719C" w:rsidRDefault="00627F40">
      <w:pPr>
        <w:spacing w:line="600" w:lineRule="auto"/>
        <w:ind w:firstLine="720"/>
        <w:jc w:val="both"/>
        <w:rPr>
          <w:rFonts w:eastAsia="Times New Roman" w:cs="Times New Roman"/>
          <w:szCs w:val="24"/>
        </w:rPr>
      </w:pPr>
      <w:r w:rsidRPr="007B6034">
        <w:rPr>
          <w:rFonts w:eastAsia="Times New Roman" w:cs="Times New Roman"/>
          <w:b/>
          <w:szCs w:val="24"/>
        </w:rPr>
        <w:t>ΠΑΥΛΟΣ ΠΟΛΑΚΗΣ (Αναπληρωτής Υπουργός Υγείας):</w:t>
      </w:r>
      <w:r>
        <w:rPr>
          <w:rFonts w:eastAsia="Times New Roman" w:cs="Times New Roman"/>
          <w:szCs w:val="24"/>
        </w:rPr>
        <w:t xml:space="preserve"> Εδώ είμαι.</w:t>
      </w:r>
    </w:p>
    <w:p w14:paraId="4CC5AC9A" w14:textId="77777777" w:rsidR="005D719C" w:rsidRDefault="00627F40">
      <w:pPr>
        <w:spacing w:line="600" w:lineRule="auto"/>
        <w:ind w:firstLine="720"/>
        <w:jc w:val="both"/>
        <w:rPr>
          <w:rFonts w:eastAsia="Times New Roman" w:cs="Times New Roman"/>
          <w:szCs w:val="24"/>
        </w:rPr>
      </w:pPr>
      <w:r w:rsidRPr="007B6034">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Δ</w:t>
      </w:r>
      <w:r w:rsidRPr="001441B5">
        <w:rPr>
          <w:rFonts w:eastAsia="Times New Roman" w:cs="Times New Roman"/>
          <w:szCs w:val="24"/>
        </w:rPr>
        <w:t xml:space="preserve">ημιουργήθηκε το όλο πρόβλημα με την αλλαγή του </w:t>
      </w:r>
      <w:r>
        <w:rPr>
          <w:rFonts w:eastAsia="Times New Roman" w:cs="Times New Roman"/>
          <w:szCs w:val="24"/>
        </w:rPr>
        <w:t xml:space="preserve">ΕΚΠΥ, με την </w:t>
      </w:r>
      <w:r w:rsidRPr="001441B5">
        <w:rPr>
          <w:rFonts w:eastAsia="Times New Roman" w:cs="Times New Roman"/>
          <w:szCs w:val="24"/>
        </w:rPr>
        <w:t>κοινή υπουργική απόφαση</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Τ</w:t>
      </w:r>
      <w:r w:rsidRPr="001441B5">
        <w:rPr>
          <w:rFonts w:eastAsia="Times New Roman" w:cs="Times New Roman"/>
          <w:szCs w:val="24"/>
        </w:rPr>
        <w:t>ο ξέρετε</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α</w:t>
      </w:r>
      <w:r w:rsidRPr="001441B5">
        <w:rPr>
          <w:rFonts w:eastAsia="Times New Roman" w:cs="Times New Roman"/>
          <w:szCs w:val="24"/>
        </w:rPr>
        <w:t>σφαλώς</w:t>
      </w:r>
      <w:r>
        <w:rPr>
          <w:rFonts w:eastAsia="Times New Roman" w:cs="Times New Roman"/>
          <w:szCs w:val="24"/>
        </w:rPr>
        <w:t>,</w:t>
      </w:r>
      <w:r w:rsidRPr="001441B5">
        <w:rPr>
          <w:rFonts w:eastAsia="Times New Roman" w:cs="Times New Roman"/>
          <w:szCs w:val="24"/>
        </w:rPr>
        <w:t xml:space="preserve"> ότι από </w:t>
      </w:r>
      <w:r>
        <w:rPr>
          <w:rFonts w:eastAsia="Times New Roman" w:cs="Times New Roman"/>
          <w:szCs w:val="24"/>
        </w:rPr>
        <w:t>1-11-2018</w:t>
      </w:r>
      <w:r w:rsidRPr="001441B5">
        <w:rPr>
          <w:rFonts w:eastAsia="Times New Roman" w:cs="Times New Roman"/>
          <w:szCs w:val="24"/>
        </w:rPr>
        <w:t xml:space="preserve"> υπάρχει στάση πληρωμών προς κλινικές</w:t>
      </w:r>
      <w:r>
        <w:rPr>
          <w:rFonts w:eastAsia="Times New Roman" w:cs="Times New Roman"/>
          <w:szCs w:val="24"/>
        </w:rPr>
        <w:t>,</w:t>
      </w:r>
      <w:r w:rsidRPr="001441B5">
        <w:rPr>
          <w:rFonts w:eastAsia="Times New Roman" w:cs="Times New Roman"/>
          <w:szCs w:val="24"/>
        </w:rPr>
        <w:t xml:space="preserve"> κέ</w:t>
      </w:r>
      <w:r w:rsidRPr="001441B5">
        <w:rPr>
          <w:rFonts w:eastAsia="Times New Roman" w:cs="Times New Roman"/>
          <w:szCs w:val="24"/>
        </w:rPr>
        <w:t xml:space="preserve">ντρα αποκατάστασης </w:t>
      </w:r>
      <w:r>
        <w:rPr>
          <w:rFonts w:eastAsia="Times New Roman" w:cs="Times New Roman"/>
          <w:szCs w:val="24"/>
        </w:rPr>
        <w:t xml:space="preserve">και φυσιοθεραπευτές. </w:t>
      </w:r>
      <w:r w:rsidRPr="001441B5">
        <w:rPr>
          <w:rFonts w:eastAsia="Times New Roman" w:cs="Times New Roman"/>
          <w:szCs w:val="24"/>
        </w:rPr>
        <w:t xml:space="preserve"> </w:t>
      </w:r>
    </w:p>
    <w:p w14:paraId="4CC5AC9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Τι </w:t>
      </w:r>
      <w:r w:rsidRPr="001441B5">
        <w:rPr>
          <w:rFonts w:eastAsia="Times New Roman" w:cs="Times New Roman"/>
          <w:szCs w:val="24"/>
        </w:rPr>
        <w:t>περιμένετε για να λυθεί αυτό</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Θ</w:t>
      </w:r>
      <w:r w:rsidRPr="001441B5">
        <w:rPr>
          <w:rFonts w:eastAsia="Times New Roman" w:cs="Times New Roman"/>
          <w:szCs w:val="24"/>
        </w:rPr>
        <w:t>α φέρετε κάποια τροπολογία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Υ</w:t>
      </w:r>
      <w:r w:rsidRPr="001441B5">
        <w:rPr>
          <w:rFonts w:eastAsia="Times New Roman" w:cs="Times New Roman"/>
          <w:szCs w:val="24"/>
        </w:rPr>
        <w:t>πάρχουν σοβαρά λειτουργικά προβλήματα στις κλινικές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Διότι</w:t>
      </w:r>
      <w:r w:rsidRPr="001441B5">
        <w:rPr>
          <w:rFonts w:eastAsia="Times New Roman" w:cs="Times New Roman"/>
          <w:szCs w:val="24"/>
        </w:rPr>
        <w:t xml:space="preserve"> με την κοινή υπουργική απόφαση της </w:t>
      </w:r>
      <w:r>
        <w:rPr>
          <w:rFonts w:eastAsia="Times New Roman" w:cs="Times New Roman"/>
          <w:szCs w:val="24"/>
        </w:rPr>
        <w:t>1-1-2018</w:t>
      </w:r>
      <w:r w:rsidRPr="001441B5">
        <w:rPr>
          <w:rFonts w:eastAsia="Times New Roman" w:cs="Times New Roman"/>
          <w:szCs w:val="24"/>
        </w:rPr>
        <w:t xml:space="preserve"> ο έλεγχο</w:t>
      </w:r>
      <w:r>
        <w:rPr>
          <w:rFonts w:eastAsia="Times New Roman" w:cs="Times New Roman"/>
          <w:szCs w:val="24"/>
        </w:rPr>
        <w:t xml:space="preserve">ς των εισαγωγών γίνεται σε real </w:t>
      </w:r>
      <w:r w:rsidRPr="001441B5">
        <w:rPr>
          <w:rFonts w:eastAsia="Times New Roman" w:cs="Times New Roman"/>
          <w:szCs w:val="24"/>
        </w:rPr>
        <w:t>time</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Υ</w:t>
      </w:r>
      <w:r w:rsidRPr="001441B5">
        <w:rPr>
          <w:rFonts w:eastAsia="Times New Roman" w:cs="Times New Roman"/>
          <w:szCs w:val="24"/>
        </w:rPr>
        <w:t>πήρχε η απαραίτητη υποδομή στον ΕΟΠΥΥ</w:t>
      </w:r>
      <w:r>
        <w:rPr>
          <w:rFonts w:eastAsia="Times New Roman" w:cs="Times New Roman"/>
          <w:szCs w:val="24"/>
        </w:rPr>
        <w:t xml:space="preserve">, κύριε Πολάκη; Δεν υπήρχε. </w:t>
      </w:r>
      <w:r w:rsidRPr="001441B5">
        <w:rPr>
          <w:rFonts w:eastAsia="Times New Roman" w:cs="Times New Roman"/>
          <w:szCs w:val="24"/>
        </w:rPr>
        <w:t xml:space="preserve">Υπήρχε η επιτροπή ελέγχου </w:t>
      </w:r>
      <w:r>
        <w:rPr>
          <w:rFonts w:eastAsia="Times New Roman" w:cs="Times New Roman"/>
          <w:szCs w:val="24"/>
        </w:rPr>
        <w:t xml:space="preserve">σε real </w:t>
      </w:r>
      <w:r w:rsidRPr="001441B5">
        <w:rPr>
          <w:rFonts w:eastAsia="Times New Roman" w:cs="Times New Roman"/>
          <w:szCs w:val="24"/>
        </w:rPr>
        <w:t>time των εισαγωγών</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Δ</w:t>
      </w:r>
      <w:r w:rsidRPr="001441B5">
        <w:rPr>
          <w:rFonts w:eastAsia="Times New Roman" w:cs="Times New Roman"/>
          <w:szCs w:val="24"/>
        </w:rPr>
        <w:t>εν υπήρχε</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Α</w:t>
      </w:r>
      <w:r w:rsidRPr="001441B5">
        <w:rPr>
          <w:rFonts w:eastAsia="Times New Roman" w:cs="Times New Roman"/>
          <w:szCs w:val="24"/>
        </w:rPr>
        <w:t>πό 1η Φεβρουαρίου έγινε</w:t>
      </w:r>
      <w:r>
        <w:rPr>
          <w:rFonts w:eastAsia="Times New Roman" w:cs="Times New Roman"/>
          <w:szCs w:val="24"/>
        </w:rPr>
        <w:t>.</w:t>
      </w:r>
      <w:r w:rsidRPr="001441B5">
        <w:rPr>
          <w:rFonts w:eastAsia="Times New Roman" w:cs="Times New Roman"/>
          <w:szCs w:val="24"/>
        </w:rPr>
        <w:t xml:space="preserve"> Τι θα γίνει με το</w:t>
      </w:r>
      <w:r>
        <w:rPr>
          <w:rFonts w:eastAsia="Times New Roman" w:cs="Times New Roman"/>
          <w:szCs w:val="24"/>
        </w:rPr>
        <w:t>ν</w:t>
      </w:r>
      <w:r w:rsidRPr="001441B5">
        <w:rPr>
          <w:rFonts w:eastAsia="Times New Roman" w:cs="Times New Roman"/>
          <w:szCs w:val="24"/>
        </w:rPr>
        <w:t xml:space="preserve"> Νοέμβριο</w:t>
      </w:r>
      <w:r>
        <w:rPr>
          <w:rFonts w:eastAsia="Times New Roman" w:cs="Times New Roman"/>
          <w:szCs w:val="24"/>
        </w:rPr>
        <w:t>,</w:t>
      </w:r>
      <w:r w:rsidRPr="001441B5">
        <w:rPr>
          <w:rFonts w:eastAsia="Times New Roman" w:cs="Times New Roman"/>
          <w:szCs w:val="24"/>
        </w:rPr>
        <w:t xml:space="preserve"> Δεκέμβριο και Ιανουάριο που </w:t>
      </w:r>
      <w:r>
        <w:rPr>
          <w:rFonts w:eastAsia="Times New Roman" w:cs="Times New Roman"/>
          <w:szCs w:val="24"/>
        </w:rPr>
        <w:t xml:space="preserve">οι </w:t>
      </w:r>
      <w:r w:rsidRPr="001441B5">
        <w:rPr>
          <w:rFonts w:eastAsia="Times New Roman" w:cs="Times New Roman"/>
          <w:szCs w:val="24"/>
        </w:rPr>
        <w:t>κλινικές δεν έχουν ικανοποιηθεί οικονομ</w:t>
      </w:r>
      <w:r w:rsidRPr="001441B5">
        <w:rPr>
          <w:rFonts w:eastAsia="Times New Roman" w:cs="Times New Roman"/>
          <w:szCs w:val="24"/>
        </w:rPr>
        <w:t>ικά</w:t>
      </w:r>
      <w:r>
        <w:rPr>
          <w:rFonts w:eastAsia="Times New Roman" w:cs="Times New Roman"/>
          <w:szCs w:val="24"/>
        </w:rPr>
        <w:t>;</w:t>
      </w:r>
    </w:p>
    <w:p w14:paraId="4CC5AC9C" w14:textId="77777777" w:rsidR="005D719C" w:rsidRDefault="00627F40">
      <w:pPr>
        <w:spacing w:line="600" w:lineRule="auto"/>
        <w:ind w:firstLine="720"/>
        <w:jc w:val="both"/>
        <w:rPr>
          <w:rFonts w:eastAsia="Times New Roman" w:cs="Times New Roman"/>
          <w:szCs w:val="24"/>
        </w:rPr>
      </w:pPr>
      <w:r w:rsidRPr="007B6034">
        <w:rPr>
          <w:rFonts w:eastAsia="Times New Roman" w:cs="Times New Roman"/>
          <w:b/>
          <w:szCs w:val="24"/>
        </w:rPr>
        <w:lastRenderedPageBreak/>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Θα σας απαντήσω. Μην ταράζεστε. </w:t>
      </w:r>
    </w:p>
    <w:p w14:paraId="4CC5AC9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w:t>
      </w:r>
      <w:r w:rsidRPr="001441B5">
        <w:rPr>
          <w:rFonts w:eastAsia="Times New Roman" w:cs="Times New Roman"/>
          <w:szCs w:val="24"/>
        </w:rPr>
        <w:t>δώ πρέπει να ομολογήσουμε ότι ο ΕΟΠΥΥ καταβάλλει τεράστιες προσπάθειες και πραγμα</w:t>
      </w:r>
      <w:r>
        <w:rPr>
          <w:rFonts w:eastAsia="Times New Roman" w:cs="Times New Roman"/>
          <w:szCs w:val="24"/>
        </w:rPr>
        <w:t>τικά έχει φτάσει σε ένα ύψος 70%-</w:t>
      </w:r>
      <w:r w:rsidRPr="001441B5">
        <w:rPr>
          <w:rFonts w:eastAsia="Times New Roman" w:cs="Times New Roman"/>
          <w:szCs w:val="24"/>
        </w:rPr>
        <w:t>80%</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Ε</w:t>
      </w:r>
      <w:r w:rsidRPr="001441B5">
        <w:rPr>
          <w:rFonts w:eastAsia="Times New Roman" w:cs="Times New Roman"/>
          <w:szCs w:val="24"/>
        </w:rPr>
        <w:t>γώ δεν σας λέω ψέματα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Αλήθειες</w:t>
      </w:r>
      <w:r w:rsidRPr="001441B5">
        <w:rPr>
          <w:rFonts w:eastAsia="Times New Roman" w:cs="Times New Roman"/>
          <w:szCs w:val="24"/>
        </w:rPr>
        <w:t xml:space="preserve"> σας</w:t>
      </w:r>
      <w:r w:rsidRPr="001441B5">
        <w:rPr>
          <w:rFonts w:eastAsia="Times New Roman" w:cs="Times New Roman"/>
          <w:szCs w:val="24"/>
        </w:rPr>
        <w:t xml:space="preserve"> λέω</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 xml:space="preserve">Κι αν λέω κάπου ψέματα, σας </w:t>
      </w:r>
      <w:r w:rsidRPr="001441B5">
        <w:rPr>
          <w:rFonts w:eastAsia="Times New Roman" w:cs="Times New Roman"/>
          <w:szCs w:val="24"/>
        </w:rPr>
        <w:t>παρακαλώ να μου το πείτε</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Δεν θα ήταν λογικό</w:t>
      </w:r>
      <w:r w:rsidRPr="001441B5">
        <w:rPr>
          <w:rFonts w:eastAsia="Times New Roman" w:cs="Times New Roman"/>
          <w:szCs w:val="24"/>
        </w:rPr>
        <w:t xml:space="preserve"> πρώτα να εναρμονιστούν </w:t>
      </w:r>
      <w:r>
        <w:rPr>
          <w:rFonts w:eastAsia="Times New Roman" w:cs="Times New Roman"/>
          <w:szCs w:val="24"/>
        </w:rPr>
        <w:t xml:space="preserve">οι </w:t>
      </w:r>
      <w:r w:rsidRPr="001441B5">
        <w:rPr>
          <w:rFonts w:eastAsia="Times New Roman" w:cs="Times New Roman"/>
          <w:szCs w:val="24"/>
        </w:rPr>
        <w:t>υπηρεσίες του ΕΟΠΥΥ και στη συνέχεια να έρθει αυτή η αλλαγή του κανονισμού</w:t>
      </w:r>
      <w:r>
        <w:rPr>
          <w:rFonts w:eastAsia="Times New Roman" w:cs="Times New Roman"/>
          <w:szCs w:val="24"/>
        </w:rPr>
        <w:t>;</w:t>
      </w:r>
    </w:p>
    <w:p w14:paraId="4CC5AC9E" w14:textId="77777777" w:rsidR="005D719C" w:rsidRDefault="00627F40">
      <w:pPr>
        <w:spacing w:line="600" w:lineRule="auto"/>
        <w:ind w:firstLine="720"/>
        <w:jc w:val="both"/>
        <w:rPr>
          <w:rFonts w:eastAsia="Times New Roman" w:cs="Times New Roman"/>
          <w:szCs w:val="24"/>
        </w:rPr>
      </w:pPr>
      <w:r w:rsidRPr="001441B5">
        <w:rPr>
          <w:rFonts w:eastAsia="Times New Roman" w:cs="Times New Roman"/>
          <w:szCs w:val="24"/>
        </w:rPr>
        <w:t xml:space="preserve"> </w:t>
      </w:r>
      <w:r>
        <w:rPr>
          <w:rFonts w:eastAsia="Times New Roman" w:cs="Times New Roman"/>
          <w:szCs w:val="24"/>
        </w:rPr>
        <w:t>Γ</w:t>
      </w:r>
      <w:r w:rsidRPr="001441B5">
        <w:rPr>
          <w:rFonts w:eastAsia="Times New Roman" w:cs="Times New Roman"/>
          <w:szCs w:val="24"/>
        </w:rPr>
        <w:t xml:space="preserve">ια να μην πω για το παράλογο που λέει ο </w:t>
      </w:r>
      <w:r>
        <w:rPr>
          <w:rFonts w:eastAsia="Times New Roman" w:cs="Times New Roman"/>
          <w:szCs w:val="24"/>
        </w:rPr>
        <w:t>ΕΚΠΥ</w:t>
      </w:r>
      <w:r w:rsidRPr="001441B5">
        <w:rPr>
          <w:rFonts w:eastAsia="Times New Roman" w:cs="Times New Roman"/>
          <w:szCs w:val="24"/>
        </w:rPr>
        <w:t xml:space="preserve"> μέσα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 xml:space="preserve">Θα </w:t>
      </w:r>
      <w:r w:rsidRPr="001441B5">
        <w:rPr>
          <w:rFonts w:eastAsia="Times New Roman" w:cs="Times New Roman"/>
          <w:szCs w:val="24"/>
        </w:rPr>
        <w:t>σας πω ένα απλό παρ</w:t>
      </w:r>
      <w:r w:rsidRPr="001441B5">
        <w:rPr>
          <w:rFonts w:eastAsia="Times New Roman" w:cs="Times New Roman"/>
          <w:szCs w:val="24"/>
        </w:rPr>
        <w:t>άδειγμα</w:t>
      </w:r>
      <w:r>
        <w:rPr>
          <w:rFonts w:eastAsia="Times New Roman" w:cs="Times New Roman"/>
          <w:szCs w:val="24"/>
        </w:rPr>
        <w:t xml:space="preserve">, μιας και εδώ τυχαίνει να είμαστε όλοι γιατροί και οι δύο Υπουργοί και εγώ, αλλά και ο Πρόεδρος. Πρέπει ένα περιστατικό, </w:t>
      </w:r>
      <w:r w:rsidRPr="001441B5">
        <w:rPr>
          <w:rFonts w:eastAsia="Times New Roman" w:cs="Times New Roman"/>
          <w:szCs w:val="24"/>
        </w:rPr>
        <w:t>μία ολική ισχί</w:t>
      </w:r>
      <w:r>
        <w:rPr>
          <w:rFonts w:eastAsia="Times New Roman" w:cs="Times New Roman"/>
          <w:szCs w:val="24"/>
        </w:rPr>
        <w:t xml:space="preserve">ου να μείνει στην κλινική έξι-επτά </w:t>
      </w:r>
      <w:r w:rsidRPr="001441B5">
        <w:rPr>
          <w:rFonts w:eastAsia="Times New Roman" w:cs="Times New Roman"/>
          <w:szCs w:val="24"/>
        </w:rPr>
        <w:t>μέρε</w:t>
      </w:r>
      <w:r>
        <w:rPr>
          <w:rFonts w:eastAsia="Times New Roman" w:cs="Times New Roman"/>
          <w:szCs w:val="24"/>
        </w:rPr>
        <w:t>ς για να μπορέσει μετά να κάνει</w:t>
      </w:r>
      <w:r w:rsidRPr="001441B5">
        <w:rPr>
          <w:rFonts w:eastAsia="Times New Roman" w:cs="Times New Roman"/>
          <w:szCs w:val="24"/>
        </w:rPr>
        <w:t xml:space="preserve"> </w:t>
      </w:r>
      <w:r>
        <w:rPr>
          <w:rFonts w:eastAsia="Times New Roman" w:cs="Times New Roman"/>
          <w:szCs w:val="24"/>
        </w:rPr>
        <w:t>εισαγωγή</w:t>
      </w:r>
      <w:r w:rsidRPr="001441B5">
        <w:rPr>
          <w:rFonts w:eastAsia="Times New Roman" w:cs="Times New Roman"/>
          <w:szCs w:val="24"/>
        </w:rPr>
        <w:t xml:space="preserve"> σε κέντρο αποκατάστασης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Σ</w:t>
      </w:r>
      <w:r w:rsidRPr="001441B5">
        <w:rPr>
          <w:rFonts w:eastAsia="Times New Roman" w:cs="Times New Roman"/>
          <w:szCs w:val="24"/>
        </w:rPr>
        <w:t>ε όλο τ</w:t>
      </w:r>
      <w:r w:rsidRPr="001441B5">
        <w:rPr>
          <w:rFonts w:eastAsia="Times New Roman" w:cs="Times New Roman"/>
          <w:szCs w:val="24"/>
        </w:rPr>
        <w:t xml:space="preserve">ον κόσμο είναι </w:t>
      </w:r>
      <w:r>
        <w:rPr>
          <w:rFonts w:eastAsia="Times New Roman" w:cs="Times New Roman"/>
          <w:szCs w:val="24"/>
        </w:rPr>
        <w:t>κ</w:t>
      </w:r>
      <w:r w:rsidRPr="001441B5">
        <w:rPr>
          <w:rFonts w:eastAsia="Times New Roman" w:cs="Times New Roman"/>
          <w:szCs w:val="24"/>
        </w:rPr>
        <w:t>οινώς αποδεκτό ότι η</w:t>
      </w:r>
      <w:r>
        <w:rPr>
          <w:rFonts w:eastAsia="Times New Roman" w:cs="Times New Roman"/>
          <w:szCs w:val="24"/>
        </w:rPr>
        <w:t xml:space="preserve"> μείωση</w:t>
      </w:r>
      <w:r w:rsidRPr="001441B5">
        <w:rPr>
          <w:rFonts w:eastAsia="Times New Roman" w:cs="Times New Roman"/>
          <w:szCs w:val="24"/>
        </w:rPr>
        <w:t xml:space="preserve"> του κοστολογίου συνδυάζεται άμεσα με την ταχεία διακίνηση των ασθενών</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 xml:space="preserve">Μια ολική ισχίου, λοιπόν, σε τρεις-τέσσερις μέρες μπορεί να φύγει. </w:t>
      </w:r>
      <w:r w:rsidRPr="001441B5">
        <w:rPr>
          <w:rFonts w:eastAsia="Times New Roman" w:cs="Times New Roman"/>
          <w:szCs w:val="24"/>
        </w:rPr>
        <w:t xml:space="preserve"> </w:t>
      </w:r>
      <w:r>
        <w:rPr>
          <w:rFonts w:eastAsia="Times New Roman" w:cs="Times New Roman"/>
          <w:szCs w:val="24"/>
        </w:rPr>
        <w:t>Γ</w:t>
      </w:r>
      <w:r w:rsidRPr="001441B5">
        <w:rPr>
          <w:rFonts w:eastAsia="Times New Roman" w:cs="Times New Roman"/>
          <w:szCs w:val="24"/>
        </w:rPr>
        <w:t>ιατί πρέπει να μείνει έξι</w:t>
      </w:r>
      <w:r>
        <w:rPr>
          <w:rFonts w:eastAsia="Times New Roman" w:cs="Times New Roman"/>
          <w:szCs w:val="24"/>
        </w:rPr>
        <w:t>-</w:t>
      </w:r>
      <w:r w:rsidRPr="001441B5">
        <w:rPr>
          <w:rFonts w:eastAsia="Times New Roman" w:cs="Times New Roman"/>
          <w:szCs w:val="24"/>
        </w:rPr>
        <w:t>επτά μέρες</w:t>
      </w:r>
      <w:r>
        <w:rPr>
          <w:rFonts w:eastAsia="Times New Roman" w:cs="Times New Roman"/>
          <w:szCs w:val="24"/>
        </w:rPr>
        <w:t>,</w:t>
      </w:r>
      <w:r w:rsidRPr="001441B5">
        <w:rPr>
          <w:rFonts w:eastAsia="Times New Roman" w:cs="Times New Roman"/>
          <w:szCs w:val="24"/>
        </w:rPr>
        <w:t xml:space="preserve"> με κόστος νοσηλείας στο δημόσιο νοσοκομείο </w:t>
      </w:r>
      <w:r>
        <w:rPr>
          <w:rFonts w:eastAsia="Times New Roman" w:cs="Times New Roman"/>
          <w:szCs w:val="24"/>
        </w:rPr>
        <w:t>-</w:t>
      </w:r>
      <w:r w:rsidRPr="001441B5">
        <w:rPr>
          <w:rFonts w:eastAsia="Times New Roman" w:cs="Times New Roman"/>
          <w:szCs w:val="24"/>
        </w:rPr>
        <w:t xml:space="preserve">και </w:t>
      </w:r>
      <w:r w:rsidRPr="001441B5">
        <w:rPr>
          <w:rFonts w:eastAsia="Times New Roman" w:cs="Times New Roman"/>
          <w:szCs w:val="24"/>
        </w:rPr>
        <w:lastRenderedPageBreak/>
        <w:t xml:space="preserve">δεν πιστεύω να </w:t>
      </w:r>
      <w:r>
        <w:rPr>
          <w:rFonts w:eastAsia="Times New Roman" w:cs="Times New Roman"/>
          <w:szCs w:val="24"/>
        </w:rPr>
        <w:t xml:space="preserve">έχετε αντίρρηση σε αυτό- </w:t>
      </w:r>
      <w:r w:rsidRPr="001441B5">
        <w:rPr>
          <w:rFonts w:eastAsia="Times New Roman" w:cs="Times New Roman"/>
          <w:szCs w:val="24"/>
        </w:rPr>
        <w:t xml:space="preserve">πολύ υψηλότερη από το κόστος νοσηλείας </w:t>
      </w:r>
      <w:r>
        <w:rPr>
          <w:rFonts w:eastAsia="Times New Roman" w:cs="Times New Roman"/>
          <w:szCs w:val="24"/>
        </w:rPr>
        <w:t>σ</w:t>
      </w:r>
      <w:r w:rsidRPr="001441B5">
        <w:rPr>
          <w:rFonts w:eastAsia="Times New Roman" w:cs="Times New Roman"/>
          <w:szCs w:val="24"/>
        </w:rPr>
        <w:t>ε ένα κέντρο αποκατάστασης</w:t>
      </w:r>
      <w:r>
        <w:rPr>
          <w:rFonts w:eastAsia="Times New Roman" w:cs="Times New Roman"/>
          <w:szCs w:val="24"/>
        </w:rPr>
        <w:t>;</w:t>
      </w:r>
      <w:r w:rsidRPr="001441B5">
        <w:rPr>
          <w:rFonts w:eastAsia="Times New Roman" w:cs="Times New Roman"/>
          <w:szCs w:val="24"/>
        </w:rPr>
        <w:t xml:space="preserve"> </w:t>
      </w:r>
    </w:p>
    <w:p w14:paraId="4CC5AC9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Αυτά δείχνουν όχι απλά </w:t>
      </w:r>
      <w:r w:rsidRPr="001441B5">
        <w:rPr>
          <w:rFonts w:eastAsia="Times New Roman" w:cs="Times New Roman"/>
          <w:szCs w:val="24"/>
        </w:rPr>
        <w:t>έλλειψη σχεδιασμού</w:t>
      </w:r>
      <w:r>
        <w:rPr>
          <w:rFonts w:eastAsia="Times New Roman" w:cs="Times New Roman"/>
          <w:szCs w:val="24"/>
        </w:rPr>
        <w:t>,</w:t>
      </w:r>
      <w:r w:rsidRPr="001441B5">
        <w:rPr>
          <w:rFonts w:eastAsia="Times New Roman" w:cs="Times New Roman"/>
          <w:szCs w:val="24"/>
        </w:rPr>
        <w:t xml:space="preserve"> αλλά προχειρότητα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Κ</w:t>
      </w:r>
      <w:r w:rsidRPr="001441B5">
        <w:rPr>
          <w:rFonts w:eastAsia="Times New Roman" w:cs="Times New Roman"/>
          <w:szCs w:val="24"/>
        </w:rPr>
        <w:t>αι αποστολή του ελληνικού κράτους ε</w:t>
      </w:r>
      <w:r w:rsidRPr="001441B5">
        <w:rPr>
          <w:rFonts w:eastAsia="Times New Roman" w:cs="Times New Roman"/>
          <w:szCs w:val="24"/>
        </w:rPr>
        <w:t>ίναι η φροντίδα της υγείας των πολιτών</w:t>
      </w:r>
      <w:r>
        <w:rPr>
          <w:rFonts w:eastAsia="Times New Roman" w:cs="Times New Roman"/>
          <w:szCs w:val="24"/>
        </w:rPr>
        <w:t>,</w:t>
      </w:r>
      <w:r w:rsidRPr="001441B5">
        <w:rPr>
          <w:rFonts w:eastAsia="Times New Roman" w:cs="Times New Roman"/>
          <w:szCs w:val="24"/>
        </w:rPr>
        <w:t xml:space="preserve"> σύμφωνα με το άρθρο 21</w:t>
      </w:r>
      <w:r>
        <w:rPr>
          <w:rFonts w:eastAsia="Times New Roman" w:cs="Times New Roman"/>
          <w:szCs w:val="24"/>
        </w:rPr>
        <w:t>,</w:t>
      </w:r>
      <w:r w:rsidRPr="001441B5">
        <w:rPr>
          <w:rFonts w:eastAsia="Times New Roman" w:cs="Times New Roman"/>
          <w:szCs w:val="24"/>
        </w:rPr>
        <w:t xml:space="preserve"> παράγραφος 3 του </w:t>
      </w:r>
      <w:r>
        <w:rPr>
          <w:rFonts w:eastAsia="Times New Roman" w:cs="Times New Roman"/>
          <w:szCs w:val="24"/>
        </w:rPr>
        <w:t>Σ</w:t>
      </w:r>
      <w:r w:rsidRPr="001441B5">
        <w:rPr>
          <w:rFonts w:eastAsia="Times New Roman" w:cs="Times New Roman"/>
          <w:szCs w:val="24"/>
        </w:rPr>
        <w:t>υντάγματος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Μ</w:t>
      </w:r>
      <w:r w:rsidRPr="001441B5">
        <w:rPr>
          <w:rFonts w:eastAsia="Times New Roman" w:cs="Times New Roman"/>
          <w:szCs w:val="24"/>
        </w:rPr>
        <w:t xml:space="preserve">ε κινήσεις </w:t>
      </w:r>
      <w:r>
        <w:rPr>
          <w:rFonts w:eastAsia="Times New Roman" w:cs="Times New Roman"/>
          <w:szCs w:val="24"/>
        </w:rPr>
        <w:t xml:space="preserve">εμβαλωματικού τύπου </w:t>
      </w:r>
      <w:r w:rsidRPr="001441B5">
        <w:rPr>
          <w:rFonts w:eastAsia="Times New Roman" w:cs="Times New Roman"/>
          <w:szCs w:val="24"/>
        </w:rPr>
        <w:t xml:space="preserve">δεν πρόκειται ουσιαστικά </w:t>
      </w:r>
      <w:r>
        <w:rPr>
          <w:rFonts w:eastAsia="Times New Roman" w:cs="Times New Roman"/>
          <w:szCs w:val="24"/>
        </w:rPr>
        <w:t>να</w:t>
      </w:r>
      <w:r w:rsidRPr="001441B5">
        <w:rPr>
          <w:rFonts w:eastAsia="Times New Roman" w:cs="Times New Roman"/>
          <w:szCs w:val="24"/>
        </w:rPr>
        <w:t xml:space="preserve"> αλλάξει κάτι</w:t>
      </w:r>
      <w:r>
        <w:rPr>
          <w:rFonts w:eastAsia="Times New Roman" w:cs="Times New Roman"/>
          <w:szCs w:val="24"/>
        </w:rPr>
        <w:t>.</w:t>
      </w:r>
    </w:p>
    <w:p w14:paraId="4CC5ACA0" w14:textId="77777777" w:rsidR="005D719C" w:rsidRDefault="00627F40">
      <w:pPr>
        <w:spacing w:line="600" w:lineRule="auto"/>
        <w:ind w:firstLine="720"/>
        <w:jc w:val="both"/>
        <w:rPr>
          <w:rFonts w:eastAsia="Times New Roman" w:cs="Times New Roman"/>
          <w:szCs w:val="24"/>
        </w:rPr>
      </w:pPr>
      <w:r w:rsidRPr="001441B5">
        <w:rPr>
          <w:rFonts w:eastAsia="Times New Roman" w:cs="Times New Roman"/>
          <w:szCs w:val="24"/>
        </w:rPr>
        <w:t xml:space="preserve"> </w:t>
      </w:r>
      <w:r>
        <w:rPr>
          <w:rFonts w:eastAsia="Times New Roman" w:cs="Times New Roman"/>
          <w:szCs w:val="24"/>
        </w:rPr>
        <w:t>Π</w:t>
      </w:r>
      <w:r w:rsidRPr="001441B5">
        <w:rPr>
          <w:rFonts w:eastAsia="Times New Roman" w:cs="Times New Roman"/>
          <w:szCs w:val="24"/>
        </w:rPr>
        <w:t>ροτεραιότητα της παράταξής μας για την επόμενη μέρα θα είναι η πρόσληψη προσωπικού τόσ</w:t>
      </w:r>
      <w:r w:rsidRPr="001441B5">
        <w:rPr>
          <w:rFonts w:eastAsia="Times New Roman" w:cs="Times New Roman"/>
          <w:szCs w:val="24"/>
        </w:rPr>
        <w:t>ο στην υγεία όσο και στην παιδεία</w:t>
      </w:r>
      <w:r>
        <w:rPr>
          <w:rFonts w:eastAsia="Times New Roman" w:cs="Times New Roman"/>
          <w:szCs w:val="24"/>
        </w:rPr>
        <w:t>. Παιδεία</w:t>
      </w:r>
      <w:r w:rsidRPr="001441B5">
        <w:rPr>
          <w:rFonts w:eastAsia="Times New Roman" w:cs="Times New Roman"/>
          <w:szCs w:val="24"/>
        </w:rPr>
        <w:t xml:space="preserve"> και υγεία είναι οι δύο πυλώνες που </w:t>
      </w:r>
      <w:r>
        <w:rPr>
          <w:rFonts w:eastAsia="Times New Roman" w:cs="Times New Roman"/>
          <w:szCs w:val="24"/>
        </w:rPr>
        <w:t>θα έχουν</w:t>
      </w:r>
      <w:r w:rsidRPr="001441B5">
        <w:rPr>
          <w:rFonts w:eastAsia="Times New Roman" w:cs="Times New Roman"/>
          <w:szCs w:val="24"/>
        </w:rPr>
        <w:t xml:space="preserve"> προτεραιότητα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 xml:space="preserve">Και αυτή η νέα μέρα δεν αργεί, </w:t>
      </w:r>
      <w:r w:rsidRPr="001441B5">
        <w:rPr>
          <w:rFonts w:eastAsia="Times New Roman" w:cs="Times New Roman"/>
          <w:szCs w:val="24"/>
        </w:rPr>
        <w:t xml:space="preserve">κύριοι </w:t>
      </w:r>
      <w:r>
        <w:rPr>
          <w:rFonts w:eastAsia="Times New Roman" w:cs="Times New Roman"/>
          <w:szCs w:val="24"/>
        </w:rPr>
        <w:t>Υ</w:t>
      </w:r>
      <w:r w:rsidRPr="001441B5">
        <w:rPr>
          <w:rFonts w:eastAsia="Times New Roman" w:cs="Times New Roman"/>
          <w:szCs w:val="24"/>
        </w:rPr>
        <w:t>πουργοί</w:t>
      </w:r>
      <w:r>
        <w:rPr>
          <w:rFonts w:eastAsia="Times New Roman" w:cs="Times New Roman"/>
          <w:szCs w:val="24"/>
        </w:rPr>
        <w:t>.</w:t>
      </w:r>
    </w:p>
    <w:p w14:paraId="4CC5ACA1" w14:textId="77777777" w:rsidR="005D719C" w:rsidRDefault="00627F40">
      <w:pPr>
        <w:spacing w:line="600" w:lineRule="auto"/>
        <w:ind w:firstLine="720"/>
        <w:jc w:val="both"/>
        <w:rPr>
          <w:rFonts w:eastAsia="Times New Roman" w:cs="Times New Roman"/>
          <w:szCs w:val="24"/>
        </w:rPr>
      </w:pPr>
      <w:r w:rsidRPr="001441B5">
        <w:rPr>
          <w:rFonts w:eastAsia="Times New Roman" w:cs="Times New Roman"/>
          <w:szCs w:val="24"/>
        </w:rPr>
        <w:t>Σας ευχαριστώ πολύ</w:t>
      </w:r>
      <w:r>
        <w:rPr>
          <w:rFonts w:eastAsia="Times New Roman" w:cs="Times New Roman"/>
          <w:szCs w:val="24"/>
        </w:rPr>
        <w:t>.</w:t>
      </w:r>
    </w:p>
    <w:p w14:paraId="4CC5ACA2"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C5ACA3" w14:textId="77777777" w:rsidR="005D719C" w:rsidRDefault="00627F40">
      <w:pPr>
        <w:spacing w:line="600" w:lineRule="auto"/>
        <w:ind w:firstLine="720"/>
        <w:jc w:val="both"/>
        <w:rPr>
          <w:rFonts w:eastAsia="Times New Roman" w:cs="Times New Roman"/>
          <w:szCs w:val="24"/>
        </w:rPr>
      </w:pPr>
      <w:r w:rsidRPr="00B9252A">
        <w:rPr>
          <w:rFonts w:eastAsia="Times New Roman" w:cs="Times New Roman"/>
          <w:b/>
          <w:szCs w:val="24"/>
        </w:rPr>
        <w:t>ΠΡΟΕΔΡΕΥΩΝ (Γεώργιος Λαμπρούλης)</w:t>
      </w:r>
      <w:r w:rsidRPr="00B9252A">
        <w:rPr>
          <w:rFonts w:eastAsia="Times New Roman" w:cs="Times New Roman"/>
          <w:b/>
          <w:szCs w:val="24"/>
        </w:rPr>
        <w:t>:</w:t>
      </w:r>
      <w:r>
        <w:rPr>
          <w:rFonts w:eastAsia="Times New Roman" w:cs="Times New Roman"/>
          <w:szCs w:val="24"/>
        </w:rPr>
        <w:t xml:space="preserve"> Π</w:t>
      </w:r>
      <w:r w:rsidRPr="001441B5">
        <w:rPr>
          <w:rFonts w:eastAsia="Times New Roman" w:cs="Times New Roman"/>
          <w:szCs w:val="24"/>
        </w:rPr>
        <w:t>ριν δώσω το λόγο στον επόμενο</w:t>
      </w:r>
      <w:r>
        <w:rPr>
          <w:rFonts w:eastAsia="Times New Roman" w:cs="Times New Roman"/>
          <w:szCs w:val="24"/>
        </w:rPr>
        <w:t xml:space="preserve"> ομιλητή, να κάνω</w:t>
      </w:r>
      <w:r w:rsidRPr="001441B5">
        <w:rPr>
          <w:rFonts w:eastAsia="Times New Roman" w:cs="Times New Roman"/>
          <w:szCs w:val="24"/>
        </w:rPr>
        <w:t xml:space="preserve"> μία ανακοίνωση</w:t>
      </w:r>
      <w:r>
        <w:rPr>
          <w:rFonts w:eastAsia="Times New Roman" w:cs="Times New Roman"/>
          <w:szCs w:val="24"/>
        </w:rPr>
        <w:t>.</w:t>
      </w:r>
    </w:p>
    <w:p w14:paraId="4CC5ACA4" w14:textId="77777777" w:rsidR="005D719C" w:rsidRDefault="00627F40">
      <w:pPr>
        <w:spacing w:line="600" w:lineRule="auto"/>
        <w:ind w:firstLine="720"/>
        <w:jc w:val="both"/>
        <w:rPr>
          <w:rFonts w:eastAsia="Times New Roman"/>
          <w:szCs w:val="24"/>
        </w:rPr>
      </w:pPr>
      <w:r w:rsidRPr="00404E28">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sidRPr="00404E28">
        <w:rPr>
          <w:rFonts w:eastAsia="Times New Roman"/>
          <w:szCs w:val="24"/>
        </w:rPr>
        <w:lastRenderedPageBreak/>
        <w:t>άνω δυτικά θεωρ</w:t>
      </w:r>
      <w:r>
        <w:rPr>
          <w:rFonts w:eastAsia="Times New Roman"/>
          <w:szCs w:val="24"/>
        </w:rPr>
        <w:t>ε</w:t>
      </w:r>
      <w:r w:rsidRPr="00404E28">
        <w:rPr>
          <w:rFonts w:eastAsia="Times New Roman"/>
          <w:szCs w:val="24"/>
        </w:rPr>
        <w:t>ία</w:t>
      </w:r>
      <w:r w:rsidRPr="00C12C5A">
        <w:rPr>
          <w:rFonts w:eastAsia="Times New Roman"/>
          <w:szCs w:val="24"/>
        </w:rPr>
        <w:t>,</w:t>
      </w:r>
      <w:r w:rsidRPr="00404E28">
        <w:rPr>
          <w:rFonts w:eastAsia="Times New Roman"/>
          <w:szCs w:val="24"/>
        </w:rPr>
        <w:t xml:space="preserve"> αφού προηγουμένως συμμετείχαν στο εκπαιδευτικό πρόγραμμα «Εργ</w:t>
      </w:r>
      <w:r w:rsidRPr="00404E28">
        <w:rPr>
          <w:rFonts w:eastAsia="Times New Roman"/>
          <w:szCs w:val="24"/>
        </w:rPr>
        <w:t xml:space="preserve">αστήρι Δημοκρατίας» που οργανώνει το Ίδρυμα της Βουλής, </w:t>
      </w:r>
      <w:r>
        <w:rPr>
          <w:rFonts w:eastAsia="Times New Roman"/>
          <w:szCs w:val="24"/>
        </w:rPr>
        <w:t>δεκαεπτά</w:t>
      </w:r>
      <w:r w:rsidRPr="00404E28">
        <w:rPr>
          <w:rFonts w:eastAsia="Times New Roman"/>
          <w:szCs w:val="24"/>
        </w:rPr>
        <w:t xml:space="preserve"> μαθητές και μαθήτριες και </w:t>
      </w:r>
      <w:r>
        <w:rPr>
          <w:rFonts w:eastAsia="Times New Roman"/>
          <w:szCs w:val="24"/>
        </w:rPr>
        <w:t>ένας</w:t>
      </w:r>
      <w:r w:rsidRPr="00404E28">
        <w:rPr>
          <w:rFonts w:eastAsia="Times New Roman"/>
          <w:szCs w:val="24"/>
        </w:rPr>
        <w:t xml:space="preserve"> εκπαιδευτικ</w:t>
      </w:r>
      <w:r>
        <w:rPr>
          <w:rFonts w:eastAsia="Times New Roman"/>
          <w:szCs w:val="24"/>
        </w:rPr>
        <w:t>ός</w:t>
      </w:r>
      <w:r w:rsidRPr="00404E28">
        <w:rPr>
          <w:rFonts w:eastAsia="Times New Roman"/>
          <w:szCs w:val="24"/>
        </w:rPr>
        <w:t xml:space="preserve"> συνοδ</w:t>
      </w:r>
      <w:r>
        <w:rPr>
          <w:rFonts w:eastAsia="Times New Roman"/>
          <w:szCs w:val="24"/>
        </w:rPr>
        <w:t>ός</w:t>
      </w:r>
      <w:r w:rsidRPr="00404E28">
        <w:rPr>
          <w:rFonts w:eastAsia="Times New Roman"/>
          <w:szCs w:val="24"/>
        </w:rPr>
        <w:t xml:space="preserve"> τους από το </w:t>
      </w:r>
      <w:r>
        <w:rPr>
          <w:rFonts w:eastAsia="Times New Roman"/>
          <w:szCs w:val="24"/>
        </w:rPr>
        <w:t>Ιδιωτικό Δημοτικό Σχολείο Κανάση.</w:t>
      </w:r>
    </w:p>
    <w:p w14:paraId="4CC5ACA5" w14:textId="77777777" w:rsidR="005D719C" w:rsidRDefault="00627F40">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4CC5ACA6" w14:textId="77777777" w:rsidR="005D719C" w:rsidRDefault="00627F40">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4CC5ACA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1441B5">
        <w:rPr>
          <w:rFonts w:eastAsia="Times New Roman" w:cs="Times New Roman"/>
          <w:szCs w:val="24"/>
        </w:rPr>
        <w:t xml:space="preserve">πανέρχομαι στο </w:t>
      </w:r>
      <w:r w:rsidRPr="001441B5">
        <w:rPr>
          <w:rFonts w:eastAsia="Times New Roman" w:cs="Times New Roman"/>
          <w:szCs w:val="24"/>
        </w:rPr>
        <w:t>ζήτημα της εξέλιξης της συζήτησης μας για το συγκεκριμένο νομοσχέδιο</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Βλέπετε κ</w:t>
      </w:r>
      <w:r w:rsidRPr="001441B5">
        <w:rPr>
          <w:rFonts w:eastAsia="Times New Roman" w:cs="Times New Roman"/>
          <w:szCs w:val="24"/>
        </w:rPr>
        <w:t xml:space="preserve">ι εσείς από τον κατάλογο </w:t>
      </w:r>
      <w:r>
        <w:rPr>
          <w:rFonts w:eastAsia="Times New Roman" w:cs="Times New Roman"/>
          <w:szCs w:val="24"/>
        </w:rPr>
        <w:t xml:space="preserve">ότι </w:t>
      </w:r>
      <w:r w:rsidRPr="001441B5">
        <w:rPr>
          <w:rFonts w:eastAsia="Times New Roman" w:cs="Times New Roman"/>
          <w:szCs w:val="24"/>
        </w:rPr>
        <w:t xml:space="preserve">υπολείπονται άλλοι </w:t>
      </w:r>
      <w:r>
        <w:rPr>
          <w:rFonts w:eastAsia="Times New Roman" w:cs="Times New Roman"/>
          <w:szCs w:val="24"/>
        </w:rPr>
        <w:t xml:space="preserve">είκοσι ένας-είκοσι δύο </w:t>
      </w:r>
      <w:r w:rsidRPr="001441B5">
        <w:rPr>
          <w:rFonts w:eastAsia="Times New Roman" w:cs="Times New Roman"/>
          <w:szCs w:val="24"/>
        </w:rPr>
        <w:t>ομιλητές</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Ε</w:t>
      </w:r>
      <w:r w:rsidRPr="001441B5">
        <w:rPr>
          <w:rFonts w:eastAsia="Times New Roman" w:cs="Times New Roman"/>
          <w:szCs w:val="24"/>
        </w:rPr>
        <w:t xml:space="preserve">παναλαμβάνω </w:t>
      </w:r>
      <w:r>
        <w:rPr>
          <w:rFonts w:eastAsia="Times New Roman" w:cs="Times New Roman"/>
          <w:szCs w:val="24"/>
        </w:rPr>
        <w:t>ότι είναι</w:t>
      </w:r>
      <w:r w:rsidRPr="001441B5">
        <w:rPr>
          <w:rFonts w:eastAsia="Times New Roman" w:cs="Times New Roman"/>
          <w:szCs w:val="24"/>
        </w:rPr>
        <w:t xml:space="preserve"> άλλοι τέσσερις </w:t>
      </w:r>
      <w:r>
        <w:rPr>
          <w:rFonts w:eastAsia="Times New Roman" w:cs="Times New Roman"/>
          <w:szCs w:val="24"/>
        </w:rPr>
        <w:t>Κ</w:t>
      </w:r>
      <w:r w:rsidRPr="001441B5">
        <w:rPr>
          <w:rFonts w:eastAsia="Times New Roman" w:cs="Times New Roman"/>
          <w:szCs w:val="24"/>
        </w:rPr>
        <w:t>οινοβουλευτικ</w:t>
      </w:r>
      <w:r>
        <w:rPr>
          <w:rFonts w:eastAsia="Times New Roman" w:cs="Times New Roman"/>
          <w:szCs w:val="24"/>
        </w:rPr>
        <w:t>οί,</w:t>
      </w:r>
      <w:r w:rsidRPr="001441B5">
        <w:rPr>
          <w:rFonts w:eastAsia="Times New Roman" w:cs="Times New Roman"/>
          <w:szCs w:val="24"/>
        </w:rPr>
        <w:t xml:space="preserve"> ενδιάμεσες παρ</w:t>
      </w:r>
      <w:r>
        <w:rPr>
          <w:rFonts w:eastAsia="Times New Roman" w:cs="Times New Roman"/>
          <w:szCs w:val="24"/>
        </w:rPr>
        <w:t>εμβάσεις Υ</w:t>
      </w:r>
      <w:r w:rsidRPr="001441B5">
        <w:rPr>
          <w:rFonts w:eastAsia="Times New Roman" w:cs="Times New Roman"/>
          <w:szCs w:val="24"/>
        </w:rPr>
        <w:t>πουργών</w:t>
      </w:r>
      <w:r>
        <w:rPr>
          <w:rFonts w:eastAsia="Times New Roman" w:cs="Times New Roman"/>
          <w:szCs w:val="24"/>
        </w:rPr>
        <w:t>,</w:t>
      </w:r>
      <w:r w:rsidRPr="001441B5">
        <w:rPr>
          <w:rFonts w:eastAsia="Times New Roman" w:cs="Times New Roman"/>
          <w:szCs w:val="24"/>
        </w:rPr>
        <w:t xml:space="preserve"> κλείσιμ</w:t>
      </w:r>
      <w:r w:rsidRPr="001441B5">
        <w:rPr>
          <w:rFonts w:eastAsia="Times New Roman" w:cs="Times New Roman"/>
          <w:szCs w:val="24"/>
        </w:rPr>
        <w:t xml:space="preserve">ο </w:t>
      </w:r>
      <w:r>
        <w:rPr>
          <w:rFonts w:eastAsia="Times New Roman" w:cs="Times New Roman"/>
          <w:szCs w:val="24"/>
        </w:rPr>
        <w:t>Υ</w:t>
      </w:r>
      <w:r w:rsidRPr="001441B5">
        <w:rPr>
          <w:rFonts w:eastAsia="Times New Roman" w:cs="Times New Roman"/>
          <w:szCs w:val="24"/>
        </w:rPr>
        <w:t>πουργών</w:t>
      </w:r>
      <w:r>
        <w:rPr>
          <w:rFonts w:eastAsia="Times New Roman" w:cs="Times New Roman"/>
          <w:szCs w:val="24"/>
        </w:rPr>
        <w:t>,</w:t>
      </w:r>
      <w:r w:rsidRPr="001441B5">
        <w:rPr>
          <w:rFonts w:eastAsia="Times New Roman" w:cs="Times New Roman"/>
          <w:szCs w:val="24"/>
        </w:rPr>
        <w:t xml:space="preserve"> δευτερολογίες</w:t>
      </w:r>
      <w:r>
        <w:rPr>
          <w:rFonts w:eastAsia="Times New Roman" w:cs="Times New Roman"/>
          <w:szCs w:val="24"/>
        </w:rPr>
        <w:t>.</w:t>
      </w:r>
    </w:p>
    <w:p w14:paraId="4CC5ACA8" w14:textId="77777777" w:rsidR="005D719C" w:rsidRDefault="00627F40">
      <w:pPr>
        <w:spacing w:line="600" w:lineRule="auto"/>
        <w:ind w:firstLine="720"/>
        <w:jc w:val="both"/>
        <w:rPr>
          <w:rFonts w:eastAsia="Times New Roman"/>
          <w:szCs w:val="24"/>
        </w:rPr>
      </w:pPr>
      <w:r>
        <w:rPr>
          <w:rFonts w:eastAsia="Times New Roman" w:cs="Times New Roman"/>
          <w:szCs w:val="24"/>
        </w:rPr>
        <w:t>Να θυμίσω ότι χθες</w:t>
      </w:r>
      <w:r w:rsidRPr="001441B5">
        <w:rPr>
          <w:rFonts w:eastAsia="Times New Roman" w:cs="Times New Roman"/>
          <w:szCs w:val="24"/>
        </w:rPr>
        <w:t xml:space="preserve"> </w:t>
      </w:r>
      <w:r>
        <w:rPr>
          <w:rFonts w:eastAsia="Times New Roman" w:cs="Times New Roman"/>
          <w:szCs w:val="24"/>
        </w:rPr>
        <w:t>σ</w:t>
      </w:r>
      <w:r w:rsidRPr="001441B5">
        <w:rPr>
          <w:rFonts w:eastAsia="Times New Roman" w:cs="Times New Roman"/>
          <w:szCs w:val="24"/>
        </w:rPr>
        <w:t xml:space="preserve">το </w:t>
      </w:r>
      <w:r>
        <w:rPr>
          <w:rFonts w:eastAsia="Times New Roman" w:cs="Times New Roman"/>
          <w:szCs w:val="24"/>
        </w:rPr>
        <w:t>χρονο</w:t>
      </w:r>
      <w:r w:rsidRPr="001441B5">
        <w:rPr>
          <w:rFonts w:eastAsia="Times New Roman" w:cs="Times New Roman"/>
          <w:szCs w:val="24"/>
        </w:rPr>
        <w:t>διάγραμμα για τη σημερινή συνεδρίαση είχε οριστεί το πέρας</w:t>
      </w:r>
      <w:r>
        <w:rPr>
          <w:rFonts w:eastAsia="Times New Roman" w:cs="Times New Roman"/>
          <w:szCs w:val="24"/>
        </w:rPr>
        <w:t xml:space="preserve"> της συνεδρίασης,</w:t>
      </w:r>
      <w:r w:rsidRPr="001441B5">
        <w:rPr>
          <w:rFonts w:eastAsia="Times New Roman" w:cs="Times New Roman"/>
          <w:szCs w:val="24"/>
        </w:rPr>
        <w:t xml:space="preserve"> δηλαδή ψήφισ</w:t>
      </w:r>
      <w:r>
        <w:rPr>
          <w:rFonts w:eastAsia="Times New Roman" w:cs="Times New Roman"/>
          <w:szCs w:val="24"/>
        </w:rPr>
        <w:t>η</w:t>
      </w:r>
      <w:r w:rsidRPr="001441B5">
        <w:rPr>
          <w:rFonts w:eastAsia="Times New Roman" w:cs="Times New Roman"/>
          <w:szCs w:val="24"/>
        </w:rPr>
        <w:t xml:space="preserve"> </w:t>
      </w:r>
      <w:r>
        <w:rPr>
          <w:rFonts w:eastAsia="Times New Roman" w:cs="Times New Roman"/>
          <w:szCs w:val="24"/>
        </w:rPr>
        <w:t>κ.λπ.</w:t>
      </w:r>
      <w:r w:rsidRPr="001441B5">
        <w:rPr>
          <w:rFonts w:eastAsia="Times New Roman" w:cs="Times New Roman"/>
          <w:szCs w:val="24"/>
        </w:rPr>
        <w:t xml:space="preserve"> το</w:t>
      </w:r>
      <w:r>
        <w:rPr>
          <w:rFonts w:eastAsia="Times New Roman" w:cs="Times New Roman"/>
          <w:szCs w:val="24"/>
        </w:rPr>
        <w:t>υ</w:t>
      </w:r>
      <w:r w:rsidRPr="001441B5">
        <w:rPr>
          <w:rFonts w:eastAsia="Times New Roman" w:cs="Times New Roman"/>
          <w:szCs w:val="24"/>
        </w:rPr>
        <w:t xml:space="preserve"> νομοσχ</w:t>
      </w:r>
      <w:r>
        <w:rPr>
          <w:rFonts w:eastAsia="Times New Roman" w:cs="Times New Roman"/>
          <w:szCs w:val="24"/>
        </w:rPr>
        <w:t>εδίου, για τις 14.00΄. Α</w:t>
      </w:r>
      <w:r w:rsidRPr="001441B5">
        <w:rPr>
          <w:rFonts w:eastAsia="Times New Roman" w:cs="Times New Roman"/>
          <w:szCs w:val="24"/>
        </w:rPr>
        <w:t>υτό</w:t>
      </w:r>
      <w:r>
        <w:rPr>
          <w:rFonts w:eastAsia="Times New Roman" w:cs="Times New Roman"/>
          <w:szCs w:val="24"/>
        </w:rPr>
        <w:t>,</w:t>
      </w:r>
      <w:r w:rsidRPr="001441B5">
        <w:rPr>
          <w:rFonts w:eastAsia="Times New Roman" w:cs="Times New Roman"/>
          <w:szCs w:val="24"/>
        </w:rPr>
        <w:t xml:space="preserve"> με βάση τον </w:t>
      </w:r>
      <w:r w:rsidRPr="001441B5">
        <w:rPr>
          <w:rFonts w:eastAsia="Times New Roman" w:cs="Times New Roman"/>
          <w:szCs w:val="24"/>
        </w:rPr>
        <w:lastRenderedPageBreak/>
        <w:t>εναπομείναντα αριθμό ομιλητών και όπως προείπα</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Κ</w:t>
      </w:r>
      <w:r w:rsidRPr="001441B5">
        <w:rPr>
          <w:rFonts w:eastAsia="Times New Roman" w:cs="Times New Roman"/>
          <w:szCs w:val="24"/>
        </w:rPr>
        <w:t>οινοβ</w:t>
      </w:r>
      <w:r w:rsidRPr="001441B5">
        <w:rPr>
          <w:rFonts w:eastAsia="Times New Roman" w:cs="Times New Roman"/>
          <w:szCs w:val="24"/>
        </w:rPr>
        <w:t xml:space="preserve">ουλευτικών </w:t>
      </w:r>
      <w:r>
        <w:rPr>
          <w:rFonts w:eastAsia="Times New Roman" w:cs="Times New Roman"/>
          <w:szCs w:val="24"/>
        </w:rPr>
        <w:t>κ.λπ.,</w:t>
      </w:r>
      <w:r w:rsidRPr="001441B5">
        <w:rPr>
          <w:rFonts w:eastAsia="Times New Roman" w:cs="Times New Roman"/>
          <w:szCs w:val="24"/>
        </w:rPr>
        <w:t xml:space="preserve"> δεν πρόκειται να τηρηθεί</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Θ</w:t>
      </w:r>
      <w:r w:rsidRPr="001441B5">
        <w:rPr>
          <w:rFonts w:eastAsia="Times New Roman" w:cs="Times New Roman"/>
          <w:szCs w:val="24"/>
        </w:rPr>
        <w:t xml:space="preserve">α πάμε μετά τις </w:t>
      </w:r>
      <w:r>
        <w:rPr>
          <w:rFonts w:eastAsia="Times New Roman" w:cs="Times New Roman"/>
          <w:szCs w:val="24"/>
        </w:rPr>
        <w:t>15.00΄, ε</w:t>
      </w:r>
      <w:r w:rsidRPr="001441B5">
        <w:rPr>
          <w:rFonts w:eastAsia="Times New Roman" w:cs="Times New Roman"/>
          <w:szCs w:val="24"/>
        </w:rPr>
        <w:t xml:space="preserve">νδεχομένως και </w:t>
      </w:r>
      <w:r>
        <w:rPr>
          <w:rFonts w:eastAsia="Times New Roman" w:cs="Times New Roman"/>
          <w:szCs w:val="24"/>
        </w:rPr>
        <w:t>16.00΄.</w:t>
      </w:r>
      <w:r w:rsidRPr="001441B5">
        <w:rPr>
          <w:rFonts w:eastAsia="Times New Roman" w:cs="Times New Roman"/>
          <w:szCs w:val="24"/>
        </w:rPr>
        <w:t xml:space="preserve"> Μακάρι να διαψευστώ</w:t>
      </w:r>
      <w:r>
        <w:rPr>
          <w:rFonts w:eastAsia="Times New Roman" w:cs="Times New Roman"/>
          <w:szCs w:val="24"/>
        </w:rPr>
        <w:t>.</w:t>
      </w:r>
      <w:r w:rsidRPr="001441B5">
        <w:rPr>
          <w:rFonts w:eastAsia="Times New Roman" w:cs="Times New Roman"/>
          <w:szCs w:val="24"/>
        </w:rPr>
        <w:t xml:space="preserve"> </w:t>
      </w:r>
      <w:r w:rsidRPr="00FA3FD1">
        <w:rPr>
          <w:rFonts w:eastAsia="Times New Roman"/>
          <w:szCs w:val="24"/>
        </w:rPr>
        <w:t xml:space="preserve"> </w:t>
      </w:r>
    </w:p>
    <w:p w14:paraId="4CC5ACA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s="Times New Roman"/>
          <w:szCs w:val="24"/>
        </w:rPr>
        <w:t>Όμως π</w:t>
      </w:r>
      <w:r w:rsidRPr="001441B5">
        <w:rPr>
          <w:rFonts w:eastAsia="Times New Roman" w:cs="Times New Roman"/>
          <w:szCs w:val="24"/>
        </w:rPr>
        <w:t>ροκειμένου</w:t>
      </w:r>
      <w:r>
        <w:rPr>
          <w:rFonts w:eastAsia="Times New Roman" w:cs="Times New Roman"/>
          <w:szCs w:val="24"/>
        </w:rPr>
        <w:t xml:space="preserve"> </w:t>
      </w:r>
      <w:r w:rsidRPr="001441B5">
        <w:rPr>
          <w:rFonts w:eastAsia="Times New Roman" w:cs="Times New Roman"/>
          <w:szCs w:val="24"/>
        </w:rPr>
        <w:t>να μην στερήσουμε το</w:t>
      </w:r>
      <w:r>
        <w:rPr>
          <w:rFonts w:eastAsia="Times New Roman" w:cs="Times New Roman"/>
          <w:szCs w:val="24"/>
        </w:rPr>
        <w:t>ν</w:t>
      </w:r>
      <w:r w:rsidRPr="001441B5">
        <w:rPr>
          <w:rFonts w:eastAsia="Times New Roman" w:cs="Times New Roman"/>
          <w:szCs w:val="24"/>
        </w:rPr>
        <w:t xml:space="preserve"> λόγο από κάποιους</w:t>
      </w:r>
      <w:r>
        <w:rPr>
          <w:rFonts w:eastAsia="Times New Roman" w:cs="Times New Roman"/>
          <w:szCs w:val="24"/>
        </w:rPr>
        <w:t xml:space="preserve"> και</w:t>
      </w:r>
      <w:r w:rsidRPr="001441B5">
        <w:rPr>
          <w:rFonts w:eastAsia="Times New Roman" w:cs="Times New Roman"/>
          <w:szCs w:val="24"/>
        </w:rPr>
        <w:t xml:space="preserve"> να μη χρειαστεί να </w:t>
      </w:r>
      <w:r>
        <w:rPr>
          <w:rFonts w:eastAsia="Times New Roman" w:cs="Times New Roman"/>
          <w:szCs w:val="24"/>
        </w:rPr>
        <w:t>πιέζουμε τόσο, γ</w:t>
      </w:r>
      <w:r w:rsidRPr="001441B5">
        <w:rPr>
          <w:rFonts w:eastAsia="Times New Roman" w:cs="Times New Roman"/>
          <w:szCs w:val="24"/>
        </w:rPr>
        <w:t xml:space="preserve">ιατί δεν είναι ευχάριστο και στο </w:t>
      </w:r>
      <w:r>
        <w:rPr>
          <w:rFonts w:eastAsia="Times New Roman" w:cs="Times New Roman"/>
          <w:szCs w:val="24"/>
        </w:rPr>
        <w:t>Π</w:t>
      </w:r>
      <w:r w:rsidRPr="001441B5">
        <w:rPr>
          <w:rFonts w:eastAsia="Times New Roman" w:cs="Times New Roman"/>
          <w:szCs w:val="24"/>
        </w:rPr>
        <w:t xml:space="preserve">ροεδρείο </w:t>
      </w:r>
      <w:r w:rsidRPr="001441B5">
        <w:rPr>
          <w:rFonts w:eastAsia="Times New Roman" w:cs="Times New Roman"/>
          <w:szCs w:val="24"/>
        </w:rPr>
        <w:t>κάθε τόσο να διακόπτει ομιλητές και να τους παρακαλεί να συντομεύσ</w:t>
      </w:r>
      <w:r>
        <w:rPr>
          <w:rFonts w:eastAsia="Times New Roman" w:cs="Times New Roman"/>
          <w:szCs w:val="24"/>
        </w:rPr>
        <w:t xml:space="preserve">ουν ή τέλος πάντων να τηρούν τον </w:t>
      </w:r>
      <w:r w:rsidRPr="001441B5">
        <w:rPr>
          <w:rFonts w:eastAsia="Times New Roman" w:cs="Times New Roman"/>
          <w:szCs w:val="24"/>
        </w:rPr>
        <w:t>χρόνο</w:t>
      </w:r>
      <w:r>
        <w:rPr>
          <w:rFonts w:eastAsia="Times New Roman" w:cs="Times New Roman"/>
          <w:szCs w:val="24"/>
        </w:rPr>
        <w:t>,</w:t>
      </w:r>
      <w:r w:rsidRPr="001441B5">
        <w:rPr>
          <w:rFonts w:eastAsia="Times New Roman" w:cs="Times New Roman"/>
          <w:szCs w:val="24"/>
        </w:rPr>
        <w:t xml:space="preserve"> </w:t>
      </w:r>
      <w:r>
        <w:rPr>
          <w:rFonts w:eastAsia="Times New Roman" w:cs="Times New Roman"/>
          <w:szCs w:val="24"/>
        </w:rPr>
        <w:t>θ</w:t>
      </w:r>
      <w:r>
        <w:rPr>
          <w:rFonts w:eastAsia="Times New Roman"/>
          <w:color w:val="222222"/>
          <w:szCs w:val="24"/>
          <w:shd w:val="clear" w:color="auto" w:fill="FFFFFF"/>
        </w:rPr>
        <w:t>α πρότεινα μετά από έξι ομιλητές, δηλαδή από τον αριθμό τριάντα ένα και μετά, συγκεκριμένα είναι ο συνάδελφος κ. Ρίζος, να μειώσουμε τον χρόνο κατά τ</w:t>
      </w:r>
      <w:r>
        <w:rPr>
          <w:rFonts w:eastAsia="Times New Roman"/>
          <w:color w:val="222222"/>
          <w:szCs w:val="24"/>
          <w:shd w:val="clear" w:color="auto" w:fill="FFFFFF"/>
        </w:rPr>
        <w:t xml:space="preserve">ουλάχιστον ένα λεπτό για να κάνουμε εξοικονόμηση χρόνου. </w:t>
      </w:r>
    </w:p>
    <w:p w14:paraId="4CC5ACAA" w14:textId="77777777" w:rsidR="005D719C" w:rsidRDefault="00627F40">
      <w:pPr>
        <w:spacing w:line="600" w:lineRule="auto"/>
        <w:ind w:firstLine="720"/>
        <w:jc w:val="both"/>
        <w:rPr>
          <w:rFonts w:eastAsia="Times New Roman" w:cs="Times New Roman"/>
          <w:szCs w:val="24"/>
        </w:rPr>
      </w:pPr>
      <w:r>
        <w:rPr>
          <w:rFonts w:eastAsia="Times New Roman"/>
          <w:color w:val="222222"/>
          <w:szCs w:val="24"/>
          <w:shd w:val="clear" w:color="auto" w:fill="FFFFFF"/>
        </w:rPr>
        <w:t>Βεβαίως –και κλείνω με αυτό- θερμή παράκληση και στους Βουλευτές και στους Υπουργούς να τηρούμε τον χρόνο και να μην παρεμβαίνουμε, διότι θα αποβεί και σε βάρος της συζήτησης του συγκεκριμένου νομοσ</w:t>
      </w:r>
      <w:r>
        <w:rPr>
          <w:rFonts w:eastAsia="Times New Roman"/>
          <w:color w:val="222222"/>
          <w:szCs w:val="24"/>
          <w:shd w:val="clear" w:color="auto" w:fill="FFFFFF"/>
        </w:rPr>
        <w:t>χεδίου, αλλά γνωρίζετε πολύ καλά ότι υπάρχει και νομοσχέδιο το οποίο ακολουθεί και όσο πάει πιο πίσω, τόσο θα πιέζονται και οι υπηρεσίες και κατ’ επέκταση και οι Βουλευτές και οι Υπουργοί οι οποίοι θα είναι αντίστοιχα στο νομοσχέδιο που ακολουθεί.</w:t>
      </w:r>
    </w:p>
    <w:p w14:paraId="4CC5ACAB" w14:textId="77777777" w:rsidR="005D719C" w:rsidRDefault="00627F40">
      <w:pPr>
        <w:spacing w:line="600" w:lineRule="auto"/>
        <w:ind w:firstLine="720"/>
        <w:jc w:val="both"/>
        <w:rPr>
          <w:rFonts w:eastAsia="Times New Roman"/>
          <w:color w:val="222222"/>
          <w:szCs w:val="24"/>
          <w:shd w:val="clear" w:color="auto" w:fill="FFFFFF"/>
        </w:rPr>
      </w:pPr>
      <w:r w:rsidRPr="00236F5C">
        <w:rPr>
          <w:rFonts w:eastAsia="Times New Roman"/>
          <w:b/>
          <w:color w:val="222222"/>
          <w:szCs w:val="24"/>
          <w:shd w:val="clear" w:color="auto" w:fill="FFFFFF"/>
        </w:rPr>
        <w:lastRenderedPageBreak/>
        <w:t>ΠΑΥΛΟΣ Π</w:t>
      </w:r>
      <w:r w:rsidRPr="00236F5C">
        <w:rPr>
          <w:rFonts w:eastAsia="Times New Roman"/>
          <w:b/>
          <w:color w:val="222222"/>
          <w:szCs w:val="24"/>
          <w:shd w:val="clear" w:color="auto" w:fill="FFFFFF"/>
        </w:rPr>
        <w:t>ΟΛΑΚΗΣ (Αναπληρωτής Υπουργός Υγείας):</w:t>
      </w:r>
      <w:r>
        <w:rPr>
          <w:rFonts w:eastAsia="Times New Roman"/>
          <w:color w:val="222222"/>
          <w:szCs w:val="24"/>
          <w:shd w:val="clear" w:color="auto" w:fill="FFFFFF"/>
        </w:rPr>
        <w:t xml:space="preserve"> Κύριε Πρόεδρε, λόγω ανειλημμένης υποχρέωσης και εξ αφορμής της τοποθέτησης του συναδέλφου, θα ήθελα να κάνω την τοποθέτησή μου τώρα ως Υπουργός. Δεν θα είναι συνολική. Ζητώ συγγνώμη και από την κ. Βάκη.</w:t>
      </w:r>
    </w:p>
    <w:p w14:paraId="4CC5ACAC" w14:textId="77777777" w:rsidR="005D719C" w:rsidRDefault="00627F40">
      <w:pPr>
        <w:spacing w:line="600" w:lineRule="auto"/>
        <w:ind w:firstLine="720"/>
        <w:jc w:val="both"/>
        <w:rPr>
          <w:rFonts w:eastAsia="Times New Roman"/>
          <w:color w:val="222222"/>
          <w:szCs w:val="24"/>
          <w:shd w:val="clear" w:color="auto" w:fill="FFFFFF"/>
        </w:rPr>
      </w:pPr>
      <w:r w:rsidRPr="005D3196">
        <w:rPr>
          <w:rFonts w:eastAsia="Times New Roman"/>
          <w:b/>
          <w:color w:val="222222"/>
          <w:szCs w:val="24"/>
          <w:shd w:val="clear" w:color="auto" w:fill="FFFFFF"/>
        </w:rPr>
        <w:t>ΠΡΟΕΔΡΕΥΩΝ (Γεώ</w:t>
      </w:r>
      <w:r w:rsidRPr="005D3196">
        <w:rPr>
          <w:rFonts w:eastAsia="Times New Roman"/>
          <w:b/>
          <w:color w:val="222222"/>
          <w:szCs w:val="24"/>
          <w:shd w:val="clear" w:color="auto" w:fill="FFFFFF"/>
        </w:rPr>
        <w:t>ργιος Λαμπρούλης):</w:t>
      </w:r>
      <w:r>
        <w:rPr>
          <w:rFonts w:eastAsia="Times New Roman"/>
          <w:color w:val="222222"/>
          <w:szCs w:val="24"/>
          <w:shd w:val="clear" w:color="auto" w:fill="FFFFFF"/>
        </w:rPr>
        <w:t xml:space="preserve"> Εντάξει, κύριε Υπουργέ. Όμως να μιλήσει πρώτα η κ. Βάκη και μετά εσείς.</w:t>
      </w:r>
    </w:p>
    <w:p w14:paraId="4CC5ACA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Βάκη, έχετε τον λόγο.</w:t>
      </w:r>
    </w:p>
    <w:p w14:paraId="4CC5ACAE" w14:textId="77777777" w:rsidR="005D719C" w:rsidRDefault="00627F40">
      <w:pPr>
        <w:spacing w:line="600" w:lineRule="auto"/>
        <w:ind w:firstLine="720"/>
        <w:jc w:val="both"/>
        <w:rPr>
          <w:rFonts w:eastAsia="Times New Roman"/>
          <w:color w:val="222222"/>
          <w:szCs w:val="24"/>
          <w:shd w:val="clear" w:color="auto" w:fill="FFFFFF"/>
        </w:rPr>
      </w:pPr>
      <w:r w:rsidRPr="001D7389">
        <w:rPr>
          <w:rFonts w:eastAsia="Times New Roman"/>
          <w:b/>
          <w:color w:val="222222"/>
          <w:szCs w:val="24"/>
          <w:shd w:val="clear" w:color="auto" w:fill="FFFFFF"/>
        </w:rPr>
        <w:t>ΦΩΤΕΙΝΗ ΒΑΚΗ:</w:t>
      </w:r>
      <w:r>
        <w:rPr>
          <w:rFonts w:eastAsia="Times New Roman"/>
          <w:color w:val="222222"/>
          <w:szCs w:val="24"/>
          <w:shd w:val="clear" w:color="auto" w:fill="FFFFFF"/>
        </w:rPr>
        <w:t xml:space="preserve"> Σας ευχαριστώ πολύ, κύριε Πρόεδρε.</w:t>
      </w:r>
    </w:p>
    <w:p w14:paraId="4CC5ACA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μολονότι συζητούμε ένα εξαιρετικό νομοσχέδιο, εμένα θα μου</w:t>
      </w:r>
      <w:r>
        <w:rPr>
          <w:rFonts w:eastAsia="Times New Roman"/>
          <w:color w:val="222222"/>
          <w:szCs w:val="24"/>
          <w:shd w:val="clear" w:color="auto" w:fill="FFFFFF"/>
        </w:rPr>
        <w:t xml:space="preserve"> επιτρέψετε να μιλήσω αποκλειστικά και μόνο για ένα θέμα, για την τροπολογία του Υπουργείου Εσωτερικών που αφορά τη διοικητική διαίρεση των δήμων, στην οποία συμπεριλαμβάνεται και η διαίρεση του Δήμου Κέρκυρας.</w:t>
      </w:r>
    </w:p>
    <w:p w14:paraId="4CC5ACB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πάγια θέση της Α</w:t>
      </w:r>
      <w:r>
        <w:rPr>
          <w:rFonts w:eastAsia="Times New Roman"/>
          <w:color w:val="222222"/>
          <w:szCs w:val="24"/>
          <w:shd w:val="clear" w:color="auto" w:fill="FFFFFF"/>
        </w:rPr>
        <w:t xml:space="preserve">ριστεράς ήταν διαχρονικά η διοικητική διαίρεση της χώρας σε μικρούς και </w:t>
      </w:r>
      <w:r>
        <w:rPr>
          <w:rFonts w:eastAsia="Times New Roman"/>
          <w:color w:val="222222"/>
          <w:szCs w:val="24"/>
          <w:shd w:val="clear" w:color="auto" w:fill="FFFFFF"/>
        </w:rPr>
        <w:lastRenderedPageBreak/>
        <w:t>λειτουργικούς δήμους που θα αφουγκράζονται τη φωνή των τοπικών κοινοτήτων και θα διεκδικούν την αποκέντρωσή τους από το κεντρικό κράτος.</w:t>
      </w:r>
    </w:p>
    <w:p w14:paraId="4CC5ACB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βίαιη συγχώνευση δήμων που γέννησε ο </w:t>
      </w:r>
      <w:r>
        <w:rPr>
          <w:rFonts w:eastAsia="Times New Roman"/>
          <w:color w:val="222222"/>
          <w:szCs w:val="24"/>
          <w:shd w:val="clear" w:color="auto" w:fill="FFFFFF"/>
        </w:rPr>
        <w:t>«</w:t>
      </w:r>
      <w:r>
        <w:rPr>
          <w:rFonts w:eastAsia="Times New Roman"/>
          <w:color w:val="222222"/>
          <w:szCs w:val="24"/>
          <w:shd w:val="clear" w:color="auto" w:fill="FFFFFF"/>
        </w:rPr>
        <w:t>ΚΑΛΛΙΚΡ</w:t>
      </w:r>
      <w:r>
        <w:rPr>
          <w:rFonts w:eastAsia="Times New Roman"/>
          <w:color w:val="222222"/>
          <w:szCs w:val="24"/>
          <w:shd w:val="clear" w:color="auto" w:fill="FFFFFF"/>
        </w:rPr>
        <w:t>ΑΤΗΣ</w:t>
      </w:r>
      <w:r>
        <w:rPr>
          <w:rFonts w:eastAsia="Times New Roman"/>
          <w:color w:val="222222"/>
          <w:szCs w:val="24"/>
          <w:shd w:val="clear" w:color="auto" w:fill="FFFFFF"/>
        </w:rPr>
        <w:t>»</w:t>
      </w:r>
      <w:r>
        <w:rPr>
          <w:rFonts w:eastAsia="Times New Roman"/>
          <w:color w:val="222222"/>
          <w:szCs w:val="24"/>
          <w:shd w:val="clear" w:color="auto" w:fill="FFFFFF"/>
        </w:rPr>
        <w:t xml:space="preserve"> με μοναδικό γνώμονα την εξοικονόμηση κόστους επ’ ωφέλεια του κράτους, αποξένωσε τις μικρές κοινότητες, σίγησε τη φωνή τους και αναπαρήγαγε στην τοπική αυτοδιοίκηση ένα συγκεντρωτικό μοντέλο.</w:t>
      </w:r>
    </w:p>
    <w:p w14:paraId="4CC5ACB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στους νησιωτικούς δήμους, η καλλικράτειος αρχή </w:t>
      </w:r>
      <w:r>
        <w:rPr>
          <w:rFonts w:eastAsia="Times New Roman"/>
          <w:color w:val="222222"/>
          <w:szCs w:val="24"/>
          <w:shd w:val="clear" w:color="auto" w:fill="FFFFFF"/>
        </w:rPr>
        <w:t>«ένα νησί, ένας δήμος» δημιούργησε νησιωτικούς δήμους πολλών ταχυτήτων. Η οικονομική κρίση και τα μνημόνια είναι αλήθεια ότι εξαΰλωσαν ακόμη περισσότερο τους ήδη αναιμικούς προϋπολογισμούς και οδήγησαν στην υποστελέχωση υπηρεσιών και συνεπώς στην εκ των πρ</w:t>
      </w:r>
      <w:r>
        <w:rPr>
          <w:rFonts w:eastAsia="Times New Roman"/>
          <w:color w:val="222222"/>
          <w:szCs w:val="24"/>
          <w:shd w:val="clear" w:color="auto" w:fill="FFFFFF"/>
        </w:rPr>
        <w:t>αγμάτων διοικητική ανεπάρκεια και εγκατάλειψη δήμων.</w:t>
      </w:r>
    </w:p>
    <w:p w14:paraId="4CC5ACB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η θεραπεία παθογενειών και στρεβλώσεων του καλλικράτειου μοντέλου θεωρείται επιβεβλημένη. Δυστυχώς, όμως, ο τρόπος, η χρονική συγκυρία και κάποιες ιδιαιτερότητες </w:t>
      </w:r>
      <w:r>
        <w:rPr>
          <w:rFonts w:eastAsia="Times New Roman"/>
          <w:color w:val="222222"/>
          <w:szCs w:val="24"/>
          <w:shd w:val="clear" w:color="auto" w:fill="FFFFFF"/>
        </w:rPr>
        <w:lastRenderedPageBreak/>
        <w:t xml:space="preserve">–θα αναφερθώ σε αυτές- και </w:t>
      </w:r>
      <w:r>
        <w:rPr>
          <w:rFonts w:eastAsia="Times New Roman"/>
          <w:color w:val="222222"/>
          <w:szCs w:val="24"/>
          <w:shd w:val="clear" w:color="auto" w:fill="FFFFFF"/>
        </w:rPr>
        <w:t>προβλήματα της Κέρκυρας, που επελέγησαν από την Κυβέρνηση, δεν είναι οι πλέον ενδεδειγμένες.</w:t>
      </w:r>
    </w:p>
    <w:p w14:paraId="4CC5ACB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Γνωρίζω ότι αυτά που θα πω θα ακουστούν κάπως αιρετικά.</w:t>
      </w:r>
    </w:p>
    <w:p w14:paraId="4CC5ACB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πρώτον, η αναμόρφωση του αυτοδιοικητικού χάρτη, κατά τη γνώμη μου, επιβάλλεται να γίνει εν συ</w:t>
      </w:r>
      <w:r>
        <w:rPr>
          <w:rFonts w:eastAsia="Times New Roman"/>
          <w:color w:val="222222"/>
          <w:szCs w:val="24"/>
          <w:shd w:val="clear" w:color="auto" w:fill="FFFFFF"/>
        </w:rPr>
        <w:t>νόλω και όχι αποσπασματικά. Η διοικητική διαίρεση δήμων θα πρέπει να γίνει με μελέτες, με εκτενή διαβούλευση, με άπαντες τους φορείς της αυτοδιοίκησης, αλλά και με ενεργό εμπλοκή των τοπικών κοινωνιών και των παραγωγικών φορέων.</w:t>
      </w:r>
    </w:p>
    <w:p w14:paraId="4CC5ACB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η διαίρεση ενός δ</w:t>
      </w:r>
      <w:r>
        <w:rPr>
          <w:rFonts w:eastAsia="Times New Roman"/>
          <w:color w:val="222222"/>
          <w:szCs w:val="24"/>
          <w:shd w:val="clear" w:color="auto" w:fill="FFFFFF"/>
        </w:rPr>
        <w:t>ήμου επιβάλλεται να γίνει προφανώς για να επιλυθούν και όχι για να αναπαράγονται χρόνια και χρονίζοντα προβλήματα. Συνεπώς, απαιτεί ενδελεχή επεξεργασία, σχέδιο και προίκα.</w:t>
      </w:r>
    </w:p>
    <w:p w14:paraId="4CC5ACB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χαρά διαπιστώνω από την έκθεση του Γενικού Λογιστηρίου του Κράτους ότι εκταμιεύο</w:t>
      </w:r>
      <w:r>
        <w:rPr>
          <w:rFonts w:eastAsia="Times New Roman"/>
          <w:color w:val="222222"/>
          <w:szCs w:val="24"/>
          <w:shd w:val="clear" w:color="auto" w:fill="FFFFFF"/>
        </w:rPr>
        <w:t xml:space="preserve">νται πόροι. Οι δήμοι προφανώς δεν οριοθετούνται με πασσάλους και δεν αρκεί ένα γραφείο </w:t>
      </w:r>
      <w:r>
        <w:rPr>
          <w:rFonts w:eastAsia="Times New Roman"/>
          <w:color w:val="222222"/>
          <w:szCs w:val="24"/>
          <w:shd w:val="clear" w:color="auto" w:fill="FFFFFF"/>
        </w:rPr>
        <w:lastRenderedPageBreak/>
        <w:t>για να στεγαστούν. Χρειάζονται πόρους, προσωπικό, υλικοτεχνική υποδομή και επάρκεια υπηρεσιών, προκειμένου να καταστούν λειτουργικοί και να εκπληρώσουν τον σκοπό τους. Ε</w:t>
      </w:r>
      <w:r>
        <w:rPr>
          <w:rFonts w:eastAsia="Times New Roman"/>
          <w:color w:val="222222"/>
          <w:szCs w:val="24"/>
          <w:shd w:val="clear" w:color="auto" w:fill="FFFFFF"/>
        </w:rPr>
        <w:t>ιδάλλως, δεν ομιλούμε περί νέων δήμων, αλλά περί Κέντρων Εξυπηρέτησης Πολιτών.</w:t>
      </w:r>
    </w:p>
    <w:p w14:paraId="4CC5ACB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Ενίοτε κάποιες κυβερνητικές πολιτικές ή επιλογές μπορεί να βρίσκονται σε δυσαρμονία με τοπικά δίκαια και συμφέροντα. Η Κέρκυρα, είναι αλήθεια, συγκαταλέγεται στις τυχερές επιλεγ</w:t>
      </w:r>
      <w:r>
        <w:rPr>
          <w:rFonts w:eastAsia="Times New Roman"/>
          <w:color w:val="222222"/>
          <w:szCs w:val="24"/>
          <w:shd w:val="clear" w:color="auto" w:fill="FFFFFF"/>
        </w:rPr>
        <w:t>είσες υπό διάσπαση περιοχές, αλλά η συγκυρία και τα προβλήματα που αντιμετωπίζει τώρα επί του παρόντος δεν επιτρέπει πανηγυρισμούς, φοβάμαι.</w:t>
      </w:r>
    </w:p>
    <w:p w14:paraId="4CC5AC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Άλλωστε μακριά από εμάς τοπικιστικές ιδιοτέλειες και μεγαλόστομες υποσχέσεις, αβαθείς δημαγωγίες και πονηρά κλεισίμ</w:t>
      </w:r>
      <w:r>
        <w:rPr>
          <w:rFonts w:eastAsia="Times New Roman" w:cs="Times New Roman"/>
          <w:szCs w:val="24"/>
        </w:rPr>
        <w:t>ατα του ματιού. Αυτά δεν προσήκουν επ’ ουδενί σε ένα αριστερό ύφος και ήθος.</w:t>
      </w:r>
    </w:p>
    <w:p w14:paraId="4CC5ACB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Εξηγούμαι. Τα σκουπίδια. Τα σκουπίδια προοιωνίζο</w:t>
      </w:r>
      <w:r>
        <w:rPr>
          <w:rFonts w:eastAsia="Times New Roman" w:cs="Times New Roman"/>
          <w:szCs w:val="24"/>
        </w:rPr>
        <w:t>υ</w:t>
      </w:r>
      <w:r>
        <w:rPr>
          <w:rFonts w:eastAsia="Times New Roman" w:cs="Times New Roman"/>
          <w:szCs w:val="24"/>
        </w:rPr>
        <w:t xml:space="preserve">ν ένα ακόμη δύσκολο καλοκαίρι και δεν συνιστούν μόνο ωρολογιακή βόμβα για τη δημόσια υγεία και την οικονομία του νησιού, </w:t>
      </w:r>
      <w:r>
        <w:rPr>
          <w:rFonts w:eastAsia="Times New Roman" w:cs="Times New Roman"/>
          <w:szCs w:val="24"/>
        </w:rPr>
        <w:lastRenderedPageBreak/>
        <w:t>αλλά δυστ</w:t>
      </w:r>
      <w:r>
        <w:rPr>
          <w:rFonts w:eastAsia="Times New Roman" w:cs="Times New Roman"/>
          <w:szCs w:val="24"/>
        </w:rPr>
        <w:t>υχώς γέννησαν και κάποια άλλα πολιτικά σκουπίδια, αυτά ακροδεξιών και φασιστικών μορφωμάτων στο μοναδικό αδειοδοτημένο χώρο του νησιού αυτήν τη στιγμή εναπόθεσης απορριμμάτων στον νότο, στον οποίο μαίνεται ένας καθημερινός ακήρυχτος πόλεμος με πολυτραυματί</w:t>
      </w:r>
      <w:r>
        <w:rPr>
          <w:rFonts w:eastAsia="Times New Roman" w:cs="Times New Roman"/>
          <w:szCs w:val="24"/>
        </w:rPr>
        <w:t xml:space="preserve">ες τους θεσμούς και τη </w:t>
      </w:r>
      <w:r>
        <w:rPr>
          <w:rFonts w:eastAsia="Times New Roman" w:cs="Times New Roman"/>
          <w:szCs w:val="24"/>
        </w:rPr>
        <w:t>δ</w:t>
      </w:r>
      <w:r>
        <w:rPr>
          <w:rFonts w:eastAsia="Times New Roman" w:cs="Times New Roman"/>
          <w:szCs w:val="24"/>
        </w:rPr>
        <w:t xml:space="preserve">ημοκρατία. Δημοτικά συμβούλια συνεδριάζουν παρουσία αστυνομικών δυνάμεων, αιρετοί προπηλακίζονται, δολιοφθορές και εμπρησμοί στις εγκαταστάσεις του ΧΥΤΥ είναι στην ημερήσια διάταξη. </w:t>
      </w:r>
    </w:p>
    <w:p w14:paraId="4CC5ACB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Αντιλαμβάνεστε, λοιπόν, ότι επ’ ουδενί δεν θα επι</w:t>
      </w:r>
      <w:r>
        <w:rPr>
          <w:rFonts w:eastAsia="Times New Roman" w:cs="Times New Roman"/>
          <w:szCs w:val="24"/>
        </w:rPr>
        <w:t>θυμούσα να διευκολυνθεί και η εκλογική έκφραση ακραίων ακροδεξιών μορφωμάτων στο νότιο κομμάτι, στο οποίο εκτυλίσσεται καθημερινά ένας ιδιότυπος εμφύλιος περί του ΧΥΤΥ.</w:t>
      </w:r>
    </w:p>
    <w:p w14:paraId="4CC5ACB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Πάω σε κάποια τεχνικά θέματα και εκφράζω κάποιες αγωνίες. Διερωτάται κανείς τι μέλλει γ</w:t>
      </w:r>
      <w:r>
        <w:rPr>
          <w:rFonts w:eastAsia="Times New Roman" w:cs="Times New Roman"/>
          <w:szCs w:val="24"/>
        </w:rPr>
        <w:t xml:space="preserve">ενέσθαι αυτήν τη στιγμή και αναφέρομαι φυσικά μόνο στην Κέρκυρα με κατεπείγοντα έργα, όπως είναι αυτό της ολοκληρωμένης διαχείρισης απορριμμάτων και της λειτουργίας εργοστασίου ολοκληρωμένης διαχείρισης που βρίσκεται τώρα σε επίπεδο μελέτης όταν στους δύο </w:t>
      </w:r>
      <w:r>
        <w:rPr>
          <w:rFonts w:eastAsia="Times New Roman" w:cs="Times New Roman"/>
          <w:szCs w:val="24"/>
        </w:rPr>
        <w:t xml:space="preserve">μήνες </w:t>
      </w:r>
      <w:r>
        <w:rPr>
          <w:rFonts w:eastAsia="Times New Roman" w:cs="Times New Roman"/>
          <w:szCs w:val="24"/>
        </w:rPr>
        <w:lastRenderedPageBreak/>
        <w:t>προ εκλογών, με δεδομένη τη διοικητική απραξία της προεκλογικής περιόδου, προστεθεί και το μεταβατικό διάστημα από την 1</w:t>
      </w:r>
      <w:r w:rsidRPr="00AF0B1F">
        <w:rPr>
          <w:rFonts w:eastAsia="Times New Roman" w:cs="Times New Roman"/>
          <w:szCs w:val="24"/>
          <w:vertAlign w:val="superscript"/>
        </w:rPr>
        <w:t>η</w:t>
      </w:r>
      <w:r>
        <w:rPr>
          <w:rFonts w:eastAsia="Times New Roman" w:cs="Times New Roman"/>
          <w:szCs w:val="24"/>
        </w:rPr>
        <w:t xml:space="preserve"> Σεπτεμβρίου του 2019 έως την 1</w:t>
      </w:r>
      <w:r w:rsidRPr="00AF0B1F">
        <w:rPr>
          <w:rFonts w:eastAsia="Times New Roman" w:cs="Times New Roman"/>
          <w:szCs w:val="24"/>
          <w:vertAlign w:val="superscript"/>
        </w:rPr>
        <w:t>η</w:t>
      </w:r>
      <w:r>
        <w:rPr>
          <w:rFonts w:eastAsia="Times New Roman" w:cs="Times New Roman"/>
          <w:szCs w:val="24"/>
        </w:rPr>
        <w:t xml:space="preserve"> Μαρτίου του 2020, κατά τη διάρκεια του οποίου -διαβάζω- «θα πρέπει να καταρτιστεί ο μεταβατικός </w:t>
      </w:r>
      <w:r>
        <w:rPr>
          <w:rFonts w:eastAsia="Times New Roman" w:cs="Times New Roman"/>
          <w:szCs w:val="24"/>
        </w:rPr>
        <w:t>Οργανισμός Εσωτερικής Υπηρεσίας προκειμένου να προετοιμάσει την οργανωτική και υπηρεσιακή δομή των νέων δήμων, την τοποθέτηση και την ανάθεση των καθηκόντων στους υπαλλήλους».</w:t>
      </w:r>
    </w:p>
    <w:p w14:paraId="4CC5ACB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Διερωτάται κανείς στην περίπτωση της Κέρκυρας πόσο γρήγορα θα δρομολογηθούν κατε</w:t>
      </w:r>
      <w:r>
        <w:rPr>
          <w:rFonts w:eastAsia="Times New Roman" w:cs="Times New Roman"/>
          <w:szCs w:val="24"/>
        </w:rPr>
        <w:t xml:space="preserve">πείγοντα έργα, όταν ο πρώην </w:t>
      </w:r>
      <w:r>
        <w:rPr>
          <w:rFonts w:eastAsia="Times New Roman" w:cs="Times New Roman"/>
          <w:szCs w:val="24"/>
        </w:rPr>
        <w:t>δ</w:t>
      </w:r>
      <w:r>
        <w:rPr>
          <w:rFonts w:eastAsia="Times New Roman" w:cs="Times New Roman"/>
          <w:szCs w:val="24"/>
        </w:rPr>
        <w:t>ήμος που θα τελεί υπό εκκαθάριση δεν θα έχει οικονομικό αντικείμενο για να υλοποιήσει παρεμβάσεις έως την 1</w:t>
      </w:r>
      <w:r w:rsidRPr="00AF0B1F">
        <w:rPr>
          <w:rFonts w:eastAsia="Times New Roman" w:cs="Times New Roman"/>
          <w:szCs w:val="24"/>
          <w:vertAlign w:val="superscript"/>
        </w:rPr>
        <w:t>η</w:t>
      </w:r>
      <w:r>
        <w:rPr>
          <w:rFonts w:eastAsia="Times New Roman" w:cs="Times New Roman"/>
          <w:szCs w:val="24"/>
        </w:rPr>
        <w:t xml:space="preserve"> Σεπτεμβρίου που θα αναλάβει ο νέος, γιατί δεν θα έχει προϋπολογισμό. Ας υπογραμμιστεί ότι δεν υπάρχει ρύθμιση κατανομή</w:t>
      </w:r>
      <w:r>
        <w:rPr>
          <w:rFonts w:eastAsia="Times New Roman" w:cs="Times New Roman"/>
          <w:szCs w:val="24"/>
        </w:rPr>
        <w:t xml:space="preserve">ς της τακτικής κρατικής επιχορήγησης στην τροπολογία. </w:t>
      </w:r>
    </w:p>
    <w:p w14:paraId="4CC5AC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Επιπλέον, θα πρέπει οι εν ενεργεία δημοτικές αρχές να προχωρήσουν σε αποτίμηση περιουσιακών στοιχείων ορίζοντας ορκωτό λογιστή, ο οποίος μέχρι τις 31 Ιουλίου θα πρέπει να έχει ολοκληρώσει την απογραφή </w:t>
      </w:r>
      <w:r>
        <w:rPr>
          <w:rFonts w:eastAsia="Times New Roman" w:cs="Times New Roman"/>
          <w:szCs w:val="24"/>
        </w:rPr>
        <w:t>και την αποτίμηση.</w:t>
      </w:r>
    </w:p>
    <w:p w14:paraId="4CC5ACB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Τέλος, διαπιστώνω ότι για τα συγχρηματοδοτούμενα έργα ή αυτά που χρηματοδοτούνται από το Πρόγραμμα Δημοσίων Επενδύσεων στους νέους δήμους, πράξεις και έργα που υποβλήθηκαν έως 31 Αυγούστου συνεχίζουν να εκτελούνται κανονικά. Θαυμάσια. Μό</w:t>
      </w:r>
      <w:r>
        <w:rPr>
          <w:rFonts w:eastAsia="Times New Roman" w:cs="Times New Roman"/>
          <w:szCs w:val="24"/>
        </w:rPr>
        <w:t xml:space="preserve">νο που αν υπήρχαν τόσο γενναιόδωροι δήμαρχοι, που θα ξεκινούσαν τώρα έργα για να τα αφήσουν προίκα στον επόμενο, θα ζούσαμε στον καλύτερο δυνατό κόσμο. Ας σημειωθεί ότι οι δημοπρατήσεις απαγορεύονται δύο μήνες πριν τις εκλογές. </w:t>
      </w:r>
    </w:p>
    <w:p w14:paraId="4CC5ACC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αφού αναφέρθηκα σε γενν</w:t>
      </w:r>
      <w:r>
        <w:rPr>
          <w:rFonts w:eastAsia="Times New Roman" w:cs="Times New Roman"/>
          <w:szCs w:val="24"/>
        </w:rPr>
        <w:t xml:space="preserve">αιοδωρία, επιτρέψτε μου να διαβάσω για τα έργα που τρέχουν τώρα. Από τη στιγμή που θα σπάσει ο </w:t>
      </w:r>
      <w:r>
        <w:rPr>
          <w:rFonts w:eastAsia="Times New Roman" w:cs="Times New Roman"/>
          <w:szCs w:val="24"/>
        </w:rPr>
        <w:t>δ</w:t>
      </w:r>
      <w:r>
        <w:rPr>
          <w:rFonts w:eastAsia="Times New Roman" w:cs="Times New Roman"/>
          <w:szCs w:val="24"/>
        </w:rPr>
        <w:t>ήμος θα τα συνεχίσει η Υπηρεσία Κεντρικής Κέρκυρας. Ποιος γενναιόδωρος άνθρωπος θα τα κάνει αυτά; Ποιος καλός άνθρωπος από την Υπηρεσία του Κεντρικού Δήμου θα λ</w:t>
      </w:r>
      <w:r>
        <w:rPr>
          <w:rFonts w:eastAsia="Times New Roman" w:cs="Times New Roman"/>
          <w:szCs w:val="24"/>
        </w:rPr>
        <w:t>ειτουργήσει με αλληλεγγύη και αίσθηση καθήκοντος για να τρέξει έργα στον βορρά και τον νότο;</w:t>
      </w:r>
    </w:p>
    <w:p w14:paraId="4CC5ACC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πρέπει να υπάρχουν πολιτικές που είναι οριζόντιες και υπάρχουν: νερό έργα, διαχείριση απορριμμάτων και λοιπά. Ένα ερώτημα που τίθεται είναι πώς θα λειτουργήσουν</w:t>
      </w:r>
      <w:r>
        <w:rPr>
          <w:rFonts w:eastAsia="Times New Roman" w:cs="Times New Roman"/>
          <w:szCs w:val="24"/>
        </w:rPr>
        <w:t xml:space="preserve"> οι υπηρεσίες </w:t>
      </w:r>
      <w:r>
        <w:rPr>
          <w:rFonts w:eastAsia="Times New Roman" w:cs="Times New Roman"/>
          <w:szCs w:val="24"/>
        </w:rPr>
        <w:lastRenderedPageBreak/>
        <w:t>αυτές όταν θα υπάρχει μόνο ο μεταβατικός Οργανισμός Εσωτερικής Υπηρεσίας. Ποιος θα είναι αυτός που θα εντέλει τον κάθε υπάλληλο σε ένα πλαίσιο ρευστό και μη οριστικοποιημένο; Με τι προσωπικό θα ανταποκριθούν νομικά πρόσωπα στα νέα τους καθήκο</w:t>
      </w:r>
      <w:r>
        <w:rPr>
          <w:rFonts w:eastAsia="Times New Roman" w:cs="Times New Roman"/>
          <w:szCs w:val="24"/>
        </w:rPr>
        <w:t>ντα, τη στιγμή που δεν πρέπει να καλύψουν έναν δήμο, αλλά τρεις διαφορετικούς; Γιατί σε αυτήν την περίπτωση δεν μπορεί να λειτουργήσει η οικονομία κλίμακας.</w:t>
      </w:r>
    </w:p>
    <w:p w14:paraId="4CC5ACC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Κλείνω με μία ασάφεια, θα ήθελα να δω διευκρινίσεις, τι μέλλει γενέσθαι με χρέη και πρόστιμα. Παραδ</w:t>
      </w:r>
      <w:r>
        <w:rPr>
          <w:rFonts w:eastAsia="Times New Roman" w:cs="Times New Roman"/>
          <w:szCs w:val="24"/>
        </w:rPr>
        <w:t>είγματος χάρ</w:t>
      </w:r>
      <w:r>
        <w:rPr>
          <w:rFonts w:eastAsia="Times New Roman" w:cs="Times New Roman"/>
          <w:szCs w:val="24"/>
        </w:rPr>
        <w:t>ιν</w:t>
      </w:r>
      <w:r>
        <w:rPr>
          <w:rFonts w:eastAsia="Times New Roman" w:cs="Times New Roman"/>
          <w:szCs w:val="24"/>
        </w:rPr>
        <w:t>, πρόστιμο που υπάρχει σε εκκρεμότητα της Λευκίμμης που έχει επιβληθεί που θα ανήκει στο Δήμο της Νότιας Κέρκυρας ποιος θα το πληρώσει;</w:t>
      </w:r>
    </w:p>
    <w:p w14:paraId="4CC5ACC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F157C7">
        <w:rPr>
          <w:rFonts w:eastAsia="Times New Roman" w:cs="Times New Roman"/>
          <w:b/>
          <w:szCs w:val="24"/>
        </w:rPr>
        <w:t xml:space="preserve"> </w:t>
      </w:r>
      <w:r w:rsidRPr="00F262CB">
        <w:rPr>
          <w:rFonts w:eastAsia="Times New Roman" w:cs="Times New Roman"/>
          <w:szCs w:val="24"/>
        </w:rPr>
        <w:t>Κυρία Βάκη, σας παρακαλώ.</w:t>
      </w:r>
    </w:p>
    <w:p w14:paraId="4CC5ACC4" w14:textId="77777777" w:rsidR="005D719C" w:rsidRDefault="00627F40">
      <w:pPr>
        <w:spacing w:line="600" w:lineRule="auto"/>
        <w:ind w:firstLine="720"/>
        <w:jc w:val="both"/>
        <w:rPr>
          <w:rFonts w:eastAsia="Times New Roman" w:cs="Times New Roman"/>
          <w:szCs w:val="24"/>
        </w:rPr>
      </w:pPr>
      <w:r w:rsidRPr="00F157C7">
        <w:rPr>
          <w:rFonts w:eastAsia="Times New Roman" w:cs="Times New Roman"/>
          <w:b/>
          <w:szCs w:val="24"/>
        </w:rPr>
        <w:t>ΦΩΤΕΙΝΗ ΒΑΚΗ:</w:t>
      </w:r>
      <w:r w:rsidRPr="00F157C7">
        <w:rPr>
          <w:rFonts w:eastAsia="Times New Roman" w:cs="Times New Roman"/>
          <w:szCs w:val="24"/>
        </w:rPr>
        <w:t xml:space="preserve"> </w:t>
      </w:r>
      <w:r>
        <w:rPr>
          <w:rFonts w:eastAsia="Times New Roman" w:cs="Times New Roman"/>
          <w:szCs w:val="24"/>
        </w:rPr>
        <w:t xml:space="preserve">Σε ένα λεπτό τελειώνω, κύριε </w:t>
      </w:r>
      <w:r>
        <w:rPr>
          <w:rFonts w:eastAsia="Times New Roman" w:cs="Times New Roman"/>
          <w:szCs w:val="24"/>
        </w:rPr>
        <w:t>Πρόεδρε.</w:t>
      </w:r>
    </w:p>
    <w:p w14:paraId="4CC5ACC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Όχι «ένα λεπτό»! Θα πάμε στα εννιάμισι λεπτά. Δεν βοηθάτε, κύριοι συνάδελφοι. Τι να σας πω; Κάντε ό,τι καταλαβαίνετε.</w:t>
      </w:r>
    </w:p>
    <w:p w14:paraId="4CC5ACC6" w14:textId="77777777" w:rsidR="005D719C" w:rsidRDefault="00627F40">
      <w:pPr>
        <w:spacing w:line="600" w:lineRule="auto"/>
        <w:ind w:firstLine="720"/>
        <w:jc w:val="both"/>
        <w:rPr>
          <w:rFonts w:eastAsia="Times New Roman" w:cs="Times New Roman"/>
          <w:szCs w:val="24"/>
        </w:rPr>
      </w:pPr>
      <w:r w:rsidRPr="00A2728E">
        <w:rPr>
          <w:rFonts w:eastAsia="Times New Roman" w:cs="Times New Roman"/>
          <w:b/>
          <w:szCs w:val="24"/>
        </w:rPr>
        <w:t xml:space="preserve">ΦΩΤΕΙΝΗ ΒΑΚΗ: </w:t>
      </w:r>
      <w:r>
        <w:rPr>
          <w:rFonts w:eastAsia="Times New Roman" w:cs="Times New Roman"/>
          <w:szCs w:val="24"/>
        </w:rPr>
        <w:t>Κυρίες και κύριοι συνάδελφοι, ξέρω ότι όλα αυτά που λέω προφανώς δεν είναι αρεστά</w:t>
      </w:r>
      <w:r>
        <w:rPr>
          <w:rFonts w:eastAsia="Times New Roman" w:cs="Times New Roman"/>
          <w:szCs w:val="24"/>
        </w:rPr>
        <w:t>. Εκφράζω κάποιες αγωνίες και επιφυλάξεις, διότι σε αυτήν τη θέση που βρίσκομαι, με έστειλαν κάποιοι συμπολίτες μου και θα ήθελα να μπορώ να τους κοιτάω στα μάτια.</w:t>
      </w:r>
    </w:p>
    <w:p w14:paraId="4CC5ACC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Κλείνω, απευθυνόμενη στον Υπουργό Εσωτερικών -δεν είναι εδώ, δεν είναι επισπεύδον Υπουργείο-</w:t>
      </w:r>
      <w:r>
        <w:rPr>
          <w:rFonts w:eastAsia="Times New Roman" w:cs="Times New Roman"/>
          <w:szCs w:val="24"/>
        </w:rPr>
        <w:t xml:space="preserve"> και λέω: Παρακαλώ πολύ, κύριε Υπουργέ, να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ενστάσεις και τις επιφυλάξεις που διατύπωσα, να σημειώσετε το μείζον πρόβλημα στην Κέρκυρα, που δεν είμαι καθόλου σίγουρη στην παρούσα φάση πώς θα το θεραπεύσει η διάσπαση του </w:t>
      </w:r>
      <w:r>
        <w:rPr>
          <w:rFonts w:eastAsia="Times New Roman" w:cs="Times New Roman"/>
          <w:szCs w:val="24"/>
        </w:rPr>
        <w:t>δ</w:t>
      </w:r>
      <w:r>
        <w:rPr>
          <w:rFonts w:eastAsia="Times New Roman" w:cs="Times New Roman"/>
          <w:szCs w:val="24"/>
        </w:rPr>
        <w:t>ήμου. Περιμένω α</w:t>
      </w:r>
      <w:r>
        <w:rPr>
          <w:rFonts w:eastAsia="Times New Roman" w:cs="Times New Roman"/>
          <w:szCs w:val="24"/>
        </w:rPr>
        <w:t>παντήσεις, περιμένω βελτιώσεις για τον τρόπο.</w:t>
      </w:r>
    </w:p>
    <w:p w14:paraId="4CC5ACC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Εύχομαι και ελπίζω να διαψευστώ, εύχομαι όλα να πάνε καλά. Όμως κάνω έκκληση να υπάρξει μέριμνα. Και όλα αυτά, ούτως ώστε το διοικητικό κενό που αναπόφευκτα υπάρχει μέχρι </w:t>
      </w:r>
      <w:r>
        <w:rPr>
          <w:rFonts w:eastAsia="Times New Roman" w:cs="Times New Roman"/>
          <w:szCs w:val="24"/>
        </w:rPr>
        <w:lastRenderedPageBreak/>
        <w:t>να παγιωθεί η λειτουργία των νέων δήμων</w:t>
      </w:r>
      <w:r>
        <w:rPr>
          <w:rFonts w:eastAsia="Times New Roman" w:cs="Times New Roman"/>
          <w:szCs w:val="24"/>
        </w:rPr>
        <w:t xml:space="preserve">, να μην μετατραπεί λόγω του προβλήματος των απορριμμάτων σε διοικητικό χάος. </w:t>
      </w:r>
    </w:p>
    <w:p w14:paraId="4CC5AC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C5ACCA" w14:textId="77777777" w:rsidR="005D719C" w:rsidRDefault="00627F40">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4CC5ACCB" w14:textId="77777777" w:rsidR="005D719C" w:rsidRDefault="00627F40">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Τον λόγο έχει ο Αναπληρωτής Υπουργός Υγείας κ. Πολάκης.</w:t>
      </w:r>
    </w:p>
    <w:p w14:paraId="4CC5ACC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πολύ, κύριε Πρόεδρε.</w:t>
      </w:r>
    </w:p>
    <w:p w14:paraId="4CC5AC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Ζήτησα να μιλήσω νωρίτερα και λόγω της ομιλίας του συναδέλφου από τη Νέα Δημοκρατία, κ. Κέλλα, που έθεσε κάποια θέματα τα οποία νομίζω ότι χρειάζονται απάντηση, αλλά και λόγω του </w:t>
      </w:r>
      <w:r>
        <w:rPr>
          <w:rFonts w:eastAsia="Times New Roman" w:cs="Times New Roman"/>
          <w:szCs w:val="24"/>
        </w:rPr>
        <w:t>ότι κατά τις 13.30΄ μετά από πρόσκληση του σωματείου εργαζομένων του «Ερρίκος Ντυνάν» -αυτό το μεγάλο νοσοκομείο που τώρα είναι ιδιωτική κλινική ιδιοκτησία της Τράπεζας Πειραιώς- θα πάω να μιλήσω στους εργαζόμενους εκεί για να επιβεβαιώσω την προσπάθεια τη</w:t>
      </w:r>
      <w:r>
        <w:rPr>
          <w:rFonts w:eastAsia="Times New Roman" w:cs="Times New Roman"/>
          <w:szCs w:val="24"/>
        </w:rPr>
        <w:t xml:space="preserve">ς Κυβέρνησής μας να κάνει ό,τι περνάει από το χέρι της –και ήδη γίνεται- για να επιστρέψει </w:t>
      </w:r>
      <w:r>
        <w:rPr>
          <w:rFonts w:eastAsia="Times New Roman" w:cs="Times New Roman"/>
          <w:szCs w:val="24"/>
        </w:rPr>
        <w:lastRenderedPageBreak/>
        <w:t>υπό δημόσιο έλεγχο μέσω της συνεργασίας της ελληνικής Κυβέρνησης με το Ίδρυμα Ωνάση.</w:t>
      </w:r>
    </w:p>
    <w:p w14:paraId="4CC5ACC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πω μερικά πράγματα σε σχέση με το νομοσχέδιο. Έχουν ακουστεί πολλά από χθες. </w:t>
      </w:r>
      <w:r>
        <w:rPr>
          <w:rFonts w:eastAsia="Times New Roman" w:cs="Times New Roman"/>
          <w:szCs w:val="24"/>
        </w:rPr>
        <w:t xml:space="preserve">Τα είπα και στις </w:t>
      </w:r>
      <w:r>
        <w:rPr>
          <w:rFonts w:eastAsia="Times New Roman" w:cs="Times New Roman"/>
          <w:szCs w:val="24"/>
        </w:rPr>
        <w:t>ε</w:t>
      </w:r>
      <w:r>
        <w:rPr>
          <w:rFonts w:eastAsia="Times New Roman" w:cs="Times New Roman"/>
          <w:szCs w:val="24"/>
        </w:rPr>
        <w:t>πιτροπές. Θα αναφερθώ κατ’ αρχ</w:t>
      </w:r>
      <w:r>
        <w:rPr>
          <w:rFonts w:eastAsia="Times New Roman" w:cs="Times New Roman"/>
          <w:szCs w:val="24"/>
        </w:rPr>
        <w:t>άς</w:t>
      </w:r>
      <w:r>
        <w:rPr>
          <w:rFonts w:eastAsia="Times New Roman" w:cs="Times New Roman"/>
          <w:szCs w:val="24"/>
        </w:rPr>
        <w:t xml:space="preserve"> στο κομμάτι που αφορά τις ιδιωτικές κλινικές. Κοιτάξτε, πρώτα απ’ όλα μπαίνει μία τάξη σε ένα άναρχο τοπίο. Μπαίνει μία τάξη! Τραβάμε μία γραμμή και από εδώ και μπρος πάμε διαφορετικά. Κατ’ αρχ</w:t>
      </w:r>
      <w:r>
        <w:rPr>
          <w:rFonts w:eastAsia="Times New Roman" w:cs="Times New Roman"/>
          <w:szCs w:val="24"/>
        </w:rPr>
        <w:t>άς</w:t>
      </w:r>
      <w:r>
        <w:rPr>
          <w:rFonts w:eastAsia="Times New Roman" w:cs="Times New Roman"/>
          <w:szCs w:val="24"/>
        </w:rPr>
        <w:t xml:space="preserve"> όλα τα δι</w:t>
      </w:r>
      <w:r>
        <w:rPr>
          <w:rFonts w:eastAsia="Times New Roman" w:cs="Times New Roman"/>
          <w:szCs w:val="24"/>
        </w:rPr>
        <w:t xml:space="preserve">άσπαρτα μπαίνουν σε έναν νόμο και δημιουργούν ένα καθαρό και διαφανές πλαίσιο για το τι θα γίνεται από εδώ και μπρος. </w:t>
      </w:r>
    </w:p>
    <w:p w14:paraId="4CC5AC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Ξεκαθαρίζω, κύριε Κέλλα, ότι δεν πρόκειται να κλείσει καμία κλινική. Να διαβάσετε αναλυτικά το νομοσχέδιο. Αυτό το οποίο λέτε, μπορεί να </w:t>
      </w:r>
      <w:r>
        <w:rPr>
          <w:rFonts w:eastAsia="Times New Roman" w:cs="Times New Roman"/>
          <w:szCs w:val="24"/>
        </w:rPr>
        <w:t xml:space="preserve">σας το είπε κάποιος εξωγήινος στον Υμηττό. Μπορεί! Και οι κλινικές δεν είναι ενενήντα. Οι κλινικές είναι εκατόν πενήντα επτά. Και δεν κλείνουν οι τριάντα. Γι’ αυτό σας λέω, ποιος σας το είπε. </w:t>
      </w:r>
    </w:p>
    <w:p w14:paraId="4CC5ACD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Εάν διαβάσετε προσεκτικά τα άρθρα, θα δείτε ότι δεν πάμε για να</w:t>
      </w:r>
      <w:r>
        <w:rPr>
          <w:rFonts w:eastAsia="Times New Roman" w:cs="Times New Roman"/>
          <w:szCs w:val="24"/>
        </w:rPr>
        <w:t xml:space="preserve"> κλείσουμε. Ρυθμίζουμε πόσες είναι οι γενικές, πόσες </w:t>
      </w:r>
      <w:r>
        <w:rPr>
          <w:rFonts w:eastAsia="Times New Roman" w:cs="Times New Roman"/>
          <w:szCs w:val="24"/>
        </w:rPr>
        <w:lastRenderedPageBreak/>
        <w:t xml:space="preserve">είναι οι μεικτές, πόσες είναι οι ειδικές. Εκσυγχρονίζουμε το πλαίσιο του εξοπλισμού τους. Γιατί ακόμα έχουμε κάποια πράγματα λες και ζούμε στη δεκαετία του </w:t>
      </w:r>
      <w:r>
        <w:rPr>
          <w:rFonts w:eastAsia="Times New Roman" w:cs="Times New Roman"/>
          <w:szCs w:val="24"/>
        </w:rPr>
        <w:t>΄</w:t>
      </w:r>
      <w:r>
        <w:rPr>
          <w:rFonts w:eastAsia="Times New Roman" w:cs="Times New Roman"/>
          <w:szCs w:val="24"/>
        </w:rPr>
        <w:t xml:space="preserve">70. Όλο αυτό τώρα αναπροσαρμόζεται με βάση τα </w:t>
      </w:r>
      <w:r>
        <w:rPr>
          <w:rFonts w:eastAsia="Times New Roman" w:cs="Times New Roman"/>
          <w:szCs w:val="24"/>
        </w:rPr>
        <w:t>σύγχρονα δεδομένα της επιστήμης και της εξέλιξης στα μηχανήματα και σε όλους τους εξοπλισμούς.</w:t>
      </w:r>
    </w:p>
    <w:p w14:paraId="4CC5ACD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Έφυγε ο κ. Οικονόμου. Έρχεται εδώ, πετάει κάτι και φεύγει! Αυτό ήταν συμφωνημένο ότι πρέπει να περάσει η αναμόρφωση από τότε που είχαμε τους θεσμούς εδώ. Στις 21 Αυγούστου έφυγαν. Δεν είδα να αναφέρεται κανένας σας σε μία από τις βασικές ρυθμίσεις που έχει</w:t>
      </w:r>
      <w:r>
        <w:rPr>
          <w:rFonts w:eastAsia="Times New Roman" w:cs="Times New Roman"/>
          <w:szCs w:val="24"/>
        </w:rPr>
        <w:t>, ότι το εργασιακό καθεστώς όλου του προσωπικού που είναι απαραίτητο για τη λειτουργία των κλινικών, θα είναι σε καθεστώς εξαρτημένης εργασίας και να μην υπάρχει αυτή η κακομοιριά που είχε γίνει εκεί. Από το 2010-2011 και μετά που σταμάτησε η ροή του χρήμα</w:t>
      </w:r>
      <w:r>
        <w:rPr>
          <w:rFonts w:eastAsia="Times New Roman" w:cs="Times New Roman"/>
          <w:szCs w:val="24"/>
        </w:rPr>
        <w:t xml:space="preserve">τος από τα ασφαλιστικά ταμεία, άρχισαν να αλλάζουν τις συμβάσεις, να σταματούν τις συμβάσεις εξαρτημένης εργασίας, να τους παίρνουν με μπλοκάκι, να τους παίρνουν «μαύρους», «κίτρινους», «πράσινους» ή δεν ξέρω και εγώ τι, χαμηλώνοντας τους μισθούς τους και </w:t>
      </w:r>
      <w:r>
        <w:rPr>
          <w:rFonts w:eastAsia="Times New Roman" w:cs="Times New Roman"/>
          <w:szCs w:val="24"/>
        </w:rPr>
        <w:t>να τους πληρώνουν εάν και εφόσον!</w:t>
      </w:r>
    </w:p>
    <w:p w14:paraId="4CC5ACD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Μπορούν να ξεχάσουν οι εργαζόμενοι ότι τότε έκαναν έξι μήνες ή οχτώ μήνες ή δέκα μήνες απλήρωτοι χωρίς κανέναν έλεγχο από κανέναν ελεγκτικό μηχανισμό, γιατί είχε κλείσει η στρόφιγγα λόγω των οριζόντιων περικοπών από τον ΕΟ</w:t>
      </w:r>
      <w:r>
        <w:rPr>
          <w:rFonts w:eastAsia="Times New Roman" w:cs="Times New Roman"/>
          <w:szCs w:val="24"/>
        </w:rPr>
        <w:t>ΠΥΥ; Την ίδια στιγμή που κλείνατε τη στρόφιγγα σε κλινικές που παρήγαγαν εργασία, αυξάνατε από τα 10 εκατομμύρια στα 50 εκατομμύρια τις δαπάνες για τα επιθέματα και από τα 11 εκατομμύρια πήγατε στα 48 εκατομμύρια για τις κολοστομίες. Ξεχνιούνται αυτά; Γιατ</w:t>
      </w:r>
      <w:r>
        <w:rPr>
          <w:rFonts w:eastAsia="Times New Roman" w:cs="Times New Roman"/>
          <w:szCs w:val="24"/>
        </w:rPr>
        <w:t>ί δεν τα λέτε; Είναι λες και πέσατε στον Υμηττό προχτές!</w:t>
      </w:r>
    </w:p>
    <w:p w14:paraId="4CC5ACD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Δεν διαφωνούμε σε αυτό.</w:t>
      </w:r>
    </w:p>
    <w:p w14:paraId="4CC5ACD4" w14:textId="77777777" w:rsidR="005D719C" w:rsidRDefault="00627F40">
      <w:pPr>
        <w:spacing w:line="600" w:lineRule="auto"/>
        <w:ind w:firstLine="720"/>
        <w:jc w:val="both"/>
        <w:rPr>
          <w:rFonts w:eastAsia="Times New Roman" w:cs="Times New Roman"/>
          <w:szCs w:val="24"/>
        </w:rPr>
      </w:pPr>
      <w:r w:rsidRPr="00223323">
        <w:rPr>
          <w:rFonts w:eastAsia="Times New Roman" w:cs="Times New Roman"/>
          <w:b/>
          <w:szCs w:val="24"/>
        </w:rPr>
        <w:t>ΠΑΥΛΟΣ ΠΟΛΑΚΗΣ (Αναπληρωτής Υπουργός Υγείας):</w:t>
      </w:r>
      <w:r>
        <w:rPr>
          <w:rFonts w:eastAsia="Times New Roman" w:cs="Times New Roman"/>
          <w:szCs w:val="24"/>
        </w:rPr>
        <w:t xml:space="preserve"> Γιατί δεν το λέτε; Είναι σωστό ή λάθος</w:t>
      </w:r>
      <w:r w:rsidRPr="006D4E36">
        <w:rPr>
          <w:rFonts w:eastAsia="Times New Roman" w:cs="Times New Roman"/>
          <w:szCs w:val="24"/>
        </w:rPr>
        <w:t xml:space="preserve"> </w:t>
      </w:r>
      <w:r>
        <w:rPr>
          <w:rFonts w:eastAsia="Times New Roman" w:cs="Times New Roman"/>
          <w:szCs w:val="24"/>
        </w:rPr>
        <w:t>ότι από εδώ και πέρα οι εργαζόμενοι θα είναι με καθεστώς εξαρτημένης εργασ</w:t>
      </w:r>
      <w:r>
        <w:rPr>
          <w:rFonts w:eastAsia="Times New Roman" w:cs="Times New Roman"/>
          <w:szCs w:val="24"/>
        </w:rPr>
        <w:t>ίας και ότι μπορούν να είναι υπεύθυνοι επιστημονικά σε μία κλινική και όχι σε τρεις-τέσσερις, που ήταν παλαιότερα και που το είχατε επιτρέψει εσείς, για να δημιουργηθούν και καινούριες θέσεις εργασίας; Γιατί δεν λέτε αυτά που υπάρχουν μέσα στις ιδιωτικές κ</w:t>
      </w:r>
      <w:r>
        <w:rPr>
          <w:rFonts w:eastAsia="Times New Roman" w:cs="Times New Roman"/>
          <w:szCs w:val="24"/>
        </w:rPr>
        <w:t xml:space="preserve">λινικές και το μόνο που σας έπιασε, ο διγαβρές, είναι αν βάλαμε </w:t>
      </w:r>
      <w:r>
        <w:rPr>
          <w:rFonts w:eastAsia="Times New Roman" w:cs="Times New Roman"/>
          <w:szCs w:val="24"/>
        </w:rPr>
        <w:lastRenderedPageBreak/>
        <w:t>τα 25 εκατομμύρια δραχμές ή 70.000 ευρώ το πρόστιμο στις κλινικές; Γιατί ξεσηκωθήκαν οι δικοί σας; Υπάρχει το θεσμικό πλαίσιο το οποίο απαγορεύει το να απασχολούνται πανεπιστημιακοί ή ιατροί τ</w:t>
      </w:r>
      <w:r>
        <w:rPr>
          <w:rFonts w:eastAsia="Times New Roman" w:cs="Times New Roman"/>
          <w:szCs w:val="24"/>
        </w:rPr>
        <w:t>ου ΕΣΥ στις ιδιωτικές κλινικές. Δεν υπάρχει αυτό; Έχει καταργηθεί και δεν το έχω πάρει χαμπάρι;</w:t>
      </w:r>
    </w:p>
    <w:p w14:paraId="4CC5ACD5" w14:textId="77777777" w:rsidR="005D719C" w:rsidRDefault="00627F40">
      <w:pPr>
        <w:spacing w:line="600" w:lineRule="auto"/>
        <w:ind w:firstLine="720"/>
        <w:jc w:val="both"/>
        <w:rPr>
          <w:rFonts w:eastAsia="Times New Roman" w:cs="Times New Roman"/>
          <w:szCs w:val="24"/>
        </w:rPr>
      </w:pPr>
      <w:r w:rsidRPr="00223323">
        <w:rPr>
          <w:rFonts w:eastAsia="Times New Roman" w:cs="Times New Roman"/>
          <w:b/>
          <w:szCs w:val="24"/>
        </w:rPr>
        <w:t>ΧΡΗΣΤΟΣ ΚΕΛΛΑΣ:</w:t>
      </w:r>
      <w:r>
        <w:rPr>
          <w:rFonts w:eastAsia="Times New Roman" w:cs="Times New Roman"/>
          <w:szCs w:val="24"/>
        </w:rPr>
        <w:t xml:space="preserve"> Αφού υπάρχει, γιατί το επαναφέρετε;</w:t>
      </w:r>
    </w:p>
    <w:p w14:paraId="4CC5ACD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Γιατί είχατε κάνει το εξής πράγμα, κύριε Κέλλα, και εσείς και </w:t>
      </w:r>
      <w:r>
        <w:rPr>
          <w:rFonts w:eastAsia="Times New Roman" w:cs="Times New Roman"/>
          <w:szCs w:val="24"/>
        </w:rPr>
        <w:t xml:space="preserve">οι άλλοι σοσιαλιστές σύμμαχοί σας. Είχατε βγάλει το πρόστιμο από την κλινική, αν τον απασχολεί. Άρα ποιο το αποτέλεσμα; Υπήρχε η δυνατότητα να καταγγελθεί ατομικά ο ιατρός, αλλά δεν υπήρχε η δυνατότητα να μπει πρόστιμο στην κλινική. Αυτό είχατε αφαιρέσει. </w:t>
      </w:r>
      <w:r>
        <w:rPr>
          <w:rFonts w:eastAsia="Times New Roman" w:cs="Times New Roman"/>
          <w:szCs w:val="24"/>
        </w:rPr>
        <w:t>Γιατί, ξέρετε, μερικά πολύ μεγάλα πράγματα γίνονται με πολύ μικρές ρυθμίσεις. Νομίζω είναι κατανοητό τι γίνεται, έτσι; Αυτό αφορά και τους ιατρούς του ΕΣΥ και τους πανεπιστημιακούς.</w:t>
      </w:r>
    </w:p>
    <w:p w14:paraId="4CC5ACD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Μπαίνουμε σε κοινούς κανόνες, ορίζουμε ξανά την έννοια του ανεξάρτητου και</w:t>
      </w:r>
      <w:r>
        <w:rPr>
          <w:rFonts w:eastAsia="Times New Roman" w:cs="Times New Roman"/>
          <w:szCs w:val="24"/>
        </w:rPr>
        <w:t xml:space="preserve"> αυτοτελούς κτηρίου, ότι όλοι του οι χώροι πρέπει να χρησιμοποιούνται για χρήση υγείας, να μην συνδέονται λειτουργικά οι χώροι με άλλη χρήση. Με τις νομοτεχνικές λύνουμε το θέμα που είχε δημιουργηθεί σε σχέση με τις ποινές που δεν πρέπει να έχουν αυτοί που</w:t>
      </w:r>
      <w:r>
        <w:rPr>
          <w:rFonts w:eastAsia="Times New Roman" w:cs="Times New Roman"/>
          <w:szCs w:val="24"/>
        </w:rPr>
        <w:t xml:space="preserve"> θα είναι υπεύθυνοι των ιδιωτικών κλινικών. Εκεί ρυθμίζεται ένα ζήτημα σε σχέση με την άσκηση της δίωξης που αφορά συγκεκριμένα αδικήματα, όπως ναρκωτικά, παιδική πορνογραφία και τέτοια πράγματα, που γι’ αυτά τα αδικήματα η άσκηση δίωξης απαγορεύει το να ε</w:t>
      </w:r>
      <w:r>
        <w:rPr>
          <w:rFonts w:eastAsia="Times New Roman" w:cs="Times New Roman"/>
          <w:szCs w:val="24"/>
        </w:rPr>
        <w:t>ίναι υπεύθυνοι των ιδιωτικών κλινικών. Διαμορφώνονται κάποια πράγματα με τις νομοτεχνικές που είχαν δημιουργήσει κάποια προβλήματα εκεί.</w:t>
      </w:r>
    </w:p>
    <w:p w14:paraId="4CC5ACD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Να απαντήσω και σε κάτι άλλο γιατί τέθηκε και από χθες. Αυτό που μπαίνει με το ΕΚΑΒ και με τη νομική υποστήριξη είναι ό</w:t>
      </w:r>
      <w:r>
        <w:rPr>
          <w:rFonts w:eastAsia="Times New Roman" w:cs="Times New Roman"/>
          <w:szCs w:val="24"/>
        </w:rPr>
        <w:t>τι, επειδή σπάνε αυγά οι διοικήσεις που έχουμε βάλει, τις έχουν τρελάνει στις μηνύσεις. Τους έχουν τρελάνει στις μηνύσεις, γιατί κάποια σωματεία χάνουν το πελατειακό καθεστώς το οποίο εί</w:t>
      </w:r>
      <w:r>
        <w:rPr>
          <w:rFonts w:eastAsia="Times New Roman" w:cs="Times New Roman"/>
          <w:szCs w:val="24"/>
        </w:rPr>
        <w:lastRenderedPageBreak/>
        <w:t xml:space="preserve">χαν παλιότερα, και αλλάζουμε κάποια πράγματα σε κάποιες εταιρείες απ’ </w:t>
      </w:r>
      <w:r>
        <w:rPr>
          <w:rFonts w:eastAsia="Times New Roman" w:cs="Times New Roman"/>
          <w:szCs w:val="24"/>
        </w:rPr>
        <w:t xml:space="preserve">έξω. Αυτό που κάνουμε -πρακτικά δεν τους καθαρίζουμε- είναι ότι λέμε πως μπορεί να τους προσφερθεί νομική υποστήριξη από την υπηρεσία. Πού είναι το λάθος; Βάζεις ανθρώπους στον λάκκο με τα φίδια και τους λες πληρώνετε από την τσέπη σας τις μηνύσεις που θα </w:t>
      </w:r>
      <w:r>
        <w:rPr>
          <w:rFonts w:eastAsia="Times New Roman" w:cs="Times New Roman"/>
          <w:szCs w:val="24"/>
        </w:rPr>
        <w:t>σου κάνουν αυτοί που τους κόβεις το παντεσπάνι; Πώς το έχετε δει, δηλαδή;</w:t>
      </w:r>
    </w:p>
    <w:p w14:paraId="4CC5ACD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Στους εργαζόμενους;</w:t>
      </w:r>
    </w:p>
    <w:p w14:paraId="4CC5ACD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Σε όλους. </w:t>
      </w:r>
    </w:p>
    <w:p w14:paraId="4CC5ACD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Ακούστε, κύριε Κέλλα, μη μου το παίζετε εμένα προστάτης των εργαζόμενων.</w:t>
      </w:r>
    </w:p>
    <w:p w14:paraId="4CC5ACD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w:t>
      </w:r>
      <w:r>
        <w:rPr>
          <w:rFonts w:eastAsia="Times New Roman" w:cs="Times New Roman"/>
          <w:szCs w:val="24"/>
        </w:rPr>
        <w:t>Δεν το παίζω.</w:t>
      </w:r>
    </w:p>
    <w:p w14:paraId="4CC5ACDD" w14:textId="77777777" w:rsidR="005D719C" w:rsidRDefault="00627F40">
      <w:pPr>
        <w:spacing w:line="600" w:lineRule="auto"/>
        <w:ind w:firstLine="720"/>
        <w:jc w:val="both"/>
        <w:rPr>
          <w:rFonts w:eastAsia="Times New Roman" w:cs="Times New Roman"/>
          <w:szCs w:val="24"/>
        </w:rPr>
      </w:pPr>
      <w:r w:rsidRPr="00AC1612">
        <w:rPr>
          <w:rFonts w:eastAsia="Times New Roman" w:cs="Times New Roman"/>
          <w:b/>
          <w:szCs w:val="24"/>
        </w:rPr>
        <w:t>ΠΡΟΕΔΡΕΥΩΝ (Γεώργιος Λαμπρούλης):</w:t>
      </w:r>
      <w:r>
        <w:rPr>
          <w:rFonts w:eastAsia="Times New Roman" w:cs="Times New Roman"/>
          <w:szCs w:val="24"/>
        </w:rPr>
        <w:t xml:space="preserve"> Μην κάνετε διάλογο, παρακαλώ.</w:t>
      </w:r>
    </w:p>
    <w:p w14:paraId="4CC5ACD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στα νοσοκομεία του ΕΣΥ και σε όλες τις υπηρεσίες όταν υπάρχει προσφυγή κάποιου ιδιώτη προς τις υπηρεσίες </w:t>
      </w:r>
      <w:r>
        <w:rPr>
          <w:rFonts w:eastAsia="Times New Roman" w:cs="Times New Roman"/>
          <w:szCs w:val="24"/>
        </w:rPr>
        <w:lastRenderedPageBreak/>
        <w:t>κ.λπ., υπάρχει νομική υ</w:t>
      </w:r>
      <w:r>
        <w:rPr>
          <w:rFonts w:eastAsia="Times New Roman" w:cs="Times New Roman"/>
          <w:szCs w:val="24"/>
        </w:rPr>
        <w:t>ποστήριξη και με αποφάσεις των διοικητικών συμβουλίων και για τους εργαζόμενους κ.λπ</w:t>
      </w:r>
      <w:r>
        <w:rPr>
          <w:rFonts w:eastAsia="Times New Roman" w:cs="Times New Roman"/>
          <w:szCs w:val="24"/>
        </w:rPr>
        <w:t>.</w:t>
      </w:r>
      <w:r>
        <w:rPr>
          <w:rFonts w:eastAsia="Times New Roman" w:cs="Times New Roman"/>
          <w:szCs w:val="24"/>
        </w:rPr>
        <w:t xml:space="preserve">. </w:t>
      </w:r>
    </w:p>
    <w:p w14:paraId="4CC5ACD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 τις διοικήσεις τις ίδιες, για τη διοίκηση του ΕΚΑΒ δεν υπήρχε, όπως υπάρχει για τον ΕΟΠΥΥ και άλλους οργανισμούς στους οποίους προσφεύγουν διάφοροι και τους κάνουν </w:t>
      </w:r>
      <w:r>
        <w:rPr>
          <w:rFonts w:eastAsia="Times New Roman" w:cs="Times New Roman"/>
          <w:szCs w:val="24"/>
        </w:rPr>
        <w:t>και ατομικές μηνύσεις όχι γιατί δεν τους «πάνε» σαν πρόσωπα, αλλά γιατί δεν τους αρέσει αυτό που κάνουν σαν πολιτική.</w:t>
      </w:r>
    </w:p>
    <w:p w14:paraId="4CC5ACE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Είπατε κάποια πράγματα προηγουμένως και θέλω να αναφερθώ και σε αυτά. </w:t>
      </w:r>
    </w:p>
    <w:p w14:paraId="4CC5ACE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Κέλλα μου, αυτό που λέτε με τις κλινικές, που δεν πληρώνονται</w:t>
      </w:r>
      <w:r>
        <w:rPr>
          <w:rFonts w:eastAsia="Times New Roman" w:cs="Times New Roman"/>
          <w:szCs w:val="24"/>
        </w:rPr>
        <w:t xml:space="preserve"> κ.λπ., ναι, έχει προβλεφθεί. Υπάρχει τροπολογία η οποία δυστυχώς δεν μπόρεσε να κατατεθεί εχθές, αλλιώς θα την είχαμε ήδη υποστηρίξει. Θα κατατεθεί σήμερα στο νομοσχέδιο του Υπουργείου Αθλητισμού του κ. Βασιλειάδη. Ρυθμίζει μια σειρά από πράγματα για τον </w:t>
      </w:r>
      <w:r>
        <w:rPr>
          <w:rFonts w:eastAsia="Times New Roman" w:cs="Times New Roman"/>
          <w:szCs w:val="24"/>
        </w:rPr>
        <w:t xml:space="preserve">ΕΟΠΥΥ και την ΥΠΕΔΥΦΚΑ. </w:t>
      </w:r>
    </w:p>
    <w:p w14:paraId="4CC5ACE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Ένα από αυτά τα πράγματα που ρυθμίζει είναι το μεταβατικό διάστημα από την 1</w:t>
      </w:r>
      <w:r>
        <w:rPr>
          <w:rFonts w:eastAsia="Times New Roman" w:cs="Times New Roman"/>
          <w:szCs w:val="24"/>
        </w:rPr>
        <w:t xml:space="preserve"> Νοεμβρίου</w:t>
      </w:r>
      <w:r>
        <w:rPr>
          <w:rFonts w:eastAsia="Times New Roman" w:cs="Times New Roman"/>
          <w:szCs w:val="24"/>
        </w:rPr>
        <w:t xml:space="preserve"> μέχρι τις αρχές του Φλεβάρη, του μεσοδιαστήματος της εφαρμογής του νέου ΕΚΠΥ, που </w:t>
      </w:r>
      <w:r>
        <w:rPr>
          <w:rFonts w:eastAsia="Times New Roman" w:cs="Times New Roman"/>
          <w:szCs w:val="24"/>
        </w:rPr>
        <w:lastRenderedPageBreak/>
        <w:t xml:space="preserve">λέει πώς θα πληρωθούν και δίνει τη δυνατότητα, επειδή ακριβώς </w:t>
      </w:r>
      <w:r>
        <w:rPr>
          <w:rFonts w:eastAsia="Times New Roman" w:cs="Times New Roman"/>
          <w:szCs w:val="24"/>
        </w:rPr>
        <w:t>δεν ήταν έτοιμες όλες οι υποδομές της εφαρμογής του νέου ΕΚΠΥ, να εκκαθαριστούν οι δαπάνες που εκείνο το διάστημα έγιναν και να πληρωθούν στους παρόχους. Υπάρχει αυτό και θα κατατεθεί σήμερα γιατί χθες δεν έγινε εφικτό να κατατεθεί λόγω και της πληθώρας τω</w:t>
      </w:r>
      <w:r>
        <w:rPr>
          <w:rFonts w:eastAsia="Times New Roman" w:cs="Times New Roman"/>
          <w:szCs w:val="24"/>
        </w:rPr>
        <w:t>ν άλλων τροπολογιών που υπήρξαν και που είναι καλές και σωστές τροπολογίες για το θέμα του ΕΟΠΥΥ και την πληρωμή των κλινικών.</w:t>
      </w:r>
    </w:p>
    <w:p w14:paraId="4CC5ACE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Είπα και προηγουμένως κάποια πράγματα σε σχέση με το τι έχει καταφέρει ο ΕΟΠΥΥ αυτά τα δύο χρόνια: Από τα 2 δισεκατομμύρια ληξιπρ</w:t>
      </w:r>
      <w:r>
        <w:rPr>
          <w:rFonts w:eastAsia="Times New Roman" w:cs="Times New Roman"/>
          <w:szCs w:val="24"/>
        </w:rPr>
        <w:t xml:space="preserve">όθεσμα, αυτή τη στιγμή πρακτικά να έχει μηδενικά ληξιπρόθεσμα. Βέβαια, κάθε αρχή και δύσκολη. Έτσι γίνεται, δεν μπορεί να γίνει αλλιώς. Δεν είναι «τα φτιάχνω όλα τέλεια και μετά ξεκινώ», γιατί έτσι δεν ξεκινάς ποτέ. </w:t>
      </w:r>
    </w:p>
    <w:p w14:paraId="4CC5ACE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Πήραμε τις πολιτικές αποφάσεις με τον ΕΚΠΥ, κάναμε τροποποιήσεις με βάση τις προτάσεις των φορέων, έγιναν και κάποιες άλλες </w:t>
      </w:r>
      <w:r w:rsidRPr="00530AF7">
        <w:rPr>
          <w:rFonts w:eastAsia="Times New Roman" w:cs="Times New Roman"/>
          <w:szCs w:val="24"/>
        </w:rPr>
        <w:t>στοιχειώδεις</w:t>
      </w:r>
      <w:r w:rsidRPr="00E6269B">
        <w:rPr>
          <w:rFonts w:eastAsia="Times New Roman" w:cs="Times New Roman"/>
          <w:b/>
          <w:szCs w:val="24"/>
        </w:rPr>
        <w:t xml:space="preserve"> </w:t>
      </w:r>
      <w:r>
        <w:rPr>
          <w:rFonts w:eastAsia="Times New Roman" w:cs="Times New Roman"/>
          <w:szCs w:val="24"/>
        </w:rPr>
        <w:t xml:space="preserve">τροποποιήσεις από προβλήματα που ανέκυψαν, δημιουργήθηκαν οι υλικοτεχνικές βάσεις και οι </w:t>
      </w:r>
      <w:r>
        <w:rPr>
          <w:rFonts w:eastAsia="Times New Roman" w:cs="Times New Roman"/>
          <w:szCs w:val="24"/>
        </w:rPr>
        <w:lastRenderedPageBreak/>
        <w:t>πληροφοριακές πλατφόρμες και ν</w:t>
      </w:r>
      <w:r>
        <w:rPr>
          <w:rFonts w:eastAsia="Times New Roman" w:cs="Times New Roman"/>
          <w:szCs w:val="24"/>
        </w:rPr>
        <w:t xml:space="preserve">αι, τώρα μπορεί να λειτουργήσει και έτσι και θα προχωρήσουμε με τον ΕΟΠΥΥ και την εφαρμογή του. Μην σας νοιάζει τίποτα, εμείς δεν αφήνουμε κανέναν απλήρωτο. </w:t>
      </w:r>
    </w:p>
    <w:p w14:paraId="4CC5ACE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είπατε κάποια άλλα πράγματα πάλι με τον ΕΚΠΥ, για τα Κέντρα Αποκατάστασης. Το λέω αυτό για</w:t>
      </w:r>
      <w:r>
        <w:rPr>
          <w:rFonts w:eastAsia="Times New Roman" w:cs="Times New Roman"/>
          <w:szCs w:val="24"/>
        </w:rPr>
        <w:t>τί πετάτε κουβεντούλες και ο κόσμος δεν ξέρει. Ξέρουμε πάρα πολύ καλά ότι ένα πολύ μεγάλο κομμάτι -αν δείτε τη δαπάνη στα Κέντρα Αποκατάστασης- είναι 6 εκατομμύρια και είναι η δαπάνη στα ανοικτής νοσηλείας και πενήντα τόσα εκατομμύρια είναι στα κλειστής νο</w:t>
      </w:r>
      <w:r>
        <w:rPr>
          <w:rFonts w:eastAsia="Times New Roman" w:cs="Times New Roman"/>
          <w:szCs w:val="24"/>
        </w:rPr>
        <w:t xml:space="preserve">σηλείας. </w:t>
      </w:r>
    </w:p>
    <w:p w14:paraId="4CC5ACE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Αναπληρωτή Υπουργού)</w:t>
      </w:r>
    </w:p>
    <w:p w14:paraId="4CC5ACE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Σας φαίνεται λογικό αυτό; Εμένα δεν μου φαίνεται καθόλου λογικό. Με τον νέο ΕΚΠΥ, λοιπόν, ναι, προσπαθούμε να ενισχυθούν τα ανοικτής νοσηλείας και μια </w:t>
      </w:r>
      <w:r>
        <w:rPr>
          <w:rFonts w:eastAsia="Times New Roman" w:cs="Times New Roman"/>
          <w:szCs w:val="24"/>
        </w:rPr>
        <w:t xml:space="preserve">σειρά από παθήσεις </w:t>
      </w:r>
      <w:r>
        <w:rPr>
          <w:rFonts w:eastAsia="Times New Roman" w:cs="Times New Roman"/>
          <w:szCs w:val="24"/>
        </w:rPr>
        <w:lastRenderedPageBreak/>
        <w:t xml:space="preserve">που παλαιότερα ντε και σώνει, τις περνάγαμε στην κλειστή νοσηλεία. Όχι, λοιπόν, μπορούν να αντιμετωπιστούν από τα ΚΑΑ ανοικτής νοσηλείας. </w:t>
      </w:r>
    </w:p>
    <w:p w14:paraId="4CC5ACE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Αυτό που πετάξατε με </w:t>
      </w:r>
      <w:r w:rsidRPr="00CE14FC">
        <w:rPr>
          <w:rFonts w:eastAsia="Times New Roman" w:cs="Times New Roman"/>
          <w:szCs w:val="24"/>
        </w:rPr>
        <w:t>το ισχίο</w:t>
      </w:r>
      <w:r>
        <w:rPr>
          <w:rFonts w:eastAsia="Times New Roman" w:cs="Times New Roman"/>
          <w:szCs w:val="24"/>
        </w:rPr>
        <w:t xml:space="preserve"> δεν είναι η πραγματικότητα. Είναι ότι πάρα πολλές νόσοι με το προηγούμενο καθεστώς τις βαφτίζαμε ή τους είχαμε δώσει το δικαίωμα με τέτοιον τρόπο για κλειστή νοσηλεία, ενώ μπορούν να αντιμετωπισθούν είτε με απλή φυσικοθεραπεία κατ’ οίκον είτε με τα ΚΑΑ αν</w:t>
      </w:r>
      <w:r>
        <w:rPr>
          <w:rFonts w:eastAsia="Times New Roman" w:cs="Times New Roman"/>
          <w:szCs w:val="24"/>
        </w:rPr>
        <w:t xml:space="preserve">οικτής νοσηλείας. </w:t>
      </w:r>
    </w:p>
    <w:p w14:paraId="4CC5ACE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θα πω δυο κουβέντες για το ΚΕΕΛΠΝΟ: Τώρα επειδή έσκασε και η δεύτερη δίωξη και έρχονται κι άλλες -και εγώ το λέω έτσι πολύ καθαρά-έχουν καθυστερήσει την παραγωγή των πορισμάτων για το ΚΕΕΛΠΝΟ. Έχει βγει ένα εξαιρετικό πόρ</w:t>
      </w:r>
      <w:r>
        <w:rPr>
          <w:rFonts w:eastAsia="Times New Roman" w:cs="Times New Roman"/>
          <w:szCs w:val="24"/>
        </w:rPr>
        <w:t xml:space="preserve">ισμα από τη Βουλή και έχει διαβιβαστεί στον </w:t>
      </w:r>
      <w:r>
        <w:rPr>
          <w:rFonts w:eastAsia="Times New Roman" w:cs="Times New Roman"/>
          <w:szCs w:val="24"/>
        </w:rPr>
        <w:t>ε</w:t>
      </w:r>
      <w:r>
        <w:rPr>
          <w:rFonts w:eastAsia="Times New Roman" w:cs="Times New Roman"/>
          <w:szCs w:val="24"/>
        </w:rPr>
        <w:t>ισαγγελέα. Υπάρχουν πορίσματα τα οποία είναι σε εξέλιξη από το Σώμα των Επιθεωρητών. Βγήκε και το δεύτερο, γιατί πέρα από τους είκοσι τρεις διορισμούς του κυρίου Γεωργιάδη, βγήκαν άλλοι εβδομήντα τέσσερις διορισ</w:t>
      </w:r>
      <w:r>
        <w:rPr>
          <w:rFonts w:eastAsia="Times New Roman" w:cs="Times New Roman"/>
          <w:szCs w:val="24"/>
        </w:rPr>
        <w:t xml:space="preserve">μοί με την ίδια συμμορία να είναι </w:t>
      </w:r>
      <w:r>
        <w:rPr>
          <w:rFonts w:eastAsia="Times New Roman" w:cs="Times New Roman"/>
          <w:szCs w:val="24"/>
        </w:rPr>
        <w:lastRenderedPageBreak/>
        <w:t xml:space="preserve">από πίσω, με άσκηση πάλι κακουργημάτων, θέμα το οποίο έχουν θάψει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ΑΝΤΕΝΝΑ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Έρχεται και το πόρισμα, απ’ όσο ξέρω, του διαχειριστικού ελέγχου και της διαφημιστικής δαπάνης και όλων των υπόλοιπων και π</w:t>
      </w:r>
      <w:r>
        <w:rPr>
          <w:rFonts w:eastAsia="Times New Roman" w:cs="Times New Roman"/>
          <w:szCs w:val="24"/>
        </w:rPr>
        <w:t xml:space="preserve">ραγματικά ταιριάζει χρονικά η στιγμή, ότι κλείνουμε αυτό το φαύλο παρελθόν και πάμε σε έναν νέο </w:t>
      </w:r>
      <w:r>
        <w:rPr>
          <w:rFonts w:eastAsia="Times New Roman" w:cs="Times New Roman"/>
          <w:szCs w:val="24"/>
        </w:rPr>
        <w:t>ο</w:t>
      </w:r>
      <w:r>
        <w:rPr>
          <w:rFonts w:eastAsia="Times New Roman" w:cs="Times New Roman"/>
          <w:szCs w:val="24"/>
        </w:rPr>
        <w:t xml:space="preserve">ργανισμό που θα είναι πραγματικά ο Οργανισμός Επιδημιολογικής Επιτήρησης της χώρας. </w:t>
      </w:r>
    </w:p>
    <w:p w14:paraId="4CC5ACE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Σχετικά με αυτά που είπατε για το Ινστιτούτο Νεοπλασιών, ότι είχε φτιαχτεί</w:t>
      </w:r>
      <w:r>
        <w:rPr>
          <w:rFonts w:eastAsia="Times New Roman" w:cs="Times New Roman"/>
          <w:szCs w:val="24"/>
        </w:rPr>
        <w:t>, τι είχε φτιάξει, κύριε Κέλλα; Ξέρετε τι λέτε; Ποιος σας τα είπε αυτά; Είχαν φάει. Έτσι όπως το λέω, είχαν φάει! Είχαν φάει 1,5 εκατομμύρια ευρώ από το προϊόν του Αντικαρκινικού Εράνου και γύρω στα 2 εκατομμύρια ευρώ από ένα Πρόγραμμα ΕΣΠΑ για να φτιάξουν</w:t>
      </w:r>
      <w:r>
        <w:rPr>
          <w:rFonts w:eastAsia="Times New Roman" w:cs="Times New Roman"/>
          <w:szCs w:val="24"/>
        </w:rPr>
        <w:t xml:space="preserve"> ένα </w:t>
      </w:r>
      <w:r>
        <w:rPr>
          <w:rFonts w:eastAsia="Times New Roman" w:cs="Times New Roman"/>
          <w:szCs w:val="24"/>
          <w:lang w:val="en-US"/>
        </w:rPr>
        <w:t>excel</w:t>
      </w:r>
      <w:r>
        <w:rPr>
          <w:rFonts w:eastAsia="Times New Roman" w:cs="Times New Roman"/>
          <w:szCs w:val="24"/>
        </w:rPr>
        <w:t xml:space="preserve"> το οποίο έλεγε πόσους καρκινοπαθείς είχαμε το 2009 και το 2010. Αυτή ήταν η ιστορία του Αρχείου Νεοπλασιών και προκαλώ όποιον έχει διαφορετική γνώμη επ’ αυτού. </w:t>
      </w:r>
    </w:p>
    <w:p w14:paraId="4CC5ACE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Να επαναλάβω τα νούμερα; Είναι 1,5 εκατομμύρια ευρώ από το προϊόν του Αντικαρκινικού</w:t>
      </w:r>
      <w:r>
        <w:rPr>
          <w:rFonts w:eastAsia="Times New Roman" w:cs="Times New Roman"/>
          <w:szCs w:val="24"/>
        </w:rPr>
        <w:t xml:space="preserve"> Εράνου, δηλαδή το κάναμε κώλυμα, και 2 εκατομμύρια από ένα Πρόγραμμα ΕΣΠΑ για να </w:t>
      </w:r>
      <w:r>
        <w:rPr>
          <w:rFonts w:eastAsia="Times New Roman" w:cs="Times New Roman"/>
          <w:szCs w:val="24"/>
        </w:rPr>
        <w:lastRenderedPageBreak/>
        <w:t xml:space="preserve">φτιάξουν ένα </w:t>
      </w:r>
      <w:r>
        <w:rPr>
          <w:rFonts w:eastAsia="Times New Roman" w:cs="Times New Roman"/>
          <w:szCs w:val="24"/>
          <w:lang w:val="en-US"/>
        </w:rPr>
        <w:t>excel</w:t>
      </w:r>
      <w:r>
        <w:rPr>
          <w:rFonts w:eastAsia="Times New Roman" w:cs="Times New Roman"/>
          <w:szCs w:val="24"/>
        </w:rPr>
        <w:t>, όπου μάζεψαν τα στοιχεία της Στατιστικής Υπηρεσίας και είπαν πως κάτι έκαναν. Αυτό ήταν το Αρχείο Νεοπλασιών, η βάση που είπατε ότι έφτιαξε το ΚΕΕΛΠΝΟ. Αυ</w:t>
      </w:r>
      <w:r>
        <w:rPr>
          <w:rFonts w:eastAsia="Times New Roman" w:cs="Times New Roman"/>
          <w:szCs w:val="24"/>
        </w:rPr>
        <w:t xml:space="preserve">τό ήταν! </w:t>
      </w:r>
    </w:p>
    <w:p w14:paraId="4CC5ACE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αυτό που φτιάχνουμε τώρα θα υπάρξει στρατηγική για τον καρκίνο. Δείτε και την ανταπόκριση των επιστημόνων του χώρου σε σχέση με αυτό το πράγμα. Γιατί εμείς το προϊόν του Αντικαρκινικού Εράνου το κάναμε μετά μηχανήματα στο «Μ</w:t>
      </w:r>
      <w:r>
        <w:rPr>
          <w:rFonts w:eastAsia="Times New Roman" w:cs="Times New Roman"/>
          <w:szCs w:val="24"/>
        </w:rPr>
        <w:t>εταξά</w:t>
      </w:r>
      <w:r>
        <w:rPr>
          <w:rFonts w:eastAsia="Times New Roman" w:cs="Times New Roman"/>
          <w:szCs w:val="24"/>
        </w:rPr>
        <w:t>»,</w:t>
      </w:r>
      <w:r w:rsidRPr="00F07CF6">
        <w:rPr>
          <w:rFonts w:eastAsia="Times New Roman" w:cs="Times New Roman"/>
          <w:szCs w:val="24"/>
        </w:rPr>
        <w:t xml:space="preserve"> </w:t>
      </w:r>
      <w:r>
        <w:rPr>
          <w:rFonts w:eastAsia="Times New Roman" w:cs="Times New Roman"/>
          <w:szCs w:val="24"/>
        </w:rPr>
        <w:t>στο «Θ</w:t>
      </w:r>
      <w:r>
        <w:rPr>
          <w:rFonts w:eastAsia="Times New Roman" w:cs="Times New Roman"/>
          <w:szCs w:val="24"/>
        </w:rPr>
        <w:t>εαγέν</w:t>
      </w:r>
      <w:r>
        <w:rPr>
          <w:rFonts w:eastAsia="Times New Roman" w:cs="Times New Roman"/>
          <w:szCs w:val="24"/>
        </w:rPr>
        <w:t>ειο</w:t>
      </w:r>
      <w:r>
        <w:rPr>
          <w:rFonts w:eastAsia="Times New Roman" w:cs="Times New Roman"/>
          <w:szCs w:val="24"/>
        </w:rPr>
        <w:t>» και στον «</w:t>
      </w:r>
      <w:r>
        <w:rPr>
          <w:rFonts w:eastAsia="Times New Roman" w:cs="Times New Roman"/>
          <w:szCs w:val="24"/>
        </w:rPr>
        <w:t>Άγιο Σάββα</w:t>
      </w:r>
      <w:r>
        <w:rPr>
          <w:rFonts w:eastAsia="Times New Roman" w:cs="Times New Roman"/>
          <w:szCs w:val="24"/>
        </w:rPr>
        <w:t>». Επίσης, αλλάξαμε ακτινοθεραπευτικά, πήραμε βραχυθεραπείες, πήραμε μαστογράφους κ.λπ</w:t>
      </w:r>
      <w:r>
        <w:rPr>
          <w:rFonts w:eastAsia="Times New Roman" w:cs="Times New Roman"/>
          <w:szCs w:val="24"/>
        </w:rPr>
        <w:t>.</w:t>
      </w:r>
      <w:r>
        <w:rPr>
          <w:rFonts w:eastAsia="Times New Roman" w:cs="Times New Roman"/>
          <w:szCs w:val="24"/>
        </w:rPr>
        <w:t xml:space="preserve">. Αυτό ήταν που κάναμε. Δεν το κάναμε διαφημιστική δαπάνη σε όλα τα </w:t>
      </w:r>
      <w:r>
        <w:rPr>
          <w:rFonts w:eastAsia="Times New Roman" w:cs="Times New Roman"/>
          <w:szCs w:val="24"/>
          <w:lang w:val="en-US"/>
        </w:rPr>
        <w:t>site</w:t>
      </w:r>
      <w:r>
        <w:rPr>
          <w:rFonts w:eastAsia="Times New Roman" w:cs="Times New Roman"/>
          <w:szCs w:val="24"/>
        </w:rPr>
        <w:t>, «</w:t>
      </w:r>
      <w:r>
        <w:rPr>
          <w:rFonts w:eastAsia="Times New Roman" w:cs="Times New Roman"/>
          <w:szCs w:val="24"/>
          <w:lang w:val="en-US"/>
        </w:rPr>
        <w:t>ellinesdimarxoi</w:t>
      </w:r>
      <w:r w:rsidRPr="00762651">
        <w:rPr>
          <w:rFonts w:eastAsia="Times New Roman" w:cs="Times New Roman"/>
          <w:szCs w:val="24"/>
        </w:rPr>
        <w:t>.</w:t>
      </w:r>
      <w:r>
        <w:rPr>
          <w:rFonts w:eastAsia="Times New Roman" w:cs="Times New Roman"/>
          <w:szCs w:val="24"/>
          <w:lang w:val="en-US"/>
        </w:rPr>
        <w:t>gr</w:t>
      </w:r>
      <w:r>
        <w:rPr>
          <w:rFonts w:eastAsia="Times New Roman" w:cs="Times New Roman"/>
          <w:szCs w:val="24"/>
        </w:rPr>
        <w:t>», «</w:t>
      </w:r>
      <w:r>
        <w:rPr>
          <w:rFonts w:eastAsia="Times New Roman" w:cs="Times New Roman"/>
          <w:szCs w:val="24"/>
          <w:lang w:val="en-US"/>
        </w:rPr>
        <w:t>velonakaiklosti</w:t>
      </w:r>
      <w:r>
        <w:rPr>
          <w:rFonts w:eastAsia="Times New Roman" w:cs="Times New Roman"/>
          <w:szCs w:val="24"/>
        </w:rPr>
        <w:t>.</w:t>
      </w:r>
      <w:r>
        <w:rPr>
          <w:rFonts w:eastAsia="Times New Roman" w:cs="Times New Roman"/>
          <w:szCs w:val="24"/>
          <w:lang w:val="en-US"/>
        </w:rPr>
        <w:t>gr</w:t>
      </w:r>
      <w:r>
        <w:rPr>
          <w:rFonts w:eastAsia="Times New Roman" w:cs="Times New Roman"/>
          <w:szCs w:val="24"/>
        </w:rPr>
        <w:t>» κ.λπ., που γινόταν μέσω του</w:t>
      </w:r>
      <w:r>
        <w:rPr>
          <w:rFonts w:eastAsia="Times New Roman" w:cs="Times New Roman"/>
          <w:szCs w:val="24"/>
        </w:rPr>
        <w:t xml:space="preserve"> ΚΕΕΛΠΝΟ για να σας λιβανίζουν. Γιατί αυτό γινόταν! </w:t>
      </w:r>
    </w:p>
    <w:p w14:paraId="4CC5ACED" w14:textId="77777777" w:rsidR="005D719C" w:rsidRDefault="00627F40">
      <w:pPr>
        <w:spacing w:line="600" w:lineRule="auto"/>
        <w:ind w:firstLine="720"/>
        <w:jc w:val="both"/>
        <w:rPr>
          <w:rFonts w:eastAsia="Times New Roman" w:cs="Times New Roman"/>
          <w:szCs w:val="24"/>
        </w:rPr>
      </w:pPr>
      <w:r w:rsidRPr="00FB7172">
        <w:rPr>
          <w:rFonts w:eastAsia="Times New Roman"/>
          <w:b/>
          <w:bCs/>
        </w:rPr>
        <w:t>ΠΡΟΕΔΡΕΥΩΝ (Γεώργιος Λαμπρούλης):</w:t>
      </w:r>
      <w:r>
        <w:rPr>
          <w:rFonts w:eastAsia="Times New Roman" w:cs="Times New Roman"/>
          <w:szCs w:val="24"/>
        </w:rPr>
        <w:t xml:space="preserve"> Κύριε Υπουργέ, σας παρακαλώ, ολοκληρώστε. </w:t>
      </w:r>
    </w:p>
    <w:p w14:paraId="4CC5ACE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Όχι για μένα, πάντως. </w:t>
      </w:r>
    </w:p>
    <w:p w14:paraId="4CC5ACEF" w14:textId="77777777" w:rsidR="005D719C" w:rsidRDefault="00627F40">
      <w:pPr>
        <w:spacing w:line="600" w:lineRule="auto"/>
        <w:ind w:firstLine="720"/>
        <w:jc w:val="both"/>
        <w:rPr>
          <w:rFonts w:eastAsia="Times New Roman" w:cs="Times New Roman"/>
          <w:szCs w:val="24"/>
        </w:rPr>
      </w:pPr>
      <w:r w:rsidRPr="001E588E">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Αυτά έχουν γίνει. Δεν αναφέρομαι προσωπικ</w:t>
      </w:r>
      <w:r>
        <w:rPr>
          <w:rFonts w:eastAsia="Times New Roman" w:cs="Times New Roman"/>
          <w:szCs w:val="24"/>
        </w:rPr>
        <w:t xml:space="preserve">ά σε εσένα, κύριε Κέλλα μου, αλλά σε πάρα πολλούς από αυτούς που κάθονται σε αυτή την «μπάντα» της πτέρυγας, διότι πολλοί συνάδελφοί σας έκαναν τον προεκλογικό τους αγώνα μέσα απ’ αυτά τα λεφτά. </w:t>
      </w:r>
    </w:p>
    <w:p w14:paraId="4CC5ACF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w:t>
      </w:r>
      <w:r w:rsidRPr="00653EA1">
        <w:rPr>
          <w:rFonts w:eastAsia="Times New Roman" w:cs="Times New Roman"/>
          <w:szCs w:val="24"/>
        </w:rPr>
        <w:t>υρνάμε σελίδα με αυτό</w:t>
      </w:r>
      <w:r>
        <w:rPr>
          <w:rFonts w:eastAsia="Times New Roman" w:cs="Times New Roman"/>
          <w:szCs w:val="24"/>
        </w:rPr>
        <w:t>. Ναι,</w:t>
      </w:r>
      <w:r w:rsidRPr="00653EA1">
        <w:rPr>
          <w:rFonts w:eastAsia="Times New Roman" w:cs="Times New Roman"/>
          <w:szCs w:val="24"/>
        </w:rPr>
        <w:t xml:space="preserve"> το δικό μας καινούργιο κοινωνικό συμβόλαιο θα αμ</w:t>
      </w:r>
      <w:r>
        <w:rPr>
          <w:rFonts w:eastAsia="Times New Roman" w:cs="Times New Roman"/>
          <w:szCs w:val="24"/>
        </w:rPr>
        <w:t>είβει</w:t>
      </w:r>
      <w:r w:rsidRPr="00653EA1">
        <w:rPr>
          <w:rFonts w:eastAsia="Times New Roman" w:cs="Times New Roman"/>
          <w:szCs w:val="24"/>
        </w:rPr>
        <w:t xml:space="preserve"> την εργασία</w:t>
      </w:r>
      <w:r>
        <w:rPr>
          <w:rFonts w:eastAsia="Times New Roman" w:cs="Times New Roman"/>
          <w:szCs w:val="24"/>
        </w:rPr>
        <w:t>,</w:t>
      </w:r>
      <w:r w:rsidRPr="00653EA1">
        <w:rPr>
          <w:rFonts w:eastAsia="Times New Roman" w:cs="Times New Roman"/>
          <w:szCs w:val="24"/>
        </w:rPr>
        <w:t xml:space="preserve"> δεν θα </w:t>
      </w:r>
      <w:r>
        <w:rPr>
          <w:rFonts w:eastAsia="Times New Roman" w:cs="Times New Roman"/>
          <w:szCs w:val="24"/>
        </w:rPr>
        <w:t>αμείβει</w:t>
      </w:r>
      <w:r w:rsidRPr="00653EA1">
        <w:rPr>
          <w:rFonts w:eastAsia="Times New Roman" w:cs="Times New Roman"/>
          <w:szCs w:val="24"/>
        </w:rPr>
        <w:t xml:space="preserve"> τους ενδιάμεσους</w:t>
      </w:r>
      <w:r>
        <w:rPr>
          <w:rFonts w:eastAsia="Times New Roman" w:cs="Times New Roman"/>
          <w:szCs w:val="24"/>
        </w:rPr>
        <w:t>,</w:t>
      </w:r>
      <w:r w:rsidRPr="00653EA1">
        <w:rPr>
          <w:rFonts w:eastAsia="Times New Roman" w:cs="Times New Roman"/>
          <w:szCs w:val="24"/>
        </w:rPr>
        <w:t xml:space="preserve"> δεν θα </w:t>
      </w:r>
      <w:r>
        <w:rPr>
          <w:rFonts w:eastAsia="Times New Roman" w:cs="Times New Roman"/>
          <w:szCs w:val="24"/>
        </w:rPr>
        <w:t>αμείβει</w:t>
      </w:r>
      <w:r w:rsidRPr="00653EA1">
        <w:rPr>
          <w:rFonts w:eastAsia="Times New Roman" w:cs="Times New Roman"/>
          <w:szCs w:val="24"/>
        </w:rPr>
        <w:t xml:space="preserve"> μόνο το εμπόρευμα με μία υπερτιμολογημέν</w:t>
      </w:r>
      <w:r>
        <w:rPr>
          <w:rFonts w:eastAsia="Times New Roman" w:cs="Times New Roman"/>
          <w:szCs w:val="24"/>
        </w:rPr>
        <w:t>η</w:t>
      </w:r>
      <w:r w:rsidRPr="00653EA1">
        <w:rPr>
          <w:rFonts w:eastAsia="Times New Roman" w:cs="Times New Roman"/>
          <w:szCs w:val="24"/>
        </w:rPr>
        <w:t xml:space="preserve"> τεράστια τιμή για να παίρνουμε </w:t>
      </w:r>
      <w:r>
        <w:rPr>
          <w:rFonts w:eastAsia="Times New Roman" w:cs="Times New Roman"/>
          <w:szCs w:val="24"/>
        </w:rPr>
        <w:t xml:space="preserve">μίζα από εκεί. Πάμε για άλλο κοινωνικό συμβόλαιο. </w:t>
      </w:r>
    </w:p>
    <w:p w14:paraId="4CC5ACF1" w14:textId="77777777" w:rsidR="005D719C" w:rsidRDefault="00627F40">
      <w:pPr>
        <w:spacing w:line="600" w:lineRule="auto"/>
        <w:ind w:firstLine="720"/>
        <w:jc w:val="both"/>
        <w:rPr>
          <w:rFonts w:eastAsia="Times New Roman" w:cs="Times New Roman"/>
          <w:szCs w:val="24"/>
        </w:rPr>
      </w:pPr>
      <w:r w:rsidRPr="00653EA1">
        <w:rPr>
          <w:rFonts w:eastAsia="Times New Roman" w:cs="Times New Roman"/>
          <w:szCs w:val="24"/>
        </w:rPr>
        <w:t>Τι είπατε προηγο</w:t>
      </w:r>
      <w:r w:rsidRPr="00653EA1">
        <w:rPr>
          <w:rFonts w:eastAsia="Times New Roman" w:cs="Times New Roman"/>
          <w:szCs w:val="24"/>
        </w:rPr>
        <w:t xml:space="preserve">υμένως </w:t>
      </w:r>
      <w:r>
        <w:rPr>
          <w:rFonts w:eastAsia="Times New Roman" w:cs="Times New Roman"/>
          <w:szCs w:val="24"/>
        </w:rPr>
        <w:t>και κλείσατε; Κ</w:t>
      </w:r>
      <w:r w:rsidRPr="00653EA1">
        <w:rPr>
          <w:rFonts w:eastAsia="Times New Roman" w:cs="Times New Roman"/>
          <w:szCs w:val="24"/>
        </w:rPr>
        <w:t xml:space="preserve">αι σας ευχαριστώ για </w:t>
      </w:r>
      <w:r>
        <w:rPr>
          <w:rFonts w:eastAsia="Times New Roman" w:cs="Times New Roman"/>
          <w:szCs w:val="24"/>
        </w:rPr>
        <w:t>την ομιλία που κάνατε, γ</w:t>
      </w:r>
      <w:r w:rsidRPr="00653EA1">
        <w:rPr>
          <w:rFonts w:eastAsia="Times New Roman" w:cs="Times New Roman"/>
          <w:szCs w:val="24"/>
        </w:rPr>
        <w:t xml:space="preserve">ιατί μου δώσατε το δικαίωμα να απαντήσω </w:t>
      </w:r>
      <w:r>
        <w:rPr>
          <w:rFonts w:eastAsia="Times New Roman" w:cs="Times New Roman"/>
          <w:szCs w:val="24"/>
        </w:rPr>
        <w:t xml:space="preserve">σε </w:t>
      </w:r>
      <w:r w:rsidRPr="00653EA1">
        <w:rPr>
          <w:rFonts w:eastAsia="Times New Roman" w:cs="Times New Roman"/>
          <w:szCs w:val="24"/>
        </w:rPr>
        <w:t>συγκεκριμένα πράγματα</w:t>
      </w:r>
      <w:r>
        <w:rPr>
          <w:rFonts w:eastAsia="Times New Roman" w:cs="Times New Roman"/>
          <w:szCs w:val="24"/>
        </w:rPr>
        <w:t>. Τ</w:t>
      </w:r>
      <w:r w:rsidRPr="00653EA1">
        <w:rPr>
          <w:rFonts w:eastAsia="Times New Roman" w:cs="Times New Roman"/>
          <w:szCs w:val="24"/>
        </w:rPr>
        <w:t xml:space="preserve">ι είπε </w:t>
      </w:r>
      <w:r>
        <w:rPr>
          <w:rFonts w:eastAsia="Times New Roman" w:cs="Times New Roman"/>
          <w:szCs w:val="24"/>
        </w:rPr>
        <w:t xml:space="preserve">προχθές </w:t>
      </w:r>
      <w:r w:rsidRPr="00653EA1">
        <w:rPr>
          <w:rFonts w:eastAsia="Times New Roman" w:cs="Times New Roman"/>
          <w:szCs w:val="24"/>
        </w:rPr>
        <w:t xml:space="preserve">ο </w:t>
      </w:r>
      <w:r>
        <w:rPr>
          <w:rFonts w:eastAsia="Times New Roman" w:cs="Times New Roman"/>
          <w:szCs w:val="24"/>
        </w:rPr>
        <w:t>Α</w:t>
      </w:r>
      <w:r w:rsidRPr="00653EA1">
        <w:rPr>
          <w:rFonts w:eastAsia="Times New Roman" w:cs="Times New Roman"/>
          <w:szCs w:val="24"/>
        </w:rPr>
        <w:t xml:space="preserve">ρχηγός </w:t>
      </w:r>
      <w:r>
        <w:rPr>
          <w:rFonts w:eastAsia="Times New Roman" w:cs="Times New Roman"/>
          <w:szCs w:val="24"/>
        </w:rPr>
        <w:t>σας</w:t>
      </w:r>
      <w:r w:rsidRPr="00653EA1">
        <w:rPr>
          <w:rFonts w:eastAsia="Times New Roman" w:cs="Times New Roman"/>
          <w:szCs w:val="24"/>
        </w:rPr>
        <w:t xml:space="preserve"> για το πρόγραμμα της υγείας </w:t>
      </w:r>
      <w:r>
        <w:rPr>
          <w:rFonts w:eastAsia="Times New Roman" w:cs="Times New Roman"/>
          <w:szCs w:val="24"/>
        </w:rPr>
        <w:t xml:space="preserve">για τη Βουλή; </w:t>
      </w:r>
    </w:p>
    <w:p w14:paraId="4CC5ACF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Τι είπε;</w:t>
      </w:r>
    </w:p>
    <w:p w14:paraId="4CC5ACF3" w14:textId="77777777" w:rsidR="005D719C" w:rsidRDefault="00627F40">
      <w:pPr>
        <w:spacing w:line="600" w:lineRule="auto"/>
        <w:ind w:firstLine="720"/>
        <w:jc w:val="both"/>
        <w:rPr>
          <w:rFonts w:eastAsia="Times New Roman" w:cs="Times New Roman"/>
          <w:szCs w:val="24"/>
        </w:rPr>
      </w:pPr>
      <w:r w:rsidRPr="00ED3206">
        <w:rPr>
          <w:rFonts w:eastAsia="Times New Roman" w:cs="Times New Roman"/>
          <w:b/>
          <w:szCs w:val="24"/>
        </w:rPr>
        <w:t>ΠΑΥΛΟΣ ΠΟΛΑΚΗΣ (Αναπληρωτ</w:t>
      </w:r>
      <w:r w:rsidRPr="00ED3206">
        <w:rPr>
          <w:rFonts w:eastAsia="Times New Roman" w:cs="Times New Roman"/>
          <w:b/>
          <w:szCs w:val="24"/>
        </w:rPr>
        <w:t xml:space="preserve">ής Υπουργός Υγείας): </w:t>
      </w:r>
      <w:r>
        <w:rPr>
          <w:rFonts w:eastAsia="Times New Roman" w:cs="Times New Roman"/>
          <w:szCs w:val="24"/>
        </w:rPr>
        <w:t>Θ</w:t>
      </w:r>
      <w:r w:rsidRPr="00653EA1">
        <w:rPr>
          <w:rFonts w:eastAsia="Times New Roman" w:cs="Times New Roman"/>
          <w:szCs w:val="24"/>
        </w:rPr>
        <w:t>α πάρει</w:t>
      </w:r>
      <w:r>
        <w:rPr>
          <w:rFonts w:eastAsia="Times New Roman" w:cs="Times New Roman"/>
          <w:szCs w:val="24"/>
        </w:rPr>
        <w:t>, λέει,</w:t>
      </w:r>
      <w:r w:rsidRPr="00653EA1">
        <w:rPr>
          <w:rFonts w:eastAsia="Times New Roman" w:cs="Times New Roman"/>
          <w:szCs w:val="24"/>
        </w:rPr>
        <w:t xml:space="preserve"> </w:t>
      </w:r>
      <w:r>
        <w:rPr>
          <w:rFonts w:eastAsia="Times New Roman" w:cs="Times New Roman"/>
          <w:szCs w:val="24"/>
        </w:rPr>
        <w:t>δύο χιλιάδες νοσηλευτές. Α</w:t>
      </w:r>
      <w:r w:rsidRPr="00653EA1">
        <w:rPr>
          <w:rFonts w:eastAsia="Times New Roman" w:cs="Times New Roman"/>
          <w:szCs w:val="24"/>
        </w:rPr>
        <w:t xml:space="preserve">νακοίνωσαν </w:t>
      </w:r>
      <w:r w:rsidRPr="00653EA1">
        <w:rPr>
          <w:rFonts w:eastAsia="Times New Roman" w:cs="Times New Roman"/>
          <w:szCs w:val="24"/>
        </w:rPr>
        <w:lastRenderedPageBreak/>
        <w:t xml:space="preserve">προχθές </w:t>
      </w:r>
      <w:r>
        <w:rPr>
          <w:rFonts w:eastAsia="Times New Roman" w:cs="Times New Roman"/>
          <w:szCs w:val="24"/>
        </w:rPr>
        <w:t>δέκα χιλιάδες</w:t>
      </w:r>
      <w:r w:rsidRPr="00653EA1">
        <w:rPr>
          <w:rFonts w:eastAsia="Times New Roman" w:cs="Times New Roman"/>
          <w:szCs w:val="24"/>
        </w:rPr>
        <w:t xml:space="preserve"> άτομα με τετραετή προγραμματισμό</w:t>
      </w:r>
      <w:r>
        <w:rPr>
          <w:rFonts w:eastAsia="Times New Roman" w:cs="Times New Roman"/>
          <w:szCs w:val="24"/>
        </w:rPr>
        <w:t>. Εάν επανέλθει το 1 προς 5</w:t>
      </w:r>
      <w:r w:rsidRPr="00653EA1">
        <w:rPr>
          <w:rFonts w:eastAsia="Times New Roman" w:cs="Times New Roman"/>
          <w:szCs w:val="24"/>
        </w:rPr>
        <w:t xml:space="preserve"> </w:t>
      </w:r>
      <w:r>
        <w:rPr>
          <w:rFonts w:eastAsia="Times New Roman" w:cs="Times New Roman"/>
          <w:szCs w:val="24"/>
        </w:rPr>
        <w:t>ή το</w:t>
      </w:r>
      <w:r w:rsidRPr="00653EA1">
        <w:rPr>
          <w:rFonts w:eastAsia="Times New Roman" w:cs="Times New Roman"/>
          <w:szCs w:val="24"/>
        </w:rPr>
        <w:t xml:space="preserve"> 1 προς 10</w:t>
      </w:r>
      <w:r>
        <w:rPr>
          <w:rFonts w:eastAsia="Times New Roman" w:cs="Times New Roman"/>
          <w:szCs w:val="24"/>
        </w:rPr>
        <w:t>,</w:t>
      </w:r>
      <w:r w:rsidRPr="00653EA1">
        <w:rPr>
          <w:rFonts w:eastAsia="Times New Roman" w:cs="Times New Roman"/>
          <w:szCs w:val="24"/>
        </w:rPr>
        <w:t xml:space="preserve"> που είναι </w:t>
      </w:r>
      <w:r>
        <w:rPr>
          <w:rFonts w:eastAsia="Times New Roman" w:cs="Times New Roman"/>
          <w:szCs w:val="24"/>
        </w:rPr>
        <w:t>η</w:t>
      </w:r>
      <w:r w:rsidRPr="00653EA1">
        <w:rPr>
          <w:rFonts w:eastAsia="Times New Roman" w:cs="Times New Roman"/>
          <w:szCs w:val="24"/>
        </w:rPr>
        <w:t xml:space="preserve"> νεοφιλελεύθερ</w:t>
      </w:r>
      <w:r>
        <w:rPr>
          <w:rFonts w:eastAsia="Times New Roman" w:cs="Times New Roman"/>
          <w:szCs w:val="24"/>
        </w:rPr>
        <w:t>ή σας εμμονή</w:t>
      </w:r>
      <w:r w:rsidRPr="00653EA1">
        <w:rPr>
          <w:rFonts w:eastAsia="Times New Roman" w:cs="Times New Roman"/>
          <w:szCs w:val="24"/>
        </w:rPr>
        <w:t xml:space="preserve"> σε σχέση με τη μείωση</w:t>
      </w:r>
      <w:r>
        <w:rPr>
          <w:rFonts w:eastAsia="Times New Roman" w:cs="Times New Roman"/>
          <w:szCs w:val="24"/>
        </w:rPr>
        <w:t>…</w:t>
      </w:r>
    </w:p>
    <w:p w14:paraId="4CC5ACF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Πο</w:t>
      </w:r>
      <w:r>
        <w:rPr>
          <w:rFonts w:eastAsia="Times New Roman" w:cs="Times New Roman"/>
          <w:szCs w:val="24"/>
        </w:rPr>
        <w:t xml:space="preserve">ια τετραετία; Αφού θα φύγετε σε λίγο. </w:t>
      </w:r>
    </w:p>
    <w:p w14:paraId="4CC5ACF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Ή</w:t>
      </w:r>
      <w:r w:rsidRPr="00653EA1">
        <w:rPr>
          <w:rFonts w:eastAsia="Times New Roman" w:cs="Times New Roman"/>
          <w:szCs w:val="24"/>
        </w:rPr>
        <w:t>ρεμα</w:t>
      </w:r>
      <w:r>
        <w:rPr>
          <w:rFonts w:eastAsia="Times New Roman" w:cs="Times New Roman"/>
          <w:szCs w:val="24"/>
        </w:rPr>
        <w:t>, ήρεμα, μην ταράζεστε…</w:t>
      </w:r>
    </w:p>
    <w:p w14:paraId="4CC5ACF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μη διακόπτετε. </w:t>
      </w:r>
    </w:p>
    <w:p w14:paraId="4CC5ACF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Υπουργέ, να κλείνουμε. </w:t>
      </w:r>
    </w:p>
    <w:p w14:paraId="4CC5ACF8"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t>ΠΑΥΛΟΣ ΠΟΛΑΚΗΣ (Αναπληρωτής Υπουργός Υγείας):</w:t>
      </w:r>
      <w:r>
        <w:rPr>
          <w:rFonts w:eastAsia="Times New Roman" w:cs="Times New Roman"/>
          <w:szCs w:val="24"/>
        </w:rPr>
        <w:t xml:space="preserve"> Με αυτ</w:t>
      </w:r>
      <w:r>
        <w:rPr>
          <w:rFonts w:eastAsia="Times New Roman" w:cs="Times New Roman"/>
          <w:szCs w:val="24"/>
        </w:rPr>
        <w:t>ή την εμμονή σας για τη μείωση του δημόσιου</w:t>
      </w:r>
      <w:r w:rsidRPr="00653EA1">
        <w:rPr>
          <w:rFonts w:eastAsia="Times New Roman" w:cs="Times New Roman"/>
          <w:szCs w:val="24"/>
        </w:rPr>
        <w:t xml:space="preserve"> τομέα ξέρετε πο</w:t>
      </w:r>
      <w:r>
        <w:rPr>
          <w:rFonts w:eastAsia="Times New Roman" w:cs="Times New Roman"/>
          <w:szCs w:val="24"/>
        </w:rPr>
        <w:t xml:space="preserve">ύ </w:t>
      </w:r>
      <w:r w:rsidRPr="00653EA1">
        <w:rPr>
          <w:rFonts w:eastAsia="Times New Roman" w:cs="Times New Roman"/>
          <w:szCs w:val="24"/>
        </w:rPr>
        <w:t>θα οδηγηθείτε</w:t>
      </w:r>
      <w:r>
        <w:rPr>
          <w:rFonts w:eastAsia="Times New Roman" w:cs="Times New Roman"/>
          <w:szCs w:val="24"/>
        </w:rPr>
        <w:t xml:space="preserve">; Στην </w:t>
      </w:r>
      <w:r w:rsidRPr="00653EA1">
        <w:rPr>
          <w:rFonts w:eastAsia="Times New Roman" w:cs="Times New Roman"/>
          <w:szCs w:val="24"/>
        </w:rPr>
        <w:t>πλήρη απ</w:t>
      </w:r>
      <w:r>
        <w:rPr>
          <w:rFonts w:eastAsia="Times New Roman" w:cs="Times New Roman"/>
          <w:szCs w:val="24"/>
        </w:rPr>
        <w:t>ο</w:t>
      </w:r>
      <w:r w:rsidRPr="00653EA1">
        <w:rPr>
          <w:rFonts w:eastAsia="Times New Roman" w:cs="Times New Roman"/>
          <w:szCs w:val="24"/>
        </w:rPr>
        <w:t xml:space="preserve">στελέχωση και </w:t>
      </w:r>
      <w:r>
        <w:rPr>
          <w:rFonts w:eastAsia="Times New Roman" w:cs="Times New Roman"/>
          <w:szCs w:val="24"/>
        </w:rPr>
        <w:t>όποιου</w:t>
      </w:r>
      <w:r w:rsidRPr="00653EA1">
        <w:rPr>
          <w:rFonts w:eastAsia="Times New Roman" w:cs="Times New Roman"/>
          <w:szCs w:val="24"/>
        </w:rPr>
        <w:t xml:space="preserve"> πράγματος υπάρχει</w:t>
      </w:r>
      <w:r>
        <w:rPr>
          <w:rFonts w:eastAsia="Times New Roman" w:cs="Times New Roman"/>
          <w:szCs w:val="24"/>
        </w:rPr>
        <w:t>.</w:t>
      </w:r>
    </w:p>
    <w:p w14:paraId="4CC5ACF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Αφού θα φύγετε σε δύο μήνες. Τελειώνει η τετραετία σας. Δεν είστε στην αρχή. Μην τα μπερδεύουμε. </w:t>
      </w:r>
    </w:p>
    <w:p w14:paraId="4CC5ACFA"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lastRenderedPageBreak/>
        <w:t xml:space="preserve">ΠΑΥΛΟΣ </w:t>
      </w:r>
      <w:r w:rsidRPr="00AA0F29">
        <w:rPr>
          <w:rFonts w:eastAsia="Times New Roman" w:cs="Times New Roman"/>
          <w:b/>
          <w:szCs w:val="24"/>
        </w:rPr>
        <w:t>ΠΟΛΑΚΗΣ (Αναπληρωτής Υπουργός Υγείας):</w:t>
      </w:r>
      <w:r>
        <w:rPr>
          <w:rFonts w:eastAsia="Times New Roman" w:cs="Times New Roman"/>
          <w:b/>
          <w:szCs w:val="24"/>
        </w:rPr>
        <w:t xml:space="preserve"> </w:t>
      </w:r>
      <w:r>
        <w:rPr>
          <w:rFonts w:eastAsia="Times New Roman" w:cs="Times New Roman"/>
          <w:szCs w:val="24"/>
        </w:rPr>
        <w:t xml:space="preserve">Η τετραετία μας </w:t>
      </w:r>
      <w:r w:rsidRPr="00653EA1">
        <w:rPr>
          <w:rFonts w:eastAsia="Times New Roman" w:cs="Times New Roman"/>
          <w:szCs w:val="24"/>
        </w:rPr>
        <w:t xml:space="preserve">τελειώνει και έχουν προσληφθεί </w:t>
      </w:r>
      <w:r>
        <w:rPr>
          <w:rFonts w:eastAsia="Times New Roman" w:cs="Times New Roman"/>
          <w:szCs w:val="24"/>
        </w:rPr>
        <w:t>-</w:t>
      </w:r>
      <w:r w:rsidRPr="00653EA1">
        <w:rPr>
          <w:rFonts w:eastAsia="Times New Roman" w:cs="Times New Roman"/>
          <w:szCs w:val="24"/>
        </w:rPr>
        <w:t>δεν το λέει</w:t>
      </w:r>
      <w:r>
        <w:rPr>
          <w:rFonts w:eastAsia="Times New Roman" w:cs="Times New Roman"/>
          <w:szCs w:val="24"/>
        </w:rPr>
        <w:t>, όμως,</w:t>
      </w:r>
      <w:r w:rsidRPr="00653EA1">
        <w:rPr>
          <w:rFonts w:eastAsia="Times New Roman" w:cs="Times New Roman"/>
          <w:szCs w:val="24"/>
        </w:rPr>
        <w:t xml:space="preserve"> ο </w:t>
      </w:r>
      <w:r>
        <w:rPr>
          <w:rFonts w:eastAsia="Times New Roman" w:cs="Times New Roman"/>
          <w:szCs w:val="24"/>
        </w:rPr>
        <w:t>«</w:t>
      </w:r>
      <w:r w:rsidRPr="00653EA1">
        <w:rPr>
          <w:rFonts w:eastAsia="Times New Roman" w:cs="Times New Roman"/>
          <w:szCs w:val="24"/>
        </w:rPr>
        <w:t>ΣΚΑΪ</w:t>
      </w:r>
      <w:r>
        <w:rPr>
          <w:rFonts w:eastAsia="Times New Roman" w:cs="Times New Roman"/>
          <w:szCs w:val="24"/>
        </w:rPr>
        <w:t>»</w:t>
      </w:r>
      <w:r w:rsidRPr="00653EA1">
        <w:rPr>
          <w:rFonts w:eastAsia="Times New Roman" w:cs="Times New Roman"/>
          <w:szCs w:val="24"/>
        </w:rPr>
        <w:t xml:space="preserve"> που μάλλον αυτό</w:t>
      </w:r>
      <w:r>
        <w:rPr>
          <w:rFonts w:eastAsia="Times New Roman" w:cs="Times New Roman"/>
          <w:szCs w:val="24"/>
        </w:rPr>
        <w:t>ν τον σταθμό</w:t>
      </w:r>
      <w:r w:rsidRPr="00653EA1">
        <w:rPr>
          <w:rFonts w:eastAsia="Times New Roman" w:cs="Times New Roman"/>
          <w:szCs w:val="24"/>
        </w:rPr>
        <w:t xml:space="preserve"> βλέπεις κάθε πρωί</w:t>
      </w:r>
      <w:r>
        <w:rPr>
          <w:rFonts w:eastAsia="Times New Roman" w:cs="Times New Roman"/>
          <w:szCs w:val="24"/>
        </w:rPr>
        <w:t>-</w:t>
      </w:r>
      <w:r w:rsidRPr="00653EA1">
        <w:rPr>
          <w:rFonts w:eastAsia="Times New Roman" w:cs="Times New Roman"/>
          <w:szCs w:val="24"/>
        </w:rPr>
        <w:t xml:space="preserve"> </w:t>
      </w:r>
      <w:r>
        <w:rPr>
          <w:rFonts w:eastAsia="Times New Roman" w:cs="Times New Roman"/>
          <w:szCs w:val="24"/>
        </w:rPr>
        <w:t xml:space="preserve">δέκα οκτώ χιλιάδες διακόσια </w:t>
      </w:r>
      <w:r w:rsidRPr="00653EA1">
        <w:rPr>
          <w:rFonts w:eastAsia="Times New Roman" w:cs="Times New Roman"/>
          <w:szCs w:val="24"/>
        </w:rPr>
        <w:t xml:space="preserve">άτομα από την αρχή της </w:t>
      </w:r>
      <w:r>
        <w:rPr>
          <w:rFonts w:eastAsia="Times New Roman" w:cs="Times New Roman"/>
          <w:szCs w:val="24"/>
        </w:rPr>
        <w:t>τετραετίας</w:t>
      </w:r>
      <w:r w:rsidRPr="00653EA1">
        <w:rPr>
          <w:rFonts w:eastAsia="Times New Roman" w:cs="Times New Roman"/>
          <w:szCs w:val="24"/>
        </w:rPr>
        <w:t xml:space="preserve"> και άλλα </w:t>
      </w:r>
      <w:r>
        <w:rPr>
          <w:rFonts w:eastAsia="Times New Roman" w:cs="Times New Roman"/>
          <w:szCs w:val="24"/>
        </w:rPr>
        <w:t xml:space="preserve">πέντε χιλιάδες είναι </w:t>
      </w:r>
      <w:r w:rsidRPr="00653EA1">
        <w:rPr>
          <w:rFonts w:eastAsia="Times New Roman" w:cs="Times New Roman"/>
          <w:szCs w:val="24"/>
        </w:rPr>
        <w:t>στ</w:t>
      </w:r>
      <w:r w:rsidRPr="00653EA1">
        <w:rPr>
          <w:rFonts w:eastAsia="Times New Roman" w:cs="Times New Roman"/>
          <w:szCs w:val="24"/>
        </w:rPr>
        <w:t>ο</w:t>
      </w:r>
      <w:r>
        <w:rPr>
          <w:rFonts w:eastAsia="Times New Roman" w:cs="Times New Roman"/>
          <w:szCs w:val="24"/>
        </w:rPr>
        <w:t>ν</w:t>
      </w:r>
      <w:r w:rsidRPr="00653EA1">
        <w:rPr>
          <w:rFonts w:eastAsia="Times New Roman" w:cs="Times New Roman"/>
          <w:szCs w:val="24"/>
        </w:rPr>
        <w:t xml:space="preserve"> δρόμο</w:t>
      </w:r>
      <w:r>
        <w:rPr>
          <w:rFonts w:eastAsia="Times New Roman" w:cs="Times New Roman"/>
          <w:szCs w:val="24"/>
        </w:rPr>
        <w:t>. Δ</w:t>
      </w:r>
      <w:r w:rsidRPr="00653EA1">
        <w:rPr>
          <w:rFonts w:eastAsia="Times New Roman" w:cs="Times New Roman"/>
          <w:szCs w:val="24"/>
        </w:rPr>
        <w:t>εν το ξέρεις</w:t>
      </w:r>
      <w:r>
        <w:rPr>
          <w:rFonts w:eastAsia="Times New Roman" w:cs="Times New Roman"/>
          <w:szCs w:val="24"/>
        </w:rPr>
        <w:t>,</w:t>
      </w:r>
      <w:r w:rsidRPr="00653EA1">
        <w:rPr>
          <w:rFonts w:eastAsia="Times New Roman" w:cs="Times New Roman"/>
          <w:szCs w:val="24"/>
        </w:rPr>
        <w:t xml:space="preserve"> δεν το παρατήρησες</w:t>
      </w:r>
      <w:r>
        <w:rPr>
          <w:rFonts w:eastAsia="Times New Roman" w:cs="Times New Roman"/>
          <w:szCs w:val="24"/>
        </w:rPr>
        <w:t>,</w:t>
      </w:r>
      <w:r w:rsidRPr="00653EA1">
        <w:rPr>
          <w:rFonts w:eastAsia="Times New Roman" w:cs="Times New Roman"/>
          <w:szCs w:val="24"/>
        </w:rPr>
        <w:t xml:space="preserve"> δεν ενημερώθηκε</w:t>
      </w:r>
      <w:r>
        <w:rPr>
          <w:rFonts w:eastAsia="Times New Roman" w:cs="Times New Roman"/>
          <w:szCs w:val="24"/>
        </w:rPr>
        <w:t xml:space="preserve">ς; Ήντα </w:t>
      </w:r>
      <w:r w:rsidRPr="00653EA1">
        <w:rPr>
          <w:rFonts w:eastAsia="Times New Roman" w:cs="Times New Roman"/>
          <w:szCs w:val="24"/>
        </w:rPr>
        <w:t xml:space="preserve">κουνάς </w:t>
      </w:r>
      <w:r>
        <w:rPr>
          <w:rFonts w:eastAsia="Times New Roman" w:cs="Times New Roman"/>
          <w:szCs w:val="24"/>
        </w:rPr>
        <w:t>την κεφαλή</w:t>
      </w:r>
      <w:r w:rsidRPr="00653EA1">
        <w:rPr>
          <w:rFonts w:eastAsia="Times New Roman" w:cs="Times New Roman"/>
          <w:szCs w:val="24"/>
        </w:rPr>
        <w:t xml:space="preserve"> σου</w:t>
      </w:r>
      <w:r>
        <w:rPr>
          <w:rFonts w:eastAsia="Times New Roman" w:cs="Times New Roman"/>
          <w:szCs w:val="24"/>
        </w:rPr>
        <w:t>;</w:t>
      </w:r>
      <w:r w:rsidRPr="00653EA1">
        <w:rPr>
          <w:rFonts w:eastAsia="Times New Roman" w:cs="Times New Roman"/>
          <w:szCs w:val="24"/>
        </w:rPr>
        <w:t xml:space="preserve"> </w:t>
      </w:r>
      <w:r>
        <w:rPr>
          <w:rFonts w:eastAsia="Times New Roman" w:cs="Times New Roman"/>
          <w:szCs w:val="24"/>
        </w:rPr>
        <w:t>Α</w:t>
      </w:r>
      <w:r w:rsidRPr="00653EA1">
        <w:rPr>
          <w:rFonts w:eastAsia="Times New Roman" w:cs="Times New Roman"/>
          <w:szCs w:val="24"/>
        </w:rPr>
        <w:t>υτή είναι η πραγματικότητα</w:t>
      </w:r>
      <w:r>
        <w:rPr>
          <w:rFonts w:eastAsia="Times New Roman" w:cs="Times New Roman"/>
          <w:szCs w:val="24"/>
        </w:rPr>
        <w:t>. Κ</w:t>
      </w:r>
      <w:r w:rsidRPr="00653EA1">
        <w:rPr>
          <w:rFonts w:eastAsia="Times New Roman" w:cs="Times New Roman"/>
          <w:szCs w:val="24"/>
        </w:rPr>
        <w:t xml:space="preserve">αι ανακοινώσαμε και αυτούς τους άλλους δέκα χιλιάδες </w:t>
      </w:r>
      <w:r>
        <w:rPr>
          <w:rFonts w:eastAsia="Times New Roman" w:cs="Times New Roman"/>
          <w:szCs w:val="24"/>
        </w:rPr>
        <w:t>με τους δυόμισι χιλιάδες, ξεκινώντας</w:t>
      </w:r>
      <w:r w:rsidRPr="00653EA1">
        <w:rPr>
          <w:rFonts w:eastAsia="Times New Roman" w:cs="Times New Roman"/>
          <w:szCs w:val="24"/>
        </w:rPr>
        <w:t xml:space="preserve"> από φέτος</w:t>
      </w:r>
      <w:r>
        <w:rPr>
          <w:rFonts w:eastAsia="Times New Roman" w:cs="Times New Roman"/>
          <w:szCs w:val="24"/>
        </w:rPr>
        <w:t>. Τ</w:t>
      </w:r>
      <w:r w:rsidRPr="00653EA1">
        <w:rPr>
          <w:rFonts w:eastAsia="Times New Roman" w:cs="Times New Roman"/>
          <w:szCs w:val="24"/>
        </w:rPr>
        <w:t>ι προτεραιότητες θα δώσετε σε σχέ</w:t>
      </w:r>
      <w:r w:rsidRPr="00653EA1">
        <w:rPr>
          <w:rFonts w:eastAsia="Times New Roman" w:cs="Times New Roman"/>
          <w:szCs w:val="24"/>
        </w:rPr>
        <w:t>ση με</w:t>
      </w:r>
      <w:r>
        <w:rPr>
          <w:rFonts w:eastAsia="Times New Roman" w:cs="Times New Roman"/>
          <w:szCs w:val="24"/>
        </w:rPr>
        <w:t xml:space="preserve"> τις προσλήψεις;</w:t>
      </w:r>
    </w:p>
    <w:p w14:paraId="4CC5ACF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653EA1">
        <w:rPr>
          <w:rFonts w:eastAsia="Times New Roman" w:cs="Times New Roman"/>
          <w:szCs w:val="24"/>
        </w:rPr>
        <w:t>ε αυτούς που έχουν</w:t>
      </w:r>
      <w:r>
        <w:rPr>
          <w:rFonts w:eastAsia="Times New Roman" w:cs="Times New Roman"/>
          <w:szCs w:val="24"/>
        </w:rPr>
        <w:t xml:space="preserve"> μ</w:t>
      </w:r>
      <w:r w:rsidRPr="00653EA1">
        <w:rPr>
          <w:rFonts w:eastAsia="Times New Roman" w:cs="Times New Roman"/>
          <w:szCs w:val="24"/>
        </w:rPr>
        <w:t>πει με τον ΟΑΕΔ</w:t>
      </w:r>
      <w:r>
        <w:rPr>
          <w:rFonts w:eastAsia="Times New Roman" w:cs="Times New Roman"/>
          <w:szCs w:val="24"/>
        </w:rPr>
        <w:t>,</w:t>
      </w:r>
      <w:r w:rsidRPr="00653EA1">
        <w:rPr>
          <w:rFonts w:eastAsia="Times New Roman" w:cs="Times New Roman"/>
          <w:szCs w:val="24"/>
        </w:rPr>
        <w:t xml:space="preserve"> με το επικουρικό </w:t>
      </w:r>
      <w:r>
        <w:rPr>
          <w:rFonts w:eastAsia="Times New Roman" w:cs="Times New Roman"/>
          <w:szCs w:val="24"/>
        </w:rPr>
        <w:t>προσωπικό,</w:t>
      </w:r>
      <w:r w:rsidRPr="00653EA1">
        <w:rPr>
          <w:rFonts w:eastAsia="Times New Roman" w:cs="Times New Roman"/>
          <w:szCs w:val="24"/>
        </w:rPr>
        <w:t xml:space="preserve"> με τους συμβασιούχους τι θα </w:t>
      </w:r>
      <w:r>
        <w:rPr>
          <w:rFonts w:eastAsia="Times New Roman" w:cs="Times New Roman"/>
          <w:szCs w:val="24"/>
        </w:rPr>
        <w:t>κάνετε; Ε</w:t>
      </w:r>
      <w:r w:rsidRPr="00653EA1">
        <w:rPr>
          <w:rFonts w:eastAsia="Times New Roman" w:cs="Times New Roman"/>
          <w:szCs w:val="24"/>
        </w:rPr>
        <w:t xml:space="preserve">δώ ερχόταν ο Οικονόμου και έλεγε </w:t>
      </w:r>
      <w:r>
        <w:rPr>
          <w:rFonts w:eastAsia="Times New Roman" w:cs="Times New Roman"/>
          <w:szCs w:val="24"/>
        </w:rPr>
        <w:t>«αυτοί</w:t>
      </w:r>
      <w:r w:rsidRPr="00653EA1">
        <w:rPr>
          <w:rFonts w:eastAsia="Times New Roman" w:cs="Times New Roman"/>
          <w:szCs w:val="24"/>
        </w:rPr>
        <w:t xml:space="preserve"> είναι του </w:t>
      </w:r>
      <w:r>
        <w:rPr>
          <w:rFonts w:eastAsia="Times New Roman" w:cs="Times New Roman"/>
          <w:szCs w:val="24"/>
        </w:rPr>
        <w:t>συριζομαδουρισμού</w:t>
      </w:r>
      <w:r w:rsidRPr="00653EA1">
        <w:rPr>
          <w:rFonts w:eastAsia="Times New Roman" w:cs="Times New Roman"/>
          <w:szCs w:val="24"/>
        </w:rPr>
        <w:t xml:space="preserve"> και την άλλη μέρα</w:t>
      </w:r>
      <w:r>
        <w:rPr>
          <w:rFonts w:eastAsia="Times New Roman" w:cs="Times New Roman"/>
          <w:szCs w:val="24"/>
        </w:rPr>
        <w:t xml:space="preserve"> θα τους διώξουμε». Τι θα κάνετε; Για πείτε μα</w:t>
      </w:r>
      <w:r>
        <w:rPr>
          <w:rFonts w:eastAsia="Times New Roman" w:cs="Times New Roman"/>
          <w:szCs w:val="24"/>
        </w:rPr>
        <w:t xml:space="preserve">ς. </w:t>
      </w:r>
    </w:p>
    <w:p w14:paraId="4CC5ACF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ολοκληρώνετε. </w:t>
      </w:r>
    </w:p>
    <w:p w14:paraId="4CC5ACFD"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lastRenderedPageBreak/>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Το πρόγραμμά σας στον χώρο της υγείας είναι ένα πράγμα: παραχώρηση στους ιδιώτες. </w:t>
      </w:r>
    </w:p>
    <w:p w14:paraId="4CC5ACF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Εμείς βάζουμε δέκα εννιά </w:t>
      </w:r>
      <w:r w:rsidRPr="00653EA1">
        <w:rPr>
          <w:rFonts w:eastAsia="Times New Roman" w:cs="Times New Roman"/>
          <w:szCs w:val="24"/>
        </w:rPr>
        <w:t>αξονικούς που θα τους δουλέψουν ερ</w:t>
      </w:r>
      <w:r w:rsidRPr="00653EA1">
        <w:rPr>
          <w:rFonts w:eastAsia="Times New Roman" w:cs="Times New Roman"/>
          <w:szCs w:val="24"/>
        </w:rPr>
        <w:t xml:space="preserve">γαζόμενοι </w:t>
      </w:r>
      <w:r>
        <w:rPr>
          <w:rFonts w:eastAsia="Times New Roman" w:cs="Times New Roman"/>
          <w:szCs w:val="24"/>
        </w:rPr>
        <w:t>των δημόσιων νοσοκομείων</w:t>
      </w:r>
      <w:r w:rsidRPr="00653EA1">
        <w:rPr>
          <w:rFonts w:eastAsia="Times New Roman" w:cs="Times New Roman"/>
          <w:szCs w:val="24"/>
        </w:rPr>
        <w:t xml:space="preserve"> και θα είχαμε τελειώσει</w:t>
      </w:r>
      <w:r>
        <w:rPr>
          <w:rFonts w:eastAsia="Times New Roman" w:cs="Times New Roman"/>
          <w:szCs w:val="24"/>
        </w:rPr>
        <w:t>,</w:t>
      </w:r>
      <w:r w:rsidRPr="00653EA1">
        <w:rPr>
          <w:rFonts w:eastAsia="Times New Roman" w:cs="Times New Roman"/>
          <w:szCs w:val="24"/>
        </w:rPr>
        <w:t xml:space="preserve"> αν δεν είχαμε τα </w:t>
      </w:r>
      <w:r>
        <w:rPr>
          <w:rFonts w:eastAsia="Times New Roman" w:cs="Times New Roman"/>
          <w:szCs w:val="24"/>
        </w:rPr>
        <w:t>πήγαινε-</w:t>
      </w:r>
      <w:r>
        <w:rPr>
          <w:rFonts w:eastAsia="Times New Roman" w:cs="Times New Roman"/>
          <w:szCs w:val="24"/>
        </w:rPr>
        <w:t>έλα</w:t>
      </w:r>
      <w:r w:rsidRPr="00653EA1">
        <w:rPr>
          <w:rFonts w:eastAsia="Times New Roman" w:cs="Times New Roman"/>
          <w:szCs w:val="24"/>
        </w:rPr>
        <w:t xml:space="preserve"> </w:t>
      </w:r>
      <w:r>
        <w:rPr>
          <w:rFonts w:eastAsia="Times New Roman" w:cs="Times New Roman"/>
          <w:szCs w:val="24"/>
        </w:rPr>
        <w:t xml:space="preserve">με </w:t>
      </w:r>
      <w:r w:rsidRPr="00653EA1">
        <w:rPr>
          <w:rFonts w:eastAsia="Times New Roman" w:cs="Times New Roman"/>
          <w:szCs w:val="24"/>
        </w:rPr>
        <w:t xml:space="preserve">το </w:t>
      </w:r>
      <w:r>
        <w:rPr>
          <w:rFonts w:eastAsia="Times New Roman" w:cs="Times New Roman"/>
          <w:szCs w:val="24"/>
        </w:rPr>
        <w:t>Ε</w:t>
      </w:r>
      <w:r w:rsidRPr="00653EA1">
        <w:rPr>
          <w:rFonts w:eastAsia="Times New Roman" w:cs="Times New Roman"/>
          <w:szCs w:val="24"/>
        </w:rPr>
        <w:t xml:space="preserve">λεγκτικό </w:t>
      </w:r>
      <w:r>
        <w:rPr>
          <w:rFonts w:eastAsia="Times New Roman" w:cs="Times New Roman"/>
          <w:szCs w:val="24"/>
        </w:rPr>
        <w:t>Σ</w:t>
      </w:r>
      <w:r w:rsidRPr="00653EA1">
        <w:rPr>
          <w:rFonts w:eastAsia="Times New Roman" w:cs="Times New Roman"/>
          <w:szCs w:val="24"/>
        </w:rPr>
        <w:t xml:space="preserve">υνέδριο ή </w:t>
      </w:r>
      <w:r>
        <w:rPr>
          <w:rFonts w:eastAsia="Times New Roman" w:cs="Times New Roman"/>
          <w:szCs w:val="24"/>
        </w:rPr>
        <w:t xml:space="preserve">δεν θα </w:t>
      </w:r>
      <w:r w:rsidRPr="00653EA1">
        <w:rPr>
          <w:rFonts w:eastAsia="Times New Roman" w:cs="Times New Roman"/>
          <w:szCs w:val="24"/>
        </w:rPr>
        <w:t>τοποθετούντ</w:t>
      </w:r>
      <w:r>
        <w:rPr>
          <w:rFonts w:eastAsia="Times New Roman" w:cs="Times New Roman"/>
          <w:szCs w:val="24"/>
        </w:rPr>
        <w:t>αν. Τοποθετούνται άλλοι, όμως,</w:t>
      </w:r>
      <w:r w:rsidRPr="00653EA1">
        <w:rPr>
          <w:rFonts w:eastAsia="Times New Roman" w:cs="Times New Roman"/>
          <w:szCs w:val="24"/>
        </w:rPr>
        <w:t xml:space="preserve"> που έ</w:t>
      </w:r>
      <w:r>
        <w:rPr>
          <w:rFonts w:eastAsia="Times New Roman" w:cs="Times New Roman"/>
          <w:szCs w:val="24"/>
        </w:rPr>
        <w:t>χουν</w:t>
      </w:r>
      <w:r w:rsidRPr="00653EA1">
        <w:rPr>
          <w:rFonts w:eastAsia="Times New Roman" w:cs="Times New Roman"/>
          <w:szCs w:val="24"/>
        </w:rPr>
        <w:t xml:space="preserve"> </w:t>
      </w:r>
      <w:r>
        <w:rPr>
          <w:rFonts w:eastAsia="Times New Roman" w:cs="Times New Roman"/>
          <w:szCs w:val="24"/>
        </w:rPr>
        <w:t xml:space="preserve">παρθεί </w:t>
      </w:r>
      <w:r w:rsidRPr="00653EA1">
        <w:rPr>
          <w:rFonts w:eastAsia="Times New Roman" w:cs="Times New Roman"/>
          <w:szCs w:val="24"/>
        </w:rPr>
        <w:t>ξεχωριστά</w:t>
      </w:r>
      <w:r>
        <w:rPr>
          <w:rFonts w:eastAsia="Times New Roman" w:cs="Times New Roman"/>
          <w:szCs w:val="24"/>
        </w:rPr>
        <w:t>,</w:t>
      </w:r>
      <w:r w:rsidRPr="00653EA1">
        <w:rPr>
          <w:rFonts w:eastAsia="Times New Roman" w:cs="Times New Roman"/>
          <w:szCs w:val="24"/>
        </w:rPr>
        <w:t xml:space="preserve"> στην Ικαρία</w:t>
      </w:r>
      <w:r>
        <w:rPr>
          <w:rFonts w:eastAsia="Times New Roman" w:cs="Times New Roman"/>
          <w:szCs w:val="24"/>
        </w:rPr>
        <w:t>,</w:t>
      </w:r>
      <w:r w:rsidRPr="00653EA1">
        <w:rPr>
          <w:rFonts w:eastAsia="Times New Roman" w:cs="Times New Roman"/>
          <w:szCs w:val="24"/>
        </w:rPr>
        <w:t xml:space="preserve"> δεξιά</w:t>
      </w:r>
      <w:r>
        <w:rPr>
          <w:rFonts w:eastAsia="Times New Roman" w:cs="Times New Roman"/>
          <w:szCs w:val="24"/>
        </w:rPr>
        <w:t>,</w:t>
      </w:r>
      <w:r w:rsidRPr="00653EA1">
        <w:rPr>
          <w:rFonts w:eastAsia="Times New Roman" w:cs="Times New Roman"/>
          <w:szCs w:val="24"/>
        </w:rPr>
        <w:t xml:space="preserve"> αριστερά και τα λοιπά</w:t>
      </w:r>
      <w:r>
        <w:rPr>
          <w:rFonts w:eastAsia="Times New Roman" w:cs="Times New Roman"/>
          <w:szCs w:val="24"/>
        </w:rPr>
        <w:t>.</w:t>
      </w:r>
      <w:r w:rsidRPr="00653EA1">
        <w:rPr>
          <w:rFonts w:eastAsia="Times New Roman" w:cs="Times New Roman"/>
          <w:szCs w:val="24"/>
        </w:rPr>
        <w:t xml:space="preserve"> </w:t>
      </w:r>
    </w:p>
    <w:p w14:paraId="4CC5ACFF" w14:textId="77777777" w:rsidR="005D719C" w:rsidRDefault="00627F40">
      <w:pPr>
        <w:spacing w:line="600" w:lineRule="auto"/>
        <w:ind w:firstLine="720"/>
        <w:jc w:val="both"/>
        <w:rPr>
          <w:rFonts w:eastAsia="Times New Roman" w:cs="Times New Roman"/>
          <w:szCs w:val="24"/>
        </w:rPr>
      </w:pPr>
      <w:r w:rsidRPr="00653EA1">
        <w:rPr>
          <w:rFonts w:eastAsia="Times New Roman" w:cs="Times New Roman"/>
          <w:szCs w:val="24"/>
        </w:rPr>
        <w:t>Εσείς τι λέτε</w:t>
      </w:r>
      <w:r>
        <w:rPr>
          <w:rFonts w:eastAsia="Times New Roman" w:cs="Times New Roman"/>
          <w:szCs w:val="24"/>
        </w:rPr>
        <w:t>;</w:t>
      </w:r>
      <w:r w:rsidRPr="00653EA1">
        <w:rPr>
          <w:rFonts w:eastAsia="Times New Roman" w:cs="Times New Roman"/>
          <w:szCs w:val="24"/>
        </w:rPr>
        <w:t xml:space="preserve"> </w:t>
      </w:r>
      <w:r>
        <w:rPr>
          <w:rFonts w:eastAsia="Times New Roman" w:cs="Times New Roman"/>
          <w:szCs w:val="24"/>
        </w:rPr>
        <w:t>«Δ</w:t>
      </w:r>
      <w:r w:rsidRPr="00653EA1">
        <w:rPr>
          <w:rFonts w:eastAsia="Times New Roman" w:cs="Times New Roman"/>
          <w:szCs w:val="24"/>
        </w:rPr>
        <w:t xml:space="preserve">εν χρειάζεται να αγοράσω </w:t>
      </w:r>
      <w:r>
        <w:rPr>
          <w:rFonts w:eastAsia="Times New Roman" w:cs="Times New Roman"/>
          <w:szCs w:val="24"/>
        </w:rPr>
        <w:t>αξονικούς. Θα</w:t>
      </w:r>
      <w:r w:rsidRPr="00653EA1">
        <w:rPr>
          <w:rFonts w:eastAsia="Times New Roman" w:cs="Times New Roman"/>
          <w:szCs w:val="24"/>
        </w:rPr>
        <w:t xml:space="preserve"> δώσω τις εξετάσεις απ</w:t>
      </w:r>
      <w:r>
        <w:rPr>
          <w:rFonts w:eastAsia="Times New Roman" w:cs="Times New Roman"/>
          <w:szCs w:val="24"/>
        </w:rPr>
        <w:t xml:space="preserve">’ </w:t>
      </w:r>
      <w:r w:rsidRPr="00653EA1">
        <w:rPr>
          <w:rFonts w:eastAsia="Times New Roman" w:cs="Times New Roman"/>
          <w:szCs w:val="24"/>
        </w:rPr>
        <w:t xml:space="preserve">έξω ή </w:t>
      </w:r>
      <w:r>
        <w:rPr>
          <w:rFonts w:eastAsia="Times New Roman" w:cs="Times New Roman"/>
          <w:szCs w:val="24"/>
        </w:rPr>
        <w:t>θ</w:t>
      </w:r>
      <w:r w:rsidRPr="00653EA1">
        <w:rPr>
          <w:rFonts w:eastAsia="Times New Roman" w:cs="Times New Roman"/>
          <w:szCs w:val="24"/>
        </w:rPr>
        <w:t>α αφήσω ιδιώτη να εγκαταστήσει μηχάνημα μέσα</w:t>
      </w:r>
      <w:r>
        <w:rPr>
          <w:rFonts w:eastAsia="Times New Roman" w:cs="Times New Roman"/>
          <w:szCs w:val="24"/>
        </w:rPr>
        <w:t>». Α</w:t>
      </w:r>
      <w:r w:rsidRPr="00653EA1">
        <w:rPr>
          <w:rFonts w:eastAsia="Times New Roman" w:cs="Times New Roman"/>
          <w:szCs w:val="24"/>
        </w:rPr>
        <w:t xml:space="preserve">υτό </w:t>
      </w:r>
      <w:r>
        <w:rPr>
          <w:rFonts w:eastAsia="Times New Roman" w:cs="Times New Roman"/>
          <w:szCs w:val="24"/>
        </w:rPr>
        <w:t xml:space="preserve">είναι </w:t>
      </w:r>
      <w:r w:rsidRPr="00653EA1">
        <w:rPr>
          <w:rFonts w:eastAsia="Times New Roman" w:cs="Times New Roman"/>
          <w:szCs w:val="24"/>
        </w:rPr>
        <w:t>το πρόγραμμ</w:t>
      </w:r>
      <w:r>
        <w:rPr>
          <w:rFonts w:eastAsia="Times New Roman" w:cs="Times New Roman"/>
          <w:szCs w:val="24"/>
        </w:rPr>
        <w:t>ά σας. Παραχώρηση στον</w:t>
      </w:r>
      <w:r w:rsidRPr="00653EA1">
        <w:rPr>
          <w:rFonts w:eastAsia="Times New Roman" w:cs="Times New Roman"/>
          <w:szCs w:val="24"/>
        </w:rPr>
        <w:t xml:space="preserve"> ιδιωτικό τομέα</w:t>
      </w:r>
      <w:r>
        <w:rPr>
          <w:rFonts w:eastAsia="Times New Roman" w:cs="Times New Roman"/>
          <w:szCs w:val="24"/>
        </w:rPr>
        <w:t>.</w:t>
      </w:r>
      <w:r w:rsidRPr="00653EA1">
        <w:rPr>
          <w:rFonts w:eastAsia="Times New Roman" w:cs="Times New Roman"/>
          <w:szCs w:val="24"/>
        </w:rPr>
        <w:t xml:space="preserve"> </w:t>
      </w:r>
    </w:p>
    <w:p w14:paraId="4CC5AD00" w14:textId="77777777" w:rsidR="005D719C" w:rsidRDefault="00627F40">
      <w:pPr>
        <w:spacing w:line="600" w:lineRule="auto"/>
        <w:ind w:firstLine="720"/>
        <w:jc w:val="both"/>
        <w:rPr>
          <w:rFonts w:eastAsia="Times New Roman" w:cs="Times New Roman"/>
          <w:szCs w:val="24"/>
        </w:rPr>
      </w:pPr>
      <w:r w:rsidRPr="00653EA1">
        <w:rPr>
          <w:rFonts w:eastAsia="Times New Roman" w:cs="Times New Roman"/>
          <w:szCs w:val="24"/>
        </w:rPr>
        <w:t>Ναι</w:t>
      </w:r>
      <w:r>
        <w:rPr>
          <w:rFonts w:eastAsia="Times New Roman" w:cs="Times New Roman"/>
          <w:szCs w:val="24"/>
        </w:rPr>
        <w:t>,</w:t>
      </w:r>
      <w:r w:rsidRPr="00653EA1">
        <w:rPr>
          <w:rFonts w:eastAsia="Times New Roman" w:cs="Times New Roman"/>
          <w:szCs w:val="24"/>
        </w:rPr>
        <w:t xml:space="preserve"> έχουμε τεράστιες διαφορές </w:t>
      </w:r>
      <w:r>
        <w:rPr>
          <w:rFonts w:eastAsia="Times New Roman" w:cs="Times New Roman"/>
          <w:szCs w:val="24"/>
        </w:rPr>
        <w:t>κ</w:t>
      </w:r>
      <w:r w:rsidRPr="00653EA1">
        <w:rPr>
          <w:rFonts w:eastAsia="Times New Roman" w:cs="Times New Roman"/>
          <w:szCs w:val="24"/>
        </w:rPr>
        <w:t>αι όσο περνάει ο καιρός</w:t>
      </w:r>
      <w:r>
        <w:rPr>
          <w:rFonts w:eastAsia="Times New Roman" w:cs="Times New Roman"/>
          <w:szCs w:val="24"/>
        </w:rPr>
        <w:t>,</w:t>
      </w:r>
      <w:r w:rsidRPr="00653EA1">
        <w:rPr>
          <w:rFonts w:eastAsia="Times New Roman" w:cs="Times New Roman"/>
          <w:szCs w:val="24"/>
        </w:rPr>
        <w:t xml:space="preserve"> και να που βγήκαμε και από </w:t>
      </w:r>
      <w:r>
        <w:rPr>
          <w:rFonts w:eastAsia="Times New Roman" w:cs="Times New Roman"/>
          <w:szCs w:val="24"/>
        </w:rPr>
        <w:t>αυτό</w:t>
      </w:r>
      <w:r w:rsidRPr="00653EA1">
        <w:rPr>
          <w:rFonts w:eastAsia="Times New Roman" w:cs="Times New Roman"/>
          <w:szCs w:val="24"/>
        </w:rPr>
        <w:t xml:space="preserve"> το </w:t>
      </w:r>
      <w:r>
        <w:rPr>
          <w:rFonts w:eastAsia="Times New Roman" w:cs="Times New Roman"/>
          <w:szCs w:val="24"/>
        </w:rPr>
        <w:t>«</w:t>
      </w:r>
      <w:r w:rsidRPr="00653EA1">
        <w:rPr>
          <w:rFonts w:eastAsia="Times New Roman" w:cs="Times New Roman"/>
          <w:szCs w:val="24"/>
        </w:rPr>
        <w:t>πηγάδι</w:t>
      </w:r>
      <w:r>
        <w:rPr>
          <w:rFonts w:eastAsia="Times New Roman" w:cs="Times New Roman"/>
          <w:szCs w:val="24"/>
        </w:rPr>
        <w:t>»</w:t>
      </w:r>
      <w:r w:rsidRPr="00653EA1">
        <w:rPr>
          <w:rFonts w:eastAsia="Times New Roman" w:cs="Times New Roman"/>
          <w:szCs w:val="24"/>
        </w:rPr>
        <w:t xml:space="preserve"> που μας </w:t>
      </w:r>
      <w:r>
        <w:rPr>
          <w:rFonts w:eastAsia="Times New Roman" w:cs="Times New Roman"/>
          <w:szCs w:val="24"/>
        </w:rPr>
        <w:t>ρίξατε</w:t>
      </w:r>
      <w:r w:rsidRPr="00653EA1">
        <w:rPr>
          <w:rFonts w:eastAsia="Times New Roman" w:cs="Times New Roman"/>
          <w:szCs w:val="24"/>
        </w:rPr>
        <w:t xml:space="preserve"> και να που </w:t>
      </w:r>
      <w:r>
        <w:rPr>
          <w:rFonts w:eastAsia="Times New Roman" w:cs="Times New Roman"/>
          <w:szCs w:val="24"/>
        </w:rPr>
        <w:t>βγάλαμε</w:t>
      </w:r>
      <w:r w:rsidRPr="00653EA1">
        <w:rPr>
          <w:rFonts w:eastAsia="Times New Roman" w:cs="Times New Roman"/>
          <w:szCs w:val="24"/>
        </w:rPr>
        <w:t xml:space="preserve"> και τη θηλιά </w:t>
      </w:r>
      <w:r>
        <w:rPr>
          <w:rFonts w:eastAsia="Times New Roman" w:cs="Times New Roman"/>
          <w:szCs w:val="24"/>
        </w:rPr>
        <w:t>από τον</w:t>
      </w:r>
      <w:r w:rsidRPr="00653EA1">
        <w:rPr>
          <w:rFonts w:eastAsia="Times New Roman" w:cs="Times New Roman"/>
          <w:szCs w:val="24"/>
        </w:rPr>
        <w:t xml:space="preserve"> λαιμό </w:t>
      </w:r>
      <w:r>
        <w:rPr>
          <w:rFonts w:eastAsia="Times New Roman" w:cs="Times New Roman"/>
          <w:szCs w:val="24"/>
        </w:rPr>
        <w:t>μας,</w:t>
      </w:r>
      <w:r w:rsidRPr="00653EA1">
        <w:rPr>
          <w:rFonts w:eastAsia="Times New Roman" w:cs="Times New Roman"/>
          <w:szCs w:val="24"/>
        </w:rPr>
        <w:t xml:space="preserve"> τόσο πιο άνετα </w:t>
      </w:r>
      <w:r>
        <w:rPr>
          <w:rFonts w:eastAsia="Times New Roman" w:cs="Times New Roman"/>
          <w:szCs w:val="24"/>
        </w:rPr>
        <w:t>θ</w:t>
      </w:r>
      <w:r w:rsidRPr="00653EA1">
        <w:rPr>
          <w:rFonts w:eastAsia="Times New Roman" w:cs="Times New Roman"/>
          <w:szCs w:val="24"/>
        </w:rPr>
        <w:t>α φαίνονται οι διαφορές</w:t>
      </w:r>
      <w:r>
        <w:rPr>
          <w:rFonts w:eastAsia="Times New Roman" w:cs="Times New Roman"/>
          <w:szCs w:val="24"/>
        </w:rPr>
        <w:t>.</w:t>
      </w:r>
      <w:r w:rsidRPr="00653EA1">
        <w:rPr>
          <w:rFonts w:eastAsia="Times New Roman" w:cs="Times New Roman"/>
          <w:szCs w:val="24"/>
        </w:rPr>
        <w:t xml:space="preserve"> </w:t>
      </w:r>
    </w:p>
    <w:p w14:paraId="4CC5AD0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w:t>
      </w:r>
      <w:r w:rsidRPr="00653EA1">
        <w:rPr>
          <w:rFonts w:eastAsia="Times New Roman" w:cs="Times New Roman"/>
          <w:szCs w:val="24"/>
        </w:rPr>
        <w:t>αταστροφή</w:t>
      </w:r>
      <w:r>
        <w:rPr>
          <w:rFonts w:eastAsia="Times New Roman" w:cs="Times New Roman"/>
          <w:szCs w:val="24"/>
        </w:rPr>
        <w:t>,</w:t>
      </w:r>
      <w:r w:rsidRPr="00653EA1">
        <w:rPr>
          <w:rFonts w:eastAsia="Times New Roman" w:cs="Times New Roman"/>
          <w:szCs w:val="24"/>
        </w:rPr>
        <w:t xml:space="preserve"> καταστροφή</w:t>
      </w:r>
      <w:r>
        <w:rPr>
          <w:rFonts w:eastAsia="Times New Roman" w:cs="Times New Roman"/>
          <w:szCs w:val="24"/>
        </w:rPr>
        <w:t>,</w:t>
      </w:r>
      <w:r w:rsidRPr="00653EA1">
        <w:rPr>
          <w:rFonts w:eastAsia="Times New Roman" w:cs="Times New Roman"/>
          <w:szCs w:val="24"/>
        </w:rPr>
        <w:t xml:space="preserve"> καταστροφή</w:t>
      </w:r>
      <w:r>
        <w:rPr>
          <w:rFonts w:eastAsia="Times New Roman" w:cs="Times New Roman"/>
          <w:szCs w:val="24"/>
        </w:rPr>
        <w:t>»</w:t>
      </w:r>
      <w:r w:rsidRPr="00653EA1">
        <w:rPr>
          <w:rFonts w:eastAsia="Times New Roman" w:cs="Times New Roman"/>
          <w:szCs w:val="24"/>
        </w:rPr>
        <w:t xml:space="preserve"> μας λέτε και χτες δανείστηκε η χώρα με δεκαετές ομόλογο με ένα </w:t>
      </w:r>
      <w:r>
        <w:rPr>
          <w:rFonts w:eastAsia="Times New Roman" w:cs="Times New Roman"/>
          <w:szCs w:val="24"/>
        </w:rPr>
        <w:t>από</w:t>
      </w:r>
      <w:r>
        <w:rPr>
          <w:rFonts w:eastAsia="Times New Roman" w:cs="Times New Roman"/>
          <w:szCs w:val="24"/>
        </w:rPr>
        <w:t xml:space="preserve"> τα ιστορικά</w:t>
      </w:r>
      <w:r w:rsidRPr="00653EA1">
        <w:rPr>
          <w:rFonts w:eastAsia="Times New Roman" w:cs="Times New Roman"/>
          <w:szCs w:val="24"/>
        </w:rPr>
        <w:t xml:space="preserve"> χαμηλά ποσοστά επιτοκίου</w:t>
      </w:r>
      <w:r>
        <w:rPr>
          <w:rFonts w:eastAsia="Times New Roman" w:cs="Times New Roman"/>
          <w:szCs w:val="24"/>
        </w:rPr>
        <w:t>. Δ</w:t>
      </w:r>
      <w:r w:rsidRPr="00653EA1">
        <w:rPr>
          <w:rFonts w:eastAsia="Times New Roman" w:cs="Times New Roman"/>
          <w:szCs w:val="24"/>
        </w:rPr>
        <w:t xml:space="preserve">εν το </w:t>
      </w:r>
      <w:r>
        <w:rPr>
          <w:rFonts w:eastAsia="Times New Roman" w:cs="Times New Roman"/>
          <w:szCs w:val="24"/>
        </w:rPr>
        <w:t xml:space="preserve">είδατε ούτε αυτό; Έχετε </w:t>
      </w:r>
      <w:r w:rsidRPr="00653EA1">
        <w:rPr>
          <w:rFonts w:eastAsia="Times New Roman" w:cs="Times New Roman"/>
          <w:szCs w:val="24"/>
        </w:rPr>
        <w:t>ποντάρει πολλά λεφτά σε στοιχήματα</w:t>
      </w:r>
      <w:r>
        <w:rPr>
          <w:rFonts w:eastAsia="Times New Roman" w:cs="Times New Roman"/>
          <w:szCs w:val="24"/>
        </w:rPr>
        <w:t>,</w:t>
      </w:r>
      <w:r w:rsidRPr="00653EA1">
        <w:rPr>
          <w:rFonts w:eastAsia="Times New Roman" w:cs="Times New Roman"/>
          <w:szCs w:val="24"/>
        </w:rPr>
        <w:t xml:space="preserve"> πάρα πολλά λεφτά</w:t>
      </w:r>
      <w:r>
        <w:rPr>
          <w:rFonts w:eastAsia="Times New Roman" w:cs="Times New Roman"/>
          <w:szCs w:val="24"/>
        </w:rPr>
        <w:t>.</w:t>
      </w:r>
      <w:r w:rsidRPr="00653EA1">
        <w:rPr>
          <w:rFonts w:eastAsia="Times New Roman" w:cs="Times New Roman"/>
          <w:szCs w:val="24"/>
        </w:rPr>
        <w:t xml:space="preserve"> </w:t>
      </w:r>
    </w:p>
    <w:p w14:paraId="4CC5AD0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w:t>
      </w:r>
      <w:r w:rsidRPr="00653EA1">
        <w:rPr>
          <w:rFonts w:eastAsia="Times New Roman" w:cs="Times New Roman"/>
          <w:szCs w:val="24"/>
        </w:rPr>
        <w:t xml:space="preserve">Δεν θα τελειώσει </w:t>
      </w:r>
      <w:r>
        <w:rPr>
          <w:rFonts w:eastAsia="Times New Roman" w:cs="Times New Roman"/>
          <w:szCs w:val="24"/>
        </w:rPr>
        <w:t>η αξιολόγηση. Θ</w:t>
      </w:r>
      <w:r w:rsidRPr="00653EA1">
        <w:rPr>
          <w:rFonts w:eastAsia="Times New Roman" w:cs="Times New Roman"/>
          <w:szCs w:val="24"/>
        </w:rPr>
        <w:t xml:space="preserve">α βγει </w:t>
      </w:r>
      <w:r>
        <w:rPr>
          <w:rFonts w:eastAsia="Times New Roman" w:cs="Times New Roman"/>
          <w:szCs w:val="24"/>
        </w:rPr>
        <w:t>κόφτης.</w:t>
      </w:r>
      <w:r w:rsidRPr="00653EA1">
        <w:rPr>
          <w:rFonts w:eastAsia="Times New Roman" w:cs="Times New Roman"/>
          <w:szCs w:val="24"/>
        </w:rPr>
        <w:t xml:space="preserve"> </w:t>
      </w:r>
      <w:r>
        <w:rPr>
          <w:rFonts w:eastAsia="Times New Roman" w:cs="Times New Roman"/>
          <w:szCs w:val="24"/>
        </w:rPr>
        <w:t>Δεν θα βγάλετε το καλοκαίρι. Δ</w:t>
      </w:r>
      <w:r w:rsidRPr="00653EA1">
        <w:rPr>
          <w:rFonts w:eastAsia="Times New Roman" w:cs="Times New Roman"/>
          <w:szCs w:val="24"/>
        </w:rPr>
        <w:t>εν θα βγούμε από τα μνημόνια</w:t>
      </w:r>
      <w:r>
        <w:rPr>
          <w:rFonts w:eastAsia="Times New Roman" w:cs="Times New Roman"/>
          <w:szCs w:val="24"/>
        </w:rPr>
        <w:t xml:space="preserve">. Δεν θα βγούμε στις αγορές». Όλα έγιναν. </w:t>
      </w:r>
    </w:p>
    <w:p w14:paraId="4CC5AD0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Πολάκη, σας παρακαλώ τώρα. Ολοκληρώστε, όμως. </w:t>
      </w:r>
    </w:p>
    <w:p w14:paraId="4CC5AD04"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Έτσι, δεν θα εφαρμοστεί, δεν θα επιβεβαιωθεί και </w:t>
      </w:r>
      <w:r w:rsidRPr="00653EA1">
        <w:rPr>
          <w:rFonts w:eastAsia="Times New Roman" w:cs="Times New Roman"/>
          <w:szCs w:val="24"/>
        </w:rPr>
        <w:t>η πρόβλεψή σας περί της νίκης</w:t>
      </w:r>
      <w:r>
        <w:rPr>
          <w:rFonts w:eastAsia="Times New Roman" w:cs="Times New Roman"/>
          <w:szCs w:val="24"/>
        </w:rPr>
        <w:t xml:space="preserve"> σ</w:t>
      </w:r>
      <w:r>
        <w:rPr>
          <w:rFonts w:eastAsia="Times New Roman" w:cs="Times New Roman"/>
          <w:szCs w:val="24"/>
        </w:rPr>
        <w:t>ας</w:t>
      </w:r>
      <w:r w:rsidRPr="00653EA1">
        <w:rPr>
          <w:rFonts w:eastAsia="Times New Roman" w:cs="Times New Roman"/>
          <w:szCs w:val="24"/>
        </w:rPr>
        <w:t xml:space="preserve"> </w:t>
      </w:r>
      <w:r>
        <w:rPr>
          <w:rFonts w:eastAsia="Times New Roman" w:cs="Times New Roman"/>
          <w:szCs w:val="24"/>
        </w:rPr>
        <w:t>σ</w:t>
      </w:r>
      <w:r w:rsidRPr="00653EA1">
        <w:rPr>
          <w:rFonts w:eastAsia="Times New Roman" w:cs="Times New Roman"/>
          <w:szCs w:val="24"/>
        </w:rPr>
        <w:t>τις επόμενες εκλογές</w:t>
      </w:r>
      <w:r>
        <w:rPr>
          <w:rFonts w:eastAsia="Times New Roman" w:cs="Times New Roman"/>
          <w:szCs w:val="24"/>
        </w:rPr>
        <w:t>. Κ</w:t>
      </w:r>
      <w:r w:rsidRPr="00653EA1">
        <w:rPr>
          <w:rFonts w:eastAsia="Times New Roman" w:cs="Times New Roman"/>
          <w:szCs w:val="24"/>
        </w:rPr>
        <w:t>αι ξέρετε γιατί</w:t>
      </w:r>
      <w:r>
        <w:rPr>
          <w:rFonts w:eastAsia="Times New Roman" w:cs="Times New Roman"/>
          <w:szCs w:val="24"/>
        </w:rPr>
        <w:t>;</w:t>
      </w:r>
      <w:r w:rsidRPr="00653EA1">
        <w:rPr>
          <w:rFonts w:eastAsia="Times New Roman" w:cs="Times New Roman"/>
          <w:szCs w:val="24"/>
        </w:rPr>
        <w:t xml:space="preserve"> </w:t>
      </w:r>
      <w:r>
        <w:rPr>
          <w:rFonts w:eastAsia="Times New Roman" w:cs="Times New Roman"/>
          <w:szCs w:val="24"/>
        </w:rPr>
        <w:t>Γ</w:t>
      </w:r>
      <w:r w:rsidRPr="00653EA1">
        <w:rPr>
          <w:rFonts w:eastAsia="Times New Roman" w:cs="Times New Roman"/>
          <w:szCs w:val="24"/>
        </w:rPr>
        <w:t xml:space="preserve">ιατί υπάρχει ένα πολύ μεγάλο </w:t>
      </w:r>
      <w:r>
        <w:rPr>
          <w:rFonts w:eastAsia="Times New Roman" w:cs="Times New Roman"/>
          <w:szCs w:val="24"/>
        </w:rPr>
        <w:t xml:space="preserve">κομμάτι </w:t>
      </w:r>
      <w:r w:rsidRPr="00653EA1">
        <w:rPr>
          <w:rFonts w:eastAsia="Times New Roman" w:cs="Times New Roman"/>
          <w:szCs w:val="24"/>
        </w:rPr>
        <w:t>της ελληνικής κοινωνίας</w:t>
      </w:r>
      <w:r>
        <w:rPr>
          <w:rFonts w:eastAsia="Times New Roman" w:cs="Times New Roman"/>
          <w:szCs w:val="24"/>
        </w:rPr>
        <w:t>,</w:t>
      </w:r>
      <w:r w:rsidRPr="00653EA1">
        <w:rPr>
          <w:rFonts w:eastAsia="Times New Roman" w:cs="Times New Roman"/>
          <w:szCs w:val="24"/>
        </w:rPr>
        <w:t xml:space="preserve"> τα χαμηλά κοινωνικά στρώματα</w:t>
      </w:r>
      <w:r>
        <w:rPr>
          <w:rFonts w:eastAsia="Times New Roman" w:cs="Times New Roman"/>
          <w:szCs w:val="24"/>
        </w:rPr>
        <w:t>,</w:t>
      </w:r>
      <w:r w:rsidRPr="00653EA1">
        <w:rPr>
          <w:rFonts w:eastAsia="Times New Roman" w:cs="Times New Roman"/>
          <w:szCs w:val="24"/>
        </w:rPr>
        <w:t xml:space="preserve"> τα οποία σε σχέση με το </w:t>
      </w:r>
      <w:r>
        <w:rPr>
          <w:rFonts w:eastAsia="Times New Roman" w:cs="Times New Roman"/>
          <w:szCs w:val="24"/>
        </w:rPr>
        <w:t>20</w:t>
      </w:r>
      <w:r w:rsidRPr="00653EA1">
        <w:rPr>
          <w:rFonts w:eastAsia="Times New Roman" w:cs="Times New Roman"/>
          <w:szCs w:val="24"/>
        </w:rPr>
        <w:t>15 είναι καλύτερα</w:t>
      </w:r>
      <w:r>
        <w:rPr>
          <w:rFonts w:eastAsia="Times New Roman" w:cs="Times New Roman"/>
          <w:szCs w:val="24"/>
        </w:rPr>
        <w:t>. Δεν τους πιάνουν, όμως, αυτούς τα ραντάρ των δημοσκοπήσεων, δ</w:t>
      </w:r>
      <w:r w:rsidRPr="00653EA1">
        <w:rPr>
          <w:rFonts w:eastAsia="Times New Roman" w:cs="Times New Roman"/>
          <w:szCs w:val="24"/>
        </w:rPr>
        <w:t>εν έχουν δημό</w:t>
      </w:r>
      <w:r w:rsidRPr="00653EA1">
        <w:rPr>
          <w:rFonts w:eastAsia="Times New Roman" w:cs="Times New Roman"/>
          <w:szCs w:val="24"/>
        </w:rPr>
        <w:t>σιο λόγο</w:t>
      </w:r>
      <w:r>
        <w:rPr>
          <w:rFonts w:eastAsia="Times New Roman" w:cs="Times New Roman"/>
          <w:szCs w:val="24"/>
        </w:rPr>
        <w:t>,</w:t>
      </w:r>
      <w:r w:rsidRPr="00653EA1">
        <w:rPr>
          <w:rFonts w:eastAsia="Times New Roman" w:cs="Times New Roman"/>
          <w:szCs w:val="24"/>
        </w:rPr>
        <w:t xml:space="preserve"> δεν έχουν την </w:t>
      </w:r>
      <w:r>
        <w:rPr>
          <w:rFonts w:eastAsia="Times New Roman" w:cs="Times New Roman"/>
          <w:szCs w:val="24"/>
        </w:rPr>
        <w:t>εμφανισιμότητα</w:t>
      </w:r>
      <w:r w:rsidRPr="00653EA1">
        <w:rPr>
          <w:rFonts w:eastAsia="Times New Roman" w:cs="Times New Roman"/>
          <w:szCs w:val="24"/>
        </w:rPr>
        <w:t xml:space="preserve"> που έχουν κάποια κοινωνικά στρώματα ψηλ</w:t>
      </w:r>
      <w:r>
        <w:rPr>
          <w:rFonts w:eastAsia="Times New Roman" w:cs="Times New Roman"/>
          <w:szCs w:val="24"/>
        </w:rPr>
        <w:t xml:space="preserve">ά στα μεσαία στρώματα στα οποία, ναι </w:t>
      </w:r>
      <w:r w:rsidRPr="00653EA1">
        <w:rPr>
          <w:rFonts w:eastAsia="Times New Roman" w:cs="Times New Roman"/>
          <w:szCs w:val="24"/>
        </w:rPr>
        <w:t>όντως</w:t>
      </w:r>
      <w:r>
        <w:rPr>
          <w:rFonts w:eastAsia="Times New Roman" w:cs="Times New Roman"/>
          <w:szCs w:val="24"/>
        </w:rPr>
        <w:t>,</w:t>
      </w:r>
      <w:r w:rsidRPr="00653EA1">
        <w:rPr>
          <w:rFonts w:eastAsia="Times New Roman" w:cs="Times New Roman"/>
          <w:szCs w:val="24"/>
        </w:rPr>
        <w:t xml:space="preserve"> έχουμε βάλει </w:t>
      </w:r>
      <w:r w:rsidRPr="00653EA1">
        <w:rPr>
          <w:rFonts w:eastAsia="Times New Roman" w:cs="Times New Roman"/>
          <w:szCs w:val="24"/>
        </w:rPr>
        <w:lastRenderedPageBreak/>
        <w:t xml:space="preserve">βαριά φορολογία αυτά τα δύο χρόνια και </w:t>
      </w:r>
      <w:r>
        <w:rPr>
          <w:rFonts w:eastAsia="Times New Roman" w:cs="Times New Roman"/>
          <w:szCs w:val="24"/>
        </w:rPr>
        <w:t xml:space="preserve">θα </w:t>
      </w:r>
      <w:r w:rsidRPr="00653EA1">
        <w:rPr>
          <w:rFonts w:eastAsia="Times New Roman" w:cs="Times New Roman"/>
          <w:szCs w:val="24"/>
        </w:rPr>
        <w:t>την ανακουφίσουμε σιγά-σιγά</w:t>
      </w:r>
      <w:r>
        <w:rPr>
          <w:rFonts w:eastAsia="Times New Roman" w:cs="Times New Roman"/>
          <w:szCs w:val="24"/>
        </w:rPr>
        <w:t xml:space="preserve">. Όμως, </w:t>
      </w:r>
      <w:r w:rsidRPr="00653EA1">
        <w:rPr>
          <w:rFonts w:eastAsia="Times New Roman" w:cs="Times New Roman"/>
          <w:szCs w:val="24"/>
        </w:rPr>
        <w:t>και τα μεσαία στρώματα</w:t>
      </w:r>
      <w:r>
        <w:rPr>
          <w:rFonts w:eastAsia="Times New Roman" w:cs="Times New Roman"/>
          <w:szCs w:val="24"/>
        </w:rPr>
        <w:t>,</w:t>
      </w:r>
      <w:r w:rsidRPr="00653EA1">
        <w:rPr>
          <w:rFonts w:eastAsia="Times New Roman" w:cs="Times New Roman"/>
          <w:szCs w:val="24"/>
        </w:rPr>
        <w:t xml:space="preserve"> όχι τα ανώτερα</w:t>
      </w:r>
      <w:r>
        <w:rPr>
          <w:rFonts w:eastAsia="Times New Roman" w:cs="Times New Roman"/>
          <w:szCs w:val="24"/>
        </w:rPr>
        <w:t>,</w:t>
      </w:r>
      <w:r w:rsidRPr="00653EA1">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αυτά βλέπουν</w:t>
      </w:r>
      <w:r w:rsidRPr="00653EA1">
        <w:rPr>
          <w:rFonts w:eastAsia="Times New Roman" w:cs="Times New Roman"/>
          <w:szCs w:val="24"/>
        </w:rPr>
        <w:t xml:space="preserve"> την επιτάχυνση της </w:t>
      </w:r>
      <w:r>
        <w:rPr>
          <w:rFonts w:eastAsia="Times New Roman" w:cs="Times New Roman"/>
          <w:szCs w:val="24"/>
        </w:rPr>
        <w:t xml:space="preserve">αναπτυξιακής </w:t>
      </w:r>
      <w:r w:rsidRPr="00653EA1">
        <w:rPr>
          <w:rFonts w:eastAsia="Times New Roman" w:cs="Times New Roman"/>
          <w:szCs w:val="24"/>
        </w:rPr>
        <w:t xml:space="preserve">διαδικασίας </w:t>
      </w:r>
      <w:r>
        <w:rPr>
          <w:rFonts w:eastAsia="Times New Roman" w:cs="Times New Roman"/>
          <w:szCs w:val="24"/>
        </w:rPr>
        <w:t>ε</w:t>
      </w:r>
      <w:r w:rsidRPr="00653EA1">
        <w:rPr>
          <w:rFonts w:eastAsia="Times New Roman" w:cs="Times New Roman"/>
          <w:szCs w:val="24"/>
        </w:rPr>
        <w:t>ιδικά το</w:t>
      </w:r>
      <w:r>
        <w:rPr>
          <w:rFonts w:eastAsia="Times New Roman" w:cs="Times New Roman"/>
          <w:szCs w:val="24"/>
        </w:rPr>
        <w:t>ν</w:t>
      </w:r>
      <w:r w:rsidRPr="00653EA1">
        <w:rPr>
          <w:rFonts w:eastAsia="Times New Roman" w:cs="Times New Roman"/>
          <w:szCs w:val="24"/>
        </w:rPr>
        <w:t xml:space="preserve"> τελευταίο χρόνο</w:t>
      </w:r>
      <w:r>
        <w:rPr>
          <w:rFonts w:eastAsia="Times New Roman" w:cs="Times New Roman"/>
          <w:szCs w:val="24"/>
        </w:rPr>
        <w:t xml:space="preserve"> και το ζούμε. </w:t>
      </w:r>
    </w:p>
    <w:p w14:paraId="4CC5AD0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Κλείστε, κύριε Υπουργέ. </w:t>
      </w:r>
    </w:p>
    <w:p w14:paraId="4CC5AD06"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Γι’</w:t>
      </w:r>
      <w:r w:rsidRPr="00653EA1">
        <w:rPr>
          <w:rFonts w:eastAsia="Times New Roman" w:cs="Times New Roman"/>
          <w:szCs w:val="24"/>
        </w:rPr>
        <w:t xml:space="preserve"> αυτό</w:t>
      </w:r>
      <w:r>
        <w:rPr>
          <w:rFonts w:eastAsia="Times New Roman" w:cs="Times New Roman"/>
          <w:szCs w:val="24"/>
        </w:rPr>
        <w:t>ν</w:t>
      </w:r>
      <w:r w:rsidRPr="00653EA1">
        <w:rPr>
          <w:rFonts w:eastAsia="Times New Roman" w:cs="Times New Roman"/>
          <w:szCs w:val="24"/>
        </w:rPr>
        <w:t xml:space="preserve"> το</w:t>
      </w:r>
      <w:r>
        <w:rPr>
          <w:rFonts w:eastAsia="Times New Roman" w:cs="Times New Roman"/>
          <w:szCs w:val="24"/>
        </w:rPr>
        <w:t>ν</w:t>
      </w:r>
      <w:r w:rsidRPr="00653EA1">
        <w:rPr>
          <w:rFonts w:eastAsia="Times New Roman" w:cs="Times New Roman"/>
          <w:szCs w:val="24"/>
        </w:rPr>
        <w:t xml:space="preserve"> λόγο η Ελλάδα δεν θα ξαναγυρίσε</w:t>
      </w:r>
      <w:r w:rsidRPr="00653EA1">
        <w:rPr>
          <w:rFonts w:eastAsia="Times New Roman" w:cs="Times New Roman"/>
          <w:szCs w:val="24"/>
        </w:rPr>
        <w:t xml:space="preserve">ι πίσω στους </w:t>
      </w:r>
      <w:r>
        <w:rPr>
          <w:rFonts w:eastAsia="Times New Roman" w:cs="Times New Roman"/>
          <w:szCs w:val="24"/>
        </w:rPr>
        <w:t>γκάνγκστερ</w:t>
      </w:r>
      <w:r w:rsidRPr="00653EA1">
        <w:rPr>
          <w:rFonts w:eastAsia="Times New Roman" w:cs="Times New Roman"/>
          <w:szCs w:val="24"/>
        </w:rPr>
        <w:t xml:space="preserve"> </w:t>
      </w:r>
      <w:r>
        <w:rPr>
          <w:rFonts w:eastAsia="Times New Roman" w:cs="Times New Roman"/>
          <w:szCs w:val="24"/>
        </w:rPr>
        <w:t xml:space="preserve">οι οποίοι την χρεοκόπησαν. Να </w:t>
      </w:r>
      <w:r>
        <w:rPr>
          <w:rFonts w:eastAsia="Times New Roman" w:cs="Times New Roman"/>
          <w:szCs w:val="24"/>
        </w:rPr>
        <w:t>είσα</w:t>
      </w:r>
      <w:r>
        <w:rPr>
          <w:rFonts w:eastAsia="Times New Roman" w:cs="Times New Roman"/>
          <w:szCs w:val="24"/>
        </w:rPr>
        <w:t xml:space="preserve">στε καλά! </w:t>
      </w:r>
    </w:p>
    <w:p w14:paraId="4CC5AD07"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D0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w:t>
      </w:r>
      <w:r w:rsidRPr="00653EA1">
        <w:rPr>
          <w:rFonts w:eastAsia="Times New Roman" w:cs="Times New Roman"/>
          <w:szCs w:val="24"/>
        </w:rPr>
        <w:t xml:space="preserve"> λόγο</w:t>
      </w:r>
      <w:r>
        <w:rPr>
          <w:rFonts w:eastAsia="Times New Roman" w:cs="Times New Roman"/>
          <w:szCs w:val="24"/>
        </w:rPr>
        <w:t xml:space="preserve"> έχει ο κ. Μ</w:t>
      </w:r>
      <w:r w:rsidRPr="00653EA1">
        <w:rPr>
          <w:rFonts w:eastAsia="Times New Roman" w:cs="Times New Roman"/>
          <w:szCs w:val="24"/>
        </w:rPr>
        <w:t>ιχελογιαννάκης από το</w:t>
      </w:r>
      <w:r>
        <w:rPr>
          <w:rFonts w:eastAsia="Times New Roman" w:cs="Times New Roman"/>
          <w:szCs w:val="24"/>
        </w:rPr>
        <w:t>ν</w:t>
      </w:r>
      <w:r w:rsidRPr="00653EA1">
        <w:rPr>
          <w:rFonts w:eastAsia="Times New Roman" w:cs="Times New Roman"/>
          <w:szCs w:val="24"/>
        </w:rPr>
        <w:t xml:space="preserve"> ΣΥΡΙΖΑ</w:t>
      </w:r>
      <w:r>
        <w:rPr>
          <w:rFonts w:eastAsia="Times New Roman" w:cs="Times New Roman"/>
          <w:szCs w:val="24"/>
        </w:rPr>
        <w:t>.</w:t>
      </w:r>
    </w:p>
    <w:p w14:paraId="4CC5AD0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Κύριε Πρόεδρε, για μισό λεπτό πρέπει να απαντήσω. Για τριάντα δευτερόλεπτα. Είναι επί προσωπικού. Αναφέρθηκε πολλές φορές το όνομά μου. </w:t>
      </w:r>
    </w:p>
    <w:p w14:paraId="4CC5AD0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653EA1">
        <w:rPr>
          <w:rFonts w:eastAsia="Times New Roman" w:cs="Times New Roman"/>
          <w:szCs w:val="24"/>
        </w:rPr>
        <w:t>Πρώτον</w:t>
      </w:r>
      <w:r>
        <w:rPr>
          <w:rFonts w:eastAsia="Times New Roman" w:cs="Times New Roman"/>
          <w:szCs w:val="24"/>
        </w:rPr>
        <w:t xml:space="preserve">, δεν αναφέρθηκε σε </w:t>
      </w:r>
      <w:r w:rsidRPr="00653EA1">
        <w:rPr>
          <w:rFonts w:eastAsia="Times New Roman" w:cs="Times New Roman"/>
          <w:szCs w:val="24"/>
        </w:rPr>
        <w:t xml:space="preserve">τίποτα προσωπικό που να </w:t>
      </w:r>
      <w:r>
        <w:rPr>
          <w:rFonts w:eastAsia="Times New Roman" w:cs="Times New Roman"/>
          <w:szCs w:val="24"/>
        </w:rPr>
        <w:t xml:space="preserve">σας θίγει. </w:t>
      </w:r>
      <w:r w:rsidRPr="00653EA1">
        <w:rPr>
          <w:rFonts w:eastAsia="Times New Roman" w:cs="Times New Roman"/>
          <w:szCs w:val="24"/>
        </w:rPr>
        <w:t>Δεύτερον</w:t>
      </w:r>
      <w:r>
        <w:rPr>
          <w:rFonts w:eastAsia="Times New Roman" w:cs="Times New Roman"/>
          <w:szCs w:val="24"/>
        </w:rPr>
        <w:t>,</w:t>
      </w:r>
      <w:r w:rsidRPr="00653EA1">
        <w:rPr>
          <w:rFonts w:eastAsia="Times New Roman" w:cs="Times New Roman"/>
          <w:szCs w:val="24"/>
        </w:rPr>
        <w:t xml:space="preserve"> δεν εκτιμώ ότι</w:t>
      </w:r>
      <w:r w:rsidRPr="00653EA1">
        <w:rPr>
          <w:rFonts w:eastAsia="Times New Roman" w:cs="Times New Roman"/>
          <w:szCs w:val="24"/>
        </w:rPr>
        <w:t xml:space="preserve"> </w:t>
      </w:r>
      <w:r>
        <w:rPr>
          <w:rFonts w:eastAsia="Times New Roman" w:cs="Times New Roman"/>
          <w:szCs w:val="24"/>
        </w:rPr>
        <w:t>παραποίησε</w:t>
      </w:r>
      <w:r w:rsidRPr="00653EA1">
        <w:rPr>
          <w:rFonts w:eastAsia="Times New Roman" w:cs="Times New Roman"/>
          <w:szCs w:val="24"/>
        </w:rPr>
        <w:t xml:space="preserve"> κάτι από τα λεγόμενά </w:t>
      </w:r>
      <w:r>
        <w:rPr>
          <w:rFonts w:eastAsia="Times New Roman" w:cs="Times New Roman"/>
          <w:szCs w:val="24"/>
        </w:rPr>
        <w:t>σας.</w:t>
      </w:r>
      <w:r w:rsidRPr="00653EA1">
        <w:rPr>
          <w:rFonts w:eastAsia="Times New Roman" w:cs="Times New Roman"/>
          <w:szCs w:val="24"/>
        </w:rPr>
        <w:t xml:space="preserve"> </w:t>
      </w:r>
    </w:p>
    <w:p w14:paraId="4CC5AD0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Δεν είπα ότι παραποίησε. </w:t>
      </w:r>
    </w:p>
    <w:p w14:paraId="4CC5AD0C" w14:textId="77777777" w:rsidR="005D719C" w:rsidRDefault="00627F40">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Pr>
          <w:rFonts w:eastAsia="Times New Roman" w:cs="Times New Roman"/>
          <w:szCs w:val="24"/>
        </w:rPr>
        <w:t xml:space="preserve"> </w:t>
      </w:r>
      <w:r w:rsidRPr="00653EA1">
        <w:rPr>
          <w:rFonts w:eastAsia="Times New Roman" w:cs="Times New Roman"/>
          <w:szCs w:val="24"/>
        </w:rPr>
        <w:t>Άρα</w:t>
      </w:r>
      <w:r>
        <w:rPr>
          <w:rFonts w:eastAsia="Times New Roman" w:cs="Times New Roman"/>
          <w:szCs w:val="24"/>
        </w:rPr>
        <w:t>,</w:t>
      </w:r>
      <w:r w:rsidRPr="00653EA1">
        <w:rPr>
          <w:rFonts w:eastAsia="Times New Roman" w:cs="Times New Roman"/>
          <w:szCs w:val="24"/>
        </w:rPr>
        <w:t xml:space="preserve"> οι δύο εκδοχές που προβλέπονται στον </w:t>
      </w:r>
      <w:r>
        <w:rPr>
          <w:rFonts w:eastAsia="Times New Roman" w:cs="Times New Roman"/>
          <w:szCs w:val="24"/>
        </w:rPr>
        <w:t>Κ</w:t>
      </w:r>
      <w:r w:rsidRPr="00653EA1">
        <w:rPr>
          <w:rFonts w:eastAsia="Times New Roman" w:cs="Times New Roman"/>
          <w:szCs w:val="24"/>
        </w:rPr>
        <w:t>ανονισμό για να σας δώσω το</w:t>
      </w:r>
      <w:r>
        <w:rPr>
          <w:rFonts w:eastAsia="Times New Roman" w:cs="Times New Roman"/>
          <w:szCs w:val="24"/>
        </w:rPr>
        <w:t>ν</w:t>
      </w:r>
      <w:r w:rsidRPr="00653EA1">
        <w:rPr>
          <w:rFonts w:eastAsia="Times New Roman" w:cs="Times New Roman"/>
          <w:szCs w:val="24"/>
        </w:rPr>
        <w:t xml:space="preserve"> λόγο επί προσωπικού δεν υφίστανται</w:t>
      </w:r>
      <w:r>
        <w:rPr>
          <w:rFonts w:eastAsia="Times New Roman" w:cs="Times New Roman"/>
          <w:szCs w:val="24"/>
        </w:rPr>
        <w:t>.</w:t>
      </w:r>
      <w:r w:rsidRPr="00653EA1">
        <w:rPr>
          <w:rFonts w:eastAsia="Times New Roman" w:cs="Times New Roman"/>
          <w:szCs w:val="24"/>
        </w:rPr>
        <w:t xml:space="preserve"> </w:t>
      </w:r>
    </w:p>
    <w:p w14:paraId="4CC5AD0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Μιχελογιαννάκη, έχετε τον </w:t>
      </w:r>
      <w:r>
        <w:rPr>
          <w:rFonts w:eastAsia="Times New Roman" w:cs="Times New Roman"/>
          <w:szCs w:val="24"/>
        </w:rPr>
        <w:t xml:space="preserve">λόγο. </w:t>
      </w:r>
    </w:p>
    <w:p w14:paraId="4CC5AD0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Κύριε Πρόεδρε, θα είχα ήδη τελειώσει. Ορισμένες από τις απαντήσεις δεν είναι αληθείς και δεν μπορούμε να το αφήσουμε έτσι. Σας λέω ότι θέλω τον λόγο για τριάντα δευτερόλεπτα. </w:t>
      </w:r>
    </w:p>
    <w:p w14:paraId="4CC5AD0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Υ</w:t>
      </w:r>
      <w:r w:rsidRPr="00653EA1">
        <w:rPr>
          <w:rFonts w:eastAsia="Times New Roman" w:cs="Times New Roman"/>
          <w:szCs w:val="24"/>
        </w:rPr>
        <w:t xml:space="preserve">πάρχει </w:t>
      </w:r>
      <w:r>
        <w:rPr>
          <w:rFonts w:eastAsia="Times New Roman" w:cs="Times New Roman"/>
          <w:szCs w:val="24"/>
        </w:rPr>
        <w:t>Κ</w:t>
      </w:r>
      <w:r w:rsidRPr="00653EA1">
        <w:rPr>
          <w:rFonts w:eastAsia="Times New Roman" w:cs="Times New Roman"/>
          <w:szCs w:val="24"/>
        </w:rPr>
        <w:t>οινοβουλευτικό</w:t>
      </w:r>
      <w:r w:rsidRPr="00653EA1">
        <w:rPr>
          <w:rFonts w:eastAsia="Times New Roman" w:cs="Times New Roman"/>
          <w:szCs w:val="24"/>
        </w:rPr>
        <w:t xml:space="preserve">ς </w:t>
      </w:r>
      <w:r>
        <w:rPr>
          <w:rFonts w:eastAsia="Times New Roman" w:cs="Times New Roman"/>
          <w:szCs w:val="24"/>
        </w:rPr>
        <w:t>Ε</w:t>
      </w:r>
      <w:r w:rsidRPr="00653EA1">
        <w:rPr>
          <w:rFonts w:eastAsia="Times New Roman" w:cs="Times New Roman"/>
          <w:szCs w:val="24"/>
        </w:rPr>
        <w:t>κπρόσωπος</w:t>
      </w:r>
      <w:r>
        <w:rPr>
          <w:rFonts w:eastAsia="Times New Roman" w:cs="Times New Roman"/>
          <w:szCs w:val="24"/>
        </w:rPr>
        <w:t>,</w:t>
      </w:r>
      <w:r w:rsidRPr="00653EA1">
        <w:rPr>
          <w:rFonts w:eastAsia="Times New Roman" w:cs="Times New Roman"/>
          <w:szCs w:val="24"/>
        </w:rPr>
        <w:t xml:space="preserve"> υπάρχει ειδικός εισηγητής </w:t>
      </w:r>
      <w:r>
        <w:rPr>
          <w:rFonts w:eastAsia="Times New Roman" w:cs="Times New Roman"/>
          <w:szCs w:val="24"/>
        </w:rPr>
        <w:t xml:space="preserve">ο </w:t>
      </w:r>
      <w:r w:rsidRPr="00653EA1">
        <w:rPr>
          <w:rFonts w:eastAsia="Times New Roman" w:cs="Times New Roman"/>
          <w:szCs w:val="24"/>
        </w:rPr>
        <w:t>οποίος μπορεί να πάρει το</w:t>
      </w:r>
      <w:r>
        <w:rPr>
          <w:rFonts w:eastAsia="Times New Roman" w:cs="Times New Roman"/>
          <w:szCs w:val="24"/>
        </w:rPr>
        <w:t>ν</w:t>
      </w:r>
      <w:r w:rsidRPr="00653EA1">
        <w:rPr>
          <w:rFonts w:eastAsia="Times New Roman" w:cs="Times New Roman"/>
          <w:szCs w:val="24"/>
        </w:rPr>
        <w:t xml:space="preserve"> λόγο κάποια στιγμή</w:t>
      </w:r>
      <w:r>
        <w:rPr>
          <w:rFonts w:eastAsia="Times New Roman" w:cs="Times New Roman"/>
          <w:szCs w:val="24"/>
        </w:rPr>
        <w:t>. Σ</w:t>
      </w:r>
      <w:r w:rsidRPr="00653EA1">
        <w:rPr>
          <w:rFonts w:eastAsia="Times New Roman" w:cs="Times New Roman"/>
          <w:szCs w:val="24"/>
        </w:rPr>
        <w:t>ας παρακαλώ</w:t>
      </w:r>
      <w:r>
        <w:rPr>
          <w:rFonts w:eastAsia="Times New Roman" w:cs="Times New Roman"/>
          <w:szCs w:val="24"/>
        </w:rPr>
        <w:t>,</w:t>
      </w:r>
      <w:r w:rsidRPr="00653EA1">
        <w:rPr>
          <w:rFonts w:eastAsia="Times New Roman" w:cs="Times New Roman"/>
          <w:szCs w:val="24"/>
        </w:rPr>
        <w:t xml:space="preserve"> δεν χρειάζεται </w:t>
      </w:r>
      <w:r>
        <w:rPr>
          <w:rFonts w:eastAsia="Times New Roman" w:cs="Times New Roman"/>
          <w:szCs w:val="24"/>
        </w:rPr>
        <w:t xml:space="preserve">κάτι </w:t>
      </w:r>
      <w:r w:rsidRPr="00653EA1">
        <w:rPr>
          <w:rFonts w:eastAsia="Times New Roman" w:cs="Times New Roman"/>
          <w:szCs w:val="24"/>
        </w:rPr>
        <w:t>περαιτέρω</w:t>
      </w:r>
      <w:r>
        <w:rPr>
          <w:rFonts w:eastAsia="Times New Roman" w:cs="Times New Roman"/>
          <w:szCs w:val="24"/>
        </w:rPr>
        <w:t>.</w:t>
      </w:r>
    </w:p>
    <w:p w14:paraId="4CC5AD1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Μα, θα είχα τελειώσει σε τριάντα δευτερόλεπτα. </w:t>
      </w:r>
    </w:p>
    <w:p w14:paraId="4CC5AD1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w:t>
      </w:r>
      <w:r w:rsidRPr="00653EA1">
        <w:rPr>
          <w:rFonts w:eastAsia="Times New Roman" w:cs="Times New Roman"/>
          <w:szCs w:val="24"/>
        </w:rPr>
        <w:t xml:space="preserve">εν καταγράφεται τίποτα </w:t>
      </w:r>
      <w:r w:rsidRPr="00653EA1">
        <w:rPr>
          <w:rFonts w:eastAsia="Times New Roman" w:cs="Times New Roman"/>
          <w:szCs w:val="24"/>
        </w:rPr>
        <w:t xml:space="preserve">και </w:t>
      </w:r>
      <w:r>
        <w:rPr>
          <w:rFonts w:eastAsia="Times New Roman" w:cs="Times New Roman"/>
          <w:szCs w:val="24"/>
        </w:rPr>
        <w:t>ας σεβαστούμε τον κ. Μ</w:t>
      </w:r>
      <w:r w:rsidRPr="00653EA1">
        <w:rPr>
          <w:rFonts w:eastAsia="Times New Roman" w:cs="Times New Roman"/>
          <w:szCs w:val="24"/>
        </w:rPr>
        <w:t>ιχελογιαννάκη</w:t>
      </w:r>
      <w:r>
        <w:rPr>
          <w:rFonts w:eastAsia="Times New Roman" w:cs="Times New Roman"/>
          <w:szCs w:val="24"/>
        </w:rPr>
        <w:t>.</w:t>
      </w:r>
    </w:p>
    <w:p w14:paraId="4CC5AD1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Μιχελογιαννάκη, έχετε τον λόγο. </w:t>
      </w:r>
    </w:p>
    <w:p w14:paraId="4CC5AD1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Μα, κύριε Πρόεδρε, πρέπει να εξηγηθεί ποιο είναι το προσωπικό. </w:t>
      </w:r>
    </w:p>
    <w:p w14:paraId="4CC5AD14" w14:textId="77777777" w:rsidR="005D719C" w:rsidRDefault="00627F40">
      <w:pPr>
        <w:spacing w:line="600" w:lineRule="auto"/>
        <w:ind w:firstLine="720"/>
        <w:jc w:val="both"/>
        <w:rPr>
          <w:rFonts w:eastAsia="Times New Roman" w:cs="Times New Roman"/>
          <w:szCs w:val="24"/>
        </w:rPr>
      </w:pPr>
      <w:r w:rsidRPr="00AA0F29">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Θα απαντήσω και εγώ, αν απαντήσει, κύριε Πρόεδρε. </w:t>
      </w:r>
    </w:p>
    <w:p w14:paraId="4CC5AD1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Μιχελογιαννάκη, με ακούτε; Θέλετε να μιλήσετε ή να φωνάξω τον επόμενο;</w:t>
      </w:r>
    </w:p>
    <w:p w14:paraId="4CC5AD1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Τριάντα δεύτερα θέλω, κύριε Πρόεδρε. Είπε ένα σωρό πράγματα, απάντησε σε μένα </w:t>
      </w:r>
      <w:r>
        <w:rPr>
          <w:rFonts w:eastAsia="Times New Roman" w:cs="Times New Roman"/>
          <w:szCs w:val="24"/>
        </w:rPr>
        <w:t>και δεν έχω δικαίωμα να του απαντήσω; Μας είπε ότι δεν θα κλείσει καμμία κλινική.</w:t>
      </w:r>
    </w:p>
    <w:p w14:paraId="4CC5AD17"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κύριε Κέλλα. Δεν προβλέπεται. Καθίστε κάτω. Σας παρακαλώ πολύ.</w:t>
      </w:r>
    </w:p>
    <w:p w14:paraId="4CC5AD1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Μιχελογιαννάκη, θα περιμένει πολύ το Προεδρείο για να αρχίσετε την</w:t>
      </w:r>
      <w:r>
        <w:rPr>
          <w:rFonts w:eastAsia="Times New Roman" w:cs="Times New Roman"/>
          <w:szCs w:val="24"/>
        </w:rPr>
        <w:t xml:space="preserve"> ομιλία σας; Με ακούτε, κύριε Μιχελογιαννάκη; Ο χρόνος σας κυλά να ξέρετε.</w:t>
      </w:r>
    </w:p>
    <w:p w14:paraId="4CC5AD1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ΜΙΧΕΛΟΓΙΑΝΝΑΚΗΣ: </w:t>
      </w:r>
      <w:r>
        <w:rPr>
          <w:rFonts w:eastAsia="Times New Roman" w:cs="Times New Roman"/>
          <w:szCs w:val="24"/>
        </w:rPr>
        <w:t xml:space="preserve">Ευχαριστώ, κύριε Πρόεδρε. </w:t>
      </w:r>
    </w:p>
    <w:p w14:paraId="4CC5AD1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πραγματικά αμαρτία σε ένα τέτοιο σωστό νομοσχέδιο για την υγεία να υπάρχει μέσα μια τροπολογία η οποία να δημιουργεί προβλήματα. </w:t>
      </w:r>
    </w:p>
    <w:p w14:paraId="4CC5AD1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Από τον Νοέμβριο του 2018 και πιο μπροστά έστελνα επανειλημμένα επιστολές στον κ. Χαρίτση. </w:t>
      </w:r>
      <w:r>
        <w:rPr>
          <w:rFonts w:eastAsia="Times New Roman" w:cs="Times New Roman"/>
          <w:szCs w:val="24"/>
        </w:rPr>
        <w:t xml:space="preserve">Τον επισκέφθηκαν και επιτροπές ομάδων κατοίκων σχετικά με την αυτονομία των δήμων. Δηλαδή, μήνες πολλοί, πολλή εμμονή, πολλή δουλειά για αιτήματα δίκαια. </w:t>
      </w:r>
    </w:p>
    <w:p w14:paraId="4CC5AD1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ήρθανε από τη Νέα Αλικαρνασσό. Ιστορικότητα, όπως λέτε και βάζετε επιλεκτικά. Εκπροσωπεί </w:t>
      </w:r>
      <w:r>
        <w:rPr>
          <w:rFonts w:eastAsia="Times New Roman" w:cs="Times New Roman"/>
          <w:szCs w:val="24"/>
        </w:rPr>
        <w:t>Ελληνισμ</w:t>
      </w:r>
      <w:r>
        <w:rPr>
          <w:rFonts w:eastAsia="Times New Roman" w:cs="Times New Roman"/>
          <w:szCs w:val="24"/>
        </w:rPr>
        <w:t xml:space="preserve">ό </w:t>
      </w:r>
      <w:r>
        <w:rPr>
          <w:rFonts w:eastAsia="Times New Roman" w:cs="Times New Roman"/>
          <w:szCs w:val="24"/>
        </w:rPr>
        <w:t xml:space="preserve">της Μικράς Ασίας. Ιστορικότητα, οικονομική αυτάρκεια, δημοκρατικότητα, μιας και την 1η Οκτωβρίου 2017 υπήρξε ομόφωνη απόφαση, λαϊκό δημοψήφισμα δηλαδή ομόφωνο, για επανασύσταση του </w:t>
      </w:r>
      <w:r>
        <w:rPr>
          <w:rFonts w:eastAsia="Times New Roman" w:cs="Times New Roman"/>
          <w:szCs w:val="24"/>
        </w:rPr>
        <w:t>δήμου</w:t>
      </w:r>
      <w:r>
        <w:rPr>
          <w:rFonts w:eastAsia="Times New Roman" w:cs="Times New Roman"/>
          <w:szCs w:val="24"/>
        </w:rPr>
        <w:t xml:space="preserve">. Αγρόν ηγόρασαν. Ούτε έκαναν τίποτα. </w:t>
      </w:r>
    </w:p>
    <w:p w14:paraId="4CC5AD1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Δήμος Ζαρού. Ορεινή περιοχή. </w:t>
      </w:r>
      <w:r>
        <w:rPr>
          <w:rFonts w:eastAsia="Times New Roman" w:cs="Times New Roman"/>
          <w:szCs w:val="24"/>
        </w:rPr>
        <w:t xml:space="preserve">Κριτήριο που βάζουμε, όσον αφορά την αυτονομία δήμων. Μαρτυρικό χωριό, όσον αφορά το θέμα της ιστορικότητας. Έχουν χαθεί ήδη 3 εκατομμύρια από την ένωση με τον Δήμο Φαιστού. Και ήταν ένας πλεονασματικός </w:t>
      </w:r>
      <w:r>
        <w:rPr>
          <w:rFonts w:eastAsia="Times New Roman" w:cs="Times New Roman"/>
          <w:szCs w:val="24"/>
        </w:rPr>
        <w:t xml:space="preserve">δήμος </w:t>
      </w:r>
      <w:r>
        <w:rPr>
          <w:rFonts w:eastAsia="Times New Roman" w:cs="Times New Roman"/>
          <w:szCs w:val="24"/>
        </w:rPr>
        <w:t>με 400.000, με μια λίμνη, το Βότομο, που μπορεί</w:t>
      </w:r>
      <w:r>
        <w:rPr>
          <w:rFonts w:eastAsia="Times New Roman" w:cs="Times New Roman"/>
          <w:szCs w:val="24"/>
        </w:rPr>
        <w:t xml:space="preserve"> με την επιχειρηματική και τουριστική δυναμική του να προσφέρει μεγάλα οικονομικά πλεονεκτήματα. Τα ξεχάσατε και αυτά.</w:t>
      </w:r>
    </w:p>
    <w:p w14:paraId="4CC5AD1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Δήμος Ρούβα. Ο Δήμος Γόρτυνας δεν είναι βιώσιμος. Και όσον αφορά την επανασύσταση του Δήμου Ρούβα, πάγιο αίτημα πάλι, λαϊκό δημοψήφισμα π</w:t>
      </w:r>
      <w:r>
        <w:rPr>
          <w:rFonts w:eastAsia="Times New Roman" w:cs="Times New Roman"/>
          <w:szCs w:val="24"/>
        </w:rPr>
        <w:t xml:space="preserve">άλι, ομόφωνες απαντήσεις πάλι, τίποτα. </w:t>
      </w:r>
    </w:p>
    <w:p w14:paraId="4CC5AD1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Δήμος Τυμπακίου. Χάρηκα χθες στην ομιλία του κ. Χαρίτση. Είπε ότι «εντός των μηνών αυτών θα βάλουμε και το Τυμπάκι». Το είπε χθες. Μα, έναν ολόκληρο χρόνο παλεύω, έναν χρόνο φωνάζω για την ιστορικότητα του </w:t>
      </w:r>
      <w:r>
        <w:rPr>
          <w:rFonts w:eastAsia="Times New Roman" w:cs="Times New Roman"/>
          <w:szCs w:val="24"/>
        </w:rPr>
        <w:t>δήμου</w:t>
      </w:r>
      <w:r>
        <w:rPr>
          <w:rFonts w:eastAsia="Times New Roman" w:cs="Times New Roman"/>
          <w:szCs w:val="24"/>
        </w:rPr>
        <w:t>. Από</w:t>
      </w:r>
      <w:r>
        <w:rPr>
          <w:rFonts w:eastAsia="Times New Roman" w:cs="Times New Roman"/>
          <w:szCs w:val="24"/>
        </w:rPr>
        <w:t xml:space="preserve"> το 1879 είναι αυτόνομος. Έναν χρόνο φωνάζω ότι για να είναι βιώσιμος και παραγωγικός, πρέπει να μείνει μόνος του και όχι στην ενοποίηση. Και μας λέει τώρα «σε δύο, τρεις μήνες». Δηλαδή, σε δύο, τρεις μήνες τι θα γίνει; Και μάλιστα, βγήκαν πολλές φωνές </w:t>
      </w:r>
      <w:r>
        <w:rPr>
          <w:rFonts w:eastAsia="Times New Roman" w:cs="Times New Roman"/>
          <w:szCs w:val="24"/>
        </w:rPr>
        <w:lastRenderedPageBreak/>
        <w:t>και</w:t>
      </w:r>
      <w:r>
        <w:rPr>
          <w:rFonts w:eastAsia="Times New Roman" w:cs="Times New Roman"/>
          <w:szCs w:val="24"/>
        </w:rPr>
        <w:t xml:space="preserve"> ακούστηκαν εδώ, ντόπιες φωνές Βουλευτών. Είναι και αμφιλεγόμενες όσον αφορά το ζήτημα της αυτονομίας τους. Και δεν παίρνει παραδείγματα δικά μας, τα οποία είναι δεδομένα. </w:t>
      </w:r>
    </w:p>
    <w:p w14:paraId="4CC5AD2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Πρόεδρε, θέλω να καταγραφεί στα Πρακτικά πρώτον, ότι πρέπει να ευαισθητοποιηθ</w:t>
      </w:r>
      <w:r>
        <w:rPr>
          <w:rFonts w:eastAsia="Times New Roman" w:cs="Times New Roman"/>
          <w:szCs w:val="24"/>
        </w:rPr>
        <w:t xml:space="preserve">εί ο Υπουργός, ο οποίος λείπει, και δεύτερον, ότι εγώ δεν στηρίζω, δεν ψηφίζω τέτοια τροπολογία. </w:t>
      </w:r>
    </w:p>
    <w:p w14:paraId="4CC5AD2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C5AD22"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4CC5AD2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Μιχελογιαννάκη και για την οικονομία στον χρόν</w:t>
      </w:r>
      <w:r>
        <w:rPr>
          <w:rFonts w:eastAsia="Times New Roman" w:cs="Times New Roman"/>
          <w:szCs w:val="24"/>
        </w:rPr>
        <w:t xml:space="preserve">ο, που είναι πολύτιμη. </w:t>
      </w:r>
    </w:p>
    <w:p w14:paraId="4CC5AD2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Ντζιμάνης από τον ΣΥΡΙΖΑ. </w:t>
      </w:r>
    </w:p>
    <w:p w14:paraId="4CC5AD25" w14:textId="77777777" w:rsidR="005D719C" w:rsidRDefault="00627F40">
      <w:pPr>
        <w:spacing w:line="600" w:lineRule="auto"/>
        <w:ind w:firstLine="720"/>
        <w:jc w:val="both"/>
        <w:rPr>
          <w:rFonts w:eastAsia="Times New Roman"/>
          <w:szCs w:val="24"/>
        </w:rPr>
      </w:pPr>
      <w:r>
        <w:rPr>
          <w:rFonts w:eastAsia="Times New Roman"/>
          <w:b/>
          <w:szCs w:val="24"/>
        </w:rPr>
        <w:t>ΓΕΩΡΓΙΟΣ ΝΤΖΙΜΑΝΗΣ:</w:t>
      </w:r>
      <w:r>
        <w:rPr>
          <w:rFonts w:eastAsia="Times New Roman"/>
          <w:szCs w:val="24"/>
        </w:rPr>
        <w:t xml:space="preserve"> Ευχαριστώ, κύριε Πρόεδρε.</w:t>
      </w:r>
    </w:p>
    <w:p w14:paraId="4CC5AD26" w14:textId="77777777" w:rsidR="005D719C" w:rsidRDefault="00627F40">
      <w:pPr>
        <w:spacing w:line="600" w:lineRule="auto"/>
        <w:ind w:firstLine="720"/>
        <w:jc w:val="both"/>
        <w:rPr>
          <w:rFonts w:eastAsia="Times New Roman"/>
          <w:szCs w:val="24"/>
        </w:rPr>
      </w:pPr>
      <w:r>
        <w:rPr>
          <w:rFonts w:eastAsia="Times New Roman"/>
          <w:szCs w:val="24"/>
        </w:rPr>
        <w:t>Κυρίες και κύριοι συνάδελφοι, από το υπό συζήτηση νομοσχέδιο θα αναφερθώ σε δύο τροπολογίες οι οποίες αφορούν τον Νομό Κοζάνης. Η πρώτη τροπ</w:t>
      </w:r>
      <w:r>
        <w:rPr>
          <w:rFonts w:eastAsia="Times New Roman"/>
          <w:szCs w:val="24"/>
        </w:rPr>
        <w:t xml:space="preserve">ολογία του Υπουργείου Εσωτερικών αφορά τον Δήμο Σερβίων- Βελβεντού. </w:t>
      </w:r>
    </w:p>
    <w:p w14:paraId="4CC5AD27" w14:textId="77777777" w:rsidR="005D719C" w:rsidRDefault="00627F40">
      <w:pPr>
        <w:spacing w:line="600" w:lineRule="auto"/>
        <w:ind w:firstLine="720"/>
        <w:jc w:val="both"/>
        <w:rPr>
          <w:rFonts w:eastAsia="Times New Roman"/>
          <w:szCs w:val="24"/>
        </w:rPr>
      </w:pPr>
      <w:r>
        <w:rPr>
          <w:rFonts w:eastAsia="Times New Roman"/>
          <w:szCs w:val="24"/>
        </w:rPr>
        <w:lastRenderedPageBreak/>
        <w:t>Ο Δήμος Σερβίων-Βελβεντού αποτελεί μια χαρακτηριστική περίπτωση αστοχίας στον χωροταξικό σχεδιασμό της χώρας που ήταν αποτέλεσμα του προγράμματος «</w:t>
      </w:r>
      <w:r>
        <w:rPr>
          <w:rFonts w:eastAsia="Times New Roman"/>
          <w:szCs w:val="24"/>
        </w:rPr>
        <w:t>ΚΑΛΛΙΚΡΑΤΗΣ</w:t>
      </w:r>
      <w:r>
        <w:rPr>
          <w:rFonts w:eastAsia="Times New Roman"/>
          <w:szCs w:val="24"/>
        </w:rPr>
        <w:t xml:space="preserve">». </w:t>
      </w:r>
    </w:p>
    <w:p w14:paraId="4CC5AD28" w14:textId="77777777" w:rsidR="005D719C" w:rsidRDefault="00627F40">
      <w:pPr>
        <w:spacing w:line="600" w:lineRule="auto"/>
        <w:ind w:firstLine="720"/>
        <w:jc w:val="both"/>
        <w:rPr>
          <w:rFonts w:eastAsia="Times New Roman"/>
          <w:szCs w:val="24"/>
        </w:rPr>
      </w:pPr>
      <w:r>
        <w:rPr>
          <w:rFonts w:eastAsia="Times New Roman"/>
          <w:szCs w:val="24"/>
        </w:rPr>
        <w:t>Τα προβλήματα που έχουν π</w:t>
      </w:r>
      <w:r>
        <w:rPr>
          <w:rFonts w:eastAsia="Times New Roman"/>
          <w:szCs w:val="24"/>
        </w:rPr>
        <w:t>ροκύψει στην περιοχή του Βελβεντού μετά από οκτώ χρόνια εφαρμογής του «</w:t>
      </w:r>
      <w:r>
        <w:rPr>
          <w:rFonts w:eastAsia="Times New Roman"/>
          <w:szCs w:val="24"/>
        </w:rPr>
        <w:t>ΚΑΛΛΙΚΡΑΤΗ</w:t>
      </w:r>
      <w:r>
        <w:rPr>
          <w:rFonts w:eastAsia="Times New Roman"/>
          <w:szCs w:val="24"/>
        </w:rPr>
        <w:t>» είναι περισσότερα απ’ αυτά που υποτίθεται ότι θα λυνόντουσαν. Ο καποδιστριακός Δήμος Βελβεντού ήταν ένας οικονομικά εύρωστος δήμος με μηδενικά χρέη. Αποτελούσε πρότυπο μοντέ</w:t>
      </w:r>
      <w:r>
        <w:rPr>
          <w:rFonts w:eastAsia="Times New Roman"/>
          <w:szCs w:val="24"/>
        </w:rPr>
        <w:t xml:space="preserve">λου αυτοδιοίκησης και παράδειγμα για την ανάπτυξη της ελληνικής περιφέρειας και για την παραγωγικότητα. </w:t>
      </w:r>
    </w:p>
    <w:p w14:paraId="4CC5AD29" w14:textId="77777777" w:rsidR="005D719C" w:rsidRDefault="00627F40">
      <w:pPr>
        <w:spacing w:line="600" w:lineRule="auto"/>
        <w:ind w:firstLine="720"/>
        <w:jc w:val="both"/>
        <w:rPr>
          <w:rFonts w:eastAsia="Times New Roman"/>
          <w:szCs w:val="24"/>
        </w:rPr>
      </w:pPr>
      <w:r>
        <w:rPr>
          <w:rFonts w:eastAsia="Times New Roman"/>
          <w:szCs w:val="24"/>
        </w:rPr>
        <w:t xml:space="preserve">Οι αγροτικοί συνεταιρισμοί του όπως ο ΑΣΕΠΟΠ, ο συνεταιρισμός «Δήμητρα» και ο γυναικείος αγροτικός και βιοτεχνικός συνεταιρισμός κατέχουν σημαντική θέση στην οικονομική ανάπτυξη τόσο σε τοπικό όσο και σε πανελλαδικό επίπεδο. </w:t>
      </w:r>
    </w:p>
    <w:p w14:paraId="4CC5AD2A" w14:textId="77777777" w:rsidR="005D719C" w:rsidRDefault="00627F40">
      <w:pPr>
        <w:spacing w:line="600" w:lineRule="auto"/>
        <w:ind w:firstLine="720"/>
        <w:jc w:val="both"/>
        <w:rPr>
          <w:rFonts w:eastAsia="Times New Roman"/>
          <w:szCs w:val="24"/>
        </w:rPr>
      </w:pPr>
      <w:r>
        <w:rPr>
          <w:rFonts w:eastAsia="Times New Roman"/>
          <w:szCs w:val="24"/>
        </w:rPr>
        <w:t>Το Βελβεντό διαθέτει επίσης μα</w:t>
      </w:r>
      <w:r>
        <w:rPr>
          <w:rFonts w:eastAsia="Times New Roman"/>
          <w:szCs w:val="24"/>
        </w:rPr>
        <w:t xml:space="preserve">κραίωνη ιστορία με μνημεία της κλασσικής, της βυζαντινής και της μεταβυζαντικής Ελλάδας. Αποτελεί δημοφιλή τουριστικό προορισμό στην περιοχή </w:t>
      </w:r>
      <w:r>
        <w:rPr>
          <w:rFonts w:eastAsia="Times New Roman"/>
          <w:szCs w:val="24"/>
        </w:rPr>
        <w:lastRenderedPageBreak/>
        <w:t xml:space="preserve">της </w:t>
      </w:r>
      <w:r>
        <w:rPr>
          <w:rFonts w:eastAsia="Times New Roman"/>
          <w:szCs w:val="24"/>
        </w:rPr>
        <w:t xml:space="preserve">δυτικής </w:t>
      </w:r>
      <w:r>
        <w:rPr>
          <w:rFonts w:eastAsia="Times New Roman"/>
          <w:szCs w:val="24"/>
        </w:rPr>
        <w:t>Μακεδονίας. Ο καποδιστριακός Δήμος Βελβεντού είχε καθημερινή συνεργασία με τους παραγωγικούς, πολιτιστι</w:t>
      </w:r>
      <w:r>
        <w:rPr>
          <w:rFonts w:eastAsia="Times New Roman"/>
          <w:szCs w:val="24"/>
        </w:rPr>
        <w:t xml:space="preserve">κούς και αθλητικούς φορείς της περιοχής και αυτό έχει άμεση επίδραση στην ποιότητα ζωής των κατοίκων του, αλλά και στον ρυθμό ανάπτυξης που σημειώθηκε στην περιοχή. </w:t>
      </w:r>
    </w:p>
    <w:p w14:paraId="4CC5AD2B" w14:textId="77777777" w:rsidR="005D719C" w:rsidRDefault="00627F40">
      <w:pPr>
        <w:spacing w:line="600" w:lineRule="auto"/>
        <w:ind w:firstLine="720"/>
        <w:jc w:val="both"/>
        <w:rPr>
          <w:rFonts w:eastAsia="Times New Roman"/>
          <w:szCs w:val="24"/>
        </w:rPr>
      </w:pPr>
      <w:r>
        <w:rPr>
          <w:rFonts w:eastAsia="Times New Roman"/>
          <w:szCs w:val="24"/>
        </w:rPr>
        <w:t xml:space="preserve">Αυτή η ανοδική πορεία του Βελβεντού ανακόπηκε απότομα από την αναγκαστική συνένωσή του με </w:t>
      </w:r>
      <w:r>
        <w:rPr>
          <w:rFonts w:eastAsia="Times New Roman"/>
          <w:szCs w:val="24"/>
        </w:rPr>
        <w:t xml:space="preserve">τον Δήμο Σερβίων, τον Δήμο Καμβουνίων και την Κοινότητα Λιβαδερού. </w:t>
      </w:r>
    </w:p>
    <w:p w14:paraId="4CC5AD2C" w14:textId="77777777" w:rsidR="005D719C" w:rsidRDefault="00627F40">
      <w:pPr>
        <w:spacing w:line="600" w:lineRule="auto"/>
        <w:ind w:firstLine="720"/>
        <w:jc w:val="both"/>
        <w:rPr>
          <w:rFonts w:eastAsia="Times New Roman"/>
          <w:szCs w:val="24"/>
        </w:rPr>
      </w:pPr>
      <w:r>
        <w:rPr>
          <w:rFonts w:eastAsia="Times New Roman"/>
          <w:szCs w:val="24"/>
        </w:rPr>
        <w:t>Με τη δημιουργία του διευρυμένου δήμου Σερβίων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Βελβεντού προκλήθηκαν σοβαρά προβλήματα στην οργάνωση και λειτουργία του και εμφανίστηκαν σοβαρές οικονομικές και διοικητικές παθογένειες π</w:t>
      </w:r>
      <w:r>
        <w:rPr>
          <w:rFonts w:eastAsia="Times New Roman"/>
          <w:szCs w:val="24"/>
        </w:rPr>
        <w:t xml:space="preserve">ου επέφεραν την πλήρη αποδιοργάνωση του Βελβεντού. </w:t>
      </w:r>
    </w:p>
    <w:p w14:paraId="4CC5AD2D" w14:textId="77777777" w:rsidR="005D719C" w:rsidRDefault="00627F40">
      <w:pPr>
        <w:spacing w:line="600" w:lineRule="auto"/>
        <w:ind w:firstLine="720"/>
        <w:jc w:val="both"/>
        <w:rPr>
          <w:rFonts w:eastAsia="Times New Roman"/>
          <w:szCs w:val="24"/>
        </w:rPr>
      </w:pPr>
      <w:r>
        <w:rPr>
          <w:rFonts w:eastAsia="Times New Roman"/>
          <w:szCs w:val="24"/>
        </w:rPr>
        <w:t>Οι προσπάθειες για τη διατήρηση της ανεξαρτησίας του Βελβεντού ξεκίνησαν πολύ πριν την ψήφιση του νόμου «</w:t>
      </w:r>
      <w:r>
        <w:rPr>
          <w:rFonts w:eastAsia="Times New Roman"/>
          <w:szCs w:val="24"/>
        </w:rPr>
        <w:t>ΚΑΛΛΙΚΡΑΤΗ</w:t>
      </w:r>
      <w:r>
        <w:rPr>
          <w:rFonts w:eastAsia="Times New Roman"/>
          <w:szCs w:val="24"/>
        </w:rPr>
        <w:t>». Ήδη από το 2007 όταν σχεδιαζόταν το χωροταξικό, μάλιστα στην αρχική πρόταση του Υπουργ</w:t>
      </w:r>
      <w:r>
        <w:rPr>
          <w:rFonts w:eastAsia="Times New Roman"/>
          <w:szCs w:val="24"/>
        </w:rPr>
        <w:t xml:space="preserve">ικού Συμβουλίου για </w:t>
      </w:r>
      <w:r>
        <w:rPr>
          <w:rFonts w:eastAsia="Times New Roman"/>
          <w:szCs w:val="24"/>
        </w:rPr>
        <w:lastRenderedPageBreak/>
        <w:t xml:space="preserve">το σχέδιο «Καλλικράτης», ο Δήμος Βελβεντού είχε καταχωρηθεί ως ανεξάρτητος δήμος. </w:t>
      </w:r>
    </w:p>
    <w:p w14:paraId="4CC5AD2E" w14:textId="77777777" w:rsidR="005D719C" w:rsidRDefault="00627F40">
      <w:pPr>
        <w:spacing w:line="600" w:lineRule="auto"/>
        <w:ind w:firstLine="720"/>
        <w:jc w:val="both"/>
        <w:rPr>
          <w:rFonts w:eastAsia="Times New Roman"/>
          <w:szCs w:val="24"/>
        </w:rPr>
      </w:pPr>
      <w:r>
        <w:rPr>
          <w:rFonts w:eastAsia="Times New Roman"/>
          <w:szCs w:val="24"/>
        </w:rPr>
        <w:t>Όταν το 2010 νομοθετήθηκε η συνένωση με τον Δήμο Σερβίων, το σύνολο των κατοίκων του Βελβεντού ξεσηκώθηκε ομαδικά και οργανωμένα. Δημιούργησαν την αστική</w:t>
      </w:r>
      <w:r>
        <w:rPr>
          <w:rFonts w:eastAsia="Times New Roman"/>
          <w:szCs w:val="24"/>
        </w:rPr>
        <w:t>, μη κερδοσκοπική εταιρεία και μη κυβερνητική οργάνωση «Κοινωνία των πολιτών Βελβεντού» η οποία λειτουργεί από το 2010 ως λαϊκή συνέλευση των πολιτών με διοικητικό συμβούλιο και γενική συνέλευση. Ως σήμερα οι κάτοικοι πραγματοποίησαν πολυάριθμες λαϊκές συν</w:t>
      </w:r>
      <w:r>
        <w:rPr>
          <w:rFonts w:eastAsia="Times New Roman"/>
          <w:szCs w:val="24"/>
        </w:rPr>
        <w:t>ελεύσεις στις οποίες η απόφαση ήταν διαχρονικά να παραμείνει ο Δήμος Βελβεντού ανεξάρτητος δήμος. Συγκρότησαν τη συντονιστική επιτροπή αγώνα με εκπροσώπους όλων των παραγωγικών και μαζικών φορέων του Βελβεντού. Δημιούργησαν την κίνηση γυναικών για την ανεξ</w:t>
      </w:r>
      <w:r>
        <w:rPr>
          <w:rFonts w:eastAsia="Times New Roman"/>
          <w:szCs w:val="24"/>
        </w:rPr>
        <w:t xml:space="preserve">αρτησία του Βελβεντού. Όλα αυτά τα χρόνια έχουν διεξαχθεί πολυάριθμες εκδηλώσεις και συγκεντρώσεις στην περιοχή με στόχο την ενδυνάμωση της προσπάθειας για την ανεξαρτησία του </w:t>
      </w:r>
      <w:r>
        <w:rPr>
          <w:rFonts w:eastAsia="Times New Roman"/>
          <w:szCs w:val="24"/>
        </w:rPr>
        <w:t>δήμου</w:t>
      </w:r>
      <w:r>
        <w:rPr>
          <w:rFonts w:eastAsia="Times New Roman"/>
          <w:szCs w:val="24"/>
        </w:rPr>
        <w:t xml:space="preserve">. </w:t>
      </w:r>
    </w:p>
    <w:p w14:paraId="4CC5AD2F" w14:textId="77777777" w:rsidR="005D719C" w:rsidRDefault="00627F40">
      <w:pPr>
        <w:spacing w:line="600" w:lineRule="auto"/>
        <w:ind w:firstLine="720"/>
        <w:jc w:val="both"/>
        <w:rPr>
          <w:rFonts w:eastAsia="Times New Roman"/>
          <w:szCs w:val="24"/>
        </w:rPr>
      </w:pPr>
      <w:r>
        <w:rPr>
          <w:rFonts w:eastAsia="Times New Roman"/>
          <w:szCs w:val="24"/>
        </w:rPr>
        <w:t>Διενεργήθηκαν δύο άτυπα δημοψηφίσματα το 2010 και το 2014 για τη μη συμμ</w:t>
      </w:r>
      <w:r>
        <w:rPr>
          <w:rFonts w:eastAsia="Times New Roman"/>
          <w:szCs w:val="24"/>
        </w:rPr>
        <w:t xml:space="preserve">ετοχή του στις αυτοδιοικητικές εκλογές. Και </w:t>
      </w:r>
      <w:r>
        <w:rPr>
          <w:rFonts w:eastAsia="Times New Roman"/>
          <w:szCs w:val="24"/>
        </w:rPr>
        <w:lastRenderedPageBreak/>
        <w:t>στα δύο δημοψηφίσματα η συντριπτική πλειοψηφία τάχθηκε κατά της συμμετοχής στις εκλογές με ποσοστό 96% το 2010 και με ποσοστό 74% το 2014. Τις αποφάσεις αυτές στήριξαν οι κάτοικοι της περιοχής με την αποχή τους α</w:t>
      </w:r>
      <w:r>
        <w:rPr>
          <w:rFonts w:eastAsia="Times New Roman"/>
          <w:szCs w:val="24"/>
        </w:rPr>
        <w:t xml:space="preserve">πό τις αυτοδιοικητικές εκλογές τόσο το 2010 όσο και το 2014. </w:t>
      </w:r>
    </w:p>
    <w:p w14:paraId="4CC5AD30" w14:textId="77777777" w:rsidR="005D719C" w:rsidRDefault="00627F40">
      <w:pPr>
        <w:spacing w:line="600" w:lineRule="auto"/>
        <w:ind w:firstLine="720"/>
        <w:jc w:val="both"/>
        <w:rPr>
          <w:rFonts w:eastAsia="Times New Roman"/>
          <w:szCs w:val="24"/>
        </w:rPr>
      </w:pPr>
      <w:r>
        <w:rPr>
          <w:rFonts w:eastAsia="Times New Roman"/>
          <w:szCs w:val="24"/>
        </w:rPr>
        <w:t xml:space="preserve">Η αντίδραση, λοιπόν, των κατοίκων δεν ήταν μεμονωμένη. Το αντίθετο. Πρόκειται για ένα διαρκές, καθολικό, ώριμο και στοιχειοθετημένο αίτημα. Για την επανασύσταση του </w:t>
      </w:r>
      <w:r>
        <w:rPr>
          <w:rFonts w:eastAsia="Times New Roman"/>
          <w:szCs w:val="24"/>
        </w:rPr>
        <w:t xml:space="preserve">δήμου </w:t>
      </w:r>
      <w:r>
        <w:rPr>
          <w:rFonts w:eastAsia="Times New Roman"/>
          <w:szCs w:val="24"/>
        </w:rPr>
        <w:t>εργάστηκαν αδιάκοπα πρω</w:t>
      </w:r>
      <w:r>
        <w:rPr>
          <w:rFonts w:eastAsia="Times New Roman"/>
          <w:szCs w:val="24"/>
        </w:rPr>
        <w:t xml:space="preserve">τίστως οι ίδιοι οι κάτοικοι του Βελβεντού, καθώς και οι φορείς σε όλα τα επίπεδα. </w:t>
      </w:r>
    </w:p>
    <w:p w14:paraId="4CC5AD31" w14:textId="77777777" w:rsidR="005D719C" w:rsidRDefault="00627F40">
      <w:pPr>
        <w:spacing w:line="600" w:lineRule="auto"/>
        <w:ind w:firstLine="720"/>
        <w:jc w:val="both"/>
        <w:rPr>
          <w:rFonts w:eastAsia="Times New Roman"/>
          <w:szCs w:val="24"/>
        </w:rPr>
      </w:pPr>
      <w:r>
        <w:rPr>
          <w:rFonts w:eastAsia="Times New Roman"/>
          <w:szCs w:val="24"/>
        </w:rPr>
        <w:t xml:space="preserve">Το δημοτικό συμβούλιο του νυν Δήμου Σερβίων </w:t>
      </w:r>
      <w:r>
        <w:rPr>
          <w:rFonts w:eastAsia="Times New Roman"/>
          <w:szCs w:val="24"/>
        </w:rPr>
        <w:t>-</w:t>
      </w:r>
      <w:r>
        <w:rPr>
          <w:rFonts w:eastAsia="Times New Roman"/>
          <w:szCs w:val="24"/>
        </w:rPr>
        <w:t xml:space="preserve"> Βελβεντού με την 29/2015 απόφασή του συμφώνησε ομόφωνα στη διάσπαση και την επανασύσταση του Δήμου Βελβεντού. Με την επανασύστα</w:t>
      </w:r>
      <w:r>
        <w:rPr>
          <w:rFonts w:eastAsia="Times New Roman"/>
          <w:szCs w:val="24"/>
        </w:rPr>
        <w:t xml:space="preserve">ση του Δήμου Βελβεντού αποκαθίσταται μια μεγάλη αδικία που συντελέστηκε στην περιοχή. Είμαι βέβαιος ότι η κοινωνία του Βελβεντού θα αισθάνεται υπερήφανη για την ευόδωση του αγώνα της. </w:t>
      </w:r>
    </w:p>
    <w:p w14:paraId="4CC5AD3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Όσον αφορά στην τροπολογία 2015/165, σχετικά με την επαναφορά της διοικ</w:t>
      </w:r>
      <w:r>
        <w:rPr>
          <w:rFonts w:eastAsia="Times New Roman" w:cs="Times New Roman"/>
          <w:szCs w:val="24"/>
        </w:rPr>
        <w:t>ητικής και περιουσιακής αυτοτέλειας σε νοσοκομεία του ΕΣΥ, έχω να επισημάνω τα εξής: Με την ανεξαρτητοποίηση των διοικήσεων των δύο νοσοκομείων του Νομού Κοζάνης, του Μαμάτσειου και του Μποδοσάκειου, θα λυθεί ένα πρόβλημα που ταλαιπωρεί την τοπική κοινωνία</w:t>
      </w:r>
      <w:r>
        <w:rPr>
          <w:rFonts w:eastAsia="Times New Roman" w:cs="Times New Roman"/>
          <w:szCs w:val="24"/>
        </w:rPr>
        <w:t xml:space="preserve"> για μεγάλο χρονικό διάστημα. </w:t>
      </w:r>
    </w:p>
    <w:p w14:paraId="4CC5AD3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ενοποίηση των δύο </w:t>
      </w:r>
      <w:r>
        <w:rPr>
          <w:rFonts w:eastAsia="Times New Roman" w:cs="Times New Roman"/>
          <w:szCs w:val="24"/>
        </w:rPr>
        <w:t>νοσοκομείων</w:t>
      </w:r>
      <w:r>
        <w:rPr>
          <w:rFonts w:eastAsia="Times New Roman" w:cs="Times New Roman"/>
          <w:szCs w:val="24"/>
        </w:rPr>
        <w:t>, όχι μόνο δεν ωφέλησε, αλλά εμπόδισε την ανάπτυξή τους με δυσμενείς συνέπειες, τόσο για τα ίδια και τους εργαζόμενους, όσο και για τους εκατό χιλιάδες κατοίκους στους οποίους παρέχουν τις υπηρε</w:t>
      </w:r>
      <w:r>
        <w:rPr>
          <w:rFonts w:eastAsia="Times New Roman" w:cs="Times New Roman"/>
          <w:szCs w:val="24"/>
        </w:rPr>
        <w:t xml:space="preserve">σίες τους. </w:t>
      </w:r>
    </w:p>
    <w:p w14:paraId="4CC5AD3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Οι ανάγκες των κατοίκων του Νομού Κοζάνης για παροχή υψηλής ποιότητας υγειονομικών υπηρεσιών, καθιστά αναγκαία την αυτόνομη λειτουργία των δύο νοσοκομείων. Για μεγάλο διάστημα πολλοί κάτοικοι ταλαιπωρούνταν, διότι οι βασικές κλινικές των νοσοκομείων δεν εφ</w:t>
      </w:r>
      <w:r>
        <w:rPr>
          <w:rFonts w:eastAsia="Times New Roman" w:cs="Times New Roman"/>
          <w:szCs w:val="24"/>
        </w:rPr>
        <w:t xml:space="preserve">ημέρευαν καθημερινά, με αποτέλεσμα τη δυσχέρεια ικανοποίησης των αναγκών των κατοίκων του Νομού. </w:t>
      </w:r>
    </w:p>
    <w:p w14:paraId="4CC5AD3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Θεωρώ ότι με αυτό το μέτρο θα αναβαθμιστεί η λειτουργία όλων των κλινικών. Σε αυτό βέβαια θα συμβάλει και η πρόσληψη ιατρικού και νοσηλευτικού προσωπικού. Συν</w:t>
      </w:r>
      <w:r>
        <w:rPr>
          <w:rFonts w:eastAsia="Times New Roman" w:cs="Times New Roman"/>
          <w:szCs w:val="24"/>
        </w:rPr>
        <w:t xml:space="preserve">επώς, τα μέτρα συγχώνευσης των νοσοκομείων και των κλινικών που λήφθηκαν από τις προηγούμενες κυβερνήσεις απέτυχαν, διότι δεν ακολούθησε περαιτέρω χρηματοδότηση και πρόσληψη προσωπικού. </w:t>
      </w:r>
    </w:p>
    <w:p w14:paraId="4CC5AD3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C5AD37" w14:textId="77777777" w:rsidR="005D719C" w:rsidRDefault="00627F40">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CC5AD3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Λαμπρούλης): </w:t>
      </w:r>
      <w:r>
        <w:rPr>
          <w:rFonts w:eastAsia="Times New Roman" w:cs="Times New Roman"/>
          <w:szCs w:val="24"/>
        </w:rPr>
        <w:t xml:space="preserve">Ευχαριστούμε τον κ. Ντζιμάνη. </w:t>
      </w:r>
    </w:p>
    <w:p w14:paraId="4CC5AD3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Γεωργαντάς και αμέσως μετά ο κ. Παναγιώταρος, ο Κοινοβουλευτικός Εκπρόσωπος της Χρυσής Αυγής. </w:t>
      </w:r>
    </w:p>
    <w:p w14:paraId="4CC5AD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Γεωργαντά, έχετε τον λόγο. </w:t>
      </w:r>
    </w:p>
    <w:p w14:paraId="4CC5AD3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4CC5AD3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Κύριοι σ</w:t>
      </w:r>
      <w:r>
        <w:rPr>
          <w:rFonts w:eastAsia="Times New Roman" w:cs="Times New Roman"/>
          <w:szCs w:val="24"/>
        </w:rPr>
        <w:t xml:space="preserve">υνάδελφοι, όταν ετοιμάστηκα για να μιλήσω σήμερα, είπα ότι θα αναφερθώ περισσότερο στο ζήτημα μιας τροπολογίας που έφερε χθες η </w:t>
      </w:r>
      <w:r>
        <w:rPr>
          <w:rFonts w:eastAsia="Times New Roman" w:cs="Times New Roman"/>
          <w:szCs w:val="24"/>
        </w:rPr>
        <w:t xml:space="preserve">κ. </w:t>
      </w:r>
      <w:r>
        <w:rPr>
          <w:rFonts w:eastAsia="Times New Roman" w:cs="Times New Roman"/>
          <w:szCs w:val="24"/>
        </w:rPr>
        <w:t xml:space="preserve">Ξενογιαννακοπούλου, που αναφέρεται στο Μητρώο Επιτελικών Στελεχών του </w:t>
      </w:r>
      <w:r>
        <w:rPr>
          <w:rFonts w:eastAsia="Times New Roman" w:cs="Times New Roman"/>
          <w:szCs w:val="24"/>
        </w:rPr>
        <w:t>δημοσίου</w:t>
      </w:r>
      <w:r>
        <w:rPr>
          <w:rFonts w:eastAsia="Times New Roman" w:cs="Times New Roman"/>
          <w:szCs w:val="24"/>
        </w:rPr>
        <w:t xml:space="preserve">. </w:t>
      </w:r>
    </w:p>
    <w:p w14:paraId="4CC5AD3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Όμως, στη συνέχεια, είδα την τροπολογία του </w:t>
      </w:r>
      <w:r>
        <w:rPr>
          <w:rFonts w:eastAsia="Times New Roman" w:cs="Times New Roman"/>
          <w:szCs w:val="24"/>
        </w:rPr>
        <w:t>Υπουργού για την τιμολόγηση των φαρμάκων και σκέφτηκα ότι έχω μια υποχρέωση να αναφέρω και εγώ τις σκέψεις μου και να καταγγείλω αυτήν την τροπολογία, γιατί πέρα από όλα αυτή η τροπολογία ακυρώνει την παρουσία μου και την παρουσία όλων των συναδέλφων επί ε</w:t>
      </w:r>
      <w:r>
        <w:rPr>
          <w:rFonts w:eastAsia="Times New Roman" w:cs="Times New Roman"/>
          <w:szCs w:val="24"/>
        </w:rPr>
        <w:t xml:space="preserve">ίκοσι δύο μήνες στην Εξεταστική Επιτροπή για την Υγεία. </w:t>
      </w:r>
    </w:p>
    <w:p w14:paraId="4CC5AD3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Στην Εξεταστική Επιτροπή για την Υγεία, είκοσι δύο μήνες γινόταν μια συνεχής αναφορά, με αρνητικό βεβαίως σχολιασμό, για την επιλογή της προηγούμενης Κυβέρνησης να επιλέγει την τιμή του φαρμάκου από </w:t>
      </w:r>
      <w:r>
        <w:rPr>
          <w:rFonts w:eastAsia="Times New Roman" w:cs="Times New Roman"/>
          <w:szCs w:val="24"/>
        </w:rPr>
        <w:t xml:space="preserve">τον μέσο όρο των τριών χαμηλότερων τιμών της Ευρωπαϊκής Ένωσης. Και υπήρχε το επιχείρημα της </w:t>
      </w:r>
      <w:r>
        <w:rPr>
          <w:rFonts w:eastAsia="Times New Roman" w:cs="Times New Roman"/>
          <w:szCs w:val="24"/>
        </w:rPr>
        <w:t>πλειοψηφίας</w:t>
      </w:r>
      <w:r>
        <w:rPr>
          <w:rFonts w:eastAsia="Times New Roman" w:cs="Times New Roman"/>
          <w:szCs w:val="24"/>
        </w:rPr>
        <w:t xml:space="preserve">, επιχείρημα που υιοθέτησε και ο ίδιος ο Πρωθυπουργός ότι με τον τρόπο αυτό, καθώς συμμετείχε και η Ελλάδα </w:t>
      </w:r>
      <w:r>
        <w:rPr>
          <w:rFonts w:eastAsia="Times New Roman" w:cs="Times New Roman"/>
          <w:szCs w:val="24"/>
        </w:rPr>
        <w:lastRenderedPageBreak/>
        <w:t xml:space="preserve">στη διαδικασία και στον τρόπο καθορισμού των </w:t>
      </w:r>
      <w:r>
        <w:rPr>
          <w:rFonts w:eastAsia="Times New Roman" w:cs="Times New Roman"/>
          <w:szCs w:val="24"/>
        </w:rPr>
        <w:t xml:space="preserve">τιμών, δινόταν η δυνατότητα σε κάποιους να κερδοσκοπήσουν. </w:t>
      </w:r>
    </w:p>
    <w:p w14:paraId="4CC5AD3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έρχομαι σήμερα και βλέπω ότι αυτό αλλάζει. Αυτό το οποίο καταγγέλλονταν, αυτό το οποίο λεγόταν επί είκοσι δύο μήνες στην Εξεταστική Επιτροπή για την Υγεία, αλλά και στην </w:t>
      </w:r>
      <w:r>
        <w:rPr>
          <w:rFonts w:eastAsia="Times New Roman" w:cs="Times New Roman"/>
          <w:szCs w:val="24"/>
        </w:rPr>
        <w:t xml:space="preserve">προκαταρτική </w:t>
      </w:r>
      <w:r>
        <w:rPr>
          <w:rFonts w:eastAsia="Times New Roman" w:cs="Times New Roman"/>
          <w:szCs w:val="24"/>
        </w:rPr>
        <w:t xml:space="preserve">για 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στην οποία επίσης συμμετείχα, έρχεται αυτή η Κυβέρνηση να το λύσει. </w:t>
      </w:r>
    </w:p>
    <w:p w14:paraId="4CC5AD4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Ξέρετε, κύριοι συνάδελφοι, πώς το λύνει; Πλέον, δεν θα έχουμε τον μέσο όρο από τις τρεις χαμηλότερες τιμές από την Ευρωπαϊκή Ένωση, αλλά τον μέσο όρο από τις δύο χαμηλότερες της Ευρωζώνης. Μπορεί να καταλάβει κανένας ότι άλλο Ευρωζώνη και άλλο Ευρωπαϊκή Έν</w:t>
      </w:r>
      <w:r>
        <w:rPr>
          <w:rFonts w:eastAsia="Times New Roman" w:cs="Times New Roman"/>
          <w:szCs w:val="24"/>
        </w:rPr>
        <w:t xml:space="preserve">ωση. Στην Ευρωπαϊκή Ένωση έχουμε και τις χώρες της παλιάς, όπως λέγαμε, Ανατολικής Ευρώπης. Καταλαβαίνετε πόσο χαμηλότερο είναι το κόστος αν μιλάς για τις τρεις τιμές από την Ευρωπαϊκή Ένωση ή για τις δύο τιμές από την Ευρωζώνη. </w:t>
      </w:r>
    </w:p>
    <w:p w14:paraId="4CC5AD4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Πραγματικά, δεν πιστεύω αυ</w:t>
      </w:r>
      <w:r>
        <w:rPr>
          <w:rFonts w:eastAsia="Times New Roman" w:cs="Times New Roman"/>
          <w:szCs w:val="24"/>
        </w:rPr>
        <w:t xml:space="preserve">τό που διάβασα. Δεν πιστεύω αυτό στο οποίο αυτή η Κυβέρνηση, αυτός ο Υπουργός, </w:t>
      </w:r>
      <w:r>
        <w:rPr>
          <w:rFonts w:eastAsia="Times New Roman" w:cs="Times New Roman"/>
          <w:szCs w:val="24"/>
        </w:rPr>
        <w:lastRenderedPageBreak/>
        <w:t xml:space="preserve">έρχεται και ζητάει τη συναίνεσή σας και θα έχει πολύ μεγάλο ενδιαφέρον, επειδή βλέπω ότι μιλάτε περισσότερο για τους </w:t>
      </w:r>
      <w:r>
        <w:rPr>
          <w:rFonts w:eastAsia="Times New Roman" w:cs="Times New Roman"/>
          <w:szCs w:val="24"/>
        </w:rPr>
        <w:t>δήμους</w:t>
      </w:r>
      <w:r>
        <w:rPr>
          <w:rFonts w:eastAsia="Times New Roman" w:cs="Times New Roman"/>
          <w:szCs w:val="24"/>
        </w:rPr>
        <w:t>, να απαντήσετε ακριβώς επί της ουσίας αυτού του ζητήμ</w:t>
      </w:r>
      <w:r>
        <w:rPr>
          <w:rFonts w:eastAsia="Times New Roman" w:cs="Times New Roman"/>
          <w:szCs w:val="24"/>
        </w:rPr>
        <w:t>ατος. Θα κάτσω να ακούσω, να μου το αιτιολογήσετε και να μου πείτε γιατί υπάρχει πρόβλεψη για αύξηση των τιμών κατά 10%, ενώ παλαιότερα μιλούσαμε μόνο για μείωση των τιμών. Θα έχει πάρα πολύ ενδιαφέρον και για σήμερα και για αύριο και για το μέλλον, βάζοντ</w:t>
      </w:r>
      <w:r>
        <w:rPr>
          <w:rFonts w:eastAsia="Times New Roman" w:cs="Times New Roman"/>
          <w:szCs w:val="24"/>
        </w:rPr>
        <w:t xml:space="preserve">ας αποσιωπητικά. Τέλειωσε, λοιπόν, αυτό για την τροπολογία του Υπουργείου Υγείας. </w:t>
      </w:r>
    </w:p>
    <w:p w14:paraId="4CC5AD4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Όταν τον Φεβρουάριο του 2016 ο κ. Βερναρδάκης έφερε το εμβληματικό νομοσχέδιο για το Μητρώο Επιτελικών Στελεχών του </w:t>
      </w:r>
      <w:r>
        <w:rPr>
          <w:rFonts w:eastAsia="Times New Roman" w:cs="Times New Roman"/>
          <w:szCs w:val="24"/>
        </w:rPr>
        <w:t>δημοσίου</w:t>
      </w:r>
      <w:r>
        <w:rPr>
          <w:rFonts w:eastAsia="Times New Roman" w:cs="Times New Roman"/>
          <w:szCs w:val="24"/>
        </w:rPr>
        <w:t xml:space="preserve">, τον ν.4369/2016 –έτσι τον έλεγαν, εμβληματικό- </w:t>
      </w:r>
      <w:r>
        <w:rPr>
          <w:rFonts w:eastAsia="Times New Roman" w:cs="Times New Roman"/>
          <w:szCs w:val="24"/>
        </w:rPr>
        <w:t>που θα αποκομματικοποιήσει και θα αλλάξει όλη τη δημόσια διοίκηση, είχε το επιχείρημα ότι με βάση αυτόν τον νόμο</w:t>
      </w:r>
      <w:r w:rsidRPr="004B7785">
        <w:rPr>
          <w:rFonts w:eastAsia="Times New Roman" w:cs="Times New Roman"/>
          <w:szCs w:val="24"/>
        </w:rPr>
        <w:t>,</w:t>
      </w:r>
      <w:r>
        <w:rPr>
          <w:rFonts w:eastAsia="Times New Roman" w:cs="Times New Roman"/>
          <w:szCs w:val="24"/>
        </w:rPr>
        <w:t xml:space="preserve"> από τη δεξαμενή των καλών δημοσίων υπαλλήλων με προσόντα</w:t>
      </w:r>
      <w:r w:rsidRPr="004B7785">
        <w:rPr>
          <w:rFonts w:eastAsia="Times New Roman" w:cs="Times New Roman"/>
          <w:szCs w:val="24"/>
        </w:rPr>
        <w:t>,</w:t>
      </w:r>
      <w:r>
        <w:rPr>
          <w:rFonts w:eastAsia="Times New Roman" w:cs="Times New Roman"/>
          <w:szCs w:val="24"/>
        </w:rPr>
        <w:t xml:space="preserve"> πλέον θα επιλέγονται όλοι οι διοικητές και οι υποδιοικητές για τα </w:t>
      </w:r>
      <w:r>
        <w:rPr>
          <w:rFonts w:eastAsia="Times New Roman" w:cs="Times New Roman"/>
          <w:szCs w:val="24"/>
        </w:rPr>
        <w:t>νομικά πρόσωπα δημ</w:t>
      </w:r>
      <w:r>
        <w:rPr>
          <w:rFonts w:eastAsia="Times New Roman" w:cs="Times New Roman"/>
          <w:szCs w:val="24"/>
        </w:rPr>
        <w:t xml:space="preserve">οσίου </w:t>
      </w:r>
      <w:r>
        <w:rPr>
          <w:rFonts w:eastAsia="Times New Roman" w:cs="Times New Roman"/>
          <w:szCs w:val="24"/>
        </w:rPr>
        <w:t xml:space="preserve">και </w:t>
      </w:r>
      <w:r>
        <w:rPr>
          <w:rFonts w:eastAsia="Times New Roman" w:cs="Times New Roman"/>
          <w:szCs w:val="24"/>
        </w:rPr>
        <w:t>ιδιωτικού δικαίου</w:t>
      </w:r>
      <w:r>
        <w:rPr>
          <w:rFonts w:eastAsia="Times New Roman" w:cs="Times New Roman"/>
          <w:szCs w:val="24"/>
        </w:rPr>
        <w:t xml:space="preserve">, για τους οργανισμούς, για τις εταιρείες του </w:t>
      </w:r>
      <w:r>
        <w:rPr>
          <w:rFonts w:eastAsia="Times New Roman" w:cs="Times New Roman"/>
          <w:szCs w:val="24"/>
        </w:rPr>
        <w:t>δημοσίου</w:t>
      </w:r>
      <w:r w:rsidRPr="004B7785">
        <w:rPr>
          <w:rFonts w:eastAsia="Times New Roman" w:cs="Times New Roman"/>
          <w:szCs w:val="24"/>
        </w:rPr>
        <w:t>.</w:t>
      </w:r>
      <w:r>
        <w:rPr>
          <w:rFonts w:eastAsia="Times New Roman" w:cs="Times New Roman"/>
          <w:szCs w:val="24"/>
        </w:rPr>
        <w:t xml:space="preserve"> </w:t>
      </w:r>
    </w:p>
    <w:p w14:paraId="4CC5AD4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lang w:val="en-US"/>
        </w:rPr>
        <w:lastRenderedPageBreak/>
        <w:t>T</w:t>
      </w:r>
      <w:r>
        <w:rPr>
          <w:rFonts w:eastAsia="Times New Roman" w:cs="Times New Roman"/>
          <w:szCs w:val="24"/>
        </w:rPr>
        <w:t>ότε</w:t>
      </w:r>
      <w:r w:rsidRPr="004B7785">
        <w:rPr>
          <w:rFonts w:eastAsia="Times New Roman" w:cs="Times New Roman"/>
          <w:szCs w:val="24"/>
        </w:rPr>
        <w:t>,</w:t>
      </w:r>
      <w:r>
        <w:rPr>
          <w:rFonts w:eastAsia="Times New Roman" w:cs="Times New Roman"/>
          <w:szCs w:val="24"/>
        </w:rPr>
        <w:t xml:space="preserve"> στα Πρακτικά της Βουλής -τα οποία έχω και θα τα καταθέσω, επειδή ήμουν εισηγητής από την πλευρά της Νέας Δημοκρατίας- είπα στον κύριο Υπουργό ένα πράγμα. </w:t>
      </w:r>
    </w:p>
    <w:p w14:paraId="4CC5AD4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εμείς, πέραν των γενικών γραμματέων που έχουμε μια δική μας πολιτική θέση, πράγματι στα ζητήματα αυτά, της κάλυψης των θέσεων στα νομικά πρόσωπα, δεν διαφωνούμε να χρησιμοποιηθούν οι άξιοι δημόσιοι υπάλληλοι και θα υπερψηφίσουμε το νομοθέτημα με έναν ό</w:t>
      </w:r>
      <w:r>
        <w:rPr>
          <w:rFonts w:eastAsia="Times New Roman" w:cs="Times New Roman"/>
          <w:szCs w:val="24"/>
        </w:rPr>
        <w:t xml:space="preserve">ρο: Να υπάρξει η άμεση εφαρμογή του. Αυτούς που έχετε επιλέξει ως φίλους, ως συγγενείς, ως κομματικά στελέχη, μετά από δυο-τρεις μήνες να τους αντικαταστήσετε μέσα από το </w:t>
      </w:r>
      <w:r>
        <w:rPr>
          <w:rFonts w:eastAsia="Times New Roman" w:cs="Times New Roman"/>
          <w:szCs w:val="24"/>
        </w:rPr>
        <w:t xml:space="preserve">μητρώο </w:t>
      </w:r>
      <w:r>
        <w:rPr>
          <w:rFonts w:eastAsia="Times New Roman" w:cs="Times New Roman"/>
          <w:szCs w:val="24"/>
        </w:rPr>
        <w:t>των άξιων δημοσίων υπαλλήλων.</w:t>
      </w:r>
    </w:p>
    <w:p w14:paraId="4CC5AD4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Αυτό ήταν τον Φεβρουάριο του 2016. Σήμερα έχουμε</w:t>
      </w:r>
      <w:r>
        <w:rPr>
          <w:rFonts w:eastAsia="Times New Roman" w:cs="Times New Roman"/>
          <w:szCs w:val="24"/>
        </w:rPr>
        <w:t xml:space="preserve"> Μάρτιο του 2019. Ούτε ένας από τα εκατοντάδες μέλη των διοικήσεων των </w:t>
      </w:r>
      <w:r>
        <w:rPr>
          <w:rFonts w:eastAsia="Times New Roman" w:cs="Times New Roman"/>
          <w:szCs w:val="24"/>
        </w:rPr>
        <w:t>νομικών προσώπων δημοσίου δικαίου</w:t>
      </w:r>
      <w:r>
        <w:rPr>
          <w:rFonts w:eastAsia="Times New Roman" w:cs="Times New Roman"/>
          <w:szCs w:val="24"/>
        </w:rPr>
        <w:t xml:space="preserve">, όπως προβλέπονται στο άρθρο 8 του ν.4369/2016, δεν έχει επιλεγεί από το Μητρώο Επιτελικών Στελεχών του </w:t>
      </w:r>
      <w:r>
        <w:rPr>
          <w:rFonts w:eastAsia="Times New Roman" w:cs="Times New Roman"/>
          <w:szCs w:val="24"/>
        </w:rPr>
        <w:t>δημοσίου</w:t>
      </w:r>
      <w:r>
        <w:rPr>
          <w:rFonts w:eastAsia="Times New Roman" w:cs="Times New Roman"/>
          <w:szCs w:val="24"/>
        </w:rPr>
        <w:t>. Ούτε ένας δημόσιος υπάλληλος δεν κρίθ</w:t>
      </w:r>
      <w:r>
        <w:rPr>
          <w:rFonts w:eastAsia="Times New Roman" w:cs="Times New Roman"/>
          <w:szCs w:val="24"/>
        </w:rPr>
        <w:t xml:space="preserve">ηκε άξιος απ’ αυτήν την Κυβέρνηση, για να μπορέσει να είναι στα διοικητικά συμβούλια αυτών των </w:t>
      </w:r>
      <w:r>
        <w:rPr>
          <w:rFonts w:eastAsia="Times New Roman" w:cs="Times New Roman"/>
          <w:szCs w:val="24"/>
        </w:rPr>
        <w:lastRenderedPageBreak/>
        <w:t xml:space="preserve">νομικών προσώπων και με τροπολογία, η οποία ήρθε σήμερα, μετατίθεται ο χρόνος κάλυψης των όποιων κενών θέσεων για τέλος του 2019, δηλαδή για μια άλλη κυβέρνηση. </w:t>
      </w:r>
    </w:p>
    <w:p w14:paraId="4CC5AD4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Τέτοια υποκρισία σ’ έναν δικό σας νόμο, ο οποίος δικός σας νόμος προέβλεπε δήθεν την αποκομματικοποίηση και την «εκμετάλλευση» του ανθρωπίνου δυναμικού που υπάρχει στο δημοσιοϋπαλληλικό προσωπικό, δεν την έχω ξαναδεί ποτέ! Δεν έχω ξαναδεί κυβέρνηση να ψηφ</w:t>
      </w:r>
      <w:r>
        <w:rPr>
          <w:rFonts w:eastAsia="Times New Roman" w:cs="Times New Roman"/>
          <w:szCs w:val="24"/>
        </w:rPr>
        <w:t xml:space="preserve">ίζει μόνη της έναν νόμο και τρεισήμισι χρόνια να αναβάλει την εφαρμογή του και σήμερα ουσιαστικά να την ακυρώνει. </w:t>
      </w:r>
    </w:p>
    <w:p w14:paraId="4CC5AD4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Οι είκοσι πέντε χιλιάδες με τριάντα χιλιάδες δημόσιοι υπάλληλοι με πολλά προσόντα, με μεταπτυχιακά, με γλώσσες, με εμπειρία, που έχουν καταθέ</w:t>
      </w:r>
      <w:r>
        <w:rPr>
          <w:rFonts w:eastAsia="Times New Roman" w:cs="Times New Roman"/>
          <w:szCs w:val="24"/>
        </w:rPr>
        <w:t xml:space="preserve">σει αιτήσεις και έχουν συμπεριληφθεί στο </w:t>
      </w:r>
      <w:r>
        <w:rPr>
          <w:rFonts w:eastAsia="Times New Roman" w:cs="Times New Roman"/>
          <w:szCs w:val="24"/>
        </w:rPr>
        <w:t xml:space="preserve">μητρώο </w:t>
      </w:r>
      <w:r>
        <w:rPr>
          <w:rFonts w:eastAsia="Times New Roman" w:cs="Times New Roman"/>
          <w:szCs w:val="24"/>
        </w:rPr>
        <w:t>θα πρέπει να αισθάνονται σήμερα ιδιαίτερα άσχημα με τον τρόπο με τον οποίο τους αντιμετωπίζει η Κυβέρνηση.</w:t>
      </w:r>
    </w:p>
    <w:p w14:paraId="4CC5AD4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Ένα τελευταίο, κύριε Υπουργέ -εκμεταλλεύομαι την παρουσία σας- για το </w:t>
      </w:r>
      <w:r>
        <w:rPr>
          <w:rFonts w:eastAsia="Times New Roman" w:cs="Times New Roman"/>
          <w:szCs w:val="24"/>
        </w:rPr>
        <w:t xml:space="preserve">νοσοκομείο </w:t>
      </w:r>
      <w:r>
        <w:rPr>
          <w:rFonts w:eastAsia="Times New Roman" w:cs="Times New Roman"/>
          <w:szCs w:val="24"/>
        </w:rPr>
        <w:t>του Κιλκίς. Έχω κατα</w:t>
      </w:r>
      <w:r>
        <w:rPr>
          <w:rFonts w:eastAsia="Times New Roman" w:cs="Times New Roman"/>
          <w:szCs w:val="24"/>
        </w:rPr>
        <w:t xml:space="preserve">θέσει μια </w:t>
      </w:r>
      <w:r>
        <w:rPr>
          <w:rFonts w:eastAsia="Times New Roman" w:cs="Times New Roman"/>
          <w:szCs w:val="24"/>
        </w:rPr>
        <w:lastRenderedPageBreak/>
        <w:t xml:space="preserve">επίκαιρη ερώτηση για την έλλειψη ιατρών στο </w:t>
      </w:r>
      <w:r>
        <w:rPr>
          <w:rFonts w:eastAsia="Times New Roman" w:cs="Times New Roman"/>
          <w:szCs w:val="24"/>
        </w:rPr>
        <w:t xml:space="preserve">νοσοκομείο </w:t>
      </w:r>
      <w:r>
        <w:rPr>
          <w:rFonts w:eastAsia="Times New Roman" w:cs="Times New Roman"/>
          <w:szCs w:val="24"/>
        </w:rPr>
        <w:t xml:space="preserve">του Κιλκίς. Ευελπιστώ ότι αυτή θα συζητηθεί, γιατί μια άλλη που έκανα για τον </w:t>
      </w:r>
      <w:r>
        <w:rPr>
          <w:rFonts w:eastAsia="Times New Roman" w:cs="Times New Roman"/>
          <w:szCs w:val="24"/>
        </w:rPr>
        <w:t xml:space="preserve">διοικητή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xml:space="preserve"> Κιλκίς, ο οποίος επιλέχθηκε όχι από το Μητρώο Επιτελικών Στελεχών, αλλά με τον τρόπο της</w:t>
      </w:r>
      <w:r>
        <w:rPr>
          <w:rFonts w:eastAsia="Times New Roman" w:cs="Times New Roman"/>
          <w:szCs w:val="24"/>
        </w:rPr>
        <w:t xml:space="preserve"> απευθείας επιλογής είτε λόγω κομματικής ιδιότητας είτε συγγενικής –προφανώς, κομματικής εν προκειμένω- δεν απαντήθηκε μετά από τρεις αναβολές τις οποίες ζητήσατε. </w:t>
      </w:r>
    </w:p>
    <w:p w14:paraId="4CC5AD4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Θέλω να πιστεύω, όμως, ότι θα δείτε το ζήτημα της έλλειψης ιατρών στο </w:t>
      </w:r>
      <w:r>
        <w:rPr>
          <w:rFonts w:eastAsia="Times New Roman" w:cs="Times New Roman"/>
          <w:szCs w:val="24"/>
        </w:rPr>
        <w:t xml:space="preserve">νοσοκομείο </w:t>
      </w:r>
      <w:r>
        <w:rPr>
          <w:rFonts w:eastAsia="Times New Roman" w:cs="Times New Roman"/>
          <w:szCs w:val="24"/>
        </w:rPr>
        <w:t>του Κιλκίς</w:t>
      </w:r>
      <w:r>
        <w:rPr>
          <w:rFonts w:eastAsia="Times New Roman" w:cs="Times New Roman"/>
          <w:szCs w:val="24"/>
        </w:rPr>
        <w:t xml:space="preserve">, που οδήγησε στην αναστολή των τακτικών χειρουργείων, κάτι που δεν έχει ξαναγίνει ποτέ. Για δέκα ημέρες το </w:t>
      </w:r>
      <w:r>
        <w:rPr>
          <w:rFonts w:eastAsia="Times New Roman" w:cs="Times New Roman"/>
          <w:szCs w:val="24"/>
        </w:rPr>
        <w:t xml:space="preserve">νοσοκομείο </w:t>
      </w:r>
      <w:r>
        <w:rPr>
          <w:rFonts w:eastAsia="Times New Roman" w:cs="Times New Roman"/>
          <w:szCs w:val="24"/>
        </w:rPr>
        <w:t xml:space="preserve">του Κιλκίς δεν έκανε τακτικά χειρουργεία. Με μια επικουρική γιατρό, η οποία ήρθε τώρα, δεν λύνεται το ζήτημα για τις εφημερίες οι οποίες </w:t>
      </w:r>
      <w:r>
        <w:rPr>
          <w:rFonts w:eastAsia="Times New Roman" w:cs="Times New Roman"/>
          <w:szCs w:val="24"/>
        </w:rPr>
        <w:t xml:space="preserve">είναι αναγκαίες, αλλά και για τα τακτικά χειρουργεία που πρέπει να καλυφθούν. </w:t>
      </w:r>
    </w:p>
    <w:p w14:paraId="4CC5AD4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παρακαλέσω όλες αυτές οι προσλήψεις που ανακοινώνονται και εξαγγέλλονται, κάποτε να τις δούμε πραγματικά σε εφαρμογή και υλοποίηση τουλάχιστον στον τομέα της υγείας, έτσι ώστ</w:t>
      </w:r>
      <w:r>
        <w:rPr>
          <w:rFonts w:eastAsia="Times New Roman" w:cs="Times New Roman"/>
          <w:szCs w:val="24"/>
        </w:rPr>
        <w:t>ε να καλυφθούν οι κενές θέσεις. Ακούμε για προσλήψεις στην υγεία και όλα τα νοσοκομεία έχουν κενές θέσεις.</w:t>
      </w:r>
    </w:p>
    <w:p w14:paraId="4CC5AD4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 για την ανοχή και τη βοήθεια που μου δώσατε, για να μπορέσω να μιλήσω εκτός της σειράς μου.</w:t>
      </w:r>
    </w:p>
    <w:p w14:paraId="4CC5AD4C" w14:textId="77777777" w:rsidR="005D719C" w:rsidRDefault="00627F40">
      <w:pPr>
        <w:spacing w:line="600" w:lineRule="auto"/>
        <w:ind w:firstLine="720"/>
        <w:jc w:val="center"/>
        <w:rPr>
          <w:rFonts w:eastAsia="Times New Roman" w:cs="Times New Roman"/>
          <w:szCs w:val="24"/>
        </w:rPr>
      </w:pPr>
      <w:r w:rsidRPr="00BF6471">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4CC5AD4D" w14:textId="77777777" w:rsidR="005D719C" w:rsidRDefault="00627F40">
      <w:pPr>
        <w:spacing w:line="600" w:lineRule="auto"/>
        <w:ind w:firstLine="720"/>
        <w:jc w:val="both"/>
        <w:rPr>
          <w:rFonts w:eastAsia="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szCs w:val="24"/>
        </w:rPr>
        <w:t>ΛΕΥΘΕΡΙΟΣ</w:t>
      </w:r>
      <w:r w:rsidRPr="001E7F61">
        <w:rPr>
          <w:rFonts w:eastAsia="Times New Roman"/>
          <w:szCs w:val="24"/>
        </w:rPr>
        <w:t xml:space="preserve"> Β</w:t>
      </w:r>
      <w:r>
        <w:rPr>
          <w:rFonts w:eastAsia="Times New Roman"/>
          <w:szCs w:val="24"/>
        </w:rPr>
        <w:t>ΕΝΙΖΕΛΟΣ</w:t>
      </w:r>
      <w:r w:rsidRPr="001E7F61">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 xml:space="preserve">είκοσι οκτώ μαθήτριες και μαθητές </w:t>
      </w:r>
      <w:r w:rsidRPr="001E7F61">
        <w:rPr>
          <w:rFonts w:eastAsia="Times New Roman"/>
          <w:szCs w:val="24"/>
        </w:rPr>
        <w:t xml:space="preserve">και δύο συνοδοί </w:t>
      </w:r>
      <w:r>
        <w:rPr>
          <w:rFonts w:eastAsia="Times New Roman"/>
          <w:szCs w:val="24"/>
        </w:rPr>
        <w:t>εκπαιδευτικοί από το 21</w:t>
      </w:r>
      <w:r w:rsidRPr="00C12C5A">
        <w:rPr>
          <w:rFonts w:eastAsia="Times New Roman"/>
          <w:szCs w:val="24"/>
          <w:vertAlign w:val="superscript"/>
        </w:rPr>
        <w:t>ο</w:t>
      </w:r>
      <w:r>
        <w:rPr>
          <w:rFonts w:eastAsia="Times New Roman"/>
          <w:szCs w:val="24"/>
        </w:rPr>
        <w:t xml:space="preserve"> Γυμνάσιο Αθήνας (</w:t>
      </w:r>
      <w:r>
        <w:rPr>
          <w:rFonts w:eastAsia="Times New Roman"/>
          <w:szCs w:val="24"/>
        </w:rPr>
        <w:t>δεύτερο τμήμα</w:t>
      </w:r>
      <w:r>
        <w:rPr>
          <w:rFonts w:eastAsia="Times New Roman"/>
          <w:szCs w:val="24"/>
        </w:rPr>
        <w:t>).</w:t>
      </w:r>
    </w:p>
    <w:p w14:paraId="4CC5AD4E" w14:textId="77777777" w:rsidR="005D719C" w:rsidRDefault="00627F40">
      <w:pPr>
        <w:spacing w:line="600" w:lineRule="auto"/>
        <w:ind w:firstLine="720"/>
        <w:jc w:val="both"/>
        <w:rPr>
          <w:rFonts w:eastAsia="Times New Roman"/>
          <w:szCs w:val="24"/>
        </w:rPr>
      </w:pPr>
      <w:r w:rsidRPr="001E7F61">
        <w:rPr>
          <w:rFonts w:eastAsia="Times New Roman"/>
          <w:szCs w:val="24"/>
        </w:rPr>
        <w:t xml:space="preserve">Η Βουλή τούς καλωσορίζει. </w:t>
      </w:r>
    </w:p>
    <w:p w14:paraId="4CC5AD4F" w14:textId="77777777" w:rsidR="005D719C" w:rsidRDefault="00627F40">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4CC5AD5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Χρυσής Αυγής κ. Παναγιώταρος έχει τον λόγο.</w:t>
      </w:r>
    </w:p>
    <w:p w14:paraId="4CC5AD5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4CC5AD5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Ας ελπίσουμε ότι στις εξαγγελίες του κ. Πολάκη για την προμήθεια περίπου είκοσι αξ</w:t>
      </w:r>
      <w:r>
        <w:rPr>
          <w:rFonts w:eastAsia="Times New Roman" w:cs="Times New Roman"/>
          <w:szCs w:val="24"/>
        </w:rPr>
        <w:t xml:space="preserve">ονικών τομογράφων, ένας εξ αυτών θα τοποθετηθεί στο </w:t>
      </w:r>
      <w:r>
        <w:rPr>
          <w:rFonts w:eastAsia="Times New Roman" w:cs="Times New Roman"/>
          <w:szCs w:val="24"/>
        </w:rPr>
        <w:t xml:space="preserve">νοσοκομείο </w:t>
      </w:r>
      <w:r>
        <w:rPr>
          <w:rFonts w:eastAsia="Times New Roman" w:cs="Times New Roman"/>
          <w:szCs w:val="24"/>
        </w:rPr>
        <w:t xml:space="preserve">της Άρτας ή της Πρέβεζας, του οποίου ο αξονικός τομογράφος συνήθως υπολειτουργεί, ενώ στο </w:t>
      </w:r>
      <w:r>
        <w:rPr>
          <w:rFonts w:eastAsia="Times New Roman" w:cs="Times New Roman"/>
          <w:szCs w:val="24"/>
        </w:rPr>
        <w:t xml:space="preserve">νοσοκομείο </w:t>
      </w:r>
      <w:r>
        <w:rPr>
          <w:rFonts w:eastAsia="Times New Roman" w:cs="Times New Roman"/>
          <w:szCs w:val="24"/>
        </w:rPr>
        <w:t>της Άρτας δεν υπάρχει καθόλου μαγνητικός τομογράφος, ώστε να πάψουν επιτέλους οι κακές γλώσσ</w:t>
      </w:r>
      <w:r>
        <w:rPr>
          <w:rFonts w:eastAsia="Times New Roman" w:cs="Times New Roman"/>
          <w:szCs w:val="24"/>
        </w:rPr>
        <w:t>ες να λένε ότι τα δυο νοσοκομεία δεν έχουν τα εν λόγω μηχανήματα, προκειμένου να κάνει χρυσές δουλειές το ιατροδιαγνωστικό κέντρο της κ. Γεροβασίλη και άλλο ένα, το οποίο βρίσκεται στην περιοχή.</w:t>
      </w:r>
    </w:p>
    <w:p w14:paraId="4CC5AD53"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Πριν πούμε κάποια πράγματα για το εν λόγω νομοσχέδιο</w:t>
      </w:r>
      <w:r w:rsidRPr="00CD4A79">
        <w:rPr>
          <w:rFonts w:eastAsia="Times New Roman" w:cs="Times New Roman"/>
          <w:szCs w:val="24"/>
        </w:rPr>
        <w:t>,</w:t>
      </w:r>
      <w:r>
        <w:rPr>
          <w:rFonts w:eastAsia="Times New Roman" w:cs="Times New Roman"/>
          <w:szCs w:val="24"/>
        </w:rPr>
        <w:t xml:space="preserve"> θ</w:t>
      </w:r>
      <w:r w:rsidRPr="00640A8C">
        <w:rPr>
          <w:rFonts w:eastAsia="Times New Roman" w:cs="Times New Roman"/>
          <w:szCs w:val="24"/>
        </w:rPr>
        <w:t>α θέλα</w:t>
      </w:r>
      <w:r w:rsidRPr="00640A8C">
        <w:rPr>
          <w:rFonts w:eastAsia="Times New Roman" w:cs="Times New Roman"/>
          <w:szCs w:val="24"/>
        </w:rPr>
        <w:t xml:space="preserve">με να αναφερθούμε </w:t>
      </w:r>
      <w:r>
        <w:rPr>
          <w:rFonts w:eastAsia="Times New Roman" w:cs="Times New Roman"/>
          <w:szCs w:val="24"/>
        </w:rPr>
        <w:t>στη δίωξη που ασκήθηκε χθες στην κ.</w:t>
      </w:r>
      <w:r w:rsidRPr="00640A8C">
        <w:rPr>
          <w:rFonts w:eastAsia="Times New Roman" w:cs="Times New Roman"/>
          <w:szCs w:val="24"/>
        </w:rPr>
        <w:t xml:space="preserve"> Δούρου</w:t>
      </w:r>
      <w:r>
        <w:rPr>
          <w:rFonts w:eastAsia="Times New Roman" w:cs="Times New Roman"/>
          <w:szCs w:val="24"/>
        </w:rPr>
        <w:t>,</w:t>
      </w:r>
      <w:r w:rsidRPr="00640A8C">
        <w:rPr>
          <w:rFonts w:eastAsia="Times New Roman" w:cs="Times New Roman"/>
          <w:szCs w:val="24"/>
        </w:rPr>
        <w:t xml:space="preserve"> αλλά και στους περισσότερους εκ των παρευρισκόμενων</w:t>
      </w:r>
      <w:r>
        <w:rPr>
          <w:rFonts w:eastAsia="Times New Roman" w:cs="Times New Roman"/>
          <w:szCs w:val="24"/>
        </w:rPr>
        <w:t>,</w:t>
      </w:r>
      <w:r w:rsidRPr="00640A8C">
        <w:rPr>
          <w:rFonts w:eastAsia="Times New Roman" w:cs="Times New Roman"/>
          <w:szCs w:val="24"/>
        </w:rPr>
        <w:t xml:space="preserve"> οι οποίοι </w:t>
      </w:r>
      <w:r>
        <w:rPr>
          <w:rFonts w:eastAsia="Times New Roman" w:cs="Times New Roman"/>
          <w:szCs w:val="24"/>
        </w:rPr>
        <w:t xml:space="preserve">μπουρδολογούσαν στην </w:t>
      </w:r>
      <w:r w:rsidRPr="00640A8C">
        <w:rPr>
          <w:rFonts w:eastAsia="Times New Roman" w:cs="Times New Roman"/>
          <w:szCs w:val="24"/>
        </w:rPr>
        <w:t>κυρ</w:t>
      </w:r>
      <w:r>
        <w:rPr>
          <w:rFonts w:eastAsia="Times New Roman" w:cs="Times New Roman"/>
          <w:szCs w:val="24"/>
        </w:rPr>
        <w:t>ιολεξία σε εκείνη την περίφημη σ</w:t>
      </w:r>
      <w:r w:rsidRPr="00640A8C">
        <w:rPr>
          <w:rFonts w:eastAsia="Times New Roman" w:cs="Times New Roman"/>
          <w:szCs w:val="24"/>
        </w:rPr>
        <w:t>ύσκεψη υπό τον Πρωθυπουργό κ</w:t>
      </w:r>
      <w:r>
        <w:rPr>
          <w:rFonts w:eastAsia="Times New Roman" w:cs="Times New Roman"/>
          <w:szCs w:val="24"/>
        </w:rPr>
        <w:t>.</w:t>
      </w:r>
      <w:r w:rsidRPr="00640A8C">
        <w:rPr>
          <w:rFonts w:eastAsia="Times New Roman" w:cs="Times New Roman"/>
          <w:szCs w:val="24"/>
        </w:rPr>
        <w:t xml:space="preserve"> Τσίπρα</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 xml:space="preserve">αμέσως μόλις είχε </w:t>
      </w:r>
      <w:r w:rsidRPr="00640A8C">
        <w:rPr>
          <w:rFonts w:eastAsia="Times New Roman" w:cs="Times New Roman"/>
          <w:szCs w:val="24"/>
        </w:rPr>
        <w:t>τελειώσει αυτή η απ</w:t>
      </w:r>
      <w:r w:rsidRPr="00640A8C">
        <w:rPr>
          <w:rFonts w:eastAsia="Times New Roman" w:cs="Times New Roman"/>
          <w:szCs w:val="24"/>
        </w:rPr>
        <w:t xml:space="preserve">ίστευτη πυρκαγιά στο Μάτι που κατέκαψε περισσότερους από </w:t>
      </w:r>
      <w:r>
        <w:rPr>
          <w:rFonts w:eastAsia="Times New Roman" w:cs="Times New Roman"/>
          <w:szCs w:val="24"/>
        </w:rPr>
        <w:t>εκατό α</w:t>
      </w:r>
      <w:r w:rsidRPr="00640A8C">
        <w:rPr>
          <w:rFonts w:eastAsia="Times New Roman" w:cs="Times New Roman"/>
          <w:szCs w:val="24"/>
        </w:rPr>
        <w:t>νθρώπους</w:t>
      </w:r>
      <w:r>
        <w:rPr>
          <w:rFonts w:eastAsia="Times New Roman" w:cs="Times New Roman"/>
          <w:szCs w:val="24"/>
        </w:rPr>
        <w:t>.</w:t>
      </w:r>
    </w:p>
    <w:p w14:paraId="4CC5AD54"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lastRenderedPageBreak/>
        <w:t xml:space="preserve">Και </w:t>
      </w:r>
      <w:r>
        <w:rPr>
          <w:rFonts w:eastAsia="Times New Roman" w:cs="Times New Roman"/>
          <w:szCs w:val="24"/>
        </w:rPr>
        <w:t xml:space="preserve">οι ίδιοι μπουρδολογούσαν </w:t>
      </w:r>
      <w:r w:rsidRPr="00640A8C">
        <w:rPr>
          <w:rFonts w:eastAsia="Times New Roman" w:cs="Times New Roman"/>
          <w:szCs w:val="24"/>
        </w:rPr>
        <w:t>και κορόιδευαν τον κόσμο σε εκείνη την περίφημη συνέντευξη Τύπου</w:t>
      </w:r>
      <w:r>
        <w:rPr>
          <w:rFonts w:eastAsia="Times New Roman" w:cs="Times New Roman"/>
          <w:szCs w:val="24"/>
        </w:rPr>
        <w:t>,</w:t>
      </w:r>
      <w:r w:rsidRPr="00640A8C">
        <w:rPr>
          <w:rFonts w:eastAsia="Times New Roman" w:cs="Times New Roman"/>
          <w:szCs w:val="24"/>
        </w:rPr>
        <w:t xml:space="preserve"> που </w:t>
      </w:r>
      <w:r>
        <w:rPr>
          <w:rFonts w:eastAsia="Times New Roman" w:cs="Times New Roman"/>
          <w:szCs w:val="24"/>
        </w:rPr>
        <w:t>εδόθη τρεις μέρες μετά υπό τον κ.</w:t>
      </w:r>
      <w:r w:rsidRPr="00640A8C">
        <w:rPr>
          <w:rFonts w:eastAsia="Times New Roman" w:cs="Times New Roman"/>
          <w:szCs w:val="24"/>
        </w:rPr>
        <w:t xml:space="preserve"> Τζανακόπουλο</w:t>
      </w:r>
      <w:r>
        <w:rPr>
          <w:rFonts w:eastAsia="Times New Roman" w:cs="Times New Roman"/>
          <w:szCs w:val="24"/>
        </w:rPr>
        <w:t>,</w:t>
      </w:r>
      <w:r w:rsidRPr="00640A8C">
        <w:rPr>
          <w:rFonts w:eastAsia="Times New Roman" w:cs="Times New Roman"/>
          <w:szCs w:val="24"/>
        </w:rPr>
        <w:t xml:space="preserve"> όπου μας έλεγαν με στοιχεία της Ελληνικής Διαστημικής Υπηρεσίας και διάφορες άλλες κοτσάνες ότι υπήρχαν πολλές εστίες</w:t>
      </w:r>
      <w:r>
        <w:rPr>
          <w:rFonts w:eastAsia="Times New Roman" w:cs="Times New Roman"/>
          <w:szCs w:val="24"/>
        </w:rPr>
        <w:t>,</w:t>
      </w:r>
      <w:r w:rsidRPr="00640A8C">
        <w:rPr>
          <w:rFonts w:eastAsia="Times New Roman" w:cs="Times New Roman"/>
          <w:szCs w:val="24"/>
        </w:rPr>
        <w:t xml:space="preserve"> ότι υπήρχε το ένα</w:t>
      </w:r>
      <w:r>
        <w:rPr>
          <w:rFonts w:eastAsia="Times New Roman" w:cs="Times New Roman"/>
          <w:szCs w:val="24"/>
        </w:rPr>
        <w:t>, ότι</w:t>
      </w:r>
      <w:r w:rsidRPr="00640A8C">
        <w:rPr>
          <w:rFonts w:eastAsia="Times New Roman" w:cs="Times New Roman"/>
          <w:szCs w:val="24"/>
        </w:rPr>
        <w:t xml:space="preserve"> υπήρχε το άλλο</w:t>
      </w:r>
      <w:r>
        <w:rPr>
          <w:rFonts w:eastAsia="Times New Roman" w:cs="Times New Roman"/>
          <w:szCs w:val="24"/>
        </w:rPr>
        <w:t>,</w:t>
      </w:r>
      <w:r w:rsidRPr="00640A8C">
        <w:rPr>
          <w:rFonts w:eastAsia="Times New Roman" w:cs="Times New Roman"/>
          <w:szCs w:val="24"/>
        </w:rPr>
        <w:t xml:space="preserve"> ότι η Πυροσβεστική και όλοι ανταποκρίθηκαν με τον καλύτερο δυνατό τρόπο</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Τ</w:t>
      </w:r>
      <w:r w:rsidRPr="00640A8C">
        <w:rPr>
          <w:rFonts w:eastAsia="Times New Roman" w:cs="Times New Roman"/>
          <w:szCs w:val="24"/>
        </w:rPr>
        <w:t>ελικά</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όσοι</w:t>
      </w:r>
      <w:r w:rsidRPr="00640A8C">
        <w:rPr>
          <w:rFonts w:eastAsia="Times New Roman" w:cs="Times New Roman"/>
          <w:szCs w:val="24"/>
        </w:rPr>
        <w:t xml:space="preserve"> παρευρίσκον</w:t>
      </w:r>
      <w:r w:rsidRPr="00640A8C">
        <w:rPr>
          <w:rFonts w:eastAsia="Times New Roman" w:cs="Times New Roman"/>
          <w:szCs w:val="24"/>
        </w:rPr>
        <w:t xml:space="preserve">ταν εκεί </w:t>
      </w:r>
      <w:r>
        <w:rPr>
          <w:rFonts w:eastAsia="Times New Roman" w:cs="Times New Roman"/>
          <w:szCs w:val="24"/>
        </w:rPr>
        <w:t xml:space="preserve">και </w:t>
      </w:r>
      <w:r w:rsidRPr="00640A8C">
        <w:rPr>
          <w:rFonts w:eastAsia="Times New Roman" w:cs="Times New Roman"/>
          <w:szCs w:val="24"/>
        </w:rPr>
        <w:t>είχαν μιλήσει</w:t>
      </w:r>
      <w:r>
        <w:rPr>
          <w:rFonts w:eastAsia="Times New Roman" w:cs="Times New Roman"/>
          <w:szCs w:val="24"/>
        </w:rPr>
        <w:t>,</w:t>
      </w:r>
      <w:r w:rsidRPr="00640A8C">
        <w:rPr>
          <w:rFonts w:eastAsia="Times New Roman" w:cs="Times New Roman"/>
          <w:szCs w:val="24"/>
        </w:rPr>
        <w:t xml:space="preserve"> σχεδόν όλοι</w:t>
      </w:r>
      <w:r>
        <w:rPr>
          <w:rFonts w:eastAsia="Times New Roman" w:cs="Times New Roman"/>
          <w:szCs w:val="24"/>
        </w:rPr>
        <w:t>,</w:t>
      </w:r>
      <w:r w:rsidRPr="00640A8C">
        <w:rPr>
          <w:rFonts w:eastAsia="Times New Roman" w:cs="Times New Roman"/>
          <w:szCs w:val="24"/>
        </w:rPr>
        <w:t xml:space="preserve"> παραπέμπονται με μία πλειάδα κατηγοριών για το απίστευτο έγκλημα</w:t>
      </w:r>
      <w:r>
        <w:rPr>
          <w:rFonts w:eastAsia="Times New Roman" w:cs="Times New Roman"/>
          <w:szCs w:val="24"/>
        </w:rPr>
        <w:t>,</w:t>
      </w:r>
      <w:r w:rsidRPr="00640A8C">
        <w:rPr>
          <w:rFonts w:eastAsia="Times New Roman" w:cs="Times New Roman"/>
          <w:szCs w:val="24"/>
        </w:rPr>
        <w:t xml:space="preserve"> το οποίο διεπράχθη στο Μάτι</w:t>
      </w:r>
      <w:r>
        <w:rPr>
          <w:rFonts w:eastAsia="Times New Roman" w:cs="Times New Roman"/>
          <w:szCs w:val="24"/>
        </w:rPr>
        <w:t>.</w:t>
      </w:r>
    </w:p>
    <w:p w14:paraId="4CC5AD55"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Η «Ελληνική Αυγή γ</w:t>
      </w:r>
      <w:r w:rsidRPr="00640A8C">
        <w:rPr>
          <w:rFonts w:eastAsia="Times New Roman" w:cs="Times New Roman"/>
          <w:szCs w:val="24"/>
        </w:rPr>
        <w:t>ια την Αττική</w:t>
      </w:r>
      <w:r>
        <w:rPr>
          <w:rFonts w:eastAsia="Times New Roman" w:cs="Times New Roman"/>
          <w:szCs w:val="24"/>
        </w:rPr>
        <w:t>», μ</w:t>
      </w:r>
      <w:r w:rsidRPr="00640A8C">
        <w:rPr>
          <w:rFonts w:eastAsia="Times New Roman" w:cs="Times New Roman"/>
          <w:szCs w:val="24"/>
        </w:rPr>
        <w:t>ιας και έρχονται και περιφερειακές και αυτοδιοικητικές εκλογές</w:t>
      </w:r>
      <w:r>
        <w:rPr>
          <w:rFonts w:eastAsia="Times New Roman" w:cs="Times New Roman"/>
          <w:szCs w:val="24"/>
        </w:rPr>
        <w:t>,</w:t>
      </w:r>
      <w:r w:rsidRPr="00640A8C">
        <w:rPr>
          <w:rFonts w:eastAsia="Times New Roman" w:cs="Times New Roman"/>
          <w:szCs w:val="24"/>
        </w:rPr>
        <w:t xml:space="preserve"> θα παρακολουθεί </w:t>
      </w:r>
      <w:r>
        <w:rPr>
          <w:rFonts w:eastAsia="Times New Roman" w:cs="Times New Roman"/>
          <w:szCs w:val="24"/>
        </w:rPr>
        <w:t>–όπως</w:t>
      </w:r>
      <w:r>
        <w:rPr>
          <w:rFonts w:eastAsia="Times New Roman" w:cs="Times New Roman"/>
          <w:szCs w:val="24"/>
        </w:rPr>
        <w:t xml:space="preserve"> </w:t>
      </w:r>
      <w:r w:rsidRPr="00640A8C">
        <w:rPr>
          <w:rFonts w:eastAsia="Times New Roman" w:cs="Times New Roman"/>
          <w:szCs w:val="24"/>
        </w:rPr>
        <w:t>παρακολουθεί όλο αυτό τον καιρό</w:t>
      </w:r>
      <w:r>
        <w:rPr>
          <w:rFonts w:eastAsia="Times New Roman" w:cs="Times New Roman"/>
          <w:szCs w:val="24"/>
        </w:rPr>
        <w:t>-</w:t>
      </w:r>
      <w:r w:rsidRPr="00640A8C">
        <w:rPr>
          <w:rFonts w:eastAsia="Times New Roman" w:cs="Times New Roman"/>
          <w:szCs w:val="24"/>
        </w:rPr>
        <w:t xml:space="preserve"> πολύ στενά αυτή την υπόθεση</w:t>
      </w:r>
      <w:r>
        <w:rPr>
          <w:rFonts w:eastAsia="Times New Roman" w:cs="Times New Roman"/>
          <w:szCs w:val="24"/>
        </w:rPr>
        <w:t>.</w:t>
      </w:r>
      <w:r w:rsidRPr="00640A8C">
        <w:rPr>
          <w:rFonts w:eastAsia="Times New Roman" w:cs="Times New Roman"/>
          <w:szCs w:val="24"/>
        </w:rPr>
        <w:t xml:space="preserve"> Δεν πρόκειται να αφήσουμε να πέσει τίποτα κάτω</w:t>
      </w:r>
      <w:r>
        <w:rPr>
          <w:rFonts w:eastAsia="Times New Roman" w:cs="Times New Roman"/>
          <w:szCs w:val="24"/>
        </w:rPr>
        <w:t>, να γλιτώσει κανένας</w:t>
      </w:r>
      <w:r w:rsidRPr="00640A8C">
        <w:rPr>
          <w:rFonts w:eastAsia="Times New Roman" w:cs="Times New Roman"/>
          <w:szCs w:val="24"/>
        </w:rPr>
        <w:t xml:space="preserve"> από τους βασικούς ή άλλους υπεύθυνους </w:t>
      </w:r>
      <w:r>
        <w:rPr>
          <w:rFonts w:eastAsia="Times New Roman" w:cs="Times New Roman"/>
          <w:szCs w:val="24"/>
        </w:rPr>
        <w:t xml:space="preserve">αυτού του δράματος </w:t>
      </w:r>
      <w:r w:rsidRPr="00640A8C">
        <w:rPr>
          <w:rFonts w:eastAsia="Times New Roman" w:cs="Times New Roman"/>
          <w:szCs w:val="24"/>
        </w:rPr>
        <w:t>στο Μάτι</w:t>
      </w:r>
      <w:r>
        <w:rPr>
          <w:rFonts w:eastAsia="Times New Roman" w:cs="Times New Roman"/>
          <w:szCs w:val="24"/>
        </w:rPr>
        <w:t>.</w:t>
      </w:r>
      <w:r w:rsidRPr="00640A8C">
        <w:rPr>
          <w:rFonts w:eastAsia="Times New Roman" w:cs="Times New Roman"/>
          <w:szCs w:val="24"/>
        </w:rPr>
        <w:t xml:space="preserve"> </w:t>
      </w:r>
    </w:p>
    <w:p w14:paraId="4CC5AD56"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Μιας και μιλάμε γι’ αυτό, θα θέλαμε να εκφράσουμε τη</w:t>
      </w:r>
      <w:r w:rsidRPr="00640A8C">
        <w:rPr>
          <w:rFonts w:eastAsia="Times New Roman" w:cs="Times New Roman"/>
          <w:szCs w:val="24"/>
        </w:rPr>
        <w:t xml:space="preserve"> συμπ</w:t>
      </w:r>
      <w:r w:rsidRPr="00640A8C">
        <w:rPr>
          <w:rFonts w:eastAsia="Times New Roman" w:cs="Times New Roman"/>
          <w:szCs w:val="24"/>
        </w:rPr>
        <w:t>άθειά μας στους συντρόφους αντιφασίστες</w:t>
      </w:r>
      <w:r>
        <w:rPr>
          <w:rFonts w:eastAsia="Times New Roman" w:cs="Times New Roman"/>
          <w:szCs w:val="24"/>
        </w:rPr>
        <w:t>,</w:t>
      </w:r>
      <w:r w:rsidRPr="00640A8C">
        <w:rPr>
          <w:rFonts w:eastAsia="Times New Roman" w:cs="Times New Roman"/>
          <w:szCs w:val="24"/>
        </w:rPr>
        <w:t xml:space="preserve"> όπως α</w:t>
      </w:r>
      <w:r>
        <w:rPr>
          <w:rFonts w:eastAsia="Times New Roman" w:cs="Times New Roman"/>
          <w:szCs w:val="24"/>
        </w:rPr>
        <w:t>ποκαλούνται αυτοί οι έμμισθοι ή</w:t>
      </w:r>
      <w:r w:rsidRPr="00640A8C">
        <w:rPr>
          <w:rFonts w:eastAsia="Times New Roman" w:cs="Times New Roman"/>
          <w:szCs w:val="24"/>
        </w:rPr>
        <w:t xml:space="preserve"> άμισθοι υπάλληλοι του Σόρος</w:t>
      </w:r>
      <w:r>
        <w:rPr>
          <w:rFonts w:eastAsia="Times New Roman" w:cs="Times New Roman"/>
          <w:szCs w:val="24"/>
        </w:rPr>
        <w:t>,</w:t>
      </w:r>
      <w:r w:rsidRPr="00640A8C">
        <w:rPr>
          <w:rFonts w:eastAsia="Times New Roman" w:cs="Times New Roman"/>
          <w:szCs w:val="24"/>
        </w:rPr>
        <w:t xml:space="preserve"> που μα</w:t>
      </w:r>
      <w:r w:rsidRPr="00640A8C">
        <w:rPr>
          <w:rFonts w:eastAsia="Times New Roman" w:cs="Times New Roman"/>
          <w:szCs w:val="24"/>
        </w:rPr>
        <w:lastRenderedPageBreak/>
        <w:t xml:space="preserve">ζεύτηκαν προχθές στο Παλαιό Φάληρο </w:t>
      </w:r>
      <w:r>
        <w:rPr>
          <w:rFonts w:eastAsia="Times New Roman" w:cs="Times New Roman"/>
          <w:szCs w:val="24"/>
        </w:rPr>
        <w:t>-</w:t>
      </w:r>
      <w:r w:rsidRPr="00640A8C">
        <w:rPr>
          <w:rFonts w:eastAsia="Times New Roman" w:cs="Times New Roman"/>
          <w:szCs w:val="24"/>
        </w:rPr>
        <w:t>τάχα μου</w:t>
      </w:r>
      <w:r>
        <w:rPr>
          <w:rFonts w:eastAsia="Times New Roman" w:cs="Times New Roman"/>
          <w:szCs w:val="24"/>
        </w:rPr>
        <w:t>-</w:t>
      </w:r>
      <w:r w:rsidRPr="00640A8C">
        <w:rPr>
          <w:rFonts w:eastAsia="Times New Roman" w:cs="Times New Roman"/>
          <w:szCs w:val="24"/>
        </w:rPr>
        <w:t xml:space="preserve"> για να ματαιώσουν την προγραμματισμένη εκδήλωση της </w:t>
      </w:r>
      <w:r>
        <w:rPr>
          <w:rFonts w:eastAsia="Times New Roman" w:cs="Times New Roman"/>
          <w:szCs w:val="24"/>
        </w:rPr>
        <w:t>«</w:t>
      </w:r>
      <w:r w:rsidRPr="00640A8C">
        <w:rPr>
          <w:rFonts w:eastAsia="Times New Roman" w:cs="Times New Roman"/>
          <w:szCs w:val="24"/>
        </w:rPr>
        <w:t>Ελληνικής Αυγής για την Αττική</w:t>
      </w:r>
      <w:r>
        <w:rPr>
          <w:rFonts w:eastAsia="Times New Roman" w:cs="Times New Roman"/>
          <w:szCs w:val="24"/>
        </w:rPr>
        <w:t>»</w:t>
      </w:r>
      <w:r w:rsidRPr="00640A8C">
        <w:rPr>
          <w:rFonts w:eastAsia="Times New Roman" w:cs="Times New Roman"/>
          <w:szCs w:val="24"/>
        </w:rPr>
        <w:t xml:space="preserve"> με την παρο</w:t>
      </w:r>
      <w:r w:rsidRPr="00640A8C">
        <w:rPr>
          <w:rFonts w:eastAsia="Times New Roman" w:cs="Times New Roman"/>
          <w:szCs w:val="24"/>
        </w:rPr>
        <w:t xml:space="preserve">υσίαση των υποψηφίων </w:t>
      </w:r>
      <w:r>
        <w:rPr>
          <w:rFonts w:eastAsia="Times New Roman" w:cs="Times New Roman"/>
          <w:szCs w:val="24"/>
        </w:rPr>
        <w:t>μας.</w:t>
      </w:r>
      <w:r w:rsidRPr="00640A8C">
        <w:rPr>
          <w:rFonts w:eastAsia="Times New Roman" w:cs="Times New Roman"/>
          <w:szCs w:val="24"/>
        </w:rPr>
        <w:t xml:space="preserve"> </w:t>
      </w:r>
    </w:p>
    <w:p w14:paraId="4CC5AD57"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 xml:space="preserve">Θα </w:t>
      </w:r>
      <w:r>
        <w:rPr>
          <w:rFonts w:eastAsia="Times New Roman" w:cs="Times New Roman"/>
          <w:szCs w:val="24"/>
        </w:rPr>
        <w:t>σας στενο</w:t>
      </w:r>
      <w:r w:rsidRPr="00640A8C">
        <w:rPr>
          <w:rFonts w:eastAsia="Times New Roman" w:cs="Times New Roman"/>
          <w:szCs w:val="24"/>
        </w:rPr>
        <w:t xml:space="preserve">χωρήσουμε για μία ακόμα φορά και θα στεναχωρηθείτε ακόμα περισσότερο το βράδυ των αυτοδιοικητικών εκλογών σε Δήμο </w:t>
      </w:r>
      <w:r>
        <w:rPr>
          <w:rFonts w:eastAsia="Times New Roman" w:cs="Times New Roman"/>
          <w:szCs w:val="24"/>
        </w:rPr>
        <w:t xml:space="preserve">Αθηναίων, σε </w:t>
      </w:r>
      <w:r w:rsidRPr="00640A8C">
        <w:rPr>
          <w:rFonts w:eastAsia="Times New Roman" w:cs="Times New Roman"/>
          <w:szCs w:val="24"/>
        </w:rPr>
        <w:t>Περιφέρεια Αττικής</w:t>
      </w:r>
      <w:r>
        <w:rPr>
          <w:rFonts w:eastAsia="Times New Roman" w:cs="Times New Roman"/>
          <w:szCs w:val="24"/>
        </w:rPr>
        <w:t>,</w:t>
      </w:r>
      <w:r w:rsidRPr="00640A8C">
        <w:rPr>
          <w:rFonts w:eastAsia="Times New Roman" w:cs="Times New Roman"/>
          <w:szCs w:val="24"/>
        </w:rPr>
        <w:t xml:space="preserve"> αλλά και αλλού</w:t>
      </w:r>
      <w:r>
        <w:rPr>
          <w:rFonts w:eastAsia="Times New Roman" w:cs="Times New Roman"/>
          <w:szCs w:val="24"/>
        </w:rPr>
        <w:t>,</w:t>
      </w:r>
      <w:r w:rsidRPr="00640A8C">
        <w:rPr>
          <w:rFonts w:eastAsia="Times New Roman" w:cs="Times New Roman"/>
          <w:szCs w:val="24"/>
        </w:rPr>
        <w:t xml:space="preserve"> με τα αποτελέσματα τα οποία έρχονται</w:t>
      </w:r>
      <w:r>
        <w:rPr>
          <w:rFonts w:eastAsia="Times New Roman" w:cs="Times New Roman"/>
          <w:szCs w:val="24"/>
        </w:rPr>
        <w:t>.</w:t>
      </w:r>
    </w:p>
    <w:p w14:paraId="4CC5AD58"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 xml:space="preserve">Θα θέλαμε </w:t>
      </w:r>
      <w:r>
        <w:rPr>
          <w:rFonts w:eastAsia="Times New Roman" w:cs="Times New Roman"/>
          <w:szCs w:val="24"/>
        </w:rPr>
        <w:t>να ρωτ</w:t>
      </w:r>
      <w:r>
        <w:rPr>
          <w:rFonts w:eastAsia="Times New Roman" w:cs="Times New Roman"/>
          <w:szCs w:val="24"/>
        </w:rPr>
        <w:t>ήσουμε τι γίνεται και αν ε</w:t>
      </w:r>
      <w:r w:rsidRPr="00640A8C">
        <w:rPr>
          <w:rFonts w:eastAsia="Times New Roman" w:cs="Times New Roman"/>
          <w:szCs w:val="24"/>
        </w:rPr>
        <w:t>πιτέλους θα παραιτηθεί έστω και έν</w:t>
      </w:r>
      <w:r>
        <w:rPr>
          <w:rFonts w:eastAsia="Times New Roman" w:cs="Times New Roman"/>
          <w:szCs w:val="24"/>
        </w:rPr>
        <w:t xml:space="preserve">ας άνθρωπος για λόγους ευθιξίας, </w:t>
      </w:r>
      <w:r w:rsidRPr="00640A8C">
        <w:rPr>
          <w:rFonts w:eastAsia="Times New Roman" w:cs="Times New Roman"/>
          <w:szCs w:val="24"/>
        </w:rPr>
        <w:t>τάχα μου</w:t>
      </w:r>
      <w:r>
        <w:rPr>
          <w:rFonts w:eastAsia="Times New Roman" w:cs="Times New Roman"/>
          <w:szCs w:val="24"/>
        </w:rPr>
        <w:t>,</w:t>
      </w:r>
      <w:r w:rsidRPr="00640A8C">
        <w:rPr>
          <w:rFonts w:eastAsia="Times New Roman" w:cs="Times New Roman"/>
          <w:szCs w:val="24"/>
        </w:rPr>
        <w:t xml:space="preserve"> για τα μάτια του κόσμου για το τραγικό περιστατικό που συνέβη προχθές σε </w:t>
      </w:r>
      <w:r>
        <w:rPr>
          <w:rFonts w:eastAsia="Times New Roman" w:cs="Times New Roman"/>
          <w:szCs w:val="24"/>
        </w:rPr>
        <w:t>ν</w:t>
      </w:r>
      <w:r w:rsidRPr="00640A8C">
        <w:rPr>
          <w:rFonts w:eastAsia="Times New Roman" w:cs="Times New Roman"/>
          <w:szCs w:val="24"/>
        </w:rPr>
        <w:t xml:space="preserve">οσοκομείο </w:t>
      </w:r>
      <w:r w:rsidRPr="00640A8C">
        <w:rPr>
          <w:rFonts w:eastAsia="Times New Roman" w:cs="Times New Roman"/>
          <w:szCs w:val="24"/>
        </w:rPr>
        <w:t>της Αττικής</w:t>
      </w:r>
      <w:r>
        <w:rPr>
          <w:rFonts w:eastAsia="Times New Roman" w:cs="Times New Roman"/>
          <w:szCs w:val="24"/>
        </w:rPr>
        <w:t>,</w:t>
      </w:r>
      <w:r w:rsidRPr="00640A8C">
        <w:rPr>
          <w:rFonts w:eastAsia="Times New Roman" w:cs="Times New Roman"/>
          <w:szCs w:val="24"/>
        </w:rPr>
        <w:t xml:space="preserve"> όπου νοσηλευόμενος κάηκε στην κυριολεξία</w:t>
      </w:r>
      <w:r>
        <w:rPr>
          <w:rFonts w:eastAsia="Times New Roman" w:cs="Times New Roman"/>
          <w:szCs w:val="24"/>
        </w:rPr>
        <w:t>.</w:t>
      </w:r>
      <w:r w:rsidRPr="00640A8C">
        <w:rPr>
          <w:rFonts w:eastAsia="Times New Roman" w:cs="Times New Roman"/>
          <w:szCs w:val="24"/>
        </w:rPr>
        <w:t xml:space="preserve"> Οι φωτογραφίες που είδαν το φως της δημοσιότητας ήταν τραγικές</w:t>
      </w:r>
      <w:r>
        <w:rPr>
          <w:rFonts w:eastAsia="Times New Roman" w:cs="Times New Roman"/>
          <w:szCs w:val="24"/>
        </w:rPr>
        <w:t>.</w:t>
      </w:r>
      <w:r w:rsidRPr="00640A8C">
        <w:rPr>
          <w:rFonts w:eastAsia="Times New Roman" w:cs="Times New Roman"/>
          <w:szCs w:val="24"/>
        </w:rPr>
        <w:t xml:space="preserve"> Είχε καεί το κρεβάτι του και μαζί και αυτός </w:t>
      </w:r>
      <w:r>
        <w:rPr>
          <w:rFonts w:eastAsia="Times New Roman" w:cs="Times New Roman"/>
          <w:szCs w:val="24"/>
        </w:rPr>
        <w:t>ο οποίος ήταν α</w:t>
      </w:r>
      <w:r w:rsidRPr="00640A8C">
        <w:rPr>
          <w:rFonts w:eastAsia="Times New Roman" w:cs="Times New Roman"/>
          <w:szCs w:val="24"/>
        </w:rPr>
        <w:t>νήμπορος</w:t>
      </w:r>
      <w:r>
        <w:rPr>
          <w:rFonts w:eastAsia="Times New Roman" w:cs="Times New Roman"/>
          <w:szCs w:val="24"/>
        </w:rPr>
        <w:t>.</w:t>
      </w:r>
      <w:r w:rsidRPr="00640A8C">
        <w:rPr>
          <w:rFonts w:eastAsia="Times New Roman" w:cs="Times New Roman"/>
          <w:szCs w:val="24"/>
        </w:rPr>
        <w:t xml:space="preserve"> Και δεν υπήρχε ούτε σύστημα πυρόσβεσης ούτε κανένας να τον βοηθήσει</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 xml:space="preserve">Βλέπουμε </w:t>
      </w:r>
      <w:r w:rsidRPr="00640A8C">
        <w:rPr>
          <w:rFonts w:eastAsia="Times New Roman" w:cs="Times New Roman"/>
          <w:szCs w:val="24"/>
        </w:rPr>
        <w:t xml:space="preserve">ότι μάλλον θα γίνει </w:t>
      </w:r>
      <w:r>
        <w:rPr>
          <w:rFonts w:eastAsia="Times New Roman" w:cs="Times New Roman"/>
          <w:szCs w:val="24"/>
        </w:rPr>
        <w:t xml:space="preserve">κι εκεί μια ΕΔΕ, </w:t>
      </w:r>
      <w:r w:rsidRPr="00640A8C">
        <w:rPr>
          <w:rFonts w:eastAsia="Times New Roman" w:cs="Times New Roman"/>
          <w:szCs w:val="24"/>
        </w:rPr>
        <w:t>η οποία</w:t>
      </w:r>
      <w:r w:rsidRPr="00640A8C">
        <w:rPr>
          <w:rFonts w:eastAsia="Times New Roman" w:cs="Times New Roman"/>
          <w:szCs w:val="24"/>
        </w:rPr>
        <w:t xml:space="preserve"> θα καταλήξει στα τάρταρα</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 xml:space="preserve">όπως </w:t>
      </w:r>
      <w:r w:rsidRPr="00640A8C">
        <w:rPr>
          <w:rFonts w:eastAsia="Times New Roman" w:cs="Times New Roman"/>
          <w:szCs w:val="24"/>
        </w:rPr>
        <w:t>καταλήγουν οι περισσότερες</w:t>
      </w:r>
      <w:r>
        <w:rPr>
          <w:rFonts w:eastAsia="Times New Roman" w:cs="Times New Roman"/>
          <w:szCs w:val="24"/>
        </w:rPr>
        <w:t>.</w:t>
      </w:r>
    </w:p>
    <w:p w14:paraId="4CC5AD59"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lastRenderedPageBreak/>
        <w:t>Βλέπουμε</w:t>
      </w:r>
      <w:r>
        <w:rPr>
          <w:rFonts w:eastAsia="Times New Roman" w:cs="Times New Roman"/>
          <w:szCs w:val="24"/>
        </w:rPr>
        <w:t>,</w:t>
      </w:r>
      <w:r w:rsidRPr="00640A8C">
        <w:rPr>
          <w:rFonts w:eastAsia="Times New Roman" w:cs="Times New Roman"/>
          <w:szCs w:val="24"/>
        </w:rPr>
        <w:t xml:space="preserve"> δυστυχώς</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 xml:space="preserve">αυτές τις </w:t>
      </w:r>
      <w:r w:rsidRPr="00640A8C">
        <w:rPr>
          <w:rFonts w:eastAsia="Times New Roman" w:cs="Times New Roman"/>
          <w:szCs w:val="24"/>
        </w:rPr>
        <w:t>μέρες</w:t>
      </w:r>
      <w:r>
        <w:rPr>
          <w:rFonts w:eastAsia="Times New Roman" w:cs="Times New Roman"/>
          <w:szCs w:val="24"/>
        </w:rPr>
        <w:t>,</w:t>
      </w:r>
      <w:r w:rsidRPr="00640A8C">
        <w:rPr>
          <w:rFonts w:eastAsia="Times New Roman" w:cs="Times New Roman"/>
          <w:szCs w:val="24"/>
        </w:rPr>
        <w:t xml:space="preserve"> αυτές τις εβδομάδες</w:t>
      </w:r>
      <w:r>
        <w:rPr>
          <w:rFonts w:eastAsia="Times New Roman" w:cs="Times New Roman"/>
          <w:szCs w:val="24"/>
        </w:rPr>
        <w:t>,</w:t>
      </w:r>
      <w:r w:rsidRPr="00640A8C">
        <w:rPr>
          <w:rFonts w:eastAsia="Times New Roman" w:cs="Times New Roman"/>
          <w:szCs w:val="24"/>
        </w:rPr>
        <w:t xml:space="preserve"> αυτούς τους μήνες </w:t>
      </w:r>
      <w:r>
        <w:rPr>
          <w:rFonts w:eastAsia="Times New Roman" w:cs="Times New Roman"/>
          <w:szCs w:val="24"/>
        </w:rPr>
        <w:t xml:space="preserve">ένα </w:t>
      </w:r>
      <w:r w:rsidRPr="00640A8C">
        <w:rPr>
          <w:rFonts w:eastAsia="Times New Roman" w:cs="Times New Roman"/>
          <w:szCs w:val="24"/>
        </w:rPr>
        <w:t xml:space="preserve">απίστευτο </w:t>
      </w:r>
      <w:r>
        <w:rPr>
          <w:rFonts w:eastAsia="Times New Roman" w:cs="Times New Roman"/>
          <w:szCs w:val="24"/>
        </w:rPr>
        <w:t xml:space="preserve">–πώς να το χαρακτηρίσουμε;- </w:t>
      </w:r>
      <w:r w:rsidRPr="00640A8C">
        <w:rPr>
          <w:rFonts w:eastAsia="Times New Roman" w:cs="Times New Roman"/>
          <w:szCs w:val="24"/>
        </w:rPr>
        <w:t>πισωγύρισμα</w:t>
      </w:r>
      <w:r>
        <w:rPr>
          <w:rFonts w:eastAsia="Times New Roman" w:cs="Times New Roman"/>
          <w:szCs w:val="24"/>
        </w:rPr>
        <w:t xml:space="preserve">, ένα ανθελληνικό κρεσέντο </w:t>
      </w:r>
      <w:r w:rsidRPr="00640A8C">
        <w:rPr>
          <w:rFonts w:eastAsia="Times New Roman" w:cs="Times New Roman"/>
          <w:szCs w:val="24"/>
        </w:rPr>
        <w:t>από το σύνολο</w:t>
      </w:r>
      <w:r>
        <w:rPr>
          <w:rFonts w:eastAsia="Times New Roman" w:cs="Times New Roman"/>
          <w:szCs w:val="24"/>
        </w:rPr>
        <w:t>,</w:t>
      </w:r>
      <w:r w:rsidRPr="00640A8C">
        <w:rPr>
          <w:rFonts w:eastAsia="Times New Roman" w:cs="Times New Roman"/>
          <w:szCs w:val="24"/>
        </w:rPr>
        <w:t xml:space="preserve"> δυστυχώς</w:t>
      </w:r>
      <w:r>
        <w:rPr>
          <w:rFonts w:eastAsia="Times New Roman" w:cs="Times New Roman"/>
          <w:szCs w:val="24"/>
        </w:rPr>
        <w:t>,</w:t>
      </w:r>
      <w:r w:rsidRPr="00640A8C">
        <w:rPr>
          <w:rFonts w:eastAsia="Times New Roman" w:cs="Times New Roman"/>
          <w:szCs w:val="24"/>
        </w:rPr>
        <w:t xml:space="preserve"> του λεγόμενου </w:t>
      </w:r>
      <w:r>
        <w:rPr>
          <w:rFonts w:eastAsia="Times New Roman" w:cs="Times New Roman"/>
          <w:szCs w:val="24"/>
        </w:rPr>
        <w:t>–</w:t>
      </w:r>
      <w:r>
        <w:rPr>
          <w:rFonts w:eastAsia="Times New Roman" w:cs="Times New Roman"/>
          <w:szCs w:val="24"/>
        </w:rPr>
        <w:t>εντός πολλών εισαγωγικών- «</w:t>
      </w:r>
      <w:r w:rsidRPr="00640A8C">
        <w:rPr>
          <w:rFonts w:eastAsia="Times New Roman" w:cs="Times New Roman"/>
          <w:szCs w:val="24"/>
        </w:rPr>
        <w:t>συνταγματικού τόξου</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μ</w:t>
      </w:r>
      <w:r w:rsidRPr="00640A8C">
        <w:rPr>
          <w:rFonts w:eastAsia="Times New Roman" w:cs="Times New Roman"/>
          <w:szCs w:val="24"/>
        </w:rPr>
        <w:t>ε αφορμή τη χθεσινή συζήτηση για το δημογραφικό</w:t>
      </w:r>
      <w:r>
        <w:rPr>
          <w:rFonts w:eastAsia="Times New Roman" w:cs="Times New Roman"/>
          <w:szCs w:val="24"/>
        </w:rPr>
        <w:t>, με αφορμή τη</w:t>
      </w:r>
      <w:r w:rsidRPr="00640A8C">
        <w:rPr>
          <w:rFonts w:eastAsia="Times New Roman" w:cs="Times New Roman"/>
          <w:szCs w:val="24"/>
        </w:rPr>
        <w:t xml:space="preserve"> σημερινή και τη χθεσινή </w:t>
      </w:r>
      <w:r>
        <w:rPr>
          <w:rFonts w:eastAsia="Times New Roman" w:cs="Times New Roman"/>
          <w:szCs w:val="24"/>
        </w:rPr>
        <w:t xml:space="preserve">συζήτηση </w:t>
      </w:r>
      <w:r w:rsidRPr="00640A8C">
        <w:rPr>
          <w:rFonts w:eastAsia="Times New Roman" w:cs="Times New Roman"/>
          <w:szCs w:val="24"/>
        </w:rPr>
        <w:t xml:space="preserve">εντός του </w:t>
      </w:r>
      <w:r>
        <w:rPr>
          <w:rFonts w:eastAsia="Times New Roman" w:cs="Times New Roman"/>
          <w:szCs w:val="24"/>
        </w:rPr>
        <w:t>ε</w:t>
      </w:r>
      <w:r w:rsidRPr="00640A8C">
        <w:rPr>
          <w:rFonts w:eastAsia="Times New Roman" w:cs="Times New Roman"/>
          <w:szCs w:val="24"/>
        </w:rPr>
        <w:t xml:space="preserve">λληνικού </w:t>
      </w:r>
      <w:r w:rsidRPr="00640A8C">
        <w:rPr>
          <w:rFonts w:eastAsia="Times New Roman" w:cs="Times New Roman"/>
          <w:szCs w:val="24"/>
        </w:rPr>
        <w:t>Κοινοβουλίου για ένα άρθρο</w:t>
      </w:r>
      <w:r>
        <w:rPr>
          <w:rFonts w:eastAsia="Times New Roman" w:cs="Times New Roman"/>
          <w:szCs w:val="24"/>
        </w:rPr>
        <w:t>,</w:t>
      </w:r>
      <w:r w:rsidRPr="00640A8C">
        <w:rPr>
          <w:rFonts w:eastAsia="Times New Roman" w:cs="Times New Roman"/>
          <w:szCs w:val="24"/>
        </w:rPr>
        <w:t xml:space="preserve"> το άρθρο 9</w:t>
      </w:r>
      <w:r>
        <w:rPr>
          <w:rFonts w:eastAsia="Times New Roman" w:cs="Times New Roman"/>
          <w:szCs w:val="24"/>
        </w:rPr>
        <w:t>1,</w:t>
      </w:r>
      <w:r w:rsidRPr="00640A8C">
        <w:rPr>
          <w:rFonts w:eastAsia="Times New Roman" w:cs="Times New Roman"/>
          <w:szCs w:val="24"/>
        </w:rPr>
        <w:t xml:space="preserve"> στο οποίο θα αναφερθούμε εντός ολίγου</w:t>
      </w:r>
      <w:r>
        <w:rPr>
          <w:rFonts w:eastAsia="Times New Roman" w:cs="Times New Roman"/>
          <w:szCs w:val="24"/>
        </w:rPr>
        <w:t>.</w:t>
      </w:r>
    </w:p>
    <w:p w14:paraId="4CC5AD5A"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Ακούσαμε απ</w:t>
      </w:r>
      <w:r w:rsidRPr="00640A8C">
        <w:rPr>
          <w:rFonts w:eastAsia="Times New Roman" w:cs="Times New Roman"/>
          <w:szCs w:val="24"/>
        </w:rPr>
        <w:t>ίστευτα πράγματα</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χ</w:t>
      </w:r>
      <w:r w:rsidRPr="00640A8C">
        <w:rPr>
          <w:rFonts w:eastAsia="Times New Roman" w:cs="Times New Roman"/>
          <w:szCs w:val="24"/>
        </w:rPr>
        <w:t>θες για το δημογ</w:t>
      </w:r>
      <w:r>
        <w:rPr>
          <w:rFonts w:eastAsia="Times New Roman" w:cs="Times New Roman"/>
          <w:szCs w:val="24"/>
        </w:rPr>
        <w:t>ραφικό και από τον Πρωθυπουργό, α</w:t>
      </w:r>
      <w:r w:rsidRPr="00640A8C">
        <w:rPr>
          <w:rFonts w:eastAsia="Times New Roman" w:cs="Times New Roman"/>
          <w:szCs w:val="24"/>
        </w:rPr>
        <w:t>λλά και από τον Αρχηγό της Αξιωματικής Αντιπολίτευσης</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όπου ε</w:t>
      </w:r>
      <w:r w:rsidRPr="00640A8C">
        <w:rPr>
          <w:rFonts w:eastAsia="Times New Roman" w:cs="Times New Roman"/>
          <w:szCs w:val="24"/>
        </w:rPr>
        <w:t xml:space="preserve">νώ η πατρίδα μας καταρρέει δημογραφικά </w:t>
      </w:r>
      <w:r>
        <w:rPr>
          <w:rFonts w:eastAsia="Times New Roman" w:cs="Times New Roman"/>
          <w:szCs w:val="24"/>
        </w:rPr>
        <w:t>-</w:t>
      </w:r>
      <w:r w:rsidRPr="00640A8C">
        <w:rPr>
          <w:rFonts w:eastAsia="Times New Roman" w:cs="Times New Roman"/>
          <w:szCs w:val="24"/>
        </w:rPr>
        <w:t xml:space="preserve">έχουμε μία γενοκτονία </w:t>
      </w:r>
      <w:r>
        <w:rPr>
          <w:rFonts w:eastAsia="Times New Roman" w:cs="Times New Roman"/>
          <w:szCs w:val="24"/>
        </w:rPr>
        <w:t xml:space="preserve">εν καιρώ ειρήνης- προτείνονται </w:t>
      </w:r>
      <w:r w:rsidRPr="00640A8C">
        <w:rPr>
          <w:rFonts w:eastAsia="Times New Roman" w:cs="Times New Roman"/>
          <w:szCs w:val="24"/>
        </w:rPr>
        <w:t>λύσεις</w:t>
      </w:r>
      <w:r>
        <w:rPr>
          <w:rFonts w:eastAsia="Times New Roman" w:cs="Times New Roman"/>
          <w:szCs w:val="24"/>
        </w:rPr>
        <w:t>,</w:t>
      </w:r>
      <w:r w:rsidRPr="00640A8C">
        <w:rPr>
          <w:rFonts w:eastAsia="Times New Roman" w:cs="Times New Roman"/>
          <w:szCs w:val="24"/>
        </w:rPr>
        <w:t xml:space="preserve"> οι οποίες είναι </w:t>
      </w:r>
      <w:r>
        <w:rPr>
          <w:rFonts w:eastAsia="Times New Roman" w:cs="Times New Roman"/>
          <w:szCs w:val="24"/>
        </w:rPr>
        <w:t>τουλάχιστο</w:t>
      </w:r>
      <w:r>
        <w:rPr>
          <w:rFonts w:eastAsia="Times New Roman" w:cs="Times New Roman"/>
          <w:szCs w:val="24"/>
        </w:rPr>
        <w:t xml:space="preserve">ν </w:t>
      </w:r>
      <w:r w:rsidRPr="00640A8C">
        <w:rPr>
          <w:rFonts w:eastAsia="Times New Roman" w:cs="Times New Roman"/>
          <w:szCs w:val="24"/>
        </w:rPr>
        <w:t>γελοίες</w:t>
      </w:r>
      <w:r>
        <w:rPr>
          <w:rFonts w:eastAsia="Times New Roman" w:cs="Times New Roman"/>
          <w:szCs w:val="24"/>
        </w:rPr>
        <w:t>,</w:t>
      </w:r>
      <w:r w:rsidRPr="00640A8C">
        <w:rPr>
          <w:rFonts w:eastAsia="Times New Roman" w:cs="Times New Roman"/>
          <w:szCs w:val="24"/>
        </w:rPr>
        <w:t xml:space="preserve"> άθλιες και ανθελληνικές</w:t>
      </w:r>
      <w:r>
        <w:rPr>
          <w:rFonts w:eastAsia="Times New Roman" w:cs="Times New Roman"/>
          <w:szCs w:val="24"/>
        </w:rPr>
        <w:t>.</w:t>
      </w:r>
      <w:r w:rsidRPr="00640A8C">
        <w:rPr>
          <w:rFonts w:eastAsia="Times New Roman" w:cs="Times New Roman"/>
          <w:szCs w:val="24"/>
        </w:rPr>
        <w:t xml:space="preserve"> Καταλήξαμε στο συμπέρασμα ότι πρέπει να ενσωματωθούν οι λαθρομετανάστες</w:t>
      </w:r>
      <w:r>
        <w:rPr>
          <w:rFonts w:eastAsia="Times New Roman" w:cs="Times New Roman"/>
          <w:szCs w:val="24"/>
        </w:rPr>
        <w:t xml:space="preserve">, που </w:t>
      </w:r>
      <w:r w:rsidRPr="00640A8C">
        <w:rPr>
          <w:rFonts w:eastAsia="Times New Roman" w:cs="Times New Roman"/>
          <w:szCs w:val="24"/>
        </w:rPr>
        <w:t xml:space="preserve">ειδικότερα </w:t>
      </w:r>
      <w:r>
        <w:rPr>
          <w:rFonts w:eastAsia="Times New Roman" w:cs="Times New Roman"/>
          <w:szCs w:val="24"/>
        </w:rPr>
        <w:t xml:space="preserve">την </w:t>
      </w:r>
      <w:r w:rsidRPr="00640A8C">
        <w:rPr>
          <w:rFonts w:eastAsia="Times New Roman" w:cs="Times New Roman"/>
          <w:szCs w:val="24"/>
        </w:rPr>
        <w:t xml:space="preserve">τελευταία πενταετία έχουν εισβάλει στην πατρίδα </w:t>
      </w:r>
      <w:r>
        <w:rPr>
          <w:rFonts w:eastAsia="Times New Roman" w:cs="Times New Roman"/>
          <w:szCs w:val="24"/>
        </w:rPr>
        <w:t>μας.</w:t>
      </w:r>
      <w:r w:rsidRPr="00640A8C">
        <w:rPr>
          <w:rFonts w:eastAsia="Times New Roman" w:cs="Times New Roman"/>
          <w:szCs w:val="24"/>
        </w:rPr>
        <w:t xml:space="preserve"> </w:t>
      </w:r>
    </w:p>
    <w:p w14:paraId="4CC5AD5B"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 xml:space="preserve">Είδατε </w:t>
      </w:r>
      <w:r>
        <w:rPr>
          <w:rFonts w:eastAsia="Times New Roman" w:cs="Times New Roman"/>
          <w:szCs w:val="24"/>
        </w:rPr>
        <w:t>π</w:t>
      </w:r>
      <w:r w:rsidRPr="00640A8C">
        <w:rPr>
          <w:rFonts w:eastAsia="Times New Roman" w:cs="Times New Roman"/>
          <w:szCs w:val="24"/>
        </w:rPr>
        <w:t xml:space="preserve">όσο ωραία </w:t>
      </w:r>
      <w:r>
        <w:rPr>
          <w:rFonts w:eastAsia="Times New Roman" w:cs="Times New Roman"/>
          <w:szCs w:val="24"/>
        </w:rPr>
        <w:t xml:space="preserve">τα κατάφεραν με τη </w:t>
      </w:r>
      <w:r w:rsidRPr="00640A8C">
        <w:rPr>
          <w:rFonts w:eastAsia="Times New Roman" w:cs="Times New Roman"/>
          <w:szCs w:val="24"/>
        </w:rPr>
        <w:t>μέθοδο της σαλαμοποίησης</w:t>
      </w:r>
      <w:r>
        <w:rPr>
          <w:rFonts w:eastAsia="Times New Roman" w:cs="Times New Roman"/>
          <w:szCs w:val="24"/>
        </w:rPr>
        <w:t>,</w:t>
      </w:r>
      <w:r w:rsidRPr="00640A8C">
        <w:rPr>
          <w:rFonts w:eastAsia="Times New Roman" w:cs="Times New Roman"/>
          <w:szCs w:val="24"/>
        </w:rPr>
        <w:t xml:space="preserve"> αγαπητοί Έλληνες και Ελληνίδες</w:t>
      </w:r>
      <w:r>
        <w:rPr>
          <w:rFonts w:eastAsia="Times New Roman" w:cs="Times New Roman"/>
          <w:szCs w:val="24"/>
        </w:rPr>
        <w:t>,</w:t>
      </w:r>
      <w:r w:rsidRPr="00640A8C">
        <w:rPr>
          <w:rFonts w:eastAsia="Times New Roman" w:cs="Times New Roman"/>
          <w:szCs w:val="24"/>
        </w:rPr>
        <w:t xml:space="preserve"> που μας παρακολουθείτε</w:t>
      </w:r>
      <w:r>
        <w:rPr>
          <w:rFonts w:eastAsia="Times New Roman" w:cs="Times New Roman"/>
          <w:szCs w:val="24"/>
        </w:rPr>
        <w:t>,</w:t>
      </w:r>
      <w:r w:rsidRPr="00640A8C">
        <w:rPr>
          <w:rFonts w:eastAsia="Times New Roman" w:cs="Times New Roman"/>
          <w:szCs w:val="24"/>
        </w:rPr>
        <w:t xml:space="preserve"> όσοι μας παρακολουθείτε</w:t>
      </w:r>
      <w:r>
        <w:rPr>
          <w:rFonts w:eastAsia="Times New Roman" w:cs="Times New Roman"/>
          <w:szCs w:val="24"/>
        </w:rPr>
        <w:t>;</w:t>
      </w:r>
      <w:r w:rsidRPr="00640A8C">
        <w:rPr>
          <w:rFonts w:eastAsia="Times New Roman" w:cs="Times New Roman"/>
          <w:szCs w:val="24"/>
        </w:rPr>
        <w:t xml:space="preserve"> Το 2015</w:t>
      </w:r>
      <w:r>
        <w:rPr>
          <w:rFonts w:eastAsia="Times New Roman" w:cs="Times New Roman"/>
          <w:szCs w:val="24"/>
        </w:rPr>
        <w:t>,</w:t>
      </w:r>
      <w:r w:rsidRPr="00640A8C">
        <w:rPr>
          <w:rFonts w:eastAsia="Times New Roman" w:cs="Times New Roman"/>
          <w:szCs w:val="24"/>
        </w:rPr>
        <w:t xml:space="preserve"> όταν ξεκίνησαν </w:t>
      </w:r>
      <w:r w:rsidRPr="00640A8C">
        <w:rPr>
          <w:rFonts w:eastAsia="Times New Roman" w:cs="Times New Roman"/>
          <w:szCs w:val="24"/>
        </w:rPr>
        <w:lastRenderedPageBreak/>
        <w:t xml:space="preserve">τα πέντε </w:t>
      </w:r>
      <w:r>
        <w:rPr>
          <w:rFonts w:eastAsia="Times New Roman" w:cs="Times New Roman"/>
          <w:szCs w:val="24"/>
          <w:lang w:val="en-US"/>
        </w:rPr>
        <w:t>H</w:t>
      </w:r>
      <w:r w:rsidRPr="00640A8C">
        <w:rPr>
          <w:rFonts w:eastAsia="Times New Roman" w:cs="Times New Roman"/>
          <w:szCs w:val="24"/>
          <w:lang w:val="en-US"/>
        </w:rPr>
        <w:t>ot</w:t>
      </w:r>
      <w:r w:rsidRPr="00F24454">
        <w:rPr>
          <w:rFonts w:eastAsia="Times New Roman" w:cs="Times New Roman"/>
          <w:szCs w:val="24"/>
        </w:rPr>
        <w:t>-</w:t>
      </w:r>
      <w:r w:rsidRPr="00640A8C">
        <w:rPr>
          <w:rFonts w:eastAsia="Times New Roman" w:cs="Times New Roman"/>
          <w:szCs w:val="24"/>
          <w:lang w:val="en-US"/>
        </w:rPr>
        <w:t>spot</w:t>
      </w:r>
      <w:r>
        <w:rPr>
          <w:rFonts w:eastAsia="Times New Roman" w:cs="Times New Roman"/>
          <w:szCs w:val="24"/>
          <w:lang w:val="en-US"/>
        </w:rPr>
        <w:t>s</w:t>
      </w:r>
      <w:r w:rsidRPr="00640A8C">
        <w:rPr>
          <w:rFonts w:eastAsia="Times New Roman" w:cs="Times New Roman"/>
          <w:szCs w:val="24"/>
        </w:rPr>
        <w:t xml:space="preserve"> </w:t>
      </w:r>
      <w:r>
        <w:rPr>
          <w:rFonts w:eastAsia="Times New Roman" w:cs="Times New Roman"/>
          <w:szCs w:val="24"/>
        </w:rPr>
        <w:t xml:space="preserve">είχαν </w:t>
      </w:r>
      <w:r w:rsidRPr="00640A8C">
        <w:rPr>
          <w:rFonts w:eastAsia="Times New Roman" w:cs="Times New Roman"/>
          <w:szCs w:val="24"/>
        </w:rPr>
        <w:t>πει ότι θα γίνουν</w:t>
      </w:r>
      <w:r w:rsidRPr="00FD1C19">
        <w:rPr>
          <w:rFonts w:eastAsia="Times New Roman" w:cs="Times New Roman"/>
          <w:szCs w:val="24"/>
        </w:rPr>
        <w:t xml:space="preserve"> </w:t>
      </w:r>
      <w:r>
        <w:rPr>
          <w:rFonts w:eastAsia="Times New Roman" w:cs="Times New Roman"/>
          <w:szCs w:val="24"/>
        </w:rPr>
        <w:t>πέντε</w:t>
      </w:r>
      <w:r w:rsidRPr="00640A8C">
        <w:rPr>
          <w:rFonts w:eastAsia="Times New Roman" w:cs="Times New Roman"/>
          <w:szCs w:val="24"/>
        </w:rPr>
        <w:t xml:space="preserve"> στα νησιά του Αιγαίου μέχρι να εξεταστούν οι περιπτώσεις τους και </w:t>
      </w:r>
      <w:r>
        <w:rPr>
          <w:rFonts w:eastAsia="Times New Roman" w:cs="Times New Roman"/>
          <w:szCs w:val="24"/>
        </w:rPr>
        <w:t xml:space="preserve">ή </w:t>
      </w:r>
      <w:r w:rsidRPr="00640A8C">
        <w:rPr>
          <w:rFonts w:eastAsia="Times New Roman" w:cs="Times New Roman"/>
          <w:szCs w:val="24"/>
        </w:rPr>
        <w:t>να πάρουν άσυλο και να φύγουν ή ν</w:t>
      </w:r>
      <w:r w:rsidRPr="00640A8C">
        <w:rPr>
          <w:rFonts w:eastAsia="Times New Roman" w:cs="Times New Roman"/>
          <w:szCs w:val="24"/>
        </w:rPr>
        <w:t>α επιστραφούν και να γυρίσουν πίσω</w:t>
      </w:r>
      <w:r>
        <w:rPr>
          <w:rFonts w:eastAsia="Times New Roman" w:cs="Times New Roman"/>
          <w:szCs w:val="24"/>
        </w:rPr>
        <w:t>.</w:t>
      </w:r>
      <w:r w:rsidRPr="00640A8C">
        <w:rPr>
          <w:rFonts w:eastAsia="Times New Roman" w:cs="Times New Roman"/>
          <w:szCs w:val="24"/>
        </w:rPr>
        <w:t xml:space="preserve"> </w:t>
      </w:r>
    </w:p>
    <w:p w14:paraId="4CC5AD5C" w14:textId="77777777" w:rsidR="005D719C" w:rsidRDefault="00627F40">
      <w:pPr>
        <w:tabs>
          <w:tab w:val="left" w:pos="6168"/>
        </w:tabs>
        <w:spacing w:line="600" w:lineRule="auto"/>
        <w:ind w:firstLine="720"/>
        <w:jc w:val="both"/>
        <w:rPr>
          <w:rFonts w:eastAsia="Times New Roman" w:cs="Times New Roman"/>
          <w:szCs w:val="24"/>
        </w:rPr>
      </w:pPr>
      <w:r w:rsidRPr="00640A8C">
        <w:rPr>
          <w:rFonts w:eastAsia="Times New Roman" w:cs="Times New Roman"/>
          <w:szCs w:val="24"/>
        </w:rPr>
        <w:t>Και τι έγινε από το 2015</w:t>
      </w:r>
      <w:r>
        <w:rPr>
          <w:rFonts w:eastAsia="Times New Roman" w:cs="Times New Roman"/>
          <w:szCs w:val="24"/>
        </w:rPr>
        <w:t>;</w:t>
      </w:r>
      <w:r w:rsidRPr="00640A8C">
        <w:rPr>
          <w:rFonts w:eastAsia="Times New Roman" w:cs="Times New Roman"/>
          <w:szCs w:val="24"/>
        </w:rPr>
        <w:t xml:space="preserve"> Έχουμε κα</w:t>
      </w:r>
      <w:r>
        <w:rPr>
          <w:rFonts w:eastAsia="Times New Roman" w:cs="Times New Roman"/>
          <w:szCs w:val="24"/>
        </w:rPr>
        <w:t>μ</w:t>
      </w:r>
      <w:r w:rsidRPr="00640A8C">
        <w:rPr>
          <w:rFonts w:eastAsia="Times New Roman" w:cs="Times New Roman"/>
          <w:szCs w:val="24"/>
        </w:rPr>
        <w:t xml:space="preserve">μιά πενηνταριά </w:t>
      </w:r>
      <w:r w:rsidRPr="00640A8C">
        <w:rPr>
          <w:rFonts w:eastAsia="Times New Roman" w:cs="Times New Roman"/>
          <w:szCs w:val="24"/>
          <w:lang w:val="en-US"/>
        </w:rPr>
        <w:t>Hot</w:t>
      </w:r>
      <w:r>
        <w:rPr>
          <w:rFonts w:eastAsia="Times New Roman" w:cs="Times New Roman"/>
          <w:szCs w:val="24"/>
        </w:rPr>
        <w:t>-</w:t>
      </w:r>
      <w:r w:rsidRPr="00640A8C">
        <w:rPr>
          <w:rFonts w:eastAsia="Times New Roman" w:cs="Times New Roman"/>
          <w:szCs w:val="24"/>
          <w:lang w:val="en-US"/>
        </w:rPr>
        <w:t>spot</w:t>
      </w:r>
      <w:r>
        <w:rPr>
          <w:rFonts w:eastAsia="Times New Roman" w:cs="Times New Roman"/>
          <w:szCs w:val="24"/>
          <w:lang w:val="en-US"/>
        </w:rPr>
        <w:t>s</w:t>
      </w:r>
      <w:r w:rsidRPr="00640A8C">
        <w:rPr>
          <w:rFonts w:eastAsia="Times New Roman" w:cs="Times New Roman"/>
          <w:szCs w:val="24"/>
        </w:rPr>
        <w:t xml:space="preserve"> σε ολόκληρη την Ελλάδα με προοπτική να γίνουν άλλα τόσα</w:t>
      </w:r>
      <w:r w:rsidRPr="00FD1C19">
        <w:rPr>
          <w:rFonts w:eastAsia="Times New Roman" w:cs="Times New Roman"/>
          <w:szCs w:val="24"/>
        </w:rPr>
        <w:t>.</w:t>
      </w:r>
      <w:r w:rsidRPr="00640A8C">
        <w:rPr>
          <w:rFonts w:eastAsia="Times New Roman" w:cs="Times New Roman"/>
          <w:szCs w:val="24"/>
        </w:rPr>
        <w:t xml:space="preserve"> Πλέον</w:t>
      </w:r>
      <w:r w:rsidRPr="00FD1C19">
        <w:rPr>
          <w:rFonts w:eastAsia="Times New Roman" w:cs="Times New Roman"/>
          <w:szCs w:val="24"/>
        </w:rPr>
        <w:t>,</w:t>
      </w:r>
      <w:r w:rsidRPr="00640A8C">
        <w:rPr>
          <w:rFonts w:eastAsia="Times New Roman" w:cs="Times New Roman"/>
          <w:szCs w:val="24"/>
        </w:rPr>
        <w:t xml:space="preserve"> δεν φεύγουν</w:t>
      </w:r>
      <w:r w:rsidRPr="00FD1C19">
        <w:rPr>
          <w:rFonts w:eastAsia="Times New Roman" w:cs="Times New Roman"/>
          <w:szCs w:val="24"/>
        </w:rPr>
        <w:t xml:space="preserve">, </w:t>
      </w:r>
      <w:r>
        <w:rPr>
          <w:rFonts w:eastAsia="Times New Roman" w:cs="Times New Roman"/>
          <w:szCs w:val="24"/>
        </w:rPr>
        <w:t>αλλά</w:t>
      </w:r>
      <w:r w:rsidRPr="00640A8C">
        <w:rPr>
          <w:rFonts w:eastAsia="Times New Roman" w:cs="Times New Roman"/>
          <w:szCs w:val="24"/>
        </w:rPr>
        <w:t xml:space="preserve"> μένουν εδώ</w:t>
      </w:r>
      <w:r>
        <w:rPr>
          <w:rFonts w:eastAsia="Times New Roman" w:cs="Times New Roman"/>
          <w:szCs w:val="24"/>
        </w:rPr>
        <w:t>.</w:t>
      </w:r>
      <w:r w:rsidRPr="00640A8C">
        <w:rPr>
          <w:rFonts w:eastAsia="Times New Roman" w:cs="Times New Roman"/>
          <w:szCs w:val="24"/>
        </w:rPr>
        <w:t xml:space="preserve"> </w:t>
      </w:r>
      <w:r>
        <w:rPr>
          <w:rFonts w:eastAsia="Times New Roman" w:cs="Times New Roman"/>
          <w:szCs w:val="24"/>
        </w:rPr>
        <w:t>Πού</w:t>
      </w:r>
      <w:r w:rsidRPr="00640A8C">
        <w:rPr>
          <w:rFonts w:eastAsia="Times New Roman" w:cs="Times New Roman"/>
          <w:szCs w:val="24"/>
        </w:rPr>
        <w:t xml:space="preserve"> </w:t>
      </w:r>
      <w:r>
        <w:rPr>
          <w:rFonts w:eastAsia="Times New Roman" w:cs="Times New Roman"/>
          <w:szCs w:val="24"/>
        </w:rPr>
        <w:t>θα βρουν</w:t>
      </w:r>
      <w:r w:rsidRPr="00640A8C">
        <w:rPr>
          <w:rFonts w:eastAsia="Times New Roman" w:cs="Times New Roman"/>
          <w:szCs w:val="24"/>
        </w:rPr>
        <w:t xml:space="preserve"> καλύτερες συνθήκες </w:t>
      </w:r>
      <w:r>
        <w:rPr>
          <w:rFonts w:eastAsia="Times New Roman" w:cs="Times New Roman"/>
          <w:szCs w:val="24"/>
        </w:rPr>
        <w:t xml:space="preserve">από άλλη χώρα της </w:t>
      </w:r>
      <w:r w:rsidRPr="00640A8C">
        <w:rPr>
          <w:rFonts w:eastAsia="Times New Roman" w:cs="Times New Roman"/>
          <w:szCs w:val="24"/>
        </w:rPr>
        <w:t>Ευρώπης</w:t>
      </w:r>
      <w:r>
        <w:rPr>
          <w:rFonts w:eastAsia="Times New Roman" w:cs="Times New Roman"/>
          <w:szCs w:val="24"/>
        </w:rPr>
        <w:t xml:space="preserve">; </w:t>
      </w:r>
      <w:r>
        <w:rPr>
          <w:rFonts w:eastAsia="Times New Roman" w:cs="Times New Roman"/>
          <w:szCs w:val="24"/>
        </w:rPr>
        <w:t>Μπορούν</w:t>
      </w:r>
      <w:r w:rsidRPr="00640A8C">
        <w:rPr>
          <w:rFonts w:eastAsia="Times New Roman" w:cs="Times New Roman"/>
          <w:szCs w:val="24"/>
        </w:rPr>
        <w:t xml:space="preserve"> να είναι εδώ </w:t>
      </w:r>
      <w:r>
        <w:rPr>
          <w:rFonts w:eastAsia="Times New Roman" w:cs="Times New Roman"/>
          <w:szCs w:val="24"/>
        </w:rPr>
        <w:t xml:space="preserve">και </w:t>
      </w:r>
      <w:r w:rsidRPr="00640A8C">
        <w:rPr>
          <w:rFonts w:eastAsia="Times New Roman" w:cs="Times New Roman"/>
          <w:szCs w:val="24"/>
        </w:rPr>
        <w:t>να έχουν πάσης φύσεως διευκολύνσεις</w:t>
      </w:r>
      <w:r>
        <w:rPr>
          <w:rFonts w:eastAsia="Times New Roman" w:cs="Times New Roman"/>
          <w:szCs w:val="24"/>
        </w:rPr>
        <w:t>, όπως</w:t>
      </w:r>
      <w:r w:rsidRPr="00640A8C">
        <w:rPr>
          <w:rFonts w:eastAsia="Times New Roman" w:cs="Times New Roman"/>
          <w:szCs w:val="24"/>
        </w:rPr>
        <w:t xml:space="preserve"> βοηθήματα</w:t>
      </w:r>
      <w:r>
        <w:rPr>
          <w:rFonts w:eastAsia="Times New Roman" w:cs="Times New Roman"/>
          <w:szCs w:val="24"/>
        </w:rPr>
        <w:t>,</w:t>
      </w:r>
      <w:r w:rsidRPr="00640A8C">
        <w:rPr>
          <w:rFonts w:eastAsia="Times New Roman" w:cs="Times New Roman"/>
          <w:szCs w:val="24"/>
        </w:rPr>
        <w:t xml:space="preserve"> χρήματα</w:t>
      </w:r>
      <w:r>
        <w:rPr>
          <w:rFonts w:eastAsia="Times New Roman" w:cs="Times New Roman"/>
          <w:szCs w:val="24"/>
        </w:rPr>
        <w:t>,</w:t>
      </w:r>
      <w:r w:rsidRPr="00640A8C">
        <w:rPr>
          <w:rFonts w:eastAsia="Times New Roman" w:cs="Times New Roman"/>
          <w:szCs w:val="24"/>
        </w:rPr>
        <w:t xml:space="preserve"> σπίτια δωρεάν</w:t>
      </w:r>
      <w:r>
        <w:rPr>
          <w:rFonts w:eastAsia="Times New Roman" w:cs="Times New Roman"/>
          <w:szCs w:val="24"/>
        </w:rPr>
        <w:t>.</w:t>
      </w:r>
      <w:r w:rsidRPr="00640A8C">
        <w:rPr>
          <w:rFonts w:eastAsia="Times New Roman" w:cs="Times New Roman"/>
          <w:szCs w:val="24"/>
        </w:rPr>
        <w:t xml:space="preserve"> Και όλα αυτά εις βάρος των Ελλήνων πολιτών</w:t>
      </w:r>
      <w:r>
        <w:rPr>
          <w:rFonts w:eastAsia="Times New Roman" w:cs="Times New Roman"/>
          <w:szCs w:val="24"/>
        </w:rPr>
        <w:t>.</w:t>
      </w:r>
      <w:r w:rsidRPr="00640A8C">
        <w:rPr>
          <w:rFonts w:eastAsia="Times New Roman" w:cs="Times New Roman"/>
          <w:szCs w:val="24"/>
        </w:rPr>
        <w:t xml:space="preserve"> </w:t>
      </w:r>
    </w:p>
    <w:p w14:paraId="4CC5AD5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Έχουν </w:t>
      </w:r>
      <w:r w:rsidRPr="003B26BA">
        <w:rPr>
          <w:rFonts w:eastAsia="Times New Roman" w:cs="Times New Roman"/>
          <w:szCs w:val="24"/>
        </w:rPr>
        <w:t xml:space="preserve">δωρεάν σχολεία για τα παιδιά </w:t>
      </w:r>
      <w:r>
        <w:rPr>
          <w:rFonts w:eastAsia="Times New Roman" w:cs="Times New Roman"/>
          <w:szCs w:val="24"/>
        </w:rPr>
        <w:t>τους,</w:t>
      </w:r>
      <w:r w:rsidRPr="003B26BA">
        <w:rPr>
          <w:rFonts w:eastAsia="Times New Roman" w:cs="Times New Roman"/>
          <w:szCs w:val="24"/>
        </w:rPr>
        <w:t xml:space="preserve"> βρεφονηπιακούς σταθμούς</w:t>
      </w:r>
      <w:r>
        <w:rPr>
          <w:rFonts w:eastAsia="Times New Roman" w:cs="Times New Roman"/>
          <w:szCs w:val="24"/>
        </w:rPr>
        <w:t xml:space="preserve">, όλα και ο </w:t>
      </w:r>
      <w:r w:rsidRPr="003B26BA">
        <w:rPr>
          <w:rFonts w:eastAsia="Times New Roman" w:cs="Times New Roman"/>
          <w:szCs w:val="24"/>
        </w:rPr>
        <w:t>Έλληνας πολίτης αγκομαχάει και συ</w:t>
      </w:r>
      <w:r w:rsidRPr="003B26BA">
        <w:rPr>
          <w:rFonts w:eastAsia="Times New Roman" w:cs="Times New Roman"/>
          <w:szCs w:val="24"/>
        </w:rPr>
        <w:t>νεχίζει να μεταναστεύει με γοργούς ρυθμούς</w:t>
      </w:r>
      <w:r>
        <w:rPr>
          <w:rFonts w:eastAsia="Times New Roman" w:cs="Times New Roman"/>
          <w:szCs w:val="24"/>
        </w:rPr>
        <w:t>,</w:t>
      </w:r>
      <w:r w:rsidRPr="003B26BA">
        <w:rPr>
          <w:rFonts w:eastAsia="Times New Roman" w:cs="Times New Roman"/>
          <w:szCs w:val="24"/>
        </w:rPr>
        <w:t xml:space="preserve"> με τη σειρά του</w:t>
      </w:r>
      <w:r>
        <w:rPr>
          <w:rFonts w:eastAsia="Times New Roman" w:cs="Times New Roman"/>
          <w:szCs w:val="24"/>
        </w:rPr>
        <w:t>,</w:t>
      </w:r>
      <w:r w:rsidRPr="003B26BA">
        <w:rPr>
          <w:rFonts w:eastAsia="Times New Roman" w:cs="Times New Roman"/>
          <w:szCs w:val="24"/>
        </w:rPr>
        <w:t xml:space="preserve"> στο εξωτερικό και λέμε ότι για το δημογραφικό θα πρέπει </w:t>
      </w:r>
      <w:r>
        <w:rPr>
          <w:rFonts w:eastAsia="Times New Roman" w:cs="Times New Roman"/>
          <w:szCs w:val="24"/>
        </w:rPr>
        <w:t>να τους εντάξουμε προκειμένου, κάνοντας α</w:t>
      </w:r>
      <w:r w:rsidRPr="003B26BA">
        <w:rPr>
          <w:rFonts w:eastAsia="Times New Roman" w:cs="Times New Roman"/>
          <w:szCs w:val="24"/>
        </w:rPr>
        <w:t xml:space="preserve">πλά μία πράξη για το πώς </w:t>
      </w:r>
      <w:r>
        <w:rPr>
          <w:rFonts w:eastAsia="Times New Roman" w:cs="Times New Roman"/>
          <w:szCs w:val="24"/>
        </w:rPr>
        <w:t>είναι</w:t>
      </w:r>
      <w:r w:rsidRPr="003B26BA">
        <w:rPr>
          <w:rFonts w:eastAsia="Times New Roman" w:cs="Times New Roman"/>
          <w:szCs w:val="24"/>
        </w:rPr>
        <w:t xml:space="preserve"> εντός της πατρίδας </w:t>
      </w:r>
      <w:r>
        <w:rPr>
          <w:rFonts w:eastAsia="Times New Roman" w:cs="Times New Roman"/>
          <w:szCs w:val="24"/>
        </w:rPr>
        <w:t>μας,</w:t>
      </w:r>
      <w:r w:rsidRPr="003B26BA">
        <w:rPr>
          <w:rFonts w:eastAsia="Times New Roman" w:cs="Times New Roman"/>
          <w:szCs w:val="24"/>
        </w:rPr>
        <w:t xml:space="preserve"> να δούμε ότι έχουμε θετικό πρόσημο</w:t>
      </w:r>
      <w:r>
        <w:rPr>
          <w:rFonts w:eastAsia="Times New Roman" w:cs="Times New Roman"/>
          <w:szCs w:val="24"/>
        </w:rPr>
        <w:t>.</w:t>
      </w:r>
      <w:r w:rsidRPr="003B26BA">
        <w:rPr>
          <w:rFonts w:eastAsia="Times New Roman" w:cs="Times New Roman"/>
          <w:szCs w:val="24"/>
        </w:rPr>
        <w:t xml:space="preserve"> </w:t>
      </w:r>
    </w:p>
    <w:p w14:paraId="4CC5AD5E"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lastRenderedPageBreak/>
        <w:t>Αυτά σ</w:t>
      </w:r>
      <w:r w:rsidRPr="003B26BA">
        <w:rPr>
          <w:rFonts w:eastAsia="Times New Roman" w:cs="Times New Roman"/>
          <w:szCs w:val="24"/>
        </w:rPr>
        <w:t xml:space="preserve">υμβαίνουν εντός της πατρίδας </w:t>
      </w:r>
      <w:r>
        <w:rPr>
          <w:rFonts w:eastAsia="Times New Roman" w:cs="Times New Roman"/>
          <w:szCs w:val="24"/>
        </w:rPr>
        <w:t>μας κ</w:t>
      </w:r>
      <w:r w:rsidRPr="003B26BA">
        <w:rPr>
          <w:rFonts w:eastAsia="Times New Roman" w:cs="Times New Roman"/>
          <w:szCs w:val="24"/>
        </w:rPr>
        <w:t>αι η Νέα Δημοκρατία</w:t>
      </w:r>
      <w:r>
        <w:rPr>
          <w:rFonts w:eastAsia="Times New Roman" w:cs="Times New Roman"/>
          <w:szCs w:val="24"/>
        </w:rPr>
        <w:t>,</w:t>
      </w:r>
      <w:r w:rsidRPr="003B26BA">
        <w:rPr>
          <w:rFonts w:eastAsia="Times New Roman" w:cs="Times New Roman"/>
          <w:szCs w:val="24"/>
        </w:rPr>
        <w:t xml:space="preserve"> η οποία </w:t>
      </w:r>
      <w:r>
        <w:rPr>
          <w:rFonts w:eastAsia="Times New Roman" w:cs="Times New Roman"/>
          <w:szCs w:val="24"/>
        </w:rPr>
        <w:t>-</w:t>
      </w:r>
      <w:r w:rsidRPr="003B26BA">
        <w:rPr>
          <w:rFonts w:eastAsia="Times New Roman" w:cs="Times New Roman"/>
          <w:szCs w:val="24"/>
        </w:rPr>
        <w:t>τάχα μου</w:t>
      </w:r>
      <w:r>
        <w:rPr>
          <w:rFonts w:eastAsia="Times New Roman" w:cs="Times New Roman"/>
          <w:szCs w:val="24"/>
        </w:rPr>
        <w:t>-</w:t>
      </w:r>
      <w:r w:rsidRPr="003B26BA">
        <w:rPr>
          <w:rFonts w:eastAsia="Times New Roman" w:cs="Times New Roman"/>
          <w:szCs w:val="24"/>
        </w:rPr>
        <w:t xml:space="preserve"> κουνάει το δάχτυλο και λέει και αντιπολιτεύεται</w:t>
      </w:r>
      <w:r>
        <w:rPr>
          <w:rFonts w:eastAsia="Times New Roman" w:cs="Times New Roman"/>
          <w:szCs w:val="24"/>
        </w:rPr>
        <w:t>,</w:t>
      </w:r>
      <w:r w:rsidRPr="003B26BA">
        <w:rPr>
          <w:rFonts w:eastAsia="Times New Roman" w:cs="Times New Roman"/>
          <w:szCs w:val="24"/>
        </w:rPr>
        <w:t xml:space="preserve"> επί της ουσίας </w:t>
      </w:r>
      <w:r>
        <w:rPr>
          <w:rFonts w:eastAsia="Times New Roman" w:cs="Times New Roman"/>
          <w:szCs w:val="24"/>
        </w:rPr>
        <w:t>βάζει πλάτη σε όλα τα ζητήματα, ξεκινώντας α</w:t>
      </w:r>
      <w:r w:rsidRPr="003B26BA">
        <w:rPr>
          <w:rFonts w:eastAsia="Times New Roman" w:cs="Times New Roman"/>
          <w:szCs w:val="24"/>
        </w:rPr>
        <w:t xml:space="preserve">πό το </w:t>
      </w:r>
      <w:r>
        <w:rPr>
          <w:rFonts w:eastAsia="Times New Roman" w:cs="Times New Roman"/>
          <w:szCs w:val="24"/>
        </w:rPr>
        <w:t>τρίτο</w:t>
      </w:r>
      <w:r w:rsidRPr="003B26BA">
        <w:rPr>
          <w:rFonts w:eastAsia="Times New Roman" w:cs="Times New Roman"/>
          <w:szCs w:val="24"/>
        </w:rPr>
        <w:t xml:space="preserve"> μνημόνιο το καλοκαίρι του 2015</w:t>
      </w:r>
      <w:r>
        <w:rPr>
          <w:rFonts w:eastAsia="Times New Roman" w:cs="Times New Roman"/>
          <w:szCs w:val="24"/>
        </w:rPr>
        <w:t>, που του</w:t>
      </w:r>
      <w:r w:rsidRPr="003B26BA">
        <w:rPr>
          <w:rFonts w:eastAsia="Times New Roman" w:cs="Times New Roman"/>
          <w:szCs w:val="24"/>
        </w:rPr>
        <w:t xml:space="preserve">ς δώσατε λευκή επιταγή </w:t>
      </w:r>
      <w:r w:rsidRPr="003B26BA">
        <w:rPr>
          <w:rFonts w:eastAsia="Times New Roman" w:cs="Times New Roman"/>
          <w:szCs w:val="24"/>
        </w:rPr>
        <w:t>για να κάνουν ό</w:t>
      </w:r>
      <w:r>
        <w:rPr>
          <w:rFonts w:eastAsia="Times New Roman" w:cs="Times New Roman"/>
          <w:szCs w:val="24"/>
        </w:rPr>
        <w:t>,</w:t>
      </w:r>
      <w:r w:rsidRPr="003B26BA">
        <w:rPr>
          <w:rFonts w:eastAsia="Times New Roman" w:cs="Times New Roman"/>
          <w:szCs w:val="24"/>
        </w:rPr>
        <w:t>τι θέλουν</w:t>
      </w:r>
      <w:r>
        <w:rPr>
          <w:rFonts w:eastAsia="Times New Roman" w:cs="Times New Roman"/>
          <w:szCs w:val="24"/>
        </w:rPr>
        <w:t>.</w:t>
      </w:r>
      <w:r w:rsidRPr="003B26BA">
        <w:rPr>
          <w:rFonts w:eastAsia="Times New Roman" w:cs="Times New Roman"/>
          <w:szCs w:val="24"/>
        </w:rPr>
        <w:t xml:space="preserve"> Αυτό είπατε τότε</w:t>
      </w:r>
      <w:r>
        <w:rPr>
          <w:rFonts w:eastAsia="Times New Roman" w:cs="Times New Roman"/>
          <w:szCs w:val="24"/>
        </w:rPr>
        <w:t>, ο</w:t>
      </w:r>
      <w:r w:rsidRPr="003B26BA">
        <w:rPr>
          <w:rFonts w:eastAsia="Times New Roman" w:cs="Times New Roman"/>
          <w:szCs w:val="24"/>
        </w:rPr>
        <w:t>πότε οποιαδήποτε μετέπειτα δικαιολογία σας δεν έχει απολύτως κα</w:t>
      </w:r>
      <w:r>
        <w:rPr>
          <w:rFonts w:eastAsia="Times New Roman" w:cs="Times New Roman"/>
          <w:szCs w:val="24"/>
        </w:rPr>
        <w:t>μ</w:t>
      </w:r>
      <w:r w:rsidRPr="003B26BA">
        <w:rPr>
          <w:rFonts w:eastAsia="Times New Roman" w:cs="Times New Roman"/>
          <w:szCs w:val="24"/>
        </w:rPr>
        <w:t>μία αξία</w:t>
      </w:r>
      <w:r>
        <w:rPr>
          <w:rFonts w:eastAsia="Times New Roman" w:cs="Times New Roman"/>
          <w:szCs w:val="24"/>
        </w:rPr>
        <w:t xml:space="preserve">. </w:t>
      </w:r>
    </w:p>
    <w:p w14:paraId="4CC5AD5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Μετά ήρθε και το </w:t>
      </w:r>
      <w:r w:rsidRPr="003B26BA">
        <w:rPr>
          <w:rFonts w:eastAsia="Times New Roman" w:cs="Times New Roman"/>
          <w:szCs w:val="24"/>
        </w:rPr>
        <w:t xml:space="preserve">γεγονός </w:t>
      </w:r>
      <w:r>
        <w:rPr>
          <w:rFonts w:eastAsia="Times New Roman" w:cs="Times New Roman"/>
          <w:szCs w:val="24"/>
        </w:rPr>
        <w:t>αυτού του εθνικού</w:t>
      </w:r>
      <w:r w:rsidRPr="003B26BA">
        <w:rPr>
          <w:rFonts w:eastAsia="Times New Roman" w:cs="Times New Roman"/>
          <w:szCs w:val="24"/>
        </w:rPr>
        <w:t xml:space="preserve"> ζ</w:t>
      </w:r>
      <w:r>
        <w:rPr>
          <w:rFonts w:eastAsia="Times New Roman" w:cs="Times New Roman"/>
          <w:szCs w:val="24"/>
        </w:rPr>
        <w:t xml:space="preserve">ητήματος, </w:t>
      </w:r>
      <w:r w:rsidRPr="003B26BA">
        <w:rPr>
          <w:rFonts w:eastAsia="Times New Roman" w:cs="Times New Roman"/>
          <w:szCs w:val="24"/>
        </w:rPr>
        <w:t xml:space="preserve">το οποίο νομίζατε και </w:t>
      </w:r>
      <w:r>
        <w:rPr>
          <w:rFonts w:eastAsia="Times New Roman" w:cs="Times New Roman"/>
          <w:szCs w:val="24"/>
        </w:rPr>
        <w:t>εσείς,</w:t>
      </w:r>
      <w:r w:rsidRPr="003B26BA">
        <w:rPr>
          <w:rFonts w:eastAsia="Times New Roman" w:cs="Times New Roman"/>
          <w:szCs w:val="24"/>
        </w:rPr>
        <w:t xml:space="preserve"> κύριοι της Νέας Δημοκρατίας</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ότι ο</w:t>
      </w:r>
      <w:r w:rsidRPr="003B26BA">
        <w:rPr>
          <w:rFonts w:eastAsia="Times New Roman" w:cs="Times New Roman"/>
          <w:szCs w:val="24"/>
        </w:rPr>
        <w:t xml:space="preserve"> κόσμο</w:t>
      </w:r>
      <w:r>
        <w:rPr>
          <w:rFonts w:eastAsia="Times New Roman" w:cs="Times New Roman"/>
          <w:szCs w:val="24"/>
        </w:rPr>
        <w:t xml:space="preserve">ς </w:t>
      </w:r>
      <w:r w:rsidRPr="003B26BA">
        <w:rPr>
          <w:rFonts w:eastAsia="Times New Roman" w:cs="Times New Roman"/>
          <w:szCs w:val="24"/>
        </w:rPr>
        <w:t xml:space="preserve">το </w:t>
      </w:r>
      <w:r>
        <w:rPr>
          <w:rFonts w:eastAsia="Times New Roman" w:cs="Times New Roman"/>
          <w:szCs w:val="24"/>
        </w:rPr>
        <w:t xml:space="preserve">είχε </w:t>
      </w:r>
      <w:r w:rsidRPr="003B26BA">
        <w:rPr>
          <w:rFonts w:eastAsia="Times New Roman" w:cs="Times New Roman"/>
          <w:szCs w:val="24"/>
        </w:rPr>
        <w:t>κα</w:t>
      </w:r>
      <w:r w:rsidRPr="003B26BA">
        <w:rPr>
          <w:rFonts w:eastAsia="Times New Roman" w:cs="Times New Roman"/>
          <w:szCs w:val="24"/>
        </w:rPr>
        <w:t>ταπιεί</w:t>
      </w:r>
      <w:r>
        <w:rPr>
          <w:rFonts w:eastAsia="Times New Roman" w:cs="Times New Roman"/>
          <w:szCs w:val="24"/>
        </w:rPr>
        <w:t>,</w:t>
      </w:r>
      <w:r w:rsidRPr="003B26BA">
        <w:rPr>
          <w:rFonts w:eastAsia="Times New Roman" w:cs="Times New Roman"/>
          <w:szCs w:val="24"/>
        </w:rPr>
        <w:t xml:space="preserve"> το </w:t>
      </w:r>
      <w:r>
        <w:rPr>
          <w:rFonts w:eastAsia="Times New Roman" w:cs="Times New Roman"/>
          <w:szCs w:val="24"/>
        </w:rPr>
        <w:t>είχε ξεχάσει, δηλαδή τ</w:t>
      </w:r>
      <w:r w:rsidRPr="003B26BA">
        <w:rPr>
          <w:rFonts w:eastAsia="Times New Roman" w:cs="Times New Roman"/>
          <w:szCs w:val="24"/>
        </w:rPr>
        <w:t>ο ζήτημα της ονομασίας των Σκοπίων</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Μ</w:t>
      </w:r>
      <w:r w:rsidRPr="003B26BA">
        <w:rPr>
          <w:rFonts w:eastAsia="Times New Roman" w:cs="Times New Roman"/>
          <w:szCs w:val="24"/>
        </w:rPr>
        <w:t>όλις είδα</w:t>
      </w:r>
      <w:r>
        <w:rPr>
          <w:rFonts w:eastAsia="Times New Roman" w:cs="Times New Roman"/>
          <w:szCs w:val="24"/>
        </w:rPr>
        <w:t>τε</w:t>
      </w:r>
      <w:r w:rsidRPr="003B26BA">
        <w:rPr>
          <w:rFonts w:eastAsia="Times New Roman" w:cs="Times New Roman"/>
          <w:szCs w:val="24"/>
        </w:rPr>
        <w:t xml:space="preserve"> ότι διογκώθηκε μέσα σε ελάχι</w:t>
      </w:r>
      <w:r>
        <w:rPr>
          <w:rFonts w:eastAsia="Times New Roman" w:cs="Times New Roman"/>
          <w:szCs w:val="24"/>
        </w:rPr>
        <w:t xml:space="preserve">στο χρονικό διάστημα από τη </w:t>
      </w:r>
      <w:r w:rsidRPr="003B26BA">
        <w:rPr>
          <w:rFonts w:eastAsia="Times New Roman" w:cs="Times New Roman"/>
          <w:szCs w:val="24"/>
        </w:rPr>
        <w:t>συντριπτική πλειοψηφία των Ελλήνων αυτό το θέμα</w:t>
      </w:r>
      <w:r>
        <w:rPr>
          <w:rFonts w:eastAsia="Times New Roman" w:cs="Times New Roman"/>
          <w:szCs w:val="24"/>
        </w:rPr>
        <w:t>, π</w:t>
      </w:r>
      <w:r w:rsidRPr="003B26BA">
        <w:rPr>
          <w:rFonts w:eastAsia="Times New Roman" w:cs="Times New Roman"/>
          <w:szCs w:val="24"/>
        </w:rPr>
        <w:t xml:space="preserve">ήρατε και εσείς κάποιες θέσεις διαφορετικές από την επίσημη γραμμή </w:t>
      </w:r>
      <w:r>
        <w:rPr>
          <w:rFonts w:eastAsia="Times New Roman" w:cs="Times New Roman"/>
          <w:szCs w:val="24"/>
        </w:rPr>
        <w:t>σας,</w:t>
      </w:r>
      <w:r w:rsidRPr="003B26BA">
        <w:rPr>
          <w:rFonts w:eastAsia="Times New Roman" w:cs="Times New Roman"/>
          <w:szCs w:val="24"/>
        </w:rPr>
        <w:t xml:space="preserve"> που είναι </w:t>
      </w:r>
      <w:r>
        <w:rPr>
          <w:rFonts w:eastAsia="Times New Roman" w:cs="Times New Roman"/>
          <w:szCs w:val="24"/>
        </w:rPr>
        <w:t xml:space="preserve">η </w:t>
      </w:r>
      <w:r w:rsidRPr="003B26BA">
        <w:rPr>
          <w:rFonts w:eastAsia="Times New Roman" w:cs="Times New Roman"/>
          <w:szCs w:val="24"/>
        </w:rPr>
        <w:t>σύνθετη ονομασία</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Μέσα σας λέγατε: «Ουφ, ο ΣΥΡΙΖΑ μα</w:t>
      </w:r>
      <w:r w:rsidRPr="003B26BA">
        <w:rPr>
          <w:rFonts w:eastAsia="Times New Roman" w:cs="Times New Roman"/>
          <w:szCs w:val="24"/>
        </w:rPr>
        <w:t>ς έβγαλε από τη δύσκολη θέση</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 xml:space="preserve">Όμως, </w:t>
      </w:r>
      <w:r w:rsidRPr="003B26BA">
        <w:rPr>
          <w:rFonts w:eastAsia="Times New Roman" w:cs="Times New Roman"/>
          <w:szCs w:val="24"/>
        </w:rPr>
        <w:t>δεν πράξατε τα δέοντα</w:t>
      </w:r>
      <w:r>
        <w:rPr>
          <w:rFonts w:eastAsia="Times New Roman" w:cs="Times New Roman"/>
          <w:szCs w:val="24"/>
        </w:rPr>
        <w:t>,</w:t>
      </w:r>
      <w:r w:rsidRPr="003B26BA">
        <w:rPr>
          <w:rFonts w:eastAsia="Times New Roman" w:cs="Times New Roman"/>
          <w:szCs w:val="24"/>
        </w:rPr>
        <w:t xml:space="preserve"> αυτά που έπρεπε να κάνετε</w:t>
      </w:r>
      <w:r>
        <w:rPr>
          <w:rFonts w:eastAsia="Times New Roman" w:cs="Times New Roman"/>
          <w:szCs w:val="24"/>
        </w:rPr>
        <w:t>, όταν ήταν</w:t>
      </w:r>
      <w:r w:rsidRPr="003B26BA">
        <w:rPr>
          <w:rFonts w:eastAsia="Times New Roman" w:cs="Times New Roman"/>
          <w:szCs w:val="24"/>
        </w:rPr>
        <w:t xml:space="preserve"> η μεγάλη μάχη της συζήτησης εντός του Κοινοβουλίου</w:t>
      </w:r>
      <w:r>
        <w:rPr>
          <w:rFonts w:eastAsia="Times New Roman" w:cs="Times New Roman"/>
          <w:szCs w:val="24"/>
        </w:rPr>
        <w:t>.</w:t>
      </w:r>
      <w:r w:rsidRPr="003B26BA">
        <w:rPr>
          <w:rFonts w:eastAsia="Times New Roman" w:cs="Times New Roman"/>
          <w:szCs w:val="24"/>
        </w:rPr>
        <w:t xml:space="preserve"> </w:t>
      </w:r>
    </w:p>
    <w:p w14:paraId="4CC5AD60"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lastRenderedPageBreak/>
        <w:t>Βάλατε πλάτη με κ</w:t>
      </w:r>
      <w:r>
        <w:rPr>
          <w:rFonts w:eastAsia="Times New Roman" w:cs="Times New Roman"/>
          <w:szCs w:val="24"/>
        </w:rPr>
        <w:t>άθε δυνατό τρόπο και</w:t>
      </w:r>
      <w:r>
        <w:rPr>
          <w:rFonts w:eastAsia="Times New Roman" w:cs="Times New Roman"/>
          <w:szCs w:val="24"/>
        </w:rPr>
        <w:t xml:space="preserve"> συνταχθήκατε</w:t>
      </w:r>
      <w:r w:rsidRPr="003B26BA">
        <w:rPr>
          <w:rFonts w:eastAsia="Times New Roman" w:cs="Times New Roman"/>
          <w:szCs w:val="24"/>
        </w:rPr>
        <w:t xml:space="preserve"> μαζί με τον ΣΥΡΙΖΑ απέναντι στη Χρυσή Αυγή</w:t>
      </w:r>
      <w:r>
        <w:rPr>
          <w:rFonts w:eastAsia="Times New Roman" w:cs="Times New Roman"/>
          <w:szCs w:val="24"/>
        </w:rPr>
        <w:t>,</w:t>
      </w:r>
      <w:r w:rsidRPr="003B26BA">
        <w:rPr>
          <w:rFonts w:eastAsia="Times New Roman" w:cs="Times New Roman"/>
          <w:szCs w:val="24"/>
        </w:rPr>
        <w:t xml:space="preserve"> που προσπαθούσε</w:t>
      </w:r>
      <w:r>
        <w:rPr>
          <w:rFonts w:eastAsia="Times New Roman" w:cs="Times New Roman"/>
          <w:szCs w:val="24"/>
        </w:rPr>
        <w:t>,</w:t>
      </w:r>
      <w:r w:rsidRPr="003B26BA">
        <w:rPr>
          <w:rFonts w:eastAsia="Times New Roman" w:cs="Times New Roman"/>
          <w:szCs w:val="24"/>
        </w:rPr>
        <w:t xml:space="preserve"> με τους </w:t>
      </w:r>
      <w:r>
        <w:rPr>
          <w:rFonts w:eastAsia="Times New Roman" w:cs="Times New Roman"/>
          <w:szCs w:val="24"/>
        </w:rPr>
        <w:t>δεκαπέντε</w:t>
      </w:r>
      <w:r w:rsidRPr="003B26BA">
        <w:rPr>
          <w:rFonts w:eastAsia="Times New Roman" w:cs="Times New Roman"/>
          <w:szCs w:val="24"/>
        </w:rPr>
        <w:t xml:space="preserve"> Βουλευτές που έχει</w:t>
      </w:r>
      <w:r>
        <w:rPr>
          <w:rFonts w:eastAsia="Times New Roman" w:cs="Times New Roman"/>
          <w:szCs w:val="24"/>
        </w:rPr>
        <w:t>,</w:t>
      </w:r>
      <w:r w:rsidRPr="003B26BA">
        <w:rPr>
          <w:rFonts w:eastAsia="Times New Roman" w:cs="Times New Roman"/>
          <w:szCs w:val="24"/>
        </w:rPr>
        <w:t xml:space="preserve"> θεσμικά να κάνει ό</w:t>
      </w:r>
      <w:r>
        <w:rPr>
          <w:rFonts w:eastAsia="Times New Roman" w:cs="Times New Roman"/>
          <w:szCs w:val="24"/>
        </w:rPr>
        <w:t>,</w:t>
      </w:r>
      <w:r w:rsidRPr="003B26BA">
        <w:rPr>
          <w:rFonts w:eastAsia="Times New Roman" w:cs="Times New Roman"/>
          <w:szCs w:val="24"/>
        </w:rPr>
        <w:t xml:space="preserve">τι </w:t>
      </w:r>
      <w:r>
        <w:rPr>
          <w:rFonts w:eastAsia="Times New Roman" w:cs="Times New Roman"/>
          <w:szCs w:val="24"/>
        </w:rPr>
        <w:t>ήτο</w:t>
      </w:r>
      <w:r w:rsidRPr="003B26BA">
        <w:rPr>
          <w:rFonts w:eastAsia="Times New Roman" w:cs="Times New Roman"/>
          <w:szCs w:val="24"/>
        </w:rPr>
        <w:t xml:space="preserve"> δυνατό</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Κ</w:t>
      </w:r>
      <w:r w:rsidRPr="003B26BA">
        <w:rPr>
          <w:rFonts w:eastAsia="Times New Roman" w:cs="Times New Roman"/>
          <w:szCs w:val="24"/>
        </w:rPr>
        <w:t xml:space="preserve">ι </w:t>
      </w:r>
      <w:r>
        <w:rPr>
          <w:rFonts w:eastAsia="Times New Roman" w:cs="Times New Roman"/>
          <w:szCs w:val="24"/>
        </w:rPr>
        <w:t>εσείς,</w:t>
      </w:r>
      <w:r w:rsidRPr="003B26BA">
        <w:rPr>
          <w:rFonts w:eastAsia="Times New Roman" w:cs="Times New Roman"/>
          <w:szCs w:val="24"/>
        </w:rPr>
        <w:t xml:space="preserve"> που θα μπορούσατε να κάνετε πολλά</w:t>
      </w:r>
      <w:r>
        <w:rPr>
          <w:rFonts w:eastAsia="Times New Roman" w:cs="Times New Roman"/>
          <w:szCs w:val="24"/>
        </w:rPr>
        <w:t>,</w:t>
      </w:r>
      <w:r w:rsidRPr="003B26BA">
        <w:rPr>
          <w:rFonts w:eastAsia="Times New Roman" w:cs="Times New Roman"/>
          <w:szCs w:val="24"/>
        </w:rPr>
        <w:t xml:space="preserve"> δεν πράξατε απολύτως τίποτα</w:t>
      </w:r>
      <w:r>
        <w:rPr>
          <w:rFonts w:eastAsia="Times New Roman" w:cs="Times New Roman"/>
          <w:szCs w:val="24"/>
        </w:rPr>
        <w:t>.</w:t>
      </w:r>
      <w:r w:rsidRPr="003B26BA">
        <w:rPr>
          <w:rFonts w:eastAsia="Times New Roman" w:cs="Times New Roman"/>
          <w:szCs w:val="24"/>
        </w:rPr>
        <w:t xml:space="preserve"> </w:t>
      </w:r>
    </w:p>
    <w:p w14:paraId="4CC5AD6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Βλέπουμε ότι στο εν λόγω νομοσχέδι</w:t>
      </w:r>
      <w:r>
        <w:rPr>
          <w:rFonts w:eastAsia="Times New Roman" w:cs="Times New Roman"/>
          <w:szCs w:val="24"/>
        </w:rPr>
        <w:t xml:space="preserve">ο </w:t>
      </w:r>
      <w:r w:rsidRPr="003B26BA">
        <w:rPr>
          <w:rFonts w:eastAsia="Times New Roman" w:cs="Times New Roman"/>
          <w:szCs w:val="24"/>
        </w:rPr>
        <w:t>έχουμε και κάποιες τροπολογίες για το σπάσιμο των δήμων</w:t>
      </w:r>
      <w:r>
        <w:rPr>
          <w:rFonts w:eastAsia="Times New Roman" w:cs="Times New Roman"/>
          <w:szCs w:val="24"/>
        </w:rPr>
        <w:t>.</w:t>
      </w:r>
      <w:r w:rsidRPr="003B26BA">
        <w:rPr>
          <w:rFonts w:eastAsia="Times New Roman" w:cs="Times New Roman"/>
          <w:szCs w:val="24"/>
        </w:rPr>
        <w:t xml:space="preserve"> Η θέση της Χρυσής Αυγής είναι σταθερή και ξεκάθαρη εδώ και χρόνια</w:t>
      </w:r>
      <w:r>
        <w:rPr>
          <w:rFonts w:eastAsia="Times New Roman" w:cs="Times New Roman"/>
          <w:szCs w:val="24"/>
        </w:rPr>
        <w:t>.</w:t>
      </w:r>
      <w:r w:rsidRPr="003B26BA">
        <w:rPr>
          <w:rFonts w:eastAsia="Times New Roman" w:cs="Times New Roman"/>
          <w:szCs w:val="24"/>
        </w:rPr>
        <w:t xml:space="preserve"> Ήμασταν αντίθετοι σε όλες τις αυ</w:t>
      </w:r>
      <w:r>
        <w:rPr>
          <w:rFonts w:eastAsia="Times New Roman" w:cs="Times New Roman"/>
          <w:szCs w:val="24"/>
        </w:rPr>
        <w:t>τές τις αλλαγές οι οποίες έγιναν, είτε ή</w:t>
      </w:r>
      <w:r w:rsidRPr="003B26BA">
        <w:rPr>
          <w:rFonts w:eastAsia="Times New Roman" w:cs="Times New Roman"/>
          <w:szCs w:val="24"/>
        </w:rPr>
        <w:t xml:space="preserve">ταν ο </w:t>
      </w:r>
      <w:r>
        <w:rPr>
          <w:rFonts w:eastAsia="Times New Roman" w:cs="Times New Roman"/>
          <w:szCs w:val="24"/>
        </w:rPr>
        <w:t>«</w:t>
      </w:r>
      <w:r w:rsidRPr="003B26BA">
        <w:rPr>
          <w:rFonts w:eastAsia="Times New Roman" w:cs="Times New Roman"/>
          <w:szCs w:val="24"/>
        </w:rPr>
        <w:t>ΚΑΠΟΔΙΣΤΡΙΑΣ</w:t>
      </w:r>
      <w:r>
        <w:rPr>
          <w:rFonts w:eastAsia="Times New Roman" w:cs="Times New Roman"/>
          <w:szCs w:val="24"/>
        </w:rPr>
        <w:t>»,</w:t>
      </w:r>
      <w:r w:rsidRPr="003B26BA">
        <w:rPr>
          <w:rFonts w:eastAsia="Times New Roman" w:cs="Times New Roman"/>
          <w:szCs w:val="24"/>
        </w:rPr>
        <w:t xml:space="preserve"> ο </w:t>
      </w:r>
      <w:r>
        <w:rPr>
          <w:rFonts w:eastAsia="Times New Roman" w:cs="Times New Roman"/>
          <w:szCs w:val="24"/>
        </w:rPr>
        <w:t>«</w:t>
      </w:r>
      <w:r w:rsidRPr="003B26BA">
        <w:rPr>
          <w:rFonts w:eastAsia="Times New Roman" w:cs="Times New Roman"/>
          <w:szCs w:val="24"/>
        </w:rPr>
        <w:t>ΚΛΕΙΣΘΕΝΗΣ</w:t>
      </w:r>
      <w:r>
        <w:rPr>
          <w:rFonts w:eastAsia="Times New Roman" w:cs="Times New Roman"/>
          <w:szCs w:val="24"/>
        </w:rPr>
        <w:t>»,</w:t>
      </w:r>
      <w:r w:rsidRPr="003B26BA">
        <w:rPr>
          <w:rFonts w:eastAsia="Times New Roman" w:cs="Times New Roman"/>
          <w:szCs w:val="24"/>
        </w:rPr>
        <w:t xml:space="preserve"> ο </w:t>
      </w:r>
      <w:r>
        <w:rPr>
          <w:rFonts w:eastAsia="Times New Roman" w:cs="Times New Roman"/>
          <w:szCs w:val="24"/>
        </w:rPr>
        <w:t>«</w:t>
      </w:r>
      <w:r w:rsidRPr="003B26BA">
        <w:rPr>
          <w:rFonts w:eastAsia="Times New Roman" w:cs="Times New Roman"/>
          <w:szCs w:val="24"/>
        </w:rPr>
        <w:t>ΚΑΛΛΙΚΡΑΤΗΣ</w:t>
      </w:r>
      <w:r>
        <w:rPr>
          <w:rFonts w:eastAsia="Times New Roman" w:cs="Times New Roman"/>
          <w:szCs w:val="24"/>
        </w:rPr>
        <w:t>».</w:t>
      </w:r>
      <w:r w:rsidRPr="003B26BA">
        <w:rPr>
          <w:rFonts w:eastAsia="Times New Roman" w:cs="Times New Roman"/>
          <w:szCs w:val="24"/>
        </w:rPr>
        <w:t xml:space="preserve"> Είμ</w:t>
      </w:r>
      <w:r w:rsidRPr="003B26BA">
        <w:rPr>
          <w:rFonts w:eastAsia="Times New Roman" w:cs="Times New Roman"/>
          <w:szCs w:val="24"/>
        </w:rPr>
        <w:t>αστε υπέρ της ενίσχυσης της υπαίθρου και μ</w:t>
      </w:r>
      <w:r>
        <w:rPr>
          <w:rFonts w:eastAsia="Times New Roman" w:cs="Times New Roman"/>
          <w:szCs w:val="24"/>
        </w:rPr>
        <w:t>ε όλες</w:t>
      </w:r>
      <w:r w:rsidRPr="003B26BA">
        <w:rPr>
          <w:rFonts w:eastAsia="Times New Roman" w:cs="Times New Roman"/>
          <w:szCs w:val="24"/>
        </w:rPr>
        <w:t xml:space="preserve"> αυτές τις μορφές διακυβέρνηση</w:t>
      </w:r>
      <w:r>
        <w:rPr>
          <w:rFonts w:eastAsia="Times New Roman" w:cs="Times New Roman"/>
          <w:szCs w:val="24"/>
        </w:rPr>
        <w:t>ς στην τοπική αυτοδιοίκηση δ</w:t>
      </w:r>
      <w:r w:rsidRPr="003B26BA">
        <w:rPr>
          <w:rFonts w:eastAsia="Times New Roman" w:cs="Times New Roman"/>
          <w:szCs w:val="24"/>
        </w:rPr>
        <w:t>εν γίνεται αυτό</w:t>
      </w:r>
      <w:r>
        <w:rPr>
          <w:rFonts w:eastAsia="Times New Roman" w:cs="Times New Roman"/>
          <w:szCs w:val="24"/>
        </w:rPr>
        <w:t>, α</w:t>
      </w:r>
      <w:r w:rsidRPr="003B26BA">
        <w:rPr>
          <w:rFonts w:eastAsia="Times New Roman" w:cs="Times New Roman"/>
          <w:szCs w:val="24"/>
        </w:rPr>
        <w:t xml:space="preserve">λλά δεν είναι της </w:t>
      </w:r>
      <w:r>
        <w:rPr>
          <w:rFonts w:eastAsia="Times New Roman" w:cs="Times New Roman"/>
          <w:szCs w:val="24"/>
        </w:rPr>
        <w:t>π</w:t>
      </w:r>
      <w:r w:rsidRPr="003B26BA">
        <w:rPr>
          <w:rFonts w:eastAsia="Times New Roman" w:cs="Times New Roman"/>
          <w:szCs w:val="24"/>
        </w:rPr>
        <w:t>αρούσης</w:t>
      </w:r>
      <w:r>
        <w:rPr>
          <w:rFonts w:eastAsia="Times New Roman" w:cs="Times New Roman"/>
          <w:szCs w:val="24"/>
        </w:rPr>
        <w:t>.</w:t>
      </w:r>
    </w:p>
    <w:p w14:paraId="4CC5AD62"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t>Θα σταθούμε τώρα στο άρθρο 91 για το οποίο έχουμε ζητήσει να γίνει και ονομαστική ψηφοφορία</w:t>
      </w:r>
      <w:r>
        <w:rPr>
          <w:rFonts w:eastAsia="Times New Roman" w:cs="Times New Roman"/>
          <w:szCs w:val="24"/>
        </w:rPr>
        <w:t>.</w:t>
      </w:r>
      <w:r w:rsidRPr="003B26BA">
        <w:rPr>
          <w:rFonts w:eastAsia="Times New Roman" w:cs="Times New Roman"/>
          <w:szCs w:val="24"/>
        </w:rPr>
        <w:t xml:space="preserve"> Είναι έ</w:t>
      </w:r>
      <w:r>
        <w:rPr>
          <w:rFonts w:eastAsia="Times New Roman" w:cs="Times New Roman"/>
          <w:szCs w:val="24"/>
        </w:rPr>
        <w:t>να ά</w:t>
      </w:r>
      <w:r>
        <w:rPr>
          <w:rFonts w:eastAsia="Times New Roman" w:cs="Times New Roman"/>
          <w:szCs w:val="24"/>
        </w:rPr>
        <w:t>ρθρο που δείχνετε τη διάθεσή</w:t>
      </w:r>
      <w:r w:rsidRPr="003B26BA">
        <w:rPr>
          <w:rFonts w:eastAsia="Times New Roman" w:cs="Times New Roman"/>
          <w:szCs w:val="24"/>
        </w:rPr>
        <w:t xml:space="preserve"> σας για τη συνέχιση εξόντωσης των νέων παιδιών στην πατρίδα </w:t>
      </w:r>
      <w:r>
        <w:rPr>
          <w:rFonts w:eastAsia="Times New Roman" w:cs="Times New Roman"/>
          <w:szCs w:val="24"/>
        </w:rPr>
        <w:t xml:space="preserve">μας, διότι δεν λαμβάνετε </w:t>
      </w:r>
      <w:r w:rsidRPr="003B26BA">
        <w:rPr>
          <w:rFonts w:eastAsia="Times New Roman" w:cs="Times New Roman"/>
          <w:szCs w:val="24"/>
        </w:rPr>
        <w:t xml:space="preserve">κανένα ουσιαστικό μέτρο αποτροπής αυτής της </w:t>
      </w:r>
      <w:r>
        <w:rPr>
          <w:rFonts w:eastAsia="Times New Roman" w:cs="Times New Roman"/>
          <w:szCs w:val="24"/>
        </w:rPr>
        <w:t>«</w:t>
      </w:r>
      <w:r w:rsidRPr="003B26BA">
        <w:rPr>
          <w:rFonts w:eastAsia="Times New Roman" w:cs="Times New Roman"/>
          <w:szCs w:val="24"/>
        </w:rPr>
        <w:t>γάγγραινας</w:t>
      </w:r>
      <w:r>
        <w:rPr>
          <w:rFonts w:eastAsia="Times New Roman" w:cs="Times New Roman"/>
          <w:szCs w:val="24"/>
        </w:rPr>
        <w:t>»,</w:t>
      </w:r>
      <w:r w:rsidRPr="003B26BA">
        <w:rPr>
          <w:rFonts w:eastAsia="Times New Roman" w:cs="Times New Roman"/>
          <w:szCs w:val="24"/>
        </w:rPr>
        <w:t xml:space="preserve"> της μάστιγας </w:t>
      </w:r>
      <w:r w:rsidRPr="003B26BA">
        <w:rPr>
          <w:rFonts w:eastAsia="Times New Roman" w:cs="Times New Roman"/>
          <w:szCs w:val="24"/>
        </w:rPr>
        <w:lastRenderedPageBreak/>
        <w:t>των ναρκωτικών</w:t>
      </w:r>
      <w:r>
        <w:rPr>
          <w:rFonts w:eastAsia="Times New Roman" w:cs="Times New Roman"/>
          <w:szCs w:val="24"/>
        </w:rPr>
        <w:t>.</w:t>
      </w:r>
      <w:r w:rsidRPr="003B26BA">
        <w:rPr>
          <w:rFonts w:eastAsia="Times New Roman" w:cs="Times New Roman"/>
          <w:szCs w:val="24"/>
        </w:rPr>
        <w:t xml:space="preserve"> Αντιθέτως</w:t>
      </w:r>
      <w:r>
        <w:rPr>
          <w:rFonts w:eastAsia="Times New Roman" w:cs="Times New Roman"/>
          <w:szCs w:val="24"/>
        </w:rPr>
        <w:t>,</w:t>
      </w:r>
      <w:r w:rsidRPr="003B26BA">
        <w:rPr>
          <w:rFonts w:eastAsia="Times New Roman" w:cs="Times New Roman"/>
          <w:szCs w:val="24"/>
        </w:rPr>
        <w:t xml:space="preserve"> το μόνο που θέλετε είναι να διευκολύνονται όσο το δυνατόν περισσότερο και αυτοί οι οποίοι έχουν</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δυστυχώς, κυλήσει</w:t>
      </w:r>
      <w:r w:rsidRPr="003B26BA">
        <w:rPr>
          <w:rFonts w:eastAsia="Times New Roman" w:cs="Times New Roman"/>
          <w:szCs w:val="24"/>
        </w:rPr>
        <w:t xml:space="preserve"> στα ναρκωτικά</w:t>
      </w:r>
      <w:r>
        <w:rPr>
          <w:rFonts w:eastAsia="Times New Roman" w:cs="Times New Roman"/>
          <w:szCs w:val="24"/>
        </w:rPr>
        <w:t>,</w:t>
      </w:r>
      <w:r w:rsidRPr="003B26BA">
        <w:rPr>
          <w:rFonts w:eastAsia="Times New Roman" w:cs="Times New Roman"/>
          <w:szCs w:val="24"/>
        </w:rPr>
        <w:t xml:space="preserve"> αλλά και </w:t>
      </w:r>
      <w:r>
        <w:rPr>
          <w:rFonts w:eastAsia="Times New Roman" w:cs="Times New Roman"/>
          <w:szCs w:val="24"/>
        </w:rPr>
        <w:t>οι</w:t>
      </w:r>
      <w:r w:rsidRPr="003B26BA">
        <w:rPr>
          <w:rFonts w:eastAsia="Times New Roman" w:cs="Times New Roman"/>
          <w:szCs w:val="24"/>
        </w:rPr>
        <w:t xml:space="preserve"> πάσης φύσεως χρήστες</w:t>
      </w:r>
      <w:r>
        <w:rPr>
          <w:rFonts w:eastAsia="Times New Roman" w:cs="Times New Roman"/>
          <w:szCs w:val="24"/>
        </w:rPr>
        <w:t>.</w:t>
      </w:r>
      <w:r w:rsidRPr="003B26BA">
        <w:rPr>
          <w:rFonts w:eastAsia="Times New Roman" w:cs="Times New Roman"/>
          <w:szCs w:val="24"/>
        </w:rPr>
        <w:t xml:space="preserve"> </w:t>
      </w:r>
    </w:p>
    <w:p w14:paraId="4CC5AD63"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t xml:space="preserve">Είναι </w:t>
      </w:r>
      <w:r>
        <w:rPr>
          <w:rFonts w:eastAsia="Times New Roman" w:cs="Times New Roman"/>
          <w:szCs w:val="24"/>
        </w:rPr>
        <w:t xml:space="preserve">ένα σχέδιο νόμου, όπου </w:t>
      </w:r>
      <w:r w:rsidRPr="003B26BA">
        <w:rPr>
          <w:rFonts w:eastAsia="Times New Roman" w:cs="Times New Roman"/>
          <w:szCs w:val="24"/>
        </w:rPr>
        <w:t>στο άρθρο 91 κάνετε κα</w:t>
      </w:r>
      <w:r>
        <w:rPr>
          <w:rFonts w:eastAsia="Times New Roman" w:cs="Times New Roman"/>
          <w:szCs w:val="24"/>
        </w:rPr>
        <w:t>ι πρόβλεψη για την –εντός πολλών εισαγω</w:t>
      </w:r>
      <w:r>
        <w:rPr>
          <w:rFonts w:eastAsia="Times New Roman" w:cs="Times New Roman"/>
          <w:szCs w:val="24"/>
        </w:rPr>
        <w:t>γικών και παρενθέσεων- «εποπτευόμενη»</w:t>
      </w:r>
      <w:r w:rsidRPr="003B26BA">
        <w:rPr>
          <w:rFonts w:eastAsia="Times New Roman" w:cs="Times New Roman"/>
          <w:szCs w:val="24"/>
        </w:rPr>
        <w:t xml:space="preserve"> χρήση ναρκωτικών</w:t>
      </w:r>
      <w:r>
        <w:rPr>
          <w:rFonts w:eastAsia="Times New Roman" w:cs="Times New Roman"/>
          <w:szCs w:val="24"/>
        </w:rPr>
        <w:t>.</w:t>
      </w:r>
      <w:r w:rsidRPr="003B26BA">
        <w:rPr>
          <w:rFonts w:eastAsia="Times New Roman" w:cs="Times New Roman"/>
          <w:szCs w:val="24"/>
        </w:rPr>
        <w:t xml:space="preserve"> Και η θέσπιση αυτή προκαλεί θυμηδία</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 xml:space="preserve">αν εκληφθεί </w:t>
      </w:r>
      <w:r w:rsidRPr="003B26BA">
        <w:rPr>
          <w:rFonts w:eastAsia="Times New Roman" w:cs="Times New Roman"/>
          <w:szCs w:val="24"/>
        </w:rPr>
        <w:t>υπ</w:t>
      </w:r>
      <w:r>
        <w:rPr>
          <w:rFonts w:eastAsia="Times New Roman" w:cs="Times New Roman"/>
          <w:szCs w:val="24"/>
        </w:rPr>
        <w:t xml:space="preserve">’ </w:t>
      </w:r>
      <w:r w:rsidRPr="003B26BA">
        <w:rPr>
          <w:rFonts w:eastAsia="Times New Roman" w:cs="Times New Roman"/>
          <w:szCs w:val="24"/>
        </w:rPr>
        <w:t>όψ</w:t>
      </w:r>
      <w:r>
        <w:rPr>
          <w:rFonts w:eastAsia="Times New Roman" w:cs="Times New Roman"/>
          <w:szCs w:val="24"/>
        </w:rPr>
        <w:t>ιν</w:t>
      </w:r>
      <w:r>
        <w:rPr>
          <w:rFonts w:eastAsia="Times New Roman" w:cs="Times New Roman"/>
          <w:szCs w:val="24"/>
        </w:rPr>
        <w:t xml:space="preserve"> η </w:t>
      </w:r>
      <w:r w:rsidRPr="003B26BA">
        <w:rPr>
          <w:rFonts w:eastAsia="Times New Roman" w:cs="Times New Roman"/>
          <w:szCs w:val="24"/>
        </w:rPr>
        <w:t>νομοθετική δραστηριότητα της Κυβερνήσεως με τη χρήση της φαρμακευτικής κάνναβης</w:t>
      </w:r>
      <w:r>
        <w:rPr>
          <w:rFonts w:eastAsia="Times New Roman" w:cs="Times New Roman"/>
          <w:szCs w:val="24"/>
        </w:rPr>
        <w:t>,</w:t>
      </w:r>
      <w:r w:rsidRPr="003B26BA">
        <w:rPr>
          <w:rFonts w:eastAsia="Times New Roman" w:cs="Times New Roman"/>
          <w:szCs w:val="24"/>
        </w:rPr>
        <w:t xml:space="preserve"> το</w:t>
      </w:r>
      <w:r>
        <w:rPr>
          <w:rFonts w:eastAsia="Times New Roman" w:cs="Times New Roman"/>
          <w:szCs w:val="24"/>
        </w:rPr>
        <w:t>ν</w:t>
      </w:r>
      <w:r w:rsidRPr="003B26BA">
        <w:rPr>
          <w:rFonts w:eastAsia="Times New Roman" w:cs="Times New Roman"/>
          <w:szCs w:val="24"/>
        </w:rPr>
        <w:t xml:space="preserve"> διαχωρισμό </w:t>
      </w:r>
      <w:r>
        <w:rPr>
          <w:rFonts w:eastAsia="Times New Roman" w:cs="Times New Roman"/>
          <w:szCs w:val="24"/>
        </w:rPr>
        <w:t>από την ψυχαγωγική κ</w:t>
      </w:r>
      <w:r w:rsidRPr="003B26BA">
        <w:rPr>
          <w:rFonts w:eastAsia="Times New Roman" w:cs="Times New Roman"/>
          <w:szCs w:val="24"/>
        </w:rPr>
        <w:t>αι διάφορες άλλες ιστορί</w:t>
      </w:r>
      <w:r w:rsidRPr="003B26BA">
        <w:rPr>
          <w:rFonts w:eastAsia="Times New Roman" w:cs="Times New Roman"/>
          <w:szCs w:val="24"/>
        </w:rPr>
        <w:t>ες</w:t>
      </w:r>
      <w:r>
        <w:rPr>
          <w:rFonts w:eastAsia="Times New Roman" w:cs="Times New Roman"/>
          <w:szCs w:val="24"/>
        </w:rPr>
        <w:t xml:space="preserve">. </w:t>
      </w:r>
      <w:r w:rsidRPr="003B26BA">
        <w:rPr>
          <w:rFonts w:eastAsia="Times New Roman" w:cs="Times New Roman"/>
          <w:szCs w:val="24"/>
        </w:rPr>
        <w:t>Και εδώ με τη μέθοδο της σαλαμοποίησης σιγά</w:t>
      </w:r>
      <w:r>
        <w:rPr>
          <w:rFonts w:eastAsia="Times New Roman" w:cs="Times New Roman"/>
          <w:szCs w:val="24"/>
        </w:rPr>
        <w:t>-</w:t>
      </w:r>
      <w:r w:rsidRPr="003B26BA">
        <w:rPr>
          <w:rFonts w:eastAsia="Times New Roman" w:cs="Times New Roman"/>
          <w:szCs w:val="24"/>
        </w:rPr>
        <w:t xml:space="preserve">σιγά αμβλύνεται το όλο ζήτημα για τα ναρκωτικά και σε λίγο καιρό χωρίς </w:t>
      </w:r>
      <w:r>
        <w:rPr>
          <w:rFonts w:eastAsia="Times New Roman" w:cs="Times New Roman"/>
          <w:szCs w:val="24"/>
        </w:rPr>
        <w:t>να το έχει καταλάβει η ε</w:t>
      </w:r>
      <w:r w:rsidRPr="003B26BA">
        <w:rPr>
          <w:rFonts w:eastAsia="Times New Roman" w:cs="Times New Roman"/>
          <w:szCs w:val="24"/>
        </w:rPr>
        <w:t>λληνική κοινωνία</w:t>
      </w:r>
      <w:r>
        <w:rPr>
          <w:rFonts w:eastAsia="Times New Roman" w:cs="Times New Roman"/>
          <w:szCs w:val="24"/>
        </w:rPr>
        <w:t>,</w:t>
      </w:r>
      <w:r w:rsidRPr="003B26BA">
        <w:rPr>
          <w:rFonts w:eastAsia="Times New Roman" w:cs="Times New Roman"/>
          <w:szCs w:val="24"/>
        </w:rPr>
        <w:t xml:space="preserve"> επί της ουσίας </w:t>
      </w:r>
      <w:r>
        <w:rPr>
          <w:rFonts w:eastAsia="Times New Roman" w:cs="Times New Roman"/>
          <w:szCs w:val="24"/>
        </w:rPr>
        <w:t xml:space="preserve">θα είναι </w:t>
      </w:r>
      <w:r w:rsidRPr="003B26BA">
        <w:rPr>
          <w:rFonts w:eastAsia="Times New Roman" w:cs="Times New Roman"/>
          <w:szCs w:val="24"/>
        </w:rPr>
        <w:t>ελεύθερα παντού</w:t>
      </w:r>
      <w:r>
        <w:rPr>
          <w:rFonts w:eastAsia="Times New Roman" w:cs="Times New Roman"/>
          <w:szCs w:val="24"/>
        </w:rPr>
        <w:t>,</w:t>
      </w:r>
      <w:r w:rsidRPr="003B26BA">
        <w:rPr>
          <w:rFonts w:eastAsia="Times New Roman" w:cs="Times New Roman"/>
          <w:szCs w:val="24"/>
        </w:rPr>
        <w:t xml:space="preserve"> για όλους</w:t>
      </w:r>
      <w:r>
        <w:rPr>
          <w:rFonts w:eastAsia="Times New Roman" w:cs="Times New Roman"/>
          <w:szCs w:val="24"/>
        </w:rPr>
        <w:t>,</w:t>
      </w:r>
      <w:r w:rsidRPr="003B26BA">
        <w:rPr>
          <w:rFonts w:eastAsia="Times New Roman" w:cs="Times New Roman"/>
          <w:szCs w:val="24"/>
        </w:rPr>
        <w:t xml:space="preserve"> με διάφορες δικαιολογίες</w:t>
      </w:r>
      <w:r>
        <w:rPr>
          <w:rFonts w:eastAsia="Times New Roman" w:cs="Times New Roman"/>
          <w:szCs w:val="24"/>
        </w:rPr>
        <w:t>.</w:t>
      </w:r>
      <w:r w:rsidRPr="003B26BA">
        <w:rPr>
          <w:rFonts w:eastAsia="Times New Roman" w:cs="Times New Roman"/>
          <w:szCs w:val="24"/>
        </w:rPr>
        <w:t xml:space="preserve"> </w:t>
      </w:r>
    </w:p>
    <w:p w14:paraId="4CC5AD6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Όπως </w:t>
      </w:r>
      <w:r w:rsidRPr="003B26BA">
        <w:rPr>
          <w:rFonts w:eastAsia="Times New Roman" w:cs="Times New Roman"/>
          <w:szCs w:val="24"/>
        </w:rPr>
        <w:t>είπαμε</w:t>
      </w:r>
      <w:r>
        <w:rPr>
          <w:rFonts w:eastAsia="Times New Roman" w:cs="Times New Roman"/>
          <w:szCs w:val="24"/>
        </w:rPr>
        <w:t>, είμ</w:t>
      </w:r>
      <w:r>
        <w:rPr>
          <w:rFonts w:eastAsia="Times New Roman" w:cs="Times New Roman"/>
          <w:szCs w:val="24"/>
        </w:rPr>
        <w:t>αστε εντελώς αντίθετοι</w:t>
      </w:r>
      <w:r w:rsidRPr="003B26BA">
        <w:rPr>
          <w:rFonts w:eastAsia="Times New Roman" w:cs="Times New Roman"/>
          <w:szCs w:val="24"/>
        </w:rPr>
        <w:t xml:space="preserve"> με το άρθρο 91</w:t>
      </w:r>
      <w:r>
        <w:rPr>
          <w:rFonts w:eastAsia="Times New Roman" w:cs="Times New Roman"/>
          <w:szCs w:val="24"/>
        </w:rPr>
        <w:t>.</w:t>
      </w:r>
      <w:r w:rsidRPr="003B26BA">
        <w:rPr>
          <w:rFonts w:eastAsia="Times New Roman" w:cs="Times New Roman"/>
          <w:szCs w:val="24"/>
        </w:rPr>
        <w:t xml:space="preserve"> Προβλέπεται </w:t>
      </w:r>
      <w:r>
        <w:rPr>
          <w:rFonts w:eastAsia="Times New Roman" w:cs="Times New Roman"/>
          <w:szCs w:val="24"/>
        </w:rPr>
        <w:t xml:space="preserve">-λέτε- </w:t>
      </w:r>
      <w:r w:rsidRPr="003B26BA">
        <w:rPr>
          <w:rFonts w:eastAsia="Times New Roman" w:cs="Times New Roman"/>
          <w:szCs w:val="24"/>
        </w:rPr>
        <w:t>η δημιουργία χώρων εποπτευόμενης χρήσης για τους χρήστες υψηλού κινδύνου</w:t>
      </w:r>
      <w:r>
        <w:rPr>
          <w:rFonts w:eastAsia="Times New Roman" w:cs="Times New Roman"/>
          <w:szCs w:val="24"/>
        </w:rPr>
        <w:t>,</w:t>
      </w:r>
      <w:r w:rsidRPr="003B26BA">
        <w:rPr>
          <w:rFonts w:eastAsia="Times New Roman" w:cs="Times New Roman"/>
          <w:szCs w:val="24"/>
        </w:rPr>
        <w:t xml:space="preserve"> με στόχο </w:t>
      </w:r>
      <w:r>
        <w:rPr>
          <w:rFonts w:eastAsia="Times New Roman" w:cs="Times New Roman"/>
          <w:szCs w:val="24"/>
        </w:rPr>
        <w:t xml:space="preserve">-σιγά τον στόχο!- τη μείωση του επιπολασμού </w:t>
      </w:r>
      <w:r w:rsidRPr="003B26BA">
        <w:rPr>
          <w:rFonts w:eastAsia="Times New Roman" w:cs="Times New Roman"/>
          <w:szCs w:val="24"/>
        </w:rPr>
        <w:t>των μολυσματικών ασθενειών στον πληθυσμό των χρ</w:t>
      </w:r>
      <w:r>
        <w:rPr>
          <w:rFonts w:eastAsia="Times New Roman" w:cs="Times New Roman"/>
          <w:szCs w:val="24"/>
        </w:rPr>
        <w:t>ηστών και των τοξικοεξαρ</w:t>
      </w:r>
      <w:r>
        <w:rPr>
          <w:rFonts w:eastAsia="Times New Roman" w:cs="Times New Roman"/>
          <w:szCs w:val="24"/>
        </w:rPr>
        <w:t xml:space="preserve">τημένων, </w:t>
      </w:r>
      <w:r>
        <w:rPr>
          <w:rFonts w:eastAsia="Times New Roman" w:cs="Times New Roman"/>
          <w:szCs w:val="24"/>
        </w:rPr>
        <w:lastRenderedPageBreak/>
        <w:t>την</w:t>
      </w:r>
      <w:r w:rsidRPr="003B26BA">
        <w:rPr>
          <w:rFonts w:eastAsia="Times New Roman" w:cs="Times New Roman"/>
          <w:szCs w:val="24"/>
        </w:rPr>
        <w:t xml:space="preserve"> πρόληψη και έγκαιρη παρέμβαση για την αντιμετώπιση της υπερδοσολογίας και την προετοιμασία τους για ένταξη σε προγράμματα θεραπείας</w:t>
      </w:r>
      <w:r>
        <w:rPr>
          <w:rFonts w:eastAsia="Times New Roman" w:cs="Times New Roman"/>
          <w:szCs w:val="24"/>
        </w:rPr>
        <w:t>.</w:t>
      </w:r>
    </w:p>
    <w:p w14:paraId="4CC5AD6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εν</w:t>
      </w:r>
      <w:r w:rsidRPr="003B26BA">
        <w:rPr>
          <w:rFonts w:eastAsia="Times New Roman" w:cs="Times New Roman"/>
          <w:szCs w:val="24"/>
        </w:rPr>
        <w:t xml:space="preserve"> </w:t>
      </w:r>
      <w:r>
        <w:rPr>
          <w:rFonts w:eastAsia="Times New Roman" w:cs="Times New Roman"/>
          <w:szCs w:val="24"/>
        </w:rPr>
        <w:t>λόγω άρθρο πρέπει να αποσυρθεί. Κ</w:t>
      </w:r>
      <w:r w:rsidRPr="003B26BA">
        <w:rPr>
          <w:rFonts w:eastAsia="Times New Roman" w:cs="Times New Roman"/>
          <w:szCs w:val="24"/>
        </w:rPr>
        <w:t>ατ</w:t>
      </w:r>
      <w:r>
        <w:rPr>
          <w:rFonts w:eastAsia="Times New Roman" w:cs="Times New Roman"/>
          <w:szCs w:val="24"/>
        </w:rPr>
        <w:t xml:space="preserve">’ </w:t>
      </w:r>
      <w:r w:rsidRPr="003B26BA">
        <w:rPr>
          <w:rFonts w:eastAsia="Times New Roman" w:cs="Times New Roman"/>
          <w:szCs w:val="24"/>
        </w:rPr>
        <w:t>αρχάς είναι αντίθετοι όλοι</w:t>
      </w:r>
      <w:r>
        <w:rPr>
          <w:rFonts w:eastAsia="Times New Roman" w:cs="Times New Roman"/>
          <w:szCs w:val="24"/>
        </w:rPr>
        <w:t>,</w:t>
      </w:r>
      <w:r w:rsidRPr="003B26BA">
        <w:rPr>
          <w:rFonts w:eastAsia="Times New Roman" w:cs="Times New Roman"/>
          <w:szCs w:val="24"/>
        </w:rPr>
        <w:t xml:space="preserve"> οι τοπικές κοινωνίες</w:t>
      </w:r>
      <w:r>
        <w:rPr>
          <w:rFonts w:eastAsia="Times New Roman" w:cs="Times New Roman"/>
          <w:szCs w:val="24"/>
        </w:rPr>
        <w:t>, η</w:t>
      </w:r>
      <w:r w:rsidRPr="003B26BA">
        <w:rPr>
          <w:rFonts w:eastAsia="Times New Roman" w:cs="Times New Roman"/>
          <w:szCs w:val="24"/>
        </w:rPr>
        <w:t xml:space="preserve"> επιστημονική κοινότητα</w:t>
      </w:r>
      <w:r>
        <w:rPr>
          <w:rFonts w:eastAsia="Times New Roman" w:cs="Times New Roman"/>
          <w:szCs w:val="24"/>
        </w:rPr>
        <w:t>, άπαντες.</w:t>
      </w:r>
      <w:r w:rsidRPr="003B26BA">
        <w:rPr>
          <w:rFonts w:eastAsia="Times New Roman" w:cs="Times New Roman"/>
          <w:szCs w:val="24"/>
        </w:rPr>
        <w:t xml:space="preserve"> Συνιστά έν</w:t>
      </w:r>
      <w:r>
        <w:rPr>
          <w:rFonts w:eastAsia="Times New Roman" w:cs="Times New Roman"/>
          <w:szCs w:val="24"/>
        </w:rPr>
        <w:t xml:space="preserve">α πρωτοφανές παράλογο εγχείρημα- </w:t>
      </w:r>
      <w:r w:rsidRPr="003B26BA">
        <w:rPr>
          <w:rFonts w:eastAsia="Times New Roman" w:cs="Times New Roman"/>
          <w:szCs w:val="24"/>
        </w:rPr>
        <w:t xml:space="preserve">πείραμα </w:t>
      </w:r>
      <w:r>
        <w:rPr>
          <w:rFonts w:eastAsia="Times New Roman" w:cs="Times New Roman"/>
          <w:szCs w:val="24"/>
        </w:rPr>
        <w:t xml:space="preserve">πάνω σε ανθρώπους, το οποίο συντείνει </w:t>
      </w:r>
      <w:r w:rsidRPr="003B26BA">
        <w:rPr>
          <w:rFonts w:eastAsia="Times New Roman" w:cs="Times New Roman"/>
          <w:szCs w:val="24"/>
        </w:rPr>
        <w:t>στην περαιτέρω υποβάθμιση της αστικής ζωής</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Αποτελεί δε κι</w:t>
      </w:r>
      <w:r w:rsidRPr="003B26BA">
        <w:rPr>
          <w:rFonts w:eastAsia="Times New Roman" w:cs="Times New Roman"/>
          <w:szCs w:val="24"/>
        </w:rPr>
        <w:t xml:space="preserve"> ένα αντιεπιστημονικό</w:t>
      </w:r>
      <w:r>
        <w:rPr>
          <w:rFonts w:eastAsia="Times New Roman" w:cs="Times New Roman"/>
          <w:szCs w:val="24"/>
        </w:rPr>
        <w:t>,</w:t>
      </w:r>
      <w:r w:rsidRPr="003B26BA">
        <w:rPr>
          <w:rFonts w:eastAsia="Times New Roman" w:cs="Times New Roman"/>
          <w:szCs w:val="24"/>
        </w:rPr>
        <w:t xml:space="preserve"> πρόχειρο και επιδερμικό ημίμετρο</w:t>
      </w:r>
      <w:r>
        <w:rPr>
          <w:rFonts w:eastAsia="Times New Roman" w:cs="Times New Roman"/>
          <w:szCs w:val="24"/>
        </w:rPr>
        <w:t>,</w:t>
      </w:r>
      <w:r w:rsidRPr="003B26BA">
        <w:rPr>
          <w:rFonts w:eastAsia="Times New Roman" w:cs="Times New Roman"/>
          <w:szCs w:val="24"/>
        </w:rPr>
        <w:t xml:space="preserve"> το οποίο αντικατοπ</w:t>
      </w:r>
      <w:r w:rsidRPr="003B26BA">
        <w:rPr>
          <w:rFonts w:eastAsia="Times New Roman" w:cs="Times New Roman"/>
          <w:szCs w:val="24"/>
        </w:rPr>
        <w:t>τρίζει φυσικά την ρηξικέλευθη</w:t>
      </w:r>
      <w:r>
        <w:rPr>
          <w:rFonts w:eastAsia="Times New Roman" w:cs="Times New Roman"/>
          <w:szCs w:val="24"/>
        </w:rPr>
        <w:t>,</w:t>
      </w:r>
      <w:r w:rsidRPr="003B26BA">
        <w:rPr>
          <w:rFonts w:eastAsia="Times New Roman" w:cs="Times New Roman"/>
          <w:szCs w:val="24"/>
        </w:rPr>
        <w:t xml:space="preserve"> όπως λέτε</w:t>
      </w:r>
      <w:r>
        <w:rPr>
          <w:rFonts w:eastAsia="Times New Roman" w:cs="Times New Roman"/>
          <w:szCs w:val="24"/>
        </w:rPr>
        <w:t xml:space="preserve">, έμφορτη </w:t>
      </w:r>
      <w:r w:rsidRPr="003B26BA">
        <w:rPr>
          <w:rFonts w:eastAsia="Times New Roman" w:cs="Times New Roman"/>
          <w:szCs w:val="24"/>
        </w:rPr>
        <w:t>ιδεοληψιών και ιδεολογικών απωθημένων αντίληψη του ΣΥΡΙΖΑ</w:t>
      </w:r>
      <w:r>
        <w:rPr>
          <w:rFonts w:eastAsia="Times New Roman" w:cs="Times New Roman"/>
          <w:szCs w:val="24"/>
        </w:rPr>
        <w:t>.</w:t>
      </w:r>
      <w:r w:rsidRPr="003B26BA">
        <w:rPr>
          <w:rFonts w:eastAsia="Times New Roman" w:cs="Times New Roman"/>
          <w:szCs w:val="24"/>
        </w:rPr>
        <w:t xml:space="preserve"> </w:t>
      </w:r>
    </w:p>
    <w:p w14:paraId="4CC5AD66"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t xml:space="preserve">Απορρίπτουμε διαρρήδην τέτοια </w:t>
      </w:r>
      <w:r>
        <w:rPr>
          <w:rFonts w:eastAsia="Times New Roman" w:cs="Times New Roman"/>
          <w:szCs w:val="24"/>
        </w:rPr>
        <w:t>ημίμετρα,</w:t>
      </w:r>
      <w:r w:rsidRPr="003B26BA">
        <w:rPr>
          <w:rFonts w:eastAsia="Times New Roman" w:cs="Times New Roman"/>
          <w:szCs w:val="24"/>
        </w:rPr>
        <w:t xml:space="preserve"> στα οποία </w:t>
      </w:r>
      <w:r>
        <w:rPr>
          <w:rFonts w:eastAsia="Times New Roman" w:cs="Times New Roman"/>
          <w:szCs w:val="24"/>
        </w:rPr>
        <w:t>υφέρπει</w:t>
      </w:r>
      <w:r w:rsidRPr="003B26BA">
        <w:rPr>
          <w:rFonts w:eastAsia="Times New Roman" w:cs="Times New Roman"/>
          <w:szCs w:val="24"/>
        </w:rPr>
        <w:t xml:space="preserve"> μία μορφή συνεργασίας του κρατικού παράγοντα με περίεργους κύκλους εμπορίας</w:t>
      </w:r>
      <w:r>
        <w:rPr>
          <w:rFonts w:eastAsia="Times New Roman" w:cs="Times New Roman"/>
          <w:szCs w:val="24"/>
        </w:rPr>
        <w:t>,</w:t>
      </w:r>
      <w:r w:rsidRPr="003B26BA">
        <w:rPr>
          <w:rFonts w:eastAsia="Times New Roman" w:cs="Times New Roman"/>
          <w:szCs w:val="24"/>
        </w:rPr>
        <w:t xml:space="preserve"> </w:t>
      </w:r>
      <w:r>
        <w:rPr>
          <w:rFonts w:eastAsia="Times New Roman" w:cs="Times New Roman"/>
          <w:szCs w:val="24"/>
        </w:rPr>
        <w:t>τα οποία έχ</w:t>
      </w:r>
      <w:r>
        <w:rPr>
          <w:rFonts w:eastAsia="Times New Roman" w:cs="Times New Roman"/>
          <w:szCs w:val="24"/>
        </w:rPr>
        <w:t>ουν</w:t>
      </w:r>
      <w:r w:rsidRPr="003B26BA">
        <w:rPr>
          <w:rFonts w:eastAsia="Times New Roman" w:cs="Times New Roman"/>
          <w:szCs w:val="24"/>
        </w:rPr>
        <w:t xml:space="preserve"> τραγικό αντίκτυπο στη ζωή των κατοίκων των πόλεων</w:t>
      </w:r>
      <w:r>
        <w:rPr>
          <w:rFonts w:eastAsia="Times New Roman" w:cs="Times New Roman"/>
          <w:szCs w:val="24"/>
        </w:rPr>
        <w:t>.</w:t>
      </w:r>
      <w:r w:rsidRPr="003B26BA">
        <w:rPr>
          <w:rFonts w:eastAsia="Times New Roman" w:cs="Times New Roman"/>
          <w:szCs w:val="24"/>
        </w:rPr>
        <w:t xml:space="preserve"> </w:t>
      </w:r>
    </w:p>
    <w:p w14:paraId="4CC5AD67" w14:textId="77777777" w:rsidR="005D719C" w:rsidRDefault="00627F40">
      <w:pPr>
        <w:spacing w:line="600" w:lineRule="auto"/>
        <w:ind w:firstLine="720"/>
        <w:jc w:val="both"/>
        <w:rPr>
          <w:rFonts w:eastAsia="Times New Roman" w:cs="Times New Roman"/>
          <w:szCs w:val="24"/>
        </w:rPr>
      </w:pPr>
      <w:r w:rsidRPr="003B26BA">
        <w:rPr>
          <w:rFonts w:eastAsia="Times New Roman" w:cs="Times New Roman"/>
          <w:szCs w:val="24"/>
        </w:rPr>
        <w:t xml:space="preserve">Ακόμα αναπροσαρμόζονται τα όρια για τη συνταγογράφηση οπιοειδών αναλγητικών με βάση την τρέχουσα </w:t>
      </w:r>
      <w:r>
        <w:rPr>
          <w:rFonts w:eastAsia="Times New Roman" w:cs="Times New Roman"/>
          <w:szCs w:val="24"/>
        </w:rPr>
        <w:t xml:space="preserve">ιατρική </w:t>
      </w:r>
      <w:r w:rsidRPr="003B26BA">
        <w:rPr>
          <w:rFonts w:eastAsia="Times New Roman" w:cs="Times New Roman"/>
          <w:szCs w:val="24"/>
        </w:rPr>
        <w:lastRenderedPageBreak/>
        <w:t>πραγματικότητα</w:t>
      </w:r>
      <w:r>
        <w:rPr>
          <w:rFonts w:eastAsia="Times New Roman" w:cs="Times New Roman"/>
          <w:szCs w:val="24"/>
        </w:rPr>
        <w:t>,</w:t>
      </w:r>
      <w:r w:rsidRPr="003B26BA">
        <w:rPr>
          <w:rFonts w:eastAsia="Times New Roman" w:cs="Times New Roman"/>
          <w:szCs w:val="24"/>
        </w:rPr>
        <w:t xml:space="preserve"> τα νέα επιστημονικά δεδομένα και τις εισηγήσεις των ειδικών</w:t>
      </w:r>
      <w:r>
        <w:rPr>
          <w:rFonts w:eastAsia="Times New Roman" w:cs="Times New Roman"/>
          <w:szCs w:val="24"/>
        </w:rPr>
        <w:t>,</w:t>
      </w:r>
      <w:r w:rsidRPr="003B26BA">
        <w:rPr>
          <w:rFonts w:eastAsia="Times New Roman" w:cs="Times New Roman"/>
          <w:szCs w:val="24"/>
        </w:rPr>
        <w:t xml:space="preserve"> με αποκλειστικό γνώμονα την ανακούφιση ογκολογικών και άλλων ασθενών</w:t>
      </w:r>
      <w:r>
        <w:rPr>
          <w:rFonts w:eastAsia="Times New Roman" w:cs="Times New Roman"/>
          <w:szCs w:val="24"/>
        </w:rPr>
        <w:t>.</w:t>
      </w:r>
      <w:r w:rsidRPr="003B26BA">
        <w:rPr>
          <w:rFonts w:eastAsia="Times New Roman" w:cs="Times New Roman"/>
          <w:szCs w:val="24"/>
        </w:rPr>
        <w:t xml:space="preserve"> Έχουμε </w:t>
      </w:r>
      <w:r>
        <w:rPr>
          <w:rFonts w:eastAsia="Times New Roman" w:cs="Times New Roman"/>
          <w:szCs w:val="24"/>
        </w:rPr>
        <w:t>τοποθετηθεί σε αυτές της ανέρειστε</w:t>
      </w:r>
      <w:r w:rsidRPr="003B26BA">
        <w:rPr>
          <w:rFonts w:eastAsia="Times New Roman" w:cs="Times New Roman"/>
          <w:szCs w:val="24"/>
        </w:rPr>
        <w:t>ς</w:t>
      </w:r>
      <w:r>
        <w:rPr>
          <w:rFonts w:eastAsia="Times New Roman" w:cs="Times New Roman"/>
          <w:szCs w:val="24"/>
        </w:rPr>
        <w:t>,</w:t>
      </w:r>
      <w:r w:rsidRPr="003B26BA">
        <w:rPr>
          <w:rFonts w:eastAsia="Times New Roman" w:cs="Times New Roman"/>
          <w:szCs w:val="24"/>
        </w:rPr>
        <w:t xml:space="preserve"> αντιεπιστημονικές και επικίνδυνες θέσεις </w:t>
      </w:r>
      <w:r>
        <w:rPr>
          <w:rFonts w:eastAsia="Times New Roman" w:cs="Times New Roman"/>
          <w:szCs w:val="24"/>
        </w:rPr>
        <w:t>πολλάκις</w:t>
      </w:r>
      <w:r w:rsidRPr="003B26BA">
        <w:rPr>
          <w:rFonts w:eastAsia="Times New Roman" w:cs="Times New Roman"/>
          <w:szCs w:val="24"/>
        </w:rPr>
        <w:t>.</w:t>
      </w:r>
    </w:p>
    <w:p w14:paraId="4CC5AD6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Ο</w:t>
      </w:r>
      <w:r w:rsidRPr="00804101">
        <w:rPr>
          <w:rFonts w:eastAsia="Times New Roman"/>
          <w:color w:val="212121"/>
          <w:szCs w:val="24"/>
        </w:rPr>
        <w:t>δηγούμαστε</w:t>
      </w:r>
      <w:r>
        <w:rPr>
          <w:rFonts w:eastAsia="Times New Roman"/>
          <w:color w:val="212121"/>
          <w:szCs w:val="24"/>
        </w:rPr>
        <w:t xml:space="preserve"> έτσι σε αύξηση </w:t>
      </w:r>
      <w:r w:rsidRPr="00804101">
        <w:rPr>
          <w:rFonts w:eastAsia="Times New Roman"/>
          <w:color w:val="212121"/>
          <w:szCs w:val="24"/>
        </w:rPr>
        <w:t xml:space="preserve">της υποβάθμισης </w:t>
      </w:r>
      <w:r>
        <w:rPr>
          <w:rFonts w:eastAsia="Times New Roman"/>
          <w:color w:val="212121"/>
          <w:szCs w:val="24"/>
        </w:rPr>
        <w:t xml:space="preserve">της </w:t>
      </w:r>
      <w:r w:rsidRPr="00804101">
        <w:rPr>
          <w:rFonts w:eastAsia="Times New Roman"/>
          <w:color w:val="212121"/>
          <w:szCs w:val="24"/>
        </w:rPr>
        <w:t>ήδη υποβαθμισμένη</w:t>
      </w:r>
      <w:r>
        <w:rPr>
          <w:rFonts w:eastAsia="Times New Roman"/>
          <w:color w:val="212121"/>
          <w:szCs w:val="24"/>
        </w:rPr>
        <w:t>ς</w:t>
      </w:r>
      <w:r w:rsidRPr="00804101">
        <w:rPr>
          <w:rFonts w:eastAsia="Times New Roman"/>
          <w:color w:val="212121"/>
          <w:szCs w:val="24"/>
        </w:rPr>
        <w:t xml:space="preserve"> ζωής των κατοίκων και </w:t>
      </w:r>
      <w:r>
        <w:rPr>
          <w:rFonts w:eastAsia="Times New Roman"/>
          <w:color w:val="212121"/>
          <w:szCs w:val="24"/>
        </w:rPr>
        <w:t>σε</w:t>
      </w:r>
      <w:r>
        <w:rPr>
          <w:rFonts w:eastAsia="Times New Roman"/>
          <w:color w:val="212121"/>
          <w:szCs w:val="24"/>
        </w:rPr>
        <w:t xml:space="preserve"> </w:t>
      </w:r>
      <w:r w:rsidRPr="00804101">
        <w:rPr>
          <w:rFonts w:eastAsia="Times New Roman"/>
          <w:color w:val="212121"/>
          <w:szCs w:val="24"/>
        </w:rPr>
        <w:t>ενθάρρυνση της διακίνησης παράνομων ουσιών με κα</w:t>
      </w:r>
      <w:r>
        <w:rPr>
          <w:rFonts w:eastAsia="Times New Roman"/>
          <w:color w:val="212121"/>
          <w:szCs w:val="24"/>
        </w:rPr>
        <w:t>τοχυρωμένη την απάθεια από την Α</w:t>
      </w:r>
      <w:r w:rsidRPr="00804101">
        <w:rPr>
          <w:rFonts w:eastAsia="Times New Roman"/>
          <w:color w:val="212121"/>
          <w:szCs w:val="24"/>
        </w:rPr>
        <w:t>στυνομία</w:t>
      </w:r>
      <w:r>
        <w:rPr>
          <w:rFonts w:eastAsia="Times New Roman"/>
          <w:color w:val="212121"/>
          <w:szCs w:val="24"/>
        </w:rPr>
        <w:t>. Με</w:t>
      </w:r>
      <w:r w:rsidRPr="00804101">
        <w:rPr>
          <w:rFonts w:eastAsia="Times New Roman"/>
          <w:color w:val="212121"/>
          <w:szCs w:val="24"/>
        </w:rPr>
        <w:t xml:space="preserve"> αυτούς τους χώρους </w:t>
      </w:r>
      <w:r>
        <w:rPr>
          <w:rFonts w:eastAsia="Times New Roman"/>
          <w:color w:val="212121"/>
          <w:szCs w:val="24"/>
        </w:rPr>
        <w:t xml:space="preserve">η </w:t>
      </w:r>
      <w:r w:rsidRPr="00804101">
        <w:rPr>
          <w:rFonts w:eastAsia="Times New Roman"/>
          <w:color w:val="212121"/>
          <w:szCs w:val="24"/>
        </w:rPr>
        <w:t>τοξικοεξάρτηση καθιερώνεται ως δικαίωμα και όχι ως παρέκκλιση</w:t>
      </w:r>
      <w:r>
        <w:rPr>
          <w:rFonts w:eastAsia="Times New Roman"/>
          <w:color w:val="212121"/>
          <w:szCs w:val="24"/>
        </w:rPr>
        <w:t>.</w:t>
      </w:r>
    </w:p>
    <w:p w14:paraId="4CC5AD69" w14:textId="77777777" w:rsidR="005D719C" w:rsidRDefault="00627F40">
      <w:pPr>
        <w:spacing w:line="600" w:lineRule="auto"/>
        <w:ind w:firstLine="720"/>
        <w:jc w:val="both"/>
        <w:rPr>
          <w:rFonts w:eastAsia="Times New Roman"/>
          <w:color w:val="212121"/>
          <w:szCs w:val="24"/>
        </w:rPr>
      </w:pPr>
      <w:r w:rsidRPr="00804101">
        <w:rPr>
          <w:rFonts w:eastAsia="Times New Roman"/>
          <w:color w:val="212121"/>
          <w:szCs w:val="24"/>
        </w:rPr>
        <w:t>Συνεπώς</w:t>
      </w:r>
      <w:r>
        <w:rPr>
          <w:rFonts w:eastAsia="Times New Roman"/>
          <w:color w:val="212121"/>
          <w:szCs w:val="24"/>
        </w:rPr>
        <w:t>, η Κ</w:t>
      </w:r>
      <w:r w:rsidRPr="00804101">
        <w:rPr>
          <w:rFonts w:eastAsia="Times New Roman"/>
          <w:color w:val="212121"/>
          <w:szCs w:val="24"/>
        </w:rPr>
        <w:t>υβέρνηση σε αγ</w:t>
      </w:r>
      <w:r>
        <w:rPr>
          <w:rFonts w:eastAsia="Times New Roman"/>
          <w:color w:val="212121"/>
          <w:szCs w:val="24"/>
        </w:rPr>
        <w:t xml:space="preserve">αστή συνεργασία με τις διάφορες </w:t>
      </w:r>
      <w:r w:rsidRPr="00804101">
        <w:rPr>
          <w:rFonts w:eastAsia="Times New Roman"/>
          <w:color w:val="212121"/>
          <w:szCs w:val="24"/>
        </w:rPr>
        <w:t>μη κυβερνητικές οργα</w:t>
      </w:r>
      <w:r w:rsidRPr="00804101">
        <w:rPr>
          <w:rFonts w:eastAsia="Times New Roman"/>
          <w:color w:val="212121"/>
          <w:szCs w:val="24"/>
        </w:rPr>
        <w:t>νώσεις μεθοδεύει αυτό το έκτρωμα</w:t>
      </w:r>
      <w:r>
        <w:rPr>
          <w:rFonts w:eastAsia="Times New Roman"/>
          <w:color w:val="212121"/>
          <w:szCs w:val="24"/>
        </w:rPr>
        <w:t xml:space="preserve">, με το οποίο </w:t>
      </w:r>
      <w:r w:rsidRPr="00804101">
        <w:rPr>
          <w:rFonts w:eastAsia="Times New Roman"/>
          <w:color w:val="212121"/>
          <w:szCs w:val="24"/>
        </w:rPr>
        <w:t xml:space="preserve">θα μπορούν να κάνουν ελεύθερα χρήση ενέσιμων </w:t>
      </w:r>
      <w:r>
        <w:rPr>
          <w:rFonts w:eastAsia="Times New Roman"/>
          <w:color w:val="212121"/>
          <w:szCs w:val="24"/>
        </w:rPr>
        <w:t>ή μη</w:t>
      </w:r>
      <w:r w:rsidRPr="00804101">
        <w:rPr>
          <w:rFonts w:eastAsia="Times New Roman"/>
          <w:color w:val="212121"/>
          <w:szCs w:val="24"/>
        </w:rPr>
        <w:t xml:space="preserve"> ουσιών</w:t>
      </w:r>
      <w:r>
        <w:rPr>
          <w:rFonts w:eastAsia="Times New Roman"/>
          <w:color w:val="212121"/>
          <w:szCs w:val="24"/>
        </w:rPr>
        <w:t>. Κ</w:t>
      </w:r>
      <w:r w:rsidRPr="00804101">
        <w:rPr>
          <w:rFonts w:eastAsia="Times New Roman"/>
          <w:color w:val="212121"/>
          <w:szCs w:val="24"/>
        </w:rPr>
        <w:t>α</w:t>
      </w:r>
      <w:r>
        <w:rPr>
          <w:rFonts w:eastAsia="Times New Roman"/>
          <w:color w:val="212121"/>
          <w:szCs w:val="24"/>
        </w:rPr>
        <w:t>μ</w:t>
      </w:r>
      <w:r w:rsidRPr="00804101">
        <w:rPr>
          <w:rFonts w:eastAsia="Times New Roman"/>
          <w:color w:val="212121"/>
          <w:szCs w:val="24"/>
        </w:rPr>
        <w:t>μία λύση δεν επιτυγχάνεται</w:t>
      </w:r>
      <w:r>
        <w:rPr>
          <w:rFonts w:eastAsia="Times New Roman"/>
          <w:color w:val="212121"/>
          <w:szCs w:val="24"/>
        </w:rPr>
        <w:t>,</w:t>
      </w:r>
      <w:r w:rsidRPr="00804101">
        <w:rPr>
          <w:rFonts w:eastAsia="Times New Roman"/>
          <w:color w:val="212121"/>
          <w:szCs w:val="24"/>
        </w:rPr>
        <w:t xml:space="preserve"> αλλά προωθείται </w:t>
      </w:r>
      <w:r>
        <w:rPr>
          <w:rFonts w:eastAsia="Times New Roman"/>
          <w:color w:val="212121"/>
          <w:szCs w:val="24"/>
        </w:rPr>
        <w:t xml:space="preserve">η </w:t>
      </w:r>
      <w:r w:rsidRPr="00804101">
        <w:rPr>
          <w:rFonts w:eastAsia="Times New Roman"/>
          <w:color w:val="212121"/>
          <w:szCs w:val="24"/>
        </w:rPr>
        <w:t>εγκληματικότητα εμμέσως και δημιουργούνται εστίες εντός του αστικού ιστού</w:t>
      </w:r>
      <w:r>
        <w:rPr>
          <w:rFonts w:eastAsia="Times New Roman"/>
          <w:color w:val="212121"/>
          <w:szCs w:val="24"/>
        </w:rPr>
        <w:t xml:space="preserve">, </w:t>
      </w:r>
      <w:r w:rsidRPr="00804101">
        <w:rPr>
          <w:rFonts w:eastAsia="Times New Roman"/>
          <w:color w:val="212121"/>
          <w:szCs w:val="24"/>
        </w:rPr>
        <w:t>όπου οι αρχές δεν θα μπορούν</w:t>
      </w:r>
      <w:r w:rsidRPr="00804101">
        <w:rPr>
          <w:rFonts w:eastAsia="Times New Roman"/>
          <w:color w:val="212121"/>
          <w:szCs w:val="24"/>
        </w:rPr>
        <w:t xml:space="preserve"> να επέμβουν</w:t>
      </w:r>
      <w:r>
        <w:rPr>
          <w:rFonts w:eastAsia="Times New Roman"/>
          <w:color w:val="212121"/>
          <w:szCs w:val="24"/>
        </w:rPr>
        <w:t>.</w:t>
      </w:r>
    </w:p>
    <w:p w14:paraId="4CC5AD6A" w14:textId="77777777" w:rsidR="005D719C" w:rsidRDefault="00627F40">
      <w:pPr>
        <w:spacing w:line="600" w:lineRule="auto"/>
        <w:ind w:firstLine="720"/>
        <w:jc w:val="both"/>
        <w:rPr>
          <w:rFonts w:eastAsia="Times New Roman"/>
          <w:color w:val="212121"/>
          <w:szCs w:val="24"/>
        </w:rPr>
      </w:pPr>
      <w:r w:rsidRPr="00804101">
        <w:rPr>
          <w:rFonts w:eastAsia="Times New Roman"/>
          <w:color w:val="212121"/>
          <w:szCs w:val="24"/>
        </w:rPr>
        <w:t>Παρομοίως</w:t>
      </w:r>
      <w:r>
        <w:rPr>
          <w:rFonts w:eastAsia="Times New Roman"/>
          <w:color w:val="212121"/>
          <w:szCs w:val="24"/>
        </w:rPr>
        <w:t xml:space="preserve"> έχει αποτύχ</w:t>
      </w:r>
      <w:r w:rsidRPr="00804101">
        <w:rPr>
          <w:rFonts w:eastAsia="Times New Roman"/>
          <w:color w:val="212121"/>
          <w:szCs w:val="24"/>
        </w:rPr>
        <w:t>ει σ</w:t>
      </w:r>
      <w:r>
        <w:rPr>
          <w:rFonts w:eastAsia="Times New Roman"/>
          <w:color w:val="212121"/>
          <w:szCs w:val="24"/>
        </w:rPr>
        <w:t>το παρελθόν η εγκατάσταση κέντρων</w:t>
      </w:r>
      <w:r w:rsidRPr="00804101">
        <w:rPr>
          <w:rFonts w:eastAsia="Times New Roman"/>
          <w:color w:val="212121"/>
          <w:szCs w:val="24"/>
        </w:rPr>
        <w:t xml:space="preserve"> χορήγησης μεθαδόνης</w:t>
      </w:r>
      <w:r>
        <w:rPr>
          <w:rFonts w:eastAsia="Times New Roman"/>
          <w:color w:val="212121"/>
          <w:szCs w:val="24"/>
        </w:rPr>
        <w:t xml:space="preserve"> του</w:t>
      </w:r>
      <w:r w:rsidRPr="00804101">
        <w:rPr>
          <w:rFonts w:eastAsia="Times New Roman"/>
          <w:color w:val="212121"/>
          <w:szCs w:val="24"/>
        </w:rPr>
        <w:t xml:space="preserve"> ΟΚΑΝΑ μέσα σε γειτονιές </w:t>
      </w:r>
      <w:r w:rsidRPr="00804101">
        <w:rPr>
          <w:rFonts w:eastAsia="Times New Roman"/>
          <w:color w:val="212121"/>
          <w:szCs w:val="24"/>
        </w:rPr>
        <w:lastRenderedPageBreak/>
        <w:t>του κέντρου της πόλης</w:t>
      </w:r>
      <w:r>
        <w:rPr>
          <w:rFonts w:eastAsia="Times New Roman"/>
          <w:color w:val="212121"/>
          <w:szCs w:val="24"/>
        </w:rPr>
        <w:t xml:space="preserve">. Οι μόνοι χώροι </w:t>
      </w:r>
      <w:r w:rsidRPr="00804101">
        <w:rPr>
          <w:rFonts w:eastAsia="Times New Roman"/>
          <w:color w:val="212121"/>
          <w:szCs w:val="24"/>
        </w:rPr>
        <w:t>ανασχ</w:t>
      </w:r>
      <w:r>
        <w:rPr>
          <w:rFonts w:eastAsia="Times New Roman"/>
          <w:color w:val="212121"/>
          <w:szCs w:val="24"/>
        </w:rPr>
        <w:t>έ</w:t>
      </w:r>
      <w:r w:rsidRPr="00804101">
        <w:rPr>
          <w:rFonts w:eastAsia="Times New Roman"/>
          <w:color w:val="212121"/>
          <w:szCs w:val="24"/>
        </w:rPr>
        <w:t>σεως της βλάβης των τοξικοεξαρτημένων είναι τα υπάρχοντα νοσοκομε</w:t>
      </w:r>
      <w:r>
        <w:rPr>
          <w:rFonts w:eastAsia="Times New Roman"/>
          <w:color w:val="212121"/>
          <w:szCs w:val="24"/>
        </w:rPr>
        <w:t>ία της Αττικής και όχι διά</w:t>
      </w:r>
      <w:r>
        <w:rPr>
          <w:rFonts w:eastAsia="Times New Roman"/>
          <w:color w:val="212121"/>
          <w:szCs w:val="24"/>
        </w:rPr>
        <w:t>σπαρτοι χώροι</w:t>
      </w:r>
      <w:r w:rsidRPr="00804101">
        <w:rPr>
          <w:rFonts w:eastAsia="Times New Roman"/>
          <w:color w:val="212121"/>
          <w:szCs w:val="24"/>
        </w:rPr>
        <w:t xml:space="preserve"> μέσα στην πόλη</w:t>
      </w:r>
      <w:r>
        <w:rPr>
          <w:rFonts w:eastAsia="Times New Roman"/>
          <w:color w:val="212121"/>
          <w:szCs w:val="24"/>
        </w:rPr>
        <w:t>. Υ</w:t>
      </w:r>
      <w:r w:rsidRPr="00804101">
        <w:rPr>
          <w:rFonts w:eastAsia="Times New Roman"/>
          <w:color w:val="212121"/>
          <w:szCs w:val="24"/>
        </w:rPr>
        <w:t>πονομεύεται ο αγώνας απεξάρτησης</w:t>
      </w:r>
      <w:r>
        <w:rPr>
          <w:rFonts w:eastAsia="Times New Roman"/>
          <w:color w:val="212121"/>
          <w:szCs w:val="24"/>
        </w:rPr>
        <w:t xml:space="preserve"> και καθίστανται οι χρήστες δέσμιοι της καταστάσεώ</w:t>
      </w:r>
      <w:r w:rsidRPr="00804101">
        <w:rPr>
          <w:rFonts w:eastAsia="Times New Roman"/>
          <w:color w:val="212121"/>
          <w:szCs w:val="24"/>
        </w:rPr>
        <w:t xml:space="preserve">ς </w:t>
      </w:r>
      <w:r>
        <w:rPr>
          <w:rFonts w:eastAsia="Times New Roman"/>
          <w:color w:val="212121"/>
          <w:szCs w:val="24"/>
        </w:rPr>
        <w:t>τους.</w:t>
      </w:r>
    </w:p>
    <w:p w14:paraId="4CC5AD6B" w14:textId="77777777" w:rsidR="005D719C" w:rsidRDefault="00627F40">
      <w:pPr>
        <w:spacing w:line="600" w:lineRule="auto"/>
        <w:ind w:firstLine="720"/>
        <w:jc w:val="both"/>
        <w:rPr>
          <w:rFonts w:eastAsia="Times New Roman"/>
          <w:color w:val="212121"/>
          <w:szCs w:val="24"/>
        </w:rPr>
      </w:pPr>
      <w:r w:rsidRPr="00804101">
        <w:rPr>
          <w:rFonts w:eastAsia="Times New Roman"/>
          <w:color w:val="212121"/>
          <w:szCs w:val="24"/>
        </w:rPr>
        <w:t xml:space="preserve">Αυτοί είναι οι κύριοι άξονες του </w:t>
      </w:r>
      <w:r>
        <w:rPr>
          <w:rFonts w:eastAsia="Times New Roman"/>
          <w:color w:val="212121"/>
          <w:szCs w:val="24"/>
        </w:rPr>
        <w:t xml:space="preserve">εν λόγω </w:t>
      </w:r>
      <w:r w:rsidRPr="00804101">
        <w:rPr>
          <w:rFonts w:eastAsia="Times New Roman"/>
          <w:color w:val="212121"/>
          <w:szCs w:val="24"/>
        </w:rPr>
        <w:t>νομοσχεδίου με ιδεολογικό πρόσημο και κοινωνική σημασία</w:t>
      </w:r>
      <w:r>
        <w:rPr>
          <w:rFonts w:eastAsia="Times New Roman"/>
          <w:color w:val="212121"/>
          <w:szCs w:val="24"/>
        </w:rPr>
        <w:t>,</w:t>
      </w:r>
      <w:r w:rsidRPr="00804101">
        <w:rPr>
          <w:rFonts w:eastAsia="Times New Roman"/>
          <w:color w:val="212121"/>
          <w:szCs w:val="24"/>
        </w:rPr>
        <w:t xml:space="preserve"> </w:t>
      </w:r>
      <w:r>
        <w:rPr>
          <w:rFonts w:eastAsia="Times New Roman"/>
          <w:color w:val="212121"/>
          <w:szCs w:val="24"/>
        </w:rPr>
        <w:t>οι οποίοι έχουν ιδιαίτερη βαρύτητα. Λ</w:t>
      </w:r>
      <w:r w:rsidRPr="00804101">
        <w:rPr>
          <w:rFonts w:eastAsia="Times New Roman"/>
          <w:color w:val="212121"/>
          <w:szCs w:val="24"/>
        </w:rPr>
        <w:t>όγ</w:t>
      </w:r>
      <w:r>
        <w:rPr>
          <w:rFonts w:eastAsia="Times New Roman"/>
          <w:color w:val="212121"/>
          <w:szCs w:val="24"/>
        </w:rPr>
        <w:t>ω αυτών</w:t>
      </w:r>
      <w:r w:rsidRPr="00804101">
        <w:rPr>
          <w:rFonts w:eastAsia="Times New Roman"/>
          <w:color w:val="212121"/>
          <w:szCs w:val="24"/>
        </w:rPr>
        <w:t xml:space="preserve"> καταψηφίζουμε αυτό το πολυσυλλεκτικό νομοσχέδιο</w:t>
      </w:r>
      <w:r>
        <w:rPr>
          <w:rFonts w:eastAsia="Times New Roman"/>
          <w:color w:val="212121"/>
          <w:szCs w:val="24"/>
        </w:rPr>
        <w:t>,</w:t>
      </w:r>
      <w:r w:rsidRPr="00804101">
        <w:rPr>
          <w:rFonts w:eastAsia="Times New Roman"/>
          <w:color w:val="212121"/>
          <w:szCs w:val="24"/>
        </w:rPr>
        <w:t xml:space="preserve"> το οποίο </w:t>
      </w:r>
      <w:r>
        <w:rPr>
          <w:rFonts w:eastAsia="Times New Roman"/>
          <w:color w:val="212121"/>
          <w:szCs w:val="24"/>
        </w:rPr>
        <w:t xml:space="preserve">εισάγει πλειάδα </w:t>
      </w:r>
      <w:r w:rsidRPr="00804101">
        <w:rPr>
          <w:rFonts w:eastAsia="Times New Roman"/>
          <w:color w:val="212121"/>
          <w:szCs w:val="24"/>
        </w:rPr>
        <w:t>διατάξεων είτε με στόχο την εκδούλευση και την ευόδωση μικροπολιτικών σκοπιμοτήτων</w:t>
      </w:r>
      <w:r>
        <w:rPr>
          <w:rFonts w:eastAsia="Times New Roman"/>
          <w:color w:val="212121"/>
          <w:szCs w:val="24"/>
        </w:rPr>
        <w:t>,</w:t>
      </w:r>
      <w:r w:rsidRPr="00804101">
        <w:rPr>
          <w:rFonts w:eastAsia="Times New Roman"/>
          <w:color w:val="212121"/>
          <w:szCs w:val="24"/>
        </w:rPr>
        <w:t xml:space="preserve"> είτε την υλοποίηση των ιδεολογικών φαντασιώσεων του ροζ </w:t>
      </w:r>
      <w:r>
        <w:rPr>
          <w:rFonts w:eastAsia="Times New Roman"/>
          <w:color w:val="212121"/>
          <w:szCs w:val="24"/>
        </w:rPr>
        <w:t>νεο</w:t>
      </w:r>
      <w:r w:rsidRPr="00804101">
        <w:rPr>
          <w:rFonts w:eastAsia="Times New Roman"/>
          <w:color w:val="212121"/>
          <w:szCs w:val="24"/>
        </w:rPr>
        <w:t>κομμουνισμού</w:t>
      </w:r>
      <w:r>
        <w:rPr>
          <w:rFonts w:eastAsia="Times New Roman"/>
          <w:color w:val="212121"/>
          <w:szCs w:val="24"/>
        </w:rPr>
        <w:t>-συρφετού του</w:t>
      </w:r>
      <w:r w:rsidRPr="00804101">
        <w:rPr>
          <w:rFonts w:eastAsia="Times New Roman"/>
          <w:color w:val="212121"/>
          <w:szCs w:val="24"/>
        </w:rPr>
        <w:t xml:space="preserve"> </w:t>
      </w:r>
      <w:r>
        <w:rPr>
          <w:rFonts w:eastAsia="Times New Roman"/>
          <w:color w:val="212121"/>
          <w:szCs w:val="24"/>
        </w:rPr>
        <w:t>πολ</w:t>
      </w:r>
      <w:r>
        <w:rPr>
          <w:rFonts w:eastAsia="Times New Roman"/>
          <w:color w:val="212121"/>
          <w:szCs w:val="24"/>
        </w:rPr>
        <w:t>υπολιτισμικού</w:t>
      </w:r>
      <w:r w:rsidRPr="00804101">
        <w:rPr>
          <w:rFonts w:eastAsia="Times New Roman"/>
          <w:color w:val="212121"/>
          <w:szCs w:val="24"/>
        </w:rPr>
        <w:t xml:space="preserve"> μαρξισμού</w:t>
      </w:r>
      <w:r>
        <w:rPr>
          <w:rFonts w:eastAsia="Times New Roman"/>
          <w:color w:val="212121"/>
          <w:szCs w:val="24"/>
        </w:rPr>
        <w:t>.</w:t>
      </w:r>
    </w:p>
    <w:p w14:paraId="4CC5AD6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Θ</w:t>
      </w:r>
      <w:r w:rsidRPr="00804101">
        <w:rPr>
          <w:rFonts w:eastAsia="Times New Roman"/>
          <w:color w:val="212121"/>
          <w:szCs w:val="24"/>
        </w:rPr>
        <w:t>α συνεχίσουμε να δίνουμε τον αγώνα μας από την κεντρική πολιτική σκηνή με τη Χρυσή Αυγή</w:t>
      </w:r>
      <w:r>
        <w:rPr>
          <w:rFonts w:eastAsia="Times New Roman"/>
          <w:color w:val="212121"/>
          <w:szCs w:val="24"/>
        </w:rPr>
        <w:t xml:space="preserve">, από την </w:t>
      </w:r>
      <w:r>
        <w:rPr>
          <w:rFonts w:eastAsia="Times New Roman"/>
          <w:color w:val="212121"/>
          <w:szCs w:val="24"/>
        </w:rPr>
        <w:t>τοπική αυτοδιοίκηση</w:t>
      </w:r>
      <w:r>
        <w:rPr>
          <w:rFonts w:eastAsia="Times New Roman"/>
          <w:color w:val="212121"/>
          <w:szCs w:val="24"/>
        </w:rPr>
        <w:t>, ό</w:t>
      </w:r>
      <w:r w:rsidRPr="00804101">
        <w:rPr>
          <w:rFonts w:eastAsia="Times New Roman"/>
          <w:color w:val="212121"/>
          <w:szCs w:val="24"/>
        </w:rPr>
        <w:t>που με τις επικείμε</w:t>
      </w:r>
      <w:r>
        <w:rPr>
          <w:rFonts w:eastAsia="Times New Roman"/>
          <w:color w:val="212121"/>
          <w:szCs w:val="24"/>
        </w:rPr>
        <w:t>νες εκλογές σε Δήμο Αθηναίων και σε Π</w:t>
      </w:r>
      <w:r w:rsidRPr="00804101">
        <w:rPr>
          <w:rFonts w:eastAsia="Times New Roman"/>
          <w:color w:val="212121"/>
          <w:szCs w:val="24"/>
        </w:rPr>
        <w:t xml:space="preserve">εριφέρεια θα δώσουμε μάχη για να καθαρίσουν </w:t>
      </w:r>
      <w:r>
        <w:rPr>
          <w:rFonts w:eastAsia="Times New Roman"/>
          <w:color w:val="212121"/>
          <w:szCs w:val="24"/>
        </w:rPr>
        <w:t>οι περιοχές</w:t>
      </w:r>
      <w:r w:rsidRPr="00804101">
        <w:rPr>
          <w:rFonts w:eastAsia="Times New Roman"/>
          <w:color w:val="212121"/>
          <w:szCs w:val="24"/>
        </w:rPr>
        <w:t xml:space="preserve"> μας και να βοηθήσο</w:t>
      </w:r>
      <w:r>
        <w:rPr>
          <w:rFonts w:eastAsia="Times New Roman"/>
          <w:color w:val="212121"/>
          <w:szCs w:val="24"/>
        </w:rPr>
        <w:t>υμε αυτούς τους ανθρώπους να μπορέσουν να</w:t>
      </w:r>
      <w:r w:rsidRPr="00804101">
        <w:rPr>
          <w:rFonts w:eastAsia="Times New Roman"/>
          <w:color w:val="212121"/>
          <w:szCs w:val="24"/>
        </w:rPr>
        <w:t xml:space="preserve"> </w:t>
      </w:r>
      <w:r>
        <w:rPr>
          <w:rFonts w:eastAsia="Times New Roman"/>
          <w:color w:val="212121"/>
          <w:szCs w:val="24"/>
        </w:rPr>
        <w:t>απεξαρτη</w:t>
      </w:r>
      <w:r w:rsidRPr="00804101">
        <w:rPr>
          <w:rFonts w:eastAsia="Times New Roman"/>
          <w:color w:val="212121"/>
          <w:szCs w:val="24"/>
        </w:rPr>
        <w:t>θούν και να μην έχουμε και νέα θύματα</w:t>
      </w:r>
      <w:r>
        <w:rPr>
          <w:rFonts w:eastAsia="Times New Roman"/>
          <w:color w:val="212121"/>
          <w:szCs w:val="24"/>
        </w:rPr>
        <w:t>.</w:t>
      </w:r>
    </w:p>
    <w:p w14:paraId="4CC5AD6D"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lastRenderedPageBreak/>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 xml:space="preserve">το κουδούνι </w:t>
      </w:r>
      <w:r w:rsidRPr="007A2DFD">
        <w:rPr>
          <w:rFonts w:eastAsia="Times New Roman"/>
          <w:color w:val="212121"/>
          <w:szCs w:val="24"/>
        </w:rPr>
        <w:t>λήξ</w:t>
      </w:r>
      <w:r>
        <w:rPr>
          <w:rFonts w:eastAsia="Times New Roman"/>
          <w:color w:val="212121"/>
          <w:szCs w:val="24"/>
        </w:rPr>
        <w:t>εως</w:t>
      </w:r>
      <w:r w:rsidRPr="007A2DFD">
        <w:rPr>
          <w:rFonts w:eastAsia="Times New Roman"/>
          <w:color w:val="212121"/>
          <w:szCs w:val="24"/>
        </w:rPr>
        <w:t xml:space="preserve"> </w:t>
      </w:r>
      <w:r w:rsidRPr="007A2DFD">
        <w:rPr>
          <w:rFonts w:eastAsia="Times New Roman"/>
          <w:color w:val="212121"/>
          <w:szCs w:val="24"/>
        </w:rPr>
        <w:t>του χρ</w:t>
      </w:r>
      <w:r>
        <w:rPr>
          <w:rFonts w:eastAsia="Times New Roman"/>
          <w:color w:val="212121"/>
          <w:szCs w:val="24"/>
        </w:rPr>
        <w:t>όνου ομιλίας του κυρίου Βουλευτή</w:t>
      </w:r>
      <w:r w:rsidRPr="007A2DFD">
        <w:rPr>
          <w:rFonts w:eastAsia="Times New Roman"/>
          <w:color w:val="212121"/>
          <w:szCs w:val="24"/>
        </w:rPr>
        <w:t>)</w:t>
      </w:r>
      <w:r>
        <w:rPr>
          <w:rFonts w:eastAsia="Times New Roman"/>
          <w:color w:val="212121"/>
          <w:szCs w:val="24"/>
        </w:rPr>
        <w:t xml:space="preserve"> </w:t>
      </w:r>
    </w:p>
    <w:p w14:paraId="4CC5AD6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w:t>
      </w:r>
      <w:r w:rsidRPr="00804101">
        <w:rPr>
          <w:rFonts w:eastAsia="Times New Roman"/>
          <w:color w:val="212121"/>
          <w:szCs w:val="24"/>
        </w:rPr>
        <w:t xml:space="preserve">ιότι με τις πολιτικές σας </w:t>
      </w:r>
      <w:r>
        <w:rPr>
          <w:rFonts w:eastAsia="Times New Roman"/>
          <w:color w:val="212121"/>
          <w:szCs w:val="24"/>
        </w:rPr>
        <w:t xml:space="preserve">–και </w:t>
      </w:r>
      <w:r w:rsidRPr="00804101">
        <w:rPr>
          <w:rFonts w:eastAsia="Times New Roman"/>
          <w:color w:val="212121"/>
          <w:szCs w:val="24"/>
        </w:rPr>
        <w:t>τελειώνω</w:t>
      </w:r>
      <w:r>
        <w:rPr>
          <w:rFonts w:eastAsia="Times New Roman"/>
          <w:color w:val="212121"/>
          <w:szCs w:val="24"/>
        </w:rPr>
        <w:t>, κύριε Π</w:t>
      </w:r>
      <w:r w:rsidRPr="00804101">
        <w:rPr>
          <w:rFonts w:eastAsia="Times New Roman"/>
          <w:color w:val="212121"/>
          <w:szCs w:val="24"/>
        </w:rPr>
        <w:t>ρόεδρε</w:t>
      </w:r>
      <w:r>
        <w:rPr>
          <w:rFonts w:eastAsia="Times New Roman"/>
          <w:color w:val="212121"/>
          <w:szCs w:val="24"/>
        </w:rPr>
        <w:t>- τ</w:t>
      </w:r>
      <w:r w:rsidRPr="00804101">
        <w:rPr>
          <w:rFonts w:eastAsia="Times New Roman"/>
          <w:color w:val="212121"/>
          <w:szCs w:val="24"/>
        </w:rPr>
        <w:t xml:space="preserve">ο μόνο που καταφέρνετε είναι συνεχώς </w:t>
      </w:r>
      <w:r>
        <w:rPr>
          <w:rFonts w:eastAsia="Times New Roman"/>
          <w:color w:val="212121"/>
          <w:szCs w:val="24"/>
        </w:rPr>
        <w:t>να αυξάνετε τους εξαρτημένους π</w:t>
      </w:r>
      <w:r w:rsidRPr="00804101">
        <w:rPr>
          <w:rFonts w:eastAsia="Times New Roman"/>
          <w:color w:val="212121"/>
          <w:szCs w:val="24"/>
        </w:rPr>
        <w:t>ρος όφελος των πάσης φύσεως εμπόρων ναρκωτικών</w:t>
      </w:r>
      <w:r>
        <w:rPr>
          <w:rFonts w:eastAsia="Times New Roman"/>
          <w:color w:val="212121"/>
          <w:szCs w:val="24"/>
        </w:rPr>
        <w:t>.</w:t>
      </w:r>
    </w:p>
    <w:p w14:paraId="4CC5AD6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w:t>
      </w:r>
      <w:r w:rsidRPr="00804101">
        <w:rPr>
          <w:rFonts w:eastAsia="Times New Roman"/>
          <w:color w:val="212121"/>
          <w:szCs w:val="24"/>
        </w:rPr>
        <w:t>υχαριστώ πάρα πολύ</w:t>
      </w:r>
      <w:r>
        <w:rPr>
          <w:rFonts w:eastAsia="Times New Roman"/>
          <w:color w:val="212121"/>
          <w:szCs w:val="24"/>
        </w:rPr>
        <w:t>.</w:t>
      </w:r>
    </w:p>
    <w:p w14:paraId="4CC5AD70" w14:textId="77777777" w:rsidR="005D719C" w:rsidRDefault="00627F40">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Χρυσής Αυγής</w:t>
      </w:r>
      <w:r w:rsidRPr="00B01A32">
        <w:rPr>
          <w:rFonts w:eastAsia="Times New Roman"/>
          <w:szCs w:val="24"/>
        </w:rPr>
        <w:t>)</w:t>
      </w:r>
    </w:p>
    <w:p w14:paraId="4CC5AD71" w14:textId="77777777" w:rsidR="005D719C" w:rsidRDefault="00627F40">
      <w:pPr>
        <w:tabs>
          <w:tab w:val="left" w:pos="2738"/>
          <w:tab w:val="center" w:pos="4753"/>
          <w:tab w:val="left" w:pos="5723"/>
        </w:tabs>
        <w:spacing w:line="600" w:lineRule="auto"/>
        <w:ind w:firstLine="720"/>
        <w:jc w:val="both"/>
        <w:rPr>
          <w:rFonts w:eastAsia="Times New Roman"/>
          <w:szCs w:val="24"/>
        </w:rPr>
      </w:pPr>
      <w:r w:rsidRPr="00784FBF">
        <w:rPr>
          <w:rFonts w:eastAsia="Times New Roman"/>
          <w:b/>
          <w:szCs w:val="24"/>
        </w:rPr>
        <w:t>ΠΡΟΕΔΡΕΥΩΝ (Γεώργιος Λαμπρούλης):</w:t>
      </w:r>
      <w:r>
        <w:rPr>
          <w:rFonts w:eastAsia="Times New Roman"/>
          <w:b/>
          <w:szCs w:val="24"/>
        </w:rPr>
        <w:t xml:space="preserve"> </w:t>
      </w:r>
      <w:r>
        <w:rPr>
          <w:rFonts w:eastAsia="Times New Roman"/>
          <w:szCs w:val="24"/>
        </w:rPr>
        <w:t>Τον λόγο έχει ο κ. Ρίζος από τον ΣΥ</w:t>
      </w:r>
      <w:r>
        <w:rPr>
          <w:rFonts w:eastAsia="Times New Roman"/>
          <w:szCs w:val="24"/>
        </w:rPr>
        <w:t xml:space="preserve">ΡΙΖΑ. </w:t>
      </w:r>
    </w:p>
    <w:p w14:paraId="4CC5AD7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Μέχρι</w:t>
      </w:r>
      <w:r w:rsidRPr="00804101">
        <w:rPr>
          <w:rFonts w:eastAsia="Times New Roman"/>
          <w:color w:val="212121"/>
          <w:szCs w:val="24"/>
        </w:rPr>
        <w:t xml:space="preserve"> να ανέβει στο Βήμα</w:t>
      </w:r>
      <w:r>
        <w:rPr>
          <w:rFonts w:eastAsia="Times New Roman"/>
          <w:color w:val="212121"/>
          <w:szCs w:val="24"/>
        </w:rPr>
        <w:t>, ανακοινώνω στο Σώμα ότι κατατέθηκε στο Π</w:t>
      </w:r>
      <w:r w:rsidRPr="00804101">
        <w:rPr>
          <w:rFonts w:eastAsia="Times New Roman"/>
          <w:color w:val="212121"/>
          <w:szCs w:val="24"/>
        </w:rPr>
        <w:t>ροεδρείο το αίτημα της Χρυσής Αυγής για ονομαστική ψηφοφορία επί του άρθρου 91</w:t>
      </w:r>
      <w:r>
        <w:rPr>
          <w:rFonts w:eastAsia="Times New Roman"/>
          <w:color w:val="212121"/>
          <w:szCs w:val="24"/>
        </w:rPr>
        <w:t>.</w:t>
      </w:r>
    </w:p>
    <w:p w14:paraId="4CC5AD7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Ορίστε, κύριε Ρίζο, έχετε τον λόγο. </w:t>
      </w:r>
    </w:p>
    <w:p w14:paraId="4CC5AD74"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ΔΗΜΗΤΡΙΟΣ ΡΙΖΟΣ: </w:t>
      </w:r>
      <w:r w:rsidRPr="00804101">
        <w:rPr>
          <w:rFonts w:eastAsia="Times New Roman"/>
          <w:color w:val="212121"/>
          <w:szCs w:val="24"/>
        </w:rPr>
        <w:t>Ευχαριστώ</w:t>
      </w:r>
      <w:r>
        <w:rPr>
          <w:rFonts w:eastAsia="Times New Roman"/>
          <w:color w:val="212121"/>
          <w:szCs w:val="24"/>
        </w:rPr>
        <w:t>, κύριε Π</w:t>
      </w:r>
      <w:r w:rsidRPr="00804101">
        <w:rPr>
          <w:rFonts w:eastAsia="Times New Roman"/>
          <w:color w:val="212121"/>
          <w:szCs w:val="24"/>
        </w:rPr>
        <w:t>ρόεδρε</w:t>
      </w:r>
      <w:r>
        <w:rPr>
          <w:rFonts w:eastAsia="Times New Roman"/>
          <w:color w:val="212121"/>
          <w:szCs w:val="24"/>
        </w:rPr>
        <w:t>.</w:t>
      </w:r>
    </w:p>
    <w:p w14:paraId="4CC5AD7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Κ</w:t>
      </w:r>
      <w:r w:rsidRPr="00804101">
        <w:rPr>
          <w:rFonts w:eastAsia="Times New Roman"/>
          <w:color w:val="212121"/>
          <w:szCs w:val="24"/>
        </w:rPr>
        <w:t>υρίες και κύριοι συνάδ</w:t>
      </w:r>
      <w:r w:rsidRPr="00804101">
        <w:rPr>
          <w:rFonts w:eastAsia="Times New Roman"/>
          <w:color w:val="212121"/>
          <w:szCs w:val="24"/>
        </w:rPr>
        <w:t>ελφοι</w:t>
      </w:r>
      <w:r>
        <w:rPr>
          <w:rFonts w:eastAsia="Times New Roman"/>
          <w:color w:val="212121"/>
          <w:szCs w:val="24"/>
        </w:rPr>
        <w:t xml:space="preserve">, με το παρόν νομοσχέδιο έχουμε μια </w:t>
      </w:r>
      <w:r w:rsidRPr="00804101">
        <w:rPr>
          <w:rFonts w:eastAsia="Times New Roman"/>
          <w:color w:val="212121"/>
          <w:szCs w:val="24"/>
        </w:rPr>
        <w:t>συστηματοποίηση</w:t>
      </w:r>
      <w:r>
        <w:rPr>
          <w:rFonts w:eastAsia="Times New Roman"/>
          <w:color w:val="212121"/>
          <w:szCs w:val="24"/>
        </w:rPr>
        <w:t>, έναν εκσυγχρονισμό του π</w:t>
      </w:r>
      <w:r w:rsidRPr="00804101">
        <w:rPr>
          <w:rFonts w:eastAsia="Times New Roman"/>
          <w:color w:val="212121"/>
          <w:szCs w:val="24"/>
        </w:rPr>
        <w:t xml:space="preserve">λαισίου ίδρυσης και λειτουργίας των ιδιωτικών </w:t>
      </w:r>
      <w:r>
        <w:rPr>
          <w:rFonts w:eastAsia="Times New Roman"/>
          <w:color w:val="212121"/>
          <w:szCs w:val="24"/>
        </w:rPr>
        <w:t>κλινικών και ιδιαίτερα ρυθμίζονται</w:t>
      </w:r>
      <w:r w:rsidRPr="00804101">
        <w:rPr>
          <w:rFonts w:eastAsia="Times New Roman"/>
          <w:color w:val="212121"/>
          <w:szCs w:val="24"/>
        </w:rPr>
        <w:t xml:space="preserve"> τα θέματα εργασιακών σχέσεων</w:t>
      </w:r>
      <w:r>
        <w:rPr>
          <w:rFonts w:eastAsia="Times New Roman"/>
          <w:color w:val="212121"/>
          <w:szCs w:val="24"/>
        </w:rPr>
        <w:t>.</w:t>
      </w:r>
      <w:r w:rsidRPr="00804101">
        <w:rPr>
          <w:rFonts w:eastAsia="Times New Roman"/>
          <w:color w:val="212121"/>
          <w:szCs w:val="24"/>
        </w:rPr>
        <w:t xml:space="preserve"> </w:t>
      </w:r>
    </w:p>
    <w:p w14:paraId="4CC5AD7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Γ</w:t>
      </w:r>
      <w:r w:rsidRPr="00804101">
        <w:rPr>
          <w:rFonts w:eastAsia="Times New Roman"/>
          <w:color w:val="212121"/>
          <w:szCs w:val="24"/>
        </w:rPr>
        <w:t xml:space="preserve">ίναμε μάρτυρες </w:t>
      </w:r>
      <w:r>
        <w:rPr>
          <w:rFonts w:eastAsia="Times New Roman"/>
          <w:color w:val="212121"/>
          <w:szCs w:val="24"/>
        </w:rPr>
        <w:t>–</w:t>
      </w:r>
      <w:r w:rsidRPr="00804101">
        <w:rPr>
          <w:rFonts w:eastAsia="Times New Roman"/>
          <w:color w:val="212121"/>
          <w:szCs w:val="24"/>
        </w:rPr>
        <w:t>ιδ</w:t>
      </w:r>
      <w:r>
        <w:rPr>
          <w:rFonts w:eastAsia="Times New Roman"/>
          <w:color w:val="212121"/>
          <w:szCs w:val="24"/>
        </w:rPr>
        <w:t xml:space="preserve">ίως </w:t>
      </w:r>
      <w:r w:rsidRPr="00804101">
        <w:rPr>
          <w:rFonts w:eastAsia="Times New Roman"/>
          <w:color w:val="212121"/>
          <w:szCs w:val="24"/>
        </w:rPr>
        <w:t>το τελευταίο διάστημα</w:t>
      </w:r>
      <w:r>
        <w:rPr>
          <w:rFonts w:eastAsia="Times New Roman"/>
          <w:color w:val="212121"/>
          <w:szCs w:val="24"/>
        </w:rPr>
        <w:t>-</w:t>
      </w:r>
      <w:r w:rsidRPr="00804101">
        <w:rPr>
          <w:rFonts w:eastAsia="Times New Roman"/>
          <w:color w:val="212121"/>
          <w:szCs w:val="24"/>
        </w:rPr>
        <w:t xml:space="preserve"> </w:t>
      </w:r>
      <w:r>
        <w:rPr>
          <w:rFonts w:eastAsia="Times New Roman"/>
          <w:color w:val="212121"/>
          <w:szCs w:val="24"/>
        </w:rPr>
        <w:t>«</w:t>
      </w:r>
      <w:r w:rsidRPr="00804101">
        <w:rPr>
          <w:rFonts w:eastAsia="Times New Roman"/>
          <w:color w:val="212121"/>
          <w:szCs w:val="24"/>
        </w:rPr>
        <w:t>μαύρης</w:t>
      </w:r>
      <w:r>
        <w:rPr>
          <w:rFonts w:eastAsia="Times New Roman"/>
          <w:color w:val="212121"/>
          <w:szCs w:val="24"/>
        </w:rPr>
        <w:t xml:space="preserve">» εργασίας, κλεισίματος κλινικών, </w:t>
      </w:r>
      <w:r w:rsidRPr="00804101">
        <w:rPr>
          <w:rFonts w:eastAsia="Times New Roman"/>
          <w:color w:val="212121"/>
          <w:szCs w:val="24"/>
        </w:rPr>
        <w:t xml:space="preserve">απλήρωτων εργαζομένων και μιας μη σωστής λειτουργίας του </w:t>
      </w:r>
      <w:r>
        <w:rPr>
          <w:rFonts w:eastAsia="Times New Roman"/>
          <w:color w:val="212121"/>
          <w:szCs w:val="24"/>
        </w:rPr>
        <w:t xml:space="preserve">ιδιωτικού </w:t>
      </w:r>
      <w:r w:rsidRPr="00804101">
        <w:rPr>
          <w:rFonts w:eastAsia="Times New Roman"/>
          <w:color w:val="212121"/>
          <w:szCs w:val="24"/>
        </w:rPr>
        <w:t xml:space="preserve">τομέα </w:t>
      </w:r>
      <w:r>
        <w:rPr>
          <w:rFonts w:eastAsia="Times New Roman"/>
          <w:color w:val="212121"/>
          <w:szCs w:val="24"/>
        </w:rPr>
        <w:t>στον</w:t>
      </w:r>
      <w:r w:rsidRPr="00804101">
        <w:rPr>
          <w:rFonts w:eastAsia="Times New Roman"/>
          <w:color w:val="212121"/>
          <w:szCs w:val="24"/>
        </w:rPr>
        <w:t xml:space="preserve"> χώρο της υγείας</w:t>
      </w:r>
      <w:r>
        <w:rPr>
          <w:rFonts w:eastAsia="Times New Roman"/>
          <w:color w:val="212121"/>
          <w:szCs w:val="24"/>
        </w:rPr>
        <w:t>. Ν</w:t>
      </w:r>
      <w:r w:rsidRPr="00804101">
        <w:rPr>
          <w:rFonts w:eastAsia="Times New Roman"/>
          <w:color w:val="212121"/>
          <w:szCs w:val="24"/>
        </w:rPr>
        <w:t xml:space="preserve">ομίζω ότι με </w:t>
      </w:r>
      <w:r>
        <w:rPr>
          <w:rFonts w:eastAsia="Times New Roman"/>
          <w:color w:val="212121"/>
          <w:szCs w:val="24"/>
        </w:rPr>
        <w:t>το παρόν νομοσχέδιο θα έχουμε μι</w:t>
      </w:r>
      <w:r w:rsidRPr="00804101">
        <w:rPr>
          <w:rFonts w:eastAsia="Times New Roman"/>
          <w:color w:val="212121"/>
          <w:szCs w:val="24"/>
        </w:rPr>
        <w:t>α σειρά</w:t>
      </w:r>
      <w:r>
        <w:rPr>
          <w:rFonts w:eastAsia="Times New Roman"/>
          <w:color w:val="212121"/>
          <w:szCs w:val="24"/>
        </w:rPr>
        <w:t>, μι</w:t>
      </w:r>
      <w:r w:rsidRPr="00804101">
        <w:rPr>
          <w:rFonts w:eastAsia="Times New Roman"/>
          <w:color w:val="212121"/>
          <w:szCs w:val="24"/>
        </w:rPr>
        <w:t>α κωδικοποίηση και ένα</w:t>
      </w:r>
      <w:r>
        <w:rPr>
          <w:rFonts w:eastAsia="Times New Roman"/>
          <w:color w:val="212121"/>
          <w:szCs w:val="24"/>
        </w:rPr>
        <w:t>ν</w:t>
      </w:r>
      <w:r w:rsidRPr="00804101">
        <w:rPr>
          <w:rFonts w:eastAsia="Times New Roman"/>
          <w:color w:val="212121"/>
          <w:szCs w:val="24"/>
        </w:rPr>
        <w:t xml:space="preserve"> εκσυγχρονισμό όλων αυτών των προβλημάτων</w:t>
      </w:r>
      <w:r>
        <w:rPr>
          <w:rFonts w:eastAsia="Times New Roman"/>
          <w:color w:val="212121"/>
          <w:szCs w:val="24"/>
        </w:rPr>
        <w:t xml:space="preserve">. </w:t>
      </w:r>
    </w:p>
    <w:p w14:paraId="4CC5AD7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Όσο</w:t>
      </w:r>
      <w:r>
        <w:rPr>
          <w:rFonts w:eastAsia="Times New Roman"/>
          <w:color w:val="212121"/>
          <w:szCs w:val="24"/>
        </w:rPr>
        <w:t>ν αφορά το ΕΚΑΒ, ε</w:t>
      </w:r>
      <w:r w:rsidRPr="00804101">
        <w:rPr>
          <w:rFonts w:eastAsia="Times New Roman"/>
          <w:color w:val="212121"/>
          <w:szCs w:val="24"/>
        </w:rPr>
        <w:t>πιτέλους</w:t>
      </w:r>
      <w:r>
        <w:rPr>
          <w:rFonts w:eastAsia="Times New Roman"/>
          <w:color w:val="212121"/>
          <w:szCs w:val="24"/>
        </w:rPr>
        <w:t xml:space="preserve"> μπαίνει κάποια σειρά, ένας </w:t>
      </w:r>
      <w:r w:rsidRPr="00804101">
        <w:rPr>
          <w:rFonts w:eastAsia="Times New Roman"/>
          <w:color w:val="212121"/>
          <w:szCs w:val="24"/>
        </w:rPr>
        <w:t xml:space="preserve">εσωτερικός </w:t>
      </w:r>
      <w:r>
        <w:rPr>
          <w:rFonts w:eastAsia="Times New Roman"/>
          <w:color w:val="212121"/>
          <w:szCs w:val="24"/>
        </w:rPr>
        <w:t xml:space="preserve">κανονισμός για </w:t>
      </w:r>
      <w:r w:rsidRPr="00804101">
        <w:rPr>
          <w:rFonts w:eastAsia="Times New Roman"/>
          <w:color w:val="212121"/>
          <w:szCs w:val="24"/>
        </w:rPr>
        <w:t>τις μετακινήσεις του προ</w:t>
      </w:r>
      <w:r>
        <w:rPr>
          <w:rFonts w:eastAsia="Times New Roman"/>
          <w:color w:val="212121"/>
          <w:szCs w:val="24"/>
        </w:rPr>
        <w:t>σωπικού του και κλείνουν κάποιες στρόφιγγες που δούλευαν καλά π</w:t>
      </w:r>
      <w:r w:rsidRPr="00804101">
        <w:rPr>
          <w:rFonts w:eastAsia="Times New Roman"/>
          <w:color w:val="212121"/>
          <w:szCs w:val="24"/>
        </w:rPr>
        <w:t>ολλά χρόνια τώρα</w:t>
      </w:r>
      <w:r>
        <w:rPr>
          <w:rFonts w:eastAsia="Times New Roman"/>
          <w:color w:val="212121"/>
          <w:szCs w:val="24"/>
        </w:rPr>
        <w:t>.</w:t>
      </w:r>
    </w:p>
    <w:p w14:paraId="4CC5AD7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Όσον αφορά τη δημόσια υ</w:t>
      </w:r>
      <w:r w:rsidRPr="00804101">
        <w:rPr>
          <w:rFonts w:eastAsia="Times New Roman"/>
          <w:color w:val="212121"/>
          <w:szCs w:val="24"/>
        </w:rPr>
        <w:t>γεία</w:t>
      </w:r>
      <w:r>
        <w:rPr>
          <w:rFonts w:eastAsia="Times New Roman"/>
          <w:color w:val="212121"/>
          <w:szCs w:val="24"/>
        </w:rPr>
        <w:t>,</w:t>
      </w:r>
      <w:r w:rsidRPr="00804101">
        <w:rPr>
          <w:rFonts w:eastAsia="Times New Roman"/>
          <w:color w:val="212121"/>
          <w:szCs w:val="24"/>
        </w:rPr>
        <w:t xml:space="preserve"> δεν νομίζω ότι υπάρχει άνθρωπος εδώ μέσα κ</w:t>
      </w:r>
      <w:r w:rsidRPr="00804101">
        <w:rPr>
          <w:rFonts w:eastAsia="Times New Roman"/>
          <w:color w:val="212121"/>
          <w:szCs w:val="24"/>
        </w:rPr>
        <w:t xml:space="preserve">αι έξω από </w:t>
      </w:r>
      <w:r>
        <w:rPr>
          <w:rFonts w:eastAsia="Times New Roman"/>
          <w:color w:val="212121"/>
          <w:szCs w:val="24"/>
        </w:rPr>
        <w:t>τον χώρο</w:t>
      </w:r>
      <w:r w:rsidRPr="00804101">
        <w:rPr>
          <w:rFonts w:eastAsia="Times New Roman"/>
          <w:color w:val="212121"/>
          <w:szCs w:val="24"/>
        </w:rPr>
        <w:t xml:space="preserve"> της Βουλής πο</w:t>
      </w:r>
      <w:r>
        <w:rPr>
          <w:rFonts w:eastAsia="Times New Roman"/>
          <w:color w:val="212121"/>
          <w:szCs w:val="24"/>
        </w:rPr>
        <w:t>υ να μη θεωρεί ότι ο χώρος της δημόσιας υ</w:t>
      </w:r>
      <w:r w:rsidRPr="00804101">
        <w:rPr>
          <w:rFonts w:eastAsia="Times New Roman"/>
          <w:color w:val="212121"/>
          <w:szCs w:val="24"/>
        </w:rPr>
        <w:t xml:space="preserve">γείας είναι άξιος προσοχής </w:t>
      </w:r>
      <w:r w:rsidRPr="00804101">
        <w:rPr>
          <w:rFonts w:eastAsia="Times New Roman"/>
          <w:color w:val="212121"/>
          <w:szCs w:val="24"/>
        </w:rPr>
        <w:lastRenderedPageBreak/>
        <w:t xml:space="preserve">και </w:t>
      </w:r>
      <w:r>
        <w:rPr>
          <w:rFonts w:eastAsia="Times New Roman"/>
          <w:color w:val="212121"/>
          <w:szCs w:val="24"/>
        </w:rPr>
        <w:t xml:space="preserve">ότι </w:t>
      </w:r>
      <w:r w:rsidRPr="00804101">
        <w:rPr>
          <w:rFonts w:eastAsia="Times New Roman"/>
          <w:color w:val="212121"/>
          <w:szCs w:val="24"/>
        </w:rPr>
        <w:t xml:space="preserve">δεν </w:t>
      </w:r>
      <w:r>
        <w:rPr>
          <w:rFonts w:eastAsia="Times New Roman"/>
          <w:color w:val="212121"/>
          <w:szCs w:val="24"/>
        </w:rPr>
        <w:t xml:space="preserve">έχει να </w:t>
      </w:r>
      <w:r w:rsidRPr="00804101">
        <w:rPr>
          <w:rFonts w:eastAsia="Times New Roman"/>
          <w:color w:val="212121"/>
          <w:szCs w:val="24"/>
        </w:rPr>
        <w:t>δώσει τίποτα άλλο το ΚΕΕΛΠΝΟ</w:t>
      </w:r>
      <w:r>
        <w:rPr>
          <w:rFonts w:eastAsia="Times New Roman"/>
          <w:color w:val="212121"/>
          <w:szCs w:val="24"/>
        </w:rPr>
        <w:t>, ότι</w:t>
      </w:r>
      <w:r w:rsidRPr="00804101">
        <w:rPr>
          <w:rFonts w:eastAsia="Times New Roman"/>
          <w:color w:val="212121"/>
          <w:szCs w:val="24"/>
        </w:rPr>
        <w:t xml:space="preserve"> έχει τελειώσει</w:t>
      </w:r>
      <w:r>
        <w:rPr>
          <w:rFonts w:eastAsia="Times New Roman"/>
          <w:color w:val="212121"/>
          <w:szCs w:val="24"/>
        </w:rPr>
        <w:t xml:space="preserve"> και άρα, </w:t>
      </w:r>
      <w:r w:rsidRPr="00804101">
        <w:rPr>
          <w:rFonts w:eastAsia="Times New Roman"/>
          <w:color w:val="212121"/>
          <w:szCs w:val="24"/>
        </w:rPr>
        <w:t>πρέπει να περάσουμε παρακάτω</w:t>
      </w:r>
      <w:r>
        <w:rPr>
          <w:rFonts w:eastAsia="Times New Roman"/>
          <w:color w:val="212121"/>
          <w:szCs w:val="24"/>
        </w:rPr>
        <w:t>. Τ</w:t>
      </w:r>
      <w:r w:rsidRPr="00804101">
        <w:rPr>
          <w:rFonts w:eastAsia="Times New Roman"/>
          <w:color w:val="212121"/>
          <w:szCs w:val="24"/>
        </w:rPr>
        <w:t xml:space="preserve">ο τι γίνεται στο </w:t>
      </w:r>
      <w:r>
        <w:rPr>
          <w:rFonts w:eastAsia="Times New Roman"/>
          <w:color w:val="212121"/>
          <w:szCs w:val="24"/>
        </w:rPr>
        <w:t>ΚΕΕΛΠΝΟ, τι έγινε και π</w:t>
      </w:r>
      <w:r w:rsidRPr="00804101">
        <w:rPr>
          <w:rFonts w:eastAsia="Times New Roman"/>
          <w:color w:val="212121"/>
          <w:szCs w:val="24"/>
        </w:rPr>
        <w:t>οιοι έ</w:t>
      </w:r>
      <w:r w:rsidRPr="00804101">
        <w:rPr>
          <w:rFonts w:eastAsia="Times New Roman"/>
          <w:color w:val="212121"/>
          <w:szCs w:val="24"/>
        </w:rPr>
        <w:t xml:space="preserve">χουν ευθύνες </w:t>
      </w:r>
      <w:r>
        <w:rPr>
          <w:rFonts w:eastAsia="Times New Roman"/>
          <w:color w:val="212121"/>
          <w:szCs w:val="24"/>
        </w:rPr>
        <w:t xml:space="preserve">θα τα αποδώσει και η </w:t>
      </w:r>
      <w:r>
        <w:rPr>
          <w:rFonts w:eastAsia="Times New Roman"/>
          <w:color w:val="212121"/>
          <w:szCs w:val="24"/>
        </w:rPr>
        <w:t>δ</w:t>
      </w:r>
      <w:r w:rsidRPr="00804101">
        <w:rPr>
          <w:rFonts w:eastAsia="Times New Roman"/>
          <w:color w:val="212121"/>
          <w:szCs w:val="24"/>
        </w:rPr>
        <w:t>ικαιοσύνη</w:t>
      </w:r>
      <w:r>
        <w:rPr>
          <w:rFonts w:eastAsia="Times New Roman"/>
          <w:color w:val="212121"/>
          <w:szCs w:val="24"/>
        </w:rPr>
        <w:t>.</w:t>
      </w:r>
    </w:p>
    <w:p w14:paraId="4CC5AD79" w14:textId="77777777" w:rsidR="005D719C" w:rsidRDefault="00627F40">
      <w:pPr>
        <w:spacing w:line="600" w:lineRule="auto"/>
        <w:ind w:firstLine="720"/>
        <w:jc w:val="both"/>
        <w:rPr>
          <w:rFonts w:eastAsia="Times New Roman"/>
          <w:color w:val="212121"/>
          <w:szCs w:val="24"/>
        </w:rPr>
      </w:pPr>
      <w:r w:rsidRPr="00804101">
        <w:rPr>
          <w:rFonts w:eastAsia="Times New Roman"/>
          <w:color w:val="212121"/>
          <w:szCs w:val="24"/>
        </w:rPr>
        <w:t xml:space="preserve">Όσον αφορά το θέμα με τους </w:t>
      </w:r>
      <w:r>
        <w:rPr>
          <w:rFonts w:eastAsia="Times New Roman"/>
          <w:color w:val="212121"/>
          <w:szCs w:val="24"/>
        </w:rPr>
        <w:t>ελεγχόμενου</w:t>
      </w:r>
      <w:r w:rsidRPr="00804101">
        <w:rPr>
          <w:rFonts w:eastAsia="Times New Roman"/>
          <w:color w:val="212121"/>
          <w:szCs w:val="24"/>
        </w:rPr>
        <w:t>ς χώρους χρήσης ουσιών</w:t>
      </w:r>
      <w:r>
        <w:rPr>
          <w:rFonts w:eastAsia="Times New Roman"/>
          <w:color w:val="212121"/>
          <w:szCs w:val="24"/>
        </w:rPr>
        <w:t>,</w:t>
      </w:r>
      <w:r w:rsidRPr="00804101">
        <w:rPr>
          <w:rFonts w:eastAsia="Times New Roman"/>
          <w:color w:val="212121"/>
          <w:szCs w:val="24"/>
        </w:rPr>
        <w:t xml:space="preserve"> ακούστηκαν </w:t>
      </w:r>
      <w:r>
        <w:rPr>
          <w:rFonts w:eastAsia="Times New Roman"/>
          <w:color w:val="212121"/>
          <w:szCs w:val="24"/>
        </w:rPr>
        <w:t xml:space="preserve">και χθες το βράδυ </w:t>
      </w:r>
      <w:r w:rsidRPr="00804101">
        <w:rPr>
          <w:rFonts w:eastAsia="Times New Roman"/>
          <w:color w:val="212121"/>
          <w:szCs w:val="24"/>
        </w:rPr>
        <w:t>εδώ πέρα πράγματα</w:t>
      </w:r>
      <w:r>
        <w:rPr>
          <w:rFonts w:eastAsia="Times New Roman"/>
          <w:color w:val="212121"/>
          <w:szCs w:val="24"/>
        </w:rPr>
        <w:t>. Κ</w:t>
      </w:r>
      <w:r w:rsidRPr="00804101">
        <w:rPr>
          <w:rFonts w:eastAsia="Times New Roman"/>
          <w:color w:val="212121"/>
          <w:szCs w:val="24"/>
        </w:rPr>
        <w:t xml:space="preserve">αι για </w:t>
      </w:r>
      <w:r>
        <w:rPr>
          <w:rFonts w:eastAsia="Times New Roman"/>
          <w:color w:val="212121"/>
          <w:szCs w:val="24"/>
        </w:rPr>
        <w:t xml:space="preserve">εμάς, όμως, είναι </w:t>
      </w:r>
      <w:r w:rsidRPr="00804101">
        <w:rPr>
          <w:rFonts w:eastAsia="Times New Roman"/>
          <w:color w:val="212121"/>
          <w:szCs w:val="24"/>
        </w:rPr>
        <w:t>το πιο ουσιαστικό όλοι αυτοί οι άνθρωποι</w:t>
      </w:r>
      <w:r>
        <w:rPr>
          <w:rFonts w:eastAsia="Times New Roman"/>
          <w:color w:val="212121"/>
          <w:szCs w:val="24"/>
        </w:rPr>
        <w:t>,</w:t>
      </w:r>
      <w:r w:rsidRPr="00804101">
        <w:rPr>
          <w:rFonts w:eastAsia="Times New Roman"/>
          <w:color w:val="212121"/>
          <w:szCs w:val="24"/>
        </w:rPr>
        <w:t xml:space="preserve"> </w:t>
      </w:r>
      <w:r>
        <w:rPr>
          <w:rFonts w:eastAsia="Times New Roman"/>
          <w:color w:val="212121"/>
          <w:szCs w:val="24"/>
        </w:rPr>
        <w:t xml:space="preserve">για </w:t>
      </w:r>
      <w:r w:rsidRPr="00804101">
        <w:rPr>
          <w:rFonts w:eastAsia="Times New Roman"/>
          <w:color w:val="212121"/>
          <w:szCs w:val="24"/>
        </w:rPr>
        <w:t>να</w:t>
      </w:r>
      <w:r>
        <w:rPr>
          <w:rFonts w:eastAsia="Times New Roman"/>
          <w:color w:val="212121"/>
          <w:szCs w:val="24"/>
        </w:rPr>
        <w:t xml:space="preserve"> μπορέσουν να κάνουν το μεγάλο β</w:t>
      </w:r>
      <w:r w:rsidRPr="00804101">
        <w:rPr>
          <w:rFonts w:eastAsia="Times New Roman"/>
          <w:color w:val="212121"/>
          <w:szCs w:val="24"/>
        </w:rPr>
        <w:t>ήμα της απεξάρτησης</w:t>
      </w:r>
      <w:r>
        <w:rPr>
          <w:rFonts w:eastAsia="Times New Roman"/>
          <w:color w:val="212121"/>
          <w:szCs w:val="24"/>
        </w:rPr>
        <w:t xml:space="preserve"> -του «στεγνού» προγράμματος ή κάποιου</w:t>
      </w:r>
      <w:r w:rsidRPr="00804101">
        <w:rPr>
          <w:rFonts w:eastAsia="Times New Roman"/>
          <w:color w:val="212121"/>
          <w:szCs w:val="24"/>
        </w:rPr>
        <w:t xml:space="preserve"> υποκατάστατο</w:t>
      </w:r>
      <w:r>
        <w:rPr>
          <w:rFonts w:eastAsia="Times New Roman"/>
          <w:color w:val="212121"/>
          <w:szCs w:val="24"/>
        </w:rPr>
        <w:t>υ-</w:t>
      </w:r>
      <w:r w:rsidRPr="00804101">
        <w:rPr>
          <w:rFonts w:eastAsia="Times New Roman"/>
          <w:color w:val="212121"/>
          <w:szCs w:val="24"/>
        </w:rPr>
        <w:t xml:space="preserve"> να μείνουν πρώτα από όλα ζωντανοί</w:t>
      </w:r>
      <w:r>
        <w:rPr>
          <w:rFonts w:eastAsia="Times New Roman"/>
          <w:color w:val="212121"/>
          <w:szCs w:val="24"/>
        </w:rPr>
        <w:t>. Κ</w:t>
      </w:r>
      <w:r w:rsidRPr="00804101">
        <w:rPr>
          <w:rFonts w:eastAsia="Times New Roman"/>
          <w:color w:val="212121"/>
          <w:szCs w:val="24"/>
        </w:rPr>
        <w:t>αι εκεί στοχεύουμε</w:t>
      </w:r>
      <w:r>
        <w:rPr>
          <w:rFonts w:eastAsia="Times New Roman"/>
          <w:color w:val="212121"/>
          <w:szCs w:val="24"/>
        </w:rPr>
        <w:t>. Κ</w:t>
      </w:r>
      <w:r w:rsidRPr="00804101">
        <w:rPr>
          <w:rFonts w:eastAsia="Times New Roman"/>
          <w:color w:val="212121"/>
          <w:szCs w:val="24"/>
        </w:rPr>
        <w:t>αι δ</w:t>
      </w:r>
      <w:r>
        <w:rPr>
          <w:rFonts w:eastAsia="Times New Roman"/>
          <w:color w:val="212121"/>
          <w:szCs w:val="24"/>
        </w:rPr>
        <w:t>εν νομίζω ότι υπάρχει συνάδελφος ή συναδέλφισσα</w:t>
      </w:r>
      <w:r w:rsidRPr="00804101">
        <w:rPr>
          <w:rFonts w:eastAsia="Times New Roman"/>
          <w:color w:val="212121"/>
          <w:szCs w:val="24"/>
        </w:rPr>
        <w:t xml:space="preserve"> εδώ μέσα</w:t>
      </w:r>
      <w:r>
        <w:rPr>
          <w:rFonts w:eastAsia="Times New Roman"/>
          <w:color w:val="212121"/>
          <w:szCs w:val="24"/>
        </w:rPr>
        <w:t xml:space="preserve">, πέρα </w:t>
      </w:r>
      <w:r w:rsidRPr="00804101">
        <w:rPr>
          <w:rFonts w:eastAsia="Times New Roman"/>
          <w:color w:val="212121"/>
          <w:szCs w:val="24"/>
        </w:rPr>
        <w:t>και έξω από ιδεολογικές δια</w:t>
      </w:r>
      <w:r w:rsidRPr="00804101">
        <w:rPr>
          <w:rFonts w:eastAsia="Times New Roman"/>
          <w:color w:val="212121"/>
          <w:szCs w:val="24"/>
        </w:rPr>
        <w:t>φορές</w:t>
      </w:r>
      <w:r>
        <w:rPr>
          <w:rFonts w:eastAsia="Times New Roman"/>
          <w:color w:val="212121"/>
          <w:szCs w:val="24"/>
        </w:rPr>
        <w:t xml:space="preserve"> ή αντιμετωπίσει</w:t>
      </w:r>
      <w:r w:rsidRPr="00804101">
        <w:rPr>
          <w:rFonts w:eastAsia="Times New Roman"/>
          <w:color w:val="212121"/>
          <w:szCs w:val="24"/>
        </w:rPr>
        <w:t>ς αυτού του θέματος</w:t>
      </w:r>
      <w:r>
        <w:rPr>
          <w:rFonts w:eastAsia="Times New Roman"/>
          <w:color w:val="212121"/>
          <w:szCs w:val="24"/>
        </w:rPr>
        <w:t>,</w:t>
      </w:r>
      <w:r w:rsidRPr="00804101">
        <w:rPr>
          <w:rFonts w:eastAsia="Times New Roman"/>
          <w:color w:val="212121"/>
          <w:szCs w:val="24"/>
        </w:rPr>
        <w:t xml:space="preserve"> που δεν θα ψηφίσει το να μείνουν αυτοί οι άνθρωποι ζωντανοί</w:t>
      </w:r>
      <w:r>
        <w:rPr>
          <w:rFonts w:eastAsia="Times New Roman"/>
          <w:color w:val="212121"/>
          <w:szCs w:val="24"/>
        </w:rPr>
        <w:t>,</w:t>
      </w:r>
      <w:r w:rsidRPr="00804101">
        <w:rPr>
          <w:rFonts w:eastAsia="Times New Roman"/>
          <w:color w:val="212121"/>
          <w:szCs w:val="24"/>
        </w:rPr>
        <w:t xml:space="preserve"> πρώτα από όλα</w:t>
      </w:r>
      <w:r>
        <w:rPr>
          <w:rFonts w:eastAsia="Times New Roman"/>
          <w:color w:val="212121"/>
          <w:szCs w:val="24"/>
        </w:rPr>
        <w:t>.</w:t>
      </w:r>
    </w:p>
    <w:p w14:paraId="4CC5AD7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Χ</w:t>
      </w:r>
      <w:r w:rsidRPr="00804101">
        <w:rPr>
          <w:rFonts w:eastAsia="Times New Roman"/>
          <w:color w:val="212121"/>
          <w:szCs w:val="24"/>
        </w:rPr>
        <w:t>θες το βράδυ γίναμε μάρτυρες κάποιων πρωτοφανών για τα δεδομένα της Βουλής δηλώσεων</w:t>
      </w:r>
      <w:r>
        <w:rPr>
          <w:rFonts w:eastAsia="Times New Roman"/>
          <w:color w:val="212121"/>
          <w:szCs w:val="24"/>
        </w:rPr>
        <w:t>. Επανήλθε με μια μεγάλη ένταση α</w:t>
      </w:r>
      <w:r w:rsidRPr="00804101">
        <w:rPr>
          <w:rFonts w:eastAsia="Times New Roman"/>
          <w:color w:val="212121"/>
          <w:szCs w:val="24"/>
        </w:rPr>
        <w:t xml:space="preserve">υτό που λέγαμε </w:t>
      </w:r>
      <w:r>
        <w:rPr>
          <w:rFonts w:eastAsia="Times New Roman"/>
          <w:color w:val="212121"/>
          <w:szCs w:val="24"/>
        </w:rPr>
        <w:t>«μαυρο</w:t>
      </w:r>
      <w:r>
        <w:rPr>
          <w:rFonts w:eastAsia="Times New Roman"/>
          <w:color w:val="212121"/>
          <w:szCs w:val="24"/>
        </w:rPr>
        <w:t xml:space="preserve">γιαλούρικο» </w:t>
      </w:r>
      <w:r w:rsidRPr="00804101">
        <w:rPr>
          <w:rFonts w:eastAsia="Times New Roman"/>
          <w:color w:val="212121"/>
          <w:szCs w:val="24"/>
        </w:rPr>
        <w:t xml:space="preserve">ύφος </w:t>
      </w:r>
      <w:r>
        <w:rPr>
          <w:rFonts w:eastAsia="Times New Roman"/>
          <w:color w:val="212121"/>
          <w:szCs w:val="24"/>
        </w:rPr>
        <w:t>στη</w:t>
      </w:r>
      <w:r w:rsidRPr="00804101">
        <w:rPr>
          <w:rFonts w:eastAsia="Times New Roman"/>
          <w:color w:val="212121"/>
          <w:szCs w:val="24"/>
        </w:rPr>
        <w:t xml:space="preserve"> σχέση </w:t>
      </w:r>
      <w:r>
        <w:rPr>
          <w:rFonts w:eastAsia="Times New Roman"/>
          <w:color w:val="212121"/>
          <w:szCs w:val="24"/>
        </w:rPr>
        <w:t xml:space="preserve">του Κοινοβουλίου </w:t>
      </w:r>
      <w:r w:rsidRPr="00804101">
        <w:rPr>
          <w:rFonts w:eastAsia="Times New Roman"/>
          <w:color w:val="212121"/>
          <w:szCs w:val="24"/>
        </w:rPr>
        <w:t xml:space="preserve">με τις κοινωνίες </w:t>
      </w:r>
      <w:r>
        <w:rPr>
          <w:rFonts w:eastAsia="Times New Roman"/>
          <w:color w:val="212121"/>
          <w:szCs w:val="24"/>
        </w:rPr>
        <w:t>μας.</w:t>
      </w:r>
      <w:r w:rsidRPr="00804101">
        <w:rPr>
          <w:rFonts w:eastAsia="Times New Roman"/>
          <w:color w:val="212121"/>
          <w:szCs w:val="24"/>
        </w:rPr>
        <w:t xml:space="preserve"> </w:t>
      </w:r>
      <w:r>
        <w:rPr>
          <w:rFonts w:eastAsia="Times New Roman"/>
          <w:color w:val="212121"/>
          <w:szCs w:val="24"/>
        </w:rPr>
        <w:t xml:space="preserve">Ακούστηκαν </w:t>
      </w:r>
      <w:r w:rsidRPr="00804101">
        <w:rPr>
          <w:rFonts w:eastAsia="Times New Roman"/>
          <w:color w:val="212121"/>
          <w:szCs w:val="24"/>
        </w:rPr>
        <w:t xml:space="preserve">πάλι </w:t>
      </w:r>
      <w:r w:rsidRPr="00804101">
        <w:rPr>
          <w:rFonts w:eastAsia="Times New Roman"/>
          <w:color w:val="212121"/>
          <w:szCs w:val="24"/>
        </w:rPr>
        <w:lastRenderedPageBreak/>
        <w:t xml:space="preserve">τα </w:t>
      </w:r>
      <w:r>
        <w:rPr>
          <w:rFonts w:eastAsia="Times New Roman"/>
          <w:color w:val="212121"/>
          <w:szCs w:val="24"/>
        </w:rPr>
        <w:t>«</w:t>
      </w:r>
      <w:r w:rsidRPr="00804101">
        <w:rPr>
          <w:rFonts w:eastAsia="Times New Roman"/>
          <w:color w:val="212121"/>
          <w:szCs w:val="24"/>
        </w:rPr>
        <w:t xml:space="preserve">κατόπιν ενεργειών </w:t>
      </w:r>
      <w:r>
        <w:rPr>
          <w:rFonts w:eastAsia="Times New Roman"/>
          <w:color w:val="212121"/>
          <w:szCs w:val="24"/>
        </w:rPr>
        <w:t xml:space="preserve">μας», ακούστηκαν διάφορα πράγματα, όσον αφορά ιδιαίτερα το </w:t>
      </w:r>
      <w:r>
        <w:rPr>
          <w:rFonts w:eastAsia="Times New Roman"/>
          <w:color w:val="212121"/>
          <w:szCs w:val="24"/>
        </w:rPr>
        <w:t xml:space="preserve">νοσοκομείο </w:t>
      </w:r>
      <w:r>
        <w:rPr>
          <w:rFonts w:eastAsia="Times New Roman"/>
          <w:color w:val="212121"/>
          <w:szCs w:val="24"/>
        </w:rPr>
        <w:t>Διδυμοτείχου και την Υγειονομική Π</w:t>
      </w:r>
      <w:r w:rsidRPr="00804101">
        <w:rPr>
          <w:rFonts w:eastAsia="Times New Roman"/>
          <w:color w:val="212121"/>
          <w:szCs w:val="24"/>
        </w:rPr>
        <w:t>εριφέρεια του Έβρου</w:t>
      </w:r>
      <w:r>
        <w:rPr>
          <w:rFonts w:eastAsia="Times New Roman"/>
          <w:color w:val="212121"/>
          <w:szCs w:val="24"/>
        </w:rPr>
        <w:t>.</w:t>
      </w:r>
      <w:r w:rsidRPr="00804101">
        <w:rPr>
          <w:rFonts w:eastAsia="Times New Roman"/>
          <w:color w:val="212121"/>
          <w:szCs w:val="24"/>
        </w:rPr>
        <w:t xml:space="preserve"> </w:t>
      </w:r>
    </w:p>
    <w:p w14:paraId="4CC5AD7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Νομίζω ότι μετά από κάμποσ</w:t>
      </w:r>
      <w:r>
        <w:rPr>
          <w:rFonts w:eastAsia="Times New Roman"/>
          <w:color w:val="212121"/>
          <w:szCs w:val="24"/>
        </w:rPr>
        <w:t xml:space="preserve">α χρόνια ως πρόεδρος της Ένωσης Νοσοκομειακών Γιατρών  - Κέντρων Υγείας Θράκης έχουμε και κάποια εμπειρία και κάποια γνώση του χώρου. </w:t>
      </w:r>
    </w:p>
    <w:p w14:paraId="4CC5AD7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Το </w:t>
      </w:r>
      <w:r>
        <w:rPr>
          <w:rFonts w:eastAsia="Times New Roman"/>
          <w:color w:val="212121"/>
          <w:szCs w:val="24"/>
        </w:rPr>
        <w:t>νοσοκομείο</w:t>
      </w:r>
      <w:r>
        <w:rPr>
          <w:rFonts w:eastAsia="Times New Roman"/>
          <w:color w:val="212121"/>
          <w:szCs w:val="24"/>
        </w:rPr>
        <w:t xml:space="preserve"> Διδυμοτείχου, παρ’ όλο που ήταν συνδεδεμένο και γι’ αυτό δεν έσταξε ούτε σταγόνα τόσα χρόνια από την ουρά τ</w:t>
      </w:r>
      <w:r>
        <w:rPr>
          <w:rFonts w:eastAsia="Times New Roman"/>
          <w:color w:val="212121"/>
          <w:szCs w:val="24"/>
        </w:rPr>
        <w:t>ου γαϊδάρου, τα τελευταία χρόνια και φέτος και υπερχρηματοδοτήθηκε, παρ’ όλο που ήταν συνδεδεμένο, και σε προσωπικό ενισχύθηκε. Ιδιαίτερα για το θέμα του τεχνητού νεφρού έχουμε γίνει για δεύτερη φορά εδώ ακροατές κάποιων δηλώσεων. Παλιά το θέμα ήταν ότι πη</w:t>
      </w:r>
      <w:r>
        <w:rPr>
          <w:rFonts w:eastAsia="Times New Roman"/>
          <w:color w:val="212121"/>
          <w:szCs w:val="24"/>
        </w:rPr>
        <w:t>γαίνουν οι νεφροπαθείς στην Ανδριανούπολη, γιατί δεν μπορούμε να τους νοσηλεύσουμε στην Ελλάδα. Διαψεύστηκε. Διαψεύδεται ξανά σήμερα. Υπήρχε ένας νεφρολόγος, έγιναν δύο, γίνονται δύο βάρδιες για τους νεφροπαθείς. Υπάρχει βεβαίως και ένα υπόλοιπο νεφροπαθών</w:t>
      </w:r>
      <w:r>
        <w:rPr>
          <w:rFonts w:eastAsia="Times New Roman"/>
          <w:color w:val="212121"/>
          <w:szCs w:val="24"/>
        </w:rPr>
        <w:t xml:space="preserve">, το οποίο πρέπει να το περιθάλψουμε με σωστές και αξιοπρεπείς </w:t>
      </w:r>
      <w:r>
        <w:rPr>
          <w:rFonts w:eastAsia="Times New Roman"/>
          <w:color w:val="212121"/>
          <w:szCs w:val="24"/>
        </w:rPr>
        <w:lastRenderedPageBreak/>
        <w:t>συνθήκες στον τόπο του. Και αυτό θα γίνει, όπως έγιναν όλα τα άλλα.</w:t>
      </w:r>
    </w:p>
    <w:p w14:paraId="4CC5AD7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Δεν ακούσαμε τίποτα για τη μετατροπή του Κέντρου Υγείας Σαμοθράκης</w:t>
      </w:r>
      <w:r w:rsidRPr="002F5409">
        <w:rPr>
          <w:rFonts w:eastAsia="Times New Roman"/>
          <w:color w:val="212121"/>
          <w:szCs w:val="24"/>
        </w:rPr>
        <w:t xml:space="preserve"> </w:t>
      </w:r>
      <w:r>
        <w:rPr>
          <w:rFonts w:eastAsia="Times New Roman"/>
          <w:color w:val="212121"/>
          <w:szCs w:val="24"/>
        </w:rPr>
        <w:t>σε «Άγονο τύπου Α΄», που είχε το εξής παράδοξο: Το Περιφερ</w:t>
      </w:r>
      <w:r>
        <w:rPr>
          <w:rFonts w:eastAsia="Times New Roman"/>
          <w:color w:val="212121"/>
          <w:szCs w:val="24"/>
        </w:rPr>
        <w:t xml:space="preserve">ειακό Ιατρείο Σαμοθράκης να είναι «Άγονο τύπου Α΄» και το Κέντρο Υγείας να μην είναι, για πάνω από δεκαπέντε χρόνια. Λύθηκε και αυτό. Και το θέμα δεν είναι μόνον ένα επιμίσθιο που παίρνουν ως «Άγονο τύπου Α΄», είναι και η ηθική ικανοποίηση των συναδέλφων, </w:t>
      </w:r>
      <w:r>
        <w:rPr>
          <w:rFonts w:eastAsia="Times New Roman"/>
          <w:color w:val="212121"/>
          <w:szCs w:val="24"/>
        </w:rPr>
        <w:t>όλου του προσωπικού, που υπηρετεί και στο Περιφερειακό Ιατρείο και στο Κέντρο Υγείας Σαμοθράκης και φυσικά της τοπικής κοινωνίας.</w:t>
      </w:r>
    </w:p>
    <w:p w14:paraId="4CC5AD7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Υπάρχουν και άλλα θέματα. Είχαμε και μία επίθεση στον συνάδελφο τον Γιώργο τον Καΐσα, τον εισηγητή του ΣΥΡΙΖΑ. Εγώ ένα μονάχα έχω να πω: Σε άνθρωπο που προσέφερε στο ιατρικό λειτούργημα -όχι επάγγελμα- για πάνω από τριάντα χρόνια στην περιοχή μας, αξίζει π</w:t>
      </w:r>
      <w:r>
        <w:rPr>
          <w:rFonts w:eastAsia="Times New Roman"/>
          <w:color w:val="212121"/>
          <w:szCs w:val="24"/>
        </w:rPr>
        <w:t xml:space="preserve">ερισσότερος σεβασμός. Πρέπει πάντα να μετράμε αυτά που λέμε εδώ μέσα σε αυτήν την Αίθουσα. Μπορεί να είμαστε πολιτικοί αντίπαλοι, αλλά δεν είμαστε εχθροί και έτσι πρέπει να πορευόμαστε. </w:t>
      </w:r>
    </w:p>
    <w:p w14:paraId="4CC5AD7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Θα ήθελα να κλείσω με ένα πολύ μικρό και συγκεκριμένο ζήτημα, που αφο</w:t>
      </w:r>
      <w:r>
        <w:rPr>
          <w:rFonts w:eastAsia="Times New Roman"/>
          <w:color w:val="212121"/>
          <w:szCs w:val="24"/>
        </w:rPr>
        <w:t>ρά την κατάτμηση δήμων. Στον Νομό Έβρου υπάρχει μία τέτοια περίπτωση. Έγινε ένας διαχωρισμός περιοχών ανάμεσα στον Δήμο Σουφλίου και στον Δήμο Αλεξανδρούπολης, της περιοχής ανάμεσα στο Τυχερό, παλιό καποδιστριακό δήμο, και στις Φέρες, επίσης παλιό καποδιστ</w:t>
      </w:r>
      <w:r>
        <w:rPr>
          <w:rFonts w:eastAsia="Times New Roman"/>
          <w:color w:val="212121"/>
          <w:szCs w:val="24"/>
        </w:rPr>
        <w:t xml:space="preserve">ριακό δήμο. Από το 2013 υπάρχει αυτή η άποψη καταγεγραμμένη, τεκμηριωμένη, αλλά δυστυχώς δεν λήφθηκε υπ’ όψιν. </w:t>
      </w:r>
    </w:p>
    <w:p w14:paraId="4CC5AD8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Ελπίζω, πιστεύω και θέλω να πάρουμε και τη δέσμευση του Υπουργείου Εσωτερικών ότι μέσω της επιτροπής επαναξιολόγησης των καλλικρατικών δήμων θα </w:t>
      </w:r>
      <w:r>
        <w:rPr>
          <w:rFonts w:eastAsia="Times New Roman"/>
          <w:color w:val="212121"/>
          <w:szCs w:val="24"/>
        </w:rPr>
        <w:t xml:space="preserve">δούμε τι θα κάνουμε και με αυτόν τον δήμο. Είναι ένας δήμος αγροτικός, καθαρόαιμος, με προοπτικές και ως τέτοιον πρέπει να τον δούμε. </w:t>
      </w:r>
    </w:p>
    <w:p w14:paraId="4CC5AD8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Επίσης, θέλω να προσθέσω ότι είναι καιρός να λέμε τα πράγματα όπως είναι. Ο ΣΥΡΙΖΑ θέλει τους πολίτες ενεργούς, να διεκδι</w:t>
      </w:r>
      <w:r>
        <w:rPr>
          <w:rFonts w:eastAsia="Times New Roman"/>
          <w:color w:val="212121"/>
          <w:szCs w:val="24"/>
        </w:rPr>
        <w:t xml:space="preserve">κούν, να προτείνουν και να βρίσκουν λύσεις. Δεν τους θέλει στον καναπέ. Άρα να μην λέμε «κατόπιν ενεργειών μου» ή «κατόπιν αγώνων μου». Αυτά είναι θέματα πολιτικής βούλησης </w:t>
      </w:r>
      <w:r>
        <w:rPr>
          <w:rFonts w:eastAsia="Times New Roman"/>
          <w:color w:val="212121"/>
          <w:szCs w:val="24"/>
        </w:rPr>
        <w:lastRenderedPageBreak/>
        <w:t>της κυβέρνησης. Τόσα χρόνια δεν υπήρξε αυτή η πολιτική βούληση -το αντίθετο μάλιστα</w:t>
      </w:r>
      <w:r>
        <w:rPr>
          <w:rFonts w:eastAsia="Times New Roman"/>
          <w:color w:val="212121"/>
          <w:szCs w:val="24"/>
        </w:rPr>
        <w:t>- και δεν λύθηκαν τα προβλήματα. Τώρα που άρχισαν να λύνονται τα προβλήματα, τουλάχιστον να έχουμε την πολιτική γενναιότητα και την ευθύτητα να το παραδεχόμαστε.</w:t>
      </w:r>
    </w:p>
    <w:p w14:paraId="4CC5AD8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Ευχαριστώ.</w:t>
      </w:r>
    </w:p>
    <w:p w14:paraId="4CC5AD83" w14:textId="77777777" w:rsidR="005D719C" w:rsidRDefault="00627F40">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4CC5AD84" w14:textId="77777777" w:rsidR="005D719C" w:rsidRDefault="00627F40">
      <w:pPr>
        <w:spacing w:line="600" w:lineRule="auto"/>
        <w:ind w:firstLine="720"/>
        <w:jc w:val="both"/>
        <w:rPr>
          <w:rFonts w:eastAsia="Times New Roman"/>
          <w:color w:val="212121"/>
          <w:szCs w:val="24"/>
        </w:rPr>
      </w:pPr>
      <w:r w:rsidRPr="00C3464C">
        <w:rPr>
          <w:rFonts w:eastAsia="Times New Roman"/>
          <w:b/>
          <w:color w:val="212121"/>
          <w:szCs w:val="24"/>
        </w:rPr>
        <w:t>ΠΡΟΕΔΡΕΥΩΝ (Γεώργιος Λαμπρούλης):</w:t>
      </w:r>
      <w:r>
        <w:rPr>
          <w:rFonts w:eastAsia="Times New Roman"/>
          <w:color w:val="212121"/>
          <w:szCs w:val="24"/>
        </w:rPr>
        <w:t xml:space="preserve"> Τον λόγο έχει ο Κοινοβουλευτικός Εκπρόσωπος του Κομμουνιστικού Κόμματος Ελλάδας κ. Παφίλης.</w:t>
      </w:r>
    </w:p>
    <w:p w14:paraId="4CC5AD85" w14:textId="77777777" w:rsidR="005D719C" w:rsidRDefault="00627F40">
      <w:pPr>
        <w:spacing w:line="600" w:lineRule="auto"/>
        <w:ind w:firstLine="720"/>
        <w:jc w:val="both"/>
        <w:rPr>
          <w:rFonts w:eastAsia="Times New Roman"/>
          <w:color w:val="222222"/>
          <w:szCs w:val="24"/>
          <w:shd w:val="clear" w:color="auto" w:fill="FFFFFF"/>
        </w:rPr>
      </w:pPr>
      <w:r w:rsidRPr="005422CC">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Θα ήθελα να κάνω ένα σχόλιο για την κατάσταση στη Βουλή, αλλά συνολικά και για την ταχύρρυθμη και ταχύτατη «εκπαίδευση» στην οποία μας έχει το τ</w:t>
      </w:r>
      <w:r>
        <w:rPr>
          <w:rFonts w:eastAsia="Times New Roman"/>
          <w:color w:val="222222"/>
          <w:szCs w:val="24"/>
          <w:shd w:val="clear" w:color="auto" w:fill="FFFFFF"/>
        </w:rPr>
        <w:t xml:space="preserve">ελευταίο διάστημα -όπως και πριν, αλλά τώρα έχει παραγίνει το κακό-, με δύο νομοσχέδια την ημέρα και άλλα τρία τέσσερα στις επιτροπές! Τέτοια ταχύτητα δεν την φανταζόμασταν! Και μετά μιλάτε και για κανονικότητα! Αυτό γίνεται. </w:t>
      </w:r>
    </w:p>
    <w:p w14:paraId="4CC5AD8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Βέβαια αντιλαμβανόμαστε ότι ο</w:t>
      </w:r>
      <w:r>
        <w:rPr>
          <w:rFonts w:eastAsia="Times New Roman"/>
          <w:color w:val="222222"/>
          <w:szCs w:val="24"/>
          <w:shd w:val="clear" w:color="auto" w:fill="FFFFFF"/>
        </w:rPr>
        <w:t>ι υποχρεώσεις που έχετε αναλάβει σας βάζουν και σε σημείο να φέρνετε στο αθλητικό νομοσχέδιο τροπολογία με την οποία μειώνετε τη φορολογία των διανεμόμενων κερδών από 15% σε 10%. Έχουν φτωχύνει όλοι οι μέτοχοι των ανωνύμων εταιρειών, οι εφοπλιστές, οι μεγα</w:t>
      </w:r>
      <w:r>
        <w:rPr>
          <w:rFonts w:eastAsia="Times New Roman"/>
          <w:color w:val="222222"/>
          <w:szCs w:val="24"/>
          <w:shd w:val="clear" w:color="auto" w:fill="FFFFFF"/>
        </w:rPr>
        <w:t>λέμποροι, οι βιομήχανοι 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 Είναι στην Ομόνοια και ζητιανεύουν! Και γι’ αυτό να τους απαλλάξετε, την ίδια στιγμή που μειώνετε το αφορολόγητο.</w:t>
      </w:r>
    </w:p>
    <w:p w14:paraId="4CC5AD8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να μιλήσω και για το νομοσχέδιο. Είναι γεγονός ότι πρόκειται για ένα νομοσχέδιο που, όπως είπε ο εισηγητή</w:t>
      </w:r>
      <w:r>
        <w:rPr>
          <w:rFonts w:eastAsia="Times New Roman"/>
          <w:color w:val="222222"/>
          <w:szCs w:val="24"/>
          <w:shd w:val="clear" w:color="auto" w:fill="FFFFFF"/>
        </w:rPr>
        <w:t xml:space="preserve">ς μας ο Γιώργος Λαμπρούλης, έχει απ’ όλα. Φαίνεται σχετικά ασύνδετο, αλλά δεν είναι έτσι. Συμφωνώ με τον Υπουργό κ. Ξανθό που είπε στην </w:t>
      </w:r>
      <w:r>
        <w:rPr>
          <w:rFonts w:eastAsia="Times New Roman"/>
          <w:color w:val="222222"/>
          <w:szCs w:val="24"/>
          <w:shd w:val="clear" w:color="auto" w:fill="FFFFFF"/>
        </w:rPr>
        <w:t xml:space="preserve">επιτροπή </w:t>
      </w:r>
      <w:r>
        <w:rPr>
          <w:rFonts w:eastAsia="Times New Roman"/>
          <w:color w:val="222222"/>
          <w:szCs w:val="24"/>
          <w:shd w:val="clear" w:color="auto" w:fill="FFFFFF"/>
        </w:rPr>
        <w:t>ότι είναι συγκροτημένο. Ναι, είναι σωστό αυτό που είπε ότι συμπληρώνει σιγά σιγά ένα παζλ επεμβάσεων. Δεν είναι</w:t>
      </w:r>
      <w:r>
        <w:rPr>
          <w:rFonts w:eastAsia="Times New Roman"/>
          <w:color w:val="222222"/>
          <w:szCs w:val="24"/>
          <w:shd w:val="clear" w:color="auto" w:fill="FFFFFF"/>
        </w:rPr>
        <w:t xml:space="preserve"> ούτε πρόχειρο ούτε αποσπασματικό και ας φαίνεται τέτοιο. </w:t>
      </w:r>
    </w:p>
    <w:p w14:paraId="4CC5AD8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εδώ θα θυμίσω ότι όταν έφερνε η Νέα Δημοκρατία και το ΠΑΣΟΚ τέτοια νομοσχέδια κατά τις προηγούμενες συνθέσεις της Βουλής, αυτή ήταν η κριτική του ΣΥΡΙΖΑ γιατί απέφευγε -</w:t>
      </w:r>
      <w:r>
        <w:rPr>
          <w:rFonts w:eastAsia="Times New Roman"/>
          <w:color w:val="222222"/>
          <w:szCs w:val="24"/>
          <w:shd w:val="clear" w:color="auto" w:fill="FFFFFF"/>
        </w:rPr>
        <w:lastRenderedPageBreak/>
        <w:t xml:space="preserve">από τότε φαινόταν πού το </w:t>
      </w:r>
      <w:r>
        <w:rPr>
          <w:rFonts w:eastAsia="Times New Roman"/>
          <w:color w:val="222222"/>
          <w:szCs w:val="24"/>
          <w:shd w:val="clear" w:color="auto" w:fill="FFFFFF"/>
        </w:rPr>
        <w:t>πάει- να κάνει σύγκρουση στη στρατηγική. Έτσι έλεγαν κάθε φορά, ότι είναι ασύνδετο, πρόχειρο, ότι δεν θα είναι αποτελεσματικό και λοιπά και λοιπά. Τώρα άλλαξαν οι ρόλοι. Τα λέει η Νέα Δημοκρατία. Γιατί ακριβώς με τη στρατηγική, παρ</w:t>
      </w:r>
      <w:r>
        <w:rPr>
          <w:rFonts w:eastAsia="Times New Roman"/>
          <w:color w:val="222222"/>
          <w:szCs w:val="24"/>
          <w:shd w:val="clear" w:color="auto" w:fill="FFFFFF"/>
        </w:rPr>
        <w:t xml:space="preserve">’ </w:t>
      </w:r>
      <w:r>
        <w:rPr>
          <w:rFonts w:eastAsia="Times New Roman"/>
          <w:color w:val="222222"/>
          <w:szCs w:val="24"/>
          <w:shd w:val="clear" w:color="auto" w:fill="FFFFFF"/>
        </w:rPr>
        <w:t>ότι καταψηφίζει, συμφων</w:t>
      </w:r>
      <w:r>
        <w:rPr>
          <w:rFonts w:eastAsia="Times New Roman"/>
          <w:color w:val="222222"/>
          <w:szCs w:val="24"/>
          <w:shd w:val="clear" w:color="auto" w:fill="FFFFFF"/>
        </w:rPr>
        <w:t xml:space="preserve">εί και μάλιστα διαμαρτύρεται πολύ περισσότερο γιατί της έκλεψαν τη δουλειά. </w:t>
      </w:r>
    </w:p>
    <w:p w14:paraId="4CC5AD8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κλείνει, κατά τη γνώμη μας, ούτε επουλώνει ανοιχτές πληγές, εξαιτίας της κρίσης και των μέτρων λιτότητας στο σύστημα υγείας. Και αυτό το νομοσχέδιο υλοποιεί και συμπληρώνει το</w:t>
      </w:r>
      <w:r>
        <w:rPr>
          <w:rFonts w:eastAsia="Times New Roman"/>
          <w:color w:val="222222"/>
          <w:szCs w:val="24"/>
          <w:shd w:val="clear" w:color="auto" w:fill="FFFFFF"/>
        </w:rPr>
        <w:t xml:space="preserve"> παζλ της γενικότερης αντιλαϊκής πολιτικής που πράγματι ήρθε συγκεντρωμένη, με μορφή τυφώνα, με τα μνημόνια της Νέας Δημοκρατίας και του ΠΑΣΟΚ και το τρίτο μνημόνιο ΣΥΡΙΖΑ, με τη συμφωνία και όλων των άλλων αστικών κομμάτων, μια πολιτική που υπηρετούσε και</w:t>
      </w:r>
      <w:r>
        <w:rPr>
          <w:rFonts w:eastAsia="Times New Roman"/>
          <w:color w:val="222222"/>
          <w:szCs w:val="24"/>
          <w:shd w:val="clear" w:color="auto" w:fill="FFFFFF"/>
        </w:rPr>
        <w:t xml:space="preserve"> υπηρετεί τα συμφέροντα του κεφαλαίου και των μονοπωλιακών ομίλων κατά την κρίση και τώρα βέβαια, στην ίδια κατεύθυνση εξυπηρετεί τα ίδια συμφέροντα και στην προσωρινή καπιταλιστική ανάκαμψη.</w:t>
      </w:r>
    </w:p>
    <w:p w14:paraId="4CC5AD8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 από τα άλλα μέτρα που πάρθηκαν με τα μνημόνια, όπως μείωση </w:t>
      </w:r>
      <w:r>
        <w:rPr>
          <w:rFonts w:eastAsia="Times New Roman"/>
          <w:color w:val="222222"/>
          <w:szCs w:val="24"/>
          <w:shd w:val="clear" w:color="auto" w:fill="FFFFFF"/>
        </w:rPr>
        <w:t xml:space="preserve">εργατικής δύναμης, ιδιωτικοποιήσεις, και όλα τα </w:t>
      </w:r>
      <w:r>
        <w:rPr>
          <w:rFonts w:eastAsia="Times New Roman"/>
          <w:color w:val="222222"/>
          <w:szCs w:val="24"/>
          <w:shd w:val="clear" w:color="auto" w:fill="FFFFFF"/>
        </w:rPr>
        <w:lastRenderedPageBreak/>
        <w:t xml:space="preserve">άλλα, στον κοινωνικό τομέα τι προβλέπει η στρατηγική γενικότερα των μονοπωλιακών ομίλων, η στρατηγική δηλαδή που ήρθε και υιοθετήθηκε από όλα τα άλλα κόμματα, με τη μορφή των μνημονίων; </w:t>
      </w:r>
    </w:p>
    <w:p w14:paraId="4CC5AD8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πάρουμε τον τομέα </w:t>
      </w:r>
      <w:r>
        <w:rPr>
          <w:rFonts w:eastAsia="Times New Roman"/>
          <w:color w:val="222222"/>
          <w:szCs w:val="24"/>
          <w:shd w:val="clear" w:color="auto" w:fill="FFFFFF"/>
        </w:rPr>
        <w:t xml:space="preserve">της υγείας και των κοινωνικών δαπανών. Τρεις είναι οι πλευρές. Πρώτον, μείωση και εξοικονόμηση κρατικών πόρων, ώστε να ενισχυθεί ο ιδιωτικός τομέας, το μεγάλο κεφάλαιο που επενδύει δηλαδή σε αυτόν τον τομέα, να βρεθούν χρήματα και να αποπληρωθούν χρέη που </w:t>
      </w:r>
      <w:r>
        <w:rPr>
          <w:rFonts w:eastAsia="Times New Roman"/>
          <w:color w:val="222222"/>
          <w:szCs w:val="24"/>
          <w:shd w:val="clear" w:color="auto" w:fill="FFFFFF"/>
        </w:rPr>
        <w:t xml:space="preserve">δημιούργησαν οι επιχειρηματικοί όμιλοι, ΝΑΤΟ, Ολυμπιακοί Αγώνες από το υστέρημα, βέβαια, τον ιδρώτα και το αίμα του ελληνικού λαού. </w:t>
      </w:r>
    </w:p>
    <w:p w14:paraId="4CC5AD8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άνοιγμα του δρόμου για επενδύσεις του κεφαλαίου στον τομέα της υγείας, που ήταν νέο πεδίο κερδοφορίας με δεδομένο</w:t>
      </w:r>
      <w:r>
        <w:rPr>
          <w:rFonts w:eastAsia="Times New Roman"/>
          <w:color w:val="222222"/>
          <w:szCs w:val="24"/>
          <w:shd w:val="clear" w:color="auto" w:fill="FFFFFF"/>
        </w:rPr>
        <w:t xml:space="preserve"> ότι και ο δημόσιος τομέας βυθιζόταν σιγά σιγά. </w:t>
      </w:r>
    </w:p>
    <w:p w14:paraId="4CC5AD8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τυχαίο -και όσοι δεν το ξέρουν να το πούμε- ότι μεσούσης της κρίσης μεγάλες ελληνικές τράπεζες πρότειναν σαν πιο κερδοφόρες επενδύσεις τις επενδύσεις στον τομέα της υ</w:t>
      </w:r>
      <w:r>
        <w:rPr>
          <w:rFonts w:eastAsia="Times New Roman"/>
          <w:color w:val="222222"/>
          <w:szCs w:val="24"/>
          <w:shd w:val="clear" w:color="auto" w:fill="FFFFFF"/>
        </w:rPr>
        <w:lastRenderedPageBreak/>
        <w:t xml:space="preserve">γείας, φυσικά για το κεφάλαιο, </w:t>
      </w:r>
      <w:r>
        <w:rPr>
          <w:rFonts w:eastAsia="Times New Roman"/>
          <w:color w:val="222222"/>
          <w:szCs w:val="24"/>
          <w:shd w:val="clear" w:color="auto" w:fill="FFFFFF"/>
        </w:rPr>
        <w:t xml:space="preserve">για τους ιδιώτες. Κι έτσι έγινε. Αυξήθηκαν οι επενδύσεις σε όλο αυτό το διάστημα στον ιδιωτικό τομέα, που βέβαια πληρώνεται από τον ελληνικό λαό. </w:t>
      </w:r>
    </w:p>
    <w:p w14:paraId="4CC5AD8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τρίτη πλευρά είναι και η εξασφάλιση στα κατώτατα στρώματα -στα κατεστραμμένα, αν θέλετε- υποτυπωδών παροχ</w:t>
      </w:r>
      <w:r>
        <w:rPr>
          <w:rFonts w:eastAsia="Times New Roman"/>
          <w:color w:val="222222"/>
          <w:szCs w:val="24"/>
          <w:shd w:val="clear" w:color="auto" w:fill="FFFFFF"/>
        </w:rPr>
        <w:t>ών υγείας, τα οποία βέβαια πληρώνει ο λαός μέσω της φορολογίας. Δηλαδή, η ονομαζόμενη κοινωνική πολιτική που μπορεί να ήταν πιο σκληρή επί Νέας Δημοκρατίας, αλλά στην ίδια κατεύθυνση είναι και τώρα, γίνεται με το χρήμα εκείνων που έχουν λίγο περισσότερα. Α</w:t>
      </w:r>
      <w:r>
        <w:rPr>
          <w:rFonts w:eastAsia="Times New Roman"/>
          <w:color w:val="222222"/>
          <w:szCs w:val="24"/>
          <w:shd w:val="clear" w:color="auto" w:fill="FFFFFF"/>
        </w:rPr>
        <w:t xml:space="preserve">υτά τα «ψίχουλα» δηλαδή τα οποία δίνονται είναι «μνημόσυνο με ξένα κόλλυβα». Θα το πω έτσι απλοϊκά. </w:t>
      </w:r>
    </w:p>
    <w:p w14:paraId="4CC5AD8F"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t>Αυτή είναι η κοινωνική πολιτική την οποία ζει ο λαός καθημερινά, με την τραγική κατάσταση πολλές φορές στον χώρο της υγείας, όπου γιατροί με πετσοκομμένους</w:t>
      </w:r>
      <w:r>
        <w:rPr>
          <w:rFonts w:eastAsia="Times New Roman"/>
          <w:color w:val="222222"/>
          <w:szCs w:val="24"/>
          <w:shd w:val="clear" w:color="auto" w:fill="FFFFFF"/>
        </w:rPr>
        <w:t xml:space="preserve"> μισθούς, με υπεράνθρωπες προσπάθειες, ηρωικές πραγματικά, καταφέρνουν ό,τι καταφέρνουν. </w:t>
      </w:r>
      <w:r>
        <w:rPr>
          <w:rFonts w:eastAsia="Times New Roman"/>
          <w:szCs w:val="24"/>
        </w:rPr>
        <w:t>Τ</w:t>
      </w:r>
      <w:r w:rsidRPr="00FE53C5">
        <w:rPr>
          <w:rFonts w:eastAsia="Times New Roman"/>
          <w:szCs w:val="24"/>
        </w:rPr>
        <w:t>ην ίδια στιγμή</w:t>
      </w:r>
      <w:r>
        <w:rPr>
          <w:rFonts w:eastAsia="Times New Roman"/>
          <w:szCs w:val="24"/>
        </w:rPr>
        <w:t>,</w:t>
      </w:r>
      <w:r w:rsidRPr="00FE53C5">
        <w:rPr>
          <w:rFonts w:eastAsia="Times New Roman"/>
          <w:szCs w:val="24"/>
        </w:rPr>
        <w:t xml:space="preserve"> ο ιδιωτικός τομέας απολαμβάνει τεράστια κέρδη</w:t>
      </w:r>
      <w:r>
        <w:rPr>
          <w:rFonts w:eastAsia="Times New Roman"/>
          <w:szCs w:val="24"/>
        </w:rPr>
        <w:t>. Α</w:t>
      </w:r>
      <w:r w:rsidRPr="00FE53C5">
        <w:rPr>
          <w:rFonts w:eastAsia="Times New Roman"/>
          <w:szCs w:val="24"/>
        </w:rPr>
        <w:t>πό πού</w:t>
      </w:r>
      <w:r>
        <w:rPr>
          <w:rFonts w:eastAsia="Times New Roman"/>
          <w:szCs w:val="24"/>
        </w:rPr>
        <w:t>,</w:t>
      </w:r>
      <w:r w:rsidRPr="00FE53C5">
        <w:rPr>
          <w:rFonts w:eastAsia="Times New Roman"/>
          <w:szCs w:val="24"/>
        </w:rPr>
        <w:t xml:space="preserve"> αλήθεια</w:t>
      </w:r>
      <w:r>
        <w:rPr>
          <w:rFonts w:eastAsia="Times New Roman"/>
          <w:szCs w:val="24"/>
        </w:rPr>
        <w:t>, -γ</w:t>
      </w:r>
      <w:r w:rsidRPr="00FE53C5">
        <w:rPr>
          <w:rFonts w:eastAsia="Times New Roman"/>
          <w:szCs w:val="24"/>
        </w:rPr>
        <w:t>ια να βάλουμε ένα ερώτημα</w:t>
      </w:r>
      <w:r>
        <w:rPr>
          <w:rFonts w:eastAsia="Times New Roman"/>
          <w:szCs w:val="24"/>
        </w:rPr>
        <w:t>-</w:t>
      </w:r>
      <w:r w:rsidRPr="001E467B">
        <w:rPr>
          <w:rFonts w:eastAsia="Times New Roman"/>
          <w:szCs w:val="24"/>
        </w:rPr>
        <w:t xml:space="preserve"> </w:t>
      </w:r>
      <w:r>
        <w:rPr>
          <w:rFonts w:eastAsia="Times New Roman"/>
          <w:szCs w:val="24"/>
        </w:rPr>
        <w:t>από πού</w:t>
      </w:r>
      <w:r w:rsidRPr="00FE53C5">
        <w:rPr>
          <w:rFonts w:eastAsia="Times New Roman"/>
          <w:szCs w:val="24"/>
        </w:rPr>
        <w:t xml:space="preserve"> τα παίρνουν αυτά τα λεφτά</w:t>
      </w:r>
      <w:r>
        <w:rPr>
          <w:rFonts w:eastAsia="Times New Roman"/>
          <w:szCs w:val="24"/>
        </w:rPr>
        <w:t>;</w:t>
      </w:r>
    </w:p>
    <w:p w14:paraId="4CC5AD90" w14:textId="77777777" w:rsidR="005D719C" w:rsidRDefault="00627F40">
      <w:pPr>
        <w:spacing w:line="600" w:lineRule="auto"/>
        <w:ind w:firstLine="720"/>
        <w:jc w:val="both"/>
        <w:rPr>
          <w:rFonts w:eastAsia="Times New Roman"/>
          <w:szCs w:val="24"/>
        </w:rPr>
      </w:pPr>
      <w:r>
        <w:rPr>
          <w:rFonts w:eastAsia="Times New Roman"/>
          <w:szCs w:val="24"/>
        </w:rPr>
        <w:lastRenderedPageBreak/>
        <w:t xml:space="preserve">Πρώτον, όποιος θέλει </w:t>
      </w:r>
      <w:r>
        <w:rPr>
          <w:rFonts w:eastAsia="Times New Roman"/>
          <w:szCs w:val="24"/>
        </w:rPr>
        <w:t>να γιατρευτεί και</w:t>
      </w:r>
      <w:r w:rsidRPr="00FE53C5">
        <w:rPr>
          <w:rFonts w:eastAsia="Times New Roman"/>
          <w:szCs w:val="24"/>
        </w:rPr>
        <w:t xml:space="preserve"> είναι σε δύσκολη θέση και παρέχει ο ιδιωτικός τομέας</w:t>
      </w:r>
      <w:r>
        <w:rPr>
          <w:rFonts w:eastAsia="Times New Roman"/>
          <w:szCs w:val="24"/>
        </w:rPr>
        <w:t>,</w:t>
      </w:r>
      <w:r w:rsidRPr="00FE53C5">
        <w:rPr>
          <w:rFonts w:eastAsia="Times New Roman"/>
          <w:szCs w:val="24"/>
        </w:rPr>
        <w:t xml:space="preserve"> εδώ ή έξω</w:t>
      </w:r>
      <w:r>
        <w:rPr>
          <w:rFonts w:eastAsia="Times New Roman"/>
          <w:szCs w:val="24"/>
        </w:rPr>
        <w:t>,</w:t>
      </w:r>
      <w:r w:rsidRPr="00FE53C5">
        <w:rPr>
          <w:rFonts w:eastAsia="Times New Roman"/>
          <w:szCs w:val="24"/>
        </w:rPr>
        <w:t xml:space="preserve"> καλύτερες υπηρεσίες</w:t>
      </w:r>
      <w:r>
        <w:rPr>
          <w:rFonts w:eastAsia="Times New Roman"/>
          <w:szCs w:val="24"/>
        </w:rPr>
        <w:t>,</w:t>
      </w:r>
      <w:r w:rsidRPr="00FE53C5">
        <w:rPr>
          <w:rFonts w:eastAsia="Times New Roman"/>
          <w:szCs w:val="24"/>
        </w:rPr>
        <w:t xml:space="preserve"> θα πουλήσει και το σπίτι του</w:t>
      </w:r>
      <w:r>
        <w:rPr>
          <w:rFonts w:eastAsia="Times New Roman"/>
          <w:szCs w:val="24"/>
        </w:rPr>
        <w:t>. Υ</w:t>
      </w:r>
      <w:r w:rsidRPr="00FE53C5">
        <w:rPr>
          <w:rFonts w:eastAsia="Times New Roman"/>
          <w:szCs w:val="24"/>
        </w:rPr>
        <w:t>πάρχει και παράδειγμα ζωντανό</w:t>
      </w:r>
      <w:r>
        <w:rPr>
          <w:rFonts w:eastAsia="Times New Roman"/>
          <w:szCs w:val="24"/>
        </w:rPr>
        <w:t xml:space="preserve"> -ο κ. Πολάκης το ξέρει-, που ένας</w:t>
      </w:r>
      <w:r w:rsidRPr="00FE53C5">
        <w:rPr>
          <w:rFonts w:eastAsia="Times New Roman"/>
          <w:szCs w:val="24"/>
        </w:rPr>
        <w:t xml:space="preserve"> άνθρωπος για να γιατρευτεί πούλησε </w:t>
      </w:r>
      <w:r>
        <w:rPr>
          <w:rFonts w:eastAsia="Times New Roman"/>
          <w:szCs w:val="24"/>
        </w:rPr>
        <w:t xml:space="preserve">το ίδιο του το σπίτι. </w:t>
      </w:r>
      <w:r>
        <w:rPr>
          <w:rFonts w:eastAsia="Times New Roman"/>
          <w:szCs w:val="24"/>
        </w:rPr>
        <w:t>Όπ</w:t>
      </w:r>
      <w:r w:rsidRPr="00FE53C5">
        <w:rPr>
          <w:rFonts w:eastAsia="Times New Roman"/>
          <w:szCs w:val="24"/>
        </w:rPr>
        <w:t>ως και πάρα πολλοί άλλοι εργαζόμενοι θα πουλήσουν και το σπίτι</w:t>
      </w:r>
      <w:r>
        <w:rPr>
          <w:rFonts w:eastAsia="Times New Roman"/>
          <w:szCs w:val="24"/>
        </w:rPr>
        <w:t xml:space="preserve"> τους,</w:t>
      </w:r>
      <w:r w:rsidRPr="00FE53C5">
        <w:rPr>
          <w:rFonts w:eastAsia="Times New Roman"/>
          <w:szCs w:val="24"/>
        </w:rPr>
        <w:t xml:space="preserve"> θα κάν</w:t>
      </w:r>
      <w:r>
        <w:rPr>
          <w:rFonts w:eastAsia="Times New Roman"/>
          <w:szCs w:val="24"/>
        </w:rPr>
        <w:t>ουν το παν, θ</w:t>
      </w:r>
      <w:r w:rsidRPr="00FE53C5">
        <w:rPr>
          <w:rFonts w:eastAsia="Times New Roman"/>
          <w:szCs w:val="24"/>
        </w:rPr>
        <w:t>α δανειστούν</w:t>
      </w:r>
      <w:r>
        <w:rPr>
          <w:rFonts w:eastAsia="Times New Roman"/>
          <w:szCs w:val="24"/>
        </w:rPr>
        <w:t>,</w:t>
      </w:r>
      <w:r w:rsidRPr="00FE53C5">
        <w:rPr>
          <w:rFonts w:eastAsia="Times New Roman"/>
          <w:szCs w:val="24"/>
        </w:rPr>
        <w:t xml:space="preserve"> για να πάνε εκεί</w:t>
      </w:r>
      <w:r>
        <w:rPr>
          <w:rFonts w:eastAsia="Times New Roman"/>
          <w:szCs w:val="24"/>
        </w:rPr>
        <w:t>,</w:t>
      </w:r>
      <w:r w:rsidRPr="00FE53C5">
        <w:rPr>
          <w:rFonts w:eastAsia="Times New Roman"/>
          <w:szCs w:val="24"/>
        </w:rPr>
        <w:t xml:space="preserve"> όταν δεν μπορούν να καλ</w:t>
      </w:r>
      <w:r>
        <w:rPr>
          <w:rFonts w:eastAsia="Times New Roman"/>
          <w:szCs w:val="24"/>
        </w:rPr>
        <w:t>υφθού</w:t>
      </w:r>
      <w:r w:rsidRPr="00FE53C5">
        <w:rPr>
          <w:rFonts w:eastAsia="Times New Roman"/>
          <w:szCs w:val="24"/>
        </w:rPr>
        <w:t>ν</w:t>
      </w:r>
      <w:r>
        <w:rPr>
          <w:rFonts w:eastAsia="Times New Roman"/>
          <w:szCs w:val="24"/>
        </w:rPr>
        <w:t>. Αυτή είναι η</w:t>
      </w:r>
      <w:r w:rsidRPr="00FE53C5">
        <w:rPr>
          <w:rFonts w:eastAsia="Times New Roman"/>
          <w:szCs w:val="24"/>
        </w:rPr>
        <w:t xml:space="preserve"> μία πλευρά</w:t>
      </w:r>
      <w:r>
        <w:rPr>
          <w:rFonts w:eastAsia="Times New Roman"/>
          <w:szCs w:val="24"/>
        </w:rPr>
        <w:t>.</w:t>
      </w:r>
    </w:p>
    <w:p w14:paraId="4CC5AD91" w14:textId="77777777" w:rsidR="005D719C" w:rsidRDefault="00627F40">
      <w:pPr>
        <w:spacing w:line="600" w:lineRule="auto"/>
        <w:ind w:firstLine="720"/>
        <w:jc w:val="both"/>
        <w:rPr>
          <w:rFonts w:eastAsia="Times New Roman"/>
          <w:szCs w:val="24"/>
        </w:rPr>
      </w:pPr>
      <w:r>
        <w:rPr>
          <w:rFonts w:eastAsia="Times New Roman"/>
          <w:szCs w:val="24"/>
        </w:rPr>
        <w:t>Η</w:t>
      </w:r>
      <w:r w:rsidRPr="00FE53C5">
        <w:rPr>
          <w:rFonts w:eastAsia="Times New Roman"/>
          <w:szCs w:val="24"/>
        </w:rPr>
        <w:t xml:space="preserve"> δεύτερη πλευρά</w:t>
      </w:r>
      <w:r>
        <w:rPr>
          <w:rFonts w:eastAsia="Times New Roman"/>
          <w:szCs w:val="24"/>
        </w:rPr>
        <w:t>: Από τ</w:t>
      </w:r>
      <w:r w:rsidRPr="00FE53C5">
        <w:rPr>
          <w:rFonts w:eastAsia="Times New Roman"/>
          <w:szCs w:val="24"/>
        </w:rPr>
        <w:t>α ασφαλιστικά ταμεία</w:t>
      </w:r>
      <w:r>
        <w:rPr>
          <w:rFonts w:eastAsia="Times New Roman"/>
          <w:szCs w:val="24"/>
        </w:rPr>
        <w:t>. Πάλι, δ</w:t>
      </w:r>
      <w:r w:rsidRPr="00FE53C5">
        <w:rPr>
          <w:rFonts w:eastAsia="Times New Roman"/>
          <w:szCs w:val="24"/>
        </w:rPr>
        <w:t>ηλαδή</w:t>
      </w:r>
      <w:r>
        <w:rPr>
          <w:rFonts w:eastAsia="Times New Roman"/>
          <w:szCs w:val="24"/>
        </w:rPr>
        <w:t>,</w:t>
      </w:r>
      <w:r w:rsidRPr="00FE53C5">
        <w:rPr>
          <w:rFonts w:eastAsia="Times New Roman"/>
          <w:szCs w:val="24"/>
        </w:rPr>
        <w:t xml:space="preserve"> από τους ίδιους του</w:t>
      </w:r>
      <w:r w:rsidRPr="00FE53C5">
        <w:rPr>
          <w:rFonts w:eastAsia="Times New Roman"/>
          <w:szCs w:val="24"/>
        </w:rPr>
        <w:t>ς εργαζόμενους</w:t>
      </w:r>
      <w:r>
        <w:rPr>
          <w:rFonts w:eastAsia="Times New Roman"/>
          <w:szCs w:val="24"/>
        </w:rPr>
        <w:t>. Ό</w:t>
      </w:r>
      <w:r w:rsidRPr="00FE53C5">
        <w:rPr>
          <w:rFonts w:eastAsia="Times New Roman"/>
          <w:szCs w:val="24"/>
        </w:rPr>
        <w:t xml:space="preserve">ταν δεν μπορείς να </w:t>
      </w:r>
      <w:r>
        <w:rPr>
          <w:rFonts w:eastAsia="Times New Roman"/>
          <w:szCs w:val="24"/>
        </w:rPr>
        <w:t xml:space="preserve">το </w:t>
      </w:r>
      <w:r w:rsidRPr="00FE53C5">
        <w:rPr>
          <w:rFonts w:eastAsia="Times New Roman"/>
          <w:szCs w:val="24"/>
        </w:rPr>
        <w:t xml:space="preserve">κάνεις στο </w:t>
      </w:r>
      <w:r>
        <w:rPr>
          <w:rFonts w:eastAsia="Times New Roman"/>
          <w:szCs w:val="24"/>
        </w:rPr>
        <w:t>δ</w:t>
      </w:r>
      <w:r w:rsidRPr="00FE53C5">
        <w:rPr>
          <w:rFonts w:eastAsia="Times New Roman"/>
          <w:szCs w:val="24"/>
        </w:rPr>
        <w:t>ημόσιο</w:t>
      </w:r>
      <w:r w:rsidRPr="00FE53C5">
        <w:rPr>
          <w:rFonts w:eastAsia="Times New Roman"/>
          <w:szCs w:val="24"/>
        </w:rPr>
        <w:t xml:space="preserve"> ή όταν καθυστερεί ή οτιδήποτε άλλο</w:t>
      </w:r>
      <w:r>
        <w:rPr>
          <w:rFonts w:eastAsia="Times New Roman"/>
          <w:szCs w:val="24"/>
        </w:rPr>
        <w:t>,</w:t>
      </w:r>
      <w:r w:rsidRPr="00FE53C5">
        <w:rPr>
          <w:rFonts w:eastAsia="Times New Roman"/>
          <w:szCs w:val="24"/>
        </w:rPr>
        <w:t xml:space="preserve"> υπάρχει ο ιδιωτικός τομέας που πάνε εκεί</w:t>
      </w:r>
      <w:r>
        <w:rPr>
          <w:rFonts w:eastAsia="Times New Roman"/>
          <w:szCs w:val="24"/>
        </w:rPr>
        <w:t>. Από πού</w:t>
      </w:r>
      <w:r w:rsidRPr="00FE53C5">
        <w:rPr>
          <w:rFonts w:eastAsia="Times New Roman"/>
          <w:szCs w:val="24"/>
        </w:rPr>
        <w:t xml:space="preserve"> πληρώνεται</w:t>
      </w:r>
      <w:r>
        <w:rPr>
          <w:rFonts w:eastAsia="Times New Roman"/>
          <w:szCs w:val="24"/>
        </w:rPr>
        <w:t>; Από τα ασφαλιστικά ταμεία. Τι είναι τα ασφαλιστικά ταμεία; Τ</w:t>
      </w:r>
      <w:r w:rsidRPr="00FE53C5">
        <w:rPr>
          <w:rFonts w:eastAsia="Times New Roman"/>
          <w:szCs w:val="24"/>
        </w:rPr>
        <w:t>ι έχουν</w:t>
      </w:r>
      <w:r>
        <w:rPr>
          <w:rFonts w:eastAsia="Times New Roman"/>
          <w:szCs w:val="24"/>
        </w:rPr>
        <w:t>; Έ</w:t>
      </w:r>
      <w:r w:rsidRPr="00FE53C5">
        <w:rPr>
          <w:rFonts w:eastAsia="Times New Roman"/>
          <w:szCs w:val="24"/>
        </w:rPr>
        <w:t xml:space="preserve">χουν </w:t>
      </w:r>
      <w:r>
        <w:rPr>
          <w:rFonts w:eastAsia="Times New Roman"/>
          <w:szCs w:val="24"/>
        </w:rPr>
        <w:t>χρήμα που κλέβετε</w:t>
      </w:r>
      <w:r w:rsidRPr="00FE53C5">
        <w:rPr>
          <w:rFonts w:eastAsia="Times New Roman"/>
          <w:szCs w:val="24"/>
        </w:rPr>
        <w:t xml:space="preserve"> από του</w:t>
      </w:r>
      <w:r w:rsidRPr="00FE53C5">
        <w:rPr>
          <w:rFonts w:eastAsia="Times New Roman"/>
          <w:szCs w:val="24"/>
        </w:rPr>
        <w:t>ς ίδιους τους εργαζόμενους</w:t>
      </w:r>
      <w:r>
        <w:rPr>
          <w:rFonts w:eastAsia="Times New Roman"/>
          <w:szCs w:val="24"/>
        </w:rPr>
        <w:t>.</w:t>
      </w:r>
      <w:r w:rsidRPr="00FE53C5">
        <w:rPr>
          <w:rFonts w:eastAsia="Times New Roman"/>
          <w:szCs w:val="24"/>
        </w:rPr>
        <w:t xml:space="preserve"> Αυτή είναι</w:t>
      </w:r>
      <w:r>
        <w:rPr>
          <w:rFonts w:eastAsia="Times New Roman"/>
          <w:szCs w:val="24"/>
        </w:rPr>
        <w:t>,</w:t>
      </w:r>
      <w:r w:rsidRPr="00FE53C5">
        <w:rPr>
          <w:rFonts w:eastAsia="Times New Roman"/>
          <w:szCs w:val="24"/>
        </w:rPr>
        <w:t xml:space="preserve"> </w:t>
      </w:r>
      <w:r>
        <w:rPr>
          <w:rFonts w:eastAsia="Times New Roman"/>
          <w:szCs w:val="24"/>
        </w:rPr>
        <w:t>λ</w:t>
      </w:r>
      <w:r w:rsidRPr="00FE53C5">
        <w:rPr>
          <w:rFonts w:eastAsia="Times New Roman"/>
          <w:szCs w:val="24"/>
        </w:rPr>
        <w:t>οιπόν</w:t>
      </w:r>
      <w:r>
        <w:rPr>
          <w:rFonts w:eastAsia="Times New Roman"/>
          <w:szCs w:val="24"/>
        </w:rPr>
        <w:t>,</w:t>
      </w:r>
      <w:r w:rsidRPr="00FE53C5">
        <w:rPr>
          <w:rFonts w:eastAsia="Times New Roman"/>
          <w:szCs w:val="24"/>
        </w:rPr>
        <w:t xml:space="preserve"> η γενικότερη κατεύθυνση</w:t>
      </w:r>
      <w:r>
        <w:rPr>
          <w:rFonts w:eastAsia="Times New Roman"/>
          <w:szCs w:val="24"/>
        </w:rPr>
        <w:t>. Α</w:t>
      </w:r>
      <w:r w:rsidRPr="00FE53C5">
        <w:rPr>
          <w:rFonts w:eastAsia="Times New Roman"/>
          <w:szCs w:val="24"/>
        </w:rPr>
        <w:t>υτή</w:t>
      </w:r>
      <w:r>
        <w:rPr>
          <w:rFonts w:eastAsia="Times New Roman"/>
          <w:szCs w:val="24"/>
        </w:rPr>
        <w:t>ν</w:t>
      </w:r>
      <w:r w:rsidRPr="00FE53C5">
        <w:rPr>
          <w:rFonts w:eastAsia="Times New Roman"/>
          <w:szCs w:val="24"/>
        </w:rPr>
        <w:t xml:space="preserve"> τη στρατηγική συνολικά</w:t>
      </w:r>
      <w:r>
        <w:rPr>
          <w:rFonts w:eastAsia="Times New Roman"/>
          <w:szCs w:val="24"/>
        </w:rPr>
        <w:t>,</w:t>
      </w:r>
      <w:r w:rsidRPr="00FE53C5">
        <w:rPr>
          <w:rFonts w:eastAsia="Times New Roman"/>
          <w:szCs w:val="24"/>
        </w:rPr>
        <w:t xml:space="preserve"> με τις τρεις πλευρές που </w:t>
      </w:r>
      <w:r>
        <w:rPr>
          <w:rFonts w:eastAsia="Times New Roman"/>
          <w:szCs w:val="24"/>
        </w:rPr>
        <w:t xml:space="preserve">είπα, </w:t>
      </w:r>
      <w:r w:rsidRPr="00FE53C5">
        <w:rPr>
          <w:rFonts w:eastAsia="Times New Roman"/>
          <w:szCs w:val="24"/>
        </w:rPr>
        <w:t xml:space="preserve">υπηρετεί και η </w:t>
      </w:r>
      <w:r>
        <w:rPr>
          <w:rFonts w:eastAsia="Times New Roman"/>
          <w:szCs w:val="24"/>
        </w:rPr>
        <w:t>Κ</w:t>
      </w:r>
      <w:r w:rsidRPr="00FE53C5">
        <w:rPr>
          <w:rFonts w:eastAsia="Times New Roman"/>
          <w:szCs w:val="24"/>
        </w:rPr>
        <w:t>υβέρνηση</w:t>
      </w:r>
      <w:r>
        <w:rPr>
          <w:rFonts w:eastAsia="Times New Roman"/>
          <w:szCs w:val="24"/>
        </w:rPr>
        <w:t>,</w:t>
      </w:r>
      <w:r w:rsidRPr="00FE53C5">
        <w:rPr>
          <w:rFonts w:eastAsia="Times New Roman"/>
          <w:szCs w:val="24"/>
        </w:rPr>
        <w:t xml:space="preserve"> ανεξάρτητα </w:t>
      </w:r>
      <w:r>
        <w:rPr>
          <w:rFonts w:eastAsia="Times New Roman"/>
          <w:szCs w:val="24"/>
        </w:rPr>
        <w:t xml:space="preserve">με το </w:t>
      </w:r>
      <w:r w:rsidRPr="00FE53C5">
        <w:rPr>
          <w:rFonts w:eastAsia="Times New Roman"/>
          <w:szCs w:val="24"/>
        </w:rPr>
        <w:t>αν τα ντύν</w:t>
      </w:r>
      <w:r>
        <w:rPr>
          <w:rFonts w:eastAsia="Times New Roman"/>
          <w:szCs w:val="24"/>
        </w:rPr>
        <w:t>ει με</w:t>
      </w:r>
      <w:r w:rsidRPr="00FE53C5">
        <w:rPr>
          <w:rFonts w:eastAsia="Times New Roman"/>
          <w:szCs w:val="24"/>
        </w:rPr>
        <w:t xml:space="preserve"> αριστερή φρασεολογία </w:t>
      </w:r>
      <w:r>
        <w:rPr>
          <w:rFonts w:eastAsia="Times New Roman"/>
          <w:szCs w:val="24"/>
        </w:rPr>
        <w:t xml:space="preserve">ή </w:t>
      </w:r>
      <w:r w:rsidRPr="00FE53C5">
        <w:rPr>
          <w:rFonts w:eastAsia="Times New Roman"/>
          <w:szCs w:val="24"/>
        </w:rPr>
        <w:t xml:space="preserve">εάν κάνει επιμέρους </w:t>
      </w:r>
      <w:r>
        <w:rPr>
          <w:rFonts w:eastAsia="Times New Roman"/>
          <w:szCs w:val="24"/>
        </w:rPr>
        <w:t>θετικές</w:t>
      </w:r>
      <w:r w:rsidRPr="00FE53C5">
        <w:rPr>
          <w:rFonts w:eastAsia="Times New Roman"/>
          <w:szCs w:val="24"/>
        </w:rPr>
        <w:t xml:space="preserve"> ή κάποιες άλ</w:t>
      </w:r>
      <w:r w:rsidRPr="00FE53C5">
        <w:rPr>
          <w:rFonts w:eastAsia="Times New Roman"/>
          <w:szCs w:val="24"/>
        </w:rPr>
        <w:t>λες παρεμβάσεις</w:t>
      </w:r>
      <w:r>
        <w:rPr>
          <w:rFonts w:eastAsia="Times New Roman"/>
          <w:szCs w:val="24"/>
        </w:rPr>
        <w:t>.</w:t>
      </w:r>
    </w:p>
    <w:p w14:paraId="4CC5AD92" w14:textId="77777777" w:rsidR="005D719C" w:rsidRDefault="00627F40">
      <w:pPr>
        <w:spacing w:line="600" w:lineRule="auto"/>
        <w:ind w:firstLine="720"/>
        <w:jc w:val="both"/>
        <w:rPr>
          <w:rFonts w:eastAsia="Times New Roman"/>
          <w:szCs w:val="24"/>
        </w:rPr>
      </w:pPr>
      <w:r>
        <w:rPr>
          <w:rFonts w:eastAsia="Times New Roman"/>
          <w:szCs w:val="24"/>
        </w:rPr>
        <w:lastRenderedPageBreak/>
        <w:t>Λ</w:t>
      </w:r>
      <w:r w:rsidRPr="00FE53C5">
        <w:rPr>
          <w:rFonts w:eastAsia="Times New Roman"/>
          <w:szCs w:val="24"/>
        </w:rPr>
        <w:t>έει πως έχει στρατηγικές διαφορές με τη Νέα Δημοκρατία</w:t>
      </w:r>
      <w:r>
        <w:rPr>
          <w:rFonts w:eastAsia="Times New Roman"/>
          <w:szCs w:val="24"/>
        </w:rPr>
        <w:t xml:space="preserve">. Και επειδή βλέπω και τον κ. Φωτήλα εδώ, </w:t>
      </w:r>
      <w:r w:rsidRPr="00FE53C5">
        <w:rPr>
          <w:rFonts w:eastAsia="Times New Roman"/>
          <w:szCs w:val="24"/>
        </w:rPr>
        <w:t>κατηγόρησε τον ΣΥΡΙΖΑ για κρατικ</w:t>
      </w:r>
      <w:r>
        <w:rPr>
          <w:rFonts w:eastAsia="Times New Roman"/>
          <w:szCs w:val="24"/>
        </w:rPr>
        <w:t>ί</w:t>
      </w:r>
      <w:r w:rsidRPr="00FE53C5">
        <w:rPr>
          <w:rFonts w:eastAsia="Times New Roman"/>
          <w:szCs w:val="24"/>
        </w:rPr>
        <w:t>στικ</w:t>
      </w:r>
      <w:r>
        <w:rPr>
          <w:rFonts w:eastAsia="Times New Roman"/>
          <w:szCs w:val="24"/>
        </w:rPr>
        <w:t>ες εμ</w:t>
      </w:r>
      <w:r w:rsidRPr="00FE53C5">
        <w:rPr>
          <w:rFonts w:eastAsia="Times New Roman"/>
          <w:szCs w:val="24"/>
        </w:rPr>
        <w:t>μονές στον τομέα της υγείας</w:t>
      </w:r>
      <w:r>
        <w:rPr>
          <w:rFonts w:eastAsia="Times New Roman"/>
          <w:szCs w:val="24"/>
        </w:rPr>
        <w:t>. Καλά, σοβαρολογείτε;</w:t>
      </w:r>
      <w:r w:rsidRPr="00FE53C5">
        <w:rPr>
          <w:rFonts w:eastAsia="Times New Roman"/>
          <w:szCs w:val="24"/>
        </w:rPr>
        <w:t xml:space="preserve"> Κάντε μ</w:t>
      </w:r>
      <w:r>
        <w:rPr>
          <w:rFonts w:eastAsia="Times New Roman"/>
          <w:szCs w:val="24"/>
        </w:rPr>
        <w:t>ι</w:t>
      </w:r>
      <w:r w:rsidRPr="00FE53C5">
        <w:rPr>
          <w:rFonts w:eastAsia="Times New Roman"/>
          <w:szCs w:val="24"/>
        </w:rPr>
        <w:t xml:space="preserve">α βόλτα </w:t>
      </w:r>
      <w:r>
        <w:rPr>
          <w:rFonts w:eastAsia="Times New Roman"/>
          <w:szCs w:val="24"/>
        </w:rPr>
        <w:t xml:space="preserve">εδώ στο Κέντρο, </w:t>
      </w:r>
      <w:r w:rsidRPr="00FE53C5">
        <w:rPr>
          <w:rFonts w:eastAsia="Times New Roman"/>
          <w:szCs w:val="24"/>
        </w:rPr>
        <w:t xml:space="preserve">πιάστε </w:t>
      </w:r>
      <w:r>
        <w:rPr>
          <w:rFonts w:eastAsia="Times New Roman"/>
          <w:szCs w:val="24"/>
        </w:rPr>
        <w:t xml:space="preserve">τη </w:t>
      </w:r>
      <w:r w:rsidRPr="00FE53C5">
        <w:rPr>
          <w:rFonts w:eastAsia="Times New Roman"/>
          <w:szCs w:val="24"/>
        </w:rPr>
        <w:t>Βασιλίσσης Σοφίας</w:t>
      </w:r>
      <w:r>
        <w:rPr>
          <w:rFonts w:eastAsia="Times New Roman"/>
          <w:szCs w:val="24"/>
        </w:rPr>
        <w:t>,</w:t>
      </w:r>
      <w:r w:rsidRPr="00FE53C5">
        <w:rPr>
          <w:rFonts w:eastAsia="Times New Roman"/>
          <w:szCs w:val="24"/>
        </w:rPr>
        <w:t xml:space="preserve"> </w:t>
      </w:r>
      <w:r>
        <w:rPr>
          <w:rFonts w:eastAsia="Times New Roman"/>
          <w:szCs w:val="24"/>
        </w:rPr>
        <w:t>πηγαίνετε στις λαϊκές</w:t>
      </w:r>
      <w:r w:rsidRPr="00FE53C5">
        <w:rPr>
          <w:rFonts w:eastAsia="Times New Roman"/>
          <w:szCs w:val="24"/>
        </w:rPr>
        <w:t xml:space="preserve"> γειτονιές</w:t>
      </w:r>
      <w:r>
        <w:rPr>
          <w:rFonts w:eastAsia="Times New Roman"/>
          <w:szCs w:val="24"/>
        </w:rPr>
        <w:t>,</w:t>
      </w:r>
      <w:r w:rsidRPr="00FE53C5">
        <w:rPr>
          <w:rFonts w:eastAsia="Times New Roman"/>
          <w:szCs w:val="24"/>
        </w:rPr>
        <w:t xml:space="preserve"> </w:t>
      </w:r>
      <w:r>
        <w:rPr>
          <w:rFonts w:eastAsia="Times New Roman"/>
          <w:szCs w:val="24"/>
        </w:rPr>
        <w:t xml:space="preserve">γεμάτες </w:t>
      </w:r>
      <w:r w:rsidRPr="00FE53C5">
        <w:rPr>
          <w:rFonts w:eastAsia="Times New Roman"/>
          <w:szCs w:val="24"/>
        </w:rPr>
        <w:t>ιατρικές υπηρεσίες είναι</w:t>
      </w:r>
      <w:r>
        <w:rPr>
          <w:rFonts w:eastAsia="Times New Roman"/>
          <w:szCs w:val="24"/>
        </w:rPr>
        <w:t>! Ανθεί</w:t>
      </w:r>
      <w:r w:rsidRPr="00FE53C5">
        <w:rPr>
          <w:rFonts w:eastAsia="Times New Roman"/>
          <w:szCs w:val="24"/>
        </w:rPr>
        <w:t xml:space="preserve"> ο ιδιωτικός τομέας</w:t>
      </w:r>
      <w:r>
        <w:rPr>
          <w:rFonts w:eastAsia="Times New Roman"/>
          <w:szCs w:val="24"/>
        </w:rPr>
        <w:t>,</w:t>
      </w:r>
      <w:r w:rsidRPr="00FE53C5">
        <w:rPr>
          <w:rFonts w:eastAsia="Times New Roman"/>
          <w:szCs w:val="24"/>
        </w:rPr>
        <w:t xml:space="preserve"> στο Θεό</w:t>
      </w:r>
      <w:r>
        <w:rPr>
          <w:rFonts w:eastAsia="Times New Roman"/>
          <w:szCs w:val="24"/>
        </w:rPr>
        <w:t>…</w:t>
      </w:r>
    </w:p>
    <w:p w14:paraId="4CC5AD93" w14:textId="77777777" w:rsidR="005D719C" w:rsidRDefault="00627F40">
      <w:pPr>
        <w:spacing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ΦΩΤΗΛΑΣ:</w:t>
      </w:r>
      <w:r>
        <w:rPr>
          <w:rFonts w:eastAsia="Times New Roman"/>
          <w:szCs w:val="24"/>
        </w:rPr>
        <w:t xml:space="preserve"> Για το παρελθόν είπα.</w:t>
      </w:r>
    </w:p>
    <w:p w14:paraId="4CC5AD94" w14:textId="77777777" w:rsidR="005D719C" w:rsidRDefault="00627F40">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Λέω τι λέτε και τα λ</w:t>
      </w:r>
      <w:r w:rsidRPr="00FE53C5">
        <w:rPr>
          <w:rFonts w:eastAsia="Times New Roman"/>
          <w:szCs w:val="24"/>
        </w:rPr>
        <w:t>έτε γιατί σας έκλεψε τη δουλειά τώρα</w:t>
      </w:r>
      <w:r>
        <w:rPr>
          <w:rFonts w:eastAsia="Times New Roman"/>
          <w:szCs w:val="24"/>
        </w:rPr>
        <w:t>,</w:t>
      </w:r>
      <w:r w:rsidRPr="00FE53C5">
        <w:rPr>
          <w:rFonts w:eastAsia="Times New Roman"/>
          <w:szCs w:val="24"/>
        </w:rPr>
        <w:t xml:space="preserve"> γιατί συνεχίζει να </w:t>
      </w:r>
      <w:r w:rsidRPr="00FE53C5">
        <w:rPr>
          <w:rFonts w:eastAsia="Times New Roman"/>
          <w:szCs w:val="24"/>
        </w:rPr>
        <w:t xml:space="preserve">εξυπηρετεί </w:t>
      </w:r>
      <w:r>
        <w:rPr>
          <w:rFonts w:eastAsia="Times New Roman"/>
          <w:szCs w:val="24"/>
        </w:rPr>
        <w:t>σ</w:t>
      </w:r>
      <w:r w:rsidRPr="00FE53C5">
        <w:rPr>
          <w:rFonts w:eastAsia="Times New Roman"/>
          <w:szCs w:val="24"/>
        </w:rPr>
        <w:t xml:space="preserve">τον ίδιο δρόμο αυτά τα επιχειρηματικά συμφέροντα και κάνετε ανταρτοπόλεμο σε </w:t>
      </w:r>
      <w:r>
        <w:rPr>
          <w:rFonts w:eastAsia="Times New Roman"/>
          <w:szCs w:val="24"/>
        </w:rPr>
        <w:t>επιμέρους</w:t>
      </w:r>
      <w:r w:rsidRPr="00FE53C5">
        <w:rPr>
          <w:rFonts w:eastAsia="Times New Roman"/>
          <w:szCs w:val="24"/>
        </w:rPr>
        <w:t xml:space="preserve"> ζητήματα</w:t>
      </w:r>
      <w:r>
        <w:rPr>
          <w:rFonts w:eastAsia="Times New Roman"/>
          <w:szCs w:val="24"/>
        </w:rPr>
        <w:t>,</w:t>
      </w:r>
      <w:r w:rsidRPr="00FE53C5">
        <w:rPr>
          <w:rFonts w:eastAsia="Times New Roman"/>
          <w:szCs w:val="24"/>
        </w:rPr>
        <w:t xml:space="preserve"> γιατί στα στ</w:t>
      </w:r>
      <w:r>
        <w:rPr>
          <w:rFonts w:eastAsia="Times New Roman"/>
          <w:szCs w:val="24"/>
        </w:rPr>
        <w:t xml:space="preserve">ρατηγικά δεν μπορείτε να κάνετε. </w:t>
      </w:r>
      <w:r w:rsidRPr="00FE53C5">
        <w:rPr>
          <w:rFonts w:eastAsia="Times New Roman"/>
          <w:szCs w:val="24"/>
        </w:rPr>
        <w:t>Επομένως</w:t>
      </w:r>
      <w:r>
        <w:rPr>
          <w:rFonts w:eastAsia="Times New Roman"/>
          <w:szCs w:val="24"/>
        </w:rPr>
        <w:t>, δεν έχετε καν στρατηγικές διαφορέ</w:t>
      </w:r>
      <w:r w:rsidRPr="00FE53C5">
        <w:rPr>
          <w:rFonts w:eastAsia="Times New Roman"/>
          <w:szCs w:val="24"/>
        </w:rPr>
        <w:t>ς</w:t>
      </w:r>
      <w:r>
        <w:rPr>
          <w:rFonts w:eastAsia="Times New Roman"/>
          <w:szCs w:val="24"/>
        </w:rPr>
        <w:t>. Επιμέρους μπορεί να υπάρχουν, ό</w:t>
      </w:r>
      <w:r w:rsidRPr="00FE53C5">
        <w:rPr>
          <w:rFonts w:eastAsia="Times New Roman"/>
          <w:szCs w:val="24"/>
        </w:rPr>
        <w:t>πως υπάρχουν σε άλλα κόμμ</w:t>
      </w:r>
      <w:r w:rsidRPr="00FE53C5">
        <w:rPr>
          <w:rFonts w:eastAsia="Times New Roman"/>
          <w:szCs w:val="24"/>
        </w:rPr>
        <w:t>ατα</w:t>
      </w:r>
      <w:r>
        <w:rPr>
          <w:rFonts w:eastAsia="Times New Roman"/>
          <w:szCs w:val="24"/>
        </w:rPr>
        <w:t>.</w:t>
      </w:r>
    </w:p>
    <w:p w14:paraId="4CC5AD95" w14:textId="77777777" w:rsidR="005D719C" w:rsidRDefault="00627F40">
      <w:pPr>
        <w:spacing w:line="600" w:lineRule="auto"/>
        <w:ind w:firstLine="720"/>
        <w:jc w:val="both"/>
        <w:rPr>
          <w:rFonts w:eastAsia="Times New Roman"/>
          <w:szCs w:val="24"/>
        </w:rPr>
      </w:pPr>
      <w:r>
        <w:rPr>
          <w:rFonts w:eastAsia="Times New Roman"/>
          <w:szCs w:val="24"/>
        </w:rPr>
        <w:t>Τ</w:t>
      </w:r>
      <w:r w:rsidRPr="00FE53C5">
        <w:rPr>
          <w:rFonts w:eastAsia="Times New Roman"/>
          <w:szCs w:val="24"/>
        </w:rPr>
        <w:t>ώρα</w:t>
      </w:r>
      <w:r>
        <w:rPr>
          <w:rFonts w:eastAsia="Times New Roman"/>
          <w:szCs w:val="24"/>
        </w:rPr>
        <w:t>,</w:t>
      </w:r>
      <w:r w:rsidRPr="00FE53C5">
        <w:rPr>
          <w:rFonts w:eastAsia="Times New Roman"/>
          <w:szCs w:val="24"/>
        </w:rPr>
        <w:t xml:space="preserve"> είναι έτσι</w:t>
      </w:r>
      <w:r>
        <w:rPr>
          <w:rFonts w:eastAsia="Times New Roman"/>
          <w:szCs w:val="24"/>
        </w:rPr>
        <w:t xml:space="preserve"> κ</w:t>
      </w:r>
      <w:r w:rsidRPr="00FE53C5">
        <w:rPr>
          <w:rFonts w:eastAsia="Times New Roman"/>
          <w:szCs w:val="24"/>
        </w:rPr>
        <w:t>αι για αυτό το νομοσχέδιο</w:t>
      </w:r>
      <w:r>
        <w:rPr>
          <w:rFonts w:eastAsia="Times New Roman"/>
          <w:szCs w:val="24"/>
        </w:rPr>
        <w:t>,</w:t>
      </w:r>
      <w:r w:rsidRPr="00FE53C5">
        <w:rPr>
          <w:rFonts w:eastAsia="Times New Roman"/>
          <w:szCs w:val="24"/>
        </w:rPr>
        <w:t xml:space="preserve"> ότι εντάσσεται σ</w:t>
      </w:r>
      <w:r>
        <w:rPr>
          <w:rFonts w:eastAsia="Times New Roman"/>
          <w:szCs w:val="24"/>
        </w:rPr>
        <w:t xml:space="preserve">ε αυτή </w:t>
      </w:r>
      <w:r w:rsidRPr="00FE53C5">
        <w:rPr>
          <w:rFonts w:eastAsia="Times New Roman"/>
          <w:szCs w:val="24"/>
        </w:rPr>
        <w:t>τη γενικότερη στρατηγική</w:t>
      </w:r>
      <w:r>
        <w:rPr>
          <w:rFonts w:eastAsia="Times New Roman"/>
          <w:szCs w:val="24"/>
        </w:rPr>
        <w:t xml:space="preserve">; Εμείς λέμε </w:t>
      </w:r>
      <w:r w:rsidRPr="00FE53C5">
        <w:rPr>
          <w:rFonts w:eastAsia="Times New Roman"/>
          <w:szCs w:val="24"/>
        </w:rPr>
        <w:t>πως είναι και θα πω ορισμένα παραδείγματα</w:t>
      </w:r>
      <w:r>
        <w:rPr>
          <w:rFonts w:eastAsia="Times New Roman"/>
          <w:szCs w:val="24"/>
        </w:rPr>
        <w:t>.</w:t>
      </w:r>
      <w:r w:rsidRPr="00FE53C5">
        <w:rPr>
          <w:rFonts w:eastAsia="Times New Roman"/>
          <w:szCs w:val="24"/>
        </w:rPr>
        <w:t xml:space="preserve"> </w:t>
      </w:r>
      <w:r>
        <w:rPr>
          <w:rFonts w:eastAsia="Times New Roman"/>
          <w:szCs w:val="24"/>
        </w:rPr>
        <w:t>Τα είπε</w:t>
      </w:r>
      <w:r w:rsidRPr="00FE53C5">
        <w:rPr>
          <w:rFonts w:eastAsia="Times New Roman"/>
          <w:szCs w:val="24"/>
        </w:rPr>
        <w:t xml:space="preserve"> αναλυτικά ο </w:t>
      </w:r>
      <w:r>
        <w:rPr>
          <w:rFonts w:eastAsia="Times New Roman"/>
          <w:szCs w:val="24"/>
        </w:rPr>
        <w:t>ε</w:t>
      </w:r>
      <w:r w:rsidRPr="00FE53C5">
        <w:rPr>
          <w:rFonts w:eastAsia="Times New Roman"/>
          <w:szCs w:val="24"/>
        </w:rPr>
        <w:t xml:space="preserve">ισηγητής μας και συγκροτημένα με </w:t>
      </w:r>
      <w:r>
        <w:rPr>
          <w:rFonts w:eastAsia="Times New Roman"/>
          <w:szCs w:val="24"/>
        </w:rPr>
        <w:t>δέκα</w:t>
      </w:r>
      <w:r w:rsidRPr="00FE53C5">
        <w:rPr>
          <w:rFonts w:eastAsia="Times New Roman"/>
          <w:szCs w:val="24"/>
        </w:rPr>
        <w:t xml:space="preserve"> σημεία</w:t>
      </w:r>
      <w:r>
        <w:rPr>
          <w:rFonts w:eastAsia="Times New Roman"/>
          <w:szCs w:val="24"/>
        </w:rPr>
        <w:t xml:space="preserve">. Πρώτον, τα άρθρα 1 έως </w:t>
      </w:r>
      <w:r>
        <w:rPr>
          <w:rFonts w:eastAsia="Times New Roman"/>
          <w:szCs w:val="24"/>
        </w:rPr>
        <w:lastRenderedPageBreak/>
        <w:t>47</w:t>
      </w:r>
      <w:r w:rsidRPr="00FE53C5">
        <w:rPr>
          <w:rFonts w:eastAsia="Times New Roman"/>
          <w:szCs w:val="24"/>
        </w:rPr>
        <w:t xml:space="preserve"> </w:t>
      </w:r>
      <w:r>
        <w:rPr>
          <w:rFonts w:eastAsia="Times New Roman"/>
          <w:szCs w:val="24"/>
        </w:rPr>
        <w:t>«Α</w:t>
      </w:r>
      <w:r w:rsidRPr="00FE53C5">
        <w:rPr>
          <w:rFonts w:eastAsia="Times New Roman"/>
          <w:szCs w:val="24"/>
        </w:rPr>
        <w:t>ναμόρφωσ</w:t>
      </w:r>
      <w:r w:rsidRPr="00FE53C5">
        <w:rPr>
          <w:rFonts w:eastAsia="Times New Roman"/>
          <w:szCs w:val="24"/>
        </w:rPr>
        <w:t xml:space="preserve">η του θεσμικού </w:t>
      </w:r>
      <w:r>
        <w:rPr>
          <w:rFonts w:eastAsia="Times New Roman"/>
          <w:szCs w:val="24"/>
        </w:rPr>
        <w:t>π</w:t>
      </w:r>
      <w:r w:rsidRPr="00FE53C5">
        <w:rPr>
          <w:rFonts w:eastAsia="Times New Roman"/>
          <w:szCs w:val="24"/>
        </w:rPr>
        <w:t>λαισίου ιδιωτικών κλινικών</w:t>
      </w:r>
      <w:r>
        <w:rPr>
          <w:rFonts w:eastAsia="Times New Roman"/>
          <w:szCs w:val="24"/>
        </w:rPr>
        <w:t>». Τι πλαίσιο</w:t>
      </w:r>
      <w:r w:rsidRPr="00FE53C5">
        <w:rPr>
          <w:rFonts w:eastAsia="Times New Roman"/>
          <w:szCs w:val="24"/>
        </w:rPr>
        <w:t xml:space="preserve"> δημιουργείται</w:t>
      </w:r>
      <w:r>
        <w:rPr>
          <w:rFonts w:eastAsia="Times New Roman"/>
          <w:szCs w:val="24"/>
        </w:rPr>
        <w:t xml:space="preserve">; Να το πω έτσι </w:t>
      </w:r>
      <w:r w:rsidRPr="00FE53C5">
        <w:rPr>
          <w:rFonts w:eastAsia="Times New Roman"/>
          <w:szCs w:val="24"/>
        </w:rPr>
        <w:t>όπως λέγεται</w:t>
      </w:r>
      <w:r>
        <w:rPr>
          <w:rFonts w:eastAsia="Times New Roman"/>
          <w:szCs w:val="24"/>
        </w:rPr>
        <w:t>: «…ν</w:t>
      </w:r>
      <w:r w:rsidRPr="00FE53C5">
        <w:rPr>
          <w:rFonts w:eastAsia="Times New Roman"/>
          <w:szCs w:val="24"/>
        </w:rPr>
        <w:t>α δημιουργήσει ένα ευνοϊκό και απλοποιημένο επενδυτικό περιβάλλον</w:t>
      </w:r>
      <w:r>
        <w:rPr>
          <w:rFonts w:eastAsia="Times New Roman"/>
          <w:szCs w:val="24"/>
        </w:rPr>
        <w:t>».</w:t>
      </w:r>
      <w:r w:rsidRPr="00FE53C5">
        <w:rPr>
          <w:rFonts w:eastAsia="Times New Roman"/>
          <w:szCs w:val="24"/>
        </w:rPr>
        <w:t xml:space="preserve"> </w:t>
      </w:r>
      <w:r>
        <w:rPr>
          <w:rFonts w:eastAsia="Times New Roman"/>
          <w:szCs w:val="24"/>
        </w:rPr>
        <w:t>Δ</w:t>
      </w:r>
      <w:r w:rsidRPr="00FE53C5">
        <w:rPr>
          <w:rFonts w:eastAsia="Times New Roman"/>
          <w:szCs w:val="24"/>
        </w:rPr>
        <w:t>ιαβάζω επ</w:t>
      </w:r>
      <w:r>
        <w:rPr>
          <w:rFonts w:eastAsia="Times New Roman"/>
          <w:szCs w:val="24"/>
        </w:rPr>
        <w:t xml:space="preserve">ί </w:t>
      </w:r>
      <w:r w:rsidRPr="00FE53C5">
        <w:rPr>
          <w:rFonts w:eastAsia="Times New Roman"/>
          <w:szCs w:val="24"/>
        </w:rPr>
        <w:t>λέξει</w:t>
      </w:r>
      <w:r>
        <w:rPr>
          <w:rFonts w:eastAsia="Times New Roman"/>
          <w:szCs w:val="24"/>
        </w:rPr>
        <w:t>.</w:t>
      </w:r>
      <w:r w:rsidRPr="00FE53C5">
        <w:rPr>
          <w:rFonts w:eastAsia="Times New Roman"/>
          <w:szCs w:val="24"/>
        </w:rPr>
        <w:t xml:space="preserve"> Άρα</w:t>
      </w:r>
      <w:r>
        <w:rPr>
          <w:rFonts w:eastAsia="Times New Roman"/>
          <w:szCs w:val="24"/>
        </w:rPr>
        <w:t>,</w:t>
      </w:r>
      <w:r w:rsidRPr="00FE53C5">
        <w:rPr>
          <w:rFonts w:eastAsia="Times New Roman"/>
          <w:szCs w:val="24"/>
        </w:rPr>
        <w:t xml:space="preserve"> είναι καραμπινάτη εξυπηρέτηση αυτών που θέλουν να επενδύσουν και δεν είναι εργαζόμενοι στον τομέα αυτ</w:t>
      </w:r>
      <w:r>
        <w:rPr>
          <w:rFonts w:eastAsia="Times New Roman"/>
          <w:szCs w:val="24"/>
        </w:rPr>
        <w:t>ώ</w:t>
      </w:r>
      <w:r w:rsidRPr="00FE53C5">
        <w:rPr>
          <w:rFonts w:eastAsia="Times New Roman"/>
          <w:szCs w:val="24"/>
        </w:rPr>
        <w:t>ν των ιδιωτικών κλινικών</w:t>
      </w:r>
      <w:r>
        <w:rPr>
          <w:rFonts w:eastAsia="Times New Roman"/>
          <w:szCs w:val="24"/>
        </w:rPr>
        <w:t>, ναι ή όχι; Ε</w:t>
      </w:r>
      <w:r w:rsidRPr="00FE53C5">
        <w:rPr>
          <w:rFonts w:eastAsia="Times New Roman"/>
          <w:szCs w:val="24"/>
        </w:rPr>
        <w:t xml:space="preserve">ξυπηρετεί άμεσα </w:t>
      </w:r>
      <w:r>
        <w:rPr>
          <w:rFonts w:eastAsia="Times New Roman"/>
          <w:szCs w:val="24"/>
        </w:rPr>
        <w:t>αυτούς τους ομίλους; Π</w:t>
      </w:r>
      <w:r w:rsidRPr="00FE53C5">
        <w:rPr>
          <w:rFonts w:eastAsia="Times New Roman"/>
          <w:szCs w:val="24"/>
        </w:rPr>
        <w:t>οιος απαιτεί να γίνει γρήγορα</w:t>
      </w:r>
      <w:r>
        <w:rPr>
          <w:rFonts w:eastAsia="Times New Roman"/>
          <w:szCs w:val="24"/>
        </w:rPr>
        <w:t>; Κ</w:t>
      </w:r>
      <w:r w:rsidRPr="00FE53C5">
        <w:rPr>
          <w:rFonts w:eastAsia="Times New Roman"/>
          <w:szCs w:val="24"/>
        </w:rPr>
        <w:t>αι αυτό λέγεται</w:t>
      </w:r>
      <w:r>
        <w:rPr>
          <w:rFonts w:eastAsia="Times New Roman"/>
          <w:szCs w:val="24"/>
        </w:rPr>
        <w:t>: «Ε</w:t>
      </w:r>
      <w:r w:rsidRPr="00FE53C5">
        <w:rPr>
          <w:rFonts w:eastAsia="Times New Roman"/>
          <w:szCs w:val="24"/>
        </w:rPr>
        <w:t>ίχαμε εκκρεμότητα</w:t>
      </w:r>
      <w:r>
        <w:rPr>
          <w:rFonts w:eastAsia="Times New Roman"/>
          <w:szCs w:val="24"/>
        </w:rPr>
        <w:t xml:space="preserve"> </w:t>
      </w:r>
      <w:r w:rsidRPr="00FE53C5">
        <w:rPr>
          <w:rFonts w:eastAsia="Times New Roman"/>
          <w:szCs w:val="24"/>
        </w:rPr>
        <w:t>που είχα</w:t>
      </w:r>
      <w:r w:rsidRPr="00FE53C5">
        <w:rPr>
          <w:rFonts w:eastAsia="Times New Roman"/>
          <w:szCs w:val="24"/>
        </w:rPr>
        <w:t>με αναλάβει στα πλαίσια της τελευταίας αξιολόγησης</w:t>
      </w:r>
      <w:r>
        <w:rPr>
          <w:rFonts w:eastAsia="Times New Roman"/>
          <w:szCs w:val="24"/>
        </w:rPr>
        <w:t>,</w:t>
      </w:r>
      <w:r w:rsidRPr="00FE53C5">
        <w:rPr>
          <w:rFonts w:eastAsia="Times New Roman"/>
          <w:szCs w:val="24"/>
        </w:rPr>
        <w:t xml:space="preserve"> να εκσυγχρονίσουμε</w:t>
      </w:r>
      <w:r>
        <w:rPr>
          <w:rFonts w:eastAsia="Times New Roman"/>
          <w:szCs w:val="24"/>
        </w:rPr>
        <w:t>,</w:t>
      </w:r>
      <w:r w:rsidRPr="00FE53C5">
        <w:rPr>
          <w:rFonts w:eastAsia="Times New Roman"/>
          <w:szCs w:val="24"/>
        </w:rPr>
        <w:t xml:space="preserve"> να εξορθολογ</w:t>
      </w:r>
      <w:r>
        <w:rPr>
          <w:rFonts w:eastAsia="Times New Roman"/>
          <w:szCs w:val="24"/>
        </w:rPr>
        <w:t>ί</w:t>
      </w:r>
      <w:r w:rsidRPr="00FE53C5">
        <w:rPr>
          <w:rFonts w:eastAsia="Times New Roman"/>
          <w:szCs w:val="24"/>
        </w:rPr>
        <w:t>σουμε το πλαίσιο αδειοδότησης και λειτουργίας των κλινικών</w:t>
      </w:r>
      <w:r>
        <w:rPr>
          <w:rFonts w:eastAsia="Times New Roman"/>
          <w:szCs w:val="24"/>
        </w:rPr>
        <w:t xml:space="preserve">». Αυτή είναι η κατεύθυνση. Αυτά τα έχει πει ο κ. Ξανθός. Διαβάζω επί λέξει αυτά που είπε στην </w:t>
      </w:r>
      <w:r>
        <w:rPr>
          <w:rFonts w:eastAsia="Times New Roman"/>
          <w:szCs w:val="24"/>
        </w:rPr>
        <w:t>επιτροπή</w:t>
      </w:r>
      <w:r>
        <w:rPr>
          <w:rFonts w:eastAsia="Times New Roman"/>
          <w:szCs w:val="24"/>
        </w:rPr>
        <w:t>.</w:t>
      </w:r>
      <w:r w:rsidRPr="00FE53C5">
        <w:rPr>
          <w:rFonts w:eastAsia="Times New Roman"/>
          <w:szCs w:val="24"/>
        </w:rPr>
        <w:t xml:space="preserve"> </w:t>
      </w:r>
      <w:r>
        <w:rPr>
          <w:rFonts w:eastAsia="Times New Roman"/>
          <w:szCs w:val="24"/>
        </w:rPr>
        <w:t>Είναι πρ</w:t>
      </w:r>
      <w:r>
        <w:rPr>
          <w:rFonts w:eastAsia="Times New Roman"/>
          <w:szCs w:val="24"/>
        </w:rPr>
        <w:t>οαπαιτούμενο, ναι ή όχι; Είναι προαπαιτούμενο. Και ποιος θέλει να το επιβάλει; Πέρα από το τι προσωπική άποψη μπορεί να έχει ο</w:t>
      </w:r>
      <w:r w:rsidRPr="00FE53C5">
        <w:rPr>
          <w:rFonts w:eastAsia="Times New Roman"/>
          <w:szCs w:val="24"/>
        </w:rPr>
        <w:t xml:space="preserve"> καθένας</w:t>
      </w:r>
      <w:r>
        <w:rPr>
          <w:rFonts w:eastAsia="Times New Roman"/>
          <w:szCs w:val="24"/>
        </w:rPr>
        <w:t>, οι</w:t>
      </w:r>
      <w:r w:rsidRPr="00FE53C5">
        <w:rPr>
          <w:rFonts w:eastAsia="Times New Roman"/>
          <w:szCs w:val="24"/>
        </w:rPr>
        <w:t xml:space="preserve"> μεγάλ</w:t>
      </w:r>
      <w:r>
        <w:rPr>
          <w:rFonts w:eastAsia="Times New Roman"/>
          <w:szCs w:val="24"/>
        </w:rPr>
        <w:t>οι</w:t>
      </w:r>
      <w:r w:rsidRPr="00FE53C5">
        <w:rPr>
          <w:rFonts w:eastAsia="Times New Roman"/>
          <w:szCs w:val="24"/>
        </w:rPr>
        <w:t xml:space="preserve"> μας ευεργέτες</w:t>
      </w:r>
      <w:r>
        <w:rPr>
          <w:rFonts w:eastAsia="Times New Roman"/>
          <w:szCs w:val="24"/>
        </w:rPr>
        <w:t>,</w:t>
      </w:r>
      <w:r w:rsidRPr="00FE53C5">
        <w:rPr>
          <w:rFonts w:eastAsia="Times New Roman"/>
          <w:szCs w:val="24"/>
        </w:rPr>
        <w:t xml:space="preserve"> οι προστάτες της εργατικής τάξης</w:t>
      </w:r>
      <w:r>
        <w:rPr>
          <w:rFonts w:eastAsia="Times New Roman"/>
          <w:szCs w:val="24"/>
        </w:rPr>
        <w:t>,</w:t>
      </w:r>
      <w:r w:rsidRPr="00FE53C5">
        <w:rPr>
          <w:rFonts w:eastAsia="Times New Roman"/>
          <w:szCs w:val="24"/>
        </w:rPr>
        <w:t xml:space="preserve"> του λαϊκού εισοδήματος</w:t>
      </w:r>
      <w:r>
        <w:rPr>
          <w:rFonts w:eastAsia="Times New Roman"/>
          <w:szCs w:val="24"/>
        </w:rPr>
        <w:t>, η</w:t>
      </w:r>
      <w:r w:rsidRPr="00FE53C5">
        <w:rPr>
          <w:rFonts w:eastAsia="Times New Roman"/>
          <w:szCs w:val="24"/>
        </w:rPr>
        <w:t xml:space="preserve"> Ευρωπαϊκή Ένωση</w:t>
      </w:r>
      <w:r>
        <w:rPr>
          <w:rFonts w:eastAsia="Times New Roman"/>
          <w:szCs w:val="24"/>
        </w:rPr>
        <w:t>,</w:t>
      </w:r>
      <w:r w:rsidRPr="00FE53C5">
        <w:rPr>
          <w:rFonts w:eastAsia="Times New Roman"/>
          <w:szCs w:val="24"/>
        </w:rPr>
        <w:t xml:space="preserve"> δηλαδή</w:t>
      </w:r>
      <w:r>
        <w:rPr>
          <w:rFonts w:eastAsia="Times New Roman"/>
          <w:szCs w:val="24"/>
        </w:rPr>
        <w:t>,</w:t>
      </w:r>
      <w:r w:rsidRPr="00FE53C5">
        <w:rPr>
          <w:rFonts w:eastAsia="Times New Roman"/>
          <w:szCs w:val="24"/>
        </w:rPr>
        <w:t xml:space="preserve"> αυτό θέλε</w:t>
      </w:r>
      <w:r w:rsidRPr="00FE53C5">
        <w:rPr>
          <w:rFonts w:eastAsia="Times New Roman"/>
          <w:szCs w:val="24"/>
        </w:rPr>
        <w:t>ι και αυτό επιβάλλει παντ</w:t>
      </w:r>
      <w:r>
        <w:rPr>
          <w:rFonts w:eastAsia="Times New Roman"/>
          <w:szCs w:val="24"/>
        </w:rPr>
        <w:t>ού</w:t>
      </w:r>
      <w:r w:rsidRPr="00FE53C5">
        <w:rPr>
          <w:rFonts w:eastAsia="Times New Roman"/>
          <w:szCs w:val="24"/>
        </w:rPr>
        <w:t xml:space="preserve"> με τη συμφωνία </w:t>
      </w:r>
      <w:r>
        <w:rPr>
          <w:rFonts w:eastAsia="Times New Roman"/>
          <w:szCs w:val="24"/>
        </w:rPr>
        <w:t>β</w:t>
      </w:r>
      <w:r w:rsidRPr="00FE53C5">
        <w:rPr>
          <w:rFonts w:eastAsia="Times New Roman"/>
          <w:szCs w:val="24"/>
        </w:rPr>
        <w:t>έβαια και των κομμάτων που συμφωνούν με αυτ</w:t>
      </w:r>
      <w:r>
        <w:rPr>
          <w:rFonts w:eastAsia="Times New Roman"/>
          <w:szCs w:val="24"/>
        </w:rPr>
        <w:t>ήν.</w:t>
      </w:r>
    </w:p>
    <w:p w14:paraId="4CC5AD96" w14:textId="77777777" w:rsidR="005D719C" w:rsidRDefault="00627F40">
      <w:pPr>
        <w:spacing w:line="600" w:lineRule="auto"/>
        <w:ind w:firstLine="720"/>
        <w:jc w:val="both"/>
        <w:rPr>
          <w:rFonts w:eastAsia="Times New Roman"/>
          <w:szCs w:val="24"/>
        </w:rPr>
      </w:pPr>
      <w:r>
        <w:rPr>
          <w:rFonts w:eastAsia="Times New Roman"/>
          <w:szCs w:val="24"/>
        </w:rPr>
        <w:lastRenderedPageBreak/>
        <w:t>Κ</w:t>
      </w:r>
      <w:r w:rsidRPr="00FE53C5">
        <w:rPr>
          <w:rFonts w:eastAsia="Times New Roman"/>
          <w:szCs w:val="24"/>
        </w:rPr>
        <w:t>αι ξέρετε</w:t>
      </w:r>
      <w:r>
        <w:rPr>
          <w:rFonts w:eastAsia="Times New Roman"/>
          <w:szCs w:val="24"/>
        </w:rPr>
        <w:t xml:space="preserve">, </w:t>
      </w:r>
      <w:r w:rsidRPr="00FE53C5">
        <w:rPr>
          <w:rFonts w:eastAsia="Times New Roman"/>
          <w:szCs w:val="24"/>
        </w:rPr>
        <w:t xml:space="preserve">λαϊκή υγεία </w:t>
      </w:r>
      <w:r>
        <w:rPr>
          <w:rFonts w:eastAsia="Times New Roman"/>
          <w:szCs w:val="24"/>
        </w:rPr>
        <w:t>και κέρδη δεν συμβιβάζονται.</w:t>
      </w:r>
      <w:r w:rsidRPr="00FE53C5">
        <w:rPr>
          <w:rFonts w:eastAsia="Times New Roman"/>
          <w:szCs w:val="24"/>
        </w:rPr>
        <w:t xml:space="preserve"> </w:t>
      </w:r>
      <w:r>
        <w:rPr>
          <w:rFonts w:eastAsia="Times New Roman"/>
          <w:szCs w:val="24"/>
        </w:rPr>
        <w:t>Δεν γίνεται, π</w:t>
      </w:r>
      <w:r w:rsidRPr="00FE53C5">
        <w:rPr>
          <w:rFonts w:eastAsia="Times New Roman"/>
          <w:szCs w:val="24"/>
        </w:rPr>
        <w:t>ώς να το κάνουμε</w:t>
      </w:r>
      <w:r>
        <w:rPr>
          <w:rFonts w:eastAsia="Times New Roman"/>
          <w:szCs w:val="24"/>
        </w:rPr>
        <w:t>;</w:t>
      </w:r>
      <w:r w:rsidRPr="00FE53C5">
        <w:rPr>
          <w:rFonts w:eastAsia="Times New Roman"/>
          <w:szCs w:val="24"/>
        </w:rPr>
        <w:t xml:space="preserve"> </w:t>
      </w:r>
      <w:r>
        <w:rPr>
          <w:rFonts w:eastAsia="Times New Roman"/>
          <w:szCs w:val="24"/>
        </w:rPr>
        <w:t xml:space="preserve">Κάποιος κερδίζει και κάποιοι τον κλέβουν. </w:t>
      </w:r>
      <w:r w:rsidRPr="00FE53C5">
        <w:rPr>
          <w:rFonts w:eastAsia="Times New Roman"/>
          <w:szCs w:val="24"/>
        </w:rPr>
        <w:t>Αυτή είναι η πραγματικότητα</w:t>
      </w:r>
      <w:r>
        <w:rPr>
          <w:rFonts w:eastAsia="Times New Roman"/>
          <w:szCs w:val="24"/>
        </w:rPr>
        <w:t>. Α</w:t>
      </w:r>
      <w:r w:rsidRPr="00FE53C5">
        <w:rPr>
          <w:rFonts w:eastAsia="Times New Roman"/>
          <w:szCs w:val="24"/>
        </w:rPr>
        <w:t>υτή η πε</w:t>
      </w:r>
      <w:r w:rsidRPr="00FE53C5">
        <w:rPr>
          <w:rFonts w:eastAsia="Times New Roman"/>
          <w:szCs w:val="24"/>
        </w:rPr>
        <w:t xml:space="preserve">ριβόητη συνύπαρξη του ιδιωτικού τομέα και του κρατικού τομέα </w:t>
      </w:r>
      <w:r>
        <w:rPr>
          <w:rFonts w:eastAsia="Times New Roman"/>
          <w:szCs w:val="24"/>
        </w:rPr>
        <w:t>είναι μια απάτη,</w:t>
      </w:r>
      <w:r w:rsidRPr="00FE53C5">
        <w:rPr>
          <w:rFonts w:eastAsia="Times New Roman"/>
          <w:szCs w:val="24"/>
        </w:rPr>
        <w:t xml:space="preserve"> γιατί και</w:t>
      </w:r>
      <w:r>
        <w:rPr>
          <w:rFonts w:eastAsia="Times New Roman"/>
          <w:szCs w:val="24"/>
        </w:rPr>
        <w:t xml:space="preserve"> ο</w:t>
      </w:r>
      <w:r w:rsidRPr="00FE53C5">
        <w:rPr>
          <w:rFonts w:eastAsia="Times New Roman"/>
          <w:szCs w:val="24"/>
        </w:rPr>
        <w:t xml:space="preserve"> κρατικός τομέας δουλεύει για τον ιδιωτικό τομέα σε μεγάλο βαθμό</w:t>
      </w:r>
      <w:r>
        <w:rPr>
          <w:rFonts w:eastAsia="Times New Roman"/>
          <w:szCs w:val="24"/>
        </w:rPr>
        <w:t xml:space="preserve"> -</w:t>
      </w:r>
      <w:r w:rsidRPr="00FE53C5">
        <w:rPr>
          <w:rFonts w:eastAsia="Times New Roman"/>
          <w:szCs w:val="24"/>
        </w:rPr>
        <w:t>πέ</w:t>
      </w:r>
      <w:r>
        <w:rPr>
          <w:rFonts w:eastAsia="Times New Roman"/>
          <w:szCs w:val="24"/>
        </w:rPr>
        <w:t>ρα από ορισμένα που είπα προηγουμένως-</w:t>
      </w:r>
      <w:r w:rsidRPr="00FE53C5">
        <w:rPr>
          <w:rFonts w:eastAsia="Times New Roman"/>
          <w:szCs w:val="24"/>
        </w:rPr>
        <w:t xml:space="preserve"> γιατί ακριβώς εμπορεύεται με κέρδη</w:t>
      </w:r>
      <w:r>
        <w:rPr>
          <w:rFonts w:eastAsia="Times New Roman"/>
          <w:szCs w:val="24"/>
        </w:rPr>
        <w:t>,</w:t>
      </w:r>
      <w:r w:rsidRPr="00FE53C5">
        <w:rPr>
          <w:rFonts w:eastAsia="Times New Roman"/>
          <w:szCs w:val="24"/>
        </w:rPr>
        <w:t xml:space="preserve"> και μάλιστα τεράστια</w:t>
      </w:r>
      <w:r>
        <w:rPr>
          <w:rFonts w:eastAsia="Times New Roman"/>
          <w:szCs w:val="24"/>
        </w:rPr>
        <w:t>,</w:t>
      </w:r>
      <w:r w:rsidRPr="00FE53C5">
        <w:rPr>
          <w:rFonts w:eastAsia="Times New Roman"/>
          <w:szCs w:val="24"/>
        </w:rPr>
        <w:t xml:space="preserve"> ο </w:t>
      </w:r>
      <w:r w:rsidRPr="00FE53C5">
        <w:rPr>
          <w:rFonts w:eastAsia="Times New Roman"/>
          <w:szCs w:val="24"/>
        </w:rPr>
        <w:t>ιδιωτικός τομέας την ανθρώπινη υγεία</w:t>
      </w:r>
      <w:r>
        <w:rPr>
          <w:rFonts w:eastAsia="Times New Roman"/>
          <w:szCs w:val="24"/>
        </w:rPr>
        <w:t>. Υπηρετούν, λοιπόν, ή όχι</w:t>
      </w:r>
      <w:r w:rsidRPr="00FE53C5">
        <w:rPr>
          <w:rFonts w:eastAsia="Times New Roman"/>
          <w:szCs w:val="24"/>
        </w:rPr>
        <w:t xml:space="preserve"> </w:t>
      </w:r>
      <w:r>
        <w:rPr>
          <w:rFonts w:eastAsia="Times New Roman"/>
          <w:szCs w:val="24"/>
        </w:rPr>
        <w:t>τα άρθρα 1 έως 47</w:t>
      </w:r>
      <w:r w:rsidRPr="00FE53C5">
        <w:rPr>
          <w:rFonts w:eastAsia="Times New Roman"/>
          <w:szCs w:val="24"/>
        </w:rPr>
        <w:t xml:space="preserve"> τους κεφαλαιοκράτες συνολικά που θέλουν να επενδύσουν</w:t>
      </w:r>
      <w:r>
        <w:rPr>
          <w:rFonts w:eastAsia="Times New Roman"/>
          <w:szCs w:val="24"/>
        </w:rPr>
        <w:t>;</w:t>
      </w:r>
    </w:p>
    <w:p w14:paraId="4CC5AD97" w14:textId="77777777" w:rsidR="005D719C" w:rsidRDefault="00627F40">
      <w:pPr>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σ</w:t>
      </w:r>
      <w:r w:rsidRPr="00FE53C5">
        <w:rPr>
          <w:rFonts w:eastAsia="Times New Roman"/>
          <w:szCs w:val="24"/>
        </w:rPr>
        <w:t>ύσταση</w:t>
      </w:r>
      <w:r>
        <w:rPr>
          <w:rFonts w:eastAsia="Times New Roman"/>
          <w:szCs w:val="24"/>
        </w:rPr>
        <w:t xml:space="preserve"> </w:t>
      </w:r>
      <w:r>
        <w:rPr>
          <w:rFonts w:eastAsia="Times New Roman"/>
          <w:szCs w:val="24"/>
        </w:rPr>
        <w:t>«</w:t>
      </w:r>
      <w:r w:rsidRPr="00FE53C5">
        <w:rPr>
          <w:rFonts w:eastAsia="Times New Roman"/>
          <w:szCs w:val="24"/>
        </w:rPr>
        <w:t xml:space="preserve">Εθνικού </w:t>
      </w:r>
      <w:r>
        <w:rPr>
          <w:rFonts w:eastAsia="Times New Roman"/>
          <w:szCs w:val="24"/>
        </w:rPr>
        <w:t>Ο</w:t>
      </w:r>
      <w:r w:rsidRPr="00FE53C5">
        <w:rPr>
          <w:rFonts w:eastAsia="Times New Roman"/>
          <w:szCs w:val="24"/>
        </w:rPr>
        <w:t>ργανισμού Δημόσιας Υγείας</w:t>
      </w:r>
      <w:r>
        <w:rPr>
          <w:rFonts w:eastAsia="Times New Roman"/>
          <w:szCs w:val="24"/>
        </w:rPr>
        <w:t>,</w:t>
      </w:r>
      <w:r w:rsidRPr="00FE53C5">
        <w:rPr>
          <w:rFonts w:eastAsia="Times New Roman"/>
          <w:szCs w:val="24"/>
        </w:rPr>
        <w:t xml:space="preserve"> νομικό πρόσωπο δημοσίου δικαίου</w:t>
      </w:r>
      <w:r>
        <w:rPr>
          <w:rFonts w:eastAsia="Times New Roman"/>
          <w:szCs w:val="24"/>
        </w:rPr>
        <w:t>».</w:t>
      </w:r>
      <w:r w:rsidRPr="00FE53C5">
        <w:rPr>
          <w:rFonts w:eastAsia="Times New Roman"/>
          <w:szCs w:val="24"/>
        </w:rPr>
        <w:t xml:space="preserve"> Αυτό </w:t>
      </w:r>
      <w:r>
        <w:rPr>
          <w:rFonts w:eastAsia="Times New Roman"/>
          <w:szCs w:val="24"/>
        </w:rPr>
        <w:t xml:space="preserve">δεν </w:t>
      </w:r>
      <w:r w:rsidRPr="00FE53C5">
        <w:rPr>
          <w:rFonts w:eastAsia="Times New Roman"/>
          <w:szCs w:val="24"/>
        </w:rPr>
        <w:t>σημαίνει τίποτα</w:t>
      </w:r>
      <w:r>
        <w:rPr>
          <w:rFonts w:eastAsia="Times New Roman"/>
          <w:szCs w:val="24"/>
        </w:rPr>
        <w:t>, γιατί</w:t>
      </w:r>
      <w:r>
        <w:rPr>
          <w:rFonts w:eastAsia="Times New Roman"/>
          <w:szCs w:val="24"/>
        </w:rPr>
        <w:t xml:space="preserve"> και τα νομικά πρόσωπα δημοσίου δικαίου, σ</w:t>
      </w:r>
      <w:r w:rsidRPr="00FE53C5">
        <w:rPr>
          <w:rFonts w:eastAsia="Times New Roman"/>
          <w:szCs w:val="24"/>
        </w:rPr>
        <w:t xml:space="preserve">ύμφωνα με τις </w:t>
      </w:r>
      <w:r>
        <w:rPr>
          <w:rFonts w:eastAsia="Times New Roman"/>
          <w:szCs w:val="24"/>
        </w:rPr>
        <w:t>ο</w:t>
      </w:r>
      <w:r w:rsidRPr="00FE53C5">
        <w:rPr>
          <w:rFonts w:eastAsia="Times New Roman"/>
          <w:szCs w:val="24"/>
        </w:rPr>
        <w:t xml:space="preserve">δηγίες </w:t>
      </w:r>
      <w:r w:rsidRPr="00FE53C5">
        <w:rPr>
          <w:rFonts w:eastAsia="Times New Roman"/>
          <w:szCs w:val="24"/>
        </w:rPr>
        <w:t xml:space="preserve">της </w:t>
      </w:r>
      <w:r>
        <w:rPr>
          <w:rFonts w:eastAsia="Times New Roman"/>
          <w:szCs w:val="24"/>
        </w:rPr>
        <w:t>Ε</w:t>
      </w:r>
      <w:r w:rsidRPr="00FE53C5">
        <w:rPr>
          <w:rFonts w:eastAsia="Times New Roman"/>
          <w:szCs w:val="24"/>
        </w:rPr>
        <w:t xml:space="preserve">υρωπαϊκής </w:t>
      </w:r>
      <w:r>
        <w:rPr>
          <w:rFonts w:eastAsia="Times New Roman"/>
          <w:szCs w:val="24"/>
        </w:rPr>
        <w:t>Έ</w:t>
      </w:r>
      <w:r w:rsidRPr="00FE53C5">
        <w:rPr>
          <w:rFonts w:eastAsia="Times New Roman"/>
          <w:szCs w:val="24"/>
        </w:rPr>
        <w:t>νωσης και με την πλήρη αποδοχή των κυβερνήσεων</w:t>
      </w:r>
      <w:r>
        <w:rPr>
          <w:rFonts w:eastAsia="Times New Roman"/>
          <w:szCs w:val="24"/>
        </w:rPr>
        <w:t>,</w:t>
      </w:r>
      <w:r w:rsidRPr="00FE53C5">
        <w:rPr>
          <w:rFonts w:eastAsia="Times New Roman"/>
          <w:szCs w:val="24"/>
        </w:rPr>
        <w:t xml:space="preserve"> και </w:t>
      </w:r>
      <w:r>
        <w:rPr>
          <w:rFonts w:eastAsia="Times New Roman"/>
          <w:szCs w:val="24"/>
        </w:rPr>
        <w:t>αυτής,</w:t>
      </w:r>
      <w:r w:rsidRPr="00FE53C5">
        <w:rPr>
          <w:rFonts w:eastAsia="Times New Roman"/>
          <w:szCs w:val="24"/>
        </w:rPr>
        <w:t xml:space="preserve"> λειτουργούν με ιδιωτικοοικονομικά κριτήρια</w:t>
      </w:r>
      <w:r>
        <w:rPr>
          <w:rFonts w:eastAsia="Times New Roman"/>
          <w:szCs w:val="24"/>
        </w:rPr>
        <w:t>. Δ</w:t>
      </w:r>
      <w:r w:rsidRPr="00FE53C5">
        <w:rPr>
          <w:rFonts w:eastAsia="Times New Roman"/>
          <w:szCs w:val="24"/>
        </w:rPr>
        <w:t xml:space="preserve">εν θα βαρύνει τον </w:t>
      </w:r>
      <w:r>
        <w:rPr>
          <w:rFonts w:eastAsia="Times New Roman"/>
          <w:szCs w:val="24"/>
        </w:rPr>
        <w:t>κ</w:t>
      </w:r>
      <w:r w:rsidRPr="00FE53C5">
        <w:rPr>
          <w:rFonts w:eastAsia="Times New Roman"/>
          <w:szCs w:val="24"/>
        </w:rPr>
        <w:t>ρατικό προϋπολογισμό</w:t>
      </w:r>
      <w:r>
        <w:rPr>
          <w:rFonts w:eastAsia="Times New Roman"/>
          <w:szCs w:val="24"/>
        </w:rPr>
        <w:t>,</w:t>
      </w:r>
      <w:r w:rsidRPr="00FE53C5">
        <w:rPr>
          <w:rFonts w:eastAsia="Times New Roman"/>
          <w:szCs w:val="24"/>
        </w:rPr>
        <w:t xml:space="preserve"> αλλά </w:t>
      </w:r>
      <w:r>
        <w:rPr>
          <w:rFonts w:eastAsia="Times New Roman"/>
          <w:szCs w:val="24"/>
        </w:rPr>
        <w:t>α</w:t>
      </w:r>
      <w:r w:rsidRPr="00FE53C5">
        <w:rPr>
          <w:rFonts w:eastAsia="Times New Roman"/>
          <w:szCs w:val="24"/>
        </w:rPr>
        <w:t>ντίθετα</w:t>
      </w:r>
      <w:r>
        <w:rPr>
          <w:rFonts w:eastAsia="Times New Roman"/>
          <w:szCs w:val="24"/>
        </w:rPr>
        <w:t>,</w:t>
      </w:r>
      <w:r w:rsidRPr="00FE53C5">
        <w:rPr>
          <w:rFonts w:eastAsia="Times New Roman"/>
          <w:szCs w:val="24"/>
        </w:rPr>
        <w:t xml:space="preserve"> θα συνεισφέρουν </w:t>
      </w:r>
      <w:r w:rsidRPr="00FE53C5">
        <w:rPr>
          <w:rFonts w:eastAsia="Times New Roman"/>
          <w:szCs w:val="24"/>
        </w:rPr>
        <w:t>σε αυτόν</w:t>
      </w:r>
      <w:r>
        <w:rPr>
          <w:rFonts w:eastAsia="Times New Roman"/>
          <w:szCs w:val="24"/>
        </w:rPr>
        <w:t>. Α</w:t>
      </w:r>
      <w:r w:rsidRPr="00FE53C5">
        <w:rPr>
          <w:rFonts w:eastAsia="Times New Roman"/>
          <w:szCs w:val="24"/>
        </w:rPr>
        <w:t>πό πού</w:t>
      </w:r>
      <w:r>
        <w:rPr>
          <w:rFonts w:eastAsia="Times New Roman"/>
          <w:szCs w:val="24"/>
        </w:rPr>
        <w:t>; Α</w:t>
      </w:r>
      <w:r w:rsidRPr="00FE53C5">
        <w:rPr>
          <w:rFonts w:eastAsia="Times New Roman"/>
          <w:szCs w:val="24"/>
        </w:rPr>
        <w:t xml:space="preserve">πό </w:t>
      </w:r>
      <w:r w:rsidRPr="00FE53C5">
        <w:rPr>
          <w:rFonts w:eastAsia="Times New Roman"/>
          <w:szCs w:val="24"/>
        </w:rPr>
        <w:lastRenderedPageBreak/>
        <w:t>πού θα είναι τα ίδια έσοδα</w:t>
      </w:r>
      <w:r>
        <w:rPr>
          <w:rFonts w:eastAsia="Times New Roman"/>
          <w:szCs w:val="24"/>
        </w:rPr>
        <w:t>, π</w:t>
      </w:r>
      <w:r w:rsidRPr="00FE53C5">
        <w:rPr>
          <w:rFonts w:eastAsia="Times New Roman"/>
          <w:szCs w:val="24"/>
        </w:rPr>
        <w:t>έρα από τ</w:t>
      </w:r>
      <w:r>
        <w:rPr>
          <w:rFonts w:eastAsia="Times New Roman"/>
          <w:szCs w:val="24"/>
        </w:rPr>
        <w:t>ις</w:t>
      </w:r>
      <w:r w:rsidRPr="00FE53C5">
        <w:rPr>
          <w:rFonts w:eastAsia="Times New Roman"/>
          <w:szCs w:val="24"/>
        </w:rPr>
        <w:t xml:space="preserve"> υπηρεσίες που θα πουλάει</w:t>
      </w:r>
      <w:r>
        <w:rPr>
          <w:rFonts w:eastAsia="Times New Roman"/>
          <w:szCs w:val="24"/>
        </w:rPr>
        <w:t>; Α</w:t>
      </w:r>
      <w:r w:rsidRPr="00FE53C5">
        <w:rPr>
          <w:rFonts w:eastAsia="Times New Roman"/>
          <w:szCs w:val="24"/>
        </w:rPr>
        <w:t>πό ερευνητικά</w:t>
      </w:r>
      <w:r>
        <w:rPr>
          <w:rFonts w:eastAsia="Times New Roman"/>
          <w:szCs w:val="24"/>
        </w:rPr>
        <w:t>,</w:t>
      </w:r>
      <w:r w:rsidRPr="00FE53C5">
        <w:rPr>
          <w:rFonts w:eastAsia="Times New Roman"/>
          <w:szCs w:val="24"/>
        </w:rPr>
        <w:t xml:space="preserve"> αναπτυξιακά</w:t>
      </w:r>
      <w:r>
        <w:rPr>
          <w:rFonts w:eastAsia="Times New Roman"/>
          <w:szCs w:val="24"/>
        </w:rPr>
        <w:t xml:space="preserve"> ή</w:t>
      </w:r>
      <w:r w:rsidRPr="00FE53C5">
        <w:rPr>
          <w:rFonts w:eastAsia="Times New Roman"/>
          <w:szCs w:val="24"/>
        </w:rPr>
        <w:t xml:space="preserve"> εκπαιδευτικά προγράμματα</w:t>
      </w:r>
      <w:r>
        <w:rPr>
          <w:rFonts w:eastAsia="Times New Roman"/>
          <w:szCs w:val="24"/>
        </w:rPr>
        <w:t>.</w:t>
      </w:r>
      <w:r w:rsidRPr="00FE53C5">
        <w:rPr>
          <w:rFonts w:eastAsia="Times New Roman"/>
          <w:szCs w:val="24"/>
        </w:rPr>
        <w:t xml:space="preserve"> </w:t>
      </w:r>
    </w:p>
    <w:p w14:paraId="4CC5AD98"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Θα το πω απλά</w:t>
      </w:r>
      <w:r w:rsidRPr="00E72AA1">
        <w:rPr>
          <w:rFonts w:eastAsia="Times New Roman"/>
          <w:szCs w:val="24"/>
        </w:rPr>
        <w:t xml:space="preserve">: </w:t>
      </w:r>
      <w:r>
        <w:rPr>
          <w:rFonts w:eastAsia="Times New Roman"/>
          <w:szCs w:val="24"/>
        </w:rPr>
        <w:t xml:space="preserve">Ποια είναι η γενικότερη γραμμή; Δεν συμφέρουν οι έρευνες. Έχουν κόστος για τις πολυεθνικές, </w:t>
      </w:r>
      <w:r>
        <w:rPr>
          <w:rFonts w:eastAsia="Times New Roman"/>
          <w:szCs w:val="24"/>
        </w:rPr>
        <w:t>για μεγάλες εταιρείες, για φαρμακοβιομηχανίες κ.λπ., παρ</w:t>
      </w:r>
      <w:r>
        <w:rPr>
          <w:rFonts w:eastAsia="Times New Roman"/>
          <w:szCs w:val="24"/>
        </w:rPr>
        <w:t xml:space="preserve">’ </w:t>
      </w:r>
      <w:r>
        <w:rPr>
          <w:rFonts w:eastAsia="Times New Roman"/>
          <w:szCs w:val="24"/>
        </w:rPr>
        <w:t xml:space="preserve">ότι κάνουν. </w:t>
      </w:r>
    </w:p>
    <w:p w14:paraId="4CC5AD99"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Τι κάνει, λοιπόν, το αστικό κράτος; Βάζει τα πανεπιστήμια συνολικά να κάνουν μελέτες, βάζει εδώ τον Εθνικό Οργανισμό Δημόσιας Υγείας και υποτίθεται ότι πουλάει αυτές τις υπηρεσίες στις </w:t>
      </w:r>
      <w:r>
        <w:rPr>
          <w:rFonts w:eastAsia="Times New Roman"/>
          <w:szCs w:val="24"/>
        </w:rPr>
        <w:t>μεγάλες πολυεθνικές, που βέβαια δεν είναι αγαθοεργία αυτών που τις αγοράζουν. Είναι γιατί κερδίζουν περισσότερα.</w:t>
      </w:r>
      <w:r w:rsidRPr="007F2DC5">
        <w:rPr>
          <w:rFonts w:eastAsia="Times New Roman"/>
          <w:szCs w:val="24"/>
        </w:rPr>
        <w:t xml:space="preserve"> </w:t>
      </w:r>
      <w:r>
        <w:rPr>
          <w:rFonts w:eastAsia="Times New Roman"/>
          <w:szCs w:val="24"/>
        </w:rPr>
        <w:t>Ποιος πληρώνει για όλα αυτά; Πάντα πληρώνει ο ελληνικός λαός. Τα ίδια και με το Ινστιτούτο Νεοπλασιών. Πάλι στην ίδια κατεύθυνση.</w:t>
      </w:r>
    </w:p>
    <w:p w14:paraId="4CC5AD9A"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Συνεχίζω με τ</w:t>
      </w:r>
      <w:r>
        <w:rPr>
          <w:rFonts w:eastAsia="Times New Roman"/>
          <w:szCs w:val="24"/>
        </w:rPr>
        <w:t>ίτλους</w:t>
      </w:r>
      <w:r w:rsidRPr="00E72AA1">
        <w:rPr>
          <w:rFonts w:eastAsia="Times New Roman"/>
          <w:szCs w:val="24"/>
        </w:rPr>
        <w:t xml:space="preserve">: </w:t>
      </w:r>
      <w:r>
        <w:rPr>
          <w:rFonts w:eastAsia="Times New Roman"/>
          <w:szCs w:val="24"/>
        </w:rPr>
        <w:t>Ατομικός ηλεκτρονικός φάκελος. Θετικό μέτρο είναι γενικά. Το ερώτημα είναι τι στόχο έχει, δηλαδή αν έχει στόχο να καλυτερεύσει τις παρεχόμενες υπηρεσίες ή αν έχει στόχο γενικότερα και είναι γενικότερη γραμμή και παγκόσμια γραμμή -τα έχουμε πει επαν</w:t>
      </w:r>
      <w:r>
        <w:rPr>
          <w:rFonts w:eastAsia="Times New Roman"/>
          <w:szCs w:val="24"/>
        </w:rPr>
        <w:t xml:space="preserve">ειλημμένως- να ελαχιστοποιήσει τις </w:t>
      </w:r>
      <w:r>
        <w:rPr>
          <w:rFonts w:eastAsia="Times New Roman"/>
          <w:szCs w:val="24"/>
        </w:rPr>
        <w:lastRenderedPageBreak/>
        <w:t>παροχές. Τα ίδια και με τους δείκτες συνταγογράφησης, τα ίδια και με την ηλεκτρονική καταχώριση των ιατρικών εξετάσεων. Φαίνονται τέτοια μέτρα αστικού εκσυγχρονισμού, ας πούμε, αλλά σε τελευταία ανάλυση, παρ</w:t>
      </w:r>
      <w:r>
        <w:rPr>
          <w:rFonts w:eastAsia="Times New Roman"/>
          <w:szCs w:val="24"/>
        </w:rPr>
        <w:t xml:space="preserve">’ </w:t>
      </w:r>
      <w:r>
        <w:rPr>
          <w:rFonts w:eastAsia="Times New Roman"/>
          <w:szCs w:val="24"/>
        </w:rPr>
        <w:t>ότι φαίνοντα</w:t>
      </w:r>
      <w:r>
        <w:rPr>
          <w:rFonts w:eastAsia="Times New Roman"/>
          <w:szCs w:val="24"/>
        </w:rPr>
        <w:t>ι, υποτάσσονται στον γενικότερο στόχο, δηλαδή στη στρατηγική που είπαμε προηγουμένως.</w:t>
      </w:r>
    </w:p>
    <w:p w14:paraId="4CC5AD9B"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Χώροι εποπτευόμενης χρήσης, δηλαδή χώροι εποπτευόμενου αργού θανάτου, «ναυαγίου» νέων ανθρώπων. Όλοι συμφωνούν εκτός από το ΚΚΕ. Για το φαινόμενο των ναρκωτικών έχουμε μι</w:t>
      </w:r>
      <w:r>
        <w:rPr>
          <w:rFonts w:eastAsia="Times New Roman"/>
          <w:szCs w:val="24"/>
        </w:rPr>
        <w:t>λήσει επανειλημμένα και δεν μετανιώνουμε ποτέ. Ίσα - ίσα που πιο δυνατά ακόμα θα προβάλουμε τις θέσεις του ΚΚΕ. Όχι σε όλα τα ναρκωτικά! Δεν υπάρχουν «σκληρά» και «μαλακά», δεν υπάρχουν καλά και κακά. Όχι σε όλα τα ναρκωτικά, το ξαναλέμε για να το ακούσουν</w:t>
      </w:r>
      <w:r>
        <w:rPr>
          <w:rFonts w:eastAsia="Times New Roman"/>
          <w:szCs w:val="24"/>
        </w:rPr>
        <w:t xml:space="preserve"> όσοι μας βλέπουν καθημερινά να παλεύουμε. Είναι σύνθετο φαινόμενο, αλλά έχει κοινωνικές διαστάσεις, όχι μόνο ιατρικές. Εδώ συγκρούονται δύο αντιλήψεις. </w:t>
      </w:r>
    </w:p>
    <w:p w14:paraId="4CC5AD9C"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Εμείς τι λέμε και να δούμε ποιος είναι προοδευτικός, ποιος είναι σύγχρονος και ποιος είναι αναχρονιστι</w:t>
      </w:r>
      <w:r>
        <w:rPr>
          <w:rFonts w:eastAsia="Times New Roman"/>
          <w:szCs w:val="24"/>
        </w:rPr>
        <w:t xml:space="preserve">κός; Εμείς </w:t>
      </w:r>
      <w:r>
        <w:rPr>
          <w:rFonts w:eastAsia="Times New Roman"/>
          <w:szCs w:val="24"/>
        </w:rPr>
        <w:lastRenderedPageBreak/>
        <w:t>λέμε ότι πρόοδος είναι όχι ζωή με δόσεις, αλλά ζωή ολόκληρη για τη νεολαία. Μην ψάχνει κανείς να βρει τίποτα σε παραισθήσεις, σ’ αυτόν τον δρόμο που οδηγεί στον θάνατο, αλλά να ψάξει στον αγώνα για την ανατροπή αυτής της βαρβαρότητας και ενός συ</w:t>
      </w:r>
      <w:r>
        <w:rPr>
          <w:rFonts w:eastAsia="Times New Roman"/>
          <w:szCs w:val="24"/>
        </w:rPr>
        <w:t>στήματος που το γεννά αυτό και έχει φτάσει στα ύψη το θέμα των ναρκωτικών. Η μητρόπολη του καπιταλισμού είναι το κλασικό παράδειγμα, όπως και η Ευρωπαϊκή Ένωση, αυτή η ξεφτίλα νέων ανθρώπων που πέφτουν στα ναρκωτικά και στον θάνατο και που από πίσω κρύβοντ</w:t>
      </w:r>
      <w:r>
        <w:rPr>
          <w:rFonts w:eastAsia="Times New Roman"/>
          <w:szCs w:val="24"/>
        </w:rPr>
        <w:t>αι τεράστια οικονομικά συμφέροντα. Θα το πω κυνικά. Δεν το νοιάζει το σύστημα. Καλύτερα στην πρέζα παρά στην πρώτη γραμμή του αγώνα για να ανατρέψει το σύστημα. Αυτή είναι η πραγματικότητα. Πρόοδος, λοιπόν, είναι να παλέψουμε για ολόκληρη τη ζωή και όχι γι</w:t>
      </w:r>
      <w:r>
        <w:rPr>
          <w:rFonts w:eastAsia="Times New Roman"/>
          <w:szCs w:val="24"/>
        </w:rPr>
        <w:t>α ζωή με δόσεις. Σήμερα μπορεί η κοινωνία να αντιμετωπίσει αυτό το θέμα, αλλά δεν τους ενδιαφέρει. Το ξαναλέω.</w:t>
      </w:r>
    </w:p>
    <w:p w14:paraId="4CC5AD9D"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Τι λέει, λοιπόν, το σύγχρονο και σ’ αυτόν τον τομέα; Ότι είναι αναγκαίο κακό. Υπάρχει, τι να κάνουμε; Βεβαίως και υπάρχει. Κι εμείς το αναγνωρίζο</w:t>
      </w:r>
      <w:r>
        <w:rPr>
          <w:rFonts w:eastAsia="Times New Roman"/>
          <w:szCs w:val="24"/>
        </w:rPr>
        <w:t xml:space="preserve">υμε. Έμμεσα ή άμεσα προχωράει σε νομιμοποίηση που υποτίθεται ότι η νομιμοποίηση και σε άλλες </w:t>
      </w:r>
      <w:r>
        <w:rPr>
          <w:rFonts w:eastAsia="Times New Roman"/>
          <w:szCs w:val="24"/>
        </w:rPr>
        <w:lastRenderedPageBreak/>
        <w:t>χώρες θα μείωνε την τοξικοεξάρτηση. Το αντίθετο συμβαίνει. Είναι ο δρόμος για την αύξηση και αυτό αποδείχτηκε από μελέτες του Παγκόσμιου Οργανισμού Υγείας. Τι άλλο</w:t>
      </w:r>
      <w:r>
        <w:rPr>
          <w:rFonts w:eastAsia="Times New Roman"/>
          <w:szCs w:val="24"/>
        </w:rPr>
        <w:t xml:space="preserve"> λέει; Είναι ατομική ευθύνη. </w:t>
      </w:r>
    </w:p>
    <w:p w14:paraId="4CC5AD9E"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Μάλιστα, υπάρχει και η σύγχρονη «θεωρία» ότι ο καθένας έχει ευθύνη για το σώμα του και ότι δεν μπορεί να του το επιβάλεις, ότι είναι ελεύθερος να κάνει ό,τι θέλει. Αυτό δεν είναι ελευθερία. Αυτό είναι σκλαβιά σ’ έναν κόσμο που</w:t>
      </w:r>
      <w:r>
        <w:rPr>
          <w:rFonts w:eastAsia="Times New Roman"/>
          <w:szCs w:val="24"/>
        </w:rPr>
        <w:t xml:space="preserve"> είναι απόκοσμος κυριολεκτικά. Μάλιστα, τώρα πρέπει να δούμε τη μείωση της βλάβης.</w:t>
      </w:r>
    </w:p>
    <w:p w14:paraId="4CC5AD9F" w14:textId="77777777" w:rsidR="005D719C" w:rsidRDefault="00627F40">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Ας δούμε τι είναι προοδευτικό, αυτό που λέει το Κομμουνιστικό Κόμμα Ελλάδας ή αυτό που υποστηρίζετε όλοι οι υπόλοιποι; Τι λέμε εμείς, λοιπόν; Ότι σήμερα υπάρχουν δυνατότητες</w:t>
      </w:r>
      <w:r>
        <w:rPr>
          <w:rFonts w:eastAsia="Times New Roman"/>
          <w:szCs w:val="24"/>
        </w:rPr>
        <w:t xml:space="preserve">, ότι χρειάζεται γενναία χρηματοδότηση, πρόσληψη προσωπικού κ.λπ., ώστε να στραφεί και να αντιμετωπιστεί με τα «ξηρά» προγράμματα που είναι αποτελεσματικά μέχρι και 70% και αν υπήρχαν και άλλες προϋποθέσεις, θα έφταναν και πάρα πολύ ψηλά. Αυτό λέμε εμείς. </w:t>
      </w:r>
      <w:r>
        <w:rPr>
          <w:rFonts w:eastAsia="Times New Roman"/>
          <w:szCs w:val="24"/>
        </w:rPr>
        <w:t xml:space="preserve">Είναι προοδευτικό αυτό; Είναι αναχρονιστικό αυτό, δηλαδή η συγκέντρωση σε χώρους αργού θανάτου; </w:t>
      </w:r>
      <w:r>
        <w:rPr>
          <w:rFonts w:eastAsia="Times New Roman"/>
          <w:szCs w:val="24"/>
        </w:rPr>
        <w:lastRenderedPageBreak/>
        <w:t>Είναι για πολλούς λόγους. Από τη μια πλευρά είναι για να μη «μολύνεται», να κρύβεται η πραγματικότητα από τους επιχειρηματικούς ομίλους στο κέντρο λόγω τουρισμο</w:t>
      </w:r>
      <w:r>
        <w:rPr>
          <w:rFonts w:eastAsia="Times New Roman"/>
          <w:szCs w:val="24"/>
        </w:rPr>
        <w:t>ύ και όλα τα υπόλοιπα και από την άλλη είναι, όπως λέτε, το να εξασφαλιστούν κάποιες συνθήκες υγιεινής κ.λπ</w:t>
      </w:r>
      <w:r>
        <w:rPr>
          <w:rFonts w:eastAsia="Times New Roman"/>
          <w:szCs w:val="24"/>
        </w:rPr>
        <w:t>.</w:t>
      </w:r>
      <w:r>
        <w:rPr>
          <w:rFonts w:eastAsia="Times New Roman"/>
          <w:szCs w:val="24"/>
        </w:rPr>
        <w:t>.</w:t>
      </w:r>
    </w:p>
    <w:p w14:paraId="4CC5ADA0" w14:textId="77777777" w:rsidR="005D719C" w:rsidRDefault="00627F40">
      <w:pPr>
        <w:spacing w:line="600" w:lineRule="auto"/>
        <w:ind w:firstLine="720"/>
        <w:jc w:val="both"/>
        <w:rPr>
          <w:rFonts w:eastAsia="Times New Roman" w:cs="Times New Roman"/>
          <w:szCs w:val="24"/>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ο Δ΄ Αντιπρόεδρος της Βουλής κ. </w:t>
      </w:r>
      <w:r w:rsidRPr="00AA33AC">
        <w:rPr>
          <w:rFonts w:eastAsia="Times New Roman" w:cs="Times New Roman"/>
          <w:b/>
          <w:szCs w:val="24"/>
        </w:rPr>
        <w:t>ΝΙΚΗΤΑΣ ΚΑΚΛΑΜΑΝΗΣ</w:t>
      </w:r>
      <w:r>
        <w:rPr>
          <w:rFonts w:eastAsia="Times New Roman" w:cs="Times New Roman"/>
          <w:szCs w:val="24"/>
        </w:rPr>
        <w:t>)</w:t>
      </w:r>
    </w:p>
    <w:p w14:paraId="4CC5ADA1" w14:textId="77777777" w:rsidR="005D719C" w:rsidRDefault="00627F40">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Γιατί αυτό δεν μπορεί να γίνει ενισχύοντας όλα τα προγράμματα με γενναία χρηματοδότηση, κόβοντας από αλλού -φορολογήστε με έναν ειδικό φόρο αυτούς τους </w:t>
      </w:r>
      <w:r>
        <w:rPr>
          <w:rFonts w:eastAsia="Times New Roman"/>
          <w:color w:val="222222"/>
          <w:szCs w:val="24"/>
          <w:shd w:val="clear" w:color="auto" w:fill="FFFFFF"/>
        </w:rPr>
        <w:t>μεγάλους που έχουν, που δεν τους βάζετε τίποτα και τους τα χαρίζετε-, ώστε εκεί να υπάρξει η απεξάρτηση,</w:t>
      </w:r>
      <w:r>
        <w:rPr>
          <w:rFonts w:eastAsia="Times New Roman"/>
          <w:color w:val="222222"/>
          <w:szCs w:val="24"/>
          <w:shd w:val="clear" w:color="auto" w:fill="FFFFFF"/>
        </w:rPr>
        <w:t xml:space="preserve"> η βοήθεια και στη συνέχεια η κοινωνική ένταξη; Τι λέτε;</w:t>
      </w:r>
    </w:p>
    <w:p w14:paraId="4CC5ADA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Εκτός αυτού, υπάρχει εμπορευματοποίηση και του ανθρώπινου πόνου. ΜΚΟ, ιδιωτικές επιχειρήσεις που εμπορεύονται τον ανθρώπινο πόνο, το ανθρώπινο αδιέξοδο. Για ποιον λόγο το κάνουν αυτές οι ΜΚΟ, με χρήμ</w:t>
      </w:r>
      <w:r>
        <w:rPr>
          <w:rFonts w:eastAsia="Times New Roman"/>
          <w:color w:val="222222"/>
          <w:szCs w:val="24"/>
          <w:shd w:val="clear" w:color="auto" w:fill="FFFFFF"/>
        </w:rPr>
        <w:t xml:space="preserve">α πολύ; Για την τσέπη τους το κάνουν, δεν το κάνουν για ανθρωπιστικούς λόγους, ούτε </w:t>
      </w:r>
      <w:r>
        <w:rPr>
          <w:rFonts w:eastAsia="Times New Roman"/>
          <w:color w:val="222222"/>
          <w:szCs w:val="24"/>
          <w:shd w:val="clear" w:color="auto" w:fill="FFFFFF"/>
        </w:rPr>
        <w:lastRenderedPageBreak/>
        <w:t>το κάνουν με φιλευσπλαχνία, βγάζουν κέρδος. Και θα αναπτύσσονται τώρα και ιδιωτικά κέντρα απεξάρτησης τα οποία θα κάνουν αυτό ακριβώς, θα εμπορεύονται, θα κερδίζουν από αυτ</w:t>
      </w:r>
      <w:r>
        <w:rPr>
          <w:rFonts w:eastAsia="Times New Roman"/>
          <w:color w:val="222222"/>
          <w:szCs w:val="24"/>
          <w:shd w:val="clear" w:color="auto" w:fill="FFFFFF"/>
        </w:rPr>
        <w:t>ήν την τραγική κατάσταση.</w:t>
      </w:r>
    </w:p>
    <w:p w14:paraId="4CC5ADA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λοιπόν, αυτό προοδευτικό; Ή είναι προοδευτικό αυτό που λέμε εμείς, δηλαδή το κράτος δημόσια, δωρεάν και με υψηλότατες υπηρεσίες, με προσλήψεις, με χρηματοδότηση να αναλάβει αυτό το γιγάντιο πραγματικά και δύσκολο έργο; Μας </w:t>
      </w:r>
      <w:r>
        <w:rPr>
          <w:rFonts w:eastAsia="Times New Roman"/>
          <w:color w:val="222222"/>
          <w:szCs w:val="24"/>
          <w:shd w:val="clear" w:color="auto" w:fill="FFFFFF"/>
        </w:rPr>
        <w:t>λέτε για τη διεθνή εμπειρία. Πρώτα-πρώτα οι επιστημονικοφανείς μελέτες είναι και κατά παραγγελία. Κορυφαία ήταν αυτή όπου κατήγγειλε Ινδός ότι μας χρηματοδότησαν οι πολυεθνικές εταιρείες -και το «έθαψαν» όλα τα αστικά μέσα ενημέρωσης- για το θέμα της κλιμα</w:t>
      </w:r>
      <w:r>
        <w:rPr>
          <w:rFonts w:eastAsia="Times New Roman"/>
          <w:color w:val="222222"/>
          <w:szCs w:val="24"/>
          <w:shd w:val="clear" w:color="auto" w:fill="FFFFFF"/>
        </w:rPr>
        <w:t>τικής αλλαγής, για να υπερβάλουμε, ώστε να περάσουν τα δικά τους συμφέροντα. Και έγινε χαμός παγκοσμίως. Ήταν επικεφαλής αυτής της παγκόσμιας επιτροπής.</w:t>
      </w:r>
    </w:p>
    <w:p w14:paraId="4CC5ADA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λέει η διεθνής εμπειρία; Η Ολλανδία έλυσε κανένα πρόβλημα; Όχι, το αντίθετο, αυξήθηκε η τοξικοεξάρτη</w:t>
      </w:r>
      <w:r>
        <w:rPr>
          <w:rFonts w:eastAsia="Times New Roman"/>
          <w:color w:val="222222"/>
          <w:szCs w:val="24"/>
          <w:shd w:val="clear" w:color="auto" w:fill="FFFFFF"/>
        </w:rPr>
        <w:t xml:space="preserve">ση. Η Ελβετία το έκλεισε γιατί είχε γίνει χώρος αργού θανάτου. Η Ελβετία, που </w:t>
      </w:r>
      <w:r>
        <w:rPr>
          <w:rFonts w:eastAsia="Times New Roman"/>
          <w:color w:val="222222"/>
          <w:szCs w:val="24"/>
          <w:shd w:val="clear" w:color="auto" w:fill="FFFFFF"/>
        </w:rPr>
        <w:lastRenderedPageBreak/>
        <w:t>δεν είναι σοσιαλιστική χώρα. Όχι, λοιπόν. Έχουμε αυτή την κατεύθυνση που υπηρετεί συγκεκριμένα συμφέροντα και που, σε τελευταία ανάλυση,...</w:t>
      </w:r>
    </w:p>
    <w:p w14:paraId="4CC5ADA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w:t>
      </w:r>
      <w:r>
        <w:rPr>
          <w:rFonts w:eastAsia="Times New Roman"/>
          <w:color w:val="222222"/>
          <w:szCs w:val="24"/>
          <w:shd w:val="clear" w:color="auto" w:fill="FFFFFF"/>
        </w:rPr>
        <w:t xml:space="preserve"> Παφίλη, πρέπει να κλείνετε.</w:t>
      </w:r>
    </w:p>
    <w:p w14:paraId="4CC5ADA6" w14:textId="77777777" w:rsidR="005D719C" w:rsidRDefault="00627F40">
      <w:pPr>
        <w:spacing w:line="600" w:lineRule="auto"/>
        <w:ind w:firstLine="720"/>
        <w:jc w:val="both"/>
        <w:rPr>
          <w:rFonts w:eastAsia="Times New Roman"/>
          <w:color w:val="222222"/>
          <w:szCs w:val="24"/>
          <w:shd w:val="clear" w:color="auto" w:fill="FFFFFF"/>
        </w:rPr>
      </w:pPr>
      <w:r w:rsidRPr="00AB17C3">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Θα κλείσω με αυτό, κύριε Πρόεδρε.</w:t>
      </w:r>
    </w:p>
    <w:p w14:paraId="4CC5ADA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πρόβλημα οξύνεται, η κατάσταση είναι τραγική, κύριοι Υπουργοί. Στα σχολεία παιδιά δεκατριών, δεκατεσσάρων και δεκαπέντε χρονών στο διάλειμμα κάνουν μπάφο. Το ξέρετε αυτό; </w:t>
      </w:r>
      <w:r>
        <w:rPr>
          <w:rFonts w:eastAsia="Times New Roman"/>
          <w:color w:val="222222"/>
          <w:szCs w:val="24"/>
          <w:shd w:val="clear" w:color="auto" w:fill="FFFFFF"/>
        </w:rPr>
        <w:t>Τα είπα και στον Γαβρόγλου, τον Υπουργό. Τα ξέρετε; Πού ζείτε; Ο Κώστας Αρβανίτης τα έλεγε που είναι στο ΚΕΘΕΑ. Βλέπεις παιδιά στην Πετρούπολη και σε άλλες λαϊκές συνοικίες που έρχονται με τα μάτια γυρισμένα ανάποδα. Δεν έχετε συναίσθηση της πραγματικότητα</w:t>
      </w:r>
      <w:r>
        <w:rPr>
          <w:rFonts w:eastAsia="Times New Roman"/>
          <w:color w:val="222222"/>
          <w:szCs w:val="24"/>
          <w:shd w:val="clear" w:color="auto" w:fill="FFFFFF"/>
        </w:rPr>
        <w:t>ς. Είστε κλεισμένοι στους πύργους. Κάντε μία βόλτα να δείτε τι γίνεται.</w:t>
      </w:r>
    </w:p>
    <w:p w14:paraId="4CC5ADA8" w14:textId="77777777" w:rsidR="005D719C" w:rsidRDefault="00627F4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14:paraId="4CC5ADA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παράλληλα -και εδώ είναι το τραγικό- πήγαν να γίνουν μαθήματα για τα καλά της κάνναβης. Υπήρξε παρέμβαση της ΚΝΕ και ματαιώθηκαν την ίδια ώρα. </w:t>
      </w:r>
      <w:r>
        <w:rPr>
          <w:rFonts w:eastAsia="Times New Roman"/>
          <w:color w:val="222222"/>
          <w:szCs w:val="24"/>
          <w:shd w:val="clear" w:color="auto" w:fill="FFFFFF"/>
        </w:rPr>
        <w:t>Ξέρετε ότι πουλάνε τσάι στα περίπτερα; Και όχι μόνο στα περίπτερα...</w:t>
      </w:r>
    </w:p>
    <w:p w14:paraId="4CC5ADAA" w14:textId="77777777" w:rsidR="005D719C" w:rsidRDefault="00627F40">
      <w:pPr>
        <w:spacing w:line="600" w:lineRule="auto"/>
        <w:ind w:firstLine="720"/>
        <w:jc w:val="both"/>
        <w:rPr>
          <w:rFonts w:eastAsia="Times New Roman"/>
          <w:color w:val="222222"/>
          <w:szCs w:val="24"/>
          <w:shd w:val="clear" w:color="auto" w:fill="FFFFFF"/>
        </w:rPr>
      </w:pPr>
      <w:r w:rsidRPr="00A932C5">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Κύριε Παφίλη, σας παρακαλώ, βοηθήστε, κλείστε. Δεν έχουμε άλλον χρόνο.</w:t>
      </w:r>
    </w:p>
    <w:p w14:paraId="4CC5ADAB" w14:textId="77777777" w:rsidR="005D719C" w:rsidRDefault="00627F40">
      <w:pPr>
        <w:spacing w:line="600" w:lineRule="auto"/>
        <w:ind w:firstLine="720"/>
        <w:jc w:val="both"/>
        <w:rPr>
          <w:rFonts w:eastAsia="Times New Roman"/>
          <w:color w:val="222222"/>
          <w:szCs w:val="24"/>
          <w:shd w:val="clear" w:color="auto" w:fill="FFFFFF"/>
        </w:rPr>
      </w:pPr>
      <w:r w:rsidRPr="00AB17C3">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Άρα, είναι ριζικές οι διαφορές μας. Η υγεία είναι κοινωνικό αγαθ</w:t>
      </w:r>
      <w:r>
        <w:rPr>
          <w:rFonts w:eastAsia="Times New Roman"/>
          <w:color w:val="222222"/>
          <w:szCs w:val="24"/>
          <w:shd w:val="clear" w:color="auto" w:fill="FFFFFF"/>
        </w:rPr>
        <w:t>ό, δημόσια και δωρεάν, λέει το ΚΚΕ, όχι στην επιχειρηματική δράση -εσείς υποστηρίζετε τη χυδαιότητα του εμπορεύματος, είναι στον τζόγο- και λέμε ότι η κοινωνία έχει σήμερα όλες τις δυνατότητες, αρκεί να αποφασίσει ο λαός, τα λαϊκά στρώματα, η εργατική τάξη</w:t>
      </w:r>
      <w:r>
        <w:rPr>
          <w:rFonts w:eastAsia="Times New Roman"/>
          <w:color w:val="222222"/>
          <w:szCs w:val="24"/>
          <w:shd w:val="clear" w:color="auto" w:fill="FFFFFF"/>
        </w:rPr>
        <w:t xml:space="preserve"> να ανατρέψει αυτή την καπιταλιστική βαρβαρότητα, για να φτιάξει έναν κόσμο ελεύθερο από τα ναρκωτικά και όχι έναν κόσμο που είναι ελεύθερος στα ναρκωτικά, έναν κόσμο που θα παρέχει υψηλής ποιότητας υγεία, με κριτήριο τις λαϊκές ανάγκες, έναν κόσμο που θα </w:t>
      </w:r>
      <w:r>
        <w:rPr>
          <w:rFonts w:eastAsia="Times New Roman"/>
          <w:color w:val="222222"/>
          <w:szCs w:val="24"/>
          <w:shd w:val="clear" w:color="auto" w:fill="FFFFFF"/>
        </w:rPr>
        <w:t>απογειώσει τις επιστημονικές δυνατότητες της κοινωνίας, έναν κόσμο δηλαδή σοσιαλιστικό και όχι τον βάρβαρο καπιταλιστικό που υπηρετείτε.</w:t>
      </w:r>
    </w:p>
    <w:p w14:paraId="4CC5ADAC" w14:textId="77777777" w:rsidR="005D719C" w:rsidRDefault="00627F40">
      <w:pPr>
        <w:spacing w:line="600" w:lineRule="auto"/>
        <w:ind w:firstLine="720"/>
        <w:jc w:val="both"/>
        <w:rPr>
          <w:rFonts w:eastAsia="Times New Roman"/>
          <w:color w:val="222222"/>
          <w:szCs w:val="24"/>
          <w:shd w:val="clear" w:color="auto" w:fill="FFFFFF"/>
        </w:rPr>
      </w:pPr>
      <w:r w:rsidRPr="00A932C5">
        <w:rPr>
          <w:rFonts w:eastAsia="Times New Roman"/>
          <w:b/>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Λοιπόν, ακούστε τώρα τι θα σας πω. Αν θέλετε να φύγετε μία κανονική ώρα την Παρασκευή,</w:t>
      </w:r>
      <w:r>
        <w:rPr>
          <w:rFonts w:eastAsia="Times New Roman"/>
          <w:color w:val="222222"/>
          <w:szCs w:val="24"/>
          <w:shd w:val="clear" w:color="auto" w:fill="FFFFFF"/>
        </w:rPr>
        <w:t xml:space="preserve"> διαφορετικά θα φύγετε Σάββατο -και αυτό το λέω για να ξέρουμε από εδώ και πέρα πώς πάνε οι χρόνοι-, σε συνεννόηση με τον Πρόεδρο της Βουλής -κάποια κόμματα έχουν ενημερωθεί, η Νέα Δημοκρατία έχει ενημερωθεί για παράδειγμα- η ονομαστική ψηφοφορία θα γίνει </w:t>
      </w:r>
      <w:r>
        <w:rPr>
          <w:rFonts w:eastAsia="Times New Roman"/>
          <w:color w:val="222222"/>
          <w:szCs w:val="24"/>
          <w:shd w:val="clear" w:color="auto" w:fill="FFFFFF"/>
        </w:rPr>
        <w:t>αύριο το πρωί στις 10</w:t>
      </w:r>
      <w:r w:rsidRPr="00244F09">
        <w:rPr>
          <w:rFonts w:eastAsia="Times New Roman"/>
          <w:color w:val="222222"/>
          <w:szCs w:val="24"/>
          <w:shd w:val="clear" w:color="auto" w:fill="FFFFFF"/>
        </w:rPr>
        <w:t>.</w:t>
      </w:r>
      <w:r>
        <w:rPr>
          <w:rFonts w:eastAsia="Times New Roman"/>
          <w:color w:val="222222"/>
          <w:szCs w:val="24"/>
          <w:shd w:val="clear" w:color="auto" w:fill="FFFFFF"/>
        </w:rPr>
        <w:t xml:space="preserve">00΄ </w:t>
      </w:r>
      <w:r>
        <w:rPr>
          <w:rFonts w:eastAsia="Times New Roman"/>
          <w:color w:val="222222"/>
          <w:szCs w:val="24"/>
          <w:shd w:val="clear" w:color="auto" w:fill="FFFFFF"/>
        </w:rPr>
        <w:t>με την έναρξη της συνεδρίασης</w:t>
      </w:r>
      <w:r>
        <w:rPr>
          <w:rFonts w:eastAsia="Times New Roman"/>
          <w:color w:val="222222"/>
          <w:szCs w:val="24"/>
          <w:shd w:val="clear" w:color="auto" w:fill="FFFFFF"/>
        </w:rPr>
        <w:t xml:space="preserve">. Θα ακολουθήσει, αν έχουμε τελειώσει το σημερινό νομοσχέδιο που θα αρχίσει αμέσως μόλις τελειώσει αυτό που συζητάμε τώρα -εννοώ το περί αθλητισμού- του </w:t>
      </w:r>
      <w:r>
        <w:rPr>
          <w:rFonts w:eastAsia="Times New Roman"/>
          <w:color w:val="222222"/>
          <w:szCs w:val="24"/>
          <w:shd w:val="clear" w:color="auto" w:fill="FFFFFF"/>
        </w:rPr>
        <w:t xml:space="preserve">κ. </w:t>
      </w:r>
      <w:r>
        <w:rPr>
          <w:rFonts w:eastAsia="Times New Roman"/>
          <w:color w:val="222222"/>
          <w:szCs w:val="24"/>
          <w:shd w:val="clear" w:color="auto" w:fill="FFFFFF"/>
        </w:rPr>
        <w:t>Σταθάκη.</w:t>
      </w:r>
    </w:p>
    <w:p w14:paraId="4CC5ADA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φτάσουμε Παρασκευή απόγευμα με το νομοσχέδιο του κ. Σταθάκη, πρέπει να τελειώσουμε ει δυνατόν στις 15</w:t>
      </w:r>
      <w:r w:rsidRPr="009A70AD">
        <w:rPr>
          <w:rFonts w:eastAsia="Times New Roman" w:cs="Times New Roman"/>
          <w:szCs w:val="24"/>
        </w:rPr>
        <w:t>.</w:t>
      </w:r>
      <w:r>
        <w:rPr>
          <w:rFonts w:eastAsia="Times New Roman" w:cs="Times New Roman"/>
          <w:szCs w:val="24"/>
        </w:rPr>
        <w:t>00΄ το παρόν νομοσχέδιο και να ξεκινήσουμε αμέσως το νομοσχέδιο περί Αθλητισμού, μήπως και το τελειώσουμε το βράδυ γύρω στις 12 και έτσι να έχουμε την Πα</w:t>
      </w:r>
      <w:r>
        <w:rPr>
          <w:rFonts w:eastAsia="Times New Roman" w:cs="Times New Roman"/>
          <w:szCs w:val="24"/>
        </w:rPr>
        <w:t>ρασκευή μόνο την εκδήλωση για την Παγκόσμια Ημέρα της Γυναίκας.</w:t>
      </w:r>
    </w:p>
    <w:p w14:paraId="4CC5ADAE" w14:textId="77777777" w:rsidR="005D719C" w:rsidRDefault="00627F40">
      <w:pPr>
        <w:spacing w:line="600" w:lineRule="auto"/>
        <w:ind w:firstLine="720"/>
        <w:jc w:val="both"/>
        <w:rPr>
          <w:rFonts w:eastAsia="Times New Roman" w:cs="Times New Roman"/>
          <w:szCs w:val="24"/>
        </w:rPr>
      </w:pPr>
      <w:r>
        <w:rPr>
          <w:rFonts w:eastAsia="Times New Roman" w:cs="Times New Roman"/>
        </w:rPr>
        <w:lastRenderedPageBreak/>
        <w:t>Κυρίες και κύριοι συνάδελφοι,</w:t>
      </w:r>
      <w:r w:rsidRPr="006D44F5">
        <w:rPr>
          <w:rFonts w:eastAsia="Times New Roman" w:cs="Times New Roman"/>
          <w:szCs w:val="24"/>
        </w:rPr>
        <w:t xml:space="preserve"> </w:t>
      </w:r>
      <w:r>
        <w:rPr>
          <w:rFonts w:eastAsia="Times New Roman" w:cs="Times New Roman"/>
          <w:szCs w:val="24"/>
        </w:rPr>
        <w:t>πριν πάμε στον επόμενο ομιλητή,</w:t>
      </w:r>
      <w:r>
        <w:rPr>
          <w:rFonts w:eastAsia="Times New Roman" w:cs="Times New Roman"/>
        </w:rPr>
        <w:t xml:space="preserve"> έχω την τιμή να ανακοινώσω στο Σώμα ότι τη συνεδρίασή μας παρακολουθούν από τα άνω δυτικά θεωρεία, </w:t>
      </w:r>
      <w:r>
        <w:rPr>
          <w:rFonts w:eastAsia="Times New Roman" w:cs="Times New Roman"/>
          <w:szCs w:val="24"/>
        </w:rPr>
        <w:t xml:space="preserve">αφού </w:t>
      </w:r>
      <w:r>
        <w:rPr>
          <w:rFonts w:eastAsia="Times New Roman" w:cs="Times New Roman"/>
          <w:szCs w:val="24"/>
        </w:rPr>
        <w:t xml:space="preserve">προηγουμένως </w:t>
      </w:r>
      <w:r>
        <w:rPr>
          <w:rFonts w:eastAsia="Times New Roman" w:cs="Times New Roman"/>
          <w:szCs w:val="24"/>
        </w:rPr>
        <w:t xml:space="preserve">συμμετείχαν στη συνεδρίαση της Διαρκούς Επιτροπής Εθνικής Άμυνας και Εξωτερικών Υποθέσεων, 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cs="Times New Roman"/>
        </w:rPr>
        <w:t xml:space="preserve">«ΕΛΕΥΘΕΡΙΟΣ ΒΕΝΙΖΕΛΟΣ», </w:t>
      </w:r>
      <w:r>
        <w:rPr>
          <w:rFonts w:eastAsia="Times New Roman" w:cs="Times New Roman"/>
          <w:szCs w:val="24"/>
        </w:rPr>
        <w:t xml:space="preserve">σαράντα </w:t>
      </w:r>
      <w:r>
        <w:rPr>
          <w:rFonts w:eastAsia="Times New Roman" w:cs="Times New Roman"/>
          <w:szCs w:val="24"/>
        </w:rPr>
        <w:t>πέντε σπουδαστές από τη Σχολή Εθνικής Άμυνας με επικεφαλής το Διοικητή της Σχολής, Αντιπτέραρχο Ιπτάμενο Δημήτριο Λαμπράκη.</w:t>
      </w:r>
    </w:p>
    <w:p w14:paraId="4CC5ADAF" w14:textId="77777777" w:rsidR="005D719C" w:rsidRDefault="00627F40">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CC5ADB0" w14:textId="77777777" w:rsidR="005D719C" w:rsidRDefault="00627F40">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CC5ADB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Προχωράμε με το συνάδελφο κ. Πρατσόλη από το ΣΥΡΙΖΑ. Αμ</w:t>
      </w:r>
      <w:r>
        <w:rPr>
          <w:rFonts w:eastAsia="Times New Roman" w:cs="Times New Roman"/>
          <w:szCs w:val="24"/>
        </w:rPr>
        <w:t>έσως μετά τον λόγο θα λάβει ο κ. Λοβέρδος ως Κοινοβουλευτικός Εκπρόσωπος.</w:t>
      </w:r>
    </w:p>
    <w:p w14:paraId="4CC5ADB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Ορίστε</w:t>
      </w:r>
      <w:r w:rsidRPr="006D44F5">
        <w:rPr>
          <w:rFonts w:eastAsia="Times New Roman" w:cs="Times New Roman"/>
          <w:szCs w:val="24"/>
        </w:rPr>
        <w:t xml:space="preserve">, </w:t>
      </w:r>
      <w:r>
        <w:rPr>
          <w:rFonts w:eastAsia="Times New Roman" w:cs="Times New Roman"/>
          <w:szCs w:val="24"/>
        </w:rPr>
        <w:t xml:space="preserve">κύριε Πρατσόλη, έχετε τον λόγο. </w:t>
      </w:r>
    </w:p>
    <w:p w14:paraId="4CC5ADB3" w14:textId="77777777" w:rsidR="005D719C" w:rsidRDefault="00627F40">
      <w:pPr>
        <w:spacing w:line="600" w:lineRule="auto"/>
        <w:ind w:firstLine="720"/>
        <w:jc w:val="both"/>
        <w:rPr>
          <w:rFonts w:eastAsia="Times New Roman" w:cs="Times New Roman"/>
          <w:szCs w:val="24"/>
        </w:rPr>
      </w:pPr>
      <w:r w:rsidRPr="006D44F5">
        <w:rPr>
          <w:rFonts w:eastAsia="Times New Roman" w:cs="Times New Roman"/>
          <w:b/>
          <w:szCs w:val="24"/>
        </w:rPr>
        <w:t xml:space="preserve">ΑΝΑΣΤΑΣΙΟΣ </w:t>
      </w:r>
      <w:r>
        <w:rPr>
          <w:rFonts w:eastAsia="Times New Roman" w:cs="Times New Roman"/>
          <w:b/>
          <w:szCs w:val="24"/>
        </w:rPr>
        <w:t xml:space="preserve">(ΤΑΣΟΣ) </w:t>
      </w:r>
      <w:r w:rsidRPr="006D44F5">
        <w:rPr>
          <w:rFonts w:eastAsia="Times New Roman" w:cs="Times New Roman"/>
          <w:b/>
          <w:szCs w:val="24"/>
        </w:rPr>
        <w:t>ΠΡΑΤΣΟΛΗΣ:</w:t>
      </w:r>
      <w:r w:rsidRPr="006D44F5">
        <w:rPr>
          <w:rFonts w:eastAsia="Times New Roman" w:cs="Times New Roman"/>
          <w:szCs w:val="24"/>
        </w:rPr>
        <w:t xml:space="preserve"> </w:t>
      </w:r>
      <w:r>
        <w:rPr>
          <w:rFonts w:eastAsia="Times New Roman" w:cs="Times New Roman"/>
          <w:szCs w:val="24"/>
        </w:rPr>
        <w:t>Ευχαριστώ, κύριε Πρόεδρε.</w:t>
      </w:r>
    </w:p>
    <w:p w14:paraId="4CC5ADB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συνήθως στη Βουλή -και αυτό με παραξενεύει σήμερα- και κυρίως από τη</w:t>
      </w:r>
      <w:r>
        <w:rPr>
          <w:rFonts w:eastAsia="Times New Roman" w:cs="Times New Roman"/>
          <w:szCs w:val="24"/>
        </w:rPr>
        <w:t xml:space="preserve">ν πλευρά της Αντιπολίτευσης, μιλάμε για την πολιτική επικαιρότητα. Δεν άκουσα, όμως, τίποτα μία μέρα πριν την επιτυχή, πέρα από κάθε πρόβλεψη, έξοδο της χώρας μας στις αγορές με το καλύτερο επιτόκιο από το 2005, την εποχή των παχιών αγελάδων. </w:t>
      </w:r>
    </w:p>
    <w:p w14:paraId="4CC5ADB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θα μπορο</w:t>
      </w:r>
      <w:r>
        <w:rPr>
          <w:rFonts w:eastAsia="Times New Roman" w:cs="Times New Roman"/>
          <w:szCs w:val="24"/>
        </w:rPr>
        <w:t>ύσα εδώ να μην τονίσω την αμηχανία τόσο της Νέας Δημοκρατίας, όσο και του ΠΑΣΟΚ βέβαια, αλλά και την πανηγυρική διάψευση,</w:t>
      </w:r>
      <w:r w:rsidRPr="00114B0D">
        <w:rPr>
          <w:rFonts w:eastAsia="Times New Roman" w:cs="Times New Roman"/>
          <w:szCs w:val="24"/>
        </w:rPr>
        <w:t xml:space="preserve"> </w:t>
      </w:r>
      <w:r>
        <w:rPr>
          <w:rFonts w:eastAsia="Times New Roman" w:cs="Times New Roman"/>
          <w:szCs w:val="24"/>
        </w:rPr>
        <w:t>για μία ακόμα φορά, όσων τόνιζαν περιχαρείς πριν ένα μήνα ότι είμαστε σε τέταρτο μνημόνιο και δεν μπορούμε να βγούμε στις αγορές, γιατ</w:t>
      </w:r>
      <w:r>
        <w:rPr>
          <w:rFonts w:eastAsia="Times New Roman" w:cs="Times New Roman"/>
          <w:szCs w:val="24"/>
        </w:rPr>
        <w:t xml:space="preserve">ί το επιτόκιο είναι στο 4,5%. Και αυτό ήταν το βασικό τους επιχείρημα. </w:t>
      </w:r>
    </w:p>
    <w:p w14:paraId="4CC5ADB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Είναι καιρός πια, φίλοι της Νέας Δημοκρατίας, να αποκτήσετε ένα πολιτικό αφήγημα που δεν θα διαψεύδεται την επομένη συνεχώς. </w:t>
      </w:r>
    </w:p>
    <w:p w14:paraId="4CC5ADB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χωρίς να παραγνωρίζω τη σημασία του προτεινόμενου νομοσχεδίου για την Υγεία και τις </w:t>
      </w:r>
      <w:r>
        <w:rPr>
          <w:rFonts w:eastAsia="Times New Roman" w:cs="Times New Roman"/>
          <w:szCs w:val="24"/>
        </w:rPr>
        <w:lastRenderedPageBreak/>
        <w:t>σημαντικές ρυθμίσεις που περιέχει για την λειτουργία των ιδιωτικών κλινικών, την αντικατάσταση του ΚΕΕΛΠΝΟ, τη δυνατότητα σύστασης και λειτουργ</w:t>
      </w:r>
      <w:r>
        <w:rPr>
          <w:rFonts w:eastAsia="Times New Roman" w:cs="Times New Roman"/>
          <w:szCs w:val="24"/>
        </w:rPr>
        <w:t xml:space="preserve">ίας Εθνικών Μητρώων Ασθενών, αλλά και άλλα σημαντικά θέματα, θα τοποθετηθώ στην τροπολογία του Υπουργείου Εσωτερικών που αφορά κατατμήσεις δήμων σαν ένας άνθρωπος με πολύχρονη θητεία στην </w:t>
      </w:r>
      <w:r>
        <w:rPr>
          <w:rFonts w:eastAsia="Times New Roman" w:cs="Times New Roman"/>
          <w:szCs w:val="24"/>
        </w:rPr>
        <w:t>τοπική αυτοδιοίκηση</w:t>
      </w:r>
      <w:r>
        <w:rPr>
          <w:rFonts w:eastAsia="Times New Roman" w:cs="Times New Roman"/>
          <w:szCs w:val="24"/>
        </w:rPr>
        <w:t xml:space="preserve">. </w:t>
      </w:r>
    </w:p>
    <w:p w14:paraId="4CC5ADB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Από τον «</w:t>
      </w:r>
      <w:r>
        <w:rPr>
          <w:rFonts w:eastAsia="Times New Roman" w:cs="Times New Roman"/>
          <w:szCs w:val="24"/>
        </w:rPr>
        <w:t>ΚΑΛΛΙΚΡΑΤΗ</w:t>
      </w:r>
      <w:r>
        <w:rPr>
          <w:rFonts w:eastAsia="Times New Roman" w:cs="Times New Roman"/>
          <w:szCs w:val="24"/>
        </w:rPr>
        <w:t>» στον «</w:t>
      </w:r>
      <w:r>
        <w:rPr>
          <w:rFonts w:eastAsia="Times New Roman" w:cs="Times New Roman"/>
          <w:szCs w:val="24"/>
        </w:rPr>
        <w:t>ΚΛΕΙΣΘΕΝΗ</w:t>
      </w:r>
      <w:r>
        <w:rPr>
          <w:rFonts w:eastAsia="Times New Roman" w:cs="Times New Roman"/>
          <w:szCs w:val="24"/>
        </w:rPr>
        <w:t>», λοιπόν:</w:t>
      </w:r>
      <w:r>
        <w:rPr>
          <w:rFonts w:eastAsia="Times New Roman" w:cs="Times New Roman"/>
          <w:szCs w:val="24"/>
        </w:rPr>
        <w:t xml:space="preserve"> Ο ν.3852/10 προχώρησε, σε ορισμένες περιπτώσεις, σε βίαιες συνενώσεις, χωρίς να λάβει υπ</w:t>
      </w:r>
      <w:r>
        <w:rPr>
          <w:rFonts w:eastAsia="Times New Roman" w:cs="Times New Roman"/>
          <w:szCs w:val="24"/>
        </w:rPr>
        <w:t>’ όψιν</w:t>
      </w:r>
      <w:r>
        <w:rPr>
          <w:rFonts w:eastAsia="Times New Roman" w:cs="Times New Roman"/>
          <w:szCs w:val="24"/>
        </w:rPr>
        <w:t xml:space="preserve"> του την παραγωγική, πολιτιστική και ιστορική βάση των συνενούμενων δήμων. Για τον λόγο αυτό είχαμε πολλές διαμαρτυρίες πριν τη ψήφιση και αστοχίες μετά την ψήφι</w:t>
      </w:r>
      <w:r>
        <w:rPr>
          <w:rFonts w:eastAsia="Times New Roman" w:cs="Times New Roman"/>
          <w:szCs w:val="24"/>
        </w:rPr>
        <w:t>ση του. Κυρίως αυτό εκφράστηκε στα νησιά που αδιακρίτως πληθυσμού και έκτασης, αλλά και ιδιαίτερων συνθηκών, επικράτησε η άποψη «ένα νησί - ένας δήμος», χωρίς να ληφθούν υπ</w:t>
      </w:r>
      <w:r>
        <w:rPr>
          <w:rFonts w:eastAsia="Times New Roman" w:cs="Times New Roman"/>
          <w:szCs w:val="24"/>
        </w:rPr>
        <w:t>’ όψιν</w:t>
      </w:r>
      <w:r>
        <w:rPr>
          <w:rFonts w:eastAsia="Times New Roman" w:cs="Times New Roman"/>
          <w:szCs w:val="24"/>
        </w:rPr>
        <w:t xml:space="preserve"> και άλλες παράμετροι, όπως η εξυπηρέτηση πολλαπλάσιου πληθυσμού ειδικότερα κα</w:t>
      </w:r>
      <w:r>
        <w:rPr>
          <w:rFonts w:eastAsia="Times New Roman" w:cs="Times New Roman"/>
          <w:szCs w:val="24"/>
        </w:rPr>
        <w:t>τά τους θερινούς μήνες.</w:t>
      </w:r>
    </w:p>
    <w:p w14:paraId="4CC5AD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Ακόμη, έντονα προβλήματα είχαμε και σε ορεινούς δήμους, που πολλές φορές δεν συνεδρίαζαν δημοτικά συμβούλια, γιατί απλά τους χειμερινούς μήνες ήταν αδύνατη η επικοινωνία μεταξύ των τοπικών κοινοτήτων.</w:t>
      </w:r>
    </w:p>
    <w:p w14:paraId="4CC5ADB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Όλα αυτά, βέβαια, δεν σημαίνουν</w:t>
      </w:r>
      <w:r>
        <w:rPr>
          <w:rFonts w:eastAsia="Times New Roman" w:cs="Times New Roman"/>
          <w:szCs w:val="24"/>
        </w:rPr>
        <w:t xml:space="preserve"> ότι έπρεπε να παραμείνουμε στους 1.025 δήμους που είχαν οριστεί από τον «</w:t>
      </w:r>
      <w:r>
        <w:rPr>
          <w:rFonts w:eastAsia="Times New Roman" w:cs="Times New Roman"/>
          <w:szCs w:val="24"/>
        </w:rPr>
        <w:t>ΚΑΠΟΔΙΣΤΡΙΑ</w:t>
      </w:r>
      <w:r>
        <w:rPr>
          <w:rFonts w:eastAsia="Times New Roman" w:cs="Times New Roman"/>
          <w:szCs w:val="24"/>
        </w:rPr>
        <w:t xml:space="preserve">», πολλοί εκ των οποίων δεν μπορούσαν να συγκροτήσουν ούτε και στοιχειώδεις υπηρεσίες για την εξυπηρέτηση των δημοτών τους, που είναι και ο βασικός προσανατολισμός της </w:t>
      </w:r>
      <w:r>
        <w:rPr>
          <w:rFonts w:eastAsia="Times New Roman" w:cs="Times New Roman"/>
          <w:szCs w:val="24"/>
        </w:rPr>
        <w:t>τοπ</w:t>
      </w:r>
      <w:r>
        <w:rPr>
          <w:rFonts w:eastAsia="Times New Roman" w:cs="Times New Roman"/>
          <w:szCs w:val="24"/>
        </w:rPr>
        <w:t>ικής αυτοδιοίκησης</w:t>
      </w:r>
      <w:r>
        <w:rPr>
          <w:rFonts w:eastAsia="Times New Roman" w:cs="Times New Roman"/>
          <w:szCs w:val="24"/>
        </w:rPr>
        <w:t>, όπως, για παράδειγμα, τεχνικές υπηρεσίες ή οικονομικές υπηρεσίες.</w:t>
      </w:r>
    </w:p>
    <w:p w14:paraId="4CC5ADB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Σαφώς και έπρεπε να πάμε σε μικρότερο αριθμό δήμων, ισχυρών και αποτελεσματικών. </w:t>
      </w:r>
    </w:p>
    <w:p w14:paraId="4CC5ADBC" w14:textId="77777777" w:rsidR="005D719C" w:rsidRDefault="00627F40">
      <w:pPr>
        <w:spacing w:line="600" w:lineRule="auto"/>
        <w:ind w:firstLine="720"/>
        <w:jc w:val="both"/>
        <w:rPr>
          <w:rFonts w:eastAsia="Times New Roman"/>
          <w:szCs w:val="24"/>
        </w:rPr>
      </w:pPr>
      <w:r>
        <w:rPr>
          <w:rFonts w:eastAsia="Times New Roman" w:cs="Times New Roman"/>
          <w:szCs w:val="24"/>
        </w:rPr>
        <w:t>Η εμπειρία λειτουργίας του «</w:t>
      </w:r>
      <w:r>
        <w:rPr>
          <w:rFonts w:eastAsia="Times New Roman" w:cs="Times New Roman"/>
          <w:szCs w:val="24"/>
        </w:rPr>
        <w:t>ΚΑΛΛΙΚΡΑΤΗ</w:t>
      </w:r>
      <w:r>
        <w:rPr>
          <w:rFonts w:eastAsia="Times New Roman" w:cs="Times New Roman"/>
          <w:szCs w:val="24"/>
        </w:rPr>
        <w:t>», όμως, έδειξε την ανάγκη διορθωτικών παρεμβάσεων</w:t>
      </w:r>
      <w:r>
        <w:rPr>
          <w:rFonts w:eastAsia="Times New Roman" w:cs="Times New Roman"/>
          <w:szCs w:val="24"/>
        </w:rPr>
        <w:t xml:space="preserve"> σε επίπεδο των δήμων, έδειξε την ανάγκη να ξαναδούμε το χωροταξικό των δήμων με στόχο την καλύτερη λειτουργία τους και τη μεγαλύτερη αποτελεσματικότητα προς όφελος των πολιτών. Αυτό, όμως, πρέπει να </w:t>
      </w:r>
      <w:r>
        <w:rPr>
          <w:rFonts w:eastAsia="Times New Roman" w:cs="Times New Roman"/>
          <w:szCs w:val="24"/>
        </w:rPr>
        <w:lastRenderedPageBreak/>
        <w:t>είναι αποτέλεσμα μιας συνολικής μελέτης που θα μας δείξε</w:t>
      </w:r>
      <w:r>
        <w:rPr>
          <w:rFonts w:eastAsia="Times New Roman" w:cs="Times New Roman"/>
          <w:szCs w:val="24"/>
        </w:rPr>
        <w:t>ι τις παρεμβάσεις που πρέπει να γίνουν, έτσι ώστε να έχουμε δήμους αποτελεσματικούς, δήμους που να μπουν στην πρωτοπορία για την παραγωγική ανασυγκρότηση της χώρας και όχι δήμους - διαχειριστές μιας προαποφασισμένης πορείας, δήμους με ουσιαστικές αρμοδιότη</w:t>
      </w:r>
      <w:r>
        <w:rPr>
          <w:rFonts w:eastAsia="Times New Roman" w:cs="Times New Roman"/>
          <w:szCs w:val="24"/>
        </w:rPr>
        <w:t>τες και σε δημοκρατική λειτουργία με κατοχυρωμένους θεσμούς λαϊκής συμμετοχής.</w:t>
      </w:r>
    </w:p>
    <w:p w14:paraId="4CC5ADB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Στην κατεύθυνση αυτή κινείται η</w:t>
      </w:r>
      <w:r w:rsidRPr="00B82348">
        <w:rPr>
          <w:rFonts w:eastAsia="Times New Roman" w:cs="Times New Roman"/>
          <w:szCs w:val="24"/>
        </w:rPr>
        <w:t xml:space="preserve"> προτεινόμεν</w:t>
      </w:r>
      <w:r>
        <w:rPr>
          <w:rFonts w:eastAsia="Times New Roman" w:cs="Times New Roman"/>
          <w:szCs w:val="24"/>
        </w:rPr>
        <w:t>η από την τροπολογία</w:t>
      </w:r>
      <w:r w:rsidRPr="00B82348">
        <w:rPr>
          <w:rFonts w:eastAsia="Times New Roman" w:cs="Times New Roman"/>
          <w:szCs w:val="24"/>
        </w:rPr>
        <w:t xml:space="preserve"> Επιτροπή Επανεξέτασης Διοικητικής Διαίρεσης των ΟΤΑ </w:t>
      </w:r>
      <w:r>
        <w:rPr>
          <w:rFonts w:eastAsia="Times New Roman" w:cs="Times New Roman"/>
          <w:szCs w:val="24"/>
        </w:rPr>
        <w:t>Α</w:t>
      </w:r>
      <w:r w:rsidRPr="00C426C0">
        <w:rPr>
          <w:rFonts w:eastAsia="Times New Roman" w:cs="Times New Roman"/>
          <w:szCs w:val="24"/>
        </w:rPr>
        <w:t>’</w:t>
      </w:r>
      <w:r w:rsidRPr="00B82348">
        <w:rPr>
          <w:rFonts w:eastAsia="Times New Roman" w:cs="Times New Roman"/>
          <w:szCs w:val="24"/>
        </w:rPr>
        <w:t xml:space="preserve"> και </w:t>
      </w:r>
      <w:r>
        <w:rPr>
          <w:rFonts w:eastAsia="Times New Roman" w:cs="Times New Roman"/>
          <w:szCs w:val="24"/>
        </w:rPr>
        <w:t>Β</w:t>
      </w:r>
      <w:r w:rsidRPr="00C426C0">
        <w:rPr>
          <w:rFonts w:eastAsia="Times New Roman" w:cs="Times New Roman"/>
          <w:szCs w:val="24"/>
        </w:rPr>
        <w:t>’</w:t>
      </w:r>
      <w:r w:rsidRPr="00B82348">
        <w:rPr>
          <w:rFonts w:eastAsia="Times New Roman" w:cs="Times New Roman"/>
          <w:szCs w:val="24"/>
        </w:rPr>
        <w:t xml:space="preserve"> βαθμού</w:t>
      </w:r>
      <w:r>
        <w:rPr>
          <w:rFonts w:eastAsia="Times New Roman" w:cs="Times New Roman"/>
          <w:szCs w:val="24"/>
        </w:rPr>
        <w:t>,</w:t>
      </w:r>
      <w:r w:rsidRPr="00B82348">
        <w:rPr>
          <w:rFonts w:eastAsia="Times New Roman" w:cs="Times New Roman"/>
          <w:szCs w:val="24"/>
        </w:rPr>
        <w:t xml:space="preserve"> η οποία </w:t>
      </w:r>
      <w:r>
        <w:rPr>
          <w:rFonts w:eastAsia="Times New Roman" w:cs="Times New Roman"/>
          <w:szCs w:val="24"/>
        </w:rPr>
        <w:t>α</w:t>
      </w:r>
      <w:r w:rsidRPr="00B82348">
        <w:rPr>
          <w:rFonts w:eastAsia="Times New Roman" w:cs="Times New Roman"/>
          <w:szCs w:val="24"/>
        </w:rPr>
        <w:t xml:space="preserve">σφαλώς και πρέπει </w:t>
      </w:r>
      <w:r>
        <w:rPr>
          <w:rFonts w:eastAsia="Times New Roman" w:cs="Times New Roman"/>
          <w:szCs w:val="24"/>
        </w:rPr>
        <w:t xml:space="preserve">-ή έπρεπε, </w:t>
      </w:r>
      <w:r w:rsidRPr="00B82348">
        <w:rPr>
          <w:rFonts w:eastAsia="Times New Roman" w:cs="Times New Roman"/>
          <w:szCs w:val="24"/>
        </w:rPr>
        <w:t>θα πω</w:t>
      </w:r>
      <w:r>
        <w:rPr>
          <w:rFonts w:eastAsia="Times New Roman" w:cs="Times New Roman"/>
          <w:szCs w:val="24"/>
        </w:rPr>
        <w:t>-</w:t>
      </w:r>
      <w:r w:rsidRPr="00B82348">
        <w:rPr>
          <w:rFonts w:eastAsia="Times New Roman" w:cs="Times New Roman"/>
          <w:szCs w:val="24"/>
        </w:rPr>
        <w:t xml:space="preserve"> να εξετάσει όλους τους ΟΤΑ </w:t>
      </w:r>
      <w:r>
        <w:rPr>
          <w:rFonts w:eastAsia="Times New Roman" w:cs="Times New Roman"/>
          <w:szCs w:val="24"/>
        </w:rPr>
        <w:t>Α</w:t>
      </w:r>
      <w:r w:rsidRPr="00C426C0">
        <w:rPr>
          <w:rFonts w:eastAsia="Times New Roman" w:cs="Times New Roman"/>
          <w:szCs w:val="24"/>
        </w:rPr>
        <w:t>’</w:t>
      </w:r>
      <w:r>
        <w:rPr>
          <w:rFonts w:eastAsia="Times New Roman" w:cs="Times New Roman"/>
          <w:szCs w:val="24"/>
        </w:rPr>
        <w:t xml:space="preserve"> βαθμού</w:t>
      </w:r>
      <w:r w:rsidRPr="00C426C0">
        <w:rPr>
          <w:rFonts w:eastAsia="Times New Roman" w:cs="Times New Roman"/>
          <w:szCs w:val="24"/>
        </w:rPr>
        <w:t>,</w:t>
      </w:r>
      <w:r w:rsidRPr="00B82348">
        <w:rPr>
          <w:rFonts w:eastAsia="Times New Roman" w:cs="Times New Roman"/>
          <w:szCs w:val="24"/>
        </w:rPr>
        <w:t xml:space="preserve"> και τους </w:t>
      </w:r>
      <w:r>
        <w:rPr>
          <w:rFonts w:eastAsia="Times New Roman" w:cs="Times New Roman"/>
          <w:szCs w:val="24"/>
        </w:rPr>
        <w:t xml:space="preserve">τριακόσιους είκοσι πέντε </w:t>
      </w:r>
      <w:r w:rsidRPr="00B82348">
        <w:rPr>
          <w:rFonts w:eastAsia="Times New Roman" w:cs="Times New Roman"/>
          <w:szCs w:val="24"/>
        </w:rPr>
        <w:t>που υπάρχουν</w:t>
      </w:r>
      <w:r>
        <w:rPr>
          <w:rFonts w:eastAsia="Times New Roman" w:cs="Times New Roman"/>
          <w:szCs w:val="24"/>
        </w:rPr>
        <w:t>.</w:t>
      </w:r>
      <w:r w:rsidRPr="00C426C0">
        <w:rPr>
          <w:rFonts w:eastAsia="Times New Roman" w:cs="Times New Roman"/>
          <w:szCs w:val="24"/>
        </w:rPr>
        <w:t xml:space="preserve"> </w:t>
      </w:r>
    </w:p>
    <w:p w14:paraId="4CC5AD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βέβαια, θα συμφωνήσω με</w:t>
      </w:r>
      <w:r w:rsidRPr="00B82348">
        <w:rPr>
          <w:rFonts w:eastAsia="Times New Roman" w:cs="Times New Roman"/>
          <w:szCs w:val="24"/>
        </w:rPr>
        <w:t xml:space="preserve"> αυτό που ανέφερε χθες ο </w:t>
      </w:r>
      <w:r>
        <w:rPr>
          <w:rFonts w:eastAsia="Times New Roman" w:cs="Times New Roman"/>
          <w:szCs w:val="24"/>
        </w:rPr>
        <w:t>Υ</w:t>
      </w:r>
      <w:r w:rsidRPr="00B82348">
        <w:rPr>
          <w:rFonts w:eastAsia="Times New Roman" w:cs="Times New Roman"/>
          <w:szCs w:val="24"/>
        </w:rPr>
        <w:t>πουργός Εσωτερικών</w:t>
      </w:r>
      <w:r>
        <w:rPr>
          <w:rFonts w:eastAsia="Times New Roman" w:cs="Times New Roman"/>
          <w:szCs w:val="24"/>
        </w:rPr>
        <w:t>,</w:t>
      </w:r>
      <w:r w:rsidRPr="00B82348">
        <w:rPr>
          <w:rFonts w:eastAsia="Times New Roman" w:cs="Times New Roman"/>
          <w:szCs w:val="24"/>
        </w:rPr>
        <w:t xml:space="preserve"> για τις προτεραιότητες που πρέπει να μπουν σχετικά με </w:t>
      </w:r>
      <w:r>
        <w:rPr>
          <w:rFonts w:eastAsia="Times New Roman" w:cs="Times New Roman"/>
          <w:szCs w:val="24"/>
        </w:rPr>
        <w:t xml:space="preserve">το από </w:t>
      </w:r>
      <w:r w:rsidRPr="00B82348">
        <w:rPr>
          <w:rFonts w:eastAsia="Times New Roman" w:cs="Times New Roman"/>
          <w:szCs w:val="24"/>
        </w:rPr>
        <w:t>ποιους δήμους θα πρέπει να αρχίσ</w:t>
      </w:r>
      <w:r w:rsidRPr="00B82348">
        <w:rPr>
          <w:rFonts w:eastAsia="Times New Roman" w:cs="Times New Roman"/>
          <w:szCs w:val="24"/>
        </w:rPr>
        <w:t>ει η επανεξέταση</w:t>
      </w:r>
      <w:r>
        <w:rPr>
          <w:rFonts w:eastAsia="Times New Roman" w:cs="Times New Roman"/>
          <w:szCs w:val="24"/>
        </w:rPr>
        <w:t>,</w:t>
      </w:r>
      <w:r w:rsidRPr="00B82348">
        <w:rPr>
          <w:rFonts w:eastAsia="Times New Roman" w:cs="Times New Roman"/>
          <w:szCs w:val="24"/>
        </w:rPr>
        <w:t xml:space="preserve"> γιατί υπάρχουν αιτήματα των δημοτών</w:t>
      </w:r>
      <w:r>
        <w:rPr>
          <w:rFonts w:eastAsia="Times New Roman" w:cs="Times New Roman"/>
          <w:szCs w:val="24"/>
        </w:rPr>
        <w:t>.</w:t>
      </w:r>
      <w:r w:rsidRPr="00B82348">
        <w:rPr>
          <w:rFonts w:eastAsia="Times New Roman" w:cs="Times New Roman"/>
          <w:szCs w:val="24"/>
        </w:rPr>
        <w:t xml:space="preserve"> </w:t>
      </w:r>
    </w:p>
    <w:p w14:paraId="4CC5ADB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w:t>
      </w:r>
      <w:r w:rsidRPr="00B82348">
        <w:rPr>
          <w:rFonts w:eastAsia="Times New Roman" w:cs="Times New Roman"/>
          <w:szCs w:val="24"/>
        </w:rPr>
        <w:t>έλω να θυμίσω</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όμως,</w:t>
      </w:r>
      <w:r w:rsidRPr="00B82348">
        <w:rPr>
          <w:rFonts w:eastAsia="Times New Roman" w:cs="Times New Roman"/>
          <w:szCs w:val="24"/>
        </w:rPr>
        <w:t xml:space="preserve"> ότι λίγους μήνες πριν ψηφίσαμε τον </w:t>
      </w:r>
      <w:r>
        <w:rPr>
          <w:rFonts w:eastAsia="Times New Roman" w:cs="Times New Roman"/>
          <w:szCs w:val="24"/>
        </w:rPr>
        <w:t>«</w:t>
      </w:r>
      <w:r w:rsidRPr="00B82348">
        <w:rPr>
          <w:rFonts w:eastAsia="Times New Roman" w:cs="Times New Roman"/>
          <w:szCs w:val="24"/>
        </w:rPr>
        <w:t>Κ</w:t>
      </w:r>
      <w:r>
        <w:rPr>
          <w:rFonts w:eastAsia="Times New Roman" w:cs="Times New Roman"/>
          <w:szCs w:val="24"/>
        </w:rPr>
        <w:t>ΛΕΙΣΘΕΝΗ</w:t>
      </w:r>
      <w:r>
        <w:rPr>
          <w:rFonts w:eastAsia="Times New Roman" w:cs="Times New Roman"/>
          <w:szCs w:val="24"/>
        </w:rPr>
        <w:t xml:space="preserve"> Ι», μία εμβληματική μεταρρύθμιση - </w:t>
      </w:r>
      <w:r w:rsidRPr="00B82348">
        <w:rPr>
          <w:rFonts w:eastAsia="Times New Roman" w:cs="Times New Roman"/>
          <w:szCs w:val="24"/>
        </w:rPr>
        <w:t xml:space="preserve">σταθμό </w:t>
      </w:r>
      <w:r w:rsidRPr="00B82348">
        <w:rPr>
          <w:rFonts w:eastAsia="Times New Roman" w:cs="Times New Roman"/>
          <w:szCs w:val="24"/>
        </w:rPr>
        <w:lastRenderedPageBreak/>
        <w:t xml:space="preserve">για τη </w:t>
      </w:r>
      <w:r>
        <w:rPr>
          <w:rFonts w:eastAsia="Times New Roman" w:cs="Times New Roman"/>
          <w:szCs w:val="24"/>
        </w:rPr>
        <w:t>δ</w:t>
      </w:r>
      <w:r w:rsidRPr="00B82348">
        <w:rPr>
          <w:rFonts w:eastAsia="Times New Roman" w:cs="Times New Roman"/>
          <w:szCs w:val="24"/>
        </w:rPr>
        <w:t xml:space="preserve">ημοκρατία </w:t>
      </w:r>
      <w:r w:rsidRPr="00B82348">
        <w:rPr>
          <w:rFonts w:eastAsia="Times New Roman" w:cs="Times New Roman"/>
          <w:szCs w:val="24"/>
        </w:rPr>
        <w:t>και τη συμμετοχή σ</w:t>
      </w:r>
      <w:r>
        <w:rPr>
          <w:rFonts w:eastAsia="Times New Roman" w:cs="Times New Roman"/>
          <w:szCs w:val="24"/>
        </w:rPr>
        <w:t>την</w:t>
      </w:r>
      <w:r w:rsidRPr="00B82348">
        <w:rPr>
          <w:rFonts w:eastAsia="Times New Roman" w:cs="Times New Roman"/>
          <w:szCs w:val="24"/>
        </w:rPr>
        <w:t xml:space="preserve"> </w:t>
      </w:r>
      <w:r>
        <w:rPr>
          <w:rFonts w:eastAsia="Times New Roman" w:cs="Times New Roman"/>
          <w:szCs w:val="24"/>
        </w:rPr>
        <w:t>τ</w:t>
      </w:r>
      <w:r w:rsidRPr="00B82348">
        <w:rPr>
          <w:rFonts w:eastAsia="Times New Roman" w:cs="Times New Roman"/>
          <w:szCs w:val="24"/>
        </w:rPr>
        <w:t xml:space="preserve">οπική </w:t>
      </w:r>
      <w:r>
        <w:rPr>
          <w:rFonts w:eastAsia="Times New Roman" w:cs="Times New Roman"/>
          <w:szCs w:val="24"/>
        </w:rPr>
        <w:t>α</w:t>
      </w:r>
      <w:r w:rsidRPr="00B82348">
        <w:rPr>
          <w:rFonts w:eastAsia="Times New Roman" w:cs="Times New Roman"/>
          <w:szCs w:val="24"/>
        </w:rPr>
        <w:t>υτοδιοίκηση</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Η</w:t>
      </w:r>
      <w:r w:rsidRPr="00B82348">
        <w:rPr>
          <w:rFonts w:eastAsia="Times New Roman" w:cs="Times New Roman"/>
          <w:szCs w:val="24"/>
        </w:rPr>
        <w:t xml:space="preserve"> καθιέρωση της απλής αναλογικής</w:t>
      </w:r>
      <w:r w:rsidRPr="00783235">
        <w:rPr>
          <w:rFonts w:eastAsia="Times New Roman" w:cs="Times New Roman"/>
          <w:szCs w:val="24"/>
        </w:rPr>
        <w:t>,</w:t>
      </w:r>
      <w:r w:rsidRPr="00B82348">
        <w:rPr>
          <w:rFonts w:eastAsia="Times New Roman" w:cs="Times New Roman"/>
          <w:szCs w:val="24"/>
        </w:rPr>
        <w:t xml:space="preserve"> των δημοψηφισμάτων και άλλων παρεμβάσεων</w:t>
      </w:r>
      <w:r>
        <w:rPr>
          <w:rFonts w:eastAsia="Times New Roman" w:cs="Times New Roman"/>
          <w:szCs w:val="24"/>
        </w:rPr>
        <w:t>,</w:t>
      </w:r>
      <w:r w:rsidRPr="00B82348">
        <w:rPr>
          <w:rFonts w:eastAsia="Times New Roman" w:cs="Times New Roman"/>
          <w:szCs w:val="24"/>
        </w:rPr>
        <w:t xml:space="preserve"> είναι</w:t>
      </w:r>
      <w:r>
        <w:rPr>
          <w:rFonts w:eastAsia="Times New Roman" w:cs="Times New Roman"/>
          <w:szCs w:val="24"/>
        </w:rPr>
        <w:t xml:space="preserve"> -</w:t>
      </w:r>
      <w:r w:rsidRPr="00B82348">
        <w:rPr>
          <w:rFonts w:eastAsia="Times New Roman" w:cs="Times New Roman"/>
          <w:szCs w:val="24"/>
        </w:rPr>
        <w:t xml:space="preserve">και </w:t>
      </w:r>
      <w:r>
        <w:rPr>
          <w:rFonts w:eastAsia="Times New Roman" w:cs="Times New Roman"/>
          <w:szCs w:val="24"/>
        </w:rPr>
        <w:t>θ</w:t>
      </w:r>
      <w:r w:rsidRPr="00B82348">
        <w:rPr>
          <w:rFonts w:eastAsia="Times New Roman" w:cs="Times New Roman"/>
          <w:szCs w:val="24"/>
        </w:rPr>
        <w:t>α αποδειχθεί</w:t>
      </w:r>
      <w:r>
        <w:rPr>
          <w:rFonts w:eastAsia="Times New Roman" w:cs="Times New Roman"/>
          <w:szCs w:val="24"/>
        </w:rPr>
        <w:t>-</w:t>
      </w:r>
      <w:r w:rsidRPr="00B82348">
        <w:rPr>
          <w:rFonts w:eastAsia="Times New Roman" w:cs="Times New Roman"/>
          <w:szCs w:val="24"/>
        </w:rPr>
        <w:t xml:space="preserve"> οξυγόνο για το</w:t>
      </w:r>
      <w:r>
        <w:rPr>
          <w:rFonts w:eastAsia="Times New Roman" w:cs="Times New Roman"/>
          <w:szCs w:val="24"/>
        </w:rPr>
        <w:t>ν χώρο.</w:t>
      </w:r>
      <w:r w:rsidRPr="00B82348">
        <w:rPr>
          <w:rFonts w:eastAsia="Times New Roman" w:cs="Times New Roman"/>
          <w:szCs w:val="24"/>
        </w:rPr>
        <w:t xml:space="preserve"> </w:t>
      </w:r>
      <w:r>
        <w:rPr>
          <w:rFonts w:eastAsia="Times New Roman" w:cs="Times New Roman"/>
          <w:szCs w:val="24"/>
        </w:rPr>
        <w:t>Αυτό</w:t>
      </w:r>
      <w:r w:rsidRPr="00B82348">
        <w:rPr>
          <w:rFonts w:eastAsia="Times New Roman" w:cs="Times New Roman"/>
          <w:szCs w:val="24"/>
        </w:rPr>
        <w:t xml:space="preserve"> φαίνεται μέχρι τώρα από τις υποψηφιότητες που υπάρχουν στους δήμους</w:t>
      </w:r>
      <w:r>
        <w:rPr>
          <w:rFonts w:eastAsia="Times New Roman" w:cs="Times New Roman"/>
          <w:szCs w:val="24"/>
        </w:rPr>
        <w:t>,</w:t>
      </w:r>
      <w:r w:rsidRPr="00B82348">
        <w:rPr>
          <w:rFonts w:eastAsia="Times New Roman" w:cs="Times New Roman"/>
          <w:szCs w:val="24"/>
        </w:rPr>
        <w:t xml:space="preserve"> ότι απελευθερώνει δυνάμεις</w:t>
      </w:r>
      <w:r>
        <w:rPr>
          <w:rFonts w:eastAsia="Times New Roman" w:cs="Times New Roman"/>
          <w:szCs w:val="24"/>
        </w:rPr>
        <w:t>,</w:t>
      </w:r>
      <w:r w:rsidRPr="00B82348">
        <w:rPr>
          <w:rFonts w:eastAsia="Times New Roman" w:cs="Times New Roman"/>
          <w:szCs w:val="24"/>
        </w:rPr>
        <w:t xml:space="preserve"> με κύριο χαρακτηριστικό τη συμμ</w:t>
      </w:r>
      <w:r w:rsidRPr="00B82348">
        <w:rPr>
          <w:rFonts w:eastAsia="Times New Roman" w:cs="Times New Roman"/>
          <w:szCs w:val="24"/>
        </w:rPr>
        <w:t>ετοχή των πολιτών στην εκλογική διαδικασία</w:t>
      </w:r>
      <w:r>
        <w:rPr>
          <w:rFonts w:eastAsia="Times New Roman" w:cs="Times New Roman"/>
          <w:szCs w:val="24"/>
        </w:rPr>
        <w:t>.</w:t>
      </w:r>
    </w:p>
    <w:p w14:paraId="4CC5ADC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B82348">
        <w:rPr>
          <w:rFonts w:eastAsia="Times New Roman" w:cs="Times New Roman"/>
          <w:szCs w:val="24"/>
        </w:rPr>
        <w:t>κεί</w:t>
      </w:r>
      <w:r>
        <w:rPr>
          <w:rFonts w:eastAsia="Times New Roman" w:cs="Times New Roman"/>
          <w:szCs w:val="24"/>
        </w:rPr>
        <w:t>,</w:t>
      </w:r>
      <w:r w:rsidRPr="00B82348">
        <w:rPr>
          <w:rFonts w:eastAsia="Times New Roman" w:cs="Times New Roman"/>
          <w:szCs w:val="24"/>
        </w:rPr>
        <w:t xml:space="preserve"> λοιπόν</w:t>
      </w:r>
      <w:r>
        <w:rPr>
          <w:rFonts w:eastAsia="Times New Roman" w:cs="Times New Roman"/>
          <w:szCs w:val="24"/>
        </w:rPr>
        <w:t>,</w:t>
      </w:r>
      <w:r w:rsidRPr="00B82348">
        <w:rPr>
          <w:rFonts w:eastAsia="Times New Roman" w:cs="Times New Roman"/>
          <w:szCs w:val="24"/>
        </w:rPr>
        <w:t xml:space="preserve"> αποφασίστηκε ότι θα ακολουθήσει ο </w:t>
      </w:r>
      <w:r>
        <w:rPr>
          <w:rFonts w:eastAsia="Times New Roman" w:cs="Times New Roman"/>
          <w:szCs w:val="24"/>
        </w:rPr>
        <w:t>«</w:t>
      </w:r>
      <w:r>
        <w:rPr>
          <w:rFonts w:eastAsia="Times New Roman" w:cs="Times New Roman"/>
          <w:szCs w:val="24"/>
        </w:rPr>
        <w:t>ΚΛΕΙΣΘΕΝΗΣ</w:t>
      </w:r>
      <w:r w:rsidRPr="00B82348">
        <w:rPr>
          <w:rFonts w:eastAsia="Times New Roman" w:cs="Times New Roman"/>
          <w:szCs w:val="24"/>
        </w:rPr>
        <w:t xml:space="preserve"> </w:t>
      </w:r>
      <w:r>
        <w:rPr>
          <w:rFonts w:eastAsia="Times New Roman" w:cs="Times New Roman"/>
          <w:szCs w:val="24"/>
        </w:rPr>
        <w:t>ΙΙ»</w:t>
      </w:r>
      <w:r w:rsidRPr="00E225F6">
        <w:rPr>
          <w:rFonts w:eastAsia="Times New Roman" w:cs="Times New Roman"/>
          <w:szCs w:val="24"/>
        </w:rPr>
        <w:t>,</w:t>
      </w:r>
      <w:r w:rsidRPr="00B82348">
        <w:rPr>
          <w:rFonts w:eastAsia="Times New Roman" w:cs="Times New Roman"/>
          <w:szCs w:val="24"/>
        </w:rPr>
        <w:t xml:space="preserve"> όπου θα δούμε ξανά τις δημόσιες πολιτικές σε συνδυασμό με τη </w:t>
      </w:r>
      <w:r>
        <w:rPr>
          <w:rFonts w:eastAsia="Times New Roman" w:cs="Times New Roman"/>
          <w:szCs w:val="24"/>
        </w:rPr>
        <w:t>σ</w:t>
      </w:r>
      <w:r w:rsidRPr="00B82348">
        <w:rPr>
          <w:rFonts w:eastAsia="Times New Roman" w:cs="Times New Roman"/>
          <w:szCs w:val="24"/>
        </w:rPr>
        <w:t xml:space="preserve">υνταγματική </w:t>
      </w:r>
      <w:r>
        <w:rPr>
          <w:rFonts w:eastAsia="Times New Roman" w:cs="Times New Roman"/>
          <w:szCs w:val="24"/>
        </w:rPr>
        <w:t>Α</w:t>
      </w:r>
      <w:r w:rsidRPr="00B82348">
        <w:rPr>
          <w:rFonts w:eastAsia="Times New Roman" w:cs="Times New Roman"/>
          <w:szCs w:val="24"/>
        </w:rPr>
        <w:t>ναθεώρηση</w:t>
      </w:r>
      <w:r>
        <w:rPr>
          <w:rFonts w:eastAsia="Times New Roman" w:cs="Times New Roman"/>
          <w:szCs w:val="24"/>
        </w:rPr>
        <w:t>,</w:t>
      </w:r>
      <w:r w:rsidRPr="00B82348">
        <w:rPr>
          <w:rFonts w:eastAsia="Times New Roman" w:cs="Times New Roman"/>
          <w:szCs w:val="24"/>
        </w:rPr>
        <w:t xml:space="preserve"> με στόχο τον καθορισμό αρμοδιοτήτων σε κάθε βαθμίδα διοίκησης</w:t>
      </w:r>
      <w:r w:rsidRPr="00B82348">
        <w:rPr>
          <w:rFonts w:eastAsia="Times New Roman" w:cs="Times New Roman"/>
          <w:szCs w:val="24"/>
        </w:rPr>
        <w:t xml:space="preserve"> του κράτους και της </w:t>
      </w:r>
      <w:r>
        <w:rPr>
          <w:rFonts w:eastAsia="Times New Roman" w:cs="Times New Roman"/>
          <w:szCs w:val="24"/>
        </w:rPr>
        <w:t>α</w:t>
      </w:r>
      <w:r w:rsidRPr="00B82348">
        <w:rPr>
          <w:rFonts w:eastAsia="Times New Roman" w:cs="Times New Roman"/>
          <w:szCs w:val="24"/>
        </w:rPr>
        <w:t xml:space="preserve">υτοδιοίκησης </w:t>
      </w:r>
      <w:r>
        <w:rPr>
          <w:rFonts w:eastAsia="Times New Roman" w:cs="Times New Roman"/>
          <w:szCs w:val="24"/>
        </w:rPr>
        <w:t>Α</w:t>
      </w:r>
      <w:r w:rsidRPr="00E225F6">
        <w:rPr>
          <w:rFonts w:eastAsia="Times New Roman" w:cs="Times New Roman"/>
          <w:szCs w:val="24"/>
        </w:rPr>
        <w:t>’</w:t>
      </w:r>
      <w:r w:rsidRPr="00B82348">
        <w:rPr>
          <w:rFonts w:eastAsia="Times New Roman" w:cs="Times New Roman"/>
          <w:szCs w:val="24"/>
        </w:rPr>
        <w:t xml:space="preserve"> και </w:t>
      </w:r>
      <w:r>
        <w:rPr>
          <w:rFonts w:eastAsia="Times New Roman" w:cs="Times New Roman"/>
          <w:szCs w:val="24"/>
        </w:rPr>
        <w:t>Β</w:t>
      </w:r>
      <w:r w:rsidRPr="00E225F6">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βαθμού.</w:t>
      </w:r>
    </w:p>
    <w:p w14:paraId="4CC5ADC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B82348">
        <w:rPr>
          <w:rFonts w:eastAsia="Times New Roman" w:cs="Times New Roman"/>
          <w:szCs w:val="24"/>
        </w:rPr>
        <w:t>ε ό</w:t>
      </w:r>
      <w:r>
        <w:rPr>
          <w:rFonts w:eastAsia="Times New Roman" w:cs="Times New Roman"/>
          <w:szCs w:val="24"/>
        </w:rPr>
        <w:t>,</w:t>
      </w:r>
      <w:r w:rsidRPr="00B82348">
        <w:rPr>
          <w:rFonts w:eastAsia="Times New Roman" w:cs="Times New Roman"/>
          <w:szCs w:val="24"/>
        </w:rPr>
        <w:t>τι αφορά το χωροταξικό</w:t>
      </w:r>
      <w:r>
        <w:rPr>
          <w:rFonts w:eastAsia="Times New Roman" w:cs="Times New Roman"/>
          <w:szCs w:val="24"/>
        </w:rPr>
        <w:t>,</w:t>
      </w:r>
      <w:r w:rsidRPr="00B82348">
        <w:rPr>
          <w:rFonts w:eastAsia="Times New Roman" w:cs="Times New Roman"/>
          <w:szCs w:val="24"/>
        </w:rPr>
        <w:t xml:space="preserve"> θα ήταν αντικείμενο και από τον </w:t>
      </w:r>
      <w:r>
        <w:rPr>
          <w:rFonts w:eastAsia="Times New Roman" w:cs="Times New Roman"/>
          <w:szCs w:val="24"/>
        </w:rPr>
        <w:t>«</w:t>
      </w:r>
      <w:r w:rsidRPr="00B82348">
        <w:rPr>
          <w:rFonts w:eastAsia="Times New Roman" w:cs="Times New Roman"/>
          <w:szCs w:val="24"/>
        </w:rPr>
        <w:t>Κ</w:t>
      </w:r>
      <w:r>
        <w:rPr>
          <w:rFonts w:eastAsia="Times New Roman" w:cs="Times New Roman"/>
          <w:szCs w:val="24"/>
        </w:rPr>
        <w:t>ΛΕΙΣΘΕΝΗ</w:t>
      </w:r>
      <w:r>
        <w:rPr>
          <w:rFonts w:eastAsia="Times New Roman" w:cs="Times New Roman"/>
          <w:szCs w:val="24"/>
        </w:rPr>
        <w:t xml:space="preserve"> ΙΙ»,</w:t>
      </w:r>
      <w:r w:rsidRPr="00B82348">
        <w:rPr>
          <w:rFonts w:eastAsia="Times New Roman" w:cs="Times New Roman"/>
          <w:szCs w:val="24"/>
        </w:rPr>
        <w:t xml:space="preserve"> με προτεραιότητα στους νησιωτικούς και ορεινούς δήμους και όχι με επιλεκτικές αποφάσεις</w:t>
      </w:r>
      <w:r>
        <w:rPr>
          <w:rFonts w:eastAsia="Times New Roman" w:cs="Times New Roman"/>
          <w:szCs w:val="24"/>
        </w:rPr>
        <w:t>,</w:t>
      </w:r>
      <w:r w:rsidRPr="00B82348">
        <w:rPr>
          <w:rFonts w:eastAsia="Times New Roman" w:cs="Times New Roman"/>
          <w:szCs w:val="24"/>
        </w:rPr>
        <w:t xml:space="preserve"> που στην ουσία καταστρατηγούν την ίση μεταχείριση των κριτηρίων συν</w:t>
      </w:r>
      <w:r>
        <w:rPr>
          <w:rFonts w:eastAsia="Times New Roman" w:cs="Times New Roman"/>
          <w:szCs w:val="24"/>
        </w:rPr>
        <w:t>ένωσης.</w:t>
      </w:r>
    </w:p>
    <w:p w14:paraId="4CC5ADC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Θεωρώ,</w:t>
      </w:r>
      <w:r w:rsidRPr="00B82348">
        <w:rPr>
          <w:rFonts w:eastAsia="Times New Roman" w:cs="Times New Roman"/>
          <w:szCs w:val="24"/>
        </w:rPr>
        <w:t xml:space="preserve"> λοιπόν</w:t>
      </w:r>
      <w:r>
        <w:rPr>
          <w:rFonts w:eastAsia="Times New Roman" w:cs="Times New Roman"/>
          <w:szCs w:val="24"/>
        </w:rPr>
        <w:t>,</w:t>
      </w:r>
      <w:r w:rsidRPr="00B82348">
        <w:rPr>
          <w:rFonts w:eastAsia="Times New Roman" w:cs="Times New Roman"/>
          <w:szCs w:val="24"/>
        </w:rPr>
        <w:t xml:space="preserve"> αναγκαίο να προχωρήσει με σεβασμό στο χώρο </w:t>
      </w:r>
      <w:r>
        <w:rPr>
          <w:rFonts w:eastAsia="Times New Roman" w:cs="Times New Roman"/>
          <w:szCs w:val="24"/>
        </w:rPr>
        <w:t>της</w:t>
      </w:r>
      <w:r w:rsidRPr="00B82348">
        <w:rPr>
          <w:rFonts w:eastAsia="Times New Roman" w:cs="Times New Roman"/>
          <w:szCs w:val="24"/>
        </w:rPr>
        <w:t xml:space="preserve"> </w:t>
      </w:r>
      <w:r>
        <w:rPr>
          <w:rFonts w:eastAsia="Times New Roman" w:cs="Times New Roman"/>
          <w:szCs w:val="24"/>
        </w:rPr>
        <w:t>τ</w:t>
      </w:r>
      <w:r w:rsidRPr="00B82348">
        <w:rPr>
          <w:rFonts w:eastAsia="Times New Roman" w:cs="Times New Roman"/>
          <w:szCs w:val="24"/>
        </w:rPr>
        <w:t xml:space="preserve">οπικής </w:t>
      </w:r>
      <w:r>
        <w:rPr>
          <w:rFonts w:eastAsia="Times New Roman" w:cs="Times New Roman"/>
          <w:szCs w:val="24"/>
        </w:rPr>
        <w:t>α</w:t>
      </w:r>
      <w:r w:rsidRPr="00B82348">
        <w:rPr>
          <w:rFonts w:eastAsia="Times New Roman" w:cs="Times New Roman"/>
          <w:szCs w:val="24"/>
        </w:rPr>
        <w:t xml:space="preserve">υτοδιοίκησης </w:t>
      </w:r>
      <w:r w:rsidRPr="00B82348">
        <w:rPr>
          <w:rFonts w:eastAsia="Times New Roman" w:cs="Times New Roman"/>
          <w:szCs w:val="24"/>
        </w:rPr>
        <w:t>και των πολιτών</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η</w:t>
      </w:r>
      <w:r w:rsidRPr="00B82348">
        <w:rPr>
          <w:rFonts w:eastAsia="Times New Roman" w:cs="Times New Roman"/>
          <w:szCs w:val="24"/>
        </w:rPr>
        <w:t xml:space="preserve"> μελέτη της προτεινόμενης </w:t>
      </w:r>
      <w:r>
        <w:rPr>
          <w:rFonts w:eastAsia="Times New Roman" w:cs="Times New Roman"/>
          <w:szCs w:val="24"/>
        </w:rPr>
        <w:t>ε</w:t>
      </w:r>
      <w:r w:rsidRPr="00B82348">
        <w:rPr>
          <w:rFonts w:eastAsia="Times New Roman" w:cs="Times New Roman"/>
          <w:szCs w:val="24"/>
        </w:rPr>
        <w:t>πιτροπή</w:t>
      </w:r>
      <w:r>
        <w:rPr>
          <w:rFonts w:eastAsia="Times New Roman" w:cs="Times New Roman"/>
          <w:szCs w:val="24"/>
        </w:rPr>
        <w:t>ς</w:t>
      </w:r>
      <w:r>
        <w:rPr>
          <w:rFonts w:eastAsia="Times New Roman" w:cs="Times New Roman"/>
          <w:szCs w:val="24"/>
        </w:rPr>
        <w:t>,</w:t>
      </w:r>
      <w:r w:rsidRPr="00B82348">
        <w:rPr>
          <w:rFonts w:eastAsia="Times New Roman" w:cs="Times New Roman"/>
          <w:szCs w:val="24"/>
        </w:rPr>
        <w:t xml:space="preserve"> μέσα σε συνταγματικά πλαίσια</w:t>
      </w:r>
      <w:r>
        <w:rPr>
          <w:rFonts w:eastAsia="Times New Roman" w:cs="Times New Roman"/>
          <w:szCs w:val="24"/>
        </w:rPr>
        <w:t>,</w:t>
      </w:r>
      <w:r w:rsidRPr="00B82348">
        <w:rPr>
          <w:rFonts w:eastAsia="Times New Roman" w:cs="Times New Roman"/>
          <w:szCs w:val="24"/>
        </w:rPr>
        <w:t xml:space="preserve"> με στόχο ισ</w:t>
      </w:r>
      <w:r w:rsidRPr="00B82348">
        <w:rPr>
          <w:rFonts w:eastAsia="Times New Roman" w:cs="Times New Roman"/>
          <w:szCs w:val="24"/>
        </w:rPr>
        <w:t xml:space="preserve">χυρούς δήμους και ισχυρή </w:t>
      </w:r>
      <w:r>
        <w:rPr>
          <w:rFonts w:eastAsia="Times New Roman" w:cs="Times New Roman"/>
          <w:szCs w:val="24"/>
        </w:rPr>
        <w:t>τ</w:t>
      </w:r>
      <w:r w:rsidRPr="00B82348">
        <w:rPr>
          <w:rFonts w:eastAsia="Times New Roman" w:cs="Times New Roman"/>
          <w:szCs w:val="24"/>
        </w:rPr>
        <w:t xml:space="preserve">οπική </w:t>
      </w:r>
      <w:r>
        <w:rPr>
          <w:rFonts w:eastAsia="Times New Roman" w:cs="Times New Roman"/>
          <w:szCs w:val="24"/>
        </w:rPr>
        <w:t>α</w:t>
      </w:r>
      <w:r w:rsidRPr="00B82348">
        <w:rPr>
          <w:rFonts w:eastAsia="Times New Roman" w:cs="Times New Roman"/>
          <w:szCs w:val="24"/>
        </w:rPr>
        <w:t>υτοδιοίκηση</w:t>
      </w:r>
      <w:r>
        <w:rPr>
          <w:rFonts w:eastAsia="Times New Roman" w:cs="Times New Roman"/>
          <w:szCs w:val="24"/>
        </w:rPr>
        <w:t>.</w:t>
      </w:r>
    </w:p>
    <w:p w14:paraId="4CC5ADC3" w14:textId="77777777" w:rsidR="005D719C" w:rsidRDefault="00627F40">
      <w:pPr>
        <w:spacing w:line="600" w:lineRule="auto"/>
        <w:ind w:firstLine="720"/>
        <w:jc w:val="both"/>
        <w:rPr>
          <w:rFonts w:eastAsia="Times New Roman" w:cs="Times New Roman"/>
          <w:szCs w:val="24"/>
        </w:rPr>
      </w:pPr>
      <w:r w:rsidRPr="00B82348">
        <w:rPr>
          <w:rFonts w:eastAsia="Times New Roman" w:cs="Times New Roman"/>
          <w:szCs w:val="24"/>
        </w:rPr>
        <w:t>Σας ευχαριστώ</w:t>
      </w:r>
      <w:r>
        <w:rPr>
          <w:rFonts w:eastAsia="Times New Roman" w:cs="Times New Roman"/>
          <w:szCs w:val="24"/>
        </w:rPr>
        <w:t>.</w:t>
      </w:r>
    </w:p>
    <w:p w14:paraId="4CC5ADC4"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DC5" w14:textId="77777777" w:rsidR="005D719C" w:rsidRDefault="00627F40">
      <w:pPr>
        <w:spacing w:line="600" w:lineRule="auto"/>
        <w:ind w:firstLine="720"/>
        <w:jc w:val="both"/>
        <w:rPr>
          <w:rFonts w:eastAsia="Times New Roman" w:cs="Times New Roman"/>
          <w:szCs w:val="24"/>
        </w:rPr>
      </w:pPr>
      <w:r w:rsidRPr="002A6A8F">
        <w:rPr>
          <w:rFonts w:eastAsia="Times New Roman" w:cs="Times New Roman"/>
          <w:b/>
          <w:szCs w:val="24"/>
        </w:rPr>
        <w:t>ΠΡΟΕΔΡΕΥΩΝ (Νικήτας Κακλαμάνης):</w:t>
      </w:r>
      <w:r>
        <w:rPr>
          <w:rFonts w:eastAsia="Times New Roman" w:cs="Times New Roman"/>
          <w:szCs w:val="24"/>
        </w:rPr>
        <w:t xml:space="preserve"> Κύριε Πρατσόλη, σας ευχαριστώ που ολοκληρώσατε εντός του χρόνου.</w:t>
      </w:r>
    </w:p>
    <w:p w14:paraId="4CC5ADC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w:t>
      </w:r>
      <w:r w:rsidRPr="00B82348">
        <w:rPr>
          <w:rFonts w:eastAsia="Times New Roman" w:cs="Times New Roman"/>
          <w:szCs w:val="24"/>
        </w:rPr>
        <w:t xml:space="preserve">ιαβάζω τώρα τους επόμενους πέντε συναδέλφους </w:t>
      </w:r>
      <w:r>
        <w:rPr>
          <w:rFonts w:eastAsia="Times New Roman" w:cs="Times New Roman"/>
          <w:szCs w:val="24"/>
        </w:rPr>
        <w:t xml:space="preserve">που θα </w:t>
      </w:r>
      <w:r>
        <w:rPr>
          <w:rFonts w:eastAsia="Times New Roman" w:cs="Times New Roman"/>
          <w:szCs w:val="24"/>
        </w:rPr>
        <w:t>λάβουν τον λόγο. Α</w:t>
      </w:r>
      <w:r w:rsidRPr="00B82348">
        <w:rPr>
          <w:rFonts w:eastAsia="Times New Roman" w:cs="Times New Roman"/>
          <w:szCs w:val="24"/>
        </w:rPr>
        <w:t xml:space="preserve">ν κάποιος δεν είναι στην </w:t>
      </w:r>
      <w:r>
        <w:rPr>
          <w:rFonts w:eastAsia="Times New Roman" w:cs="Times New Roman"/>
          <w:szCs w:val="24"/>
        </w:rPr>
        <w:t>Α</w:t>
      </w:r>
      <w:r w:rsidRPr="00B82348">
        <w:rPr>
          <w:rFonts w:eastAsia="Times New Roman" w:cs="Times New Roman"/>
          <w:szCs w:val="24"/>
        </w:rPr>
        <w:t>ίθουσα</w:t>
      </w:r>
      <w:r>
        <w:rPr>
          <w:rFonts w:eastAsia="Times New Roman" w:cs="Times New Roman"/>
          <w:szCs w:val="24"/>
        </w:rPr>
        <w:t>,</w:t>
      </w:r>
      <w:r w:rsidRPr="00B82348">
        <w:rPr>
          <w:rFonts w:eastAsia="Times New Roman" w:cs="Times New Roman"/>
          <w:szCs w:val="24"/>
        </w:rPr>
        <w:t xml:space="preserve"> να ειδοποιηθεί να </w:t>
      </w:r>
      <w:r>
        <w:rPr>
          <w:rFonts w:eastAsia="Times New Roman" w:cs="Times New Roman"/>
          <w:szCs w:val="24"/>
        </w:rPr>
        <w:t>έρθει. Είναι ο</w:t>
      </w:r>
      <w:r w:rsidRPr="00B82348">
        <w:rPr>
          <w:rFonts w:eastAsia="Times New Roman" w:cs="Times New Roman"/>
          <w:szCs w:val="24"/>
        </w:rPr>
        <w:t xml:space="preserve"> </w:t>
      </w:r>
      <w:r>
        <w:rPr>
          <w:rFonts w:eastAsia="Times New Roman" w:cs="Times New Roman"/>
          <w:szCs w:val="24"/>
        </w:rPr>
        <w:t xml:space="preserve">κ. Μπαλλής, ο κ. </w:t>
      </w:r>
      <w:r w:rsidRPr="00B82348">
        <w:rPr>
          <w:rFonts w:eastAsia="Times New Roman" w:cs="Times New Roman"/>
          <w:szCs w:val="24"/>
        </w:rPr>
        <w:t>Πάλλης</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κ.</w:t>
      </w:r>
      <w:r w:rsidRPr="00B82348">
        <w:rPr>
          <w:rFonts w:eastAsia="Times New Roman" w:cs="Times New Roman"/>
          <w:szCs w:val="24"/>
        </w:rPr>
        <w:t xml:space="preserve"> </w:t>
      </w:r>
      <w:r>
        <w:rPr>
          <w:rFonts w:eastAsia="Times New Roman" w:cs="Times New Roman"/>
          <w:szCs w:val="24"/>
        </w:rPr>
        <w:t xml:space="preserve">Σταμπουλή, </w:t>
      </w:r>
      <w:r w:rsidRPr="00B82348">
        <w:rPr>
          <w:rFonts w:eastAsia="Times New Roman" w:cs="Times New Roman"/>
          <w:szCs w:val="24"/>
        </w:rPr>
        <w:t>ο κ</w:t>
      </w:r>
      <w:r>
        <w:rPr>
          <w:rFonts w:eastAsia="Times New Roman" w:cs="Times New Roman"/>
          <w:szCs w:val="24"/>
        </w:rPr>
        <w:t>.</w:t>
      </w:r>
      <w:r w:rsidRPr="00B82348">
        <w:rPr>
          <w:rFonts w:eastAsia="Times New Roman" w:cs="Times New Roman"/>
          <w:szCs w:val="24"/>
        </w:rPr>
        <w:t xml:space="preserve"> Μπαλάφας και ο κ</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Σεβαστάκης. Σ</w:t>
      </w:r>
      <w:r w:rsidRPr="00B82348">
        <w:rPr>
          <w:rFonts w:eastAsia="Times New Roman" w:cs="Times New Roman"/>
          <w:szCs w:val="24"/>
        </w:rPr>
        <w:t>υνολικά</w:t>
      </w:r>
      <w:r>
        <w:rPr>
          <w:rFonts w:eastAsia="Times New Roman" w:cs="Times New Roman"/>
          <w:szCs w:val="24"/>
        </w:rPr>
        <w:t>, είστε δεκατέσσερις</w:t>
      </w:r>
      <w:r w:rsidRPr="00B82348">
        <w:rPr>
          <w:rFonts w:eastAsia="Times New Roman" w:cs="Times New Roman"/>
          <w:szCs w:val="24"/>
        </w:rPr>
        <w:t xml:space="preserve"> συνάδελφοι</w:t>
      </w:r>
      <w:r>
        <w:rPr>
          <w:rFonts w:eastAsia="Times New Roman" w:cs="Times New Roman"/>
          <w:szCs w:val="24"/>
        </w:rPr>
        <w:t>.</w:t>
      </w:r>
    </w:p>
    <w:p w14:paraId="4CC5ADC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Τον λόγο</w:t>
      </w:r>
      <w:r w:rsidRPr="00B82348">
        <w:rPr>
          <w:rFonts w:eastAsia="Times New Roman" w:cs="Times New Roman"/>
          <w:szCs w:val="24"/>
        </w:rPr>
        <w:t xml:space="preserve"> έχει ο Κοινοβουλευτικός Εκπρόσωπος της Δημοκρ</w:t>
      </w:r>
      <w:r w:rsidRPr="00B82348">
        <w:rPr>
          <w:rFonts w:eastAsia="Times New Roman" w:cs="Times New Roman"/>
          <w:szCs w:val="24"/>
        </w:rPr>
        <w:t>ατικής Συμπαράταξης κ</w:t>
      </w:r>
      <w:r>
        <w:rPr>
          <w:rFonts w:eastAsia="Times New Roman" w:cs="Times New Roman"/>
          <w:szCs w:val="24"/>
        </w:rPr>
        <w:t>.</w:t>
      </w:r>
      <w:r w:rsidRPr="00B82348">
        <w:rPr>
          <w:rFonts w:eastAsia="Times New Roman" w:cs="Times New Roman"/>
          <w:szCs w:val="24"/>
        </w:rPr>
        <w:t xml:space="preserve"> Λοβέρδος</w:t>
      </w:r>
      <w:r>
        <w:rPr>
          <w:rFonts w:eastAsia="Times New Roman" w:cs="Times New Roman"/>
          <w:szCs w:val="24"/>
        </w:rPr>
        <w:t>.</w:t>
      </w:r>
    </w:p>
    <w:p w14:paraId="4CC5ADC8" w14:textId="77777777" w:rsidR="005D719C" w:rsidRDefault="00627F40">
      <w:pPr>
        <w:spacing w:line="600" w:lineRule="auto"/>
        <w:ind w:firstLine="720"/>
        <w:jc w:val="both"/>
        <w:rPr>
          <w:rFonts w:eastAsia="Times New Roman" w:cs="Times New Roman"/>
          <w:szCs w:val="24"/>
        </w:rPr>
      </w:pPr>
      <w:r w:rsidRPr="0035169B">
        <w:rPr>
          <w:rFonts w:eastAsia="Times New Roman" w:cs="Times New Roman"/>
          <w:b/>
          <w:szCs w:val="24"/>
        </w:rPr>
        <w:t xml:space="preserve">ΑΝΔΡΕΑΣ ΛΟΒΕΡΔΟΣ: </w:t>
      </w:r>
      <w:r>
        <w:rPr>
          <w:rFonts w:eastAsia="Times New Roman" w:cs="Times New Roman"/>
          <w:szCs w:val="24"/>
        </w:rPr>
        <w:t>Κύριε Πρόεδρε, σκόπευα και σκοπεύω</w:t>
      </w:r>
      <w:r w:rsidRPr="00B82348">
        <w:rPr>
          <w:rFonts w:eastAsia="Times New Roman" w:cs="Times New Roman"/>
          <w:szCs w:val="24"/>
        </w:rPr>
        <w:t xml:space="preserve"> να ξεκινήσω την ομιλία μου </w:t>
      </w:r>
      <w:r>
        <w:rPr>
          <w:rFonts w:eastAsia="Times New Roman" w:cs="Times New Roman"/>
          <w:szCs w:val="24"/>
        </w:rPr>
        <w:t>στην αντίθετη κατεύθυνση από αυτή που ο προηγούμενος συνάδελφος ανέφερε.</w:t>
      </w:r>
    </w:p>
    <w:p w14:paraId="4CC5AD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«Ξεκινώ την ομιλία μου, υπο</w:t>
      </w:r>
      <w:r w:rsidRPr="00B82348">
        <w:rPr>
          <w:rFonts w:eastAsia="Times New Roman" w:cs="Times New Roman"/>
          <w:szCs w:val="24"/>
        </w:rPr>
        <w:t xml:space="preserve">σημειώνοντας </w:t>
      </w:r>
      <w:r>
        <w:rPr>
          <w:rFonts w:eastAsia="Times New Roman" w:cs="Times New Roman"/>
          <w:szCs w:val="24"/>
        </w:rPr>
        <w:t xml:space="preserve">πως </w:t>
      </w:r>
      <w:r w:rsidRPr="00B82348">
        <w:rPr>
          <w:rFonts w:eastAsia="Times New Roman" w:cs="Times New Roman"/>
          <w:szCs w:val="24"/>
        </w:rPr>
        <w:t xml:space="preserve">είναι πολύ θετικό γεγονός ότι βγαίνουμε στις αγορές με συμφέροντες </w:t>
      </w:r>
      <w:r>
        <w:rPr>
          <w:rFonts w:eastAsia="Times New Roman" w:cs="Times New Roman"/>
          <w:szCs w:val="24"/>
        </w:rPr>
        <w:t>ό</w:t>
      </w:r>
      <w:r w:rsidRPr="00B82348">
        <w:rPr>
          <w:rFonts w:eastAsia="Times New Roman" w:cs="Times New Roman"/>
          <w:szCs w:val="24"/>
        </w:rPr>
        <w:t>ρους</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Δεν σας κατάλαβα, λοιπόν. Α</w:t>
      </w:r>
      <w:r w:rsidRPr="00B82348">
        <w:rPr>
          <w:rFonts w:eastAsia="Times New Roman" w:cs="Times New Roman"/>
          <w:szCs w:val="24"/>
        </w:rPr>
        <w:t>υτό είναι μ</w:t>
      </w:r>
      <w:r>
        <w:rPr>
          <w:rFonts w:eastAsia="Times New Roman" w:cs="Times New Roman"/>
          <w:szCs w:val="24"/>
        </w:rPr>
        <w:t>ία αναμφισβήτητη πραγματικότητα. Ό</w:t>
      </w:r>
      <w:r w:rsidRPr="00B82348">
        <w:rPr>
          <w:rFonts w:eastAsia="Times New Roman" w:cs="Times New Roman"/>
          <w:szCs w:val="24"/>
        </w:rPr>
        <w:t>ποιος δεν θέλει να τη δει</w:t>
      </w:r>
      <w:r>
        <w:rPr>
          <w:rFonts w:eastAsia="Times New Roman" w:cs="Times New Roman"/>
          <w:szCs w:val="24"/>
        </w:rPr>
        <w:t>, εθελοτυφλεί.» Θ</w:t>
      </w:r>
      <w:r w:rsidRPr="00B82348">
        <w:rPr>
          <w:rFonts w:eastAsia="Times New Roman" w:cs="Times New Roman"/>
          <w:szCs w:val="24"/>
        </w:rPr>
        <w:t xml:space="preserve">α μπορούσε κανείς </w:t>
      </w:r>
      <w:r>
        <w:rPr>
          <w:rFonts w:eastAsia="Times New Roman" w:cs="Times New Roman"/>
          <w:szCs w:val="24"/>
        </w:rPr>
        <w:t>ν</w:t>
      </w:r>
      <w:r w:rsidRPr="00B82348">
        <w:rPr>
          <w:rFonts w:eastAsia="Times New Roman" w:cs="Times New Roman"/>
          <w:szCs w:val="24"/>
        </w:rPr>
        <w:t>α σας πει</w:t>
      </w:r>
      <w:r>
        <w:rPr>
          <w:rFonts w:eastAsia="Times New Roman" w:cs="Times New Roman"/>
          <w:szCs w:val="24"/>
        </w:rPr>
        <w:t xml:space="preserve"> τώρα -αλλά ξύνεστε στη γκλίτσα του τσοπ</w:t>
      </w:r>
      <w:r>
        <w:rPr>
          <w:rFonts w:eastAsia="Times New Roman" w:cs="Times New Roman"/>
          <w:szCs w:val="24"/>
        </w:rPr>
        <w:t xml:space="preserve">άνη- πόσο καιρό πριν έπρεπε να </w:t>
      </w:r>
      <w:r w:rsidRPr="00B82348">
        <w:rPr>
          <w:rFonts w:eastAsia="Times New Roman" w:cs="Times New Roman"/>
          <w:szCs w:val="24"/>
        </w:rPr>
        <w:t>έχει γίνει αυτό και τι συν</w:t>
      </w:r>
      <w:r>
        <w:rPr>
          <w:rFonts w:eastAsia="Times New Roman" w:cs="Times New Roman"/>
          <w:szCs w:val="24"/>
        </w:rPr>
        <w:t>επάγεται η δική σας παρουσία εδώ,</w:t>
      </w:r>
      <w:r w:rsidRPr="00B82348">
        <w:rPr>
          <w:rFonts w:eastAsia="Times New Roman" w:cs="Times New Roman"/>
          <w:szCs w:val="24"/>
        </w:rPr>
        <w:t xml:space="preserve"> επί τόσα χρόν</w:t>
      </w:r>
      <w:r>
        <w:rPr>
          <w:rFonts w:eastAsia="Times New Roman" w:cs="Times New Roman"/>
          <w:szCs w:val="24"/>
        </w:rPr>
        <w:t>ια και ειδικά το εξάμηνο Τσίπρα-</w:t>
      </w:r>
      <w:r w:rsidRPr="00B82348">
        <w:rPr>
          <w:rFonts w:eastAsia="Times New Roman" w:cs="Times New Roman"/>
          <w:szCs w:val="24"/>
        </w:rPr>
        <w:t>Βαρουφάκη</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Δ</w:t>
      </w:r>
      <w:r w:rsidRPr="00B82348">
        <w:rPr>
          <w:rFonts w:eastAsia="Times New Roman" w:cs="Times New Roman"/>
          <w:szCs w:val="24"/>
        </w:rPr>
        <w:t>εν ήρθα</w:t>
      </w:r>
      <w:r>
        <w:rPr>
          <w:rFonts w:eastAsia="Times New Roman" w:cs="Times New Roman"/>
          <w:szCs w:val="24"/>
        </w:rPr>
        <w:t>, όμως, γι’</w:t>
      </w:r>
      <w:r w:rsidRPr="00B82348">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λόγο εδώ. </w:t>
      </w:r>
    </w:p>
    <w:p w14:paraId="4CC5ADC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w:t>
      </w:r>
      <w:r w:rsidRPr="00B82348">
        <w:rPr>
          <w:rFonts w:eastAsia="Times New Roman" w:cs="Times New Roman"/>
          <w:szCs w:val="24"/>
        </w:rPr>
        <w:t xml:space="preserve">ο σχέδιο νόμου αφορά την </w:t>
      </w:r>
      <w:r>
        <w:rPr>
          <w:rFonts w:eastAsia="Times New Roman" w:cs="Times New Roman"/>
          <w:szCs w:val="24"/>
        </w:rPr>
        <w:t>Υ</w:t>
      </w:r>
      <w:r w:rsidRPr="00B82348">
        <w:rPr>
          <w:rFonts w:eastAsia="Times New Roman" w:cs="Times New Roman"/>
          <w:szCs w:val="24"/>
        </w:rPr>
        <w:t>γεία</w:t>
      </w:r>
      <w:r>
        <w:rPr>
          <w:rFonts w:eastAsia="Times New Roman" w:cs="Times New Roman"/>
          <w:szCs w:val="24"/>
        </w:rPr>
        <w:t>.</w:t>
      </w:r>
      <w:r w:rsidRPr="00B82348">
        <w:rPr>
          <w:rFonts w:eastAsia="Times New Roman" w:cs="Times New Roman"/>
          <w:szCs w:val="24"/>
        </w:rPr>
        <w:t xml:space="preserve"> Όλοι</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όμως,</w:t>
      </w:r>
      <w:r w:rsidRPr="00B82348">
        <w:rPr>
          <w:rFonts w:eastAsia="Times New Roman" w:cs="Times New Roman"/>
          <w:szCs w:val="24"/>
        </w:rPr>
        <w:t xml:space="preserve"> </w:t>
      </w:r>
      <w:r>
        <w:rPr>
          <w:rFonts w:eastAsia="Times New Roman" w:cs="Times New Roman"/>
          <w:szCs w:val="24"/>
        </w:rPr>
        <w:t>κυρίες και κύριοι, λέμε</w:t>
      </w:r>
      <w:r>
        <w:rPr>
          <w:rFonts w:eastAsia="Times New Roman" w:cs="Times New Roman"/>
          <w:szCs w:val="24"/>
        </w:rPr>
        <w:t xml:space="preserve"> -μιας και</w:t>
      </w:r>
      <w:r w:rsidRPr="00B82348">
        <w:rPr>
          <w:rFonts w:eastAsia="Times New Roman" w:cs="Times New Roman"/>
          <w:szCs w:val="24"/>
        </w:rPr>
        <w:t xml:space="preserve"> ο συνάδελφός μου δίνει την ευκαιρία</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ότι για να αντιμετωπιστούν</w:t>
      </w:r>
      <w:r w:rsidRPr="00B82348">
        <w:rPr>
          <w:rFonts w:eastAsia="Times New Roman" w:cs="Times New Roman"/>
          <w:szCs w:val="24"/>
        </w:rPr>
        <w:t xml:space="preserve"> τα προβλήματα που παράγονται από την υποχρέωσή μας για πρωτογενή πλεονάσματα</w:t>
      </w:r>
      <w:r>
        <w:rPr>
          <w:rFonts w:eastAsia="Times New Roman" w:cs="Times New Roman"/>
          <w:szCs w:val="24"/>
        </w:rPr>
        <w:t>,</w:t>
      </w:r>
      <w:r w:rsidRPr="00B82348">
        <w:rPr>
          <w:rFonts w:eastAsia="Times New Roman" w:cs="Times New Roman"/>
          <w:szCs w:val="24"/>
        </w:rPr>
        <w:t xml:space="preserve"> χρειαζόμαστε σοκαριστικ</w:t>
      </w:r>
      <w:r>
        <w:rPr>
          <w:rFonts w:eastAsia="Times New Roman" w:cs="Times New Roman"/>
          <w:szCs w:val="24"/>
        </w:rPr>
        <w:t>ού</w:t>
      </w:r>
      <w:r w:rsidRPr="00B82348">
        <w:rPr>
          <w:rFonts w:eastAsia="Times New Roman" w:cs="Times New Roman"/>
          <w:szCs w:val="24"/>
        </w:rPr>
        <w:t>ς ρυθμούς ανάπτυξης</w:t>
      </w:r>
      <w:r>
        <w:rPr>
          <w:rFonts w:eastAsia="Times New Roman" w:cs="Times New Roman"/>
          <w:szCs w:val="24"/>
        </w:rPr>
        <w:t>.</w:t>
      </w:r>
      <w:r w:rsidRPr="00B82348">
        <w:rPr>
          <w:rFonts w:eastAsia="Times New Roman" w:cs="Times New Roman"/>
          <w:szCs w:val="24"/>
        </w:rPr>
        <w:t xml:space="preserve"> </w:t>
      </w:r>
      <w:r>
        <w:rPr>
          <w:rFonts w:eastAsia="Times New Roman" w:cs="Times New Roman"/>
          <w:szCs w:val="24"/>
        </w:rPr>
        <w:t>Οι</w:t>
      </w:r>
      <w:r w:rsidRPr="00B82348">
        <w:rPr>
          <w:rFonts w:eastAsia="Times New Roman" w:cs="Times New Roman"/>
          <w:szCs w:val="24"/>
        </w:rPr>
        <w:t xml:space="preserve"> σοκαριστικ</w:t>
      </w:r>
      <w:r>
        <w:rPr>
          <w:rFonts w:eastAsia="Times New Roman" w:cs="Times New Roman"/>
          <w:szCs w:val="24"/>
        </w:rPr>
        <w:t xml:space="preserve">οί </w:t>
      </w:r>
      <w:r w:rsidRPr="00B82348">
        <w:rPr>
          <w:rFonts w:eastAsia="Times New Roman" w:cs="Times New Roman"/>
          <w:szCs w:val="24"/>
        </w:rPr>
        <w:t>ρυθμοί ανάπτυξης δεν συμβαδίζουν με τις π</w:t>
      </w:r>
      <w:r w:rsidRPr="00B82348">
        <w:rPr>
          <w:rFonts w:eastAsia="Times New Roman" w:cs="Times New Roman"/>
          <w:szCs w:val="24"/>
        </w:rPr>
        <w:t>ολιτικές που ανεστάλησαν</w:t>
      </w:r>
      <w:r>
        <w:rPr>
          <w:rFonts w:eastAsia="Times New Roman" w:cs="Times New Roman"/>
          <w:szCs w:val="24"/>
        </w:rPr>
        <w:t>,</w:t>
      </w:r>
      <w:r w:rsidRPr="00B82348">
        <w:rPr>
          <w:rFonts w:eastAsia="Times New Roman" w:cs="Times New Roman"/>
          <w:szCs w:val="24"/>
        </w:rPr>
        <w:t xml:space="preserve"> προς ώρας</w:t>
      </w:r>
      <w:r>
        <w:rPr>
          <w:rFonts w:eastAsia="Times New Roman" w:cs="Times New Roman"/>
          <w:szCs w:val="24"/>
        </w:rPr>
        <w:t>, λόγου χάρη</w:t>
      </w:r>
      <w:r w:rsidRPr="00B82348">
        <w:rPr>
          <w:rFonts w:eastAsia="Times New Roman" w:cs="Times New Roman"/>
          <w:szCs w:val="24"/>
        </w:rPr>
        <w:t xml:space="preserve"> στον Πειραιά</w:t>
      </w:r>
      <w:r>
        <w:rPr>
          <w:rFonts w:eastAsia="Times New Roman" w:cs="Times New Roman"/>
          <w:szCs w:val="24"/>
        </w:rPr>
        <w:t xml:space="preserve">, όπου συνεδρίαζε το ΚΑΣ για να κηρύξει </w:t>
      </w:r>
      <w:r w:rsidRPr="00B82348">
        <w:rPr>
          <w:rFonts w:eastAsia="Times New Roman" w:cs="Times New Roman"/>
          <w:szCs w:val="24"/>
        </w:rPr>
        <w:t>όλη την πόλη αρχαιολογικό χώρο</w:t>
      </w:r>
      <w:r>
        <w:rPr>
          <w:rFonts w:eastAsia="Times New Roman" w:cs="Times New Roman"/>
          <w:szCs w:val="24"/>
        </w:rPr>
        <w:t>. Χ</w:t>
      </w:r>
      <w:r w:rsidRPr="00B82348">
        <w:rPr>
          <w:rFonts w:eastAsia="Times New Roman" w:cs="Times New Roman"/>
          <w:szCs w:val="24"/>
        </w:rPr>
        <w:t>ρειάζεται προσοχή σε όλα αυτά κι όχι προβοκάτσιες</w:t>
      </w:r>
      <w:r>
        <w:rPr>
          <w:rFonts w:eastAsia="Times New Roman" w:cs="Times New Roman"/>
          <w:szCs w:val="24"/>
        </w:rPr>
        <w:t>.</w:t>
      </w:r>
      <w:r w:rsidRPr="00B82348">
        <w:rPr>
          <w:rFonts w:eastAsia="Times New Roman" w:cs="Times New Roman"/>
          <w:szCs w:val="24"/>
        </w:rPr>
        <w:t xml:space="preserve"> Γιατί αυτό έχει το </w:t>
      </w:r>
      <w:r w:rsidRPr="00B82348">
        <w:rPr>
          <w:rFonts w:eastAsia="Times New Roman" w:cs="Times New Roman"/>
          <w:szCs w:val="24"/>
        </w:rPr>
        <w:lastRenderedPageBreak/>
        <w:t>στοιχείο της προβοκάτσιας</w:t>
      </w:r>
      <w:r>
        <w:rPr>
          <w:rFonts w:eastAsia="Times New Roman" w:cs="Times New Roman"/>
          <w:szCs w:val="24"/>
        </w:rPr>
        <w:t>,</w:t>
      </w:r>
      <w:r w:rsidRPr="00B82348">
        <w:rPr>
          <w:rFonts w:eastAsia="Times New Roman" w:cs="Times New Roman"/>
          <w:szCs w:val="24"/>
        </w:rPr>
        <w:t xml:space="preserve"> που δεν ξέρω </w:t>
      </w:r>
      <w:r>
        <w:rPr>
          <w:rFonts w:eastAsia="Times New Roman" w:cs="Times New Roman"/>
          <w:szCs w:val="24"/>
        </w:rPr>
        <w:t>ποιος την κάν</w:t>
      </w:r>
      <w:r>
        <w:rPr>
          <w:rFonts w:eastAsia="Times New Roman" w:cs="Times New Roman"/>
          <w:szCs w:val="24"/>
        </w:rPr>
        <w:t>ει και εναντίον ποιο</w:t>
      </w:r>
      <w:r w:rsidRPr="00B82348">
        <w:rPr>
          <w:rFonts w:eastAsia="Times New Roman" w:cs="Times New Roman"/>
          <w:szCs w:val="24"/>
        </w:rPr>
        <w:t>υ στρέφεται</w:t>
      </w:r>
      <w:r>
        <w:rPr>
          <w:rFonts w:eastAsia="Times New Roman" w:cs="Times New Roman"/>
          <w:szCs w:val="24"/>
        </w:rPr>
        <w:t>.</w:t>
      </w:r>
    </w:p>
    <w:p w14:paraId="4CC5ADC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Χθες και εμείς ως Δημοκρατική Συμπαράταξη και το Κομμουνιστικό Κόμμα θέσαμε με ένταση ένα θέμα διαδικασίας, όχι διαδικασιολογώντας. Έχουμε αρκετή εμπειρία για να παρακάμπτουμε τις διαδικαστικές λεπτομέρειες. Το θέσαμε γιατί</w:t>
      </w:r>
      <w:r>
        <w:rPr>
          <w:rFonts w:eastAsia="Times New Roman" w:cs="Times New Roman"/>
          <w:szCs w:val="24"/>
        </w:rPr>
        <w:t xml:space="preserve"> οι υπουργικές τροπολογίες που κατατίθενται κατά παραβίαση του Συντάγματος, κατά παραβίαση των αποφάσεων της Διάσκεψης των Προέδρων, αφού ξεκινάει η διαδικασία, συνεχίζουν να γίνονται κανόνας.</w:t>
      </w:r>
    </w:p>
    <w:p w14:paraId="4CC5ADC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είπαμε ότι αυτό το θέτουμε μετ’ επιτάσεως -πέραν του προβλή</w:t>
      </w:r>
      <w:r>
        <w:rPr>
          <w:rFonts w:eastAsia="Times New Roman" w:cs="Times New Roman"/>
          <w:szCs w:val="24"/>
        </w:rPr>
        <w:t xml:space="preserve">ματος που δημιουργεί στους Βουλευτές η ανάγκη να ενημερωθούν γρήγορα για πολλά και σοβαρά, πέραν του ότι αποφεύγεται η επεξεργασία της </w:t>
      </w:r>
      <w:r>
        <w:rPr>
          <w:rFonts w:eastAsia="Times New Roman" w:cs="Times New Roman"/>
          <w:szCs w:val="24"/>
        </w:rPr>
        <w:t>διαρκούς επιτροπής</w:t>
      </w:r>
      <w:r>
        <w:rPr>
          <w:rFonts w:eastAsia="Times New Roman" w:cs="Times New Roman"/>
          <w:szCs w:val="24"/>
        </w:rPr>
        <w:t>- γιατί τίθενται ζητήματα σχέσεων Κυβέρνησης και Βουλής. Και η Βουλή έχει την ανεξαρτησία της -όπως και</w:t>
      </w:r>
      <w:r>
        <w:rPr>
          <w:rFonts w:eastAsia="Times New Roman" w:cs="Times New Roman"/>
          <w:szCs w:val="24"/>
        </w:rPr>
        <w:t xml:space="preserve"> να το κάνουμε- την οποία παραβιάζουν οι Υπουργοί. Και δεν είμαστε σε φάση μνημονίων, που κάποιος μας έχει βάλει το πιστόλι στον κρόταφο. Είμαστε ενώπιον μιας νομοθετικής πρωτοβουλίας ενός Υπουργείου που </w:t>
      </w:r>
      <w:r>
        <w:rPr>
          <w:rFonts w:eastAsia="Times New Roman" w:cs="Times New Roman"/>
          <w:szCs w:val="24"/>
        </w:rPr>
        <w:lastRenderedPageBreak/>
        <w:t>έχει δεκαεπτά μήνες να ασκήσει νομοθετική πρωτοβουλί</w:t>
      </w:r>
      <w:r>
        <w:rPr>
          <w:rFonts w:eastAsia="Times New Roman" w:cs="Times New Roman"/>
          <w:szCs w:val="24"/>
        </w:rPr>
        <w:t xml:space="preserve">α και άρα, διέθετε όλο το χρόνο να προετοιμαστεί. Δεν ήρθα εδώ με λεγκαλιστική διάθεση. Ήρθα με ουσιαστική διάθεση. </w:t>
      </w:r>
    </w:p>
    <w:p w14:paraId="4CC5AD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Αντέτεινε ο Υπουργός, παίρνοντας τον λόγο, τις επεξεργασίες που έχουν ήδη συμβεί. Μα, δεν προκύπτει αυτό. Δεν προκύπτει ούτε και για τις τρ</w:t>
      </w:r>
      <w:r>
        <w:rPr>
          <w:rFonts w:eastAsia="Times New Roman" w:cs="Times New Roman"/>
          <w:szCs w:val="24"/>
        </w:rPr>
        <w:t xml:space="preserve">οπολογίες που ήρθαν πριν την έναρξη της συζήτησης στην Ολομέλεια, όπως ανέδειξε η τοποθέτηση δικού σας Βουλευτή. </w:t>
      </w:r>
    </w:p>
    <w:p w14:paraId="4CC5ADC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αναφέρω τρία παραδείγματα. Μία από τις τροπολογίες που κατετέθηκαν αφού είχαμε ξεκινήσει, αφορά την εκ νέου διάσπαση νοσοκομείων που είχαμε</w:t>
      </w:r>
      <w:r>
        <w:rPr>
          <w:rFonts w:eastAsia="Times New Roman" w:cs="Times New Roman"/>
          <w:szCs w:val="24"/>
        </w:rPr>
        <w:t xml:space="preserve"> εμείς συνενώσει διοικητικά. Όταν τα συνενώναμε, είχαμε διαδηλώσεις από κληρικούς, από δικηγορικούς συλλόγους -άκουσον, άκουσον!- από εμπορικούς συλλόγους, διότι δήθεν εμείς θέλαμε να κλείσουμε τα νοσοκομεία. Διαβεβαιώναμε πως τέτοια βούληση δεν υπάρχει. Π</w:t>
      </w:r>
      <w:r>
        <w:rPr>
          <w:rFonts w:eastAsia="Times New Roman" w:cs="Times New Roman"/>
          <w:szCs w:val="24"/>
        </w:rPr>
        <w:t>οιος να μας ακούσει, όμως, τότε; Και ήταν ένα πετυχημένο πείραμα, μια διοικητική ένωση, που θα απήλλασσε από τα πολλά διοικητικά συμβούλια και θα βοηθούσε και στις προμήθειες.</w:t>
      </w:r>
    </w:p>
    <w:p w14:paraId="4CC5AD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Εγώ έφυγα μετά απ’ αυτά. Ανέλαβαν άλλοι Υπουργοί επί πολλά χρόνια. Και έρχεστε τ</w:t>
      </w:r>
      <w:r>
        <w:rPr>
          <w:rFonts w:eastAsia="Times New Roman" w:cs="Times New Roman"/>
          <w:szCs w:val="24"/>
        </w:rPr>
        <w:t>ώρα το 2019, μετά το 2018, να τα διασπάσετε αυτά, καταφανώς εν</w:t>
      </w:r>
      <w:r>
        <w:rPr>
          <w:rFonts w:eastAsia="Times New Roman" w:cs="Times New Roman"/>
          <w:szCs w:val="24"/>
        </w:rPr>
        <w:t xml:space="preserve"> </w:t>
      </w:r>
      <w:r>
        <w:rPr>
          <w:rFonts w:eastAsia="Times New Roman" w:cs="Times New Roman"/>
          <w:szCs w:val="24"/>
        </w:rPr>
        <w:t xml:space="preserve">όψει εκλογών. </w:t>
      </w:r>
    </w:p>
    <w:p w14:paraId="4CC5ADD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επειδή και κάποιος συνάδελφος που έρχεται από τις περιοχές αυτές θα μπορούσε να έχει και ένα επιχείρημα υπέρ, δεν έπρεπε να το έχουμε ακούσει αυτό στη </w:t>
      </w:r>
      <w:r>
        <w:rPr>
          <w:rFonts w:eastAsia="Times New Roman" w:cs="Times New Roman"/>
          <w:szCs w:val="24"/>
        </w:rPr>
        <w:t xml:space="preserve">διαρκή </w:t>
      </w:r>
      <w:r>
        <w:rPr>
          <w:rFonts w:eastAsia="Times New Roman" w:cs="Times New Roman"/>
          <w:szCs w:val="24"/>
        </w:rPr>
        <w:t>επιτροπή</w:t>
      </w:r>
      <w:r>
        <w:rPr>
          <w:rFonts w:eastAsia="Times New Roman" w:cs="Times New Roman"/>
          <w:szCs w:val="24"/>
        </w:rPr>
        <w:t xml:space="preserve"> που επεξεργάζεται το σχέδιο νόμου; Έπρεπε! Άρα, δεν έχει λογική η καθυστέρηση, καθώς δεν συνεπάγεται μελέτες, επιτροπές, γενικά λογιστήρια. Είναι απλή η διαδικασία. Αφού είχατε την βούληση, έπρεπε να το είχατε κάνει, να είναι ενσωματωμένο στο σχέδ</w:t>
      </w:r>
      <w:r>
        <w:rPr>
          <w:rFonts w:eastAsia="Times New Roman" w:cs="Times New Roman"/>
          <w:szCs w:val="24"/>
        </w:rPr>
        <w:t xml:space="preserve">ιο νόμου ή έστω η σχετική τροπολογία να έρθει στην </w:t>
      </w:r>
      <w:r>
        <w:rPr>
          <w:rFonts w:eastAsia="Times New Roman" w:cs="Times New Roman"/>
          <w:szCs w:val="24"/>
        </w:rPr>
        <w:t xml:space="preserve">επιτροπή </w:t>
      </w:r>
      <w:r>
        <w:rPr>
          <w:rFonts w:eastAsia="Times New Roman" w:cs="Times New Roman"/>
          <w:szCs w:val="24"/>
        </w:rPr>
        <w:t xml:space="preserve">για να την επεξεργαστεί η </w:t>
      </w:r>
      <w:r>
        <w:rPr>
          <w:rFonts w:eastAsia="Times New Roman" w:cs="Times New Roman"/>
          <w:szCs w:val="24"/>
        </w:rPr>
        <w:t>επιτροπή</w:t>
      </w:r>
      <w:r>
        <w:rPr>
          <w:rFonts w:eastAsia="Times New Roman" w:cs="Times New Roman"/>
          <w:szCs w:val="24"/>
        </w:rPr>
        <w:t>. Το αποφύγατε.</w:t>
      </w:r>
    </w:p>
    <w:p w14:paraId="4CC5ADD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Χθες για την τιμολόγηση έγινε εδώ συζήτηση -όπως διάβασα- συγκρουσιακή. Κυρίες και κύριοι Βουλευτές, και αυτό ήρθε τελευταία στιγμή. Και αυτό υπέσ</w:t>
      </w:r>
      <w:r>
        <w:rPr>
          <w:rFonts w:eastAsia="Times New Roman" w:cs="Times New Roman"/>
          <w:szCs w:val="24"/>
        </w:rPr>
        <w:t xml:space="preserve">τη -όπως λέει ο Υπουργός- επεξεργασία στην αρμόδια υποεπιτροπή. Το δέχομαι. Και ενημερώθηκα και από τον κ. Μπαργιώτα. Τα δέχομαι αυτά. </w:t>
      </w:r>
    </w:p>
    <w:p w14:paraId="4CC5ADD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Υπάρχει, όμως, ένα ουσιαστικό επιχείρημα, το οποίο εκθέτω με τα δικά μου λόγια και την εμπειρία στην Εθνική Αντιπροσωπεί</w:t>
      </w:r>
      <w:r>
        <w:rPr>
          <w:rFonts w:eastAsia="Times New Roman" w:cs="Times New Roman"/>
          <w:szCs w:val="24"/>
        </w:rPr>
        <w:t>α. Όταν παρέλαβα εγώ μια φαρμακευτική δαπάνη ατιθάσευτη και έπρεπε σε λίγους μήνες να την τιθασεύσω σε συνεργασία με όλες τις πλευρές του Κοινοβουλίου, στη Διαρκή Επιτροπή Κοινωνικών Υποθέσεων, με τον τότε ΣΥΡΙΖΑ παρόντα -ήταν ένας συνάδελφος από την Κρήτη</w:t>
      </w:r>
      <w:r>
        <w:rPr>
          <w:rFonts w:eastAsia="Times New Roman" w:cs="Times New Roman"/>
          <w:szCs w:val="24"/>
        </w:rPr>
        <w:t xml:space="preserve">, ο κ. Κριτσωτάκης- προσπαθούσαμε να βρούμε λύσεις. Ήταν η </w:t>
      </w:r>
      <w:r>
        <w:rPr>
          <w:rFonts w:eastAsia="Times New Roman" w:cs="Times New Roman"/>
          <w:szCs w:val="24"/>
        </w:rPr>
        <w:t>κ.</w:t>
      </w:r>
      <w:r>
        <w:rPr>
          <w:rFonts w:eastAsia="Times New Roman" w:cs="Times New Roman"/>
          <w:szCs w:val="24"/>
        </w:rPr>
        <w:t xml:space="preserve"> Ξενογιανακοπούλου, η </w:t>
      </w:r>
      <w:r>
        <w:rPr>
          <w:rFonts w:eastAsia="Times New Roman" w:cs="Times New Roman"/>
          <w:szCs w:val="24"/>
        </w:rPr>
        <w:t xml:space="preserve">κ. </w:t>
      </w:r>
      <w:r>
        <w:rPr>
          <w:rFonts w:eastAsia="Times New Roman" w:cs="Times New Roman"/>
          <w:szCs w:val="24"/>
        </w:rPr>
        <w:t>Κατσέλη και εγώ.</w:t>
      </w:r>
    </w:p>
    <w:p w14:paraId="4CC5ADD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λύση που βρέθηκε μετά από μακρές συζητήσεις, ήταν να πάμε σε προσδιορισμό τιμής με βάση τις τρεις χαμηλότερες της Ευρωπαϊκής Ένωσης, ώστε να είναι και </w:t>
      </w:r>
      <w:r>
        <w:rPr>
          <w:rFonts w:eastAsia="Times New Roman" w:cs="Times New Roman"/>
          <w:szCs w:val="24"/>
        </w:rPr>
        <w:t>χώρες που έχουν φθηνές τιμές. Και αυτό επικράτησε, αυτό εφαρμόστηκε. Δεν είμαι τεχνικός να σας πω το πώς. Το γεγονός, όμως, ότι οι εταιρείες δεν τσακώνονταν μεταξύ τους με βάση τον προσδιορισμό μιας τιμής -αυτό για εμένα επί δύο χρόνια που ήμουν εκεί, ήταν</w:t>
      </w:r>
      <w:r>
        <w:rPr>
          <w:rFonts w:eastAsia="Times New Roman" w:cs="Times New Roman"/>
          <w:szCs w:val="24"/>
        </w:rPr>
        <w:t xml:space="preserve"> δείκτης, εάν κάποιον ευνοούσες, θα φώναζε ο άλλος- ήταν το κριτήριο με το οποίο προχωρήσαμε. Και έρχεστε τώρα και λέτε </w:t>
      </w:r>
      <w:r>
        <w:rPr>
          <w:rFonts w:eastAsia="Times New Roman" w:cs="Times New Roman"/>
          <w:szCs w:val="24"/>
        </w:rPr>
        <w:lastRenderedPageBreak/>
        <w:t xml:space="preserve">«…όχι της Ευρωπαϊκής Ένωσης…» -εμείς είχαμε τις τρεις χαμηλότερες της ΕΕ- «…δύο της ευρωζώνης». </w:t>
      </w:r>
    </w:p>
    <w:p w14:paraId="4CC5ADD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Όταν περάσαμε αυτό το μέτρο, ήρθε η ευρ</w:t>
      </w:r>
      <w:r>
        <w:rPr>
          <w:rFonts w:eastAsia="Times New Roman" w:cs="Times New Roman"/>
          <w:szCs w:val="24"/>
        </w:rPr>
        <w:t xml:space="preserve">ωπαϊκή ομοσπονδία των βιομηχανιών και ακούστε μια πρόταση που μου έκανε: «Πάρ’ το πίσω και όσο χάνει το ελληνικό </w:t>
      </w:r>
      <w:r>
        <w:rPr>
          <w:rFonts w:eastAsia="Times New Roman" w:cs="Times New Roman"/>
          <w:szCs w:val="24"/>
        </w:rPr>
        <w:t xml:space="preserve">δημόσιο </w:t>
      </w:r>
      <w:r>
        <w:rPr>
          <w:rFonts w:eastAsia="Times New Roman" w:cs="Times New Roman"/>
          <w:szCs w:val="24"/>
        </w:rPr>
        <w:t>θα στο πληρώνουμε εμείς, γιατί μας επηρεάζει στις τιμές στις άλλες χώρες». Αυτό ήταν το επιχείρημά τους. Και, φυσικά, κάγχασα με το επι</w:t>
      </w:r>
      <w:r>
        <w:rPr>
          <w:rFonts w:eastAsia="Times New Roman" w:cs="Times New Roman"/>
          <w:szCs w:val="24"/>
        </w:rPr>
        <w:t xml:space="preserve">χείρημα και με την πρόταση. Ήταν και ανεφάρμοστη, αλλά και ύποπτη. Τώρα εδώ το κάνετε αυτό. </w:t>
      </w:r>
    </w:p>
    <w:p w14:paraId="4CC5ADD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εγώ λέω: Το κάνετε γιατί προστατεύετε -σας άκουσα τι είπατε- το ελληνικό </w:t>
      </w:r>
      <w:r>
        <w:rPr>
          <w:rFonts w:eastAsia="Times New Roman" w:cs="Times New Roman"/>
          <w:szCs w:val="24"/>
        </w:rPr>
        <w:t xml:space="preserve">δημόσιο </w:t>
      </w:r>
      <w:r>
        <w:rPr>
          <w:rFonts w:eastAsia="Times New Roman" w:cs="Times New Roman"/>
          <w:szCs w:val="24"/>
        </w:rPr>
        <w:t xml:space="preserve">από το </w:t>
      </w:r>
      <w:r>
        <w:rPr>
          <w:rFonts w:eastAsia="Times New Roman" w:cs="Times New Roman"/>
          <w:szCs w:val="24"/>
          <w:lang w:val="en-US"/>
        </w:rPr>
        <w:t>clawback</w:t>
      </w:r>
      <w:r>
        <w:rPr>
          <w:rFonts w:eastAsia="Times New Roman" w:cs="Times New Roman"/>
          <w:szCs w:val="24"/>
        </w:rPr>
        <w:t xml:space="preserve">. Από αυτήν την Έδρα, στην Αίθουσα αυτή, όταν εισήγαγα το </w:t>
      </w:r>
      <w:r>
        <w:rPr>
          <w:rFonts w:eastAsia="Times New Roman" w:cs="Times New Roman"/>
          <w:szCs w:val="24"/>
          <w:lang w:val="en-US"/>
        </w:rPr>
        <w:t>clawb</w:t>
      </w:r>
      <w:r>
        <w:rPr>
          <w:rFonts w:eastAsia="Times New Roman" w:cs="Times New Roman"/>
          <w:szCs w:val="24"/>
          <w:lang w:val="en-US"/>
        </w:rPr>
        <w:t>ack</w:t>
      </w:r>
      <w:r>
        <w:rPr>
          <w:rFonts w:eastAsia="Times New Roman" w:cs="Times New Roman"/>
          <w:szCs w:val="24"/>
        </w:rPr>
        <w:t>, έλεγα ότι πρέπει να είναι πρόσκαιρο, γιατί είναι παρέμβαση στην αγορά, διοικητική, απέξω. Δεν είναι σωστό. Επειδή, όμως, είναι ασυγχώρητοι αυτοί που συνταγογραφούν αφειδώς, ήταν εκείνη τη στιγμή -το 2012- ένα μέτρο. Έτσι το ψήφισαν οι Βουλευτές της τό</w:t>
      </w:r>
      <w:r>
        <w:rPr>
          <w:rFonts w:eastAsia="Times New Roman" w:cs="Times New Roman"/>
          <w:szCs w:val="24"/>
        </w:rPr>
        <w:t xml:space="preserve">τε πλειοψηφίας. </w:t>
      </w:r>
    </w:p>
    <w:p w14:paraId="4CC5ADD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Το τι έλεγε η Αριστερά; Το τι έλεγαν οι αντιπολιτεύσεις τότε; Το τι άκουγα; </w:t>
      </w:r>
    </w:p>
    <w:p w14:paraId="4CC5ADD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Όταν το ανέφερα στη συζήτηση που είχα με τις φαρμακοβιομηχανίες, πετάχτηκαν επάνω. Το </w:t>
      </w:r>
      <w:r>
        <w:rPr>
          <w:rFonts w:eastAsia="Times New Roman" w:cs="Times New Roman"/>
          <w:szCs w:val="24"/>
        </w:rPr>
        <w:t xml:space="preserve">θεώρησαν </w:t>
      </w:r>
      <w:r>
        <w:rPr>
          <w:rFonts w:eastAsia="Times New Roman" w:cs="Times New Roman"/>
          <w:szCs w:val="24"/>
        </w:rPr>
        <w:t xml:space="preserve">πραξικοπηματικό και με χτύπησαν καταλλήλως. </w:t>
      </w:r>
    </w:p>
    <w:p w14:paraId="4CC5ADD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επεκτείνατε ως Κυβέ</w:t>
      </w:r>
      <w:r>
        <w:rPr>
          <w:rFonts w:eastAsia="Times New Roman" w:cs="Times New Roman"/>
          <w:szCs w:val="24"/>
        </w:rPr>
        <w:t xml:space="preserve">ρνηση ΣΥΡΙΖΑ και ΑΝΕΛ, το πήγατε σε ελληνικά, έμαθα ότι το πήγατε σχεδόν παντού. Και λέτε τώρα: «Μα, ας κάνω τις δύο κατώτερες τιμές στην Ευρωζώνη. Τι με νοιάζει; Αφού το </w:t>
      </w:r>
      <w:r>
        <w:rPr>
          <w:rFonts w:eastAsia="Times New Roman" w:cs="Times New Roman"/>
          <w:szCs w:val="24"/>
        </w:rPr>
        <w:t xml:space="preserve">δημόσιο </w:t>
      </w:r>
      <w:r>
        <w:rPr>
          <w:rFonts w:eastAsia="Times New Roman" w:cs="Times New Roman"/>
          <w:szCs w:val="24"/>
        </w:rPr>
        <w:t xml:space="preserve">έχει το όριό του από το </w:t>
      </w:r>
      <w:r>
        <w:rPr>
          <w:rFonts w:eastAsia="Times New Roman" w:cs="Times New Roman"/>
          <w:szCs w:val="24"/>
          <w:lang w:val="en-US"/>
        </w:rPr>
        <w:t>clawback</w:t>
      </w:r>
      <w:r>
        <w:rPr>
          <w:rFonts w:eastAsia="Times New Roman" w:cs="Times New Roman"/>
          <w:szCs w:val="24"/>
        </w:rPr>
        <w:t>». Σωστό. Υπάρχουν, όμως, δύο αντεπιχειρήματα</w:t>
      </w:r>
      <w:r>
        <w:rPr>
          <w:rFonts w:eastAsia="Times New Roman" w:cs="Times New Roman"/>
          <w:szCs w:val="24"/>
        </w:rPr>
        <w:t xml:space="preserve">. </w:t>
      </w:r>
    </w:p>
    <w:p w14:paraId="4CC5ADD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clawback</w:t>
      </w:r>
      <w:r>
        <w:rPr>
          <w:rFonts w:eastAsia="Times New Roman" w:cs="Times New Roman"/>
          <w:szCs w:val="24"/>
        </w:rPr>
        <w:t xml:space="preserve"> είναι μία παρέμβαση διοικητικής φύσης στην αγορά και όσο βγαίνεις από τα μνημόνια πρέπει να φοβάσαι ότι κάποιος θα προσφύγει εναντίον σου και θα σε κερδίσει. Διότι τι είναι εν τη ουσία; Είναι να παρέμβω αφού δεν μπορώ αλλιώς, αφού όσο κι αν </w:t>
      </w:r>
      <w:r>
        <w:rPr>
          <w:rFonts w:eastAsia="Times New Roman" w:cs="Times New Roman"/>
          <w:szCs w:val="24"/>
        </w:rPr>
        <w:t xml:space="preserve">έχω κάνει την ηλεκτρονική συνταγογράφηση -εγώ την έκανα- συνταγογραφεί ο άλλος. Και όσο κι αν τον περνάω πειθαρχικά, λέει «Εγώ συνταγογραφώ ακριβά φάρμακα, διότι οι ασθενείς μου είναι καρκινοπαθείς…» -λόγου χάρη- , </w:t>
      </w:r>
      <w:r>
        <w:rPr>
          <w:rFonts w:eastAsia="Times New Roman" w:cs="Times New Roman"/>
          <w:szCs w:val="24"/>
        </w:rPr>
        <w:lastRenderedPageBreak/>
        <w:t>«…άρα πρέπει να το κάνω αυτό» ή «Έχω πολύ</w:t>
      </w:r>
      <w:r>
        <w:rPr>
          <w:rFonts w:eastAsia="Times New Roman" w:cs="Times New Roman"/>
          <w:szCs w:val="24"/>
        </w:rPr>
        <w:t xml:space="preserve"> μεγάλο αριθμό ασθενών». </w:t>
      </w:r>
    </w:p>
    <w:p w14:paraId="4CC5ADD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Αυτό το επιχείρημα πέρασε, άντεξε και το φοβάμαι για το μέλλον. Άρα, εσείς κάνετε μια ρύθμιση, σε λίγους μήνες φεύγετε και κάποιος άλλος ίσως την υποστεί. Εδώ έχετε ένα πρόβλημα και πρέπει να μας το εξηγήσετε πώς το απαντάτε.</w:t>
      </w:r>
    </w:p>
    <w:p w14:paraId="4CC5ADD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δεύτερον, δεν είναι μόνο το </w:t>
      </w:r>
      <w:r>
        <w:rPr>
          <w:rFonts w:eastAsia="Times New Roman" w:cs="Times New Roman"/>
          <w:szCs w:val="24"/>
        </w:rPr>
        <w:t xml:space="preserve">δημόσιο </w:t>
      </w:r>
      <w:r>
        <w:rPr>
          <w:rFonts w:eastAsia="Times New Roman" w:cs="Times New Roman"/>
          <w:szCs w:val="24"/>
        </w:rPr>
        <w:t>που πληρώνει. Πληρώνουν και οι ιδιώτες. Έχουν συμμετοχή. Εγώ δεν αύξησα ούτε κατά ένα λεπτό τη συμμετοχή. Οι άλλοι την αύξησαν. Η συμμετοχή επηρεάζεται. Γιατί σε αυτό είστε αδιάφοροι; Και, εν πάση περιπτώσει, ποια είναι</w:t>
      </w:r>
      <w:r>
        <w:rPr>
          <w:rFonts w:eastAsia="Times New Roman" w:cs="Times New Roman"/>
          <w:szCs w:val="24"/>
        </w:rPr>
        <w:t xml:space="preserve"> η εξήγηση; Γιατί το πιο απλό μέτρο, κατανοητό, που δεν μπορεί κανείς να σου πει και τίποτα, το αλλάζετε και βάζετε κάτι που μπορούμε να σας πούμε; Και εμείς μιλάμε υγιεινά, δεν μιλάμε όπως εσείς. Εμείς κάνουμε έναν πολιτικό διάλογο. Σας λέμε, «Τι έχετε να</w:t>
      </w:r>
      <w:r>
        <w:rPr>
          <w:rFonts w:eastAsia="Times New Roman" w:cs="Times New Roman"/>
          <w:szCs w:val="24"/>
        </w:rPr>
        <w:t xml:space="preserve"> μας πείτε εδώ;». Διάβασα τι είπατε, αλλά κατά βάση το επιχείρημά σας στηρίζεται στο ότι έχετε το </w:t>
      </w:r>
      <w:r>
        <w:rPr>
          <w:rFonts w:eastAsia="Times New Roman" w:cs="Times New Roman"/>
          <w:szCs w:val="24"/>
          <w:lang w:val="en-US"/>
        </w:rPr>
        <w:t>clawback</w:t>
      </w:r>
      <w:r>
        <w:rPr>
          <w:rFonts w:eastAsia="Times New Roman" w:cs="Times New Roman"/>
          <w:szCs w:val="24"/>
        </w:rPr>
        <w:t>. Και σας λέω ότι είναι ένα ασταθές επιχείρημα αυτό.</w:t>
      </w:r>
    </w:p>
    <w:p w14:paraId="4CC5ADD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πάμε στην τροπολογία για την </w:t>
      </w:r>
      <w:r>
        <w:rPr>
          <w:rFonts w:eastAsia="Times New Roman" w:cs="Times New Roman"/>
          <w:szCs w:val="24"/>
        </w:rPr>
        <w:t>τοπική αυτοδιοίκηση</w:t>
      </w:r>
      <w:r>
        <w:rPr>
          <w:rFonts w:eastAsia="Times New Roman" w:cs="Times New Roman"/>
          <w:szCs w:val="24"/>
        </w:rPr>
        <w:t xml:space="preserve">. Εγώ κατάγομαι από το Ληξούρι. Ο ένας </w:t>
      </w:r>
      <w:r>
        <w:rPr>
          <w:rFonts w:eastAsia="Times New Roman" w:cs="Times New Roman"/>
          <w:szCs w:val="24"/>
        </w:rPr>
        <w:t>δήμ</w:t>
      </w:r>
      <w:r>
        <w:rPr>
          <w:rFonts w:eastAsia="Times New Roman" w:cs="Times New Roman"/>
          <w:szCs w:val="24"/>
        </w:rPr>
        <w:t>ος</w:t>
      </w:r>
      <w:r>
        <w:rPr>
          <w:rFonts w:eastAsia="Times New Roman" w:cs="Times New Roman"/>
          <w:szCs w:val="24"/>
        </w:rPr>
        <w:t xml:space="preserve"> στην Κεφαλονιά ήταν αυτοκτονικός. Δεν γινόταν να βγει πέρα. Όποιος ξέρει το νησί θα τα πει αυτά. Εγώ δεν παρασύρομαι, όπως κάποιοι άλλοι συνάδελφοι του ΣΥΡΙΖΑ, από τοπικισμό, διότι αγαπάω και το Αργοστόλι. Όμως, δεν γίνεται αυτό το νησί να έχει έναν δήμ</w:t>
      </w:r>
      <w:r>
        <w:rPr>
          <w:rFonts w:eastAsia="Times New Roman" w:cs="Times New Roman"/>
          <w:szCs w:val="24"/>
        </w:rPr>
        <w:t xml:space="preserve">ο. Οι ορεινοί του όγκοι καθιστούν απαράδεκτη τη λογική του ενός δήμου. Και, φυσικά, και άλλοι συνάδελφοι, από αλλού, έχουν αντίστοιχα προβλήματα. </w:t>
      </w:r>
    </w:p>
    <w:p w14:paraId="4CC5ADD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Έπρεπε να έρθει με τροπολογία, κύριε Χαρίτση; Γιατί να μην ερχόταν κανονικά και προ έξι, επτά, οκτώ μηνών; Τώ</w:t>
      </w:r>
      <w:r>
        <w:rPr>
          <w:rFonts w:eastAsia="Times New Roman" w:cs="Times New Roman"/>
          <w:szCs w:val="24"/>
        </w:rPr>
        <w:t xml:space="preserve">ρα αναλάβατε; Προ ενός μηνός αναλάβατε και έπρεπε να το φέρετε με τροπολογία; Διότι είναι κάτι που έχει μέσα του σπέρματα ορθού. </w:t>
      </w:r>
    </w:p>
    <w:p w14:paraId="4CC5ADD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Βέβαια, Βουλευτής σας -δεν θέλω να αναφέρω το όνομά της, γιατί ίσως δεν θέλει και η ίδια να το πω, να παροξύνω τις εσωτερικές </w:t>
      </w:r>
      <w:r>
        <w:rPr>
          <w:rFonts w:eastAsia="Times New Roman" w:cs="Times New Roman"/>
          <w:szCs w:val="24"/>
        </w:rPr>
        <w:t xml:space="preserve">σχέσεις- λέει το εξής: «Κάτσε, το κάνεις τώρα; Και τα έργα που αναπτύσσονται; Οι προκηρύξεις; Τι θα γίνει εκεί; Δεν </w:t>
      </w:r>
      <w:r>
        <w:rPr>
          <w:rFonts w:eastAsia="Times New Roman" w:cs="Times New Roman"/>
          <w:szCs w:val="24"/>
        </w:rPr>
        <w:lastRenderedPageBreak/>
        <w:t xml:space="preserve">θα έχουμε διακοπές; Δεν θα έχουμε καθυστερήσεις;» Το σέβομαι. Γι’ αυτό ήταν αναγκαίο να περάσουμε από τη βάσανο της επεξεργασίας. Όμως, δεν </w:t>
      </w:r>
      <w:r>
        <w:rPr>
          <w:rFonts w:eastAsia="Times New Roman" w:cs="Times New Roman"/>
          <w:szCs w:val="24"/>
        </w:rPr>
        <w:t>μπορώ να αρνηθώ την ορθότητα της λύσης προβλημάτων εκεί που η γεωγραφία τα δημιουργεί τα προβλήματα αυτά.</w:t>
      </w:r>
    </w:p>
    <w:p w14:paraId="4CC5ADD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Υπουργέ, με είχε απασχολήσει πάρα πολύ το τραγικό φαινόμενο στους δρόμους της Αθήνας να κείνται ανθρώπινες υπάρξεις που κοιμούνται στον δρόμο κα</w:t>
      </w:r>
      <w:r>
        <w:rPr>
          <w:rFonts w:eastAsia="Times New Roman" w:cs="Times New Roman"/>
          <w:szCs w:val="24"/>
        </w:rPr>
        <w:t>ι ζουν στον δρόμο.</w:t>
      </w:r>
    </w:p>
    <w:p w14:paraId="4CC5ADE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πρόβλημα είχε διαστάσεις και εκεί που είχαμε ΟΚΑΝΑ, όπως στον Πειραιά. Όποιος πάει στον Πειραιά, πάει στην Τρούμπα και πάει στα μπαρ και στα εστιατόρια, πάει γιατί κάποιοι βάλαμε πλάτη και μεταφέραμε τα υποκατάστατα στα νοσοκομεία. Ο </w:t>
      </w:r>
      <w:r>
        <w:rPr>
          <w:rFonts w:eastAsia="Times New Roman" w:cs="Times New Roman"/>
          <w:szCs w:val="24"/>
        </w:rPr>
        <w:t xml:space="preserve">Πειραιάς καθάρισε. Και εκεί που χάνονταν περιουσίες και ανθρώπινες ζωές, είναι μια καθαρή περιοχή και πολύ αναπτυγμένη η περιοχή του Πειραιά. </w:t>
      </w:r>
    </w:p>
    <w:p w14:paraId="4CC5ADE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Όμως, με μια </w:t>
      </w:r>
      <w:r>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 xml:space="preserve">του ΚΕΕΛΠΝΟ αυτούς τους ανθρώπους που είχαν ό,τι ασθένειες μπορείτε να φανταστείτε μετά </w:t>
      </w:r>
      <w:r>
        <w:rPr>
          <w:rFonts w:eastAsia="Times New Roman" w:cs="Times New Roman"/>
          <w:szCs w:val="24"/>
        </w:rPr>
        <w:lastRenderedPageBreak/>
        <w:t>από παραμονή στους δρόμους ενός έτους, τους συγκεντρώσαμε, τους θεραπεύσαμε -δεν ξέρω, γιατρός δεν είμαι- ή, εν πάση περιπτώσει, τους δημιουργήσαμε όρους ζωής κάπως πιο</w:t>
      </w:r>
      <w:r>
        <w:rPr>
          <w:rFonts w:eastAsia="Times New Roman" w:cs="Times New Roman"/>
          <w:szCs w:val="24"/>
        </w:rPr>
        <w:t xml:space="preserve"> ανθρώπινους. Τώρα, το κακό παράγινε. Δεν έχω τα πρόσωπα. Τα έσβησα, όπου υπάρχουν. Και θα καταθέσω για τα Πρακτικά αυτές τις φωτογραφίες της ντροπής. Έχει γεμίσει η Αθήνα. </w:t>
      </w:r>
    </w:p>
    <w:p w14:paraId="4CC5ADE2" w14:textId="77777777" w:rsidR="005D719C" w:rsidRDefault="00627F40">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xml:space="preserve">, θα ήθελα να περιμένω να έρθει ο Υπουργός. </w:t>
      </w:r>
    </w:p>
    <w:p w14:paraId="4CC5ADE3" w14:textId="77777777" w:rsidR="005D719C" w:rsidRDefault="00627F40">
      <w:pPr>
        <w:spacing w:line="600" w:lineRule="auto"/>
        <w:ind w:firstLine="720"/>
        <w:jc w:val="both"/>
        <w:rPr>
          <w:rFonts w:eastAsia="Times New Roman"/>
          <w:szCs w:val="24"/>
        </w:rPr>
      </w:pPr>
      <w:r w:rsidRPr="00B63246">
        <w:rPr>
          <w:rFonts w:eastAsia="Times New Roman" w:cs="Times New Roman"/>
          <w:b/>
          <w:szCs w:val="24"/>
        </w:rPr>
        <w:t>ΠΡΟ</w:t>
      </w:r>
      <w:r>
        <w:rPr>
          <w:rFonts w:eastAsia="Times New Roman" w:cs="Times New Roman"/>
          <w:b/>
          <w:szCs w:val="24"/>
        </w:rPr>
        <w:t>Ε</w:t>
      </w:r>
      <w:r w:rsidRPr="00B63246">
        <w:rPr>
          <w:rFonts w:eastAsia="Times New Roman" w:cs="Times New Roman"/>
          <w:b/>
          <w:szCs w:val="24"/>
        </w:rPr>
        <w:t xml:space="preserve">ΔΡΕΥΩΝ (Νικήτας </w:t>
      </w:r>
      <w:r w:rsidRPr="00B63246">
        <w:rPr>
          <w:rFonts w:eastAsia="Times New Roman" w:cs="Times New Roman"/>
          <w:b/>
          <w:szCs w:val="24"/>
        </w:rPr>
        <w:t>Κακλαμάνης):</w:t>
      </w:r>
      <w:r w:rsidRPr="00B63246">
        <w:rPr>
          <w:rFonts w:eastAsia="Times New Roman"/>
          <w:b/>
          <w:szCs w:val="24"/>
        </w:rPr>
        <w:t xml:space="preserve"> </w:t>
      </w:r>
      <w:r>
        <w:rPr>
          <w:rFonts w:eastAsia="Times New Roman"/>
          <w:szCs w:val="24"/>
        </w:rPr>
        <w:t xml:space="preserve">Σας δίνω ακόμη ένα, δύο λεπτά, κύριε Λοβέρδο. </w:t>
      </w:r>
    </w:p>
    <w:p w14:paraId="4CC5ADE4" w14:textId="77777777" w:rsidR="005D719C" w:rsidRDefault="00627F40">
      <w:pPr>
        <w:spacing w:line="600" w:lineRule="auto"/>
        <w:ind w:firstLine="720"/>
        <w:jc w:val="both"/>
        <w:rPr>
          <w:rFonts w:eastAsia="Times New Roman"/>
          <w:szCs w:val="24"/>
        </w:rPr>
      </w:pPr>
      <w:r>
        <w:rPr>
          <w:rFonts w:eastAsia="Times New Roman"/>
          <w:b/>
          <w:szCs w:val="24"/>
        </w:rPr>
        <w:t xml:space="preserve">ΑΝΔΡΕΑΣ ΛΟΒΕΡΔΟΣ: </w:t>
      </w:r>
      <w:r w:rsidRPr="00EF6335">
        <w:rPr>
          <w:rFonts w:eastAsia="Times New Roman"/>
          <w:szCs w:val="24"/>
        </w:rPr>
        <w:t>Κύριε Πρόεδρε</w:t>
      </w:r>
      <w:r>
        <w:rPr>
          <w:rFonts w:eastAsia="Times New Roman"/>
          <w:szCs w:val="24"/>
        </w:rPr>
        <w:t xml:space="preserve">, θέλω να είναι εδώ. </w:t>
      </w:r>
    </w:p>
    <w:p w14:paraId="4CC5ADE5" w14:textId="77777777" w:rsidR="005D719C" w:rsidRDefault="00627F40">
      <w:pPr>
        <w:spacing w:line="600" w:lineRule="auto"/>
        <w:ind w:firstLine="720"/>
        <w:jc w:val="both"/>
        <w:rPr>
          <w:rFonts w:eastAsia="Times New Roman"/>
          <w:szCs w:val="24"/>
        </w:rPr>
      </w:pPr>
      <w:r w:rsidRPr="00491D12">
        <w:rPr>
          <w:rFonts w:eastAsia="Times New Roman"/>
          <w:b/>
          <w:szCs w:val="24"/>
        </w:rPr>
        <w:t>ΠΡΟ</w:t>
      </w:r>
      <w:r>
        <w:rPr>
          <w:rFonts w:eastAsia="Times New Roman"/>
          <w:b/>
          <w:szCs w:val="24"/>
        </w:rPr>
        <w:t>Ε</w:t>
      </w:r>
      <w:r w:rsidRPr="00491D12">
        <w:rPr>
          <w:rFonts w:eastAsia="Times New Roman"/>
          <w:b/>
          <w:szCs w:val="24"/>
        </w:rPr>
        <w:t xml:space="preserve">ΔΡΕΥΩΝ (Νικήτας Κακλαμάνης): </w:t>
      </w:r>
      <w:r>
        <w:rPr>
          <w:rFonts w:eastAsia="Times New Roman"/>
          <w:szCs w:val="24"/>
        </w:rPr>
        <w:t xml:space="preserve">Μηδενίζω τον χρόνο. </w:t>
      </w:r>
    </w:p>
    <w:p w14:paraId="4CC5ADE6" w14:textId="77777777" w:rsidR="005D719C" w:rsidRDefault="00627F40">
      <w:pPr>
        <w:spacing w:line="600" w:lineRule="auto"/>
        <w:ind w:firstLine="720"/>
        <w:jc w:val="both"/>
        <w:rPr>
          <w:rFonts w:eastAsia="Times New Roman" w:cs="Times New Roman"/>
          <w:szCs w:val="24"/>
        </w:rPr>
      </w:pPr>
      <w:r>
        <w:rPr>
          <w:rFonts w:eastAsia="Times New Roman"/>
          <w:szCs w:val="24"/>
        </w:rPr>
        <w:t>Σας παρακαλώ, ειδοποιήστε έναν εκ των δύο Υπουργών να έρθει μέσα και θα σας βάλω δύο επιπ</w:t>
      </w:r>
      <w:r>
        <w:rPr>
          <w:rFonts w:eastAsia="Times New Roman"/>
          <w:szCs w:val="24"/>
        </w:rPr>
        <w:t xml:space="preserve">λέον λεπτά, κύριε Λοβέρδο. </w:t>
      </w:r>
    </w:p>
    <w:p w14:paraId="4CC5ADE7" w14:textId="77777777" w:rsidR="005D719C" w:rsidRDefault="00627F40">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Καταθέτω, λοιπόν, για τα Πρακτικά τις συγκεκριμένες φωτογραφίες.</w:t>
      </w:r>
    </w:p>
    <w:p w14:paraId="4CC5ADE8" w14:textId="77777777" w:rsidR="005D719C" w:rsidRDefault="00627F40">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Ανδρέας Λοβέρδος καταθέτει για τα Πρακτικά τις προαναφερθείσες φωτογραφίες, οι οποίες</w:t>
      </w:r>
      <w:r w:rsidRPr="000D63A8">
        <w:rPr>
          <w:rFonts w:eastAsia="Times New Roman" w:cs="Times New Roman"/>
          <w:szCs w:val="24"/>
        </w:rPr>
        <w:t xml:space="preserve">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w:t>
      </w:r>
      <w:r w:rsidRPr="000D63A8">
        <w:rPr>
          <w:rFonts w:eastAsia="Times New Roman" w:cs="Times New Roman"/>
          <w:szCs w:val="24"/>
        </w:rPr>
        <w:t>μήματος Γραμματείας της Διεύθυνσης Στενογραφίας και Πρακτικών της Βουλής)</w:t>
      </w:r>
    </w:p>
    <w:p w14:paraId="4CC5ADE9" w14:textId="77777777" w:rsidR="005D719C" w:rsidRDefault="00627F40">
      <w:pPr>
        <w:spacing w:line="600" w:lineRule="auto"/>
        <w:ind w:firstLine="720"/>
        <w:jc w:val="both"/>
        <w:rPr>
          <w:rFonts w:eastAsia="Times New Roman"/>
          <w:szCs w:val="24"/>
        </w:rPr>
      </w:pPr>
      <w:r>
        <w:rPr>
          <w:rFonts w:eastAsia="Times New Roman"/>
          <w:szCs w:val="24"/>
        </w:rPr>
        <w:t xml:space="preserve">Μιας και πιάνουμε αυτό το θέμα, πρέπει να αντιμετωπιστεί, </w:t>
      </w:r>
      <w:r w:rsidRPr="000D6A2C">
        <w:rPr>
          <w:rFonts w:eastAsia="Times New Roman"/>
          <w:szCs w:val="24"/>
        </w:rPr>
        <w:t xml:space="preserve">κύριε </w:t>
      </w:r>
      <w:r>
        <w:rPr>
          <w:rFonts w:eastAsia="Times New Roman"/>
          <w:szCs w:val="24"/>
        </w:rPr>
        <w:t xml:space="preserve">Πρόεδρε. Δεν είναι εικόνα πόλης αυτή. Έχει γεμίσει το κέντρο. Κάποιος πρέπει να το πει αυτό το πράγμα. Είναι και αυτή </w:t>
      </w:r>
      <w:r>
        <w:rPr>
          <w:rFonts w:eastAsia="Times New Roman"/>
          <w:szCs w:val="24"/>
        </w:rPr>
        <w:t xml:space="preserve">η δουλειά ενός Υπουργού, ενός Δημάρχου, ενός Περιφερειάρχη. Δεν είναι κατάσταση αυτή. Χρειάστηκε, συνάδελφοι, να διαμορφωθεί ειδικό αυτοκίνητο του ΕΚΑΒ, για να τους… </w:t>
      </w:r>
    </w:p>
    <w:p w14:paraId="4CC5ADEA" w14:textId="77777777" w:rsidR="005D719C" w:rsidRDefault="00627F40">
      <w:pPr>
        <w:spacing w:line="600" w:lineRule="auto"/>
        <w:ind w:firstLine="720"/>
        <w:jc w:val="both"/>
        <w:rPr>
          <w:rFonts w:eastAsia="Times New Roman"/>
          <w:szCs w:val="24"/>
        </w:rPr>
      </w:pPr>
      <w:r w:rsidRPr="00B462A0">
        <w:rPr>
          <w:rFonts w:eastAsia="Times New Roman"/>
          <w:b/>
          <w:szCs w:val="24"/>
        </w:rPr>
        <w:t>ΠΡΟ</w:t>
      </w:r>
      <w:r>
        <w:rPr>
          <w:rFonts w:eastAsia="Times New Roman"/>
          <w:b/>
          <w:szCs w:val="24"/>
        </w:rPr>
        <w:t>Ε</w:t>
      </w:r>
      <w:r w:rsidRPr="00B462A0">
        <w:rPr>
          <w:rFonts w:eastAsia="Times New Roman"/>
          <w:b/>
          <w:szCs w:val="24"/>
        </w:rPr>
        <w:t xml:space="preserve">ΔΡΕΥΩΝ (Νικήτας Κακλαμάνης): </w:t>
      </w:r>
      <w:r>
        <w:rPr>
          <w:rFonts w:eastAsia="Times New Roman"/>
          <w:szCs w:val="24"/>
        </w:rPr>
        <w:t>Κύριε Λοβέρδο, μπορείτε να πείτε αυτό που θέλετε μέσα σε</w:t>
      </w:r>
      <w:r>
        <w:rPr>
          <w:rFonts w:eastAsia="Times New Roman"/>
          <w:szCs w:val="24"/>
        </w:rPr>
        <w:t xml:space="preserve"> δύο λεπτά.</w:t>
      </w:r>
    </w:p>
    <w:p w14:paraId="4CC5ADEB" w14:textId="77777777" w:rsidR="005D719C" w:rsidRDefault="00627F4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Λέω, λοιπόν, ότι θα πρέπει να κάνετε κάτι. Εμείς είχαμε χρησιμοποιήσει ένα ειδικό αυτοκίνητο του ΚΕΕΠΛΝΟ, το οποίο εξοπλίσαμε. Υπήρχε πρόβλημα με τους τραυματιοφορείς, γιατί δεν ήθελαν να τους ακουμπήσουν. </w:t>
      </w:r>
      <w:r>
        <w:rPr>
          <w:rFonts w:eastAsia="Times New Roman"/>
          <w:szCs w:val="24"/>
        </w:rPr>
        <w:lastRenderedPageBreak/>
        <w:t>Ήταν άνθρωποι με πάρ</w:t>
      </w:r>
      <w:r>
        <w:rPr>
          <w:rFonts w:eastAsia="Times New Roman"/>
          <w:szCs w:val="24"/>
        </w:rPr>
        <w:t xml:space="preserve">α πολλές ασθένειες. Εν πάση περιπτώσει, με μια κατάλληλη μέθοδο -δεν είμαι γιατρός να σας πω με ποια-, τους συγκεντρώσαμε. </w:t>
      </w:r>
    </w:p>
    <w:p w14:paraId="4CC5ADEC" w14:textId="77777777" w:rsidR="005D719C" w:rsidRDefault="00627F40">
      <w:pPr>
        <w:spacing w:line="600" w:lineRule="auto"/>
        <w:ind w:firstLine="720"/>
        <w:jc w:val="both"/>
        <w:rPr>
          <w:rFonts w:eastAsia="Times New Roman"/>
          <w:szCs w:val="24"/>
        </w:rPr>
      </w:pPr>
      <w:r>
        <w:rPr>
          <w:rFonts w:eastAsia="Times New Roman"/>
          <w:szCs w:val="24"/>
        </w:rPr>
        <w:t xml:space="preserve">Μπορείτε να το κάνετε και εσείς αυτό, διότι η εικόνα της Αθήνας είναι θλιβερή. </w:t>
      </w:r>
    </w:p>
    <w:p w14:paraId="4CC5ADED" w14:textId="77777777" w:rsidR="005D719C" w:rsidRDefault="00627F40">
      <w:pPr>
        <w:spacing w:line="600" w:lineRule="auto"/>
        <w:ind w:firstLine="720"/>
        <w:jc w:val="both"/>
        <w:rPr>
          <w:rFonts w:eastAsia="Times New Roman"/>
          <w:szCs w:val="24"/>
        </w:rPr>
      </w:pPr>
      <w:r>
        <w:rPr>
          <w:rFonts w:eastAsia="Times New Roman"/>
          <w:szCs w:val="24"/>
        </w:rPr>
        <w:t xml:space="preserve">Μιας και μιλάω για το ΚΕΕΛΠΝΟ, θέλω, </w:t>
      </w:r>
      <w:r w:rsidRPr="008725C7">
        <w:rPr>
          <w:rFonts w:eastAsia="Times New Roman"/>
          <w:szCs w:val="24"/>
        </w:rPr>
        <w:t>κύριε Υπουργέ</w:t>
      </w:r>
      <w:r>
        <w:rPr>
          <w:rFonts w:eastAsia="Times New Roman"/>
          <w:szCs w:val="24"/>
        </w:rPr>
        <w:t xml:space="preserve">, </w:t>
      </w:r>
      <w:r>
        <w:rPr>
          <w:rFonts w:eastAsia="Times New Roman"/>
          <w:szCs w:val="24"/>
        </w:rPr>
        <w:t xml:space="preserve">να σας δώσω μια αριθμητική διάσταση. Όταν </w:t>
      </w:r>
      <w:r w:rsidRPr="00A574C7">
        <w:rPr>
          <w:rFonts w:eastAsia="Times New Roman"/>
          <w:szCs w:val="24"/>
        </w:rPr>
        <w:t>ανέλαβα, καταλάβαινα ότι</w:t>
      </w:r>
      <w:r>
        <w:rPr>
          <w:rFonts w:eastAsia="Times New Roman"/>
          <w:szCs w:val="24"/>
        </w:rPr>
        <w:t xml:space="preserve"> δεν έφταιγε μόνο η κρίση για να είχες νεκρούς, πολλούς, αδικαιολογήτως από τον ιό του Νείλου και από την γρίπη, την λεγόμενη Η1Ν1. Θα ήταν μεγάλο βάρος για τις πλάτες, ανθρώπινο βάρος, πολι</w:t>
      </w:r>
      <w:r>
        <w:rPr>
          <w:rFonts w:eastAsia="Times New Roman"/>
          <w:szCs w:val="24"/>
        </w:rPr>
        <w:t>τικό βάρος, ό,τι θέλετε. Οι συσκέψεις που γίνονταν παρουσία δημοσιογράφων -δεν έκανα κα</w:t>
      </w:r>
      <w:r>
        <w:rPr>
          <w:rFonts w:eastAsia="Times New Roman"/>
          <w:szCs w:val="24"/>
        </w:rPr>
        <w:t>μ</w:t>
      </w:r>
      <w:r>
        <w:rPr>
          <w:rFonts w:eastAsia="Times New Roman"/>
          <w:szCs w:val="24"/>
        </w:rPr>
        <w:t>μία σύσκεψη με φορείς χωρίς να είναι οι δημοσιογράφοι μέσα, για ευνόητους λόγους- μου μετέφεραν μια σειρά από γραφειοκρατικά προβλήματα για τους ψεκασμούς. Δεν μπορώ εκ</w:t>
      </w:r>
      <w:r>
        <w:rPr>
          <w:rFonts w:eastAsia="Times New Roman"/>
          <w:szCs w:val="24"/>
        </w:rPr>
        <w:t xml:space="preserve">είνο, δεν μπορώ το άλλο, δεν μπορώ το </w:t>
      </w:r>
      <w:r w:rsidRPr="002A3DE4">
        <w:rPr>
          <w:rFonts w:eastAsia="Times New Roman"/>
          <w:szCs w:val="24"/>
        </w:rPr>
        <w:t>παρ</w:t>
      </w:r>
      <w:r>
        <w:rPr>
          <w:rFonts w:eastAsia="Times New Roman"/>
          <w:szCs w:val="24"/>
        </w:rPr>
        <w:t xml:space="preserve">’ </w:t>
      </w:r>
      <w:r w:rsidRPr="002A3DE4">
        <w:rPr>
          <w:rFonts w:eastAsia="Times New Roman"/>
          <w:szCs w:val="24"/>
        </w:rPr>
        <w:t>άλλο.</w:t>
      </w:r>
      <w:r>
        <w:rPr>
          <w:rFonts w:eastAsia="Times New Roman"/>
          <w:szCs w:val="24"/>
        </w:rPr>
        <w:t xml:space="preserve"> Με τον σταυρό στο στόμα -κυριολεκτώ-, με απειλές, οι ψεκασμοί γίνονταν, γιατί αν πιέζεις, πάντα ο άλλος πιέζεται. Είχαμε τριάντα πέντε νεκρούς το 2010 από </w:t>
      </w:r>
      <w:r>
        <w:rPr>
          <w:rFonts w:eastAsia="Times New Roman"/>
          <w:szCs w:val="24"/>
        </w:rPr>
        <w:lastRenderedPageBreak/>
        <w:t>τον ιό του Νείλου, εννέα νεκρούς το 2011, δεκαοχτώ ν</w:t>
      </w:r>
      <w:r>
        <w:rPr>
          <w:rFonts w:eastAsia="Times New Roman"/>
          <w:szCs w:val="24"/>
        </w:rPr>
        <w:t xml:space="preserve">εκρούς το 2012. Οι νεκροί ήταν σαράντα επτά το 2018. </w:t>
      </w:r>
    </w:p>
    <w:p w14:paraId="4CC5ADEE" w14:textId="77777777" w:rsidR="005D719C" w:rsidRDefault="00627F40">
      <w:pPr>
        <w:spacing w:line="600" w:lineRule="auto"/>
        <w:ind w:firstLine="720"/>
        <w:jc w:val="both"/>
        <w:rPr>
          <w:rFonts w:eastAsia="Times New Roman"/>
          <w:szCs w:val="24"/>
        </w:rPr>
      </w:pPr>
      <w:r>
        <w:rPr>
          <w:rFonts w:eastAsia="Times New Roman"/>
          <w:szCs w:val="24"/>
        </w:rPr>
        <w:t>Σχετικά με την γρίπη: Είχαμε εκατόν ογδόντα νεκρούς τον χειμώνα 2010-2011. Εγώ ανέλαβα τον Σεπτέμβριο του 2010, όπου είχαμε πενήντα έξι νεκρούς και τον επόμενο χρόνο σαράντα εννέα νεκρούς. Τώρα πια είμα</w:t>
      </w:r>
      <w:r>
        <w:rPr>
          <w:rFonts w:eastAsia="Times New Roman"/>
          <w:szCs w:val="24"/>
        </w:rPr>
        <w:t xml:space="preserve">στε κοντά στους εκατό νεκρούς. </w:t>
      </w:r>
    </w:p>
    <w:p w14:paraId="4CC5ADEF" w14:textId="77777777" w:rsidR="005D719C" w:rsidRDefault="00627F40">
      <w:pPr>
        <w:spacing w:line="600" w:lineRule="auto"/>
        <w:ind w:firstLine="720"/>
        <w:jc w:val="both"/>
        <w:rPr>
          <w:rFonts w:eastAsia="Times New Roman"/>
          <w:szCs w:val="24"/>
        </w:rPr>
      </w:pPr>
      <w:r>
        <w:rPr>
          <w:rFonts w:eastAsia="Times New Roman"/>
          <w:szCs w:val="24"/>
        </w:rPr>
        <w:t xml:space="preserve">Έχει νόημα η ενημέρωση, </w:t>
      </w:r>
      <w:r w:rsidRPr="004717FB">
        <w:rPr>
          <w:rFonts w:eastAsia="Times New Roman"/>
          <w:szCs w:val="24"/>
        </w:rPr>
        <w:t>κύριε Υπουργέ</w:t>
      </w:r>
      <w:r>
        <w:rPr>
          <w:rFonts w:eastAsia="Times New Roman"/>
          <w:szCs w:val="24"/>
        </w:rPr>
        <w:t>. Μην την προβοκάρετε. Η ενημέρωση έχει νόημα και θέλει θυσίες και οικονομικές. Δεν γίνεται χωρίς ενημέρωση, ούτε, όμως, ενημέρωση μεταμεσονύκτια. Η ενημέρωση γίνεται την ώρα που ο κόσμος</w:t>
      </w:r>
      <w:r>
        <w:rPr>
          <w:rFonts w:eastAsia="Times New Roman"/>
          <w:szCs w:val="24"/>
        </w:rPr>
        <w:t xml:space="preserve"> βλέπει τα μέσα ενημέρωσης.</w:t>
      </w:r>
    </w:p>
    <w:p w14:paraId="4CC5ADF0" w14:textId="77777777" w:rsidR="005D719C" w:rsidRDefault="00627F40">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CC5ADF1" w14:textId="77777777" w:rsidR="005D719C" w:rsidRDefault="00627F40">
      <w:pPr>
        <w:spacing w:line="600" w:lineRule="auto"/>
        <w:ind w:firstLine="720"/>
        <w:jc w:val="both"/>
        <w:rPr>
          <w:rFonts w:eastAsia="Times New Roman"/>
          <w:szCs w:val="24"/>
        </w:rPr>
      </w:pPr>
      <w:r w:rsidRPr="004F0BC1">
        <w:rPr>
          <w:rFonts w:eastAsia="Times New Roman"/>
          <w:szCs w:val="24"/>
        </w:rPr>
        <w:t>Κύριε Πρόεδρε</w:t>
      </w:r>
      <w:r>
        <w:rPr>
          <w:rFonts w:eastAsia="Times New Roman"/>
          <w:szCs w:val="24"/>
        </w:rPr>
        <w:t xml:space="preserve">, δεν προλαβαίνω. </w:t>
      </w:r>
    </w:p>
    <w:p w14:paraId="4CC5ADF2" w14:textId="77777777" w:rsidR="005D719C" w:rsidRDefault="00627F40">
      <w:pPr>
        <w:spacing w:line="600" w:lineRule="auto"/>
        <w:ind w:firstLine="720"/>
        <w:jc w:val="both"/>
        <w:rPr>
          <w:rFonts w:eastAsia="Times New Roman"/>
          <w:szCs w:val="24"/>
        </w:rPr>
      </w:pPr>
      <w:r w:rsidRPr="004F0BC1">
        <w:rPr>
          <w:rFonts w:eastAsia="Times New Roman"/>
          <w:b/>
          <w:szCs w:val="24"/>
        </w:rPr>
        <w:t>ΠΡΟ</w:t>
      </w:r>
      <w:r>
        <w:rPr>
          <w:rFonts w:eastAsia="Times New Roman"/>
          <w:b/>
          <w:szCs w:val="24"/>
        </w:rPr>
        <w:t>Ε</w:t>
      </w:r>
      <w:r w:rsidRPr="004F0BC1">
        <w:rPr>
          <w:rFonts w:eastAsia="Times New Roman"/>
          <w:b/>
          <w:szCs w:val="24"/>
        </w:rPr>
        <w:t xml:space="preserve">ΔΡΕΥΩΝ (Νικήτας Κακλαμάνης): </w:t>
      </w:r>
      <w:r>
        <w:rPr>
          <w:rFonts w:eastAsia="Times New Roman"/>
          <w:szCs w:val="24"/>
        </w:rPr>
        <w:t>Συνεχίστε για ένα λεπτό ακόμη, αλλά σας παρακαλώ ολοκληρώστε.</w:t>
      </w:r>
    </w:p>
    <w:p w14:paraId="4CC5ADF3" w14:textId="77777777" w:rsidR="005D719C" w:rsidRDefault="00627F40">
      <w:pPr>
        <w:spacing w:line="600" w:lineRule="auto"/>
        <w:ind w:firstLine="720"/>
        <w:jc w:val="both"/>
        <w:rPr>
          <w:rFonts w:eastAsia="Times New Roman"/>
          <w:szCs w:val="24"/>
        </w:rPr>
      </w:pPr>
      <w:r>
        <w:rPr>
          <w:rFonts w:eastAsia="Times New Roman"/>
          <w:b/>
          <w:szCs w:val="24"/>
        </w:rPr>
        <w:t>ΑΝΔΡΕΑΣ ΛΟΒΕΡΔΟΣ:</w:t>
      </w:r>
      <w:r>
        <w:rPr>
          <w:rFonts w:eastAsia="Times New Roman"/>
          <w:b/>
          <w:szCs w:val="24"/>
        </w:rPr>
        <w:t xml:space="preserve"> </w:t>
      </w:r>
      <w:r>
        <w:rPr>
          <w:rFonts w:eastAsia="Times New Roman"/>
          <w:szCs w:val="24"/>
        </w:rPr>
        <w:t xml:space="preserve">Σχετικά με το άρθρο 21 για το οποίο ακούστηκαν και λόγια, κατά κάποιο τρόπο, εντίμων. Το </w:t>
      </w:r>
      <w:r>
        <w:rPr>
          <w:rFonts w:eastAsia="Times New Roman"/>
          <w:szCs w:val="24"/>
        </w:rPr>
        <w:lastRenderedPageBreak/>
        <w:t xml:space="preserve">άρθρο 21 επαναλαμβάνει την παλαιότερη ρύθμιση του 2001. Αλλάζει η λέξη «Νομάρχης» και οι «δραχμές» γίνονται «ευρώ». </w:t>
      </w:r>
    </w:p>
    <w:p w14:paraId="4CC5ADF4" w14:textId="77777777" w:rsidR="005D719C" w:rsidRDefault="00627F40">
      <w:pPr>
        <w:spacing w:line="600" w:lineRule="auto"/>
        <w:ind w:firstLine="720"/>
        <w:jc w:val="both"/>
        <w:rPr>
          <w:rFonts w:eastAsia="Times New Roman"/>
          <w:szCs w:val="24"/>
        </w:rPr>
      </w:pPr>
      <w:r>
        <w:rPr>
          <w:rFonts w:eastAsia="Times New Roman"/>
          <w:szCs w:val="24"/>
        </w:rPr>
        <w:t>Υπάρχει η νομολογία και υπάρχει και η διάταξη του</w:t>
      </w:r>
      <w:r>
        <w:rPr>
          <w:rFonts w:eastAsia="Times New Roman"/>
          <w:szCs w:val="24"/>
        </w:rPr>
        <w:t xml:space="preserve"> 2001. Μη λέτε μεγάλα λόγια για κάτι που υπάρχει. Έχει δημιουργηθεί απ</w:t>
      </w:r>
      <w:r>
        <w:rPr>
          <w:rFonts w:eastAsia="Times New Roman"/>
          <w:szCs w:val="24"/>
        </w:rPr>
        <w:t xml:space="preserve">’ </w:t>
      </w:r>
      <w:r>
        <w:rPr>
          <w:rFonts w:eastAsia="Times New Roman"/>
          <w:szCs w:val="24"/>
        </w:rPr>
        <w:t xml:space="preserve">έξω η εντύπωση ότι αλλάζουμε τα πράγματα με το άρθρο 21. Το άρθρο 21 υφίσταται αναγραμματισμό. </w:t>
      </w:r>
    </w:p>
    <w:p w14:paraId="4CC5ADF5" w14:textId="77777777" w:rsidR="005D719C" w:rsidRDefault="00627F40">
      <w:pPr>
        <w:spacing w:line="600" w:lineRule="auto"/>
        <w:ind w:firstLine="720"/>
        <w:jc w:val="both"/>
        <w:rPr>
          <w:rFonts w:eastAsia="Times New Roman"/>
          <w:szCs w:val="24"/>
        </w:rPr>
      </w:pPr>
      <w:r>
        <w:rPr>
          <w:rFonts w:eastAsia="Times New Roman"/>
          <w:szCs w:val="24"/>
        </w:rPr>
        <w:t>Μη λέτε, λοιπόν, ότι θα κυνηγήσατε, ότι θα κάνατε το ένα, το άλλο κ.λπ.. Και έχει αποδει</w:t>
      </w:r>
      <w:r>
        <w:rPr>
          <w:rFonts w:eastAsia="Times New Roman"/>
          <w:szCs w:val="24"/>
        </w:rPr>
        <w:t xml:space="preserve">χθεί, αν θέλετε, ότι οι </w:t>
      </w:r>
      <w:r>
        <w:rPr>
          <w:rFonts w:eastAsia="Times New Roman"/>
          <w:szCs w:val="24"/>
        </w:rPr>
        <w:t xml:space="preserve">περιφέρειες </w:t>
      </w:r>
      <w:r>
        <w:rPr>
          <w:rFonts w:eastAsia="Times New Roman"/>
          <w:szCs w:val="24"/>
        </w:rPr>
        <w:t xml:space="preserve">τώρα, η </w:t>
      </w:r>
      <w:r>
        <w:rPr>
          <w:rFonts w:eastAsia="Times New Roman"/>
          <w:szCs w:val="24"/>
        </w:rPr>
        <w:t xml:space="preserve">νομαρχία </w:t>
      </w:r>
      <w:r>
        <w:rPr>
          <w:rFonts w:eastAsia="Times New Roman"/>
          <w:szCs w:val="24"/>
        </w:rPr>
        <w:t xml:space="preserve">παλιά, δεν μπορεί να το εφαρμόσει. </w:t>
      </w:r>
    </w:p>
    <w:p w14:paraId="4CC5ADF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Άρα, έπρεπε να δείτε αλλιώς το θέμα και να σκεφτείτε, επιτέλους, -</w:t>
      </w:r>
      <w:r w:rsidRPr="0087783A">
        <w:rPr>
          <w:rFonts w:eastAsia="Times New Roman" w:cs="Times New Roman"/>
          <w:szCs w:val="24"/>
        </w:rPr>
        <w:t xml:space="preserve">αυτό θα </w:t>
      </w:r>
      <w:r>
        <w:rPr>
          <w:rFonts w:eastAsia="Times New Roman" w:cs="Times New Roman"/>
          <w:szCs w:val="24"/>
        </w:rPr>
        <w:t>ήταν</w:t>
      </w:r>
      <w:r w:rsidRPr="0087783A">
        <w:rPr>
          <w:rFonts w:eastAsia="Times New Roman" w:cs="Times New Roman"/>
          <w:szCs w:val="24"/>
        </w:rPr>
        <w:t xml:space="preserve"> μεγάλη προσφορά</w:t>
      </w:r>
      <w:r>
        <w:rPr>
          <w:rFonts w:eastAsia="Times New Roman" w:cs="Times New Roman"/>
          <w:szCs w:val="24"/>
        </w:rPr>
        <w:t>- το εβδομηκοστό έτος της ηλικίας για τους γιατρούς του ΕΣΥ, όπως και το εβδομηκοστό έτος της ηλικίας για τους καθηγητές πανεπιστημίου. Το προσπάθησα, προσπάθησα και τα δύο. Οι πρυτάνεις έλεγαν «</w:t>
      </w:r>
      <w:r>
        <w:rPr>
          <w:rFonts w:eastAsia="Times New Roman" w:cs="Times New Roman"/>
          <w:szCs w:val="24"/>
        </w:rPr>
        <w:t>όχι</w:t>
      </w:r>
      <w:r>
        <w:rPr>
          <w:rFonts w:eastAsia="Times New Roman" w:cs="Times New Roman"/>
          <w:szCs w:val="24"/>
        </w:rPr>
        <w:t>» στην εκπαίδευση, κύριε Μαντά. Τώρα λένε «</w:t>
      </w:r>
      <w:r>
        <w:rPr>
          <w:rFonts w:eastAsia="Times New Roman" w:cs="Times New Roman"/>
          <w:szCs w:val="24"/>
        </w:rPr>
        <w:t>ναι</w:t>
      </w:r>
      <w:r>
        <w:rPr>
          <w:rFonts w:eastAsia="Times New Roman" w:cs="Times New Roman"/>
          <w:szCs w:val="24"/>
        </w:rPr>
        <w:t>». Οι γιατρο</w:t>
      </w:r>
      <w:r>
        <w:rPr>
          <w:rFonts w:eastAsia="Times New Roman" w:cs="Times New Roman"/>
          <w:szCs w:val="24"/>
        </w:rPr>
        <w:t xml:space="preserve">ί του ΕΣΥ φεύγουν, αλλά οι </w:t>
      </w:r>
      <w:r w:rsidRPr="0087783A">
        <w:rPr>
          <w:rFonts w:eastAsia="Times New Roman" w:cs="Times New Roman"/>
          <w:szCs w:val="24"/>
        </w:rPr>
        <w:t xml:space="preserve">προσλήψεις </w:t>
      </w:r>
      <w:r>
        <w:rPr>
          <w:rFonts w:eastAsia="Times New Roman" w:cs="Times New Roman"/>
          <w:szCs w:val="24"/>
        </w:rPr>
        <w:t xml:space="preserve">δεν είναι αντίστοιχες. Να το δείτε. </w:t>
      </w:r>
    </w:p>
    <w:p w14:paraId="4CC5ADF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w:t>
      </w:r>
      <w:r w:rsidRPr="0087783A">
        <w:rPr>
          <w:rFonts w:eastAsia="Times New Roman" w:cs="Times New Roman"/>
          <w:szCs w:val="24"/>
        </w:rPr>
        <w:t xml:space="preserve">αι </w:t>
      </w:r>
      <w:r>
        <w:rPr>
          <w:rFonts w:eastAsia="Times New Roman" w:cs="Times New Roman"/>
          <w:szCs w:val="24"/>
        </w:rPr>
        <w:t xml:space="preserve">το </w:t>
      </w:r>
      <w:r w:rsidRPr="0087783A">
        <w:rPr>
          <w:rFonts w:eastAsia="Times New Roman" w:cs="Times New Roman"/>
          <w:szCs w:val="24"/>
        </w:rPr>
        <w:t>προτελευταίο</w:t>
      </w:r>
      <w:r>
        <w:rPr>
          <w:rFonts w:eastAsia="Times New Roman" w:cs="Times New Roman"/>
          <w:szCs w:val="24"/>
        </w:rPr>
        <w:t xml:space="preserve">, για τις ΤοΜΥ. Σας λέγαμε ότι </w:t>
      </w:r>
      <w:r w:rsidRPr="0087783A">
        <w:rPr>
          <w:rFonts w:eastAsia="Times New Roman" w:cs="Times New Roman"/>
          <w:szCs w:val="24"/>
        </w:rPr>
        <w:t xml:space="preserve"> καταργείτε τη γενίκευση της </w:t>
      </w:r>
      <w:r>
        <w:rPr>
          <w:rFonts w:eastAsia="Times New Roman" w:cs="Times New Roman"/>
          <w:szCs w:val="24"/>
        </w:rPr>
        <w:t>συνταγογράφησης που είχαμε</w:t>
      </w:r>
      <w:r w:rsidRPr="0087783A">
        <w:rPr>
          <w:rFonts w:eastAsia="Times New Roman" w:cs="Times New Roman"/>
          <w:szCs w:val="24"/>
        </w:rPr>
        <w:t xml:space="preserve"> κάνει</w:t>
      </w:r>
      <w:r>
        <w:rPr>
          <w:rFonts w:eastAsia="Times New Roman" w:cs="Times New Roman"/>
          <w:szCs w:val="24"/>
        </w:rPr>
        <w:t>,</w:t>
      </w:r>
      <w:r w:rsidRPr="0087783A">
        <w:rPr>
          <w:rFonts w:eastAsia="Times New Roman" w:cs="Times New Roman"/>
          <w:szCs w:val="24"/>
        </w:rPr>
        <w:t xml:space="preserve"> για να κάνετε πάλι τρόπον τινά τα ιατρεία του ΙΚΑ</w:t>
      </w:r>
      <w:r>
        <w:rPr>
          <w:rFonts w:eastAsia="Times New Roman" w:cs="Times New Roman"/>
          <w:szCs w:val="24"/>
        </w:rPr>
        <w:t>. Το αποκρούατε. Χε</w:t>
      </w:r>
      <w:r>
        <w:rPr>
          <w:rFonts w:eastAsia="Times New Roman" w:cs="Times New Roman"/>
          <w:szCs w:val="24"/>
        </w:rPr>
        <w:t xml:space="preserve">ιροκροτούσαν εδώ οι Βουλευτές σας. Δυο χρόνια μετά οι ΤοΜΥ έχουν προβλήματα εφαρμογής και γι’ αυτό αναγκαστήκατε να κρατήσετε τη γενικευμένη συνταγογράφηση εν ισχύι. Και αυτό πρέπει </w:t>
      </w:r>
      <w:r w:rsidRPr="0087783A">
        <w:rPr>
          <w:rFonts w:eastAsia="Times New Roman" w:cs="Times New Roman"/>
          <w:szCs w:val="24"/>
        </w:rPr>
        <w:t>να το ξαναδείτε</w:t>
      </w:r>
      <w:r>
        <w:rPr>
          <w:rFonts w:eastAsia="Times New Roman" w:cs="Times New Roman"/>
          <w:szCs w:val="24"/>
        </w:rPr>
        <w:t>.</w:t>
      </w:r>
      <w:r w:rsidRPr="0087783A">
        <w:rPr>
          <w:rFonts w:eastAsia="Times New Roman" w:cs="Times New Roman"/>
          <w:szCs w:val="24"/>
        </w:rPr>
        <w:t xml:space="preserve"> </w:t>
      </w:r>
      <w:r>
        <w:rPr>
          <w:rFonts w:eastAsia="Times New Roman" w:cs="Times New Roman"/>
          <w:szCs w:val="24"/>
        </w:rPr>
        <w:t>Ε</w:t>
      </w:r>
      <w:r w:rsidRPr="0087783A">
        <w:rPr>
          <w:rFonts w:eastAsia="Times New Roman" w:cs="Times New Roman"/>
          <w:szCs w:val="24"/>
        </w:rPr>
        <w:t>πιστροφή στα ιατρεία του ΙΚΑ δεν είναι σωστή επιλογή</w:t>
      </w:r>
      <w:r>
        <w:rPr>
          <w:rFonts w:eastAsia="Times New Roman" w:cs="Times New Roman"/>
          <w:szCs w:val="24"/>
        </w:rPr>
        <w:t>.</w:t>
      </w:r>
    </w:p>
    <w:p w14:paraId="4CC5ADF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 xml:space="preserve">Ωραία. Κλείστε, όμως, κύριε Λοβέρδο, παρακαλώ. </w:t>
      </w:r>
    </w:p>
    <w:p w14:paraId="4CC5ADF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το τελευταίο και κλείνω με αυτό. Σας έβαλε χθες ο κ. Μπαργιώτας ένα θέμα σχετικό με τα άρθρα 96 και 97 και τα καπνικά προϊόντα. Του απαντήσατε αιχμηρά. Ήμο</w:t>
      </w:r>
      <w:r>
        <w:rPr>
          <w:rFonts w:eastAsia="Times New Roman" w:cs="Times New Roman"/>
          <w:szCs w:val="24"/>
        </w:rPr>
        <w:t xml:space="preserve">υν εδώ και σας άκουσα. Δεν είναι έτσι. </w:t>
      </w:r>
    </w:p>
    <w:p w14:paraId="4CC5ADF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w:t>
      </w:r>
      <w:r w:rsidRPr="0087783A">
        <w:rPr>
          <w:rFonts w:eastAsia="Times New Roman" w:cs="Times New Roman"/>
          <w:szCs w:val="24"/>
        </w:rPr>
        <w:t xml:space="preserve"> όταν </w:t>
      </w:r>
      <w:r>
        <w:rPr>
          <w:rFonts w:eastAsia="Times New Roman" w:cs="Times New Roman"/>
          <w:szCs w:val="24"/>
        </w:rPr>
        <w:t xml:space="preserve">εξομοιώσατε </w:t>
      </w:r>
      <w:r w:rsidRPr="0087783A">
        <w:rPr>
          <w:rFonts w:eastAsia="Times New Roman" w:cs="Times New Roman"/>
          <w:szCs w:val="24"/>
        </w:rPr>
        <w:t>τα πάντα με το τσιγάρο και το ηλεκτρονικό τσιγάρο</w:t>
      </w:r>
      <w:r>
        <w:rPr>
          <w:rFonts w:eastAsia="Times New Roman" w:cs="Times New Roman"/>
          <w:szCs w:val="24"/>
        </w:rPr>
        <w:t xml:space="preserve">, ψηφίσαμε «λευκό». Ποιος μας έπεισε; Όχι εγώ, αλλά ο κ. Κρεμαστινός λέγοντάς μας ότι έξι εκατομμύρια </w:t>
      </w:r>
      <w:r>
        <w:rPr>
          <w:rFonts w:eastAsia="Times New Roman" w:cs="Times New Roman"/>
          <w:szCs w:val="24"/>
        </w:rPr>
        <w:lastRenderedPageBreak/>
        <w:t>άνθρωποι καπνιστές έκοψαν το</w:t>
      </w:r>
      <w:r w:rsidRPr="0087783A">
        <w:rPr>
          <w:rFonts w:eastAsia="Times New Roman" w:cs="Times New Roman"/>
          <w:szCs w:val="24"/>
        </w:rPr>
        <w:t xml:space="preserve"> κάπνισμα</w:t>
      </w:r>
      <w:r>
        <w:rPr>
          <w:rFonts w:eastAsia="Times New Roman" w:cs="Times New Roman"/>
          <w:szCs w:val="24"/>
        </w:rPr>
        <w:t xml:space="preserve"> μέσ</w:t>
      </w:r>
      <w:r>
        <w:rPr>
          <w:rFonts w:eastAsia="Times New Roman" w:cs="Times New Roman"/>
          <w:szCs w:val="24"/>
        </w:rPr>
        <w:t>ω του ηλεκτρονικού τσιγάρου. Η Ευρώπη σάς αφήνει ελευθέρους. Τώρα η Ευρωπαϊκή Ένωση ξεκινάει μια διαβούλευση. Τι σας πειράζει να το κρατήσετε για τρεις μήνες, αν είναι αληθές αυτό που είπε ο κ. Μπαργιώτας –εγώ δεν μπορώ να το επιβεβαιώσω- ότι έχει ξεκινήσε</w:t>
      </w:r>
      <w:r>
        <w:rPr>
          <w:rFonts w:eastAsia="Times New Roman" w:cs="Times New Roman"/>
          <w:szCs w:val="24"/>
        </w:rPr>
        <w:t>ι μια διαβούλευση στο πλαίσιο αυτό, να είναι το κάθε είδος αυτής της συνήθειας, κάπνισμα, άτμισμα, οτιδήποτε κατά τις δικές του προδιαγραφές…</w:t>
      </w:r>
    </w:p>
    <w:p w14:paraId="4CC5ADF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παρακαλώ κλείστε. </w:t>
      </w:r>
    </w:p>
    <w:p w14:paraId="4CC5ADF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Θεωρώ ότι σας πρότεινε κάτι π</w:t>
      </w:r>
      <w:r>
        <w:rPr>
          <w:rFonts w:eastAsia="Times New Roman" w:cs="Times New Roman"/>
          <w:szCs w:val="24"/>
        </w:rPr>
        <w:t xml:space="preserve">ολύ σωστό και ότι πρέπει να το παρακολουθήσετε. Ευχαριστώ πολύ. </w:t>
      </w:r>
    </w:p>
    <w:p w14:paraId="4CC5ADF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w:t>
      </w:r>
      <w:r w:rsidRPr="0087783A">
        <w:rPr>
          <w:rFonts w:eastAsia="Times New Roman" w:cs="Times New Roman"/>
          <w:szCs w:val="24"/>
        </w:rPr>
        <w:t xml:space="preserve"> συνάδελφος κ</w:t>
      </w:r>
      <w:r>
        <w:rPr>
          <w:rFonts w:eastAsia="Times New Roman" w:cs="Times New Roman"/>
          <w:szCs w:val="24"/>
        </w:rPr>
        <w:t>.</w:t>
      </w:r>
      <w:r w:rsidRPr="0087783A">
        <w:rPr>
          <w:rFonts w:eastAsia="Times New Roman" w:cs="Times New Roman"/>
          <w:szCs w:val="24"/>
        </w:rPr>
        <w:t xml:space="preserve"> Συμεών</w:t>
      </w:r>
      <w:r>
        <w:rPr>
          <w:rFonts w:eastAsia="Times New Roman" w:cs="Times New Roman"/>
          <w:szCs w:val="24"/>
        </w:rPr>
        <w:t xml:space="preserve"> Μπαλλής από τον ΣΥΡΙΖΑ έχει τον λόγο. </w:t>
      </w:r>
    </w:p>
    <w:p w14:paraId="4CC5ADF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 </w:t>
      </w:r>
      <w:r>
        <w:rPr>
          <w:rFonts w:eastAsia="Times New Roman" w:cs="Times New Roman"/>
          <w:szCs w:val="24"/>
        </w:rPr>
        <w:t>Ε</w:t>
      </w:r>
      <w:r w:rsidRPr="0087783A">
        <w:rPr>
          <w:rFonts w:eastAsia="Times New Roman" w:cs="Times New Roman"/>
          <w:szCs w:val="24"/>
        </w:rPr>
        <w:t xml:space="preserve">υχαριστώ </w:t>
      </w:r>
      <w:r>
        <w:rPr>
          <w:rFonts w:eastAsia="Times New Roman" w:cs="Times New Roman"/>
          <w:szCs w:val="24"/>
        </w:rPr>
        <w:t xml:space="preserve">πάρα </w:t>
      </w:r>
      <w:r w:rsidRPr="0087783A">
        <w:rPr>
          <w:rFonts w:eastAsia="Times New Roman" w:cs="Times New Roman"/>
          <w:szCs w:val="24"/>
        </w:rPr>
        <w:t>πολύ</w:t>
      </w:r>
      <w:r>
        <w:rPr>
          <w:rFonts w:eastAsia="Times New Roman" w:cs="Times New Roman"/>
          <w:szCs w:val="24"/>
        </w:rPr>
        <w:t>,</w:t>
      </w:r>
      <w:r w:rsidRPr="0087783A">
        <w:rPr>
          <w:rFonts w:eastAsia="Times New Roman" w:cs="Times New Roman"/>
          <w:szCs w:val="24"/>
        </w:rPr>
        <w:t xml:space="preserve"> κύριε </w:t>
      </w:r>
      <w:r>
        <w:rPr>
          <w:rFonts w:eastAsia="Times New Roman" w:cs="Times New Roman"/>
          <w:szCs w:val="24"/>
        </w:rPr>
        <w:t>Π</w:t>
      </w:r>
      <w:r w:rsidRPr="0087783A">
        <w:rPr>
          <w:rFonts w:eastAsia="Times New Roman" w:cs="Times New Roman"/>
          <w:szCs w:val="24"/>
        </w:rPr>
        <w:t>ρόεδρε</w:t>
      </w:r>
      <w:r>
        <w:rPr>
          <w:rFonts w:eastAsia="Times New Roman" w:cs="Times New Roman"/>
          <w:szCs w:val="24"/>
        </w:rPr>
        <w:t>.</w:t>
      </w:r>
    </w:p>
    <w:p w14:paraId="4CC5ADF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w:t>
      </w:r>
      <w:r w:rsidRPr="0087783A">
        <w:rPr>
          <w:rFonts w:eastAsia="Times New Roman" w:cs="Times New Roman"/>
          <w:szCs w:val="24"/>
        </w:rPr>
        <w:t xml:space="preserve">ύριοι </w:t>
      </w:r>
      <w:r w:rsidRPr="0087783A">
        <w:rPr>
          <w:rFonts w:eastAsia="Times New Roman" w:cs="Times New Roman"/>
          <w:szCs w:val="24"/>
        </w:rPr>
        <w:t>συνάδελφοι</w:t>
      </w:r>
      <w:r>
        <w:rPr>
          <w:rFonts w:eastAsia="Times New Roman" w:cs="Times New Roman"/>
          <w:szCs w:val="24"/>
        </w:rPr>
        <w:t>,</w:t>
      </w:r>
      <w:r w:rsidRPr="0087783A">
        <w:rPr>
          <w:rFonts w:eastAsia="Times New Roman" w:cs="Times New Roman"/>
          <w:szCs w:val="24"/>
        </w:rPr>
        <w:t xml:space="preserve"> ειλικρινά </w:t>
      </w:r>
      <w:r>
        <w:rPr>
          <w:rFonts w:eastAsia="Times New Roman" w:cs="Times New Roman"/>
          <w:szCs w:val="24"/>
        </w:rPr>
        <w:t xml:space="preserve">θα ήθελα με </w:t>
      </w:r>
      <w:r w:rsidRPr="0087783A">
        <w:rPr>
          <w:rFonts w:eastAsia="Times New Roman" w:cs="Times New Roman"/>
          <w:szCs w:val="24"/>
        </w:rPr>
        <w:t xml:space="preserve">αρκετά θέματα </w:t>
      </w:r>
      <w:r>
        <w:rPr>
          <w:rFonts w:eastAsia="Times New Roman" w:cs="Times New Roman"/>
          <w:szCs w:val="24"/>
        </w:rPr>
        <w:t>ν</w:t>
      </w:r>
      <w:r w:rsidRPr="0087783A">
        <w:rPr>
          <w:rFonts w:eastAsia="Times New Roman" w:cs="Times New Roman"/>
          <w:szCs w:val="24"/>
        </w:rPr>
        <w:t>α ασχοληθώ</w:t>
      </w:r>
      <w:r>
        <w:rPr>
          <w:rFonts w:eastAsia="Times New Roman" w:cs="Times New Roman"/>
          <w:szCs w:val="24"/>
        </w:rPr>
        <w:t xml:space="preserve"> και σε αρκετά</w:t>
      </w:r>
      <w:r w:rsidRPr="0087783A">
        <w:rPr>
          <w:rFonts w:eastAsia="Times New Roman" w:cs="Times New Roman"/>
          <w:szCs w:val="24"/>
        </w:rPr>
        <w:t xml:space="preserve"> να αναφερθώ στη σημερινή μου ομιλία</w:t>
      </w:r>
      <w:r>
        <w:rPr>
          <w:rFonts w:eastAsia="Times New Roman" w:cs="Times New Roman"/>
          <w:szCs w:val="24"/>
        </w:rPr>
        <w:t>, πρωτίστως βέβαια στ</w:t>
      </w:r>
      <w:r w:rsidRPr="0087783A">
        <w:rPr>
          <w:rFonts w:eastAsia="Times New Roman" w:cs="Times New Roman"/>
          <w:szCs w:val="24"/>
        </w:rPr>
        <w:t xml:space="preserve">ο σημαντικό νομοσχέδιο του </w:t>
      </w:r>
      <w:r>
        <w:rPr>
          <w:rFonts w:eastAsia="Times New Roman" w:cs="Times New Roman"/>
          <w:szCs w:val="24"/>
        </w:rPr>
        <w:t>Υπουργείου Υ</w:t>
      </w:r>
      <w:r w:rsidRPr="0087783A">
        <w:rPr>
          <w:rFonts w:eastAsia="Times New Roman" w:cs="Times New Roman"/>
          <w:szCs w:val="24"/>
        </w:rPr>
        <w:t xml:space="preserve">γείας που δημιουργεί ένα καινούργιο </w:t>
      </w:r>
      <w:r>
        <w:rPr>
          <w:rFonts w:eastAsia="Times New Roman" w:cs="Times New Roman"/>
          <w:szCs w:val="24"/>
        </w:rPr>
        <w:t>π</w:t>
      </w:r>
      <w:r w:rsidRPr="0087783A">
        <w:rPr>
          <w:rFonts w:eastAsia="Times New Roman" w:cs="Times New Roman"/>
          <w:szCs w:val="24"/>
        </w:rPr>
        <w:t xml:space="preserve">λαίσιο για τη λειτουργία και αντιμετώπιση σημαντικών ζητημάτων </w:t>
      </w:r>
      <w:r>
        <w:rPr>
          <w:rFonts w:eastAsia="Times New Roman" w:cs="Times New Roman"/>
          <w:szCs w:val="24"/>
        </w:rPr>
        <w:t>σ</w:t>
      </w:r>
      <w:r w:rsidRPr="0087783A">
        <w:rPr>
          <w:rFonts w:eastAsia="Times New Roman" w:cs="Times New Roman"/>
          <w:szCs w:val="24"/>
        </w:rPr>
        <w:t>τους τομείς της υγείας και της φροντίδας</w:t>
      </w:r>
      <w:r>
        <w:rPr>
          <w:rFonts w:eastAsia="Times New Roman" w:cs="Times New Roman"/>
          <w:szCs w:val="24"/>
        </w:rPr>
        <w:t>,</w:t>
      </w:r>
      <w:r w:rsidRPr="0087783A">
        <w:rPr>
          <w:rFonts w:eastAsia="Times New Roman" w:cs="Times New Roman"/>
          <w:szCs w:val="24"/>
        </w:rPr>
        <w:t xml:space="preserve"> όπως θα ήθελα επίσης να αναφερθώ </w:t>
      </w:r>
      <w:r>
        <w:rPr>
          <w:rFonts w:eastAsia="Times New Roman" w:cs="Times New Roman"/>
          <w:szCs w:val="24"/>
        </w:rPr>
        <w:t xml:space="preserve">εκτενώς, </w:t>
      </w:r>
      <w:r w:rsidRPr="0087783A">
        <w:rPr>
          <w:rFonts w:eastAsia="Times New Roman" w:cs="Times New Roman"/>
          <w:szCs w:val="24"/>
        </w:rPr>
        <w:t>με αφορμή τη σημαντική για μένα σημερινή επέτειο τη</w:t>
      </w:r>
      <w:r>
        <w:rPr>
          <w:rFonts w:eastAsia="Times New Roman" w:cs="Times New Roman"/>
          <w:szCs w:val="24"/>
        </w:rPr>
        <w:t>ς</w:t>
      </w:r>
      <w:r w:rsidRPr="0087783A">
        <w:rPr>
          <w:rFonts w:eastAsia="Times New Roman" w:cs="Times New Roman"/>
          <w:szCs w:val="24"/>
        </w:rPr>
        <w:t xml:space="preserve"> εξέγερση</w:t>
      </w:r>
      <w:r>
        <w:rPr>
          <w:rFonts w:eastAsia="Times New Roman" w:cs="Times New Roman"/>
          <w:szCs w:val="24"/>
        </w:rPr>
        <w:t>ς</w:t>
      </w:r>
      <w:r w:rsidRPr="0087783A">
        <w:rPr>
          <w:rFonts w:eastAsia="Times New Roman" w:cs="Times New Roman"/>
          <w:szCs w:val="24"/>
        </w:rPr>
        <w:t xml:space="preserve"> στο Κιλελέρ </w:t>
      </w:r>
      <w:r>
        <w:rPr>
          <w:rFonts w:eastAsia="Times New Roman" w:cs="Times New Roman"/>
          <w:szCs w:val="24"/>
        </w:rPr>
        <w:t xml:space="preserve">της </w:t>
      </w:r>
      <w:r w:rsidRPr="0087783A">
        <w:rPr>
          <w:rFonts w:eastAsia="Times New Roman" w:cs="Times New Roman"/>
          <w:szCs w:val="24"/>
        </w:rPr>
        <w:t>6</w:t>
      </w:r>
      <w:r>
        <w:rPr>
          <w:rFonts w:eastAsia="Times New Roman" w:cs="Times New Roman"/>
          <w:szCs w:val="24"/>
        </w:rPr>
        <w:t>ης</w:t>
      </w:r>
      <w:r w:rsidRPr="0087783A">
        <w:rPr>
          <w:rFonts w:eastAsia="Times New Roman" w:cs="Times New Roman"/>
          <w:szCs w:val="24"/>
        </w:rPr>
        <w:t xml:space="preserve"> Μαρτίου</w:t>
      </w:r>
      <w:r>
        <w:rPr>
          <w:rFonts w:eastAsia="Times New Roman" w:cs="Times New Roman"/>
          <w:szCs w:val="24"/>
        </w:rPr>
        <w:t>, της εξέγερσης τω</w:t>
      </w:r>
      <w:r>
        <w:rPr>
          <w:rFonts w:eastAsia="Times New Roman" w:cs="Times New Roman"/>
          <w:szCs w:val="24"/>
        </w:rPr>
        <w:t>ν αγροτών στον</w:t>
      </w:r>
      <w:r w:rsidRPr="0087783A">
        <w:rPr>
          <w:rFonts w:eastAsia="Times New Roman" w:cs="Times New Roman"/>
          <w:szCs w:val="24"/>
        </w:rPr>
        <w:t xml:space="preserve"> αγώνα τους και στη διεκδίκηση για το αυτονόητο των ελάχιστων όρων μιας ανθρώπινης διαβίωσης</w:t>
      </w:r>
      <w:r>
        <w:rPr>
          <w:rFonts w:eastAsia="Times New Roman" w:cs="Times New Roman"/>
          <w:szCs w:val="24"/>
        </w:rPr>
        <w:t xml:space="preserve">. </w:t>
      </w:r>
    </w:p>
    <w:p w14:paraId="4CC5AE0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Παρά τη σημαντικότητα τέτοιων ζητημάτων, θα πιάσω, όμως, το νήμα από εκεί που το άφησε ο προηγούμενος συνάδελφος Βουλευτής ομιλητής, όχι Κοινοβουλε</w:t>
      </w:r>
      <w:r>
        <w:rPr>
          <w:rFonts w:eastAsia="Times New Roman" w:cs="Times New Roman"/>
          <w:szCs w:val="24"/>
        </w:rPr>
        <w:t>υτικός Εκπρόσωπος –εννοώ τον κ. Πρατσόλη-, καθώς</w:t>
      </w:r>
      <w:r w:rsidRPr="0087783A">
        <w:rPr>
          <w:rFonts w:eastAsia="Times New Roman" w:cs="Times New Roman"/>
          <w:szCs w:val="24"/>
        </w:rPr>
        <w:t xml:space="preserve"> μόλις λίγους μήνες μετά την ψήφιση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του </w:t>
      </w:r>
      <w:r w:rsidRPr="0087783A">
        <w:rPr>
          <w:rFonts w:eastAsia="Times New Roman" w:cs="Times New Roman"/>
          <w:szCs w:val="24"/>
        </w:rPr>
        <w:t xml:space="preserve">νόμου για τη μεταρρύθμιση του </w:t>
      </w:r>
      <w:r>
        <w:rPr>
          <w:rFonts w:eastAsia="Times New Roman" w:cs="Times New Roman"/>
          <w:szCs w:val="24"/>
        </w:rPr>
        <w:t>αυτοδιοικητικού π</w:t>
      </w:r>
      <w:r w:rsidRPr="0087783A">
        <w:rPr>
          <w:rFonts w:eastAsia="Times New Roman" w:cs="Times New Roman"/>
          <w:szCs w:val="24"/>
        </w:rPr>
        <w:t>λαισίου</w:t>
      </w:r>
      <w:r>
        <w:rPr>
          <w:rFonts w:eastAsia="Times New Roman" w:cs="Times New Roman"/>
          <w:szCs w:val="24"/>
        </w:rPr>
        <w:t>,</w:t>
      </w:r>
      <w:r w:rsidRPr="0087783A">
        <w:rPr>
          <w:rFonts w:eastAsia="Times New Roman" w:cs="Times New Roman"/>
          <w:szCs w:val="24"/>
        </w:rPr>
        <w:t xml:space="preserve"> κυρίως όμως δύο μήνες</w:t>
      </w:r>
      <w:r>
        <w:rPr>
          <w:rFonts w:eastAsia="Times New Roman" w:cs="Times New Roman"/>
          <w:szCs w:val="24"/>
        </w:rPr>
        <w:t>,</w:t>
      </w:r>
      <w:r w:rsidRPr="0087783A">
        <w:rPr>
          <w:rFonts w:eastAsia="Times New Roman" w:cs="Times New Roman"/>
          <w:szCs w:val="24"/>
        </w:rPr>
        <w:t xml:space="preserve"> άντε τρεις μήνες</w:t>
      </w:r>
      <w:r>
        <w:rPr>
          <w:rFonts w:eastAsia="Times New Roman" w:cs="Times New Roman"/>
          <w:szCs w:val="24"/>
        </w:rPr>
        <w:t>,</w:t>
      </w:r>
      <w:r w:rsidRPr="0087783A">
        <w:rPr>
          <w:rFonts w:eastAsia="Times New Roman" w:cs="Times New Roman"/>
          <w:szCs w:val="24"/>
        </w:rPr>
        <w:t xml:space="preserve"> πριν </w:t>
      </w:r>
      <w:r>
        <w:rPr>
          <w:rFonts w:eastAsia="Times New Roman" w:cs="Times New Roman"/>
          <w:szCs w:val="24"/>
        </w:rPr>
        <w:t xml:space="preserve">από </w:t>
      </w:r>
      <w:r w:rsidRPr="0087783A">
        <w:rPr>
          <w:rFonts w:eastAsia="Times New Roman" w:cs="Times New Roman"/>
          <w:szCs w:val="24"/>
        </w:rPr>
        <w:t xml:space="preserve">τις αυτοδιοικητικές εκλογές και την εφαρμογή </w:t>
      </w:r>
      <w:r w:rsidRPr="0087783A">
        <w:rPr>
          <w:rFonts w:eastAsia="Times New Roman" w:cs="Times New Roman"/>
          <w:szCs w:val="24"/>
        </w:rPr>
        <w:lastRenderedPageBreak/>
        <w:t>αυτού του νέου νόμου</w:t>
      </w:r>
      <w:r>
        <w:rPr>
          <w:rFonts w:eastAsia="Times New Roman" w:cs="Times New Roman"/>
          <w:szCs w:val="24"/>
        </w:rPr>
        <w:t xml:space="preserve">, του νέου </w:t>
      </w:r>
      <w:r w:rsidRPr="0087783A">
        <w:rPr>
          <w:rFonts w:eastAsia="Times New Roman" w:cs="Times New Roman"/>
          <w:szCs w:val="24"/>
        </w:rPr>
        <w:t>πλαισίου</w:t>
      </w:r>
      <w:r>
        <w:rPr>
          <w:rFonts w:eastAsia="Times New Roman" w:cs="Times New Roman"/>
          <w:szCs w:val="24"/>
        </w:rPr>
        <w:t>,</w:t>
      </w:r>
      <w:r w:rsidRPr="0087783A">
        <w:rPr>
          <w:rFonts w:eastAsia="Times New Roman" w:cs="Times New Roman"/>
          <w:szCs w:val="24"/>
        </w:rPr>
        <w:t xml:space="preserve"> στην πράξη εξετάζουμε μία τροπολογία που έχ</w:t>
      </w:r>
      <w:r>
        <w:rPr>
          <w:rFonts w:eastAsia="Times New Roman" w:cs="Times New Roman"/>
          <w:szCs w:val="24"/>
        </w:rPr>
        <w:t xml:space="preserve">ει να κάνει με τροποποίηση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Αναφέρομαι, β</w:t>
      </w:r>
      <w:r w:rsidRPr="0087783A">
        <w:rPr>
          <w:rFonts w:eastAsia="Times New Roman" w:cs="Times New Roman"/>
          <w:szCs w:val="24"/>
        </w:rPr>
        <w:t>έβαια</w:t>
      </w:r>
      <w:r>
        <w:rPr>
          <w:rFonts w:eastAsia="Times New Roman" w:cs="Times New Roman"/>
          <w:szCs w:val="24"/>
        </w:rPr>
        <w:t>,</w:t>
      </w:r>
      <w:r w:rsidRPr="0087783A">
        <w:rPr>
          <w:rFonts w:eastAsia="Times New Roman" w:cs="Times New Roman"/>
          <w:szCs w:val="24"/>
        </w:rPr>
        <w:t xml:space="preserve"> στην τροπολογία για την κατάτμηση </w:t>
      </w:r>
      <w:r>
        <w:rPr>
          <w:rFonts w:eastAsia="Times New Roman" w:cs="Times New Roman"/>
          <w:szCs w:val="24"/>
        </w:rPr>
        <w:t xml:space="preserve">των δήμων. </w:t>
      </w:r>
    </w:p>
    <w:p w14:paraId="4CC5AE0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87783A">
        <w:rPr>
          <w:rFonts w:eastAsia="Times New Roman" w:cs="Times New Roman"/>
          <w:szCs w:val="24"/>
        </w:rPr>
        <w:t xml:space="preserve">ίναι γεγονός </w:t>
      </w:r>
      <w:r>
        <w:rPr>
          <w:rFonts w:eastAsia="Times New Roman" w:cs="Times New Roman"/>
          <w:szCs w:val="24"/>
        </w:rPr>
        <w:t>αδιαμφισβήτητο ότι</w:t>
      </w:r>
      <w:r w:rsidRPr="0087783A">
        <w:rPr>
          <w:rFonts w:eastAsia="Times New Roman" w:cs="Times New Roman"/>
          <w:szCs w:val="24"/>
        </w:rPr>
        <w:t xml:space="preserve">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w:t>
      </w:r>
      <w:r w:rsidRPr="0087783A">
        <w:rPr>
          <w:rFonts w:eastAsia="Times New Roman" w:cs="Times New Roman"/>
          <w:szCs w:val="24"/>
        </w:rPr>
        <w:t xml:space="preserve"> με το ε</w:t>
      </w:r>
      <w:r>
        <w:rPr>
          <w:rFonts w:eastAsia="Times New Roman" w:cs="Times New Roman"/>
          <w:szCs w:val="24"/>
        </w:rPr>
        <w:t xml:space="preserve">ύρος </w:t>
      </w:r>
      <w:r w:rsidRPr="0087783A">
        <w:rPr>
          <w:rFonts w:eastAsia="Times New Roman" w:cs="Times New Roman"/>
          <w:szCs w:val="24"/>
        </w:rPr>
        <w:t>συνενώσεων οργανισμών αυτοδιοίκησης που επέβαλε</w:t>
      </w:r>
      <w:r>
        <w:rPr>
          <w:rFonts w:eastAsia="Times New Roman" w:cs="Times New Roman"/>
          <w:szCs w:val="24"/>
        </w:rPr>
        <w:t>,</w:t>
      </w:r>
      <w:r w:rsidRPr="0087783A">
        <w:rPr>
          <w:rFonts w:eastAsia="Times New Roman" w:cs="Times New Roman"/>
          <w:szCs w:val="24"/>
        </w:rPr>
        <w:t xml:space="preserve"> χωρίς να λάβει υπ</w:t>
      </w:r>
      <w:r>
        <w:rPr>
          <w:rFonts w:eastAsia="Times New Roman" w:cs="Times New Roman"/>
          <w:szCs w:val="24"/>
        </w:rPr>
        <w:t xml:space="preserve">’ </w:t>
      </w:r>
      <w:r w:rsidRPr="0087783A">
        <w:rPr>
          <w:rFonts w:eastAsia="Times New Roman" w:cs="Times New Roman"/>
          <w:szCs w:val="24"/>
        </w:rPr>
        <w:t>όψ</w:t>
      </w:r>
      <w:r>
        <w:rPr>
          <w:rFonts w:eastAsia="Times New Roman" w:cs="Times New Roman"/>
          <w:szCs w:val="24"/>
        </w:rPr>
        <w:t>ιν</w:t>
      </w:r>
      <w:r w:rsidRPr="0087783A">
        <w:rPr>
          <w:rFonts w:eastAsia="Times New Roman" w:cs="Times New Roman"/>
          <w:szCs w:val="24"/>
        </w:rPr>
        <w:t xml:space="preserve"> </w:t>
      </w:r>
      <w:r>
        <w:rPr>
          <w:rFonts w:eastAsia="Times New Roman" w:cs="Times New Roman"/>
          <w:szCs w:val="24"/>
        </w:rPr>
        <w:t>τ</w:t>
      </w:r>
      <w:r w:rsidRPr="0087783A">
        <w:rPr>
          <w:rFonts w:eastAsia="Times New Roman" w:cs="Times New Roman"/>
          <w:szCs w:val="24"/>
        </w:rPr>
        <w:t xml:space="preserve">ις περισσότερες φορές </w:t>
      </w:r>
      <w:r>
        <w:rPr>
          <w:rFonts w:eastAsia="Times New Roman" w:cs="Times New Roman"/>
          <w:szCs w:val="24"/>
        </w:rPr>
        <w:t>τα ειδικότερα</w:t>
      </w:r>
      <w:r w:rsidRPr="0087783A">
        <w:rPr>
          <w:rFonts w:eastAsia="Times New Roman" w:cs="Times New Roman"/>
          <w:szCs w:val="24"/>
        </w:rPr>
        <w:t xml:space="preserve"> προβλήματα</w:t>
      </w:r>
      <w:r>
        <w:rPr>
          <w:rFonts w:eastAsia="Times New Roman" w:cs="Times New Roman"/>
          <w:szCs w:val="24"/>
        </w:rPr>
        <w:t xml:space="preserve"> δημιούργησε σημαντικές αρνητικές καταστάσεις. Σε κάποιες περιπτώσεις προέκυψαν οργανισμοί </w:t>
      </w:r>
      <w:r w:rsidRPr="0087783A">
        <w:rPr>
          <w:rFonts w:eastAsia="Times New Roman" w:cs="Times New Roman"/>
          <w:szCs w:val="24"/>
        </w:rPr>
        <w:t>αυτοδιοίκησης μεγάλ</w:t>
      </w:r>
      <w:r>
        <w:rPr>
          <w:rFonts w:eastAsia="Times New Roman" w:cs="Times New Roman"/>
          <w:szCs w:val="24"/>
        </w:rPr>
        <w:t xml:space="preserve">οι σε έκταση, χωρίς καν </w:t>
      </w:r>
      <w:r w:rsidRPr="0087783A">
        <w:rPr>
          <w:rFonts w:eastAsia="Times New Roman" w:cs="Times New Roman"/>
          <w:szCs w:val="24"/>
        </w:rPr>
        <w:t>εσ</w:t>
      </w:r>
      <w:r w:rsidRPr="0087783A">
        <w:rPr>
          <w:rFonts w:eastAsia="Times New Roman" w:cs="Times New Roman"/>
          <w:szCs w:val="24"/>
        </w:rPr>
        <w:t>ωτερική επικοινωνία</w:t>
      </w:r>
      <w:r>
        <w:rPr>
          <w:rFonts w:eastAsia="Times New Roman" w:cs="Times New Roman"/>
          <w:szCs w:val="24"/>
        </w:rPr>
        <w:t>,</w:t>
      </w:r>
      <w:r w:rsidRPr="0087783A">
        <w:rPr>
          <w:rFonts w:eastAsia="Times New Roman" w:cs="Times New Roman"/>
          <w:szCs w:val="24"/>
        </w:rPr>
        <w:t xml:space="preserve"> με ευρύτατες αρμοδιότητες</w:t>
      </w:r>
      <w:r>
        <w:rPr>
          <w:rFonts w:eastAsia="Times New Roman" w:cs="Times New Roman"/>
          <w:szCs w:val="24"/>
        </w:rPr>
        <w:t>,</w:t>
      </w:r>
      <w:r w:rsidRPr="0087783A">
        <w:rPr>
          <w:rFonts w:eastAsia="Times New Roman" w:cs="Times New Roman"/>
          <w:szCs w:val="24"/>
        </w:rPr>
        <w:t xml:space="preserve"> καινούργιες αρμοδιότητες</w:t>
      </w:r>
      <w:r>
        <w:rPr>
          <w:rFonts w:eastAsia="Times New Roman" w:cs="Times New Roman"/>
          <w:szCs w:val="24"/>
        </w:rPr>
        <w:t>,</w:t>
      </w:r>
      <w:r w:rsidRPr="0087783A">
        <w:rPr>
          <w:rFonts w:eastAsia="Times New Roman" w:cs="Times New Roman"/>
          <w:szCs w:val="24"/>
        </w:rPr>
        <w:t xml:space="preserve"> χωρίς </w:t>
      </w:r>
      <w:r>
        <w:rPr>
          <w:rFonts w:eastAsia="Times New Roman" w:cs="Times New Roman"/>
          <w:szCs w:val="24"/>
        </w:rPr>
        <w:t>απαραίτητο</w:t>
      </w:r>
      <w:r w:rsidRPr="0087783A">
        <w:rPr>
          <w:rFonts w:eastAsia="Times New Roman" w:cs="Times New Roman"/>
          <w:szCs w:val="24"/>
        </w:rPr>
        <w:t xml:space="preserve"> προσωπικό και </w:t>
      </w:r>
      <w:r>
        <w:rPr>
          <w:rFonts w:eastAsia="Times New Roman" w:cs="Times New Roman"/>
          <w:szCs w:val="24"/>
        </w:rPr>
        <w:t>π</w:t>
      </w:r>
      <w:r w:rsidRPr="0087783A">
        <w:rPr>
          <w:rFonts w:eastAsia="Times New Roman" w:cs="Times New Roman"/>
          <w:szCs w:val="24"/>
        </w:rPr>
        <w:t>όρους</w:t>
      </w:r>
      <w:r>
        <w:rPr>
          <w:rFonts w:eastAsia="Times New Roman" w:cs="Times New Roman"/>
          <w:szCs w:val="24"/>
        </w:rPr>
        <w:t>. Κ</w:t>
      </w:r>
      <w:r w:rsidRPr="0087783A">
        <w:rPr>
          <w:rFonts w:eastAsia="Times New Roman" w:cs="Times New Roman"/>
          <w:szCs w:val="24"/>
        </w:rPr>
        <w:t>αι γι</w:t>
      </w:r>
      <w:r>
        <w:rPr>
          <w:rFonts w:eastAsia="Times New Roman" w:cs="Times New Roman"/>
          <w:szCs w:val="24"/>
        </w:rPr>
        <w:t>’</w:t>
      </w:r>
      <w:r w:rsidRPr="0087783A">
        <w:rPr>
          <w:rFonts w:eastAsia="Times New Roman" w:cs="Times New Roman"/>
          <w:szCs w:val="24"/>
        </w:rPr>
        <w:t xml:space="preserve"> αυτό</w:t>
      </w:r>
      <w:r>
        <w:rPr>
          <w:rFonts w:eastAsia="Times New Roman" w:cs="Times New Roman"/>
          <w:szCs w:val="24"/>
        </w:rPr>
        <w:t>ν</w:t>
      </w:r>
      <w:r w:rsidRPr="0087783A">
        <w:rPr>
          <w:rFonts w:eastAsia="Times New Roman" w:cs="Times New Roman"/>
          <w:szCs w:val="24"/>
        </w:rPr>
        <w:t xml:space="preserve"> το</w:t>
      </w:r>
      <w:r>
        <w:rPr>
          <w:rFonts w:eastAsia="Times New Roman" w:cs="Times New Roman"/>
          <w:szCs w:val="24"/>
        </w:rPr>
        <w:t>ν</w:t>
      </w:r>
      <w:r w:rsidRPr="0087783A">
        <w:rPr>
          <w:rFonts w:eastAsia="Times New Roman" w:cs="Times New Roman"/>
          <w:szCs w:val="24"/>
        </w:rPr>
        <w:t xml:space="preserve"> λόγο από την πρώτη στιγμή εκδηλώθηκαν αντιρρήσεις από αρκετούς δήμους </w:t>
      </w:r>
      <w:r>
        <w:rPr>
          <w:rFonts w:eastAsia="Times New Roman" w:cs="Times New Roman"/>
          <w:szCs w:val="24"/>
        </w:rPr>
        <w:t>κ</w:t>
      </w:r>
      <w:r w:rsidRPr="0087783A">
        <w:rPr>
          <w:rFonts w:eastAsia="Times New Roman" w:cs="Times New Roman"/>
          <w:szCs w:val="24"/>
        </w:rPr>
        <w:t>αι πάρα πο</w:t>
      </w:r>
      <w:r>
        <w:rPr>
          <w:rFonts w:eastAsia="Times New Roman" w:cs="Times New Roman"/>
          <w:szCs w:val="24"/>
        </w:rPr>
        <w:t>λλούς φορείς τοπικών κοινωνιών, ό</w:t>
      </w:r>
      <w:r w:rsidRPr="0087783A">
        <w:rPr>
          <w:rFonts w:eastAsia="Times New Roman" w:cs="Times New Roman"/>
          <w:szCs w:val="24"/>
        </w:rPr>
        <w:t xml:space="preserve">πως </w:t>
      </w:r>
      <w:r w:rsidRPr="0087783A">
        <w:rPr>
          <w:rFonts w:eastAsia="Times New Roman" w:cs="Times New Roman"/>
          <w:szCs w:val="24"/>
        </w:rPr>
        <w:t>εκδηλώθηκ</w:t>
      </w:r>
      <w:r>
        <w:rPr>
          <w:rFonts w:eastAsia="Times New Roman" w:cs="Times New Roman"/>
          <w:szCs w:val="24"/>
        </w:rPr>
        <w:t>αν και</w:t>
      </w:r>
      <w:r w:rsidRPr="0087783A">
        <w:rPr>
          <w:rFonts w:eastAsia="Times New Roman" w:cs="Times New Roman"/>
          <w:szCs w:val="24"/>
        </w:rPr>
        <w:t xml:space="preserve"> πολλά αιτήματα </w:t>
      </w:r>
      <w:r>
        <w:rPr>
          <w:rFonts w:eastAsia="Times New Roman" w:cs="Times New Roman"/>
          <w:szCs w:val="24"/>
        </w:rPr>
        <w:t xml:space="preserve">για </w:t>
      </w:r>
      <w:r w:rsidRPr="0087783A">
        <w:rPr>
          <w:rFonts w:eastAsia="Times New Roman" w:cs="Times New Roman"/>
          <w:szCs w:val="24"/>
        </w:rPr>
        <w:t>επανεξέταση του χωροταξικού σχεδιασμού των νέων οργανισμών αυτοδιοίκησης</w:t>
      </w:r>
      <w:r>
        <w:rPr>
          <w:rFonts w:eastAsia="Times New Roman" w:cs="Times New Roman"/>
          <w:szCs w:val="24"/>
        </w:rPr>
        <w:t>,</w:t>
      </w:r>
      <w:r w:rsidRPr="0087783A">
        <w:rPr>
          <w:rFonts w:eastAsia="Times New Roman" w:cs="Times New Roman"/>
          <w:szCs w:val="24"/>
        </w:rPr>
        <w:t xml:space="preserve"> αιτήματα </w:t>
      </w:r>
      <w:r>
        <w:rPr>
          <w:rFonts w:eastAsia="Times New Roman" w:cs="Times New Roman"/>
          <w:szCs w:val="24"/>
        </w:rPr>
        <w:t>β</w:t>
      </w:r>
      <w:r w:rsidRPr="0087783A">
        <w:rPr>
          <w:rFonts w:eastAsia="Times New Roman" w:cs="Times New Roman"/>
          <w:szCs w:val="24"/>
        </w:rPr>
        <w:t>εβαίως που συνεχίζουν μέχρι και σήμερα</w:t>
      </w:r>
      <w:r>
        <w:rPr>
          <w:rFonts w:eastAsia="Times New Roman" w:cs="Times New Roman"/>
          <w:szCs w:val="24"/>
        </w:rPr>
        <w:t>.</w:t>
      </w:r>
    </w:p>
    <w:p w14:paraId="4CC5AE0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Γιατί συνέβη αυτό; Γ</w:t>
      </w:r>
      <w:r w:rsidRPr="0087783A">
        <w:rPr>
          <w:rFonts w:eastAsia="Times New Roman" w:cs="Times New Roman"/>
          <w:szCs w:val="24"/>
        </w:rPr>
        <w:t>ιατί αυτά τα προβλήματα</w:t>
      </w:r>
      <w:r>
        <w:rPr>
          <w:rFonts w:eastAsia="Times New Roman" w:cs="Times New Roman"/>
          <w:szCs w:val="24"/>
        </w:rPr>
        <w:t>;</w:t>
      </w:r>
      <w:r w:rsidRPr="0087783A">
        <w:rPr>
          <w:rFonts w:eastAsia="Times New Roman" w:cs="Times New Roman"/>
          <w:szCs w:val="24"/>
        </w:rPr>
        <w:t xml:space="preserve"> </w:t>
      </w:r>
      <w:r>
        <w:rPr>
          <w:rFonts w:eastAsia="Times New Roman" w:cs="Times New Roman"/>
          <w:szCs w:val="24"/>
        </w:rPr>
        <w:t>Ε</w:t>
      </w:r>
      <w:r w:rsidRPr="0087783A">
        <w:rPr>
          <w:rFonts w:eastAsia="Times New Roman" w:cs="Times New Roman"/>
          <w:szCs w:val="24"/>
        </w:rPr>
        <w:t>ξηγείται στην εισηγητική έκθεση του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το</w:t>
      </w:r>
      <w:r>
        <w:rPr>
          <w:rFonts w:eastAsia="Times New Roman" w:cs="Times New Roman"/>
          <w:szCs w:val="24"/>
        </w:rPr>
        <w:t xml:space="preserve">υ νόμου που ψηφίσαμε για την </w:t>
      </w:r>
      <w:r w:rsidRPr="0087783A">
        <w:rPr>
          <w:rFonts w:eastAsia="Times New Roman" w:cs="Times New Roman"/>
          <w:szCs w:val="24"/>
        </w:rPr>
        <w:t xml:space="preserve">αυτοδιοίκηση και </w:t>
      </w:r>
      <w:r>
        <w:rPr>
          <w:rFonts w:eastAsia="Times New Roman" w:cs="Times New Roman"/>
          <w:szCs w:val="24"/>
        </w:rPr>
        <w:t>θ</w:t>
      </w:r>
      <w:r w:rsidRPr="0087783A">
        <w:rPr>
          <w:rFonts w:eastAsia="Times New Roman" w:cs="Times New Roman"/>
          <w:szCs w:val="24"/>
        </w:rPr>
        <w:t xml:space="preserve">α μου επιτρέψετε αρκετές φορές </w:t>
      </w:r>
      <w:r>
        <w:rPr>
          <w:rFonts w:eastAsia="Times New Roman" w:cs="Times New Roman"/>
          <w:szCs w:val="24"/>
        </w:rPr>
        <w:t xml:space="preserve">να </w:t>
      </w:r>
      <w:r w:rsidRPr="0087783A">
        <w:rPr>
          <w:rFonts w:eastAsia="Times New Roman" w:cs="Times New Roman"/>
          <w:szCs w:val="24"/>
        </w:rPr>
        <w:t xml:space="preserve">αναφερθώ στον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sidRPr="0087783A">
        <w:rPr>
          <w:rFonts w:eastAsia="Times New Roman" w:cs="Times New Roman"/>
          <w:szCs w:val="24"/>
        </w:rPr>
        <w:t xml:space="preserve"> και στα όσα αναφέρονταν</w:t>
      </w:r>
      <w:r>
        <w:rPr>
          <w:rFonts w:eastAsia="Times New Roman" w:cs="Times New Roman"/>
          <w:szCs w:val="24"/>
        </w:rPr>
        <w:t>.</w:t>
      </w:r>
    </w:p>
    <w:p w14:paraId="4CC5AE0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Λ</w:t>
      </w:r>
      <w:r w:rsidRPr="0087783A">
        <w:rPr>
          <w:rFonts w:eastAsia="Times New Roman" w:cs="Times New Roman"/>
          <w:szCs w:val="24"/>
        </w:rPr>
        <w:t>έει</w:t>
      </w:r>
      <w:r>
        <w:rPr>
          <w:rFonts w:eastAsia="Times New Roman" w:cs="Times New Roman"/>
          <w:szCs w:val="24"/>
        </w:rPr>
        <w:t xml:space="preserve">, λοιπόν, η εισηγητική έκθεση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αποθάρρυνε τη</w:t>
      </w:r>
      <w:r w:rsidRPr="0087783A">
        <w:rPr>
          <w:rFonts w:eastAsia="Times New Roman" w:cs="Times New Roman"/>
          <w:szCs w:val="24"/>
        </w:rPr>
        <w:t xml:space="preserve"> συμμετοχή στο αυτοδιοικητικό αποκεντρωτικό</w:t>
      </w:r>
      <w:r w:rsidRPr="0087783A">
        <w:rPr>
          <w:rFonts w:eastAsia="Times New Roman" w:cs="Times New Roman"/>
          <w:szCs w:val="24"/>
        </w:rPr>
        <w:t xml:space="preserve"> εγχείρημα </w:t>
      </w:r>
      <w:r>
        <w:rPr>
          <w:rFonts w:eastAsia="Times New Roman" w:cs="Times New Roman"/>
          <w:szCs w:val="24"/>
        </w:rPr>
        <w:t xml:space="preserve">ζωντανών </w:t>
      </w:r>
      <w:r w:rsidRPr="0087783A">
        <w:rPr>
          <w:rFonts w:eastAsia="Times New Roman" w:cs="Times New Roman"/>
          <w:szCs w:val="24"/>
        </w:rPr>
        <w:t>τοπικών κοινωνιών</w:t>
      </w:r>
      <w:r>
        <w:rPr>
          <w:rFonts w:eastAsia="Times New Roman" w:cs="Times New Roman"/>
          <w:szCs w:val="24"/>
        </w:rPr>
        <w:t>,</w:t>
      </w:r>
      <w:r w:rsidRPr="0087783A">
        <w:rPr>
          <w:rFonts w:eastAsia="Times New Roman" w:cs="Times New Roman"/>
          <w:szCs w:val="24"/>
        </w:rPr>
        <w:t xml:space="preserve"> κοινωνικών και παραγωγικών δυνάμεων</w:t>
      </w:r>
      <w:r>
        <w:rPr>
          <w:rFonts w:eastAsia="Times New Roman" w:cs="Times New Roman"/>
          <w:szCs w:val="24"/>
        </w:rPr>
        <w:t>, και επέτεινε τη δυσπιστία και την</w:t>
      </w:r>
      <w:r w:rsidRPr="0087783A">
        <w:rPr>
          <w:rFonts w:eastAsia="Times New Roman" w:cs="Times New Roman"/>
          <w:szCs w:val="24"/>
        </w:rPr>
        <w:t xml:space="preserve"> απομόνωση οικισμών</w:t>
      </w:r>
      <w:r>
        <w:rPr>
          <w:rFonts w:eastAsia="Times New Roman" w:cs="Times New Roman"/>
          <w:szCs w:val="24"/>
        </w:rPr>
        <w:t>,</w:t>
      </w:r>
      <w:r w:rsidRPr="0087783A">
        <w:rPr>
          <w:rFonts w:eastAsia="Times New Roman" w:cs="Times New Roman"/>
          <w:szCs w:val="24"/>
        </w:rPr>
        <w:t xml:space="preserve"> κοινοτήτων</w:t>
      </w:r>
      <w:r>
        <w:rPr>
          <w:rFonts w:eastAsia="Times New Roman" w:cs="Times New Roman"/>
          <w:szCs w:val="24"/>
        </w:rPr>
        <w:t xml:space="preserve"> ή και πρώην δήμων και νομών, που αποκλήθηκαν κύτταρα των νέων ισχυρών </w:t>
      </w:r>
      <w:r w:rsidRPr="0087783A">
        <w:rPr>
          <w:rFonts w:eastAsia="Times New Roman" w:cs="Times New Roman"/>
          <w:szCs w:val="24"/>
        </w:rPr>
        <w:t>αυτοδιοικητικών οργανισμών</w:t>
      </w:r>
      <w:r>
        <w:rPr>
          <w:rFonts w:eastAsia="Times New Roman" w:cs="Times New Roman"/>
          <w:szCs w:val="24"/>
        </w:rPr>
        <w:t xml:space="preserve">.» </w:t>
      </w:r>
      <w:r w:rsidRPr="0087783A">
        <w:rPr>
          <w:rFonts w:eastAsia="Times New Roman" w:cs="Times New Roman"/>
          <w:szCs w:val="24"/>
        </w:rPr>
        <w:t xml:space="preserve"> </w:t>
      </w:r>
    </w:p>
    <w:p w14:paraId="4CC5AE0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λίγο παρακ</w:t>
      </w:r>
      <w:r>
        <w:rPr>
          <w:rFonts w:eastAsia="Times New Roman" w:cs="Times New Roman"/>
          <w:szCs w:val="24"/>
        </w:rPr>
        <w:t xml:space="preserve">άτω η ίδια η εισηγητική έκθεση προσθέτει ότι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υπονόμευσε το αίσθημα εγγύτητας των πολιτών προς την τοπική αυτοδιοίκηση. Στοιχείο εγγενές του συγκεκριμένου θεσμού και ως απότοκο αυτού ενίσχυσε φυγόκεντρες τάσεις. Αυτά είναι υπαρκτά προβλήματα</w:t>
      </w:r>
      <w:r>
        <w:rPr>
          <w:rFonts w:eastAsia="Times New Roman" w:cs="Times New Roman"/>
          <w:szCs w:val="24"/>
        </w:rPr>
        <w:t xml:space="preserve"> που υπάρχουν μέχρι σήμερα, προβλήματα που πρέπει να λυθούν, πρέπει να αντιμετωπιστούν. Αναρωτιέμαι όμως: Μπορούν να επιλυθούν </w:t>
      </w:r>
      <w:r>
        <w:rPr>
          <w:rFonts w:eastAsia="Times New Roman" w:cs="Times New Roman"/>
          <w:szCs w:val="24"/>
        </w:rPr>
        <w:lastRenderedPageBreak/>
        <w:t>τώρα, τρεις μήνες πριν από τις δημοτικές εκλογές και μάλιστα αποσπασματικά; Και κυρίως μπορούν να επιλυθούν με μια απλή τροπολογί</w:t>
      </w:r>
      <w:r>
        <w:rPr>
          <w:rFonts w:eastAsia="Times New Roman" w:cs="Times New Roman"/>
          <w:szCs w:val="24"/>
        </w:rPr>
        <w:t xml:space="preserve">α που καταπιάνεται μόνο με το χωροταξικό κάποιων ΟΤΑ; </w:t>
      </w:r>
    </w:p>
    <w:p w14:paraId="4CC5AE0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επιτροπή </w:t>
      </w:r>
      <w:r>
        <w:rPr>
          <w:rFonts w:eastAsia="Times New Roman" w:cs="Times New Roman"/>
          <w:szCs w:val="24"/>
        </w:rPr>
        <w:t xml:space="preserve">του άρθρου 5 του ν. 4368/2016 –η </w:t>
      </w:r>
      <w:r>
        <w:rPr>
          <w:rFonts w:eastAsia="Times New Roman" w:cs="Times New Roman"/>
          <w:szCs w:val="24"/>
        </w:rPr>
        <w:t xml:space="preserve">επιτροπή </w:t>
      </w:r>
      <w:r>
        <w:rPr>
          <w:rFonts w:eastAsia="Times New Roman" w:cs="Times New Roman"/>
          <w:szCs w:val="24"/>
        </w:rPr>
        <w:t xml:space="preserve">να θυμίσω που είχε συντάξει το εκτενές πόρισμα για τη μεταρρύθμιση στην αυτοδιοίκηση και στο πόρισμα αυτό στηρίχθηκε ο νόμος </w:t>
      </w:r>
      <w:r>
        <w:rPr>
          <w:rFonts w:eastAsia="Times New Roman" w:cs="Times New Roman"/>
          <w:szCs w:val="24"/>
        </w:rPr>
        <w:t>«</w:t>
      </w:r>
      <w:r>
        <w:rPr>
          <w:rFonts w:eastAsia="Times New Roman" w:cs="Times New Roman"/>
          <w:szCs w:val="24"/>
        </w:rPr>
        <w:t>ΚΛΕΙΣΘΕΝΗΣ Ι</w:t>
      </w:r>
      <w:r>
        <w:rPr>
          <w:rFonts w:eastAsia="Times New Roman" w:cs="Times New Roman"/>
          <w:szCs w:val="24"/>
        </w:rPr>
        <w:t>»</w:t>
      </w:r>
      <w:r>
        <w:rPr>
          <w:rFonts w:eastAsia="Times New Roman" w:cs="Times New Roman"/>
          <w:szCs w:val="24"/>
        </w:rPr>
        <w:t xml:space="preserve">, στο πόρισμά της σημείωνε ότι η κατεύθυνση του Υπουργείου ήταν να μην τεθεί εκ νέου προς συζήτηση η χωροταξική διάρθρωση των ΟΤΑ. </w:t>
      </w:r>
    </w:p>
    <w:p w14:paraId="4CC5AE0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ίδιο πόρισμα η ίδια </w:t>
      </w:r>
      <w:r>
        <w:rPr>
          <w:rFonts w:eastAsia="Times New Roman" w:cs="Times New Roman"/>
          <w:szCs w:val="24"/>
        </w:rPr>
        <w:t>επιτροπή</w:t>
      </w:r>
      <w:r>
        <w:rPr>
          <w:rFonts w:eastAsia="Times New Roman" w:cs="Times New Roman"/>
          <w:szCs w:val="24"/>
        </w:rPr>
        <w:t>, αναφερόμενη στα δεκάδες ζητήματα για αλλαγή χωροταξικού σχεδιασμού, κατέγραφε ότι σε πολλά</w:t>
      </w:r>
      <w:r>
        <w:rPr>
          <w:rFonts w:eastAsia="Times New Roman" w:cs="Times New Roman"/>
          <w:szCs w:val="24"/>
        </w:rPr>
        <w:t xml:space="preserve"> σχετικά αιτήματα από ΟΤΑ –και διαβάζω επί λέξει εδώ από το πόρισμα- που αποτελούν και τη συντριπτική πλειοψηφία των ΟΤΑ, τα αιτήματα περί αναβίωσης προϋφιστάμενων δήμων και κοινοτήτων που καταργήθηκαν με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έχει κυρίως πολιτισμικά, ιστορικά</w:t>
      </w:r>
      <w:r>
        <w:rPr>
          <w:rFonts w:eastAsia="Times New Roman" w:cs="Times New Roman"/>
          <w:szCs w:val="24"/>
        </w:rPr>
        <w:t xml:space="preserve"> κίνητρα, ενίοτε δε τοπικιστικού χαρακτήρα. </w:t>
      </w:r>
    </w:p>
    <w:p w14:paraId="4CC5AE0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Πώς απαντώνται όμως αυτά τα υπαρκτά όντως προβλήματα και αυτές οι πιέσεις; Η ίδια </w:t>
      </w:r>
      <w:r>
        <w:rPr>
          <w:rFonts w:eastAsia="Times New Roman" w:cs="Times New Roman"/>
          <w:szCs w:val="24"/>
        </w:rPr>
        <w:t xml:space="preserve">επιτροπή </w:t>
      </w:r>
      <w:r>
        <w:rPr>
          <w:rFonts w:eastAsia="Times New Roman" w:cs="Times New Roman"/>
          <w:szCs w:val="24"/>
        </w:rPr>
        <w:t>σημειώνει τον τρόπο των απαντήσεων: Με προώθηση της ενιαίας δημοτικής και περιφερειακής συνείδησης, με άρση των ενδοδημο</w:t>
      </w:r>
      <w:r>
        <w:rPr>
          <w:rFonts w:eastAsia="Times New Roman" w:cs="Times New Roman"/>
          <w:szCs w:val="24"/>
        </w:rPr>
        <w:t xml:space="preserve">τικών και ενδοπεριφερειακών ανισοτήτων, με ενίσχυση και αναβάθμιση του ουσιαστικού ρόλου των θεσμών της ενδοδημοτικής αποκέντρωσης, με ενίσχυση των δήμων και κυρίως εκείνων που αντιμετωπίζουν μεγαλύτερα προβλήματα αποτελεσματικής λειτουργίας με πόρους και </w:t>
      </w:r>
      <w:r>
        <w:rPr>
          <w:rFonts w:eastAsia="Times New Roman" w:cs="Times New Roman"/>
          <w:szCs w:val="24"/>
        </w:rPr>
        <w:t xml:space="preserve">προσωπικό. </w:t>
      </w:r>
    </w:p>
    <w:p w14:paraId="4CC5AE0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Ένα προς ένα λοιπόν τα ερωτήματα και οι πιέσεις αντιμετωπίζονται με τη σωστή εφαρμογή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Λέω λοιπόν: Ας δώσουμε τον απαραίτητο χρόνο να δουλέψουν να εφαρμοστούν αυτά που προβλέπει ο </w:t>
      </w:r>
      <w:r>
        <w:rPr>
          <w:rFonts w:eastAsia="Times New Roman" w:cs="Times New Roman"/>
          <w:szCs w:val="24"/>
        </w:rPr>
        <w:t>«</w:t>
      </w:r>
      <w:r>
        <w:rPr>
          <w:rFonts w:eastAsia="Times New Roman" w:cs="Times New Roman"/>
          <w:szCs w:val="24"/>
        </w:rPr>
        <w:t>ΚΛΕΙΣΘΕΝΗΣ</w:t>
      </w:r>
      <w:r>
        <w:rPr>
          <w:rFonts w:eastAsia="Times New Roman" w:cs="Times New Roman"/>
          <w:szCs w:val="24"/>
        </w:rPr>
        <w:t>»</w:t>
      </w:r>
      <w:r>
        <w:rPr>
          <w:rFonts w:eastAsia="Times New Roman" w:cs="Times New Roman"/>
          <w:szCs w:val="24"/>
        </w:rPr>
        <w:t>. Ας δώσουμε τον απαραίτητο χρόνο να</w:t>
      </w:r>
      <w:r>
        <w:rPr>
          <w:rFonts w:eastAsia="Times New Roman" w:cs="Times New Roman"/>
          <w:szCs w:val="24"/>
        </w:rPr>
        <w:t xml:space="preserve"> συγκροτηθεί και να δουλέψει η προτεινόμενη με αυτή την τροπολογία </w:t>
      </w:r>
      <w:r>
        <w:rPr>
          <w:rFonts w:eastAsia="Times New Roman" w:cs="Times New Roman"/>
          <w:szCs w:val="24"/>
        </w:rPr>
        <w:t>επιτροπή</w:t>
      </w:r>
      <w:r>
        <w:rPr>
          <w:rFonts w:eastAsia="Times New Roman" w:cs="Times New Roman"/>
          <w:szCs w:val="24"/>
        </w:rPr>
        <w:t>, που θα επεξεργαστεί τα αιτήματα, τα προβλήματα, που θα κάνει συγκεκριμένες τις ανάγκες και τις παρεμβάσεις χωροταξικών αλλαγών που θα προκύψουν ως απαραίτητες για να τις δούμε στη</w:t>
      </w:r>
      <w:r>
        <w:rPr>
          <w:rFonts w:eastAsia="Times New Roman" w:cs="Times New Roman"/>
          <w:szCs w:val="24"/>
        </w:rPr>
        <w:t xml:space="preserve">ν πράξη. </w:t>
      </w:r>
    </w:p>
    <w:p w14:paraId="4CC5AE0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κύριε Πρόεδρε, να πω ότι αυτή η </w:t>
      </w:r>
      <w:r>
        <w:rPr>
          <w:rFonts w:eastAsia="Times New Roman" w:cs="Times New Roman"/>
          <w:szCs w:val="24"/>
        </w:rPr>
        <w:t xml:space="preserve">επιτροπή </w:t>
      </w:r>
      <w:r>
        <w:rPr>
          <w:rFonts w:eastAsia="Times New Roman" w:cs="Times New Roman"/>
          <w:szCs w:val="24"/>
        </w:rPr>
        <w:t xml:space="preserve">δουλεύει –και εδώ πάλι τελειώνοντας αντιγράφω από την εισηγητική έκθεση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με τη γνώση και τη συνείδηση ότι κάθε μεταρρυθμιστική προσπάθεια αναπτύσσεται στο έδαφος της δεδομένης</w:t>
      </w:r>
      <w:r>
        <w:rPr>
          <w:rFonts w:eastAsia="Times New Roman" w:cs="Times New Roman"/>
          <w:szCs w:val="24"/>
        </w:rPr>
        <w:t xml:space="preserve"> θεσμικής πραγματικότητας, η υπέρβαση της οποίας προϋποθέτει θεσμική μνήμη, αξιολόγηση του βαθμού ωρίμανσης και των αδυναμιών προηγούμενων μεταρρυθμίσεων, γνώση των διαθέσιμων μέσων και πόρων, συνταγματικών προδιαγραφών –το ξανατονίζω- με γνώση των διοικητ</w:t>
      </w:r>
      <w:r>
        <w:rPr>
          <w:rFonts w:eastAsia="Times New Roman" w:cs="Times New Roman"/>
          <w:szCs w:val="24"/>
        </w:rPr>
        <w:t xml:space="preserve">ικών εργαλείων και με μέριμνα για τη διασφάλιση της θεσμικής συνέχειας και την συνείδηση της παρούσας οικονομικής, πολιτικής και κοινωνικής συγκυρίας. </w:t>
      </w:r>
    </w:p>
    <w:p w14:paraId="4CC5AE0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C5AE0B"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E0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w:t>
      </w:r>
      <w:r>
        <w:rPr>
          <w:rFonts w:eastAsia="Times New Roman" w:cs="Times New Roman"/>
          <w:szCs w:val="24"/>
        </w:rPr>
        <w:t xml:space="preserve"> συνάδελφος από τον ΣΥΡΙΖΑ κ. Γεώργιος Πάλλης. </w:t>
      </w:r>
    </w:p>
    <w:p w14:paraId="4CC5AE0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 xml:space="preserve">Ευχαριστώ, κύριε Πρόεδρε. </w:t>
      </w:r>
    </w:p>
    <w:p w14:paraId="4CC5AE0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θα ήθελα να απευθυνθώ στον Υπουργό Υγείας και οφείλω να ζητήσω την κατανόηση του Υπουργείου Υγείας γιατί στη συγκεκριμένη συγκυρία με την κατάθεση της τ</w:t>
      </w:r>
      <w:r>
        <w:rPr>
          <w:rFonts w:eastAsia="Times New Roman" w:cs="Times New Roman"/>
          <w:szCs w:val="24"/>
        </w:rPr>
        <w:t>ροπολογίας του Υπουργείου Εσωτερικών, μου στερεί την ευκαιρία να επιχειρηματολογήσω υπέρ ενός ακόμα εξαιρετικού νομοσχεδίου που δίνει λύσεις σε προβλήματα χρόνια στον χώρο της υγείας, που θα έχουμε περισσότερους ζωντανούς ανθρώπους ανάμεσά μας με την εφαρμ</w:t>
      </w:r>
      <w:r>
        <w:rPr>
          <w:rFonts w:eastAsia="Times New Roman" w:cs="Times New Roman"/>
          <w:szCs w:val="24"/>
        </w:rPr>
        <w:t>ογή αρκετών από τις διατάξεις αυτού, που δίνει τη δυνατότητα στα νησιωτικά νοσοκομεία, στα μικρά νοσοκομεία, να λειτουργήσουν καλύτερα, που ακόμα με τροπολογία διαχωρίζεται το Νοσοκομείο της Λήμνου από το «Βοστάνειο Νοσοκομείο» της Μυτιλήνης -άλλη μια στρέ</w:t>
      </w:r>
      <w:r>
        <w:rPr>
          <w:rFonts w:eastAsia="Times New Roman" w:cs="Times New Roman"/>
          <w:szCs w:val="24"/>
        </w:rPr>
        <w:t xml:space="preserve">βλωση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και στην υγεία εκείνη την εποχή- και που διευθετεί και θέματα του κλάδου μου, του κλάδου των φαρμακοποιών, με τη συναίνεση του κλάδου. Και δεν καταλαβαίνω τις κορώνες της αντιπολίτευσης. </w:t>
      </w:r>
    </w:p>
    <w:p w14:paraId="4CC5AE0F" w14:textId="77777777" w:rsidR="005D719C" w:rsidRDefault="00627F40">
      <w:pPr>
        <w:spacing w:line="600" w:lineRule="auto"/>
        <w:ind w:firstLine="720"/>
        <w:jc w:val="both"/>
        <w:rPr>
          <w:rFonts w:eastAsia="Times New Roman"/>
          <w:szCs w:val="24"/>
        </w:rPr>
      </w:pPr>
      <w:r>
        <w:rPr>
          <w:rFonts w:eastAsia="Times New Roman"/>
          <w:szCs w:val="24"/>
        </w:rPr>
        <w:t>Παρ’ όλα αυτά, εγώ θα μιλήσω για την τροπολογ</w:t>
      </w:r>
      <w:r>
        <w:rPr>
          <w:rFonts w:eastAsia="Times New Roman"/>
          <w:szCs w:val="24"/>
        </w:rPr>
        <w:t xml:space="preserve">ία του Υπουργείου Εσωτερικών. Θα μιλήσω συγκεκριμένα για τη διάσπαση του Δήμου Λέσβου, μιας και οι συνάδελφοί μου από τις </w:t>
      </w:r>
      <w:r>
        <w:rPr>
          <w:rFonts w:eastAsia="Times New Roman"/>
          <w:szCs w:val="24"/>
        </w:rPr>
        <w:lastRenderedPageBreak/>
        <w:t xml:space="preserve">υπόλοιπες περιοχές που υπάρχουν δήμοι που προχωρούν σε διαχωρισμό έχουν τοποθετηθεί ή θα τοποθετηθούν. </w:t>
      </w:r>
    </w:p>
    <w:p w14:paraId="4CC5AE10" w14:textId="77777777" w:rsidR="005D719C" w:rsidRDefault="00627F40">
      <w:pPr>
        <w:spacing w:line="600" w:lineRule="auto"/>
        <w:ind w:firstLine="720"/>
        <w:jc w:val="both"/>
        <w:rPr>
          <w:rFonts w:eastAsia="Times New Roman"/>
          <w:szCs w:val="24"/>
        </w:rPr>
      </w:pPr>
      <w:r>
        <w:rPr>
          <w:rFonts w:eastAsia="Times New Roman"/>
          <w:szCs w:val="24"/>
        </w:rPr>
        <w:t>Η διάσπαση του καλλικρατικού Δ</w:t>
      </w:r>
      <w:r>
        <w:rPr>
          <w:rFonts w:eastAsia="Times New Roman"/>
          <w:szCs w:val="24"/>
        </w:rPr>
        <w:t>ήμου Λέσβου ήταν ένα χρόνιο αγκάθι για το νησί μας. Το μοντέλο «ένας δήμος ανά νησί» απέτυχε στη Λέσβο, ένα νησί της έκτασης των 1.600 τετραγωνικών χιλιομέτρων και των ενενήντα χιλιάδων κατοίκων, με δύσκολη μορφολογία με την έδρα του δήμου στο ένα άκρο του</w:t>
      </w:r>
      <w:r>
        <w:rPr>
          <w:rFonts w:eastAsia="Times New Roman"/>
          <w:szCs w:val="24"/>
        </w:rPr>
        <w:t xml:space="preserve"> νησιού και με πληθυσμό τριάντα πέντε χιλιάδων κατοίκων. Με τον </w:t>
      </w:r>
      <w:r>
        <w:rPr>
          <w:rFonts w:eastAsia="Times New Roman"/>
          <w:szCs w:val="24"/>
        </w:rPr>
        <w:t>«</w:t>
      </w:r>
      <w:r>
        <w:rPr>
          <w:rFonts w:eastAsia="Times New Roman"/>
          <w:szCs w:val="24"/>
        </w:rPr>
        <w:t>ΚΑΛΛΙΚΡΑΤΗ</w:t>
      </w:r>
      <w:r>
        <w:rPr>
          <w:rFonts w:eastAsia="Times New Roman"/>
          <w:szCs w:val="24"/>
        </w:rPr>
        <w:t>»</w:t>
      </w:r>
      <w:r>
        <w:rPr>
          <w:rFonts w:eastAsia="Times New Roman"/>
          <w:szCs w:val="24"/>
        </w:rPr>
        <w:t>, οι κάτοικοι της δυτικής Λέσβου απομακρύνθηκαν ακόμα περισσότερο από την ηπειρωτική Ελλάδα και ταυτόχρονα απομακρύνθηκαν από τον ίδιο τον αυτοδιοικητικό θεσμό. Η σημερινή, λοιπόν,</w:t>
      </w:r>
      <w:r>
        <w:rPr>
          <w:rFonts w:eastAsia="Times New Roman"/>
          <w:szCs w:val="24"/>
        </w:rPr>
        <w:t xml:space="preserve"> τροπολογία αποκαθιστά σε σημαντικό βαθμό τη σχέση δήμου- δημότη. </w:t>
      </w:r>
    </w:p>
    <w:p w14:paraId="4CC5AE11" w14:textId="77777777" w:rsidR="005D719C" w:rsidRDefault="00627F40">
      <w:pPr>
        <w:spacing w:line="600" w:lineRule="auto"/>
        <w:ind w:firstLine="720"/>
        <w:jc w:val="both"/>
        <w:rPr>
          <w:rFonts w:eastAsia="Times New Roman"/>
          <w:szCs w:val="24"/>
        </w:rPr>
      </w:pPr>
      <w:r>
        <w:rPr>
          <w:rFonts w:eastAsia="Times New Roman"/>
          <w:szCs w:val="24"/>
        </w:rPr>
        <w:t xml:space="preserve">Το όραμα της Κυβέρνησης του ΣΥΡΙΖΑ για την τοπική αυτοδιοίκηση που ξεκίνησε να παίρνει μορφή με τον </w:t>
      </w:r>
      <w:r>
        <w:rPr>
          <w:rFonts w:eastAsia="Times New Roman"/>
          <w:szCs w:val="24"/>
        </w:rPr>
        <w:t>«</w:t>
      </w:r>
      <w:r>
        <w:rPr>
          <w:rFonts w:eastAsia="Times New Roman"/>
          <w:szCs w:val="24"/>
        </w:rPr>
        <w:t>ΚΛΕΙΣΘΕΝΗ Ι</w:t>
      </w:r>
      <w:r>
        <w:rPr>
          <w:rFonts w:eastAsia="Times New Roman"/>
          <w:szCs w:val="24"/>
        </w:rPr>
        <w:t>»</w:t>
      </w:r>
      <w:r>
        <w:rPr>
          <w:rFonts w:eastAsia="Times New Roman"/>
          <w:szCs w:val="24"/>
        </w:rPr>
        <w:t xml:space="preserve"> σκοντάφτει στον Δήμο Λέσβου. Ναι μεν θέλουμε δήμους οικονομικά βιώσιμους, α</w:t>
      </w:r>
      <w:r>
        <w:rPr>
          <w:rFonts w:eastAsia="Times New Roman"/>
          <w:szCs w:val="24"/>
        </w:rPr>
        <w:t xml:space="preserve">λλά θέλουμε και δήμους κοντά στους πολίτες. Κι έτσι έχοντας κατά νου την αναγκαία υπηρεσιακή ικανότητα και οικονομική ευρωστία των νέων δήμων, τη μορφολογία </w:t>
      </w:r>
      <w:r>
        <w:rPr>
          <w:rFonts w:eastAsia="Times New Roman"/>
          <w:szCs w:val="24"/>
        </w:rPr>
        <w:lastRenderedPageBreak/>
        <w:t xml:space="preserve">του νησιού –αποτελείται από δύο κόλπους και δυο ορεινούς όγκους- την προσβασιμότητα στα διοικητικά </w:t>
      </w:r>
      <w:r>
        <w:rPr>
          <w:rFonts w:eastAsia="Times New Roman"/>
          <w:szCs w:val="24"/>
        </w:rPr>
        <w:t xml:space="preserve">κέντρα της Μυτιλήνης και της Καλλονής και τον σεβασμό των ορίων των δεκατριών καποδιστριακών δήμων καταλήξαμε στο σπάσιμο στα δύο. Δύο δήμοι </w:t>
      </w:r>
      <w:r>
        <w:rPr>
          <w:rFonts w:eastAsia="Times New Roman"/>
          <w:szCs w:val="24"/>
        </w:rPr>
        <w:t>ανοικτοί</w:t>
      </w:r>
      <w:r>
        <w:rPr>
          <w:rFonts w:eastAsia="Times New Roman"/>
          <w:szCs w:val="24"/>
        </w:rPr>
        <w:t xml:space="preserve"> και συμμετοχικοί, δύο πεδία πολιτικής έκφρασης και δράσης. </w:t>
      </w:r>
    </w:p>
    <w:p w14:paraId="4CC5AE12" w14:textId="77777777" w:rsidR="005D719C" w:rsidRDefault="00627F40">
      <w:pPr>
        <w:spacing w:line="600" w:lineRule="auto"/>
        <w:ind w:firstLine="720"/>
        <w:jc w:val="both"/>
        <w:rPr>
          <w:rFonts w:eastAsia="Times New Roman"/>
          <w:szCs w:val="24"/>
        </w:rPr>
      </w:pPr>
      <w:r>
        <w:rPr>
          <w:rFonts w:eastAsia="Times New Roman"/>
          <w:szCs w:val="24"/>
        </w:rPr>
        <w:t xml:space="preserve">Δεν θα μπω στη διαδικασία να μιλήσω για αριθμούς και συγκρίσεις με άλλες περιοχές. Το μόνο που θα πω είναι ότι δεν είναι μόνο οι αριθμοί των ανθρώπων, είναι οι ζωές των ανθρώπων, είναι οι ιδιαιτερότητες του κάθε τόπου και αν μη τι άλλο το </w:t>
      </w:r>
      <w:r>
        <w:rPr>
          <w:rFonts w:eastAsia="Times New Roman"/>
          <w:szCs w:val="24"/>
        </w:rPr>
        <w:t xml:space="preserve">βόρειο </w:t>
      </w:r>
      <w:r>
        <w:rPr>
          <w:rFonts w:eastAsia="Times New Roman"/>
          <w:szCs w:val="24"/>
        </w:rPr>
        <w:t>Αιγαίο δεν</w:t>
      </w:r>
      <w:r>
        <w:rPr>
          <w:rFonts w:eastAsia="Times New Roman"/>
          <w:szCs w:val="24"/>
        </w:rPr>
        <w:t xml:space="preserve"> είναι το Ιόνιο. Άλλα προβλήματα έχουμε να αντιμετωπίσουμε. Με έπεισαν με την τεκμηρίωσή τους οι συνάδελφοί μου από τις υπόλοιπες περιοχές. </w:t>
      </w:r>
    </w:p>
    <w:p w14:paraId="4CC5AE13" w14:textId="77777777" w:rsidR="005D719C" w:rsidRDefault="00627F40">
      <w:pPr>
        <w:spacing w:line="600" w:lineRule="auto"/>
        <w:ind w:firstLine="720"/>
        <w:jc w:val="both"/>
        <w:rPr>
          <w:rFonts w:eastAsia="Times New Roman"/>
          <w:szCs w:val="24"/>
        </w:rPr>
      </w:pPr>
      <w:r>
        <w:rPr>
          <w:rFonts w:eastAsia="Times New Roman"/>
          <w:szCs w:val="24"/>
        </w:rPr>
        <w:t>Είναι μια επιτυχία της Κυβέρνησης αυτή η τροπολογία που έρχεται αυτή</w:t>
      </w:r>
      <w:r>
        <w:rPr>
          <w:rFonts w:eastAsia="Times New Roman"/>
          <w:szCs w:val="24"/>
        </w:rPr>
        <w:t>ν</w:t>
      </w:r>
      <w:r>
        <w:rPr>
          <w:rFonts w:eastAsia="Times New Roman"/>
          <w:szCs w:val="24"/>
        </w:rPr>
        <w:t xml:space="preserve"> την ώρα γιατί δεν μπορούσε να έρθει νωρίτερα.</w:t>
      </w:r>
      <w:r>
        <w:rPr>
          <w:rFonts w:eastAsia="Times New Roman"/>
          <w:szCs w:val="24"/>
        </w:rPr>
        <w:t xml:space="preserve"> Αξίζουν συγχαρητήρια τόσο στον Υπουργό κ. Χαρίτση και το επιτελείο του, αλλά και τους υπηρεσιακούς υπαλλήλους που </w:t>
      </w:r>
      <w:r>
        <w:rPr>
          <w:rFonts w:eastAsia="Times New Roman"/>
          <w:szCs w:val="24"/>
        </w:rPr>
        <w:lastRenderedPageBreak/>
        <w:t xml:space="preserve">με μια συστηματική δουλειά φέρνουν μια ολοκληρωμένη τροπολογία που με μεθοδολογία προσδιορίζει πώς θα γίνει η διαδικασία. </w:t>
      </w:r>
    </w:p>
    <w:p w14:paraId="4CC5AE14" w14:textId="77777777" w:rsidR="005D719C" w:rsidRDefault="00627F40">
      <w:pPr>
        <w:spacing w:line="600" w:lineRule="auto"/>
        <w:ind w:firstLine="720"/>
        <w:jc w:val="both"/>
        <w:rPr>
          <w:rFonts w:eastAsia="Times New Roman"/>
          <w:szCs w:val="24"/>
        </w:rPr>
      </w:pPr>
      <w:r>
        <w:rPr>
          <w:rFonts w:eastAsia="Times New Roman"/>
          <w:szCs w:val="24"/>
        </w:rPr>
        <w:t>Είναι μια επιτυχία</w:t>
      </w:r>
      <w:r>
        <w:rPr>
          <w:rFonts w:eastAsia="Times New Roman"/>
          <w:szCs w:val="24"/>
        </w:rPr>
        <w:t xml:space="preserve"> που η Νέα Δημοκρατία και το ΠΑΣΟΚ μαζί δεν κατάφεραν να την κάνουν γιατί δεν είχαν το βασικό κριτήριο να μπορέσουν να προχωρήσουν τα προηγούμενα χρόνια. Θα υπενθυμίσω τα σημαντικά ποσά που δόθηκαν στους δήμους για τις ληξιπρόθεσμες οφειλές τους. Θα υπενθυ</w:t>
      </w:r>
      <w:r>
        <w:rPr>
          <w:rFonts w:eastAsia="Times New Roman"/>
          <w:szCs w:val="24"/>
        </w:rPr>
        <w:t xml:space="preserve">μίσω τη γενναία χρηματοδότηση, τα ειδικά αναπτυξιακά στα νησιά μας, τον </w:t>
      </w:r>
      <w:r>
        <w:rPr>
          <w:rFonts w:eastAsia="Times New Roman"/>
          <w:szCs w:val="24"/>
        </w:rPr>
        <w:t>«</w:t>
      </w:r>
      <w:r>
        <w:rPr>
          <w:rFonts w:eastAsia="Times New Roman"/>
          <w:szCs w:val="24"/>
        </w:rPr>
        <w:t>ΦΙΛΟΔΗΜΟ Ι</w:t>
      </w:r>
      <w:r>
        <w:rPr>
          <w:rFonts w:eastAsia="Times New Roman"/>
          <w:szCs w:val="24"/>
        </w:rPr>
        <w:t>»</w:t>
      </w:r>
      <w:r>
        <w:rPr>
          <w:rFonts w:eastAsia="Times New Roman"/>
          <w:szCs w:val="24"/>
        </w:rPr>
        <w:t xml:space="preserve"> και τον </w:t>
      </w:r>
      <w:r>
        <w:rPr>
          <w:rFonts w:eastAsia="Times New Roman"/>
          <w:szCs w:val="24"/>
        </w:rPr>
        <w:t>«</w:t>
      </w:r>
      <w:r>
        <w:rPr>
          <w:rFonts w:eastAsia="Times New Roman"/>
          <w:szCs w:val="24"/>
        </w:rPr>
        <w:t>ΦΙΛΟΔΗΜΟ ΙΙ</w:t>
      </w:r>
      <w:r>
        <w:rPr>
          <w:rFonts w:eastAsia="Times New Roman"/>
          <w:szCs w:val="24"/>
        </w:rPr>
        <w:t>»</w:t>
      </w:r>
      <w:r>
        <w:rPr>
          <w:rFonts w:eastAsia="Times New Roman"/>
          <w:szCs w:val="24"/>
        </w:rPr>
        <w:t xml:space="preserve"> που καθιστούν δυνατή αυτή</w:t>
      </w:r>
      <w:r>
        <w:rPr>
          <w:rFonts w:eastAsia="Times New Roman"/>
          <w:szCs w:val="24"/>
        </w:rPr>
        <w:t>ν</w:t>
      </w:r>
      <w:r>
        <w:rPr>
          <w:rFonts w:eastAsia="Times New Roman"/>
          <w:szCs w:val="24"/>
        </w:rPr>
        <w:t xml:space="preserve"> την προσπάθεια η οποία είναι δύσκολη. Οι αγωνίες του συναδέλφου κ. </w:t>
      </w:r>
      <w:r>
        <w:rPr>
          <w:rFonts w:eastAsia="Times New Roman"/>
          <w:szCs w:val="24"/>
        </w:rPr>
        <w:t>Μπαλλή</w:t>
      </w:r>
      <w:r>
        <w:rPr>
          <w:rFonts w:eastAsia="Times New Roman"/>
          <w:szCs w:val="24"/>
        </w:rPr>
        <w:t>, του προηγούμενου ομιλητή είναι και δικές μας κο</w:t>
      </w:r>
      <w:r>
        <w:rPr>
          <w:rFonts w:eastAsia="Times New Roman"/>
          <w:szCs w:val="24"/>
        </w:rPr>
        <w:t xml:space="preserve">ινές αγωνίες. Δεν κάνουμε κάτι ψηφοθηρικά. Το κάνουμε επί της ουσίας. </w:t>
      </w:r>
    </w:p>
    <w:p w14:paraId="4CC5AE15" w14:textId="77777777" w:rsidR="005D719C" w:rsidRDefault="00627F40">
      <w:pPr>
        <w:spacing w:line="600" w:lineRule="auto"/>
        <w:ind w:firstLine="720"/>
        <w:jc w:val="both"/>
        <w:rPr>
          <w:rFonts w:eastAsia="Times New Roman"/>
          <w:szCs w:val="24"/>
        </w:rPr>
      </w:pPr>
      <w:r>
        <w:rPr>
          <w:rFonts w:eastAsia="Times New Roman"/>
          <w:szCs w:val="24"/>
        </w:rPr>
        <w:t>Είναι αλήθεια, λοιπόν, ότι από τους δυο δήμους που βουλεύονται για τη Λέσβο, ο Δήμος Δυτικής Λέσβου στήνεται σχεδόν από το μηδέν. Η μεταβατική περίοδος θα είναι δύσκολη. Ωστόσο θεωρώ ότ</w:t>
      </w:r>
      <w:r>
        <w:rPr>
          <w:rFonts w:eastAsia="Times New Roman"/>
          <w:szCs w:val="24"/>
        </w:rPr>
        <w:t xml:space="preserve">ι ο νέος Δήμος Δυτικής Λέσβου θα μπορέσει εγκαίρως </w:t>
      </w:r>
      <w:r>
        <w:rPr>
          <w:rFonts w:eastAsia="Times New Roman"/>
          <w:szCs w:val="24"/>
        </w:rPr>
        <w:lastRenderedPageBreak/>
        <w:t xml:space="preserve">να αποδείξει επιχειρησιακή ετοιμότητα. Έχουμε όλα τα εχέγγυα για να το πετύχουμε αυτό και θα το πετύχουμε. </w:t>
      </w:r>
    </w:p>
    <w:p w14:paraId="4CC5AE16" w14:textId="77777777" w:rsidR="005D719C" w:rsidRDefault="00627F40">
      <w:pPr>
        <w:spacing w:line="600" w:lineRule="auto"/>
        <w:ind w:firstLine="720"/>
        <w:jc w:val="both"/>
        <w:rPr>
          <w:rFonts w:eastAsia="Times New Roman"/>
          <w:szCs w:val="24"/>
        </w:rPr>
      </w:pPr>
      <w:r>
        <w:rPr>
          <w:rFonts w:eastAsia="Times New Roman"/>
          <w:szCs w:val="24"/>
        </w:rPr>
        <w:t>Στη Δ</w:t>
      </w:r>
      <w:r>
        <w:rPr>
          <w:rFonts w:eastAsia="Times New Roman"/>
          <w:szCs w:val="24"/>
        </w:rPr>
        <w:t>δ</w:t>
      </w:r>
      <w:r>
        <w:rPr>
          <w:rFonts w:eastAsia="Times New Roman"/>
          <w:szCs w:val="24"/>
        </w:rPr>
        <w:t>υτική Λέσβο έχουμε έναν προικισμένο τόπο που μπορεί να αποτελέσει αντικείμενο ενός ολοκληρω</w:t>
      </w:r>
      <w:r>
        <w:rPr>
          <w:rFonts w:eastAsia="Times New Roman"/>
          <w:szCs w:val="24"/>
        </w:rPr>
        <w:t xml:space="preserve">μένου αναπτυξιακού σχεδίου. Έχουμε πλούσιες ανανεώσιμες πηγές ενέργειας, έναν ισχυρό πρωτογενή τομέα, έναν αναπτυσσόμενο δευτερογενή, μνημεία φυσικής κληρονομιάς όπως το απολιθωμένο δάσος του Σιγρίου, τουριστικά </w:t>
      </w:r>
      <w:r>
        <w:rPr>
          <w:rFonts w:eastAsia="Times New Roman"/>
          <w:szCs w:val="24"/>
          <w:lang w:val="en-US"/>
        </w:rPr>
        <w:t>hot</w:t>
      </w:r>
      <w:r w:rsidRPr="007A25FE">
        <w:rPr>
          <w:rFonts w:eastAsia="Times New Roman"/>
          <w:szCs w:val="24"/>
        </w:rPr>
        <w:t xml:space="preserve"> </w:t>
      </w:r>
      <w:r>
        <w:rPr>
          <w:rFonts w:eastAsia="Times New Roman"/>
          <w:szCs w:val="24"/>
          <w:lang w:val="en-US"/>
        </w:rPr>
        <w:t>spot</w:t>
      </w:r>
      <w:r>
        <w:rPr>
          <w:rFonts w:eastAsia="Times New Roman"/>
          <w:szCs w:val="24"/>
        </w:rPr>
        <w:t xml:space="preserve"> και άπλετο χώρο για ηπιότερες μορφέ</w:t>
      </w:r>
      <w:r>
        <w:rPr>
          <w:rFonts w:eastAsia="Times New Roman"/>
          <w:szCs w:val="24"/>
        </w:rPr>
        <w:t xml:space="preserve">ς εναλλακτικού τουρισμού και έχουμε μια Κυβέρνηση που στηρίζει ουσιαστικά τη νησιωτικότητα. </w:t>
      </w:r>
    </w:p>
    <w:p w14:paraId="4CC5AE17" w14:textId="77777777" w:rsidR="005D719C" w:rsidRDefault="00627F40">
      <w:pPr>
        <w:spacing w:line="600" w:lineRule="auto"/>
        <w:ind w:firstLine="720"/>
        <w:jc w:val="both"/>
        <w:rPr>
          <w:rFonts w:eastAsia="Times New Roman"/>
          <w:szCs w:val="24"/>
        </w:rPr>
      </w:pPr>
      <w:r>
        <w:rPr>
          <w:rFonts w:eastAsia="Times New Roman"/>
          <w:szCs w:val="24"/>
        </w:rPr>
        <w:t xml:space="preserve">Η Κυβέρνηση του ΣΥΡΙΖΑ έχει επενδύσει στην ισόρροπη ανάπτυξη του νησιού. Έχουμε το νέο λιμάνι του Σιγρίου που είχε απενταχθεί επί των ημερών σας και ολοκληρώνεται με το </w:t>
      </w:r>
      <w:r>
        <w:rPr>
          <w:rFonts w:eastAsia="Times New Roman"/>
          <w:szCs w:val="24"/>
        </w:rPr>
        <w:t>πρόγραμμα δημοσίων επενδύσεων</w:t>
      </w:r>
      <w:r>
        <w:rPr>
          <w:rFonts w:eastAsia="Times New Roman"/>
          <w:szCs w:val="24"/>
        </w:rPr>
        <w:t>. Θα έχουμε την απευθείας πρόσβαση στην ηπειρωτική χώρα πο</w:t>
      </w:r>
      <w:r>
        <w:rPr>
          <w:rFonts w:eastAsia="Times New Roman"/>
          <w:szCs w:val="24"/>
        </w:rPr>
        <w:t xml:space="preserve">υ θα συνδέεται με έναν νέο οδικό δίκτυο με την ολοκλήρωση του οδικού άξονα Καλλονής-Σιγρίου αλλά και την ένταξη του οδικού άξονα Αγίας Παρασκευής-Πέτρας. Προχωράει η παράκαμψη της πόλης της Μυτιλήνης που δίνει πρόσβαση στη </w:t>
      </w:r>
      <w:r>
        <w:rPr>
          <w:rFonts w:eastAsia="Times New Roman"/>
          <w:szCs w:val="24"/>
        </w:rPr>
        <w:t xml:space="preserve">δυτική </w:t>
      </w:r>
      <w:r>
        <w:rPr>
          <w:rFonts w:eastAsia="Times New Roman"/>
          <w:szCs w:val="24"/>
        </w:rPr>
        <w:t>Λέσβο απευθείας από το αερ</w:t>
      </w:r>
      <w:r>
        <w:rPr>
          <w:rFonts w:eastAsia="Times New Roman"/>
          <w:szCs w:val="24"/>
        </w:rPr>
        <w:t xml:space="preserve">οδρόμιο </w:t>
      </w:r>
      <w:r>
        <w:rPr>
          <w:rFonts w:eastAsia="Times New Roman"/>
          <w:szCs w:val="24"/>
        </w:rPr>
        <w:lastRenderedPageBreak/>
        <w:t xml:space="preserve">παρακάμπτοντας την πόλη και αναβαθμίζοντας την ποιότητα ζωής και της πόλης της Μυτιλήνης. </w:t>
      </w:r>
    </w:p>
    <w:p w14:paraId="4CC5AE1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Έχουμε θεσμικό πλαίσιο για την αξιοποίηση των ανανεώσιμων πηγών ενέργειας, που καθιστά τον δήμο βασικό παίκτη. Έχουμε πόρους εθνικούς και ευρωπαϊκούς και αυτ</w:t>
      </w:r>
      <w:r>
        <w:rPr>
          <w:rFonts w:eastAsia="Times New Roman" w:cs="Times New Roman"/>
          <w:szCs w:val="24"/>
        </w:rPr>
        <w:t>ή η Κυβέρνηση έχει χρηματοδοτήσει τα νησιά μας όσο καμία άλλη κυβέρνηση μεταπολιτευτικά.</w:t>
      </w:r>
    </w:p>
    <w:p w14:paraId="4CC5AE1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παρούσα τροπολογία συμπληρώνει τον </w:t>
      </w:r>
      <w:r>
        <w:rPr>
          <w:rFonts w:eastAsia="Times New Roman" w:cs="Times New Roman"/>
          <w:szCs w:val="24"/>
        </w:rPr>
        <w:t>«</w:t>
      </w:r>
      <w:r>
        <w:rPr>
          <w:rFonts w:eastAsia="Times New Roman" w:cs="Times New Roman"/>
          <w:szCs w:val="24"/>
        </w:rPr>
        <w:t xml:space="preserve">ΚΛΕΙΣΘΕΝΗ </w:t>
      </w:r>
      <w:r>
        <w:rPr>
          <w:rFonts w:eastAsia="Times New Roman" w:cs="Times New Roman"/>
          <w:szCs w:val="24"/>
          <w:lang w:val="en-US"/>
        </w:rPr>
        <w:t>I</w:t>
      </w:r>
      <w:r>
        <w:rPr>
          <w:rFonts w:eastAsia="Times New Roman" w:cs="Times New Roman"/>
          <w:szCs w:val="24"/>
        </w:rPr>
        <w:t>»</w:t>
      </w:r>
      <w:r>
        <w:rPr>
          <w:rFonts w:eastAsia="Times New Roman" w:cs="Times New Roman"/>
          <w:szCs w:val="24"/>
        </w:rPr>
        <w:t>. Στόχος είναι η αποκομιδή του μέγιστου δυνατού οφέλους από την αυτοδιοικητική μεταρρύθμιση με ν</w:t>
      </w:r>
      <w:r>
        <w:rPr>
          <w:rFonts w:eastAsia="Times New Roman" w:cs="Times New Roman"/>
          <w:szCs w:val="24"/>
        </w:rPr>
        <w:t>έα αυτοδιοικητική οργάνωση στο νησί, με δυο δήμους, με εκλογή των δημοτικών συμβουλίων με απλή αναλογική και κοινοτικά συμβούλια με οικονομικούς πόρους και ουσιαστικές αρμοδιότητες, κάτι για το οποίο πάλεψαν οι κοινότητες της Λέσβου εδώ και οκτώ χρόνια, δη</w:t>
      </w:r>
      <w:r>
        <w:rPr>
          <w:rFonts w:eastAsia="Times New Roman" w:cs="Times New Roman"/>
          <w:szCs w:val="24"/>
        </w:rPr>
        <w:t>μοτικές αρχές που θα εκλεγούν για να βρίσκουν συγκλίσεις, για να εκπροσωπούν και να συσπειρώνουν την κοινωνία, για να προσανατολίζουν σ’ ένα καλύτερο αύριο, που η ίδια σε μεγάλο βαθμό θα το καθορίζει.</w:t>
      </w:r>
    </w:p>
    <w:p w14:paraId="4CC5AE1A" w14:textId="77777777" w:rsidR="005D719C" w:rsidRDefault="00627F40">
      <w:pPr>
        <w:spacing w:line="600" w:lineRule="auto"/>
        <w:ind w:firstLine="720"/>
        <w:jc w:val="both"/>
        <w:rPr>
          <w:rFonts w:eastAsia="Times New Roman" w:cs="Times New Roman"/>
          <w:szCs w:val="24"/>
        </w:rPr>
      </w:pPr>
      <w:r w:rsidRPr="001F4A95">
        <w:rPr>
          <w:rFonts w:eastAsia="Times New Roman" w:cs="Times New Roman"/>
          <w:b/>
          <w:szCs w:val="24"/>
        </w:rPr>
        <w:lastRenderedPageBreak/>
        <w:t>ΠΡΟΕΔΡΕΥΩΝ (Νικήτας Κακλαμάνης):</w:t>
      </w:r>
      <w:r w:rsidRPr="001F4A95">
        <w:rPr>
          <w:rFonts w:eastAsia="Times New Roman" w:cs="Times New Roman"/>
          <w:szCs w:val="24"/>
        </w:rPr>
        <w:t xml:space="preserve"> </w:t>
      </w:r>
      <w:r>
        <w:rPr>
          <w:rFonts w:eastAsia="Times New Roman" w:cs="Times New Roman"/>
          <w:szCs w:val="24"/>
        </w:rPr>
        <w:t>Κλείστε, κύριε Πάλλη.</w:t>
      </w:r>
    </w:p>
    <w:p w14:paraId="4CC5AE1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ΓΕΩΡΓΙΟΣ ΠΑΛΛΗΣ</w:t>
      </w:r>
      <w:r w:rsidRPr="00B21875">
        <w:rPr>
          <w:rFonts w:eastAsia="Times New Roman" w:cs="Times New Roman"/>
          <w:b/>
          <w:szCs w:val="24"/>
        </w:rPr>
        <w:t>:</w:t>
      </w:r>
      <w:r w:rsidRPr="00B21875">
        <w:rPr>
          <w:rFonts w:eastAsia="Times New Roman" w:cs="Times New Roman"/>
          <w:szCs w:val="24"/>
        </w:rPr>
        <w:t xml:space="preserve"> </w:t>
      </w:r>
      <w:r>
        <w:rPr>
          <w:rFonts w:eastAsia="Times New Roman" w:cs="Times New Roman"/>
          <w:szCs w:val="24"/>
        </w:rPr>
        <w:t>Κλείνω, κύριε Πρόεδρε.</w:t>
      </w:r>
    </w:p>
    <w:p w14:paraId="4CC5AE1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ζητούμενο για τον τόπο μας είναι οι σημαντικές ευκαιρίες να αξιοποιηθούν και να πάμε μπροστά. Δύο </w:t>
      </w:r>
      <w:r>
        <w:rPr>
          <w:rFonts w:eastAsia="Times New Roman" w:cs="Times New Roman"/>
          <w:szCs w:val="24"/>
        </w:rPr>
        <w:t xml:space="preserve">δήμοι </w:t>
      </w:r>
      <w:r>
        <w:rPr>
          <w:rFonts w:eastAsia="Times New Roman" w:cs="Times New Roman"/>
          <w:szCs w:val="24"/>
        </w:rPr>
        <w:t xml:space="preserve">στη Λέσβο, δύο ισχυροί </w:t>
      </w:r>
      <w:r>
        <w:rPr>
          <w:rFonts w:eastAsia="Times New Roman" w:cs="Times New Roman"/>
          <w:szCs w:val="24"/>
        </w:rPr>
        <w:t>δήμοι</w:t>
      </w:r>
      <w:r>
        <w:rPr>
          <w:rFonts w:eastAsia="Times New Roman" w:cs="Times New Roman"/>
          <w:szCs w:val="24"/>
        </w:rPr>
        <w:t xml:space="preserve">, δύο </w:t>
      </w:r>
      <w:r>
        <w:rPr>
          <w:rFonts w:eastAsia="Times New Roman" w:cs="Times New Roman"/>
          <w:szCs w:val="24"/>
        </w:rPr>
        <w:t xml:space="preserve">δήμοι </w:t>
      </w:r>
      <w:r>
        <w:rPr>
          <w:rFonts w:eastAsia="Times New Roman" w:cs="Times New Roman"/>
          <w:szCs w:val="24"/>
        </w:rPr>
        <w:t xml:space="preserve">που θα πάνε το νησί μπροστά μετά από πολλά χρόνια αδράνειας των </w:t>
      </w:r>
      <w:r>
        <w:rPr>
          <w:rFonts w:eastAsia="Times New Roman" w:cs="Times New Roman"/>
          <w:szCs w:val="24"/>
        </w:rPr>
        <w:t>προηγουμένων κυβερνήσεων.</w:t>
      </w:r>
    </w:p>
    <w:p w14:paraId="4CC5AE1D" w14:textId="77777777" w:rsidR="005D719C" w:rsidRDefault="00627F40">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4CC5AE1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B21875">
        <w:rPr>
          <w:rFonts w:eastAsia="Times New Roman" w:cs="Times New Roman"/>
          <w:b/>
          <w:szCs w:val="24"/>
        </w:rPr>
        <w:t>:</w:t>
      </w:r>
      <w:r w:rsidRPr="00B21875">
        <w:rPr>
          <w:rFonts w:eastAsia="Times New Roman" w:cs="Times New Roman"/>
          <w:szCs w:val="24"/>
        </w:rPr>
        <w:t xml:space="preserve"> </w:t>
      </w:r>
      <w:r>
        <w:rPr>
          <w:rFonts w:eastAsia="Times New Roman" w:cs="Times New Roman"/>
          <w:szCs w:val="24"/>
        </w:rPr>
        <w:t>Ειπώθηκαν όμως και ανακρίβειες από τον κ. Πάλλη για τη Λέσβο.</w:t>
      </w:r>
    </w:p>
    <w:p w14:paraId="4CC5AE1F" w14:textId="77777777" w:rsidR="005D719C" w:rsidRDefault="00627F40">
      <w:pPr>
        <w:spacing w:line="600" w:lineRule="auto"/>
        <w:ind w:firstLine="720"/>
        <w:jc w:val="both"/>
        <w:rPr>
          <w:rFonts w:eastAsia="Times New Roman" w:cs="Times New Roman"/>
          <w:szCs w:val="24"/>
        </w:rPr>
      </w:pPr>
      <w:r w:rsidRPr="00B2187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Πριν καλέσω την επόμενη ομιλήτρια στο Βήμα, έχω την τιμή να ανακοινώσ</w:t>
      </w:r>
      <w:r>
        <w:rPr>
          <w:rFonts w:eastAsia="Times New Roman" w:cs="Times New Roman"/>
          <w:szCs w:val="24"/>
        </w:rPr>
        <w:t xml:space="preserve">ω στο Σώμα ότι έχει κατατεθεί αίτηση </w:t>
      </w:r>
      <w:r>
        <w:rPr>
          <w:rFonts w:eastAsia="Times New Roman" w:cs="Times New Roman"/>
          <w:szCs w:val="24"/>
        </w:rPr>
        <w:t xml:space="preserve">διεξαγωγής </w:t>
      </w:r>
      <w:r>
        <w:rPr>
          <w:rFonts w:eastAsia="Times New Roman" w:cs="Times New Roman"/>
          <w:szCs w:val="24"/>
        </w:rPr>
        <w:t>ονομαστική</w:t>
      </w:r>
      <w:r>
        <w:rPr>
          <w:rFonts w:eastAsia="Times New Roman" w:cs="Times New Roman"/>
          <w:szCs w:val="24"/>
        </w:rPr>
        <w:t>ς</w:t>
      </w:r>
      <w:r>
        <w:rPr>
          <w:rFonts w:eastAsia="Times New Roman" w:cs="Times New Roman"/>
          <w:szCs w:val="24"/>
        </w:rPr>
        <w:t xml:space="preserve"> ψηφοφορία</w:t>
      </w:r>
      <w:r>
        <w:rPr>
          <w:rFonts w:eastAsia="Times New Roman" w:cs="Times New Roman"/>
          <w:szCs w:val="24"/>
        </w:rPr>
        <w:t>ς</w:t>
      </w:r>
      <w:r>
        <w:rPr>
          <w:rFonts w:eastAsia="Times New Roman" w:cs="Times New Roman"/>
          <w:szCs w:val="24"/>
        </w:rPr>
        <w:t>, σύμφωνα με το άρθρο 72 παράγραφος 1 του Κανονισμού της Βουλής, από είκοσι επτά Βουλευτές της Νέας Δημοκρατίας, τους κ.κ. Φωτήλα Ιάσονα, Τζαβάρα Κωνσταντίνο, Τσιάρα Κωνσταντίνο,</w:t>
      </w:r>
      <w:r w:rsidRPr="00A52952">
        <w:rPr>
          <w:rFonts w:eastAsia="Times New Roman" w:cs="Times New Roman"/>
          <w:szCs w:val="24"/>
        </w:rPr>
        <w:t xml:space="preserve"> </w:t>
      </w:r>
      <w:r>
        <w:rPr>
          <w:rFonts w:eastAsia="Times New Roman" w:cs="Times New Roman"/>
          <w:szCs w:val="24"/>
        </w:rPr>
        <w:t>Γεωργιά</w:t>
      </w:r>
      <w:r>
        <w:rPr>
          <w:rFonts w:eastAsia="Times New Roman" w:cs="Times New Roman"/>
          <w:szCs w:val="24"/>
        </w:rPr>
        <w:t>δη Σπυρίδωνα-</w:t>
      </w:r>
      <w:r>
        <w:rPr>
          <w:rFonts w:eastAsia="Times New Roman" w:cs="Times New Roman"/>
          <w:szCs w:val="24"/>
        </w:rPr>
        <w:t>Άδωνη</w:t>
      </w:r>
      <w:r>
        <w:rPr>
          <w:rFonts w:eastAsia="Times New Roman" w:cs="Times New Roman"/>
          <w:szCs w:val="24"/>
        </w:rPr>
        <w:t xml:space="preserve">, Τασούλα </w:t>
      </w:r>
      <w:r>
        <w:rPr>
          <w:rFonts w:eastAsia="Times New Roman" w:cs="Times New Roman"/>
          <w:szCs w:val="24"/>
        </w:rPr>
        <w:lastRenderedPageBreak/>
        <w:t>Κωνσταντίνο, Αραμπατζή Φωτεινή, Καρασμάνη Γεώργιο, Κουκοδήμο Κωνσταντίνο, Γεωργαντά Γεώργιο, Δαβάκη Αθανάσιο, Γκιουλέκα Κωνσταντίνο, Αναστασιάδη Σάββα, Κέλλα Χρήστο, Καλαφάτη Σταύρο, Σταμάτη Δημήτριο, Αθανασίου Χαράλαμπο, Καββαδ</w:t>
      </w:r>
      <w:r>
        <w:rPr>
          <w:rFonts w:eastAsia="Times New Roman" w:cs="Times New Roman"/>
          <w:szCs w:val="24"/>
        </w:rPr>
        <w:t>ά Αθανάσιο, Καραμανλή Άννα, Κεδίκογλου Συμεών, Γιόγιακα Βασίλειο, Κατσανιώτη Ανδρέα, Στύλιο Γεώργιο, Κατσιαντώνη Γεώργιο, Θεοχάρη (Χάρη) Θεοχάρη, Δημοσχάκη Αναστάσιο, Βλάση Κωνσταντίνο και Βεσυρόπουλο Απόστολο, με την οποία αιτούνται τη διεξαγωγή ονομαστικ</w:t>
      </w:r>
      <w:r>
        <w:rPr>
          <w:rFonts w:eastAsia="Times New Roman" w:cs="Times New Roman"/>
          <w:szCs w:val="24"/>
        </w:rPr>
        <w:t>ής ψηφοφορίας επί της τροπολογίας με γενικό αριθμό 2013 και ειδικό 163, με θέμα «Τροποποίηση ν.4052/2012 (Α’41), 4512/2018 (Α’5) και ν.δ. 96/1973 (Α’172)», η οποία κατατέθηκε στις 5-3-2019 στο σχέδιο νόμου του Υπουργείου Υγείας «Εκσυγχρονισμός και Αναμόρφω</w:t>
      </w:r>
      <w:r>
        <w:rPr>
          <w:rFonts w:eastAsia="Times New Roman" w:cs="Times New Roman"/>
          <w:szCs w:val="24"/>
        </w:rPr>
        <w:t xml:space="preserve">ση Θεσμικού Πλαισίου Ιδιωτικών Κλινικών, Σύσταση Εθνικού Οργανισμού Δημόσιας Υγείας, Σύσταση Εθνικού Ινστιτούτου Νεοπλασιών και λοιπές διατάξεις». </w:t>
      </w:r>
    </w:p>
    <w:p w14:paraId="4CC5AE2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αναγνωστούν τα ονόματα και αύριο το πρωί</w:t>
      </w:r>
      <w:r w:rsidRPr="00EF7DCD">
        <w:rPr>
          <w:rFonts w:eastAsia="Times New Roman" w:cs="Times New Roman"/>
          <w:szCs w:val="24"/>
        </w:rPr>
        <w:t xml:space="preserve"> </w:t>
      </w:r>
      <w:r>
        <w:rPr>
          <w:rFonts w:eastAsia="Times New Roman" w:cs="Times New Roman"/>
          <w:szCs w:val="24"/>
        </w:rPr>
        <w:t>στις 10.00΄</w:t>
      </w:r>
      <w:r>
        <w:rPr>
          <w:rFonts w:eastAsia="Times New Roman" w:cs="Times New Roman"/>
          <w:szCs w:val="24"/>
        </w:rPr>
        <w:t xml:space="preserve">, όταν θα γίνει η ψηφοφορία, σύμφωνα με το άρθρο 91, </w:t>
      </w:r>
      <w:r>
        <w:rPr>
          <w:rFonts w:eastAsia="Times New Roman" w:cs="Times New Roman"/>
          <w:szCs w:val="24"/>
        </w:rPr>
        <w:t xml:space="preserve">. </w:t>
      </w:r>
    </w:p>
    <w:p w14:paraId="4CC5AE2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για ένα λεπτό στον Υπουργό Υγείας κ. Ανδρέα Ξανθό, για να καταθέσει νομοτεχνικές βελτιώσεις. </w:t>
      </w:r>
    </w:p>
    <w:p w14:paraId="4CC5AE2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χρειάζεται να τις αναλύσετε. Τυπικά μόνο να τις καταθέσετε, για να προχωρήσει η διαδικασία. </w:t>
      </w:r>
    </w:p>
    <w:p w14:paraId="4CC5AE2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CC5AE2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ΞΑΝΘΟΣ (Υπουργός Υγείας)</w:t>
      </w:r>
      <w:r w:rsidRPr="00B9393E">
        <w:rPr>
          <w:rFonts w:eastAsia="Times New Roman" w:cs="Times New Roman"/>
          <w:b/>
          <w:szCs w:val="24"/>
        </w:rPr>
        <w:t>:</w:t>
      </w:r>
      <w:r w:rsidRPr="00B9393E">
        <w:rPr>
          <w:rFonts w:eastAsia="Times New Roman" w:cs="Times New Roman"/>
          <w:szCs w:val="24"/>
        </w:rPr>
        <w:t xml:space="preserve"> </w:t>
      </w:r>
      <w:r>
        <w:rPr>
          <w:rFonts w:eastAsia="Times New Roman" w:cs="Times New Roman"/>
          <w:szCs w:val="24"/>
        </w:rPr>
        <w:t>Ευχαριστώ, κύριε Πρόεδρε.</w:t>
      </w:r>
    </w:p>
    <w:p w14:paraId="4CC5AE2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Γίνονται κάποιες νομοτεχνικές βελτιώσεις. Η πιο σημαντική είναι αυτή που αφορά </w:t>
      </w:r>
      <w:r>
        <w:rPr>
          <w:rFonts w:eastAsia="Times New Roman" w:cs="Times New Roman"/>
          <w:szCs w:val="24"/>
        </w:rPr>
        <w:t>σ</w:t>
      </w:r>
      <w:r>
        <w:rPr>
          <w:rFonts w:eastAsia="Times New Roman" w:cs="Times New Roman"/>
          <w:szCs w:val="24"/>
        </w:rPr>
        <w:t xml:space="preserve">την τροπολογία για την ανατιμολόγηση και την τιμολόγηση των φαρμάκων, όπου υπάρχει μία πρόνοια ειδικά για τα γενόσημα τα οποία θα υποστούν μείωση, να μην είναι αυτή η μείωση απότομη για την πρώτη φάση εφαρμογής του νόμου, έτσι ώστε να μην έχουμε ένα </w:t>
      </w:r>
      <w:r w:rsidRPr="002B2760">
        <w:rPr>
          <w:rFonts w:eastAsia="Times New Roman" w:cs="Times New Roman"/>
          <w:szCs w:val="24"/>
        </w:rPr>
        <w:t>dumpin</w:t>
      </w:r>
      <w:r w:rsidRPr="002B2760">
        <w:rPr>
          <w:rFonts w:eastAsia="Times New Roman" w:cs="Times New Roman"/>
          <w:szCs w:val="24"/>
        </w:rPr>
        <w:t>g τιμών</w:t>
      </w:r>
      <w:r>
        <w:rPr>
          <w:rFonts w:eastAsia="Times New Roman" w:cs="Times New Roman"/>
          <w:szCs w:val="24"/>
        </w:rPr>
        <w:t>, το οποίο να δημιουργήσει πρόβλημα και στην εγχώρια παραγωγή και στην κυκλοφορία στην ελληνική αγορά των γενοσήμων. Αυτή είναι η πρόνοια που υπάρχει. Είχαν κατατεθεί ανάλογα αιτήματα χθες και από συναδέλφους, αλλά και από τους φορείς της εγχώριας φ</w:t>
      </w:r>
      <w:r>
        <w:rPr>
          <w:rFonts w:eastAsia="Times New Roman" w:cs="Times New Roman"/>
          <w:szCs w:val="24"/>
        </w:rPr>
        <w:t>αρμακοβιομηχανίας.</w:t>
      </w:r>
    </w:p>
    <w:p w14:paraId="4CC5AE2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CC5AE2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Τις καταθέτω στα Πρακτικά.</w:t>
      </w:r>
    </w:p>
    <w:p w14:paraId="4CC5AE2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Ανδρέας Ξανθός καταθέτει στα Πρακτικά τις προαναφερθείσες νομοτεχνικές βελτιώσεις, οι οποίες έχουν ως εξής</w:t>
      </w:r>
      <w:r w:rsidRPr="00BC564E">
        <w:rPr>
          <w:rFonts w:eastAsia="Times New Roman" w:cs="Times New Roman"/>
          <w:szCs w:val="24"/>
        </w:rPr>
        <w:t xml:space="preserve">: </w:t>
      </w:r>
    </w:p>
    <w:p w14:paraId="4CC5AE29" w14:textId="77777777" w:rsidR="005D719C" w:rsidRDefault="00627F40">
      <w:pPr>
        <w:spacing w:line="600" w:lineRule="auto"/>
        <w:ind w:firstLine="720"/>
        <w:jc w:val="center"/>
        <w:rPr>
          <w:rFonts w:eastAsia="Times New Roman" w:cs="Times New Roman"/>
          <w:color w:val="FF0000"/>
          <w:szCs w:val="24"/>
        </w:rPr>
      </w:pPr>
      <w:r w:rsidRPr="00765EF0">
        <w:rPr>
          <w:rFonts w:eastAsia="Times New Roman" w:cs="Times New Roman"/>
          <w:color w:val="FF0000"/>
          <w:szCs w:val="24"/>
        </w:rPr>
        <w:t>(</w:t>
      </w:r>
      <w:r w:rsidRPr="003F7792">
        <w:rPr>
          <w:rFonts w:eastAsia="Times New Roman" w:cs="Times New Roman"/>
          <w:color w:val="FF0000"/>
          <w:szCs w:val="24"/>
        </w:rPr>
        <w:t>ΑΛΛΑΓ</w:t>
      </w:r>
      <w:r w:rsidRPr="00244F09">
        <w:rPr>
          <w:rFonts w:eastAsia="Times New Roman" w:cs="Times New Roman"/>
          <w:color w:val="FF0000"/>
          <w:szCs w:val="24"/>
        </w:rPr>
        <w:t>Η ΣΕΛΙΔΑΣ)</w:t>
      </w:r>
    </w:p>
    <w:p w14:paraId="4CC5AE2A" w14:textId="77777777" w:rsidR="005D719C" w:rsidRDefault="00627F40">
      <w:pPr>
        <w:spacing w:line="600" w:lineRule="auto"/>
        <w:ind w:firstLine="720"/>
        <w:jc w:val="center"/>
        <w:rPr>
          <w:rFonts w:eastAsia="Times New Roman" w:cs="Times New Roman"/>
          <w:szCs w:val="24"/>
        </w:rPr>
      </w:pPr>
      <w:r w:rsidRPr="00765EF0">
        <w:rPr>
          <w:rFonts w:eastAsia="Times New Roman" w:cs="Times New Roman"/>
          <w:szCs w:val="24"/>
        </w:rPr>
        <w:t>(Να μπει η σελ. 156)</w:t>
      </w:r>
    </w:p>
    <w:p w14:paraId="4CC5AE2B" w14:textId="77777777" w:rsidR="005D719C" w:rsidRDefault="00627F40">
      <w:pPr>
        <w:spacing w:line="600" w:lineRule="auto"/>
        <w:ind w:firstLine="720"/>
        <w:jc w:val="center"/>
        <w:rPr>
          <w:rFonts w:eastAsia="Times New Roman" w:cs="Times New Roman"/>
          <w:color w:val="FF0000"/>
          <w:szCs w:val="24"/>
        </w:rPr>
      </w:pPr>
      <w:r w:rsidRPr="00765EF0">
        <w:rPr>
          <w:rFonts w:eastAsia="Times New Roman" w:cs="Times New Roman"/>
          <w:color w:val="FF0000"/>
          <w:szCs w:val="24"/>
        </w:rPr>
        <w:t>(</w:t>
      </w:r>
      <w:r w:rsidRPr="003F7792">
        <w:rPr>
          <w:rFonts w:eastAsia="Times New Roman" w:cs="Times New Roman"/>
          <w:color w:val="FF0000"/>
          <w:szCs w:val="24"/>
        </w:rPr>
        <w:t>ΑΛΛΑΓΗ ΣΕΛΙΔΑΣ</w:t>
      </w:r>
      <w:r w:rsidRPr="00765EF0">
        <w:rPr>
          <w:rFonts w:eastAsia="Times New Roman" w:cs="Times New Roman"/>
          <w:color w:val="FF0000"/>
          <w:szCs w:val="24"/>
        </w:rPr>
        <w:t>)</w:t>
      </w:r>
    </w:p>
    <w:p w14:paraId="4CC5AE2C" w14:textId="77777777" w:rsidR="005D719C" w:rsidRDefault="00627F40">
      <w:pPr>
        <w:spacing w:line="600" w:lineRule="auto"/>
        <w:ind w:firstLine="720"/>
        <w:jc w:val="both"/>
        <w:rPr>
          <w:rFonts w:eastAsia="Times New Roman" w:cs="Times New Roman"/>
          <w:szCs w:val="24"/>
        </w:rPr>
      </w:pPr>
      <w:r w:rsidRPr="001F4A95">
        <w:rPr>
          <w:rFonts w:eastAsia="Times New Roman" w:cs="Times New Roman"/>
          <w:b/>
          <w:szCs w:val="24"/>
        </w:rPr>
        <w:t>ΠΡΟΕ</w:t>
      </w:r>
      <w:r w:rsidRPr="001F4A95">
        <w:rPr>
          <w:rFonts w:eastAsia="Times New Roman" w:cs="Times New Roman"/>
          <w:b/>
          <w:szCs w:val="24"/>
        </w:rPr>
        <w:t>ΔΡΕΥΩΝ (Νικήτας Κακλαμάνης):</w:t>
      </w:r>
      <w:r w:rsidRPr="001F4A95">
        <w:rPr>
          <w:rFonts w:eastAsia="Times New Roman" w:cs="Times New Roman"/>
          <w:szCs w:val="24"/>
        </w:rPr>
        <w:t xml:space="preserve"> </w:t>
      </w:r>
      <w:r>
        <w:rPr>
          <w:rFonts w:eastAsia="Times New Roman" w:cs="Times New Roman"/>
          <w:szCs w:val="24"/>
        </w:rPr>
        <w:t xml:space="preserve">Παρακαλώ να φωτοτυπηθούν </w:t>
      </w:r>
      <w:r>
        <w:rPr>
          <w:rFonts w:eastAsia="Times New Roman" w:cs="Times New Roman"/>
          <w:szCs w:val="24"/>
        </w:rPr>
        <w:t xml:space="preserve"> οι τομοτεχνικές βελτιώσεις </w:t>
      </w:r>
      <w:r>
        <w:rPr>
          <w:rFonts w:eastAsia="Times New Roman" w:cs="Times New Roman"/>
          <w:szCs w:val="24"/>
        </w:rPr>
        <w:t>αμέσως και μοιραστούν στους συναδέλφους.</w:t>
      </w:r>
    </w:p>
    <w:p w14:paraId="4CC5AE2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αυτή η βελτίωση έχει να κάνει με την τροπολογία, επί της οποίας ζήτησε ονομαστική ψηφοφορία η Νέα Δημοκρατία; </w:t>
      </w:r>
    </w:p>
    <w:p w14:paraId="4CC5AE2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sidRPr="00B9393E">
        <w:rPr>
          <w:rFonts w:eastAsia="Times New Roman" w:cs="Times New Roman"/>
          <w:b/>
          <w:szCs w:val="24"/>
        </w:rPr>
        <w:t>:</w:t>
      </w:r>
      <w:r>
        <w:rPr>
          <w:rFonts w:eastAsia="Times New Roman" w:cs="Times New Roman"/>
          <w:szCs w:val="24"/>
        </w:rPr>
        <w:t xml:space="preserve"> Ναι.</w:t>
      </w:r>
    </w:p>
    <w:p w14:paraId="4CC5AE2F" w14:textId="77777777" w:rsidR="005D719C" w:rsidRDefault="00627F40">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Κατατέθηκε, λοιπόν, στα Πρακτικά και θα τις δουν οι συνάδελφοι με προσοχή.</w:t>
      </w:r>
    </w:p>
    <w:p w14:paraId="4CC5AE3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Πριν καλέσω την κ. Σταμπουλή στο Βήμα, θέλω να υπενθυμίσω ότι ήμουν Πρόεδρος στην ΚΕΔΚΕ, όταν η ΚΕΔΚΕ με ομόφωνη απόφασή της –το τονίζω- απ’ όλες τις παρατάξεις είχαμε πει «όχι» στον κ. Ραγκούση για τους δήμους-τέρατα στα μεγάλα νησιά και μας έγραψε να μην</w:t>
      </w:r>
      <w:r>
        <w:rPr>
          <w:rFonts w:eastAsia="Times New Roman" w:cs="Times New Roman"/>
          <w:szCs w:val="24"/>
        </w:rPr>
        <w:t xml:space="preserve"> πω </w:t>
      </w:r>
      <w:r>
        <w:rPr>
          <w:rFonts w:eastAsia="Times New Roman" w:cs="Times New Roman"/>
          <w:szCs w:val="24"/>
        </w:rPr>
        <w:t>που</w:t>
      </w:r>
      <w:r>
        <w:rPr>
          <w:rFonts w:eastAsia="Times New Roman" w:cs="Times New Roman"/>
          <w:szCs w:val="24"/>
        </w:rPr>
        <w:t>.</w:t>
      </w:r>
    </w:p>
    <w:p w14:paraId="4CC5AE31" w14:textId="77777777" w:rsidR="005D719C" w:rsidRDefault="00627F40">
      <w:pPr>
        <w:spacing w:line="600" w:lineRule="auto"/>
        <w:ind w:firstLine="720"/>
        <w:jc w:val="both"/>
        <w:rPr>
          <w:rFonts w:eastAsia="Times New Roman" w:cs="Times New Roman"/>
          <w:b/>
          <w:szCs w:val="24"/>
        </w:rPr>
      </w:pPr>
      <w:r>
        <w:rPr>
          <w:rFonts w:eastAsia="Times New Roman" w:cs="Times New Roman"/>
          <w:szCs w:val="24"/>
        </w:rPr>
        <w:t>Κυρία Σταμπουλή, έχετε τον λόγο.</w:t>
      </w:r>
    </w:p>
    <w:p w14:paraId="4CC5AE3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Ευχαριστώ, κύριε Πρόεδρε. </w:t>
      </w:r>
    </w:p>
    <w:p w14:paraId="4CC5AE3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Υπουργέ, συναδέλφισσες και συνάδελφοι, θεωρώ ότι το σημερινό νομοσχέδιο, το οποίο έρχεται να επιλύσει σοβαρά προβλήματα στον χώρο της υγείας, έχει αναλυθεί επαρκώς από τους προηγούμενους ομιλητές και ομιλήτριες. Βέβαια, πάντα υπάρχει περιθώριο για σχ</w:t>
      </w:r>
      <w:r>
        <w:rPr>
          <w:rFonts w:eastAsia="Times New Roman" w:cs="Times New Roman"/>
          <w:szCs w:val="24"/>
        </w:rPr>
        <w:t xml:space="preserve">όλια. Θα αναφερθώ, λοιπόν, κατά προτεραιότητα σε τροπολογίες. </w:t>
      </w:r>
    </w:p>
    <w:p w14:paraId="4CC5AE3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Πέντε συνάδελφοι, από τους οποίους οι τέσσερις γιατροί, υπογράφουν την τροπολογία με γενικό αριθμό 1991 και ειδικό 151 με θέμα «Εφαρμογή ισονομίας στην απαλλαγή υποχρέωσης υπηρεσίας υπαίθρου κα</w:t>
      </w:r>
      <w:r>
        <w:rPr>
          <w:rFonts w:eastAsia="Times New Roman" w:cs="Times New Roman"/>
          <w:szCs w:val="24"/>
        </w:rPr>
        <w:t>τά τα παρελθόντα έτη».</w:t>
      </w:r>
    </w:p>
    <w:p w14:paraId="4CC5AE3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 την τροπολογία αυτή καλείστε να αποκαταστήσετε μια εξόφθαλμη αδικία που συνέβη κατά το παρελθόν με υπουργικές αποφάσεις που παρείχαν απαλλαγή της υποχρέωσης υπηρεσίας υπαίθρου. </w:t>
      </w:r>
    </w:p>
    <w:p w14:paraId="4CC5AE3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Έχω υπ’ όψιν μου την τελευταία απ’ αυ</w:t>
      </w:r>
      <w:r>
        <w:rPr>
          <w:rFonts w:eastAsia="Times New Roman" w:cs="Times New Roman"/>
          <w:szCs w:val="24"/>
        </w:rPr>
        <w:t xml:space="preserve">τές, τη 2014, η οποία απαλλάσσει γιατρούς που έχουν εγγραφεί στο Α΄ έτος ιατρικών σχολών της ημεδαπής και αλλοδαπής μέχρι και το ακαδημαϊκό έτος 2000-2001. Η απόφαση αυτή παραλείπει εκ παραδρομής, φαντάζομαι, γιατρούς που όντας αριστούχοι απόφοιτοι ΤΕΙ με </w:t>
      </w:r>
      <w:r>
        <w:rPr>
          <w:rFonts w:eastAsia="Times New Roman" w:cs="Times New Roman"/>
          <w:szCs w:val="24"/>
        </w:rPr>
        <w:t xml:space="preserve">συναφές αντικείμενο </w:t>
      </w:r>
      <w:r>
        <w:rPr>
          <w:rFonts w:eastAsia="Times New Roman" w:cs="Times New Roman"/>
          <w:szCs w:val="24"/>
        </w:rPr>
        <w:t>(</w:t>
      </w:r>
      <w:r>
        <w:rPr>
          <w:rFonts w:eastAsia="Times New Roman" w:cs="Times New Roman"/>
          <w:szCs w:val="24"/>
        </w:rPr>
        <w:t>νοσηλευτικής, μαιευτικής, φυσικοθεραπείας</w:t>
      </w:r>
      <w:r>
        <w:rPr>
          <w:rFonts w:eastAsia="Times New Roman" w:cs="Times New Roman"/>
          <w:szCs w:val="24"/>
        </w:rPr>
        <w:t>)</w:t>
      </w:r>
      <w:r>
        <w:rPr>
          <w:rFonts w:eastAsia="Times New Roman" w:cs="Times New Roman"/>
          <w:szCs w:val="24"/>
        </w:rPr>
        <w:t xml:space="preserve">, εγγράφηκαν σύμφωνα με τη νομοθεσία στο Β΄ έτος, αλλά και πτυχιούχους </w:t>
      </w:r>
      <w:r>
        <w:rPr>
          <w:rFonts w:eastAsia="Times New Roman" w:cs="Times New Roman"/>
          <w:szCs w:val="24"/>
        </w:rPr>
        <w:t xml:space="preserve">οδοντιατρικής </w:t>
      </w:r>
      <w:r>
        <w:rPr>
          <w:rFonts w:eastAsia="Times New Roman" w:cs="Times New Roman"/>
          <w:szCs w:val="24"/>
        </w:rPr>
        <w:t xml:space="preserve">που εγγράφηκαν στο Γ΄ έτος. Δηλαδή, όχι μόνο φοιτητές και φοιτήτριες που πέρασαν με </w:t>
      </w:r>
      <w:r>
        <w:rPr>
          <w:rFonts w:eastAsia="Times New Roman" w:cs="Times New Roman"/>
          <w:szCs w:val="24"/>
        </w:rPr>
        <w:t xml:space="preserve">πανελλήνιες </w:t>
      </w:r>
      <w:r>
        <w:rPr>
          <w:rFonts w:eastAsia="Times New Roman" w:cs="Times New Roman"/>
          <w:szCs w:val="24"/>
        </w:rPr>
        <w:t xml:space="preserve">στην </w:t>
      </w:r>
      <w:r>
        <w:rPr>
          <w:rFonts w:eastAsia="Times New Roman" w:cs="Times New Roman"/>
          <w:szCs w:val="24"/>
        </w:rPr>
        <w:t>ιατρική</w:t>
      </w:r>
      <w:r>
        <w:rPr>
          <w:rFonts w:eastAsia="Times New Roman" w:cs="Times New Roman"/>
          <w:szCs w:val="24"/>
        </w:rPr>
        <w:t xml:space="preserve"> το 2000-2001, αλλά και φοιτητές και φοιτήτριες οι οποίοι έκαναν μια οποιαδήποτε εγγραφή οπουδήποτε στο εξωτερικό το έτος 2000-2001 και είτε αποφοίτησαν από εκεί οποτεδήποτε μέχρι το 2014, είτε πέτυχαν μετεγγραφή σε ελληνικό πανεπιστήμιο στο Β΄ έτος, όπως </w:t>
      </w:r>
      <w:r>
        <w:rPr>
          <w:rFonts w:eastAsia="Times New Roman" w:cs="Times New Roman"/>
          <w:szCs w:val="24"/>
        </w:rPr>
        <w:t>προβλέπεται, οποτεδή</w:t>
      </w:r>
      <w:r>
        <w:rPr>
          <w:rFonts w:eastAsia="Times New Roman" w:cs="Times New Roman"/>
          <w:szCs w:val="24"/>
        </w:rPr>
        <w:lastRenderedPageBreak/>
        <w:t xml:space="preserve">ποτε μετά το 2001 και στη συνέχεια αποφοίτησαν, έχουν απαλλαγεί από την υποχρέωση υπηρεσίας υπαίθρου και δεν έχουν απαλλαγεί άνθρωποι που ολοκλήρωσαν σπουδές στην τριτοβάθμια εκπαίδευση και στη συνέχεια ήταν συμφοιτητές των εισαχθέντων </w:t>
      </w:r>
      <w:r>
        <w:rPr>
          <w:rFonts w:eastAsia="Times New Roman" w:cs="Times New Roman"/>
          <w:szCs w:val="24"/>
        </w:rPr>
        <w:t xml:space="preserve">με πανελλήνιες εξετάσεις στο Α΄ έτος το 2000-2001. </w:t>
      </w:r>
    </w:p>
    <w:p w14:paraId="4CC5AE3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Διάκριση μεταξύ συμφοιτητών ανάλογα με τον τρόπο εισαγωγής τους στη </w:t>
      </w:r>
      <w:r>
        <w:rPr>
          <w:rFonts w:eastAsia="Times New Roman" w:cs="Times New Roman"/>
          <w:szCs w:val="24"/>
        </w:rPr>
        <w:t xml:space="preserve">σχολή </w:t>
      </w:r>
      <w:r>
        <w:rPr>
          <w:rFonts w:eastAsia="Times New Roman" w:cs="Times New Roman"/>
          <w:szCs w:val="24"/>
        </w:rPr>
        <w:t>δεν έχουμε παρατηρήσει ποτέ, κύριε Υπουργέ, ούτε στην Ιατρική Σχολή που φοιτήσαμε εσείς κι εγώ, ούτε σε άλλες στις οποίες φοίτησαν</w:t>
      </w:r>
      <w:r>
        <w:rPr>
          <w:rFonts w:eastAsia="Times New Roman" w:cs="Times New Roman"/>
          <w:szCs w:val="24"/>
        </w:rPr>
        <w:t xml:space="preserve"> οι πολυάριθμοι γιατροί συνάδελφοι σ’ αυτήν την Αίθουσα, πόσω μάλλον διάκριση μετά τη λήψη του πτυχίου. </w:t>
      </w:r>
    </w:p>
    <w:p w14:paraId="4CC5AE3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προφανής η άδικη μεταχείριση που υπέστησαν αυτοί οι συνάδελφοι, οι οποίοι εγγράφηκαν στο Β΄ και Γ΄ έτος το 2000-2001 και το 2002-2003 αντίστοιχα,</w:t>
      </w:r>
      <w:r>
        <w:rPr>
          <w:rFonts w:eastAsia="Times New Roman" w:cs="Times New Roman"/>
          <w:szCs w:val="24"/>
        </w:rPr>
        <w:t xml:space="preserve"> με τις προϋποθέσεις που ο νόμος ορίζει και οι οποίοι αυτή τη στιγμή αποκλείονται από τις πολυάριθμες προκηρυσσόμενες θέσεις ΕΣΥ ως μη έχοντες εκπληρώσει την υπηρεσία υπαίθρου, ενώ συμφοιτητές τους, αλλά κι άλλοι συνάδελφοι που όπως είπαμε, απλώς έκαναν μι</w:t>
      </w:r>
      <w:r>
        <w:rPr>
          <w:rFonts w:eastAsia="Times New Roman" w:cs="Times New Roman"/>
          <w:szCs w:val="24"/>
        </w:rPr>
        <w:t xml:space="preserve">α εγγραφή σε πανεπιστήμια της αλλοδαπής μέχρι το 2000-2001 </w:t>
      </w:r>
      <w:r>
        <w:rPr>
          <w:rFonts w:eastAsia="Times New Roman" w:cs="Times New Roman"/>
          <w:szCs w:val="24"/>
        </w:rPr>
        <w:lastRenderedPageBreak/>
        <w:t>μπορούν να διεκδικήσουν αυτές τις θέσεις, διότι έχουν</w:t>
      </w:r>
      <w:r w:rsidRPr="00914B67">
        <w:rPr>
          <w:rFonts w:eastAsia="Times New Roman" w:cs="Times New Roman"/>
          <w:b/>
          <w:szCs w:val="24"/>
        </w:rPr>
        <w:t xml:space="preserve"> </w:t>
      </w:r>
      <w:r w:rsidRPr="00914B67">
        <w:rPr>
          <w:rFonts w:eastAsia="Times New Roman" w:cs="Times New Roman"/>
          <w:szCs w:val="24"/>
        </w:rPr>
        <w:t>απαλλαγεί</w:t>
      </w:r>
      <w:r>
        <w:rPr>
          <w:rFonts w:eastAsia="Times New Roman" w:cs="Times New Roman"/>
          <w:szCs w:val="24"/>
        </w:rPr>
        <w:t xml:space="preserve"> από την εν λόγω υποχρέωση. </w:t>
      </w:r>
    </w:p>
    <w:p w14:paraId="4CC5AE3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είναι της ώρας, νομίζω, να συζητηθεί η ορθότητα ή αν θέλετε και η δεοντολογία των αποφάσεων απαλλαγής</w:t>
      </w:r>
      <w:r>
        <w:rPr>
          <w:rFonts w:eastAsia="Times New Roman" w:cs="Times New Roman"/>
          <w:szCs w:val="24"/>
        </w:rPr>
        <w:t xml:space="preserve"> από την υποχρέωση υπηρεσίας υπαίθρου μέχρι το 2014. Ορθές ή όχι, δίκαιες ή όχι, οι αποφάσεις αυτές έχουν εφαρμοστεί ήδη για κάποιους. Αν το Υπουργείο –ορθά, δεν θα διαφωνήσω- αποφάσισε να μην ακολουθήσει την ίδια πρακτική από το 2015 και μετά, οφείλει να </w:t>
      </w:r>
      <w:r>
        <w:rPr>
          <w:rFonts w:eastAsia="Times New Roman" w:cs="Times New Roman"/>
          <w:szCs w:val="24"/>
        </w:rPr>
        <w:t>αποκαταστήσει την αδικία που διαπράχθηκε εναντίον αυτών των κατηγοριών συναδέλφων μας και μάλιστα έγκαιρα όσο προχωρούν οι προκηρύξεις ΕΣΥ και οι αντίστοιχες κρίσεις, ώστε να τους δώσει τη δυνατότητα να κριθούν δίκαια και με ίσους όρους με τους πρώην συμφο</w:t>
      </w:r>
      <w:r>
        <w:rPr>
          <w:rFonts w:eastAsia="Times New Roman" w:cs="Times New Roman"/>
          <w:szCs w:val="24"/>
        </w:rPr>
        <w:t xml:space="preserve">ιτητές τους. Διότι η αποκατάσταση της αδικίας αποτελεί </w:t>
      </w:r>
      <w:r>
        <w:rPr>
          <w:rFonts w:eastAsia="Times New Roman" w:cs="Times New Roman"/>
          <w:szCs w:val="24"/>
        </w:rPr>
        <w:t>αυταξία</w:t>
      </w:r>
      <w:r>
        <w:rPr>
          <w:rFonts w:eastAsia="Times New Roman" w:cs="Times New Roman"/>
          <w:szCs w:val="24"/>
        </w:rPr>
        <w:t xml:space="preserve"> στο δικό μας σύστημα, ακόμα κι αν αφορά πέντε, είκοσι πέντε ή πενήντα ανθρώπους. Διότι η χρηστή διακυβέρνηση δεν μετριέται μόνο με τον αριθμό πολιτών που αφορούν οι αποφάσεις της, αλλά κύρια με</w:t>
      </w:r>
      <w:r>
        <w:rPr>
          <w:rFonts w:eastAsia="Times New Roman" w:cs="Times New Roman"/>
          <w:szCs w:val="24"/>
        </w:rPr>
        <w:t xml:space="preserve"> τον σεβασμό των αρχών της ισοτιμίας των πολιτών και της ίσης μεταχείρισής τους. </w:t>
      </w:r>
    </w:p>
    <w:p w14:paraId="4CC5AE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Όσον αφορά στην τροπολογία του Υπουργείου Εσωτερικών, εγώ δεν θα διαφωνήσω στην ανάγκη κατακερματισμού μεγάλων νησιωτικών δήμων, θέλω όμως να θέσω στο Υπουργείο –και κρίμα πο</w:t>
      </w:r>
      <w:r>
        <w:rPr>
          <w:rFonts w:eastAsia="Times New Roman" w:cs="Times New Roman"/>
          <w:szCs w:val="24"/>
        </w:rPr>
        <w:t>υ δεν είναι εδώ ο κ. Χαρίτσης- το ζήτημα ανάλογων αιτημάτων που αφορούν δήμους της ενδοχώρας και υπάρχει και στην Περιφερειακή Ενότητα Σερρών τέτοιο αίτημα και να ζητήσω μια δέσμευση από τον Υπουργό ότι θα ανοίξει μια νηφάλια συζήτηση, στην οποία θα εκτιμη</w:t>
      </w:r>
      <w:r>
        <w:rPr>
          <w:rFonts w:eastAsia="Times New Roman" w:cs="Times New Roman"/>
          <w:szCs w:val="24"/>
        </w:rPr>
        <w:t>θούν τα υπέρ και τα κατά κάθε περίπτωση</w:t>
      </w:r>
      <w:r>
        <w:rPr>
          <w:rFonts w:eastAsia="Times New Roman" w:cs="Times New Roman"/>
          <w:szCs w:val="24"/>
        </w:rPr>
        <w:t>ς</w:t>
      </w:r>
      <w:r>
        <w:rPr>
          <w:rFonts w:eastAsia="Times New Roman" w:cs="Times New Roman"/>
          <w:szCs w:val="24"/>
        </w:rPr>
        <w:t xml:space="preserve"> και θα παρθούν οι σωστότερες και ευρύτερα αποδεκτές αποφάσεις.</w:t>
      </w:r>
    </w:p>
    <w:p w14:paraId="4CC5AE3B"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κάνω δύο σχόλια για το νομοσχέδιο. Όσον αφορά </w:t>
      </w:r>
      <w:r w:rsidRPr="00E84D7F">
        <w:rPr>
          <w:rFonts w:eastAsia="Times New Roman" w:cs="Times New Roman"/>
          <w:szCs w:val="24"/>
        </w:rPr>
        <w:t>την κατάργηση του αμαρτωλού ΚΕΕΛΠΝΟ</w:t>
      </w:r>
      <w:r>
        <w:rPr>
          <w:rFonts w:eastAsia="Times New Roman" w:cs="Times New Roman"/>
          <w:szCs w:val="24"/>
        </w:rPr>
        <w:t>,</w:t>
      </w:r>
      <w:r w:rsidRPr="00E84D7F">
        <w:rPr>
          <w:rFonts w:eastAsia="Times New Roman" w:cs="Times New Roman"/>
          <w:szCs w:val="24"/>
        </w:rPr>
        <w:t xml:space="preserve"> δεν μπορώ παρά να εκφράσω την </w:t>
      </w:r>
      <w:r>
        <w:rPr>
          <w:rFonts w:eastAsia="Times New Roman" w:cs="Times New Roman"/>
          <w:szCs w:val="24"/>
        </w:rPr>
        <w:t>πικρή ικανοποίηση</w:t>
      </w:r>
      <w:r>
        <w:rPr>
          <w:rFonts w:eastAsia="Times New Roman" w:cs="Times New Roman"/>
          <w:szCs w:val="24"/>
        </w:rPr>
        <w:t xml:space="preserve"> όσων θ</w:t>
      </w:r>
      <w:r w:rsidRPr="00E84D7F">
        <w:rPr>
          <w:rFonts w:eastAsia="Times New Roman" w:cs="Times New Roman"/>
          <w:szCs w:val="24"/>
        </w:rPr>
        <w:t>υμό</w:t>
      </w:r>
      <w:r w:rsidRPr="00E84D7F">
        <w:rPr>
          <w:rFonts w:eastAsia="Times New Roman" w:cs="Times New Roman"/>
          <w:szCs w:val="24"/>
        </w:rPr>
        <w:t>μαστε το</w:t>
      </w:r>
      <w:r>
        <w:rPr>
          <w:rFonts w:eastAsia="Times New Roman" w:cs="Times New Roman"/>
          <w:szCs w:val="24"/>
        </w:rPr>
        <w:t>ν</w:t>
      </w:r>
      <w:r w:rsidRPr="00E84D7F">
        <w:rPr>
          <w:rFonts w:eastAsia="Times New Roman" w:cs="Times New Roman"/>
          <w:szCs w:val="24"/>
        </w:rPr>
        <w:t xml:space="preserve"> ρ</w:t>
      </w:r>
      <w:r>
        <w:rPr>
          <w:rFonts w:eastAsia="Times New Roman" w:cs="Times New Roman"/>
          <w:szCs w:val="24"/>
        </w:rPr>
        <w:t>όλο που έπαιξε, εκτός των άλλων, τ</w:t>
      </w:r>
      <w:r w:rsidRPr="00E84D7F">
        <w:rPr>
          <w:rFonts w:eastAsia="Times New Roman" w:cs="Times New Roman"/>
          <w:szCs w:val="24"/>
        </w:rPr>
        <w:t xml:space="preserve">ο ευαγές αυτό </w:t>
      </w:r>
      <w:r w:rsidRPr="00E84D7F">
        <w:rPr>
          <w:rFonts w:eastAsia="Times New Roman" w:cs="Times New Roman"/>
          <w:szCs w:val="24"/>
        </w:rPr>
        <w:t>ί</w:t>
      </w:r>
      <w:r w:rsidRPr="00E84D7F">
        <w:rPr>
          <w:rFonts w:eastAsia="Times New Roman" w:cs="Times New Roman"/>
          <w:szCs w:val="24"/>
        </w:rPr>
        <w:t>δρυμα μέ</w:t>
      </w:r>
      <w:r>
        <w:rPr>
          <w:rFonts w:eastAsia="Times New Roman" w:cs="Times New Roman"/>
          <w:szCs w:val="24"/>
        </w:rPr>
        <w:t>σω συγκεκριμένων γιατρών, β</w:t>
      </w:r>
      <w:r w:rsidRPr="00E84D7F">
        <w:rPr>
          <w:rFonts w:eastAsia="Times New Roman" w:cs="Times New Roman"/>
          <w:szCs w:val="24"/>
        </w:rPr>
        <w:t>έβαια</w:t>
      </w:r>
      <w:r>
        <w:rPr>
          <w:rFonts w:eastAsia="Times New Roman" w:cs="Times New Roman"/>
          <w:szCs w:val="24"/>
        </w:rPr>
        <w:t>,</w:t>
      </w:r>
      <w:r w:rsidRPr="00E84D7F">
        <w:rPr>
          <w:rFonts w:eastAsia="Times New Roman" w:cs="Times New Roman"/>
          <w:szCs w:val="24"/>
        </w:rPr>
        <w:t xml:space="preserve"> στην υπόθεση των οροθετικών γυναικών κατά παράβαση κάθε ιατρικής δεοντολογίας</w:t>
      </w:r>
      <w:r>
        <w:rPr>
          <w:rFonts w:eastAsia="Times New Roman" w:cs="Times New Roman"/>
          <w:szCs w:val="24"/>
        </w:rPr>
        <w:t>.</w:t>
      </w:r>
      <w:r w:rsidRPr="00E84D7F">
        <w:rPr>
          <w:rFonts w:eastAsia="Times New Roman" w:cs="Times New Roman"/>
          <w:szCs w:val="24"/>
        </w:rPr>
        <w:t xml:space="preserve"> Φυσικά</w:t>
      </w:r>
      <w:r>
        <w:rPr>
          <w:rFonts w:eastAsia="Times New Roman" w:cs="Times New Roman"/>
          <w:szCs w:val="24"/>
        </w:rPr>
        <w:t>,</w:t>
      </w:r>
      <w:r w:rsidRPr="00E84D7F">
        <w:rPr>
          <w:rFonts w:eastAsia="Times New Roman" w:cs="Times New Roman"/>
          <w:szCs w:val="24"/>
        </w:rPr>
        <w:t xml:space="preserve"> αυτό δεν θα φέρει πίσω στη ζωή τις γυναίκες που δεν άντεξαν τη διαπόμ</w:t>
      </w:r>
      <w:r>
        <w:rPr>
          <w:rFonts w:eastAsia="Times New Roman" w:cs="Times New Roman"/>
          <w:szCs w:val="24"/>
        </w:rPr>
        <w:t xml:space="preserve">πευση ως </w:t>
      </w:r>
      <w:r>
        <w:rPr>
          <w:rFonts w:eastAsia="Times New Roman" w:cs="Times New Roman"/>
          <w:szCs w:val="24"/>
        </w:rPr>
        <w:t>«</w:t>
      </w:r>
      <w:r>
        <w:rPr>
          <w:rFonts w:eastAsia="Times New Roman" w:cs="Times New Roman"/>
          <w:szCs w:val="24"/>
        </w:rPr>
        <w:t>βόμβα στα θεμέλια της ε</w:t>
      </w:r>
      <w:r w:rsidRPr="00E84D7F">
        <w:rPr>
          <w:rFonts w:eastAsia="Times New Roman" w:cs="Times New Roman"/>
          <w:szCs w:val="24"/>
        </w:rPr>
        <w:t>λληνικής οικογέ</w:t>
      </w:r>
      <w:r w:rsidRPr="00E84D7F">
        <w:rPr>
          <w:rFonts w:eastAsia="Times New Roman" w:cs="Times New Roman"/>
          <w:szCs w:val="24"/>
        </w:rPr>
        <w:lastRenderedPageBreak/>
        <w:t>νειας</w:t>
      </w:r>
      <w:r>
        <w:rPr>
          <w:rFonts w:eastAsia="Times New Roman" w:cs="Times New Roman"/>
          <w:szCs w:val="24"/>
        </w:rPr>
        <w:t>»</w:t>
      </w:r>
      <w:r>
        <w:rPr>
          <w:rFonts w:eastAsia="Times New Roman" w:cs="Times New Roman"/>
          <w:szCs w:val="24"/>
        </w:rPr>
        <w:t>.</w:t>
      </w:r>
      <w:r w:rsidRPr="00E84D7F">
        <w:rPr>
          <w:rFonts w:eastAsia="Times New Roman" w:cs="Times New Roman"/>
          <w:szCs w:val="24"/>
        </w:rPr>
        <w:t xml:space="preserve"> Θυμόμαστε </w:t>
      </w:r>
      <w:r>
        <w:rPr>
          <w:rFonts w:eastAsia="Times New Roman" w:cs="Times New Roman"/>
          <w:szCs w:val="24"/>
        </w:rPr>
        <w:t>π</w:t>
      </w:r>
      <w:r w:rsidRPr="00E84D7F">
        <w:rPr>
          <w:rFonts w:eastAsia="Times New Roman" w:cs="Times New Roman"/>
          <w:szCs w:val="24"/>
        </w:rPr>
        <w:t>οιος το είπε αυτό</w:t>
      </w:r>
      <w:r>
        <w:rPr>
          <w:rFonts w:eastAsia="Times New Roman" w:cs="Times New Roman"/>
          <w:szCs w:val="24"/>
        </w:rPr>
        <w:t>; Τι</w:t>
      </w:r>
      <w:r w:rsidRPr="00E84D7F">
        <w:rPr>
          <w:rFonts w:eastAsia="Times New Roman" w:cs="Times New Roman"/>
          <w:szCs w:val="24"/>
        </w:rPr>
        <w:t>ς αποκάλεσε έτσι κάποιος</w:t>
      </w:r>
      <w:r>
        <w:rPr>
          <w:rFonts w:eastAsia="Times New Roman" w:cs="Times New Roman"/>
          <w:szCs w:val="24"/>
        </w:rPr>
        <w:t xml:space="preserve">, κάτι που </w:t>
      </w:r>
      <w:r w:rsidRPr="00E84D7F">
        <w:rPr>
          <w:rFonts w:eastAsia="Times New Roman" w:cs="Times New Roman"/>
          <w:szCs w:val="24"/>
        </w:rPr>
        <w:t>δεν πρέπει να ξεχνάμε</w:t>
      </w:r>
      <w:r>
        <w:rPr>
          <w:rFonts w:eastAsia="Times New Roman" w:cs="Times New Roman"/>
          <w:szCs w:val="24"/>
        </w:rPr>
        <w:t>.</w:t>
      </w:r>
      <w:r w:rsidRPr="00E84D7F">
        <w:rPr>
          <w:rFonts w:eastAsia="Times New Roman" w:cs="Times New Roman"/>
          <w:szCs w:val="24"/>
        </w:rPr>
        <w:t xml:space="preserve"> Ο νέος Εθνικός Οργανισμός Δημόσιας Υγεία</w:t>
      </w:r>
      <w:r w:rsidRPr="00E84D7F">
        <w:rPr>
          <w:rFonts w:eastAsia="Times New Roman" w:cs="Times New Roman"/>
          <w:szCs w:val="24"/>
        </w:rPr>
        <w:t>ς είμαι βέβαιη ότι εκτός από άλλο τίτλο θα έχει και άλλη αντίληψη δεοντολογίας για τέτοιου είδους θέματα</w:t>
      </w:r>
      <w:r>
        <w:rPr>
          <w:rFonts w:eastAsia="Times New Roman" w:cs="Times New Roman"/>
          <w:szCs w:val="24"/>
        </w:rPr>
        <w:t>.</w:t>
      </w:r>
    </w:p>
    <w:p w14:paraId="4CC5AE3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CC5AE3D"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 xml:space="preserve"> Ως προς το άρθρο 91 </w:t>
      </w:r>
      <w:r>
        <w:rPr>
          <w:rFonts w:eastAsia="Times New Roman" w:cs="Times New Roman"/>
          <w:szCs w:val="24"/>
        </w:rPr>
        <w:t>-</w:t>
      </w:r>
      <w:r w:rsidRPr="00E84D7F">
        <w:rPr>
          <w:rFonts w:eastAsia="Times New Roman" w:cs="Times New Roman"/>
          <w:szCs w:val="24"/>
        </w:rPr>
        <w:t>και τελειώνω</w:t>
      </w:r>
      <w:r>
        <w:rPr>
          <w:rFonts w:eastAsia="Times New Roman" w:cs="Times New Roman"/>
          <w:szCs w:val="24"/>
        </w:rPr>
        <w:t>,</w:t>
      </w:r>
      <w:r w:rsidRPr="00E84D7F">
        <w:rPr>
          <w:rFonts w:eastAsia="Times New Roman" w:cs="Times New Roman"/>
          <w:szCs w:val="24"/>
        </w:rPr>
        <w:t xml:space="preserve"> κύριε Πρόεδρε</w:t>
      </w:r>
      <w:r>
        <w:rPr>
          <w:rFonts w:eastAsia="Times New Roman" w:cs="Times New Roman"/>
          <w:szCs w:val="24"/>
        </w:rPr>
        <w:t>-</w:t>
      </w:r>
      <w:r w:rsidRPr="00E84D7F">
        <w:rPr>
          <w:rFonts w:eastAsia="Times New Roman" w:cs="Times New Roman"/>
          <w:szCs w:val="24"/>
        </w:rPr>
        <w:t xml:space="preserve"> θέλω να δώσω μ</w:t>
      </w:r>
      <w:r w:rsidRPr="00E84D7F">
        <w:rPr>
          <w:rFonts w:eastAsia="Times New Roman" w:cs="Times New Roman"/>
          <w:szCs w:val="24"/>
        </w:rPr>
        <w:t xml:space="preserve">ία απάντηση στις φωνές ένθεν κακείθεν </w:t>
      </w:r>
      <w:r>
        <w:rPr>
          <w:rFonts w:eastAsia="Times New Roman" w:cs="Times New Roman"/>
          <w:szCs w:val="24"/>
        </w:rPr>
        <w:t xml:space="preserve">που </w:t>
      </w:r>
      <w:r w:rsidRPr="00E84D7F">
        <w:rPr>
          <w:rFonts w:eastAsia="Times New Roman" w:cs="Times New Roman"/>
          <w:szCs w:val="24"/>
        </w:rPr>
        <w:t>κόπτονται για την απομάκρυνση της προοπτικής απεξάρτησης των τοξικοεξαρτημένων</w:t>
      </w:r>
      <w:r>
        <w:rPr>
          <w:rFonts w:eastAsia="Times New Roman" w:cs="Times New Roman"/>
          <w:szCs w:val="24"/>
        </w:rPr>
        <w:t>,</w:t>
      </w:r>
      <w:r w:rsidRPr="00E84D7F">
        <w:rPr>
          <w:rFonts w:eastAsia="Times New Roman" w:cs="Times New Roman"/>
          <w:szCs w:val="24"/>
        </w:rPr>
        <w:t xml:space="preserve"> εξαιτίας της λειτουργίας των χώρων εποπτευόμενης χρήσης</w:t>
      </w:r>
      <w:r>
        <w:rPr>
          <w:rFonts w:eastAsia="Times New Roman" w:cs="Times New Roman"/>
          <w:szCs w:val="24"/>
        </w:rPr>
        <w:t>.</w:t>
      </w:r>
      <w:r w:rsidRPr="00E84D7F">
        <w:rPr>
          <w:rFonts w:eastAsia="Times New Roman" w:cs="Times New Roman"/>
          <w:szCs w:val="24"/>
        </w:rPr>
        <w:t xml:space="preserve"> Οι συνάδελφοι που γνωρίζουν επαγγελματικά το πεδίο θα μπορούσα</w:t>
      </w:r>
      <w:r>
        <w:rPr>
          <w:rFonts w:eastAsia="Times New Roman" w:cs="Times New Roman"/>
          <w:szCs w:val="24"/>
        </w:rPr>
        <w:t>ν να εξηγήσουν</w:t>
      </w:r>
      <w:r w:rsidRPr="00E84D7F">
        <w:rPr>
          <w:rFonts w:eastAsia="Times New Roman" w:cs="Times New Roman"/>
          <w:szCs w:val="24"/>
        </w:rPr>
        <w:t xml:space="preserve"> </w:t>
      </w:r>
      <w:r w:rsidRPr="00E84D7F">
        <w:rPr>
          <w:rFonts w:eastAsia="Times New Roman" w:cs="Times New Roman"/>
          <w:szCs w:val="24"/>
        </w:rPr>
        <w:t>αναλυτικά το πόσο ευαίσθητη</w:t>
      </w:r>
      <w:r>
        <w:rPr>
          <w:rFonts w:eastAsia="Times New Roman" w:cs="Times New Roman"/>
          <w:szCs w:val="24"/>
        </w:rPr>
        <w:t>,</w:t>
      </w:r>
      <w:r w:rsidRPr="00E84D7F">
        <w:rPr>
          <w:rFonts w:eastAsia="Times New Roman" w:cs="Times New Roman"/>
          <w:szCs w:val="24"/>
        </w:rPr>
        <w:t xml:space="preserve"> εύθραυστη </w:t>
      </w:r>
      <w:r>
        <w:rPr>
          <w:rFonts w:eastAsia="Times New Roman" w:cs="Times New Roman"/>
          <w:szCs w:val="24"/>
        </w:rPr>
        <w:t>-</w:t>
      </w:r>
      <w:r w:rsidRPr="00E84D7F">
        <w:rPr>
          <w:rFonts w:eastAsia="Times New Roman" w:cs="Times New Roman"/>
          <w:szCs w:val="24"/>
        </w:rPr>
        <w:t>θα έλεγα</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ή</w:t>
      </w:r>
      <w:r w:rsidRPr="00E84D7F">
        <w:rPr>
          <w:rFonts w:eastAsia="Times New Roman" w:cs="Times New Roman"/>
          <w:szCs w:val="24"/>
        </w:rPr>
        <w:t xml:space="preserve"> και ανέφικτη για κάποιους άλλους μπορεί να είναι </w:t>
      </w:r>
      <w:r>
        <w:rPr>
          <w:rFonts w:eastAsia="Times New Roman" w:cs="Times New Roman"/>
          <w:szCs w:val="24"/>
        </w:rPr>
        <w:t>η</w:t>
      </w:r>
      <w:r w:rsidRPr="00E84D7F">
        <w:rPr>
          <w:rFonts w:eastAsia="Times New Roman" w:cs="Times New Roman"/>
          <w:szCs w:val="24"/>
        </w:rPr>
        <w:t xml:space="preserve"> απόφαση για απεξάρτηση</w:t>
      </w:r>
      <w:r>
        <w:rPr>
          <w:rFonts w:eastAsia="Times New Roman" w:cs="Times New Roman"/>
          <w:szCs w:val="24"/>
        </w:rPr>
        <w:t>,</w:t>
      </w:r>
      <w:r w:rsidRPr="00E84D7F">
        <w:rPr>
          <w:rFonts w:eastAsia="Times New Roman" w:cs="Times New Roman"/>
          <w:szCs w:val="24"/>
        </w:rPr>
        <w:t xml:space="preserve"> πόσο μάλλον</w:t>
      </w:r>
      <w:r>
        <w:rPr>
          <w:rFonts w:eastAsia="Times New Roman" w:cs="Times New Roman"/>
          <w:szCs w:val="24"/>
        </w:rPr>
        <w:t>,</w:t>
      </w:r>
      <w:r w:rsidRPr="00E84D7F">
        <w:rPr>
          <w:rFonts w:eastAsia="Times New Roman" w:cs="Times New Roman"/>
          <w:szCs w:val="24"/>
        </w:rPr>
        <w:t xml:space="preserve"> η επίτευξη </w:t>
      </w:r>
      <w:r>
        <w:rPr>
          <w:rFonts w:eastAsia="Times New Roman" w:cs="Times New Roman"/>
          <w:szCs w:val="24"/>
        </w:rPr>
        <w:t>της.</w:t>
      </w:r>
      <w:r w:rsidRPr="00E84D7F">
        <w:rPr>
          <w:rFonts w:eastAsia="Times New Roman" w:cs="Times New Roman"/>
          <w:szCs w:val="24"/>
        </w:rPr>
        <w:t xml:space="preserve"> </w:t>
      </w:r>
    </w:p>
    <w:p w14:paraId="4CC5AE3E"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 xml:space="preserve">Αυτό που δεν χρειάζεται να είναι κανείς επαγγελματίας του </w:t>
      </w:r>
      <w:r>
        <w:rPr>
          <w:rFonts w:eastAsia="Times New Roman" w:cs="Times New Roman"/>
          <w:szCs w:val="24"/>
        </w:rPr>
        <w:t xml:space="preserve">πεδίου </w:t>
      </w:r>
      <w:r w:rsidRPr="00E84D7F">
        <w:rPr>
          <w:rFonts w:eastAsia="Times New Roman" w:cs="Times New Roman"/>
          <w:szCs w:val="24"/>
        </w:rPr>
        <w:t>για να το κατ</w:t>
      </w:r>
      <w:r>
        <w:rPr>
          <w:rFonts w:eastAsia="Times New Roman" w:cs="Times New Roman"/>
          <w:szCs w:val="24"/>
        </w:rPr>
        <w:t>αλάβει ε</w:t>
      </w:r>
      <w:r w:rsidRPr="00E84D7F">
        <w:rPr>
          <w:rFonts w:eastAsia="Times New Roman" w:cs="Times New Roman"/>
          <w:szCs w:val="24"/>
        </w:rPr>
        <w:t>ίναι αυτό που</w:t>
      </w:r>
      <w:r w:rsidRPr="00E84D7F">
        <w:rPr>
          <w:rFonts w:eastAsia="Times New Roman" w:cs="Times New Roman"/>
          <w:szCs w:val="24"/>
        </w:rPr>
        <w:t xml:space="preserve"> είπε και ο συνάδελφος Ρίζος πριν και ο Πρόεδρος του ΟΚΑΝΑ στην ακρόαση </w:t>
      </w:r>
      <w:r w:rsidRPr="00E84D7F">
        <w:rPr>
          <w:rFonts w:eastAsia="Times New Roman" w:cs="Times New Roman"/>
          <w:szCs w:val="24"/>
        </w:rPr>
        <w:lastRenderedPageBreak/>
        <w:t>των φορέων</w:t>
      </w:r>
      <w:r>
        <w:rPr>
          <w:rFonts w:eastAsia="Times New Roman" w:cs="Times New Roman"/>
          <w:szCs w:val="24"/>
        </w:rPr>
        <w:t>.</w:t>
      </w:r>
      <w:r w:rsidRPr="00E84D7F">
        <w:rPr>
          <w:rFonts w:eastAsia="Times New Roman" w:cs="Times New Roman"/>
          <w:szCs w:val="24"/>
        </w:rPr>
        <w:t xml:space="preserve"> Αναγκάζομαι να το επαναλάβω</w:t>
      </w:r>
      <w:r>
        <w:rPr>
          <w:rFonts w:eastAsia="Times New Roman" w:cs="Times New Roman"/>
          <w:szCs w:val="24"/>
        </w:rPr>
        <w:t xml:space="preserve"> κι εγώ:</w:t>
      </w:r>
      <w:r w:rsidRPr="00E84D7F">
        <w:rPr>
          <w:rFonts w:eastAsia="Times New Roman" w:cs="Times New Roman"/>
          <w:szCs w:val="24"/>
        </w:rPr>
        <w:t xml:space="preserve"> </w:t>
      </w:r>
      <w:r>
        <w:rPr>
          <w:rFonts w:eastAsia="Times New Roman" w:cs="Times New Roman"/>
          <w:szCs w:val="24"/>
        </w:rPr>
        <w:t>«</w:t>
      </w:r>
      <w:r w:rsidRPr="00E84D7F">
        <w:rPr>
          <w:rFonts w:eastAsia="Times New Roman" w:cs="Times New Roman"/>
          <w:szCs w:val="24"/>
        </w:rPr>
        <w:t xml:space="preserve">Για να μπορεί κανείς να σκεφτεί την απεξάρτηση </w:t>
      </w:r>
      <w:r>
        <w:rPr>
          <w:rFonts w:eastAsia="Times New Roman" w:cs="Times New Roman"/>
          <w:szCs w:val="24"/>
        </w:rPr>
        <w:t>πρέπει να παραμείνει ζωντανός ή ζωντανή,</w:t>
      </w:r>
      <w:r w:rsidRPr="00E84D7F">
        <w:rPr>
          <w:rFonts w:eastAsia="Times New Roman" w:cs="Times New Roman"/>
          <w:szCs w:val="24"/>
        </w:rPr>
        <w:t xml:space="preserve"> να μην πέσει θύμα υπερβολικής δόσης</w:t>
      </w:r>
      <w:r>
        <w:rPr>
          <w:rFonts w:eastAsia="Times New Roman" w:cs="Times New Roman"/>
          <w:szCs w:val="24"/>
        </w:rPr>
        <w:t xml:space="preserve"> ούτε κάποιας μοιραίας λοίμωξη</w:t>
      </w:r>
      <w:r w:rsidRPr="00E84D7F">
        <w:rPr>
          <w:rFonts w:eastAsia="Times New Roman" w:cs="Times New Roman"/>
          <w:szCs w:val="24"/>
        </w:rPr>
        <w:t>ς</w:t>
      </w:r>
      <w:r>
        <w:rPr>
          <w:rFonts w:eastAsia="Times New Roman" w:cs="Times New Roman"/>
          <w:szCs w:val="24"/>
        </w:rPr>
        <w:t>.</w:t>
      </w:r>
      <w:r w:rsidRPr="00E84D7F">
        <w:rPr>
          <w:rFonts w:eastAsia="Times New Roman" w:cs="Times New Roman"/>
          <w:szCs w:val="24"/>
        </w:rPr>
        <w:t xml:space="preserve"> Επιπλέον</w:t>
      </w:r>
      <w:r>
        <w:rPr>
          <w:rFonts w:eastAsia="Times New Roman" w:cs="Times New Roman"/>
          <w:szCs w:val="24"/>
        </w:rPr>
        <w:t>,</w:t>
      </w:r>
      <w:r w:rsidRPr="00E84D7F">
        <w:rPr>
          <w:rFonts w:eastAsia="Times New Roman" w:cs="Times New Roman"/>
          <w:szCs w:val="24"/>
        </w:rPr>
        <w:t xml:space="preserve"> να του δοθεί η ευκαιρία να αναπτύξει σχέση εμπιστοσύνης με πρόσωπο </w:t>
      </w:r>
      <w:r>
        <w:rPr>
          <w:rFonts w:eastAsia="Times New Roman" w:cs="Times New Roman"/>
          <w:szCs w:val="24"/>
        </w:rPr>
        <w:t xml:space="preserve">που οδηγεί σε </w:t>
      </w:r>
      <w:r w:rsidRPr="00E84D7F">
        <w:rPr>
          <w:rFonts w:eastAsia="Times New Roman" w:cs="Times New Roman"/>
          <w:szCs w:val="24"/>
        </w:rPr>
        <w:t>πρόγραμμα θεραπείας</w:t>
      </w:r>
      <w:r>
        <w:rPr>
          <w:rFonts w:eastAsia="Times New Roman" w:cs="Times New Roman"/>
          <w:szCs w:val="24"/>
        </w:rPr>
        <w:t>».</w:t>
      </w:r>
    </w:p>
    <w:p w14:paraId="4CC5AE3F"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Αυτός είναι ο στόχος λειτουργίας αυτών των χ</w:t>
      </w:r>
      <w:r w:rsidRPr="00E84D7F">
        <w:rPr>
          <w:rFonts w:eastAsia="Times New Roman" w:cs="Times New Roman"/>
          <w:szCs w:val="24"/>
        </w:rPr>
        <w:t>ώ</w:t>
      </w:r>
      <w:r w:rsidRPr="00E84D7F">
        <w:rPr>
          <w:rFonts w:eastAsia="Times New Roman" w:cs="Times New Roman"/>
          <w:szCs w:val="24"/>
        </w:rPr>
        <w:t>ρ</w:t>
      </w:r>
      <w:r w:rsidRPr="00E84D7F">
        <w:rPr>
          <w:rFonts w:eastAsia="Times New Roman" w:cs="Times New Roman"/>
          <w:szCs w:val="24"/>
        </w:rPr>
        <w:t>ω</w:t>
      </w:r>
      <w:r w:rsidRPr="00E84D7F">
        <w:rPr>
          <w:rFonts w:eastAsia="Times New Roman" w:cs="Times New Roman"/>
          <w:szCs w:val="24"/>
        </w:rPr>
        <w:t>ν και αυτός είναι ο λόγος που το άρθρο 91 πρέπει να υπερψηφιστε</w:t>
      </w:r>
      <w:r w:rsidRPr="00E84D7F">
        <w:rPr>
          <w:rFonts w:eastAsia="Times New Roman" w:cs="Times New Roman"/>
          <w:szCs w:val="24"/>
        </w:rPr>
        <w:t>ί</w:t>
      </w:r>
      <w:r>
        <w:rPr>
          <w:rFonts w:eastAsia="Times New Roman" w:cs="Times New Roman"/>
          <w:szCs w:val="24"/>
        </w:rPr>
        <w:t>.</w:t>
      </w:r>
    </w:p>
    <w:p w14:paraId="4CC5AE40"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Ευχαριστώ</w:t>
      </w:r>
      <w:r>
        <w:rPr>
          <w:rFonts w:eastAsia="Times New Roman" w:cs="Times New Roman"/>
          <w:szCs w:val="24"/>
        </w:rPr>
        <w:t>.</w:t>
      </w:r>
    </w:p>
    <w:p w14:paraId="4CC5AE41" w14:textId="77777777" w:rsidR="005D719C" w:rsidRDefault="00627F4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E42" w14:textId="77777777" w:rsidR="005D719C" w:rsidRDefault="00627F40">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Στο σημείο αυτό, κυρίες και κύριοι συνάδελφοι, θα σας ανακοινώσω </w:t>
      </w:r>
      <w:r>
        <w:rPr>
          <w:rFonts w:eastAsia="Times New Roman" w:cs="Times New Roman"/>
          <w:szCs w:val="24"/>
        </w:rPr>
        <w:t xml:space="preserve">πως </w:t>
      </w:r>
      <w:r>
        <w:rPr>
          <w:rFonts w:eastAsia="Times New Roman" w:cs="Times New Roman"/>
          <w:szCs w:val="24"/>
        </w:rPr>
        <w:t xml:space="preserve">θα προχωρήσουμε τη διαδικασία. </w:t>
      </w:r>
    </w:p>
    <w:p w14:paraId="4CC5AE43"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Στη συνέχεια, θα </w:t>
      </w:r>
      <w:r>
        <w:rPr>
          <w:rFonts w:eastAsia="Times New Roman" w:cs="Times New Roman"/>
          <w:szCs w:val="24"/>
        </w:rPr>
        <w:t xml:space="preserve">μιλήσουν </w:t>
      </w:r>
      <w:r>
        <w:rPr>
          <w:rFonts w:eastAsia="Times New Roman" w:cs="Times New Roman"/>
          <w:szCs w:val="24"/>
        </w:rPr>
        <w:t>ο κ. Μπαλάφας και ο κ. Σεβαστάκης. Τον</w:t>
      </w:r>
      <w:r>
        <w:rPr>
          <w:rFonts w:eastAsia="Times New Roman" w:cs="Times New Roman"/>
          <w:szCs w:val="24"/>
        </w:rPr>
        <w:t xml:space="preserve"> λόγο έχει ζητήσει ο κ. Μαντάς ως Κοινοβουλευτικός Εκπρόσωπος. Για να διακόψουμε, όμως, λίγο το συνέχεια ΣΥΡΙΖΑ –δεν φταίτε, έτσι είναι ο κατάλογος- θα μιλήσει ο κ. Κεγκέ</w:t>
      </w:r>
      <w:r>
        <w:rPr>
          <w:rFonts w:eastAsia="Times New Roman" w:cs="Times New Roman"/>
          <w:szCs w:val="24"/>
        </w:rPr>
        <w:lastRenderedPageBreak/>
        <w:t xml:space="preserve">ρογλου πριν τον κ. Μαντά, που χθες ήταν ασθενής και δεν μπόρεσε να έρθει. Αμέσως μετά </w:t>
      </w:r>
      <w:r>
        <w:rPr>
          <w:rFonts w:eastAsia="Times New Roman" w:cs="Times New Roman"/>
          <w:szCs w:val="24"/>
        </w:rPr>
        <w:t xml:space="preserve">θα </w:t>
      </w:r>
      <w:r>
        <w:rPr>
          <w:rFonts w:eastAsia="Times New Roman" w:cs="Times New Roman"/>
          <w:szCs w:val="24"/>
        </w:rPr>
        <w:t xml:space="preserve">μιλήσουν </w:t>
      </w:r>
      <w:r>
        <w:rPr>
          <w:rFonts w:eastAsia="Times New Roman" w:cs="Times New Roman"/>
          <w:szCs w:val="24"/>
        </w:rPr>
        <w:t xml:space="preserve">ο κ. Μαντάς, ο κ. Αναστασιάδης, η κ. Τριανταφύλλου, ο κ. Ουρσουζίδης </w:t>
      </w:r>
      <w:r>
        <w:rPr>
          <w:rFonts w:eastAsia="Times New Roman" w:cs="Times New Roman"/>
          <w:szCs w:val="24"/>
        </w:rPr>
        <w:t>κ.λπ.</w:t>
      </w:r>
      <w:r>
        <w:rPr>
          <w:rFonts w:eastAsia="Times New Roman" w:cs="Times New Roman"/>
          <w:szCs w:val="24"/>
        </w:rPr>
        <w:t xml:space="preserve">. </w:t>
      </w:r>
    </w:p>
    <w:p w14:paraId="4CC5AE44"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Ορίστε, κύριε Μπαλάφα, έχετε τον λόγο. </w:t>
      </w:r>
    </w:p>
    <w:p w14:paraId="4CC5AE45"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 xml:space="preserve">Ευχαριστώ, κύριε Πρόεδρε. </w:t>
      </w:r>
    </w:p>
    <w:p w14:paraId="4CC5AE46"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Κυρίες και κύριοι συνάδελφοι</w:t>
      </w:r>
      <w:r>
        <w:rPr>
          <w:rFonts w:eastAsia="Times New Roman" w:cs="Times New Roman"/>
          <w:szCs w:val="24"/>
        </w:rPr>
        <w:t>,</w:t>
      </w:r>
      <w:r w:rsidRPr="00E84D7F">
        <w:rPr>
          <w:rFonts w:eastAsia="Times New Roman" w:cs="Times New Roman"/>
          <w:szCs w:val="24"/>
        </w:rPr>
        <w:t xml:space="preserve"> στο</w:t>
      </w:r>
      <w:r>
        <w:rPr>
          <w:rFonts w:eastAsia="Times New Roman" w:cs="Times New Roman"/>
          <w:szCs w:val="24"/>
        </w:rPr>
        <w:t>ν</w:t>
      </w:r>
      <w:r w:rsidRPr="00E84D7F">
        <w:rPr>
          <w:rFonts w:eastAsia="Times New Roman" w:cs="Times New Roman"/>
          <w:szCs w:val="24"/>
        </w:rPr>
        <w:t xml:space="preserve"> χρόνο που έχω θα αναφερθώ μόνο στο θέμα της προ</w:t>
      </w:r>
      <w:r w:rsidRPr="00E84D7F">
        <w:rPr>
          <w:rFonts w:eastAsia="Times New Roman" w:cs="Times New Roman"/>
          <w:szCs w:val="24"/>
        </w:rPr>
        <w:t xml:space="preserve">σθήκης τροπολογίας του Υπουργείου Εσωτερικών που επανακαθορίζει </w:t>
      </w:r>
      <w:r>
        <w:rPr>
          <w:rFonts w:eastAsia="Times New Roman" w:cs="Times New Roman"/>
          <w:szCs w:val="24"/>
        </w:rPr>
        <w:t xml:space="preserve">τα </w:t>
      </w:r>
      <w:r w:rsidRPr="00E84D7F">
        <w:rPr>
          <w:rFonts w:eastAsia="Times New Roman" w:cs="Times New Roman"/>
          <w:szCs w:val="24"/>
        </w:rPr>
        <w:t>διοικητικά όρια ορισμένων δήμων</w:t>
      </w:r>
      <w:r>
        <w:rPr>
          <w:rFonts w:eastAsia="Times New Roman" w:cs="Times New Roman"/>
          <w:szCs w:val="24"/>
        </w:rPr>
        <w:t>.</w:t>
      </w:r>
      <w:r w:rsidRPr="00E84D7F">
        <w:rPr>
          <w:rFonts w:eastAsia="Times New Roman" w:cs="Times New Roman"/>
          <w:szCs w:val="24"/>
        </w:rPr>
        <w:t xml:space="preserve"> Ο </w:t>
      </w:r>
      <w:r>
        <w:rPr>
          <w:rFonts w:eastAsia="Times New Roman" w:cs="Times New Roman"/>
          <w:szCs w:val="24"/>
        </w:rPr>
        <w:t>ν.3852/</w:t>
      </w:r>
      <w:r w:rsidRPr="00E84D7F">
        <w:rPr>
          <w:rFonts w:eastAsia="Times New Roman" w:cs="Times New Roman"/>
          <w:szCs w:val="24"/>
        </w:rPr>
        <w:t xml:space="preserve">2010 </w:t>
      </w:r>
      <w:r>
        <w:rPr>
          <w:rFonts w:eastAsia="Times New Roman" w:cs="Times New Roman"/>
          <w:szCs w:val="24"/>
        </w:rPr>
        <w:t xml:space="preserve">μπορώ να δεχθώ ότι είχε </w:t>
      </w:r>
      <w:r w:rsidRPr="00E84D7F">
        <w:rPr>
          <w:rFonts w:eastAsia="Times New Roman" w:cs="Times New Roman"/>
          <w:szCs w:val="24"/>
        </w:rPr>
        <w:t>τις καλύτερες των προθέσεων</w:t>
      </w:r>
      <w:r>
        <w:rPr>
          <w:rFonts w:eastAsia="Times New Roman" w:cs="Times New Roman"/>
          <w:szCs w:val="24"/>
        </w:rPr>
        <w:t>,</w:t>
      </w:r>
      <w:r w:rsidRPr="00E84D7F">
        <w:rPr>
          <w:rFonts w:eastAsia="Times New Roman" w:cs="Times New Roman"/>
          <w:szCs w:val="24"/>
        </w:rPr>
        <w:t xml:space="preserve"> να κάνει τους δήμους από χίλιους </w:t>
      </w:r>
      <w:r>
        <w:rPr>
          <w:rFonts w:eastAsia="Times New Roman" w:cs="Times New Roman"/>
          <w:szCs w:val="24"/>
        </w:rPr>
        <w:t>σε τριακόσιους είκοσι πέντε και να δημιουργήσει δήμους β</w:t>
      </w:r>
      <w:r>
        <w:rPr>
          <w:rFonts w:eastAsia="Times New Roman" w:cs="Times New Roman"/>
          <w:szCs w:val="24"/>
        </w:rPr>
        <w:t>ιώσιμους που να μπορούν να λαμβάνουν α</w:t>
      </w:r>
      <w:r w:rsidRPr="00E84D7F">
        <w:rPr>
          <w:rFonts w:eastAsia="Times New Roman" w:cs="Times New Roman"/>
          <w:szCs w:val="24"/>
        </w:rPr>
        <w:t>ντικείμενα και να φέρουν σε πέρας σημαντικά</w:t>
      </w:r>
      <w:r>
        <w:rPr>
          <w:rFonts w:eastAsia="Times New Roman" w:cs="Times New Roman"/>
          <w:szCs w:val="24"/>
        </w:rPr>
        <w:t xml:space="preserve"> ζητήματα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p>
    <w:p w14:paraId="4CC5AE47"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Πιθανότατα</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στις περισσότερες περιπτώσεις να λ</w:t>
      </w:r>
      <w:r w:rsidRPr="00E84D7F">
        <w:rPr>
          <w:rFonts w:eastAsia="Times New Roman" w:cs="Times New Roman"/>
          <w:szCs w:val="24"/>
        </w:rPr>
        <w:t>ειτούργησε θετικά</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Όμως,</w:t>
      </w:r>
      <w:r w:rsidRPr="00E84D7F">
        <w:rPr>
          <w:rFonts w:eastAsia="Times New Roman" w:cs="Times New Roman"/>
          <w:szCs w:val="24"/>
        </w:rPr>
        <w:t xml:space="preserve"> υπήρχαν περιπτώσεις </w:t>
      </w:r>
      <w:r>
        <w:rPr>
          <w:rFonts w:eastAsia="Times New Roman" w:cs="Times New Roman"/>
          <w:szCs w:val="24"/>
        </w:rPr>
        <w:t>-</w:t>
      </w:r>
      <w:r w:rsidRPr="00E84D7F">
        <w:rPr>
          <w:rFonts w:eastAsia="Times New Roman" w:cs="Times New Roman"/>
          <w:szCs w:val="24"/>
        </w:rPr>
        <w:t xml:space="preserve">είναι πολύ χαρακτηριστικές </w:t>
      </w:r>
      <w:r>
        <w:rPr>
          <w:rFonts w:eastAsia="Times New Roman" w:cs="Times New Roman"/>
          <w:szCs w:val="24"/>
        </w:rPr>
        <w:t>οι περιπτώσεις που προτείνεται</w:t>
      </w:r>
      <w:r w:rsidRPr="00E84D7F">
        <w:rPr>
          <w:rFonts w:eastAsia="Times New Roman" w:cs="Times New Roman"/>
          <w:szCs w:val="24"/>
        </w:rPr>
        <w:t xml:space="preserve"> να υπάρξει αυτή η κατάτμηση</w:t>
      </w:r>
      <w:r>
        <w:rPr>
          <w:rFonts w:eastAsia="Times New Roman" w:cs="Times New Roman"/>
          <w:szCs w:val="24"/>
        </w:rPr>
        <w:t>- ό</w:t>
      </w:r>
      <w:r w:rsidRPr="00E84D7F">
        <w:rPr>
          <w:rFonts w:eastAsia="Times New Roman" w:cs="Times New Roman"/>
          <w:szCs w:val="24"/>
        </w:rPr>
        <w:t>που ο νόμος</w:t>
      </w:r>
      <w:r>
        <w:rPr>
          <w:rFonts w:eastAsia="Times New Roman" w:cs="Times New Roman"/>
          <w:szCs w:val="24"/>
        </w:rPr>
        <w:t>,</w:t>
      </w:r>
      <w:r w:rsidRPr="00E84D7F">
        <w:rPr>
          <w:rFonts w:eastAsia="Times New Roman" w:cs="Times New Roman"/>
          <w:szCs w:val="24"/>
        </w:rPr>
        <w:t xml:space="preserve"> η αλλαγή που έγινε</w:t>
      </w:r>
      <w:r>
        <w:rPr>
          <w:rFonts w:eastAsia="Times New Roman" w:cs="Times New Roman"/>
          <w:szCs w:val="24"/>
        </w:rPr>
        <w:t>,</w:t>
      </w:r>
      <w:r w:rsidRPr="00E84D7F">
        <w:rPr>
          <w:rFonts w:eastAsia="Times New Roman" w:cs="Times New Roman"/>
          <w:szCs w:val="24"/>
        </w:rPr>
        <w:t xml:space="preserve"> η συνένωση που </w:t>
      </w:r>
      <w:r w:rsidRPr="00E84D7F">
        <w:rPr>
          <w:rFonts w:eastAsia="Times New Roman" w:cs="Times New Roman"/>
          <w:szCs w:val="24"/>
        </w:rPr>
        <w:lastRenderedPageBreak/>
        <w:t xml:space="preserve">έγινε </w:t>
      </w:r>
      <w:r>
        <w:rPr>
          <w:rFonts w:eastAsia="Times New Roman" w:cs="Times New Roman"/>
          <w:szCs w:val="24"/>
        </w:rPr>
        <w:t xml:space="preserve">ατύχησε, </w:t>
      </w:r>
      <w:r w:rsidRPr="00E84D7F">
        <w:rPr>
          <w:rFonts w:eastAsia="Times New Roman" w:cs="Times New Roman"/>
          <w:szCs w:val="24"/>
        </w:rPr>
        <w:t>δεν ευτύχησε</w:t>
      </w:r>
      <w:r>
        <w:rPr>
          <w:rFonts w:eastAsia="Times New Roman" w:cs="Times New Roman"/>
          <w:szCs w:val="24"/>
        </w:rPr>
        <w:t>.</w:t>
      </w:r>
      <w:r w:rsidRPr="00E84D7F">
        <w:rPr>
          <w:rFonts w:eastAsia="Times New Roman" w:cs="Times New Roman"/>
          <w:szCs w:val="24"/>
        </w:rPr>
        <w:t xml:space="preserve"> Αυτό είναι σίγουρο</w:t>
      </w:r>
      <w:r>
        <w:rPr>
          <w:rFonts w:eastAsia="Times New Roman" w:cs="Times New Roman"/>
          <w:szCs w:val="24"/>
        </w:rPr>
        <w:t>. Έγιναν</w:t>
      </w:r>
      <w:r w:rsidRPr="00E84D7F">
        <w:rPr>
          <w:rFonts w:eastAsia="Times New Roman" w:cs="Times New Roman"/>
          <w:szCs w:val="24"/>
        </w:rPr>
        <w:t xml:space="preserve"> μεγάλες αστοχίες</w:t>
      </w:r>
      <w:r>
        <w:rPr>
          <w:rFonts w:eastAsia="Times New Roman" w:cs="Times New Roman"/>
          <w:szCs w:val="24"/>
        </w:rPr>
        <w:t xml:space="preserve">. Είχαμε </w:t>
      </w:r>
      <w:r w:rsidRPr="00E84D7F">
        <w:rPr>
          <w:rFonts w:eastAsia="Times New Roman" w:cs="Times New Roman"/>
          <w:szCs w:val="24"/>
        </w:rPr>
        <w:t>προβλήματα στην εξυπηρέτηση</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σ</w:t>
      </w:r>
      <w:r w:rsidRPr="00E84D7F">
        <w:rPr>
          <w:rFonts w:eastAsia="Times New Roman" w:cs="Times New Roman"/>
          <w:szCs w:val="24"/>
        </w:rPr>
        <w:t>την κάλυψη αναγκών</w:t>
      </w:r>
      <w:r>
        <w:rPr>
          <w:rFonts w:eastAsia="Times New Roman" w:cs="Times New Roman"/>
          <w:szCs w:val="24"/>
        </w:rPr>
        <w:t>,</w:t>
      </w:r>
      <w:r w:rsidRPr="00E84D7F">
        <w:rPr>
          <w:rFonts w:eastAsia="Times New Roman" w:cs="Times New Roman"/>
          <w:szCs w:val="24"/>
        </w:rPr>
        <w:t xml:space="preserve"> στην επικοινωνία</w:t>
      </w:r>
      <w:r>
        <w:rPr>
          <w:rFonts w:eastAsia="Times New Roman" w:cs="Times New Roman"/>
          <w:szCs w:val="24"/>
        </w:rPr>
        <w:t>,</w:t>
      </w:r>
      <w:r w:rsidRPr="00E84D7F">
        <w:rPr>
          <w:rFonts w:eastAsia="Times New Roman" w:cs="Times New Roman"/>
          <w:szCs w:val="24"/>
        </w:rPr>
        <w:t xml:space="preserve"> στη λειτουργικότητα</w:t>
      </w:r>
      <w:r>
        <w:rPr>
          <w:rFonts w:eastAsia="Times New Roman" w:cs="Times New Roman"/>
          <w:szCs w:val="24"/>
        </w:rPr>
        <w:t>.</w:t>
      </w:r>
      <w:r w:rsidRPr="00E84D7F">
        <w:rPr>
          <w:rFonts w:eastAsia="Times New Roman" w:cs="Times New Roman"/>
          <w:szCs w:val="24"/>
        </w:rPr>
        <w:t xml:space="preserve"> </w:t>
      </w:r>
    </w:p>
    <w:p w14:paraId="4CC5AE48"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Ακόμα</w:t>
      </w:r>
      <w:r>
        <w:rPr>
          <w:rFonts w:eastAsia="Times New Roman" w:cs="Times New Roman"/>
          <w:szCs w:val="24"/>
        </w:rPr>
        <w:t>,</w:t>
      </w:r>
      <w:r w:rsidRPr="00E84D7F">
        <w:rPr>
          <w:rFonts w:eastAsia="Times New Roman" w:cs="Times New Roman"/>
          <w:szCs w:val="24"/>
        </w:rPr>
        <w:t xml:space="preserve"> επειδή έχουμε άμεση γνώση </w:t>
      </w:r>
      <w:r>
        <w:rPr>
          <w:rFonts w:eastAsia="Times New Roman" w:cs="Times New Roman"/>
          <w:szCs w:val="24"/>
        </w:rPr>
        <w:t xml:space="preserve">για ορισμένες από τις </w:t>
      </w:r>
      <w:r w:rsidRPr="00E84D7F">
        <w:rPr>
          <w:rFonts w:eastAsia="Times New Roman" w:cs="Times New Roman"/>
          <w:szCs w:val="24"/>
        </w:rPr>
        <w:t>περιοχές αυτές</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 xml:space="preserve">είχαμε και </w:t>
      </w:r>
      <w:r w:rsidRPr="00E84D7F">
        <w:rPr>
          <w:rFonts w:eastAsia="Times New Roman" w:cs="Times New Roman"/>
          <w:szCs w:val="24"/>
        </w:rPr>
        <w:t>φαινόμενα μαρασμού και εγκατάλειψης</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 xml:space="preserve">Διότι βεβαίως βιώσιμους –άρα συνενώσεις-, αλλά </w:t>
      </w:r>
      <w:r w:rsidRPr="00E84D7F">
        <w:rPr>
          <w:rFonts w:eastAsia="Times New Roman" w:cs="Times New Roman"/>
          <w:szCs w:val="24"/>
        </w:rPr>
        <w:t>υπάρχει και ένα άλλο καθοριστικό στοιχείο πέρα από όλα τα άλλα</w:t>
      </w:r>
      <w:r>
        <w:rPr>
          <w:rFonts w:eastAsia="Times New Roman" w:cs="Times New Roman"/>
          <w:szCs w:val="24"/>
        </w:rPr>
        <w:t>, το</w:t>
      </w:r>
      <w:r w:rsidRPr="00E84D7F">
        <w:rPr>
          <w:rFonts w:eastAsia="Times New Roman" w:cs="Times New Roman"/>
          <w:szCs w:val="24"/>
        </w:rPr>
        <w:t xml:space="preserve"> οποίο προσιδιάζει με την αυτο</w:t>
      </w:r>
      <w:r w:rsidRPr="00E84D7F">
        <w:rPr>
          <w:rFonts w:eastAsia="Times New Roman" w:cs="Times New Roman"/>
          <w:szCs w:val="24"/>
        </w:rPr>
        <w:t>διοίκηση</w:t>
      </w:r>
      <w:r>
        <w:rPr>
          <w:rFonts w:eastAsia="Times New Roman" w:cs="Times New Roman"/>
          <w:szCs w:val="24"/>
        </w:rPr>
        <w:t>. Αυτό είναι</w:t>
      </w:r>
      <w:r w:rsidRPr="00E84D7F">
        <w:rPr>
          <w:rFonts w:eastAsia="Times New Roman" w:cs="Times New Roman"/>
          <w:szCs w:val="24"/>
        </w:rPr>
        <w:t xml:space="preserve"> το στοιχείο της εγγύτητας</w:t>
      </w:r>
      <w:r>
        <w:rPr>
          <w:rFonts w:eastAsia="Times New Roman" w:cs="Times New Roman"/>
          <w:szCs w:val="24"/>
        </w:rPr>
        <w:t>.</w:t>
      </w:r>
      <w:r w:rsidRPr="00E84D7F">
        <w:rPr>
          <w:rFonts w:eastAsia="Times New Roman" w:cs="Times New Roman"/>
          <w:szCs w:val="24"/>
        </w:rPr>
        <w:t xml:space="preserve"> Είναι </w:t>
      </w:r>
      <w:r>
        <w:rPr>
          <w:rFonts w:eastAsia="Times New Roman" w:cs="Times New Roman"/>
          <w:szCs w:val="24"/>
        </w:rPr>
        <w:t>καθοριστικό στοιχείο ό</w:t>
      </w:r>
      <w:r w:rsidRPr="00E84D7F">
        <w:rPr>
          <w:rFonts w:eastAsia="Times New Roman" w:cs="Times New Roman"/>
          <w:szCs w:val="24"/>
        </w:rPr>
        <w:t xml:space="preserve">ταν μιλάς για την αυτοδιοίκηση να υπάρχει και να συνεκτιμάται το στοιχείο της </w:t>
      </w:r>
      <w:r>
        <w:rPr>
          <w:rFonts w:eastAsia="Times New Roman" w:cs="Times New Roman"/>
          <w:szCs w:val="24"/>
        </w:rPr>
        <w:t xml:space="preserve">εγγύτητας, </w:t>
      </w:r>
      <w:r w:rsidRPr="00E84D7F">
        <w:rPr>
          <w:rFonts w:eastAsia="Times New Roman" w:cs="Times New Roman"/>
          <w:szCs w:val="24"/>
        </w:rPr>
        <w:t xml:space="preserve">το οποίο εκτιμώ ότι ειδικά </w:t>
      </w:r>
      <w:r>
        <w:rPr>
          <w:rFonts w:eastAsia="Times New Roman" w:cs="Times New Roman"/>
          <w:szCs w:val="24"/>
        </w:rPr>
        <w:t xml:space="preserve">στις περιπτώσεις </w:t>
      </w:r>
      <w:r w:rsidRPr="00E84D7F">
        <w:rPr>
          <w:rFonts w:eastAsia="Times New Roman" w:cs="Times New Roman"/>
          <w:szCs w:val="24"/>
        </w:rPr>
        <w:t>που συζητάμε κατά κανόνα δεν ελήφθη υπόψη</w:t>
      </w:r>
      <w:r>
        <w:rPr>
          <w:rFonts w:eastAsia="Times New Roman" w:cs="Times New Roman"/>
          <w:szCs w:val="24"/>
        </w:rPr>
        <w:t>.</w:t>
      </w:r>
    </w:p>
    <w:p w14:paraId="4CC5AE49" w14:textId="77777777" w:rsidR="005D719C" w:rsidRDefault="00627F40">
      <w:pPr>
        <w:tabs>
          <w:tab w:val="left" w:pos="6168"/>
        </w:tabs>
        <w:spacing w:line="600" w:lineRule="auto"/>
        <w:ind w:firstLine="720"/>
        <w:jc w:val="both"/>
        <w:rPr>
          <w:rFonts w:eastAsia="Times New Roman" w:cs="Times New Roman"/>
          <w:szCs w:val="24"/>
        </w:rPr>
      </w:pPr>
      <w:r w:rsidRPr="00E84D7F">
        <w:rPr>
          <w:rFonts w:eastAsia="Times New Roman" w:cs="Times New Roman"/>
          <w:szCs w:val="24"/>
        </w:rPr>
        <w:t xml:space="preserve">Έτσι είναι λογικό να έρχονται προς συζήτηση και επανακαθορισμό ορισμένα διοικητικά όρια περιορισμένα </w:t>
      </w:r>
      <w:r>
        <w:rPr>
          <w:rFonts w:eastAsia="Times New Roman" w:cs="Times New Roman"/>
          <w:szCs w:val="24"/>
        </w:rPr>
        <w:t>-</w:t>
      </w:r>
      <w:r w:rsidRPr="00E84D7F">
        <w:rPr>
          <w:rFonts w:eastAsia="Times New Roman" w:cs="Times New Roman"/>
          <w:szCs w:val="24"/>
        </w:rPr>
        <w:t>είναι αλήθεια</w:t>
      </w:r>
      <w:r>
        <w:rPr>
          <w:rFonts w:eastAsia="Times New Roman" w:cs="Times New Roman"/>
          <w:szCs w:val="24"/>
        </w:rPr>
        <w:t>-</w:t>
      </w:r>
      <w:r w:rsidRPr="00E84D7F">
        <w:rPr>
          <w:rFonts w:eastAsia="Times New Roman" w:cs="Times New Roman"/>
          <w:szCs w:val="24"/>
        </w:rPr>
        <w:t xml:space="preserve"> </w:t>
      </w:r>
      <w:r>
        <w:rPr>
          <w:rFonts w:eastAsia="Times New Roman" w:cs="Times New Roman"/>
          <w:szCs w:val="24"/>
        </w:rPr>
        <w:t xml:space="preserve">και </w:t>
      </w:r>
      <w:r w:rsidRPr="00E84D7F">
        <w:rPr>
          <w:rFonts w:eastAsia="Times New Roman" w:cs="Times New Roman"/>
          <w:szCs w:val="24"/>
        </w:rPr>
        <w:t>οριακές περιπτώσεις</w:t>
      </w:r>
      <w:r>
        <w:rPr>
          <w:rFonts w:eastAsia="Times New Roman" w:cs="Times New Roman"/>
          <w:szCs w:val="24"/>
        </w:rPr>
        <w:t>.</w:t>
      </w:r>
      <w:r w:rsidRPr="00E84D7F">
        <w:rPr>
          <w:rFonts w:eastAsia="Times New Roman" w:cs="Times New Roman"/>
          <w:szCs w:val="24"/>
        </w:rPr>
        <w:t xml:space="preserve"> Ίσως </w:t>
      </w:r>
      <w:r>
        <w:rPr>
          <w:rFonts w:eastAsia="Times New Roman" w:cs="Times New Roman"/>
          <w:szCs w:val="24"/>
        </w:rPr>
        <w:t xml:space="preserve">να έλεγε κανείς ότι έρχονται </w:t>
      </w:r>
      <w:r w:rsidRPr="00E84D7F">
        <w:rPr>
          <w:rFonts w:eastAsia="Times New Roman" w:cs="Times New Roman"/>
          <w:szCs w:val="24"/>
        </w:rPr>
        <w:t>τελευταία στιγμή</w:t>
      </w:r>
      <w:r>
        <w:rPr>
          <w:rFonts w:eastAsia="Times New Roman" w:cs="Times New Roman"/>
          <w:szCs w:val="24"/>
        </w:rPr>
        <w:t>.</w:t>
      </w:r>
      <w:r w:rsidRPr="00E84D7F">
        <w:rPr>
          <w:rFonts w:eastAsia="Times New Roman" w:cs="Times New Roman"/>
          <w:szCs w:val="24"/>
        </w:rPr>
        <w:t xml:space="preserve"> Να το δεχθώ και αυτό</w:t>
      </w:r>
      <w:r>
        <w:rPr>
          <w:rFonts w:eastAsia="Times New Roman" w:cs="Times New Roman"/>
          <w:szCs w:val="24"/>
        </w:rPr>
        <w:t>.</w:t>
      </w:r>
      <w:r w:rsidRPr="00E84D7F">
        <w:rPr>
          <w:rFonts w:eastAsia="Times New Roman" w:cs="Times New Roman"/>
          <w:szCs w:val="24"/>
        </w:rPr>
        <w:t xml:space="preserve"> Υπήρξε </w:t>
      </w:r>
      <w:r>
        <w:rPr>
          <w:rFonts w:eastAsia="Times New Roman" w:cs="Times New Roman"/>
          <w:szCs w:val="24"/>
        </w:rPr>
        <w:t>μι</w:t>
      </w:r>
      <w:r w:rsidRPr="00E84D7F">
        <w:rPr>
          <w:rFonts w:eastAsia="Times New Roman" w:cs="Times New Roman"/>
          <w:szCs w:val="24"/>
        </w:rPr>
        <w:t>α προσπάθεια χρόνων για να γίνο</w:t>
      </w:r>
      <w:r w:rsidRPr="00E84D7F">
        <w:rPr>
          <w:rFonts w:eastAsia="Times New Roman" w:cs="Times New Roman"/>
          <w:szCs w:val="24"/>
        </w:rPr>
        <w:t>υν αυτά τα πράγματα</w:t>
      </w:r>
      <w:r>
        <w:rPr>
          <w:rFonts w:eastAsia="Times New Roman" w:cs="Times New Roman"/>
          <w:szCs w:val="24"/>
        </w:rPr>
        <w:t>.</w:t>
      </w:r>
      <w:r w:rsidRPr="00E84D7F">
        <w:rPr>
          <w:rFonts w:eastAsia="Times New Roman" w:cs="Times New Roman"/>
          <w:szCs w:val="24"/>
        </w:rPr>
        <w:t xml:space="preserve"> </w:t>
      </w:r>
    </w:p>
    <w:p w14:paraId="4CC5AE4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Κατανοώ, επίσης, ενστάσεις σχετικά με το ότι θα έπρεπε να γίνουν και άλλες, περισσότερες κατατμήσεις. Χρειάζεται αυτή η ευρεία μελέτη που προβλέπει η προσθήκη, άρα ο νόμος που πρόκειται να ψηφιστεί, μέσα από μία επιτροπή επανεξέτασης </w:t>
      </w:r>
      <w:r>
        <w:rPr>
          <w:rFonts w:eastAsia="Times New Roman" w:cs="Times New Roman"/>
          <w:szCs w:val="24"/>
        </w:rPr>
        <w:t xml:space="preserve">της διοικητικής διαίρεσης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 βαθμού. Έτσι προχωράμε στα τέσσερα νησιά, δύο του Ιονίου, δύο του Αιγαίου και στη διαίρεση του Βελβεντού από τον Δήμο Σερβίων.</w:t>
      </w:r>
    </w:p>
    <w:p w14:paraId="4CC5AE4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Στον χρόνο που έχω θέλω να κάνω ιδιαίτερη αναφορά στα νησιά του Ιονίου. Τα δύο νησιά, την Κεφαλονιά και την Κέρκυρα, τα ξέρω πολύ καλά. Έχω γεννηθεί στο Ληξούρι, έχω ζήσει πέντε χρόνια στην Κέρκυρα, όντας εκ καταγωγής Ηπειρώτης. Ξέρετε ότι οι δημόσιοι υπάλ</w:t>
      </w:r>
      <w:r>
        <w:rPr>
          <w:rFonts w:eastAsia="Times New Roman" w:cs="Times New Roman"/>
          <w:szCs w:val="24"/>
        </w:rPr>
        <w:t xml:space="preserve">ληλοι έπαιρναν μεταθέσεις και πηγαίναν από εδώ κι από εκεί. </w:t>
      </w:r>
    </w:p>
    <w:p w14:paraId="4CC5AE4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Θέλω ν</w:t>
      </w:r>
      <w:r w:rsidRPr="00930EA1">
        <w:rPr>
          <w:rFonts w:eastAsia="Times New Roman" w:cs="Times New Roman"/>
          <w:szCs w:val="24"/>
        </w:rPr>
        <w:t>α πω το εξής ζητήμα</w:t>
      </w:r>
      <w:r>
        <w:rPr>
          <w:rFonts w:eastAsia="Times New Roman" w:cs="Times New Roman"/>
          <w:szCs w:val="24"/>
        </w:rPr>
        <w:t>τα.</w:t>
      </w:r>
      <w:r w:rsidRPr="00930EA1">
        <w:rPr>
          <w:rFonts w:eastAsia="Times New Roman" w:cs="Times New Roman"/>
          <w:szCs w:val="24"/>
        </w:rPr>
        <w:t xml:space="preserve"> Στα νησιά </w:t>
      </w:r>
      <w:r>
        <w:rPr>
          <w:rFonts w:eastAsia="Times New Roman" w:cs="Times New Roman"/>
          <w:szCs w:val="24"/>
        </w:rPr>
        <w:t>αυτά τα οποία αναφέρομαι</w:t>
      </w:r>
      <w:r w:rsidRPr="00930EA1">
        <w:rPr>
          <w:rFonts w:eastAsia="Times New Roman" w:cs="Times New Roman"/>
          <w:szCs w:val="24"/>
        </w:rPr>
        <w:t xml:space="preserve"> υπάρχει </w:t>
      </w:r>
      <w:r>
        <w:rPr>
          <w:rFonts w:eastAsia="Times New Roman" w:cs="Times New Roman"/>
          <w:szCs w:val="24"/>
        </w:rPr>
        <w:t>τρομερό πρόβλημα</w:t>
      </w:r>
      <w:r w:rsidRPr="00930EA1">
        <w:rPr>
          <w:rFonts w:eastAsia="Times New Roman" w:cs="Times New Roman"/>
          <w:szCs w:val="24"/>
        </w:rPr>
        <w:t xml:space="preserve"> προσβασιμότητας</w:t>
      </w:r>
      <w:r w:rsidRPr="006D0E49">
        <w:rPr>
          <w:rFonts w:eastAsia="Times New Roman" w:cs="Times New Roman"/>
          <w:szCs w:val="24"/>
        </w:rPr>
        <w:t xml:space="preserve"> </w:t>
      </w:r>
      <w:r w:rsidRPr="00930EA1">
        <w:rPr>
          <w:rFonts w:eastAsia="Times New Roman" w:cs="Times New Roman"/>
          <w:szCs w:val="24"/>
        </w:rPr>
        <w:t>στις υπηρεσίες της πρωτεύουσας</w:t>
      </w:r>
      <w:r>
        <w:rPr>
          <w:rFonts w:eastAsia="Times New Roman" w:cs="Times New Roman"/>
          <w:szCs w:val="24"/>
        </w:rPr>
        <w:t xml:space="preserve">, όντας </w:t>
      </w:r>
      <w:r w:rsidRPr="00930EA1">
        <w:rPr>
          <w:rFonts w:eastAsia="Times New Roman" w:cs="Times New Roman"/>
          <w:szCs w:val="24"/>
        </w:rPr>
        <w:t>τα νησιά</w:t>
      </w:r>
      <w:r>
        <w:rPr>
          <w:rFonts w:eastAsia="Times New Roman" w:cs="Times New Roman"/>
          <w:szCs w:val="24"/>
        </w:rPr>
        <w:t xml:space="preserve"> ενιαίος δήμος. Είναι</w:t>
      </w:r>
      <w:r w:rsidRPr="00930EA1">
        <w:rPr>
          <w:rFonts w:eastAsia="Times New Roman" w:cs="Times New Roman"/>
          <w:szCs w:val="24"/>
        </w:rPr>
        <w:t xml:space="preserve"> απαγορευτικό </w:t>
      </w:r>
      <w:r>
        <w:rPr>
          <w:rFonts w:eastAsia="Times New Roman" w:cs="Times New Roman"/>
          <w:szCs w:val="24"/>
        </w:rPr>
        <w:t>μερικές φ</w:t>
      </w:r>
      <w:r>
        <w:rPr>
          <w:rFonts w:eastAsia="Times New Roman" w:cs="Times New Roman"/>
          <w:szCs w:val="24"/>
        </w:rPr>
        <w:t>ορές. Κι ε</w:t>
      </w:r>
      <w:r w:rsidRPr="00930EA1">
        <w:rPr>
          <w:rFonts w:eastAsia="Times New Roman" w:cs="Times New Roman"/>
          <w:szCs w:val="24"/>
        </w:rPr>
        <w:t>πομένως ως αποτέλεσμα έχουμε ένα</w:t>
      </w:r>
      <w:r>
        <w:rPr>
          <w:rFonts w:eastAsia="Times New Roman" w:cs="Times New Roman"/>
          <w:szCs w:val="24"/>
        </w:rPr>
        <w:t>ν</w:t>
      </w:r>
      <w:r w:rsidRPr="00930EA1">
        <w:rPr>
          <w:rFonts w:eastAsia="Times New Roman" w:cs="Times New Roman"/>
          <w:szCs w:val="24"/>
        </w:rPr>
        <w:t xml:space="preserve"> μαρασμό ιδιαίτερα στην περιοχή του Ληξουρίου </w:t>
      </w:r>
      <w:r w:rsidRPr="00930EA1">
        <w:rPr>
          <w:rFonts w:eastAsia="Times New Roman" w:cs="Times New Roman"/>
          <w:szCs w:val="24"/>
        </w:rPr>
        <w:lastRenderedPageBreak/>
        <w:t>μετά το</w:t>
      </w:r>
      <w:r>
        <w:rPr>
          <w:rFonts w:eastAsia="Times New Roman" w:cs="Times New Roman"/>
          <w:szCs w:val="24"/>
        </w:rPr>
        <w:t>ν</w:t>
      </w:r>
      <w:r w:rsidRPr="00930EA1">
        <w:rPr>
          <w:rFonts w:eastAsia="Times New Roman" w:cs="Times New Roman"/>
          <w:szCs w:val="24"/>
        </w:rPr>
        <w:t xml:space="preserve"> καταστροφικό σεισμό </w:t>
      </w:r>
      <w:r>
        <w:rPr>
          <w:rFonts w:eastAsia="Times New Roman" w:cs="Times New Roman"/>
          <w:szCs w:val="24"/>
        </w:rPr>
        <w:t>του 2004. Ήταν πολύ μεγάλες οι</w:t>
      </w:r>
      <w:r w:rsidRPr="00930EA1">
        <w:rPr>
          <w:rFonts w:eastAsia="Times New Roman" w:cs="Times New Roman"/>
          <w:szCs w:val="24"/>
        </w:rPr>
        <w:t xml:space="preserve"> αρνητικές επιπτώσεις αυτής της </w:t>
      </w:r>
      <w:r>
        <w:rPr>
          <w:rFonts w:eastAsia="Times New Roman" w:cs="Times New Roman"/>
          <w:szCs w:val="24"/>
        </w:rPr>
        <w:t>ενιαιο</w:t>
      </w:r>
      <w:r w:rsidRPr="00930EA1">
        <w:rPr>
          <w:rFonts w:eastAsia="Times New Roman" w:cs="Times New Roman"/>
          <w:szCs w:val="24"/>
        </w:rPr>
        <w:t>ποίησης του Δήμου Κεφαλονιάς</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Υπάρχουν α</w:t>
      </w:r>
      <w:r w:rsidRPr="00930EA1">
        <w:rPr>
          <w:rFonts w:eastAsia="Times New Roman" w:cs="Times New Roman"/>
          <w:szCs w:val="24"/>
        </w:rPr>
        <w:t>ναπτυξιακές δυνατότητες που δε</w:t>
      </w:r>
      <w:r w:rsidRPr="00930EA1">
        <w:rPr>
          <w:rFonts w:eastAsia="Times New Roman" w:cs="Times New Roman"/>
          <w:szCs w:val="24"/>
        </w:rPr>
        <w:t>ν αξιοποιούνται</w:t>
      </w:r>
      <w:r>
        <w:rPr>
          <w:rFonts w:eastAsia="Times New Roman" w:cs="Times New Roman"/>
          <w:szCs w:val="24"/>
        </w:rPr>
        <w:t>.</w:t>
      </w:r>
      <w:r w:rsidRPr="00930EA1">
        <w:rPr>
          <w:rFonts w:eastAsia="Times New Roman" w:cs="Times New Roman"/>
          <w:szCs w:val="24"/>
        </w:rPr>
        <w:t xml:space="preserve"> Όπως είπα και προηγούμενα</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 xml:space="preserve">δεν υπάρχει </w:t>
      </w:r>
      <w:r w:rsidRPr="00930EA1">
        <w:rPr>
          <w:rFonts w:eastAsia="Times New Roman" w:cs="Times New Roman"/>
          <w:szCs w:val="24"/>
        </w:rPr>
        <w:t>επικοινωνία</w:t>
      </w:r>
      <w:r>
        <w:rPr>
          <w:rFonts w:eastAsia="Times New Roman" w:cs="Times New Roman"/>
          <w:szCs w:val="24"/>
        </w:rPr>
        <w:t xml:space="preserve">. </w:t>
      </w:r>
    </w:p>
    <w:p w14:paraId="4CC5AE4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w:t>
      </w:r>
      <w:r w:rsidRPr="00930EA1">
        <w:rPr>
          <w:rFonts w:eastAsia="Times New Roman" w:cs="Times New Roman"/>
          <w:szCs w:val="24"/>
        </w:rPr>
        <w:t xml:space="preserve"> Κεφαλονιά </w:t>
      </w:r>
      <w:r>
        <w:rPr>
          <w:rFonts w:eastAsia="Times New Roman" w:cs="Times New Roman"/>
          <w:szCs w:val="24"/>
        </w:rPr>
        <w:t>ε</w:t>
      </w:r>
      <w:r w:rsidRPr="00930EA1">
        <w:rPr>
          <w:rFonts w:eastAsia="Times New Roman" w:cs="Times New Roman"/>
          <w:szCs w:val="24"/>
        </w:rPr>
        <w:t xml:space="preserve">ιδικά από τα </w:t>
      </w:r>
      <w:r>
        <w:rPr>
          <w:rFonts w:eastAsia="Times New Roman" w:cs="Times New Roman"/>
          <w:szCs w:val="24"/>
        </w:rPr>
        <w:t>ο</w:t>
      </w:r>
      <w:r w:rsidRPr="00930EA1">
        <w:rPr>
          <w:rFonts w:eastAsia="Times New Roman" w:cs="Times New Roman"/>
          <w:szCs w:val="24"/>
        </w:rPr>
        <w:t xml:space="preserve">μηρικά χρόνια </w:t>
      </w:r>
      <w:r>
        <w:rPr>
          <w:rFonts w:eastAsia="Times New Roman" w:cs="Times New Roman"/>
          <w:szCs w:val="24"/>
        </w:rPr>
        <w:t>ονομαζόταν «</w:t>
      </w:r>
      <w:r w:rsidRPr="00930EA1">
        <w:rPr>
          <w:rFonts w:eastAsia="Times New Roman" w:cs="Times New Roman"/>
          <w:szCs w:val="24"/>
        </w:rPr>
        <w:t>τετράπολις</w:t>
      </w:r>
      <w:r>
        <w:rPr>
          <w:rFonts w:eastAsia="Times New Roman" w:cs="Times New Roman"/>
          <w:szCs w:val="24"/>
        </w:rPr>
        <w:t>».</w:t>
      </w:r>
      <w:r w:rsidRPr="00930EA1">
        <w:rPr>
          <w:rFonts w:eastAsia="Times New Roman" w:cs="Times New Roman"/>
          <w:szCs w:val="24"/>
        </w:rPr>
        <w:t xml:space="preserve"> Ήταν </w:t>
      </w:r>
      <w:r>
        <w:rPr>
          <w:rFonts w:eastAsia="Times New Roman" w:cs="Times New Roman"/>
          <w:szCs w:val="24"/>
        </w:rPr>
        <w:t xml:space="preserve">τέσσερα κέντρα </w:t>
      </w:r>
      <w:r w:rsidRPr="00930EA1">
        <w:rPr>
          <w:rFonts w:eastAsia="Times New Roman" w:cs="Times New Roman"/>
          <w:szCs w:val="24"/>
        </w:rPr>
        <w:t>γύρω-γύρω</w:t>
      </w:r>
      <w:r>
        <w:rPr>
          <w:rFonts w:eastAsia="Times New Roman" w:cs="Times New Roman"/>
          <w:szCs w:val="24"/>
        </w:rPr>
        <w:t>.</w:t>
      </w:r>
      <w:r w:rsidRPr="00930EA1">
        <w:rPr>
          <w:rFonts w:eastAsia="Times New Roman" w:cs="Times New Roman"/>
          <w:szCs w:val="24"/>
        </w:rPr>
        <w:t xml:space="preserve"> Η επικοινωνία </w:t>
      </w:r>
      <w:r>
        <w:rPr>
          <w:rFonts w:eastAsia="Times New Roman" w:cs="Times New Roman"/>
          <w:szCs w:val="24"/>
        </w:rPr>
        <w:t xml:space="preserve">από </w:t>
      </w:r>
      <w:r w:rsidRPr="00930EA1">
        <w:rPr>
          <w:rFonts w:eastAsia="Times New Roman" w:cs="Times New Roman"/>
          <w:szCs w:val="24"/>
        </w:rPr>
        <w:t>τη στεριά δεν υπήρχε</w:t>
      </w:r>
      <w:r>
        <w:rPr>
          <w:rFonts w:eastAsia="Times New Roman" w:cs="Times New Roman"/>
          <w:szCs w:val="24"/>
        </w:rPr>
        <w:t>. Υπήρχε</w:t>
      </w:r>
      <w:r w:rsidRPr="00930EA1">
        <w:rPr>
          <w:rFonts w:eastAsia="Times New Roman" w:cs="Times New Roman"/>
          <w:szCs w:val="24"/>
        </w:rPr>
        <w:t xml:space="preserve"> ένα βουνό </w:t>
      </w:r>
      <w:r>
        <w:rPr>
          <w:rFonts w:eastAsia="Times New Roman" w:cs="Times New Roman"/>
          <w:szCs w:val="24"/>
        </w:rPr>
        <w:t>χίλια εξακόσια είκοσι οκτώ</w:t>
      </w:r>
      <w:r w:rsidRPr="00930EA1">
        <w:rPr>
          <w:rFonts w:eastAsia="Times New Roman" w:cs="Times New Roman"/>
          <w:szCs w:val="24"/>
        </w:rPr>
        <w:t xml:space="preserve"> μέτρα</w:t>
      </w:r>
      <w:r w:rsidRPr="00930EA1">
        <w:rPr>
          <w:rFonts w:eastAsia="Times New Roman" w:cs="Times New Roman"/>
          <w:szCs w:val="24"/>
        </w:rPr>
        <w:t xml:space="preserve"> στη μέση</w:t>
      </w:r>
      <w:r>
        <w:rPr>
          <w:rFonts w:eastAsia="Times New Roman" w:cs="Times New Roman"/>
          <w:szCs w:val="24"/>
        </w:rPr>
        <w:t>.</w:t>
      </w:r>
      <w:r w:rsidRPr="00930EA1">
        <w:rPr>
          <w:rFonts w:eastAsia="Times New Roman" w:cs="Times New Roman"/>
          <w:szCs w:val="24"/>
        </w:rPr>
        <w:t xml:space="preserve"> Το ανάγλυφο του εδάφους και μόνο </w:t>
      </w:r>
      <w:r>
        <w:rPr>
          <w:rFonts w:eastAsia="Times New Roman" w:cs="Times New Roman"/>
          <w:szCs w:val="24"/>
        </w:rPr>
        <w:t xml:space="preserve">δεν </w:t>
      </w:r>
      <w:r w:rsidRPr="00930EA1">
        <w:rPr>
          <w:rFonts w:eastAsia="Times New Roman" w:cs="Times New Roman"/>
          <w:szCs w:val="24"/>
        </w:rPr>
        <w:t>θα έπρεπε να είχε οδηγήσει στη συνένωση σε ένα νησί α</w:t>
      </w:r>
      <w:r>
        <w:rPr>
          <w:rFonts w:eastAsia="Times New Roman" w:cs="Times New Roman"/>
          <w:szCs w:val="24"/>
        </w:rPr>
        <w:t>υ</w:t>
      </w:r>
      <w:r w:rsidRPr="00930EA1">
        <w:rPr>
          <w:rFonts w:eastAsia="Times New Roman" w:cs="Times New Roman"/>
          <w:szCs w:val="24"/>
        </w:rPr>
        <w:t xml:space="preserve">τού του </w:t>
      </w:r>
      <w:r>
        <w:rPr>
          <w:rFonts w:eastAsia="Times New Roman" w:cs="Times New Roman"/>
          <w:szCs w:val="24"/>
        </w:rPr>
        <w:t>δ</w:t>
      </w:r>
      <w:r w:rsidRPr="00930EA1">
        <w:rPr>
          <w:rFonts w:eastAsia="Times New Roman" w:cs="Times New Roman"/>
          <w:szCs w:val="24"/>
        </w:rPr>
        <w:t>ήμου</w:t>
      </w:r>
      <w:r>
        <w:rPr>
          <w:rFonts w:eastAsia="Times New Roman" w:cs="Times New Roman"/>
          <w:szCs w:val="24"/>
        </w:rPr>
        <w:t>, π</w:t>
      </w:r>
      <w:r w:rsidRPr="00930EA1">
        <w:rPr>
          <w:rFonts w:eastAsia="Times New Roman" w:cs="Times New Roman"/>
          <w:szCs w:val="24"/>
        </w:rPr>
        <w:t>έρα από τα ιστορικά</w:t>
      </w:r>
      <w:r>
        <w:rPr>
          <w:rFonts w:eastAsia="Times New Roman" w:cs="Times New Roman"/>
          <w:szCs w:val="24"/>
        </w:rPr>
        <w:t>,</w:t>
      </w:r>
      <w:r w:rsidRPr="00930EA1">
        <w:rPr>
          <w:rFonts w:eastAsia="Times New Roman" w:cs="Times New Roman"/>
          <w:szCs w:val="24"/>
        </w:rPr>
        <w:t xml:space="preserve"> πολιτισμικά στοιχεία αυτό το έντονο αίσθημα που αναφέρεται και στην αιτιολογική έκθεση του </w:t>
      </w:r>
      <w:r>
        <w:rPr>
          <w:rFonts w:eastAsia="Times New Roman" w:cs="Times New Roman"/>
          <w:szCs w:val="24"/>
        </w:rPr>
        <w:t>«</w:t>
      </w:r>
      <w:r w:rsidRPr="00930EA1">
        <w:rPr>
          <w:rFonts w:eastAsia="Times New Roman" w:cs="Times New Roman"/>
          <w:szCs w:val="24"/>
        </w:rPr>
        <w:t>ανήκει</w:t>
      </w:r>
      <w:r>
        <w:rPr>
          <w:rFonts w:eastAsia="Times New Roman" w:cs="Times New Roman"/>
          <w:szCs w:val="24"/>
        </w:rPr>
        <w:t>ν»,</w:t>
      </w:r>
      <w:r w:rsidRPr="00930EA1">
        <w:rPr>
          <w:rFonts w:eastAsia="Times New Roman" w:cs="Times New Roman"/>
          <w:szCs w:val="24"/>
        </w:rPr>
        <w:t xml:space="preserve"> της ταυτότητας</w:t>
      </w:r>
      <w:r>
        <w:rPr>
          <w:rFonts w:eastAsia="Times New Roman" w:cs="Times New Roman"/>
          <w:szCs w:val="24"/>
        </w:rPr>
        <w:t>,</w:t>
      </w:r>
      <w:r w:rsidRPr="00930EA1">
        <w:rPr>
          <w:rFonts w:eastAsia="Times New Roman" w:cs="Times New Roman"/>
          <w:szCs w:val="24"/>
        </w:rPr>
        <w:t xml:space="preserve"> η οποία </w:t>
      </w:r>
      <w:r>
        <w:rPr>
          <w:rFonts w:eastAsia="Times New Roman" w:cs="Times New Roman"/>
          <w:szCs w:val="24"/>
        </w:rPr>
        <w:t xml:space="preserve">τινάχθηκε στη </w:t>
      </w:r>
      <w:r w:rsidRPr="00930EA1">
        <w:rPr>
          <w:rFonts w:eastAsia="Times New Roman" w:cs="Times New Roman"/>
          <w:szCs w:val="24"/>
        </w:rPr>
        <w:t>σ</w:t>
      </w:r>
      <w:r>
        <w:rPr>
          <w:rFonts w:eastAsia="Times New Roman" w:cs="Times New Roman"/>
          <w:szCs w:val="24"/>
        </w:rPr>
        <w:t xml:space="preserve">υγκεκριμένη περίπτωση στον αέρα. </w:t>
      </w:r>
    </w:p>
    <w:p w14:paraId="4CC5AE4E"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t xml:space="preserve">Έτσι είχαμε διάλυση ενός </w:t>
      </w:r>
      <w:r>
        <w:rPr>
          <w:rFonts w:eastAsia="Times New Roman" w:cs="Times New Roman"/>
          <w:szCs w:val="24"/>
        </w:rPr>
        <w:t>δήμου</w:t>
      </w:r>
      <w:r w:rsidRPr="00930EA1">
        <w:rPr>
          <w:rFonts w:eastAsia="Times New Roman" w:cs="Times New Roman"/>
          <w:szCs w:val="24"/>
        </w:rPr>
        <w:t xml:space="preserve"> ιστ</w:t>
      </w:r>
      <w:r>
        <w:rPr>
          <w:rFonts w:eastAsia="Times New Roman" w:cs="Times New Roman"/>
          <w:szCs w:val="24"/>
        </w:rPr>
        <w:t>ορικού, του Ληξουριού, για να γίνει ένας ενιαίος δ</w:t>
      </w:r>
      <w:r w:rsidRPr="00930EA1">
        <w:rPr>
          <w:rFonts w:eastAsia="Times New Roman" w:cs="Times New Roman"/>
          <w:szCs w:val="24"/>
        </w:rPr>
        <w:t xml:space="preserve">ήμος </w:t>
      </w:r>
      <w:r>
        <w:rPr>
          <w:rFonts w:eastAsia="Times New Roman" w:cs="Times New Roman"/>
          <w:szCs w:val="24"/>
        </w:rPr>
        <w:t>στο νησί με</w:t>
      </w:r>
      <w:r w:rsidRPr="00930EA1">
        <w:rPr>
          <w:rFonts w:eastAsia="Times New Roman" w:cs="Times New Roman"/>
          <w:szCs w:val="24"/>
        </w:rPr>
        <w:t xml:space="preserve"> άλλη πόλη πρωτεύουσα</w:t>
      </w:r>
      <w:r>
        <w:rPr>
          <w:rFonts w:eastAsia="Times New Roman" w:cs="Times New Roman"/>
          <w:szCs w:val="24"/>
        </w:rPr>
        <w:t>.</w:t>
      </w:r>
      <w:r w:rsidRPr="00930EA1">
        <w:rPr>
          <w:rFonts w:eastAsia="Times New Roman" w:cs="Times New Roman"/>
          <w:szCs w:val="24"/>
        </w:rPr>
        <w:t xml:space="preserve"> Δηλαδή αυτά</w:t>
      </w:r>
      <w:r>
        <w:rPr>
          <w:rFonts w:eastAsia="Times New Roman" w:cs="Times New Roman"/>
          <w:szCs w:val="24"/>
        </w:rPr>
        <w:t>,</w:t>
      </w:r>
      <w:r w:rsidRPr="00930EA1">
        <w:rPr>
          <w:rFonts w:eastAsia="Times New Roman" w:cs="Times New Roman"/>
          <w:szCs w:val="24"/>
        </w:rPr>
        <w:t xml:space="preserve"> όπως αναφέρει και </w:t>
      </w:r>
      <w:r>
        <w:rPr>
          <w:rFonts w:eastAsia="Times New Roman" w:cs="Times New Roman"/>
          <w:szCs w:val="24"/>
        </w:rPr>
        <w:t xml:space="preserve">ο </w:t>
      </w:r>
      <w:r w:rsidRPr="00930EA1">
        <w:rPr>
          <w:rFonts w:eastAsia="Times New Roman" w:cs="Times New Roman"/>
          <w:szCs w:val="24"/>
        </w:rPr>
        <w:t>κ</w:t>
      </w:r>
      <w:r>
        <w:rPr>
          <w:rFonts w:eastAsia="Times New Roman" w:cs="Times New Roman"/>
          <w:szCs w:val="24"/>
        </w:rPr>
        <w:t xml:space="preserve">. </w:t>
      </w:r>
      <w:r w:rsidRPr="00930EA1">
        <w:rPr>
          <w:rFonts w:eastAsia="Times New Roman" w:cs="Times New Roman"/>
          <w:szCs w:val="24"/>
        </w:rPr>
        <w:t xml:space="preserve">Λοβέρδος </w:t>
      </w:r>
      <w:r>
        <w:rPr>
          <w:rFonts w:eastAsia="Times New Roman" w:cs="Times New Roman"/>
          <w:szCs w:val="24"/>
        </w:rPr>
        <w:t>-</w:t>
      </w:r>
      <w:r w:rsidRPr="00930EA1">
        <w:rPr>
          <w:rFonts w:eastAsia="Times New Roman" w:cs="Times New Roman"/>
          <w:szCs w:val="24"/>
        </w:rPr>
        <w:t xml:space="preserve">και καλά </w:t>
      </w:r>
      <w:r>
        <w:rPr>
          <w:rFonts w:eastAsia="Times New Roman" w:cs="Times New Roman"/>
          <w:szCs w:val="24"/>
        </w:rPr>
        <w:t xml:space="preserve">ο Ανδρέας </w:t>
      </w:r>
      <w:r w:rsidRPr="00930EA1">
        <w:rPr>
          <w:rFonts w:eastAsia="Times New Roman" w:cs="Times New Roman"/>
          <w:szCs w:val="24"/>
        </w:rPr>
        <w:t>Λοβέρδος</w:t>
      </w:r>
      <w:r>
        <w:rPr>
          <w:rFonts w:eastAsia="Times New Roman" w:cs="Times New Roman"/>
          <w:szCs w:val="24"/>
        </w:rPr>
        <w:t>-</w:t>
      </w:r>
      <w:r w:rsidRPr="00930EA1">
        <w:rPr>
          <w:rFonts w:eastAsia="Times New Roman" w:cs="Times New Roman"/>
          <w:szCs w:val="24"/>
        </w:rPr>
        <w:t xml:space="preserve"> </w:t>
      </w:r>
      <w:r w:rsidRPr="00930EA1">
        <w:rPr>
          <w:rFonts w:eastAsia="Times New Roman" w:cs="Times New Roman"/>
          <w:szCs w:val="24"/>
        </w:rPr>
        <w:t>δεν γίνονται</w:t>
      </w:r>
      <w:r>
        <w:rPr>
          <w:rFonts w:eastAsia="Times New Roman" w:cs="Times New Roman"/>
          <w:szCs w:val="24"/>
        </w:rPr>
        <w:t>.</w:t>
      </w:r>
      <w:r w:rsidRPr="00930EA1">
        <w:rPr>
          <w:rFonts w:eastAsia="Times New Roman" w:cs="Times New Roman"/>
          <w:szCs w:val="24"/>
        </w:rPr>
        <w:t xml:space="preserve"> </w:t>
      </w:r>
    </w:p>
    <w:p w14:paraId="4CC5AE4F"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lastRenderedPageBreak/>
        <w:t xml:space="preserve">Το </w:t>
      </w:r>
      <w:r>
        <w:rPr>
          <w:rFonts w:eastAsia="Times New Roman" w:cs="Times New Roman"/>
          <w:szCs w:val="24"/>
        </w:rPr>
        <w:t xml:space="preserve">ίδιο, τηρουμένων </w:t>
      </w:r>
      <w:r w:rsidRPr="00930EA1">
        <w:rPr>
          <w:rFonts w:eastAsia="Times New Roman" w:cs="Times New Roman"/>
          <w:szCs w:val="24"/>
        </w:rPr>
        <w:t xml:space="preserve">των </w:t>
      </w:r>
      <w:r>
        <w:rPr>
          <w:rFonts w:eastAsia="Times New Roman" w:cs="Times New Roman"/>
          <w:szCs w:val="24"/>
        </w:rPr>
        <w:t xml:space="preserve">αναλογιών, </w:t>
      </w:r>
      <w:r w:rsidRPr="00930EA1">
        <w:rPr>
          <w:rFonts w:eastAsia="Times New Roman" w:cs="Times New Roman"/>
          <w:szCs w:val="24"/>
        </w:rPr>
        <w:t>είναι η Λευκί</w:t>
      </w:r>
      <w:r>
        <w:rPr>
          <w:rFonts w:eastAsia="Times New Roman" w:cs="Times New Roman"/>
          <w:szCs w:val="24"/>
        </w:rPr>
        <w:t>μμ</w:t>
      </w:r>
      <w:r w:rsidRPr="00930EA1">
        <w:rPr>
          <w:rFonts w:eastAsia="Times New Roman" w:cs="Times New Roman"/>
          <w:szCs w:val="24"/>
        </w:rPr>
        <w:t>η</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 xml:space="preserve">στον νότο </w:t>
      </w:r>
      <w:r w:rsidRPr="00930EA1">
        <w:rPr>
          <w:rFonts w:eastAsia="Times New Roman" w:cs="Times New Roman"/>
          <w:szCs w:val="24"/>
        </w:rPr>
        <w:t>της Κέρκυρας με τη χώρα</w:t>
      </w:r>
      <w:r>
        <w:rPr>
          <w:rFonts w:eastAsia="Times New Roman" w:cs="Times New Roman"/>
          <w:szCs w:val="24"/>
        </w:rPr>
        <w:t>,</w:t>
      </w:r>
      <w:r w:rsidRPr="00930EA1">
        <w:rPr>
          <w:rFonts w:eastAsia="Times New Roman" w:cs="Times New Roman"/>
          <w:szCs w:val="24"/>
        </w:rPr>
        <w:t xml:space="preserve"> με την </w:t>
      </w:r>
      <w:r>
        <w:rPr>
          <w:rFonts w:eastAsia="Times New Roman" w:cs="Times New Roman"/>
          <w:szCs w:val="24"/>
        </w:rPr>
        <w:t xml:space="preserve">πόλη. Όποιος </w:t>
      </w:r>
      <w:r w:rsidRPr="00930EA1">
        <w:rPr>
          <w:rFonts w:eastAsia="Times New Roman" w:cs="Times New Roman"/>
          <w:szCs w:val="24"/>
        </w:rPr>
        <w:t xml:space="preserve">έχει ζήσει </w:t>
      </w:r>
      <w:r>
        <w:rPr>
          <w:rFonts w:eastAsia="Times New Roman" w:cs="Times New Roman"/>
          <w:szCs w:val="24"/>
        </w:rPr>
        <w:t>και ξέρει</w:t>
      </w:r>
      <w:r w:rsidRPr="00930EA1">
        <w:rPr>
          <w:rFonts w:eastAsia="Times New Roman" w:cs="Times New Roman"/>
          <w:szCs w:val="24"/>
        </w:rPr>
        <w:t xml:space="preserve"> λίγο τι γίνεται</w:t>
      </w:r>
      <w:r>
        <w:rPr>
          <w:rFonts w:eastAsia="Times New Roman" w:cs="Times New Roman"/>
          <w:szCs w:val="24"/>
        </w:rPr>
        <w:t>,</w:t>
      </w:r>
      <w:r w:rsidRPr="00930EA1">
        <w:rPr>
          <w:rFonts w:eastAsia="Times New Roman" w:cs="Times New Roman"/>
          <w:szCs w:val="24"/>
        </w:rPr>
        <w:t xml:space="preserve"> αυτό θα </w:t>
      </w:r>
      <w:r>
        <w:rPr>
          <w:rFonts w:eastAsia="Times New Roman" w:cs="Times New Roman"/>
          <w:szCs w:val="24"/>
        </w:rPr>
        <w:t>έπρεπε</w:t>
      </w:r>
      <w:r w:rsidRPr="00930EA1">
        <w:rPr>
          <w:rFonts w:eastAsia="Times New Roman" w:cs="Times New Roman"/>
          <w:szCs w:val="24"/>
        </w:rPr>
        <w:t xml:space="preserve"> να το έχει αποφύγει</w:t>
      </w:r>
      <w:r>
        <w:rPr>
          <w:rFonts w:eastAsia="Times New Roman" w:cs="Times New Roman"/>
          <w:szCs w:val="24"/>
        </w:rPr>
        <w:t>.</w:t>
      </w:r>
      <w:r w:rsidRPr="00930EA1">
        <w:rPr>
          <w:rFonts w:eastAsia="Times New Roman" w:cs="Times New Roman"/>
          <w:szCs w:val="24"/>
        </w:rPr>
        <w:t xml:space="preserve"> </w:t>
      </w:r>
    </w:p>
    <w:p w14:paraId="4CC5AE5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930EA1">
        <w:rPr>
          <w:rFonts w:eastAsia="Times New Roman" w:cs="Times New Roman"/>
          <w:szCs w:val="24"/>
        </w:rPr>
        <w:t>Φυσικά θα μπορούσε να πει κάπ</w:t>
      </w:r>
      <w:r>
        <w:rPr>
          <w:rFonts w:eastAsia="Times New Roman" w:cs="Times New Roman"/>
          <w:szCs w:val="24"/>
        </w:rPr>
        <w:t>οιος αντί για δύο δ</w:t>
      </w:r>
      <w:r>
        <w:rPr>
          <w:rFonts w:eastAsia="Times New Roman" w:cs="Times New Roman"/>
          <w:szCs w:val="24"/>
        </w:rPr>
        <w:t>ήμοι να γίνουν</w:t>
      </w:r>
      <w:r w:rsidRPr="00930EA1">
        <w:rPr>
          <w:rFonts w:eastAsia="Times New Roman" w:cs="Times New Roman"/>
          <w:szCs w:val="24"/>
        </w:rPr>
        <w:t xml:space="preserve"> τρεις</w:t>
      </w:r>
      <w:r>
        <w:rPr>
          <w:rFonts w:eastAsia="Times New Roman" w:cs="Times New Roman"/>
          <w:szCs w:val="24"/>
        </w:rPr>
        <w:t xml:space="preserve">, αντί για τρεις, να γίνουν </w:t>
      </w:r>
      <w:r w:rsidRPr="00930EA1">
        <w:rPr>
          <w:rFonts w:eastAsia="Times New Roman" w:cs="Times New Roman"/>
          <w:szCs w:val="24"/>
        </w:rPr>
        <w:t>τέσσερις</w:t>
      </w:r>
      <w:r>
        <w:rPr>
          <w:rFonts w:eastAsia="Times New Roman" w:cs="Times New Roman"/>
          <w:szCs w:val="24"/>
        </w:rPr>
        <w:t xml:space="preserve"> ή το αντίθετο. Θα</w:t>
      </w:r>
      <w:r w:rsidRPr="00930EA1">
        <w:rPr>
          <w:rFonts w:eastAsia="Times New Roman" w:cs="Times New Roman"/>
          <w:szCs w:val="24"/>
        </w:rPr>
        <w:t xml:space="preserve"> μπορούσαν τα όρ</w:t>
      </w:r>
      <w:r>
        <w:rPr>
          <w:rFonts w:eastAsia="Times New Roman" w:cs="Times New Roman"/>
          <w:szCs w:val="24"/>
        </w:rPr>
        <w:t>ια να</w:t>
      </w:r>
      <w:r w:rsidRPr="00930EA1">
        <w:rPr>
          <w:rFonts w:eastAsia="Times New Roman" w:cs="Times New Roman"/>
          <w:szCs w:val="24"/>
        </w:rPr>
        <w:t xml:space="preserve"> είναι έτσι</w:t>
      </w:r>
      <w:r>
        <w:rPr>
          <w:rFonts w:eastAsia="Times New Roman" w:cs="Times New Roman"/>
          <w:szCs w:val="24"/>
        </w:rPr>
        <w:t xml:space="preserve"> ή</w:t>
      </w:r>
      <w:r w:rsidRPr="00930EA1">
        <w:rPr>
          <w:rFonts w:eastAsia="Times New Roman" w:cs="Times New Roman"/>
          <w:szCs w:val="24"/>
        </w:rPr>
        <w:t xml:space="preserve"> λίγο διαφορετικά</w:t>
      </w:r>
      <w:r>
        <w:rPr>
          <w:rFonts w:eastAsia="Times New Roman" w:cs="Times New Roman"/>
          <w:szCs w:val="24"/>
        </w:rPr>
        <w:t xml:space="preserve">. Κι </w:t>
      </w:r>
      <w:r w:rsidRPr="00930EA1">
        <w:rPr>
          <w:rFonts w:eastAsia="Times New Roman" w:cs="Times New Roman"/>
          <w:szCs w:val="24"/>
        </w:rPr>
        <w:t xml:space="preserve">εγώ θα </w:t>
      </w:r>
      <w:r>
        <w:rPr>
          <w:rFonts w:eastAsia="Times New Roman" w:cs="Times New Roman"/>
          <w:szCs w:val="24"/>
        </w:rPr>
        <w:t xml:space="preserve">είχα να </w:t>
      </w:r>
      <w:r w:rsidRPr="00930EA1">
        <w:rPr>
          <w:rFonts w:eastAsia="Times New Roman" w:cs="Times New Roman"/>
          <w:szCs w:val="24"/>
        </w:rPr>
        <w:t>κάνω παρατήρηση</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Κ</w:t>
      </w:r>
      <w:r w:rsidRPr="00930EA1">
        <w:rPr>
          <w:rFonts w:eastAsia="Times New Roman" w:cs="Times New Roman"/>
          <w:szCs w:val="24"/>
        </w:rPr>
        <w:t>ι εγώ έχω τέτοιους προβληματισμούς</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Όμως,</w:t>
      </w:r>
      <w:r w:rsidRPr="00930EA1">
        <w:rPr>
          <w:rFonts w:eastAsia="Times New Roman" w:cs="Times New Roman"/>
          <w:szCs w:val="24"/>
        </w:rPr>
        <w:t xml:space="preserve"> ας προχωρήσει αυτό που είναι θετικό μέτρο</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 xml:space="preserve">έστω στον </w:t>
      </w:r>
      <w:r w:rsidRPr="00930EA1">
        <w:rPr>
          <w:rFonts w:eastAsia="Times New Roman" w:cs="Times New Roman"/>
          <w:szCs w:val="24"/>
        </w:rPr>
        <w:t>συγ</w:t>
      </w:r>
      <w:r>
        <w:rPr>
          <w:rFonts w:eastAsia="Times New Roman" w:cs="Times New Roman"/>
          <w:szCs w:val="24"/>
        </w:rPr>
        <w:t>κεκριμένο αριθμό που προτείνεται από την προσθήκη-</w:t>
      </w:r>
      <w:r w:rsidRPr="00930EA1">
        <w:rPr>
          <w:rFonts w:eastAsia="Times New Roman" w:cs="Times New Roman"/>
          <w:szCs w:val="24"/>
        </w:rPr>
        <w:t xml:space="preserve">τροπολογία του Υπουργείου Εσωτερικών και να δούμε παραπέρα και με την </w:t>
      </w:r>
      <w:r>
        <w:rPr>
          <w:rFonts w:eastAsia="Times New Roman" w:cs="Times New Roman"/>
          <w:szCs w:val="24"/>
        </w:rPr>
        <w:t>ε</w:t>
      </w:r>
      <w:r w:rsidRPr="00930EA1">
        <w:rPr>
          <w:rFonts w:eastAsia="Times New Roman" w:cs="Times New Roman"/>
          <w:szCs w:val="24"/>
        </w:rPr>
        <w:t xml:space="preserve">πιτροπή </w:t>
      </w:r>
      <w:r>
        <w:rPr>
          <w:rFonts w:eastAsia="Times New Roman" w:cs="Times New Roman"/>
          <w:szCs w:val="24"/>
        </w:rPr>
        <w:t xml:space="preserve">που προβλέπει η τροπολογία, </w:t>
      </w:r>
      <w:r w:rsidRPr="00930EA1">
        <w:rPr>
          <w:rFonts w:eastAsia="Times New Roman" w:cs="Times New Roman"/>
          <w:szCs w:val="24"/>
        </w:rPr>
        <w:t>η προσθήκη</w:t>
      </w:r>
      <w:r>
        <w:rPr>
          <w:rFonts w:eastAsia="Times New Roman" w:cs="Times New Roman"/>
          <w:szCs w:val="24"/>
        </w:rPr>
        <w:t xml:space="preserve">, τις αλλαγές που μπορούν να γίνουν στην πορεία </w:t>
      </w:r>
      <w:r w:rsidRPr="00930EA1">
        <w:rPr>
          <w:rFonts w:eastAsia="Times New Roman" w:cs="Times New Roman"/>
          <w:szCs w:val="24"/>
        </w:rPr>
        <w:t xml:space="preserve">και </w:t>
      </w:r>
      <w:r>
        <w:rPr>
          <w:rFonts w:eastAsia="Times New Roman" w:cs="Times New Roman"/>
          <w:szCs w:val="24"/>
        </w:rPr>
        <w:t xml:space="preserve">σε </w:t>
      </w:r>
      <w:r w:rsidRPr="00930EA1">
        <w:rPr>
          <w:rFonts w:eastAsia="Times New Roman" w:cs="Times New Roman"/>
          <w:szCs w:val="24"/>
        </w:rPr>
        <w:t xml:space="preserve">άλλες περιπτώσεις </w:t>
      </w:r>
      <w:r>
        <w:rPr>
          <w:rFonts w:eastAsia="Times New Roman" w:cs="Times New Roman"/>
          <w:szCs w:val="24"/>
        </w:rPr>
        <w:t>δήμ</w:t>
      </w:r>
      <w:r>
        <w:rPr>
          <w:rFonts w:eastAsia="Times New Roman" w:cs="Times New Roman"/>
          <w:szCs w:val="24"/>
        </w:rPr>
        <w:t>ων να έχουμε κατάτμηση,</w:t>
      </w:r>
      <w:r w:rsidRPr="00930EA1">
        <w:rPr>
          <w:rFonts w:eastAsia="Times New Roman" w:cs="Times New Roman"/>
          <w:szCs w:val="24"/>
        </w:rPr>
        <w:t xml:space="preserve"> για να είναι τα πράγματα πιο σωστά</w:t>
      </w:r>
      <w:r>
        <w:rPr>
          <w:rFonts w:eastAsia="Times New Roman" w:cs="Times New Roman"/>
          <w:szCs w:val="24"/>
        </w:rPr>
        <w:t>.</w:t>
      </w:r>
    </w:p>
    <w:p w14:paraId="4CC5AE51"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t>Τέλος</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θα ήθελα να τονίσω μι</w:t>
      </w:r>
      <w:r w:rsidRPr="00930EA1">
        <w:rPr>
          <w:rFonts w:eastAsia="Times New Roman" w:cs="Times New Roman"/>
          <w:szCs w:val="24"/>
        </w:rPr>
        <w:t>α υπερκομματική και διακομματική συνα</w:t>
      </w:r>
      <w:r>
        <w:rPr>
          <w:rFonts w:eastAsia="Times New Roman" w:cs="Times New Roman"/>
          <w:szCs w:val="24"/>
        </w:rPr>
        <w:t>ίνεση και στήριξη που υπάρχει, την</w:t>
      </w:r>
      <w:r w:rsidRPr="00930EA1">
        <w:rPr>
          <w:rFonts w:eastAsia="Times New Roman" w:cs="Times New Roman"/>
          <w:szCs w:val="24"/>
        </w:rPr>
        <w:t xml:space="preserve"> οποί</w:t>
      </w:r>
      <w:r>
        <w:rPr>
          <w:rFonts w:eastAsia="Times New Roman" w:cs="Times New Roman"/>
          <w:szCs w:val="24"/>
        </w:rPr>
        <w:t>α</w:t>
      </w:r>
      <w:r w:rsidRPr="00930EA1">
        <w:rPr>
          <w:rFonts w:eastAsia="Times New Roman" w:cs="Times New Roman"/>
          <w:szCs w:val="24"/>
        </w:rPr>
        <w:t xml:space="preserve"> </w:t>
      </w:r>
      <w:r>
        <w:rPr>
          <w:rFonts w:eastAsia="Times New Roman" w:cs="Times New Roman"/>
          <w:szCs w:val="24"/>
        </w:rPr>
        <w:t xml:space="preserve">και </w:t>
      </w:r>
      <w:r w:rsidRPr="00930EA1">
        <w:rPr>
          <w:rFonts w:eastAsia="Times New Roman" w:cs="Times New Roman"/>
          <w:szCs w:val="24"/>
        </w:rPr>
        <w:t>χαιρετίζω</w:t>
      </w:r>
      <w:r>
        <w:rPr>
          <w:rFonts w:eastAsia="Times New Roman" w:cs="Times New Roman"/>
          <w:szCs w:val="24"/>
        </w:rPr>
        <w:t>.</w:t>
      </w:r>
      <w:r w:rsidRPr="00930EA1">
        <w:rPr>
          <w:rFonts w:eastAsia="Times New Roman" w:cs="Times New Roman"/>
          <w:szCs w:val="24"/>
        </w:rPr>
        <w:t xml:space="preserve"> Αναφέρθηκα προηγουμένως </w:t>
      </w:r>
      <w:r>
        <w:rPr>
          <w:rFonts w:eastAsia="Times New Roman" w:cs="Times New Roman"/>
          <w:szCs w:val="24"/>
        </w:rPr>
        <w:t>σ</w:t>
      </w:r>
      <w:r w:rsidRPr="00930EA1">
        <w:rPr>
          <w:rFonts w:eastAsia="Times New Roman" w:cs="Times New Roman"/>
          <w:szCs w:val="24"/>
        </w:rPr>
        <w:t>τον Ανδρέα Λοβέρδο</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lastRenderedPageBreak/>
        <w:t>στις</w:t>
      </w:r>
      <w:r w:rsidRPr="00930EA1">
        <w:rPr>
          <w:rFonts w:eastAsia="Times New Roman" w:cs="Times New Roman"/>
          <w:szCs w:val="24"/>
        </w:rPr>
        <w:t xml:space="preserve"> τοπικές οργανώσεις </w:t>
      </w:r>
      <w:r>
        <w:rPr>
          <w:rFonts w:eastAsia="Times New Roman" w:cs="Times New Roman"/>
          <w:szCs w:val="24"/>
        </w:rPr>
        <w:t xml:space="preserve">άλλων </w:t>
      </w:r>
      <w:r>
        <w:rPr>
          <w:rFonts w:eastAsia="Times New Roman" w:cs="Times New Roman"/>
          <w:szCs w:val="24"/>
        </w:rPr>
        <w:t>κομμάτων,</w:t>
      </w:r>
      <w:r w:rsidRPr="00930EA1">
        <w:rPr>
          <w:rFonts w:eastAsia="Times New Roman" w:cs="Times New Roman"/>
          <w:szCs w:val="24"/>
        </w:rPr>
        <w:t xml:space="preserve"> της Αξιωματικής Αντιπολίτευσης</w:t>
      </w:r>
      <w:r>
        <w:rPr>
          <w:rFonts w:eastAsia="Times New Roman" w:cs="Times New Roman"/>
          <w:szCs w:val="24"/>
        </w:rPr>
        <w:t>,</w:t>
      </w:r>
      <w:r w:rsidRPr="00930EA1">
        <w:rPr>
          <w:rFonts w:eastAsia="Times New Roman" w:cs="Times New Roman"/>
          <w:szCs w:val="24"/>
        </w:rPr>
        <w:t xml:space="preserve"> στα ζητήματα </w:t>
      </w:r>
      <w:r>
        <w:rPr>
          <w:rFonts w:eastAsia="Times New Roman" w:cs="Times New Roman"/>
          <w:szCs w:val="24"/>
        </w:rPr>
        <w:t>α</w:t>
      </w:r>
      <w:r w:rsidRPr="00930EA1">
        <w:rPr>
          <w:rFonts w:eastAsia="Times New Roman" w:cs="Times New Roman"/>
          <w:szCs w:val="24"/>
        </w:rPr>
        <w:t xml:space="preserve">υτά και στα νησιά </w:t>
      </w:r>
      <w:r>
        <w:rPr>
          <w:rFonts w:eastAsia="Times New Roman" w:cs="Times New Roman"/>
          <w:szCs w:val="24"/>
        </w:rPr>
        <w:t>σ</w:t>
      </w:r>
      <w:r w:rsidRPr="00930EA1">
        <w:rPr>
          <w:rFonts w:eastAsia="Times New Roman" w:cs="Times New Roman"/>
          <w:szCs w:val="24"/>
        </w:rPr>
        <w:t>τα οποία αναφέρθηκα</w:t>
      </w:r>
      <w:r>
        <w:rPr>
          <w:rFonts w:eastAsia="Times New Roman" w:cs="Times New Roman"/>
          <w:szCs w:val="24"/>
        </w:rPr>
        <w:t>,</w:t>
      </w:r>
      <w:r w:rsidRPr="00930EA1">
        <w:rPr>
          <w:rFonts w:eastAsia="Times New Roman" w:cs="Times New Roman"/>
          <w:szCs w:val="24"/>
        </w:rPr>
        <w:t xml:space="preserve"> τα περιφερειακά συμβούλια</w:t>
      </w:r>
      <w:r>
        <w:rPr>
          <w:rFonts w:eastAsia="Times New Roman" w:cs="Times New Roman"/>
          <w:szCs w:val="24"/>
        </w:rPr>
        <w:t>,</w:t>
      </w:r>
      <w:r w:rsidRPr="00930EA1">
        <w:rPr>
          <w:rFonts w:eastAsia="Times New Roman" w:cs="Times New Roman"/>
          <w:szCs w:val="24"/>
        </w:rPr>
        <w:t xml:space="preserve"> η τοπική επιτροπή του ΚΙΝΑΛ και ούτω καθεξής</w:t>
      </w:r>
      <w:r>
        <w:rPr>
          <w:rFonts w:eastAsia="Times New Roman" w:cs="Times New Roman"/>
          <w:szCs w:val="24"/>
        </w:rPr>
        <w:t>.</w:t>
      </w:r>
      <w:r w:rsidRPr="00930EA1">
        <w:rPr>
          <w:rFonts w:eastAsia="Times New Roman" w:cs="Times New Roman"/>
          <w:szCs w:val="24"/>
        </w:rPr>
        <w:t xml:space="preserve"> Αυτό είναι </w:t>
      </w:r>
      <w:r>
        <w:rPr>
          <w:rFonts w:eastAsia="Times New Roman" w:cs="Times New Roman"/>
          <w:szCs w:val="24"/>
        </w:rPr>
        <w:t xml:space="preserve">ένα </w:t>
      </w:r>
      <w:r w:rsidRPr="00930EA1">
        <w:rPr>
          <w:rFonts w:eastAsia="Times New Roman" w:cs="Times New Roman"/>
          <w:szCs w:val="24"/>
        </w:rPr>
        <w:t xml:space="preserve">θετικό δείγμα και </w:t>
      </w:r>
      <w:r>
        <w:rPr>
          <w:rFonts w:eastAsia="Times New Roman" w:cs="Times New Roman"/>
          <w:szCs w:val="24"/>
        </w:rPr>
        <w:t>μ</w:t>
      </w:r>
      <w:r w:rsidRPr="00930EA1">
        <w:rPr>
          <w:rFonts w:eastAsia="Times New Roman" w:cs="Times New Roman"/>
          <w:szCs w:val="24"/>
        </w:rPr>
        <w:t>ακάρι να είχαμε και περισσότερα</w:t>
      </w:r>
      <w:r>
        <w:rPr>
          <w:rFonts w:eastAsia="Times New Roman" w:cs="Times New Roman"/>
          <w:szCs w:val="24"/>
        </w:rPr>
        <w:t>.</w:t>
      </w:r>
      <w:r w:rsidRPr="00930EA1">
        <w:rPr>
          <w:rFonts w:eastAsia="Times New Roman" w:cs="Times New Roman"/>
          <w:szCs w:val="24"/>
        </w:rPr>
        <w:t xml:space="preserve"> </w:t>
      </w:r>
    </w:p>
    <w:p w14:paraId="4CC5AE52"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t xml:space="preserve">Ευχαριστώ </w:t>
      </w:r>
      <w:r>
        <w:rPr>
          <w:rFonts w:eastAsia="Times New Roman" w:cs="Times New Roman"/>
          <w:szCs w:val="24"/>
        </w:rPr>
        <w:t>πολύ.</w:t>
      </w:r>
    </w:p>
    <w:p w14:paraId="4CC5AE53" w14:textId="77777777" w:rsidR="005D719C" w:rsidRDefault="00627F40">
      <w:pPr>
        <w:spacing w:line="600" w:lineRule="auto"/>
        <w:ind w:firstLine="720"/>
        <w:jc w:val="center"/>
        <w:rPr>
          <w:rFonts w:eastAsia="Times New Roman" w:cs="Times New Roman"/>
          <w:szCs w:val="24"/>
        </w:rPr>
      </w:pPr>
      <w:r w:rsidRPr="00517DAE">
        <w:rPr>
          <w:rFonts w:eastAsia="Times New Roman" w:cs="Times New Roman"/>
          <w:szCs w:val="24"/>
        </w:rPr>
        <w:t>(Χε</w:t>
      </w:r>
      <w:r w:rsidRPr="00517DAE">
        <w:rPr>
          <w:rFonts w:eastAsia="Times New Roman" w:cs="Times New Roman"/>
          <w:szCs w:val="24"/>
        </w:rPr>
        <w:t>ιροκροτήματα από την πτέρυγα του ΣΥΡΙΖΑ)</w:t>
      </w:r>
    </w:p>
    <w:p w14:paraId="4CC5AE54" w14:textId="77777777" w:rsidR="005D719C" w:rsidRDefault="00627F40">
      <w:pPr>
        <w:spacing w:line="600" w:lineRule="auto"/>
        <w:ind w:firstLine="720"/>
        <w:jc w:val="both"/>
        <w:rPr>
          <w:rFonts w:eastAsia="Times New Roman" w:cs="Times New Roman"/>
          <w:szCs w:val="24"/>
        </w:rPr>
      </w:pPr>
      <w:r w:rsidRPr="00F80DB3">
        <w:rPr>
          <w:rFonts w:eastAsia="Times New Roman" w:cs="Times New Roman"/>
          <w:b/>
          <w:szCs w:val="24"/>
        </w:rPr>
        <w:t>ΠΡΟΕΔΡΕΥΩΝ (Νικήτας Κακλαμάνης):</w:t>
      </w:r>
      <w:r>
        <w:rPr>
          <w:rFonts w:eastAsia="Times New Roman" w:cs="Times New Roman"/>
          <w:szCs w:val="24"/>
        </w:rPr>
        <w:t xml:space="preserve"> Ο κ. </w:t>
      </w:r>
      <w:r w:rsidRPr="00930EA1">
        <w:rPr>
          <w:rFonts w:eastAsia="Times New Roman" w:cs="Times New Roman"/>
          <w:szCs w:val="24"/>
        </w:rPr>
        <w:t xml:space="preserve">Σεβαστάκης ευγενώς παραχώρησε τη θέση του στον </w:t>
      </w:r>
      <w:r>
        <w:rPr>
          <w:rFonts w:eastAsia="Times New Roman" w:cs="Times New Roman"/>
          <w:szCs w:val="24"/>
        </w:rPr>
        <w:t>κ.</w:t>
      </w:r>
      <w:r w:rsidRPr="00930EA1">
        <w:rPr>
          <w:rFonts w:eastAsia="Times New Roman" w:cs="Times New Roman"/>
          <w:szCs w:val="24"/>
        </w:rPr>
        <w:t xml:space="preserve"> Αναστασιάδη με αμοιβαία μετάθεση</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Θ</w:t>
      </w:r>
      <w:r w:rsidRPr="00930EA1">
        <w:rPr>
          <w:rFonts w:eastAsia="Times New Roman" w:cs="Times New Roman"/>
          <w:szCs w:val="24"/>
        </w:rPr>
        <w:t xml:space="preserve">α μιλήσει αργότερα στη θέση του </w:t>
      </w:r>
      <w:r>
        <w:rPr>
          <w:rFonts w:eastAsia="Times New Roman" w:cs="Times New Roman"/>
          <w:szCs w:val="24"/>
        </w:rPr>
        <w:t>κ.</w:t>
      </w:r>
      <w:r w:rsidRPr="00930EA1">
        <w:rPr>
          <w:rFonts w:eastAsia="Times New Roman" w:cs="Times New Roman"/>
          <w:szCs w:val="24"/>
        </w:rPr>
        <w:t xml:space="preserve"> Αναστασιάδη</w:t>
      </w:r>
      <w:r>
        <w:rPr>
          <w:rFonts w:eastAsia="Times New Roman" w:cs="Times New Roman"/>
          <w:szCs w:val="24"/>
        </w:rPr>
        <w:t>, γ</w:t>
      </w:r>
      <w:r w:rsidRPr="00930EA1">
        <w:rPr>
          <w:rFonts w:eastAsia="Times New Roman" w:cs="Times New Roman"/>
          <w:szCs w:val="24"/>
        </w:rPr>
        <w:t>ιατί ο τελευταίος πρέπει να προλάβει το αερ</w:t>
      </w:r>
      <w:r w:rsidRPr="00930EA1">
        <w:rPr>
          <w:rFonts w:eastAsia="Times New Roman" w:cs="Times New Roman"/>
          <w:szCs w:val="24"/>
        </w:rPr>
        <w:t>οπλάνο</w:t>
      </w:r>
      <w:r>
        <w:rPr>
          <w:rFonts w:eastAsia="Times New Roman" w:cs="Times New Roman"/>
          <w:szCs w:val="24"/>
        </w:rPr>
        <w:t>.</w:t>
      </w:r>
      <w:r w:rsidRPr="00930EA1">
        <w:rPr>
          <w:rFonts w:eastAsia="Times New Roman" w:cs="Times New Roman"/>
          <w:szCs w:val="24"/>
        </w:rPr>
        <w:t xml:space="preserve"> </w:t>
      </w:r>
    </w:p>
    <w:p w14:paraId="4CC5AE55"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t xml:space="preserve">Οπότε ο </w:t>
      </w:r>
      <w:r>
        <w:rPr>
          <w:rFonts w:eastAsia="Times New Roman" w:cs="Times New Roman"/>
          <w:szCs w:val="24"/>
        </w:rPr>
        <w:t>κ.</w:t>
      </w:r>
      <w:r w:rsidRPr="00930EA1">
        <w:rPr>
          <w:rFonts w:eastAsia="Times New Roman" w:cs="Times New Roman"/>
          <w:szCs w:val="24"/>
        </w:rPr>
        <w:t xml:space="preserve"> Αναστασιάδης έχει το</w:t>
      </w:r>
      <w:r>
        <w:rPr>
          <w:rFonts w:eastAsia="Times New Roman" w:cs="Times New Roman"/>
          <w:szCs w:val="24"/>
        </w:rPr>
        <w:t>ν</w:t>
      </w:r>
      <w:r w:rsidRPr="00930EA1">
        <w:rPr>
          <w:rFonts w:eastAsia="Times New Roman" w:cs="Times New Roman"/>
          <w:szCs w:val="24"/>
        </w:rPr>
        <w:t xml:space="preserve"> λόγο </w:t>
      </w:r>
      <w:r>
        <w:rPr>
          <w:rFonts w:eastAsia="Times New Roman" w:cs="Times New Roman"/>
          <w:szCs w:val="24"/>
        </w:rPr>
        <w:t xml:space="preserve">για έξι λεπτά. </w:t>
      </w:r>
    </w:p>
    <w:p w14:paraId="4CC5AE5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sidRPr="00930EA1">
        <w:rPr>
          <w:rFonts w:eastAsia="Times New Roman" w:cs="Times New Roman"/>
          <w:szCs w:val="24"/>
        </w:rPr>
        <w:t>Ευχαριστώ</w:t>
      </w:r>
      <w:r>
        <w:rPr>
          <w:rFonts w:eastAsia="Times New Roman" w:cs="Times New Roman"/>
          <w:szCs w:val="24"/>
        </w:rPr>
        <w:t>, κύριε</w:t>
      </w:r>
      <w:r w:rsidRPr="00930EA1">
        <w:rPr>
          <w:rFonts w:eastAsia="Times New Roman" w:cs="Times New Roman"/>
          <w:szCs w:val="24"/>
        </w:rPr>
        <w:t xml:space="preserve"> Πρόεδρε και ευχαριστώ και τον αγαπητό συνάδελφο για την ευγενική </w:t>
      </w:r>
      <w:r>
        <w:rPr>
          <w:rFonts w:eastAsia="Times New Roman" w:cs="Times New Roman"/>
          <w:szCs w:val="24"/>
        </w:rPr>
        <w:t xml:space="preserve">του </w:t>
      </w:r>
      <w:r w:rsidRPr="00930EA1">
        <w:rPr>
          <w:rFonts w:eastAsia="Times New Roman" w:cs="Times New Roman"/>
          <w:szCs w:val="24"/>
        </w:rPr>
        <w:t>διάθεση</w:t>
      </w:r>
      <w:r>
        <w:rPr>
          <w:rFonts w:eastAsia="Times New Roman" w:cs="Times New Roman"/>
          <w:szCs w:val="24"/>
        </w:rPr>
        <w:t>.</w:t>
      </w:r>
      <w:r w:rsidRPr="00930EA1">
        <w:rPr>
          <w:rFonts w:eastAsia="Times New Roman" w:cs="Times New Roman"/>
          <w:szCs w:val="24"/>
        </w:rPr>
        <w:t xml:space="preserve"> </w:t>
      </w:r>
    </w:p>
    <w:p w14:paraId="4CC5AE57" w14:textId="77777777" w:rsidR="005D719C" w:rsidRDefault="00627F40">
      <w:pPr>
        <w:spacing w:line="600" w:lineRule="auto"/>
        <w:ind w:firstLine="720"/>
        <w:jc w:val="both"/>
        <w:rPr>
          <w:rFonts w:eastAsia="Times New Roman" w:cs="Times New Roman"/>
          <w:szCs w:val="24"/>
        </w:rPr>
      </w:pPr>
      <w:r w:rsidRPr="00930EA1">
        <w:rPr>
          <w:rFonts w:eastAsia="Times New Roman" w:cs="Times New Roman"/>
          <w:szCs w:val="24"/>
        </w:rPr>
        <w:t>Έλαβα το</w:t>
      </w:r>
      <w:r>
        <w:rPr>
          <w:rFonts w:eastAsia="Times New Roman" w:cs="Times New Roman"/>
          <w:szCs w:val="24"/>
        </w:rPr>
        <w:t>ν</w:t>
      </w:r>
      <w:r w:rsidRPr="00930EA1">
        <w:rPr>
          <w:rFonts w:eastAsia="Times New Roman" w:cs="Times New Roman"/>
          <w:szCs w:val="24"/>
        </w:rPr>
        <w:t xml:space="preserve"> λόγο</w:t>
      </w:r>
      <w:r w:rsidRPr="00AB2165">
        <w:rPr>
          <w:rFonts w:eastAsia="Times New Roman" w:cs="Times New Roman"/>
          <w:szCs w:val="24"/>
        </w:rPr>
        <w:t xml:space="preserve"> </w:t>
      </w:r>
      <w:r w:rsidRPr="00930EA1">
        <w:rPr>
          <w:rFonts w:eastAsia="Times New Roman" w:cs="Times New Roman"/>
          <w:szCs w:val="24"/>
        </w:rPr>
        <w:t>κατά βάση</w:t>
      </w:r>
      <w:r>
        <w:rPr>
          <w:rFonts w:eastAsia="Times New Roman" w:cs="Times New Roman"/>
          <w:szCs w:val="24"/>
        </w:rPr>
        <w:t>,</w:t>
      </w:r>
      <w:r w:rsidRPr="00930EA1">
        <w:rPr>
          <w:rFonts w:eastAsia="Times New Roman" w:cs="Times New Roman"/>
          <w:szCs w:val="24"/>
        </w:rPr>
        <w:t xml:space="preserve"> κυρίες και κύριοι συνάδελφοι</w:t>
      </w:r>
      <w:r>
        <w:rPr>
          <w:rFonts w:eastAsia="Times New Roman" w:cs="Times New Roman"/>
          <w:szCs w:val="24"/>
        </w:rPr>
        <w:t>,</w:t>
      </w:r>
      <w:r w:rsidRPr="00930EA1">
        <w:rPr>
          <w:rFonts w:eastAsia="Times New Roman" w:cs="Times New Roman"/>
          <w:szCs w:val="24"/>
        </w:rPr>
        <w:t xml:space="preserve"> </w:t>
      </w:r>
      <w:r>
        <w:rPr>
          <w:rFonts w:eastAsia="Times New Roman" w:cs="Times New Roman"/>
          <w:szCs w:val="24"/>
        </w:rPr>
        <w:t xml:space="preserve">για </w:t>
      </w:r>
      <w:r w:rsidRPr="00930EA1">
        <w:rPr>
          <w:rFonts w:eastAsia="Times New Roman" w:cs="Times New Roman"/>
          <w:szCs w:val="24"/>
        </w:rPr>
        <w:t xml:space="preserve">να αναφερθώ στην τροπολογία του Υπουργείου Εσωτερικών </w:t>
      </w:r>
      <w:r w:rsidRPr="00930EA1">
        <w:rPr>
          <w:rFonts w:eastAsia="Times New Roman" w:cs="Times New Roman"/>
          <w:szCs w:val="24"/>
        </w:rPr>
        <w:lastRenderedPageBreak/>
        <w:t xml:space="preserve">που αφορά στην </w:t>
      </w:r>
      <w:r>
        <w:rPr>
          <w:rFonts w:eastAsia="Times New Roman" w:cs="Times New Roman"/>
          <w:szCs w:val="24"/>
        </w:rPr>
        <w:t>κατάτμηση</w:t>
      </w:r>
      <w:r w:rsidRPr="00930EA1">
        <w:rPr>
          <w:rFonts w:eastAsia="Times New Roman" w:cs="Times New Roman"/>
          <w:szCs w:val="24"/>
        </w:rPr>
        <w:t xml:space="preserve"> δήμων</w:t>
      </w:r>
      <w:r>
        <w:rPr>
          <w:rFonts w:eastAsia="Times New Roman" w:cs="Times New Roman"/>
          <w:szCs w:val="24"/>
        </w:rPr>
        <w:t>,</w:t>
      </w:r>
      <w:r w:rsidRPr="00930EA1">
        <w:rPr>
          <w:rFonts w:eastAsia="Times New Roman" w:cs="Times New Roman"/>
          <w:szCs w:val="24"/>
        </w:rPr>
        <w:t xml:space="preserve"> καθότι τα θέματα του νομοσχεδίου και το θέμα της υγείας αναλύθηκαν διεξοδικά από τον </w:t>
      </w:r>
      <w:r>
        <w:rPr>
          <w:rFonts w:eastAsia="Times New Roman" w:cs="Times New Roman"/>
          <w:szCs w:val="24"/>
        </w:rPr>
        <w:t>ε</w:t>
      </w:r>
      <w:r w:rsidRPr="00930EA1">
        <w:rPr>
          <w:rFonts w:eastAsia="Times New Roman" w:cs="Times New Roman"/>
          <w:szCs w:val="24"/>
        </w:rPr>
        <w:t xml:space="preserve">ισηγητή μας και </w:t>
      </w:r>
      <w:r>
        <w:rPr>
          <w:rFonts w:eastAsia="Times New Roman" w:cs="Times New Roman"/>
          <w:szCs w:val="24"/>
        </w:rPr>
        <w:t>β</w:t>
      </w:r>
      <w:r w:rsidRPr="00930EA1">
        <w:rPr>
          <w:rFonts w:eastAsia="Times New Roman" w:cs="Times New Roman"/>
          <w:szCs w:val="24"/>
        </w:rPr>
        <w:t>εβαίως η θέση το</w:t>
      </w:r>
      <w:r>
        <w:rPr>
          <w:rFonts w:eastAsia="Times New Roman" w:cs="Times New Roman"/>
          <w:szCs w:val="24"/>
        </w:rPr>
        <w:t xml:space="preserve">υ κόμματός μας είναι γνωστή. </w:t>
      </w:r>
      <w:r w:rsidRPr="00930EA1">
        <w:rPr>
          <w:rFonts w:eastAsia="Times New Roman" w:cs="Times New Roman"/>
          <w:szCs w:val="24"/>
        </w:rPr>
        <w:t>Άλλωστε</w:t>
      </w:r>
      <w:r>
        <w:rPr>
          <w:rFonts w:eastAsia="Times New Roman" w:cs="Times New Roman"/>
          <w:szCs w:val="24"/>
        </w:rPr>
        <w:t>,</w:t>
      </w:r>
      <w:r w:rsidRPr="00930EA1">
        <w:rPr>
          <w:rFonts w:eastAsia="Times New Roman" w:cs="Times New Roman"/>
          <w:szCs w:val="24"/>
        </w:rPr>
        <w:t xml:space="preserve"> είναι γνωστό </w:t>
      </w:r>
      <w:r w:rsidRPr="00930EA1">
        <w:rPr>
          <w:rFonts w:eastAsia="Times New Roman" w:cs="Times New Roman"/>
          <w:szCs w:val="24"/>
        </w:rPr>
        <w:t>ότι έχουμε καταθέσει και μία ονομαστική ψηφοφορία για αύριο</w:t>
      </w:r>
      <w:r>
        <w:rPr>
          <w:rFonts w:eastAsia="Times New Roman" w:cs="Times New Roman"/>
          <w:szCs w:val="24"/>
        </w:rPr>
        <w:t>, που αφορά και τη</w:t>
      </w:r>
      <w:r w:rsidRPr="00930EA1">
        <w:rPr>
          <w:rFonts w:eastAsia="Times New Roman" w:cs="Times New Roman"/>
          <w:szCs w:val="24"/>
        </w:rPr>
        <w:t xml:space="preserve"> διαφωνία μας </w:t>
      </w:r>
      <w:r>
        <w:rPr>
          <w:rFonts w:eastAsia="Times New Roman" w:cs="Times New Roman"/>
          <w:szCs w:val="24"/>
        </w:rPr>
        <w:t xml:space="preserve">σε </w:t>
      </w:r>
      <w:r w:rsidRPr="00930EA1">
        <w:rPr>
          <w:rFonts w:eastAsia="Times New Roman" w:cs="Times New Roman"/>
          <w:szCs w:val="24"/>
        </w:rPr>
        <w:t>ορισμένα θέματα</w:t>
      </w:r>
      <w:r>
        <w:rPr>
          <w:rFonts w:eastAsia="Times New Roman" w:cs="Times New Roman"/>
          <w:szCs w:val="24"/>
        </w:rPr>
        <w:t>.</w:t>
      </w:r>
      <w:r w:rsidRPr="00930EA1">
        <w:rPr>
          <w:rFonts w:eastAsia="Times New Roman" w:cs="Times New Roman"/>
          <w:szCs w:val="24"/>
        </w:rPr>
        <w:t xml:space="preserve"> </w:t>
      </w:r>
    </w:p>
    <w:p w14:paraId="4CC5AE58"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2602A3">
        <w:rPr>
          <w:rFonts w:eastAsia="Times New Roman"/>
          <w:color w:val="212121"/>
          <w:szCs w:val="24"/>
        </w:rPr>
        <w:t>Θέλω να πω ό</w:t>
      </w:r>
      <w:r>
        <w:rPr>
          <w:rFonts w:eastAsia="Times New Roman"/>
          <w:color w:val="212121"/>
          <w:szCs w:val="24"/>
        </w:rPr>
        <w:t>τι είναι γεγονός και γνωστό -</w:t>
      </w:r>
      <w:r w:rsidRPr="002602A3">
        <w:rPr>
          <w:rFonts w:eastAsia="Times New Roman"/>
          <w:color w:val="212121"/>
          <w:szCs w:val="24"/>
        </w:rPr>
        <w:t xml:space="preserve">όλοι μας </w:t>
      </w:r>
      <w:r>
        <w:rPr>
          <w:rFonts w:eastAsia="Times New Roman"/>
          <w:color w:val="212121"/>
          <w:szCs w:val="24"/>
        </w:rPr>
        <w:t xml:space="preserve">το </w:t>
      </w:r>
      <w:r w:rsidRPr="002602A3">
        <w:rPr>
          <w:rFonts w:eastAsia="Times New Roman"/>
          <w:color w:val="212121"/>
          <w:szCs w:val="24"/>
        </w:rPr>
        <w:t>έχουμε καταλάβει</w:t>
      </w:r>
      <w:r>
        <w:rPr>
          <w:rFonts w:eastAsia="Times New Roman"/>
          <w:color w:val="212121"/>
          <w:szCs w:val="24"/>
        </w:rPr>
        <w:t>- πως η</w:t>
      </w:r>
      <w:r w:rsidRPr="002602A3">
        <w:rPr>
          <w:rFonts w:eastAsia="Times New Roman"/>
          <w:color w:val="212121"/>
          <w:szCs w:val="24"/>
        </w:rPr>
        <w:t xml:space="preserve"> διοικητική διαίρεση της χώρας που επήλθε με τον </w:t>
      </w:r>
      <w:r>
        <w:rPr>
          <w:rFonts w:eastAsia="Times New Roman"/>
          <w:color w:val="212121"/>
          <w:szCs w:val="24"/>
        </w:rPr>
        <w:t>«</w:t>
      </w:r>
      <w:r>
        <w:rPr>
          <w:rFonts w:eastAsia="Times New Roman"/>
          <w:color w:val="212121"/>
          <w:szCs w:val="24"/>
        </w:rPr>
        <w:t>ΚΑΛΛΙΚΡΑΤΗ</w:t>
      </w:r>
      <w:r>
        <w:rPr>
          <w:rFonts w:eastAsia="Times New Roman"/>
          <w:color w:val="212121"/>
          <w:szCs w:val="24"/>
        </w:rPr>
        <w:t xml:space="preserve">» </w:t>
      </w:r>
      <w:r w:rsidRPr="002602A3">
        <w:rPr>
          <w:rFonts w:eastAsia="Times New Roman"/>
          <w:color w:val="212121"/>
          <w:szCs w:val="24"/>
        </w:rPr>
        <w:t>δημιού</w:t>
      </w:r>
      <w:r w:rsidRPr="002602A3">
        <w:rPr>
          <w:rFonts w:eastAsia="Times New Roman"/>
          <w:color w:val="212121"/>
          <w:szCs w:val="24"/>
        </w:rPr>
        <w:t>ργησε τερ</w:t>
      </w:r>
      <w:r>
        <w:rPr>
          <w:rFonts w:eastAsia="Times New Roman"/>
          <w:color w:val="212121"/>
          <w:szCs w:val="24"/>
        </w:rPr>
        <w:t>άστια προβλήματα σ</w:t>
      </w:r>
      <w:r w:rsidRPr="002602A3">
        <w:rPr>
          <w:rFonts w:eastAsia="Times New Roman"/>
          <w:color w:val="212121"/>
          <w:szCs w:val="24"/>
        </w:rPr>
        <w:t>ε ορισμένες περιοχές και σε ορισμένους δήμους</w:t>
      </w:r>
      <w:r>
        <w:rPr>
          <w:rFonts w:eastAsia="Times New Roman"/>
          <w:color w:val="212121"/>
          <w:szCs w:val="24"/>
        </w:rPr>
        <w:t>,</w:t>
      </w:r>
      <w:r w:rsidRPr="002602A3">
        <w:rPr>
          <w:rFonts w:eastAsia="Times New Roman"/>
          <w:color w:val="212121"/>
          <w:szCs w:val="24"/>
        </w:rPr>
        <w:t xml:space="preserve"> διότι υπήρχαν κοινωνίες </w:t>
      </w:r>
      <w:r>
        <w:rPr>
          <w:rFonts w:eastAsia="Times New Roman"/>
          <w:color w:val="212121"/>
          <w:szCs w:val="24"/>
        </w:rPr>
        <w:t xml:space="preserve">που δεν μπορούσαν να επικοινωνήσουν και </w:t>
      </w:r>
      <w:r w:rsidRPr="002602A3">
        <w:rPr>
          <w:rFonts w:eastAsia="Times New Roman"/>
          <w:color w:val="212121"/>
          <w:szCs w:val="24"/>
        </w:rPr>
        <w:t>δεν μπορούσε να δημιουργηθεί κοινωνικός ιστός</w:t>
      </w:r>
      <w:r>
        <w:rPr>
          <w:rFonts w:eastAsia="Times New Roman"/>
          <w:color w:val="212121"/>
          <w:szCs w:val="24"/>
        </w:rPr>
        <w:t>,</w:t>
      </w:r>
      <w:r w:rsidRPr="002602A3">
        <w:rPr>
          <w:rFonts w:eastAsia="Times New Roman"/>
          <w:color w:val="212121"/>
          <w:szCs w:val="24"/>
        </w:rPr>
        <w:t xml:space="preserve"> έτσι ώστε να αποτελέσουν ένα ενιαίο διοικητικό τμήμα </w:t>
      </w:r>
      <w:r>
        <w:rPr>
          <w:rFonts w:eastAsia="Times New Roman"/>
          <w:color w:val="212121"/>
          <w:szCs w:val="24"/>
        </w:rPr>
        <w:t xml:space="preserve">και </w:t>
      </w:r>
      <w:r w:rsidRPr="002602A3">
        <w:rPr>
          <w:rFonts w:eastAsia="Times New Roman"/>
          <w:color w:val="212121"/>
          <w:szCs w:val="24"/>
        </w:rPr>
        <w:t>να λειτουργήσο</w:t>
      </w:r>
      <w:r w:rsidRPr="002602A3">
        <w:rPr>
          <w:rFonts w:eastAsia="Times New Roman"/>
          <w:color w:val="212121"/>
          <w:szCs w:val="24"/>
        </w:rPr>
        <w:t xml:space="preserve">υν σύμφωνα με αυτά που προέβλεπε ο </w:t>
      </w:r>
      <w:r>
        <w:rPr>
          <w:rFonts w:eastAsia="Times New Roman"/>
          <w:color w:val="212121"/>
          <w:szCs w:val="24"/>
        </w:rPr>
        <w:t>«</w:t>
      </w:r>
      <w:r w:rsidRPr="002602A3">
        <w:rPr>
          <w:rFonts w:eastAsia="Times New Roman"/>
          <w:color w:val="212121"/>
          <w:szCs w:val="24"/>
        </w:rPr>
        <w:t>ΚΑΛΛΙΚΡΑΤΗΣ</w:t>
      </w:r>
      <w:r>
        <w:rPr>
          <w:rFonts w:eastAsia="Times New Roman"/>
          <w:color w:val="212121"/>
          <w:szCs w:val="24"/>
        </w:rPr>
        <w:t>».</w:t>
      </w:r>
    </w:p>
    <w:p w14:paraId="4CC5AE59"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2602A3">
        <w:rPr>
          <w:rFonts w:eastAsia="Times New Roman"/>
          <w:color w:val="212121"/>
          <w:szCs w:val="24"/>
        </w:rPr>
        <w:t>Βεβαίως</w:t>
      </w:r>
      <w:r>
        <w:rPr>
          <w:rFonts w:eastAsia="Times New Roman"/>
          <w:color w:val="212121"/>
          <w:szCs w:val="24"/>
        </w:rPr>
        <w:t>,</w:t>
      </w:r>
      <w:r w:rsidRPr="002602A3">
        <w:rPr>
          <w:rFonts w:eastAsia="Times New Roman"/>
          <w:color w:val="212121"/>
          <w:szCs w:val="24"/>
        </w:rPr>
        <w:t xml:space="preserve"> </w:t>
      </w:r>
      <w:r>
        <w:rPr>
          <w:rFonts w:eastAsia="Times New Roman"/>
          <w:color w:val="212121"/>
          <w:szCs w:val="24"/>
        </w:rPr>
        <w:t>αυτά τα θέματα</w:t>
      </w:r>
      <w:r w:rsidRPr="002602A3">
        <w:rPr>
          <w:rFonts w:eastAsia="Times New Roman"/>
          <w:color w:val="212121"/>
          <w:szCs w:val="24"/>
        </w:rPr>
        <w:t xml:space="preserve"> </w:t>
      </w:r>
      <w:r>
        <w:rPr>
          <w:rFonts w:eastAsia="Times New Roman"/>
          <w:color w:val="212121"/>
          <w:szCs w:val="24"/>
        </w:rPr>
        <w:t xml:space="preserve">-και θα αναφερθώ στην </w:t>
      </w:r>
      <w:r>
        <w:rPr>
          <w:rFonts w:eastAsia="Times New Roman"/>
          <w:color w:val="212121"/>
          <w:szCs w:val="24"/>
        </w:rPr>
        <w:t>περιφέρειά</w:t>
      </w:r>
      <w:r w:rsidRPr="002602A3">
        <w:rPr>
          <w:rFonts w:eastAsia="Times New Roman"/>
          <w:color w:val="212121"/>
          <w:szCs w:val="24"/>
        </w:rPr>
        <w:t xml:space="preserve"> </w:t>
      </w:r>
      <w:r w:rsidRPr="002602A3">
        <w:rPr>
          <w:rFonts w:eastAsia="Times New Roman"/>
          <w:color w:val="212121"/>
          <w:szCs w:val="24"/>
        </w:rPr>
        <w:t>μου</w:t>
      </w:r>
      <w:r>
        <w:rPr>
          <w:rFonts w:eastAsia="Times New Roman"/>
          <w:color w:val="212121"/>
          <w:szCs w:val="24"/>
        </w:rPr>
        <w:t xml:space="preserve">, γιατί </w:t>
      </w:r>
      <w:r w:rsidRPr="002602A3">
        <w:rPr>
          <w:rFonts w:eastAsia="Times New Roman"/>
          <w:color w:val="212121"/>
          <w:szCs w:val="24"/>
        </w:rPr>
        <w:t>καθένας γνωρίζει καλύτερα</w:t>
      </w:r>
      <w:r>
        <w:rPr>
          <w:rFonts w:eastAsia="Times New Roman"/>
          <w:color w:val="212121"/>
          <w:szCs w:val="24"/>
        </w:rPr>
        <w:t xml:space="preserve"> τον τόπο του και την περιφέρειά</w:t>
      </w:r>
      <w:r w:rsidRPr="002602A3">
        <w:rPr>
          <w:rFonts w:eastAsia="Times New Roman"/>
          <w:color w:val="212121"/>
          <w:szCs w:val="24"/>
        </w:rPr>
        <w:t xml:space="preserve"> του</w:t>
      </w:r>
      <w:r>
        <w:rPr>
          <w:rFonts w:eastAsia="Times New Roman"/>
          <w:color w:val="212121"/>
          <w:szCs w:val="24"/>
        </w:rPr>
        <w:t xml:space="preserve">- </w:t>
      </w:r>
      <w:r w:rsidRPr="002602A3">
        <w:rPr>
          <w:rFonts w:eastAsia="Times New Roman"/>
          <w:color w:val="212121"/>
          <w:szCs w:val="24"/>
        </w:rPr>
        <w:t>τα είχα</w:t>
      </w:r>
      <w:r>
        <w:rPr>
          <w:rFonts w:eastAsia="Times New Roman"/>
          <w:color w:val="212121"/>
          <w:szCs w:val="24"/>
        </w:rPr>
        <w:t xml:space="preserve">με θέσει και κατά τη συζήτηση του νόμου </w:t>
      </w:r>
      <w:r>
        <w:rPr>
          <w:rFonts w:eastAsia="Times New Roman"/>
          <w:color w:val="212121"/>
          <w:szCs w:val="24"/>
        </w:rPr>
        <w:lastRenderedPageBreak/>
        <w:t>του «</w:t>
      </w:r>
      <w:r>
        <w:rPr>
          <w:rFonts w:eastAsia="Times New Roman"/>
          <w:color w:val="212121"/>
          <w:szCs w:val="24"/>
        </w:rPr>
        <w:t>Κ</w:t>
      </w:r>
      <w:r w:rsidRPr="002602A3">
        <w:rPr>
          <w:rFonts w:eastAsia="Times New Roman"/>
          <w:color w:val="212121"/>
          <w:szCs w:val="24"/>
        </w:rPr>
        <w:t>ΑΛΛΙΚΡΑΤΗ</w:t>
      </w:r>
      <w:r>
        <w:rPr>
          <w:rFonts w:eastAsia="Times New Roman"/>
          <w:color w:val="212121"/>
          <w:szCs w:val="24"/>
        </w:rPr>
        <w:t xml:space="preserve">» </w:t>
      </w:r>
      <w:r w:rsidRPr="002602A3">
        <w:rPr>
          <w:rFonts w:eastAsia="Times New Roman"/>
          <w:color w:val="212121"/>
          <w:szCs w:val="24"/>
        </w:rPr>
        <w:t>το 2010</w:t>
      </w:r>
      <w:r>
        <w:rPr>
          <w:rFonts w:eastAsia="Times New Roman"/>
          <w:color w:val="212121"/>
          <w:szCs w:val="24"/>
        </w:rPr>
        <w:t>, αν</w:t>
      </w:r>
      <w:r w:rsidRPr="002602A3">
        <w:rPr>
          <w:rFonts w:eastAsia="Times New Roman"/>
          <w:color w:val="212121"/>
          <w:szCs w:val="24"/>
        </w:rPr>
        <w:t xml:space="preserve"> θυμάμαι καλά</w:t>
      </w:r>
      <w:r>
        <w:rPr>
          <w:rFonts w:eastAsia="Times New Roman"/>
          <w:color w:val="212121"/>
          <w:szCs w:val="24"/>
        </w:rPr>
        <w:t xml:space="preserve">, με Υπουργό Εσωτερικών τον κ. </w:t>
      </w:r>
      <w:r w:rsidRPr="002602A3">
        <w:rPr>
          <w:rFonts w:eastAsia="Times New Roman"/>
          <w:color w:val="212121"/>
          <w:szCs w:val="24"/>
        </w:rPr>
        <w:t>Ραγκούση</w:t>
      </w:r>
      <w:r>
        <w:rPr>
          <w:rFonts w:eastAsia="Times New Roman"/>
          <w:color w:val="212121"/>
          <w:szCs w:val="24"/>
        </w:rPr>
        <w:t xml:space="preserve">, αλλά ο κ. </w:t>
      </w:r>
      <w:r w:rsidRPr="002602A3">
        <w:rPr>
          <w:rFonts w:eastAsia="Times New Roman"/>
          <w:color w:val="212121"/>
          <w:szCs w:val="24"/>
        </w:rPr>
        <w:t>Ραγκούσης τότε</w:t>
      </w:r>
      <w:r>
        <w:rPr>
          <w:rFonts w:eastAsia="Times New Roman"/>
          <w:color w:val="212121"/>
          <w:szCs w:val="24"/>
        </w:rPr>
        <w:t xml:space="preserve">, όπως </w:t>
      </w:r>
      <w:r w:rsidRPr="002602A3">
        <w:rPr>
          <w:rFonts w:eastAsia="Times New Roman"/>
          <w:color w:val="212121"/>
          <w:szCs w:val="24"/>
        </w:rPr>
        <w:t>πολύ εύστοχα είπατε</w:t>
      </w:r>
      <w:r>
        <w:rPr>
          <w:rFonts w:eastAsia="Times New Roman"/>
          <w:color w:val="212121"/>
          <w:szCs w:val="24"/>
        </w:rPr>
        <w:t>, κύριε Π</w:t>
      </w:r>
      <w:r w:rsidRPr="002602A3">
        <w:rPr>
          <w:rFonts w:eastAsia="Times New Roman"/>
          <w:color w:val="212121"/>
          <w:szCs w:val="24"/>
        </w:rPr>
        <w:t>ρόεδρε</w:t>
      </w:r>
      <w:r>
        <w:rPr>
          <w:rFonts w:eastAsia="Times New Roman"/>
          <w:color w:val="212121"/>
          <w:szCs w:val="24"/>
        </w:rPr>
        <w:t xml:space="preserve">, </w:t>
      </w:r>
      <w:r w:rsidRPr="002602A3">
        <w:rPr>
          <w:rFonts w:eastAsia="Times New Roman"/>
          <w:color w:val="212121"/>
          <w:szCs w:val="24"/>
        </w:rPr>
        <w:t>δεν άκουγε κανέναν</w:t>
      </w:r>
      <w:r>
        <w:rPr>
          <w:rFonts w:eastAsia="Times New Roman"/>
          <w:color w:val="212121"/>
          <w:szCs w:val="24"/>
        </w:rPr>
        <w:t xml:space="preserve">. </w:t>
      </w:r>
    </w:p>
    <w:p w14:paraId="4CC5AE5A"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2602A3">
        <w:rPr>
          <w:rFonts w:eastAsia="Times New Roman"/>
          <w:color w:val="212121"/>
          <w:szCs w:val="24"/>
        </w:rPr>
        <w:t>ναφέρομαι κυρίως στο</w:t>
      </w:r>
      <w:r>
        <w:rPr>
          <w:rFonts w:eastAsia="Times New Roman"/>
          <w:color w:val="212121"/>
          <w:szCs w:val="24"/>
        </w:rPr>
        <w:t>ν</w:t>
      </w:r>
      <w:r w:rsidRPr="002602A3">
        <w:rPr>
          <w:rFonts w:eastAsia="Times New Roman"/>
          <w:color w:val="212121"/>
          <w:szCs w:val="24"/>
        </w:rPr>
        <w:t xml:space="preserve"> ορεινό όγκο της Θεσσαλονίκης</w:t>
      </w:r>
      <w:r>
        <w:rPr>
          <w:rFonts w:eastAsia="Times New Roman"/>
          <w:color w:val="212121"/>
          <w:szCs w:val="24"/>
        </w:rPr>
        <w:t xml:space="preserve">, της </w:t>
      </w:r>
      <w:r>
        <w:rPr>
          <w:rFonts w:eastAsia="Times New Roman"/>
          <w:color w:val="212121"/>
          <w:szCs w:val="24"/>
        </w:rPr>
        <w:t>περιφέρειά</w:t>
      </w:r>
      <w:r w:rsidRPr="002602A3">
        <w:rPr>
          <w:rFonts w:eastAsia="Times New Roman"/>
          <w:color w:val="212121"/>
          <w:szCs w:val="24"/>
        </w:rPr>
        <w:t xml:space="preserve">ς </w:t>
      </w:r>
      <w:r>
        <w:rPr>
          <w:rFonts w:eastAsia="Times New Roman"/>
          <w:color w:val="212121"/>
          <w:szCs w:val="24"/>
        </w:rPr>
        <w:t xml:space="preserve">μου, της Β΄ </w:t>
      </w:r>
      <w:r w:rsidRPr="002602A3">
        <w:rPr>
          <w:rFonts w:eastAsia="Times New Roman"/>
          <w:color w:val="212121"/>
          <w:szCs w:val="24"/>
        </w:rPr>
        <w:t>Θεσσαλονίκης</w:t>
      </w:r>
      <w:r>
        <w:rPr>
          <w:rFonts w:eastAsia="Times New Roman"/>
          <w:color w:val="212121"/>
          <w:szCs w:val="24"/>
        </w:rPr>
        <w:t>,</w:t>
      </w:r>
      <w:r w:rsidRPr="002602A3">
        <w:rPr>
          <w:rFonts w:eastAsia="Times New Roman"/>
          <w:color w:val="212121"/>
          <w:szCs w:val="24"/>
        </w:rPr>
        <w:t xml:space="preserve"> όπου εκεί έγινε</w:t>
      </w:r>
      <w:r>
        <w:rPr>
          <w:rFonts w:eastAsia="Times New Roman"/>
          <w:color w:val="212121"/>
          <w:szCs w:val="24"/>
        </w:rPr>
        <w:t xml:space="preserve"> μία</w:t>
      </w:r>
      <w:r>
        <w:rPr>
          <w:rFonts w:eastAsia="Times New Roman"/>
          <w:color w:val="212121"/>
          <w:szCs w:val="24"/>
        </w:rPr>
        <w:t xml:space="preserve"> χωροταξική διαίρεση, που ερήμωσε κατ’ </w:t>
      </w:r>
      <w:r>
        <w:rPr>
          <w:rFonts w:eastAsia="Times New Roman"/>
          <w:color w:val="212121"/>
          <w:szCs w:val="24"/>
        </w:rPr>
        <w:t xml:space="preserve">αρχάς </w:t>
      </w:r>
      <w:r>
        <w:rPr>
          <w:rFonts w:eastAsia="Times New Roman"/>
          <w:color w:val="212121"/>
          <w:szCs w:val="24"/>
        </w:rPr>
        <w:t xml:space="preserve">ορισμένες περιοχές </w:t>
      </w:r>
      <w:r w:rsidRPr="002602A3">
        <w:rPr>
          <w:rFonts w:eastAsia="Times New Roman"/>
          <w:color w:val="212121"/>
          <w:szCs w:val="24"/>
        </w:rPr>
        <w:t xml:space="preserve">λόγω του ότι </w:t>
      </w:r>
      <w:r>
        <w:rPr>
          <w:rFonts w:eastAsia="Times New Roman"/>
          <w:color w:val="212121"/>
          <w:szCs w:val="24"/>
        </w:rPr>
        <w:t>οι συνενώσεις ήταν πάρα πολύ μεγάλες</w:t>
      </w:r>
      <w:r w:rsidRPr="002602A3">
        <w:rPr>
          <w:rFonts w:eastAsia="Times New Roman"/>
          <w:color w:val="212121"/>
          <w:szCs w:val="24"/>
        </w:rPr>
        <w:t xml:space="preserve"> και δεν υπάρχει επικοινωνία</w:t>
      </w:r>
      <w:r>
        <w:rPr>
          <w:rFonts w:eastAsia="Times New Roman"/>
          <w:color w:val="212121"/>
          <w:szCs w:val="24"/>
        </w:rPr>
        <w:t>,</w:t>
      </w:r>
      <w:r w:rsidRPr="002602A3">
        <w:rPr>
          <w:rFonts w:eastAsia="Times New Roman"/>
          <w:color w:val="212121"/>
          <w:szCs w:val="24"/>
        </w:rPr>
        <w:t xml:space="preserve"> δεν υπάρχει καλή πρόσβαση</w:t>
      </w:r>
      <w:r>
        <w:rPr>
          <w:rFonts w:eastAsia="Times New Roman"/>
          <w:color w:val="212121"/>
          <w:szCs w:val="24"/>
        </w:rPr>
        <w:t>,</w:t>
      </w:r>
      <w:r w:rsidRPr="002602A3">
        <w:rPr>
          <w:rFonts w:eastAsia="Times New Roman"/>
          <w:color w:val="212121"/>
          <w:szCs w:val="24"/>
        </w:rPr>
        <w:t xml:space="preserve"> υπάρχει μεγάλη διασπορά οικισμών και δε</w:t>
      </w:r>
      <w:r>
        <w:rPr>
          <w:rFonts w:eastAsia="Times New Roman"/>
          <w:color w:val="212121"/>
          <w:szCs w:val="24"/>
        </w:rPr>
        <w:t xml:space="preserve">ν υπάρχει λειτουργικότητα και </w:t>
      </w:r>
      <w:r w:rsidRPr="002602A3">
        <w:rPr>
          <w:rFonts w:eastAsia="Times New Roman"/>
          <w:color w:val="212121"/>
          <w:szCs w:val="24"/>
        </w:rPr>
        <w:t>εξυπηρέτηση των κ</w:t>
      </w:r>
      <w:r w:rsidRPr="002602A3">
        <w:rPr>
          <w:rFonts w:eastAsia="Times New Roman"/>
          <w:color w:val="212121"/>
          <w:szCs w:val="24"/>
        </w:rPr>
        <w:t>ατοίκων</w:t>
      </w:r>
      <w:r>
        <w:rPr>
          <w:rFonts w:eastAsia="Times New Roman"/>
          <w:color w:val="212121"/>
          <w:szCs w:val="24"/>
        </w:rPr>
        <w:t>.</w:t>
      </w:r>
    </w:p>
    <w:p w14:paraId="4CC5AE5B"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Αναφέρομαι κυρίως στον ορεινό Δ</w:t>
      </w:r>
      <w:r w:rsidRPr="002602A3">
        <w:rPr>
          <w:rFonts w:eastAsia="Times New Roman"/>
          <w:color w:val="212121"/>
          <w:szCs w:val="24"/>
        </w:rPr>
        <w:t>ήμο Σο</w:t>
      </w:r>
      <w:r>
        <w:rPr>
          <w:rFonts w:eastAsia="Times New Roman"/>
          <w:color w:val="212121"/>
          <w:szCs w:val="24"/>
        </w:rPr>
        <w:t>χ</w:t>
      </w:r>
      <w:r w:rsidRPr="002602A3">
        <w:rPr>
          <w:rFonts w:eastAsia="Times New Roman"/>
          <w:color w:val="212121"/>
          <w:szCs w:val="24"/>
        </w:rPr>
        <w:t>ού</w:t>
      </w:r>
      <w:r>
        <w:rPr>
          <w:rFonts w:eastAsia="Times New Roman"/>
          <w:color w:val="212121"/>
          <w:szCs w:val="24"/>
        </w:rPr>
        <w:t>,</w:t>
      </w:r>
      <w:r w:rsidRPr="002602A3">
        <w:rPr>
          <w:rFonts w:eastAsia="Times New Roman"/>
          <w:color w:val="212121"/>
          <w:szCs w:val="24"/>
        </w:rPr>
        <w:t xml:space="preserve"> του οποίου τα γεωγραφικά χαρακτηριστικά</w:t>
      </w:r>
      <w:r>
        <w:rPr>
          <w:rFonts w:eastAsia="Times New Roman"/>
          <w:color w:val="212121"/>
          <w:szCs w:val="24"/>
        </w:rPr>
        <w:t>,</w:t>
      </w:r>
      <w:r w:rsidRPr="002602A3">
        <w:rPr>
          <w:rFonts w:eastAsia="Times New Roman"/>
          <w:color w:val="212121"/>
          <w:szCs w:val="24"/>
        </w:rPr>
        <w:t xml:space="preserve"> τα οικονομικά χαρακτηριστικά</w:t>
      </w:r>
      <w:r>
        <w:rPr>
          <w:rFonts w:eastAsia="Times New Roman"/>
          <w:color w:val="212121"/>
          <w:szCs w:val="24"/>
        </w:rPr>
        <w:t>,</w:t>
      </w:r>
      <w:r w:rsidRPr="002602A3">
        <w:rPr>
          <w:rFonts w:eastAsia="Times New Roman"/>
          <w:color w:val="212121"/>
          <w:szCs w:val="24"/>
        </w:rPr>
        <w:t xml:space="preserve"> τα πληθυσμιακά χαρακτηριστικά</w:t>
      </w:r>
      <w:r>
        <w:rPr>
          <w:rFonts w:eastAsia="Times New Roman"/>
          <w:color w:val="212121"/>
          <w:szCs w:val="24"/>
        </w:rPr>
        <w:t>,</w:t>
      </w:r>
      <w:r w:rsidRPr="002602A3">
        <w:rPr>
          <w:rFonts w:eastAsia="Times New Roman"/>
          <w:color w:val="212121"/>
          <w:szCs w:val="24"/>
        </w:rPr>
        <w:t xml:space="preserve"> τα αναπτ</w:t>
      </w:r>
      <w:r>
        <w:rPr>
          <w:rFonts w:eastAsia="Times New Roman"/>
          <w:color w:val="212121"/>
          <w:szCs w:val="24"/>
        </w:rPr>
        <w:t>υξιακά χαρακτηριστικά δεν μπορούν</w:t>
      </w:r>
      <w:r w:rsidRPr="002602A3">
        <w:rPr>
          <w:rFonts w:eastAsia="Times New Roman"/>
          <w:color w:val="212121"/>
          <w:szCs w:val="24"/>
        </w:rPr>
        <w:t xml:space="preserve"> να ταυτιστούν και να ταιριάξουν με τους υπόλοιπους δήμους που</w:t>
      </w:r>
      <w:r w:rsidRPr="002602A3">
        <w:rPr>
          <w:rFonts w:eastAsia="Times New Roman"/>
          <w:color w:val="212121"/>
          <w:szCs w:val="24"/>
        </w:rPr>
        <w:t xml:space="preserve"> έχουν συνενωθεί</w:t>
      </w:r>
      <w:r>
        <w:rPr>
          <w:rFonts w:eastAsia="Times New Roman"/>
          <w:color w:val="212121"/>
          <w:szCs w:val="24"/>
        </w:rPr>
        <w:t xml:space="preserve">. </w:t>
      </w:r>
    </w:p>
    <w:p w14:paraId="4CC5AE5C"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2602A3">
        <w:rPr>
          <w:rFonts w:eastAsia="Times New Roman"/>
          <w:color w:val="212121"/>
          <w:szCs w:val="24"/>
        </w:rPr>
        <w:t xml:space="preserve">ο ίδιο θέμα είχα θέσει προσωπικά και κατά τη συζήτηση του </w:t>
      </w:r>
      <w:r>
        <w:rPr>
          <w:rFonts w:eastAsia="Times New Roman"/>
          <w:color w:val="212121"/>
          <w:szCs w:val="24"/>
        </w:rPr>
        <w:t>«</w:t>
      </w:r>
      <w:r>
        <w:rPr>
          <w:rFonts w:eastAsia="Times New Roman"/>
          <w:color w:val="212121"/>
          <w:szCs w:val="24"/>
        </w:rPr>
        <w:t>Κ</w:t>
      </w:r>
      <w:r w:rsidRPr="002602A3">
        <w:rPr>
          <w:rFonts w:eastAsia="Times New Roman"/>
          <w:color w:val="212121"/>
          <w:szCs w:val="24"/>
        </w:rPr>
        <w:t>ΛΕΙΣΘΕΝΗ</w:t>
      </w:r>
      <w:r>
        <w:rPr>
          <w:rFonts w:eastAsia="Times New Roman"/>
          <w:color w:val="212121"/>
          <w:szCs w:val="24"/>
        </w:rPr>
        <w:t>» το 2018, α</w:t>
      </w:r>
      <w:r w:rsidRPr="002602A3">
        <w:rPr>
          <w:rFonts w:eastAsia="Times New Roman"/>
          <w:color w:val="212121"/>
          <w:szCs w:val="24"/>
        </w:rPr>
        <w:t>ν θυμάμαι καλά</w:t>
      </w:r>
      <w:r>
        <w:rPr>
          <w:rFonts w:eastAsia="Times New Roman"/>
          <w:color w:val="212121"/>
          <w:szCs w:val="24"/>
        </w:rPr>
        <w:t>. Τό</w:t>
      </w:r>
      <w:r w:rsidRPr="002602A3">
        <w:rPr>
          <w:rFonts w:eastAsia="Times New Roman"/>
          <w:color w:val="212121"/>
          <w:szCs w:val="24"/>
        </w:rPr>
        <w:t>τε ο κ</w:t>
      </w:r>
      <w:r>
        <w:rPr>
          <w:rFonts w:eastAsia="Times New Roman"/>
          <w:color w:val="212121"/>
          <w:szCs w:val="24"/>
        </w:rPr>
        <w:t>.</w:t>
      </w:r>
      <w:r w:rsidRPr="002602A3">
        <w:rPr>
          <w:rFonts w:eastAsia="Times New Roman"/>
          <w:color w:val="212121"/>
          <w:szCs w:val="24"/>
        </w:rPr>
        <w:t xml:space="preserve"> Σκουρλέτη</w:t>
      </w:r>
      <w:r>
        <w:rPr>
          <w:rFonts w:eastAsia="Times New Roman"/>
          <w:color w:val="212121"/>
          <w:szCs w:val="24"/>
        </w:rPr>
        <w:t>ς ως Υ</w:t>
      </w:r>
      <w:r w:rsidRPr="002602A3">
        <w:rPr>
          <w:rFonts w:eastAsia="Times New Roman"/>
          <w:color w:val="212121"/>
          <w:szCs w:val="24"/>
        </w:rPr>
        <w:t xml:space="preserve">πουργός Εσωτερικών ανέφερε </w:t>
      </w:r>
      <w:r>
        <w:rPr>
          <w:rFonts w:eastAsia="Times New Roman"/>
          <w:color w:val="212121"/>
          <w:szCs w:val="24"/>
        </w:rPr>
        <w:t>-</w:t>
      </w:r>
      <w:r w:rsidRPr="002602A3">
        <w:rPr>
          <w:rFonts w:eastAsia="Times New Roman"/>
          <w:color w:val="212121"/>
          <w:szCs w:val="24"/>
        </w:rPr>
        <w:t>δεσμεύτηκε μάλλον</w:t>
      </w:r>
      <w:r>
        <w:rPr>
          <w:rFonts w:eastAsia="Times New Roman"/>
          <w:color w:val="212121"/>
          <w:szCs w:val="24"/>
        </w:rPr>
        <w:t xml:space="preserve">- </w:t>
      </w:r>
      <w:r>
        <w:rPr>
          <w:rFonts w:eastAsia="Times New Roman"/>
          <w:color w:val="212121"/>
          <w:szCs w:val="24"/>
        </w:rPr>
        <w:lastRenderedPageBreak/>
        <w:t xml:space="preserve">ότι τον Σεπτέμβριο του 2018 θα συζητιόταν </w:t>
      </w:r>
      <w:r w:rsidRPr="002602A3">
        <w:rPr>
          <w:rFonts w:eastAsia="Times New Roman"/>
          <w:color w:val="212121"/>
          <w:szCs w:val="24"/>
        </w:rPr>
        <w:t>συνολικά το χωροταξικό για</w:t>
      </w:r>
      <w:r w:rsidRPr="002602A3">
        <w:rPr>
          <w:rFonts w:eastAsia="Times New Roman"/>
          <w:color w:val="212121"/>
          <w:szCs w:val="24"/>
        </w:rPr>
        <w:t xml:space="preserve"> όλη την Ελλάδα</w:t>
      </w:r>
      <w:r>
        <w:rPr>
          <w:rFonts w:eastAsia="Times New Roman"/>
          <w:color w:val="212121"/>
          <w:szCs w:val="24"/>
        </w:rPr>
        <w:t>. Και β</w:t>
      </w:r>
      <w:r w:rsidRPr="002602A3">
        <w:rPr>
          <w:rFonts w:eastAsia="Times New Roman"/>
          <w:color w:val="212121"/>
          <w:szCs w:val="24"/>
        </w:rPr>
        <w:t>εβαίως</w:t>
      </w:r>
      <w:r>
        <w:rPr>
          <w:rFonts w:eastAsia="Times New Roman"/>
          <w:color w:val="212121"/>
          <w:szCs w:val="24"/>
        </w:rPr>
        <w:t>,</w:t>
      </w:r>
      <w:r w:rsidRPr="002602A3">
        <w:rPr>
          <w:rFonts w:eastAsia="Times New Roman"/>
          <w:color w:val="212121"/>
          <w:szCs w:val="24"/>
        </w:rPr>
        <w:t xml:space="preserve"> μία τέτοια συζήτηση θα είχε ενδιαφέρον</w:t>
      </w:r>
      <w:r>
        <w:rPr>
          <w:rFonts w:eastAsia="Times New Roman"/>
          <w:color w:val="212121"/>
          <w:szCs w:val="24"/>
        </w:rPr>
        <w:t>.</w:t>
      </w:r>
    </w:p>
    <w:p w14:paraId="4CC5AE5D"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2602A3">
        <w:rPr>
          <w:rFonts w:eastAsia="Times New Roman"/>
          <w:color w:val="212121"/>
          <w:szCs w:val="24"/>
        </w:rPr>
        <w:t xml:space="preserve">εν κατανοώ αυτή την αποσπασματική </w:t>
      </w:r>
      <w:r>
        <w:rPr>
          <w:rFonts w:eastAsia="Times New Roman"/>
          <w:color w:val="212121"/>
          <w:szCs w:val="24"/>
        </w:rPr>
        <w:t>-</w:t>
      </w:r>
      <w:r w:rsidRPr="002602A3">
        <w:rPr>
          <w:rFonts w:eastAsia="Times New Roman"/>
          <w:color w:val="212121"/>
          <w:szCs w:val="24"/>
        </w:rPr>
        <w:t>αν θέλετε</w:t>
      </w:r>
      <w:r>
        <w:rPr>
          <w:rFonts w:eastAsia="Times New Roman"/>
          <w:color w:val="212121"/>
          <w:szCs w:val="24"/>
        </w:rPr>
        <w:t>-</w:t>
      </w:r>
      <w:r w:rsidRPr="002602A3">
        <w:rPr>
          <w:rFonts w:eastAsia="Times New Roman"/>
          <w:color w:val="212121"/>
          <w:szCs w:val="24"/>
        </w:rPr>
        <w:t xml:space="preserve"> κατάτμηση σε πέντε δήμους της χώρας</w:t>
      </w:r>
      <w:r>
        <w:rPr>
          <w:rFonts w:eastAsia="Times New Roman"/>
          <w:color w:val="212121"/>
          <w:szCs w:val="24"/>
        </w:rPr>
        <w:t xml:space="preserve"> -</w:t>
      </w:r>
      <w:r w:rsidRPr="002602A3">
        <w:rPr>
          <w:rFonts w:eastAsia="Times New Roman"/>
          <w:color w:val="212121"/>
          <w:szCs w:val="24"/>
        </w:rPr>
        <w:t xml:space="preserve">τέσσερις </w:t>
      </w:r>
      <w:r>
        <w:rPr>
          <w:rFonts w:eastAsia="Times New Roman"/>
          <w:color w:val="212121"/>
          <w:szCs w:val="24"/>
        </w:rPr>
        <w:t xml:space="preserve">νησιωτικούς </w:t>
      </w:r>
      <w:r w:rsidRPr="002602A3">
        <w:rPr>
          <w:rFonts w:eastAsia="Times New Roman"/>
          <w:color w:val="212121"/>
          <w:szCs w:val="24"/>
        </w:rPr>
        <w:t xml:space="preserve">και έναν ηπειρωτικό </w:t>
      </w:r>
      <w:r>
        <w:rPr>
          <w:rFonts w:eastAsia="Times New Roman"/>
          <w:color w:val="212121"/>
          <w:szCs w:val="24"/>
        </w:rPr>
        <w:t>δήμο- χωρίς να θεωρώ ότι αυτή</w:t>
      </w:r>
      <w:r w:rsidRPr="002602A3">
        <w:rPr>
          <w:rFonts w:eastAsia="Times New Roman"/>
          <w:color w:val="212121"/>
          <w:szCs w:val="24"/>
        </w:rPr>
        <w:t xml:space="preserve"> δεν είναι απαραίτητη</w:t>
      </w:r>
      <w:r>
        <w:rPr>
          <w:rFonts w:eastAsia="Times New Roman"/>
          <w:color w:val="212121"/>
          <w:szCs w:val="24"/>
        </w:rPr>
        <w:t>. Γιατί, όμ</w:t>
      </w:r>
      <w:r>
        <w:rPr>
          <w:rFonts w:eastAsia="Times New Roman"/>
          <w:color w:val="212121"/>
          <w:szCs w:val="24"/>
        </w:rPr>
        <w:t xml:space="preserve">ως, δεν προχωρήσαμε </w:t>
      </w:r>
      <w:r w:rsidRPr="002602A3">
        <w:rPr>
          <w:rFonts w:eastAsia="Times New Roman"/>
          <w:color w:val="212121"/>
          <w:szCs w:val="24"/>
        </w:rPr>
        <w:t>και σε κάποιους άλλους δήμους</w:t>
      </w:r>
      <w:r>
        <w:rPr>
          <w:rFonts w:eastAsia="Times New Roman"/>
          <w:color w:val="212121"/>
          <w:szCs w:val="24"/>
        </w:rPr>
        <w:t>; Ή</w:t>
      </w:r>
      <w:r w:rsidRPr="002602A3">
        <w:rPr>
          <w:rFonts w:eastAsia="Times New Roman"/>
          <w:color w:val="212121"/>
          <w:szCs w:val="24"/>
        </w:rPr>
        <w:t xml:space="preserve"> </w:t>
      </w:r>
      <w:r>
        <w:rPr>
          <w:rFonts w:eastAsia="Times New Roman"/>
          <w:color w:val="212121"/>
          <w:szCs w:val="24"/>
        </w:rPr>
        <w:t>γ</w:t>
      </w:r>
      <w:r w:rsidRPr="002602A3">
        <w:rPr>
          <w:rFonts w:eastAsia="Times New Roman"/>
          <w:color w:val="212121"/>
          <w:szCs w:val="24"/>
        </w:rPr>
        <w:t>ιατί δεν το είδαμε συνολικά</w:t>
      </w:r>
      <w:r>
        <w:rPr>
          <w:rFonts w:eastAsia="Times New Roman"/>
          <w:color w:val="212121"/>
          <w:szCs w:val="24"/>
        </w:rPr>
        <w:t xml:space="preserve">; Γιατί </w:t>
      </w:r>
      <w:r w:rsidRPr="002602A3">
        <w:rPr>
          <w:rFonts w:eastAsia="Times New Roman"/>
          <w:color w:val="212121"/>
          <w:szCs w:val="24"/>
        </w:rPr>
        <w:t xml:space="preserve">να </w:t>
      </w:r>
      <w:r>
        <w:rPr>
          <w:rFonts w:eastAsia="Times New Roman"/>
          <w:color w:val="212121"/>
          <w:szCs w:val="24"/>
        </w:rPr>
        <w:t xml:space="preserve">μην </w:t>
      </w:r>
      <w:r w:rsidRPr="002602A3">
        <w:rPr>
          <w:rFonts w:eastAsia="Times New Roman"/>
          <w:color w:val="212121"/>
          <w:szCs w:val="24"/>
        </w:rPr>
        <w:t>υπάρχει μία συνολική αντιμετώπιση του θέματος</w:t>
      </w:r>
      <w:r>
        <w:rPr>
          <w:rFonts w:eastAsia="Times New Roman"/>
          <w:color w:val="212121"/>
          <w:szCs w:val="24"/>
        </w:rPr>
        <w:t xml:space="preserve">, </w:t>
      </w:r>
      <w:r w:rsidRPr="002602A3">
        <w:rPr>
          <w:rFonts w:eastAsia="Times New Roman"/>
          <w:color w:val="212121"/>
          <w:szCs w:val="24"/>
        </w:rPr>
        <w:t xml:space="preserve">έτσι ώστε </w:t>
      </w:r>
      <w:r>
        <w:rPr>
          <w:rFonts w:eastAsia="Times New Roman"/>
          <w:color w:val="212121"/>
          <w:szCs w:val="24"/>
        </w:rPr>
        <w:t xml:space="preserve">και ο συγκεκριμένος Δήμος Σοχού που αναφέρω να γίνει ανεξάρτητος δήμος; </w:t>
      </w:r>
      <w:r>
        <w:rPr>
          <w:rFonts w:eastAsia="Times New Roman"/>
          <w:color w:val="212121"/>
          <w:szCs w:val="24"/>
        </w:rPr>
        <w:t xml:space="preserve">Γι’ </w:t>
      </w:r>
      <w:r>
        <w:rPr>
          <w:rFonts w:eastAsia="Times New Roman"/>
          <w:color w:val="212121"/>
          <w:szCs w:val="24"/>
        </w:rPr>
        <w:t xml:space="preserve">αυτόν τον </w:t>
      </w:r>
      <w:r>
        <w:rPr>
          <w:rFonts w:eastAsia="Times New Roman"/>
          <w:color w:val="212121"/>
          <w:szCs w:val="24"/>
        </w:rPr>
        <w:t>δήμο</w:t>
      </w:r>
      <w:r>
        <w:rPr>
          <w:rFonts w:eastAsia="Times New Roman"/>
          <w:color w:val="212121"/>
          <w:szCs w:val="24"/>
        </w:rPr>
        <w:t xml:space="preserve"> </w:t>
      </w:r>
      <w:r w:rsidRPr="002602A3">
        <w:rPr>
          <w:rFonts w:eastAsia="Times New Roman"/>
          <w:color w:val="212121"/>
          <w:szCs w:val="24"/>
        </w:rPr>
        <w:t xml:space="preserve">υπήρχαν </w:t>
      </w:r>
      <w:r>
        <w:rPr>
          <w:rFonts w:eastAsia="Times New Roman"/>
          <w:color w:val="212121"/>
          <w:szCs w:val="24"/>
        </w:rPr>
        <w:t>δεσμ</w:t>
      </w:r>
      <w:r>
        <w:rPr>
          <w:rFonts w:eastAsia="Times New Roman"/>
          <w:color w:val="212121"/>
          <w:szCs w:val="24"/>
        </w:rPr>
        <w:t xml:space="preserve">εύσεις </w:t>
      </w:r>
      <w:r w:rsidRPr="00CC3578">
        <w:rPr>
          <w:rFonts w:eastAsia="Times New Roman"/>
          <w:color w:val="212121"/>
          <w:szCs w:val="24"/>
        </w:rPr>
        <w:t>για να γίνει ανεξάρτητος δήμος</w:t>
      </w:r>
      <w:r>
        <w:rPr>
          <w:rFonts w:eastAsia="Times New Roman"/>
          <w:color w:val="212121"/>
          <w:szCs w:val="24"/>
        </w:rPr>
        <w:t xml:space="preserve"> -τ</w:t>
      </w:r>
      <w:r w:rsidRPr="002602A3">
        <w:rPr>
          <w:rFonts w:eastAsia="Times New Roman"/>
          <w:color w:val="212121"/>
          <w:szCs w:val="24"/>
        </w:rPr>
        <w:t xml:space="preserve">ο είχα αναφέρει </w:t>
      </w:r>
      <w:r>
        <w:rPr>
          <w:rFonts w:eastAsia="Times New Roman"/>
          <w:color w:val="212121"/>
          <w:szCs w:val="24"/>
        </w:rPr>
        <w:t>και κατά τη συζήτηση του «</w:t>
      </w:r>
      <w:r>
        <w:rPr>
          <w:rFonts w:eastAsia="Times New Roman"/>
          <w:color w:val="212121"/>
          <w:szCs w:val="24"/>
        </w:rPr>
        <w:t>Κ</w:t>
      </w:r>
      <w:r w:rsidRPr="002602A3">
        <w:rPr>
          <w:rFonts w:eastAsia="Times New Roman"/>
          <w:color w:val="212121"/>
          <w:szCs w:val="24"/>
        </w:rPr>
        <w:t>ΛΕΙΣΘΕΝΗ</w:t>
      </w:r>
      <w:r>
        <w:rPr>
          <w:rFonts w:eastAsia="Times New Roman"/>
          <w:color w:val="212121"/>
          <w:szCs w:val="24"/>
        </w:rPr>
        <w:t>»- από Β</w:t>
      </w:r>
      <w:r w:rsidRPr="002602A3">
        <w:rPr>
          <w:rFonts w:eastAsia="Times New Roman"/>
          <w:color w:val="212121"/>
          <w:szCs w:val="24"/>
        </w:rPr>
        <w:t>ουλευτές του</w:t>
      </w:r>
      <w:r>
        <w:rPr>
          <w:rFonts w:eastAsia="Times New Roman"/>
          <w:color w:val="212121"/>
          <w:szCs w:val="24"/>
        </w:rPr>
        <w:t xml:space="preserve"> κυβερνώντος κόμματος, από τον κ. Μάρδ</w:t>
      </w:r>
      <w:r w:rsidRPr="002602A3">
        <w:rPr>
          <w:rFonts w:eastAsia="Times New Roman"/>
          <w:color w:val="212121"/>
          <w:szCs w:val="24"/>
        </w:rPr>
        <w:t>α</w:t>
      </w:r>
      <w:r>
        <w:rPr>
          <w:rFonts w:eastAsia="Times New Roman"/>
          <w:color w:val="212121"/>
          <w:szCs w:val="24"/>
        </w:rPr>
        <w:t xml:space="preserve">, ο οποίος αναφέρθηκε χθες στην ομιλία του, </w:t>
      </w:r>
      <w:r w:rsidRPr="002602A3">
        <w:rPr>
          <w:rFonts w:eastAsia="Times New Roman"/>
          <w:color w:val="212121"/>
          <w:szCs w:val="24"/>
        </w:rPr>
        <w:t xml:space="preserve">αλλά και </w:t>
      </w:r>
      <w:r>
        <w:rPr>
          <w:rFonts w:eastAsia="Times New Roman"/>
          <w:color w:val="212121"/>
          <w:szCs w:val="24"/>
        </w:rPr>
        <w:t>από τον κ. Φάμελλο. Γιατί δεν ήρθε κ</w:t>
      </w:r>
      <w:r w:rsidRPr="002602A3">
        <w:rPr>
          <w:rFonts w:eastAsia="Times New Roman"/>
          <w:color w:val="212121"/>
          <w:szCs w:val="24"/>
        </w:rPr>
        <w:t>αι παρ</w:t>
      </w:r>
      <w:r>
        <w:rPr>
          <w:rFonts w:eastAsia="Times New Roman"/>
          <w:color w:val="212121"/>
          <w:szCs w:val="24"/>
        </w:rPr>
        <w:t>’ ότι ο Υ</w:t>
      </w:r>
      <w:r w:rsidRPr="002602A3">
        <w:rPr>
          <w:rFonts w:eastAsia="Times New Roman"/>
          <w:color w:val="212121"/>
          <w:szCs w:val="24"/>
        </w:rPr>
        <w:t>πο</w:t>
      </w:r>
      <w:r w:rsidRPr="002602A3">
        <w:rPr>
          <w:rFonts w:eastAsia="Times New Roman"/>
          <w:color w:val="212121"/>
          <w:szCs w:val="24"/>
        </w:rPr>
        <w:t xml:space="preserve">υργός </w:t>
      </w:r>
      <w:r>
        <w:rPr>
          <w:rFonts w:eastAsia="Times New Roman"/>
          <w:color w:val="212121"/>
          <w:szCs w:val="24"/>
        </w:rPr>
        <w:t>κ. Χαρίτσης</w:t>
      </w:r>
      <w:r w:rsidRPr="002602A3">
        <w:rPr>
          <w:rFonts w:eastAsia="Times New Roman"/>
          <w:color w:val="212121"/>
          <w:szCs w:val="24"/>
        </w:rPr>
        <w:t xml:space="preserve"> ανέφερε </w:t>
      </w:r>
      <w:r>
        <w:rPr>
          <w:rFonts w:eastAsia="Times New Roman"/>
          <w:color w:val="212121"/>
          <w:szCs w:val="24"/>
        </w:rPr>
        <w:t>χθες</w:t>
      </w:r>
      <w:r w:rsidRPr="002602A3">
        <w:rPr>
          <w:rFonts w:eastAsia="Times New Roman"/>
          <w:color w:val="212121"/>
          <w:szCs w:val="24"/>
        </w:rPr>
        <w:t xml:space="preserve"> ότι είναι ένας από του</w:t>
      </w:r>
      <w:r>
        <w:rPr>
          <w:rFonts w:eastAsia="Times New Roman"/>
          <w:color w:val="212121"/>
          <w:szCs w:val="24"/>
        </w:rPr>
        <w:t xml:space="preserve">ς πρώτους δήμους που θα εξετασθεί, </w:t>
      </w:r>
      <w:r w:rsidRPr="002602A3">
        <w:rPr>
          <w:rFonts w:eastAsia="Times New Roman"/>
          <w:color w:val="212121"/>
          <w:szCs w:val="24"/>
        </w:rPr>
        <w:t>όταν έρθει συνολικά το θέμα</w:t>
      </w:r>
      <w:r>
        <w:rPr>
          <w:rFonts w:eastAsia="Times New Roman"/>
          <w:color w:val="212121"/>
          <w:szCs w:val="24"/>
        </w:rPr>
        <w:t xml:space="preserve">; Γιατί δεν ήρθε, </w:t>
      </w:r>
      <w:r>
        <w:rPr>
          <w:rFonts w:eastAsia="Times New Roman"/>
          <w:color w:val="212121"/>
          <w:szCs w:val="24"/>
        </w:rPr>
        <w:lastRenderedPageBreak/>
        <w:t>α</w:t>
      </w:r>
      <w:r w:rsidRPr="002602A3">
        <w:rPr>
          <w:rFonts w:eastAsia="Times New Roman"/>
          <w:color w:val="212121"/>
          <w:szCs w:val="24"/>
        </w:rPr>
        <w:t>φού αυτό είναι ώριμο και αναγνωρίζεται και από τους κυβερνητικούς παράγοντες</w:t>
      </w:r>
      <w:r>
        <w:rPr>
          <w:rFonts w:eastAsia="Times New Roman"/>
          <w:color w:val="212121"/>
          <w:szCs w:val="24"/>
        </w:rPr>
        <w:t>, αλλά και από τους Β</w:t>
      </w:r>
      <w:r w:rsidRPr="002602A3">
        <w:rPr>
          <w:rFonts w:eastAsia="Times New Roman"/>
          <w:color w:val="212121"/>
          <w:szCs w:val="24"/>
        </w:rPr>
        <w:t xml:space="preserve">ουλευτές και είναι </w:t>
      </w:r>
      <w:r w:rsidRPr="002602A3">
        <w:rPr>
          <w:rFonts w:eastAsia="Times New Roman"/>
          <w:color w:val="212121"/>
          <w:szCs w:val="24"/>
        </w:rPr>
        <w:t>επιθυμία της κοινων</w:t>
      </w:r>
      <w:r>
        <w:rPr>
          <w:rFonts w:eastAsia="Times New Roman"/>
          <w:color w:val="212121"/>
          <w:szCs w:val="24"/>
        </w:rPr>
        <w:t xml:space="preserve">ίας; Ή </w:t>
      </w:r>
      <w:r w:rsidRPr="002602A3">
        <w:rPr>
          <w:rFonts w:eastAsia="Times New Roman"/>
          <w:color w:val="212121"/>
          <w:szCs w:val="24"/>
        </w:rPr>
        <w:t>γιατί δεν είδαμε συνολικά το θέμα</w:t>
      </w:r>
      <w:r>
        <w:rPr>
          <w:rFonts w:eastAsia="Times New Roman"/>
          <w:color w:val="212121"/>
          <w:szCs w:val="24"/>
        </w:rPr>
        <w:t xml:space="preserve">; </w:t>
      </w:r>
    </w:p>
    <w:p w14:paraId="4CC5AE5E"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2602A3">
        <w:rPr>
          <w:rFonts w:eastAsia="Times New Roman"/>
          <w:color w:val="212121"/>
          <w:szCs w:val="24"/>
        </w:rPr>
        <w:t>κτιμώ ότι η τροπολογία με τον τρόπο που τέθηκε ίσως δημιουργήσει περισσότερα προβλήματα</w:t>
      </w:r>
      <w:r>
        <w:rPr>
          <w:rFonts w:eastAsia="Times New Roman"/>
          <w:color w:val="212121"/>
          <w:szCs w:val="24"/>
        </w:rPr>
        <w:t>. Δ</w:t>
      </w:r>
      <w:r w:rsidRPr="002602A3">
        <w:rPr>
          <w:rFonts w:eastAsia="Times New Roman"/>
          <w:color w:val="212121"/>
          <w:szCs w:val="24"/>
        </w:rPr>
        <w:t>εν εξυπηρετεί τους στόχους που θέλει η κοινωνία</w:t>
      </w:r>
      <w:r>
        <w:rPr>
          <w:rFonts w:eastAsia="Times New Roman"/>
          <w:color w:val="212121"/>
          <w:szCs w:val="24"/>
        </w:rPr>
        <w:t>,</w:t>
      </w:r>
      <w:r w:rsidRPr="002602A3">
        <w:rPr>
          <w:rFonts w:eastAsia="Times New Roman"/>
          <w:color w:val="212121"/>
          <w:szCs w:val="24"/>
        </w:rPr>
        <w:t xml:space="preserve"> </w:t>
      </w:r>
      <w:r>
        <w:rPr>
          <w:rFonts w:eastAsia="Times New Roman"/>
          <w:color w:val="212121"/>
          <w:szCs w:val="24"/>
        </w:rPr>
        <w:t>αφού</w:t>
      </w:r>
      <w:r w:rsidRPr="002602A3">
        <w:rPr>
          <w:rFonts w:eastAsia="Times New Roman"/>
          <w:color w:val="212121"/>
          <w:szCs w:val="24"/>
        </w:rPr>
        <w:t xml:space="preserve"> θέλουν πάρα πολλοί δήμοι στη χώρα να </w:t>
      </w:r>
      <w:r>
        <w:rPr>
          <w:rFonts w:eastAsia="Times New Roman"/>
          <w:color w:val="212121"/>
          <w:szCs w:val="24"/>
        </w:rPr>
        <w:t>διασπαστούν,</w:t>
      </w:r>
      <w:r>
        <w:rPr>
          <w:rFonts w:eastAsia="Times New Roman"/>
          <w:color w:val="212121"/>
          <w:szCs w:val="24"/>
        </w:rPr>
        <w:t xml:space="preserve"> διότι και η εμπειρία από τη λειτουργία του «</w:t>
      </w:r>
      <w:r>
        <w:rPr>
          <w:rFonts w:eastAsia="Times New Roman"/>
          <w:color w:val="212121"/>
          <w:szCs w:val="24"/>
        </w:rPr>
        <w:t>ΚΑΛΛΙΚΡΑΤΗ</w:t>
      </w:r>
      <w:r>
        <w:rPr>
          <w:rFonts w:eastAsia="Times New Roman"/>
          <w:color w:val="212121"/>
          <w:szCs w:val="24"/>
        </w:rPr>
        <w:t>» απέδειξε ότι δεν ήταν πετυχημένη όσον αφορά τα χωρο</w:t>
      </w:r>
      <w:r w:rsidRPr="002602A3">
        <w:rPr>
          <w:rFonts w:eastAsia="Times New Roman"/>
          <w:color w:val="212121"/>
          <w:szCs w:val="24"/>
        </w:rPr>
        <w:t>ταξικά κριτήρια</w:t>
      </w:r>
      <w:r>
        <w:rPr>
          <w:rFonts w:eastAsia="Times New Roman"/>
          <w:color w:val="212121"/>
          <w:szCs w:val="24"/>
        </w:rPr>
        <w:t xml:space="preserve">. </w:t>
      </w:r>
    </w:p>
    <w:p w14:paraId="4CC5AE5F"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2602A3">
        <w:rPr>
          <w:rFonts w:eastAsia="Times New Roman"/>
          <w:color w:val="212121"/>
          <w:szCs w:val="24"/>
        </w:rPr>
        <w:t>ιατί</w:t>
      </w:r>
      <w:r>
        <w:rPr>
          <w:rFonts w:eastAsia="Times New Roman"/>
          <w:color w:val="212121"/>
          <w:szCs w:val="24"/>
        </w:rPr>
        <w:t xml:space="preserve"> δεν ήρθε το θέμα συνολικά; Και γ</w:t>
      </w:r>
      <w:r w:rsidRPr="002602A3">
        <w:rPr>
          <w:rFonts w:eastAsia="Times New Roman"/>
          <w:color w:val="212121"/>
          <w:szCs w:val="24"/>
        </w:rPr>
        <w:t>ιατί</w:t>
      </w:r>
      <w:r>
        <w:rPr>
          <w:rFonts w:eastAsia="Times New Roman"/>
          <w:color w:val="212121"/>
          <w:szCs w:val="24"/>
        </w:rPr>
        <w:t>,</w:t>
      </w:r>
      <w:r w:rsidRPr="002602A3">
        <w:rPr>
          <w:rFonts w:eastAsia="Times New Roman"/>
          <w:color w:val="212121"/>
          <w:szCs w:val="24"/>
        </w:rPr>
        <w:t xml:space="preserve"> </w:t>
      </w:r>
      <w:r>
        <w:rPr>
          <w:rFonts w:eastAsia="Times New Roman"/>
          <w:color w:val="212121"/>
          <w:szCs w:val="24"/>
        </w:rPr>
        <w:t xml:space="preserve">αφού ήρθε </w:t>
      </w:r>
      <w:r w:rsidRPr="002602A3">
        <w:rPr>
          <w:rFonts w:eastAsia="Times New Roman"/>
          <w:color w:val="212121"/>
          <w:szCs w:val="24"/>
        </w:rPr>
        <w:t>αποσπασματικά</w:t>
      </w:r>
      <w:r>
        <w:rPr>
          <w:rFonts w:eastAsia="Times New Roman"/>
          <w:color w:val="212121"/>
          <w:szCs w:val="24"/>
        </w:rPr>
        <w:t>, γ</w:t>
      </w:r>
      <w:r w:rsidRPr="002602A3">
        <w:rPr>
          <w:rFonts w:eastAsia="Times New Roman"/>
          <w:color w:val="212121"/>
          <w:szCs w:val="24"/>
        </w:rPr>
        <w:t>ια ένα</w:t>
      </w:r>
      <w:r>
        <w:rPr>
          <w:rFonts w:eastAsia="Times New Roman"/>
          <w:color w:val="212121"/>
          <w:szCs w:val="24"/>
        </w:rPr>
        <w:t xml:space="preserve">ν </w:t>
      </w:r>
      <w:r>
        <w:rPr>
          <w:rFonts w:eastAsia="Times New Roman"/>
          <w:color w:val="212121"/>
          <w:szCs w:val="24"/>
        </w:rPr>
        <w:t>δ</w:t>
      </w:r>
      <w:r w:rsidRPr="002602A3">
        <w:rPr>
          <w:rFonts w:eastAsia="Times New Roman"/>
          <w:color w:val="212121"/>
          <w:szCs w:val="24"/>
        </w:rPr>
        <w:t xml:space="preserve">ήμο </w:t>
      </w:r>
      <w:r>
        <w:rPr>
          <w:rFonts w:eastAsia="Times New Roman"/>
          <w:color w:val="212121"/>
          <w:szCs w:val="24"/>
        </w:rPr>
        <w:t>στον οποίο</w:t>
      </w:r>
      <w:r w:rsidRPr="002602A3">
        <w:rPr>
          <w:rFonts w:eastAsia="Times New Roman"/>
          <w:color w:val="212121"/>
          <w:szCs w:val="24"/>
        </w:rPr>
        <w:t xml:space="preserve"> υπάρχει πάγιο αίτημα από το </w:t>
      </w:r>
      <w:r>
        <w:rPr>
          <w:rFonts w:eastAsia="Times New Roman"/>
          <w:color w:val="212121"/>
          <w:szCs w:val="24"/>
        </w:rPr>
        <w:t>2010</w:t>
      </w:r>
      <w:r w:rsidRPr="002602A3">
        <w:rPr>
          <w:rFonts w:eastAsia="Times New Roman"/>
          <w:color w:val="212121"/>
          <w:szCs w:val="24"/>
        </w:rPr>
        <w:t xml:space="preserve"> </w:t>
      </w:r>
      <w:r>
        <w:rPr>
          <w:rFonts w:eastAsia="Times New Roman"/>
          <w:color w:val="212121"/>
          <w:szCs w:val="24"/>
        </w:rPr>
        <w:t>-</w:t>
      </w:r>
      <w:r w:rsidRPr="002602A3">
        <w:rPr>
          <w:rFonts w:eastAsia="Times New Roman"/>
          <w:color w:val="212121"/>
          <w:szCs w:val="24"/>
        </w:rPr>
        <w:t>κ</w:t>
      </w:r>
      <w:r>
        <w:rPr>
          <w:rFonts w:eastAsia="Times New Roman"/>
          <w:color w:val="212121"/>
          <w:szCs w:val="24"/>
        </w:rPr>
        <w:t>αι συμφωνούμε και εμείς και το</w:t>
      </w:r>
      <w:r w:rsidRPr="002602A3">
        <w:rPr>
          <w:rFonts w:eastAsia="Times New Roman"/>
          <w:color w:val="212121"/>
          <w:szCs w:val="24"/>
        </w:rPr>
        <w:t xml:space="preserve"> αιτούμεθα και</w:t>
      </w:r>
      <w:r>
        <w:rPr>
          <w:rFonts w:eastAsia="Times New Roman"/>
          <w:color w:val="212121"/>
          <w:szCs w:val="24"/>
        </w:rPr>
        <w:t xml:space="preserve"> συμφωνούν και οι κυβερνητικοί Β</w:t>
      </w:r>
      <w:r w:rsidRPr="002602A3">
        <w:rPr>
          <w:rFonts w:eastAsia="Times New Roman"/>
          <w:color w:val="212121"/>
          <w:szCs w:val="24"/>
        </w:rPr>
        <w:t>ουλευτές και συμφωνεί και η κοινωνία</w:t>
      </w:r>
      <w:r>
        <w:rPr>
          <w:rFonts w:eastAsia="Times New Roman"/>
          <w:color w:val="212121"/>
          <w:szCs w:val="24"/>
        </w:rPr>
        <w:t xml:space="preserve">- δεν ήρθε </w:t>
      </w:r>
      <w:r w:rsidRPr="002602A3">
        <w:rPr>
          <w:rFonts w:eastAsia="Times New Roman"/>
          <w:color w:val="212121"/>
          <w:szCs w:val="24"/>
        </w:rPr>
        <w:t xml:space="preserve">αυτό </w:t>
      </w:r>
      <w:r>
        <w:rPr>
          <w:rFonts w:eastAsia="Times New Roman"/>
          <w:color w:val="212121"/>
          <w:szCs w:val="24"/>
        </w:rPr>
        <w:t>το θέμα για να λυθεί και αυτό το πρόβλημα; Δι</w:t>
      </w:r>
      <w:r w:rsidRPr="002602A3">
        <w:rPr>
          <w:rFonts w:eastAsia="Times New Roman"/>
          <w:color w:val="212121"/>
          <w:szCs w:val="24"/>
        </w:rPr>
        <w:t xml:space="preserve">ότι </w:t>
      </w:r>
      <w:r>
        <w:rPr>
          <w:rFonts w:eastAsia="Times New Roman"/>
          <w:color w:val="212121"/>
          <w:szCs w:val="24"/>
        </w:rPr>
        <w:t xml:space="preserve">αυτός ο ορεινός </w:t>
      </w:r>
      <w:r>
        <w:rPr>
          <w:rFonts w:eastAsia="Times New Roman"/>
          <w:color w:val="212121"/>
          <w:szCs w:val="24"/>
        </w:rPr>
        <w:t xml:space="preserve">δήμος </w:t>
      </w:r>
      <w:r>
        <w:rPr>
          <w:rFonts w:eastAsia="Times New Roman"/>
          <w:color w:val="212121"/>
          <w:szCs w:val="24"/>
        </w:rPr>
        <w:t>με</w:t>
      </w:r>
      <w:r w:rsidRPr="002602A3">
        <w:rPr>
          <w:rFonts w:eastAsia="Times New Roman"/>
          <w:color w:val="212121"/>
          <w:szCs w:val="24"/>
        </w:rPr>
        <w:t xml:space="preserve"> τα χαρακτηριστικά που έχει και με τα οικονομικά δεδομέ</w:t>
      </w:r>
      <w:r w:rsidRPr="002602A3">
        <w:rPr>
          <w:rFonts w:eastAsia="Times New Roman"/>
          <w:color w:val="212121"/>
          <w:szCs w:val="24"/>
        </w:rPr>
        <w:t>να και τα πληθυσμιακά χαρακτηριστικά νομίζω ότι από μόνος του θα μπορέσει να αναπτυχθεί καλύτερα και θα μπορέσει να εξυπηρετήσ</w:t>
      </w:r>
      <w:r>
        <w:rPr>
          <w:rFonts w:eastAsia="Times New Roman"/>
          <w:color w:val="212121"/>
          <w:szCs w:val="24"/>
        </w:rPr>
        <w:t xml:space="preserve">ει καλύτερα τους κατοίκους του. </w:t>
      </w:r>
      <w:r w:rsidRPr="002602A3">
        <w:rPr>
          <w:rFonts w:eastAsia="Times New Roman"/>
          <w:color w:val="212121"/>
          <w:szCs w:val="24"/>
        </w:rPr>
        <w:t xml:space="preserve"> </w:t>
      </w:r>
    </w:p>
    <w:p w14:paraId="4CC5AE60"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2602A3">
        <w:rPr>
          <w:rFonts w:eastAsia="Times New Roman"/>
          <w:color w:val="212121"/>
          <w:szCs w:val="24"/>
        </w:rPr>
        <w:t>υτή την επισήμανση ήθελα να κάνω και σας ευχαριστώ και πάλι</w:t>
      </w:r>
      <w:r>
        <w:rPr>
          <w:rFonts w:eastAsia="Times New Roman"/>
          <w:color w:val="212121"/>
          <w:szCs w:val="24"/>
        </w:rPr>
        <w:t>, κύριε Πρόεδρε, που μου δώσατε</w:t>
      </w:r>
      <w:r w:rsidRPr="002602A3">
        <w:rPr>
          <w:rFonts w:eastAsia="Times New Roman"/>
          <w:color w:val="212121"/>
          <w:szCs w:val="24"/>
        </w:rPr>
        <w:t xml:space="preserve"> τη δ</w:t>
      </w:r>
      <w:r w:rsidRPr="002602A3">
        <w:rPr>
          <w:rFonts w:eastAsia="Times New Roman"/>
          <w:color w:val="212121"/>
          <w:szCs w:val="24"/>
        </w:rPr>
        <w:t xml:space="preserve">υνατότητα να </w:t>
      </w:r>
      <w:r>
        <w:rPr>
          <w:rFonts w:eastAsia="Times New Roman"/>
          <w:color w:val="212121"/>
          <w:szCs w:val="24"/>
        </w:rPr>
        <w:t xml:space="preserve">πω τις θέσεις μου. </w:t>
      </w:r>
    </w:p>
    <w:p w14:paraId="4CC5AE61" w14:textId="77777777" w:rsidR="005D719C" w:rsidRDefault="00627F40">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CC5AE62" w14:textId="77777777" w:rsidR="005D719C" w:rsidRDefault="00627F40">
      <w:pPr>
        <w:spacing w:line="600" w:lineRule="auto"/>
        <w:ind w:firstLine="720"/>
        <w:jc w:val="both"/>
        <w:rPr>
          <w:rFonts w:eastAsia="Times New Roman"/>
          <w:color w:val="212121"/>
          <w:szCs w:val="24"/>
        </w:rPr>
      </w:pPr>
      <w:r w:rsidRPr="003B5DD1">
        <w:rPr>
          <w:rFonts w:eastAsia="Times New Roman"/>
          <w:b/>
          <w:color w:val="212121"/>
          <w:szCs w:val="24"/>
        </w:rPr>
        <w:t xml:space="preserve">ΠΡΟΕΔΡΕΥΩΝ (Νικήτας Κακλαμάνης): </w:t>
      </w:r>
      <w:r>
        <w:rPr>
          <w:rFonts w:eastAsia="Times New Roman"/>
          <w:color w:val="212121"/>
          <w:szCs w:val="24"/>
        </w:rPr>
        <w:t>Τον κ. Σεβαστάκη, όχι εμένα.</w:t>
      </w:r>
    </w:p>
    <w:p w14:paraId="4CC5AE6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Τον λόγο έχει ο κ. Κεγκέρογλου και μετά ο κ. Μαντάς.</w:t>
      </w:r>
    </w:p>
    <w:p w14:paraId="4CC5AE64" w14:textId="77777777" w:rsidR="005D719C" w:rsidRDefault="00627F40">
      <w:pPr>
        <w:spacing w:line="600" w:lineRule="auto"/>
        <w:ind w:firstLine="720"/>
        <w:jc w:val="both"/>
        <w:rPr>
          <w:rFonts w:eastAsia="Times New Roman"/>
          <w:color w:val="212121"/>
          <w:szCs w:val="24"/>
        </w:rPr>
      </w:pPr>
      <w:r w:rsidRPr="003B5DD1">
        <w:rPr>
          <w:rFonts w:eastAsia="Times New Roman"/>
          <w:b/>
          <w:color w:val="212121"/>
          <w:szCs w:val="24"/>
        </w:rPr>
        <w:t>ΒΑΣΙΛΕΙΟΣ ΚΕΓΚΕΡΟΓΛΟΥ:</w:t>
      </w:r>
      <w:r>
        <w:rPr>
          <w:rFonts w:eastAsia="Times New Roman"/>
          <w:b/>
          <w:color w:val="212121"/>
          <w:szCs w:val="24"/>
        </w:rPr>
        <w:t xml:space="preserve"> </w:t>
      </w:r>
      <w:r>
        <w:rPr>
          <w:rFonts w:eastAsia="Times New Roman"/>
          <w:color w:val="212121"/>
          <w:szCs w:val="24"/>
        </w:rPr>
        <w:t xml:space="preserve">Κυρίες και κύριοι συνάδελφοι, η Κυβέρνηση έχει αποκαλυφθεί πλέον. Λειτουργεί με σκοπιμότητες και δύο διαφορετικές ταχύτητες. </w:t>
      </w:r>
    </w:p>
    <w:p w14:paraId="4CC5AE6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πρώτη, η «</w:t>
      </w:r>
      <w:r>
        <w:rPr>
          <w:rFonts w:eastAsia="Times New Roman"/>
          <w:color w:val="212121"/>
          <w:szCs w:val="24"/>
          <w:lang w:val="en-US"/>
        </w:rPr>
        <w:t>fast</w:t>
      </w:r>
      <w:r w:rsidRPr="003B5DD1">
        <w:rPr>
          <w:rFonts w:eastAsia="Times New Roman"/>
          <w:color w:val="212121"/>
          <w:szCs w:val="24"/>
        </w:rPr>
        <w:t xml:space="preserve"> </w:t>
      </w:r>
      <w:r>
        <w:rPr>
          <w:rFonts w:eastAsia="Times New Roman"/>
          <w:color w:val="212121"/>
          <w:szCs w:val="24"/>
          <w:lang w:val="en-US"/>
        </w:rPr>
        <w:t>track</w:t>
      </w:r>
      <w:r>
        <w:rPr>
          <w:rFonts w:eastAsia="Times New Roman"/>
          <w:color w:val="212121"/>
          <w:szCs w:val="24"/>
        </w:rPr>
        <w:t xml:space="preserve">» ταχύτητα αφορά κατ’ </w:t>
      </w:r>
      <w:r>
        <w:rPr>
          <w:rFonts w:eastAsia="Times New Roman"/>
          <w:color w:val="212121"/>
          <w:szCs w:val="24"/>
        </w:rPr>
        <w:t xml:space="preserve">αρχάς </w:t>
      </w:r>
      <w:r>
        <w:rPr>
          <w:rFonts w:eastAsia="Times New Roman"/>
          <w:color w:val="212121"/>
          <w:szCs w:val="24"/>
        </w:rPr>
        <w:t>τις επιθυμίες των ισχυρών, που η Κυβέρνηση υλοποιεί, ακόμα και χωρίς τη διασφάλι</w:t>
      </w:r>
      <w:r>
        <w:rPr>
          <w:rFonts w:eastAsia="Times New Roman"/>
          <w:color w:val="212121"/>
          <w:szCs w:val="24"/>
        </w:rPr>
        <w:t>ση του εθνικού συμφέροντος, όπως η Συμφωνία των Πρεσπών. Αφορά διευθετήσεις, αφορά νομοθετήσεις, που εξυπηρετούν κομματικούς σχεδιασμούς και βέβαια θέματα που τα φέρνει εν</w:t>
      </w:r>
      <w:r>
        <w:rPr>
          <w:rFonts w:eastAsia="Times New Roman"/>
          <w:color w:val="212121"/>
          <w:szCs w:val="24"/>
        </w:rPr>
        <w:t xml:space="preserve"> </w:t>
      </w:r>
      <w:r>
        <w:rPr>
          <w:rFonts w:eastAsia="Times New Roman"/>
          <w:color w:val="212121"/>
          <w:szCs w:val="24"/>
        </w:rPr>
        <w:t xml:space="preserve">όψει εκλογών με όπως όπως ρυθμίσεις, ενώ αδιαφορούσε τέσσερα ολόκληρα χρόνια. </w:t>
      </w:r>
    </w:p>
    <w:p w14:paraId="4CC5AE6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Στη δ</w:t>
      </w:r>
      <w:r>
        <w:rPr>
          <w:rFonts w:eastAsia="Times New Roman"/>
          <w:color w:val="212121"/>
          <w:szCs w:val="24"/>
        </w:rPr>
        <w:t xml:space="preserve">εύτερη ταχύτητα, τη «σημειωτόν» εντάσσονται όλα τα θεσμικά ζητήματα, οι πολιτικές ανάπτυξης και οικονομικής ανάκαμψης, αλλά και οι πολιτικές κοινωνικής συνοχής. </w:t>
      </w:r>
    </w:p>
    <w:p w14:paraId="4CC5AE6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Είναι χαρακτηριστικό ότι η πρόταση της κ. Γεννηματά για την αντιμετώπιση του δημογραφικού προβ</w:t>
      </w:r>
      <w:r>
        <w:rPr>
          <w:rFonts w:eastAsia="Times New Roman"/>
          <w:color w:val="212121"/>
          <w:szCs w:val="24"/>
        </w:rPr>
        <w:t>λήματος από τον Απρίλη του 2017 ήρθε εχθές βεβαίως για συζήτηση στη Βουλή, αλλά η πρόταση νόμου που έχουμε καταθέσει από το 2018 δεν έχει έρθει ακόμα.</w:t>
      </w:r>
    </w:p>
    <w:p w14:paraId="4CC5AE6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Επίσης, σημειώνω ότι εκκρεμεί η συζήτηση της πρότασης νόμου του Κινήματος Αλλαγής, που αφορά </w:t>
      </w:r>
      <w:r>
        <w:rPr>
          <w:rFonts w:eastAsia="Times New Roman"/>
          <w:color w:val="212121"/>
          <w:szCs w:val="24"/>
        </w:rPr>
        <w:t>σ</w:t>
      </w:r>
      <w:r>
        <w:rPr>
          <w:rFonts w:eastAsia="Times New Roman"/>
          <w:color w:val="212121"/>
          <w:szCs w:val="24"/>
        </w:rPr>
        <w:t>την οικονομ</w:t>
      </w:r>
      <w:r>
        <w:rPr>
          <w:rFonts w:eastAsia="Times New Roman"/>
          <w:color w:val="212121"/>
          <w:szCs w:val="24"/>
        </w:rPr>
        <w:t>ική ανάκαμψη, την αποκλιμάκωση της υπερφορολόγησης, τη δημιουργία νέων θέσεων εργασίας, τη μετατροπή της ημιαπασχόλησης σε πλήρη εργασία, τη στήριξη των νέων ανέργων επιστημόνων για την ανάληψη δραστηριότητας και την εργασιακή ένταξη εδώ, στην Ελλάδα, με τ</w:t>
      </w:r>
      <w:r>
        <w:rPr>
          <w:rFonts w:eastAsia="Times New Roman"/>
          <w:color w:val="212121"/>
          <w:szCs w:val="24"/>
        </w:rPr>
        <w:t>α πολλά προσόντα που έχουν.</w:t>
      </w:r>
    </w:p>
    <w:p w14:paraId="4CC5AE6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Εμείς επιμένουμε με το </w:t>
      </w:r>
      <w:r>
        <w:rPr>
          <w:rFonts w:eastAsia="Times New Roman"/>
          <w:color w:val="212121"/>
          <w:szCs w:val="24"/>
        </w:rPr>
        <w:t xml:space="preserve">σχέδιο </w:t>
      </w:r>
      <w:r>
        <w:rPr>
          <w:rFonts w:eastAsia="Times New Roman"/>
          <w:color w:val="212121"/>
          <w:szCs w:val="24"/>
        </w:rPr>
        <w:t>για την Ελλάδα για το αύριο της χώρας.</w:t>
      </w:r>
    </w:p>
    <w:p w14:paraId="4CC5AE6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 xml:space="preserve">Εσείς, της Κυβέρνησης, επιμένετε στους σχεδιασμούς της «Γέφυρας των Στεναγμών» με το παρελθόν. </w:t>
      </w:r>
    </w:p>
    <w:p w14:paraId="4CC5AE6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Εμείς με τους πολίτες και τις δημιουργικές δυνάμεις για την ανα</w:t>
      </w:r>
      <w:r>
        <w:rPr>
          <w:rFonts w:eastAsia="Times New Roman"/>
          <w:color w:val="212121"/>
          <w:szCs w:val="24"/>
        </w:rPr>
        <w:t xml:space="preserve">πτυξιακή πορεία της χώρας, την πρόοδο της κοινωνίας και την ευημερία σε στέρεες βάσεις. </w:t>
      </w:r>
    </w:p>
    <w:p w14:paraId="4CC5AE6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Εσείς με τους πολιτικάντηδες, τους δεξιότερους της Δεξιάς, τους γυρολόγους και τους τυχοδιώκτες, για να κρατηθείτε γαντζωμένοι στην εξουσία, όπως νομίζετε.</w:t>
      </w:r>
    </w:p>
    <w:p w14:paraId="4CC5AE6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Και μιας κα</w:t>
      </w:r>
      <w:r>
        <w:rPr>
          <w:rFonts w:eastAsia="Times New Roman"/>
          <w:color w:val="212121"/>
          <w:szCs w:val="24"/>
        </w:rPr>
        <w:t xml:space="preserve">ι ο λόγος περί γυρολόγων, να πω ότι εχθές δημοσιογράφος του </w:t>
      </w:r>
      <w:r>
        <w:rPr>
          <w:rFonts w:eastAsia="Times New Roman"/>
          <w:color w:val="212121"/>
          <w:szCs w:val="24"/>
          <w:lang w:val="en-US"/>
        </w:rPr>
        <w:t>pay</w:t>
      </w:r>
      <w:r w:rsidRPr="007536A4">
        <w:rPr>
          <w:rFonts w:eastAsia="Times New Roman"/>
          <w:color w:val="212121"/>
          <w:szCs w:val="24"/>
        </w:rPr>
        <w:t xml:space="preserve"> </w:t>
      </w:r>
      <w:r>
        <w:rPr>
          <w:rFonts w:eastAsia="Times New Roman"/>
          <w:color w:val="212121"/>
          <w:szCs w:val="24"/>
          <w:lang w:val="en-US"/>
        </w:rPr>
        <w:t>roll</w:t>
      </w:r>
      <w:r>
        <w:rPr>
          <w:rFonts w:eastAsia="Times New Roman"/>
          <w:color w:val="212121"/>
          <w:szCs w:val="24"/>
        </w:rPr>
        <w:t xml:space="preserve"> του Μαξίμου είπε στο «</w:t>
      </w:r>
      <w:r>
        <w:rPr>
          <w:rFonts w:eastAsia="Times New Roman"/>
          <w:color w:val="212121"/>
          <w:szCs w:val="24"/>
          <w:lang w:val="en-US"/>
        </w:rPr>
        <w:t>Action</w:t>
      </w:r>
      <w:r>
        <w:rPr>
          <w:rFonts w:eastAsia="Times New Roman"/>
          <w:color w:val="212121"/>
          <w:szCs w:val="24"/>
        </w:rPr>
        <w:t xml:space="preserve">» ότι συμμετείχα δήθεν στην εκδήλωση της κ. Κατσέλη. </w:t>
      </w:r>
    </w:p>
    <w:p w14:paraId="4CC5AE6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Να σας ξεκαθαρίσω, κύριοι, για άλλη μία φορά από το Βήμα της Βουλής, ότι ούτε εγώ ούτε το Κίνημα Αλλαγής </w:t>
      </w:r>
      <w:r>
        <w:rPr>
          <w:rFonts w:eastAsia="Times New Roman"/>
          <w:color w:val="212121"/>
          <w:szCs w:val="24"/>
        </w:rPr>
        <w:t xml:space="preserve">μετέχουμε στην Κεντροαριστερά του καρνάβαλου, με καρναβαλιστές τον κ. Τσίπρα και την παρέα του, την κ. Παπακώστα, τον κ. Αντώναρο, τον κ. Κουΐκ, την κ. Κουντουρά, τους «Τσοχατζαραίους» κάθε μορφής, «Κοτσακάδες», «Μωραΐτηδες» και τους λοιπούς γυρολόγους. </w:t>
      </w:r>
    </w:p>
    <w:p w14:paraId="4CC5AE6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Κ</w:t>
      </w:r>
      <w:r>
        <w:rPr>
          <w:rFonts w:eastAsia="Times New Roman"/>
          <w:color w:val="212121"/>
          <w:szCs w:val="24"/>
        </w:rPr>
        <w:t xml:space="preserve">αι με αφορμή την τροπολογία για τη διάσπαση των δήμων να «τιμήσουμε» έναν από αυτούς τους γυρολόγους. </w:t>
      </w:r>
    </w:p>
    <w:p w14:paraId="4CC5AE7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Με πολύ ενδιαφέρον περίμενα την τοποθέτηση του κ. Ραγκούση. Μάταια όμως. Δεν εξέφρασε άποψη για την αλλαγή όπως όπως του χωροταξικού του «</w:t>
      </w:r>
      <w:r>
        <w:rPr>
          <w:rFonts w:eastAsia="Times New Roman"/>
          <w:color w:val="212121"/>
          <w:szCs w:val="24"/>
        </w:rPr>
        <w:t>ΚΑΛΛΙΚΡΑΤΗ</w:t>
      </w:r>
      <w:r>
        <w:rPr>
          <w:rFonts w:eastAsia="Times New Roman"/>
          <w:color w:val="212121"/>
          <w:szCs w:val="24"/>
        </w:rPr>
        <w:t xml:space="preserve">» σε </w:t>
      </w:r>
      <w:r>
        <w:rPr>
          <w:rFonts w:eastAsia="Times New Roman"/>
          <w:color w:val="212121"/>
          <w:szCs w:val="24"/>
        </w:rPr>
        <w:t xml:space="preserve">πέντε δήμους, χωρίς κριτήρια, χωρίς θεσμική λειτουργία, που επιβεβαιώνεται και από τη ρύθμιση που έρχεται με την τροπολογία να συγκροτηθεί επιτροπή η οποία θα εξετάσει τις υπόλοιπες ογδόντα εννέα περιπτώσεις. </w:t>
      </w:r>
    </w:p>
    <w:p w14:paraId="4CC5AE7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Ο κ. Ραγκούσης, που ως Υπουργός επέμενε να μην</w:t>
      </w:r>
      <w:r>
        <w:rPr>
          <w:rFonts w:eastAsia="Times New Roman"/>
          <w:color w:val="212121"/>
          <w:szCs w:val="24"/>
        </w:rPr>
        <w:t xml:space="preserve"> είναι δήμοι, παραδείγματος χάριν η Αλικαρνασσός, η Ρούβα, ο Ζαρός, το Τυμπάκι κ.λπ., τώρα ως συριζαίος γυρολόγος τι λέει; Πάλι στημένα επικοινωνιακά παιχνίδια, όπως αυτό που έπαιξε με το Καστέλι, που ενώ είχε αποφασίσει τι θα κάνει, το έβαλε υποτίθεται σε</w:t>
      </w:r>
      <w:r>
        <w:rPr>
          <w:rFonts w:eastAsia="Times New Roman"/>
          <w:color w:val="212121"/>
          <w:szCs w:val="24"/>
        </w:rPr>
        <w:t xml:space="preserve"> διαβούλευση!</w:t>
      </w:r>
    </w:p>
    <w:p w14:paraId="4CC5AE7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Και εσύ, κύριε Μιχελογιαννάκη, είπαμε να σε αφήσουμε στο απυρόβλητο λόγω ειδικών συνθηκών και σχέσεων, αλλά συ «ξιέσαι» και κουτοπόνηρα σκεπτόμενος έστειλες μήνυμα στις </w:t>
      </w:r>
      <w:r>
        <w:rPr>
          <w:rFonts w:eastAsia="Times New Roman"/>
          <w:color w:val="212121"/>
          <w:szCs w:val="24"/>
        </w:rPr>
        <w:lastRenderedPageBreak/>
        <w:t>τέσσερις δημοτικές ενότητες του Ηρακλείου ότι ενώ εσύ θέλεις να γίνουν δή</w:t>
      </w:r>
      <w:r>
        <w:rPr>
          <w:rFonts w:eastAsia="Times New Roman"/>
          <w:color w:val="212121"/>
          <w:szCs w:val="24"/>
        </w:rPr>
        <w:t>μοι, οι άλλοι, οι κομματικοί του ΣΥΡΙΖΑ δεν σε αφήνουν.</w:t>
      </w:r>
    </w:p>
    <w:p w14:paraId="4CC5AE7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Μα, στη Γέργερη όλοι μαζί δεν πίνατε τις ρακές και υποσχεθήκατε τον δήμο; Πλέον, Γιάννη, ούτε εσύ ούτε ο κ. Τσίπρας μπορείτε να κοροϊδεύετε κανέναν. Αν είναι διαφορετικά, μην ψηφίσεις το νομοσχέδιο κα</w:t>
      </w:r>
      <w:r>
        <w:rPr>
          <w:rFonts w:eastAsia="Times New Roman"/>
          <w:color w:val="212121"/>
          <w:szCs w:val="24"/>
        </w:rPr>
        <w:t xml:space="preserve">ι όχι την τροπολογία που είπες, γιατί στο κάτω κάτω η τροπολογία περιλαμβάνει δίκαιες ρυθμίσεις για την Κέρκυρα, την Κεφαλονιά, τη Σάμο, το Βελβεντό και θα μπορούσε στο μεγάλο νησί της Λέσβου να είναι και τρεις δήμοι ακόμα. Αντί, λοιπόν, να </w:t>
      </w:r>
      <w:r w:rsidRPr="003017E5">
        <w:rPr>
          <w:rFonts w:eastAsia="Times New Roman"/>
          <w:color w:val="212121"/>
          <w:szCs w:val="24"/>
        </w:rPr>
        <w:t>λειτουργείτε</w:t>
      </w:r>
      <w:r>
        <w:rPr>
          <w:rFonts w:eastAsia="Times New Roman"/>
          <w:color w:val="212121"/>
          <w:szCs w:val="24"/>
        </w:rPr>
        <w:t xml:space="preserve"> επικοινωνιακά, κοροϊδεύοντας τον ελληνικό λαό, μην ψηφίσεις το νομοσχέδιο.</w:t>
      </w:r>
    </w:p>
    <w:p w14:paraId="4CC5AE7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τροπολογία για την αλλαγή του τρόπου τιμολόγησης των φαρμάκων είναι μία ακόμα περίπτωση νομοθέτησης κατ’ εντολήν και μάλιστα εξυπηρέτησης συμφερόντων απέξω. Τα «</w:t>
      </w:r>
      <w:r>
        <w:rPr>
          <w:rFonts w:eastAsia="Times New Roman"/>
          <w:color w:val="212121"/>
          <w:szCs w:val="24"/>
          <w:lang w:val="en-US"/>
        </w:rPr>
        <w:t>delivery</w:t>
      </w:r>
      <w:r w:rsidRPr="00912BD9">
        <w:rPr>
          <w:rFonts w:eastAsia="Times New Roman"/>
          <w:color w:val="212121"/>
          <w:szCs w:val="24"/>
        </w:rPr>
        <w:t xml:space="preserve"> </w:t>
      </w:r>
      <w:r>
        <w:rPr>
          <w:rFonts w:eastAsia="Times New Roman"/>
          <w:color w:val="212121"/>
          <w:szCs w:val="24"/>
          <w:lang w:val="en-US"/>
        </w:rPr>
        <w:t>boys</w:t>
      </w:r>
      <w:r>
        <w:rPr>
          <w:rFonts w:eastAsia="Times New Roman"/>
          <w:color w:val="212121"/>
          <w:szCs w:val="24"/>
        </w:rPr>
        <w:t>» με</w:t>
      </w:r>
      <w:r>
        <w:rPr>
          <w:rFonts w:eastAsia="Times New Roman"/>
          <w:color w:val="212121"/>
          <w:szCs w:val="24"/>
        </w:rPr>
        <w:t xml:space="preserve"> αυτήν εξυπηρετούν απόλυτα τα συμφέροντα αυτά.</w:t>
      </w:r>
    </w:p>
    <w:p w14:paraId="4CC5AE7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Ελλάδα είναι χώρα αναφοράς. Επηρεάζει τις διεθνείς τιμές και η τροπολογία οδηγεί στην αύξησή τους. </w:t>
      </w:r>
    </w:p>
    <w:p w14:paraId="4CC5AE7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4473FF">
        <w:rPr>
          <w:rFonts w:eastAsia="Times New Roman"/>
          <w:color w:val="222222"/>
          <w:szCs w:val="24"/>
          <w:shd w:val="clear" w:color="auto" w:fill="FFFFFF"/>
        </w:rPr>
        <w:t>νομοσχέδιο</w:t>
      </w:r>
      <w:r>
        <w:rPr>
          <w:rFonts w:eastAsia="Times New Roman"/>
          <w:color w:val="222222"/>
          <w:szCs w:val="24"/>
          <w:shd w:val="clear" w:color="auto" w:fill="FFFFFF"/>
        </w:rPr>
        <w:t xml:space="preserve"> αφορά συνολικά στο πλαίσιο ρύθμισης για τις ιδιωτικές κλινικές, αλλά, αντί για κανόνες και θε</w:t>
      </w:r>
      <w:r>
        <w:rPr>
          <w:rFonts w:eastAsia="Times New Roman"/>
          <w:color w:val="222222"/>
          <w:szCs w:val="24"/>
          <w:shd w:val="clear" w:color="auto" w:fill="FFFFFF"/>
        </w:rPr>
        <w:t xml:space="preserve">σμική θωράκιση, νομοθετούνται τεχνάσματα προκειμένου να καταστήσουν ομήρους. Τα ανέλυσε, όμως, ο κ. Μπαργιώτας. </w:t>
      </w:r>
    </w:p>
    <w:p w14:paraId="4CC5AE7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θα αναφερθώ σε ένα θέμα που είδε το φως της δημοσιότητας για ένα δημόσιο νοσοκομείο. Οι υποδομές στα χειρουργεία στο Νοσοκομείο «Αττικόν» παραχωρούνται σε ιδιώτες γιατρούς, προκειμένου να γίνουν παράνομες επεμβάσεις με μαύρες προφανώς αμοιβές και αυτό </w:t>
      </w:r>
      <w:r>
        <w:rPr>
          <w:rFonts w:eastAsia="Times New Roman"/>
          <w:color w:val="222222"/>
          <w:szCs w:val="24"/>
          <w:shd w:val="clear" w:color="auto" w:fill="FFFFFF"/>
        </w:rPr>
        <w:t xml:space="preserve">θα πρέπει να αποτελέσει αντικείμενο του ΣΕΥΥΠ, του ίδιου του Υπουργού που πρέπει να παρέμβουν και να το εξετάσουν. </w:t>
      </w:r>
    </w:p>
    <w:p w14:paraId="4CC5AE7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φαίνεται ότι η ΥΠΕ, η διοίκηση του νοσοκομείου και άλλα διευθυντικά στελέχη κάνουν το κορόιδο αν δεν είναι στο κόλπο. Καταθέτω το δημο</w:t>
      </w:r>
      <w:r>
        <w:rPr>
          <w:rFonts w:eastAsia="Times New Roman"/>
          <w:color w:val="222222"/>
          <w:szCs w:val="24"/>
          <w:shd w:val="clear" w:color="auto" w:fill="FFFFFF"/>
        </w:rPr>
        <w:t xml:space="preserve">σίευμα. </w:t>
      </w:r>
    </w:p>
    <w:p w14:paraId="4CC5AE79" w14:textId="77777777" w:rsidR="005D719C" w:rsidRDefault="00627F40">
      <w:pPr>
        <w:spacing w:line="600" w:lineRule="auto"/>
        <w:ind w:firstLine="720"/>
        <w:jc w:val="both"/>
        <w:rPr>
          <w:rFonts w:eastAsia="Times New Roman"/>
          <w:szCs w:val="24"/>
        </w:rPr>
      </w:pPr>
      <w:r w:rsidRPr="00760F69">
        <w:rPr>
          <w:rFonts w:eastAsia="Times New Roman"/>
          <w:szCs w:val="24"/>
        </w:rPr>
        <w:lastRenderedPageBreak/>
        <w:t>(Στο σημείο αυτό ο Βουλευτής κ.</w:t>
      </w:r>
      <w:r>
        <w:rPr>
          <w:rFonts w:eastAsia="Times New Roman"/>
          <w:szCs w:val="24"/>
        </w:rPr>
        <w:t xml:space="preserve"> Βασίλειος Κεγκέρογλου καταθέτει για τα Πρακτικά το προαναφερθέν δημοσίευμα,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4CC5AE7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τους εργαζόμενους που έ</w:t>
      </w:r>
      <w:r>
        <w:rPr>
          <w:rFonts w:eastAsia="Times New Roman"/>
          <w:color w:val="222222"/>
          <w:szCs w:val="24"/>
          <w:shd w:val="clear" w:color="auto" w:fill="FFFFFF"/>
        </w:rPr>
        <w:t xml:space="preserve">χουν καταγγείλει αυτήν την μαύρη διαδικασία μέσα σε ένα δημόσιο νοσοκομείο. </w:t>
      </w:r>
    </w:p>
    <w:p w14:paraId="4CC5AE7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η τροπολογία του ΕΚΑΒ, την οποία και θα ψηφίσουμε, δεν περιλαμβάνει κάτι ουσιαστικό. Οι εργαζόμενοι μάς ενημέρωσαν ότι δεν υπάρχει διάταξη για το κριτήριο της επιπλέον μορι</w:t>
      </w:r>
      <w:r>
        <w:rPr>
          <w:rFonts w:eastAsia="Times New Roman"/>
          <w:color w:val="222222"/>
          <w:szCs w:val="24"/>
          <w:shd w:val="clear" w:color="auto" w:fill="FFFFFF"/>
        </w:rPr>
        <w:t xml:space="preserve">οδότησης για τις μεταθέσεις των διασωστών, των πληρωμάτων δηλαδή των ασθενοφόρων, που πραγματικά και αποδεδειγμένα εργάζονται στα ασθενοφόρα και στη διάσωση και όχι σε κάποια γραφεία. Το αυτονόητο δηλαδή δεν περιλαμβάνεται. Αλλάξτε το, </w:t>
      </w:r>
      <w:r w:rsidRPr="00D0050D">
        <w:rPr>
          <w:rFonts w:eastAsia="Times New Roman"/>
          <w:bCs/>
          <w:color w:val="222222"/>
          <w:shd w:val="clear" w:color="auto" w:fill="FFFFFF"/>
        </w:rPr>
        <w:t>κύριε Υπουργέ,</w:t>
      </w:r>
      <w:r>
        <w:rPr>
          <w:rFonts w:eastAsia="Times New Roman"/>
          <w:color w:val="222222"/>
          <w:szCs w:val="24"/>
          <w:shd w:val="clear" w:color="auto" w:fill="FFFFFF"/>
        </w:rPr>
        <w:t xml:space="preserve"> και ε</w:t>
      </w:r>
      <w:r>
        <w:rPr>
          <w:rFonts w:eastAsia="Times New Roman"/>
          <w:color w:val="222222"/>
          <w:szCs w:val="24"/>
          <w:shd w:val="clear" w:color="auto" w:fill="FFFFFF"/>
        </w:rPr>
        <w:t xml:space="preserve">ντάξτε μέσα τη ρύθμιση που ζητούν οι εργαζόμενοι. </w:t>
      </w:r>
    </w:p>
    <w:p w14:paraId="4CC5AE7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κύριοι συνάδελφοι, να πω ότι την ατζέντα της ανάπτυξης και της κοινωνικής δικαιοσύνης του βιώσιμου κοι</w:t>
      </w:r>
      <w:r>
        <w:rPr>
          <w:rFonts w:eastAsia="Times New Roman"/>
          <w:color w:val="222222"/>
          <w:szCs w:val="24"/>
          <w:shd w:val="clear" w:color="auto" w:fill="FFFFFF"/>
        </w:rPr>
        <w:lastRenderedPageBreak/>
        <w:t>νωνικού κράτους τη διαμορφώνει στη χώρα μας το Κίνημα Αλλαγής. Και με αυτήν απευθυνόμαστε</w:t>
      </w:r>
      <w:r>
        <w:rPr>
          <w:rFonts w:eastAsia="Times New Roman"/>
          <w:color w:val="222222"/>
          <w:szCs w:val="24"/>
          <w:shd w:val="clear" w:color="auto" w:fill="FFFFFF"/>
        </w:rPr>
        <w:t xml:space="preserve"> στους πολίτες ζητώντας ισχυρή εντολή για να αλλάξουν τα πράγματα από τις εκλογές και μετά. </w:t>
      </w:r>
    </w:p>
    <w:p w14:paraId="4CC5AE7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CC5AE7E" w14:textId="77777777" w:rsidR="005D719C" w:rsidRDefault="00627F4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4CC5AE7F" w14:textId="77777777" w:rsidR="005D719C" w:rsidRDefault="00627F40">
      <w:pPr>
        <w:spacing w:line="600" w:lineRule="auto"/>
        <w:ind w:firstLine="720"/>
        <w:jc w:val="both"/>
        <w:rPr>
          <w:rFonts w:eastAsia="Times New Roman"/>
          <w:color w:val="222222"/>
          <w:szCs w:val="24"/>
          <w:shd w:val="clear" w:color="auto" w:fill="FFFFFF"/>
        </w:rPr>
      </w:pPr>
      <w:r w:rsidRPr="00D0050D">
        <w:rPr>
          <w:rFonts w:eastAsia="Times New Roman"/>
          <w:b/>
          <w:bCs/>
          <w:color w:val="222222"/>
          <w:shd w:val="clear" w:color="auto" w:fill="FFFFFF"/>
        </w:rPr>
        <w:t>ΠΡΟΕΔΡΕΥΩΝ (Νικήτας Κακλαμάνης):</w:t>
      </w:r>
      <w:r w:rsidRPr="00D0050D">
        <w:rPr>
          <w:rFonts w:eastAsia="Times New Roman"/>
          <w:color w:val="222222"/>
          <w:szCs w:val="24"/>
          <w:shd w:val="clear" w:color="auto" w:fill="FFFFFF"/>
        </w:rPr>
        <w:t xml:space="preserve"> </w:t>
      </w:r>
      <w:r>
        <w:rPr>
          <w:rFonts w:eastAsia="Times New Roman"/>
          <w:color w:val="222222"/>
          <w:szCs w:val="24"/>
          <w:shd w:val="clear" w:color="auto" w:fill="FFFFFF"/>
        </w:rPr>
        <w:t xml:space="preserve"> Απλά τώρα, για να πειράξω λίγο τον φίλο μου Βασίλη Κεγκέρογλου, του υπενθυμίζω ότι μετά μανίας το τότε ΠΑΣΟΚ ψήφισε τον νόμο Ραγκούση, όταν όλοι της ΚΕΔΕ, συμπεριλαμβανομένου του Κουκουλόπουλου και του Αποστόλη Κοιμήση, λέγαμε αυτά που λες εσύ τώρα. </w:t>
      </w:r>
    </w:p>
    <w:p w14:paraId="4CC5AE80" w14:textId="77777777" w:rsidR="005D719C" w:rsidRDefault="00627F40">
      <w:pPr>
        <w:spacing w:line="600" w:lineRule="auto"/>
        <w:ind w:firstLine="720"/>
        <w:jc w:val="both"/>
        <w:rPr>
          <w:rFonts w:eastAsia="Times New Roman"/>
          <w:bCs/>
          <w:color w:val="222222"/>
          <w:shd w:val="clear" w:color="auto" w:fill="FFFFFF"/>
        </w:rPr>
      </w:pPr>
      <w:r w:rsidRPr="0099738E">
        <w:rPr>
          <w:rFonts w:eastAsia="Times New Roman"/>
          <w:b/>
          <w:color w:val="222222"/>
          <w:szCs w:val="24"/>
          <w:shd w:val="clear" w:color="auto" w:fill="FFFFFF"/>
        </w:rPr>
        <w:t>ΒΑΣΙ</w:t>
      </w:r>
      <w:r w:rsidRPr="0099738E">
        <w:rPr>
          <w:rFonts w:eastAsia="Times New Roman"/>
          <w:b/>
          <w:color w:val="222222"/>
          <w:szCs w:val="24"/>
          <w:shd w:val="clear" w:color="auto" w:fill="FFFFFF"/>
        </w:rPr>
        <w:t>ΛΕΙΟΣ ΚΕΓΚΕΡΟΓΛΟΥ:</w:t>
      </w:r>
      <w:r>
        <w:rPr>
          <w:rFonts w:eastAsia="Times New Roman"/>
          <w:color w:val="222222"/>
          <w:szCs w:val="24"/>
          <w:shd w:val="clear" w:color="auto" w:fill="FFFFFF"/>
        </w:rPr>
        <w:t xml:space="preserve"> Τον λόγο, </w:t>
      </w:r>
      <w:r w:rsidRPr="0099738E">
        <w:rPr>
          <w:rFonts w:eastAsia="Times New Roman"/>
          <w:bCs/>
          <w:color w:val="222222"/>
          <w:shd w:val="clear" w:color="auto" w:fill="FFFFFF"/>
        </w:rPr>
        <w:t>κύριε Πρόεδρε</w:t>
      </w:r>
      <w:r>
        <w:rPr>
          <w:rFonts w:eastAsia="Times New Roman"/>
          <w:bCs/>
          <w:color w:val="222222"/>
          <w:shd w:val="clear" w:color="auto" w:fill="FFFFFF"/>
        </w:rPr>
        <w:t>.</w:t>
      </w:r>
    </w:p>
    <w:p w14:paraId="4CC5AE81" w14:textId="77777777" w:rsidR="005D719C" w:rsidRDefault="00627F40">
      <w:pPr>
        <w:spacing w:line="600" w:lineRule="auto"/>
        <w:ind w:firstLine="720"/>
        <w:jc w:val="both"/>
        <w:rPr>
          <w:rFonts w:eastAsia="Times New Roman"/>
          <w:bCs/>
          <w:color w:val="222222"/>
          <w:shd w:val="clear" w:color="auto" w:fill="FFFFFF"/>
        </w:rPr>
      </w:pPr>
      <w:r w:rsidRPr="0099738E">
        <w:rPr>
          <w:rFonts w:eastAsia="Times New Roman"/>
          <w:b/>
          <w:bCs/>
          <w:color w:val="222222"/>
          <w:shd w:val="clear" w:color="auto" w:fill="FFFFFF"/>
        </w:rPr>
        <w:t>ΠΡΟΕΔΡΕΥΩΝ (Νικήτας Κακλαμάνης):</w:t>
      </w:r>
      <w:r w:rsidRPr="0099738E">
        <w:rPr>
          <w:rFonts w:eastAsia="Times New Roman"/>
          <w:bCs/>
          <w:color w:val="222222"/>
          <w:shd w:val="clear" w:color="auto" w:fill="FFFFFF"/>
        </w:rPr>
        <w:t xml:space="preserve"> </w:t>
      </w:r>
      <w:r>
        <w:rPr>
          <w:rFonts w:eastAsia="Times New Roman"/>
          <w:bCs/>
          <w:color w:val="222222"/>
          <w:shd w:val="clear" w:color="auto" w:fill="FFFFFF"/>
        </w:rPr>
        <w:t>Ορίστε, έχετε τον λόγο για ένα λεπτό.</w:t>
      </w:r>
    </w:p>
    <w:p w14:paraId="4CC5AE82" w14:textId="77777777" w:rsidR="005D719C" w:rsidRDefault="00627F40">
      <w:pPr>
        <w:spacing w:line="600" w:lineRule="auto"/>
        <w:ind w:firstLine="720"/>
        <w:jc w:val="both"/>
        <w:rPr>
          <w:rFonts w:eastAsia="Times New Roman"/>
          <w:color w:val="222222"/>
          <w:szCs w:val="24"/>
          <w:shd w:val="clear" w:color="auto" w:fill="FFFFFF"/>
        </w:rPr>
      </w:pPr>
      <w:r w:rsidRPr="0099738E">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 </w:t>
      </w:r>
    </w:p>
    <w:p w14:paraId="4CC5AE8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Προφανώς ο κ. Ραγκούσης είχε τη φαεινή ιδέα κι έβαλε σε ένα άρθρο, κατά το «ένα νόμο και έν</w:t>
      </w:r>
      <w:r>
        <w:rPr>
          <w:rFonts w:eastAsia="Times New Roman"/>
          <w:color w:val="222222"/>
          <w:szCs w:val="24"/>
          <w:shd w:val="clear" w:color="auto" w:fill="FFFFFF"/>
        </w:rPr>
        <w:t>α άρθρο», όλες τις περιοχές της χώρας κι αυτό δεν έδινε τη δυνατότητα της διαφοροποίησης στις περιπτώσεις που πραγματικά έπρεπε.</w:t>
      </w:r>
    </w:p>
    <w:p w14:paraId="4CC5AE8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λοιπόν, μετά την αξιολόγηση του </w:t>
      </w:r>
      <w:r>
        <w:rPr>
          <w:rFonts w:eastAsia="Times New Roman"/>
          <w:color w:val="222222"/>
          <w:szCs w:val="24"/>
          <w:shd w:val="clear" w:color="auto" w:fill="FFFFFF"/>
        </w:rPr>
        <w:t>«</w:t>
      </w:r>
      <w:r>
        <w:rPr>
          <w:rFonts w:eastAsia="Times New Roman"/>
          <w:color w:val="222222"/>
          <w:szCs w:val="24"/>
          <w:shd w:val="clear" w:color="auto" w:fill="FFFFFF"/>
        </w:rPr>
        <w:t>ΚΑΛΛΙΚΡΑΤΗ</w:t>
      </w:r>
      <w:r>
        <w:rPr>
          <w:rFonts w:eastAsia="Times New Roman"/>
          <w:color w:val="222222"/>
          <w:szCs w:val="24"/>
          <w:shd w:val="clear" w:color="auto" w:fill="FFFFFF"/>
        </w:rPr>
        <w:t>»</w:t>
      </w:r>
      <w:r>
        <w:rPr>
          <w:rFonts w:eastAsia="Times New Roman"/>
          <w:color w:val="222222"/>
          <w:szCs w:val="24"/>
          <w:shd w:val="clear" w:color="auto" w:fill="FFFFFF"/>
        </w:rPr>
        <w:t>, που φάνηκε στην πράξη τι πρέπει να αλλάξει, εδώ είμαστε, και ο ΣΥΡΙΖΑ οφείλ</w:t>
      </w:r>
      <w:r>
        <w:rPr>
          <w:rFonts w:eastAsia="Times New Roman"/>
          <w:color w:val="222222"/>
          <w:szCs w:val="24"/>
          <w:shd w:val="clear" w:color="auto" w:fill="FFFFFF"/>
        </w:rPr>
        <w:t xml:space="preserve">ει να τοποθετηθεί συνολικά. Εμείς θα είμαστε θετικοί στην τροπολογία. </w:t>
      </w:r>
    </w:p>
    <w:p w14:paraId="4CC5AE8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Αλλά προσέξτε, δεν θα καλύψουμε την Κυβέρνηση, αν δεν ψηφίσουμε συνολικά. </w:t>
      </w:r>
    </w:p>
    <w:p w14:paraId="4CC5AE86" w14:textId="77777777" w:rsidR="005D719C" w:rsidRDefault="00627F40">
      <w:pPr>
        <w:spacing w:line="600" w:lineRule="auto"/>
        <w:ind w:firstLine="720"/>
        <w:jc w:val="both"/>
        <w:rPr>
          <w:rFonts w:eastAsia="Times New Roman"/>
          <w:color w:val="222222"/>
          <w:szCs w:val="24"/>
          <w:shd w:val="clear" w:color="auto" w:fill="FFFFFF"/>
        </w:rPr>
      </w:pPr>
      <w:r w:rsidRPr="00275EDF">
        <w:rPr>
          <w:rFonts w:eastAsia="Times New Roman"/>
          <w:color w:val="222222"/>
          <w:szCs w:val="24"/>
          <w:shd w:val="clear" w:color="auto" w:fill="FFFFFF"/>
        </w:rPr>
        <w:t>Ευχαριστώ</w:t>
      </w:r>
      <w:r>
        <w:rPr>
          <w:rFonts w:eastAsia="Times New Roman"/>
          <w:color w:val="222222"/>
          <w:szCs w:val="24"/>
          <w:shd w:val="clear" w:color="auto" w:fill="FFFFFF"/>
        </w:rPr>
        <w:t>.</w:t>
      </w:r>
    </w:p>
    <w:p w14:paraId="4CC5AE87" w14:textId="77777777" w:rsidR="005D719C" w:rsidRDefault="00627F40">
      <w:pPr>
        <w:spacing w:line="600" w:lineRule="auto"/>
        <w:ind w:firstLine="720"/>
        <w:jc w:val="both"/>
        <w:rPr>
          <w:rFonts w:eastAsia="Times New Roman"/>
          <w:color w:val="222222"/>
          <w:szCs w:val="24"/>
          <w:shd w:val="clear" w:color="auto" w:fill="FFFFFF"/>
        </w:rPr>
      </w:pPr>
      <w:r w:rsidRPr="00275EDF">
        <w:rPr>
          <w:rFonts w:eastAsia="Times New Roman"/>
          <w:b/>
          <w:bCs/>
          <w:color w:val="222222"/>
          <w:shd w:val="clear" w:color="auto" w:fill="FFFFFF"/>
        </w:rPr>
        <w:t>ΠΡΟΕΔΡΕΥΩΝ (Νικήτας Κακλαμάνης):</w:t>
      </w:r>
      <w:r w:rsidRPr="00275EDF">
        <w:rPr>
          <w:rFonts w:eastAsia="Times New Roman"/>
          <w:color w:val="222222"/>
          <w:szCs w:val="24"/>
          <w:shd w:val="clear" w:color="auto" w:fill="FFFFFF"/>
        </w:rPr>
        <w:t xml:space="preserve"> </w:t>
      </w:r>
      <w:r>
        <w:rPr>
          <w:rFonts w:eastAsia="Times New Roman"/>
          <w:color w:val="222222"/>
          <w:szCs w:val="24"/>
          <w:shd w:val="clear" w:color="auto" w:fill="FFFFFF"/>
        </w:rPr>
        <w:t xml:space="preserve">Τώρα εγώ για άλλον </w:t>
      </w:r>
      <w:r w:rsidRPr="00275EDF">
        <w:rPr>
          <w:rFonts w:eastAsia="Times New Roman"/>
          <w:color w:val="222222"/>
          <w:szCs w:val="24"/>
          <w:shd w:val="clear" w:color="auto" w:fill="FFFFFF"/>
        </w:rPr>
        <w:t>λ</w:t>
      </w:r>
      <w:r>
        <w:rPr>
          <w:rFonts w:eastAsia="Times New Roman"/>
          <w:color w:val="222222"/>
          <w:szCs w:val="24"/>
          <w:shd w:val="clear" w:color="auto" w:fill="FFFFFF"/>
        </w:rPr>
        <w:t xml:space="preserve">όγο έδωσα τον λόγο. </w:t>
      </w:r>
    </w:p>
    <w:p w14:paraId="4CC5AE8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Εμένα την άποψή μου για τον κ. Ραγκούση την ξέρεις. </w:t>
      </w:r>
    </w:p>
    <w:p w14:paraId="4CC5AE8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Μαντά, έχετε τον λόγο. </w:t>
      </w:r>
    </w:p>
    <w:p w14:paraId="4CC5AE8A" w14:textId="77777777" w:rsidR="005D719C" w:rsidRDefault="00627F40">
      <w:pPr>
        <w:spacing w:line="600" w:lineRule="auto"/>
        <w:ind w:firstLine="720"/>
        <w:jc w:val="both"/>
        <w:rPr>
          <w:rFonts w:eastAsia="Times New Roman"/>
          <w:color w:val="222222"/>
          <w:szCs w:val="24"/>
          <w:shd w:val="clear" w:color="auto" w:fill="FFFFFF"/>
        </w:rPr>
      </w:pPr>
      <w:r w:rsidRPr="00275EDF">
        <w:rPr>
          <w:rFonts w:eastAsia="Times New Roman"/>
          <w:b/>
          <w:color w:val="222222"/>
          <w:szCs w:val="24"/>
          <w:shd w:val="clear" w:color="auto" w:fill="FFFFFF"/>
        </w:rPr>
        <w:t>ΧΡΗΣΤΟΣ ΜΑΝΤΑΣ:</w:t>
      </w:r>
      <w:r>
        <w:rPr>
          <w:rFonts w:eastAsia="Times New Roman"/>
          <w:color w:val="222222"/>
          <w:szCs w:val="24"/>
          <w:shd w:val="clear" w:color="auto" w:fill="FFFFFF"/>
        </w:rPr>
        <w:t xml:space="preserve"> Αφού λύσατε τα ζητήματα σας…</w:t>
      </w:r>
    </w:p>
    <w:p w14:paraId="4CC5AE8B" w14:textId="77777777" w:rsidR="005D719C" w:rsidRDefault="00627F40">
      <w:pPr>
        <w:spacing w:line="600" w:lineRule="auto"/>
        <w:ind w:firstLine="720"/>
        <w:jc w:val="both"/>
        <w:rPr>
          <w:rFonts w:eastAsia="Times New Roman"/>
          <w:color w:val="222222"/>
          <w:szCs w:val="24"/>
          <w:shd w:val="clear" w:color="auto" w:fill="FFFFFF"/>
        </w:rPr>
      </w:pPr>
      <w:r w:rsidRPr="00275EDF">
        <w:rPr>
          <w:rFonts w:eastAsia="Times New Roman"/>
          <w:b/>
          <w:bCs/>
          <w:color w:val="222222"/>
          <w:shd w:val="clear" w:color="auto" w:fill="FFFFFF"/>
        </w:rPr>
        <w:lastRenderedPageBreak/>
        <w:t>ΠΡΟΕΔΡΕΥΩΝ (Νικήτας Κακλαμάνης):</w:t>
      </w:r>
      <w:r w:rsidRPr="00275EDF">
        <w:rPr>
          <w:rFonts w:eastAsia="Times New Roman"/>
          <w:color w:val="222222"/>
          <w:szCs w:val="24"/>
          <w:shd w:val="clear" w:color="auto" w:fill="FFFFFF"/>
        </w:rPr>
        <w:t xml:space="preserve"> Την πολιτική μου άποψη, για να μην παρεξηγηθώ.</w:t>
      </w:r>
    </w:p>
    <w:p w14:paraId="4CC5AE8C" w14:textId="77777777" w:rsidR="005D719C" w:rsidRDefault="00627F40">
      <w:pPr>
        <w:spacing w:line="600" w:lineRule="auto"/>
        <w:ind w:firstLine="720"/>
        <w:jc w:val="both"/>
        <w:rPr>
          <w:rFonts w:eastAsia="Times New Roman"/>
          <w:color w:val="222222"/>
          <w:szCs w:val="24"/>
          <w:shd w:val="clear" w:color="auto" w:fill="FFFFFF"/>
        </w:rPr>
      </w:pPr>
      <w:r w:rsidRPr="00275EDF">
        <w:rPr>
          <w:rFonts w:eastAsia="Times New Roman"/>
          <w:b/>
          <w:color w:val="222222"/>
          <w:szCs w:val="24"/>
          <w:shd w:val="clear" w:color="auto" w:fill="FFFFFF"/>
        </w:rPr>
        <w:t>ΧΡΗΣΤΟΣ ΜΑΝΤΑΣ:</w:t>
      </w:r>
      <w:r>
        <w:rPr>
          <w:rFonts w:eastAsia="Times New Roman"/>
          <w:color w:val="222222"/>
          <w:szCs w:val="24"/>
          <w:shd w:val="clear" w:color="auto" w:fill="FFFFFF"/>
        </w:rPr>
        <w:t xml:space="preserve"> Νομίζω ότι κοντεύουμε πρ</w:t>
      </w:r>
      <w:r>
        <w:rPr>
          <w:rFonts w:eastAsia="Times New Roman"/>
          <w:color w:val="222222"/>
          <w:szCs w:val="24"/>
          <w:shd w:val="clear" w:color="auto" w:fill="FFFFFF"/>
        </w:rPr>
        <w:t xml:space="preserve">ος το τέλος μιας συζήτησης ενός σπουδαίου, κατά τη γνώμη μου, νομοσχεδίου, που σε λίγο θα γίνει νόμος του κράτους και αυτή η συζήτηση δεν γίνεται βεβαίως σε κενό. </w:t>
      </w:r>
    </w:p>
    <w:p w14:paraId="4CC5AE8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πω ενδεικτικά μόνο δύο κρίσιμα πράγματα των τελευταίων ημερών, ένα γενικό και ένα πιο ειδ</w:t>
      </w:r>
      <w:r>
        <w:rPr>
          <w:rFonts w:eastAsia="Times New Roman"/>
          <w:color w:val="222222"/>
          <w:szCs w:val="24"/>
          <w:shd w:val="clear" w:color="auto" w:fill="FFFFFF"/>
        </w:rPr>
        <w:t>ικό. Το γενικό είναι προφανώς η έξοδος στις αγορές μετά από το 2006, σχεδόν δώδεκα χρόνια, με κατάρριψη για μία ακόμη φορά της σειράς των επιχειρημάτων και των προβλέψεων του κ. Μητσοτάκη και της Νέας Δημοκρατίας περί παταγώδους αποτυχίας, όμως τελικά, των</w:t>
      </w:r>
      <w:r>
        <w:rPr>
          <w:rFonts w:eastAsia="Times New Roman"/>
          <w:color w:val="222222"/>
          <w:szCs w:val="24"/>
          <w:shd w:val="clear" w:color="auto" w:fill="FFFFFF"/>
        </w:rPr>
        <w:t xml:space="preserve"> προβλέψεων, </w:t>
      </w:r>
      <w:r w:rsidRPr="003A6A05">
        <w:rPr>
          <w:rFonts w:eastAsia="Times New Roman"/>
          <w:color w:val="222222"/>
          <w:szCs w:val="24"/>
          <w:shd w:val="clear" w:color="auto" w:fill="FFFFFF"/>
        </w:rPr>
        <w:t>γιατί</w:t>
      </w:r>
      <w:r>
        <w:rPr>
          <w:rFonts w:eastAsia="Times New Roman"/>
          <w:color w:val="222222"/>
          <w:szCs w:val="24"/>
          <w:shd w:val="clear" w:color="auto" w:fill="FFFFFF"/>
        </w:rPr>
        <w:t xml:space="preserve"> περί αυτού πρόκειται.</w:t>
      </w:r>
    </w:p>
    <w:p w14:paraId="4CC5AE8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 κανένας, μα κανένας πια, να πει ότι η χώρα δεν έχει πρόσβαση στις αγορές, μετά και την αναβάθμισή της από τους οίκους αξιολόγησης. Και αυτό είναι κρίσιμο στοιχείο για το μέλλον και των επενδύσεων και της </w:t>
      </w:r>
      <w:r>
        <w:rPr>
          <w:rFonts w:eastAsia="Times New Roman"/>
          <w:color w:val="222222"/>
          <w:szCs w:val="24"/>
          <w:shd w:val="clear" w:color="auto" w:fill="FFFFFF"/>
        </w:rPr>
        <w:t xml:space="preserve">οικονομικής ανάκαμψης της χώρας. </w:t>
      </w:r>
    </w:p>
    <w:p w14:paraId="4CC5AE8F"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lastRenderedPageBreak/>
        <w:t>Και ένα δεύτερο στοιχείο πάλι αυτές τις μέρες είναι η ανακοίνωση από την πλευρά των δύο υπουργείων, του Υπουργείου Υγείας και του Υπουργείου Διοικητικής Ανασυγκρότησης, των δέκα χιλιάδων προσλήψεων μόνιμων γιατρών και μόνι</w:t>
      </w:r>
      <w:r>
        <w:rPr>
          <w:rFonts w:eastAsia="Times New Roman"/>
          <w:color w:val="222222"/>
          <w:szCs w:val="24"/>
          <w:shd w:val="clear" w:color="auto" w:fill="FFFFFF"/>
        </w:rPr>
        <w:t>μου προσωπικού επαγγελματιών υγείας στα νοσοκομεία την επόμενη τετραετία με δυόμισι χιλιάδες προσλήψεις μέσα σε αυτή τη χρονιά.</w:t>
      </w:r>
    </w:p>
    <w:p w14:paraId="4CC5AE90" w14:textId="77777777" w:rsidR="005D719C" w:rsidRDefault="00627F40">
      <w:pPr>
        <w:spacing w:line="600" w:lineRule="auto"/>
        <w:ind w:firstLine="720"/>
        <w:jc w:val="both"/>
        <w:rPr>
          <w:rFonts w:eastAsia="Times New Roman"/>
          <w:szCs w:val="24"/>
        </w:rPr>
      </w:pPr>
      <w:r w:rsidRPr="00EC062F">
        <w:rPr>
          <w:rFonts w:eastAsia="Times New Roman"/>
          <w:szCs w:val="24"/>
        </w:rPr>
        <w:t>Αυτές είναι</w:t>
      </w:r>
      <w:r>
        <w:rPr>
          <w:rFonts w:eastAsia="Times New Roman"/>
          <w:szCs w:val="24"/>
        </w:rPr>
        <w:t xml:space="preserve"> </w:t>
      </w:r>
      <w:r w:rsidRPr="00EC062F">
        <w:rPr>
          <w:rFonts w:eastAsia="Times New Roman"/>
          <w:szCs w:val="24"/>
        </w:rPr>
        <w:t>θεμελιακές παρεμβάσεις</w:t>
      </w:r>
      <w:r w:rsidRPr="00370D71">
        <w:rPr>
          <w:rFonts w:eastAsia="Times New Roman"/>
          <w:szCs w:val="24"/>
        </w:rPr>
        <w:t>,</w:t>
      </w:r>
      <w:r w:rsidRPr="00EC062F">
        <w:rPr>
          <w:rFonts w:eastAsia="Times New Roman"/>
          <w:szCs w:val="24"/>
        </w:rPr>
        <w:t xml:space="preserve"> οι οποίες δείχνουν </w:t>
      </w:r>
      <w:r>
        <w:rPr>
          <w:rFonts w:eastAsia="Times New Roman"/>
          <w:szCs w:val="24"/>
        </w:rPr>
        <w:t>α</w:t>
      </w:r>
      <w:r w:rsidRPr="00EC062F">
        <w:rPr>
          <w:rFonts w:eastAsia="Times New Roman"/>
          <w:szCs w:val="24"/>
        </w:rPr>
        <w:t>κριβώς αυτό</w:t>
      </w:r>
      <w:r>
        <w:rPr>
          <w:rFonts w:eastAsia="Times New Roman"/>
          <w:szCs w:val="24"/>
        </w:rPr>
        <w:t>ν</w:t>
      </w:r>
      <w:r w:rsidRPr="00EC062F">
        <w:rPr>
          <w:rFonts w:eastAsia="Times New Roman"/>
          <w:szCs w:val="24"/>
        </w:rPr>
        <w:t xml:space="preserve"> τον προσανατολισμό που έχουμε και </w:t>
      </w:r>
      <w:r>
        <w:rPr>
          <w:rFonts w:eastAsia="Times New Roman"/>
          <w:szCs w:val="24"/>
        </w:rPr>
        <w:t xml:space="preserve">δεν </w:t>
      </w:r>
      <w:r w:rsidRPr="00EC062F">
        <w:rPr>
          <w:rFonts w:eastAsia="Times New Roman"/>
          <w:szCs w:val="24"/>
        </w:rPr>
        <w:t>τον κρ</w:t>
      </w:r>
      <w:r>
        <w:rPr>
          <w:rFonts w:eastAsia="Times New Roman"/>
          <w:szCs w:val="24"/>
        </w:rPr>
        <w:t>ύβουμε καθόλου,</w:t>
      </w:r>
      <w:r>
        <w:rPr>
          <w:rFonts w:eastAsia="Times New Roman"/>
          <w:szCs w:val="24"/>
        </w:rPr>
        <w:t xml:space="preserve"> β</w:t>
      </w:r>
      <w:r w:rsidRPr="00EC062F">
        <w:rPr>
          <w:rFonts w:eastAsia="Times New Roman"/>
          <w:szCs w:val="24"/>
        </w:rPr>
        <w:t>εβαίως</w:t>
      </w:r>
      <w:r>
        <w:rPr>
          <w:rFonts w:eastAsia="Times New Roman"/>
          <w:szCs w:val="24"/>
        </w:rPr>
        <w:t>. Δ</w:t>
      </w:r>
      <w:r w:rsidRPr="00EC062F">
        <w:rPr>
          <w:rFonts w:eastAsia="Times New Roman"/>
          <w:szCs w:val="24"/>
        </w:rPr>
        <w:t>ιότι είναι απολύτως σαφές ότι αυτή η παράταξη</w:t>
      </w:r>
      <w:r>
        <w:rPr>
          <w:rFonts w:eastAsia="Times New Roman"/>
          <w:szCs w:val="24"/>
        </w:rPr>
        <w:t>,</w:t>
      </w:r>
      <w:r w:rsidRPr="00EC062F">
        <w:rPr>
          <w:rFonts w:eastAsia="Times New Roman"/>
          <w:szCs w:val="24"/>
        </w:rPr>
        <w:t xml:space="preserve"> ο ΣΥΡΙΖΑ</w:t>
      </w:r>
      <w:r>
        <w:rPr>
          <w:rFonts w:eastAsia="Times New Roman"/>
          <w:szCs w:val="24"/>
        </w:rPr>
        <w:t>,</w:t>
      </w:r>
      <w:r w:rsidRPr="00EC062F">
        <w:rPr>
          <w:rFonts w:eastAsia="Times New Roman"/>
          <w:szCs w:val="24"/>
        </w:rPr>
        <w:t xml:space="preserve"> έχει σταθερό προσανατολισμό σε ένα διευρυμένο δημόσιο ποιοτικό κοινωνικό σύστημα υγείας</w:t>
      </w:r>
      <w:r>
        <w:rPr>
          <w:rFonts w:eastAsia="Times New Roman"/>
          <w:szCs w:val="24"/>
        </w:rPr>
        <w:t>. Α</w:t>
      </w:r>
      <w:r w:rsidRPr="00EC062F">
        <w:rPr>
          <w:rFonts w:eastAsia="Times New Roman"/>
          <w:szCs w:val="24"/>
        </w:rPr>
        <w:t>ντιλαμβάνεται το</w:t>
      </w:r>
      <w:r>
        <w:rPr>
          <w:rFonts w:eastAsia="Times New Roman"/>
          <w:szCs w:val="24"/>
        </w:rPr>
        <w:t>ν</w:t>
      </w:r>
      <w:r w:rsidRPr="00EC062F">
        <w:rPr>
          <w:rFonts w:eastAsia="Times New Roman"/>
          <w:szCs w:val="24"/>
        </w:rPr>
        <w:t xml:space="preserve"> ρόλο </w:t>
      </w:r>
      <w:r>
        <w:rPr>
          <w:rFonts w:eastAsia="Times New Roman"/>
          <w:szCs w:val="24"/>
        </w:rPr>
        <w:t xml:space="preserve">της ιδιωτικής υγείας </w:t>
      </w:r>
      <w:r w:rsidRPr="00EC062F">
        <w:rPr>
          <w:rFonts w:eastAsia="Times New Roman"/>
          <w:szCs w:val="24"/>
        </w:rPr>
        <w:t xml:space="preserve">μέσα από τρόπους </w:t>
      </w:r>
      <w:r>
        <w:rPr>
          <w:rFonts w:eastAsia="Times New Roman"/>
          <w:szCs w:val="24"/>
        </w:rPr>
        <w:t>σ</w:t>
      </w:r>
      <w:r w:rsidRPr="00EC062F">
        <w:rPr>
          <w:rFonts w:eastAsia="Times New Roman"/>
          <w:szCs w:val="24"/>
        </w:rPr>
        <w:t xml:space="preserve">αν αυτόν που κάνει με τη ρύθμιση ενός </w:t>
      </w:r>
      <w:r>
        <w:rPr>
          <w:rFonts w:eastAsia="Times New Roman"/>
          <w:szCs w:val="24"/>
        </w:rPr>
        <w:t>άναρχου τοπίου -</w:t>
      </w:r>
      <w:r w:rsidRPr="00EC062F">
        <w:rPr>
          <w:rFonts w:eastAsia="Times New Roman"/>
          <w:szCs w:val="24"/>
        </w:rPr>
        <w:t>αυτό το παραδέχονται άπαντες</w:t>
      </w:r>
      <w:r>
        <w:rPr>
          <w:rFonts w:eastAsia="Times New Roman"/>
          <w:szCs w:val="24"/>
        </w:rPr>
        <w:t>-</w:t>
      </w:r>
      <w:r w:rsidRPr="00EC062F">
        <w:rPr>
          <w:rFonts w:eastAsia="Times New Roman"/>
          <w:szCs w:val="24"/>
        </w:rPr>
        <w:t xml:space="preserve"> στο θέμα των ιδιωτικών κλινικών</w:t>
      </w:r>
      <w:r>
        <w:rPr>
          <w:rFonts w:eastAsia="Times New Roman"/>
          <w:szCs w:val="24"/>
        </w:rPr>
        <w:t xml:space="preserve">. </w:t>
      </w:r>
    </w:p>
    <w:p w14:paraId="4CC5AE91" w14:textId="77777777" w:rsidR="005D719C" w:rsidRDefault="00627F40">
      <w:pPr>
        <w:spacing w:line="600" w:lineRule="auto"/>
        <w:ind w:firstLine="720"/>
        <w:jc w:val="both"/>
        <w:rPr>
          <w:rFonts w:eastAsia="Times New Roman"/>
          <w:szCs w:val="24"/>
        </w:rPr>
      </w:pPr>
      <w:r>
        <w:rPr>
          <w:rFonts w:eastAsia="Times New Roman"/>
          <w:szCs w:val="24"/>
        </w:rPr>
        <w:t>Σ</w:t>
      </w:r>
      <w:r w:rsidRPr="00EC062F">
        <w:rPr>
          <w:rFonts w:eastAsia="Times New Roman"/>
          <w:szCs w:val="24"/>
        </w:rPr>
        <w:t>το θέμα των ιδιωτικών κλινικών νομίζω ότι όλοι και όλες θα συμφωνήσουμε ότι μπαίνει</w:t>
      </w:r>
      <w:r>
        <w:rPr>
          <w:rFonts w:eastAsia="Times New Roman"/>
          <w:szCs w:val="24"/>
        </w:rPr>
        <w:t>,</w:t>
      </w:r>
      <w:r w:rsidRPr="00EC062F">
        <w:rPr>
          <w:rFonts w:eastAsia="Times New Roman"/>
          <w:szCs w:val="24"/>
        </w:rPr>
        <w:t xml:space="preserve"> επιτέλους</w:t>
      </w:r>
      <w:r>
        <w:rPr>
          <w:rFonts w:eastAsia="Times New Roman"/>
          <w:szCs w:val="24"/>
        </w:rPr>
        <w:t>,</w:t>
      </w:r>
      <w:r w:rsidRPr="00EC062F">
        <w:rPr>
          <w:rFonts w:eastAsia="Times New Roman"/>
          <w:szCs w:val="24"/>
        </w:rPr>
        <w:t xml:space="preserve"> μ</w:t>
      </w:r>
      <w:r>
        <w:rPr>
          <w:rFonts w:eastAsia="Times New Roman"/>
          <w:szCs w:val="24"/>
        </w:rPr>
        <w:t>ι</w:t>
      </w:r>
      <w:r w:rsidRPr="00EC062F">
        <w:rPr>
          <w:rFonts w:eastAsia="Times New Roman"/>
          <w:szCs w:val="24"/>
        </w:rPr>
        <w:t>α σειρά με διαφανή κριτήρια</w:t>
      </w:r>
      <w:r>
        <w:rPr>
          <w:rFonts w:eastAsia="Times New Roman"/>
          <w:szCs w:val="24"/>
        </w:rPr>
        <w:t>, χωρίς να</w:t>
      </w:r>
      <w:r w:rsidRPr="00EC062F">
        <w:rPr>
          <w:rFonts w:eastAsia="Times New Roman"/>
          <w:szCs w:val="24"/>
        </w:rPr>
        <w:t xml:space="preserve"> βάζει σε </w:t>
      </w:r>
      <w:r>
        <w:rPr>
          <w:rFonts w:eastAsia="Times New Roman"/>
          <w:szCs w:val="24"/>
        </w:rPr>
        <w:t>π</w:t>
      </w:r>
      <w:r w:rsidRPr="00EC062F">
        <w:rPr>
          <w:rFonts w:eastAsia="Times New Roman"/>
          <w:szCs w:val="24"/>
        </w:rPr>
        <w:t>εριπέτειες αυτούς που ήδη έχουν πάρει νόμιμες άδειες</w:t>
      </w:r>
      <w:r>
        <w:rPr>
          <w:rFonts w:eastAsia="Times New Roman"/>
          <w:szCs w:val="24"/>
        </w:rPr>
        <w:t>,</w:t>
      </w:r>
      <w:r w:rsidRPr="00EC062F">
        <w:rPr>
          <w:rFonts w:eastAsia="Times New Roman"/>
          <w:szCs w:val="24"/>
        </w:rPr>
        <w:t xml:space="preserve"> αλλά βάζοντας ένα </w:t>
      </w:r>
      <w:r>
        <w:rPr>
          <w:rFonts w:eastAsia="Times New Roman"/>
          <w:szCs w:val="24"/>
        </w:rPr>
        <w:t>π</w:t>
      </w:r>
      <w:r w:rsidRPr="00EC062F">
        <w:rPr>
          <w:rFonts w:eastAsia="Times New Roman"/>
          <w:szCs w:val="24"/>
        </w:rPr>
        <w:t>λαίσιο πάρα</w:t>
      </w:r>
      <w:r>
        <w:rPr>
          <w:rFonts w:eastAsia="Times New Roman"/>
          <w:szCs w:val="24"/>
        </w:rPr>
        <w:t>-</w:t>
      </w:r>
      <w:r w:rsidRPr="00EC062F">
        <w:rPr>
          <w:rFonts w:eastAsia="Times New Roman"/>
          <w:szCs w:val="24"/>
        </w:rPr>
        <w:t>πάρα πολύ συγκεκριμένο</w:t>
      </w:r>
      <w:r>
        <w:rPr>
          <w:rFonts w:eastAsia="Times New Roman"/>
          <w:szCs w:val="24"/>
        </w:rPr>
        <w:t>,</w:t>
      </w:r>
      <w:r w:rsidRPr="00EC062F">
        <w:rPr>
          <w:rFonts w:eastAsia="Times New Roman"/>
          <w:szCs w:val="24"/>
        </w:rPr>
        <w:t xml:space="preserve"> το οποίο νομίζω ότι θα βοηθήσει αυτό το </w:t>
      </w:r>
      <w:r w:rsidRPr="00EC062F">
        <w:rPr>
          <w:rFonts w:eastAsia="Times New Roman"/>
          <w:szCs w:val="24"/>
        </w:rPr>
        <w:lastRenderedPageBreak/>
        <w:t>κομμάτι που είναι συμπληρωματικό</w:t>
      </w:r>
      <w:r>
        <w:rPr>
          <w:rFonts w:eastAsia="Times New Roman"/>
          <w:szCs w:val="24"/>
        </w:rPr>
        <w:t>, κατά τη δική</w:t>
      </w:r>
      <w:r w:rsidRPr="00EC062F">
        <w:rPr>
          <w:rFonts w:eastAsia="Times New Roman"/>
          <w:szCs w:val="24"/>
        </w:rPr>
        <w:t xml:space="preserve"> μας γνώμη</w:t>
      </w:r>
      <w:r>
        <w:rPr>
          <w:rFonts w:eastAsia="Times New Roman"/>
          <w:szCs w:val="24"/>
        </w:rPr>
        <w:t>,</w:t>
      </w:r>
      <w:r w:rsidRPr="00EC062F">
        <w:rPr>
          <w:rFonts w:eastAsia="Times New Roman"/>
          <w:szCs w:val="24"/>
        </w:rPr>
        <w:t xml:space="preserve"> στο δημόσιο σύστημα υγείας να λειτουργ</w:t>
      </w:r>
      <w:r w:rsidRPr="00EC062F">
        <w:rPr>
          <w:rFonts w:eastAsia="Times New Roman"/>
          <w:szCs w:val="24"/>
        </w:rPr>
        <w:t xml:space="preserve">εί με </w:t>
      </w:r>
      <w:r>
        <w:rPr>
          <w:rFonts w:eastAsia="Times New Roman"/>
          <w:szCs w:val="24"/>
        </w:rPr>
        <w:t>ό</w:t>
      </w:r>
      <w:r w:rsidRPr="00EC062F">
        <w:rPr>
          <w:rFonts w:eastAsia="Times New Roman"/>
          <w:szCs w:val="24"/>
        </w:rPr>
        <w:t>ρους κανονικότητας</w:t>
      </w:r>
      <w:r>
        <w:rPr>
          <w:rFonts w:eastAsia="Times New Roman"/>
          <w:szCs w:val="24"/>
        </w:rPr>
        <w:t>.</w:t>
      </w:r>
    </w:p>
    <w:p w14:paraId="4CC5AE92" w14:textId="77777777" w:rsidR="005D719C" w:rsidRDefault="00627F40">
      <w:pPr>
        <w:spacing w:line="600" w:lineRule="auto"/>
        <w:ind w:firstLine="720"/>
        <w:jc w:val="both"/>
        <w:rPr>
          <w:rFonts w:eastAsia="Times New Roman"/>
          <w:szCs w:val="24"/>
        </w:rPr>
      </w:pPr>
      <w:r>
        <w:rPr>
          <w:rFonts w:eastAsia="Times New Roman"/>
          <w:szCs w:val="24"/>
        </w:rPr>
        <w:t>Ν</w:t>
      </w:r>
      <w:r w:rsidRPr="00EC062F">
        <w:rPr>
          <w:rFonts w:eastAsia="Times New Roman"/>
          <w:szCs w:val="24"/>
        </w:rPr>
        <w:t xml:space="preserve">ομίζω ότι έγινε και η απαραίτητη αλλαγή </w:t>
      </w:r>
      <w:r>
        <w:rPr>
          <w:rFonts w:eastAsia="Times New Roman"/>
          <w:szCs w:val="24"/>
        </w:rPr>
        <w:t>σε</w:t>
      </w:r>
      <w:r w:rsidRPr="00EC062F">
        <w:rPr>
          <w:rFonts w:eastAsia="Times New Roman"/>
          <w:szCs w:val="24"/>
        </w:rPr>
        <w:t xml:space="preserve"> αυτό που είχαμε μ</w:t>
      </w:r>
      <w:r>
        <w:rPr>
          <w:rFonts w:eastAsia="Times New Roman"/>
          <w:szCs w:val="24"/>
        </w:rPr>
        <w:t>ι</w:t>
      </w:r>
      <w:r w:rsidRPr="00EC062F">
        <w:rPr>
          <w:rFonts w:eastAsia="Times New Roman"/>
          <w:szCs w:val="24"/>
        </w:rPr>
        <w:t>α συζήτηση</w:t>
      </w:r>
      <w:r>
        <w:rPr>
          <w:rFonts w:eastAsia="Times New Roman"/>
          <w:szCs w:val="24"/>
        </w:rPr>
        <w:t>,</w:t>
      </w:r>
      <w:r w:rsidRPr="00EC062F">
        <w:rPr>
          <w:rFonts w:eastAsia="Times New Roman"/>
          <w:szCs w:val="24"/>
        </w:rPr>
        <w:t xml:space="preserve"> σε σχέση με το </w:t>
      </w:r>
      <w:r>
        <w:rPr>
          <w:rFonts w:eastAsia="Times New Roman"/>
          <w:szCs w:val="24"/>
        </w:rPr>
        <w:t>π</w:t>
      </w:r>
      <w:r w:rsidRPr="00EC062F">
        <w:rPr>
          <w:rFonts w:eastAsia="Times New Roman"/>
          <w:szCs w:val="24"/>
        </w:rPr>
        <w:t>οιοι έχουν δικαίωμα ή μ</w:t>
      </w:r>
      <w:r>
        <w:rPr>
          <w:rFonts w:eastAsia="Times New Roman"/>
          <w:szCs w:val="24"/>
        </w:rPr>
        <w:t>άλλον για τους αποκλεισμούς αυτώ</w:t>
      </w:r>
      <w:r w:rsidRPr="00EC062F">
        <w:rPr>
          <w:rFonts w:eastAsia="Times New Roman"/>
          <w:szCs w:val="24"/>
        </w:rPr>
        <w:t>ν που δεν μπορούν να ιδρύσουν ιδιωτικές κλινικές</w:t>
      </w:r>
      <w:r>
        <w:rPr>
          <w:rFonts w:eastAsia="Times New Roman"/>
          <w:szCs w:val="24"/>
        </w:rPr>
        <w:t>. Σ</w:t>
      </w:r>
      <w:r w:rsidRPr="00EC062F">
        <w:rPr>
          <w:rFonts w:eastAsia="Times New Roman"/>
          <w:szCs w:val="24"/>
        </w:rPr>
        <w:t>τις νομοτεχνικές βελτιώσεις</w:t>
      </w:r>
      <w:r>
        <w:rPr>
          <w:rFonts w:eastAsia="Times New Roman"/>
          <w:szCs w:val="24"/>
        </w:rPr>
        <w:t>,</w:t>
      </w:r>
      <w:r w:rsidRPr="00EC062F">
        <w:rPr>
          <w:rFonts w:eastAsia="Times New Roman"/>
          <w:szCs w:val="24"/>
        </w:rPr>
        <w:t xml:space="preserve"> </w:t>
      </w:r>
      <w:r>
        <w:rPr>
          <w:rFonts w:eastAsia="Times New Roman"/>
          <w:szCs w:val="24"/>
        </w:rPr>
        <w:t>όποι</w:t>
      </w:r>
      <w:r>
        <w:rPr>
          <w:rFonts w:eastAsia="Times New Roman"/>
          <w:szCs w:val="24"/>
        </w:rPr>
        <w:t xml:space="preserve">ος </w:t>
      </w:r>
      <w:r w:rsidRPr="00EC062F">
        <w:rPr>
          <w:rFonts w:eastAsia="Times New Roman"/>
          <w:szCs w:val="24"/>
        </w:rPr>
        <w:t>το έχει προσέξει</w:t>
      </w:r>
      <w:r>
        <w:rPr>
          <w:rFonts w:eastAsia="Times New Roman"/>
          <w:szCs w:val="24"/>
        </w:rPr>
        <w:t>,</w:t>
      </w:r>
      <w:r w:rsidRPr="00EC062F">
        <w:rPr>
          <w:rFonts w:eastAsia="Times New Roman"/>
          <w:szCs w:val="24"/>
        </w:rPr>
        <w:t xml:space="preserve"> υπάρχει </w:t>
      </w:r>
      <w:r>
        <w:rPr>
          <w:rFonts w:eastAsia="Times New Roman"/>
          <w:szCs w:val="24"/>
        </w:rPr>
        <w:t>μια</w:t>
      </w:r>
      <w:r w:rsidRPr="00EC062F">
        <w:rPr>
          <w:rFonts w:eastAsia="Times New Roman"/>
          <w:szCs w:val="24"/>
        </w:rPr>
        <w:t xml:space="preserve"> αλλαγή στο άρθρο 3</w:t>
      </w:r>
      <w:r>
        <w:rPr>
          <w:rFonts w:eastAsia="Times New Roman"/>
          <w:szCs w:val="24"/>
        </w:rPr>
        <w:t>,</w:t>
      </w:r>
      <w:r w:rsidRPr="00EC062F">
        <w:rPr>
          <w:rFonts w:eastAsia="Times New Roman"/>
          <w:szCs w:val="24"/>
        </w:rPr>
        <w:t xml:space="preserve"> που συζητήθηκε πολύ</w:t>
      </w:r>
      <w:r>
        <w:rPr>
          <w:rFonts w:eastAsia="Times New Roman"/>
          <w:szCs w:val="24"/>
        </w:rPr>
        <w:t>,</w:t>
      </w:r>
      <w:r w:rsidRPr="00EC062F">
        <w:rPr>
          <w:rFonts w:eastAsia="Times New Roman"/>
          <w:szCs w:val="24"/>
        </w:rPr>
        <w:t xml:space="preserve"> έτσι ώστε αυτά τα πλημμελήματα να προσδιορίζονται πολύ </w:t>
      </w:r>
      <w:r>
        <w:rPr>
          <w:rFonts w:eastAsia="Times New Roman"/>
          <w:szCs w:val="24"/>
        </w:rPr>
        <w:t>σ</w:t>
      </w:r>
      <w:r w:rsidRPr="00EC062F">
        <w:rPr>
          <w:rFonts w:eastAsia="Times New Roman"/>
          <w:szCs w:val="24"/>
        </w:rPr>
        <w:t xml:space="preserve">υγκεκριμένα με </w:t>
      </w:r>
      <w:r>
        <w:rPr>
          <w:rFonts w:eastAsia="Times New Roman"/>
          <w:szCs w:val="24"/>
        </w:rPr>
        <w:t>μια</w:t>
      </w:r>
      <w:r w:rsidRPr="00EC062F">
        <w:rPr>
          <w:rFonts w:eastAsia="Times New Roman"/>
          <w:szCs w:val="24"/>
        </w:rPr>
        <w:t xml:space="preserve"> αναφορά σε ένα</w:t>
      </w:r>
      <w:r>
        <w:rPr>
          <w:rFonts w:eastAsia="Times New Roman"/>
          <w:szCs w:val="24"/>
        </w:rPr>
        <w:t>ν</w:t>
      </w:r>
      <w:r w:rsidRPr="00EC062F">
        <w:rPr>
          <w:rFonts w:eastAsia="Times New Roman"/>
          <w:szCs w:val="24"/>
        </w:rPr>
        <w:t xml:space="preserve"> νόμο και σε </w:t>
      </w:r>
      <w:r>
        <w:rPr>
          <w:rFonts w:eastAsia="Times New Roman"/>
          <w:szCs w:val="24"/>
        </w:rPr>
        <w:t>μια</w:t>
      </w:r>
      <w:r w:rsidRPr="00EC062F">
        <w:rPr>
          <w:rFonts w:eastAsia="Times New Roman"/>
          <w:szCs w:val="24"/>
        </w:rPr>
        <w:t xml:space="preserve"> παράγραφ</w:t>
      </w:r>
      <w:r>
        <w:rPr>
          <w:rFonts w:eastAsia="Times New Roman"/>
          <w:szCs w:val="24"/>
        </w:rPr>
        <w:t xml:space="preserve">ο 8 του </w:t>
      </w:r>
      <w:r>
        <w:rPr>
          <w:rFonts w:eastAsia="Times New Roman"/>
          <w:szCs w:val="24"/>
        </w:rPr>
        <w:t>ν.</w:t>
      </w:r>
      <w:r>
        <w:rPr>
          <w:rFonts w:eastAsia="Times New Roman"/>
          <w:szCs w:val="24"/>
        </w:rPr>
        <w:t>3528/</w:t>
      </w:r>
      <w:r w:rsidRPr="00EC062F">
        <w:rPr>
          <w:rFonts w:eastAsia="Times New Roman"/>
          <w:szCs w:val="24"/>
        </w:rPr>
        <w:t>2007</w:t>
      </w:r>
      <w:r>
        <w:rPr>
          <w:rFonts w:eastAsia="Times New Roman"/>
          <w:szCs w:val="24"/>
        </w:rPr>
        <w:t>,</w:t>
      </w:r>
      <w:r w:rsidRPr="00EC062F">
        <w:rPr>
          <w:rFonts w:eastAsia="Times New Roman"/>
          <w:szCs w:val="24"/>
        </w:rPr>
        <w:t xml:space="preserve"> έτσι ώστε να είναι πολύ συγκεκριμένο το </w:t>
      </w:r>
      <w:r>
        <w:rPr>
          <w:rFonts w:eastAsia="Times New Roman"/>
          <w:szCs w:val="24"/>
        </w:rPr>
        <w:t>π</w:t>
      </w:r>
      <w:r w:rsidRPr="00EC062F">
        <w:rPr>
          <w:rFonts w:eastAsia="Times New Roman"/>
          <w:szCs w:val="24"/>
        </w:rPr>
        <w:t>λαίσι</w:t>
      </w:r>
      <w:r w:rsidRPr="00EC062F">
        <w:rPr>
          <w:rFonts w:eastAsia="Times New Roman"/>
          <w:szCs w:val="24"/>
        </w:rPr>
        <w:t>ο για τη ρύθμιση αυτή</w:t>
      </w:r>
      <w:r>
        <w:rPr>
          <w:rFonts w:eastAsia="Times New Roman"/>
          <w:szCs w:val="24"/>
        </w:rPr>
        <w:t>.</w:t>
      </w:r>
    </w:p>
    <w:p w14:paraId="4CC5AE93" w14:textId="77777777" w:rsidR="005D719C" w:rsidRDefault="00627F40">
      <w:pPr>
        <w:spacing w:line="600" w:lineRule="auto"/>
        <w:ind w:firstLine="720"/>
        <w:jc w:val="both"/>
        <w:rPr>
          <w:rFonts w:eastAsia="Times New Roman"/>
          <w:szCs w:val="24"/>
        </w:rPr>
      </w:pPr>
      <w:r>
        <w:rPr>
          <w:rFonts w:eastAsia="Times New Roman"/>
          <w:szCs w:val="24"/>
        </w:rPr>
        <w:t>Τ</w:t>
      </w:r>
      <w:r w:rsidRPr="00EC062F">
        <w:rPr>
          <w:rFonts w:eastAsia="Times New Roman"/>
          <w:szCs w:val="24"/>
        </w:rPr>
        <w:t>ώρα</w:t>
      </w:r>
      <w:r>
        <w:rPr>
          <w:rFonts w:eastAsia="Times New Roman"/>
          <w:szCs w:val="24"/>
        </w:rPr>
        <w:t xml:space="preserve">, </w:t>
      </w:r>
      <w:r>
        <w:rPr>
          <w:rFonts w:eastAsia="Times New Roman"/>
          <w:szCs w:val="24"/>
        </w:rPr>
        <w:t>σ’</w:t>
      </w:r>
      <w:r>
        <w:rPr>
          <w:rFonts w:eastAsia="Times New Roman"/>
          <w:szCs w:val="24"/>
        </w:rPr>
        <w:t xml:space="preserve"> αυτό το νομο</w:t>
      </w:r>
      <w:r w:rsidRPr="00EC062F">
        <w:rPr>
          <w:rFonts w:eastAsia="Times New Roman"/>
          <w:szCs w:val="24"/>
        </w:rPr>
        <w:t xml:space="preserve">σχέδιο γίνονται και άλλα σπουδαία πράγματα και θα </w:t>
      </w:r>
      <w:r>
        <w:rPr>
          <w:rFonts w:eastAsia="Times New Roman"/>
          <w:szCs w:val="24"/>
        </w:rPr>
        <w:t>ήθελα</w:t>
      </w:r>
      <w:r w:rsidRPr="00EC062F">
        <w:rPr>
          <w:rFonts w:eastAsia="Times New Roman"/>
          <w:szCs w:val="24"/>
        </w:rPr>
        <w:t xml:space="preserve"> να </w:t>
      </w:r>
      <w:r>
        <w:rPr>
          <w:rFonts w:eastAsia="Times New Roman"/>
          <w:szCs w:val="24"/>
        </w:rPr>
        <w:t xml:space="preserve">τα </w:t>
      </w:r>
      <w:r w:rsidRPr="00EC062F">
        <w:rPr>
          <w:rFonts w:eastAsia="Times New Roman"/>
          <w:szCs w:val="24"/>
        </w:rPr>
        <w:t>τονίσω</w:t>
      </w:r>
      <w:r>
        <w:rPr>
          <w:rFonts w:eastAsia="Times New Roman"/>
          <w:szCs w:val="24"/>
        </w:rPr>
        <w:t>,</w:t>
      </w:r>
      <w:r w:rsidRPr="00EC062F">
        <w:rPr>
          <w:rFonts w:eastAsia="Times New Roman"/>
          <w:szCs w:val="24"/>
        </w:rPr>
        <w:t xml:space="preserve"> προτού </w:t>
      </w:r>
      <w:r>
        <w:rPr>
          <w:rFonts w:eastAsia="Times New Roman"/>
          <w:szCs w:val="24"/>
        </w:rPr>
        <w:t>μπω</w:t>
      </w:r>
      <w:r w:rsidRPr="00EC062F">
        <w:rPr>
          <w:rFonts w:eastAsia="Times New Roman"/>
          <w:szCs w:val="24"/>
        </w:rPr>
        <w:t xml:space="preserve"> σε ορισμένα </w:t>
      </w:r>
      <w:r>
        <w:rPr>
          <w:rFonts w:eastAsia="Times New Roman"/>
          <w:szCs w:val="24"/>
        </w:rPr>
        <w:t>επί</w:t>
      </w:r>
      <w:r w:rsidRPr="00EC062F">
        <w:rPr>
          <w:rFonts w:eastAsia="Times New Roman"/>
          <w:szCs w:val="24"/>
        </w:rPr>
        <w:t>δικ</w:t>
      </w:r>
      <w:r>
        <w:rPr>
          <w:rFonts w:eastAsia="Times New Roman"/>
          <w:szCs w:val="24"/>
        </w:rPr>
        <w:t>α, για</w:t>
      </w:r>
      <w:r w:rsidRPr="00EC062F">
        <w:rPr>
          <w:rFonts w:eastAsia="Times New Roman"/>
          <w:szCs w:val="24"/>
        </w:rPr>
        <w:t xml:space="preserve"> τα οποία έγινε </w:t>
      </w:r>
      <w:r>
        <w:rPr>
          <w:rFonts w:eastAsia="Times New Roman"/>
          <w:szCs w:val="24"/>
        </w:rPr>
        <w:t>μια</w:t>
      </w:r>
      <w:r w:rsidRPr="00EC062F">
        <w:rPr>
          <w:rFonts w:eastAsia="Times New Roman"/>
          <w:szCs w:val="24"/>
        </w:rPr>
        <w:t xml:space="preserve"> κάποια συζήτηση</w:t>
      </w:r>
      <w:r>
        <w:rPr>
          <w:rFonts w:eastAsia="Times New Roman"/>
          <w:szCs w:val="24"/>
        </w:rPr>
        <w:t xml:space="preserve">, βεβαίως, με </w:t>
      </w:r>
      <w:r w:rsidRPr="00EC062F">
        <w:rPr>
          <w:rFonts w:eastAsia="Times New Roman"/>
          <w:szCs w:val="24"/>
        </w:rPr>
        <w:t>τελευταίο το θέμα του φαρμάκου</w:t>
      </w:r>
      <w:r>
        <w:rPr>
          <w:rFonts w:eastAsia="Times New Roman"/>
          <w:szCs w:val="24"/>
        </w:rPr>
        <w:t>,</w:t>
      </w:r>
      <w:r w:rsidRPr="00EC062F">
        <w:rPr>
          <w:rFonts w:eastAsia="Times New Roman"/>
          <w:szCs w:val="24"/>
        </w:rPr>
        <w:t xml:space="preserve"> στο οποίο θα αναφερθώ</w:t>
      </w:r>
      <w:r>
        <w:rPr>
          <w:rFonts w:eastAsia="Times New Roman"/>
          <w:szCs w:val="24"/>
        </w:rPr>
        <w:t>.</w:t>
      </w:r>
    </w:p>
    <w:p w14:paraId="4CC5AE94" w14:textId="77777777" w:rsidR="005D719C" w:rsidRDefault="00627F40">
      <w:pPr>
        <w:spacing w:line="600" w:lineRule="auto"/>
        <w:ind w:firstLine="720"/>
        <w:jc w:val="both"/>
        <w:rPr>
          <w:rFonts w:eastAsia="Times New Roman"/>
          <w:szCs w:val="24"/>
        </w:rPr>
      </w:pPr>
      <w:r>
        <w:rPr>
          <w:rFonts w:eastAsia="Times New Roman"/>
          <w:szCs w:val="24"/>
        </w:rPr>
        <w:lastRenderedPageBreak/>
        <w:t>Ι</w:t>
      </w:r>
      <w:r w:rsidRPr="00EC062F">
        <w:rPr>
          <w:rFonts w:eastAsia="Times New Roman"/>
          <w:szCs w:val="24"/>
        </w:rPr>
        <w:t>δρύεται ο Εθνικός Οργανισμός Δημόσιας Υγείας</w:t>
      </w:r>
      <w:r>
        <w:rPr>
          <w:rFonts w:eastAsia="Times New Roman"/>
          <w:szCs w:val="24"/>
        </w:rPr>
        <w:t>,</w:t>
      </w:r>
      <w:r w:rsidRPr="00EC062F">
        <w:rPr>
          <w:rFonts w:eastAsia="Times New Roman"/>
          <w:szCs w:val="24"/>
        </w:rPr>
        <w:t xml:space="preserve"> ένας οργανισμός</w:t>
      </w:r>
      <w:r>
        <w:rPr>
          <w:rFonts w:eastAsia="Times New Roman"/>
          <w:szCs w:val="24"/>
        </w:rPr>
        <w:t>,</w:t>
      </w:r>
      <w:r w:rsidRPr="00EC062F">
        <w:rPr>
          <w:rFonts w:eastAsia="Times New Roman"/>
          <w:szCs w:val="24"/>
        </w:rPr>
        <w:t xml:space="preserve"> που όπως και να το δει κανένας</w:t>
      </w:r>
      <w:r>
        <w:rPr>
          <w:rFonts w:eastAsia="Times New Roman"/>
          <w:szCs w:val="24"/>
        </w:rPr>
        <w:t>,</w:t>
      </w:r>
      <w:r w:rsidRPr="00EC062F">
        <w:rPr>
          <w:rFonts w:eastAsia="Times New Roman"/>
          <w:szCs w:val="24"/>
        </w:rPr>
        <w:t xml:space="preserve"> το κρίσιμο και ουσιαστικό στοιχείο είναι ότι </w:t>
      </w:r>
      <w:r>
        <w:rPr>
          <w:rFonts w:eastAsia="Times New Roman"/>
          <w:szCs w:val="24"/>
        </w:rPr>
        <w:t>πρώτον,</w:t>
      </w:r>
      <w:r w:rsidRPr="00EC062F">
        <w:rPr>
          <w:rFonts w:eastAsia="Times New Roman"/>
          <w:szCs w:val="24"/>
        </w:rPr>
        <w:t xml:space="preserve"> έχει πια </w:t>
      </w:r>
      <w:r>
        <w:rPr>
          <w:rFonts w:eastAsia="Times New Roman"/>
          <w:szCs w:val="24"/>
        </w:rPr>
        <w:t>μια</w:t>
      </w:r>
      <w:r w:rsidRPr="00EC062F">
        <w:rPr>
          <w:rFonts w:eastAsia="Times New Roman"/>
          <w:szCs w:val="24"/>
        </w:rPr>
        <w:t xml:space="preserve"> ολιστική πολιτική για τη δημόσια υγεία</w:t>
      </w:r>
      <w:r>
        <w:rPr>
          <w:rFonts w:eastAsia="Times New Roman"/>
          <w:szCs w:val="24"/>
        </w:rPr>
        <w:t xml:space="preserve"> και δεύτερον, έχει </w:t>
      </w:r>
      <w:r w:rsidRPr="00EC062F">
        <w:rPr>
          <w:rFonts w:eastAsia="Times New Roman"/>
          <w:szCs w:val="24"/>
        </w:rPr>
        <w:t>την απαραίτητη ευελιξία</w:t>
      </w:r>
      <w:r>
        <w:rPr>
          <w:rFonts w:eastAsia="Times New Roman"/>
          <w:szCs w:val="24"/>
        </w:rPr>
        <w:t xml:space="preserve">, </w:t>
      </w:r>
      <w:r w:rsidRPr="00EC062F">
        <w:rPr>
          <w:rFonts w:eastAsia="Times New Roman"/>
          <w:szCs w:val="24"/>
        </w:rPr>
        <w:t>στο άρθρο 54</w:t>
      </w:r>
      <w:r w:rsidRPr="00EC062F">
        <w:rPr>
          <w:rFonts w:eastAsia="Times New Roman"/>
          <w:szCs w:val="24"/>
        </w:rPr>
        <w:t xml:space="preserve"> προσδιορίζεται</w:t>
      </w:r>
      <w:r>
        <w:rPr>
          <w:rFonts w:eastAsia="Times New Roman"/>
          <w:szCs w:val="24"/>
        </w:rPr>
        <w:t xml:space="preserve"> αυτό,</w:t>
      </w:r>
      <w:r w:rsidRPr="00EC062F">
        <w:rPr>
          <w:rFonts w:eastAsia="Times New Roman"/>
          <w:szCs w:val="24"/>
        </w:rPr>
        <w:t xml:space="preserve"> έτσι ώστε όταν υπάρχει επείγουσα ανάγκη</w:t>
      </w:r>
      <w:r>
        <w:rPr>
          <w:rFonts w:eastAsia="Times New Roman"/>
          <w:szCs w:val="24"/>
        </w:rPr>
        <w:t xml:space="preserve"> -</w:t>
      </w:r>
      <w:r w:rsidRPr="00EC062F">
        <w:rPr>
          <w:rFonts w:eastAsia="Times New Roman"/>
          <w:szCs w:val="24"/>
        </w:rPr>
        <w:t>γιατί για αυτό κατηγορείται</w:t>
      </w:r>
      <w:r>
        <w:rPr>
          <w:rFonts w:eastAsia="Times New Roman"/>
          <w:szCs w:val="24"/>
        </w:rPr>
        <w:t>,</w:t>
      </w:r>
      <w:r w:rsidRPr="00EC062F">
        <w:rPr>
          <w:rFonts w:eastAsia="Times New Roman"/>
          <w:szCs w:val="24"/>
        </w:rPr>
        <w:t xml:space="preserve"> αν θέλετε</w:t>
      </w:r>
      <w:r>
        <w:rPr>
          <w:rFonts w:eastAsia="Times New Roman"/>
          <w:szCs w:val="24"/>
        </w:rPr>
        <w:t>,</w:t>
      </w:r>
      <w:r w:rsidRPr="00EC062F">
        <w:rPr>
          <w:rFonts w:eastAsia="Times New Roman"/>
          <w:szCs w:val="24"/>
        </w:rPr>
        <w:t xml:space="preserve"> αυτή η μεταρρύθμιση</w:t>
      </w:r>
      <w:r>
        <w:rPr>
          <w:rFonts w:eastAsia="Times New Roman"/>
          <w:szCs w:val="24"/>
        </w:rPr>
        <w:t>,</w:t>
      </w:r>
      <w:r w:rsidRPr="00EC062F">
        <w:rPr>
          <w:rFonts w:eastAsia="Times New Roman"/>
          <w:szCs w:val="24"/>
        </w:rPr>
        <w:t xml:space="preserve"> ότι </w:t>
      </w:r>
      <w:r>
        <w:rPr>
          <w:rFonts w:eastAsia="Times New Roman"/>
          <w:szCs w:val="24"/>
        </w:rPr>
        <w:t xml:space="preserve">δηλαδή </w:t>
      </w:r>
      <w:r w:rsidRPr="00EC062F">
        <w:rPr>
          <w:rFonts w:eastAsia="Times New Roman"/>
          <w:szCs w:val="24"/>
        </w:rPr>
        <w:t>είναι δύσκαμπτη</w:t>
      </w:r>
      <w:r>
        <w:rPr>
          <w:rFonts w:eastAsia="Times New Roman"/>
          <w:szCs w:val="24"/>
        </w:rPr>
        <w:t>, ότι είναι το ένα, το άλλο κ.λπ.-</w:t>
      </w:r>
      <w:r w:rsidRPr="00EC062F">
        <w:rPr>
          <w:rFonts w:eastAsia="Times New Roman"/>
          <w:szCs w:val="24"/>
        </w:rPr>
        <w:t xml:space="preserve"> να παρεμβαίνει άμεσα</w:t>
      </w:r>
      <w:r>
        <w:rPr>
          <w:rFonts w:eastAsia="Times New Roman"/>
          <w:szCs w:val="24"/>
        </w:rPr>
        <w:t>,</w:t>
      </w:r>
      <w:r w:rsidRPr="00EC062F">
        <w:rPr>
          <w:rFonts w:eastAsia="Times New Roman"/>
          <w:szCs w:val="24"/>
        </w:rPr>
        <w:t xml:space="preserve"> όταν χρειάζεται και όταν υπάρχει επείγουσα ανάγκη</w:t>
      </w:r>
      <w:r>
        <w:rPr>
          <w:rFonts w:eastAsia="Times New Roman"/>
          <w:szCs w:val="24"/>
        </w:rPr>
        <w:t>,</w:t>
      </w:r>
      <w:r w:rsidRPr="00EC062F">
        <w:rPr>
          <w:rFonts w:eastAsia="Times New Roman"/>
          <w:szCs w:val="24"/>
        </w:rPr>
        <w:t xml:space="preserve"> σε διάστημα μ</w:t>
      </w:r>
      <w:r>
        <w:rPr>
          <w:rFonts w:eastAsia="Times New Roman"/>
          <w:szCs w:val="24"/>
        </w:rPr>
        <w:t>ί</w:t>
      </w:r>
      <w:r w:rsidRPr="00EC062F">
        <w:rPr>
          <w:rFonts w:eastAsia="Times New Roman"/>
          <w:szCs w:val="24"/>
        </w:rPr>
        <w:t xml:space="preserve">ας </w:t>
      </w:r>
      <w:r>
        <w:rPr>
          <w:rFonts w:eastAsia="Times New Roman"/>
          <w:szCs w:val="24"/>
        </w:rPr>
        <w:t>η</w:t>
      </w:r>
      <w:r w:rsidRPr="00EC062F">
        <w:rPr>
          <w:rFonts w:eastAsia="Times New Roman"/>
          <w:szCs w:val="24"/>
        </w:rPr>
        <w:t>μέρας ή τριών ημερών</w:t>
      </w:r>
      <w:r>
        <w:rPr>
          <w:rFonts w:eastAsia="Times New Roman"/>
          <w:szCs w:val="24"/>
        </w:rPr>
        <w:t xml:space="preserve">, όπως το </w:t>
      </w:r>
      <w:r w:rsidRPr="00EC062F">
        <w:rPr>
          <w:rFonts w:eastAsia="Times New Roman"/>
          <w:szCs w:val="24"/>
        </w:rPr>
        <w:t>να παρθούν κάποια υλικά</w:t>
      </w:r>
      <w:r>
        <w:rPr>
          <w:rFonts w:eastAsia="Times New Roman"/>
          <w:szCs w:val="24"/>
        </w:rPr>
        <w:t>,</w:t>
      </w:r>
      <w:r w:rsidRPr="00EC062F">
        <w:rPr>
          <w:rFonts w:eastAsia="Times New Roman"/>
          <w:szCs w:val="24"/>
        </w:rPr>
        <w:t xml:space="preserve"> να γίνουν κάποιες παρεμβάσεις </w:t>
      </w:r>
      <w:r>
        <w:rPr>
          <w:rFonts w:eastAsia="Times New Roman"/>
          <w:szCs w:val="24"/>
        </w:rPr>
        <w:t>κ.λπ.</w:t>
      </w:r>
      <w:r>
        <w:rPr>
          <w:rFonts w:eastAsia="Times New Roman"/>
          <w:szCs w:val="24"/>
        </w:rPr>
        <w:t>.</w:t>
      </w:r>
      <w:r>
        <w:rPr>
          <w:rFonts w:eastAsia="Times New Roman"/>
          <w:szCs w:val="24"/>
        </w:rPr>
        <w:t xml:space="preserve"> Π</w:t>
      </w:r>
      <w:r w:rsidRPr="00EC062F">
        <w:rPr>
          <w:rFonts w:eastAsia="Times New Roman"/>
          <w:szCs w:val="24"/>
        </w:rPr>
        <w:t>ερί αυτού πρόκειται</w:t>
      </w:r>
      <w:r>
        <w:rPr>
          <w:rFonts w:eastAsia="Times New Roman"/>
          <w:szCs w:val="24"/>
        </w:rPr>
        <w:t xml:space="preserve">. </w:t>
      </w:r>
    </w:p>
    <w:p w14:paraId="4CC5AE95" w14:textId="77777777" w:rsidR="005D719C" w:rsidRDefault="00627F40">
      <w:pPr>
        <w:spacing w:line="600" w:lineRule="auto"/>
        <w:ind w:firstLine="720"/>
        <w:jc w:val="both"/>
        <w:rPr>
          <w:rFonts w:eastAsia="Times New Roman"/>
          <w:szCs w:val="24"/>
        </w:rPr>
      </w:pPr>
      <w:r>
        <w:rPr>
          <w:rFonts w:eastAsia="Times New Roman"/>
          <w:szCs w:val="24"/>
        </w:rPr>
        <w:t>Δί</w:t>
      </w:r>
      <w:r w:rsidRPr="00EC062F">
        <w:rPr>
          <w:rFonts w:eastAsia="Times New Roman"/>
          <w:szCs w:val="24"/>
        </w:rPr>
        <w:t>νεται</w:t>
      </w:r>
      <w:r>
        <w:rPr>
          <w:rFonts w:eastAsia="Times New Roman"/>
          <w:szCs w:val="24"/>
        </w:rPr>
        <w:t>,</w:t>
      </w:r>
      <w:r w:rsidRPr="00EC062F">
        <w:rPr>
          <w:rFonts w:eastAsia="Times New Roman"/>
          <w:szCs w:val="24"/>
        </w:rPr>
        <w:t xml:space="preserve"> λοιπόν</w:t>
      </w:r>
      <w:r>
        <w:rPr>
          <w:rFonts w:eastAsia="Times New Roman"/>
          <w:szCs w:val="24"/>
        </w:rPr>
        <w:t xml:space="preserve">, αυτή η δυνατότητα και νομίζω </w:t>
      </w:r>
      <w:r w:rsidRPr="00EC062F">
        <w:rPr>
          <w:rFonts w:eastAsia="Times New Roman"/>
          <w:szCs w:val="24"/>
        </w:rPr>
        <w:t>ότι γίνεται και η απαραίτητη θεσμική θωράκιση σε ένα πεδίο</w:t>
      </w:r>
      <w:r>
        <w:rPr>
          <w:rFonts w:eastAsia="Times New Roman"/>
          <w:szCs w:val="24"/>
        </w:rPr>
        <w:t>, το οποίο όλες</w:t>
      </w:r>
      <w:r w:rsidRPr="00EC062F">
        <w:rPr>
          <w:rFonts w:eastAsia="Times New Roman"/>
          <w:szCs w:val="24"/>
        </w:rPr>
        <w:t xml:space="preserve"> ο</w:t>
      </w:r>
      <w:r w:rsidRPr="00EC062F">
        <w:rPr>
          <w:rFonts w:eastAsia="Times New Roman"/>
          <w:szCs w:val="24"/>
        </w:rPr>
        <w:t xml:space="preserve">ι ενδείξεις δείχνουν ότι αποτέλεσε </w:t>
      </w:r>
      <w:r>
        <w:rPr>
          <w:rFonts w:eastAsia="Times New Roman"/>
          <w:szCs w:val="24"/>
        </w:rPr>
        <w:t>πιλοτικό πρόγραμμα διαφθοράς</w:t>
      </w:r>
      <w:r w:rsidRPr="00EC062F">
        <w:rPr>
          <w:rFonts w:eastAsia="Times New Roman"/>
          <w:szCs w:val="24"/>
        </w:rPr>
        <w:t xml:space="preserve"> στην προηγούμενη περίοδο</w:t>
      </w:r>
      <w:r>
        <w:rPr>
          <w:rFonts w:eastAsia="Times New Roman"/>
          <w:szCs w:val="24"/>
        </w:rPr>
        <w:t>,</w:t>
      </w:r>
      <w:r w:rsidRPr="00EC062F">
        <w:rPr>
          <w:rFonts w:eastAsia="Times New Roman"/>
          <w:szCs w:val="24"/>
        </w:rPr>
        <w:t xml:space="preserve"> το οποίο πήγε να πάρει </w:t>
      </w:r>
      <w:r>
        <w:rPr>
          <w:rFonts w:eastAsia="Times New Roman"/>
          <w:szCs w:val="24"/>
        </w:rPr>
        <w:t>μια</w:t>
      </w:r>
      <w:r w:rsidRPr="00EC062F">
        <w:rPr>
          <w:rFonts w:eastAsia="Times New Roman"/>
          <w:szCs w:val="24"/>
        </w:rPr>
        <w:t xml:space="preserve"> γενικευμένη μορφή μέσα στα προηγούμενα χρόνια</w:t>
      </w:r>
      <w:r>
        <w:rPr>
          <w:rFonts w:eastAsia="Times New Roman"/>
          <w:szCs w:val="24"/>
        </w:rPr>
        <w:t>. Π</w:t>
      </w:r>
      <w:r w:rsidRPr="00EC062F">
        <w:rPr>
          <w:rFonts w:eastAsia="Times New Roman"/>
          <w:szCs w:val="24"/>
        </w:rPr>
        <w:t>ερί αυτού πρόκειται</w:t>
      </w:r>
      <w:r>
        <w:rPr>
          <w:rFonts w:eastAsia="Times New Roman"/>
          <w:szCs w:val="24"/>
        </w:rPr>
        <w:t>.</w:t>
      </w:r>
    </w:p>
    <w:p w14:paraId="4CC5AE96" w14:textId="77777777" w:rsidR="005D719C" w:rsidRDefault="00627F40">
      <w:pPr>
        <w:spacing w:line="600" w:lineRule="auto"/>
        <w:ind w:firstLine="720"/>
        <w:jc w:val="both"/>
        <w:rPr>
          <w:rFonts w:eastAsia="Times New Roman"/>
          <w:szCs w:val="24"/>
        </w:rPr>
      </w:pPr>
      <w:r>
        <w:rPr>
          <w:rFonts w:eastAsia="Times New Roman"/>
          <w:szCs w:val="24"/>
        </w:rPr>
        <w:t>Τ</w:t>
      </w:r>
      <w:r w:rsidRPr="00EC062F">
        <w:rPr>
          <w:rFonts w:eastAsia="Times New Roman"/>
          <w:szCs w:val="24"/>
        </w:rPr>
        <w:t xml:space="preserve">ο δεύτερο είναι </w:t>
      </w:r>
      <w:r>
        <w:rPr>
          <w:rFonts w:eastAsia="Times New Roman"/>
          <w:szCs w:val="24"/>
        </w:rPr>
        <w:t xml:space="preserve">-λέω </w:t>
      </w:r>
      <w:r w:rsidRPr="00EC062F">
        <w:rPr>
          <w:rFonts w:eastAsia="Times New Roman"/>
          <w:szCs w:val="24"/>
        </w:rPr>
        <w:t>ορισμένα από αυτά</w:t>
      </w:r>
      <w:r>
        <w:rPr>
          <w:rFonts w:eastAsia="Times New Roman"/>
          <w:szCs w:val="24"/>
        </w:rPr>
        <w:t>-</w:t>
      </w:r>
      <w:r w:rsidRPr="00EC062F">
        <w:rPr>
          <w:rFonts w:eastAsia="Times New Roman"/>
          <w:szCs w:val="24"/>
        </w:rPr>
        <w:t xml:space="preserve"> η αυτοτέλεια των νοσοκομείων</w:t>
      </w:r>
      <w:r>
        <w:rPr>
          <w:rFonts w:eastAsia="Times New Roman"/>
          <w:szCs w:val="24"/>
        </w:rPr>
        <w:t>,</w:t>
      </w:r>
      <w:r w:rsidRPr="00EC062F">
        <w:rPr>
          <w:rFonts w:eastAsia="Times New Roman"/>
          <w:szCs w:val="24"/>
        </w:rPr>
        <w:t xml:space="preserve"> για τα οποία έγινε πολύς λόγος και νομίζω ότι </w:t>
      </w:r>
      <w:r w:rsidRPr="00EC062F">
        <w:rPr>
          <w:rFonts w:eastAsia="Times New Roman"/>
          <w:szCs w:val="24"/>
        </w:rPr>
        <w:lastRenderedPageBreak/>
        <w:t>είναι πολύ θετική αυτή η διάταξη</w:t>
      </w:r>
      <w:r>
        <w:rPr>
          <w:rFonts w:eastAsia="Times New Roman"/>
          <w:szCs w:val="24"/>
        </w:rPr>
        <w:t>. Ό</w:t>
      </w:r>
      <w:r w:rsidRPr="00EC062F">
        <w:rPr>
          <w:rFonts w:eastAsia="Times New Roman"/>
          <w:szCs w:val="24"/>
        </w:rPr>
        <w:t xml:space="preserve">πως </w:t>
      </w:r>
      <w:r>
        <w:rPr>
          <w:rFonts w:eastAsia="Times New Roman"/>
          <w:szCs w:val="24"/>
        </w:rPr>
        <w:t xml:space="preserve">επίσης </w:t>
      </w:r>
      <w:r w:rsidRPr="00EC062F">
        <w:rPr>
          <w:rFonts w:eastAsia="Times New Roman"/>
          <w:szCs w:val="24"/>
        </w:rPr>
        <w:t>πολύ σημαντικές είναι και οι διατάξεις για το ΕΚΑΒ</w:t>
      </w:r>
      <w:r>
        <w:rPr>
          <w:rFonts w:eastAsia="Times New Roman"/>
          <w:szCs w:val="24"/>
        </w:rPr>
        <w:t>. Ξεκαθαρίζουν</w:t>
      </w:r>
      <w:r w:rsidRPr="00EC062F">
        <w:rPr>
          <w:rFonts w:eastAsia="Times New Roman"/>
          <w:szCs w:val="24"/>
        </w:rPr>
        <w:t xml:space="preserve"> το τοπίο</w:t>
      </w:r>
      <w:r>
        <w:rPr>
          <w:rFonts w:eastAsia="Times New Roman"/>
          <w:szCs w:val="24"/>
        </w:rPr>
        <w:t>,</w:t>
      </w:r>
      <w:r w:rsidRPr="00EC062F">
        <w:rPr>
          <w:rFonts w:eastAsia="Times New Roman"/>
          <w:szCs w:val="24"/>
        </w:rPr>
        <w:t xml:space="preserve"> σταματά</w:t>
      </w:r>
      <w:r>
        <w:rPr>
          <w:rFonts w:eastAsia="Times New Roman"/>
          <w:szCs w:val="24"/>
        </w:rPr>
        <w:t>ει</w:t>
      </w:r>
      <w:r w:rsidRPr="00EC062F">
        <w:rPr>
          <w:rFonts w:eastAsia="Times New Roman"/>
          <w:szCs w:val="24"/>
        </w:rPr>
        <w:t xml:space="preserve"> η πελατειακή λογική</w:t>
      </w:r>
      <w:r>
        <w:rPr>
          <w:rFonts w:eastAsia="Times New Roman"/>
          <w:szCs w:val="24"/>
        </w:rPr>
        <w:t>,</w:t>
      </w:r>
      <w:r w:rsidRPr="00EC062F">
        <w:rPr>
          <w:rFonts w:eastAsia="Times New Roman"/>
          <w:szCs w:val="24"/>
        </w:rPr>
        <w:t xml:space="preserve"> μπαίνουν κανόνες</w:t>
      </w:r>
      <w:r>
        <w:rPr>
          <w:rFonts w:eastAsia="Times New Roman"/>
          <w:szCs w:val="24"/>
        </w:rPr>
        <w:t>. Ε</w:t>
      </w:r>
      <w:r w:rsidRPr="00EC062F">
        <w:rPr>
          <w:rFonts w:eastAsia="Times New Roman"/>
          <w:szCs w:val="24"/>
        </w:rPr>
        <w:t>ίναι πολύ σημαντικό αυτό</w:t>
      </w:r>
      <w:r>
        <w:rPr>
          <w:rFonts w:eastAsia="Times New Roman"/>
          <w:szCs w:val="24"/>
        </w:rPr>
        <w:t>.</w:t>
      </w:r>
    </w:p>
    <w:p w14:paraId="4CC5AE97" w14:textId="77777777" w:rsidR="005D719C" w:rsidRDefault="00627F40">
      <w:pPr>
        <w:spacing w:line="600" w:lineRule="auto"/>
        <w:ind w:firstLine="720"/>
        <w:jc w:val="both"/>
        <w:rPr>
          <w:rFonts w:eastAsia="Times New Roman"/>
          <w:szCs w:val="24"/>
        </w:rPr>
      </w:pPr>
      <w:r>
        <w:rPr>
          <w:rFonts w:eastAsia="Times New Roman"/>
          <w:szCs w:val="24"/>
        </w:rPr>
        <w:t>Κ</w:t>
      </w:r>
      <w:r w:rsidRPr="00EC062F">
        <w:rPr>
          <w:rFonts w:eastAsia="Times New Roman"/>
          <w:szCs w:val="24"/>
        </w:rPr>
        <w:t xml:space="preserve">άτι </w:t>
      </w:r>
      <w:r>
        <w:rPr>
          <w:rFonts w:eastAsia="Times New Roman"/>
          <w:szCs w:val="24"/>
        </w:rPr>
        <w:t>που ν</w:t>
      </w:r>
      <w:r w:rsidRPr="00EC062F">
        <w:rPr>
          <w:rFonts w:eastAsia="Times New Roman"/>
          <w:szCs w:val="24"/>
        </w:rPr>
        <w:t>ομ</w:t>
      </w:r>
      <w:r w:rsidRPr="00EC062F">
        <w:rPr>
          <w:rFonts w:eastAsia="Times New Roman"/>
          <w:szCs w:val="24"/>
        </w:rPr>
        <w:t>ίζω ότι είναι και καινοτόμο</w:t>
      </w:r>
      <w:r>
        <w:rPr>
          <w:rFonts w:eastAsia="Times New Roman"/>
          <w:szCs w:val="24"/>
        </w:rPr>
        <w:t>,</w:t>
      </w:r>
      <w:r w:rsidRPr="00EC062F">
        <w:rPr>
          <w:rFonts w:eastAsia="Times New Roman"/>
          <w:szCs w:val="24"/>
        </w:rPr>
        <w:t xml:space="preserve"> αλλά και θα είναι και πολύ αποτελεσματικό</w:t>
      </w:r>
      <w:r>
        <w:rPr>
          <w:rFonts w:eastAsia="Times New Roman"/>
          <w:szCs w:val="24"/>
        </w:rPr>
        <w:t>,</w:t>
      </w:r>
      <w:r w:rsidRPr="00EC062F">
        <w:rPr>
          <w:rFonts w:eastAsia="Times New Roman"/>
          <w:szCs w:val="24"/>
        </w:rPr>
        <w:t xml:space="preserve"> είναι </w:t>
      </w:r>
      <w:r>
        <w:rPr>
          <w:rFonts w:eastAsia="Times New Roman"/>
          <w:szCs w:val="24"/>
        </w:rPr>
        <w:t xml:space="preserve">οι </w:t>
      </w:r>
      <w:r w:rsidRPr="00EC062F">
        <w:rPr>
          <w:rFonts w:eastAsia="Times New Roman"/>
          <w:szCs w:val="24"/>
        </w:rPr>
        <w:t xml:space="preserve">κινητές μονάδες στην </w:t>
      </w:r>
      <w:r>
        <w:rPr>
          <w:rFonts w:eastAsia="Times New Roman"/>
          <w:szCs w:val="24"/>
        </w:rPr>
        <w:t>π</w:t>
      </w:r>
      <w:r w:rsidRPr="00EC062F">
        <w:rPr>
          <w:rFonts w:eastAsia="Times New Roman"/>
          <w:szCs w:val="24"/>
        </w:rPr>
        <w:t>ρωτοβάθμια υγεία</w:t>
      </w:r>
      <w:r>
        <w:rPr>
          <w:rFonts w:eastAsia="Times New Roman"/>
          <w:szCs w:val="24"/>
        </w:rPr>
        <w:t>. Ε</w:t>
      </w:r>
      <w:r w:rsidRPr="00EC062F">
        <w:rPr>
          <w:rFonts w:eastAsia="Times New Roman"/>
          <w:szCs w:val="24"/>
        </w:rPr>
        <w:t xml:space="preserve">ιδικά σε δυσπρόσιτες περιοχές όπως είναι η δικιά </w:t>
      </w:r>
      <w:r>
        <w:rPr>
          <w:rFonts w:eastAsia="Times New Roman"/>
          <w:szCs w:val="24"/>
        </w:rPr>
        <w:t>μας,</w:t>
      </w:r>
      <w:r w:rsidRPr="00EC062F">
        <w:rPr>
          <w:rFonts w:eastAsia="Times New Roman"/>
          <w:szCs w:val="24"/>
        </w:rPr>
        <w:t xml:space="preserve"> </w:t>
      </w:r>
      <w:r>
        <w:rPr>
          <w:rFonts w:eastAsia="Times New Roman"/>
          <w:szCs w:val="24"/>
        </w:rPr>
        <w:t>η</w:t>
      </w:r>
      <w:r w:rsidRPr="00EC062F">
        <w:rPr>
          <w:rFonts w:eastAsia="Times New Roman"/>
          <w:szCs w:val="24"/>
        </w:rPr>
        <w:t xml:space="preserve"> Ήπειρος</w:t>
      </w:r>
      <w:r>
        <w:rPr>
          <w:rFonts w:eastAsia="Times New Roman"/>
          <w:szCs w:val="24"/>
        </w:rPr>
        <w:t>,</w:t>
      </w:r>
      <w:r w:rsidRPr="00EC062F">
        <w:rPr>
          <w:rFonts w:eastAsia="Times New Roman"/>
          <w:szCs w:val="24"/>
        </w:rPr>
        <w:t xml:space="preserve"> αλλά και </w:t>
      </w:r>
      <w:r>
        <w:rPr>
          <w:rFonts w:eastAsia="Times New Roman"/>
          <w:szCs w:val="24"/>
        </w:rPr>
        <w:t xml:space="preserve">σε </w:t>
      </w:r>
      <w:r w:rsidRPr="00EC062F">
        <w:rPr>
          <w:rFonts w:eastAsia="Times New Roman"/>
          <w:szCs w:val="24"/>
        </w:rPr>
        <w:t xml:space="preserve">άλλες </w:t>
      </w:r>
      <w:r>
        <w:rPr>
          <w:rFonts w:eastAsia="Times New Roman"/>
          <w:szCs w:val="24"/>
        </w:rPr>
        <w:t>-</w:t>
      </w:r>
      <w:r w:rsidRPr="00EC062F">
        <w:rPr>
          <w:rFonts w:eastAsia="Times New Roman"/>
          <w:szCs w:val="24"/>
        </w:rPr>
        <w:t xml:space="preserve">βλέπω </w:t>
      </w:r>
      <w:r>
        <w:rPr>
          <w:rFonts w:eastAsia="Times New Roman"/>
          <w:szCs w:val="24"/>
        </w:rPr>
        <w:t xml:space="preserve">εδώ </w:t>
      </w:r>
      <w:r w:rsidRPr="00EC062F">
        <w:rPr>
          <w:rFonts w:eastAsia="Times New Roman"/>
          <w:szCs w:val="24"/>
        </w:rPr>
        <w:t>τους συναδέλφους</w:t>
      </w:r>
      <w:r>
        <w:rPr>
          <w:rFonts w:eastAsia="Times New Roman"/>
          <w:szCs w:val="24"/>
        </w:rPr>
        <w:t>-</w:t>
      </w:r>
      <w:r w:rsidRPr="00EC062F">
        <w:rPr>
          <w:rFonts w:eastAsia="Times New Roman"/>
          <w:szCs w:val="24"/>
        </w:rPr>
        <w:t xml:space="preserve"> ορεινές</w:t>
      </w:r>
      <w:r>
        <w:rPr>
          <w:rFonts w:eastAsia="Times New Roman"/>
          <w:szCs w:val="24"/>
        </w:rPr>
        <w:t>,</w:t>
      </w:r>
      <w:r w:rsidRPr="00EC062F">
        <w:rPr>
          <w:rFonts w:eastAsia="Times New Roman"/>
          <w:szCs w:val="24"/>
        </w:rPr>
        <w:t xml:space="preserve"> ημιορεινές δύ</w:t>
      </w:r>
      <w:r w:rsidRPr="00EC062F">
        <w:rPr>
          <w:rFonts w:eastAsia="Times New Roman"/>
          <w:szCs w:val="24"/>
        </w:rPr>
        <w:t>σκολες περιοχές</w:t>
      </w:r>
      <w:r>
        <w:rPr>
          <w:rFonts w:eastAsia="Times New Roman"/>
          <w:szCs w:val="24"/>
        </w:rPr>
        <w:t>,</w:t>
      </w:r>
      <w:r w:rsidRPr="00EC062F">
        <w:rPr>
          <w:rFonts w:eastAsia="Times New Roman"/>
          <w:szCs w:val="24"/>
        </w:rPr>
        <w:t xml:space="preserve"> θα μπορεί η </w:t>
      </w:r>
      <w:r>
        <w:rPr>
          <w:rFonts w:eastAsia="Times New Roman"/>
          <w:szCs w:val="24"/>
        </w:rPr>
        <w:t xml:space="preserve">κινητή </w:t>
      </w:r>
      <w:r w:rsidRPr="00EC062F">
        <w:rPr>
          <w:rFonts w:eastAsia="Times New Roman"/>
          <w:szCs w:val="24"/>
        </w:rPr>
        <w:t>μονάδα πρωτοβάθμιας φροντίδας να φτάνει εκεί που πρέπει</w:t>
      </w:r>
      <w:r>
        <w:rPr>
          <w:rFonts w:eastAsia="Times New Roman"/>
          <w:szCs w:val="24"/>
        </w:rPr>
        <w:t>,</w:t>
      </w:r>
      <w:r w:rsidRPr="00EC062F">
        <w:rPr>
          <w:rFonts w:eastAsia="Times New Roman"/>
          <w:szCs w:val="24"/>
        </w:rPr>
        <w:t xml:space="preserve"> να μπορ</w:t>
      </w:r>
      <w:r>
        <w:rPr>
          <w:rFonts w:eastAsia="Times New Roman"/>
          <w:szCs w:val="24"/>
        </w:rPr>
        <w:t>εί να παρέχει τις υπηρεσίες της, μ</w:t>
      </w:r>
      <w:r w:rsidRPr="00EC062F">
        <w:rPr>
          <w:rFonts w:eastAsia="Times New Roman"/>
          <w:szCs w:val="24"/>
        </w:rPr>
        <w:t>έσα στα πλαίσια της πρωτοβάθμιας υγείας</w:t>
      </w:r>
      <w:r>
        <w:rPr>
          <w:rFonts w:eastAsia="Times New Roman"/>
          <w:szCs w:val="24"/>
        </w:rPr>
        <w:t>.</w:t>
      </w:r>
    </w:p>
    <w:p w14:paraId="4CC5AE98" w14:textId="77777777" w:rsidR="005D719C" w:rsidRDefault="00627F40">
      <w:pPr>
        <w:spacing w:line="600" w:lineRule="auto"/>
        <w:ind w:firstLine="720"/>
        <w:jc w:val="both"/>
        <w:rPr>
          <w:rFonts w:eastAsia="Times New Roman"/>
          <w:szCs w:val="24"/>
        </w:rPr>
      </w:pPr>
      <w:r>
        <w:rPr>
          <w:rFonts w:eastAsia="Times New Roman"/>
          <w:szCs w:val="24"/>
        </w:rPr>
        <w:t>Επειδή ακούω διάφορα και από τα αριστερά ότι εν πάση περιπτώσει το μόνο που κάνου</w:t>
      </w:r>
      <w:r>
        <w:rPr>
          <w:rFonts w:eastAsia="Times New Roman"/>
          <w:szCs w:val="24"/>
        </w:rPr>
        <w:t xml:space="preserve">με είναι να στρώνουμε το χαλί στα ιδιωτικά συμφέροντα, τα οποία αναπτύσσονται με τρομακτική ταχύτητα, δεν έχουν καταλάβει οι συνάδελφοι ότι εδώ υπάρχει μια τεράστια σύγκρουση </w:t>
      </w:r>
      <w:r w:rsidRPr="00E20554">
        <w:rPr>
          <w:rFonts w:eastAsia="Times New Roman"/>
          <w:szCs w:val="24"/>
        </w:rPr>
        <w:t>-</w:t>
      </w:r>
      <w:r>
        <w:rPr>
          <w:rFonts w:eastAsia="Times New Roman"/>
          <w:szCs w:val="24"/>
        </w:rPr>
        <w:t xml:space="preserve">επί του πρακτέου και όχι στα λόγια- της πολιτικής διεύρυνσης του δημόσιου χώρου </w:t>
      </w:r>
      <w:r>
        <w:rPr>
          <w:rFonts w:eastAsia="Times New Roman"/>
          <w:szCs w:val="24"/>
        </w:rPr>
        <w:t xml:space="preserve">στην υγεία με τη μεταρρύθμιση στην πρωτοβάθμια φροντίδα υγείας. Δεν το </w:t>
      </w:r>
      <w:r>
        <w:rPr>
          <w:rFonts w:eastAsia="Times New Roman"/>
          <w:szCs w:val="24"/>
        </w:rPr>
        <w:lastRenderedPageBreak/>
        <w:t>έχουν πάρει καθόλου χαμπάρι. Δεν έχουν καταλάβει απολύτως τίποτε, διότι εμείς τη σύγκρουση τη λέμε και την εννοούμε επί των πραγματικών δεδομένων και την κάνουμε πράξη.</w:t>
      </w:r>
    </w:p>
    <w:p w14:paraId="4CC5AE99" w14:textId="77777777" w:rsidR="005D719C" w:rsidRDefault="00627F40">
      <w:pPr>
        <w:spacing w:line="600" w:lineRule="auto"/>
        <w:ind w:firstLine="720"/>
        <w:jc w:val="both"/>
        <w:rPr>
          <w:rFonts w:eastAsia="Times New Roman"/>
          <w:szCs w:val="24"/>
        </w:rPr>
      </w:pPr>
      <w:r>
        <w:rPr>
          <w:rFonts w:eastAsia="Times New Roman"/>
          <w:szCs w:val="24"/>
        </w:rPr>
        <w:t>Επίσης, νομίζω ό</w:t>
      </w:r>
      <w:r>
        <w:rPr>
          <w:rFonts w:eastAsia="Times New Roman"/>
          <w:szCs w:val="24"/>
        </w:rPr>
        <w:t>τι και τα θέματα του ΚΕΣΥ και της ιατρικής εκπαίδευσης ρυθμίζονται πια μ’ έναν σημαντικά νέο τρόπο σε μια συμφωνία με όλες τις εταιρείες, με νέα προγράμματα και στην εκπαίδευση των ειδικευομένων που είναι -σημειώνω- το κρίσιμο ζήτημα για το ιατρικό δυναμικ</w:t>
      </w:r>
      <w:r>
        <w:rPr>
          <w:rFonts w:eastAsia="Times New Roman"/>
          <w:szCs w:val="24"/>
        </w:rPr>
        <w:t xml:space="preserve">ό σ’ αυτήν και στην επόμενη φάση, στο οποίο πρέπει να βάλουμε όλες μας τις δυνάμεις και όλες μας τις σκέψεις για να μπορέσουμε να το αντιμετωπίσουμε αποτελεσματικά. </w:t>
      </w:r>
    </w:p>
    <w:p w14:paraId="4CC5AE9A" w14:textId="77777777" w:rsidR="005D719C" w:rsidRDefault="00627F40">
      <w:pPr>
        <w:spacing w:line="600" w:lineRule="auto"/>
        <w:ind w:firstLine="720"/>
        <w:jc w:val="both"/>
        <w:rPr>
          <w:rFonts w:eastAsia="Times New Roman"/>
          <w:szCs w:val="24"/>
        </w:rPr>
      </w:pPr>
      <w:r>
        <w:rPr>
          <w:rFonts w:eastAsia="Times New Roman"/>
          <w:szCs w:val="24"/>
        </w:rPr>
        <w:t>Πραγματικά υπάρχει πεδίο δόξης λαμπρόν εδώ να συνεργαστούμε, να δούμε ποια είναι αυτά τα σ</w:t>
      </w:r>
      <w:r>
        <w:rPr>
          <w:rFonts w:eastAsia="Times New Roman"/>
          <w:szCs w:val="24"/>
        </w:rPr>
        <w:t>ημαντικά στοιχεία, οι πολιτικές που πρέπει να αναπτύξουμε, θα έλεγα, όλες οι πλευρές του Κοινοβουλίου, εξαιρουμένου βεβαίως του ναζιστικού μορφώματος, έτσι ώστε να μπορέσουμε αυτό το θέμα να το αντιμετωπίσουμε, γιατί θα είναι το μεγάλο πρόβλημα της νέας ε</w:t>
      </w:r>
      <w:r>
        <w:rPr>
          <w:rFonts w:eastAsia="Times New Roman"/>
          <w:szCs w:val="24"/>
        </w:rPr>
        <w:lastRenderedPageBreak/>
        <w:t>π</w:t>
      </w:r>
      <w:r>
        <w:rPr>
          <w:rFonts w:eastAsia="Times New Roman"/>
          <w:szCs w:val="24"/>
        </w:rPr>
        <w:t>οχής. Βεβαίως, νομίζω ότι είναι εξαιρετικά σημαντικές οι αλλαγές που γίνονται και στη δομή του ΚΕΣΥ και στην ιατρική εκπαίδευση.</w:t>
      </w:r>
    </w:p>
    <w:p w14:paraId="4CC5AE9B" w14:textId="77777777" w:rsidR="005D719C" w:rsidRDefault="00627F40">
      <w:pPr>
        <w:spacing w:line="600" w:lineRule="auto"/>
        <w:ind w:firstLine="720"/>
        <w:jc w:val="both"/>
        <w:rPr>
          <w:rFonts w:eastAsia="Times New Roman"/>
          <w:szCs w:val="24"/>
        </w:rPr>
      </w:pPr>
      <w:r>
        <w:rPr>
          <w:rFonts w:eastAsia="Times New Roman"/>
          <w:szCs w:val="24"/>
        </w:rPr>
        <w:t xml:space="preserve">Θα πω δυο κουβέντες -γιατί έγινε μια συζήτηση γι’ αυτό- για την ΗΔΙΚΑ και για τον ΕΟΠΥΥ, για να ξεκαθαρίσουμε μερικά πράγματα. </w:t>
      </w:r>
      <w:r>
        <w:rPr>
          <w:rFonts w:eastAsia="Times New Roman"/>
          <w:szCs w:val="24"/>
        </w:rPr>
        <w:t>Πρώτα απ’ όλα, η ΗΔΙΚΑ είναι δημόσια, είναι μια ΔΕΚΟ του ελληνικού δημοσίου. Υποστηρίζει την υγεία και την κοινωνική ασφάλιση εδώ και σαράντα χρόνια. Εξυπηρετεί δέκα εκατομμύρια πολίτες, εξήντα χιλιάδες γιατρούς, δέκα χιλιάδες πεντακόσιους φαρμακοποιούς, δ</w:t>
      </w:r>
      <w:r>
        <w:rPr>
          <w:rFonts w:eastAsia="Times New Roman"/>
          <w:szCs w:val="24"/>
        </w:rPr>
        <w:t>εκατέσσερα από τα μεγαλύτερα νοσοκομεία της χώρας, διαχειρίζεται το Εθνικό Σύστημα Ηλεκτρονικής Συνταγογράφησης με εβδομήντα πέντε εκατομμύρια συνταγές και είκοσι πέντε εκατομμύρια παραπεμπτικά πολιτών τον χρόνο και έχει στην ευθύνη της την εφαρμογή του ΕΥ</w:t>
      </w:r>
      <w:r>
        <w:rPr>
          <w:rFonts w:eastAsia="Times New Roman"/>
          <w:szCs w:val="24"/>
        </w:rPr>
        <w:t xml:space="preserve">Φ. Η ΗΔΙΚΑ την έχει. </w:t>
      </w:r>
    </w:p>
    <w:p w14:paraId="4CC5AE9C" w14:textId="77777777" w:rsidR="005D719C" w:rsidRDefault="00627F40">
      <w:pPr>
        <w:spacing w:line="600" w:lineRule="auto"/>
        <w:ind w:firstLine="720"/>
        <w:jc w:val="both"/>
        <w:rPr>
          <w:rFonts w:eastAsia="Times New Roman"/>
          <w:szCs w:val="24"/>
        </w:rPr>
      </w:pPr>
      <w:r>
        <w:rPr>
          <w:rFonts w:eastAsia="Times New Roman"/>
          <w:szCs w:val="24"/>
        </w:rPr>
        <w:t xml:space="preserve">Λέγεται ότι ένα άλλο σύστημα διαχειρίζεται άλλα δεδομένα κ.λπ.. Εδώ πρόκειται ίσως για μια σύγχυση, γιατί κατά τη γνώμη μου αυτό που κάνει ο ΕΟΠΥΥ είναι ο ασφαλιστικός φάκελος του ΕΟΠΥΥ. Αυτό είναι. Δεν είναι ο ηλεκτρονικός φάκελος </w:t>
      </w:r>
      <w:r>
        <w:rPr>
          <w:rFonts w:eastAsia="Times New Roman"/>
          <w:szCs w:val="24"/>
        </w:rPr>
        <w:lastRenderedPageBreak/>
        <w:t>το</w:t>
      </w:r>
      <w:r>
        <w:rPr>
          <w:rFonts w:eastAsia="Times New Roman"/>
          <w:szCs w:val="24"/>
        </w:rPr>
        <w:t xml:space="preserve">υ ασθενούς. Νομίζω ότι με τον τρόπο που διαχειρίζεται και εν πάση περιπτώσει ξεκαθαρίζεται και στην παρούσα φάση, είναι απολύτως δεδομένο ότι δεν υπάρχει κανένα θέμα μεταφοράς, διαχείρισης, αξιοποίησης προσωπικών δεδομένων ασθενών σε άλλους σκοπούς και σε </w:t>
      </w:r>
      <w:r>
        <w:rPr>
          <w:rFonts w:eastAsia="Times New Roman"/>
          <w:szCs w:val="24"/>
        </w:rPr>
        <w:t>άλλες ατραπούς. Να είναι απολύτως σαφές αυτό.</w:t>
      </w:r>
    </w:p>
    <w:p w14:paraId="4CC5AE9D" w14:textId="77777777" w:rsidR="005D719C" w:rsidRDefault="00627F40">
      <w:pPr>
        <w:spacing w:line="600" w:lineRule="auto"/>
        <w:ind w:firstLine="720"/>
        <w:jc w:val="both"/>
        <w:rPr>
          <w:rFonts w:eastAsia="Times New Roman"/>
          <w:szCs w:val="24"/>
        </w:rPr>
      </w:pPr>
      <w:r>
        <w:rPr>
          <w:rFonts w:eastAsia="Times New Roman"/>
          <w:szCs w:val="24"/>
        </w:rPr>
        <w:t>Δεύτερο από τα ειδικά θέματα είναι αυτό για τους χώρους εποπτευόμενης χρήσης. Θέλω να καταθέσω για ένα λεπτό μερικές σκέψεις πάνω σ’ αυτό, διότι δεν μπορώ να ακούω μερικά τραγικά πράγματα που λέγονται, δυστυχώς</w:t>
      </w:r>
      <w:r>
        <w:rPr>
          <w:rFonts w:eastAsia="Times New Roman"/>
          <w:szCs w:val="24"/>
        </w:rPr>
        <w:t xml:space="preserve"> και από την πλευρά του Κομμουνιστικού Κόμματος Ελλάδας, διότι όταν έχεις να κάνεις με την εξάρτηση, αν μου επιτρέπετε, συνάδελφοι, και με την εμπειρία που έχω, ποτέ δεν είναι άσπρο-μαύρο. Πρέπει να χρησιμοποιήσεις όλους τους τρόπους, άρα και αυτόν τον τρό</w:t>
      </w:r>
      <w:r>
        <w:rPr>
          <w:rFonts w:eastAsia="Times New Roman"/>
          <w:szCs w:val="24"/>
        </w:rPr>
        <w:t xml:space="preserve">πο. Λέω εδώ ότι φτιάχνονται τέτοια κέντρα τώρα και στην Ιρλανδία και στη Λισαβόνα και σε άλλες χώρες και ποτέ δεν πρέπει να λες ότι έχω βρει τον μαγικό τρόπο ή ότι αυτός είναι ο μοναδικός τρόπος για να λύσω το πρόβλημα. Προφανώς όχι. </w:t>
      </w:r>
    </w:p>
    <w:p w14:paraId="4CC5AE9E"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Για τους ασθενείς, όμ</w:t>
      </w:r>
      <w:r>
        <w:rPr>
          <w:rFonts w:eastAsia="Times New Roman" w:cs="Times New Roman"/>
          <w:szCs w:val="24"/>
        </w:rPr>
        <w:t>ως, που είναι πολύ βαριά, πολύ περιθωριοποιημένοι, που πραγματικά κινδυνεύει η ζωή τους, μπορεί αυτό να δώσει μία δυνατότητα και να έρθει σε επαφή ο χρήστης με υπηρεσίες ειδικές και ειδικούς ανθρώπους που έχουν εμπειρία για το πώς μπορούν πρώτον, να του εξ</w:t>
      </w:r>
      <w:r>
        <w:rPr>
          <w:rFonts w:eastAsia="Times New Roman" w:cs="Times New Roman"/>
          <w:szCs w:val="24"/>
        </w:rPr>
        <w:t xml:space="preserve">ασφαλίσουν έναν πιο υγιεινό τρόπο ζωής, όσο γίνεται μέσα σε αυτά τα πλαίσια, αλλά και δεύτερον, να οδηγήσουν -γιατί αυτός είναι ο τελικός στόχος- σε διαδικασίες αποτοξίνωσης. Υπάρχουν τέτοιες μελέτες που τεκμηριώνουν αυτό το πράγμα. </w:t>
      </w:r>
    </w:p>
    <w:p w14:paraId="4CC5AE9F"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Ξ</w:t>
      </w:r>
      <w:r w:rsidRPr="004E2C22">
        <w:rPr>
          <w:rFonts w:eastAsia="Times New Roman" w:cs="Times New Roman"/>
          <w:szCs w:val="24"/>
        </w:rPr>
        <w:t>αναλέω</w:t>
      </w:r>
      <w:r>
        <w:rPr>
          <w:rFonts w:eastAsia="Times New Roman" w:cs="Times New Roman"/>
          <w:szCs w:val="24"/>
        </w:rPr>
        <w:t>,</w:t>
      </w:r>
      <w:r w:rsidRPr="004E2C22">
        <w:rPr>
          <w:rFonts w:eastAsia="Times New Roman" w:cs="Times New Roman"/>
          <w:szCs w:val="24"/>
        </w:rPr>
        <w:t xml:space="preserve"> δεν είναι μάν</w:t>
      </w:r>
      <w:r>
        <w:rPr>
          <w:rFonts w:eastAsia="Times New Roman" w:cs="Times New Roman"/>
          <w:szCs w:val="24"/>
        </w:rPr>
        <w:t>ν</w:t>
      </w:r>
      <w:r w:rsidRPr="004E2C22">
        <w:rPr>
          <w:rFonts w:eastAsia="Times New Roman" w:cs="Times New Roman"/>
          <w:szCs w:val="24"/>
        </w:rPr>
        <w:t>α</w:t>
      </w:r>
      <w:r>
        <w:rPr>
          <w:rFonts w:eastAsia="Times New Roman" w:cs="Times New Roman"/>
          <w:szCs w:val="24"/>
        </w:rPr>
        <w:t>,</w:t>
      </w:r>
      <w:r w:rsidRPr="004E2C22">
        <w:rPr>
          <w:rFonts w:eastAsia="Times New Roman" w:cs="Times New Roman"/>
          <w:szCs w:val="24"/>
        </w:rPr>
        <w:t xml:space="preserve"> δεν είναι κάτι που λ</w:t>
      </w:r>
      <w:r>
        <w:rPr>
          <w:rFonts w:eastAsia="Times New Roman" w:cs="Times New Roman"/>
          <w:szCs w:val="24"/>
        </w:rPr>
        <w:t>ύνει με</w:t>
      </w:r>
      <w:r w:rsidRPr="004E2C22">
        <w:rPr>
          <w:rFonts w:eastAsia="Times New Roman" w:cs="Times New Roman"/>
          <w:szCs w:val="24"/>
        </w:rPr>
        <w:t xml:space="preserve"> μονοκονδυλιά το πρόβλημα</w:t>
      </w:r>
      <w:r>
        <w:rPr>
          <w:rFonts w:eastAsia="Times New Roman" w:cs="Times New Roman"/>
          <w:szCs w:val="24"/>
        </w:rPr>
        <w:t>,</w:t>
      </w:r>
      <w:r w:rsidRPr="004E2C22">
        <w:rPr>
          <w:rFonts w:eastAsia="Times New Roman" w:cs="Times New Roman"/>
          <w:szCs w:val="24"/>
        </w:rPr>
        <w:t xml:space="preserve"> αλλά είναι μία ακόμη δομή την οποία μπορούμε να φτιάξουμε και πρέπει να φτιάξουμε</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ε</w:t>
      </w:r>
      <w:r w:rsidRPr="004E2C22">
        <w:rPr>
          <w:rFonts w:eastAsia="Times New Roman" w:cs="Times New Roman"/>
          <w:szCs w:val="24"/>
        </w:rPr>
        <w:t>ιδικά στα μεγάλα αστικά κέντρα</w:t>
      </w:r>
      <w:r>
        <w:rPr>
          <w:rFonts w:eastAsia="Times New Roman" w:cs="Times New Roman"/>
          <w:szCs w:val="24"/>
        </w:rPr>
        <w:t>,</w:t>
      </w:r>
      <w:r w:rsidRPr="004E2C22">
        <w:rPr>
          <w:rFonts w:eastAsia="Times New Roman" w:cs="Times New Roman"/>
          <w:szCs w:val="24"/>
        </w:rPr>
        <w:t xml:space="preserve"> Αθήνα </w:t>
      </w:r>
      <w:r>
        <w:rPr>
          <w:rFonts w:eastAsia="Times New Roman" w:cs="Times New Roman"/>
          <w:szCs w:val="24"/>
        </w:rPr>
        <w:t xml:space="preserve">και </w:t>
      </w:r>
      <w:r w:rsidRPr="004E2C22">
        <w:rPr>
          <w:rFonts w:eastAsia="Times New Roman" w:cs="Times New Roman"/>
          <w:szCs w:val="24"/>
        </w:rPr>
        <w:t>Θεσσαλονίκη</w:t>
      </w:r>
      <w:r>
        <w:rPr>
          <w:rFonts w:eastAsia="Times New Roman" w:cs="Times New Roman"/>
          <w:szCs w:val="24"/>
        </w:rPr>
        <w:t>,</w:t>
      </w:r>
      <w:r w:rsidRPr="004E2C22">
        <w:rPr>
          <w:rFonts w:eastAsia="Times New Roman" w:cs="Times New Roman"/>
          <w:szCs w:val="24"/>
        </w:rPr>
        <w:t xml:space="preserve"> για να βοηθήσουμε αυτούς τους πολύ </w:t>
      </w:r>
      <w:r>
        <w:rPr>
          <w:rFonts w:eastAsia="Times New Roman" w:cs="Times New Roman"/>
          <w:szCs w:val="24"/>
        </w:rPr>
        <w:t>βαριά περιθωριοποιημένου</w:t>
      </w:r>
      <w:r>
        <w:rPr>
          <w:rFonts w:eastAsia="Times New Roman" w:cs="Times New Roman"/>
          <w:szCs w:val="24"/>
        </w:rPr>
        <w:t xml:space="preserve">ς </w:t>
      </w:r>
      <w:r w:rsidRPr="004E2C22">
        <w:rPr>
          <w:rFonts w:eastAsia="Times New Roman" w:cs="Times New Roman"/>
          <w:szCs w:val="24"/>
        </w:rPr>
        <w:t>ανθρώπους</w:t>
      </w:r>
      <w:r>
        <w:rPr>
          <w:rFonts w:eastAsia="Times New Roman" w:cs="Times New Roman"/>
          <w:szCs w:val="24"/>
        </w:rPr>
        <w:t>.</w:t>
      </w:r>
      <w:r w:rsidRPr="004E2C22">
        <w:rPr>
          <w:rFonts w:eastAsia="Times New Roman" w:cs="Times New Roman"/>
          <w:szCs w:val="24"/>
        </w:rPr>
        <w:t xml:space="preserve"> </w:t>
      </w:r>
    </w:p>
    <w:p w14:paraId="4CC5AEA0"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Ό</w:t>
      </w:r>
      <w:r w:rsidRPr="004E2C22">
        <w:rPr>
          <w:rFonts w:eastAsia="Times New Roman" w:cs="Times New Roman"/>
          <w:szCs w:val="24"/>
        </w:rPr>
        <w:t xml:space="preserve">λη </w:t>
      </w:r>
      <w:r>
        <w:rPr>
          <w:rFonts w:eastAsia="Times New Roman" w:cs="Times New Roman"/>
          <w:szCs w:val="24"/>
        </w:rPr>
        <w:t xml:space="preserve">αυτή η </w:t>
      </w:r>
      <w:r w:rsidRPr="004E2C22">
        <w:rPr>
          <w:rFonts w:eastAsia="Times New Roman" w:cs="Times New Roman"/>
          <w:szCs w:val="24"/>
        </w:rPr>
        <w:t xml:space="preserve">συζήτηση </w:t>
      </w:r>
      <w:r>
        <w:rPr>
          <w:rFonts w:eastAsia="Times New Roman" w:cs="Times New Roman"/>
          <w:szCs w:val="24"/>
        </w:rPr>
        <w:t>ξ</w:t>
      </w:r>
      <w:r w:rsidRPr="004E2C22">
        <w:rPr>
          <w:rFonts w:eastAsia="Times New Roman" w:cs="Times New Roman"/>
          <w:szCs w:val="24"/>
        </w:rPr>
        <w:t>εκίνησε από την επιδημία του AIDS</w:t>
      </w:r>
      <w:r>
        <w:rPr>
          <w:rFonts w:eastAsia="Times New Roman" w:cs="Times New Roman"/>
          <w:szCs w:val="24"/>
        </w:rPr>
        <w:t>. Από τότε, όταν</w:t>
      </w:r>
      <w:r w:rsidRPr="004E2C22">
        <w:rPr>
          <w:rFonts w:eastAsia="Times New Roman" w:cs="Times New Roman"/>
          <w:szCs w:val="24"/>
        </w:rPr>
        <w:t xml:space="preserve"> έχεις τη δυνατότητα να </w:t>
      </w:r>
      <w:r>
        <w:rPr>
          <w:rFonts w:eastAsia="Times New Roman" w:cs="Times New Roman"/>
          <w:szCs w:val="24"/>
        </w:rPr>
        <w:t xml:space="preserve">προσφέρεις </w:t>
      </w:r>
      <w:r w:rsidRPr="004E2C22">
        <w:rPr>
          <w:rFonts w:eastAsia="Times New Roman" w:cs="Times New Roman"/>
          <w:szCs w:val="24"/>
        </w:rPr>
        <w:t xml:space="preserve">έστω </w:t>
      </w:r>
      <w:r>
        <w:rPr>
          <w:rFonts w:eastAsia="Times New Roman" w:cs="Times New Roman"/>
          <w:szCs w:val="24"/>
        </w:rPr>
        <w:t xml:space="preserve">τις </w:t>
      </w:r>
      <w:r w:rsidRPr="004E2C22">
        <w:rPr>
          <w:rFonts w:eastAsia="Times New Roman" w:cs="Times New Roman"/>
          <w:szCs w:val="24"/>
        </w:rPr>
        <w:t xml:space="preserve">αποστειρωμένες </w:t>
      </w:r>
      <w:r>
        <w:rPr>
          <w:rFonts w:eastAsia="Times New Roman" w:cs="Times New Roman"/>
          <w:szCs w:val="24"/>
        </w:rPr>
        <w:t xml:space="preserve">σύριγγες, κάτι κάνεις. Δεν κλείνεις τα μάτια σου, δεν βάζεις το κεφάλι σου μέσα στην άμμο. Κάτι </w:t>
      </w:r>
      <w:r w:rsidRPr="004E2C22">
        <w:rPr>
          <w:rFonts w:eastAsia="Times New Roman" w:cs="Times New Roman"/>
          <w:szCs w:val="24"/>
        </w:rPr>
        <w:t xml:space="preserve">προσπαθείς </w:t>
      </w:r>
      <w:r w:rsidRPr="004E2C22">
        <w:rPr>
          <w:rFonts w:eastAsia="Times New Roman" w:cs="Times New Roman"/>
          <w:szCs w:val="24"/>
        </w:rPr>
        <w:lastRenderedPageBreak/>
        <w:t>να κάν</w:t>
      </w:r>
      <w:r w:rsidRPr="004E2C22">
        <w:rPr>
          <w:rFonts w:eastAsia="Times New Roman" w:cs="Times New Roman"/>
          <w:szCs w:val="24"/>
        </w:rPr>
        <w:t>εις</w:t>
      </w:r>
      <w:r>
        <w:rPr>
          <w:rFonts w:eastAsia="Times New Roman" w:cs="Times New Roman"/>
          <w:szCs w:val="24"/>
        </w:rPr>
        <w:t>,</w:t>
      </w:r>
      <w:r w:rsidRPr="004E2C22">
        <w:rPr>
          <w:rFonts w:eastAsia="Times New Roman" w:cs="Times New Roman"/>
          <w:szCs w:val="24"/>
        </w:rPr>
        <w:t xml:space="preserve"> με στόχο πάντα</w:t>
      </w:r>
      <w:r>
        <w:rPr>
          <w:rFonts w:eastAsia="Times New Roman" w:cs="Times New Roman"/>
          <w:szCs w:val="24"/>
        </w:rPr>
        <w:t xml:space="preserve"> λέω,</w:t>
      </w:r>
      <w:r w:rsidRPr="004E2C22">
        <w:rPr>
          <w:rFonts w:eastAsia="Times New Roman" w:cs="Times New Roman"/>
          <w:szCs w:val="24"/>
        </w:rPr>
        <w:t xml:space="preserve"> την αποτοξίνωση</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Κ</w:t>
      </w:r>
      <w:r w:rsidRPr="004E2C22">
        <w:rPr>
          <w:rFonts w:eastAsia="Times New Roman" w:cs="Times New Roman"/>
          <w:szCs w:val="24"/>
        </w:rPr>
        <w:t>αι αυτός είναι ο στόχος που πρέπει να παλεύουμε</w:t>
      </w:r>
      <w:r>
        <w:rPr>
          <w:rFonts w:eastAsia="Times New Roman" w:cs="Times New Roman"/>
          <w:szCs w:val="24"/>
        </w:rPr>
        <w:t>.</w:t>
      </w:r>
    </w:p>
    <w:p w14:paraId="4CC5AEA1"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Τ</w:t>
      </w:r>
      <w:r w:rsidRPr="004E2C22">
        <w:rPr>
          <w:rFonts w:eastAsia="Times New Roman" w:cs="Times New Roman"/>
          <w:szCs w:val="24"/>
        </w:rPr>
        <w:t>έλος</w:t>
      </w:r>
      <w:r>
        <w:rPr>
          <w:rFonts w:eastAsia="Times New Roman" w:cs="Times New Roman"/>
          <w:szCs w:val="24"/>
        </w:rPr>
        <w:t>,</w:t>
      </w:r>
      <w:r w:rsidRPr="004E2C22">
        <w:rPr>
          <w:rFonts w:eastAsia="Times New Roman" w:cs="Times New Roman"/>
          <w:szCs w:val="24"/>
        </w:rPr>
        <w:t xml:space="preserve"> για το φάρμακο</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Ε</w:t>
      </w:r>
      <w:r w:rsidRPr="004E2C22">
        <w:rPr>
          <w:rFonts w:eastAsia="Times New Roman" w:cs="Times New Roman"/>
          <w:szCs w:val="24"/>
        </w:rPr>
        <w:t>πειδή φτάσαμε στο σημείο η Νέα Δημοκρατία να κάνει ονομαστική ψηφοφορία γι</w:t>
      </w:r>
      <w:r>
        <w:rPr>
          <w:rFonts w:eastAsia="Times New Roman" w:cs="Times New Roman"/>
          <w:szCs w:val="24"/>
        </w:rPr>
        <w:t>’</w:t>
      </w:r>
      <w:r w:rsidRPr="004E2C22">
        <w:rPr>
          <w:rFonts w:eastAsia="Times New Roman" w:cs="Times New Roman"/>
          <w:szCs w:val="24"/>
        </w:rPr>
        <w:t xml:space="preserve"> αυτή την τροπολογία</w:t>
      </w:r>
      <w:r>
        <w:rPr>
          <w:rFonts w:eastAsia="Times New Roman" w:cs="Times New Roman"/>
          <w:szCs w:val="24"/>
        </w:rPr>
        <w:t>,</w:t>
      </w:r>
      <w:r w:rsidRPr="004E2C22">
        <w:rPr>
          <w:rFonts w:eastAsia="Times New Roman" w:cs="Times New Roman"/>
          <w:szCs w:val="24"/>
        </w:rPr>
        <w:t xml:space="preserve"> εγώ θα σας πω πολύ απλά</w:t>
      </w:r>
      <w:r>
        <w:rPr>
          <w:rFonts w:eastAsia="Times New Roman" w:cs="Times New Roman"/>
          <w:szCs w:val="24"/>
        </w:rPr>
        <w:t>,</w:t>
      </w:r>
      <w:r w:rsidRPr="004E2C22">
        <w:rPr>
          <w:rFonts w:eastAsia="Times New Roman" w:cs="Times New Roman"/>
          <w:szCs w:val="24"/>
        </w:rPr>
        <w:t xml:space="preserve"> κυρίες και κύριοι </w:t>
      </w:r>
      <w:r w:rsidRPr="004E2C22">
        <w:rPr>
          <w:rFonts w:eastAsia="Times New Roman" w:cs="Times New Roman"/>
          <w:szCs w:val="24"/>
        </w:rPr>
        <w:t>συνάδελφοι</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πως ν</w:t>
      </w:r>
      <w:r w:rsidRPr="004E2C22">
        <w:rPr>
          <w:rFonts w:eastAsia="Times New Roman" w:cs="Times New Roman"/>
          <w:szCs w:val="24"/>
        </w:rPr>
        <w:t>ομίζω ότι σας παγίδευσε απολύτως ο Άδωνις Γεωργιάδης</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Σ</w:t>
      </w:r>
      <w:r w:rsidRPr="004E2C22">
        <w:rPr>
          <w:rFonts w:eastAsia="Times New Roman" w:cs="Times New Roman"/>
          <w:szCs w:val="24"/>
        </w:rPr>
        <w:t>ας έχει παγιδεύσει</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Έ</w:t>
      </w:r>
      <w:r w:rsidRPr="004E2C22">
        <w:rPr>
          <w:rFonts w:eastAsia="Times New Roman" w:cs="Times New Roman"/>
          <w:szCs w:val="24"/>
        </w:rPr>
        <w:t>να το κρατούμενο</w:t>
      </w:r>
      <w:r>
        <w:rPr>
          <w:rFonts w:eastAsia="Times New Roman" w:cs="Times New Roman"/>
          <w:szCs w:val="24"/>
        </w:rPr>
        <w:t>.</w:t>
      </w:r>
    </w:p>
    <w:p w14:paraId="4CC5AEA2"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Δεύτερο, θα</w:t>
      </w:r>
      <w:r w:rsidRPr="004E2C22">
        <w:rPr>
          <w:rFonts w:eastAsia="Times New Roman" w:cs="Times New Roman"/>
          <w:szCs w:val="24"/>
        </w:rPr>
        <w:t xml:space="preserve"> μου πείτε πού ακριβώς κρύβετ</w:t>
      </w:r>
      <w:r>
        <w:rPr>
          <w:rFonts w:eastAsia="Times New Roman" w:cs="Times New Roman"/>
          <w:szCs w:val="24"/>
        </w:rPr>
        <w:t>ε</w:t>
      </w:r>
      <w:r w:rsidRPr="004E2C22">
        <w:rPr>
          <w:rFonts w:eastAsia="Times New Roman" w:cs="Times New Roman"/>
          <w:szCs w:val="24"/>
        </w:rPr>
        <w:t xml:space="preserve"> τη φαρμακευτική σας πολιτική</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Διότι</w:t>
      </w:r>
      <w:r w:rsidRPr="004E2C22">
        <w:rPr>
          <w:rFonts w:eastAsia="Times New Roman" w:cs="Times New Roman"/>
          <w:szCs w:val="24"/>
        </w:rPr>
        <w:t xml:space="preserve"> εγώ διαβάζω</w:t>
      </w:r>
      <w:r>
        <w:rPr>
          <w:rFonts w:eastAsia="Times New Roman" w:cs="Times New Roman"/>
          <w:szCs w:val="24"/>
        </w:rPr>
        <w:t xml:space="preserve"> και</w:t>
      </w:r>
      <w:r w:rsidRPr="004E2C22">
        <w:rPr>
          <w:rFonts w:eastAsia="Times New Roman" w:cs="Times New Roman"/>
          <w:szCs w:val="24"/>
        </w:rPr>
        <w:t xml:space="preserve"> ξαναδιαβάζω το πρόγραμμα υγείας της Νέας Δημοκρατία</w:t>
      </w:r>
      <w:r w:rsidRPr="004E2C22">
        <w:rPr>
          <w:rFonts w:eastAsia="Times New Roman" w:cs="Times New Roman"/>
          <w:szCs w:val="24"/>
        </w:rPr>
        <w:t>ς και</w:t>
      </w:r>
      <w:r>
        <w:rPr>
          <w:rFonts w:eastAsia="Times New Roman" w:cs="Times New Roman"/>
          <w:szCs w:val="24"/>
        </w:rPr>
        <w:t xml:space="preserve"> δεν βρίσκω λέξη γι’ αυτό. Θα μας πείτε </w:t>
      </w:r>
      <w:r w:rsidRPr="004E2C22">
        <w:rPr>
          <w:rFonts w:eastAsia="Times New Roman" w:cs="Times New Roman"/>
          <w:szCs w:val="24"/>
        </w:rPr>
        <w:t xml:space="preserve">πώς συγκεκριμένα </w:t>
      </w:r>
      <w:r>
        <w:rPr>
          <w:rFonts w:eastAsia="Times New Roman" w:cs="Times New Roman"/>
          <w:szCs w:val="24"/>
        </w:rPr>
        <w:t xml:space="preserve">τοποθετείστε </w:t>
      </w:r>
      <w:r w:rsidRPr="004E2C22">
        <w:rPr>
          <w:rFonts w:eastAsia="Times New Roman" w:cs="Times New Roman"/>
          <w:szCs w:val="24"/>
        </w:rPr>
        <w:t>σε αυτό</w:t>
      </w:r>
      <w:r>
        <w:rPr>
          <w:rFonts w:eastAsia="Times New Roman" w:cs="Times New Roman"/>
          <w:szCs w:val="24"/>
        </w:rPr>
        <w:t>,</w:t>
      </w:r>
      <w:r w:rsidRPr="004E2C22">
        <w:rPr>
          <w:rFonts w:eastAsia="Times New Roman" w:cs="Times New Roman"/>
          <w:szCs w:val="24"/>
        </w:rPr>
        <w:t xml:space="preserve"> αντί να λέτε διάφορες</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α</w:t>
      </w:r>
      <w:r w:rsidRPr="004E2C22">
        <w:rPr>
          <w:rFonts w:eastAsia="Times New Roman" w:cs="Times New Roman"/>
          <w:szCs w:val="24"/>
        </w:rPr>
        <w:t>ν μου επιτρέπετε</w:t>
      </w:r>
      <w:r>
        <w:rPr>
          <w:rFonts w:eastAsia="Times New Roman" w:cs="Times New Roman"/>
          <w:szCs w:val="24"/>
        </w:rPr>
        <w:t>,</w:t>
      </w:r>
      <w:r w:rsidRPr="004E2C22">
        <w:rPr>
          <w:rFonts w:eastAsia="Times New Roman" w:cs="Times New Roman"/>
          <w:szCs w:val="24"/>
        </w:rPr>
        <w:t xml:space="preserve"> αστοχίες έως </w:t>
      </w:r>
      <w:r>
        <w:rPr>
          <w:rFonts w:eastAsia="Times New Roman" w:cs="Times New Roman"/>
          <w:szCs w:val="24"/>
        </w:rPr>
        <w:t>ανοησίες; Γιατί</w:t>
      </w:r>
      <w:r w:rsidRPr="004E2C22">
        <w:rPr>
          <w:rFonts w:eastAsia="Times New Roman" w:cs="Times New Roman"/>
          <w:szCs w:val="24"/>
        </w:rPr>
        <w:t xml:space="preserve"> περί αυτού πρόκειται</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Ά</w:t>
      </w:r>
      <w:r w:rsidRPr="004E2C22">
        <w:rPr>
          <w:rFonts w:eastAsia="Times New Roman" w:cs="Times New Roman"/>
          <w:szCs w:val="24"/>
        </w:rPr>
        <w:t>σχετοι άνθρωποι λένε διάφορα πράγματα</w:t>
      </w:r>
      <w:r>
        <w:rPr>
          <w:rFonts w:eastAsia="Times New Roman" w:cs="Times New Roman"/>
          <w:szCs w:val="24"/>
        </w:rPr>
        <w:t>,</w:t>
      </w:r>
      <w:r w:rsidRPr="004E2C22">
        <w:rPr>
          <w:rFonts w:eastAsia="Times New Roman" w:cs="Times New Roman"/>
          <w:szCs w:val="24"/>
        </w:rPr>
        <w:t xml:space="preserve"> ανόητα σε τελευταία ανάλυση</w:t>
      </w:r>
      <w:r>
        <w:rPr>
          <w:rFonts w:eastAsia="Times New Roman" w:cs="Times New Roman"/>
          <w:szCs w:val="24"/>
        </w:rPr>
        <w:t xml:space="preserve">, ότι </w:t>
      </w:r>
      <w:r>
        <w:rPr>
          <w:rFonts w:eastAsia="Times New Roman" w:cs="Times New Roman"/>
          <w:szCs w:val="24"/>
        </w:rPr>
        <w:t>δίνουμε δωράκια εδώ κ</w:t>
      </w:r>
      <w:r w:rsidRPr="004E2C22">
        <w:rPr>
          <w:rFonts w:eastAsia="Times New Roman" w:cs="Times New Roman"/>
          <w:szCs w:val="24"/>
        </w:rPr>
        <w:t xml:space="preserve">ι εκεί και </w:t>
      </w:r>
      <w:r>
        <w:rPr>
          <w:rFonts w:eastAsia="Times New Roman" w:cs="Times New Roman"/>
          <w:szCs w:val="24"/>
        </w:rPr>
        <w:t>παραπέρα.</w:t>
      </w:r>
    </w:p>
    <w:p w14:paraId="4CC5AEA3"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Για πείτε μου,</w:t>
      </w:r>
      <w:r w:rsidRPr="004E2C22">
        <w:rPr>
          <w:rFonts w:eastAsia="Times New Roman" w:cs="Times New Roman"/>
          <w:szCs w:val="24"/>
        </w:rPr>
        <w:t xml:space="preserve"> πόσο επηρεάζει το 10% της σταδιακής αύξησης ως χώρα αναφοράς</w:t>
      </w:r>
      <w:r>
        <w:rPr>
          <w:rFonts w:eastAsia="Times New Roman" w:cs="Times New Roman"/>
          <w:szCs w:val="24"/>
        </w:rPr>
        <w:t>,</w:t>
      </w:r>
      <w:r w:rsidRPr="004E2C22">
        <w:rPr>
          <w:rFonts w:eastAsia="Times New Roman" w:cs="Times New Roman"/>
          <w:szCs w:val="24"/>
        </w:rPr>
        <w:t xml:space="preserve"> τις υπόλοιπες χώρες</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Ά</w:t>
      </w:r>
      <w:r w:rsidRPr="004E2C22">
        <w:rPr>
          <w:rFonts w:eastAsia="Times New Roman" w:cs="Times New Roman"/>
          <w:szCs w:val="24"/>
        </w:rPr>
        <w:t xml:space="preserve">λλο τόσο δεν επηρεάζει το 10% </w:t>
      </w:r>
      <w:r>
        <w:rPr>
          <w:rFonts w:eastAsia="Times New Roman" w:cs="Times New Roman"/>
          <w:szCs w:val="24"/>
        </w:rPr>
        <w:t>μείωση;</w:t>
      </w:r>
      <w:r w:rsidRPr="004E2C22">
        <w:rPr>
          <w:rFonts w:eastAsia="Times New Roman" w:cs="Times New Roman"/>
          <w:szCs w:val="24"/>
        </w:rPr>
        <w:t xml:space="preserve"> </w:t>
      </w:r>
      <w:r>
        <w:rPr>
          <w:rFonts w:eastAsia="Times New Roman" w:cs="Times New Roman"/>
          <w:szCs w:val="24"/>
        </w:rPr>
        <w:t>Κι</w:t>
      </w:r>
      <w:r w:rsidRPr="004E2C22">
        <w:rPr>
          <w:rFonts w:eastAsia="Times New Roman" w:cs="Times New Roman"/>
          <w:szCs w:val="24"/>
        </w:rPr>
        <w:t xml:space="preserve"> όταν αυτά τα δύο μεγέθη</w:t>
      </w:r>
      <w:r>
        <w:rPr>
          <w:rFonts w:eastAsia="Times New Roman" w:cs="Times New Roman"/>
          <w:szCs w:val="24"/>
        </w:rPr>
        <w:t>,</w:t>
      </w:r>
      <w:r w:rsidRPr="004E2C22">
        <w:rPr>
          <w:rFonts w:eastAsia="Times New Roman" w:cs="Times New Roman"/>
          <w:szCs w:val="24"/>
        </w:rPr>
        <w:t xml:space="preserve"> δηλαδή </w:t>
      </w:r>
      <w:r w:rsidRPr="004E2C22">
        <w:rPr>
          <w:rFonts w:eastAsia="Times New Roman" w:cs="Times New Roman"/>
          <w:szCs w:val="24"/>
        </w:rPr>
        <w:lastRenderedPageBreak/>
        <w:t xml:space="preserve">οι κωδικοί που αφορούν τα φάρμακα που θα </w:t>
      </w:r>
      <w:r>
        <w:rPr>
          <w:rFonts w:eastAsia="Times New Roman" w:cs="Times New Roman"/>
          <w:szCs w:val="24"/>
        </w:rPr>
        <w:t>α</w:t>
      </w:r>
      <w:r>
        <w:rPr>
          <w:rFonts w:eastAsia="Times New Roman" w:cs="Times New Roman"/>
          <w:szCs w:val="24"/>
        </w:rPr>
        <w:t xml:space="preserve">υξηθούν </w:t>
      </w:r>
      <w:r w:rsidRPr="004E2C22">
        <w:rPr>
          <w:rFonts w:eastAsia="Times New Roman" w:cs="Times New Roman"/>
          <w:szCs w:val="24"/>
        </w:rPr>
        <w:t>και τα φάρμακα που θα μειωθ</w:t>
      </w:r>
      <w:r>
        <w:rPr>
          <w:rFonts w:eastAsia="Times New Roman" w:cs="Times New Roman"/>
          <w:szCs w:val="24"/>
        </w:rPr>
        <w:t>ούν, είναι</w:t>
      </w:r>
      <w:r w:rsidRPr="004E2C22">
        <w:rPr>
          <w:rFonts w:eastAsia="Times New Roman" w:cs="Times New Roman"/>
          <w:szCs w:val="24"/>
        </w:rPr>
        <w:t xml:space="preserve"> περίπου το 40% </w:t>
      </w:r>
      <w:r>
        <w:rPr>
          <w:rFonts w:eastAsia="Times New Roman" w:cs="Times New Roman"/>
          <w:szCs w:val="24"/>
        </w:rPr>
        <w:t xml:space="preserve">-40% και 40% μας κάνει 80%, διότι ένα 20%, περίπου, </w:t>
      </w:r>
      <w:r w:rsidRPr="004E2C22">
        <w:rPr>
          <w:rFonts w:eastAsia="Times New Roman" w:cs="Times New Roman"/>
          <w:szCs w:val="24"/>
        </w:rPr>
        <w:t>μένει σταθερό</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γ</w:t>
      </w:r>
      <w:r w:rsidRPr="004E2C22">
        <w:rPr>
          <w:rFonts w:eastAsia="Times New Roman" w:cs="Times New Roman"/>
          <w:szCs w:val="24"/>
        </w:rPr>
        <w:t xml:space="preserve">ια </w:t>
      </w:r>
      <w:r>
        <w:rPr>
          <w:rFonts w:eastAsia="Times New Roman" w:cs="Times New Roman"/>
          <w:szCs w:val="24"/>
        </w:rPr>
        <w:t>πείτε</w:t>
      </w:r>
      <w:r w:rsidRPr="004E2C22">
        <w:rPr>
          <w:rFonts w:eastAsia="Times New Roman" w:cs="Times New Roman"/>
          <w:szCs w:val="24"/>
        </w:rPr>
        <w:t xml:space="preserve"> μου πο</w:t>
      </w:r>
      <w:r>
        <w:rPr>
          <w:rFonts w:eastAsia="Times New Roman" w:cs="Times New Roman"/>
          <w:szCs w:val="24"/>
        </w:rPr>
        <w:t>ύ</w:t>
      </w:r>
      <w:r w:rsidRPr="004E2C22">
        <w:rPr>
          <w:rFonts w:eastAsia="Times New Roman" w:cs="Times New Roman"/>
          <w:szCs w:val="24"/>
        </w:rPr>
        <w:t xml:space="preserve"> ακριβώς είναι τα δωράκια</w:t>
      </w:r>
      <w:r>
        <w:rPr>
          <w:rFonts w:eastAsia="Times New Roman" w:cs="Times New Roman"/>
          <w:szCs w:val="24"/>
        </w:rPr>
        <w:t>;</w:t>
      </w:r>
    </w:p>
    <w:p w14:paraId="4CC5AEA4"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Επίσης, πείτε μου γιατί αγνοείτε</w:t>
      </w:r>
      <w:r w:rsidRPr="004E2C22">
        <w:rPr>
          <w:rFonts w:eastAsia="Times New Roman" w:cs="Times New Roman"/>
          <w:szCs w:val="24"/>
        </w:rPr>
        <w:t xml:space="preserve"> συστηματικά όλη την άλλη προσπάθεια που έχει γίνει </w:t>
      </w:r>
      <w:r>
        <w:rPr>
          <w:rFonts w:eastAsia="Times New Roman" w:cs="Times New Roman"/>
          <w:szCs w:val="24"/>
        </w:rPr>
        <w:t>-</w:t>
      </w:r>
      <w:r w:rsidRPr="004E2C22">
        <w:rPr>
          <w:rFonts w:eastAsia="Times New Roman" w:cs="Times New Roman"/>
          <w:szCs w:val="24"/>
        </w:rPr>
        <w:t xml:space="preserve">και που φαντάζομαι θα αναλυθεί παραπάνω από </w:t>
      </w:r>
      <w:r>
        <w:rPr>
          <w:rFonts w:eastAsia="Times New Roman" w:cs="Times New Roman"/>
          <w:szCs w:val="24"/>
        </w:rPr>
        <w:t>τον</w:t>
      </w:r>
      <w:r w:rsidRPr="004E2C22">
        <w:rPr>
          <w:rFonts w:eastAsia="Times New Roman" w:cs="Times New Roman"/>
          <w:szCs w:val="24"/>
        </w:rPr>
        <w:t xml:space="preserve"> Υπουργό</w:t>
      </w:r>
      <w:r>
        <w:rPr>
          <w:rFonts w:eastAsia="Times New Roman" w:cs="Times New Roman"/>
          <w:szCs w:val="24"/>
        </w:rPr>
        <w:t>-</w:t>
      </w:r>
      <w:r w:rsidRPr="004E2C22">
        <w:rPr>
          <w:rFonts w:eastAsia="Times New Roman" w:cs="Times New Roman"/>
          <w:szCs w:val="24"/>
        </w:rPr>
        <w:t xml:space="preserve"> και στην δια</w:t>
      </w:r>
      <w:r>
        <w:rPr>
          <w:rFonts w:eastAsia="Times New Roman" w:cs="Times New Roman"/>
          <w:szCs w:val="24"/>
        </w:rPr>
        <w:t>βούλευση και στη διαπραγμάτευση</w:t>
      </w:r>
      <w:r w:rsidRPr="004E2C22">
        <w:rPr>
          <w:rFonts w:eastAsia="Times New Roman" w:cs="Times New Roman"/>
          <w:szCs w:val="24"/>
        </w:rPr>
        <w:t xml:space="preserve"> και με άλλες χώρες για την τιμή του φαρμάκου</w:t>
      </w:r>
      <w:r>
        <w:rPr>
          <w:rFonts w:eastAsia="Times New Roman" w:cs="Times New Roman"/>
          <w:szCs w:val="24"/>
        </w:rPr>
        <w:t>,</w:t>
      </w:r>
      <w:r w:rsidRPr="004E2C22">
        <w:rPr>
          <w:rFonts w:eastAsia="Times New Roman" w:cs="Times New Roman"/>
          <w:szCs w:val="24"/>
        </w:rPr>
        <w:t xml:space="preserve"> για όλα τα θεσμικά πράγματα τα οποία έχουν γίνει στο φάρμακο</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Γ</w:t>
      </w:r>
      <w:r w:rsidRPr="004E2C22">
        <w:rPr>
          <w:rFonts w:eastAsia="Times New Roman" w:cs="Times New Roman"/>
          <w:szCs w:val="24"/>
        </w:rPr>
        <w:t>ιατί τα αγνοείτε</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Τ</w:t>
      </w:r>
      <w:r w:rsidRPr="004E2C22">
        <w:rPr>
          <w:rFonts w:eastAsia="Times New Roman" w:cs="Times New Roman"/>
          <w:szCs w:val="24"/>
        </w:rPr>
        <w:t xml:space="preserve">α </w:t>
      </w:r>
      <w:r>
        <w:rPr>
          <w:rFonts w:eastAsia="Times New Roman" w:cs="Times New Roman"/>
          <w:szCs w:val="24"/>
        </w:rPr>
        <w:t>κάνατε</w:t>
      </w:r>
      <w:r w:rsidRPr="004E2C22">
        <w:rPr>
          <w:rFonts w:eastAsia="Times New Roman" w:cs="Times New Roman"/>
          <w:szCs w:val="24"/>
        </w:rPr>
        <w:t xml:space="preserve"> ποτέ</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Κάνατε έστω</w:t>
      </w:r>
      <w:r>
        <w:rPr>
          <w:rFonts w:eastAsia="Times New Roman" w:cs="Times New Roman"/>
          <w:szCs w:val="24"/>
        </w:rPr>
        <w:t xml:space="preserve"> μία στοιχειώδη παρέμβαση σε ένα τελείως</w:t>
      </w:r>
      <w:r w:rsidRPr="004E2C22">
        <w:rPr>
          <w:rFonts w:eastAsia="Times New Roman" w:cs="Times New Roman"/>
          <w:szCs w:val="24"/>
        </w:rPr>
        <w:t xml:space="preserve"> στρεβλό σύστημα</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 xml:space="preserve">Γιατί και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sidRPr="00DF18D8">
        <w:rPr>
          <w:rFonts w:eastAsia="Times New Roman" w:cs="Times New Roman"/>
          <w:szCs w:val="24"/>
        </w:rPr>
        <w:t xml:space="preserve"> </w:t>
      </w:r>
      <w:r>
        <w:rPr>
          <w:rFonts w:eastAsia="Times New Roman" w:cs="Times New Roman"/>
          <w:szCs w:val="24"/>
        </w:rPr>
        <w:t xml:space="preserve">στρεβλό είναι, έτσι όπως είναι. Αυτό, όμως, </w:t>
      </w:r>
      <w:r w:rsidRPr="004E2C22">
        <w:rPr>
          <w:rFonts w:eastAsia="Times New Roman" w:cs="Times New Roman"/>
          <w:szCs w:val="24"/>
        </w:rPr>
        <w:t>είναι απόρροια μιας πολύ μεγάλης ιστορίας</w:t>
      </w:r>
      <w:r>
        <w:rPr>
          <w:rFonts w:eastAsia="Times New Roman" w:cs="Times New Roman"/>
          <w:szCs w:val="24"/>
        </w:rPr>
        <w:t>,</w:t>
      </w:r>
      <w:r w:rsidRPr="004E2C22">
        <w:rPr>
          <w:rFonts w:eastAsia="Times New Roman" w:cs="Times New Roman"/>
          <w:szCs w:val="24"/>
        </w:rPr>
        <w:t xml:space="preserve"> όπου </w:t>
      </w:r>
      <w:r>
        <w:rPr>
          <w:rFonts w:eastAsia="Times New Roman" w:cs="Times New Roman"/>
          <w:szCs w:val="24"/>
        </w:rPr>
        <w:t>φ</w:t>
      </w:r>
      <w:r w:rsidRPr="004E2C22">
        <w:rPr>
          <w:rFonts w:eastAsia="Times New Roman" w:cs="Times New Roman"/>
          <w:szCs w:val="24"/>
        </w:rPr>
        <w:t xml:space="preserve">τάσατε </w:t>
      </w:r>
      <w:r>
        <w:rPr>
          <w:rFonts w:eastAsia="Times New Roman" w:cs="Times New Roman"/>
          <w:szCs w:val="24"/>
        </w:rPr>
        <w:t>-</w:t>
      </w:r>
      <w:r w:rsidRPr="004E2C22">
        <w:rPr>
          <w:rFonts w:eastAsia="Times New Roman" w:cs="Times New Roman"/>
          <w:szCs w:val="24"/>
        </w:rPr>
        <w:t>ξέρετε πότε</w:t>
      </w:r>
      <w:r>
        <w:rPr>
          <w:rFonts w:eastAsia="Times New Roman" w:cs="Times New Roman"/>
          <w:szCs w:val="24"/>
        </w:rPr>
        <w:t>-</w:t>
      </w:r>
      <w:r w:rsidRPr="004E2C22">
        <w:rPr>
          <w:rFonts w:eastAsia="Times New Roman" w:cs="Times New Roman"/>
          <w:szCs w:val="24"/>
        </w:rPr>
        <w:t xml:space="preserve"> τη φαρμακευτική δαπάνη στα ουράνια</w:t>
      </w:r>
      <w:r>
        <w:rPr>
          <w:rFonts w:eastAsia="Times New Roman" w:cs="Times New Roman"/>
          <w:szCs w:val="24"/>
        </w:rPr>
        <w:t>.</w:t>
      </w:r>
      <w:r w:rsidRPr="004E2C22">
        <w:rPr>
          <w:rFonts w:eastAsia="Times New Roman" w:cs="Times New Roman"/>
          <w:szCs w:val="24"/>
        </w:rPr>
        <w:t xml:space="preserve"> </w:t>
      </w:r>
    </w:p>
    <w:p w14:paraId="4CC5AEA5"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Τολμάτε να κάνετε </w:t>
      </w:r>
      <w:r w:rsidRPr="004E2C22">
        <w:rPr>
          <w:rFonts w:eastAsia="Times New Roman" w:cs="Times New Roman"/>
          <w:szCs w:val="24"/>
        </w:rPr>
        <w:t>κριτική στο ΣΥΡΙΖΑ για μία απολύτως ισορροπημένη παρέμβαση</w:t>
      </w:r>
      <w:r>
        <w:rPr>
          <w:rFonts w:eastAsia="Times New Roman" w:cs="Times New Roman"/>
          <w:szCs w:val="24"/>
        </w:rPr>
        <w:t>,</w:t>
      </w:r>
      <w:r w:rsidRPr="004E2C22">
        <w:rPr>
          <w:rFonts w:eastAsia="Times New Roman" w:cs="Times New Roman"/>
          <w:szCs w:val="24"/>
        </w:rPr>
        <w:t xml:space="preserve"> την οποία κουβεντιάζει το Υπουργείο από τον Οκτώβριο</w:t>
      </w:r>
      <w:r>
        <w:rPr>
          <w:rFonts w:eastAsia="Times New Roman" w:cs="Times New Roman"/>
          <w:szCs w:val="24"/>
        </w:rPr>
        <w:t>,</w:t>
      </w:r>
      <w:r w:rsidRPr="004E2C22">
        <w:rPr>
          <w:rFonts w:eastAsia="Times New Roman" w:cs="Times New Roman"/>
          <w:szCs w:val="24"/>
        </w:rPr>
        <w:t xml:space="preserve"> συμφωνούν οι πάντες κ</w:t>
      </w:r>
      <w:r>
        <w:rPr>
          <w:rFonts w:eastAsia="Times New Roman" w:cs="Times New Roman"/>
          <w:szCs w:val="24"/>
        </w:rPr>
        <w:t xml:space="preserve">ι εσείς πάτε να βάλετε </w:t>
      </w:r>
      <w:r w:rsidRPr="004E2C22">
        <w:rPr>
          <w:rFonts w:eastAsia="Times New Roman" w:cs="Times New Roman"/>
          <w:szCs w:val="24"/>
        </w:rPr>
        <w:t>φιτιλιές</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διότι</w:t>
      </w:r>
      <w:r w:rsidRPr="004E2C22">
        <w:rPr>
          <w:rFonts w:eastAsia="Times New Roman" w:cs="Times New Roman"/>
          <w:szCs w:val="24"/>
        </w:rPr>
        <w:t xml:space="preserve"> είναι μία φούσκα αυτό που κάνετε</w:t>
      </w:r>
      <w:r>
        <w:rPr>
          <w:rFonts w:eastAsia="Times New Roman" w:cs="Times New Roman"/>
          <w:szCs w:val="24"/>
        </w:rPr>
        <w:t>.</w:t>
      </w:r>
      <w:r w:rsidRPr="004E2C22">
        <w:rPr>
          <w:rFonts w:eastAsia="Times New Roman" w:cs="Times New Roman"/>
          <w:szCs w:val="24"/>
        </w:rPr>
        <w:t xml:space="preserve"> </w:t>
      </w:r>
      <w:r>
        <w:rPr>
          <w:rFonts w:eastAsia="Times New Roman" w:cs="Times New Roman"/>
          <w:szCs w:val="24"/>
        </w:rPr>
        <w:t>Μ</w:t>
      </w:r>
      <w:r w:rsidRPr="004E2C22">
        <w:rPr>
          <w:rFonts w:eastAsia="Times New Roman" w:cs="Times New Roman"/>
          <w:szCs w:val="24"/>
        </w:rPr>
        <w:t>ε συγχωρείτε πάρα πολύ</w:t>
      </w:r>
      <w:r>
        <w:rPr>
          <w:rFonts w:eastAsia="Times New Roman" w:cs="Times New Roman"/>
          <w:szCs w:val="24"/>
        </w:rPr>
        <w:t>.</w:t>
      </w:r>
    </w:p>
    <w:p w14:paraId="4CC5AEA6" w14:textId="77777777" w:rsidR="005D719C" w:rsidRDefault="00627F40">
      <w:pPr>
        <w:tabs>
          <w:tab w:val="left" w:pos="2940"/>
        </w:tabs>
        <w:spacing w:line="600" w:lineRule="auto"/>
        <w:ind w:firstLine="720"/>
        <w:jc w:val="both"/>
        <w:rPr>
          <w:rFonts w:eastAsia="Times New Roman" w:cs="Times New Roman"/>
          <w:szCs w:val="24"/>
        </w:rPr>
      </w:pPr>
      <w:r w:rsidRPr="004E2C22">
        <w:rPr>
          <w:rFonts w:eastAsia="Times New Roman" w:cs="Times New Roman"/>
          <w:szCs w:val="24"/>
        </w:rPr>
        <w:lastRenderedPageBreak/>
        <w:t>Ευχαριστώ</w:t>
      </w:r>
      <w:r>
        <w:rPr>
          <w:rFonts w:eastAsia="Times New Roman" w:cs="Times New Roman"/>
          <w:szCs w:val="24"/>
        </w:rPr>
        <w:t>,</w:t>
      </w:r>
      <w:r w:rsidRPr="004E2C22">
        <w:rPr>
          <w:rFonts w:eastAsia="Times New Roman" w:cs="Times New Roman"/>
          <w:szCs w:val="24"/>
        </w:rPr>
        <w:t xml:space="preserve"> κύριε </w:t>
      </w:r>
      <w:r>
        <w:rPr>
          <w:rFonts w:eastAsia="Times New Roman" w:cs="Times New Roman"/>
          <w:szCs w:val="24"/>
        </w:rPr>
        <w:t>Π</w:t>
      </w:r>
      <w:r w:rsidRPr="004E2C22">
        <w:rPr>
          <w:rFonts w:eastAsia="Times New Roman" w:cs="Times New Roman"/>
          <w:szCs w:val="24"/>
        </w:rPr>
        <w:t>ρόεδρ</w:t>
      </w:r>
      <w:r w:rsidRPr="004E2C22">
        <w:rPr>
          <w:rFonts w:eastAsia="Times New Roman" w:cs="Times New Roman"/>
          <w:szCs w:val="24"/>
        </w:rPr>
        <w:t>ε</w:t>
      </w:r>
      <w:r>
        <w:rPr>
          <w:rFonts w:eastAsia="Times New Roman" w:cs="Times New Roman"/>
          <w:szCs w:val="24"/>
        </w:rPr>
        <w:t>.</w:t>
      </w:r>
    </w:p>
    <w:p w14:paraId="4CC5AEA7" w14:textId="77777777" w:rsidR="005D719C" w:rsidRDefault="00627F40">
      <w:pPr>
        <w:tabs>
          <w:tab w:val="left" w:pos="294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EA8" w14:textId="77777777" w:rsidR="005D719C" w:rsidRDefault="00627F40">
      <w:pPr>
        <w:spacing w:line="600" w:lineRule="auto"/>
        <w:ind w:firstLine="720"/>
        <w:jc w:val="both"/>
        <w:rPr>
          <w:rFonts w:eastAsia="Times New Roman"/>
          <w:szCs w:val="24"/>
        </w:rPr>
      </w:pPr>
      <w:r w:rsidRPr="00531742">
        <w:rPr>
          <w:rFonts w:eastAsia="Times New Roman" w:cs="Times New Roman"/>
          <w:b/>
          <w:szCs w:val="24"/>
        </w:rPr>
        <w:t>ΠΡΟΕΔΡΕΥΩΝ (Νικήτας Κακλαμάνης):</w:t>
      </w:r>
      <w:r>
        <w:rPr>
          <w:rFonts w:eastAsia="Times New Roman" w:cs="Times New Roman"/>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w:t>
      </w:r>
      <w:r>
        <w:rPr>
          <w:rFonts w:eastAsia="Times New Roman"/>
          <w:szCs w:val="24"/>
        </w:rPr>
        <w:t>, αφού προηγουμένως ξεναγήθηκαν στην έκθεση της αί</w:t>
      </w:r>
      <w:r>
        <w:rPr>
          <w:rFonts w:eastAsia="Times New Roman"/>
          <w:szCs w:val="24"/>
        </w:rPr>
        <w:t xml:space="preserve">θουσας «ΕΛΕΥΘΕΡΙΟΣ ΒΕΝΙΖΕΛΟΣ» και ενημερώθηκαν για την ιστορία του κτηρίου και για τον τρόπο οργάνωσης και λειτουργίας της Βουλής των Ελλήνων </w:t>
      </w:r>
      <w:r>
        <w:rPr>
          <w:rFonts w:eastAsia="Times New Roman"/>
          <w:szCs w:val="24"/>
        </w:rPr>
        <w:t>είκοσι οκτώ</w:t>
      </w:r>
      <w:r w:rsidRPr="00404E28">
        <w:rPr>
          <w:rFonts w:eastAsia="Times New Roman"/>
          <w:szCs w:val="24"/>
        </w:rPr>
        <w:t xml:space="preserve"> μαθήτριες και μαθητές και </w:t>
      </w:r>
      <w:r>
        <w:rPr>
          <w:rFonts w:eastAsia="Times New Roman"/>
          <w:szCs w:val="24"/>
        </w:rPr>
        <w:t xml:space="preserve">τέσσερις </w:t>
      </w:r>
      <w:r w:rsidRPr="00404E28">
        <w:rPr>
          <w:rFonts w:eastAsia="Times New Roman"/>
          <w:szCs w:val="24"/>
        </w:rPr>
        <w:t xml:space="preserve">εκπαιδευτικοί συνοδοί τους από το </w:t>
      </w:r>
      <w:r>
        <w:rPr>
          <w:rFonts w:eastAsia="Times New Roman"/>
          <w:szCs w:val="24"/>
        </w:rPr>
        <w:t>Δημοτικό</w:t>
      </w:r>
      <w:r w:rsidRPr="00404E28">
        <w:rPr>
          <w:rFonts w:eastAsia="Times New Roman"/>
          <w:szCs w:val="24"/>
        </w:rPr>
        <w:t xml:space="preserve"> Σχολείο</w:t>
      </w:r>
      <w:r>
        <w:rPr>
          <w:rFonts w:eastAsia="Times New Roman"/>
          <w:szCs w:val="24"/>
        </w:rPr>
        <w:t xml:space="preserve"> Λιαπάδων Κέρκυρα</w:t>
      </w:r>
      <w:r>
        <w:rPr>
          <w:rFonts w:eastAsia="Times New Roman"/>
          <w:szCs w:val="24"/>
        </w:rPr>
        <w:t>ς και από το 9</w:t>
      </w:r>
      <w:r w:rsidRPr="001C4348">
        <w:rPr>
          <w:rFonts w:eastAsia="Times New Roman"/>
          <w:szCs w:val="24"/>
          <w:vertAlign w:val="superscript"/>
        </w:rPr>
        <w:t>ο</w:t>
      </w:r>
      <w:r>
        <w:rPr>
          <w:rFonts w:eastAsia="Times New Roman"/>
          <w:szCs w:val="24"/>
        </w:rPr>
        <w:t xml:space="preserve"> Δημοτικό Σχολείο Κέρκυρας</w:t>
      </w:r>
      <w:r w:rsidRPr="00404E28">
        <w:rPr>
          <w:rFonts w:eastAsia="Times New Roman"/>
          <w:szCs w:val="24"/>
        </w:rPr>
        <w:t>.</w:t>
      </w:r>
    </w:p>
    <w:p w14:paraId="4CC5AEA9" w14:textId="77777777" w:rsidR="005D719C" w:rsidRDefault="00627F40">
      <w:pPr>
        <w:spacing w:line="600" w:lineRule="auto"/>
        <w:ind w:firstLine="720"/>
        <w:rPr>
          <w:rFonts w:eastAsia="Times New Roman"/>
          <w:szCs w:val="24"/>
        </w:rPr>
      </w:pPr>
      <w:r>
        <w:rPr>
          <w:rFonts w:eastAsia="Times New Roman"/>
          <w:szCs w:val="24"/>
        </w:rPr>
        <w:t>Η Βουλή τού</w:t>
      </w:r>
      <w:r w:rsidRPr="00404E28">
        <w:rPr>
          <w:rFonts w:eastAsia="Times New Roman"/>
          <w:szCs w:val="24"/>
        </w:rPr>
        <w:t>ς καλωσορίζει.</w:t>
      </w:r>
      <w:r>
        <w:rPr>
          <w:rFonts w:eastAsia="Times New Roman"/>
          <w:szCs w:val="24"/>
        </w:rPr>
        <w:t xml:space="preserve"> </w:t>
      </w:r>
    </w:p>
    <w:p w14:paraId="4CC5AEAA" w14:textId="77777777" w:rsidR="005D719C" w:rsidRDefault="00627F40">
      <w:pPr>
        <w:spacing w:line="600" w:lineRule="auto"/>
        <w:ind w:firstLine="720"/>
        <w:rPr>
          <w:rFonts w:eastAsia="Times New Roman"/>
          <w:szCs w:val="24"/>
        </w:rPr>
      </w:pPr>
      <w:r>
        <w:rPr>
          <w:rFonts w:eastAsia="Times New Roman"/>
          <w:szCs w:val="24"/>
        </w:rPr>
        <w:t>Καλώς ήρθατε στη Βουλή από την ωραία Κέρκυρα.</w:t>
      </w:r>
    </w:p>
    <w:p w14:paraId="4CC5AEAB" w14:textId="77777777" w:rsidR="005D719C" w:rsidRDefault="00627F40">
      <w:pPr>
        <w:tabs>
          <w:tab w:val="left" w:pos="2940"/>
        </w:tabs>
        <w:spacing w:line="600" w:lineRule="auto"/>
        <w:ind w:firstLine="720"/>
        <w:jc w:val="center"/>
        <w:rPr>
          <w:rFonts w:eastAsia="Times New Roman" w:cs="Times New Roman"/>
          <w:szCs w:val="24"/>
        </w:rPr>
      </w:pPr>
      <w:r w:rsidRPr="00404E28">
        <w:rPr>
          <w:rFonts w:eastAsia="Times New Roman"/>
          <w:szCs w:val="24"/>
        </w:rPr>
        <w:t>(Χειροκροτήματα απ’ όλες τις πτέρυγες της Βουλής)</w:t>
      </w:r>
    </w:p>
    <w:p w14:paraId="4CC5AEAC" w14:textId="77777777" w:rsidR="005D719C" w:rsidRDefault="00627F4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sidRPr="004E2C22">
        <w:rPr>
          <w:rFonts w:eastAsia="Times New Roman" w:cs="Times New Roman"/>
          <w:szCs w:val="24"/>
        </w:rPr>
        <w:t xml:space="preserve">Δημήτρης </w:t>
      </w:r>
      <w:r>
        <w:rPr>
          <w:rFonts w:eastAsia="Times New Roman" w:cs="Times New Roman"/>
          <w:szCs w:val="24"/>
        </w:rPr>
        <w:t>Σ</w:t>
      </w:r>
      <w:r w:rsidRPr="004E2C22">
        <w:rPr>
          <w:rFonts w:eastAsia="Times New Roman" w:cs="Times New Roman"/>
          <w:szCs w:val="24"/>
        </w:rPr>
        <w:t>εβαστάκης</w:t>
      </w:r>
      <w:r>
        <w:rPr>
          <w:rFonts w:eastAsia="Times New Roman" w:cs="Times New Roman"/>
          <w:szCs w:val="24"/>
        </w:rPr>
        <w:t>,</w:t>
      </w:r>
      <w:r w:rsidRPr="004E2C22">
        <w:rPr>
          <w:rFonts w:eastAsia="Times New Roman" w:cs="Times New Roman"/>
          <w:szCs w:val="24"/>
        </w:rPr>
        <w:t xml:space="preserve"> που υπομονετικά περίμενε</w:t>
      </w:r>
      <w:r>
        <w:rPr>
          <w:rFonts w:eastAsia="Times New Roman" w:cs="Times New Roman"/>
          <w:szCs w:val="24"/>
        </w:rPr>
        <w:t xml:space="preserve"> τη σειρά του.</w:t>
      </w:r>
      <w:r w:rsidRPr="004E2C22">
        <w:rPr>
          <w:rFonts w:eastAsia="Times New Roman" w:cs="Times New Roman"/>
          <w:szCs w:val="24"/>
        </w:rPr>
        <w:t xml:space="preserve"> </w:t>
      </w:r>
      <w:r>
        <w:rPr>
          <w:rFonts w:eastAsia="Times New Roman" w:cs="Times New Roman"/>
          <w:szCs w:val="24"/>
        </w:rPr>
        <w:t>Μ</w:t>
      </w:r>
      <w:r w:rsidRPr="004E2C22">
        <w:rPr>
          <w:rFonts w:eastAsia="Times New Roman" w:cs="Times New Roman"/>
          <w:szCs w:val="24"/>
        </w:rPr>
        <w:t xml:space="preserve">ετά είναι </w:t>
      </w:r>
      <w:r w:rsidRPr="004E2C22">
        <w:rPr>
          <w:rFonts w:eastAsia="Times New Roman" w:cs="Times New Roman"/>
          <w:szCs w:val="24"/>
        </w:rPr>
        <w:t>η κυρία Τριανταφύλλου</w:t>
      </w:r>
      <w:r>
        <w:rPr>
          <w:rFonts w:eastAsia="Times New Roman" w:cs="Times New Roman"/>
          <w:szCs w:val="24"/>
        </w:rPr>
        <w:t xml:space="preserve">, ο κ. Ουρσουζίδης, </w:t>
      </w:r>
      <w:r w:rsidRPr="004E2C22">
        <w:rPr>
          <w:rFonts w:eastAsia="Times New Roman" w:cs="Times New Roman"/>
          <w:szCs w:val="24"/>
        </w:rPr>
        <w:t xml:space="preserve">ο </w:t>
      </w:r>
      <w:r>
        <w:rPr>
          <w:rFonts w:eastAsia="Times New Roman" w:cs="Times New Roman"/>
          <w:szCs w:val="24"/>
        </w:rPr>
        <w:t>κ.</w:t>
      </w:r>
      <w:r w:rsidRPr="004E2C22">
        <w:rPr>
          <w:rFonts w:eastAsia="Times New Roman" w:cs="Times New Roman"/>
          <w:szCs w:val="24"/>
        </w:rPr>
        <w:t xml:space="preserve"> </w:t>
      </w:r>
      <w:r>
        <w:rPr>
          <w:rFonts w:eastAsia="Times New Roman" w:cs="Times New Roman"/>
          <w:szCs w:val="24"/>
        </w:rPr>
        <w:t>Μ</w:t>
      </w:r>
      <w:r w:rsidRPr="004E2C22">
        <w:rPr>
          <w:rFonts w:eastAsia="Times New Roman" w:cs="Times New Roman"/>
          <w:szCs w:val="24"/>
        </w:rPr>
        <w:t>ουμουλίδης Θεμιστοκλής και ο κ</w:t>
      </w:r>
      <w:r>
        <w:rPr>
          <w:rFonts w:eastAsia="Times New Roman" w:cs="Times New Roman"/>
          <w:szCs w:val="24"/>
        </w:rPr>
        <w:t>.</w:t>
      </w:r>
      <w:r w:rsidRPr="004E2C22">
        <w:rPr>
          <w:rFonts w:eastAsia="Times New Roman" w:cs="Times New Roman"/>
          <w:szCs w:val="24"/>
        </w:rPr>
        <w:t xml:space="preserve"> Κωνσταντίνος Τσιάρας</w:t>
      </w:r>
      <w:r>
        <w:rPr>
          <w:rFonts w:eastAsia="Times New Roman" w:cs="Times New Roman"/>
          <w:szCs w:val="24"/>
        </w:rPr>
        <w:t>.</w:t>
      </w:r>
    </w:p>
    <w:p w14:paraId="4CC5AEAD" w14:textId="77777777" w:rsidR="005D719C" w:rsidRDefault="00627F40">
      <w:pPr>
        <w:tabs>
          <w:tab w:val="left" w:pos="2940"/>
        </w:tabs>
        <w:spacing w:line="600" w:lineRule="auto"/>
        <w:ind w:firstLine="720"/>
        <w:jc w:val="both"/>
        <w:rPr>
          <w:rFonts w:eastAsia="Times New Roman" w:cs="Times New Roman"/>
          <w:szCs w:val="24"/>
        </w:rPr>
      </w:pPr>
      <w:r w:rsidRPr="004E2C22">
        <w:rPr>
          <w:rFonts w:eastAsia="Times New Roman" w:cs="Times New Roman"/>
          <w:szCs w:val="24"/>
        </w:rPr>
        <w:lastRenderedPageBreak/>
        <w:t>Ορίστε</w:t>
      </w:r>
      <w:r>
        <w:rPr>
          <w:rFonts w:eastAsia="Times New Roman" w:cs="Times New Roman"/>
          <w:szCs w:val="24"/>
        </w:rPr>
        <w:t>, κύριε Σεβαστάκη, έχετε τον λόγο</w:t>
      </w:r>
      <w:r>
        <w:rPr>
          <w:rFonts w:eastAsia="Times New Roman" w:cs="Times New Roman"/>
          <w:szCs w:val="24"/>
        </w:rPr>
        <w:t>.</w:t>
      </w:r>
    </w:p>
    <w:p w14:paraId="4CC5AEAE" w14:textId="77777777" w:rsidR="005D719C" w:rsidRDefault="00627F40">
      <w:pPr>
        <w:spacing w:line="600" w:lineRule="auto"/>
        <w:ind w:firstLine="720"/>
        <w:jc w:val="both"/>
        <w:rPr>
          <w:rFonts w:eastAsia="Times New Roman" w:cs="Times New Roman"/>
          <w:szCs w:val="24"/>
        </w:rPr>
      </w:pPr>
      <w:r w:rsidRPr="00B97D34">
        <w:rPr>
          <w:rFonts w:eastAsia="Times New Roman" w:cs="Times New Roman"/>
          <w:b/>
          <w:szCs w:val="24"/>
        </w:rPr>
        <w:t xml:space="preserve">ΔΗΜΗΤΡΙΟΣ ΣΕΒΑΣΤΑΚΗΣ: </w:t>
      </w:r>
      <w:r>
        <w:rPr>
          <w:rFonts w:eastAsia="Times New Roman" w:cs="Times New Roman"/>
          <w:szCs w:val="24"/>
        </w:rPr>
        <w:t>Ευχαριστώ πολύ.</w:t>
      </w:r>
    </w:p>
    <w:p w14:paraId="4CC5AEA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Δυστυχώς, φοβάμαι ότι θα αδικήσω σήμερα το πολύπλευρο νομοσχέδιο του Υπουργε</w:t>
      </w:r>
      <w:r>
        <w:rPr>
          <w:rFonts w:eastAsia="Times New Roman" w:cs="Times New Roman"/>
          <w:szCs w:val="24"/>
        </w:rPr>
        <w:t>ίου Υγείας και ίσως δεν θα μπορέσω να υπογραμμίσω αυτό που σε πάρα πολλές ευκαιρίες, με δημόσιες τοποθετήσεις μου, έχω επισημάνει. Γίνεται μία δύσκολη πορεία ανάταξης του δημόσιου συστήματος υγείας με πολύ σημαντικές βελτιωτικές, ουσιαστικές παρεμβάσεις, π</w:t>
      </w:r>
      <w:r>
        <w:rPr>
          <w:rFonts w:eastAsia="Times New Roman" w:cs="Times New Roman"/>
          <w:szCs w:val="24"/>
        </w:rPr>
        <w:t xml:space="preserve">ου αλλάζουν τον χάρτη και σε σχέση με την προ της κρίσης περίοδο. </w:t>
      </w:r>
    </w:p>
    <w:p w14:paraId="4CC5AEB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εργασία μυρμηγκιού γίνονται στοχευμένες παρεμβάσεις, όπως με τους στρατιωτικούς γιατρούς, με τα επιμίσθια κίνητρα πάνω στις τοποθετήσεις στις άγονες περιοχές, με τις ειδικότητες, δυστυχώ</w:t>
      </w:r>
      <w:r>
        <w:rPr>
          <w:rFonts w:eastAsia="Times New Roman" w:cs="Times New Roman"/>
          <w:szCs w:val="24"/>
        </w:rPr>
        <w:t>ς, όμως, με τους αργούς χρόνους των επαναπροκηρύξεων των ειδικοτήτων, εάν τυχόν δεν δεχτούν οι επιλεγέντες κ.λπ</w:t>
      </w:r>
      <w:r>
        <w:rPr>
          <w:rFonts w:eastAsia="Times New Roman" w:cs="Times New Roman"/>
          <w:szCs w:val="24"/>
        </w:rPr>
        <w:t>.</w:t>
      </w:r>
      <w:r>
        <w:rPr>
          <w:rFonts w:eastAsia="Times New Roman" w:cs="Times New Roman"/>
          <w:szCs w:val="24"/>
        </w:rPr>
        <w:t>.</w:t>
      </w:r>
    </w:p>
    <w:p w14:paraId="4CC5AEB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Εντούτοις, θέλω να μείνω στην τροπολογία του Υπουργείου Εσωτερικών. Ο «ΚΑΛΛΙΚΡΑΤΗΣ» έχει δεχθεί ισχυρότατη κριτική, κριτικές προσεγγίσεις σε ό</w:t>
      </w:r>
      <w:r>
        <w:rPr>
          <w:rFonts w:eastAsia="Times New Roman" w:cs="Times New Roman"/>
          <w:szCs w:val="24"/>
        </w:rPr>
        <w:t xml:space="preserve">λες τις φάσεις της εφαρμογής </w:t>
      </w:r>
      <w:r>
        <w:rPr>
          <w:rFonts w:eastAsia="Times New Roman" w:cs="Times New Roman"/>
          <w:szCs w:val="24"/>
        </w:rPr>
        <w:lastRenderedPageBreak/>
        <w:t xml:space="preserve">του, όπως το 2000, το 2011 και αργότερα το 2013, απ’ όλες τις πολιτικές δυνάμεις. Σήμερα, δεν είναι λογικό να πάμε ανάποδα, να αποδομήσουμε τη μεταρρύθμιση του «ΚΑΛΛΙΚΡΑΤΗ» εν όλω. </w:t>
      </w:r>
    </w:p>
    <w:p w14:paraId="4CC5AEB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 «ΚΑΛΛΙΚΡΑΤΗΣ» ήταν οριζόντιος και αυτό ήταν</w:t>
      </w:r>
      <w:r>
        <w:rPr>
          <w:rFonts w:eastAsia="Times New Roman" w:cs="Times New Roman"/>
          <w:szCs w:val="24"/>
        </w:rPr>
        <w:t xml:space="preserve"> το αδύνατο σημείο. Ειδικά στον νησιωτικό χώρο δεν έδωσε παντού λειτουργικά αποτελέσματα. Κατά την προσωπική μου γνώμη, δεν πρέπει να κάνουμε σήμερα το λάθος μιας οριζόντιας ανάταξης, διόρθωσης του «ΚΑΛΛΙΚΡΑΤΗ», ο οποίος είχε οριζόντια χαρακτηριστικά. Θα α</w:t>
      </w:r>
      <w:r>
        <w:rPr>
          <w:rFonts w:eastAsia="Times New Roman" w:cs="Times New Roman"/>
          <w:szCs w:val="24"/>
        </w:rPr>
        <w:t xml:space="preserve">ναπαράγουμε, δηλαδή, τις αδυναμίες. </w:t>
      </w:r>
    </w:p>
    <w:p w14:paraId="4CC5AEB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Πρέπει να κάνουμε ώριμες σημειακές παρεμβάσεις -αυτό που εμφανίζεται ως ελάττωμα της τροπολογίας, εγώ το θεωρώ προτέρημα- επανόδου σε μια αυτοδιοικητική κανονικότητα. Πρέπει να πούμε ότι η αυτοδιοίκηση περνάει μια μεγάλ</w:t>
      </w:r>
      <w:r>
        <w:rPr>
          <w:rFonts w:eastAsia="Times New Roman" w:cs="Times New Roman"/>
          <w:szCs w:val="24"/>
        </w:rPr>
        <w:t xml:space="preserve">η φάση μετάβασης. </w:t>
      </w:r>
    </w:p>
    <w:p w14:paraId="4CC5AEB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Πρώτα απ’ όλα τα σύνορα μεταξύ περιφερειακής και δημοτικής διάστασης της αυτοδιοίκησης είναι συγκεχυμένα, πολύ </w:t>
      </w:r>
      <w:r>
        <w:rPr>
          <w:rFonts w:eastAsia="Times New Roman" w:cs="Times New Roman"/>
          <w:szCs w:val="24"/>
        </w:rPr>
        <w:lastRenderedPageBreak/>
        <w:t xml:space="preserve">συχνά είναι ανταγωνιστικά. Υπάρχουν δυσλειτουργίες. Ενώ, λοιπόν, έχουμε συνολικά χρηματοδοτικές ενισχύσεις από την πλευρά της </w:t>
      </w:r>
      <w:r>
        <w:rPr>
          <w:rFonts w:eastAsia="Times New Roman" w:cs="Times New Roman"/>
          <w:szCs w:val="24"/>
        </w:rPr>
        <w:t xml:space="preserve">Κυβέρνησης είτε με το </w:t>
      </w:r>
      <w:r>
        <w:rPr>
          <w:rFonts w:eastAsia="Times New Roman" w:cs="Times New Roman"/>
          <w:szCs w:val="24"/>
        </w:rPr>
        <w:t>πρόγραμμα δημοσίων επενδύσεων</w:t>
      </w:r>
      <w:r>
        <w:rPr>
          <w:rFonts w:eastAsia="Times New Roman" w:cs="Times New Roman"/>
          <w:szCs w:val="24"/>
        </w:rPr>
        <w:t xml:space="preserve"> είτε με το ειδικό αναπτυξιακό τουλάχιστον στην περιοχή του Αιγαίου και με την πολύ ευκολότερη ροή των προγραμμάτων ΕΣΠΑ, δεν αφομοιώνονται εύστοχα από τις αυτοδιοικητικές δομές.</w:t>
      </w:r>
    </w:p>
    <w:p w14:paraId="4CC5AEB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σίγουρο, λοιπόν, γι’</w:t>
      </w:r>
      <w:r>
        <w:rPr>
          <w:rFonts w:eastAsia="Times New Roman" w:cs="Times New Roman"/>
          <w:szCs w:val="24"/>
        </w:rPr>
        <w:t xml:space="preserve"> αυτή τη χρηματοδοτική ισχύ πρέπει να βρούμε τα τεχνικά και διοικητικά εργαλεία για να περάσει στους ΟΤΑ, να περάσει στις περιφέρειες και να συναρμοστούν οι δύο βαθμοί αυτοδιοίκησης πολύ καλύτερα. </w:t>
      </w:r>
    </w:p>
    <w:p w14:paraId="4CC5AEB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θα χρησιμοποιήσω τον όρο «σπάσιμο» των δήμων, γιατί δε</w:t>
      </w:r>
      <w:r>
        <w:rPr>
          <w:rFonts w:eastAsia="Times New Roman" w:cs="Times New Roman"/>
          <w:szCs w:val="24"/>
        </w:rPr>
        <w:t xml:space="preserve">ν έγινε ποτέ σύνθεση των δήμων. Έγινε συγκόλληση. Και νομίζω ότι η αποκατάσταση, ειδικά για τη Σάμο, θα ανορθώσει και την αναπτυξιακή πλευρά και την πλευρά της πολιτιστικής, κοινωνικής και παραγωγικής δικαιοσύνης και ισορροπίας. </w:t>
      </w:r>
    </w:p>
    <w:p w14:paraId="4CC5AEB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 Σάμος έχει δύο ισοδύναμε</w:t>
      </w:r>
      <w:r>
        <w:rPr>
          <w:rFonts w:eastAsia="Times New Roman" w:cs="Times New Roman"/>
          <w:szCs w:val="24"/>
        </w:rPr>
        <w:t>ς ζώνες που έχουν αστικά κέντρα περίπου ισοδύναμα με διαφορετικά παραγωγικά χαρακτηριστικά και διαφορετικά χαρακτηριστικά κοινωνικής και πολιτισμικής διάρθρωσης. Από τη μία πλευρά είναι τουρισμός, υπηρεσίες και πανεπιστήμιο, αγροτική οικονομία από την άλλη</w:t>
      </w:r>
      <w:r>
        <w:rPr>
          <w:rFonts w:eastAsia="Times New Roman" w:cs="Times New Roman"/>
          <w:szCs w:val="24"/>
        </w:rPr>
        <w:t>. Είναι πολύ σωστό και πολύ κοντά στον χαρακτήρα του τόπου να τις στέψει. Γι’ αυτό η διοικητική οργάνωση σε δήμο Δυτικής και Ανατολικής Σάμου είναι στη σωστή κατεύθυνση.</w:t>
      </w:r>
    </w:p>
    <w:p w14:paraId="4CC5AEB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Θέλω να πω ότι εγώ ελπίζω απολύτως βάσιμα ότι δημιουργεί ένα παραγωγικό, αναπτυξιακό σ</w:t>
      </w:r>
      <w:r>
        <w:rPr>
          <w:rFonts w:eastAsia="Times New Roman" w:cs="Times New Roman"/>
          <w:szCs w:val="24"/>
        </w:rPr>
        <w:t>φρίγος ο αυτοδιοικητικός εξορθολογισμός. Το πιστεύω απολύτως αυτό. Στη Σάμο, στα νησιά ένα επιπλέον στοιχείο είναι η τεράστια επιβάρυνση, η τεράστια πίεση που ασκείται από το προσφυγικό, από την προσφυγική κρίση.</w:t>
      </w:r>
    </w:p>
    <w:p w14:paraId="4CC5AE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προσφυγική κρίση βασίζεται όχι μόνο στις </w:t>
      </w:r>
      <w:r>
        <w:rPr>
          <w:rFonts w:eastAsia="Times New Roman" w:cs="Times New Roman"/>
          <w:szCs w:val="24"/>
        </w:rPr>
        <w:t>ροές τεραστίων αριθμών που τα κλειστά κοινωνικά και διοικητικά βιοσυστήματα, που υπάρχουν στα νησιά, δεν μπορούν να τις αντέξουν, δεν μπορούν να τις ελέγξουν, δεν μπορούν να τις αφο</w:t>
      </w:r>
      <w:r>
        <w:rPr>
          <w:rFonts w:eastAsia="Times New Roman" w:cs="Times New Roman"/>
          <w:szCs w:val="24"/>
        </w:rPr>
        <w:lastRenderedPageBreak/>
        <w:t>μοιώσουν, αλλά βασίζεται και σε κάτι άλλο. Βασίζεται στην παραβατικότητα. Υ</w:t>
      </w:r>
      <w:r>
        <w:rPr>
          <w:rFonts w:eastAsia="Times New Roman" w:cs="Times New Roman"/>
          <w:szCs w:val="24"/>
        </w:rPr>
        <w:t xml:space="preserve">πάρχει μια διεθνική, θα σας έλεγα διακρατική, παραβατικότητα πολύ δύσκολα διορθώσιμη από έναν παράγοντα, από μια διοικητική πρόθεση του ελληνικού πολιτικού συστήματος. </w:t>
      </w:r>
    </w:p>
    <w:p w14:paraId="4CC5AEB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Δυστυχώς το προσφυγικό είναι ένα πολύπλευρο πρόβλημα. Σχετίζεται με διακρατικές σχέσεις</w:t>
      </w:r>
      <w:r>
        <w:rPr>
          <w:rFonts w:eastAsia="Times New Roman" w:cs="Times New Roman"/>
          <w:szCs w:val="24"/>
        </w:rPr>
        <w:t xml:space="preserve"> και ουσιαστικά στην παράβαση συμφωνιών και δηλώσεων και συνδηλώσεων. Αυτήν τη στιγμή τουλάχιστον το νησί της Σάμου δέχεται μια απίστευτη πίεση. Αυτό έδειξε, αποκάλυψε επιπλέον και πολύ μεγάλες αυτοδιοικητικές αδυναμίες. </w:t>
      </w:r>
    </w:p>
    <w:p w14:paraId="4CC5AEB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Νομίζω, λοιπόν, ότι ο επιμερισμός,</w:t>
      </w:r>
      <w:r>
        <w:rPr>
          <w:rFonts w:eastAsia="Times New Roman" w:cs="Times New Roman"/>
          <w:szCs w:val="24"/>
        </w:rPr>
        <w:t xml:space="preserve"> η διαίρεση θα βοηθήσει πάρα πολύ και την αντιμετώπιση και την εύρεση διοικητικών πόρων. Είναι σίγουρο ότι θα </w:t>
      </w:r>
      <w:r>
        <w:rPr>
          <w:rFonts w:eastAsia="Times New Roman" w:cs="Times New Roman"/>
          <w:szCs w:val="24"/>
        </w:rPr>
        <w:t xml:space="preserve">κτιστούν </w:t>
      </w:r>
      <w:r>
        <w:rPr>
          <w:rFonts w:eastAsia="Times New Roman" w:cs="Times New Roman"/>
          <w:szCs w:val="24"/>
        </w:rPr>
        <w:t>νέοι δήμοι και με την πρόνοια του νομοσχεδίου να προχωρήσει στην εξέταση πολλών αιτημάτων που έχουν πια λογική και βασίζονται στο ότι ο «</w:t>
      </w:r>
      <w:r>
        <w:rPr>
          <w:rFonts w:eastAsia="Times New Roman" w:cs="Times New Roman"/>
          <w:szCs w:val="24"/>
        </w:rPr>
        <w:t xml:space="preserve">ΚΑΛΛΙΚΡΑΤΗΣ» έβγαλε τα προβλήματά του. </w:t>
      </w:r>
    </w:p>
    <w:p w14:paraId="4CC5AEB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Νομίζω ότι θα δώσει έναν αυτοδιοικητικό χάρτη όχι με τους μαξιμαλισμούς και την πολυδιαίρεση ενδεχομένως της προ «</w:t>
      </w:r>
      <w:r>
        <w:rPr>
          <w:rFonts w:eastAsia="Times New Roman" w:cs="Times New Roman"/>
          <w:szCs w:val="24"/>
        </w:rPr>
        <w:t>ΚΑΠΟΔΙΣΤΡΙΑ</w:t>
      </w:r>
      <w:r>
        <w:rPr>
          <w:rFonts w:eastAsia="Times New Roman" w:cs="Times New Roman"/>
          <w:szCs w:val="24"/>
        </w:rPr>
        <w:t>» περιόδου ούτε με τους αριθμούς του «</w:t>
      </w:r>
      <w:r>
        <w:rPr>
          <w:rFonts w:eastAsia="Times New Roman" w:cs="Times New Roman"/>
          <w:szCs w:val="24"/>
        </w:rPr>
        <w:t>ΚΑΠΟΔΙΣΤΡΙΑ</w:t>
      </w:r>
      <w:r>
        <w:rPr>
          <w:rFonts w:eastAsia="Times New Roman" w:cs="Times New Roman"/>
          <w:szCs w:val="24"/>
        </w:rPr>
        <w:t>». Νομίζω ότι ο νέος χάρτης θα είναι λογικ</w:t>
      </w:r>
      <w:r>
        <w:rPr>
          <w:rFonts w:eastAsia="Times New Roman" w:cs="Times New Roman"/>
          <w:szCs w:val="24"/>
        </w:rPr>
        <w:t>ός, θα είναι στοιχειοθετημένος στην παραγωγή, στον πολιτισμό, στην ιστορικότητα, στις κοινωνικές συνομαδώσεις και νομίζω ότι αυτό μας επιτρέπει να είμαστε πολύ πιο αισιόδοξοι.</w:t>
      </w:r>
    </w:p>
    <w:p w14:paraId="4CC5AEB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Χαίρομαι πραγματικά με την εισφορά πολλών ομιλητών με ιδέες και θα είμαι πολύ πε</w:t>
      </w:r>
      <w:r>
        <w:rPr>
          <w:rFonts w:eastAsia="Times New Roman" w:cs="Times New Roman"/>
          <w:szCs w:val="24"/>
        </w:rPr>
        <w:t>ρίεργος να δω την εργασία της επιτροπής που συστήνει και προτείνει το νομοσχέδιο για την αυτοδιοικητική μεταρρύθμιση, η οποία νομίζω ότι θα εξελιχθεί και έτσι πρέπει να τη δούμε, δηλαδή ως μια έναρξη και όχι ως ένα τέλος.</w:t>
      </w:r>
    </w:p>
    <w:p w14:paraId="4CC5AE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Ευχαριστώ.</w:t>
      </w:r>
    </w:p>
    <w:p w14:paraId="4CC5AEBF"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4CC5AEC0" w14:textId="77777777" w:rsidR="005D719C" w:rsidRDefault="00627F40">
      <w:pPr>
        <w:spacing w:line="600" w:lineRule="auto"/>
        <w:ind w:firstLine="720"/>
        <w:jc w:val="both"/>
        <w:rPr>
          <w:rFonts w:eastAsia="Times New Roman" w:cs="Times New Roman"/>
          <w:szCs w:val="24"/>
        </w:rPr>
      </w:pPr>
      <w:r w:rsidRPr="00545C7D">
        <w:rPr>
          <w:rFonts w:eastAsia="Times New Roman" w:cs="Times New Roman"/>
          <w:b/>
          <w:szCs w:val="24"/>
        </w:rPr>
        <w:t>ΠΡΟΕΔΡΕΥΩΝ (Νικήτας Κακλαμάνης):</w:t>
      </w:r>
      <w:r>
        <w:rPr>
          <w:rFonts w:eastAsia="Times New Roman" w:cs="Times New Roman"/>
          <w:szCs w:val="24"/>
        </w:rPr>
        <w:t xml:space="preserve"> Τον λόγο έχει η συνάδελφος από τον ΣΥΡΙΖΑ </w:t>
      </w:r>
      <w:r>
        <w:rPr>
          <w:rFonts w:eastAsia="Times New Roman" w:cs="Times New Roman"/>
          <w:szCs w:val="24"/>
        </w:rPr>
        <w:t xml:space="preserve">κ. </w:t>
      </w:r>
      <w:r>
        <w:rPr>
          <w:rFonts w:eastAsia="Times New Roman" w:cs="Times New Roman"/>
          <w:szCs w:val="24"/>
        </w:rPr>
        <w:t>Τριανταφύλλου.</w:t>
      </w:r>
    </w:p>
    <w:p w14:paraId="4CC5AEC1" w14:textId="77777777" w:rsidR="005D719C" w:rsidRDefault="00627F40">
      <w:pPr>
        <w:spacing w:line="600" w:lineRule="auto"/>
        <w:ind w:firstLine="720"/>
        <w:jc w:val="both"/>
        <w:rPr>
          <w:rFonts w:eastAsia="Times New Roman" w:cs="Times New Roman"/>
          <w:szCs w:val="24"/>
        </w:rPr>
      </w:pPr>
      <w:r w:rsidRPr="00545C7D">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4CC5AEC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Συζητάμε νομίζω σήμερα ένα ακόμα σημαντικό νομοσχέδιο για τα ζητήματα υγείας, για τον τομέα της</w:t>
      </w:r>
      <w:r>
        <w:rPr>
          <w:rFonts w:eastAsia="Times New Roman" w:cs="Times New Roman"/>
          <w:szCs w:val="24"/>
        </w:rPr>
        <w:t xml:space="preserve"> υγείας. Νομίζω ότι πρέπει να ξεκινήσουμε από τη μεγάλη εικόνα. Η μεγάλη εικόνα μας λέει ότι πράγματι βαδίζουμε οριστικά σε μία φάση αναδιοργάνωσης των δομών με στελέχωση. Βέβαια θα πω ότι είμαστε ακόμα πίσω από τις ανάγκες, αλλά είναι σημαντικό ότι για πρ</w:t>
      </w:r>
      <w:r>
        <w:rPr>
          <w:rFonts w:eastAsia="Times New Roman" w:cs="Times New Roman"/>
          <w:szCs w:val="24"/>
        </w:rPr>
        <w:t xml:space="preserve">ώτη φορά θα γίνουν προσλήψεις μαζικές και με οργανωμένο σχέδιο. </w:t>
      </w:r>
    </w:p>
    <w:p w14:paraId="4CC5AEC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ήθελα να πω ότι ουσιαστικά φτάνουμε σε μία στιγμή που μπορούμε να πούμε ότι ξεπεράστηκε οριστικά η φάση της αποδιοργάνωσης του ΕΣΥ και σήμερα θα λέγαμε ότι παραδίδουμε έτσι ένα σύστημα υγε</w:t>
      </w:r>
      <w:r>
        <w:rPr>
          <w:rFonts w:eastAsia="Times New Roman" w:cs="Times New Roman"/>
          <w:szCs w:val="24"/>
        </w:rPr>
        <w:t xml:space="preserve">ίας το οποίο είναι περισσότερο λειτουργικό και κυρίως είναι προσβάσιμο για όλους. Αυτή, λοιπόν, είναι η μεγάλη εικόνα. </w:t>
      </w:r>
    </w:p>
    <w:p w14:paraId="4CC5AEC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Νομίζω ότι το στοίχημα για την ανάταση του Εθνικού Συστήματος Υγείας είναι θεμελιώδες και διαρκές για τη χώρα μας. Είναι αντιληπτό ότι τα επίσημα στοιχεία συνηγορούν σε αυτό. Είναι αντιληπτό, όπως είπα, ότι το σύστημα υγείας ισορροπεί. </w:t>
      </w:r>
    </w:p>
    <w:p w14:paraId="4CC5AEC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Βέβαια πρέπει να απ</w:t>
      </w:r>
      <w:r>
        <w:rPr>
          <w:rFonts w:eastAsia="Times New Roman" w:cs="Times New Roman"/>
          <w:szCs w:val="24"/>
        </w:rPr>
        <w:t xml:space="preserve">αντήσουμε πλέον τι κοινωνικό κράτος θέλουμε και τι σύστημα υγείας θέλουμε. Θέλουμε ένα κοινωνικό κράτος που θα παράγει ελλείμματα, κακοδιαχείριση και χρέη, όπως συνέβη τόσα χρόνια και με τον τομέα της υγείας; Προφανώς και όχι. </w:t>
      </w:r>
    </w:p>
    <w:p w14:paraId="4CC5AEC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Νομίζω ότι υπάρχουν απαντήσε</w:t>
      </w:r>
      <w:r>
        <w:rPr>
          <w:rFonts w:eastAsia="Times New Roman" w:cs="Times New Roman"/>
          <w:szCs w:val="24"/>
        </w:rPr>
        <w:t>ις έμπρακτες από τούτη εδώ την Κυβέρνηση, όπως υπάρχουν και έμπρακτες απαντήσεις, δυστυχώς, απ’ όλες τις προηγούμενες κυβερνήσεις. Το μαύρο χρήμα που διακινήθηκε στην υγεία κατά την προηγούμενη δεκαετία -και υπάρχουν συγκεκριμένες πολιτικές ευθύνες γι’ αυτ</w:t>
      </w:r>
      <w:r>
        <w:rPr>
          <w:rFonts w:eastAsia="Times New Roman" w:cs="Times New Roman"/>
          <w:szCs w:val="24"/>
        </w:rPr>
        <w:t xml:space="preserve">ό- φτάνει σε δυσθεώρητα ποσοστά. Μιλάμε για 85 σχεδόν δισεκατομμύρια ευρώ. Τα σκάνδαλα πιθανώς να ξεπερνούν σε ευρηματικότητα ακόμα και τις υποθέσεις των εξοπλιστικών προγραμμάτων ή αυτό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p>
    <w:p w14:paraId="4CC5AEC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Νομίζω ότι έχει με μεγάλη λεπτομέρεια αναλυθεί το νομο</w:t>
      </w:r>
      <w:r>
        <w:rPr>
          <w:rFonts w:eastAsia="Times New Roman" w:cs="Times New Roman"/>
          <w:szCs w:val="24"/>
        </w:rPr>
        <w:t xml:space="preserve">σχέδιο. Θέλω να σταθώ στο εξής: Πρώτον, θεωρώ πάρα πολύ σημαντικό το γεγονός ότι το νομοσχέδιο θέτει μία σειρά από ζητήματα. Και βέβαια θεωρώ εμβληματικό το γεγονός -και είναι και η μεγάλη συνεισφορά του νομοσχεδίου- της κατάργησης αυτού </w:t>
      </w:r>
      <w:r>
        <w:rPr>
          <w:rFonts w:eastAsia="Times New Roman" w:cs="Times New Roman"/>
          <w:szCs w:val="24"/>
        </w:rPr>
        <w:lastRenderedPageBreak/>
        <w:t>του πολύπαθου οργα</w:t>
      </w:r>
      <w:r>
        <w:rPr>
          <w:rFonts w:eastAsia="Times New Roman" w:cs="Times New Roman"/>
          <w:szCs w:val="24"/>
        </w:rPr>
        <w:t>νισμού, που δυστυχώς έχει γίνει συνώνυμο της διαφθοράς και της κατασπατάλησης του δημόσιου χρήματος, και μιλάω για το ΚΕΕΛΠΝΟ.</w:t>
      </w:r>
    </w:p>
    <w:p w14:paraId="4CC5AEC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Όπως αναφέρεται και στο νομοσχέδιο, το θεσμικό πλαίσιο που διέπει σήμερα την λειτουργία του ΚΕΕΛΠΝΟ είναι ελλιπές και δεν διαθέτε</w:t>
      </w:r>
      <w:r>
        <w:rPr>
          <w:rFonts w:eastAsia="Times New Roman" w:cs="Times New Roman"/>
          <w:szCs w:val="24"/>
        </w:rPr>
        <w:t xml:space="preserve">ι συνοχή. Επομένως, κρίνεται απαραίτητη η αντικατάστασή του από τον Εθνικό Οργανισμό Δημόσιας Υγείας, έναν σύγχρονο </w:t>
      </w:r>
      <w:r>
        <w:rPr>
          <w:rFonts w:eastAsia="Times New Roman" w:cs="Times New Roman"/>
          <w:szCs w:val="24"/>
        </w:rPr>
        <w:t xml:space="preserve">οργανισμό </w:t>
      </w:r>
      <w:r>
        <w:rPr>
          <w:rFonts w:eastAsia="Times New Roman" w:cs="Times New Roman"/>
          <w:szCs w:val="24"/>
        </w:rPr>
        <w:t>με διευρυμένες τις αρμοδιότητες για την προστασία της δημόσιας υγείας, δηλαδή πρόληψη νόσων, αύξηση του προσδόκιμου ζωής και προαγ</w:t>
      </w:r>
      <w:r>
        <w:rPr>
          <w:rFonts w:eastAsia="Times New Roman" w:cs="Times New Roman"/>
          <w:szCs w:val="24"/>
        </w:rPr>
        <w:t>ωγή της υγείας μέσω οργανωμένων προσπαθειών της πολιτείας και της κοινωνίας. Είναι κομβική και συμβολική αυτή η προσπάθεια και σκοπό έχει να τονίσει τις καλές πρακτικές στον χώρο της υγείας και την προσπάθεια που γίνεται εδώ και τέσσερα χρόνια.</w:t>
      </w:r>
    </w:p>
    <w:p w14:paraId="4CC5AE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θέλω να</w:t>
      </w:r>
      <w:r>
        <w:rPr>
          <w:rFonts w:eastAsia="Times New Roman" w:cs="Times New Roman"/>
          <w:szCs w:val="24"/>
        </w:rPr>
        <w:t xml:space="preserve"> αδικήσω τίποτε απ’ όσα προβλέπει το νομοσχέδιο. Είναι πάρα πολύ σημαντικό ότι συστήνεται Εθνικό Κέντρο Νεοπλασιών για τη διαμόρφωση εθνικής στρατηγικής για τον καρκίνο, ο οποίος αποτελεί μια από τις κύριες αιτίες θανάτου </w:t>
      </w:r>
      <w:r>
        <w:rPr>
          <w:rFonts w:eastAsia="Times New Roman" w:cs="Times New Roman"/>
          <w:szCs w:val="24"/>
        </w:rPr>
        <w:lastRenderedPageBreak/>
        <w:t>στη χώρα μας και μείζον ζήτημα, κα</w:t>
      </w:r>
      <w:r>
        <w:rPr>
          <w:rFonts w:eastAsia="Times New Roman" w:cs="Times New Roman"/>
          <w:szCs w:val="24"/>
        </w:rPr>
        <w:t xml:space="preserve">θώς είναι εθνικό και παγκόσμιο πρόβλημα υγείας. Έτσι, η κατάρτιση αυτού του </w:t>
      </w:r>
      <w:r>
        <w:rPr>
          <w:rFonts w:eastAsia="Times New Roman" w:cs="Times New Roman"/>
          <w:szCs w:val="24"/>
        </w:rPr>
        <w:t>οργανισμού</w:t>
      </w:r>
      <w:r>
        <w:rPr>
          <w:rFonts w:eastAsia="Times New Roman" w:cs="Times New Roman"/>
          <w:szCs w:val="24"/>
        </w:rPr>
        <w:t xml:space="preserve"> κρίνεται παραπάνω από αναγκαία.  Η ανάγκη για ενημέρωση και πρόληψη της νόσου, αλλά και η υπεύθυνη, η ολιστική και α</w:t>
      </w:r>
      <w:r w:rsidRPr="007D4871">
        <w:rPr>
          <w:rFonts w:eastAsia="Times New Roman" w:cs="Times New Roman"/>
          <w:szCs w:val="24"/>
        </w:rPr>
        <w:t>σθενοκεντρική</w:t>
      </w:r>
      <w:r>
        <w:rPr>
          <w:rFonts w:eastAsia="Times New Roman" w:cs="Times New Roman"/>
          <w:szCs w:val="24"/>
        </w:rPr>
        <w:t xml:space="preserve"> αντιμετώπιση μέσω της διαμόρφωσης εθνικ</w:t>
      </w:r>
      <w:r>
        <w:rPr>
          <w:rFonts w:eastAsia="Times New Roman" w:cs="Times New Roman"/>
          <w:szCs w:val="24"/>
        </w:rPr>
        <w:t>ής στρατηγικής είναι επιβεβλημένη. Αυτός ο νέος φορέας, λοιπόν, θα αναλάβει τη διαμόρφωση και την εισήγηση προς τον Υπουργό</w:t>
      </w:r>
      <w:r w:rsidRPr="007D4871">
        <w:rPr>
          <w:rFonts w:eastAsia="Times New Roman" w:cs="Times New Roman"/>
          <w:b/>
          <w:szCs w:val="24"/>
        </w:rPr>
        <w:t xml:space="preserve"> </w:t>
      </w:r>
      <w:r>
        <w:rPr>
          <w:rFonts w:eastAsia="Times New Roman" w:cs="Times New Roman"/>
          <w:szCs w:val="24"/>
        </w:rPr>
        <w:t>Υγείας της εθνικής στρατηγικής για τον καρκίνο και θα συντονίζει τις ενέργειες που αφορούν την συνολική σε εθνικό επίπεδο διαχείριση</w:t>
      </w:r>
      <w:r>
        <w:rPr>
          <w:rFonts w:eastAsia="Times New Roman" w:cs="Times New Roman"/>
          <w:szCs w:val="24"/>
        </w:rPr>
        <w:t xml:space="preserve"> των νεοπλασματικών νοσημάτων. Υπάρχουν και μια σειρά από ζητήματα τα οποία, όπως είπα και πριν, έχουν περιγραφεί και αναλυθεί από τους συναδέλφους με επάρκεια. </w:t>
      </w:r>
    </w:p>
    <w:p w14:paraId="4CC5AEC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ήθελα να σταθώ λίγο στην τροπολογία σε σχέση με την αποσύνδεση νοσοκομείων. Εδώ νομίζω ότι </w:t>
      </w:r>
      <w:r>
        <w:rPr>
          <w:rFonts w:eastAsia="Times New Roman" w:cs="Times New Roman"/>
          <w:szCs w:val="24"/>
        </w:rPr>
        <w:t xml:space="preserve">θα πρέπει να πιάσουμε λίγο το νήμα από εκεί που ξεκίνησε, δηλαδή από τον ν.4052/2012. Και μάλιστα, πριν από λίγο ο κ. Λοβέρδος, αν θυμάμαι καλά, είπε ότι «εντάξει, τι είχε αυτή η ρύθμιση τέλος πάντων; Δεν είχε τίποτε το κακό και έρχεται τώρα ο ΣΥΡΙΖΑ και </w:t>
      </w:r>
      <w:r>
        <w:rPr>
          <w:rFonts w:eastAsia="Times New Roman" w:cs="Times New Roman"/>
          <w:szCs w:val="24"/>
        </w:rPr>
        <w:lastRenderedPageBreak/>
        <w:t>ο</w:t>
      </w:r>
      <w:r>
        <w:rPr>
          <w:rFonts w:eastAsia="Times New Roman" w:cs="Times New Roman"/>
          <w:szCs w:val="24"/>
        </w:rPr>
        <w:t xml:space="preserve">υσιαστικά επιμένει στις περισσότερες διασυνδέσεις και αποσυνδέει πολύ λίγα νοσοκομεία». </w:t>
      </w:r>
    </w:p>
    <w:p w14:paraId="4CC5AEC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Προσέξτε, εμείς είχαμε πει κάτι τότε το οποίο ίσχυε απόλυτα και φαινόταν και από τα αποτελέσματα. Αρκετοί Βουλευτές είμαστε από επαρχία και γνωρίζουμε πολύ καλά τα ελλ</w:t>
      </w:r>
      <w:r>
        <w:rPr>
          <w:rFonts w:eastAsia="Times New Roman" w:cs="Times New Roman"/>
          <w:szCs w:val="24"/>
        </w:rPr>
        <w:t xml:space="preserve">είμματα και τις δυσλειτουργίες που δημιούργησε η διασύνδεση των νοσοκομείων. Ήταν ένα διοικητικό τρικ -και θα επιμείνουμε σε αυτό. Ουσιαστικά κάποια νοσοκομεία θα σταματούσαν να υπάρχουν. Παραδείγματος χάρη, εγώ που είμαι από τον Νομό Αιτωλοακαρνανίας και </w:t>
      </w:r>
      <w:r>
        <w:rPr>
          <w:rFonts w:eastAsia="Times New Roman" w:cs="Times New Roman"/>
          <w:szCs w:val="24"/>
        </w:rPr>
        <w:t>υπάρχουν δύο Νοσοκομεία, στο Μεσολόγγι και στο Αγρίνιο, βλέπαμε το τι γινόταν στον τομέα της υγείας εκείνα τα χρόνια, τα χρόνια της διακυβέρνησης από τη Νέα Δημοκρατία και το ΠΑΣΟΚ, τα πρόσφατα χρόνια, τα μνημονιακά χρόνια, όταν ουσιαστικά το Νοσοκομείο Με</w:t>
      </w:r>
      <w:r>
        <w:rPr>
          <w:rFonts w:eastAsia="Times New Roman" w:cs="Times New Roman"/>
          <w:szCs w:val="24"/>
        </w:rPr>
        <w:t xml:space="preserve">σολογγίου απειλούνταν κυριολεκτικά με κατάργηση. </w:t>
      </w:r>
    </w:p>
    <w:p w14:paraId="4CC5AEC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Εδώ πρέπει να πω ότι υπάρχουν και άλλα αιτήματα αποσύνδεσης, όπως, ας πούμε, για τα συγκεκριμένα Νοσοκομεία του Νομού μου. Όμως, νομίζω ότι είναι σωστή και η πρόταση του Υπουργείου, ακριβώς γιατί όπως σταδι</w:t>
      </w:r>
      <w:r>
        <w:rPr>
          <w:rFonts w:eastAsia="Times New Roman" w:cs="Times New Roman"/>
          <w:szCs w:val="24"/>
        </w:rPr>
        <w:t xml:space="preserve">ακά προσπαθούμε να </w:t>
      </w:r>
      <w:r>
        <w:rPr>
          <w:rFonts w:eastAsia="Times New Roman" w:cs="Times New Roman"/>
          <w:szCs w:val="24"/>
        </w:rPr>
        <w:lastRenderedPageBreak/>
        <w:t xml:space="preserve">επιλύσουμε ζητήματα τα οποία υπήρχαν στην υγεία και είναι πάρα πολλά και πάρα πολύ σημαντικά, έτσι θα πρέπει να πούμε ότι και στο ζήτημα των αποσυνδέσεων θα πρέπει να υπάρξει αξιολόγηση. </w:t>
      </w:r>
    </w:p>
    <w:p w14:paraId="4CC5AE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έλεγα ότι για τον Νομό Αιτωλοακαρνανίας, τον π</w:t>
      </w:r>
      <w:r>
        <w:rPr>
          <w:rFonts w:eastAsia="Times New Roman" w:cs="Times New Roman"/>
          <w:szCs w:val="24"/>
        </w:rPr>
        <w:t xml:space="preserve">ιο μεγάλο νομό της χώρας που έχει ένα τέτοιο δύσκολο γεωγραφικό ανάγλυφο και πάρα πολύ μεγάλες ανάγκες, τα δύο </w:t>
      </w:r>
      <w:r>
        <w:rPr>
          <w:rFonts w:eastAsia="Times New Roman" w:cs="Times New Roman"/>
          <w:szCs w:val="24"/>
        </w:rPr>
        <w:t xml:space="preserve">νοσοκομεία </w:t>
      </w:r>
      <w:r>
        <w:rPr>
          <w:rFonts w:eastAsia="Times New Roman" w:cs="Times New Roman"/>
          <w:szCs w:val="24"/>
        </w:rPr>
        <w:t xml:space="preserve">θα πρέπει να υπάρχουν, τα δύο </w:t>
      </w:r>
      <w:r>
        <w:rPr>
          <w:rFonts w:eastAsia="Times New Roman" w:cs="Times New Roman"/>
          <w:szCs w:val="24"/>
        </w:rPr>
        <w:t xml:space="preserve">νοσοκομεία </w:t>
      </w:r>
      <w:r>
        <w:rPr>
          <w:rFonts w:eastAsia="Times New Roman" w:cs="Times New Roman"/>
          <w:szCs w:val="24"/>
        </w:rPr>
        <w:t>θα πρέπει να είναι αποσυνδεδεμένα και βεβαίως θα πρέπει να πω ότι σε μια δεύτερη περίοδο θα υ</w:t>
      </w:r>
      <w:r>
        <w:rPr>
          <w:rFonts w:eastAsia="Times New Roman" w:cs="Times New Roman"/>
          <w:szCs w:val="24"/>
        </w:rPr>
        <w:t xml:space="preserve">πάρχει αξιολόγηση των αιτημάτων και προχώρημα, κατά την άποψή μου, εκεί όπου κρίνεται αναγκαίο. </w:t>
      </w:r>
    </w:p>
    <w:p w14:paraId="4CC5AEC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έχει καμία σχέση η πολιτική της προηγούμενης κ</w:t>
      </w:r>
      <w:r w:rsidRPr="001866BC">
        <w:rPr>
          <w:rFonts w:eastAsia="Times New Roman" w:cs="Times New Roman"/>
          <w:szCs w:val="24"/>
        </w:rPr>
        <w:t>υβέρνησης</w:t>
      </w:r>
      <w:r>
        <w:rPr>
          <w:rFonts w:eastAsia="Times New Roman" w:cs="Times New Roman"/>
          <w:szCs w:val="24"/>
        </w:rPr>
        <w:t xml:space="preserve"> με την πολιτική της </w:t>
      </w:r>
      <w:r w:rsidRPr="001866BC">
        <w:rPr>
          <w:rFonts w:eastAsia="Times New Roman" w:cs="Times New Roman"/>
          <w:szCs w:val="24"/>
        </w:rPr>
        <w:t>Κυβέρνησης</w:t>
      </w:r>
      <w:r>
        <w:rPr>
          <w:rFonts w:eastAsia="Times New Roman" w:cs="Times New Roman"/>
          <w:szCs w:val="24"/>
        </w:rPr>
        <w:t xml:space="preserve"> του ΣΥΡΙΖΑ. </w:t>
      </w:r>
    </w:p>
    <w:p w14:paraId="4CC5AE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w:t>
      </w:r>
      <w:r>
        <w:rPr>
          <w:rFonts w:eastAsia="Times New Roman" w:cs="Times New Roman"/>
          <w:szCs w:val="24"/>
        </w:rPr>
        <w:t>ομιλίας της κυρίας Βουλευτού)</w:t>
      </w:r>
    </w:p>
    <w:p w14:paraId="4CC5AED0" w14:textId="77777777" w:rsidR="005D719C" w:rsidRDefault="00627F40">
      <w:pPr>
        <w:spacing w:line="600" w:lineRule="auto"/>
        <w:ind w:firstLine="720"/>
        <w:jc w:val="both"/>
        <w:rPr>
          <w:rFonts w:eastAsia="Times New Roman"/>
          <w:szCs w:val="24"/>
        </w:rPr>
      </w:pPr>
      <w:r w:rsidRPr="00B63246">
        <w:rPr>
          <w:rFonts w:eastAsia="Times New Roman" w:cs="Times New Roman"/>
          <w:b/>
          <w:szCs w:val="24"/>
        </w:rPr>
        <w:t>ΠΡΟ</w:t>
      </w:r>
      <w:r>
        <w:rPr>
          <w:rFonts w:eastAsia="Times New Roman" w:cs="Times New Roman"/>
          <w:b/>
          <w:szCs w:val="24"/>
        </w:rPr>
        <w:t>Ε</w:t>
      </w:r>
      <w:r w:rsidRPr="00B63246">
        <w:rPr>
          <w:rFonts w:eastAsia="Times New Roman" w:cs="Times New Roman"/>
          <w:b/>
          <w:szCs w:val="24"/>
        </w:rPr>
        <w:t>ΔΡΕΥΩΝ (Νικήτας Κακλαμάνης):</w:t>
      </w:r>
      <w:r w:rsidRPr="00B63246">
        <w:rPr>
          <w:rFonts w:eastAsia="Times New Roman"/>
          <w:b/>
          <w:szCs w:val="24"/>
        </w:rPr>
        <w:t xml:space="preserve"> </w:t>
      </w:r>
      <w:r>
        <w:rPr>
          <w:rFonts w:eastAsia="Times New Roman"/>
          <w:szCs w:val="24"/>
        </w:rPr>
        <w:t>Σας παρακαλώ, κυρία Τριανταφύλλου, ολοκληρώστε.</w:t>
      </w:r>
    </w:p>
    <w:p w14:paraId="4CC5AED1" w14:textId="77777777" w:rsidR="005D719C" w:rsidRDefault="00627F40">
      <w:pPr>
        <w:spacing w:line="600" w:lineRule="auto"/>
        <w:ind w:firstLine="720"/>
        <w:jc w:val="both"/>
        <w:rPr>
          <w:rFonts w:eastAsia="Times New Roman"/>
          <w:szCs w:val="24"/>
        </w:rPr>
      </w:pPr>
      <w:r>
        <w:rPr>
          <w:rFonts w:eastAsia="Times New Roman"/>
          <w:b/>
          <w:szCs w:val="24"/>
        </w:rPr>
        <w:lastRenderedPageBreak/>
        <w:t xml:space="preserve">ΜΑΡΙΑ ΤΡΙΑΝΤΑΦΥΛΛΟΥ: </w:t>
      </w:r>
      <w:r>
        <w:rPr>
          <w:rFonts w:eastAsia="Times New Roman"/>
          <w:szCs w:val="24"/>
        </w:rPr>
        <w:t xml:space="preserve">Ολοκληρώνω και σας ευχαριστώ, </w:t>
      </w:r>
      <w:r w:rsidRPr="004218CC">
        <w:rPr>
          <w:rFonts w:eastAsia="Times New Roman"/>
          <w:szCs w:val="24"/>
        </w:rPr>
        <w:t>κύριε Πρόεδρε</w:t>
      </w:r>
      <w:r>
        <w:rPr>
          <w:rFonts w:eastAsia="Times New Roman"/>
          <w:szCs w:val="24"/>
        </w:rPr>
        <w:t xml:space="preserve">. </w:t>
      </w:r>
    </w:p>
    <w:p w14:paraId="4CC5AED2" w14:textId="77777777" w:rsidR="005D719C" w:rsidRDefault="00627F40">
      <w:pPr>
        <w:spacing w:line="600" w:lineRule="auto"/>
        <w:ind w:firstLine="720"/>
        <w:jc w:val="both"/>
        <w:rPr>
          <w:rFonts w:eastAsia="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του ΣΥΡΙΖΑ </w:t>
      </w:r>
      <w:r>
        <w:rPr>
          <w:rFonts w:eastAsia="Times New Roman"/>
          <w:szCs w:val="24"/>
        </w:rPr>
        <w:t xml:space="preserve">καλύπτει ανάγκες και έχει έναν σχεδιασμό για δημόσια και δωρεάν υγεία, όπως και για δημόσια και δωρεάν παιδεία, που είναι βασικά δημόσια αγαθά. </w:t>
      </w:r>
      <w:r>
        <w:rPr>
          <w:rFonts w:eastAsia="Times New Roman"/>
          <w:szCs w:val="24"/>
        </w:rPr>
        <w:t>Μ’</w:t>
      </w:r>
      <w:r>
        <w:rPr>
          <w:rFonts w:eastAsia="Times New Roman"/>
          <w:szCs w:val="24"/>
        </w:rPr>
        <w:t xml:space="preserve"> αυτή την προοπτική, λοιπόν, εκεί όπου υπήρχαν οι μεγαλύτερες δυσλειτουργίες προχωρήσαμε στη λύση των προβλημά</w:t>
      </w:r>
      <w:r>
        <w:rPr>
          <w:rFonts w:eastAsia="Times New Roman"/>
          <w:szCs w:val="24"/>
        </w:rPr>
        <w:t>των αυτών και σιγά-σιγά θα ολοκληρωθεί με τη λύση και των άλλων ζητημάτων που έχουν τεθεί.</w:t>
      </w:r>
    </w:p>
    <w:p w14:paraId="4CC5AED3" w14:textId="77777777" w:rsidR="005D719C" w:rsidRDefault="00627F40">
      <w:pPr>
        <w:spacing w:line="600" w:lineRule="auto"/>
        <w:ind w:firstLine="720"/>
        <w:jc w:val="both"/>
        <w:rPr>
          <w:rFonts w:eastAsia="Times New Roman"/>
          <w:szCs w:val="24"/>
        </w:rPr>
      </w:pPr>
      <w:r>
        <w:rPr>
          <w:rFonts w:eastAsia="Times New Roman"/>
          <w:szCs w:val="24"/>
        </w:rPr>
        <w:t xml:space="preserve">Σας ευχαριστώ. </w:t>
      </w:r>
    </w:p>
    <w:p w14:paraId="4CC5AED4"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4CC5AED5" w14:textId="77777777" w:rsidR="005D719C" w:rsidRDefault="00627F40">
      <w:pPr>
        <w:spacing w:line="600" w:lineRule="auto"/>
        <w:ind w:firstLine="720"/>
        <w:jc w:val="both"/>
        <w:rPr>
          <w:rFonts w:eastAsia="Times New Roman"/>
          <w:szCs w:val="24"/>
        </w:rPr>
      </w:pPr>
      <w:r>
        <w:rPr>
          <w:rFonts w:eastAsia="Times New Roman"/>
          <w:szCs w:val="24"/>
        </w:rPr>
        <w:t xml:space="preserve"> </w:t>
      </w:r>
      <w:r w:rsidRPr="001F0D6C">
        <w:rPr>
          <w:rFonts w:eastAsia="Times New Roman"/>
          <w:b/>
          <w:szCs w:val="24"/>
        </w:rPr>
        <w:t>ΠΡΟ</w:t>
      </w:r>
      <w:r>
        <w:rPr>
          <w:rFonts w:eastAsia="Times New Roman"/>
          <w:b/>
          <w:szCs w:val="24"/>
        </w:rPr>
        <w:t>Ε</w:t>
      </w:r>
      <w:r w:rsidRPr="001F0D6C">
        <w:rPr>
          <w:rFonts w:eastAsia="Times New Roman"/>
          <w:b/>
          <w:szCs w:val="24"/>
        </w:rPr>
        <w:t xml:space="preserve">ΔΡΕΥΩΝ (Νικήτας Κακλαμάνης): </w:t>
      </w:r>
      <w:r>
        <w:rPr>
          <w:rFonts w:eastAsia="Times New Roman"/>
          <w:szCs w:val="24"/>
        </w:rPr>
        <w:t>Ο επόμενος ομιλητής είναι ο συνάδελφος από τον ΣΥΡΙΖΑ κ. Γεώργιος Ουρσο</w:t>
      </w:r>
      <w:r>
        <w:rPr>
          <w:rFonts w:eastAsia="Times New Roman"/>
          <w:szCs w:val="24"/>
        </w:rPr>
        <w:t xml:space="preserve">υζίδης. </w:t>
      </w:r>
    </w:p>
    <w:p w14:paraId="4CC5AED6" w14:textId="77777777" w:rsidR="005D719C" w:rsidRDefault="00627F40">
      <w:pPr>
        <w:tabs>
          <w:tab w:val="left" w:pos="5800"/>
        </w:tabs>
        <w:spacing w:line="600" w:lineRule="auto"/>
        <w:ind w:firstLine="720"/>
        <w:jc w:val="both"/>
        <w:rPr>
          <w:rFonts w:eastAsia="Times New Roman"/>
          <w:szCs w:val="24"/>
        </w:rPr>
      </w:pPr>
      <w:r>
        <w:rPr>
          <w:rFonts w:eastAsia="Times New Roman"/>
          <w:szCs w:val="24"/>
        </w:rPr>
        <w:t xml:space="preserve">Κύριε συνάδελφε, έχετε τον λόγο. </w:t>
      </w:r>
    </w:p>
    <w:p w14:paraId="4CC5AED7" w14:textId="77777777" w:rsidR="005D719C" w:rsidRDefault="00627F40">
      <w:pPr>
        <w:tabs>
          <w:tab w:val="left" w:pos="5800"/>
        </w:tabs>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Ευχαριστώ πολύ, κύριε Πρόεδρε. </w:t>
      </w:r>
    </w:p>
    <w:p w14:paraId="4CC5AED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αγαπητοί συνάδελφοι, σήμερα </w:t>
      </w:r>
      <w:r w:rsidRPr="00653F8E">
        <w:rPr>
          <w:rFonts w:eastAsia="Times New Roman" w:cs="Times New Roman"/>
          <w:szCs w:val="24"/>
        </w:rPr>
        <w:t xml:space="preserve">νομίζω </w:t>
      </w:r>
      <w:r>
        <w:rPr>
          <w:rFonts w:eastAsia="Times New Roman" w:cs="Times New Roman"/>
          <w:szCs w:val="24"/>
        </w:rPr>
        <w:t>ότι συζητάμε</w:t>
      </w:r>
      <w:r w:rsidRPr="00653F8E">
        <w:rPr>
          <w:rFonts w:eastAsia="Times New Roman" w:cs="Times New Roman"/>
          <w:szCs w:val="24"/>
        </w:rPr>
        <w:t xml:space="preserve"> ένα πολύ σπουδαίο νομοσχέδιο</w:t>
      </w:r>
      <w:r>
        <w:rPr>
          <w:rFonts w:eastAsia="Times New Roman" w:cs="Times New Roman"/>
          <w:szCs w:val="24"/>
        </w:rPr>
        <w:t>. Τ</w:t>
      </w:r>
      <w:r w:rsidRPr="00653F8E">
        <w:rPr>
          <w:rFonts w:eastAsia="Times New Roman" w:cs="Times New Roman"/>
          <w:szCs w:val="24"/>
        </w:rPr>
        <w:t>ο μεγάλο χρέος</w:t>
      </w:r>
      <w:r>
        <w:rPr>
          <w:rFonts w:eastAsia="Times New Roman" w:cs="Times New Roman"/>
          <w:szCs w:val="24"/>
        </w:rPr>
        <w:t>,</w:t>
      </w:r>
      <w:r w:rsidRPr="00653F8E">
        <w:rPr>
          <w:rFonts w:eastAsia="Times New Roman" w:cs="Times New Roman"/>
          <w:szCs w:val="24"/>
        </w:rPr>
        <w:t xml:space="preserve"> το ιε</w:t>
      </w:r>
      <w:r>
        <w:rPr>
          <w:rFonts w:eastAsia="Times New Roman" w:cs="Times New Roman"/>
          <w:szCs w:val="24"/>
        </w:rPr>
        <w:t xml:space="preserve">ρό χρέος που αναλαμβάνει </w:t>
      </w:r>
      <w:r>
        <w:rPr>
          <w:rFonts w:eastAsia="Times New Roman" w:cs="Times New Roman"/>
          <w:szCs w:val="24"/>
        </w:rPr>
        <w:t>κάποιος</w:t>
      </w:r>
      <w:r>
        <w:rPr>
          <w:rFonts w:eastAsia="Times New Roman" w:cs="Times New Roman"/>
          <w:szCs w:val="24"/>
        </w:rPr>
        <w:t>, ό</w:t>
      </w:r>
      <w:r w:rsidRPr="00653F8E">
        <w:rPr>
          <w:rFonts w:eastAsia="Times New Roman" w:cs="Times New Roman"/>
          <w:szCs w:val="24"/>
        </w:rPr>
        <w:t>ταν</w:t>
      </w:r>
      <w:r>
        <w:rPr>
          <w:rFonts w:eastAsia="Times New Roman" w:cs="Times New Roman"/>
          <w:szCs w:val="24"/>
        </w:rPr>
        <w:t xml:space="preserve"> διαδέχεται</w:t>
      </w:r>
      <w:r w:rsidRPr="00653F8E">
        <w:rPr>
          <w:rFonts w:eastAsia="Times New Roman" w:cs="Times New Roman"/>
          <w:szCs w:val="24"/>
        </w:rPr>
        <w:t xml:space="preserve"> μία κυβέρνηση και η χώρα βρίσκεται σε κατάσταση χρεοκοπίας και απόλυτης </w:t>
      </w:r>
      <w:r>
        <w:rPr>
          <w:rFonts w:eastAsia="Times New Roman" w:cs="Times New Roman"/>
          <w:szCs w:val="24"/>
        </w:rPr>
        <w:t>–θα έλεγα-</w:t>
      </w:r>
      <w:r w:rsidRPr="00653F8E">
        <w:rPr>
          <w:rFonts w:eastAsia="Times New Roman" w:cs="Times New Roman"/>
          <w:szCs w:val="24"/>
        </w:rPr>
        <w:t xml:space="preserve"> ένδειας και εξαθλίωσης</w:t>
      </w:r>
      <w:r>
        <w:rPr>
          <w:rFonts w:eastAsia="Times New Roman" w:cs="Times New Roman"/>
          <w:szCs w:val="24"/>
        </w:rPr>
        <w:t>,</w:t>
      </w:r>
      <w:r w:rsidRPr="00653F8E">
        <w:rPr>
          <w:rFonts w:eastAsia="Times New Roman" w:cs="Times New Roman"/>
          <w:szCs w:val="24"/>
        </w:rPr>
        <w:t xml:space="preserve"> είναι να προστατεύσει πάση θυσία τη δημόσια υγεία</w:t>
      </w:r>
      <w:r>
        <w:rPr>
          <w:rFonts w:eastAsia="Times New Roman" w:cs="Times New Roman"/>
          <w:szCs w:val="24"/>
        </w:rPr>
        <w:t>,</w:t>
      </w:r>
      <w:r w:rsidRPr="00653F8E">
        <w:rPr>
          <w:rFonts w:eastAsia="Times New Roman" w:cs="Times New Roman"/>
          <w:szCs w:val="24"/>
        </w:rPr>
        <w:t xml:space="preserve"> να προσφέρει πλήρη υγειονομική κάλυψη στους πολίτες</w:t>
      </w:r>
      <w:r>
        <w:rPr>
          <w:rFonts w:eastAsia="Times New Roman" w:cs="Times New Roman"/>
          <w:szCs w:val="24"/>
        </w:rPr>
        <w:t>.</w:t>
      </w:r>
      <w:r w:rsidRPr="00653F8E">
        <w:rPr>
          <w:rFonts w:eastAsia="Times New Roman" w:cs="Times New Roman"/>
          <w:szCs w:val="24"/>
        </w:rPr>
        <w:t xml:space="preserve"> Αυτό ορίζει η κοινή λογική</w:t>
      </w:r>
      <w:r>
        <w:rPr>
          <w:rFonts w:eastAsia="Times New Roman" w:cs="Times New Roman"/>
          <w:szCs w:val="24"/>
        </w:rPr>
        <w:t>,</w:t>
      </w:r>
      <w:r w:rsidRPr="00653F8E">
        <w:rPr>
          <w:rFonts w:eastAsia="Times New Roman" w:cs="Times New Roman"/>
          <w:szCs w:val="24"/>
        </w:rPr>
        <w:t xml:space="preserve"> αυτό </w:t>
      </w:r>
      <w:r w:rsidRPr="00653F8E">
        <w:rPr>
          <w:rFonts w:eastAsia="Times New Roman" w:cs="Times New Roman"/>
          <w:szCs w:val="24"/>
        </w:rPr>
        <w:t>ορίζει το συμφέρον της χώρας</w:t>
      </w:r>
      <w:r>
        <w:rPr>
          <w:rFonts w:eastAsia="Times New Roman" w:cs="Times New Roman"/>
          <w:szCs w:val="24"/>
        </w:rPr>
        <w:t>, αυτό επιχειρεί</w:t>
      </w:r>
      <w:r w:rsidRPr="00653F8E">
        <w:rPr>
          <w:rFonts w:eastAsia="Times New Roman" w:cs="Times New Roman"/>
          <w:szCs w:val="24"/>
        </w:rPr>
        <w:t xml:space="preserve"> το υπ</w:t>
      </w:r>
      <w:r>
        <w:rPr>
          <w:rFonts w:eastAsia="Times New Roman" w:cs="Times New Roman"/>
          <w:szCs w:val="24"/>
        </w:rPr>
        <w:t xml:space="preserve">’ </w:t>
      </w:r>
      <w:r w:rsidRPr="00653F8E">
        <w:rPr>
          <w:rFonts w:eastAsia="Times New Roman" w:cs="Times New Roman"/>
          <w:szCs w:val="24"/>
        </w:rPr>
        <w:t>όψ</w:t>
      </w:r>
      <w:r>
        <w:rPr>
          <w:rFonts w:eastAsia="Times New Roman" w:cs="Times New Roman"/>
          <w:szCs w:val="24"/>
        </w:rPr>
        <w:t>ιν</w:t>
      </w:r>
      <w:r w:rsidRPr="00653F8E">
        <w:rPr>
          <w:rFonts w:eastAsia="Times New Roman" w:cs="Times New Roman"/>
          <w:szCs w:val="24"/>
        </w:rPr>
        <w:t xml:space="preserve"> νομοσχέδιο</w:t>
      </w:r>
      <w:r>
        <w:rPr>
          <w:rFonts w:eastAsia="Times New Roman" w:cs="Times New Roman"/>
          <w:szCs w:val="24"/>
        </w:rPr>
        <w:t>,</w:t>
      </w:r>
      <w:r w:rsidRPr="00653F8E">
        <w:rPr>
          <w:rFonts w:eastAsia="Times New Roman" w:cs="Times New Roman"/>
          <w:szCs w:val="24"/>
        </w:rPr>
        <w:t xml:space="preserve"> αυτό κατοχυρώνει </w:t>
      </w:r>
      <w:r>
        <w:rPr>
          <w:rFonts w:eastAsia="Times New Roman" w:cs="Times New Roman"/>
          <w:szCs w:val="24"/>
        </w:rPr>
        <w:t xml:space="preserve">η </w:t>
      </w:r>
      <w:r w:rsidRPr="00653F8E">
        <w:rPr>
          <w:rFonts w:eastAsia="Times New Roman" w:cs="Times New Roman"/>
          <w:szCs w:val="24"/>
        </w:rPr>
        <w:t xml:space="preserve">επικείμενη αναθεώρηση του </w:t>
      </w:r>
      <w:r>
        <w:rPr>
          <w:rFonts w:eastAsia="Times New Roman" w:cs="Times New Roman"/>
          <w:szCs w:val="24"/>
        </w:rPr>
        <w:t>Σ</w:t>
      </w:r>
      <w:r w:rsidRPr="00653F8E">
        <w:rPr>
          <w:rFonts w:eastAsia="Times New Roman" w:cs="Times New Roman"/>
          <w:szCs w:val="24"/>
        </w:rPr>
        <w:t>υντάγματος των Ελλήνων</w:t>
      </w:r>
      <w:r>
        <w:rPr>
          <w:rFonts w:eastAsia="Times New Roman" w:cs="Times New Roman"/>
          <w:szCs w:val="24"/>
        </w:rPr>
        <w:t>, τ</w:t>
      </w:r>
      <w:r w:rsidRPr="00653F8E">
        <w:rPr>
          <w:rFonts w:eastAsia="Times New Roman" w:cs="Times New Roman"/>
          <w:szCs w:val="24"/>
        </w:rPr>
        <w:t xml:space="preserve">ροποποιώντας την παράγραφο 3 και </w:t>
      </w:r>
      <w:r>
        <w:rPr>
          <w:rFonts w:eastAsia="Times New Roman" w:cs="Times New Roman"/>
          <w:szCs w:val="24"/>
        </w:rPr>
        <w:t>προσθέτοντας την παράγραφο 7 σ</w:t>
      </w:r>
      <w:r w:rsidRPr="00653F8E">
        <w:rPr>
          <w:rFonts w:eastAsia="Times New Roman" w:cs="Times New Roman"/>
          <w:szCs w:val="24"/>
        </w:rPr>
        <w:t>το άρθρο 21</w:t>
      </w:r>
      <w:r>
        <w:rPr>
          <w:rFonts w:eastAsia="Times New Roman" w:cs="Times New Roman"/>
          <w:szCs w:val="24"/>
        </w:rPr>
        <w:t>.</w:t>
      </w:r>
    </w:p>
    <w:p w14:paraId="4CC5AED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άρθρο 21, λοιπόν, στην παράγραφο</w:t>
      </w:r>
      <w:r w:rsidRPr="00653F8E">
        <w:rPr>
          <w:rFonts w:eastAsia="Times New Roman" w:cs="Times New Roman"/>
          <w:szCs w:val="24"/>
        </w:rPr>
        <w:t xml:space="preserve"> 3 ορίζει</w:t>
      </w:r>
      <w:r>
        <w:rPr>
          <w:rFonts w:eastAsia="Times New Roman" w:cs="Times New Roman"/>
          <w:szCs w:val="24"/>
        </w:rPr>
        <w:t>: «Τ</w:t>
      </w:r>
      <w:r w:rsidRPr="00653F8E">
        <w:rPr>
          <w:rFonts w:eastAsia="Times New Roman" w:cs="Times New Roman"/>
          <w:szCs w:val="24"/>
        </w:rPr>
        <w:t xml:space="preserve">ο κράτος εγγυάται το δικαίωμα στην υγεία και υποχρεώνεται να παρέχει κάθε καθολική πρόσβαση σε αποτελεσματικές παροχές υγείας μέσω του Εθνικού </w:t>
      </w:r>
      <w:r>
        <w:rPr>
          <w:rFonts w:eastAsia="Times New Roman" w:cs="Times New Roman"/>
          <w:szCs w:val="24"/>
        </w:rPr>
        <w:t>Σ</w:t>
      </w:r>
      <w:r w:rsidRPr="00653F8E">
        <w:rPr>
          <w:rFonts w:eastAsia="Times New Roman" w:cs="Times New Roman"/>
          <w:szCs w:val="24"/>
        </w:rPr>
        <w:t xml:space="preserve">υστήματος </w:t>
      </w:r>
      <w:r>
        <w:rPr>
          <w:rFonts w:eastAsia="Times New Roman" w:cs="Times New Roman"/>
          <w:szCs w:val="24"/>
        </w:rPr>
        <w:t>Υ</w:t>
      </w:r>
      <w:r w:rsidRPr="00653F8E">
        <w:rPr>
          <w:rFonts w:eastAsia="Times New Roman" w:cs="Times New Roman"/>
          <w:szCs w:val="24"/>
        </w:rPr>
        <w:t>γείας</w:t>
      </w:r>
      <w:r>
        <w:rPr>
          <w:rFonts w:eastAsia="Times New Roman" w:cs="Times New Roman"/>
          <w:szCs w:val="24"/>
        </w:rPr>
        <w:t>.»</w:t>
      </w:r>
    </w:p>
    <w:p w14:paraId="4CC5AED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επειδή ακούστηκαν διάφορα, έ</w:t>
      </w:r>
      <w:r w:rsidRPr="00653F8E">
        <w:rPr>
          <w:rFonts w:eastAsia="Times New Roman" w:cs="Times New Roman"/>
          <w:szCs w:val="24"/>
        </w:rPr>
        <w:t>χω εδώ το Σύνταγμα της Ελλάδας</w:t>
      </w:r>
      <w:r>
        <w:rPr>
          <w:rFonts w:eastAsia="Times New Roman" w:cs="Times New Roman"/>
          <w:szCs w:val="24"/>
        </w:rPr>
        <w:t xml:space="preserve"> που πριν από την </w:t>
      </w:r>
      <w:r>
        <w:rPr>
          <w:rFonts w:eastAsia="Times New Roman" w:cs="Times New Roman"/>
          <w:szCs w:val="24"/>
        </w:rPr>
        <w:t xml:space="preserve">αναθεώρηση </w:t>
      </w:r>
      <w:r>
        <w:rPr>
          <w:rFonts w:eastAsia="Times New Roman" w:cs="Times New Roman"/>
          <w:szCs w:val="24"/>
        </w:rPr>
        <w:t>προέβλεπε στην παράγραφο</w:t>
      </w:r>
      <w:r w:rsidRPr="00653F8E">
        <w:rPr>
          <w:rFonts w:eastAsia="Times New Roman" w:cs="Times New Roman"/>
          <w:szCs w:val="24"/>
        </w:rPr>
        <w:t xml:space="preserve"> 3 του άρθρου 21</w:t>
      </w:r>
      <w:r>
        <w:rPr>
          <w:rFonts w:eastAsia="Times New Roman" w:cs="Times New Roman"/>
          <w:szCs w:val="24"/>
        </w:rPr>
        <w:t>: «Τ</w:t>
      </w:r>
      <w:r w:rsidRPr="00653F8E">
        <w:rPr>
          <w:rFonts w:eastAsia="Times New Roman" w:cs="Times New Roman"/>
          <w:szCs w:val="24"/>
        </w:rPr>
        <w:t xml:space="preserve">ο κράτος μεριμνά για την υγεία </w:t>
      </w:r>
      <w:r w:rsidRPr="00653F8E">
        <w:rPr>
          <w:rFonts w:eastAsia="Times New Roman" w:cs="Times New Roman"/>
          <w:szCs w:val="24"/>
        </w:rPr>
        <w:lastRenderedPageBreak/>
        <w:t>των πολιτών και παίρνει ειδικά μέτρα για την προστασία της νεότητας</w:t>
      </w:r>
      <w:r>
        <w:rPr>
          <w:rFonts w:eastAsia="Times New Roman" w:cs="Times New Roman"/>
          <w:szCs w:val="24"/>
        </w:rPr>
        <w:t>,</w:t>
      </w:r>
      <w:r w:rsidRPr="00653F8E">
        <w:rPr>
          <w:rFonts w:eastAsia="Times New Roman" w:cs="Times New Roman"/>
          <w:szCs w:val="24"/>
        </w:rPr>
        <w:t xml:space="preserve"> του γήρατος</w:t>
      </w:r>
      <w:r>
        <w:rPr>
          <w:rFonts w:eastAsia="Times New Roman" w:cs="Times New Roman"/>
          <w:szCs w:val="24"/>
        </w:rPr>
        <w:t>, της</w:t>
      </w:r>
      <w:r w:rsidRPr="00653F8E">
        <w:rPr>
          <w:rFonts w:eastAsia="Times New Roman" w:cs="Times New Roman"/>
          <w:szCs w:val="24"/>
        </w:rPr>
        <w:t xml:space="preserve"> αναπηρίας και για την περίθαλψη των απόρων</w:t>
      </w:r>
      <w:r>
        <w:rPr>
          <w:rFonts w:eastAsia="Times New Roman" w:cs="Times New Roman"/>
          <w:szCs w:val="24"/>
        </w:rPr>
        <w:t>.» Κ</w:t>
      </w:r>
      <w:r w:rsidRPr="00653F8E">
        <w:rPr>
          <w:rFonts w:eastAsia="Times New Roman" w:cs="Times New Roman"/>
          <w:szCs w:val="24"/>
        </w:rPr>
        <w:t>αμ</w:t>
      </w:r>
      <w:r>
        <w:rPr>
          <w:rFonts w:eastAsia="Times New Roman" w:cs="Times New Roman"/>
          <w:szCs w:val="24"/>
        </w:rPr>
        <w:t>μ</w:t>
      </w:r>
      <w:r w:rsidRPr="00653F8E">
        <w:rPr>
          <w:rFonts w:eastAsia="Times New Roman" w:cs="Times New Roman"/>
          <w:szCs w:val="24"/>
        </w:rPr>
        <w:t>ία σχέση το ένα με το άλλο</w:t>
      </w:r>
      <w:r>
        <w:rPr>
          <w:rFonts w:eastAsia="Times New Roman" w:cs="Times New Roman"/>
          <w:szCs w:val="24"/>
        </w:rPr>
        <w:t>.</w:t>
      </w:r>
    </w:p>
    <w:p w14:paraId="4CC5AED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παρέλειψαν οι</w:t>
      </w:r>
      <w:r w:rsidRPr="00653F8E">
        <w:rPr>
          <w:rFonts w:eastAsia="Times New Roman" w:cs="Times New Roman"/>
          <w:szCs w:val="24"/>
        </w:rPr>
        <w:t xml:space="preserve"> συνάδελφοι να πο</w:t>
      </w:r>
      <w:r>
        <w:rPr>
          <w:rFonts w:eastAsia="Times New Roman" w:cs="Times New Roman"/>
          <w:szCs w:val="24"/>
        </w:rPr>
        <w:t>υν</w:t>
      </w:r>
      <w:r w:rsidRPr="00653F8E">
        <w:rPr>
          <w:rFonts w:eastAsia="Times New Roman" w:cs="Times New Roman"/>
          <w:szCs w:val="24"/>
        </w:rPr>
        <w:t xml:space="preserve"> ότι προστίθεται</w:t>
      </w:r>
      <w:r>
        <w:rPr>
          <w:rFonts w:eastAsia="Times New Roman" w:cs="Times New Roman"/>
          <w:szCs w:val="24"/>
        </w:rPr>
        <w:t xml:space="preserve"> η</w:t>
      </w:r>
      <w:r w:rsidRPr="00653F8E">
        <w:rPr>
          <w:rFonts w:eastAsia="Times New Roman" w:cs="Times New Roman"/>
          <w:szCs w:val="24"/>
        </w:rPr>
        <w:t xml:space="preserve"> παράγραφος 7 στο ίδιο </w:t>
      </w:r>
      <w:r>
        <w:rPr>
          <w:rFonts w:eastAsia="Times New Roman" w:cs="Times New Roman"/>
          <w:szCs w:val="24"/>
        </w:rPr>
        <w:t xml:space="preserve">άρθρο, η οποία </w:t>
      </w:r>
      <w:r w:rsidRPr="00653F8E">
        <w:rPr>
          <w:rFonts w:eastAsia="Times New Roman" w:cs="Times New Roman"/>
          <w:szCs w:val="24"/>
        </w:rPr>
        <w:t>ορίζει</w:t>
      </w:r>
      <w:r>
        <w:rPr>
          <w:rFonts w:eastAsia="Times New Roman" w:cs="Times New Roman"/>
          <w:szCs w:val="24"/>
        </w:rPr>
        <w:t>: «</w:t>
      </w:r>
      <w:r w:rsidRPr="00653F8E">
        <w:rPr>
          <w:rFonts w:eastAsia="Times New Roman" w:cs="Times New Roman"/>
          <w:szCs w:val="24"/>
        </w:rPr>
        <w:t>Βασικά κοινωνικά αγαθά</w:t>
      </w:r>
      <w:r>
        <w:rPr>
          <w:rFonts w:eastAsia="Times New Roman" w:cs="Times New Roman"/>
          <w:szCs w:val="24"/>
        </w:rPr>
        <w:t>,</w:t>
      </w:r>
      <w:r w:rsidRPr="00653F8E">
        <w:rPr>
          <w:rFonts w:eastAsia="Times New Roman" w:cs="Times New Roman"/>
          <w:szCs w:val="24"/>
        </w:rPr>
        <w:t xml:space="preserve"> όπως το νερό</w:t>
      </w:r>
      <w:r>
        <w:rPr>
          <w:rFonts w:eastAsia="Times New Roman" w:cs="Times New Roman"/>
          <w:szCs w:val="24"/>
        </w:rPr>
        <w:t>, η</w:t>
      </w:r>
      <w:r w:rsidRPr="00653F8E">
        <w:rPr>
          <w:rFonts w:eastAsia="Times New Roman" w:cs="Times New Roman"/>
          <w:szCs w:val="24"/>
        </w:rPr>
        <w:t xml:space="preserve"> ηλεκτρική ενέργεια και τα δίκτυα διανομής τους υπό</w:t>
      </w:r>
      <w:r>
        <w:rPr>
          <w:rFonts w:eastAsia="Times New Roman" w:cs="Times New Roman"/>
          <w:szCs w:val="24"/>
        </w:rPr>
        <w:t>κεινται</w:t>
      </w:r>
      <w:r w:rsidRPr="00653F8E">
        <w:rPr>
          <w:rFonts w:eastAsia="Times New Roman" w:cs="Times New Roman"/>
          <w:szCs w:val="24"/>
        </w:rPr>
        <w:t xml:space="preserve"> σε καθεστώς δημόσιας υπηρεσίας και τελούν σε δημόσιο έλεγχο</w:t>
      </w:r>
      <w:r>
        <w:rPr>
          <w:rFonts w:eastAsia="Times New Roman" w:cs="Times New Roman"/>
          <w:szCs w:val="24"/>
        </w:rPr>
        <w:t>.</w:t>
      </w:r>
      <w:r>
        <w:rPr>
          <w:rFonts w:eastAsia="Times New Roman" w:cs="Times New Roman"/>
          <w:szCs w:val="24"/>
        </w:rPr>
        <w:t>» Έ</w:t>
      </w:r>
      <w:r w:rsidRPr="00653F8E">
        <w:rPr>
          <w:rFonts w:eastAsia="Times New Roman" w:cs="Times New Roman"/>
          <w:szCs w:val="24"/>
        </w:rPr>
        <w:t>χουν άμεση σχέση και αυτά με το πώς εξελίσσ</w:t>
      </w:r>
      <w:r>
        <w:rPr>
          <w:rFonts w:eastAsia="Times New Roman" w:cs="Times New Roman"/>
          <w:szCs w:val="24"/>
        </w:rPr>
        <w:t xml:space="preserve">ονται </w:t>
      </w:r>
      <w:r w:rsidRPr="00653F8E">
        <w:rPr>
          <w:rFonts w:eastAsia="Times New Roman" w:cs="Times New Roman"/>
          <w:szCs w:val="24"/>
        </w:rPr>
        <w:t xml:space="preserve">τα θέματα της υγείας και </w:t>
      </w:r>
      <w:r>
        <w:rPr>
          <w:rFonts w:eastAsia="Times New Roman" w:cs="Times New Roman"/>
          <w:szCs w:val="24"/>
        </w:rPr>
        <w:t>ιδιαίτερα της</w:t>
      </w:r>
      <w:r w:rsidRPr="00653F8E">
        <w:rPr>
          <w:rFonts w:eastAsia="Times New Roman" w:cs="Times New Roman"/>
          <w:szCs w:val="24"/>
        </w:rPr>
        <w:t xml:space="preserve"> ψυχικής υγείας </w:t>
      </w:r>
      <w:r>
        <w:rPr>
          <w:rFonts w:eastAsia="Times New Roman" w:cs="Times New Roman"/>
          <w:szCs w:val="24"/>
        </w:rPr>
        <w:t>στον τόπο μας.</w:t>
      </w:r>
    </w:p>
    <w:p w14:paraId="4CC5AEDC" w14:textId="77777777" w:rsidR="005D719C" w:rsidRDefault="00627F40">
      <w:pPr>
        <w:spacing w:line="600" w:lineRule="auto"/>
        <w:ind w:firstLine="720"/>
        <w:jc w:val="both"/>
        <w:rPr>
          <w:rFonts w:eastAsia="Times New Roman" w:cs="Times New Roman"/>
          <w:szCs w:val="24"/>
        </w:rPr>
      </w:pPr>
      <w:r w:rsidRPr="00653F8E">
        <w:rPr>
          <w:rFonts w:eastAsia="Times New Roman" w:cs="Times New Roman"/>
          <w:szCs w:val="24"/>
        </w:rPr>
        <w:t>Η κάλυψη σε ανασφάλιστους πολίτες προβλέπεται στο άρθρο 104</w:t>
      </w:r>
      <w:r>
        <w:rPr>
          <w:rFonts w:eastAsia="Times New Roman" w:cs="Times New Roman"/>
          <w:szCs w:val="24"/>
        </w:rPr>
        <w:t>. Μ</w:t>
      </w:r>
      <w:r w:rsidRPr="00653F8E">
        <w:rPr>
          <w:rFonts w:eastAsia="Times New Roman" w:cs="Times New Roman"/>
          <w:szCs w:val="24"/>
        </w:rPr>
        <w:t>ε το</w:t>
      </w:r>
      <w:r>
        <w:rPr>
          <w:rFonts w:eastAsia="Times New Roman" w:cs="Times New Roman"/>
          <w:szCs w:val="24"/>
        </w:rPr>
        <w:t>ν</w:t>
      </w:r>
      <w:r w:rsidRPr="00653F8E">
        <w:rPr>
          <w:rFonts w:eastAsia="Times New Roman" w:cs="Times New Roman"/>
          <w:szCs w:val="24"/>
        </w:rPr>
        <w:t xml:space="preserve"> ν</w:t>
      </w:r>
      <w:r>
        <w:rPr>
          <w:rFonts w:eastAsia="Times New Roman" w:cs="Times New Roman"/>
          <w:szCs w:val="24"/>
        </w:rPr>
        <w:t>.43</w:t>
      </w:r>
      <w:r w:rsidRPr="00653F8E">
        <w:rPr>
          <w:rFonts w:eastAsia="Times New Roman" w:cs="Times New Roman"/>
          <w:szCs w:val="24"/>
        </w:rPr>
        <w:t>68</w:t>
      </w:r>
      <w:r>
        <w:rPr>
          <w:rFonts w:eastAsia="Times New Roman" w:cs="Times New Roman"/>
          <w:szCs w:val="24"/>
        </w:rPr>
        <w:t>/20</w:t>
      </w:r>
      <w:r w:rsidRPr="00653F8E">
        <w:rPr>
          <w:rFonts w:eastAsia="Times New Roman" w:cs="Times New Roman"/>
          <w:szCs w:val="24"/>
        </w:rPr>
        <w:t>16 θεσπίζονται για πρώτη φορά το δικαίωμα ελεύθερης πρόσβα</w:t>
      </w:r>
      <w:r w:rsidRPr="00653F8E">
        <w:rPr>
          <w:rFonts w:eastAsia="Times New Roman" w:cs="Times New Roman"/>
          <w:szCs w:val="24"/>
        </w:rPr>
        <w:t>σης σε όλες τις δημόσιες δομές υγείας</w:t>
      </w:r>
      <w:r>
        <w:rPr>
          <w:rFonts w:eastAsia="Times New Roman" w:cs="Times New Roman"/>
          <w:szCs w:val="24"/>
        </w:rPr>
        <w:t>. Μ</w:t>
      </w:r>
      <w:r w:rsidRPr="00653F8E">
        <w:rPr>
          <w:rFonts w:eastAsia="Times New Roman" w:cs="Times New Roman"/>
          <w:szCs w:val="24"/>
        </w:rPr>
        <w:t>ε το</w:t>
      </w:r>
      <w:r>
        <w:rPr>
          <w:rFonts w:eastAsia="Times New Roman" w:cs="Times New Roman"/>
          <w:szCs w:val="24"/>
        </w:rPr>
        <w:t>ν</w:t>
      </w:r>
      <w:r w:rsidRPr="00653F8E">
        <w:rPr>
          <w:rFonts w:eastAsia="Times New Roman" w:cs="Times New Roman"/>
          <w:szCs w:val="24"/>
        </w:rPr>
        <w:t xml:space="preserve"> ν</w:t>
      </w:r>
      <w:r>
        <w:rPr>
          <w:rFonts w:eastAsia="Times New Roman" w:cs="Times New Roman"/>
          <w:szCs w:val="24"/>
        </w:rPr>
        <w:t>.</w:t>
      </w:r>
      <w:r w:rsidRPr="00653F8E">
        <w:rPr>
          <w:rFonts w:eastAsia="Times New Roman" w:cs="Times New Roman"/>
          <w:szCs w:val="24"/>
        </w:rPr>
        <w:t>44</w:t>
      </w:r>
      <w:r>
        <w:rPr>
          <w:rFonts w:eastAsia="Times New Roman" w:cs="Times New Roman"/>
          <w:szCs w:val="24"/>
        </w:rPr>
        <w:t>8</w:t>
      </w:r>
      <w:r w:rsidRPr="00653F8E">
        <w:rPr>
          <w:rFonts w:eastAsia="Times New Roman" w:cs="Times New Roman"/>
          <w:szCs w:val="24"/>
        </w:rPr>
        <w:t>6</w:t>
      </w:r>
      <w:r>
        <w:rPr>
          <w:rFonts w:eastAsia="Times New Roman" w:cs="Times New Roman"/>
          <w:szCs w:val="24"/>
        </w:rPr>
        <w:t>/20</w:t>
      </w:r>
      <w:r w:rsidRPr="00653F8E">
        <w:rPr>
          <w:rFonts w:eastAsia="Times New Roman" w:cs="Times New Roman"/>
          <w:szCs w:val="24"/>
        </w:rPr>
        <w:t xml:space="preserve">17 παρέχεται στους οικογενειακούς γιατρούς που συμβάλλονται με τον ΕΟΠΥΥ το δικαίωμα συνταγογράφησης </w:t>
      </w:r>
      <w:r>
        <w:rPr>
          <w:rFonts w:eastAsia="Times New Roman" w:cs="Times New Roman"/>
          <w:szCs w:val="24"/>
        </w:rPr>
        <w:t>σ</w:t>
      </w:r>
      <w:r w:rsidRPr="00653F8E">
        <w:rPr>
          <w:rFonts w:eastAsia="Times New Roman" w:cs="Times New Roman"/>
          <w:szCs w:val="24"/>
        </w:rPr>
        <w:t>τους ανασφάλιστους και τις ευάλωτες κοινωνικές ομάδες</w:t>
      </w:r>
      <w:r>
        <w:rPr>
          <w:rFonts w:eastAsia="Times New Roman" w:cs="Times New Roman"/>
          <w:szCs w:val="24"/>
        </w:rPr>
        <w:t>.</w:t>
      </w:r>
    </w:p>
    <w:p w14:paraId="4CC5AED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w:t>
      </w:r>
      <w:r w:rsidRPr="00653F8E">
        <w:rPr>
          <w:rFonts w:eastAsia="Times New Roman" w:cs="Times New Roman"/>
          <w:szCs w:val="24"/>
        </w:rPr>
        <w:t xml:space="preserve"> πλέον θεμελιώδης αλλαγή που εισάγει το νέο θεσμικό </w:t>
      </w:r>
      <w:r>
        <w:rPr>
          <w:rFonts w:eastAsia="Times New Roman" w:cs="Times New Roman"/>
          <w:szCs w:val="24"/>
        </w:rPr>
        <w:t>π</w:t>
      </w:r>
      <w:r w:rsidRPr="00653F8E">
        <w:rPr>
          <w:rFonts w:eastAsia="Times New Roman" w:cs="Times New Roman"/>
          <w:szCs w:val="24"/>
        </w:rPr>
        <w:t>λαίσιο είναι η εξίσωση του δικαιώματος ασφαλισμένων</w:t>
      </w:r>
      <w:r>
        <w:rPr>
          <w:rFonts w:eastAsia="Times New Roman" w:cs="Times New Roman"/>
          <w:szCs w:val="24"/>
        </w:rPr>
        <w:t xml:space="preserve"> κι </w:t>
      </w:r>
      <w:r w:rsidRPr="00653F8E">
        <w:rPr>
          <w:rFonts w:eastAsia="Times New Roman" w:cs="Times New Roman"/>
          <w:szCs w:val="24"/>
        </w:rPr>
        <w:t xml:space="preserve">ανασφάλιστων και πρώην </w:t>
      </w:r>
      <w:r>
        <w:rPr>
          <w:rFonts w:eastAsia="Times New Roman" w:cs="Times New Roman"/>
          <w:szCs w:val="24"/>
        </w:rPr>
        <w:t>κατόχων</w:t>
      </w:r>
      <w:r w:rsidRPr="00653F8E">
        <w:rPr>
          <w:rFonts w:eastAsia="Times New Roman" w:cs="Times New Roman"/>
          <w:szCs w:val="24"/>
        </w:rPr>
        <w:t xml:space="preserve"> ατομικού βιβλιαρίου οικονομικά</w:t>
      </w:r>
      <w:r>
        <w:rPr>
          <w:rFonts w:eastAsia="Times New Roman" w:cs="Times New Roman"/>
          <w:szCs w:val="24"/>
        </w:rPr>
        <w:t xml:space="preserve"> αδύναμων </w:t>
      </w:r>
      <w:r w:rsidRPr="00653F8E">
        <w:rPr>
          <w:rFonts w:eastAsia="Times New Roman" w:cs="Times New Roman"/>
          <w:szCs w:val="24"/>
        </w:rPr>
        <w:t>ως προς την πρόσβαση στο δημόσιο σύστημα υγείας</w:t>
      </w:r>
      <w:r>
        <w:rPr>
          <w:rFonts w:eastAsia="Times New Roman" w:cs="Times New Roman"/>
          <w:szCs w:val="24"/>
        </w:rPr>
        <w:t>. Α</w:t>
      </w:r>
      <w:r w:rsidRPr="00653F8E">
        <w:rPr>
          <w:rFonts w:eastAsia="Times New Roman" w:cs="Times New Roman"/>
          <w:szCs w:val="24"/>
        </w:rPr>
        <w:t xml:space="preserve">υτό σημαίνει </w:t>
      </w:r>
      <w:r>
        <w:rPr>
          <w:rFonts w:eastAsia="Times New Roman" w:cs="Times New Roman"/>
          <w:szCs w:val="24"/>
        </w:rPr>
        <w:t>πραγματικά</w:t>
      </w:r>
      <w:r w:rsidRPr="00653F8E">
        <w:rPr>
          <w:rFonts w:eastAsia="Times New Roman" w:cs="Times New Roman"/>
          <w:szCs w:val="24"/>
        </w:rPr>
        <w:t xml:space="preserve"> πλή</w:t>
      </w:r>
      <w:r w:rsidRPr="00653F8E">
        <w:rPr>
          <w:rFonts w:eastAsia="Times New Roman" w:cs="Times New Roman"/>
          <w:szCs w:val="24"/>
        </w:rPr>
        <w:t>ρη νοσηλευτική</w:t>
      </w:r>
      <w:r>
        <w:rPr>
          <w:rFonts w:eastAsia="Times New Roman" w:cs="Times New Roman"/>
          <w:szCs w:val="24"/>
        </w:rPr>
        <w:t>,</w:t>
      </w:r>
      <w:r w:rsidRPr="00653F8E">
        <w:rPr>
          <w:rFonts w:eastAsia="Times New Roman" w:cs="Times New Roman"/>
          <w:szCs w:val="24"/>
        </w:rPr>
        <w:t xml:space="preserve"> διαγνωστική και φαρμακευτική κάλυψη για όλους τους πολίτες</w:t>
      </w:r>
      <w:r>
        <w:rPr>
          <w:rFonts w:eastAsia="Times New Roman" w:cs="Times New Roman"/>
          <w:szCs w:val="24"/>
        </w:rPr>
        <w:t>,</w:t>
      </w:r>
      <w:r w:rsidRPr="00653F8E">
        <w:rPr>
          <w:rFonts w:eastAsia="Times New Roman" w:cs="Times New Roman"/>
          <w:szCs w:val="24"/>
        </w:rPr>
        <w:t xml:space="preserve"> σύμφωνα πλέον και με το υπό αναθεώρηση Σύνταγμα</w:t>
      </w:r>
      <w:r>
        <w:rPr>
          <w:rFonts w:eastAsia="Times New Roman" w:cs="Times New Roman"/>
          <w:szCs w:val="24"/>
        </w:rPr>
        <w:t>,</w:t>
      </w:r>
      <w:r w:rsidRPr="00653F8E">
        <w:rPr>
          <w:rFonts w:eastAsia="Times New Roman" w:cs="Times New Roman"/>
          <w:szCs w:val="24"/>
        </w:rPr>
        <w:t xml:space="preserve"> όπως ανέφερα προηγουμένως</w:t>
      </w:r>
      <w:r>
        <w:rPr>
          <w:rFonts w:eastAsia="Times New Roman" w:cs="Times New Roman"/>
          <w:szCs w:val="24"/>
        </w:rPr>
        <w:t>.</w:t>
      </w:r>
    </w:p>
    <w:p w14:paraId="4CC5AED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τι αναλάβαμε είναι γνωστό. Θυμίζω ότι βρήκαμε</w:t>
      </w:r>
      <w:r w:rsidRPr="00653F8E">
        <w:rPr>
          <w:rFonts w:eastAsia="Times New Roman" w:cs="Times New Roman"/>
          <w:szCs w:val="24"/>
        </w:rPr>
        <w:t xml:space="preserve"> δεδομένες οφειλές ύψους 28</w:t>
      </w:r>
      <w:r>
        <w:rPr>
          <w:rFonts w:eastAsia="Times New Roman" w:cs="Times New Roman"/>
          <w:szCs w:val="24"/>
        </w:rPr>
        <w:t>.000.000</w:t>
      </w:r>
      <w:r w:rsidRPr="00653F8E">
        <w:rPr>
          <w:rFonts w:eastAsia="Times New Roman" w:cs="Times New Roman"/>
          <w:szCs w:val="24"/>
        </w:rPr>
        <w:t xml:space="preserve"> ευρώ που είχατε χρεώ</w:t>
      </w:r>
      <w:r w:rsidRPr="00653F8E">
        <w:rPr>
          <w:rFonts w:eastAsia="Times New Roman" w:cs="Times New Roman"/>
          <w:szCs w:val="24"/>
        </w:rPr>
        <w:t xml:space="preserve">σει </w:t>
      </w:r>
      <w:r>
        <w:rPr>
          <w:rFonts w:eastAsia="Times New Roman" w:cs="Times New Roman"/>
          <w:szCs w:val="24"/>
        </w:rPr>
        <w:t>σ</w:t>
      </w:r>
      <w:r w:rsidRPr="00653F8E">
        <w:rPr>
          <w:rFonts w:eastAsia="Times New Roman" w:cs="Times New Roman"/>
          <w:szCs w:val="24"/>
        </w:rPr>
        <w:t>τους ανασφάλιστους πολίτες</w:t>
      </w:r>
      <w:r>
        <w:rPr>
          <w:rFonts w:eastAsia="Times New Roman" w:cs="Times New Roman"/>
          <w:szCs w:val="24"/>
        </w:rPr>
        <w:t>. Τ</w:t>
      </w:r>
      <w:r w:rsidRPr="00653F8E">
        <w:rPr>
          <w:rFonts w:eastAsia="Times New Roman" w:cs="Times New Roman"/>
          <w:szCs w:val="24"/>
        </w:rPr>
        <w:t>α δι</w:t>
      </w:r>
      <w:r>
        <w:rPr>
          <w:rFonts w:eastAsia="Times New Roman" w:cs="Times New Roman"/>
          <w:szCs w:val="24"/>
        </w:rPr>
        <w:t>αγράψαμε. Ε</w:t>
      </w:r>
      <w:r w:rsidRPr="00653F8E">
        <w:rPr>
          <w:rFonts w:eastAsia="Times New Roman" w:cs="Times New Roman"/>
          <w:szCs w:val="24"/>
        </w:rPr>
        <w:t>πιπλέον 150</w:t>
      </w:r>
      <w:r>
        <w:rPr>
          <w:rFonts w:eastAsia="Times New Roman" w:cs="Times New Roman"/>
          <w:szCs w:val="24"/>
        </w:rPr>
        <w:t xml:space="preserve">.000.000 </w:t>
      </w:r>
      <w:r w:rsidRPr="00653F8E">
        <w:rPr>
          <w:rFonts w:eastAsia="Times New Roman" w:cs="Times New Roman"/>
          <w:szCs w:val="24"/>
        </w:rPr>
        <w:t xml:space="preserve">ευρώ τα </w:t>
      </w:r>
      <w:r>
        <w:rPr>
          <w:rFonts w:eastAsia="Times New Roman" w:cs="Times New Roman"/>
          <w:szCs w:val="24"/>
        </w:rPr>
        <w:t>«</w:t>
      </w:r>
      <w:r w:rsidRPr="00653F8E">
        <w:rPr>
          <w:rFonts w:eastAsia="Times New Roman" w:cs="Times New Roman"/>
          <w:szCs w:val="24"/>
        </w:rPr>
        <w:t>παγώσαμε</w:t>
      </w:r>
      <w:r>
        <w:rPr>
          <w:rFonts w:eastAsia="Times New Roman" w:cs="Times New Roman"/>
          <w:szCs w:val="24"/>
        </w:rPr>
        <w:t>»,</w:t>
      </w:r>
      <w:r w:rsidRPr="00653F8E">
        <w:rPr>
          <w:rFonts w:eastAsia="Times New Roman" w:cs="Times New Roman"/>
          <w:szCs w:val="24"/>
        </w:rPr>
        <w:t xml:space="preserve"> για να μην βεβαιωθούν </w:t>
      </w:r>
      <w:r>
        <w:rPr>
          <w:rFonts w:eastAsia="Times New Roman" w:cs="Times New Roman"/>
          <w:szCs w:val="24"/>
        </w:rPr>
        <w:t>στις ΔΟΥ.</w:t>
      </w:r>
      <w:r w:rsidRPr="00653F8E">
        <w:rPr>
          <w:rFonts w:eastAsia="Times New Roman" w:cs="Times New Roman"/>
          <w:szCs w:val="24"/>
        </w:rPr>
        <w:t xml:space="preserve"> Αυτή ήταν η κατάσταση του 2015</w:t>
      </w:r>
      <w:r>
        <w:rPr>
          <w:rFonts w:eastAsia="Times New Roman" w:cs="Times New Roman"/>
          <w:szCs w:val="24"/>
        </w:rPr>
        <w:t>. Σ</w:t>
      </w:r>
      <w:r w:rsidRPr="00653F8E">
        <w:rPr>
          <w:rFonts w:eastAsia="Times New Roman" w:cs="Times New Roman"/>
          <w:szCs w:val="24"/>
        </w:rPr>
        <w:t xml:space="preserve">ήμερα </w:t>
      </w:r>
      <w:r>
        <w:rPr>
          <w:rFonts w:eastAsia="Times New Roman" w:cs="Times New Roman"/>
          <w:szCs w:val="24"/>
        </w:rPr>
        <w:t>κ</w:t>
      </w:r>
      <w:r w:rsidRPr="00653F8E">
        <w:rPr>
          <w:rFonts w:eastAsia="Times New Roman" w:cs="Times New Roman"/>
          <w:szCs w:val="24"/>
        </w:rPr>
        <w:t>ανένας ανασφάλιστος δεν χρεών</w:t>
      </w:r>
      <w:r>
        <w:rPr>
          <w:rFonts w:eastAsia="Times New Roman" w:cs="Times New Roman"/>
          <w:szCs w:val="24"/>
        </w:rPr>
        <w:t>ε</w:t>
      </w:r>
      <w:r w:rsidRPr="00653F8E">
        <w:rPr>
          <w:rFonts w:eastAsia="Times New Roman" w:cs="Times New Roman"/>
          <w:szCs w:val="24"/>
        </w:rPr>
        <w:t xml:space="preserve">ται </w:t>
      </w:r>
      <w:r>
        <w:rPr>
          <w:rFonts w:eastAsia="Times New Roman" w:cs="Times New Roman"/>
          <w:szCs w:val="24"/>
        </w:rPr>
        <w:t>με</w:t>
      </w:r>
      <w:r w:rsidRPr="00653F8E">
        <w:rPr>
          <w:rFonts w:eastAsia="Times New Roman" w:cs="Times New Roman"/>
          <w:szCs w:val="24"/>
        </w:rPr>
        <w:t xml:space="preserve"> νοσήλια και είναι περίπου δύο εκατομμύρια συμπολίτες </w:t>
      </w:r>
      <w:r>
        <w:rPr>
          <w:rFonts w:eastAsia="Times New Roman" w:cs="Times New Roman"/>
          <w:szCs w:val="24"/>
        </w:rPr>
        <w:t>μας.</w:t>
      </w:r>
    </w:p>
    <w:p w14:paraId="4CC5AED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w:t>
      </w:r>
      <w:r w:rsidRPr="00653F8E">
        <w:rPr>
          <w:rFonts w:eastAsia="Times New Roman" w:cs="Times New Roman"/>
          <w:szCs w:val="24"/>
        </w:rPr>
        <w:t>ρέπει να θυμίσω</w:t>
      </w:r>
      <w:r>
        <w:rPr>
          <w:rFonts w:eastAsia="Times New Roman" w:cs="Times New Roman"/>
          <w:szCs w:val="24"/>
        </w:rPr>
        <w:t>,</w:t>
      </w:r>
      <w:r w:rsidRPr="00653F8E">
        <w:rPr>
          <w:rFonts w:eastAsia="Times New Roman" w:cs="Times New Roman"/>
          <w:szCs w:val="24"/>
        </w:rPr>
        <w:t xml:space="preserve"> </w:t>
      </w:r>
      <w:r>
        <w:rPr>
          <w:rFonts w:eastAsia="Times New Roman" w:cs="Times New Roman"/>
          <w:szCs w:val="24"/>
        </w:rPr>
        <w:t>επίσης,</w:t>
      </w:r>
      <w:r w:rsidRPr="00653F8E">
        <w:rPr>
          <w:rFonts w:eastAsia="Times New Roman" w:cs="Times New Roman"/>
          <w:szCs w:val="24"/>
        </w:rPr>
        <w:t xml:space="preserve"> ότι η δαπάνη του ΕΟΠΥΥ για τα φάρμακα των ανασφάλιστων το 2014 ήταν μόλις 600</w:t>
      </w:r>
      <w:r>
        <w:rPr>
          <w:rFonts w:eastAsia="Times New Roman" w:cs="Times New Roman"/>
          <w:szCs w:val="24"/>
        </w:rPr>
        <w:t>.000</w:t>
      </w:r>
      <w:r>
        <w:rPr>
          <w:rFonts w:eastAsia="Times New Roman" w:cs="Times New Roman"/>
          <w:szCs w:val="24"/>
        </w:rPr>
        <w:t xml:space="preserve"> </w:t>
      </w:r>
      <w:r w:rsidRPr="00653F8E">
        <w:rPr>
          <w:rFonts w:eastAsia="Times New Roman" w:cs="Times New Roman"/>
          <w:szCs w:val="24"/>
        </w:rPr>
        <w:t>ευρώ το</w:t>
      </w:r>
      <w:r>
        <w:rPr>
          <w:rFonts w:eastAsia="Times New Roman" w:cs="Times New Roman"/>
          <w:szCs w:val="24"/>
        </w:rPr>
        <w:t>ν</w:t>
      </w:r>
      <w:r w:rsidRPr="00653F8E">
        <w:rPr>
          <w:rFonts w:eastAsia="Times New Roman" w:cs="Times New Roman"/>
          <w:szCs w:val="24"/>
        </w:rPr>
        <w:t xml:space="preserve"> μήνα</w:t>
      </w:r>
      <w:r>
        <w:rPr>
          <w:rFonts w:eastAsia="Times New Roman" w:cs="Times New Roman"/>
          <w:szCs w:val="24"/>
        </w:rPr>
        <w:t>. Τ</w:t>
      </w:r>
      <w:r w:rsidRPr="00653F8E">
        <w:rPr>
          <w:rFonts w:eastAsia="Times New Roman" w:cs="Times New Roman"/>
          <w:szCs w:val="24"/>
        </w:rPr>
        <w:t>ο 2018 η αντίστοιχη δαπάνη ήταν 20</w:t>
      </w:r>
      <w:r>
        <w:rPr>
          <w:rFonts w:eastAsia="Times New Roman" w:cs="Times New Roman"/>
          <w:szCs w:val="24"/>
        </w:rPr>
        <w:t>.000.000</w:t>
      </w:r>
      <w:r w:rsidRPr="00653F8E">
        <w:rPr>
          <w:rFonts w:eastAsia="Times New Roman" w:cs="Times New Roman"/>
          <w:szCs w:val="24"/>
        </w:rPr>
        <w:t xml:space="preserve"> </w:t>
      </w:r>
      <w:r w:rsidRPr="00653F8E">
        <w:rPr>
          <w:rFonts w:eastAsia="Times New Roman" w:cs="Times New Roman"/>
          <w:szCs w:val="24"/>
        </w:rPr>
        <w:lastRenderedPageBreak/>
        <w:t>το</w:t>
      </w:r>
      <w:r>
        <w:rPr>
          <w:rFonts w:eastAsia="Times New Roman" w:cs="Times New Roman"/>
          <w:szCs w:val="24"/>
        </w:rPr>
        <w:t>ν</w:t>
      </w:r>
      <w:r w:rsidRPr="00653F8E">
        <w:rPr>
          <w:rFonts w:eastAsia="Times New Roman" w:cs="Times New Roman"/>
          <w:szCs w:val="24"/>
        </w:rPr>
        <w:t xml:space="preserve"> μήνα</w:t>
      </w:r>
      <w:r>
        <w:rPr>
          <w:rFonts w:eastAsia="Times New Roman" w:cs="Times New Roman"/>
          <w:szCs w:val="24"/>
        </w:rPr>
        <w:t>.</w:t>
      </w:r>
      <w:r w:rsidRPr="00653F8E">
        <w:rPr>
          <w:rFonts w:eastAsia="Times New Roman" w:cs="Times New Roman"/>
          <w:szCs w:val="24"/>
        </w:rPr>
        <w:t xml:space="preserve"> Αυτό σημαίνει πρόσβαση </w:t>
      </w:r>
      <w:r>
        <w:rPr>
          <w:rFonts w:eastAsia="Times New Roman" w:cs="Times New Roman"/>
          <w:szCs w:val="24"/>
        </w:rPr>
        <w:t>των αδύναμων πολιτών</w:t>
      </w:r>
      <w:r w:rsidRPr="00653F8E">
        <w:rPr>
          <w:rFonts w:eastAsia="Times New Roman" w:cs="Times New Roman"/>
          <w:szCs w:val="24"/>
        </w:rPr>
        <w:t xml:space="preserve"> </w:t>
      </w:r>
      <w:r>
        <w:rPr>
          <w:rFonts w:eastAsia="Times New Roman" w:cs="Times New Roman"/>
          <w:szCs w:val="24"/>
        </w:rPr>
        <w:t>σ</w:t>
      </w:r>
      <w:r w:rsidRPr="00653F8E">
        <w:rPr>
          <w:rFonts w:eastAsia="Times New Roman" w:cs="Times New Roman"/>
          <w:szCs w:val="24"/>
        </w:rPr>
        <w:t>το σύστημα της υγείας</w:t>
      </w:r>
      <w:r>
        <w:rPr>
          <w:rFonts w:eastAsia="Times New Roman" w:cs="Times New Roman"/>
          <w:szCs w:val="24"/>
        </w:rPr>
        <w:t>.</w:t>
      </w:r>
    </w:p>
    <w:p w14:paraId="4CC5AEE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Μέρος</w:t>
      </w:r>
      <w:r w:rsidRPr="00653F8E">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sidRPr="00653F8E">
        <w:rPr>
          <w:rFonts w:eastAsia="Times New Roman" w:cs="Times New Roman"/>
          <w:szCs w:val="24"/>
        </w:rPr>
        <w:t>του νομοσχεδίου</w:t>
      </w:r>
      <w:r>
        <w:rPr>
          <w:rFonts w:eastAsia="Times New Roman" w:cs="Times New Roman"/>
          <w:szCs w:val="24"/>
        </w:rPr>
        <w:t>, λοιπόν,</w:t>
      </w:r>
      <w:r w:rsidRPr="00653F8E">
        <w:rPr>
          <w:rFonts w:eastAsia="Times New Roman" w:cs="Times New Roman"/>
          <w:szCs w:val="24"/>
        </w:rPr>
        <w:t xml:space="preserve"> ρυθμίζει το πλαίσιο αδειοδότησης </w:t>
      </w:r>
      <w:r>
        <w:rPr>
          <w:rFonts w:eastAsia="Times New Roman" w:cs="Times New Roman"/>
          <w:szCs w:val="24"/>
        </w:rPr>
        <w:t xml:space="preserve">της </w:t>
      </w:r>
      <w:r w:rsidRPr="00653F8E">
        <w:rPr>
          <w:rFonts w:eastAsia="Times New Roman" w:cs="Times New Roman"/>
          <w:szCs w:val="24"/>
        </w:rPr>
        <w:t>λειτουργίας των κλινικών</w:t>
      </w:r>
      <w:r>
        <w:rPr>
          <w:rFonts w:eastAsia="Times New Roman" w:cs="Times New Roman"/>
          <w:szCs w:val="24"/>
        </w:rPr>
        <w:t>,</w:t>
      </w:r>
      <w:r w:rsidRPr="00653F8E">
        <w:rPr>
          <w:rFonts w:eastAsia="Times New Roman" w:cs="Times New Roman"/>
          <w:szCs w:val="24"/>
        </w:rPr>
        <w:t xml:space="preserve"> ενοποιεί</w:t>
      </w:r>
      <w:r>
        <w:rPr>
          <w:rFonts w:eastAsia="Times New Roman" w:cs="Times New Roman"/>
          <w:szCs w:val="24"/>
        </w:rPr>
        <w:t xml:space="preserve"> σε</w:t>
      </w:r>
      <w:r w:rsidRPr="00653F8E">
        <w:rPr>
          <w:rFonts w:eastAsia="Times New Roman" w:cs="Times New Roman"/>
          <w:szCs w:val="24"/>
        </w:rPr>
        <w:t xml:space="preserve"> ένα νομοθέτημα όλες τις διατάξεις που σήμερα είναι διάσπαρτες και εκσυγχρονίζει το πλαίσιο λειτουργίας </w:t>
      </w:r>
      <w:r>
        <w:rPr>
          <w:rFonts w:eastAsia="Times New Roman" w:cs="Times New Roman"/>
          <w:szCs w:val="24"/>
        </w:rPr>
        <w:t xml:space="preserve">των κλινικών. </w:t>
      </w:r>
    </w:p>
    <w:p w14:paraId="4CC5AEE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653F8E">
        <w:rPr>
          <w:rFonts w:eastAsia="Times New Roman" w:cs="Times New Roman"/>
          <w:szCs w:val="24"/>
        </w:rPr>
        <w:t xml:space="preserve">το </w:t>
      </w:r>
      <w:r>
        <w:rPr>
          <w:rFonts w:eastAsia="Times New Roman" w:cs="Times New Roman"/>
          <w:szCs w:val="24"/>
        </w:rPr>
        <w:t>Β΄ Μ</w:t>
      </w:r>
      <w:r w:rsidRPr="00653F8E">
        <w:rPr>
          <w:rFonts w:eastAsia="Times New Roman" w:cs="Times New Roman"/>
          <w:szCs w:val="24"/>
        </w:rPr>
        <w:t xml:space="preserve">έρος προβλέπει τη σύσταση του </w:t>
      </w:r>
      <w:r>
        <w:rPr>
          <w:rFonts w:eastAsia="Times New Roman" w:cs="Times New Roman"/>
          <w:szCs w:val="24"/>
        </w:rPr>
        <w:t>ν</w:t>
      </w:r>
      <w:r w:rsidRPr="00653F8E">
        <w:rPr>
          <w:rFonts w:eastAsia="Times New Roman" w:cs="Times New Roman"/>
          <w:szCs w:val="24"/>
        </w:rPr>
        <w:t xml:space="preserve">ομικού </w:t>
      </w:r>
      <w:r>
        <w:rPr>
          <w:rFonts w:eastAsia="Times New Roman" w:cs="Times New Roman"/>
          <w:szCs w:val="24"/>
        </w:rPr>
        <w:t>π</w:t>
      </w:r>
      <w:r w:rsidRPr="00653F8E">
        <w:rPr>
          <w:rFonts w:eastAsia="Times New Roman" w:cs="Times New Roman"/>
          <w:szCs w:val="24"/>
        </w:rPr>
        <w:t xml:space="preserve">ροσώπου δημοσίου δικαίου με επωνυμία </w:t>
      </w:r>
      <w:r>
        <w:rPr>
          <w:rFonts w:eastAsia="Times New Roman" w:cs="Times New Roman"/>
          <w:szCs w:val="24"/>
        </w:rPr>
        <w:t>«</w:t>
      </w:r>
      <w:r w:rsidRPr="00653F8E">
        <w:rPr>
          <w:rFonts w:eastAsia="Times New Roman" w:cs="Times New Roman"/>
          <w:szCs w:val="24"/>
        </w:rPr>
        <w:t>Εθνικός Οργανισμός Δημόσιας Υγείας</w:t>
      </w:r>
      <w:r>
        <w:rPr>
          <w:rFonts w:eastAsia="Times New Roman" w:cs="Times New Roman"/>
          <w:szCs w:val="24"/>
        </w:rPr>
        <w:t>»</w:t>
      </w:r>
      <w:r w:rsidRPr="00653F8E">
        <w:rPr>
          <w:rFonts w:eastAsia="Times New Roman" w:cs="Times New Roman"/>
          <w:szCs w:val="24"/>
        </w:rPr>
        <w:t xml:space="preserve"> και </w:t>
      </w:r>
      <w:r>
        <w:rPr>
          <w:rFonts w:eastAsia="Times New Roman" w:cs="Times New Roman"/>
          <w:szCs w:val="24"/>
        </w:rPr>
        <w:t>τ</w:t>
      </w:r>
      <w:r w:rsidRPr="00653F8E">
        <w:rPr>
          <w:rFonts w:eastAsia="Times New Roman" w:cs="Times New Roman"/>
          <w:szCs w:val="24"/>
        </w:rPr>
        <w:t>η</w:t>
      </w:r>
      <w:r>
        <w:rPr>
          <w:rFonts w:eastAsia="Times New Roman" w:cs="Times New Roman"/>
          <w:szCs w:val="24"/>
        </w:rPr>
        <w:t>ν</w:t>
      </w:r>
      <w:r w:rsidRPr="00653F8E">
        <w:rPr>
          <w:rFonts w:eastAsia="Times New Roman" w:cs="Times New Roman"/>
          <w:szCs w:val="24"/>
        </w:rPr>
        <w:t xml:space="preserve"> κατάργηση του αμαρτωλού ΚΕΕΛΠΝΟ </w:t>
      </w:r>
      <w:r>
        <w:rPr>
          <w:rFonts w:eastAsia="Times New Roman" w:cs="Times New Roman"/>
          <w:szCs w:val="24"/>
        </w:rPr>
        <w:t>σ</w:t>
      </w:r>
      <w:r w:rsidRPr="00653F8E">
        <w:rPr>
          <w:rFonts w:eastAsia="Times New Roman" w:cs="Times New Roman"/>
          <w:szCs w:val="24"/>
        </w:rPr>
        <w:t>το άρθρο 62</w:t>
      </w:r>
      <w:r>
        <w:rPr>
          <w:rFonts w:eastAsia="Times New Roman" w:cs="Times New Roman"/>
          <w:szCs w:val="24"/>
        </w:rPr>
        <w:t>. Ο</w:t>
      </w:r>
      <w:r w:rsidRPr="00653F8E">
        <w:rPr>
          <w:rFonts w:eastAsia="Times New Roman" w:cs="Times New Roman"/>
          <w:szCs w:val="24"/>
        </w:rPr>
        <w:t xml:space="preserve"> νέος φορέας έχει τη μορφή </w:t>
      </w:r>
      <w:r>
        <w:rPr>
          <w:rFonts w:eastAsia="Times New Roman" w:cs="Times New Roman"/>
          <w:szCs w:val="24"/>
        </w:rPr>
        <w:t>ν</w:t>
      </w:r>
      <w:r w:rsidRPr="00653F8E">
        <w:rPr>
          <w:rFonts w:eastAsia="Times New Roman" w:cs="Times New Roman"/>
          <w:szCs w:val="24"/>
        </w:rPr>
        <w:t>ομικού προσώπου με αρμοδιότητα την προάσπιση και προαγωγή τη</w:t>
      </w:r>
      <w:r w:rsidRPr="00653F8E">
        <w:rPr>
          <w:rFonts w:eastAsia="Times New Roman" w:cs="Times New Roman"/>
          <w:szCs w:val="24"/>
        </w:rPr>
        <w:t>ς υγείας</w:t>
      </w:r>
      <w:r>
        <w:rPr>
          <w:rFonts w:eastAsia="Times New Roman" w:cs="Times New Roman"/>
          <w:szCs w:val="24"/>
        </w:rPr>
        <w:t>.</w:t>
      </w:r>
    </w:p>
    <w:p w14:paraId="4CC5AEE2" w14:textId="77777777" w:rsidR="005D719C" w:rsidRDefault="00627F40">
      <w:pPr>
        <w:spacing w:line="600" w:lineRule="auto"/>
        <w:ind w:firstLine="720"/>
        <w:jc w:val="both"/>
        <w:rPr>
          <w:rFonts w:eastAsia="Times New Roman" w:cs="Times New Roman"/>
          <w:szCs w:val="24"/>
        </w:rPr>
      </w:pPr>
      <w:r w:rsidRPr="00653F8E">
        <w:rPr>
          <w:rFonts w:eastAsia="Times New Roman" w:cs="Times New Roman"/>
          <w:szCs w:val="24"/>
        </w:rPr>
        <w:t>Η νομοθετική παρέμβαση που επιχειρείται για πρώτη φορά αφορά στη ρύθμιση</w:t>
      </w:r>
      <w:r>
        <w:rPr>
          <w:rFonts w:eastAsia="Times New Roman" w:cs="Times New Roman"/>
          <w:szCs w:val="24"/>
        </w:rPr>
        <w:t>,</w:t>
      </w:r>
      <w:r w:rsidRPr="00653F8E">
        <w:rPr>
          <w:rFonts w:eastAsia="Times New Roman" w:cs="Times New Roman"/>
          <w:szCs w:val="24"/>
        </w:rPr>
        <w:t xml:space="preserve"> ίδρυση και λειτουργία κέντρων αναφοράς</w:t>
      </w:r>
      <w:r>
        <w:rPr>
          <w:rFonts w:eastAsia="Times New Roman" w:cs="Times New Roman"/>
          <w:szCs w:val="24"/>
        </w:rPr>
        <w:t>,</w:t>
      </w:r>
      <w:r w:rsidRPr="00653F8E">
        <w:rPr>
          <w:rFonts w:eastAsia="Times New Roman" w:cs="Times New Roman"/>
          <w:szCs w:val="24"/>
        </w:rPr>
        <w:t xml:space="preserve"> κεντρικού εργαστηρίου και περιφερειακ</w:t>
      </w:r>
      <w:r>
        <w:rPr>
          <w:rFonts w:eastAsia="Times New Roman" w:cs="Times New Roman"/>
          <w:szCs w:val="24"/>
        </w:rPr>
        <w:t>ών</w:t>
      </w:r>
      <w:r w:rsidRPr="00653F8E">
        <w:rPr>
          <w:rFonts w:eastAsia="Times New Roman" w:cs="Times New Roman"/>
          <w:szCs w:val="24"/>
        </w:rPr>
        <w:t xml:space="preserve"> εργαστ</w:t>
      </w:r>
      <w:r>
        <w:rPr>
          <w:rFonts w:eastAsia="Times New Roman" w:cs="Times New Roman"/>
          <w:szCs w:val="24"/>
        </w:rPr>
        <w:t>ηρίων δ</w:t>
      </w:r>
      <w:r w:rsidRPr="00653F8E">
        <w:rPr>
          <w:rFonts w:eastAsia="Times New Roman" w:cs="Times New Roman"/>
          <w:szCs w:val="24"/>
        </w:rPr>
        <w:t xml:space="preserve">ημόσιας </w:t>
      </w:r>
      <w:r>
        <w:rPr>
          <w:rFonts w:eastAsia="Times New Roman" w:cs="Times New Roman"/>
          <w:szCs w:val="24"/>
        </w:rPr>
        <w:t>υ</w:t>
      </w:r>
      <w:r w:rsidRPr="00653F8E">
        <w:rPr>
          <w:rFonts w:eastAsia="Times New Roman" w:cs="Times New Roman"/>
          <w:szCs w:val="24"/>
        </w:rPr>
        <w:t>γείας</w:t>
      </w:r>
      <w:r>
        <w:rPr>
          <w:rFonts w:eastAsia="Times New Roman" w:cs="Times New Roman"/>
          <w:szCs w:val="24"/>
        </w:rPr>
        <w:t>,</w:t>
      </w:r>
      <w:r w:rsidRPr="00653F8E">
        <w:rPr>
          <w:rFonts w:eastAsia="Times New Roman" w:cs="Times New Roman"/>
          <w:szCs w:val="24"/>
        </w:rPr>
        <w:t xml:space="preserve"> προκειμένου να επιτευχθεί η εργαστηριακή επιτήρηση των νοσημάτω</w:t>
      </w:r>
      <w:r w:rsidRPr="00653F8E">
        <w:rPr>
          <w:rFonts w:eastAsia="Times New Roman" w:cs="Times New Roman"/>
          <w:szCs w:val="24"/>
        </w:rPr>
        <w:t>ν</w:t>
      </w:r>
      <w:r>
        <w:rPr>
          <w:rFonts w:eastAsia="Times New Roman" w:cs="Times New Roman"/>
          <w:szCs w:val="24"/>
        </w:rPr>
        <w:t>,</w:t>
      </w:r>
      <w:r w:rsidRPr="00653F8E">
        <w:rPr>
          <w:rFonts w:eastAsia="Times New Roman" w:cs="Times New Roman"/>
          <w:szCs w:val="24"/>
        </w:rPr>
        <w:t xml:space="preserve"> η επιδημιολογική καταγραφή και η διαχρονική παρακολούθηση </w:t>
      </w:r>
      <w:r>
        <w:rPr>
          <w:rFonts w:eastAsia="Times New Roman" w:cs="Times New Roman"/>
          <w:szCs w:val="24"/>
        </w:rPr>
        <w:t>στις επιπτώσεις των νο</w:t>
      </w:r>
      <w:r w:rsidRPr="00653F8E">
        <w:rPr>
          <w:rFonts w:eastAsia="Times New Roman" w:cs="Times New Roman"/>
          <w:szCs w:val="24"/>
        </w:rPr>
        <w:t>σημάτων</w:t>
      </w:r>
      <w:r>
        <w:rPr>
          <w:rFonts w:eastAsia="Times New Roman" w:cs="Times New Roman"/>
          <w:szCs w:val="24"/>
        </w:rPr>
        <w:t>,</w:t>
      </w:r>
      <w:r w:rsidRPr="00653F8E">
        <w:rPr>
          <w:rFonts w:eastAsia="Times New Roman" w:cs="Times New Roman"/>
          <w:szCs w:val="24"/>
        </w:rPr>
        <w:t xml:space="preserve"> </w:t>
      </w:r>
      <w:r w:rsidRPr="00653F8E">
        <w:rPr>
          <w:rFonts w:eastAsia="Times New Roman" w:cs="Times New Roman"/>
          <w:szCs w:val="24"/>
        </w:rPr>
        <w:lastRenderedPageBreak/>
        <w:t>κάτι πάρα πολύ σημαντικό</w:t>
      </w:r>
      <w:r>
        <w:rPr>
          <w:rFonts w:eastAsia="Times New Roman" w:cs="Times New Roman"/>
          <w:szCs w:val="24"/>
        </w:rPr>
        <w:t>, η</w:t>
      </w:r>
      <w:r w:rsidRPr="00653F8E">
        <w:rPr>
          <w:rFonts w:eastAsia="Times New Roman" w:cs="Times New Roman"/>
          <w:szCs w:val="24"/>
        </w:rPr>
        <w:t xml:space="preserve"> λήψη μέτρων πρόληψης και διαρκούς ενημέρωσης</w:t>
      </w:r>
      <w:r>
        <w:rPr>
          <w:rFonts w:eastAsia="Times New Roman" w:cs="Times New Roman"/>
          <w:szCs w:val="24"/>
        </w:rPr>
        <w:t xml:space="preserve"> του</w:t>
      </w:r>
      <w:r w:rsidRPr="00653F8E">
        <w:rPr>
          <w:rFonts w:eastAsia="Times New Roman" w:cs="Times New Roman"/>
          <w:szCs w:val="24"/>
        </w:rPr>
        <w:t xml:space="preserve"> πληθυσμού και </w:t>
      </w:r>
      <w:r>
        <w:rPr>
          <w:rFonts w:eastAsia="Times New Roman" w:cs="Times New Roman"/>
          <w:szCs w:val="24"/>
        </w:rPr>
        <w:t>η</w:t>
      </w:r>
      <w:r w:rsidRPr="00653F8E">
        <w:rPr>
          <w:rFonts w:eastAsia="Times New Roman" w:cs="Times New Roman"/>
          <w:szCs w:val="24"/>
        </w:rPr>
        <w:t xml:space="preserve"> ορθή διαχείριση πόρων με παρακολούθησ</w:t>
      </w:r>
      <w:r>
        <w:rPr>
          <w:rFonts w:eastAsia="Times New Roman" w:cs="Times New Roman"/>
          <w:szCs w:val="24"/>
        </w:rPr>
        <w:t>η</w:t>
      </w:r>
      <w:r w:rsidRPr="00653F8E">
        <w:rPr>
          <w:rFonts w:eastAsia="Times New Roman" w:cs="Times New Roman"/>
          <w:szCs w:val="24"/>
        </w:rPr>
        <w:t xml:space="preserve"> και εκτίμηση της υγείας του πληθ</w:t>
      </w:r>
      <w:r w:rsidRPr="00653F8E">
        <w:rPr>
          <w:rFonts w:eastAsia="Times New Roman" w:cs="Times New Roman"/>
          <w:szCs w:val="24"/>
        </w:rPr>
        <w:t>υσμού</w:t>
      </w:r>
      <w:r>
        <w:rPr>
          <w:rFonts w:eastAsia="Times New Roman" w:cs="Times New Roman"/>
          <w:szCs w:val="24"/>
        </w:rPr>
        <w:t>.</w:t>
      </w:r>
    </w:p>
    <w:p w14:paraId="4CC5AEE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w:t>
      </w:r>
      <w:r w:rsidRPr="00653F8E">
        <w:rPr>
          <w:rFonts w:eastAsia="Times New Roman" w:cs="Times New Roman"/>
          <w:szCs w:val="24"/>
        </w:rPr>
        <w:t>λα τα προηγούμενα για να γίνουν πραγματικότητα</w:t>
      </w:r>
      <w:r>
        <w:rPr>
          <w:rFonts w:eastAsia="Times New Roman" w:cs="Times New Roman"/>
          <w:szCs w:val="24"/>
        </w:rPr>
        <w:t>,</w:t>
      </w:r>
      <w:r w:rsidRPr="00653F8E">
        <w:rPr>
          <w:rFonts w:eastAsia="Times New Roman" w:cs="Times New Roman"/>
          <w:szCs w:val="24"/>
        </w:rPr>
        <w:t xml:space="preserve"> είναι απαραίτητο να θεσμοθετηθεί ένας </w:t>
      </w:r>
      <w:r>
        <w:rPr>
          <w:rFonts w:eastAsia="Times New Roman" w:cs="Times New Roman"/>
          <w:szCs w:val="24"/>
        </w:rPr>
        <w:t>ατ</w:t>
      </w:r>
      <w:r w:rsidRPr="00653F8E">
        <w:rPr>
          <w:rFonts w:eastAsia="Times New Roman" w:cs="Times New Roman"/>
          <w:szCs w:val="24"/>
        </w:rPr>
        <w:t xml:space="preserve">ομικός </w:t>
      </w:r>
      <w:r>
        <w:rPr>
          <w:rFonts w:eastAsia="Times New Roman" w:cs="Times New Roman"/>
          <w:szCs w:val="24"/>
        </w:rPr>
        <w:t>η</w:t>
      </w:r>
      <w:r w:rsidRPr="00653F8E">
        <w:rPr>
          <w:rFonts w:eastAsia="Times New Roman" w:cs="Times New Roman"/>
          <w:szCs w:val="24"/>
        </w:rPr>
        <w:t xml:space="preserve">λεκτρονικός </w:t>
      </w:r>
      <w:r>
        <w:rPr>
          <w:rFonts w:eastAsia="Times New Roman" w:cs="Times New Roman"/>
          <w:szCs w:val="24"/>
        </w:rPr>
        <w:t>φ</w:t>
      </w:r>
      <w:r w:rsidRPr="00653F8E">
        <w:rPr>
          <w:rFonts w:eastAsia="Times New Roman" w:cs="Times New Roman"/>
          <w:szCs w:val="24"/>
        </w:rPr>
        <w:t xml:space="preserve">άκελος </w:t>
      </w:r>
      <w:r>
        <w:rPr>
          <w:rFonts w:eastAsia="Times New Roman" w:cs="Times New Roman"/>
          <w:szCs w:val="24"/>
        </w:rPr>
        <w:t>υ</w:t>
      </w:r>
      <w:r w:rsidRPr="00653F8E">
        <w:rPr>
          <w:rFonts w:eastAsia="Times New Roman" w:cs="Times New Roman"/>
          <w:szCs w:val="24"/>
        </w:rPr>
        <w:t>γείας</w:t>
      </w:r>
      <w:r>
        <w:rPr>
          <w:rFonts w:eastAsia="Times New Roman" w:cs="Times New Roman"/>
          <w:szCs w:val="24"/>
        </w:rPr>
        <w:t>. Ε</w:t>
      </w:r>
      <w:r w:rsidRPr="00653F8E">
        <w:rPr>
          <w:rFonts w:eastAsia="Times New Roman" w:cs="Times New Roman"/>
          <w:szCs w:val="24"/>
        </w:rPr>
        <w:t>ίναι μία υπηρεσία που έλειπε από τη χώρα και θεσμοθετείται για πρώτη φορά</w:t>
      </w:r>
      <w:r>
        <w:rPr>
          <w:rFonts w:eastAsia="Times New Roman" w:cs="Times New Roman"/>
          <w:szCs w:val="24"/>
        </w:rPr>
        <w:t>.</w:t>
      </w:r>
      <w:r w:rsidRPr="00653F8E">
        <w:rPr>
          <w:rFonts w:eastAsia="Times New Roman" w:cs="Times New Roman"/>
          <w:szCs w:val="24"/>
        </w:rPr>
        <w:t xml:space="preserve"> </w:t>
      </w:r>
      <w:r>
        <w:rPr>
          <w:rFonts w:eastAsia="Times New Roman" w:cs="Times New Roman"/>
          <w:szCs w:val="24"/>
        </w:rPr>
        <w:t>Δ</w:t>
      </w:r>
      <w:r w:rsidRPr="00653F8E">
        <w:rPr>
          <w:rFonts w:eastAsia="Times New Roman" w:cs="Times New Roman"/>
          <w:szCs w:val="24"/>
        </w:rPr>
        <w:t>εν έχει κα</w:t>
      </w:r>
      <w:r>
        <w:rPr>
          <w:rFonts w:eastAsia="Times New Roman" w:cs="Times New Roman"/>
          <w:szCs w:val="24"/>
        </w:rPr>
        <w:t>μ</w:t>
      </w:r>
      <w:r w:rsidRPr="00653F8E">
        <w:rPr>
          <w:rFonts w:eastAsia="Times New Roman" w:cs="Times New Roman"/>
          <w:szCs w:val="24"/>
        </w:rPr>
        <w:t xml:space="preserve">μία σχέση με τον ασφαλιστικό φάκελο </w:t>
      </w:r>
      <w:r w:rsidRPr="00653F8E">
        <w:rPr>
          <w:rFonts w:eastAsia="Times New Roman" w:cs="Times New Roman"/>
          <w:szCs w:val="24"/>
        </w:rPr>
        <w:t xml:space="preserve">του </w:t>
      </w:r>
      <w:r>
        <w:rPr>
          <w:rFonts w:eastAsia="Times New Roman" w:cs="Times New Roman"/>
          <w:szCs w:val="24"/>
        </w:rPr>
        <w:t>ΕΟΠΥΥ. Περιέχει πληροφορίες</w:t>
      </w:r>
      <w:r w:rsidRPr="00653F8E">
        <w:rPr>
          <w:rFonts w:eastAsia="Times New Roman" w:cs="Times New Roman"/>
          <w:szCs w:val="24"/>
        </w:rPr>
        <w:t xml:space="preserve"> μόνο που αφορούν στις δαπάνες για τον κάθε ασθενή</w:t>
      </w:r>
      <w:r>
        <w:rPr>
          <w:rFonts w:eastAsia="Times New Roman" w:cs="Times New Roman"/>
          <w:szCs w:val="24"/>
        </w:rPr>
        <w:t>,</w:t>
      </w:r>
      <w:r w:rsidRPr="00653F8E">
        <w:rPr>
          <w:rFonts w:eastAsia="Times New Roman" w:cs="Times New Roman"/>
          <w:szCs w:val="24"/>
        </w:rPr>
        <w:t xml:space="preserve"> δηλαδή ότι ο τάδε ασθενής </w:t>
      </w:r>
      <w:r>
        <w:rPr>
          <w:rFonts w:eastAsia="Times New Roman" w:cs="Times New Roman"/>
          <w:szCs w:val="24"/>
        </w:rPr>
        <w:t xml:space="preserve">έκανε </w:t>
      </w:r>
      <w:r w:rsidRPr="00653F8E">
        <w:rPr>
          <w:rFonts w:eastAsia="Times New Roman" w:cs="Times New Roman"/>
          <w:szCs w:val="24"/>
        </w:rPr>
        <w:t>την τάδε εξέταση με αυτό το κόστος</w:t>
      </w:r>
      <w:r>
        <w:rPr>
          <w:rFonts w:eastAsia="Times New Roman" w:cs="Times New Roman"/>
          <w:szCs w:val="24"/>
        </w:rPr>
        <w:t>. Η</w:t>
      </w:r>
      <w:r w:rsidRPr="00653F8E">
        <w:rPr>
          <w:rFonts w:eastAsia="Times New Roman" w:cs="Times New Roman"/>
          <w:szCs w:val="24"/>
        </w:rPr>
        <w:t xml:space="preserve"> επιδιωκόμενη απολύτως απαραίτητη ρύθμιση παρακολούθησης </w:t>
      </w:r>
      <w:r>
        <w:rPr>
          <w:rFonts w:eastAsia="Times New Roman" w:cs="Times New Roman"/>
          <w:szCs w:val="24"/>
        </w:rPr>
        <w:t xml:space="preserve">της υγείας του πληθυσμού έχει να κάνει με ένα φιλικό, ασφαλές </w:t>
      </w:r>
      <w:r w:rsidRPr="00653F8E">
        <w:rPr>
          <w:rFonts w:eastAsia="Times New Roman" w:cs="Times New Roman"/>
          <w:szCs w:val="24"/>
        </w:rPr>
        <w:t>και απαραίτητο εργαλείο τόσο για το</w:t>
      </w:r>
      <w:r>
        <w:rPr>
          <w:rFonts w:eastAsia="Times New Roman" w:cs="Times New Roman"/>
          <w:szCs w:val="24"/>
        </w:rPr>
        <w:t>ν</w:t>
      </w:r>
      <w:r w:rsidRPr="00653F8E">
        <w:rPr>
          <w:rFonts w:eastAsia="Times New Roman" w:cs="Times New Roman"/>
          <w:szCs w:val="24"/>
        </w:rPr>
        <w:t xml:space="preserve"> χρήστη </w:t>
      </w:r>
      <w:r>
        <w:rPr>
          <w:rFonts w:eastAsia="Times New Roman" w:cs="Times New Roman"/>
          <w:szCs w:val="24"/>
        </w:rPr>
        <w:t>ό</w:t>
      </w:r>
      <w:r w:rsidRPr="00653F8E">
        <w:rPr>
          <w:rFonts w:eastAsia="Times New Roman" w:cs="Times New Roman"/>
          <w:szCs w:val="24"/>
        </w:rPr>
        <w:t xml:space="preserve">σο για το </w:t>
      </w:r>
      <w:r>
        <w:rPr>
          <w:rFonts w:eastAsia="Times New Roman" w:cs="Times New Roman"/>
          <w:szCs w:val="24"/>
        </w:rPr>
        <w:t>δ</w:t>
      </w:r>
      <w:r w:rsidRPr="00653F8E">
        <w:rPr>
          <w:rFonts w:eastAsia="Times New Roman" w:cs="Times New Roman"/>
          <w:szCs w:val="24"/>
        </w:rPr>
        <w:t>ημόσιο σύστημα υγείας</w:t>
      </w:r>
      <w:r>
        <w:rPr>
          <w:rFonts w:eastAsia="Times New Roman" w:cs="Times New Roman"/>
          <w:szCs w:val="24"/>
        </w:rPr>
        <w:t xml:space="preserve">. Κυρίως </w:t>
      </w:r>
      <w:r w:rsidRPr="00653F8E">
        <w:rPr>
          <w:rFonts w:eastAsia="Times New Roman" w:cs="Times New Roman"/>
          <w:szCs w:val="24"/>
        </w:rPr>
        <w:t xml:space="preserve">όμως έχει να κάνει με </w:t>
      </w:r>
      <w:r>
        <w:rPr>
          <w:rFonts w:eastAsia="Times New Roman" w:cs="Times New Roman"/>
          <w:szCs w:val="24"/>
        </w:rPr>
        <w:t xml:space="preserve">τη διαφάνεια. </w:t>
      </w:r>
    </w:p>
    <w:p w14:paraId="4CC5AEE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w:t>
      </w:r>
      <w:r w:rsidRPr="00653F8E">
        <w:rPr>
          <w:rFonts w:eastAsia="Times New Roman" w:cs="Times New Roman"/>
          <w:szCs w:val="24"/>
        </w:rPr>
        <w:t xml:space="preserve"> σύσταση του Εθνικού Ινστιτούτου </w:t>
      </w:r>
      <w:r>
        <w:rPr>
          <w:rFonts w:eastAsia="Times New Roman" w:cs="Times New Roman"/>
          <w:szCs w:val="24"/>
        </w:rPr>
        <w:t>Ν</w:t>
      </w:r>
      <w:r w:rsidRPr="00653F8E">
        <w:rPr>
          <w:rFonts w:eastAsia="Times New Roman" w:cs="Times New Roman"/>
          <w:szCs w:val="24"/>
        </w:rPr>
        <w:t>εοπλασιών</w:t>
      </w:r>
      <w:r>
        <w:rPr>
          <w:rFonts w:eastAsia="Times New Roman" w:cs="Times New Roman"/>
          <w:szCs w:val="24"/>
        </w:rPr>
        <w:t>. Η νόσος του</w:t>
      </w:r>
      <w:r w:rsidRPr="00653F8E">
        <w:rPr>
          <w:rFonts w:eastAsia="Times New Roman" w:cs="Times New Roman"/>
          <w:szCs w:val="24"/>
        </w:rPr>
        <w:t xml:space="preserve"> καρκίνου αποτ</w:t>
      </w:r>
      <w:r w:rsidRPr="00653F8E">
        <w:rPr>
          <w:rFonts w:eastAsia="Times New Roman" w:cs="Times New Roman"/>
          <w:szCs w:val="24"/>
        </w:rPr>
        <w:t xml:space="preserve">ελεί μία από τις κύριες αιτίες θανάτου στη χώρα </w:t>
      </w:r>
      <w:r>
        <w:rPr>
          <w:rFonts w:eastAsia="Times New Roman" w:cs="Times New Roman"/>
          <w:szCs w:val="24"/>
        </w:rPr>
        <w:t>μας. Ε</w:t>
      </w:r>
      <w:r w:rsidRPr="00653F8E">
        <w:rPr>
          <w:rFonts w:eastAsia="Times New Roman" w:cs="Times New Roman"/>
          <w:szCs w:val="24"/>
        </w:rPr>
        <w:t xml:space="preserve">ίναι μία νόσος </w:t>
      </w:r>
      <w:r>
        <w:rPr>
          <w:rFonts w:eastAsia="Times New Roman" w:cs="Times New Roman"/>
          <w:szCs w:val="24"/>
        </w:rPr>
        <w:t xml:space="preserve">που </w:t>
      </w:r>
      <w:r w:rsidRPr="00653F8E">
        <w:rPr>
          <w:rFonts w:eastAsia="Times New Roman" w:cs="Times New Roman"/>
          <w:szCs w:val="24"/>
        </w:rPr>
        <w:t>όλοι γνω</w:t>
      </w:r>
      <w:r>
        <w:rPr>
          <w:rFonts w:eastAsia="Times New Roman" w:cs="Times New Roman"/>
          <w:szCs w:val="24"/>
        </w:rPr>
        <w:t xml:space="preserve">ρίζουμε πόσο υποφέρει ο ασθενής, η </w:t>
      </w:r>
      <w:r w:rsidRPr="00653F8E">
        <w:rPr>
          <w:rFonts w:eastAsia="Times New Roman" w:cs="Times New Roman"/>
          <w:szCs w:val="24"/>
        </w:rPr>
        <w:t>οικογένει</w:t>
      </w:r>
      <w:r>
        <w:rPr>
          <w:rFonts w:eastAsia="Times New Roman" w:cs="Times New Roman"/>
          <w:szCs w:val="24"/>
        </w:rPr>
        <w:t>ά</w:t>
      </w:r>
      <w:r w:rsidRPr="00653F8E">
        <w:rPr>
          <w:rFonts w:eastAsia="Times New Roman" w:cs="Times New Roman"/>
          <w:szCs w:val="24"/>
        </w:rPr>
        <w:t xml:space="preserve"> του</w:t>
      </w:r>
      <w:r>
        <w:rPr>
          <w:rFonts w:eastAsia="Times New Roman" w:cs="Times New Roman"/>
          <w:szCs w:val="24"/>
        </w:rPr>
        <w:t>, αλλά -</w:t>
      </w:r>
      <w:r w:rsidRPr="00653F8E">
        <w:rPr>
          <w:rFonts w:eastAsia="Times New Roman" w:cs="Times New Roman"/>
          <w:szCs w:val="24"/>
        </w:rPr>
        <w:t>κακά τα ψέματα</w:t>
      </w:r>
      <w:r>
        <w:rPr>
          <w:rFonts w:eastAsia="Times New Roman" w:cs="Times New Roman"/>
          <w:szCs w:val="24"/>
        </w:rPr>
        <w:t>-</w:t>
      </w:r>
      <w:r w:rsidRPr="00653F8E">
        <w:rPr>
          <w:rFonts w:eastAsia="Times New Roman" w:cs="Times New Roman"/>
          <w:szCs w:val="24"/>
        </w:rPr>
        <w:t xml:space="preserve"> ο δρόμος του Γολγοθά είναι μοναχικός</w:t>
      </w:r>
      <w:r>
        <w:rPr>
          <w:rFonts w:eastAsia="Times New Roman" w:cs="Times New Roman"/>
          <w:szCs w:val="24"/>
        </w:rPr>
        <w:t>.</w:t>
      </w:r>
    </w:p>
    <w:p w14:paraId="4CC5AEE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Χ</w:t>
      </w:r>
      <w:r w:rsidRPr="00653F8E">
        <w:rPr>
          <w:rFonts w:eastAsia="Times New Roman" w:cs="Times New Roman"/>
          <w:szCs w:val="24"/>
        </w:rPr>
        <w:t>ρέος</w:t>
      </w:r>
      <w:r>
        <w:rPr>
          <w:rFonts w:eastAsia="Times New Roman" w:cs="Times New Roman"/>
          <w:szCs w:val="24"/>
        </w:rPr>
        <w:t xml:space="preserve"> της πολιτείας, λοιπόν, και αυτονόητο καθήκον</w:t>
      </w:r>
      <w:r w:rsidRPr="00653F8E">
        <w:rPr>
          <w:rFonts w:eastAsia="Times New Roman" w:cs="Times New Roman"/>
          <w:szCs w:val="24"/>
        </w:rPr>
        <w:t xml:space="preserve"> είναι </w:t>
      </w:r>
      <w:r>
        <w:rPr>
          <w:rFonts w:eastAsia="Times New Roman" w:cs="Times New Roman"/>
          <w:szCs w:val="24"/>
        </w:rPr>
        <w:t xml:space="preserve">η </w:t>
      </w:r>
      <w:r w:rsidRPr="00653F8E">
        <w:rPr>
          <w:rFonts w:eastAsia="Times New Roman" w:cs="Times New Roman"/>
          <w:szCs w:val="24"/>
        </w:rPr>
        <w:t>διαμό</w:t>
      </w:r>
      <w:r w:rsidRPr="00653F8E">
        <w:rPr>
          <w:rFonts w:eastAsia="Times New Roman" w:cs="Times New Roman"/>
          <w:szCs w:val="24"/>
        </w:rPr>
        <w:t xml:space="preserve">ρφωση στρατηγικής για την απολύτως επιβεβλημένη ανάγκη </w:t>
      </w:r>
      <w:r>
        <w:rPr>
          <w:rFonts w:eastAsia="Times New Roman" w:cs="Times New Roman"/>
          <w:szCs w:val="24"/>
        </w:rPr>
        <w:t>ε</w:t>
      </w:r>
      <w:r w:rsidRPr="00653F8E">
        <w:rPr>
          <w:rFonts w:eastAsia="Times New Roman" w:cs="Times New Roman"/>
          <w:szCs w:val="24"/>
        </w:rPr>
        <w:t xml:space="preserve">νημέρωσης και πρόληψης </w:t>
      </w:r>
      <w:r>
        <w:rPr>
          <w:rFonts w:eastAsia="Times New Roman" w:cs="Times New Roman"/>
          <w:szCs w:val="24"/>
        </w:rPr>
        <w:t>της νόσου. Α</w:t>
      </w:r>
      <w:r w:rsidRPr="00653F8E">
        <w:rPr>
          <w:rFonts w:eastAsia="Times New Roman" w:cs="Times New Roman"/>
          <w:szCs w:val="24"/>
        </w:rPr>
        <w:t>υτό ορίζει την υπεύθυνη στάση της πολιτείας απέναντι στους πολίτες</w:t>
      </w:r>
      <w:r>
        <w:rPr>
          <w:rFonts w:eastAsia="Times New Roman" w:cs="Times New Roman"/>
          <w:szCs w:val="24"/>
        </w:rPr>
        <w:t>.</w:t>
      </w:r>
      <w:r w:rsidRPr="00653F8E">
        <w:rPr>
          <w:rFonts w:eastAsia="Times New Roman" w:cs="Times New Roman"/>
          <w:szCs w:val="24"/>
        </w:rPr>
        <w:t xml:space="preserve"> </w:t>
      </w:r>
      <w:r>
        <w:rPr>
          <w:rFonts w:eastAsia="Times New Roman" w:cs="Times New Roman"/>
          <w:szCs w:val="24"/>
        </w:rPr>
        <w:t>Π</w:t>
      </w:r>
      <w:r w:rsidRPr="00653F8E">
        <w:rPr>
          <w:rFonts w:eastAsia="Times New Roman" w:cs="Times New Roman"/>
          <w:szCs w:val="24"/>
        </w:rPr>
        <w:t>ροφανής</w:t>
      </w:r>
      <w:r>
        <w:rPr>
          <w:rFonts w:eastAsia="Times New Roman" w:cs="Times New Roman"/>
          <w:szCs w:val="24"/>
        </w:rPr>
        <w:t>, λοιπόν, η</w:t>
      </w:r>
      <w:r w:rsidRPr="00653F8E">
        <w:rPr>
          <w:rFonts w:eastAsia="Times New Roman" w:cs="Times New Roman"/>
          <w:szCs w:val="24"/>
        </w:rPr>
        <w:t xml:space="preserve"> </w:t>
      </w:r>
      <w:r>
        <w:rPr>
          <w:rFonts w:eastAsia="Times New Roman" w:cs="Times New Roman"/>
          <w:szCs w:val="24"/>
        </w:rPr>
        <w:t>α</w:t>
      </w:r>
      <w:r w:rsidRPr="00653F8E">
        <w:rPr>
          <w:rFonts w:eastAsia="Times New Roman" w:cs="Times New Roman"/>
          <w:szCs w:val="24"/>
        </w:rPr>
        <w:t xml:space="preserve">νάγκη για ίδρυση </w:t>
      </w:r>
      <w:r>
        <w:rPr>
          <w:rFonts w:eastAsia="Times New Roman" w:cs="Times New Roman"/>
          <w:szCs w:val="24"/>
        </w:rPr>
        <w:t xml:space="preserve">του </w:t>
      </w:r>
      <w:r w:rsidRPr="00653F8E">
        <w:rPr>
          <w:rFonts w:eastAsia="Times New Roman" w:cs="Times New Roman"/>
          <w:szCs w:val="24"/>
        </w:rPr>
        <w:t xml:space="preserve">φορέα που θα αναλάβει τη διαμόρφωση της </w:t>
      </w:r>
      <w:r>
        <w:rPr>
          <w:rFonts w:eastAsia="Times New Roman" w:cs="Times New Roman"/>
          <w:szCs w:val="24"/>
        </w:rPr>
        <w:t>ε</w:t>
      </w:r>
      <w:r w:rsidRPr="00653F8E">
        <w:rPr>
          <w:rFonts w:eastAsia="Times New Roman" w:cs="Times New Roman"/>
          <w:szCs w:val="24"/>
        </w:rPr>
        <w:t xml:space="preserve">θνικής </w:t>
      </w:r>
      <w:r>
        <w:rPr>
          <w:rFonts w:eastAsia="Times New Roman" w:cs="Times New Roman"/>
          <w:szCs w:val="24"/>
        </w:rPr>
        <w:t>στ</w:t>
      </w:r>
      <w:r w:rsidRPr="00653F8E">
        <w:rPr>
          <w:rFonts w:eastAsia="Times New Roman" w:cs="Times New Roman"/>
          <w:szCs w:val="24"/>
        </w:rPr>
        <w:t>ρατηγ</w:t>
      </w:r>
      <w:r w:rsidRPr="00653F8E">
        <w:rPr>
          <w:rFonts w:eastAsia="Times New Roman" w:cs="Times New Roman"/>
          <w:szCs w:val="24"/>
        </w:rPr>
        <w:t>ικής</w:t>
      </w:r>
      <w:r w:rsidRPr="00653F8E">
        <w:rPr>
          <w:rFonts w:eastAsia="Times New Roman" w:cs="Times New Roman"/>
          <w:szCs w:val="24"/>
        </w:rPr>
        <w:t xml:space="preserve"> για τον </w:t>
      </w:r>
      <w:r>
        <w:rPr>
          <w:rFonts w:eastAsia="Times New Roman" w:cs="Times New Roman"/>
          <w:szCs w:val="24"/>
        </w:rPr>
        <w:t>Κ</w:t>
      </w:r>
      <w:r w:rsidRPr="00653F8E">
        <w:rPr>
          <w:rFonts w:eastAsia="Times New Roman" w:cs="Times New Roman"/>
          <w:szCs w:val="24"/>
        </w:rPr>
        <w:t>αρκίνο</w:t>
      </w:r>
      <w:r>
        <w:rPr>
          <w:rFonts w:eastAsia="Times New Roman" w:cs="Times New Roman"/>
          <w:szCs w:val="24"/>
        </w:rPr>
        <w:t>,</w:t>
      </w:r>
      <w:r w:rsidRPr="00653F8E">
        <w:rPr>
          <w:rFonts w:eastAsia="Times New Roman" w:cs="Times New Roman"/>
          <w:szCs w:val="24"/>
        </w:rPr>
        <w:t xml:space="preserve"> που θα συντονίζει ενέργειες για την διαχείριση νεοπλασματικών νοσημάτων</w:t>
      </w:r>
      <w:r>
        <w:rPr>
          <w:rFonts w:eastAsia="Times New Roman" w:cs="Times New Roman"/>
          <w:szCs w:val="24"/>
        </w:rPr>
        <w:t>,</w:t>
      </w:r>
      <w:r w:rsidRPr="00653F8E">
        <w:rPr>
          <w:rFonts w:eastAsia="Times New Roman" w:cs="Times New Roman"/>
          <w:szCs w:val="24"/>
        </w:rPr>
        <w:t xml:space="preserve"> με σκοπό την πρόληψη</w:t>
      </w:r>
      <w:r>
        <w:rPr>
          <w:rFonts w:eastAsia="Times New Roman" w:cs="Times New Roman"/>
          <w:szCs w:val="24"/>
        </w:rPr>
        <w:t>,</w:t>
      </w:r>
      <w:r w:rsidRPr="00653F8E">
        <w:rPr>
          <w:rFonts w:eastAsia="Times New Roman" w:cs="Times New Roman"/>
          <w:szCs w:val="24"/>
        </w:rPr>
        <w:t xml:space="preserve"> τη διάγνωση και τη θεραπεία</w:t>
      </w:r>
      <w:r>
        <w:rPr>
          <w:rFonts w:eastAsia="Times New Roman" w:cs="Times New Roman"/>
          <w:szCs w:val="24"/>
        </w:rPr>
        <w:t>. Ε</w:t>
      </w:r>
      <w:r w:rsidRPr="00653F8E">
        <w:rPr>
          <w:rFonts w:eastAsia="Times New Roman" w:cs="Times New Roman"/>
          <w:szCs w:val="24"/>
        </w:rPr>
        <w:t>ί</w:t>
      </w:r>
      <w:r>
        <w:rPr>
          <w:rFonts w:eastAsia="Times New Roman" w:cs="Times New Roman"/>
          <w:szCs w:val="24"/>
        </w:rPr>
        <w:t>μ</w:t>
      </w:r>
      <w:r w:rsidRPr="00653F8E">
        <w:rPr>
          <w:rFonts w:eastAsia="Times New Roman" w:cs="Times New Roman"/>
          <w:szCs w:val="24"/>
        </w:rPr>
        <w:t xml:space="preserve">αι βέβαιος ότι όλοι έχουμε βιώσει πολύ δύσκολες καταστάσεις είτε από φίλους </w:t>
      </w:r>
      <w:r>
        <w:rPr>
          <w:rFonts w:eastAsia="Times New Roman" w:cs="Times New Roman"/>
          <w:szCs w:val="24"/>
        </w:rPr>
        <w:t>είτε από</w:t>
      </w:r>
      <w:r w:rsidRPr="00653F8E">
        <w:rPr>
          <w:rFonts w:eastAsia="Times New Roman" w:cs="Times New Roman"/>
          <w:szCs w:val="24"/>
        </w:rPr>
        <w:t xml:space="preserve"> συγγενικά πρόσωπα</w:t>
      </w:r>
      <w:r>
        <w:rPr>
          <w:rFonts w:eastAsia="Times New Roman" w:cs="Times New Roman"/>
          <w:szCs w:val="24"/>
        </w:rPr>
        <w:t>.</w:t>
      </w:r>
    </w:p>
    <w:p w14:paraId="4CC5AEE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w:t>
      </w:r>
      <w:r w:rsidRPr="00653F8E">
        <w:rPr>
          <w:rFonts w:eastAsia="Times New Roman" w:cs="Times New Roman"/>
          <w:szCs w:val="24"/>
        </w:rPr>
        <w:t xml:space="preserve">λα </w:t>
      </w:r>
      <w:r>
        <w:rPr>
          <w:rFonts w:eastAsia="Times New Roman" w:cs="Times New Roman"/>
          <w:szCs w:val="24"/>
        </w:rPr>
        <w:t>τα παραπάνω θεσμοθετούνται τώρα και</w:t>
      </w:r>
      <w:r w:rsidRPr="00653F8E">
        <w:rPr>
          <w:rFonts w:eastAsia="Times New Roman" w:cs="Times New Roman"/>
          <w:szCs w:val="24"/>
        </w:rPr>
        <w:t xml:space="preserve"> με την επικείμενη </w:t>
      </w:r>
      <w:r>
        <w:rPr>
          <w:rFonts w:eastAsia="Times New Roman" w:cs="Times New Roman"/>
          <w:szCs w:val="24"/>
        </w:rPr>
        <w:t>σ</w:t>
      </w:r>
      <w:r w:rsidRPr="00653F8E">
        <w:rPr>
          <w:rFonts w:eastAsia="Times New Roman" w:cs="Times New Roman"/>
          <w:szCs w:val="24"/>
        </w:rPr>
        <w:t>υνταγματική αναθεώρηση κατοχυρών</w:t>
      </w:r>
      <w:r>
        <w:rPr>
          <w:rFonts w:eastAsia="Times New Roman" w:cs="Times New Roman"/>
          <w:szCs w:val="24"/>
        </w:rPr>
        <w:t>ον</w:t>
      </w:r>
      <w:r w:rsidRPr="00653F8E">
        <w:rPr>
          <w:rFonts w:eastAsia="Times New Roman" w:cs="Times New Roman"/>
          <w:szCs w:val="24"/>
        </w:rPr>
        <w:t>ται συνταγματικά</w:t>
      </w:r>
      <w:r>
        <w:rPr>
          <w:rFonts w:eastAsia="Times New Roman" w:cs="Times New Roman"/>
          <w:szCs w:val="24"/>
        </w:rPr>
        <w:t>,</w:t>
      </w:r>
      <w:r w:rsidRPr="00653F8E">
        <w:rPr>
          <w:rFonts w:eastAsia="Times New Roman" w:cs="Times New Roman"/>
          <w:szCs w:val="24"/>
        </w:rPr>
        <w:t xml:space="preserve"> ώστε να μη διανοηθεί ποτέ κανείς ξανά να </w:t>
      </w:r>
      <w:r>
        <w:rPr>
          <w:rFonts w:eastAsia="Times New Roman" w:cs="Times New Roman"/>
          <w:szCs w:val="24"/>
        </w:rPr>
        <w:t>αμφισβητήσει</w:t>
      </w:r>
      <w:r w:rsidRPr="00653F8E">
        <w:rPr>
          <w:rFonts w:eastAsia="Times New Roman" w:cs="Times New Roman"/>
          <w:szCs w:val="24"/>
        </w:rPr>
        <w:t xml:space="preserve"> το αυτονόητο</w:t>
      </w:r>
      <w:r>
        <w:rPr>
          <w:rFonts w:eastAsia="Times New Roman" w:cs="Times New Roman"/>
          <w:szCs w:val="24"/>
        </w:rPr>
        <w:t>, ε</w:t>
      </w:r>
      <w:r w:rsidRPr="00653F8E">
        <w:rPr>
          <w:rFonts w:eastAsia="Times New Roman" w:cs="Times New Roman"/>
          <w:szCs w:val="24"/>
        </w:rPr>
        <w:t xml:space="preserve">κτός και αν </w:t>
      </w:r>
      <w:r>
        <w:rPr>
          <w:rFonts w:eastAsia="Times New Roman" w:cs="Times New Roman"/>
          <w:szCs w:val="24"/>
        </w:rPr>
        <w:t>έρθουν ξανά οι αμετροεπείς</w:t>
      </w:r>
      <w:r w:rsidRPr="00653F8E">
        <w:rPr>
          <w:rFonts w:eastAsia="Times New Roman" w:cs="Times New Roman"/>
          <w:szCs w:val="24"/>
        </w:rPr>
        <w:t xml:space="preserve"> και διαπλεκόμενοι </w:t>
      </w:r>
      <w:r>
        <w:rPr>
          <w:rFonts w:eastAsia="Times New Roman" w:cs="Times New Roman"/>
          <w:szCs w:val="24"/>
        </w:rPr>
        <w:t>στη διακυβέρνηση της</w:t>
      </w:r>
      <w:r>
        <w:rPr>
          <w:rFonts w:eastAsia="Times New Roman" w:cs="Times New Roman"/>
          <w:szCs w:val="24"/>
        </w:rPr>
        <w:t xml:space="preserve"> </w:t>
      </w:r>
      <w:r w:rsidRPr="00653F8E">
        <w:rPr>
          <w:rFonts w:eastAsia="Times New Roman" w:cs="Times New Roman"/>
          <w:szCs w:val="24"/>
        </w:rPr>
        <w:t>χώρας</w:t>
      </w:r>
      <w:r>
        <w:rPr>
          <w:rFonts w:eastAsia="Times New Roman" w:cs="Times New Roman"/>
          <w:szCs w:val="24"/>
        </w:rPr>
        <w:t>.</w:t>
      </w:r>
    </w:p>
    <w:p w14:paraId="4CC5AEE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Όλα τα παραπάνω συμβαίνουν σε καιρούς δεινής οικονομικής κρίσης, όταν οι προηγούμενοι έκλειναν τα νοσοκομεία το ένα μετά το άλλο ή τα απαξίωναν προκειμένου να ξεπουληθούν </w:t>
      </w:r>
      <w:r>
        <w:rPr>
          <w:rFonts w:eastAsia="Times New Roman" w:cs="Times New Roman"/>
          <w:szCs w:val="24"/>
        </w:rPr>
        <w:lastRenderedPageBreak/>
        <w:t>σε «ημετέρους», φυσικά με ανταλλάγματα. Χαρακτηριστικό παράδειγμα το «Ερρίκος</w:t>
      </w:r>
      <w:r>
        <w:rPr>
          <w:rFonts w:eastAsia="Times New Roman" w:cs="Times New Roman"/>
          <w:szCs w:val="24"/>
        </w:rPr>
        <w:t xml:space="preserve"> Ντυνάν».</w:t>
      </w:r>
    </w:p>
    <w:p w14:paraId="4CC5AEE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Αγαπητοί συνάδελφοι, σας καλώ να ψηφίσετε ένα νομοσχέδιο το οποίο το έχει ανάγκη πριν από όλα ο Έλληνας πολίτης. Αφήστε κατά μέρους τις εξυπνάδες, περί Συμφωνίας των Πρεσπών με ανταλλάγματα. Αδικείτε τον μόχθο του ελληνικού λαού, ο οποίος με πολύ</w:t>
      </w:r>
      <w:r>
        <w:rPr>
          <w:rFonts w:eastAsia="Times New Roman" w:cs="Times New Roman"/>
          <w:szCs w:val="24"/>
        </w:rPr>
        <w:t xml:space="preserve"> μεγάλη προσπάθεια και με τη χρηστή διακυβέρνηση κατάφερε να θεσμοθετήσουμε σήμερα πράγματα τα οποία τα έχει απολύτως ανάγκη.</w:t>
      </w:r>
    </w:p>
    <w:p w14:paraId="4CC5AEE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Άρα, λοιπόν, σήμερα σας καλώ να ψηφίσετε το νομοσχέδιο αφήνοντας το αφήγημα αυτό στους αμετροεπείς και τους αναντίρρητα ανεπαρκείς</w:t>
      </w:r>
      <w:r>
        <w:rPr>
          <w:rFonts w:eastAsia="Times New Roman" w:cs="Times New Roman"/>
          <w:szCs w:val="24"/>
        </w:rPr>
        <w:t>.</w:t>
      </w:r>
    </w:p>
    <w:p w14:paraId="4CC5AEEA" w14:textId="77777777" w:rsidR="005D719C" w:rsidRDefault="00627F40">
      <w:pPr>
        <w:spacing w:line="600" w:lineRule="auto"/>
        <w:ind w:firstLine="720"/>
        <w:jc w:val="center"/>
        <w:rPr>
          <w:rFonts w:eastAsia="Times New Roman" w:cs="Times New Roman"/>
          <w:szCs w:val="24"/>
        </w:rPr>
      </w:pPr>
      <w:r w:rsidRPr="004C6C42">
        <w:rPr>
          <w:rFonts w:eastAsia="Times New Roman" w:cs="Times New Roman"/>
          <w:szCs w:val="24"/>
        </w:rPr>
        <w:t>(Χειροκροτήματα από την πτέρυγα του Σ</w:t>
      </w:r>
      <w:r>
        <w:rPr>
          <w:rFonts w:eastAsia="Times New Roman" w:cs="Times New Roman"/>
          <w:szCs w:val="24"/>
        </w:rPr>
        <w:t>ΥΡΙΖΑ)</w:t>
      </w:r>
    </w:p>
    <w:p w14:paraId="4CC5AEEB" w14:textId="77777777" w:rsidR="005D719C" w:rsidRDefault="00627F40">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 συνάδελφος κ. Θεμιστοκλής Μουμουλίδης από τον ΣΥΡΙΖΑ έχει τον λόγο.</w:t>
      </w:r>
    </w:p>
    <w:p w14:paraId="4CC5AEE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Ευχαριστώ, κύριε Πρόεδρε.</w:t>
      </w:r>
    </w:p>
    <w:p w14:paraId="4CC5AEED" w14:textId="77777777" w:rsidR="005D719C" w:rsidRDefault="00627F40">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 xml:space="preserve">ολοκληρώνεται σιγά-σιγά η </w:t>
      </w:r>
      <w:r>
        <w:rPr>
          <w:rFonts w:eastAsia="Times New Roman" w:cs="Times New Roman"/>
          <w:szCs w:val="24"/>
        </w:rPr>
        <w:t>συζήτηση για ένα κομβικής σημασίας νομοσχέδιο του Υπουργείου Υγείας, ένα νομοσχέδιο που επιχειρεί μια ολοκληρωμένη παρέμβαση εξορθολογισμού και εκσυγχρονισμού διαφόρων σημαντικών τομέων του συστήματος υγείας στη χώρα μας, αλλά και του κοινωνικού κράτους. Π</w:t>
      </w:r>
      <w:r>
        <w:rPr>
          <w:rFonts w:eastAsia="Times New Roman" w:cs="Times New Roman"/>
          <w:szCs w:val="24"/>
        </w:rPr>
        <w:t xml:space="preserve">ρόκειται για ένα ακόμη μεγάλο βήμα του Υπουργείου Υγείας που δείχνει τον δρόμο των μεγάλων μεταρρυθμίσεων σε περιόδους κρίσης στον νευραλγικό για την κοινωνία τομέα της υγείας. </w:t>
      </w:r>
    </w:p>
    <w:p w14:paraId="4CC5AEE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Κυβέρνηση προχωρά στην ολοκλήρωση του νομοθετικού της έργου, επιχειρώντας να</w:t>
      </w:r>
      <w:r>
        <w:rPr>
          <w:rFonts w:eastAsia="Times New Roman" w:cs="Times New Roman"/>
          <w:szCs w:val="24"/>
        </w:rPr>
        <w:t xml:space="preserve"> οδηγήσει τη χώρα σε ένα αμετάκλητο ξέφωτο.</w:t>
      </w:r>
    </w:p>
    <w:p w14:paraId="4CC5AEE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επειδή για την Περιφερειακή Ενότητα Κοζάνης σήμερα θα μπορούσαμε να πούμε ότι είναι και ημέρα των διαχωρισμών, αφού υπάρχουν δυο τροπολογίες οι οποίες αφορούν σε δυο π</w:t>
      </w:r>
      <w:r>
        <w:rPr>
          <w:rFonts w:eastAsia="Times New Roman" w:cs="Times New Roman"/>
          <w:szCs w:val="24"/>
        </w:rPr>
        <w:t>ολύ σημαντικά ζητήματα, να σταθώ σε αυτό.</w:t>
      </w:r>
    </w:p>
    <w:p w14:paraId="4CC5AEF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Πρώτη τροπολογία είναι εκείνη που αφορά στην επαναφορά της αυτοτέλειας των δυο νοσοκομείων του Νομού Κοζάνης, του Μαμάτσειου Νοσοκομείου στην Κοζάνη και του Μποδοσάκειου στην Πτολεμαΐδα. Με τον τρόπο αυτό δίνεται η</w:t>
      </w:r>
      <w:r>
        <w:rPr>
          <w:rFonts w:eastAsia="Times New Roman" w:cs="Times New Roman"/>
          <w:szCs w:val="24"/>
        </w:rPr>
        <w:t xml:space="preserve"> ευκαιρία στις δυο νοσοκομειακές μονάδες να αναπτυχθούν ισότιμα και με άμιλλα και να παρέχουν αυτόνομα τις υπηρεσίες τους. Ένας επιπλέον λόγος αυτής της επαναφοράς είναι το γεγονός ότι σε λίγες μέρες νομοθετείται από το Υπουργείο Παιδείας η δημιουργία μιας</w:t>
      </w:r>
      <w:r>
        <w:rPr>
          <w:rFonts w:eastAsia="Times New Roman" w:cs="Times New Roman"/>
          <w:szCs w:val="24"/>
        </w:rPr>
        <w:t xml:space="preserve"> σχολής υγείας με τρία τμήματα στην Πτολεμαΐδα. Αντιλαμβανόμαστε, λοιπόν, ότι είναι μια αυτονόητη εξέλιξη η σύνδεση των τριών πανεπιστημιακών τμημάτων, με τη δημιουργία πανεπιστημιακών κλινικών στο Μποδοσάκειο Νοσοκομείο. Πρόκειται για μια καταλυτική εξέλι</w:t>
      </w:r>
      <w:r>
        <w:rPr>
          <w:rFonts w:eastAsia="Times New Roman" w:cs="Times New Roman"/>
          <w:szCs w:val="24"/>
        </w:rPr>
        <w:t>ξη για την οικονομία μιας ταλαιπωρημένης περιοχής, μιας περιοχής που συνδέθηκε διαχρονικά τα τελευταία εξήντα χρόνια με τη μονοκαλλιέργεια της ΔΕΗ. Με τον τρόπο αυτό δίνεται η δυνατότητα να αξιοποιήσει η περιοχή της Εορδαίας αυτό το πλεονέκτημα των τριών σ</w:t>
      </w:r>
      <w:r>
        <w:rPr>
          <w:rFonts w:eastAsia="Times New Roman" w:cs="Times New Roman"/>
          <w:szCs w:val="24"/>
        </w:rPr>
        <w:t>χολών.</w:t>
      </w:r>
    </w:p>
    <w:p w14:paraId="4CC5AEF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Περνάω στη δεύτερη τροπολογία που αφορά στον διαχωρισμό του Δήμου Σερβίων - Βελβεντού. Πρόκειται για ένα πρόβλημα που αναζητεί τη λύση του από το 2010, πρόκειται για μια ακόμη αδικία του «</w:t>
      </w:r>
      <w:r>
        <w:rPr>
          <w:rFonts w:eastAsia="Times New Roman" w:cs="Times New Roman"/>
          <w:szCs w:val="24"/>
        </w:rPr>
        <w:t>ΚΑΛΛΙΚΡΑΤΗ</w:t>
      </w:r>
      <w:r>
        <w:rPr>
          <w:rFonts w:eastAsia="Times New Roman" w:cs="Times New Roman"/>
          <w:szCs w:val="24"/>
        </w:rPr>
        <w:t xml:space="preserve">» που δημιούργησε σοβαρά προβλήματα στο σώμα της </w:t>
      </w:r>
      <w:r>
        <w:rPr>
          <w:rFonts w:eastAsia="Times New Roman" w:cs="Times New Roman"/>
          <w:szCs w:val="24"/>
        </w:rPr>
        <w:t>αυ</w:t>
      </w:r>
      <w:r>
        <w:rPr>
          <w:rFonts w:eastAsia="Times New Roman" w:cs="Times New Roman"/>
          <w:szCs w:val="24"/>
        </w:rPr>
        <w:t>τοδιοίκησης</w:t>
      </w:r>
      <w:r>
        <w:rPr>
          <w:rFonts w:eastAsia="Times New Roman" w:cs="Times New Roman"/>
          <w:szCs w:val="24"/>
        </w:rPr>
        <w:t xml:space="preserve">. Σε κάποιες περιπτώσεις τα προβλήματα αυτά δεν μπορεί παρά να πρέπει να ξεπεραστούν με δυναμικές πολιτικές επιλογές. </w:t>
      </w:r>
    </w:p>
    <w:p w14:paraId="4CC5AEF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Αντιλαμβάνομαι βεβαίως ότι είναι η αρχή ενός διαλόγου και για άλλες περιοχές, όμως θα πρέπει να ξέρουμε ότι δεν είναι όλες οι </w:t>
      </w:r>
      <w:r>
        <w:rPr>
          <w:rFonts w:eastAsia="Times New Roman" w:cs="Times New Roman"/>
          <w:szCs w:val="24"/>
        </w:rPr>
        <w:t>περιπτώσεις ίδιες. Οφείλουμε να δεχθούμε τον πιλοτικό χαρακτήρα των διαχωρισμών της εν λόγω τροπολογίας, οφείλουμε να εξετάσουμε κάθε περίπτωση όχι οριζόντια, αλλά με τα ιδιαίτερα χαρακτηριστικά κάθε περίπτωσης. Αυτό άλλωστε είπε στη χθεσινή του ομιλία και</w:t>
      </w:r>
      <w:r>
        <w:rPr>
          <w:rFonts w:eastAsia="Times New Roman" w:cs="Times New Roman"/>
          <w:szCs w:val="24"/>
        </w:rPr>
        <w:t xml:space="preserve"> ο Υπουργός Εσωτερικών, ο Αλέξης Χαρίτσης.</w:t>
      </w:r>
    </w:p>
    <w:p w14:paraId="4CC5AEF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επιχείρημα κάποιων πως η τροπολογία για τον διαχωρισμό των δήμων έρχεται για λόγους προεκλογικούς, υπάρχει μια αυτονόητη απάντηση για όσους μπορούμε και σκεφτόμαστε εδώ, ότι ενδεχομένως το πολιτικό κόστος να ε</w:t>
      </w:r>
      <w:r>
        <w:rPr>
          <w:rFonts w:eastAsia="Times New Roman" w:cs="Times New Roman"/>
          <w:szCs w:val="24"/>
        </w:rPr>
        <w:t xml:space="preserve">ίναι μεγαλύτερο </w:t>
      </w:r>
      <w:r>
        <w:rPr>
          <w:rFonts w:eastAsia="Times New Roman" w:cs="Times New Roman"/>
          <w:szCs w:val="24"/>
        </w:rPr>
        <w:lastRenderedPageBreak/>
        <w:t xml:space="preserve">από το πολιτικό όφελος και μάλλον έτσι θα μπορούσε να ήταν, αφού οι περιοχές που διεκδικούν διαχωρισμό δήμων είναι περισσότερες από τις πέντε περιοχές που διαχωρίζονται. </w:t>
      </w:r>
    </w:p>
    <w:p w14:paraId="4CC5AEF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Εδώ θέλω να σταθώ στην καθοριστική συμβολή του Υπουργού Εσωτερικών Αλ</w:t>
      </w:r>
      <w:r>
        <w:rPr>
          <w:rFonts w:eastAsia="Times New Roman" w:cs="Times New Roman"/>
          <w:szCs w:val="24"/>
        </w:rPr>
        <w:t>έξη Χαρίτση σε αυτήν την εξέλιξη. Οφείλουμε να τον ευχαριστήσουμε δημόσια, όχι μόνο για την περιοχή μας, αλλά για τη γενναία πολιτική επιλογή να προχωρήσει στον διαχωρισμό δήμων, ένα χρονίζον πρόβλημα, ένα πρόβλημα το οποίο πρέπει να αντιμετωπιστεί στα επό</w:t>
      </w:r>
      <w:r>
        <w:rPr>
          <w:rFonts w:eastAsia="Times New Roman" w:cs="Times New Roman"/>
          <w:szCs w:val="24"/>
        </w:rPr>
        <w:t xml:space="preserve">μενα δυο χρόνια οριστικά. </w:t>
      </w:r>
    </w:p>
    <w:p w14:paraId="4CC5AEF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 Αλέξης Χαρίτσης με το νομοσχέδιο, με την τροπολογία αυτή, επιχειρεί το πρώτο βήμα αποκατάστασης μιας κραυγαλέας αδικίας όχι μόνο για το Βελβεντό, αλλά και για άλλες περιοχές. Είναι μια εμφανής περίπτωση πολιτικού που αψηφά το π</w:t>
      </w:r>
      <w:r>
        <w:rPr>
          <w:rFonts w:eastAsia="Times New Roman" w:cs="Times New Roman"/>
          <w:szCs w:val="24"/>
        </w:rPr>
        <w:t>ολιτικό κόστος.</w:t>
      </w:r>
    </w:p>
    <w:p w14:paraId="4CC5AEF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 να συνδεθεί η χώρα με ένα καλύτερο μέλλον πρέπει να αλλάξουν σημαντικά νοοτροπίες αλλά και πολιτικές επιλογές. Είναι γνωστό πως στη χώρα της δημοκρατίας, στη χώρα που </w:t>
      </w:r>
      <w:r>
        <w:rPr>
          <w:rFonts w:eastAsia="Times New Roman" w:cs="Times New Roman"/>
          <w:szCs w:val="24"/>
        </w:rPr>
        <w:lastRenderedPageBreak/>
        <w:t>γέννησε τον πολιτισμό, οι προηγούμενες κυβερνήσεις εφάρμοζαν διαχρονι</w:t>
      </w:r>
      <w:r>
        <w:rPr>
          <w:rFonts w:eastAsia="Times New Roman" w:cs="Times New Roman"/>
          <w:szCs w:val="24"/>
        </w:rPr>
        <w:t>κά μια πολιτική αλά κάρτ. Εμφανίζονται διάφορα παράδοξα στον δημόσιο βίο. Βλέπουμε την Αξιωματική Αντιπολίτευση να διαφωνεί σε διάφορα νομοσχέδια, όπως παραδείγματος χάρη σε ένα νομοσχέδιο του Υπουργείου Παιδείας και τελικά να το υπερψηφίζει, να συμφωνεί σ</w:t>
      </w:r>
      <w:r>
        <w:rPr>
          <w:rFonts w:eastAsia="Times New Roman" w:cs="Times New Roman"/>
          <w:szCs w:val="24"/>
        </w:rPr>
        <w:t>την ουσία διαχρονικά με τη Συμφωνία των Πρεσπών και τελικά να την καταψηφίζει, να απεύχεται και να προβλέπει την περικοπή των συντάξεων και με συντριβή να υπερψηφίζει τη μη περικοπή και τώρα παρατηρούμε στο ζήτημα του διαχωρισμού του Δήμου Σερβίων - Βελβεν</w:t>
      </w:r>
      <w:r>
        <w:rPr>
          <w:rFonts w:eastAsia="Times New Roman" w:cs="Times New Roman"/>
          <w:szCs w:val="24"/>
        </w:rPr>
        <w:t xml:space="preserve">τού να διαφωνεί η </w:t>
      </w:r>
      <w:r>
        <w:rPr>
          <w:rFonts w:eastAsia="Times New Roman" w:cs="Times New Roman"/>
          <w:szCs w:val="24"/>
        </w:rPr>
        <w:t xml:space="preserve">νομαρχιακή </w:t>
      </w:r>
      <w:r>
        <w:rPr>
          <w:rFonts w:eastAsia="Times New Roman" w:cs="Times New Roman"/>
          <w:szCs w:val="24"/>
        </w:rPr>
        <w:t>της Νέας Δημοκρατίας στην Περιφερειακή Ενότητα Κοζάνης, να διαφωνεί ριζικά με την εξέλιξη, με τον διαχωρισμό, και ο Βουλευτής της Νέας Δημοκρατίας αλλά και παραδόξως όλοι οι πολιτευτές της Νέας Δημοκρατίας να συμφωνούν με την ε</w:t>
      </w:r>
      <w:r>
        <w:rPr>
          <w:rFonts w:eastAsia="Times New Roman" w:cs="Times New Roman"/>
          <w:szCs w:val="24"/>
        </w:rPr>
        <w:t xml:space="preserve">ξέλιξη. </w:t>
      </w:r>
    </w:p>
    <w:p w14:paraId="4CC5AEF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Εμείς από την περίοδο που ακόμη ήμασταν αντιπολίτευση μέχρι σήμερα σταθήκαμε σταθεροί στις επιλογές μας για διαχωρισμό του Δήμου Σερβίων - Βελβεντού. Δεσμευθήκαμε να στηρίξουμε τον δίκαιο αγώνα των κατοίκων μιας κοινωνίας με τα </w:t>
      </w:r>
      <w:r>
        <w:rPr>
          <w:rFonts w:eastAsia="Times New Roman" w:cs="Times New Roman"/>
          <w:szCs w:val="24"/>
        </w:rPr>
        <w:lastRenderedPageBreak/>
        <w:t>δικά της ιστορικά κ</w:t>
      </w:r>
      <w:r>
        <w:rPr>
          <w:rFonts w:eastAsia="Times New Roman" w:cs="Times New Roman"/>
          <w:szCs w:val="24"/>
        </w:rPr>
        <w:t>αι αξιοζήλευτα χαρακτηριστικά, μιας κοινωνίας που έχει αναπτύξει με υποδειγματικό τρόπο το συνεταιριστικό κίνημα και που λειτουργεί σε πολλούς τομείς ως πρότυπο με σύγχρονο τρόπο, μια σύγχρονη δημοκρατική κοινωνία, η οποία διεκδίκησε με απαράμιλλο πάθος τη</w:t>
      </w:r>
      <w:r>
        <w:rPr>
          <w:rFonts w:eastAsia="Times New Roman" w:cs="Times New Roman"/>
          <w:szCs w:val="24"/>
        </w:rPr>
        <w:t xml:space="preserve"> δικαίωση του αιτήματός της. Προσπαθήσαμε με όλες μας τις δυνάμεις να δικαιωθεί το αίτημα και είμαστε π</w:t>
      </w:r>
      <w:r>
        <w:rPr>
          <w:rFonts w:eastAsia="Times New Roman" w:cs="Times New Roman"/>
          <w:szCs w:val="24"/>
        </w:rPr>
        <w:t>ς</w:t>
      </w:r>
      <w:r>
        <w:rPr>
          <w:rFonts w:eastAsia="Times New Roman" w:cs="Times New Roman"/>
          <w:szCs w:val="24"/>
        </w:rPr>
        <w:t>ερήφανοι γι’ αυτή την εξέλιξη, για το γεγονός ότι ο Δήμος Βελβεντού σε λίγες ώρες θα είναι ένας νέος, ανεξάρτητος δήμος.</w:t>
      </w:r>
    </w:p>
    <w:p w14:paraId="4CC5AEF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Ταυτόχρονα θεωρούμε ότι είναι υ</w:t>
      </w:r>
      <w:r>
        <w:rPr>
          <w:rFonts w:eastAsia="Times New Roman" w:cs="Times New Roman"/>
          <w:szCs w:val="24"/>
        </w:rPr>
        <w:t xml:space="preserve">ποχρέωσή μας να στηρίξουμε όλους τους δίκαιους αγώνες των κοινωνιών και σήμερα και αύριο και πάντα. Η χώρα χρειάζεται τομές, χρειάζεται μεταρρυθμίσεις υπέρ της κοινωνίας, χρειάζεται τολμηρές πολιτικές που να έρχονται από το μέλλον. Ως Κυβέρνηση θέλουμε να </w:t>
      </w:r>
      <w:r>
        <w:rPr>
          <w:rFonts w:eastAsia="Times New Roman" w:cs="Times New Roman"/>
          <w:szCs w:val="24"/>
        </w:rPr>
        <w:t>κριθούμε από το άθροισμα των πολιτικών επιλογών μας, από το σύνολο του έργου μας και όχι από αποσπασματικές και επικοινωνιακού τύπου μεθοδευμένες πολιτικές φθοράς που ασταμάτητα επί τέσσερα χρόνια επιχειρεί η Αντιπολίτευση. Ο διαχωρισμός δήμων που εισάγετα</w:t>
      </w:r>
      <w:r>
        <w:rPr>
          <w:rFonts w:eastAsia="Times New Roman" w:cs="Times New Roman"/>
          <w:szCs w:val="24"/>
        </w:rPr>
        <w:t xml:space="preserve">ι με την εν λόγω τροπολογία είναι ένα </w:t>
      </w:r>
      <w:r>
        <w:rPr>
          <w:rFonts w:eastAsia="Times New Roman" w:cs="Times New Roman"/>
          <w:szCs w:val="24"/>
        </w:rPr>
        <w:lastRenderedPageBreak/>
        <w:t>ακόμη βήμα επίλυσης αδικιών, ένα ακόμη βήμα να αποκτήσει ουσιαστικό λόγο η κοινωνία, ένα ακόμα βήμα θαρραλέας άσκησης πολιτικής με μοναδικό γνώμονα το κοινωνικό αλλά και το εθνικό συμφέρον.</w:t>
      </w:r>
    </w:p>
    <w:p w14:paraId="4CC5AEF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w:t>
      </w:r>
    </w:p>
    <w:p w14:paraId="4CC5AEFA" w14:textId="77777777" w:rsidR="005D719C" w:rsidRDefault="00627F40">
      <w:pPr>
        <w:spacing w:line="600" w:lineRule="auto"/>
        <w:ind w:firstLine="720"/>
        <w:jc w:val="center"/>
        <w:rPr>
          <w:rFonts w:eastAsia="Times New Roman" w:cs="Times New Roman"/>
          <w:szCs w:val="24"/>
        </w:rPr>
      </w:pPr>
      <w:r w:rsidRPr="00A41BCD">
        <w:rPr>
          <w:rFonts w:eastAsia="Times New Roman" w:cs="Times New Roman"/>
          <w:szCs w:val="24"/>
        </w:rPr>
        <w:t>(Χειροκροτήματα από την πτέρυγα του Σ</w:t>
      </w:r>
      <w:r>
        <w:rPr>
          <w:rFonts w:eastAsia="Times New Roman" w:cs="Times New Roman"/>
          <w:szCs w:val="24"/>
        </w:rPr>
        <w:t>ΥΡΙΖΑ)</w:t>
      </w:r>
    </w:p>
    <w:p w14:paraId="4CC5AEFB" w14:textId="77777777" w:rsidR="005D719C" w:rsidRDefault="00627F40">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Σας ευχαριστώ.</w:t>
      </w:r>
    </w:p>
    <w:p w14:paraId="4CC5AEF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Κωνσταντίνος Τσιάρας από τη Νέα Δημοκρατία.</w:t>
      </w:r>
    </w:p>
    <w:p w14:paraId="4CC5AEF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Ευχαριστώ πολύ, κύριε Πρόεδρε.</w:t>
      </w:r>
    </w:p>
    <w:p w14:paraId="4CC5AEFE" w14:textId="77777777" w:rsidR="005D719C" w:rsidRDefault="00627F4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είναι α</w:t>
      </w:r>
      <w:r>
        <w:rPr>
          <w:rFonts w:eastAsia="Times New Roman" w:cs="Times New Roman"/>
          <w:szCs w:val="24"/>
        </w:rPr>
        <w:t>λήθεια ότι πολλοί ανέμεναν με ενδιαφέρον τη νομοθετική πρωτοβουλία του Υπουργείου Υγείας κυρίως γιατί είχαν καλλιεργηθεί προσδοκίες μέσα από μ</w:t>
      </w:r>
      <w:r>
        <w:rPr>
          <w:rFonts w:eastAsia="Times New Roman" w:cs="Times New Roman"/>
          <w:szCs w:val="24"/>
        </w:rPr>
        <w:t>ί</w:t>
      </w:r>
      <w:r>
        <w:rPr>
          <w:rFonts w:eastAsia="Times New Roman" w:cs="Times New Roman"/>
          <w:szCs w:val="24"/>
        </w:rPr>
        <w:t>α ρητορική, προφανώς διαφορετικής άποψης, ενδεχομέ</w:t>
      </w:r>
      <w:r>
        <w:rPr>
          <w:rFonts w:eastAsia="Times New Roman" w:cs="Times New Roman"/>
          <w:szCs w:val="24"/>
        </w:rPr>
        <w:lastRenderedPageBreak/>
        <w:t>νως ανακάλυψης σκανδάλων, η οποία ερχόταν από το παρελθόν και η</w:t>
      </w:r>
      <w:r>
        <w:rPr>
          <w:rFonts w:eastAsia="Times New Roman" w:cs="Times New Roman"/>
          <w:szCs w:val="24"/>
        </w:rPr>
        <w:t xml:space="preserve"> οποία ούτε λίγο ούτε πολύ είχε προαναγγείλει την κατάργηση του ΚΕΕΛΠΝΟ.</w:t>
      </w:r>
    </w:p>
    <w:p w14:paraId="4CC5AEF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Ακούγαμε, κυρίως, τον Αναπληρωτή Υπουργό Υγείας να μας λέει ότι το ΚΕΕΛΠΝΟ τελειώνει, κλείνει, δεν θα υπάρχει από εδώ και πέρα. Αντ’ αυτού, έρχεται μ</w:t>
      </w:r>
      <w:r>
        <w:rPr>
          <w:rFonts w:eastAsia="Times New Roman" w:cs="Times New Roman"/>
          <w:szCs w:val="24"/>
        </w:rPr>
        <w:t>ί</w:t>
      </w:r>
      <w:r>
        <w:rPr>
          <w:rFonts w:eastAsia="Times New Roman" w:cs="Times New Roman"/>
          <w:szCs w:val="24"/>
        </w:rPr>
        <w:t>α νομοθετική πρωτοβουλία, η οποία</w:t>
      </w:r>
      <w:r>
        <w:rPr>
          <w:rFonts w:eastAsia="Times New Roman" w:cs="Times New Roman"/>
          <w:szCs w:val="24"/>
        </w:rPr>
        <w:t xml:space="preserve"> απλώς και μόνο αλλάζει το όνομα και βεβαίως διαφοροποιεί τον </w:t>
      </w:r>
      <w:r>
        <w:rPr>
          <w:rFonts w:eastAsia="Times New Roman" w:cs="Times New Roman"/>
          <w:szCs w:val="24"/>
        </w:rPr>
        <w:t>ο</w:t>
      </w:r>
      <w:r>
        <w:rPr>
          <w:rFonts w:eastAsia="Times New Roman" w:cs="Times New Roman"/>
          <w:szCs w:val="24"/>
        </w:rPr>
        <w:t>ργανισμό σε σχέση με κάποια ζητήματα, τα οποία επιμέρους βρίσκονταν στη δική του αρμοδιότητα και κατά κάποιον τρόπο δημιουργούσαν και τις συγκεκριμένες ανάγκες, προκειμένου να υπάρχει η δράση κ</w:t>
      </w:r>
      <w:r>
        <w:rPr>
          <w:rFonts w:eastAsia="Times New Roman" w:cs="Times New Roman"/>
          <w:szCs w:val="24"/>
        </w:rPr>
        <w:t xml:space="preserve">αι να υπάρχει το έργο του ΚΕΕΛΠΝΟ. </w:t>
      </w:r>
    </w:p>
    <w:p w14:paraId="4CC5AF0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Όλα αυτά, όμως, στην πραγματικότητα έρχονται να αντιμετωπιστούν με ένα γενικότερο πλαίσιο, το οποίο όχι μόνο δημιουργεί απογοήτευση σ’ αυτούς που περίμεναν ένα νομοσχέδιο μετά βαΐων και κλάδων από το Υπουργείο Υγείας, αλ</w:t>
      </w:r>
      <w:r>
        <w:rPr>
          <w:rFonts w:eastAsia="Times New Roman" w:cs="Times New Roman"/>
          <w:szCs w:val="24"/>
        </w:rPr>
        <w:t xml:space="preserve">λά τελικά δείχνει ότι έχουμε ένα νομοσχέδιο το οποίο πνίγεται μέσα από τις δικές του αντιφάσεις, μέσα από την αδυναμία του να χαράξει πολιτική, μέσα από τη βροχή τροπολογιών, που για άλλη μια </w:t>
      </w:r>
      <w:r>
        <w:rPr>
          <w:rFonts w:eastAsia="Times New Roman" w:cs="Times New Roman"/>
          <w:szCs w:val="24"/>
        </w:rPr>
        <w:lastRenderedPageBreak/>
        <w:t>φορά μονοπωλούν το ενδιαφέρον του ελληνικού Κοινοβουλίου, αλλά κ</w:t>
      </w:r>
      <w:r>
        <w:rPr>
          <w:rFonts w:eastAsia="Times New Roman" w:cs="Times New Roman"/>
          <w:szCs w:val="24"/>
        </w:rPr>
        <w:t xml:space="preserve">υρίως μέσα από μια πρακτική που σ’ έναν πολύ μεγάλο βαθμό, κυρίες και κύριοι συνάδελφοι της Συμπολίτευσης, δημιουργεί ένα τεράστιο ζήτημα κακής νομοθέτησης. </w:t>
      </w:r>
    </w:p>
    <w:p w14:paraId="4CC5AF0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Πείτε μου, αλήθεια, σ’ ένα νομοσχέδιο το οποίο μαζεύει όλα τα ζητήματα από τη μ</w:t>
      </w:r>
      <w:r>
        <w:rPr>
          <w:rFonts w:eastAsia="Times New Roman" w:cs="Times New Roman"/>
          <w:szCs w:val="24"/>
        </w:rPr>
        <w:t>ί</w:t>
      </w:r>
      <w:r>
        <w:rPr>
          <w:rFonts w:eastAsia="Times New Roman" w:cs="Times New Roman"/>
          <w:szCs w:val="24"/>
        </w:rPr>
        <w:t>α μέχρι την άλλη π</w:t>
      </w:r>
      <w:r>
        <w:rPr>
          <w:rFonts w:eastAsia="Times New Roman" w:cs="Times New Roman"/>
          <w:szCs w:val="24"/>
        </w:rPr>
        <w:t>λευρά -κυριολεκτικά από τη μ</w:t>
      </w:r>
      <w:r>
        <w:rPr>
          <w:rFonts w:eastAsia="Times New Roman" w:cs="Times New Roman"/>
          <w:szCs w:val="24"/>
        </w:rPr>
        <w:t>ί</w:t>
      </w:r>
      <w:r>
        <w:rPr>
          <w:rFonts w:eastAsia="Times New Roman" w:cs="Times New Roman"/>
          <w:szCs w:val="24"/>
        </w:rPr>
        <w:t>α μέχρι την άλλη πλευρά- που ρυθμίζει ζητήματα, τα οποία σ’ έναν πολύ μεγάλο βαθμό δείχνουν ότι δεν είναι η πραγματική ανάγκη αυτήν τη στιγμή του Υπουργού Υγείας να αντιμετωπίσει προβλήματα, αλλά να κάνει μικροεξυπηρετήσεις, τα</w:t>
      </w:r>
      <w:r>
        <w:rPr>
          <w:rFonts w:eastAsia="Times New Roman" w:cs="Times New Roman"/>
          <w:szCs w:val="24"/>
        </w:rPr>
        <w:t xml:space="preserve"> γνωστά ρουσφέτια κατά τα γνωστά και ειωθότα και κυρίως να αντιμετωπίσει μια πραγματικότητα όχι με τη λογική επίλυσης ζητημάτων, αλλά επίλυσης ζητημάτων τα οποία έχουν προκύψει από μ</w:t>
      </w:r>
      <w:r>
        <w:rPr>
          <w:rFonts w:eastAsia="Times New Roman" w:cs="Times New Roman"/>
          <w:szCs w:val="24"/>
        </w:rPr>
        <w:t>ί</w:t>
      </w:r>
      <w:r>
        <w:rPr>
          <w:rFonts w:eastAsia="Times New Roman" w:cs="Times New Roman"/>
          <w:szCs w:val="24"/>
        </w:rPr>
        <w:t>α κακή προηγούμενη περίοδο, πώς δεν είναι ερώτημα για εσάς η Βουλή να έρχ</w:t>
      </w:r>
      <w:r>
        <w:rPr>
          <w:rFonts w:eastAsia="Times New Roman" w:cs="Times New Roman"/>
          <w:szCs w:val="24"/>
        </w:rPr>
        <w:t xml:space="preserve">εται σήμερα να νομοθετεί για ένα νομοσχέδιο που έχει σχεδόν εκατόν πενήντα άρθρα, που έχουν έρθει δεκάδες τροπολογίες, έχοντας στην πραγματικότητα καταργήσει τον ίδιο τον Κανονισμό; </w:t>
      </w:r>
    </w:p>
    <w:p w14:paraId="4CC5AF0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Κανονικά για ένα τέτοιο νομοσχέδιο, κύριε Υπουργέ -είναι και προς εσάς η </w:t>
      </w:r>
      <w:r>
        <w:rPr>
          <w:rFonts w:eastAsia="Times New Roman" w:cs="Times New Roman"/>
          <w:szCs w:val="24"/>
        </w:rPr>
        <w:t>επισήμανση, κύριε Πρόεδρε- θα έπρεπε να είναι άλλη η συζήτηση επί της αρχής και άλλη η συζήτηση επί των άρθρων. Μάλιστα, δεν μιλάμε για ένα νομοσχέδιο το οποίο ήρθε ξαφνικά κάτω από την πίεση των «μνημονιακών» -εντός εισαγωγικών, μιας και δεν σας αρέσει να</w:t>
      </w:r>
      <w:r>
        <w:rPr>
          <w:rFonts w:eastAsia="Times New Roman" w:cs="Times New Roman"/>
          <w:szCs w:val="24"/>
        </w:rPr>
        <w:t xml:space="preserve"> το λέτε- δεσμεύσεων της χώρας, προκειμένου να ολοκληρωθεί σε μ</w:t>
      </w:r>
      <w:r>
        <w:rPr>
          <w:rFonts w:eastAsia="Times New Roman" w:cs="Times New Roman"/>
          <w:szCs w:val="24"/>
        </w:rPr>
        <w:t>ί</w:t>
      </w:r>
      <w:r>
        <w:rPr>
          <w:rFonts w:eastAsia="Times New Roman" w:cs="Times New Roman"/>
          <w:szCs w:val="24"/>
        </w:rPr>
        <w:t>α συγκεκριμένη ημερομηνία. Είναι νομοσχέδιο το οποίο το περιμέναμε δεκάδες μήνες για να έρθει. Ερχόμαστε, λοιπόν, την τελευταία στιγμή, σε μ</w:t>
      </w:r>
      <w:r>
        <w:rPr>
          <w:rFonts w:eastAsia="Times New Roman" w:cs="Times New Roman"/>
          <w:szCs w:val="24"/>
        </w:rPr>
        <w:t>ί</w:t>
      </w:r>
      <w:r>
        <w:rPr>
          <w:rFonts w:eastAsia="Times New Roman" w:cs="Times New Roman"/>
          <w:szCs w:val="24"/>
        </w:rPr>
        <w:t>α πιεσμένη ουσιαστικά κοινοβουλευτική διαδικασία, ν</w:t>
      </w:r>
      <w:r>
        <w:rPr>
          <w:rFonts w:eastAsia="Times New Roman" w:cs="Times New Roman"/>
          <w:szCs w:val="24"/>
        </w:rPr>
        <w:t>α συζητήσουμε για ζητήματα που το καθένα απ’ αυτά θα μπορούσε να είναι αντικείμενο ενός νομοσχεδίου.</w:t>
      </w:r>
    </w:p>
    <w:p w14:paraId="4CC5AF0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Όλα αυτά τα λέω, κυρίες και κύριοι συνάδελφοι, γιατί κάποια στιγμή εάν πρέπει κανείς να αναζητήσει την αμετροέπεια -και λυπάμαι που χρησιμοποιώ τον όρο ενό</w:t>
      </w:r>
      <w:r>
        <w:rPr>
          <w:rFonts w:eastAsia="Times New Roman" w:cs="Times New Roman"/>
          <w:szCs w:val="24"/>
        </w:rPr>
        <w:t>ς εκ των προηγουμένων συναδέλφων που βρέθηκαν στο Βήμα- θα είναι αρκετό να κοιτάξει τον εαυτό του στον καθρέφτη και να δει τι έλεγε σε μ</w:t>
      </w:r>
      <w:r>
        <w:rPr>
          <w:rFonts w:eastAsia="Times New Roman" w:cs="Times New Roman"/>
          <w:szCs w:val="24"/>
        </w:rPr>
        <w:t>ί</w:t>
      </w:r>
      <w:r>
        <w:rPr>
          <w:rFonts w:eastAsia="Times New Roman" w:cs="Times New Roman"/>
          <w:szCs w:val="24"/>
        </w:rPr>
        <w:t xml:space="preserve">α προηγούμενη περίοδο, όταν πολύ μικρά ζητήματα σε σχέση με </w:t>
      </w:r>
      <w:r>
        <w:rPr>
          <w:rFonts w:eastAsia="Times New Roman" w:cs="Times New Roman"/>
          <w:szCs w:val="24"/>
        </w:rPr>
        <w:lastRenderedPageBreak/>
        <w:t>αυτά τα οποία τίθενται σήμερα υπήρχαν και υπήρχε μ</w:t>
      </w:r>
      <w:r>
        <w:rPr>
          <w:rFonts w:eastAsia="Times New Roman" w:cs="Times New Roman"/>
          <w:szCs w:val="24"/>
        </w:rPr>
        <w:t>ί</w:t>
      </w:r>
      <w:r>
        <w:rPr>
          <w:rFonts w:eastAsia="Times New Roman" w:cs="Times New Roman"/>
          <w:szCs w:val="24"/>
        </w:rPr>
        <w:t>α γενικό</w:t>
      </w:r>
      <w:r>
        <w:rPr>
          <w:rFonts w:eastAsia="Times New Roman" w:cs="Times New Roman"/>
          <w:szCs w:val="24"/>
        </w:rPr>
        <w:t>τερη αντίθεση από την πλευρά της συγκεκριμένης παράταξης στην οποία βρίσκεστε και τι ακριβώς κάνετε σήμερα.</w:t>
      </w:r>
    </w:p>
    <w:p w14:paraId="4CC5AF0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μείνω σε δυο βασικά ζητήματα. </w:t>
      </w:r>
    </w:p>
    <w:p w14:paraId="4CC5AF0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Τροπολογία για το φάρμακο. Έχετε αντιληφθεί τι θα ψηφίσετε, κύριοι συνάδελφοι της Συμπολίτευσης; Ξέρετε τι έλεγε ο</w:t>
      </w:r>
      <w:r>
        <w:rPr>
          <w:rFonts w:eastAsia="Times New Roman" w:cs="Times New Roman"/>
          <w:szCs w:val="24"/>
        </w:rPr>
        <w:t xml:space="preserve"> Πρωθυπουργός πριν από περίπου δύο χρόνια; Έλεγε ότι το σκάνδαλο της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sidRPr="002A28E7">
        <w:rPr>
          <w:rFonts w:eastAsia="Times New Roman" w:cs="Times New Roman"/>
          <w:szCs w:val="24"/>
        </w:rPr>
        <w:t xml:space="preserve"> </w:t>
      </w:r>
      <w:r>
        <w:rPr>
          <w:rFonts w:eastAsia="Times New Roman" w:cs="Times New Roman"/>
          <w:szCs w:val="24"/>
        </w:rPr>
        <w:t>εδράζεται στο γεγονός ότι η Ελλάδα είναι χώρα αναφοράς για την τιμή των φαρμάκων για περίπου πενήντα πέντε χώρες. Σήμερα, λοιπόν, έρχεστε να κάνετε ένα τεράστιο δώρο στις πολυε</w:t>
      </w:r>
      <w:r>
        <w:rPr>
          <w:rFonts w:eastAsia="Times New Roman" w:cs="Times New Roman"/>
          <w:szCs w:val="24"/>
        </w:rPr>
        <w:t>θνικές εταιρείες, στην πραγματικότητα να τους δώσετε τη δυνατότητα να αυξήσουν την τιμή σχεδόν σε όλες τις χώρες για τα φάρμακα τα οποία διαθέτουν. Εγώ δεν θα σας πω εάν όντως είναι σωστό ή λάθος αυτό, θα σας πω όμως ότι κάποια στιγμή όλα αυτά τα οποία υπο</w:t>
      </w:r>
      <w:r>
        <w:rPr>
          <w:rFonts w:eastAsia="Times New Roman" w:cs="Times New Roman"/>
          <w:szCs w:val="24"/>
        </w:rPr>
        <w:t xml:space="preserve">στηρίζατε στο παρελθόν και ήταν ο βασικός λόγος πάνω στον οποίο οικοδομήσατε το αφήγημα του σκανδάλου-φιάσκου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τελικά φαίνεται ότι από εσάς αποκαθηλώνεται αυτήν τη στιγμή με </w:t>
      </w:r>
      <w:r>
        <w:rPr>
          <w:rFonts w:eastAsia="Times New Roman" w:cs="Times New Roman"/>
          <w:szCs w:val="24"/>
        </w:rPr>
        <w:lastRenderedPageBreak/>
        <w:t>αυτήν την τροπολογία. Δικαίωμά σας, απλώς για να ξέρετε τι ψηφίζετε και</w:t>
      </w:r>
      <w:r>
        <w:rPr>
          <w:rFonts w:eastAsia="Times New Roman" w:cs="Times New Roman"/>
          <w:szCs w:val="24"/>
        </w:rPr>
        <w:t xml:space="preserve"> τι υποστηρίζετε, γιατί κάθε φορά το να έρχεται κανείς εδώ και να κάνει τον τιμητή κουνώντας το δάκτυλο από το Βήμα του ελληνικού Κοινοβουλίου και λέγοντας ότι εδώ είναι το σκάνδαλο, όταν την επόμενη στιγμή έρχεται να νομοθετήσει ακριβώς με τον ίδιο τρόπο,</w:t>
      </w:r>
      <w:r>
        <w:rPr>
          <w:rFonts w:eastAsia="Times New Roman" w:cs="Times New Roman"/>
          <w:szCs w:val="24"/>
        </w:rPr>
        <w:t xml:space="preserve"> εάν δεν συνιστά υποκρισία, τουλάχιστον νομίζω ότι για τον ίδιο συνιστά ένα τεράστιο ζήτημα σε σχέση με το πώς βλέπει και το πώς αισθάνεται την προσωπική του αξιοπρέπεια. </w:t>
      </w:r>
    </w:p>
    <w:p w14:paraId="4CC5AF0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sidRPr="00A06371">
        <w:rPr>
          <w:rFonts w:eastAsia="Times New Roman" w:cs="Times New Roman"/>
          <w:b/>
          <w:szCs w:val="24"/>
        </w:rPr>
        <w:t>:</w:t>
      </w:r>
      <w:r w:rsidRPr="00A06371">
        <w:rPr>
          <w:rFonts w:eastAsia="Times New Roman" w:cs="Times New Roman"/>
          <w:szCs w:val="24"/>
        </w:rPr>
        <w:t xml:space="preserve"> </w:t>
      </w:r>
      <w:r>
        <w:rPr>
          <w:rFonts w:eastAsia="Times New Roman" w:cs="Times New Roman"/>
          <w:szCs w:val="24"/>
        </w:rPr>
        <w:t>Και για εσάς συνιστά άγνοια.</w:t>
      </w:r>
    </w:p>
    <w:p w14:paraId="4CC5AF07" w14:textId="77777777" w:rsidR="005D719C" w:rsidRDefault="00627F40">
      <w:pPr>
        <w:spacing w:line="600" w:lineRule="auto"/>
        <w:ind w:firstLine="720"/>
        <w:jc w:val="both"/>
        <w:rPr>
          <w:rFonts w:eastAsia="Times New Roman" w:cs="Times New Roman"/>
          <w:szCs w:val="24"/>
        </w:rPr>
      </w:pPr>
      <w:r w:rsidRPr="001F4A95">
        <w:rPr>
          <w:rFonts w:eastAsia="Times New Roman" w:cs="Times New Roman"/>
          <w:b/>
          <w:szCs w:val="24"/>
        </w:rPr>
        <w:t xml:space="preserve">ΠΡΟΕΔΡΕΥΩΝ (Νικήτας </w:t>
      </w:r>
      <w:r w:rsidRPr="001F4A95">
        <w:rPr>
          <w:rFonts w:eastAsia="Times New Roman" w:cs="Times New Roman"/>
          <w:b/>
          <w:szCs w:val="24"/>
        </w:rPr>
        <w:t>Κακλαμάνης):</w:t>
      </w:r>
      <w:r>
        <w:rPr>
          <w:rFonts w:eastAsia="Times New Roman" w:cs="Times New Roman"/>
          <w:szCs w:val="24"/>
        </w:rPr>
        <w:t xml:space="preserve"> Παρακαλώ.</w:t>
      </w:r>
    </w:p>
    <w:p w14:paraId="4CC5AF0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Προχωρήστε, κύριε Τσιάρα.</w:t>
      </w:r>
    </w:p>
    <w:p w14:paraId="4CC5AF0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sidRPr="00A06371">
        <w:rPr>
          <w:rFonts w:eastAsia="Times New Roman" w:cs="Times New Roman"/>
          <w:b/>
          <w:szCs w:val="24"/>
        </w:rPr>
        <w:t>:</w:t>
      </w:r>
      <w:r w:rsidRPr="00A06371">
        <w:rPr>
          <w:rFonts w:eastAsia="Times New Roman" w:cs="Times New Roman"/>
          <w:szCs w:val="24"/>
        </w:rPr>
        <w:t xml:space="preserve"> </w:t>
      </w:r>
      <w:r>
        <w:rPr>
          <w:rFonts w:eastAsia="Times New Roman" w:cs="Times New Roman"/>
          <w:szCs w:val="24"/>
        </w:rPr>
        <w:t>Τροπολογία για «σπάσιμο» των δήμων. Εγώ έχω δεχθεί ότι υπάρχουν όντως ζητήματα στις τοπικές κοινωνίες. Φαντάζομαι ότι δεν υπάρχει συνάδελφος στον χώρο του ελληνικού Κοινοβουλίου, που με</w:t>
      </w:r>
      <w:r>
        <w:rPr>
          <w:rFonts w:eastAsia="Times New Roman" w:cs="Times New Roman"/>
          <w:szCs w:val="24"/>
        </w:rPr>
        <w:t xml:space="preserve"> τον έναν ή τον </w:t>
      </w:r>
      <w:r>
        <w:rPr>
          <w:rFonts w:eastAsia="Times New Roman" w:cs="Times New Roman"/>
          <w:szCs w:val="24"/>
        </w:rPr>
        <w:lastRenderedPageBreak/>
        <w:t xml:space="preserve">άλλον τρόπο να μην έχει δεχθεί αίτημα από ένα κομμάτι της τοπικής κοινωνίας, στην οποία αναφέρεται, για δήθεν άδικη κατάτμηση των δήμων στο παρελθόν ή για ενδεχόμενη προσδοκία να δημιουργηθούν και άλλοι δήμοι. </w:t>
      </w:r>
    </w:p>
    <w:p w14:paraId="4CC5AF0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Εδώ όμως, κυρίες και κύριοι σ</w:t>
      </w:r>
      <w:r>
        <w:rPr>
          <w:rFonts w:eastAsia="Times New Roman" w:cs="Times New Roman"/>
          <w:szCs w:val="24"/>
        </w:rPr>
        <w:t>υνάδελφοι, προκύπτουν κάποια ζητήματα, τα οποία πρέπει να δει κανείς με σοβαρότητα. Είναι δυνατόν αυτή η κατάτμηση, η διάσπαση, να γίνεται τρεις μήνες πριν τις εκλογές; Είναι αυτό μ</w:t>
      </w:r>
      <w:r>
        <w:rPr>
          <w:rFonts w:eastAsia="Times New Roman" w:cs="Times New Roman"/>
          <w:szCs w:val="24"/>
        </w:rPr>
        <w:t>ί</w:t>
      </w:r>
      <w:r>
        <w:rPr>
          <w:rFonts w:eastAsia="Times New Roman" w:cs="Times New Roman"/>
          <w:szCs w:val="24"/>
        </w:rPr>
        <w:t>α σοβαρή προσέγγιση της ελληνικής πολιτείας; Και αλήθεια, ποια είναι τα κρ</w:t>
      </w:r>
      <w:r>
        <w:rPr>
          <w:rFonts w:eastAsia="Times New Roman" w:cs="Times New Roman"/>
          <w:szCs w:val="24"/>
        </w:rPr>
        <w:t>ιτήρια; Μπορεί κάποιος από εσάς να μου πει για ποιον λόγο ένας δήμος από αυτούς που σήμερα χωρίζονται χωρίζεται σε τρεις και κάποιος άλλος σε δύο και κάποιοι άλλοι δεν χωρίζονται και κάποιοι άλλοι είναι μεγαλύτεροι, αλλά δεν έχουν τύχει της ίδιας αντιμετώπ</w:t>
      </w:r>
      <w:r>
        <w:rPr>
          <w:rFonts w:eastAsia="Times New Roman" w:cs="Times New Roman"/>
          <w:szCs w:val="24"/>
        </w:rPr>
        <w:t>ισης; Βεβαίως υπάρχει η νησιωτική Ελλάδα. Βεβαίως υπάρχει η Ελλάδα του ορεινού όγκου, που πρέπει να αντιμετωπιστεί με εντελώς διαφορετικά κριτήρια σε σχέση με οποιαδήποτε άλλη περίπτωση. Όλα αυτά τα δέχεται κανείς. Αλλά πόσο σοβαρή είναι μ</w:t>
      </w:r>
      <w:r>
        <w:rPr>
          <w:rFonts w:eastAsia="Times New Roman" w:cs="Times New Roman"/>
          <w:szCs w:val="24"/>
        </w:rPr>
        <w:t>ί</w:t>
      </w:r>
      <w:r>
        <w:rPr>
          <w:rFonts w:eastAsia="Times New Roman" w:cs="Times New Roman"/>
          <w:szCs w:val="24"/>
        </w:rPr>
        <w:t>α πολιτεία η οπο</w:t>
      </w:r>
      <w:r>
        <w:rPr>
          <w:rFonts w:eastAsia="Times New Roman" w:cs="Times New Roman"/>
          <w:szCs w:val="24"/>
        </w:rPr>
        <w:t>ία νομοθετεί λίγο χρόνο πριν τις εκλογές, χωρίς συγκεκριμένα κριτήρια, χωρίς να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ότι για να </w:t>
      </w:r>
      <w:r>
        <w:rPr>
          <w:rFonts w:eastAsia="Times New Roman" w:cs="Times New Roman"/>
          <w:szCs w:val="24"/>
        </w:rPr>
        <w:lastRenderedPageBreak/>
        <w:t>δημιουργήσουμε συνθήκες δικαιοσύνης απέναντι στα αιτήματα διαφορετικών τοπικών κοινωνιών, από άλλα μέρη της Ελλάδας, πρέπει να υπάρχει ένα κριτήρι</w:t>
      </w:r>
      <w:r>
        <w:rPr>
          <w:rFonts w:eastAsia="Times New Roman" w:cs="Times New Roman"/>
          <w:szCs w:val="24"/>
        </w:rPr>
        <w:t xml:space="preserve">ο και ένας συγκεκριμένος λόγος για τον οποίο γίνεται αυτή η κατάτμηση; </w:t>
      </w:r>
    </w:p>
    <w:p w14:paraId="4CC5AF0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Αυτά δυστυχώς με τον έναν ή με τον άλλον τρόπο αποδεικνύουν πως όταν δεν έχεις ολοκληρώσει στη σκέψη σου ένα σχέδιο, με το οποίο θα αντιμετωπίσεις είτε προβλήματα του παρελθόντος είτε </w:t>
      </w:r>
      <w:r>
        <w:rPr>
          <w:rFonts w:eastAsia="Times New Roman" w:cs="Times New Roman"/>
          <w:szCs w:val="24"/>
        </w:rPr>
        <w:t>θα θεραπεύσεις ανάγκες που προκύπτουν σε έναν δεύτερο χρόνο, συνήθως μπαίνεις σε μ</w:t>
      </w:r>
      <w:r>
        <w:rPr>
          <w:rFonts w:eastAsia="Times New Roman" w:cs="Times New Roman"/>
          <w:szCs w:val="24"/>
        </w:rPr>
        <w:t>ί</w:t>
      </w:r>
      <w:r>
        <w:rPr>
          <w:rFonts w:eastAsia="Times New Roman" w:cs="Times New Roman"/>
          <w:szCs w:val="24"/>
        </w:rPr>
        <w:t xml:space="preserve">α λογική απλά και μόνο κάποιους να τους ικανοποιείς -πάντα για ψηφοθηρικούς λόγους-, κάποιους άλλους να μην έχεις προλάβει να τους ικανοποιήσεις και κάποιους άλλους να τους </w:t>
      </w:r>
      <w:r>
        <w:rPr>
          <w:rFonts w:eastAsia="Times New Roman" w:cs="Times New Roman"/>
          <w:szCs w:val="24"/>
        </w:rPr>
        <w:t>έχεις δυσαρεστημένους. Αυτό, όμως, δεν συνιστά σοβαρή πολιτεία. Δεν συνιστά σοβαρή νομοθέτηση. Δεν συνιστά σοβαρό τρόπο, με τον οποίο θα έπρεπε κάθε φορά η εκάστοτε κυβέρνηση –εγώ θέλω να είμαι απολύτως ειλικρινής- η εκάστοτε ελληνική πολιτεία να αντιμετωπ</w:t>
      </w:r>
      <w:r>
        <w:rPr>
          <w:rFonts w:eastAsia="Times New Roman" w:cs="Times New Roman"/>
          <w:szCs w:val="24"/>
        </w:rPr>
        <w:t>ίζει είτε τα αιτήματα των τοπικών κοινωνιών είτε τα αιτήματα γενικότερα της ελληνικής κοινωνίας.</w:t>
      </w:r>
    </w:p>
    <w:p w14:paraId="4CC5AF0C" w14:textId="77777777" w:rsidR="005D719C" w:rsidRDefault="00627F40">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Κλείστε, παρακαλώ, κύριε Τσιάρα.</w:t>
      </w:r>
    </w:p>
    <w:p w14:paraId="4CC5AF0D" w14:textId="77777777" w:rsidR="005D719C" w:rsidRDefault="00627F40">
      <w:pPr>
        <w:spacing w:line="600" w:lineRule="auto"/>
        <w:ind w:firstLine="720"/>
        <w:jc w:val="both"/>
        <w:rPr>
          <w:rFonts w:eastAsia="Times New Roman" w:cs="Times New Roman"/>
          <w:szCs w:val="24"/>
        </w:rPr>
      </w:pPr>
      <w:r w:rsidRPr="00560B55">
        <w:rPr>
          <w:rFonts w:eastAsia="Times New Roman" w:cs="Times New Roman"/>
          <w:b/>
          <w:szCs w:val="24"/>
        </w:rPr>
        <w:t>ΚΩΝΣΤΑΝΤΙΝΟΣ ΤΣΙΑΡΑΣ:</w:t>
      </w:r>
      <w:r>
        <w:rPr>
          <w:rFonts w:eastAsia="Times New Roman" w:cs="Times New Roman"/>
          <w:szCs w:val="24"/>
        </w:rPr>
        <w:t xml:space="preserve"> Με αυτόν τον τρόπο, κυρίες και κύριοι συνάδελφοι, δυστυχώς βρίσκεστε απέναντι στον δικό σας εαυτό. Και το να εκτίθεστε είναι το λιγότερο. Τουλάχιστον, αν λαμβάνατε σωστές αποφάσεις, θα μπορούσαμε από την άλλη πλευρά και να τις υποστηρίξουμε, αλλά πολύ περ</w:t>
      </w:r>
      <w:r>
        <w:rPr>
          <w:rFonts w:eastAsia="Times New Roman" w:cs="Times New Roman"/>
          <w:szCs w:val="24"/>
        </w:rPr>
        <w:t>ισσότερο να δείξουμε ότι την κρίσιμη στιγμή το ελληνικό πολιτικό σύστημα μπορεί επιτέλους να σοβαρευτεί. Φαίνεται ότι γι’ αυτό έχουμε πολύ δρόμο ακόμη.</w:t>
      </w:r>
    </w:p>
    <w:p w14:paraId="4CC5AF0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C5AF0F" w14:textId="77777777" w:rsidR="005D719C" w:rsidRDefault="00627F40">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4CC5AF10" w14:textId="77777777" w:rsidR="005D719C" w:rsidRDefault="00627F4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sidRPr="00641445">
        <w:rPr>
          <w:rFonts w:eastAsia="Times New Roman" w:cs="Times New Roman"/>
          <w:b/>
          <w:szCs w:val="24"/>
        </w:rPr>
        <w:t>):</w:t>
      </w:r>
      <w:r>
        <w:rPr>
          <w:rFonts w:eastAsia="Times New Roman" w:cs="Times New Roman"/>
          <w:szCs w:val="24"/>
        </w:rPr>
        <w:t xml:space="preserve"> Μένουν ακόμη να μιλήσουν τέσσερις συνάδελφοι: ο κ. Στογιαννίδης -να έρθει στο Βήμα- ο κ. Παυλίδης, ο κ. Καράογλου και η κ</w:t>
      </w:r>
      <w:r>
        <w:rPr>
          <w:rFonts w:eastAsia="Times New Roman" w:cs="Times New Roman"/>
          <w:szCs w:val="24"/>
        </w:rPr>
        <w:t>.</w:t>
      </w:r>
      <w:r>
        <w:rPr>
          <w:rFonts w:eastAsia="Times New Roman" w:cs="Times New Roman"/>
          <w:szCs w:val="24"/>
        </w:rPr>
        <w:t xml:space="preserve"> Μεγαλοοικονόμου. Και θα κλείσουμε με τον κύριο Υπουργό.</w:t>
      </w:r>
    </w:p>
    <w:p w14:paraId="4CC5AF11" w14:textId="77777777" w:rsidR="005D719C" w:rsidRDefault="00627F40">
      <w:pPr>
        <w:spacing w:line="600" w:lineRule="auto"/>
        <w:ind w:firstLine="720"/>
        <w:jc w:val="both"/>
        <w:rPr>
          <w:rFonts w:eastAsia="Times New Roman" w:cs="Times New Roman"/>
          <w:szCs w:val="24"/>
        </w:rPr>
      </w:pPr>
      <w:r w:rsidRPr="00E510F5">
        <w:rPr>
          <w:rFonts w:eastAsia="Times New Roman" w:cs="Times New Roman"/>
          <w:b/>
          <w:szCs w:val="24"/>
        </w:rPr>
        <w:lastRenderedPageBreak/>
        <w:t>ΙΑΣ</w:t>
      </w:r>
      <w:r>
        <w:rPr>
          <w:rFonts w:eastAsia="Times New Roman" w:cs="Times New Roman"/>
          <w:b/>
          <w:szCs w:val="24"/>
        </w:rPr>
        <w:t>Ο</w:t>
      </w:r>
      <w:r w:rsidRPr="00E510F5">
        <w:rPr>
          <w:rFonts w:eastAsia="Times New Roman" w:cs="Times New Roman"/>
          <w:b/>
          <w:szCs w:val="24"/>
        </w:rPr>
        <w:t>Ν</w:t>
      </w:r>
      <w:r>
        <w:rPr>
          <w:rFonts w:eastAsia="Times New Roman" w:cs="Times New Roman"/>
          <w:b/>
          <w:szCs w:val="24"/>
        </w:rPr>
        <w:t>ΑΣ</w:t>
      </w:r>
      <w:r w:rsidRPr="00E510F5">
        <w:rPr>
          <w:rFonts w:eastAsia="Times New Roman" w:cs="Times New Roman"/>
          <w:b/>
          <w:szCs w:val="24"/>
        </w:rPr>
        <w:t xml:space="preserve"> ΦΩΤΗΛΑΣ:</w:t>
      </w:r>
      <w:r>
        <w:rPr>
          <w:rFonts w:eastAsia="Times New Roman" w:cs="Times New Roman"/>
          <w:szCs w:val="24"/>
        </w:rPr>
        <w:t xml:space="preserve"> Δεν θα υπάρξουν δευτερολογίες, κύριε Πρόεδρε;</w:t>
      </w:r>
    </w:p>
    <w:p w14:paraId="4CC5AF12" w14:textId="77777777" w:rsidR="005D719C" w:rsidRDefault="00627F40">
      <w:pPr>
        <w:spacing w:line="600" w:lineRule="auto"/>
        <w:ind w:firstLine="720"/>
        <w:jc w:val="both"/>
        <w:rPr>
          <w:rFonts w:eastAsia="Times New Roman" w:cs="Times New Roman"/>
          <w:szCs w:val="24"/>
        </w:rPr>
      </w:pPr>
      <w:r w:rsidRPr="00641445">
        <w:rPr>
          <w:rFonts w:eastAsia="Times New Roman" w:cs="Times New Roman"/>
          <w:b/>
          <w:szCs w:val="24"/>
        </w:rPr>
        <w:t xml:space="preserve">ΠΡΟΕΔΡΕΥΩΝ </w:t>
      </w:r>
      <w:r w:rsidRPr="00641445">
        <w:rPr>
          <w:rFonts w:eastAsia="Times New Roman" w:cs="Times New Roman"/>
          <w:b/>
          <w:szCs w:val="24"/>
        </w:rPr>
        <w:t>(Νικήτας Κακλαμάνης):</w:t>
      </w:r>
      <w:r>
        <w:rPr>
          <w:rFonts w:eastAsia="Times New Roman" w:cs="Times New Roman"/>
          <w:szCs w:val="24"/>
        </w:rPr>
        <w:t xml:space="preserve"> Αφού κλείσει ο κύριος Υπουργός, με όποιον είναι στην Έδρα, θα συζητήσετε. Γνώμη μου είναι για δύο, τρία λεπτά, όχι παραπάνω, οι εισηγητές και μόνο μπορούν να δευτερολογήσουν.</w:t>
      </w:r>
    </w:p>
    <w:p w14:paraId="4CC5AF1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CC5AF14" w14:textId="77777777" w:rsidR="005D719C" w:rsidRDefault="00627F40">
      <w:pPr>
        <w:spacing w:line="600" w:lineRule="auto"/>
        <w:ind w:firstLine="720"/>
        <w:jc w:val="both"/>
        <w:rPr>
          <w:rFonts w:eastAsia="Times New Roman" w:cs="Times New Roman"/>
          <w:szCs w:val="24"/>
        </w:rPr>
      </w:pPr>
      <w:r w:rsidRPr="00E510F5">
        <w:rPr>
          <w:rFonts w:eastAsia="Times New Roman" w:cs="Times New Roman"/>
          <w:b/>
          <w:szCs w:val="24"/>
        </w:rPr>
        <w:t xml:space="preserve">ΓΡΗΓΟΡΙΟΣ ΣΤΟΓΙΑΝΝΙΔΗΣ: </w:t>
      </w:r>
      <w:r>
        <w:rPr>
          <w:rFonts w:eastAsia="Times New Roman" w:cs="Times New Roman"/>
          <w:szCs w:val="24"/>
        </w:rPr>
        <w:t>Ευχαριστώ, κύριε Πρόεδρε.</w:t>
      </w:r>
    </w:p>
    <w:p w14:paraId="4CC5AF1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 σημερινή συνεδρίαση της Ολομέλειας συζητάμε το νομοσχέδιο του Υπουργείου Υγείας με τίτλο</w:t>
      </w:r>
      <w:r>
        <w:rPr>
          <w:rFonts w:eastAsia="Times New Roman" w:cs="Times New Roman"/>
          <w:szCs w:val="24"/>
        </w:rPr>
        <w:t>:</w:t>
      </w:r>
      <w:r>
        <w:rPr>
          <w:rFonts w:eastAsia="Times New Roman" w:cs="Times New Roman"/>
          <w:szCs w:val="24"/>
        </w:rPr>
        <w:t xml:space="preserve"> «Εκσυγχρονισμός και Αναμόρφωση Θεσμικού Πλαισίου Ιδιωτικών Κλινικών, Σύσταση Εθνικού Οργανισμού Δημόσιας Υγ</w:t>
      </w:r>
      <w:r>
        <w:rPr>
          <w:rFonts w:eastAsia="Times New Roman" w:cs="Times New Roman"/>
          <w:szCs w:val="24"/>
        </w:rPr>
        <w:t>είας, Σύσταση Εθνικού Ινστιτούτου Νεοπλασιών και λοιπές διατάξεις».</w:t>
      </w:r>
    </w:p>
    <w:p w14:paraId="4CC5AF1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 αποτελείται από 147 άρθρα και είναι ακόμη ένα δείγμα της πολιτικής της Κυβέρνησης για την υγεία. Επειδή δεν έχω τον χρόνο να αναφερθώ σε όλα τα μέρη του νομοσχεδίου, επ</w:t>
      </w:r>
      <w:r>
        <w:rPr>
          <w:rFonts w:eastAsia="Times New Roman" w:cs="Times New Roman"/>
          <w:szCs w:val="24"/>
        </w:rPr>
        <w:t xml:space="preserve">έλεξα να αναφερθώ σε κάποια από αυτά. </w:t>
      </w:r>
    </w:p>
    <w:p w14:paraId="4CC5AF1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το άρθρο 84 θεσπίζεται ο ατομικός ηλεκτρονικός φάκελος υγείας. Ο</w:t>
      </w:r>
      <w:r w:rsidRPr="00E510F5">
        <w:rPr>
          <w:rFonts w:eastAsia="Times New Roman" w:cs="Times New Roman"/>
          <w:szCs w:val="24"/>
        </w:rPr>
        <w:t xml:space="preserve"> ατομικός ηλεκτρονικός φάκελος υγείας</w:t>
      </w:r>
      <w:r>
        <w:rPr>
          <w:rFonts w:eastAsia="Times New Roman" w:cs="Times New Roman"/>
          <w:szCs w:val="24"/>
        </w:rPr>
        <w:t xml:space="preserve"> περιέχει το ατομικό ιστορικό υγείας του λήπτη υπηρεσιών υγείας, καθώς και δεδομένα, εκτιμήσεις και πληροφορίες κ</w:t>
      </w:r>
      <w:r>
        <w:rPr>
          <w:rFonts w:eastAsia="Times New Roman" w:cs="Times New Roman"/>
          <w:szCs w:val="24"/>
        </w:rPr>
        <w:t>άθε είδους σχετικά με την κατάσταση και την κλινική εξέλιξη του προσώπου αυτού ως ασθενούς καθ’ όλη τη διαδικασία περίθαλψής του. Το περιεχόμενο του ατομικού ηλεκτρονικού φακέλου υγείας τηρείται ισοβίως και υποχρεωτικώς σε εθνικό επίπεδο. Τα πρόσωπα που εί</w:t>
      </w:r>
      <w:r>
        <w:rPr>
          <w:rFonts w:eastAsia="Times New Roman" w:cs="Times New Roman"/>
          <w:szCs w:val="24"/>
        </w:rPr>
        <w:t>ναι εξουσιοδοτημένα να επεξεργάζονται τα δεδομένα προσωπικού χαρακτήρα έχουν αναλάβει δέσμευση τήρησης της εμπιστευτικότητας ή τελούν υπό τη δέουσα κανονιστική υποχρέωση τήρησης της εμπιστευτικότητας.</w:t>
      </w:r>
    </w:p>
    <w:p w14:paraId="4CC5AF1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το άρθρο 91 δημιουργούνται χώροι εποπτευόμενης χρήση</w:t>
      </w:r>
      <w:r>
        <w:rPr>
          <w:rFonts w:eastAsia="Times New Roman" w:cs="Times New Roman"/>
          <w:szCs w:val="24"/>
        </w:rPr>
        <w:t xml:space="preserve">ς. Στους χώρους εποπτευόμενης χρήσης παρέχονται υπηρεσίες για την ασφαλέστερη χρήση ναρκωτικών ουσιών και τη </w:t>
      </w:r>
      <w:r>
        <w:rPr>
          <w:rFonts w:eastAsia="Times New Roman" w:cs="Times New Roman"/>
          <w:szCs w:val="24"/>
        </w:rPr>
        <w:lastRenderedPageBreak/>
        <w:t>μείωση της βλάβης και των αρνητικών επιπτώσεων που συνδέονται με τη χρήση ναρκωτικών. Οι χώροι εποπτευόμενης χρήσης είναι μια δομή που λειτουργεί σ</w:t>
      </w:r>
      <w:r>
        <w:rPr>
          <w:rFonts w:eastAsia="Times New Roman" w:cs="Times New Roman"/>
          <w:szCs w:val="24"/>
        </w:rPr>
        <w:t>ε πολλές χώρες της Ευρωπαϊκής Ένωσης. Έχει σώσει, κατ’ αρχάς, πολλές ζωές χρηστών, αλλά στη συνέχεια βοήθησε και στην απεξάρτησή τους από τα ναρκωτικά. Ειλικρινά χαίρομαι που τη συγκεκριμένη δομή θα την ψηφίσει και η Νέα Δημοκρατία. Δεν μπορώ, όμως, να αφή</w:t>
      </w:r>
      <w:r>
        <w:rPr>
          <w:rFonts w:eastAsia="Times New Roman" w:cs="Times New Roman"/>
          <w:szCs w:val="24"/>
        </w:rPr>
        <w:t>σω ασχολίαστες τις ανακρίβειες που ακούσαμε από αρκετούς Βουλευτές της Νέας Δημοκρατίας σχετικά με τα πεπραγμένα της όταν ήταν Κυβέρνηση μέχρι τον Ιανουάριο του 2015.</w:t>
      </w:r>
    </w:p>
    <w:p w14:paraId="4CC5AF19" w14:textId="77777777" w:rsidR="005D719C" w:rsidRDefault="00627F40">
      <w:pPr>
        <w:tabs>
          <w:tab w:val="left" w:pos="6168"/>
        </w:tabs>
        <w:spacing w:line="600" w:lineRule="auto"/>
        <w:ind w:firstLine="720"/>
        <w:jc w:val="both"/>
        <w:rPr>
          <w:rFonts w:eastAsia="Times New Roman" w:cs="Times New Roman"/>
          <w:szCs w:val="24"/>
        </w:rPr>
      </w:pPr>
      <w:r w:rsidRPr="00E90B94">
        <w:rPr>
          <w:rFonts w:eastAsia="Times New Roman" w:cs="Times New Roman"/>
          <w:szCs w:val="24"/>
        </w:rPr>
        <w:t>Το 2014 τα νοσοκομεία είχαν έλλειμμα 750 εκατομμύρια ευρώ</w:t>
      </w:r>
      <w:r>
        <w:rPr>
          <w:rFonts w:eastAsia="Times New Roman" w:cs="Times New Roman"/>
          <w:szCs w:val="24"/>
        </w:rPr>
        <w:t>.</w:t>
      </w:r>
      <w:r w:rsidRPr="00E90B94">
        <w:rPr>
          <w:rFonts w:eastAsia="Times New Roman" w:cs="Times New Roman"/>
          <w:szCs w:val="24"/>
        </w:rPr>
        <w:t xml:space="preserve"> Τώρα </w:t>
      </w:r>
      <w:r>
        <w:rPr>
          <w:rFonts w:eastAsia="Times New Roman" w:cs="Times New Roman"/>
          <w:szCs w:val="24"/>
        </w:rPr>
        <w:t>έ</w:t>
      </w:r>
      <w:r w:rsidRPr="00E90B94">
        <w:rPr>
          <w:rFonts w:eastAsia="Times New Roman" w:cs="Times New Roman"/>
          <w:szCs w:val="24"/>
        </w:rPr>
        <w:t>χουν πλεόνασμα 250 εκατο</w:t>
      </w:r>
      <w:r w:rsidRPr="00E90B94">
        <w:rPr>
          <w:rFonts w:eastAsia="Times New Roman" w:cs="Times New Roman"/>
          <w:szCs w:val="24"/>
        </w:rPr>
        <w:t>μμύρια ευρώ</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 xml:space="preserve">Την επόμενη τριετία </w:t>
      </w:r>
      <w:r w:rsidRPr="00E90B94">
        <w:rPr>
          <w:rFonts w:eastAsia="Times New Roman" w:cs="Times New Roman"/>
          <w:szCs w:val="24"/>
        </w:rPr>
        <w:t xml:space="preserve">θα διοριστούν </w:t>
      </w:r>
      <w:r>
        <w:rPr>
          <w:rFonts w:eastAsia="Times New Roman" w:cs="Times New Roman"/>
          <w:szCs w:val="24"/>
        </w:rPr>
        <w:t>άλλοι δέκα χιλιάδες εργαζόμενοι, μόνιμοι,</w:t>
      </w:r>
      <w:r w:rsidRPr="00E90B94">
        <w:rPr>
          <w:rFonts w:eastAsia="Times New Roman" w:cs="Times New Roman"/>
          <w:szCs w:val="24"/>
        </w:rPr>
        <w:t xml:space="preserve"> στο ΕΣΥ</w:t>
      </w:r>
      <w:r>
        <w:rPr>
          <w:rFonts w:eastAsia="Times New Roman" w:cs="Times New Roman"/>
          <w:szCs w:val="24"/>
        </w:rPr>
        <w:t>, τέσσερις χιλιάδες γιατροί και έξι χιλιάδες νοσηλευτές.</w:t>
      </w:r>
      <w:r w:rsidRPr="00E90B94">
        <w:rPr>
          <w:rFonts w:eastAsia="Times New Roman" w:cs="Times New Roman"/>
          <w:szCs w:val="24"/>
        </w:rPr>
        <w:t xml:space="preserve"> </w:t>
      </w:r>
      <w:r>
        <w:rPr>
          <w:rFonts w:eastAsia="Times New Roman" w:cs="Times New Roman"/>
          <w:szCs w:val="24"/>
        </w:rPr>
        <w:t xml:space="preserve">Οι δυόμισι χιλιάδες διορισμοί -χίλιοι γιατροί και χίλιοι πεντακόσιοι </w:t>
      </w:r>
      <w:r w:rsidRPr="00E90B94">
        <w:rPr>
          <w:rFonts w:eastAsia="Times New Roman" w:cs="Times New Roman"/>
          <w:szCs w:val="24"/>
        </w:rPr>
        <w:t>νοσηλευτές και λοιπό προσωπικό</w:t>
      </w:r>
      <w:r>
        <w:rPr>
          <w:rFonts w:eastAsia="Times New Roman" w:cs="Times New Roman"/>
          <w:szCs w:val="24"/>
        </w:rPr>
        <w:t>-</w:t>
      </w:r>
      <w:r w:rsidRPr="00E90B94">
        <w:rPr>
          <w:rFonts w:eastAsia="Times New Roman" w:cs="Times New Roman"/>
          <w:szCs w:val="24"/>
        </w:rPr>
        <w:t xml:space="preserve"> θα</w:t>
      </w:r>
      <w:r w:rsidRPr="00E90B94">
        <w:rPr>
          <w:rFonts w:eastAsia="Times New Roman" w:cs="Times New Roman"/>
          <w:szCs w:val="24"/>
        </w:rPr>
        <w:t xml:space="preserve"> πραγματοποιηθούν εντός του 2019</w:t>
      </w:r>
      <w:r>
        <w:rPr>
          <w:rFonts w:eastAsia="Times New Roman" w:cs="Times New Roman"/>
          <w:szCs w:val="24"/>
        </w:rPr>
        <w:t>.</w:t>
      </w:r>
    </w:p>
    <w:p w14:paraId="4CC5AF1A"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Το 2013 η Κ</w:t>
      </w:r>
      <w:r w:rsidRPr="00E90B94">
        <w:rPr>
          <w:rFonts w:eastAsia="Times New Roman" w:cs="Times New Roman"/>
          <w:szCs w:val="24"/>
        </w:rPr>
        <w:t xml:space="preserve">αρδιολογική </w:t>
      </w:r>
      <w:r>
        <w:rPr>
          <w:rFonts w:eastAsia="Times New Roman" w:cs="Times New Roman"/>
          <w:szCs w:val="24"/>
        </w:rPr>
        <w:t>Κ</w:t>
      </w:r>
      <w:r w:rsidRPr="00E90B94">
        <w:rPr>
          <w:rFonts w:eastAsia="Times New Roman" w:cs="Times New Roman"/>
          <w:szCs w:val="24"/>
        </w:rPr>
        <w:t xml:space="preserve">λινική του Νοσοκομείου Ξάνθης </w:t>
      </w:r>
      <w:r>
        <w:rPr>
          <w:rFonts w:eastAsia="Times New Roman" w:cs="Times New Roman"/>
          <w:szCs w:val="24"/>
        </w:rPr>
        <w:t xml:space="preserve">κινδύνευσε </w:t>
      </w:r>
      <w:r w:rsidRPr="00E90B94">
        <w:rPr>
          <w:rFonts w:eastAsia="Times New Roman" w:cs="Times New Roman"/>
          <w:szCs w:val="24"/>
        </w:rPr>
        <w:t>με κλείσιμο</w:t>
      </w:r>
      <w:r>
        <w:rPr>
          <w:rFonts w:eastAsia="Times New Roman" w:cs="Times New Roman"/>
          <w:szCs w:val="24"/>
        </w:rPr>
        <w:t>.</w:t>
      </w:r>
      <w:r w:rsidRPr="00E90B94">
        <w:rPr>
          <w:rFonts w:eastAsia="Times New Roman" w:cs="Times New Roman"/>
          <w:szCs w:val="24"/>
        </w:rPr>
        <w:t xml:space="preserve"> Θυμάμαι ακόμη τους τότε Βουλευτές</w:t>
      </w:r>
      <w:r>
        <w:rPr>
          <w:rFonts w:eastAsia="Times New Roman" w:cs="Times New Roman"/>
          <w:szCs w:val="24"/>
        </w:rPr>
        <w:t>,</w:t>
      </w:r>
      <w:r w:rsidRPr="00E90B94">
        <w:rPr>
          <w:rFonts w:eastAsia="Times New Roman" w:cs="Times New Roman"/>
          <w:szCs w:val="24"/>
        </w:rPr>
        <w:t xml:space="preserve"> τον πρώην Δήμαρχο Ξάνθης</w:t>
      </w:r>
      <w:r>
        <w:rPr>
          <w:rFonts w:eastAsia="Times New Roman" w:cs="Times New Roman"/>
          <w:szCs w:val="24"/>
        </w:rPr>
        <w:t xml:space="preserve"> και τον πρώην Αντιπεριφερειάρχη</w:t>
      </w:r>
      <w:r w:rsidRPr="00E90B94">
        <w:rPr>
          <w:rFonts w:eastAsia="Times New Roman" w:cs="Times New Roman"/>
          <w:szCs w:val="24"/>
        </w:rPr>
        <w:t xml:space="preserve"> </w:t>
      </w:r>
      <w:r>
        <w:rPr>
          <w:rFonts w:eastAsia="Times New Roman" w:cs="Times New Roman"/>
          <w:szCs w:val="24"/>
        </w:rPr>
        <w:t xml:space="preserve">Ξάνθης </w:t>
      </w:r>
      <w:r w:rsidRPr="00E90B94">
        <w:rPr>
          <w:rFonts w:eastAsia="Times New Roman" w:cs="Times New Roman"/>
          <w:szCs w:val="24"/>
        </w:rPr>
        <w:t>που έκαναν παράσταση διαμαρτυρίας στον τότε Υ</w:t>
      </w:r>
      <w:r w:rsidRPr="00E90B94">
        <w:rPr>
          <w:rFonts w:eastAsia="Times New Roman" w:cs="Times New Roman"/>
          <w:szCs w:val="24"/>
        </w:rPr>
        <w:t>πουργό Υγείας και σημερινό Βουλευτή της Νέας Δημοκρατίας</w:t>
      </w:r>
      <w:r>
        <w:rPr>
          <w:rFonts w:eastAsia="Times New Roman" w:cs="Times New Roman"/>
          <w:szCs w:val="24"/>
        </w:rPr>
        <w:t>,</w:t>
      </w:r>
      <w:r w:rsidRPr="00E90B94">
        <w:rPr>
          <w:rFonts w:eastAsia="Times New Roman" w:cs="Times New Roman"/>
          <w:szCs w:val="24"/>
        </w:rPr>
        <w:t xml:space="preserve"> που δηλώνει υπερήφανος για το έργο του στο Υπουργείο Υγείας</w:t>
      </w:r>
      <w:r>
        <w:rPr>
          <w:rFonts w:eastAsia="Times New Roman" w:cs="Times New Roman"/>
          <w:szCs w:val="24"/>
        </w:rPr>
        <w:t>.</w:t>
      </w:r>
      <w:r w:rsidRPr="00E90B94">
        <w:rPr>
          <w:rFonts w:eastAsia="Times New Roman" w:cs="Times New Roman"/>
          <w:szCs w:val="24"/>
        </w:rPr>
        <w:t xml:space="preserve"> </w:t>
      </w:r>
    </w:p>
    <w:p w14:paraId="4CC5AF1B" w14:textId="77777777" w:rsidR="005D719C" w:rsidRDefault="00627F40">
      <w:pPr>
        <w:tabs>
          <w:tab w:val="left" w:pos="6168"/>
        </w:tabs>
        <w:spacing w:line="600" w:lineRule="auto"/>
        <w:ind w:firstLine="720"/>
        <w:jc w:val="both"/>
        <w:rPr>
          <w:rFonts w:eastAsia="Times New Roman" w:cs="Times New Roman"/>
          <w:szCs w:val="24"/>
        </w:rPr>
      </w:pPr>
      <w:r w:rsidRPr="00E90B94">
        <w:rPr>
          <w:rFonts w:eastAsia="Times New Roman" w:cs="Times New Roman"/>
          <w:szCs w:val="24"/>
        </w:rPr>
        <w:t>Οι εργαζόμενοι του Νοσοκομείου Ξάνθης με ενημέρωσαν ότι το 2013 δεν είχα</w:t>
      </w:r>
      <w:r>
        <w:rPr>
          <w:rFonts w:eastAsia="Times New Roman" w:cs="Times New Roman"/>
          <w:szCs w:val="24"/>
        </w:rPr>
        <w:t>ν</w:t>
      </w:r>
      <w:r w:rsidRPr="00E90B94">
        <w:rPr>
          <w:rFonts w:eastAsia="Times New Roman" w:cs="Times New Roman"/>
          <w:szCs w:val="24"/>
        </w:rPr>
        <w:t xml:space="preserve"> μόνο έλλειψη από γιατρούς και νοσηλευτές</w:t>
      </w:r>
      <w:r>
        <w:rPr>
          <w:rFonts w:eastAsia="Times New Roman" w:cs="Times New Roman"/>
          <w:szCs w:val="24"/>
        </w:rPr>
        <w:t>,</w:t>
      </w:r>
      <w:r w:rsidRPr="00E90B94">
        <w:rPr>
          <w:rFonts w:eastAsia="Times New Roman" w:cs="Times New Roman"/>
          <w:szCs w:val="24"/>
        </w:rPr>
        <w:t xml:space="preserve"> αλλά και υλικών</w:t>
      </w:r>
      <w:r>
        <w:rPr>
          <w:rFonts w:eastAsia="Times New Roman" w:cs="Times New Roman"/>
          <w:szCs w:val="24"/>
        </w:rPr>
        <w:t>.</w:t>
      </w:r>
      <w:r w:rsidRPr="00E90B94">
        <w:rPr>
          <w:rFonts w:eastAsia="Times New Roman" w:cs="Times New Roman"/>
          <w:szCs w:val="24"/>
        </w:rPr>
        <w:t xml:space="preserve"> Στο</w:t>
      </w:r>
      <w:r w:rsidRPr="00E90B94">
        <w:rPr>
          <w:rFonts w:eastAsia="Times New Roman" w:cs="Times New Roman"/>
          <w:szCs w:val="24"/>
        </w:rPr>
        <w:t xml:space="preserve"> Νοσοκομείο Ξάνθης το 2013 δεν είχαν ούτε γάζες</w:t>
      </w:r>
      <w:r>
        <w:rPr>
          <w:rFonts w:eastAsia="Times New Roman" w:cs="Times New Roman"/>
          <w:szCs w:val="24"/>
        </w:rPr>
        <w:t>.</w:t>
      </w:r>
      <w:r w:rsidRPr="00E90B94">
        <w:rPr>
          <w:rFonts w:eastAsia="Times New Roman" w:cs="Times New Roman"/>
          <w:szCs w:val="24"/>
        </w:rPr>
        <w:t xml:space="preserve"> </w:t>
      </w:r>
    </w:p>
    <w:p w14:paraId="4CC5AF1C" w14:textId="77777777" w:rsidR="005D719C" w:rsidRDefault="00627F40">
      <w:pPr>
        <w:tabs>
          <w:tab w:val="left" w:pos="6168"/>
        </w:tabs>
        <w:spacing w:line="600" w:lineRule="auto"/>
        <w:ind w:firstLine="720"/>
        <w:jc w:val="both"/>
        <w:rPr>
          <w:rFonts w:eastAsia="Times New Roman" w:cs="Times New Roman"/>
          <w:szCs w:val="24"/>
        </w:rPr>
      </w:pPr>
      <w:r w:rsidRPr="00E90B94">
        <w:rPr>
          <w:rFonts w:eastAsia="Times New Roman" w:cs="Times New Roman"/>
          <w:szCs w:val="24"/>
        </w:rPr>
        <w:t xml:space="preserve">Αυτά που ανέφερα είναι ένα μικρό δείγμα από τα πεπραγμένα στην Υγεία </w:t>
      </w:r>
      <w:r>
        <w:rPr>
          <w:rFonts w:eastAsia="Times New Roman" w:cs="Times New Roman"/>
          <w:szCs w:val="24"/>
        </w:rPr>
        <w:t xml:space="preserve">από τους Υπουργούς της Νέας </w:t>
      </w:r>
      <w:r w:rsidRPr="00E90B94">
        <w:rPr>
          <w:rFonts w:eastAsia="Times New Roman" w:cs="Times New Roman"/>
          <w:szCs w:val="24"/>
        </w:rPr>
        <w:t xml:space="preserve">Δημοκρατίας </w:t>
      </w:r>
      <w:r>
        <w:rPr>
          <w:rFonts w:eastAsia="Times New Roman" w:cs="Times New Roman"/>
          <w:szCs w:val="24"/>
        </w:rPr>
        <w:t xml:space="preserve">κατά την τριετία </w:t>
      </w:r>
      <w:r w:rsidRPr="00E90B94">
        <w:rPr>
          <w:rFonts w:eastAsia="Times New Roman" w:cs="Times New Roman"/>
          <w:szCs w:val="24"/>
        </w:rPr>
        <w:t>2012</w:t>
      </w:r>
      <w:r>
        <w:rPr>
          <w:rFonts w:eastAsia="Times New Roman" w:cs="Times New Roman"/>
          <w:szCs w:val="24"/>
        </w:rPr>
        <w:t xml:space="preserve"> </w:t>
      </w:r>
      <w:r w:rsidRPr="00E90B94">
        <w:rPr>
          <w:rFonts w:eastAsia="Times New Roman" w:cs="Times New Roman"/>
          <w:szCs w:val="24"/>
        </w:rPr>
        <w:t>-</w:t>
      </w:r>
      <w:r>
        <w:rPr>
          <w:rFonts w:eastAsia="Times New Roman" w:cs="Times New Roman"/>
          <w:szCs w:val="24"/>
        </w:rPr>
        <w:t xml:space="preserve"> </w:t>
      </w:r>
      <w:r w:rsidRPr="00E90B94">
        <w:rPr>
          <w:rFonts w:eastAsia="Times New Roman" w:cs="Times New Roman"/>
          <w:szCs w:val="24"/>
        </w:rPr>
        <w:t>2014</w:t>
      </w:r>
      <w:r>
        <w:rPr>
          <w:rFonts w:eastAsia="Times New Roman" w:cs="Times New Roman"/>
          <w:szCs w:val="24"/>
        </w:rPr>
        <w:t>.</w:t>
      </w:r>
      <w:r w:rsidRPr="00E90B94">
        <w:rPr>
          <w:rFonts w:eastAsia="Times New Roman" w:cs="Times New Roman"/>
          <w:szCs w:val="24"/>
        </w:rPr>
        <w:t xml:space="preserve"> Είμαι βέ</w:t>
      </w:r>
      <w:r>
        <w:rPr>
          <w:rFonts w:eastAsia="Times New Roman" w:cs="Times New Roman"/>
          <w:szCs w:val="24"/>
        </w:rPr>
        <w:t>βαιος ότι ανάλογες καταστάσεις υ</w:t>
      </w:r>
      <w:r w:rsidRPr="00E90B94">
        <w:rPr>
          <w:rFonts w:eastAsia="Times New Roman" w:cs="Times New Roman"/>
          <w:szCs w:val="24"/>
        </w:rPr>
        <w:t>πήρχαν σ</w:t>
      </w:r>
      <w:r>
        <w:rPr>
          <w:rFonts w:eastAsia="Times New Roman" w:cs="Times New Roman"/>
          <w:szCs w:val="24"/>
        </w:rPr>
        <w:t xml:space="preserve">ε όλα τα δημόσια νοσοκομεία την τριετία </w:t>
      </w:r>
      <w:r w:rsidRPr="00E90B94">
        <w:rPr>
          <w:rFonts w:eastAsia="Times New Roman" w:cs="Times New Roman"/>
          <w:szCs w:val="24"/>
        </w:rPr>
        <w:t>2012</w:t>
      </w:r>
      <w:r>
        <w:rPr>
          <w:rFonts w:eastAsia="Times New Roman" w:cs="Times New Roman"/>
          <w:szCs w:val="24"/>
        </w:rPr>
        <w:t xml:space="preserve"> </w:t>
      </w:r>
      <w:r w:rsidRPr="00E90B94">
        <w:rPr>
          <w:rFonts w:eastAsia="Times New Roman" w:cs="Times New Roman"/>
          <w:szCs w:val="24"/>
        </w:rPr>
        <w:t>-</w:t>
      </w:r>
      <w:r>
        <w:rPr>
          <w:rFonts w:eastAsia="Times New Roman" w:cs="Times New Roman"/>
          <w:szCs w:val="24"/>
        </w:rPr>
        <w:t xml:space="preserve"> </w:t>
      </w:r>
      <w:r w:rsidRPr="00E90B94">
        <w:rPr>
          <w:rFonts w:eastAsia="Times New Roman" w:cs="Times New Roman"/>
          <w:szCs w:val="24"/>
        </w:rPr>
        <w:t>2014</w:t>
      </w:r>
      <w:r>
        <w:rPr>
          <w:rFonts w:eastAsia="Times New Roman" w:cs="Times New Roman"/>
          <w:szCs w:val="24"/>
        </w:rPr>
        <w:t>,</w:t>
      </w:r>
      <w:r w:rsidRPr="00E90B94">
        <w:rPr>
          <w:rFonts w:eastAsia="Times New Roman" w:cs="Times New Roman"/>
          <w:szCs w:val="24"/>
        </w:rPr>
        <w:t xml:space="preserve"> όταν Υπουργοί Υγείας ήταν οι σημερινοί Βουλευτές της Νέας Δημοκρατίας που δηλώνουν υπερήφανοι για το έργο </w:t>
      </w:r>
      <w:r>
        <w:rPr>
          <w:rFonts w:eastAsia="Times New Roman" w:cs="Times New Roman"/>
          <w:szCs w:val="24"/>
        </w:rPr>
        <w:t>τους.</w:t>
      </w:r>
    </w:p>
    <w:p w14:paraId="4CC5AF1D"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E90B94">
        <w:rPr>
          <w:rFonts w:eastAsia="Times New Roman" w:cs="Times New Roman"/>
          <w:szCs w:val="24"/>
        </w:rPr>
        <w:t>στη σημερινή συζήτηση επιβεβαιώνεται</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γ</w:t>
      </w:r>
      <w:r w:rsidRPr="00E90B94">
        <w:rPr>
          <w:rFonts w:eastAsia="Times New Roman" w:cs="Times New Roman"/>
          <w:szCs w:val="24"/>
        </w:rPr>
        <w:t>ια ακόμη μία φορά</w:t>
      </w:r>
      <w:r>
        <w:rPr>
          <w:rFonts w:eastAsia="Times New Roman" w:cs="Times New Roman"/>
          <w:szCs w:val="24"/>
        </w:rPr>
        <w:t>,</w:t>
      </w:r>
      <w:r w:rsidRPr="00E90B94">
        <w:rPr>
          <w:rFonts w:eastAsia="Times New Roman" w:cs="Times New Roman"/>
          <w:szCs w:val="24"/>
        </w:rPr>
        <w:t xml:space="preserve"> η με</w:t>
      </w:r>
      <w:r w:rsidRPr="00E90B94">
        <w:rPr>
          <w:rFonts w:eastAsia="Times New Roman" w:cs="Times New Roman"/>
          <w:szCs w:val="24"/>
        </w:rPr>
        <w:t xml:space="preserve">γάλη διαφορά της Νέας </w:t>
      </w:r>
      <w:r w:rsidRPr="00E90B94">
        <w:rPr>
          <w:rFonts w:eastAsia="Times New Roman" w:cs="Times New Roman"/>
          <w:szCs w:val="24"/>
        </w:rPr>
        <w:lastRenderedPageBreak/>
        <w:t xml:space="preserve">Δημοκρατίας και του ΣΥΡΙΖΑ για το πώς αντιλαμβάνεται το κάθε κόμμα την πολιτική </w:t>
      </w:r>
      <w:r>
        <w:rPr>
          <w:rFonts w:eastAsia="Times New Roman" w:cs="Times New Roman"/>
          <w:szCs w:val="24"/>
        </w:rPr>
        <w:t>υ</w:t>
      </w:r>
      <w:r w:rsidRPr="00E90B94">
        <w:rPr>
          <w:rFonts w:eastAsia="Times New Roman" w:cs="Times New Roman"/>
          <w:szCs w:val="24"/>
        </w:rPr>
        <w:t>γείας</w:t>
      </w:r>
      <w:r>
        <w:rPr>
          <w:rFonts w:eastAsia="Times New Roman" w:cs="Times New Roman"/>
          <w:szCs w:val="24"/>
        </w:rPr>
        <w:t>.</w:t>
      </w:r>
      <w:r w:rsidRPr="00E90B94">
        <w:rPr>
          <w:rFonts w:eastAsia="Times New Roman" w:cs="Times New Roman"/>
          <w:szCs w:val="24"/>
        </w:rPr>
        <w:t xml:space="preserve"> Η Νέα Δημοκρατία υπεραμύνεται της ιδιωτικής </w:t>
      </w:r>
      <w:r>
        <w:rPr>
          <w:rFonts w:eastAsia="Times New Roman" w:cs="Times New Roman"/>
          <w:szCs w:val="24"/>
        </w:rPr>
        <w:t>υ</w:t>
      </w:r>
      <w:r w:rsidRPr="00E90B94">
        <w:rPr>
          <w:rFonts w:eastAsia="Times New Roman" w:cs="Times New Roman"/>
          <w:szCs w:val="24"/>
        </w:rPr>
        <w:t xml:space="preserve">γείας και της μείωσης της δημόσιας δαπάνης για την </w:t>
      </w:r>
      <w:r>
        <w:rPr>
          <w:rFonts w:eastAsia="Times New Roman" w:cs="Times New Roman"/>
          <w:szCs w:val="24"/>
        </w:rPr>
        <w:t>υ</w:t>
      </w:r>
      <w:r w:rsidRPr="00E90B94">
        <w:rPr>
          <w:rFonts w:eastAsia="Times New Roman" w:cs="Times New Roman"/>
          <w:szCs w:val="24"/>
        </w:rPr>
        <w:t>γεία</w:t>
      </w:r>
      <w:r>
        <w:rPr>
          <w:rFonts w:eastAsia="Times New Roman" w:cs="Times New Roman"/>
          <w:szCs w:val="24"/>
        </w:rPr>
        <w:t>,</w:t>
      </w:r>
      <w:r w:rsidRPr="00E90B94">
        <w:rPr>
          <w:rFonts w:eastAsia="Times New Roman" w:cs="Times New Roman"/>
          <w:szCs w:val="24"/>
        </w:rPr>
        <w:t xml:space="preserve"> ενώ </w:t>
      </w:r>
      <w:r>
        <w:rPr>
          <w:rFonts w:eastAsia="Times New Roman" w:cs="Times New Roman"/>
          <w:szCs w:val="24"/>
        </w:rPr>
        <w:t xml:space="preserve">ο </w:t>
      </w:r>
      <w:r w:rsidRPr="00E90B94">
        <w:rPr>
          <w:rFonts w:eastAsia="Times New Roman" w:cs="Times New Roman"/>
          <w:szCs w:val="24"/>
        </w:rPr>
        <w:t>ΣΥΡΙΖΑ στηρίζει και ενισχύει τη δημόσ</w:t>
      </w:r>
      <w:r w:rsidRPr="00E90B94">
        <w:rPr>
          <w:rFonts w:eastAsia="Times New Roman" w:cs="Times New Roman"/>
          <w:szCs w:val="24"/>
        </w:rPr>
        <w:t xml:space="preserve">ια και δωρεάν </w:t>
      </w:r>
      <w:r>
        <w:rPr>
          <w:rFonts w:eastAsia="Times New Roman" w:cs="Times New Roman"/>
          <w:szCs w:val="24"/>
        </w:rPr>
        <w:t>υ</w:t>
      </w:r>
      <w:r w:rsidRPr="00E90B94">
        <w:rPr>
          <w:rFonts w:eastAsia="Times New Roman" w:cs="Times New Roman"/>
          <w:szCs w:val="24"/>
        </w:rPr>
        <w:t>γεία για όλους τους πολίτες</w:t>
      </w:r>
      <w:r>
        <w:rPr>
          <w:rFonts w:eastAsia="Times New Roman" w:cs="Times New Roman"/>
          <w:szCs w:val="24"/>
        </w:rPr>
        <w:t>.</w:t>
      </w:r>
    </w:p>
    <w:p w14:paraId="4CC5AF1E" w14:textId="77777777" w:rsidR="005D719C" w:rsidRDefault="00627F40">
      <w:pPr>
        <w:tabs>
          <w:tab w:val="left" w:pos="6168"/>
        </w:tabs>
        <w:spacing w:line="600" w:lineRule="auto"/>
        <w:ind w:firstLine="720"/>
        <w:jc w:val="both"/>
        <w:rPr>
          <w:rFonts w:eastAsia="Times New Roman" w:cs="Times New Roman"/>
          <w:szCs w:val="24"/>
        </w:rPr>
      </w:pPr>
      <w:r w:rsidRPr="00E90B94">
        <w:rPr>
          <w:rFonts w:eastAsia="Times New Roman" w:cs="Times New Roman"/>
          <w:szCs w:val="24"/>
        </w:rPr>
        <w:t>Σας ευχαριστώ</w:t>
      </w:r>
      <w:r>
        <w:rPr>
          <w:rFonts w:eastAsia="Times New Roman" w:cs="Times New Roman"/>
          <w:szCs w:val="24"/>
        </w:rPr>
        <w:t>.</w:t>
      </w:r>
    </w:p>
    <w:p w14:paraId="4CC5AF1F" w14:textId="77777777" w:rsidR="005D719C" w:rsidRDefault="00627F4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F20" w14:textId="77777777" w:rsidR="005D719C" w:rsidRDefault="00627F40">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Κι εγώ σας ευχαριστώ, κύριε συνάδελφε, για τη συντομία σας. </w:t>
      </w:r>
    </w:p>
    <w:p w14:paraId="4CC5AF2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w:t>
      </w:r>
      <w:r>
        <w:rPr>
          <w:rFonts w:eastAsia="Times New Roman" w:cs="Times New Roman"/>
          <w:szCs w:val="24"/>
        </w:rPr>
        <w:t>ο Σώμα ότι τη συνεδρίασή μας παρακολουθούν από τα άνω δυτικά θεωρεία</w:t>
      </w:r>
      <w:r>
        <w:rPr>
          <w:rFonts w:eastAsia="Times New Roman" w:cs="Times New Roman"/>
          <w:szCs w:val="24"/>
        </w:rPr>
        <w:t>, αφού προηγουμένως ξεναγήθηκαν στη έκθεση της αίθουσας «ΕΛΕΥΘΕΡΙΟΣ ΒΕΝΙΖΕΛΟΣ» και ενημερώθηκαν για την ιστορία του κτηρίου και για τον τρόπο οργάνωσης και λειτουργίας της Βουλής</w:t>
      </w:r>
      <w:r>
        <w:rPr>
          <w:rFonts w:eastAsia="Times New Roman" w:cs="Times New Roman"/>
          <w:szCs w:val="24"/>
        </w:rPr>
        <w:t xml:space="preserve"> </w:t>
      </w:r>
      <w:r>
        <w:rPr>
          <w:rFonts w:eastAsia="Times New Roman" w:cs="Times New Roman"/>
          <w:szCs w:val="24"/>
        </w:rPr>
        <w:t>των Ελλήν</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σαράντα έξι μαθήτριες και μαθητές και τρεις εκπαιδευτικοί συνοδοί τους από το Μουσικό Σχολείο Τρικάλων. </w:t>
      </w:r>
    </w:p>
    <w:p w14:paraId="4CC5AF2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 Η Βουλή τούς καλωσορίζει.</w:t>
      </w:r>
    </w:p>
    <w:p w14:paraId="4CC5AF23"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w:t>
      </w:r>
      <w:r w:rsidRPr="0061544A">
        <w:rPr>
          <w:rFonts w:eastAsia="Times New Roman" w:cs="Times New Roman"/>
          <w:szCs w:val="24"/>
        </w:rPr>
        <w:t xml:space="preserve"> </w:t>
      </w:r>
      <w:r>
        <w:rPr>
          <w:rFonts w:eastAsia="Times New Roman" w:cs="Times New Roman"/>
          <w:szCs w:val="24"/>
        </w:rPr>
        <w:t>της Βουλής)</w:t>
      </w:r>
    </w:p>
    <w:p w14:paraId="4CC5AF2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w:t>
      </w:r>
      <w:r w:rsidRPr="00E90B94">
        <w:rPr>
          <w:rFonts w:eastAsia="Times New Roman" w:cs="Times New Roman"/>
          <w:szCs w:val="24"/>
        </w:rPr>
        <w:t>Κωνσταντίνο</w:t>
      </w:r>
      <w:r>
        <w:rPr>
          <w:rFonts w:eastAsia="Times New Roman" w:cs="Times New Roman"/>
          <w:szCs w:val="24"/>
        </w:rPr>
        <w:t>ς</w:t>
      </w:r>
      <w:r w:rsidRPr="00E90B94">
        <w:rPr>
          <w:rFonts w:eastAsia="Times New Roman" w:cs="Times New Roman"/>
          <w:szCs w:val="24"/>
        </w:rPr>
        <w:t xml:space="preserve"> Παυλίδη</w:t>
      </w:r>
      <w:r>
        <w:rPr>
          <w:rFonts w:eastAsia="Times New Roman" w:cs="Times New Roman"/>
          <w:szCs w:val="24"/>
        </w:rPr>
        <w:t>ς.</w:t>
      </w:r>
      <w:r w:rsidRPr="00E90B94">
        <w:rPr>
          <w:rFonts w:eastAsia="Times New Roman" w:cs="Times New Roman"/>
          <w:szCs w:val="24"/>
        </w:rPr>
        <w:t xml:space="preserve"> </w:t>
      </w:r>
    </w:p>
    <w:p w14:paraId="4CC5AF2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Ε</w:t>
      </w:r>
      <w:r w:rsidRPr="00E90B94">
        <w:rPr>
          <w:rFonts w:eastAsia="Times New Roman" w:cs="Times New Roman"/>
          <w:szCs w:val="24"/>
        </w:rPr>
        <w:t>υχαριστώ</w:t>
      </w:r>
      <w:r>
        <w:rPr>
          <w:rFonts w:eastAsia="Times New Roman" w:cs="Times New Roman"/>
          <w:szCs w:val="24"/>
        </w:rPr>
        <w:t>,</w:t>
      </w:r>
      <w:r w:rsidRPr="00E90B94">
        <w:rPr>
          <w:rFonts w:eastAsia="Times New Roman" w:cs="Times New Roman"/>
          <w:szCs w:val="24"/>
        </w:rPr>
        <w:t xml:space="preserve"> κύριε Πρόεδρε</w:t>
      </w:r>
      <w:r>
        <w:rPr>
          <w:rFonts w:eastAsia="Times New Roman" w:cs="Times New Roman"/>
          <w:szCs w:val="24"/>
        </w:rPr>
        <w:t>.</w:t>
      </w:r>
      <w:r w:rsidRPr="00E90B94">
        <w:rPr>
          <w:rFonts w:eastAsia="Times New Roman" w:cs="Times New Roman"/>
          <w:szCs w:val="24"/>
        </w:rPr>
        <w:t xml:space="preserve"> </w:t>
      </w:r>
    </w:p>
    <w:p w14:paraId="4CC5AF2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sidRPr="00E90B94">
        <w:rPr>
          <w:rFonts w:eastAsia="Times New Roman" w:cs="Times New Roman"/>
          <w:szCs w:val="24"/>
        </w:rPr>
        <w:t xml:space="preserve"> θέλω να συγχαρώ το Υπουργείο Υγείας για την </w:t>
      </w:r>
      <w:r>
        <w:rPr>
          <w:rFonts w:eastAsia="Times New Roman" w:cs="Times New Roman"/>
          <w:szCs w:val="24"/>
        </w:rPr>
        <w:t>υ</w:t>
      </w:r>
      <w:r w:rsidRPr="00E90B94">
        <w:rPr>
          <w:rFonts w:eastAsia="Times New Roman" w:cs="Times New Roman"/>
          <w:szCs w:val="24"/>
        </w:rPr>
        <w:t>πουργική τροπολογία που καταθέτει</w:t>
      </w:r>
      <w:r>
        <w:rPr>
          <w:rFonts w:eastAsia="Times New Roman" w:cs="Times New Roman"/>
          <w:szCs w:val="24"/>
        </w:rPr>
        <w:t xml:space="preserve">, σχετικά με </w:t>
      </w:r>
      <w:r w:rsidRPr="00E90B94">
        <w:rPr>
          <w:rFonts w:eastAsia="Times New Roman" w:cs="Times New Roman"/>
          <w:szCs w:val="24"/>
        </w:rPr>
        <w:t xml:space="preserve">την αναγνώριση και πιστοποίηση της Μονάδας Απεξάρτησης </w:t>
      </w:r>
      <w:r>
        <w:rPr>
          <w:rFonts w:eastAsia="Times New Roman" w:cs="Times New Roman"/>
          <w:szCs w:val="24"/>
        </w:rPr>
        <w:t>«</w:t>
      </w:r>
      <w:r w:rsidRPr="00E90B94">
        <w:rPr>
          <w:rFonts w:eastAsia="Times New Roman" w:cs="Times New Roman"/>
          <w:szCs w:val="24"/>
        </w:rPr>
        <w:t>Διάπλους</w:t>
      </w:r>
      <w:r>
        <w:rPr>
          <w:rFonts w:eastAsia="Times New Roman" w:cs="Times New Roman"/>
          <w:szCs w:val="24"/>
        </w:rPr>
        <w:t>»</w:t>
      </w:r>
      <w:r w:rsidRPr="00E90B94">
        <w:rPr>
          <w:rFonts w:eastAsia="Times New Roman" w:cs="Times New Roman"/>
          <w:szCs w:val="24"/>
        </w:rPr>
        <w:t xml:space="preserve"> στην Κέρκυρα</w:t>
      </w:r>
      <w:r>
        <w:rPr>
          <w:rFonts w:eastAsia="Times New Roman" w:cs="Times New Roman"/>
          <w:szCs w:val="24"/>
        </w:rPr>
        <w:t>,</w:t>
      </w:r>
      <w:r w:rsidRPr="00E90B94">
        <w:rPr>
          <w:rFonts w:eastAsia="Times New Roman" w:cs="Times New Roman"/>
          <w:szCs w:val="24"/>
        </w:rPr>
        <w:t xml:space="preserve"> μία</w:t>
      </w:r>
      <w:r>
        <w:rPr>
          <w:rFonts w:eastAsia="Times New Roman" w:cs="Times New Roman"/>
          <w:szCs w:val="24"/>
        </w:rPr>
        <w:t>ς</w:t>
      </w:r>
      <w:r w:rsidRPr="00E90B94">
        <w:rPr>
          <w:rFonts w:eastAsia="Times New Roman" w:cs="Times New Roman"/>
          <w:szCs w:val="24"/>
        </w:rPr>
        <w:t xml:space="preserve"> μονάδα</w:t>
      </w:r>
      <w:r>
        <w:rPr>
          <w:rFonts w:eastAsia="Times New Roman" w:cs="Times New Roman"/>
          <w:szCs w:val="24"/>
        </w:rPr>
        <w:t>ς</w:t>
      </w:r>
      <w:r w:rsidRPr="00E90B94">
        <w:rPr>
          <w:rFonts w:eastAsia="Times New Roman" w:cs="Times New Roman"/>
          <w:szCs w:val="24"/>
        </w:rPr>
        <w:t xml:space="preserve"> </w:t>
      </w:r>
      <w:r>
        <w:rPr>
          <w:rFonts w:eastAsia="Times New Roman" w:cs="Times New Roman"/>
          <w:szCs w:val="24"/>
        </w:rPr>
        <w:t xml:space="preserve">που </w:t>
      </w:r>
      <w:r w:rsidRPr="00E90B94">
        <w:rPr>
          <w:rFonts w:eastAsia="Times New Roman" w:cs="Times New Roman"/>
          <w:szCs w:val="24"/>
        </w:rPr>
        <w:t>πραγμα</w:t>
      </w:r>
      <w:r w:rsidRPr="00E90B94">
        <w:rPr>
          <w:rFonts w:eastAsia="Times New Roman" w:cs="Times New Roman"/>
          <w:szCs w:val="24"/>
        </w:rPr>
        <w:t xml:space="preserve">τικά επιτελεί το έργο </w:t>
      </w:r>
      <w:r>
        <w:rPr>
          <w:rFonts w:eastAsia="Times New Roman" w:cs="Times New Roman"/>
          <w:szCs w:val="24"/>
        </w:rPr>
        <w:t>της,</w:t>
      </w:r>
      <w:r w:rsidRPr="00E90B94">
        <w:rPr>
          <w:rFonts w:eastAsia="Times New Roman" w:cs="Times New Roman"/>
          <w:szCs w:val="24"/>
        </w:rPr>
        <w:t xml:space="preserve"> έτσι κι αλλιώς</w:t>
      </w:r>
      <w:r>
        <w:rPr>
          <w:rFonts w:eastAsia="Times New Roman" w:cs="Times New Roman"/>
          <w:szCs w:val="24"/>
        </w:rPr>
        <w:t>,</w:t>
      </w:r>
      <w:r w:rsidRPr="00E90B94">
        <w:rPr>
          <w:rFonts w:eastAsia="Times New Roman" w:cs="Times New Roman"/>
          <w:szCs w:val="24"/>
        </w:rPr>
        <w:t xml:space="preserve"> αρκετά χρόνια</w:t>
      </w:r>
      <w:r>
        <w:rPr>
          <w:rFonts w:eastAsia="Times New Roman" w:cs="Times New Roman"/>
          <w:szCs w:val="24"/>
        </w:rPr>
        <w:t>.</w:t>
      </w:r>
      <w:r w:rsidRPr="00E90B94">
        <w:rPr>
          <w:rFonts w:eastAsia="Times New Roman" w:cs="Times New Roman"/>
          <w:szCs w:val="24"/>
        </w:rPr>
        <w:t xml:space="preserve"> Ήταν </w:t>
      </w:r>
      <w:r>
        <w:rPr>
          <w:rFonts w:eastAsia="Times New Roman" w:cs="Times New Roman"/>
          <w:szCs w:val="24"/>
        </w:rPr>
        <w:t xml:space="preserve">ένα </w:t>
      </w:r>
      <w:r w:rsidRPr="00E90B94">
        <w:rPr>
          <w:rFonts w:eastAsia="Times New Roman" w:cs="Times New Roman"/>
          <w:szCs w:val="24"/>
        </w:rPr>
        <w:t>δίκαιο αίτημα της τοπικής κοιν</w:t>
      </w:r>
      <w:r>
        <w:rPr>
          <w:rFonts w:eastAsia="Times New Roman" w:cs="Times New Roman"/>
          <w:szCs w:val="24"/>
        </w:rPr>
        <w:t xml:space="preserve">ωνίας να πιστοποιηθεί αυτή η </w:t>
      </w:r>
      <w:r>
        <w:rPr>
          <w:rFonts w:eastAsia="Times New Roman" w:cs="Times New Roman"/>
          <w:szCs w:val="24"/>
        </w:rPr>
        <w:t>μ</w:t>
      </w:r>
      <w:r w:rsidRPr="00E90B94">
        <w:rPr>
          <w:rFonts w:eastAsia="Times New Roman" w:cs="Times New Roman"/>
          <w:szCs w:val="24"/>
        </w:rPr>
        <w:t xml:space="preserve">ονάδα και να αποκτήσει και τη νομική </w:t>
      </w:r>
      <w:r>
        <w:rPr>
          <w:rFonts w:eastAsia="Times New Roman" w:cs="Times New Roman"/>
          <w:szCs w:val="24"/>
        </w:rPr>
        <w:t xml:space="preserve">της </w:t>
      </w:r>
      <w:r w:rsidRPr="00E90B94">
        <w:rPr>
          <w:rFonts w:eastAsia="Times New Roman" w:cs="Times New Roman"/>
          <w:szCs w:val="24"/>
        </w:rPr>
        <w:t xml:space="preserve">υπόσταση και να μπορέσει να </w:t>
      </w:r>
      <w:r>
        <w:rPr>
          <w:rFonts w:eastAsia="Times New Roman" w:cs="Times New Roman"/>
          <w:szCs w:val="24"/>
        </w:rPr>
        <w:t xml:space="preserve">βγάλει από την </w:t>
      </w:r>
      <w:r w:rsidRPr="00E90B94">
        <w:rPr>
          <w:rFonts w:eastAsia="Times New Roman" w:cs="Times New Roman"/>
          <w:szCs w:val="24"/>
        </w:rPr>
        <w:t>ταλαιπωρία πάρα πολλές οικογένειες με εξαρτημ</w:t>
      </w:r>
      <w:r w:rsidRPr="00E90B94">
        <w:rPr>
          <w:rFonts w:eastAsia="Times New Roman" w:cs="Times New Roman"/>
          <w:szCs w:val="24"/>
        </w:rPr>
        <w:t>ένα άτομα</w:t>
      </w:r>
      <w:r>
        <w:rPr>
          <w:rFonts w:eastAsia="Times New Roman" w:cs="Times New Roman"/>
          <w:szCs w:val="24"/>
        </w:rPr>
        <w:t>.</w:t>
      </w:r>
    </w:p>
    <w:p w14:paraId="4CC5AF2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Εγώ θα τοποθετηθώ κυρίως στην τροπολογία η οποία αφορά το «σπάσιμο» κάποιων δήμων</w:t>
      </w:r>
      <w:r w:rsidRPr="00E90B94">
        <w:rPr>
          <w:rFonts w:eastAsia="Times New Roman" w:cs="Times New Roman"/>
          <w:szCs w:val="24"/>
        </w:rPr>
        <w:t xml:space="preserve"> και τη δημιουργία νέων δήμων</w:t>
      </w:r>
      <w:r>
        <w:rPr>
          <w:rFonts w:eastAsia="Times New Roman" w:cs="Times New Roman"/>
          <w:szCs w:val="24"/>
        </w:rPr>
        <w:t>.</w:t>
      </w:r>
    </w:p>
    <w:p w14:paraId="4CC5AF2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Ο «</w:t>
      </w:r>
      <w:r w:rsidRPr="00E90B94">
        <w:rPr>
          <w:rFonts w:eastAsia="Times New Roman" w:cs="Times New Roman"/>
          <w:szCs w:val="24"/>
        </w:rPr>
        <w:t>ΚΑΛΛΙΚΡΑΤΗΣ</w:t>
      </w:r>
      <w:r>
        <w:rPr>
          <w:rFonts w:eastAsia="Times New Roman" w:cs="Times New Roman"/>
          <w:szCs w:val="24"/>
        </w:rPr>
        <w:t>»,</w:t>
      </w:r>
      <w:r w:rsidRPr="00E90B94">
        <w:rPr>
          <w:rFonts w:eastAsia="Times New Roman" w:cs="Times New Roman"/>
          <w:szCs w:val="24"/>
        </w:rPr>
        <w:t xml:space="preserve"> κυρίες και κύριοι συνάδελφοι</w:t>
      </w:r>
      <w:r>
        <w:rPr>
          <w:rFonts w:eastAsia="Times New Roman" w:cs="Times New Roman"/>
          <w:szCs w:val="24"/>
        </w:rPr>
        <w:t>,</w:t>
      </w:r>
      <w:r w:rsidRPr="00E90B94">
        <w:rPr>
          <w:rFonts w:eastAsia="Times New Roman" w:cs="Times New Roman"/>
          <w:szCs w:val="24"/>
        </w:rPr>
        <w:t xml:space="preserve"> ήταν κατά βάση μία </w:t>
      </w:r>
      <w:r>
        <w:rPr>
          <w:rFonts w:eastAsia="Times New Roman" w:cs="Times New Roman"/>
          <w:szCs w:val="24"/>
        </w:rPr>
        <w:t xml:space="preserve">προοδευτικότερη </w:t>
      </w:r>
      <w:r w:rsidRPr="00E90B94">
        <w:rPr>
          <w:rFonts w:eastAsia="Times New Roman" w:cs="Times New Roman"/>
          <w:szCs w:val="24"/>
        </w:rPr>
        <w:t xml:space="preserve">μεταρρύθμιση του </w:t>
      </w:r>
      <w:r>
        <w:rPr>
          <w:rFonts w:eastAsia="Times New Roman" w:cs="Times New Roman"/>
          <w:szCs w:val="24"/>
        </w:rPr>
        <w:t>«</w:t>
      </w:r>
      <w:r w:rsidRPr="00E90B94">
        <w:rPr>
          <w:rFonts w:eastAsia="Times New Roman" w:cs="Times New Roman"/>
          <w:szCs w:val="24"/>
        </w:rPr>
        <w:t>ΚΑΠΟΔΙΣΤΡΙΑ</w:t>
      </w:r>
      <w:r>
        <w:rPr>
          <w:rFonts w:eastAsia="Times New Roman" w:cs="Times New Roman"/>
          <w:szCs w:val="24"/>
        </w:rPr>
        <w:t>», ο οποίος σ</w:t>
      </w:r>
      <w:r w:rsidRPr="00E90B94">
        <w:rPr>
          <w:rFonts w:eastAsia="Times New Roman" w:cs="Times New Roman"/>
          <w:szCs w:val="24"/>
        </w:rPr>
        <w:t>αφέστατα</w:t>
      </w:r>
      <w:r>
        <w:rPr>
          <w:rFonts w:eastAsia="Times New Roman" w:cs="Times New Roman"/>
          <w:szCs w:val="24"/>
        </w:rPr>
        <w:t xml:space="preserve"> </w:t>
      </w:r>
      <w:r w:rsidRPr="00E90B94">
        <w:rPr>
          <w:rFonts w:eastAsia="Times New Roman" w:cs="Times New Roman"/>
          <w:szCs w:val="24"/>
        </w:rPr>
        <w:t>αδι</w:t>
      </w:r>
      <w:r>
        <w:rPr>
          <w:rFonts w:eastAsia="Times New Roman" w:cs="Times New Roman"/>
          <w:szCs w:val="24"/>
        </w:rPr>
        <w:t xml:space="preserve">κήθηκε μέσα στα μνημόνια με τη λειψή οικονομική επιχορήγηση, με το κόψιμο των πόρων προς την </w:t>
      </w:r>
      <w:r>
        <w:rPr>
          <w:rFonts w:eastAsia="Times New Roman" w:cs="Times New Roman"/>
          <w:szCs w:val="24"/>
        </w:rPr>
        <w:t>α</w:t>
      </w:r>
      <w:r w:rsidRPr="00E90B94">
        <w:rPr>
          <w:rFonts w:eastAsia="Times New Roman" w:cs="Times New Roman"/>
          <w:szCs w:val="24"/>
        </w:rPr>
        <w:t>υτοδιοίκηση και με την υποστελέχωση των υπηρεσιών</w:t>
      </w:r>
      <w:r>
        <w:rPr>
          <w:rFonts w:eastAsia="Times New Roman" w:cs="Times New Roman"/>
          <w:szCs w:val="24"/>
        </w:rPr>
        <w:t>.</w:t>
      </w:r>
      <w:r w:rsidRPr="00E90B94">
        <w:rPr>
          <w:rFonts w:eastAsia="Times New Roman" w:cs="Times New Roman"/>
          <w:szCs w:val="24"/>
        </w:rPr>
        <w:t xml:space="preserve"> </w:t>
      </w:r>
    </w:p>
    <w:p w14:paraId="4CC5AF2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Ταυτόχρονα, όμως, είχε</w:t>
      </w:r>
      <w:r w:rsidRPr="00E90B94">
        <w:rPr>
          <w:rFonts w:eastAsia="Times New Roman" w:cs="Times New Roman"/>
          <w:szCs w:val="24"/>
        </w:rPr>
        <w:t xml:space="preserve"> αρκετά θετικά χαρακτηριστικά</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Γ</w:t>
      </w:r>
      <w:r w:rsidRPr="00E90B94">
        <w:rPr>
          <w:rFonts w:eastAsia="Times New Roman" w:cs="Times New Roman"/>
          <w:szCs w:val="24"/>
        </w:rPr>
        <w:t>ια παράδειγμα</w:t>
      </w:r>
      <w:r>
        <w:rPr>
          <w:rFonts w:eastAsia="Times New Roman" w:cs="Times New Roman"/>
          <w:szCs w:val="24"/>
        </w:rPr>
        <w:t>, η αιρετή περιφέρεια από διορισμένη</w:t>
      </w:r>
      <w:r w:rsidRPr="00E90B94">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υπήρξε και άλλα</w:t>
      </w:r>
      <w:r w:rsidRPr="00E90B94">
        <w:rPr>
          <w:rFonts w:eastAsia="Times New Roman" w:cs="Times New Roman"/>
          <w:szCs w:val="24"/>
        </w:rPr>
        <w:t xml:space="preserve"> σημαντικά νομοθετήματα</w:t>
      </w:r>
      <w:r>
        <w:rPr>
          <w:rFonts w:eastAsia="Times New Roman" w:cs="Times New Roman"/>
          <w:szCs w:val="24"/>
        </w:rPr>
        <w:t>, ό</w:t>
      </w:r>
      <w:r w:rsidRPr="00E90B94">
        <w:rPr>
          <w:rFonts w:eastAsia="Times New Roman" w:cs="Times New Roman"/>
          <w:szCs w:val="24"/>
        </w:rPr>
        <w:t xml:space="preserve">που ήταν </w:t>
      </w:r>
      <w:r>
        <w:rPr>
          <w:rFonts w:eastAsia="Times New Roman" w:cs="Times New Roman"/>
          <w:szCs w:val="24"/>
        </w:rPr>
        <w:t xml:space="preserve">πάγιο αίτημα της </w:t>
      </w:r>
      <w:r>
        <w:rPr>
          <w:rFonts w:eastAsia="Times New Roman" w:cs="Times New Roman"/>
          <w:szCs w:val="24"/>
        </w:rPr>
        <w:t>τ</w:t>
      </w:r>
      <w:r w:rsidRPr="00E90B94">
        <w:rPr>
          <w:rFonts w:eastAsia="Times New Roman" w:cs="Times New Roman"/>
          <w:szCs w:val="24"/>
        </w:rPr>
        <w:t xml:space="preserve">οπικής </w:t>
      </w:r>
      <w:r>
        <w:rPr>
          <w:rFonts w:eastAsia="Times New Roman" w:cs="Times New Roman"/>
          <w:szCs w:val="24"/>
        </w:rPr>
        <w:t>α</w:t>
      </w:r>
      <w:r w:rsidRPr="00E90B94">
        <w:rPr>
          <w:rFonts w:eastAsia="Times New Roman" w:cs="Times New Roman"/>
          <w:szCs w:val="24"/>
        </w:rPr>
        <w:t>υτοδιοίκησης</w:t>
      </w:r>
      <w:r>
        <w:rPr>
          <w:rFonts w:eastAsia="Times New Roman" w:cs="Times New Roman"/>
          <w:szCs w:val="24"/>
        </w:rPr>
        <w:t xml:space="preserve"> να φτιαχτούν επαρκεί</w:t>
      </w:r>
      <w:r w:rsidRPr="00E90B94">
        <w:rPr>
          <w:rFonts w:eastAsia="Times New Roman" w:cs="Times New Roman"/>
          <w:szCs w:val="24"/>
        </w:rPr>
        <w:t xml:space="preserve">ς και </w:t>
      </w:r>
      <w:r>
        <w:rPr>
          <w:rFonts w:eastAsia="Times New Roman" w:cs="Times New Roman"/>
          <w:szCs w:val="24"/>
        </w:rPr>
        <w:t xml:space="preserve">ισχυρές </w:t>
      </w:r>
      <w:r w:rsidRPr="00E90B94">
        <w:rPr>
          <w:rFonts w:eastAsia="Times New Roman" w:cs="Times New Roman"/>
          <w:szCs w:val="24"/>
        </w:rPr>
        <w:t>αυτοδιοικητικές οντότητες</w:t>
      </w:r>
      <w:r>
        <w:rPr>
          <w:rFonts w:eastAsia="Times New Roman" w:cs="Times New Roman"/>
          <w:szCs w:val="24"/>
        </w:rPr>
        <w:t xml:space="preserve">. </w:t>
      </w:r>
      <w:r w:rsidRPr="00E90B94">
        <w:rPr>
          <w:rFonts w:eastAsia="Times New Roman" w:cs="Times New Roman"/>
          <w:szCs w:val="24"/>
        </w:rPr>
        <w:t>Παρ</w:t>
      </w:r>
      <w:r>
        <w:rPr>
          <w:rFonts w:eastAsia="Times New Roman" w:cs="Times New Roman"/>
          <w:szCs w:val="24"/>
        </w:rPr>
        <w:t xml:space="preserve">’ </w:t>
      </w:r>
      <w:r w:rsidRPr="00E90B94">
        <w:rPr>
          <w:rFonts w:eastAsia="Times New Roman" w:cs="Times New Roman"/>
          <w:szCs w:val="24"/>
        </w:rPr>
        <w:t>όλα αυτά</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όμως,</w:t>
      </w:r>
      <w:r w:rsidRPr="00E90B94">
        <w:rPr>
          <w:rFonts w:eastAsia="Times New Roman" w:cs="Times New Roman"/>
          <w:szCs w:val="24"/>
        </w:rPr>
        <w:t xml:space="preserve"> είχε συγκεκριμένες </w:t>
      </w:r>
      <w:r>
        <w:rPr>
          <w:rFonts w:eastAsia="Times New Roman" w:cs="Times New Roman"/>
          <w:szCs w:val="24"/>
        </w:rPr>
        <w:t xml:space="preserve">ατολμίες. </w:t>
      </w:r>
    </w:p>
    <w:p w14:paraId="4CC5AF2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E90B94">
        <w:rPr>
          <w:rFonts w:eastAsia="Times New Roman" w:cs="Times New Roman"/>
          <w:szCs w:val="24"/>
        </w:rPr>
        <w:t xml:space="preserve">ία σοβαρή ατολμία που </w:t>
      </w:r>
      <w:r>
        <w:rPr>
          <w:rFonts w:eastAsia="Times New Roman" w:cs="Times New Roman"/>
          <w:szCs w:val="24"/>
        </w:rPr>
        <w:t xml:space="preserve">την αποκατέστησε </w:t>
      </w:r>
      <w:r w:rsidRPr="00E90B94">
        <w:rPr>
          <w:rFonts w:eastAsia="Times New Roman" w:cs="Times New Roman"/>
          <w:szCs w:val="24"/>
        </w:rPr>
        <w:t xml:space="preserve">ο </w:t>
      </w:r>
      <w:r>
        <w:rPr>
          <w:rFonts w:eastAsia="Times New Roman" w:cs="Times New Roman"/>
          <w:szCs w:val="24"/>
        </w:rPr>
        <w:t>«</w:t>
      </w:r>
      <w:r w:rsidRPr="00E90B94">
        <w:rPr>
          <w:rFonts w:eastAsia="Times New Roman" w:cs="Times New Roman"/>
          <w:szCs w:val="24"/>
        </w:rPr>
        <w:t>ΚΛΕΙΣΘΕΝΗΣ</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ως μία πιο π</w:t>
      </w:r>
      <w:r w:rsidRPr="00E90B94">
        <w:rPr>
          <w:rFonts w:eastAsia="Times New Roman" w:cs="Times New Roman"/>
          <w:szCs w:val="24"/>
        </w:rPr>
        <w:t xml:space="preserve">ροοδευτική πλέον μεταρρύθμιση από τον </w:t>
      </w:r>
      <w:r>
        <w:rPr>
          <w:rFonts w:eastAsia="Times New Roman" w:cs="Times New Roman"/>
          <w:szCs w:val="24"/>
        </w:rPr>
        <w:t>«</w:t>
      </w:r>
      <w:r w:rsidRPr="00E90B94">
        <w:rPr>
          <w:rFonts w:eastAsia="Times New Roman" w:cs="Times New Roman"/>
          <w:szCs w:val="24"/>
        </w:rPr>
        <w:t>ΚΑΠΟΔΙΣΤΡΙΑ</w:t>
      </w:r>
      <w:r>
        <w:rPr>
          <w:rFonts w:eastAsia="Times New Roman" w:cs="Times New Roman"/>
          <w:szCs w:val="24"/>
        </w:rPr>
        <w:t>», ήταν</w:t>
      </w:r>
      <w:r w:rsidRPr="00E90B94">
        <w:rPr>
          <w:rFonts w:eastAsia="Times New Roman" w:cs="Times New Roman"/>
          <w:szCs w:val="24"/>
        </w:rPr>
        <w:t xml:space="preserve"> </w:t>
      </w:r>
      <w:r>
        <w:rPr>
          <w:rFonts w:eastAsia="Times New Roman" w:cs="Times New Roman"/>
          <w:szCs w:val="24"/>
        </w:rPr>
        <w:t>η αλλαγή</w:t>
      </w:r>
      <w:r w:rsidRPr="00E90B94">
        <w:rPr>
          <w:rFonts w:eastAsia="Times New Roman" w:cs="Times New Roman"/>
          <w:szCs w:val="24"/>
        </w:rPr>
        <w:t xml:space="preserve"> του εκλογικού νόμου</w:t>
      </w:r>
      <w:r>
        <w:rPr>
          <w:rFonts w:eastAsia="Times New Roman" w:cs="Times New Roman"/>
          <w:szCs w:val="24"/>
        </w:rPr>
        <w:t xml:space="preserve">, το πάγιο αίτημα </w:t>
      </w:r>
      <w:r>
        <w:rPr>
          <w:rFonts w:eastAsia="Times New Roman" w:cs="Times New Roman"/>
          <w:szCs w:val="24"/>
        </w:rPr>
        <w:t>τ</w:t>
      </w:r>
      <w:r w:rsidRPr="00E90B94">
        <w:rPr>
          <w:rFonts w:eastAsia="Times New Roman" w:cs="Times New Roman"/>
          <w:szCs w:val="24"/>
        </w:rPr>
        <w:t xml:space="preserve">οπικής </w:t>
      </w:r>
      <w:r>
        <w:rPr>
          <w:rFonts w:eastAsia="Times New Roman" w:cs="Times New Roman"/>
          <w:szCs w:val="24"/>
        </w:rPr>
        <w:t>α</w:t>
      </w:r>
      <w:r w:rsidRPr="00E90B94">
        <w:rPr>
          <w:rFonts w:eastAsia="Times New Roman" w:cs="Times New Roman"/>
          <w:szCs w:val="24"/>
        </w:rPr>
        <w:t>υτοδιοίκησης για την καθιέρωση της απλής αναλογικής στις αυτοδιοικητικές εκλογές</w:t>
      </w:r>
      <w:r>
        <w:rPr>
          <w:rFonts w:eastAsia="Times New Roman" w:cs="Times New Roman"/>
          <w:szCs w:val="24"/>
        </w:rPr>
        <w:t>.</w:t>
      </w:r>
      <w:r w:rsidRPr="00E90B94">
        <w:rPr>
          <w:rFonts w:eastAsia="Times New Roman" w:cs="Times New Roman"/>
          <w:szCs w:val="24"/>
        </w:rPr>
        <w:t xml:space="preserve"> </w:t>
      </w:r>
    </w:p>
    <w:p w14:paraId="4CC5AF2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w:t>
      </w:r>
      <w:r w:rsidRPr="00E90B94">
        <w:rPr>
          <w:rFonts w:eastAsia="Times New Roman" w:cs="Times New Roman"/>
          <w:szCs w:val="24"/>
        </w:rPr>
        <w:t>και πέρα</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τουλάχιστον στη νησιωτική Ελ</w:t>
      </w:r>
      <w:r>
        <w:rPr>
          <w:rFonts w:eastAsia="Times New Roman" w:cs="Times New Roman"/>
          <w:szCs w:val="24"/>
        </w:rPr>
        <w:t xml:space="preserve">λάδα, </w:t>
      </w:r>
      <w:r w:rsidRPr="00E90B94">
        <w:rPr>
          <w:rFonts w:eastAsia="Times New Roman" w:cs="Times New Roman"/>
          <w:szCs w:val="24"/>
        </w:rPr>
        <w:t>η αυτοδιοικητική αρχιτεκτονική στηρίχτηκε</w:t>
      </w:r>
      <w:r>
        <w:rPr>
          <w:rFonts w:eastAsia="Times New Roman" w:cs="Times New Roman"/>
          <w:szCs w:val="24"/>
        </w:rPr>
        <w:t xml:space="preserve"> </w:t>
      </w:r>
      <w:r w:rsidRPr="00E90B94">
        <w:rPr>
          <w:rFonts w:eastAsia="Times New Roman" w:cs="Times New Roman"/>
          <w:szCs w:val="24"/>
        </w:rPr>
        <w:t xml:space="preserve">πάνω </w:t>
      </w:r>
      <w:r>
        <w:rPr>
          <w:rFonts w:eastAsia="Times New Roman" w:cs="Times New Roman"/>
          <w:szCs w:val="24"/>
        </w:rPr>
        <w:t xml:space="preserve">στη </w:t>
      </w:r>
      <w:r w:rsidRPr="00E90B94">
        <w:rPr>
          <w:rFonts w:eastAsia="Times New Roman" w:cs="Times New Roman"/>
          <w:szCs w:val="24"/>
        </w:rPr>
        <w:t xml:space="preserve">λογική </w:t>
      </w:r>
      <w:r>
        <w:rPr>
          <w:rFonts w:eastAsia="Times New Roman" w:cs="Times New Roman"/>
          <w:szCs w:val="24"/>
        </w:rPr>
        <w:t>«</w:t>
      </w:r>
      <w:r w:rsidRPr="00E90B94">
        <w:rPr>
          <w:rFonts w:eastAsia="Times New Roman" w:cs="Times New Roman"/>
          <w:szCs w:val="24"/>
        </w:rPr>
        <w:t>ένα νησί</w:t>
      </w:r>
      <w:r>
        <w:rPr>
          <w:rFonts w:eastAsia="Times New Roman" w:cs="Times New Roman"/>
          <w:szCs w:val="24"/>
        </w:rPr>
        <w:t>, ένας δ</w:t>
      </w:r>
      <w:r w:rsidRPr="00E90B94">
        <w:rPr>
          <w:rFonts w:eastAsia="Times New Roman" w:cs="Times New Roman"/>
          <w:szCs w:val="24"/>
        </w:rPr>
        <w:t>ήμος</w:t>
      </w:r>
      <w:r>
        <w:rPr>
          <w:rFonts w:eastAsia="Times New Roman" w:cs="Times New Roman"/>
          <w:szCs w:val="24"/>
        </w:rPr>
        <w:t>»,</w:t>
      </w:r>
      <w:r w:rsidRPr="00E90B94">
        <w:rPr>
          <w:rFonts w:eastAsia="Times New Roman" w:cs="Times New Roman"/>
          <w:szCs w:val="24"/>
        </w:rPr>
        <w:t xml:space="preserve"> με μοναδικές εξαιρέσεις την Εύβοια και την Κρήτη</w:t>
      </w:r>
      <w:r>
        <w:rPr>
          <w:rFonts w:eastAsia="Times New Roman" w:cs="Times New Roman"/>
          <w:szCs w:val="24"/>
        </w:rPr>
        <w:t>.</w:t>
      </w:r>
    </w:p>
    <w:p w14:paraId="4CC5AF2C" w14:textId="77777777" w:rsidR="005D719C" w:rsidRDefault="00627F40">
      <w:pPr>
        <w:spacing w:line="600" w:lineRule="auto"/>
        <w:ind w:firstLine="720"/>
        <w:jc w:val="both"/>
        <w:rPr>
          <w:rFonts w:eastAsia="Times New Roman" w:cs="Times New Roman"/>
          <w:szCs w:val="24"/>
        </w:rPr>
      </w:pPr>
      <w:r w:rsidRPr="00E90B94">
        <w:rPr>
          <w:rFonts w:eastAsia="Times New Roman" w:cs="Times New Roman"/>
          <w:szCs w:val="24"/>
        </w:rPr>
        <w:t>Υπήρξε μία αποτελεσματική νομοθέτηση</w:t>
      </w:r>
      <w:r>
        <w:rPr>
          <w:rFonts w:eastAsia="Times New Roman" w:cs="Times New Roman"/>
          <w:szCs w:val="24"/>
        </w:rPr>
        <w:t>,</w:t>
      </w:r>
      <w:r w:rsidRPr="00E90B94">
        <w:rPr>
          <w:rFonts w:eastAsia="Times New Roman" w:cs="Times New Roman"/>
          <w:szCs w:val="24"/>
        </w:rPr>
        <w:t xml:space="preserve"> που δημιούργησε</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όμως,</w:t>
      </w:r>
      <w:r w:rsidRPr="00E90B94">
        <w:rPr>
          <w:rFonts w:eastAsia="Times New Roman" w:cs="Times New Roman"/>
          <w:szCs w:val="24"/>
        </w:rPr>
        <w:t xml:space="preserve"> </w:t>
      </w:r>
      <w:r>
        <w:rPr>
          <w:rFonts w:eastAsia="Times New Roman" w:cs="Times New Roman"/>
          <w:szCs w:val="24"/>
        </w:rPr>
        <w:t xml:space="preserve">αδικίες </w:t>
      </w:r>
      <w:r w:rsidRPr="00E90B94">
        <w:rPr>
          <w:rFonts w:eastAsia="Times New Roman" w:cs="Times New Roman"/>
          <w:szCs w:val="24"/>
        </w:rPr>
        <w:t xml:space="preserve">στα μεγάλα νησιά με την οριζόντια εφαρμογή </w:t>
      </w:r>
      <w:r>
        <w:rPr>
          <w:rFonts w:eastAsia="Times New Roman" w:cs="Times New Roman"/>
          <w:szCs w:val="24"/>
        </w:rPr>
        <w:t>της,</w:t>
      </w:r>
      <w:r w:rsidRPr="00E90B94">
        <w:rPr>
          <w:rFonts w:eastAsia="Times New Roman" w:cs="Times New Roman"/>
          <w:szCs w:val="24"/>
        </w:rPr>
        <w:t xml:space="preserve"> </w:t>
      </w:r>
      <w:r>
        <w:rPr>
          <w:rFonts w:eastAsia="Times New Roman" w:cs="Times New Roman"/>
          <w:szCs w:val="24"/>
        </w:rPr>
        <w:t>β</w:t>
      </w:r>
      <w:r w:rsidRPr="00E90B94">
        <w:rPr>
          <w:rFonts w:eastAsia="Times New Roman" w:cs="Times New Roman"/>
          <w:szCs w:val="24"/>
        </w:rPr>
        <w:t>άζοντας νησιά</w:t>
      </w:r>
      <w:r>
        <w:rPr>
          <w:rFonts w:eastAsia="Times New Roman" w:cs="Times New Roman"/>
          <w:szCs w:val="24"/>
        </w:rPr>
        <w:t xml:space="preserve">, όπως η Κέρκυρα ή η </w:t>
      </w:r>
      <w:r w:rsidRPr="00E90B94">
        <w:rPr>
          <w:rFonts w:eastAsia="Times New Roman" w:cs="Times New Roman"/>
          <w:szCs w:val="24"/>
        </w:rPr>
        <w:t>Λέσβος</w:t>
      </w:r>
      <w:r>
        <w:rPr>
          <w:rFonts w:eastAsia="Times New Roman" w:cs="Times New Roman"/>
          <w:szCs w:val="24"/>
        </w:rPr>
        <w:t>,</w:t>
      </w:r>
      <w:r w:rsidRPr="00E90B94">
        <w:rPr>
          <w:rFonts w:eastAsia="Times New Roman" w:cs="Times New Roman"/>
          <w:szCs w:val="24"/>
        </w:rPr>
        <w:t xml:space="preserve"> στην κατηγορία της Μήλου</w:t>
      </w:r>
      <w:r>
        <w:rPr>
          <w:rFonts w:eastAsia="Times New Roman" w:cs="Times New Roman"/>
          <w:szCs w:val="24"/>
        </w:rPr>
        <w:t>, της Σύμης ή των Λειψών, δ</w:t>
      </w:r>
      <w:r w:rsidRPr="00E90B94">
        <w:rPr>
          <w:rFonts w:eastAsia="Times New Roman" w:cs="Times New Roman"/>
          <w:szCs w:val="24"/>
        </w:rPr>
        <w:t>ηλαδή περιοχές με πολύ μικρό μέγεθος αριθμητικό</w:t>
      </w:r>
      <w:r>
        <w:rPr>
          <w:rFonts w:eastAsia="Times New Roman" w:cs="Times New Roman"/>
          <w:szCs w:val="24"/>
        </w:rPr>
        <w:t>,</w:t>
      </w:r>
      <w:r w:rsidRPr="00E90B94">
        <w:rPr>
          <w:rFonts w:eastAsia="Times New Roman" w:cs="Times New Roman"/>
          <w:szCs w:val="24"/>
        </w:rPr>
        <w:t xml:space="preserve"> πληθυσμιακό</w:t>
      </w:r>
      <w:r>
        <w:rPr>
          <w:rFonts w:eastAsia="Times New Roman" w:cs="Times New Roman"/>
          <w:szCs w:val="24"/>
        </w:rPr>
        <w:t>, αλλά</w:t>
      </w:r>
      <w:r w:rsidRPr="00E90B94">
        <w:rPr>
          <w:rFonts w:eastAsia="Times New Roman" w:cs="Times New Roman"/>
          <w:szCs w:val="24"/>
        </w:rPr>
        <w:t xml:space="preserve"> και γεωγραφικό</w:t>
      </w:r>
      <w:r>
        <w:rPr>
          <w:rFonts w:eastAsia="Times New Roman" w:cs="Times New Roman"/>
          <w:szCs w:val="24"/>
        </w:rPr>
        <w:t>.</w:t>
      </w:r>
    </w:p>
    <w:p w14:paraId="4CC5AF2D" w14:textId="77777777" w:rsidR="005D719C" w:rsidRDefault="00627F40">
      <w:pPr>
        <w:spacing w:line="600" w:lineRule="auto"/>
        <w:ind w:firstLine="720"/>
        <w:jc w:val="both"/>
        <w:rPr>
          <w:rFonts w:eastAsia="Times New Roman" w:cs="Times New Roman"/>
          <w:szCs w:val="24"/>
        </w:rPr>
      </w:pPr>
      <w:r w:rsidRPr="00E90B94">
        <w:rPr>
          <w:rFonts w:eastAsia="Times New Roman" w:cs="Times New Roman"/>
          <w:szCs w:val="24"/>
        </w:rPr>
        <w:t xml:space="preserve">Εγώ θα δώσω μερικά </w:t>
      </w:r>
      <w:r>
        <w:rPr>
          <w:rFonts w:eastAsia="Times New Roman" w:cs="Times New Roman"/>
          <w:szCs w:val="24"/>
        </w:rPr>
        <w:t xml:space="preserve">ενδεικτικά </w:t>
      </w:r>
      <w:r w:rsidRPr="00E90B94">
        <w:rPr>
          <w:rFonts w:eastAsia="Times New Roman" w:cs="Times New Roman"/>
          <w:szCs w:val="24"/>
        </w:rPr>
        <w:t xml:space="preserve">στοιχεία </w:t>
      </w:r>
      <w:r>
        <w:rPr>
          <w:rFonts w:eastAsia="Times New Roman" w:cs="Times New Roman"/>
          <w:szCs w:val="24"/>
        </w:rPr>
        <w:t>για την Κέρκυρα:</w:t>
      </w:r>
      <w:r w:rsidRPr="00E90B94">
        <w:rPr>
          <w:rFonts w:eastAsia="Times New Roman" w:cs="Times New Roman"/>
          <w:szCs w:val="24"/>
        </w:rPr>
        <w:t xml:space="preserve"> Είναι το πιο πυκνοκατοικ</w:t>
      </w:r>
      <w:r w:rsidRPr="00E90B94">
        <w:rPr>
          <w:rFonts w:eastAsia="Times New Roman" w:cs="Times New Roman"/>
          <w:szCs w:val="24"/>
        </w:rPr>
        <w:t>ημένο νησί της χώρας μετά το</w:t>
      </w:r>
      <w:r>
        <w:rPr>
          <w:rFonts w:eastAsia="Times New Roman" w:cs="Times New Roman"/>
          <w:szCs w:val="24"/>
        </w:rPr>
        <w:t>ν</w:t>
      </w:r>
      <w:r w:rsidRPr="00E90B94">
        <w:rPr>
          <w:rFonts w:eastAsia="Times New Roman" w:cs="Times New Roman"/>
          <w:szCs w:val="24"/>
        </w:rPr>
        <w:t xml:space="preserve"> Νομό Αττικής και το</w:t>
      </w:r>
      <w:r>
        <w:rPr>
          <w:rFonts w:eastAsia="Times New Roman" w:cs="Times New Roman"/>
          <w:szCs w:val="24"/>
        </w:rPr>
        <w:t>ν Νομό Θεσσαλονίκης,</w:t>
      </w:r>
      <w:r w:rsidRPr="00E90B94">
        <w:rPr>
          <w:rFonts w:eastAsia="Times New Roman" w:cs="Times New Roman"/>
          <w:szCs w:val="24"/>
        </w:rPr>
        <w:t xml:space="preserve"> </w:t>
      </w:r>
      <w:r>
        <w:rPr>
          <w:rFonts w:eastAsia="Times New Roman" w:cs="Times New Roman"/>
          <w:szCs w:val="24"/>
        </w:rPr>
        <w:t>με εκατόν ογδόντα πέντε</w:t>
      </w:r>
      <w:r w:rsidRPr="00E90B94">
        <w:rPr>
          <w:rFonts w:eastAsia="Times New Roman" w:cs="Times New Roman"/>
          <w:szCs w:val="24"/>
        </w:rPr>
        <w:t xml:space="preserve"> κατοίκους ανά τετραγωνικό χιλιόμετρο</w:t>
      </w:r>
      <w:r>
        <w:rPr>
          <w:rFonts w:eastAsia="Times New Roman" w:cs="Times New Roman"/>
          <w:szCs w:val="24"/>
        </w:rPr>
        <w:t>.</w:t>
      </w:r>
      <w:r w:rsidRPr="00E90B94">
        <w:rPr>
          <w:rFonts w:eastAsia="Times New Roman" w:cs="Times New Roman"/>
          <w:szCs w:val="24"/>
        </w:rPr>
        <w:t xml:space="preserve"> </w:t>
      </w:r>
      <w:r>
        <w:rPr>
          <w:rFonts w:eastAsia="Times New Roman" w:cs="Times New Roman"/>
          <w:szCs w:val="24"/>
        </w:rPr>
        <w:t xml:space="preserve">Τέταρτος νομός είναι ο Νομός </w:t>
      </w:r>
      <w:r w:rsidRPr="00E90B94">
        <w:rPr>
          <w:rFonts w:eastAsia="Times New Roman" w:cs="Times New Roman"/>
          <w:szCs w:val="24"/>
        </w:rPr>
        <w:t xml:space="preserve">Ηρακλείου </w:t>
      </w:r>
      <w:r>
        <w:rPr>
          <w:rFonts w:eastAsia="Times New Roman" w:cs="Times New Roman"/>
          <w:szCs w:val="24"/>
        </w:rPr>
        <w:t xml:space="preserve">με εκατόν δέκα </w:t>
      </w:r>
      <w:r w:rsidRPr="00E90B94">
        <w:rPr>
          <w:rFonts w:eastAsia="Times New Roman" w:cs="Times New Roman"/>
          <w:szCs w:val="24"/>
        </w:rPr>
        <w:t>κατοίκους</w:t>
      </w:r>
      <w:r>
        <w:rPr>
          <w:rFonts w:eastAsia="Times New Roman" w:cs="Times New Roman"/>
          <w:szCs w:val="24"/>
        </w:rPr>
        <w:t>.</w:t>
      </w:r>
      <w:r w:rsidRPr="00E90B94">
        <w:rPr>
          <w:rFonts w:eastAsia="Times New Roman" w:cs="Times New Roman"/>
          <w:szCs w:val="24"/>
        </w:rPr>
        <w:t xml:space="preserve"> Όλοι </w:t>
      </w:r>
      <w:r>
        <w:rPr>
          <w:rFonts w:eastAsia="Times New Roman" w:cs="Times New Roman"/>
          <w:szCs w:val="24"/>
        </w:rPr>
        <w:t>οι άλλοι ν</w:t>
      </w:r>
      <w:r w:rsidRPr="00E90B94">
        <w:rPr>
          <w:rFonts w:eastAsia="Times New Roman" w:cs="Times New Roman"/>
          <w:szCs w:val="24"/>
        </w:rPr>
        <w:t>ομοί της Ελλάδας</w:t>
      </w:r>
      <w:r>
        <w:rPr>
          <w:rFonts w:eastAsia="Times New Roman" w:cs="Times New Roman"/>
          <w:szCs w:val="24"/>
        </w:rPr>
        <w:t xml:space="preserve">, οι υπόλοιποι πενήντα, </w:t>
      </w:r>
      <w:r w:rsidRPr="00E90B94">
        <w:rPr>
          <w:rFonts w:eastAsia="Times New Roman" w:cs="Times New Roman"/>
          <w:szCs w:val="24"/>
        </w:rPr>
        <w:t>είνα</w:t>
      </w:r>
      <w:r w:rsidRPr="00E90B94">
        <w:rPr>
          <w:rFonts w:eastAsia="Times New Roman" w:cs="Times New Roman"/>
          <w:szCs w:val="24"/>
        </w:rPr>
        <w:t xml:space="preserve">ι κάτω από </w:t>
      </w:r>
      <w:r>
        <w:rPr>
          <w:rFonts w:eastAsia="Times New Roman" w:cs="Times New Roman"/>
          <w:szCs w:val="24"/>
        </w:rPr>
        <w:t>εκατό</w:t>
      </w:r>
      <w:r w:rsidRPr="00E90B94">
        <w:rPr>
          <w:rFonts w:eastAsia="Times New Roman" w:cs="Times New Roman"/>
          <w:szCs w:val="24"/>
        </w:rPr>
        <w:t xml:space="preserve"> κατοίκους το τετραγωνικό χιλιόμετρο</w:t>
      </w:r>
      <w:r>
        <w:rPr>
          <w:rFonts w:eastAsia="Times New Roman" w:cs="Times New Roman"/>
          <w:szCs w:val="24"/>
        </w:rPr>
        <w:t>.</w:t>
      </w:r>
      <w:r w:rsidRPr="00E90B94">
        <w:rPr>
          <w:rFonts w:eastAsia="Times New Roman" w:cs="Times New Roman"/>
          <w:szCs w:val="24"/>
        </w:rPr>
        <w:t xml:space="preserve"> Είναι από τα πιο πυκνοκατοικημένα νησιά της Μεσογείου</w:t>
      </w:r>
      <w:r>
        <w:rPr>
          <w:rFonts w:eastAsia="Times New Roman" w:cs="Times New Roman"/>
          <w:szCs w:val="24"/>
        </w:rPr>
        <w:t>.</w:t>
      </w:r>
      <w:r w:rsidRPr="00E90B94">
        <w:rPr>
          <w:rFonts w:eastAsia="Times New Roman" w:cs="Times New Roman"/>
          <w:szCs w:val="24"/>
        </w:rPr>
        <w:t xml:space="preserve"> </w:t>
      </w:r>
    </w:p>
    <w:p w14:paraId="4CC5AF2E" w14:textId="77777777" w:rsidR="005D719C" w:rsidRDefault="00627F40">
      <w:pPr>
        <w:spacing w:line="600" w:lineRule="auto"/>
        <w:ind w:firstLine="720"/>
        <w:jc w:val="both"/>
        <w:rPr>
          <w:rFonts w:eastAsia="Times New Roman" w:cs="Times New Roman"/>
          <w:szCs w:val="24"/>
        </w:rPr>
      </w:pPr>
      <w:r w:rsidRPr="009D6D1B">
        <w:rPr>
          <w:rFonts w:eastAsia="Times New Roman" w:cs="Times New Roman"/>
          <w:szCs w:val="24"/>
        </w:rPr>
        <w:lastRenderedPageBreak/>
        <w:t xml:space="preserve">Έχουμε </w:t>
      </w:r>
      <w:r>
        <w:rPr>
          <w:rFonts w:eastAsia="Times New Roman" w:cs="Times New Roman"/>
          <w:szCs w:val="24"/>
        </w:rPr>
        <w:t>διακόσια ογδόντα</w:t>
      </w:r>
      <w:r w:rsidRPr="009D6D1B">
        <w:rPr>
          <w:rFonts w:eastAsia="Times New Roman" w:cs="Times New Roman"/>
          <w:szCs w:val="24"/>
        </w:rPr>
        <w:t xml:space="preserve"> χωριά και οικισμούς με μία συνδεσιμότητα μεταξύ τους </w:t>
      </w:r>
      <w:r>
        <w:rPr>
          <w:rFonts w:eastAsia="Times New Roman" w:cs="Times New Roman"/>
          <w:szCs w:val="24"/>
        </w:rPr>
        <w:t>-κ</w:t>
      </w:r>
      <w:r w:rsidRPr="009D6D1B">
        <w:rPr>
          <w:rFonts w:eastAsia="Times New Roman" w:cs="Times New Roman"/>
          <w:szCs w:val="24"/>
        </w:rPr>
        <w:t>αι εξαιτία</w:t>
      </w:r>
      <w:r>
        <w:rPr>
          <w:rFonts w:eastAsia="Times New Roman" w:cs="Times New Roman"/>
          <w:szCs w:val="24"/>
        </w:rPr>
        <w:t xml:space="preserve">ς του ορεινού όγκου που υπάρχει- </w:t>
      </w:r>
      <w:r w:rsidRPr="009D6D1B">
        <w:rPr>
          <w:rFonts w:eastAsia="Times New Roman" w:cs="Times New Roman"/>
          <w:szCs w:val="24"/>
        </w:rPr>
        <w:t xml:space="preserve">με ένα εθνικό δίκτυο </w:t>
      </w:r>
      <w:r>
        <w:rPr>
          <w:rFonts w:eastAsia="Times New Roman" w:cs="Times New Roman"/>
          <w:szCs w:val="24"/>
        </w:rPr>
        <w:t>εξή</w:t>
      </w:r>
      <w:r>
        <w:rPr>
          <w:rFonts w:eastAsia="Times New Roman" w:cs="Times New Roman"/>
          <w:szCs w:val="24"/>
        </w:rPr>
        <w:t>ντα</w:t>
      </w:r>
      <w:r w:rsidRPr="009D6D1B">
        <w:rPr>
          <w:rFonts w:eastAsia="Times New Roman" w:cs="Times New Roman"/>
          <w:szCs w:val="24"/>
        </w:rPr>
        <w:t xml:space="preserve"> χιλιομέτρων</w:t>
      </w:r>
      <w:r>
        <w:rPr>
          <w:rFonts w:eastAsia="Times New Roman" w:cs="Times New Roman"/>
          <w:szCs w:val="24"/>
        </w:rPr>
        <w:t>,</w:t>
      </w:r>
      <w:r w:rsidRPr="009D6D1B">
        <w:rPr>
          <w:rFonts w:eastAsia="Times New Roman" w:cs="Times New Roman"/>
          <w:szCs w:val="24"/>
        </w:rPr>
        <w:t xml:space="preserve"> με ένα επαρχιακό δίκτυο </w:t>
      </w:r>
      <w:r>
        <w:rPr>
          <w:rFonts w:eastAsia="Times New Roman" w:cs="Times New Roman"/>
          <w:szCs w:val="24"/>
        </w:rPr>
        <w:t>τριακοσίων</w:t>
      </w:r>
      <w:r w:rsidRPr="009D6D1B">
        <w:rPr>
          <w:rFonts w:eastAsia="Times New Roman" w:cs="Times New Roman"/>
          <w:szCs w:val="24"/>
        </w:rPr>
        <w:t xml:space="preserve"> χιλιομέτρων</w:t>
      </w:r>
      <w:r>
        <w:rPr>
          <w:rFonts w:eastAsia="Times New Roman" w:cs="Times New Roman"/>
          <w:szCs w:val="24"/>
        </w:rPr>
        <w:t>,</w:t>
      </w:r>
      <w:r w:rsidRPr="009D6D1B">
        <w:rPr>
          <w:rFonts w:eastAsia="Times New Roman" w:cs="Times New Roman"/>
          <w:szCs w:val="24"/>
        </w:rPr>
        <w:t xml:space="preserve"> με δημοτικό δίκτυο </w:t>
      </w:r>
      <w:r>
        <w:rPr>
          <w:rFonts w:eastAsia="Times New Roman" w:cs="Times New Roman"/>
          <w:szCs w:val="24"/>
        </w:rPr>
        <w:t>πεντακοσίων</w:t>
      </w:r>
      <w:r w:rsidRPr="009D6D1B">
        <w:rPr>
          <w:rFonts w:eastAsia="Times New Roman" w:cs="Times New Roman"/>
          <w:szCs w:val="24"/>
        </w:rPr>
        <w:t xml:space="preserve"> χιλιομέτρων</w:t>
      </w:r>
      <w:r>
        <w:rPr>
          <w:rFonts w:eastAsia="Times New Roman" w:cs="Times New Roman"/>
          <w:szCs w:val="24"/>
        </w:rPr>
        <w:t>. Επίσης,</w:t>
      </w:r>
      <w:r w:rsidRPr="009D6D1B">
        <w:rPr>
          <w:rFonts w:eastAsia="Times New Roman" w:cs="Times New Roman"/>
          <w:szCs w:val="24"/>
        </w:rPr>
        <w:t xml:space="preserve"> εξαιτίας του ελαιώνα και της ελαιοπαραγωγής των τεσσάρων εκατομμυρίων ελαιοδένδρων</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έχουμε </w:t>
      </w:r>
      <w:r w:rsidRPr="009D6D1B">
        <w:rPr>
          <w:rFonts w:eastAsia="Times New Roman" w:cs="Times New Roman"/>
          <w:szCs w:val="24"/>
        </w:rPr>
        <w:t xml:space="preserve">ένα αγροτικό δίκτυο </w:t>
      </w:r>
      <w:r>
        <w:rPr>
          <w:rFonts w:eastAsia="Times New Roman" w:cs="Times New Roman"/>
          <w:szCs w:val="24"/>
        </w:rPr>
        <w:t>εξακοσίων</w:t>
      </w:r>
      <w:r w:rsidRPr="009D6D1B">
        <w:rPr>
          <w:rFonts w:eastAsia="Times New Roman" w:cs="Times New Roman"/>
          <w:szCs w:val="24"/>
        </w:rPr>
        <w:t xml:space="preserve"> χιλιομέτρων</w:t>
      </w:r>
      <w:r>
        <w:rPr>
          <w:rFonts w:eastAsia="Times New Roman" w:cs="Times New Roman"/>
          <w:szCs w:val="24"/>
        </w:rPr>
        <w:t xml:space="preserve">. </w:t>
      </w:r>
    </w:p>
    <w:p w14:paraId="4CC5AF2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Έχου</w:t>
      </w:r>
      <w:r>
        <w:rPr>
          <w:rFonts w:eastAsia="Times New Roman" w:cs="Times New Roman"/>
          <w:szCs w:val="24"/>
        </w:rPr>
        <w:t>με</w:t>
      </w:r>
      <w:r w:rsidRPr="009D6D1B">
        <w:rPr>
          <w:rFonts w:eastAsia="Times New Roman" w:cs="Times New Roman"/>
          <w:szCs w:val="24"/>
        </w:rPr>
        <w:t xml:space="preserve"> μία τουριστική ανάπτυξη σε όλη την έκταση του νησιού </w:t>
      </w:r>
      <w:r>
        <w:rPr>
          <w:rFonts w:eastAsia="Times New Roman" w:cs="Times New Roman"/>
          <w:szCs w:val="24"/>
        </w:rPr>
        <w:t>με τετρακόσιες είκοσι ξενοδοχειακές μονάδες, με σαράντα επτά</w:t>
      </w:r>
      <w:r w:rsidRPr="009D6D1B">
        <w:rPr>
          <w:rFonts w:eastAsia="Times New Roman" w:cs="Times New Roman"/>
          <w:szCs w:val="24"/>
        </w:rPr>
        <w:t xml:space="preserve"> χιλιάδες κλίνες και </w:t>
      </w:r>
      <w:r>
        <w:rPr>
          <w:rFonts w:eastAsia="Times New Roman" w:cs="Times New Roman"/>
          <w:szCs w:val="24"/>
        </w:rPr>
        <w:t>πενήντα δύο χιλιάδες</w:t>
      </w:r>
      <w:r w:rsidRPr="009D6D1B">
        <w:rPr>
          <w:rFonts w:eastAsia="Times New Roman" w:cs="Times New Roman"/>
          <w:szCs w:val="24"/>
        </w:rPr>
        <w:t xml:space="preserve"> ενοικιαζόμενα δωμάτια</w:t>
      </w:r>
      <w:r>
        <w:rPr>
          <w:rFonts w:eastAsia="Times New Roman" w:cs="Times New Roman"/>
          <w:szCs w:val="24"/>
        </w:rPr>
        <w:t xml:space="preserve">. </w:t>
      </w:r>
      <w:r w:rsidRPr="009D6D1B">
        <w:rPr>
          <w:rFonts w:eastAsia="Times New Roman" w:cs="Times New Roman"/>
          <w:szCs w:val="24"/>
        </w:rPr>
        <w:t xml:space="preserve">Συνολικά </w:t>
      </w:r>
      <w:r>
        <w:rPr>
          <w:rFonts w:eastAsia="Times New Roman" w:cs="Times New Roman"/>
          <w:szCs w:val="24"/>
        </w:rPr>
        <w:t xml:space="preserve">υπάρχουν εκατό χιλιάδες κλίνες. </w:t>
      </w:r>
    </w:p>
    <w:p w14:paraId="4CC5AF3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Πέρυσι είχαμε τρεισήμισι</w:t>
      </w:r>
      <w:r w:rsidRPr="009D6D1B">
        <w:rPr>
          <w:rFonts w:eastAsia="Times New Roman" w:cs="Times New Roman"/>
          <w:szCs w:val="24"/>
        </w:rPr>
        <w:t xml:space="preserve"> εκατομμύ</w:t>
      </w:r>
      <w:r w:rsidRPr="009D6D1B">
        <w:rPr>
          <w:rFonts w:eastAsia="Times New Roman" w:cs="Times New Roman"/>
          <w:szCs w:val="24"/>
        </w:rPr>
        <w:t xml:space="preserve">ρια επισκέπτες και </w:t>
      </w:r>
      <w:r>
        <w:rPr>
          <w:rFonts w:eastAsia="Times New Roman" w:cs="Times New Roman"/>
          <w:szCs w:val="24"/>
        </w:rPr>
        <w:t>επτακόσιες τριάντα πέντε</w:t>
      </w:r>
      <w:r w:rsidRPr="009D6D1B">
        <w:rPr>
          <w:rFonts w:eastAsia="Times New Roman" w:cs="Times New Roman"/>
          <w:szCs w:val="24"/>
        </w:rPr>
        <w:t xml:space="preserve"> χιλιάδες επισκέπτες από τις κρουαζιέρες</w:t>
      </w:r>
      <w:r>
        <w:rPr>
          <w:rFonts w:eastAsia="Times New Roman" w:cs="Times New Roman"/>
          <w:szCs w:val="24"/>
        </w:rPr>
        <w:t xml:space="preserve">, με ένα </w:t>
      </w:r>
      <w:r w:rsidRPr="009D6D1B">
        <w:rPr>
          <w:rFonts w:eastAsia="Times New Roman" w:cs="Times New Roman"/>
          <w:szCs w:val="24"/>
        </w:rPr>
        <w:t>αεροδρόμιο</w:t>
      </w:r>
      <w:r>
        <w:rPr>
          <w:rFonts w:eastAsia="Times New Roman" w:cs="Times New Roman"/>
          <w:szCs w:val="24"/>
        </w:rPr>
        <w:t>,</w:t>
      </w:r>
      <w:r w:rsidRPr="009D6D1B">
        <w:rPr>
          <w:rFonts w:eastAsia="Times New Roman" w:cs="Times New Roman"/>
          <w:szCs w:val="24"/>
        </w:rPr>
        <w:t xml:space="preserve"> ένα λιμάνι επιβατικό και </w:t>
      </w:r>
      <w:r>
        <w:rPr>
          <w:rFonts w:eastAsia="Times New Roman" w:cs="Times New Roman"/>
          <w:szCs w:val="24"/>
        </w:rPr>
        <w:t>έναν</w:t>
      </w:r>
      <w:r w:rsidRPr="009D6D1B">
        <w:rPr>
          <w:rFonts w:eastAsia="Times New Roman" w:cs="Times New Roman"/>
          <w:szCs w:val="24"/>
        </w:rPr>
        <w:t xml:space="preserve"> προβλήτα κρουαζιεροπλοίων μέσα στον αστικό ιστό της πόλης</w:t>
      </w:r>
      <w:r>
        <w:rPr>
          <w:rFonts w:eastAsia="Times New Roman" w:cs="Times New Roman"/>
          <w:szCs w:val="24"/>
        </w:rPr>
        <w:t>,</w:t>
      </w:r>
      <w:r w:rsidRPr="009D6D1B">
        <w:rPr>
          <w:rFonts w:eastAsia="Times New Roman" w:cs="Times New Roman"/>
          <w:szCs w:val="24"/>
        </w:rPr>
        <w:t xml:space="preserve"> μέσα στα διοικητικά όρια της πόλης της Κέρκυρας</w:t>
      </w:r>
      <w:r>
        <w:rPr>
          <w:rFonts w:eastAsia="Times New Roman" w:cs="Times New Roman"/>
          <w:szCs w:val="24"/>
        </w:rPr>
        <w:t xml:space="preserve">. Έχουμε, </w:t>
      </w:r>
      <w:r w:rsidRPr="009D6D1B">
        <w:rPr>
          <w:rFonts w:eastAsia="Times New Roman" w:cs="Times New Roman"/>
          <w:szCs w:val="24"/>
        </w:rPr>
        <w:t>δηλαδή</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τρεις </w:t>
      </w:r>
      <w:r w:rsidRPr="009D6D1B">
        <w:rPr>
          <w:rFonts w:eastAsia="Times New Roman" w:cs="Times New Roman"/>
          <w:szCs w:val="24"/>
        </w:rPr>
        <w:t xml:space="preserve">ισχυρές </w:t>
      </w:r>
      <w:r>
        <w:rPr>
          <w:rFonts w:eastAsia="Times New Roman" w:cs="Times New Roman"/>
          <w:szCs w:val="24"/>
        </w:rPr>
        <w:t>οχλούσες</w:t>
      </w:r>
      <w:r w:rsidRPr="009D6D1B">
        <w:rPr>
          <w:rFonts w:eastAsia="Times New Roman" w:cs="Times New Roman"/>
          <w:szCs w:val="24"/>
        </w:rPr>
        <w:t xml:space="preserve"> χρήσης</w:t>
      </w:r>
      <w:r>
        <w:rPr>
          <w:rFonts w:eastAsia="Times New Roman" w:cs="Times New Roman"/>
          <w:szCs w:val="24"/>
        </w:rPr>
        <w:t>,</w:t>
      </w:r>
      <w:r w:rsidRPr="009D6D1B">
        <w:rPr>
          <w:rFonts w:eastAsia="Times New Roman" w:cs="Times New Roman"/>
          <w:szCs w:val="24"/>
        </w:rPr>
        <w:t xml:space="preserve"> που όφειλ</w:t>
      </w:r>
      <w:r>
        <w:rPr>
          <w:rFonts w:eastAsia="Times New Roman" w:cs="Times New Roman"/>
          <w:szCs w:val="24"/>
        </w:rPr>
        <w:t>ε</w:t>
      </w:r>
      <w:r w:rsidRPr="009D6D1B">
        <w:rPr>
          <w:rFonts w:eastAsia="Times New Roman" w:cs="Times New Roman"/>
          <w:szCs w:val="24"/>
        </w:rPr>
        <w:t xml:space="preserve"> να τ</w:t>
      </w:r>
      <w:r>
        <w:rPr>
          <w:rFonts w:eastAsia="Times New Roman" w:cs="Times New Roman"/>
          <w:szCs w:val="24"/>
        </w:rPr>
        <w:t>ις</w:t>
      </w:r>
      <w:r w:rsidRPr="009D6D1B">
        <w:rPr>
          <w:rFonts w:eastAsia="Times New Roman" w:cs="Times New Roman"/>
          <w:szCs w:val="24"/>
        </w:rPr>
        <w:t xml:space="preserve"> διαχειριστεί ο Δήμος Κ</w:t>
      </w:r>
      <w:r>
        <w:rPr>
          <w:rFonts w:eastAsia="Times New Roman" w:cs="Times New Roman"/>
          <w:szCs w:val="24"/>
        </w:rPr>
        <w:t>ε</w:t>
      </w:r>
      <w:r w:rsidRPr="009D6D1B">
        <w:rPr>
          <w:rFonts w:eastAsia="Times New Roman" w:cs="Times New Roman"/>
          <w:szCs w:val="24"/>
        </w:rPr>
        <w:t>ρκύρας</w:t>
      </w:r>
      <w:r>
        <w:rPr>
          <w:rFonts w:eastAsia="Times New Roman" w:cs="Times New Roman"/>
          <w:szCs w:val="24"/>
        </w:rPr>
        <w:t>,</w:t>
      </w:r>
      <w:r w:rsidRPr="009D6D1B">
        <w:rPr>
          <w:rFonts w:eastAsia="Times New Roman" w:cs="Times New Roman"/>
          <w:szCs w:val="24"/>
        </w:rPr>
        <w:t xml:space="preserve"> σε μία πόλη που διαχειρίζεται και</w:t>
      </w:r>
      <w:r>
        <w:rPr>
          <w:rFonts w:eastAsia="Times New Roman" w:cs="Times New Roman"/>
          <w:szCs w:val="24"/>
        </w:rPr>
        <w:t xml:space="preserve"> ζητήματα</w:t>
      </w:r>
      <w:r w:rsidRPr="009D6D1B">
        <w:rPr>
          <w:rFonts w:eastAsia="Times New Roman" w:cs="Times New Roman"/>
          <w:szCs w:val="24"/>
        </w:rPr>
        <w:t xml:space="preserve"> </w:t>
      </w:r>
      <w:r>
        <w:rPr>
          <w:rFonts w:eastAsia="Times New Roman" w:cs="Times New Roman"/>
          <w:szCs w:val="24"/>
          <w:lang w:val="en"/>
        </w:rPr>
        <w:t>UNESCO</w:t>
      </w:r>
      <w:r>
        <w:rPr>
          <w:rFonts w:eastAsia="Times New Roman" w:cs="Times New Roman"/>
          <w:szCs w:val="24"/>
        </w:rPr>
        <w:t>.</w:t>
      </w:r>
    </w:p>
    <w:p w14:paraId="4CC5AF31" w14:textId="77777777" w:rsidR="005D719C" w:rsidRDefault="00627F40">
      <w:pPr>
        <w:spacing w:line="600" w:lineRule="auto"/>
        <w:ind w:firstLine="720"/>
        <w:jc w:val="both"/>
        <w:rPr>
          <w:rFonts w:eastAsia="Times New Roman" w:cs="Times New Roman"/>
          <w:szCs w:val="24"/>
        </w:rPr>
      </w:pPr>
      <w:r w:rsidRPr="009D6D1B">
        <w:rPr>
          <w:rFonts w:eastAsia="Times New Roman" w:cs="Times New Roman"/>
          <w:szCs w:val="24"/>
        </w:rPr>
        <w:lastRenderedPageBreak/>
        <w:t>Δεν είναι τυχαίο το γεγονός ότι αυτά τα μεγέθη δεν μπόρεσε</w:t>
      </w:r>
      <w:r>
        <w:rPr>
          <w:rFonts w:eastAsia="Times New Roman" w:cs="Times New Roman"/>
          <w:szCs w:val="24"/>
        </w:rPr>
        <w:t xml:space="preserve"> με</w:t>
      </w:r>
      <w:r w:rsidRPr="009D6D1B">
        <w:rPr>
          <w:rFonts w:eastAsia="Times New Roman" w:cs="Times New Roman"/>
          <w:szCs w:val="24"/>
        </w:rPr>
        <w:t xml:space="preserve"> τίποτα να τ</w:t>
      </w:r>
      <w:r>
        <w:rPr>
          <w:rFonts w:eastAsia="Times New Roman" w:cs="Times New Roman"/>
          <w:szCs w:val="24"/>
        </w:rPr>
        <w:t>α</w:t>
      </w:r>
      <w:r w:rsidRPr="009D6D1B">
        <w:rPr>
          <w:rFonts w:eastAsia="Times New Roman" w:cs="Times New Roman"/>
          <w:szCs w:val="24"/>
        </w:rPr>
        <w:t xml:space="preserve"> εξυπηρετήσει η αρχή </w:t>
      </w:r>
      <w:r>
        <w:rPr>
          <w:rFonts w:eastAsia="Times New Roman" w:cs="Times New Roman"/>
          <w:szCs w:val="24"/>
        </w:rPr>
        <w:t>«</w:t>
      </w:r>
      <w:r w:rsidRPr="009D6D1B">
        <w:rPr>
          <w:rFonts w:eastAsia="Times New Roman" w:cs="Times New Roman"/>
          <w:szCs w:val="24"/>
        </w:rPr>
        <w:t>ένα νησί</w:t>
      </w:r>
      <w:r>
        <w:rPr>
          <w:rFonts w:eastAsia="Times New Roman" w:cs="Times New Roman"/>
          <w:szCs w:val="24"/>
        </w:rPr>
        <w:t>,</w:t>
      </w:r>
      <w:r w:rsidRPr="009D6D1B">
        <w:rPr>
          <w:rFonts w:eastAsia="Times New Roman" w:cs="Times New Roman"/>
          <w:szCs w:val="24"/>
        </w:rPr>
        <w:t xml:space="preserve"> ένας </w:t>
      </w:r>
      <w:r>
        <w:rPr>
          <w:rFonts w:eastAsia="Times New Roman" w:cs="Times New Roman"/>
          <w:szCs w:val="24"/>
        </w:rPr>
        <w:t>δ</w:t>
      </w:r>
      <w:r w:rsidRPr="009D6D1B">
        <w:rPr>
          <w:rFonts w:eastAsia="Times New Roman" w:cs="Times New Roman"/>
          <w:szCs w:val="24"/>
        </w:rPr>
        <w:t>ήμος</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Γι’</w:t>
      </w:r>
      <w:r w:rsidRPr="009D6D1B">
        <w:rPr>
          <w:rFonts w:eastAsia="Times New Roman" w:cs="Times New Roman"/>
          <w:szCs w:val="24"/>
        </w:rPr>
        <w:t xml:space="preserve"> </w:t>
      </w:r>
      <w:r w:rsidRPr="009D6D1B">
        <w:rPr>
          <w:rFonts w:eastAsia="Times New Roman" w:cs="Times New Roman"/>
          <w:szCs w:val="24"/>
        </w:rPr>
        <w:t xml:space="preserve">αυτό και </w:t>
      </w:r>
      <w:r>
        <w:rPr>
          <w:rFonts w:eastAsia="Times New Roman" w:cs="Times New Roman"/>
          <w:szCs w:val="24"/>
        </w:rPr>
        <w:t>υπήρξαν</w:t>
      </w:r>
      <w:r w:rsidRPr="009D6D1B">
        <w:rPr>
          <w:rFonts w:eastAsia="Times New Roman" w:cs="Times New Roman"/>
          <w:szCs w:val="24"/>
        </w:rPr>
        <w:t xml:space="preserve"> και συγκεκριμένες μελέτες από το </w:t>
      </w:r>
      <w:r>
        <w:rPr>
          <w:rFonts w:eastAsia="Times New Roman" w:cs="Times New Roman"/>
          <w:szCs w:val="24"/>
        </w:rPr>
        <w:t xml:space="preserve">Ινστιτούτο </w:t>
      </w:r>
      <w:r w:rsidRPr="009D6D1B">
        <w:rPr>
          <w:rFonts w:eastAsia="Times New Roman" w:cs="Times New Roman"/>
          <w:szCs w:val="24"/>
        </w:rPr>
        <w:t>Τοπικής Αυτοδιοίκησης από το 2007</w:t>
      </w:r>
      <w:r>
        <w:rPr>
          <w:rFonts w:eastAsia="Times New Roman" w:cs="Times New Roman"/>
          <w:szCs w:val="24"/>
        </w:rPr>
        <w:t xml:space="preserve"> -</w:t>
      </w:r>
      <w:r w:rsidRPr="009D6D1B">
        <w:rPr>
          <w:rFonts w:eastAsia="Times New Roman" w:cs="Times New Roman"/>
          <w:szCs w:val="24"/>
        </w:rPr>
        <w:t>παραπάνω</w:t>
      </w:r>
      <w:r>
        <w:rPr>
          <w:rFonts w:eastAsia="Times New Roman" w:cs="Times New Roman"/>
          <w:szCs w:val="24"/>
        </w:rPr>
        <w:t xml:space="preserve"> από</w:t>
      </w:r>
      <w:r w:rsidRPr="009D6D1B">
        <w:rPr>
          <w:rFonts w:eastAsia="Times New Roman" w:cs="Times New Roman"/>
          <w:szCs w:val="24"/>
        </w:rPr>
        <w:t xml:space="preserve"> </w:t>
      </w:r>
      <w:r>
        <w:rPr>
          <w:rFonts w:eastAsia="Times New Roman" w:cs="Times New Roman"/>
          <w:szCs w:val="24"/>
        </w:rPr>
        <w:t>δέκα</w:t>
      </w:r>
      <w:r w:rsidRPr="009D6D1B">
        <w:rPr>
          <w:rFonts w:eastAsia="Times New Roman" w:cs="Times New Roman"/>
          <w:szCs w:val="24"/>
        </w:rPr>
        <w:t xml:space="preserve"> χρόνια</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που έλεγαν </w:t>
      </w:r>
      <w:r w:rsidRPr="009D6D1B">
        <w:rPr>
          <w:rFonts w:eastAsia="Times New Roman" w:cs="Times New Roman"/>
          <w:szCs w:val="24"/>
        </w:rPr>
        <w:t>για την ανάγκη διάσπασης της Κέρκυρας και άλλων περιοχών</w:t>
      </w:r>
      <w:r>
        <w:rPr>
          <w:rFonts w:eastAsia="Times New Roman" w:cs="Times New Roman"/>
          <w:szCs w:val="24"/>
        </w:rPr>
        <w:t>.</w:t>
      </w:r>
      <w:r w:rsidRPr="009D6D1B">
        <w:rPr>
          <w:rFonts w:eastAsia="Times New Roman" w:cs="Times New Roman"/>
          <w:szCs w:val="24"/>
        </w:rPr>
        <w:t xml:space="preserve"> </w:t>
      </w:r>
    </w:p>
    <w:p w14:paraId="4CC5AF3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Δεν </w:t>
      </w:r>
      <w:r w:rsidRPr="009D6D1B">
        <w:rPr>
          <w:rFonts w:eastAsia="Times New Roman" w:cs="Times New Roman"/>
          <w:szCs w:val="24"/>
        </w:rPr>
        <w:t>είναι τυχαίο</w:t>
      </w:r>
      <w:r>
        <w:rPr>
          <w:rFonts w:eastAsia="Times New Roman" w:cs="Times New Roman"/>
          <w:szCs w:val="24"/>
        </w:rPr>
        <w:t>,</w:t>
      </w:r>
      <w:r w:rsidRPr="009D6D1B">
        <w:rPr>
          <w:rFonts w:eastAsia="Times New Roman" w:cs="Times New Roman"/>
          <w:szCs w:val="24"/>
        </w:rPr>
        <w:t xml:space="preserve"> λοιπόν</w:t>
      </w:r>
      <w:r>
        <w:rPr>
          <w:rFonts w:eastAsia="Times New Roman" w:cs="Times New Roman"/>
          <w:szCs w:val="24"/>
        </w:rPr>
        <w:t>,</w:t>
      </w:r>
      <w:r w:rsidRPr="009D6D1B">
        <w:rPr>
          <w:rFonts w:eastAsia="Times New Roman" w:cs="Times New Roman"/>
          <w:szCs w:val="24"/>
        </w:rPr>
        <w:t xml:space="preserve"> ότι ήταν σχεδόν ομόφωνη</w:t>
      </w:r>
      <w:r>
        <w:rPr>
          <w:rFonts w:eastAsia="Times New Roman" w:cs="Times New Roman"/>
          <w:szCs w:val="24"/>
        </w:rPr>
        <w:t xml:space="preserve"> -πλην ΚΚΕ-</w:t>
      </w:r>
      <w:r w:rsidRPr="009D6D1B">
        <w:rPr>
          <w:rFonts w:eastAsia="Times New Roman" w:cs="Times New Roman"/>
          <w:szCs w:val="24"/>
        </w:rPr>
        <w:t xml:space="preserve"> η α</w:t>
      </w:r>
      <w:r w:rsidRPr="009D6D1B">
        <w:rPr>
          <w:rFonts w:eastAsia="Times New Roman" w:cs="Times New Roman"/>
          <w:szCs w:val="24"/>
        </w:rPr>
        <w:t xml:space="preserve">πόφαση του </w:t>
      </w:r>
      <w:r>
        <w:rPr>
          <w:rFonts w:eastAsia="Times New Roman" w:cs="Times New Roman"/>
          <w:szCs w:val="24"/>
        </w:rPr>
        <w:t>π</w:t>
      </w:r>
      <w:r w:rsidRPr="009D6D1B">
        <w:rPr>
          <w:rFonts w:eastAsia="Times New Roman" w:cs="Times New Roman"/>
          <w:szCs w:val="24"/>
        </w:rPr>
        <w:t xml:space="preserve">εριφερειακού </w:t>
      </w:r>
      <w:r>
        <w:rPr>
          <w:rFonts w:eastAsia="Times New Roman" w:cs="Times New Roman"/>
          <w:szCs w:val="24"/>
        </w:rPr>
        <w:t>σ</w:t>
      </w:r>
      <w:r w:rsidRPr="009D6D1B">
        <w:rPr>
          <w:rFonts w:eastAsia="Times New Roman" w:cs="Times New Roman"/>
          <w:szCs w:val="24"/>
        </w:rPr>
        <w:t xml:space="preserve">υμβουλίου σε σχέση με τη διάσπαση του </w:t>
      </w:r>
      <w:r>
        <w:rPr>
          <w:rFonts w:eastAsia="Times New Roman" w:cs="Times New Roman"/>
          <w:szCs w:val="24"/>
        </w:rPr>
        <w:t>δ</w:t>
      </w:r>
      <w:r w:rsidRPr="009D6D1B">
        <w:rPr>
          <w:rFonts w:eastAsia="Times New Roman" w:cs="Times New Roman"/>
          <w:szCs w:val="24"/>
        </w:rPr>
        <w:t>ήμου</w:t>
      </w:r>
      <w:r>
        <w:rPr>
          <w:rFonts w:eastAsia="Times New Roman" w:cs="Times New Roman"/>
          <w:szCs w:val="24"/>
        </w:rPr>
        <w:t>,</w:t>
      </w:r>
      <w:r w:rsidRPr="009D6D1B">
        <w:rPr>
          <w:rFonts w:eastAsia="Times New Roman" w:cs="Times New Roman"/>
          <w:szCs w:val="24"/>
        </w:rPr>
        <w:t xml:space="preserve"> η απόφαση του Δημοτικού Συμβουλίου Κέρκυρα</w:t>
      </w:r>
      <w:r>
        <w:rPr>
          <w:rFonts w:eastAsia="Times New Roman" w:cs="Times New Roman"/>
          <w:szCs w:val="24"/>
        </w:rPr>
        <w:t>ς και η πλειοψηφία των τοπικών σ</w:t>
      </w:r>
      <w:r w:rsidRPr="009D6D1B">
        <w:rPr>
          <w:rFonts w:eastAsia="Times New Roman" w:cs="Times New Roman"/>
          <w:szCs w:val="24"/>
        </w:rPr>
        <w:t>υμβουλίων</w:t>
      </w:r>
      <w:r>
        <w:rPr>
          <w:rFonts w:eastAsia="Times New Roman" w:cs="Times New Roman"/>
          <w:szCs w:val="24"/>
        </w:rPr>
        <w:t>. Είναι πενήντα τέσσερα</w:t>
      </w:r>
      <w:r w:rsidRPr="009D6D1B">
        <w:rPr>
          <w:rFonts w:eastAsia="Times New Roman" w:cs="Times New Roman"/>
          <w:szCs w:val="24"/>
        </w:rPr>
        <w:t xml:space="preserve"> </w:t>
      </w:r>
      <w:r>
        <w:rPr>
          <w:rFonts w:eastAsia="Times New Roman" w:cs="Times New Roman"/>
          <w:szCs w:val="24"/>
        </w:rPr>
        <w:t xml:space="preserve">τα </w:t>
      </w:r>
      <w:r w:rsidRPr="009D6D1B">
        <w:rPr>
          <w:rFonts w:eastAsia="Times New Roman" w:cs="Times New Roman"/>
          <w:szCs w:val="24"/>
        </w:rPr>
        <w:t xml:space="preserve">τοπικά συμβούλια που εκφράζουν και εκπροσωπούν </w:t>
      </w:r>
      <w:r>
        <w:rPr>
          <w:rFonts w:eastAsia="Times New Roman" w:cs="Times New Roman"/>
          <w:szCs w:val="24"/>
        </w:rPr>
        <w:t>εβδομήντα χιλιάδες</w:t>
      </w:r>
      <w:r w:rsidRPr="009D6D1B">
        <w:rPr>
          <w:rFonts w:eastAsia="Times New Roman" w:cs="Times New Roman"/>
          <w:szCs w:val="24"/>
        </w:rPr>
        <w:t xml:space="preserve"> κατοίκους σε σύνολο </w:t>
      </w:r>
      <w:r>
        <w:rPr>
          <w:rFonts w:eastAsia="Times New Roman" w:cs="Times New Roman"/>
          <w:szCs w:val="24"/>
        </w:rPr>
        <w:t>εκατό χιλιάδων</w:t>
      </w:r>
      <w:r w:rsidRPr="009D6D1B">
        <w:rPr>
          <w:rFonts w:eastAsia="Times New Roman" w:cs="Times New Roman"/>
          <w:szCs w:val="24"/>
        </w:rPr>
        <w:t xml:space="preserve"> κατοίκων της Κέρκυρας</w:t>
      </w:r>
      <w:r>
        <w:rPr>
          <w:rFonts w:eastAsia="Times New Roman" w:cs="Times New Roman"/>
          <w:szCs w:val="24"/>
        </w:rPr>
        <w:t>.</w:t>
      </w:r>
      <w:r w:rsidRPr="009D6D1B">
        <w:rPr>
          <w:rFonts w:eastAsia="Times New Roman" w:cs="Times New Roman"/>
          <w:szCs w:val="24"/>
        </w:rPr>
        <w:t xml:space="preserve"> </w:t>
      </w:r>
    </w:p>
    <w:p w14:paraId="4CC5AF33" w14:textId="77777777" w:rsidR="005D719C" w:rsidRDefault="00627F40">
      <w:pPr>
        <w:spacing w:line="600" w:lineRule="auto"/>
        <w:ind w:firstLine="720"/>
        <w:jc w:val="both"/>
        <w:rPr>
          <w:rFonts w:eastAsia="Times New Roman" w:cs="Times New Roman"/>
          <w:szCs w:val="24"/>
        </w:rPr>
      </w:pPr>
      <w:r w:rsidRPr="009D6D1B">
        <w:rPr>
          <w:rFonts w:eastAsia="Times New Roman" w:cs="Times New Roman"/>
          <w:szCs w:val="24"/>
        </w:rPr>
        <w:t>Για να μην αδικώ τα πράγματα</w:t>
      </w:r>
      <w:r>
        <w:rPr>
          <w:rFonts w:eastAsia="Times New Roman" w:cs="Times New Roman"/>
          <w:szCs w:val="24"/>
        </w:rPr>
        <w:t>,</w:t>
      </w:r>
      <w:r w:rsidRPr="009D6D1B">
        <w:rPr>
          <w:rFonts w:eastAsia="Times New Roman" w:cs="Times New Roman"/>
          <w:szCs w:val="24"/>
        </w:rPr>
        <w:t xml:space="preserve"> και η Νέα Δημοκρατία έκανε μία έγκαιρη διάγνωση από τα δύο πρώτα χρόνια </w:t>
      </w:r>
      <w:r>
        <w:rPr>
          <w:rFonts w:eastAsia="Times New Roman" w:cs="Times New Roman"/>
          <w:szCs w:val="24"/>
        </w:rPr>
        <w:t>εφαρμογής του</w:t>
      </w:r>
      <w:r w:rsidRPr="009D6D1B">
        <w:rPr>
          <w:rFonts w:eastAsia="Times New Roman" w:cs="Times New Roman"/>
          <w:szCs w:val="24"/>
        </w:rPr>
        <w:t xml:space="preserve"> νόμου</w:t>
      </w:r>
      <w:r>
        <w:rPr>
          <w:rFonts w:eastAsia="Times New Roman" w:cs="Times New Roman"/>
          <w:szCs w:val="24"/>
        </w:rPr>
        <w:t>.</w:t>
      </w:r>
      <w:r w:rsidRPr="009D6D1B">
        <w:rPr>
          <w:rFonts w:eastAsia="Times New Roman" w:cs="Times New Roman"/>
          <w:szCs w:val="24"/>
        </w:rPr>
        <w:t xml:space="preserve"> Ήδη από το 2013 υπήρχαν φωνές από το</w:t>
      </w:r>
      <w:r>
        <w:rPr>
          <w:rFonts w:eastAsia="Times New Roman" w:cs="Times New Roman"/>
          <w:szCs w:val="24"/>
        </w:rPr>
        <w:t xml:space="preserve">ν κ. Δένδια, από τον κ. Γκίκα, </w:t>
      </w:r>
      <w:r w:rsidRPr="009D6D1B">
        <w:rPr>
          <w:rFonts w:eastAsia="Times New Roman" w:cs="Times New Roman"/>
          <w:szCs w:val="24"/>
        </w:rPr>
        <w:t>από το</w:t>
      </w:r>
      <w:r w:rsidRPr="009D6D1B">
        <w:rPr>
          <w:rFonts w:eastAsia="Times New Roman" w:cs="Times New Roman"/>
          <w:szCs w:val="24"/>
        </w:rPr>
        <w:t xml:space="preserve">ν </w:t>
      </w:r>
      <w:r>
        <w:rPr>
          <w:rFonts w:eastAsia="Times New Roman" w:cs="Times New Roman"/>
          <w:szCs w:val="24"/>
        </w:rPr>
        <w:t>κ.</w:t>
      </w:r>
      <w:r w:rsidRPr="009D6D1B">
        <w:rPr>
          <w:rFonts w:eastAsia="Times New Roman" w:cs="Times New Roman"/>
          <w:szCs w:val="24"/>
        </w:rPr>
        <w:t xml:space="preserve"> Μιχελάκη</w:t>
      </w:r>
      <w:r>
        <w:rPr>
          <w:rFonts w:eastAsia="Times New Roman" w:cs="Times New Roman"/>
          <w:szCs w:val="24"/>
        </w:rPr>
        <w:t>,</w:t>
      </w:r>
      <w:r w:rsidRPr="009D6D1B">
        <w:rPr>
          <w:rFonts w:eastAsia="Times New Roman" w:cs="Times New Roman"/>
          <w:szCs w:val="24"/>
        </w:rPr>
        <w:t xml:space="preserve"> από πάρα πολλούς Βουλευτές και στελέχη της Νέας Δημοκρατίας</w:t>
      </w:r>
      <w:r>
        <w:rPr>
          <w:rFonts w:eastAsia="Times New Roman" w:cs="Times New Roman"/>
          <w:szCs w:val="24"/>
        </w:rPr>
        <w:t>,</w:t>
      </w:r>
      <w:r w:rsidRPr="009D6D1B">
        <w:rPr>
          <w:rFonts w:eastAsia="Times New Roman" w:cs="Times New Roman"/>
          <w:szCs w:val="24"/>
        </w:rPr>
        <w:t xml:space="preserve"> που έβαζαν</w:t>
      </w:r>
      <w:r>
        <w:rPr>
          <w:rFonts w:eastAsia="Times New Roman" w:cs="Times New Roman"/>
          <w:szCs w:val="24"/>
        </w:rPr>
        <w:t xml:space="preserve"> </w:t>
      </w:r>
      <w:r>
        <w:rPr>
          <w:rFonts w:eastAsia="Times New Roman" w:cs="Times New Roman"/>
          <w:szCs w:val="24"/>
        </w:rPr>
        <w:lastRenderedPageBreak/>
        <w:t xml:space="preserve">το </w:t>
      </w:r>
      <w:r w:rsidRPr="009D6D1B">
        <w:rPr>
          <w:rFonts w:eastAsia="Times New Roman" w:cs="Times New Roman"/>
          <w:szCs w:val="24"/>
        </w:rPr>
        <w:t xml:space="preserve"> ζήτημα ότι στα μεγάλα νησιά οφείλει να υπάρξει μία αποκατάσταση</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η οποία οδήγησε σε μία νομοθέτηση</w:t>
      </w:r>
      <w:r w:rsidRPr="009D6D1B">
        <w:rPr>
          <w:rFonts w:eastAsia="Times New Roman" w:cs="Times New Roman"/>
          <w:szCs w:val="24"/>
        </w:rPr>
        <w:t xml:space="preserve"> το 2014</w:t>
      </w:r>
      <w:r>
        <w:rPr>
          <w:rFonts w:eastAsia="Times New Roman" w:cs="Times New Roman"/>
          <w:szCs w:val="24"/>
        </w:rPr>
        <w:t>, που,</w:t>
      </w:r>
      <w:r w:rsidRPr="009D6D1B">
        <w:rPr>
          <w:rFonts w:eastAsia="Times New Roman" w:cs="Times New Roman"/>
          <w:szCs w:val="24"/>
        </w:rPr>
        <w:t xml:space="preserve"> δυστυχώς</w:t>
      </w:r>
      <w:r>
        <w:rPr>
          <w:rFonts w:eastAsia="Times New Roman" w:cs="Times New Roman"/>
          <w:szCs w:val="24"/>
        </w:rPr>
        <w:t>,</w:t>
      </w:r>
      <w:r w:rsidRPr="009D6D1B">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Γκερέκου</w:t>
      </w:r>
      <w:r w:rsidRPr="009D6D1B">
        <w:rPr>
          <w:rFonts w:eastAsia="Times New Roman" w:cs="Times New Roman"/>
          <w:szCs w:val="24"/>
        </w:rPr>
        <w:t xml:space="preserve"> στην Κέρκυρα πάγωσε κα</w:t>
      </w:r>
      <w:r w:rsidRPr="009D6D1B">
        <w:rPr>
          <w:rFonts w:eastAsia="Times New Roman" w:cs="Times New Roman"/>
          <w:szCs w:val="24"/>
        </w:rPr>
        <w:t xml:space="preserve">ι μπλοκαρίστηκε </w:t>
      </w:r>
      <w:r>
        <w:rPr>
          <w:rFonts w:eastAsia="Times New Roman" w:cs="Times New Roman"/>
          <w:szCs w:val="24"/>
        </w:rPr>
        <w:t xml:space="preserve">και </w:t>
      </w:r>
      <w:r w:rsidRPr="009D6D1B">
        <w:rPr>
          <w:rFonts w:eastAsia="Times New Roman" w:cs="Times New Roman"/>
          <w:szCs w:val="24"/>
        </w:rPr>
        <w:t xml:space="preserve">από τον </w:t>
      </w:r>
      <w:r>
        <w:rPr>
          <w:rFonts w:eastAsia="Times New Roman" w:cs="Times New Roman"/>
          <w:szCs w:val="24"/>
        </w:rPr>
        <w:t>κ.</w:t>
      </w:r>
      <w:r w:rsidRPr="009D6D1B">
        <w:rPr>
          <w:rFonts w:eastAsia="Times New Roman" w:cs="Times New Roman"/>
          <w:szCs w:val="24"/>
        </w:rPr>
        <w:t xml:space="preserve"> Βενιζέλο και από το ΠΑΣΟΚ πέρασε</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οριστικά πλέον, </w:t>
      </w:r>
      <w:r w:rsidRPr="009D6D1B">
        <w:rPr>
          <w:rFonts w:eastAsia="Times New Roman" w:cs="Times New Roman"/>
          <w:szCs w:val="24"/>
        </w:rPr>
        <w:t>στα αζήτητα</w:t>
      </w:r>
      <w:r>
        <w:rPr>
          <w:rFonts w:eastAsia="Times New Roman" w:cs="Times New Roman"/>
          <w:szCs w:val="24"/>
        </w:rPr>
        <w:t>.</w:t>
      </w:r>
    </w:p>
    <w:p w14:paraId="4CC5AF3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αναφέρω </w:t>
      </w:r>
      <w:r w:rsidRPr="009D6D1B">
        <w:rPr>
          <w:rFonts w:eastAsia="Times New Roman" w:cs="Times New Roman"/>
          <w:szCs w:val="24"/>
        </w:rPr>
        <w:t>μερικά στοιχεία</w:t>
      </w:r>
      <w:r>
        <w:rPr>
          <w:rFonts w:eastAsia="Times New Roman" w:cs="Times New Roman"/>
          <w:szCs w:val="24"/>
        </w:rPr>
        <w:t>. Στις 18 Ιουλίου του 2013 ο κ. Μιχελάκης και ο κ.</w:t>
      </w:r>
      <w:r w:rsidRPr="009D6D1B">
        <w:rPr>
          <w:rFonts w:eastAsia="Times New Roman" w:cs="Times New Roman"/>
          <w:szCs w:val="24"/>
        </w:rPr>
        <w:t xml:space="preserve"> Δένδιας </w:t>
      </w:r>
      <w:r>
        <w:rPr>
          <w:rFonts w:eastAsia="Times New Roman" w:cs="Times New Roman"/>
          <w:szCs w:val="24"/>
        </w:rPr>
        <w:t>προαναγγέλλουν το «</w:t>
      </w:r>
      <w:r w:rsidRPr="009D6D1B">
        <w:rPr>
          <w:rFonts w:eastAsia="Times New Roman" w:cs="Times New Roman"/>
          <w:szCs w:val="24"/>
        </w:rPr>
        <w:t>σπάσιμο</w:t>
      </w:r>
      <w:r>
        <w:rPr>
          <w:rFonts w:eastAsia="Times New Roman" w:cs="Times New Roman"/>
          <w:szCs w:val="24"/>
        </w:rPr>
        <w:t>»</w:t>
      </w:r>
      <w:r w:rsidRPr="009D6D1B">
        <w:rPr>
          <w:rFonts w:eastAsia="Times New Roman" w:cs="Times New Roman"/>
          <w:szCs w:val="24"/>
        </w:rPr>
        <w:t xml:space="preserve"> μεγάλων </w:t>
      </w:r>
      <w:r>
        <w:rPr>
          <w:rFonts w:eastAsia="Times New Roman" w:cs="Times New Roman"/>
          <w:szCs w:val="24"/>
        </w:rPr>
        <w:t>νησιωτικών δήμων στη χώρα. Στις 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w:t>
      </w:r>
      <w:r w:rsidRPr="009D6D1B">
        <w:rPr>
          <w:rFonts w:eastAsia="Times New Roman" w:cs="Times New Roman"/>
          <w:szCs w:val="24"/>
        </w:rPr>
        <w:t>13</w:t>
      </w:r>
      <w:r>
        <w:rPr>
          <w:rFonts w:eastAsia="Times New Roman" w:cs="Times New Roman"/>
          <w:szCs w:val="24"/>
        </w:rPr>
        <w:t xml:space="preserve"> και στις 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2013 η </w:t>
      </w:r>
      <w:r>
        <w:rPr>
          <w:rFonts w:eastAsia="Times New Roman" w:cs="Times New Roman"/>
          <w:szCs w:val="24"/>
        </w:rPr>
        <w:t>α</w:t>
      </w:r>
      <w:r>
        <w:rPr>
          <w:rFonts w:eastAsia="Times New Roman" w:cs="Times New Roman"/>
          <w:szCs w:val="24"/>
        </w:rPr>
        <w:t>υτοδιοίκηση μιλάει για δεκαέξι</w:t>
      </w:r>
      <w:r w:rsidRPr="009D6D1B">
        <w:rPr>
          <w:rFonts w:eastAsia="Times New Roman" w:cs="Times New Roman"/>
          <w:szCs w:val="24"/>
        </w:rPr>
        <w:t xml:space="preserve"> δήμους άνω των </w:t>
      </w:r>
      <w:r>
        <w:rPr>
          <w:rFonts w:eastAsia="Times New Roman" w:cs="Times New Roman"/>
          <w:szCs w:val="24"/>
        </w:rPr>
        <w:t>εκατό χιλιάδων</w:t>
      </w:r>
      <w:r w:rsidRPr="009D6D1B">
        <w:rPr>
          <w:rFonts w:eastAsia="Times New Roman" w:cs="Times New Roman"/>
          <w:szCs w:val="24"/>
        </w:rPr>
        <w:t xml:space="preserve"> </w:t>
      </w:r>
      <w:r>
        <w:rPr>
          <w:rFonts w:eastAsia="Times New Roman" w:cs="Times New Roman"/>
          <w:szCs w:val="24"/>
        </w:rPr>
        <w:t xml:space="preserve">-αναφέρει </w:t>
      </w:r>
      <w:r w:rsidRPr="009D6D1B">
        <w:rPr>
          <w:rFonts w:eastAsia="Times New Roman" w:cs="Times New Roman"/>
          <w:szCs w:val="24"/>
        </w:rPr>
        <w:t xml:space="preserve">ονομαστικά ποιοι </w:t>
      </w:r>
      <w:r>
        <w:rPr>
          <w:rFonts w:eastAsia="Times New Roman" w:cs="Times New Roman"/>
          <w:szCs w:val="24"/>
        </w:rPr>
        <w:t>δήμοι είναι αυτοί- βάζοντας</w:t>
      </w:r>
      <w:r w:rsidRPr="009D6D1B">
        <w:rPr>
          <w:rFonts w:eastAsia="Times New Roman" w:cs="Times New Roman"/>
          <w:szCs w:val="24"/>
        </w:rPr>
        <w:t xml:space="preserve"> μέσα και τη Λέσβο και την Κέρκυρα</w:t>
      </w:r>
      <w:r>
        <w:rPr>
          <w:rFonts w:eastAsia="Times New Roman" w:cs="Times New Roman"/>
          <w:szCs w:val="24"/>
        </w:rPr>
        <w:t>. Στις</w:t>
      </w:r>
      <w:r w:rsidRPr="009D6D1B">
        <w:rPr>
          <w:rFonts w:eastAsia="Times New Roman" w:cs="Times New Roman"/>
          <w:szCs w:val="24"/>
        </w:rPr>
        <w:t xml:space="preserve"> 19</w:t>
      </w:r>
      <w:r>
        <w:rPr>
          <w:rFonts w:eastAsia="Times New Roman" w:cs="Times New Roman"/>
          <w:szCs w:val="24"/>
        </w:rPr>
        <w:t>-</w:t>
      </w:r>
      <w:r>
        <w:rPr>
          <w:rFonts w:eastAsia="Times New Roman" w:cs="Times New Roman"/>
          <w:szCs w:val="24"/>
        </w:rPr>
        <w:t>10</w:t>
      </w:r>
      <w:r>
        <w:rPr>
          <w:rFonts w:eastAsia="Times New Roman" w:cs="Times New Roman"/>
          <w:szCs w:val="24"/>
        </w:rPr>
        <w:t>-</w:t>
      </w:r>
      <w:r w:rsidRPr="009D6D1B">
        <w:rPr>
          <w:rFonts w:eastAsia="Times New Roman" w:cs="Times New Roman"/>
          <w:szCs w:val="24"/>
        </w:rPr>
        <w:t>2</w:t>
      </w:r>
      <w:r>
        <w:rPr>
          <w:rFonts w:eastAsia="Times New Roman" w:cs="Times New Roman"/>
          <w:szCs w:val="24"/>
        </w:rPr>
        <w:t>013</w:t>
      </w:r>
      <w:r w:rsidRPr="009D6D1B">
        <w:rPr>
          <w:rFonts w:eastAsia="Times New Roman" w:cs="Times New Roman"/>
          <w:szCs w:val="24"/>
        </w:rPr>
        <w:t xml:space="preserve"> το ΠΑΣΟΚ</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τρεις δ</w:t>
      </w:r>
      <w:r w:rsidRPr="009D6D1B">
        <w:rPr>
          <w:rFonts w:eastAsia="Times New Roman" w:cs="Times New Roman"/>
          <w:szCs w:val="24"/>
        </w:rPr>
        <w:t xml:space="preserve">ήμοι στην Κέρκυρας </w:t>
      </w:r>
      <w:r>
        <w:rPr>
          <w:rFonts w:eastAsia="Times New Roman" w:cs="Times New Roman"/>
          <w:szCs w:val="24"/>
        </w:rPr>
        <w:t xml:space="preserve">συν </w:t>
      </w:r>
      <w:r w:rsidRPr="009D6D1B">
        <w:rPr>
          <w:rFonts w:eastAsia="Times New Roman" w:cs="Times New Roman"/>
          <w:szCs w:val="24"/>
        </w:rPr>
        <w:t xml:space="preserve">ένας </w:t>
      </w:r>
      <w:r>
        <w:rPr>
          <w:rFonts w:eastAsia="Times New Roman" w:cs="Times New Roman"/>
          <w:szCs w:val="24"/>
        </w:rPr>
        <w:t xml:space="preserve">στις </w:t>
      </w:r>
      <w:r w:rsidRPr="009D6D1B">
        <w:rPr>
          <w:rFonts w:eastAsia="Times New Roman" w:cs="Times New Roman"/>
          <w:szCs w:val="24"/>
        </w:rPr>
        <w:t>10</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2014. Στις </w:t>
      </w:r>
      <w:r>
        <w:rPr>
          <w:rFonts w:eastAsia="Times New Roman" w:cs="Times New Roman"/>
          <w:szCs w:val="24"/>
        </w:rPr>
        <w:t>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2014 η</w:t>
      </w:r>
      <w:r w:rsidRPr="009D6D1B">
        <w:rPr>
          <w:rFonts w:eastAsia="Times New Roman" w:cs="Times New Roman"/>
          <w:szCs w:val="24"/>
        </w:rPr>
        <w:t xml:space="preserve"> </w:t>
      </w:r>
      <w:r>
        <w:rPr>
          <w:rFonts w:eastAsia="Times New Roman" w:cs="Times New Roman"/>
          <w:szCs w:val="24"/>
        </w:rPr>
        <w:t>«</w:t>
      </w:r>
      <w:r w:rsidRPr="009D6D1B">
        <w:rPr>
          <w:rFonts w:eastAsia="Times New Roman" w:cs="Times New Roman"/>
          <w:szCs w:val="24"/>
        </w:rPr>
        <w:t>Δημοκρατική</w:t>
      </w:r>
      <w:r>
        <w:rPr>
          <w:rFonts w:eastAsia="Times New Roman" w:cs="Times New Roman"/>
          <w:szCs w:val="24"/>
        </w:rPr>
        <w:t>»</w:t>
      </w:r>
      <w:r w:rsidRPr="009D6D1B">
        <w:rPr>
          <w:rFonts w:eastAsia="Times New Roman" w:cs="Times New Roman"/>
          <w:szCs w:val="24"/>
        </w:rPr>
        <w:t xml:space="preserve"> της Ρόδου μιλάει</w:t>
      </w:r>
      <w:r>
        <w:rPr>
          <w:rFonts w:eastAsia="Times New Roman" w:cs="Times New Roman"/>
          <w:szCs w:val="24"/>
        </w:rPr>
        <w:t xml:space="preserve"> για την απόφαση της Δ</w:t>
      </w:r>
      <w:r w:rsidRPr="009D6D1B">
        <w:rPr>
          <w:rFonts w:eastAsia="Times New Roman" w:cs="Times New Roman"/>
          <w:szCs w:val="24"/>
        </w:rPr>
        <w:t>ιαρκούς Επιτροπής Δημόσιας Διοίκησης</w:t>
      </w:r>
      <w:r>
        <w:rPr>
          <w:rFonts w:eastAsia="Times New Roman" w:cs="Times New Roman"/>
          <w:szCs w:val="24"/>
        </w:rPr>
        <w:t>,</w:t>
      </w:r>
      <w:r w:rsidRPr="009D6D1B">
        <w:rPr>
          <w:rFonts w:eastAsia="Times New Roman" w:cs="Times New Roman"/>
          <w:szCs w:val="24"/>
        </w:rPr>
        <w:t xml:space="preserve"> Δημόσιας Τάξης </w:t>
      </w:r>
      <w:r>
        <w:rPr>
          <w:rFonts w:eastAsia="Times New Roman" w:cs="Times New Roman"/>
          <w:szCs w:val="24"/>
        </w:rPr>
        <w:t>κ</w:t>
      </w:r>
      <w:r w:rsidRPr="009D6D1B">
        <w:rPr>
          <w:rFonts w:eastAsia="Times New Roman" w:cs="Times New Roman"/>
          <w:szCs w:val="24"/>
        </w:rPr>
        <w:t xml:space="preserve">αι Δικαιοσύνης </w:t>
      </w:r>
      <w:r>
        <w:rPr>
          <w:rFonts w:eastAsia="Times New Roman" w:cs="Times New Roman"/>
          <w:szCs w:val="24"/>
        </w:rPr>
        <w:t xml:space="preserve">της </w:t>
      </w:r>
      <w:r w:rsidRPr="009D6D1B">
        <w:rPr>
          <w:rFonts w:eastAsia="Times New Roman" w:cs="Times New Roman"/>
          <w:szCs w:val="24"/>
        </w:rPr>
        <w:t>Βουλή</w:t>
      </w:r>
      <w:r>
        <w:rPr>
          <w:rFonts w:eastAsia="Times New Roman" w:cs="Times New Roman"/>
          <w:szCs w:val="24"/>
        </w:rPr>
        <w:t>ς</w:t>
      </w:r>
      <w:r w:rsidRPr="009D6D1B">
        <w:rPr>
          <w:rFonts w:eastAsia="Times New Roman" w:cs="Times New Roman"/>
          <w:szCs w:val="24"/>
        </w:rPr>
        <w:t xml:space="preserve"> για το νομοσχέδιο</w:t>
      </w:r>
      <w:r>
        <w:rPr>
          <w:rFonts w:eastAsia="Times New Roman" w:cs="Times New Roman"/>
          <w:szCs w:val="24"/>
        </w:rPr>
        <w:t>,</w:t>
      </w:r>
      <w:r w:rsidRPr="009D6D1B">
        <w:rPr>
          <w:rFonts w:eastAsia="Times New Roman" w:cs="Times New Roman"/>
          <w:szCs w:val="24"/>
        </w:rPr>
        <w:t xml:space="preserve"> το οποίο νομοσχέδιο </w:t>
      </w:r>
      <w:r>
        <w:rPr>
          <w:rFonts w:eastAsia="Times New Roman" w:cs="Times New Roman"/>
          <w:szCs w:val="24"/>
        </w:rPr>
        <w:t>-</w:t>
      </w:r>
      <w:r w:rsidRPr="009D6D1B">
        <w:rPr>
          <w:rFonts w:eastAsia="Times New Roman" w:cs="Times New Roman"/>
          <w:szCs w:val="24"/>
        </w:rPr>
        <w:t>και με</w:t>
      </w:r>
      <w:r>
        <w:rPr>
          <w:rFonts w:eastAsia="Times New Roman" w:cs="Times New Roman"/>
          <w:szCs w:val="24"/>
        </w:rPr>
        <w:t xml:space="preserve"> τα λεγόμενα του κ. Σηφουνάκη- </w:t>
      </w:r>
      <w:r w:rsidRPr="009D6D1B">
        <w:rPr>
          <w:rFonts w:eastAsia="Times New Roman" w:cs="Times New Roman"/>
          <w:szCs w:val="24"/>
        </w:rPr>
        <w:t xml:space="preserve">υπήρξε έτοιμο μέσα </w:t>
      </w:r>
      <w:r>
        <w:rPr>
          <w:rFonts w:eastAsia="Times New Roman" w:cs="Times New Roman"/>
          <w:szCs w:val="24"/>
        </w:rPr>
        <w:t>στον Μάρτιο</w:t>
      </w:r>
      <w:r w:rsidRPr="009D6D1B">
        <w:rPr>
          <w:rFonts w:eastAsia="Times New Roman" w:cs="Times New Roman"/>
          <w:szCs w:val="24"/>
        </w:rPr>
        <w:t xml:space="preserve"> για ν</w:t>
      </w:r>
      <w:r w:rsidRPr="009D6D1B">
        <w:rPr>
          <w:rFonts w:eastAsia="Times New Roman" w:cs="Times New Roman"/>
          <w:szCs w:val="24"/>
        </w:rPr>
        <w:t xml:space="preserve">α </w:t>
      </w:r>
      <w:r>
        <w:rPr>
          <w:rFonts w:eastAsia="Times New Roman" w:cs="Times New Roman"/>
          <w:szCs w:val="24"/>
        </w:rPr>
        <w:t>κατατεθεί,</w:t>
      </w:r>
      <w:r w:rsidRPr="009D6D1B">
        <w:rPr>
          <w:rFonts w:eastAsia="Times New Roman" w:cs="Times New Roman"/>
          <w:szCs w:val="24"/>
        </w:rPr>
        <w:t xml:space="preserve"> </w:t>
      </w:r>
      <w:r>
        <w:rPr>
          <w:rFonts w:eastAsia="Times New Roman" w:cs="Times New Roman"/>
          <w:szCs w:val="24"/>
        </w:rPr>
        <w:t>δύο</w:t>
      </w:r>
      <w:r w:rsidRPr="009D6D1B">
        <w:rPr>
          <w:rFonts w:eastAsia="Times New Roman" w:cs="Times New Roman"/>
          <w:szCs w:val="24"/>
        </w:rPr>
        <w:t xml:space="preserve"> μήνες πριν τις εκλογές</w:t>
      </w:r>
      <w:r>
        <w:rPr>
          <w:rFonts w:eastAsia="Times New Roman" w:cs="Times New Roman"/>
          <w:szCs w:val="24"/>
        </w:rPr>
        <w:t xml:space="preserve">. Για </w:t>
      </w:r>
      <w:r w:rsidRPr="009D6D1B">
        <w:rPr>
          <w:rFonts w:eastAsia="Times New Roman" w:cs="Times New Roman"/>
          <w:szCs w:val="24"/>
        </w:rPr>
        <w:t>να ξέρουμε τι λέμε</w:t>
      </w:r>
      <w:r>
        <w:rPr>
          <w:rFonts w:eastAsia="Times New Roman" w:cs="Times New Roman"/>
          <w:szCs w:val="24"/>
        </w:rPr>
        <w:t>.</w:t>
      </w:r>
    </w:p>
    <w:p w14:paraId="4CC5AF3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Βάζετε τρία</w:t>
      </w:r>
      <w:r w:rsidRPr="009D6D1B">
        <w:rPr>
          <w:rFonts w:eastAsia="Times New Roman" w:cs="Times New Roman"/>
          <w:szCs w:val="24"/>
        </w:rPr>
        <w:t xml:space="preserve"> ζητήματα</w:t>
      </w:r>
      <w:r>
        <w:rPr>
          <w:rFonts w:eastAsia="Times New Roman" w:cs="Times New Roman"/>
          <w:szCs w:val="24"/>
        </w:rPr>
        <w:t xml:space="preserve">. Πρώτον, </w:t>
      </w:r>
      <w:r w:rsidRPr="009D6D1B">
        <w:rPr>
          <w:rFonts w:eastAsia="Times New Roman" w:cs="Times New Roman"/>
          <w:szCs w:val="24"/>
        </w:rPr>
        <w:t xml:space="preserve">αποσπασματικότητα και </w:t>
      </w:r>
      <w:r>
        <w:rPr>
          <w:rFonts w:eastAsia="Times New Roman" w:cs="Times New Roman"/>
          <w:szCs w:val="24"/>
        </w:rPr>
        <w:t>επιλεκτικότητα.</w:t>
      </w:r>
      <w:r w:rsidRPr="009D6D1B">
        <w:rPr>
          <w:rFonts w:eastAsia="Times New Roman" w:cs="Times New Roman"/>
          <w:szCs w:val="24"/>
        </w:rPr>
        <w:t xml:space="preserve"> Δεν καταλαβαίνω γιατί </w:t>
      </w:r>
      <w:r>
        <w:rPr>
          <w:rFonts w:eastAsia="Times New Roman" w:cs="Times New Roman"/>
          <w:szCs w:val="24"/>
        </w:rPr>
        <w:t>υ</w:t>
      </w:r>
      <w:r w:rsidRPr="009D6D1B">
        <w:rPr>
          <w:rFonts w:eastAsia="Times New Roman" w:cs="Times New Roman"/>
          <w:szCs w:val="24"/>
        </w:rPr>
        <w:t xml:space="preserve">πάρχει </w:t>
      </w:r>
      <w:r>
        <w:rPr>
          <w:rFonts w:eastAsia="Times New Roman" w:cs="Times New Roman"/>
          <w:szCs w:val="24"/>
        </w:rPr>
        <w:t>αποσπασματικότητα και</w:t>
      </w:r>
      <w:r w:rsidRPr="009D6D1B">
        <w:rPr>
          <w:rFonts w:eastAsia="Times New Roman" w:cs="Times New Roman"/>
          <w:szCs w:val="24"/>
        </w:rPr>
        <w:t xml:space="preserve"> επιλεκτικότητα</w:t>
      </w:r>
      <w:r>
        <w:rPr>
          <w:rFonts w:eastAsia="Times New Roman" w:cs="Times New Roman"/>
          <w:szCs w:val="24"/>
        </w:rPr>
        <w:t>.</w:t>
      </w:r>
      <w:r w:rsidRPr="009D6D1B">
        <w:rPr>
          <w:rFonts w:eastAsia="Times New Roman" w:cs="Times New Roman"/>
          <w:szCs w:val="24"/>
        </w:rPr>
        <w:t xml:space="preserve"> Είχαμε προειδοποιήσει ότι μαζί με τον </w:t>
      </w:r>
      <w:r>
        <w:rPr>
          <w:rFonts w:eastAsia="Times New Roman" w:cs="Times New Roman"/>
          <w:szCs w:val="24"/>
        </w:rPr>
        <w:t>«</w:t>
      </w:r>
      <w:r w:rsidRPr="009D6D1B">
        <w:rPr>
          <w:rFonts w:eastAsia="Times New Roman" w:cs="Times New Roman"/>
          <w:szCs w:val="24"/>
        </w:rPr>
        <w:t>ΚΛΕΙΣΘΕΝΗ</w:t>
      </w:r>
      <w:r>
        <w:rPr>
          <w:rFonts w:eastAsia="Times New Roman" w:cs="Times New Roman"/>
          <w:szCs w:val="24"/>
        </w:rPr>
        <w:t>»,</w:t>
      </w:r>
      <w:r w:rsidRPr="009D6D1B">
        <w:rPr>
          <w:rFonts w:eastAsia="Times New Roman" w:cs="Times New Roman"/>
          <w:szCs w:val="24"/>
        </w:rPr>
        <w:t xml:space="preserve"> αμέσ</w:t>
      </w:r>
      <w:r w:rsidRPr="009D6D1B">
        <w:rPr>
          <w:rFonts w:eastAsia="Times New Roman" w:cs="Times New Roman"/>
          <w:szCs w:val="24"/>
        </w:rPr>
        <w:t xml:space="preserve">ως μετά θα </w:t>
      </w:r>
      <w:r>
        <w:rPr>
          <w:rFonts w:eastAsia="Times New Roman" w:cs="Times New Roman"/>
          <w:szCs w:val="24"/>
        </w:rPr>
        <w:t>ερχόντουσαν</w:t>
      </w:r>
      <w:r w:rsidRPr="009D6D1B">
        <w:rPr>
          <w:rFonts w:eastAsia="Times New Roman" w:cs="Times New Roman"/>
          <w:szCs w:val="24"/>
        </w:rPr>
        <w:t xml:space="preserve"> τέτοια νομοθετήματα που θα αποκαταστ</w:t>
      </w:r>
      <w:r>
        <w:rPr>
          <w:rFonts w:eastAsia="Times New Roman" w:cs="Times New Roman"/>
          <w:szCs w:val="24"/>
        </w:rPr>
        <w:t>ούσαν τέτοιες</w:t>
      </w:r>
      <w:r w:rsidRPr="009D6D1B">
        <w:rPr>
          <w:rFonts w:eastAsia="Times New Roman" w:cs="Times New Roman"/>
          <w:szCs w:val="24"/>
        </w:rPr>
        <w:t xml:space="preserve"> ισχυρές και εξόφθαλμες αδικίες</w:t>
      </w:r>
      <w:r>
        <w:rPr>
          <w:rFonts w:eastAsia="Times New Roman" w:cs="Times New Roman"/>
          <w:szCs w:val="24"/>
        </w:rPr>
        <w:t>.</w:t>
      </w:r>
    </w:p>
    <w:p w14:paraId="4CC5AF36" w14:textId="77777777" w:rsidR="005D719C" w:rsidRDefault="00627F40">
      <w:pPr>
        <w:spacing w:line="600" w:lineRule="auto"/>
        <w:ind w:firstLine="720"/>
        <w:jc w:val="both"/>
        <w:rPr>
          <w:rFonts w:eastAsia="Times New Roman" w:cs="Times New Roman"/>
          <w:szCs w:val="24"/>
        </w:rPr>
      </w:pPr>
      <w:r w:rsidRPr="009D6D1B">
        <w:rPr>
          <w:rFonts w:eastAsia="Times New Roman" w:cs="Times New Roman"/>
          <w:szCs w:val="24"/>
        </w:rPr>
        <w:t>Υπάρχουν δύο παρατηρήσεις</w:t>
      </w:r>
      <w:r>
        <w:rPr>
          <w:rFonts w:eastAsia="Times New Roman" w:cs="Times New Roman"/>
          <w:szCs w:val="24"/>
        </w:rPr>
        <w:t>. Η πρώτη αφορά το ζήτημα της προχειρότητας και η δεύτερη, τον χρόνο κατάθεσης.</w:t>
      </w:r>
      <w:r w:rsidRPr="009D6D1B">
        <w:rPr>
          <w:rFonts w:eastAsia="Times New Roman" w:cs="Times New Roman"/>
          <w:szCs w:val="24"/>
        </w:rPr>
        <w:t xml:space="preserve"> Όσον αφορά </w:t>
      </w:r>
      <w:r>
        <w:rPr>
          <w:rFonts w:eastAsia="Times New Roman" w:cs="Times New Roman"/>
          <w:szCs w:val="24"/>
        </w:rPr>
        <w:t>σ</w:t>
      </w:r>
      <w:r w:rsidRPr="009D6D1B">
        <w:rPr>
          <w:rFonts w:eastAsia="Times New Roman" w:cs="Times New Roman"/>
          <w:szCs w:val="24"/>
        </w:rPr>
        <w:t>την προχειρότητα</w:t>
      </w:r>
      <w:r>
        <w:rPr>
          <w:rFonts w:eastAsia="Times New Roman" w:cs="Times New Roman"/>
          <w:szCs w:val="24"/>
        </w:rPr>
        <w:t>,</w:t>
      </w:r>
      <w:r w:rsidRPr="009D6D1B">
        <w:rPr>
          <w:rFonts w:eastAsia="Times New Roman" w:cs="Times New Roman"/>
          <w:szCs w:val="24"/>
        </w:rPr>
        <w:t xml:space="preserve"> υπάρχει πρόβλεψη</w:t>
      </w:r>
      <w:r w:rsidRPr="009D6D1B">
        <w:rPr>
          <w:rFonts w:eastAsia="Times New Roman" w:cs="Times New Roman"/>
          <w:szCs w:val="24"/>
        </w:rPr>
        <w:t xml:space="preserve"> για το προσωπικό στο άρθρο 2</w:t>
      </w:r>
      <w:r>
        <w:rPr>
          <w:rFonts w:eastAsia="Times New Roman" w:cs="Times New Roman"/>
          <w:szCs w:val="24"/>
        </w:rPr>
        <w:t>, για τη μεταβατικότητα</w:t>
      </w:r>
      <w:r w:rsidRPr="009D6D1B">
        <w:rPr>
          <w:rFonts w:eastAsia="Times New Roman" w:cs="Times New Roman"/>
          <w:szCs w:val="24"/>
        </w:rPr>
        <w:t xml:space="preserve"> </w:t>
      </w:r>
      <w:r>
        <w:rPr>
          <w:rFonts w:eastAsia="Times New Roman" w:cs="Times New Roman"/>
          <w:szCs w:val="24"/>
        </w:rPr>
        <w:t>σ</w:t>
      </w:r>
      <w:r w:rsidRPr="009D6D1B">
        <w:rPr>
          <w:rFonts w:eastAsia="Times New Roman" w:cs="Times New Roman"/>
          <w:szCs w:val="24"/>
        </w:rPr>
        <w:t>την εξέλιξη των υπηρεσιών και τ</w:t>
      </w:r>
      <w:r>
        <w:rPr>
          <w:rFonts w:eastAsia="Times New Roman" w:cs="Times New Roman"/>
          <w:szCs w:val="24"/>
        </w:rPr>
        <w:t>ω</w:t>
      </w:r>
      <w:r w:rsidRPr="009D6D1B">
        <w:rPr>
          <w:rFonts w:eastAsia="Times New Roman" w:cs="Times New Roman"/>
          <w:szCs w:val="24"/>
        </w:rPr>
        <w:t>ν οργανισμ</w:t>
      </w:r>
      <w:r>
        <w:rPr>
          <w:rFonts w:eastAsia="Times New Roman" w:cs="Times New Roman"/>
          <w:szCs w:val="24"/>
        </w:rPr>
        <w:t>ών</w:t>
      </w:r>
      <w:r w:rsidRPr="009D6D1B">
        <w:rPr>
          <w:rFonts w:eastAsia="Times New Roman" w:cs="Times New Roman"/>
          <w:szCs w:val="24"/>
        </w:rPr>
        <w:t xml:space="preserve"> του δήμου</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για τη </w:t>
      </w:r>
      <w:r w:rsidRPr="009D6D1B">
        <w:rPr>
          <w:rFonts w:eastAsia="Times New Roman" w:cs="Times New Roman"/>
          <w:szCs w:val="24"/>
        </w:rPr>
        <w:t>δημοτική περιουσία</w:t>
      </w:r>
      <w:r>
        <w:rPr>
          <w:rFonts w:eastAsia="Times New Roman" w:cs="Times New Roman"/>
          <w:szCs w:val="24"/>
        </w:rPr>
        <w:t xml:space="preserve"> και γ</w:t>
      </w:r>
      <w:r w:rsidRPr="009D6D1B">
        <w:rPr>
          <w:rFonts w:eastAsia="Times New Roman" w:cs="Times New Roman"/>
          <w:szCs w:val="24"/>
        </w:rPr>
        <w:t>ια τα απορρίμματα</w:t>
      </w:r>
      <w:r>
        <w:rPr>
          <w:rFonts w:eastAsia="Times New Roman" w:cs="Times New Roman"/>
          <w:szCs w:val="24"/>
        </w:rPr>
        <w:t xml:space="preserve">. Οι ενστάσεις γύρω από </w:t>
      </w:r>
      <w:r w:rsidRPr="009D6D1B">
        <w:rPr>
          <w:rFonts w:eastAsia="Times New Roman" w:cs="Times New Roman"/>
          <w:szCs w:val="24"/>
        </w:rPr>
        <w:t>τα απορρίμματα</w:t>
      </w:r>
      <w:r>
        <w:rPr>
          <w:rFonts w:eastAsia="Times New Roman" w:cs="Times New Roman"/>
          <w:szCs w:val="24"/>
        </w:rPr>
        <w:t xml:space="preserve"> -</w:t>
      </w:r>
      <w:r w:rsidRPr="009D6D1B">
        <w:rPr>
          <w:rFonts w:eastAsia="Times New Roman" w:cs="Times New Roman"/>
          <w:szCs w:val="24"/>
        </w:rPr>
        <w:t>ειδικά στην Κέρκυ</w:t>
      </w:r>
      <w:r>
        <w:rPr>
          <w:rFonts w:eastAsia="Times New Roman" w:cs="Times New Roman"/>
          <w:szCs w:val="24"/>
        </w:rPr>
        <w:t xml:space="preserve">ρα που είναι οξυμένα το πρόβλημα- για όσους γνωρίζουν από </w:t>
      </w:r>
      <w:r w:rsidRPr="009D6D1B">
        <w:rPr>
          <w:rFonts w:eastAsia="Times New Roman" w:cs="Times New Roman"/>
          <w:szCs w:val="24"/>
        </w:rPr>
        <w:t>αυτοδιοίκηση</w:t>
      </w:r>
      <w:r>
        <w:rPr>
          <w:rFonts w:eastAsia="Times New Roman" w:cs="Times New Roman"/>
          <w:szCs w:val="24"/>
        </w:rPr>
        <w:t>,</w:t>
      </w:r>
      <w:r w:rsidRPr="009D6D1B">
        <w:rPr>
          <w:rFonts w:eastAsia="Times New Roman" w:cs="Times New Roman"/>
          <w:szCs w:val="24"/>
        </w:rPr>
        <w:t xml:space="preserve"> δεν αφο</w:t>
      </w:r>
      <w:r>
        <w:rPr>
          <w:rFonts w:eastAsia="Times New Roman" w:cs="Times New Roman"/>
          <w:szCs w:val="24"/>
        </w:rPr>
        <w:t>ρά τους ν</w:t>
      </w:r>
      <w:r w:rsidRPr="009D6D1B">
        <w:rPr>
          <w:rFonts w:eastAsia="Times New Roman" w:cs="Times New Roman"/>
          <w:szCs w:val="24"/>
        </w:rPr>
        <w:t>έους δήμους</w:t>
      </w:r>
      <w:r>
        <w:rPr>
          <w:rFonts w:eastAsia="Times New Roman" w:cs="Times New Roman"/>
          <w:szCs w:val="24"/>
        </w:rPr>
        <w:t>. Οι νέοι δήμοι θα ανα</w:t>
      </w:r>
      <w:r w:rsidRPr="009D6D1B">
        <w:rPr>
          <w:rFonts w:eastAsia="Times New Roman" w:cs="Times New Roman"/>
          <w:szCs w:val="24"/>
        </w:rPr>
        <w:t>λάβουν μόνο την αποκομιδή</w:t>
      </w:r>
      <w:r>
        <w:rPr>
          <w:rFonts w:eastAsia="Times New Roman" w:cs="Times New Roman"/>
          <w:szCs w:val="24"/>
        </w:rPr>
        <w:t>.</w:t>
      </w:r>
      <w:r w:rsidRPr="009D6D1B">
        <w:rPr>
          <w:rFonts w:eastAsia="Times New Roman" w:cs="Times New Roman"/>
          <w:szCs w:val="24"/>
        </w:rPr>
        <w:t xml:space="preserve"> Η στρατηγική </w:t>
      </w:r>
      <w:r>
        <w:rPr>
          <w:rFonts w:eastAsia="Times New Roman" w:cs="Times New Roman"/>
          <w:szCs w:val="24"/>
        </w:rPr>
        <w:t xml:space="preserve">διαχείριση </w:t>
      </w:r>
      <w:r w:rsidRPr="009D6D1B">
        <w:rPr>
          <w:rFonts w:eastAsia="Times New Roman" w:cs="Times New Roman"/>
          <w:szCs w:val="24"/>
        </w:rPr>
        <w:t xml:space="preserve">και </w:t>
      </w:r>
      <w:r>
        <w:rPr>
          <w:rFonts w:eastAsia="Times New Roman" w:cs="Times New Roman"/>
          <w:szCs w:val="24"/>
        </w:rPr>
        <w:t>ο</w:t>
      </w:r>
      <w:r w:rsidRPr="009D6D1B">
        <w:rPr>
          <w:rFonts w:eastAsia="Times New Roman" w:cs="Times New Roman"/>
          <w:szCs w:val="24"/>
        </w:rPr>
        <w:t xml:space="preserve"> σχεδιασμό</w:t>
      </w:r>
      <w:r>
        <w:rPr>
          <w:rFonts w:eastAsia="Times New Roman" w:cs="Times New Roman"/>
          <w:szCs w:val="24"/>
        </w:rPr>
        <w:t>ς</w:t>
      </w:r>
      <w:r w:rsidRPr="009D6D1B">
        <w:rPr>
          <w:rFonts w:eastAsia="Times New Roman" w:cs="Times New Roman"/>
          <w:szCs w:val="24"/>
        </w:rPr>
        <w:t xml:space="preserve"> </w:t>
      </w:r>
      <w:r>
        <w:rPr>
          <w:rFonts w:eastAsia="Times New Roman" w:cs="Times New Roman"/>
          <w:szCs w:val="24"/>
        </w:rPr>
        <w:t>των</w:t>
      </w:r>
      <w:r w:rsidRPr="009D6D1B">
        <w:rPr>
          <w:rFonts w:eastAsia="Times New Roman" w:cs="Times New Roman"/>
          <w:szCs w:val="24"/>
        </w:rPr>
        <w:t xml:space="preserve"> απορριμμάτων αφορά το</w:t>
      </w:r>
      <w:r>
        <w:rPr>
          <w:rFonts w:eastAsia="Times New Roman" w:cs="Times New Roman"/>
          <w:szCs w:val="24"/>
        </w:rPr>
        <w:t>ν ΣΥΔΙΣΑ, το</w:t>
      </w:r>
      <w:r w:rsidRPr="009D6D1B">
        <w:rPr>
          <w:rFonts w:eastAsia="Times New Roman" w:cs="Times New Roman"/>
          <w:szCs w:val="24"/>
        </w:rPr>
        <w:t xml:space="preserve"> </w:t>
      </w:r>
      <w:r>
        <w:rPr>
          <w:rFonts w:eastAsia="Times New Roman" w:cs="Times New Roman"/>
          <w:szCs w:val="24"/>
        </w:rPr>
        <w:t>δ</w:t>
      </w:r>
      <w:r>
        <w:rPr>
          <w:rFonts w:eastAsia="Times New Roman" w:cs="Times New Roman"/>
          <w:szCs w:val="24"/>
        </w:rPr>
        <w:t>ι</w:t>
      </w:r>
      <w:r w:rsidRPr="009D6D1B">
        <w:rPr>
          <w:rFonts w:eastAsia="Times New Roman" w:cs="Times New Roman"/>
          <w:szCs w:val="24"/>
        </w:rPr>
        <w:t xml:space="preserve">αδημοτικό </w:t>
      </w:r>
      <w:r>
        <w:rPr>
          <w:rFonts w:eastAsia="Times New Roman" w:cs="Times New Roman"/>
          <w:szCs w:val="24"/>
        </w:rPr>
        <w:t>σ</w:t>
      </w:r>
      <w:r w:rsidRPr="009D6D1B">
        <w:rPr>
          <w:rFonts w:eastAsia="Times New Roman" w:cs="Times New Roman"/>
          <w:szCs w:val="24"/>
        </w:rPr>
        <w:t>ύνδεσμο</w:t>
      </w:r>
      <w:r>
        <w:rPr>
          <w:rFonts w:eastAsia="Times New Roman" w:cs="Times New Roman"/>
          <w:szCs w:val="24"/>
        </w:rPr>
        <w:t>,</w:t>
      </w:r>
      <w:r w:rsidRPr="009D6D1B">
        <w:rPr>
          <w:rFonts w:eastAsia="Times New Roman" w:cs="Times New Roman"/>
          <w:szCs w:val="24"/>
        </w:rPr>
        <w:t xml:space="preserve"> που έτσ</w:t>
      </w:r>
      <w:r>
        <w:rPr>
          <w:rFonts w:eastAsia="Times New Roman" w:cs="Times New Roman"/>
          <w:szCs w:val="24"/>
        </w:rPr>
        <w:t>ι κι αλλιώς υπάρχει και θα υπάρχ</w:t>
      </w:r>
      <w:r w:rsidRPr="009D6D1B">
        <w:rPr>
          <w:rFonts w:eastAsia="Times New Roman" w:cs="Times New Roman"/>
          <w:szCs w:val="24"/>
        </w:rPr>
        <w:t xml:space="preserve">ει </w:t>
      </w:r>
      <w:r>
        <w:rPr>
          <w:rFonts w:eastAsia="Times New Roman" w:cs="Times New Roman"/>
          <w:szCs w:val="24"/>
        </w:rPr>
        <w:t xml:space="preserve">είτε είναι </w:t>
      </w:r>
      <w:r w:rsidRPr="009D6D1B">
        <w:rPr>
          <w:rFonts w:eastAsia="Times New Roman" w:cs="Times New Roman"/>
          <w:szCs w:val="24"/>
        </w:rPr>
        <w:t xml:space="preserve">ένας </w:t>
      </w:r>
      <w:r>
        <w:rPr>
          <w:rFonts w:eastAsia="Times New Roman" w:cs="Times New Roman"/>
          <w:szCs w:val="24"/>
        </w:rPr>
        <w:t>δήμος είτε είναι εκατό δήμοι.</w:t>
      </w:r>
      <w:r w:rsidRPr="009D6D1B">
        <w:rPr>
          <w:rFonts w:eastAsia="Times New Roman" w:cs="Times New Roman"/>
          <w:szCs w:val="24"/>
        </w:rPr>
        <w:t xml:space="preserve"> </w:t>
      </w:r>
    </w:p>
    <w:p w14:paraId="4CC5AF3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9D6D1B">
        <w:rPr>
          <w:rFonts w:eastAsia="Times New Roman" w:cs="Times New Roman"/>
          <w:szCs w:val="24"/>
        </w:rPr>
        <w:t xml:space="preserve"> για το</w:t>
      </w:r>
      <w:r>
        <w:rPr>
          <w:rFonts w:eastAsia="Times New Roman" w:cs="Times New Roman"/>
          <w:szCs w:val="24"/>
        </w:rPr>
        <w:t>ν χρόνο κατάθεσης, ο</w:t>
      </w:r>
      <w:r w:rsidRPr="009D6D1B">
        <w:rPr>
          <w:rFonts w:eastAsia="Times New Roman" w:cs="Times New Roman"/>
          <w:szCs w:val="24"/>
        </w:rPr>
        <w:t xml:space="preserve"> </w:t>
      </w:r>
      <w:r>
        <w:rPr>
          <w:rFonts w:eastAsia="Times New Roman" w:cs="Times New Roman"/>
          <w:szCs w:val="24"/>
        </w:rPr>
        <w:t>«</w:t>
      </w:r>
      <w:r w:rsidRPr="009D6D1B">
        <w:rPr>
          <w:rFonts w:eastAsia="Times New Roman" w:cs="Times New Roman"/>
          <w:szCs w:val="24"/>
        </w:rPr>
        <w:t>ΚΑΛΛΙΚΡΑΤΗΣ</w:t>
      </w:r>
      <w:r>
        <w:rPr>
          <w:rFonts w:eastAsia="Times New Roman" w:cs="Times New Roman"/>
          <w:szCs w:val="24"/>
        </w:rPr>
        <w:t>»</w:t>
      </w:r>
      <w:r w:rsidRPr="009D6D1B">
        <w:rPr>
          <w:rFonts w:eastAsia="Times New Roman" w:cs="Times New Roman"/>
          <w:szCs w:val="24"/>
        </w:rPr>
        <w:t xml:space="preserve"> που ήταν μία </w:t>
      </w:r>
      <w:r>
        <w:rPr>
          <w:rFonts w:eastAsia="Times New Roman" w:cs="Times New Roman"/>
          <w:szCs w:val="24"/>
        </w:rPr>
        <w:t xml:space="preserve">ολιστική, </w:t>
      </w:r>
      <w:r w:rsidRPr="009D6D1B">
        <w:rPr>
          <w:rFonts w:eastAsia="Times New Roman" w:cs="Times New Roman"/>
          <w:szCs w:val="24"/>
        </w:rPr>
        <w:t>συνολική μεταρρύθμι</w:t>
      </w:r>
      <w:r>
        <w:rPr>
          <w:rFonts w:eastAsia="Times New Roman" w:cs="Times New Roman"/>
          <w:szCs w:val="24"/>
        </w:rPr>
        <w:t>σ</w:t>
      </w:r>
      <w:r w:rsidRPr="009D6D1B">
        <w:rPr>
          <w:rFonts w:eastAsia="Times New Roman" w:cs="Times New Roman"/>
          <w:szCs w:val="24"/>
        </w:rPr>
        <w:t>η</w:t>
      </w:r>
      <w:r>
        <w:rPr>
          <w:rFonts w:eastAsia="Times New Roman" w:cs="Times New Roman"/>
          <w:szCs w:val="24"/>
        </w:rPr>
        <w:t xml:space="preserve"> και </w:t>
      </w:r>
      <w:r w:rsidRPr="009D6D1B">
        <w:rPr>
          <w:rFonts w:eastAsia="Times New Roman" w:cs="Times New Roman"/>
          <w:szCs w:val="24"/>
        </w:rPr>
        <w:t>αφορούσε την αιρετή περιφέρεια</w:t>
      </w:r>
      <w:r>
        <w:rPr>
          <w:rFonts w:eastAsia="Times New Roman" w:cs="Times New Roman"/>
          <w:szCs w:val="24"/>
        </w:rPr>
        <w:t>,</w:t>
      </w:r>
      <w:r w:rsidRPr="009D6D1B">
        <w:rPr>
          <w:rFonts w:eastAsia="Times New Roman" w:cs="Times New Roman"/>
          <w:szCs w:val="24"/>
        </w:rPr>
        <w:t xml:space="preserve"> αφορούσε μία μεγάλη συμπύκνωση </w:t>
      </w:r>
      <w:r>
        <w:rPr>
          <w:rFonts w:eastAsia="Times New Roman" w:cs="Times New Roman"/>
          <w:szCs w:val="24"/>
        </w:rPr>
        <w:t>εννιακοσίων δ</w:t>
      </w:r>
      <w:r>
        <w:rPr>
          <w:rFonts w:eastAsia="Times New Roman" w:cs="Times New Roman"/>
          <w:szCs w:val="24"/>
        </w:rPr>
        <w:t>έκα</w:t>
      </w:r>
      <w:r w:rsidRPr="009D6D1B">
        <w:rPr>
          <w:rFonts w:eastAsia="Times New Roman" w:cs="Times New Roman"/>
          <w:szCs w:val="24"/>
        </w:rPr>
        <w:t xml:space="preserve"> δήμων και </w:t>
      </w:r>
      <w:r>
        <w:rPr>
          <w:rFonts w:eastAsia="Times New Roman" w:cs="Times New Roman"/>
          <w:szCs w:val="24"/>
        </w:rPr>
        <w:t>εκατόν είκοσι τεσσάρων κοινοτήτων.</w:t>
      </w:r>
      <w:r w:rsidRPr="009D6D1B">
        <w:rPr>
          <w:rFonts w:eastAsia="Times New Roman" w:cs="Times New Roman"/>
          <w:szCs w:val="24"/>
        </w:rPr>
        <w:t xml:space="preserve"> Συνολικά </w:t>
      </w:r>
      <w:r>
        <w:rPr>
          <w:rFonts w:eastAsia="Times New Roman" w:cs="Times New Roman"/>
          <w:szCs w:val="24"/>
        </w:rPr>
        <w:t>χίλιες τριάντα τέσσερις</w:t>
      </w:r>
      <w:r w:rsidRPr="009D6D1B">
        <w:rPr>
          <w:rFonts w:eastAsia="Times New Roman" w:cs="Times New Roman"/>
          <w:szCs w:val="24"/>
        </w:rPr>
        <w:t xml:space="preserve"> οντότητες </w:t>
      </w:r>
      <w:r>
        <w:rPr>
          <w:rFonts w:eastAsia="Times New Roman" w:cs="Times New Roman"/>
          <w:szCs w:val="24"/>
        </w:rPr>
        <w:t>τ</w:t>
      </w:r>
      <w:r w:rsidRPr="009D6D1B">
        <w:rPr>
          <w:rFonts w:eastAsia="Times New Roman" w:cs="Times New Roman"/>
          <w:szCs w:val="24"/>
        </w:rPr>
        <w:t xml:space="preserve">οπικής </w:t>
      </w:r>
      <w:r>
        <w:rPr>
          <w:rFonts w:eastAsia="Times New Roman" w:cs="Times New Roman"/>
          <w:szCs w:val="24"/>
        </w:rPr>
        <w:t>α</w:t>
      </w:r>
      <w:r w:rsidRPr="009D6D1B">
        <w:rPr>
          <w:rFonts w:eastAsia="Times New Roman" w:cs="Times New Roman"/>
          <w:szCs w:val="24"/>
        </w:rPr>
        <w:t xml:space="preserve">υτοδιοίκησης ενσωματώθηκαν σε </w:t>
      </w:r>
      <w:r>
        <w:rPr>
          <w:rFonts w:eastAsia="Times New Roman" w:cs="Times New Roman"/>
          <w:szCs w:val="24"/>
        </w:rPr>
        <w:t>τριακόσιες είκοσι πέντε. Υπήρχε μ</w:t>
      </w:r>
      <w:r>
        <w:rPr>
          <w:rFonts w:eastAsia="Times New Roman" w:cs="Times New Roman"/>
          <w:szCs w:val="24"/>
        </w:rPr>
        <w:t>ί</w:t>
      </w:r>
      <w:r>
        <w:rPr>
          <w:rFonts w:eastAsia="Times New Roman" w:cs="Times New Roman"/>
          <w:szCs w:val="24"/>
        </w:rPr>
        <w:t xml:space="preserve">α συμπύκνωση της τάξης του </w:t>
      </w:r>
      <w:r w:rsidRPr="009D6D1B">
        <w:rPr>
          <w:rFonts w:eastAsia="Times New Roman" w:cs="Times New Roman"/>
          <w:szCs w:val="24"/>
        </w:rPr>
        <w:t>70% τ</w:t>
      </w:r>
      <w:r>
        <w:rPr>
          <w:rFonts w:eastAsia="Times New Roman" w:cs="Times New Roman"/>
          <w:szCs w:val="24"/>
        </w:rPr>
        <w:t>η</w:t>
      </w:r>
      <w:r w:rsidRPr="009D6D1B">
        <w:rPr>
          <w:rFonts w:eastAsia="Times New Roman" w:cs="Times New Roman"/>
          <w:szCs w:val="24"/>
        </w:rPr>
        <w:t xml:space="preserve">ς </w:t>
      </w:r>
      <w:r>
        <w:rPr>
          <w:rFonts w:eastAsia="Times New Roman" w:cs="Times New Roman"/>
          <w:szCs w:val="24"/>
        </w:rPr>
        <w:t>τ</w:t>
      </w:r>
      <w:r w:rsidRPr="009D6D1B">
        <w:rPr>
          <w:rFonts w:eastAsia="Times New Roman" w:cs="Times New Roman"/>
          <w:szCs w:val="24"/>
        </w:rPr>
        <w:t xml:space="preserve">οπικής </w:t>
      </w:r>
      <w:r>
        <w:rPr>
          <w:rFonts w:eastAsia="Times New Roman" w:cs="Times New Roman"/>
          <w:szCs w:val="24"/>
        </w:rPr>
        <w:t>α</w:t>
      </w:r>
      <w:r w:rsidRPr="009D6D1B">
        <w:rPr>
          <w:rFonts w:eastAsia="Times New Roman" w:cs="Times New Roman"/>
          <w:szCs w:val="24"/>
        </w:rPr>
        <w:t>υτοδιοίκησης</w:t>
      </w:r>
      <w:r>
        <w:rPr>
          <w:rFonts w:eastAsia="Times New Roman" w:cs="Times New Roman"/>
          <w:szCs w:val="24"/>
        </w:rPr>
        <w:t>.</w:t>
      </w:r>
      <w:r w:rsidRPr="009D6D1B">
        <w:rPr>
          <w:rFonts w:eastAsia="Times New Roman" w:cs="Times New Roman"/>
          <w:szCs w:val="24"/>
        </w:rPr>
        <w:t xml:space="preserve"> Ένα ισχυρό ολιστικό νομοθέτημα ήρ</w:t>
      </w:r>
      <w:r w:rsidRPr="009D6D1B">
        <w:rPr>
          <w:rFonts w:eastAsia="Times New Roman" w:cs="Times New Roman"/>
          <w:szCs w:val="24"/>
        </w:rPr>
        <w:t xml:space="preserve">θε </w:t>
      </w:r>
      <w:r>
        <w:rPr>
          <w:rFonts w:eastAsia="Times New Roman" w:cs="Times New Roman"/>
          <w:szCs w:val="24"/>
        </w:rPr>
        <w:t>πέντε μήνες πριν τις εκλογές και επτά</w:t>
      </w:r>
      <w:r w:rsidRPr="009D6D1B">
        <w:rPr>
          <w:rFonts w:eastAsia="Times New Roman" w:cs="Times New Roman"/>
          <w:szCs w:val="24"/>
        </w:rPr>
        <w:t xml:space="preserve"> μήνες πριν την </w:t>
      </w:r>
      <w:r>
        <w:rPr>
          <w:rFonts w:eastAsia="Times New Roman" w:cs="Times New Roman"/>
          <w:szCs w:val="24"/>
        </w:rPr>
        <w:t>ανάληψη των νέων αυτοδιοικητικών</w:t>
      </w:r>
      <w:r w:rsidRPr="009D6D1B">
        <w:rPr>
          <w:rFonts w:eastAsia="Times New Roman" w:cs="Times New Roman"/>
          <w:szCs w:val="24"/>
        </w:rPr>
        <w:t xml:space="preserve"> καθηκόντων</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 xml:space="preserve">Και φέρατε </w:t>
      </w:r>
      <w:r w:rsidRPr="009D6D1B">
        <w:rPr>
          <w:rFonts w:eastAsia="Times New Roman" w:cs="Times New Roman"/>
          <w:szCs w:val="24"/>
        </w:rPr>
        <w:t>μία τροπολογία</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την</w:t>
      </w:r>
      <w:r w:rsidRPr="009D6D1B">
        <w:rPr>
          <w:rFonts w:eastAsia="Times New Roman" w:cs="Times New Roman"/>
          <w:szCs w:val="24"/>
        </w:rPr>
        <w:t xml:space="preserve"> οποία τελικά αφήσετε στα αζήτητα</w:t>
      </w:r>
      <w:r>
        <w:rPr>
          <w:rFonts w:eastAsia="Times New Roman" w:cs="Times New Roman"/>
          <w:szCs w:val="24"/>
        </w:rPr>
        <w:t>,</w:t>
      </w:r>
      <w:r w:rsidRPr="009D6D1B">
        <w:rPr>
          <w:rFonts w:eastAsia="Times New Roman" w:cs="Times New Roman"/>
          <w:szCs w:val="24"/>
        </w:rPr>
        <w:t xml:space="preserve"> το</w:t>
      </w:r>
      <w:r>
        <w:rPr>
          <w:rFonts w:eastAsia="Times New Roman" w:cs="Times New Roman"/>
          <w:szCs w:val="24"/>
        </w:rPr>
        <w:t>ν</w:t>
      </w:r>
      <w:r w:rsidRPr="009D6D1B">
        <w:rPr>
          <w:rFonts w:eastAsia="Times New Roman" w:cs="Times New Roman"/>
          <w:szCs w:val="24"/>
        </w:rPr>
        <w:t xml:space="preserve"> Μάρτη του </w:t>
      </w:r>
      <w:r>
        <w:rPr>
          <w:rFonts w:eastAsia="Times New Roman" w:cs="Times New Roman"/>
          <w:szCs w:val="24"/>
        </w:rPr>
        <w:t>20</w:t>
      </w:r>
      <w:r w:rsidRPr="009D6D1B">
        <w:rPr>
          <w:rFonts w:eastAsia="Times New Roman" w:cs="Times New Roman"/>
          <w:szCs w:val="24"/>
        </w:rPr>
        <w:t>14</w:t>
      </w:r>
      <w:r>
        <w:rPr>
          <w:rFonts w:eastAsia="Times New Roman" w:cs="Times New Roman"/>
          <w:szCs w:val="24"/>
        </w:rPr>
        <w:t>, με δημοτικές εκλογές τον Μάιο του 20</w:t>
      </w:r>
      <w:r w:rsidRPr="009D6D1B">
        <w:rPr>
          <w:rFonts w:eastAsia="Times New Roman" w:cs="Times New Roman"/>
          <w:szCs w:val="24"/>
        </w:rPr>
        <w:t>14</w:t>
      </w:r>
      <w:r>
        <w:rPr>
          <w:rFonts w:eastAsia="Times New Roman" w:cs="Times New Roman"/>
          <w:szCs w:val="24"/>
        </w:rPr>
        <w:t>.</w:t>
      </w:r>
      <w:r w:rsidRPr="009D6D1B">
        <w:rPr>
          <w:rFonts w:eastAsia="Times New Roman" w:cs="Times New Roman"/>
          <w:szCs w:val="24"/>
        </w:rPr>
        <w:t xml:space="preserve"> Και ήσασταν </w:t>
      </w:r>
      <w:r>
        <w:rPr>
          <w:rFonts w:eastAsia="Times New Roman" w:cs="Times New Roman"/>
          <w:szCs w:val="24"/>
        </w:rPr>
        <w:t>έτοιμοι</w:t>
      </w:r>
      <w:r w:rsidRPr="009D6D1B">
        <w:rPr>
          <w:rFonts w:eastAsia="Times New Roman" w:cs="Times New Roman"/>
          <w:szCs w:val="24"/>
        </w:rPr>
        <w:t xml:space="preserve"> την περάσετε</w:t>
      </w:r>
      <w:r>
        <w:rPr>
          <w:rFonts w:eastAsia="Times New Roman" w:cs="Times New Roman"/>
          <w:szCs w:val="24"/>
        </w:rPr>
        <w:t>. Απλώς φώναζε ο κ.</w:t>
      </w:r>
      <w:r w:rsidRPr="009D6D1B">
        <w:rPr>
          <w:rFonts w:eastAsia="Times New Roman" w:cs="Times New Roman"/>
          <w:szCs w:val="24"/>
        </w:rPr>
        <w:t xml:space="preserve"> Βενιζέλος και </w:t>
      </w:r>
      <w:r>
        <w:rPr>
          <w:rFonts w:eastAsia="Times New Roman" w:cs="Times New Roman"/>
          <w:szCs w:val="24"/>
        </w:rPr>
        <w:t>ο κ. Μιχελάκης το έβαλε</w:t>
      </w:r>
      <w:r w:rsidRPr="009D6D1B">
        <w:rPr>
          <w:rFonts w:eastAsia="Times New Roman" w:cs="Times New Roman"/>
          <w:szCs w:val="24"/>
        </w:rPr>
        <w:t xml:space="preserve"> στη γωνία</w:t>
      </w:r>
      <w:r>
        <w:rPr>
          <w:rFonts w:eastAsia="Times New Roman" w:cs="Times New Roman"/>
          <w:szCs w:val="24"/>
        </w:rPr>
        <w:t>.</w:t>
      </w:r>
      <w:r w:rsidRPr="009D6D1B">
        <w:rPr>
          <w:rFonts w:eastAsia="Times New Roman" w:cs="Times New Roman"/>
          <w:szCs w:val="24"/>
        </w:rPr>
        <w:t xml:space="preserve"> Έχω και τα αποδεικτικά στοιχεία</w:t>
      </w:r>
      <w:r>
        <w:rPr>
          <w:rFonts w:eastAsia="Times New Roman" w:cs="Times New Roman"/>
          <w:szCs w:val="24"/>
        </w:rPr>
        <w:t>, τα οποία σας ανέφερα προηγουμένως.</w:t>
      </w:r>
    </w:p>
    <w:p w14:paraId="4CC5AF3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C5AF3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Ολοκληρώνω, κύριε Πρόε</w:t>
      </w:r>
      <w:r>
        <w:rPr>
          <w:rFonts w:eastAsia="Times New Roman" w:cs="Times New Roman"/>
          <w:szCs w:val="24"/>
        </w:rPr>
        <w:t>δρε.</w:t>
      </w:r>
    </w:p>
    <w:p w14:paraId="4CC5AF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Εμείς φέρνουμε ένα στοχευμένο νομοσχέδιο που αφορά τέσσερα νησιά, τα οποία κι εσείς επισημάνατε ότι έ</w:t>
      </w:r>
      <w:r w:rsidRPr="009D6D1B">
        <w:rPr>
          <w:rFonts w:eastAsia="Times New Roman" w:cs="Times New Roman"/>
          <w:szCs w:val="24"/>
        </w:rPr>
        <w:t xml:space="preserve">πρεπε να </w:t>
      </w:r>
      <w:r>
        <w:rPr>
          <w:rFonts w:eastAsia="Times New Roman" w:cs="Times New Roman"/>
          <w:szCs w:val="24"/>
        </w:rPr>
        <w:t>«</w:t>
      </w:r>
      <w:r w:rsidRPr="009D6D1B">
        <w:rPr>
          <w:rFonts w:eastAsia="Times New Roman" w:cs="Times New Roman"/>
          <w:szCs w:val="24"/>
        </w:rPr>
        <w:t>σπάσουν</w:t>
      </w:r>
      <w:r>
        <w:rPr>
          <w:rFonts w:eastAsia="Times New Roman" w:cs="Times New Roman"/>
          <w:szCs w:val="24"/>
        </w:rPr>
        <w:t>» -ό</w:t>
      </w:r>
      <w:r w:rsidRPr="009D6D1B">
        <w:rPr>
          <w:rFonts w:eastAsia="Times New Roman" w:cs="Times New Roman"/>
          <w:szCs w:val="24"/>
        </w:rPr>
        <w:t>λες οι μελέτες επεσήμαναν αυτό το ζήτημα</w:t>
      </w:r>
      <w:r>
        <w:rPr>
          <w:rFonts w:eastAsia="Times New Roman" w:cs="Times New Roman"/>
          <w:szCs w:val="24"/>
        </w:rPr>
        <w:t>-</w:t>
      </w:r>
      <w:r w:rsidRPr="009D6D1B">
        <w:rPr>
          <w:rFonts w:eastAsia="Times New Roman" w:cs="Times New Roman"/>
          <w:szCs w:val="24"/>
        </w:rPr>
        <w:t xml:space="preserve"> με προτάσεις και μελέτες ώριμες εδώ κ</w:t>
      </w:r>
      <w:r>
        <w:rPr>
          <w:rFonts w:eastAsia="Times New Roman" w:cs="Times New Roman"/>
          <w:szCs w:val="24"/>
        </w:rPr>
        <w:t>α</w:t>
      </w:r>
      <w:r w:rsidRPr="009D6D1B">
        <w:rPr>
          <w:rFonts w:eastAsia="Times New Roman" w:cs="Times New Roman"/>
          <w:szCs w:val="24"/>
        </w:rPr>
        <w:t>ι ένα</w:t>
      </w:r>
      <w:r>
        <w:rPr>
          <w:rFonts w:eastAsia="Times New Roman" w:cs="Times New Roman"/>
          <w:szCs w:val="24"/>
        </w:rPr>
        <w:t>ν</w:t>
      </w:r>
      <w:r w:rsidRPr="009D6D1B">
        <w:rPr>
          <w:rFonts w:eastAsia="Times New Roman" w:cs="Times New Roman"/>
          <w:szCs w:val="24"/>
        </w:rPr>
        <w:t xml:space="preserve"> χρόνο</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Κ</w:t>
      </w:r>
      <w:r w:rsidRPr="009D6D1B">
        <w:rPr>
          <w:rFonts w:eastAsia="Times New Roman" w:cs="Times New Roman"/>
          <w:szCs w:val="24"/>
        </w:rPr>
        <w:t>αι το φέρνουμε πιλοτικά</w:t>
      </w:r>
      <w:r>
        <w:rPr>
          <w:rFonts w:eastAsia="Times New Roman" w:cs="Times New Roman"/>
          <w:szCs w:val="24"/>
        </w:rPr>
        <w:t>,</w:t>
      </w:r>
      <w:r w:rsidRPr="009D6D1B">
        <w:rPr>
          <w:rFonts w:eastAsia="Times New Roman" w:cs="Times New Roman"/>
          <w:szCs w:val="24"/>
        </w:rPr>
        <w:t xml:space="preserve"> </w:t>
      </w:r>
      <w:r>
        <w:rPr>
          <w:rFonts w:eastAsia="Times New Roman" w:cs="Times New Roman"/>
          <w:szCs w:val="24"/>
        </w:rPr>
        <w:t>μαζί με έ</w:t>
      </w:r>
      <w:r>
        <w:rPr>
          <w:rFonts w:eastAsia="Times New Roman" w:cs="Times New Roman"/>
          <w:szCs w:val="24"/>
        </w:rPr>
        <w:t xml:space="preserve">ναν ηπειρωτικό </w:t>
      </w:r>
      <w:r>
        <w:rPr>
          <w:rFonts w:eastAsia="Times New Roman" w:cs="Times New Roman"/>
          <w:szCs w:val="24"/>
        </w:rPr>
        <w:t>δ</w:t>
      </w:r>
      <w:r>
        <w:rPr>
          <w:rFonts w:eastAsia="Times New Roman" w:cs="Times New Roman"/>
          <w:szCs w:val="24"/>
        </w:rPr>
        <w:t>ήμο</w:t>
      </w:r>
      <w:r w:rsidRPr="009D6D1B">
        <w:rPr>
          <w:rFonts w:eastAsia="Times New Roman" w:cs="Times New Roman"/>
          <w:szCs w:val="24"/>
        </w:rPr>
        <w:t xml:space="preserve"> στην Κοζάνη</w:t>
      </w:r>
      <w:r>
        <w:rPr>
          <w:rFonts w:eastAsia="Times New Roman" w:cs="Times New Roman"/>
          <w:szCs w:val="24"/>
        </w:rPr>
        <w:t>,</w:t>
      </w:r>
      <w:r w:rsidRPr="009D6D1B">
        <w:rPr>
          <w:rFonts w:eastAsia="Times New Roman" w:cs="Times New Roman"/>
          <w:szCs w:val="24"/>
        </w:rPr>
        <w:t xml:space="preserve"> στο Βελβεντό</w:t>
      </w:r>
      <w:r>
        <w:rPr>
          <w:rFonts w:eastAsia="Times New Roman" w:cs="Times New Roman"/>
          <w:szCs w:val="24"/>
        </w:rPr>
        <w:t>,</w:t>
      </w:r>
      <w:r w:rsidRPr="009D6D1B">
        <w:rPr>
          <w:rFonts w:eastAsia="Times New Roman" w:cs="Times New Roman"/>
          <w:szCs w:val="24"/>
        </w:rPr>
        <w:t xml:space="preserve"> για να δούμε πλέον </w:t>
      </w:r>
      <w:r>
        <w:rPr>
          <w:rFonts w:eastAsia="Times New Roman" w:cs="Times New Roman"/>
          <w:szCs w:val="24"/>
        </w:rPr>
        <w:t xml:space="preserve">την </w:t>
      </w:r>
      <w:r w:rsidRPr="009D6D1B">
        <w:rPr>
          <w:rFonts w:eastAsia="Times New Roman" w:cs="Times New Roman"/>
          <w:szCs w:val="24"/>
        </w:rPr>
        <w:t>προοπτική</w:t>
      </w:r>
      <w:r>
        <w:rPr>
          <w:rFonts w:eastAsia="Times New Roman" w:cs="Times New Roman"/>
          <w:szCs w:val="24"/>
        </w:rPr>
        <w:t>,</w:t>
      </w:r>
      <w:r w:rsidRPr="009D6D1B">
        <w:rPr>
          <w:rFonts w:eastAsia="Times New Roman" w:cs="Times New Roman"/>
          <w:szCs w:val="24"/>
        </w:rPr>
        <w:t xml:space="preserve"> με μία προπαρασκευαστική επιτροπή</w:t>
      </w:r>
      <w:r>
        <w:rPr>
          <w:rFonts w:eastAsia="Times New Roman" w:cs="Times New Roman"/>
          <w:szCs w:val="24"/>
        </w:rPr>
        <w:t>,</w:t>
      </w:r>
      <w:r w:rsidRPr="009D6D1B">
        <w:rPr>
          <w:rFonts w:eastAsia="Times New Roman" w:cs="Times New Roman"/>
          <w:szCs w:val="24"/>
        </w:rPr>
        <w:t xml:space="preserve"> με επιστημονικό και διακομματικό χα</w:t>
      </w:r>
      <w:r>
        <w:rPr>
          <w:rFonts w:eastAsia="Times New Roman" w:cs="Times New Roman"/>
          <w:szCs w:val="24"/>
        </w:rPr>
        <w:t>ρακτήρα για όλα τα άλλα ζητήματα..</w:t>
      </w:r>
      <w:r w:rsidRPr="000D1081">
        <w:rPr>
          <w:rFonts w:eastAsia="Times New Roman" w:cs="Times New Roman"/>
          <w:szCs w:val="24"/>
        </w:rPr>
        <w:t>.</w:t>
      </w:r>
    </w:p>
    <w:p w14:paraId="4CC5AF3B" w14:textId="77777777" w:rsidR="005D719C" w:rsidRDefault="00627F40">
      <w:pPr>
        <w:spacing w:line="600" w:lineRule="auto"/>
        <w:ind w:firstLine="720"/>
        <w:jc w:val="both"/>
        <w:rPr>
          <w:rFonts w:eastAsia="Times New Roman" w:cs="Times New Roman"/>
          <w:szCs w:val="24"/>
        </w:rPr>
      </w:pPr>
      <w:r w:rsidRPr="00FF75F9">
        <w:rPr>
          <w:rFonts w:eastAsia="Times New Roman" w:cs="Times New Roman"/>
          <w:b/>
          <w:szCs w:val="24"/>
        </w:rPr>
        <w:t>ΠΡΟΕΔΡΕΥΩΝ (Νικήτας Κακλαμάνης):</w:t>
      </w:r>
      <w:r>
        <w:rPr>
          <w:rFonts w:eastAsia="Times New Roman" w:cs="Times New Roman"/>
          <w:szCs w:val="24"/>
        </w:rPr>
        <w:t xml:space="preserve"> Κύριε Παυλίδη, αφήστε το Βελβεντό. Μ</w:t>
      </w:r>
      <w:r>
        <w:rPr>
          <w:rFonts w:eastAsia="Times New Roman" w:cs="Times New Roman"/>
          <w:szCs w:val="24"/>
        </w:rPr>
        <w:t>ιλήστε για την Κέρκυρα και κλείστε.</w:t>
      </w:r>
    </w:p>
    <w:p w14:paraId="4CC5AF3C"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ΚΩΝΣΤΑΝΤΙΝΟΣ ΠΑΥΛΙΔΗΣ: </w:t>
      </w:r>
      <w:r>
        <w:rPr>
          <w:rFonts w:eastAsia="Times New Roman"/>
          <w:color w:val="212121"/>
          <w:szCs w:val="24"/>
        </w:rPr>
        <w:t xml:space="preserve">Τελειώνω, κύριε Πρόεδρε. Στον επίλογο είμαι. </w:t>
      </w:r>
    </w:p>
    <w:p w14:paraId="4CC5AF3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Αυτά έρχονται πλέον να ολοκ</w:t>
      </w:r>
      <w:r w:rsidRPr="00551828">
        <w:rPr>
          <w:rFonts w:eastAsia="Times New Roman"/>
          <w:color w:val="212121"/>
          <w:szCs w:val="24"/>
        </w:rPr>
        <w:t>ληρωθούν στην επόμενη φάση</w:t>
      </w:r>
      <w:r>
        <w:rPr>
          <w:rFonts w:eastAsia="Times New Roman"/>
          <w:color w:val="212121"/>
          <w:szCs w:val="24"/>
        </w:rPr>
        <w:t xml:space="preserve">, τους επόμενους μήνες, </w:t>
      </w:r>
      <w:r w:rsidRPr="00551828">
        <w:rPr>
          <w:rFonts w:eastAsia="Times New Roman"/>
          <w:color w:val="212121"/>
          <w:szCs w:val="24"/>
        </w:rPr>
        <w:t>όπ</w:t>
      </w:r>
      <w:r>
        <w:rPr>
          <w:rFonts w:eastAsia="Times New Roman"/>
          <w:color w:val="212121"/>
          <w:szCs w:val="24"/>
        </w:rPr>
        <w:t>ως έχει ανακοινώσει και ο κύριος Υ</w:t>
      </w:r>
      <w:r w:rsidRPr="00551828">
        <w:rPr>
          <w:rFonts w:eastAsia="Times New Roman"/>
          <w:color w:val="212121"/>
          <w:szCs w:val="24"/>
        </w:rPr>
        <w:t>πουργός</w:t>
      </w:r>
      <w:r>
        <w:rPr>
          <w:rFonts w:eastAsia="Times New Roman"/>
          <w:color w:val="212121"/>
          <w:szCs w:val="24"/>
        </w:rPr>
        <w:t>. Κ</w:t>
      </w:r>
      <w:r w:rsidRPr="00551828">
        <w:rPr>
          <w:rFonts w:eastAsia="Times New Roman"/>
          <w:color w:val="212121"/>
          <w:szCs w:val="24"/>
        </w:rPr>
        <w:t xml:space="preserve">αι το φέρνουμε τρεις μήνες σχεδόν πριν </w:t>
      </w:r>
      <w:r>
        <w:rPr>
          <w:rFonts w:eastAsia="Times New Roman"/>
          <w:color w:val="212121"/>
          <w:szCs w:val="24"/>
        </w:rPr>
        <w:t xml:space="preserve">από </w:t>
      </w:r>
      <w:r w:rsidRPr="00551828">
        <w:rPr>
          <w:rFonts w:eastAsia="Times New Roman"/>
          <w:color w:val="212121"/>
          <w:szCs w:val="24"/>
        </w:rPr>
        <w:t xml:space="preserve">τις εκλογές και </w:t>
      </w:r>
      <w:r>
        <w:rPr>
          <w:rFonts w:eastAsia="Times New Roman"/>
          <w:color w:val="212121"/>
          <w:szCs w:val="24"/>
        </w:rPr>
        <w:t>έξι μήνες πριν από την α</w:t>
      </w:r>
      <w:r w:rsidRPr="00551828">
        <w:rPr>
          <w:rFonts w:eastAsia="Times New Roman"/>
          <w:color w:val="212121"/>
          <w:szCs w:val="24"/>
        </w:rPr>
        <w:t xml:space="preserve">νάληψη των </w:t>
      </w:r>
      <w:r>
        <w:rPr>
          <w:rFonts w:eastAsia="Times New Roman"/>
          <w:color w:val="212121"/>
          <w:szCs w:val="24"/>
        </w:rPr>
        <w:t xml:space="preserve">νέων </w:t>
      </w:r>
      <w:r w:rsidRPr="00551828">
        <w:rPr>
          <w:rFonts w:eastAsia="Times New Roman"/>
          <w:color w:val="212121"/>
          <w:szCs w:val="24"/>
        </w:rPr>
        <w:t>καθηκόντων</w:t>
      </w:r>
      <w:r>
        <w:rPr>
          <w:rFonts w:eastAsia="Times New Roman"/>
          <w:color w:val="212121"/>
          <w:szCs w:val="24"/>
        </w:rPr>
        <w:t>.</w:t>
      </w:r>
    </w:p>
    <w:p w14:paraId="4CC5AF3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Πού</w:t>
      </w:r>
      <w:r w:rsidRPr="00551828">
        <w:rPr>
          <w:rFonts w:eastAsia="Times New Roman"/>
          <w:color w:val="212121"/>
          <w:szCs w:val="24"/>
        </w:rPr>
        <w:t xml:space="preserve"> είδατε την προχειρότητα</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Πού</w:t>
      </w:r>
      <w:r w:rsidRPr="00551828">
        <w:rPr>
          <w:rFonts w:eastAsia="Times New Roman"/>
          <w:color w:val="212121"/>
          <w:szCs w:val="24"/>
        </w:rPr>
        <w:t xml:space="preserve"> είδατε το</w:t>
      </w:r>
      <w:r>
        <w:rPr>
          <w:rFonts w:eastAsia="Times New Roman"/>
          <w:color w:val="212121"/>
          <w:szCs w:val="24"/>
        </w:rPr>
        <w:t xml:space="preserve">ν σύντομο </w:t>
      </w:r>
      <w:r w:rsidRPr="00551828">
        <w:rPr>
          <w:rFonts w:eastAsia="Times New Roman"/>
          <w:color w:val="212121"/>
          <w:szCs w:val="24"/>
        </w:rPr>
        <w:t>χρόνο κατάθεσης</w:t>
      </w:r>
      <w:r>
        <w:rPr>
          <w:rFonts w:eastAsia="Times New Roman"/>
          <w:color w:val="212121"/>
          <w:szCs w:val="24"/>
        </w:rPr>
        <w:t xml:space="preserve"> και την επιλεκτικότητα</w:t>
      </w:r>
      <w:r w:rsidRPr="00551828">
        <w:rPr>
          <w:rFonts w:eastAsia="Times New Roman"/>
          <w:color w:val="212121"/>
          <w:szCs w:val="24"/>
        </w:rPr>
        <w:t xml:space="preserve"> στα ζητήματα</w:t>
      </w:r>
      <w:r>
        <w:rPr>
          <w:rFonts w:eastAsia="Times New Roman"/>
          <w:color w:val="212121"/>
          <w:szCs w:val="24"/>
        </w:rPr>
        <w:t xml:space="preserve">; </w:t>
      </w:r>
    </w:p>
    <w:p w14:paraId="4CC5AF3F" w14:textId="77777777" w:rsidR="005D719C" w:rsidRDefault="00627F40">
      <w:pPr>
        <w:spacing w:line="600" w:lineRule="auto"/>
        <w:ind w:firstLine="720"/>
        <w:jc w:val="both"/>
        <w:rPr>
          <w:rFonts w:eastAsia="Times New Roman"/>
          <w:color w:val="212121"/>
          <w:szCs w:val="24"/>
        </w:rPr>
      </w:pPr>
      <w:r w:rsidRPr="00551828">
        <w:rPr>
          <w:rFonts w:eastAsia="Times New Roman"/>
          <w:color w:val="212121"/>
          <w:szCs w:val="24"/>
        </w:rPr>
        <w:t xml:space="preserve">Νομίζω </w:t>
      </w:r>
      <w:r>
        <w:rPr>
          <w:rFonts w:eastAsia="Times New Roman"/>
          <w:color w:val="212121"/>
          <w:szCs w:val="24"/>
        </w:rPr>
        <w:t>ότι είναι μ</w:t>
      </w:r>
      <w:r>
        <w:rPr>
          <w:rFonts w:eastAsia="Times New Roman"/>
          <w:color w:val="212121"/>
          <w:szCs w:val="24"/>
        </w:rPr>
        <w:t>ί</w:t>
      </w:r>
      <w:r>
        <w:rPr>
          <w:rFonts w:eastAsia="Times New Roman"/>
          <w:color w:val="212121"/>
          <w:szCs w:val="24"/>
        </w:rPr>
        <w:t>α πολύ σοβαρή, ισχυρ</w:t>
      </w:r>
      <w:r>
        <w:rPr>
          <w:rFonts w:eastAsia="Times New Roman"/>
          <w:color w:val="212121"/>
          <w:szCs w:val="24"/>
        </w:rPr>
        <w:t>ή νομοθέτηση, που μαζί με τον «</w:t>
      </w:r>
      <w:r>
        <w:rPr>
          <w:rFonts w:eastAsia="Times New Roman"/>
          <w:color w:val="212121"/>
          <w:szCs w:val="24"/>
        </w:rPr>
        <w:t>Κ</w:t>
      </w:r>
      <w:r w:rsidRPr="00551828">
        <w:rPr>
          <w:rFonts w:eastAsia="Times New Roman"/>
          <w:color w:val="212121"/>
          <w:szCs w:val="24"/>
        </w:rPr>
        <w:t>ΛΕΙΣΘΕΝΗ</w:t>
      </w:r>
      <w:r>
        <w:rPr>
          <w:rFonts w:eastAsia="Times New Roman"/>
          <w:color w:val="212121"/>
          <w:szCs w:val="24"/>
        </w:rPr>
        <w:t>» διορθώνει μια πρώτη φάση αδικιών. Κ</w:t>
      </w:r>
      <w:r w:rsidRPr="00551828">
        <w:rPr>
          <w:rFonts w:eastAsia="Times New Roman"/>
          <w:color w:val="212121"/>
          <w:szCs w:val="24"/>
        </w:rPr>
        <w:t xml:space="preserve">αι θεωρώ </w:t>
      </w:r>
      <w:r>
        <w:rPr>
          <w:rFonts w:eastAsia="Times New Roman"/>
          <w:color w:val="212121"/>
          <w:szCs w:val="24"/>
        </w:rPr>
        <w:t xml:space="preserve">ότι </w:t>
      </w:r>
      <w:r w:rsidRPr="00551828">
        <w:rPr>
          <w:rFonts w:eastAsia="Times New Roman"/>
          <w:color w:val="212121"/>
          <w:szCs w:val="24"/>
        </w:rPr>
        <w:t>το επόμενο διάστημα</w:t>
      </w:r>
      <w:r>
        <w:rPr>
          <w:rFonts w:eastAsia="Times New Roman"/>
          <w:color w:val="212121"/>
          <w:szCs w:val="24"/>
        </w:rPr>
        <w:t>,</w:t>
      </w:r>
      <w:r w:rsidRPr="00551828">
        <w:rPr>
          <w:rFonts w:eastAsia="Times New Roman"/>
          <w:color w:val="212121"/>
          <w:szCs w:val="24"/>
        </w:rPr>
        <w:t xml:space="preserve"> με τη συνολική συζήτηση που θα κάνουμε για την ολοκληρωμένη μετ</w:t>
      </w:r>
      <w:r>
        <w:rPr>
          <w:rFonts w:eastAsia="Times New Roman"/>
          <w:color w:val="212121"/>
          <w:szCs w:val="24"/>
        </w:rPr>
        <w:t>αρρύθμιση χωροταξικά στη χ</w:t>
      </w:r>
      <w:r w:rsidRPr="00551828">
        <w:rPr>
          <w:rFonts w:eastAsia="Times New Roman"/>
          <w:color w:val="212121"/>
          <w:szCs w:val="24"/>
        </w:rPr>
        <w:t>ώρα</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 xml:space="preserve">θα αλλάξουν πλέον τα δεδομένα στην </w:t>
      </w:r>
      <w:r>
        <w:rPr>
          <w:rFonts w:eastAsia="Times New Roman"/>
          <w:color w:val="212121"/>
          <w:szCs w:val="24"/>
        </w:rPr>
        <w:t>τ</w:t>
      </w:r>
      <w:r>
        <w:rPr>
          <w:rFonts w:eastAsia="Times New Roman"/>
          <w:color w:val="212121"/>
          <w:szCs w:val="24"/>
        </w:rPr>
        <w:t xml:space="preserve">οπική </w:t>
      </w:r>
      <w:r>
        <w:rPr>
          <w:rFonts w:eastAsia="Times New Roman"/>
          <w:color w:val="212121"/>
          <w:szCs w:val="24"/>
        </w:rPr>
        <w:t>α</w:t>
      </w:r>
      <w:r>
        <w:rPr>
          <w:rFonts w:eastAsia="Times New Roman"/>
          <w:color w:val="212121"/>
          <w:szCs w:val="24"/>
        </w:rPr>
        <w:t>υτοδιοίκ</w:t>
      </w:r>
      <w:r>
        <w:rPr>
          <w:rFonts w:eastAsia="Times New Roman"/>
          <w:color w:val="212121"/>
          <w:szCs w:val="24"/>
        </w:rPr>
        <w:t>ηση…</w:t>
      </w:r>
    </w:p>
    <w:p w14:paraId="4CC5AF40" w14:textId="77777777" w:rsidR="005D719C" w:rsidRDefault="00627F40">
      <w:pPr>
        <w:spacing w:line="600" w:lineRule="auto"/>
        <w:ind w:firstLine="720"/>
        <w:jc w:val="both"/>
        <w:rPr>
          <w:rFonts w:eastAsia="Times New Roman"/>
          <w:color w:val="212121"/>
          <w:szCs w:val="24"/>
        </w:rPr>
      </w:pPr>
      <w:r w:rsidRPr="001D5955">
        <w:rPr>
          <w:rFonts w:eastAsia="Times New Roman"/>
          <w:b/>
          <w:color w:val="212121"/>
          <w:szCs w:val="24"/>
        </w:rPr>
        <w:t>ΠΡΟΕΔΡΕΥΩΝ (Νικήτας Κακλαμάνης):</w:t>
      </w:r>
      <w:r>
        <w:rPr>
          <w:rFonts w:eastAsia="Times New Roman"/>
          <w:color w:val="212121"/>
          <w:szCs w:val="24"/>
        </w:rPr>
        <w:t xml:space="preserve"> Κύριε Παυλίδη, σας προειδοποιώ για τελευταία φορά! </w:t>
      </w:r>
    </w:p>
    <w:p w14:paraId="4CC5AF41"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ΚΩΝΣΤΑΝΤΙΝΟΣ ΠΑΥΛΙΔΗΣ: </w:t>
      </w:r>
      <w:r>
        <w:rPr>
          <w:rFonts w:eastAsia="Times New Roman"/>
          <w:color w:val="212121"/>
          <w:szCs w:val="24"/>
        </w:rPr>
        <w:t>...και, επιπλέον, εξασφαλίζ</w:t>
      </w:r>
      <w:r w:rsidRPr="00551828">
        <w:rPr>
          <w:rFonts w:eastAsia="Times New Roman"/>
          <w:color w:val="212121"/>
          <w:szCs w:val="24"/>
        </w:rPr>
        <w:t>ει</w:t>
      </w:r>
      <w:r>
        <w:rPr>
          <w:rFonts w:eastAsia="Times New Roman"/>
          <w:color w:val="212121"/>
          <w:szCs w:val="24"/>
        </w:rPr>
        <w:t xml:space="preserve"> </w:t>
      </w:r>
      <w:r w:rsidRPr="00551828">
        <w:rPr>
          <w:rFonts w:eastAsia="Times New Roman"/>
          <w:color w:val="212121"/>
          <w:szCs w:val="24"/>
        </w:rPr>
        <w:t xml:space="preserve">τις βασικές αρχές </w:t>
      </w:r>
      <w:r>
        <w:rPr>
          <w:rFonts w:eastAsia="Times New Roman"/>
          <w:color w:val="212121"/>
          <w:szCs w:val="24"/>
        </w:rPr>
        <w:t xml:space="preserve">της </w:t>
      </w:r>
      <w:r>
        <w:rPr>
          <w:rFonts w:eastAsia="Times New Roman"/>
          <w:color w:val="212121"/>
          <w:szCs w:val="24"/>
        </w:rPr>
        <w:t>α</w:t>
      </w:r>
      <w:r>
        <w:rPr>
          <w:rFonts w:eastAsia="Times New Roman"/>
          <w:color w:val="212121"/>
          <w:szCs w:val="24"/>
        </w:rPr>
        <w:t>υτοδιοίκησης, εγγύτητα, αμεσότητα και επικουρικότητα στο τοπικό πρόβλημα.</w:t>
      </w:r>
    </w:p>
    <w:p w14:paraId="4CC5AF4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w:t>
      </w:r>
      <w:r w:rsidRPr="00551828">
        <w:rPr>
          <w:rFonts w:eastAsia="Times New Roman"/>
          <w:color w:val="212121"/>
          <w:szCs w:val="24"/>
        </w:rPr>
        <w:t>υχαριστώ πολύ</w:t>
      </w:r>
      <w:r>
        <w:rPr>
          <w:rFonts w:eastAsia="Times New Roman"/>
          <w:color w:val="212121"/>
          <w:szCs w:val="24"/>
        </w:rPr>
        <w:t>.</w:t>
      </w:r>
    </w:p>
    <w:p w14:paraId="4CC5AF43" w14:textId="77777777" w:rsidR="005D719C" w:rsidRDefault="00627F40">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 κ. Κωνσταντίνος Παυλίδης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CC5AF44" w14:textId="77777777" w:rsidR="005D719C" w:rsidRDefault="00627F40">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lastRenderedPageBreak/>
        <w:t>(Χειροκροτήματα από την πτέρυγα του ΣΥΡ</w:t>
      </w:r>
      <w:r w:rsidRPr="00B01A32">
        <w:rPr>
          <w:rFonts w:eastAsia="Times New Roman"/>
          <w:szCs w:val="24"/>
        </w:rPr>
        <w:t>ΙΖΑ)</w:t>
      </w:r>
    </w:p>
    <w:p w14:paraId="4CC5AF4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 </w:t>
      </w:r>
      <w:r w:rsidRPr="00210769">
        <w:rPr>
          <w:rFonts w:eastAsia="Times New Roman"/>
          <w:b/>
          <w:color w:val="212121"/>
          <w:szCs w:val="24"/>
        </w:rPr>
        <w:t>ΠΡΟΕΔΡΕΥΩΝ (Νικήτας Κακλαμάνης):</w:t>
      </w:r>
      <w:r>
        <w:rPr>
          <w:rFonts w:eastAsia="Times New Roman" w:cs="Times New Roman"/>
          <w:szCs w:val="24"/>
        </w:rPr>
        <w:t xml:space="preserve"> Ο κ. Θεόδωρος Καράογλου, Βουλευτής Β΄ Θεσσαλονίκης της Νέας Δημοκρατίας, έχει τον λόγο.</w:t>
      </w:r>
    </w:p>
    <w:p w14:paraId="4CC5AF4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Σας ευχαριστώ, κύριε Πρόεδρε. </w:t>
      </w:r>
    </w:p>
    <w:p w14:paraId="4CC5AF47" w14:textId="77777777" w:rsidR="005D719C" w:rsidRDefault="00627F40">
      <w:pPr>
        <w:spacing w:line="600" w:lineRule="auto"/>
        <w:ind w:firstLine="720"/>
        <w:jc w:val="both"/>
        <w:rPr>
          <w:rFonts w:eastAsia="Times New Roman"/>
          <w:color w:val="212121"/>
          <w:szCs w:val="24"/>
        </w:rPr>
      </w:pPr>
      <w:r>
        <w:rPr>
          <w:rFonts w:eastAsia="Times New Roman" w:cs="Times New Roman"/>
          <w:szCs w:val="24"/>
        </w:rPr>
        <w:t>Θα ξεκινήσω, κ</w:t>
      </w:r>
      <w:r w:rsidRPr="00551828">
        <w:rPr>
          <w:rFonts w:eastAsia="Times New Roman"/>
          <w:color w:val="212121"/>
          <w:szCs w:val="24"/>
        </w:rPr>
        <w:t>υρίες και κύριοι συνάδελφοι</w:t>
      </w:r>
      <w:r>
        <w:rPr>
          <w:rFonts w:eastAsia="Times New Roman"/>
          <w:color w:val="212121"/>
          <w:szCs w:val="24"/>
        </w:rPr>
        <w:t>, με ένα ζήτημα που θεωρώ μ</w:t>
      </w:r>
      <w:r w:rsidRPr="00551828">
        <w:rPr>
          <w:rFonts w:eastAsia="Times New Roman"/>
          <w:color w:val="212121"/>
          <w:szCs w:val="24"/>
        </w:rPr>
        <w:t>είζονος ση</w:t>
      </w:r>
      <w:r w:rsidRPr="00551828">
        <w:rPr>
          <w:rFonts w:eastAsia="Times New Roman"/>
          <w:color w:val="212121"/>
          <w:szCs w:val="24"/>
        </w:rPr>
        <w:t>μασίας</w:t>
      </w:r>
      <w:r>
        <w:rPr>
          <w:rFonts w:eastAsia="Times New Roman"/>
          <w:color w:val="212121"/>
          <w:szCs w:val="24"/>
        </w:rPr>
        <w:t>. Ε</w:t>
      </w:r>
      <w:r w:rsidRPr="00551828">
        <w:rPr>
          <w:rFonts w:eastAsia="Times New Roman"/>
          <w:color w:val="212121"/>
          <w:szCs w:val="24"/>
        </w:rPr>
        <w:t>ί</w:t>
      </w:r>
      <w:r>
        <w:rPr>
          <w:rFonts w:eastAsia="Times New Roman"/>
          <w:color w:val="212121"/>
          <w:szCs w:val="24"/>
        </w:rPr>
        <w:t xml:space="preserve">ναι το ζήτημα του σεβασμού της </w:t>
      </w:r>
      <w:r>
        <w:rPr>
          <w:rFonts w:eastAsia="Times New Roman"/>
          <w:color w:val="212121"/>
          <w:szCs w:val="24"/>
        </w:rPr>
        <w:t>δ</w:t>
      </w:r>
      <w:r w:rsidRPr="00551828">
        <w:rPr>
          <w:rFonts w:eastAsia="Times New Roman"/>
          <w:color w:val="212121"/>
          <w:szCs w:val="24"/>
        </w:rPr>
        <w:t>ημοκρατίας</w:t>
      </w:r>
      <w:r>
        <w:rPr>
          <w:rFonts w:eastAsia="Times New Roman"/>
          <w:color w:val="212121"/>
          <w:szCs w:val="24"/>
        </w:rPr>
        <w:t>, τ</w:t>
      </w:r>
      <w:r w:rsidRPr="00551828">
        <w:rPr>
          <w:rFonts w:eastAsia="Times New Roman"/>
          <w:color w:val="212121"/>
          <w:szCs w:val="24"/>
        </w:rPr>
        <w:t>ο ζήτημα το</w:t>
      </w:r>
      <w:r>
        <w:rPr>
          <w:rFonts w:eastAsia="Times New Roman"/>
          <w:color w:val="212121"/>
          <w:szCs w:val="24"/>
        </w:rPr>
        <w:t>υ σεβασμού των διαδικασιών στο Κ</w:t>
      </w:r>
      <w:r w:rsidRPr="00551828">
        <w:rPr>
          <w:rFonts w:eastAsia="Times New Roman"/>
          <w:color w:val="212121"/>
          <w:szCs w:val="24"/>
        </w:rPr>
        <w:t>οινοβούλιο</w:t>
      </w:r>
      <w:r>
        <w:rPr>
          <w:rFonts w:eastAsia="Times New Roman"/>
          <w:color w:val="212121"/>
          <w:szCs w:val="24"/>
        </w:rPr>
        <w:t xml:space="preserve">, </w:t>
      </w:r>
      <w:r w:rsidRPr="00551828">
        <w:rPr>
          <w:rFonts w:eastAsia="Times New Roman"/>
          <w:color w:val="212121"/>
          <w:szCs w:val="24"/>
        </w:rPr>
        <w:t>στο</w:t>
      </w:r>
      <w:r>
        <w:rPr>
          <w:rFonts w:eastAsia="Times New Roman"/>
          <w:color w:val="212121"/>
          <w:szCs w:val="24"/>
        </w:rPr>
        <w:t xml:space="preserve">ν ναό της </w:t>
      </w:r>
      <w:r>
        <w:rPr>
          <w:rFonts w:eastAsia="Times New Roman"/>
          <w:color w:val="212121"/>
          <w:szCs w:val="24"/>
        </w:rPr>
        <w:t>δ</w:t>
      </w:r>
      <w:r w:rsidRPr="00551828">
        <w:rPr>
          <w:rFonts w:eastAsia="Times New Roman"/>
          <w:color w:val="212121"/>
          <w:szCs w:val="24"/>
        </w:rPr>
        <w:t>ημοκρατίας</w:t>
      </w:r>
      <w:r>
        <w:rPr>
          <w:rFonts w:eastAsia="Times New Roman"/>
          <w:color w:val="212121"/>
          <w:szCs w:val="24"/>
        </w:rPr>
        <w:t>.</w:t>
      </w:r>
      <w:r w:rsidRPr="00551828">
        <w:rPr>
          <w:rFonts w:eastAsia="Times New Roman"/>
          <w:color w:val="212121"/>
          <w:szCs w:val="24"/>
        </w:rPr>
        <w:t xml:space="preserve"> </w:t>
      </w:r>
    </w:p>
    <w:p w14:paraId="4CC5AF4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Κυρίες και κύριοι συνάδελφοι, θυμάμαι πριν από τέσσερα</w:t>
      </w:r>
      <w:r w:rsidRPr="00551828">
        <w:rPr>
          <w:rFonts w:eastAsia="Times New Roman"/>
          <w:color w:val="212121"/>
          <w:szCs w:val="24"/>
        </w:rPr>
        <w:t xml:space="preserve"> χρόνια </w:t>
      </w:r>
      <w:r>
        <w:rPr>
          <w:rFonts w:eastAsia="Times New Roman"/>
          <w:color w:val="212121"/>
          <w:szCs w:val="24"/>
        </w:rPr>
        <w:t xml:space="preserve">από αυτό το Βήμα </w:t>
      </w:r>
      <w:r w:rsidRPr="00551828">
        <w:rPr>
          <w:rFonts w:eastAsia="Times New Roman"/>
          <w:color w:val="212121"/>
          <w:szCs w:val="24"/>
        </w:rPr>
        <w:t>τον Πρωθυπουργό της χώρας</w:t>
      </w:r>
      <w:r>
        <w:rPr>
          <w:rFonts w:eastAsia="Times New Roman"/>
          <w:color w:val="212121"/>
          <w:szCs w:val="24"/>
        </w:rPr>
        <w:t xml:space="preserve"> -τον </w:t>
      </w:r>
      <w:r w:rsidRPr="00551828">
        <w:rPr>
          <w:rFonts w:eastAsia="Times New Roman"/>
          <w:color w:val="212121"/>
          <w:szCs w:val="24"/>
        </w:rPr>
        <w:t>Φεβρουάρι</w:t>
      </w:r>
      <w:r w:rsidRPr="00551828">
        <w:rPr>
          <w:rFonts w:eastAsia="Times New Roman"/>
          <w:color w:val="212121"/>
          <w:szCs w:val="24"/>
        </w:rPr>
        <w:t>ο του 2015</w:t>
      </w:r>
      <w:r>
        <w:rPr>
          <w:rFonts w:eastAsia="Times New Roman"/>
          <w:color w:val="212121"/>
          <w:szCs w:val="24"/>
        </w:rPr>
        <w:t xml:space="preserve">- </w:t>
      </w:r>
      <w:r w:rsidRPr="00551828">
        <w:rPr>
          <w:rFonts w:eastAsia="Times New Roman"/>
          <w:color w:val="212121"/>
          <w:szCs w:val="24"/>
        </w:rPr>
        <w:t>να λέει</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«Ε</w:t>
      </w:r>
      <w:r w:rsidRPr="00551828">
        <w:rPr>
          <w:rFonts w:eastAsia="Times New Roman"/>
          <w:color w:val="212121"/>
          <w:szCs w:val="24"/>
        </w:rPr>
        <w:t xml:space="preserve">ίστε </w:t>
      </w:r>
      <w:r>
        <w:rPr>
          <w:rFonts w:eastAsia="Times New Roman"/>
          <w:color w:val="212121"/>
          <w:szCs w:val="24"/>
        </w:rPr>
        <w:t>το κάθε γράμμα και κάθε λέξη του Σ</w:t>
      </w:r>
      <w:r w:rsidRPr="00551828">
        <w:rPr>
          <w:rFonts w:eastAsia="Times New Roman"/>
          <w:color w:val="212121"/>
          <w:szCs w:val="24"/>
        </w:rPr>
        <w:t>υντάγματος</w:t>
      </w:r>
      <w:r>
        <w:rPr>
          <w:rFonts w:eastAsia="Times New Roman"/>
          <w:color w:val="212121"/>
          <w:szCs w:val="24"/>
        </w:rPr>
        <w:t>». Αυτά τα τέσσερα χρόνια έ</w:t>
      </w:r>
      <w:r w:rsidRPr="00551828">
        <w:rPr>
          <w:rFonts w:eastAsia="Times New Roman"/>
          <w:color w:val="212121"/>
          <w:szCs w:val="24"/>
        </w:rPr>
        <w:t>χετε αποδείξει</w:t>
      </w:r>
      <w:r>
        <w:rPr>
          <w:rFonts w:eastAsia="Times New Roman"/>
          <w:color w:val="212121"/>
          <w:szCs w:val="24"/>
        </w:rPr>
        <w:t xml:space="preserve"> </w:t>
      </w:r>
      <w:r w:rsidRPr="00551828">
        <w:rPr>
          <w:rFonts w:eastAsia="Times New Roman"/>
          <w:color w:val="212121"/>
          <w:szCs w:val="24"/>
        </w:rPr>
        <w:t>ότι δεν έχει κα</w:t>
      </w:r>
      <w:r>
        <w:rPr>
          <w:rFonts w:eastAsia="Times New Roman"/>
          <w:color w:val="212121"/>
          <w:szCs w:val="24"/>
        </w:rPr>
        <w:t>μία σχέση αυτό που έλεγε ο Π</w:t>
      </w:r>
      <w:r w:rsidRPr="00551828">
        <w:rPr>
          <w:rFonts w:eastAsia="Times New Roman"/>
          <w:color w:val="212121"/>
          <w:szCs w:val="24"/>
        </w:rPr>
        <w:t>ρωθυπουργός με αυτό που κάνατε πράξη</w:t>
      </w:r>
      <w:r>
        <w:rPr>
          <w:rFonts w:eastAsia="Times New Roman"/>
          <w:color w:val="212121"/>
          <w:szCs w:val="24"/>
        </w:rPr>
        <w:t>. Νομοθετείτε</w:t>
      </w:r>
      <w:r w:rsidRPr="00551828">
        <w:rPr>
          <w:rFonts w:eastAsia="Times New Roman"/>
          <w:color w:val="212121"/>
          <w:szCs w:val="24"/>
        </w:rPr>
        <w:t xml:space="preserve"> </w:t>
      </w:r>
      <w:r>
        <w:rPr>
          <w:rFonts w:eastAsia="Times New Roman"/>
          <w:color w:val="212121"/>
          <w:szCs w:val="24"/>
        </w:rPr>
        <w:t>με κατεπείγουσες</w:t>
      </w:r>
      <w:r w:rsidRPr="00551828">
        <w:rPr>
          <w:rFonts w:eastAsia="Times New Roman"/>
          <w:color w:val="212121"/>
          <w:szCs w:val="24"/>
        </w:rPr>
        <w:t xml:space="preserve"> διαδικασίες</w:t>
      </w:r>
      <w:r>
        <w:rPr>
          <w:rFonts w:eastAsia="Times New Roman"/>
          <w:color w:val="212121"/>
          <w:szCs w:val="24"/>
        </w:rPr>
        <w:t xml:space="preserve">. Νομοθετείτε με αιφνιδιαστικές </w:t>
      </w:r>
      <w:r w:rsidRPr="00551828">
        <w:rPr>
          <w:rFonts w:eastAsia="Times New Roman"/>
          <w:color w:val="212121"/>
          <w:szCs w:val="24"/>
        </w:rPr>
        <w:t>διαδικασίες</w:t>
      </w:r>
      <w:r>
        <w:rPr>
          <w:rFonts w:eastAsia="Times New Roman"/>
          <w:color w:val="212121"/>
          <w:szCs w:val="24"/>
        </w:rPr>
        <w:t>. Νομοθετείτε</w:t>
      </w:r>
      <w:r w:rsidRPr="00551828">
        <w:rPr>
          <w:rFonts w:eastAsia="Times New Roman"/>
          <w:color w:val="212121"/>
          <w:szCs w:val="24"/>
        </w:rPr>
        <w:t xml:space="preserve"> με </w:t>
      </w:r>
      <w:r w:rsidRPr="00551828">
        <w:rPr>
          <w:rFonts w:eastAsia="Times New Roman"/>
          <w:color w:val="212121"/>
          <w:szCs w:val="24"/>
        </w:rPr>
        <w:lastRenderedPageBreak/>
        <w:t>τροπολογίες</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επίσης, αιφνιδιαστικές. Ν</w:t>
      </w:r>
      <w:r w:rsidRPr="00551828">
        <w:rPr>
          <w:rFonts w:eastAsia="Times New Roman"/>
          <w:color w:val="212121"/>
          <w:szCs w:val="24"/>
        </w:rPr>
        <w:t>ομοθετε</w:t>
      </w:r>
      <w:r>
        <w:rPr>
          <w:rFonts w:eastAsia="Times New Roman"/>
          <w:color w:val="212121"/>
          <w:szCs w:val="24"/>
        </w:rPr>
        <w:t>ίτε</w:t>
      </w:r>
      <w:r w:rsidRPr="00551828">
        <w:rPr>
          <w:rFonts w:eastAsia="Times New Roman"/>
          <w:color w:val="212121"/>
          <w:szCs w:val="24"/>
        </w:rPr>
        <w:t xml:space="preserve"> με </w:t>
      </w:r>
      <w:r>
        <w:rPr>
          <w:rFonts w:eastAsia="Times New Roman"/>
          <w:color w:val="212121"/>
          <w:szCs w:val="24"/>
        </w:rPr>
        <w:t>π</w:t>
      </w:r>
      <w:r w:rsidRPr="00551828">
        <w:rPr>
          <w:rFonts w:eastAsia="Times New Roman"/>
          <w:color w:val="212121"/>
          <w:szCs w:val="24"/>
        </w:rPr>
        <w:t xml:space="preserve">ράξεις </w:t>
      </w:r>
      <w:r>
        <w:rPr>
          <w:rFonts w:eastAsia="Times New Roman"/>
          <w:color w:val="212121"/>
          <w:szCs w:val="24"/>
        </w:rPr>
        <w:t>ν</w:t>
      </w:r>
      <w:r w:rsidRPr="00551828">
        <w:rPr>
          <w:rFonts w:eastAsia="Times New Roman"/>
          <w:color w:val="212121"/>
          <w:szCs w:val="24"/>
        </w:rPr>
        <w:t xml:space="preserve">ομοθετικού </w:t>
      </w:r>
      <w:r>
        <w:rPr>
          <w:rFonts w:eastAsia="Times New Roman"/>
          <w:color w:val="212121"/>
          <w:szCs w:val="24"/>
        </w:rPr>
        <w:t>π</w:t>
      </w:r>
      <w:r w:rsidRPr="00551828">
        <w:rPr>
          <w:rFonts w:eastAsia="Times New Roman"/>
          <w:color w:val="212121"/>
          <w:szCs w:val="24"/>
        </w:rPr>
        <w:t>εριεχομένου</w:t>
      </w:r>
      <w:r>
        <w:rPr>
          <w:rFonts w:eastAsia="Times New Roman"/>
          <w:color w:val="212121"/>
          <w:szCs w:val="24"/>
        </w:rPr>
        <w:t>. Κ</w:t>
      </w:r>
      <w:r w:rsidRPr="00551828">
        <w:rPr>
          <w:rFonts w:eastAsia="Times New Roman"/>
          <w:color w:val="212121"/>
          <w:szCs w:val="24"/>
        </w:rPr>
        <w:t xml:space="preserve">ανένας σεβασμός </w:t>
      </w:r>
      <w:r>
        <w:rPr>
          <w:rFonts w:eastAsia="Times New Roman"/>
          <w:color w:val="212121"/>
          <w:szCs w:val="24"/>
        </w:rPr>
        <w:t xml:space="preserve">στις κοινοβουλευτικές διαδικασίες, </w:t>
      </w:r>
      <w:r w:rsidRPr="00551828">
        <w:rPr>
          <w:rFonts w:eastAsia="Times New Roman"/>
          <w:color w:val="212121"/>
          <w:szCs w:val="24"/>
        </w:rPr>
        <w:t>κανένας σεβασ</w:t>
      </w:r>
      <w:r>
        <w:rPr>
          <w:rFonts w:eastAsia="Times New Roman"/>
          <w:color w:val="212121"/>
          <w:szCs w:val="24"/>
        </w:rPr>
        <w:t>μός στη θεσμική λειτουργία του Κ</w:t>
      </w:r>
      <w:r w:rsidRPr="00551828">
        <w:rPr>
          <w:rFonts w:eastAsia="Times New Roman"/>
          <w:color w:val="212121"/>
          <w:szCs w:val="24"/>
        </w:rPr>
        <w:t>οινοβουλίου</w:t>
      </w:r>
      <w:r>
        <w:rPr>
          <w:rFonts w:eastAsia="Times New Roman"/>
          <w:color w:val="212121"/>
          <w:szCs w:val="24"/>
        </w:rPr>
        <w:t>!</w:t>
      </w:r>
    </w:p>
    <w:p w14:paraId="4CC5AF4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Φ</w:t>
      </w:r>
      <w:r w:rsidRPr="00551828">
        <w:rPr>
          <w:rFonts w:eastAsia="Times New Roman"/>
          <w:color w:val="212121"/>
          <w:szCs w:val="24"/>
        </w:rPr>
        <w:t>έρατε σήμερα</w:t>
      </w:r>
      <w:r>
        <w:rPr>
          <w:rFonts w:eastAsia="Times New Roman"/>
          <w:color w:val="212121"/>
          <w:szCs w:val="24"/>
        </w:rPr>
        <w:t>,</w:t>
      </w:r>
      <w:r w:rsidRPr="00551828">
        <w:rPr>
          <w:rFonts w:eastAsia="Times New Roman"/>
          <w:color w:val="212121"/>
          <w:szCs w:val="24"/>
        </w:rPr>
        <w:t xml:space="preserve"> σ</w:t>
      </w:r>
      <w:r>
        <w:rPr>
          <w:rFonts w:eastAsia="Times New Roman"/>
          <w:color w:val="212121"/>
          <w:szCs w:val="24"/>
        </w:rPr>
        <w:t xml:space="preserve">ε ένα νομοσχέδιο για την </w:t>
      </w:r>
      <w:r>
        <w:rPr>
          <w:rFonts w:eastAsia="Times New Roman"/>
          <w:color w:val="212121"/>
          <w:szCs w:val="24"/>
        </w:rPr>
        <w:t>υ</w:t>
      </w:r>
      <w:r>
        <w:rPr>
          <w:rFonts w:eastAsia="Times New Roman"/>
          <w:color w:val="212121"/>
          <w:szCs w:val="24"/>
        </w:rPr>
        <w:t>γεία, μ</w:t>
      </w:r>
      <w:r>
        <w:rPr>
          <w:rFonts w:eastAsia="Times New Roman"/>
          <w:color w:val="212121"/>
          <w:szCs w:val="24"/>
        </w:rPr>
        <w:t>ί</w:t>
      </w:r>
      <w:r w:rsidRPr="00551828">
        <w:rPr>
          <w:rFonts w:eastAsia="Times New Roman"/>
          <w:color w:val="212121"/>
          <w:szCs w:val="24"/>
        </w:rPr>
        <w:t xml:space="preserve">α τροπολογία </w:t>
      </w:r>
      <w:r>
        <w:rPr>
          <w:rFonts w:eastAsia="Times New Roman"/>
          <w:color w:val="212121"/>
          <w:szCs w:val="24"/>
        </w:rPr>
        <w:t>εξήντα οκτώ</w:t>
      </w:r>
      <w:r w:rsidRPr="00551828">
        <w:rPr>
          <w:rFonts w:eastAsia="Times New Roman"/>
          <w:color w:val="212121"/>
          <w:szCs w:val="24"/>
        </w:rPr>
        <w:t xml:space="preserve"> σελίδων του Υπουργείου Εσωτερικών</w:t>
      </w:r>
      <w:r>
        <w:rPr>
          <w:rFonts w:eastAsia="Times New Roman"/>
          <w:color w:val="212121"/>
          <w:szCs w:val="24"/>
        </w:rPr>
        <w:t>, που β</w:t>
      </w:r>
      <w:r w:rsidRPr="00551828">
        <w:rPr>
          <w:rFonts w:eastAsia="Times New Roman"/>
          <w:color w:val="212121"/>
          <w:szCs w:val="24"/>
        </w:rPr>
        <w:t>εβαίως κα</w:t>
      </w:r>
      <w:r>
        <w:rPr>
          <w:rFonts w:eastAsia="Times New Roman"/>
          <w:color w:val="212121"/>
          <w:szCs w:val="24"/>
        </w:rPr>
        <w:t>μ</w:t>
      </w:r>
      <w:r w:rsidRPr="00551828">
        <w:rPr>
          <w:rFonts w:eastAsia="Times New Roman"/>
          <w:color w:val="212121"/>
          <w:szCs w:val="24"/>
        </w:rPr>
        <w:t>μία σχέση δεν έχει με το συζητούμενο νομοσχέδιο</w:t>
      </w:r>
      <w:r>
        <w:rPr>
          <w:rFonts w:eastAsia="Times New Roman"/>
          <w:color w:val="212121"/>
          <w:szCs w:val="24"/>
        </w:rPr>
        <w:t>. Σ</w:t>
      </w:r>
      <w:r w:rsidRPr="00551828">
        <w:rPr>
          <w:rFonts w:eastAsia="Times New Roman"/>
          <w:color w:val="212121"/>
          <w:szCs w:val="24"/>
        </w:rPr>
        <w:t>την ουσία</w:t>
      </w:r>
      <w:r>
        <w:rPr>
          <w:rFonts w:eastAsia="Times New Roman"/>
          <w:color w:val="212121"/>
          <w:szCs w:val="24"/>
        </w:rPr>
        <w:t>,</w:t>
      </w:r>
      <w:r w:rsidRPr="00551828">
        <w:rPr>
          <w:rFonts w:eastAsia="Times New Roman"/>
          <w:color w:val="212121"/>
          <w:szCs w:val="24"/>
        </w:rPr>
        <w:t xml:space="preserve"> δηλαδή</w:t>
      </w:r>
      <w:r>
        <w:rPr>
          <w:rFonts w:eastAsia="Times New Roman"/>
          <w:color w:val="212121"/>
          <w:szCs w:val="24"/>
        </w:rPr>
        <w:t>, φέρατε</w:t>
      </w:r>
      <w:r w:rsidRPr="00551828">
        <w:rPr>
          <w:rFonts w:eastAsia="Times New Roman"/>
          <w:color w:val="212121"/>
          <w:szCs w:val="24"/>
        </w:rPr>
        <w:t xml:space="preserve"> ένα άλλο νομοσχέδιο</w:t>
      </w:r>
      <w:r>
        <w:rPr>
          <w:rFonts w:eastAsia="Times New Roman"/>
          <w:color w:val="212121"/>
          <w:szCs w:val="24"/>
        </w:rPr>
        <w:t>,</w:t>
      </w:r>
      <w:r w:rsidRPr="00551828">
        <w:rPr>
          <w:rFonts w:eastAsia="Times New Roman"/>
          <w:color w:val="212121"/>
          <w:szCs w:val="24"/>
        </w:rPr>
        <w:t xml:space="preserve"> ένα άλλο νομοσχέδιο που ήρθε αιφνι</w:t>
      </w:r>
      <w:r w:rsidRPr="00551828">
        <w:rPr>
          <w:rFonts w:eastAsia="Times New Roman"/>
          <w:color w:val="212121"/>
          <w:szCs w:val="24"/>
        </w:rPr>
        <w:t>διαστικά</w:t>
      </w:r>
      <w:r>
        <w:rPr>
          <w:rFonts w:eastAsia="Times New Roman"/>
          <w:color w:val="212121"/>
          <w:szCs w:val="24"/>
        </w:rPr>
        <w:t>,</w:t>
      </w:r>
      <w:r w:rsidRPr="00551828">
        <w:rPr>
          <w:rFonts w:eastAsia="Times New Roman"/>
          <w:color w:val="212121"/>
          <w:szCs w:val="24"/>
        </w:rPr>
        <w:t xml:space="preserve"> αποσπασματικά</w:t>
      </w:r>
      <w:r>
        <w:rPr>
          <w:rFonts w:eastAsia="Times New Roman"/>
          <w:color w:val="212121"/>
          <w:szCs w:val="24"/>
        </w:rPr>
        <w:t>,</w:t>
      </w:r>
      <w:r w:rsidRPr="00551828">
        <w:rPr>
          <w:rFonts w:eastAsia="Times New Roman"/>
          <w:color w:val="212121"/>
          <w:szCs w:val="24"/>
        </w:rPr>
        <w:t xml:space="preserve"> πρόχειρα</w:t>
      </w:r>
      <w:r>
        <w:rPr>
          <w:rFonts w:eastAsia="Times New Roman"/>
          <w:color w:val="212121"/>
          <w:szCs w:val="24"/>
        </w:rPr>
        <w:t>,</w:t>
      </w:r>
      <w:r w:rsidRPr="00551828">
        <w:rPr>
          <w:rFonts w:eastAsia="Times New Roman"/>
          <w:color w:val="212121"/>
          <w:szCs w:val="24"/>
        </w:rPr>
        <w:t xml:space="preserve"> χωρίς</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δηλαδή, προηγουμένως την ανάρτησή</w:t>
      </w:r>
      <w:r w:rsidRPr="00551828">
        <w:rPr>
          <w:rFonts w:eastAsia="Times New Roman"/>
          <w:color w:val="212121"/>
          <w:szCs w:val="24"/>
        </w:rPr>
        <w:t xml:space="preserve"> του</w:t>
      </w:r>
      <w:r>
        <w:rPr>
          <w:rFonts w:eastAsia="Times New Roman"/>
          <w:color w:val="212121"/>
          <w:szCs w:val="24"/>
        </w:rPr>
        <w:t>,</w:t>
      </w:r>
      <w:r w:rsidRPr="00551828">
        <w:rPr>
          <w:rFonts w:eastAsia="Times New Roman"/>
          <w:color w:val="212121"/>
          <w:szCs w:val="24"/>
        </w:rPr>
        <w:t xml:space="preserve"> χωρίς τη δημόσια διαβούλευση</w:t>
      </w:r>
      <w:r>
        <w:rPr>
          <w:rFonts w:eastAsia="Times New Roman"/>
          <w:color w:val="212121"/>
          <w:szCs w:val="24"/>
        </w:rPr>
        <w:t>, χωρίς μ</w:t>
      </w:r>
      <w:r w:rsidRPr="00551828">
        <w:rPr>
          <w:rFonts w:eastAsia="Times New Roman"/>
          <w:color w:val="212121"/>
          <w:szCs w:val="24"/>
        </w:rPr>
        <w:t>ελέτη</w:t>
      </w:r>
      <w:r>
        <w:rPr>
          <w:rFonts w:eastAsia="Times New Roman"/>
          <w:color w:val="212121"/>
          <w:szCs w:val="24"/>
        </w:rPr>
        <w:t>,</w:t>
      </w:r>
      <w:r w:rsidRPr="00551828">
        <w:rPr>
          <w:rFonts w:eastAsia="Times New Roman"/>
          <w:color w:val="212121"/>
          <w:szCs w:val="24"/>
        </w:rPr>
        <w:t xml:space="preserve"> χωρίς να ακουστούν οι απόψεις των αρμόδιων θεσμικών φορέων</w:t>
      </w:r>
      <w:r>
        <w:rPr>
          <w:rFonts w:eastAsia="Times New Roman"/>
          <w:color w:val="212121"/>
          <w:szCs w:val="24"/>
        </w:rPr>
        <w:t xml:space="preserve">, των δήμων </w:t>
      </w:r>
      <w:r w:rsidRPr="00551828">
        <w:rPr>
          <w:rFonts w:eastAsia="Times New Roman"/>
          <w:color w:val="212121"/>
          <w:szCs w:val="24"/>
        </w:rPr>
        <w:t xml:space="preserve">τους οποίους αφορά </w:t>
      </w:r>
      <w:r>
        <w:rPr>
          <w:rFonts w:eastAsia="Times New Roman"/>
          <w:color w:val="212121"/>
          <w:szCs w:val="24"/>
        </w:rPr>
        <w:t>ή της Κεντρικής Ένωσης Δήμων,</w:t>
      </w:r>
      <w:r w:rsidRPr="00551828">
        <w:rPr>
          <w:rFonts w:eastAsia="Times New Roman"/>
          <w:color w:val="212121"/>
          <w:szCs w:val="24"/>
        </w:rPr>
        <w:t xml:space="preserve"> η οποία </w:t>
      </w:r>
      <w:r>
        <w:rPr>
          <w:rFonts w:eastAsia="Times New Roman"/>
          <w:color w:val="212121"/>
          <w:szCs w:val="24"/>
        </w:rPr>
        <w:t>-</w:t>
      </w:r>
      <w:r w:rsidRPr="00551828">
        <w:rPr>
          <w:rFonts w:eastAsia="Times New Roman"/>
          <w:color w:val="212121"/>
          <w:szCs w:val="24"/>
        </w:rPr>
        <w:t>ειρ</w:t>
      </w:r>
      <w:r w:rsidRPr="00551828">
        <w:rPr>
          <w:rFonts w:eastAsia="Times New Roman"/>
          <w:color w:val="212121"/>
          <w:szCs w:val="24"/>
        </w:rPr>
        <w:t>ήσθω εν παρόδω</w:t>
      </w:r>
      <w:r>
        <w:rPr>
          <w:rFonts w:eastAsia="Times New Roman"/>
          <w:color w:val="212121"/>
          <w:szCs w:val="24"/>
        </w:rPr>
        <w:t xml:space="preserve">- </w:t>
      </w:r>
      <w:r w:rsidRPr="00551828">
        <w:rPr>
          <w:rFonts w:eastAsia="Times New Roman"/>
          <w:color w:val="212121"/>
          <w:szCs w:val="24"/>
        </w:rPr>
        <w:t xml:space="preserve">χαρακτηρίζει </w:t>
      </w:r>
      <w:r>
        <w:rPr>
          <w:rFonts w:eastAsia="Times New Roman"/>
          <w:color w:val="212121"/>
          <w:szCs w:val="24"/>
        </w:rPr>
        <w:t>τη συγκεκριμένη ενέργειά σ</w:t>
      </w:r>
      <w:r w:rsidRPr="00551828">
        <w:rPr>
          <w:rFonts w:eastAsia="Times New Roman"/>
          <w:color w:val="212121"/>
          <w:szCs w:val="24"/>
        </w:rPr>
        <w:t xml:space="preserve">ας </w:t>
      </w:r>
      <w:r>
        <w:rPr>
          <w:rFonts w:eastAsia="Times New Roman"/>
          <w:color w:val="212121"/>
          <w:szCs w:val="24"/>
        </w:rPr>
        <w:t>ως</w:t>
      </w:r>
      <w:r w:rsidRPr="00551828">
        <w:rPr>
          <w:rFonts w:eastAsia="Times New Roman"/>
          <w:color w:val="212121"/>
          <w:szCs w:val="24"/>
        </w:rPr>
        <w:t xml:space="preserve"> θεσμική εκτροπή</w:t>
      </w:r>
      <w:r>
        <w:rPr>
          <w:rFonts w:eastAsia="Times New Roman"/>
          <w:color w:val="212121"/>
          <w:szCs w:val="24"/>
        </w:rPr>
        <w:t xml:space="preserve">. </w:t>
      </w:r>
    </w:p>
    <w:p w14:paraId="4CC5AF4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Έ</w:t>
      </w:r>
      <w:r w:rsidRPr="00551828">
        <w:rPr>
          <w:rFonts w:eastAsia="Times New Roman"/>
          <w:color w:val="212121"/>
          <w:szCs w:val="24"/>
        </w:rPr>
        <w:t>ρχεται</w:t>
      </w:r>
      <w:r>
        <w:rPr>
          <w:rFonts w:eastAsia="Times New Roman"/>
          <w:color w:val="212121"/>
          <w:szCs w:val="24"/>
        </w:rPr>
        <w:t>, λ</w:t>
      </w:r>
      <w:r w:rsidRPr="00551828">
        <w:rPr>
          <w:rFonts w:eastAsia="Times New Roman"/>
          <w:color w:val="212121"/>
          <w:szCs w:val="24"/>
        </w:rPr>
        <w:t>οιπόν</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το μίνι αυτό νομοσχέδιο των εξήντα οκτώ σελίδων, με τη</w:t>
      </w:r>
      <w:r w:rsidRPr="00551828">
        <w:rPr>
          <w:rFonts w:eastAsia="Times New Roman"/>
          <w:color w:val="212121"/>
          <w:szCs w:val="24"/>
        </w:rPr>
        <w:t xml:space="preserve"> μορφή της τροπολογίας</w:t>
      </w:r>
      <w:r>
        <w:rPr>
          <w:rFonts w:eastAsia="Times New Roman"/>
          <w:color w:val="212121"/>
          <w:szCs w:val="24"/>
        </w:rPr>
        <w:t>,</w:t>
      </w:r>
      <w:r w:rsidRPr="00551828">
        <w:rPr>
          <w:rFonts w:eastAsia="Times New Roman"/>
          <w:color w:val="212121"/>
          <w:szCs w:val="24"/>
        </w:rPr>
        <w:t xml:space="preserve"> και μιλάει για διάσπαση</w:t>
      </w:r>
      <w:r>
        <w:rPr>
          <w:rFonts w:eastAsia="Times New Roman"/>
          <w:color w:val="212121"/>
          <w:szCs w:val="24"/>
        </w:rPr>
        <w:t xml:space="preserve">, </w:t>
      </w:r>
      <w:r w:rsidRPr="00551828">
        <w:rPr>
          <w:rFonts w:eastAsia="Times New Roman"/>
          <w:color w:val="212121"/>
          <w:szCs w:val="24"/>
        </w:rPr>
        <w:t xml:space="preserve">για κατάτμηση πέντε δήμων αιφνιδιαστικά </w:t>
      </w:r>
      <w:r>
        <w:rPr>
          <w:rFonts w:eastAsia="Times New Roman"/>
          <w:color w:val="212121"/>
          <w:szCs w:val="24"/>
        </w:rPr>
        <w:t>-</w:t>
      </w:r>
      <w:r w:rsidRPr="00551828">
        <w:rPr>
          <w:rFonts w:eastAsia="Times New Roman"/>
          <w:color w:val="212121"/>
          <w:szCs w:val="24"/>
        </w:rPr>
        <w:t>επαναλαμ</w:t>
      </w:r>
      <w:r w:rsidRPr="00551828">
        <w:rPr>
          <w:rFonts w:eastAsia="Times New Roman"/>
          <w:color w:val="212121"/>
          <w:szCs w:val="24"/>
        </w:rPr>
        <w:lastRenderedPageBreak/>
        <w:t>βάνω</w:t>
      </w:r>
      <w:r>
        <w:rPr>
          <w:rFonts w:eastAsia="Times New Roman"/>
          <w:color w:val="212121"/>
          <w:szCs w:val="24"/>
        </w:rPr>
        <w:t>-</w:t>
      </w:r>
      <w:r w:rsidRPr="00551828">
        <w:rPr>
          <w:rFonts w:eastAsia="Times New Roman"/>
          <w:color w:val="212121"/>
          <w:szCs w:val="24"/>
        </w:rPr>
        <w:t xml:space="preserve"> πρόχειρα</w:t>
      </w:r>
      <w:r>
        <w:rPr>
          <w:rFonts w:eastAsia="Times New Roman"/>
          <w:color w:val="212121"/>
          <w:szCs w:val="24"/>
        </w:rPr>
        <w:t xml:space="preserve"> και</w:t>
      </w:r>
      <w:r w:rsidRPr="00551828">
        <w:rPr>
          <w:rFonts w:eastAsia="Times New Roman"/>
          <w:color w:val="212121"/>
          <w:szCs w:val="24"/>
        </w:rPr>
        <w:t xml:space="preserve"> αποσπασματικά</w:t>
      </w:r>
      <w:r>
        <w:rPr>
          <w:rFonts w:eastAsia="Times New Roman"/>
          <w:color w:val="212121"/>
          <w:szCs w:val="24"/>
        </w:rPr>
        <w:t>, τ</w:t>
      </w:r>
      <w:r w:rsidRPr="00551828">
        <w:rPr>
          <w:rFonts w:eastAsia="Times New Roman"/>
          <w:color w:val="212121"/>
          <w:szCs w:val="24"/>
        </w:rPr>
        <w:t xml:space="preserve">ην ίδια στιγμή που βρισκόμαστε μόλις </w:t>
      </w:r>
      <w:r>
        <w:rPr>
          <w:rFonts w:eastAsia="Times New Roman"/>
          <w:color w:val="212121"/>
          <w:szCs w:val="24"/>
        </w:rPr>
        <w:t>ογδόντα μία</w:t>
      </w:r>
      <w:r w:rsidRPr="00551828">
        <w:rPr>
          <w:rFonts w:eastAsia="Times New Roman"/>
          <w:color w:val="212121"/>
          <w:szCs w:val="24"/>
        </w:rPr>
        <w:t xml:space="preserve"> η</w:t>
      </w:r>
      <w:r>
        <w:rPr>
          <w:rFonts w:eastAsia="Times New Roman"/>
          <w:color w:val="212121"/>
          <w:szCs w:val="24"/>
        </w:rPr>
        <w:t>μέρες προ των εκλογών της 26</w:t>
      </w:r>
      <w:r w:rsidRPr="004024BD">
        <w:rPr>
          <w:rFonts w:eastAsia="Times New Roman"/>
          <w:color w:val="212121"/>
          <w:szCs w:val="24"/>
          <w:vertAlign w:val="superscript"/>
        </w:rPr>
        <w:t>ης</w:t>
      </w:r>
      <w:r>
        <w:rPr>
          <w:rFonts w:eastAsia="Times New Roman"/>
          <w:color w:val="212121"/>
          <w:szCs w:val="24"/>
        </w:rPr>
        <w:t xml:space="preserve"> Μ</w:t>
      </w:r>
      <w:r w:rsidRPr="00551828">
        <w:rPr>
          <w:rFonts w:eastAsia="Times New Roman"/>
          <w:color w:val="212121"/>
          <w:szCs w:val="24"/>
        </w:rPr>
        <w:t xml:space="preserve">αΐου και την ίδια στιγμή που εκκρεμούν ακόμη </w:t>
      </w:r>
      <w:r>
        <w:rPr>
          <w:rFonts w:eastAsia="Times New Roman"/>
          <w:color w:val="212121"/>
          <w:szCs w:val="24"/>
        </w:rPr>
        <w:t>οι υποσχέσεις</w:t>
      </w:r>
      <w:r w:rsidRPr="00551828">
        <w:rPr>
          <w:rFonts w:eastAsia="Times New Roman"/>
          <w:color w:val="212121"/>
          <w:szCs w:val="24"/>
        </w:rPr>
        <w:t xml:space="preserve"> </w:t>
      </w:r>
      <w:r>
        <w:rPr>
          <w:rFonts w:eastAsia="Times New Roman"/>
          <w:color w:val="212121"/>
          <w:szCs w:val="24"/>
        </w:rPr>
        <w:t>του αρμόδιου Υ</w:t>
      </w:r>
      <w:r w:rsidRPr="00551828">
        <w:rPr>
          <w:rFonts w:eastAsia="Times New Roman"/>
          <w:color w:val="212121"/>
          <w:szCs w:val="24"/>
        </w:rPr>
        <w:t>πουργού</w:t>
      </w:r>
      <w:r>
        <w:rPr>
          <w:rFonts w:eastAsia="Times New Roman"/>
          <w:color w:val="212121"/>
          <w:szCs w:val="24"/>
        </w:rPr>
        <w:t>, του</w:t>
      </w:r>
      <w:r w:rsidRPr="00551828">
        <w:rPr>
          <w:rFonts w:eastAsia="Times New Roman"/>
          <w:color w:val="212121"/>
          <w:szCs w:val="24"/>
        </w:rPr>
        <w:t xml:space="preserve"> </w:t>
      </w:r>
      <w:r>
        <w:rPr>
          <w:rFonts w:eastAsia="Times New Roman"/>
          <w:color w:val="212121"/>
          <w:szCs w:val="24"/>
        </w:rPr>
        <w:t>κ. Χ</w:t>
      </w:r>
      <w:r w:rsidRPr="00551828">
        <w:rPr>
          <w:rFonts w:eastAsia="Times New Roman"/>
          <w:color w:val="212121"/>
          <w:szCs w:val="24"/>
        </w:rPr>
        <w:t>αρίτση</w:t>
      </w:r>
      <w:r>
        <w:rPr>
          <w:rFonts w:eastAsia="Times New Roman"/>
          <w:color w:val="212121"/>
          <w:szCs w:val="24"/>
        </w:rPr>
        <w:t>,</w:t>
      </w:r>
      <w:r w:rsidRPr="00551828">
        <w:rPr>
          <w:rFonts w:eastAsia="Times New Roman"/>
          <w:color w:val="212121"/>
          <w:szCs w:val="24"/>
        </w:rPr>
        <w:t xml:space="preserve"> στο συνέδριο της ΚΕΔΕ στην Αθήνα</w:t>
      </w:r>
      <w:r>
        <w:rPr>
          <w:rFonts w:eastAsia="Times New Roman"/>
          <w:color w:val="212121"/>
          <w:szCs w:val="24"/>
        </w:rPr>
        <w:t>,</w:t>
      </w:r>
      <w:r w:rsidRPr="00551828">
        <w:rPr>
          <w:rFonts w:eastAsia="Times New Roman"/>
          <w:color w:val="212121"/>
          <w:szCs w:val="24"/>
        </w:rPr>
        <w:t xml:space="preserve"> το</w:t>
      </w:r>
      <w:r>
        <w:rPr>
          <w:rFonts w:eastAsia="Times New Roman"/>
          <w:color w:val="212121"/>
          <w:szCs w:val="24"/>
        </w:rPr>
        <w:t>ν</w:t>
      </w:r>
      <w:r w:rsidRPr="00551828">
        <w:rPr>
          <w:rFonts w:eastAsia="Times New Roman"/>
          <w:color w:val="212121"/>
          <w:szCs w:val="24"/>
        </w:rPr>
        <w:t xml:space="preserve"> Δεκέμβρι</w:t>
      </w:r>
      <w:r w:rsidRPr="00551828">
        <w:rPr>
          <w:rFonts w:eastAsia="Times New Roman"/>
          <w:color w:val="212121"/>
          <w:szCs w:val="24"/>
        </w:rPr>
        <w:t>ο</w:t>
      </w:r>
      <w:r>
        <w:rPr>
          <w:rFonts w:eastAsia="Times New Roman"/>
          <w:color w:val="212121"/>
          <w:szCs w:val="24"/>
        </w:rPr>
        <w:t>, π</w:t>
      </w:r>
      <w:r w:rsidRPr="00551828">
        <w:rPr>
          <w:rFonts w:eastAsia="Times New Roman"/>
          <w:color w:val="212121"/>
          <w:szCs w:val="24"/>
        </w:rPr>
        <w:t>ρώτον</w:t>
      </w:r>
      <w:r>
        <w:rPr>
          <w:rFonts w:eastAsia="Times New Roman"/>
          <w:color w:val="212121"/>
          <w:szCs w:val="24"/>
        </w:rPr>
        <w:t>,</w:t>
      </w:r>
      <w:r w:rsidRPr="00551828">
        <w:rPr>
          <w:rFonts w:eastAsia="Times New Roman"/>
          <w:color w:val="212121"/>
          <w:szCs w:val="24"/>
        </w:rPr>
        <w:t xml:space="preserve"> για την αύξηση του αριθμού των υποψηφίων στα δημοτικά και τοπικά συμβούλια από 30% στο συν 50%</w:t>
      </w:r>
      <w:r>
        <w:rPr>
          <w:rFonts w:eastAsia="Times New Roman"/>
          <w:color w:val="212121"/>
          <w:szCs w:val="24"/>
        </w:rPr>
        <w:t xml:space="preserve">, </w:t>
      </w:r>
      <w:r w:rsidRPr="00551828">
        <w:rPr>
          <w:rFonts w:eastAsia="Times New Roman"/>
          <w:color w:val="212121"/>
          <w:szCs w:val="24"/>
        </w:rPr>
        <w:t>δεύτερον</w:t>
      </w:r>
      <w:r>
        <w:rPr>
          <w:rFonts w:eastAsia="Times New Roman"/>
          <w:color w:val="212121"/>
          <w:szCs w:val="24"/>
        </w:rPr>
        <w:t xml:space="preserve">, </w:t>
      </w:r>
      <w:r w:rsidRPr="00551828">
        <w:rPr>
          <w:rFonts w:eastAsia="Times New Roman"/>
          <w:color w:val="212121"/>
          <w:szCs w:val="24"/>
        </w:rPr>
        <w:t xml:space="preserve">για την αλλαγή του τρόπου εκλογής </w:t>
      </w:r>
      <w:r>
        <w:rPr>
          <w:rFonts w:eastAsia="Times New Roman"/>
          <w:color w:val="212121"/>
          <w:szCs w:val="24"/>
        </w:rPr>
        <w:t>σ</w:t>
      </w:r>
      <w:r w:rsidRPr="00551828">
        <w:rPr>
          <w:rFonts w:eastAsia="Times New Roman"/>
          <w:color w:val="212121"/>
          <w:szCs w:val="24"/>
        </w:rPr>
        <w:t>τα τοπικά συμβούλια</w:t>
      </w:r>
      <w:r>
        <w:rPr>
          <w:rFonts w:eastAsia="Times New Roman"/>
          <w:color w:val="212121"/>
          <w:szCs w:val="24"/>
        </w:rPr>
        <w:t>,</w:t>
      </w:r>
      <w:r w:rsidRPr="00551828">
        <w:rPr>
          <w:rFonts w:eastAsia="Times New Roman"/>
          <w:color w:val="212121"/>
          <w:szCs w:val="24"/>
        </w:rPr>
        <w:t xml:space="preserve"> χωρίς δηλαδή τον ορισμό </w:t>
      </w:r>
      <w:r>
        <w:rPr>
          <w:rFonts w:eastAsia="Times New Roman"/>
          <w:color w:val="212121"/>
          <w:szCs w:val="24"/>
        </w:rPr>
        <w:t xml:space="preserve">εκ </w:t>
      </w:r>
      <w:r w:rsidRPr="00551828">
        <w:rPr>
          <w:rFonts w:eastAsia="Times New Roman"/>
          <w:color w:val="212121"/>
          <w:szCs w:val="24"/>
        </w:rPr>
        <w:t>των προτέρων του επικεφαλής των τοπικών ψηφοδελτίων</w:t>
      </w:r>
      <w:r>
        <w:rPr>
          <w:rFonts w:eastAsia="Times New Roman"/>
          <w:color w:val="212121"/>
          <w:szCs w:val="24"/>
        </w:rPr>
        <w:t xml:space="preserve">. </w:t>
      </w:r>
    </w:p>
    <w:p w14:paraId="4CC5AF4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Πα</w:t>
      </w:r>
      <w:r>
        <w:rPr>
          <w:rFonts w:eastAsia="Times New Roman"/>
          <w:color w:val="212121"/>
          <w:szCs w:val="24"/>
        </w:rPr>
        <w:t>ράλληλα, αναπτύσσεται και μ</w:t>
      </w:r>
      <w:r>
        <w:rPr>
          <w:rFonts w:eastAsia="Times New Roman"/>
          <w:color w:val="212121"/>
          <w:szCs w:val="24"/>
        </w:rPr>
        <w:t>ί</w:t>
      </w:r>
      <w:r w:rsidRPr="00551828">
        <w:rPr>
          <w:rFonts w:eastAsia="Times New Roman"/>
          <w:color w:val="212121"/>
          <w:szCs w:val="24"/>
        </w:rPr>
        <w:t>α έ</w:t>
      </w:r>
      <w:r>
        <w:rPr>
          <w:rFonts w:eastAsia="Times New Roman"/>
          <w:color w:val="212121"/>
          <w:szCs w:val="24"/>
        </w:rPr>
        <w:t>ντονη φημολογία, ότι θα αλλάξει α</w:t>
      </w:r>
      <w:r w:rsidRPr="00551828">
        <w:rPr>
          <w:rFonts w:eastAsia="Times New Roman"/>
          <w:color w:val="212121"/>
          <w:szCs w:val="24"/>
        </w:rPr>
        <w:t>κόμη και η εκπροσώπηση των δύο φύλων</w:t>
      </w:r>
      <w:r>
        <w:rPr>
          <w:rFonts w:eastAsia="Times New Roman"/>
          <w:color w:val="212121"/>
          <w:szCs w:val="24"/>
        </w:rPr>
        <w:t xml:space="preserve">, θα αυξηθεί </w:t>
      </w:r>
      <w:r w:rsidRPr="00551828">
        <w:rPr>
          <w:rFonts w:eastAsia="Times New Roman"/>
          <w:color w:val="212121"/>
          <w:szCs w:val="24"/>
        </w:rPr>
        <w:t>κατά 50%</w:t>
      </w:r>
      <w:r>
        <w:rPr>
          <w:rFonts w:eastAsia="Times New Roman"/>
          <w:color w:val="212121"/>
          <w:szCs w:val="24"/>
        </w:rPr>
        <w:t xml:space="preserve">. </w:t>
      </w:r>
    </w:p>
    <w:p w14:paraId="4CC5AF4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551828">
        <w:rPr>
          <w:rFonts w:eastAsia="Times New Roman"/>
          <w:color w:val="212121"/>
          <w:szCs w:val="24"/>
        </w:rPr>
        <w:t xml:space="preserve">αι όλα αυτά </w:t>
      </w:r>
      <w:r>
        <w:rPr>
          <w:rFonts w:eastAsia="Times New Roman"/>
          <w:color w:val="212121"/>
          <w:szCs w:val="24"/>
        </w:rPr>
        <w:t>–</w:t>
      </w:r>
      <w:r w:rsidRPr="00551828">
        <w:rPr>
          <w:rFonts w:eastAsia="Times New Roman"/>
          <w:color w:val="212121"/>
          <w:szCs w:val="24"/>
        </w:rPr>
        <w:t>επαναλαμβάνω</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 xml:space="preserve">γίνονται ογδόντα μία μόνο ημέρες προ των </w:t>
      </w:r>
      <w:r w:rsidRPr="00551828">
        <w:rPr>
          <w:rFonts w:eastAsia="Times New Roman"/>
          <w:color w:val="212121"/>
          <w:szCs w:val="24"/>
        </w:rPr>
        <w:t xml:space="preserve">εκλογικών διαδικασιών της </w:t>
      </w:r>
      <w:r>
        <w:rPr>
          <w:rFonts w:eastAsia="Times New Roman"/>
          <w:color w:val="212121"/>
          <w:szCs w:val="24"/>
        </w:rPr>
        <w:t>α</w:t>
      </w:r>
      <w:r w:rsidRPr="00551828">
        <w:rPr>
          <w:rFonts w:eastAsia="Times New Roman"/>
          <w:color w:val="212121"/>
          <w:szCs w:val="24"/>
        </w:rPr>
        <w:t>υτοδιοίκησης</w:t>
      </w:r>
      <w:r>
        <w:rPr>
          <w:rFonts w:eastAsia="Times New Roman"/>
          <w:color w:val="212121"/>
          <w:szCs w:val="24"/>
        </w:rPr>
        <w:t>.</w:t>
      </w:r>
    </w:p>
    <w:p w14:paraId="4CC5AF4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Ενδεικτικό της </w:t>
      </w:r>
      <w:r>
        <w:rPr>
          <w:rFonts w:eastAsia="Times New Roman"/>
          <w:color w:val="212121"/>
          <w:szCs w:val="24"/>
        </w:rPr>
        <w:t>προχειρότητας ε</w:t>
      </w:r>
      <w:r w:rsidRPr="00551828">
        <w:rPr>
          <w:rFonts w:eastAsia="Times New Roman"/>
          <w:color w:val="212121"/>
          <w:szCs w:val="24"/>
        </w:rPr>
        <w:t>ίναι το εξής</w:t>
      </w:r>
      <w:r>
        <w:rPr>
          <w:rFonts w:eastAsia="Times New Roman"/>
          <w:color w:val="212121"/>
          <w:szCs w:val="24"/>
        </w:rPr>
        <w:t>: Επικαλέστηκε ο Υ</w:t>
      </w:r>
      <w:r w:rsidRPr="00551828">
        <w:rPr>
          <w:rFonts w:eastAsia="Times New Roman"/>
          <w:color w:val="212121"/>
          <w:szCs w:val="24"/>
        </w:rPr>
        <w:t>πουργός</w:t>
      </w:r>
      <w:r>
        <w:rPr>
          <w:rFonts w:eastAsia="Times New Roman"/>
          <w:color w:val="212121"/>
          <w:szCs w:val="24"/>
        </w:rPr>
        <w:t>, ο</w:t>
      </w:r>
      <w:r w:rsidRPr="00551828">
        <w:rPr>
          <w:rFonts w:eastAsia="Times New Roman"/>
          <w:color w:val="212121"/>
          <w:szCs w:val="24"/>
        </w:rPr>
        <w:t xml:space="preserve"> </w:t>
      </w:r>
      <w:r>
        <w:rPr>
          <w:rFonts w:eastAsia="Times New Roman"/>
          <w:color w:val="212121"/>
          <w:szCs w:val="24"/>
        </w:rPr>
        <w:t>κ. Χαρίτσης,</w:t>
      </w:r>
      <w:r w:rsidRPr="00551828">
        <w:rPr>
          <w:rFonts w:eastAsia="Times New Roman"/>
          <w:color w:val="212121"/>
          <w:szCs w:val="24"/>
        </w:rPr>
        <w:t xml:space="preserve"> </w:t>
      </w:r>
      <w:r>
        <w:rPr>
          <w:rFonts w:eastAsia="Times New Roman"/>
          <w:color w:val="212121"/>
          <w:szCs w:val="24"/>
        </w:rPr>
        <w:t>τη νησιωτικότητα και προτείνει τη</w:t>
      </w:r>
      <w:r w:rsidRPr="00551828">
        <w:rPr>
          <w:rFonts w:eastAsia="Times New Roman"/>
          <w:color w:val="212121"/>
          <w:szCs w:val="24"/>
        </w:rPr>
        <w:t xml:space="preserve"> διάσπαση</w:t>
      </w:r>
      <w:r>
        <w:rPr>
          <w:rFonts w:eastAsia="Times New Roman"/>
          <w:color w:val="212121"/>
          <w:szCs w:val="24"/>
        </w:rPr>
        <w:t>,</w:t>
      </w:r>
      <w:r w:rsidRPr="00551828">
        <w:rPr>
          <w:rFonts w:eastAsia="Times New Roman"/>
          <w:color w:val="212121"/>
          <w:szCs w:val="24"/>
        </w:rPr>
        <w:t xml:space="preserve"> την κατά</w:t>
      </w:r>
      <w:r>
        <w:rPr>
          <w:rFonts w:eastAsia="Times New Roman"/>
          <w:color w:val="212121"/>
          <w:szCs w:val="24"/>
        </w:rPr>
        <w:t>τμηση</w:t>
      </w:r>
      <w:r w:rsidRPr="00551828">
        <w:rPr>
          <w:rFonts w:eastAsia="Times New Roman"/>
          <w:color w:val="212121"/>
          <w:szCs w:val="24"/>
        </w:rPr>
        <w:t xml:space="preserve"> τεσσάρων νησιών</w:t>
      </w:r>
      <w:r>
        <w:rPr>
          <w:rFonts w:eastAsia="Times New Roman"/>
          <w:color w:val="212121"/>
          <w:szCs w:val="24"/>
        </w:rPr>
        <w:t>,</w:t>
      </w:r>
      <w:r w:rsidRPr="00551828">
        <w:rPr>
          <w:rFonts w:eastAsia="Times New Roman"/>
          <w:color w:val="212121"/>
          <w:szCs w:val="24"/>
        </w:rPr>
        <w:t xml:space="preserve"> της Κέρκυρας σε </w:t>
      </w:r>
      <w:r w:rsidRPr="00551828">
        <w:rPr>
          <w:rFonts w:eastAsia="Times New Roman"/>
          <w:color w:val="212121"/>
          <w:szCs w:val="24"/>
        </w:rPr>
        <w:lastRenderedPageBreak/>
        <w:t>τρεις δήμους</w:t>
      </w:r>
      <w:r>
        <w:rPr>
          <w:rFonts w:eastAsia="Times New Roman"/>
          <w:color w:val="212121"/>
          <w:szCs w:val="24"/>
        </w:rPr>
        <w:t>,</w:t>
      </w:r>
      <w:r w:rsidRPr="00551828">
        <w:rPr>
          <w:rFonts w:eastAsia="Times New Roman"/>
          <w:color w:val="212121"/>
          <w:szCs w:val="24"/>
        </w:rPr>
        <w:t xml:space="preserve"> της Κεφαλονιάς </w:t>
      </w:r>
      <w:r>
        <w:rPr>
          <w:rFonts w:eastAsia="Times New Roman"/>
          <w:color w:val="212121"/>
          <w:szCs w:val="24"/>
        </w:rPr>
        <w:t xml:space="preserve">σε </w:t>
      </w:r>
      <w:r w:rsidRPr="00551828">
        <w:rPr>
          <w:rFonts w:eastAsia="Times New Roman"/>
          <w:color w:val="212121"/>
          <w:szCs w:val="24"/>
        </w:rPr>
        <w:t>τρεις δήμους</w:t>
      </w:r>
      <w:r>
        <w:rPr>
          <w:rFonts w:eastAsia="Times New Roman"/>
          <w:color w:val="212121"/>
          <w:szCs w:val="24"/>
        </w:rPr>
        <w:t>,</w:t>
      </w:r>
      <w:r w:rsidRPr="00551828">
        <w:rPr>
          <w:rFonts w:eastAsia="Times New Roman"/>
          <w:color w:val="212121"/>
          <w:szCs w:val="24"/>
        </w:rPr>
        <w:t xml:space="preserve"> της Λέσβου σε </w:t>
      </w:r>
      <w:r>
        <w:rPr>
          <w:rFonts w:eastAsia="Times New Roman"/>
          <w:color w:val="212121"/>
          <w:szCs w:val="24"/>
        </w:rPr>
        <w:t>δύο δήμους και της Σάμου σε δύο δήμο</w:t>
      </w:r>
      <w:r>
        <w:rPr>
          <w:rFonts w:eastAsia="Times New Roman"/>
          <w:color w:val="212121"/>
          <w:szCs w:val="24"/>
        </w:rPr>
        <w:t xml:space="preserve">υς. </w:t>
      </w:r>
    </w:p>
    <w:p w14:paraId="4CC5AF4E" w14:textId="77777777" w:rsidR="005D719C" w:rsidRDefault="00627F40">
      <w:pPr>
        <w:spacing w:line="600" w:lineRule="auto"/>
        <w:ind w:firstLine="720"/>
        <w:jc w:val="both"/>
        <w:rPr>
          <w:rFonts w:eastAsia="Times New Roman"/>
          <w:color w:val="212121"/>
          <w:szCs w:val="24"/>
        </w:rPr>
      </w:pPr>
      <w:r w:rsidRPr="00551828">
        <w:rPr>
          <w:rFonts w:eastAsia="Times New Roman"/>
          <w:color w:val="212121"/>
          <w:szCs w:val="24"/>
        </w:rPr>
        <w:t>Ερώτηση</w:t>
      </w:r>
      <w:r>
        <w:rPr>
          <w:rFonts w:eastAsia="Times New Roman"/>
          <w:color w:val="212121"/>
          <w:szCs w:val="24"/>
        </w:rPr>
        <w:t>: Π</w:t>
      </w:r>
      <w:r w:rsidRPr="00551828">
        <w:rPr>
          <w:rFonts w:eastAsia="Times New Roman"/>
          <w:color w:val="212121"/>
          <w:szCs w:val="24"/>
        </w:rPr>
        <w:t>οια είναι τα κριτήρια με τα ο</w:t>
      </w:r>
      <w:r>
        <w:rPr>
          <w:rFonts w:eastAsia="Times New Roman"/>
          <w:color w:val="212121"/>
          <w:szCs w:val="24"/>
        </w:rPr>
        <w:t>ποία αποφάσισε να γίνει η κατάτμη</w:t>
      </w:r>
      <w:r w:rsidRPr="00551828">
        <w:rPr>
          <w:rFonts w:eastAsia="Times New Roman"/>
          <w:color w:val="212121"/>
          <w:szCs w:val="24"/>
        </w:rPr>
        <w:t xml:space="preserve">ση αυτών </w:t>
      </w:r>
      <w:r>
        <w:rPr>
          <w:rFonts w:eastAsia="Times New Roman"/>
          <w:color w:val="212121"/>
          <w:szCs w:val="24"/>
        </w:rPr>
        <w:t>των δ</w:t>
      </w:r>
      <w:r w:rsidRPr="00551828">
        <w:rPr>
          <w:rFonts w:eastAsia="Times New Roman"/>
          <w:color w:val="212121"/>
          <w:szCs w:val="24"/>
        </w:rPr>
        <w:t>ήμων μόνο και όχι</w:t>
      </w:r>
      <w:r>
        <w:rPr>
          <w:rFonts w:eastAsia="Times New Roman"/>
          <w:color w:val="212121"/>
          <w:szCs w:val="24"/>
        </w:rPr>
        <w:t>,</w:t>
      </w:r>
      <w:r w:rsidRPr="00551828">
        <w:rPr>
          <w:rFonts w:eastAsia="Times New Roman"/>
          <w:color w:val="212121"/>
          <w:szCs w:val="24"/>
        </w:rPr>
        <w:t xml:space="preserve"> για παράδειγμα</w:t>
      </w:r>
      <w:r>
        <w:rPr>
          <w:rFonts w:eastAsia="Times New Roman"/>
          <w:color w:val="212121"/>
          <w:szCs w:val="24"/>
        </w:rPr>
        <w:t>,</w:t>
      </w:r>
      <w:r w:rsidRPr="00551828">
        <w:rPr>
          <w:rFonts w:eastAsia="Times New Roman"/>
          <w:color w:val="212121"/>
          <w:szCs w:val="24"/>
        </w:rPr>
        <w:t xml:space="preserve"> της Ρόδου</w:t>
      </w:r>
      <w:r>
        <w:rPr>
          <w:rFonts w:eastAsia="Times New Roman"/>
          <w:color w:val="212121"/>
          <w:szCs w:val="24"/>
        </w:rPr>
        <w:t>, το οποίο είναι το</w:t>
      </w:r>
      <w:r w:rsidRPr="00551828">
        <w:rPr>
          <w:rFonts w:eastAsia="Times New Roman"/>
          <w:color w:val="212121"/>
          <w:szCs w:val="24"/>
        </w:rPr>
        <w:t xml:space="preserve"> μεγαλύτερο πληθυσμιακά νησί με </w:t>
      </w:r>
      <w:r>
        <w:rPr>
          <w:rFonts w:eastAsia="Times New Roman"/>
          <w:color w:val="212121"/>
          <w:szCs w:val="24"/>
        </w:rPr>
        <w:t>εκατόν είκοσι χιλιάδες</w:t>
      </w:r>
      <w:r w:rsidRPr="00551828">
        <w:rPr>
          <w:rFonts w:eastAsia="Times New Roman"/>
          <w:color w:val="212121"/>
          <w:szCs w:val="24"/>
        </w:rPr>
        <w:t xml:space="preserve"> περίπου κατοίκους και είναι το δεύτερο μεγαλύτε</w:t>
      </w:r>
      <w:r w:rsidRPr="00551828">
        <w:rPr>
          <w:rFonts w:eastAsia="Times New Roman"/>
          <w:color w:val="212121"/>
          <w:szCs w:val="24"/>
        </w:rPr>
        <w:t>ρο σε έκταση μετά τη Λέσβο</w:t>
      </w:r>
      <w:r>
        <w:rPr>
          <w:rFonts w:eastAsia="Times New Roman"/>
          <w:color w:val="212121"/>
          <w:szCs w:val="24"/>
        </w:rPr>
        <w:t xml:space="preserve">; </w:t>
      </w:r>
      <w:r w:rsidRPr="00551828">
        <w:rPr>
          <w:rFonts w:eastAsia="Times New Roman"/>
          <w:color w:val="212121"/>
          <w:szCs w:val="24"/>
        </w:rPr>
        <w:t>Με ποια λογικ</w:t>
      </w:r>
      <w:r>
        <w:rPr>
          <w:rFonts w:eastAsia="Times New Roman"/>
          <w:color w:val="212121"/>
          <w:szCs w:val="24"/>
        </w:rPr>
        <w:t>ή, δε, προτείνεται η κατάτμηση</w:t>
      </w:r>
      <w:r w:rsidRPr="00551828">
        <w:rPr>
          <w:rFonts w:eastAsia="Times New Roman"/>
          <w:color w:val="212121"/>
          <w:szCs w:val="24"/>
        </w:rPr>
        <w:t xml:space="preserve"> του νησιού της Χίου </w:t>
      </w:r>
      <w:r>
        <w:rPr>
          <w:rFonts w:eastAsia="Times New Roman"/>
          <w:color w:val="212121"/>
          <w:szCs w:val="24"/>
        </w:rPr>
        <w:t xml:space="preserve">σε δύο δήμους; </w:t>
      </w:r>
    </w:p>
    <w:p w14:paraId="4CC5AF4F" w14:textId="77777777" w:rsidR="005D719C" w:rsidRDefault="00627F40">
      <w:pPr>
        <w:spacing w:line="600" w:lineRule="auto"/>
        <w:ind w:firstLine="720"/>
        <w:jc w:val="both"/>
        <w:rPr>
          <w:rFonts w:eastAsia="Times New Roman"/>
          <w:color w:val="212121"/>
          <w:szCs w:val="24"/>
        </w:rPr>
      </w:pPr>
      <w:r w:rsidRPr="00551828">
        <w:rPr>
          <w:rFonts w:eastAsia="Times New Roman"/>
          <w:color w:val="212121"/>
          <w:szCs w:val="24"/>
        </w:rPr>
        <w:t>Θέλω να πω ότι τα κριτήρια είναι εντελώς υποκειμενικά</w:t>
      </w:r>
      <w:r>
        <w:rPr>
          <w:rFonts w:eastAsia="Times New Roman"/>
          <w:color w:val="212121"/>
          <w:szCs w:val="24"/>
        </w:rPr>
        <w:t xml:space="preserve">, </w:t>
      </w:r>
      <w:r w:rsidRPr="00551828">
        <w:rPr>
          <w:rFonts w:eastAsia="Times New Roman"/>
          <w:color w:val="212121"/>
          <w:szCs w:val="24"/>
        </w:rPr>
        <w:t xml:space="preserve">αυθαίρετα και μικροκομματικά και </w:t>
      </w:r>
      <w:r>
        <w:rPr>
          <w:rFonts w:eastAsia="Times New Roman"/>
          <w:color w:val="212121"/>
          <w:szCs w:val="24"/>
        </w:rPr>
        <w:t xml:space="preserve">η </w:t>
      </w:r>
      <w:r w:rsidRPr="00551828">
        <w:rPr>
          <w:rFonts w:eastAsia="Times New Roman"/>
          <w:color w:val="212121"/>
          <w:szCs w:val="24"/>
        </w:rPr>
        <w:t>αντιμετώπιση ήταν απολύτως πρόχειρη και αποσπασματική</w:t>
      </w:r>
      <w:r>
        <w:rPr>
          <w:rFonts w:eastAsia="Times New Roman"/>
          <w:color w:val="212121"/>
          <w:szCs w:val="24"/>
        </w:rPr>
        <w:t>.</w:t>
      </w:r>
    </w:p>
    <w:p w14:paraId="4CC5AF5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Το </w:t>
      </w:r>
      <w:r>
        <w:rPr>
          <w:rFonts w:eastAsia="Times New Roman"/>
          <w:color w:val="212121"/>
          <w:szCs w:val="24"/>
        </w:rPr>
        <w:t>ίδιο, βέβαια, επικαλείτ</w:t>
      </w:r>
      <w:r w:rsidRPr="00551828">
        <w:rPr>
          <w:rFonts w:eastAsia="Times New Roman"/>
          <w:color w:val="212121"/>
          <w:szCs w:val="24"/>
        </w:rPr>
        <w:t xml:space="preserve">αι </w:t>
      </w:r>
      <w:r>
        <w:rPr>
          <w:rFonts w:eastAsia="Times New Roman"/>
          <w:color w:val="212121"/>
          <w:szCs w:val="24"/>
        </w:rPr>
        <w:t xml:space="preserve">ο κ. Χαρίτσης και </w:t>
      </w:r>
      <w:r w:rsidRPr="00551828">
        <w:rPr>
          <w:rFonts w:eastAsia="Times New Roman"/>
          <w:color w:val="212121"/>
          <w:szCs w:val="24"/>
        </w:rPr>
        <w:t>για την άλλη περίπτωση</w:t>
      </w:r>
      <w:r>
        <w:rPr>
          <w:rFonts w:eastAsia="Times New Roman"/>
          <w:color w:val="212121"/>
          <w:szCs w:val="24"/>
        </w:rPr>
        <w:t>,</w:t>
      </w:r>
      <w:r w:rsidRPr="00551828">
        <w:rPr>
          <w:rFonts w:eastAsia="Times New Roman"/>
          <w:color w:val="212121"/>
          <w:szCs w:val="24"/>
        </w:rPr>
        <w:t xml:space="preserve"> την περίπτωση του</w:t>
      </w:r>
      <w:r>
        <w:rPr>
          <w:rFonts w:eastAsia="Times New Roman"/>
          <w:color w:val="212121"/>
          <w:szCs w:val="24"/>
        </w:rPr>
        <w:t xml:space="preserve"> Δήμου Σερβίων - Β</w:t>
      </w:r>
      <w:r w:rsidRPr="00551828">
        <w:rPr>
          <w:rFonts w:eastAsia="Times New Roman"/>
          <w:color w:val="212121"/>
          <w:szCs w:val="24"/>
        </w:rPr>
        <w:t>ελβεντού</w:t>
      </w:r>
      <w:r>
        <w:rPr>
          <w:rFonts w:eastAsia="Times New Roman"/>
          <w:color w:val="212121"/>
          <w:szCs w:val="24"/>
        </w:rPr>
        <w:t>, ο</w:t>
      </w:r>
      <w:r w:rsidRPr="00551828">
        <w:rPr>
          <w:rFonts w:eastAsia="Times New Roman"/>
          <w:color w:val="212121"/>
          <w:szCs w:val="24"/>
        </w:rPr>
        <w:t xml:space="preserve"> όποιος </w:t>
      </w:r>
      <w:r>
        <w:rPr>
          <w:rFonts w:eastAsia="Times New Roman"/>
          <w:color w:val="212121"/>
          <w:szCs w:val="24"/>
        </w:rPr>
        <w:t>«σ</w:t>
      </w:r>
      <w:r w:rsidRPr="00551828">
        <w:rPr>
          <w:rFonts w:eastAsia="Times New Roman"/>
          <w:color w:val="212121"/>
          <w:szCs w:val="24"/>
        </w:rPr>
        <w:t>πάει</w:t>
      </w:r>
      <w:r>
        <w:rPr>
          <w:rFonts w:eastAsia="Times New Roman"/>
          <w:color w:val="212121"/>
          <w:szCs w:val="24"/>
        </w:rPr>
        <w:t>». Δεν μπαίνω</w:t>
      </w:r>
      <w:r w:rsidRPr="00551828">
        <w:rPr>
          <w:rFonts w:eastAsia="Times New Roman"/>
          <w:color w:val="212121"/>
          <w:szCs w:val="24"/>
        </w:rPr>
        <w:t xml:space="preserve"> στην ουσία</w:t>
      </w:r>
      <w:r>
        <w:rPr>
          <w:rFonts w:eastAsia="Times New Roman"/>
          <w:color w:val="212121"/>
          <w:szCs w:val="24"/>
        </w:rPr>
        <w:t>, αν έπρεπε να γίνει ή ό</w:t>
      </w:r>
      <w:r w:rsidRPr="00551828">
        <w:rPr>
          <w:rFonts w:eastAsia="Times New Roman"/>
          <w:color w:val="212121"/>
          <w:szCs w:val="24"/>
        </w:rPr>
        <w:t>χι</w:t>
      </w:r>
      <w:r>
        <w:rPr>
          <w:rFonts w:eastAsia="Times New Roman"/>
          <w:color w:val="212121"/>
          <w:szCs w:val="24"/>
        </w:rPr>
        <w:t>. Ε</w:t>
      </w:r>
      <w:r w:rsidRPr="00551828">
        <w:rPr>
          <w:rFonts w:eastAsia="Times New Roman"/>
          <w:color w:val="212121"/>
          <w:szCs w:val="24"/>
        </w:rPr>
        <w:t>γώ πιστεύω ότι έπρεπε να γίνει αυτή η διάσπαση</w:t>
      </w:r>
      <w:r>
        <w:rPr>
          <w:rFonts w:eastAsia="Times New Roman"/>
          <w:color w:val="212121"/>
          <w:szCs w:val="24"/>
        </w:rPr>
        <w:t xml:space="preserve">, έπρεπε να χωριστεί ο Δήμος </w:t>
      </w:r>
      <w:r>
        <w:rPr>
          <w:rFonts w:eastAsia="Times New Roman"/>
          <w:color w:val="212121"/>
          <w:szCs w:val="24"/>
        </w:rPr>
        <w:t xml:space="preserve">Σερβίων από τον Δήμο Βελβεντού. Στέκομαι, όμως, στη λογική, στα κριτήρια. </w:t>
      </w:r>
      <w:r w:rsidRPr="00551828">
        <w:rPr>
          <w:rFonts w:eastAsia="Times New Roman"/>
          <w:color w:val="212121"/>
          <w:szCs w:val="24"/>
        </w:rPr>
        <w:t>Με ποια κριτήρια έγινε αυτό</w:t>
      </w:r>
      <w:r>
        <w:rPr>
          <w:rFonts w:eastAsia="Times New Roman"/>
          <w:color w:val="212121"/>
          <w:szCs w:val="24"/>
        </w:rPr>
        <w:t xml:space="preserve">; </w:t>
      </w:r>
      <w:r>
        <w:rPr>
          <w:rFonts w:eastAsia="Times New Roman"/>
          <w:color w:val="212121"/>
          <w:szCs w:val="24"/>
        </w:rPr>
        <w:lastRenderedPageBreak/>
        <w:t>Μ</w:t>
      </w:r>
      <w:r w:rsidRPr="00551828">
        <w:rPr>
          <w:rFonts w:eastAsia="Times New Roman"/>
          <w:color w:val="212121"/>
          <w:szCs w:val="24"/>
        </w:rPr>
        <w:t>ε ποια δημόσια διαβούλευση</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Με ποια</w:t>
      </w:r>
      <w:r w:rsidRPr="00551828">
        <w:rPr>
          <w:rFonts w:eastAsia="Times New Roman"/>
          <w:color w:val="212121"/>
          <w:szCs w:val="24"/>
        </w:rPr>
        <w:t xml:space="preserve"> συζήτηση</w:t>
      </w:r>
      <w:r>
        <w:rPr>
          <w:rFonts w:eastAsia="Times New Roman"/>
          <w:color w:val="212121"/>
          <w:szCs w:val="24"/>
        </w:rPr>
        <w:t>;</w:t>
      </w:r>
      <w:r w:rsidRPr="00551828">
        <w:rPr>
          <w:rFonts w:eastAsia="Times New Roman"/>
          <w:color w:val="212121"/>
          <w:szCs w:val="24"/>
        </w:rPr>
        <w:t xml:space="preserve"> </w:t>
      </w:r>
      <w:r>
        <w:rPr>
          <w:rFonts w:eastAsia="Times New Roman"/>
          <w:color w:val="212121"/>
          <w:szCs w:val="24"/>
        </w:rPr>
        <w:t>Με ποια θέση της Κεντρικής Ένωσης Δ</w:t>
      </w:r>
      <w:r w:rsidRPr="00551828">
        <w:rPr>
          <w:rFonts w:eastAsia="Times New Roman"/>
          <w:color w:val="212121"/>
          <w:szCs w:val="24"/>
        </w:rPr>
        <w:t>ήμων ή των οικείων δήμων</w:t>
      </w:r>
      <w:r>
        <w:rPr>
          <w:rFonts w:eastAsia="Times New Roman"/>
          <w:color w:val="212121"/>
          <w:szCs w:val="24"/>
        </w:rPr>
        <w:t xml:space="preserve">; </w:t>
      </w:r>
    </w:p>
    <w:p w14:paraId="4CC5AF5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Μιλάει </w:t>
      </w:r>
      <w:r w:rsidRPr="00551828">
        <w:rPr>
          <w:rFonts w:eastAsia="Times New Roman"/>
          <w:color w:val="212121"/>
          <w:szCs w:val="24"/>
        </w:rPr>
        <w:t>για ορεινότητα</w:t>
      </w:r>
      <w:r>
        <w:rPr>
          <w:rFonts w:eastAsia="Times New Roman"/>
          <w:color w:val="212121"/>
          <w:szCs w:val="24"/>
        </w:rPr>
        <w:t xml:space="preserve">. </w:t>
      </w:r>
      <w:r w:rsidRPr="00551828">
        <w:rPr>
          <w:rFonts w:eastAsia="Times New Roman"/>
          <w:color w:val="212121"/>
          <w:szCs w:val="24"/>
        </w:rPr>
        <w:t>Μάλιστα</w:t>
      </w:r>
      <w:r>
        <w:rPr>
          <w:rFonts w:eastAsia="Times New Roman"/>
          <w:color w:val="212121"/>
          <w:szCs w:val="24"/>
        </w:rPr>
        <w:t>! Να</w:t>
      </w:r>
      <w:r w:rsidRPr="00551828">
        <w:rPr>
          <w:rFonts w:eastAsia="Times New Roman"/>
          <w:color w:val="212121"/>
          <w:szCs w:val="24"/>
        </w:rPr>
        <w:t xml:space="preserve"> κάνουμε </w:t>
      </w:r>
      <w:r>
        <w:rPr>
          <w:rFonts w:eastAsia="Times New Roman"/>
          <w:color w:val="212121"/>
          <w:szCs w:val="24"/>
        </w:rPr>
        <w:t>μία σύγκριση, λ</w:t>
      </w:r>
      <w:r w:rsidRPr="00551828">
        <w:rPr>
          <w:rFonts w:eastAsia="Times New Roman"/>
          <w:color w:val="212121"/>
          <w:szCs w:val="24"/>
        </w:rPr>
        <w:t>οιπόν</w:t>
      </w:r>
      <w:r>
        <w:rPr>
          <w:rFonts w:eastAsia="Times New Roman"/>
          <w:color w:val="212121"/>
          <w:szCs w:val="24"/>
        </w:rPr>
        <w:t>. Τ</w:t>
      </w:r>
      <w:r w:rsidRPr="00551828">
        <w:rPr>
          <w:rFonts w:eastAsia="Times New Roman"/>
          <w:color w:val="212121"/>
          <w:szCs w:val="24"/>
        </w:rPr>
        <w:t xml:space="preserve">ο Βελβεντό έχει ένα μέσο υψόμετρο </w:t>
      </w:r>
      <w:r>
        <w:rPr>
          <w:rFonts w:eastAsia="Times New Roman"/>
          <w:color w:val="212121"/>
          <w:szCs w:val="24"/>
        </w:rPr>
        <w:t>τετρακοσίων εβδομήντα ενός</w:t>
      </w:r>
      <w:r w:rsidRPr="00551828">
        <w:rPr>
          <w:rFonts w:eastAsia="Times New Roman"/>
          <w:color w:val="212121"/>
          <w:szCs w:val="24"/>
        </w:rPr>
        <w:t xml:space="preserve"> μέτρων και τα </w:t>
      </w:r>
      <w:r>
        <w:rPr>
          <w:rFonts w:eastAsia="Times New Roman"/>
          <w:color w:val="212121"/>
          <w:szCs w:val="24"/>
        </w:rPr>
        <w:t>Σέρβια έχουν</w:t>
      </w:r>
      <w:r w:rsidRPr="00551828">
        <w:rPr>
          <w:rFonts w:eastAsia="Times New Roman"/>
          <w:color w:val="212121"/>
          <w:szCs w:val="24"/>
        </w:rPr>
        <w:t xml:space="preserve"> ένα μέσο υψόμετρο </w:t>
      </w:r>
      <w:r>
        <w:rPr>
          <w:rFonts w:eastAsia="Times New Roman"/>
          <w:color w:val="212121"/>
          <w:szCs w:val="24"/>
        </w:rPr>
        <w:t>τετρακοσίων τριάντα</w:t>
      </w:r>
      <w:r w:rsidRPr="00551828">
        <w:rPr>
          <w:rFonts w:eastAsia="Times New Roman"/>
          <w:color w:val="212121"/>
          <w:szCs w:val="24"/>
        </w:rPr>
        <w:t xml:space="preserve"> μέτρων</w:t>
      </w:r>
      <w:r>
        <w:rPr>
          <w:rFonts w:eastAsia="Times New Roman"/>
          <w:color w:val="212121"/>
          <w:szCs w:val="24"/>
        </w:rPr>
        <w:t>. Τ</w:t>
      </w:r>
      <w:r w:rsidRPr="00551828">
        <w:rPr>
          <w:rFonts w:eastAsia="Times New Roman"/>
          <w:color w:val="212121"/>
          <w:szCs w:val="24"/>
        </w:rPr>
        <w:t>ην ίδια στιγμή στο</w:t>
      </w:r>
      <w:r>
        <w:rPr>
          <w:rFonts w:eastAsia="Times New Roman"/>
          <w:color w:val="212121"/>
          <w:szCs w:val="24"/>
        </w:rPr>
        <w:t>ν Ν</w:t>
      </w:r>
      <w:r w:rsidRPr="00551828">
        <w:rPr>
          <w:rFonts w:eastAsia="Times New Roman"/>
          <w:color w:val="212121"/>
          <w:szCs w:val="24"/>
        </w:rPr>
        <w:t xml:space="preserve">ομό Θεσσαλονίκης υπάρχει ο </w:t>
      </w:r>
      <w:r>
        <w:rPr>
          <w:rFonts w:eastAsia="Times New Roman"/>
          <w:color w:val="212121"/>
          <w:szCs w:val="24"/>
        </w:rPr>
        <w:t xml:space="preserve">Σοχός, η πόλη του Σοχού, </w:t>
      </w:r>
      <w:r w:rsidRPr="00551828">
        <w:rPr>
          <w:rFonts w:eastAsia="Times New Roman"/>
          <w:color w:val="212121"/>
          <w:szCs w:val="24"/>
        </w:rPr>
        <w:t xml:space="preserve">που έχει υψόμετρο </w:t>
      </w:r>
      <w:r>
        <w:rPr>
          <w:rFonts w:eastAsia="Times New Roman"/>
          <w:color w:val="212121"/>
          <w:szCs w:val="24"/>
        </w:rPr>
        <w:t>εξακόσι</w:t>
      </w:r>
      <w:r>
        <w:rPr>
          <w:rFonts w:eastAsia="Times New Roman"/>
          <w:color w:val="212121"/>
          <w:szCs w:val="24"/>
        </w:rPr>
        <w:t>α εβδομήντα πέντε</w:t>
      </w:r>
      <w:r w:rsidRPr="00551828">
        <w:rPr>
          <w:rFonts w:eastAsia="Times New Roman"/>
          <w:color w:val="212121"/>
          <w:szCs w:val="24"/>
        </w:rPr>
        <w:t xml:space="preserve"> μέτρα</w:t>
      </w:r>
      <w:r>
        <w:rPr>
          <w:rFonts w:eastAsia="Times New Roman"/>
          <w:color w:val="212121"/>
          <w:szCs w:val="24"/>
        </w:rPr>
        <w:t>.</w:t>
      </w:r>
    </w:p>
    <w:p w14:paraId="4CC5AF52" w14:textId="77777777" w:rsidR="005D719C" w:rsidRDefault="00627F40">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Α΄ Αντιπρόεδρος της Βουλής κ</w:t>
      </w:r>
      <w:r w:rsidRPr="00F80C29">
        <w:rPr>
          <w:rFonts w:eastAsia="Times New Roman"/>
          <w:szCs w:val="24"/>
        </w:rPr>
        <w:t>.</w:t>
      </w:r>
      <w:r w:rsidRPr="003564A3">
        <w:rPr>
          <w:rFonts w:eastAsia="Times New Roman"/>
          <w:b/>
          <w:szCs w:val="24"/>
        </w:rPr>
        <w:t xml:space="preserve"> ΑΝΑΣΤΑΣΙΟΣ ΚΟΥΡΑΚΗΣ</w:t>
      </w:r>
      <w:r w:rsidRPr="003F7792">
        <w:rPr>
          <w:rFonts w:eastAsia="Times New Roman"/>
          <w:szCs w:val="24"/>
        </w:rPr>
        <w:t>)</w:t>
      </w:r>
    </w:p>
    <w:p w14:paraId="4CC5AF5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Δεν είναι, όμως, μόνον αυτό. Σε σχέση με τη διάσπαση του Δήμου Βελβεντού - Σερβίων αναφέρεται σε ιστορικά στοιχεία. Θέλετε να μιλ</w:t>
      </w:r>
      <w:r>
        <w:rPr>
          <w:rFonts w:eastAsia="Times New Roman"/>
          <w:color w:val="212121"/>
          <w:szCs w:val="24"/>
        </w:rPr>
        <w:t>ήσουμε λίγο για ιστορία; Έχει αποδειχθεί ότι ο οικισμός του Σοχού κατοικούνταν από την αρχαιότερη Μέση Εποχή του Χαλκού από το 2000 έως το 1500 π.Χ. και συνέχισε όλα τα χρόνια να κατοικείται. Μάλιστα, ιστορικά αναφέρω, για να μαθαίνετε, να πληροφορείστε, ό</w:t>
      </w:r>
      <w:r>
        <w:rPr>
          <w:rFonts w:eastAsia="Times New Roman"/>
          <w:color w:val="212121"/>
          <w:szCs w:val="24"/>
        </w:rPr>
        <w:t xml:space="preserve">τι από το 1914 λειτουργούσε ο </w:t>
      </w:r>
      <w:r>
        <w:rPr>
          <w:rFonts w:eastAsia="Times New Roman"/>
          <w:color w:val="212121"/>
          <w:szCs w:val="24"/>
        </w:rPr>
        <w:lastRenderedPageBreak/>
        <w:t>Δήμος Σοχού, ο οποίος καταργήθηκε στη συνέχεια από τον «</w:t>
      </w:r>
      <w:r>
        <w:rPr>
          <w:rFonts w:eastAsia="Times New Roman"/>
          <w:color w:val="212121"/>
          <w:szCs w:val="24"/>
        </w:rPr>
        <w:t xml:space="preserve">ΚΑΛΛΙΚΡΑΤΗ». </w:t>
      </w:r>
    </w:p>
    <w:p w14:paraId="4CC5AF5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Θέλετε να αναφέρω άλλα στοιχεία; Πολλά θα μπορούσα να πω, αλλά ο χρόνος δεν επαρκεί. Απλώς να πω ότι όλα τα στοιχεία που ο ίδιος ο Υπουργός έχει βάλει -πληθ</w:t>
      </w:r>
      <w:r>
        <w:rPr>
          <w:rFonts w:eastAsia="Times New Roman"/>
          <w:color w:val="212121"/>
          <w:szCs w:val="24"/>
        </w:rPr>
        <w:t>υσμιακά, κοινωνικά, οικονομικά, γεωγραφικά, αναπτυξιακά, λειτουργικά και βιωσιμότητας, ιστορικά- όλα ικανοποιούνται από την περίπτωση της δημιουργίας ενός ορεινού Δήμου στον Νομό Θεσσαλονίκης, του Δήμου Σοχού.</w:t>
      </w:r>
    </w:p>
    <w:p w14:paraId="4CC5AF5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Δυστυχώς, η Κυβέρνηση δεν άκουσε τίποτα από όλ</w:t>
      </w:r>
      <w:r>
        <w:rPr>
          <w:rFonts w:eastAsia="Times New Roman"/>
          <w:color w:val="212121"/>
          <w:szCs w:val="24"/>
        </w:rPr>
        <w:t xml:space="preserve">α αυτά. Λειτουργεί, όπως είπα και πιο πριν, με καθαρά μικροκομματικά κριτήρια και δεν έκανε αυτό που έπρεπε να κάνει. </w:t>
      </w:r>
    </w:p>
    <w:p w14:paraId="4CC5AF5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Να τονίσω κάτι που είναι πάρα πολύ σημαντικό και δείχνει την αναξιοπιστία των κυβερνώντων: Έγιναν αλλεπάλληλες συναντήσεις της Επιτροπής </w:t>
      </w:r>
      <w:r>
        <w:rPr>
          <w:rFonts w:eastAsia="Times New Roman"/>
          <w:color w:val="212121"/>
          <w:szCs w:val="24"/>
        </w:rPr>
        <w:t xml:space="preserve">Αγώνα για τη δημιουργία του Δήμου Σοχού. Και αναφέρομαι συγκεκριμένα, όπως μου τα έστειλε ο Πρόεδρος της Επιτροπής Αγώνα για τη δημιουργία του Δήμου </w:t>
      </w:r>
      <w:r>
        <w:rPr>
          <w:rFonts w:eastAsia="Times New Roman"/>
          <w:color w:val="212121"/>
          <w:szCs w:val="24"/>
        </w:rPr>
        <w:lastRenderedPageBreak/>
        <w:t>Σοχού, ο Σάκης ο Λέτσιος: Τον Μάιο του 2017 στο Γενικό Γραμματέα του Υπουργείου Εσωτερικών, τον κ. Πουλάκη,</w:t>
      </w:r>
      <w:r>
        <w:rPr>
          <w:rFonts w:eastAsia="Times New Roman"/>
          <w:color w:val="212121"/>
          <w:szCs w:val="24"/>
        </w:rPr>
        <w:t xml:space="preserve"> τον Οκτώβριο του 2018 στην τότε Υφυπουργό Μακεδονίας - Θράκης, την κ</w:t>
      </w:r>
      <w:r>
        <w:rPr>
          <w:rFonts w:eastAsia="Times New Roman"/>
          <w:color w:val="212121"/>
          <w:szCs w:val="24"/>
        </w:rPr>
        <w:t>.</w:t>
      </w:r>
      <w:r>
        <w:rPr>
          <w:rFonts w:eastAsia="Times New Roman"/>
          <w:color w:val="212121"/>
          <w:szCs w:val="24"/>
        </w:rPr>
        <w:t xml:space="preserve"> Νοτοπούλου, τον Νοέμβριο του 2018 στον Υπουργό Εσωτερικών, τον κ. Χαρίτση, στη Θεσσαλονίκη στην ημερίδα για τον «Κλεισθένη», στα τέλη Φεβρουαρίου στο Γραφείο του Πρωθυπουργού. Από όλους</w:t>
      </w:r>
      <w:r>
        <w:rPr>
          <w:rFonts w:eastAsia="Times New Roman"/>
          <w:color w:val="212121"/>
          <w:szCs w:val="24"/>
        </w:rPr>
        <w:t xml:space="preserve"> δινόταν η υπόσχεση ότι θα αντιμετωπιστεί το ζήτημα αυτό. Μάλιστα, ο κ. Χαρίτσης δήλωσε χαρακτηριστικά στην </w:t>
      </w:r>
      <w:r>
        <w:rPr>
          <w:rFonts w:eastAsia="Times New Roman"/>
          <w:color w:val="212121"/>
          <w:szCs w:val="24"/>
        </w:rPr>
        <w:t>ε</w:t>
      </w:r>
      <w:r>
        <w:rPr>
          <w:rFonts w:eastAsia="Times New Roman"/>
          <w:color w:val="212121"/>
          <w:szCs w:val="24"/>
        </w:rPr>
        <w:t>πιτροπή, όταν έγινε η συνάντηση με την Επιτροπή Αγώνα, ότι εάν γίνει ένας ηπειρωτικός δήμος, αυτός θα είναι ο Δήμος Σοχού.</w:t>
      </w:r>
    </w:p>
    <w:p w14:paraId="4CC5AF5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Θέλω, λοιπόν, να πω, κλείνοντας, κύριε Πρόεδρε, ότι σαφέστατα είναι ικανοποιητική η αναφορά που έκανε από αυτό εδώ το Βήμα ο Υπουργός Εσωτερικών, ο κ. Χαρίτσης, ότι στην </w:t>
      </w:r>
      <w:r>
        <w:rPr>
          <w:rFonts w:eastAsia="Times New Roman"/>
          <w:color w:val="212121"/>
          <w:szCs w:val="24"/>
        </w:rPr>
        <w:t>ε</w:t>
      </w:r>
      <w:r>
        <w:rPr>
          <w:rFonts w:eastAsia="Times New Roman"/>
          <w:color w:val="212121"/>
          <w:szCs w:val="24"/>
        </w:rPr>
        <w:t>πιτροπή που θα συγκροτηθεί το πρώτο θέμα που θα συζητηθεί, θα είναι το θέμα του Δήμου</w:t>
      </w:r>
      <w:r>
        <w:rPr>
          <w:rFonts w:eastAsia="Times New Roman"/>
          <w:color w:val="212121"/>
          <w:szCs w:val="24"/>
        </w:rPr>
        <w:t xml:space="preserve"> Σοχού. Αυτό, προφανώς, προκύπτει από τις τύψεις για τις ψεύτικες δεσμεύσεις – υποσχέσεις, τις οποίες έδωσε. </w:t>
      </w:r>
    </w:p>
    <w:p w14:paraId="4CC5AF58" w14:textId="77777777" w:rsidR="005D719C" w:rsidRDefault="00627F40">
      <w:pPr>
        <w:spacing w:line="600" w:lineRule="auto"/>
        <w:ind w:firstLine="720"/>
        <w:jc w:val="both"/>
        <w:rPr>
          <w:rFonts w:eastAsia="Times New Roman"/>
          <w:color w:val="212121"/>
          <w:szCs w:val="24"/>
        </w:rPr>
      </w:pPr>
      <w:r w:rsidRPr="005354B4">
        <w:rPr>
          <w:rFonts w:eastAsia="Times New Roman"/>
          <w:b/>
          <w:color w:val="212121"/>
          <w:szCs w:val="24"/>
        </w:rPr>
        <w:lastRenderedPageBreak/>
        <w:t>ΠΡΟΕΔΡΕΥΩΝ (Αναστάσιος Κουράκης):</w:t>
      </w:r>
      <w:r>
        <w:rPr>
          <w:rFonts w:eastAsia="Times New Roman"/>
          <w:color w:val="212121"/>
          <w:szCs w:val="24"/>
        </w:rPr>
        <w:t xml:space="preserve"> Ολοκληρώστε, σας παρακαλώ.</w:t>
      </w:r>
    </w:p>
    <w:p w14:paraId="4CC5AF59" w14:textId="77777777" w:rsidR="005D719C" w:rsidRDefault="00627F40">
      <w:pPr>
        <w:spacing w:line="600" w:lineRule="auto"/>
        <w:ind w:firstLine="720"/>
        <w:jc w:val="both"/>
        <w:rPr>
          <w:rFonts w:eastAsia="Times New Roman"/>
          <w:color w:val="212121"/>
          <w:szCs w:val="24"/>
        </w:rPr>
      </w:pPr>
      <w:r w:rsidRPr="005354B4">
        <w:rPr>
          <w:rFonts w:eastAsia="Times New Roman"/>
          <w:b/>
          <w:color w:val="212121"/>
          <w:szCs w:val="24"/>
        </w:rPr>
        <w:t>ΘΕΟΔΩΡΟΣ ΚΑΡΑΟΓΛΟΥ:</w:t>
      </w:r>
      <w:r>
        <w:rPr>
          <w:rFonts w:eastAsia="Times New Roman"/>
          <w:color w:val="212121"/>
          <w:szCs w:val="24"/>
        </w:rPr>
        <w:t xml:space="preserve"> Τελειώνω, κύριε Πρόεδρε.</w:t>
      </w:r>
    </w:p>
    <w:p w14:paraId="4CC5AF5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Όμως, να πω ότι η λογική πως συγκροτούμε μία επιτροπή σήμερα, η οποία σε δύο χρόνια θα λύσει το πρόβλημα, είναι η λογική του «πετάω την μπάλα στην εξέδρα», είναι η λογική του πετάμε τη στάχτη στα μάτια των πολιτών που ενδιαφέρονται για τα συγκεκριμένα ζητή</w:t>
      </w:r>
      <w:r>
        <w:rPr>
          <w:rFonts w:eastAsia="Times New Roman"/>
          <w:color w:val="212121"/>
          <w:szCs w:val="24"/>
        </w:rPr>
        <w:t xml:space="preserve">ματα. </w:t>
      </w:r>
    </w:p>
    <w:p w14:paraId="4CC5AF5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Απαιτείται, κυρίες και κύριοι συνάδελφοι, μ</w:t>
      </w:r>
      <w:r>
        <w:rPr>
          <w:rFonts w:eastAsia="Times New Roman"/>
          <w:color w:val="212121"/>
          <w:szCs w:val="24"/>
        </w:rPr>
        <w:t>ί</w:t>
      </w:r>
      <w:r>
        <w:rPr>
          <w:rFonts w:eastAsia="Times New Roman"/>
          <w:color w:val="212121"/>
          <w:szCs w:val="24"/>
        </w:rPr>
        <w:t>α άλλη πολιτική, μ</w:t>
      </w:r>
      <w:r>
        <w:rPr>
          <w:rFonts w:eastAsia="Times New Roman"/>
          <w:color w:val="212121"/>
          <w:szCs w:val="24"/>
        </w:rPr>
        <w:t>ί</w:t>
      </w:r>
      <w:r>
        <w:rPr>
          <w:rFonts w:eastAsia="Times New Roman"/>
          <w:color w:val="212121"/>
          <w:szCs w:val="24"/>
        </w:rPr>
        <w:t>α σοβαρή, μια υπεύθυνη πολιτική, που θα σέβεται τις διαδικασίες, που θα σέβεται τους θεσμούς, που θα είναι σε συνεχή διάλογο με την κοινωνία. Αυτό, βεβαίως, μπορεί να προκύψει μόνο με κα</w:t>
      </w:r>
      <w:r>
        <w:rPr>
          <w:rFonts w:eastAsia="Times New Roman"/>
          <w:color w:val="212121"/>
          <w:szCs w:val="24"/>
        </w:rPr>
        <w:t>θαρές λύσεις, μόνο με εκλογές, μόνο με κυβέρνηση Νέας Δημοκρατίας και Πρωθυπουργό τον Κυριάκο Μητσοτάκη.</w:t>
      </w:r>
    </w:p>
    <w:p w14:paraId="4CC5AF5C" w14:textId="77777777" w:rsidR="005D719C" w:rsidRDefault="00627F40">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4CC5AF5D" w14:textId="77777777" w:rsidR="005D719C" w:rsidRDefault="00627F40">
      <w:pPr>
        <w:spacing w:line="600" w:lineRule="auto"/>
        <w:ind w:firstLine="720"/>
        <w:jc w:val="both"/>
        <w:rPr>
          <w:rFonts w:eastAsia="Times New Roman"/>
          <w:color w:val="212121"/>
          <w:szCs w:val="24"/>
        </w:rPr>
      </w:pPr>
      <w:r w:rsidRPr="005354B4">
        <w:rPr>
          <w:rFonts w:eastAsia="Times New Roman"/>
          <w:b/>
          <w:color w:val="212121"/>
          <w:szCs w:val="24"/>
        </w:rPr>
        <w:t>ΠΡΟΕΔΡΕΥΩΝ (Αναστάσιος Κουράκης):</w:t>
      </w:r>
      <w:r>
        <w:rPr>
          <w:rFonts w:eastAsia="Times New Roman"/>
          <w:color w:val="212121"/>
          <w:szCs w:val="24"/>
        </w:rPr>
        <w:t xml:space="preserve"> Ευχαριστούμε τον κ. Καράογλου, Βουλευτή της Νέας Δημοκρατίας.</w:t>
      </w:r>
    </w:p>
    <w:p w14:paraId="4CC5AF5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Τ</w:t>
      </w:r>
      <w:r>
        <w:rPr>
          <w:rFonts w:eastAsia="Times New Roman"/>
          <w:color w:val="212121"/>
          <w:szCs w:val="24"/>
        </w:rPr>
        <w:t>ον λόγο έχει η κ</w:t>
      </w:r>
      <w:r>
        <w:rPr>
          <w:rFonts w:eastAsia="Times New Roman"/>
          <w:color w:val="212121"/>
          <w:szCs w:val="24"/>
        </w:rPr>
        <w:t>.</w:t>
      </w:r>
      <w:r>
        <w:rPr>
          <w:rFonts w:eastAsia="Times New Roman"/>
          <w:color w:val="212121"/>
          <w:szCs w:val="24"/>
        </w:rPr>
        <w:t xml:space="preserve"> Θεοδώρα Μεγαλοοικονόμου, Βουλευτής του ΣΥΡΙΖΑ, για έξι λεπτά.</w:t>
      </w:r>
    </w:p>
    <w:p w14:paraId="4CC5AF5F" w14:textId="77777777" w:rsidR="005D719C" w:rsidRDefault="00627F40">
      <w:pPr>
        <w:spacing w:line="600" w:lineRule="auto"/>
        <w:ind w:firstLine="720"/>
        <w:jc w:val="both"/>
        <w:rPr>
          <w:rFonts w:eastAsia="Times New Roman"/>
          <w:color w:val="212121"/>
          <w:szCs w:val="24"/>
        </w:rPr>
      </w:pPr>
      <w:r w:rsidRPr="00EC09F1">
        <w:rPr>
          <w:rFonts w:eastAsia="Times New Roman"/>
          <w:b/>
          <w:color w:val="212121"/>
          <w:szCs w:val="24"/>
        </w:rPr>
        <w:t xml:space="preserve">ΘΕΟΔΩΡΑ ΜΕΓΑΛΟΟΙΚΟΝΟΜΟΥ: </w:t>
      </w:r>
      <w:r>
        <w:rPr>
          <w:rFonts w:eastAsia="Times New Roman"/>
          <w:color w:val="212121"/>
          <w:szCs w:val="24"/>
        </w:rPr>
        <w:t>Ευχαριστώ, κύριε Πρόεδρε.</w:t>
      </w:r>
    </w:p>
    <w:p w14:paraId="4CC5AF6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θεωρώ ότι η </w:t>
      </w:r>
      <w:r>
        <w:rPr>
          <w:rFonts w:eastAsia="Times New Roman"/>
          <w:color w:val="212121"/>
          <w:szCs w:val="24"/>
        </w:rPr>
        <w:t>υ</w:t>
      </w:r>
      <w:r>
        <w:rPr>
          <w:rFonts w:eastAsia="Times New Roman"/>
          <w:color w:val="212121"/>
          <w:szCs w:val="24"/>
        </w:rPr>
        <w:t xml:space="preserve">γεία είναι ένα θεμελιώδες ανθρώπινο δικαίωμα και απαιτείται να έχει ένα σύγχρονο, </w:t>
      </w:r>
      <w:r>
        <w:rPr>
          <w:rFonts w:eastAsia="Times New Roman"/>
          <w:color w:val="212121"/>
          <w:szCs w:val="24"/>
        </w:rPr>
        <w:t xml:space="preserve">ένα ενιαίο θεσμικό πλαίσιο που θα το ρυθμίζει. </w:t>
      </w:r>
    </w:p>
    <w:p w14:paraId="4CC5AF6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Παρά τις θεσμικές παρεμβάσεις που έχουν γίνει στο Εθνικό Σύστημα Υγείας τις δύο προηγούμενες δεκαετίες, αυτό εξακολουθεί να αντιμετωπίζει προβλήματα αποδοτικότητας, αποτελεσματικότητας, ισότητας και ποιότητας</w:t>
      </w:r>
      <w:r>
        <w:rPr>
          <w:rFonts w:eastAsia="Times New Roman"/>
          <w:color w:val="212121"/>
          <w:szCs w:val="24"/>
        </w:rPr>
        <w:t xml:space="preserve"> των παρεχομένων υπηρεσιών.</w:t>
      </w:r>
    </w:p>
    <w:p w14:paraId="4CC5AF6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Αυτό το νομοσχέδιο που επεξεργαζόμαστε τώρα, προβαίνει στην αναθεώρηση παλαιών, παρωχημένων ρυθμίσεων, στην απλοποίηση διοικητικών διαδικασιών, στην εισαγωγή θεσμών και φορέων, στοχεύοντας στον εκσυγχρονισμό του τομέα της </w:t>
      </w:r>
      <w:r>
        <w:rPr>
          <w:rFonts w:eastAsia="Times New Roman"/>
          <w:color w:val="212121"/>
          <w:szCs w:val="24"/>
        </w:rPr>
        <w:t>υ</w:t>
      </w:r>
      <w:r>
        <w:rPr>
          <w:rFonts w:eastAsia="Times New Roman"/>
          <w:color w:val="212121"/>
          <w:szCs w:val="24"/>
        </w:rPr>
        <w:t>γείας</w:t>
      </w:r>
      <w:r>
        <w:rPr>
          <w:rFonts w:eastAsia="Times New Roman"/>
          <w:color w:val="212121"/>
          <w:szCs w:val="24"/>
        </w:rPr>
        <w:t xml:space="preserve"> και των παρεχόμενων υπηρεσιών. </w:t>
      </w:r>
    </w:p>
    <w:p w14:paraId="4CC5AF6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 xml:space="preserve">Είναι ιδιαίτερα σημαντική η ενοποίηση που πραγματοποιείται σε ένα ενιαίο νομοθέτημα και διάσπαρτο από ρυθμίσεις για τις ιδιωτικές κλινικές, καθώς και ο εκσυγχρονισμός του πλαισίου της λειτουργίας των. </w:t>
      </w:r>
    </w:p>
    <w:p w14:paraId="4CC5AF6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σύσταση ενός Εθνικο</w:t>
      </w:r>
      <w:r>
        <w:rPr>
          <w:rFonts w:eastAsia="Times New Roman"/>
          <w:color w:val="212121"/>
          <w:szCs w:val="24"/>
        </w:rPr>
        <w:t xml:space="preserve">ύ Μητρώου Ασθενών και η δημιουργία Ατομικού Ηλεκτρονικού Φακέλου Υγείας, με την παράλληλη ενίσχυση της προστασίας των ιδιαιτέρως ευαίσθητων προσωπικών δεδομένων στον χώρο της </w:t>
      </w:r>
      <w:r>
        <w:rPr>
          <w:rFonts w:eastAsia="Times New Roman"/>
          <w:color w:val="212121"/>
          <w:szCs w:val="24"/>
        </w:rPr>
        <w:t>υ</w:t>
      </w:r>
      <w:r>
        <w:rPr>
          <w:rFonts w:eastAsia="Times New Roman"/>
          <w:color w:val="212121"/>
          <w:szCs w:val="24"/>
        </w:rPr>
        <w:t xml:space="preserve">γείας, βοηθούν στην ουσιαστική μεταρρύθμιση της πρωτοβάθμιας φροντίδας </w:t>
      </w:r>
      <w:r>
        <w:rPr>
          <w:rFonts w:eastAsia="Times New Roman"/>
          <w:color w:val="212121"/>
          <w:szCs w:val="24"/>
        </w:rPr>
        <w:t>υ</w:t>
      </w:r>
      <w:r>
        <w:rPr>
          <w:rFonts w:eastAsia="Times New Roman"/>
          <w:color w:val="212121"/>
          <w:szCs w:val="24"/>
        </w:rPr>
        <w:t xml:space="preserve">γείας. </w:t>
      </w:r>
    </w:p>
    <w:p w14:paraId="4CC5AF6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σύσταση κυρίως του Εθνικού Ινστιτούτου Νεοπλασιών είναι ένα πολύ σημαντικό κεφάλαιο του παρόντος νομοσχεδίου, διότι γνωρίζουμε ότι ο καρκίνος αποτελεί στη χώρα μας, όπως και διεθνώς, την κύρια αιτία απώλειας πολλών συνανθρώπων μας.</w:t>
      </w:r>
    </w:p>
    <w:p w14:paraId="4CC5AF6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θα έχουμε χαράξει</w:t>
      </w:r>
      <w:r>
        <w:rPr>
          <w:rFonts w:eastAsia="Times New Roman"/>
          <w:color w:val="222222"/>
          <w:szCs w:val="24"/>
          <w:shd w:val="clear" w:color="auto" w:fill="FFFFFF"/>
        </w:rPr>
        <w:t xml:space="preserve"> μ</w:t>
      </w:r>
      <w:r>
        <w:rPr>
          <w:rFonts w:eastAsia="Times New Roman"/>
          <w:color w:val="222222"/>
          <w:szCs w:val="24"/>
          <w:shd w:val="clear" w:color="auto" w:fill="FFFFFF"/>
        </w:rPr>
        <w:t>ί</w:t>
      </w:r>
      <w:r>
        <w:rPr>
          <w:rFonts w:eastAsia="Times New Roman"/>
          <w:color w:val="222222"/>
          <w:szCs w:val="24"/>
          <w:shd w:val="clear" w:color="auto" w:fill="FFFFFF"/>
        </w:rPr>
        <w:t xml:space="preserve">α εθνική στρατηγική ως προς την αντιμετώπισή του. </w:t>
      </w:r>
    </w:p>
    <w:p w14:paraId="4CC5AF6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Αυτός ο νέος φορέας θα συμβάλλει, μέσω της έρευνας, στην πρόληψη, την έγκαιρη διάγνωση και στη θεραπεία τέτοιων </w:t>
      </w:r>
      <w:r>
        <w:rPr>
          <w:rFonts w:eastAsia="Times New Roman"/>
          <w:color w:val="222222"/>
          <w:szCs w:val="24"/>
          <w:shd w:val="clear" w:color="auto" w:fill="FFFFFF"/>
        </w:rPr>
        <w:lastRenderedPageBreak/>
        <w:t>νοσημάτων και θα έχουμε καινούργιες υλοποιήσεις προγραμμάτων κοινωνικής και ψυχολογικής υπ</w:t>
      </w:r>
      <w:r>
        <w:rPr>
          <w:rFonts w:eastAsia="Times New Roman"/>
          <w:color w:val="222222"/>
          <w:szCs w:val="24"/>
          <w:shd w:val="clear" w:color="auto" w:fill="FFFFFF"/>
        </w:rPr>
        <w:t xml:space="preserve">οστήριξης των ασθενών. </w:t>
      </w:r>
    </w:p>
    <w:p w14:paraId="4CC5AF6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Παράλληλα, με τη δράση του θα συμβάλλει και στην εξάλειψη των πάσης φύσεως διακρίσεων ή φαινομένων κοινωνικού και εργασιακού αποκλεισμού, που, δυστυχώς, βιώνουν τα άτομα που πάσχουν από τέτοια νοσήματα. </w:t>
      </w:r>
    </w:p>
    <w:p w14:paraId="4CC5AF6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ζήτημα που αποτελεί πληγή</w:t>
      </w:r>
      <w:r>
        <w:rPr>
          <w:rFonts w:eastAsia="Times New Roman"/>
          <w:color w:val="222222"/>
          <w:szCs w:val="24"/>
          <w:shd w:val="clear" w:color="auto" w:fill="FFFFFF"/>
        </w:rPr>
        <w:t xml:space="preserve"> για τη χώρα μας και το οποίο οφείλει να αντιμετωπίσει το κράτος, </w:t>
      </w:r>
      <w:r w:rsidRPr="00632211">
        <w:rPr>
          <w:rFonts w:eastAsia="Times New Roman"/>
          <w:color w:val="222222"/>
          <w:szCs w:val="24"/>
          <w:shd w:val="clear" w:color="auto" w:fill="FFFFFF"/>
        </w:rPr>
        <w:t>είναι</w:t>
      </w:r>
      <w:r>
        <w:rPr>
          <w:rFonts w:eastAsia="Times New Roman"/>
          <w:color w:val="222222"/>
          <w:szCs w:val="24"/>
          <w:shd w:val="clear" w:color="auto" w:fill="FFFFFF"/>
        </w:rPr>
        <w:t xml:space="preserve"> η χρήση των ναρκωτικών ουσιών που επιχειρεί να λύσει το νομοσχέδιο με υπεύθυνο και σοβαρό τρόπο, με την πρόβλεψη δημιουργίας χώρων εποπτευόμενης χρήσης για χρήστες υψηλού κινδύνου, των οποίων, δυστυχώς, ο αριθμός σε όλη την Ελλάδα υπολογίζεται περίπου στα</w:t>
      </w:r>
      <w:r>
        <w:rPr>
          <w:rFonts w:eastAsia="Times New Roman"/>
          <w:color w:val="222222"/>
          <w:szCs w:val="24"/>
          <w:shd w:val="clear" w:color="auto" w:fill="FFFFFF"/>
        </w:rPr>
        <w:t xml:space="preserve"> δεκαεπτά χιλιάδες άτομα, εκ των οποίων οι μισοί βρίσκονται στην Αθήνα. </w:t>
      </w:r>
    </w:p>
    <w:p w14:paraId="4CC5AF6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άτομα με πολύ μεγάλη εξάρτηση, κυρίως περιθωριοποιημένα, που στις περισσότερες περιπτώσεις κινδυνεύει άμεσα η ζωή τους και πρέπει να βοηθηθούν. Τα άτομα αυτά, εξαιτίας τ</w:t>
      </w:r>
      <w:r>
        <w:rPr>
          <w:rFonts w:eastAsia="Times New Roman"/>
          <w:color w:val="222222"/>
          <w:szCs w:val="24"/>
          <w:shd w:val="clear" w:color="auto" w:fill="FFFFFF"/>
        </w:rPr>
        <w:t xml:space="preserve">ης ανεξέλεγκτης χρήσης, για να βρουν χρήματα </w:t>
      </w:r>
      <w:r>
        <w:rPr>
          <w:rFonts w:eastAsia="Times New Roman"/>
          <w:color w:val="222222"/>
          <w:szCs w:val="24"/>
          <w:shd w:val="clear" w:color="auto" w:fill="FFFFFF"/>
        </w:rPr>
        <w:lastRenderedPageBreak/>
        <w:t xml:space="preserve">και να εξασφαλίσουν τη δόση τους, προβαίνουν σε πράξεις του Κοινού Ποινικού Δικαίου. Και τα ναρκωτικά που παίρνουν είναι νοθευμένα. </w:t>
      </w:r>
    </w:p>
    <w:p w14:paraId="4CC5AF6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άτομα, λοιπόν, πρέπει να βοηθηθούν και να γίνεται με έλεγχο η χρήση το</w:t>
      </w:r>
      <w:r>
        <w:rPr>
          <w:rFonts w:eastAsia="Times New Roman"/>
          <w:color w:val="222222"/>
          <w:szCs w:val="24"/>
          <w:shd w:val="clear" w:color="auto" w:fill="FFFFFF"/>
        </w:rPr>
        <w:t xml:space="preserve">υς από ειδικά εκπαιδευμένο προσωπικό, ώστε να έχουμε τη λιγότερη προκαλούμενη βλάβη σε αυτούς. </w:t>
      </w:r>
    </w:p>
    <w:p w14:paraId="4CC5AF6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θα προστατευτεί η δημόσια υγεία, καθώς θα αποτραπεί η χρήση τους σε οποιονδήποτε δημόσιο χώρο. Με αυτό τον τρόπο θα αποφευχθεί η εξάπλωση των μολυσμα</w:t>
      </w:r>
      <w:r>
        <w:rPr>
          <w:rFonts w:eastAsia="Times New Roman"/>
          <w:color w:val="222222"/>
          <w:szCs w:val="24"/>
          <w:shd w:val="clear" w:color="auto" w:fill="FFFFFF"/>
        </w:rPr>
        <w:t xml:space="preserve">τικών ασθενειών και θα αναβαθμιστούν περιοχές της πόλης, στις οποίες τώρα οι πολίτες αποφεύγουν να κυκλοφορήσουν, διότι τις θεωρούν άβατο. </w:t>
      </w:r>
    </w:p>
    <w:p w14:paraId="4CC5AF6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το παρελθόν είχαμε περιοχές -όπως το Γκάζι και διάφορες άλλες- που είχαν υποβαθμιστεί. Και μετά βρέθηκαν Βουλευ</w:t>
      </w:r>
      <w:r>
        <w:rPr>
          <w:rFonts w:eastAsia="Times New Roman"/>
          <w:color w:val="222222"/>
          <w:szCs w:val="24"/>
          <w:shd w:val="clear" w:color="auto" w:fill="FFFFFF"/>
        </w:rPr>
        <w:t xml:space="preserve">τές της Νέας Δημοκρατίας και του ΠΑΣΟΚ να έχουν αγοράσει ακίνητα εκεί και να αναβαθμίζονται. Δεν ξέρω αν αυτό έγινε εσκεμμένως. </w:t>
      </w:r>
    </w:p>
    <w:p w14:paraId="4CC5AF6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έχουν υποβαθμιστεί περιοχές από χρήστες ναρκωτικών, οι οποίοι όταν θα φύγουν, θα έχουν βρεθεί Βουλευτές πάλι με ακίνητα</w:t>
      </w:r>
      <w:r>
        <w:rPr>
          <w:rFonts w:eastAsia="Times New Roman"/>
          <w:color w:val="222222"/>
          <w:szCs w:val="24"/>
          <w:shd w:val="clear" w:color="auto" w:fill="FFFFFF"/>
        </w:rPr>
        <w:t xml:space="preserve"> και θα αναβαθμιστούν. Δεν ξέρω τι παιχνίδι, τι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είναι αυτό μεταξύ μεσιτών. Ας το αφήσουμε αυτό έξω. </w:t>
      </w:r>
    </w:p>
    <w:p w14:paraId="4CC5AF6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θα έχουμε τον έλεγχο ως προς τους ναρκομανείς, θα έχουμε μια ηλεκτρονική συνταγογράφηση ναρκωτικών ουσιών, θα πάψουν να υπάρχουν οι χειρόγραφες </w:t>
      </w:r>
      <w:r>
        <w:rPr>
          <w:rFonts w:eastAsia="Times New Roman"/>
          <w:color w:val="222222"/>
          <w:szCs w:val="24"/>
          <w:shd w:val="clear" w:color="auto" w:fill="FFFFFF"/>
        </w:rPr>
        <w:t>δίγραμμες συνταγές, που ήταν ένας τρόπος αδιαφάνειας της λειτουργίας και ένα πεδίο συναλλαγών και πλέον θα υπάρχει μ</w:t>
      </w:r>
      <w:r>
        <w:rPr>
          <w:rFonts w:eastAsia="Times New Roman"/>
          <w:color w:val="222222"/>
          <w:szCs w:val="24"/>
          <w:shd w:val="clear" w:color="auto" w:fill="FFFFFF"/>
        </w:rPr>
        <w:t>ί</w:t>
      </w:r>
      <w:r>
        <w:rPr>
          <w:rFonts w:eastAsia="Times New Roman"/>
          <w:color w:val="222222"/>
          <w:szCs w:val="24"/>
          <w:shd w:val="clear" w:color="auto" w:fill="FFFFFF"/>
        </w:rPr>
        <w:t xml:space="preserve">α ευχερής εποπτεία στην πρόσβαση των ατόμων αυτών που τα χρειάζονται, που τους είναι αναγκαία. </w:t>
      </w:r>
    </w:p>
    <w:p w14:paraId="4CC5AF7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και μ</w:t>
      </w:r>
      <w:r>
        <w:rPr>
          <w:rFonts w:eastAsia="Times New Roman"/>
          <w:color w:val="222222"/>
          <w:szCs w:val="24"/>
          <w:shd w:val="clear" w:color="auto" w:fill="FFFFFF"/>
        </w:rPr>
        <w:t>ί</w:t>
      </w:r>
      <w:r>
        <w:rPr>
          <w:rFonts w:eastAsia="Times New Roman"/>
          <w:color w:val="222222"/>
          <w:szCs w:val="24"/>
          <w:shd w:val="clear" w:color="auto" w:fill="FFFFFF"/>
        </w:rPr>
        <w:t xml:space="preserve">α άλλη ρύθμιση, με την οποία </w:t>
      </w:r>
      <w:r>
        <w:rPr>
          <w:rFonts w:eastAsia="Times New Roman"/>
          <w:color w:val="222222"/>
          <w:szCs w:val="24"/>
          <w:shd w:val="clear" w:color="auto" w:fill="FFFFFF"/>
        </w:rPr>
        <w:t xml:space="preserve">αντικαθιστούμε το ΚΕΕΛΠΝΟ. Το ΚΕΕΛΠΝΟ είναι άλλη πονεμένη ιστορία! Όταν αναφέρομαι εγώ σε ΚΕΕΛΠΝΟ, οι πολίτες μου λένε, «Ναι, είναι κάτι συνυφασμένο με την απάτη, ΚΕΕΛΠΝΟ ίσον απάτη». Το ΚΕΕΛΠΝΟ, λοιπόν, αντικαθίσταται με έναν νέο Οργανισμό που ονομάζεται </w:t>
      </w:r>
      <w:r>
        <w:rPr>
          <w:rFonts w:eastAsia="Times New Roman"/>
          <w:color w:val="222222"/>
          <w:szCs w:val="24"/>
          <w:shd w:val="clear" w:color="auto" w:fill="FFFFFF"/>
        </w:rPr>
        <w:t xml:space="preserve">ΕΟΔΥ. Θα υπάρξουν ρυθμίσεις στη </w:t>
      </w:r>
      <w:r>
        <w:rPr>
          <w:rFonts w:eastAsia="Times New Roman"/>
          <w:color w:val="222222"/>
          <w:szCs w:val="24"/>
          <w:shd w:val="clear" w:color="auto" w:fill="FFFFFF"/>
        </w:rPr>
        <w:lastRenderedPageBreak/>
        <w:t xml:space="preserve">φαρμακευτική νομοθεσία κ.λπ., που στόχο θα έχουν να μεταρρυθμίσουν τον χώρο της </w:t>
      </w:r>
      <w:r>
        <w:rPr>
          <w:rFonts w:eastAsia="Times New Roman"/>
          <w:color w:val="222222"/>
          <w:szCs w:val="24"/>
          <w:shd w:val="clear" w:color="auto" w:fill="FFFFFF"/>
        </w:rPr>
        <w:t>υ</w:t>
      </w:r>
      <w:r>
        <w:rPr>
          <w:rFonts w:eastAsia="Times New Roman"/>
          <w:color w:val="222222"/>
          <w:szCs w:val="24"/>
          <w:shd w:val="clear" w:color="auto" w:fill="FFFFFF"/>
        </w:rPr>
        <w:t>γείας</w:t>
      </w:r>
      <w:r w:rsidRPr="008F4937">
        <w:rPr>
          <w:rFonts w:eastAsia="Times New Roman"/>
          <w:color w:val="222222"/>
          <w:szCs w:val="24"/>
          <w:shd w:val="clear" w:color="auto" w:fill="FFFFFF"/>
        </w:rPr>
        <w:t xml:space="preserve"> </w:t>
      </w:r>
      <w:r>
        <w:rPr>
          <w:rFonts w:eastAsia="Times New Roman"/>
          <w:color w:val="222222"/>
          <w:szCs w:val="24"/>
          <w:shd w:val="clear" w:color="auto" w:fill="FFFFFF"/>
        </w:rPr>
        <w:t xml:space="preserve">με ένα σύγχρονο σύστημα παροχής υπηρεσιών </w:t>
      </w:r>
      <w:r>
        <w:rPr>
          <w:rFonts w:eastAsia="Times New Roman"/>
          <w:color w:val="222222"/>
          <w:szCs w:val="24"/>
          <w:shd w:val="clear" w:color="auto" w:fill="FFFFFF"/>
        </w:rPr>
        <w:t>υ</w:t>
      </w:r>
      <w:r>
        <w:rPr>
          <w:rFonts w:eastAsia="Times New Roman"/>
          <w:color w:val="222222"/>
          <w:szCs w:val="24"/>
          <w:shd w:val="clear" w:color="auto" w:fill="FFFFFF"/>
        </w:rPr>
        <w:t>γείας, με πλήρη εποπτεία και διαφάνεια.</w:t>
      </w:r>
    </w:p>
    <w:p w14:paraId="4CC5AF71" w14:textId="77777777" w:rsidR="005D719C" w:rsidRDefault="00627F4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w:t>
      </w:r>
      <w:r w:rsidRPr="00437DC8">
        <w:rPr>
          <w:rFonts w:eastAsia="Times New Roman"/>
          <w:szCs w:val="24"/>
        </w:rPr>
        <w:t xml:space="preserve"> ο</w:t>
      </w:r>
      <w:r>
        <w:rPr>
          <w:rFonts w:eastAsia="Times New Roman"/>
          <w:szCs w:val="24"/>
        </w:rPr>
        <w:t>μιλίας της κυρίας Βουλευτού</w:t>
      </w:r>
      <w:r w:rsidRPr="00437DC8">
        <w:rPr>
          <w:rFonts w:eastAsia="Times New Roman"/>
          <w:szCs w:val="24"/>
        </w:rPr>
        <w:t>)</w:t>
      </w:r>
    </w:p>
    <w:p w14:paraId="4CC5AF7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Μισό λεπτό, κύριε Πρόεδρε.</w:t>
      </w:r>
    </w:p>
    <w:p w14:paraId="4CC5AF7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Κυβέρνηση, με αυτό τον τρόπο αποδεικνύει έμπρακτα καθημερινά και με το παρόν νομοσχέδιο, ότι κύριο μέλημά της έχει την ανασυγκρότηση του κοινωνικού κράτους που τόσο επλήγη τα προηγούμενα χρόν</w:t>
      </w:r>
      <w:r>
        <w:rPr>
          <w:rFonts w:eastAsia="Times New Roman"/>
          <w:color w:val="222222"/>
          <w:szCs w:val="24"/>
          <w:shd w:val="clear" w:color="auto" w:fill="FFFFFF"/>
        </w:rPr>
        <w:t>ια λόγω της κρίσης. Σας ευχαριστώ.</w:t>
      </w:r>
    </w:p>
    <w:p w14:paraId="4CC5AF74" w14:textId="77777777" w:rsidR="005D719C" w:rsidRDefault="00627F4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CC5AF75" w14:textId="77777777" w:rsidR="005D719C" w:rsidRDefault="00627F40">
      <w:pPr>
        <w:tabs>
          <w:tab w:val="left" w:pos="1800"/>
        </w:tabs>
        <w:spacing w:line="600" w:lineRule="auto"/>
        <w:ind w:firstLine="720"/>
        <w:jc w:val="both"/>
        <w:rPr>
          <w:rFonts w:eastAsia="Times New Roman"/>
          <w:szCs w:val="24"/>
        </w:rPr>
      </w:pPr>
      <w:r w:rsidRPr="005354B4">
        <w:rPr>
          <w:rFonts w:eastAsia="Times New Roman"/>
          <w:b/>
          <w:color w:val="212121"/>
          <w:szCs w:val="24"/>
        </w:rPr>
        <w:t>ΠΡΟΕΔΡΕΥΩΝ (Αναστάσιος Κουράκης):</w:t>
      </w:r>
      <w:r>
        <w:rPr>
          <w:rFonts w:eastAsia="Times New Roman"/>
          <w:b/>
          <w:color w:val="212121"/>
          <w:szCs w:val="24"/>
        </w:rPr>
        <w:t xml:space="preserve"> </w:t>
      </w:r>
      <w:r>
        <w:rPr>
          <w:rFonts w:eastAsia="Times New Roman"/>
          <w:color w:val="212121"/>
          <w:szCs w:val="24"/>
        </w:rPr>
        <w:t>Ο κύριος Υπουργός έχει τον λόγο.</w:t>
      </w:r>
    </w:p>
    <w:p w14:paraId="4CC5AF76" w14:textId="77777777" w:rsidR="005D719C" w:rsidRDefault="00627F40">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Αγαπητοί συνάδελφοι, ν</w:t>
      </w:r>
      <w:r w:rsidRPr="00724DCF">
        <w:rPr>
          <w:rFonts w:eastAsia="Times New Roman"/>
          <w:szCs w:val="24"/>
        </w:rPr>
        <w:t>α δηλώσω</w:t>
      </w:r>
      <w:r>
        <w:rPr>
          <w:rFonts w:eastAsia="Times New Roman"/>
          <w:szCs w:val="24"/>
        </w:rPr>
        <w:t xml:space="preserve"> πρώτα</w:t>
      </w:r>
      <w:r w:rsidRPr="00724DCF">
        <w:rPr>
          <w:rFonts w:eastAsia="Times New Roman"/>
          <w:szCs w:val="24"/>
        </w:rPr>
        <w:t xml:space="preserve"> ότι κάν</w:t>
      </w:r>
      <w:r>
        <w:rPr>
          <w:rFonts w:eastAsia="Times New Roman"/>
          <w:szCs w:val="24"/>
        </w:rPr>
        <w:t>ω</w:t>
      </w:r>
      <w:r w:rsidRPr="00724DCF">
        <w:rPr>
          <w:rFonts w:eastAsia="Times New Roman"/>
          <w:szCs w:val="24"/>
        </w:rPr>
        <w:t xml:space="preserve"> αποδεκτή μ</w:t>
      </w:r>
      <w:r>
        <w:rPr>
          <w:rFonts w:eastAsia="Times New Roman"/>
          <w:szCs w:val="24"/>
        </w:rPr>
        <w:t>ί</w:t>
      </w:r>
      <w:r w:rsidRPr="00724DCF">
        <w:rPr>
          <w:rFonts w:eastAsia="Times New Roman"/>
          <w:szCs w:val="24"/>
        </w:rPr>
        <w:t xml:space="preserve">α βουλευτική </w:t>
      </w:r>
      <w:r w:rsidRPr="00724DCF">
        <w:rPr>
          <w:rFonts w:eastAsia="Times New Roman"/>
          <w:szCs w:val="24"/>
        </w:rPr>
        <w:t>τροπολογία</w:t>
      </w:r>
      <w:r>
        <w:rPr>
          <w:rFonts w:eastAsia="Times New Roman"/>
          <w:szCs w:val="24"/>
        </w:rPr>
        <w:t>, την με</w:t>
      </w:r>
      <w:r w:rsidRPr="00724DCF">
        <w:rPr>
          <w:rFonts w:eastAsia="Times New Roman"/>
          <w:szCs w:val="24"/>
        </w:rPr>
        <w:t xml:space="preserve"> γενικό αριθμό 2024 και ειδικό 172 του συνα</w:t>
      </w:r>
      <w:r w:rsidRPr="00724DCF">
        <w:rPr>
          <w:rFonts w:eastAsia="Times New Roman"/>
          <w:szCs w:val="24"/>
        </w:rPr>
        <w:lastRenderedPageBreak/>
        <w:t>δέλφου Δημήτρη Γάκη</w:t>
      </w:r>
      <w:r>
        <w:rPr>
          <w:rFonts w:eastAsia="Times New Roman"/>
          <w:szCs w:val="24"/>
        </w:rPr>
        <w:t>,</w:t>
      </w:r>
      <w:r w:rsidRPr="00724DCF">
        <w:rPr>
          <w:rFonts w:eastAsia="Times New Roman"/>
          <w:szCs w:val="24"/>
        </w:rPr>
        <w:t xml:space="preserve"> που αφορά την αποκατάσταση </w:t>
      </w:r>
      <w:r>
        <w:rPr>
          <w:rFonts w:eastAsia="Times New Roman"/>
          <w:szCs w:val="24"/>
        </w:rPr>
        <w:t>μ</w:t>
      </w:r>
      <w:r w:rsidRPr="00724DCF">
        <w:rPr>
          <w:rFonts w:eastAsia="Times New Roman"/>
          <w:szCs w:val="24"/>
        </w:rPr>
        <w:t>ιας εκκρεμότητας που υπήρχε</w:t>
      </w:r>
      <w:r>
        <w:rPr>
          <w:rFonts w:eastAsia="Times New Roman"/>
          <w:szCs w:val="24"/>
        </w:rPr>
        <w:t>, μ</w:t>
      </w:r>
      <w:r>
        <w:rPr>
          <w:rFonts w:eastAsia="Times New Roman"/>
          <w:szCs w:val="24"/>
        </w:rPr>
        <w:t>ί</w:t>
      </w:r>
      <w:r>
        <w:rPr>
          <w:rFonts w:eastAsia="Times New Roman"/>
          <w:szCs w:val="24"/>
        </w:rPr>
        <w:t>α</w:t>
      </w:r>
      <w:r w:rsidRPr="00724DCF">
        <w:rPr>
          <w:rFonts w:eastAsia="Times New Roman"/>
          <w:szCs w:val="24"/>
        </w:rPr>
        <w:t xml:space="preserve"> πληρωμή </w:t>
      </w:r>
      <w:r>
        <w:rPr>
          <w:rFonts w:eastAsia="Times New Roman"/>
          <w:szCs w:val="24"/>
        </w:rPr>
        <w:t xml:space="preserve">του </w:t>
      </w:r>
      <w:r w:rsidRPr="00724DCF">
        <w:rPr>
          <w:rFonts w:eastAsia="Times New Roman"/>
          <w:szCs w:val="24"/>
        </w:rPr>
        <w:t xml:space="preserve">προσωπικού του </w:t>
      </w:r>
      <w:r>
        <w:rPr>
          <w:rFonts w:eastAsia="Times New Roman"/>
          <w:szCs w:val="24"/>
        </w:rPr>
        <w:t>Ν</w:t>
      </w:r>
      <w:r w:rsidRPr="00724DCF">
        <w:rPr>
          <w:rFonts w:eastAsia="Times New Roman"/>
          <w:szCs w:val="24"/>
        </w:rPr>
        <w:t>οσοκομείου της Λέρου</w:t>
      </w:r>
      <w:r>
        <w:rPr>
          <w:rFonts w:eastAsia="Times New Roman"/>
          <w:szCs w:val="24"/>
        </w:rPr>
        <w:t>,</w:t>
      </w:r>
      <w:r w:rsidRPr="00724DCF">
        <w:rPr>
          <w:rFonts w:eastAsia="Times New Roman"/>
          <w:szCs w:val="24"/>
        </w:rPr>
        <w:t xml:space="preserve"> το οποίο </w:t>
      </w:r>
      <w:r>
        <w:rPr>
          <w:rFonts w:eastAsia="Times New Roman"/>
          <w:szCs w:val="24"/>
        </w:rPr>
        <w:t>είχε</w:t>
      </w:r>
      <w:r w:rsidRPr="00724DCF">
        <w:rPr>
          <w:rFonts w:eastAsia="Times New Roman"/>
          <w:szCs w:val="24"/>
        </w:rPr>
        <w:t xml:space="preserve"> μετακινηθεί </w:t>
      </w:r>
      <w:r>
        <w:rPr>
          <w:rFonts w:eastAsia="Times New Roman"/>
          <w:szCs w:val="24"/>
        </w:rPr>
        <w:t>για να βοηθήσει</w:t>
      </w:r>
      <w:r w:rsidRPr="00724DCF">
        <w:rPr>
          <w:rFonts w:eastAsia="Times New Roman"/>
          <w:szCs w:val="24"/>
        </w:rPr>
        <w:t xml:space="preserve"> το </w:t>
      </w:r>
      <w:r>
        <w:rPr>
          <w:rFonts w:eastAsia="Times New Roman"/>
          <w:szCs w:val="24"/>
        </w:rPr>
        <w:t>Π</w:t>
      </w:r>
      <w:r w:rsidRPr="00724DCF">
        <w:rPr>
          <w:rFonts w:eastAsia="Times New Roman"/>
          <w:szCs w:val="24"/>
        </w:rPr>
        <w:t xml:space="preserve">εριφερειακό </w:t>
      </w:r>
      <w:r>
        <w:rPr>
          <w:rFonts w:eastAsia="Times New Roman"/>
          <w:szCs w:val="24"/>
        </w:rPr>
        <w:t>Ι</w:t>
      </w:r>
      <w:r w:rsidRPr="00724DCF">
        <w:rPr>
          <w:rFonts w:eastAsia="Times New Roman"/>
          <w:szCs w:val="24"/>
        </w:rPr>
        <w:t>ατρε</w:t>
      </w:r>
      <w:r w:rsidRPr="00724DCF">
        <w:rPr>
          <w:rFonts w:eastAsia="Times New Roman"/>
          <w:szCs w:val="24"/>
        </w:rPr>
        <w:t xml:space="preserve">ίο </w:t>
      </w:r>
      <w:r>
        <w:rPr>
          <w:rFonts w:eastAsia="Times New Roman"/>
          <w:szCs w:val="24"/>
        </w:rPr>
        <w:t>Λ</w:t>
      </w:r>
      <w:r w:rsidRPr="00724DCF">
        <w:rPr>
          <w:rFonts w:eastAsia="Times New Roman"/>
          <w:szCs w:val="24"/>
        </w:rPr>
        <w:t>ειψών τ</w:t>
      </w:r>
      <w:r>
        <w:rPr>
          <w:rFonts w:eastAsia="Times New Roman"/>
          <w:szCs w:val="24"/>
        </w:rPr>
        <w:t>ην περίοδο</w:t>
      </w:r>
      <w:r w:rsidRPr="00724DCF">
        <w:rPr>
          <w:rFonts w:eastAsia="Times New Roman"/>
          <w:szCs w:val="24"/>
        </w:rPr>
        <w:t xml:space="preserve">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w:t>
      </w:r>
      <w:r w:rsidRPr="00724DCF">
        <w:rPr>
          <w:rFonts w:eastAsia="Times New Roman"/>
          <w:szCs w:val="24"/>
        </w:rPr>
        <w:t>15 και</w:t>
      </w:r>
      <w:r>
        <w:rPr>
          <w:rFonts w:eastAsia="Times New Roman"/>
          <w:szCs w:val="24"/>
        </w:rPr>
        <w:t xml:space="preserve"> του</w:t>
      </w:r>
      <w:r w:rsidRPr="00724DCF">
        <w:rPr>
          <w:rFonts w:eastAsia="Times New Roman"/>
          <w:szCs w:val="24"/>
        </w:rPr>
        <w:t xml:space="preserve"> προσωπικό της </w:t>
      </w:r>
      <w:r>
        <w:rPr>
          <w:rFonts w:eastAsia="Times New Roman"/>
          <w:szCs w:val="24"/>
        </w:rPr>
        <w:t>2</w:t>
      </w:r>
      <w:r w:rsidRPr="002D7C4F">
        <w:rPr>
          <w:rFonts w:eastAsia="Times New Roman"/>
          <w:szCs w:val="24"/>
          <w:vertAlign w:val="superscript"/>
        </w:rPr>
        <w:t>ης</w:t>
      </w:r>
      <w:r>
        <w:rPr>
          <w:rFonts w:eastAsia="Times New Roman"/>
          <w:szCs w:val="24"/>
        </w:rPr>
        <w:t xml:space="preserve"> Υγειονομικής Π</w:t>
      </w:r>
      <w:r w:rsidRPr="00724DCF">
        <w:rPr>
          <w:rFonts w:eastAsia="Times New Roman"/>
          <w:szCs w:val="24"/>
        </w:rPr>
        <w:t xml:space="preserve">εριφέρειας που είχε μετακινηθεί για να ενισχύσει για κάποιο διάστημα το </w:t>
      </w:r>
      <w:r>
        <w:rPr>
          <w:rFonts w:eastAsia="Times New Roman"/>
          <w:szCs w:val="24"/>
        </w:rPr>
        <w:t>Ν</w:t>
      </w:r>
      <w:r w:rsidRPr="00724DCF">
        <w:rPr>
          <w:rFonts w:eastAsia="Times New Roman"/>
          <w:szCs w:val="24"/>
        </w:rPr>
        <w:t>οσοκομείο της Λέρου</w:t>
      </w:r>
      <w:r>
        <w:rPr>
          <w:rFonts w:eastAsia="Times New Roman"/>
          <w:szCs w:val="24"/>
        </w:rPr>
        <w:t>.</w:t>
      </w:r>
    </w:p>
    <w:p w14:paraId="4CC5AF77" w14:textId="77777777" w:rsidR="005D719C" w:rsidRDefault="00627F40">
      <w:pPr>
        <w:spacing w:line="600" w:lineRule="auto"/>
        <w:ind w:firstLine="720"/>
        <w:jc w:val="both"/>
        <w:rPr>
          <w:rFonts w:eastAsia="Times New Roman"/>
          <w:szCs w:val="24"/>
        </w:rPr>
      </w:pPr>
      <w:r w:rsidRPr="00724DCF">
        <w:rPr>
          <w:rFonts w:eastAsia="Times New Roman"/>
          <w:szCs w:val="24"/>
        </w:rPr>
        <w:t>Τώρα</w:t>
      </w:r>
      <w:r>
        <w:rPr>
          <w:rFonts w:eastAsia="Times New Roman"/>
          <w:szCs w:val="24"/>
        </w:rPr>
        <w:t>,</w:t>
      </w:r>
      <w:r w:rsidRPr="00724DCF">
        <w:rPr>
          <w:rFonts w:eastAsia="Times New Roman"/>
          <w:szCs w:val="24"/>
        </w:rPr>
        <w:t xml:space="preserve"> όσον αφορά αυτό καθαυτό τ</w:t>
      </w:r>
      <w:r>
        <w:rPr>
          <w:rFonts w:eastAsia="Times New Roman"/>
          <w:szCs w:val="24"/>
        </w:rPr>
        <w:t>ο νομοσχέδιο, ν</w:t>
      </w:r>
      <w:r w:rsidRPr="00724DCF">
        <w:rPr>
          <w:rFonts w:eastAsia="Times New Roman"/>
          <w:szCs w:val="24"/>
        </w:rPr>
        <w:t>ομίζω ότι είχαμε μ</w:t>
      </w:r>
      <w:r>
        <w:rPr>
          <w:rFonts w:eastAsia="Times New Roman"/>
          <w:szCs w:val="24"/>
        </w:rPr>
        <w:t>ί</w:t>
      </w:r>
      <w:r w:rsidRPr="00724DCF">
        <w:rPr>
          <w:rFonts w:eastAsia="Times New Roman"/>
          <w:szCs w:val="24"/>
        </w:rPr>
        <w:t>α πολύ αναλυτική συζήτη</w:t>
      </w:r>
      <w:r w:rsidRPr="00724DCF">
        <w:rPr>
          <w:rFonts w:eastAsia="Times New Roman"/>
          <w:szCs w:val="24"/>
        </w:rPr>
        <w:t>ση και σ</w:t>
      </w:r>
      <w:r>
        <w:rPr>
          <w:rFonts w:eastAsia="Times New Roman"/>
          <w:szCs w:val="24"/>
        </w:rPr>
        <w:t>τις</w:t>
      </w:r>
      <w:r w:rsidRPr="00724DCF">
        <w:rPr>
          <w:rFonts w:eastAsia="Times New Roman"/>
          <w:szCs w:val="24"/>
        </w:rPr>
        <w:t xml:space="preserve"> </w:t>
      </w:r>
      <w:r>
        <w:rPr>
          <w:rFonts w:eastAsia="Times New Roman"/>
          <w:szCs w:val="24"/>
        </w:rPr>
        <w:t>ε</w:t>
      </w:r>
      <w:r w:rsidRPr="00724DCF">
        <w:rPr>
          <w:rFonts w:eastAsia="Times New Roman"/>
          <w:szCs w:val="24"/>
        </w:rPr>
        <w:t>πιτροπές και σήμερα και χθες στην Ολομέλεια</w:t>
      </w:r>
      <w:r>
        <w:rPr>
          <w:rFonts w:eastAsia="Times New Roman"/>
          <w:szCs w:val="24"/>
        </w:rPr>
        <w:t>. Θ</w:t>
      </w:r>
      <w:r w:rsidRPr="00724DCF">
        <w:rPr>
          <w:rFonts w:eastAsia="Times New Roman"/>
          <w:szCs w:val="24"/>
        </w:rPr>
        <w:t xml:space="preserve">εωρώ ότι επί της ουσίας </w:t>
      </w:r>
      <w:r>
        <w:rPr>
          <w:rFonts w:eastAsia="Times New Roman"/>
          <w:szCs w:val="24"/>
        </w:rPr>
        <w:t>του νομοσχεδίου</w:t>
      </w:r>
      <w:r w:rsidRPr="00724DCF">
        <w:rPr>
          <w:rFonts w:eastAsia="Times New Roman"/>
          <w:szCs w:val="24"/>
        </w:rPr>
        <w:t xml:space="preserve"> η κριτική </w:t>
      </w:r>
      <w:r>
        <w:rPr>
          <w:rFonts w:eastAsia="Times New Roman"/>
          <w:szCs w:val="24"/>
        </w:rPr>
        <w:t>η οποία έ</w:t>
      </w:r>
      <w:r w:rsidRPr="00724DCF">
        <w:rPr>
          <w:rFonts w:eastAsia="Times New Roman"/>
          <w:szCs w:val="24"/>
        </w:rPr>
        <w:t>χει ασκηθεί ήταν ιδιαίτερα αναιμική</w:t>
      </w:r>
      <w:r>
        <w:rPr>
          <w:rFonts w:eastAsia="Times New Roman"/>
          <w:szCs w:val="24"/>
        </w:rPr>
        <w:t>. Και αυτό, κατά την άποψή μου,</w:t>
      </w:r>
      <w:r w:rsidRPr="00724DCF">
        <w:rPr>
          <w:rFonts w:eastAsia="Times New Roman"/>
          <w:szCs w:val="24"/>
        </w:rPr>
        <w:t xml:space="preserve"> υποδηλώνει </w:t>
      </w:r>
      <w:r>
        <w:rPr>
          <w:rFonts w:eastAsia="Times New Roman"/>
          <w:szCs w:val="24"/>
        </w:rPr>
        <w:t>-</w:t>
      </w:r>
      <w:r w:rsidRPr="00724DCF">
        <w:rPr>
          <w:rFonts w:eastAsia="Times New Roman"/>
          <w:szCs w:val="24"/>
        </w:rPr>
        <w:t>αυτό φάνηκε στην ακρόαση φορέων</w:t>
      </w:r>
      <w:r>
        <w:rPr>
          <w:rFonts w:eastAsia="Times New Roman"/>
          <w:szCs w:val="24"/>
        </w:rPr>
        <w:t>-</w:t>
      </w:r>
      <w:r w:rsidRPr="00724DCF">
        <w:rPr>
          <w:rFonts w:eastAsia="Times New Roman"/>
          <w:szCs w:val="24"/>
        </w:rPr>
        <w:t xml:space="preserve"> ότι υπάρχει </w:t>
      </w:r>
      <w:r>
        <w:rPr>
          <w:rFonts w:eastAsia="Times New Roman"/>
          <w:szCs w:val="24"/>
        </w:rPr>
        <w:t>μ</w:t>
      </w:r>
      <w:r>
        <w:rPr>
          <w:rFonts w:eastAsia="Times New Roman"/>
          <w:szCs w:val="24"/>
        </w:rPr>
        <w:t>ί</w:t>
      </w:r>
      <w:r>
        <w:rPr>
          <w:rFonts w:eastAsia="Times New Roman"/>
          <w:szCs w:val="24"/>
        </w:rPr>
        <w:t>α</w:t>
      </w:r>
      <w:r w:rsidRPr="00724DCF">
        <w:rPr>
          <w:rFonts w:eastAsia="Times New Roman"/>
          <w:szCs w:val="24"/>
        </w:rPr>
        <w:t xml:space="preserve"> γενική αναγνώριση ότι είναι ένα νομοσχέδιο το οποίο εκσυγχρονίζει</w:t>
      </w:r>
      <w:r>
        <w:rPr>
          <w:rFonts w:eastAsia="Times New Roman"/>
          <w:szCs w:val="24"/>
        </w:rPr>
        <w:t>,</w:t>
      </w:r>
      <w:r w:rsidRPr="00724DCF">
        <w:rPr>
          <w:rFonts w:eastAsia="Times New Roman"/>
          <w:szCs w:val="24"/>
        </w:rPr>
        <w:t xml:space="preserve"> αναβαθμίζει</w:t>
      </w:r>
      <w:r>
        <w:rPr>
          <w:rFonts w:eastAsia="Times New Roman"/>
          <w:szCs w:val="24"/>
        </w:rPr>
        <w:t>,</w:t>
      </w:r>
      <w:r w:rsidRPr="00724DCF">
        <w:rPr>
          <w:rFonts w:eastAsia="Times New Roman"/>
          <w:szCs w:val="24"/>
        </w:rPr>
        <w:t xml:space="preserve"> εξυγιαίνει</w:t>
      </w:r>
      <w:r>
        <w:rPr>
          <w:rFonts w:eastAsia="Times New Roman"/>
          <w:szCs w:val="24"/>
        </w:rPr>
        <w:t xml:space="preserve"> και ενδυναμώνει το δημόσιο σύστημα στη χώρα μας. </w:t>
      </w:r>
    </w:p>
    <w:p w14:paraId="4CC5AF78" w14:textId="77777777" w:rsidR="005D719C" w:rsidRDefault="00627F40">
      <w:pPr>
        <w:spacing w:line="600" w:lineRule="auto"/>
        <w:ind w:firstLine="720"/>
        <w:jc w:val="both"/>
        <w:rPr>
          <w:rFonts w:eastAsia="Times New Roman"/>
          <w:szCs w:val="24"/>
        </w:rPr>
      </w:pPr>
      <w:r>
        <w:rPr>
          <w:rFonts w:eastAsia="Times New Roman"/>
          <w:szCs w:val="24"/>
        </w:rPr>
        <w:t>Το παρόν νομοσχέδιο έ</w:t>
      </w:r>
      <w:r w:rsidRPr="00724DCF">
        <w:rPr>
          <w:rFonts w:eastAsia="Times New Roman"/>
          <w:szCs w:val="24"/>
        </w:rPr>
        <w:t xml:space="preserve">ρχεται μετά από </w:t>
      </w:r>
      <w:r>
        <w:rPr>
          <w:rFonts w:eastAsia="Times New Roman"/>
          <w:szCs w:val="24"/>
        </w:rPr>
        <w:t>μια</w:t>
      </w:r>
      <w:r w:rsidRPr="00724DCF">
        <w:rPr>
          <w:rFonts w:eastAsia="Times New Roman"/>
          <w:szCs w:val="24"/>
        </w:rPr>
        <w:t xml:space="preserve"> περίοδο </w:t>
      </w:r>
      <w:r>
        <w:rPr>
          <w:rFonts w:eastAsia="Times New Roman"/>
          <w:szCs w:val="24"/>
        </w:rPr>
        <w:t xml:space="preserve">που υλοποιήθηκε ένα διαφορετικό πολιτικό </w:t>
      </w:r>
      <w:r w:rsidRPr="00724DCF">
        <w:rPr>
          <w:rFonts w:eastAsia="Times New Roman"/>
          <w:szCs w:val="24"/>
        </w:rPr>
        <w:t>σχέδιο στο</w:t>
      </w:r>
      <w:r>
        <w:rPr>
          <w:rFonts w:eastAsia="Times New Roman"/>
          <w:szCs w:val="24"/>
        </w:rPr>
        <w:t>ν</w:t>
      </w:r>
      <w:r w:rsidRPr="00724DCF">
        <w:rPr>
          <w:rFonts w:eastAsia="Times New Roman"/>
          <w:szCs w:val="24"/>
        </w:rPr>
        <w:t xml:space="preserve"> χώρο της υγε</w:t>
      </w:r>
      <w:r w:rsidRPr="00724DCF">
        <w:rPr>
          <w:rFonts w:eastAsia="Times New Roman"/>
          <w:szCs w:val="24"/>
        </w:rPr>
        <w:t>ίας</w:t>
      </w:r>
      <w:r>
        <w:rPr>
          <w:rFonts w:eastAsia="Times New Roman"/>
          <w:szCs w:val="24"/>
        </w:rPr>
        <w:t>,</w:t>
      </w:r>
      <w:r w:rsidRPr="00724DCF">
        <w:rPr>
          <w:rFonts w:eastAsia="Times New Roman"/>
          <w:szCs w:val="24"/>
        </w:rPr>
        <w:t xml:space="preserve"> μέσα στην κρίση και μέσα στο μνημόνιο</w:t>
      </w:r>
      <w:r>
        <w:rPr>
          <w:rFonts w:eastAsia="Times New Roman"/>
          <w:szCs w:val="24"/>
        </w:rPr>
        <w:t>,</w:t>
      </w:r>
      <w:r w:rsidRPr="00724DCF">
        <w:rPr>
          <w:rFonts w:eastAsia="Times New Roman"/>
          <w:szCs w:val="24"/>
        </w:rPr>
        <w:t xml:space="preserve"> το οποίο έδωσε </w:t>
      </w:r>
      <w:r w:rsidRPr="00724DCF">
        <w:rPr>
          <w:rFonts w:eastAsia="Times New Roman"/>
          <w:szCs w:val="24"/>
        </w:rPr>
        <w:lastRenderedPageBreak/>
        <w:t>προτεραιότητα στην καθολική κάλυψη των πολιτών</w:t>
      </w:r>
      <w:r>
        <w:rPr>
          <w:rFonts w:eastAsia="Times New Roman"/>
          <w:szCs w:val="24"/>
        </w:rPr>
        <w:t>,</w:t>
      </w:r>
      <w:r w:rsidRPr="00724DCF">
        <w:rPr>
          <w:rFonts w:eastAsia="Times New Roman"/>
          <w:szCs w:val="24"/>
        </w:rPr>
        <w:t xml:space="preserve"> στην εγγυημένη πρόσβαση των ανασφάλιστων</w:t>
      </w:r>
      <w:r>
        <w:rPr>
          <w:rFonts w:eastAsia="Times New Roman"/>
          <w:szCs w:val="24"/>
        </w:rPr>
        <w:t>,</w:t>
      </w:r>
      <w:r w:rsidRPr="00724DCF">
        <w:rPr>
          <w:rFonts w:eastAsia="Times New Roman"/>
          <w:szCs w:val="24"/>
        </w:rPr>
        <w:t xml:space="preserve"> στην ιατροφαρμακευτική περίθαλψη</w:t>
      </w:r>
      <w:r>
        <w:rPr>
          <w:rFonts w:eastAsia="Times New Roman"/>
          <w:szCs w:val="24"/>
        </w:rPr>
        <w:t>,</w:t>
      </w:r>
      <w:r w:rsidRPr="00724DCF">
        <w:rPr>
          <w:rFonts w:eastAsia="Times New Roman"/>
          <w:szCs w:val="24"/>
        </w:rPr>
        <w:t xml:space="preserve"> στην ενίσχυση με ανθρώπινους και υλικούς </w:t>
      </w:r>
      <w:r>
        <w:rPr>
          <w:rFonts w:eastAsia="Times New Roman"/>
          <w:szCs w:val="24"/>
        </w:rPr>
        <w:t>π</w:t>
      </w:r>
      <w:r w:rsidRPr="00724DCF">
        <w:rPr>
          <w:rFonts w:eastAsia="Times New Roman"/>
          <w:szCs w:val="24"/>
        </w:rPr>
        <w:t xml:space="preserve">όρους των δημόσιων νοσοκομείων </w:t>
      </w:r>
      <w:r w:rsidRPr="00724DCF">
        <w:rPr>
          <w:rFonts w:eastAsia="Times New Roman"/>
          <w:szCs w:val="24"/>
        </w:rPr>
        <w:t>και των υπολοίπων δομών</w:t>
      </w:r>
      <w:r>
        <w:rPr>
          <w:rFonts w:eastAsia="Times New Roman"/>
          <w:szCs w:val="24"/>
        </w:rPr>
        <w:t>,</w:t>
      </w:r>
      <w:r w:rsidRPr="00724DCF">
        <w:rPr>
          <w:rFonts w:eastAsia="Times New Roman"/>
          <w:szCs w:val="24"/>
        </w:rPr>
        <w:t xml:space="preserve"> στην προώθηση μεταρρυθμίσεων σημαντικών</w:t>
      </w:r>
      <w:r>
        <w:rPr>
          <w:rFonts w:eastAsia="Times New Roman"/>
          <w:szCs w:val="24"/>
        </w:rPr>
        <w:t>,</w:t>
      </w:r>
      <w:r w:rsidRPr="00724DCF">
        <w:rPr>
          <w:rFonts w:eastAsia="Times New Roman"/>
          <w:szCs w:val="24"/>
        </w:rPr>
        <w:t xml:space="preserve"> όπως στην </w:t>
      </w:r>
      <w:r>
        <w:rPr>
          <w:rFonts w:eastAsia="Times New Roman"/>
          <w:szCs w:val="24"/>
        </w:rPr>
        <w:t>π</w:t>
      </w:r>
      <w:r w:rsidRPr="00724DCF">
        <w:rPr>
          <w:rFonts w:eastAsia="Times New Roman"/>
          <w:szCs w:val="24"/>
        </w:rPr>
        <w:t>ρωτοβάθμια φροντίδα υγείας</w:t>
      </w:r>
      <w:r>
        <w:rPr>
          <w:rFonts w:eastAsia="Times New Roman"/>
          <w:szCs w:val="24"/>
        </w:rPr>
        <w:t>,</w:t>
      </w:r>
      <w:r w:rsidRPr="00724DCF">
        <w:rPr>
          <w:rFonts w:eastAsia="Times New Roman"/>
          <w:szCs w:val="24"/>
        </w:rPr>
        <w:t xml:space="preserve"> στην επείγουσα ιατρική</w:t>
      </w:r>
      <w:r>
        <w:rPr>
          <w:rFonts w:eastAsia="Times New Roman"/>
          <w:szCs w:val="24"/>
        </w:rPr>
        <w:t>,</w:t>
      </w:r>
      <w:r w:rsidRPr="00724DCF">
        <w:rPr>
          <w:rFonts w:eastAsia="Times New Roman"/>
          <w:szCs w:val="24"/>
        </w:rPr>
        <w:t xml:space="preserve"> στο φάρμακο</w:t>
      </w:r>
      <w:r>
        <w:rPr>
          <w:rFonts w:eastAsia="Times New Roman"/>
          <w:szCs w:val="24"/>
        </w:rPr>
        <w:t>,</w:t>
      </w:r>
      <w:r w:rsidRPr="00724DCF">
        <w:rPr>
          <w:rFonts w:eastAsia="Times New Roman"/>
          <w:szCs w:val="24"/>
        </w:rPr>
        <w:t xml:space="preserve"> στο</w:t>
      </w:r>
      <w:r>
        <w:rPr>
          <w:rFonts w:eastAsia="Times New Roman"/>
          <w:szCs w:val="24"/>
        </w:rPr>
        <w:t>ν</w:t>
      </w:r>
      <w:r w:rsidRPr="00724DCF">
        <w:rPr>
          <w:rFonts w:eastAsia="Times New Roman"/>
          <w:szCs w:val="24"/>
        </w:rPr>
        <w:t xml:space="preserve"> τομέα των προμηθειών και </w:t>
      </w:r>
      <w:r>
        <w:rPr>
          <w:rFonts w:eastAsia="Times New Roman"/>
          <w:szCs w:val="24"/>
        </w:rPr>
        <w:t>β</w:t>
      </w:r>
      <w:r w:rsidRPr="00724DCF">
        <w:rPr>
          <w:rFonts w:eastAsia="Times New Roman"/>
          <w:szCs w:val="24"/>
        </w:rPr>
        <w:t>εβαίως</w:t>
      </w:r>
      <w:r>
        <w:rPr>
          <w:rFonts w:eastAsia="Times New Roman"/>
          <w:szCs w:val="24"/>
        </w:rPr>
        <w:t>,</w:t>
      </w:r>
      <w:r w:rsidRPr="00724DCF">
        <w:rPr>
          <w:rFonts w:eastAsia="Times New Roman"/>
          <w:szCs w:val="24"/>
        </w:rPr>
        <w:t xml:space="preserve"> εμπεριέχει </w:t>
      </w:r>
      <w:r>
        <w:rPr>
          <w:rFonts w:eastAsia="Times New Roman"/>
          <w:szCs w:val="24"/>
        </w:rPr>
        <w:t>μια</w:t>
      </w:r>
      <w:r w:rsidRPr="00724DCF">
        <w:rPr>
          <w:rFonts w:eastAsia="Times New Roman"/>
          <w:szCs w:val="24"/>
        </w:rPr>
        <w:t xml:space="preserve"> πολύ κρίσιμη</w:t>
      </w:r>
      <w:r>
        <w:rPr>
          <w:rFonts w:eastAsia="Times New Roman"/>
          <w:szCs w:val="24"/>
        </w:rPr>
        <w:t xml:space="preserve"> πτυχή,</w:t>
      </w:r>
      <w:r w:rsidRPr="00724DCF">
        <w:rPr>
          <w:rFonts w:eastAsia="Times New Roman"/>
          <w:szCs w:val="24"/>
        </w:rPr>
        <w:t xml:space="preserve"> που είναι η </w:t>
      </w:r>
      <w:r>
        <w:rPr>
          <w:rFonts w:eastAsia="Times New Roman"/>
          <w:szCs w:val="24"/>
        </w:rPr>
        <w:t>π</w:t>
      </w:r>
      <w:r w:rsidRPr="00724DCF">
        <w:rPr>
          <w:rFonts w:eastAsia="Times New Roman"/>
          <w:szCs w:val="24"/>
        </w:rPr>
        <w:t>τυχή της ηθικοποίηση</w:t>
      </w:r>
      <w:r>
        <w:rPr>
          <w:rFonts w:eastAsia="Times New Roman"/>
          <w:szCs w:val="24"/>
        </w:rPr>
        <w:t>ς</w:t>
      </w:r>
      <w:r w:rsidRPr="00724DCF">
        <w:rPr>
          <w:rFonts w:eastAsia="Times New Roman"/>
          <w:szCs w:val="24"/>
        </w:rPr>
        <w:t xml:space="preserve"> του σ</w:t>
      </w:r>
      <w:r w:rsidRPr="00724DCF">
        <w:rPr>
          <w:rFonts w:eastAsia="Times New Roman"/>
          <w:szCs w:val="24"/>
        </w:rPr>
        <w:t>υστήματος υγείας</w:t>
      </w:r>
      <w:r>
        <w:rPr>
          <w:rFonts w:eastAsia="Times New Roman"/>
          <w:szCs w:val="24"/>
        </w:rPr>
        <w:t xml:space="preserve">. </w:t>
      </w:r>
    </w:p>
    <w:p w14:paraId="4CC5AF79" w14:textId="77777777" w:rsidR="005D719C" w:rsidRDefault="00627F40">
      <w:pPr>
        <w:spacing w:line="600" w:lineRule="auto"/>
        <w:ind w:firstLine="720"/>
        <w:jc w:val="both"/>
        <w:rPr>
          <w:rFonts w:eastAsia="Times New Roman"/>
          <w:szCs w:val="24"/>
        </w:rPr>
      </w:pPr>
      <w:r>
        <w:rPr>
          <w:rFonts w:eastAsia="Times New Roman"/>
          <w:szCs w:val="24"/>
        </w:rPr>
        <w:t>Νομίζω ότι αναγνωρίζεται, επίσης,</w:t>
      </w:r>
      <w:r w:rsidRPr="00724DCF">
        <w:rPr>
          <w:rFonts w:eastAsia="Times New Roman"/>
          <w:szCs w:val="24"/>
        </w:rPr>
        <w:t xml:space="preserve"> από όλους ότι για πρώτη φορά υπήρχε ισχυρή πολιτική βούληση να υπάρξει ένα σοβαρό μέτωπο απέναντι σε γνωστές διαχρονικές στρεβλώσεις</w:t>
      </w:r>
      <w:r>
        <w:rPr>
          <w:rFonts w:eastAsia="Times New Roman"/>
          <w:szCs w:val="24"/>
        </w:rPr>
        <w:t>,</w:t>
      </w:r>
      <w:r w:rsidRPr="00724DCF">
        <w:rPr>
          <w:rFonts w:eastAsia="Times New Roman"/>
          <w:szCs w:val="24"/>
        </w:rPr>
        <w:t xml:space="preserve"> παθογένειες</w:t>
      </w:r>
      <w:r>
        <w:rPr>
          <w:rFonts w:eastAsia="Times New Roman"/>
          <w:szCs w:val="24"/>
        </w:rPr>
        <w:t>,</w:t>
      </w:r>
      <w:r w:rsidRPr="00724DCF">
        <w:rPr>
          <w:rFonts w:eastAsia="Times New Roman"/>
          <w:szCs w:val="24"/>
        </w:rPr>
        <w:t xml:space="preserve"> φαινόμενα προκλ</w:t>
      </w:r>
      <w:r>
        <w:rPr>
          <w:rFonts w:eastAsia="Times New Roman"/>
          <w:szCs w:val="24"/>
        </w:rPr>
        <w:t>η</w:t>
      </w:r>
      <w:r w:rsidRPr="00724DCF">
        <w:rPr>
          <w:rFonts w:eastAsia="Times New Roman"/>
          <w:szCs w:val="24"/>
        </w:rPr>
        <w:t>τή</w:t>
      </w:r>
      <w:r>
        <w:rPr>
          <w:rFonts w:eastAsia="Times New Roman"/>
          <w:szCs w:val="24"/>
        </w:rPr>
        <w:t>ς</w:t>
      </w:r>
      <w:r w:rsidRPr="00724DCF">
        <w:rPr>
          <w:rFonts w:eastAsia="Times New Roman"/>
          <w:szCs w:val="24"/>
        </w:rPr>
        <w:t xml:space="preserve"> ζήτηση</w:t>
      </w:r>
      <w:r>
        <w:rPr>
          <w:rFonts w:eastAsia="Times New Roman"/>
          <w:szCs w:val="24"/>
        </w:rPr>
        <w:t>ς,</w:t>
      </w:r>
      <w:r w:rsidRPr="00724DCF">
        <w:rPr>
          <w:rFonts w:eastAsia="Times New Roman"/>
          <w:szCs w:val="24"/>
        </w:rPr>
        <w:t xml:space="preserve"> σπάταλη</w:t>
      </w:r>
      <w:r>
        <w:rPr>
          <w:rFonts w:eastAsia="Times New Roman"/>
          <w:szCs w:val="24"/>
        </w:rPr>
        <w:t>ς</w:t>
      </w:r>
      <w:r w:rsidRPr="00724DCF">
        <w:rPr>
          <w:rFonts w:eastAsia="Times New Roman"/>
          <w:szCs w:val="24"/>
        </w:rPr>
        <w:t xml:space="preserve"> </w:t>
      </w:r>
      <w:r>
        <w:rPr>
          <w:rFonts w:eastAsia="Times New Roman"/>
          <w:szCs w:val="24"/>
        </w:rPr>
        <w:t xml:space="preserve">και </w:t>
      </w:r>
      <w:r w:rsidRPr="00724DCF">
        <w:rPr>
          <w:rFonts w:eastAsia="Times New Roman"/>
          <w:szCs w:val="24"/>
        </w:rPr>
        <w:t xml:space="preserve">διαφθοράς που </w:t>
      </w:r>
      <w:r>
        <w:rPr>
          <w:rFonts w:eastAsia="Times New Roman"/>
          <w:szCs w:val="24"/>
        </w:rPr>
        <w:t>υπήρχαν</w:t>
      </w:r>
      <w:r w:rsidRPr="00724DCF">
        <w:rPr>
          <w:rFonts w:eastAsia="Times New Roman"/>
          <w:szCs w:val="24"/>
        </w:rPr>
        <w:t xml:space="preserve"> στο</w:t>
      </w:r>
      <w:r>
        <w:rPr>
          <w:rFonts w:eastAsia="Times New Roman"/>
          <w:szCs w:val="24"/>
        </w:rPr>
        <w:t>ν</w:t>
      </w:r>
      <w:r w:rsidRPr="00724DCF">
        <w:rPr>
          <w:rFonts w:eastAsia="Times New Roman"/>
          <w:szCs w:val="24"/>
        </w:rPr>
        <w:t xml:space="preserve"> χώρο </w:t>
      </w:r>
      <w:r>
        <w:rPr>
          <w:rFonts w:eastAsia="Times New Roman"/>
          <w:szCs w:val="24"/>
        </w:rPr>
        <w:t>της υγείας.</w:t>
      </w:r>
    </w:p>
    <w:p w14:paraId="4CC5AF7A" w14:textId="77777777" w:rsidR="005D719C" w:rsidRDefault="00627F40">
      <w:pPr>
        <w:spacing w:line="600" w:lineRule="auto"/>
        <w:ind w:firstLine="720"/>
        <w:jc w:val="both"/>
        <w:rPr>
          <w:rFonts w:eastAsia="Times New Roman"/>
          <w:szCs w:val="24"/>
        </w:rPr>
      </w:pPr>
      <w:r>
        <w:rPr>
          <w:rFonts w:eastAsia="Times New Roman"/>
          <w:szCs w:val="24"/>
        </w:rPr>
        <w:t xml:space="preserve">Νομίζω, λοιπόν, ότι </w:t>
      </w:r>
      <w:r w:rsidRPr="00724DCF">
        <w:rPr>
          <w:rFonts w:eastAsia="Times New Roman"/>
          <w:szCs w:val="24"/>
        </w:rPr>
        <w:t xml:space="preserve">με τις παρεμβάσεις αυτές ολοκληρώνουμε το παζλ των εκσυγχρονιστικών </w:t>
      </w:r>
      <w:r>
        <w:rPr>
          <w:rFonts w:eastAsia="Times New Roman"/>
          <w:szCs w:val="24"/>
        </w:rPr>
        <w:t>τομών</w:t>
      </w:r>
      <w:r w:rsidRPr="00724DCF">
        <w:rPr>
          <w:rFonts w:eastAsia="Times New Roman"/>
          <w:szCs w:val="24"/>
        </w:rPr>
        <w:t xml:space="preserve"> που έχουμε </w:t>
      </w:r>
      <w:r>
        <w:rPr>
          <w:rFonts w:eastAsia="Times New Roman"/>
          <w:szCs w:val="24"/>
        </w:rPr>
        <w:t>επιχειρήσει</w:t>
      </w:r>
      <w:r w:rsidRPr="00724DCF">
        <w:rPr>
          <w:rFonts w:eastAsia="Times New Roman"/>
          <w:szCs w:val="24"/>
        </w:rPr>
        <w:t xml:space="preserve"> αυτή</w:t>
      </w:r>
      <w:r>
        <w:rPr>
          <w:rFonts w:eastAsia="Times New Roman"/>
          <w:szCs w:val="24"/>
        </w:rPr>
        <w:t>ν</w:t>
      </w:r>
      <w:r w:rsidRPr="00724DCF">
        <w:rPr>
          <w:rFonts w:eastAsia="Times New Roman"/>
          <w:szCs w:val="24"/>
        </w:rPr>
        <w:t xml:space="preserve"> την περίοδο και στο </w:t>
      </w:r>
      <w:r>
        <w:rPr>
          <w:rFonts w:eastAsia="Times New Roman"/>
          <w:szCs w:val="24"/>
        </w:rPr>
        <w:t>ΕΣΥ</w:t>
      </w:r>
      <w:r w:rsidRPr="00724DCF">
        <w:rPr>
          <w:rFonts w:eastAsia="Times New Roman"/>
          <w:szCs w:val="24"/>
        </w:rPr>
        <w:t xml:space="preserve"> και συνολικά στο σύστημα</w:t>
      </w:r>
      <w:r>
        <w:rPr>
          <w:rFonts w:eastAsia="Times New Roman"/>
          <w:szCs w:val="24"/>
        </w:rPr>
        <w:t>.</w:t>
      </w:r>
    </w:p>
    <w:p w14:paraId="4CC5AF7B" w14:textId="77777777" w:rsidR="005D719C" w:rsidRDefault="00627F40">
      <w:pPr>
        <w:spacing w:line="600" w:lineRule="auto"/>
        <w:ind w:firstLine="720"/>
        <w:jc w:val="both"/>
        <w:rPr>
          <w:rFonts w:eastAsia="Times New Roman"/>
          <w:szCs w:val="24"/>
        </w:rPr>
      </w:pPr>
      <w:r>
        <w:rPr>
          <w:rFonts w:eastAsia="Times New Roman"/>
          <w:szCs w:val="24"/>
        </w:rPr>
        <w:lastRenderedPageBreak/>
        <w:t>Η αλλαγή στο ΚΕΕΛΠΝΟ είν</w:t>
      </w:r>
      <w:r w:rsidRPr="00724DCF">
        <w:rPr>
          <w:rFonts w:eastAsia="Times New Roman"/>
          <w:szCs w:val="24"/>
        </w:rPr>
        <w:t>αι παρέμβαση</w:t>
      </w:r>
      <w:r>
        <w:rPr>
          <w:rFonts w:eastAsia="Times New Roman"/>
          <w:szCs w:val="24"/>
        </w:rPr>
        <w:t>-</w:t>
      </w:r>
      <w:r w:rsidRPr="00724DCF">
        <w:rPr>
          <w:rFonts w:eastAsia="Times New Roman"/>
          <w:szCs w:val="24"/>
        </w:rPr>
        <w:t>τομή</w:t>
      </w:r>
      <w:r>
        <w:rPr>
          <w:rFonts w:eastAsia="Times New Roman"/>
          <w:szCs w:val="24"/>
        </w:rPr>
        <w:t xml:space="preserve">. Σας </w:t>
      </w:r>
      <w:r>
        <w:rPr>
          <w:rFonts w:eastAsia="Times New Roman"/>
          <w:szCs w:val="24"/>
        </w:rPr>
        <w:t>αρέσει, δεν σας αρέσει,</w:t>
      </w:r>
      <w:r w:rsidRPr="00724DCF">
        <w:rPr>
          <w:rFonts w:eastAsia="Times New Roman"/>
          <w:szCs w:val="24"/>
        </w:rPr>
        <w:t xml:space="preserve"> αυτή είναι η αλήθεια</w:t>
      </w:r>
      <w:r>
        <w:rPr>
          <w:rFonts w:eastAsia="Times New Roman"/>
          <w:szCs w:val="24"/>
        </w:rPr>
        <w:t>. Α</w:t>
      </w:r>
      <w:r w:rsidRPr="00724DCF">
        <w:rPr>
          <w:rFonts w:eastAsia="Times New Roman"/>
          <w:szCs w:val="24"/>
        </w:rPr>
        <w:t xml:space="preserve">υτά περί </w:t>
      </w:r>
      <w:r>
        <w:rPr>
          <w:rFonts w:eastAsia="Times New Roman"/>
          <w:szCs w:val="24"/>
        </w:rPr>
        <w:t>μεταμφιέσεων, αυτά περί απλής μετονομασίας κ.λπ., κ.λπ., καταλαβαίνουν ό</w:t>
      </w:r>
      <w:r w:rsidRPr="00724DCF">
        <w:rPr>
          <w:rFonts w:eastAsia="Times New Roman"/>
          <w:szCs w:val="24"/>
        </w:rPr>
        <w:t xml:space="preserve">λοι πάρα πολύ καλά ότι </w:t>
      </w:r>
      <w:r>
        <w:rPr>
          <w:rFonts w:eastAsia="Times New Roman"/>
          <w:szCs w:val="24"/>
        </w:rPr>
        <w:t>υ</w:t>
      </w:r>
      <w:r w:rsidRPr="00724DCF">
        <w:rPr>
          <w:rFonts w:eastAsia="Times New Roman"/>
          <w:szCs w:val="24"/>
        </w:rPr>
        <w:t xml:space="preserve">ποκρύπτουν την πραγματική διάθεση να μην αλλάξει τίποτα </w:t>
      </w:r>
      <w:r>
        <w:rPr>
          <w:rFonts w:eastAsia="Times New Roman"/>
          <w:szCs w:val="24"/>
        </w:rPr>
        <w:t>σ</w:t>
      </w:r>
      <w:r w:rsidRPr="00724DCF">
        <w:rPr>
          <w:rFonts w:eastAsia="Times New Roman"/>
          <w:szCs w:val="24"/>
        </w:rPr>
        <w:t>ε αυτό</w:t>
      </w:r>
      <w:r>
        <w:rPr>
          <w:rFonts w:eastAsia="Times New Roman"/>
          <w:szCs w:val="24"/>
        </w:rPr>
        <w:t>ν</w:t>
      </w:r>
      <w:r w:rsidRPr="00724DCF">
        <w:rPr>
          <w:rFonts w:eastAsia="Times New Roman"/>
          <w:szCs w:val="24"/>
        </w:rPr>
        <w:t xml:space="preserve"> το</w:t>
      </w:r>
      <w:r>
        <w:rPr>
          <w:rFonts w:eastAsia="Times New Roman"/>
          <w:szCs w:val="24"/>
        </w:rPr>
        <w:t>ν</w:t>
      </w:r>
      <w:r w:rsidRPr="00724DCF">
        <w:rPr>
          <w:rFonts w:eastAsia="Times New Roman"/>
          <w:szCs w:val="24"/>
        </w:rPr>
        <w:t xml:space="preserve"> χώρο</w:t>
      </w:r>
      <w:r>
        <w:rPr>
          <w:rFonts w:eastAsia="Times New Roman"/>
          <w:szCs w:val="24"/>
        </w:rPr>
        <w:t>,</w:t>
      </w:r>
      <w:r w:rsidRPr="00724DCF">
        <w:rPr>
          <w:rFonts w:eastAsia="Times New Roman"/>
          <w:szCs w:val="24"/>
        </w:rPr>
        <w:t xml:space="preserve"> που ήταν η επιτομή </w:t>
      </w:r>
      <w:r>
        <w:rPr>
          <w:rFonts w:eastAsia="Times New Roman"/>
          <w:szCs w:val="24"/>
        </w:rPr>
        <w:t>-</w:t>
      </w:r>
      <w:r w:rsidRPr="00724DCF">
        <w:rPr>
          <w:rFonts w:eastAsia="Times New Roman"/>
          <w:szCs w:val="24"/>
        </w:rPr>
        <w:t>και το έχ</w:t>
      </w:r>
      <w:r w:rsidRPr="00724DCF">
        <w:rPr>
          <w:rFonts w:eastAsia="Times New Roman"/>
          <w:szCs w:val="24"/>
        </w:rPr>
        <w:t>ου</w:t>
      </w:r>
      <w:r>
        <w:rPr>
          <w:rFonts w:eastAsia="Times New Roman"/>
          <w:szCs w:val="24"/>
        </w:rPr>
        <w:t>με</w:t>
      </w:r>
      <w:r w:rsidRPr="00724DCF">
        <w:rPr>
          <w:rFonts w:eastAsia="Times New Roman"/>
          <w:szCs w:val="24"/>
        </w:rPr>
        <w:t xml:space="preserve"> πει πάρα πολλές φορές</w:t>
      </w:r>
      <w:r>
        <w:rPr>
          <w:rFonts w:eastAsia="Times New Roman"/>
          <w:szCs w:val="24"/>
        </w:rPr>
        <w:t>-</w:t>
      </w:r>
      <w:r w:rsidRPr="00724DCF">
        <w:rPr>
          <w:rFonts w:eastAsia="Times New Roman"/>
          <w:szCs w:val="24"/>
        </w:rPr>
        <w:t xml:space="preserve"> της φαυλότητας</w:t>
      </w:r>
      <w:r>
        <w:rPr>
          <w:rFonts w:eastAsia="Times New Roman"/>
          <w:szCs w:val="24"/>
        </w:rPr>
        <w:t>,</w:t>
      </w:r>
      <w:r w:rsidRPr="00724DCF">
        <w:rPr>
          <w:rFonts w:eastAsia="Times New Roman"/>
          <w:szCs w:val="24"/>
        </w:rPr>
        <w:t xml:space="preserve"> της αδιαφάνειας</w:t>
      </w:r>
      <w:r>
        <w:rPr>
          <w:rFonts w:eastAsia="Times New Roman"/>
          <w:szCs w:val="24"/>
        </w:rPr>
        <w:t>, της</w:t>
      </w:r>
      <w:r w:rsidRPr="00724DCF">
        <w:rPr>
          <w:rFonts w:eastAsia="Times New Roman"/>
          <w:szCs w:val="24"/>
        </w:rPr>
        <w:t xml:space="preserve"> συναλλαγής με συμφέροντα</w:t>
      </w:r>
      <w:r>
        <w:rPr>
          <w:rFonts w:eastAsia="Times New Roman"/>
          <w:szCs w:val="24"/>
        </w:rPr>
        <w:t>, του πελατειακού κ</w:t>
      </w:r>
      <w:r w:rsidRPr="00724DCF">
        <w:rPr>
          <w:rFonts w:eastAsia="Times New Roman"/>
          <w:szCs w:val="24"/>
        </w:rPr>
        <w:t>ράτους</w:t>
      </w:r>
      <w:r>
        <w:rPr>
          <w:rFonts w:eastAsia="Times New Roman"/>
          <w:szCs w:val="24"/>
        </w:rPr>
        <w:t xml:space="preserve">. </w:t>
      </w:r>
    </w:p>
    <w:p w14:paraId="4CC5AF7C" w14:textId="77777777" w:rsidR="005D719C" w:rsidRDefault="00627F40">
      <w:pPr>
        <w:spacing w:line="600" w:lineRule="auto"/>
        <w:ind w:firstLine="720"/>
        <w:jc w:val="both"/>
        <w:rPr>
          <w:rFonts w:eastAsia="Times New Roman"/>
          <w:szCs w:val="24"/>
        </w:rPr>
      </w:pPr>
      <w:r>
        <w:rPr>
          <w:rFonts w:eastAsia="Times New Roman"/>
          <w:szCs w:val="24"/>
        </w:rPr>
        <w:t>Είναι σημαντικό,</w:t>
      </w:r>
      <w:r w:rsidRPr="00724DCF">
        <w:rPr>
          <w:rFonts w:eastAsia="Times New Roman"/>
          <w:szCs w:val="24"/>
        </w:rPr>
        <w:t xml:space="preserve"> λοιπόν</w:t>
      </w:r>
      <w:r>
        <w:rPr>
          <w:rFonts w:eastAsia="Times New Roman"/>
          <w:szCs w:val="24"/>
        </w:rPr>
        <w:t>,</w:t>
      </w:r>
      <w:r w:rsidRPr="00724DCF">
        <w:rPr>
          <w:rFonts w:eastAsia="Times New Roman"/>
          <w:szCs w:val="24"/>
        </w:rPr>
        <w:t xml:space="preserve"> ότι αλλάζουμε το</w:t>
      </w:r>
      <w:r>
        <w:rPr>
          <w:rFonts w:eastAsia="Times New Roman"/>
          <w:szCs w:val="24"/>
        </w:rPr>
        <w:t>ν</w:t>
      </w:r>
      <w:r w:rsidRPr="00724DCF">
        <w:rPr>
          <w:rFonts w:eastAsia="Times New Roman"/>
          <w:szCs w:val="24"/>
        </w:rPr>
        <w:t xml:space="preserve"> νομικό του χαρακτήρα</w:t>
      </w:r>
      <w:r>
        <w:rPr>
          <w:rFonts w:eastAsia="Times New Roman"/>
          <w:szCs w:val="24"/>
        </w:rPr>
        <w:t>, δ</w:t>
      </w:r>
      <w:r w:rsidRPr="00724DCF">
        <w:rPr>
          <w:rFonts w:eastAsia="Times New Roman"/>
          <w:szCs w:val="24"/>
        </w:rPr>
        <w:t>εν αλλάζουμε μόνο όνομα</w:t>
      </w:r>
      <w:r>
        <w:rPr>
          <w:rFonts w:eastAsia="Times New Roman"/>
          <w:szCs w:val="24"/>
        </w:rPr>
        <w:t xml:space="preserve"> -α</w:t>
      </w:r>
      <w:r w:rsidRPr="00724DCF">
        <w:rPr>
          <w:rFonts w:eastAsia="Times New Roman"/>
          <w:szCs w:val="24"/>
        </w:rPr>
        <w:t xml:space="preserve">υτό </w:t>
      </w:r>
      <w:r>
        <w:rPr>
          <w:rFonts w:eastAsia="Times New Roman"/>
          <w:szCs w:val="24"/>
        </w:rPr>
        <w:t>ε</w:t>
      </w:r>
      <w:r w:rsidRPr="00724DCF">
        <w:rPr>
          <w:rFonts w:eastAsia="Times New Roman"/>
          <w:szCs w:val="24"/>
        </w:rPr>
        <w:t xml:space="preserve">ίναι τεράστια αλλαγή από μόνη </w:t>
      </w:r>
      <w:r>
        <w:rPr>
          <w:rFonts w:eastAsia="Times New Roman"/>
          <w:szCs w:val="24"/>
        </w:rPr>
        <w:t>της-</w:t>
      </w:r>
      <w:r w:rsidRPr="00724DCF">
        <w:rPr>
          <w:rFonts w:eastAsia="Times New Roman"/>
          <w:szCs w:val="24"/>
        </w:rPr>
        <w:t xml:space="preserve"> και βάζ</w:t>
      </w:r>
      <w:r w:rsidRPr="00724DCF">
        <w:rPr>
          <w:rFonts w:eastAsia="Times New Roman"/>
          <w:szCs w:val="24"/>
        </w:rPr>
        <w:t>ει αυτό</w:t>
      </w:r>
      <w:r>
        <w:rPr>
          <w:rFonts w:eastAsia="Times New Roman"/>
          <w:szCs w:val="24"/>
        </w:rPr>
        <w:t>ν</w:t>
      </w:r>
      <w:r w:rsidRPr="00724DCF">
        <w:rPr>
          <w:rFonts w:eastAsia="Times New Roman"/>
          <w:szCs w:val="24"/>
        </w:rPr>
        <w:t xml:space="preserve"> το</w:t>
      </w:r>
      <w:r>
        <w:rPr>
          <w:rFonts w:eastAsia="Times New Roman"/>
          <w:szCs w:val="24"/>
        </w:rPr>
        <w:t>ν</w:t>
      </w:r>
      <w:r w:rsidRPr="00724DCF">
        <w:rPr>
          <w:rFonts w:eastAsia="Times New Roman"/>
          <w:szCs w:val="24"/>
        </w:rPr>
        <w:t xml:space="preserve"> πολύ σημαντικό φορέα σε νέο </w:t>
      </w:r>
      <w:r>
        <w:rPr>
          <w:rFonts w:eastAsia="Times New Roman"/>
          <w:szCs w:val="24"/>
        </w:rPr>
        <w:t>π</w:t>
      </w:r>
      <w:r w:rsidRPr="00724DCF">
        <w:rPr>
          <w:rFonts w:eastAsia="Times New Roman"/>
          <w:szCs w:val="24"/>
        </w:rPr>
        <w:t>λαίσιο εποπτείας και ελέγχου</w:t>
      </w:r>
      <w:r>
        <w:rPr>
          <w:rFonts w:eastAsia="Times New Roman"/>
          <w:szCs w:val="24"/>
        </w:rPr>
        <w:t>. Εξυγιαίνει το τοπίο</w:t>
      </w:r>
      <w:r w:rsidRPr="00724DCF">
        <w:rPr>
          <w:rFonts w:eastAsia="Times New Roman"/>
          <w:szCs w:val="24"/>
        </w:rPr>
        <w:t xml:space="preserve"> και δίνει ένα σήμα ότι κλείνουμε οριστικά αυτή</w:t>
      </w:r>
      <w:r>
        <w:rPr>
          <w:rFonts w:eastAsia="Times New Roman"/>
          <w:szCs w:val="24"/>
        </w:rPr>
        <w:t>ν</w:t>
      </w:r>
      <w:r w:rsidRPr="00724DCF">
        <w:rPr>
          <w:rFonts w:eastAsia="Times New Roman"/>
          <w:szCs w:val="24"/>
        </w:rPr>
        <w:t xml:space="preserve"> την περίοδο</w:t>
      </w:r>
      <w:r>
        <w:rPr>
          <w:rFonts w:eastAsia="Times New Roman"/>
          <w:szCs w:val="24"/>
        </w:rPr>
        <w:t>,</w:t>
      </w:r>
      <w:r w:rsidRPr="00724DCF">
        <w:rPr>
          <w:rFonts w:eastAsia="Times New Roman"/>
          <w:szCs w:val="24"/>
        </w:rPr>
        <w:t xml:space="preserve"> </w:t>
      </w:r>
      <w:r>
        <w:rPr>
          <w:rFonts w:eastAsia="Times New Roman"/>
          <w:szCs w:val="24"/>
        </w:rPr>
        <w:t>μια</w:t>
      </w:r>
      <w:r w:rsidRPr="00724DCF">
        <w:rPr>
          <w:rFonts w:eastAsia="Times New Roman"/>
          <w:szCs w:val="24"/>
        </w:rPr>
        <w:t xml:space="preserve"> περίοδο </w:t>
      </w:r>
      <w:r>
        <w:rPr>
          <w:rFonts w:eastAsia="Times New Roman"/>
          <w:szCs w:val="24"/>
        </w:rPr>
        <w:t>είκοσι πέντε</w:t>
      </w:r>
      <w:r w:rsidRPr="00724DCF">
        <w:rPr>
          <w:rFonts w:eastAsia="Times New Roman"/>
          <w:szCs w:val="24"/>
        </w:rPr>
        <w:t xml:space="preserve"> χρόνων αδιαφανούς διαχείριση</w:t>
      </w:r>
      <w:r>
        <w:rPr>
          <w:rFonts w:eastAsia="Times New Roman"/>
          <w:szCs w:val="24"/>
        </w:rPr>
        <w:t>ς και</w:t>
      </w:r>
      <w:r w:rsidRPr="00724DCF">
        <w:rPr>
          <w:rFonts w:eastAsia="Times New Roman"/>
          <w:szCs w:val="24"/>
        </w:rPr>
        <w:t xml:space="preserve"> διοίκησης </w:t>
      </w:r>
      <w:r>
        <w:rPr>
          <w:rFonts w:eastAsia="Times New Roman"/>
          <w:szCs w:val="24"/>
        </w:rPr>
        <w:t xml:space="preserve">και αποκαθιστά το κύρος και </w:t>
      </w:r>
      <w:r w:rsidRPr="00724DCF">
        <w:rPr>
          <w:rFonts w:eastAsia="Times New Roman"/>
          <w:szCs w:val="24"/>
        </w:rPr>
        <w:t>την αξ</w:t>
      </w:r>
      <w:r w:rsidRPr="00724DCF">
        <w:rPr>
          <w:rFonts w:eastAsia="Times New Roman"/>
          <w:szCs w:val="24"/>
        </w:rPr>
        <w:t>ιοπιστία αυτού του δημοσίου φορ</w:t>
      </w:r>
      <w:r>
        <w:rPr>
          <w:rFonts w:eastAsia="Times New Roman"/>
          <w:szCs w:val="24"/>
        </w:rPr>
        <w:t>έ</w:t>
      </w:r>
      <w:r w:rsidRPr="00724DCF">
        <w:rPr>
          <w:rFonts w:eastAsia="Times New Roman"/>
          <w:szCs w:val="24"/>
        </w:rPr>
        <w:t xml:space="preserve">α για την προστασία της </w:t>
      </w:r>
      <w:r>
        <w:rPr>
          <w:rFonts w:eastAsia="Times New Roman"/>
          <w:szCs w:val="24"/>
        </w:rPr>
        <w:t>δ</w:t>
      </w:r>
      <w:r w:rsidRPr="00724DCF">
        <w:rPr>
          <w:rFonts w:eastAsia="Times New Roman"/>
          <w:szCs w:val="24"/>
        </w:rPr>
        <w:t xml:space="preserve">ημόσιας </w:t>
      </w:r>
      <w:r>
        <w:rPr>
          <w:rFonts w:eastAsia="Times New Roman"/>
          <w:szCs w:val="24"/>
        </w:rPr>
        <w:t>υ</w:t>
      </w:r>
      <w:r w:rsidRPr="00724DCF">
        <w:rPr>
          <w:rFonts w:eastAsia="Times New Roman"/>
          <w:szCs w:val="24"/>
        </w:rPr>
        <w:t xml:space="preserve">γείας και κυρίως αποκαθιστά το κύρος και την αξιοπρέπεια των έντιμων εργαζομένων και επιστημών </w:t>
      </w:r>
      <w:r>
        <w:rPr>
          <w:rFonts w:eastAsia="Times New Roman"/>
          <w:szCs w:val="24"/>
        </w:rPr>
        <w:t xml:space="preserve">αυτού </w:t>
      </w:r>
      <w:r w:rsidRPr="00724DCF">
        <w:rPr>
          <w:rFonts w:eastAsia="Times New Roman"/>
          <w:szCs w:val="24"/>
        </w:rPr>
        <w:t xml:space="preserve">του </w:t>
      </w:r>
      <w:r>
        <w:rPr>
          <w:rFonts w:eastAsia="Times New Roman"/>
          <w:szCs w:val="24"/>
        </w:rPr>
        <w:t>φορέα.</w:t>
      </w:r>
    </w:p>
    <w:p w14:paraId="4CC5AF7D" w14:textId="77777777" w:rsidR="005D719C" w:rsidRDefault="00627F40">
      <w:pPr>
        <w:spacing w:line="600" w:lineRule="auto"/>
        <w:ind w:firstLine="720"/>
        <w:jc w:val="both"/>
        <w:rPr>
          <w:rFonts w:eastAsia="Times New Roman"/>
          <w:szCs w:val="24"/>
        </w:rPr>
      </w:pPr>
      <w:r>
        <w:rPr>
          <w:rFonts w:eastAsia="Times New Roman"/>
          <w:szCs w:val="24"/>
        </w:rPr>
        <w:lastRenderedPageBreak/>
        <w:t>Ε</w:t>
      </w:r>
      <w:r w:rsidRPr="00724DCF">
        <w:rPr>
          <w:rFonts w:eastAsia="Times New Roman"/>
          <w:szCs w:val="24"/>
        </w:rPr>
        <w:t xml:space="preserve">θνικό Ινστιτούτο </w:t>
      </w:r>
      <w:r>
        <w:rPr>
          <w:rFonts w:eastAsia="Times New Roman"/>
          <w:szCs w:val="24"/>
        </w:rPr>
        <w:t>Νεοπλασιών. Χθες που κατατέθηκε το νομο</w:t>
      </w:r>
      <w:r w:rsidRPr="00724DCF">
        <w:rPr>
          <w:rFonts w:eastAsia="Times New Roman"/>
          <w:szCs w:val="24"/>
        </w:rPr>
        <w:t>σχέδιο</w:t>
      </w:r>
      <w:r>
        <w:rPr>
          <w:rFonts w:eastAsia="Times New Roman"/>
          <w:szCs w:val="24"/>
        </w:rPr>
        <w:t>, ο Πρόεδρος τη</w:t>
      </w:r>
      <w:r>
        <w:rPr>
          <w:rFonts w:eastAsia="Times New Roman"/>
          <w:szCs w:val="24"/>
        </w:rPr>
        <w:t>ς Π</w:t>
      </w:r>
      <w:r w:rsidRPr="00724DCF">
        <w:rPr>
          <w:rFonts w:eastAsia="Times New Roman"/>
          <w:szCs w:val="24"/>
        </w:rPr>
        <w:t xml:space="preserve">ανελλήνιας </w:t>
      </w:r>
      <w:r>
        <w:rPr>
          <w:rFonts w:eastAsia="Times New Roman"/>
          <w:szCs w:val="24"/>
        </w:rPr>
        <w:t>Έ</w:t>
      </w:r>
      <w:r w:rsidRPr="00724DCF">
        <w:rPr>
          <w:rFonts w:eastAsia="Times New Roman"/>
          <w:szCs w:val="24"/>
        </w:rPr>
        <w:t xml:space="preserve">νωσης </w:t>
      </w:r>
      <w:r>
        <w:rPr>
          <w:rFonts w:eastAsia="Times New Roman"/>
          <w:szCs w:val="24"/>
        </w:rPr>
        <w:t>Παθολόγων Ο</w:t>
      </w:r>
      <w:r w:rsidRPr="00724DCF">
        <w:rPr>
          <w:rFonts w:eastAsia="Times New Roman"/>
          <w:szCs w:val="24"/>
        </w:rPr>
        <w:t xml:space="preserve">γκολόγων είπε δημόσια ότι η χθεσινή είναι </w:t>
      </w:r>
      <w:r>
        <w:rPr>
          <w:rFonts w:eastAsia="Times New Roman"/>
          <w:szCs w:val="24"/>
        </w:rPr>
        <w:t>μ</w:t>
      </w:r>
      <w:r>
        <w:rPr>
          <w:rFonts w:eastAsia="Times New Roman"/>
          <w:szCs w:val="24"/>
        </w:rPr>
        <w:t>ί</w:t>
      </w:r>
      <w:r>
        <w:rPr>
          <w:rFonts w:eastAsia="Times New Roman"/>
          <w:szCs w:val="24"/>
        </w:rPr>
        <w:t>α</w:t>
      </w:r>
      <w:r w:rsidRPr="00724DCF">
        <w:rPr>
          <w:rFonts w:eastAsia="Times New Roman"/>
          <w:szCs w:val="24"/>
        </w:rPr>
        <w:t xml:space="preserve"> σημαντική μέρα για την πολιτική του καρκίνου στη </w:t>
      </w:r>
      <w:r>
        <w:rPr>
          <w:rFonts w:eastAsia="Times New Roman"/>
          <w:szCs w:val="24"/>
        </w:rPr>
        <w:t>χ</w:t>
      </w:r>
      <w:r w:rsidRPr="00724DCF">
        <w:rPr>
          <w:rFonts w:eastAsia="Times New Roman"/>
          <w:szCs w:val="24"/>
        </w:rPr>
        <w:t>ώρα</w:t>
      </w:r>
      <w:r>
        <w:rPr>
          <w:rFonts w:eastAsia="Times New Roman"/>
          <w:szCs w:val="24"/>
        </w:rPr>
        <w:t xml:space="preserve"> και ότι, επιτέλους,</w:t>
      </w:r>
      <w:r w:rsidRPr="00724DCF">
        <w:rPr>
          <w:rFonts w:eastAsia="Times New Roman"/>
          <w:szCs w:val="24"/>
        </w:rPr>
        <w:t xml:space="preserve"> η Ελλάδα παρακολουθεί τις </w:t>
      </w:r>
      <w:r>
        <w:rPr>
          <w:rFonts w:eastAsia="Times New Roman"/>
          <w:szCs w:val="24"/>
        </w:rPr>
        <w:t>ε</w:t>
      </w:r>
      <w:r w:rsidRPr="00724DCF">
        <w:rPr>
          <w:rFonts w:eastAsia="Times New Roman"/>
          <w:szCs w:val="24"/>
        </w:rPr>
        <w:t>υρωπαϊκές εξελίξεις</w:t>
      </w:r>
      <w:r>
        <w:rPr>
          <w:rFonts w:eastAsia="Times New Roman"/>
          <w:szCs w:val="24"/>
        </w:rPr>
        <w:t>,</w:t>
      </w:r>
      <w:r w:rsidRPr="00724DCF">
        <w:rPr>
          <w:rFonts w:eastAsia="Times New Roman"/>
          <w:szCs w:val="24"/>
        </w:rPr>
        <w:t xml:space="preserve"> εκσυγχρονίζεται</w:t>
      </w:r>
      <w:r>
        <w:rPr>
          <w:rFonts w:eastAsia="Times New Roman"/>
          <w:szCs w:val="24"/>
        </w:rPr>
        <w:t>,</w:t>
      </w:r>
      <w:r w:rsidRPr="00724DCF">
        <w:rPr>
          <w:rFonts w:eastAsia="Times New Roman"/>
          <w:szCs w:val="24"/>
        </w:rPr>
        <w:t xml:space="preserve"> οργανώνεται σε άλλη βάση</w:t>
      </w:r>
      <w:r>
        <w:rPr>
          <w:rFonts w:eastAsia="Times New Roman"/>
          <w:szCs w:val="24"/>
        </w:rPr>
        <w:t xml:space="preserve">, για να </w:t>
      </w:r>
      <w:r>
        <w:rPr>
          <w:rFonts w:eastAsia="Times New Roman"/>
          <w:szCs w:val="24"/>
        </w:rPr>
        <w:t>αντιμετωπίσει</w:t>
      </w:r>
      <w:r w:rsidRPr="00724DCF">
        <w:rPr>
          <w:rFonts w:eastAsia="Times New Roman"/>
          <w:szCs w:val="24"/>
        </w:rPr>
        <w:t xml:space="preserve"> ένα μείζον πρόβλημα </w:t>
      </w:r>
      <w:r>
        <w:rPr>
          <w:rFonts w:eastAsia="Times New Roman"/>
          <w:szCs w:val="24"/>
        </w:rPr>
        <w:t>δ</w:t>
      </w:r>
      <w:r w:rsidRPr="00724DCF">
        <w:rPr>
          <w:rFonts w:eastAsia="Times New Roman"/>
          <w:szCs w:val="24"/>
        </w:rPr>
        <w:t xml:space="preserve">ημόσιας </w:t>
      </w:r>
      <w:r>
        <w:rPr>
          <w:rFonts w:eastAsia="Times New Roman"/>
          <w:szCs w:val="24"/>
        </w:rPr>
        <w:t>υ</w:t>
      </w:r>
      <w:r w:rsidRPr="00724DCF">
        <w:rPr>
          <w:rFonts w:eastAsia="Times New Roman"/>
          <w:szCs w:val="24"/>
        </w:rPr>
        <w:t>γείας</w:t>
      </w:r>
      <w:r>
        <w:rPr>
          <w:rFonts w:eastAsia="Times New Roman"/>
          <w:szCs w:val="24"/>
        </w:rPr>
        <w:t>,</w:t>
      </w:r>
      <w:r w:rsidRPr="00724DCF">
        <w:rPr>
          <w:rFonts w:eastAsia="Times New Roman"/>
          <w:szCs w:val="24"/>
        </w:rPr>
        <w:t xml:space="preserve"> το οποίο δοκιμάζει καθημερινά </w:t>
      </w:r>
      <w:r>
        <w:rPr>
          <w:rFonts w:eastAsia="Times New Roman"/>
          <w:szCs w:val="24"/>
        </w:rPr>
        <w:t xml:space="preserve">την αξιοπρέπεια </w:t>
      </w:r>
      <w:r w:rsidRPr="00724DCF">
        <w:rPr>
          <w:rFonts w:eastAsia="Times New Roman"/>
          <w:szCs w:val="24"/>
        </w:rPr>
        <w:t>και θέτει σε κ</w:t>
      </w:r>
      <w:r>
        <w:rPr>
          <w:rFonts w:eastAsia="Times New Roman"/>
          <w:szCs w:val="24"/>
        </w:rPr>
        <w:t>ίνδυνο</w:t>
      </w:r>
      <w:r w:rsidRPr="00724DCF">
        <w:rPr>
          <w:rFonts w:eastAsia="Times New Roman"/>
          <w:szCs w:val="24"/>
        </w:rPr>
        <w:t xml:space="preserve"> τη ζωή χιλιάδων ανθρώπων</w:t>
      </w:r>
      <w:r>
        <w:rPr>
          <w:rFonts w:eastAsia="Times New Roman"/>
          <w:szCs w:val="24"/>
        </w:rPr>
        <w:t>.</w:t>
      </w:r>
    </w:p>
    <w:p w14:paraId="4CC5AF7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Είναι τεράστια παρέμβαση αυτή. Για πρώτη φορά έχουμε έναν δημόσιο φορέα, ένα επιστημονικό ινστιτούτο, το οποίο ο</w:t>
      </w:r>
      <w:r>
        <w:rPr>
          <w:rFonts w:eastAsia="Times New Roman"/>
          <w:szCs w:val="24"/>
        </w:rPr>
        <w:t>ργανώνει, εκπονεί στρατηγικό σχέδιο για τον καρκίνο και εποπτεύει όλες τις δράσεις, από την πρόληψη μέχρι την έγκαιρη διάγνωση, την κατάλληλη θεραπεία και μάλιστα την πρόσβαση σε σύγχρονες θεραπευτικές εξελίξεις με βάση τα νέα και τα επικαιροποιημένα πρωτό</w:t>
      </w:r>
      <w:r>
        <w:rPr>
          <w:rFonts w:eastAsia="Times New Roman"/>
          <w:szCs w:val="24"/>
        </w:rPr>
        <w:t xml:space="preserve">κολλα μέχρι τη φροντίδα τελικού σταδίου. Τεράστια αλλαγή. </w:t>
      </w:r>
    </w:p>
    <w:p w14:paraId="4CC5AF7F"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Φυσικά, υπάρχουν πολλαπλές παρεμβάσεις ιδιαίτερα καινοτόμες σ’ αυτό το νομοσχέδιο, όπως για παράδειγμα οι χώροι εποπτευόμενης χρήσης και έγινε πολύ μεγάλη συζήτηση γι’ αυτό. </w:t>
      </w:r>
    </w:p>
    <w:p w14:paraId="4CC5AF80"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Επιτρέψτε μου να πω ότ</w:t>
      </w:r>
      <w:r>
        <w:rPr>
          <w:rFonts w:eastAsia="Times New Roman"/>
          <w:szCs w:val="24"/>
        </w:rPr>
        <w:t>ι διέκρινα μια τάση από την πλειονότητα του πολιτικού συστήματος, αλλά και των υπόλοιπων κοινωνικών, αυτοδιοικητικών και επιστημονικών φορέων, να υπάρξει μ</w:t>
      </w:r>
      <w:r>
        <w:rPr>
          <w:rFonts w:eastAsia="Times New Roman"/>
          <w:szCs w:val="24"/>
        </w:rPr>
        <w:t>ί</w:t>
      </w:r>
      <w:r>
        <w:rPr>
          <w:rFonts w:eastAsia="Times New Roman"/>
          <w:szCs w:val="24"/>
        </w:rPr>
        <w:t>α ψύχραιμη προσέγγιση σ’ αυτό το θέμα, ακριβώς επειδή καταλαβαίνουμε όλοι ότι υπάρχει ένα σοβαρό κοι</w:t>
      </w:r>
      <w:r>
        <w:rPr>
          <w:rFonts w:eastAsia="Times New Roman"/>
          <w:szCs w:val="24"/>
        </w:rPr>
        <w:t>νωνικό πρόβλημα που χρήζει αντιμετώπισης και ότι το πρόβλημα τού να έχουμε προβληματικούς χρήστες, όπως λέμε, ανθρώπους περιθωριοποιημένους, κοινωνικά αποκλεισμένους στις πιάτσες, οι οποίοι να κάνουν χρήση υπό ανθυγιεινές συνθήκες, σε συνθήκες που δημιουργ</w:t>
      </w:r>
      <w:r>
        <w:rPr>
          <w:rFonts w:eastAsia="Times New Roman"/>
          <w:szCs w:val="24"/>
        </w:rPr>
        <w:t>ούν κίνδυνο μετάδοσης λοιμωδών νοσημάτων στους ίδιους, αλλά και στον περίγυρό τους, αυτό δεν είναι κάτι που μπορούμε πλέον να το κρύβουμε κάτω από το χαλί. Θα κάνουμε ό,τι κάνει όλος ο σοβαρός και πολιτισμένος κόσμος και δεν θα κρυβόμαστε πίσω είτε από σκο</w:t>
      </w:r>
      <w:r>
        <w:rPr>
          <w:rFonts w:eastAsia="Times New Roman"/>
          <w:szCs w:val="24"/>
        </w:rPr>
        <w:t xml:space="preserve">ταδισμούς είτε από ιδεολογήματα περί ενίσχυσης της ναρκοκουλτούρας. </w:t>
      </w:r>
    </w:p>
    <w:p w14:paraId="4CC5AF81"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Προφανώς δεν είναι πανάκεια αυτή η παρέμβαση. Προφανώς δεν είναι η μοναδική λύση. Είναι, όμως, μέρος μιας δέσμης αλλαγών και παρεμβάσεων που πρέπει να κάνει κάθε οργανωμένη πολιτεία που θ</w:t>
      </w:r>
      <w:r>
        <w:rPr>
          <w:rFonts w:eastAsia="Times New Roman"/>
          <w:szCs w:val="24"/>
        </w:rPr>
        <w:t xml:space="preserve">έλει να φροντίζει τους αδύναμους και ευάλωτους πολίτες της και αυτή είναι η προσέγγισή μας από τη σκοπιά των αναγκών αυτών των ανθρώπων, οι οποίοι βεβαίως έχουν δικαίωμα στην καλύτερη δυνατή φροντίδα. </w:t>
      </w:r>
    </w:p>
    <w:p w14:paraId="4CC5AF82"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Αυτή είναι η προσέγγιση, ούτε νομιμοποίηση των ναρκωτι</w:t>
      </w:r>
      <w:r>
        <w:rPr>
          <w:rFonts w:eastAsia="Times New Roman"/>
          <w:szCs w:val="24"/>
        </w:rPr>
        <w:t>κών, ούτε τίποτα, μια παρέμβαση που έχει ισχυρή επιστημονική και βιβλιογραφική τεκμηρίωση, που εφαρμόζεται σε πάρα πολλές χώρες της Ευρώπης και που έχει αποδεδειγμένα συμβάλει στην πολιτική της μείωσης της βλάβης και για πολλούς απ’ αυτούς τους ανθρώπους έ</w:t>
      </w:r>
      <w:r>
        <w:rPr>
          <w:rFonts w:eastAsia="Times New Roman"/>
          <w:szCs w:val="24"/>
        </w:rPr>
        <w:t>χει αποδειχθεί από τη διεθνή εμπειρία ότι είναι ένα πρώτο βήμα επαφής με τις υπηρεσίες του συστήματος υγείας και άρα ένα πρώτο βήμα για να μπουν σ’ ένα πρόγραμμα υποκατάστασης, μέχρι φυσικά να διανύσουν τον δύσκολο δρόμο της τελικής απεξάρτησης. Αυτό είναι</w:t>
      </w:r>
      <w:r>
        <w:rPr>
          <w:rFonts w:eastAsia="Times New Roman"/>
          <w:szCs w:val="24"/>
        </w:rPr>
        <w:t xml:space="preserve"> όλο, λοιπόν. </w:t>
      </w:r>
    </w:p>
    <w:p w14:paraId="4CC5AF83"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Νομίζω ότι πραγματικά οι υψηλοί τόνοι, ειδικά από την πλευρά του ΚΚΕ, πρέπει να μας προβληματίσουν. Άλλο το αν </w:t>
      </w:r>
      <w:r>
        <w:rPr>
          <w:rFonts w:eastAsia="Times New Roman"/>
          <w:szCs w:val="24"/>
        </w:rPr>
        <w:lastRenderedPageBreak/>
        <w:t>συμφωνούμε ή δεν συμφωνούμε ή αν έχουμε διαφορετικές ιδεολογικές προσεγγίσεις για το ζήτημα της εξάρτησης και την κοινωνική της βά</w:t>
      </w:r>
      <w:r>
        <w:rPr>
          <w:rFonts w:eastAsia="Times New Roman"/>
          <w:szCs w:val="24"/>
        </w:rPr>
        <w:t xml:space="preserve">ση και όλα αυτά και άλλο το πώς φροντίζουμε ανθρώπους που αλλιώς θα πεθάνουν αβοήθητοι. </w:t>
      </w:r>
    </w:p>
    <w:p w14:paraId="4CC5AF84"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Άλλη καινοτομία</w:t>
      </w:r>
      <w:r w:rsidRPr="00592BDC">
        <w:rPr>
          <w:rFonts w:eastAsia="Times New Roman"/>
          <w:szCs w:val="24"/>
        </w:rPr>
        <w:t xml:space="preserve">: </w:t>
      </w:r>
      <w:r>
        <w:rPr>
          <w:rFonts w:eastAsia="Times New Roman"/>
          <w:szCs w:val="24"/>
        </w:rPr>
        <w:t>Κοινωνικοί συνεταιρισμοί ένταξης. Εξαιρετικό βήμα που δίνει προοπτικές σε ανθρώπους που απεξαρτούνται και ολοκληρώνουν τα προγράμματα οποιασδήποτε φύσ</w:t>
      </w:r>
      <w:r>
        <w:rPr>
          <w:rFonts w:eastAsia="Times New Roman"/>
          <w:szCs w:val="24"/>
        </w:rPr>
        <w:t xml:space="preserve">ης. </w:t>
      </w:r>
    </w:p>
    <w:p w14:paraId="4CC5AF85"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Δεν υπάρχουν καλά και κακά προγράμματα, αγαπητοί συνάδελφοι του ΚΚΕ. Είναι αντιεπιστημονικό να λέτε ότι προοδευτικό πρόγραμμα αντιμετώπισης των ναρκωτικών είναι μόνο το «στεγνό» πρόγραμμα. Πουθενά δεν ισχύουν αυτά τα πράγματα. Προοδευτικό είναι ό,τι β</w:t>
      </w:r>
      <w:r>
        <w:rPr>
          <w:rFonts w:eastAsia="Times New Roman"/>
          <w:szCs w:val="24"/>
        </w:rPr>
        <w:t xml:space="preserve">οηθά, ό,τι καλύπτει κοινωνικές ανάγκες με όρους δημόσιου συστήματος υγείας. Αυτό είναι προοδευτικό, ό,τι αμβλύνει ανισότητες, ό,τι εμποδίζει την περιθωριοποίηση και τον αποκλεισμό των αδύναμων. </w:t>
      </w:r>
    </w:p>
    <w:p w14:paraId="4CC5AF8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Οι Κοινωνικοί Συνεταιρισμοί Ένταξης δίνουν τη δυνατότητα σε α</w:t>
      </w:r>
      <w:r>
        <w:rPr>
          <w:rFonts w:eastAsia="Times New Roman" w:cs="Times New Roman"/>
          <w:szCs w:val="24"/>
        </w:rPr>
        <w:t>νθρώπους να έχουν μ</w:t>
      </w:r>
      <w:r>
        <w:rPr>
          <w:rFonts w:eastAsia="Times New Roman" w:cs="Times New Roman"/>
          <w:szCs w:val="24"/>
        </w:rPr>
        <w:t>ί</w:t>
      </w:r>
      <w:r>
        <w:rPr>
          <w:rFonts w:eastAsia="Times New Roman" w:cs="Times New Roman"/>
          <w:szCs w:val="24"/>
        </w:rPr>
        <w:t xml:space="preserve">α εργασιακή προοπτική και σιγά σιγά να στηριχθούν στα πόδια τους. </w:t>
      </w:r>
    </w:p>
    <w:p w14:paraId="4CC5AF8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Τα λέω πολύ επιγραμματικά. </w:t>
      </w:r>
      <w:r>
        <w:rPr>
          <w:rFonts w:eastAsia="Times New Roman" w:cs="Times New Roman"/>
          <w:szCs w:val="24"/>
        </w:rPr>
        <w:t>η</w:t>
      </w:r>
      <w:r w:rsidRPr="00890E36">
        <w:rPr>
          <w:rFonts w:eastAsia="Times New Roman" w:cs="Times New Roman"/>
          <w:szCs w:val="24"/>
        </w:rPr>
        <w:t>λεκτρονική συνταγογράφηση ναρκωτικών ουσιών</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μ</w:t>
      </w:r>
      <w:r w:rsidRPr="00890E36">
        <w:rPr>
          <w:rFonts w:eastAsia="Times New Roman" w:cs="Times New Roman"/>
          <w:szCs w:val="24"/>
        </w:rPr>
        <w:t xml:space="preserve">ητρώο </w:t>
      </w:r>
      <w:r>
        <w:rPr>
          <w:rFonts w:eastAsia="Times New Roman" w:cs="Times New Roman"/>
          <w:szCs w:val="24"/>
        </w:rPr>
        <w:t>α</w:t>
      </w:r>
      <w:r w:rsidRPr="00890E36">
        <w:rPr>
          <w:rFonts w:eastAsia="Times New Roman" w:cs="Times New Roman"/>
          <w:szCs w:val="24"/>
        </w:rPr>
        <w:t xml:space="preserve">σθενών </w:t>
      </w:r>
      <w:r>
        <w:rPr>
          <w:rFonts w:eastAsia="Times New Roman" w:cs="Times New Roman"/>
          <w:szCs w:val="24"/>
        </w:rPr>
        <w:t>είναι μ</w:t>
      </w:r>
      <w:r>
        <w:rPr>
          <w:rFonts w:eastAsia="Times New Roman" w:cs="Times New Roman"/>
          <w:szCs w:val="24"/>
        </w:rPr>
        <w:t>ί</w:t>
      </w:r>
      <w:r>
        <w:rPr>
          <w:rFonts w:eastAsia="Times New Roman" w:cs="Times New Roman"/>
          <w:szCs w:val="24"/>
        </w:rPr>
        <w:t>α κρίσιμη</w:t>
      </w:r>
      <w:r w:rsidRPr="00890E36">
        <w:rPr>
          <w:rFonts w:eastAsia="Times New Roman" w:cs="Times New Roman"/>
          <w:szCs w:val="24"/>
        </w:rPr>
        <w:t xml:space="preserve"> παρέμβαση που συμπληρώνει ένα πλέγμα </w:t>
      </w:r>
      <w:r>
        <w:rPr>
          <w:rFonts w:eastAsia="Times New Roman" w:cs="Times New Roman"/>
          <w:szCs w:val="24"/>
        </w:rPr>
        <w:t>αλλαγών</w:t>
      </w:r>
      <w:r w:rsidRPr="00890E36">
        <w:rPr>
          <w:rFonts w:eastAsia="Times New Roman" w:cs="Times New Roman"/>
          <w:szCs w:val="24"/>
        </w:rPr>
        <w:t xml:space="preserve"> που έχου</w:t>
      </w:r>
      <w:r>
        <w:rPr>
          <w:rFonts w:eastAsia="Times New Roman" w:cs="Times New Roman"/>
          <w:szCs w:val="24"/>
        </w:rPr>
        <w:t xml:space="preserve">με </w:t>
      </w:r>
      <w:r w:rsidRPr="00890E36">
        <w:rPr>
          <w:rFonts w:eastAsia="Times New Roman" w:cs="Times New Roman"/>
          <w:szCs w:val="24"/>
        </w:rPr>
        <w:t>προωθήσει και στην αξιολόγηση και στην διαπραγμάτευση και στην ορθολογική συντ</w:t>
      </w:r>
      <w:r>
        <w:rPr>
          <w:rFonts w:eastAsia="Times New Roman" w:cs="Times New Roman"/>
          <w:szCs w:val="24"/>
        </w:rPr>
        <w:t>αγογράφηση</w:t>
      </w:r>
      <w:r w:rsidRPr="00890E36">
        <w:rPr>
          <w:rFonts w:eastAsia="Times New Roman" w:cs="Times New Roman"/>
          <w:szCs w:val="24"/>
        </w:rPr>
        <w:t xml:space="preserve"> </w:t>
      </w:r>
      <w:r>
        <w:rPr>
          <w:rFonts w:eastAsia="Times New Roman" w:cs="Times New Roman"/>
          <w:szCs w:val="24"/>
        </w:rPr>
        <w:t>των φαρμάκων.</w:t>
      </w:r>
      <w:r w:rsidRPr="00890E36">
        <w:rPr>
          <w:rFonts w:eastAsia="Times New Roman" w:cs="Times New Roman"/>
          <w:szCs w:val="24"/>
        </w:rPr>
        <w:t xml:space="preserve"> </w:t>
      </w:r>
      <w:r>
        <w:rPr>
          <w:rFonts w:eastAsia="Times New Roman" w:cs="Times New Roman"/>
          <w:szCs w:val="24"/>
        </w:rPr>
        <w:t>Ε</w:t>
      </w:r>
      <w:r w:rsidRPr="00890E36">
        <w:rPr>
          <w:rFonts w:eastAsia="Times New Roman" w:cs="Times New Roman"/>
          <w:szCs w:val="24"/>
        </w:rPr>
        <w:t xml:space="preserve">νδυνάμωση της </w:t>
      </w:r>
      <w:r>
        <w:rPr>
          <w:rFonts w:eastAsia="Times New Roman" w:cs="Times New Roman"/>
          <w:szCs w:val="24"/>
        </w:rPr>
        <w:t>Επιτροπής Αξιολόγησης, της Ε</w:t>
      </w:r>
      <w:r w:rsidRPr="00890E36">
        <w:rPr>
          <w:rFonts w:eastAsia="Times New Roman" w:cs="Times New Roman"/>
          <w:szCs w:val="24"/>
        </w:rPr>
        <w:t>πιτροπής</w:t>
      </w:r>
      <w:r>
        <w:rPr>
          <w:rFonts w:eastAsia="Times New Roman" w:cs="Times New Roman"/>
          <w:szCs w:val="24"/>
        </w:rPr>
        <w:t xml:space="preserve"> </w:t>
      </w:r>
      <w:r>
        <w:rPr>
          <w:rFonts w:eastAsia="Times New Roman" w:cs="Times New Roman"/>
          <w:szCs w:val="24"/>
          <w:lang w:val="en-US"/>
        </w:rPr>
        <w:t>HTA</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Β</w:t>
      </w:r>
      <w:r w:rsidRPr="00890E36">
        <w:rPr>
          <w:rFonts w:eastAsia="Times New Roman" w:cs="Times New Roman"/>
          <w:szCs w:val="24"/>
        </w:rPr>
        <w:t xml:space="preserve">ελτίωση του συστήματος ηλεκτρονικής προέγκρισης των ακριβών φαρμάκων </w:t>
      </w:r>
      <w:r>
        <w:rPr>
          <w:rFonts w:eastAsia="Times New Roman" w:cs="Times New Roman"/>
          <w:szCs w:val="24"/>
        </w:rPr>
        <w:t>κ.λπ.</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Α</w:t>
      </w:r>
      <w:r w:rsidRPr="00890E36">
        <w:rPr>
          <w:rFonts w:eastAsia="Times New Roman" w:cs="Times New Roman"/>
          <w:szCs w:val="24"/>
        </w:rPr>
        <w:t>υτά είναι πολύ κρί</w:t>
      </w:r>
      <w:r w:rsidRPr="00890E36">
        <w:rPr>
          <w:rFonts w:eastAsia="Times New Roman" w:cs="Times New Roman"/>
          <w:szCs w:val="24"/>
        </w:rPr>
        <w:t>σιμα νομίζω</w:t>
      </w:r>
      <w:r>
        <w:rPr>
          <w:rFonts w:eastAsia="Times New Roman" w:cs="Times New Roman"/>
          <w:szCs w:val="24"/>
        </w:rPr>
        <w:t>.</w:t>
      </w:r>
    </w:p>
    <w:p w14:paraId="4CC5AF8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Υπήρξε σαφής αναφορά στις ιδιωτικές κλινικές στο</w:t>
      </w:r>
      <w:r w:rsidRPr="00890E36">
        <w:rPr>
          <w:rFonts w:eastAsia="Times New Roman" w:cs="Times New Roman"/>
          <w:szCs w:val="24"/>
        </w:rPr>
        <w:t xml:space="preserve"> άρθρο 21</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Τ</w:t>
      </w:r>
      <w:r w:rsidRPr="00890E36">
        <w:rPr>
          <w:rFonts w:eastAsia="Times New Roman" w:cs="Times New Roman"/>
          <w:szCs w:val="24"/>
        </w:rPr>
        <w:t>ι λέει</w:t>
      </w:r>
      <w:r>
        <w:rPr>
          <w:rFonts w:eastAsia="Times New Roman" w:cs="Times New Roman"/>
          <w:szCs w:val="24"/>
        </w:rPr>
        <w:t>,</w:t>
      </w:r>
      <w:r w:rsidRPr="00890E36">
        <w:rPr>
          <w:rFonts w:eastAsia="Times New Roman" w:cs="Times New Roman"/>
          <w:szCs w:val="24"/>
        </w:rPr>
        <w:t xml:space="preserve"> λοιπόν</w:t>
      </w:r>
      <w:r>
        <w:rPr>
          <w:rFonts w:eastAsia="Times New Roman" w:cs="Times New Roman"/>
          <w:szCs w:val="24"/>
        </w:rPr>
        <w:t>,</w:t>
      </w:r>
      <w:r w:rsidRPr="00890E36">
        <w:rPr>
          <w:rFonts w:eastAsia="Times New Roman" w:cs="Times New Roman"/>
          <w:szCs w:val="24"/>
        </w:rPr>
        <w:t xml:space="preserve"> αυτό το άρθρο</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Είναι ένας νόμος που</w:t>
      </w:r>
      <w:r w:rsidRPr="00890E36">
        <w:rPr>
          <w:rFonts w:eastAsia="Times New Roman" w:cs="Times New Roman"/>
          <w:szCs w:val="24"/>
        </w:rPr>
        <w:t xml:space="preserve"> υπάρχει και </w:t>
      </w:r>
      <w:r>
        <w:rPr>
          <w:rFonts w:eastAsia="Times New Roman" w:cs="Times New Roman"/>
          <w:szCs w:val="24"/>
        </w:rPr>
        <w:t xml:space="preserve">κανείς δεν </w:t>
      </w:r>
      <w:r w:rsidRPr="00890E36">
        <w:rPr>
          <w:rFonts w:eastAsia="Times New Roman" w:cs="Times New Roman"/>
          <w:szCs w:val="24"/>
        </w:rPr>
        <w:t>άλλαξε από το 2001 που θεσμοθετήθηκε</w:t>
      </w:r>
      <w:r>
        <w:rPr>
          <w:rFonts w:eastAsia="Times New Roman" w:cs="Times New Roman"/>
          <w:szCs w:val="24"/>
        </w:rPr>
        <w:t>,</w:t>
      </w:r>
      <w:r w:rsidRPr="00890E36">
        <w:rPr>
          <w:rFonts w:eastAsia="Times New Roman" w:cs="Times New Roman"/>
          <w:szCs w:val="24"/>
        </w:rPr>
        <w:t xml:space="preserve"> ο </w:t>
      </w:r>
      <w:r>
        <w:rPr>
          <w:rFonts w:eastAsia="Times New Roman" w:cs="Times New Roman"/>
          <w:szCs w:val="24"/>
        </w:rPr>
        <w:t>ν.28</w:t>
      </w:r>
      <w:r w:rsidRPr="00890E36">
        <w:rPr>
          <w:rFonts w:eastAsia="Times New Roman" w:cs="Times New Roman"/>
          <w:szCs w:val="24"/>
        </w:rPr>
        <w:t>89 του Αλέκ</w:t>
      </w:r>
      <w:r>
        <w:rPr>
          <w:rFonts w:eastAsia="Times New Roman" w:cs="Times New Roman"/>
          <w:szCs w:val="24"/>
        </w:rPr>
        <w:t>ο</w:t>
      </w:r>
      <w:r w:rsidRPr="00890E36">
        <w:rPr>
          <w:rFonts w:eastAsia="Times New Roman" w:cs="Times New Roman"/>
          <w:szCs w:val="24"/>
        </w:rPr>
        <w:t>υ Παπαδόπουλο</w:t>
      </w:r>
      <w:r>
        <w:rPr>
          <w:rFonts w:eastAsia="Times New Roman" w:cs="Times New Roman"/>
          <w:szCs w:val="24"/>
        </w:rPr>
        <w:t>,</w:t>
      </w:r>
      <w:r w:rsidRPr="00890E36">
        <w:rPr>
          <w:rFonts w:eastAsia="Times New Roman" w:cs="Times New Roman"/>
          <w:szCs w:val="24"/>
        </w:rPr>
        <w:t xml:space="preserve"> που έλεγε ότι δεν μπορούν οι γιατροί </w:t>
      </w:r>
      <w:r w:rsidRPr="00890E36">
        <w:rPr>
          <w:rFonts w:eastAsia="Times New Roman" w:cs="Times New Roman"/>
          <w:szCs w:val="24"/>
        </w:rPr>
        <w:t xml:space="preserve">του ΕΣΥ και οι πανεπιστημιακοί γιατροί </w:t>
      </w:r>
      <w:r>
        <w:rPr>
          <w:rFonts w:eastAsia="Times New Roman" w:cs="Times New Roman"/>
          <w:szCs w:val="24"/>
        </w:rPr>
        <w:t xml:space="preserve">να παρέχουν </w:t>
      </w:r>
      <w:r w:rsidRPr="00890E36">
        <w:rPr>
          <w:rFonts w:eastAsia="Times New Roman" w:cs="Times New Roman"/>
          <w:szCs w:val="24"/>
        </w:rPr>
        <w:t>ιδιωτικό έργο σε ιδιωτικές κλινικές</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Οι πανεπιστημιακοί γιατροί μ</w:t>
      </w:r>
      <w:r w:rsidRPr="00890E36">
        <w:rPr>
          <w:rFonts w:eastAsia="Times New Roman" w:cs="Times New Roman"/>
          <w:szCs w:val="24"/>
        </w:rPr>
        <w:t>πορούν να διατηρούν ιδιωτικό ιατρείο ή να ασκούν ιδιωτικό έργο</w:t>
      </w:r>
      <w:r>
        <w:rPr>
          <w:rFonts w:eastAsia="Times New Roman" w:cs="Times New Roman"/>
          <w:szCs w:val="24"/>
        </w:rPr>
        <w:t>,</w:t>
      </w:r>
      <w:r w:rsidRPr="00890E36">
        <w:rPr>
          <w:rFonts w:eastAsia="Times New Roman" w:cs="Times New Roman"/>
          <w:szCs w:val="24"/>
        </w:rPr>
        <w:t xml:space="preserve"> κατά τα προβλεπόμενα</w:t>
      </w:r>
      <w:r>
        <w:rPr>
          <w:rFonts w:eastAsia="Times New Roman" w:cs="Times New Roman"/>
          <w:szCs w:val="24"/>
        </w:rPr>
        <w:t>,</w:t>
      </w:r>
      <w:r w:rsidRPr="00890E36">
        <w:rPr>
          <w:rFonts w:eastAsia="Times New Roman" w:cs="Times New Roman"/>
          <w:szCs w:val="24"/>
        </w:rPr>
        <w:t xml:space="preserve"> εντός των δημόσιων νοσοκομείων</w:t>
      </w:r>
      <w:r>
        <w:rPr>
          <w:rFonts w:eastAsia="Times New Roman" w:cs="Times New Roman"/>
          <w:szCs w:val="24"/>
        </w:rPr>
        <w:t>.</w:t>
      </w:r>
    </w:p>
    <w:p w14:paraId="4CC5AF8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Δεν αλλάζουμε κάτι σε </w:t>
      </w:r>
      <w:r>
        <w:rPr>
          <w:rFonts w:eastAsia="Times New Roman" w:cs="Times New Roman"/>
          <w:szCs w:val="24"/>
        </w:rPr>
        <w:t>αυτό. Παραμένει. Κανείς</w:t>
      </w:r>
      <w:r w:rsidRPr="00890E36">
        <w:rPr>
          <w:rFonts w:eastAsia="Times New Roman" w:cs="Times New Roman"/>
          <w:szCs w:val="24"/>
        </w:rPr>
        <w:t xml:space="preserve"> επί της ουσίας δεν αμφισβητεί αυτή τη ρύθμιση</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Κ</w:t>
      </w:r>
      <w:r w:rsidRPr="00890E36">
        <w:rPr>
          <w:rFonts w:eastAsia="Times New Roman" w:cs="Times New Roman"/>
          <w:szCs w:val="24"/>
        </w:rPr>
        <w:t xml:space="preserve">ατέπεσαν στο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sidRPr="00890E36">
        <w:rPr>
          <w:rFonts w:eastAsia="Times New Roman" w:cs="Times New Roman"/>
          <w:szCs w:val="24"/>
        </w:rPr>
        <w:t xml:space="preserve"> οι προσφυγές </w:t>
      </w:r>
      <w:r>
        <w:rPr>
          <w:rFonts w:eastAsia="Times New Roman" w:cs="Times New Roman"/>
          <w:szCs w:val="24"/>
        </w:rPr>
        <w:t xml:space="preserve">όσων επιχείρησαν να την αλλάξουν. Εμείς τι λέμε; </w:t>
      </w:r>
      <w:r>
        <w:rPr>
          <w:rFonts w:eastAsia="Times New Roman" w:cs="Times New Roman"/>
          <w:szCs w:val="24"/>
        </w:rPr>
        <w:lastRenderedPageBreak/>
        <w:t>Σ</w:t>
      </w:r>
      <w:r w:rsidRPr="00890E36">
        <w:rPr>
          <w:rFonts w:eastAsia="Times New Roman" w:cs="Times New Roman"/>
          <w:szCs w:val="24"/>
        </w:rPr>
        <w:t xml:space="preserve">ε κάτι που </w:t>
      </w:r>
      <w:r>
        <w:rPr>
          <w:rFonts w:eastAsia="Times New Roman" w:cs="Times New Roman"/>
          <w:szCs w:val="24"/>
        </w:rPr>
        <w:t>όλοι αναγ</w:t>
      </w:r>
      <w:r w:rsidRPr="00890E36">
        <w:rPr>
          <w:rFonts w:eastAsia="Times New Roman" w:cs="Times New Roman"/>
          <w:szCs w:val="24"/>
        </w:rPr>
        <w:t>νωρίζουμε ότι δεν είναι νόμιμο</w:t>
      </w:r>
      <w:r>
        <w:rPr>
          <w:rFonts w:eastAsia="Times New Roman" w:cs="Times New Roman"/>
          <w:szCs w:val="24"/>
        </w:rPr>
        <w:t>,</w:t>
      </w:r>
      <w:r w:rsidRPr="00890E36">
        <w:rPr>
          <w:rFonts w:eastAsia="Times New Roman" w:cs="Times New Roman"/>
          <w:szCs w:val="24"/>
        </w:rPr>
        <w:t xml:space="preserve"> όταν διαπιστώνεται</w:t>
      </w:r>
      <w:r>
        <w:rPr>
          <w:rFonts w:eastAsia="Times New Roman" w:cs="Times New Roman"/>
          <w:szCs w:val="24"/>
        </w:rPr>
        <w:t>,</w:t>
      </w:r>
      <w:r w:rsidRPr="00890E36">
        <w:rPr>
          <w:rFonts w:eastAsia="Times New Roman" w:cs="Times New Roman"/>
          <w:szCs w:val="24"/>
        </w:rPr>
        <w:t xml:space="preserve"> να υπάρχει κύρωση για το ιδιο</w:t>
      </w:r>
      <w:r w:rsidRPr="00890E36">
        <w:rPr>
          <w:rFonts w:eastAsia="Times New Roman" w:cs="Times New Roman"/>
          <w:szCs w:val="24"/>
        </w:rPr>
        <w:t xml:space="preserve">κτήτη της </w:t>
      </w:r>
      <w:r>
        <w:rPr>
          <w:rFonts w:eastAsia="Times New Roman" w:cs="Times New Roman"/>
          <w:szCs w:val="24"/>
        </w:rPr>
        <w:t xml:space="preserve">ιδιωτικής </w:t>
      </w:r>
      <w:r w:rsidRPr="00890E36">
        <w:rPr>
          <w:rFonts w:eastAsia="Times New Roman" w:cs="Times New Roman"/>
          <w:szCs w:val="24"/>
        </w:rPr>
        <w:t>κλινικής</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 xml:space="preserve">Αυτό, λοιπόν, περίπου, θεωρήθηκε </w:t>
      </w:r>
      <w:r>
        <w:rPr>
          <w:rFonts w:eastAsia="Times New Roman" w:cs="Times New Roman"/>
          <w:szCs w:val="24"/>
          <w:lang w:val="en-US"/>
        </w:rPr>
        <w:t>casus</w:t>
      </w:r>
      <w:r w:rsidRPr="00B87CE5">
        <w:rPr>
          <w:rFonts w:eastAsia="Times New Roman" w:cs="Times New Roman"/>
          <w:szCs w:val="24"/>
        </w:rPr>
        <w:t xml:space="preserve"> </w:t>
      </w:r>
      <w:r>
        <w:rPr>
          <w:rFonts w:eastAsia="Times New Roman" w:cs="Times New Roman"/>
          <w:szCs w:val="24"/>
          <w:lang w:val="en-US"/>
        </w:rPr>
        <w:t>belli</w:t>
      </w:r>
      <w:r w:rsidRPr="00B87CE5">
        <w:rPr>
          <w:rFonts w:eastAsia="Times New Roman" w:cs="Times New Roman"/>
          <w:szCs w:val="24"/>
        </w:rPr>
        <w:t xml:space="preserve"> </w:t>
      </w:r>
      <w:r>
        <w:rPr>
          <w:rFonts w:eastAsia="Times New Roman" w:cs="Times New Roman"/>
          <w:szCs w:val="24"/>
        </w:rPr>
        <w:t xml:space="preserve">και αιτία πολέμου. </w:t>
      </w:r>
    </w:p>
    <w:p w14:paraId="4CC5AF8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Εμείς, αγαπητοί συνάδελφοι, θέλω να </w:t>
      </w:r>
      <w:r w:rsidRPr="00890E36">
        <w:rPr>
          <w:rFonts w:eastAsia="Times New Roman" w:cs="Times New Roman"/>
          <w:szCs w:val="24"/>
        </w:rPr>
        <w:t>είμαστε πολύ σαφείς</w:t>
      </w:r>
      <w:r>
        <w:rPr>
          <w:rFonts w:eastAsia="Times New Roman" w:cs="Times New Roman"/>
          <w:szCs w:val="24"/>
        </w:rPr>
        <w:t xml:space="preserve">. Ούτε μέτωπο ούτε επίθεση </w:t>
      </w:r>
      <w:r w:rsidRPr="00890E36">
        <w:rPr>
          <w:rFonts w:eastAsia="Times New Roman" w:cs="Times New Roman"/>
          <w:szCs w:val="24"/>
        </w:rPr>
        <w:t xml:space="preserve">ούτε τίποτα απέναντι </w:t>
      </w:r>
      <w:r>
        <w:rPr>
          <w:rFonts w:eastAsia="Times New Roman" w:cs="Times New Roman"/>
          <w:szCs w:val="24"/>
        </w:rPr>
        <w:t>στους πανεπιστημιακούς</w:t>
      </w:r>
      <w:r w:rsidRPr="00890E36">
        <w:rPr>
          <w:rFonts w:eastAsia="Times New Roman" w:cs="Times New Roman"/>
          <w:szCs w:val="24"/>
        </w:rPr>
        <w:t xml:space="preserve"> γιατρούς</w:t>
      </w:r>
      <w:r>
        <w:rPr>
          <w:rFonts w:eastAsia="Times New Roman" w:cs="Times New Roman"/>
          <w:szCs w:val="24"/>
        </w:rPr>
        <w:t xml:space="preserve">. Το Υπουργείο Υγείας έχει </w:t>
      </w:r>
      <w:r>
        <w:rPr>
          <w:rFonts w:eastAsia="Times New Roman" w:cs="Times New Roman"/>
          <w:szCs w:val="24"/>
        </w:rPr>
        <w:t>δώσει δείγματα</w:t>
      </w:r>
      <w:r w:rsidRPr="00890E36">
        <w:rPr>
          <w:rFonts w:eastAsia="Times New Roman" w:cs="Times New Roman"/>
          <w:szCs w:val="24"/>
        </w:rPr>
        <w:t xml:space="preserve"> </w:t>
      </w:r>
      <w:r>
        <w:rPr>
          <w:rFonts w:eastAsia="Times New Roman" w:cs="Times New Roman"/>
          <w:szCs w:val="24"/>
        </w:rPr>
        <w:t>γραφής</w:t>
      </w:r>
      <w:r w:rsidRPr="00890E36">
        <w:rPr>
          <w:rFonts w:eastAsia="Times New Roman" w:cs="Times New Roman"/>
          <w:szCs w:val="24"/>
        </w:rPr>
        <w:t xml:space="preserve"> ότι αναζητεί μία άλλη ισορροπία ανάμεσα στο ΕΣΥ και το πανεπιστήμιο</w:t>
      </w:r>
      <w:r>
        <w:rPr>
          <w:rFonts w:eastAsia="Times New Roman" w:cs="Times New Roman"/>
          <w:szCs w:val="24"/>
        </w:rPr>
        <w:t>.</w:t>
      </w:r>
    </w:p>
    <w:p w14:paraId="4CC5AF8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Έχουμε δώσει</w:t>
      </w:r>
      <w:r w:rsidRPr="00890E36">
        <w:rPr>
          <w:rFonts w:eastAsia="Times New Roman" w:cs="Times New Roman"/>
          <w:szCs w:val="24"/>
        </w:rPr>
        <w:t xml:space="preserve"> </w:t>
      </w:r>
      <w:r>
        <w:rPr>
          <w:rFonts w:eastAsia="Times New Roman" w:cs="Times New Roman"/>
          <w:szCs w:val="24"/>
        </w:rPr>
        <w:t xml:space="preserve">εβδομήντα οκτώ </w:t>
      </w:r>
      <w:r w:rsidRPr="00890E36">
        <w:rPr>
          <w:rFonts w:eastAsia="Times New Roman" w:cs="Times New Roman"/>
          <w:szCs w:val="24"/>
        </w:rPr>
        <w:t xml:space="preserve">θέσεις </w:t>
      </w:r>
      <w:r>
        <w:rPr>
          <w:rFonts w:eastAsia="Times New Roman" w:cs="Times New Roman"/>
          <w:szCs w:val="24"/>
        </w:rPr>
        <w:t>γιατρών του ΕΣΥ</w:t>
      </w:r>
      <w:r w:rsidRPr="00890E36">
        <w:rPr>
          <w:rFonts w:eastAsia="Times New Roman" w:cs="Times New Roman"/>
          <w:szCs w:val="24"/>
        </w:rPr>
        <w:t xml:space="preserve"> από </w:t>
      </w:r>
      <w:r>
        <w:rPr>
          <w:rFonts w:eastAsia="Times New Roman" w:cs="Times New Roman"/>
          <w:szCs w:val="24"/>
        </w:rPr>
        <w:t>εγκρίσεις</w:t>
      </w:r>
      <w:r w:rsidRPr="00890E36">
        <w:rPr>
          <w:rFonts w:eastAsia="Times New Roman" w:cs="Times New Roman"/>
          <w:szCs w:val="24"/>
        </w:rPr>
        <w:t xml:space="preserve"> </w:t>
      </w:r>
      <w:r>
        <w:rPr>
          <w:rFonts w:eastAsia="Times New Roman" w:cs="Times New Roman"/>
          <w:szCs w:val="24"/>
        </w:rPr>
        <w:t>δικών μας θέσεων, τις έχουμε διαθέσει στις επτά ιατρικές σχολές της χώρας. Η Ιατρική Σχολή της Λάρισ</w:t>
      </w:r>
      <w:r>
        <w:rPr>
          <w:rFonts w:eastAsia="Times New Roman" w:cs="Times New Roman"/>
          <w:szCs w:val="24"/>
        </w:rPr>
        <w:t xml:space="preserve">ας έχει πάρει δέκα θέσεις από εμάς μελών ΔΕΠ κι έχει ενισχυθεί σημαντικά και το αναγνωρίζουν αυτό οι συνάδελφοι. </w:t>
      </w:r>
    </w:p>
    <w:p w14:paraId="4CC5AF8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βρούμε νέα </w:t>
      </w:r>
      <w:r w:rsidRPr="00890E36">
        <w:rPr>
          <w:rFonts w:eastAsia="Times New Roman" w:cs="Times New Roman"/>
          <w:szCs w:val="24"/>
        </w:rPr>
        <w:t>ισορροπία</w:t>
      </w:r>
      <w:r>
        <w:rPr>
          <w:rFonts w:eastAsia="Times New Roman" w:cs="Times New Roman"/>
          <w:szCs w:val="24"/>
        </w:rPr>
        <w:t>,</w:t>
      </w:r>
      <w:r w:rsidRPr="00890E36">
        <w:rPr>
          <w:rFonts w:eastAsia="Times New Roman" w:cs="Times New Roman"/>
          <w:szCs w:val="24"/>
        </w:rPr>
        <w:t xml:space="preserve"> με διάλογο και με συνεννόηση</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Κι έχουμε θεσμικό εργαλείο διαλόγου, που είναι η διυπουργική επιτροπή,</w:t>
      </w:r>
      <w:r>
        <w:rPr>
          <w:rFonts w:eastAsia="Times New Roman" w:cs="Times New Roman"/>
          <w:szCs w:val="24"/>
        </w:rPr>
        <w:t xml:space="preserve"> ανάμεσα</w:t>
      </w:r>
      <w:r w:rsidRPr="00890E36">
        <w:rPr>
          <w:rFonts w:eastAsia="Times New Roman" w:cs="Times New Roman"/>
          <w:szCs w:val="24"/>
        </w:rPr>
        <w:t xml:space="preserve"> στο Υπουργείο Παιδείας και στο Υπουργείο Υγείας</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 xml:space="preserve">Δεν υπήρχε ποτέ αυτό. Συνεδριάζει </w:t>
      </w:r>
      <w:r w:rsidRPr="00890E36">
        <w:rPr>
          <w:rFonts w:eastAsia="Times New Roman" w:cs="Times New Roman"/>
          <w:szCs w:val="24"/>
        </w:rPr>
        <w:lastRenderedPageBreak/>
        <w:t xml:space="preserve">με την παρουσία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sidRPr="00890E36">
        <w:rPr>
          <w:rFonts w:eastAsia="Times New Roman" w:cs="Times New Roman"/>
          <w:szCs w:val="24"/>
        </w:rPr>
        <w:t>ραμμ</w:t>
      </w:r>
      <w:r>
        <w:rPr>
          <w:rFonts w:eastAsia="Times New Roman" w:cs="Times New Roman"/>
          <w:szCs w:val="24"/>
        </w:rPr>
        <w:t>ατέ</w:t>
      </w:r>
      <w:r w:rsidRPr="00890E36">
        <w:rPr>
          <w:rFonts w:eastAsia="Times New Roman" w:cs="Times New Roman"/>
          <w:szCs w:val="24"/>
        </w:rPr>
        <w:t xml:space="preserve">ων και των </w:t>
      </w:r>
      <w:r>
        <w:rPr>
          <w:rFonts w:eastAsia="Times New Roman" w:cs="Times New Roman"/>
          <w:szCs w:val="24"/>
        </w:rPr>
        <w:t>Υ</w:t>
      </w:r>
      <w:r w:rsidRPr="00890E36">
        <w:rPr>
          <w:rFonts w:eastAsia="Times New Roman" w:cs="Times New Roman"/>
          <w:szCs w:val="24"/>
        </w:rPr>
        <w:t xml:space="preserve">πουργών και επιλαμβάνεται θέματα </w:t>
      </w:r>
      <w:r>
        <w:rPr>
          <w:rFonts w:eastAsia="Times New Roman" w:cs="Times New Roman"/>
          <w:szCs w:val="24"/>
        </w:rPr>
        <w:t>κοινής</w:t>
      </w:r>
      <w:r w:rsidRPr="00890E36">
        <w:rPr>
          <w:rFonts w:eastAsia="Times New Roman" w:cs="Times New Roman"/>
          <w:szCs w:val="24"/>
        </w:rPr>
        <w:t xml:space="preserve"> αρμοδιότητά</w:t>
      </w:r>
      <w:r>
        <w:rPr>
          <w:rFonts w:eastAsia="Times New Roman" w:cs="Times New Roman"/>
          <w:szCs w:val="24"/>
        </w:rPr>
        <w:t xml:space="preserve">ς που έχουν σχέση με την έρευνα, </w:t>
      </w:r>
      <w:r w:rsidRPr="00890E36">
        <w:rPr>
          <w:rFonts w:eastAsia="Times New Roman" w:cs="Times New Roman"/>
          <w:szCs w:val="24"/>
        </w:rPr>
        <w:t>με την εκπαίδευση</w:t>
      </w:r>
      <w:r>
        <w:rPr>
          <w:rFonts w:eastAsia="Times New Roman" w:cs="Times New Roman"/>
          <w:szCs w:val="24"/>
        </w:rPr>
        <w:t>,</w:t>
      </w:r>
      <w:r w:rsidRPr="00890E36">
        <w:rPr>
          <w:rFonts w:eastAsia="Times New Roman" w:cs="Times New Roman"/>
          <w:szCs w:val="24"/>
        </w:rPr>
        <w:t xml:space="preserve"> με το κλινικό</w:t>
      </w:r>
      <w:r w:rsidRPr="00890E36">
        <w:rPr>
          <w:rFonts w:eastAsia="Times New Roman" w:cs="Times New Roman"/>
          <w:szCs w:val="24"/>
        </w:rPr>
        <w:t xml:space="preserve"> έργο </w:t>
      </w:r>
      <w:r>
        <w:rPr>
          <w:rFonts w:eastAsia="Times New Roman" w:cs="Times New Roman"/>
          <w:szCs w:val="24"/>
        </w:rPr>
        <w:t xml:space="preserve">που παρέχεται </w:t>
      </w:r>
      <w:r w:rsidRPr="00890E36">
        <w:rPr>
          <w:rFonts w:eastAsia="Times New Roman" w:cs="Times New Roman"/>
          <w:szCs w:val="24"/>
        </w:rPr>
        <w:t>στα πανεπιστημιακά νοσοκομεία</w:t>
      </w:r>
      <w:r>
        <w:rPr>
          <w:rFonts w:eastAsia="Times New Roman" w:cs="Times New Roman"/>
          <w:szCs w:val="24"/>
        </w:rPr>
        <w:t>.</w:t>
      </w:r>
    </w:p>
    <w:p w14:paraId="4CC5AF8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Υ</w:t>
      </w:r>
      <w:r w:rsidRPr="00890E36">
        <w:rPr>
          <w:rFonts w:eastAsia="Times New Roman" w:cs="Times New Roman"/>
          <w:szCs w:val="24"/>
        </w:rPr>
        <w:t>πάρχει ένα ζήτημα ουσίας</w:t>
      </w:r>
      <w:r>
        <w:rPr>
          <w:rFonts w:eastAsia="Times New Roman" w:cs="Times New Roman"/>
          <w:szCs w:val="24"/>
        </w:rPr>
        <w:t>, αλλά νομίζω ότι τίθεται προσχηματικά.  Ε</w:t>
      </w:r>
      <w:r w:rsidRPr="00890E36">
        <w:rPr>
          <w:rFonts w:eastAsia="Times New Roman" w:cs="Times New Roman"/>
          <w:szCs w:val="24"/>
        </w:rPr>
        <w:t xml:space="preserve">ίναι το θέμα του </w:t>
      </w:r>
      <w:r>
        <w:rPr>
          <w:rFonts w:eastAsia="Times New Roman" w:cs="Times New Roman"/>
          <w:szCs w:val="24"/>
        </w:rPr>
        <w:t>περιορισμένου</w:t>
      </w:r>
      <w:r w:rsidRPr="00890E36">
        <w:rPr>
          <w:rFonts w:eastAsia="Times New Roman" w:cs="Times New Roman"/>
          <w:szCs w:val="24"/>
        </w:rPr>
        <w:t xml:space="preserve"> </w:t>
      </w:r>
      <w:r>
        <w:rPr>
          <w:rFonts w:eastAsia="Times New Roman" w:cs="Times New Roman"/>
          <w:szCs w:val="24"/>
        </w:rPr>
        <w:t>χειρουργικού</w:t>
      </w:r>
      <w:r w:rsidRPr="00890E36">
        <w:rPr>
          <w:rFonts w:eastAsia="Times New Roman" w:cs="Times New Roman"/>
          <w:szCs w:val="24"/>
        </w:rPr>
        <w:t xml:space="preserve"> χρόνου στα δημόσια νοσοκομεία </w:t>
      </w:r>
      <w:r>
        <w:rPr>
          <w:rFonts w:eastAsia="Times New Roman" w:cs="Times New Roman"/>
          <w:szCs w:val="24"/>
        </w:rPr>
        <w:t>και των μεγάλων λιστών αναμονής. Ανα</w:t>
      </w:r>
      <w:r w:rsidRPr="00890E36">
        <w:rPr>
          <w:rFonts w:eastAsia="Times New Roman" w:cs="Times New Roman"/>
          <w:szCs w:val="24"/>
        </w:rPr>
        <w:t xml:space="preserve">γνωρίζουμε ότι υπάρχει θέμα </w:t>
      </w:r>
      <w:r>
        <w:rPr>
          <w:rFonts w:eastAsia="Times New Roman" w:cs="Times New Roman"/>
          <w:szCs w:val="24"/>
        </w:rPr>
        <w:t>και θα κάνουμε μ</w:t>
      </w:r>
      <w:r>
        <w:rPr>
          <w:rFonts w:eastAsia="Times New Roman" w:cs="Times New Roman"/>
          <w:szCs w:val="24"/>
        </w:rPr>
        <w:t>ί</w:t>
      </w:r>
      <w:r>
        <w:rPr>
          <w:rFonts w:eastAsia="Times New Roman" w:cs="Times New Roman"/>
          <w:szCs w:val="24"/>
        </w:rPr>
        <w:t>α προσπάθεια σ</w:t>
      </w:r>
      <w:r w:rsidRPr="00890E36">
        <w:rPr>
          <w:rFonts w:eastAsia="Times New Roman" w:cs="Times New Roman"/>
          <w:szCs w:val="24"/>
        </w:rPr>
        <w:t xml:space="preserve">το </w:t>
      </w:r>
      <w:r>
        <w:rPr>
          <w:rFonts w:eastAsia="Times New Roman" w:cs="Times New Roman"/>
          <w:szCs w:val="24"/>
        </w:rPr>
        <w:t xml:space="preserve">αμέσως </w:t>
      </w:r>
      <w:r w:rsidRPr="00890E36">
        <w:rPr>
          <w:rFonts w:eastAsia="Times New Roman" w:cs="Times New Roman"/>
          <w:szCs w:val="24"/>
        </w:rPr>
        <w:t>επόμενο διάστημα</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π</w:t>
      </w:r>
      <w:r w:rsidRPr="00890E36">
        <w:rPr>
          <w:rFonts w:eastAsia="Times New Roman" w:cs="Times New Roman"/>
          <w:szCs w:val="24"/>
        </w:rPr>
        <w:t>ρώτον</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 xml:space="preserve">με </w:t>
      </w:r>
      <w:r w:rsidRPr="00890E36">
        <w:rPr>
          <w:rFonts w:eastAsia="Times New Roman" w:cs="Times New Roman"/>
          <w:szCs w:val="24"/>
        </w:rPr>
        <w:t xml:space="preserve">τις προσλήψεις αυτές που ανακοινώσαμε </w:t>
      </w:r>
      <w:r>
        <w:rPr>
          <w:rFonts w:eastAsia="Times New Roman" w:cs="Times New Roman"/>
          <w:szCs w:val="24"/>
        </w:rPr>
        <w:t xml:space="preserve">και που θα υπάρξει μία στοχευμένη </w:t>
      </w:r>
      <w:r w:rsidRPr="00890E36">
        <w:rPr>
          <w:rFonts w:eastAsia="Times New Roman" w:cs="Times New Roman"/>
          <w:szCs w:val="24"/>
        </w:rPr>
        <w:t>ενίσχυση</w:t>
      </w:r>
      <w:r>
        <w:rPr>
          <w:rFonts w:eastAsia="Times New Roman" w:cs="Times New Roman"/>
          <w:szCs w:val="24"/>
        </w:rPr>
        <w:t>, μέσα στο 20</w:t>
      </w:r>
      <w:r w:rsidRPr="00890E36">
        <w:rPr>
          <w:rFonts w:eastAsia="Times New Roman" w:cs="Times New Roman"/>
          <w:szCs w:val="24"/>
        </w:rPr>
        <w:t>19 θα προκ</w:t>
      </w:r>
      <w:r>
        <w:rPr>
          <w:rFonts w:eastAsia="Times New Roman" w:cs="Times New Roman"/>
          <w:szCs w:val="24"/>
        </w:rPr>
        <w:t>ηρύξουμε</w:t>
      </w:r>
      <w:r w:rsidRPr="00890E36">
        <w:rPr>
          <w:rFonts w:eastAsia="Times New Roman" w:cs="Times New Roman"/>
          <w:szCs w:val="24"/>
        </w:rPr>
        <w:t xml:space="preserve"> χ</w:t>
      </w:r>
      <w:r>
        <w:rPr>
          <w:rFonts w:eastAsia="Times New Roman" w:cs="Times New Roman"/>
          <w:szCs w:val="24"/>
        </w:rPr>
        <w:t>ίλιες</w:t>
      </w:r>
      <w:r w:rsidRPr="00890E36">
        <w:rPr>
          <w:rFonts w:eastAsia="Times New Roman" w:cs="Times New Roman"/>
          <w:szCs w:val="24"/>
        </w:rPr>
        <w:t xml:space="preserve"> θέσεις </w:t>
      </w:r>
      <w:r>
        <w:rPr>
          <w:rFonts w:eastAsia="Times New Roman" w:cs="Times New Roman"/>
          <w:szCs w:val="24"/>
        </w:rPr>
        <w:t>μονίμων</w:t>
      </w:r>
      <w:r w:rsidRPr="00890E36">
        <w:rPr>
          <w:rFonts w:eastAsia="Times New Roman" w:cs="Times New Roman"/>
          <w:szCs w:val="24"/>
        </w:rPr>
        <w:t xml:space="preserve"> </w:t>
      </w:r>
      <w:r>
        <w:rPr>
          <w:rFonts w:eastAsia="Times New Roman" w:cs="Times New Roman"/>
          <w:szCs w:val="24"/>
        </w:rPr>
        <w:t>γ</w:t>
      </w:r>
      <w:r w:rsidRPr="00890E36">
        <w:rPr>
          <w:rFonts w:eastAsia="Times New Roman" w:cs="Times New Roman"/>
          <w:szCs w:val="24"/>
        </w:rPr>
        <w:t xml:space="preserve">ιατρών </w:t>
      </w:r>
      <w:r>
        <w:rPr>
          <w:rFonts w:eastAsia="Times New Roman" w:cs="Times New Roman"/>
          <w:szCs w:val="24"/>
        </w:rPr>
        <w:t>ΕΣΥ, να υπάρξει μ</w:t>
      </w:r>
      <w:r>
        <w:rPr>
          <w:rFonts w:eastAsia="Times New Roman" w:cs="Times New Roman"/>
          <w:szCs w:val="24"/>
        </w:rPr>
        <w:t>ί</w:t>
      </w:r>
      <w:r>
        <w:rPr>
          <w:rFonts w:eastAsia="Times New Roman" w:cs="Times New Roman"/>
          <w:szCs w:val="24"/>
        </w:rPr>
        <w:t xml:space="preserve">α </w:t>
      </w:r>
      <w:r w:rsidRPr="00890E36">
        <w:rPr>
          <w:rFonts w:eastAsia="Times New Roman" w:cs="Times New Roman"/>
          <w:szCs w:val="24"/>
        </w:rPr>
        <w:t xml:space="preserve">ειδική πρόνοια για την ενίσχυση των </w:t>
      </w:r>
      <w:r>
        <w:rPr>
          <w:rFonts w:eastAsia="Times New Roman" w:cs="Times New Roman"/>
          <w:szCs w:val="24"/>
        </w:rPr>
        <w:t>αναισθησιολογικών</w:t>
      </w:r>
      <w:r w:rsidRPr="00890E36">
        <w:rPr>
          <w:rFonts w:eastAsia="Times New Roman" w:cs="Times New Roman"/>
          <w:szCs w:val="24"/>
        </w:rPr>
        <w:t xml:space="preserve"> τμημάτων </w:t>
      </w:r>
      <w:r>
        <w:rPr>
          <w:rFonts w:eastAsia="Times New Roman" w:cs="Times New Roman"/>
          <w:szCs w:val="24"/>
        </w:rPr>
        <w:t>και βεβαίως, συνολικά των χειρουργικών τμημάτων με</w:t>
      </w:r>
      <w:r w:rsidRPr="00890E36">
        <w:rPr>
          <w:rFonts w:eastAsia="Times New Roman" w:cs="Times New Roman"/>
          <w:szCs w:val="24"/>
        </w:rPr>
        <w:t xml:space="preserve"> νοσηλευτές χειρουργείου </w:t>
      </w:r>
      <w:r>
        <w:rPr>
          <w:rFonts w:eastAsia="Times New Roman" w:cs="Times New Roman"/>
          <w:szCs w:val="24"/>
        </w:rPr>
        <w:t xml:space="preserve">κ.λπ., </w:t>
      </w:r>
      <w:r w:rsidRPr="00890E36">
        <w:rPr>
          <w:rFonts w:eastAsia="Times New Roman" w:cs="Times New Roman"/>
          <w:szCs w:val="24"/>
        </w:rPr>
        <w:t>να αυξήσουμε το ανθρώπινο δυναμικό</w:t>
      </w:r>
      <w:r>
        <w:rPr>
          <w:rFonts w:eastAsia="Times New Roman" w:cs="Times New Roman"/>
          <w:szCs w:val="24"/>
        </w:rPr>
        <w:t>,</w:t>
      </w:r>
      <w:r w:rsidRPr="00890E36">
        <w:rPr>
          <w:rFonts w:eastAsia="Times New Roman" w:cs="Times New Roman"/>
          <w:szCs w:val="24"/>
        </w:rPr>
        <w:t xml:space="preserve"> να αυξήσουμε </w:t>
      </w:r>
      <w:r>
        <w:rPr>
          <w:rFonts w:eastAsia="Times New Roman" w:cs="Times New Roman"/>
          <w:szCs w:val="24"/>
        </w:rPr>
        <w:t xml:space="preserve">το </w:t>
      </w:r>
      <w:r>
        <w:rPr>
          <w:rFonts w:eastAsia="Times New Roman" w:cs="Times New Roman"/>
          <w:szCs w:val="24"/>
          <w:lang w:val="en-US"/>
        </w:rPr>
        <w:t>capacity</w:t>
      </w:r>
      <w:r>
        <w:rPr>
          <w:rFonts w:eastAsia="Times New Roman" w:cs="Times New Roman"/>
          <w:szCs w:val="24"/>
        </w:rPr>
        <w:t xml:space="preserve"> του </w:t>
      </w:r>
      <w:r>
        <w:rPr>
          <w:rFonts w:eastAsia="Times New Roman" w:cs="Times New Roman"/>
          <w:szCs w:val="24"/>
        </w:rPr>
        <w:t>σ</w:t>
      </w:r>
      <w:r>
        <w:rPr>
          <w:rFonts w:eastAsia="Times New Roman" w:cs="Times New Roman"/>
          <w:szCs w:val="24"/>
        </w:rPr>
        <w:t>υστήματος,</w:t>
      </w:r>
      <w:r w:rsidRPr="00890E36">
        <w:rPr>
          <w:rFonts w:eastAsia="Times New Roman" w:cs="Times New Roman"/>
          <w:szCs w:val="24"/>
        </w:rPr>
        <w:t xml:space="preserve"> να μειώσουμε αναμονές στο χειρουργ</w:t>
      </w:r>
      <w:r w:rsidRPr="00890E36">
        <w:rPr>
          <w:rFonts w:eastAsia="Times New Roman" w:cs="Times New Roman"/>
          <w:szCs w:val="24"/>
        </w:rPr>
        <w:t>είο</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 xml:space="preserve">Και </w:t>
      </w:r>
      <w:r w:rsidRPr="00890E36">
        <w:rPr>
          <w:rFonts w:eastAsia="Times New Roman" w:cs="Times New Roman"/>
          <w:szCs w:val="24"/>
        </w:rPr>
        <w:t>δεύτερον</w:t>
      </w:r>
      <w:r>
        <w:rPr>
          <w:rFonts w:eastAsia="Times New Roman" w:cs="Times New Roman"/>
          <w:szCs w:val="24"/>
        </w:rPr>
        <w:t>,</w:t>
      </w:r>
      <w:r w:rsidRPr="00890E36">
        <w:rPr>
          <w:rFonts w:eastAsia="Times New Roman" w:cs="Times New Roman"/>
          <w:szCs w:val="24"/>
        </w:rPr>
        <w:t xml:space="preserve"> </w:t>
      </w:r>
      <w:r>
        <w:rPr>
          <w:rFonts w:eastAsia="Times New Roman" w:cs="Times New Roman"/>
          <w:szCs w:val="24"/>
        </w:rPr>
        <w:t>να αξιοποιήσουμε τη</w:t>
      </w:r>
      <w:r w:rsidRPr="00890E36">
        <w:rPr>
          <w:rFonts w:eastAsia="Times New Roman" w:cs="Times New Roman"/>
          <w:szCs w:val="24"/>
        </w:rPr>
        <w:t xml:space="preserve"> νομοθετική </w:t>
      </w:r>
      <w:r>
        <w:rPr>
          <w:rFonts w:eastAsia="Times New Roman" w:cs="Times New Roman"/>
          <w:szCs w:val="24"/>
        </w:rPr>
        <w:t xml:space="preserve">πρόβλεψη που υπάρχει, </w:t>
      </w:r>
      <w:r w:rsidRPr="00890E36">
        <w:rPr>
          <w:rFonts w:eastAsia="Times New Roman" w:cs="Times New Roman"/>
          <w:szCs w:val="24"/>
        </w:rPr>
        <w:t xml:space="preserve">να πάμε σε ολοήμερα </w:t>
      </w:r>
      <w:r>
        <w:rPr>
          <w:rFonts w:eastAsia="Times New Roman" w:cs="Times New Roman"/>
          <w:szCs w:val="24"/>
        </w:rPr>
        <w:t>χειρουργεία, τ</w:t>
      </w:r>
      <w:r w:rsidRPr="00890E36">
        <w:rPr>
          <w:rFonts w:eastAsia="Times New Roman" w:cs="Times New Roman"/>
          <w:szCs w:val="24"/>
        </w:rPr>
        <w:t>α οποία όμως δεν θα επιβαρύνουν τον ασθενή</w:t>
      </w:r>
      <w:r>
        <w:rPr>
          <w:rFonts w:eastAsia="Times New Roman" w:cs="Times New Roman"/>
          <w:szCs w:val="24"/>
        </w:rPr>
        <w:t>.</w:t>
      </w:r>
    </w:p>
    <w:p w14:paraId="4CC5AF8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Ετοιμάζουμε υπουργική </w:t>
      </w:r>
      <w:r w:rsidRPr="00890E36">
        <w:rPr>
          <w:rFonts w:eastAsia="Times New Roman" w:cs="Times New Roman"/>
          <w:szCs w:val="24"/>
        </w:rPr>
        <w:t>απόφαση</w:t>
      </w:r>
      <w:r>
        <w:rPr>
          <w:rFonts w:eastAsia="Times New Roman" w:cs="Times New Roman"/>
          <w:szCs w:val="24"/>
        </w:rPr>
        <w:t>,</w:t>
      </w:r>
      <w:r w:rsidRPr="00890E36">
        <w:rPr>
          <w:rFonts w:eastAsia="Times New Roman" w:cs="Times New Roman"/>
          <w:szCs w:val="24"/>
        </w:rPr>
        <w:t xml:space="preserve"> θα υπάρξει πρόνοια </w:t>
      </w:r>
      <w:r>
        <w:rPr>
          <w:rFonts w:eastAsia="Times New Roman" w:cs="Times New Roman"/>
          <w:szCs w:val="24"/>
        </w:rPr>
        <w:t>να καλύπτεται αυτή η δαπάνη από τον ΕΟΠΥΥ και να αυξηθεί</w:t>
      </w:r>
      <w:r>
        <w:rPr>
          <w:rFonts w:eastAsia="Times New Roman" w:cs="Times New Roman"/>
          <w:szCs w:val="24"/>
        </w:rPr>
        <w:t xml:space="preserve"> ο διαθέσιμος χειρουργικός χρόνος, όπου θα </w:t>
      </w:r>
      <w:r w:rsidRPr="00890E36">
        <w:rPr>
          <w:rFonts w:eastAsia="Times New Roman" w:cs="Times New Roman"/>
          <w:szCs w:val="24"/>
        </w:rPr>
        <w:t xml:space="preserve">μπορούν να αξιοποιήσουν αυτή τη ρύθμιση και πανεπιστημιακοί γιατροί </w:t>
      </w:r>
      <w:r>
        <w:rPr>
          <w:rFonts w:eastAsia="Times New Roman" w:cs="Times New Roman"/>
          <w:szCs w:val="24"/>
        </w:rPr>
        <w:t>κ</w:t>
      </w:r>
      <w:r w:rsidRPr="00890E36">
        <w:rPr>
          <w:rFonts w:eastAsia="Times New Roman" w:cs="Times New Roman"/>
          <w:szCs w:val="24"/>
        </w:rPr>
        <w:t>αι</w:t>
      </w:r>
      <w:r>
        <w:rPr>
          <w:rFonts w:eastAsia="Times New Roman" w:cs="Times New Roman"/>
          <w:szCs w:val="24"/>
        </w:rPr>
        <w:t>,</w:t>
      </w:r>
      <w:r w:rsidRPr="00890E36">
        <w:rPr>
          <w:rFonts w:eastAsia="Times New Roman" w:cs="Times New Roman"/>
          <w:szCs w:val="24"/>
        </w:rPr>
        <w:t xml:space="preserve"> εννοείται</w:t>
      </w:r>
      <w:r>
        <w:rPr>
          <w:rFonts w:eastAsia="Times New Roman" w:cs="Times New Roman"/>
          <w:szCs w:val="24"/>
        </w:rPr>
        <w:t>,</w:t>
      </w:r>
      <w:r w:rsidRPr="00890E36">
        <w:rPr>
          <w:rFonts w:eastAsia="Times New Roman" w:cs="Times New Roman"/>
          <w:szCs w:val="24"/>
        </w:rPr>
        <w:t xml:space="preserve"> γιατροί του ΕΣΥ</w:t>
      </w:r>
      <w:r>
        <w:rPr>
          <w:rFonts w:eastAsia="Times New Roman" w:cs="Times New Roman"/>
          <w:szCs w:val="24"/>
        </w:rPr>
        <w:t>.</w:t>
      </w:r>
    </w:p>
    <w:p w14:paraId="4CC5AF8F" w14:textId="77777777" w:rsidR="005D719C" w:rsidRDefault="00627F40">
      <w:pPr>
        <w:spacing w:line="600" w:lineRule="auto"/>
        <w:ind w:firstLine="720"/>
        <w:jc w:val="both"/>
        <w:rPr>
          <w:rFonts w:eastAsia="Times New Roman"/>
          <w:szCs w:val="24"/>
        </w:rPr>
      </w:pPr>
      <w:r>
        <w:rPr>
          <w:rFonts w:eastAsia="Times New Roman" w:cs="Times New Roman"/>
          <w:szCs w:val="24"/>
        </w:rPr>
        <w:t>Ν</w:t>
      </w:r>
      <w:r w:rsidRPr="00890E36">
        <w:rPr>
          <w:rFonts w:eastAsia="Times New Roman" w:cs="Times New Roman"/>
          <w:szCs w:val="24"/>
        </w:rPr>
        <w:t>ομίζω</w:t>
      </w:r>
      <w:r>
        <w:rPr>
          <w:rFonts w:eastAsia="Times New Roman" w:cs="Times New Roman"/>
          <w:szCs w:val="24"/>
        </w:rPr>
        <w:t>,</w:t>
      </w:r>
      <w:r w:rsidRPr="00890E36">
        <w:rPr>
          <w:rFonts w:eastAsia="Times New Roman" w:cs="Times New Roman"/>
          <w:szCs w:val="24"/>
        </w:rPr>
        <w:t xml:space="preserve"> λοιπόν</w:t>
      </w:r>
      <w:r>
        <w:rPr>
          <w:rFonts w:eastAsia="Times New Roman" w:cs="Times New Roman"/>
          <w:szCs w:val="24"/>
        </w:rPr>
        <w:t>,</w:t>
      </w:r>
      <w:r w:rsidRPr="00890E36">
        <w:rPr>
          <w:rFonts w:eastAsia="Times New Roman" w:cs="Times New Roman"/>
          <w:szCs w:val="24"/>
        </w:rPr>
        <w:t xml:space="preserve"> ότι επί της ουσίας </w:t>
      </w:r>
      <w:r>
        <w:rPr>
          <w:rFonts w:eastAsia="Times New Roman" w:cs="Times New Roman"/>
          <w:szCs w:val="24"/>
        </w:rPr>
        <w:t>α</w:t>
      </w:r>
      <w:r w:rsidRPr="00890E36">
        <w:rPr>
          <w:rFonts w:eastAsia="Times New Roman" w:cs="Times New Roman"/>
          <w:szCs w:val="24"/>
        </w:rPr>
        <w:t>υτή είναι η προοπτική και θεωρώ ότι μπορού</w:t>
      </w:r>
      <w:r>
        <w:rPr>
          <w:rFonts w:eastAsia="Times New Roman" w:cs="Times New Roman"/>
          <w:szCs w:val="24"/>
        </w:rPr>
        <w:t>ν να πέσουν οι τόνοι και να βρούμε</w:t>
      </w:r>
      <w:r w:rsidRPr="00890E36">
        <w:rPr>
          <w:rFonts w:eastAsia="Times New Roman" w:cs="Times New Roman"/>
          <w:szCs w:val="24"/>
        </w:rPr>
        <w:t xml:space="preserve"> να πεδία σύγκλισης και </w:t>
      </w:r>
      <w:r>
        <w:rPr>
          <w:rFonts w:eastAsia="Times New Roman" w:cs="Times New Roman"/>
          <w:szCs w:val="24"/>
        </w:rPr>
        <w:t xml:space="preserve">εκτόνωσης της όποιας τριβής έχει </w:t>
      </w:r>
      <w:r w:rsidRPr="00890E36">
        <w:rPr>
          <w:rFonts w:eastAsia="Times New Roman" w:cs="Times New Roman"/>
          <w:szCs w:val="24"/>
        </w:rPr>
        <w:t>δημιουργηθεί</w:t>
      </w:r>
      <w:r>
        <w:rPr>
          <w:rFonts w:eastAsia="Times New Roman" w:cs="Times New Roman"/>
          <w:szCs w:val="24"/>
        </w:rPr>
        <w:t>.</w:t>
      </w:r>
    </w:p>
    <w:p w14:paraId="4CC5AF9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πω δύο κουβέντες για τα νέα καπνικά προϊόντα και τη συζήτηση αυτή. Τι ρυθμίζουμε; Ρυθμίζουμε μία εκκρεμότητα που είχε δημιουργηθεί από τον ν.</w:t>
      </w:r>
      <w:r>
        <w:rPr>
          <w:rFonts w:eastAsia="Times New Roman" w:cs="Times New Roman"/>
          <w:szCs w:val="24"/>
        </w:rPr>
        <w:t xml:space="preserve">4419. Είχαν μείνει εκτός τα μη νικοτινούχα υγρά αναπλήρωσης, το ηλεκτρονικό τσιγάρο. Αυτό ρυθμίζουμε τώρα επί της ουσίας. </w:t>
      </w:r>
    </w:p>
    <w:p w14:paraId="4CC5AF9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ταυτόχρονα υπήρξε πρόσφατα μια διάσκεψη τον Οκτώβριο του 2018 στη Γενεύη των κρατών-μελών που ανήκουν σε ένα διεθνές δίκτυο, πλαί</w:t>
      </w:r>
      <w:r>
        <w:rPr>
          <w:rFonts w:eastAsia="Times New Roman" w:cs="Times New Roman"/>
          <w:szCs w:val="24"/>
        </w:rPr>
        <w:t xml:space="preserve">σιο του ΟΗΕ κατά του καπνού, που συμμετέχει η χώρα μας, η οποία συνυπέγραψε μία διακήρυξη. </w:t>
      </w:r>
      <w:r>
        <w:rPr>
          <w:rFonts w:eastAsia="Times New Roman" w:cs="Times New Roman"/>
          <w:szCs w:val="24"/>
        </w:rPr>
        <w:lastRenderedPageBreak/>
        <w:t>Αυτή η διακήρυξη λέει να αποφεύγουν τα κράτη-μέλη τους ισχυρισμούς υγείας για τα νέα και για τα αναδυόμενα καπνικά προϊόντα. Η πολιτική μας, λοιπόν, επιλογή όταν θεσ</w:t>
      </w:r>
      <w:r>
        <w:rPr>
          <w:rFonts w:eastAsia="Times New Roman" w:cs="Times New Roman"/>
          <w:szCs w:val="24"/>
        </w:rPr>
        <w:t>πίσαμε και ρυθμίσαμε αυτό το πλαίσιο, ήταν να μην κάνουμε προνομιακή μεταχείριση αυτών των προϊόντων. Διότι η πολιτική της μείωσης της βλάβης διά αυτών των προϊόντων δεν έχει επαρκή βιβλιογραφική και επιστημονική τεκμηρίωση.</w:t>
      </w:r>
    </w:p>
    <w:p w14:paraId="4CC5AF9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Κάναμε μία νομοτεχνική αλλαγή. </w:t>
      </w:r>
      <w:r>
        <w:rPr>
          <w:rFonts w:eastAsia="Times New Roman" w:cs="Times New Roman"/>
          <w:szCs w:val="24"/>
        </w:rPr>
        <w:t>Είπαμε ότι θα μπορεί ο Υπουργός με υπουργική απόφαση να ρυθμίζει αυτές τις λεπτομέρειες μετά από διαβούλευση. Και φυσικά δεν υπάρχει κανένα θέμα με την Κομισιόν και την Ευρώπη. Αυτή την πρόταση που σας λέω τώρα –έχει δεσμευτεί η χώρα μας, την έχει υπογράψε</w:t>
      </w:r>
      <w:r>
        <w:rPr>
          <w:rFonts w:eastAsia="Times New Roman" w:cs="Times New Roman"/>
          <w:szCs w:val="24"/>
        </w:rPr>
        <w:t xml:space="preserve">ι- την εισηγήθηκε η Κομισιόν στην διάσκεψη του ΠΟΥ. </w:t>
      </w:r>
    </w:p>
    <w:p w14:paraId="4CC5AF9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το ευρωπαϊκό πλαίσιο είναι ιδιαίτερα αυστηρό. Και έχουμε στείλει τις ρυθμίσεις, γιατί αυτό προβλέπεται. Και εάν υπάρξουν παρατηρήσεις για τις οποίες θα πρέπει να συμμορφωθούμε, φυσικά θα μπορέσουμε ν</w:t>
      </w:r>
      <w:r>
        <w:rPr>
          <w:rFonts w:eastAsia="Times New Roman" w:cs="Times New Roman"/>
          <w:szCs w:val="24"/>
        </w:rPr>
        <w:t xml:space="preserve">α το κάνουμε. Ούτως ή άλλως έχουμε βάλει πρόβλεψη ενός εξαμήνου για την εφαρμογή του </w:t>
      </w:r>
      <w:r>
        <w:rPr>
          <w:rFonts w:eastAsia="Times New Roman" w:cs="Times New Roman"/>
          <w:szCs w:val="24"/>
        </w:rPr>
        <w:lastRenderedPageBreak/>
        <w:t>νόμου, ακριβώς για να υπάρχει μ</w:t>
      </w:r>
      <w:r>
        <w:rPr>
          <w:rFonts w:eastAsia="Times New Roman" w:cs="Times New Roman"/>
          <w:szCs w:val="24"/>
        </w:rPr>
        <w:t>ί</w:t>
      </w:r>
      <w:r>
        <w:rPr>
          <w:rFonts w:eastAsia="Times New Roman" w:cs="Times New Roman"/>
          <w:szCs w:val="24"/>
        </w:rPr>
        <w:t>α δυνατότητα προσαρμογής και της αγοράς κ.λπ.</w:t>
      </w:r>
      <w:r>
        <w:rPr>
          <w:rFonts w:eastAsia="Times New Roman" w:cs="Times New Roman"/>
          <w:szCs w:val="24"/>
        </w:rPr>
        <w:t>.</w:t>
      </w:r>
    </w:p>
    <w:p w14:paraId="4CC5AF9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Άρα, λοιπόν, δεν υπάρχει ούτε εκεί κάτι νέο και αιφνιδιαστικό. Ισχύει αυτό το οποίο έχουμε ψ</w:t>
      </w:r>
      <w:r>
        <w:rPr>
          <w:rFonts w:eastAsia="Times New Roman" w:cs="Times New Roman"/>
          <w:szCs w:val="24"/>
        </w:rPr>
        <w:t xml:space="preserve">ηφίσει μέχρι τώρα. Και νομίζω ότι σε μία χώρα που κακώς δεν εφαρμόζεται ο αντικαπνιστικός νόμος, δεν πρέπει να δίνουμε το σήμα -και αυτό είναι συνολική υπόθεση, αγαπητέ Κώστα Μπαργιώτα, και το ξέρεις πάρα πολύ καλά, έχω πει πολλές φορές ότι χρειάζεται ένα </w:t>
      </w:r>
      <w:r>
        <w:rPr>
          <w:rFonts w:eastAsia="Times New Roman" w:cs="Times New Roman"/>
          <w:szCs w:val="24"/>
        </w:rPr>
        <w:t>ευρύτατο κοινωνικό και πολιτικό μέτωπο για να αντιμετωπίσει αυτή την στρέβλωση που υπάρχει και μας εκθέτει ως χώρα- ότι ανεχόμαστε, κάνουμε εκπτώσεις στο ισχύον πλαίσιο.</w:t>
      </w:r>
    </w:p>
    <w:p w14:paraId="4CC5AF95" w14:textId="77777777" w:rsidR="005D719C" w:rsidRDefault="00627F40">
      <w:pPr>
        <w:spacing w:line="600" w:lineRule="auto"/>
        <w:ind w:firstLine="720"/>
        <w:jc w:val="both"/>
        <w:rPr>
          <w:rFonts w:eastAsia="Times New Roman" w:cs="Times New Roman"/>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w:t>
      </w:r>
      <w:r>
        <w:rPr>
          <w:rFonts w:eastAsia="Times New Roman" w:cs="Times New Roman"/>
          <w:szCs w:val="24"/>
        </w:rPr>
        <w:t xml:space="preserve"> Υπουργού)</w:t>
      </w:r>
    </w:p>
    <w:p w14:paraId="4CC5AF9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Τε</w:t>
      </w:r>
      <w:r>
        <w:rPr>
          <w:rFonts w:eastAsia="Times New Roman" w:cs="Times New Roman"/>
          <w:szCs w:val="24"/>
        </w:rPr>
        <w:t xml:space="preserve">λειώνω και επιτρέψτε μου, κύριε Πρόεδρε, μια ειδική αναφορά σε ένα θέμα το οποίο πήρε πάρα πολύ μεγάλη έκταση. Επειδή, λοιπόν, δεν υπήρχε πεδίο σοβαρής αντιπαράθεσης με τις υπόλοιπες ρυθμίσεις, η Νέα Δημοκρατία χθες, όπως πολύ σωστά επισήμανε ο κ. Χρήστος </w:t>
      </w:r>
      <w:r>
        <w:rPr>
          <w:rFonts w:eastAsia="Times New Roman" w:cs="Times New Roman"/>
          <w:szCs w:val="24"/>
        </w:rPr>
        <w:t xml:space="preserve">Μαντάς, διά του Αντιπροέδρου </w:t>
      </w:r>
      <w:r>
        <w:rPr>
          <w:rFonts w:eastAsia="Times New Roman" w:cs="Times New Roman"/>
          <w:szCs w:val="24"/>
        </w:rPr>
        <w:lastRenderedPageBreak/>
        <w:t>της σέρνεται σε μ</w:t>
      </w:r>
      <w:r>
        <w:rPr>
          <w:rFonts w:eastAsia="Times New Roman" w:cs="Times New Roman"/>
          <w:szCs w:val="24"/>
        </w:rPr>
        <w:t>ί</w:t>
      </w:r>
      <w:r>
        <w:rPr>
          <w:rFonts w:eastAsia="Times New Roman" w:cs="Times New Roman"/>
          <w:szCs w:val="24"/>
        </w:rPr>
        <w:t xml:space="preserve">α ρητορική, η οποία πραγματικά προσβάλλει τη νοημοσύνη μας. </w:t>
      </w:r>
    </w:p>
    <w:p w14:paraId="4CC5AF9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τι κάνουμε; Έχουμε ένα στρεβλό πλαίσιο μνημονιακής κοπής, που δεν μπορέσαμε -παρ’ ότι το επιχειρήσαμε στην περίοδο της επιτήρησης- να το επηρε</w:t>
      </w:r>
      <w:r>
        <w:rPr>
          <w:rFonts w:eastAsia="Times New Roman" w:cs="Times New Roman"/>
          <w:szCs w:val="24"/>
        </w:rPr>
        <w:t xml:space="preserve">άσουμε, διότι ήταν πολύ σκληρή προαπαίτηση για όλες τις αξιολογήσεις. Κάναμε το πρώτο βήμα μετά τη λήξη του μνημονίου και πήγαμε σε μία ανατιμολόγηση αντί για δύο. Δεν τόλμησαν τότε να πουν ότι είναι δωράκι στη φαρμακοβιομηχανία. </w:t>
      </w:r>
    </w:p>
    <w:p w14:paraId="4CC5AF9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Στην ίδια ρύθμιση υπάρχει</w:t>
      </w:r>
      <w:r>
        <w:rPr>
          <w:rFonts w:eastAsia="Times New Roman" w:cs="Times New Roman"/>
          <w:szCs w:val="24"/>
        </w:rPr>
        <w:t xml:space="preserve"> και ένα δεύτερο σκέλος. Ενισχύουμε κατά 20 εκατομμύρια ευρώ τον κλειστό προϋπολογισμό του ΕΟΠΥΥ για τη νοσοκομειακή φαρμακευτική δαπάνη –δεν είπε κανείς ότι αυτό είναι δωράκι στη φαρμακοβιομηχανία- και μάλιστα αυτό ισχύει αναδρομικά από τον προϋπολογισμό </w:t>
      </w:r>
      <w:r>
        <w:rPr>
          <w:rFonts w:eastAsia="Times New Roman" w:cs="Times New Roman"/>
          <w:szCs w:val="24"/>
        </w:rPr>
        <w:t>του 2018. Αποφασίσαμε να δώσουμε 45 εκατομμύρια ευρώ παραπάνω φέτος για τη νοσοκομειακή φαρμακευτική δαπάνη του ΕΣΥ. Δεν άκουσα κανέναν να πει ότι δίνουμε δωράκι στη φαρμακοβιομηχανία.</w:t>
      </w:r>
    </w:p>
    <w:p w14:paraId="4CC5AF9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Λοιπόν, να συνεννοηθούμε! Δηλαδή, το να υπάρχουν πολιτικές επιλογές που</w:t>
      </w:r>
      <w:r>
        <w:rPr>
          <w:rFonts w:eastAsia="Times New Roman" w:cs="Times New Roman"/>
          <w:szCs w:val="24"/>
        </w:rPr>
        <w:t xml:space="preserve"> διασφαλίζουν την πρόσβαση των ασθενών στα φάρμακα και ιδιαίτερα στα ακριβά, το να έχουν οι καρκινοπαθείς της χώρας μας πρόσβαση σε ακριβά φάρμακα είναι δωράκι στην φαρμακοβιομηχανία; Το να βάζουμε ένα πλαίσιο, το οποίο διορθώνει τις στρεβλώσεις, το κάνει </w:t>
      </w:r>
      <w:r>
        <w:rPr>
          <w:rFonts w:eastAsia="Times New Roman" w:cs="Times New Roman"/>
          <w:szCs w:val="24"/>
        </w:rPr>
        <w:t xml:space="preserve">πιο διαφανές, πιο βιώσιμο, πιο αποτελεσματικό είναι δωράκι στη φαρμακοβιομηχανία; Νομίζω ότι πραγματικά προσβάλλετε τη νοημοσύνη. </w:t>
      </w:r>
    </w:p>
    <w:p w14:paraId="4CC5AF9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Πάτε στα συνέδρια, πάτε στις κοπές της πίτας της φαρμακοβιομηχανίας και κλαίτε ότι είναι χαμηλή η δημόσια φαρμακευτική δαπάνη</w:t>
      </w:r>
      <w:r>
        <w:rPr>
          <w:rFonts w:eastAsia="Times New Roman" w:cs="Times New Roman"/>
          <w:szCs w:val="24"/>
        </w:rPr>
        <w:t xml:space="preserve"> και κλαίτε για το </w:t>
      </w:r>
      <w:r>
        <w:rPr>
          <w:rFonts w:eastAsia="Times New Roman" w:cs="Times New Roman"/>
          <w:szCs w:val="24"/>
          <w:lang w:val="en-US"/>
        </w:rPr>
        <w:t>clawback</w:t>
      </w:r>
      <w:r>
        <w:rPr>
          <w:rFonts w:eastAsia="Times New Roman" w:cs="Times New Roman"/>
          <w:szCs w:val="24"/>
        </w:rPr>
        <w:t xml:space="preserve">. Και όταν πάμε να διορθώσουμε λίγο και να εξορθολογίσουμε το πλαίσιο αρχίζετε και λέτε ότι δίνουμε δωράκια στη φαρμακοβιομηχανία; </w:t>
      </w:r>
    </w:p>
    <w:p w14:paraId="4CC5AF9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προσέγγισή μας είναι από τη σκοπιά των αναγκών των ανθρώπων. Έχουμε διασφαλίσει μέσα στην κρίση</w:t>
      </w:r>
      <w:r>
        <w:rPr>
          <w:rFonts w:eastAsia="Times New Roman" w:cs="Times New Roman"/>
          <w:szCs w:val="24"/>
        </w:rPr>
        <w:t>, μέσα στο μνημόνιο αυτό το οποίο δεν είχατε κάνει εσείς όσο και αν ψεύδεστε και λέτε ότι το είχατε αντιμετωπίσει. Σήμερα εκατοντάδες χι</w:t>
      </w:r>
      <w:r>
        <w:rPr>
          <w:rFonts w:eastAsia="Times New Roman" w:cs="Times New Roman"/>
          <w:szCs w:val="24"/>
        </w:rPr>
        <w:lastRenderedPageBreak/>
        <w:t>λιάδες ανασφάλιστοι άνθρωποι, μόνο με το ΑΜΚΑ τους, συνταγογραφούν τα φάρμακά τους και το ένα τρίτο από αυτούς με μηδενι</w:t>
      </w:r>
      <w:r>
        <w:rPr>
          <w:rFonts w:eastAsia="Times New Roman" w:cs="Times New Roman"/>
          <w:szCs w:val="24"/>
        </w:rPr>
        <w:t>κή συμμετοχή!</w:t>
      </w:r>
    </w:p>
    <w:p w14:paraId="4CC5AF9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βεβαίως υπάρχει θέμα με τη συμμετοχή του ασθενή στο κόστος, το είπα και χθες. Έχουμε κάνει κάποιες πρώτες ανακουφιστικές παρεμβάσεις γιατί αυτό μας επέτρεπε το δημοσιονομικό πλαίσιο και θα προσπαθήσουμε να τις ενισχύσουμε και για αυτούς π</w:t>
      </w:r>
      <w:r>
        <w:rPr>
          <w:rFonts w:eastAsia="Times New Roman" w:cs="Times New Roman"/>
          <w:szCs w:val="24"/>
        </w:rPr>
        <w:t xml:space="preserve">ου παίρνουν γενόσημα και θεραπεύονται με φάρμακα που ανήκουν στο 10%, χρόνια φάρμακα, και μειώνοντας την επιβάρυνση για το </w:t>
      </w:r>
      <w:r>
        <w:rPr>
          <w:rFonts w:eastAsia="Times New Roman" w:cs="Times New Roman"/>
          <w:szCs w:val="24"/>
        </w:rPr>
        <w:t>1</w:t>
      </w:r>
      <w:r>
        <w:rPr>
          <w:rFonts w:eastAsia="Times New Roman" w:cs="Times New Roman"/>
          <w:szCs w:val="24"/>
        </w:rPr>
        <w:t xml:space="preserve"> ευρώ ανά συνταγή, και μηδενίζοντας τη συμμετοχή των καρκινοπαθών στα συμπληρωματικά φάρμακα της νόσου. Έχουμε δώσει δείγματα γραφής</w:t>
      </w:r>
      <w:r>
        <w:rPr>
          <w:rFonts w:eastAsia="Times New Roman" w:cs="Times New Roman"/>
          <w:szCs w:val="24"/>
        </w:rPr>
        <w:t xml:space="preserve">. </w:t>
      </w:r>
    </w:p>
    <w:p w14:paraId="4CC5AF9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Δημιουργείται νέο τοπίο στον τομέα του φαρμάκου στην Ελλάδα και το ξέρουν οι πάντες αυτό. Υπάρχει ηθικοποίηση στον τομέα του φαρμάκου. Η διαδικασία τιμολόγησης από τον ΕΟΦ είναι απολύτως διαφανής και δεν έχει πει κουβέντα κανένας όλα αυτά τα χρόνια. Δεν</w:t>
      </w:r>
      <w:r>
        <w:rPr>
          <w:rFonts w:eastAsia="Times New Roman" w:cs="Times New Roman"/>
          <w:szCs w:val="24"/>
        </w:rPr>
        <w:t xml:space="preserve"> έχει αμφισβητηθεί ότι ο διάλογος είναι θεσμικός και γίνεται πάνω στο τραπέζι και ότι υπάρχουν εργαλεία </w:t>
      </w:r>
      <w:r>
        <w:rPr>
          <w:rFonts w:eastAsia="Times New Roman" w:cs="Times New Roman"/>
          <w:szCs w:val="24"/>
        </w:rPr>
        <w:lastRenderedPageBreak/>
        <w:t>θεσμικού διαλόγου. Για πρώτη φορά δεν γίνονται διαβουλεύσεις πίσω από κλειστές πόρτες!</w:t>
      </w:r>
    </w:p>
    <w:p w14:paraId="4CC5AF9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να σας πω και κάτι; Εμείς δεν έχουμε συμβούλους που ήξερε όλο</w:t>
      </w:r>
      <w:r>
        <w:rPr>
          <w:rFonts w:eastAsia="Times New Roman" w:cs="Times New Roman"/>
          <w:szCs w:val="24"/>
        </w:rPr>
        <w:t>ς ο κόσμος ότι είχαν σχέση με τη βιομηχανία, για να τελειώσουμε και με τα δωράκια!</w:t>
      </w:r>
    </w:p>
    <w:p w14:paraId="4CC5AF9F"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AFA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«Ναι, αλλά», λέει, «αλλάζετε τη βάση αναφοράς και από εκεί που είχαμε τη μνημονιακή υποχρέωση των τριών χαμηλότερων τιμών της Ευρ</w:t>
      </w:r>
      <w:r>
        <w:rPr>
          <w:rFonts w:eastAsia="Times New Roman" w:cs="Times New Roman"/>
          <w:szCs w:val="24"/>
        </w:rPr>
        <w:t xml:space="preserve">ώπης των είκοσι οκτώ πάμε στις δύο χαμηλότερες της Ευρωζώνης των δεκαεννιά και αυτό θα δώσει αυξήσεις». </w:t>
      </w:r>
    </w:p>
    <w:p w14:paraId="4CC5AFA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κοροϊδεύετε τον κόσμο. Είπαμε χθες από τους ενεργούς κωδικούς που υπάρχουν σε δύο χιλιάδες μειώνονται οι τιμές τους. Άρα η χώρα είναι βάση αναφοράς και οι εταιρείες έχουν βάση αναφοράς τη χώρα και για μείωση τιμών. Σε άλλες δύο χιλιάδες αυξάνεται η</w:t>
      </w:r>
      <w:r>
        <w:rPr>
          <w:rFonts w:eastAsia="Times New Roman" w:cs="Times New Roman"/>
          <w:szCs w:val="24"/>
        </w:rPr>
        <w:t xml:space="preserve"> τιμή και τα υπόλοιπα μένουν στάσιμα. Έχουμε υπολογίσει ότι μεσοσταθμικά δεν υπάρχει ουσιαστικά </w:t>
      </w:r>
      <w:r>
        <w:rPr>
          <w:rFonts w:eastAsia="Times New Roman" w:cs="Times New Roman"/>
          <w:szCs w:val="24"/>
        </w:rPr>
        <w:lastRenderedPageBreak/>
        <w:t xml:space="preserve">αλλαγή ισοζυγίου. Να τελειώνουμε, λοιπόν, με αυτήν την κοροϊδία. </w:t>
      </w:r>
    </w:p>
    <w:p w14:paraId="4CC5AFA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προκλητική η ανακοίνωση της Νέας Δημοκρατίας, είναι θρασύτατη. Σε ένα πεδίο που έχει παρ</w:t>
      </w:r>
      <w:r>
        <w:rPr>
          <w:rFonts w:eastAsia="Times New Roman" w:cs="Times New Roman"/>
          <w:szCs w:val="24"/>
        </w:rPr>
        <w:t xml:space="preserve">ουσιάσει το πρόγραμμά της, έχει μιλήσει ο Αρχηγός της και δεν έχει πει κουβέντα για το φάρμακο νομίζω δίνει το σήμα μιας τεράστιας αναξιοπιστίας και απόλυτης ανυποληψίας απέναντι ευρύτερα στη φαρμακευτική αγορά. </w:t>
      </w:r>
    </w:p>
    <w:p w14:paraId="4CC5AFA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Θέλετε και να κυβερνήσετε –τρομάρα σας!- με</w:t>
      </w:r>
      <w:r>
        <w:rPr>
          <w:rFonts w:eastAsia="Times New Roman" w:cs="Times New Roman"/>
          <w:szCs w:val="24"/>
        </w:rPr>
        <w:t xml:space="preserve"> μία τέτοια ανεύθυνη, δημαγωγική και λαϊκίστικη στάση, που το μόνο που υπηρετεί είναι να προσπαθήσετε να εγκαλέσετε την Κυβέρνηση και να πλήξετε το ηθικό της πλεονέκτημα. Δεν θα τα καταφέρετε και το ξέρετε πάρα πολύ καλά!</w:t>
      </w:r>
    </w:p>
    <w:p w14:paraId="4CC5AFA4"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w:t>
      </w:r>
      <w:r>
        <w:rPr>
          <w:rFonts w:eastAsia="Times New Roman" w:cs="Times New Roman"/>
          <w:szCs w:val="24"/>
        </w:rPr>
        <w:t>υ ΣΥΡΙΖΑ)</w:t>
      </w:r>
    </w:p>
    <w:p w14:paraId="4CC5AFA5" w14:textId="77777777" w:rsidR="005D719C" w:rsidRDefault="00627F40">
      <w:pPr>
        <w:spacing w:line="600" w:lineRule="auto"/>
        <w:ind w:firstLine="720"/>
        <w:jc w:val="both"/>
        <w:rPr>
          <w:rFonts w:eastAsia="Times New Roman" w:cs="Times New Roman"/>
          <w:szCs w:val="24"/>
        </w:rPr>
      </w:pPr>
      <w:r w:rsidRPr="00C3248A">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Υπουργό Υγείας κ. Ξανθό.</w:t>
      </w:r>
    </w:p>
    <w:p w14:paraId="4CC5AFA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w:t>
      </w:r>
      <w:r>
        <w:rPr>
          <w:rFonts w:eastAsia="Times New Roman" w:cs="Times New Roman"/>
          <w:szCs w:val="24"/>
        </w:rPr>
        <w:t xml:space="preserve"> της αίθουσας «ΕΛΕΥΘΕΡΙΟΣ ΒΕΝΙΖΕΛΟΣ» και ενημερώθηκαν για την ιστορία του κτηρίου και τον τρόπο οργάνωσης και λειτουργίας της Βουλής των Ελλήνων, είκοσι τρεις Αμερικανοί φοιτητές και τρεις εκπαιδευτικοί συνοδοί τους, από τα</w:t>
      </w:r>
      <w:r w:rsidRPr="00D472F3">
        <w:rPr>
          <w:rFonts w:eastAsia="Times New Roman" w:cs="Times New Roman"/>
          <w:szCs w:val="24"/>
        </w:rPr>
        <w:t xml:space="preserve"> </w:t>
      </w:r>
      <w:r>
        <w:rPr>
          <w:rFonts w:eastAsia="Times New Roman" w:cs="Times New Roman"/>
          <w:szCs w:val="24"/>
          <w:lang w:val="en-US"/>
        </w:rPr>
        <w:t>Saint</w:t>
      </w:r>
      <w:r w:rsidRPr="00D472F3">
        <w:rPr>
          <w:rFonts w:eastAsia="Times New Roman" w:cs="Times New Roman"/>
          <w:szCs w:val="24"/>
        </w:rPr>
        <w:t xml:space="preserve"> </w:t>
      </w:r>
      <w:r>
        <w:rPr>
          <w:rFonts w:eastAsia="Times New Roman" w:cs="Times New Roman"/>
          <w:szCs w:val="24"/>
          <w:lang w:val="en-US"/>
        </w:rPr>
        <w:t>John</w:t>
      </w:r>
      <w:r w:rsidRPr="0004168B">
        <w:rPr>
          <w:rFonts w:eastAsia="Times New Roman" w:cs="Times New Roman"/>
          <w:szCs w:val="24"/>
        </w:rPr>
        <w:t>’</w:t>
      </w:r>
      <w:r>
        <w:rPr>
          <w:rFonts w:eastAsia="Times New Roman" w:cs="Times New Roman"/>
          <w:szCs w:val="24"/>
          <w:lang w:val="en-US"/>
        </w:rPr>
        <w:t>s</w:t>
      </w:r>
      <w:r w:rsidRPr="00D472F3">
        <w:rPr>
          <w:rFonts w:eastAsia="Times New Roman" w:cs="Times New Roman"/>
          <w:szCs w:val="24"/>
        </w:rPr>
        <w:t xml:space="preserve"> </w:t>
      </w:r>
      <w:r>
        <w:rPr>
          <w:rFonts w:eastAsia="Times New Roman" w:cs="Times New Roman"/>
          <w:szCs w:val="24"/>
          <w:lang w:val="en-US"/>
        </w:rPr>
        <w:t>College</w:t>
      </w:r>
      <w:r>
        <w:rPr>
          <w:rFonts w:eastAsia="Times New Roman" w:cs="Times New Roman"/>
          <w:szCs w:val="24"/>
        </w:rPr>
        <w:t xml:space="preserve"> και</w:t>
      </w:r>
      <w:r w:rsidRPr="00D472F3">
        <w:rPr>
          <w:rFonts w:eastAsia="Times New Roman" w:cs="Times New Roman"/>
          <w:szCs w:val="24"/>
        </w:rPr>
        <w:t xml:space="preserve"> </w:t>
      </w:r>
      <w:r w:rsidRPr="0004168B">
        <w:rPr>
          <w:rFonts w:eastAsia="Times New Roman" w:cs="Times New Roman"/>
          <w:szCs w:val="24"/>
          <w:lang w:val="en-US"/>
        </w:rPr>
        <w:t>Tobin</w:t>
      </w:r>
      <w:r w:rsidRPr="0004168B">
        <w:rPr>
          <w:rFonts w:eastAsia="Times New Roman" w:cs="Times New Roman"/>
          <w:szCs w:val="24"/>
        </w:rPr>
        <w:t xml:space="preserve"> </w:t>
      </w:r>
      <w:r w:rsidRPr="0004168B">
        <w:rPr>
          <w:rFonts w:eastAsia="Times New Roman" w:cs="Times New Roman"/>
          <w:szCs w:val="24"/>
          <w:lang w:val="en-US"/>
        </w:rPr>
        <w:t>C</w:t>
      </w:r>
      <w:r w:rsidRPr="0004168B">
        <w:rPr>
          <w:rFonts w:eastAsia="Times New Roman" w:cs="Times New Roman"/>
          <w:szCs w:val="24"/>
          <w:lang w:val="en-US"/>
        </w:rPr>
        <w:t>ollege</w:t>
      </w:r>
      <w:r w:rsidRPr="0004168B">
        <w:rPr>
          <w:rFonts w:eastAsia="Times New Roman" w:cs="Times New Roman"/>
          <w:szCs w:val="24"/>
        </w:rPr>
        <w:t>.</w:t>
      </w:r>
      <w:r>
        <w:rPr>
          <w:rFonts w:eastAsia="Times New Roman" w:cs="Times New Roman"/>
          <w:szCs w:val="24"/>
        </w:rPr>
        <w:t xml:space="preserve"> </w:t>
      </w:r>
    </w:p>
    <w:p w14:paraId="4CC5AFA7" w14:textId="77777777" w:rsidR="005D719C" w:rsidRDefault="00627F40">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r>
        <w:rPr>
          <w:rFonts w:eastAsia="Times New Roman" w:cs="Times New Roman"/>
          <w:szCs w:val="24"/>
        </w:rPr>
        <w:t>.</w:t>
      </w:r>
    </w:p>
    <w:p w14:paraId="4CC5AFA8"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CC5AFA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Τώρα μπαίνουμε, πριν από την ψηφοφορία, στο προτελευταίο τμήμα</w:t>
      </w:r>
      <w:r w:rsidRPr="00E06580">
        <w:rPr>
          <w:rFonts w:eastAsia="Times New Roman" w:cs="Times New Roman"/>
          <w:szCs w:val="24"/>
        </w:rPr>
        <w:t>,</w:t>
      </w:r>
      <w:r>
        <w:rPr>
          <w:rFonts w:eastAsia="Times New Roman" w:cs="Times New Roman"/>
          <w:szCs w:val="24"/>
        </w:rPr>
        <w:t xml:space="preserve"> όπου θα μιλήσουν ορισμένοι εκ των εισηγητών. Θα ήθελα να παρακαλέσω τους κυρίους εισηγητές να περιοριστούν σ</w:t>
      </w:r>
      <w:r>
        <w:rPr>
          <w:rFonts w:eastAsia="Times New Roman" w:cs="Times New Roman"/>
          <w:szCs w:val="24"/>
        </w:rPr>
        <w:t>τον χρόνο</w:t>
      </w:r>
      <w:r w:rsidRPr="00E06580">
        <w:rPr>
          <w:rFonts w:eastAsia="Times New Roman" w:cs="Times New Roman"/>
          <w:szCs w:val="24"/>
        </w:rPr>
        <w:t>,</w:t>
      </w:r>
      <w:r>
        <w:rPr>
          <w:rFonts w:eastAsia="Times New Roman" w:cs="Times New Roman"/>
          <w:szCs w:val="24"/>
        </w:rPr>
        <w:t xml:space="preserve"> γιατί έχουμε ξεφύγει και έχουμε να ψηφίσουμε με ηλεκτρονικό τρόπο εκατόν σαράντα πέντε άρθρα και δεκαεπτά τροπολογίες και θα καθυστερήσουμε. Σας παρακαλώ να μειώσουμε τον χρόνο στα τέσσερα λεπτά.</w:t>
      </w:r>
    </w:p>
    <w:p w14:paraId="4CC5AFA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Αρχίζοντας από το τέλος, δίνω τον λόγο στον κ. Λα</w:t>
      </w:r>
      <w:r>
        <w:rPr>
          <w:rFonts w:eastAsia="Times New Roman" w:cs="Times New Roman"/>
          <w:szCs w:val="24"/>
        </w:rPr>
        <w:t xml:space="preserve">μπρούλη. </w:t>
      </w:r>
    </w:p>
    <w:p w14:paraId="4CC5AFA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Με μ</w:t>
      </w:r>
      <w:r>
        <w:rPr>
          <w:rFonts w:eastAsia="Times New Roman" w:cs="Times New Roman"/>
          <w:szCs w:val="24"/>
        </w:rPr>
        <w:t>ί</w:t>
      </w:r>
      <w:r>
        <w:rPr>
          <w:rFonts w:eastAsia="Times New Roman" w:cs="Times New Roman"/>
          <w:szCs w:val="24"/>
        </w:rPr>
        <w:t>α ανοχή, κύριε Πρόεδρε.</w:t>
      </w:r>
    </w:p>
    <w:p w14:paraId="4CC5AFAC" w14:textId="77777777" w:rsidR="005D719C" w:rsidRDefault="00627F40">
      <w:pPr>
        <w:spacing w:line="600" w:lineRule="auto"/>
        <w:ind w:firstLine="720"/>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Ορίστε, κύριε Πρόεδρε, έχετε τον λόγο με μια ανοχή.</w:t>
      </w:r>
    </w:p>
    <w:p w14:paraId="4CC5AFA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Εκ των προτέρων και πάλι, όπω</w:t>
      </w:r>
      <w:r>
        <w:rPr>
          <w:rFonts w:eastAsia="Times New Roman" w:cs="Times New Roman"/>
          <w:szCs w:val="24"/>
        </w:rPr>
        <w:t xml:space="preserve">ς και στη χθεσινή τοποθέτηση στη διαδικασία των παρεμβάσεων των εισηγητών, ζητώ -και ενδεχομένως να το χρειάζονται και οι άλλοι εισηγητές- επιπλέον χρόνο από αυτόν που οριοθετήσατε διότι οι τροπολογίες, όπως ξέρετε, είναι στο σύνολο δεκαεπτά, δεκαοκτώ, αν </w:t>
      </w:r>
      <w:r>
        <w:rPr>
          <w:rFonts w:eastAsia="Times New Roman" w:cs="Times New Roman"/>
          <w:szCs w:val="24"/>
        </w:rPr>
        <w:t>δεν κάνω λάθος, αφού προστέθηκε και μία ακόμη τώρα στο τέλος. Θα μας δώσετε χρόνο να πούμε δυο κουβέντες, αν όχι για όλες, τουλάχιστον γι’ αυτές που εκτιμά ο καθένας ότι θέλει να τοποθετηθεί.</w:t>
      </w:r>
    </w:p>
    <w:p w14:paraId="4CC5AFAE" w14:textId="77777777" w:rsidR="005D719C" w:rsidRDefault="00627F40">
      <w:pPr>
        <w:spacing w:line="600" w:lineRule="auto"/>
        <w:ind w:firstLine="720"/>
        <w:jc w:val="both"/>
        <w:rPr>
          <w:rFonts w:eastAsia="Times New Roman" w:cs="Times New Roman"/>
          <w:szCs w:val="24"/>
        </w:rPr>
      </w:pPr>
      <w:r w:rsidRPr="00C917A5">
        <w:rPr>
          <w:rFonts w:eastAsia="Times New Roman" w:cs="Times New Roman"/>
          <w:b/>
          <w:szCs w:val="24"/>
        </w:rPr>
        <w:t>ΠΡΟΕΔΡΕΥΩΝ (Αναστάσιος Κουράκης):</w:t>
      </w:r>
      <w:r>
        <w:rPr>
          <w:rFonts w:eastAsia="Times New Roman" w:cs="Times New Roman"/>
          <w:szCs w:val="24"/>
        </w:rPr>
        <w:t xml:space="preserve"> Πάντως, δεν πρέπει να έχετε πα</w:t>
      </w:r>
      <w:r>
        <w:rPr>
          <w:rFonts w:eastAsia="Times New Roman" w:cs="Times New Roman"/>
          <w:szCs w:val="24"/>
        </w:rPr>
        <w:t>ράπονο. Χθες από δεκαπέντε λεπτά φθάσαμε στα είκοσι δύο λεπτά και ήταν αρκετός ο χρόνος.</w:t>
      </w:r>
    </w:p>
    <w:p w14:paraId="4CC5AFA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Κοιτάξτε, κύριε Πρόεδρε, μην το πάμε πάλι στο τι διαμείφθηκε, στο τι συζητήσαμε χθες επί της διαδικασίας πριν ξεκινή</w:t>
      </w:r>
      <w:r>
        <w:rPr>
          <w:rFonts w:eastAsia="Times New Roman" w:cs="Times New Roman"/>
          <w:szCs w:val="24"/>
        </w:rPr>
        <w:t>σει η συζήτηση του νομοσχεδίου. Αν θυμάστε καλά, στη Διάσκεψη των Προέδρων το έχουμε βάλει εδώ και πάρα πολλές μέρες ότι για το συγκεκριμένο νομοσχέδιο η συζήτηση…</w:t>
      </w:r>
    </w:p>
    <w:p w14:paraId="4CC5AFB0" w14:textId="77777777" w:rsidR="005D719C" w:rsidRDefault="00627F40">
      <w:pPr>
        <w:spacing w:line="600" w:lineRule="auto"/>
        <w:ind w:firstLine="720"/>
        <w:jc w:val="both"/>
        <w:rPr>
          <w:rFonts w:eastAsia="Times New Roman" w:cs="Times New Roman"/>
          <w:szCs w:val="24"/>
        </w:rPr>
      </w:pPr>
      <w:r w:rsidRPr="00902B34">
        <w:rPr>
          <w:rFonts w:eastAsia="Times New Roman" w:cs="Times New Roman"/>
          <w:b/>
          <w:szCs w:val="24"/>
        </w:rPr>
        <w:t>ΠΡΟΕΔΡΕΥΩΝ (Αναστάσιος Κουράκης):</w:t>
      </w:r>
      <w:r>
        <w:rPr>
          <w:rFonts w:eastAsia="Times New Roman" w:cs="Times New Roman"/>
          <w:szCs w:val="24"/>
        </w:rPr>
        <w:t xml:space="preserve">Ναι, το θυμάμαι. </w:t>
      </w:r>
    </w:p>
    <w:p w14:paraId="4CC5AFB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w:t>
      </w:r>
      <w:r>
        <w:rPr>
          <w:rFonts w:eastAsia="Times New Roman" w:cs="Times New Roman"/>
          <w:b/>
          <w:szCs w:val="24"/>
        </w:rPr>
        <w:t xml:space="preserve"> Βουλής):</w:t>
      </w:r>
      <w:r>
        <w:rPr>
          <w:rFonts w:eastAsia="Times New Roman" w:cs="Times New Roman"/>
          <w:szCs w:val="24"/>
        </w:rPr>
        <w:t xml:space="preserve">…θα έπρεπε να διεξαχθεί, όπως τουλάχιστον γνωρίζουμε εδώ και κάμποσα χρόνια, επί της αρχής και επί των άρθρων, ούτως ώστε τουλάχιστον οι εισηγητές, αν μη τι άλλο, να έχουν τη δυνατότητα του χρόνου που τους παρέχεται μέσω αυτής της διαδικασίας για </w:t>
      </w:r>
      <w:r>
        <w:rPr>
          <w:rFonts w:eastAsia="Times New Roman" w:cs="Times New Roman"/>
          <w:szCs w:val="24"/>
        </w:rPr>
        <w:t>να τοποθετηθούν.</w:t>
      </w:r>
      <w:r w:rsidRPr="00B45416">
        <w:rPr>
          <w:rFonts w:eastAsia="Times New Roman" w:cs="Times New Roman"/>
          <w:szCs w:val="24"/>
        </w:rPr>
        <w:t xml:space="preserve"> </w:t>
      </w:r>
      <w:r>
        <w:rPr>
          <w:rFonts w:eastAsia="Times New Roman" w:cs="Times New Roman"/>
          <w:szCs w:val="24"/>
        </w:rPr>
        <w:t>Γι’ αυτό το λέω και ζητώ αυτή την ανοχή και θα προσπαθήσω να είμαι σύντομος.</w:t>
      </w:r>
    </w:p>
    <w:p w14:paraId="4CC5AFB2" w14:textId="77777777" w:rsidR="005D719C" w:rsidRDefault="00627F40">
      <w:pPr>
        <w:spacing w:line="600" w:lineRule="auto"/>
        <w:ind w:firstLine="720"/>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Πρόεδρε. </w:t>
      </w:r>
    </w:p>
    <w:p w14:paraId="4CC5AFB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Μπορείτε να ξεκινήσετε. </w:t>
      </w:r>
    </w:p>
    <w:p w14:paraId="4CC5AFB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Δεν θα σταθώ στα του νομοσχεδίου. Ακούστηκαν και από τις τοποθετήσεις μας, όχι μόνο στην </w:t>
      </w:r>
      <w:r>
        <w:rPr>
          <w:rFonts w:eastAsia="Times New Roman" w:cs="Times New Roman"/>
          <w:szCs w:val="24"/>
        </w:rPr>
        <w:t>ε</w:t>
      </w:r>
      <w:r>
        <w:rPr>
          <w:rFonts w:eastAsia="Times New Roman" w:cs="Times New Roman"/>
          <w:szCs w:val="24"/>
        </w:rPr>
        <w:t>πιτροπή, αλλά και εδώ, αλλά και σεβόμενος και το χρονοδιάγραμμα και, αν θέλετε, και τον χρόνο και σε ό,τι αφορά το σύνολο του νομοσχεδίου και σε ό,τι αφορά τα επιμέρ</w:t>
      </w:r>
      <w:r>
        <w:rPr>
          <w:rFonts w:eastAsia="Times New Roman" w:cs="Times New Roman"/>
          <w:szCs w:val="24"/>
        </w:rPr>
        <w:t>ους κομμάτια του για τα οποία τοποθετηθήκαμε.</w:t>
      </w:r>
    </w:p>
    <w:p w14:paraId="4CC5AFB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Περνάω κατ’ ευθείαν στις τροπολογίες. Ξεκινώ με την υπουργική με γενικό αριθμό 2001 και ειδικό 156 που αφορά το ΕΚΑΒ. Εδώ τι κάνει η Κυβέρνηση; Τι έρχεται να κάνει; Χρησιμοποιεί την αξιοκρατία ως επικάλυμμα για</w:t>
      </w:r>
      <w:r>
        <w:rPr>
          <w:rFonts w:eastAsia="Times New Roman" w:cs="Times New Roman"/>
          <w:szCs w:val="24"/>
        </w:rPr>
        <w:t xml:space="preserve"> να κρύψει την ουσιαστική στόχευση η οποία αποτυπώνεται στα δύο πρώτα άρθρα της τροπολογίας. Και σε αυτά σαφώς δίνει το δικαίωμα στην </w:t>
      </w:r>
      <w:r>
        <w:rPr>
          <w:rFonts w:eastAsia="Times New Roman" w:cs="Times New Roman"/>
          <w:szCs w:val="24"/>
        </w:rPr>
        <w:t>δ</w:t>
      </w:r>
      <w:r>
        <w:rPr>
          <w:rFonts w:eastAsia="Times New Roman" w:cs="Times New Roman"/>
          <w:szCs w:val="24"/>
        </w:rPr>
        <w:t xml:space="preserve">ιοίκηση του ΕΚΑΒ, στον </w:t>
      </w:r>
      <w:r>
        <w:rPr>
          <w:rFonts w:eastAsia="Times New Roman" w:cs="Times New Roman"/>
          <w:szCs w:val="24"/>
        </w:rPr>
        <w:t>π</w:t>
      </w:r>
      <w:r>
        <w:rPr>
          <w:rFonts w:eastAsia="Times New Roman" w:cs="Times New Roman"/>
          <w:szCs w:val="24"/>
        </w:rPr>
        <w:t xml:space="preserve">ρόεδρο να μετακινεί οποιονδήποτε οδηγό πληρώματος του ΕΚΑΒ για την κάλυψη των αναγκών. </w:t>
      </w:r>
    </w:p>
    <w:p w14:paraId="4CC5AFB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Τι γίνετα</w:t>
      </w:r>
      <w:r>
        <w:rPr>
          <w:rFonts w:eastAsia="Times New Roman" w:cs="Times New Roman"/>
          <w:szCs w:val="24"/>
        </w:rPr>
        <w:t xml:space="preserve">ι, δηλαδή, εδώ κατά τη γνώμη μας; Θωρακίζεται η πολιτική της κινητικότητας, προκειμένου να καλύπτονται τα τεράστια κενά μέσω των μετακινήσεων, αφού δεν γίνονται προσλήψεις. </w:t>
      </w:r>
    </w:p>
    <w:p w14:paraId="4CC5AFB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Να σημειώσουμε ότι και σε αυτήν, όπως και σε κάποιες άλλες τροπολογίες στις οποίες</w:t>
      </w:r>
      <w:r>
        <w:rPr>
          <w:rFonts w:eastAsia="Times New Roman" w:cs="Times New Roman"/>
          <w:szCs w:val="24"/>
        </w:rPr>
        <w:t xml:space="preserve"> και θα αναφερθώ, υπάρχουν παράγραφοι, άρθρα, όπως θέλετε πείτε το, που αν ήταν ξεχωριστά, εμείς θα τα στηρίζαμε. Όπως, για παράδειγμα, στη συγκεκριμένη που αναφέρουμε με γενικό αριθμό 2001 και ειδικό 156, αυτή για το ΕΚΑΒ τέλος πάντων, θα ψηφίζαμε «</w:t>
      </w:r>
      <w:r>
        <w:rPr>
          <w:rFonts w:eastAsia="Times New Roman" w:cs="Times New Roman"/>
          <w:szCs w:val="24"/>
        </w:rPr>
        <w:t>υπέρ</w:t>
      </w:r>
      <w:r>
        <w:rPr>
          <w:rFonts w:eastAsia="Times New Roman" w:cs="Times New Roman"/>
          <w:szCs w:val="24"/>
        </w:rPr>
        <w:t xml:space="preserve">» </w:t>
      </w:r>
      <w:r>
        <w:rPr>
          <w:rFonts w:eastAsia="Times New Roman" w:cs="Times New Roman"/>
          <w:szCs w:val="24"/>
        </w:rPr>
        <w:t>στις παραγράφους, στα άρθρα, όπως θέλετε πείτε τα, 2 και 6.</w:t>
      </w:r>
    </w:p>
    <w:p w14:paraId="4CC5AFB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το ίδιο ισχύει και για την τροπολογία με γενικό αριθμό 2010 και ειδικό 162, την οποία θα καταψηφίσουμε, διότι βαραίνει το «</w:t>
      </w:r>
      <w:r>
        <w:rPr>
          <w:rFonts w:eastAsia="Times New Roman" w:cs="Times New Roman"/>
          <w:szCs w:val="24"/>
        </w:rPr>
        <w:t>κατά</w:t>
      </w:r>
      <w:r>
        <w:rPr>
          <w:rFonts w:eastAsia="Times New Roman" w:cs="Times New Roman"/>
          <w:szCs w:val="24"/>
        </w:rPr>
        <w:t>» στις παραγράφους ή στα άρθρα 1 και 5, ενώ τα ενδιάμεσα θα μ</w:t>
      </w:r>
      <w:r>
        <w:rPr>
          <w:rFonts w:eastAsia="Times New Roman" w:cs="Times New Roman"/>
          <w:szCs w:val="24"/>
        </w:rPr>
        <w:t>πορούσαμε να τα ψηφίσουμε.</w:t>
      </w:r>
    </w:p>
    <w:p w14:paraId="4CC5AF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Σε ό,τι αφορά την πρώτη παράγραφο, τι κάνει και τι αντανακλά στην ουσία; Πρόκειται περί της πολιτικής υποκατάστασης των δημόσιων κέντρων υγείας και </w:t>
      </w:r>
      <w:r w:rsidRPr="00AB7BA1">
        <w:rPr>
          <w:rFonts w:eastAsia="Times New Roman" w:cs="Times New Roman"/>
          <w:szCs w:val="24"/>
        </w:rPr>
        <w:t>ενός μέρους των αδειοδοτήσεων από τα φαρμακεία</w:t>
      </w:r>
      <w:r>
        <w:rPr>
          <w:rFonts w:eastAsia="Times New Roman" w:cs="Times New Roman"/>
          <w:szCs w:val="24"/>
        </w:rPr>
        <w:t xml:space="preserve">, σε σχέση δηλαδή με τη δυνατότητα </w:t>
      </w:r>
      <w:r>
        <w:rPr>
          <w:rFonts w:eastAsia="Times New Roman" w:cs="Times New Roman"/>
          <w:szCs w:val="24"/>
        </w:rPr>
        <w:t xml:space="preserve">να εμβολιάζεται ο κόσμος στα φαρμακεία. </w:t>
      </w:r>
      <w:r>
        <w:rPr>
          <w:rFonts w:eastAsia="Times New Roman" w:cs="Times New Roman"/>
          <w:szCs w:val="24"/>
          <w:lang w:val="en-US"/>
        </w:rPr>
        <w:t>K</w:t>
      </w:r>
      <w:r w:rsidRPr="006D4B64">
        <w:rPr>
          <w:rFonts w:eastAsia="Times New Roman" w:cs="Times New Roman"/>
          <w:szCs w:val="24"/>
        </w:rPr>
        <w:t>αι η ρύθμιση αυτή, κατά τη γνώμη μας, επιδιώκει να αντιμετωπίσει με αυτό</w:t>
      </w:r>
      <w:r>
        <w:rPr>
          <w:rFonts w:eastAsia="Times New Roman" w:cs="Times New Roman"/>
          <w:szCs w:val="24"/>
        </w:rPr>
        <w:t>ν</w:t>
      </w:r>
      <w:r w:rsidRPr="006D4B64">
        <w:rPr>
          <w:rFonts w:eastAsia="Times New Roman" w:cs="Times New Roman"/>
          <w:szCs w:val="24"/>
        </w:rPr>
        <w:t xml:space="preserve"> τον τρόπο την υποστελέχωση των μονάδων πρωτοβ</w:t>
      </w:r>
      <w:r>
        <w:rPr>
          <w:rFonts w:eastAsia="Times New Roman" w:cs="Times New Roman"/>
          <w:szCs w:val="24"/>
        </w:rPr>
        <w:t xml:space="preserve">άθμιας φροντίδας, την </w:t>
      </w:r>
      <w:r w:rsidRPr="006D4B64">
        <w:rPr>
          <w:rFonts w:eastAsia="Times New Roman" w:cs="Times New Roman"/>
          <w:szCs w:val="24"/>
        </w:rPr>
        <w:lastRenderedPageBreak/>
        <w:t>τεράστια έλλειψη υποδομών και εξοπλισμού και να δώσει λύση</w:t>
      </w:r>
      <w:r>
        <w:rPr>
          <w:rFonts w:eastAsia="Times New Roman" w:cs="Times New Roman"/>
          <w:szCs w:val="24"/>
        </w:rPr>
        <w:t xml:space="preserve"> που δεν θα στοι</w:t>
      </w:r>
      <w:r>
        <w:rPr>
          <w:rFonts w:eastAsia="Times New Roman" w:cs="Times New Roman"/>
          <w:szCs w:val="24"/>
        </w:rPr>
        <w:t>χίσει πού; Στο</w:t>
      </w:r>
      <w:r w:rsidRPr="006D4B64">
        <w:rPr>
          <w:rFonts w:eastAsia="Times New Roman" w:cs="Times New Roman"/>
          <w:szCs w:val="24"/>
        </w:rPr>
        <w:t xml:space="preserve"> κράτος</w:t>
      </w:r>
      <w:r>
        <w:rPr>
          <w:rFonts w:eastAsia="Times New Roman" w:cs="Times New Roman"/>
          <w:szCs w:val="24"/>
        </w:rPr>
        <w:t xml:space="preserve">. </w:t>
      </w:r>
    </w:p>
    <w:p w14:paraId="4CC5AFB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6D4B64">
        <w:rPr>
          <w:rFonts w:eastAsia="Times New Roman" w:cs="Times New Roman"/>
          <w:szCs w:val="24"/>
        </w:rPr>
        <w:t>πιπλέον</w:t>
      </w:r>
      <w:r>
        <w:rPr>
          <w:rFonts w:eastAsia="Times New Roman" w:cs="Times New Roman"/>
          <w:szCs w:val="24"/>
        </w:rPr>
        <w:t>,</w:t>
      </w:r>
      <w:r w:rsidRPr="006D4B64">
        <w:rPr>
          <w:rFonts w:eastAsia="Times New Roman" w:cs="Times New Roman"/>
          <w:szCs w:val="24"/>
        </w:rPr>
        <w:t xml:space="preserve"> ανοίγει το</w:t>
      </w:r>
      <w:r>
        <w:rPr>
          <w:rFonts w:eastAsia="Times New Roman" w:cs="Times New Roman"/>
          <w:szCs w:val="24"/>
        </w:rPr>
        <w:t>ν</w:t>
      </w:r>
      <w:r w:rsidRPr="006D4B64">
        <w:rPr>
          <w:rFonts w:eastAsia="Times New Roman" w:cs="Times New Roman"/>
          <w:szCs w:val="24"/>
        </w:rPr>
        <w:t xml:space="preserve"> δρόμο </w:t>
      </w:r>
      <w:r>
        <w:rPr>
          <w:rFonts w:eastAsia="Times New Roman" w:cs="Times New Roman"/>
          <w:szCs w:val="24"/>
        </w:rPr>
        <w:t>για</w:t>
      </w:r>
      <w:r w:rsidRPr="006D4B64">
        <w:rPr>
          <w:rFonts w:eastAsia="Times New Roman" w:cs="Times New Roman"/>
          <w:szCs w:val="24"/>
        </w:rPr>
        <w:t xml:space="preserve"> διεύρυνση των ιατρικών εργασιών από ιδιωτικά φαρμακεία</w:t>
      </w:r>
      <w:r>
        <w:rPr>
          <w:rFonts w:eastAsia="Times New Roman" w:cs="Times New Roman"/>
          <w:szCs w:val="24"/>
        </w:rPr>
        <w:t>,</w:t>
      </w:r>
      <w:r w:rsidRPr="006D4B64">
        <w:rPr>
          <w:rFonts w:eastAsia="Times New Roman" w:cs="Times New Roman"/>
          <w:szCs w:val="24"/>
        </w:rPr>
        <w:t xml:space="preserve"> που </w:t>
      </w:r>
      <w:r>
        <w:rPr>
          <w:rFonts w:eastAsia="Times New Roman" w:cs="Times New Roman"/>
          <w:szCs w:val="24"/>
        </w:rPr>
        <w:t>ε</w:t>
      </w:r>
      <w:r w:rsidRPr="006D4B64">
        <w:rPr>
          <w:rFonts w:eastAsia="Times New Roman" w:cs="Times New Roman"/>
          <w:szCs w:val="24"/>
        </w:rPr>
        <w:t>ξ</w:t>
      </w:r>
      <w:r>
        <w:rPr>
          <w:rFonts w:eastAsia="Times New Roman" w:cs="Times New Roman"/>
          <w:szCs w:val="24"/>
        </w:rPr>
        <w:t xml:space="preserve"> </w:t>
      </w:r>
      <w:r w:rsidRPr="006D4B64">
        <w:rPr>
          <w:rFonts w:eastAsia="Times New Roman" w:cs="Times New Roman"/>
          <w:szCs w:val="24"/>
        </w:rPr>
        <w:t xml:space="preserve">άλλου είναι και ο διακηρυγμένος στόχος από </w:t>
      </w:r>
      <w:r>
        <w:rPr>
          <w:rFonts w:eastAsia="Times New Roman" w:cs="Times New Roman"/>
          <w:szCs w:val="24"/>
        </w:rPr>
        <w:t>τους μεγαλο</w:t>
      </w:r>
      <w:r w:rsidRPr="006D4B64">
        <w:rPr>
          <w:rFonts w:eastAsia="Times New Roman" w:cs="Times New Roman"/>
          <w:szCs w:val="24"/>
        </w:rPr>
        <w:t>επιχειρηματίες του κλάδου</w:t>
      </w:r>
      <w:r>
        <w:rPr>
          <w:rFonts w:eastAsia="Times New Roman" w:cs="Times New Roman"/>
          <w:szCs w:val="24"/>
        </w:rPr>
        <w:t>.</w:t>
      </w:r>
    </w:p>
    <w:p w14:paraId="4CC5AFB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Βεβαίως, ό</w:t>
      </w:r>
      <w:r w:rsidRPr="006D4B64">
        <w:rPr>
          <w:rFonts w:eastAsia="Times New Roman" w:cs="Times New Roman"/>
          <w:szCs w:val="24"/>
        </w:rPr>
        <w:t>πως σας είπα</w:t>
      </w:r>
      <w:r>
        <w:rPr>
          <w:rFonts w:eastAsia="Times New Roman" w:cs="Times New Roman"/>
          <w:szCs w:val="24"/>
        </w:rPr>
        <w:t>,</w:t>
      </w:r>
      <w:r w:rsidRPr="006D4B64">
        <w:rPr>
          <w:rFonts w:eastAsia="Times New Roman" w:cs="Times New Roman"/>
          <w:szCs w:val="24"/>
        </w:rPr>
        <w:t xml:space="preserve"> στην παράγραφο 5 κατοχυρώνεται η διενέργεια πράξεων που αφορούν τη δημόσια υγεία στις </w:t>
      </w:r>
      <w:r>
        <w:rPr>
          <w:rFonts w:eastAsia="Times New Roman" w:cs="Times New Roman"/>
          <w:szCs w:val="24"/>
        </w:rPr>
        <w:t>μ</w:t>
      </w:r>
      <w:r w:rsidRPr="006D4B64">
        <w:rPr>
          <w:rFonts w:eastAsia="Times New Roman" w:cs="Times New Roman"/>
          <w:szCs w:val="24"/>
        </w:rPr>
        <w:t>η κυβερνητικές οργανώσεις</w:t>
      </w:r>
      <w:r>
        <w:rPr>
          <w:rFonts w:eastAsia="Times New Roman" w:cs="Times New Roman"/>
          <w:szCs w:val="24"/>
        </w:rPr>
        <w:t>, δ</w:t>
      </w:r>
      <w:r w:rsidRPr="006D4B64">
        <w:rPr>
          <w:rFonts w:eastAsia="Times New Roman" w:cs="Times New Roman"/>
          <w:szCs w:val="24"/>
        </w:rPr>
        <w:t>ηλαδή στο</w:t>
      </w:r>
      <w:r>
        <w:rPr>
          <w:rFonts w:eastAsia="Times New Roman" w:cs="Times New Roman"/>
          <w:szCs w:val="24"/>
        </w:rPr>
        <w:t>ν</w:t>
      </w:r>
      <w:r w:rsidRPr="006D4B64">
        <w:rPr>
          <w:rFonts w:eastAsia="Times New Roman" w:cs="Times New Roman"/>
          <w:szCs w:val="24"/>
        </w:rPr>
        <w:t xml:space="preserve"> συγκαλυμμένο ιδιωτικό επιχειρηματικό τομέα</w:t>
      </w:r>
      <w:r>
        <w:rPr>
          <w:rFonts w:eastAsia="Times New Roman" w:cs="Times New Roman"/>
          <w:szCs w:val="24"/>
        </w:rPr>
        <w:t>. Ε</w:t>
      </w:r>
      <w:r w:rsidRPr="006D4B64">
        <w:rPr>
          <w:rFonts w:eastAsia="Times New Roman" w:cs="Times New Roman"/>
          <w:szCs w:val="24"/>
        </w:rPr>
        <w:t>δώ είναι η αντίρρησ</w:t>
      </w:r>
      <w:r>
        <w:rPr>
          <w:rFonts w:eastAsia="Times New Roman" w:cs="Times New Roman"/>
          <w:szCs w:val="24"/>
        </w:rPr>
        <w:t>ή</w:t>
      </w:r>
      <w:r w:rsidRPr="006D4B64">
        <w:rPr>
          <w:rFonts w:eastAsia="Times New Roman" w:cs="Times New Roman"/>
          <w:szCs w:val="24"/>
        </w:rPr>
        <w:t xml:space="preserve"> μας σε ό</w:t>
      </w:r>
      <w:r>
        <w:rPr>
          <w:rFonts w:eastAsia="Times New Roman" w:cs="Times New Roman"/>
          <w:szCs w:val="24"/>
        </w:rPr>
        <w:t>,</w:t>
      </w:r>
      <w:r w:rsidRPr="006D4B64">
        <w:rPr>
          <w:rFonts w:eastAsia="Times New Roman" w:cs="Times New Roman"/>
          <w:szCs w:val="24"/>
        </w:rPr>
        <w:t xml:space="preserve">τι αφορά την παράγραφο 5 στο </w:t>
      </w:r>
      <w:r>
        <w:rPr>
          <w:rFonts w:eastAsia="Times New Roman" w:cs="Times New Roman"/>
          <w:szCs w:val="24"/>
        </w:rPr>
        <w:t>άρθρο 1,</w:t>
      </w:r>
      <w:r w:rsidRPr="006D4B64">
        <w:rPr>
          <w:rFonts w:eastAsia="Times New Roman" w:cs="Times New Roman"/>
          <w:szCs w:val="24"/>
        </w:rPr>
        <w:t xml:space="preserve"> αλλά και στο </w:t>
      </w:r>
      <w:r>
        <w:rPr>
          <w:rFonts w:eastAsia="Times New Roman" w:cs="Times New Roman"/>
          <w:szCs w:val="24"/>
        </w:rPr>
        <w:t>άρθ</w:t>
      </w:r>
      <w:r>
        <w:rPr>
          <w:rFonts w:eastAsia="Times New Roman" w:cs="Times New Roman"/>
          <w:szCs w:val="24"/>
        </w:rPr>
        <w:t>ρο 2</w:t>
      </w:r>
      <w:r w:rsidRPr="006D4B64">
        <w:rPr>
          <w:rFonts w:eastAsia="Times New Roman" w:cs="Times New Roman"/>
          <w:szCs w:val="24"/>
        </w:rPr>
        <w:t xml:space="preserve"> σε ό</w:t>
      </w:r>
      <w:r>
        <w:rPr>
          <w:rFonts w:eastAsia="Times New Roman" w:cs="Times New Roman"/>
          <w:szCs w:val="24"/>
        </w:rPr>
        <w:t>,</w:t>
      </w:r>
      <w:r w:rsidRPr="006D4B64">
        <w:rPr>
          <w:rFonts w:eastAsia="Times New Roman" w:cs="Times New Roman"/>
          <w:szCs w:val="24"/>
        </w:rPr>
        <w:t xml:space="preserve">τι αφορά </w:t>
      </w:r>
      <w:r>
        <w:rPr>
          <w:rFonts w:eastAsia="Times New Roman" w:cs="Times New Roman"/>
          <w:szCs w:val="24"/>
        </w:rPr>
        <w:t>εγκρίσεις</w:t>
      </w:r>
      <w:r w:rsidRPr="006D4B64">
        <w:rPr>
          <w:rFonts w:eastAsia="Times New Roman" w:cs="Times New Roman"/>
          <w:szCs w:val="24"/>
        </w:rPr>
        <w:t xml:space="preserve"> του</w:t>
      </w:r>
      <w:r>
        <w:rPr>
          <w:rFonts w:eastAsia="Times New Roman" w:cs="Times New Roman"/>
          <w:szCs w:val="24"/>
        </w:rPr>
        <w:t xml:space="preserve"> </w:t>
      </w:r>
      <w:r>
        <w:rPr>
          <w:rFonts w:eastAsia="Times New Roman" w:cs="Times New Roman"/>
          <w:szCs w:val="24"/>
        </w:rPr>
        <w:t>γ</w:t>
      </w:r>
      <w:r w:rsidRPr="006D4B64">
        <w:rPr>
          <w:rFonts w:eastAsia="Times New Roman" w:cs="Times New Roman"/>
          <w:szCs w:val="24"/>
        </w:rPr>
        <w:t xml:space="preserve">ενικού </w:t>
      </w:r>
      <w:r>
        <w:rPr>
          <w:rFonts w:eastAsia="Times New Roman" w:cs="Times New Roman"/>
          <w:szCs w:val="24"/>
        </w:rPr>
        <w:t>γ</w:t>
      </w:r>
      <w:r w:rsidRPr="006D4B64">
        <w:rPr>
          <w:rFonts w:eastAsia="Times New Roman" w:cs="Times New Roman"/>
          <w:szCs w:val="24"/>
        </w:rPr>
        <w:t xml:space="preserve">ραμματέα </w:t>
      </w:r>
      <w:r>
        <w:rPr>
          <w:rFonts w:eastAsia="Times New Roman" w:cs="Times New Roman"/>
          <w:szCs w:val="24"/>
        </w:rPr>
        <w:t>-</w:t>
      </w:r>
      <w:r w:rsidRPr="006D4B64">
        <w:rPr>
          <w:rFonts w:eastAsia="Times New Roman" w:cs="Times New Roman"/>
          <w:szCs w:val="24"/>
        </w:rPr>
        <w:t>μάλλον του πρώην</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τ</w:t>
      </w:r>
      <w:r w:rsidRPr="006D4B64">
        <w:rPr>
          <w:rFonts w:eastAsia="Times New Roman" w:cs="Times New Roman"/>
          <w:szCs w:val="24"/>
        </w:rPr>
        <w:t xml:space="preserve">ου </w:t>
      </w:r>
      <w:r>
        <w:rPr>
          <w:rFonts w:eastAsia="Times New Roman" w:cs="Times New Roman"/>
          <w:szCs w:val="24"/>
        </w:rPr>
        <w:t>Υ</w:t>
      </w:r>
      <w:r w:rsidRPr="006D4B64">
        <w:rPr>
          <w:rFonts w:eastAsia="Times New Roman" w:cs="Times New Roman"/>
          <w:szCs w:val="24"/>
        </w:rPr>
        <w:t xml:space="preserve">πουργείου </w:t>
      </w:r>
      <w:r>
        <w:rPr>
          <w:rFonts w:eastAsia="Times New Roman" w:cs="Times New Roman"/>
          <w:szCs w:val="24"/>
        </w:rPr>
        <w:t>Υ</w:t>
      </w:r>
      <w:r w:rsidRPr="006D4B64">
        <w:rPr>
          <w:rFonts w:eastAsia="Times New Roman" w:cs="Times New Roman"/>
          <w:szCs w:val="24"/>
        </w:rPr>
        <w:t>γεία</w:t>
      </w:r>
      <w:r>
        <w:rPr>
          <w:rFonts w:eastAsia="Times New Roman" w:cs="Times New Roman"/>
          <w:szCs w:val="24"/>
        </w:rPr>
        <w:t xml:space="preserve">ς για τις προληπτικές εξετάσεις. </w:t>
      </w:r>
      <w:r w:rsidRPr="006D4B64">
        <w:rPr>
          <w:rFonts w:eastAsia="Times New Roman" w:cs="Times New Roman"/>
          <w:szCs w:val="24"/>
        </w:rPr>
        <w:t>Τώρα εάν αυτές ενδείκνυ</w:t>
      </w:r>
      <w:r>
        <w:rPr>
          <w:rFonts w:eastAsia="Times New Roman" w:cs="Times New Roman"/>
          <w:szCs w:val="24"/>
        </w:rPr>
        <w:t>ν</w:t>
      </w:r>
      <w:r w:rsidRPr="006D4B64">
        <w:rPr>
          <w:rFonts w:eastAsia="Times New Roman" w:cs="Times New Roman"/>
          <w:szCs w:val="24"/>
        </w:rPr>
        <w:t>ται επιστημονικά</w:t>
      </w:r>
      <w:r>
        <w:rPr>
          <w:rFonts w:eastAsia="Times New Roman" w:cs="Times New Roman"/>
          <w:szCs w:val="24"/>
        </w:rPr>
        <w:t>,</w:t>
      </w:r>
      <w:r w:rsidRPr="006D4B64">
        <w:rPr>
          <w:rFonts w:eastAsia="Times New Roman" w:cs="Times New Roman"/>
          <w:szCs w:val="24"/>
        </w:rPr>
        <w:t xml:space="preserve"> ποια άλλα κριτήρια υπάρχουν για την υλοποίησή τους που χρειάζονται προηγούμενη έγκριση</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Κ</w:t>
      </w:r>
      <w:r w:rsidRPr="006D4B64">
        <w:rPr>
          <w:rFonts w:eastAsia="Times New Roman" w:cs="Times New Roman"/>
          <w:szCs w:val="24"/>
        </w:rPr>
        <w:t>αι</w:t>
      </w:r>
      <w:r w:rsidRPr="006D4B64">
        <w:rPr>
          <w:rFonts w:eastAsia="Times New Roman" w:cs="Times New Roman"/>
          <w:szCs w:val="24"/>
        </w:rPr>
        <w:t xml:space="preserve"> εδώ πρόκειται για προϋπόθεση που εισάγει το </w:t>
      </w:r>
      <w:r>
        <w:rPr>
          <w:rFonts w:eastAsia="Times New Roman" w:cs="Times New Roman"/>
          <w:szCs w:val="24"/>
        </w:rPr>
        <w:t>κριτήριο</w:t>
      </w:r>
      <w:r w:rsidRPr="006D4B64">
        <w:rPr>
          <w:rFonts w:eastAsia="Times New Roman" w:cs="Times New Roman"/>
          <w:szCs w:val="24"/>
        </w:rPr>
        <w:t xml:space="preserve"> του κόστους και του περιορισμού της δαπάνης του ελάχιστου </w:t>
      </w:r>
      <w:r>
        <w:rPr>
          <w:rFonts w:eastAsia="Times New Roman" w:cs="Times New Roman"/>
          <w:szCs w:val="24"/>
        </w:rPr>
        <w:t>ανεξαρτήτως των</w:t>
      </w:r>
      <w:r w:rsidRPr="006D4B64">
        <w:rPr>
          <w:rFonts w:eastAsia="Times New Roman" w:cs="Times New Roman"/>
          <w:szCs w:val="24"/>
        </w:rPr>
        <w:t xml:space="preserve"> ουσιαστικών αναγκών</w:t>
      </w:r>
      <w:r>
        <w:rPr>
          <w:rFonts w:eastAsia="Times New Roman" w:cs="Times New Roman"/>
          <w:szCs w:val="24"/>
        </w:rPr>
        <w:t>.</w:t>
      </w:r>
    </w:p>
    <w:p w14:paraId="4CC5AFB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 τροπολογία -ε</w:t>
      </w:r>
      <w:r w:rsidRPr="006D4B64">
        <w:rPr>
          <w:rFonts w:eastAsia="Times New Roman" w:cs="Times New Roman"/>
          <w:szCs w:val="24"/>
        </w:rPr>
        <w:t>πίσης υπουργική</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 xml:space="preserve">με γενικό αριθμό </w:t>
      </w:r>
      <w:r w:rsidRPr="006D4B64">
        <w:rPr>
          <w:rFonts w:eastAsia="Times New Roman" w:cs="Times New Roman"/>
          <w:szCs w:val="24"/>
        </w:rPr>
        <w:t>2015</w:t>
      </w:r>
      <w:r>
        <w:rPr>
          <w:rFonts w:eastAsia="Times New Roman" w:cs="Times New Roman"/>
          <w:szCs w:val="24"/>
        </w:rPr>
        <w:t xml:space="preserve"> και ειδικό 165</w:t>
      </w:r>
      <w:r w:rsidRPr="006D4B64">
        <w:rPr>
          <w:rFonts w:eastAsia="Times New Roman" w:cs="Times New Roman"/>
          <w:szCs w:val="24"/>
        </w:rPr>
        <w:t xml:space="preserve"> αφορά την </w:t>
      </w:r>
      <w:r>
        <w:rPr>
          <w:rFonts w:eastAsia="Times New Roman" w:cs="Times New Roman"/>
          <w:szCs w:val="24"/>
        </w:rPr>
        <w:t>ε</w:t>
      </w:r>
      <w:r w:rsidRPr="0064560D">
        <w:rPr>
          <w:rFonts w:eastAsia="Times New Roman" w:cs="Times New Roman"/>
          <w:szCs w:val="24"/>
        </w:rPr>
        <w:t xml:space="preserve">παναφορά </w:t>
      </w:r>
      <w:r>
        <w:rPr>
          <w:rFonts w:eastAsia="Times New Roman" w:cs="Times New Roman"/>
          <w:szCs w:val="24"/>
        </w:rPr>
        <w:t>της αυτοτέλειας σε</w:t>
      </w:r>
      <w:r>
        <w:rPr>
          <w:rFonts w:eastAsia="Times New Roman" w:cs="Times New Roman"/>
          <w:szCs w:val="24"/>
        </w:rPr>
        <w:t xml:space="preserve"> νοσοκομεία. Τ</w:t>
      </w:r>
      <w:r w:rsidRPr="006D4B64">
        <w:rPr>
          <w:rFonts w:eastAsia="Times New Roman" w:cs="Times New Roman"/>
          <w:szCs w:val="24"/>
        </w:rPr>
        <w:t>ο μέτρο αυτό με το σπάσιμο των</w:t>
      </w:r>
      <w:r>
        <w:rPr>
          <w:rFonts w:eastAsia="Times New Roman" w:cs="Times New Roman"/>
          <w:szCs w:val="24"/>
        </w:rPr>
        <w:t xml:space="preserve"> νοσοκομείων για την αυτοτέλεια, τέλος </w:t>
      </w:r>
      <w:r w:rsidRPr="006D4B64">
        <w:rPr>
          <w:rFonts w:eastAsia="Times New Roman" w:cs="Times New Roman"/>
          <w:szCs w:val="24"/>
        </w:rPr>
        <w:t>πάντων</w:t>
      </w:r>
      <w:r>
        <w:rPr>
          <w:rFonts w:eastAsia="Times New Roman" w:cs="Times New Roman"/>
          <w:szCs w:val="24"/>
        </w:rPr>
        <w:t>,</w:t>
      </w:r>
      <w:r w:rsidRPr="006D4B64">
        <w:rPr>
          <w:rFonts w:eastAsia="Times New Roman" w:cs="Times New Roman"/>
          <w:szCs w:val="24"/>
        </w:rPr>
        <w:t xml:space="preserve"> των νοσοκομείων που είχαν </w:t>
      </w:r>
      <w:r>
        <w:rPr>
          <w:rFonts w:eastAsia="Times New Roman" w:cs="Times New Roman"/>
          <w:szCs w:val="24"/>
        </w:rPr>
        <w:t>συγχωνευθεί δ</w:t>
      </w:r>
      <w:r w:rsidRPr="006D4B64">
        <w:rPr>
          <w:rFonts w:eastAsia="Times New Roman" w:cs="Times New Roman"/>
          <w:szCs w:val="24"/>
        </w:rPr>
        <w:t xml:space="preserve">εν αναιρεί </w:t>
      </w:r>
      <w:r>
        <w:rPr>
          <w:rFonts w:eastAsia="Times New Roman" w:cs="Times New Roman"/>
          <w:szCs w:val="24"/>
        </w:rPr>
        <w:t>την</w:t>
      </w:r>
      <w:r w:rsidRPr="006D4B64">
        <w:rPr>
          <w:rFonts w:eastAsia="Times New Roman" w:cs="Times New Roman"/>
          <w:szCs w:val="24"/>
        </w:rPr>
        <w:t xml:space="preserve"> πολιτική υποχρηματοδότηση των νοσοκομείων από το</w:t>
      </w:r>
      <w:r>
        <w:rPr>
          <w:rFonts w:eastAsia="Times New Roman" w:cs="Times New Roman"/>
          <w:szCs w:val="24"/>
        </w:rPr>
        <w:t>ν</w:t>
      </w:r>
      <w:r w:rsidRPr="006D4B64">
        <w:rPr>
          <w:rFonts w:eastAsia="Times New Roman" w:cs="Times New Roman"/>
          <w:szCs w:val="24"/>
        </w:rPr>
        <w:t xml:space="preserve"> </w:t>
      </w:r>
      <w:r>
        <w:rPr>
          <w:rFonts w:eastAsia="Times New Roman" w:cs="Times New Roman"/>
          <w:szCs w:val="24"/>
        </w:rPr>
        <w:t>κρατικό προϋπολογισμό</w:t>
      </w:r>
      <w:r w:rsidRPr="006D4B64">
        <w:rPr>
          <w:rFonts w:eastAsia="Times New Roman" w:cs="Times New Roman"/>
          <w:szCs w:val="24"/>
        </w:rPr>
        <w:t xml:space="preserve"> και τη λειτουργία του</w:t>
      </w:r>
      <w:r>
        <w:rPr>
          <w:rFonts w:eastAsia="Times New Roman" w:cs="Times New Roman"/>
          <w:szCs w:val="24"/>
        </w:rPr>
        <w:t>ς</w:t>
      </w:r>
      <w:r w:rsidRPr="006D4B64">
        <w:rPr>
          <w:rFonts w:eastAsia="Times New Roman" w:cs="Times New Roman"/>
          <w:szCs w:val="24"/>
        </w:rPr>
        <w:t xml:space="preserve"> ως αυτόνομες οικ</w:t>
      </w:r>
      <w:r w:rsidRPr="006D4B64">
        <w:rPr>
          <w:rFonts w:eastAsia="Times New Roman" w:cs="Times New Roman"/>
          <w:szCs w:val="24"/>
        </w:rPr>
        <w:t xml:space="preserve">ονομικές μονάδες </w:t>
      </w:r>
      <w:r>
        <w:rPr>
          <w:rFonts w:eastAsia="Times New Roman" w:cs="Times New Roman"/>
          <w:szCs w:val="24"/>
        </w:rPr>
        <w:t>του δημοσίου,</w:t>
      </w:r>
      <w:r w:rsidRPr="006D4B64">
        <w:rPr>
          <w:rFonts w:eastAsia="Times New Roman" w:cs="Times New Roman"/>
          <w:szCs w:val="24"/>
        </w:rPr>
        <w:t xml:space="preserve"> δηλαδή με επιχειρηματικά κριτήρια</w:t>
      </w:r>
      <w:r>
        <w:rPr>
          <w:rFonts w:eastAsia="Times New Roman" w:cs="Times New Roman"/>
          <w:szCs w:val="24"/>
        </w:rPr>
        <w:t>. Α</w:t>
      </w:r>
      <w:r w:rsidRPr="006D4B64">
        <w:rPr>
          <w:rFonts w:eastAsia="Times New Roman" w:cs="Times New Roman"/>
          <w:szCs w:val="24"/>
        </w:rPr>
        <w:t>υτό θέλουμε να στηλιτεύσ</w:t>
      </w:r>
      <w:r>
        <w:rPr>
          <w:rFonts w:eastAsia="Times New Roman" w:cs="Times New Roman"/>
          <w:szCs w:val="24"/>
        </w:rPr>
        <w:t>ουμε σε</w:t>
      </w:r>
      <w:r w:rsidRPr="006D4B64">
        <w:rPr>
          <w:rFonts w:eastAsia="Times New Roman" w:cs="Times New Roman"/>
          <w:szCs w:val="24"/>
        </w:rPr>
        <w:t xml:space="preserve"> αυτή</w:t>
      </w:r>
      <w:r>
        <w:rPr>
          <w:rFonts w:eastAsia="Times New Roman" w:cs="Times New Roman"/>
          <w:szCs w:val="24"/>
        </w:rPr>
        <w:t>ν</w:t>
      </w:r>
      <w:r w:rsidRPr="006D4B64">
        <w:rPr>
          <w:rFonts w:eastAsia="Times New Roman" w:cs="Times New Roman"/>
          <w:szCs w:val="24"/>
        </w:rPr>
        <w:t xml:space="preserve"> την τροπολογία</w:t>
      </w:r>
      <w:r>
        <w:rPr>
          <w:rFonts w:eastAsia="Times New Roman" w:cs="Times New Roman"/>
          <w:szCs w:val="24"/>
        </w:rPr>
        <w:t>.</w:t>
      </w:r>
    </w:p>
    <w:p w14:paraId="4CC5AFB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6D4B64">
        <w:rPr>
          <w:rFonts w:eastAsia="Times New Roman" w:cs="Times New Roman"/>
          <w:szCs w:val="24"/>
        </w:rPr>
        <w:t>ε ό</w:t>
      </w:r>
      <w:r>
        <w:rPr>
          <w:rFonts w:eastAsia="Times New Roman" w:cs="Times New Roman"/>
          <w:szCs w:val="24"/>
        </w:rPr>
        <w:t>,</w:t>
      </w:r>
      <w:r w:rsidRPr="006D4B64">
        <w:rPr>
          <w:rFonts w:eastAsia="Times New Roman" w:cs="Times New Roman"/>
          <w:szCs w:val="24"/>
        </w:rPr>
        <w:t>τι αφορά την</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 xml:space="preserve">επίσης, </w:t>
      </w:r>
      <w:r w:rsidRPr="006D4B64">
        <w:rPr>
          <w:rFonts w:eastAsia="Times New Roman" w:cs="Times New Roman"/>
          <w:szCs w:val="24"/>
        </w:rPr>
        <w:t xml:space="preserve">υπουργική </w:t>
      </w:r>
      <w:r>
        <w:rPr>
          <w:rFonts w:eastAsia="Times New Roman" w:cs="Times New Roman"/>
          <w:szCs w:val="24"/>
        </w:rPr>
        <w:t>τροπολογία με γενικό αριθμό 20</w:t>
      </w:r>
      <w:r w:rsidRPr="006D4B64">
        <w:rPr>
          <w:rFonts w:eastAsia="Times New Roman" w:cs="Times New Roman"/>
          <w:szCs w:val="24"/>
        </w:rPr>
        <w:t xml:space="preserve">14 </w:t>
      </w:r>
      <w:r>
        <w:rPr>
          <w:rFonts w:eastAsia="Times New Roman" w:cs="Times New Roman"/>
          <w:szCs w:val="24"/>
        </w:rPr>
        <w:t xml:space="preserve">και ειδικό 164 </w:t>
      </w:r>
      <w:r w:rsidRPr="006D4B64">
        <w:rPr>
          <w:rFonts w:eastAsia="Times New Roman" w:cs="Times New Roman"/>
          <w:szCs w:val="24"/>
        </w:rPr>
        <w:t xml:space="preserve">για τις </w:t>
      </w:r>
      <w:r>
        <w:rPr>
          <w:rFonts w:eastAsia="Times New Roman" w:cs="Times New Roman"/>
          <w:szCs w:val="24"/>
        </w:rPr>
        <w:t>κ</w:t>
      </w:r>
      <w:r w:rsidRPr="006D4B64">
        <w:rPr>
          <w:rFonts w:eastAsia="Times New Roman" w:cs="Times New Roman"/>
          <w:szCs w:val="24"/>
        </w:rPr>
        <w:t xml:space="preserve">ινητές </w:t>
      </w:r>
      <w:r>
        <w:rPr>
          <w:rFonts w:eastAsia="Times New Roman" w:cs="Times New Roman"/>
          <w:szCs w:val="24"/>
        </w:rPr>
        <w:t>ο</w:t>
      </w:r>
      <w:r w:rsidRPr="006D4B64">
        <w:rPr>
          <w:rFonts w:eastAsia="Times New Roman" w:cs="Times New Roman"/>
          <w:szCs w:val="24"/>
        </w:rPr>
        <w:t xml:space="preserve">μάδες </w:t>
      </w:r>
      <w:r>
        <w:rPr>
          <w:rFonts w:eastAsia="Times New Roman" w:cs="Times New Roman"/>
          <w:szCs w:val="24"/>
        </w:rPr>
        <w:t>υ</w:t>
      </w:r>
      <w:r w:rsidRPr="006D4B64">
        <w:rPr>
          <w:rFonts w:eastAsia="Times New Roman" w:cs="Times New Roman"/>
          <w:szCs w:val="24"/>
        </w:rPr>
        <w:t xml:space="preserve">γείας στην </w:t>
      </w:r>
      <w:r>
        <w:rPr>
          <w:rFonts w:eastAsia="Times New Roman" w:cs="Times New Roman"/>
          <w:szCs w:val="24"/>
        </w:rPr>
        <w:t>πρωτοβάθμια</w:t>
      </w:r>
      <w:r w:rsidRPr="006D4B64">
        <w:rPr>
          <w:rFonts w:eastAsia="Times New Roman" w:cs="Times New Roman"/>
          <w:szCs w:val="24"/>
        </w:rPr>
        <w:t xml:space="preserve"> φροντίδα υγείας</w:t>
      </w:r>
      <w:r>
        <w:rPr>
          <w:rFonts w:eastAsia="Times New Roman" w:cs="Times New Roman"/>
          <w:szCs w:val="24"/>
        </w:rPr>
        <w:t>,</w:t>
      </w:r>
      <w:r w:rsidRPr="006D4B64">
        <w:rPr>
          <w:rFonts w:eastAsia="Times New Roman" w:cs="Times New Roman"/>
          <w:szCs w:val="24"/>
        </w:rPr>
        <w:t xml:space="preserve"> ο χαρακτήρας τους είναι περιορισμένος όσον αφορά το περιεχόμενο της αποστολής τους και τα γεωγραφικά πληθυσμιακά όρια που καλύπτουν</w:t>
      </w:r>
      <w:r>
        <w:rPr>
          <w:rFonts w:eastAsia="Times New Roman" w:cs="Times New Roman"/>
          <w:szCs w:val="24"/>
        </w:rPr>
        <w:t>. Κατά τη γνώμη μας,</w:t>
      </w:r>
      <w:r w:rsidRPr="006D4B64">
        <w:rPr>
          <w:rFonts w:eastAsia="Times New Roman" w:cs="Times New Roman"/>
          <w:szCs w:val="24"/>
        </w:rPr>
        <w:t xml:space="preserve"> τέτοιου είδους κινητές μονάδες θα πρέπει να αποτελούν οργανική μονάδα τ</w:t>
      </w:r>
      <w:r>
        <w:rPr>
          <w:rFonts w:eastAsia="Times New Roman" w:cs="Times New Roman"/>
          <w:szCs w:val="24"/>
        </w:rPr>
        <w:t xml:space="preserve">ων </w:t>
      </w:r>
      <w:r w:rsidRPr="006D4B64">
        <w:rPr>
          <w:rFonts w:eastAsia="Times New Roman" w:cs="Times New Roman"/>
          <w:szCs w:val="24"/>
        </w:rPr>
        <w:t>αναπτυγμέν</w:t>
      </w:r>
      <w:r>
        <w:rPr>
          <w:rFonts w:eastAsia="Times New Roman" w:cs="Times New Roman"/>
          <w:szCs w:val="24"/>
        </w:rPr>
        <w:t>ων</w:t>
      </w:r>
      <w:r w:rsidRPr="006D4B64">
        <w:rPr>
          <w:rFonts w:eastAsia="Times New Roman" w:cs="Times New Roman"/>
          <w:szCs w:val="24"/>
        </w:rPr>
        <w:t xml:space="preserve"> πανελλαδικά μονάδων πρωτοβάθμιας φροντίδας υγείας</w:t>
      </w:r>
      <w:r>
        <w:rPr>
          <w:rFonts w:eastAsia="Times New Roman" w:cs="Times New Roman"/>
          <w:szCs w:val="24"/>
        </w:rPr>
        <w:t>,</w:t>
      </w:r>
      <w:r w:rsidRPr="006D4B64">
        <w:rPr>
          <w:rFonts w:eastAsia="Times New Roman" w:cs="Times New Roman"/>
          <w:szCs w:val="24"/>
        </w:rPr>
        <w:t xml:space="preserve"> κέντρ</w:t>
      </w:r>
      <w:r>
        <w:rPr>
          <w:rFonts w:eastAsia="Times New Roman" w:cs="Times New Roman"/>
          <w:szCs w:val="24"/>
        </w:rPr>
        <w:t>ων</w:t>
      </w:r>
      <w:r w:rsidRPr="006D4B64">
        <w:rPr>
          <w:rFonts w:eastAsia="Times New Roman" w:cs="Times New Roman"/>
          <w:szCs w:val="24"/>
        </w:rPr>
        <w:t xml:space="preserve"> υγείας και τα λοιπά</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 xml:space="preserve">είτε </w:t>
      </w:r>
      <w:r w:rsidRPr="006D4B64">
        <w:rPr>
          <w:rFonts w:eastAsia="Times New Roman" w:cs="Times New Roman"/>
          <w:szCs w:val="24"/>
        </w:rPr>
        <w:t xml:space="preserve">αυτές είναι στην περιφέρεια </w:t>
      </w:r>
      <w:r>
        <w:rPr>
          <w:rFonts w:eastAsia="Times New Roman" w:cs="Times New Roman"/>
          <w:szCs w:val="24"/>
        </w:rPr>
        <w:t>είτε</w:t>
      </w:r>
      <w:r w:rsidRPr="006D4B64">
        <w:rPr>
          <w:rFonts w:eastAsia="Times New Roman" w:cs="Times New Roman"/>
          <w:szCs w:val="24"/>
        </w:rPr>
        <w:t xml:space="preserve"> στα αστικά κέντρα</w:t>
      </w:r>
      <w:r>
        <w:rPr>
          <w:rFonts w:eastAsia="Times New Roman" w:cs="Times New Roman"/>
          <w:szCs w:val="24"/>
        </w:rPr>
        <w:t>,</w:t>
      </w:r>
      <w:r w:rsidRPr="006D4B64">
        <w:rPr>
          <w:rFonts w:eastAsia="Times New Roman" w:cs="Times New Roman"/>
          <w:szCs w:val="24"/>
        </w:rPr>
        <w:t xml:space="preserve"> </w:t>
      </w:r>
      <w:r w:rsidRPr="006D4B64">
        <w:rPr>
          <w:rFonts w:eastAsia="Times New Roman" w:cs="Times New Roman"/>
          <w:szCs w:val="24"/>
        </w:rPr>
        <w:lastRenderedPageBreak/>
        <w:t>με στελέχωση</w:t>
      </w:r>
      <w:r>
        <w:rPr>
          <w:rFonts w:eastAsia="Times New Roman" w:cs="Times New Roman"/>
          <w:szCs w:val="24"/>
        </w:rPr>
        <w:t>,</w:t>
      </w:r>
      <w:r w:rsidRPr="006D4B64">
        <w:rPr>
          <w:rFonts w:eastAsia="Times New Roman" w:cs="Times New Roman"/>
          <w:szCs w:val="24"/>
        </w:rPr>
        <w:t xml:space="preserve"> μόνιμο προσωπικό και πλήρους και αποκλειστικής </w:t>
      </w:r>
      <w:r>
        <w:rPr>
          <w:rFonts w:eastAsia="Times New Roman" w:cs="Times New Roman"/>
          <w:szCs w:val="24"/>
        </w:rPr>
        <w:t>απασχόλησης</w:t>
      </w:r>
      <w:r w:rsidRPr="006D4B64">
        <w:rPr>
          <w:rFonts w:eastAsia="Times New Roman" w:cs="Times New Roman"/>
          <w:szCs w:val="24"/>
        </w:rPr>
        <w:t xml:space="preserve"> και χρηματοδότηση από τον </w:t>
      </w:r>
      <w:r>
        <w:rPr>
          <w:rFonts w:eastAsia="Times New Roman" w:cs="Times New Roman"/>
          <w:szCs w:val="24"/>
        </w:rPr>
        <w:t>κ</w:t>
      </w:r>
      <w:r w:rsidRPr="006D4B64">
        <w:rPr>
          <w:rFonts w:eastAsia="Times New Roman" w:cs="Times New Roman"/>
          <w:szCs w:val="24"/>
        </w:rPr>
        <w:t>ρατικό προϋπολογισ</w:t>
      </w:r>
      <w:r w:rsidRPr="006D4B64">
        <w:rPr>
          <w:rFonts w:eastAsia="Times New Roman" w:cs="Times New Roman"/>
          <w:szCs w:val="24"/>
        </w:rPr>
        <w:t>μό</w:t>
      </w:r>
      <w:r>
        <w:rPr>
          <w:rFonts w:eastAsia="Times New Roman" w:cs="Times New Roman"/>
          <w:szCs w:val="24"/>
        </w:rPr>
        <w:t>. Επίσης,</w:t>
      </w:r>
      <w:r w:rsidRPr="006D4B64">
        <w:rPr>
          <w:rFonts w:eastAsia="Times New Roman" w:cs="Times New Roman"/>
          <w:szCs w:val="24"/>
        </w:rPr>
        <w:t xml:space="preserve"> οι εργαζόμενοι να μην είναι</w:t>
      </w:r>
      <w:r>
        <w:rPr>
          <w:rFonts w:eastAsia="Times New Roman" w:cs="Times New Roman"/>
          <w:szCs w:val="24"/>
        </w:rPr>
        <w:t>,</w:t>
      </w:r>
      <w:r w:rsidRPr="006D4B64">
        <w:rPr>
          <w:rFonts w:eastAsia="Times New Roman" w:cs="Times New Roman"/>
          <w:szCs w:val="24"/>
        </w:rPr>
        <w:t xml:space="preserve"> όπως προβλέπεται τουλάχιστον</w:t>
      </w:r>
      <w:r>
        <w:rPr>
          <w:rFonts w:eastAsia="Times New Roman" w:cs="Times New Roman"/>
          <w:szCs w:val="24"/>
        </w:rPr>
        <w:t xml:space="preserve"> εδώ,</w:t>
      </w:r>
      <w:r w:rsidRPr="006D4B64">
        <w:rPr>
          <w:rFonts w:eastAsia="Times New Roman" w:cs="Times New Roman"/>
          <w:szCs w:val="24"/>
        </w:rPr>
        <w:t xml:space="preserve"> ορισμένου χρόνου</w:t>
      </w:r>
      <w:r>
        <w:rPr>
          <w:rFonts w:eastAsia="Times New Roman" w:cs="Times New Roman"/>
          <w:szCs w:val="24"/>
        </w:rPr>
        <w:t>,</w:t>
      </w:r>
      <w:r w:rsidRPr="006D4B64">
        <w:rPr>
          <w:rFonts w:eastAsia="Times New Roman" w:cs="Times New Roman"/>
          <w:szCs w:val="24"/>
        </w:rPr>
        <w:t xml:space="preserve"> δηλαδή προσωρινά και χαμηλά αμειβόμεν</w:t>
      </w:r>
      <w:r>
        <w:rPr>
          <w:rFonts w:eastAsia="Times New Roman" w:cs="Times New Roman"/>
          <w:szCs w:val="24"/>
        </w:rPr>
        <w:t xml:space="preserve">οι. </w:t>
      </w:r>
    </w:p>
    <w:p w14:paraId="4CC5AF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6D4B64">
        <w:rPr>
          <w:rFonts w:eastAsia="Times New Roman" w:cs="Times New Roman"/>
          <w:szCs w:val="24"/>
        </w:rPr>
        <w:t>ε ό</w:t>
      </w:r>
      <w:r>
        <w:rPr>
          <w:rFonts w:eastAsia="Times New Roman" w:cs="Times New Roman"/>
          <w:szCs w:val="24"/>
        </w:rPr>
        <w:t>,</w:t>
      </w:r>
      <w:r w:rsidRPr="006D4B64">
        <w:rPr>
          <w:rFonts w:eastAsia="Times New Roman" w:cs="Times New Roman"/>
          <w:szCs w:val="24"/>
        </w:rPr>
        <w:t xml:space="preserve">τι αφορά την υπουργική </w:t>
      </w:r>
      <w:r>
        <w:rPr>
          <w:rFonts w:eastAsia="Times New Roman" w:cs="Times New Roman"/>
          <w:szCs w:val="24"/>
        </w:rPr>
        <w:t xml:space="preserve">τροπολογία με γενικό αριθμό </w:t>
      </w:r>
      <w:r w:rsidRPr="006D4B64">
        <w:rPr>
          <w:rFonts w:eastAsia="Times New Roman" w:cs="Times New Roman"/>
          <w:szCs w:val="24"/>
        </w:rPr>
        <w:t>2019</w:t>
      </w:r>
      <w:r>
        <w:rPr>
          <w:rFonts w:eastAsia="Times New Roman" w:cs="Times New Roman"/>
          <w:szCs w:val="24"/>
        </w:rPr>
        <w:t xml:space="preserve"> και ειδικό 169,</w:t>
      </w:r>
      <w:r w:rsidRPr="006D4B64">
        <w:rPr>
          <w:rFonts w:eastAsia="Times New Roman" w:cs="Times New Roman"/>
          <w:szCs w:val="24"/>
        </w:rPr>
        <w:t xml:space="preserve"> στηρίζουμε την τροπολογία</w:t>
      </w:r>
      <w:r>
        <w:rPr>
          <w:rFonts w:eastAsia="Times New Roman" w:cs="Times New Roman"/>
          <w:szCs w:val="24"/>
        </w:rPr>
        <w:t>. Τη βλέπουμε δηλαδ</w:t>
      </w:r>
      <w:r>
        <w:rPr>
          <w:rFonts w:eastAsia="Times New Roman" w:cs="Times New Roman"/>
          <w:szCs w:val="24"/>
        </w:rPr>
        <w:t>ή θετικά</w:t>
      </w:r>
      <w:r w:rsidRPr="006D4B64">
        <w:rPr>
          <w:rFonts w:eastAsia="Times New Roman" w:cs="Times New Roman"/>
          <w:szCs w:val="24"/>
        </w:rPr>
        <w:t xml:space="preserve"> και κυριαρχεί</w:t>
      </w:r>
      <w:r>
        <w:rPr>
          <w:rFonts w:eastAsia="Times New Roman" w:cs="Times New Roman"/>
          <w:szCs w:val="24"/>
        </w:rPr>
        <w:t>,</w:t>
      </w:r>
      <w:r w:rsidRPr="006D4B64">
        <w:rPr>
          <w:rFonts w:eastAsia="Times New Roman" w:cs="Times New Roman"/>
          <w:szCs w:val="24"/>
        </w:rPr>
        <w:t xml:space="preserve"> αν θέλετε</w:t>
      </w:r>
      <w:r>
        <w:rPr>
          <w:rFonts w:eastAsia="Times New Roman" w:cs="Times New Roman"/>
          <w:szCs w:val="24"/>
        </w:rPr>
        <w:t>, το άρθρο 2, βαραίνει δηλαδή</w:t>
      </w:r>
      <w:r w:rsidRPr="006D4B64">
        <w:rPr>
          <w:rFonts w:eastAsia="Times New Roman" w:cs="Times New Roman"/>
          <w:szCs w:val="24"/>
        </w:rPr>
        <w:t xml:space="preserve"> στη θετική ψήφο </w:t>
      </w:r>
      <w:r>
        <w:rPr>
          <w:rFonts w:eastAsia="Times New Roman" w:cs="Times New Roman"/>
          <w:szCs w:val="24"/>
        </w:rPr>
        <w:t>αυτή</w:t>
      </w:r>
      <w:r w:rsidRPr="006D4B64">
        <w:rPr>
          <w:rFonts w:eastAsia="Times New Roman" w:cs="Times New Roman"/>
          <w:szCs w:val="24"/>
        </w:rPr>
        <w:t xml:space="preserve"> η δι</w:t>
      </w:r>
      <w:r>
        <w:rPr>
          <w:rFonts w:eastAsia="Times New Roman" w:cs="Times New Roman"/>
          <w:szCs w:val="24"/>
        </w:rPr>
        <w:t xml:space="preserve">ευθέτηση που γίνεται με </w:t>
      </w:r>
      <w:r w:rsidRPr="006D4B64">
        <w:rPr>
          <w:rFonts w:eastAsia="Times New Roman" w:cs="Times New Roman"/>
          <w:szCs w:val="24"/>
        </w:rPr>
        <w:t xml:space="preserve">τις μονάδες απεξάρτησης και πιο συγκεκριμένα </w:t>
      </w:r>
      <w:r>
        <w:rPr>
          <w:rFonts w:eastAsia="Times New Roman" w:cs="Times New Roman"/>
          <w:szCs w:val="24"/>
        </w:rPr>
        <w:t>στα αντίστοιχα νοσοκομεία στ</w:t>
      </w:r>
      <w:r w:rsidRPr="006D4B64">
        <w:rPr>
          <w:rFonts w:eastAsia="Times New Roman" w:cs="Times New Roman"/>
          <w:szCs w:val="24"/>
        </w:rPr>
        <w:t>η</w:t>
      </w:r>
      <w:r>
        <w:rPr>
          <w:rFonts w:eastAsia="Times New Roman" w:cs="Times New Roman"/>
          <w:szCs w:val="24"/>
        </w:rPr>
        <w:t>ν</w:t>
      </w:r>
      <w:r w:rsidRPr="006D4B64">
        <w:rPr>
          <w:rFonts w:eastAsia="Times New Roman" w:cs="Times New Roman"/>
          <w:szCs w:val="24"/>
        </w:rPr>
        <w:t xml:space="preserve"> Κέρκυρα και </w:t>
      </w:r>
      <w:r>
        <w:rPr>
          <w:rFonts w:eastAsia="Times New Roman" w:cs="Times New Roman"/>
          <w:szCs w:val="24"/>
        </w:rPr>
        <w:t xml:space="preserve">στα </w:t>
      </w:r>
      <w:r w:rsidRPr="006D4B64">
        <w:rPr>
          <w:rFonts w:eastAsia="Times New Roman" w:cs="Times New Roman"/>
          <w:szCs w:val="24"/>
        </w:rPr>
        <w:t>Γιάννενα</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Εδώ να</w:t>
      </w:r>
      <w:r w:rsidRPr="006D4B64">
        <w:rPr>
          <w:rFonts w:eastAsia="Times New Roman" w:cs="Times New Roman"/>
          <w:szCs w:val="24"/>
        </w:rPr>
        <w:t xml:space="preserve"> σημειώσουμε </w:t>
      </w:r>
      <w:r>
        <w:rPr>
          <w:rFonts w:eastAsia="Times New Roman" w:cs="Times New Roman"/>
          <w:szCs w:val="24"/>
        </w:rPr>
        <w:t xml:space="preserve">ότι </w:t>
      </w:r>
      <w:r w:rsidRPr="006D4B64">
        <w:rPr>
          <w:rFonts w:eastAsia="Times New Roman" w:cs="Times New Roman"/>
          <w:szCs w:val="24"/>
        </w:rPr>
        <w:t xml:space="preserve">όλο το προηγούμενο διάστημα </w:t>
      </w:r>
      <w:r>
        <w:rPr>
          <w:rFonts w:eastAsia="Times New Roman" w:cs="Times New Roman"/>
          <w:szCs w:val="24"/>
        </w:rPr>
        <w:t xml:space="preserve">και οι </w:t>
      </w:r>
      <w:r w:rsidRPr="006D4B64">
        <w:rPr>
          <w:rFonts w:eastAsia="Times New Roman" w:cs="Times New Roman"/>
          <w:szCs w:val="24"/>
        </w:rPr>
        <w:t xml:space="preserve">επιστήμονες </w:t>
      </w:r>
      <w:r>
        <w:rPr>
          <w:rFonts w:eastAsia="Times New Roman" w:cs="Times New Roman"/>
          <w:szCs w:val="24"/>
        </w:rPr>
        <w:t xml:space="preserve">εκεί, οι </w:t>
      </w:r>
      <w:r w:rsidRPr="006D4B64">
        <w:rPr>
          <w:rFonts w:eastAsia="Times New Roman" w:cs="Times New Roman"/>
          <w:szCs w:val="24"/>
        </w:rPr>
        <w:t>εργαζόμενοι</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 xml:space="preserve">οι </w:t>
      </w:r>
      <w:r w:rsidRPr="006D4B64">
        <w:rPr>
          <w:rFonts w:eastAsia="Times New Roman" w:cs="Times New Roman"/>
          <w:szCs w:val="24"/>
        </w:rPr>
        <w:t>γιατροί</w:t>
      </w:r>
      <w:r>
        <w:rPr>
          <w:rFonts w:eastAsia="Times New Roman" w:cs="Times New Roman"/>
          <w:szCs w:val="24"/>
        </w:rPr>
        <w:t>, το προσωπικό, α</w:t>
      </w:r>
      <w:r w:rsidRPr="006D4B64">
        <w:rPr>
          <w:rFonts w:eastAsia="Times New Roman" w:cs="Times New Roman"/>
          <w:szCs w:val="24"/>
        </w:rPr>
        <w:t>λλά και οι φορείς αγκαλιάζουν αυτή την προσπάθεια που έχει ξεκινήσει εδώ και κάμποσα χρόνια και με αυτό τον τρόπο προσπαθούσαν να ενισχύσουν αυτές τις δομές και</w:t>
      </w:r>
      <w:r w:rsidRPr="006D4B64">
        <w:rPr>
          <w:rFonts w:eastAsia="Times New Roman" w:cs="Times New Roman"/>
          <w:szCs w:val="24"/>
        </w:rPr>
        <w:t xml:space="preserve"> τη λειτουργία τους στην κατεύθυνση της αντιμετώπισης της τοξικοεξάρτησης</w:t>
      </w:r>
      <w:r>
        <w:rPr>
          <w:rFonts w:eastAsia="Times New Roman" w:cs="Times New Roman"/>
          <w:szCs w:val="24"/>
        </w:rPr>
        <w:t>, της</w:t>
      </w:r>
      <w:r w:rsidRPr="006D4B64">
        <w:rPr>
          <w:rFonts w:eastAsia="Times New Roman" w:cs="Times New Roman"/>
          <w:szCs w:val="24"/>
        </w:rPr>
        <w:t xml:space="preserve"> απεξάρτησης</w:t>
      </w:r>
      <w:r>
        <w:rPr>
          <w:rFonts w:eastAsia="Times New Roman" w:cs="Times New Roman"/>
          <w:szCs w:val="24"/>
        </w:rPr>
        <w:t xml:space="preserve"> κ.λπ.</w:t>
      </w:r>
      <w:r>
        <w:rPr>
          <w:rFonts w:eastAsia="Times New Roman" w:cs="Times New Roman"/>
          <w:szCs w:val="24"/>
        </w:rPr>
        <w:t>.</w:t>
      </w:r>
    </w:p>
    <w:p w14:paraId="4CC5AFB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6D4B64">
        <w:rPr>
          <w:rFonts w:eastAsia="Times New Roman" w:cs="Times New Roman"/>
          <w:szCs w:val="24"/>
        </w:rPr>
        <w:t>ε ό</w:t>
      </w:r>
      <w:r>
        <w:rPr>
          <w:rFonts w:eastAsia="Times New Roman" w:cs="Times New Roman"/>
          <w:szCs w:val="24"/>
        </w:rPr>
        <w:t xml:space="preserve">,τι αφορά την </w:t>
      </w:r>
      <w:r w:rsidRPr="006D4B64">
        <w:rPr>
          <w:rFonts w:eastAsia="Times New Roman" w:cs="Times New Roman"/>
          <w:szCs w:val="24"/>
        </w:rPr>
        <w:t xml:space="preserve">τροπολογία </w:t>
      </w:r>
      <w:r>
        <w:rPr>
          <w:rFonts w:eastAsia="Times New Roman" w:cs="Times New Roman"/>
          <w:szCs w:val="24"/>
        </w:rPr>
        <w:t>του Υπουργείου Ε</w:t>
      </w:r>
      <w:r w:rsidRPr="006D4B64">
        <w:rPr>
          <w:rFonts w:eastAsia="Times New Roman" w:cs="Times New Roman"/>
          <w:szCs w:val="24"/>
        </w:rPr>
        <w:t>σωτερικών</w:t>
      </w:r>
      <w:r>
        <w:rPr>
          <w:rFonts w:eastAsia="Times New Roman" w:cs="Times New Roman"/>
          <w:szCs w:val="24"/>
        </w:rPr>
        <w:t xml:space="preserve">, </w:t>
      </w:r>
      <w:r w:rsidRPr="006D4B64">
        <w:rPr>
          <w:rFonts w:eastAsia="Times New Roman" w:cs="Times New Roman"/>
          <w:szCs w:val="24"/>
        </w:rPr>
        <w:t xml:space="preserve">είναι ξεκάθαρο ότι </w:t>
      </w:r>
      <w:r>
        <w:rPr>
          <w:rFonts w:eastAsia="Times New Roman" w:cs="Times New Roman"/>
          <w:szCs w:val="24"/>
        </w:rPr>
        <w:t>κ</w:t>
      </w:r>
      <w:r w:rsidRPr="006D4B64">
        <w:rPr>
          <w:rFonts w:eastAsia="Times New Roman" w:cs="Times New Roman"/>
          <w:szCs w:val="24"/>
        </w:rPr>
        <w:t xml:space="preserve">άθε άλλο </w:t>
      </w:r>
      <w:r>
        <w:rPr>
          <w:rFonts w:eastAsia="Times New Roman" w:cs="Times New Roman"/>
          <w:szCs w:val="24"/>
        </w:rPr>
        <w:t>παρά έγνοια</w:t>
      </w:r>
      <w:r w:rsidRPr="006D4B64">
        <w:rPr>
          <w:rFonts w:eastAsia="Times New Roman" w:cs="Times New Roman"/>
          <w:szCs w:val="24"/>
        </w:rPr>
        <w:t xml:space="preserve"> του </w:t>
      </w:r>
      <w:r>
        <w:rPr>
          <w:rFonts w:eastAsia="Times New Roman" w:cs="Times New Roman"/>
          <w:szCs w:val="24"/>
        </w:rPr>
        <w:t>Υ</w:t>
      </w:r>
      <w:r w:rsidRPr="006D4B64">
        <w:rPr>
          <w:rFonts w:eastAsia="Times New Roman" w:cs="Times New Roman"/>
          <w:szCs w:val="24"/>
        </w:rPr>
        <w:t xml:space="preserve">πουργείου </w:t>
      </w:r>
      <w:r w:rsidRPr="006D4B64">
        <w:rPr>
          <w:rFonts w:eastAsia="Times New Roman" w:cs="Times New Roman"/>
          <w:szCs w:val="24"/>
        </w:rPr>
        <w:lastRenderedPageBreak/>
        <w:t xml:space="preserve">ή της </w:t>
      </w:r>
      <w:r>
        <w:rPr>
          <w:rFonts w:eastAsia="Times New Roman" w:cs="Times New Roman"/>
          <w:szCs w:val="24"/>
        </w:rPr>
        <w:t>Κ</w:t>
      </w:r>
      <w:r w:rsidRPr="006D4B64">
        <w:rPr>
          <w:rFonts w:eastAsia="Times New Roman" w:cs="Times New Roman"/>
          <w:szCs w:val="24"/>
        </w:rPr>
        <w:t>υβέρνησης με αυτήν εδώ την τροπολογία τ</w:t>
      </w:r>
      <w:r w:rsidRPr="006D4B64">
        <w:rPr>
          <w:rFonts w:eastAsia="Times New Roman" w:cs="Times New Roman"/>
          <w:szCs w:val="24"/>
        </w:rPr>
        <w:t>ου Υπουργείου Εσωτερικών είναι να διευκολυνθούν οι λαϊκές ανάγκες</w:t>
      </w:r>
      <w:r>
        <w:rPr>
          <w:rFonts w:eastAsia="Times New Roman" w:cs="Times New Roman"/>
          <w:szCs w:val="24"/>
        </w:rPr>
        <w:t xml:space="preserve"> και</w:t>
      </w:r>
      <w:r w:rsidRPr="006D4B64">
        <w:rPr>
          <w:rFonts w:eastAsia="Times New Roman" w:cs="Times New Roman"/>
          <w:szCs w:val="24"/>
        </w:rPr>
        <w:t xml:space="preserve"> οι αγωνίες παράλληλα</w:t>
      </w:r>
      <w:r>
        <w:rPr>
          <w:rFonts w:eastAsia="Times New Roman" w:cs="Times New Roman"/>
          <w:szCs w:val="24"/>
        </w:rPr>
        <w:t>. Τ</w:t>
      </w:r>
      <w:r w:rsidRPr="006D4B64">
        <w:rPr>
          <w:rFonts w:eastAsia="Times New Roman" w:cs="Times New Roman"/>
          <w:szCs w:val="24"/>
        </w:rPr>
        <w:t>ι θέλει να κάνει με αυτό</w:t>
      </w:r>
      <w:r>
        <w:rPr>
          <w:rFonts w:eastAsia="Times New Roman" w:cs="Times New Roman"/>
          <w:szCs w:val="24"/>
        </w:rPr>
        <w:t>;</w:t>
      </w:r>
      <w:r w:rsidRPr="006D4B64">
        <w:rPr>
          <w:rFonts w:eastAsia="Times New Roman" w:cs="Times New Roman"/>
          <w:szCs w:val="24"/>
        </w:rPr>
        <w:t xml:space="preserve"> </w:t>
      </w:r>
      <w:r>
        <w:rPr>
          <w:rFonts w:eastAsia="Times New Roman" w:cs="Times New Roman"/>
          <w:szCs w:val="24"/>
        </w:rPr>
        <w:t>Ε</w:t>
      </w:r>
      <w:r w:rsidRPr="006D4B64">
        <w:rPr>
          <w:rFonts w:eastAsia="Times New Roman" w:cs="Times New Roman"/>
          <w:szCs w:val="24"/>
        </w:rPr>
        <w:t>ίναι</w:t>
      </w:r>
      <w:r>
        <w:rPr>
          <w:rFonts w:eastAsia="Times New Roman" w:cs="Times New Roman"/>
          <w:szCs w:val="24"/>
        </w:rPr>
        <w:t xml:space="preserve"> ξεκάθαρα</w:t>
      </w:r>
      <w:r w:rsidRPr="006D4B64">
        <w:rPr>
          <w:rFonts w:eastAsia="Times New Roman" w:cs="Times New Roman"/>
          <w:szCs w:val="24"/>
        </w:rPr>
        <w:t xml:space="preserve"> ψηφοθηρικ</w:t>
      </w:r>
      <w:r>
        <w:rPr>
          <w:rFonts w:eastAsia="Times New Roman" w:cs="Times New Roman"/>
          <w:szCs w:val="24"/>
        </w:rPr>
        <w:t>οί οι</w:t>
      </w:r>
      <w:r w:rsidRPr="006D4B64">
        <w:rPr>
          <w:rFonts w:eastAsia="Times New Roman" w:cs="Times New Roman"/>
          <w:szCs w:val="24"/>
        </w:rPr>
        <w:t xml:space="preserve"> λόγοι τρεις μήνες πριν </w:t>
      </w:r>
      <w:r>
        <w:rPr>
          <w:rFonts w:eastAsia="Times New Roman" w:cs="Times New Roman"/>
          <w:szCs w:val="24"/>
        </w:rPr>
        <w:t xml:space="preserve">από </w:t>
      </w:r>
      <w:r w:rsidRPr="006D4B64">
        <w:rPr>
          <w:rFonts w:eastAsia="Times New Roman" w:cs="Times New Roman"/>
          <w:szCs w:val="24"/>
        </w:rPr>
        <w:t>τις εκλογές και πολύ περισσότερο οι προβλέψεις που αναφέρονται μέσα στην τροπολο</w:t>
      </w:r>
      <w:r w:rsidRPr="006D4B64">
        <w:rPr>
          <w:rFonts w:eastAsia="Times New Roman" w:cs="Times New Roman"/>
          <w:szCs w:val="24"/>
        </w:rPr>
        <w:t>γία για τις διαδικασίες που θα ακολουθήσουν με τον ένα μήνα</w:t>
      </w:r>
      <w:r>
        <w:rPr>
          <w:rFonts w:eastAsia="Times New Roman" w:cs="Times New Roman"/>
          <w:szCs w:val="24"/>
        </w:rPr>
        <w:t>,</w:t>
      </w:r>
      <w:r w:rsidRPr="006D4B64">
        <w:rPr>
          <w:rFonts w:eastAsia="Times New Roman" w:cs="Times New Roman"/>
          <w:szCs w:val="24"/>
        </w:rPr>
        <w:t xml:space="preserve"> τους δύο μήνες έως και τέσσερις μήνες αντίστοιχα για κάποια ζητήματα που αναγκαστικά θα πρέπει να αντιμετωπίσουν με το σπάσιμο των δήμων</w:t>
      </w:r>
      <w:r>
        <w:rPr>
          <w:rFonts w:eastAsia="Times New Roman" w:cs="Times New Roman"/>
          <w:szCs w:val="24"/>
        </w:rPr>
        <w:t>,</w:t>
      </w:r>
      <w:r w:rsidRPr="006D4B64">
        <w:rPr>
          <w:rFonts w:eastAsia="Times New Roman" w:cs="Times New Roman"/>
          <w:szCs w:val="24"/>
        </w:rPr>
        <w:t xml:space="preserve"> όπως επίσης και τα ζητήματα με τους εργαζόμενους </w:t>
      </w:r>
      <w:r>
        <w:rPr>
          <w:rFonts w:eastAsia="Times New Roman" w:cs="Times New Roman"/>
          <w:szCs w:val="24"/>
        </w:rPr>
        <w:t xml:space="preserve">–δηλαδή </w:t>
      </w:r>
      <w:r>
        <w:rPr>
          <w:rFonts w:eastAsia="Times New Roman" w:cs="Times New Roman"/>
          <w:szCs w:val="24"/>
        </w:rPr>
        <w:t>π</w:t>
      </w:r>
      <w:r w:rsidRPr="006D4B64">
        <w:rPr>
          <w:rFonts w:eastAsia="Times New Roman" w:cs="Times New Roman"/>
          <w:szCs w:val="24"/>
        </w:rPr>
        <w:t>οιος πο</w:t>
      </w:r>
      <w:r>
        <w:rPr>
          <w:rFonts w:eastAsia="Times New Roman" w:cs="Times New Roman"/>
          <w:szCs w:val="24"/>
        </w:rPr>
        <w:t>ύ</w:t>
      </w:r>
      <w:r w:rsidRPr="006D4B64">
        <w:rPr>
          <w:rFonts w:eastAsia="Times New Roman" w:cs="Times New Roman"/>
          <w:szCs w:val="24"/>
        </w:rPr>
        <w:t xml:space="preserve"> θα πάει</w:t>
      </w:r>
      <w:r>
        <w:rPr>
          <w:rFonts w:eastAsia="Times New Roman" w:cs="Times New Roman"/>
          <w:szCs w:val="24"/>
        </w:rPr>
        <w:t>-</w:t>
      </w:r>
      <w:r w:rsidRPr="006D4B64">
        <w:rPr>
          <w:rFonts w:eastAsia="Times New Roman" w:cs="Times New Roman"/>
          <w:szCs w:val="24"/>
        </w:rPr>
        <w:t xml:space="preserve"> είναι ζητήματα που μένουν να λυθούν και δεν πρόκειται</w:t>
      </w:r>
      <w:r>
        <w:rPr>
          <w:rFonts w:eastAsia="Times New Roman" w:cs="Times New Roman"/>
          <w:szCs w:val="24"/>
        </w:rPr>
        <w:t>,</w:t>
      </w:r>
      <w:r w:rsidRPr="006D4B64">
        <w:rPr>
          <w:rFonts w:eastAsia="Times New Roman" w:cs="Times New Roman"/>
          <w:szCs w:val="24"/>
        </w:rPr>
        <w:t xml:space="preserve"> με αυτά τα χρονοδιαγράμματα και με αυτές τις προβλέψεις της τροπολογίας</w:t>
      </w:r>
      <w:r>
        <w:rPr>
          <w:rFonts w:eastAsia="Times New Roman" w:cs="Times New Roman"/>
          <w:szCs w:val="24"/>
        </w:rPr>
        <w:t>,</w:t>
      </w:r>
      <w:r w:rsidRPr="006D4B64">
        <w:rPr>
          <w:rFonts w:eastAsia="Times New Roman" w:cs="Times New Roman"/>
          <w:szCs w:val="24"/>
        </w:rPr>
        <w:t xml:space="preserve"> να επιλυθούν σε αυτά τουλάχιστον τα </w:t>
      </w:r>
      <w:r>
        <w:rPr>
          <w:rFonts w:eastAsia="Times New Roman" w:cs="Times New Roman"/>
          <w:szCs w:val="24"/>
        </w:rPr>
        <w:t>χ</w:t>
      </w:r>
      <w:r w:rsidRPr="006D4B64">
        <w:rPr>
          <w:rFonts w:eastAsia="Times New Roman" w:cs="Times New Roman"/>
          <w:szCs w:val="24"/>
        </w:rPr>
        <w:t>ρονικά περιθώρια που τίθε</w:t>
      </w:r>
      <w:r>
        <w:rPr>
          <w:rFonts w:eastAsia="Times New Roman" w:cs="Times New Roman"/>
          <w:szCs w:val="24"/>
        </w:rPr>
        <w:t>ν</w:t>
      </w:r>
      <w:r w:rsidRPr="006D4B64">
        <w:rPr>
          <w:rFonts w:eastAsia="Times New Roman" w:cs="Times New Roman"/>
          <w:szCs w:val="24"/>
        </w:rPr>
        <w:t>ται</w:t>
      </w:r>
      <w:r>
        <w:rPr>
          <w:rFonts w:eastAsia="Times New Roman" w:cs="Times New Roman"/>
          <w:szCs w:val="24"/>
        </w:rPr>
        <w:t>.</w:t>
      </w:r>
    </w:p>
    <w:p w14:paraId="4CC5AFC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6D4B64">
        <w:rPr>
          <w:rFonts w:eastAsia="Times New Roman" w:cs="Times New Roman"/>
          <w:szCs w:val="24"/>
        </w:rPr>
        <w:t xml:space="preserve">πιτρέψτε μου δυο κουβέντες για δύο </w:t>
      </w:r>
      <w:r>
        <w:rPr>
          <w:rFonts w:eastAsia="Times New Roman" w:cs="Times New Roman"/>
          <w:szCs w:val="24"/>
        </w:rPr>
        <w:t>β</w:t>
      </w:r>
      <w:r w:rsidRPr="006D4B64">
        <w:rPr>
          <w:rFonts w:eastAsia="Times New Roman" w:cs="Times New Roman"/>
          <w:szCs w:val="24"/>
        </w:rPr>
        <w:t>ουλε</w:t>
      </w:r>
      <w:r w:rsidRPr="006D4B64">
        <w:rPr>
          <w:rFonts w:eastAsia="Times New Roman" w:cs="Times New Roman"/>
          <w:szCs w:val="24"/>
        </w:rPr>
        <w:t>υτικές τροπολογίες</w:t>
      </w:r>
      <w:r>
        <w:rPr>
          <w:rFonts w:eastAsia="Times New Roman" w:cs="Times New Roman"/>
          <w:szCs w:val="24"/>
        </w:rPr>
        <w:t>.</w:t>
      </w:r>
      <w:r w:rsidRPr="006D4B64">
        <w:rPr>
          <w:rFonts w:eastAsia="Times New Roman" w:cs="Times New Roman"/>
          <w:szCs w:val="24"/>
        </w:rPr>
        <w:t xml:space="preserve"> Δείτε τώρα </w:t>
      </w:r>
      <w:r>
        <w:rPr>
          <w:rFonts w:eastAsia="Times New Roman" w:cs="Times New Roman"/>
          <w:szCs w:val="24"/>
        </w:rPr>
        <w:t>τι ζητάει</w:t>
      </w:r>
      <w:r w:rsidRPr="006D4B64">
        <w:rPr>
          <w:rFonts w:eastAsia="Times New Roman" w:cs="Times New Roman"/>
          <w:szCs w:val="24"/>
        </w:rPr>
        <w:t xml:space="preserve"> με την τροπολογία </w:t>
      </w:r>
      <w:r>
        <w:rPr>
          <w:rFonts w:eastAsia="Times New Roman" w:cs="Times New Roman"/>
          <w:szCs w:val="24"/>
        </w:rPr>
        <w:t xml:space="preserve">με γενικό αριθμό </w:t>
      </w:r>
      <w:r w:rsidRPr="006D4B64">
        <w:rPr>
          <w:rFonts w:eastAsia="Times New Roman" w:cs="Times New Roman"/>
          <w:szCs w:val="24"/>
        </w:rPr>
        <w:t>1</w:t>
      </w:r>
      <w:r>
        <w:rPr>
          <w:rFonts w:eastAsia="Times New Roman" w:cs="Times New Roman"/>
          <w:szCs w:val="24"/>
        </w:rPr>
        <w:t>9</w:t>
      </w:r>
      <w:r w:rsidRPr="006D4B64">
        <w:rPr>
          <w:rFonts w:eastAsia="Times New Roman" w:cs="Times New Roman"/>
          <w:szCs w:val="24"/>
        </w:rPr>
        <w:t xml:space="preserve">85 </w:t>
      </w:r>
      <w:r>
        <w:rPr>
          <w:rFonts w:eastAsia="Times New Roman" w:cs="Times New Roman"/>
          <w:szCs w:val="24"/>
        </w:rPr>
        <w:t xml:space="preserve">και ειδικό 148 </w:t>
      </w:r>
      <w:r w:rsidRPr="006D4B64">
        <w:rPr>
          <w:rFonts w:eastAsia="Times New Roman" w:cs="Times New Roman"/>
          <w:szCs w:val="24"/>
        </w:rPr>
        <w:t>ένας συνάδελ</w:t>
      </w:r>
      <w:r>
        <w:rPr>
          <w:rFonts w:eastAsia="Times New Roman" w:cs="Times New Roman"/>
          <w:szCs w:val="24"/>
        </w:rPr>
        <w:t>φος. Ζ</w:t>
      </w:r>
      <w:r w:rsidRPr="006D4B64">
        <w:rPr>
          <w:rFonts w:eastAsia="Times New Roman" w:cs="Times New Roman"/>
          <w:szCs w:val="24"/>
        </w:rPr>
        <w:t xml:space="preserve">ητάει να ενταχθεί </w:t>
      </w:r>
      <w:r>
        <w:rPr>
          <w:rFonts w:eastAsia="Times New Roman" w:cs="Times New Roman"/>
          <w:szCs w:val="24"/>
        </w:rPr>
        <w:t xml:space="preserve">η </w:t>
      </w:r>
      <w:r w:rsidRPr="006D4B64">
        <w:rPr>
          <w:rFonts w:eastAsia="Times New Roman" w:cs="Times New Roman"/>
          <w:szCs w:val="24"/>
        </w:rPr>
        <w:t>Νάουσα στις άγονες και προβληματικές περιοχές</w:t>
      </w:r>
      <w:r>
        <w:rPr>
          <w:rFonts w:eastAsia="Times New Roman" w:cs="Times New Roman"/>
          <w:szCs w:val="24"/>
        </w:rPr>
        <w:t>,</w:t>
      </w:r>
      <w:r w:rsidRPr="006D4B64">
        <w:rPr>
          <w:rFonts w:eastAsia="Times New Roman" w:cs="Times New Roman"/>
          <w:szCs w:val="24"/>
        </w:rPr>
        <w:t xml:space="preserve"> προκειμένου να υπάρξουν κίνητρα για τη στελέχωση των δομών υγείας σε γιατρ</w:t>
      </w:r>
      <w:r>
        <w:rPr>
          <w:rFonts w:eastAsia="Times New Roman" w:cs="Times New Roman"/>
          <w:szCs w:val="24"/>
        </w:rPr>
        <w:t>ού</w:t>
      </w:r>
      <w:r w:rsidRPr="006D4B64">
        <w:rPr>
          <w:rFonts w:eastAsia="Times New Roman" w:cs="Times New Roman"/>
          <w:szCs w:val="24"/>
        </w:rPr>
        <w:t>ς</w:t>
      </w:r>
      <w:r>
        <w:rPr>
          <w:rFonts w:eastAsia="Times New Roman" w:cs="Times New Roman"/>
          <w:szCs w:val="24"/>
        </w:rPr>
        <w:t>.</w:t>
      </w:r>
    </w:p>
    <w:p w14:paraId="4CC5AFC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 Νάουσα δεν είναι άγονη και προβληματική. Για μας άγονη και προβληματική για τον λαό είναι η πολιτική της Κυβέρνησης του ΣΥΡΙΖΑ που συνεχίζει ακόμη πιο επάξια από τους προκατόχους της την πολιτική στήριξης των επιχειρηματικών ομίλων και πάει λέγοντας</w:t>
      </w:r>
      <w:r>
        <w:rPr>
          <w:rFonts w:eastAsia="Times New Roman" w:cs="Times New Roman"/>
          <w:szCs w:val="24"/>
        </w:rPr>
        <w:t>. Άγονη και προβληματική για τις λαϊκές ανάγκες έχει καταστεί εξάλλου όλη η Ελλάδα, αφού από παντού λείπει τεράστιος αριθμός και σε γιατρούς όλων των ειδικοτήτων, σε νοσηλευτές, σε εξοπλισμό κ.λπ.</w:t>
      </w:r>
      <w:r>
        <w:rPr>
          <w:rFonts w:eastAsia="Times New Roman" w:cs="Times New Roman"/>
          <w:szCs w:val="24"/>
        </w:rPr>
        <w:t>.</w:t>
      </w:r>
      <w:r>
        <w:rPr>
          <w:rFonts w:eastAsia="Times New Roman" w:cs="Times New Roman"/>
          <w:szCs w:val="24"/>
        </w:rPr>
        <w:t xml:space="preserve"> </w:t>
      </w:r>
    </w:p>
    <w:p w14:paraId="4CC5AFC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Όσον αφορά τη βουλευτική τροπολογία με γενικό αριθμό 1980</w:t>
      </w:r>
      <w:r>
        <w:rPr>
          <w:rFonts w:eastAsia="Times New Roman" w:cs="Times New Roman"/>
          <w:szCs w:val="24"/>
        </w:rPr>
        <w:t xml:space="preserve"> και ειδικό 145 που προτείνει αύξηση κατά το 1/5 των μισθών των διοικητών κ.λπ., εμείς λέμε να μην προσαυξηθεί. Να μην προσαυξάνεται ούτε στους μεν ούτε στους δε. Και εδώ να πούμε το εξής. Θέλουν και χρηματική επιβράβευση για την αντιλαϊκή πολιτική που ασκ</w:t>
      </w:r>
      <w:r>
        <w:rPr>
          <w:rFonts w:eastAsia="Times New Roman" w:cs="Times New Roman"/>
          <w:szCs w:val="24"/>
        </w:rPr>
        <w:t xml:space="preserve">ούν μέσω των θέσεων που κατέχουν στα νοσοκομεία, είτε αυτόνομα είτε διασυνδεόμενα; </w:t>
      </w:r>
    </w:p>
    <w:p w14:paraId="4CC5AFC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Τέλος, όσον αφορά τη βουλευτική τροπολογία με γενικό αριθμό 1986 και ειδικό 149 που προβλέπει την καταβολή περικομμένων εφημεριών, είμαστε βεβαίως υπέρ του να πληρωθούν δεδ</w:t>
      </w:r>
      <w:r>
        <w:rPr>
          <w:rFonts w:eastAsia="Times New Roman" w:cs="Times New Roman"/>
          <w:szCs w:val="24"/>
        </w:rPr>
        <w:t xml:space="preserve">ουλευμένα, όπως και με την τελευταία για τη Λέρο που ήρθε </w:t>
      </w:r>
      <w:r>
        <w:rPr>
          <w:rFonts w:eastAsia="Times New Roman" w:cs="Times New Roman"/>
          <w:szCs w:val="24"/>
        </w:rPr>
        <w:lastRenderedPageBreak/>
        <w:t xml:space="preserve">την τελευταία στιγμή, τώρα πριν ολοκληρώσουμε τη συζήτηση και αφορά και αυτή στην καταβολή δεδουλευμένων για προσωπικό είτε του Νησιού είτε των άλλων μονάδων υγείας. Και με αυτή είμαστε σύμφωνοι. </w:t>
      </w:r>
    </w:p>
    <w:p w14:paraId="4CC5AFC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(Αναστάσιος Κουράκης): </w:t>
      </w:r>
      <w:r>
        <w:rPr>
          <w:rFonts w:eastAsia="Times New Roman" w:cs="Times New Roman"/>
          <w:szCs w:val="24"/>
        </w:rPr>
        <w:t xml:space="preserve">Ευχαριστούμε τον ειδικό αγορητή του Κομμουνιστικό Κόμμα Ελλάδας κ. Λαμπρούλη. </w:t>
      </w:r>
    </w:p>
    <w:p w14:paraId="4CC5AFC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από </w:t>
      </w:r>
      <w:r>
        <w:rPr>
          <w:rFonts w:eastAsia="Times New Roman" w:cs="Times New Roman"/>
          <w:szCs w:val="24"/>
        </w:rPr>
        <w:t xml:space="preserve">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w:t>
      </w:r>
      <w:r>
        <w:rPr>
          <w:rFonts w:eastAsia="Times New Roman" w:cs="Times New Roman"/>
          <w:szCs w:val="24"/>
        </w:rPr>
        <w:t>καν για την ιστορία του κτ</w:t>
      </w:r>
      <w:r>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έκθεση της </w:t>
      </w:r>
      <w:r>
        <w:rPr>
          <w:rFonts w:eastAsia="Times New Roman" w:cs="Times New Roman"/>
          <w:szCs w:val="24"/>
        </w:rPr>
        <w:t xml:space="preserve">αίθουσας </w:t>
      </w:r>
      <w:r w:rsidRPr="001C014C">
        <w:rPr>
          <w:rFonts w:eastAsia="Times New Roman" w:cs="Times New Roman"/>
        </w:rPr>
        <w:t>«ΕΛΕΥΘΕΡΙΟΣ ΒΕΝΙΖΕΛΟΣ»</w:t>
      </w:r>
      <w:r>
        <w:rPr>
          <w:rFonts w:eastAsia="Times New Roman" w:cs="Times New Roman"/>
          <w:szCs w:val="24"/>
        </w:rPr>
        <w:t xml:space="preserve"> είκοσι επτά μαθήτριες και μαθητές, καθώς και δύο συνοδοί εκπαιδευτικοί από το 8</w:t>
      </w:r>
      <w:r w:rsidRPr="003F5A0E">
        <w:rPr>
          <w:rFonts w:eastAsia="Times New Roman" w:cs="Times New Roman"/>
          <w:szCs w:val="24"/>
          <w:vertAlign w:val="superscript"/>
        </w:rPr>
        <w:t>ο</w:t>
      </w:r>
      <w:r>
        <w:rPr>
          <w:rFonts w:eastAsia="Times New Roman" w:cs="Times New Roman"/>
          <w:szCs w:val="24"/>
        </w:rPr>
        <w:t xml:space="preserve"> Γυμνάσιο Λαμίας. </w:t>
      </w:r>
    </w:p>
    <w:p w14:paraId="4CC5AFC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Βουλή σά</w:t>
      </w:r>
      <w:r>
        <w:rPr>
          <w:rFonts w:eastAsia="Times New Roman" w:cs="Times New Roman"/>
          <w:szCs w:val="24"/>
        </w:rPr>
        <w:t xml:space="preserve">ς καλωσορίζει. </w:t>
      </w:r>
    </w:p>
    <w:p w14:paraId="4CC5AFC7"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CC5AFC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Να πούμε σε όλους τους μαθητές και τις μαθήτριες ότι παρακολουθούν συνεδρίαση νομοσχεδίου του Υπουργείου Υγείας. Είμαστε προς το τέλος της διαδικασίας, όπου μιλάνε οι ειδικοί αγορητές των κο</w:t>
      </w:r>
      <w:r>
        <w:rPr>
          <w:rFonts w:eastAsia="Times New Roman" w:cs="Times New Roman"/>
          <w:szCs w:val="24"/>
        </w:rPr>
        <w:t xml:space="preserve">μμάτων και στη συνέχεια θα ακολουθήσει η ψηφοφορία του νομοσχεδίου, ώστε να γίνει νόμος του κράτους. </w:t>
      </w:r>
    </w:p>
    <w:p w14:paraId="4CC5AF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Χρυσής Αυγής κ. Ιωάννης Αϊβατίδης για τέσσερα λεπτά. </w:t>
      </w:r>
    </w:p>
    <w:p w14:paraId="4CC5AFC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κύριε Πρόεδρε. </w:t>
      </w:r>
    </w:p>
    <w:p w14:paraId="4CC5AFC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Χρυσή Αυγή για </w:t>
      </w:r>
      <w:r>
        <w:rPr>
          <w:rFonts w:eastAsia="Times New Roman" w:cs="Times New Roman"/>
          <w:szCs w:val="24"/>
        </w:rPr>
        <w:t>το άρθρο 91 που ζητήσαμε να αποσυρθεί και αφορά στους χώρους εποπτευόμενης χρήσης ενδοφλέβιας ηρωίνης, αιτήθηκε ονομαστική ψηφοφορία η οποία θα διενεργηθεί αύριο. Η Κυβέρνηση που εκπροσωπεί το κράτος ύψωσε, κύριε Πρόεδρε, λευκή σημαία σε αυτόν τον πόλεμο κ</w:t>
      </w:r>
      <w:r>
        <w:rPr>
          <w:rFonts w:eastAsia="Times New Roman" w:cs="Times New Roman"/>
          <w:szCs w:val="24"/>
        </w:rPr>
        <w:t>ατά των εμπόρων ναρκωτικών με το να εισάγει το συγκεκριμένο άρθρο και τη θεσμοθέτηση αυτών των χώρων εποπτευόμενης χρή</w:t>
      </w:r>
      <w:r>
        <w:rPr>
          <w:rFonts w:eastAsia="Times New Roman" w:cs="Times New Roman"/>
          <w:szCs w:val="24"/>
        </w:rPr>
        <w:lastRenderedPageBreak/>
        <w:t>σης ναρκωτικών. Επαναλαμβάνω ότι είναι μία απαράδεκτη συνθηκολόγηση, διότι εφεξής το ελληνικό κράτος θα συμβιβάζεται με την ύπαρξη και δια</w:t>
      </w:r>
      <w:r>
        <w:rPr>
          <w:rFonts w:eastAsia="Times New Roman" w:cs="Times New Roman"/>
          <w:szCs w:val="24"/>
        </w:rPr>
        <w:t xml:space="preserve">κίνηση ναρκωτικών στην πατρίδα μας. </w:t>
      </w:r>
    </w:p>
    <w:p w14:paraId="4CC5AFC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Πρόεδρε, εμείς αυτούς τους χώρους εποπτευόμενης χρήσης τους επονομάζουμε </w:t>
      </w:r>
      <w:r>
        <w:rPr>
          <w:rFonts w:eastAsia="Times New Roman" w:cs="Times New Roman"/>
          <w:szCs w:val="24"/>
          <w:lang w:val="en-US"/>
        </w:rPr>
        <w:t>drugs</w:t>
      </w:r>
      <w:r w:rsidRPr="00CE36C0">
        <w:rPr>
          <w:rFonts w:eastAsia="Times New Roman" w:cs="Times New Roman"/>
          <w:szCs w:val="24"/>
        </w:rPr>
        <w:t xml:space="preserve"> </w:t>
      </w:r>
      <w:r>
        <w:rPr>
          <w:rFonts w:eastAsia="Times New Roman" w:cs="Times New Roman"/>
          <w:szCs w:val="24"/>
          <w:lang w:val="en-US"/>
        </w:rPr>
        <w:t>spots</w:t>
      </w:r>
      <w:r w:rsidRPr="00CE36C0">
        <w:rPr>
          <w:rFonts w:eastAsia="Times New Roman" w:cs="Times New Roman"/>
          <w:szCs w:val="24"/>
        </w:rPr>
        <w:t xml:space="preserve"> </w:t>
      </w:r>
      <w:r>
        <w:rPr>
          <w:rFonts w:eastAsia="Times New Roman" w:cs="Times New Roman"/>
          <w:szCs w:val="24"/>
        </w:rPr>
        <w:t>και πιστεύουμε ότι θα υπάρξουν Βουλευτές οι οποίοι θα καταψηφίσουν το συγκεκριμένο άρθρο νόμου και ευελπιστούμε ποτέ να μην κατα</w:t>
      </w:r>
      <w:r>
        <w:rPr>
          <w:rFonts w:eastAsia="Times New Roman" w:cs="Times New Roman"/>
          <w:szCs w:val="24"/>
        </w:rPr>
        <w:t xml:space="preserve">στεί νόμος του ελληνικού κράτους. </w:t>
      </w:r>
    </w:p>
    <w:p w14:paraId="4CC5AF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αναφερθώ εν συντομία στην τροπολογία περί κατάτμησης των δήμων. Μεταξύ των δήμων που θα υποστούν αυτήν την κατάτμηση ή διάσπαση είναι και ο Δήμος Κέρκυρας. </w:t>
      </w:r>
    </w:p>
    <w:p w14:paraId="4CC5AFC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Δεν είναι ζωτικής σημασίας η κατάτμηση για τον Δήμο Κέρκυρας. Εκείνο το οποίο είναι ζωτικής σημασίας και απασχολεί τον Κερκυραίο πολίτη είναι η επίλυση του μείζονος ζητήματος που αφορά στη διαχείριση των απορριμμάτων στο νησί. </w:t>
      </w:r>
    </w:p>
    <w:p w14:paraId="4CC5AF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ένας υπερκορεσμένος </w:t>
      </w:r>
      <w:r>
        <w:rPr>
          <w:rFonts w:eastAsia="Times New Roman" w:cs="Times New Roman"/>
          <w:szCs w:val="24"/>
        </w:rPr>
        <w:t xml:space="preserve">ΧΥΤΑ στο Τεμπλόνι, από τον οποίο εκλύεται ελεύθερο βιοαέριο. Αυτό το βιοαέριο εμπεριέχει καρκινογόνες ουσίες και μολύνεται ο υδροφόρος ορίζοντας τόσο στο Τεμπλόνι όσο και στον ΧΥΤΥ της Λευκίμμης. </w:t>
      </w:r>
    </w:p>
    <w:p w14:paraId="4CC5AFD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Εκείνο, όμως, που έχω να επισημάνω είναι το εξής: Η Βουλεύτ</w:t>
      </w:r>
      <w:r>
        <w:rPr>
          <w:rFonts w:eastAsia="Times New Roman" w:cs="Times New Roman"/>
          <w:szCs w:val="24"/>
        </w:rPr>
        <w:t xml:space="preserve">ρια, όπως θέλει να αποκαλείται, του ΣΥΡΙΖΑ Κερκύρας έκανε λόγο για ακροδεξιά σκουπίδια, τα οποία αντιδρούν σ’ αυτόν τον παράνομο ΧΥΤΑ της Λευκίμμης. Είναι μία κατάπτυστη δήλωση από το Βήμα της Βουλής, διότι άσχετα με το πολιτικό πρόσημο, την ιδεολογία που </w:t>
      </w:r>
      <w:r>
        <w:rPr>
          <w:rFonts w:eastAsia="Times New Roman" w:cs="Times New Roman"/>
          <w:szCs w:val="24"/>
        </w:rPr>
        <w:t>έχει ο κάθε Λευκιμμιώτης, δεν μπορεί να χαρακτηρίζεται από εκλεγμένη εκπρόσωπο του κερκυραϊκού λαού ως «σκουπίδι».</w:t>
      </w:r>
    </w:p>
    <w:p w14:paraId="4CC5AFD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ας πούμε, που ήμασταν αρωγοί στην προσπάθεια για τις Σκουριές, δεν αποκαλέσαμε ποτέ «σκουπίδια» τους αριστεριστές και αναρχικούς, οι ο</w:t>
      </w:r>
      <w:r>
        <w:rPr>
          <w:rFonts w:eastAsia="Times New Roman" w:cs="Times New Roman"/>
          <w:szCs w:val="24"/>
        </w:rPr>
        <w:t xml:space="preserve">ποίοι αντέδρασαν στις Σκουριές. Είναι απαράδεκτο. </w:t>
      </w:r>
    </w:p>
    <w:p w14:paraId="4CC5AFD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έτερο των Βουλευτών του ΣΥΡΙΖΑ, τον κ. Παυλίδη, ακούσαμε κάτι το οποίο έχει ιδιαίτερο ενδιαφέρον, ότι η </w:t>
      </w:r>
      <w:r w:rsidRPr="00F36000">
        <w:rPr>
          <w:rFonts w:eastAsia="Times New Roman" w:cs="Times New Roman"/>
          <w:szCs w:val="24"/>
        </w:rPr>
        <w:t>κατάτμηση</w:t>
      </w:r>
      <w:r>
        <w:rPr>
          <w:rFonts w:eastAsia="Times New Roman" w:cs="Times New Roman"/>
          <w:szCs w:val="24"/>
        </w:rPr>
        <w:t xml:space="preserve"> δεν αφορά παρά μόνο στην αποκομιδή των απορριμμάτων και όχι στη διαχείριση.</w:t>
      </w:r>
    </w:p>
    <w:p w14:paraId="4CC5AFD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Συμπέρα</w:t>
      </w:r>
      <w:r>
        <w:rPr>
          <w:rFonts w:eastAsia="Times New Roman" w:cs="Times New Roman"/>
          <w:szCs w:val="24"/>
        </w:rPr>
        <w:t xml:space="preserve">σμα: Ο ΣΥΡΙΖΑ έχει αποφασίσει να μετατρέψει τη Λευκίμμη -αν και δεν μου αρέσει να χρησιμοποιώ αραβικούς ή τουρκικούς όρους- σε μία χαβούζα. Είναι αίσχος, </w:t>
      </w:r>
      <w:r w:rsidRPr="009B4350">
        <w:rPr>
          <w:rFonts w:eastAsia="Times New Roman" w:cs="Times New Roman"/>
          <w:szCs w:val="24"/>
        </w:rPr>
        <w:t>κύριε Πρόεδρε</w:t>
      </w:r>
      <w:r>
        <w:rPr>
          <w:rFonts w:eastAsia="Times New Roman" w:cs="Times New Roman"/>
          <w:szCs w:val="24"/>
        </w:rPr>
        <w:t>!</w:t>
      </w:r>
    </w:p>
    <w:p w14:paraId="4CC5AFD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C5AFD5" w14:textId="77777777" w:rsidR="005D719C" w:rsidRDefault="00627F40">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w:t>
      </w:r>
      <w:r>
        <w:rPr>
          <w:rFonts w:eastAsia="Times New Roman" w:cs="Times New Roman"/>
          <w:szCs w:val="24"/>
        </w:rPr>
        <w:t>την πτέρυγα της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5630D1">
        <w:rPr>
          <w:rFonts w:eastAsia="Times New Roman" w:cs="Times New Roman"/>
          <w:szCs w:val="24"/>
        </w:rPr>
        <w:t>)</w:t>
      </w:r>
    </w:p>
    <w:p w14:paraId="4CC5AFD6" w14:textId="77777777" w:rsidR="005D719C" w:rsidRDefault="00627F40">
      <w:pPr>
        <w:spacing w:line="600" w:lineRule="auto"/>
        <w:ind w:firstLine="720"/>
        <w:jc w:val="both"/>
        <w:rPr>
          <w:rFonts w:eastAsia="Times New Roman"/>
          <w:szCs w:val="24"/>
        </w:rPr>
      </w:pPr>
      <w:r w:rsidRPr="00B25A25">
        <w:rPr>
          <w:rFonts w:eastAsia="Times New Roman"/>
          <w:b/>
          <w:szCs w:val="24"/>
        </w:rPr>
        <w:t>ΠΡΟ</w:t>
      </w:r>
      <w:r>
        <w:rPr>
          <w:rFonts w:eastAsia="Times New Roman"/>
          <w:b/>
          <w:szCs w:val="24"/>
        </w:rPr>
        <w:t>Ε</w:t>
      </w:r>
      <w:r w:rsidRPr="00B25A25">
        <w:rPr>
          <w:rFonts w:eastAsia="Times New Roman"/>
          <w:b/>
          <w:szCs w:val="24"/>
        </w:rPr>
        <w:t xml:space="preserve">ΔΡΕΥΩΝ (Αναστάσιος Κουράκης): </w:t>
      </w:r>
      <w:r>
        <w:rPr>
          <w:rFonts w:eastAsia="Times New Roman"/>
          <w:szCs w:val="24"/>
        </w:rPr>
        <w:t xml:space="preserve">Ο ειδικός αγορητής της Δημοκρατικής Συμπαράταξης κ. Κωνσταντίνος Μπαργιώτας έχει τον λόγο για τέσσερα λεπτά. </w:t>
      </w:r>
    </w:p>
    <w:p w14:paraId="4CC5AFD7"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Μετά από τον Υπουργό, μπαίνει κανείς στον πειρασμό να απαντήσει συνολικά. Δεν θα το κάνω, ό</w:t>
      </w:r>
      <w:r>
        <w:rPr>
          <w:rFonts w:eastAsia="Times New Roman"/>
          <w:szCs w:val="24"/>
        </w:rPr>
        <w:t xml:space="preserve">μως, σεβόμενος και τον χρόνο και την κόπωση. </w:t>
      </w:r>
    </w:p>
    <w:p w14:paraId="4CC5AFD8" w14:textId="77777777" w:rsidR="005D719C" w:rsidRDefault="00627F40">
      <w:pPr>
        <w:spacing w:line="600" w:lineRule="auto"/>
        <w:ind w:firstLine="720"/>
        <w:jc w:val="both"/>
        <w:rPr>
          <w:rFonts w:eastAsia="Times New Roman"/>
          <w:szCs w:val="24"/>
        </w:rPr>
      </w:pPr>
      <w:r>
        <w:rPr>
          <w:rFonts w:eastAsia="Times New Roman"/>
          <w:szCs w:val="24"/>
        </w:rPr>
        <w:lastRenderedPageBreak/>
        <w:t>Πραγματικά έγινε μία πολύ καλή συζήτηση και νομίζω ότι όλα μπήκαν στο τραπέζι. Όσοι μας παρακολουθούν μπορούν να κρίνουν. Θα περιοριστώ, λοιπόν, σε μια γενική πολιτική δήλωση. Έχω πει πολλές φορές -και αυτό αφο</w:t>
      </w:r>
      <w:r>
        <w:rPr>
          <w:rFonts w:eastAsia="Times New Roman"/>
          <w:szCs w:val="24"/>
        </w:rPr>
        <w:t xml:space="preserve">ρά, κυρίως, τον ΕΟΔΥ σ’ αυτό το νομοσχέδιο- ότι αυτή η </w:t>
      </w:r>
      <w:r w:rsidRPr="00B7348E">
        <w:rPr>
          <w:rFonts w:eastAsia="Times New Roman"/>
          <w:szCs w:val="24"/>
        </w:rPr>
        <w:t>Κυβέρνηση</w:t>
      </w:r>
      <w:r>
        <w:rPr>
          <w:rFonts w:eastAsia="Times New Roman"/>
          <w:szCs w:val="24"/>
        </w:rPr>
        <w:t xml:space="preserve"> είναι μία αντιμεταρρυθμιστική κ</w:t>
      </w:r>
      <w:r w:rsidRPr="00B7348E">
        <w:rPr>
          <w:rFonts w:eastAsia="Times New Roman"/>
          <w:szCs w:val="24"/>
        </w:rPr>
        <w:t>υβέρνηση</w:t>
      </w:r>
      <w:r>
        <w:rPr>
          <w:rFonts w:eastAsia="Times New Roman"/>
          <w:szCs w:val="24"/>
        </w:rPr>
        <w:t>. Αντιπαθεί τις πραγματικές μεταρρυθμίσεις και εις επίρρωση των λόγων μου έρχονται οι δύο μεγάλες τροπολογίες, ο διαχωρισμός των νοσοκομείων και ο διαχω</w:t>
      </w:r>
      <w:r>
        <w:rPr>
          <w:rFonts w:eastAsia="Times New Roman"/>
          <w:szCs w:val="24"/>
        </w:rPr>
        <w:t xml:space="preserve">ρισμός των δήμων, οι οποίες γίνονται με έναν χαρακτηριστικό τρόπο, που δεν τον λες μεταρρύθμιση, δεν τον λες αλλαγή, δεν τον λες ρύθμιση, αλλά δυστυχώς τα χαρακτηριστικά είναι κυρίως πελατειακά. </w:t>
      </w:r>
    </w:p>
    <w:p w14:paraId="4CC5AFD9" w14:textId="77777777" w:rsidR="005D719C" w:rsidRDefault="00627F40">
      <w:pPr>
        <w:spacing w:line="600" w:lineRule="auto"/>
        <w:ind w:firstLine="720"/>
        <w:jc w:val="both"/>
        <w:rPr>
          <w:rFonts w:eastAsia="Times New Roman"/>
          <w:szCs w:val="24"/>
        </w:rPr>
      </w:pPr>
      <w:r>
        <w:rPr>
          <w:rFonts w:eastAsia="Times New Roman"/>
          <w:szCs w:val="24"/>
        </w:rPr>
        <w:t>Θα τα πω αμέσως μετά, γιατί θέλω να αρχίσω με μία τροπολογία</w:t>
      </w:r>
      <w:r>
        <w:rPr>
          <w:rFonts w:eastAsia="Times New Roman"/>
          <w:szCs w:val="24"/>
        </w:rPr>
        <w:t xml:space="preserve"> που δεν έχει κατατεθεί σ’ αυτό το νομοσχέδιο, αλλά κατατέθηκε στο επόμενο νομοσχέδιο, το οποίο θα συζητηθεί αμέσως μετά τη λήξη αυτής της συνεδρίασης σήμερα. Είναι ένα μικρό νομοσχέδιο εννέα άρθρων –παρακαλώ!- εξαιρετικά σημαντικό, κατά τη γνώμη μου, όσον</w:t>
      </w:r>
      <w:r>
        <w:rPr>
          <w:rFonts w:eastAsia="Times New Roman"/>
          <w:szCs w:val="24"/>
        </w:rPr>
        <w:t xml:space="preserve"> αφορά ειδικά τη στοματική υγεία και τη στοματική υγιεινή, το οποίο δεν συζητήθηκε, δεν πρόλαβα </w:t>
      </w:r>
      <w:r>
        <w:rPr>
          <w:rFonts w:eastAsia="Times New Roman"/>
          <w:szCs w:val="24"/>
        </w:rPr>
        <w:lastRenderedPageBreak/>
        <w:t>καλά-καλά να το διαβάσω και πραγματικά δεν αντιλαμβάνομαι, γιατί δεν ήταν μέρος του νομοσχεδίου ή της σημερινής συζήτησης, δεν τοποθετήθηκε κανένας γι’ αυτό και</w:t>
      </w:r>
      <w:r>
        <w:rPr>
          <w:rFonts w:eastAsia="Times New Roman"/>
          <w:szCs w:val="24"/>
        </w:rPr>
        <w:t xml:space="preserve"> περνά λίγο κούφια ως μη όφειλε. </w:t>
      </w:r>
    </w:p>
    <w:p w14:paraId="4CC5AFDA" w14:textId="77777777" w:rsidR="005D719C" w:rsidRDefault="00627F40">
      <w:pPr>
        <w:spacing w:line="600" w:lineRule="auto"/>
        <w:ind w:firstLine="720"/>
        <w:jc w:val="both"/>
        <w:rPr>
          <w:rFonts w:eastAsia="Times New Roman" w:cs="Times New Roman"/>
          <w:szCs w:val="24"/>
        </w:rPr>
      </w:pPr>
      <w:r>
        <w:rPr>
          <w:rFonts w:eastAsia="Times New Roman"/>
          <w:szCs w:val="24"/>
        </w:rPr>
        <w:t>Νομίζω ότι αυτό είναι μία τεράστια αδυναμία. Είπα και τις προάλλες γι’ αυτήν την κατάτμηση του νομοθετικού έργου του Υπουργείου, που αφορά και τη φαρμακευτική δαπάνη και το είπα και προηγουμένως. Εάν θέλουμε να συζητήσουμε</w:t>
      </w:r>
      <w:r>
        <w:rPr>
          <w:rFonts w:eastAsia="Times New Roman"/>
          <w:szCs w:val="24"/>
        </w:rPr>
        <w:t xml:space="preserve"> σοβαρά για φαρμακευτική πολιτική, το ένα που κάνουμε και το κάνουμε καλά, είναι να το συζητάμε δημοσίως και στη Διακομματική Επιτροπή της Βουλής και το άλλο είναι κάποια στιγμή να αξιωθούμε να συζητήσουμε ένα συνολικό νομοθετικό πλαίσιο, το οποίο δεν είδα</w:t>
      </w:r>
      <w:r>
        <w:rPr>
          <w:rFonts w:eastAsia="Times New Roman"/>
          <w:szCs w:val="24"/>
        </w:rPr>
        <w:t>με. Δυστυχώς, το Υπουργείο τα τελευταία τέσσερα χρόνια νομοθετεί με άσχετες τροπολογίες, σε άσχετα νομοσχέδια, τα οποία δεν έχουν συζητηθεί, πολλές φορές δεν έχουν αξιολογηθεί και συχνότατα διορθώνονται, διότι είναι λάθος. Αυτό κάποια στιγμή πρέπει να το ξ</w:t>
      </w:r>
      <w:r>
        <w:rPr>
          <w:rFonts w:eastAsia="Times New Roman"/>
          <w:szCs w:val="24"/>
        </w:rPr>
        <w:t xml:space="preserve">επεράσουμε και να αρχίσουμε να συζητάμε για ένα εξαιρετικά σοβαρό ζήτημα με όρους, όχι οξύτητας, όπως </w:t>
      </w:r>
      <w:r>
        <w:rPr>
          <w:rFonts w:eastAsia="Times New Roman"/>
          <w:szCs w:val="24"/>
        </w:rPr>
        <w:lastRenderedPageBreak/>
        <w:t xml:space="preserve">είδαμε αυτές τις μέρες, αλλά πολύ πιο σοβαρούς όρους και πολύ πιο σοβαρά και συγκροτημένα. </w:t>
      </w:r>
    </w:p>
    <w:p w14:paraId="4CC5AFDB"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Αυτό</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π</w:t>
      </w:r>
      <w:r w:rsidRPr="009153EC">
        <w:rPr>
          <w:rFonts w:eastAsia="Times New Roman" w:cs="Times New Roman"/>
          <w:szCs w:val="24"/>
        </w:rPr>
        <w:t>ρος το παρόν</w:t>
      </w:r>
      <w:r>
        <w:rPr>
          <w:rFonts w:eastAsia="Times New Roman" w:cs="Times New Roman"/>
          <w:szCs w:val="24"/>
        </w:rPr>
        <w:t>,</w:t>
      </w:r>
      <w:r w:rsidRPr="009153EC">
        <w:rPr>
          <w:rFonts w:eastAsia="Times New Roman" w:cs="Times New Roman"/>
          <w:szCs w:val="24"/>
        </w:rPr>
        <w:t xml:space="preserve"> θα είναι το </w:t>
      </w:r>
      <w:r>
        <w:rPr>
          <w:rFonts w:eastAsia="Times New Roman" w:cs="Times New Roman"/>
          <w:szCs w:val="24"/>
        </w:rPr>
        <w:t>μοναδικό</w:t>
      </w:r>
      <w:r w:rsidRPr="009153EC">
        <w:rPr>
          <w:rFonts w:eastAsia="Times New Roman" w:cs="Times New Roman"/>
          <w:szCs w:val="24"/>
        </w:rPr>
        <w:t xml:space="preserve"> μου σχόλιο για το συγκεκριμένο</w:t>
      </w:r>
      <w:r>
        <w:rPr>
          <w:rFonts w:eastAsia="Times New Roman" w:cs="Times New Roman"/>
          <w:szCs w:val="24"/>
        </w:rPr>
        <w:t>.</w:t>
      </w:r>
      <w:r w:rsidRPr="009153EC">
        <w:rPr>
          <w:rFonts w:eastAsia="Times New Roman" w:cs="Times New Roman"/>
          <w:szCs w:val="24"/>
        </w:rPr>
        <w:t xml:space="preserve"> Για λόγους</w:t>
      </w:r>
      <w:r>
        <w:rPr>
          <w:rFonts w:eastAsia="Times New Roman" w:cs="Times New Roman"/>
          <w:szCs w:val="24"/>
        </w:rPr>
        <w:t xml:space="preserve"> οικονομίας</w:t>
      </w:r>
      <w:r w:rsidRPr="009153EC">
        <w:rPr>
          <w:rFonts w:eastAsia="Times New Roman" w:cs="Times New Roman"/>
          <w:szCs w:val="24"/>
        </w:rPr>
        <w:t xml:space="preserve"> χρόνου</w:t>
      </w:r>
      <w:r>
        <w:rPr>
          <w:rFonts w:eastAsia="Times New Roman" w:cs="Times New Roman"/>
          <w:szCs w:val="24"/>
        </w:rPr>
        <w:t xml:space="preserve"> δεν θα αναφέρω περισσότερα.</w:t>
      </w:r>
      <w:r w:rsidRPr="009153EC">
        <w:rPr>
          <w:rFonts w:eastAsia="Times New Roman" w:cs="Times New Roman"/>
          <w:szCs w:val="24"/>
        </w:rPr>
        <w:t xml:space="preserve"> </w:t>
      </w:r>
      <w:r>
        <w:rPr>
          <w:rFonts w:eastAsia="Times New Roman" w:cs="Times New Roman"/>
          <w:szCs w:val="24"/>
        </w:rPr>
        <w:t xml:space="preserve">Τοποθετήθηκαν </w:t>
      </w:r>
      <w:r w:rsidRPr="009153EC">
        <w:rPr>
          <w:rFonts w:eastAsia="Times New Roman" w:cs="Times New Roman"/>
          <w:szCs w:val="24"/>
        </w:rPr>
        <w:t>προηγουμένως</w:t>
      </w:r>
      <w:r>
        <w:rPr>
          <w:rFonts w:eastAsia="Times New Roman" w:cs="Times New Roman"/>
          <w:szCs w:val="24"/>
        </w:rPr>
        <w:t xml:space="preserve"> και ο κ.</w:t>
      </w:r>
      <w:r w:rsidRPr="009153EC">
        <w:rPr>
          <w:rFonts w:eastAsia="Times New Roman" w:cs="Times New Roman"/>
          <w:szCs w:val="24"/>
        </w:rPr>
        <w:t xml:space="preserve"> Λοβέρδος και άλλοι συνάδελφοί μου για το θέμα της φαρμακευτικής δαπάνης</w:t>
      </w:r>
      <w:r>
        <w:rPr>
          <w:rFonts w:eastAsia="Times New Roman" w:cs="Times New Roman"/>
          <w:szCs w:val="24"/>
        </w:rPr>
        <w:t>.</w:t>
      </w:r>
    </w:p>
    <w:p w14:paraId="4CC5AFDC"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Αναφορικά με </w:t>
      </w:r>
      <w:r w:rsidRPr="009153EC">
        <w:rPr>
          <w:rFonts w:eastAsia="Times New Roman" w:cs="Times New Roman"/>
          <w:szCs w:val="24"/>
        </w:rPr>
        <w:t>τη ρύθμιση των θ</w:t>
      </w:r>
      <w:r>
        <w:rPr>
          <w:rFonts w:eastAsia="Times New Roman" w:cs="Times New Roman"/>
          <w:szCs w:val="24"/>
        </w:rPr>
        <w:t>εμάτων</w:t>
      </w:r>
      <w:r w:rsidRPr="009153EC">
        <w:rPr>
          <w:rFonts w:eastAsia="Times New Roman" w:cs="Times New Roman"/>
          <w:szCs w:val="24"/>
        </w:rPr>
        <w:t xml:space="preserve"> του ΕΚΑΒ</w:t>
      </w:r>
      <w:r>
        <w:rPr>
          <w:rFonts w:eastAsia="Times New Roman" w:cs="Times New Roman"/>
          <w:szCs w:val="24"/>
        </w:rPr>
        <w:t>,</w:t>
      </w:r>
      <w:r w:rsidRPr="009153EC">
        <w:rPr>
          <w:rFonts w:eastAsia="Times New Roman" w:cs="Times New Roman"/>
          <w:szCs w:val="24"/>
        </w:rPr>
        <w:t xml:space="preserve"> των μεταθέσ</w:t>
      </w:r>
      <w:r w:rsidRPr="009153EC">
        <w:rPr>
          <w:rFonts w:eastAsia="Times New Roman" w:cs="Times New Roman"/>
          <w:szCs w:val="24"/>
        </w:rPr>
        <w:t>εων</w:t>
      </w:r>
      <w:r>
        <w:rPr>
          <w:rFonts w:eastAsia="Times New Roman" w:cs="Times New Roman"/>
          <w:szCs w:val="24"/>
        </w:rPr>
        <w:t>, άκουσα τον κ.</w:t>
      </w:r>
      <w:r w:rsidRPr="009153EC">
        <w:rPr>
          <w:rFonts w:eastAsia="Times New Roman" w:cs="Times New Roman"/>
          <w:szCs w:val="24"/>
        </w:rPr>
        <w:t xml:space="preserve"> Πολάκη χθες το βράδυ </w:t>
      </w:r>
      <w:r>
        <w:rPr>
          <w:rFonts w:eastAsia="Times New Roman" w:cs="Times New Roman"/>
          <w:szCs w:val="24"/>
        </w:rPr>
        <w:t xml:space="preserve">-που </w:t>
      </w:r>
      <w:r w:rsidRPr="009153EC">
        <w:rPr>
          <w:rFonts w:eastAsia="Times New Roman" w:cs="Times New Roman"/>
          <w:szCs w:val="24"/>
        </w:rPr>
        <w:t>ως συνήθως</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όπως λένε </w:t>
      </w:r>
      <w:r w:rsidRPr="009153EC">
        <w:rPr>
          <w:rFonts w:eastAsia="Times New Roman" w:cs="Times New Roman"/>
          <w:szCs w:val="24"/>
        </w:rPr>
        <w:t>στο χωριό μου</w:t>
      </w:r>
      <w:r>
        <w:rPr>
          <w:rFonts w:eastAsia="Times New Roman" w:cs="Times New Roman"/>
          <w:szCs w:val="24"/>
        </w:rPr>
        <w:t>,</w:t>
      </w:r>
      <w:r w:rsidRPr="009153EC">
        <w:rPr>
          <w:rFonts w:eastAsia="Times New Roman" w:cs="Times New Roman"/>
          <w:szCs w:val="24"/>
        </w:rPr>
        <w:t xml:space="preserve"> τα </w:t>
      </w:r>
      <w:r>
        <w:rPr>
          <w:rFonts w:eastAsia="Times New Roman" w:cs="Times New Roman"/>
          <w:szCs w:val="24"/>
        </w:rPr>
        <w:t>«</w:t>
      </w:r>
      <w:r w:rsidRPr="009153EC">
        <w:rPr>
          <w:rFonts w:eastAsia="Times New Roman" w:cs="Times New Roman"/>
          <w:szCs w:val="24"/>
        </w:rPr>
        <w:t>κόβει χοντρά</w:t>
      </w:r>
      <w:r>
        <w:rPr>
          <w:rFonts w:eastAsia="Times New Roman" w:cs="Times New Roman"/>
          <w:szCs w:val="24"/>
        </w:rPr>
        <w:t>»-</w:t>
      </w:r>
      <w:r w:rsidRPr="009153EC">
        <w:rPr>
          <w:rFonts w:eastAsia="Times New Roman" w:cs="Times New Roman"/>
          <w:szCs w:val="24"/>
        </w:rPr>
        <w:t xml:space="preserve"> να μιλάει για μία μεγάλη μεταρρύθμιση</w:t>
      </w:r>
      <w:r>
        <w:rPr>
          <w:rFonts w:eastAsia="Times New Roman" w:cs="Times New Roman"/>
          <w:szCs w:val="24"/>
        </w:rPr>
        <w:t>-</w:t>
      </w:r>
      <w:r w:rsidRPr="009153EC">
        <w:rPr>
          <w:rFonts w:eastAsia="Times New Roman" w:cs="Times New Roman"/>
          <w:szCs w:val="24"/>
        </w:rPr>
        <w:t>εξορθολογισμό</w:t>
      </w:r>
      <w:r>
        <w:rPr>
          <w:rFonts w:eastAsia="Times New Roman" w:cs="Times New Roman"/>
          <w:szCs w:val="24"/>
        </w:rPr>
        <w:t>.</w:t>
      </w:r>
      <w:r w:rsidRPr="009153EC">
        <w:rPr>
          <w:rFonts w:eastAsia="Times New Roman" w:cs="Times New Roman"/>
          <w:szCs w:val="24"/>
        </w:rPr>
        <w:t xml:space="preserve"> Εκ πρώτης όψεως φαίνεται ότι όντως πρόκειται για μία </w:t>
      </w:r>
      <w:r>
        <w:rPr>
          <w:rFonts w:eastAsia="Times New Roman" w:cs="Times New Roman"/>
          <w:szCs w:val="24"/>
        </w:rPr>
        <w:t xml:space="preserve">αλλαγή προς </w:t>
      </w:r>
      <w:r w:rsidRPr="009153EC">
        <w:rPr>
          <w:rFonts w:eastAsia="Times New Roman" w:cs="Times New Roman"/>
          <w:szCs w:val="24"/>
        </w:rPr>
        <w:t xml:space="preserve">θετική </w:t>
      </w:r>
      <w:r>
        <w:rPr>
          <w:rFonts w:eastAsia="Times New Roman" w:cs="Times New Roman"/>
          <w:szCs w:val="24"/>
        </w:rPr>
        <w:t xml:space="preserve">κατεύθυνση, </w:t>
      </w:r>
      <w:r w:rsidRPr="009153EC">
        <w:rPr>
          <w:rFonts w:eastAsia="Times New Roman" w:cs="Times New Roman"/>
          <w:szCs w:val="24"/>
        </w:rPr>
        <w:t xml:space="preserve">μόνο που </w:t>
      </w:r>
      <w:r>
        <w:rPr>
          <w:rFonts w:eastAsia="Times New Roman" w:cs="Times New Roman"/>
          <w:szCs w:val="24"/>
        </w:rPr>
        <w:t xml:space="preserve">διήρκησε </w:t>
      </w:r>
      <w:r>
        <w:rPr>
          <w:rFonts w:eastAsia="Times New Roman" w:cs="Times New Roman"/>
          <w:szCs w:val="24"/>
        </w:rPr>
        <w:t xml:space="preserve">είκοσι </w:t>
      </w:r>
      <w:r w:rsidRPr="009153EC">
        <w:rPr>
          <w:rFonts w:eastAsia="Times New Roman" w:cs="Times New Roman"/>
          <w:szCs w:val="24"/>
        </w:rPr>
        <w:t>ώρες</w:t>
      </w:r>
      <w:r>
        <w:rPr>
          <w:rFonts w:eastAsia="Times New Roman" w:cs="Times New Roman"/>
          <w:szCs w:val="24"/>
        </w:rPr>
        <w:t>.</w:t>
      </w:r>
      <w:r w:rsidRPr="009153EC">
        <w:rPr>
          <w:rFonts w:eastAsia="Times New Roman" w:cs="Times New Roman"/>
          <w:szCs w:val="24"/>
        </w:rPr>
        <w:t xml:space="preserve"> </w:t>
      </w:r>
    </w:p>
    <w:p w14:paraId="4CC5AFDD"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 xml:space="preserve">Οι εργαζόμενοι του ΕΚΑΒ </w:t>
      </w:r>
      <w:r>
        <w:rPr>
          <w:rFonts w:eastAsia="Times New Roman" w:cs="Times New Roman"/>
          <w:szCs w:val="24"/>
        </w:rPr>
        <w:t>-</w:t>
      </w:r>
      <w:r w:rsidRPr="009153EC">
        <w:rPr>
          <w:rFonts w:eastAsia="Times New Roman" w:cs="Times New Roman"/>
          <w:szCs w:val="24"/>
        </w:rPr>
        <w:t xml:space="preserve">και προς τιμήν </w:t>
      </w:r>
      <w:r>
        <w:rPr>
          <w:rFonts w:eastAsia="Times New Roman" w:cs="Times New Roman"/>
          <w:szCs w:val="24"/>
        </w:rPr>
        <w:t>τους-</w:t>
      </w:r>
      <w:r w:rsidRPr="009153EC">
        <w:rPr>
          <w:rFonts w:eastAsia="Times New Roman" w:cs="Times New Roman"/>
          <w:szCs w:val="24"/>
        </w:rPr>
        <w:t xml:space="preserve"> επισημαίνουν ότι αυτό το πράγμα που ψηφίζουμε σήμερα έχει πελατειακό χαρακτήρα</w:t>
      </w:r>
      <w:r>
        <w:rPr>
          <w:rFonts w:eastAsia="Times New Roman" w:cs="Times New Roman"/>
          <w:szCs w:val="24"/>
        </w:rPr>
        <w:t>,</w:t>
      </w:r>
      <w:r w:rsidRPr="009153EC">
        <w:rPr>
          <w:rFonts w:eastAsia="Times New Roman" w:cs="Times New Roman"/>
          <w:szCs w:val="24"/>
        </w:rPr>
        <w:t xml:space="preserve"> στο</w:t>
      </w:r>
      <w:r>
        <w:rPr>
          <w:rFonts w:eastAsia="Times New Roman" w:cs="Times New Roman"/>
          <w:szCs w:val="24"/>
        </w:rPr>
        <w:t>ν</w:t>
      </w:r>
      <w:r w:rsidRPr="009153EC">
        <w:rPr>
          <w:rFonts w:eastAsia="Times New Roman" w:cs="Times New Roman"/>
          <w:szCs w:val="24"/>
        </w:rPr>
        <w:t xml:space="preserve"> βαθμό που </w:t>
      </w:r>
      <w:r>
        <w:rPr>
          <w:rFonts w:eastAsia="Times New Roman" w:cs="Times New Roman"/>
          <w:szCs w:val="24"/>
        </w:rPr>
        <w:t xml:space="preserve">η </w:t>
      </w:r>
      <w:r w:rsidRPr="009153EC">
        <w:rPr>
          <w:rFonts w:eastAsia="Times New Roman" w:cs="Times New Roman"/>
          <w:szCs w:val="24"/>
        </w:rPr>
        <w:t>μοριοδότηση έχει να κάνει με οικογενειακά κριτήρια και τίποτα άλλο</w:t>
      </w:r>
      <w:r>
        <w:rPr>
          <w:rFonts w:eastAsia="Times New Roman" w:cs="Times New Roman"/>
          <w:szCs w:val="24"/>
        </w:rPr>
        <w:t>.</w:t>
      </w:r>
      <w:r w:rsidRPr="009153EC">
        <w:rPr>
          <w:rFonts w:eastAsia="Times New Roman" w:cs="Times New Roman"/>
          <w:szCs w:val="24"/>
        </w:rPr>
        <w:t xml:space="preserve"> Οι ίδιοι ζητούν να προστε</w:t>
      </w:r>
      <w:r w:rsidRPr="009153EC">
        <w:rPr>
          <w:rFonts w:eastAsia="Times New Roman" w:cs="Times New Roman"/>
          <w:szCs w:val="24"/>
        </w:rPr>
        <w:lastRenderedPageBreak/>
        <w:t>θούν κ</w:t>
      </w:r>
      <w:r w:rsidRPr="009153EC">
        <w:rPr>
          <w:rFonts w:eastAsia="Times New Roman" w:cs="Times New Roman"/>
          <w:szCs w:val="24"/>
        </w:rPr>
        <w:t>ριτήρια εργασίας</w:t>
      </w:r>
      <w:r>
        <w:rPr>
          <w:rFonts w:eastAsia="Times New Roman" w:cs="Times New Roman"/>
          <w:szCs w:val="24"/>
        </w:rPr>
        <w:t>,</w:t>
      </w:r>
      <w:r w:rsidRPr="009153EC">
        <w:rPr>
          <w:rFonts w:eastAsia="Times New Roman" w:cs="Times New Roman"/>
          <w:szCs w:val="24"/>
        </w:rPr>
        <w:t xml:space="preserve"> να </w:t>
      </w:r>
      <w:r>
        <w:rPr>
          <w:rFonts w:eastAsia="Times New Roman" w:cs="Times New Roman"/>
          <w:szCs w:val="24"/>
        </w:rPr>
        <w:t xml:space="preserve">πριμοδοτηθεί, </w:t>
      </w:r>
      <w:r w:rsidRPr="009153EC">
        <w:rPr>
          <w:rFonts w:eastAsia="Times New Roman" w:cs="Times New Roman"/>
          <w:szCs w:val="24"/>
        </w:rPr>
        <w:t>να μοριοδοτηθεί η εργασία των διασωστών</w:t>
      </w:r>
      <w:r>
        <w:rPr>
          <w:rFonts w:eastAsia="Times New Roman" w:cs="Times New Roman"/>
          <w:szCs w:val="24"/>
        </w:rPr>
        <w:t>, η μάχιμη</w:t>
      </w:r>
      <w:r w:rsidRPr="009153EC">
        <w:rPr>
          <w:rFonts w:eastAsia="Times New Roman" w:cs="Times New Roman"/>
          <w:szCs w:val="24"/>
        </w:rPr>
        <w:t xml:space="preserve"> </w:t>
      </w:r>
      <w:r>
        <w:rPr>
          <w:rFonts w:eastAsia="Times New Roman" w:cs="Times New Roman"/>
          <w:szCs w:val="24"/>
        </w:rPr>
        <w:t>υπηρεσία με τα</w:t>
      </w:r>
      <w:r w:rsidRPr="009153EC">
        <w:rPr>
          <w:rFonts w:eastAsia="Times New Roman" w:cs="Times New Roman"/>
          <w:szCs w:val="24"/>
        </w:rPr>
        <w:t xml:space="preserve"> ασθενοφόρα</w:t>
      </w:r>
      <w:r>
        <w:rPr>
          <w:rFonts w:eastAsia="Times New Roman" w:cs="Times New Roman"/>
          <w:szCs w:val="24"/>
        </w:rPr>
        <w:t>, το οποίο είναι και ένα κ</w:t>
      </w:r>
      <w:r w:rsidRPr="009153EC">
        <w:rPr>
          <w:rFonts w:eastAsia="Times New Roman" w:cs="Times New Roman"/>
          <w:szCs w:val="24"/>
        </w:rPr>
        <w:t>ίνητρο για τους εργαζόμενους του ΕΚΑΒ να κατέβουν στο</w:t>
      </w:r>
      <w:r>
        <w:rPr>
          <w:rFonts w:eastAsia="Times New Roman" w:cs="Times New Roman"/>
          <w:szCs w:val="24"/>
        </w:rPr>
        <w:t>ν</w:t>
      </w:r>
      <w:r w:rsidRPr="009153EC">
        <w:rPr>
          <w:rFonts w:eastAsia="Times New Roman" w:cs="Times New Roman"/>
          <w:szCs w:val="24"/>
        </w:rPr>
        <w:t xml:space="preserve"> δρόμο</w:t>
      </w:r>
      <w:r>
        <w:rPr>
          <w:rFonts w:eastAsia="Times New Roman" w:cs="Times New Roman"/>
          <w:szCs w:val="24"/>
        </w:rPr>
        <w:t>,</w:t>
      </w:r>
      <w:r w:rsidRPr="009153EC">
        <w:rPr>
          <w:rFonts w:eastAsia="Times New Roman" w:cs="Times New Roman"/>
          <w:szCs w:val="24"/>
        </w:rPr>
        <w:t xml:space="preserve"> στην Αθήνα</w:t>
      </w:r>
      <w:r>
        <w:rPr>
          <w:rFonts w:eastAsia="Times New Roman" w:cs="Times New Roman"/>
          <w:szCs w:val="24"/>
        </w:rPr>
        <w:t>,</w:t>
      </w:r>
      <w:r w:rsidRPr="009153EC">
        <w:rPr>
          <w:rFonts w:eastAsia="Times New Roman" w:cs="Times New Roman"/>
          <w:szCs w:val="24"/>
        </w:rPr>
        <w:t xml:space="preserve"> στις μεγάλες πόλεις και να δουλέψουν εκτός γρα</w:t>
      </w:r>
      <w:r w:rsidRPr="009153EC">
        <w:rPr>
          <w:rFonts w:eastAsia="Times New Roman" w:cs="Times New Roman"/>
          <w:szCs w:val="24"/>
        </w:rPr>
        <w:t>φείων</w:t>
      </w:r>
      <w:r>
        <w:rPr>
          <w:rFonts w:eastAsia="Times New Roman" w:cs="Times New Roman"/>
          <w:szCs w:val="24"/>
        </w:rPr>
        <w:t>,</w:t>
      </w:r>
      <w:r w:rsidRPr="009153EC">
        <w:rPr>
          <w:rFonts w:eastAsia="Times New Roman" w:cs="Times New Roman"/>
          <w:szCs w:val="24"/>
        </w:rPr>
        <w:t xml:space="preserve"> εκεί που πραγματικά πονάει και έχει κενά η όλη διαδικασία</w:t>
      </w:r>
      <w:r>
        <w:rPr>
          <w:rFonts w:eastAsia="Times New Roman" w:cs="Times New Roman"/>
          <w:szCs w:val="24"/>
        </w:rPr>
        <w:t>.</w:t>
      </w:r>
    </w:p>
    <w:p w14:paraId="4CC5AFDE"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Θα σας καλούσα</w:t>
      </w:r>
      <w:r>
        <w:rPr>
          <w:rFonts w:eastAsia="Times New Roman" w:cs="Times New Roman"/>
          <w:szCs w:val="24"/>
        </w:rPr>
        <w:t>,</w:t>
      </w:r>
      <w:r w:rsidRPr="009153EC">
        <w:rPr>
          <w:rFonts w:eastAsia="Times New Roman" w:cs="Times New Roman"/>
          <w:szCs w:val="24"/>
        </w:rPr>
        <w:t xml:space="preserve"> λοιπόν</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αυτό </w:t>
      </w:r>
      <w:r w:rsidRPr="009153EC">
        <w:rPr>
          <w:rFonts w:eastAsia="Times New Roman" w:cs="Times New Roman"/>
          <w:szCs w:val="24"/>
        </w:rPr>
        <w:t>να το δείτε σοβαρά</w:t>
      </w:r>
      <w:r>
        <w:rPr>
          <w:rFonts w:eastAsia="Times New Roman" w:cs="Times New Roman"/>
          <w:szCs w:val="24"/>
        </w:rPr>
        <w:t>.</w:t>
      </w:r>
      <w:r w:rsidRPr="009153EC">
        <w:rPr>
          <w:rFonts w:eastAsia="Times New Roman" w:cs="Times New Roman"/>
          <w:szCs w:val="24"/>
        </w:rPr>
        <w:t xml:space="preserve"> Και αφού δεν μπορούμε πλέον να αποσύρουμε το συγκεκριμένο άρθρο</w:t>
      </w:r>
      <w:r>
        <w:rPr>
          <w:rFonts w:eastAsia="Times New Roman" w:cs="Times New Roman"/>
          <w:szCs w:val="24"/>
        </w:rPr>
        <w:t>,</w:t>
      </w:r>
      <w:r w:rsidRPr="009153EC">
        <w:rPr>
          <w:rFonts w:eastAsia="Times New Roman" w:cs="Times New Roman"/>
          <w:szCs w:val="24"/>
        </w:rPr>
        <w:t xml:space="preserve"> να το δούμε συντομότατα</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Διότι </w:t>
      </w:r>
      <w:r w:rsidRPr="009153EC">
        <w:rPr>
          <w:rFonts w:eastAsia="Times New Roman" w:cs="Times New Roman"/>
          <w:szCs w:val="24"/>
        </w:rPr>
        <w:t>αυτό εδώ χωλαίνει και ουσιαστικά</w:t>
      </w:r>
      <w:r>
        <w:rPr>
          <w:rFonts w:eastAsia="Times New Roman" w:cs="Times New Roman"/>
          <w:szCs w:val="24"/>
        </w:rPr>
        <w:t>,</w:t>
      </w:r>
      <w:r w:rsidRPr="009153EC">
        <w:rPr>
          <w:rFonts w:eastAsia="Times New Roman" w:cs="Times New Roman"/>
          <w:szCs w:val="24"/>
        </w:rPr>
        <w:t xml:space="preserve"> έτσι όπως γίνεται</w:t>
      </w:r>
      <w:r>
        <w:rPr>
          <w:rFonts w:eastAsia="Times New Roman" w:cs="Times New Roman"/>
          <w:szCs w:val="24"/>
        </w:rPr>
        <w:t>,</w:t>
      </w:r>
      <w:r w:rsidRPr="009153EC">
        <w:rPr>
          <w:rFonts w:eastAsia="Times New Roman" w:cs="Times New Roman"/>
          <w:szCs w:val="24"/>
        </w:rPr>
        <w:t xml:space="preserve"> έχει πελατειακό χαρακτήρα</w:t>
      </w:r>
      <w:r>
        <w:rPr>
          <w:rFonts w:eastAsia="Times New Roman" w:cs="Times New Roman"/>
          <w:szCs w:val="24"/>
        </w:rPr>
        <w:t>,</w:t>
      </w:r>
      <w:r w:rsidRPr="009153EC">
        <w:rPr>
          <w:rFonts w:eastAsia="Times New Roman" w:cs="Times New Roman"/>
          <w:szCs w:val="24"/>
        </w:rPr>
        <w:t xml:space="preserve"> δυστυχώς</w:t>
      </w:r>
      <w:r>
        <w:rPr>
          <w:rFonts w:eastAsia="Times New Roman" w:cs="Times New Roman"/>
          <w:szCs w:val="24"/>
        </w:rPr>
        <w:t>,</w:t>
      </w:r>
      <w:r w:rsidRPr="009153EC">
        <w:rPr>
          <w:rFonts w:eastAsia="Times New Roman" w:cs="Times New Roman"/>
          <w:szCs w:val="24"/>
        </w:rPr>
        <w:t xml:space="preserve"> και όχι χαρακτήρα εξορθολογισμού</w:t>
      </w:r>
      <w:r>
        <w:rPr>
          <w:rFonts w:eastAsia="Times New Roman" w:cs="Times New Roman"/>
          <w:szCs w:val="24"/>
        </w:rPr>
        <w:t>.</w:t>
      </w:r>
      <w:r w:rsidRPr="009153EC">
        <w:rPr>
          <w:rFonts w:eastAsia="Times New Roman" w:cs="Times New Roman"/>
          <w:szCs w:val="24"/>
        </w:rPr>
        <w:t xml:space="preserve"> Από το παλιό </w:t>
      </w:r>
      <w:r>
        <w:rPr>
          <w:rFonts w:eastAsia="Times New Roman" w:cs="Times New Roman"/>
          <w:szCs w:val="24"/>
        </w:rPr>
        <w:t xml:space="preserve">άναρχο πλαίσιο </w:t>
      </w:r>
      <w:r w:rsidRPr="009153EC">
        <w:rPr>
          <w:rFonts w:eastAsia="Times New Roman" w:cs="Times New Roman"/>
          <w:szCs w:val="24"/>
        </w:rPr>
        <w:t xml:space="preserve">οφείλουμε να περάσουμε σε </w:t>
      </w:r>
      <w:r>
        <w:rPr>
          <w:rFonts w:eastAsia="Times New Roman" w:cs="Times New Roman"/>
          <w:szCs w:val="24"/>
        </w:rPr>
        <w:t>ένα νέο π</w:t>
      </w:r>
      <w:r w:rsidRPr="009153EC">
        <w:rPr>
          <w:rFonts w:eastAsia="Times New Roman" w:cs="Times New Roman"/>
          <w:szCs w:val="24"/>
        </w:rPr>
        <w:t>λαίσιο</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το οποίο να </w:t>
      </w:r>
      <w:r w:rsidRPr="009153EC">
        <w:rPr>
          <w:rFonts w:eastAsia="Times New Roman" w:cs="Times New Roman"/>
          <w:szCs w:val="24"/>
        </w:rPr>
        <w:t>αξιολογεί πραγματικά τους εργαζόμενους</w:t>
      </w:r>
      <w:r>
        <w:rPr>
          <w:rFonts w:eastAsia="Times New Roman" w:cs="Times New Roman"/>
          <w:szCs w:val="24"/>
        </w:rPr>
        <w:t>, ν</w:t>
      </w:r>
      <w:r w:rsidRPr="009153EC">
        <w:rPr>
          <w:rFonts w:eastAsia="Times New Roman" w:cs="Times New Roman"/>
          <w:szCs w:val="24"/>
        </w:rPr>
        <w:t>α τους μοριοδοτείται με βάση τη δράση του</w:t>
      </w:r>
      <w:r w:rsidRPr="009153EC">
        <w:rPr>
          <w:rFonts w:eastAsia="Times New Roman" w:cs="Times New Roman"/>
          <w:szCs w:val="24"/>
        </w:rPr>
        <w:t>ς και την εργασία τους και όχι μόνο την οικογενειακή κατάσταση</w:t>
      </w:r>
      <w:r>
        <w:rPr>
          <w:rFonts w:eastAsia="Times New Roman" w:cs="Times New Roman"/>
          <w:szCs w:val="24"/>
        </w:rPr>
        <w:t>.</w:t>
      </w:r>
      <w:r w:rsidRPr="009153EC">
        <w:rPr>
          <w:rFonts w:eastAsia="Times New Roman" w:cs="Times New Roman"/>
          <w:szCs w:val="24"/>
        </w:rPr>
        <w:t xml:space="preserve"> Αλλιώς</w:t>
      </w:r>
      <w:r>
        <w:rPr>
          <w:rFonts w:eastAsia="Times New Roman" w:cs="Times New Roman"/>
          <w:szCs w:val="24"/>
        </w:rPr>
        <w:t>,</w:t>
      </w:r>
      <w:r w:rsidRPr="009153EC">
        <w:rPr>
          <w:rFonts w:eastAsia="Times New Roman" w:cs="Times New Roman"/>
          <w:szCs w:val="24"/>
        </w:rPr>
        <w:t xml:space="preserve"> δεν κάνουμε τίποτα</w:t>
      </w:r>
      <w:r>
        <w:rPr>
          <w:rFonts w:eastAsia="Times New Roman" w:cs="Times New Roman"/>
          <w:szCs w:val="24"/>
        </w:rPr>
        <w:t>.</w:t>
      </w:r>
    </w:p>
    <w:p w14:paraId="4CC5AFDF"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C5AFE0"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Έρχομαι στις ρυθμίσεις θεμάτων του Υ</w:t>
      </w:r>
      <w:r w:rsidRPr="009153EC">
        <w:rPr>
          <w:rFonts w:eastAsia="Times New Roman" w:cs="Times New Roman"/>
          <w:szCs w:val="24"/>
        </w:rPr>
        <w:t>πουργείο Εσωτερικών για τους δήμους</w:t>
      </w:r>
      <w:r>
        <w:rPr>
          <w:rFonts w:eastAsia="Times New Roman" w:cs="Times New Roman"/>
          <w:szCs w:val="24"/>
        </w:rPr>
        <w:t>.</w:t>
      </w:r>
      <w:r w:rsidRPr="009153EC">
        <w:rPr>
          <w:rFonts w:eastAsia="Times New Roman" w:cs="Times New Roman"/>
          <w:szCs w:val="24"/>
        </w:rPr>
        <w:t xml:space="preserve"> Παρόλο</w:t>
      </w:r>
      <w:r>
        <w:rPr>
          <w:rFonts w:eastAsia="Times New Roman" w:cs="Times New Roman"/>
          <w:szCs w:val="24"/>
        </w:rPr>
        <w:t xml:space="preserve"> </w:t>
      </w:r>
      <w:r>
        <w:rPr>
          <w:rFonts w:eastAsia="Times New Roman" w:cs="Times New Roman"/>
          <w:szCs w:val="24"/>
        </w:rPr>
        <w:t>-</w:t>
      </w:r>
      <w:r w:rsidRPr="009153EC">
        <w:rPr>
          <w:rFonts w:eastAsia="Times New Roman" w:cs="Times New Roman"/>
          <w:szCs w:val="24"/>
        </w:rPr>
        <w:t>σπεύδω να πω</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που </w:t>
      </w:r>
      <w:r w:rsidRPr="009153EC">
        <w:rPr>
          <w:rFonts w:eastAsia="Times New Roman" w:cs="Times New Roman"/>
          <w:szCs w:val="24"/>
        </w:rPr>
        <w:t>είναι δικαιολογημένο σε μεγάλο βαθμό για κάποιους δήμους ν</w:t>
      </w:r>
      <w:r>
        <w:rPr>
          <w:rFonts w:eastAsia="Times New Roman" w:cs="Times New Roman"/>
          <w:szCs w:val="24"/>
        </w:rPr>
        <w:t>α ξαναδούμε όχι μόνο διαχωρισμούς, αλλά ενδεχομένως και αναδιατάξει</w:t>
      </w:r>
      <w:r w:rsidRPr="009153EC">
        <w:rPr>
          <w:rFonts w:eastAsia="Times New Roman" w:cs="Times New Roman"/>
          <w:szCs w:val="24"/>
        </w:rPr>
        <w:t>ς</w:t>
      </w:r>
      <w:r>
        <w:rPr>
          <w:rFonts w:eastAsia="Times New Roman" w:cs="Times New Roman"/>
          <w:szCs w:val="24"/>
        </w:rPr>
        <w:t xml:space="preserve">, αυτό </w:t>
      </w:r>
      <w:r w:rsidRPr="009153EC">
        <w:rPr>
          <w:rFonts w:eastAsia="Times New Roman" w:cs="Times New Roman"/>
          <w:szCs w:val="24"/>
        </w:rPr>
        <w:t>πρέπει να γίνει με συγκεκριμένο τρόπο</w:t>
      </w:r>
      <w:r>
        <w:rPr>
          <w:rFonts w:eastAsia="Times New Roman" w:cs="Times New Roman"/>
          <w:szCs w:val="24"/>
        </w:rPr>
        <w:t>.</w:t>
      </w:r>
      <w:r w:rsidRPr="009153EC">
        <w:rPr>
          <w:rFonts w:eastAsia="Times New Roman" w:cs="Times New Roman"/>
          <w:szCs w:val="24"/>
        </w:rPr>
        <w:t xml:space="preserve"> Αλλιώς</w:t>
      </w:r>
      <w:r>
        <w:rPr>
          <w:rFonts w:eastAsia="Times New Roman" w:cs="Times New Roman"/>
          <w:szCs w:val="24"/>
        </w:rPr>
        <w:t>,</w:t>
      </w:r>
      <w:r w:rsidRPr="009153EC">
        <w:rPr>
          <w:rFonts w:eastAsia="Times New Roman" w:cs="Times New Roman"/>
          <w:szCs w:val="24"/>
        </w:rPr>
        <w:t xml:space="preserve"> κινδυνεύουμε να βρεθούμε πολύ εύκολα στην πριν τον </w:t>
      </w:r>
      <w:r>
        <w:rPr>
          <w:rFonts w:eastAsia="Times New Roman" w:cs="Times New Roman"/>
          <w:szCs w:val="24"/>
        </w:rPr>
        <w:t>«</w:t>
      </w:r>
      <w:r w:rsidRPr="009153EC">
        <w:rPr>
          <w:rFonts w:eastAsia="Times New Roman" w:cs="Times New Roman"/>
          <w:szCs w:val="24"/>
        </w:rPr>
        <w:t>ΚΑΠΟΔ</w:t>
      </w:r>
      <w:r w:rsidRPr="009153EC">
        <w:rPr>
          <w:rFonts w:eastAsia="Times New Roman" w:cs="Times New Roman"/>
          <w:szCs w:val="24"/>
        </w:rPr>
        <w:t>ΙΣΤΡΙΑ</w:t>
      </w:r>
      <w:r>
        <w:rPr>
          <w:rFonts w:eastAsia="Times New Roman" w:cs="Times New Roman"/>
          <w:szCs w:val="24"/>
        </w:rPr>
        <w:t>»</w:t>
      </w:r>
      <w:r w:rsidRPr="009153EC">
        <w:rPr>
          <w:rFonts w:eastAsia="Times New Roman" w:cs="Times New Roman"/>
          <w:szCs w:val="24"/>
        </w:rPr>
        <w:t xml:space="preserve"> εποχή των κοινοτήτων για μικροπολιτικούς </w:t>
      </w:r>
      <w:r>
        <w:rPr>
          <w:rFonts w:eastAsia="Times New Roman" w:cs="Times New Roman"/>
          <w:szCs w:val="24"/>
        </w:rPr>
        <w:t xml:space="preserve">τοπικιστικούς λόγους και για μικροεξυπηρετήσεις. </w:t>
      </w:r>
      <w:r w:rsidRPr="009153EC">
        <w:rPr>
          <w:rFonts w:eastAsia="Times New Roman" w:cs="Times New Roman"/>
          <w:szCs w:val="24"/>
        </w:rPr>
        <w:t>Δυστυχώς</w:t>
      </w:r>
      <w:r>
        <w:rPr>
          <w:rFonts w:eastAsia="Times New Roman" w:cs="Times New Roman"/>
          <w:szCs w:val="24"/>
        </w:rPr>
        <w:t>,</w:t>
      </w:r>
      <w:r w:rsidRPr="009153EC">
        <w:rPr>
          <w:rFonts w:eastAsia="Times New Roman" w:cs="Times New Roman"/>
          <w:szCs w:val="24"/>
        </w:rPr>
        <w:t xml:space="preserve"> αυτό εδώ είναι ακόμα έ</w:t>
      </w:r>
      <w:r>
        <w:rPr>
          <w:rFonts w:eastAsia="Times New Roman" w:cs="Times New Roman"/>
          <w:szCs w:val="24"/>
        </w:rPr>
        <w:t>να αντι</w:t>
      </w:r>
      <w:r w:rsidRPr="009153EC">
        <w:rPr>
          <w:rFonts w:eastAsia="Times New Roman" w:cs="Times New Roman"/>
          <w:szCs w:val="24"/>
        </w:rPr>
        <w:t>μεταρρυθμιστικό</w:t>
      </w:r>
      <w:r>
        <w:rPr>
          <w:rFonts w:eastAsia="Times New Roman" w:cs="Times New Roman"/>
          <w:szCs w:val="24"/>
        </w:rPr>
        <w:t xml:space="preserve"> βήμα το οποίο πάει</w:t>
      </w:r>
      <w:r w:rsidRPr="009153EC">
        <w:rPr>
          <w:rFonts w:eastAsia="Times New Roman" w:cs="Times New Roman"/>
          <w:szCs w:val="24"/>
        </w:rPr>
        <w:t xml:space="preserve"> όλη την υπόθεση προς τα πίσω</w:t>
      </w:r>
      <w:r>
        <w:rPr>
          <w:rFonts w:eastAsia="Times New Roman" w:cs="Times New Roman"/>
          <w:szCs w:val="24"/>
        </w:rPr>
        <w:t>,</w:t>
      </w:r>
      <w:r w:rsidRPr="009153EC">
        <w:rPr>
          <w:rFonts w:eastAsia="Times New Roman" w:cs="Times New Roman"/>
          <w:szCs w:val="24"/>
        </w:rPr>
        <w:t xml:space="preserve"> καθώς δεν έχει κανένα κριτήριο</w:t>
      </w:r>
      <w:r>
        <w:rPr>
          <w:rFonts w:eastAsia="Times New Roman" w:cs="Times New Roman"/>
          <w:szCs w:val="24"/>
        </w:rPr>
        <w:t xml:space="preserve"> και</w:t>
      </w:r>
      <w:r w:rsidRPr="009153EC">
        <w:rPr>
          <w:rFonts w:eastAsia="Times New Roman" w:cs="Times New Roman"/>
          <w:szCs w:val="24"/>
        </w:rPr>
        <w:t xml:space="preserve"> κα</w:t>
      </w:r>
      <w:r>
        <w:rPr>
          <w:rFonts w:eastAsia="Times New Roman" w:cs="Times New Roman"/>
          <w:szCs w:val="24"/>
        </w:rPr>
        <w:t>μ</w:t>
      </w:r>
      <w:r w:rsidRPr="009153EC">
        <w:rPr>
          <w:rFonts w:eastAsia="Times New Roman" w:cs="Times New Roman"/>
          <w:szCs w:val="24"/>
        </w:rPr>
        <w:t>μία αναφορά</w:t>
      </w:r>
      <w:r>
        <w:rPr>
          <w:rFonts w:eastAsia="Times New Roman" w:cs="Times New Roman"/>
          <w:szCs w:val="24"/>
        </w:rPr>
        <w:t>. Δ</w:t>
      </w:r>
      <w:r w:rsidRPr="009153EC">
        <w:rPr>
          <w:rFonts w:eastAsia="Times New Roman" w:cs="Times New Roman"/>
          <w:szCs w:val="24"/>
        </w:rPr>
        <w:t>εν</w:t>
      </w:r>
      <w:r w:rsidRPr="009153EC">
        <w:rPr>
          <w:rFonts w:eastAsia="Times New Roman" w:cs="Times New Roman"/>
          <w:szCs w:val="24"/>
        </w:rPr>
        <w:t xml:space="preserve"> έχει γίνει στην ώρα του</w:t>
      </w:r>
      <w:r>
        <w:rPr>
          <w:rFonts w:eastAsia="Times New Roman" w:cs="Times New Roman"/>
          <w:szCs w:val="24"/>
        </w:rPr>
        <w:t>, αλλά</w:t>
      </w:r>
      <w:r w:rsidRPr="009153EC">
        <w:rPr>
          <w:rFonts w:eastAsia="Times New Roman" w:cs="Times New Roman"/>
          <w:szCs w:val="24"/>
        </w:rPr>
        <w:t xml:space="preserve"> έρχεται παραμονές εκλογών</w:t>
      </w:r>
      <w:r>
        <w:rPr>
          <w:rFonts w:eastAsia="Times New Roman" w:cs="Times New Roman"/>
          <w:szCs w:val="24"/>
        </w:rPr>
        <w:t>,</w:t>
      </w:r>
      <w:r w:rsidRPr="009153EC">
        <w:rPr>
          <w:rFonts w:eastAsia="Times New Roman" w:cs="Times New Roman"/>
          <w:szCs w:val="24"/>
        </w:rPr>
        <w:t xml:space="preserve"> βάζοντας τεράστια ερωτήματα για τα κίνητρα που σπρώχνουν αυτή την Κυβέρνηση να κάνει σήμερα το συγκεκριμένο πράγμα</w:t>
      </w:r>
      <w:r>
        <w:rPr>
          <w:rFonts w:eastAsia="Times New Roman" w:cs="Times New Roman"/>
          <w:szCs w:val="24"/>
        </w:rPr>
        <w:t>.</w:t>
      </w:r>
    </w:p>
    <w:p w14:paraId="4CC5AFE1"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 xml:space="preserve"> </w:t>
      </w:r>
      <w:r>
        <w:rPr>
          <w:rFonts w:eastAsia="Times New Roman" w:cs="Times New Roman"/>
          <w:szCs w:val="24"/>
        </w:rPr>
        <w:t>Μ</w:t>
      </w:r>
      <w:r w:rsidRPr="009153EC">
        <w:rPr>
          <w:rFonts w:eastAsia="Times New Roman" w:cs="Times New Roman"/>
          <w:szCs w:val="24"/>
        </w:rPr>
        <w:t xml:space="preserve">άλιστα </w:t>
      </w:r>
      <w:r>
        <w:rPr>
          <w:rFonts w:eastAsia="Times New Roman" w:cs="Times New Roman"/>
          <w:szCs w:val="24"/>
        </w:rPr>
        <w:t>α</w:t>
      </w:r>
      <w:r w:rsidRPr="009153EC">
        <w:rPr>
          <w:rFonts w:eastAsia="Times New Roman" w:cs="Times New Roman"/>
          <w:szCs w:val="24"/>
        </w:rPr>
        <w:t>κούσαμε</w:t>
      </w:r>
      <w:r>
        <w:rPr>
          <w:rFonts w:eastAsia="Times New Roman" w:cs="Times New Roman"/>
          <w:szCs w:val="24"/>
        </w:rPr>
        <w:t xml:space="preserve"> χθες από τον κ. Χαρίτση ότι θα συνεχίσει </w:t>
      </w:r>
      <w:r w:rsidRPr="009153EC">
        <w:rPr>
          <w:rFonts w:eastAsia="Times New Roman" w:cs="Times New Roman"/>
          <w:szCs w:val="24"/>
        </w:rPr>
        <w:t xml:space="preserve">τις διαιρέσεις δήμων από </w:t>
      </w:r>
      <w:r>
        <w:rPr>
          <w:rFonts w:eastAsia="Times New Roman" w:cs="Times New Roman"/>
          <w:szCs w:val="24"/>
        </w:rPr>
        <w:t>ε</w:t>
      </w:r>
      <w:r w:rsidRPr="009153EC">
        <w:rPr>
          <w:rFonts w:eastAsia="Times New Roman" w:cs="Times New Roman"/>
          <w:szCs w:val="24"/>
        </w:rPr>
        <w:t>δώ μέχρι τις εκλογές</w:t>
      </w:r>
      <w:r>
        <w:rPr>
          <w:rFonts w:eastAsia="Times New Roman" w:cs="Times New Roman"/>
          <w:szCs w:val="24"/>
        </w:rPr>
        <w:t>. Και είναι προφανώς α</w:t>
      </w:r>
      <w:r w:rsidRPr="009153EC">
        <w:rPr>
          <w:rFonts w:eastAsia="Times New Roman" w:cs="Times New Roman"/>
          <w:szCs w:val="24"/>
        </w:rPr>
        <w:t>παράδεκτο να γίνονται τέτοιες διαδικασίες λίγο πριν τις εκλογές</w:t>
      </w:r>
      <w:r>
        <w:rPr>
          <w:rFonts w:eastAsia="Times New Roman" w:cs="Times New Roman"/>
          <w:szCs w:val="24"/>
        </w:rPr>
        <w:t>.</w:t>
      </w:r>
    </w:p>
    <w:p w14:paraId="4CC5AFE2"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Έχουμε τη</w:t>
      </w:r>
      <w:r w:rsidRPr="009153EC">
        <w:rPr>
          <w:rFonts w:eastAsia="Times New Roman" w:cs="Times New Roman"/>
          <w:szCs w:val="24"/>
        </w:rPr>
        <w:t xml:space="preserve"> συγκρότηση κινητών ομάδων υγείας</w:t>
      </w:r>
      <w:r>
        <w:rPr>
          <w:rFonts w:eastAsia="Times New Roman" w:cs="Times New Roman"/>
          <w:szCs w:val="24"/>
        </w:rPr>
        <w:t>.</w:t>
      </w:r>
      <w:r w:rsidRPr="009153EC">
        <w:rPr>
          <w:rFonts w:eastAsia="Times New Roman" w:cs="Times New Roman"/>
          <w:szCs w:val="24"/>
        </w:rPr>
        <w:t xml:space="preserve"> Δεν αντέχω στον πειρασμό να το σχολιάσω</w:t>
      </w:r>
      <w:r>
        <w:rPr>
          <w:rFonts w:eastAsia="Times New Roman" w:cs="Times New Roman"/>
          <w:szCs w:val="24"/>
        </w:rPr>
        <w:t>. Έχω μια παιδική μνήμη κάτι ωραίων, μεγ</w:t>
      </w:r>
      <w:r>
        <w:rPr>
          <w:rFonts w:eastAsia="Times New Roman" w:cs="Times New Roman"/>
          <w:szCs w:val="24"/>
        </w:rPr>
        <w:t xml:space="preserve">άλων, </w:t>
      </w:r>
      <w:r w:rsidRPr="009153EC">
        <w:rPr>
          <w:rFonts w:eastAsia="Times New Roman" w:cs="Times New Roman"/>
          <w:szCs w:val="24"/>
        </w:rPr>
        <w:t xml:space="preserve">άσπρων </w:t>
      </w:r>
      <w:r w:rsidRPr="009153EC">
        <w:rPr>
          <w:rFonts w:eastAsia="Times New Roman" w:cs="Times New Roman"/>
          <w:szCs w:val="24"/>
          <w:lang w:val="en-US"/>
        </w:rPr>
        <w:t>Land</w:t>
      </w:r>
      <w:r w:rsidRPr="009153EC">
        <w:rPr>
          <w:rFonts w:eastAsia="Times New Roman" w:cs="Times New Roman"/>
          <w:szCs w:val="24"/>
        </w:rPr>
        <w:t xml:space="preserve"> </w:t>
      </w:r>
      <w:r w:rsidRPr="009153EC">
        <w:rPr>
          <w:rFonts w:eastAsia="Times New Roman" w:cs="Times New Roman"/>
          <w:szCs w:val="24"/>
          <w:lang w:val="en-US"/>
        </w:rPr>
        <w:t>Rover</w:t>
      </w:r>
      <w:r w:rsidRPr="009153EC">
        <w:rPr>
          <w:rFonts w:eastAsia="Times New Roman" w:cs="Times New Roman"/>
          <w:szCs w:val="24"/>
        </w:rPr>
        <w:t xml:space="preserve"> που κυκλοφορούσαν </w:t>
      </w:r>
      <w:r>
        <w:rPr>
          <w:rFonts w:eastAsia="Times New Roman" w:cs="Times New Roman"/>
          <w:szCs w:val="24"/>
        </w:rPr>
        <w:t xml:space="preserve">εκείνα τα χρόνια όταν μια κοινωνία </w:t>
      </w:r>
      <w:r w:rsidRPr="009153EC">
        <w:rPr>
          <w:rFonts w:eastAsia="Times New Roman" w:cs="Times New Roman"/>
          <w:szCs w:val="24"/>
        </w:rPr>
        <w:t>δεν είχε όχημα</w:t>
      </w:r>
      <w:r>
        <w:rPr>
          <w:rFonts w:eastAsia="Times New Roman" w:cs="Times New Roman"/>
          <w:szCs w:val="24"/>
        </w:rPr>
        <w:t>,</w:t>
      </w:r>
      <w:r w:rsidRPr="009153EC">
        <w:rPr>
          <w:rFonts w:eastAsia="Times New Roman" w:cs="Times New Roman"/>
          <w:szCs w:val="24"/>
        </w:rPr>
        <w:t xml:space="preserve"> δεν είχε δρόμο</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 xml:space="preserve">αλλά είχε </w:t>
      </w:r>
      <w:r w:rsidRPr="009153EC">
        <w:rPr>
          <w:rFonts w:eastAsia="Times New Roman" w:cs="Times New Roman"/>
          <w:szCs w:val="24"/>
        </w:rPr>
        <w:t xml:space="preserve">χιλιάδες ανθρώπους </w:t>
      </w:r>
      <w:r>
        <w:rPr>
          <w:rFonts w:eastAsia="Times New Roman" w:cs="Times New Roman"/>
          <w:szCs w:val="24"/>
        </w:rPr>
        <w:t xml:space="preserve">σε </w:t>
      </w:r>
      <w:r w:rsidRPr="009153EC">
        <w:rPr>
          <w:rFonts w:eastAsia="Times New Roman" w:cs="Times New Roman"/>
          <w:szCs w:val="24"/>
        </w:rPr>
        <w:t>απομακρυσμένες κοινότητες και η πυκνότητα των γιατρών ήταν τραγική</w:t>
      </w:r>
      <w:r>
        <w:rPr>
          <w:rFonts w:eastAsia="Times New Roman" w:cs="Times New Roman"/>
          <w:szCs w:val="24"/>
        </w:rPr>
        <w:t>.</w:t>
      </w:r>
      <w:r w:rsidRPr="009153EC">
        <w:rPr>
          <w:rFonts w:eastAsia="Times New Roman" w:cs="Times New Roman"/>
          <w:szCs w:val="24"/>
        </w:rPr>
        <w:t xml:space="preserve"> Διαβάζοντας</w:t>
      </w:r>
      <w:r>
        <w:rPr>
          <w:rFonts w:eastAsia="Times New Roman" w:cs="Times New Roman"/>
          <w:szCs w:val="24"/>
        </w:rPr>
        <w:t>,</w:t>
      </w:r>
      <w:r w:rsidRPr="009153EC">
        <w:rPr>
          <w:rFonts w:eastAsia="Times New Roman" w:cs="Times New Roman"/>
          <w:szCs w:val="24"/>
        </w:rPr>
        <w:t xml:space="preserve"> βλέπω ότι δεν υπάρχει κανένα άλλο </w:t>
      </w:r>
      <w:r w:rsidRPr="009153EC">
        <w:rPr>
          <w:rFonts w:eastAsia="Times New Roman" w:cs="Times New Roman"/>
          <w:szCs w:val="24"/>
        </w:rPr>
        <w:t xml:space="preserve">κριτήριο </w:t>
      </w:r>
      <w:r>
        <w:rPr>
          <w:rFonts w:eastAsia="Times New Roman" w:cs="Times New Roman"/>
          <w:szCs w:val="24"/>
        </w:rPr>
        <w:t xml:space="preserve">ίδρυσης. </w:t>
      </w:r>
      <w:r w:rsidRPr="009153EC">
        <w:rPr>
          <w:rFonts w:eastAsia="Times New Roman" w:cs="Times New Roman"/>
          <w:szCs w:val="24"/>
        </w:rPr>
        <w:t xml:space="preserve">Δεν προβλέπεται καν ως προϋπόθεση δημιουργίας των </w:t>
      </w:r>
      <w:r>
        <w:rPr>
          <w:rFonts w:eastAsia="Times New Roman" w:cs="Times New Roman"/>
          <w:szCs w:val="24"/>
        </w:rPr>
        <w:t xml:space="preserve">ΤΟΜΥ </w:t>
      </w:r>
      <w:r w:rsidRPr="009153EC">
        <w:rPr>
          <w:rFonts w:eastAsia="Times New Roman" w:cs="Times New Roman"/>
          <w:szCs w:val="24"/>
        </w:rPr>
        <w:t>η ύπαρξη οχήματος στην περιφέρεια</w:t>
      </w:r>
      <w:r>
        <w:rPr>
          <w:rFonts w:eastAsia="Times New Roman" w:cs="Times New Roman"/>
          <w:szCs w:val="24"/>
        </w:rPr>
        <w:t>.</w:t>
      </w:r>
      <w:r w:rsidRPr="009153EC">
        <w:rPr>
          <w:rFonts w:eastAsia="Times New Roman" w:cs="Times New Roman"/>
          <w:szCs w:val="24"/>
        </w:rPr>
        <w:t xml:space="preserve"> Δηλαδή όποιος περιφερειάρχης θέλει να ιδρύσει μία κινητή μονάδα</w:t>
      </w:r>
      <w:r>
        <w:rPr>
          <w:rFonts w:eastAsia="Times New Roman" w:cs="Times New Roman"/>
          <w:szCs w:val="24"/>
        </w:rPr>
        <w:t>,</w:t>
      </w:r>
      <w:r w:rsidRPr="009153EC">
        <w:rPr>
          <w:rFonts w:eastAsia="Times New Roman" w:cs="Times New Roman"/>
          <w:szCs w:val="24"/>
        </w:rPr>
        <w:t xml:space="preserve"> μπορεί να προσλάβει </w:t>
      </w:r>
      <w:r>
        <w:rPr>
          <w:rFonts w:eastAsia="Times New Roman" w:cs="Times New Roman"/>
          <w:szCs w:val="24"/>
        </w:rPr>
        <w:t>-</w:t>
      </w:r>
      <w:r w:rsidRPr="009153EC">
        <w:rPr>
          <w:rFonts w:eastAsia="Times New Roman" w:cs="Times New Roman"/>
          <w:szCs w:val="24"/>
        </w:rPr>
        <w:t>γιατί περί αυτού πρόκειται στην πραγματικότητα</w:t>
      </w:r>
      <w:r>
        <w:rPr>
          <w:rFonts w:eastAsia="Times New Roman" w:cs="Times New Roman"/>
          <w:szCs w:val="24"/>
        </w:rPr>
        <w:t>-</w:t>
      </w:r>
      <w:r w:rsidRPr="009153EC">
        <w:rPr>
          <w:rFonts w:eastAsia="Times New Roman" w:cs="Times New Roman"/>
          <w:szCs w:val="24"/>
        </w:rPr>
        <w:t xml:space="preserve"> μέσω ΕΣΠΑ την </w:t>
      </w:r>
      <w:r w:rsidRPr="009153EC">
        <w:rPr>
          <w:rFonts w:eastAsia="Times New Roman" w:cs="Times New Roman"/>
          <w:szCs w:val="24"/>
        </w:rPr>
        <w:t>ομάδα</w:t>
      </w:r>
      <w:r>
        <w:rPr>
          <w:rFonts w:eastAsia="Times New Roman" w:cs="Times New Roman"/>
          <w:szCs w:val="24"/>
        </w:rPr>
        <w:t>,</w:t>
      </w:r>
      <w:r w:rsidRPr="009153EC">
        <w:rPr>
          <w:rFonts w:eastAsia="Times New Roman" w:cs="Times New Roman"/>
          <w:szCs w:val="24"/>
        </w:rPr>
        <w:t xml:space="preserve"> οδηγούς και να μην έχει αυτοκίνητο</w:t>
      </w:r>
      <w:r>
        <w:rPr>
          <w:rFonts w:eastAsia="Times New Roman" w:cs="Times New Roman"/>
          <w:szCs w:val="24"/>
        </w:rPr>
        <w:t>.</w:t>
      </w:r>
      <w:r w:rsidRPr="009153EC">
        <w:rPr>
          <w:rFonts w:eastAsia="Times New Roman" w:cs="Times New Roman"/>
          <w:szCs w:val="24"/>
        </w:rPr>
        <w:t xml:space="preserve"> Δεν θα διαφωνήσω ότι ενδεχομ</w:t>
      </w:r>
      <w:r>
        <w:rPr>
          <w:rFonts w:eastAsia="Times New Roman" w:cs="Times New Roman"/>
          <w:szCs w:val="24"/>
        </w:rPr>
        <w:t xml:space="preserve">ένως σε πολύ </w:t>
      </w:r>
      <w:r w:rsidRPr="009153EC">
        <w:rPr>
          <w:rFonts w:eastAsia="Times New Roman" w:cs="Times New Roman"/>
          <w:szCs w:val="24"/>
        </w:rPr>
        <w:t xml:space="preserve">συγκεκριμένες περιπτώσεις </w:t>
      </w:r>
      <w:r>
        <w:rPr>
          <w:rFonts w:eastAsia="Times New Roman" w:cs="Times New Roman"/>
          <w:szCs w:val="24"/>
        </w:rPr>
        <w:t>σ</w:t>
      </w:r>
      <w:r w:rsidRPr="009153EC">
        <w:rPr>
          <w:rFonts w:eastAsia="Times New Roman" w:cs="Times New Roman"/>
          <w:szCs w:val="24"/>
        </w:rPr>
        <w:t xml:space="preserve">το νέο </w:t>
      </w:r>
      <w:r>
        <w:rPr>
          <w:rFonts w:eastAsia="Times New Roman" w:cs="Times New Roman"/>
          <w:szCs w:val="24"/>
        </w:rPr>
        <w:t xml:space="preserve">ελληνικό </w:t>
      </w:r>
      <w:r w:rsidRPr="009153EC">
        <w:rPr>
          <w:rFonts w:eastAsia="Times New Roman" w:cs="Times New Roman"/>
          <w:szCs w:val="24"/>
        </w:rPr>
        <w:t xml:space="preserve">γεωγραφικό </w:t>
      </w:r>
      <w:r>
        <w:rPr>
          <w:rFonts w:eastAsia="Times New Roman" w:cs="Times New Roman"/>
          <w:szCs w:val="24"/>
        </w:rPr>
        <w:t>τοπίο να</w:t>
      </w:r>
      <w:r w:rsidRPr="009153EC">
        <w:rPr>
          <w:rFonts w:eastAsia="Times New Roman" w:cs="Times New Roman"/>
          <w:szCs w:val="24"/>
        </w:rPr>
        <w:t xml:space="preserve"> χρειάζονται κάποιες κινητές μονάδες</w:t>
      </w:r>
      <w:r>
        <w:rPr>
          <w:rFonts w:eastAsia="Times New Roman" w:cs="Times New Roman"/>
          <w:szCs w:val="24"/>
        </w:rPr>
        <w:t>.</w:t>
      </w:r>
      <w:r w:rsidRPr="009153EC">
        <w:rPr>
          <w:rFonts w:eastAsia="Times New Roman" w:cs="Times New Roman"/>
          <w:szCs w:val="24"/>
        </w:rPr>
        <w:t xml:space="preserve"> </w:t>
      </w:r>
    </w:p>
    <w:p w14:paraId="4CC5AFE3"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Η εμπειρία του παρελθόντος είναι τραγική</w:t>
      </w:r>
      <w:r>
        <w:rPr>
          <w:rFonts w:eastAsia="Times New Roman" w:cs="Times New Roman"/>
          <w:szCs w:val="24"/>
        </w:rPr>
        <w:t>. Θα αναφέρω, για παράδειγμα, τ</w:t>
      </w:r>
      <w:r>
        <w:rPr>
          <w:rFonts w:eastAsia="Times New Roman" w:cs="Times New Roman"/>
          <w:szCs w:val="24"/>
        </w:rPr>
        <w:t>ις κ</w:t>
      </w:r>
      <w:r w:rsidRPr="009153EC">
        <w:rPr>
          <w:rFonts w:eastAsia="Times New Roman" w:cs="Times New Roman"/>
          <w:szCs w:val="24"/>
        </w:rPr>
        <w:t xml:space="preserve">ινητές μονάδες </w:t>
      </w:r>
      <w:r>
        <w:rPr>
          <w:rFonts w:eastAsia="Times New Roman" w:cs="Times New Roman"/>
          <w:szCs w:val="24"/>
        </w:rPr>
        <w:t xml:space="preserve">των ΥΠΕ, τα </w:t>
      </w:r>
      <w:r w:rsidRPr="009153EC">
        <w:rPr>
          <w:rFonts w:eastAsia="Times New Roman" w:cs="Times New Roman"/>
          <w:szCs w:val="24"/>
        </w:rPr>
        <w:t xml:space="preserve">καράβια που πήγαιναν στα νησιά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οιπά</w:t>
      </w:r>
      <w:r>
        <w:rPr>
          <w:rFonts w:eastAsia="Times New Roman" w:cs="Times New Roman"/>
          <w:szCs w:val="24"/>
        </w:rPr>
        <w:t xml:space="preserve">. </w:t>
      </w:r>
      <w:r w:rsidRPr="009153EC">
        <w:rPr>
          <w:rFonts w:eastAsia="Times New Roman" w:cs="Times New Roman"/>
          <w:szCs w:val="24"/>
        </w:rPr>
        <w:t xml:space="preserve">Αν συνεχίσουμε να νομοθετούμε </w:t>
      </w:r>
      <w:r w:rsidRPr="009153EC">
        <w:rPr>
          <w:rFonts w:eastAsia="Times New Roman" w:cs="Times New Roman"/>
          <w:szCs w:val="24"/>
        </w:rPr>
        <w:lastRenderedPageBreak/>
        <w:t>στο γόνατο</w:t>
      </w:r>
      <w:r>
        <w:rPr>
          <w:rFonts w:eastAsia="Times New Roman" w:cs="Times New Roman"/>
          <w:szCs w:val="24"/>
        </w:rPr>
        <w:t xml:space="preserve"> με τον τρόπο που αυτή η τροπολογία εισάγει τη </w:t>
      </w:r>
      <w:r w:rsidRPr="009153EC">
        <w:rPr>
          <w:rFonts w:eastAsia="Times New Roman" w:cs="Times New Roman"/>
          <w:szCs w:val="24"/>
        </w:rPr>
        <w:t>συγκεκριμένη μεταρρύθμιση</w:t>
      </w:r>
      <w:r>
        <w:rPr>
          <w:rFonts w:eastAsia="Times New Roman" w:cs="Times New Roman"/>
          <w:szCs w:val="24"/>
        </w:rPr>
        <w:t>,</w:t>
      </w:r>
      <w:r w:rsidRPr="009153EC">
        <w:rPr>
          <w:rFonts w:eastAsia="Times New Roman" w:cs="Times New Roman"/>
          <w:szCs w:val="24"/>
        </w:rPr>
        <w:t xml:space="preserve"> πάλι εκεί θα καταλήξουμε</w:t>
      </w:r>
      <w:r>
        <w:rPr>
          <w:rFonts w:eastAsia="Times New Roman" w:cs="Times New Roman"/>
          <w:szCs w:val="24"/>
        </w:rPr>
        <w:t>,</w:t>
      </w:r>
      <w:r w:rsidRPr="009153EC">
        <w:rPr>
          <w:rFonts w:eastAsia="Times New Roman" w:cs="Times New Roman"/>
          <w:szCs w:val="24"/>
        </w:rPr>
        <w:t xml:space="preserve"> </w:t>
      </w:r>
      <w:r>
        <w:rPr>
          <w:rFonts w:eastAsia="Times New Roman" w:cs="Times New Roman"/>
          <w:szCs w:val="24"/>
        </w:rPr>
        <w:t>έχοντας σπαταλήσει π</w:t>
      </w:r>
      <w:r w:rsidRPr="009153EC">
        <w:rPr>
          <w:rFonts w:eastAsia="Times New Roman" w:cs="Times New Roman"/>
          <w:szCs w:val="24"/>
        </w:rPr>
        <w:t>όρους</w:t>
      </w:r>
      <w:r>
        <w:rPr>
          <w:rFonts w:eastAsia="Times New Roman" w:cs="Times New Roman"/>
          <w:szCs w:val="24"/>
        </w:rPr>
        <w:t xml:space="preserve"> οι οποίοι θα μπορούσαν</w:t>
      </w:r>
      <w:r w:rsidRPr="009153EC">
        <w:rPr>
          <w:rFonts w:eastAsia="Times New Roman" w:cs="Times New Roman"/>
          <w:szCs w:val="24"/>
        </w:rPr>
        <w:t xml:space="preserve"> να αποδώσουν </w:t>
      </w:r>
      <w:r>
        <w:rPr>
          <w:rFonts w:eastAsia="Times New Roman" w:cs="Times New Roman"/>
          <w:szCs w:val="24"/>
        </w:rPr>
        <w:t>σ</w:t>
      </w:r>
      <w:r w:rsidRPr="009153EC">
        <w:rPr>
          <w:rFonts w:eastAsia="Times New Roman" w:cs="Times New Roman"/>
          <w:szCs w:val="24"/>
        </w:rPr>
        <w:t>το σύστημα υγείας πολλαπλάσια</w:t>
      </w:r>
      <w:r>
        <w:rPr>
          <w:rFonts w:eastAsia="Times New Roman" w:cs="Times New Roman"/>
          <w:szCs w:val="24"/>
        </w:rPr>
        <w:t>.</w:t>
      </w:r>
      <w:r w:rsidRPr="009153EC">
        <w:rPr>
          <w:rFonts w:eastAsia="Times New Roman" w:cs="Times New Roman"/>
          <w:szCs w:val="24"/>
        </w:rPr>
        <w:t xml:space="preserve"> Αν αυτοί οι εργαζόμενοι</w:t>
      </w:r>
      <w:r>
        <w:rPr>
          <w:rFonts w:eastAsia="Times New Roman" w:cs="Times New Roman"/>
          <w:szCs w:val="24"/>
        </w:rPr>
        <w:t xml:space="preserve"> προσκληθούν στα </w:t>
      </w:r>
      <w:r w:rsidRPr="009153EC">
        <w:rPr>
          <w:rFonts w:eastAsia="Times New Roman" w:cs="Times New Roman"/>
          <w:szCs w:val="24"/>
        </w:rPr>
        <w:t xml:space="preserve">απομακρυσμένα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r w:rsidRPr="009153EC">
        <w:rPr>
          <w:rFonts w:eastAsia="Times New Roman" w:cs="Times New Roman"/>
          <w:szCs w:val="24"/>
        </w:rPr>
        <w:t>ή στα περιφερειακά ι</w:t>
      </w:r>
      <w:r>
        <w:rPr>
          <w:rFonts w:eastAsia="Times New Roman" w:cs="Times New Roman"/>
          <w:szCs w:val="24"/>
        </w:rPr>
        <w:t>ατρεία των βουνών που υπάρχουν ήδη ως</w:t>
      </w:r>
      <w:r w:rsidRPr="009153EC">
        <w:rPr>
          <w:rFonts w:eastAsia="Times New Roman" w:cs="Times New Roman"/>
          <w:szCs w:val="24"/>
        </w:rPr>
        <w:t xml:space="preserve"> υποδομές</w:t>
      </w:r>
      <w:r>
        <w:rPr>
          <w:rFonts w:eastAsia="Times New Roman" w:cs="Times New Roman"/>
          <w:szCs w:val="24"/>
        </w:rPr>
        <w:t>, π</w:t>
      </w:r>
      <w:r w:rsidRPr="009153EC">
        <w:rPr>
          <w:rFonts w:eastAsia="Times New Roman" w:cs="Times New Roman"/>
          <w:szCs w:val="24"/>
        </w:rPr>
        <w:t>ροφανώς θα αποδώσουν καλύτερα από το να περιμένουν</w:t>
      </w:r>
      <w:r w:rsidRPr="009153EC">
        <w:rPr>
          <w:rFonts w:eastAsia="Times New Roman" w:cs="Times New Roman"/>
          <w:szCs w:val="24"/>
        </w:rPr>
        <w:t xml:space="preserve"> </w:t>
      </w:r>
      <w:r>
        <w:rPr>
          <w:rFonts w:eastAsia="Times New Roman" w:cs="Times New Roman"/>
          <w:szCs w:val="24"/>
        </w:rPr>
        <w:t>στην ΥΠΕ να βρεθεί όχημα για να κάνουν</w:t>
      </w:r>
      <w:r w:rsidRPr="009153EC">
        <w:rPr>
          <w:rFonts w:eastAsia="Times New Roman" w:cs="Times New Roman"/>
          <w:szCs w:val="24"/>
        </w:rPr>
        <w:t xml:space="preserve"> βόλτα</w:t>
      </w:r>
      <w:r>
        <w:rPr>
          <w:rFonts w:eastAsia="Times New Roman" w:cs="Times New Roman"/>
          <w:szCs w:val="24"/>
        </w:rPr>
        <w:t>.</w:t>
      </w:r>
      <w:r w:rsidRPr="009153EC">
        <w:rPr>
          <w:rFonts w:eastAsia="Times New Roman" w:cs="Times New Roman"/>
          <w:szCs w:val="24"/>
        </w:rPr>
        <w:t xml:space="preserve"> Πραγματικά εδώ το αντικείμενο είναι οι διορισμοί και τίποτα άλλο</w:t>
      </w:r>
      <w:r>
        <w:rPr>
          <w:rFonts w:eastAsia="Times New Roman" w:cs="Times New Roman"/>
          <w:szCs w:val="24"/>
        </w:rPr>
        <w:t>.</w:t>
      </w:r>
      <w:r w:rsidRPr="009153EC">
        <w:rPr>
          <w:rFonts w:eastAsia="Times New Roman" w:cs="Times New Roman"/>
          <w:szCs w:val="24"/>
        </w:rPr>
        <w:t xml:space="preserve"> </w:t>
      </w:r>
    </w:p>
    <w:p w14:paraId="4CC5AFE4" w14:textId="77777777" w:rsidR="005D719C" w:rsidRDefault="00627F40">
      <w:pPr>
        <w:tabs>
          <w:tab w:val="left" w:pos="6168"/>
        </w:tabs>
        <w:spacing w:line="600" w:lineRule="auto"/>
        <w:ind w:firstLine="720"/>
        <w:jc w:val="both"/>
        <w:rPr>
          <w:rFonts w:eastAsia="Times New Roman" w:cs="Times New Roman"/>
          <w:szCs w:val="24"/>
        </w:rPr>
      </w:pPr>
      <w:r w:rsidRPr="009153EC">
        <w:rPr>
          <w:rFonts w:eastAsia="Times New Roman" w:cs="Times New Roman"/>
          <w:szCs w:val="24"/>
        </w:rPr>
        <w:t>Για να μην εί</w:t>
      </w:r>
      <w:r>
        <w:rPr>
          <w:rFonts w:eastAsia="Times New Roman" w:cs="Times New Roman"/>
          <w:szCs w:val="24"/>
        </w:rPr>
        <w:t>μαι πάντα μόνο τόσο πολύ κακό</w:t>
      </w:r>
      <w:r w:rsidRPr="009153EC">
        <w:rPr>
          <w:rFonts w:eastAsia="Times New Roman" w:cs="Times New Roman"/>
          <w:szCs w:val="24"/>
        </w:rPr>
        <w:t>ς</w:t>
      </w:r>
      <w:r>
        <w:rPr>
          <w:rFonts w:eastAsia="Times New Roman" w:cs="Times New Roman"/>
          <w:szCs w:val="24"/>
        </w:rPr>
        <w:t>,</w:t>
      </w:r>
      <w:r w:rsidRPr="009153EC">
        <w:rPr>
          <w:rFonts w:eastAsia="Times New Roman" w:cs="Times New Roman"/>
          <w:szCs w:val="24"/>
        </w:rPr>
        <w:t xml:space="preserve"> να πω ότι η ρύθμιση για τις εξετάσεις ειδικότητας </w:t>
      </w:r>
      <w:r>
        <w:rPr>
          <w:rFonts w:eastAsia="Times New Roman" w:cs="Times New Roman"/>
          <w:szCs w:val="24"/>
        </w:rPr>
        <w:t xml:space="preserve">πραγματικά είναι </w:t>
      </w:r>
      <w:r w:rsidRPr="009153EC">
        <w:rPr>
          <w:rFonts w:eastAsia="Times New Roman" w:cs="Times New Roman"/>
          <w:szCs w:val="24"/>
        </w:rPr>
        <w:t>ικανοποιητική</w:t>
      </w:r>
      <w:r>
        <w:rPr>
          <w:rFonts w:eastAsia="Times New Roman" w:cs="Times New Roman"/>
          <w:szCs w:val="24"/>
        </w:rPr>
        <w:t xml:space="preserve"> και λύνει ένα χρ</w:t>
      </w:r>
      <w:r>
        <w:rPr>
          <w:rFonts w:eastAsia="Times New Roman" w:cs="Times New Roman"/>
          <w:szCs w:val="24"/>
        </w:rPr>
        <w:t>όνιο πρόβλημα.</w:t>
      </w:r>
      <w:r w:rsidRPr="009153EC">
        <w:rPr>
          <w:rFonts w:eastAsia="Times New Roman" w:cs="Times New Roman"/>
          <w:szCs w:val="24"/>
        </w:rPr>
        <w:t xml:space="preserve"> </w:t>
      </w:r>
      <w:r>
        <w:rPr>
          <w:rFonts w:eastAsia="Times New Roman" w:cs="Times New Roman"/>
          <w:szCs w:val="24"/>
        </w:rPr>
        <w:t>Με τον τρόπο που γίνεται</w:t>
      </w:r>
      <w:r w:rsidRPr="009153EC">
        <w:rPr>
          <w:rFonts w:eastAsia="Times New Roman" w:cs="Times New Roman"/>
          <w:szCs w:val="24"/>
        </w:rPr>
        <w:t xml:space="preserve"> μας βρίσκει απολύτως σύμφωνο</w:t>
      </w:r>
      <w:r>
        <w:rPr>
          <w:rFonts w:eastAsia="Times New Roman" w:cs="Times New Roman"/>
          <w:szCs w:val="24"/>
        </w:rPr>
        <w:t>υ</w:t>
      </w:r>
      <w:r w:rsidRPr="009153EC">
        <w:rPr>
          <w:rFonts w:eastAsia="Times New Roman" w:cs="Times New Roman"/>
          <w:szCs w:val="24"/>
        </w:rPr>
        <w:t>ς</w:t>
      </w:r>
      <w:r>
        <w:rPr>
          <w:rFonts w:eastAsia="Times New Roman" w:cs="Times New Roman"/>
          <w:szCs w:val="24"/>
        </w:rPr>
        <w:t>.</w:t>
      </w:r>
    </w:p>
    <w:p w14:paraId="4CC5AFE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CC5AFE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Δεν είπα τίποτα. Αν πω κάτι καλό, δεν σας αρέσει κιόλας.</w:t>
      </w:r>
      <w:r w:rsidRPr="009153EC">
        <w:rPr>
          <w:rFonts w:eastAsia="Times New Roman" w:cs="Times New Roman"/>
          <w:szCs w:val="24"/>
        </w:rPr>
        <w:t xml:space="preserve"> </w:t>
      </w:r>
      <w:r>
        <w:rPr>
          <w:rFonts w:eastAsia="Times New Roman" w:cs="Times New Roman"/>
          <w:szCs w:val="24"/>
        </w:rPr>
        <w:t xml:space="preserve">Ένα καλό είπα. Αφήστε το να περάσει! </w:t>
      </w:r>
    </w:p>
    <w:p w14:paraId="4CC5AFE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ρχομαι στο θέμα των νοσοκομείων του ΕΣΥ. </w:t>
      </w:r>
      <w:r w:rsidRPr="00D658A4">
        <w:rPr>
          <w:rFonts w:eastAsia="Times New Roman" w:cs="Times New Roman"/>
          <w:szCs w:val="24"/>
        </w:rPr>
        <w:t xml:space="preserve">Δεν υπάρχει αμφιβολία ότι τα </w:t>
      </w:r>
      <w:r>
        <w:rPr>
          <w:rFonts w:eastAsia="Times New Roman" w:cs="Times New Roman"/>
          <w:szCs w:val="24"/>
        </w:rPr>
        <w:t>νοσοκομεία που έχουν συνενωθεί, μ</w:t>
      </w:r>
      <w:r w:rsidRPr="00D658A4">
        <w:rPr>
          <w:rFonts w:eastAsia="Times New Roman" w:cs="Times New Roman"/>
          <w:szCs w:val="24"/>
        </w:rPr>
        <w:t xml:space="preserve">ετά από αυτή την εμπειρία των </w:t>
      </w:r>
      <w:r>
        <w:rPr>
          <w:rFonts w:eastAsia="Times New Roman" w:cs="Times New Roman"/>
          <w:szCs w:val="24"/>
        </w:rPr>
        <w:t>πέντε</w:t>
      </w:r>
      <w:r w:rsidRPr="00D658A4">
        <w:rPr>
          <w:rFonts w:eastAsia="Times New Roman" w:cs="Times New Roman"/>
          <w:szCs w:val="24"/>
        </w:rPr>
        <w:t xml:space="preserve"> χρόνων</w:t>
      </w:r>
      <w:r>
        <w:rPr>
          <w:rFonts w:eastAsia="Times New Roman" w:cs="Times New Roman"/>
          <w:szCs w:val="24"/>
        </w:rPr>
        <w:t>,</w:t>
      </w:r>
      <w:r w:rsidRPr="00D658A4">
        <w:rPr>
          <w:rFonts w:eastAsia="Times New Roman" w:cs="Times New Roman"/>
          <w:szCs w:val="24"/>
        </w:rPr>
        <w:t xml:space="preserve"> θα μπορούσαν να δουλ</w:t>
      </w:r>
      <w:r>
        <w:rPr>
          <w:rFonts w:eastAsia="Times New Roman" w:cs="Times New Roman"/>
          <w:szCs w:val="24"/>
        </w:rPr>
        <w:t xml:space="preserve">έψουν καλύτερα κάποια χωρισμένα, κάποια </w:t>
      </w:r>
      <w:r w:rsidRPr="00D658A4">
        <w:rPr>
          <w:rFonts w:eastAsia="Times New Roman" w:cs="Times New Roman"/>
          <w:szCs w:val="24"/>
        </w:rPr>
        <w:t>αλλιώς</w:t>
      </w:r>
      <w:r>
        <w:rPr>
          <w:rFonts w:eastAsia="Times New Roman" w:cs="Times New Roman"/>
          <w:szCs w:val="24"/>
        </w:rPr>
        <w:t xml:space="preserve">, κάποια </w:t>
      </w:r>
      <w:r w:rsidRPr="00D658A4">
        <w:rPr>
          <w:rFonts w:eastAsia="Times New Roman" w:cs="Times New Roman"/>
          <w:szCs w:val="24"/>
        </w:rPr>
        <w:t xml:space="preserve">θα μπορούσαν να </w:t>
      </w:r>
      <w:r>
        <w:rPr>
          <w:rFonts w:eastAsia="Times New Roman" w:cs="Times New Roman"/>
          <w:szCs w:val="24"/>
        </w:rPr>
        <w:t>ανα</w:t>
      </w:r>
      <w:r w:rsidRPr="00D658A4">
        <w:rPr>
          <w:rFonts w:eastAsia="Times New Roman" w:cs="Times New Roman"/>
          <w:szCs w:val="24"/>
        </w:rPr>
        <w:t>σχηματιστούν</w:t>
      </w:r>
      <w:r>
        <w:rPr>
          <w:rFonts w:eastAsia="Times New Roman" w:cs="Times New Roman"/>
          <w:szCs w:val="24"/>
        </w:rPr>
        <w:t>.</w:t>
      </w:r>
      <w:r w:rsidRPr="00D658A4">
        <w:rPr>
          <w:rFonts w:eastAsia="Times New Roman" w:cs="Times New Roman"/>
          <w:szCs w:val="24"/>
        </w:rPr>
        <w:t xml:space="preserve"> Ε</w:t>
      </w:r>
      <w:r w:rsidRPr="00D658A4">
        <w:rPr>
          <w:rFonts w:eastAsia="Times New Roman" w:cs="Times New Roman"/>
          <w:szCs w:val="24"/>
        </w:rPr>
        <w:t>ίναι μία κουβέντα</w:t>
      </w:r>
      <w:r>
        <w:rPr>
          <w:rFonts w:eastAsia="Times New Roman" w:cs="Times New Roman"/>
          <w:szCs w:val="24"/>
        </w:rPr>
        <w:t xml:space="preserve"> που</w:t>
      </w:r>
      <w:r w:rsidRPr="00D658A4">
        <w:rPr>
          <w:rFonts w:eastAsia="Times New Roman" w:cs="Times New Roman"/>
          <w:szCs w:val="24"/>
        </w:rPr>
        <w:t xml:space="preserve"> πρέπει να γίνει</w:t>
      </w:r>
      <w:r>
        <w:rPr>
          <w:rFonts w:eastAsia="Times New Roman" w:cs="Times New Roman"/>
          <w:szCs w:val="24"/>
        </w:rPr>
        <w:t>.</w:t>
      </w:r>
      <w:r w:rsidRPr="00D658A4">
        <w:rPr>
          <w:rFonts w:eastAsia="Times New Roman" w:cs="Times New Roman"/>
          <w:szCs w:val="24"/>
        </w:rPr>
        <w:t xml:space="preserve"> </w:t>
      </w:r>
    </w:p>
    <w:p w14:paraId="4CC5AFE8" w14:textId="77777777" w:rsidR="005D719C" w:rsidRDefault="00627F40">
      <w:pPr>
        <w:spacing w:line="600" w:lineRule="auto"/>
        <w:ind w:firstLine="720"/>
        <w:jc w:val="both"/>
        <w:rPr>
          <w:rFonts w:eastAsia="Times New Roman" w:cs="Times New Roman"/>
          <w:szCs w:val="24"/>
        </w:rPr>
      </w:pPr>
      <w:r w:rsidRPr="00D658A4">
        <w:rPr>
          <w:rFonts w:eastAsia="Times New Roman" w:cs="Times New Roman"/>
          <w:szCs w:val="24"/>
        </w:rPr>
        <w:t>Στην πραγματικότητα</w:t>
      </w:r>
      <w:r>
        <w:rPr>
          <w:rFonts w:eastAsia="Times New Roman" w:cs="Times New Roman"/>
          <w:szCs w:val="24"/>
        </w:rPr>
        <w:t>,</w:t>
      </w:r>
      <w:r w:rsidRPr="00D658A4">
        <w:rPr>
          <w:rFonts w:eastAsia="Times New Roman" w:cs="Times New Roman"/>
          <w:szCs w:val="24"/>
        </w:rPr>
        <w:t xml:space="preserve"> </w:t>
      </w:r>
      <w:r>
        <w:rPr>
          <w:rFonts w:eastAsia="Times New Roman" w:cs="Times New Roman"/>
          <w:szCs w:val="24"/>
        </w:rPr>
        <w:t>όμως,</w:t>
      </w:r>
      <w:r w:rsidRPr="00D658A4">
        <w:rPr>
          <w:rFonts w:eastAsia="Times New Roman" w:cs="Times New Roman"/>
          <w:szCs w:val="24"/>
        </w:rPr>
        <w:t xml:space="preserve"> αυτό που πρέπει να γίνει και </w:t>
      </w:r>
      <w:r>
        <w:rPr>
          <w:rFonts w:eastAsia="Times New Roman" w:cs="Times New Roman"/>
          <w:szCs w:val="24"/>
        </w:rPr>
        <w:t>δεν έγινε είναι ότι δεν</w:t>
      </w:r>
      <w:r w:rsidRPr="00D658A4">
        <w:rPr>
          <w:rFonts w:eastAsia="Times New Roman" w:cs="Times New Roman"/>
          <w:szCs w:val="24"/>
        </w:rPr>
        <w:t xml:space="preserve"> υπάρχει πουθενά ούτε επιχειρηματικό πλάνο ούτε στήριξη ούτε προοπτική</w:t>
      </w:r>
      <w:r>
        <w:rPr>
          <w:rFonts w:eastAsia="Times New Roman" w:cs="Times New Roman"/>
          <w:szCs w:val="24"/>
        </w:rPr>
        <w:t>.</w:t>
      </w:r>
      <w:r w:rsidRPr="00D658A4">
        <w:rPr>
          <w:rFonts w:eastAsia="Times New Roman" w:cs="Times New Roman"/>
          <w:szCs w:val="24"/>
        </w:rPr>
        <w:t xml:space="preserve"> Για </w:t>
      </w:r>
      <w:r>
        <w:rPr>
          <w:rFonts w:eastAsia="Times New Roman" w:cs="Times New Roman"/>
          <w:szCs w:val="24"/>
        </w:rPr>
        <w:t>να μιλήσω για τη Λάρισα που ξέρω, π</w:t>
      </w:r>
      <w:r w:rsidRPr="00D658A4">
        <w:rPr>
          <w:rFonts w:eastAsia="Times New Roman" w:cs="Times New Roman"/>
          <w:szCs w:val="24"/>
        </w:rPr>
        <w:t xml:space="preserve">ροφανώς και το παλιό με το </w:t>
      </w:r>
      <w:r>
        <w:rPr>
          <w:rFonts w:eastAsia="Times New Roman" w:cs="Times New Roman"/>
          <w:szCs w:val="24"/>
        </w:rPr>
        <w:t>π</w:t>
      </w:r>
      <w:r w:rsidRPr="00D658A4">
        <w:rPr>
          <w:rFonts w:eastAsia="Times New Roman" w:cs="Times New Roman"/>
          <w:szCs w:val="24"/>
        </w:rPr>
        <w:t>ανεπιστημιακό μπορούν και να συνεχίσουν συνδεδεμένα και να λειτουργήσουν με το</w:t>
      </w:r>
      <w:r>
        <w:rPr>
          <w:rFonts w:eastAsia="Times New Roman" w:cs="Times New Roman"/>
          <w:szCs w:val="24"/>
        </w:rPr>
        <w:t>ν</w:t>
      </w:r>
      <w:r w:rsidRPr="00D658A4">
        <w:rPr>
          <w:rFonts w:eastAsia="Times New Roman" w:cs="Times New Roman"/>
          <w:szCs w:val="24"/>
        </w:rPr>
        <w:t xml:space="preserve"> διαχωρισμό</w:t>
      </w:r>
      <w:r>
        <w:rPr>
          <w:rFonts w:eastAsia="Times New Roman" w:cs="Times New Roman"/>
          <w:szCs w:val="24"/>
        </w:rPr>
        <w:t>.</w:t>
      </w:r>
      <w:r w:rsidRPr="00D658A4">
        <w:rPr>
          <w:rFonts w:eastAsia="Times New Roman" w:cs="Times New Roman"/>
          <w:szCs w:val="24"/>
        </w:rPr>
        <w:t xml:space="preserve"> Αυτό που δεν μπορεί να γίνεται είναι να μην υπάρχει στήριξη</w:t>
      </w:r>
      <w:r>
        <w:rPr>
          <w:rFonts w:eastAsia="Times New Roman" w:cs="Times New Roman"/>
          <w:szCs w:val="24"/>
        </w:rPr>
        <w:t>.</w:t>
      </w:r>
    </w:p>
    <w:p w14:paraId="4CC5AFE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Έδειξε ο κ. Κέλλας </w:t>
      </w:r>
      <w:r w:rsidRPr="00D658A4">
        <w:rPr>
          <w:rFonts w:eastAsia="Times New Roman" w:cs="Times New Roman"/>
          <w:szCs w:val="24"/>
        </w:rPr>
        <w:t>κάποιες εικόνες από το</w:t>
      </w:r>
      <w:r>
        <w:rPr>
          <w:rFonts w:eastAsia="Times New Roman" w:cs="Times New Roman"/>
          <w:szCs w:val="24"/>
        </w:rPr>
        <w:t>ν</w:t>
      </w:r>
      <w:r w:rsidRPr="00D658A4">
        <w:rPr>
          <w:rFonts w:eastAsia="Times New Roman" w:cs="Times New Roman"/>
          <w:szCs w:val="24"/>
        </w:rPr>
        <w:t xml:space="preserve"> τοπικό τύπο</w:t>
      </w:r>
      <w:r>
        <w:rPr>
          <w:rFonts w:eastAsia="Times New Roman" w:cs="Times New Roman"/>
          <w:szCs w:val="24"/>
        </w:rPr>
        <w:t>.</w:t>
      </w:r>
      <w:r w:rsidRPr="00D658A4">
        <w:rPr>
          <w:rFonts w:eastAsia="Times New Roman" w:cs="Times New Roman"/>
          <w:szCs w:val="24"/>
        </w:rPr>
        <w:t xml:space="preserve"> </w:t>
      </w:r>
      <w:r>
        <w:rPr>
          <w:rFonts w:eastAsia="Times New Roman" w:cs="Times New Roman"/>
          <w:szCs w:val="24"/>
        </w:rPr>
        <w:t>Το</w:t>
      </w:r>
      <w:r w:rsidRPr="00D658A4">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 xml:space="preserve">οσοκομείο </w:t>
      </w:r>
      <w:r w:rsidRPr="00D658A4">
        <w:rPr>
          <w:rFonts w:eastAsia="Times New Roman" w:cs="Times New Roman"/>
          <w:szCs w:val="24"/>
        </w:rPr>
        <w:t xml:space="preserve">διαχρονικά ασφυκτιά δουλεύοντας </w:t>
      </w:r>
      <w:r>
        <w:rPr>
          <w:rFonts w:eastAsia="Times New Roman" w:cs="Times New Roman"/>
          <w:szCs w:val="24"/>
        </w:rPr>
        <w:t>στο 95% της χωρητικότητά</w:t>
      </w:r>
      <w:r w:rsidRPr="00D658A4">
        <w:rPr>
          <w:rFonts w:eastAsia="Times New Roman" w:cs="Times New Roman"/>
          <w:szCs w:val="24"/>
        </w:rPr>
        <w:t>ς του</w:t>
      </w:r>
      <w:r>
        <w:rPr>
          <w:rFonts w:eastAsia="Times New Roman" w:cs="Times New Roman"/>
          <w:szCs w:val="24"/>
        </w:rPr>
        <w:t>,</w:t>
      </w:r>
      <w:r w:rsidRPr="00D658A4">
        <w:rPr>
          <w:rFonts w:eastAsia="Times New Roman" w:cs="Times New Roman"/>
          <w:szCs w:val="24"/>
        </w:rPr>
        <w:t xml:space="preserve"> που ξέρετε καλά ότι είναι προβληματικό από μόνο του</w:t>
      </w:r>
      <w:r>
        <w:rPr>
          <w:rFonts w:eastAsia="Times New Roman" w:cs="Times New Roman"/>
          <w:szCs w:val="24"/>
        </w:rPr>
        <w:t>.</w:t>
      </w:r>
      <w:r w:rsidRPr="00D658A4">
        <w:rPr>
          <w:rFonts w:eastAsia="Times New Roman" w:cs="Times New Roman"/>
          <w:szCs w:val="24"/>
        </w:rPr>
        <w:t xml:space="preserve"> Το παλιό </w:t>
      </w:r>
      <w:r>
        <w:rPr>
          <w:rFonts w:eastAsia="Times New Roman" w:cs="Times New Roman"/>
          <w:szCs w:val="24"/>
        </w:rPr>
        <w:t>ν</w:t>
      </w:r>
      <w:r w:rsidRPr="00D658A4">
        <w:rPr>
          <w:rFonts w:eastAsia="Times New Roman" w:cs="Times New Roman"/>
          <w:szCs w:val="24"/>
        </w:rPr>
        <w:t>οσοκομείο έχει προβλήματα σημαντικά</w:t>
      </w:r>
      <w:r>
        <w:rPr>
          <w:rFonts w:eastAsia="Times New Roman" w:cs="Times New Roman"/>
          <w:szCs w:val="24"/>
        </w:rPr>
        <w:t>,</w:t>
      </w:r>
      <w:r w:rsidRPr="00D658A4">
        <w:rPr>
          <w:rFonts w:eastAsia="Times New Roman" w:cs="Times New Roman"/>
          <w:szCs w:val="24"/>
        </w:rPr>
        <w:t xml:space="preserve"> τα οποία δεν έχουν στηριχθεί</w:t>
      </w:r>
      <w:r>
        <w:rPr>
          <w:rFonts w:eastAsia="Times New Roman" w:cs="Times New Roman"/>
          <w:szCs w:val="24"/>
        </w:rPr>
        <w:t>.</w:t>
      </w:r>
      <w:r w:rsidRPr="00D658A4">
        <w:rPr>
          <w:rFonts w:eastAsia="Times New Roman" w:cs="Times New Roman"/>
          <w:szCs w:val="24"/>
        </w:rPr>
        <w:t xml:space="preserve"> Το στοίχημα είναι να δούμε τι θα κάνουμε στρατηγικά κ</w:t>
      </w:r>
      <w:r w:rsidRPr="00D658A4">
        <w:rPr>
          <w:rFonts w:eastAsia="Times New Roman" w:cs="Times New Roman"/>
          <w:szCs w:val="24"/>
        </w:rPr>
        <w:t xml:space="preserve">αι μακροπρόθεσμα σε μία </w:t>
      </w:r>
      <w:r w:rsidRPr="00D658A4">
        <w:rPr>
          <w:rFonts w:eastAsia="Times New Roman" w:cs="Times New Roman"/>
          <w:szCs w:val="24"/>
        </w:rPr>
        <w:lastRenderedPageBreak/>
        <w:t>περιοχή σαν τη Λάρισα</w:t>
      </w:r>
      <w:r>
        <w:rPr>
          <w:rFonts w:eastAsia="Times New Roman" w:cs="Times New Roman"/>
          <w:szCs w:val="24"/>
        </w:rPr>
        <w:t>, σε μ</w:t>
      </w:r>
      <w:r>
        <w:rPr>
          <w:rFonts w:eastAsia="Times New Roman" w:cs="Times New Roman"/>
          <w:szCs w:val="24"/>
        </w:rPr>
        <w:t>ί</w:t>
      </w:r>
      <w:r>
        <w:rPr>
          <w:rFonts w:eastAsia="Times New Roman" w:cs="Times New Roman"/>
          <w:szCs w:val="24"/>
        </w:rPr>
        <w:t xml:space="preserve">α περιοχή σαν </w:t>
      </w:r>
      <w:r w:rsidRPr="00D658A4">
        <w:rPr>
          <w:rFonts w:eastAsia="Times New Roman" w:cs="Times New Roman"/>
          <w:szCs w:val="24"/>
        </w:rPr>
        <w:t>το Ηράκλειο που έχει συγκεκριμένα προβλήματα</w:t>
      </w:r>
      <w:r>
        <w:rPr>
          <w:rFonts w:eastAsia="Times New Roman" w:cs="Times New Roman"/>
          <w:szCs w:val="24"/>
        </w:rPr>
        <w:t>.</w:t>
      </w:r>
      <w:r w:rsidRPr="00D658A4">
        <w:rPr>
          <w:rFonts w:eastAsia="Times New Roman" w:cs="Times New Roman"/>
          <w:szCs w:val="24"/>
        </w:rPr>
        <w:t xml:space="preserve"> </w:t>
      </w:r>
    </w:p>
    <w:p w14:paraId="4CC5AFEA" w14:textId="77777777" w:rsidR="005D719C" w:rsidRDefault="00627F40">
      <w:pPr>
        <w:spacing w:line="600" w:lineRule="auto"/>
        <w:ind w:firstLine="720"/>
        <w:jc w:val="both"/>
        <w:rPr>
          <w:rFonts w:eastAsia="Times New Roman" w:cs="Times New Roman"/>
          <w:szCs w:val="24"/>
        </w:rPr>
      </w:pPr>
      <w:r w:rsidRPr="00D658A4">
        <w:rPr>
          <w:rFonts w:eastAsia="Times New Roman" w:cs="Times New Roman"/>
          <w:szCs w:val="24"/>
        </w:rPr>
        <w:t xml:space="preserve">Στη Λάρισα οι </w:t>
      </w:r>
      <w:r>
        <w:rPr>
          <w:rFonts w:eastAsia="Times New Roman" w:cs="Times New Roman"/>
          <w:szCs w:val="24"/>
        </w:rPr>
        <w:t>δημόσιες κλίνες υπολείπονται του μέσου</w:t>
      </w:r>
      <w:r w:rsidRPr="00D658A4">
        <w:rPr>
          <w:rFonts w:eastAsia="Times New Roman" w:cs="Times New Roman"/>
          <w:szCs w:val="24"/>
        </w:rPr>
        <w:t xml:space="preserve"> </w:t>
      </w:r>
      <w:r>
        <w:rPr>
          <w:rFonts w:eastAsia="Times New Roman" w:cs="Times New Roman"/>
          <w:szCs w:val="24"/>
        </w:rPr>
        <w:t>πανελληνίου όρου</w:t>
      </w:r>
      <w:r w:rsidRPr="00D658A4">
        <w:rPr>
          <w:rFonts w:eastAsia="Times New Roman" w:cs="Times New Roman"/>
          <w:szCs w:val="24"/>
        </w:rPr>
        <w:t xml:space="preserve"> δραματικά</w:t>
      </w:r>
      <w:r>
        <w:rPr>
          <w:rFonts w:eastAsia="Times New Roman" w:cs="Times New Roman"/>
          <w:szCs w:val="24"/>
        </w:rPr>
        <w:t>.</w:t>
      </w:r>
      <w:r w:rsidRPr="00D658A4">
        <w:rPr>
          <w:rFonts w:eastAsia="Times New Roman" w:cs="Times New Roman"/>
          <w:szCs w:val="24"/>
        </w:rPr>
        <w:t xml:space="preserve"> Δεν είναι τυχαίο ότι είναι η μόνη επαρχιακή </w:t>
      </w:r>
      <w:r>
        <w:rPr>
          <w:rFonts w:eastAsia="Times New Roman" w:cs="Times New Roman"/>
          <w:szCs w:val="24"/>
        </w:rPr>
        <w:t>πόλη που έχει</w:t>
      </w:r>
      <w:r w:rsidRPr="00D658A4">
        <w:rPr>
          <w:rFonts w:eastAsia="Times New Roman" w:cs="Times New Roman"/>
          <w:szCs w:val="24"/>
        </w:rPr>
        <w:t xml:space="preserve"> δύο </w:t>
      </w:r>
      <w:r w:rsidRPr="00D658A4">
        <w:rPr>
          <w:rFonts w:eastAsia="Times New Roman" w:cs="Times New Roman"/>
          <w:szCs w:val="24"/>
        </w:rPr>
        <w:t xml:space="preserve">μεγάλες ιδιωτικές μονάδες και σχεδιάζεται και </w:t>
      </w:r>
      <w:r>
        <w:rPr>
          <w:rFonts w:eastAsia="Times New Roman" w:cs="Times New Roman"/>
          <w:szCs w:val="24"/>
        </w:rPr>
        <w:t>τρίτη.</w:t>
      </w:r>
      <w:r w:rsidRPr="00D658A4">
        <w:rPr>
          <w:rFonts w:eastAsia="Times New Roman" w:cs="Times New Roman"/>
          <w:szCs w:val="24"/>
        </w:rPr>
        <w:t xml:space="preserve"> Οφείλεται στο γεγονός ότι </w:t>
      </w:r>
      <w:r>
        <w:rPr>
          <w:rFonts w:eastAsia="Times New Roman" w:cs="Times New Roman"/>
          <w:szCs w:val="24"/>
        </w:rPr>
        <w:t>ο δημόσιος τομέας είναι υποτροφ</w:t>
      </w:r>
      <w:r w:rsidRPr="00D658A4">
        <w:rPr>
          <w:rFonts w:eastAsia="Times New Roman" w:cs="Times New Roman"/>
          <w:szCs w:val="24"/>
        </w:rPr>
        <w:t>ι</w:t>
      </w:r>
      <w:r>
        <w:rPr>
          <w:rFonts w:eastAsia="Times New Roman" w:cs="Times New Roman"/>
          <w:szCs w:val="24"/>
        </w:rPr>
        <w:t xml:space="preserve">κός. </w:t>
      </w:r>
    </w:p>
    <w:p w14:paraId="4CC5AFEB" w14:textId="77777777" w:rsidR="005D719C" w:rsidRDefault="00627F40">
      <w:pPr>
        <w:spacing w:line="600" w:lineRule="auto"/>
        <w:ind w:firstLine="720"/>
        <w:jc w:val="both"/>
        <w:rPr>
          <w:rFonts w:eastAsia="Times New Roman" w:cs="Times New Roman"/>
          <w:szCs w:val="24"/>
        </w:rPr>
      </w:pPr>
      <w:r w:rsidRPr="00D658A4">
        <w:rPr>
          <w:rFonts w:eastAsia="Times New Roman" w:cs="Times New Roman"/>
          <w:szCs w:val="24"/>
        </w:rPr>
        <w:t>Μπορούμε να δούμε μεσοπρόθεσμα τι θα κάνουμε</w:t>
      </w:r>
      <w:r>
        <w:rPr>
          <w:rFonts w:eastAsia="Times New Roman" w:cs="Times New Roman"/>
          <w:szCs w:val="24"/>
        </w:rPr>
        <w:t>,</w:t>
      </w:r>
      <w:r w:rsidRPr="00D658A4">
        <w:rPr>
          <w:rFonts w:eastAsia="Times New Roman" w:cs="Times New Roman"/>
          <w:szCs w:val="24"/>
        </w:rPr>
        <w:t xml:space="preserve"> μαζί ή χώρια</w:t>
      </w:r>
      <w:r>
        <w:rPr>
          <w:rFonts w:eastAsia="Times New Roman" w:cs="Times New Roman"/>
          <w:szCs w:val="24"/>
        </w:rPr>
        <w:t>; Τ</w:t>
      </w:r>
      <w:r w:rsidRPr="00D658A4">
        <w:rPr>
          <w:rFonts w:eastAsia="Times New Roman" w:cs="Times New Roman"/>
          <w:szCs w:val="24"/>
        </w:rPr>
        <w:t>έσσερα χρόνια συζητιέται αυτή η δουλειά</w:t>
      </w:r>
      <w:r>
        <w:rPr>
          <w:rFonts w:eastAsia="Times New Roman" w:cs="Times New Roman"/>
          <w:szCs w:val="24"/>
        </w:rPr>
        <w:t>,</w:t>
      </w:r>
      <w:r w:rsidRPr="00D658A4">
        <w:rPr>
          <w:rFonts w:eastAsia="Times New Roman" w:cs="Times New Roman"/>
          <w:szCs w:val="24"/>
        </w:rPr>
        <w:t xml:space="preserve"> γιατί </w:t>
      </w:r>
      <w:r>
        <w:rPr>
          <w:rFonts w:eastAsia="Times New Roman" w:cs="Times New Roman"/>
          <w:szCs w:val="24"/>
        </w:rPr>
        <w:t>θυμάστε, κ</w:t>
      </w:r>
      <w:r w:rsidRPr="00D658A4">
        <w:rPr>
          <w:rFonts w:eastAsia="Times New Roman" w:cs="Times New Roman"/>
          <w:szCs w:val="24"/>
        </w:rPr>
        <w:t>ύριε Υπουργέ</w:t>
      </w:r>
      <w:r>
        <w:rPr>
          <w:rFonts w:eastAsia="Times New Roman" w:cs="Times New Roman"/>
          <w:szCs w:val="24"/>
        </w:rPr>
        <w:t>, ότι</w:t>
      </w:r>
      <w:r w:rsidRPr="00D658A4">
        <w:rPr>
          <w:rFonts w:eastAsia="Times New Roman" w:cs="Times New Roman"/>
          <w:szCs w:val="24"/>
        </w:rPr>
        <w:t xml:space="preserve"> το </w:t>
      </w:r>
      <w:r w:rsidRPr="00D658A4">
        <w:rPr>
          <w:rFonts w:eastAsia="Times New Roman" w:cs="Times New Roman"/>
          <w:szCs w:val="24"/>
        </w:rPr>
        <w:t xml:space="preserve">ανακοινώσετε </w:t>
      </w:r>
      <w:r>
        <w:rPr>
          <w:rFonts w:eastAsia="Times New Roman" w:cs="Times New Roman"/>
          <w:szCs w:val="24"/>
        </w:rPr>
        <w:t>ήδη από</w:t>
      </w:r>
      <w:r w:rsidRPr="00D658A4">
        <w:rPr>
          <w:rFonts w:eastAsia="Times New Roman" w:cs="Times New Roman"/>
          <w:szCs w:val="24"/>
        </w:rPr>
        <w:t xml:space="preserve"> το 2015 και </w:t>
      </w:r>
      <w:r>
        <w:rPr>
          <w:rFonts w:eastAsia="Times New Roman" w:cs="Times New Roman"/>
          <w:szCs w:val="24"/>
        </w:rPr>
        <w:t>είναι 2019 ότι</w:t>
      </w:r>
      <w:r w:rsidRPr="00D658A4">
        <w:rPr>
          <w:rFonts w:eastAsia="Times New Roman" w:cs="Times New Roman"/>
          <w:szCs w:val="24"/>
        </w:rPr>
        <w:t xml:space="preserve"> θα πάμε σε χωριστή λειτουργία</w:t>
      </w:r>
      <w:r>
        <w:rPr>
          <w:rFonts w:eastAsia="Times New Roman" w:cs="Times New Roman"/>
          <w:szCs w:val="24"/>
        </w:rPr>
        <w:t>.</w:t>
      </w:r>
      <w:r w:rsidRPr="00D658A4">
        <w:rPr>
          <w:rFonts w:eastAsia="Times New Roman" w:cs="Times New Roman"/>
          <w:szCs w:val="24"/>
        </w:rPr>
        <w:t xml:space="preserve"> Καλά είναι να </w:t>
      </w:r>
      <w:r>
        <w:rPr>
          <w:rFonts w:eastAsia="Times New Roman" w:cs="Times New Roman"/>
          <w:szCs w:val="24"/>
        </w:rPr>
        <w:t>προχωρούμε ορισμένα προβλήματα ο</w:t>
      </w:r>
      <w:r w:rsidRPr="00D658A4">
        <w:rPr>
          <w:rFonts w:eastAsia="Times New Roman" w:cs="Times New Roman"/>
          <w:szCs w:val="24"/>
        </w:rPr>
        <w:t>υσιαστικά και να δούμε και το θέμα της λειτουργίας</w:t>
      </w:r>
      <w:r>
        <w:rPr>
          <w:rFonts w:eastAsia="Times New Roman" w:cs="Times New Roman"/>
          <w:szCs w:val="24"/>
        </w:rPr>
        <w:t xml:space="preserve"> </w:t>
      </w:r>
      <w:r w:rsidRPr="00D658A4">
        <w:rPr>
          <w:rFonts w:eastAsia="Times New Roman" w:cs="Times New Roman"/>
          <w:szCs w:val="24"/>
        </w:rPr>
        <w:t>σε δεύτερο χρόνο</w:t>
      </w:r>
      <w:r>
        <w:rPr>
          <w:rFonts w:eastAsia="Times New Roman" w:cs="Times New Roman"/>
          <w:szCs w:val="24"/>
        </w:rPr>
        <w:t>,</w:t>
      </w:r>
      <w:r w:rsidRPr="00D658A4">
        <w:rPr>
          <w:rFonts w:eastAsia="Times New Roman" w:cs="Times New Roman"/>
          <w:szCs w:val="24"/>
        </w:rPr>
        <w:t xml:space="preserve"> το οποίο</w:t>
      </w:r>
      <w:r>
        <w:rPr>
          <w:rFonts w:eastAsia="Times New Roman" w:cs="Times New Roman"/>
          <w:szCs w:val="24"/>
        </w:rPr>
        <w:t>,</w:t>
      </w:r>
      <w:r w:rsidRPr="00D658A4">
        <w:rPr>
          <w:rFonts w:eastAsia="Times New Roman" w:cs="Times New Roman"/>
          <w:szCs w:val="24"/>
        </w:rPr>
        <w:t xml:space="preserve"> κατά τη γνώμη μου</w:t>
      </w:r>
      <w:r>
        <w:rPr>
          <w:rFonts w:eastAsia="Times New Roman" w:cs="Times New Roman"/>
          <w:szCs w:val="24"/>
        </w:rPr>
        <w:t>,</w:t>
      </w:r>
      <w:r w:rsidRPr="00D658A4">
        <w:rPr>
          <w:rFonts w:eastAsia="Times New Roman" w:cs="Times New Roman"/>
          <w:szCs w:val="24"/>
        </w:rPr>
        <w:t xml:space="preserve"> δεν είναι τόσο σημαντικό</w:t>
      </w:r>
      <w:r>
        <w:rPr>
          <w:rFonts w:eastAsia="Times New Roman" w:cs="Times New Roman"/>
          <w:szCs w:val="24"/>
        </w:rPr>
        <w:t>.</w:t>
      </w:r>
    </w:p>
    <w:p w14:paraId="4CC5AFE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ΚΕΣΥ και για τον</w:t>
      </w:r>
      <w:r w:rsidRPr="00D658A4">
        <w:rPr>
          <w:rFonts w:eastAsia="Times New Roman" w:cs="Times New Roman"/>
          <w:szCs w:val="24"/>
        </w:rPr>
        <w:t xml:space="preserve"> </w:t>
      </w:r>
      <w:r>
        <w:rPr>
          <w:rFonts w:eastAsia="Times New Roman" w:cs="Times New Roman"/>
          <w:szCs w:val="24"/>
        </w:rPr>
        <w:t>επανα</w:t>
      </w:r>
      <w:r w:rsidRPr="00D658A4">
        <w:rPr>
          <w:rFonts w:eastAsia="Times New Roman" w:cs="Times New Roman"/>
          <w:szCs w:val="24"/>
        </w:rPr>
        <w:t>προσδιορισμό</w:t>
      </w:r>
      <w:r>
        <w:rPr>
          <w:rFonts w:eastAsia="Times New Roman" w:cs="Times New Roman"/>
          <w:szCs w:val="24"/>
        </w:rPr>
        <w:t>,</w:t>
      </w:r>
      <w:r w:rsidRPr="00D658A4">
        <w:rPr>
          <w:rFonts w:eastAsia="Times New Roman" w:cs="Times New Roman"/>
          <w:szCs w:val="24"/>
        </w:rPr>
        <w:t xml:space="preserve"> τ</w:t>
      </w:r>
      <w:r>
        <w:rPr>
          <w:rFonts w:eastAsia="Times New Roman" w:cs="Times New Roman"/>
          <w:szCs w:val="24"/>
        </w:rPr>
        <w:t>η</w:t>
      </w:r>
      <w:r w:rsidRPr="00D658A4">
        <w:rPr>
          <w:rFonts w:eastAsia="Times New Roman" w:cs="Times New Roman"/>
          <w:szCs w:val="24"/>
        </w:rPr>
        <w:t xml:space="preserve">ν αναδιάταξη </w:t>
      </w:r>
      <w:r>
        <w:rPr>
          <w:rFonts w:eastAsia="Times New Roman" w:cs="Times New Roman"/>
          <w:szCs w:val="24"/>
        </w:rPr>
        <w:t>της σύνθεσή</w:t>
      </w:r>
      <w:r w:rsidRPr="00D658A4">
        <w:rPr>
          <w:rFonts w:eastAsia="Times New Roman" w:cs="Times New Roman"/>
          <w:szCs w:val="24"/>
        </w:rPr>
        <w:t>ς του δεν έχω ιδιαίτερες αντιρρήσεις</w:t>
      </w:r>
      <w:r>
        <w:rPr>
          <w:rFonts w:eastAsia="Times New Roman" w:cs="Times New Roman"/>
          <w:szCs w:val="24"/>
        </w:rPr>
        <w:t>.</w:t>
      </w:r>
      <w:r w:rsidRPr="00D658A4">
        <w:rPr>
          <w:rFonts w:eastAsia="Times New Roman" w:cs="Times New Roman"/>
          <w:szCs w:val="24"/>
        </w:rPr>
        <w:t xml:space="preserve"> Αυτή η αφαίρεση της συμμετοχής </w:t>
      </w:r>
      <w:r>
        <w:rPr>
          <w:rFonts w:eastAsia="Times New Roman" w:cs="Times New Roman"/>
          <w:szCs w:val="24"/>
        </w:rPr>
        <w:t xml:space="preserve">της ΠΟΕΔΗΝ </w:t>
      </w:r>
      <w:r w:rsidRPr="00D658A4">
        <w:rPr>
          <w:rFonts w:eastAsia="Times New Roman" w:cs="Times New Roman"/>
          <w:szCs w:val="24"/>
        </w:rPr>
        <w:t>δεν εμπίπτει</w:t>
      </w:r>
      <w:r>
        <w:rPr>
          <w:rFonts w:eastAsia="Times New Roman" w:cs="Times New Roman"/>
          <w:szCs w:val="24"/>
        </w:rPr>
        <w:t>, α</w:t>
      </w:r>
      <w:r w:rsidRPr="00D658A4">
        <w:rPr>
          <w:rFonts w:eastAsia="Times New Roman" w:cs="Times New Roman"/>
          <w:szCs w:val="24"/>
        </w:rPr>
        <w:t>ν μου επιτρέπετε</w:t>
      </w:r>
      <w:r>
        <w:rPr>
          <w:rFonts w:eastAsia="Times New Roman" w:cs="Times New Roman"/>
          <w:szCs w:val="24"/>
        </w:rPr>
        <w:t>,</w:t>
      </w:r>
      <w:r w:rsidRPr="00D658A4">
        <w:rPr>
          <w:rFonts w:eastAsia="Times New Roman" w:cs="Times New Roman"/>
          <w:szCs w:val="24"/>
        </w:rPr>
        <w:t xml:space="preserve"> σε άσχετους </w:t>
      </w:r>
      <w:r>
        <w:rPr>
          <w:rFonts w:eastAsia="Times New Roman" w:cs="Times New Roman"/>
          <w:szCs w:val="24"/>
        </w:rPr>
        <w:t>φορείς</w:t>
      </w:r>
      <w:r w:rsidRPr="00D658A4">
        <w:rPr>
          <w:rFonts w:eastAsia="Times New Roman" w:cs="Times New Roman"/>
          <w:szCs w:val="24"/>
        </w:rPr>
        <w:t xml:space="preserve"> που είπατε και σωστά το είπατε</w:t>
      </w:r>
      <w:r>
        <w:rPr>
          <w:rFonts w:eastAsia="Times New Roman" w:cs="Times New Roman"/>
          <w:szCs w:val="24"/>
        </w:rPr>
        <w:t>.</w:t>
      </w:r>
      <w:r w:rsidRPr="00D658A4">
        <w:rPr>
          <w:rFonts w:eastAsia="Times New Roman" w:cs="Times New Roman"/>
          <w:szCs w:val="24"/>
        </w:rPr>
        <w:t xml:space="preserve"> </w:t>
      </w:r>
      <w:r w:rsidRPr="00D658A4">
        <w:rPr>
          <w:rFonts w:eastAsia="Times New Roman" w:cs="Times New Roman"/>
          <w:szCs w:val="24"/>
        </w:rPr>
        <w:lastRenderedPageBreak/>
        <w:t xml:space="preserve">Μάλλον εκδικητική κίνηση </w:t>
      </w:r>
      <w:r>
        <w:rPr>
          <w:rFonts w:eastAsia="Times New Roman" w:cs="Times New Roman"/>
          <w:szCs w:val="24"/>
        </w:rPr>
        <w:t>μοιάζ</w:t>
      </w:r>
      <w:r>
        <w:rPr>
          <w:rFonts w:eastAsia="Times New Roman" w:cs="Times New Roman"/>
          <w:szCs w:val="24"/>
        </w:rPr>
        <w:t xml:space="preserve">ει, παρά οτιδήποτε άλλο. </w:t>
      </w:r>
      <w:r w:rsidRPr="00D658A4">
        <w:rPr>
          <w:rFonts w:eastAsia="Times New Roman" w:cs="Times New Roman"/>
          <w:szCs w:val="24"/>
        </w:rPr>
        <w:t xml:space="preserve">Μειώνεται </w:t>
      </w:r>
      <w:r>
        <w:rPr>
          <w:rFonts w:eastAsia="Times New Roman" w:cs="Times New Roman"/>
          <w:szCs w:val="24"/>
        </w:rPr>
        <w:t>από δύο</w:t>
      </w:r>
      <w:r w:rsidRPr="00D658A4">
        <w:rPr>
          <w:rFonts w:eastAsia="Times New Roman" w:cs="Times New Roman"/>
          <w:szCs w:val="24"/>
        </w:rPr>
        <w:t xml:space="preserve"> σε </w:t>
      </w:r>
      <w:r>
        <w:rPr>
          <w:rFonts w:eastAsia="Times New Roman" w:cs="Times New Roman"/>
          <w:szCs w:val="24"/>
        </w:rPr>
        <w:t>ένα.</w:t>
      </w:r>
    </w:p>
    <w:p w14:paraId="4CC5AFE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C5AFEE" w14:textId="77777777" w:rsidR="005D719C" w:rsidRDefault="00627F40">
      <w:pPr>
        <w:spacing w:line="600" w:lineRule="auto"/>
        <w:ind w:firstLine="720"/>
        <w:jc w:val="both"/>
        <w:rPr>
          <w:rFonts w:eastAsia="Times New Roman" w:cs="Times New Roman"/>
          <w:szCs w:val="24"/>
        </w:rPr>
      </w:pPr>
      <w:r w:rsidRPr="001B5974">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Μπαργιώτα, σας παρακαλώ.</w:t>
      </w:r>
    </w:p>
    <w:p w14:paraId="4CC5AFE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Η </w:t>
      </w:r>
      <w:r>
        <w:rPr>
          <w:rFonts w:eastAsia="Times New Roman" w:cs="Times New Roman"/>
          <w:szCs w:val="24"/>
        </w:rPr>
        <w:t>άποψή μου είναι ότι</w:t>
      </w:r>
      <w:r w:rsidRPr="00D658A4">
        <w:rPr>
          <w:rFonts w:eastAsia="Times New Roman" w:cs="Times New Roman"/>
          <w:szCs w:val="24"/>
        </w:rPr>
        <w:t xml:space="preserve"> δεν υπάρχει ένας λόγος </w:t>
      </w:r>
      <w:r>
        <w:rPr>
          <w:rFonts w:eastAsia="Times New Roman" w:cs="Times New Roman"/>
          <w:szCs w:val="24"/>
        </w:rPr>
        <w:t xml:space="preserve">να αλλάξει. </w:t>
      </w:r>
    </w:p>
    <w:p w14:paraId="4CC5AFF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Ένα σχόλιο ήθελα να κάνω μόνο και θα τελειώσω με αυτό, για την </w:t>
      </w:r>
      <w:r w:rsidRPr="00967BA4">
        <w:rPr>
          <w:rFonts w:eastAsia="Times New Roman" w:cs="Times New Roman"/>
          <w:szCs w:val="24"/>
        </w:rPr>
        <w:t>εικόνα στο νομοσχέδιο και στην τροπολογία για τη Νάουσα. Άγονη περιοχή,</w:t>
      </w:r>
      <w:r>
        <w:rPr>
          <w:rFonts w:eastAsia="Times New Roman" w:cs="Times New Roman"/>
          <w:szCs w:val="24"/>
        </w:rPr>
        <w:t xml:space="preserve"> άγονο</w:t>
      </w:r>
      <w:r w:rsidRPr="00D658A4">
        <w:rPr>
          <w:rFonts w:eastAsia="Times New Roman" w:cs="Times New Roman"/>
          <w:szCs w:val="24"/>
        </w:rPr>
        <w:t xml:space="preserve"> νοσοκομείο πρακτικά</w:t>
      </w:r>
      <w:r>
        <w:rPr>
          <w:rFonts w:eastAsia="Times New Roman" w:cs="Times New Roman"/>
          <w:szCs w:val="24"/>
        </w:rPr>
        <w:t>. Είναι</w:t>
      </w:r>
      <w:r w:rsidRPr="00D658A4">
        <w:rPr>
          <w:rFonts w:eastAsia="Times New Roman" w:cs="Times New Roman"/>
          <w:szCs w:val="24"/>
        </w:rPr>
        <w:t xml:space="preserve"> ένα νοσοκ</w:t>
      </w:r>
      <w:r>
        <w:rPr>
          <w:rFonts w:eastAsia="Times New Roman" w:cs="Times New Roman"/>
          <w:szCs w:val="24"/>
        </w:rPr>
        <w:t>ομείο το οποίο κάνει τρ</w:t>
      </w:r>
      <w:r>
        <w:rPr>
          <w:rFonts w:eastAsia="Times New Roman" w:cs="Times New Roman"/>
          <w:szCs w:val="24"/>
        </w:rPr>
        <w:t>ιγωνισμό</w:t>
      </w:r>
      <w:r w:rsidRPr="00D658A4">
        <w:rPr>
          <w:rFonts w:eastAsia="Times New Roman" w:cs="Times New Roman"/>
          <w:szCs w:val="24"/>
        </w:rPr>
        <w:t xml:space="preserve"> με άλλα δύο στα </w:t>
      </w:r>
      <w:r>
        <w:rPr>
          <w:rFonts w:eastAsia="Times New Roman" w:cs="Times New Roman"/>
          <w:szCs w:val="24"/>
        </w:rPr>
        <w:t xml:space="preserve">δεκαπέντε χιλιόμετρα, Έδεσσα, </w:t>
      </w:r>
      <w:r w:rsidRPr="00D658A4">
        <w:rPr>
          <w:rFonts w:eastAsia="Times New Roman" w:cs="Times New Roman"/>
          <w:szCs w:val="24"/>
        </w:rPr>
        <w:t>Νάουσα και Βέροια</w:t>
      </w:r>
      <w:r>
        <w:rPr>
          <w:rFonts w:eastAsia="Times New Roman" w:cs="Times New Roman"/>
          <w:szCs w:val="24"/>
        </w:rPr>
        <w:t>. Είναι</w:t>
      </w:r>
      <w:r w:rsidRPr="00D658A4">
        <w:rPr>
          <w:rFonts w:eastAsia="Times New Roman" w:cs="Times New Roman"/>
          <w:szCs w:val="24"/>
        </w:rPr>
        <w:t xml:space="preserve"> ένα από τα κλασικά παραδείγματα του </w:t>
      </w:r>
      <w:r>
        <w:rPr>
          <w:rFonts w:eastAsia="Times New Roman" w:cs="Times New Roman"/>
          <w:szCs w:val="24"/>
        </w:rPr>
        <w:t xml:space="preserve">στρεβλού </w:t>
      </w:r>
      <w:r w:rsidRPr="00D658A4">
        <w:rPr>
          <w:rFonts w:eastAsia="Times New Roman" w:cs="Times New Roman"/>
          <w:szCs w:val="24"/>
        </w:rPr>
        <w:t>τρόπο</w:t>
      </w:r>
      <w:r>
        <w:rPr>
          <w:rFonts w:eastAsia="Times New Roman" w:cs="Times New Roman"/>
          <w:szCs w:val="24"/>
        </w:rPr>
        <w:t>υ που έχουν αναπτυχθεί οι μο</w:t>
      </w:r>
      <w:r w:rsidRPr="00D658A4">
        <w:rPr>
          <w:rFonts w:eastAsia="Times New Roman" w:cs="Times New Roman"/>
          <w:szCs w:val="24"/>
        </w:rPr>
        <w:t xml:space="preserve">νάδες υγείας στην </w:t>
      </w:r>
      <w:r>
        <w:rPr>
          <w:rFonts w:eastAsia="Times New Roman" w:cs="Times New Roman"/>
          <w:szCs w:val="24"/>
        </w:rPr>
        <w:t xml:space="preserve">Ελλάδα. </w:t>
      </w:r>
    </w:p>
    <w:p w14:paraId="4CC5AFF1" w14:textId="77777777" w:rsidR="005D719C" w:rsidRDefault="00627F40">
      <w:pPr>
        <w:spacing w:line="600" w:lineRule="auto"/>
        <w:ind w:firstLine="720"/>
        <w:jc w:val="both"/>
        <w:rPr>
          <w:rFonts w:eastAsia="Times New Roman" w:cs="Times New Roman"/>
          <w:szCs w:val="24"/>
        </w:rPr>
      </w:pPr>
      <w:r w:rsidRPr="00D658A4">
        <w:rPr>
          <w:rFonts w:eastAsia="Times New Roman" w:cs="Times New Roman"/>
          <w:szCs w:val="24"/>
        </w:rPr>
        <w:t>Υποδεικνύει κάτι πολύ πιο σημαντικό από την αδυναμία ενδεχομένως και στ</w:t>
      </w:r>
      <w:r w:rsidRPr="00D658A4">
        <w:rPr>
          <w:rFonts w:eastAsia="Times New Roman" w:cs="Times New Roman"/>
          <w:szCs w:val="24"/>
        </w:rPr>
        <w:t>η Νάου</w:t>
      </w:r>
      <w:r>
        <w:rPr>
          <w:rFonts w:eastAsia="Times New Roman" w:cs="Times New Roman"/>
          <w:szCs w:val="24"/>
        </w:rPr>
        <w:t>σα αυτό τον καιρό να βρει γιατρού</w:t>
      </w:r>
      <w:r w:rsidRPr="00D658A4">
        <w:rPr>
          <w:rFonts w:eastAsia="Times New Roman" w:cs="Times New Roman"/>
          <w:szCs w:val="24"/>
        </w:rPr>
        <w:t>ς</w:t>
      </w:r>
      <w:r>
        <w:rPr>
          <w:rFonts w:eastAsia="Times New Roman" w:cs="Times New Roman"/>
          <w:szCs w:val="24"/>
        </w:rPr>
        <w:t xml:space="preserve">. Αποδεικνύει </w:t>
      </w:r>
      <w:r w:rsidRPr="00D658A4">
        <w:rPr>
          <w:rFonts w:eastAsia="Times New Roman" w:cs="Times New Roman"/>
          <w:szCs w:val="24"/>
        </w:rPr>
        <w:t>το γεγονός ότι δεν έχουμε ξανά προχωρήσει κα</w:t>
      </w:r>
      <w:r>
        <w:rPr>
          <w:rFonts w:eastAsia="Times New Roman" w:cs="Times New Roman"/>
          <w:szCs w:val="24"/>
        </w:rPr>
        <w:t>μ</w:t>
      </w:r>
      <w:r w:rsidRPr="00D658A4">
        <w:rPr>
          <w:rFonts w:eastAsia="Times New Roman" w:cs="Times New Roman"/>
          <w:szCs w:val="24"/>
        </w:rPr>
        <w:t xml:space="preserve">μία </w:t>
      </w:r>
      <w:r w:rsidRPr="00D658A4">
        <w:rPr>
          <w:rFonts w:eastAsia="Times New Roman" w:cs="Times New Roman"/>
          <w:szCs w:val="24"/>
        </w:rPr>
        <w:lastRenderedPageBreak/>
        <w:t>μεγάλη μεταρρύθμιση</w:t>
      </w:r>
      <w:r>
        <w:rPr>
          <w:rFonts w:eastAsia="Times New Roman" w:cs="Times New Roman"/>
          <w:szCs w:val="24"/>
        </w:rPr>
        <w:t>,</w:t>
      </w:r>
      <w:r w:rsidRPr="00D658A4">
        <w:rPr>
          <w:rFonts w:eastAsia="Times New Roman" w:cs="Times New Roman"/>
          <w:szCs w:val="24"/>
        </w:rPr>
        <w:t xml:space="preserve"> δεν έχουμε ρυθμίσει </w:t>
      </w:r>
      <w:r>
        <w:rPr>
          <w:rFonts w:eastAsia="Times New Roman" w:cs="Times New Roman"/>
          <w:szCs w:val="24"/>
        </w:rPr>
        <w:t xml:space="preserve">ή σχεδιάσει </w:t>
      </w:r>
      <w:r w:rsidRPr="00D658A4">
        <w:rPr>
          <w:rFonts w:eastAsia="Times New Roman" w:cs="Times New Roman"/>
          <w:szCs w:val="24"/>
        </w:rPr>
        <w:t xml:space="preserve">καν το πώς θα γίνει μία αναγκαία αναδιάταξη </w:t>
      </w:r>
      <w:r>
        <w:rPr>
          <w:rFonts w:eastAsia="Times New Roman" w:cs="Times New Roman"/>
          <w:szCs w:val="24"/>
        </w:rPr>
        <w:t>δ</w:t>
      </w:r>
      <w:r w:rsidRPr="00D658A4">
        <w:rPr>
          <w:rFonts w:eastAsia="Times New Roman" w:cs="Times New Roman"/>
          <w:szCs w:val="24"/>
        </w:rPr>
        <w:t>υνάμεων σε συγκεκριμένες περιοχές της χώρας</w:t>
      </w:r>
      <w:r>
        <w:rPr>
          <w:rFonts w:eastAsia="Times New Roman" w:cs="Times New Roman"/>
          <w:szCs w:val="24"/>
        </w:rPr>
        <w:t>,</w:t>
      </w:r>
      <w:r w:rsidRPr="00D658A4">
        <w:rPr>
          <w:rFonts w:eastAsia="Times New Roman" w:cs="Times New Roman"/>
          <w:szCs w:val="24"/>
        </w:rPr>
        <w:t xml:space="preserve"> που </w:t>
      </w:r>
      <w:r>
        <w:rPr>
          <w:rFonts w:eastAsia="Times New Roman" w:cs="Times New Roman"/>
          <w:szCs w:val="24"/>
        </w:rPr>
        <w:t xml:space="preserve">κι </w:t>
      </w:r>
      <w:r w:rsidRPr="00D658A4">
        <w:rPr>
          <w:rFonts w:eastAsia="Times New Roman" w:cs="Times New Roman"/>
          <w:szCs w:val="24"/>
        </w:rPr>
        <w:t>εσείς κι εγώ και όλοι ξέρουμε ότι υπάρχουν στρεβλώσεις και υπερβολές</w:t>
      </w:r>
      <w:r>
        <w:rPr>
          <w:rFonts w:eastAsia="Times New Roman" w:cs="Times New Roman"/>
          <w:szCs w:val="24"/>
        </w:rPr>
        <w:t>.</w:t>
      </w:r>
      <w:r w:rsidRPr="00D658A4">
        <w:rPr>
          <w:rFonts w:eastAsia="Times New Roman" w:cs="Times New Roman"/>
          <w:szCs w:val="24"/>
        </w:rPr>
        <w:t xml:space="preserve"> </w:t>
      </w:r>
    </w:p>
    <w:p w14:paraId="4CC5AFF2" w14:textId="77777777" w:rsidR="005D719C" w:rsidRDefault="00627F40">
      <w:pPr>
        <w:spacing w:line="600" w:lineRule="auto"/>
        <w:ind w:firstLine="720"/>
        <w:jc w:val="both"/>
        <w:rPr>
          <w:rFonts w:eastAsia="Times New Roman" w:cs="Times New Roman"/>
          <w:szCs w:val="24"/>
        </w:rPr>
      </w:pPr>
      <w:r w:rsidRPr="00D658A4">
        <w:rPr>
          <w:rFonts w:eastAsia="Times New Roman" w:cs="Times New Roman"/>
          <w:szCs w:val="24"/>
        </w:rPr>
        <w:t>Είναι σημαντικότερο να θεραπεύσουμε τα χρόνια προ</w:t>
      </w:r>
      <w:r>
        <w:rPr>
          <w:rFonts w:eastAsia="Times New Roman" w:cs="Times New Roman"/>
          <w:szCs w:val="24"/>
        </w:rPr>
        <w:t>βλήματα από το να βαφτίζουμε άγο</w:t>
      </w:r>
      <w:r w:rsidRPr="00D658A4">
        <w:rPr>
          <w:rFonts w:eastAsia="Times New Roman" w:cs="Times New Roman"/>
          <w:szCs w:val="24"/>
        </w:rPr>
        <w:t>νες</w:t>
      </w:r>
      <w:r>
        <w:rPr>
          <w:rFonts w:eastAsia="Times New Roman" w:cs="Times New Roman"/>
          <w:szCs w:val="24"/>
        </w:rPr>
        <w:t xml:space="preserve"> την Άμφισσα, </w:t>
      </w:r>
      <w:r w:rsidRPr="00D658A4">
        <w:rPr>
          <w:rFonts w:eastAsia="Times New Roman" w:cs="Times New Roman"/>
          <w:szCs w:val="24"/>
        </w:rPr>
        <w:t>τη Νάουσα</w:t>
      </w:r>
      <w:r>
        <w:rPr>
          <w:rFonts w:eastAsia="Times New Roman" w:cs="Times New Roman"/>
          <w:szCs w:val="24"/>
        </w:rPr>
        <w:t>,</w:t>
      </w:r>
      <w:r w:rsidRPr="00D658A4">
        <w:rPr>
          <w:rFonts w:eastAsia="Times New Roman" w:cs="Times New Roman"/>
          <w:szCs w:val="24"/>
        </w:rPr>
        <w:t xml:space="preserve"> αύριο-μεθαύριο τα Τρίκαλα και </w:t>
      </w:r>
      <w:r>
        <w:rPr>
          <w:rFonts w:eastAsia="Times New Roman" w:cs="Times New Roman"/>
          <w:szCs w:val="24"/>
        </w:rPr>
        <w:t xml:space="preserve">δεν ξέρω εγώ ποιο </w:t>
      </w:r>
      <w:r w:rsidRPr="00D658A4">
        <w:rPr>
          <w:rFonts w:eastAsia="Times New Roman" w:cs="Times New Roman"/>
          <w:szCs w:val="24"/>
        </w:rPr>
        <w:t>άλλο</w:t>
      </w:r>
      <w:r>
        <w:rPr>
          <w:rFonts w:eastAsia="Times New Roman" w:cs="Times New Roman"/>
          <w:szCs w:val="24"/>
        </w:rPr>
        <w:t xml:space="preserve"> μέρος.</w:t>
      </w:r>
      <w:r w:rsidRPr="00D658A4">
        <w:rPr>
          <w:rFonts w:eastAsia="Times New Roman" w:cs="Times New Roman"/>
          <w:szCs w:val="24"/>
        </w:rPr>
        <w:t xml:space="preserve"> Νομίζω </w:t>
      </w:r>
      <w:r>
        <w:rPr>
          <w:rFonts w:eastAsia="Times New Roman" w:cs="Times New Roman"/>
          <w:szCs w:val="24"/>
        </w:rPr>
        <w:t xml:space="preserve">ότι </w:t>
      </w:r>
      <w:r w:rsidRPr="00D658A4">
        <w:rPr>
          <w:rFonts w:eastAsia="Times New Roman" w:cs="Times New Roman"/>
          <w:szCs w:val="24"/>
        </w:rPr>
        <w:t>τα χρ</w:t>
      </w:r>
      <w:r w:rsidRPr="00D658A4">
        <w:rPr>
          <w:rFonts w:eastAsia="Times New Roman" w:cs="Times New Roman"/>
          <w:szCs w:val="24"/>
        </w:rPr>
        <w:t>όν</w:t>
      </w:r>
      <w:r>
        <w:rPr>
          <w:rFonts w:eastAsia="Times New Roman" w:cs="Times New Roman"/>
          <w:szCs w:val="24"/>
        </w:rPr>
        <w:t>ια προβλήματα δεν αντιμετωπίζονται με</w:t>
      </w:r>
      <w:r w:rsidRPr="00D658A4">
        <w:rPr>
          <w:rFonts w:eastAsia="Times New Roman" w:cs="Times New Roman"/>
          <w:szCs w:val="24"/>
        </w:rPr>
        <w:t xml:space="preserve"> αυτό</w:t>
      </w:r>
      <w:r>
        <w:rPr>
          <w:rFonts w:eastAsia="Times New Roman" w:cs="Times New Roman"/>
          <w:szCs w:val="24"/>
        </w:rPr>
        <w:t>ν</w:t>
      </w:r>
      <w:r w:rsidRPr="00D658A4">
        <w:rPr>
          <w:rFonts w:eastAsia="Times New Roman" w:cs="Times New Roman"/>
          <w:szCs w:val="24"/>
        </w:rPr>
        <w:t xml:space="preserve"> τον </w:t>
      </w:r>
      <w:r>
        <w:rPr>
          <w:rFonts w:eastAsia="Times New Roman" w:cs="Times New Roman"/>
          <w:szCs w:val="24"/>
        </w:rPr>
        <w:t>τρόπο.</w:t>
      </w:r>
    </w:p>
    <w:p w14:paraId="4CC5AFF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Μπαργιώτα. </w:t>
      </w:r>
    </w:p>
    <w:p w14:paraId="4CC5AFF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εισηγητή της </w:t>
      </w:r>
      <w:r w:rsidRPr="00D658A4">
        <w:rPr>
          <w:rFonts w:eastAsia="Times New Roman" w:cs="Times New Roman"/>
          <w:szCs w:val="24"/>
        </w:rPr>
        <w:t xml:space="preserve">Νέας Δημοκρατίας </w:t>
      </w:r>
      <w:r>
        <w:rPr>
          <w:rFonts w:eastAsia="Times New Roman" w:cs="Times New Roman"/>
          <w:szCs w:val="24"/>
        </w:rPr>
        <w:t>κ. Ιάσ</w:t>
      </w:r>
      <w:r>
        <w:rPr>
          <w:rFonts w:eastAsia="Times New Roman" w:cs="Times New Roman"/>
          <w:szCs w:val="24"/>
        </w:rPr>
        <w:t>ο</w:t>
      </w:r>
      <w:r>
        <w:rPr>
          <w:rFonts w:eastAsia="Times New Roman" w:cs="Times New Roman"/>
          <w:szCs w:val="24"/>
        </w:rPr>
        <w:t>να Φωτήλα για τέσσερα</w:t>
      </w:r>
      <w:r w:rsidRPr="00D658A4">
        <w:rPr>
          <w:rFonts w:eastAsia="Times New Roman" w:cs="Times New Roman"/>
          <w:szCs w:val="24"/>
        </w:rPr>
        <w:t xml:space="preserve"> λεπτά</w:t>
      </w:r>
      <w:r>
        <w:rPr>
          <w:rFonts w:eastAsia="Times New Roman" w:cs="Times New Roman"/>
          <w:szCs w:val="24"/>
        </w:rPr>
        <w:t>.</w:t>
      </w:r>
    </w:p>
    <w:p w14:paraId="4CC5AFF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w:t>
      </w:r>
      <w:r>
        <w:rPr>
          <w:rFonts w:eastAsia="Times New Roman" w:cs="Times New Roman"/>
          <w:b/>
          <w:szCs w:val="24"/>
        </w:rPr>
        <w:t>Σ</w:t>
      </w:r>
      <w:r>
        <w:rPr>
          <w:rFonts w:eastAsia="Times New Roman" w:cs="Times New Roman"/>
          <w:b/>
          <w:szCs w:val="24"/>
        </w:rPr>
        <w:t xml:space="preserve"> ΦΩΤΗΛΑΣ: </w:t>
      </w:r>
      <w:r>
        <w:rPr>
          <w:rFonts w:eastAsia="Times New Roman" w:cs="Times New Roman"/>
          <w:szCs w:val="24"/>
        </w:rPr>
        <w:t>Κυρίες και κύριοι συνάδελφοι, το είπαμε</w:t>
      </w:r>
      <w:r>
        <w:rPr>
          <w:rFonts w:eastAsia="Times New Roman" w:cs="Times New Roman"/>
          <w:szCs w:val="24"/>
        </w:rPr>
        <w:t xml:space="preserve"> </w:t>
      </w:r>
      <w:r w:rsidRPr="00D658A4">
        <w:rPr>
          <w:rFonts w:eastAsia="Times New Roman" w:cs="Times New Roman"/>
          <w:szCs w:val="24"/>
        </w:rPr>
        <w:t>από την πρώτη στιγμή</w:t>
      </w:r>
      <w:r>
        <w:rPr>
          <w:rFonts w:eastAsia="Times New Roman" w:cs="Times New Roman"/>
          <w:szCs w:val="24"/>
        </w:rPr>
        <w:t xml:space="preserve"> και</w:t>
      </w:r>
      <w:r w:rsidRPr="00D658A4">
        <w:rPr>
          <w:rFonts w:eastAsia="Times New Roman" w:cs="Times New Roman"/>
          <w:szCs w:val="24"/>
        </w:rPr>
        <w:t xml:space="preserve"> το </w:t>
      </w:r>
      <w:r>
        <w:rPr>
          <w:rFonts w:eastAsia="Times New Roman" w:cs="Times New Roman"/>
          <w:szCs w:val="24"/>
        </w:rPr>
        <w:t>τονίζουμε</w:t>
      </w:r>
      <w:r w:rsidRPr="00D658A4">
        <w:rPr>
          <w:rFonts w:eastAsia="Times New Roman" w:cs="Times New Roman"/>
          <w:szCs w:val="24"/>
        </w:rPr>
        <w:t xml:space="preserve"> για άλλη μία φορά</w:t>
      </w:r>
      <w:r>
        <w:rPr>
          <w:rFonts w:eastAsia="Times New Roman" w:cs="Times New Roman"/>
          <w:szCs w:val="24"/>
        </w:rPr>
        <w:t>.</w:t>
      </w:r>
      <w:r w:rsidRPr="00D658A4">
        <w:rPr>
          <w:rFonts w:eastAsia="Times New Roman" w:cs="Times New Roman"/>
          <w:szCs w:val="24"/>
        </w:rPr>
        <w:t xml:space="preserve"> Το υπό συζήτηση νομοσχέδιο είναι ένα νομοσχέδιο που κινείται σε κατεύθυνση τακτοποίησης πρωτίστως τ</w:t>
      </w:r>
      <w:r>
        <w:rPr>
          <w:rFonts w:eastAsia="Times New Roman" w:cs="Times New Roman"/>
          <w:szCs w:val="24"/>
        </w:rPr>
        <w:t>ων δικών σας εκκρεμοτήτων. Κυριαρχούν</w:t>
      </w:r>
      <w:r w:rsidRPr="00D658A4">
        <w:rPr>
          <w:rFonts w:eastAsia="Times New Roman" w:cs="Times New Roman"/>
          <w:szCs w:val="24"/>
        </w:rPr>
        <w:t xml:space="preserve"> ο συγκεντρωτισμός</w:t>
      </w:r>
      <w:r>
        <w:rPr>
          <w:rFonts w:eastAsia="Times New Roman" w:cs="Times New Roman"/>
          <w:szCs w:val="24"/>
        </w:rPr>
        <w:t>,</w:t>
      </w:r>
      <w:r w:rsidRPr="00D658A4">
        <w:rPr>
          <w:rFonts w:eastAsia="Times New Roman" w:cs="Times New Roman"/>
          <w:szCs w:val="24"/>
        </w:rPr>
        <w:t xml:space="preserve"> ο κομματισμός </w:t>
      </w:r>
      <w:r w:rsidRPr="00D658A4">
        <w:rPr>
          <w:rFonts w:eastAsia="Times New Roman" w:cs="Times New Roman"/>
          <w:szCs w:val="24"/>
        </w:rPr>
        <w:lastRenderedPageBreak/>
        <w:t>και η πελατειακή λογική με π</w:t>
      </w:r>
      <w:r w:rsidRPr="00D658A4">
        <w:rPr>
          <w:rFonts w:eastAsia="Times New Roman" w:cs="Times New Roman"/>
          <w:szCs w:val="24"/>
        </w:rPr>
        <w:t>ροσλήψεις ή ταξίματα για προσλήψεις</w:t>
      </w:r>
      <w:r>
        <w:rPr>
          <w:rFonts w:eastAsia="Times New Roman" w:cs="Times New Roman"/>
          <w:szCs w:val="24"/>
        </w:rPr>
        <w:t>,</w:t>
      </w:r>
      <w:r w:rsidRPr="00D658A4">
        <w:rPr>
          <w:rFonts w:eastAsia="Times New Roman" w:cs="Times New Roman"/>
          <w:szCs w:val="24"/>
        </w:rPr>
        <w:t xml:space="preserve"> </w:t>
      </w:r>
      <w:r>
        <w:rPr>
          <w:rFonts w:eastAsia="Times New Roman" w:cs="Times New Roman"/>
          <w:szCs w:val="24"/>
        </w:rPr>
        <w:t xml:space="preserve">αυτό </w:t>
      </w:r>
      <w:r w:rsidRPr="00D658A4">
        <w:rPr>
          <w:rFonts w:eastAsia="Times New Roman" w:cs="Times New Roman"/>
          <w:szCs w:val="24"/>
        </w:rPr>
        <w:t xml:space="preserve">το γνωστό </w:t>
      </w:r>
      <w:r>
        <w:rPr>
          <w:rFonts w:eastAsia="Times New Roman" w:cs="Times New Roman"/>
          <w:szCs w:val="24"/>
        </w:rPr>
        <w:t>«</w:t>
      </w:r>
      <w:r w:rsidRPr="00D658A4">
        <w:rPr>
          <w:rFonts w:eastAsia="Times New Roman" w:cs="Times New Roman"/>
          <w:szCs w:val="24"/>
        </w:rPr>
        <w:t>υπό την εποπτεία του ΑΣΕΠ</w:t>
      </w:r>
      <w:r>
        <w:rPr>
          <w:rFonts w:eastAsia="Times New Roman" w:cs="Times New Roman"/>
          <w:szCs w:val="24"/>
        </w:rPr>
        <w:t>».</w:t>
      </w:r>
      <w:r w:rsidRPr="00D658A4">
        <w:rPr>
          <w:rFonts w:eastAsia="Times New Roman" w:cs="Times New Roman"/>
          <w:szCs w:val="24"/>
        </w:rPr>
        <w:t xml:space="preserve"> </w:t>
      </w:r>
    </w:p>
    <w:p w14:paraId="4CC5AFF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Έγιναν, η αλήθεια ε</w:t>
      </w:r>
      <w:r w:rsidRPr="00D658A4">
        <w:rPr>
          <w:rFonts w:eastAsia="Times New Roman" w:cs="Times New Roman"/>
          <w:szCs w:val="24"/>
        </w:rPr>
        <w:t>ίναι</w:t>
      </w:r>
      <w:r>
        <w:rPr>
          <w:rFonts w:eastAsia="Times New Roman" w:cs="Times New Roman"/>
          <w:szCs w:val="24"/>
        </w:rPr>
        <w:t>,</w:t>
      </w:r>
      <w:r w:rsidRPr="00D658A4">
        <w:rPr>
          <w:rFonts w:eastAsia="Times New Roman" w:cs="Times New Roman"/>
          <w:szCs w:val="24"/>
        </w:rPr>
        <w:t xml:space="preserve"> μερικές οριακές βελτιώσεις </w:t>
      </w:r>
      <w:r>
        <w:rPr>
          <w:rFonts w:eastAsia="Times New Roman" w:cs="Times New Roman"/>
          <w:szCs w:val="24"/>
        </w:rPr>
        <w:t>σ</w:t>
      </w:r>
      <w:r w:rsidRPr="00D658A4">
        <w:rPr>
          <w:rFonts w:eastAsia="Times New Roman" w:cs="Times New Roman"/>
          <w:szCs w:val="24"/>
        </w:rPr>
        <w:t>ε μερικά άρθρα</w:t>
      </w:r>
      <w:r>
        <w:rPr>
          <w:rFonts w:eastAsia="Times New Roman" w:cs="Times New Roman"/>
          <w:szCs w:val="24"/>
        </w:rPr>
        <w:t xml:space="preserve"> -γ</w:t>
      </w:r>
      <w:r w:rsidRPr="00D658A4">
        <w:rPr>
          <w:rFonts w:eastAsia="Times New Roman" w:cs="Times New Roman"/>
          <w:szCs w:val="24"/>
        </w:rPr>
        <w:t>ιατί να το κρύψομε</w:t>
      </w:r>
      <w:r>
        <w:rPr>
          <w:rFonts w:eastAsia="Times New Roman" w:cs="Times New Roman"/>
          <w:szCs w:val="24"/>
        </w:rPr>
        <w:t>ν ά</w:t>
      </w:r>
      <w:r w:rsidRPr="00D658A4">
        <w:rPr>
          <w:rFonts w:eastAsia="Times New Roman" w:cs="Times New Roman"/>
          <w:szCs w:val="24"/>
        </w:rPr>
        <w:t>λλωστε</w:t>
      </w:r>
      <w:r>
        <w:rPr>
          <w:rFonts w:eastAsia="Times New Roman" w:cs="Times New Roman"/>
          <w:szCs w:val="24"/>
        </w:rPr>
        <w:t>;-</w:t>
      </w:r>
      <w:r w:rsidRPr="00D658A4">
        <w:rPr>
          <w:rFonts w:eastAsia="Times New Roman" w:cs="Times New Roman"/>
          <w:szCs w:val="24"/>
        </w:rPr>
        <w:t xml:space="preserve"> όπως για παράδειγμα στις ιδιωτικές κλινικές</w:t>
      </w:r>
      <w:r>
        <w:rPr>
          <w:rFonts w:eastAsia="Times New Roman" w:cs="Times New Roman"/>
          <w:szCs w:val="24"/>
        </w:rPr>
        <w:t xml:space="preserve">, που σωστά </w:t>
      </w:r>
      <w:r w:rsidRPr="00D658A4">
        <w:rPr>
          <w:rFonts w:eastAsia="Times New Roman" w:cs="Times New Roman"/>
          <w:szCs w:val="24"/>
        </w:rPr>
        <w:t>α</w:t>
      </w:r>
      <w:r>
        <w:rPr>
          <w:rFonts w:eastAsia="Times New Roman" w:cs="Times New Roman"/>
          <w:szCs w:val="24"/>
        </w:rPr>
        <w:t xml:space="preserve">λλάξατε την </w:t>
      </w:r>
      <w:r>
        <w:rPr>
          <w:rFonts w:eastAsia="Times New Roman" w:cs="Times New Roman"/>
          <w:szCs w:val="24"/>
        </w:rPr>
        <w:t>απαράδεκτη διάταξη γ</w:t>
      </w:r>
      <w:r w:rsidRPr="00D658A4">
        <w:rPr>
          <w:rFonts w:eastAsia="Times New Roman" w:cs="Times New Roman"/>
          <w:szCs w:val="24"/>
        </w:rPr>
        <w:t>ια το ποινικό μητρώο</w:t>
      </w:r>
      <w:r>
        <w:rPr>
          <w:rFonts w:eastAsia="Times New Roman" w:cs="Times New Roman"/>
          <w:szCs w:val="24"/>
        </w:rPr>
        <w:t>, ό</w:t>
      </w:r>
      <w:r w:rsidRPr="00D658A4">
        <w:rPr>
          <w:rFonts w:eastAsia="Times New Roman" w:cs="Times New Roman"/>
          <w:szCs w:val="24"/>
        </w:rPr>
        <w:t xml:space="preserve">μως παραμένει </w:t>
      </w:r>
      <w:r>
        <w:rPr>
          <w:rFonts w:eastAsia="Times New Roman" w:cs="Times New Roman"/>
          <w:szCs w:val="24"/>
        </w:rPr>
        <w:t>η</w:t>
      </w:r>
      <w:r w:rsidRPr="00D658A4">
        <w:rPr>
          <w:rFonts w:eastAsia="Times New Roman" w:cs="Times New Roman"/>
          <w:szCs w:val="24"/>
        </w:rPr>
        <w:t xml:space="preserve"> περίπτωση 3</w:t>
      </w:r>
      <w:r>
        <w:rPr>
          <w:rFonts w:eastAsia="Times New Roman" w:cs="Times New Roman"/>
          <w:szCs w:val="24"/>
        </w:rPr>
        <w:t xml:space="preserve">, </w:t>
      </w:r>
      <w:r w:rsidRPr="00D658A4">
        <w:rPr>
          <w:rFonts w:eastAsia="Times New Roman" w:cs="Times New Roman"/>
          <w:szCs w:val="24"/>
        </w:rPr>
        <w:t xml:space="preserve">γιατί </w:t>
      </w:r>
      <w:r>
        <w:rPr>
          <w:rFonts w:eastAsia="Times New Roman" w:cs="Times New Roman"/>
          <w:szCs w:val="24"/>
        </w:rPr>
        <w:t>βάλατε</w:t>
      </w:r>
      <w:r w:rsidRPr="00D658A4">
        <w:rPr>
          <w:rFonts w:eastAsia="Times New Roman" w:cs="Times New Roman"/>
          <w:szCs w:val="24"/>
        </w:rPr>
        <w:t xml:space="preserve"> </w:t>
      </w:r>
      <w:r>
        <w:rPr>
          <w:rFonts w:eastAsia="Times New Roman" w:cs="Times New Roman"/>
          <w:szCs w:val="24"/>
        </w:rPr>
        <w:t xml:space="preserve">το </w:t>
      </w:r>
      <w:r w:rsidRPr="00D658A4">
        <w:rPr>
          <w:rFonts w:eastAsia="Times New Roman" w:cs="Times New Roman"/>
          <w:szCs w:val="24"/>
        </w:rPr>
        <w:t>αμετάκλητο</w:t>
      </w:r>
      <w:r>
        <w:rPr>
          <w:rFonts w:eastAsia="Times New Roman" w:cs="Times New Roman"/>
          <w:szCs w:val="24"/>
        </w:rPr>
        <w:t>,</w:t>
      </w:r>
      <w:r w:rsidRPr="00D658A4">
        <w:rPr>
          <w:rFonts w:eastAsia="Times New Roman" w:cs="Times New Roman"/>
          <w:szCs w:val="24"/>
        </w:rPr>
        <w:t xml:space="preserve"> </w:t>
      </w:r>
      <w:r>
        <w:rPr>
          <w:rFonts w:eastAsia="Times New Roman" w:cs="Times New Roman"/>
          <w:szCs w:val="24"/>
        </w:rPr>
        <w:t xml:space="preserve">συγκεκριμένα, όπως </w:t>
      </w:r>
      <w:r w:rsidRPr="00D658A4">
        <w:rPr>
          <w:rFonts w:eastAsia="Times New Roman" w:cs="Times New Roman"/>
          <w:szCs w:val="24"/>
        </w:rPr>
        <w:t>έπρεπε να γίνει</w:t>
      </w:r>
      <w:r>
        <w:rPr>
          <w:rFonts w:eastAsia="Times New Roman" w:cs="Times New Roman"/>
          <w:szCs w:val="24"/>
        </w:rPr>
        <w:t>.</w:t>
      </w:r>
      <w:r w:rsidRPr="00D658A4">
        <w:rPr>
          <w:rFonts w:eastAsia="Times New Roman" w:cs="Times New Roman"/>
          <w:szCs w:val="24"/>
        </w:rPr>
        <w:t xml:space="preserve"> Όμως </w:t>
      </w:r>
      <w:r>
        <w:rPr>
          <w:rFonts w:eastAsia="Times New Roman" w:cs="Times New Roman"/>
          <w:szCs w:val="24"/>
        </w:rPr>
        <w:t>η</w:t>
      </w:r>
      <w:r w:rsidRPr="00D658A4">
        <w:rPr>
          <w:rFonts w:eastAsia="Times New Roman" w:cs="Times New Roman"/>
          <w:szCs w:val="24"/>
        </w:rPr>
        <w:t xml:space="preserve"> περίπτω</w:t>
      </w:r>
      <w:r>
        <w:rPr>
          <w:rFonts w:eastAsia="Times New Roman" w:cs="Times New Roman"/>
          <w:szCs w:val="24"/>
        </w:rPr>
        <w:t>ση 3</w:t>
      </w:r>
      <w:r w:rsidRPr="00D658A4">
        <w:rPr>
          <w:rFonts w:eastAsia="Times New Roman" w:cs="Times New Roman"/>
          <w:szCs w:val="24"/>
        </w:rPr>
        <w:t xml:space="preserve"> μιλάει </w:t>
      </w:r>
      <w:r>
        <w:rPr>
          <w:rFonts w:eastAsia="Times New Roman" w:cs="Times New Roman"/>
          <w:szCs w:val="24"/>
        </w:rPr>
        <w:t xml:space="preserve">για </w:t>
      </w:r>
      <w:r w:rsidRPr="00D658A4">
        <w:rPr>
          <w:rFonts w:eastAsia="Times New Roman" w:cs="Times New Roman"/>
          <w:szCs w:val="24"/>
        </w:rPr>
        <w:t>άσκηση δίωξης</w:t>
      </w:r>
      <w:r>
        <w:rPr>
          <w:rFonts w:eastAsia="Times New Roman" w:cs="Times New Roman"/>
          <w:szCs w:val="24"/>
        </w:rPr>
        <w:t>.</w:t>
      </w:r>
    </w:p>
    <w:p w14:paraId="4CC5AFF7"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(δ</w:t>
      </w:r>
      <w:r>
        <w:rPr>
          <w:rFonts w:eastAsia="Times New Roman" w:cs="Times New Roman"/>
          <w:szCs w:val="24"/>
        </w:rPr>
        <w:t>εν ακούστηκε)</w:t>
      </w:r>
    </w:p>
    <w:p w14:paraId="4CC5AFF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w:t>
      </w:r>
      <w:r>
        <w:rPr>
          <w:rFonts w:eastAsia="Times New Roman" w:cs="Times New Roman"/>
          <w:b/>
          <w:szCs w:val="24"/>
        </w:rPr>
        <w:t xml:space="preserve">ΩΤΗΛΑΣ: </w:t>
      </w:r>
      <w:r>
        <w:rPr>
          <w:rFonts w:eastAsia="Times New Roman" w:cs="Times New Roman"/>
          <w:szCs w:val="24"/>
        </w:rPr>
        <w:t>Πριν από</w:t>
      </w:r>
      <w:r w:rsidRPr="00D658A4">
        <w:rPr>
          <w:rFonts w:eastAsia="Times New Roman" w:cs="Times New Roman"/>
          <w:szCs w:val="24"/>
        </w:rPr>
        <w:t xml:space="preserve"> λίγο καιρό η Κυβέρνηση αυτή νομοθέτησε υπέρ</w:t>
      </w:r>
      <w:r>
        <w:rPr>
          <w:rFonts w:eastAsia="Times New Roman" w:cs="Times New Roman"/>
          <w:szCs w:val="24"/>
        </w:rPr>
        <w:t>…</w:t>
      </w:r>
    </w:p>
    <w:p w14:paraId="4CC5AFF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w:t>
      </w:r>
      <w:r>
        <w:rPr>
          <w:rFonts w:eastAsia="Times New Roman" w:cs="Times New Roman"/>
          <w:szCs w:val="24"/>
        </w:rPr>
        <w:t>εν ακούστηκε)</w:t>
      </w:r>
    </w:p>
    <w:p w14:paraId="4CC5AFF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sidRPr="00D658A4">
        <w:rPr>
          <w:rFonts w:eastAsia="Times New Roman" w:cs="Times New Roman"/>
          <w:szCs w:val="24"/>
        </w:rPr>
        <w:t>Λέω</w:t>
      </w:r>
      <w:r>
        <w:rPr>
          <w:rFonts w:eastAsia="Times New Roman" w:cs="Times New Roman"/>
          <w:szCs w:val="24"/>
        </w:rPr>
        <w:t>,</w:t>
      </w:r>
      <w:r w:rsidRPr="00D658A4">
        <w:rPr>
          <w:rFonts w:eastAsia="Times New Roman" w:cs="Times New Roman"/>
          <w:szCs w:val="24"/>
        </w:rPr>
        <w:t xml:space="preserve"> λοιπόν</w:t>
      </w:r>
      <w:r>
        <w:rPr>
          <w:rFonts w:eastAsia="Times New Roman" w:cs="Times New Roman"/>
          <w:szCs w:val="24"/>
        </w:rPr>
        <w:t>,</w:t>
      </w:r>
      <w:r w:rsidRPr="00D658A4">
        <w:rPr>
          <w:rFonts w:eastAsia="Times New Roman" w:cs="Times New Roman"/>
          <w:szCs w:val="24"/>
        </w:rPr>
        <w:t xml:space="preserve"> ότι πριν από λίγο καιρό η Κυβέρνηση αυτή </w:t>
      </w:r>
      <w:r>
        <w:rPr>
          <w:rFonts w:eastAsia="Times New Roman" w:cs="Times New Roman"/>
          <w:szCs w:val="24"/>
        </w:rPr>
        <w:t>νομοθέτησε υπέρ</w:t>
      </w:r>
      <w:r w:rsidRPr="00D658A4">
        <w:rPr>
          <w:rFonts w:eastAsia="Times New Roman" w:cs="Times New Roman"/>
          <w:szCs w:val="24"/>
        </w:rPr>
        <w:t xml:space="preserve"> του τεκμηρίου της αθωότητας</w:t>
      </w:r>
      <w:r>
        <w:rPr>
          <w:rFonts w:eastAsia="Times New Roman" w:cs="Times New Roman"/>
          <w:szCs w:val="24"/>
        </w:rPr>
        <w:t>.</w:t>
      </w:r>
      <w:r w:rsidRPr="00D658A4">
        <w:rPr>
          <w:rFonts w:eastAsia="Times New Roman" w:cs="Times New Roman"/>
          <w:szCs w:val="24"/>
        </w:rPr>
        <w:t xml:space="preserve"> Η άσκηση της πο</w:t>
      </w:r>
      <w:r w:rsidRPr="00D658A4">
        <w:rPr>
          <w:rFonts w:eastAsia="Times New Roman" w:cs="Times New Roman"/>
          <w:szCs w:val="24"/>
        </w:rPr>
        <w:t>ινικής δίωξης δεν μπορεί να καταδικάζει το τεκμήριο της αθωότητας</w:t>
      </w:r>
      <w:r>
        <w:rPr>
          <w:rFonts w:eastAsia="Times New Roman" w:cs="Times New Roman"/>
          <w:szCs w:val="24"/>
        </w:rPr>
        <w:t>.</w:t>
      </w:r>
    </w:p>
    <w:p w14:paraId="4CC5AFF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Ιδιαίτερης απαξίας, αγαπητέ συνάδελφε…</w:t>
      </w:r>
    </w:p>
    <w:p w14:paraId="4CC5AFF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Ναι, </w:t>
      </w:r>
      <w:r w:rsidRPr="00D658A4">
        <w:rPr>
          <w:rFonts w:eastAsia="Times New Roman" w:cs="Times New Roman"/>
          <w:szCs w:val="24"/>
        </w:rPr>
        <w:t xml:space="preserve">αλλά </w:t>
      </w:r>
      <w:r>
        <w:rPr>
          <w:rFonts w:eastAsia="Times New Roman" w:cs="Times New Roman"/>
          <w:szCs w:val="24"/>
        </w:rPr>
        <w:t>πρόκειται μόνο</w:t>
      </w:r>
      <w:r w:rsidRPr="00D658A4">
        <w:rPr>
          <w:rFonts w:eastAsia="Times New Roman" w:cs="Times New Roman"/>
          <w:szCs w:val="24"/>
        </w:rPr>
        <w:t xml:space="preserve"> για άσκηση δίωξης</w:t>
      </w:r>
      <w:r>
        <w:rPr>
          <w:rFonts w:eastAsia="Times New Roman" w:cs="Times New Roman"/>
          <w:szCs w:val="24"/>
        </w:rPr>
        <w:t xml:space="preserve">. </w:t>
      </w:r>
    </w:p>
    <w:p w14:paraId="4CC5AFF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Είναι ό,τι ισχύει </w:t>
      </w:r>
      <w:r>
        <w:rPr>
          <w:rFonts w:eastAsia="Times New Roman" w:cs="Times New Roman"/>
          <w:szCs w:val="24"/>
        </w:rPr>
        <w:t>για την πρόσληψη στο δημόσιο.</w:t>
      </w:r>
    </w:p>
    <w:p w14:paraId="4CC5AFF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Επίσης, βελτιώθηκαν οι διατάξεις με τα παραρτήματα, που έπρεπε πραγματικά να εκσυγχρονιστούν. </w:t>
      </w:r>
    </w:p>
    <w:p w14:paraId="4CC5AFF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Όμως, ούτε άλλαξε η διάταξη του άρθρου 13 για το εργασιακό των ιατρών, που θέλετε να τους μετατρέψετε σε κρατικούς</w:t>
      </w:r>
      <w:r>
        <w:rPr>
          <w:rFonts w:eastAsia="Times New Roman"/>
          <w:color w:val="212121"/>
          <w:szCs w:val="24"/>
        </w:rPr>
        <w:t xml:space="preserve"> υπαλλήλους και εμείς επιμένουμε, όπως και η διάταξη του άρθρου 8.</w:t>
      </w:r>
    </w:p>
    <w:p w14:paraId="4CC5B00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Για το θέμα τώρα του Εθνικού Ινστιτούτου Νεοπλασιών, όπως είπα -και το τονίσαμε- υπήρχε, λειτούργησε με λάθη, με παραλείψεις, αλλά λειτούργησε. Όμως, εμείς σ</w:t>
      </w:r>
      <w:r w:rsidRPr="00F3686A">
        <w:rPr>
          <w:rFonts w:eastAsia="Times New Roman"/>
          <w:color w:val="212121"/>
          <w:szCs w:val="24"/>
        </w:rPr>
        <w:t>ε κάθε περίπτωση θα στηρίξουμε τ</w:t>
      </w:r>
      <w:r w:rsidRPr="00F3686A">
        <w:rPr>
          <w:rFonts w:eastAsia="Times New Roman"/>
          <w:color w:val="212121"/>
          <w:szCs w:val="24"/>
        </w:rPr>
        <w:t>η λειτουργία του</w:t>
      </w:r>
      <w:r>
        <w:rPr>
          <w:rFonts w:eastAsia="Times New Roman"/>
          <w:color w:val="212121"/>
          <w:szCs w:val="24"/>
        </w:rPr>
        <w:t>.</w:t>
      </w:r>
      <w:r w:rsidRPr="00F3686A">
        <w:rPr>
          <w:rFonts w:eastAsia="Times New Roman"/>
          <w:color w:val="212121"/>
          <w:szCs w:val="24"/>
        </w:rPr>
        <w:t xml:space="preserve"> </w:t>
      </w:r>
    </w:p>
    <w:p w14:paraId="4CC5B00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 xml:space="preserve">Σε σχέση δε </w:t>
      </w:r>
      <w:r w:rsidRPr="00F3686A">
        <w:rPr>
          <w:rFonts w:eastAsia="Times New Roman"/>
          <w:color w:val="212121"/>
          <w:szCs w:val="24"/>
        </w:rPr>
        <w:t>με τα προβλήματ</w:t>
      </w:r>
      <w:r>
        <w:rPr>
          <w:rFonts w:eastAsia="Times New Roman"/>
          <w:color w:val="212121"/>
          <w:szCs w:val="24"/>
        </w:rPr>
        <w:t>α που θα δημιουργηθούν από την π</w:t>
      </w:r>
      <w:r w:rsidRPr="00F3686A">
        <w:rPr>
          <w:rFonts w:eastAsia="Times New Roman"/>
          <w:color w:val="212121"/>
          <w:szCs w:val="24"/>
        </w:rPr>
        <w:t>αντελή έλλει</w:t>
      </w:r>
      <w:r>
        <w:rPr>
          <w:rFonts w:eastAsia="Times New Roman"/>
          <w:color w:val="212121"/>
          <w:szCs w:val="24"/>
        </w:rPr>
        <w:t>ψη στρατηγικού σχεδίου και την παντελή χρηματοδότηση, δ</w:t>
      </w:r>
      <w:r w:rsidRPr="00F3686A">
        <w:rPr>
          <w:rFonts w:eastAsia="Times New Roman"/>
          <w:color w:val="212121"/>
          <w:szCs w:val="24"/>
        </w:rPr>
        <w:t>εν πειράζει</w:t>
      </w:r>
      <w:r>
        <w:rPr>
          <w:rFonts w:eastAsia="Times New Roman"/>
          <w:color w:val="212121"/>
          <w:szCs w:val="24"/>
        </w:rPr>
        <w:t>,</w:t>
      </w:r>
      <w:r w:rsidRPr="00F3686A">
        <w:rPr>
          <w:rFonts w:eastAsia="Times New Roman"/>
          <w:color w:val="212121"/>
          <w:szCs w:val="24"/>
        </w:rPr>
        <w:t xml:space="preserve"> θα το λύσουμε </w:t>
      </w:r>
      <w:r>
        <w:rPr>
          <w:rFonts w:eastAsia="Times New Roman"/>
          <w:color w:val="212121"/>
          <w:szCs w:val="24"/>
        </w:rPr>
        <w:t>εμείς σε λίγους μήν</w:t>
      </w:r>
      <w:r w:rsidRPr="00F3686A">
        <w:rPr>
          <w:rFonts w:eastAsia="Times New Roman"/>
          <w:color w:val="212121"/>
          <w:szCs w:val="24"/>
        </w:rPr>
        <w:t xml:space="preserve">ες που θα </w:t>
      </w:r>
      <w:r>
        <w:rPr>
          <w:rFonts w:eastAsia="Times New Roman"/>
          <w:color w:val="212121"/>
          <w:szCs w:val="24"/>
        </w:rPr>
        <w:t>εί</w:t>
      </w:r>
      <w:r w:rsidRPr="00F3686A">
        <w:rPr>
          <w:rFonts w:eastAsia="Times New Roman"/>
          <w:color w:val="212121"/>
          <w:szCs w:val="24"/>
        </w:rPr>
        <w:t>μαστε κυβέρνηση και θα κληθούμε να το λύσουμε</w:t>
      </w:r>
      <w:r>
        <w:rPr>
          <w:rFonts w:eastAsia="Times New Roman"/>
          <w:color w:val="212121"/>
          <w:szCs w:val="24"/>
        </w:rPr>
        <w:t xml:space="preserve">. </w:t>
      </w:r>
    </w:p>
    <w:p w14:paraId="4CC5B002" w14:textId="77777777" w:rsidR="005D719C" w:rsidRDefault="00627F40">
      <w:pPr>
        <w:spacing w:line="600" w:lineRule="auto"/>
        <w:ind w:firstLine="720"/>
        <w:jc w:val="both"/>
        <w:rPr>
          <w:rFonts w:eastAsia="Times New Roman"/>
          <w:color w:val="212121"/>
          <w:szCs w:val="24"/>
        </w:rPr>
      </w:pPr>
      <w:r w:rsidRPr="004203BC">
        <w:rPr>
          <w:rFonts w:eastAsia="Times New Roman"/>
          <w:b/>
          <w:color w:val="212121"/>
          <w:szCs w:val="24"/>
        </w:rPr>
        <w:t>ΠΑΥΛΟ</w:t>
      </w:r>
      <w:r w:rsidRPr="004203BC">
        <w:rPr>
          <w:rFonts w:eastAsia="Times New Roman"/>
          <w:b/>
          <w:color w:val="212121"/>
          <w:szCs w:val="24"/>
        </w:rPr>
        <w:t>Σ ΠΟΛΑΚΗΣ</w:t>
      </w:r>
      <w:r>
        <w:rPr>
          <w:rFonts w:eastAsia="Times New Roman"/>
          <w:b/>
          <w:color w:val="212121"/>
          <w:szCs w:val="24"/>
        </w:rPr>
        <w:t xml:space="preserve"> (Αναπληρωτής Υπουργός Υγείας):</w:t>
      </w:r>
      <w:r>
        <w:rPr>
          <w:rFonts w:eastAsia="Times New Roman"/>
          <w:color w:val="212121"/>
          <w:szCs w:val="24"/>
        </w:rPr>
        <w:t xml:space="preserve"> Με τον νου πλουταίνει η κόρη…</w:t>
      </w:r>
    </w:p>
    <w:p w14:paraId="4CC5B003"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ΙΑΣ</w:t>
      </w:r>
      <w:r>
        <w:rPr>
          <w:rFonts w:eastAsia="Times New Roman"/>
          <w:b/>
          <w:color w:val="212121"/>
          <w:szCs w:val="24"/>
        </w:rPr>
        <w:t>Ο</w:t>
      </w:r>
      <w:r>
        <w:rPr>
          <w:rFonts w:eastAsia="Times New Roman"/>
          <w:b/>
          <w:color w:val="212121"/>
          <w:szCs w:val="24"/>
        </w:rPr>
        <w:t>Ν</w:t>
      </w:r>
      <w:r>
        <w:rPr>
          <w:rFonts w:eastAsia="Times New Roman"/>
          <w:b/>
          <w:color w:val="212121"/>
          <w:szCs w:val="24"/>
        </w:rPr>
        <w:t>ΑΣ</w:t>
      </w:r>
      <w:r>
        <w:rPr>
          <w:rFonts w:eastAsia="Times New Roman"/>
          <w:b/>
          <w:color w:val="212121"/>
          <w:szCs w:val="24"/>
        </w:rPr>
        <w:t xml:space="preserve"> ΦΩΤΗΛΑΣ: </w:t>
      </w:r>
      <w:r>
        <w:rPr>
          <w:rFonts w:eastAsia="Times New Roman"/>
          <w:color w:val="212121"/>
          <w:szCs w:val="24"/>
        </w:rPr>
        <w:t>Σ</w:t>
      </w:r>
      <w:r w:rsidRPr="00F3686A">
        <w:rPr>
          <w:rFonts w:eastAsia="Times New Roman"/>
          <w:color w:val="212121"/>
          <w:szCs w:val="24"/>
        </w:rPr>
        <w:t>χετικά τώρα με το άρθρο 88 για το τέλος καλλυντικών</w:t>
      </w:r>
      <w:r>
        <w:rPr>
          <w:rFonts w:eastAsia="Times New Roman"/>
          <w:color w:val="212121"/>
          <w:szCs w:val="24"/>
        </w:rPr>
        <w:t>, εμένα δεν με αφορά προσωπικά, α</w:t>
      </w:r>
      <w:r w:rsidRPr="00F3686A">
        <w:rPr>
          <w:rFonts w:eastAsia="Times New Roman"/>
          <w:color w:val="212121"/>
          <w:szCs w:val="24"/>
        </w:rPr>
        <w:t>λλά μόνο η Πορτογαλία και εμείς έχουμε ανάλογο τέλος</w:t>
      </w:r>
      <w:r>
        <w:rPr>
          <w:rFonts w:eastAsia="Times New Roman"/>
          <w:color w:val="212121"/>
          <w:szCs w:val="24"/>
        </w:rPr>
        <w:t>. Όμως και στη χώρα της Ιβηρική</w:t>
      </w:r>
      <w:r>
        <w:rPr>
          <w:rFonts w:eastAsia="Times New Roman"/>
          <w:color w:val="212121"/>
          <w:szCs w:val="24"/>
        </w:rPr>
        <w:t>ς Χ</w:t>
      </w:r>
      <w:r w:rsidRPr="00F3686A">
        <w:rPr>
          <w:rFonts w:eastAsia="Times New Roman"/>
          <w:color w:val="212121"/>
          <w:szCs w:val="24"/>
        </w:rPr>
        <w:t>ερσονήσου μειώνεται το τέλος</w:t>
      </w:r>
      <w:r>
        <w:rPr>
          <w:rFonts w:eastAsia="Times New Roman"/>
          <w:color w:val="212121"/>
          <w:szCs w:val="24"/>
        </w:rPr>
        <w:t>. Ε</w:t>
      </w:r>
      <w:r w:rsidRPr="00F3686A">
        <w:rPr>
          <w:rFonts w:eastAsia="Times New Roman"/>
          <w:color w:val="212121"/>
          <w:szCs w:val="24"/>
        </w:rPr>
        <w:t>δώ παραμένει υψηλό και μάλιστα με αναδρομική ισχύ</w:t>
      </w:r>
      <w:r>
        <w:rPr>
          <w:rFonts w:eastAsia="Times New Roman"/>
          <w:color w:val="212121"/>
          <w:szCs w:val="24"/>
        </w:rPr>
        <w:t xml:space="preserve">, πράγμα που </w:t>
      </w:r>
      <w:r w:rsidRPr="00F3686A">
        <w:rPr>
          <w:rFonts w:eastAsia="Times New Roman"/>
          <w:color w:val="212121"/>
          <w:szCs w:val="24"/>
        </w:rPr>
        <w:t>είναι προφανές ότι δεν έχει αναπτυξιακό χαρακτήρα</w:t>
      </w:r>
      <w:r>
        <w:rPr>
          <w:rFonts w:eastAsia="Times New Roman"/>
          <w:color w:val="212121"/>
          <w:szCs w:val="24"/>
        </w:rPr>
        <w:t xml:space="preserve">. </w:t>
      </w:r>
    </w:p>
    <w:p w14:paraId="4CC5B004" w14:textId="77777777" w:rsidR="005D719C" w:rsidRDefault="00627F40">
      <w:pPr>
        <w:spacing w:line="600" w:lineRule="auto"/>
        <w:ind w:firstLine="720"/>
        <w:jc w:val="both"/>
        <w:rPr>
          <w:rFonts w:eastAsia="Times New Roman"/>
          <w:color w:val="212121"/>
          <w:szCs w:val="24"/>
        </w:rPr>
      </w:pPr>
      <w:r w:rsidRPr="00EF3761">
        <w:rPr>
          <w:rFonts w:eastAsia="Times New Roman"/>
          <w:b/>
          <w:color w:val="212121"/>
          <w:szCs w:val="24"/>
        </w:rPr>
        <w:t xml:space="preserve">ΠΑΥΛΟΣ ΠΟΛΑΚΗΣ (Αναπληρωτής Υπουργός Υγείας): </w:t>
      </w:r>
      <w:r>
        <w:rPr>
          <w:rFonts w:eastAsia="Times New Roman"/>
          <w:color w:val="212121"/>
          <w:szCs w:val="24"/>
        </w:rPr>
        <w:t xml:space="preserve">Το «αναδρομική» βγήκε. Διαβάστε το! </w:t>
      </w:r>
    </w:p>
    <w:p w14:paraId="4CC5B005"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ΙΑΣ</w:t>
      </w:r>
      <w:r>
        <w:rPr>
          <w:rFonts w:eastAsia="Times New Roman"/>
          <w:b/>
          <w:color w:val="212121"/>
          <w:szCs w:val="24"/>
        </w:rPr>
        <w:t>Ο</w:t>
      </w:r>
      <w:r>
        <w:rPr>
          <w:rFonts w:eastAsia="Times New Roman"/>
          <w:b/>
          <w:color w:val="212121"/>
          <w:szCs w:val="24"/>
        </w:rPr>
        <w:t>Ν</w:t>
      </w:r>
      <w:r>
        <w:rPr>
          <w:rFonts w:eastAsia="Times New Roman"/>
          <w:b/>
          <w:color w:val="212121"/>
          <w:szCs w:val="24"/>
        </w:rPr>
        <w:t>ΑΣ</w:t>
      </w:r>
      <w:r>
        <w:rPr>
          <w:rFonts w:eastAsia="Times New Roman"/>
          <w:b/>
          <w:color w:val="212121"/>
          <w:szCs w:val="24"/>
        </w:rPr>
        <w:t xml:space="preserve"> ΦΩΤΗΛΑΣ: </w:t>
      </w:r>
      <w:r>
        <w:rPr>
          <w:rFonts w:eastAsia="Times New Roman"/>
          <w:color w:val="212121"/>
          <w:szCs w:val="24"/>
        </w:rPr>
        <w:t xml:space="preserve">Δεν προλαβαίνω κιόλας, κύριε Υπουργέ. Πού να τα προλάβω, όταν τα φέρνετε στο «και πέντε»; Μακάρι να βγήκε. </w:t>
      </w:r>
    </w:p>
    <w:p w14:paraId="4CC5B006"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lastRenderedPageBreak/>
        <w:t xml:space="preserve">ΑΝΔΡΕΑΣ ΞΑΝΘΟΣ (Υπουργός Υγείας): </w:t>
      </w:r>
      <w:r>
        <w:rPr>
          <w:rFonts w:eastAsia="Times New Roman"/>
          <w:color w:val="212121"/>
          <w:szCs w:val="24"/>
        </w:rPr>
        <w:t>Θέλει καλούς μαθητές…</w:t>
      </w:r>
    </w:p>
    <w:p w14:paraId="4CC5B007"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ΙΑΣ</w:t>
      </w:r>
      <w:r>
        <w:rPr>
          <w:rFonts w:eastAsia="Times New Roman"/>
          <w:b/>
          <w:color w:val="212121"/>
          <w:szCs w:val="24"/>
        </w:rPr>
        <w:t>Ο</w:t>
      </w:r>
      <w:r>
        <w:rPr>
          <w:rFonts w:eastAsia="Times New Roman"/>
          <w:b/>
          <w:color w:val="212121"/>
          <w:szCs w:val="24"/>
        </w:rPr>
        <w:t>Ν</w:t>
      </w:r>
      <w:r>
        <w:rPr>
          <w:rFonts w:eastAsia="Times New Roman"/>
          <w:b/>
          <w:color w:val="212121"/>
          <w:szCs w:val="24"/>
        </w:rPr>
        <w:t>ΑΣ</w:t>
      </w:r>
      <w:r>
        <w:rPr>
          <w:rFonts w:eastAsia="Times New Roman"/>
          <w:b/>
          <w:color w:val="212121"/>
          <w:szCs w:val="24"/>
        </w:rPr>
        <w:t xml:space="preserve"> ΦΩΤΗΛΑΣ: </w:t>
      </w:r>
      <w:r>
        <w:rPr>
          <w:rFonts w:eastAsia="Times New Roman"/>
          <w:color w:val="212121"/>
          <w:szCs w:val="24"/>
        </w:rPr>
        <w:t xml:space="preserve">Όσο για το άρθρο </w:t>
      </w:r>
      <w:r w:rsidRPr="00F3686A">
        <w:rPr>
          <w:rFonts w:eastAsia="Times New Roman"/>
          <w:color w:val="212121"/>
          <w:szCs w:val="24"/>
        </w:rPr>
        <w:t>99</w:t>
      </w:r>
      <w:r>
        <w:rPr>
          <w:rFonts w:eastAsia="Times New Roman"/>
          <w:color w:val="212121"/>
          <w:szCs w:val="24"/>
        </w:rPr>
        <w:t>,</w:t>
      </w:r>
      <w:r w:rsidRPr="00F3686A">
        <w:rPr>
          <w:rFonts w:eastAsia="Times New Roman"/>
          <w:color w:val="212121"/>
          <w:szCs w:val="24"/>
        </w:rPr>
        <w:t xml:space="preserve"> με τη νομοτεχνική το κάνατε σαφές</w:t>
      </w:r>
      <w:r>
        <w:rPr>
          <w:rFonts w:eastAsia="Times New Roman"/>
          <w:color w:val="212121"/>
          <w:szCs w:val="24"/>
        </w:rPr>
        <w:t>, το κάνατε ξεκάθαρο.</w:t>
      </w:r>
      <w:r>
        <w:rPr>
          <w:rFonts w:eastAsia="Times New Roman"/>
          <w:color w:val="212121"/>
          <w:szCs w:val="24"/>
        </w:rPr>
        <w:t xml:space="preserve"> Ό</w:t>
      </w:r>
      <w:r w:rsidRPr="00F3686A">
        <w:rPr>
          <w:rFonts w:eastAsia="Times New Roman"/>
          <w:color w:val="212121"/>
          <w:szCs w:val="24"/>
        </w:rPr>
        <w:t>λοι θα παίρνουν άδεια ε</w:t>
      </w:r>
      <w:r>
        <w:rPr>
          <w:rFonts w:eastAsia="Times New Roman"/>
          <w:color w:val="212121"/>
          <w:szCs w:val="24"/>
        </w:rPr>
        <w:t xml:space="preserve">πικινδυνότητας πλην των γιατρών. </w:t>
      </w:r>
      <w:r w:rsidRPr="00F3686A">
        <w:rPr>
          <w:rFonts w:eastAsia="Times New Roman"/>
          <w:color w:val="212121"/>
          <w:szCs w:val="24"/>
        </w:rPr>
        <w:t>Και φυσικά</w:t>
      </w:r>
      <w:r>
        <w:rPr>
          <w:rFonts w:eastAsia="Times New Roman"/>
          <w:color w:val="212121"/>
          <w:szCs w:val="24"/>
        </w:rPr>
        <w:t xml:space="preserve">, </w:t>
      </w:r>
      <w:r w:rsidRPr="00F3686A">
        <w:rPr>
          <w:rFonts w:eastAsia="Times New Roman"/>
          <w:color w:val="212121"/>
          <w:szCs w:val="24"/>
        </w:rPr>
        <w:t xml:space="preserve">εξακολουθείτε να μιλάτε για </w:t>
      </w:r>
      <w:r>
        <w:rPr>
          <w:rFonts w:eastAsia="Times New Roman"/>
          <w:color w:val="212121"/>
          <w:szCs w:val="24"/>
        </w:rPr>
        <w:t>ραδιο</w:t>
      </w:r>
      <w:r w:rsidRPr="00F3686A">
        <w:rPr>
          <w:rFonts w:eastAsia="Times New Roman"/>
          <w:color w:val="212121"/>
          <w:szCs w:val="24"/>
        </w:rPr>
        <w:t>φυσικούς</w:t>
      </w:r>
      <w:r>
        <w:rPr>
          <w:rFonts w:eastAsia="Times New Roman"/>
          <w:color w:val="212121"/>
          <w:szCs w:val="24"/>
        </w:rPr>
        <w:t xml:space="preserve">. Δεν </w:t>
      </w:r>
      <w:r w:rsidRPr="00F3686A">
        <w:rPr>
          <w:rFonts w:eastAsia="Times New Roman"/>
          <w:color w:val="212121"/>
          <w:szCs w:val="24"/>
        </w:rPr>
        <w:t xml:space="preserve">είναι οι άνθρωποι </w:t>
      </w:r>
      <w:r>
        <w:rPr>
          <w:rFonts w:eastAsia="Times New Roman"/>
          <w:color w:val="212121"/>
          <w:szCs w:val="24"/>
        </w:rPr>
        <w:t xml:space="preserve">ραδιοφυσικοί, είναι ακτινοφυσικοί. </w:t>
      </w:r>
    </w:p>
    <w:p w14:paraId="4CC5B00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w:t>
      </w:r>
      <w:r w:rsidRPr="00F3686A">
        <w:rPr>
          <w:rFonts w:eastAsia="Times New Roman"/>
          <w:color w:val="212121"/>
          <w:szCs w:val="24"/>
        </w:rPr>
        <w:t>ε τη διάταξη του άρθρου 138</w:t>
      </w:r>
      <w:r>
        <w:rPr>
          <w:rFonts w:eastAsia="Times New Roman"/>
          <w:color w:val="212121"/>
          <w:szCs w:val="24"/>
        </w:rPr>
        <w:t>,</w:t>
      </w:r>
      <w:r w:rsidRPr="00F3686A">
        <w:rPr>
          <w:rFonts w:eastAsia="Times New Roman"/>
          <w:color w:val="212121"/>
          <w:szCs w:val="24"/>
        </w:rPr>
        <w:t xml:space="preserve"> που προβλέπει μετάταξη ιατρών </w:t>
      </w:r>
      <w:r>
        <w:rPr>
          <w:rFonts w:eastAsia="Times New Roman"/>
          <w:color w:val="212121"/>
          <w:szCs w:val="24"/>
        </w:rPr>
        <w:t>ΕΣΥ</w:t>
      </w:r>
      <w:r w:rsidRPr="00F3686A">
        <w:rPr>
          <w:rFonts w:eastAsia="Times New Roman"/>
          <w:color w:val="212121"/>
          <w:szCs w:val="24"/>
        </w:rPr>
        <w:t xml:space="preserve"> από και προς το ΕΚΑΒ </w:t>
      </w:r>
      <w:r w:rsidRPr="00F3686A">
        <w:rPr>
          <w:rFonts w:eastAsia="Times New Roman"/>
          <w:color w:val="212121"/>
          <w:szCs w:val="24"/>
        </w:rPr>
        <w:t>υπάρχει θέμα</w:t>
      </w:r>
      <w:r>
        <w:rPr>
          <w:rFonts w:eastAsia="Times New Roman"/>
          <w:color w:val="212121"/>
          <w:szCs w:val="24"/>
        </w:rPr>
        <w:t xml:space="preserve">, </w:t>
      </w:r>
      <w:r w:rsidRPr="00F3686A">
        <w:rPr>
          <w:rFonts w:eastAsia="Times New Roman"/>
          <w:color w:val="212121"/>
          <w:szCs w:val="24"/>
        </w:rPr>
        <w:t xml:space="preserve">καθώς δεν διασφαλίζονται οι όροι </w:t>
      </w:r>
      <w:r>
        <w:rPr>
          <w:rFonts w:eastAsia="Times New Roman"/>
          <w:color w:val="212121"/>
          <w:szCs w:val="24"/>
        </w:rPr>
        <w:t>με τους οποίους</w:t>
      </w:r>
      <w:r w:rsidRPr="00F3686A">
        <w:rPr>
          <w:rFonts w:eastAsia="Times New Roman"/>
          <w:color w:val="212121"/>
          <w:szCs w:val="24"/>
        </w:rPr>
        <w:t xml:space="preserve"> θα γίνεται αυτή η διαδικασία</w:t>
      </w:r>
      <w:r>
        <w:rPr>
          <w:rFonts w:eastAsia="Times New Roman"/>
          <w:color w:val="212121"/>
          <w:szCs w:val="24"/>
        </w:rPr>
        <w:t xml:space="preserve">. </w:t>
      </w:r>
    </w:p>
    <w:p w14:paraId="4CC5B00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Έ</w:t>
      </w:r>
      <w:r w:rsidRPr="00F3686A">
        <w:rPr>
          <w:rFonts w:eastAsia="Times New Roman"/>
          <w:color w:val="212121"/>
          <w:szCs w:val="24"/>
        </w:rPr>
        <w:t>ρχομαι τώρα στο θέμα των φαρμάκων</w:t>
      </w:r>
      <w:r>
        <w:rPr>
          <w:rFonts w:eastAsia="Times New Roman"/>
          <w:color w:val="212121"/>
          <w:szCs w:val="24"/>
        </w:rPr>
        <w:t>. Ε</w:t>
      </w:r>
      <w:r w:rsidRPr="00F3686A">
        <w:rPr>
          <w:rFonts w:eastAsia="Times New Roman"/>
          <w:color w:val="212121"/>
          <w:szCs w:val="24"/>
        </w:rPr>
        <w:t>μείς θα καταψηφίσουμε την τροπολογία για την τιμολόγηση των φαρμάκων και καταθέσαμε και αίτημα ονομαστικής ψηφοφορίας</w:t>
      </w:r>
      <w:r>
        <w:rPr>
          <w:rFonts w:eastAsia="Times New Roman"/>
          <w:color w:val="212121"/>
          <w:szCs w:val="24"/>
        </w:rPr>
        <w:t xml:space="preserve">, γιατί </w:t>
      </w:r>
      <w:r>
        <w:rPr>
          <w:rFonts w:eastAsia="Times New Roman"/>
          <w:color w:val="212121"/>
          <w:szCs w:val="24"/>
        </w:rPr>
        <w:t>α</w:t>
      </w:r>
      <w:r w:rsidRPr="00F3686A">
        <w:rPr>
          <w:rFonts w:eastAsia="Times New Roman"/>
          <w:color w:val="212121"/>
          <w:szCs w:val="24"/>
        </w:rPr>
        <w:t>ποδεδειγμένα πια η ρύθμιση θα οδηγήσει σε αύξηση των τιμών και ως εκ τούτου</w:t>
      </w:r>
      <w:r>
        <w:rPr>
          <w:rFonts w:eastAsia="Times New Roman"/>
          <w:color w:val="212121"/>
          <w:szCs w:val="24"/>
        </w:rPr>
        <w:t>,</w:t>
      </w:r>
      <w:r w:rsidRPr="00F3686A">
        <w:rPr>
          <w:rFonts w:eastAsia="Times New Roman"/>
          <w:color w:val="212121"/>
          <w:szCs w:val="24"/>
        </w:rPr>
        <w:t xml:space="preserve"> </w:t>
      </w:r>
      <w:r>
        <w:rPr>
          <w:rFonts w:eastAsia="Times New Roman"/>
          <w:color w:val="212121"/>
          <w:szCs w:val="24"/>
        </w:rPr>
        <w:t xml:space="preserve">σε </w:t>
      </w:r>
      <w:r w:rsidRPr="00F3686A">
        <w:rPr>
          <w:rFonts w:eastAsia="Times New Roman"/>
          <w:color w:val="212121"/>
          <w:szCs w:val="24"/>
        </w:rPr>
        <w:t>επιβάρυνση στην τσέπη των ασθενών</w:t>
      </w:r>
      <w:r>
        <w:rPr>
          <w:rFonts w:eastAsia="Times New Roman"/>
          <w:color w:val="212121"/>
          <w:szCs w:val="24"/>
        </w:rPr>
        <w:t>. Διότι</w:t>
      </w:r>
      <w:r w:rsidRPr="00F3686A">
        <w:rPr>
          <w:rFonts w:eastAsia="Times New Roman"/>
          <w:color w:val="212121"/>
          <w:szCs w:val="24"/>
        </w:rPr>
        <w:t xml:space="preserve"> μπορεί να μην υπάρχει δημοσιονομική επιβάρυνση</w:t>
      </w:r>
      <w:r>
        <w:rPr>
          <w:rFonts w:eastAsia="Times New Roman"/>
          <w:color w:val="212121"/>
          <w:szCs w:val="24"/>
        </w:rPr>
        <w:t xml:space="preserve">, </w:t>
      </w:r>
      <w:r w:rsidRPr="00F3686A">
        <w:rPr>
          <w:rFonts w:eastAsia="Times New Roman"/>
          <w:color w:val="212121"/>
          <w:szCs w:val="24"/>
        </w:rPr>
        <w:t>όπως εί</w:t>
      </w:r>
      <w:r w:rsidRPr="00F3686A">
        <w:rPr>
          <w:rFonts w:eastAsia="Times New Roman"/>
          <w:color w:val="212121"/>
          <w:szCs w:val="24"/>
        </w:rPr>
        <w:lastRenderedPageBreak/>
        <w:t>πατε</w:t>
      </w:r>
      <w:r>
        <w:rPr>
          <w:rFonts w:eastAsia="Times New Roman"/>
          <w:color w:val="212121"/>
          <w:szCs w:val="24"/>
        </w:rPr>
        <w:t>, βεβαίως, α</w:t>
      </w:r>
      <w:r w:rsidRPr="00F3686A">
        <w:rPr>
          <w:rFonts w:eastAsia="Times New Roman"/>
          <w:color w:val="212121"/>
          <w:szCs w:val="24"/>
        </w:rPr>
        <w:t xml:space="preserve">φού το πληρώνουν με το </w:t>
      </w:r>
      <w:r w:rsidRPr="00F3686A">
        <w:rPr>
          <w:rFonts w:eastAsia="Times New Roman"/>
          <w:color w:val="212121"/>
          <w:szCs w:val="24"/>
          <w:lang w:val="en"/>
        </w:rPr>
        <w:t>claw</w:t>
      </w:r>
      <w:r>
        <w:rPr>
          <w:rFonts w:eastAsia="Times New Roman"/>
          <w:color w:val="212121"/>
          <w:szCs w:val="24"/>
        </w:rPr>
        <w:t xml:space="preserve"> </w:t>
      </w:r>
      <w:r w:rsidRPr="00F3686A">
        <w:rPr>
          <w:rFonts w:eastAsia="Times New Roman"/>
          <w:color w:val="212121"/>
          <w:szCs w:val="24"/>
          <w:lang w:val="en"/>
        </w:rPr>
        <w:t>back</w:t>
      </w:r>
      <w:r w:rsidRPr="00F3686A">
        <w:rPr>
          <w:rFonts w:eastAsia="Times New Roman"/>
          <w:color w:val="212121"/>
          <w:szCs w:val="24"/>
        </w:rPr>
        <w:t xml:space="preserve"> οι φαρμακοβιομηχανίες και ο ασθενής</w:t>
      </w:r>
      <w:r>
        <w:rPr>
          <w:rFonts w:eastAsia="Times New Roman"/>
          <w:color w:val="212121"/>
          <w:szCs w:val="24"/>
        </w:rPr>
        <w:t>,</w:t>
      </w:r>
      <w:r w:rsidRPr="00F3686A">
        <w:rPr>
          <w:rFonts w:eastAsia="Times New Roman"/>
          <w:color w:val="212121"/>
          <w:szCs w:val="24"/>
        </w:rPr>
        <w:t xml:space="preserve"> ο οποίος θα κληθεί να πληρώσει τη διαφορά</w:t>
      </w:r>
      <w:r>
        <w:rPr>
          <w:rFonts w:eastAsia="Times New Roman"/>
          <w:color w:val="212121"/>
          <w:szCs w:val="24"/>
        </w:rPr>
        <w:t>. Δ</w:t>
      </w:r>
      <w:r w:rsidRPr="00F3686A">
        <w:rPr>
          <w:rFonts w:eastAsia="Times New Roman"/>
          <w:color w:val="212121"/>
          <w:szCs w:val="24"/>
        </w:rPr>
        <w:t xml:space="preserve">εν προκύπτει από πουθενά η μείωση </w:t>
      </w:r>
      <w:r>
        <w:rPr>
          <w:rFonts w:eastAsia="Times New Roman"/>
          <w:color w:val="212121"/>
          <w:szCs w:val="24"/>
        </w:rPr>
        <w:t>την οποία ισχυριστήκατε. Ο</w:t>
      </w:r>
      <w:r w:rsidRPr="00F3686A">
        <w:rPr>
          <w:rFonts w:eastAsia="Times New Roman"/>
          <w:color w:val="212121"/>
          <w:szCs w:val="24"/>
        </w:rPr>
        <w:t>ι αυξήσεις προκύπτουν από παντού</w:t>
      </w:r>
      <w:r>
        <w:rPr>
          <w:rFonts w:eastAsia="Times New Roman"/>
          <w:color w:val="212121"/>
          <w:szCs w:val="24"/>
        </w:rPr>
        <w:t>.</w:t>
      </w:r>
    </w:p>
    <w:p w14:paraId="4CC5B00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F3686A">
        <w:rPr>
          <w:rFonts w:eastAsia="Times New Roman"/>
          <w:color w:val="212121"/>
          <w:szCs w:val="24"/>
        </w:rPr>
        <w:t>ώρα σε σχέση με μερικές επιπλέον τροπολογίες</w:t>
      </w:r>
      <w:r>
        <w:rPr>
          <w:rFonts w:eastAsia="Times New Roman"/>
          <w:color w:val="212121"/>
          <w:szCs w:val="24"/>
        </w:rPr>
        <w:t>, ό</w:t>
      </w:r>
      <w:r w:rsidRPr="00F3686A">
        <w:rPr>
          <w:rFonts w:eastAsia="Times New Roman"/>
          <w:color w:val="212121"/>
          <w:szCs w:val="24"/>
        </w:rPr>
        <w:t>σον αφορά την τροπολογία 1985</w:t>
      </w:r>
      <w:r>
        <w:rPr>
          <w:rFonts w:eastAsia="Times New Roman"/>
          <w:color w:val="212121"/>
          <w:szCs w:val="24"/>
        </w:rPr>
        <w:t>/</w:t>
      </w:r>
      <w:r w:rsidRPr="00F3686A">
        <w:rPr>
          <w:rFonts w:eastAsia="Times New Roman"/>
          <w:color w:val="212121"/>
          <w:szCs w:val="24"/>
        </w:rPr>
        <w:t>14</w:t>
      </w:r>
      <w:r w:rsidRPr="00F3686A">
        <w:rPr>
          <w:rFonts w:eastAsia="Times New Roman"/>
          <w:color w:val="212121"/>
          <w:szCs w:val="24"/>
        </w:rPr>
        <w:t>8 για τους ιατρούς σε άγονες περιοχές</w:t>
      </w:r>
      <w:r>
        <w:rPr>
          <w:rFonts w:eastAsia="Times New Roman"/>
          <w:color w:val="212121"/>
          <w:szCs w:val="24"/>
        </w:rPr>
        <w:t xml:space="preserve">, </w:t>
      </w:r>
      <w:r w:rsidRPr="00F3686A">
        <w:rPr>
          <w:rFonts w:eastAsia="Times New Roman"/>
          <w:color w:val="212121"/>
          <w:szCs w:val="24"/>
        </w:rPr>
        <w:t>καταλάβετε επιτέλους</w:t>
      </w:r>
      <w:r>
        <w:rPr>
          <w:rFonts w:eastAsia="Times New Roman"/>
          <w:color w:val="212121"/>
          <w:szCs w:val="24"/>
        </w:rPr>
        <w:t>,</w:t>
      </w:r>
      <w:r w:rsidRPr="00F3686A">
        <w:rPr>
          <w:rFonts w:eastAsia="Times New Roman"/>
          <w:color w:val="212121"/>
          <w:szCs w:val="24"/>
        </w:rPr>
        <w:t xml:space="preserve"> </w:t>
      </w:r>
      <w:r>
        <w:rPr>
          <w:rFonts w:eastAsia="Times New Roman"/>
          <w:color w:val="212121"/>
          <w:szCs w:val="24"/>
        </w:rPr>
        <w:t xml:space="preserve">κύριε Υπουργέ, </w:t>
      </w:r>
      <w:r w:rsidRPr="00F3686A">
        <w:rPr>
          <w:rFonts w:eastAsia="Times New Roman"/>
          <w:color w:val="212121"/>
          <w:szCs w:val="24"/>
        </w:rPr>
        <w:t>ότι κάπο</w:t>
      </w:r>
      <w:r>
        <w:rPr>
          <w:rFonts w:eastAsia="Times New Roman"/>
          <w:color w:val="212121"/>
          <w:szCs w:val="24"/>
        </w:rPr>
        <w:t xml:space="preserve">ια θέματα πρέπει να αντιμετωπίζονται </w:t>
      </w:r>
      <w:r w:rsidRPr="00F3686A">
        <w:rPr>
          <w:rFonts w:eastAsia="Times New Roman"/>
          <w:color w:val="212121"/>
          <w:szCs w:val="24"/>
        </w:rPr>
        <w:t>συνολικά και υπεύθυνα</w:t>
      </w:r>
      <w:r>
        <w:rPr>
          <w:rFonts w:eastAsia="Times New Roman"/>
          <w:color w:val="212121"/>
          <w:szCs w:val="24"/>
        </w:rPr>
        <w:t>. Τ</w:t>
      </w:r>
      <w:r w:rsidRPr="00F3686A">
        <w:rPr>
          <w:rFonts w:eastAsia="Times New Roman"/>
          <w:color w:val="212121"/>
          <w:szCs w:val="24"/>
        </w:rPr>
        <w:t>ο εν λόγω θέμα είναι πράγματι πολύ σοβαρό</w:t>
      </w:r>
      <w:r>
        <w:rPr>
          <w:rFonts w:eastAsia="Times New Roman"/>
          <w:color w:val="212121"/>
          <w:szCs w:val="24"/>
        </w:rPr>
        <w:t>, για να το φέρνετε αποσπασματικά σε μι</w:t>
      </w:r>
      <w:r w:rsidRPr="00F3686A">
        <w:rPr>
          <w:rFonts w:eastAsia="Times New Roman"/>
          <w:color w:val="212121"/>
          <w:szCs w:val="24"/>
        </w:rPr>
        <w:t xml:space="preserve">α </w:t>
      </w:r>
      <w:r>
        <w:rPr>
          <w:rFonts w:eastAsia="Times New Roman"/>
          <w:color w:val="212121"/>
          <w:szCs w:val="24"/>
        </w:rPr>
        <w:t xml:space="preserve">τροπολογία. </w:t>
      </w:r>
      <w:r w:rsidRPr="00F3686A">
        <w:rPr>
          <w:rFonts w:eastAsia="Times New Roman"/>
          <w:color w:val="212121"/>
          <w:szCs w:val="24"/>
        </w:rPr>
        <w:t>Επιτέλους</w:t>
      </w:r>
      <w:r>
        <w:rPr>
          <w:rFonts w:eastAsia="Times New Roman"/>
          <w:color w:val="212121"/>
          <w:szCs w:val="24"/>
        </w:rPr>
        <w:t>, νομοθε</w:t>
      </w:r>
      <w:r>
        <w:rPr>
          <w:rFonts w:eastAsia="Times New Roman"/>
          <w:color w:val="212121"/>
          <w:szCs w:val="24"/>
        </w:rPr>
        <w:t xml:space="preserve">τήστε </w:t>
      </w:r>
      <w:r w:rsidRPr="00F3686A">
        <w:rPr>
          <w:rFonts w:eastAsia="Times New Roman"/>
          <w:color w:val="212121"/>
          <w:szCs w:val="24"/>
        </w:rPr>
        <w:t>σωστά</w:t>
      </w:r>
      <w:r>
        <w:rPr>
          <w:rFonts w:eastAsia="Times New Roman"/>
          <w:color w:val="212121"/>
          <w:szCs w:val="24"/>
        </w:rPr>
        <w:t>!</w:t>
      </w:r>
    </w:p>
    <w:p w14:paraId="4CC5B00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Πράγματι και οι </w:t>
      </w:r>
      <w:r>
        <w:rPr>
          <w:rFonts w:eastAsia="Times New Roman"/>
          <w:color w:val="212121"/>
          <w:szCs w:val="24"/>
        </w:rPr>
        <w:t>μ</w:t>
      </w:r>
      <w:r>
        <w:rPr>
          <w:rFonts w:eastAsia="Times New Roman"/>
          <w:color w:val="212121"/>
          <w:szCs w:val="24"/>
        </w:rPr>
        <w:t xml:space="preserve">ονάδες </w:t>
      </w:r>
      <w:r>
        <w:rPr>
          <w:rFonts w:eastAsia="Times New Roman"/>
          <w:color w:val="212121"/>
          <w:szCs w:val="24"/>
        </w:rPr>
        <w:t>υ</w:t>
      </w:r>
      <w:r w:rsidRPr="00F3686A">
        <w:rPr>
          <w:rFonts w:eastAsia="Times New Roman"/>
          <w:color w:val="212121"/>
          <w:szCs w:val="24"/>
        </w:rPr>
        <w:t>γείας της Νάουσας</w:t>
      </w:r>
      <w:r>
        <w:rPr>
          <w:rFonts w:eastAsia="Times New Roman"/>
          <w:color w:val="212121"/>
          <w:szCs w:val="24"/>
        </w:rPr>
        <w:t>,</w:t>
      </w:r>
      <w:r w:rsidRPr="00F3686A">
        <w:rPr>
          <w:rFonts w:eastAsia="Times New Roman"/>
          <w:color w:val="212121"/>
          <w:szCs w:val="24"/>
        </w:rPr>
        <w:t xml:space="preserve"> αλλά και άλλων περιοχών αντιμετωπίζουν αντίστοιχα προβλήματα</w:t>
      </w:r>
      <w:r>
        <w:rPr>
          <w:rFonts w:eastAsia="Times New Roman"/>
          <w:color w:val="212121"/>
          <w:szCs w:val="24"/>
        </w:rPr>
        <w:t xml:space="preserve"> κ</w:t>
      </w:r>
      <w:r w:rsidRPr="00F3686A">
        <w:rPr>
          <w:rFonts w:eastAsia="Times New Roman"/>
          <w:color w:val="212121"/>
          <w:szCs w:val="24"/>
        </w:rPr>
        <w:t xml:space="preserve">αι πρέπει να βρούμε άμεσα λύσεις για </w:t>
      </w:r>
      <w:r>
        <w:rPr>
          <w:rFonts w:eastAsia="Times New Roman"/>
          <w:color w:val="212121"/>
          <w:szCs w:val="24"/>
        </w:rPr>
        <w:t>όλες.</w:t>
      </w:r>
    </w:p>
    <w:p w14:paraId="4CC5B00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F3686A">
        <w:rPr>
          <w:rFonts w:eastAsia="Times New Roman"/>
          <w:color w:val="212121"/>
          <w:szCs w:val="24"/>
        </w:rPr>
        <w:t>ώρα για την υπ</w:t>
      </w:r>
      <w:r>
        <w:rPr>
          <w:rFonts w:eastAsia="Times New Roman"/>
          <w:color w:val="212121"/>
          <w:szCs w:val="24"/>
        </w:rPr>
        <w:t xml:space="preserve">ουργική τροπολογία με αριθμό 2010/162, </w:t>
      </w:r>
      <w:r w:rsidRPr="00F3686A">
        <w:rPr>
          <w:rFonts w:eastAsia="Times New Roman"/>
          <w:color w:val="212121"/>
          <w:szCs w:val="24"/>
        </w:rPr>
        <w:t>είμαστε αντίθετοι λόγω του πειθαρχικού τ</w:t>
      </w:r>
      <w:r w:rsidRPr="00F3686A">
        <w:rPr>
          <w:rFonts w:eastAsia="Times New Roman"/>
          <w:color w:val="212121"/>
          <w:szCs w:val="24"/>
        </w:rPr>
        <w:t>ων φαρμακοποιών</w:t>
      </w:r>
      <w:r>
        <w:rPr>
          <w:rFonts w:eastAsia="Times New Roman"/>
          <w:color w:val="212121"/>
          <w:szCs w:val="24"/>
        </w:rPr>
        <w:t>, που τοποθετείτε ξανά</w:t>
      </w:r>
      <w:r w:rsidRPr="00F3686A">
        <w:rPr>
          <w:rFonts w:eastAsia="Times New Roman"/>
          <w:color w:val="212121"/>
          <w:szCs w:val="24"/>
        </w:rPr>
        <w:t xml:space="preserve"> εν ενεργεία δικαστή</w:t>
      </w:r>
      <w:r>
        <w:rPr>
          <w:rFonts w:eastAsia="Times New Roman"/>
          <w:color w:val="212121"/>
          <w:szCs w:val="24"/>
        </w:rPr>
        <w:t xml:space="preserve">. Όπως </w:t>
      </w:r>
      <w:r w:rsidRPr="00F3686A">
        <w:rPr>
          <w:rFonts w:eastAsia="Times New Roman"/>
          <w:color w:val="212121"/>
          <w:szCs w:val="24"/>
        </w:rPr>
        <w:t>το παρελθόν έχει δείξει</w:t>
      </w:r>
      <w:r>
        <w:rPr>
          <w:rFonts w:eastAsia="Times New Roman"/>
          <w:color w:val="212121"/>
          <w:szCs w:val="24"/>
        </w:rPr>
        <w:t>,</w:t>
      </w:r>
      <w:r w:rsidRPr="00F3686A">
        <w:rPr>
          <w:rFonts w:eastAsia="Times New Roman"/>
          <w:color w:val="212121"/>
          <w:szCs w:val="24"/>
        </w:rPr>
        <w:t xml:space="preserve"> θα προκαλέσει προβλήματα</w:t>
      </w:r>
      <w:r>
        <w:rPr>
          <w:rFonts w:eastAsia="Times New Roman"/>
          <w:color w:val="212121"/>
          <w:szCs w:val="24"/>
        </w:rPr>
        <w:t>,</w:t>
      </w:r>
      <w:r w:rsidRPr="00F3686A">
        <w:rPr>
          <w:rFonts w:eastAsia="Times New Roman"/>
          <w:color w:val="212121"/>
          <w:szCs w:val="24"/>
        </w:rPr>
        <w:t xml:space="preserve"> </w:t>
      </w:r>
      <w:r>
        <w:rPr>
          <w:rFonts w:eastAsia="Times New Roman"/>
          <w:color w:val="212121"/>
          <w:szCs w:val="24"/>
        </w:rPr>
        <w:t xml:space="preserve">κωλυσιεργώντας την απονομή </w:t>
      </w:r>
      <w:r>
        <w:rPr>
          <w:rFonts w:eastAsia="Times New Roman"/>
          <w:color w:val="212121"/>
          <w:szCs w:val="24"/>
        </w:rPr>
        <w:t>δ</w:t>
      </w:r>
      <w:r w:rsidRPr="00F3686A">
        <w:rPr>
          <w:rFonts w:eastAsia="Times New Roman"/>
          <w:color w:val="212121"/>
          <w:szCs w:val="24"/>
        </w:rPr>
        <w:t>ικαιοσύνης</w:t>
      </w:r>
      <w:r>
        <w:rPr>
          <w:rFonts w:eastAsia="Times New Roman"/>
          <w:color w:val="212121"/>
          <w:szCs w:val="24"/>
        </w:rPr>
        <w:t xml:space="preserve">. </w:t>
      </w:r>
    </w:p>
    <w:p w14:paraId="4CC5B00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Ό</w:t>
      </w:r>
      <w:r w:rsidRPr="00F3686A">
        <w:rPr>
          <w:rFonts w:eastAsia="Times New Roman"/>
          <w:color w:val="212121"/>
          <w:szCs w:val="24"/>
        </w:rPr>
        <w:t>σο θετική και αν είναι η θέση της πρώτης παραγράφου</w:t>
      </w:r>
      <w:r>
        <w:rPr>
          <w:rFonts w:eastAsia="Times New Roman"/>
          <w:color w:val="212121"/>
          <w:szCs w:val="24"/>
        </w:rPr>
        <w:t>,</w:t>
      </w:r>
      <w:r w:rsidRPr="00F3686A">
        <w:rPr>
          <w:rFonts w:eastAsia="Times New Roman"/>
          <w:color w:val="212121"/>
          <w:szCs w:val="24"/>
        </w:rPr>
        <w:t xml:space="preserve"> να μπορούν να κάνουν εμβολιασμούς και οι φαρμα</w:t>
      </w:r>
      <w:r w:rsidRPr="00F3686A">
        <w:rPr>
          <w:rFonts w:eastAsia="Times New Roman"/>
          <w:color w:val="212121"/>
          <w:szCs w:val="24"/>
        </w:rPr>
        <w:t xml:space="preserve">κοποιοί </w:t>
      </w:r>
      <w:r>
        <w:rPr>
          <w:rFonts w:eastAsia="Times New Roman"/>
          <w:color w:val="212121"/>
          <w:szCs w:val="24"/>
        </w:rPr>
        <w:t>-</w:t>
      </w:r>
      <w:r w:rsidRPr="00F3686A">
        <w:rPr>
          <w:rFonts w:eastAsia="Times New Roman"/>
          <w:color w:val="212121"/>
          <w:szCs w:val="24"/>
        </w:rPr>
        <w:t>κάτι που είναι και στο δικό μας πρόγραμμα</w:t>
      </w:r>
      <w:r>
        <w:rPr>
          <w:rFonts w:eastAsia="Times New Roman"/>
          <w:color w:val="212121"/>
          <w:szCs w:val="24"/>
        </w:rPr>
        <w:t>-</w:t>
      </w:r>
      <w:r w:rsidRPr="00F3686A">
        <w:rPr>
          <w:rFonts w:eastAsia="Times New Roman"/>
          <w:color w:val="212121"/>
          <w:szCs w:val="24"/>
        </w:rPr>
        <w:t xml:space="preserve"> το σύνολο </w:t>
      </w:r>
      <w:r>
        <w:rPr>
          <w:rFonts w:eastAsia="Times New Roman"/>
          <w:color w:val="212121"/>
          <w:szCs w:val="24"/>
        </w:rPr>
        <w:t xml:space="preserve">της </w:t>
      </w:r>
      <w:r w:rsidRPr="00F3686A">
        <w:rPr>
          <w:rFonts w:eastAsia="Times New Roman"/>
          <w:color w:val="212121"/>
          <w:szCs w:val="24"/>
        </w:rPr>
        <w:t>τροπολογίας είναι αρνητικό</w:t>
      </w:r>
      <w:r>
        <w:rPr>
          <w:rFonts w:eastAsia="Times New Roman"/>
          <w:color w:val="212121"/>
          <w:szCs w:val="24"/>
        </w:rPr>
        <w:t>.</w:t>
      </w:r>
    </w:p>
    <w:p w14:paraId="4CC5B00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w:t>
      </w:r>
      <w:r w:rsidRPr="00F3686A">
        <w:rPr>
          <w:rFonts w:eastAsia="Times New Roman"/>
          <w:color w:val="212121"/>
          <w:szCs w:val="24"/>
        </w:rPr>
        <w:t>σον αφορά στην υπουργική τροπολογία 2001</w:t>
      </w:r>
      <w:r>
        <w:rPr>
          <w:rFonts w:eastAsia="Times New Roman"/>
          <w:color w:val="212121"/>
          <w:szCs w:val="24"/>
        </w:rPr>
        <w:t>/</w:t>
      </w:r>
      <w:r w:rsidRPr="00F3686A">
        <w:rPr>
          <w:rFonts w:eastAsia="Times New Roman"/>
          <w:color w:val="212121"/>
          <w:szCs w:val="24"/>
        </w:rPr>
        <w:t>156 για τις μετατάξεις του ΕΚΑΒ</w:t>
      </w:r>
      <w:r>
        <w:rPr>
          <w:rFonts w:eastAsia="Times New Roman"/>
          <w:color w:val="212121"/>
          <w:szCs w:val="24"/>
        </w:rPr>
        <w:t>,</w:t>
      </w:r>
      <w:r w:rsidRPr="00F3686A">
        <w:rPr>
          <w:rFonts w:eastAsia="Times New Roman"/>
          <w:color w:val="212121"/>
          <w:szCs w:val="24"/>
        </w:rPr>
        <w:t xml:space="preserve"> ξανά προχειροδουλειά και απίστευτα </w:t>
      </w:r>
      <w:r>
        <w:rPr>
          <w:rFonts w:eastAsia="Times New Roman"/>
          <w:color w:val="212121"/>
          <w:szCs w:val="24"/>
        </w:rPr>
        <w:t>κενά στη νομοθέτηση!</w:t>
      </w:r>
      <w:r w:rsidRPr="00F3686A">
        <w:rPr>
          <w:rFonts w:eastAsia="Times New Roman"/>
          <w:color w:val="212121"/>
          <w:szCs w:val="24"/>
        </w:rPr>
        <w:t xml:space="preserve"> Εγώ θα έλεγα να την αποσ</w:t>
      </w:r>
      <w:r>
        <w:rPr>
          <w:rFonts w:eastAsia="Times New Roman"/>
          <w:color w:val="212121"/>
          <w:szCs w:val="24"/>
        </w:rPr>
        <w:t>ύρε</w:t>
      </w:r>
      <w:r w:rsidRPr="00F3686A">
        <w:rPr>
          <w:rFonts w:eastAsia="Times New Roman"/>
          <w:color w:val="212121"/>
          <w:szCs w:val="24"/>
        </w:rPr>
        <w:t>τε την τροπολογία και να τη φέρετε ολοκληρωμένη</w:t>
      </w:r>
      <w:r>
        <w:rPr>
          <w:rFonts w:eastAsia="Times New Roman"/>
          <w:color w:val="212121"/>
          <w:szCs w:val="24"/>
        </w:rPr>
        <w:t>,</w:t>
      </w:r>
      <w:r w:rsidRPr="00F3686A">
        <w:rPr>
          <w:rFonts w:eastAsia="Times New Roman"/>
          <w:color w:val="212121"/>
          <w:szCs w:val="24"/>
        </w:rPr>
        <w:t xml:space="preserve"> ώστε να μη</w:t>
      </w:r>
      <w:r>
        <w:rPr>
          <w:rFonts w:eastAsia="Times New Roman"/>
          <w:color w:val="212121"/>
          <w:szCs w:val="24"/>
        </w:rPr>
        <w:t>ν</w:t>
      </w:r>
      <w:r w:rsidRPr="00F3686A">
        <w:rPr>
          <w:rFonts w:eastAsia="Times New Roman"/>
          <w:color w:val="212121"/>
          <w:szCs w:val="24"/>
        </w:rPr>
        <w:t xml:space="preserve"> δημιουργούνται προβλήματα</w:t>
      </w:r>
      <w:r>
        <w:rPr>
          <w:rFonts w:eastAsia="Times New Roman"/>
          <w:color w:val="212121"/>
          <w:szCs w:val="24"/>
        </w:rPr>
        <w:t>. Α</w:t>
      </w:r>
      <w:r w:rsidRPr="00F3686A">
        <w:rPr>
          <w:rFonts w:eastAsia="Times New Roman"/>
          <w:color w:val="212121"/>
          <w:szCs w:val="24"/>
        </w:rPr>
        <w:t>λλιώς</w:t>
      </w:r>
      <w:r>
        <w:rPr>
          <w:rFonts w:eastAsia="Times New Roman"/>
          <w:color w:val="212121"/>
          <w:szCs w:val="24"/>
        </w:rPr>
        <w:t>, ε</w:t>
      </w:r>
      <w:r w:rsidRPr="00F3686A">
        <w:rPr>
          <w:rFonts w:eastAsia="Times New Roman"/>
          <w:color w:val="212121"/>
          <w:szCs w:val="24"/>
        </w:rPr>
        <w:t xml:space="preserve">μείς είμαστε </w:t>
      </w:r>
      <w:r>
        <w:rPr>
          <w:rFonts w:eastAsia="Times New Roman"/>
          <w:color w:val="212121"/>
          <w:szCs w:val="24"/>
        </w:rPr>
        <w:t xml:space="preserve">αναγκασμένοι να την καταψηφίσουμε. </w:t>
      </w:r>
    </w:p>
    <w:p w14:paraId="4CC5B00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Τώρα σε σχέση με τις β</w:t>
      </w:r>
      <w:r w:rsidRPr="00F3686A">
        <w:rPr>
          <w:rFonts w:eastAsia="Times New Roman"/>
          <w:color w:val="212121"/>
          <w:szCs w:val="24"/>
        </w:rPr>
        <w:t>ουλευτικές τροπολογίες 2018</w:t>
      </w:r>
      <w:r>
        <w:rPr>
          <w:rFonts w:eastAsia="Times New Roman"/>
          <w:color w:val="212121"/>
          <w:szCs w:val="24"/>
        </w:rPr>
        <w:t>/</w:t>
      </w:r>
      <w:r w:rsidRPr="00F3686A">
        <w:rPr>
          <w:rFonts w:eastAsia="Times New Roman"/>
          <w:color w:val="212121"/>
          <w:szCs w:val="24"/>
        </w:rPr>
        <w:t>168 και 2021</w:t>
      </w:r>
      <w:r>
        <w:rPr>
          <w:rFonts w:eastAsia="Times New Roman"/>
          <w:color w:val="212121"/>
          <w:szCs w:val="24"/>
        </w:rPr>
        <w:t>/</w:t>
      </w:r>
      <w:r w:rsidRPr="00F3686A">
        <w:rPr>
          <w:rFonts w:eastAsia="Times New Roman"/>
          <w:color w:val="212121"/>
          <w:szCs w:val="24"/>
        </w:rPr>
        <w:t xml:space="preserve">171 για τα επιδόματα ανθυγιεινής εργασίας στον </w:t>
      </w:r>
      <w:r w:rsidRPr="00F3686A">
        <w:rPr>
          <w:rFonts w:eastAsia="Times New Roman"/>
          <w:color w:val="212121"/>
          <w:szCs w:val="24"/>
        </w:rPr>
        <w:t>ΟΚΑΝΑ και στη</w:t>
      </w:r>
      <w:r>
        <w:rPr>
          <w:rFonts w:eastAsia="Times New Roman"/>
          <w:color w:val="212121"/>
          <w:szCs w:val="24"/>
        </w:rPr>
        <w:t>ν ΑΕΜΥ, σας το είπα και πριν, σ</w:t>
      </w:r>
      <w:r w:rsidRPr="00F3686A">
        <w:rPr>
          <w:rFonts w:eastAsia="Times New Roman"/>
          <w:color w:val="212121"/>
          <w:szCs w:val="24"/>
        </w:rPr>
        <w:t>ταματήστε να α</w:t>
      </w:r>
      <w:r>
        <w:rPr>
          <w:rFonts w:eastAsia="Times New Roman"/>
          <w:color w:val="212121"/>
          <w:szCs w:val="24"/>
        </w:rPr>
        <w:t>ντιμετωπίζ</w:t>
      </w:r>
      <w:r w:rsidRPr="00F3686A">
        <w:rPr>
          <w:rFonts w:eastAsia="Times New Roman"/>
          <w:color w:val="212121"/>
          <w:szCs w:val="24"/>
        </w:rPr>
        <w:t>ετε ανεύθυνα ένα τόσο σοβαρό θέμα</w:t>
      </w:r>
      <w:r>
        <w:rPr>
          <w:rFonts w:eastAsia="Times New Roman"/>
          <w:color w:val="212121"/>
          <w:szCs w:val="24"/>
        </w:rPr>
        <w:t>. Σ</w:t>
      </w:r>
      <w:r w:rsidRPr="00F3686A">
        <w:rPr>
          <w:rFonts w:eastAsia="Times New Roman"/>
          <w:color w:val="212121"/>
          <w:szCs w:val="24"/>
        </w:rPr>
        <w:t>το πρόγραμμά μας έχουμε μιλήσει για τον ορθολογισμό των επιδομάτων</w:t>
      </w:r>
      <w:r>
        <w:rPr>
          <w:rFonts w:eastAsia="Times New Roman"/>
          <w:color w:val="212121"/>
          <w:szCs w:val="24"/>
        </w:rPr>
        <w:t>. Δεν είναι δυνατό να μας ζητά</w:t>
      </w:r>
      <w:r w:rsidRPr="00F3686A">
        <w:rPr>
          <w:rFonts w:eastAsia="Times New Roman"/>
          <w:color w:val="212121"/>
          <w:szCs w:val="24"/>
        </w:rPr>
        <w:t>τε να</w:t>
      </w:r>
      <w:r>
        <w:rPr>
          <w:rFonts w:eastAsia="Times New Roman"/>
          <w:color w:val="212121"/>
          <w:szCs w:val="24"/>
        </w:rPr>
        <w:t xml:space="preserve"> νομοθετούμε αποσπασματικά και ν</w:t>
      </w:r>
      <w:r w:rsidRPr="00F3686A">
        <w:rPr>
          <w:rFonts w:eastAsia="Times New Roman"/>
          <w:color w:val="212121"/>
          <w:szCs w:val="24"/>
        </w:rPr>
        <w:t>α κλείνουμε το μάτι</w:t>
      </w:r>
      <w:r w:rsidRPr="00F3686A">
        <w:rPr>
          <w:rFonts w:eastAsia="Times New Roman"/>
          <w:color w:val="212121"/>
          <w:szCs w:val="24"/>
        </w:rPr>
        <w:t xml:space="preserve"> σε συγκεκριμένες κατηγορίες εργαζομένων</w:t>
      </w:r>
      <w:r>
        <w:rPr>
          <w:rFonts w:eastAsia="Times New Roman"/>
          <w:color w:val="212121"/>
          <w:szCs w:val="24"/>
        </w:rPr>
        <w:t>. Δ</w:t>
      </w:r>
      <w:r w:rsidRPr="00F3686A">
        <w:rPr>
          <w:rFonts w:eastAsia="Times New Roman"/>
          <w:color w:val="212121"/>
          <w:szCs w:val="24"/>
        </w:rPr>
        <w:t xml:space="preserve">εν το καταλαβαίνετε ότι δεν μπορούμε να </w:t>
      </w:r>
      <w:r>
        <w:rPr>
          <w:rFonts w:eastAsia="Times New Roman"/>
          <w:color w:val="212121"/>
          <w:szCs w:val="24"/>
        </w:rPr>
        <w:t>αδικούμε όλους όσοι</w:t>
      </w:r>
      <w:r w:rsidRPr="00F3686A">
        <w:rPr>
          <w:rFonts w:eastAsia="Times New Roman"/>
          <w:color w:val="212121"/>
          <w:szCs w:val="24"/>
        </w:rPr>
        <w:t xml:space="preserve"> πρέπει να πάρουν το συγκεκριμένο επίδομα</w:t>
      </w:r>
      <w:r>
        <w:rPr>
          <w:rFonts w:eastAsia="Times New Roman"/>
          <w:color w:val="212121"/>
          <w:szCs w:val="24"/>
        </w:rPr>
        <w:t xml:space="preserve">; </w:t>
      </w:r>
    </w:p>
    <w:p w14:paraId="4CC5B01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Ε</w:t>
      </w:r>
      <w:r w:rsidRPr="00F3686A">
        <w:rPr>
          <w:rFonts w:eastAsia="Times New Roman"/>
          <w:color w:val="212121"/>
          <w:szCs w:val="24"/>
        </w:rPr>
        <w:t xml:space="preserve">παναλαμβάνω </w:t>
      </w:r>
      <w:r>
        <w:rPr>
          <w:rFonts w:eastAsia="Times New Roman"/>
          <w:color w:val="212121"/>
          <w:szCs w:val="24"/>
        </w:rPr>
        <w:t>ότι</w:t>
      </w:r>
      <w:r w:rsidRPr="00F3686A">
        <w:rPr>
          <w:rFonts w:eastAsia="Times New Roman"/>
          <w:color w:val="212121"/>
          <w:szCs w:val="24"/>
        </w:rPr>
        <w:t xml:space="preserve"> εμείς </w:t>
      </w:r>
      <w:r>
        <w:rPr>
          <w:rFonts w:eastAsia="Times New Roman"/>
          <w:color w:val="212121"/>
          <w:szCs w:val="24"/>
        </w:rPr>
        <w:t xml:space="preserve">επί της αρχής </w:t>
      </w:r>
      <w:r w:rsidRPr="00F3686A">
        <w:rPr>
          <w:rFonts w:eastAsia="Times New Roman"/>
          <w:color w:val="212121"/>
          <w:szCs w:val="24"/>
        </w:rPr>
        <w:t>καταψηφίζουμε το νομοσχέδιο</w:t>
      </w:r>
      <w:r>
        <w:rPr>
          <w:rFonts w:eastAsia="Times New Roman"/>
          <w:color w:val="212121"/>
          <w:szCs w:val="24"/>
        </w:rPr>
        <w:t>. Θ</w:t>
      </w:r>
      <w:r w:rsidRPr="00F3686A">
        <w:rPr>
          <w:rFonts w:eastAsia="Times New Roman"/>
          <w:color w:val="212121"/>
          <w:szCs w:val="24"/>
        </w:rPr>
        <w:t>α ψηφίσουμε κά</w:t>
      </w:r>
      <w:r>
        <w:rPr>
          <w:rFonts w:eastAsia="Times New Roman"/>
          <w:color w:val="212121"/>
          <w:szCs w:val="24"/>
        </w:rPr>
        <w:t xml:space="preserve">ποια άρθρα που θεωρούμε προς </w:t>
      </w:r>
      <w:r>
        <w:rPr>
          <w:rFonts w:eastAsia="Times New Roman"/>
          <w:color w:val="212121"/>
          <w:szCs w:val="24"/>
        </w:rPr>
        <w:t>τη σωστή</w:t>
      </w:r>
      <w:r w:rsidRPr="00F3686A">
        <w:rPr>
          <w:rFonts w:eastAsia="Times New Roman"/>
          <w:color w:val="212121"/>
          <w:szCs w:val="24"/>
        </w:rPr>
        <w:t xml:space="preserve"> κατεύθυνση</w:t>
      </w:r>
      <w:r>
        <w:rPr>
          <w:rFonts w:eastAsia="Times New Roman"/>
          <w:color w:val="212121"/>
          <w:szCs w:val="24"/>
        </w:rPr>
        <w:t>.</w:t>
      </w:r>
    </w:p>
    <w:p w14:paraId="4CC5B011" w14:textId="77777777" w:rsidR="005D719C" w:rsidRDefault="00627F40">
      <w:pPr>
        <w:spacing w:line="600" w:lineRule="auto"/>
        <w:ind w:firstLine="720"/>
        <w:jc w:val="both"/>
        <w:rPr>
          <w:rFonts w:eastAsia="Times New Roman"/>
          <w:color w:val="212121"/>
          <w:szCs w:val="24"/>
        </w:rPr>
      </w:pPr>
      <w:r w:rsidRPr="00F3686A">
        <w:rPr>
          <w:rFonts w:eastAsia="Times New Roman"/>
          <w:color w:val="212121"/>
          <w:szCs w:val="24"/>
        </w:rPr>
        <w:t>Ευχαριστώ</w:t>
      </w:r>
      <w:r>
        <w:rPr>
          <w:rFonts w:eastAsia="Times New Roman"/>
          <w:color w:val="212121"/>
          <w:szCs w:val="24"/>
        </w:rPr>
        <w:t>.</w:t>
      </w:r>
    </w:p>
    <w:p w14:paraId="4CC5B012"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sidRPr="00E6280B">
        <w:rPr>
          <w:rFonts w:eastAsia="Times New Roman"/>
          <w:b/>
          <w:szCs w:val="24"/>
        </w:rPr>
        <w:t>ΠΡΟΕΔΡΕΥΩΝ (Αναστάσιος Κουράκης):</w:t>
      </w:r>
      <w:r>
        <w:rPr>
          <w:rFonts w:eastAsia="Times New Roman"/>
          <w:b/>
          <w:szCs w:val="24"/>
        </w:rPr>
        <w:t xml:space="preserve"> </w:t>
      </w:r>
      <w:r w:rsidRPr="00F3686A">
        <w:rPr>
          <w:rFonts w:eastAsia="Times New Roman"/>
          <w:color w:val="212121"/>
          <w:szCs w:val="24"/>
        </w:rPr>
        <w:t xml:space="preserve">Ευχαριστούμε </w:t>
      </w:r>
      <w:r>
        <w:rPr>
          <w:rFonts w:eastAsia="Times New Roman"/>
          <w:color w:val="212121"/>
          <w:szCs w:val="24"/>
        </w:rPr>
        <w:t xml:space="preserve">τον κ. Φωτήλα, </w:t>
      </w:r>
      <w:r w:rsidRPr="00F3686A">
        <w:rPr>
          <w:rFonts w:eastAsia="Times New Roman"/>
          <w:color w:val="212121"/>
          <w:szCs w:val="24"/>
        </w:rPr>
        <w:t>εισηγητή της Νέας Δημοκρατίας</w:t>
      </w:r>
      <w:r>
        <w:rPr>
          <w:rFonts w:eastAsia="Times New Roman"/>
          <w:color w:val="212121"/>
          <w:szCs w:val="24"/>
        </w:rPr>
        <w:t>.</w:t>
      </w:r>
    </w:p>
    <w:p w14:paraId="4CC5B013"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Τελευταίος από τους εισηγητές είναι ο κ. Γιώργος Καΐσας, </w:t>
      </w:r>
      <w:r w:rsidRPr="00F3686A">
        <w:rPr>
          <w:rFonts w:eastAsia="Times New Roman"/>
          <w:color w:val="212121"/>
          <w:szCs w:val="24"/>
        </w:rPr>
        <w:t>εισηγητής του ΣΥΡΙΖΑ</w:t>
      </w:r>
      <w:r>
        <w:rPr>
          <w:rFonts w:eastAsia="Times New Roman"/>
          <w:color w:val="212121"/>
          <w:szCs w:val="24"/>
        </w:rPr>
        <w:t xml:space="preserve">. </w:t>
      </w:r>
    </w:p>
    <w:p w14:paraId="4CC5B014"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Ορίστε, κύριε συνάδελφε, έχετε τον λόγο για τέσσερα</w:t>
      </w:r>
      <w:r>
        <w:rPr>
          <w:rFonts w:eastAsia="Times New Roman"/>
          <w:color w:val="212121"/>
          <w:szCs w:val="24"/>
        </w:rPr>
        <w:t xml:space="preserve"> λεπτά. </w:t>
      </w:r>
    </w:p>
    <w:p w14:paraId="4CC5B015"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ΓΕΩΡΓΙΟΣ ΚΑΪΣΑΣ: </w:t>
      </w:r>
      <w:r w:rsidRPr="00F3686A">
        <w:rPr>
          <w:rFonts w:eastAsia="Times New Roman"/>
          <w:color w:val="212121"/>
          <w:szCs w:val="24"/>
        </w:rPr>
        <w:t>Ευχαριστώ</w:t>
      </w:r>
      <w:r>
        <w:rPr>
          <w:rFonts w:eastAsia="Times New Roman"/>
          <w:color w:val="212121"/>
          <w:szCs w:val="24"/>
        </w:rPr>
        <w:t>, κύριε Π</w:t>
      </w:r>
      <w:r w:rsidRPr="00F3686A">
        <w:rPr>
          <w:rFonts w:eastAsia="Times New Roman"/>
          <w:color w:val="212121"/>
          <w:szCs w:val="24"/>
        </w:rPr>
        <w:t>ρόεδρε</w:t>
      </w:r>
      <w:r>
        <w:rPr>
          <w:rFonts w:eastAsia="Times New Roman"/>
          <w:color w:val="212121"/>
          <w:szCs w:val="24"/>
        </w:rPr>
        <w:t>.</w:t>
      </w:r>
    </w:p>
    <w:p w14:paraId="4CC5B016"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F3686A">
        <w:rPr>
          <w:rFonts w:eastAsia="Times New Roman"/>
          <w:color w:val="212121"/>
          <w:szCs w:val="24"/>
        </w:rPr>
        <w:t>υρίες και κύριοι συνάδελφοι</w:t>
      </w:r>
      <w:r>
        <w:rPr>
          <w:rFonts w:eastAsia="Times New Roman"/>
          <w:color w:val="212121"/>
          <w:szCs w:val="24"/>
        </w:rPr>
        <w:t>, νομίζω ότι έγινε μι</w:t>
      </w:r>
      <w:r w:rsidRPr="00F3686A">
        <w:rPr>
          <w:rFonts w:eastAsia="Times New Roman"/>
          <w:color w:val="212121"/>
          <w:szCs w:val="24"/>
        </w:rPr>
        <w:t>α κουβέντα</w:t>
      </w:r>
      <w:r>
        <w:rPr>
          <w:rFonts w:eastAsia="Times New Roman"/>
          <w:color w:val="212121"/>
          <w:szCs w:val="24"/>
        </w:rPr>
        <w:t>. Παρ’ όλο</w:t>
      </w:r>
      <w:r w:rsidRPr="00F3686A">
        <w:rPr>
          <w:rFonts w:eastAsia="Times New Roman"/>
          <w:color w:val="212121"/>
          <w:szCs w:val="24"/>
        </w:rPr>
        <w:t xml:space="preserve"> που το νομοσχέδιο είναι πολύ μεγάλο και πολύ σημαντικό</w:t>
      </w:r>
      <w:r>
        <w:rPr>
          <w:rFonts w:eastAsia="Times New Roman"/>
          <w:color w:val="212121"/>
          <w:szCs w:val="24"/>
        </w:rPr>
        <w:t>,</w:t>
      </w:r>
      <w:r w:rsidRPr="00F3686A">
        <w:rPr>
          <w:rFonts w:eastAsia="Times New Roman"/>
          <w:color w:val="212121"/>
          <w:szCs w:val="24"/>
        </w:rPr>
        <w:t xml:space="preserve"> νομίζω ότι θίχτηκαν όλες οι πλευρές του</w:t>
      </w:r>
      <w:r>
        <w:rPr>
          <w:rFonts w:eastAsia="Times New Roman"/>
          <w:color w:val="212121"/>
          <w:szCs w:val="24"/>
        </w:rPr>
        <w:t xml:space="preserve">. </w:t>
      </w:r>
      <w:r w:rsidRPr="00F3686A">
        <w:rPr>
          <w:rFonts w:eastAsia="Times New Roman"/>
          <w:color w:val="212121"/>
          <w:szCs w:val="24"/>
        </w:rPr>
        <w:t xml:space="preserve">Εγώ θα ήθελα </w:t>
      </w:r>
      <w:r>
        <w:rPr>
          <w:rFonts w:eastAsia="Times New Roman"/>
          <w:color w:val="212121"/>
          <w:szCs w:val="24"/>
        </w:rPr>
        <w:t xml:space="preserve">να επισημάνω μόνο μερικά σημεία. </w:t>
      </w:r>
    </w:p>
    <w:p w14:paraId="4CC5B017" w14:textId="77777777" w:rsidR="005D719C" w:rsidRDefault="00627F4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F3686A">
        <w:rPr>
          <w:rFonts w:eastAsia="Times New Roman"/>
          <w:color w:val="212121"/>
          <w:szCs w:val="24"/>
        </w:rPr>
        <w:t>γινε συζήτηση για το άρθρο 21</w:t>
      </w:r>
      <w:r>
        <w:rPr>
          <w:rFonts w:eastAsia="Times New Roman"/>
          <w:color w:val="212121"/>
          <w:szCs w:val="24"/>
        </w:rPr>
        <w:t xml:space="preserve">. </w:t>
      </w:r>
      <w:r w:rsidRPr="00F3686A">
        <w:rPr>
          <w:rFonts w:eastAsia="Times New Roman"/>
          <w:color w:val="212121"/>
          <w:szCs w:val="24"/>
        </w:rPr>
        <w:t xml:space="preserve">Αναφέρθηκε </w:t>
      </w:r>
      <w:r>
        <w:rPr>
          <w:rFonts w:eastAsia="Times New Roman"/>
          <w:color w:val="212121"/>
          <w:szCs w:val="24"/>
        </w:rPr>
        <w:t>και ο Υπ</w:t>
      </w:r>
      <w:r w:rsidRPr="00F3686A">
        <w:rPr>
          <w:rFonts w:eastAsia="Times New Roman"/>
          <w:color w:val="212121"/>
          <w:szCs w:val="24"/>
        </w:rPr>
        <w:t>ουργός</w:t>
      </w:r>
      <w:r>
        <w:rPr>
          <w:rFonts w:eastAsia="Times New Roman"/>
          <w:color w:val="212121"/>
          <w:szCs w:val="24"/>
        </w:rPr>
        <w:t xml:space="preserve">, αλλά εγώ θα ήθελα να </w:t>
      </w:r>
      <w:r w:rsidRPr="00F3686A">
        <w:rPr>
          <w:rFonts w:eastAsia="Times New Roman"/>
          <w:color w:val="212121"/>
          <w:szCs w:val="24"/>
        </w:rPr>
        <w:t>διαβάσω τι ακριβώς λέει</w:t>
      </w:r>
      <w:r>
        <w:rPr>
          <w:rFonts w:eastAsia="Times New Roman"/>
          <w:color w:val="212121"/>
          <w:szCs w:val="24"/>
        </w:rPr>
        <w:t xml:space="preserve"> το άρ</w:t>
      </w:r>
      <w:r>
        <w:rPr>
          <w:rFonts w:eastAsia="Times New Roman"/>
          <w:color w:val="212121"/>
          <w:szCs w:val="24"/>
        </w:rPr>
        <w:lastRenderedPageBreak/>
        <w:t>θρο 21, για να καταλάβουν όλοι π</w:t>
      </w:r>
      <w:r w:rsidRPr="00F3686A">
        <w:rPr>
          <w:rFonts w:eastAsia="Times New Roman"/>
          <w:color w:val="212121"/>
          <w:szCs w:val="24"/>
        </w:rPr>
        <w:t>ερί τίνος πρόκειται</w:t>
      </w:r>
      <w:r>
        <w:rPr>
          <w:rFonts w:eastAsia="Times New Roman"/>
          <w:color w:val="212121"/>
          <w:szCs w:val="24"/>
        </w:rPr>
        <w:t>: «Σ</w:t>
      </w:r>
      <w:r w:rsidRPr="00F3686A">
        <w:rPr>
          <w:rFonts w:eastAsia="Times New Roman"/>
          <w:color w:val="212121"/>
          <w:szCs w:val="24"/>
        </w:rPr>
        <w:t>τους κατόχους άδειας ίδρυσης και λειτουργίας ιδιωτικής κλι</w:t>
      </w:r>
      <w:r w:rsidRPr="00F3686A">
        <w:rPr>
          <w:rFonts w:eastAsia="Times New Roman"/>
          <w:color w:val="212121"/>
          <w:szCs w:val="24"/>
        </w:rPr>
        <w:t>νικής</w:t>
      </w:r>
      <w:r>
        <w:rPr>
          <w:rFonts w:eastAsia="Times New Roman"/>
          <w:color w:val="212121"/>
          <w:szCs w:val="24"/>
        </w:rPr>
        <w:t>,</w:t>
      </w:r>
      <w:r w:rsidRPr="00F3686A">
        <w:rPr>
          <w:rFonts w:eastAsia="Times New Roman"/>
          <w:color w:val="212121"/>
          <w:szCs w:val="24"/>
        </w:rPr>
        <w:t xml:space="preserve"> που απασχολούν με οποιαδήποτε σχέση ιατρούς του ΕΣΥ </w:t>
      </w:r>
      <w:r>
        <w:rPr>
          <w:rFonts w:eastAsia="Times New Roman"/>
          <w:color w:val="212121"/>
          <w:szCs w:val="24"/>
        </w:rPr>
        <w:t xml:space="preserve">ή </w:t>
      </w:r>
      <w:r w:rsidRPr="00F3686A">
        <w:rPr>
          <w:rFonts w:eastAsia="Times New Roman"/>
          <w:color w:val="212121"/>
          <w:szCs w:val="24"/>
        </w:rPr>
        <w:t>πανεπιστημιακούς ιατρούς</w:t>
      </w:r>
      <w:r>
        <w:rPr>
          <w:rFonts w:eastAsia="Times New Roman"/>
          <w:color w:val="212121"/>
          <w:szCs w:val="24"/>
        </w:rPr>
        <w:t>,</w:t>
      </w:r>
      <w:r w:rsidRPr="00F3686A">
        <w:rPr>
          <w:rFonts w:eastAsia="Times New Roman"/>
          <w:color w:val="212121"/>
          <w:szCs w:val="24"/>
        </w:rPr>
        <w:t xml:space="preserve"> κατά παρά</w:t>
      </w:r>
      <w:r>
        <w:rPr>
          <w:rFonts w:eastAsia="Times New Roman"/>
          <w:color w:val="212121"/>
          <w:szCs w:val="24"/>
        </w:rPr>
        <w:t>βαση του άρθρου 11 του ν.28</w:t>
      </w:r>
      <w:r w:rsidRPr="00F3686A">
        <w:rPr>
          <w:rFonts w:eastAsia="Times New Roman"/>
          <w:color w:val="212121"/>
          <w:szCs w:val="24"/>
        </w:rPr>
        <w:t>89</w:t>
      </w:r>
      <w:r>
        <w:rPr>
          <w:rFonts w:eastAsia="Times New Roman"/>
          <w:color w:val="212121"/>
          <w:szCs w:val="24"/>
        </w:rPr>
        <w:t>/</w:t>
      </w:r>
      <w:r w:rsidRPr="00F3686A">
        <w:rPr>
          <w:rFonts w:eastAsia="Times New Roman"/>
          <w:color w:val="212121"/>
          <w:szCs w:val="24"/>
        </w:rPr>
        <w:t>2001 επιβάλλεται πρόστιμο 70.000 ευρώ και σε περίπτωση υποτροπής</w:t>
      </w:r>
      <w:r>
        <w:rPr>
          <w:rFonts w:eastAsia="Times New Roman"/>
          <w:color w:val="212121"/>
          <w:szCs w:val="24"/>
        </w:rPr>
        <w:t>,</w:t>
      </w:r>
      <w:r w:rsidRPr="00F3686A">
        <w:rPr>
          <w:rFonts w:eastAsia="Times New Roman"/>
          <w:color w:val="212121"/>
          <w:szCs w:val="24"/>
        </w:rPr>
        <w:t xml:space="preserve"> επιβάλλεται ως διοικητική κύρωση η αφαίρεση της άδειας ίδρυσης κ</w:t>
      </w:r>
      <w:r w:rsidRPr="00F3686A">
        <w:rPr>
          <w:rFonts w:eastAsia="Times New Roman"/>
          <w:color w:val="212121"/>
          <w:szCs w:val="24"/>
        </w:rPr>
        <w:t>αι λειτουργίας της κλινικής</w:t>
      </w:r>
      <w:r>
        <w:rPr>
          <w:rFonts w:eastAsia="Times New Roman"/>
          <w:color w:val="212121"/>
          <w:szCs w:val="24"/>
        </w:rPr>
        <w:t>».</w:t>
      </w:r>
    </w:p>
    <w:p w14:paraId="4CC5B018"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Δηλαδή από το 2001 υπάρχουν παραβάσεις, παραβάτες, αλλά δεν τιμωρείται κανένας. Αυτό θέλουν; Να το αποσύρουμε; Να αφήσουμε να μην τιμωρούνται; Νομίζω ότι είναι ξεκάθαρο τι επιδιώκεται με το άρθρο 21.</w:t>
      </w:r>
    </w:p>
    <w:p w14:paraId="4CC5B019"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Ένα άλλο ζήτημα για το οπο</w:t>
      </w:r>
      <w:r>
        <w:rPr>
          <w:rFonts w:eastAsia="Times New Roman"/>
          <w:color w:val="000000"/>
          <w:szCs w:val="24"/>
          <w:shd w:val="clear" w:color="auto" w:fill="FFFFFF"/>
        </w:rPr>
        <w:t>ίο έγινε επίσης πολύ μεγάλη κουβέντα είναι ότι μερικοί επιμένουν και υπερασπίζονται ακόμα το ΚΕΕΛΠΝΟ, τον οργανισμό που για είκοσι έξι με είκοσι επτά χρόνια, από το 1991, δεν γνώριζε η αριστερά τι ποιούσε η δεξιά, τον οργανισμό στον οποίο δεν έγινε ποτέ έλ</w:t>
      </w:r>
      <w:r>
        <w:rPr>
          <w:rFonts w:eastAsia="Times New Roman"/>
          <w:color w:val="000000"/>
          <w:szCs w:val="24"/>
          <w:shd w:val="clear" w:color="auto" w:fill="FFFFFF"/>
        </w:rPr>
        <w:t xml:space="preserve">εγχος επί είκοσι έξι, είκοσι επτά χρόνια. </w:t>
      </w:r>
    </w:p>
    <w:p w14:paraId="4CC5B01A"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Όταν πριν από έναν χρόνο στάλθηκαν ορκωτοί λογιστές, δεν βρήκαν στοιχεία να ελέγξουν. Μάλιστα είπαν ότι, αν ήταν ιδιωτική επιχείρηση, θα την έκλειναν, διότι δεν κρατούσαν κανένα στοιχείο. Βέβαια τα στοιχεία ήταν κ</w:t>
      </w:r>
      <w:r>
        <w:rPr>
          <w:rFonts w:eastAsia="Times New Roman"/>
          <w:color w:val="000000"/>
          <w:szCs w:val="24"/>
          <w:shd w:val="clear" w:color="auto" w:fill="FFFFFF"/>
        </w:rPr>
        <w:t xml:space="preserve">τισμένα σε δωμάτιο και είχε μπει και γυψοσανίδα και άρα το πράγμα ήταν μελετημένο. Αυτός ο οργανισμός ήταν ένα παράδειγμα προς αποφυγή. </w:t>
      </w:r>
    </w:p>
    <w:p w14:paraId="4CC5B01B"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ΚΕΕΛΠΝΟ αντιπροσωπεύει το παλιό πολιτικό σύστημα, τους πελατειακούς διορισμούς, το βόλεμα «ημετέρων», τη διασπάθιση </w:t>
      </w:r>
      <w:r>
        <w:rPr>
          <w:rFonts w:eastAsia="Times New Roman"/>
          <w:color w:val="000000"/>
          <w:szCs w:val="24"/>
          <w:shd w:val="clear" w:color="auto" w:fill="FFFFFF"/>
        </w:rPr>
        <w:t>του χρήματος χωρίς κανέναν έλεγχο. Όσους μας ασκούν κριτική, ότι κάνουμε έναν καινούργιο οργανισμό ο οποίος, όμως, είναι νομικό πρόσωπο δημοσίου δικαίου και άρα είναι αργός κ.λπ., τους παραπέμπω στο άρθρο 54 που προβλέπει τι γίνεται σε κατεπείγουσες και απ</w:t>
      </w:r>
      <w:r>
        <w:rPr>
          <w:rFonts w:eastAsia="Times New Roman"/>
          <w:color w:val="000000"/>
          <w:szCs w:val="24"/>
          <w:shd w:val="clear" w:color="auto" w:fill="FFFFFF"/>
        </w:rPr>
        <w:t xml:space="preserve">ρόβλεπτες καταστάσεις. Μέσα σε είκοσι τέσσερις ώρες το Υπουργείο Υγείας, το Επιστημονικό Συμβούλιο Δημόσιας Υγείας και ο Εθνικός Οργανισμός Δημόσιας Υγείας μπορούν να αποφασίσουν τη διαδικασία αντιμετώπισης της κατάστασης. </w:t>
      </w:r>
    </w:p>
    <w:p w14:paraId="4CC5B01C"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Μας γίνεται κριτική για το ότι κ</w:t>
      </w:r>
      <w:r>
        <w:rPr>
          <w:rFonts w:eastAsia="Times New Roman"/>
          <w:color w:val="000000"/>
          <w:szCs w:val="24"/>
          <w:shd w:val="clear" w:color="auto" w:fill="FFFFFF"/>
        </w:rPr>
        <w:t xml:space="preserve">άνουμε ένα </w:t>
      </w:r>
      <w:r>
        <w:rPr>
          <w:rFonts w:eastAsia="Times New Roman"/>
          <w:color w:val="000000"/>
          <w:szCs w:val="24"/>
          <w:shd w:val="clear" w:color="auto" w:fill="FFFFFF"/>
        </w:rPr>
        <w:t>ι</w:t>
      </w:r>
      <w:r>
        <w:rPr>
          <w:rFonts w:eastAsia="Times New Roman"/>
          <w:color w:val="000000"/>
          <w:szCs w:val="24"/>
          <w:shd w:val="clear" w:color="auto" w:fill="FFFFFF"/>
        </w:rPr>
        <w:t xml:space="preserve">νστιτούτο </w:t>
      </w:r>
      <w:r>
        <w:rPr>
          <w:rFonts w:eastAsia="Times New Roman"/>
          <w:color w:val="000000"/>
          <w:szCs w:val="24"/>
          <w:shd w:val="clear" w:color="auto" w:fill="FFFFFF"/>
        </w:rPr>
        <w:t>ν</w:t>
      </w:r>
      <w:r>
        <w:rPr>
          <w:rFonts w:eastAsia="Times New Roman"/>
          <w:color w:val="000000"/>
          <w:szCs w:val="24"/>
          <w:shd w:val="clear" w:color="auto" w:fill="FFFFFF"/>
        </w:rPr>
        <w:t xml:space="preserve">εοπλασιών. Αντί να μας πει η Αντιπολίτευση γιατί τόσα χρόνια δεν </w:t>
      </w:r>
      <w:r>
        <w:rPr>
          <w:rFonts w:eastAsia="Times New Roman"/>
          <w:color w:val="000000"/>
          <w:szCs w:val="24"/>
          <w:shd w:val="clear" w:color="auto" w:fill="FFFFFF"/>
        </w:rPr>
        <w:lastRenderedPageBreak/>
        <w:t xml:space="preserve">υπήρχε ένα τέτοιο </w:t>
      </w:r>
      <w:r>
        <w:rPr>
          <w:rFonts w:eastAsia="Times New Roman"/>
          <w:color w:val="000000"/>
          <w:szCs w:val="24"/>
          <w:shd w:val="clear" w:color="auto" w:fill="FFFFFF"/>
        </w:rPr>
        <w:t>ι</w:t>
      </w:r>
      <w:r>
        <w:rPr>
          <w:rFonts w:eastAsia="Times New Roman"/>
          <w:color w:val="000000"/>
          <w:szCs w:val="24"/>
          <w:shd w:val="clear" w:color="auto" w:fill="FFFFFF"/>
        </w:rPr>
        <w:t xml:space="preserve">νστιτούτο για την αντιμετώπιση του καρκίνου, μας κάνει κριτική γιατί το κάνουμε. Μέχρι τώρα τον καρκίνο και τα προβλήματα που προκύπτουν από τη νόσο </w:t>
      </w:r>
      <w:r>
        <w:rPr>
          <w:rFonts w:eastAsia="Times New Roman"/>
          <w:color w:val="000000"/>
          <w:szCs w:val="24"/>
          <w:shd w:val="clear" w:color="auto" w:fill="FFFFFF"/>
        </w:rPr>
        <w:t xml:space="preserve">τα αντιμετωπίζουν μόνοι τους οι πάσχοντες. </w:t>
      </w:r>
    </w:p>
    <w:p w14:paraId="4CC5B01D"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Όλοι ξέρουμε ότι υπάρχουν σύλλογοι και σωματεία πανελλαδικά που προσπαθούν, με πρωτοβουλία δική τους, να αντιμετωπίσουν τα προβλήματα που προκύπτουν. Για πρώτη φορά ο καρκίνος γίνεται υπόθεση της πολιτείας, γίνετ</w:t>
      </w:r>
      <w:r>
        <w:rPr>
          <w:rFonts w:eastAsia="Times New Roman"/>
          <w:color w:val="000000"/>
          <w:szCs w:val="24"/>
          <w:shd w:val="clear" w:color="auto" w:fill="FFFFFF"/>
        </w:rPr>
        <w:t xml:space="preserve">αι υπόθεση του κράτους και αντιμετωπίζεται με επιστημονικά κριτήρια από επιστήμονες. Δεν πιστεύω ότι υπάρχει χώρα στην Ευρώπη που δεν έχει τέτοιο </w:t>
      </w:r>
      <w:r>
        <w:rPr>
          <w:rFonts w:eastAsia="Times New Roman"/>
          <w:color w:val="000000"/>
          <w:szCs w:val="24"/>
          <w:shd w:val="clear" w:color="auto" w:fill="FFFFFF"/>
        </w:rPr>
        <w:t>ι</w:t>
      </w:r>
      <w:r>
        <w:rPr>
          <w:rFonts w:eastAsia="Times New Roman"/>
          <w:color w:val="000000"/>
          <w:szCs w:val="24"/>
          <w:shd w:val="clear" w:color="auto" w:fill="FFFFFF"/>
        </w:rPr>
        <w:t>νστιτούτο.</w:t>
      </w:r>
    </w:p>
    <w:p w14:paraId="4CC5B01E"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Δυο λόγια για τις τροπολογίες και τελειώνω.</w:t>
      </w:r>
    </w:p>
    <w:p w14:paraId="4CC5B01F"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Όσον αφορά την τροπολογία με γενικό αριθμό 2014 και ει</w:t>
      </w:r>
      <w:r>
        <w:rPr>
          <w:rFonts w:eastAsia="Times New Roman"/>
          <w:color w:val="000000"/>
          <w:szCs w:val="24"/>
          <w:shd w:val="clear" w:color="auto" w:fill="FFFFFF"/>
        </w:rPr>
        <w:t xml:space="preserve">δικό 164 για τις </w:t>
      </w:r>
      <w:r>
        <w:rPr>
          <w:rFonts w:eastAsia="Times New Roman"/>
          <w:color w:val="000000"/>
          <w:szCs w:val="24"/>
          <w:shd w:val="clear" w:color="auto" w:fill="FFFFFF"/>
        </w:rPr>
        <w:t>κ</w:t>
      </w:r>
      <w:r>
        <w:rPr>
          <w:rFonts w:eastAsia="Times New Roman"/>
          <w:color w:val="000000"/>
          <w:szCs w:val="24"/>
          <w:shd w:val="clear" w:color="auto" w:fill="FFFFFF"/>
        </w:rPr>
        <w:t xml:space="preserve">ινητές </w:t>
      </w:r>
      <w:r>
        <w:rPr>
          <w:rFonts w:eastAsia="Times New Roman"/>
          <w:color w:val="000000"/>
          <w:szCs w:val="24"/>
          <w:shd w:val="clear" w:color="auto" w:fill="FFFFFF"/>
        </w:rPr>
        <w:t>ο</w:t>
      </w:r>
      <w:r>
        <w:rPr>
          <w:rFonts w:eastAsia="Times New Roman"/>
          <w:color w:val="000000"/>
          <w:szCs w:val="24"/>
          <w:shd w:val="clear" w:color="auto" w:fill="FFFFFF"/>
        </w:rPr>
        <w:t xml:space="preserve">μάδες </w:t>
      </w:r>
      <w:r>
        <w:rPr>
          <w:rFonts w:eastAsia="Times New Roman"/>
          <w:color w:val="000000"/>
          <w:szCs w:val="24"/>
          <w:shd w:val="clear" w:color="auto" w:fill="FFFFFF"/>
        </w:rPr>
        <w:t>υ</w:t>
      </w:r>
      <w:r>
        <w:rPr>
          <w:rFonts w:eastAsia="Times New Roman"/>
          <w:color w:val="000000"/>
          <w:szCs w:val="24"/>
          <w:shd w:val="clear" w:color="auto" w:fill="FFFFFF"/>
        </w:rPr>
        <w:t>γείας νομίζω ότι είναι μια πολύ σοβαρή υπόθεση. Όχι μόνον θα αντιμετωπίζονται καταστάσεις που υπάρχουν σε δυσπρόσιτες περιοχές, αλλά παρεμβαίνουμε στην πρωτοβάθμια φροντίδα υγείας για να δημιουργηθεί η κουλτούρα της πρόληψης σε όλο τον πληθυσμό. Η μονάδα α</w:t>
      </w:r>
      <w:r>
        <w:rPr>
          <w:rFonts w:eastAsia="Times New Roman"/>
          <w:color w:val="000000"/>
          <w:szCs w:val="24"/>
          <w:shd w:val="clear" w:color="auto" w:fill="FFFFFF"/>
        </w:rPr>
        <w:t xml:space="preserve">υτή θα </w:t>
      </w:r>
      <w:r>
        <w:rPr>
          <w:rFonts w:eastAsia="Times New Roman"/>
          <w:color w:val="000000"/>
          <w:szCs w:val="24"/>
          <w:shd w:val="clear" w:color="auto" w:fill="FFFFFF"/>
        </w:rPr>
        <w:lastRenderedPageBreak/>
        <w:t xml:space="preserve">έχει γιατρό, θα έχει οδοντίατρο, θα έχει παιδίατρο, θα έχει μαία. Άρα, το έργο της πιο πολύ θα είναι να προλαμβάνει, παρά να θεραπεύει. Ο στόχος, δηλαδή, θα είναι να «εθιστεί» ο πληθυσμός προς αυτήν την κατεύθυνση. </w:t>
      </w:r>
    </w:p>
    <w:p w14:paraId="4CC5B020"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τροπολογία με γενικό αριθμό 201</w:t>
      </w:r>
      <w:r>
        <w:rPr>
          <w:rFonts w:eastAsia="Times New Roman"/>
          <w:color w:val="000000"/>
          <w:szCs w:val="24"/>
          <w:shd w:val="clear" w:color="auto" w:fill="FFFFFF"/>
        </w:rPr>
        <w:t>5 και ειδικό 165 βάζει τις εξετάσεις ειδικότητας σε δύο κέντρα. Είναι πάρα πολύ σωστό. Ξέρουμε ποια είναι η κατάσταση. Οι εξετάσεις των γιατρών για ειδικότητα δίνονται σε διάφορα νοσοκομεία, με ό,τι μπορεί να φανταστεί κανένας. Η ενιαιοποίηση και οι πανελλ</w:t>
      </w:r>
      <w:r>
        <w:rPr>
          <w:rFonts w:eastAsia="Times New Roman"/>
          <w:color w:val="000000"/>
          <w:szCs w:val="24"/>
          <w:shd w:val="clear" w:color="auto" w:fill="FFFFFF"/>
        </w:rPr>
        <w:t>αδικές τρόπον τινά εξετάσεις αυτές βάζουν κάποια υψηλά στάνταρντ. Οι δύο ειδών εξετάσεις που δίνονται –γραπτές και στη συνέχεια, εφόσον περάσει, και προφορικές- νομίζω ότι εξασφαλίζουν κάποιο επίπεδο για τις ειδικότητες.</w:t>
      </w:r>
    </w:p>
    <w:p w14:paraId="4CC5B021"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όσον αφορά την αυτοτέλεια τω</w:t>
      </w:r>
      <w:r>
        <w:rPr>
          <w:rFonts w:eastAsia="Times New Roman"/>
          <w:color w:val="000000"/>
          <w:szCs w:val="24"/>
          <w:shd w:val="clear" w:color="auto" w:fill="FFFFFF"/>
        </w:rPr>
        <w:t xml:space="preserve">ν νοσοκομείων να σημειώσω ότι η διασύνδεση των νοσοκομείων είχε ένα στόχο: ή να ατονίσουν μερικά νοσοκομεία, να υποβαθμιστούν ή να κλείσουν. </w:t>
      </w:r>
    </w:p>
    <w:p w14:paraId="4CC5B02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Άλλωστε, ένας συνάδελφος το είπε από το Βήμα της Βουλής: «Τι τα θέλουμε τόσα; Κάθε πόλη και νοσοκομείο; Τι γίναμε;</w:t>
      </w:r>
      <w:r>
        <w:rPr>
          <w:rFonts w:eastAsia="Times New Roman"/>
          <w:color w:val="222222"/>
          <w:szCs w:val="24"/>
          <w:shd w:val="clear" w:color="auto" w:fill="FFFFFF"/>
        </w:rPr>
        <w:t xml:space="preserve">». Βέβαια αυτός δεν ξέρω πού θα καταλήξει το τέλος, αλλά νομίζω προς τα δεξιά θα καταλήξει, γιατί αυτή είναι η ιδεολογία του. Αυτός είναι ο στόχος τους. </w:t>
      </w:r>
    </w:p>
    <w:p w14:paraId="4CC5B02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που στηρίζουμε τη δημόσια περίθαλψη και τα δημόσια νοσοκομεία, δεν μπορούσαμε παρά να </w:t>
      </w:r>
      <w:r>
        <w:rPr>
          <w:rFonts w:eastAsia="Times New Roman"/>
          <w:color w:val="222222"/>
          <w:szCs w:val="24"/>
          <w:shd w:val="clear" w:color="auto" w:fill="FFFFFF"/>
        </w:rPr>
        <w:t>τα αυτονομήσουμε, να γίνουν αυτοτελή.</w:t>
      </w:r>
    </w:p>
    <w:p w14:paraId="4CC5B02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επειδή και για το Διδυμότειχο έχει γίνει πολύς λόγος και πολλοί υποστηρίζουν -και μάλιστα ο συνάδελφός μου υποστήριξε- ότι αυτοί κατάφεραν την αυτοτέλεια του Νοσοκομείου Διδυμοτείχου, θα ήθελα να του πω ότι δεν μπορ</w:t>
      </w:r>
      <w:r>
        <w:rPr>
          <w:rFonts w:eastAsia="Times New Roman"/>
          <w:color w:val="222222"/>
          <w:szCs w:val="24"/>
          <w:shd w:val="clear" w:color="auto" w:fill="FFFFFF"/>
        </w:rPr>
        <w:t xml:space="preserve">εί να είναι και με τον αγροφύλακα και με τον αστυφύλακα. Δεν μπορεί να είναι και με αυτούς που έκαναν τη συνένωση και με αυτούς που έδωσαν την αυτοτέλεια στο νοσοκομείο. </w:t>
      </w:r>
    </w:p>
    <w:p w14:paraId="4CC5B02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4CC5B026" w14:textId="77777777" w:rsidR="005D719C" w:rsidRDefault="00627F4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CC5B027" w14:textId="77777777" w:rsidR="005D719C" w:rsidRDefault="00627F40">
      <w:pPr>
        <w:spacing w:line="600" w:lineRule="auto"/>
        <w:ind w:firstLine="720"/>
        <w:jc w:val="both"/>
        <w:rPr>
          <w:rFonts w:eastAsia="Times New Roman"/>
          <w:color w:val="222222"/>
          <w:szCs w:val="24"/>
          <w:shd w:val="clear" w:color="auto" w:fill="FFFFFF"/>
        </w:rPr>
      </w:pPr>
      <w:r w:rsidRPr="00DF0A03">
        <w:rPr>
          <w:rFonts w:eastAsia="Times New Roman"/>
          <w:b/>
          <w:bCs/>
          <w:color w:val="222222"/>
          <w:shd w:val="clear" w:color="auto" w:fill="FFFFFF"/>
        </w:rPr>
        <w:lastRenderedPageBreak/>
        <w:t>ΠΡΟΕΔΡΕΥΩΝ (Αναστάσιος Κο</w:t>
      </w:r>
      <w:r w:rsidRPr="00DF0A03">
        <w:rPr>
          <w:rFonts w:eastAsia="Times New Roman"/>
          <w:b/>
          <w:bCs/>
          <w:color w:val="222222"/>
          <w:shd w:val="clear" w:color="auto" w:fill="FFFFFF"/>
        </w:rPr>
        <w:t>υράκης):</w:t>
      </w:r>
      <w:r w:rsidRPr="00DF0A03">
        <w:rPr>
          <w:rFonts w:eastAsia="Times New Roman"/>
          <w:color w:val="222222"/>
          <w:szCs w:val="24"/>
          <w:shd w:val="clear" w:color="auto" w:fill="FFFFFF"/>
        </w:rPr>
        <w:t xml:space="preserve"> </w:t>
      </w:r>
      <w:r>
        <w:rPr>
          <w:rFonts w:eastAsia="Times New Roman"/>
          <w:color w:val="222222"/>
          <w:szCs w:val="24"/>
          <w:shd w:val="clear" w:color="auto" w:fill="FFFFFF"/>
        </w:rPr>
        <w:t>Ευχαριστούμε τον κ</w:t>
      </w:r>
      <w:r>
        <w:rPr>
          <w:rFonts w:eastAsia="Times New Roman"/>
          <w:color w:val="222222"/>
          <w:szCs w:val="24"/>
          <w:shd w:val="clear" w:color="auto" w:fill="FFFFFF"/>
        </w:rPr>
        <w:t>.</w:t>
      </w:r>
      <w:r>
        <w:rPr>
          <w:rFonts w:eastAsia="Times New Roman"/>
          <w:color w:val="222222"/>
          <w:szCs w:val="24"/>
          <w:shd w:val="clear" w:color="auto" w:fill="FFFFFF"/>
        </w:rPr>
        <w:t xml:space="preserve"> Γεώργιο Καΐσα, εισηγητή του ΣΥΡΙΖΑ. </w:t>
      </w:r>
    </w:p>
    <w:p w14:paraId="4CC5B02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έχετε ενημερωθεί, αύριο στις 10.00΄ το πρωί θα γίνει η ονομαστική ψηφοφορία σε ορισμένα άρθρα και τροπολογίες. </w:t>
      </w:r>
    </w:p>
    <w:p w14:paraId="4CC5B029" w14:textId="77777777" w:rsidR="005D719C" w:rsidRDefault="00627F40">
      <w:pPr>
        <w:spacing w:line="600" w:lineRule="auto"/>
        <w:ind w:firstLine="720"/>
        <w:jc w:val="both"/>
        <w:rPr>
          <w:rFonts w:eastAsia="Times New Roman"/>
          <w:color w:val="222222"/>
          <w:szCs w:val="24"/>
          <w:shd w:val="clear" w:color="auto" w:fill="FFFFFF"/>
        </w:rPr>
      </w:pPr>
      <w:r w:rsidRPr="00DF0A03">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w:t>
      </w:r>
      <w:r w:rsidRPr="00DF0A03">
        <w:rPr>
          <w:rFonts w:eastAsia="Times New Roman"/>
          <w:bCs/>
          <w:color w:val="222222"/>
          <w:shd w:val="clear" w:color="auto" w:fill="FFFFFF"/>
        </w:rPr>
        <w:t>Κύριε Πρόεδρε,</w:t>
      </w:r>
      <w:r>
        <w:rPr>
          <w:rFonts w:eastAsia="Times New Roman"/>
          <w:color w:val="222222"/>
          <w:szCs w:val="24"/>
          <w:shd w:val="clear" w:color="auto" w:fill="FFFFFF"/>
        </w:rPr>
        <w:t xml:space="preserve"> θα ήθελα τον λόγο.</w:t>
      </w:r>
    </w:p>
    <w:p w14:paraId="4CC5B02A" w14:textId="77777777" w:rsidR="005D719C" w:rsidRDefault="00627F40">
      <w:pPr>
        <w:spacing w:line="600" w:lineRule="auto"/>
        <w:ind w:firstLine="720"/>
        <w:jc w:val="both"/>
        <w:rPr>
          <w:rFonts w:eastAsia="Times New Roman"/>
          <w:bCs/>
          <w:color w:val="222222"/>
          <w:shd w:val="clear" w:color="auto" w:fill="FFFFFF"/>
        </w:rPr>
      </w:pPr>
      <w:r w:rsidRPr="00DF0A03">
        <w:rPr>
          <w:rFonts w:eastAsia="Times New Roman"/>
          <w:b/>
          <w:bCs/>
          <w:color w:val="222222"/>
          <w:shd w:val="clear" w:color="auto" w:fill="FFFFFF"/>
        </w:rPr>
        <w:t>ΠΡΟΕΔΡΕΥΩΝ (Αναστάσιος Κουράκης):</w:t>
      </w:r>
      <w:r w:rsidRPr="00DF0A03">
        <w:rPr>
          <w:rFonts w:eastAsia="Times New Roman"/>
          <w:color w:val="222222"/>
          <w:szCs w:val="24"/>
          <w:shd w:val="clear" w:color="auto" w:fill="FFFFFF"/>
        </w:rPr>
        <w:t xml:space="preserve"> </w:t>
      </w:r>
      <w:r>
        <w:rPr>
          <w:rFonts w:eastAsia="Times New Roman"/>
          <w:color w:val="222222"/>
          <w:szCs w:val="24"/>
          <w:shd w:val="clear" w:color="auto" w:fill="FFFFFF"/>
        </w:rPr>
        <w:t xml:space="preserve">Ναι βεβαίως, </w:t>
      </w:r>
      <w:r w:rsidRPr="00DF0A03">
        <w:rPr>
          <w:rFonts w:eastAsia="Times New Roman"/>
          <w:bCs/>
          <w:color w:val="222222"/>
          <w:shd w:val="clear" w:color="auto" w:fill="FFFFFF"/>
        </w:rPr>
        <w:t>κύριε Υπουργέ</w:t>
      </w:r>
      <w:r>
        <w:rPr>
          <w:rFonts w:eastAsia="Times New Roman"/>
          <w:bCs/>
          <w:color w:val="222222"/>
          <w:shd w:val="clear" w:color="auto" w:fill="FFFFFF"/>
        </w:rPr>
        <w:t>.</w:t>
      </w:r>
    </w:p>
    <w:p w14:paraId="4CC5B02B" w14:textId="77777777" w:rsidR="005D719C" w:rsidRDefault="00627F40">
      <w:pPr>
        <w:spacing w:line="600" w:lineRule="auto"/>
        <w:ind w:firstLine="720"/>
        <w:jc w:val="both"/>
        <w:rPr>
          <w:rFonts w:eastAsia="Times New Roman"/>
          <w:color w:val="222222"/>
          <w:szCs w:val="24"/>
          <w:shd w:val="clear" w:color="auto" w:fill="FFFFFF"/>
        </w:rPr>
      </w:pPr>
      <w:r w:rsidRPr="00DF0A03">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w:t>
      </w:r>
      <w:r>
        <w:rPr>
          <w:rFonts w:eastAsia="Times New Roman"/>
          <w:bCs/>
          <w:color w:val="222222"/>
          <w:shd w:val="clear" w:color="auto" w:fill="FFFFFF"/>
        </w:rPr>
        <w:t xml:space="preserve">Επιτρέψτε μου </w:t>
      </w:r>
      <w:r>
        <w:rPr>
          <w:rFonts w:eastAsia="Times New Roman"/>
          <w:color w:val="222222"/>
          <w:szCs w:val="24"/>
          <w:shd w:val="clear" w:color="auto" w:fill="FFFFFF"/>
        </w:rPr>
        <w:t xml:space="preserve">μερικές παρατηρήσεις στο κλείσιμο της συζήτησης, κυρίως παίρνοντας αφορμή από την τοποθέτηση του κ. Μπαργιώτα. </w:t>
      </w:r>
    </w:p>
    <w:p w14:paraId="4CC5B02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Αγαπητέ συνάδελφε, αυτό το οποίο -</w:t>
      </w:r>
      <w:r>
        <w:rPr>
          <w:rFonts w:eastAsia="Times New Roman"/>
          <w:color w:val="222222"/>
          <w:szCs w:val="24"/>
          <w:shd w:val="clear" w:color="auto" w:fill="FFFFFF"/>
        </w:rPr>
        <w:t>σας αρέσει δεν σας αρέσει- έχει επισυμβεί όλα αυτά τα χρόνια είναι ότι η Κυβέρνηση αυτή και η συγκεκριμένη πολιτική ηγεσία του Υπουργείου ήταν αυτοί που μέσα στην κρίση, σε περίοδο λιτότητας, προχώρησαν τις πιο σημαντικές μεταρρυθμίσεις στον τομέα της υγεί</w:t>
      </w:r>
      <w:r>
        <w:rPr>
          <w:rFonts w:eastAsia="Times New Roman"/>
          <w:color w:val="222222"/>
          <w:szCs w:val="24"/>
          <w:shd w:val="clear" w:color="auto" w:fill="FFFFFF"/>
        </w:rPr>
        <w:t xml:space="preserve">ας, ούτε αντιμεταρρύθμιση ούτε δημαγωγία ούτε λαϊκισμός. </w:t>
      </w:r>
    </w:p>
    <w:p w14:paraId="4CC5B02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πιο σημαντικές μεταρρυθμίσεις έχουν γίνει αυτή την περίοδο και η πιο κρίσιμη από αυτές, που έχει τεράστια κοινωνική αξία, ήταν η αποσύνδεση του δικαιώματος στη φροντίδα υγείας από την ασφάλιση, τ</w:t>
      </w:r>
      <w:r>
        <w:rPr>
          <w:rFonts w:eastAsia="Times New Roman"/>
          <w:color w:val="222222"/>
          <w:szCs w:val="24"/>
          <w:shd w:val="clear" w:color="auto" w:fill="FFFFFF"/>
        </w:rPr>
        <w:t xml:space="preserve">ην εργασία και το εισόδημα. Αυτή ήταν η μεγάλη κοινωνική μεταρρύθμιση, από τις μεγαλύτερες που έκανε αυτή η Κυβέρνηση. Κι εννοώ, επίσης, ταυτόχρονα τις μεταρρυθμίσεις, όπως είπα και πριν, και στην πρωτοβάθμια φροντίδα υγείας και στο φάρμακο. </w:t>
      </w:r>
    </w:p>
    <w:p w14:paraId="4CC5B02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από λίγε</w:t>
      </w:r>
      <w:r>
        <w:rPr>
          <w:rFonts w:eastAsia="Times New Roman"/>
          <w:color w:val="222222"/>
          <w:szCs w:val="24"/>
          <w:shd w:val="clear" w:color="auto" w:fill="FFFFFF"/>
        </w:rPr>
        <w:t>ς μέρες ήρθε ο Μοσκοβισί. Όσοι παρακολούθησαν την ομιλία -εγώ την άκουσα εκ των υστέρων- είπαν ότι αναφέρθηκε ρητά στα πολύ σημαντικά βήματα που έχουν γίνει στην Ελλάδα στο πεδίο της μεταρρύθμισης στην πρωτοβάθμια φροντίδα υγείας. Το ίδιο πράγμα με άλλα λό</w:t>
      </w:r>
      <w:r>
        <w:rPr>
          <w:rFonts w:eastAsia="Times New Roman"/>
          <w:color w:val="222222"/>
          <w:szCs w:val="24"/>
          <w:shd w:val="clear" w:color="auto" w:fill="FFFFFF"/>
        </w:rPr>
        <w:t xml:space="preserve">για το είπε πριν από λίγους μήνες στη </w:t>
      </w:r>
      <w:r>
        <w:rPr>
          <w:rFonts w:eastAsia="Times New Roman"/>
          <w:color w:val="222222"/>
          <w:szCs w:val="24"/>
          <w:shd w:val="clear" w:color="auto" w:fill="FFFFFF"/>
        </w:rPr>
        <w:t>δ</w:t>
      </w:r>
      <w:r>
        <w:rPr>
          <w:rFonts w:eastAsia="Times New Roman"/>
          <w:color w:val="222222"/>
          <w:szCs w:val="24"/>
          <w:shd w:val="clear" w:color="auto" w:fill="FFFFFF"/>
        </w:rPr>
        <w:t xml:space="preserve">ιάσκεψη του Παγκόσμιου Οργανισμού Υγείας για την πρωτοβάθμια φροντίδα ο </w:t>
      </w:r>
      <w:r>
        <w:rPr>
          <w:rFonts w:eastAsia="Times New Roman"/>
          <w:color w:val="222222"/>
          <w:szCs w:val="24"/>
          <w:shd w:val="clear" w:color="auto" w:fill="FFFFFF"/>
        </w:rPr>
        <w:t>γ</w:t>
      </w:r>
      <w:r>
        <w:rPr>
          <w:rFonts w:eastAsia="Times New Roman"/>
          <w:color w:val="222222"/>
          <w:szCs w:val="24"/>
          <w:shd w:val="clear" w:color="auto" w:fill="FFFFFF"/>
        </w:rPr>
        <w:t xml:space="preserve">ενικός </w:t>
      </w:r>
      <w:r>
        <w:rPr>
          <w:rFonts w:eastAsia="Times New Roman"/>
          <w:color w:val="222222"/>
          <w:szCs w:val="24"/>
          <w:shd w:val="clear" w:color="auto" w:fill="FFFFFF"/>
        </w:rPr>
        <w:t>δ</w:t>
      </w:r>
      <w:r>
        <w:rPr>
          <w:rFonts w:eastAsia="Times New Roman"/>
          <w:color w:val="222222"/>
          <w:szCs w:val="24"/>
          <w:shd w:val="clear" w:color="auto" w:fill="FFFFFF"/>
        </w:rPr>
        <w:t xml:space="preserve">ιευθυντής του ΠΟΥ. </w:t>
      </w:r>
    </w:p>
    <w:p w14:paraId="4CC5B02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κυρίως, αυτό το λένε καθημερινά οι πολίτες οι οποίοι προσέρχονται και εξυπηρετούνται με ένα τελείως διαφορετικό, πιο φιλικό, πιο ολιστικό τρόπο στις νέες δομές που έχουμε αναπτύξει σε όλη τη χώρα. </w:t>
      </w:r>
    </w:p>
    <w:p w14:paraId="4CC5B03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Μην συνεχίσετε, λοιπόν, αυτή τη γραμμή της απαξίωσης α</w:t>
      </w:r>
      <w:r>
        <w:rPr>
          <w:rFonts w:eastAsia="Times New Roman"/>
          <w:color w:val="222222"/>
          <w:szCs w:val="24"/>
          <w:shd w:val="clear" w:color="auto" w:fill="FFFFFF"/>
        </w:rPr>
        <w:t>υτών των παρεμβάσεων. Εμείς μέσα σε περίοδο στενότητας πόρων καταφέραμε να ανοίξουμε εκατόν δεκαπέντε νέες δημόσιες δομές. Αυτό είναι τεράστια επιτυχία, με προβλήματα, με δυσκολίες στελέχωσης προφανώς, αλλά είναι διεύρυνση του δημόσιου χώρου. Είναι εγγυημέ</w:t>
      </w:r>
      <w:r>
        <w:rPr>
          <w:rFonts w:eastAsia="Times New Roman"/>
          <w:color w:val="222222"/>
          <w:szCs w:val="24"/>
          <w:shd w:val="clear" w:color="auto" w:fill="FFFFFF"/>
        </w:rPr>
        <w:t xml:space="preserve">νη υψηλής ποιότητας και δωρεάν φροντίδα σε ανθρώπους που είχαν ούτως ή άλλως στα χρόνια της κρίσης φτωχοποιηθεί και είχαν δυσκολίες πρόσβασης. </w:t>
      </w:r>
    </w:p>
    <w:p w14:paraId="4CC5B03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έχετε απόλυτο δίκιο για την τροπολογία που θα συζητηθεί στο επόμενο νομοσχέδιο και αφορά την οδοντιατρ</w:t>
      </w:r>
      <w:r>
        <w:rPr>
          <w:rFonts w:eastAsia="Times New Roman"/>
          <w:color w:val="222222"/>
          <w:szCs w:val="24"/>
          <w:shd w:val="clear" w:color="auto" w:fill="FFFFFF"/>
        </w:rPr>
        <w:t xml:space="preserve">ική φροντίδα των παιδιών σχολικής ηλικίας. Αυτό είναι μια σημαντική παρέμβαση. Διασφαλίσαμε 40 εκατομμύρια ευρώ φέτος από τον προϋπολογισμό του ΕΟΠΥΥ. </w:t>
      </w:r>
    </w:p>
    <w:p w14:paraId="4CC5B032"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t>Ολοκληρώνεται αυτές τις μέρες η διαδικασία της συνεργασίας με τους ελεύθερους επαγγελματίες οδοντιάτρους</w:t>
      </w:r>
      <w:r>
        <w:rPr>
          <w:rFonts w:eastAsia="Times New Roman"/>
          <w:color w:val="222222"/>
          <w:szCs w:val="24"/>
          <w:shd w:val="clear" w:color="auto" w:fill="FFFFFF"/>
        </w:rPr>
        <w:t xml:space="preserve"> και θα μπορούν οι γονείς, έχοντας ένα </w:t>
      </w:r>
      <w:r>
        <w:rPr>
          <w:rFonts w:eastAsia="Times New Roman"/>
          <w:color w:val="222222"/>
          <w:szCs w:val="24"/>
          <w:shd w:val="clear" w:color="auto" w:fill="FFFFFF"/>
          <w:lang w:val="en-US"/>
        </w:rPr>
        <w:t>v</w:t>
      </w:r>
      <w:r>
        <w:rPr>
          <w:rFonts w:eastAsia="Times New Roman"/>
          <w:color w:val="222222"/>
          <w:szCs w:val="24"/>
          <w:shd w:val="clear" w:color="auto" w:fill="FFFFFF"/>
        </w:rPr>
        <w:t xml:space="preserve">oucher, να πηγαίνουν το παιδί τους στον οδοντίατρο της επιλογής τους για συγκεκριμένου τύπου θεραπευτικές και προληπτικές παρεμβάσεις. </w:t>
      </w:r>
    </w:p>
    <w:p w14:paraId="4CC5B033" w14:textId="77777777" w:rsidR="005D719C" w:rsidRDefault="00627F40">
      <w:pPr>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Αυτό είναι άλλου τύπου πρωτοβάθμια φροντίδα.</w:t>
      </w:r>
    </w:p>
    <w:p w14:paraId="4CC5B034" w14:textId="77777777" w:rsidR="005D719C" w:rsidRDefault="00627F40">
      <w:pPr>
        <w:spacing w:line="600" w:lineRule="auto"/>
        <w:ind w:firstLine="720"/>
        <w:jc w:val="both"/>
        <w:rPr>
          <w:rFonts w:eastAsia="Times New Roman"/>
          <w:szCs w:val="24"/>
        </w:rPr>
      </w:pPr>
      <w:r>
        <w:rPr>
          <w:rFonts w:eastAsia="Times New Roman"/>
          <w:b/>
          <w:szCs w:val="24"/>
        </w:rPr>
        <w:t>ΑΝΔΡΕΑΣ ΞΑ</w:t>
      </w:r>
      <w:r>
        <w:rPr>
          <w:rFonts w:eastAsia="Times New Roman"/>
          <w:b/>
          <w:szCs w:val="24"/>
        </w:rPr>
        <w:t xml:space="preserve">ΝΘΟΣ (Υπουργός Υγείας): </w:t>
      </w:r>
      <w:r>
        <w:rPr>
          <w:rFonts w:eastAsia="Times New Roman"/>
          <w:szCs w:val="24"/>
        </w:rPr>
        <w:t>Α</w:t>
      </w:r>
      <w:r w:rsidRPr="0053064D">
        <w:rPr>
          <w:rFonts w:eastAsia="Times New Roman"/>
          <w:szCs w:val="24"/>
        </w:rPr>
        <w:t>υτό δεν είναι από τις δημόσιες δομές</w:t>
      </w:r>
      <w:r>
        <w:rPr>
          <w:rFonts w:eastAsia="Times New Roman"/>
          <w:szCs w:val="24"/>
        </w:rPr>
        <w:t xml:space="preserve">. Εμείς </w:t>
      </w:r>
      <w:r w:rsidRPr="0053064D">
        <w:rPr>
          <w:rFonts w:eastAsia="Times New Roman"/>
          <w:szCs w:val="24"/>
        </w:rPr>
        <w:t>διασφαλίσαμε 40 εκατομμύρια ευρώ και είπαμε να τ</w:t>
      </w:r>
      <w:r>
        <w:rPr>
          <w:rFonts w:eastAsia="Times New Roman"/>
          <w:szCs w:val="24"/>
        </w:rPr>
        <w:t>α</w:t>
      </w:r>
      <w:r w:rsidRPr="0053064D">
        <w:rPr>
          <w:rFonts w:eastAsia="Times New Roman"/>
          <w:szCs w:val="24"/>
        </w:rPr>
        <w:t xml:space="preserve"> επενδύσουμε στη στοματική υγεία των παιδιών</w:t>
      </w:r>
      <w:r>
        <w:rPr>
          <w:rFonts w:eastAsia="Times New Roman"/>
          <w:szCs w:val="24"/>
        </w:rPr>
        <w:t xml:space="preserve">. Αν δεν συμφωνείτε, </w:t>
      </w:r>
      <w:r w:rsidRPr="0053064D">
        <w:rPr>
          <w:rFonts w:eastAsia="Times New Roman"/>
          <w:szCs w:val="24"/>
        </w:rPr>
        <w:t>μην</w:t>
      </w:r>
      <w:r>
        <w:rPr>
          <w:rFonts w:eastAsia="Times New Roman"/>
          <w:szCs w:val="24"/>
        </w:rPr>
        <w:t xml:space="preserve"> την</w:t>
      </w:r>
      <w:r w:rsidRPr="0053064D">
        <w:rPr>
          <w:rFonts w:eastAsia="Times New Roman"/>
          <w:szCs w:val="24"/>
        </w:rPr>
        <w:t xml:space="preserve"> ψηφίσετε</w:t>
      </w:r>
      <w:r>
        <w:rPr>
          <w:rFonts w:eastAsia="Times New Roman"/>
          <w:szCs w:val="24"/>
        </w:rPr>
        <w:t xml:space="preserve">. Όμως </w:t>
      </w:r>
      <w:r w:rsidRPr="0053064D">
        <w:rPr>
          <w:rFonts w:eastAsia="Times New Roman"/>
          <w:szCs w:val="24"/>
        </w:rPr>
        <w:t xml:space="preserve">θυμίζω ότι μετά από περίπου </w:t>
      </w:r>
      <w:r>
        <w:rPr>
          <w:rFonts w:eastAsia="Times New Roman"/>
          <w:szCs w:val="24"/>
        </w:rPr>
        <w:t>είκοσι</w:t>
      </w:r>
      <w:r w:rsidRPr="0053064D">
        <w:rPr>
          <w:rFonts w:eastAsia="Times New Roman"/>
          <w:szCs w:val="24"/>
        </w:rPr>
        <w:t xml:space="preserve"> χρόνια έρχεται </w:t>
      </w:r>
      <w:r w:rsidRPr="0053064D">
        <w:rPr>
          <w:rFonts w:eastAsia="Times New Roman"/>
          <w:szCs w:val="24"/>
        </w:rPr>
        <w:t xml:space="preserve">το </w:t>
      </w:r>
      <w:r>
        <w:rPr>
          <w:rFonts w:eastAsia="Times New Roman"/>
          <w:szCs w:val="24"/>
        </w:rPr>
        <w:t>δ</w:t>
      </w:r>
      <w:r w:rsidRPr="0053064D">
        <w:rPr>
          <w:rFonts w:eastAsia="Times New Roman"/>
          <w:szCs w:val="24"/>
        </w:rPr>
        <w:t xml:space="preserve">ημόσιο ή το ασφαλιστικό σύστημα </w:t>
      </w:r>
      <w:r>
        <w:rPr>
          <w:rFonts w:eastAsia="Times New Roman"/>
          <w:szCs w:val="24"/>
        </w:rPr>
        <w:t xml:space="preserve">να </w:t>
      </w:r>
      <w:r w:rsidRPr="0053064D">
        <w:rPr>
          <w:rFonts w:eastAsia="Times New Roman"/>
          <w:szCs w:val="24"/>
        </w:rPr>
        <w:t xml:space="preserve">παρέχει </w:t>
      </w:r>
      <w:r>
        <w:rPr>
          <w:rFonts w:eastAsia="Times New Roman"/>
          <w:szCs w:val="24"/>
        </w:rPr>
        <w:t xml:space="preserve">οδοντιατρικές </w:t>
      </w:r>
      <w:r w:rsidRPr="0053064D">
        <w:rPr>
          <w:rFonts w:eastAsia="Times New Roman"/>
          <w:szCs w:val="24"/>
        </w:rPr>
        <w:t xml:space="preserve">υπηρεσίες </w:t>
      </w:r>
      <w:r>
        <w:rPr>
          <w:rFonts w:eastAsia="Times New Roman"/>
          <w:szCs w:val="24"/>
        </w:rPr>
        <w:t>στους ασφαλισμένους.</w:t>
      </w:r>
    </w:p>
    <w:p w14:paraId="4CC5B035" w14:textId="77777777" w:rsidR="005D719C" w:rsidRDefault="00627F40">
      <w:pPr>
        <w:spacing w:line="600" w:lineRule="auto"/>
        <w:ind w:firstLine="720"/>
        <w:jc w:val="both"/>
        <w:rPr>
          <w:rFonts w:eastAsia="Times New Roman"/>
          <w:szCs w:val="24"/>
        </w:rPr>
      </w:pPr>
      <w:r>
        <w:rPr>
          <w:rFonts w:eastAsia="Times New Roman"/>
          <w:szCs w:val="24"/>
        </w:rPr>
        <w:t xml:space="preserve">Στο συνολικό σχέδιο για το </w:t>
      </w:r>
      <w:r w:rsidRPr="0053064D">
        <w:rPr>
          <w:rFonts w:eastAsia="Times New Roman"/>
          <w:szCs w:val="24"/>
        </w:rPr>
        <w:t xml:space="preserve">φάρμακο είμαστε απολύτως </w:t>
      </w:r>
      <w:r>
        <w:rPr>
          <w:rFonts w:eastAsia="Times New Roman"/>
          <w:szCs w:val="24"/>
        </w:rPr>
        <w:t>σ</w:t>
      </w:r>
      <w:r w:rsidRPr="0053064D">
        <w:rPr>
          <w:rFonts w:eastAsia="Times New Roman"/>
          <w:szCs w:val="24"/>
        </w:rPr>
        <w:t>ύμφωνοι</w:t>
      </w:r>
      <w:r>
        <w:rPr>
          <w:rFonts w:eastAsia="Times New Roman"/>
          <w:szCs w:val="24"/>
        </w:rPr>
        <w:t>. Δεν είχαμε τη δυνατότητα -η αλήθεια είναι αυτή- για</w:t>
      </w:r>
      <w:r w:rsidRPr="0053064D">
        <w:rPr>
          <w:rFonts w:eastAsia="Times New Roman"/>
          <w:szCs w:val="24"/>
        </w:rPr>
        <w:t>τί υ</w:t>
      </w:r>
      <w:r>
        <w:rPr>
          <w:rFonts w:eastAsia="Times New Roman"/>
          <w:szCs w:val="24"/>
        </w:rPr>
        <w:t xml:space="preserve">πάρχουν πιέσεις, </w:t>
      </w:r>
      <w:r w:rsidRPr="0053064D">
        <w:rPr>
          <w:rFonts w:eastAsia="Times New Roman"/>
          <w:szCs w:val="24"/>
        </w:rPr>
        <w:t>εννοώ πιεστικά χρονοδιαγράμματ</w:t>
      </w:r>
      <w:r w:rsidRPr="0053064D">
        <w:rPr>
          <w:rFonts w:eastAsia="Times New Roman"/>
          <w:szCs w:val="24"/>
        </w:rPr>
        <w:t>α</w:t>
      </w:r>
      <w:r>
        <w:rPr>
          <w:rFonts w:eastAsia="Times New Roman"/>
          <w:szCs w:val="24"/>
        </w:rPr>
        <w:t>, προϋποθέσεις,</w:t>
      </w:r>
      <w:r w:rsidRPr="0053064D">
        <w:rPr>
          <w:rFonts w:eastAsia="Times New Roman"/>
          <w:szCs w:val="24"/>
        </w:rPr>
        <w:t xml:space="preserve"> προθεσμίες για να βγουν δελτία τιμών </w:t>
      </w:r>
      <w:r>
        <w:rPr>
          <w:rFonts w:eastAsia="Times New Roman"/>
          <w:szCs w:val="24"/>
        </w:rPr>
        <w:t xml:space="preserve">κ.λπ., να </w:t>
      </w:r>
      <w:r w:rsidRPr="0053064D">
        <w:rPr>
          <w:rFonts w:eastAsia="Times New Roman"/>
          <w:szCs w:val="24"/>
        </w:rPr>
        <w:t xml:space="preserve">συγκροτήσουμε ένα αυτοτελές νομοσχέδιο με θέμα τη φαρμακευτική </w:t>
      </w:r>
      <w:r>
        <w:rPr>
          <w:rFonts w:eastAsia="Times New Roman"/>
          <w:szCs w:val="24"/>
        </w:rPr>
        <w:t>πολιτική. Ο</w:t>
      </w:r>
      <w:r w:rsidRPr="0053064D">
        <w:rPr>
          <w:rFonts w:eastAsia="Times New Roman"/>
          <w:szCs w:val="24"/>
        </w:rPr>
        <w:t xml:space="preserve"> στόχος μας είναι</w:t>
      </w:r>
      <w:r>
        <w:rPr>
          <w:rFonts w:eastAsia="Times New Roman"/>
          <w:szCs w:val="24"/>
        </w:rPr>
        <w:t>,</w:t>
      </w:r>
      <w:r w:rsidRPr="0053064D">
        <w:rPr>
          <w:rFonts w:eastAsia="Times New Roman"/>
          <w:szCs w:val="24"/>
        </w:rPr>
        <w:t xml:space="preserve"> αξιοποιώντας και τη συζήτηση στη διακομματική </w:t>
      </w:r>
      <w:r>
        <w:rPr>
          <w:rFonts w:eastAsia="Times New Roman"/>
          <w:szCs w:val="24"/>
        </w:rPr>
        <w:t>ε</w:t>
      </w:r>
      <w:r w:rsidRPr="0053064D">
        <w:rPr>
          <w:rFonts w:eastAsia="Times New Roman"/>
          <w:szCs w:val="24"/>
        </w:rPr>
        <w:t>πιτροπή της Βουλής</w:t>
      </w:r>
      <w:r>
        <w:rPr>
          <w:rFonts w:eastAsia="Times New Roman"/>
          <w:szCs w:val="24"/>
        </w:rPr>
        <w:t>,</w:t>
      </w:r>
      <w:r w:rsidRPr="0053064D">
        <w:rPr>
          <w:rFonts w:eastAsia="Times New Roman"/>
          <w:szCs w:val="24"/>
        </w:rPr>
        <w:t xml:space="preserve"> να συνθέσουμε μ</w:t>
      </w:r>
      <w:r>
        <w:rPr>
          <w:rFonts w:eastAsia="Times New Roman"/>
          <w:szCs w:val="24"/>
        </w:rPr>
        <w:t>ι</w:t>
      </w:r>
      <w:r w:rsidRPr="0053064D">
        <w:rPr>
          <w:rFonts w:eastAsia="Times New Roman"/>
          <w:szCs w:val="24"/>
        </w:rPr>
        <w:t>α τέτοια στρατηγ</w:t>
      </w:r>
      <w:r w:rsidRPr="0053064D">
        <w:rPr>
          <w:rFonts w:eastAsia="Times New Roman"/>
          <w:szCs w:val="24"/>
        </w:rPr>
        <w:t>ική σε βάθος χρόνου για τον τομέα του φαρμάκου</w:t>
      </w:r>
      <w:r>
        <w:rPr>
          <w:rFonts w:eastAsia="Times New Roman"/>
          <w:szCs w:val="24"/>
        </w:rPr>
        <w:t>.</w:t>
      </w:r>
    </w:p>
    <w:p w14:paraId="4CC5B036" w14:textId="77777777" w:rsidR="005D719C" w:rsidRDefault="00627F40">
      <w:pPr>
        <w:spacing w:line="600" w:lineRule="auto"/>
        <w:ind w:firstLine="720"/>
        <w:jc w:val="both"/>
        <w:rPr>
          <w:rFonts w:eastAsia="Times New Roman"/>
          <w:szCs w:val="24"/>
        </w:rPr>
      </w:pPr>
      <w:r>
        <w:rPr>
          <w:rFonts w:eastAsia="Times New Roman"/>
          <w:szCs w:val="24"/>
        </w:rPr>
        <w:lastRenderedPageBreak/>
        <w:t>Κ</w:t>
      </w:r>
      <w:r w:rsidRPr="0053064D">
        <w:rPr>
          <w:rFonts w:eastAsia="Times New Roman"/>
          <w:szCs w:val="24"/>
        </w:rPr>
        <w:t xml:space="preserve">ινητές </w:t>
      </w:r>
      <w:r>
        <w:rPr>
          <w:rFonts w:eastAsia="Times New Roman"/>
          <w:szCs w:val="24"/>
        </w:rPr>
        <w:t>Μ</w:t>
      </w:r>
      <w:r w:rsidRPr="0053064D">
        <w:rPr>
          <w:rFonts w:eastAsia="Times New Roman"/>
          <w:szCs w:val="24"/>
        </w:rPr>
        <w:t xml:space="preserve">ονάδες </w:t>
      </w:r>
      <w:r>
        <w:rPr>
          <w:rFonts w:eastAsia="Times New Roman"/>
          <w:szCs w:val="24"/>
        </w:rPr>
        <w:t>Υγείας. Υ</w:t>
      </w:r>
      <w:r w:rsidRPr="0053064D">
        <w:rPr>
          <w:rFonts w:eastAsia="Times New Roman"/>
          <w:szCs w:val="24"/>
        </w:rPr>
        <w:t>πάρχει αντικειμενικό πρόβλημα</w:t>
      </w:r>
      <w:r>
        <w:rPr>
          <w:rFonts w:eastAsia="Times New Roman"/>
          <w:szCs w:val="24"/>
        </w:rPr>
        <w:t xml:space="preserve">. Υπάρχουν μελέτες, αγαπητέ μου συνάδελφε, </w:t>
      </w:r>
      <w:r w:rsidRPr="0053064D">
        <w:rPr>
          <w:rFonts w:eastAsia="Times New Roman"/>
          <w:szCs w:val="24"/>
        </w:rPr>
        <w:t xml:space="preserve">που λένε </w:t>
      </w:r>
      <w:r>
        <w:rPr>
          <w:rFonts w:eastAsia="Times New Roman"/>
          <w:szCs w:val="24"/>
        </w:rPr>
        <w:t>ότι ο ηλικιωμένος</w:t>
      </w:r>
      <w:r w:rsidRPr="0053064D">
        <w:rPr>
          <w:rFonts w:eastAsia="Times New Roman"/>
          <w:szCs w:val="24"/>
        </w:rPr>
        <w:t xml:space="preserve"> πληθυσμός </w:t>
      </w:r>
      <w:r>
        <w:rPr>
          <w:rFonts w:eastAsia="Times New Roman"/>
          <w:szCs w:val="24"/>
        </w:rPr>
        <w:t xml:space="preserve">των </w:t>
      </w:r>
      <w:r w:rsidRPr="0053064D">
        <w:rPr>
          <w:rFonts w:eastAsia="Times New Roman"/>
          <w:szCs w:val="24"/>
        </w:rPr>
        <w:t>ορεινών</w:t>
      </w:r>
      <w:r>
        <w:rPr>
          <w:rFonts w:eastAsia="Times New Roman"/>
          <w:szCs w:val="24"/>
        </w:rPr>
        <w:t>,</w:t>
      </w:r>
      <w:r w:rsidRPr="0053064D">
        <w:rPr>
          <w:rFonts w:eastAsia="Times New Roman"/>
          <w:szCs w:val="24"/>
        </w:rPr>
        <w:t xml:space="preserve"> δυσπρόσιτ</w:t>
      </w:r>
      <w:r>
        <w:rPr>
          <w:rFonts w:eastAsia="Times New Roman"/>
          <w:szCs w:val="24"/>
        </w:rPr>
        <w:t>ων</w:t>
      </w:r>
      <w:r w:rsidRPr="0053064D">
        <w:rPr>
          <w:rFonts w:eastAsia="Times New Roman"/>
          <w:szCs w:val="24"/>
        </w:rPr>
        <w:t xml:space="preserve"> και άγονων περιοχών της ενδοχώρας</w:t>
      </w:r>
      <w:r>
        <w:rPr>
          <w:rFonts w:eastAsia="Times New Roman"/>
          <w:szCs w:val="24"/>
        </w:rPr>
        <w:t xml:space="preserve"> έχει διπλάσια</w:t>
      </w:r>
      <w:r w:rsidRPr="0053064D">
        <w:rPr>
          <w:rFonts w:eastAsia="Times New Roman"/>
          <w:szCs w:val="24"/>
        </w:rPr>
        <w:t xml:space="preserve"> ποσοστά ανικανοποίητ</w:t>
      </w:r>
      <w:r>
        <w:rPr>
          <w:rFonts w:eastAsia="Times New Roman"/>
          <w:szCs w:val="24"/>
        </w:rPr>
        <w:t>ων</w:t>
      </w:r>
      <w:r w:rsidRPr="0053064D">
        <w:rPr>
          <w:rFonts w:eastAsia="Times New Roman"/>
          <w:szCs w:val="24"/>
        </w:rPr>
        <w:t xml:space="preserve"> ιατρικών αναγκών</w:t>
      </w:r>
      <w:r>
        <w:rPr>
          <w:rFonts w:eastAsia="Times New Roman"/>
          <w:szCs w:val="24"/>
        </w:rPr>
        <w:t xml:space="preserve"> από τον μέσο πληθυσμό</w:t>
      </w:r>
      <w:r w:rsidRPr="0053064D">
        <w:rPr>
          <w:rFonts w:eastAsia="Times New Roman"/>
          <w:szCs w:val="24"/>
        </w:rPr>
        <w:t xml:space="preserve"> που υπάρχει στην υπόλοιπη Ελλάδα</w:t>
      </w:r>
      <w:r>
        <w:rPr>
          <w:rFonts w:eastAsia="Times New Roman"/>
          <w:szCs w:val="24"/>
        </w:rPr>
        <w:t>. Α</w:t>
      </w:r>
      <w:r w:rsidRPr="0053064D">
        <w:rPr>
          <w:rFonts w:eastAsia="Times New Roman"/>
          <w:szCs w:val="24"/>
        </w:rPr>
        <w:t>υτό σημαίνει ανισότητα</w:t>
      </w:r>
      <w:r>
        <w:rPr>
          <w:rFonts w:eastAsia="Times New Roman"/>
          <w:szCs w:val="24"/>
        </w:rPr>
        <w:t xml:space="preserve"> κ</w:t>
      </w:r>
      <w:r w:rsidRPr="0053064D">
        <w:rPr>
          <w:rFonts w:eastAsia="Times New Roman"/>
          <w:szCs w:val="24"/>
        </w:rPr>
        <w:t xml:space="preserve">αι οι </w:t>
      </w:r>
      <w:r>
        <w:rPr>
          <w:rFonts w:eastAsia="Times New Roman"/>
          <w:szCs w:val="24"/>
        </w:rPr>
        <w:t>κ</w:t>
      </w:r>
      <w:r w:rsidRPr="0053064D">
        <w:rPr>
          <w:rFonts w:eastAsia="Times New Roman"/>
          <w:szCs w:val="24"/>
        </w:rPr>
        <w:t xml:space="preserve">ινητές </w:t>
      </w:r>
      <w:r>
        <w:rPr>
          <w:rFonts w:eastAsia="Times New Roman"/>
          <w:szCs w:val="24"/>
        </w:rPr>
        <w:t>μ</w:t>
      </w:r>
      <w:r w:rsidRPr="0053064D">
        <w:rPr>
          <w:rFonts w:eastAsia="Times New Roman"/>
          <w:szCs w:val="24"/>
        </w:rPr>
        <w:t xml:space="preserve">ονάδες </w:t>
      </w:r>
      <w:r>
        <w:rPr>
          <w:rFonts w:eastAsia="Times New Roman"/>
          <w:szCs w:val="24"/>
        </w:rPr>
        <w:t>ε</w:t>
      </w:r>
      <w:r w:rsidRPr="0053064D">
        <w:rPr>
          <w:rFonts w:eastAsia="Times New Roman"/>
          <w:szCs w:val="24"/>
        </w:rPr>
        <w:t xml:space="preserve">ίναι ένα εργαλείο </w:t>
      </w:r>
      <w:r>
        <w:rPr>
          <w:rFonts w:eastAsia="Times New Roman"/>
          <w:szCs w:val="24"/>
        </w:rPr>
        <w:t>άμβλυνσης</w:t>
      </w:r>
      <w:r w:rsidRPr="0053064D">
        <w:rPr>
          <w:rFonts w:eastAsia="Times New Roman"/>
          <w:szCs w:val="24"/>
        </w:rPr>
        <w:t xml:space="preserve"> αυτών των ανισοτήτων</w:t>
      </w:r>
      <w:r>
        <w:rPr>
          <w:rFonts w:eastAsia="Times New Roman"/>
          <w:szCs w:val="24"/>
        </w:rPr>
        <w:t>,</w:t>
      </w:r>
      <w:r w:rsidRPr="0053064D">
        <w:rPr>
          <w:rFonts w:eastAsia="Times New Roman"/>
          <w:szCs w:val="24"/>
        </w:rPr>
        <w:t xml:space="preserve"> </w:t>
      </w:r>
      <w:r>
        <w:rPr>
          <w:rFonts w:eastAsia="Times New Roman"/>
          <w:szCs w:val="24"/>
        </w:rPr>
        <w:t>παρέμβασης</w:t>
      </w:r>
      <w:r w:rsidRPr="0053064D">
        <w:rPr>
          <w:rFonts w:eastAsia="Times New Roman"/>
          <w:szCs w:val="24"/>
        </w:rPr>
        <w:t xml:space="preserve"> με εγγύτητα στις τοπικές κοινότητες</w:t>
      </w:r>
      <w:r>
        <w:rPr>
          <w:rFonts w:eastAsia="Times New Roman"/>
          <w:szCs w:val="24"/>
        </w:rPr>
        <w:t>,</w:t>
      </w:r>
      <w:r w:rsidRPr="0053064D">
        <w:rPr>
          <w:rFonts w:eastAsia="Times New Roman"/>
          <w:szCs w:val="24"/>
        </w:rPr>
        <w:t xml:space="preserve"> σε </w:t>
      </w:r>
      <w:r>
        <w:rPr>
          <w:rFonts w:eastAsia="Times New Roman"/>
          <w:szCs w:val="24"/>
        </w:rPr>
        <w:t>κατ’ οίκον</w:t>
      </w:r>
      <w:r>
        <w:rPr>
          <w:rFonts w:eastAsia="Times New Roman"/>
          <w:szCs w:val="24"/>
        </w:rPr>
        <w:t xml:space="preserve"> φροντίδα, σε φροντίδα </w:t>
      </w:r>
      <w:r w:rsidRPr="0053064D">
        <w:rPr>
          <w:rFonts w:eastAsia="Times New Roman"/>
          <w:szCs w:val="24"/>
        </w:rPr>
        <w:t>ανθρώπων π</w:t>
      </w:r>
      <w:r>
        <w:rPr>
          <w:rFonts w:eastAsia="Times New Roman"/>
          <w:szCs w:val="24"/>
        </w:rPr>
        <w:t xml:space="preserve">ου έχουν δυσκολίες μετακίνησης. </w:t>
      </w:r>
    </w:p>
    <w:p w14:paraId="4CC5B037" w14:textId="77777777" w:rsidR="005D719C" w:rsidRDefault="00627F40">
      <w:pPr>
        <w:spacing w:line="600" w:lineRule="auto"/>
        <w:ind w:firstLine="720"/>
        <w:jc w:val="both"/>
        <w:rPr>
          <w:rFonts w:eastAsia="Times New Roman"/>
          <w:szCs w:val="24"/>
        </w:rPr>
      </w:pPr>
      <w:r>
        <w:rPr>
          <w:rFonts w:eastAsia="Times New Roman"/>
          <w:szCs w:val="24"/>
        </w:rPr>
        <w:t>Αυτό διασφαλίζουμε. Έ</w:t>
      </w:r>
      <w:r w:rsidRPr="0053064D">
        <w:rPr>
          <w:rFonts w:eastAsia="Times New Roman"/>
          <w:szCs w:val="24"/>
        </w:rPr>
        <w:t>χουμε ένα πολύ καλό παράδειγμα</w:t>
      </w:r>
      <w:r>
        <w:rPr>
          <w:rFonts w:eastAsia="Times New Roman"/>
          <w:szCs w:val="24"/>
        </w:rPr>
        <w:t>. Έχετε</w:t>
      </w:r>
      <w:r w:rsidRPr="0053064D">
        <w:rPr>
          <w:rFonts w:eastAsia="Times New Roman"/>
          <w:szCs w:val="24"/>
        </w:rPr>
        <w:t xml:space="preserve"> μάλλον εμπειρίες από κάποιες παρεμβάσεις που έγιναν</w:t>
      </w:r>
      <w:r>
        <w:rPr>
          <w:rFonts w:eastAsia="Times New Roman"/>
          <w:szCs w:val="24"/>
        </w:rPr>
        <w:t>,</w:t>
      </w:r>
      <w:r w:rsidRPr="0053064D">
        <w:rPr>
          <w:rFonts w:eastAsia="Times New Roman"/>
          <w:szCs w:val="24"/>
        </w:rPr>
        <w:t xml:space="preserve"> ενδεχομένως</w:t>
      </w:r>
      <w:r>
        <w:rPr>
          <w:rFonts w:eastAsia="Times New Roman"/>
          <w:szCs w:val="24"/>
        </w:rPr>
        <w:t>,</w:t>
      </w:r>
      <w:r w:rsidRPr="0053064D">
        <w:rPr>
          <w:rFonts w:eastAsia="Times New Roman"/>
          <w:szCs w:val="24"/>
        </w:rPr>
        <w:t xml:space="preserve"> απρογραμμάτιστα</w:t>
      </w:r>
      <w:r>
        <w:rPr>
          <w:rFonts w:eastAsia="Times New Roman"/>
          <w:szCs w:val="24"/>
        </w:rPr>
        <w:t>,</w:t>
      </w:r>
      <w:r w:rsidRPr="0053064D">
        <w:rPr>
          <w:rFonts w:eastAsia="Times New Roman"/>
          <w:szCs w:val="24"/>
        </w:rPr>
        <w:t xml:space="preserve"> αποσπασματικά</w:t>
      </w:r>
      <w:r>
        <w:rPr>
          <w:rFonts w:eastAsia="Times New Roman"/>
          <w:szCs w:val="24"/>
        </w:rPr>
        <w:t>,</w:t>
      </w:r>
      <w:r w:rsidRPr="0053064D">
        <w:rPr>
          <w:rFonts w:eastAsia="Times New Roman"/>
          <w:szCs w:val="24"/>
        </w:rPr>
        <w:t xml:space="preserve"> κυρίως από την αυτοδιοίκηση</w:t>
      </w:r>
      <w:r>
        <w:rPr>
          <w:rFonts w:eastAsia="Times New Roman"/>
          <w:szCs w:val="24"/>
        </w:rPr>
        <w:t>,</w:t>
      </w:r>
      <w:r w:rsidRPr="0053064D">
        <w:rPr>
          <w:rFonts w:eastAsia="Times New Roman"/>
          <w:szCs w:val="24"/>
        </w:rPr>
        <w:t xml:space="preserve"> από </w:t>
      </w:r>
      <w:r w:rsidRPr="0053064D">
        <w:rPr>
          <w:rFonts w:eastAsia="Times New Roman"/>
          <w:szCs w:val="24"/>
        </w:rPr>
        <w:t>ό</w:t>
      </w:r>
      <w:r>
        <w:rPr>
          <w:rFonts w:eastAsia="Times New Roman"/>
          <w:szCs w:val="24"/>
        </w:rPr>
        <w:t>,</w:t>
      </w:r>
      <w:r w:rsidRPr="0053064D">
        <w:rPr>
          <w:rFonts w:eastAsia="Times New Roman"/>
          <w:szCs w:val="24"/>
        </w:rPr>
        <w:t>τι κατάλαβα</w:t>
      </w:r>
      <w:r>
        <w:rPr>
          <w:rFonts w:eastAsia="Times New Roman"/>
          <w:szCs w:val="24"/>
        </w:rPr>
        <w:t>. Δεν μ</w:t>
      </w:r>
      <w:r w:rsidRPr="0053064D">
        <w:rPr>
          <w:rFonts w:eastAsia="Times New Roman"/>
          <w:szCs w:val="24"/>
        </w:rPr>
        <w:t>ιλάμε</w:t>
      </w:r>
      <w:r>
        <w:rPr>
          <w:rFonts w:eastAsia="Times New Roman"/>
          <w:szCs w:val="24"/>
        </w:rPr>
        <w:t xml:space="preserve"> για αυτό. </w:t>
      </w:r>
    </w:p>
    <w:p w14:paraId="4CC5B038" w14:textId="77777777" w:rsidR="005D719C" w:rsidRDefault="00627F40">
      <w:pPr>
        <w:spacing w:line="600" w:lineRule="auto"/>
        <w:ind w:firstLine="720"/>
        <w:jc w:val="both"/>
        <w:rPr>
          <w:rFonts w:eastAsia="Times New Roman"/>
          <w:szCs w:val="24"/>
        </w:rPr>
      </w:pPr>
      <w:r>
        <w:rPr>
          <w:rFonts w:eastAsia="Times New Roman"/>
          <w:szCs w:val="24"/>
        </w:rPr>
        <w:t xml:space="preserve">Μιλάμε </w:t>
      </w:r>
      <w:r w:rsidRPr="0053064D">
        <w:rPr>
          <w:rFonts w:eastAsia="Times New Roman"/>
          <w:szCs w:val="24"/>
        </w:rPr>
        <w:t>για ένα συγκροτημένο πρόγραμμα</w:t>
      </w:r>
      <w:r>
        <w:rPr>
          <w:rFonts w:eastAsia="Times New Roman"/>
          <w:szCs w:val="24"/>
        </w:rPr>
        <w:t>,</w:t>
      </w:r>
      <w:r w:rsidRPr="0053064D">
        <w:rPr>
          <w:rFonts w:eastAsia="Times New Roman"/>
          <w:szCs w:val="24"/>
        </w:rPr>
        <w:t xml:space="preserve"> το οποίο είναι επιλέξιμη δαπάνη</w:t>
      </w:r>
      <w:r>
        <w:rPr>
          <w:rFonts w:eastAsia="Times New Roman"/>
          <w:szCs w:val="24"/>
        </w:rPr>
        <w:t xml:space="preserve"> για να πάρουμε</w:t>
      </w:r>
      <w:r w:rsidRPr="0053064D">
        <w:rPr>
          <w:rFonts w:eastAsia="Times New Roman"/>
          <w:szCs w:val="24"/>
        </w:rPr>
        <w:t xml:space="preserve"> ευρωπαϊκούς </w:t>
      </w:r>
      <w:r>
        <w:rPr>
          <w:rFonts w:eastAsia="Times New Roman"/>
          <w:szCs w:val="24"/>
        </w:rPr>
        <w:t>π</w:t>
      </w:r>
      <w:r w:rsidRPr="0053064D">
        <w:rPr>
          <w:rFonts w:eastAsia="Times New Roman"/>
          <w:szCs w:val="24"/>
        </w:rPr>
        <w:t>όρους</w:t>
      </w:r>
      <w:r>
        <w:rPr>
          <w:rFonts w:eastAsia="Times New Roman"/>
          <w:szCs w:val="24"/>
        </w:rPr>
        <w:t xml:space="preserve">. Ενενήντα </w:t>
      </w:r>
      <w:r w:rsidRPr="0053064D">
        <w:rPr>
          <w:rFonts w:eastAsia="Times New Roman"/>
          <w:szCs w:val="24"/>
        </w:rPr>
        <w:t>κινητές μονάδες σε όλη την Ελλάδα</w:t>
      </w:r>
      <w:r>
        <w:rPr>
          <w:rFonts w:eastAsia="Times New Roman"/>
          <w:szCs w:val="24"/>
        </w:rPr>
        <w:t>, εννιακόσιοι</w:t>
      </w:r>
      <w:r w:rsidRPr="0053064D">
        <w:rPr>
          <w:rFonts w:eastAsia="Times New Roman"/>
          <w:szCs w:val="24"/>
        </w:rPr>
        <w:t xml:space="preserve"> εργαζόμενοι</w:t>
      </w:r>
      <w:r>
        <w:rPr>
          <w:rFonts w:eastAsia="Times New Roman"/>
          <w:szCs w:val="24"/>
        </w:rPr>
        <w:t>. Α</w:t>
      </w:r>
      <w:r w:rsidRPr="0053064D">
        <w:rPr>
          <w:rFonts w:eastAsia="Times New Roman"/>
          <w:szCs w:val="24"/>
        </w:rPr>
        <w:t>υτοί οι εργαζόμενοι</w:t>
      </w:r>
      <w:r>
        <w:rPr>
          <w:rFonts w:eastAsia="Times New Roman"/>
          <w:szCs w:val="24"/>
        </w:rPr>
        <w:t>, κύριε Μπαργιώτα,</w:t>
      </w:r>
      <w:r w:rsidRPr="0053064D">
        <w:rPr>
          <w:rFonts w:eastAsia="Times New Roman"/>
          <w:szCs w:val="24"/>
        </w:rPr>
        <w:t xml:space="preserve"> δεν μ</w:t>
      </w:r>
      <w:r w:rsidRPr="0053064D">
        <w:rPr>
          <w:rFonts w:eastAsia="Times New Roman"/>
          <w:szCs w:val="24"/>
        </w:rPr>
        <w:t>πορούσα</w:t>
      </w:r>
      <w:r>
        <w:rPr>
          <w:rFonts w:eastAsia="Times New Roman"/>
          <w:szCs w:val="24"/>
        </w:rPr>
        <w:t>ν</w:t>
      </w:r>
      <w:r w:rsidRPr="0053064D">
        <w:rPr>
          <w:rFonts w:eastAsia="Times New Roman"/>
          <w:szCs w:val="24"/>
        </w:rPr>
        <w:t xml:space="preserve"> να </w:t>
      </w:r>
      <w:r w:rsidRPr="0053064D">
        <w:rPr>
          <w:rFonts w:eastAsia="Times New Roman"/>
          <w:szCs w:val="24"/>
        </w:rPr>
        <w:lastRenderedPageBreak/>
        <w:t xml:space="preserve">προσληφθούν </w:t>
      </w:r>
      <w:r>
        <w:rPr>
          <w:rFonts w:eastAsia="Times New Roman"/>
          <w:szCs w:val="24"/>
        </w:rPr>
        <w:t>-</w:t>
      </w:r>
      <w:r w:rsidRPr="0053064D">
        <w:rPr>
          <w:rFonts w:eastAsia="Times New Roman"/>
          <w:szCs w:val="24"/>
        </w:rPr>
        <w:t>και το ξέρετε πάρα πολύ καλά</w:t>
      </w:r>
      <w:r>
        <w:rPr>
          <w:rFonts w:eastAsia="Times New Roman"/>
          <w:szCs w:val="24"/>
        </w:rPr>
        <w:t xml:space="preserve">- με αυτά τα λεφτά στα </w:t>
      </w:r>
      <w:r>
        <w:rPr>
          <w:rFonts w:eastAsia="Times New Roman"/>
          <w:szCs w:val="24"/>
        </w:rPr>
        <w:t>κ</w:t>
      </w:r>
      <w:r>
        <w:rPr>
          <w:rFonts w:eastAsia="Times New Roman"/>
          <w:szCs w:val="24"/>
        </w:rPr>
        <w:t>έντρα</w:t>
      </w:r>
      <w:r w:rsidRPr="0053064D">
        <w:rPr>
          <w:rFonts w:eastAsia="Times New Roman"/>
          <w:szCs w:val="24"/>
        </w:rPr>
        <w:t xml:space="preserve"> </w:t>
      </w:r>
      <w:r>
        <w:rPr>
          <w:rFonts w:eastAsia="Times New Roman"/>
          <w:szCs w:val="24"/>
        </w:rPr>
        <w:t>υ</w:t>
      </w:r>
      <w:r w:rsidRPr="0053064D">
        <w:rPr>
          <w:rFonts w:eastAsia="Times New Roman"/>
          <w:szCs w:val="24"/>
        </w:rPr>
        <w:t>γείας</w:t>
      </w:r>
      <w:r>
        <w:rPr>
          <w:rFonts w:eastAsia="Times New Roman"/>
          <w:szCs w:val="24"/>
        </w:rPr>
        <w:t xml:space="preserve">. </w:t>
      </w:r>
    </w:p>
    <w:p w14:paraId="4CC5B039" w14:textId="77777777" w:rsidR="005D719C" w:rsidRDefault="00627F40">
      <w:pPr>
        <w:spacing w:line="600" w:lineRule="auto"/>
        <w:ind w:firstLine="720"/>
        <w:jc w:val="both"/>
        <w:rPr>
          <w:rFonts w:eastAsia="Times New Roman"/>
          <w:szCs w:val="24"/>
        </w:rPr>
      </w:pPr>
      <w:r>
        <w:rPr>
          <w:rFonts w:eastAsia="Times New Roman"/>
          <w:szCs w:val="24"/>
        </w:rPr>
        <w:t>Η Ευρωπαϊκή Έ</w:t>
      </w:r>
      <w:r w:rsidRPr="0053064D">
        <w:rPr>
          <w:rFonts w:eastAsia="Times New Roman"/>
          <w:szCs w:val="24"/>
        </w:rPr>
        <w:t xml:space="preserve">νωση και τα </w:t>
      </w:r>
      <w:r>
        <w:rPr>
          <w:rFonts w:eastAsia="Times New Roman"/>
          <w:szCs w:val="24"/>
        </w:rPr>
        <w:t>διαρθρωτικά</w:t>
      </w:r>
      <w:r w:rsidRPr="0053064D">
        <w:rPr>
          <w:rFonts w:eastAsia="Times New Roman"/>
          <w:szCs w:val="24"/>
        </w:rPr>
        <w:t xml:space="preserve"> ταμεία της Ευρώπης χρηματοδοτούν καινοτόμες δράσεις</w:t>
      </w:r>
      <w:r>
        <w:rPr>
          <w:rFonts w:eastAsia="Times New Roman"/>
          <w:szCs w:val="24"/>
        </w:rPr>
        <w:t>. Είναι</w:t>
      </w:r>
      <w:r w:rsidRPr="0053064D">
        <w:rPr>
          <w:rFonts w:eastAsia="Times New Roman"/>
          <w:szCs w:val="24"/>
        </w:rPr>
        <w:t xml:space="preserve"> καινοτόμα δράση αυτή</w:t>
      </w:r>
      <w:r>
        <w:rPr>
          <w:rFonts w:eastAsia="Times New Roman"/>
          <w:szCs w:val="24"/>
        </w:rPr>
        <w:t>,</w:t>
      </w:r>
      <w:r w:rsidRPr="0053064D">
        <w:rPr>
          <w:rFonts w:eastAsia="Times New Roman"/>
          <w:szCs w:val="24"/>
        </w:rPr>
        <w:t xml:space="preserve"> επιλέξιμη και θα συνεισφέρει στην αποκέντρωση της μεταρρύθμιση</w:t>
      </w:r>
      <w:r>
        <w:rPr>
          <w:rFonts w:eastAsia="Times New Roman"/>
          <w:szCs w:val="24"/>
        </w:rPr>
        <w:t>ς</w:t>
      </w:r>
      <w:r w:rsidRPr="0053064D">
        <w:rPr>
          <w:rFonts w:eastAsia="Times New Roman"/>
          <w:szCs w:val="24"/>
        </w:rPr>
        <w:t xml:space="preserve"> στην </w:t>
      </w:r>
      <w:r>
        <w:rPr>
          <w:rFonts w:eastAsia="Times New Roman"/>
          <w:szCs w:val="24"/>
        </w:rPr>
        <w:t>π</w:t>
      </w:r>
      <w:r w:rsidRPr="0053064D">
        <w:rPr>
          <w:rFonts w:eastAsia="Times New Roman"/>
          <w:szCs w:val="24"/>
        </w:rPr>
        <w:t>ρωτοβάθμια φροντίδα υγείας και στην εμβέλει</w:t>
      </w:r>
      <w:r>
        <w:rPr>
          <w:rFonts w:eastAsia="Times New Roman"/>
          <w:szCs w:val="24"/>
        </w:rPr>
        <w:t>ά</w:t>
      </w:r>
      <w:r w:rsidRPr="0053064D">
        <w:rPr>
          <w:rFonts w:eastAsia="Times New Roman"/>
          <w:szCs w:val="24"/>
        </w:rPr>
        <w:t xml:space="preserve"> της σε όλη τη χώρα</w:t>
      </w:r>
      <w:r>
        <w:rPr>
          <w:rFonts w:eastAsia="Times New Roman"/>
          <w:szCs w:val="24"/>
        </w:rPr>
        <w:t>.</w:t>
      </w:r>
    </w:p>
    <w:p w14:paraId="4CC5B03A" w14:textId="77777777" w:rsidR="005D719C" w:rsidRDefault="00627F40">
      <w:pPr>
        <w:spacing w:line="600" w:lineRule="auto"/>
        <w:ind w:firstLine="720"/>
        <w:jc w:val="both"/>
        <w:rPr>
          <w:rFonts w:eastAsia="Times New Roman"/>
          <w:szCs w:val="24"/>
        </w:rPr>
      </w:pPr>
      <w:r>
        <w:rPr>
          <w:rFonts w:eastAsia="Times New Roman"/>
          <w:szCs w:val="24"/>
        </w:rPr>
        <w:t>Ένα τελευταίο αφορά το θέμα των άγονων περιοχών. Σ</w:t>
      </w:r>
      <w:r w:rsidRPr="0053064D">
        <w:rPr>
          <w:rFonts w:eastAsia="Times New Roman"/>
          <w:szCs w:val="24"/>
        </w:rPr>
        <w:t>υμφωνώ ότι και εκεί χρειάζεται μ</w:t>
      </w:r>
      <w:r>
        <w:rPr>
          <w:rFonts w:eastAsia="Times New Roman"/>
          <w:szCs w:val="24"/>
        </w:rPr>
        <w:t>ι</w:t>
      </w:r>
      <w:r w:rsidRPr="0053064D">
        <w:rPr>
          <w:rFonts w:eastAsia="Times New Roman"/>
          <w:szCs w:val="24"/>
        </w:rPr>
        <w:t>α πιο συνολική προσέγγιση</w:t>
      </w:r>
      <w:r>
        <w:rPr>
          <w:rFonts w:eastAsia="Times New Roman"/>
          <w:szCs w:val="24"/>
        </w:rPr>
        <w:t>. Εμείς, λ</w:t>
      </w:r>
      <w:r w:rsidRPr="0053064D">
        <w:rPr>
          <w:rFonts w:eastAsia="Times New Roman"/>
          <w:szCs w:val="24"/>
        </w:rPr>
        <w:t>οι</w:t>
      </w:r>
      <w:r w:rsidRPr="0053064D">
        <w:rPr>
          <w:rFonts w:eastAsia="Times New Roman"/>
          <w:szCs w:val="24"/>
        </w:rPr>
        <w:t>πόν</w:t>
      </w:r>
      <w:r>
        <w:rPr>
          <w:rFonts w:eastAsia="Times New Roman"/>
          <w:szCs w:val="24"/>
        </w:rPr>
        <w:t>,</w:t>
      </w:r>
      <w:r w:rsidRPr="0053064D">
        <w:rPr>
          <w:rFonts w:eastAsia="Times New Roman"/>
          <w:szCs w:val="24"/>
        </w:rPr>
        <w:t xml:space="preserve"> παρ</w:t>
      </w:r>
      <w:r>
        <w:rPr>
          <w:rFonts w:eastAsia="Times New Roman"/>
          <w:szCs w:val="24"/>
        </w:rPr>
        <w:t xml:space="preserve">’ </w:t>
      </w:r>
      <w:r w:rsidRPr="0053064D">
        <w:rPr>
          <w:rFonts w:eastAsia="Times New Roman"/>
          <w:szCs w:val="24"/>
        </w:rPr>
        <w:t xml:space="preserve">ότι κρίναμε ότι έπρεπε να προηγηθεί και να επισπευσθεί σε αυτό το νομοσχέδιο </w:t>
      </w:r>
      <w:r>
        <w:rPr>
          <w:rFonts w:eastAsia="Times New Roman"/>
          <w:szCs w:val="24"/>
        </w:rPr>
        <w:t>ο</w:t>
      </w:r>
      <w:r w:rsidRPr="0053064D">
        <w:rPr>
          <w:rFonts w:eastAsia="Times New Roman"/>
          <w:szCs w:val="24"/>
        </w:rPr>
        <w:t xml:space="preserve"> χαρακτηρισμός</w:t>
      </w:r>
      <w:r>
        <w:rPr>
          <w:rFonts w:eastAsia="Times New Roman"/>
          <w:szCs w:val="24"/>
        </w:rPr>
        <w:t xml:space="preserve"> πέντε-έξι</w:t>
      </w:r>
      <w:r w:rsidRPr="0053064D">
        <w:rPr>
          <w:rFonts w:eastAsia="Times New Roman"/>
          <w:szCs w:val="24"/>
        </w:rPr>
        <w:t xml:space="preserve"> περιοχών και δομών της χώρας ως άγ</w:t>
      </w:r>
      <w:r>
        <w:rPr>
          <w:rFonts w:eastAsia="Times New Roman"/>
          <w:szCs w:val="24"/>
        </w:rPr>
        <w:t>ο</w:t>
      </w:r>
      <w:r w:rsidRPr="0053064D">
        <w:rPr>
          <w:rFonts w:eastAsia="Times New Roman"/>
          <w:szCs w:val="24"/>
        </w:rPr>
        <w:t>νες για να ενισχύσουμε τα κίνητρα προσέλκυσης</w:t>
      </w:r>
      <w:r>
        <w:rPr>
          <w:rFonts w:eastAsia="Times New Roman"/>
          <w:szCs w:val="24"/>
        </w:rPr>
        <w:t>,</w:t>
      </w:r>
      <w:r w:rsidRPr="0053064D">
        <w:rPr>
          <w:rFonts w:eastAsia="Times New Roman"/>
          <w:szCs w:val="24"/>
        </w:rPr>
        <w:t xml:space="preserve"> ταυτόχρονα έχου</w:t>
      </w:r>
      <w:r>
        <w:rPr>
          <w:rFonts w:eastAsia="Times New Roman"/>
          <w:szCs w:val="24"/>
        </w:rPr>
        <w:t>με</w:t>
      </w:r>
      <w:r w:rsidRPr="0053064D">
        <w:rPr>
          <w:rFonts w:eastAsia="Times New Roman"/>
          <w:szCs w:val="24"/>
        </w:rPr>
        <w:t xml:space="preserve"> συγκροτήσει μία ομάδα</w:t>
      </w:r>
      <w:r>
        <w:rPr>
          <w:rFonts w:eastAsia="Times New Roman"/>
          <w:szCs w:val="24"/>
        </w:rPr>
        <w:t>,</w:t>
      </w:r>
      <w:r w:rsidRPr="0053064D">
        <w:rPr>
          <w:rFonts w:eastAsia="Times New Roman"/>
          <w:szCs w:val="24"/>
        </w:rPr>
        <w:t xml:space="preserve"> η οποία θα μας βοηθή</w:t>
      </w:r>
      <w:r w:rsidRPr="0053064D">
        <w:rPr>
          <w:rFonts w:eastAsia="Times New Roman"/>
          <w:szCs w:val="24"/>
        </w:rPr>
        <w:t>σει να πάμε σε μ</w:t>
      </w:r>
      <w:r>
        <w:rPr>
          <w:rFonts w:eastAsia="Times New Roman"/>
          <w:szCs w:val="24"/>
        </w:rPr>
        <w:t>ι</w:t>
      </w:r>
      <w:r w:rsidRPr="0053064D">
        <w:rPr>
          <w:rFonts w:eastAsia="Times New Roman"/>
          <w:szCs w:val="24"/>
        </w:rPr>
        <w:t>α νομοπαρασκευαστική προετοιμασία για την επανεξέταση του καθεστώτος των άγονων περιοχών σε όλη τη χώρα και κυρίως</w:t>
      </w:r>
      <w:r>
        <w:rPr>
          <w:rFonts w:eastAsia="Times New Roman"/>
          <w:szCs w:val="24"/>
        </w:rPr>
        <w:t>,</w:t>
      </w:r>
      <w:r w:rsidRPr="0053064D">
        <w:rPr>
          <w:rFonts w:eastAsia="Times New Roman"/>
          <w:szCs w:val="24"/>
        </w:rPr>
        <w:t xml:space="preserve"> για την αναθεώρηση του σημερινού πλέγματος κινήτρων για την προσέλκυση ιδιαίτερα γιατρών</w:t>
      </w:r>
      <w:r>
        <w:rPr>
          <w:rFonts w:eastAsia="Times New Roman"/>
          <w:szCs w:val="24"/>
        </w:rPr>
        <w:t xml:space="preserve">. </w:t>
      </w:r>
    </w:p>
    <w:p w14:paraId="4CC5B03B" w14:textId="77777777" w:rsidR="005D719C" w:rsidRDefault="00627F40">
      <w:pPr>
        <w:spacing w:line="600" w:lineRule="auto"/>
        <w:ind w:firstLine="720"/>
        <w:jc w:val="both"/>
        <w:rPr>
          <w:rFonts w:eastAsia="Times New Roman"/>
          <w:szCs w:val="24"/>
        </w:rPr>
      </w:pPr>
      <w:r>
        <w:rPr>
          <w:rFonts w:eastAsia="Times New Roman"/>
          <w:szCs w:val="24"/>
        </w:rPr>
        <w:lastRenderedPageBreak/>
        <w:t>Πρέπει να βάλουμε</w:t>
      </w:r>
      <w:r w:rsidRPr="0053064D">
        <w:rPr>
          <w:rFonts w:eastAsia="Times New Roman"/>
          <w:szCs w:val="24"/>
        </w:rPr>
        <w:t xml:space="preserve"> διευρυμένα κρι</w:t>
      </w:r>
      <w:r w:rsidRPr="0053064D">
        <w:rPr>
          <w:rFonts w:eastAsia="Times New Roman"/>
          <w:szCs w:val="24"/>
        </w:rPr>
        <w:t>τήρια</w:t>
      </w:r>
      <w:r>
        <w:rPr>
          <w:rFonts w:eastAsia="Times New Roman"/>
          <w:szCs w:val="24"/>
        </w:rPr>
        <w:t>, αγαπητέ μου συνάδελφε,</w:t>
      </w:r>
      <w:r w:rsidRPr="0053064D">
        <w:rPr>
          <w:rFonts w:eastAsia="Times New Roman"/>
          <w:szCs w:val="24"/>
        </w:rPr>
        <w:t xml:space="preserve"> όχι μόνο κριτήρια </w:t>
      </w:r>
      <w:r>
        <w:rPr>
          <w:rFonts w:eastAsia="Times New Roman"/>
          <w:szCs w:val="24"/>
        </w:rPr>
        <w:t>ορεινότητας, νησιωτικότητας, δυσπροσιτότητας, αλλά και κριτήρια</w:t>
      </w:r>
      <w:r w:rsidRPr="0053064D">
        <w:rPr>
          <w:rFonts w:eastAsia="Times New Roman"/>
          <w:szCs w:val="24"/>
        </w:rPr>
        <w:t xml:space="preserve"> επανειλημμένων </w:t>
      </w:r>
      <w:r>
        <w:rPr>
          <w:rFonts w:eastAsia="Times New Roman"/>
          <w:szCs w:val="24"/>
        </w:rPr>
        <w:t>άγονων</w:t>
      </w:r>
      <w:r w:rsidRPr="0053064D">
        <w:rPr>
          <w:rFonts w:eastAsia="Times New Roman"/>
          <w:szCs w:val="24"/>
        </w:rPr>
        <w:t xml:space="preserve"> προκηρύξεων</w:t>
      </w:r>
      <w:r>
        <w:rPr>
          <w:rFonts w:eastAsia="Times New Roman"/>
          <w:szCs w:val="24"/>
        </w:rPr>
        <w:t>,</w:t>
      </w:r>
      <w:r w:rsidRPr="0053064D">
        <w:rPr>
          <w:rFonts w:eastAsia="Times New Roman"/>
          <w:szCs w:val="24"/>
        </w:rPr>
        <w:t xml:space="preserve"> κριτήρια ποσοστού</w:t>
      </w:r>
      <w:r>
        <w:rPr>
          <w:rFonts w:eastAsia="Times New Roman"/>
          <w:szCs w:val="24"/>
        </w:rPr>
        <w:t xml:space="preserve"> ακάλυπτων</w:t>
      </w:r>
      <w:r w:rsidRPr="0053064D">
        <w:rPr>
          <w:rFonts w:eastAsia="Times New Roman"/>
          <w:szCs w:val="24"/>
        </w:rPr>
        <w:t xml:space="preserve"> οργανικών θέσεων</w:t>
      </w:r>
      <w:r>
        <w:rPr>
          <w:rFonts w:eastAsia="Times New Roman"/>
          <w:szCs w:val="24"/>
        </w:rPr>
        <w:t xml:space="preserve">. Πρέπει να </w:t>
      </w:r>
      <w:r w:rsidRPr="0053064D">
        <w:rPr>
          <w:rFonts w:eastAsia="Times New Roman"/>
          <w:szCs w:val="24"/>
        </w:rPr>
        <w:t>βάλουμε πολλαπλά κριτήρια για να χαρακτηρίσουμε δημόσ</w:t>
      </w:r>
      <w:r w:rsidRPr="0053064D">
        <w:rPr>
          <w:rFonts w:eastAsia="Times New Roman"/>
          <w:szCs w:val="24"/>
        </w:rPr>
        <w:t xml:space="preserve">ιες δομές </w:t>
      </w:r>
      <w:r>
        <w:rPr>
          <w:rFonts w:eastAsia="Times New Roman"/>
          <w:szCs w:val="24"/>
        </w:rPr>
        <w:t>ως άγονες. Μην παίζετε, λ</w:t>
      </w:r>
      <w:r w:rsidRPr="0053064D">
        <w:rPr>
          <w:rFonts w:eastAsia="Times New Roman"/>
          <w:szCs w:val="24"/>
        </w:rPr>
        <w:t>οιπόν</w:t>
      </w:r>
      <w:r>
        <w:rPr>
          <w:rFonts w:eastAsia="Times New Roman"/>
          <w:szCs w:val="24"/>
        </w:rPr>
        <w:t>,</w:t>
      </w:r>
      <w:r w:rsidRPr="0053064D">
        <w:rPr>
          <w:rFonts w:eastAsia="Times New Roman"/>
          <w:szCs w:val="24"/>
        </w:rPr>
        <w:t xml:space="preserve"> λέγοντας τώρα ότι η Νάουσα που είναι τόση απόσταση</w:t>
      </w:r>
      <w:r>
        <w:rPr>
          <w:rFonts w:eastAsia="Times New Roman"/>
          <w:szCs w:val="24"/>
        </w:rPr>
        <w:t xml:space="preserve"> ή η Άμφισσ</w:t>
      </w:r>
      <w:r w:rsidRPr="0053064D">
        <w:rPr>
          <w:rFonts w:eastAsia="Times New Roman"/>
          <w:szCs w:val="24"/>
        </w:rPr>
        <w:t>α που μας είπαν κάποιοι άλλοι</w:t>
      </w:r>
      <w:r>
        <w:rPr>
          <w:rFonts w:eastAsia="Times New Roman"/>
          <w:szCs w:val="24"/>
        </w:rPr>
        <w:t>,</w:t>
      </w:r>
      <w:r w:rsidRPr="0053064D">
        <w:rPr>
          <w:rFonts w:eastAsia="Times New Roman"/>
          <w:szCs w:val="24"/>
        </w:rPr>
        <w:t xml:space="preserve"> που είναι αστικό κέντρο</w:t>
      </w:r>
      <w:r>
        <w:rPr>
          <w:rFonts w:eastAsia="Times New Roman"/>
          <w:szCs w:val="24"/>
        </w:rPr>
        <w:t>…</w:t>
      </w:r>
    </w:p>
    <w:p w14:paraId="4CC5B03C"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Η Νάουσα είναι άλλη ιστορία, η Άμφισσα είναι άλλη ιστορία.</w:t>
      </w:r>
    </w:p>
    <w:p w14:paraId="4CC5B03D" w14:textId="77777777" w:rsidR="005D719C" w:rsidRDefault="00627F40">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Χρειάζεται συνολική αναθεώρηση, β</w:t>
      </w:r>
      <w:r w:rsidRPr="0053064D">
        <w:rPr>
          <w:rFonts w:eastAsia="Times New Roman"/>
          <w:szCs w:val="24"/>
        </w:rPr>
        <w:t>εβαίως</w:t>
      </w:r>
      <w:r>
        <w:rPr>
          <w:rFonts w:eastAsia="Times New Roman"/>
          <w:szCs w:val="24"/>
        </w:rPr>
        <w:t>.</w:t>
      </w:r>
      <w:r w:rsidRPr="0053064D">
        <w:rPr>
          <w:rFonts w:eastAsia="Times New Roman"/>
          <w:szCs w:val="24"/>
        </w:rPr>
        <w:t xml:space="preserve"> Σήμερα κάν</w:t>
      </w:r>
      <w:r>
        <w:rPr>
          <w:rFonts w:eastAsia="Times New Roman"/>
          <w:szCs w:val="24"/>
        </w:rPr>
        <w:t>αμε</w:t>
      </w:r>
      <w:r w:rsidRPr="0053064D">
        <w:rPr>
          <w:rFonts w:eastAsia="Times New Roman"/>
          <w:szCs w:val="24"/>
        </w:rPr>
        <w:t xml:space="preserve"> μ</w:t>
      </w:r>
      <w:r>
        <w:rPr>
          <w:rFonts w:eastAsia="Times New Roman"/>
          <w:szCs w:val="24"/>
        </w:rPr>
        <w:t>ι</w:t>
      </w:r>
      <w:r w:rsidRPr="0053064D">
        <w:rPr>
          <w:rFonts w:eastAsia="Times New Roman"/>
          <w:szCs w:val="24"/>
        </w:rPr>
        <w:t>α πρώτη παρέμβαση</w:t>
      </w:r>
      <w:r>
        <w:rPr>
          <w:rFonts w:eastAsia="Times New Roman"/>
          <w:szCs w:val="24"/>
        </w:rPr>
        <w:t>,</w:t>
      </w:r>
      <w:r w:rsidRPr="0053064D">
        <w:rPr>
          <w:rFonts w:eastAsia="Times New Roman"/>
          <w:szCs w:val="24"/>
        </w:rPr>
        <w:t xml:space="preserve"> όπως κάν</w:t>
      </w:r>
      <w:r>
        <w:rPr>
          <w:rFonts w:eastAsia="Times New Roman"/>
          <w:szCs w:val="24"/>
        </w:rPr>
        <w:t xml:space="preserve">αμε </w:t>
      </w:r>
      <w:r w:rsidRPr="0053064D">
        <w:rPr>
          <w:rFonts w:eastAsia="Times New Roman"/>
          <w:szCs w:val="24"/>
        </w:rPr>
        <w:t>και μ</w:t>
      </w:r>
      <w:r>
        <w:rPr>
          <w:rFonts w:eastAsia="Times New Roman"/>
          <w:szCs w:val="24"/>
        </w:rPr>
        <w:t>ι</w:t>
      </w:r>
      <w:r w:rsidRPr="0053064D">
        <w:rPr>
          <w:rFonts w:eastAsia="Times New Roman"/>
          <w:szCs w:val="24"/>
        </w:rPr>
        <w:t>α πρώτη παρέμβαση στις αποσυνδέσεις</w:t>
      </w:r>
      <w:r>
        <w:rPr>
          <w:rFonts w:eastAsia="Times New Roman"/>
          <w:szCs w:val="24"/>
        </w:rPr>
        <w:t>, εκεί που τεκμηριωμένα αντί να υπάρξει θετική εξέλιξη, υπήρχαν</w:t>
      </w:r>
      <w:r w:rsidRPr="0053064D">
        <w:rPr>
          <w:rFonts w:eastAsia="Times New Roman"/>
          <w:szCs w:val="24"/>
        </w:rPr>
        <w:t xml:space="preserve"> προβλή</w:t>
      </w:r>
      <w:r>
        <w:rPr>
          <w:rFonts w:eastAsia="Times New Roman"/>
          <w:szCs w:val="24"/>
        </w:rPr>
        <w:t>ματα. Ν</w:t>
      </w:r>
      <w:r w:rsidRPr="0053064D">
        <w:rPr>
          <w:rFonts w:eastAsia="Times New Roman"/>
          <w:szCs w:val="24"/>
        </w:rPr>
        <w:t xml:space="preserve">ομίζω ότι με </w:t>
      </w:r>
      <w:r w:rsidRPr="0053064D">
        <w:rPr>
          <w:rFonts w:eastAsia="Times New Roman"/>
          <w:szCs w:val="24"/>
        </w:rPr>
        <w:t>αυτό</w:t>
      </w:r>
      <w:r>
        <w:rPr>
          <w:rFonts w:eastAsia="Times New Roman"/>
          <w:szCs w:val="24"/>
        </w:rPr>
        <w:t>ν</w:t>
      </w:r>
      <w:r w:rsidRPr="0053064D">
        <w:rPr>
          <w:rFonts w:eastAsia="Times New Roman"/>
          <w:szCs w:val="24"/>
        </w:rPr>
        <w:t xml:space="preserve"> τον τρόπο</w:t>
      </w:r>
      <w:r>
        <w:rPr>
          <w:rFonts w:eastAsia="Times New Roman"/>
          <w:szCs w:val="24"/>
        </w:rPr>
        <w:t>,</w:t>
      </w:r>
      <w:r w:rsidRPr="0053064D">
        <w:rPr>
          <w:rFonts w:eastAsia="Times New Roman"/>
          <w:szCs w:val="24"/>
        </w:rPr>
        <w:t xml:space="preserve"> πραγματικά</w:t>
      </w:r>
      <w:r>
        <w:rPr>
          <w:rFonts w:eastAsia="Times New Roman"/>
          <w:szCs w:val="24"/>
        </w:rPr>
        <w:t>, κάναμε μια</w:t>
      </w:r>
      <w:r w:rsidRPr="0053064D">
        <w:rPr>
          <w:rFonts w:eastAsia="Times New Roman"/>
          <w:szCs w:val="24"/>
        </w:rPr>
        <w:t xml:space="preserve"> συνολική</w:t>
      </w:r>
      <w:r>
        <w:rPr>
          <w:rFonts w:eastAsia="Times New Roman"/>
          <w:szCs w:val="24"/>
        </w:rPr>
        <w:t xml:space="preserve"> εκσυγχρονιστική παρέμβαση αυτήν </w:t>
      </w:r>
      <w:r w:rsidRPr="0053064D">
        <w:rPr>
          <w:rFonts w:eastAsia="Times New Roman"/>
          <w:szCs w:val="24"/>
        </w:rPr>
        <w:t>την περίοδο στο σύστημα υγείας</w:t>
      </w:r>
      <w:r>
        <w:rPr>
          <w:rFonts w:eastAsia="Times New Roman"/>
          <w:szCs w:val="24"/>
        </w:rPr>
        <w:t>.</w:t>
      </w:r>
    </w:p>
    <w:p w14:paraId="4CC5B03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Δεσμευόμαστε ότι θα προσπαθήσουμε στο αμέσως επόμενο διάστημα να φέρουμε ένα νέο νομοσχέδιο θεσμικής αναδιοργάνωσης του συστήματος υγείας, όπως</w:t>
      </w:r>
      <w:r>
        <w:rPr>
          <w:rFonts w:eastAsia="Times New Roman"/>
          <w:szCs w:val="24"/>
        </w:rPr>
        <w:t xml:space="preserve"> το αποκαλούμε, στο οποίο θα προσπαθήσουμε να αντιμετωπίσουμε διαχρονικά ελλείμματα, θεσμικά ελλείμματα του ΕΣΥ, όπως για παράδειγμα το να προβλέψουμε νέο πλαίσιο για τους </w:t>
      </w:r>
      <w:r>
        <w:rPr>
          <w:rFonts w:eastAsia="Times New Roman"/>
          <w:szCs w:val="24"/>
        </w:rPr>
        <w:t>ο</w:t>
      </w:r>
      <w:r>
        <w:rPr>
          <w:rFonts w:eastAsia="Times New Roman"/>
          <w:szCs w:val="24"/>
        </w:rPr>
        <w:t>ργανισμούς των ΥΠΕ, των νοσοκομείων και των δομών πρωτοβάθμιας φροντίδας, να περάσο</w:t>
      </w:r>
      <w:r>
        <w:rPr>
          <w:rFonts w:eastAsia="Times New Roman"/>
          <w:szCs w:val="24"/>
        </w:rPr>
        <w:t>υμε αλλαγές που αφορούν τον νοσηλευτικό κλάδο, αλλαγές που αφορούν την ιατρική εκπαίδευση, αλλαγές που αφορούν τα ιατρικά συνέδρια και τον τρόπο συμμετοχής των γιατρών σ’ αυτά και πάρα πολλά άλλα ζωτικής σημασίας θέματα με τα οποία ποτέ δεν ασχολήθηκε κανέ</w:t>
      </w:r>
      <w:r>
        <w:rPr>
          <w:rFonts w:eastAsia="Times New Roman"/>
          <w:szCs w:val="24"/>
        </w:rPr>
        <w:t>νας στη χώρα.</w:t>
      </w:r>
    </w:p>
    <w:p w14:paraId="4CC5B03F"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4CC5B040" w14:textId="77777777" w:rsidR="005D719C" w:rsidRDefault="00627F40">
      <w:pPr>
        <w:tabs>
          <w:tab w:val="left" w:pos="709"/>
          <w:tab w:val="center" w:pos="4753"/>
        </w:tabs>
        <w:spacing w:line="600" w:lineRule="auto"/>
        <w:ind w:firstLine="709"/>
        <w:contextualSpacing/>
        <w:jc w:val="both"/>
        <w:rPr>
          <w:rFonts w:eastAsia="Times New Roman"/>
          <w:szCs w:val="24"/>
        </w:rPr>
      </w:pPr>
      <w:r w:rsidRPr="00FC1F57">
        <w:rPr>
          <w:rFonts w:eastAsia="Times New Roman"/>
          <w:b/>
          <w:szCs w:val="24"/>
        </w:rPr>
        <w:t>ΠΡΟΕΔΡΕΥΩΝ (Αναστάσιος Κουράκης):</w:t>
      </w:r>
      <w:r>
        <w:rPr>
          <w:rFonts w:eastAsia="Times New Roman"/>
          <w:szCs w:val="24"/>
        </w:rPr>
        <w:t xml:space="preserve"> Ευχαριστούμε τον Υπουργό Υγείας κ. Ανδρέα Ξανθό.</w:t>
      </w:r>
    </w:p>
    <w:p w14:paraId="4CC5B041"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w:t>
      </w:r>
      <w:r>
        <w:rPr>
          <w:rFonts w:eastAsia="Times New Roman"/>
          <w:szCs w:val="24"/>
        </w:rPr>
        <w:t xml:space="preserve">και </w:t>
      </w:r>
      <w:r>
        <w:rPr>
          <w:rFonts w:eastAsia="Times New Roman"/>
          <w:szCs w:val="24"/>
        </w:rPr>
        <w:t>των τροπολογιών του σχ</w:t>
      </w:r>
      <w:r>
        <w:rPr>
          <w:rFonts w:eastAsia="Times New Roman"/>
          <w:szCs w:val="24"/>
        </w:rPr>
        <w:t>εδίου νόμου του Υπουργείου Υγείας</w:t>
      </w:r>
      <w:r>
        <w:rPr>
          <w:rFonts w:eastAsia="Times New Roman"/>
          <w:szCs w:val="24"/>
        </w:rPr>
        <w:t>:</w:t>
      </w:r>
      <w:r>
        <w:rPr>
          <w:rFonts w:eastAsia="Times New Roman"/>
          <w:szCs w:val="24"/>
        </w:rPr>
        <w:t xml:space="preserve"> «Εκσυγχρονισμός και Α</w:t>
      </w:r>
      <w:r>
        <w:rPr>
          <w:rFonts w:eastAsia="Times New Roman"/>
          <w:szCs w:val="24"/>
        </w:rPr>
        <w:lastRenderedPageBreak/>
        <w:t>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p>
    <w:p w14:paraId="4CC5B042"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Έχουν υποβληθεί αιτήσεις διεξαγωγής ονομαστική</w:t>
      </w:r>
      <w:r>
        <w:rPr>
          <w:rFonts w:eastAsia="Times New Roman"/>
          <w:szCs w:val="24"/>
        </w:rPr>
        <w:t xml:space="preserve">ς ψηφοφορίας επί της υπουργικής τροπολογίας </w:t>
      </w:r>
      <w:r>
        <w:rPr>
          <w:rFonts w:eastAsia="Times New Roman"/>
          <w:szCs w:val="24"/>
        </w:rPr>
        <w:t xml:space="preserve">με γενικό αριθμό </w:t>
      </w:r>
      <w:r>
        <w:rPr>
          <w:rFonts w:eastAsia="Times New Roman"/>
          <w:szCs w:val="24"/>
        </w:rPr>
        <w:t>2013</w:t>
      </w:r>
      <w:r>
        <w:rPr>
          <w:rFonts w:eastAsia="Times New Roman"/>
          <w:szCs w:val="24"/>
        </w:rPr>
        <w:t xml:space="preserve"> και ειδικό </w:t>
      </w:r>
      <w:r>
        <w:rPr>
          <w:rFonts w:eastAsia="Times New Roman"/>
          <w:szCs w:val="24"/>
        </w:rPr>
        <w:t>163 από Βουλευτές της Νέας Δημοκρατίας αφ</w:t>
      </w:r>
      <w:r>
        <w:rPr>
          <w:rFonts w:eastAsia="Times New Roman"/>
          <w:szCs w:val="24"/>
        </w:rPr>
        <w:t xml:space="preserve">’ </w:t>
      </w:r>
      <w:r>
        <w:rPr>
          <w:rFonts w:eastAsia="Times New Roman"/>
          <w:szCs w:val="24"/>
        </w:rPr>
        <w:t>ενός και επί του άρθρου 91 του σχεδίου νόμου από Βουλευτές του Λαϊκού Συνδέσμου – Χρυσή Αυγή αφ</w:t>
      </w:r>
      <w:r>
        <w:rPr>
          <w:rFonts w:eastAsia="Times New Roman"/>
          <w:szCs w:val="24"/>
        </w:rPr>
        <w:t xml:space="preserve">’ </w:t>
      </w:r>
      <w:r>
        <w:rPr>
          <w:rFonts w:eastAsia="Times New Roman"/>
          <w:szCs w:val="24"/>
        </w:rPr>
        <w:t>ετέρου.</w:t>
      </w:r>
    </w:p>
    <w:p w14:paraId="4CC5B043"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Η ονομαστική ψηφοφορία και η ψη</w:t>
      </w:r>
      <w:r>
        <w:rPr>
          <w:rFonts w:eastAsia="Times New Roman"/>
          <w:szCs w:val="24"/>
        </w:rPr>
        <w:t>φοφορία επί του ακροτελεύτιου άρθρου και επί του συνόλου του σχεδίου νόμου θα διεξαχθούν αύριο Πέμπτη 7 Μαρτίου 2019 στις 10.00΄. Ενημερώνουμε ότι οι εισηγητές και οι ειδικοί αγορητές του σχεδίου νόμου θα πρέπει να παραμείνουν αύριο μετά την ονομαστική ψηφ</w:t>
      </w:r>
      <w:r>
        <w:rPr>
          <w:rFonts w:eastAsia="Times New Roman"/>
          <w:szCs w:val="24"/>
        </w:rPr>
        <w:t>οφορία για να ψηφίσουν επί του ακροτελεύτιου άρθρου και του συνόλου του σχεδίου νόμου.</w:t>
      </w:r>
    </w:p>
    <w:p w14:paraId="4CC5B044"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Εισερχόμαστε στην ψήφιση επί της αρχής</w:t>
      </w:r>
      <w:r>
        <w:rPr>
          <w:rFonts w:eastAsia="Times New Roman"/>
          <w:szCs w:val="24"/>
        </w:rPr>
        <w:t>,</w:t>
      </w:r>
      <w:r>
        <w:rPr>
          <w:rFonts w:eastAsia="Times New Roman"/>
          <w:szCs w:val="24"/>
        </w:rPr>
        <w:t xml:space="preserve"> των </w:t>
      </w:r>
      <w:r>
        <w:rPr>
          <w:rFonts w:eastAsia="Times New Roman"/>
          <w:szCs w:val="24"/>
        </w:rPr>
        <w:t xml:space="preserve">άρθρων και των τροπολογιών -αυτών </w:t>
      </w:r>
      <w:r>
        <w:rPr>
          <w:rFonts w:eastAsia="Times New Roman"/>
          <w:szCs w:val="24"/>
        </w:rPr>
        <w:t>εκτός της ονομαστικής ψηφοφορίας</w:t>
      </w:r>
      <w:r>
        <w:rPr>
          <w:rFonts w:eastAsia="Times New Roman"/>
          <w:szCs w:val="24"/>
        </w:rPr>
        <w:t>-</w:t>
      </w:r>
      <w:r>
        <w:rPr>
          <w:rFonts w:eastAsia="Times New Roman"/>
          <w:szCs w:val="24"/>
        </w:rPr>
        <w:t xml:space="preserve"> και η ψήφισή τους θα γίνει χωριστά.</w:t>
      </w:r>
    </w:p>
    <w:p w14:paraId="4CC5B045"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Θέλω να σας επισημάνω</w:t>
      </w:r>
      <w:r>
        <w:rPr>
          <w:rFonts w:eastAsia="Times New Roman"/>
          <w:szCs w:val="24"/>
        </w:rPr>
        <w:t xml:space="preserve"> ότι η ψηφοφορία περιλαμβάνει την αρχή του νομοσχεδίου, εκατόν σαράντα τέσσερα άρθρα και δεκαεπτά τροπολογίες. </w:t>
      </w:r>
    </w:p>
    <w:p w14:paraId="4CC5B046"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Κάθε φορά στην οθόνη εμφανίζονται έως τέσσερα άρθρα προς ψήφιση. Για να ψηφίσετε και τα υπόλοιπα, θα πρέπει να κυλίσετε την οθόνη αφής (</w:t>
      </w:r>
      <w:r>
        <w:rPr>
          <w:rFonts w:eastAsia="Times New Roman"/>
          <w:szCs w:val="24"/>
          <w:lang w:val="en-US"/>
        </w:rPr>
        <w:t>scroll</w:t>
      </w:r>
      <w:r w:rsidRPr="00163764">
        <w:rPr>
          <w:rFonts w:eastAsia="Times New Roman"/>
          <w:szCs w:val="24"/>
        </w:rPr>
        <w:t xml:space="preserve"> </w:t>
      </w:r>
      <w:r>
        <w:rPr>
          <w:rFonts w:eastAsia="Times New Roman"/>
          <w:szCs w:val="24"/>
          <w:lang w:val="en-US"/>
        </w:rPr>
        <w:t>d</w:t>
      </w:r>
      <w:r>
        <w:rPr>
          <w:rFonts w:eastAsia="Times New Roman"/>
          <w:szCs w:val="24"/>
          <w:lang w:val="en-US"/>
        </w:rPr>
        <w:t>own</w:t>
      </w:r>
      <w:r w:rsidRPr="00163764">
        <w:rPr>
          <w:rFonts w:eastAsia="Times New Roman"/>
          <w:szCs w:val="24"/>
        </w:rPr>
        <w:t xml:space="preserve">). </w:t>
      </w:r>
      <w:r>
        <w:rPr>
          <w:rFonts w:eastAsia="Times New Roman"/>
          <w:szCs w:val="24"/>
        </w:rPr>
        <w:t>Στο πάνω δεξιά μέρος της οθόνης εμφανίζεται κάθε φορά ο αριθμός των άρθρων που απομένουν για ψήφιση. Θα πρέπει να βεβαιωθείτε ότι έχετε ψηφίσει όλα τα υπό ψήφιση άρθρα και τροπολογίες. Αφού καταχωρηθεί η ψήφος σας, έχετε τη δυνατότητα να την ελέγξετε</w:t>
      </w:r>
      <w:r>
        <w:rPr>
          <w:rFonts w:eastAsia="Times New Roman"/>
          <w:szCs w:val="24"/>
        </w:rPr>
        <w:t xml:space="preserve">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14:paraId="4CC5B047"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Παρακαλώ να ανοίξει το σύστημα της ηλεκτρονικής ψηφοφορίας.</w:t>
      </w:r>
    </w:p>
    <w:p w14:paraId="4CC5B048" w14:textId="77777777" w:rsidR="005D719C" w:rsidRDefault="00627F40">
      <w:pPr>
        <w:tabs>
          <w:tab w:val="left" w:pos="709"/>
          <w:tab w:val="center" w:pos="4753"/>
        </w:tabs>
        <w:spacing w:line="600" w:lineRule="auto"/>
        <w:contextualSpacing/>
        <w:jc w:val="center"/>
        <w:rPr>
          <w:rFonts w:eastAsia="Times New Roman"/>
          <w:szCs w:val="24"/>
        </w:rPr>
      </w:pPr>
      <w:r>
        <w:rPr>
          <w:rFonts w:eastAsia="Times New Roman"/>
          <w:szCs w:val="24"/>
        </w:rPr>
        <w:t>(ΨΗΦΟΦΟΡΙΑ)</w:t>
      </w:r>
    </w:p>
    <w:p w14:paraId="4CC5B049" w14:textId="77777777" w:rsidR="005D719C" w:rsidRDefault="00627F40">
      <w:pPr>
        <w:tabs>
          <w:tab w:val="left" w:pos="709"/>
          <w:tab w:val="center" w:pos="4753"/>
        </w:tabs>
        <w:spacing w:line="600" w:lineRule="auto"/>
        <w:ind w:firstLine="709"/>
        <w:contextualSpacing/>
        <w:jc w:val="both"/>
        <w:rPr>
          <w:rFonts w:eastAsia="Times New Roman"/>
          <w:szCs w:val="24"/>
        </w:rPr>
      </w:pPr>
      <w:r w:rsidRPr="00FC1F57">
        <w:rPr>
          <w:rFonts w:eastAsia="Times New Roman"/>
          <w:b/>
          <w:szCs w:val="24"/>
        </w:rPr>
        <w:t>ΠΡΟΕΔΡΕΥΩΝ (Αναστάσιος Κο</w:t>
      </w:r>
      <w:r w:rsidRPr="00FC1F57">
        <w:rPr>
          <w:rFonts w:eastAsia="Times New Roman"/>
          <w:b/>
          <w:szCs w:val="24"/>
        </w:rPr>
        <w:t>υράκης):</w:t>
      </w:r>
      <w:r w:rsidRPr="00163764">
        <w:rPr>
          <w:rFonts w:eastAsia="Times New Roman"/>
          <w:szCs w:val="24"/>
        </w:rPr>
        <w:t xml:space="preserve"> </w:t>
      </w:r>
      <w:r>
        <w:rPr>
          <w:rFonts w:eastAsia="Times New Roman"/>
          <w:szCs w:val="24"/>
        </w:rPr>
        <w:t>Παρακαλώ να κλείσει το σύστημα της ηλεκτρονικής ψηφοφορίας.</w:t>
      </w:r>
    </w:p>
    <w:p w14:paraId="4CC5B04A"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szCs w:val="24"/>
        </w:rPr>
        <w:t>(ΗΛΕΚΤΡΟΝΙΚΗ ΚΑΤΑΜΕΤΡΗΣΗ)</w:t>
      </w:r>
    </w:p>
    <w:p w14:paraId="4CC5B04B" w14:textId="77777777" w:rsidR="005D719C" w:rsidRDefault="00627F40">
      <w:pPr>
        <w:spacing w:line="600" w:lineRule="auto"/>
        <w:ind w:firstLine="709"/>
        <w:jc w:val="center"/>
        <w:rPr>
          <w:rFonts w:eastAsia="Times New Roman" w:cs="Times New Roman"/>
          <w:szCs w:val="24"/>
        </w:rPr>
      </w:pPr>
      <w:r w:rsidRPr="0001772E">
        <w:rPr>
          <w:rFonts w:eastAsia="Times New Roman" w:cs="Times New Roman"/>
          <w:szCs w:val="24"/>
        </w:rPr>
        <w:lastRenderedPageBreak/>
        <w:t>(ΜΕΤΑ ΤΗΝ ΗΛΕΚΤΡΟΝΙΚΗ ΚΑΤΑΜΕΤΡΗΣΗ)</w:t>
      </w:r>
    </w:p>
    <w:p w14:paraId="4CC5B04C" w14:textId="77777777" w:rsidR="005D719C" w:rsidRDefault="00627F40">
      <w:pPr>
        <w:spacing w:line="600" w:lineRule="auto"/>
        <w:ind w:firstLine="709"/>
        <w:contextualSpacing/>
        <w:jc w:val="both"/>
        <w:rPr>
          <w:rFonts w:eastAsia="Times New Roman" w:cs="Times New Roman"/>
          <w:szCs w:val="24"/>
        </w:rPr>
      </w:pPr>
      <w:r w:rsidRPr="00E07D8E">
        <w:rPr>
          <w:rFonts w:eastAsia="SimSun"/>
          <w:b/>
          <w:bCs/>
          <w:lang w:eastAsia="zh-CN"/>
        </w:rPr>
        <w:t>ΠΡΟΕΔΡΕΥΩΝ (Αναστάσιος Κουράκης):</w:t>
      </w:r>
      <w:r w:rsidRPr="00EF3F89">
        <w:rPr>
          <w:rFonts w:eastAsia="SimSun"/>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ηλεκτρονικό σύστημα, </w:t>
      </w:r>
      <w:r w:rsidRPr="0001772E">
        <w:rPr>
          <w:rFonts w:eastAsia="Times New Roman" w:cs="Times New Roman"/>
          <w:szCs w:val="24"/>
        </w:rPr>
        <w:t>καταχωρίζονται στα Πρακτικά της σημερινής συνεδρίασης και έχουν ως εξής:</w:t>
      </w:r>
    </w:p>
    <w:p w14:paraId="4CC5B04D" w14:textId="77777777" w:rsidR="005D719C" w:rsidRDefault="00627F40">
      <w:pPr>
        <w:spacing w:line="600" w:lineRule="auto"/>
        <w:ind w:firstLine="709"/>
        <w:contextualSpacing/>
        <w:jc w:val="center"/>
        <w:rPr>
          <w:rFonts w:eastAsia="Times New Roman" w:cs="Times New Roman"/>
          <w:color w:val="C00000"/>
          <w:szCs w:val="24"/>
        </w:rPr>
      </w:pPr>
      <w:r w:rsidRPr="005234E4">
        <w:rPr>
          <w:rFonts w:eastAsia="Times New Roman" w:cs="Times New Roman"/>
          <w:color w:val="C00000"/>
          <w:szCs w:val="24"/>
        </w:rPr>
        <w:t>ΑΛΛΑΓΗ ΣΕΛΙΔΑΣ</w:t>
      </w:r>
    </w:p>
    <w:tbl>
      <w:tblPr>
        <w:tblW w:w="7180" w:type="dxa"/>
        <w:tblInd w:w="1134" w:type="dxa"/>
        <w:tblCellMar>
          <w:left w:w="10" w:type="dxa"/>
          <w:right w:w="10" w:type="dxa"/>
        </w:tblCellMar>
        <w:tblLook w:val="04A0" w:firstRow="1" w:lastRow="0" w:firstColumn="1" w:lastColumn="0" w:noHBand="0" w:noVBand="1"/>
      </w:tblPr>
      <w:tblGrid>
        <w:gridCol w:w="7180"/>
      </w:tblGrid>
      <w:tr w:rsidR="005D719C" w14:paraId="4CC5B04F" w14:textId="77777777">
        <w:trPr>
          <w:trHeight w:val="1485"/>
        </w:trPr>
        <w:tc>
          <w:tcPr>
            <w:tcW w:w="7180" w:type="dxa"/>
            <w:tcBorders>
              <w:top w:val="nil"/>
              <w:left w:val="nil"/>
              <w:bottom w:val="nil"/>
              <w:right w:val="nil"/>
            </w:tcBorders>
            <w:shd w:val="clear" w:color="auto" w:fill="auto"/>
            <w:vAlign w:val="center"/>
            <w:hideMark/>
          </w:tcPr>
          <w:p w14:paraId="4CC5B04E" w14:textId="77777777" w:rsidR="007E5791" w:rsidRPr="005C6EA6" w:rsidRDefault="00627F40" w:rsidP="0022331D">
            <w:pPr>
              <w:jc w:val="both"/>
              <w:rPr>
                <w:rFonts w:ascii="Calibri" w:eastAsia="Times New Roman" w:hAnsi="Calibri" w:cs="Calibri"/>
                <w:color w:val="000000"/>
                <w:szCs w:val="24"/>
              </w:rPr>
            </w:pPr>
            <w:r w:rsidRPr="005C6EA6">
              <w:rPr>
                <w:rFonts w:ascii="Calibri" w:eastAsia="Times New Roman" w:hAnsi="Calibri" w:cs="Calibri"/>
                <w:color w:val="000000"/>
                <w:szCs w:val="24"/>
              </w:rPr>
              <w:t xml:space="preserve">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w:t>
            </w:r>
            <w:r w:rsidRPr="005C6EA6">
              <w:rPr>
                <w:rFonts w:ascii="Calibri" w:eastAsia="Times New Roman" w:hAnsi="Calibri" w:cs="Calibri"/>
                <w:color w:val="000000"/>
                <w:szCs w:val="24"/>
              </w:rPr>
              <w:t>διατάξεις</w:t>
            </w:r>
          </w:p>
        </w:tc>
      </w:tr>
      <w:tr w:rsidR="005D719C" w14:paraId="4CC5B051" w14:textId="77777777">
        <w:trPr>
          <w:trHeight w:val="330"/>
        </w:trPr>
        <w:tc>
          <w:tcPr>
            <w:tcW w:w="7180" w:type="dxa"/>
            <w:tcBorders>
              <w:top w:val="nil"/>
              <w:left w:val="nil"/>
              <w:bottom w:val="nil"/>
              <w:right w:val="nil"/>
            </w:tcBorders>
            <w:shd w:val="clear" w:color="auto" w:fill="auto"/>
            <w:vAlign w:val="center"/>
            <w:hideMark/>
          </w:tcPr>
          <w:p w14:paraId="4CC5B0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Επί της Αρχής     ΚΑΤΑ ΠΛΕΙΟΨΗΦΙΑ</w:t>
            </w:r>
          </w:p>
        </w:tc>
      </w:tr>
      <w:tr w:rsidR="005D719C" w14:paraId="4CC5B053" w14:textId="77777777">
        <w:trPr>
          <w:trHeight w:val="345"/>
        </w:trPr>
        <w:tc>
          <w:tcPr>
            <w:tcW w:w="7180" w:type="dxa"/>
            <w:tcBorders>
              <w:top w:val="nil"/>
              <w:left w:val="nil"/>
              <w:bottom w:val="nil"/>
              <w:right w:val="nil"/>
            </w:tcBorders>
            <w:shd w:val="clear" w:color="auto" w:fill="auto"/>
            <w:vAlign w:val="center"/>
            <w:hideMark/>
          </w:tcPr>
          <w:p w14:paraId="4CC5B0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55" w14:textId="77777777">
        <w:trPr>
          <w:trHeight w:val="330"/>
        </w:trPr>
        <w:tc>
          <w:tcPr>
            <w:tcW w:w="7180" w:type="dxa"/>
            <w:tcBorders>
              <w:top w:val="nil"/>
              <w:left w:val="nil"/>
              <w:bottom w:val="nil"/>
              <w:right w:val="nil"/>
            </w:tcBorders>
            <w:shd w:val="clear" w:color="auto" w:fill="auto"/>
            <w:vAlign w:val="center"/>
            <w:hideMark/>
          </w:tcPr>
          <w:p w14:paraId="4CC5B0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57" w14:textId="77777777">
        <w:trPr>
          <w:trHeight w:val="330"/>
        </w:trPr>
        <w:tc>
          <w:tcPr>
            <w:tcW w:w="7180" w:type="dxa"/>
            <w:tcBorders>
              <w:top w:val="nil"/>
              <w:left w:val="nil"/>
              <w:bottom w:val="nil"/>
              <w:right w:val="nil"/>
            </w:tcBorders>
            <w:shd w:val="clear" w:color="auto" w:fill="auto"/>
            <w:vAlign w:val="center"/>
            <w:hideMark/>
          </w:tcPr>
          <w:p w14:paraId="4CC5B0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059" w14:textId="77777777">
        <w:trPr>
          <w:trHeight w:val="330"/>
        </w:trPr>
        <w:tc>
          <w:tcPr>
            <w:tcW w:w="7180" w:type="dxa"/>
            <w:tcBorders>
              <w:top w:val="nil"/>
              <w:left w:val="nil"/>
              <w:bottom w:val="nil"/>
              <w:right w:val="nil"/>
            </w:tcBorders>
            <w:shd w:val="clear" w:color="auto" w:fill="auto"/>
            <w:vAlign w:val="center"/>
            <w:hideMark/>
          </w:tcPr>
          <w:p w14:paraId="4CC5B0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5B" w14:textId="77777777">
        <w:trPr>
          <w:trHeight w:val="330"/>
        </w:trPr>
        <w:tc>
          <w:tcPr>
            <w:tcW w:w="7180" w:type="dxa"/>
            <w:tcBorders>
              <w:top w:val="nil"/>
              <w:left w:val="nil"/>
              <w:bottom w:val="nil"/>
              <w:right w:val="nil"/>
            </w:tcBorders>
            <w:shd w:val="clear" w:color="auto" w:fill="auto"/>
            <w:vAlign w:val="center"/>
            <w:hideMark/>
          </w:tcPr>
          <w:p w14:paraId="4CC5B0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5D" w14:textId="77777777">
        <w:trPr>
          <w:trHeight w:val="345"/>
        </w:trPr>
        <w:tc>
          <w:tcPr>
            <w:tcW w:w="7180" w:type="dxa"/>
            <w:tcBorders>
              <w:top w:val="nil"/>
              <w:left w:val="nil"/>
              <w:bottom w:val="nil"/>
              <w:right w:val="nil"/>
            </w:tcBorders>
            <w:shd w:val="clear" w:color="auto" w:fill="auto"/>
            <w:vAlign w:val="center"/>
            <w:hideMark/>
          </w:tcPr>
          <w:p w14:paraId="4CC5B0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5F" w14:textId="77777777">
        <w:trPr>
          <w:trHeight w:val="330"/>
        </w:trPr>
        <w:tc>
          <w:tcPr>
            <w:tcW w:w="7180" w:type="dxa"/>
            <w:tcBorders>
              <w:top w:val="nil"/>
              <w:left w:val="nil"/>
              <w:bottom w:val="nil"/>
              <w:right w:val="nil"/>
            </w:tcBorders>
            <w:shd w:val="clear" w:color="auto" w:fill="auto"/>
            <w:vAlign w:val="center"/>
            <w:hideMark/>
          </w:tcPr>
          <w:p w14:paraId="4CC5B0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 ως έχει     ΚΑΤΑ ΠΛΕΙΟΨΗΦΙΑ</w:t>
            </w:r>
          </w:p>
        </w:tc>
      </w:tr>
      <w:tr w:rsidR="005D719C" w14:paraId="4CC5B061" w14:textId="77777777">
        <w:trPr>
          <w:trHeight w:val="330"/>
        </w:trPr>
        <w:tc>
          <w:tcPr>
            <w:tcW w:w="7180" w:type="dxa"/>
            <w:tcBorders>
              <w:top w:val="nil"/>
              <w:left w:val="nil"/>
              <w:bottom w:val="nil"/>
              <w:right w:val="nil"/>
            </w:tcBorders>
            <w:shd w:val="clear" w:color="auto" w:fill="auto"/>
            <w:vAlign w:val="center"/>
            <w:hideMark/>
          </w:tcPr>
          <w:p w14:paraId="4CC5B0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63" w14:textId="77777777">
        <w:trPr>
          <w:trHeight w:val="330"/>
        </w:trPr>
        <w:tc>
          <w:tcPr>
            <w:tcW w:w="7180" w:type="dxa"/>
            <w:tcBorders>
              <w:top w:val="nil"/>
              <w:left w:val="nil"/>
              <w:bottom w:val="nil"/>
              <w:right w:val="nil"/>
            </w:tcBorders>
            <w:shd w:val="clear" w:color="auto" w:fill="auto"/>
            <w:vAlign w:val="center"/>
            <w:hideMark/>
          </w:tcPr>
          <w:p w14:paraId="4CC5B0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65" w14:textId="77777777">
        <w:trPr>
          <w:trHeight w:val="330"/>
        </w:trPr>
        <w:tc>
          <w:tcPr>
            <w:tcW w:w="7180" w:type="dxa"/>
            <w:tcBorders>
              <w:top w:val="nil"/>
              <w:left w:val="nil"/>
              <w:bottom w:val="nil"/>
              <w:right w:val="nil"/>
            </w:tcBorders>
            <w:shd w:val="clear" w:color="auto" w:fill="auto"/>
            <w:vAlign w:val="center"/>
            <w:hideMark/>
          </w:tcPr>
          <w:p w14:paraId="4CC5B0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67" w14:textId="77777777">
        <w:trPr>
          <w:trHeight w:val="330"/>
        </w:trPr>
        <w:tc>
          <w:tcPr>
            <w:tcW w:w="7180" w:type="dxa"/>
            <w:tcBorders>
              <w:top w:val="nil"/>
              <w:left w:val="nil"/>
              <w:bottom w:val="nil"/>
              <w:right w:val="nil"/>
            </w:tcBorders>
            <w:shd w:val="clear" w:color="auto" w:fill="auto"/>
            <w:vAlign w:val="center"/>
            <w:hideMark/>
          </w:tcPr>
          <w:p w14:paraId="4CC5B0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69" w14:textId="77777777">
        <w:trPr>
          <w:trHeight w:val="330"/>
        </w:trPr>
        <w:tc>
          <w:tcPr>
            <w:tcW w:w="7180" w:type="dxa"/>
            <w:tcBorders>
              <w:top w:val="nil"/>
              <w:left w:val="nil"/>
              <w:bottom w:val="nil"/>
              <w:right w:val="nil"/>
            </w:tcBorders>
            <w:shd w:val="clear" w:color="auto" w:fill="auto"/>
            <w:vAlign w:val="center"/>
            <w:hideMark/>
          </w:tcPr>
          <w:p w14:paraId="4CC5B0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6B" w14:textId="77777777">
        <w:trPr>
          <w:trHeight w:val="330"/>
        </w:trPr>
        <w:tc>
          <w:tcPr>
            <w:tcW w:w="7180" w:type="dxa"/>
            <w:tcBorders>
              <w:top w:val="nil"/>
              <w:left w:val="nil"/>
              <w:bottom w:val="nil"/>
              <w:right w:val="nil"/>
            </w:tcBorders>
            <w:shd w:val="clear" w:color="auto" w:fill="auto"/>
            <w:vAlign w:val="center"/>
            <w:hideMark/>
          </w:tcPr>
          <w:p w14:paraId="4CC5B0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6D" w14:textId="77777777">
        <w:trPr>
          <w:trHeight w:val="330"/>
        </w:trPr>
        <w:tc>
          <w:tcPr>
            <w:tcW w:w="7180" w:type="dxa"/>
            <w:tcBorders>
              <w:top w:val="nil"/>
              <w:left w:val="nil"/>
              <w:bottom w:val="nil"/>
              <w:right w:val="nil"/>
            </w:tcBorders>
            <w:shd w:val="clear" w:color="auto" w:fill="auto"/>
            <w:vAlign w:val="center"/>
            <w:hideMark/>
          </w:tcPr>
          <w:p w14:paraId="4CC5B0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2 ως έχει    </w:t>
            </w:r>
            <w:r w:rsidRPr="005C6EA6">
              <w:rPr>
                <w:rFonts w:ascii="Calibri" w:eastAsia="Times New Roman" w:hAnsi="Calibri" w:cs="Calibri"/>
                <w:color w:val="000000"/>
                <w:szCs w:val="24"/>
              </w:rPr>
              <w:t xml:space="preserve"> ΚΑΤΑ ΠΛΕΙΟΨΗΦΙΑ</w:t>
            </w:r>
          </w:p>
        </w:tc>
      </w:tr>
      <w:tr w:rsidR="005D719C" w14:paraId="4CC5B06F" w14:textId="77777777">
        <w:trPr>
          <w:trHeight w:val="330"/>
        </w:trPr>
        <w:tc>
          <w:tcPr>
            <w:tcW w:w="7180" w:type="dxa"/>
            <w:tcBorders>
              <w:top w:val="nil"/>
              <w:left w:val="nil"/>
              <w:bottom w:val="nil"/>
              <w:right w:val="nil"/>
            </w:tcBorders>
            <w:shd w:val="clear" w:color="auto" w:fill="auto"/>
            <w:vAlign w:val="center"/>
            <w:hideMark/>
          </w:tcPr>
          <w:p w14:paraId="4CC5B0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71" w14:textId="77777777">
        <w:trPr>
          <w:trHeight w:val="345"/>
        </w:trPr>
        <w:tc>
          <w:tcPr>
            <w:tcW w:w="7180" w:type="dxa"/>
            <w:tcBorders>
              <w:top w:val="nil"/>
              <w:left w:val="nil"/>
              <w:bottom w:val="nil"/>
              <w:right w:val="nil"/>
            </w:tcBorders>
            <w:shd w:val="clear" w:color="auto" w:fill="auto"/>
            <w:vAlign w:val="center"/>
            <w:hideMark/>
          </w:tcPr>
          <w:p w14:paraId="4CC5B0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73" w14:textId="77777777">
        <w:trPr>
          <w:trHeight w:val="330"/>
        </w:trPr>
        <w:tc>
          <w:tcPr>
            <w:tcW w:w="7180" w:type="dxa"/>
            <w:tcBorders>
              <w:top w:val="nil"/>
              <w:left w:val="nil"/>
              <w:bottom w:val="nil"/>
              <w:right w:val="nil"/>
            </w:tcBorders>
            <w:shd w:val="clear" w:color="auto" w:fill="auto"/>
            <w:vAlign w:val="center"/>
            <w:hideMark/>
          </w:tcPr>
          <w:p w14:paraId="4CC5B0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75" w14:textId="77777777">
        <w:trPr>
          <w:trHeight w:val="330"/>
        </w:trPr>
        <w:tc>
          <w:tcPr>
            <w:tcW w:w="7180" w:type="dxa"/>
            <w:tcBorders>
              <w:top w:val="nil"/>
              <w:left w:val="nil"/>
              <w:bottom w:val="nil"/>
              <w:right w:val="nil"/>
            </w:tcBorders>
            <w:shd w:val="clear" w:color="auto" w:fill="auto"/>
            <w:vAlign w:val="center"/>
            <w:hideMark/>
          </w:tcPr>
          <w:p w14:paraId="4CC5B0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77" w14:textId="77777777">
        <w:trPr>
          <w:trHeight w:val="330"/>
        </w:trPr>
        <w:tc>
          <w:tcPr>
            <w:tcW w:w="7180" w:type="dxa"/>
            <w:tcBorders>
              <w:top w:val="nil"/>
              <w:left w:val="nil"/>
              <w:bottom w:val="nil"/>
              <w:right w:val="nil"/>
            </w:tcBorders>
            <w:shd w:val="clear" w:color="auto" w:fill="auto"/>
            <w:vAlign w:val="center"/>
            <w:hideMark/>
          </w:tcPr>
          <w:p w14:paraId="4CC5B0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79" w14:textId="77777777">
        <w:trPr>
          <w:trHeight w:val="330"/>
        </w:trPr>
        <w:tc>
          <w:tcPr>
            <w:tcW w:w="7180" w:type="dxa"/>
            <w:tcBorders>
              <w:top w:val="nil"/>
              <w:left w:val="nil"/>
              <w:bottom w:val="nil"/>
              <w:right w:val="nil"/>
            </w:tcBorders>
            <w:shd w:val="clear" w:color="auto" w:fill="auto"/>
            <w:vAlign w:val="center"/>
            <w:hideMark/>
          </w:tcPr>
          <w:p w14:paraId="4CC5B0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7B" w14:textId="77777777">
        <w:trPr>
          <w:trHeight w:val="330"/>
        </w:trPr>
        <w:tc>
          <w:tcPr>
            <w:tcW w:w="7180" w:type="dxa"/>
            <w:tcBorders>
              <w:top w:val="nil"/>
              <w:left w:val="nil"/>
              <w:bottom w:val="nil"/>
              <w:right w:val="nil"/>
            </w:tcBorders>
            <w:shd w:val="clear" w:color="auto" w:fill="auto"/>
            <w:vAlign w:val="center"/>
            <w:hideMark/>
          </w:tcPr>
          <w:p w14:paraId="4CC5B0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 όπως τροπ.      ΚΑΤΑ ΠΛΕΙΟΨΗΦΙΑ</w:t>
            </w:r>
          </w:p>
        </w:tc>
      </w:tr>
      <w:tr w:rsidR="005D719C" w14:paraId="4CC5B07D" w14:textId="77777777">
        <w:trPr>
          <w:trHeight w:val="330"/>
        </w:trPr>
        <w:tc>
          <w:tcPr>
            <w:tcW w:w="7180" w:type="dxa"/>
            <w:tcBorders>
              <w:top w:val="nil"/>
              <w:left w:val="nil"/>
              <w:bottom w:val="nil"/>
              <w:right w:val="nil"/>
            </w:tcBorders>
            <w:shd w:val="clear" w:color="auto" w:fill="auto"/>
            <w:vAlign w:val="center"/>
            <w:hideMark/>
          </w:tcPr>
          <w:p w14:paraId="4CC5B0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7F" w14:textId="77777777">
        <w:trPr>
          <w:trHeight w:val="330"/>
        </w:trPr>
        <w:tc>
          <w:tcPr>
            <w:tcW w:w="7180" w:type="dxa"/>
            <w:tcBorders>
              <w:top w:val="nil"/>
              <w:left w:val="nil"/>
              <w:bottom w:val="nil"/>
              <w:right w:val="nil"/>
            </w:tcBorders>
            <w:shd w:val="clear" w:color="auto" w:fill="auto"/>
            <w:vAlign w:val="center"/>
            <w:hideMark/>
          </w:tcPr>
          <w:p w14:paraId="4CC5B0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81" w14:textId="77777777">
        <w:trPr>
          <w:trHeight w:val="330"/>
        </w:trPr>
        <w:tc>
          <w:tcPr>
            <w:tcW w:w="7180" w:type="dxa"/>
            <w:tcBorders>
              <w:top w:val="nil"/>
              <w:left w:val="nil"/>
              <w:bottom w:val="nil"/>
              <w:right w:val="nil"/>
            </w:tcBorders>
            <w:shd w:val="clear" w:color="auto" w:fill="auto"/>
            <w:vAlign w:val="center"/>
            <w:hideMark/>
          </w:tcPr>
          <w:p w14:paraId="4CC5B0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083" w14:textId="77777777">
        <w:trPr>
          <w:trHeight w:val="330"/>
        </w:trPr>
        <w:tc>
          <w:tcPr>
            <w:tcW w:w="7180" w:type="dxa"/>
            <w:tcBorders>
              <w:top w:val="nil"/>
              <w:left w:val="nil"/>
              <w:bottom w:val="nil"/>
              <w:right w:val="nil"/>
            </w:tcBorders>
            <w:shd w:val="clear" w:color="auto" w:fill="auto"/>
            <w:vAlign w:val="center"/>
            <w:hideMark/>
          </w:tcPr>
          <w:p w14:paraId="4CC5B0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85" w14:textId="77777777">
        <w:trPr>
          <w:trHeight w:val="330"/>
        </w:trPr>
        <w:tc>
          <w:tcPr>
            <w:tcW w:w="7180" w:type="dxa"/>
            <w:tcBorders>
              <w:top w:val="nil"/>
              <w:left w:val="nil"/>
              <w:bottom w:val="nil"/>
              <w:right w:val="nil"/>
            </w:tcBorders>
            <w:shd w:val="clear" w:color="auto" w:fill="auto"/>
            <w:vAlign w:val="center"/>
            <w:hideMark/>
          </w:tcPr>
          <w:p w14:paraId="4CC5B0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87" w14:textId="77777777">
        <w:trPr>
          <w:trHeight w:val="330"/>
        </w:trPr>
        <w:tc>
          <w:tcPr>
            <w:tcW w:w="7180" w:type="dxa"/>
            <w:tcBorders>
              <w:top w:val="nil"/>
              <w:left w:val="nil"/>
              <w:bottom w:val="nil"/>
              <w:right w:val="nil"/>
            </w:tcBorders>
            <w:shd w:val="clear" w:color="auto" w:fill="auto"/>
            <w:vAlign w:val="center"/>
            <w:hideMark/>
          </w:tcPr>
          <w:p w14:paraId="4CC5B0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89" w14:textId="77777777">
        <w:trPr>
          <w:trHeight w:val="330"/>
        </w:trPr>
        <w:tc>
          <w:tcPr>
            <w:tcW w:w="7180" w:type="dxa"/>
            <w:tcBorders>
              <w:top w:val="nil"/>
              <w:left w:val="nil"/>
              <w:bottom w:val="nil"/>
              <w:right w:val="nil"/>
            </w:tcBorders>
            <w:shd w:val="clear" w:color="auto" w:fill="auto"/>
            <w:vAlign w:val="center"/>
            <w:hideMark/>
          </w:tcPr>
          <w:p w14:paraId="4CC5B0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 ως έχει     ΚΑΤΑ ΠΛΕΙΟΨΗΦΙΑ</w:t>
            </w:r>
          </w:p>
        </w:tc>
      </w:tr>
      <w:tr w:rsidR="005D719C" w14:paraId="4CC5B08B" w14:textId="77777777">
        <w:trPr>
          <w:trHeight w:val="330"/>
        </w:trPr>
        <w:tc>
          <w:tcPr>
            <w:tcW w:w="7180" w:type="dxa"/>
            <w:tcBorders>
              <w:top w:val="nil"/>
              <w:left w:val="nil"/>
              <w:bottom w:val="nil"/>
              <w:right w:val="nil"/>
            </w:tcBorders>
            <w:shd w:val="clear" w:color="auto" w:fill="auto"/>
            <w:vAlign w:val="center"/>
            <w:hideMark/>
          </w:tcPr>
          <w:p w14:paraId="4CC5B0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ΣΥΡΙΖΑ: ΝΑΙ</w:t>
            </w:r>
          </w:p>
        </w:tc>
      </w:tr>
      <w:tr w:rsidR="005D719C" w14:paraId="4CC5B08D" w14:textId="77777777">
        <w:trPr>
          <w:trHeight w:val="330"/>
        </w:trPr>
        <w:tc>
          <w:tcPr>
            <w:tcW w:w="7180" w:type="dxa"/>
            <w:tcBorders>
              <w:top w:val="nil"/>
              <w:left w:val="nil"/>
              <w:bottom w:val="nil"/>
              <w:right w:val="nil"/>
            </w:tcBorders>
            <w:shd w:val="clear" w:color="auto" w:fill="auto"/>
            <w:vAlign w:val="center"/>
            <w:hideMark/>
          </w:tcPr>
          <w:p w14:paraId="4CC5B0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8F" w14:textId="77777777">
        <w:trPr>
          <w:trHeight w:val="330"/>
        </w:trPr>
        <w:tc>
          <w:tcPr>
            <w:tcW w:w="7180" w:type="dxa"/>
            <w:tcBorders>
              <w:top w:val="nil"/>
              <w:left w:val="nil"/>
              <w:bottom w:val="nil"/>
              <w:right w:val="nil"/>
            </w:tcBorders>
            <w:shd w:val="clear" w:color="auto" w:fill="auto"/>
            <w:vAlign w:val="center"/>
            <w:hideMark/>
          </w:tcPr>
          <w:p w14:paraId="4CC5B0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91" w14:textId="77777777">
        <w:trPr>
          <w:trHeight w:val="330"/>
        </w:trPr>
        <w:tc>
          <w:tcPr>
            <w:tcW w:w="7180" w:type="dxa"/>
            <w:tcBorders>
              <w:top w:val="nil"/>
              <w:left w:val="nil"/>
              <w:bottom w:val="nil"/>
              <w:right w:val="nil"/>
            </w:tcBorders>
            <w:shd w:val="clear" w:color="auto" w:fill="auto"/>
            <w:vAlign w:val="center"/>
            <w:hideMark/>
          </w:tcPr>
          <w:p w14:paraId="4CC5B0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93" w14:textId="77777777">
        <w:trPr>
          <w:trHeight w:val="330"/>
        </w:trPr>
        <w:tc>
          <w:tcPr>
            <w:tcW w:w="7180" w:type="dxa"/>
            <w:tcBorders>
              <w:top w:val="nil"/>
              <w:left w:val="nil"/>
              <w:bottom w:val="nil"/>
              <w:right w:val="nil"/>
            </w:tcBorders>
            <w:shd w:val="clear" w:color="auto" w:fill="auto"/>
            <w:vAlign w:val="center"/>
            <w:hideMark/>
          </w:tcPr>
          <w:p w14:paraId="4CC5B0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95" w14:textId="77777777">
        <w:trPr>
          <w:trHeight w:val="330"/>
        </w:trPr>
        <w:tc>
          <w:tcPr>
            <w:tcW w:w="7180" w:type="dxa"/>
            <w:tcBorders>
              <w:top w:val="nil"/>
              <w:left w:val="nil"/>
              <w:bottom w:val="nil"/>
              <w:right w:val="nil"/>
            </w:tcBorders>
            <w:shd w:val="clear" w:color="auto" w:fill="auto"/>
            <w:vAlign w:val="center"/>
            <w:hideMark/>
          </w:tcPr>
          <w:p w14:paraId="4CC5B0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97" w14:textId="77777777">
        <w:trPr>
          <w:trHeight w:val="330"/>
        </w:trPr>
        <w:tc>
          <w:tcPr>
            <w:tcW w:w="7180" w:type="dxa"/>
            <w:tcBorders>
              <w:top w:val="nil"/>
              <w:left w:val="nil"/>
              <w:bottom w:val="nil"/>
              <w:right w:val="nil"/>
            </w:tcBorders>
            <w:shd w:val="clear" w:color="auto" w:fill="auto"/>
            <w:vAlign w:val="center"/>
            <w:hideMark/>
          </w:tcPr>
          <w:p w14:paraId="4CC5B0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 ως έχει     ΚΑΤΑ ΠΛΕΙΟΨΗΦΙΑ</w:t>
            </w:r>
          </w:p>
        </w:tc>
      </w:tr>
      <w:tr w:rsidR="005D719C" w14:paraId="4CC5B099" w14:textId="77777777">
        <w:trPr>
          <w:trHeight w:val="330"/>
        </w:trPr>
        <w:tc>
          <w:tcPr>
            <w:tcW w:w="7180" w:type="dxa"/>
            <w:tcBorders>
              <w:top w:val="nil"/>
              <w:left w:val="nil"/>
              <w:bottom w:val="nil"/>
              <w:right w:val="nil"/>
            </w:tcBorders>
            <w:shd w:val="clear" w:color="auto" w:fill="auto"/>
            <w:vAlign w:val="center"/>
            <w:hideMark/>
          </w:tcPr>
          <w:p w14:paraId="4CC5B0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9B" w14:textId="77777777">
        <w:trPr>
          <w:trHeight w:val="330"/>
        </w:trPr>
        <w:tc>
          <w:tcPr>
            <w:tcW w:w="7180" w:type="dxa"/>
            <w:tcBorders>
              <w:top w:val="nil"/>
              <w:left w:val="nil"/>
              <w:bottom w:val="nil"/>
              <w:right w:val="nil"/>
            </w:tcBorders>
            <w:shd w:val="clear" w:color="auto" w:fill="auto"/>
            <w:vAlign w:val="center"/>
            <w:hideMark/>
          </w:tcPr>
          <w:p w14:paraId="4CC5B0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9D" w14:textId="77777777">
        <w:trPr>
          <w:trHeight w:val="345"/>
        </w:trPr>
        <w:tc>
          <w:tcPr>
            <w:tcW w:w="7180" w:type="dxa"/>
            <w:tcBorders>
              <w:top w:val="nil"/>
              <w:left w:val="nil"/>
              <w:bottom w:val="nil"/>
              <w:right w:val="nil"/>
            </w:tcBorders>
            <w:shd w:val="clear" w:color="auto" w:fill="auto"/>
            <w:vAlign w:val="center"/>
            <w:hideMark/>
          </w:tcPr>
          <w:p w14:paraId="4CC5B0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9F" w14:textId="77777777">
        <w:trPr>
          <w:trHeight w:val="330"/>
        </w:trPr>
        <w:tc>
          <w:tcPr>
            <w:tcW w:w="7180" w:type="dxa"/>
            <w:tcBorders>
              <w:top w:val="nil"/>
              <w:left w:val="nil"/>
              <w:bottom w:val="nil"/>
              <w:right w:val="nil"/>
            </w:tcBorders>
            <w:shd w:val="clear" w:color="auto" w:fill="auto"/>
            <w:vAlign w:val="center"/>
            <w:hideMark/>
          </w:tcPr>
          <w:p w14:paraId="4CC5B0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A1" w14:textId="77777777">
        <w:trPr>
          <w:trHeight w:val="330"/>
        </w:trPr>
        <w:tc>
          <w:tcPr>
            <w:tcW w:w="7180" w:type="dxa"/>
            <w:tcBorders>
              <w:top w:val="nil"/>
              <w:left w:val="nil"/>
              <w:bottom w:val="nil"/>
              <w:right w:val="nil"/>
            </w:tcBorders>
            <w:shd w:val="clear" w:color="auto" w:fill="auto"/>
            <w:vAlign w:val="center"/>
            <w:hideMark/>
          </w:tcPr>
          <w:p w14:paraId="4CC5B0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A3" w14:textId="77777777">
        <w:trPr>
          <w:trHeight w:val="330"/>
        </w:trPr>
        <w:tc>
          <w:tcPr>
            <w:tcW w:w="7180" w:type="dxa"/>
            <w:tcBorders>
              <w:top w:val="nil"/>
              <w:left w:val="nil"/>
              <w:bottom w:val="nil"/>
              <w:right w:val="nil"/>
            </w:tcBorders>
            <w:shd w:val="clear" w:color="auto" w:fill="auto"/>
            <w:vAlign w:val="center"/>
            <w:hideMark/>
          </w:tcPr>
          <w:p w14:paraId="4CC5B0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A5" w14:textId="77777777">
        <w:trPr>
          <w:trHeight w:val="330"/>
        </w:trPr>
        <w:tc>
          <w:tcPr>
            <w:tcW w:w="7180" w:type="dxa"/>
            <w:tcBorders>
              <w:top w:val="nil"/>
              <w:left w:val="nil"/>
              <w:bottom w:val="nil"/>
              <w:right w:val="nil"/>
            </w:tcBorders>
            <w:shd w:val="clear" w:color="auto" w:fill="auto"/>
            <w:vAlign w:val="center"/>
            <w:hideMark/>
          </w:tcPr>
          <w:p w14:paraId="4CC5B0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 ως έχει     ΚΑΤΑ ΠΛΕΙΟΨΗΦΙΑ</w:t>
            </w:r>
          </w:p>
        </w:tc>
      </w:tr>
      <w:tr w:rsidR="005D719C" w14:paraId="4CC5B0A7" w14:textId="77777777">
        <w:trPr>
          <w:trHeight w:val="330"/>
        </w:trPr>
        <w:tc>
          <w:tcPr>
            <w:tcW w:w="7180" w:type="dxa"/>
            <w:tcBorders>
              <w:top w:val="nil"/>
              <w:left w:val="nil"/>
              <w:bottom w:val="nil"/>
              <w:right w:val="nil"/>
            </w:tcBorders>
            <w:shd w:val="clear" w:color="auto" w:fill="auto"/>
            <w:vAlign w:val="center"/>
            <w:hideMark/>
          </w:tcPr>
          <w:p w14:paraId="4CC5B0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A9" w14:textId="77777777">
        <w:trPr>
          <w:trHeight w:val="330"/>
        </w:trPr>
        <w:tc>
          <w:tcPr>
            <w:tcW w:w="7180" w:type="dxa"/>
            <w:tcBorders>
              <w:top w:val="nil"/>
              <w:left w:val="nil"/>
              <w:bottom w:val="nil"/>
              <w:right w:val="nil"/>
            </w:tcBorders>
            <w:shd w:val="clear" w:color="auto" w:fill="auto"/>
            <w:vAlign w:val="center"/>
            <w:hideMark/>
          </w:tcPr>
          <w:p w14:paraId="4CC5B0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AB" w14:textId="77777777">
        <w:trPr>
          <w:trHeight w:val="330"/>
        </w:trPr>
        <w:tc>
          <w:tcPr>
            <w:tcW w:w="7180" w:type="dxa"/>
            <w:tcBorders>
              <w:top w:val="nil"/>
              <w:left w:val="nil"/>
              <w:bottom w:val="nil"/>
              <w:right w:val="nil"/>
            </w:tcBorders>
            <w:shd w:val="clear" w:color="auto" w:fill="auto"/>
            <w:vAlign w:val="center"/>
            <w:hideMark/>
          </w:tcPr>
          <w:p w14:paraId="4CC5B0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AD" w14:textId="77777777">
        <w:trPr>
          <w:trHeight w:val="330"/>
        </w:trPr>
        <w:tc>
          <w:tcPr>
            <w:tcW w:w="7180" w:type="dxa"/>
            <w:tcBorders>
              <w:top w:val="nil"/>
              <w:left w:val="nil"/>
              <w:bottom w:val="nil"/>
              <w:right w:val="nil"/>
            </w:tcBorders>
            <w:shd w:val="clear" w:color="auto" w:fill="auto"/>
            <w:vAlign w:val="center"/>
            <w:hideMark/>
          </w:tcPr>
          <w:p w14:paraId="4CC5B0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AF" w14:textId="77777777">
        <w:trPr>
          <w:trHeight w:val="330"/>
        </w:trPr>
        <w:tc>
          <w:tcPr>
            <w:tcW w:w="7180" w:type="dxa"/>
            <w:tcBorders>
              <w:top w:val="nil"/>
              <w:left w:val="nil"/>
              <w:bottom w:val="nil"/>
              <w:right w:val="nil"/>
            </w:tcBorders>
            <w:shd w:val="clear" w:color="auto" w:fill="auto"/>
            <w:vAlign w:val="center"/>
            <w:hideMark/>
          </w:tcPr>
          <w:p w14:paraId="4CC5B0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B1" w14:textId="77777777">
        <w:trPr>
          <w:trHeight w:val="330"/>
        </w:trPr>
        <w:tc>
          <w:tcPr>
            <w:tcW w:w="7180" w:type="dxa"/>
            <w:tcBorders>
              <w:top w:val="nil"/>
              <w:left w:val="nil"/>
              <w:bottom w:val="nil"/>
              <w:right w:val="nil"/>
            </w:tcBorders>
            <w:shd w:val="clear" w:color="auto" w:fill="auto"/>
            <w:vAlign w:val="center"/>
            <w:hideMark/>
          </w:tcPr>
          <w:p w14:paraId="4CC5B0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B3" w14:textId="77777777">
        <w:trPr>
          <w:trHeight w:val="330"/>
        </w:trPr>
        <w:tc>
          <w:tcPr>
            <w:tcW w:w="7180" w:type="dxa"/>
            <w:tcBorders>
              <w:top w:val="nil"/>
              <w:left w:val="nil"/>
              <w:bottom w:val="nil"/>
              <w:right w:val="nil"/>
            </w:tcBorders>
            <w:shd w:val="clear" w:color="auto" w:fill="auto"/>
            <w:vAlign w:val="center"/>
            <w:hideMark/>
          </w:tcPr>
          <w:p w14:paraId="4CC5B0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 ως έχει     ΚΑΤΑ ΠΛΕΙΟΨΗΦΙΑ</w:t>
            </w:r>
          </w:p>
        </w:tc>
      </w:tr>
      <w:tr w:rsidR="005D719C" w14:paraId="4CC5B0B5" w14:textId="77777777">
        <w:trPr>
          <w:trHeight w:val="330"/>
        </w:trPr>
        <w:tc>
          <w:tcPr>
            <w:tcW w:w="7180" w:type="dxa"/>
            <w:tcBorders>
              <w:top w:val="nil"/>
              <w:left w:val="nil"/>
              <w:bottom w:val="nil"/>
              <w:right w:val="nil"/>
            </w:tcBorders>
            <w:shd w:val="clear" w:color="auto" w:fill="auto"/>
            <w:vAlign w:val="center"/>
            <w:hideMark/>
          </w:tcPr>
          <w:p w14:paraId="4CC5B0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B7" w14:textId="77777777">
        <w:trPr>
          <w:trHeight w:val="330"/>
        </w:trPr>
        <w:tc>
          <w:tcPr>
            <w:tcW w:w="7180" w:type="dxa"/>
            <w:tcBorders>
              <w:top w:val="nil"/>
              <w:left w:val="nil"/>
              <w:bottom w:val="nil"/>
              <w:right w:val="nil"/>
            </w:tcBorders>
            <w:shd w:val="clear" w:color="auto" w:fill="auto"/>
            <w:vAlign w:val="center"/>
            <w:hideMark/>
          </w:tcPr>
          <w:p w14:paraId="4CC5B0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B9" w14:textId="77777777">
        <w:trPr>
          <w:trHeight w:val="330"/>
        </w:trPr>
        <w:tc>
          <w:tcPr>
            <w:tcW w:w="7180" w:type="dxa"/>
            <w:tcBorders>
              <w:top w:val="nil"/>
              <w:left w:val="nil"/>
              <w:bottom w:val="nil"/>
              <w:right w:val="nil"/>
            </w:tcBorders>
            <w:shd w:val="clear" w:color="auto" w:fill="auto"/>
            <w:vAlign w:val="center"/>
            <w:hideMark/>
          </w:tcPr>
          <w:p w14:paraId="4CC5B0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BB" w14:textId="77777777">
        <w:trPr>
          <w:trHeight w:val="345"/>
        </w:trPr>
        <w:tc>
          <w:tcPr>
            <w:tcW w:w="7180" w:type="dxa"/>
            <w:tcBorders>
              <w:top w:val="nil"/>
              <w:left w:val="nil"/>
              <w:bottom w:val="nil"/>
              <w:right w:val="nil"/>
            </w:tcBorders>
            <w:shd w:val="clear" w:color="auto" w:fill="auto"/>
            <w:vAlign w:val="center"/>
            <w:hideMark/>
          </w:tcPr>
          <w:p w14:paraId="4CC5B0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BD" w14:textId="77777777">
        <w:trPr>
          <w:trHeight w:val="330"/>
        </w:trPr>
        <w:tc>
          <w:tcPr>
            <w:tcW w:w="7180" w:type="dxa"/>
            <w:tcBorders>
              <w:top w:val="nil"/>
              <w:left w:val="nil"/>
              <w:bottom w:val="nil"/>
              <w:right w:val="nil"/>
            </w:tcBorders>
            <w:shd w:val="clear" w:color="auto" w:fill="auto"/>
            <w:vAlign w:val="center"/>
            <w:hideMark/>
          </w:tcPr>
          <w:p w14:paraId="4CC5B0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BF" w14:textId="77777777">
        <w:trPr>
          <w:trHeight w:val="330"/>
        </w:trPr>
        <w:tc>
          <w:tcPr>
            <w:tcW w:w="7180" w:type="dxa"/>
            <w:tcBorders>
              <w:top w:val="nil"/>
              <w:left w:val="nil"/>
              <w:bottom w:val="nil"/>
              <w:right w:val="nil"/>
            </w:tcBorders>
            <w:shd w:val="clear" w:color="auto" w:fill="auto"/>
            <w:vAlign w:val="center"/>
            <w:hideMark/>
          </w:tcPr>
          <w:p w14:paraId="4CC5B0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C1" w14:textId="77777777">
        <w:trPr>
          <w:trHeight w:val="330"/>
        </w:trPr>
        <w:tc>
          <w:tcPr>
            <w:tcW w:w="7180" w:type="dxa"/>
            <w:tcBorders>
              <w:top w:val="nil"/>
              <w:left w:val="nil"/>
              <w:bottom w:val="nil"/>
              <w:right w:val="nil"/>
            </w:tcBorders>
            <w:shd w:val="clear" w:color="auto" w:fill="auto"/>
            <w:vAlign w:val="center"/>
            <w:hideMark/>
          </w:tcPr>
          <w:p w14:paraId="4CC5B0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 ως έχει     ΚΑΤΑ ΠΛΕΙΟΨΗΦΙΑ</w:t>
            </w:r>
          </w:p>
        </w:tc>
      </w:tr>
      <w:tr w:rsidR="005D719C" w14:paraId="4CC5B0C3" w14:textId="77777777">
        <w:trPr>
          <w:trHeight w:val="330"/>
        </w:trPr>
        <w:tc>
          <w:tcPr>
            <w:tcW w:w="7180" w:type="dxa"/>
            <w:tcBorders>
              <w:top w:val="nil"/>
              <w:left w:val="nil"/>
              <w:bottom w:val="nil"/>
              <w:right w:val="nil"/>
            </w:tcBorders>
            <w:shd w:val="clear" w:color="auto" w:fill="auto"/>
            <w:vAlign w:val="center"/>
            <w:hideMark/>
          </w:tcPr>
          <w:p w14:paraId="4CC5B0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C5" w14:textId="77777777">
        <w:trPr>
          <w:trHeight w:val="330"/>
        </w:trPr>
        <w:tc>
          <w:tcPr>
            <w:tcW w:w="7180" w:type="dxa"/>
            <w:tcBorders>
              <w:top w:val="nil"/>
              <w:left w:val="nil"/>
              <w:bottom w:val="nil"/>
              <w:right w:val="nil"/>
            </w:tcBorders>
            <w:shd w:val="clear" w:color="auto" w:fill="auto"/>
            <w:vAlign w:val="center"/>
            <w:hideMark/>
          </w:tcPr>
          <w:p w14:paraId="4CC5B0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C7" w14:textId="77777777">
        <w:trPr>
          <w:trHeight w:val="330"/>
        </w:trPr>
        <w:tc>
          <w:tcPr>
            <w:tcW w:w="7180" w:type="dxa"/>
            <w:tcBorders>
              <w:top w:val="nil"/>
              <w:left w:val="nil"/>
              <w:bottom w:val="nil"/>
              <w:right w:val="nil"/>
            </w:tcBorders>
            <w:shd w:val="clear" w:color="auto" w:fill="auto"/>
            <w:vAlign w:val="center"/>
            <w:hideMark/>
          </w:tcPr>
          <w:p w14:paraId="4CC5B0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0C9" w14:textId="77777777">
        <w:trPr>
          <w:trHeight w:val="330"/>
        </w:trPr>
        <w:tc>
          <w:tcPr>
            <w:tcW w:w="7180" w:type="dxa"/>
            <w:tcBorders>
              <w:top w:val="nil"/>
              <w:left w:val="nil"/>
              <w:bottom w:val="nil"/>
              <w:right w:val="nil"/>
            </w:tcBorders>
            <w:shd w:val="clear" w:color="auto" w:fill="auto"/>
            <w:vAlign w:val="center"/>
            <w:hideMark/>
          </w:tcPr>
          <w:p w14:paraId="4CC5B0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CB" w14:textId="77777777">
        <w:trPr>
          <w:trHeight w:val="330"/>
        </w:trPr>
        <w:tc>
          <w:tcPr>
            <w:tcW w:w="7180" w:type="dxa"/>
            <w:tcBorders>
              <w:top w:val="nil"/>
              <w:left w:val="nil"/>
              <w:bottom w:val="nil"/>
              <w:right w:val="nil"/>
            </w:tcBorders>
            <w:shd w:val="clear" w:color="auto" w:fill="auto"/>
            <w:vAlign w:val="center"/>
            <w:hideMark/>
          </w:tcPr>
          <w:p w14:paraId="4CC5B0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w:t>
            </w:r>
            <w:r w:rsidRPr="005C6EA6">
              <w:rPr>
                <w:rFonts w:ascii="Calibri" w:eastAsia="Times New Roman" w:hAnsi="Calibri" w:cs="Calibri"/>
                <w:color w:val="000000"/>
                <w:szCs w:val="24"/>
              </w:rPr>
              <w:t xml:space="preserve"> OXI</w:t>
            </w:r>
          </w:p>
        </w:tc>
      </w:tr>
      <w:tr w:rsidR="005D719C" w14:paraId="4CC5B0CD" w14:textId="77777777">
        <w:trPr>
          <w:trHeight w:val="330"/>
        </w:trPr>
        <w:tc>
          <w:tcPr>
            <w:tcW w:w="7180" w:type="dxa"/>
            <w:tcBorders>
              <w:top w:val="nil"/>
              <w:left w:val="nil"/>
              <w:bottom w:val="nil"/>
              <w:right w:val="nil"/>
            </w:tcBorders>
            <w:shd w:val="clear" w:color="auto" w:fill="auto"/>
            <w:vAlign w:val="center"/>
            <w:hideMark/>
          </w:tcPr>
          <w:p w14:paraId="4CC5B0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0CF" w14:textId="77777777">
        <w:trPr>
          <w:trHeight w:val="330"/>
        </w:trPr>
        <w:tc>
          <w:tcPr>
            <w:tcW w:w="7180" w:type="dxa"/>
            <w:tcBorders>
              <w:top w:val="nil"/>
              <w:left w:val="nil"/>
              <w:bottom w:val="nil"/>
              <w:right w:val="nil"/>
            </w:tcBorders>
            <w:shd w:val="clear" w:color="auto" w:fill="auto"/>
            <w:vAlign w:val="center"/>
            <w:hideMark/>
          </w:tcPr>
          <w:p w14:paraId="4CC5B0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 ως έχει     ΚΑΤΑ ΠΛΕΙΟΨΗΦΙΑ</w:t>
            </w:r>
          </w:p>
        </w:tc>
      </w:tr>
      <w:tr w:rsidR="005D719C" w14:paraId="4CC5B0D1" w14:textId="77777777">
        <w:trPr>
          <w:trHeight w:val="330"/>
        </w:trPr>
        <w:tc>
          <w:tcPr>
            <w:tcW w:w="7180" w:type="dxa"/>
            <w:tcBorders>
              <w:top w:val="nil"/>
              <w:left w:val="nil"/>
              <w:bottom w:val="nil"/>
              <w:right w:val="nil"/>
            </w:tcBorders>
            <w:shd w:val="clear" w:color="auto" w:fill="auto"/>
            <w:vAlign w:val="center"/>
            <w:hideMark/>
          </w:tcPr>
          <w:p w14:paraId="4CC5B0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D3" w14:textId="77777777">
        <w:trPr>
          <w:trHeight w:val="330"/>
        </w:trPr>
        <w:tc>
          <w:tcPr>
            <w:tcW w:w="7180" w:type="dxa"/>
            <w:tcBorders>
              <w:top w:val="nil"/>
              <w:left w:val="nil"/>
              <w:bottom w:val="nil"/>
              <w:right w:val="nil"/>
            </w:tcBorders>
            <w:shd w:val="clear" w:color="auto" w:fill="auto"/>
            <w:vAlign w:val="center"/>
            <w:hideMark/>
          </w:tcPr>
          <w:p w14:paraId="4CC5B0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D5" w14:textId="77777777">
        <w:trPr>
          <w:trHeight w:val="330"/>
        </w:trPr>
        <w:tc>
          <w:tcPr>
            <w:tcW w:w="7180" w:type="dxa"/>
            <w:tcBorders>
              <w:top w:val="nil"/>
              <w:left w:val="nil"/>
              <w:bottom w:val="nil"/>
              <w:right w:val="nil"/>
            </w:tcBorders>
            <w:shd w:val="clear" w:color="auto" w:fill="auto"/>
            <w:vAlign w:val="center"/>
            <w:hideMark/>
          </w:tcPr>
          <w:p w14:paraId="4CC5B0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D7" w14:textId="77777777">
        <w:trPr>
          <w:trHeight w:val="330"/>
        </w:trPr>
        <w:tc>
          <w:tcPr>
            <w:tcW w:w="7180" w:type="dxa"/>
            <w:tcBorders>
              <w:top w:val="nil"/>
              <w:left w:val="nil"/>
              <w:bottom w:val="nil"/>
              <w:right w:val="nil"/>
            </w:tcBorders>
            <w:shd w:val="clear" w:color="auto" w:fill="auto"/>
            <w:vAlign w:val="center"/>
            <w:hideMark/>
          </w:tcPr>
          <w:p w14:paraId="4CC5B0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D9" w14:textId="77777777">
        <w:trPr>
          <w:trHeight w:val="330"/>
        </w:trPr>
        <w:tc>
          <w:tcPr>
            <w:tcW w:w="7180" w:type="dxa"/>
            <w:tcBorders>
              <w:top w:val="nil"/>
              <w:left w:val="nil"/>
              <w:bottom w:val="nil"/>
              <w:right w:val="nil"/>
            </w:tcBorders>
            <w:shd w:val="clear" w:color="auto" w:fill="auto"/>
            <w:vAlign w:val="center"/>
            <w:hideMark/>
          </w:tcPr>
          <w:p w14:paraId="4CC5B0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DB" w14:textId="77777777">
        <w:trPr>
          <w:trHeight w:val="330"/>
        </w:trPr>
        <w:tc>
          <w:tcPr>
            <w:tcW w:w="7180" w:type="dxa"/>
            <w:tcBorders>
              <w:top w:val="nil"/>
              <w:left w:val="nil"/>
              <w:bottom w:val="nil"/>
              <w:right w:val="nil"/>
            </w:tcBorders>
            <w:shd w:val="clear" w:color="auto" w:fill="auto"/>
            <w:vAlign w:val="center"/>
            <w:hideMark/>
          </w:tcPr>
          <w:p w14:paraId="4CC5B0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DD" w14:textId="77777777">
        <w:trPr>
          <w:trHeight w:val="345"/>
        </w:trPr>
        <w:tc>
          <w:tcPr>
            <w:tcW w:w="7180" w:type="dxa"/>
            <w:tcBorders>
              <w:top w:val="nil"/>
              <w:left w:val="nil"/>
              <w:bottom w:val="nil"/>
              <w:right w:val="nil"/>
            </w:tcBorders>
            <w:shd w:val="clear" w:color="auto" w:fill="auto"/>
            <w:vAlign w:val="center"/>
            <w:hideMark/>
          </w:tcPr>
          <w:p w14:paraId="4CC5B0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 ως έχει     ΚΑΤΑ ΠΛΕΙΟΨΗΦΙΑ</w:t>
            </w:r>
          </w:p>
        </w:tc>
      </w:tr>
      <w:tr w:rsidR="005D719C" w14:paraId="4CC5B0DF" w14:textId="77777777">
        <w:trPr>
          <w:trHeight w:val="330"/>
        </w:trPr>
        <w:tc>
          <w:tcPr>
            <w:tcW w:w="7180" w:type="dxa"/>
            <w:tcBorders>
              <w:top w:val="nil"/>
              <w:left w:val="nil"/>
              <w:bottom w:val="nil"/>
              <w:right w:val="nil"/>
            </w:tcBorders>
            <w:shd w:val="clear" w:color="auto" w:fill="auto"/>
            <w:vAlign w:val="center"/>
            <w:hideMark/>
          </w:tcPr>
          <w:p w14:paraId="4CC5B0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E1" w14:textId="77777777">
        <w:trPr>
          <w:trHeight w:val="330"/>
        </w:trPr>
        <w:tc>
          <w:tcPr>
            <w:tcW w:w="7180" w:type="dxa"/>
            <w:tcBorders>
              <w:top w:val="nil"/>
              <w:left w:val="nil"/>
              <w:bottom w:val="nil"/>
              <w:right w:val="nil"/>
            </w:tcBorders>
            <w:shd w:val="clear" w:color="auto" w:fill="auto"/>
            <w:vAlign w:val="center"/>
            <w:hideMark/>
          </w:tcPr>
          <w:p w14:paraId="4CC5B0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E3" w14:textId="77777777">
        <w:trPr>
          <w:trHeight w:val="330"/>
        </w:trPr>
        <w:tc>
          <w:tcPr>
            <w:tcW w:w="7180" w:type="dxa"/>
            <w:tcBorders>
              <w:top w:val="nil"/>
              <w:left w:val="nil"/>
              <w:bottom w:val="nil"/>
              <w:right w:val="nil"/>
            </w:tcBorders>
            <w:shd w:val="clear" w:color="auto" w:fill="auto"/>
            <w:vAlign w:val="center"/>
            <w:hideMark/>
          </w:tcPr>
          <w:p w14:paraId="4CC5B0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E5" w14:textId="77777777">
        <w:trPr>
          <w:trHeight w:val="330"/>
        </w:trPr>
        <w:tc>
          <w:tcPr>
            <w:tcW w:w="7180" w:type="dxa"/>
            <w:tcBorders>
              <w:top w:val="nil"/>
              <w:left w:val="nil"/>
              <w:bottom w:val="nil"/>
              <w:right w:val="nil"/>
            </w:tcBorders>
            <w:shd w:val="clear" w:color="auto" w:fill="auto"/>
            <w:vAlign w:val="center"/>
            <w:hideMark/>
          </w:tcPr>
          <w:p w14:paraId="4CC5B0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E7" w14:textId="77777777">
        <w:trPr>
          <w:trHeight w:val="345"/>
        </w:trPr>
        <w:tc>
          <w:tcPr>
            <w:tcW w:w="7180" w:type="dxa"/>
            <w:tcBorders>
              <w:top w:val="nil"/>
              <w:left w:val="nil"/>
              <w:bottom w:val="nil"/>
              <w:right w:val="nil"/>
            </w:tcBorders>
            <w:shd w:val="clear" w:color="auto" w:fill="auto"/>
            <w:vAlign w:val="center"/>
            <w:hideMark/>
          </w:tcPr>
          <w:p w14:paraId="4CC5B0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E9" w14:textId="77777777">
        <w:trPr>
          <w:trHeight w:val="330"/>
        </w:trPr>
        <w:tc>
          <w:tcPr>
            <w:tcW w:w="7180" w:type="dxa"/>
            <w:tcBorders>
              <w:top w:val="nil"/>
              <w:left w:val="nil"/>
              <w:bottom w:val="nil"/>
              <w:right w:val="nil"/>
            </w:tcBorders>
            <w:shd w:val="clear" w:color="auto" w:fill="auto"/>
            <w:vAlign w:val="center"/>
            <w:hideMark/>
          </w:tcPr>
          <w:p w14:paraId="4CC5B0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ΕΝ. ΚΕΝΤΡΩΩΝ: ΠΡΝ</w:t>
            </w:r>
          </w:p>
        </w:tc>
      </w:tr>
      <w:tr w:rsidR="005D719C" w14:paraId="4CC5B0EB" w14:textId="77777777">
        <w:trPr>
          <w:trHeight w:val="330"/>
        </w:trPr>
        <w:tc>
          <w:tcPr>
            <w:tcW w:w="7180" w:type="dxa"/>
            <w:tcBorders>
              <w:top w:val="nil"/>
              <w:left w:val="nil"/>
              <w:bottom w:val="nil"/>
              <w:right w:val="nil"/>
            </w:tcBorders>
            <w:shd w:val="clear" w:color="auto" w:fill="auto"/>
            <w:vAlign w:val="center"/>
            <w:hideMark/>
          </w:tcPr>
          <w:p w14:paraId="4CC5B0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 ως έχει     ΚΑΤΑ ΠΛΕΙΟΨΗΦΙΑ</w:t>
            </w:r>
          </w:p>
        </w:tc>
      </w:tr>
      <w:tr w:rsidR="005D719C" w14:paraId="4CC5B0ED" w14:textId="77777777">
        <w:trPr>
          <w:trHeight w:val="330"/>
        </w:trPr>
        <w:tc>
          <w:tcPr>
            <w:tcW w:w="7180" w:type="dxa"/>
            <w:tcBorders>
              <w:top w:val="nil"/>
              <w:left w:val="nil"/>
              <w:bottom w:val="nil"/>
              <w:right w:val="nil"/>
            </w:tcBorders>
            <w:shd w:val="clear" w:color="auto" w:fill="auto"/>
            <w:vAlign w:val="center"/>
            <w:hideMark/>
          </w:tcPr>
          <w:p w14:paraId="4CC5B0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EF" w14:textId="77777777">
        <w:trPr>
          <w:trHeight w:val="330"/>
        </w:trPr>
        <w:tc>
          <w:tcPr>
            <w:tcW w:w="7180" w:type="dxa"/>
            <w:tcBorders>
              <w:top w:val="nil"/>
              <w:left w:val="nil"/>
              <w:bottom w:val="nil"/>
              <w:right w:val="nil"/>
            </w:tcBorders>
            <w:shd w:val="clear" w:color="auto" w:fill="auto"/>
            <w:vAlign w:val="center"/>
            <w:hideMark/>
          </w:tcPr>
          <w:p w14:paraId="4CC5B0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F1" w14:textId="77777777">
        <w:trPr>
          <w:trHeight w:val="330"/>
        </w:trPr>
        <w:tc>
          <w:tcPr>
            <w:tcW w:w="7180" w:type="dxa"/>
            <w:tcBorders>
              <w:top w:val="nil"/>
              <w:left w:val="nil"/>
              <w:bottom w:val="nil"/>
              <w:right w:val="nil"/>
            </w:tcBorders>
            <w:shd w:val="clear" w:color="auto" w:fill="auto"/>
            <w:vAlign w:val="center"/>
            <w:hideMark/>
          </w:tcPr>
          <w:p w14:paraId="4CC5B0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0F3" w14:textId="77777777">
        <w:trPr>
          <w:trHeight w:val="330"/>
        </w:trPr>
        <w:tc>
          <w:tcPr>
            <w:tcW w:w="7180" w:type="dxa"/>
            <w:tcBorders>
              <w:top w:val="nil"/>
              <w:left w:val="nil"/>
              <w:bottom w:val="nil"/>
              <w:right w:val="nil"/>
            </w:tcBorders>
            <w:shd w:val="clear" w:color="auto" w:fill="auto"/>
            <w:vAlign w:val="center"/>
            <w:hideMark/>
          </w:tcPr>
          <w:p w14:paraId="4CC5B0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0F5" w14:textId="77777777">
        <w:trPr>
          <w:trHeight w:val="330"/>
        </w:trPr>
        <w:tc>
          <w:tcPr>
            <w:tcW w:w="7180" w:type="dxa"/>
            <w:tcBorders>
              <w:top w:val="nil"/>
              <w:left w:val="nil"/>
              <w:bottom w:val="nil"/>
              <w:right w:val="nil"/>
            </w:tcBorders>
            <w:shd w:val="clear" w:color="auto" w:fill="auto"/>
            <w:vAlign w:val="center"/>
            <w:hideMark/>
          </w:tcPr>
          <w:p w14:paraId="4CC5B0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0F7" w14:textId="77777777">
        <w:trPr>
          <w:trHeight w:val="330"/>
        </w:trPr>
        <w:tc>
          <w:tcPr>
            <w:tcW w:w="7180" w:type="dxa"/>
            <w:tcBorders>
              <w:top w:val="nil"/>
              <w:left w:val="nil"/>
              <w:bottom w:val="nil"/>
              <w:right w:val="nil"/>
            </w:tcBorders>
            <w:shd w:val="clear" w:color="auto" w:fill="auto"/>
            <w:vAlign w:val="center"/>
            <w:hideMark/>
          </w:tcPr>
          <w:p w14:paraId="4CC5B0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0F9" w14:textId="77777777">
        <w:trPr>
          <w:trHeight w:val="330"/>
        </w:trPr>
        <w:tc>
          <w:tcPr>
            <w:tcW w:w="7180" w:type="dxa"/>
            <w:tcBorders>
              <w:top w:val="nil"/>
              <w:left w:val="nil"/>
              <w:bottom w:val="nil"/>
              <w:right w:val="nil"/>
            </w:tcBorders>
            <w:shd w:val="clear" w:color="auto" w:fill="auto"/>
            <w:vAlign w:val="center"/>
            <w:hideMark/>
          </w:tcPr>
          <w:p w14:paraId="4CC5B0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 ως έχει     ΚΑΤΑ ΠΛΕΙΟΨΗΦΙΑ</w:t>
            </w:r>
          </w:p>
        </w:tc>
      </w:tr>
      <w:tr w:rsidR="005D719C" w14:paraId="4CC5B0FB" w14:textId="77777777">
        <w:trPr>
          <w:trHeight w:val="345"/>
        </w:trPr>
        <w:tc>
          <w:tcPr>
            <w:tcW w:w="7180" w:type="dxa"/>
            <w:tcBorders>
              <w:top w:val="nil"/>
              <w:left w:val="nil"/>
              <w:bottom w:val="nil"/>
              <w:right w:val="nil"/>
            </w:tcBorders>
            <w:shd w:val="clear" w:color="auto" w:fill="auto"/>
            <w:vAlign w:val="center"/>
            <w:hideMark/>
          </w:tcPr>
          <w:p w14:paraId="4CC5B0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0FD" w14:textId="77777777">
        <w:trPr>
          <w:trHeight w:val="330"/>
        </w:trPr>
        <w:tc>
          <w:tcPr>
            <w:tcW w:w="7180" w:type="dxa"/>
            <w:tcBorders>
              <w:top w:val="nil"/>
              <w:left w:val="nil"/>
              <w:bottom w:val="nil"/>
              <w:right w:val="nil"/>
            </w:tcBorders>
            <w:shd w:val="clear" w:color="auto" w:fill="auto"/>
            <w:vAlign w:val="center"/>
            <w:hideMark/>
          </w:tcPr>
          <w:p w14:paraId="4CC5B0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0FF" w14:textId="77777777">
        <w:trPr>
          <w:trHeight w:val="330"/>
        </w:trPr>
        <w:tc>
          <w:tcPr>
            <w:tcW w:w="7180" w:type="dxa"/>
            <w:tcBorders>
              <w:top w:val="nil"/>
              <w:left w:val="nil"/>
              <w:bottom w:val="nil"/>
              <w:right w:val="nil"/>
            </w:tcBorders>
            <w:shd w:val="clear" w:color="auto" w:fill="auto"/>
            <w:vAlign w:val="center"/>
            <w:hideMark/>
          </w:tcPr>
          <w:p w14:paraId="4CC5B0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01" w14:textId="77777777">
        <w:trPr>
          <w:trHeight w:val="330"/>
        </w:trPr>
        <w:tc>
          <w:tcPr>
            <w:tcW w:w="7180" w:type="dxa"/>
            <w:tcBorders>
              <w:top w:val="nil"/>
              <w:left w:val="nil"/>
              <w:bottom w:val="nil"/>
              <w:right w:val="nil"/>
            </w:tcBorders>
            <w:shd w:val="clear" w:color="auto" w:fill="auto"/>
            <w:vAlign w:val="center"/>
            <w:hideMark/>
          </w:tcPr>
          <w:p w14:paraId="4CC5B1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03" w14:textId="77777777">
        <w:trPr>
          <w:trHeight w:val="330"/>
        </w:trPr>
        <w:tc>
          <w:tcPr>
            <w:tcW w:w="7180" w:type="dxa"/>
            <w:tcBorders>
              <w:top w:val="nil"/>
              <w:left w:val="nil"/>
              <w:bottom w:val="nil"/>
              <w:right w:val="nil"/>
            </w:tcBorders>
            <w:shd w:val="clear" w:color="auto" w:fill="auto"/>
            <w:vAlign w:val="center"/>
            <w:hideMark/>
          </w:tcPr>
          <w:p w14:paraId="4CC5B1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05" w14:textId="77777777">
        <w:trPr>
          <w:trHeight w:val="345"/>
        </w:trPr>
        <w:tc>
          <w:tcPr>
            <w:tcW w:w="7180" w:type="dxa"/>
            <w:tcBorders>
              <w:top w:val="nil"/>
              <w:left w:val="nil"/>
              <w:bottom w:val="nil"/>
              <w:right w:val="nil"/>
            </w:tcBorders>
            <w:shd w:val="clear" w:color="auto" w:fill="auto"/>
            <w:vAlign w:val="center"/>
            <w:hideMark/>
          </w:tcPr>
          <w:p w14:paraId="4CC5B1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07" w14:textId="77777777">
        <w:trPr>
          <w:trHeight w:val="330"/>
        </w:trPr>
        <w:tc>
          <w:tcPr>
            <w:tcW w:w="7180" w:type="dxa"/>
            <w:tcBorders>
              <w:top w:val="nil"/>
              <w:left w:val="nil"/>
              <w:bottom w:val="nil"/>
              <w:right w:val="nil"/>
            </w:tcBorders>
            <w:shd w:val="clear" w:color="auto" w:fill="auto"/>
            <w:vAlign w:val="center"/>
            <w:hideMark/>
          </w:tcPr>
          <w:p w14:paraId="4CC5B1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13 ως έχει     ΚΑΤΑ </w:t>
            </w:r>
            <w:r w:rsidRPr="005C6EA6">
              <w:rPr>
                <w:rFonts w:ascii="Calibri" w:eastAsia="Times New Roman" w:hAnsi="Calibri" w:cs="Calibri"/>
                <w:color w:val="000000"/>
                <w:szCs w:val="24"/>
              </w:rPr>
              <w:t>ΠΛΕΙΟΨΗΦΙΑ</w:t>
            </w:r>
          </w:p>
        </w:tc>
      </w:tr>
      <w:tr w:rsidR="005D719C" w14:paraId="4CC5B109" w14:textId="77777777">
        <w:trPr>
          <w:trHeight w:val="330"/>
        </w:trPr>
        <w:tc>
          <w:tcPr>
            <w:tcW w:w="7180" w:type="dxa"/>
            <w:tcBorders>
              <w:top w:val="nil"/>
              <w:left w:val="nil"/>
              <w:bottom w:val="nil"/>
              <w:right w:val="nil"/>
            </w:tcBorders>
            <w:shd w:val="clear" w:color="auto" w:fill="auto"/>
            <w:vAlign w:val="center"/>
            <w:hideMark/>
          </w:tcPr>
          <w:p w14:paraId="4CC5B1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0B" w14:textId="77777777">
        <w:trPr>
          <w:trHeight w:val="330"/>
        </w:trPr>
        <w:tc>
          <w:tcPr>
            <w:tcW w:w="7180" w:type="dxa"/>
            <w:tcBorders>
              <w:top w:val="nil"/>
              <w:left w:val="nil"/>
              <w:bottom w:val="nil"/>
              <w:right w:val="nil"/>
            </w:tcBorders>
            <w:shd w:val="clear" w:color="auto" w:fill="auto"/>
            <w:vAlign w:val="center"/>
            <w:hideMark/>
          </w:tcPr>
          <w:p w14:paraId="4CC5B1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0D" w14:textId="77777777">
        <w:trPr>
          <w:trHeight w:val="330"/>
        </w:trPr>
        <w:tc>
          <w:tcPr>
            <w:tcW w:w="7180" w:type="dxa"/>
            <w:tcBorders>
              <w:top w:val="nil"/>
              <w:left w:val="nil"/>
              <w:bottom w:val="nil"/>
              <w:right w:val="nil"/>
            </w:tcBorders>
            <w:shd w:val="clear" w:color="auto" w:fill="auto"/>
            <w:vAlign w:val="center"/>
            <w:hideMark/>
          </w:tcPr>
          <w:p w14:paraId="4CC5B1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0F" w14:textId="77777777">
        <w:trPr>
          <w:trHeight w:val="330"/>
        </w:trPr>
        <w:tc>
          <w:tcPr>
            <w:tcW w:w="7180" w:type="dxa"/>
            <w:tcBorders>
              <w:top w:val="nil"/>
              <w:left w:val="nil"/>
              <w:bottom w:val="nil"/>
              <w:right w:val="nil"/>
            </w:tcBorders>
            <w:shd w:val="clear" w:color="auto" w:fill="auto"/>
            <w:vAlign w:val="center"/>
            <w:hideMark/>
          </w:tcPr>
          <w:p w14:paraId="4CC5B1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11" w14:textId="77777777">
        <w:trPr>
          <w:trHeight w:val="330"/>
        </w:trPr>
        <w:tc>
          <w:tcPr>
            <w:tcW w:w="7180" w:type="dxa"/>
            <w:tcBorders>
              <w:top w:val="nil"/>
              <w:left w:val="nil"/>
              <w:bottom w:val="nil"/>
              <w:right w:val="nil"/>
            </w:tcBorders>
            <w:shd w:val="clear" w:color="auto" w:fill="auto"/>
            <w:vAlign w:val="center"/>
            <w:hideMark/>
          </w:tcPr>
          <w:p w14:paraId="4CC5B1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13" w14:textId="77777777">
        <w:trPr>
          <w:trHeight w:val="330"/>
        </w:trPr>
        <w:tc>
          <w:tcPr>
            <w:tcW w:w="7180" w:type="dxa"/>
            <w:tcBorders>
              <w:top w:val="nil"/>
              <w:left w:val="nil"/>
              <w:bottom w:val="nil"/>
              <w:right w:val="nil"/>
            </w:tcBorders>
            <w:shd w:val="clear" w:color="auto" w:fill="auto"/>
            <w:vAlign w:val="center"/>
            <w:hideMark/>
          </w:tcPr>
          <w:p w14:paraId="4CC5B1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15" w14:textId="77777777">
        <w:trPr>
          <w:trHeight w:val="330"/>
        </w:trPr>
        <w:tc>
          <w:tcPr>
            <w:tcW w:w="7180" w:type="dxa"/>
            <w:tcBorders>
              <w:top w:val="nil"/>
              <w:left w:val="nil"/>
              <w:bottom w:val="nil"/>
              <w:right w:val="nil"/>
            </w:tcBorders>
            <w:shd w:val="clear" w:color="auto" w:fill="auto"/>
            <w:vAlign w:val="center"/>
            <w:hideMark/>
          </w:tcPr>
          <w:p w14:paraId="4CC5B1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 ως έχει     ΚΑΤΑ ΠΛΕΙΟΨΗΦΙΑ</w:t>
            </w:r>
          </w:p>
        </w:tc>
      </w:tr>
      <w:tr w:rsidR="005D719C" w14:paraId="4CC5B117" w14:textId="77777777">
        <w:trPr>
          <w:trHeight w:val="330"/>
        </w:trPr>
        <w:tc>
          <w:tcPr>
            <w:tcW w:w="7180" w:type="dxa"/>
            <w:tcBorders>
              <w:top w:val="nil"/>
              <w:left w:val="nil"/>
              <w:bottom w:val="nil"/>
              <w:right w:val="nil"/>
            </w:tcBorders>
            <w:shd w:val="clear" w:color="auto" w:fill="auto"/>
            <w:vAlign w:val="center"/>
            <w:hideMark/>
          </w:tcPr>
          <w:p w14:paraId="4CC5B1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19" w14:textId="77777777">
        <w:trPr>
          <w:trHeight w:val="330"/>
        </w:trPr>
        <w:tc>
          <w:tcPr>
            <w:tcW w:w="7180" w:type="dxa"/>
            <w:tcBorders>
              <w:top w:val="nil"/>
              <w:left w:val="nil"/>
              <w:bottom w:val="nil"/>
              <w:right w:val="nil"/>
            </w:tcBorders>
            <w:shd w:val="clear" w:color="auto" w:fill="auto"/>
            <w:vAlign w:val="center"/>
            <w:hideMark/>
          </w:tcPr>
          <w:p w14:paraId="4CC5B1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1B" w14:textId="77777777">
        <w:trPr>
          <w:trHeight w:val="330"/>
        </w:trPr>
        <w:tc>
          <w:tcPr>
            <w:tcW w:w="7180" w:type="dxa"/>
            <w:tcBorders>
              <w:top w:val="nil"/>
              <w:left w:val="nil"/>
              <w:bottom w:val="nil"/>
              <w:right w:val="nil"/>
            </w:tcBorders>
            <w:shd w:val="clear" w:color="auto" w:fill="auto"/>
            <w:vAlign w:val="center"/>
            <w:hideMark/>
          </w:tcPr>
          <w:p w14:paraId="4CC5B1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1D" w14:textId="77777777">
        <w:trPr>
          <w:trHeight w:val="330"/>
        </w:trPr>
        <w:tc>
          <w:tcPr>
            <w:tcW w:w="7180" w:type="dxa"/>
            <w:tcBorders>
              <w:top w:val="nil"/>
              <w:left w:val="nil"/>
              <w:bottom w:val="nil"/>
              <w:right w:val="nil"/>
            </w:tcBorders>
            <w:shd w:val="clear" w:color="auto" w:fill="auto"/>
            <w:vAlign w:val="center"/>
            <w:hideMark/>
          </w:tcPr>
          <w:p w14:paraId="4CC5B1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1F" w14:textId="77777777">
        <w:trPr>
          <w:trHeight w:val="330"/>
        </w:trPr>
        <w:tc>
          <w:tcPr>
            <w:tcW w:w="7180" w:type="dxa"/>
            <w:tcBorders>
              <w:top w:val="nil"/>
              <w:left w:val="nil"/>
              <w:bottom w:val="nil"/>
              <w:right w:val="nil"/>
            </w:tcBorders>
            <w:shd w:val="clear" w:color="auto" w:fill="auto"/>
            <w:vAlign w:val="center"/>
            <w:hideMark/>
          </w:tcPr>
          <w:p w14:paraId="4CC5B1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21" w14:textId="77777777">
        <w:trPr>
          <w:trHeight w:val="330"/>
        </w:trPr>
        <w:tc>
          <w:tcPr>
            <w:tcW w:w="7180" w:type="dxa"/>
            <w:tcBorders>
              <w:top w:val="nil"/>
              <w:left w:val="nil"/>
              <w:bottom w:val="nil"/>
              <w:right w:val="nil"/>
            </w:tcBorders>
            <w:shd w:val="clear" w:color="auto" w:fill="auto"/>
            <w:vAlign w:val="center"/>
            <w:hideMark/>
          </w:tcPr>
          <w:p w14:paraId="4CC5B1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23" w14:textId="77777777">
        <w:trPr>
          <w:trHeight w:val="330"/>
        </w:trPr>
        <w:tc>
          <w:tcPr>
            <w:tcW w:w="7180" w:type="dxa"/>
            <w:tcBorders>
              <w:top w:val="nil"/>
              <w:left w:val="nil"/>
              <w:bottom w:val="nil"/>
              <w:right w:val="nil"/>
            </w:tcBorders>
            <w:shd w:val="clear" w:color="auto" w:fill="auto"/>
            <w:vAlign w:val="center"/>
            <w:hideMark/>
          </w:tcPr>
          <w:p w14:paraId="4CC5B1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15 ως έχει     ΚΑΤΑ ΠΛΕΙΟΨΗΦΙΑ</w:t>
            </w:r>
          </w:p>
        </w:tc>
      </w:tr>
      <w:tr w:rsidR="005D719C" w14:paraId="4CC5B125" w14:textId="77777777">
        <w:trPr>
          <w:trHeight w:val="330"/>
        </w:trPr>
        <w:tc>
          <w:tcPr>
            <w:tcW w:w="7180" w:type="dxa"/>
            <w:tcBorders>
              <w:top w:val="nil"/>
              <w:left w:val="nil"/>
              <w:bottom w:val="nil"/>
              <w:right w:val="nil"/>
            </w:tcBorders>
            <w:shd w:val="clear" w:color="auto" w:fill="auto"/>
            <w:vAlign w:val="center"/>
            <w:hideMark/>
          </w:tcPr>
          <w:p w14:paraId="4CC5B1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27" w14:textId="77777777">
        <w:trPr>
          <w:trHeight w:val="345"/>
        </w:trPr>
        <w:tc>
          <w:tcPr>
            <w:tcW w:w="7180" w:type="dxa"/>
            <w:tcBorders>
              <w:top w:val="nil"/>
              <w:left w:val="nil"/>
              <w:bottom w:val="nil"/>
              <w:right w:val="nil"/>
            </w:tcBorders>
            <w:shd w:val="clear" w:color="auto" w:fill="auto"/>
            <w:vAlign w:val="center"/>
            <w:hideMark/>
          </w:tcPr>
          <w:p w14:paraId="4CC5B1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29" w14:textId="77777777">
        <w:trPr>
          <w:trHeight w:val="330"/>
        </w:trPr>
        <w:tc>
          <w:tcPr>
            <w:tcW w:w="7180" w:type="dxa"/>
            <w:tcBorders>
              <w:top w:val="nil"/>
              <w:left w:val="nil"/>
              <w:bottom w:val="nil"/>
              <w:right w:val="nil"/>
            </w:tcBorders>
            <w:shd w:val="clear" w:color="auto" w:fill="auto"/>
            <w:vAlign w:val="center"/>
            <w:hideMark/>
          </w:tcPr>
          <w:p w14:paraId="4CC5B1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2B" w14:textId="77777777">
        <w:trPr>
          <w:trHeight w:val="330"/>
        </w:trPr>
        <w:tc>
          <w:tcPr>
            <w:tcW w:w="7180" w:type="dxa"/>
            <w:tcBorders>
              <w:top w:val="nil"/>
              <w:left w:val="nil"/>
              <w:bottom w:val="nil"/>
              <w:right w:val="nil"/>
            </w:tcBorders>
            <w:shd w:val="clear" w:color="auto" w:fill="auto"/>
            <w:vAlign w:val="center"/>
            <w:hideMark/>
          </w:tcPr>
          <w:p w14:paraId="4CC5B1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2D" w14:textId="77777777">
        <w:trPr>
          <w:trHeight w:val="330"/>
        </w:trPr>
        <w:tc>
          <w:tcPr>
            <w:tcW w:w="7180" w:type="dxa"/>
            <w:tcBorders>
              <w:top w:val="nil"/>
              <w:left w:val="nil"/>
              <w:bottom w:val="nil"/>
              <w:right w:val="nil"/>
            </w:tcBorders>
            <w:shd w:val="clear" w:color="auto" w:fill="auto"/>
            <w:vAlign w:val="center"/>
            <w:hideMark/>
          </w:tcPr>
          <w:p w14:paraId="4CC5B1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2F" w14:textId="77777777">
        <w:trPr>
          <w:trHeight w:val="330"/>
        </w:trPr>
        <w:tc>
          <w:tcPr>
            <w:tcW w:w="7180" w:type="dxa"/>
            <w:tcBorders>
              <w:top w:val="nil"/>
              <w:left w:val="nil"/>
              <w:bottom w:val="nil"/>
              <w:right w:val="nil"/>
            </w:tcBorders>
            <w:shd w:val="clear" w:color="auto" w:fill="auto"/>
            <w:vAlign w:val="center"/>
            <w:hideMark/>
          </w:tcPr>
          <w:p w14:paraId="4CC5B1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31" w14:textId="77777777">
        <w:trPr>
          <w:trHeight w:val="330"/>
        </w:trPr>
        <w:tc>
          <w:tcPr>
            <w:tcW w:w="7180" w:type="dxa"/>
            <w:tcBorders>
              <w:top w:val="nil"/>
              <w:left w:val="nil"/>
              <w:bottom w:val="nil"/>
              <w:right w:val="nil"/>
            </w:tcBorders>
            <w:shd w:val="clear" w:color="auto" w:fill="auto"/>
            <w:vAlign w:val="center"/>
            <w:hideMark/>
          </w:tcPr>
          <w:p w14:paraId="4CC5B1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16 ως έχει     ΚΑΤΑ ΠΛΕΙΟΨΗΦΙΑ</w:t>
            </w:r>
          </w:p>
        </w:tc>
      </w:tr>
      <w:tr w:rsidR="005D719C" w14:paraId="4CC5B133" w14:textId="77777777">
        <w:trPr>
          <w:trHeight w:val="330"/>
        </w:trPr>
        <w:tc>
          <w:tcPr>
            <w:tcW w:w="7180" w:type="dxa"/>
            <w:tcBorders>
              <w:top w:val="nil"/>
              <w:left w:val="nil"/>
              <w:bottom w:val="nil"/>
              <w:right w:val="nil"/>
            </w:tcBorders>
            <w:shd w:val="clear" w:color="auto" w:fill="auto"/>
            <w:vAlign w:val="center"/>
            <w:hideMark/>
          </w:tcPr>
          <w:p w14:paraId="4CC5B1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35" w14:textId="77777777">
        <w:trPr>
          <w:trHeight w:val="330"/>
        </w:trPr>
        <w:tc>
          <w:tcPr>
            <w:tcW w:w="7180" w:type="dxa"/>
            <w:tcBorders>
              <w:top w:val="nil"/>
              <w:left w:val="nil"/>
              <w:bottom w:val="nil"/>
              <w:right w:val="nil"/>
            </w:tcBorders>
            <w:shd w:val="clear" w:color="auto" w:fill="auto"/>
            <w:vAlign w:val="center"/>
            <w:hideMark/>
          </w:tcPr>
          <w:p w14:paraId="4CC5B1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37" w14:textId="77777777">
        <w:trPr>
          <w:trHeight w:val="330"/>
        </w:trPr>
        <w:tc>
          <w:tcPr>
            <w:tcW w:w="7180" w:type="dxa"/>
            <w:tcBorders>
              <w:top w:val="nil"/>
              <w:left w:val="nil"/>
              <w:bottom w:val="nil"/>
              <w:right w:val="nil"/>
            </w:tcBorders>
            <w:shd w:val="clear" w:color="auto" w:fill="auto"/>
            <w:vAlign w:val="center"/>
            <w:hideMark/>
          </w:tcPr>
          <w:p w14:paraId="4CC5B1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39" w14:textId="77777777">
        <w:trPr>
          <w:trHeight w:val="330"/>
        </w:trPr>
        <w:tc>
          <w:tcPr>
            <w:tcW w:w="7180" w:type="dxa"/>
            <w:tcBorders>
              <w:top w:val="nil"/>
              <w:left w:val="nil"/>
              <w:bottom w:val="nil"/>
              <w:right w:val="nil"/>
            </w:tcBorders>
            <w:shd w:val="clear" w:color="auto" w:fill="auto"/>
            <w:vAlign w:val="center"/>
            <w:hideMark/>
          </w:tcPr>
          <w:p w14:paraId="4CC5B1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3B" w14:textId="77777777">
        <w:trPr>
          <w:trHeight w:val="330"/>
        </w:trPr>
        <w:tc>
          <w:tcPr>
            <w:tcW w:w="7180" w:type="dxa"/>
            <w:tcBorders>
              <w:top w:val="nil"/>
              <w:left w:val="nil"/>
              <w:bottom w:val="nil"/>
              <w:right w:val="nil"/>
            </w:tcBorders>
            <w:shd w:val="clear" w:color="auto" w:fill="auto"/>
            <w:vAlign w:val="center"/>
            <w:hideMark/>
          </w:tcPr>
          <w:p w14:paraId="4CC5B1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3D" w14:textId="77777777">
        <w:trPr>
          <w:trHeight w:val="330"/>
        </w:trPr>
        <w:tc>
          <w:tcPr>
            <w:tcW w:w="7180" w:type="dxa"/>
            <w:tcBorders>
              <w:top w:val="nil"/>
              <w:left w:val="nil"/>
              <w:bottom w:val="nil"/>
              <w:right w:val="nil"/>
            </w:tcBorders>
            <w:shd w:val="clear" w:color="auto" w:fill="auto"/>
            <w:vAlign w:val="center"/>
            <w:hideMark/>
          </w:tcPr>
          <w:p w14:paraId="4CC5B1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3F" w14:textId="77777777">
        <w:trPr>
          <w:trHeight w:val="330"/>
        </w:trPr>
        <w:tc>
          <w:tcPr>
            <w:tcW w:w="7180" w:type="dxa"/>
            <w:tcBorders>
              <w:top w:val="nil"/>
              <w:left w:val="nil"/>
              <w:bottom w:val="nil"/>
              <w:right w:val="nil"/>
            </w:tcBorders>
            <w:shd w:val="clear" w:color="auto" w:fill="auto"/>
            <w:vAlign w:val="center"/>
            <w:hideMark/>
          </w:tcPr>
          <w:p w14:paraId="4CC5B1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17 ως έχει     ΚΑΤΑ ΠΛΕΙΟΨΗΦΙΑ</w:t>
            </w:r>
          </w:p>
        </w:tc>
      </w:tr>
      <w:tr w:rsidR="005D719C" w14:paraId="4CC5B141" w14:textId="77777777">
        <w:trPr>
          <w:trHeight w:val="330"/>
        </w:trPr>
        <w:tc>
          <w:tcPr>
            <w:tcW w:w="7180" w:type="dxa"/>
            <w:tcBorders>
              <w:top w:val="nil"/>
              <w:left w:val="nil"/>
              <w:bottom w:val="nil"/>
              <w:right w:val="nil"/>
            </w:tcBorders>
            <w:shd w:val="clear" w:color="auto" w:fill="auto"/>
            <w:vAlign w:val="center"/>
            <w:hideMark/>
          </w:tcPr>
          <w:p w14:paraId="4CC5B1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43" w14:textId="77777777">
        <w:trPr>
          <w:trHeight w:val="330"/>
        </w:trPr>
        <w:tc>
          <w:tcPr>
            <w:tcW w:w="7180" w:type="dxa"/>
            <w:tcBorders>
              <w:top w:val="nil"/>
              <w:left w:val="nil"/>
              <w:bottom w:val="nil"/>
              <w:right w:val="nil"/>
            </w:tcBorders>
            <w:shd w:val="clear" w:color="auto" w:fill="auto"/>
            <w:vAlign w:val="center"/>
            <w:hideMark/>
          </w:tcPr>
          <w:p w14:paraId="4CC5B1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45" w14:textId="77777777">
        <w:trPr>
          <w:trHeight w:val="345"/>
        </w:trPr>
        <w:tc>
          <w:tcPr>
            <w:tcW w:w="7180" w:type="dxa"/>
            <w:tcBorders>
              <w:top w:val="nil"/>
              <w:left w:val="nil"/>
              <w:bottom w:val="nil"/>
              <w:right w:val="nil"/>
            </w:tcBorders>
            <w:shd w:val="clear" w:color="auto" w:fill="auto"/>
            <w:vAlign w:val="center"/>
            <w:hideMark/>
          </w:tcPr>
          <w:p w14:paraId="4CC5B1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47" w14:textId="77777777">
        <w:trPr>
          <w:trHeight w:val="330"/>
        </w:trPr>
        <w:tc>
          <w:tcPr>
            <w:tcW w:w="7180" w:type="dxa"/>
            <w:tcBorders>
              <w:top w:val="nil"/>
              <w:left w:val="nil"/>
              <w:bottom w:val="nil"/>
              <w:right w:val="nil"/>
            </w:tcBorders>
            <w:shd w:val="clear" w:color="auto" w:fill="auto"/>
            <w:vAlign w:val="center"/>
            <w:hideMark/>
          </w:tcPr>
          <w:p w14:paraId="4CC5B1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Χ.Α: OXI</w:t>
            </w:r>
          </w:p>
        </w:tc>
      </w:tr>
      <w:tr w:rsidR="005D719C" w14:paraId="4CC5B149" w14:textId="77777777">
        <w:trPr>
          <w:trHeight w:val="330"/>
        </w:trPr>
        <w:tc>
          <w:tcPr>
            <w:tcW w:w="7180" w:type="dxa"/>
            <w:tcBorders>
              <w:top w:val="nil"/>
              <w:left w:val="nil"/>
              <w:bottom w:val="nil"/>
              <w:right w:val="nil"/>
            </w:tcBorders>
            <w:shd w:val="clear" w:color="auto" w:fill="auto"/>
            <w:vAlign w:val="center"/>
            <w:hideMark/>
          </w:tcPr>
          <w:p w14:paraId="4CC5B1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4B" w14:textId="77777777">
        <w:trPr>
          <w:trHeight w:val="330"/>
        </w:trPr>
        <w:tc>
          <w:tcPr>
            <w:tcW w:w="7180" w:type="dxa"/>
            <w:tcBorders>
              <w:top w:val="nil"/>
              <w:left w:val="nil"/>
              <w:bottom w:val="nil"/>
              <w:right w:val="nil"/>
            </w:tcBorders>
            <w:shd w:val="clear" w:color="auto" w:fill="auto"/>
            <w:vAlign w:val="center"/>
            <w:hideMark/>
          </w:tcPr>
          <w:p w14:paraId="4CC5B1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4D" w14:textId="77777777">
        <w:trPr>
          <w:trHeight w:val="330"/>
        </w:trPr>
        <w:tc>
          <w:tcPr>
            <w:tcW w:w="7180" w:type="dxa"/>
            <w:tcBorders>
              <w:top w:val="nil"/>
              <w:left w:val="nil"/>
              <w:bottom w:val="nil"/>
              <w:right w:val="nil"/>
            </w:tcBorders>
            <w:shd w:val="clear" w:color="auto" w:fill="auto"/>
            <w:vAlign w:val="center"/>
            <w:hideMark/>
          </w:tcPr>
          <w:p w14:paraId="4CC5B1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18 ως έχει     ΚΑΤΑ ΠΛΕΙΟΨΗΦΙΑ</w:t>
            </w:r>
          </w:p>
        </w:tc>
      </w:tr>
      <w:tr w:rsidR="005D719C" w14:paraId="4CC5B14F" w14:textId="77777777">
        <w:trPr>
          <w:trHeight w:val="330"/>
        </w:trPr>
        <w:tc>
          <w:tcPr>
            <w:tcW w:w="7180" w:type="dxa"/>
            <w:tcBorders>
              <w:top w:val="nil"/>
              <w:left w:val="nil"/>
              <w:bottom w:val="nil"/>
              <w:right w:val="nil"/>
            </w:tcBorders>
            <w:shd w:val="clear" w:color="auto" w:fill="auto"/>
            <w:vAlign w:val="center"/>
            <w:hideMark/>
          </w:tcPr>
          <w:p w14:paraId="4CC5B1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51" w14:textId="77777777">
        <w:trPr>
          <w:trHeight w:val="330"/>
        </w:trPr>
        <w:tc>
          <w:tcPr>
            <w:tcW w:w="7180" w:type="dxa"/>
            <w:tcBorders>
              <w:top w:val="nil"/>
              <w:left w:val="nil"/>
              <w:bottom w:val="nil"/>
              <w:right w:val="nil"/>
            </w:tcBorders>
            <w:shd w:val="clear" w:color="auto" w:fill="auto"/>
            <w:vAlign w:val="center"/>
            <w:hideMark/>
          </w:tcPr>
          <w:p w14:paraId="4CC5B1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53" w14:textId="77777777">
        <w:trPr>
          <w:trHeight w:val="330"/>
        </w:trPr>
        <w:tc>
          <w:tcPr>
            <w:tcW w:w="7180" w:type="dxa"/>
            <w:tcBorders>
              <w:top w:val="nil"/>
              <w:left w:val="nil"/>
              <w:bottom w:val="nil"/>
              <w:right w:val="nil"/>
            </w:tcBorders>
            <w:shd w:val="clear" w:color="auto" w:fill="auto"/>
            <w:vAlign w:val="center"/>
            <w:hideMark/>
          </w:tcPr>
          <w:p w14:paraId="4CC5B1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55" w14:textId="77777777">
        <w:trPr>
          <w:trHeight w:val="330"/>
        </w:trPr>
        <w:tc>
          <w:tcPr>
            <w:tcW w:w="7180" w:type="dxa"/>
            <w:tcBorders>
              <w:top w:val="nil"/>
              <w:left w:val="nil"/>
              <w:bottom w:val="nil"/>
              <w:right w:val="nil"/>
            </w:tcBorders>
            <w:shd w:val="clear" w:color="auto" w:fill="auto"/>
            <w:vAlign w:val="center"/>
            <w:hideMark/>
          </w:tcPr>
          <w:p w14:paraId="4CC5B1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57" w14:textId="77777777">
        <w:trPr>
          <w:trHeight w:val="330"/>
        </w:trPr>
        <w:tc>
          <w:tcPr>
            <w:tcW w:w="7180" w:type="dxa"/>
            <w:tcBorders>
              <w:top w:val="nil"/>
              <w:left w:val="nil"/>
              <w:bottom w:val="nil"/>
              <w:right w:val="nil"/>
            </w:tcBorders>
            <w:shd w:val="clear" w:color="auto" w:fill="auto"/>
            <w:vAlign w:val="center"/>
            <w:hideMark/>
          </w:tcPr>
          <w:p w14:paraId="4CC5B1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59" w14:textId="77777777">
        <w:trPr>
          <w:trHeight w:val="330"/>
        </w:trPr>
        <w:tc>
          <w:tcPr>
            <w:tcW w:w="7180" w:type="dxa"/>
            <w:tcBorders>
              <w:top w:val="nil"/>
              <w:left w:val="nil"/>
              <w:bottom w:val="nil"/>
              <w:right w:val="nil"/>
            </w:tcBorders>
            <w:shd w:val="clear" w:color="auto" w:fill="auto"/>
            <w:vAlign w:val="center"/>
            <w:hideMark/>
          </w:tcPr>
          <w:p w14:paraId="4CC5B1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5B" w14:textId="77777777">
        <w:trPr>
          <w:trHeight w:val="330"/>
        </w:trPr>
        <w:tc>
          <w:tcPr>
            <w:tcW w:w="7180" w:type="dxa"/>
            <w:tcBorders>
              <w:top w:val="nil"/>
              <w:left w:val="nil"/>
              <w:bottom w:val="nil"/>
              <w:right w:val="nil"/>
            </w:tcBorders>
            <w:shd w:val="clear" w:color="auto" w:fill="auto"/>
            <w:vAlign w:val="center"/>
            <w:hideMark/>
          </w:tcPr>
          <w:p w14:paraId="4CC5B1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19 ως έχει     ΚΑΤΑ ΠΛΕΙΟΨΗΦΙΑ</w:t>
            </w:r>
          </w:p>
        </w:tc>
      </w:tr>
      <w:tr w:rsidR="005D719C" w14:paraId="4CC5B15D" w14:textId="77777777">
        <w:trPr>
          <w:trHeight w:val="330"/>
        </w:trPr>
        <w:tc>
          <w:tcPr>
            <w:tcW w:w="7180" w:type="dxa"/>
            <w:tcBorders>
              <w:top w:val="nil"/>
              <w:left w:val="nil"/>
              <w:bottom w:val="nil"/>
              <w:right w:val="nil"/>
            </w:tcBorders>
            <w:shd w:val="clear" w:color="auto" w:fill="auto"/>
            <w:vAlign w:val="center"/>
            <w:hideMark/>
          </w:tcPr>
          <w:p w14:paraId="4CC5B1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5F" w14:textId="77777777">
        <w:trPr>
          <w:trHeight w:val="330"/>
        </w:trPr>
        <w:tc>
          <w:tcPr>
            <w:tcW w:w="7180" w:type="dxa"/>
            <w:tcBorders>
              <w:top w:val="nil"/>
              <w:left w:val="nil"/>
              <w:bottom w:val="nil"/>
              <w:right w:val="nil"/>
            </w:tcBorders>
            <w:shd w:val="clear" w:color="auto" w:fill="auto"/>
            <w:vAlign w:val="center"/>
            <w:hideMark/>
          </w:tcPr>
          <w:p w14:paraId="4CC5B1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61" w14:textId="77777777">
        <w:trPr>
          <w:trHeight w:val="330"/>
        </w:trPr>
        <w:tc>
          <w:tcPr>
            <w:tcW w:w="7180" w:type="dxa"/>
            <w:tcBorders>
              <w:top w:val="nil"/>
              <w:left w:val="nil"/>
              <w:bottom w:val="nil"/>
              <w:right w:val="nil"/>
            </w:tcBorders>
            <w:shd w:val="clear" w:color="auto" w:fill="auto"/>
            <w:vAlign w:val="center"/>
            <w:hideMark/>
          </w:tcPr>
          <w:p w14:paraId="4CC5B1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63" w14:textId="77777777">
        <w:trPr>
          <w:trHeight w:val="330"/>
        </w:trPr>
        <w:tc>
          <w:tcPr>
            <w:tcW w:w="7180" w:type="dxa"/>
            <w:tcBorders>
              <w:top w:val="nil"/>
              <w:left w:val="nil"/>
              <w:bottom w:val="nil"/>
              <w:right w:val="nil"/>
            </w:tcBorders>
            <w:shd w:val="clear" w:color="auto" w:fill="auto"/>
            <w:vAlign w:val="center"/>
            <w:hideMark/>
          </w:tcPr>
          <w:p w14:paraId="4CC5B1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65" w14:textId="77777777">
        <w:trPr>
          <w:trHeight w:val="330"/>
        </w:trPr>
        <w:tc>
          <w:tcPr>
            <w:tcW w:w="7180" w:type="dxa"/>
            <w:tcBorders>
              <w:top w:val="nil"/>
              <w:left w:val="nil"/>
              <w:bottom w:val="nil"/>
              <w:right w:val="nil"/>
            </w:tcBorders>
            <w:shd w:val="clear" w:color="auto" w:fill="auto"/>
            <w:vAlign w:val="center"/>
            <w:hideMark/>
          </w:tcPr>
          <w:p w14:paraId="4CC5B1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67" w14:textId="77777777">
        <w:trPr>
          <w:trHeight w:val="330"/>
        </w:trPr>
        <w:tc>
          <w:tcPr>
            <w:tcW w:w="7180" w:type="dxa"/>
            <w:tcBorders>
              <w:top w:val="nil"/>
              <w:left w:val="nil"/>
              <w:bottom w:val="nil"/>
              <w:right w:val="nil"/>
            </w:tcBorders>
            <w:shd w:val="clear" w:color="auto" w:fill="auto"/>
            <w:vAlign w:val="center"/>
            <w:hideMark/>
          </w:tcPr>
          <w:p w14:paraId="4CC5B1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169" w14:textId="77777777">
        <w:trPr>
          <w:trHeight w:val="330"/>
        </w:trPr>
        <w:tc>
          <w:tcPr>
            <w:tcW w:w="7180" w:type="dxa"/>
            <w:tcBorders>
              <w:top w:val="nil"/>
              <w:left w:val="nil"/>
              <w:bottom w:val="nil"/>
              <w:right w:val="nil"/>
            </w:tcBorders>
            <w:shd w:val="clear" w:color="auto" w:fill="auto"/>
            <w:vAlign w:val="center"/>
            <w:hideMark/>
          </w:tcPr>
          <w:p w14:paraId="4CC5B1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20 ως έχει     ΚΑΤΑ ΠΛΕΙΟΨΗΦΙΑ</w:t>
            </w:r>
          </w:p>
        </w:tc>
      </w:tr>
      <w:tr w:rsidR="005D719C" w14:paraId="4CC5B16B" w14:textId="77777777">
        <w:trPr>
          <w:trHeight w:val="330"/>
        </w:trPr>
        <w:tc>
          <w:tcPr>
            <w:tcW w:w="7180" w:type="dxa"/>
            <w:tcBorders>
              <w:top w:val="nil"/>
              <w:left w:val="nil"/>
              <w:bottom w:val="nil"/>
              <w:right w:val="nil"/>
            </w:tcBorders>
            <w:shd w:val="clear" w:color="auto" w:fill="auto"/>
            <w:vAlign w:val="center"/>
            <w:hideMark/>
          </w:tcPr>
          <w:p w14:paraId="4CC5B1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6D" w14:textId="77777777">
        <w:trPr>
          <w:trHeight w:val="330"/>
        </w:trPr>
        <w:tc>
          <w:tcPr>
            <w:tcW w:w="7180" w:type="dxa"/>
            <w:tcBorders>
              <w:top w:val="nil"/>
              <w:left w:val="nil"/>
              <w:bottom w:val="nil"/>
              <w:right w:val="nil"/>
            </w:tcBorders>
            <w:shd w:val="clear" w:color="auto" w:fill="auto"/>
            <w:vAlign w:val="center"/>
            <w:hideMark/>
          </w:tcPr>
          <w:p w14:paraId="4CC5B1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6F" w14:textId="77777777">
        <w:trPr>
          <w:trHeight w:val="330"/>
        </w:trPr>
        <w:tc>
          <w:tcPr>
            <w:tcW w:w="7180" w:type="dxa"/>
            <w:tcBorders>
              <w:top w:val="nil"/>
              <w:left w:val="nil"/>
              <w:bottom w:val="nil"/>
              <w:right w:val="nil"/>
            </w:tcBorders>
            <w:shd w:val="clear" w:color="auto" w:fill="auto"/>
            <w:vAlign w:val="center"/>
            <w:hideMark/>
          </w:tcPr>
          <w:p w14:paraId="4CC5B1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71" w14:textId="77777777">
        <w:trPr>
          <w:trHeight w:val="345"/>
        </w:trPr>
        <w:tc>
          <w:tcPr>
            <w:tcW w:w="7180" w:type="dxa"/>
            <w:tcBorders>
              <w:top w:val="nil"/>
              <w:left w:val="nil"/>
              <w:bottom w:val="nil"/>
              <w:right w:val="nil"/>
            </w:tcBorders>
            <w:shd w:val="clear" w:color="auto" w:fill="auto"/>
            <w:vAlign w:val="center"/>
            <w:hideMark/>
          </w:tcPr>
          <w:p w14:paraId="4CC5B1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73" w14:textId="77777777">
        <w:trPr>
          <w:trHeight w:val="330"/>
        </w:trPr>
        <w:tc>
          <w:tcPr>
            <w:tcW w:w="7180" w:type="dxa"/>
            <w:tcBorders>
              <w:top w:val="nil"/>
              <w:left w:val="nil"/>
              <w:bottom w:val="nil"/>
              <w:right w:val="nil"/>
            </w:tcBorders>
            <w:shd w:val="clear" w:color="auto" w:fill="auto"/>
            <w:vAlign w:val="center"/>
            <w:hideMark/>
          </w:tcPr>
          <w:p w14:paraId="4CC5B1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75" w14:textId="77777777">
        <w:trPr>
          <w:trHeight w:val="330"/>
        </w:trPr>
        <w:tc>
          <w:tcPr>
            <w:tcW w:w="7180" w:type="dxa"/>
            <w:tcBorders>
              <w:top w:val="nil"/>
              <w:left w:val="nil"/>
              <w:bottom w:val="nil"/>
              <w:right w:val="nil"/>
            </w:tcBorders>
            <w:shd w:val="clear" w:color="auto" w:fill="auto"/>
            <w:vAlign w:val="center"/>
            <w:hideMark/>
          </w:tcPr>
          <w:p w14:paraId="4CC5B1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77" w14:textId="77777777">
        <w:trPr>
          <w:trHeight w:val="330"/>
        </w:trPr>
        <w:tc>
          <w:tcPr>
            <w:tcW w:w="7180" w:type="dxa"/>
            <w:tcBorders>
              <w:top w:val="nil"/>
              <w:left w:val="nil"/>
              <w:bottom w:val="nil"/>
              <w:right w:val="nil"/>
            </w:tcBorders>
            <w:shd w:val="clear" w:color="auto" w:fill="auto"/>
            <w:vAlign w:val="center"/>
            <w:hideMark/>
          </w:tcPr>
          <w:p w14:paraId="4CC5B1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21 ως έχει     ΚΑΤΑ ΠΛΕΙΟΨΗΦΙΑ</w:t>
            </w:r>
          </w:p>
        </w:tc>
      </w:tr>
      <w:tr w:rsidR="005D719C" w14:paraId="4CC5B179" w14:textId="77777777">
        <w:trPr>
          <w:trHeight w:val="330"/>
        </w:trPr>
        <w:tc>
          <w:tcPr>
            <w:tcW w:w="7180" w:type="dxa"/>
            <w:tcBorders>
              <w:top w:val="nil"/>
              <w:left w:val="nil"/>
              <w:bottom w:val="nil"/>
              <w:right w:val="nil"/>
            </w:tcBorders>
            <w:shd w:val="clear" w:color="auto" w:fill="auto"/>
            <w:vAlign w:val="center"/>
            <w:hideMark/>
          </w:tcPr>
          <w:p w14:paraId="4CC5B1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7B" w14:textId="77777777">
        <w:trPr>
          <w:trHeight w:val="330"/>
        </w:trPr>
        <w:tc>
          <w:tcPr>
            <w:tcW w:w="7180" w:type="dxa"/>
            <w:tcBorders>
              <w:top w:val="nil"/>
              <w:left w:val="nil"/>
              <w:bottom w:val="nil"/>
              <w:right w:val="nil"/>
            </w:tcBorders>
            <w:shd w:val="clear" w:color="auto" w:fill="auto"/>
            <w:vAlign w:val="center"/>
            <w:hideMark/>
          </w:tcPr>
          <w:p w14:paraId="4CC5B1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7D" w14:textId="77777777">
        <w:trPr>
          <w:trHeight w:val="330"/>
        </w:trPr>
        <w:tc>
          <w:tcPr>
            <w:tcW w:w="7180" w:type="dxa"/>
            <w:tcBorders>
              <w:top w:val="nil"/>
              <w:left w:val="nil"/>
              <w:bottom w:val="nil"/>
              <w:right w:val="nil"/>
            </w:tcBorders>
            <w:shd w:val="clear" w:color="auto" w:fill="auto"/>
            <w:vAlign w:val="center"/>
            <w:hideMark/>
          </w:tcPr>
          <w:p w14:paraId="4CC5B1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17F" w14:textId="77777777">
        <w:trPr>
          <w:trHeight w:val="330"/>
        </w:trPr>
        <w:tc>
          <w:tcPr>
            <w:tcW w:w="7180" w:type="dxa"/>
            <w:tcBorders>
              <w:top w:val="nil"/>
              <w:left w:val="nil"/>
              <w:bottom w:val="nil"/>
              <w:right w:val="nil"/>
            </w:tcBorders>
            <w:shd w:val="clear" w:color="auto" w:fill="auto"/>
            <w:vAlign w:val="center"/>
            <w:hideMark/>
          </w:tcPr>
          <w:p w14:paraId="4CC5B1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81" w14:textId="77777777">
        <w:trPr>
          <w:trHeight w:val="330"/>
        </w:trPr>
        <w:tc>
          <w:tcPr>
            <w:tcW w:w="7180" w:type="dxa"/>
            <w:tcBorders>
              <w:top w:val="nil"/>
              <w:left w:val="nil"/>
              <w:bottom w:val="nil"/>
              <w:right w:val="nil"/>
            </w:tcBorders>
            <w:shd w:val="clear" w:color="auto" w:fill="auto"/>
            <w:vAlign w:val="center"/>
            <w:hideMark/>
          </w:tcPr>
          <w:p w14:paraId="4CC5B1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83" w14:textId="77777777">
        <w:trPr>
          <w:trHeight w:val="330"/>
        </w:trPr>
        <w:tc>
          <w:tcPr>
            <w:tcW w:w="7180" w:type="dxa"/>
            <w:tcBorders>
              <w:top w:val="nil"/>
              <w:left w:val="nil"/>
              <w:bottom w:val="nil"/>
              <w:right w:val="nil"/>
            </w:tcBorders>
            <w:shd w:val="clear" w:color="auto" w:fill="auto"/>
            <w:vAlign w:val="center"/>
            <w:hideMark/>
          </w:tcPr>
          <w:p w14:paraId="4CC5B1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85" w14:textId="77777777">
        <w:trPr>
          <w:trHeight w:val="345"/>
        </w:trPr>
        <w:tc>
          <w:tcPr>
            <w:tcW w:w="7180" w:type="dxa"/>
            <w:tcBorders>
              <w:top w:val="nil"/>
              <w:left w:val="nil"/>
              <w:bottom w:val="nil"/>
              <w:right w:val="nil"/>
            </w:tcBorders>
            <w:shd w:val="clear" w:color="auto" w:fill="auto"/>
            <w:vAlign w:val="center"/>
            <w:hideMark/>
          </w:tcPr>
          <w:p w14:paraId="4CC5B1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22 ως</w:t>
            </w:r>
            <w:r w:rsidRPr="005C6EA6">
              <w:rPr>
                <w:rFonts w:ascii="Calibri" w:eastAsia="Times New Roman" w:hAnsi="Calibri" w:cs="Calibri"/>
                <w:color w:val="000000"/>
                <w:szCs w:val="24"/>
              </w:rPr>
              <w:t xml:space="preserve"> έχει     ΚΑΤΑ ΠΛΕΙΟΨΗΦΙΑ</w:t>
            </w:r>
          </w:p>
        </w:tc>
      </w:tr>
      <w:tr w:rsidR="005D719C" w14:paraId="4CC5B187" w14:textId="77777777">
        <w:trPr>
          <w:trHeight w:val="330"/>
        </w:trPr>
        <w:tc>
          <w:tcPr>
            <w:tcW w:w="7180" w:type="dxa"/>
            <w:tcBorders>
              <w:top w:val="nil"/>
              <w:left w:val="nil"/>
              <w:bottom w:val="nil"/>
              <w:right w:val="nil"/>
            </w:tcBorders>
            <w:shd w:val="clear" w:color="auto" w:fill="auto"/>
            <w:vAlign w:val="center"/>
            <w:hideMark/>
          </w:tcPr>
          <w:p w14:paraId="4CC5B1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89" w14:textId="77777777">
        <w:trPr>
          <w:trHeight w:val="330"/>
        </w:trPr>
        <w:tc>
          <w:tcPr>
            <w:tcW w:w="7180" w:type="dxa"/>
            <w:tcBorders>
              <w:top w:val="nil"/>
              <w:left w:val="nil"/>
              <w:bottom w:val="nil"/>
              <w:right w:val="nil"/>
            </w:tcBorders>
            <w:shd w:val="clear" w:color="auto" w:fill="auto"/>
            <w:vAlign w:val="center"/>
            <w:hideMark/>
          </w:tcPr>
          <w:p w14:paraId="4CC5B1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8B" w14:textId="77777777">
        <w:trPr>
          <w:trHeight w:val="330"/>
        </w:trPr>
        <w:tc>
          <w:tcPr>
            <w:tcW w:w="7180" w:type="dxa"/>
            <w:tcBorders>
              <w:top w:val="nil"/>
              <w:left w:val="nil"/>
              <w:bottom w:val="nil"/>
              <w:right w:val="nil"/>
            </w:tcBorders>
            <w:shd w:val="clear" w:color="auto" w:fill="auto"/>
            <w:vAlign w:val="center"/>
            <w:hideMark/>
          </w:tcPr>
          <w:p w14:paraId="4CC5B1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8D" w14:textId="77777777">
        <w:trPr>
          <w:trHeight w:val="330"/>
        </w:trPr>
        <w:tc>
          <w:tcPr>
            <w:tcW w:w="7180" w:type="dxa"/>
            <w:tcBorders>
              <w:top w:val="nil"/>
              <w:left w:val="nil"/>
              <w:bottom w:val="nil"/>
              <w:right w:val="nil"/>
            </w:tcBorders>
            <w:shd w:val="clear" w:color="auto" w:fill="auto"/>
            <w:vAlign w:val="center"/>
            <w:hideMark/>
          </w:tcPr>
          <w:p w14:paraId="4CC5B1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8F" w14:textId="77777777">
        <w:trPr>
          <w:trHeight w:val="345"/>
        </w:trPr>
        <w:tc>
          <w:tcPr>
            <w:tcW w:w="7180" w:type="dxa"/>
            <w:tcBorders>
              <w:top w:val="nil"/>
              <w:left w:val="nil"/>
              <w:bottom w:val="nil"/>
              <w:right w:val="nil"/>
            </w:tcBorders>
            <w:shd w:val="clear" w:color="auto" w:fill="auto"/>
            <w:vAlign w:val="center"/>
            <w:hideMark/>
          </w:tcPr>
          <w:p w14:paraId="4CC5B1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91" w14:textId="77777777">
        <w:trPr>
          <w:trHeight w:val="330"/>
        </w:trPr>
        <w:tc>
          <w:tcPr>
            <w:tcW w:w="7180" w:type="dxa"/>
            <w:tcBorders>
              <w:top w:val="nil"/>
              <w:left w:val="nil"/>
              <w:bottom w:val="nil"/>
              <w:right w:val="nil"/>
            </w:tcBorders>
            <w:shd w:val="clear" w:color="auto" w:fill="auto"/>
            <w:vAlign w:val="center"/>
            <w:hideMark/>
          </w:tcPr>
          <w:p w14:paraId="4CC5B1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93" w14:textId="77777777">
        <w:trPr>
          <w:trHeight w:val="330"/>
        </w:trPr>
        <w:tc>
          <w:tcPr>
            <w:tcW w:w="7180" w:type="dxa"/>
            <w:tcBorders>
              <w:top w:val="nil"/>
              <w:left w:val="nil"/>
              <w:bottom w:val="nil"/>
              <w:right w:val="nil"/>
            </w:tcBorders>
            <w:shd w:val="clear" w:color="auto" w:fill="auto"/>
            <w:vAlign w:val="center"/>
            <w:hideMark/>
          </w:tcPr>
          <w:p w14:paraId="4CC5B1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23 ως έχει     ΚΑΤΑ ΠΛΕΙΟΨΗΦΙΑ</w:t>
            </w:r>
          </w:p>
        </w:tc>
      </w:tr>
      <w:tr w:rsidR="005D719C" w14:paraId="4CC5B195" w14:textId="77777777">
        <w:trPr>
          <w:trHeight w:val="330"/>
        </w:trPr>
        <w:tc>
          <w:tcPr>
            <w:tcW w:w="7180" w:type="dxa"/>
            <w:tcBorders>
              <w:top w:val="nil"/>
              <w:left w:val="nil"/>
              <w:bottom w:val="nil"/>
              <w:right w:val="nil"/>
            </w:tcBorders>
            <w:shd w:val="clear" w:color="auto" w:fill="auto"/>
            <w:vAlign w:val="center"/>
            <w:hideMark/>
          </w:tcPr>
          <w:p w14:paraId="4CC5B1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97" w14:textId="77777777">
        <w:trPr>
          <w:trHeight w:val="330"/>
        </w:trPr>
        <w:tc>
          <w:tcPr>
            <w:tcW w:w="7180" w:type="dxa"/>
            <w:tcBorders>
              <w:top w:val="nil"/>
              <w:left w:val="nil"/>
              <w:bottom w:val="nil"/>
              <w:right w:val="nil"/>
            </w:tcBorders>
            <w:shd w:val="clear" w:color="auto" w:fill="auto"/>
            <w:vAlign w:val="center"/>
            <w:hideMark/>
          </w:tcPr>
          <w:p w14:paraId="4CC5B1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99" w14:textId="77777777">
        <w:trPr>
          <w:trHeight w:val="330"/>
        </w:trPr>
        <w:tc>
          <w:tcPr>
            <w:tcW w:w="7180" w:type="dxa"/>
            <w:tcBorders>
              <w:top w:val="nil"/>
              <w:left w:val="nil"/>
              <w:bottom w:val="nil"/>
              <w:right w:val="nil"/>
            </w:tcBorders>
            <w:shd w:val="clear" w:color="auto" w:fill="auto"/>
            <w:vAlign w:val="center"/>
            <w:hideMark/>
          </w:tcPr>
          <w:p w14:paraId="4CC5B1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9B" w14:textId="77777777">
        <w:trPr>
          <w:trHeight w:val="330"/>
        </w:trPr>
        <w:tc>
          <w:tcPr>
            <w:tcW w:w="7180" w:type="dxa"/>
            <w:tcBorders>
              <w:top w:val="nil"/>
              <w:left w:val="nil"/>
              <w:bottom w:val="nil"/>
              <w:right w:val="nil"/>
            </w:tcBorders>
            <w:shd w:val="clear" w:color="auto" w:fill="auto"/>
            <w:vAlign w:val="center"/>
            <w:hideMark/>
          </w:tcPr>
          <w:p w14:paraId="4CC5B1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9D" w14:textId="77777777">
        <w:trPr>
          <w:trHeight w:val="330"/>
        </w:trPr>
        <w:tc>
          <w:tcPr>
            <w:tcW w:w="7180" w:type="dxa"/>
            <w:tcBorders>
              <w:top w:val="nil"/>
              <w:left w:val="nil"/>
              <w:bottom w:val="nil"/>
              <w:right w:val="nil"/>
            </w:tcBorders>
            <w:shd w:val="clear" w:color="auto" w:fill="auto"/>
            <w:vAlign w:val="center"/>
            <w:hideMark/>
          </w:tcPr>
          <w:p w14:paraId="4CC5B1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9F" w14:textId="77777777">
        <w:trPr>
          <w:trHeight w:val="330"/>
        </w:trPr>
        <w:tc>
          <w:tcPr>
            <w:tcW w:w="7180" w:type="dxa"/>
            <w:tcBorders>
              <w:top w:val="nil"/>
              <w:left w:val="nil"/>
              <w:bottom w:val="nil"/>
              <w:right w:val="nil"/>
            </w:tcBorders>
            <w:shd w:val="clear" w:color="auto" w:fill="auto"/>
            <w:vAlign w:val="center"/>
            <w:hideMark/>
          </w:tcPr>
          <w:p w14:paraId="4CC5B1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1A1" w14:textId="77777777">
        <w:trPr>
          <w:trHeight w:val="330"/>
        </w:trPr>
        <w:tc>
          <w:tcPr>
            <w:tcW w:w="7180" w:type="dxa"/>
            <w:tcBorders>
              <w:top w:val="nil"/>
              <w:left w:val="nil"/>
              <w:bottom w:val="nil"/>
              <w:right w:val="nil"/>
            </w:tcBorders>
            <w:shd w:val="clear" w:color="auto" w:fill="auto"/>
            <w:vAlign w:val="center"/>
            <w:hideMark/>
          </w:tcPr>
          <w:p w14:paraId="4CC5B1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24 ως έχει     ΚΑΤΑ ΠΛΕΙΟΨΗΦΙΑ</w:t>
            </w:r>
          </w:p>
        </w:tc>
      </w:tr>
      <w:tr w:rsidR="005D719C" w14:paraId="4CC5B1A3" w14:textId="77777777">
        <w:trPr>
          <w:trHeight w:val="330"/>
        </w:trPr>
        <w:tc>
          <w:tcPr>
            <w:tcW w:w="7180" w:type="dxa"/>
            <w:tcBorders>
              <w:top w:val="nil"/>
              <w:left w:val="nil"/>
              <w:bottom w:val="nil"/>
              <w:right w:val="nil"/>
            </w:tcBorders>
            <w:shd w:val="clear" w:color="auto" w:fill="auto"/>
            <w:vAlign w:val="center"/>
            <w:hideMark/>
          </w:tcPr>
          <w:p w14:paraId="4CC5B1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A5" w14:textId="77777777">
        <w:trPr>
          <w:trHeight w:val="330"/>
        </w:trPr>
        <w:tc>
          <w:tcPr>
            <w:tcW w:w="7180" w:type="dxa"/>
            <w:tcBorders>
              <w:top w:val="nil"/>
              <w:left w:val="nil"/>
              <w:bottom w:val="nil"/>
              <w:right w:val="nil"/>
            </w:tcBorders>
            <w:shd w:val="clear" w:color="auto" w:fill="auto"/>
            <w:vAlign w:val="center"/>
            <w:hideMark/>
          </w:tcPr>
          <w:p w14:paraId="4CC5B1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Ν.Δ.: OXI</w:t>
            </w:r>
          </w:p>
        </w:tc>
      </w:tr>
      <w:tr w:rsidR="005D719C" w14:paraId="4CC5B1A7" w14:textId="77777777">
        <w:trPr>
          <w:trHeight w:val="330"/>
        </w:trPr>
        <w:tc>
          <w:tcPr>
            <w:tcW w:w="7180" w:type="dxa"/>
            <w:tcBorders>
              <w:top w:val="nil"/>
              <w:left w:val="nil"/>
              <w:bottom w:val="nil"/>
              <w:right w:val="nil"/>
            </w:tcBorders>
            <w:shd w:val="clear" w:color="auto" w:fill="auto"/>
            <w:vAlign w:val="center"/>
            <w:hideMark/>
          </w:tcPr>
          <w:p w14:paraId="4CC5B1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A9" w14:textId="77777777">
        <w:trPr>
          <w:trHeight w:val="330"/>
        </w:trPr>
        <w:tc>
          <w:tcPr>
            <w:tcW w:w="7180" w:type="dxa"/>
            <w:tcBorders>
              <w:top w:val="nil"/>
              <w:left w:val="nil"/>
              <w:bottom w:val="nil"/>
              <w:right w:val="nil"/>
            </w:tcBorders>
            <w:shd w:val="clear" w:color="auto" w:fill="auto"/>
            <w:vAlign w:val="center"/>
            <w:hideMark/>
          </w:tcPr>
          <w:p w14:paraId="4CC5B1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AB" w14:textId="77777777">
        <w:trPr>
          <w:trHeight w:val="330"/>
        </w:trPr>
        <w:tc>
          <w:tcPr>
            <w:tcW w:w="7180" w:type="dxa"/>
            <w:tcBorders>
              <w:top w:val="nil"/>
              <w:left w:val="nil"/>
              <w:bottom w:val="nil"/>
              <w:right w:val="nil"/>
            </w:tcBorders>
            <w:shd w:val="clear" w:color="auto" w:fill="auto"/>
            <w:vAlign w:val="center"/>
            <w:hideMark/>
          </w:tcPr>
          <w:p w14:paraId="4CC5B1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AD" w14:textId="77777777">
        <w:trPr>
          <w:trHeight w:val="330"/>
        </w:trPr>
        <w:tc>
          <w:tcPr>
            <w:tcW w:w="7180" w:type="dxa"/>
            <w:tcBorders>
              <w:top w:val="nil"/>
              <w:left w:val="nil"/>
              <w:bottom w:val="nil"/>
              <w:right w:val="nil"/>
            </w:tcBorders>
            <w:shd w:val="clear" w:color="auto" w:fill="auto"/>
            <w:vAlign w:val="center"/>
            <w:hideMark/>
          </w:tcPr>
          <w:p w14:paraId="4CC5B1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AF" w14:textId="77777777">
        <w:trPr>
          <w:trHeight w:val="330"/>
        </w:trPr>
        <w:tc>
          <w:tcPr>
            <w:tcW w:w="7180" w:type="dxa"/>
            <w:tcBorders>
              <w:top w:val="nil"/>
              <w:left w:val="nil"/>
              <w:bottom w:val="nil"/>
              <w:right w:val="nil"/>
            </w:tcBorders>
            <w:shd w:val="clear" w:color="auto" w:fill="auto"/>
            <w:vAlign w:val="center"/>
            <w:hideMark/>
          </w:tcPr>
          <w:p w14:paraId="4CC5B1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25 όπως τροπ.      ΚΑΤΑ ΠΛΕΙΟΨΗΦΙΑ</w:t>
            </w:r>
          </w:p>
        </w:tc>
      </w:tr>
      <w:tr w:rsidR="005D719C" w14:paraId="4CC5B1B1" w14:textId="77777777">
        <w:trPr>
          <w:trHeight w:val="345"/>
        </w:trPr>
        <w:tc>
          <w:tcPr>
            <w:tcW w:w="7180" w:type="dxa"/>
            <w:tcBorders>
              <w:top w:val="nil"/>
              <w:left w:val="nil"/>
              <w:bottom w:val="nil"/>
              <w:right w:val="nil"/>
            </w:tcBorders>
            <w:shd w:val="clear" w:color="auto" w:fill="auto"/>
            <w:vAlign w:val="center"/>
            <w:hideMark/>
          </w:tcPr>
          <w:p w14:paraId="4CC5B1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B3" w14:textId="77777777">
        <w:trPr>
          <w:trHeight w:val="330"/>
        </w:trPr>
        <w:tc>
          <w:tcPr>
            <w:tcW w:w="7180" w:type="dxa"/>
            <w:tcBorders>
              <w:top w:val="nil"/>
              <w:left w:val="nil"/>
              <w:bottom w:val="nil"/>
              <w:right w:val="nil"/>
            </w:tcBorders>
            <w:shd w:val="clear" w:color="auto" w:fill="auto"/>
            <w:vAlign w:val="center"/>
            <w:hideMark/>
          </w:tcPr>
          <w:p w14:paraId="4CC5B1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B5" w14:textId="77777777">
        <w:trPr>
          <w:trHeight w:val="330"/>
        </w:trPr>
        <w:tc>
          <w:tcPr>
            <w:tcW w:w="7180" w:type="dxa"/>
            <w:tcBorders>
              <w:top w:val="nil"/>
              <w:left w:val="nil"/>
              <w:bottom w:val="nil"/>
              <w:right w:val="nil"/>
            </w:tcBorders>
            <w:shd w:val="clear" w:color="auto" w:fill="auto"/>
            <w:vAlign w:val="center"/>
            <w:hideMark/>
          </w:tcPr>
          <w:p w14:paraId="4CC5B1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B7" w14:textId="77777777">
        <w:trPr>
          <w:trHeight w:val="330"/>
        </w:trPr>
        <w:tc>
          <w:tcPr>
            <w:tcW w:w="7180" w:type="dxa"/>
            <w:tcBorders>
              <w:top w:val="nil"/>
              <w:left w:val="nil"/>
              <w:bottom w:val="nil"/>
              <w:right w:val="nil"/>
            </w:tcBorders>
            <w:shd w:val="clear" w:color="auto" w:fill="auto"/>
            <w:vAlign w:val="center"/>
            <w:hideMark/>
          </w:tcPr>
          <w:p w14:paraId="4CC5B1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B9" w14:textId="77777777">
        <w:trPr>
          <w:trHeight w:val="330"/>
        </w:trPr>
        <w:tc>
          <w:tcPr>
            <w:tcW w:w="7180" w:type="dxa"/>
            <w:tcBorders>
              <w:top w:val="nil"/>
              <w:left w:val="nil"/>
              <w:bottom w:val="nil"/>
              <w:right w:val="nil"/>
            </w:tcBorders>
            <w:shd w:val="clear" w:color="auto" w:fill="auto"/>
            <w:vAlign w:val="center"/>
            <w:hideMark/>
          </w:tcPr>
          <w:p w14:paraId="4CC5B1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BB" w14:textId="77777777">
        <w:trPr>
          <w:trHeight w:val="345"/>
        </w:trPr>
        <w:tc>
          <w:tcPr>
            <w:tcW w:w="7180" w:type="dxa"/>
            <w:tcBorders>
              <w:top w:val="nil"/>
              <w:left w:val="nil"/>
              <w:bottom w:val="nil"/>
              <w:right w:val="nil"/>
            </w:tcBorders>
            <w:shd w:val="clear" w:color="auto" w:fill="auto"/>
            <w:vAlign w:val="center"/>
            <w:hideMark/>
          </w:tcPr>
          <w:p w14:paraId="4CC5B1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BD" w14:textId="77777777">
        <w:trPr>
          <w:trHeight w:val="330"/>
        </w:trPr>
        <w:tc>
          <w:tcPr>
            <w:tcW w:w="7180" w:type="dxa"/>
            <w:tcBorders>
              <w:top w:val="nil"/>
              <w:left w:val="nil"/>
              <w:bottom w:val="nil"/>
              <w:right w:val="nil"/>
            </w:tcBorders>
            <w:shd w:val="clear" w:color="auto" w:fill="auto"/>
            <w:vAlign w:val="center"/>
            <w:hideMark/>
          </w:tcPr>
          <w:p w14:paraId="4CC5B1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26 ως έχει     ΚΑΤΑ ΠΛΕΙΟΨΗΦΙΑ</w:t>
            </w:r>
          </w:p>
        </w:tc>
      </w:tr>
      <w:tr w:rsidR="005D719C" w14:paraId="4CC5B1BF" w14:textId="77777777">
        <w:trPr>
          <w:trHeight w:val="330"/>
        </w:trPr>
        <w:tc>
          <w:tcPr>
            <w:tcW w:w="7180" w:type="dxa"/>
            <w:tcBorders>
              <w:top w:val="nil"/>
              <w:left w:val="nil"/>
              <w:bottom w:val="nil"/>
              <w:right w:val="nil"/>
            </w:tcBorders>
            <w:shd w:val="clear" w:color="auto" w:fill="auto"/>
            <w:vAlign w:val="center"/>
            <w:hideMark/>
          </w:tcPr>
          <w:p w14:paraId="4CC5B1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C1" w14:textId="77777777">
        <w:trPr>
          <w:trHeight w:val="330"/>
        </w:trPr>
        <w:tc>
          <w:tcPr>
            <w:tcW w:w="7180" w:type="dxa"/>
            <w:tcBorders>
              <w:top w:val="nil"/>
              <w:left w:val="nil"/>
              <w:bottom w:val="nil"/>
              <w:right w:val="nil"/>
            </w:tcBorders>
            <w:shd w:val="clear" w:color="auto" w:fill="auto"/>
            <w:vAlign w:val="center"/>
            <w:hideMark/>
          </w:tcPr>
          <w:p w14:paraId="4CC5B1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Ν.Δ.: </w:t>
            </w:r>
            <w:r w:rsidRPr="005C6EA6">
              <w:rPr>
                <w:rFonts w:ascii="Calibri" w:eastAsia="Times New Roman" w:hAnsi="Calibri" w:cs="Calibri"/>
                <w:color w:val="000000"/>
                <w:szCs w:val="24"/>
              </w:rPr>
              <w:t>OXI</w:t>
            </w:r>
          </w:p>
        </w:tc>
      </w:tr>
      <w:tr w:rsidR="005D719C" w14:paraId="4CC5B1C3" w14:textId="77777777">
        <w:trPr>
          <w:trHeight w:val="330"/>
        </w:trPr>
        <w:tc>
          <w:tcPr>
            <w:tcW w:w="7180" w:type="dxa"/>
            <w:tcBorders>
              <w:top w:val="nil"/>
              <w:left w:val="nil"/>
              <w:bottom w:val="nil"/>
              <w:right w:val="nil"/>
            </w:tcBorders>
            <w:shd w:val="clear" w:color="auto" w:fill="auto"/>
            <w:vAlign w:val="center"/>
            <w:hideMark/>
          </w:tcPr>
          <w:p w14:paraId="4CC5B1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C5" w14:textId="77777777">
        <w:trPr>
          <w:trHeight w:val="330"/>
        </w:trPr>
        <w:tc>
          <w:tcPr>
            <w:tcW w:w="7180" w:type="dxa"/>
            <w:tcBorders>
              <w:top w:val="nil"/>
              <w:left w:val="nil"/>
              <w:bottom w:val="nil"/>
              <w:right w:val="nil"/>
            </w:tcBorders>
            <w:shd w:val="clear" w:color="auto" w:fill="auto"/>
            <w:vAlign w:val="center"/>
            <w:hideMark/>
          </w:tcPr>
          <w:p w14:paraId="4CC5B1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C7" w14:textId="77777777">
        <w:trPr>
          <w:trHeight w:val="330"/>
        </w:trPr>
        <w:tc>
          <w:tcPr>
            <w:tcW w:w="7180" w:type="dxa"/>
            <w:tcBorders>
              <w:top w:val="nil"/>
              <w:left w:val="nil"/>
              <w:bottom w:val="nil"/>
              <w:right w:val="nil"/>
            </w:tcBorders>
            <w:shd w:val="clear" w:color="auto" w:fill="auto"/>
            <w:vAlign w:val="center"/>
            <w:hideMark/>
          </w:tcPr>
          <w:p w14:paraId="4CC5B1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C9" w14:textId="77777777">
        <w:trPr>
          <w:trHeight w:val="330"/>
        </w:trPr>
        <w:tc>
          <w:tcPr>
            <w:tcW w:w="7180" w:type="dxa"/>
            <w:tcBorders>
              <w:top w:val="nil"/>
              <w:left w:val="nil"/>
              <w:bottom w:val="nil"/>
              <w:right w:val="nil"/>
            </w:tcBorders>
            <w:shd w:val="clear" w:color="auto" w:fill="auto"/>
            <w:vAlign w:val="center"/>
            <w:hideMark/>
          </w:tcPr>
          <w:p w14:paraId="4CC5B1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CB" w14:textId="77777777">
        <w:trPr>
          <w:trHeight w:val="330"/>
        </w:trPr>
        <w:tc>
          <w:tcPr>
            <w:tcW w:w="7180" w:type="dxa"/>
            <w:tcBorders>
              <w:top w:val="nil"/>
              <w:left w:val="nil"/>
              <w:bottom w:val="nil"/>
              <w:right w:val="nil"/>
            </w:tcBorders>
            <w:shd w:val="clear" w:color="auto" w:fill="auto"/>
            <w:vAlign w:val="center"/>
            <w:hideMark/>
          </w:tcPr>
          <w:p w14:paraId="4CC5B1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27 ως έχει     ΚΑΤΑ ΠΛΕΙΟΨΗΦΙΑ</w:t>
            </w:r>
          </w:p>
        </w:tc>
      </w:tr>
      <w:tr w:rsidR="005D719C" w14:paraId="4CC5B1CD" w14:textId="77777777">
        <w:trPr>
          <w:trHeight w:val="330"/>
        </w:trPr>
        <w:tc>
          <w:tcPr>
            <w:tcW w:w="7180" w:type="dxa"/>
            <w:tcBorders>
              <w:top w:val="nil"/>
              <w:left w:val="nil"/>
              <w:bottom w:val="nil"/>
              <w:right w:val="nil"/>
            </w:tcBorders>
            <w:shd w:val="clear" w:color="auto" w:fill="auto"/>
            <w:vAlign w:val="center"/>
            <w:hideMark/>
          </w:tcPr>
          <w:p w14:paraId="4CC5B1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CF" w14:textId="77777777">
        <w:trPr>
          <w:trHeight w:val="345"/>
        </w:trPr>
        <w:tc>
          <w:tcPr>
            <w:tcW w:w="7180" w:type="dxa"/>
            <w:tcBorders>
              <w:top w:val="nil"/>
              <w:left w:val="nil"/>
              <w:bottom w:val="nil"/>
              <w:right w:val="nil"/>
            </w:tcBorders>
            <w:shd w:val="clear" w:color="auto" w:fill="auto"/>
            <w:vAlign w:val="center"/>
            <w:hideMark/>
          </w:tcPr>
          <w:p w14:paraId="4CC5B1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D1" w14:textId="77777777">
        <w:trPr>
          <w:trHeight w:val="330"/>
        </w:trPr>
        <w:tc>
          <w:tcPr>
            <w:tcW w:w="7180" w:type="dxa"/>
            <w:tcBorders>
              <w:top w:val="nil"/>
              <w:left w:val="nil"/>
              <w:bottom w:val="nil"/>
              <w:right w:val="nil"/>
            </w:tcBorders>
            <w:shd w:val="clear" w:color="auto" w:fill="auto"/>
            <w:vAlign w:val="center"/>
            <w:hideMark/>
          </w:tcPr>
          <w:p w14:paraId="4CC5B1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D3" w14:textId="77777777">
        <w:trPr>
          <w:trHeight w:val="330"/>
        </w:trPr>
        <w:tc>
          <w:tcPr>
            <w:tcW w:w="7180" w:type="dxa"/>
            <w:tcBorders>
              <w:top w:val="nil"/>
              <w:left w:val="nil"/>
              <w:bottom w:val="nil"/>
              <w:right w:val="nil"/>
            </w:tcBorders>
            <w:shd w:val="clear" w:color="auto" w:fill="auto"/>
            <w:vAlign w:val="center"/>
            <w:hideMark/>
          </w:tcPr>
          <w:p w14:paraId="4CC5B1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D5" w14:textId="77777777">
        <w:trPr>
          <w:trHeight w:val="330"/>
        </w:trPr>
        <w:tc>
          <w:tcPr>
            <w:tcW w:w="7180" w:type="dxa"/>
            <w:tcBorders>
              <w:top w:val="nil"/>
              <w:left w:val="nil"/>
              <w:bottom w:val="nil"/>
              <w:right w:val="nil"/>
            </w:tcBorders>
            <w:shd w:val="clear" w:color="auto" w:fill="auto"/>
            <w:vAlign w:val="center"/>
            <w:hideMark/>
          </w:tcPr>
          <w:p w14:paraId="4CC5B1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D7" w14:textId="77777777">
        <w:trPr>
          <w:trHeight w:val="330"/>
        </w:trPr>
        <w:tc>
          <w:tcPr>
            <w:tcW w:w="7180" w:type="dxa"/>
            <w:tcBorders>
              <w:top w:val="nil"/>
              <w:left w:val="nil"/>
              <w:bottom w:val="nil"/>
              <w:right w:val="nil"/>
            </w:tcBorders>
            <w:shd w:val="clear" w:color="auto" w:fill="auto"/>
            <w:vAlign w:val="center"/>
            <w:hideMark/>
          </w:tcPr>
          <w:p w14:paraId="4CC5B1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D9" w14:textId="77777777">
        <w:trPr>
          <w:trHeight w:val="330"/>
        </w:trPr>
        <w:tc>
          <w:tcPr>
            <w:tcW w:w="7180" w:type="dxa"/>
            <w:tcBorders>
              <w:top w:val="nil"/>
              <w:left w:val="nil"/>
              <w:bottom w:val="nil"/>
              <w:right w:val="nil"/>
            </w:tcBorders>
            <w:shd w:val="clear" w:color="auto" w:fill="auto"/>
            <w:vAlign w:val="center"/>
            <w:hideMark/>
          </w:tcPr>
          <w:p w14:paraId="4CC5B1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28 ως έχει     ΚΑΤΑ ΠΛΕΙΟΨΗΦΙΑ</w:t>
            </w:r>
          </w:p>
        </w:tc>
      </w:tr>
      <w:tr w:rsidR="005D719C" w14:paraId="4CC5B1DB" w14:textId="77777777">
        <w:trPr>
          <w:trHeight w:val="330"/>
        </w:trPr>
        <w:tc>
          <w:tcPr>
            <w:tcW w:w="7180" w:type="dxa"/>
            <w:tcBorders>
              <w:top w:val="nil"/>
              <w:left w:val="nil"/>
              <w:bottom w:val="nil"/>
              <w:right w:val="nil"/>
            </w:tcBorders>
            <w:shd w:val="clear" w:color="auto" w:fill="auto"/>
            <w:vAlign w:val="center"/>
            <w:hideMark/>
          </w:tcPr>
          <w:p w14:paraId="4CC5B1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DD" w14:textId="77777777">
        <w:trPr>
          <w:trHeight w:val="330"/>
        </w:trPr>
        <w:tc>
          <w:tcPr>
            <w:tcW w:w="7180" w:type="dxa"/>
            <w:tcBorders>
              <w:top w:val="nil"/>
              <w:left w:val="nil"/>
              <w:bottom w:val="nil"/>
              <w:right w:val="nil"/>
            </w:tcBorders>
            <w:shd w:val="clear" w:color="auto" w:fill="auto"/>
            <w:vAlign w:val="center"/>
            <w:hideMark/>
          </w:tcPr>
          <w:p w14:paraId="4CC5B1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DF" w14:textId="77777777">
        <w:trPr>
          <w:trHeight w:val="330"/>
        </w:trPr>
        <w:tc>
          <w:tcPr>
            <w:tcW w:w="7180" w:type="dxa"/>
            <w:tcBorders>
              <w:top w:val="nil"/>
              <w:left w:val="nil"/>
              <w:bottom w:val="nil"/>
              <w:right w:val="nil"/>
            </w:tcBorders>
            <w:shd w:val="clear" w:color="auto" w:fill="auto"/>
            <w:vAlign w:val="center"/>
            <w:hideMark/>
          </w:tcPr>
          <w:p w14:paraId="4CC5B1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E1" w14:textId="77777777">
        <w:trPr>
          <w:trHeight w:val="330"/>
        </w:trPr>
        <w:tc>
          <w:tcPr>
            <w:tcW w:w="7180" w:type="dxa"/>
            <w:tcBorders>
              <w:top w:val="nil"/>
              <w:left w:val="nil"/>
              <w:bottom w:val="nil"/>
              <w:right w:val="nil"/>
            </w:tcBorders>
            <w:shd w:val="clear" w:color="auto" w:fill="auto"/>
            <w:vAlign w:val="center"/>
            <w:hideMark/>
          </w:tcPr>
          <w:p w14:paraId="4CC5B1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E3" w14:textId="77777777">
        <w:trPr>
          <w:trHeight w:val="330"/>
        </w:trPr>
        <w:tc>
          <w:tcPr>
            <w:tcW w:w="7180" w:type="dxa"/>
            <w:tcBorders>
              <w:top w:val="nil"/>
              <w:left w:val="nil"/>
              <w:bottom w:val="nil"/>
              <w:right w:val="nil"/>
            </w:tcBorders>
            <w:shd w:val="clear" w:color="auto" w:fill="auto"/>
            <w:vAlign w:val="center"/>
            <w:hideMark/>
          </w:tcPr>
          <w:p w14:paraId="4CC5B1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E5" w14:textId="77777777">
        <w:trPr>
          <w:trHeight w:val="330"/>
        </w:trPr>
        <w:tc>
          <w:tcPr>
            <w:tcW w:w="7180" w:type="dxa"/>
            <w:tcBorders>
              <w:top w:val="nil"/>
              <w:left w:val="nil"/>
              <w:bottom w:val="nil"/>
              <w:right w:val="nil"/>
            </w:tcBorders>
            <w:shd w:val="clear" w:color="auto" w:fill="auto"/>
            <w:vAlign w:val="center"/>
            <w:hideMark/>
          </w:tcPr>
          <w:p w14:paraId="4CC5B1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E7" w14:textId="77777777">
        <w:trPr>
          <w:trHeight w:val="330"/>
        </w:trPr>
        <w:tc>
          <w:tcPr>
            <w:tcW w:w="7180" w:type="dxa"/>
            <w:tcBorders>
              <w:top w:val="nil"/>
              <w:left w:val="nil"/>
              <w:bottom w:val="nil"/>
              <w:right w:val="nil"/>
            </w:tcBorders>
            <w:shd w:val="clear" w:color="auto" w:fill="auto"/>
            <w:vAlign w:val="center"/>
            <w:hideMark/>
          </w:tcPr>
          <w:p w14:paraId="4CC5B1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29 ως έχει     ΚΑΤΑ ΠΛΕΙΟΨΗΦΙΑ</w:t>
            </w:r>
          </w:p>
        </w:tc>
      </w:tr>
      <w:tr w:rsidR="005D719C" w14:paraId="4CC5B1E9" w14:textId="77777777">
        <w:trPr>
          <w:trHeight w:val="330"/>
        </w:trPr>
        <w:tc>
          <w:tcPr>
            <w:tcW w:w="7180" w:type="dxa"/>
            <w:tcBorders>
              <w:top w:val="nil"/>
              <w:left w:val="nil"/>
              <w:bottom w:val="nil"/>
              <w:right w:val="nil"/>
            </w:tcBorders>
            <w:shd w:val="clear" w:color="auto" w:fill="auto"/>
            <w:vAlign w:val="center"/>
            <w:hideMark/>
          </w:tcPr>
          <w:p w14:paraId="4CC5B1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EB" w14:textId="77777777">
        <w:trPr>
          <w:trHeight w:val="330"/>
        </w:trPr>
        <w:tc>
          <w:tcPr>
            <w:tcW w:w="7180" w:type="dxa"/>
            <w:tcBorders>
              <w:top w:val="nil"/>
              <w:left w:val="nil"/>
              <w:bottom w:val="nil"/>
              <w:right w:val="nil"/>
            </w:tcBorders>
            <w:shd w:val="clear" w:color="auto" w:fill="auto"/>
            <w:vAlign w:val="center"/>
            <w:hideMark/>
          </w:tcPr>
          <w:p w14:paraId="4CC5B1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ED" w14:textId="77777777">
        <w:trPr>
          <w:trHeight w:val="330"/>
        </w:trPr>
        <w:tc>
          <w:tcPr>
            <w:tcW w:w="7180" w:type="dxa"/>
            <w:tcBorders>
              <w:top w:val="nil"/>
              <w:left w:val="nil"/>
              <w:bottom w:val="nil"/>
              <w:right w:val="nil"/>
            </w:tcBorders>
            <w:shd w:val="clear" w:color="auto" w:fill="auto"/>
            <w:vAlign w:val="center"/>
            <w:hideMark/>
          </w:tcPr>
          <w:p w14:paraId="4CC5B1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EF" w14:textId="77777777">
        <w:trPr>
          <w:trHeight w:val="330"/>
        </w:trPr>
        <w:tc>
          <w:tcPr>
            <w:tcW w:w="7180" w:type="dxa"/>
            <w:tcBorders>
              <w:top w:val="nil"/>
              <w:left w:val="nil"/>
              <w:bottom w:val="nil"/>
              <w:right w:val="nil"/>
            </w:tcBorders>
            <w:shd w:val="clear" w:color="auto" w:fill="auto"/>
            <w:vAlign w:val="center"/>
            <w:hideMark/>
          </w:tcPr>
          <w:p w14:paraId="4CC5B1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F1" w14:textId="77777777">
        <w:trPr>
          <w:trHeight w:val="330"/>
        </w:trPr>
        <w:tc>
          <w:tcPr>
            <w:tcW w:w="7180" w:type="dxa"/>
            <w:tcBorders>
              <w:top w:val="nil"/>
              <w:left w:val="nil"/>
              <w:bottom w:val="nil"/>
              <w:right w:val="nil"/>
            </w:tcBorders>
            <w:shd w:val="clear" w:color="auto" w:fill="auto"/>
            <w:vAlign w:val="center"/>
            <w:hideMark/>
          </w:tcPr>
          <w:p w14:paraId="4CC5B1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1F3" w14:textId="77777777">
        <w:trPr>
          <w:trHeight w:val="330"/>
        </w:trPr>
        <w:tc>
          <w:tcPr>
            <w:tcW w:w="7180" w:type="dxa"/>
            <w:tcBorders>
              <w:top w:val="nil"/>
              <w:left w:val="nil"/>
              <w:bottom w:val="nil"/>
              <w:right w:val="nil"/>
            </w:tcBorders>
            <w:shd w:val="clear" w:color="auto" w:fill="auto"/>
            <w:vAlign w:val="center"/>
            <w:hideMark/>
          </w:tcPr>
          <w:p w14:paraId="4CC5B1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1F5" w14:textId="77777777">
        <w:trPr>
          <w:trHeight w:val="330"/>
        </w:trPr>
        <w:tc>
          <w:tcPr>
            <w:tcW w:w="7180" w:type="dxa"/>
            <w:tcBorders>
              <w:top w:val="nil"/>
              <w:left w:val="nil"/>
              <w:bottom w:val="nil"/>
              <w:right w:val="nil"/>
            </w:tcBorders>
            <w:shd w:val="clear" w:color="auto" w:fill="auto"/>
            <w:vAlign w:val="center"/>
            <w:hideMark/>
          </w:tcPr>
          <w:p w14:paraId="4CC5B1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30 ως έχει     ΚΑΤΑ ΠΛΕΙΟΨΗΦΙΑ</w:t>
            </w:r>
          </w:p>
        </w:tc>
      </w:tr>
      <w:tr w:rsidR="005D719C" w14:paraId="4CC5B1F7" w14:textId="77777777">
        <w:trPr>
          <w:trHeight w:val="330"/>
        </w:trPr>
        <w:tc>
          <w:tcPr>
            <w:tcW w:w="7180" w:type="dxa"/>
            <w:tcBorders>
              <w:top w:val="nil"/>
              <w:left w:val="nil"/>
              <w:bottom w:val="nil"/>
              <w:right w:val="nil"/>
            </w:tcBorders>
            <w:shd w:val="clear" w:color="auto" w:fill="auto"/>
            <w:vAlign w:val="center"/>
            <w:hideMark/>
          </w:tcPr>
          <w:p w14:paraId="4CC5B1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1F9" w14:textId="77777777">
        <w:trPr>
          <w:trHeight w:val="330"/>
        </w:trPr>
        <w:tc>
          <w:tcPr>
            <w:tcW w:w="7180" w:type="dxa"/>
            <w:tcBorders>
              <w:top w:val="nil"/>
              <w:left w:val="nil"/>
              <w:bottom w:val="nil"/>
              <w:right w:val="nil"/>
            </w:tcBorders>
            <w:shd w:val="clear" w:color="auto" w:fill="auto"/>
            <w:vAlign w:val="center"/>
            <w:hideMark/>
          </w:tcPr>
          <w:p w14:paraId="4CC5B1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1FB" w14:textId="77777777">
        <w:trPr>
          <w:trHeight w:val="345"/>
        </w:trPr>
        <w:tc>
          <w:tcPr>
            <w:tcW w:w="7180" w:type="dxa"/>
            <w:tcBorders>
              <w:top w:val="nil"/>
              <w:left w:val="nil"/>
              <w:bottom w:val="nil"/>
              <w:right w:val="nil"/>
            </w:tcBorders>
            <w:shd w:val="clear" w:color="auto" w:fill="auto"/>
            <w:vAlign w:val="center"/>
            <w:hideMark/>
          </w:tcPr>
          <w:p w14:paraId="4CC5B1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1FD" w14:textId="77777777">
        <w:trPr>
          <w:trHeight w:val="330"/>
        </w:trPr>
        <w:tc>
          <w:tcPr>
            <w:tcW w:w="7180" w:type="dxa"/>
            <w:tcBorders>
              <w:top w:val="nil"/>
              <w:left w:val="nil"/>
              <w:bottom w:val="nil"/>
              <w:right w:val="nil"/>
            </w:tcBorders>
            <w:shd w:val="clear" w:color="auto" w:fill="auto"/>
            <w:vAlign w:val="center"/>
            <w:hideMark/>
          </w:tcPr>
          <w:p w14:paraId="4CC5B1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1FF" w14:textId="77777777">
        <w:trPr>
          <w:trHeight w:val="330"/>
        </w:trPr>
        <w:tc>
          <w:tcPr>
            <w:tcW w:w="7180" w:type="dxa"/>
            <w:tcBorders>
              <w:top w:val="nil"/>
              <w:left w:val="nil"/>
              <w:bottom w:val="nil"/>
              <w:right w:val="nil"/>
            </w:tcBorders>
            <w:shd w:val="clear" w:color="auto" w:fill="auto"/>
            <w:vAlign w:val="center"/>
            <w:hideMark/>
          </w:tcPr>
          <w:p w14:paraId="4CC5B1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01" w14:textId="77777777">
        <w:trPr>
          <w:trHeight w:val="330"/>
        </w:trPr>
        <w:tc>
          <w:tcPr>
            <w:tcW w:w="7180" w:type="dxa"/>
            <w:tcBorders>
              <w:top w:val="nil"/>
              <w:left w:val="nil"/>
              <w:bottom w:val="nil"/>
              <w:right w:val="nil"/>
            </w:tcBorders>
            <w:shd w:val="clear" w:color="auto" w:fill="auto"/>
            <w:vAlign w:val="center"/>
            <w:hideMark/>
          </w:tcPr>
          <w:p w14:paraId="4CC5B2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w:t>
            </w:r>
            <w:r w:rsidRPr="005C6EA6">
              <w:rPr>
                <w:rFonts w:ascii="Calibri" w:eastAsia="Times New Roman" w:hAnsi="Calibri" w:cs="Calibri"/>
                <w:color w:val="000000"/>
                <w:szCs w:val="24"/>
              </w:rPr>
              <w:t xml:space="preserve"> ΠΡΝ</w:t>
            </w:r>
          </w:p>
        </w:tc>
      </w:tr>
      <w:tr w:rsidR="005D719C" w14:paraId="4CC5B203" w14:textId="77777777">
        <w:trPr>
          <w:trHeight w:val="330"/>
        </w:trPr>
        <w:tc>
          <w:tcPr>
            <w:tcW w:w="7180" w:type="dxa"/>
            <w:tcBorders>
              <w:top w:val="nil"/>
              <w:left w:val="nil"/>
              <w:bottom w:val="nil"/>
              <w:right w:val="nil"/>
            </w:tcBorders>
            <w:shd w:val="clear" w:color="auto" w:fill="auto"/>
            <w:vAlign w:val="center"/>
            <w:hideMark/>
          </w:tcPr>
          <w:p w14:paraId="4CC5B2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Άρθρο 31 ως έχει     ΚΑΤΑ ΠΛΕΙΟΨΗΦΙΑ</w:t>
            </w:r>
          </w:p>
        </w:tc>
      </w:tr>
      <w:tr w:rsidR="005D719C" w14:paraId="4CC5B205" w14:textId="77777777">
        <w:trPr>
          <w:trHeight w:val="330"/>
        </w:trPr>
        <w:tc>
          <w:tcPr>
            <w:tcW w:w="7180" w:type="dxa"/>
            <w:tcBorders>
              <w:top w:val="nil"/>
              <w:left w:val="nil"/>
              <w:bottom w:val="nil"/>
              <w:right w:val="nil"/>
            </w:tcBorders>
            <w:shd w:val="clear" w:color="auto" w:fill="auto"/>
            <w:vAlign w:val="center"/>
            <w:hideMark/>
          </w:tcPr>
          <w:p w14:paraId="4CC5B2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07" w14:textId="77777777">
        <w:trPr>
          <w:trHeight w:val="330"/>
        </w:trPr>
        <w:tc>
          <w:tcPr>
            <w:tcW w:w="7180" w:type="dxa"/>
            <w:tcBorders>
              <w:top w:val="nil"/>
              <w:left w:val="nil"/>
              <w:bottom w:val="nil"/>
              <w:right w:val="nil"/>
            </w:tcBorders>
            <w:shd w:val="clear" w:color="auto" w:fill="auto"/>
            <w:vAlign w:val="center"/>
            <w:hideMark/>
          </w:tcPr>
          <w:p w14:paraId="4CC5B2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09" w14:textId="77777777">
        <w:trPr>
          <w:trHeight w:val="330"/>
        </w:trPr>
        <w:tc>
          <w:tcPr>
            <w:tcW w:w="7180" w:type="dxa"/>
            <w:tcBorders>
              <w:top w:val="nil"/>
              <w:left w:val="nil"/>
              <w:bottom w:val="nil"/>
              <w:right w:val="nil"/>
            </w:tcBorders>
            <w:shd w:val="clear" w:color="auto" w:fill="auto"/>
            <w:vAlign w:val="center"/>
            <w:hideMark/>
          </w:tcPr>
          <w:p w14:paraId="4CC5B2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0B" w14:textId="77777777">
        <w:trPr>
          <w:trHeight w:val="330"/>
        </w:trPr>
        <w:tc>
          <w:tcPr>
            <w:tcW w:w="7180" w:type="dxa"/>
            <w:tcBorders>
              <w:top w:val="nil"/>
              <w:left w:val="nil"/>
              <w:bottom w:val="nil"/>
              <w:right w:val="nil"/>
            </w:tcBorders>
            <w:shd w:val="clear" w:color="auto" w:fill="auto"/>
            <w:vAlign w:val="center"/>
            <w:hideMark/>
          </w:tcPr>
          <w:p w14:paraId="4CC5B2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0D" w14:textId="77777777">
        <w:trPr>
          <w:trHeight w:val="330"/>
        </w:trPr>
        <w:tc>
          <w:tcPr>
            <w:tcW w:w="7180" w:type="dxa"/>
            <w:tcBorders>
              <w:top w:val="nil"/>
              <w:left w:val="nil"/>
              <w:bottom w:val="nil"/>
              <w:right w:val="nil"/>
            </w:tcBorders>
            <w:shd w:val="clear" w:color="auto" w:fill="auto"/>
            <w:vAlign w:val="center"/>
            <w:hideMark/>
          </w:tcPr>
          <w:p w14:paraId="4CC5B2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0F" w14:textId="77777777">
        <w:trPr>
          <w:trHeight w:val="330"/>
        </w:trPr>
        <w:tc>
          <w:tcPr>
            <w:tcW w:w="7180" w:type="dxa"/>
            <w:tcBorders>
              <w:top w:val="nil"/>
              <w:left w:val="nil"/>
              <w:bottom w:val="nil"/>
              <w:right w:val="nil"/>
            </w:tcBorders>
            <w:shd w:val="clear" w:color="auto" w:fill="auto"/>
            <w:vAlign w:val="center"/>
            <w:hideMark/>
          </w:tcPr>
          <w:p w14:paraId="4CC5B2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11" w14:textId="77777777">
        <w:trPr>
          <w:trHeight w:val="330"/>
        </w:trPr>
        <w:tc>
          <w:tcPr>
            <w:tcW w:w="7180" w:type="dxa"/>
            <w:tcBorders>
              <w:top w:val="nil"/>
              <w:left w:val="nil"/>
              <w:bottom w:val="nil"/>
              <w:right w:val="nil"/>
            </w:tcBorders>
            <w:shd w:val="clear" w:color="auto" w:fill="auto"/>
            <w:vAlign w:val="center"/>
            <w:hideMark/>
          </w:tcPr>
          <w:p w14:paraId="4CC5B2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32 ως έχει     ΚΑΤΑ ΠΛΕΙΟΨΗΦΙΑ</w:t>
            </w:r>
          </w:p>
        </w:tc>
      </w:tr>
      <w:tr w:rsidR="005D719C" w14:paraId="4CC5B213" w14:textId="77777777">
        <w:trPr>
          <w:trHeight w:val="330"/>
        </w:trPr>
        <w:tc>
          <w:tcPr>
            <w:tcW w:w="7180" w:type="dxa"/>
            <w:tcBorders>
              <w:top w:val="nil"/>
              <w:left w:val="nil"/>
              <w:bottom w:val="nil"/>
              <w:right w:val="nil"/>
            </w:tcBorders>
            <w:shd w:val="clear" w:color="auto" w:fill="auto"/>
            <w:vAlign w:val="center"/>
            <w:hideMark/>
          </w:tcPr>
          <w:p w14:paraId="4CC5B2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15" w14:textId="77777777">
        <w:trPr>
          <w:trHeight w:val="330"/>
        </w:trPr>
        <w:tc>
          <w:tcPr>
            <w:tcW w:w="7180" w:type="dxa"/>
            <w:tcBorders>
              <w:top w:val="nil"/>
              <w:left w:val="nil"/>
              <w:bottom w:val="nil"/>
              <w:right w:val="nil"/>
            </w:tcBorders>
            <w:shd w:val="clear" w:color="auto" w:fill="auto"/>
            <w:vAlign w:val="center"/>
            <w:hideMark/>
          </w:tcPr>
          <w:p w14:paraId="4CC5B2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17" w14:textId="77777777">
        <w:trPr>
          <w:trHeight w:val="330"/>
        </w:trPr>
        <w:tc>
          <w:tcPr>
            <w:tcW w:w="7180" w:type="dxa"/>
            <w:tcBorders>
              <w:top w:val="nil"/>
              <w:left w:val="nil"/>
              <w:bottom w:val="nil"/>
              <w:right w:val="nil"/>
            </w:tcBorders>
            <w:shd w:val="clear" w:color="auto" w:fill="auto"/>
            <w:vAlign w:val="center"/>
            <w:hideMark/>
          </w:tcPr>
          <w:p w14:paraId="4CC5B2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19" w14:textId="77777777">
        <w:trPr>
          <w:trHeight w:val="345"/>
        </w:trPr>
        <w:tc>
          <w:tcPr>
            <w:tcW w:w="7180" w:type="dxa"/>
            <w:tcBorders>
              <w:top w:val="nil"/>
              <w:left w:val="nil"/>
              <w:bottom w:val="nil"/>
              <w:right w:val="nil"/>
            </w:tcBorders>
            <w:shd w:val="clear" w:color="auto" w:fill="auto"/>
            <w:vAlign w:val="center"/>
            <w:hideMark/>
          </w:tcPr>
          <w:p w14:paraId="4CC5B2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1B" w14:textId="77777777">
        <w:trPr>
          <w:trHeight w:val="330"/>
        </w:trPr>
        <w:tc>
          <w:tcPr>
            <w:tcW w:w="7180" w:type="dxa"/>
            <w:tcBorders>
              <w:top w:val="nil"/>
              <w:left w:val="nil"/>
              <w:bottom w:val="nil"/>
              <w:right w:val="nil"/>
            </w:tcBorders>
            <w:shd w:val="clear" w:color="auto" w:fill="auto"/>
            <w:vAlign w:val="center"/>
            <w:hideMark/>
          </w:tcPr>
          <w:p w14:paraId="4CC5B2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1D" w14:textId="77777777">
        <w:trPr>
          <w:trHeight w:val="330"/>
        </w:trPr>
        <w:tc>
          <w:tcPr>
            <w:tcW w:w="7180" w:type="dxa"/>
            <w:tcBorders>
              <w:top w:val="nil"/>
              <w:left w:val="nil"/>
              <w:bottom w:val="nil"/>
              <w:right w:val="nil"/>
            </w:tcBorders>
            <w:shd w:val="clear" w:color="auto" w:fill="auto"/>
            <w:vAlign w:val="center"/>
            <w:hideMark/>
          </w:tcPr>
          <w:p w14:paraId="4CC5B2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1F" w14:textId="77777777">
        <w:trPr>
          <w:trHeight w:val="330"/>
        </w:trPr>
        <w:tc>
          <w:tcPr>
            <w:tcW w:w="7180" w:type="dxa"/>
            <w:tcBorders>
              <w:top w:val="nil"/>
              <w:left w:val="nil"/>
              <w:bottom w:val="nil"/>
              <w:right w:val="nil"/>
            </w:tcBorders>
            <w:shd w:val="clear" w:color="auto" w:fill="auto"/>
            <w:vAlign w:val="center"/>
            <w:hideMark/>
          </w:tcPr>
          <w:p w14:paraId="4CC5B2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33 όπως τροπ. </w:t>
            </w:r>
            <w:r w:rsidRPr="005C6EA6">
              <w:rPr>
                <w:rFonts w:ascii="Calibri" w:eastAsia="Times New Roman" w:hAnsi="Calibri" w:cs="Calibri"/>
                <w:color w:val="000000"/>
                <w:szCs w:val="24"/>
              </w:rPr>
              <w:t xml:space="preserve">     ΚΑΤΑ ΠΛΕΙΟΨΗΦΙΑ</w:t>
            </w:r>
          </w:p>
        </w:tc>
      </w:tr>
      <w:tr w:rsidR="005D719C" w14:paraId="4CC5B221" w14:textId="77777777">
        <w:trPr>
          <w:trHeight w:val="330"/>
        </w:trPr>
        <w:tc>
          <w:tcPr>
            <w:tcW w:w="7180" w:type="dxa"/>
            <w:tcBorders>
              <w:top w:val="nil"/>
              <w:left w:val="nil"/>
              <w:bottom w:val="nil"/>
              <w:right w:val="nil"/>
            </w:tcBorders>
            <w:shd w:val="clear" w:color="auto" w:fill="auto"/>
            <w:vAlign w:val="center"/>
            <w:hideMark/>
          </w:tcPr>
          <w:p w14:paraId="4CC5B2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23" w14:textId="77777777">
        <w:trPr>
          <w:trHeight w:val="330"/>
        </w:trPr>
        <w:tc>
          <w:tcPr>
            <w:tcW w:w="7180" w:type="dxa"/>
            <w:tcBorders>
              <w:top w:val="nil"/>
              <w:left w:val="nil"/>
              <w:bottom w:val="nil"/>
              <w:right w:val="nil"/>
            </w:tcBorders>
            <w:shd w:val="clear" w:color="auto" w:fill="auto"/>
            <w:vAlign w:val="center"/>
            <w:hideMark/>
          </w:tcPr>
          <w:p w14:paraId="4CC5B2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25" w14:textId="77777777">
        <w:trPr>
          <w:trHeight w:val="330"/>
        </w:trPr>
        <w:tc>
          <w:tcPr>
            <w:tcW w:w="7180" w:type="dxa"/>
            <w:tcBorders>
              <w:top w:val="nil"/>
              <w:left w:val="nil"/>
              <w:bottom w:val="nil"/>
              <w:right w:val="nil"/>
            </w:tcBorders>
            <w:shd w:val="clear" w:color="auto" w:fill="auto"/>
            <w:vAlign w:val="center"/>
            <w:hideMark/>
          </w:tcPr>
          <w:p w14:paraId="4CC5B2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27" w14:textId="77777777">
        <w:trPr>
          <w:trHeight w:val="330"/>
        </w:trPr>
        <w:tc>
          <w:tcPr>
            <w:tcW w:w="7180" w:type="dxa"/>
            <w:tcBorders>
              <w:top w:val="nil"/>
              <w:left w:val="nil"/>
              <w:bottom w:val="nil"/>
              <w:right w:val="nil"/>
            </w:tcBorders>
            <w:shd w:val="clear" w:color="auto" w:fill="auto"/>
            <w:vAlign w:val="center"/>
            <w:hideMark/>
          </w:tcPr>
          <w:p w14:paraId="4CC5B2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29" w14:textId="77777777">
        <w:trPr>
          <w:trHeight w:val="330"/>
        </w:trPr>
        <w:tc>
          <w:tcPr>
            <w:tcW w:w="7180" w:type="dxa"/>
            <w:tcBorders>
              <w:top w:val="nil"/>
              <w:left w:val="nil"/>
              <w:bottom w:val="nil"/>
              <w:right w:val="nil"/>
            </w:tcBorders>
            <w:shd w:val="clear" w:color="auto" w:fill="auto"/>
            <w:vAlign w:val="center"/>
            <w:hideMark/>
          </w:tcPr>
          <w:p w14:paraId="4CC5B2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2B" w14:textId="77777777">
        <w:trPr>
          <w:trHeight w:val="330"/>
        </w:trPr>
        <w:tc>
          <w:tcPr>
            <w:tcW w:w="7180" w:type="dxa"/>
            <w:tcBorders>
              <w:top w:val="nil"/>
              <w:left w:val="nil"/>
              <w:bottom w:val="nil"/>
              <w:right w:val="nil"/>
            </w:tcBorders>
            <w:shd w:val="clear" w:color="auto" w:fill="auto"/>
            <w:vAlign w:val="center"/>
            <w:hideMark/>
          </w:tcPr>
          <w:p w14:paraId="4CC5B2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2D" w14:textId="77777777">
        <w:trPr>
          <w:trHeight w:val="330"/>
        </w:trPr>
        <w:tc>
          <w:tcPr>
            <w:tcW w:w="7180" w:type="dxa"/>
            <w:tcBorders>
              <w:top w:val="nil"/>
              <w:left w:val="nil"/>
              <w:bottom w:val="nil"/>
              <w:right w:val="nil"/>
            </w:tcBorders>
            <w:shd w:val="clear" w:color="auto" w:fill="auto"/>
            <w:vAlign w:val="center"/>
            <w:hideMark/>
          </w:tcPr>
          <w:p w14:paraId="4CC5B2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34 ως έχει     ΚΑΤΑ ΠΛΕΙΟΨΗΦΙΑ</w:t>
            </w:r>
          </w:p>
        </w:tc>
      </w:tr>
      <w:tr w:rsidR="005D719C" w14:paraId="4CC5B22F" w14:textId="77777777">
        <w:trPr>
          <w:trHeight w:val="330"/>
        </w:trPr>
        <w:tc>
          <w:tcPr>
            <w:tcW w:w="7180" w:type="dxa"/>
            <w:tcBorders>
              <w:top w:val="nil"/>
              <w:left w:val="nil"/>
              <w:bottom w:val="nil"/>
              <w:right w:val="nil"/>
            </w:tcBorders>
            <w:shd w:val="clear" w:color="auto" w:fill="auto"/>
            <w:vAlign w:val="center"/>
            <w:hideMark/>
          </w:tcPr>
          <w:p w14:paraId="4CC5B2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31" w14:textId="77777777">
        <w:trPr>
          <w:trHeight w:val="330"/>
        </w:trPr>
        <w:tc>
          <w:tcPr>
            <w:tcW w:w="7180" w:type="dxa"/>
            <w:tcBorders>
              <w:top w:val="nil"/>
              <w:left w:val="nil"/>
              <w:bottom w:val="nil"/>
              <w:right w:val="nil"/>
            </w:tcBorders>
            <w:shd w:val="clear" w:color="auto" w:fill="auto"/>
            <w:vAlign w:val="center"/>
            <w:hideMark/>
          </w:tcPr>
          <w:p w14:paraId="4CC5B2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33" w14:textId="77777777">
        <w:trPr>
          <w:trHeight w:val="330"/>
        </w:trPr>
        <w:tc>
          <w:tcPr>
            <w:tcW w:w="7180" w:type="dxa"/>
            <w:tcBorders>
              <w:top w:val="nil"/>
              <w:left w:val="nil"/>
              <w:bottom w:val="nil"/>
              <w:right w:val="nil"/>
            </w:tcBorders>
            <w:shd w:val="clear" w:color="auto" w:fill="auto"/>
            <w:vAlign w:val="center"/>
            <w:hideMark/>
          </w:tcPr>
          <w:p w14:paraId="4CC5B2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35" w14:textId="77777777">
        <w:trPr>
          <w:trHeight w:val="330"/>
        </w:trPr>
        <w:tc>
          <w:tcPr>
            <w:tcW w:w="7180" w:type="dxa"/>
            <w:tcBorders>
              <w:top w:val="nil"/>
              <w:left w:val="nil"/>
              <w:bottom w:val="nil"/>
              <w:right w:val="nil"/>
            </w:tcBorders>
            <w:shd w:val="clear" w:color="auto" w:fill="auto"/>
            <w:vAlign w:val="center"/>
            <w:hideMark/>
          </w:tcPr>
          <w:p w14:paraId="4CC5B2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37" w14:textId="77777777">
        <w:trPr>
          <w:trHeight w:val="330"/>
        </w:trPr>
        <w:tc>
          <w:tcPr>
            <w:tcW w:w="7180" w:type="dxa"/>
            <w:tcBorders>
              <w:top w:val="nil"/>
              <w:left w:val="nil"/>
              <w:bottom w:val="nil"/>
              <w:right w:val="nil"/>
            </w:tcBorders>
            <w:shd w:val="clear" w:color="auto" w:fill="auto"/>
            <w:vAlign w:val="center"/>
            <w:hideMark/>
          </w:tcPr>
          <w:p w14:paraId="4CC5B2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39" w14:textId="77777777">
        <w:trPr>
          <w:trHeight w:val="330"/>
        </w:trPr>
        <w:tc>
          <w:tcPr>
            <w:tcW w:w="7180" w:type="dxa"/>
            <w:tcBorders>
              <w:top w:val="nil"/>
              <w:left w:val="nil"/>
              <w:bottom w:val="nil"/>
              <w:right w:val="nil"/>
            </w:tcBorders>
            <w:shd w:val="clear" w:color="auto" w:fill="auto"/>
            <w:vAlign w:val="center"/>
            <w:hideMark/>
          </w:tcPr>
          <w:p w14:paraId="4CC5B2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3B" w14:textId="77777777">
        <w:trPr>
          <w:trHeight w:val="345"/>
        </w:trPr>
        <w:tc>
          <w:tcPr>
            <w:tcW w:w="7180" w:type="dxa"/>
            <w:tcBorders>
              <w:top w:val="nil"/>
              <w:left w:val="nil"/>
              <w:bottom w:val="nil"/>
              <w:right w:val="nil"/>
            </w:tcBorders>
            <w:shd w:val="clear" w:color="auto" w:fill="auto"/>
            <w:vAlign w:val="center"/>
            <w:hideMark/>
          </w:tcPr>
          <w:p w14:paraId="4CC5B2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35 ως έχει     ΚΑΤΑ ΠΛΕΙΟΨΗΦΙΑ</w:t>
            </w:r>
          </w:p>
        </w:tc>
      </w:tr>
      <w:tr w:rsidR="005D719C" w14:paraId="4CC5B23D" w14:textId="77777777">
        <w:trPr>
          <w:trHeight w:val="330"/>
        </w:trPr>
        <w:tc>
          <w:tcPr>
            <w:tcW w:w="7180" w:type="dxa"/>
            <w:tcBorders>
              <w:top w:val="nil"/>
              <w:left w:val="nil"/>
              <w:bottom w:val="nil"/>
              <w:right w:val="nil"/>
            </w:tcBorders>
            <w:shd w:val="clear" w:color="auto" w:fill="auto"/>
            <w:vAlign w:val="center"/>
            <w:hideMark/>
          </w:tcPr>
          <w:p w14:paraId="4CC5B2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3F" w14:textId="77777777">
        <w:trPr>
          <w:trHeight w:val="330"/>
        </w:trPr>
        <w:tc>
          <w:tcPr>
            <w:tcW w:w="7180" w:type="dxa"/>
            <w:tcBorders>
              <w:top w:val="nil"/>
              <w:left w:val="nil"/>
              <w:bottom w:val="nil"/>
              <w:right w:val="nil"/>
            </w:tcBorders>
            <w:shd w:val="clear" w:color="auto" w:fill="auto"/>
            <w:vAlign w:val="center"/>
            <w:hideMark/>
          </w:tcPr>
          <w:p w14:paraId="4CC5B2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41" w14:textId="77777777">
        <w:trPr>
          <w:trHeight w:val="330"/>
        </w:trPr>
        <w:tc>
          <w:tcPr>
            <w:tcW w:w="7180" w:type="dxa"/>
            <w:tcBorders>
              <w:top w:val="nil"/>
              <w:left w:val="nil"/>
              <w:bottom w:val="nil"/>
              <w:right w:val="nil"/>
            </w:tcBorders>
            <w:shd w:val="clear" w:color="auto" w:fill="auto"/>
            <w:vAlign w:val="center"/>
            <w:hideMark/>
          </w:tcPr>
          <w:p w14:paraId="4CC5B2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43" w14:textId="77777777">
        <w:trPr>
          <w:trHeight w:val="330"/>
        </w:trPr>
        <w:tc>
          <w:tcPr>
            <w:tcW w:w="7180" w:type="dxa"/>
            <w:tcBorders>
              <w:top w:val="nil"/>
              <w:left w:val="nil"/>
              <w:bottom w:val="nil"/>
              <w:right w:val="nil"/>
            </w:tcBorders>
            <w:shd w:val="clear" w:color="auto" w:fill="auto"/>
            <w:vAlign w:val="center"/>
            <w:hideMark/>
          </w:tcPr>
          <w:p w14:paraId="4CC5B2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45" w14:textId="77777777">
        <w:trPr>
          <w:trHeight w:val="345"/>
        </w:trPr>
        <w:tc>
          <w:tcPr>
            <w:tcW w:w="7180" w:type="dxa"/>
            <w:tcBorders>
              <w:top w:val="nil"/>
              <w:left w:val="nil"/>
              <w:bottom w:val="nil"/>
              <w:right w:val="nil"/>
            </w:tcBorders>
            <w:shd w:val="clear" w:color="auto" w:fill="auto"/>
            <w:vAlign w:val="center"/>
            <w:hideMark/>
          </w:tcPr>
          <w:p w14:paraId="4CC5B2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47" w14:textId="77777777">
        <w:trPr>
          <w:trHeight w:val="330"/>
        </w:trPr>
        <w:tc>
          <w:tcPr>
            <w:tcW w:w="7180" w:type="dxa"/>
            <w:tcBorders>
              <w:top w:val="nil"/>
              <w:left w:val="nil"/>
              <w:bottom w:val="nil"/>
              <w:right w:val="nil"/>
            </w:tcBorders>
            <w:shd w:val="clear" w:color="auto" w:fill="auto"/>
            <w:vAlign w:val="center"/>
            <w:hideMark/>
          </w:tcPr>
          <w:p w14:paraId="4CC5B2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49" w14:textId="77777777">
        <w:trPr>
          <w:trHeight w:val="330"/>
        </w:trPr>
        <w:tc>
          <w:tcPr>
            <w:tcW w:w="7180" w:type="dxa"/>
            <w:tcBorders>
              <w:top w:val="nil"/>
              <w:left w:val="nil"/>
              <w:bottom w:val="nil"/>
              <w:right w:val="nil"/>
            </w:tcBorders>
            <w:shd w:val="clear" w:color="auto" w:fill="auto"/>
            <w:vAlign w:val="center"/>
            <w:hideMark/>
          </w:tcPr>
          <w:p w14:paraId="4CC5B2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36 ως έχει     ΚΑΤΑ ΠΛΕΙΟΨΗΦΙΑ</w:t>
            </w:r>
          </w:p>
        </w:tc>
      </w:tr>
      <w:tr w:rsidR="005D719C" w14:paraId="4CC5B24B" w14:textId="77777777">
        <w:trPr>
          <w:trHeight w:val="330"/>
        </w:trPr>
        <w:tc>
          <w:tcPr>
            <w:tcW w:w="7180" w:type="dxa"/>
            <w:tcBorders>
              <w:top w:val="nil"/>
              <w:left w:val="nil"/>
              <w:bottom w:val="nil"/>
              <w:right w:val="nil"/>
            </w:tcBorders>
            <w:shd w:val="clear" w:color="auto" w:fill="auto"/>
            <w:vAlign w:val="center"/>
            <w:hideMark/>
          </w:tcPr>
          <w:p w14:paraId="4CC5B2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4D" w14:textId="77777777">
        <w:trPr>
          <w:trHeight w:val="330"/>
        </w:trPr>
        <w:tc>
          <w:tcPr>
            <w:tcW w:w="7180" w:type="dxa"/>
            <w:tcBorders>
              <w:top w:val="nil"/>
              <w:left w:val="nil"/>
              <w:bottom w:val="nil"/>
              <w:right w:val="nil"/>
            </w:tcBorders>
            <w:shd w:val="clear" w:color="auto" w:fill="auto"/>
            <w:vAlign w:val="center"/>
            <w:hideMark/>
          </w:tcPr>
          <w:p w14:paraId="4CC5B2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4F" w14:textId="77777777">
        <w:trPr>
          <w:trHeight w:val="330"/>
        </w:trPr>
        <w:tc>
          <w:tcPr>
            <w:tcW w:w="7180" w:type="dxa"/>
            <w:tcBorders>
              <w:top w:val="nil"/>
              <w:left w:val="nil"/>
              <w:bottom w:val="nil"/>
              <w:right w:val="nil"/>
            </w:tcBorders>
            <w:shd w:val="clear" w:color="auto" w:fill="auto"/>
            <w:vAlign w:val="center"/>
            <w:hideMark/>
          </w:tcPr>
          <w:p w14:paraId="4CC5B2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51" w14:textId="77777777">
        <w:trPr>
          <w:trHeight w:val="330"/>
        </w:trPr>
        <w:tc>
          <w:tcPr>
            <w:tcW w:w="7180" w:type="dxa"/>
            <w:tcBorders>
              <w:top w:val="nil"/>
              <w:left w:val="nil"/>
              <w:bottom w:val="nil"/>
              <w:right w:val="nil"/>
            </w:tcBorders>
            <w:shd w:val="clear" w:color="auto" w:fill="auto"/>
            <w:vAlign w:val="center"/>
            <w:hideMark/>
          </w:tcPr>
          <w:p w14:paraId="4CC5B2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53" w14:textId="77777777">
        <w:trPr>
          <w:trHeight w:val="330"/>
        </w:trPr>
        <w:tc>
          <w:tcPr>
            <w:tcW w:w="7180" w:type="dxa"/>
            <w:tcBorders>
              <w:top w:val="nil"/>
              <w:left w:val="nil"/>
              <w:bottom w:val="nil"/>
              <w:right w:val="nil"/>
            </w:tcBorders>
            <w:shd w:val="clear" w:color="auto" w:fill="auto"/>
            <w:vAlign w:val="center"/>
            <w:hideMark/>
          </w:tcPr>
          <w:p w14:paraId="4CC5B2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55" w14:textId="77777777">
        <w:trPr>
          <w:trHeight w:val="330"/>
        </w:trPr>
        <w:tc>
          <w:tcPr>
            <w:tcW w:w="7180" w:type="dxa"/>
            <w:tcBorders>
              <w:top w:val="nil"/>
              <w:left w:val="nil"/>
              <w:bottom w:val="nil"/>
              <w:right w:val="nil"/>
            </w:tcBorders>
            <w:shd w:val="clear" w:color="auto" w:fill="auto"/>
            <w:vAlign w:val="center"/>
            <w:hideMark/>
          </w:tcPr>
          <w:p w14:paraId="4CC5B2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57" w14:textId="77777777">
        <w:trPr>
          <w:trHeight w:val="330"/>
        </w:trPr>
        <w:tc>
          <w:tcPr>
            <w:tcW w:w="7180" w:type="dxa"/>
            <w:tcBorders>
              <w:top w:val="nil"/>
              <w:left w:val="nil"/>
              <w:bottom w:val="nil"/>
              <w:right w:val="nil"/>
            </w:tcBorders>
            <w:shd w:val="clear" w:color="auto" w:fill="auto"/>
            <w:vAlign w:val="center"/>
            <w:hideMark/>
          </w:tcPr>
          <w:p w14:paraId="4CC5B2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37 ως έχει     ΚΑΤΑ ΠΛΕΙΟΨΗΦΙΑ</w:t>
            </w:r>
          </w:p>
        </w:tc>
      </w:tr>
      <w:tr w:rsidR="005D719C" w14:paraId="4CC5B259" w14:textId="77777777">
        <w:trPr>
          <w:trHeight w:val="345"/>
        </w:trPr>
        <w:tc>
          <w:tcPr>
            <w:tcW w:w="7180" w:type="dxa"/>
            <w:tcBorders>
              <w:top w:val="nil"/>
              <w:left w:val="nil"/>
              <w:bottom w:val="nil"/>
              <w:right w:val="nil"/>
            </w:tcBorders>
            <w:shd w:val="clear" w:color="auto" w:fill="auto"/>
            <w:vAlign w:val="center"/>
            <w:hideMark/>
          </w:tcPr>
          <w:p w14:paraId="4CC5B2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5B" w14:textId="77777777">
        <w:trPr>
          <w:trHeight w:val="330"/>
        </w:trPr>
        <w:tc>
          <w:tcPr>
            <w:tcW w:w="7180" w:type="dxa"/>
            <w:tcBorders>
              <w:top w:val="nil"/>
              <w:left w:val="nil"/>
              <w:bottom w:val="nil"/>
              <w:right w:val="nil"/>
            </w:tcBorders>
            <w:shd w:val="clear" w:color="auto" w:fill="auto"/>
            <w:vAlign w:val="center"/>
            <w:hideMark/>
          </w:tcPr>
          <w:p w14:paraId="4CC5B2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5D" w14:textId="77777777">
        <w:trPr>
          <w:trHeight w:val="330"/>
        </w:trPr>
        <w:tc>
          <w:tcPr>
            <w:tcW w:w="7180" w:type="dxa"/>
            <w:tcBorders>
              <w:top w:val="nil"/>
              <w:left w:val="nil"/>
              <w:bottom w:val="nil"/>
              <w:right w:val="nil"/>
            </w:tcBorders>
            <w:shd w:val="clear" w:color="auto" w:fill="auto"/>
            <w:vAlign w:val="center"/>
            <w:hideMark/>
          </w:tcPr>
          <w:p w14:paraId="4CC5B2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5F" w14:textId="77777777">
        <w:trPr>
          <w:trHeight w:val="330"/>
        </w:trPr>
        <w:tc>
          <w:tcPr>
            <w:tcW w:w="7180" w:type="dxa"/>
            <w:tcBorders>
              <w:top w:val="nil"/>
              <w:left w:val="nil"/>
              <w:bottom w:val="nil"/>
              <w:right w:val="nil"/>
            </w:tcBorders>
            <w:shd w:val="clear" w:color="auto" w:fill="auto"/>
            <w:vAlign w:val="center"/>
            <w:hideMark/>
          </w:tcPr>
          <w:p w14:paraId="4CC5B2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61" w14:textId="77777777">
        <w:trPr>
          <w:trHeight w:val="330"/>
        </w:trPr>
        <w:tc>
          <w:tcPr>
            <w:tcW w:w="7180" w:type="dxa"/>
            <w:tcBorders>
              <w:top w:val="nil"/>
              <w:left w:val="nil"/>
              <w:bottom w:val="nil"/>
              <w:right w:val="nil"/>
            </w:tcBorders>
            <w:shd w:val="clear" w:color="auto" w:fill="auto"/>
            <w:vAlign w:val="center"/>
            <w:hideMark/>
          </w:tcPr>
          <w:p w14:paraId="4CC5B2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Κ.Κ.Ε: OXI</w:t>
            </w:r>
          </w:p>
        </w:tc>
      </w:tr>
      <w:tr w:rsidR="005D719C" w14:paraId="4CC5B263" w14:textId="77777777">
        <w:trPr>
          <w:trHeight w:val="345"/>
        </w:trPr>
        <w:tc>
          <w:tcPr>
            <w:tcW w:w="7180" w:type="dxa"/>
            <w:tcBorders>
              <w:top w:val="nil"/>
              <w:left w:val="nil"/>
              <w:bottom w:val="nil"/>
              <w:right w:val="nil"/>
            </w:tcBorders>
            <w:shd w:val="clear" w:color="auto" w:fill="auto"/>
            <w:vAlign w:val="center"/>
            <w:hideMark/>
          </w:tcPr>
          <w:p w14:paraId="4CC5B2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65" w14:textId="77777777">
        <w:trPr>
          <w:trHeight w:val="330"/>
        </w:trPr>
        <w:tc>
          <w:tcPr>
            <w:tcW w:w="7180" w:type="dxa"/>
            <w:tcBorders>
              <w:top w:val="nil"/>
              <w:left w:val="nil"/>
              <w:bottom w:val="nil"/>
              <w:right w:val="nil"/>
            </w:tcBorders>
            <w:shd w:val="clear" w:color="auto" w:fill="auto"/>
            <w:vAlign w:val="center"/>
            <w:hideMark/>
          </w:tcPr>
          <w:p w14:paraId="4CC5B2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38 ως έχει     ΚΑΤΑ ΠΛΕΙΟΨΗΦΙΑ</w:t>
            </w:r>
          </w:p>
        </w:tc>
      </w:tr>
      <w:tr w:rsidR="005D719C" w14:paraId="4CC5B267" w14:textId="77777777">
        <w:trPr>
          <w:trHeight w:val="330"/>
        </w:trPr>
        <w:tc>
          <w:tcPr>
            <w:tcW w:w="7180" w:type="dxa"/>
            <w:tcBorders>
              <w:top w:val="nil"/>
              <w:left w:val="nil"/>
              <w:bottom w:val="nil"/>
              <w:right w:val="nil"/>
            </w:tcBorders>
            <w:shd w:val="clear" w:color="auto" w:fill="auto"/>
            <w:vAlign w:val="center"/>
            <w:hideMark/>
          </w:tcPr>
          <w:p w14:paraId="4CC5B2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69" w14:textId="77777777">
        <w:trPr>
          <w:trHeight w:val="330"/>
        </w:trPr>
        <w:tc>
          <w:tcPr>
            <w:tcW w:w="7180" w:type="dxa"/>
            <w:tcBorders>
              <w:top w:val="nil"/>
              <w:left w:val="nil"/>
              <w:bottom w:val="nil"/>
              <w:right w:val="nil"/>
            </w:tcBorders>
            <w:shd w:val="clear" w:color="auto" w:fill="auto"/>
            <w:vAlign w:val="center"/>
            <w:hideMark/>
          </w:tcPr>
          <w:p w14:paraId="4CC5B2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6B" w14:textId="77777777">
        <w:trPr>
          <w:trHeight w:val="330"/>
        </w:trPr>
        <w:tc>
          <w:tcPr>
            <w:tcW w:w="7180" w:type="dxa"/>
            <w:tcBorders>
              <w:top w:val="nil"/>
              <w:left w:val="nil"/>
              <w:bottom w:val="nil"/>
              <w:right w:val="nil"/>
            </w:tcBorders>
            <w:shd w:val="clear" w:color="auto" w:fill="auto"/>
            <w:vAlign w:val="center"/>
            <w:hideMark/>
          </w:tcPr>
          <w:p w14:paraId="4CC5B2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6D" w14:textId="77777777">
        <w:trPr>
          <w:trHeight w:val="330"/>
        </w:trPr>
        <w:tc>
          <w:tcPr>
            <w:tcW w:w="7180" w:type="dxa"/>
            <w:tcBorders>
              <w:top w:val="nil"/>
              <w:left w:val="nil"/>
              <w:bottom w:val="nil"/>
              <w:right w:val="nil"/>
            </w:tcBorders>
            <w:shd w:val="clear" w:color="auto" w:fill="auto"/>
            <w:vAlign w:val="center"/>
            <w:hideMark/>
          </w:tcPr>
          <w:p w14:paraId="4CC5B2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6F" w14:textId="77777777">
        <w:trPr>
          <w:trHeight w:val="330"/>
        </w:trPr>
        <w:tc>
          <w:tcPr>
            <w:tcW w:w="7180" w:type="dxa"/>
            <w:tcBorders>
              <w:top w:val="nil"/>
              <w:left w:val="nil"/>
              <w:bottom w:val="nil"/>
              <w:right w:val="nil"/>
            </w:tcBorders>
            <w:shd w:val="clear" w:color="auto" w:fill="auto"/>
            <w:vAlign w:val="center"/>
            <w:hideMark/>
          </w:tcPr>
          <w:p w14:paraId="4CC5B2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71" w14:textId="77777777">
        <w:trPr>
          <w:trHeight w:val="330"/>
        </w:trPr>
        <w:tc>
          <w:tcPr>
            <w:tcW w:w="7180" w:type="dxa"/>
            <w:tcBorders>
              <w:top w:val="nil"/>
              <w:left w:val="nil"/>
              <w:bottom w:val="nil"/>
              <w:right w:val="nil"/>
            </w:tcBorders>
            <w:shd w:val="clear" w:color="auto" w:fill="auto"/>
            <w:vAlign w:val="center"/>
            <w:hideMark/>
          </w:tcPr>
          <w:p w14:paraId="4CC5B2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73" w14:textId="77777777">
        <w:trPr>
          <w:trHeight w:val="330"/>
        </w:trPr>
        <w:tc>
          <w:tcPr>
            <w:tcW w:w="7180" w:type="dxa"/>
            <w:tcBorders>
              <w:top w:val="nil"/>
              <w:left w:val="nil"/>
              <w:bottom w:val="nil"/>
              <w:right w:val="nil"/>
            </w:tcBorders>
            <w:shd w:val="clear" w:color="auto" w:fill="auto"/>
            <w:vAlign w:val="center"/>
            <w:hideMark/>
          </w:tcPr>
          <w:p w14:paraId="4CC5B2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39 όπως τροπ.      ΚΑΤΑ ΠΛΕΙΟΨΗΦΙΑ</w:t>
            </w:r>
          </w:p>
        </w:tc>
      </w:tr>
      <w:tr w:rsidR="005D719C" w14:paraId="4CC5B275" w14:textId="77777777">
        <w:trPr>
          <w:trHeight w:val="330"/>
        </w:trPr>
        <w:tc>
          <w:tcPr>
            <w:tcW w:w="7180" w:type="dxa"/>
            <w:tcBorders>
              <w:top w:val="nil"/>
              <w:left w:val="nil"/>
              <w:bottom w:val="nil"/>
              <w:right w:val="nil"/>
            </w:tcBorders>
            <w:shd w:val="clear" w:color="auto" w:fill="auto"/>
            <w:vAlign w:val="center"/>
            <w:hideMark/>
          </w:tcPr>
          <w:p w14:paraId="4CC5B2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77" w14:textId="77777777">
        <w:trPr>
          <w:trHeight w:val="330"/>
        </w:trPr>
        <w:tc>
          <w:tcPr>
            <w:tcW w:w="7180" w:type="dxa"/>
            <w:tcBorders>
              <w:top w:val="nil"/>
              <w:left w:val="nil"/>
              <w:bottom w:val="nil"/>
              <w:right w:val="nil"/>
            </w:tcBorders>
            <w:shd w:val="clear" w:color="auto" w:fill="auto"/>
            <w:vAlign w:val="center"/>
            <w:hideMark/>
          </w:tcPr>
          <w:p w14:paraId="4CC5B2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79" w14:textId="77777777">
        <w:trPr>
          <w:trHeight w:val="330"/>
        </w:trPr>
        <w:tc>
          <w:tcPr>
            <w:tcW w:w="7180" w:type="dxa"/>
            <w:tcBorders>
              <w:top w:val="nil"/>
              <w:left w:val="nil"/>
              <w:bottom w:val="nil"/>
              <w:right w:val="nil"/>
            </w:tcBorders>
            <w:shd w:val="clear" w:color="auto" w:fill="auto"/>
            <w:vAlign w:val="center"/>
            <w:hideMark/>
          </w:tcPr>
          <w:p w14:paraId="4CC5B2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7B" w14:textId="77777777">
        <w:trPr>
          <w:trHeight w:val="330"/>
        </w:trPr>
        <w:tc>
          <w:tcPr>
            <w:tcW w:w="7180" w:type="dxa"/>
            <w:tcBorders>
              <w:top w:val="nil"/>
              <w:left w:val="nil"/>
              <w:bottom w:val="nil"/>
              <w:right w:val="nil"/>
            </w:tcBorders>
            <w:shd w:val="clear" w:color="auto" w:fill="auto"/>
            <w:vAlign w:val="center"/>
            <w:hideMark/>
          </w:tcPr>
          <w:p w14:paraId="4CC5B2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7D" w14:textId="77777777">
        <w:trPr>
          <w:trHeight w:val="330"/>
        </w:trPr>
        <w:tc>
          <w:tcPr>
            <w:tcW w:w="7180" w:type="dxa"/>
            <w:tcBorders>
              <w:top w:val="nil"/>
              <w:left w:val="nil"/>
              <w:bottom w:val="nil"/>
              <w:right w:val="nil"/>
            </w:tcBorders>
            <w:shd w:val="clear" w:color="auto" w:fill="auto"/>
            <w:vAlign w:val="center"/>
            <w:hideMark/>
          </w:tcPr>
          <w:p w14:paraId="4CC5B2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7F" w14:textId="77777777">
        <w:trPr>
          <w:trHeight w:val="330"/>
        </w:trPr>
        <w:tc>
          <w:tcPr>
            <w:tcW w:w="7180" w:type="dxa"/>
            <w:tcBorders>
              <w:top w:val="nil"/>
              <w:left w:val="nil"/>
              <w:bottom w:val="nil"/>
              <w:right w:val="nil"/>
            </w:tcBorders>
            <w:shd w:val="clear" w:color="auto" w:fill="auto"/>
            <w:vAlign w:val="center"/>
            <w:hideMark/>
          </w:tcPr>
          <w:p w14:paraId="4CC5B2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81" w14:textId="77777777">
        <w:trPr>
          <w:trHeight w:val="330"/>
        </w:trPr>
        <w:tc>
          <w:tcPr>
            <w:tcW w:w="7180" w:type="dxa"/>
            <w:tcBorders>
              <w:top w:val="nil"/>
              <w:left w:val="nil"/>
              <w:bottom w:val="nil"/>
              <w:right w:val="nil"/>
            </w:tcBorders>
            <w:shd w:val="clear" w:color="auto" w:fill="auto"/>
            <w:vAlign w:val="center"/>
            <w:hideMark/>
          </w:tcPr>
          <w:p w14:paraId="4CC5B2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40 ως έχει     ΚΑΤΑ ΠΛΕΙΟΨΗΦΙΑ</w:t>
            </w:r>
          </w:p>
        </w:tc>
      </w:tr>
      <w:tr w:rsidR="005D719C" w14:paraId="4CC5B283" w14:textId="77777777">
        <w:trPr>
          <w:trHeight w:val="330"/>
        </w:trPr>
        <w:tc>
          <w:tcPr>
            <w:tcW w:w="7180" w:type="dxa"/>
            <w:tcBorders>
              <w:top w:val="nil"/>
              <w:left w:val="nil"/>
              <w:bottom w:val="nil"/>
              <w:right w:val="nil"/>
            </w:tcBorders>
            <w:shd w:val="clear" w:color="auto" w:fill="auto"/>
            <w:vAlign w:val="center"/>
            <w:hideMark/>
          </w:tcPr>
          <w:p w14:paraId="4CC5B2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85" w14:textId="77777777">
        <w:trPr>
          <w:trHeight w:val="345"/>
        </w:trPr>
        <w:tc>
          <w:tcPr>
            <w:tcW w:w="7180" w:type="dxa"/>
            <w:tcBorders>
              <w:top w:val="nil"/>
              <w:left w:val="nil"/>
              <w:bottom w:val="nil"/>
              <w:right w:val="nil"/>
            </w:tcBorders>
            <w:shd w:val="clear" w:color="auto" w:fill="auto"/>
            <w:vAlign w:val="center"/>
            <w:hideMark/>
          </w:tcPr>
          <w:p w14:paraId="4CC5B2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87" w14:textId="77777777">
        <w:trPr>
          <w:trHeight w:val="330"/>
        </w:trPr>
        <w:tc>
          <w:tcPr>
            <w:tcW w:w="7180" w:type="dxa"/>
            <w:tcBorders>
              <w:top w:val="nil"/>
              <w:left w:val="nil"/>
              <w:bottom w:val="nil"/>
              <w:right w:val="nil"/>
            </w:tcBorders>
            <w:shd w:val="clear" w:color="auto" w:fill="auto"/>
            <w:vAlign w:val="center"/>
            <w:hideMark/>
          </w:tcPr>
          <w:p w14:paraId="4CC5B2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89" w14:textId="77777777">
        <w:trPr>
          <w:trHeight w:val="330"/>
        </w:trPr>
        <w:tc>
          <w:tcPr>
            <w:tcW w:w="7180" w:type="dxa"/>
            <w:tcBorders>
              <w:top w:val="nil"/>
              <w:left w:val="nil"/>
              <w:bottom w:val="nil"/>
              <w:right w:val="nil"/>
            </w:tcBorders>
            <w:shd w:val="clear" w:color="auto" w:fill="auto"/>
            <w:vAlign w:val="center"/>
            <w:hideMark/>
          </w:tcPr>
          <w:p w14:paraId="4CC5B2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8B" w14:textId="77777777">
        <w:trPr>
          <w:trHeight w:val="330"/>
        </w:trPr>
        <w:tc>
          <w:tcPr>
            <w:tcW w:w="7180" w:type="dxa"/>
            <w:tcBorders>
              <w:top w:val="nil"/>
              <w:left w:val="nil"/>
              <w:bottom w:val="nil"/>
              <w:right w:val="nil"/>
            </w:tcBorders>
            <w:shd w:val="clear" w:color="auto" w:fill="auto"/>
            <w:vAlign w:val="center"/>
            <w:hideMark/>
          </w:tcPr>
          <w:p w14:paraId="4CC5B2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8D" w14:textId="77777777">
        <w:trPr>
          <w:trHeight w:val="330"/>
        </w:trPr>
        <w:tc>
          <w:tcPr>
            <w:tcW w:w="7180" w:type="dxa"/>
            <w:tcBorders>
              <w:top w:val="nil"/>
              <w:left w:val="nil"/>
              <w:bottom w:val="nil"/>
              <w:right w:val="nil"/>
            </w:tcBorders>
            <w:shd w:val="clear" w:color="auto" w:fill="auto"/>
            <w:vAlign w:val="center"/>
            <w:hideMark/>
          </w:tcPr>
          <w:p w14:paraId="4CC5B2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8F" w14:textId="77777777">
        <w:trPr>
          <w:trHeight w:val="330"/>
        </w:trPr>
        <w:tc>
          <w:tcPr>
            <w:tcW w:w="7180" w:type="dxa"/>
            <w:tcBorders>
              <w:top w:val="nil"/>
              <w:left w:val="nil"/>
              <w:bottom w:val="nil"/>
              <w:right w:val="nil"/>
            </w:tcBorders>
            <w:shd w:val="clear" w:color="auto" w:fill="auto"/>
            <w:vAlign w:val="center"/>
            <w:hideMark/>
          </w:tcPr>
          <w:p w14:paraId="4CC5B2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41 ως έχει     ΚΑΤΑ ΠΛΕΙΟΨΗΦΙΑ</w:t>
            </w:r>
          </w:p>
        </w:tc>
      </w:tr>
      <w:tr w:rsidR="005D719C" w14:paraId="4CC5B291" w14:textId="77777777">
        <w:trPr>
          <w:trHeight w:val="330"/>
        </w:trPr>
        <w:tc>
          <w:tcPr>
            <w:tcW w:w="7180" w:type="dxa"/>
            <w:tcBorders>
              <w:top w:val="nil"/>
              <w:left w:val="nil"/>
              <w:bottom w:val="nil"/>
              <w:right w:val="nil"/>
            </w:tcBorders>
            <w:shd w:val="clear" w:color="auto" w:fill="auto"/>
            <w:vAlign w:val="center"/>
            <w:hideMark/>
          </w:tcPr>
          <w:p w14:paraId="4CC5B2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93" w14:textId="77777777">
        <w:trPr>
          <w:trHeight w:val="330"/>
        </w:trPr>
        <w:tc>
          <w:tcPr>
            <w:tcW w:w="7180" w:type="dxa"/>
            <w:tcBorders>
              <w:top w:val="nil"/>
              <w:left w:val="nil"/>
              <w:bottom w:val="nil"/>
              <w:right w:val="nil"/>
            </w:tcBorders>
            <w:shd w:val="clear" w:color="auto" w:fill="auto"/>
            <w:vAlign w:val="center"/>
            <w:hideMark/>
          </w:tcPr>
          <w:p w14:paraId="4CC5B2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95" w14:textId="77777777">
        <w:trPr>
          <w:trHeight w:val="330"/>
        </w:trPr>
        <w:tc>
          <w:tcPr>
            <w:tcW w:w="7180" w:type="dxa"/>
            <w:tcBorders>
              <w:top w:val="nil"/>
              <w:left w:val="nil"/>
              <w:bottom w:val="nil"/>
              <w:right w:val="nil"/>
            </w:tcBorders>
            <w:shd w:val="clear" w:color="auto" w:fill="auto"/>
            <w:vAlign w:val="center"/>
            <w:hideMark/>
          </w:tcPr>
          <w:p w14:paraId="4CC5B2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97" w14:textId="77777777">
        <w:trPr>
          <w:trHeight w:val="330"/>
        </w:trPr>
        <w:tc>
          <w:tcPr>
            <w:tcW w:w="7180" w:type="dxa"/>
            <w:tcBorders>
              <w:top w:val="nil"/>
              <w:left w:val="nil"/>
              <w:bottom w:val="nil"/>
              <w:right w:val="nil"/>
            </w:tcBorders>
            <w:shd w:val="clear" w:color="auto" w:fill="auto"/>
            <w:vAlign w:val="center"/>
            <w:hideMark/>
          </w:tcPr>
          <w:p w14:paraId="4CC5B2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99" w14:textId="77777777">
        <w:trPr>
          <w:trHeight w:val="330"/>
        </w:trPr>
        <w:tc>
          <w:tcPr>
            <w:tcW w:w="7180" w:type="dxa"/>
            <w:tcBorders>
              <w:top w:val="nil"/>
              <w:left w:val="nil"/>
              <w:bottom w:val="nil"/>
              <w:right w:val="nil"/>
            </w:tcBorders>
            <w:shd w:val="clear" w:color="auto" w:fill="auto"/>
            <w:vAlign w:val="center"/>
            <w:hideMark/>
          </w:tcPr>
          <w:p w14:paraId="4CC5B2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9B" w14:textId="77777777">
        <w:trPr>
          <w:trHeight w:val="330"/>
        </w:trPr>
        <w:tc>
          <w:tcPr>
            <w:tcW w:w="7180" w:type="dxa"/>
            <w:tcBorders>
              <w:top w:val="nil"/>
              <w:left w:val="nil"/>
              <w:bottom w:val="nil"/>
              <w:right w:val="nil"/>
            </w:tcBorders>
            <w:shd w:val="clear" w:color="auto" w:fill="auto"/>
            <w:vAlign w:val="center"/>
            <w:hideMark/>
          </w:tcPr>
          <w:p w14:paraId="4CC5B2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ΚΕΝΤΡΩΩΝ: </w:t>
            </w:r>
            <w:r w:rsidRPr="005C6EA6">
              <w:rPr>
                <w:rFonts w:ascii="Calibri" w:eastAsia="Times New Roman" w:hAnsi="Calibri" w:cs="Calibri"/>
                <w:color w:val="000000"/>
                <w:szCs w:val="24"/>
              </w:rPr>
              <w:t>ΠΡΝ</w:t>
            </w:r>
          </w:p>
        </w:tc>
      </w:tr>
      <w:tr w:rsidR="005D719C" w14:paraId="4CC5B29D" w14:textId="77777777">
        <w:trPr>
          <w:trHeight w:val="330"/>
        </w:trPr>
        <w:tc>
          <w:tcPr>
            <w:tcW w:w="7180" w:type="dxa"/>
            <w:tcBorders>
              <w:top w:val="nil"/>
              <w:left w:val="nil"/>
              <w:bottom w:val="nil"/>
              <w:right w:val="nil"/>
            </w:tcBorders>
            <w:shd w:val="clear" w:color="auto" w:fill="auto"/>
            <w:vAlign w:val="center"/>
            <w:hideMark/>
          </w:tcPr>
          <w:p w14:paraId="4CC5B2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42 ως έχει     ΚΑΤΑ ΠΛΕΙΟΨΗΦΙΑ</w:t>
            </w:r>
          </w:p>
        </w:tc>
      </w:tr>
      <w:tr w:rsidR="005D719C" w14:paraId="4CC5B29F" w14:textId="77777777">
        <w:trPr>
          <w:trHeight w:val="330"/>
        </w:trPr>
        <w:tc>
          <w:tcPr>
            <w:tcW w:w="7180" w:type="dxa"/>
            <w:tcBorders>
              <w:top w:val="nil"/>
              <w:left w:val="nil"/>
              <w:bottom w:val="nil"/>
              <w:right w:val="nil"/>
            </w:tcBorders>
            <w:shd w:val="clear" w:color="auto" w:fill="auto"/>
            <w:vAlign w:val="center"/>
            <w:hideMark/>
          </w:tcPr>
          <w:p w14:paraId="4CC5B2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A1" w14:textId="77777777">
        <w:trPr>
          <w:trHeight w:val="330"/>
        </w:trPr>
        <w:tc>
          <w:tcPr>
            <w:tcW w:w="7180" w:type="dxa"/>
            <w:tcBorders>
              <w:top w:val="nil"/>
              <w:left w:val="nil"/>
              <w:bottom w:val="nil"/>
              <w:right w:val="nil"/>
            </w:tcBorders>
            <w:shd w:val="clear" w:color="auto" w:fill="auto"/>
            <w:vAlign w:val="center"/>
            <w:hideMark/>
          </w:tcPr>
          <w:p w14:paraId="4CC5B2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A3" w14:textId="77777777">
        <w:trPr>
          <w:trHeight w:val="345"/>
        </w:trPr>
        <w:tc>
          <w:tcPr>
            <w:tcW w:w="7180" w:type="dxa"/>
            <w:tcBorders>
              <w:top w:val="nil"/>
              <w:left w:val="nil"/>
              <w:bottom w:val="nil"/>
              <w:right w:val="nil"/>
            </w:tcBorders>
            <w:shd w:val="clear" w:color="auto" w:fill="auto"/>
            <w:vAlign w:val="center"/>
            <w:hideMark/>
          </w:tcPr>
          <w:p w14:paraId="4CC5B2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A5" w14:textId="77777777">
        <w:trPr>
          <w:trHeight w:val="330"/>
        </w:trPr>
        <w:tc>
          <w:tcPr>
            <w:tcW w:w="7180" w:type="dxa"/>
            <w:tcBorders>
              <w:top w:val="nil"/>
              <w:left w:val="nil"/>
              <w:bottom w:val="nil"/>
              <w:right w:val="nil"/>
            </w:tcBorders>
            <w:shd w:val="clear" w:color="auto" w:fill="auto"/>
            <w:vAlign w:val="center"/>
            <w:hideMark/>
          </w:tcPr>
          <w:p w14:paraId="4CC5B2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A7" w14:textId="77777777">
        <w:trPr>
          <w:trHeight w:val="330"/>
        </w:trPr>
        <w:tc>
          <w:tcPr>
            <w:tcW w:w="7180" w:type="dxa"/>
            <w:tcBorders>
              <w:top w:val="nil"/>
              <w:left w:val="nil"/>
              <w:bottom w:val="nil"/>
              <w:right w:val="nil"/>
            </w:tcBorders>
            <w:shd w:val="clear" w:color="auto" w:fill="auto"/>
            <w:vAlign w:val="center"/>
            <w:hideMark/>
          </w:tcPr>
          <w:p w14:paraId="4CC5B2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A9" w14:textId="77777777">
        <w:trPr>
          <w:trHeight w:val="330"/>
        </w:trPr>
        <w:tc>
          <w:tcPr>
            <w:tcW w:w="7180" w:type="dxa"/>
            <w:tcBorders>
              <w:top w:val="nil"/>
              <w:left w:val="nil"/>
              <w:bottom w:val="nil"/>
              <w:right w:val="nil"/>
            </w:tcBorders>
            <w:shd w:val="clear" w:color="auto" w:fill="auto"/>
            <w:vAlign w:val="center"/>
            <w:hideMark/>
          </w:tcPr>
          <w:p w14:paraId="4CC5B2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AB" w14:textId="77777777">
        <w:trPr>
          <w:trHeight w:val="330"/>
        </w:trPr>
        <w:tc>
          <w:tcPr>
            <w:tcW w:w="7180" w:type="dxa"/>
            <w:tcBorders>
              <w:top w:val="nil"/>
              <w:left w:val="nil"/>
              <w:bottom w:val="nil"/>
              <w:right w:val="nil"/>
            </w:tcBorders>
            <w:shd w:val="clear" w:color="auto" w:fill="auto"/>
            <w:vAlign w:val="center"/>
            <w:hideMark/>
          </w:tcPr>
          <w:p w14:paraId="4CC5B2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43 ως έχει     ΚΑΤΑ ΠΛΕΙΟΨΗΦΙΑ</w:t>
            </w:r>
          </w:p>
        </w:tc>
      </w:tr>
      <w:tr w:rsidR="005D719C" w14:paraId="4CC5B2AD" w14:textId="77777777">
        <w:trPr>
          <w:trHeight w:val="330"/>
        </w:trPr>
        <w:tc>
          <w:tcPr>
            <w:tcW w:w="7180" w:type="dxa"/>
            <w:tcBorders>
              <w:top w:val="nil"/>
              <w:left w:val="nil"/>
              <w:bottom w:val="nil"/>
              <w:right w:val="nil"/>
            </w:tcBorders>
            <w:shd w:val="clear" w:color="auto" w:fill="auto"/>
            <w:vAlign w:val="center"/>
            <w:hideMark/>
          </w:tcPr>
          <w:p w14:paraId="4CC5B2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AF" w14:textId="77777777">
        <w:trPr>
          <w:trHeight w:val="330"/>
        </w:trPr>
        <w:tc>
          <w:tcPr>
            <w:tcW w:w="7180" w:type="dxa"/>
            <w:tcBorders>
              <w:top w:val="nil"/>
              <w:left w:val="nil"/>
              <w:bottom w:val="nil"/>
              <w:right w:val="nil"/>
            </w:tcBorders>
            <w:shd w:val="clear" w:color="auto" w:fill="auto"/>
            <w:vAlign w:val="center"/>
            <w:hideMark/>
          </w:tcPr>
          <w:p w14:paraId="4CC5B2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B1" w14:textId="77777777">
        <w:trPr>
          <w:trHeight w:val="330"/>
        </w:trPr>
        <w:tc>
          <w:tcPr>
            <w:tcW w:w="7180" w:type="dxa"/>
            <w:tcBorders>
              <w:top w:val="nil"/>
              <w:left w:val="nil"/>
              <w:bottom w:val="nil"/>
              <w:right w:val="nil"/>
            </w:tcBorders>
            <w:shd w:val="clear" w:color="auto" w:fill="auto"/>
            <w:vAlign w:val="center"/>
            <w:hideMark/>
          </w:tcPr>
          <w:p w14:paraId="4CC5B2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B3" w14:textId="77777777">
        <w:trPr>
          <w:trHeight w:val="330"/>
        </w:trPr>
        <w:tc>
          <w:tcPr>
            <w:tcW w:w="7180" w:type="dxa"/>
            <w:tcBorders>
              <w:top w:val="nil"/>
              <w:left w:val="nil"/>
              <w:bottom w:val="nil"/>
              <w:right w:val="nil"/>
            </w:tcBorders>
            <w:shd w:val="clear" w:color="auto" w:fill="auto"/>
            <w:vAlign w:val="center"/>
            <w:hideMark/>
          </w:tcPr>
          <w:p w14:paraId="4CC5B2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B5" w14:textId="77777777">
        <w:trPr>
          <w:trHeight w:val="330"/>
        </w:trPr>
        <w:tc>
          <w:tcPr>
            <w:tcW w:w="7180" w:type="dxa"/>
            <w:tcBorders>
              <w:top w:val="nil"/>
              <w:left w:val="nil"/>
              <w:bottom w:val="nil"/>
              <w:right w:val="nil"/>
            </w:tcBorders>
            <w:shd w:val="clear" w:color="auto" w:fill="auto"/>
            <w:vAlign w:val="center"/>
            <w:hideMark/>
          </w:tcPr>
          <w:p w14:paraId="4CC5B2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B7" w14:textId="77777777">
        <w:trPr>
          <w:trHeight w:val="330"/>
        </w:trPr>
        <w:tc>
          <w:tcPr>
            <w:tcW w:w="7180" w:type="dxa"/>
            <w:tcBorders>
              <w:top w:val="nil"/>
              <w:left w:val="nil"/>
              <w:bottom w:val="nil"/>
              <w:right w:val="nil"/>
            </w:tcBorders>
            <w:shd w:val="clear" w:color="auto" w:fill="auto"/>
            <w:vAlign w:val="center"/>
            <w:hideMark/>
          </w:tcPr>
          <w:p w14:paraId="4CC5B2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B9" w14:textId="77777777">
        <w:trPr>
          <w:trHeight w:val="330"/>
        </w:trPr>
        <w:tc>
          <w:tcPr>
            <w:tcW w:w="7180" w:type="dxa"/>
            <w:tcBorders>
              <w:top w:val="nil"/>
              <w:left w:val="nil"/>
              <w:bottom w:val="nil"/>
              <w:right w:val="nil"/>
            </w:tcBorders>
            <w:shd w:val="clear" w:color="auto" w:fill="auto"/>
            <w:vAlign w:val="center"/>
            <w:hideMark/>
          </w:tcPr>
          <w:p w14:paraId="4CC5B2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44 ως έχει     </w:t>
            </w:r>
            <w:r w:rsidRPr="005C6EA6">
              <w:rPr>
                <w:rFonts w:ascii="Calibri" w:eastAsia="Times New Roman" w:hAnsi="Calibri" w:cs="Calibri"/>
                <w:color w:val="000000"/>
                <w:szCs w:val="24"/>
              </w:rPr>
              <w:t>ΚΑΤΑ ΠΛΕΙΟΨΗΦΙΑ</w:t>
            </w:r>
          </w:p>
        </w:tc>
      </w:tr>
      <w:tr w:rsidR="005D719C" w14:paraId="4CC5B2BB" w14:textId="77777777">
        <w:trPr>
          <w:trHeight w:val="330"/>
        </w:trPr>
        <w:tc>
          <w:tcPr>
            <w:tcW w:w="7180" w:type="dxa"/>
            <w:tcBorders>
              <w:top w:val="nil"/>
              <w:left w:val="nil"/>
              <w:bottom w:val="nil"/>
              <w:right w:val="nil"/>
            </w:tcBorders>
            <w:shd w:val="clear" w:color="auto" w:fill="auto"/>
            <w:vAlign w:val="center"/>
            <w:hideMark/>
          </w:tcPr>
          <w:p w14:paraId="4CC5B2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BD" w14:textId="77777777">
        <w:trPr>
          <w:trHeight w:val="330"/>
        </w:trPr>
        <w:tc>
          <w:tcPr>
            <w:tcW w:w="7180" w:type="dxa"/>
            <w:tcBorders>
              <w:top w:val="nil"/>
              <w:left w:val="nil"/>
              <w:bottom w:val="nil"/>
              <w:right w:val="nil"/>
            </w:tcBorders>
            <w:shd w:val="clear" w:color="auto" w:fill="auto"/>
            <w:vAlign w:val="center"/>
            <w:hideMark/>
          </w:tcPr>
          <w:p w14:paraId="4CC5B2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BF" w14:textId="77777777">
        <w:trPr>
          <w:trHeight w:val="330"/>
        </w:trPr>
        <w:tc>
          <w:tcPr>
            <w:tcW w:w="7180" w:type="dxa"/>
            <w:tcBorders>
              <w:top w:val="nil"/>
              <w:left w:val="nil"/>
              <w:bottom w:val="nil"/>
              <w:right w:val="nil"/>
            </w:tcBorders>
            <w:shd w:val="clear" w:color="auto" w:fill="auto"/>
            <w:vAlign w:val="center"/>
            <w:hideMark/>
          </w:tcPr>
          <w:p w14:paraId="4CC5B2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ΔΗ.ΣΥ: ΝΑΙ</w:t>
            </w:r>
          </w:p>
        </w:tc>
      </w:tr>
      <w:tr w:rsidR="005D719C" w14:paraId="4CC5B2C1" w14:textId="77777777">
        <w:trPr>
          <w:trHeight w:val="330"/>
        </w:trPr>
        <w:tc>
          <w:tcPr>
            <w:tcW w:w="7180" w:type="dxa"/>
            <w:tcBorders>
              <w:top w:val="nil"/>
              <w:left w:val="nil"/>
              <w:bottom w:val="nil"/>
              <w:right w:val="nil"/>
            </w:tcBorders>
            <w:shd w:val="clear" w:color="auto" w:fill="auto"/>
            <w:vAlign w:val="center"/>
            <w:hideMark/>
          </w:tcPr>
          <w:p w14:paraId="4CC5B2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C3" w14:textId="77777777">
        <w:trPr>
          <w:trHeight w:val="330"/>
        </w:trPr>
        <w:tc>
          <w:tcPr>
            <w:tcW w:w="7180" w:type="dxa"/>
            <w:tcBorders>
              <w:top w:val="nil"/>
              <w:left w:val="nil"/>
              <w:bottom w:val="nil"/>
              <w:right w:val="nil"/>
            </w:tcBorders>
            <w:shd w:val="clear" w:color="auto" w:fill="auto"/>
            <w:vAlign w:val="center"/>
            <w:hideMark/>
          </w:tcPr>
          <w:p w14:paraId="4CC5B2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C5" w14:textId="77777777">
        <w:trPr>
          <w:trHeight w:val="330"/>
        </w:trPr>
        <w:tc>
          <w:tcPr>
            <w:tcW w:w="7180" w:type="dxa"/>
            <w:tcBorders>
              <w:top w:val="nil"/>
              <w:left w:val="nil"/>
              <w:bottom w:val="nil"/>
              <w:right w:val="nil"/>
            </w:tcBorders>
            <w:shd w:val="clear" w:color="auto" w:fill="auto"/>
            <w:vAlign w:val="center"/>
            <w:hideMark/>
          </w:tcPr>
          <w:p w14:paraId="4CC5B2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C7" w14:textId="77777777">
        <w:trPr>
          <w:trHeight w:val="330"/>
        </w:trPr>
        <w:tc>
          <w:tcPr>
            <w:tcW w:w="7180" w:type="dxa"/>
            <w:tcBorders>
              <w:top w:val="nil"/>
              <w:left w:val="nil"/>
              <w:bottom w:val="nil"/>
              <w:right w:val="nil"/>
            </w:tcBorders>
            <w:shd w:val="clear" w:color="auto" w:fill="auto"/>
            <w:vAlign w:val="center"/>
            <w:hideMark/>
          </w:tcPr>
          <w:p w14:paraId="4CC5B2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45 ως έχει     ΚΑΤΑ ΠΛΕΙΟΨΗΦΙΑ</w:t>
            </w:r>
          </w:p>
        </w:tc>
      </w:tr>
      <w:tr w:rsidR="005D719C" w14:paraId="4CC5B2C9" w14:textId="77777777">
        <w:trPr>
          <w:trHeight w:val="330"/>
        </w:trPr>
        <w:tc>
          <w:tcPr>
            <w:tcW w:w="7180" w:type="dxa"/>
            <w:tcBorders>
              <w:top w:val="nil"/>
              <w:left w:val="nil"/>
              <w:bottom w:val="nil"/>
              <w:right w:val="nil"/>
            </w:tcBorders>
            <w:shd w:val="clear" w:color="auto" w:fill="auto"/>
            <w:vAlign w:val="center"/>
            <w:hideMark/>
          </w:tcPr>
          <w:p w14:paraId="4CC5B2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CB" w14:textId="77777777">
        <w:trPr>
          <w:trHeight w:val="330"/>
        </w:trPr>
        <w:tc>
          <w:tcPr>
            <w:tcW w:w="7180" w:type="dxa"/>
            <w:tcBorders>
              <w:top w:val="nil"/>
              <w:left w:val="nil"/>
              <w:bottom w:val="nil"/>
              <w:right w:val="nil"/>
            </w:tcBorders>
            <w:shd w:val="clear" w:color="auto" w:fill="auto"/>
            <w:vAlign w:val="center"/>
            <w:hideMark/>
          </w:tcPr>
          <w:p w14:paraId="4CC5B2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CD" w14:textId="77777777">
        <w:trPr>
          <w:trHeight w:val="330"/>
        </w:trPr>
        <w:tc>
          <w:tcPr>
            <w:tcW w:w="7180" w:type="dxa"/>
            <w:tcBorders>
              <w:top w:val="nil"/>
              <w:left w:val="nil"/>
              <w:bottom w:val="nil"/>
              <w:right w:val="nil"/>
            </w:tcBorders>
            <w:shd w:val="clear" w:color="auto" w:fill="auto"/>
            <w:vAlign w:val="center"/>
            <w:hideMark/>
          </w:tcPr>
          <w:p w14:paraId="4CC5B2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CF" w14:textId="77777777">
        <w:trPr>
          <w:trHeight w:val="345"/>
        </w:trPr>
        <w:tc>
          <w:tcPr>
            <w:tcW w:w="7180" w:type="dxa"/>
            <w:tcBorders>
              <w:top w:val="nil"/>
              <w:left w:val="nil"/>
              <w:bottom w:val="nil"/>
              <w:right w:val="nil"/>
            </w:tcBorders>
            <w:shd w:val="clear" w:color="auto" w:fill="auto"/>
            <w:vAlign w:val="center"/>
            <w:hideMark/>
          </w:tcPr>
          <w:p w14:paraId="4CC5B2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D1" w14:textId="77777777">
        <w:trPr>
          <w:trHeight w:val="330"/>
        </w:trPr>
        <w:tc>
          <w:tcPr>
            <w:tcW w:w="7180" w:type="dxa"/>
            <w:tcBorders>
              <w:top w:val="nil"/>
              <w:left w:val="nil"/>
              <w:bottom w:val="nil"/>
              <w:right w:val="nil"/>
            </w:tcBorders>
            <w:shd w:val="clear" w:color="auto" w:fill="auto"/>
            <w:vAlign w:val="center"/>
            <w:hideMark/>
          </w:tcPr>
          <w:p w14:paraId="4CC5B2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D3" w14:textId="77777777">
        <w:trPr>
          <w:trHeight w:val="330"/>
        </w:trPr>
        <w:tc>
          <w:tcPr>
            <w:tcW w:w="7180" w:type="dxa"/>
            <w:tcBorders>
              <w:top w:val="nil"/>
              <w:left w:val="nil"/>
              <w:bottom w:val="nil"/>
              <w:right w:val="nil"/>
            </w:tcBorders>
            <w:shd w:val="clear" w:color="auto" w:fill="auto"/>
            <w:vAlign w:val="center"/>
            <w:hideMark/>
          </w:tcPr>
          <w:p w14:paraId="4CC5B2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D5" w14:textId="77777777">
        <w:trPr>
          <w:trHeight w:val="330"/>
        </w:trPr>
        <w:tc>
          <w:tcPr>
            <w:tcW w:w="7180" w:type="dxa"/>
            <w:tcBorders>
              <w:top w:val="nil"/>
              <w:left w:val="nil"/>
              <w:bottom w:val="nil"/>
              <w:right w:val="nil"/>
            </w:tcBorders>
            <w:shd w:val="clear" w:color="auto" w:fill="auto"/>
            <w:vAlign w:val="center"/>
            <w:hideMark/>
          </w:tcPr>
          <w:p w14:paraId="4CC5B2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46 ως έχει     ΚΑΤΑ ΠΛΕΙΟΨΗΦΙΑ</w:t>
            </w:r>
          </w:p>
        </w:tc>
      </w:tr>
      <w:tr w:rsidR="005D719C" w14:paraId="4CC5B2D7" w14:textId="77777777">
        <w:trPr>
          <w:trHeight w:val="330"/>
        </w:trPr>
        <w:tc>
          <w:tcPr>
            <w:tcW w:w="7180" w:type="dxa"/>
            <w:tcBorders>
              <w:top w:val="nil"/>
              <w:left w:val="nil"/>
              <w:bottom w:val="nil"/>
              <w:right w:val="nil"/>
            </w:tcBorders>
            <w:shd w:val="clear" w:color="auto" w:fill="auto"/>
            <w:vAlign w:val="center"/>
            <w:hideMark/>
          </w:tcPr>
          <w:p w14:paraId="4CC5B2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ΣΥΡΙΖΑ: </w:t>
            </w:r>
            <w:r w:rsidRPr="005C6EA6">
              <w:rPr>
                <w:rFonts w:ascii="Calibri" w:eastAsia="Times New Roman" w:hAnsi="Calibri" w:cs="Calibri"/>
                <w:color w:val="000000"/>
                <w:szCs w:val="24"/>
              </w:rPr>
              <w:t>ΝΑΙ</w:t>
            </w:r>
          </w:p>
        </w:tc>
      </w:tr>
      <w:tr w:rsidR="005D719C" w14:paraId="4CC5B2D9" w14:textId="77777777">
        <w:trPr>
          <w:trHeight w:val="330"/>
        </w:trPr>
        <w:tc>
          <w:tcPr>
            <w:tcW w:w="7180" w:type="dxa"/>
            <w:tcBorders>
              <w:top w:val="nil"/>
              <w:left w:val="nil"/>
              <w:bottom w:val="nil"/>
              <w:right w:val="nil"/>
            </w:tcBorders>
            <w:shd w:val="clear" w:color="auto" w:fill="auto"/>
            <w:vAlign w:val="center"/>
            <w:hideMark/>
          </w:tcPr>
          <w:p w14:paraId="4CC5B2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DB" w14:textId="77777777">
        <w:trPr>
          <w:trHeight w:val="330"/>
        </w:trPr>
        <w:tc>
          <w:tcPr>
            <w:tcW w:w="7180" w:type="dxa"/>
            <w:tcBorders>
              <w:top w:val="nil"/>
              <w:left w:val="nil"/>
              <w:bottom w:val="nil"/>
              <w:right w:val="nil"/>
            </w:tcBorders>
            <w:shd w:val="clear" w:color="auto" w:fill="auto"/>
            <w:vAlign w:val="center"/>
            <w:hideMark/>
          </w:tcPr>
          <w:p w14:paraId="4CC5B2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DD" w14:textId="77777777">
        <w:trPr>
          <w:trHeight w:val="330"/>
        </w:trPr>
        <w:tc>
          <w:tcPr>
            <w:tcW w:w="7180" w:type="dxa"/>
            <w:tcBorders>
              <w:top w:val="nil"/>
              <w:left w:val="nil"/>
              <w:bottom w:val="nil"/>
              <w:right w:val="nil"/>
            </w:tcBorders>
            <w:shd w:val="clear" w:color="auto" w:fill="auto"/>
            <w:vAlign w:val="center"/>
            <w:hideMark/>
          </w:tcPr>
          <w:p w14:paraId="4CC5B2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DF" w14:textId="77777777">
        <w:trPr>
          <w:trHeight w:val="330"/>
        </w:trPr>
        <w:tc>
          <w:tcPr>
            <w:tcW w:w="7180" w:type="dxa"/>
            <w:tcBorders>
              <w:top w:val="nil"/>
              <w:left w:val="nil"/>
              <w:bottom w:val="nil"/>
              <w:right w:val="nil"/>
            </w:tcBorders>
            <w:shd w:val="clear" w:color="auto" w:fill="auto"/>
            <w:vAlign w:val="center"/>
            <w:hideMark/>
          </w:tcPr>
          <w:p w14:paraId="4CC5B2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E1" w14:textId="77777777">
        <w:trPr>
          <w:trHeight w:val="330"/>
        </w:trPr>
        <w:tc>
          <w:tcPr>
            <w:tcW w:w="7180" w:type="dxa"/>
            <w:tcBorders>
              <w:top w:val="nil"/>
              <w:left w:val="nil"/>
              <w:bottom w:val="nil"/>
              <w:right w:val="nil"/>
            </w:tcBorders>
            <w:shd w:val="clear" w:color="auto" w:fill="auto"/>
            <w:vAlign w:val="center"/>
            <w:hideMark/>
          </w:tcPr>
          <w:p w14:paraId="4CC5B2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E3" w14:textId="77777777">
        <w:trPr>
          <w:trHeight w:val="345"/>
        </w:trPr>
        <w:tc>
          <w:tcPr>
            <w:tcW w:w="7180" w:type="dxa"/>
            <w:tcBorders>
              <w:top w:val="nil"/>
              <w:left w:val="nil"/>
              <w:bottom w:val="nil"/>
              <w:right w:val="nil"/>
            </w:tcBorders>
            <w:shd w:val="clear" w:color="auto" w:fill="auto"/>
            <w:vAlign w:val="center"/>
            <w:hideMark/>
          </w:tcPr>
          <w:p w14:paraId="4CC5B2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47 όπως τροπ.      ΚΑΤΑ ΠΛΕΙΟΨΗΦΙΑ</w:t>
            </w:r>
          </w:p>
        </w:tc>
      </w:tr>
      <w:tr w:rsidR="005D719C" w14:paraId="4CC5B2E5" w14:textId="77777777">
        <w:trPr>
          <w:trHeight w:val="330"/>
        </w:trPr>
        <w:tc>
          <w:tcPr>
            <w:tcW w:w="7180" w:type="dxa"/>
            <w:tcBorders>
              <w:top w:val="nil"/>
              <w:left w:val="nil"/>
              <w:bottom w:val="nil"/>
              <w:right w:val="nil"/>
            </w:tcBorders>
            <w:shd w:val="clear" w:color="auto" w:fill="auto"/>
            <w:vAlign w:val="center"/>
            <w:hideMark/>
          </w:tcPr>
          <w:p w14:paraId="4CC5B2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E7" w14:textId="77777777">
        <w:trPr>
          <w:trHeight w:val="330"/>
        </w:trPr>
        <w:tc>
          <w:tcPr>
            <w:tcW w:w="7180" w:type="dxa"/>
            <w:tcBorders>
              <w:top w:val="nil"/>
              <w:left w:val="nil"/>
              <w:bottom w:val="nil"/>
              <w:right w:val="nil"/>
            </w:tcBorders>
            <w:shd w:val="clear" w:color="auto" w:fill="auto"/>
            <w:vAlign w:val="center"/>
            <w:hideMark/>
          </w:tcPr>
          <w:p w14:paraId="4CC5B2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E9" w14:textId="77777777">
        <w:trPr>
          <w:trHeight w:val="330"/>
        </w:trPr>
        <w:tc>
          <w:tcPr>
            <w:tcW w:w="7180" w:type="dxa"/>
            <w:tcBorders>
              <w:top w:val="nil"/>
              <w:left w:val="nil"/>
              <w:bottom w:val="nil"/>
              <w:right w:val="nil"/>
            </w:tcBorders>
            <w:shd w:val="clear" w:color="auto" w:fill="auto"/>
            <w:vAlign w:val="center"/>
            <w:hideMark/>
          </w:tcPr>
          <w:p w14:paraId="4CC5B2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2EB" w14:textId="77777777">
        <w:trPr>
          <w:trHeight w:val="330"/>
        </w:trPr>
        <w:tc>
          <w:tcPr>
            <w:tcW w:w="7180" w:type="dxa"/>
            <w:tcBorders>
              <w:top w:val="nil"/>
              <w:left w:val="nil"/>
              <w:bottom w:val="nil"/>
              <w:right w:val="nil"/>
            </w:tcBorders>
            <w:shd w:val="clear" w:color="auto" w:fill="auto"/>
            <w:vAlign w:val="center"/>
            <w:hideMark/>
          </w:tcPr>
          <w:p w14:paraId="4CC5B2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ED" w14:textId="77777777">
        <w:trPr>
          <w:trHeight w:val="345"/>
        </w:trPr>
        <w:tc>
          <w:tcPr>
            <w:tcW w:w="7180" w:type="dxa"/>
            <w:tcBorders>
              <w:top w:val="nil"/>
              <w:left w:val="nil"/>
              <w:bottom w:val="nil"/>
              <w:right w:val="nil"/>
            </w:tcBorders>
            <w:shd w:val="clear" w:color="auto" w:fill="auto"/>
            <w:vAlign w:val="center"/>
            <w:hideMark/>
          </w:tcPr>
          <w:p w14:paraId="4CC5B2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EF" w14:textId="77777777">
        <w:trPr>
          <w:trHeight w:val="330"/>
        </w:trPr>
        <w:tc>
          <w:tcPr>
            <w:tcW w:w="7180" w:type="dxa"/>
            <w:tcBorders>
              <w:top w:val="nil"/>
              <w:left w:val="nil"/>
              <w:bottom w:val="nil"/>
              <w:right w:val="nil"/>
            </w:tcBorders>
            <w:shd w:val="clear" w:color="auto" w:fill="auto"/>
            <w:vAlign w:val="center"/>
            <w:hideMark/>
          </w:tcPr>
          <w:p w14:paraId="4CC5B2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F1" w14:textId="77777777">
        <w:trPr>
          <w:trHeight w:val="330"/>
        </w:trPr>
        <w:tc>
          <w:tcPr>
            <w:tcW w:w="7180" w:type="dxa"/>
            <w:tcBorders>
              <w:top w:val="nil"/>
              <w:left w:val="nil"/>
              <w:bottom w:val="nil"/>
              <w:right w:val="nil"/>
            </w:tcBorders>
            <w:shd w:val="clear" w:color="auto" w:fill="auto"/>
            <w:vAlign w:val="center"/>
            <w:hideMark/>
          </w:tcPr>
          <w:p w14:paraId="4CC5B2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48 ως έχει     ΚΑΤΑ ΠΛΕΙΟΨΗΦΙΑ</w:t>
            </w:r>
          </w:p>
        </w:tc>
      </w:tr>
      <w:tr w:rsidR="005D719C" w14:paraId="4CC5B2F3" w14:textId="77777777">
        <w:trPr>
          <w:trHeight w:val="330"/>
        </w:trPr>
        <w:tc>
          <w:tcPr>
            <w:tcW w:w="7180" w:type="dxa"/>
            <w:tcBorders>
              <w:top w:val="nil"/>
              <w:left w:val="nil"/>
              <w:bottom w:val="nil"/>
              <w:right w:val="nil"/>
            </w:tcBorders>
            <w:shd w:val="clear" w:color="auto" w:fill="auto"/>
            <w:vAlign w:val="center"/>
            <w:hideMark/>
          </w:tcPr>
          <w:p w14:paraId="4CC5B2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2F5" w14:textId="77777777">
        <w:trPr>
          <w:trHeight w:val="330"/>
        </w:trPr>
        <w:tc>
          <w:tcPr>
            <w:tcW w:w="7180" w:type="dxa"/>
            <w:tcBorders>
              <w:top w:val="nil"/>
              <w:left w:val="nil"/>
              <w:bottom w:val="nil"/>
              <w:right w:val="nil"/>
            </w:tcBorders>
            <w:shd w:val="clear" w:color="auto" w:fill="auto"/>
            <w:vAlign w:val="center"/>
            <w:hideMark/>
          </w:tcPr>
          <w:p w14:paraId="4CC5B2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2F7" w14:textId="77777777">
        <w:trPr>
          <w:trHeight w:val="330"/>
        </w:trPr>
        <w:tc>
          <w:tcPr>
            <w:tcW w:w="7180" w:type="dxa"/>
            <w:tcBorders>
              <w:top w:val="nil"/>
              <w:left w:val="nil"/>
              <w:bottom w:val="nil"/>
              <w:right w:val="nil"/>
            </w:tcBorders>
            <w:shd w:val="clear" w:color="auto" w:fill="auto"/>
            <w:vAlign w:val="center"/>
            <w:hideMark/>
          </w:tcPr>
          <w:p w14:paraId="4CC5B2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w:t>
            </w:r>
            <w:r w:rsidRPr="005C6EA6">
              <w:rPr>
                <w:rFonts w:ascii="Calibri" w:eastAsia="Times New Roman" w:hAnsi="Calibri" w:cs="Calibri"/>
                <w:color w:val="000000"/>
                <w:szCs w:val="24"/>
              </w:rPr>
              <w:t xml:space="preserve"> OXI</w:t>
            </w:r>
          </w:p>
        </w:tc>
      </w:tr>
      <w:tr w:rsidR="005D719C" w14:paraId="4CC5B2F9" w14:textId="77777777">
        <w:trPr>
          <w:trHeight w:val="330"/>
        </w:trPr>
        <w:tc>
          <w:tcPr>
            <w:tcW w:w="7180" w:type="dxa"/>
            <w:tcBorders>
              <w:top w:val="nil"/>
              <w:left w:val="nil"/>
              <w:bottom w:val="nil"/>
              <w:right w:val="nil"/>
            </w:tcBorders>
            <w:shd w:val="clear" w:color="auto" w:fill="auto"/>
            <w:vAlign w:val="center"/>
            <w:hideMark/>
          </w:tcPr>
          <w:p w14:paraId="4CC5B2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2FB" w14:textId="77777777">
        <w:trPr>
          <w:trHeight w:val="330"/>
        </w:trPr>
        <w:tc>
          <w:tcPr>
            <w:tcW w:w="7180" w:type="dxa"/>
            <w:tcBorders>
              <w:top w:val="nil"/>
              <w:left w:val="nil"/>
              <w:bottom w:val="nil"/>
              <w:right w:val="nil"/>
            </w:tcBorders>
            <w:shd w:val="clear" w:color="auto" w:fill="auto"/>
            <w:vAlign w:val="center"/>
            <w:hideMark/>
          </w:tcPr>
          <w:p w14:paraId="4CC5B2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2FD" w14:textId="77777777">
        <w:trPr>
          <w:trHeight w:val="330"/>
        </w:trPr>
        <w:tc>
          <w:tcPr>
            <w:tcW w:w="7180" w:type="dxa"/>
            <w:tcBorders>
              <w:top w:val="nil"/>
              <w:left w:val="nil"/>
              <w:bottom w:val="nil"/>
              <w:right w:val="nil"/>
            </w:tcBorders>
            <w:shd w:val="clear" w:color="auto" w:fill="auto"/>
            <w:vAlign w:val="center"/>
            <w:hideMark/>
          </w:tcPr>
          <w:p w14:paraId="4CC5B2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2FF" w14:textId="77777777">
        <w:trPr>
          <w:trHeight w:val="330"/>
        </w:trPr>
        <w:tc>
          <w:tcPr>
            <w:tcW w:w="7180" w:type="dxa"/>
            <w:tcBorders>
              <w:top w:val="nil"/>
              <w:left w:val="nil"/>
              <w:bottom w:val="nil"/>
              <w:right w:val="nil"/>
            </w:tcBorders>
            <w:shd w:val="clear" w:color="auto" w:fill="auto"/>
            <w:vAlign w:val="center"/>
            <w:hideMark/>
          </w:tcPr>
          <w:p w14:paraId="4CC5B2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49 ως έχει     ΚΑΤΑ ΠΛΕΙΟΨΗΦΙΑ</w:t>
            </w:r>
          </w:p>
        </w:tc>
      </w:tr>
      <w:tr w:rsidR="005D719C" w14:paraId="4CC5B301" w14:textId="77777777">
        <w:trPr>
          <w:trHeight w:val="330"/>
        </w:trPr>
        <w:tc>
          <w:tcPr>
            <w:tcW w:w="7180" w:type="dxa"/>
            <w:tcBorders>
              <w:top w:val="nil"/>
              <w:left w:val="nil"/>
              <w:bottom w:val="nil"/>
              <w:right w:val="nil"/>
            </w:tcBorders>
            <w:shd w:val="clear" w:color="auto" w:fill="auto"/>
            <w:vAlign w:val="center"/>
            <w:hideMark/>
          </w:tcPr>
          <w:p w14:paraId="4CC5B3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03" w14:textId="77777777">
        <w:trPr>
          <w:trHeight w:val="330"/>
        </w:trPr>
        <w:tc>
          <w:tcPr>
            <w:tcW w:w="7180" w:type="dxa"/>
            <w:tcBorders>
              <w:top w:val="nil"/>
              <w:left w:val="nil"/>
              <w:bottom w:val="nil"/>
              <w:right w:val="nil"/>
            </w:tcBorders>
            <w:shd w:val="clear" w:color="auto" w:fill="auto"/>
            <w:vAlign w:val="center"/>
            <w:hideMark/>
          </w:tcPr>
          <w:p w14:paraId="4CC5B3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05" w14:textId="77777777">
        <w:trPr>
          <w:trHeight w:val="330"/>
        </w:trPr>
        <w:tc>
          <w:tcPr>
            <w:tcW w:w="7180" w:type="dxa"/>
            <w:tcBorders>
              <w:top w:val="nil"/>
              <w:left w:val="nil"/>
              <w:bottom w:val="nil"/>
              <w:right w:val="nil"/>
            </w:tcBorders>
            <w:shd w:val="clear" w:color="auto" w:fill="auto"/>
            <w:vAlign w:val="center"/>
            <w:hideMark/>
          </w:tcPr>
          <w:p w14:paraId="4CC5B3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07" w14:textId="77777777">
        <w:trPr>
          <w:trHeight w:val="330"/>
        </w:trPr>
        <w:tc>
          <w:tcPr>
            <w:tcW w:w="7180" w:type="dxa"/>
            <w:tcBorders>
              <w:top w:val="nil"/>
              <w:left w:val="nil"/>
              <w:bottom w:val="nil"/>
              <w:right w:val="nil"/>
            </w:tcBorders>
            <w:shd w:val="clear" w:color="auto" w:fill="auto"/>
            <w:vAlign w:val="center"/>
            <w:hideMark/>
          </w:tcPr>
          <w:p w14:paraId="4CC5B3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09" w14:textId="77777777">
        <w:trPr>
          <w:trHeight w:val="330"/>
        </w:trPr>
        <w:tc>
          <w:tcPr>
            <w:tcW w:w="7180" w:type="dxa"/>
            <w:tcBorders>
              <w:top w:val="nil"/>
              <w:left w:val="nil"/>
              <w:bottom w:val="nil"/>
              <w:right w:val="nil"/>
            </w:tcBorders>
            <w:shd w:val="clear" w:color="auto" w:fill="auto"/>
            <w:vAlign w:val="center"/>
            <w:hideMark/>
          </w:tcPr>
          <w:p w14:paraId="4CC5B3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0B" w14:textId="77777777">
        <w:trPr>
          <w:trHeight w:val="330"/>
        </w:trPr>
        <w:tc>
          <w:tcPr>
            <w:tcW w:w="7180" w:type="dxa"/>
            <w:tcBorders>
              <w:top w:val="nil"/>
              <w:left w:val="nil"/>
              <w:bottom w:val="nil"/>
              <w:right w:val="nil"/>
            </w:tcBorders>
            <w:shd w:val="clear" w:color="auto" w:fill="auto"/>
            <w:vAlign w:val="center"/>
            <w:hideMark/>
          </w:tcPr>
          <w:p w14:paraId="4CC5B3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0D" w14:textId="77777777">
        <w:trPr>
          <w:trHeight w:val="330"/>
        </w:trPr>
        <w:tc>
          <w:tcPr>
            <w:tcW w:w="7180" w:type="dxa"/>
            <w:tcBorders>
              <w:top w:val="nil"/>
              <w:left w:val="nil"/>
              <w:bottom w:val="nil"/>
              <w:right w:val="nil"/>
            </w:tcBorders>
            <w:shd w:val="clear" w:color="auto" w:fill="auto"/>
            <w:vAlign w:val="center"/>
            <w:hideMark/>
          </w:tcPr>
          <w:p w14:paraId="4CC5B3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50 ως έχει     ΚΑΤΑ ΠΛΕΙΟΨΗΦΙΑ</w:t>
            </w:r>
          </w:p>
        </w:tc>
      </w:tr>
      <w:tr w:rsidR="005D719C" w14:paraId="4CC5B30F" w14:textId="77777777">
        <w:trPr>
          <w:trHeight w:val="345"/>
        </w:trPr>
        <w:tc>
          <w:tcPr>
            <w:tcW w:w="7180" w:type="dxa"/>
            <w:tcBorders>
              <w:top w:val="nil"/>
              <w:left w:val="nil"/>
              <w:bottom w:val="nil"/>
              <w:right w:val="nil"/>
            </w:tcBorders>
            <w:shd w:val="clear" w:color="auto" w:fill="auto"/>
            <w:vAlign w:val="center"/>
            <w:hideMark/>
          </w:tcPr>
          <w:p w14:paraId="4CC5B3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11" w14:textId="77777777">
        <w:trPr>
          <w:trHeight w:val="330"/>
        </w:trPr>
        <w:tc>
          <w:tcPr>
            <w:tcW w:w="7180" w:type="dxa"/>
            <w:tcBorders>
              <w:top w:val="nil"/>
              <w:left w:val="nil"/>
              <w:bottom w:val="nil"/>
              <w:right w:val="nil"/>
            </w:tcBorders>
            <w:shd w:val="clear" w:color="auto" w:fill="auto"/>
            <w:vAlign w:val="center"/>
            <w:hideMark/>
          </w:tcPr>
          <w:p w14:paraId="4CC5B3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13" w14:textId="77777777">
        <w:trPr>
          <w:trHeight w:val="330"/>
        </w:trPr>
        <w:tc>
          <w:tcPr>
            <w:tcW w:w="7180" w:type="dxa"/>
            <w:tcBorders>
              <w:top w:val="nil"/>
              <w:left w:val="nil"/>
              <w:bottom w:val="nil"/>
              <w:right w:val="nil"/>
            </w:tcBorders>
            <w:shd w:val="clear" w:color="auto" w:fill="auto"/>
            <w:vAlign w:val="center"/>
            <w:hideMark/>
          </w:tcPr>
          <w:p w14:paraId="4CC5B3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15" w14:textId="77777777">
        <w:trPr>
          <w:trHeight w:val="330"/>
        </w:trPr>
        <w:tc>
          <w:tcPr>
            <w:tcW w:w="7180" w:type="dxa"/>
            <w:tcBorders>
              <w:top w:val="nil"/>
              <w:left w:val="nil"/>
              <w:bottom w:val="nil"/>
              <w:right w:val="nil"/>
            </w:tcBorders>
            <w:shd w:val="clear" w:color="auto" w:fill="auto"/>
            <w:vAlign w:val="center"/>
            <w:hideMark/>
          </w:tcPr>
          <w:p w14:paraId="4CC5B3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17" w14:textId="77777777">
        <w:trPr>
          <w:trHeight w:val="330"/>
        </w:trPr>
        <w:tc>
          <w:tcPr>
            <w:tcW w:w="7180" w:type="dxa"/>
            <w:tcBorders>
              <w:top w:val="nil"/>
              <w:left w:val="nil"/>
              <w:bottom w:val="nil"/>
              <w:right w:val="nil"/>
            </w:tcBorders>
            <w:shd w:val="clear" w:color="auto" w:fill="auto"/>
            <w:vAlign w:val="center"/>
            <w:hideMark/>
          </w:tcPr>
          <w:p w14:paraId="4CC5B3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19" w14:textId="77777777">
        <w:trPr>
          <w:trHeight w:val="345"/>
        </w:trPr>
        <w:tc>
          <w:tcPr>
            <w:tcW w:w="7180" w:type="dxa"/>
            <w:tcBorders>
              <w:top w:val="nil"/>
              <w:left w:val="nil"/>
              <w:bottom w:val="nil"/>
              <w:right w:val="nil"/>
            </w:tcBorders>
            <w:shd w:val="clear" w:color="auto" w:fill="auto"/>
            <w:vAlign w:val="center"/>
            <w:hideMark/>
          </w:tcPr>
          <w:p w14:paraId="4CC5B3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1B" w14:textId="77777777">
        <w:trPr>
          <w:trHeight w:val="330"/>
        </w:trPr>
        <w:tc>
          <w:tcPr>
            <w:tcW w:w="7180" w:type="dxa"/>
            <w:tcBorders>
              <w:top w:val="nil"/>
              <w:left w:val="nil"/>
              <w:bottom w:val="nil"/>
              <w:right w:val="nil"/>
            </w:tcBorders>
            <w:shd w:val="clear" w:color="auto" w:fill="auto"/>
            <w:vAlign w:val="center"/>
            <w:hideMark/>
          </w:tcPr>
          <w:p w14:paraId="4CC5B3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51 ως έχει     ΚΑΤΑ ΠΛΕΙΟΨΗΦΙΑ</w:t>
            </w:r>
          </w:p>
        </w:tc>
      </w:tr>
      <w:tr w:rsidR="005D719C" w14:paraId="4CC5B31D" w14:textId="77777777">
        <w:trPr>
          <w:trHeight w:val="330"/>
        </w:trPr>
        <w:tc>
          <w:tcPr>
            <w:tcW w:w="7180" w:type="dxa"/>
            <w:tcBorders>
              <w:top w:val="nil"/>
              <w:left w:val="nil"/>
              <w:bottom w:val="nil"/>
              <w:right w:val="nil"/>
            </w:tcBorders>
            <w:shd w:val="clear" w:color="auto" w:fill="auto"/>
            <w:vAlign w:val="center"/>
            <w:hideMark/>
          </w:tcPr>
          <w:p w14:paraId="4CC5B3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ΣΥΡΙΖΑ: ΝΑΙ</w:t>
            </w:r>
          </w:p>
        </w:tc>
      </w:tr>
      <w:tr w:rsidR="005D719C" w14:paraId="4CC5B31F" w14:textId="77777777">
        <w:trPr>
          <w:trHeight w:val="330"/>
        </w:trPr>
        <w:tc>
          <w:tcPr>
            <w:tcW w:w="7180" w:type="dxa"/>
            <w:tcBorders>
              <w:top w:val="nil"/>
              <w:left w:val="nil"/>
              <w:bottom w:val="nil"/>
              <w:right w:val="nil"/>
            </w:tcBorders>
            <w:shd w:val="clear" w:color="auto" w:fill="auto"/>
            <w:vAlign w:val="center"/>
            <w:hideMark/>
          </w:tcPr>
          <w:p w14:paraId="4CC5B3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21" w14:textId="77777777">
        <w:trPr>
          <w:trHeight w:val="330"/>
        </w:trPr>
        <w:tc>
          <w:tcPr>
            <w:tcW w:w="7180" w:type="dxa"/>
            <w:tcBorders>
              <w:top w:val="nil"/>
              <w:left w:val="nil"/>
              <w:bottom w:val="nil"/>
              <w:right w:val="nil"/>
            </w:tcBorders>
            <w:shd w:val="clear" w:color="auto" w:fill="auto"/>
            <w:vAlign w:val="center"/>
            <w:hideMark/>
          </w:tcPr>
          <w:p w14:paraId="4CC5B3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23" w14:textId="77777777">
        <w:trPr>
          <w:trHeight w:val="330"/>
        </w:trPr>
        <w:tc>
          <w:tcPr>
            <w:tcW w:w="7180" w:type="dxa"/>
            <w:tcBorders>
              <w:top w:val="nil"/>
              <w:left w:val="nil"/>
              <w:bottom w:val="nil"/>
              <w:right w:val="nil"/>
            </w:tcBorders>
            <w:shd w:val="clear" w:color="auto" w:fill="auto"/>
            <w:vAlign w:val="center"/>
            <w:hideMark/>
          </w:tcPr>
          <w:p w14:paraId="4CC5B3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25" w14:textId="77777777">
        <w:trPr>
          <w:trHeight w:val="330"/>
        </w:trPr>
        <w:tc>
          <w:tcPr>
            <w:tcW w:w="7180" w:type="dxa"/>
            <w:tcBorders>
              <w:top w:val="nil"/>
              <w:left w:val="nil"/>
              <w:bottom w:val="nil"/>
              <w:right w:val="nil"/>
            </w:tcBorders>
            <w:shd w:val="clear" w:color="auto" w:fill="auto"/>
            <w:vAlign w:val="center"/>
            <w:hideMark/>
          </w:tcPr>
          <w:p w14:paraId="4CC5B3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27" w14:textId="77777777">
        <w:trPr>
          <w:trHeight w:val="330"/>
        </w:trPr>
        <w:tc>
          <w:tcPr>
            <w:tcW w:w="7180" w:type="dxa"/>
            <w:tcBorders>
              <w:top w:val="nil"/>
              <w:left w:val="nil"/>
              <w:bottom w:val="nil"/>
              <w:right w:val="nil"/>
            </w:tcBorders>
            <w:shd w:val="clear" w:color="auto" w:fill="auto"/>
            <w:vAlign w:val="center"/>
            <w:hideMark/>
          </w:tcPr>
          <w:p w14:paraId="4CC5B3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29" w14:textId="77777777">
        <w:trPr>
          <w:trHeight w:val="330"/>
        </w:trPr>
        <w:tc>
          <w:tcPr>
            <w:tcW w:w="7180" w:type="dxa"/>
            <w:tcBorders>
              <w:top w:val="nil"/>
              <w:left w:val="nil"/>
              <w:bottom w:val="nil"/>
              <w:right w:val="nil"/>
            </w:tcBorders>
            <w:shd w:val="clear" w:color="auto" w:fill="auto"/>
            <w:vAlign w:val="center"/>
            <w:hideMark/>
          </w:tcPr>
          <w:p w14:paraId="4CC5B3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52 ως έχει     ΚΑΤΑ ΠΛΕΙΟΨΗΦΙΑ</w:t>
            </w:r>
          </w:p>
        </w:tc>
      </w:tr>
      <w:tr w:rsidR="005D719C" w14:paraId="4CC5B32B" w14:textId="77777777">
        <w:trPr>
          <w:trHeight w:val="330"/>
        </w:trPr>
        <w:tc>
          <w:tcPr>
            <w:tcW w:w="7180" w:type="dxa"/>
            <w:tcBorders>
              <w:top w:val="nil"/>
              <w:left w:val="nil"/>
              <w:bottom w:val="nil"/>
              <w:right w:val="nil"/>
            </w:tcBorders>
            <w:shd w:val="clear" w:color="auto" w:fill="auto"/>
            <w:vAlign w:val="center"/>
            <w:hideMark/>
          </w:tcPr>
          <w:p w14:paraId="4CC5B3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2D" w14:textId="77777777">
        <w:trPr>
          <w:trHeight w:val="345"/>
        </w:trPr>
        <w:tc>
          <w:tcPr>
            <w:tcW w:w="7180" w:type="dxa"/>
            <w:tcBorders>
              <w:top w:val="nil"/>
              <w:left w:val="nil"/>
              <w:bottom w:val="nil"/>
              <w:right w:val="nil"/>
            </w:tcBorders>
            <w:shd w:val="clear" w:color="auto" w:fill="auto"/>
            <w:vAlign w:val="center"/>
            <w:hideMark/>
          </w:tcPr>
          <w:p w14:paraId="4CC5B3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2F" w14:textId="77777777">
        <w:trPr>
          <w:trHeight w:val="330"/>
        </w:trPr>
        <w:tc>
          <w:tcPr>
            <w:tcW w:w="7180" w:type="dxa"/>
            <w:tcBorders>
              <w:top w:val="nil"/>
              <w:left w:val="nil"/>
              <w:bottom w:val="nil"/>
              <w:right w:val="nil"/>
            </w:tcBorders>
            <w:shd w:val="clear" w:color="auto" w:fill="auto"/>
            <w:vAlign w:val="center"/>
            <w:hideMark/>
          </w:tcPr>
          <w:p w14:paraId="4CC5B3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31" w14:textId="77777777">
        <w:trPr>
          <w:trHeight w:val="330"/>
        </w:trPr>
        <w:tc>
          <w:tcPr>
            <w:tcW w:w="7180" w:type="dxa"/>
            <w:tcBorders>
              <w:top w:val="nil"/>
              <w:left w:val="nil"/>
              <w:bottom w:val="nil"/>
              <w:right w:val="nil"/>
            </w:tcBorders>
            <w:shd w:val="clear" w:color="auto" w:fill="auto"/>
            <w:vAlign w:val="center"/>
            <w:hideMark/>
          </w:tcPr>
          <w:p w14:paraId="4CC5B3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33" w14:textId="77777777">
        <w:trPr>
          <w:trHeight w:val="330"/>
        </w:trPr>
        <w:tc>
          <w:tcPr>
            <w:tcW w:w="7180" w:type="dxa"/>
            <w:tcBorders>
              <w:top w:val="nil"/>
              <w:left w:val="nil"/>
              <w:bottom w:val="nil"/>
              <w:right w:val="nil"/>
            </w:tcBorders>
            <w:shd w:val="clear" w:color="auto" w:fill="auto"/>
            <w:vAlign w:val="center"/>
            <w:hideMark/>
          </w:tcPr>
          <w:p w14:paraId="4CC5B3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35" w14:textId="77777777">
        <w:trPr>
          <w:trHeight w:val="330"/>
        </w:trPr>
        <w:tc>
          <w:tcPr>
            <w:tcW w:w="7180" w:type="dxa"/>
            <w:tcBorders>
              <w:top w:val="nil"/>
              <w:left w:val="nil"/>
              <w:bottom w:val="nil"/>
              <w:right w:val="nil"/>
            </w:tcBorders>
            <w:shd w:val="clear" w:color="auto" w:fill="auto"/>
            <w:vAlign w:val="center"/>
            <w:hideMark/>
          </w:tcPr>
          <w:p w14:paraId="4CC5B3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37" w14:textId="77777777">
        <w:trPr>
          <w:trHeight w:val="330"/>
        </w:trPr>
        <w:tc>
          <w:tcPr>
            <w:tcW w:w="7180" w:type="dxa"/>
            <w:tcBorders>
              <w:top w:val="nil"/>
              <w:left w:val="nil"/>
              <w:bottom w:val="nil"/>
              <w:right w:val="nil"/>
            </w:tcBorders>
            <w:shd w:val="clear" w:color="auto" w:fill="auto"/>
            <w:vAlign w:val="center"/>
            <w:hideMark/>
          </w:tcPr>
          <w:p w14:paraId="4CC5B3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w:t>
            </w:r>
            <w:r w:rsidRPr="005C6EA6">
              <w:rPr>
                <w:rFonts w:ascii="Calibri" w:eastAsia="Times New Roman" w:hAnsi="Calibri" w:cs="Calibri"/>
                <w:color w:val="000000"/>
                <w:szCs w:val="24"/>
              </w:rPr>
              <w:t xml:space="preserve"> 53 ως έχει     ΚΑΤΑ ΠΛΕΙΟΨΗΦΙΑ</w:t>
            </w:r>
          </w:p>
        </w:tc>
      </w:tr>
      <w:tr w:rsidR="005D719C" w14:paraId="4CC5B339" w14:textId="77777777">
        <w:trPr>
          <w:trHeight w:val="330"/>
        </w:trPr>
        <w:tc>
          <w:tcPr>
            <w:tcW w:w="7180" w:type="dxa"/>
            <w:tcBorders>
              <w:top w:val="nil"/>
              <w:left w:val="nil"/>
              <w:bottom w:val="nil"/>
              <w:right w:val="nil"/>
            </w:tcBorders>
            <w:shd w:val="clear" w:color="auto" w:fill="auto"/>
            <w:vAlign w:val="center"/>
            <w:hideMark/>
          </w:tcPr>
          <w:p w14:paraId="4CC5B3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3B" w14:textId="77777777">
        <w:trPr>
          <w:trHeight w:val="330"/>
        </w:trPr>
        <w:tc>
          <w:tcPr>
            <w:tcW w:w="7180" w:type="dxa"/>
            <w:tcBorders>
              <w:top w:val="nil"/>
              <w:left w:val="nil"/>
              <w:bottom w:val="nil"/>
              <w:right w:val="nil"/>
            </w:tcBorders>
            <w:shd w:val="clear" w:color="auto" w:fill="auto"/>
            <w:vAlign w:val="center"/>
            <w:hideMark/>
          </w:tcPr>
          <w:p w14:paraId="4CC5B3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3D" w14:textId="77777777">
        <w:trPr>
          <w:trHeight w:val="330"/>
        </w:trPr>
        <w:tc>
          <w:tcPr>
            <w:tcW w:w="7180" w:type="dxa"/>
            <w:tcBorders>
              <w:top w:val="nil"/>
              <w:left w:val="nil"/>
              <w:bottom w:val="nil"/>
              <w:right w:val="nil"/>
            </w:tcBorders>
            <w:shd w:val="clear" w:color="auto" w:fill="auto"/>
            <w:vAlign w:val="center"/>
            <w:hideMark/>
          </w:tcPr>
          <w:p w14:paraId="4CC5B3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3F" w14:textId="77777777">
        <w:trPr>
          <w:trHeight w:val="330"/>
        </w:trPr>
        <w:tc>
          <w:tcPr>
            <w:tcW w:w="7180" w:type="dxa"/>
            <w:tcBorders>
              <w:top w:val="nil"/>
              <w:left w:val="nil"/>
              <w:bottom w:val="nil"/>
              <w:right w:val="nil"/>
            </w:tcBorders>
            <w:shd w:val="clear" w:color="auto" w:fill="auto"/>
            <w:vAlign w:val="center"/>
            <w:hideMark/>
          </w:tcPr>
          <w:p w14:paraId="4CC5B3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41" w14:textId="77777777">
        <w:trPr>
          <w:trHeight w:val="330"/>
        </w:trPr>
        <w:tc>
          <w:tcPr>
            <w:tcW w:w="7180" w:type="dxa"/>
            <w:tcBorders>
              <w:top w:val="nil"/>
              <w:left w:val="nil"/>
              <w:bottom w:val="nil"/>
              <w:right w:val="nil"/>
            </w:tcBorders>
            <w:shd w:val="clear" w:color="auto" w:fill="auto"/>
            <w:vAlign w:val="center"/>
            <w:hideMark/>
          </w:tcPr>
          <w:p w14:paraId="4CC5B3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43" w14:textId="77777777">
        <w:trPr>
          <w:trHeight w:val="330"/>
        </w:trPr>
        <w:tc>
          <w:tcPr>
            <w:tcW w:w="7180" w:type="dxa"/>
            <w:tcBorders>
              <w:top w:val="nil"/>
              <w:left w:val="nil"/>
              <w:bottom w:val="nil"/>
              <w:right w:val="nil"/>
            </w:tcBorders>
            <w:shd w:val="clear" w:color="auto" w:fill="auto"/>
            <w:vAlign w:val="center"/>
            <w:hideMark/>
          </w:tcPr>
          <w:p w14:paraId="4CC5B3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45" w14:textId="77777777">
        <w:trPr>
          <w:trHeight w:val="330"/>
        </w:trPr>
        <w:tc>
          <w:tcPr>
            <w:tcW w:w="7180" w:type="dxa"/>
            <w:tcBorders>
              <w:top w:val="nil"/>
              <w:left w:val="nil"/>
              <w:bottom w:val="nil"/>
              <w:right w:val="nil"/>
            </w:tcBorders>
            <w:shd w:val="clear" w:color="auto" w:fill="auto"/>
            <w:vAlign w:val="center"/>
            <w:hideMark/>
          </w:tcPr>
          <w:p w14:paraId="4CC5B3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54 όπως τροπ.      ΚΑΤΑ ΠΛΕΙΟΨΗΦΙΑ</w:t>
            </w:r>
          </w:p>
        </w:tc>
      </w:tr>
      <w:tr w:rsidR="005D719C" w14:paraId="4CC5B347" w14:textId="77777777">
        <w:trPr>
          <w:trHeight w:val="330"/>
        </w:trPr>
        <w:tc>
          <w:tcPr>
            <w:tcW w:w="7180" w:type="dxa"/>
            <w:tcBorders>
              <w:top w:val="nil"/>
              <w:left w:val="nil"/>
              <w:bottom w:val="nil"/>
              <w:right w:val="nil"/>
            </w:tcBorders>
            <w:shd w:val="clear" w:color="auto" w:fill="auto"/>
            <w:vAlign w:val="center"/>
            <w:hideMark/>
          </w:tcPr>
          <w:p w14:paraId="4CC5B3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49" w14:textId="77777777">
        <w:trPr>
          <w:trHeight w:val="330"/>
        </w:trPr>
        <w:tc>
          <w:tcPr>
            <w:tcW w:w="7180" w:type="dxa"/>
            <w:tcBorders>
              <w:top w:val="nil"/>
              <w:left w:val="nil"/>
              <w:bottom w:val="nil"/>
              <w:right w:val="nil"/>
            </w:tcBorders>
            <w:shd w:val="clear" w:color="auto" w:fill="auto"/>
            <w:vAlign w:val="center"/>
            <w:hideMark/>
          </w:tcPr>
          <w:p w14:paraId="4CC5B3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4B" w14:textId="77777777">
        <w:trPr>
          <w:trHeight w:val="330"/>
        </w:trPr>
        <w:tc>
          <w:tcPr>
            <w:tcW w:w="7180" w:type="dxa"/>
            <w:tcBorders>
              <w:top w:val="nil"/>
              <w:left w:val="nil"/>
              <w:bottom w:val="nil"/>
              <w:right w:val="nil"/>
            </w:tcBorders>
            <w:shd w:val="clear" w:color="auto" w:fill="auto"/>
            <w:vAlign w:val="center"/>
            <w:hideMark/>
          </w:tcPr>
          <w:p w14:paraId="4CC5B3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4D" w14:textId="77777777">
        <w:trPr>
          <w:trHeight w:val="330"/>
        </w:trPr>
        <w:tc>
          <w:tcPr>
            <w:tcW w:w="7180" w:type="dxa"/>
            <w:tcBorders>
              <w:top w:val="nil"/>
              <w:left w:val="nil"/>
              <w:bottom w:val="nil"/>
              <w:right w:val="nil"/>
            </w:tcBorders>
            <w:shd w:val="clear" w:color="auto" w:fill="auto"/>
            <w:vAlign w:val="center"/>
            <w:hideMark/>
          </w:tcPr>
          <w:p w14:paraId="4CC5B3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4F" w14:textId="77777777">
        <w:trPr>
          <w:trHeight w:val="330"/>
        </w:trPr>
        <w:tc>
          <w:tcPr>
            <w:tcW w:w="7180" w:type="dxa"/>
            <w:tcBorders>
              <w:top w:val="nil"/>
              <w:left w:val="nil"/>
              <w:bottom w:val="nil"/>
              <w:right w:val="nil"/>
            </w:tcBorders>
            <w:shd w:val="clear" w:color="auto" w:fill="auto"/>
            <w:vAlign w:val="center"/>
            <w:hideMark/>
          </w:tcPr>
          <w:p w14:paraId="4CC5B3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51" w14:textId="77777777">
        <w:trPr>
          <w:trHeight w:val="330"/>
        </w:trPr>
        <w:tc>
          <w:tcPr>
            <w:tcW w:w="7180" w:type="dxa"/>
            <w:tcBorders>
              <w:top w:val="nil"/>
              <w:left w:val="nil"/>
              <w:bottom w:val="nil"/>
              <w:right w:val="nil"/>
            </w:tcBorders>
            <w:shd w:val="clear" w:color="auto" w:fill="auto"/>
            <w:vAlign w:val="center"/>
            <w:hideMark/>
          </w:tcPr>
          <w:p w14:paraId="4CC5B3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353" w14:textId="77777777">
        <w:trPr>
          <w:trHeight w:val="330"/>
        </w:trPr>
        <w:tc>
          <w:tcPr>
            <w:tcW w:w="7180" w:type="dxa"/>
            <w:tcBorders>
              <w:top w:val="nil"/>
              <w:left w:val="nil"/>
              <w:bottom w:val="nil"/>
              <w:right w:val="nil"/>
            </w:tcBorders>
            <w:shd w:val="clear" w:color="auto" w:fill="auto"/>
            <w:vAlign w:val="center"/>
            <w:hideMark/>
          </w:tcPr>
          <w:p w14:paraId="4CC5B3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55 ως έχει     ΚΑΤΑ </w:t>
            </w:r>
            <w:r w:rsidRPr="005C6EA6">
              <w:rPr>
                <w:rFonts w:ascii="Calibri" w:eastAsia="Times New Roman" w:hAnsi="Calibri" w:cs="Calibri"/>
                <w:color w:val="000000"/>
                <w:szCs w:val="24"/>
              </w:rPr>
              <w:t>ΠΛΕΙΟΨΗΦΙΑ</w:t>
            </w:r>
          </w:p>
        </w:tc>
      </w:tr>
      <w:tr w:rsidR="005D719C" w14:paraId="4CC5B355" w14:textId="77777777">
        <w:trPr>
          <w:trHeight w:val="330"/>
        </w:trPr>
        <w:tc>
          <w:tcPr>
            <w:tcW w:w="7180" w:type="dxa"/>
            <w:tcBorders>
              <w:top w:val="nil"/>
              <w:left w:val="nil"/>
              <w:bottom w:val="nil"/>
              <w:right w:val="nil"/>
            </w:tcBorders>
            <w:shd w:val="clear" w:color="auto" w:fill="auto"/>
            <w:vAlign w:val="center"/>
            <w:hideMark/>
          </w:tcPr>
          <w:p w14:paraId="4CC5B3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57" w14:textId="77777777">
        <w:trPr>
          <w:trHeight w:val="330"/>
        </w:trPr>
        <w:tc>
          <w:tcPr>
            <w:tcW w:w="7180" w:type="dxa"/>
            <w:tcBorders>
              <w:top w:val="nil"/>
              <w:left w:val="nil"/>
              <w:bottom w:val="nil"/>
              <w:right w:val="nil"/>
            </w:tcBorders>
            <w:shd w:val="clear" w:color="auto" w:fill="auto"/>
            <w:vAlign w:val="center"/>
            <w:hideMark/>
          </w:tcPr>
          <w:p w14:paraId="4CC5B3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59" w14:textId="77777777">
        <w:trPr>
          <w:trHeight w:val="345"/>
        </w:trPr>
        <w:tc>
          <w:tcPr>
            <w:tcW w:w="7180" w:type="dxa"/>
            <w:tcBorders>
              <w:top w:val="nil"/>
              <w:left w:val="nil"/>
              <w:bottom w:val="nil"/>
              <w:right w:val="nil"/>
            </w:tcBorders>
            <w:shd w:val="clear" w:color="auto" w:fill="auto"/>
            <w:vAlign w:val="center"/>
            <w:hideMark/>
          </w:tcPr>
          <w:p w14:paraId="4CC5B3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5B" w14:textId="77777777">
        <w:trPr>
          <w:trHeight w:val="330"/>
        </w:trPr>
        <w:tc>
          <w:tcPr>
            <w:tcW w:w="7180" w:type="dxa"/>
            <w:tcBorders>
              <w:top w:val="nil"/>
              <w:left w:val="nil"/>
              <w:bottom w:val="nil"/>
              <w:right w:val="nil"/>
            </w:tcBorders>
            <w:shd w:val="clear" w:color="auto" w:fill="auto"/>
            <w:vAlign w:val="center"/>
            <w:hideMark/>
          </w:tcPr>
          <w:p w14:paraId="4CC5B3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5D" w14:textId="77777777">
        <w:trPr>
          <w:trHeight w:val="330"/>
        </w:trPr>
        <w:tc>
          <w:tcPr>
            <w:tcW w:w="7180" w:type="dxa"/>
            <w:tcBorders>
              <w:top w:val="nil"/>
              <w:left w:val="nil"/>
              <w:bottom w:val="nil"/>
              <w:right w:val="nil"/>
            </w:tcBorders>
            <w:shd w:val="clear" w:color="auto" w:fill="auto"/>
            <w:vAlign w:val="center"/>
            <w:hideMark/>
          </w:tcPr>
          <w:p w14:paraId="4CC5B3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5F" w14:textId="77777777">
        <w:trPr>
          <w:trHeight w:val="330"/>
        </w:trPr>
        <w:tc>
          <w:tcPr>
            <w:tcW w:w="7180" w:type="dxa"/>
            <w:tcBorders>
              <w:top w:val="nil"/>
              <w:left w:val="nil"/>
              <w:bottom w:val="nil"/>
              <w:right w:val="nil"/>
            </w:tcBorders>
            <w:shd w:val="clear" w:color="auto" w:fill="auto"/>
            <w:vAlign w:val="center"/>
            <w:hideMark/>
          </w:tcPr>
          <w:p w14:paraId="4CC5B3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361" w14:textId="77777777">
        <w:trPr>
          <w:trHeight w:val="330"/>
        </w:trPr>
        <w:tc>
          <w:tcPr>
            <w:tcW w:w="7180" w:type="dxa"/>
            <w:tcBorders>
              <w:top w:val="nil"/>
              <w:left w:val="nil"/>
              <w:bottom w:val="nil"/>
              <w:right w:val="nil"/>
            </w:tcBorders>
            <w:shd w:val="clear" w:color="auto" w:fill="auto"/>
            <w:vAlign w:val="center"/>
            <w:hideMark/>
          </w:tcPr>
          <w:p w14:paraId="4CC5B3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56 ως έχει     ΚΑΤΑ ΠΛΕΙΟΨΗΦΙΑ</w:t>
            </w:r>
          </w:p>
        </w:tc>
      </w:tr>
      <w:tr w:rsidR="005D719C" w14:paraId="4CC5B363" w14:textId="77777777">
        <w:trPr>
          <w:trHeight w:val="330"/>
        </w:trPr>
        <w:tc>
          <w:tcPr>
            <w:tcW w:w="7180" w:type="dxa"/>
            <w:tcBorders>
              <w:top w:val="nil"/>
              <w:left w:val="nil"/>
              <w:bottom w:val="nil"/>
              <w:right w:val="nil"/>
            </w:tcBorders>
            <w:shd w:val="clear" w:color="auto" w:fill="auto"/>
            <w:vAlign w:val="center"/>
            <w:hideMark/>
          </w:tcPr>
          <w:p w14:paraId="4CC5B3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65" w14:textId="77777777">
        <w:trPr>
          <w:trHeight w:val="330"/>
        </w:trPr>
        <w:tc>
          <w:tcPr>
            <w:tcW w:w="7180" w:type="dxa"/>
            <w:tcBorders>
              <w:top w:val="nil"/>
              <w:left w:val="nil"/>
              <w:bottom w:val="nil"/>
              <w:right w:val="nil"/>
            </w:tcBorders>
            <w:shd w:val="clear" w:color="auto" w:fill="auto"/>
            <w:vAlign w:val="center"/>
            <w:hideMark/>
          </w:tcPr>
          <w:p w14:paraId="4CC5B3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67" w14:textId="77777777">
        <w:trPr>
          <w:trHeight w:val="330"/>
        </w:trPr>
        <w:tc>
          <w:tcPr>
            <w:tcW w:w="7180" w:type="dxa"/>
            <w:tcBorders>
              <w:top w:val="nil"/>
              <w:left w:val="nil"/>
              <w:bottom w:val="nil"/>
              <w:right w:val="nil"/>
            </w:tcBorders>
            <w:shd w:val="clear" w:color="auto" w:fill="auto"/>
            <w:vAlign w:val="center"/>
            <w:hideMark/>
          </w:tcPr>
          <w:p w14:paraId="4CC5B3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69" w14:textId="77777777">
        <w:trPr>
          <w:trHeight w:val="330"/>
        </w:trPr>
        <w:tc>
          <w:tcPr>
            <w:tcW w:w="7180" w:type="dxa"/>
            <w:tcBorders>
              <w:top w:val="nil"/>
              <w:left w:val="nil"/>
              <w:bottom w:val="nil"/>
              <w:right w:val="nil"/>
            </w:tcBorders>
            <w:shd w:val="clear" w:color="auto" w:fill="auto"/>
            <w:vAlign w:val="center"/>
            <w:hideMark/>
          </w:tcPr>
          <w:p w14:paraId="4CC5B3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6B" w14:textId="77777777">
        <w:trPr>
          <w:trHeight w:val="330"/>
        </w:trPr>
        <w:tc>
          <w:tcPr>
            <w:tcW w:w="7180" w:type="dxa"/>
            <w:tcBorders>
              <w:top w:val="nil"/>
              <w:left w:val="nil"/>
              <w:bottom w:val="nil"/>
              <w:right w:val="nil"/>
            </w:tcBorders>
            <w:shd w:val="clear" w:color="auto" w:fill="auto"/>
            <w:vAlign w:val="center"/>
            <w:hideMark/>
          </w:tcPr>
          <w:p w14:paraId="4CC5B3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6D" w14:textId="77777777">
        <w:trPr>
          <w:trHeight w:val="330"/>
        </w:trPr>
        <w:tc>
          <w:tcPr>
            <w:tcW w:w="7180" w:type="dxa"/>
            <w:tcBorders>
              <w:top w:val="nil"/>
              <w:left w:val="nil"/>
              <w:bottom w:val="nil"/>
              <w:right w:val="nil"/>
            </w:tcBorders>
            <w:shd w:val="clear" w:color="auto" w:fill="auto"/>
            <w:vAlign w:val="center"/>
            <w:hideMark/>
          </w:tcPr>
          <w:p w14:paraId="4CC5B3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36F" w14:textId="77777777">
        <w:trPr>
          <w:trHeight w:val="330"/>
        </w:trPr>
        <w:tc>
          <w:tcPr>
            <w:tcW w:w="7180" w:type="dxa"/>
            <w:tcBorders>
              <w:top w:val="nil"/>
              <w:left w:val="nil"/>
              <w:bottom w:val="nil"/>
              <w:right w:val="nil"/>
            </w:tcBorders>
            <w:shd w:val="clear" w:color="auto" w:fill="auto"/>
            <w:vAlign w:val="center"/>
            <w:hideMark/>
          </w:tcPr>
          <w:p w14:paraId="4CC5B3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57 ως έχει     ΚΑΤΑ ΠΛΕΙΟΨΗΦΙΑ</w:t>
            </w:r>
          </w:p>
        </w:tc>
      </w:tr>
      <w:tr w:rsidR="005D719C" w14:paraId="4CC5B371" w14:textId="77777777">
        <w:trPr>
          <w:trHeight w:val="330"/>
        </w:trPr>
        <w:tc>
          <w:tcPr>
            <w:tcW w:w="7180" w:type="dxa"/>
            <w:tcBorders>
              <w:top w:val="nil"/>
              <w:left w:val="nil"/>
              <w:bottom w:val="nil"/>
              <w:right w:val="nil"/>
            </w:tcBorders>
            <w:shd w:val="clear" w:color="auto" w:fill="auto"/>
            <w:vAlign w:val="center"/>
            <w:hideMark/>
          </w:tcPr>
          <w:p w14:paraId="4CC5B3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73" w14:textId="77777777">
        <w:trPr>
          <w:trHeight w:val="330"/>
        </w:trPr>
        <w:tc>
          <w:tcPr>
            <w:tcW w:w="7180" w:type="dxa"/>
            <w:tcBorders>
              <w:top w:val="nil"/>
              <w:left w:val="nil"/>
              <w:bottom w:val="nil"/>
              <w:right w:val="nil"/>
            </w:tcBorders>
            <w:shd w:val="clear" w:color="auto" w:fill="auto"/>
            <w:vAlign w:val="center"/>
            <w:hideMark/>
          </w:tcPr>
          <w:p w14:paraId="4CC5B3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75" w14:textId="77777777">
        <w:trPr>
          <w:trHeight w:val="330"/>
        </w:trPr>
        <w:tc>
          <w:tcPr>
            <w:tcW w:w="7180" w:type="dxa"/>
            <w:tcBorders>
              <w:top w:val="nil"/>
              <w:left w:val="nil"/>
              <w:bottom w:val="nil"/>
              <w:right w:val="nil"/>
            </w:tcBorders>
            <w:shd w:val="clear" w:color="auto" w:fill="auto"/>
            <w:vAlign w:val="center"/>
            <w:hideMark/>
          </w:tcPr>
          <w:p w14:paraId="4CC5B3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77" w14:textId="77777777">
        <w:trPr>
          <w:trHeight w:val="345"/>
        </w:trPr>
        <w:tc>
          <w:tcPr>
            <w:tcW w:w="7180" w:type="dxa"/>
            <w:tcBorders>
              <w:top w:val="nil"/>
              <w:left w:val="nil"/>
              <w:bottom w:val="nil"/>
              <w:right w:val="nil"/>
            </w:tcBorders>
            <w:shd w:val="clear" w:color="auto" w:fill="auto"/>
            <w:vAlign w:val="center"/>
            <w:hideMark/>
          </w:tcPr>
          <w:p w14:paraId="4CC5B3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79" w14:textId="77777777">
        <w:trPr>
          <w:trHeight w:val="330"/>
        </w:trPr>
        <w:tc>
          <w:tcPr>
            <w:tcW w:w="7180" w:type="dxa"/>
            <w:tcBorders>
              <w:top w:val="nil"/>
              <w:left w:val="nil"/>
              <w:bottom w:val="nil"/>
              <w:right w:val="nil"/>
            </w:tcBorders>
            <w:shd w:val="clear" w:color="auto" w:fill="auto"/>
            <w:vAlign w:val="center"/>
            <w:hideMark/>
          </w:tcPr>
          <w:p w14:paraId="4CC5B3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37B" w14:textId="77777777">
        <w:trPr>
          <w:trHeight w:val="330"/>
        </w:trPr>
        <w:tc>
          <w:tcPr>
            <w:tcW w:w="7180" w:type="dxa"/>
            <w:tcBorders>
              <w:top w:val="nil"/>
              <w:left w:val="nil"/>
              <w:bottom w:val="nil"/>
              <w:right w:val="nil"/>
            </w:tcBorders>
            <w:shd w:val="clear" w:color="auto" w:fill="auto"/>
            <w:vAlign w:val="center"/>
            <w:hideMark/>
          </w:tcPr>
          <w:p w14:paraId="4CC5B3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ΕΝ. ΚΕΝΤΡΩΩΝ: OXI</w:t>
            </w:r>
          </w:p>
        </w:tc>
      </w:tr>
      <w:tr w:rsidR="005D719C" w14:paraId="4CC5B37D" w14:textId="77777777">
        <w:trPr>
          <w:trHeight w:val="330"/>
        </w:trPr>
        <w:tc>
          <w:tcPr>
            <w:tcW w:w="7180" w:type="dxa"/>
            <w:tcBorders>
              <w:top w:val="nil"/>
              <w:left w:val="nil"/>
              <w:bottom w:val="nil"/>
              <w:right w:val="nil"/>
            </w:tcBorders>
            <w:shd w:val="clear" w:color="auto" w:fill="auto"/>
            <w:vAlign w:val="center"/>
            <w:hideMark/>
          </w:tcPr>
          <w:p w14:paraId="4CC5B3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58 ως έχει     ΚΑΤΑ ΠΛΕΙΟΨΗΦΙΑ</w:t>
            </w:r>
          </w:p>
        </w:tc>
      </w:tr>
      <w:tr w:rsidR="005D719C" w14:paraId="4CC5B37F" w14:textId="77777777">
        <w:trPr>
          <w:trHeight w:val="330"/>
        </w:trPr>
        <w:tc>
          <w:tcPr>
            <w:tcW w:w="7180" w:type="dxa"/>
            <w:tcBorders>
              <w:top w:val="nil"/>
              <w:left w:val="nil"/>
              <w:bottom w:val="nil"/>
              <w:right w:val="nil"/>
            </w:tcBorders>
            <w:shd w:val="clear" w:color="auto" w:fill="auto"/>
            <w:vAlign w:val="center"/>
            <w:hideMark/>
          </w:tcPr>
          <w:p w14:paraId="4CC5B3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81" w14:textId="77777777">
        <w:trPr>
          <w:trHeight w:val="330"/>
        </w:trPr>
        <w:tc>
          <w:tcPr>
            <w:tcW w:w="7180" w:type="dxa"/>
            <w:tcBorders>
              <w:top w:val="nil"/>
              <w:left w:val="nil"/>
              <w:bottom w:val="nil"/>
              <w:right w:val="nil"/>
            </w:tcBorders>
            <w:shd w:val="clear" w:color="auto" w:fill="auto"/>
            <w:vAlign w:val="center"/>
            <w:hideMark/>
          </w:tcPr>
          <w:p w14:paraId="4CC5B3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83" w14:textId="77777777">
        <w:trPr>
          <w:trHeight w:val="330"/>
        </w:trPr>
        <w:tc>
          <w:tcPr>
            <w:tcW w:w="7180" w:type="dxa"/>
            <w:tcBorders>
              <w:top w:val="nil"/>
              <w:left w:val="nil"/>
              <w:bottom w:val="nil"/>
              <w:right w:val="nil"/>
            </w:tcBorders>
            <w:shd w:val="clear" w:color="auto" w:fill="auto"/>
            <w:vAlign w:val="center"/>
            <w:hideMark/>
          </w:tcPr>
          <w:p w14:paraId="4CC5B3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85" w14:textId="77777777">
        <w:trPr>
          <w:trHeight w:val="330"/>
        </w:trPr>
        <w:tc>
          <w:tcPr>
            <w:tcW w:w="7180" w:type="dxa"/>
            <w:tcBorders>
              <w:top w:val="nil"/>
              <w:left w:val="nil"/>
              <w:bottom w:val="nil"/>
              <w:right w:val="nil"/>
            </w:tcBorders>
            <w:shd w:val="clear" w:color="auto" w:fill="auto"/>
            <w:vAlign w:val="center"/>
            <w:hideMark/>
          </w:tcPr>
          <w:p w14:paraId="4CC5B3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87" w14:textId="77777777">
        <w:trPr>
          <w:trHeight w:val="330"/>
        </w:trPr>
        <w:tc>
          <w:tcPr>
            <w:tcW w:w="7180" w:type="dxa"/>
            <w:tcBorders>
              <w:top w:val="nil"/>
              <w:left w:val="nil"/>
              <w:bottom w:val="nil"/>
              <w:right w:val="nil"/>
            </w:tcBorders>
            <w:shd w:val="clear" w:color="auto" w:fill="auto"/>
            <w:vAlign w:val="center"/>
            <w:hideMark/>
          </w:tcPr>
          <w:p w14:paraId="4CC5B3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89" w14:textId="77777777">
        <w:trPr>
          <w:trHeight w:val="330"/>
        </w:trPr>
        <w:tc>
          <w:tcPr>
            <w:tcW w:w="7180" w:type="dxa"/>
            <w:tcBorders>
              <w:top w:val="nil"/>
              <w:left w:val="nil"/>
              <w:bottom w:val="nil"/>
              <w:right w:val="nil"/>
            </w:tcBorders>
            <w:shd w:val="clear" w:color="auto" w:fill="auto"/>
            <w:vAlign w:val="center"/>
            <w:hideMark/>
          </w:tcPr>
          <w:p w14:paraId="4CC5B3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38B" w14:textId="77777777">
        <w:trPr>
          <w:trHeight w:val="330"/>
        </w:trPr>
        <w:tc>
          <w:tcPr>
            <w:tcW w:w="7180" w:type="dxa"/>
            <w:tcBorders>
              <w:top w:val="nil"/>
              <w:left w:val="nil"/>
              <w:bottom w:val="nil"/>
              <w:right w:val="nil"/>
            </w:tcBorders>
            <w:shd w:val="clear" w:color="auto" w:fill="auto"/>
            <w:vAlign w:val="center"/>
            <w:hideMark/>
          </w:tcPr>
          <w:p w14:paraId="4CC5B3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59 ως έχει     ΚΑΤΑ ΠΛΕΙΟΨΗΦΙΑ</w:t>
            </w:r>
          </w:p>
        </w:tc>
      </w:tr>
      <w:tr w:rsidR="005D719C" w14:paraId="4CC5B38D" w14:textId="77777777">
        <w:trPr>
          <w:trHeight w:val="330"/>
        </w:trPr>
        <w:tc>
          <w:tcPr>
            <w:tcW w:w="7180" w:type="dxa"/>
            <w:tcBorders>
              <w:top w:val="nil"/>
              <w:left w:val="nil"/>
              <w:bottom w:val="nil"/>
              <w:right w:val="nil"/>
            </w:tcBorders>
            <w:shd w:val="clear" w:color="auto" w:fill="auto"/>
            <w:vAlign w:val="center"/>
            <w:hideMark/>
          </w:tcPr>
          <w:p w14:paraId="4CC5B3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8F" w14:textId="77777777">
        <w:trPr>
          <w:trHeight w:val="330"/>
        </w:trPr>
        <w:tc>
          <w:tcPr>
            <w:tcW w:w="7180" w:type="dxa"/>
            <w:tcBorders>
              <w:top w:val="nil"/>
              <w:left w:val="nil"/>
              <w:bottom w:val="nil"/>
              <w:right w:val="nil"/>
            </w:tcBorders>
            <w:shd w:val="clear" w:color="auto" w:fill="auto"/>
            <w:vAlign w:val="center"/>
            <w:hideMark/>
          </w:tcPr>
          <w:p w14:paraId="4CC5B3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91" w14:textId="77777777">
        <w:trPr>
          <w:trHeight w:val="330"/>
        </w:trPr>
        <w:tc>
          <w:tcPr>
            <w:tcW w:w="7180" w:type="dxa"/>
            <w:tcBorders>
              <w:top w:val="nil"/>
              <w:left w:val="nil"/>
              <w:bottom w:val="nil"/>
              <w:right w:val="nil"/>
            </w:tcBorders>
            <w:shd w:val="clear" w:color="auto" w:fill="auto"/>
            <w:vAlign w:val="center"/>
            <w:hideMark/>
          </w:tcPr>
          <w:p w14:paraId="4CC5B3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93" w14:textId="77777777">
        <w:trPr>
          <w:trHeight w:val="330"/>
        </w:trPr>
        <w:tc>
          <w:tcPr>
            <w:tcW w:w="7180" w:type="dxa"/>
            <w:tcBorders>
              <w:top w:val="nil"/>
              <w:left w:val="nil"/>
              <w:bottom w:val="nil"/>
              <w:right w:val="nil"/>
            </w:tcBorders>
            <w:shd w:val="clear" w:color="auto" w:fill="auto"/>
            <w:vAlign w:val="center"/>
            <w:hideMark/>
          </w:tcPr>
          <w:p w14:paraId="4CC5B3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95" w14:textId="77777777">
        <w:trPr>
          <w:trHeight w:val="330"/>
        </w:trPr>
        <w:tc>
          <w:tcPr>
            <w:tcW w:w="7180" w:type="dxa"/>
            <w:tcBorders>
              <w:top w:val="nil"/>
              <w:left w:val="nil"/>
              <w:bottom w:val="nil"/>
              <w:right w:val="nil"/>
            </w:tcBorders>
            <w:shd w:val="clear" w:color="auto" w:fill="auto"/>
            <w:vAlign w:val="center"/>
            <w:hideMark/>
          </w:tcPr>
          <w:p w14:paraId="4CC5B3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97" w14:textId="77777777">
        <w:trPr>
          <w:trHeight w:val="330"/>
        </w:trPr>
        <w:tc>
          <w:tcPr>
            <w:tcW w:w="7180" w:type="dxa"/>
            <w:tcBorders>
              <w:top w:val="nil"/>
              <w:left w:val="nil"/>
              <w:bottom w:val="nil"/>
              <w:right w:val="nil"/>
            </w:tcBorders>
            <w:shd w:val="clear" w:color="auto" w:fill="auto"/>
            <w:vAlign w:val="center"/>
            <w:hideMark/>
          </w:tcPr>
          <w:p w14:paraId="4CC5B3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99" w14:textId="77777777">
        <w:trPr>
          <w:trHeight w:val="345"/>
        </w:trPr>
        <w:tc>
          <w:tcPr>
            <w:tcW w:w="7180" w:type="dxa"/>
            <w:tcBorders>
              <w:top w:val="nil"/>
              <w:left w:val="nil"/>
              <w:bottom w:val="nil"/>
              <w:right w:val="nil"/>
            </w:tcBorders>
            <w:shd w:val="clear" w:color="auto" w:fill="auto"/>
            <w:vAlign w:val="center"/>
            <w:hideMark/>
          </w:tcPr>
          <w:p w14:paraId="4CC5B3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60 ως έχει     ΚΑΤΑ ΠΛΕΙΟΨΗΦΙΑ</w:t>
            </w:r>
          </w:p>
        </w:tc>
      </w:tr>
      <w:tr w:rsidR="005D719C" w14:paraId="4CC5B39B" w14:textId="77777777">
        <w:trPr>
          <w:trHeight w:val="330"/>
        </w:trPr>
        <w:tc>
          <w:tcPr>
            <w:tcW w:w="7180" w:type="dxa"/>
            <w:tcBorders>
              <w:top w:val="nil"/>
              <w:left w:val="nil"/>
              <w:bottom w:val="nil"/>
              <w:right w:val="nil"/>
            </w:tcBorders>
            <w:shd w:val="clear" w:color="auto" w:fill="auto"/>
            <w:vAlign w:val="center"/>
            <w:hideMark/>
          </w:tcPr>
          <w:p w14:paraId="4CC5B3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9D" w14:textId="77777777">
        <w:trPr>
          <w:trHeight w:val="330"/>
        </w:trPr>
        <w:tc>
          <w:tcPr>
            <w:tcW w:w="7180" w:type="dxa"/>
            <w:tcBorders>
              <w:top w:val="nil"/>
              <w:left w:val="nil"/>
              <w:bottom w:val="nil"/>
              <w:right w:val="nil"/>
            </w:tcBorders>
            <w:shd w:val="clear" w:color="auto" w:fill="auto"/>
            <w:vAlign w:val="center"/>
            <w:hideMark/>
          </w:tcPr>
          <w:p w14:paraId="4CC5B3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9F" w14:textId="77777777">
        <w:trPr>
          <w:trHeight w:val="330"/>
        </w:trPr>
        <w:tc>
          <w:tcPr>
            <w:tcW w:w="7180" w:type="dxa"/>
            <w:tcBorders>
              <w:top w:val="nil"/>
              <w:left w:val="nil"/>
              <w:bottom w:val="nil"/>
              <w:right w:val="nil"/>
            </w:tcBorders>
            <w:shd w:val="clear" w:color="auto" w:fill="auto"/>
            <w:vAlign w:val="center"/>
            <w:hideMark/>
          </w:tcPr>
          <w:p w14:paraId="4CC5B3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A1" w14:textId="77777777">
        <w:trPr>
          <w:trHeight w:val="330"/>
        </w:trPr>
        <w:tc>
          <w:tcPr>
            <w:tcW w:w="7180" w:type="dxa"/>
            <w:tcBorders>
              <w:top w:val="nil"/>
              <w:left w:val="nil"/>
              <w:bottom w:val="nil"/>
              <w:right w:val="nil"/>
            </w:tcBorders>
            <w:shd w:val="clear" w:color="auto" w:fill="auto"/>
            <w:vAlign w:val="center"/>
            <w:hideMark/>
          </w:tcPr>
          <w:p w14:paraId="4CC5B3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A3" w14:textId="77777777">
        <w:trPr>
          <w:trHeight w:val="345"/>
        </w:trPr>
        <w:tc>
          <w:tcPr>
            <w:tcW w:w="7180" w:type="dxa"/>
            <w:tcBorders>
              <w:top w:val="nil"/>
              <w:left w:val="nil"/>
              <w:bottom w:val="nil"/>
              <w:right w:val="nil"/>
            </w:tcBorders>
            <w:shd w:val="clear" w:color="auto" w:fill="auto"/>
            <w:vAlign w:val="center"/>
            <w:hideMark/>
          </w:tcPr>
          <w:p w14:paraId="4CC5B3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A5" w14:textId="77777777">
        <w:trPr>
          <w:trHeight w:val="330"/>
        </w:trPr>
        <w:tc>
          <w:tcPr>
            <w:tcW w:w="7180" w:type="dxa"/>
            <w:tcBorders>
              <w:top w:val="nil"/>
              <w:left w:val="nil"/>
              <w:bottom w:val="nil"/>
              <w:right w:val="nil"/>
            </w:tcBorders>
            <w:shd w:val="clear" w:color="auto" w:fill="auto"/>
            <w:vAlign w:val="center"/>
            <w:hideMark/>
          </w:tcPr>
          <w:p w14:paraId="4CC5B3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A7" w14:textId="77777777">
        <w:trPr>
          <w:trHeight w:val="330"/>
        </w:trPr>
        <w:tc>
          <w:tcPr>
            <w:tcW w:w="7180" w:type="dxa"/>
            <w:tcBorders>
              <w:top w:val="nil"/>
              <w:left w:val="nil"/>
              <w:bottom w:val="nil"/>
              <w:right w:val="nil"/>
            </w:tcBorders>
            <w:shd w:val="clear" w:color="auto" w:fill="auto"/>
            <w:vAlign w:val="center"/>
            <w:hideMark/>
          </w:tcPr>
          <w:p w14:paraId="4CC5B3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61 ως έχει     ΚΑΤΑ ΠΛΕΙΟΨΗΦΙΑ</w:t>
            </w:r>
          </w:p>
        </w:tc>
      </w:tr>
      <w:tr w:rsidR="005D719C" w14:paraId="4CC5B3A9" w14:textId="77777777">
        <w:trPr>
          <w:trHeight w:val="330"/>
        </w:trPr>
        <w:tc>
          <w:tcPr>
            <w:tcW w:w="7180" w:type="dxa"/>
            <w:tcBorders>
              <w:top w:val="nil"/>
              <w:left w:val="nil"/>
              <w:bottom w:val="nil"/>
              <w:right w:val="nil"/>
            </w:tcBorders>
            <w:shd w:val="clear" w:color="auto" w:fill="auto"/>
            <w:vAlign w:val="center"/>
            <w:hideMark/>
          </w:tcPr>
          <w:p w14:paraId="4CC5B3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AB" w14:textId="77777777">
        <w:trPr>
          <w:trHeight w:val="330"/>
        </w:trPr>
        <w:tc>
          <w:tcPr>
            <w:tcW w:w="7180" w:type="dxa"/>
            <w:tcBorders>
              <w:top w:val="nil"/>
              <w:left w:val="nil"/>
              <w:bottom w:val="nil"/>
              <w:right w:val="nil"/>
            </w:tcBorders>
            <w:shd w:val="clear" w:color="auto" w:fill="auto"/>
            <w:vAlign w:val="center"/>
            <w:hideMark/>
          </w:tcPr>
          <w:p w14:paraId="4CC5B3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AD" w14:textId="77777777">
        <w:trPr>
          <w:trHeight w:val="330"/>
        </w:trPr>
        <w:tc>
          <w:tcPr>
            <w:tcW w:w="7180" w:type="dxa"/>
            <w:tcBorders>
              <w:top w:val="nil"/>
              <w:left w:val="nil"/>
              <w:bottom w:val="nil"/>
              <w:right w:val="nil"/>
            </w:tcBorders>
            <w:shd w:val="clear" w:color="auto" w:fill="auto"/>
            <w:vAlign w:val="center"/>
            <w:hideMark/>
          </w:tcPr>
          <w:p w14:paraId="4CC5B3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AF" w14:textId="77777777">
        <w:trPr>
          <w:trHeight w:val="330"/>
        </w:trPr>
        <w:tc>
          <w:tcPr>
            <w:tcW w:w="7180" w:type="dxa"/>
            <w:tcBorders>
              <w:top w:val="nil"/>
              <w:left w:val="nil"/>
              <w:bottom w:val="nil"/>
              <w:right w:val="nil"/>
            </w:tcBorders>
            <w:shd w:val="clear" w:color="auto" w:fill="auto"/>
            <w:vAlign w:val="center"/>
            <w:hideMark/>
          </w:tcPr>
          <w:p w14:paraId="4CC5B3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B1" w14:textId="77777777">
        <w:trPr>
          <w:trHeight w:val="330"/>
        </w:trPr>
        <w:tc>
          <w:tcPr>
            <w:tcW w:w="7180" w:type="dxa"/>
            <w:tcBorders>
              <w:top w:val="nil"/>
              <w:left w:val="nil"/>
              <w:bottom w:val="nil"/>
              <w:right w:val="nil"/>
            </w:tcBorders>
            <w:shd w:val="clear" w:color="auto" w:fill="auto"/>
            <w:vAlign w:val="center"/>
            <w:hideMark/>
          </w:tcPr>
          <w:p w14:paraId="4CC5B3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3B3" w14:textId="77777777">
        <w:trPr>
          <w:trHeight w:val="330"/>
        </w:trPr>
        <w:tc>
          <w:tcPr>
            <w:tcW w:w="7180" w:type="dxa"/>
            <w:tcBorders>
              <w:top w:val="nil"/>
              <w:left w:val="nil"/>
              <w:bottom w:val="nil"/>
              <w:right w:val="nil"/>
            </w:tcBorders>
            <w:shd w:val="clear" w:color="auto" w:fill="auto"/>
            <w:vAlign w:val="center"/>
            <w:hideMark/>
          </w:tcPr>
          <w:p w14:paraId="4CC5B3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3B5" w14:textId="77777777">
        <w:trPr>
          <w:trHeight w:val="330"/>
        </w:trPr>
        <w:tc>
          <w:tcPr>
            <w:tcW w:w="7180" w:type="dxa"/>
            <w:tcBorders>
              <w:top w:val="nil"/>
              <w:left w:val="nil"/>
              <w:bottom w:val="nil"/>
              <w:right w:val="nil"/>
            </w:tcBorders>
            <w:shd w:val="clear" w:color="auto" w:fill="auto"/>
            <w:vAlign w:val="center"/>
            <w:hideMark/>
          </w:tcPr>
          <w:p w14:paraId="4CC5B3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62 ως έχει     ΚΑΤΑ ΠΛΕΙΟΨΗΦΙΑ</w:t>
            </w:r>
          </w:p>
        </w:tc>
      </w:tr>
      <w:tr w:rsidR="005D719C" w14:paraId="4CC5B3B7" w14:textId="77777777">
        <w:trPr>
          <w:trHeight w:val="345"/>
        </w:trPr>
        <w:tc>
          <w:tcPr>
            <w:tcW w:w="7180" w:type="dxa"/>
            <w:tcBorders>
              <w:top w:val="nil"/>
              <w:left w:val="nil"/>
              <w:bottom w:val="nil"/>
              <w:right w:val="nil"/>
            </w:tcBorders>
            <w:shd w:val="clear" w:color="auto" w:fill="auto"/>
            <w:vAlign w:val="center"/>
            <w:hideMark/>
          </w:tcPr>
          <w:p w14:paraId="4CC5B3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B9" w14:textId="77777777">
        <w:trPr>
          <w:trHeight w:val="330"/>
        </w:trPr>
        <w:tc>
          <w:tcPr>
            <w:tcW w:w="7180" w:type="dxa"/>
            <w:tcBorders>
              <w:top w:val="nil"/>
              <w:left w:val="nil"/>
              <w:bottom w:val="nil"/>
              <w:right w:val="nil"/>
            </w:tcBorders>
            <w:shd w:val="clear" w:color="auto" w:fill="auto"/>
            <w:vAlign w:val="center"/>
            <w:hideMark/>
          </w:tcPr>
          <w:p w14:paraId="4CC5B3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BB" w14:textId="77777777">
        <w:trPr>
          <w:trHeight w:val="330"/>
        </w:trPr>
        <w:tc>
          <w:tcPr>
            <w:tcW w:w="7180" w:type="dxa"/>
            <w:tcBorders>
              <w:top w:val="nil"/>
              <w:left w:val="nil"/>
              <w:bottom w:val="nil"/>
              <w:right w:val="nil"/>
            </w:tcBorders>
            <w:shd w:val="clear" w:color="auto" w:fill="auto"/>
            <w:vAlign w:val="center"/>
            <w:hideMark/>
          </w:tcPr>
          <w:p w14:paraId="4CC5B3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BD" w14:textId="77777777">
        <w:trPr>
          <w:trHeight w:val="330"/>
        </w:trPr>
        <w:tc>
          <w:tcPr>
            <w:tcW w:w="7180" w:type="dxa"/>
            <w:tcBorders>
              <w:top w:val="nil"/>
              <w:left w:val="nil"/>
              <w:bottom w:val="nil"/>
              <w:right w:val="nil"/>
            </w:tcBorders>
            <w:shd w:val="clear" w:color="auto" w:fill="auto"/>
            <w:vAlign w:val="center"/>
            <w:hideMark/>
          </w:tcPr>
          <w:p w14:paraId="4CC5B3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BF" w14:textId="77777777">
        <w:trPr>
          <w:trHeight w:val="330"/>
        </w:trPr>
        <w:tc>
          <w:tcPr>
            <w:tcW w:w="7180" w:type="dxa"/>
            <w:tcBorders>
              <w:top w:val="nil"/>
              <w:left w:val="nil"/>
              <w:bottom w:val="nil"/>
              <w:right w:val="nil"/>
            </w:tcBorders>
            <w:shd w:val="clear" w:color="auto" w:fill="auto"/>
            <w:vAlign w:val="center"/>
            <w:hideMark/>
          </w:tcPr>
          <w:p w14:paraId="4CC5B3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C1" w14:textId="77777777">
        <w:trPr>
          <w:trHeight w:val="345"/>
        </w:trPr>
        <w:tc>
          <w:tcPr>
            <w:tcW w:w="7180" w:type="dxa"/>
            <w:tcBorders>
              <w:top w:val="nil"/>
              <w:left w:val="nil"/>
              <w:bottom w:val="nil"/>
              <w:right w:val="nil"/>
            </w:tcBorders>
            <w:shd w:val="clear" w:color="auto" w:fill="auto"/>
            <w:vAlign w:val="center"/>
            <w:hideMark/>
          </w:tcPr>
          <w:p w14:paraId="4CC5B3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C3" w14:textId="77777777">
        <w:trPr>
          <w:trHeight w:val="330"/>
        </w:trPr>
        <w:tc>
          <w:tcPr>
            <w:tcW w:w="7180" w:type="dxa"/>
            <w:tcBorders>
              <w:top w:val="nil"/>
              <w:left w:val="nil"/>
              <w:bottom w:val="nil"/>
              <w:right w:val="nil"/>
            </w:tcBorders>
            <w:shd w:val="clear" w:color="auto" w:fill="auto"/>
            <w:vAlign w:val="center"/>
            <w:hideMark/>
          </w:tcPr>
          <w:p w14:paraId="4CC5B3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63 όπως τροπ.      ΚΑΤΑ ΠΛΕΙΟΨΗΦΙΑ</w:t>
            </w:r>
          </w:p>
        </w:tc>
      </w:tr>
      <w:tr w:rsidR="005D719C" w14:paraId="4CC5B3C5" w14:textId="77777777">
        <w:trPr>
          <w:trHeight w:val="330"/>
        </w:trPr>
        <w:tc>
          <w:tcPr>
            <w:tcW w:w="7180" w:type="dxa"/>
            <w:tcBorders>
              <w:top w:val="nil"/>
              <w:left w:val="nil"/>
              <w:bottom w:val="nil"/>
              <w:right w:val="nil"/>
            </w:tcBorders>
            <w:shd w:val="clear" w:color="auto" w:fill="auto"/>
            <w:vAlign w:val="center"/>
            <w:hideMark/>
          </w:tcPr>
          <w:p w14:paraId="4CC5B3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C7" w14:textId="77777777">
        <w:trPr>
          <w:trHeight w:val="330"/>
        </w:trPr>
        <w:tc>
          <w:tcPr>
            <w:tcW w:w="7180" w:type="dxa"/>
            <w:tcBorders>
              <w:top w:val="nil"/>
              <w:left w:val="nil"/>
              <w:bottom w:val="nil"/>
              <w:right w:val="nil"/>
            </w:tcBorders>
            <w:shd w:val="clear" w:color="auto" w:fill="auto"/>
            <w:vAlign w:val="center"/>
            <w:hideMark/>
          </w:tcPr>
          <w:p w14:paraId="4CC5B3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3C9" w14:textId="77777777">
        <w:trPr>
          <w:trHeight w:val="330"/>
        </w:trPr>
        <w:tc>
          <w:tcPr>
            <w:tcW w:w="7180" w:type="dxa"/>
            <w:tcBorders>
              <w:top w:val="nil"/>
              <w:left w:val="nil"/>
              <w:bottom w:val="nil"/>
              <w:right w:val="nil"/>
            </w:tcBorders>
            <w:shd w:val="clear" w:color="auto" w:fill="auto"/>
            <w:vAlign w:val="center"/>
            <w:hideMark/>
          </w:tcPr>
          <w:p w14:paraId="4CC5B3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3CB" w14:textId="77777777">
        <w:trPr>
          <w:trHeight w:val="330"/>
        </w:trPr>
        <w:tc>
          <w:tcPr>
            <w:tcW w:w="7180" w:type="dxa"/>
            <w:tcBorders>
              <w:top w:val="nil"/>
              <w:left w:val="nil"/>
              <w:bottom w:val="nil"/>
              <w:right w:val="nil"/>
            </w:tcBorders>
            <w:shd w:val="clear" w:color="auto" w:fill="auto"/>
            <w:vAlign w:val="center"/>
            <w:hideMark/>
          </w:tcPr>
          <w:p w14:paraId="4CC5B3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CD" w14:textId="77777777">
        <w:trPr>
          <w:trHeight w:val="330"/>
        </w:trPr>
        <w:tc>
          <w:tcPr>
            <w:tcW w:w="7180" w:type="dxa"/>
            <w:tcBorders>
              <w:top w:val="nil"/>
              <w:left w:val="nil"/>
              <w:bottom w:val="nil"/>
              <w:right w:val="nil"/>
            </w:tcBorders>
            <w:shd w:val="clear" w:color="auto" w:fill="auto"/>
            <w:vAlign w:val="center"/>
            <w:hideMark/>
          </w:tcPr>
          <w:p w14:paraId="4CC5B3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3CF" w14:textId="77777777">
        <w:trPr>
          <w:trHeight w:val="330"/>
        </w:trPr>
        <w:tc>
          <w:tcPr>
            <w:tcW w:w="7180" w:type="dxa"/>
            <w:tcBorders>
              <w:top w:val="nil"/>
              <w:left w:val="nil"/>
              <w:bottom w:val="nil"/>
              <w:right w:val="nil"/>
            </w:tcBorders>
            <w:shd w:val="clear" w:color="auto" w:fill="auto"/>
            <w:vAlign w:val="center"/>
            <w:hideMark/>
          </w:tcPr>
          <w:p w14:paraId="4CC5B3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D1" w14:textId="77777777">
        <w:trPr>
          <w:trHeight w:val="330"/>
        </w:trPr>
        <w:tc>
          <w:tcPr>
            <w:tcW w:w="7180" w:type="dxa"/>
            <w:tcBorders>
              <w:top w:val="nil"/>
              <w:left w:val="nil"/>
              <w:bottom w:val="nil"/>
              <w:right w:val="nil"/>
            </w:tcBorders>
            <w:shd w:val="clear" w:color="auto" w:fill="auto"/>
            <w:vAlign w:val="center"/>
            <w:hideMark/>
          </w:tcPr>
          <w:p w14:paraId="4CC5B3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w:t>
            </w:r>
            <w:r w:rsidRPr="005C6EA6">
              <w:rPr>
                <w:rFonts w:ascii="Calibri" w:eastAsia="Times New Roman" w:hAnsi="Calibri" w:cs="Calibri"/>
                <w:color w:val="000000"/>
                <w:szCs w:val="24"/>
              </w:rPr>
              <w:t>64 ως έχει     ΚΑΤΑ ΠΛΕΙΟΨΗΦΙΑ</w:t>
            </w:r>
          </w:p>
        </w:tc>
      </w:tr>
      <w:tr w:rsidR="005D719C" w14:paraId="4CC5B3D3" w14:textId="77777777">
        <w:trPr>
          <w:trHeight w:val="330"/>
        </w:trPr>
        <w:tc>
          <w:tcPr>
            <w:tcW w:w="7180" w:type="dxa"/>
            <w:tcBorders>
              <w:top w:val="nil"/>
              <w:left w:val="nil"/>
              <w:bottom w:val="nil"/>
              <w:right w:val="nil"/>
            </w:tcBorders>
            <w:shd w:val="clear" w:color="auto" w:fill="auto"/>
            <w:vAlign w:val="center"/>
            <w:hideMark/>
          </w:tcPr>
          <w:p w14:paraId="4CC5B3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D5" w14:textId="77777777">
        <w:trPr>
          <w:trHeight w:val="330"/>
        </w:trPr>
        <w:tc>
          <w:tcPr>
            <w:tcW w:w="7180" w:type="dxa"/>
            <w:tcBorders>
              <w:top w:val="nil"/>
              <w:left w:val="nil"/>
              <w:bottom w:val="nil"/>
              <w:right w:val="nil"/>
            </w:tcBorders>
            <w:shd w:val="clear" w:color="auto" w:fill="auto"/>
            <w:vAlign w:val="center"/>
            <w:hideMark/>
          </w:tcPr>
          <w:p w14:paraId="4CC5B3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3D7" w14:textId="77777777">
        <w:trPr>
          <w:trHeight w:val="330"/>
        </w:trPr>
        <w:tc>
          <w:tcPr>
            <w:tcW w:w="7180" w:type="dxa"/>
            <w:tcBorders>
              <w:top w:val="nil"/>
              <w:left w:val="nil"/>
              <w:bottom w:val="nil"/>
              <w:right w:val="nil"/>
            </w:tcBorders>
            <w:shd w:val="clear" w:color="auto" w:fill="auto"/>
            <w:vAlign w:val="center"/>
            <w:hideMark/>
          </w:tcPr>
          <w:p w14:paraId="4CC5B3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3D9" w14:textId="77777777">
        <w:trPr>
          <w:trHeight w:val="330"/>
        </w:trPr>
        <w:tc>
          <w:tcPr>
            <w:tcW w:w="7180" w:type="dxa"/>
            <w:tcBorders>
              <w:top w:val="nil"/>
              <w:left w:val="nil"/>
              <w:bottom w:val="nil"/>
              <w:right w:val="nil"/>
            </w:tcBorders>
            <w:shd w:val="clear" w:color="auto" w:fill="auto"/>
            <w:vAlign w:val="center"/>
            <w:hideMark/>
          </w:tcPr>
          <w:p w14:paraId="4CC5B3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Χ.Α: OXI</w:t>
            </w:r>
          </w:p>
        </w:tc>
      </w:tr>
      <w:tr w:rsidR="005D719C" w14:paraId="4CC5B3DB" w14:textId="77777777">
        <w:trPr>
          <w:trHeight w:val="330"/>
        </w:trPr>
        <w:tc>
          <w:tcPr>
            <w:tcW w:w="7180" w:type="dxa"/>
            <w:tcBorders>
              <w:top w:val="nil"/>
              <w:left w:val="nil"/>
              <w:bottom w:val="nil"/>
              <w:right w:val="nil"/>
            </w:tcBorders>
            <w:shd w:val="clear" w:color="auto" w:fill="auto"/>
            <w:vAlign w:val="center"/>
            <w:hideMark/>
          </w:tcPr>
          <w:p w14:paraId="4CC5B3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DD" w14:textId="77777777">
        <w:trPr>
          <w:trHeight w:val="330"/>
        </w:trPr>
        <w:tc>
          <w:tcPr>
            <w:tcW w:w="7180" w:type="dxa"/>
            <w:tcBorders>
              <w:top w:val="nil"/>
              <w:left w:val="nil"/>
              <w:bottom w:val="nil"/>
              <w:right w:val="nil"/>
            </w:tcBorders>
            <w:shd w:val="clear" w:color="auto" w:fill="auto"/>
            <w:vAlign w:val="center"/>
            <w:hideMark/>
          </w:tcPr>
          <w:p w14:paraId="4CC5B3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DF" w14:textId="77777777">
        <w:trPr>
          <w:trHeight w:val="330"/>
        </w:trPr>
        <w:tc>
          <w:tcPr>
            <w:tcW w:w="7180" w:type="dxa"/>
            <w:tcBorders>
              <w:top w:val="nil"/>
              <w:left w:val="nil"/>
              <w:bottom w:val="nil"/>
              <w:right w:val="nil"/>
            </w:tcBorders>
            <w:shd w:val="clear" w:color="auto" w:fill="auto"/>
            <w:vAlign w:val="center"/>
            <w:hideMark/>
          </w:tcPr>
          <w:p w14:paraId="4CC5B3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65 ως έχει     ΚΑΤΑ ΠΛΕΙΟΨΗΦΙΑ</w:t>
            </w:r>
          </w:p>
        </w:tc>
      </w:tr>
      <w:tr w:rsidR="005D719C" w14:paraId="4CC5B3E1" w14:textId="77777777">
        <w:trPr>
          <w:trHeight w:val="330"/>
        </w:trPr>
        <w:tc>
          <w:tcPr>
            <w:tcW w:w="7180" w:type="dxa"/>
            <w:tcBorders>
              <w:top w:val="nil"/>
              <w:left w:val="nil"/>
              <w:bottom w:val="nil"/>
              <w:right w:val="nil"/>
            </w:tcBorders>
            <w:shd w:val="clear" w:color="auto" w:fill="auto"/>
            <w:vAlign w:val="center"/>
            <w:hideMark/>
          </w:tcPr>
          <w:p w14:paraId="4CC5B3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E3" w14:textId="77777777">
        <w:trPr>
          <w:trHeight w:val="345"/>
        </w:trPr>
        <w:tc>
          <w:tcPr>
            <w:tcW w:w="7180" w:type="dxa"/>
            <w:tcBorders>
              <w:top w:val="nil"/>
              <w:left w:val="nil"/>
              <w:bottom w:val="nil"/>
              <w:right w:val="nil"/>
            </w:tcBorders>
            <w:shd w:val="clear" w:color="auto" w:fill="auto"/>
            <w:vAlign w:val="center"/>
            <w:hideMark/>
          </w:tcPr>
          <w:p w14:paraId="4CC5B3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3E5" w14:textId="77777777">
        <w:trPr>
          <w:trHeight w:val="330"/>
        </w:trPr>
        <w:tc>
          <w:tcPr>
            <w:tcW w:w="7180" w:type="dxa"/>
            <w:tcBorders>
              <w:top w:val="nil"/>
              <w:left w:val="nil"/>
              <w:bottom w:val="nil"/>
              <w:right w:val="nil"/>
            </w:tcBorders>
            <w:shd w:val="clear" w:color="auto" w:fill="auto"/>
            <w:vAlign w:val="center"/>
            <w:hideMark/>
          </w:tcPr>
          <w:p w14:paraId="4CC5B3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3E7" w14:textId="77777777">
        <w:trPr>
          <w:trHeight w:val="330"/>
        </w:trPr>
        <w:tc>
          <w:tcPr>
            <w:tcW w:w="7180" w:type="dxa"/>
            <w:tcBorders>
              <w:top w:val="nil"/>
              <w:left w:val="nil"/>
              <w:bottom w:val="nil"/>
              <w:right w:val="nil"/>
            </w:tcBorders>
            <w:shd w:val="clear" w:color="auto" w:fill="auto"/>
            <w:vAlign w:val="center"/>
            <w:hideMark/>
          </w:tcPr>
          <w:p w14:paraId="4CC5B3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E9" w14:textId="77777777">
        <w:trPr>
          <w:trHeight w:val="330"/>
        </w:trPr>
        <w:tc>
          <w:tcPr>
            <w:tcW w:w="7180" w:type="dxa"/>
            <w:tcBorders>
              <w:top w:val="nil"/>
              <w:left w:val="nil"/>
              <w:bottom w:val="nil"/>
              <w:right w:val="nil"/>
            </w:tcBorders>
            <w:shd w:val="clear" w:color="auto" w:fill="auto"/>
            <w:vAlign w:val="center"/>
            <w:hideMark/>
          </w:tcPr>
          <w:p w14:paraId="4CC5B3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EB" w14:textId="77777777">
        <w:trPr>
          <w:trHeight w:val="330"/>
        </w:trPr>
        <w:tc>
          <w:tcPr>
            <w:tcW w:w="7180" w:type="dxa"/>
            <w:tcBorders>
              <w:top w:val="nil"/>
              <w:left w:val="nil"/>
              <w:bottom w:val="nil"/>
              <w:right w:val="nil"/>
            </w:tcBorders>
            <w:shd w:val="clear" w:color="auto" w:fill="auto"/>
            <w:vAlign w:val="center"/>
            <w:hideMark/>
          </w:tcPr>
          <w:p w14:paraId="4CC5B3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ED" w14:textId="77777777">
        <w:trPr>
          <w:trHeight w:val="330"/>
        </w:trPr>
        <w:tc>
          <w:tcPr>
            <w:tcW w:w="7180" w:type="dxa"/>
            <w:tcBorders>
              <w:top w:val="nil"/>
              <w:left w:val="nil"/>
              <w:bottom w:val="nil"/>
              <w:right w:val="nil"/>
            </w:tcBorders>
            <w:shd w:val="clear" w:color="auto" w:fill="auto"/>
            <w:vAlign w:val="center"/>
            <w:hideMark/>
          </w:tcPr>
          <w:p w14:paraId="4CC5B3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66 ως έχει     ΚΑΤΑ </w:t>
            </w:r>
            <w:r w:rsidRPr="005C6EA6">
              <w:rPr>
                <w:rFonts w:ascii="Calibri" w:eastAsia="Times New Roman" w:hAnsi="Calibri" w:cs="Calibri"/>
                <w:color w:val="000000"/>
                <w:szCs w:val="24"/>
              </w:rPr>
              <w:t>ΠΛΕΙΟΨΗΦΙΑ</w:t>
            </w:r>
          </w:p>
        </w:tc>
      </w:tr>
      <w:tr w:rsidR="005D719C" w14:paraId="4CC5B3EF" w14:textId="77777777">
        <w:trPr>
          <w:trHeight w:val="330"/>
        </w:trPr>
        <w:tc>
          <w:tcPr>
            <w:tcW w:w="7180" w:type="dxa"/>
            <w:tcBorders>
              <w:top w:val="nil"/>
              <w:left w:val="nil"/>
              <w:bottom w:val="nil"/>
              <w:right w:val="nil"/>
            </w:tcBorders>
            <w:shd w:val="clear" w:color="auto" w:fill="auto"/>
            <w:vAlign w:val="center"/>
            <w:hideMark/>
          </w:tcPr>
          <w:p w14:paraId="4CC5B3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F1" w14:textId="77777777">
        <w:trPr>
          <w:trHeight w:val="330"/>
        </w:trPr>
        <w:tc>
          <w:tcPr>
            <w:tcW w:w="7180" w:type="dxa"/>
            <w:tcBorders>
              <w:top w:val="nil"/>
              <w:left w:val="nil"/>
              <w:bottom w:val="nil"/>
              <w:right w:val="nil"/>
            </w:tcBorders>
            <w:shd w:val="clear" w:color="auto" w:fill="auto"/>
            <w:vAlign w:val="center"/>
            <w:hideMark/>
          </w:tcPr>
          <w:p w14:paraId="4CC5B3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3F3" w14:textId="77777777">
        <w:trPr>
          <w:trHeight w:val="330"/>
        </w:trPr>
        <w:tc>
          <w:tcPr>
            <w:tcW w:w="7180" w:type="dxa"/>
            <w:tcBorders>
              <w:top w:val="nil"/>
              <w:left w:val="nil"/>
              <w:bottom w:val="nil"/>
              <w:right w:val="nil"/>
            </w:tcBorders>
            <w:shd w:val="clear" w:color="auto" w:fill="auto"/>
            <w:vAlign w:val="center"/>
            <w:hideMark/>
          </w:tcPr>
          <w:p w14:paraId="4CC5B3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3F5" w14:textId="77777777">
        <w:trPr>
          <w:trHeight w:val="330"/>
        </w:trPr>
        <w:tc>
          <w:tcPr>
            <w:tcW w:w="7180" w:type="dxa"/>
            <w:tcBorders>
              <w:top w:val="nil"/>
              <w:left w:val="nil"/>
              <w:bottom w:val="nil"/>
              <w:right w:val="nil"/>
            </w:tcBorders>
            <w:shd w:val="clear" w:color="auto" w:fill="auto"/>
            <w:vAlign w:val="center"/>
            <w:hideMark/>
          </w:tcPr>
          <w:p w14:paraId="4CC5B3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3F7" w14:textId="77777777">
        <w:trPr>
          <w:trHeight w:val="330"/>
        </w:trPr>
        <w:tc>
          <w:tcPr>
            <w:tcW w:w="7180" w:type="dxa"/>
            <w:tcBorders>
              <w:top w:val="nil"/>
              <w:left w:val="nil"/>
              <w:bottom w:val="nil"/>
              <w:right w:val="nil"/>
            </w:tcBorders>
            <w:shd w:val="clear" w:color="auto" w:fill="auto"/>
            <w:vAlign w:val="center"/>
            <w:hideMark/>
          </w:tcPr>
          <w:p w14:paraId="4CC5B3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3F9" w14:textId="77777777">
        <w:trPr>
          <w:trHeight w:val="330"/>
        </w:trPr>
        <w:tc>
          <w:tcPr>
            <w:tcW w:w="7180" w:type="dxa"/>
            <w:tcBorders>
              <w:top w:val="nil"/>
              <w:left w:val="nil"/>
              <w:bottom w:val="nil"/>
              <w:right w:val="nil"/>
            </w:tcBorders>
            <w:shd w:val="clear" w:color="auto" w:fill="auto"/>
            <w:vAlign w:val="center"/>
            <w:hideMark/>
          </w:tcPr>
          <w:p w14:paraId="4CC5B3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3FB" w14:textId="77777777">
        <w:trPr>
          <w:trHeight w:val="330"/>
        </w:trPr>
        <w:tc>
          <w:tcPr>
            <w:tcW w:w="7180" w:type="dxa"/>
            <w:tcBorders>
              <w:top w:val="nil"/>
              <w:left w:val="nil"/>
              <w:bottom w:val="nil"/>
              <w:right w:val="nil"/>
            </w:tcBorders>
            <w:shd w:val="clear" w:color="auto" w:fill="auto"/>
            <w:vAlign w:val="center"/>
            <w:hideMark/>
          </w:tcPr>
          <w:p w14:paraId="4CC5B3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67 ως έχει     ΚΑΤΑ ΠΛΕΙΟΨΗΦΙΑ</w:t>
            </w:r>
          </w:p>
        </w:tc>
      </w:tr>
      <w:tr w:rsidR="005D719C" w14:paraId="4CC5B3FD" w14:textId="77777777">
        <w:trPr>
          <w:trHeight w:val="330"/>
        </w:trPr>
        <w:tc>
          <w:tcPr>
            <w:tcW w:w="7180" w:type="dxa"/>
            <w:tcBorders>
              <w:top w:val="nil"/>
              <w:left w:val="nil"/>
              <w:bottom w:val="nil"/>
              <w:right w:val="nil"/>
            </w:tcBorders>
            <w:shd w:val="clear" w:color="auto" w:fill="auto"/>
            <w:vAlign w:val="center"/>
            <w:hideMark/>
          </w:tcPr>
          <w:p w14:paraId="4CC5B3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3FF" w14:textId="77777777">
        <w:trPr>
          <w:trHeight w:val="330"/>
        </w:trPr>
        <w:tc>
          <w:tcPr>
            <w:tcW w:w="7180" w:type="dxa"/>
            <w:tcBorders>
              <w:top w:val="nil"/>
              <w:left w:val="nil"/>
              <w:bottom w:val="nil"/>
              <w:right w:val="nil"/>
            </w:tcBorders>
            <w:shd w:val="clear" w:color="auto" w:fill="auto"/>
            <w:vAlign w:val="center"/>
            <w:hideMark/>
          </w:tcPr>
          <w:p w14:paraId="4CC5B3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401" w14:textId="77777777">
        <w:trPr>
          <w:trHeight w:val="345"/>
        </w:trPr>
        <w:tc>
          <w:tcPr>
            <w:tcW w:w="7180" w:type="dxa"/>
            <w:tcBorders>
              <w:top w:val="nil"/>
              <w:left w:val="nil"/>
              <w:bottom w:val="nil"/>
              <w:right w:val="nil"/>
            </w:tcBorders>
            <w:shd w:val="clear" w:color="auto" w:fill="auto"/>
            <w:vAlign w:val="center"/>
            <w:hideMark/>
          </w:tcPr>
          <w:p w14:paraId="4CC5B4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03" w14:textId="77777777">
        <w:trPr>
          <w:trHeight w:val="330"/>
        </w:trPr>
        <w:tc>
          <w:tcPr>
            <w:tcW w:w="7180" w:type="dxa"/>
            <w:tcBorders>
              <w:top w:val="nil"/>
              <w:left w:val="nil"/>
              <w:bottom w:val="nil"/>
              <w:right w:val="nil"/>
            </w:tcBorders>
            <w:shd w:val="clear" w:color="auto" w:fill="auto"/>
            <w:vAlign w:val="center"/>
            <w:hideMark/>
          </w:tcPr>
          <w:p w14:paraId="4CC5B4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05" w14:textId="77777777">
        <w:trPr>
          <w:trHeight w:val="330"/>
        </w:trPr>
        <w:tc>
          <w:tcPr>
            <w:tcW w:w="7180" w:type="dxa"/>
            <w:tcBorders>
              <w:top w:val="nil"/>
              <w:left w:val="nil"/>
              <w:bottom w:val="nil"/>
              <w:right w:val="nil"/>
            </w:tcBorders>
            <w:shd w:val="clear" w:color="auto" w:fill="auto"/>
            <w:vAlign w:val="center"/>
            <w:hideMark/>
          </w:tcPr>
          <w:p w14:paraId="4CC5B4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07" w14:textId="77777777">
        <w:trPr>
          <w:trHeight w:val="330"/>
        </w:trPr>
        <w:tc>
          <w:tcPr>
            <w:tcW w:w="7180" w:type="dxa"/>
            <w:tcBorders>
              <w:top w:val="nil"/>
              <w:left w:val="nil"/>
              <w:bottom w:val="nil"/>
              <w:right w:val="nil"/>
            </w:tcBorders>
            <w:shd w:val="clear" w:color="auto" w:fill="auto"/>
            <w:vAlign w:val="center"/>
            <w:hideMark/>
          </w:tcPr>
          <w:p w14:paraId="4CC5B4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09" w14:textId="77777777">
        <w:trPr>
          <w:trHeight w:val="330"/>
        </w:trPr>
        <w:tc>
          <w:tcPr>
            <w:tcW w:w="7180" w:type="dxa"/>
            <w:tcBorders>
              <w:top w:val="nil"/>
              <w:left w:val="nil"/>
              <w:bottom w:val="nil"/>
              <w:right w:val="nil"/>
            </w:tcBorders>
            <w:shd w:val="clear" w:color="auto" w:fill="auto"/>
            <w:vAlign w:val="center"/>
            <w:hideMark/>
          </w:tcPr>
          <w:p w14:paraId="4CC5B4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68 ως έχει     ΚΑΤΑ ΠΛΕΙΟΨΗΦΙΑ</w:t>
            </w:r>
          </w:p>
        </w:tc>
      </w:tr>
      <w:tr w:rsidR="005D719C" w14:paraId="4CC5B40B" w14:textId="77777777">
        <w:trPr>
          <w:trHeight w:val="330"/>
        </w:trPr>
        <w:tc>
          <w:tcPr>
            <w:tcW w:w="7180" w:type="dxa"/>
            <w:tcBorders>
              <w:top w:val="nil"/>
              <w:left w:val="nil"/>
              <w:bottom w:val="nil"/>
              <w:right w:val="nil"/>
            </w:tcBorders>
            <w:shd w:val="clear" w:color="auto" w:fill="auto"/>
            <w:vAlign w:val="center"/>
            <w:hideMark/>
          </w:tcPr>
          <w:p w14:paraId="4CC5B4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0D" w14:textId="77777777">
        <w:trPr>
          <w:trHeight w:val="330"/>
        </w:trPr>
        <w:tc>
          <w:tcPr>
            <w:tcW w:w="7180" w:type="dxa"/>
            <w:tcBorders>
              <w:top w:val="nil"/>
              <w:left w:val="nil"/>
              <w:bottom w:val="nil"/>
              <w:right w:val="nil"/>
            </w:tcBorders>
            <w:shd w:val="clear" w:color="auto" w:fill="auto"/>
            <w:vAlign w:val="center"/>
            <w:hideMark/>
          </w:tcPr>
          <w:p w14:paraId="4CC5B4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0F" w14:textId="77777777">
        <w:trPr>
          <w:trHeight w:val="330"/>
        </w:trPr>
        <w:tc>
          <w:tcPr>
            <w:tcW w:w="7180" w:type="dxa"/>
            <w:tcBorders>
              <w:top w:val="nil"/>
              <w:left w:val="nil"/>
              <w:bottom w:val="nil"/>
              <w:right w:val="nil"/>
            </w:tcBorders>
            <w:shd w:val="clear" w:color="auto" w:fill="auto"/>
            <w:vAlign w:val="center"/>
            <w:hideMark/>
          </w:tcPr>
          <w:p w14:paraId="4CC5B4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11" w14:textId="77777777">
        <w:trPr>
          <w:trHeight w:val="330"/>
        </w:trPr>
        <w:tc>
          <w:tcPr>
            <w:tcW w:w="7180" w:type="dxa"/>
            <w:tcBorders>
              <w:top w:val="nil"/>
              <w:left w:val="nil"/>
              <w:bottom w:val="nil"/>
              <w:right w:val="nil"/>
            </w:tcBorders>
            <w:shd w:val="clear" w:color="auto" w:fill="auto"/>
            <w:vAlign w:val="center"/>
            <w:hideMark/>
          </w:tcPr>
          <w:p w14:paraId="4CC5B4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13" w14:textId="77777777">
        <w:trPr>
          <w:trHeight w:val="330"/>
        </w:trPr>
        <w:tc>
          <w:tcPr>
            <w:tcW w:w="7180" w:type="dxa"/>
            <w:tcBorders>
              <w:top w:val="nil"/>
              <w:left w:val="nil"/>
              <w:bottom w:val="nil"/>
              <w:right w:val="nil"/>
            </w:tcBorders>
            <w:shd w:val="clear" w:color="auto" w:fill="auto"/>
            <w:vAlign w:val="center"/>
            <w:hideMark/>
          </w:tcPr>
          <w:p w14:paraId="4CC5B4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15" w14:textId="77777777">
        <w:trPr>
          <w:trHeight w:val="330"/>
        </w:trPr>
        <w:tc>
          <w:tcPr>
            <w:tcW w:w="7180" w:type="dxa"/>
            <w:tcBorders>
              <w:top w:val="nil"/>
              <w:left w:val="nil"/>
              <w:bottom w:val="nil"/>
              <w:right w:val="nil"/>
            </w:tcBorders>
            <w:shd w:val="clear" w:color="auto" w:fill="auto"/>
            <w:vAlign w:val="center"/>
            <w:hideMark/>
          </w:tcPr>
          <w:p w14:paraId="4CC5B4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17" w14:textId="77777777">
        <w:trPr>
          <w:trHeight w:val="330"/>
        </w:trPr>
        <w:tc>
          <w:tcPr>
            <w:tcW w:w="7180" w:type="dxa"/>
            <w:tcBorders>
              <w:top w:val="nil"/>
              <w:left w:val="nil"/>
              <w:bottom w:val="nil"/>
              <w:right w:val="nil"/>
            </w:tcBorders>
            <w:shd w:val="clear" w:color="auto" w:fill="auto"/>
            <w:vAlign w:val="center"/>
            <w:hideMark/>
          </w:tcPr>
          <w:p w14:paraId="4CC5B4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69 όπως τροπ.      ΚΑΤΑ ΠΛΕΙΟΨΗΦΙΑ</w:t>
            </w:r>
          </w:p>
        </w:tc>
      </w:tr>
      <w:tr w:rsidR="005D719C" w14:paraId="4CC5B419" w14:textId="77777777">
        <w:trPr>
          <w:trHeight w:val="330"/>
        </w:trPr>
        <w:tc>
          <w:tcPr>
            <w:tcW w:w="7180" w:type="dxa"/>
            <w:tcBorders>
              <w:top w:val="nil"/>
              <w:left w:val="nil"/>
              <w:bottom w:val="nil"/>
              <w:right w:val="nil"/>
            </w:tcBorders>
            <w:shd w:val="clear" w:color="auto" w:fill="auto"/>
            <w:vAlign w:val="center"/>
            <w:hideMark/>
          </w:tcPr>
          <w:p w14:paraId="4CC5B4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1B" w14:textId="77777777">
        <w:trPr>
          <w:trHeight w:val="330"/>
        </w:trPr>
        <w:tc>
          <w:tcPr>
            <w:tcW w:w="7180" w:type="dxa"/>
            <w:tcBorders>
              <w:top w:val="nil"/>
              <w:left w:val="nil"/>
              <w:bottom w:val="nil"/>
              <w:right w:val="nil"/>
            </w:tcBorders>
            <w:shd w:val="clear" w:color="auto" w:fill="auto"/>
            <w:vAlign w:val="center"/>
            <w:hideMark/>
          </w:tcPr>
          <w:p w14:paraId="4CC5B4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41D" w14:textId="77777777">
        <w:trPr>
          <w:trHeight w:val="330"/>
        </w:trPr>
        <w:tc>
          <w:tcPr>
            <w:tcW w:w="7180" w:type="dxa"/>
            <w:tcBorders>
              <w:top w:val="nil"/>
              <w:left w:val="nil"/>
              <w:bottom w:val="nil"/>
              <w:right w:val="nil"/>
            </w:tcBorders>
            <w:shd w:val="clear" w:color="auto" w:fill="auto"/>
            <w:vAlign w:val="center"/>
            <w:hideMark/>
          </w:tcPr>
          <w:p w14:paraId="4CC5B4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1F" w14:textId="77777777">
        <w:trPr>
          <w:trHeight w:val="330"/>
        </w:trPr>
        <w:tc>
          <w:tcPr>
            <w:tcW w:w="7180" w:type="dxa"/>
            <w:tcBorders>
              <w:top w:val="nil"/>
              <w:left w:val="nil"/>
              <w:bottom w:val="nil"/>
              <w:right w:val="nil"/>
            </w:tcBorders>
            <w:shd w:val="clear" w:color="auto" w:fill="auto"/>
            <w:vAlign w:val="center"/>
            <w:hideMark/>
          </w:tcPr>
          <w:p w14:paraId="4CC5B4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21" w14:textId="77777777">
        <w:trPr>
          <w:trHeight w:val="330"/>
        </w:trPr>
        <w:tc>
          <w:tcPr>
            <w:tcW w:w="7180" w:type="dxa"/>
            <w:tcBorders>
              <w:top w:val="nil"/>
              <w:left w:val="nil"/>
              <w:bottom w:val="nil"/>
              <w:right w:val="nil"/>
            </w:tcBorders>
            <w:shd w:val="clear" w:color="auto" w:fill="auto"/>
            <w:vAlign w:val="center"/>
            <w:hideMark/>
          </w:tcPr>
          <w:p w14:paraId="4CC5B4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23" w14:textId="77777777">
        <w:trPr>
          <w:trHeight w:val="330"/>
        </w:trPr>
        <w:tc>
          <w:tcPr>
            <w:tcW w:w="7180" w:type="dxa"/>
            <w:tcBorders>
              <w:top w:val="nil"/>
              <w:left w:val="nil"/>
              <w:bottom w:val="nil"/>
              <w:right w:val="nil"/>
            </w:tcBorders>
            <w:shd w:val="clear" w:color="auto" w:fill="auto"/>
            <w:vAlign w:val="center"/>
            <w:hideMark/>
          </w:tcPr>
          <w:p w14:paraId="4CC5B4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25" w14:textId="77777777">
        <w:trPr>
          <w:trHeight w:val="330"/>
        </w:trPr>
        <w:tc>
          <w:tcPr>
            <w:tcW w:w="7180" w:type="dxa"/>
            <w:tcBorders>
              <w:top w:val="nil"/>
              <w:left w:val="nil"/>
              <w:bottom w:val="nil"/>
              <w:right w:val="nil"/>
            </w:tcBorders>
            <w:shd w:val="clear" w:color="auto" w:fill="auto"/>
            <w:vAlign w:val="center"/>
            <w:hideMark/>
          </w:tcPr>
          <w:p w14:paraId="4CC5B4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70 ως έχει     ΚΑΤΑ ΠΛΕΙΟΨΗΦΙΑ</w:t>
            </w:r>
          </w:p>
        </w:tc>
      </w:tr>
      <w:tr w:rsidR="005D719C" w14:paraId="4CC5B427" w14:textId="77777777">
        <w:trPr>
          <w:trHeight w:val="330"/>
        </w:trPr>
        <w:tc>
          <w:tcPr>
            <w:tcW w:w="7180" w:type="dxa"/>
            <w:tcBorders>
              <w:top w:val="nil"/>
              <w:left w:val="nil"/>
              <w:bottom w:val="nil"/>
              <w:right w:val="nil"/>
            </w:tcBorders>
            <w:shd w:val="clear" w:color="auto" w:fill="auto"/>
            <w:vAlign w:val="center"/>
            <w:hideMark/>
          </w:tcPr>
          <w:p w14:paraId="4CC5B4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29" w14:textId="77777777">
        <w:trPr>
          <w:trHeight w:val="330"/>
        </w:trPr>
        <w:tc>
          <w:tcPr>
            <w:tcW w:w="7180" w:type="dxa"/>
            <w:tcBorders>
              <w:top w:val="nil"/>
              <w:left w:val="nil"/>
              <w:bottom w:val="nil"/>
              <w:right w:val="nil"/>
            </w:tcBorders>
            <w:shd w:val="clear" w:color="auto" w:fill="auto"/>
            <w:vAlign w:val="center"/>
            <w:hideMark/>
          </w:tcPr>
          <w:p w14:paraId="4CC5B4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42B" w14:textId="77777777">
        <w:trPr>
          <w:trHeight w:val="330"/>
        </w:trPr>
        <w:tc>
          <w:tcPr>
            <w:tcW w:w="7180" w:type="dxa"/>
            <w:tcBorders>
              <w:top w:val="nil"/>
              <w:left w:val="nil"/>
              <w:bottom w:val="nil"/>
              <w:right w:val="nil"/>
            </w:tcBorders>
            <w:shd w:val="clear" w:color="auto" w:fill="auto"/>
            <w:vAlign w:val="center"/>
            <w:hideMark/>
          </w:tcPr>
          <w:p w14:paraId="4CC5B4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2D" w14:textId="77777777">
        <w:trPr>
          <w:trHeight w:val="345"/>
        </w:trPr>
        <w:tc>
          <w:tcPr>
            <w:tcW w:w="7180" w:type="dxa"/>
            <w:tcBorders>
              <w:top w:val="nil"/>
              <w:left w:val="nil"/>
              <w:bottom w:val="nil"/>
              <w:right w:val="nil"/>
            </w:tcBorders>
            <w:shd w:val="clear" w:color="auto" w:fill="auto"/>
            <w:vAlign w:val="center"/>
            <w:hideMark/>
          </w:tcPr>
          <w:p w14:paraId="4CC5B4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2F" w14:textId="77777777">
        <w:trPr>
          <w:trHeight w:val="330"/>
        </w:trPr>
        <w:tc>
          <w:tcPr>
            <w:tcW w:w="7180" w:type="dxa"/>
            <w:tcBorders>
              <w:top w:val="nil"/>
              <w:left w:val="nil"/>
              <w:bottom w:val="nil"/>
              <w:right w:val="nil"/>
            </w:tcBorders>
            <w:shd w:val="clear" w:color="auto" w:fill="auto"/>
            <w:vAlign w:val="center"/>
            <w:hideMark/>
          </w:tcPr>
          <w:p w14:paraId="4CC5B4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31" w14:textId="77777777">
        <w:trPr>
          <w:trHeight w:val="330"/>
        </w:trPr>
        <w:tc>
          <w:tcPr>
            <w:tcW w:w="7180" w:type="dxa"/>
            <w:tcBorders>
              <w:top w:val="nil"/>
              <w:left w:val="nil"/>
              <w:bottom w:val="nil"/>
              <w:right w:val="nil"/>
            </w:tcBorders>
            <w:shd w:val="clear" w:color="auto" w:fill="auto"/>
            <w:vAlign w:val="center"/>
            <w:hideMark/>
          </w:tcPr>
          <w:p w14:paraId="4CC5B4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33" w14:textId="77777777">
        <w:trPr>
          <w:trHeight w:val="330"/>
        </w:trPr>
        <w:tc>
          <w:tcPr>
            <w:tcW w:w="7180" w:type="dxa"/>
            <w:tcBorders>
              <w:top w:val="nil"/>
              <w:left w:val="nil"/>
              <w:bottom w:val="nil"/>
              <w:right w:val="nil"/>
            </w:tcBorders>
            <w:shd w:val="clear" w:color="auto" w:fill="auto"/>
            <w:vAlign w:val="center"/>
            <w:hideMark/>
          </w:tcPr>
          <w:p w14:paraId="4CC5B4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71 ως έχει     ΚΑΤΑ ΠΛΕΙΟΨΗΦΙΑ</w:t>
            </w:r>
          </w:p>
        </w:tc>
      </w:tr>
      <w:tr w:rsidR="005D719C" w14:paraId="4CC5B435" w14:textId="77777777">
        <w:trPr>
          <w:trHeight w:val="330"/>
        </w:trPr>
        <w:tc>
          <w:tcPr>
            <w:tcW w:w="7180" w:type="dxa"/>
            <w:tcBorders>
              <w:top w:val="nil"/>
              <w:left w:val="nil"/>
              <w:bottom w:val="nil"/>
              <w:right w:val="nil"/>
            </w:tcBorders>
            <w:shd w:val="clear" w:color="auto" w:fill="auto"/>
            <w:vAlign w:val="center"/>
            <w:hideMark/>
          </w:tcPr>
          <w:p w14:paraId="4CC5B4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37" w14:textId="77777777">
        <w:trPr>
          <w:trHeight w:val="330"/>
        </w:trPr>
        <w:tc>
          <w:tcPr>
            <w:tcW w:w="7180" w:type="dxa"/>
            <w:tcBorders>
              <w:top w:val="nil"/>
              <w:left w:val="nil"/>
              <w:bottom w:val="nil"/>
              <w:right w:val="nil"/>
            </w:tcBorders>
            <w:shd w:val="clear" w:color="auto" w:fill="auto"/>
            <w:vAlign w:val="center"/>
            <w:hideMark/>
          </w:tcPr>
          <w:p w14:paraId="4CC5B4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Ν.Δ.: ΝΑΙ</w:t>
            </w:r>
          </w:p>
        </w:tc>
      </w:tr>
      <w:tr w:rsidR="005D719C" w14:paraId="4CC5B439" w14:textId="77777777">
        <w:trPr>
          <w:trHeight w:val="330"/>
        </w:trPr>
        <w:tc>
          <w:tcPr>
            <w:tcW w:w="7180" w:type="dxa"/>
            <w:tcBorders>
              <w:top w:val="nil"/>
              <w:left w:val="nil"/>
              <w:bottom w:val="nil"/>
              <w:right w:val="nil"/>
            </w:tcBorders>
            <w:shd w:val="clear" w:color="auto" w:fill="auto"/>
            <w:vAlign w:val="center"/>
            <w:hideMark/>
          </w:tcPr>
          <w:p w14:paraId="4CC5B4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3B" w14:textId="77777777">
        <w:trPr>
          <w:trHeight w:val="330"/>
        </w:trPr>
        <w:tc>
          <w:tcPr>
            <w:tcW w:w="7180" w:type="dxa"/>
            <w:tcBorders>
              <w:top w:val="nil"/>
              <w:left w:val="nil"/>
              <w:bottom w:val="nil"/>
              <w:right w:val="nil"/>
            </w:tcBorders>
            <w:shd w:val="clear" w:color="auto" w:fill="auto"/>
            <w:vAlign w:val="center"/>
            <w:hideMark/>
          </w:tcPr>
          <w:p w14:paraId="4CC5B4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3D" w14:textId="77777777">
        <w:trPr>
          <w:trHeight w:val="330"/>
        </w:trPr>
        <w:tc>
          <w:tcPr>
            <w:tcW w:w="7180" w:type="dxa"/>
            <w:tcBorders>
              <w:top w:val="nil"/>
              <w:left w:val="nil"/>
              <w:bottom w:val="nil"/>
              <w:right w:val="nil"/>
            </w:tcBorders>
            <w:shd w:val="clear" w:color="auto" w:fill="auto"/>
            <w:vAlign w:val="center"/>
            <w:hideMark/>
          </w:tcPr>
          <w:p w14:paraId="4CC5B4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3F" w14:textId="77777777">
        <w:trPr>
          <w:trHeight w:val="330"/>
        </w:trPr>
        <w:tc>
          <w:tcPr>
            <w:tcW w:w="7180" w:type="dxa"/>
            <w:tcBorders>
              <w:top w:val="nil"/>
              <w:left w:val="nil"/>
              <w:bottom w:val="nil"/>
              <w:right w:val="nil"/>
            </w:tcBorders>
            <w:shd w:val="clear" w:color="auto" w:fill="auto"/>
            <w:vAlign w:val="center"/>
            <w:hideMark/>
          </w:tcPr>
          <w:p w14:paraId="4CC5B4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41" w14:textId="77777777">
        <w:trPr>
          <w:trHeight w:val="345"/>
        </w:trPr>
        <w:tc>
          <w:tcPr>
            <w:tcW w:w="7180" w:type="dxa"/>
            <w:tcBorders>
              <w:top w:val="nil"/>
              <w:left w:val="nil"/>
              <w:bottom w:val="nil"/>
              <w:right w:val="nil"/>
            </w:tcBorders>
            <w:shd w:val="clear" w:color="auto" w:fill="auto"/>
            <w:vAlign w:val="center"/>
            <w:hideMark/>
          </w:tcPr>
          <w:p w14:paraId="4CC5B4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72 ως έχει     ΚΑΤΑ ΠΛΕΙΟΨΗΦΙΑ</w:t>
            </w:r>
          </w:p>
        </w:tc>
      </w:tr>
      <w:tr w:rsidR="005D719C" w14:paraId="4CC5B443" w14:textId="77777777">
        <w:trPr>
          <w:trHeight w:val="330"/>
        </w:trPr>
        <w:tc>
          <w:tcPr>
            <w:tcW w:w="7180" w:type="dxa"/>
            <w:tcBorders>
              <w:top w:val="nil"/>
              <w:left w:val="nil"/>
              <w:bottom w:val="nil"/>
              <w:right w:val="nil"/>
            </w:tcBorders>
            <w:shd w:val="clear" w:color="auto" w:fill="auto"/>
            <w:vAlign w:val="center"/>
            <w:hideMark/>
          </w:tcPr>
          <w:p w14:paraId="4CC5B4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45" w14:textId="77777777">
        <w:trPr>
          <w:trHeight w:val="330"/>
        </w:trPr>
        <w:tc>
          <w:tcPr>
            <w:tcW w:w="7180" w:type="dxa"/>
            <w:tcBorders>
              <w:top w:val="nil"/>
              <w:left w:val="nil"/>
              <w:bottom w:val="nil"/>
              <w:right w:val="nil"/>
            </w:tcBorders>
            <w:shd w:val="clear" w:color="auto" w:fill="auto"/>
            <w:vAlign w:val="center"/>
            <w:hideMark/>
          </w:tcPr>
          <w:p w14:paraId="4CC5B4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47" w14:textId="77777777">
        <w:trPr>
          <w:trHeight w:val="330"/>
        </w:trPr>
        <w:tc>
          <w:tcPr>
            <w:tcW w:w="7180" w:type="dxa"/>
            <w:tcBorders>
              <w:top w:val="nil"/>
              <w:left w:val="nil"/>
              <w:bottom w:val="nil"/>
              <w:right w:val="nil"/>
            </w:tcBorders>
            <w:shd w:val="clear" w:color="auto" w:fill="auto"/>
            <w:vAlign w:val="center"/>
            <w:hideMark/>
          </w:tcPr>
          <w:p w14:paraId="4CC5B4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49" w14:textId="77777777">
        <w:trPr>
          <w:trHeight w:val="330"/>
        </w:trPr>
        <w:tc>
          <w:tcPr>
            <w:tcW w:w="7180" w:type="dxa"/>
            <w:tcBorders>
              <w:top w:val="nil"/>
              <w:left w:val="nil"/>
              <w:bottom w:val="nil"/>
              <w:right w:val="nil"/>
            </w:tcBorders>
            <w:shd w:val="clear" w:color="auto" w:fill="auto"/>
            <w:vAlign w:val="center"/>
            <w:hideMark/>
          </w:tcPr>
          <w:p w14:paraId="4CC5B4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4B" w14:textId="77777777">
        <w:trPr>
          <w:trHeight w:val="345"/>
        </w:trPr>
        <w:tc>
          <w:tcPr>
            <w:tcW w:w="7180" w:type="dxa"/>
            <w:tcBorders>
              <w:top w:val="nil"/>
              <w:left w:val="nil"/>
              <w:bottom w:val="nil"/>
              <w:right w:val="nil"/>
            </w:tcBorders>
            <w:shd w:val="clear" w:color="auto" w:fill="auto"/>
            <w:vAlign w:val="center"/>
            <w:hideMark/>
          </w:tcPr>
          <w:p w14:paraId="4CC5B4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4D" w14:textId="77777777">
        <w:trPr>
          <w:trHeight w:val="330"/>
        </w:trPr>
        <w:tc>
          <w:tcPr>
            <w:tcW w:w="7180" w:type="dxa"/>
            <w:tcBorders>
              <w:top w:val="nil"/>
              <w:left w:val="nil"/>
              <w:bottom w:val="nil"/>
              <w:right w:val="nil"/>
            </w:tcBorders>
            <w:shd w:val="clear" w:color="auto" w:fill="auto"/>
            <w:vAlign w:val="center"/>
            <w:hideMark/>
          </w:tcPr>
          <w:p w14:paraId="4CC5B4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w:t>
            </w:r>
            <w:r w:rsidRPr="005C6EA6">
              <w:rPr>
                <w:rFonts w:ascii="Calibri" w:eastAsia="Times New Roman" w:hAnsi="Calibri" w:cs="Calibri"/>
                <w:color w:val="000000"/>
                <w:szCs w:val="24"/>
              </w:rPr>
              <w:t xml:space="preserve"> ΚΕΝΤΡΩΩΝ: ΠΡΝ</w:t>
            </w:r>
          </w:p>
        </w:tc>
      </w:tr>
      <w:tr w:rsidR="005D719C" w14:paraId="4CC5B44F" w14:textId="77777777">
        <w:trPr>
          <w:trHeight w:val="330"/>
        </w:trPr>
        <w:tc>
          <w:tcPr>
            <w:tcW w:w="7180" w:type="dxa"/>
            <w:tcBorders>
              <w:top w:val="nil"/>
              <w:left w:val="nil"/>
              <w:bottom w:val="nil"/>
              <w:right w:val="nil"/>
            </w:tcBorders>
            <w:shd w:val="clear" w:color="auto" w:fill="auto"/>
            <w:vAlign w:val="center"/>
            <w:hideMark/>
          </w:tcPr>
          <w:p w14:paraId="4CC5B4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73 ως έχει     ΚΑΤΑ ΠΛΕΙΟΨΗΦΙΑ</w:t>
            </w:r>
          </w:p>
        </w:tc>
      </w:tr>
      <w:tr w:rsidR="005D719C" w14:paraId="4CC5B451" w14:textId="77777777">
        <w:trPr>
          <w:trHeight w:val="330"/>
        </w:trPr>
        <w:tc>
          <w:tcPr>
            <w:tcW w:w="7180" w:type="dxa"/>
            <w:tcBorders>
              <w:top w:val="nil"/>
              <w:left w:val="nil"/>
              <w:bottom w:val="nil"/>
              <w:right w:val="nil"/>
            </w:tcBorders>
            <w:shd w:val="clear" w:color="auto" w:fill="auto"/>
            <w:vAlign w:val="center"/>
            <w:hideMark/>
          </w:tcPr>
          <w:p w14:paraId="4CC5B4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53" w14:textId="77777777">
        <w:trPr>
          <w:trHeight w:val="330"/>
        </w:trPr>
        <w:tc>
          <w:tcPr>
            <w:tcW w:w="7180" w:type="dxa"/>
            <w:tcBorders>
              <w:top w:val="nil"/>
              <w:left w:val="nil"/>
              <w:bottom w:val="nil"/>
              <w:right w:val="nil"/>
            </w:tcBorders>
            <w:shd w:val="clear" w:color="auto" w:fill="auto"/>
            <w:vAlign w:val="center"/>
            <w:hideMark/>
          </w:tcPr>
          <w:p w14:paraId="4CC5B4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55" w14:textId="77777777">
        <w:trPr>
          <w:trHeight w:val="330"/>
        </w:trPr>
        <w:tc>
          <w:tcPr>
            <w:tcW w:w="7180" w:type="dxa"/>
            <w:tcBorders>
              <w:top w:val="nil"/>
              <w:left w:val="nil"/>
              <w:bottom w:val="nil"/>
              <w:right w:val="nil"/>
            </w:tcBorders>
            <w:shd w:val="clear" w:color="auto" w:fill="auto"/>
            <w:vAlign w:val="center"/>
            <w:hideMark/>
          </w:tcPr>
          <w:p w14:paraId="4CC5B4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57" w14:textId="77777777">
        <w:trPr>
          <w:trHeight w:val="330"/>
        </w:trPr>
        <w:tc>
          <w:tcPr>
            <w:tcW w:w="7180" w:type="dxa"/>
            <w:tcBorders>
              <w:top w:val="nil"/>
              <w:left w:val="nil"/>
              <w:bottom w:val="nil"/>
              <w:right w:val="nil"/>
            </w:tcBorders>
            <w:shd w:val="clear" w:color="auto" w:fill="auto"/>
            <w:vAlign w:val="center"/>
            <w:hideMark/>
          </w:tcPr>
          <w:p w14:paraId="4CC5B4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59" w14:textId="77777777">
        <w:trPr>
          <w:trHeight w:val="330"/>
        </w:trPr>
        <w:tc>
          <w:tcPr>
            <w:tcW w:w="7180" w:type="dxa"/>
            <w:tcBorders>
              <w:top w:val="nil"/>
              <w:left w:val="nil"/>
              <w:bottom w:val="nil"/>
              <w:right w:val="nil"/>
            </w:tcBorders>
            <w:shd w:val="clear" w:color="auto" w:fill="auto"/>
            <w:vAlign w:val="center"/>
            <w:hideMark/>
          </w:tcPr>
          <w:p w14:paraId="4CC5B4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5B" w14:textId="77777777">
        <w:trPr>
          <w:trHeight w:val="330"/>
        </w:trPr>
        <w:tc>
          <w:tcPr>
            <w:tcW w:w="7180" w:type="dxa"/>
            <w:tcBorders>
              <w:top w:val="nil"/>
              <w:left w:val="nil"/>
              <w:bottom w:val="nil"/>
              <w:right w:val="nil"/>
            </w:tcBorders>
            <w:shd w:val="clear" w:color="auto" w:fill="auto"/>
            <w:vAlign w:val="center"/>
            <w:hideMark/>
          </w:tcPr>
          <w:p w14:paraId="4CC5B4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5D" w14:textId="77777777">
        <w:trPr>
          <w:trHeight w:val="330"/>
        </w:trPr>
        <w:tc>
          <w:tcPr>
            <w:tcW w:w="7180" w:type="dxa"/>
            <w:tcBorders>
              <w:top w:val="nil"/>
              <w:left w:val="nil"/>
              <w:bottom w:val="nil"/>
              <w:right w:val="nil"/>
            </w:tcBorders>
            <w:shd w:val="clear" w:color="auto" w:fill="auto"/>
            <w:vAlign w:val="center"/>
            <w:hideMark/>
          </w:tcPr>
          <w:p w14:paraId="4CC5B4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74 όπως τροπ.      ΚΑΤΑ ΠΛΕΙΟΨΗΦΙΑ</w:t>
            </w:r>
          </w:p>
        </w:tc>
      </w:tr>
      <w:tr w:rsidR="005D719C" w14:paraId="4CC5B45F" w14:textId="77777777">
        <w:trPr>
          <w:trHeight w:val="330"/>
        </w:trPr>
        <w:tc>
          <w:tcPr>
            <w:tcW w:w="7180" w:type="dxa"/>
            <w:tcBorders>
              <w:top w:val="nil"/>
              <w:left w:val="nil"/>
              <w:bottom w:val="nil"/>
              <w:right w:val="nil"/>
            </w:tcBorders>
            <w:shd w:val="clear" w:color="auto" w:fill="auto"/>
            <w:vAlign w:val="center"/>
            <w:hideMark/>
          </w:tcPr>
          <w:p w14:paraId="4CC5B4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61" w14:textId="77777777">
        <w:trPr>
          <w:trHeight w:val="330"/>
        </w:trPr>
        <w:tc>
          <w:tcPr>
            <w:tcW w:w="7180" w:type="dxa"/>
            <w:tcBorders>
              <w:top w:val="nil"/>
              <w:left w:val="nil"/>
              <w:bottom w:val="nil"/>
              <w:right w:val="nil"/>
            </w:tcBorders>
            <w:shd w:val="clear" w:color="auto" w:fill="auto"/>
            <w:vAlign w:val="center"/>
            <w:hideMark/>
          </w:tcPr>
          <w:p w14:paraId="4CC5B4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463" w14:textId="77777777">
        <w:trPr>
          <w:trHeight w:val="330"/>
        </w:trPr>
        <w:tc>
          <w:tcPr>
            <w:tcW w:w="7180" w:type="dxa"/>
            <w:tcBorders>
              <w:top w:val="nil"/>
              <w:left w:val="nil"/>
              <w:bottom w:val="nil"/>
              <w:right w:val="nil"/>
            </w:tcBorders>
            <w:shd w:val="clear" w:color="auto" w:fill="auto"/>
            <w:vAlign w:val="center"/>
            <w:hideMark/>
          </w:tcPr>
          <w:p w14:paraId="4CC5B4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65" w14:textId="77777777">
        <w:trPr>
          <w:trHeight w:val="330"/>
        </w:trPr>
        <w:tc>
          <w:tcPr>
            <w:tcW w:w="7180" w:type="dxa"/>
            <w:tcBorders>
              <w:top w:val="nil"/>
              <w:left w:val="nil"/>
              <w:bottom w:val="nil"/>
              <w:right w:val="nil"/>
            </w:tcBorders>
            <w:shd w:val="clear" w:color="auto" w:fill="auto"/>
            <w:vAlign w:val="center"/>
            <w:hideMark/>
          </w:tcPr>
          <w:p w14:paraId="4CC5B4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67" w14:textId="77777777">
        <w:trPr>
          <w:trHeight w:val="330"/>
        </w:trPr>
        <w:tc>
          <w:tcPr>
            <w:tcW w:w="7180" w:type="dxa"/>
            <w:tcBorders>
              <w:top w:val="nil"/>
              <w:left w:val="nil"/>
              <w:bottom w:val="nil"/>
              <w:right w:val="nil"/>
            </w:tcBorders>
            <w:shd w:val="clear" w:color="auto" w:fill="auto"/>
            <w:vAlign w:val="center"/>
            <w:hideMark/>
          </w:tcPr>
          <w:p w14:paraId="4CC5B4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69" w14:textId="77777777">
        <w:trPr>
          <w:trHeight w:val="330"/>
        </w:trPr>
        <w:tc>
          <w:tcPr>
            <w:tcW w:w="7180" w:type="dxa"/>
            <w:tcBorders>
              <w:top w:val="nil"/>
              <w:left w:val="nil"/>
              <w:bottom w:val="nil"/>
              <w:right w:val="nil"/>
            </w:tcBorders>
            <w:shd w:val="clear" w:color="auto" w:fill="auto"/>
            <w:vAlign w:val="center"/>
            <w:hideMark/>
          </w:tcPr>
          <w:p w14:paraId="4CC5B4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6B" w14:textId="77777777">
        <w:trPr>
          <w:trHeight w:val="330"/>
        </w:trPr>
        <w:tc>
          <w:tcPr>
            <w:tcW w:w="7180" w:type="dxa"/>
            <w:tcBorders>
              <w:top w:val="nil"/>
              <w:left w:val="nil"/>
              <w:bottom w:val="nil"/>
              <w:right w:val="nil"/>
            </w:tcBorders>
            <w:shd w:val="clear" w:color="auto" w:fill="auto"/>
            <w:vAlign w:val="center"/>
            <w:hideMark/>
          </w:tcPr>
          <w:p w14:paraId="4CC5B4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w:t>
            </w:r>
            <w:r w:rsidRPr="005C6EA6">
              <w:rPr>
                <w:rFonts w:ascii="Calibri" w:eastAsia="Times New Roman" w:hAnsi="Calibri" w:cs="Calibri"/>
                <w:color w:val="000000"/>
                <w:szCs w:val="24"/>
              </w:rPr>
              <w:t>75 ως έχει     ΚΑΤΑ ΠΛΕΙΟΨΗΦΙΑ</w:t>
            </w:r>
          </w:p>
        </w:tc>
      </w:tr>
      <w:tr w:rsidR="005D719C" w14:paraId="4CC5B46D" w14:textId="77777777">
        <w:trPr>
          <w:trHeight w:val="345"/>
        </w:trPr>
        <w:tc>
          <w:tcPr>
            <w:tcW w:w="7180" w:type="dxa"/>
            <w:tcBorders>
              <w:top w:val="nil"/>
              <w:left w:val="nil"/>
              <w:bottom w:val="nil"/>
              <w:right w:val="nil"/>
            </w:tcBorders>
            <w:shd w:val="clear" w:color="auto" w:fill="auto"/>
            <w:vAlign w:val="center"/>
            <w:hideMark/>
          </w:tcPr>
          <w:p w14:paraId="4CC5B4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6F" w14:textId="77777777">
        <w:trPr>
          <w:trHeight w:val="330"/>
        </w:trPr>
        <w:tc>
          <w:tcPr>
            <w:tcW w:w="7180" w:type="dxa"/>
            <w:tcBorders>
              <w:top w:val="nil"/>
              <w:left w:val="nil"/>
              <w:bottom w:val="nil"/>
              <w:right w:val="nil"/>
            </w:tcBorders>
            <w:shd w:val="clear" w:color="auto" w:fill="auto"/>
            <w:vAlign w:val="center"/>
            <w:hideMark/>
          </w:tcPr>
          <w:p w14:paraId="4CC5B4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71" w14:textId="77777777">
        <w:trPr>
          <w:trHeight w:val="330"/>
        </w:trPr>
        <w:tc>
          <w:tcPr>
            <w:tcW w:w="7180" w:type="dxa"/>
            <w:tcBorders>
              <w:top w:val="nil"/>
              <w:left w:val="nil"/>
              <w:bottom w:val="nil"/>
              <w:right w:val="nil"/>
            </w:tcBorders>
            <w:shd w:val="clear" w:color="auto" w:fill="auto"/>
            <w:vAlign w:val="center"/>
            <w:hideMark/>
          </w:tcPr>
          <w:p w14:paraId="4CC5B4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73" w14:textId="77777777">
        <w:trPr>
          <w:trHeight w:val="330"/>
        </w:trPr>
        <w:tc>
          <w:tcPr>
            <w:tcW w:w="7180" w:type="dxa"/>
            <w:tcBorders>
              <w:top w:val="nil"/>
              <w:left w:val="nil"/>
              <w:bottom w:val="nil"/>
              <w:right w:val="nil"/>
            </w:tcBorders>
            <w:shd w:val="clear" w:color="auto" w:fill="auto"/>
            <w:vAlign w:val="center"/>
            <w:hideMark/>
          </w:tcPr>
          <w:p w14:paraId="4CC5B4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75" w14:textId="77777777">
        <w:trPr>
          <w:trHeight w:val="330"/>
        </w:trPr>
        <w:tc>
          <w:tcPr>
            <w:tcW w:w="7180" w:type="dxa"/>
            <w:tcBorders>
              <w:top w:val="nil"/>
              <w:left w:val="nil"/>
              <w:bottom w:val="nil"/>
              <w:right w:val="nil"/>
            </w:tcBorders>
            <w:shd w:val="clear" w:color="auto" w:fill="auto"/>
            <w:vAlign w:val="center"/>
            <w:hideMark/>
          </w:tcPr>
          <w:p w14:paraId="4CC5B4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77" w14:textId="77777777">
        <w:trPr>
          <w:trHeight w:val="345"/>
        </w:trPr>
        <w:tc>
          <w:tcPr>
            <w:tcW w:w="7180" w:type="dxa"/>
            <w:tcBorders>
              <w:top w:val="nil"/>
              <w:left w:val="nil"/>
              <w:bottom w:val="nil"/>
              <w:right w:val="nil"/>
            </w:tcBorders>
            <w:shd w:val="clear" w:color="auto" w:fill="auto"/>
            <w:vAlign w:val="center"/>
            <w:hideMark/>
          </w:tcPr>
          <w:p w14:paraId="4CC5B4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479" w14:textId="77777777">
        <w:trPr>
          <w:trHeight w:val="330"/>
        </w:trPr>
        <w:tc>
          <w:tcPr>
            <w:tcW w:w="7180" w:type="dxa"/>
            <w:tcBorders>
              <w:top w:val="nil"/>
              <w:left w:val="nil"/>
              <w:bottom w:val="nil"/>
              <w:right w:val="nil"/>
            </w:tcBorders>
            <w:shd w:val="clear" w:color="auto" w:fill="auto"/>
            <w:vAlign w:val="center"/>
            <w:hideMark/>
          </w:tcPr>
          <w:p w14:paraId="4CC5B4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76 ως έχει     ΚΑΤΑ ΠΛΕΙΟΨΗΦΙΑ</w:t>
            </w:r>
          </w:p>
        </w:tc>
      </w:tr>
      <w:tr w:rsidR="005D719C" w14:paraId="4CC5B47B" w14:textId="77777777">
        <w:trPr>
          <w:trHeight w:val="330"/>
        </w:trPr>
        <w:tc>
          <w:tcPr>
            <w:tcW w:w="7180" w:type="dxa"/>
            <w:tcBorders>
              <w:top w:val="nil"/>
              <w:left w:val="nil"/>
              <w:bottom w:val="nil"/>
              <w:right w:val="nil"/>
            </w:tcBorders>
            <w:shd w:val="clear" w:color="auto" w:fill="auto"/>
            <w:vAlign w:val="center"/>
            <w:hideMark/>
          </w:tcPr>
          <w:p w14:paraId="4CC5B4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7D" w14:textId="77777777">
        <w:trPr>
          <w:trHeight w:val="330"/>
        </w:trPr>
        <w:tc>
          <w:tcPr>
            <w:tcW w:w="7180" w:type="dxa"/>
            <w:tcBorders>
              <w:top w:val="nil"/>
              <w:left w:val="nil"/>
              <w:bottom w:val="nil"/>
              <w:right w:val="nil"/>
            </w:tcBorders>
            <w:shd w:val="clear" w:color="auto" w:fill="auto"/>
            <w:vAlign w:val="center"/>
            <w:hideMark/>
          </w:tcPr>
          <w:p w14:paraId="4CC5B4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7F" w14:textId="77777777">
        <w:trPr>
          <w:trHeight w:val="330"/>
        </w:trPr>
        <w:tc>
          <w:tcPr>
            <w:tcW w:w="7180" w:type="dxa"/>
            <w:tcBorders>
              <w:top w:val="nil"/>
              <w:left w:val="nil"/>
              <w:bottom w:val="nil"/>
              <w:right w:val="nil"/>
            </w:tcBorders>
            <w:shd w:val="clear" w:color="auto" w:fill="auto"/>
            <w:vAlign w:val="center"/>
            <w:hideMark/>
          </w:tcPr>
          <w:p w14:paraId="4CC5B4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81" w14:textId="77777777">
        <w:trPr>
          <w:trHeight w:val="330"/>
        </w:trPr>
        <w:tc>
          <w:tcPr>
            <w:tcW w:w="7180" w:type="dxa"/>
            <w:tcBorders>
              <w:top w:val="nil"/>
              <w:left w:val="nil"/>
              <w:bottom w:val="nil"/>
              <w:right w:val="nil"/>
            </w:tcBorders>
            <w:shd w:val="clear" w:color="auto" w:fill="auto"/>
            <w:vAlign w:val="center"/>
            <w:hideMark/>
          </w:tcPr>
          <w:p w14:paraId="4CC5B4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83" w14:textId="77777777">
        <w:trPr>
          <w:trHeight w:val="330"/>
        </w:trPr>
        <w:tc>
          <w:tcPr>
            <w:tcW w:w="7180" w:type="dxa"/>
            <w:tcBorders>
              <w:top w:val="nil"/>
              <w:left w:val="nil"/>
              <w:bottom w:val="nil"/>
              <w:right w:val="nil"/>
            </w:tcBorders>
            <w:shd w:val="clear" w:color="auto" w:fill="auto"/>
            <w:vAlign w:val="center"/>
            <w:hideMark/>
          </w:tcPr>
          <w:p w14:paraId="4CC5B4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85" w14:textId="77777777">
        <w:trPr>
          <w:trHeight w:val="330"/>
        </w:trPr>
        <w:tc>
          <w:tcPr>
            <w:tcW w:w="7180" w:type="dxa"/>
            <w:tcBorders>
              <w:top w:val="nil"/>
              <w:left w:val="nil"/>
              <w:bottom w:val="nil"/>
              <w:right w:val="nil"/>
            </w:tcBorders>
            <w:shd w:val="clear" w:color="auto" w:fill="auto"/>
            <w:vAlign w:val="center"/>
            <w:hideMark/>
          </w:tcPr>
          <w:p w14:paraId="4CC5B4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87" w14:textId="77777777">
        <w:trPr>
          <w:trHeight w:val="330"/>
        </w:trPr>
        <w:tc>
          <w:tcPr>
            <w:tcW w:w="7180" w:type="dxa"/>
            <w:tcBorders>
              <w:top w:val="nil"/>
              <w:left w:val="nil"/>
              <w:bottom w:val="nil"/>
              <w:right w:val="nil"/>
            </w:tcBorders>
            <w:shd w:val="clear" w:color="auto" w:fill="auto"/>
            <w:vAlign w:val="center"/>
            <w:hideMark/>
          </w:tcPr>
          <w:p w14:paraId="4CC5B4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77 ως έχει     ΚΑΤΑ </w:t>
            </w:r>
            <w:r w:rsidRPr="005C6EA6">
              <w:rPr>
                <w:rFonts w:ascii="Calibri" w:eastAsia="Times New Roman" w:hAnsi="Calibri" w:cs="Calibri"/>
                <w:color w:val="000000"/>
                <w:szCs w:val="24"/>
              </w:rPr>
              <w:t>ΠΛΕΙΟΨΗΦΙΑ</w:t>
            </w:r>
          </w:p>
        </w:tc>
      </w:tr>
      <w:tr w:rsidR="005D719C" w14:paraId="4CC5B489" w14:textId="77777777">
        <w:trPr>
          <w:trHeight w:val="330"/>
        </w:trPr>
        <w:tc>
          <w:tcPr>
            <w:tcW w:w="7180" w:type="dxa"/>
            <w:tcBorders>
              <w:top w:val="nil"/>
              <w:left w:val="nil"/>
              <w:bottom w:val="nil"/>
              <w:right w:val="nil"/>
            </w:tcBorders>
            <w:shd w:val="clear" w:color="auto" w:fill="auto"/>
            <w:vAlign w:val="center"/>
            <w:hideMark/>
          </w:tcPr>
          <w:p w14:paraId="4CC5B4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8B" w14:textId="77777777">
        <w:trPr>
          <w:trHeight w:val="345"/>
        </w:trPr>
        <w:tc>
          <w:tcPr>
            <w:tcW w:w="7180" w:type="dxa"/>
            <w:tcBorders>
              <w:top w:val="nil"/>
              <w:left w:val="nil"/>
              <w:bottom w:val="nil"/>
              <w:right w:val="nil"/>
            </w:tcBorders>
            <w:shd w:val="clear" w:color="auto" w:fill="auto"/>
            <w:vAlign w:val="center"/>
            <w:hideMark/>
          </w:tcPr>
          <w:p w14:paraId="4CC5B4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8D" w14:textId="77777777">
        <w:trPr>
          <w:trHeight w:val="330"/>
        </w:trPr>
        <w:tc>
          <w:tcPr>
            <w:tcW w:w="7180" w:type="dxa"/>
            <w:tcBorders>
              <w:top w:val="nil"/>
              <w:left w:val="nil"/>
              <w:bottom w:val="nil"/>
              <w:right w:val="nil"/>
            </w:tcBorders>
            <w:shd w:val="clear" w:color="auto" w:fill="auto"/>
            <w:vAlign w:val="center"/>
            <w:hideMark/>
          </w:tcPr>
          <w:p w14:paraId="4CC5B4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8F" w14:textId="77777777">
        <w:trPr>
          <w:trHeight w:val="330"/>
        </w:trPr>
        <w:tc>
          <w:tcPr>
            <w:tcW w:w="7180" w:type="dxa"/>
            <w:tcBorders>
              <w:top w:val="nil"/>
              <w:left w:val="nil"/>
              <w:bottom w:val="nil"/>
              <w:right w:val="nil"/>
            </w:tcBorders>
            <w:shd w:val="clear" w:color="auto" w:fill="auto"/>
            <w:vAlign w:val="center"/>
            <w:hideMark/>
          </w:tcPr>
          <w:p w14:paraId="4CC5B4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91" w14:textId="77777777">
        <w:trPr>
          <w:trHeight w:val="330"/>
        </w:trPr>
        <w:tc>
          <w:tcPr>
            <w:tcW w:w="7180" w:type="dxa"/>
            <w:tcBorders>
              <w:top w:val="nil"/>
              <w:left w:val="nil"/>
              <w:bottom w:val="nil"/>
              <w:right w:val="nil"/>
            </w:tcBorders>
            <w:shd w:val="clear" w:color="auto" w:fill="auto"/>
            <w:vAlign w:val="center"/>
            <w:hideMark/>
          </w:tcPr>
          <w:p w14:paraId="4CC5B4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93" w14:textId="77777777">
        <w:trPr>
          <w:trHeight w:val="330"/>
        </w:trPr>
        <w:tc>
          <w:tcPr>
            <w:tcW w:w="7180" w:type="dxa"/>
            <w:tcBorders>
              <w:top w:val="nil"/>
              <w:left w:val="nil"/>
              <w:bottom w:val="nil"/>
              <w:right w:val="nil"/>
            </w:tcBorders>
            <w:shd w:val="clear" w:color="auto" w:fill="auto"/>
            <w:vAlign w:val="center"/>
            <w:hideMark/>
          </w:tcPr>
          <w:p w14:paraId="4CC5B4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95" w14:textId="77777777">
        <w:trPr>
          <w:trHeight w:val="330"/>
        </w:trPr>
        <w:tc>
          <w:tcPr>
            <w:tcW w:w="7180" w:type="dxa"/>
            <w:tcBorders>
              <w:top w:val="nil"/>
              <w:left w:val="nil"/>
              <w:bottom w:val="nil"/>
              <w:right w:val="nil"/>
            </w:tcBorders>
            <w:shd w:val="clear" w:color="auto" w:fill="auto"/>
            <w:vAlign w:val="center"/>
            <w:hideMark/>
          </w:tcPr>
          <w:p w14:paraId="4CC5B4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Άρθρο 78 ως έχει     ΚΑΤΑ ΠΛΕΙΟΨΗΦΙΑ</w:t>
            </w:r>
          </w:p>
        </w:tc>
      </w:tr>
      <w:tr w:rsidR="005D719C" w14:paraId="4CC5B497" w14:textId="77777777">
        <w:trPr>
          <w:trHeight w:val="330"/>
        </w:trPr>
        <w:tc>
          <w:tcPr>
            <w:tcW w:w="7180" w:type="dxa"/>
            <w:tcBorders>
              <w:top w:val="nil"/>
              <w:left w:val="nil"/>
              <w:bottom w:val="nil"/>
              <w:right w:val="nil"/>
            </w:tcBorders>
            <w:shd w:val="clear" w:color="auto" w:fill="auto"/>
            <w:vAlign w:val="center"/>
            <w:hideMark/>
          </w:tcPr>
          <w:p w14:paraId="4CC5B4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99" w14:textId="77777777">
        <w:trPr>
          <w:trHeight w:val="330"/>
        </w:trPr>
        <w:tc>
          <w:tcPr>
            <w:tcW w:w="7180" w:type="dxa"/>
            <w:tcBorders>
              <w:top w:val="nil"/>
              <w:left w:val="nil"/>
              <w:bottom w:val="nil"/>
              <w:right w:val="nil"/>
            </w:tcBorders>
            <w:shd w:val="clear" w:color="auto" w:fill="auto"/>
            <w:vAlign w:val="center"/>
            <w:hideMark/>
          </w:tcPr>
          <w:p w14:paraId="4CC5B4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9B" w14:textId="77777777">
        <w:trPr>
          <w:trHeight w:val="330"/>
        </w:trPr>
        <w:tc>
          <w:tcPr>
            <w:tcW w:w="7180" w:type="dxa"/>
            <w:tcBorders>
              <w:top w:val="nil"/>
              <w:left w:val="nil"/>
              <w:bottom w:val="nil"/>
              <w:right w:val="nil"/>
            </w:tcBorders>
            <w:shd w:val="clear" w:color="auto" w:fill="auto"/>
            <w:vAlign w:val="center"/>
            <w:hideMark/>
          </w:tcPr>
          <w:p w14:paraId="4CC5B4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9D" w14:textId="77777777">
        <w:trPr>
          <w:trHeight w:val="330"/>
        </w:trPr>
        <w:tc>
          <w:tcPr>
            <w:tcW w:w="7180" w:type="dxa"/>
            <w:tcBorders>
              <w:top w:val="nil"/>
              <w:left w:val="nil"/>
              <w:bottom w:val="nil"/>
              <w:right w:val="nil"/>
            </w:tcBorders>
            <w:shd w:val="clear" w:color="auto" w:fill="auto"/>
            <w:vAlign w:val="center"/>
            <w:hideMark/>
          </w:tcPr>
          <w:p w14:paraId="4CC5B4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9F" w14:textId="77777777">
        <w:trPr>
          <w:trHeight w:val="330"/>
        </w:trPr>
        <w:tc>
          <w:tcPr>
            <w:tcW w:w="7180" w:type="dxa"/>
            <w:tcBorders>
              <w:top w:val="nil"/>
              <w:left w:val="nil"/>
              <w:bottom w:val="nil"/>
              <w:right w:val="nil"/>
            </w:tcBorders>
            <w:shd w:val="clear" w:color="auto" w:fill="auto"/>
            <w:vAlign w:val="center"/>
            <w:hideMark/>
          </w:tcPr>
          <w:p w14:paraId="4CC5B4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A1" w14:textId="77777777">
        <w:trPr>
          <w:trHeight w:val="330"/>
        </w:trPr>
        <w:tc>
          <w:tcPr>
            <w:tcW w:w="7180" w:type="dxa"/>
            <w:tcBorders>
              <w:top w:val="nil"/>
              <w:left w:val="nil"/>
              <w:bottom w:val="nil"/>
              <w:right w:val="nil"/>
            </w:tcBorders>
            <w:shd w:val="clear" w:color="auto" w:fill="auto"/>
            <w:vAlign w:val="center"/>
            <w:hideMark/>
          </w:tcPr>
          <w:p w14:paraId="4CC5B4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A3" w14:textId="77777777">
        <w:trPr>
          <w:trHeight w:val="330"/>
        </w:trPr>
        <w:tc>
          <w:tcPr>
            <w:tcW w:w="7180" w:type="dxa"/>
            <w:tcBorders>
              <w:top w:val="nil"/>
              <w:left w:val="nil"/>
              <w:bottom w:val="nil"/>
              <w:right w:val="nil"/>
            </w:tcBorders>
            <w:shd w:val="clear" w:color="auto" w:fill="auto"/>
            <w:vAlign w:val="center"/>
            <w:hideMark/>
          </w:tcPr>
          <w:p w14:paraId="4CC5B4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79 ως έχει     ΚΑΤΑ ΠΛΕΙΟΨΗΦΙΑ</w:t>
            </w:r>
          </w:p>
        </w:tc>
      </w:tr>
      <w:tr w:rsidR="005D719C" w14:paraId="4CC5B4A5" w14:textId="77777777">
        <w:trPr>
          <w:trHeight w:val="330"/>
        </w:trPr>
        <w:tc>
          <w:tcPr>
            <w:tcW w:w="7180" w:type="dxa"/>
            <w:tcBorders>
              <w:top w:val="nil"/>
              <w:left w:val="nil"/>
              <w:bottom w:val="nil"/>
              <w:right w:val="nil"/>
            </w:tcBorders>
            <w:shd w:val="clear" w:color="auto" w:fill="auto"/>
            <w:vAlign w:val="center"/>
            <w:hideMark/>
          </w:tcPr>
          <w:p w14:paraId="4CC5B4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A7" w14:textId="77777777">
        <w:trPr>
          <w:trHeight w:val="330"/>
        </w:trPr>
        <w:tc>
          <w:tcPr>
            <w:tcW w:w="7180" w:type="dxa"/>
            <w:tcBorders>
              <w:top w:val="nil"/>
              <w:left w:val="nil"/>
              <w:bottom w:val="nil"/>
              <w:right w:val="nil"/>
            </w:tcBorders>
            <w:shd w:val="clear" w:color="auto" w:fill="auto"/>
            <w:vAlign w:val="center"/>
            <w:hideMark/>
          </w:tcPr>
          <w:p w14:paraId="4CC5B4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A9" w14:textId="77777777">
        <w:trPr>
          <w:trHeight w:val="330"/>
        </w:trPr>
        <w:tc>
          <w:tcPr>
            <w:tcW w:w="7180" w:type="dxa"/>
            <w:tcBorders>
              <w:top w:val="nil"/>
              <w:left w:val="nil"/>
              <w:bottom w:val="nil"/>
              <w:right w:val="nil"/>
            </w:tcBorders>
            <w:shd w:val="clear" w:color="auto" w:fill="auto"/>
            <w:vAlign w:val="center"/>
            <w:hideMark/>
          </w:tcPr>
          <w:p w14:paraId="4CC5B4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AB" w14:textId="77777777">
        <w:trPr>
          <w:trHeight w:val="330"/>
        </w:trPr>
        <w:tc>
          <w:tcPr>
            <w:tcW w:w="7180" w:type="dxa"/>
            <w:tcBorders>
              <w:top w:val="nil"/>
              <w:left w:val="nil"/>
              <w:bottom w:val="nil"/>
              <w:right w:val="nil"/>
            </w:tcBorders>
            <w:shd w:val="clear" w:color="auto" w:fill="auto"/>
            <w:vAlign w:val="center"/>
            <w:hideMark/>
          </w:tcPr>
          <w:p w14:paraId="4CC5B4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AD" w14:textId="77777777">
        <w:trPr>
          <w:trHeight w:val="330"/>
        </w:trPr>
        <w:tc>
          <w:tcPr>
            <w:tcW w:w="7180" w:type="dxa"/>
            <w:tcBorders>
              <w:top w:val="nil"/>
              <w:left w:val="nil"/>
              <w:bottom w:val="nil"/>
              <w:right w:val="nil"/>
            </w:tcBorders>
            <w:shd w:val="clear" w:color="auto" w:fill="auto"/>
            <w:vAlign w:val="center"/>
            <w:hideMark/>
          </w:tcPr>
          <w:p w14:paraId="4CC5B4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AF" w14:textId="77777777">
        <w:trPr>
          <w:trHeight w:val="330"/>
        </w:trPr>
        <w:tc>
          <w:tcPr>
            <w:tcW w:w="7180" w:type="dxa"/>
            <w:tcBorders>
              <w:top w:val="nil"/>
              <w:left w:val="nil"/>
              <w:bottom w:val="nil"/>
              <w:right w:val="nil"/>
            </w:tcBorders>
            <w:shd w:val="clear" w:color="auto" w:fill="auto"/>
            <w:vAlign w:val="center"/>
            <w:hideMark/>
          </w:tcPr>
          <w:p w14:paraId="4CC5B4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B1" w14:textId="77777777">
        <w:trPr>
          <w:trHeight w:val="330"/>
        </w:trPr>
        <w:tc>
          <w:tcPr>
            <w:tcW w:w="7180" w:type="dxa"/>
            <w:tcBorders>
              <w:top w:val="nil"/>
              <w:left w:val="nil"/>
              <w:bottom w:val="nil"/>
              <w:right w:val="nil"/>
            </w:tcBorders>
            <w:shd w:val="clear" w:color="auto" w:fill="auto"/>
            <w:vAlign w:val="center"/>
            <w:hideMark/>
          </w:tcPr>
          <w:p w14:paraId="4CC5B4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80 ως έχει     ΚΑΤΑ ΠΛΕΙΟΨΗΦΙΑ</w:t>
            </w:r>
          </w:p>
        </w:tc>
      </w:tr>
      <w:tr w:rsidR="005D719C" w14:paraId="4CC5B4B3" w14:textId="77777777">
        <w:trPr>
          <w:trHeight w:val="330"/>
        </w:trPr>
        <w:tc>
          <w:tcPr>
            <w:tcW w:w="7180" w:type="dxa"/>
            <w:tcBorders>
              <w:top w:val="nil"/>
              <w:left w:val="nil"/>
              <w:bottom w:val="nil"/>
              <w:right w:val="nil"/>
            </w:tcBorders>
            <w:shd w:val="clear" w:color="auto" w:fill="auto"/>
            <w:vAlign w:val="center"/>
            <w:hideMark/>
          </w:tcPr>
          <w:p w14:paraId="4CC5B4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B5" w14:textId="77777777">
        <w:trPr>
          <w:trHeight w:val="330"/>
        </w:trPr>
        <w:tc>
          <w:tcPr>
            <w:tcW w:w="7180" w:type="dxa"/>
            <w:tcBorders>
              <w:top w:val="nil"/>
              <w:left w:val="nil"/>
              <w:bottom w:val="nil"/>
              <w:right w:val="nil"/>
            </w:tcBorders>
            <w:shd w:val="clear" w:color="auto" w:fill="auto"/>
            <w:vAlign w:val="center"/>
            <w:hideMark/>
          </w:tcPr>
          <w:p w14:paraId="4CC5B4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4B7" w14:textId="77777777">
        <w:trPr>
          <w:trHeight w:val="345"/>
        </w:trPr>
        <w:tc>
          <w:tcPr>
            <w:tcW w:w="7180" w:type="dxa"/>
            <w:tcBorders>
              <w:top w:val="nil"/>
              <w:left w:val="nil"/>
              <w:bottom w:val="nil"/>
              <w:right w:val="nil"/>
            </w:tcBorders>
            <w:shd w:val="clear" w:color="auto" w:fill="auto"/>
            <w:vAlign w:val="center"/>
            <w:hideMark/>
          </w:tcPr>
          <w:p w14:paraId="4CC5B4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B9" w14:textId="77777777">
        <w:trPr>
          <w:trHeight w:val="330"/>
        </w:trPr>
        <w:tc>
          <w:tcPr>
            <w:tcW w:w="7180" w:type="dxa"/>
            <w:tcBorders>
              <w:top w:val="nil"/>
              <w:left w:val="nil"/>
              <w:bottom w:val="nil"/>
              <w:right w:val="nil"/>
            </w:tcBorders>
            <w:shd w:val="clear" w:color="auto" w:fill="auto"/>
            <w:vAlign w:val="center"/>
            <w:hideMark/>
          </w:tcPr>
          <w:p w14:paraId="4CC5B4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BB" w14:textId="77777777">
        <w:trPr>
          <w:trHeight w:val="330"/>
        </w:trPr>
        <w:tc>
          <w:tcPr>
            <w:tcW w:w="7180" w:type="dxa"/>
            <w:tcBorders>
              <w:top w:val="nil"/>
              <w:left w:val="nil"/>
              <w:bottom w:val="nil"/>
              <w:right w:val="nil"/>
            </w:tcBorders>
            <w:shd w:val="clear" w:color="auto" w:fill="auto"/>
            <w:vAlign w:val="center"/>
            <w:hideMark/>
          </w:tcPr>
          <w:p w14:paraId="4CC5B4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BD" w14:textId="77777777">
        <w:trPr>
          <w:trHeight w:val="330"/>
        </w:trPr>
        <w:tc>
          <w:tcPr>
            <w:tcW w:w="7180" w:type="dxa"/>
            <w:tcBorders>
              <w:top w:val="nil"/>
              <w:left w:val="nil"/>
              <w:bottom w:val="nil"/>
              <w:right w:val="nil"/>
            </w:tcBorders>
            <w:shd w:val="clear" w:color="auto" w:fill="auto"/>
            <w:vAlign w:val="center"/>
            <w:hideMark/>
          </w:tcPr>
          <w:p w14:paraId="4CC5B4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4BF" w14:textId="77777777">
        <w:trPr>
          <w:trHeight w:val="330"/>
        </w:trPr>
        <w:tc>
          <w:tcPr>
            <w:tcW w:w="7180" w:type="dxa"/>
            <w:tcBorders>
              <w:top w:val="nil"/>
              <w:left w:val="nil"/>
              <w:bottom w:val="nil"/>
              <w:right w:val="nil"/>
            </w:tcBorders>
            <w:shd w:val="clear" w:color="auto" w:fill="auto"/>
            <w:vAlign w:val="center"/>
            <w:hideMark/>
          </w:tcPr>
          <w:p w14:paraId="4CC5B4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81 ως έχει     ΚΑΤΑ ΠΛΕΙΟΨΗΦΙΑ</w:t>
            </w:r>
          </w:p>
        </w:tc>
      </w:tr>
      <w:tr w:rsidR="005D719C" w14:paraId="4CC5B4C1" w14:textId="77777777">
        <w:trPr>
          <w:trHeight w:val="330"/>
        </w:trPr>
        <w:tc>
          <w:tcPr>
            <w:tcW w:w="7180" w:type="dxa"/>
            <w:tcBorders>
              <w:top w:val="nil"/>
              <w:left w:val="nil"/>
              <w:bottom w:val="nil"/>
              <w:right w:val="nil"/>
            </w:tcBorders>
            <w:shd w:val="clear" w:color="auto" w:fill="auto"/>
            <w:vAlign w:val="center"/>
            <w:hideMark/>
          </w:tcPr>
          <w:p w14:paraId="4CC5B4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C3" w14:textId="77777777">
        <w:trPr>
          <w:trHeight w:val="330"/>
        </w:trPr>
        <w:tc>
          <w:tcPr>
            <w:tcW w:w="7180" w:type="dxa"/>
            <w:tcBorders>
              <w:top w:val="nil"/>
              <w:left w:val="nil"/>
              <w:bottom w:val="nil"/>
              <w:right w:val="nil"/>
            </w:tcBorders>
            <w:shd w:val="clear" w:color="auto" w:fill="auto"/>
            <w:vAlign w:val="center"/>
            <w:hideMark/>
          </w:tcPr>
          <w:p w14:paraId="4CC5B4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4C5" w14:textId="77777777">
        <w:trPr>
          <w:trHeight w:val="330"/>
        </w:trPr>
        <w:tc>
          <w:tcPr>
            <w:tcW w:w="7180" w:type="dxa"/>
            <w:tcBorders>
              <w:top w:val="nil"/>
              <w:left w:val="nil"/>
              <w:bottom w:val="nil"/>
              <w:right w:val="nil"/>
            </w:tcBorders>
            <w:shd w:val="clear" w:color="auto" w:fill="auto"/>
            <w:vAlign w:val="center"/>
            <w:hideMark/>
          </w:tcPr>
          <w:p w14:paraId="4CC5B4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C7" w14:textId="77777777">
        <w:trPr>
          <w:trHeight w:val="330"/>
        </w:trPr>
        <w:tc>
          <w:tcPr>
            <w:tcW w:w="7180" w:type="dxa"/>
            <w:tcBorders>
              <w:top w:val="nil"/>
              <w:left w:val="nil"/>
              <w:bottom w:val="nil"/>
              <w:right w:val="nil"/>
            </w:tcBorders>
            <w:shd w:val="clear" w:color="auto" w:fill="auto"/>
            <w:vAlign w:val="center"/>
            <w:hideMark/>
          </w:tcPr>
          <w:p w14:paraId="4CC5B4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C9" w14:textId="77777777">
        <w:trPr>
          <w:trHeight w:val="330"/>
        </w:trPr>
        <w:tc>
          <w:tcPr>
            <w:tcW w:w="7180" w:type="dxa"/>
            <w:tcBorders>
              <w:top w:val="nil"/>
              <w:left w:val="nil"/>
              <w:bottom w:val="nil"/>
              <w:right w:val="nil"/>
            </w:tcBorders>
            <w:shd w:val="clear" w:color="auto" w:fill="auto"/>
            <w:vAlign w:val="center"/>
            <w:hideMark/>
          </w:tcPr>
          <w:p w14:paraId="4CC5B4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4CB" w14:textId="77777777">
        <w:trPr>
          <w:trHeight w:val="330"/>
        </w:trPr>
        <w:tc>
          <w:tcPr>
            <w:tcW w:w="7180" w:type="dxa"/>
            <w:tcBorders>
              <w:top w:val="nil"/>
              <w:left w:val="nil"/>
              <w:bottom w:val="nil"/>
              <w:right w:val="nil"/>
            </w:tcBorders>
            <w:shd w:val="clear" w:color="auto" w:fill="auto"/>
            <w:vAlign w:val="center"/>
            <w:hideMark/>
          </w:tcPr>
          <w:p w14:paraId="4CC5B4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4CD" w14:textId="77777777">
        <w:trPr>
          <w:trHeight w:val="330"/>
        </w:trPr>
        <w:tc>
          <w:tcPr>
            <w:tcW w:w="7180" w:type="dxa"/>
            <w:tcBorders>
              <w:top w:val="nil"/>
              <w:left w:val="nil"/>
              <w:bottom w:val="nil"/>
              <w:right w:val="nil"/>
            </w:tcBorders>
            <w:shd w:val="clear" w:color="auto" w:fill="auto"/>
            <w:vAlign w:val="center"/>
            <w:hideMark/>
          </w:tcPr>
          <w:p w14:paraId="4CC5B4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82 ως έχει     ΚΑΤΑ ΠΛΕΙΟΨΗΦΙΑ</w:t>
            </w:r>
          </w:p>
        </w:tc>
      </w:tr>
      <w:tr w:rsidR="005D719C" w14:paraId="4CC5B4CF" w14:textId="77777777">
        <w:trPr>
          <w:trHeight w:val="330"/>
        </w:trPr>
        <w:tc>
          <w:tcPr>
            <w:tcW w:w="7180" w:type="dxa"/>
            <w:tcBorders>
              <w:top w:val="nil"/>
              <w:left w:val="nil"/>
              <w:bottom w:val="nil"/>
              <w:right w:val="nil"/>
            </w:tcBorders>
            <w:shd w:val="clear" w:color="auto" w:fill="auto"/>
            <w:vAlign w:val="center"/>
            <w:hideMark/>
          </w:tcPr>
          <w:p w14:paraId="4CC5B4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D1" w14:textId="77777777">
        <w:trPr>
          <w:trHeight w:val="330"/>
        </w:trPr>
        <w:tc>
          <w:tcPr>
            <w:tcW w:w="7180" w:type="dxa"/>
            <w:tcBorders>
              <w:top w:val="nil"/>
              <w:left w:val="nil"/>
              <w:bottom w:val="nil"/>
              <w:right w:val="nil"/>
            </w:tcBorders>
            <w:shd w:val="clear" w:color="auto" w:fill="auto"/>
            <w:vAlign w:val="center"/>
            <w:hideMark/>
          </w:tcPr>
          <w:p w14:paraId="4CC5B4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4D3" w14:textId="77777777">
        <w:trPr>
          <w:trHeight w:val="330"/>
        </w:trPr>
        <w:tc>
          <w:tcPr>
            <w:tcW w:w="7180" w:type="dxa"/>
            <w:tcBorders>
              <w:top w:val="nil"/>
              <w:left w:val="nil"/>
              <w:bottom w:val="nil"/>
              <w:right w:val="nil"/>
            </w:tcBorders>
            <w:shd w:val="clear" w:color="auto" w:fill="auto"/>
            <w:vAlign w:val="center"/>
            <w:hideMark/>
          </w:tcPr>
          <w:p w14:paraId="4CC5B4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D5" w14:textId="77777777">
        <w:trPr>
          <w:trHeight w:val="345"/>
        </w:trPr>
        <w:tc>
          <w:tcPr>
            <w:tcW w:w="7180" w:type="dxa"/>
            <w:tcBorders>
              <w:top w:val="nil"/>
              <w:left w:val="nil"/>
              <w:bottom w:val="nil"/>
              <w:right w:val="nil"/>
            </w:tcBorders>
            <w:shd w:val="clear" w:color="auto" w:fill="auto"/>
            <w:vAlign w:val="center"/>
            <w:hideMark/>
          </w:tcPr>
          <w:p w14:paraId="4CC5B4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D7" w14:textId="77777777">
        <w:trPr>
          <w:trHeight w:val="330"/>
        </w:trPr>
        <w:tc>
          <w:tcPr>
            <w:tcW w:w="7180" w:type="dxa"/>
            <w:tcBorders>
              <w:top w:val="nil"/>
              <w:left w:val="nil"/>
              <w:bottom w:val="nil"/>
              <w:right w:val="nil"/>
            </w:tcBorders>
            <w:shd w:val="clear" w:color="auto" w:fill="auto"/>
            <w:vAlign w:val="center"/>
            <w:hideMark/>
          </w:tcPr>
          <w:p w14:paraId="4CC5B4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4D9" w14:textId="77777777">
        <w:trPr>
          <w:trHeight w:val="330"/>
        </w:trPr>
        <w:tc>
          <w:tcPr>
            <w:tcW w:w="7180" w:type="dxa"/>
            <w:tcBorders>
              <w:top w:val="nil"/>
              <w:left w:val="nil"/>
              <w:bottom w:val="nil"/>
              <w:right w:val="nil"/>
            </w:tcBorders>
            <w:shd w:val="clear" w:color="auto" w:fill="auto"/>
            <w:vAlign w:val="center"/>
            <w:hideMark/>
          </w:tcPr>
          <w:p w14:paraId="4CC5B4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4DB" w14:textId="77777777">
        <w:trPr>
          <w:trHeight w:val="330"/>
        </w:trPr>
        <w:tc>
          <w:tcPr>
            <w:tcW w:w="7180" w:type="dxa"/>
            <w:tcBorders>
              <w:top w:val="nil"/>
              <w:left w:val="nil"/>
              <w:bottom w:val="nil"/>
              <w:right w:val="nil"/>
            </w:tcBorders>
            <w:shd w:val="clear" w:color="auto" w:fill="auto"/>
            <w:vAlign w:val="center"/>
            <w:hideMark/>
          </w:tcPr>
          <w:p w14:paraId="4CC5B4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83 ως έχει     ΚΑΤΑ ΠΛΕΙΟΨΗΦΙΑ</w:t>
            </w:r>
          </w:p>
        </w:tc>
      </w:tr>
      <w:tr w:rsidR="005D719C" w14:paraId="4CC5B4DD" w14:textId="77777777">
        <w:trPr>
          <w:trHeight w:val="330"/>
        </w:trPr>
        <w:tc>
          <w:tcPr>
            <w:tcW w:w="7180" w:type="dxa"/>
            <w:tcBorders>
              <w:top w:val="nil"/>
              <w:left w:val="nil"/>
              <w:bottom w:val="nil"/>
              <w:right w:val="nil"/>
            </w:tcBorders>
            <w:shd w:val="clear" w:color="auto" w:fill="auto"/>
            <w:vAlign w:val="center"/>
            <w:hideMark/>
          </w:tcPr>
          <w:p w14:paraId="4CC5B4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DF" w14:textId="77777777">
        <w:trPr>
          <w:trHeight w:val="330"/>
        </w:trPr>
        <w:tc>
          <w:tcPr>
            <w:tcW w:w="7180" w:type="dxa"/>
            <w:tcBorders>
              <w:top w:val="nil"/>
              <w:left w:val="nil"/>
              <w:bottom w:val="nil"/>
              <w:right w:val="nil"/>
            </w:tcBorders>
            <w:shd w:val="clear" w:color="auto" w:fill="auto"/>
            <w:vAlign w:val="center"/>
            <w:hideMark/>
          </w:tcPr>
          <w:p w14:paraId="4CC5B4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4E1" w14:textId="77777777">
        <w:trPr>
          <w:trHeight w:val="330"/>
        </w:trPr>
        <w:tc>
          <w:tcPr>
            <w:tcW w:w="7180" w:type="dxa"/>
            <w:tcBorders>
              <w:top w:val="nil"/>
              <w:left w:val="nil"/>
              <w:bottom w:val="nil"/>
              <w:right w:val="nil"/>
            </w:tcBorders>
            <w:shd w:val="clear" w:color="auto" w:fill="auto"/>
            <w:vAlign w:val="center"/>
            <w:hideMark/>
          </w:tcPr>
          <w:p w14:paraId="4CC5B4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E3" w14:textId="77777777">
        <w:trPr>
          <w:trHeight w:val="330"/>
        </w:trPr>
        <w:tc>
          <w:tcPr>
            <w:tcW w:w="7180" w:type="dxa"/>
            <w:tcBorders>
              <w:top w:val="nil"/>
              <w:left w:val="nil"/>
              <w:bottom w:val="nil"/>
              <w:right w:val="nil"/>
            </w:tcBorders>
            <w:shd w:val="clear" w:color="auto" w:fill="auto"/>
            <w:vAlign w:val="center"/>
            <w:hideMark/>
          </w:tcPr>
          <w:p w14:paraId="4CC5B4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E5" w14:textId="77777777">
        <w:trPr>
          <w:trHeight w:val="330"/>
        </w:trPr>
        <w:tc>
          <w:tcPr>
            <w:tcW w:w="7180" w:type="dxa"/>
            <w:tcBorders>
              <w:top w:val="nil"/>
              <w:left w:val="nil"/>
              <w:bottom w:val="nil"/>
              <w:right w:val="nil"/>
            </w:tcBorders>
            <w:shd w:val="clear" w:color="auto" w:fill="auto"/>
            <w:vAlign w:val="center"/>
            <w:hideMark/>
          </w:tcPr>
          <w:p w14:paraId="4CC5B4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4E7" w14:textId="77777777">
        <w:trPr>
          <w:trHeight w:val="330"/>
        </w:trPr>
        <w:tc>
          <w:tcPr>
            <w:tcW w:w="7180" w:type="dxa"/>
            <w:tcBorders>
              <w:top w:val="nil"/>
              <w:left w:val="nil"/>
              <w:bottom w:val="nil"/>
              <w:right w:val="nil"/>
            </w:tcBorders>
            <w:shd w:val="clear" w:color="auto" w:fill="auto"/>
            <w:vAlign w:val="center"/>
            <w:hideMark/>
          </w:tcPr>
          <w:p w14:paraId="4CC5B4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OXI</w:t>
            </w:r>
          </w:p>
        </w:tc>
      </w:tr>
      <w:tr w:rsidR="005D719C" w14:paraId="4CC5B4E9" w14:textId="77777777">
        <w:trPr>
          <w:trHeight w:val="330"/>
        </w:trPr>
        <w:tc>
          <w:tcPr>
            <w:tcW w:w="7180" w:type="dxa"/>
            <w:tcBorders>
              <w:top w:val="nil"/>
              <w:left w:val="nil"/>
              <w:bottom w:val="nil"/>
              <w:right w:val="nil"/>
            </w:tcBorders>
            <w:shd w:val="clear" w:color="auto" w:fill="auto"/>
            <w:vAlign w:val="center"/>
            <w:hideMark/>
          </w:tcPr>
          <w:p w14:paraId="4CC5B4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84 όπως τροπ.      ΚΑΤΑ ΠΛΕΙΟΨΗΦΙΑ</w:t>
            </w:r>
          </w:p>
        </w:tc>
      </w:tr>
      <w:tr w:rsidR="005D719C" w14:paraId="4CC5B4EB" w14:textId="77777777">
        <w:trPr>
          <w:trHeight w:val="330"/>
        </w:trPr>
        <w:tc>
          <w:tcPr>
            <w:tcW w:w="7180" w:type="dxa"/>
            <w:tcBorders>
              <w:top w:val="nil"/>
              <w:left w:val="nil"/>
              <w:bottom w:val="nil"/>
              <w:right w:val="nil"/>
            </w:tcBorders>
            <w:shd w:val="clear" w:color="auto" w:fill="auto"/>
            <w:vAlign w:val="center"/>
            <w:hideMark/>
          </w:tcPr>
          <w:p w14:paraId="4CC5B4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ED" w14:textId="77777777">
        <w:trPr>
          <w:trHeight w:val="330"/>
        </w:trPr>
        <w:tc>
          <w:tcPr>
            <w:tcW w:w="7180" w:type="dxa"/>
            <w:tcBorders>
              <w:top w:val="nil"/>
              <w:left w:val="nil"/>
              <w:bottom w:val="nil"/>
              <w:right w:val="nil"/>
            </w:tcBorders>
            <w:shd w:val="clear" w:color="auto" w:fill="auto"/>
            <w:vAlign w:val="center"/>
            <w:hideMark/>
          </w:tcPr>
          <w:p w14:paraId="4CC5B4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4EF" w14:textId="77777777">
        <w:trPr>
          <w:trHeight w:val="330"/>
        </w:trPr>
        <w:tc>
          <w:tcPr>
            <w:tcW w:w="7180" w:type="dxa"/>
            <w:tcBorders>
              <w:top w:val="nil"/>
              <w:left w:val="nil"/>
              <w:bottom w:val="nil"/>
              <w:right w:val="nil"/>
            </w:tcBorders>
            <w:shd w:val="clear" w:color="auto" w:fill="auto"/>
            <w:vAlign w:val="center"/>
            <w:hideMark/>
          </w:tcPr>
          <w:p w14:paraId="4CC5B4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4F1" w14:textId="77777777">
        <w:trPr>
          <w:trHeight w:val="330"/>
        </w:trPr>
        <w:tc>
          <w:tcPr>
            <w:tcW w:w="7180" w:type="dxa"/>
            <w:tcBorders>
              <w:top w:val="nil"/>
              <w:left w:val="nil"/>
              <w:bottom w:val="nil"/>
              <w:right w:val="nil"/>
            </w:tcBorders>
            <w:shd w:val="clear" w:color="auto" w:fill="auto"/>
            <w:vAlign w:val="center"/>
            <w:hideMark/>
          </w:tcPr>
          <w:p w14:paraId="4CC5B4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4F3" w14:textId="77777777">
        <w:trPr>
          <w:trHeight w:val="330"/>
        </w:trPr>
        <w:tc>
          <w:tcPr>
            <w:tcW w:w="7180" w:type="dxa"/>
            <w:tcBorders>
              <w:top w:val="nil"/>
              <w:left w:val="nil"/>
              <w:bottom w:val="nil"/>
              <w:right w:val="nil"/>
            </w:tcBorders>
            <w:shd w:val="clear" w:color="auto" w:fill="auto"/>
            <w:vAlign w:val="center"/>
            <w:hideMark/>
          </w:tcPr>
          <w:p w14:paraId="4CC5B4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Κ.Κ.Ε: OXI</w:t>
            </w:r>
          </w:p>
        </w:tc>
      </w:tr>
      <w:tr w:rsidR="005D719C" w14:paraId="4CC5B4F5" w14:textId="77777777">
        <w:trPr>
          <w:trHeight w:val="330"/>
        </w:trPr>
        <w:tc>
          <w:tcPr>
            <w:tcW w:w="7180" w:type="dxa"/>
            <w:tcBorders>
              <w:top w:val="nil"/>
              <w:left w:val="nil"/>
              <w:bottom w:val="nil"/>
              <w:right w:val="nil"/>
            </w:tcBorders>
            <w:shd w:val="clear" w:color="auto" w:fill="auto"/>
            <w:vAlign w:val="center"/>
            <w:hideMark/>
          </w:tcPr>
          <w:p w14:paraId="4CC5B4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4F7" w14:textId="77777777">
        <w:trPr>
          <w:trHeight w:val="345"/>
        </w:trPr>
        <w:tc>
          <w:tcPr>
            <w:tcW w:w="7180" w:type="dxa"/>
            <w:tcBorders>
              <w:top w:val="nil"/>
              <w:left w:val="nil"/>
              <w:bottom w:val="nil"/>
              <w:right w:val="nil"/>
            </w:tcBorders>
            <w:shd w:val="clear" w:color="auto" w:fill="auto"/>
            <w:vAlign w:val="center"/>
            <w:hideMark/>
          </w:tcPr>
          <w:p w14:paraId="4CC5B4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85 ως έχει     ΚΑΤΑ ΠΛΕΙΟΨΗΦΙΑ</w:t>
            </w:r>
          </w:p>
        </w:tc>
      </w:tr>
      <w:tr w:rsidR="005D719C" w14:paraId="4CC5B4F9" w14:textId="77777777">
        <w:trPr>
          <w:trHeight w:val="330"/>
        </w:trPr>
        <w:tc>
          <w:tcPr>
            <w:tcW w:w="7180" w:type="dxa"/>
            <w:tcBorders>
              <w:top w:val="nil"/>
              <w:left w:val="nil"/>
              <w:bottom w:val="nil"/>
              <w:right w:val="nil"/>
            </w:tcBorders>
            <w:shd w:val="clear" w:color="auto" w:fill="auto"/>
            <w:vAlign w:val="center"/>
            <w:hideMark/>
          </w:tcPr>
          <w:p w14:paraId="4CC5B4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4FB" w14:textId="77777777">
        <w:trPr>
          <w:trHeight w:val="330"/>
        </w:trPr>
        <w:tc>
          <w:tcPr>
            <w:tcW w:w="7180" w:type="dxa"/>
            <w:tcBorders>
              <w:top w:val="nil"/>
              <w:left w:val="nil"/>
              <w:bottom w:val="nil"/>
              <w:right w:val="nil"/>
            </w:tcBorders>
            <w:shd w:val="clear" w:color="auto" w:fill="auto"/>
            <w:vAlign w:val="center"/>
            <w:hideMark/>
          </w:tcPr>
          <w:p w14:paraId="4CC5B4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4FD" w14:textId="77777777">
        <w:trPr>
          <w:trHeight w:val="330"/>
        </w:trPr>
        <w:tc>
          <w:tcPr>
            <w:tcW w:w="7180" w:type="dxa"/>
            <w:tcBorders>
              <w:top w:val="nil"/>
              <w:left w:val="nil"/>
              <w:bottom w:val="nil"/>
              <w:right w:val="nil"/>
            </w:tcBorders>
            <w:shd w:val="clear" w:color="auto" w:fill="auto"/>
            <w:vAlign w:val="center"/>
            <w:hideMark/>
          </w:tcPr>
          <w:p w14:paraId="4CC5B4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4FF" w14:textId="77777777">
        <w:trPr>
          <w:trHeight w:val="330"/>
        </w:trPr>
        <w:tc>
          <w:tcPr>
            <w:tcW w:w="7180" w:type="dxa"/>
            <w:tcBorders>
              <w:top w:val="nil"/>
              <w:left w:val="nil"/>
              <w:bottom w:val="nil"/>
              <w:right w:val="nil"/>
            </w:tcBorders>
            <w:shd w:val="clear" w:color="auto" w:fill="auto"/>
            <w:vAlign w:val="center"/>
            <w:hideMark/>
          </w:tcPr>
          <w:p w14:paraId="4CC5B4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01" w14:textId="77777777">
        <w:trPr>
          <w:trHeight w:val="345"/>
        </w:trPr>
        <w:tc>
          <w:tcPr>
            <w:tcW w:w="7180" w:type="dxa"/>
            <w:tcBorders>
              <w:top w:val="nil"/>
              <w:left w:val="nil"/>
              <w:bottom w:val="nil"/>
              <w:right w:val="nil"/>
            </w:tcBorders>
            <w:shd w:val="clear" w:color="auto" w:fill="auto"/>
            <w:vAlign w:val="center"/>
            <w:hideMark/>
          </w:tcPr>
          <w:p w14:paraId="4CC5B5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03" w14:textId="77777777">
        <w:trPr>
          <w:trHeight w:val="330"/>
        </w:trPr>
        <w:tc>
          <w:tcPr>
            <w:tcW w:w="7180" w:type="dxa"/>
            <w:tcBorders>
              <w:top w:val="nil"/>
              <w:left w:val="nil"/>
              <w:bottom w:val="nil"/>
              <w:right w:val="nil"/>
            </w:tcBorders>
            <w:shd w:val="clear" w:color="auto" w:fill="auto"/>
            <w:vAlign w:val="center"/>
            <w:hideMark/>
          </w:tcPr>
          <w:p w14:paraId="4CC5B5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05" w14:textId="77777777">
        <w:trPr>
          <w:trHeight w:val="330"/>
        </w:trPr>
        <w:tc>
          <w:tcPr>
            <w:tcW w:w="7180" w:type="dxa"/>
            <w:tcBorders>
              <w:top w:val="nil"/>
              <w:left w:val="nil"/>
              <w:bottom w:val="nil"/>
              <w:right w:val="nil"/>
            </w:tcBorders>
            <w:shd w:val="clear" w:color="auto" w:fill="auto"/>
            <w:vAlign w:val="center"/>
            <w:hideMark/>
          </w:tcPr>
          <w:p w14:paraId="4CC5B5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w:t>
            </w:r>
            <w:r w:rsidRPr="005C6EA6">
              <w:rPr>
                <w:rFonts w:ascii="Calibri" w:eastAsia="Times New Roman" w:hAnsi="Calibri" w:cs="Calibri"/>
                <w:color w:val="000000"/>
                <w:szCs w:val="24"/>
              </w:rPr>
              <w:t>86 ως έχει     ΚΑΤΑ ΠΛΕΙΟΨΗΦΙΑ</w:t>
            </w:r>
          </w:p>
        </w:tc>
      </w:tr>
      <w:tr w:rsidR="005D719C" w14:paraId="4CC5B507" w14:textId="77777777">
        <w:trPr>
          <w:trHeight w:val="330"/>
        </w:trPr>
        <w:tc>
          <w:tcPr>
            <w:tcW w:w="7180" w:type="dxa"/>
            <w:tcBorders>
              <w:top w:val="nil"/>
              <w:left w:val="nil"/>
              <w:bottom w:val="nil"/>
              <w:right w:val="nil"/>
            </w:tcBorders>
            <w:shd w:val="clear" w:color="auto" w:fill="auto"/>
            <w:vAlign w:val="center"/>
            <w:hideMark/>
          </w:tcPr>
          <w:p w14:paraId="4CC5B5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09" w14:textId="77777777">
        <w:trPr>
          <w:trHeight w:val="330"/>
        </w:trPr>
        <w:tc>
          <w:tcPr>
            <w:tcW w:w="7180" w:type="dxa"/>
            <w:tcBorders>
              <w:top w:val="nil"/>
              <w:left w:val="nil"/>
              <w:bottom w:val="nil"/>
              <w:right w:val="nil"/>
            </w:tcBorders>
            <w:shd w:val="clear" w:color="auto" w:fill="auto"/>
            <w:vAlign w:val="center"/>
            <w:hideMark/>
          </w:tcPr>
          <w:p w14:paraId="4CC5B5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0B" w14:textId="77777777">
        <w:trPr>
          <w:trHeight w:val="330"/>
        </w:trPr>
        <w:tc>
          <w:tcPr>
            <w:tcW w:w="7180" w:type="dxa"/>
            <w:tcBorders>
              <w:top w:val="nil"/>
              <w:left w:val="nil"/>
              <w:bottom w:val="nil"/>
              <w:right w:val="nil"/>
            </w:tcBorders>
            <w:shd w:val="clear" w:color="auto" w:fill="auto"/>
            <w:vAlign w:val="center"/>
            <w:hideMark/>
          </w:tcPr>
          <w:p w14:paraId="4CC5B5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0D" w14:textId="77777777">
        <w:trPr>
          <w:trHeight w:val="330"/>
        </w:trPr>
        <w:tc>
          <w:tcPr>
            <w:tcW w:w="7180" w:type="dxa"/>
            <w:tcBorders>
              <w:top w:val="nil"/>
              <w:left w:val="nil"/>
              <w:bottom w:val="nil"/>
              <w:right w:val="nil"/>
            </w:tcBorders>
            <w:shd w:val="clear" w:color="auto" w:fill="auto"/>
            <w:vAlign w:val="center"/>
            <w:hideMark/>
          </w:tcPr>
          <w:p w14:paraId="4CC5B5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0F" w14:textId="77777777">
        <w:trPr>
          <w:trHeight w:val="330"/>
        </w:trPr>
        <w:tc>
          <w:tcPr>
            <w:tcW w:w="7180" w:type="dxa"/>
            <w:tcBorders>
              <w:top w:val="nil"/>
              <w:left w:val="nil"/>
              <w:bottom w:val="nil"/>
              <w:right w:val="nil"/>
            </w:tcBorders>
            <w:shd w:val="clear" w:color="auto" w:fill="auto"/>
            <w:vAlign w:val="center"/>
            <w:hideMark/>
          </w:tcPr>
          <w:p w14:paraId="4CC5B5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511" w14:textId="77777777">
        <w:trPr>
          <w:trHeight w:val="330"/>
        </w:trPr>
        <w:tc>
          <w:tcPr>
            <w:tcW w:w="7180" w:type="dxa"/>
            <w:tcBorders>
              <w:top w:val="nil"/>
              <w:left w:val="nil"/>
              <w:bottom w:val="nil"/>
              <w:right w:val="nil"/>
            </w:tcBorders>
            <w:shd w:val="clear" w:color="auto" w:fill="auto"/>
            <w:vAlign w:val="center"/>
            <w:hideMark/>
          </w:tcPr>
          <w:p w14:paraId="4CC5B5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13" w14:textId="77777777">
        <w:trPr>
          <w:trHeight w:val="330"/>
        </w:trPr>
        <w:tc>
          <w:tcPr>
            <w:tcW w:w="7180" w:type="dxa"/>
            <w:tcBorders>
              <w:top w:val="nil"/>
              <w:left w:val="nil"/>
              <w:bottom w:val="nil"/>
              <w:right w:val="nil"/>
            </w:tcBorders>
            <w:shd w:val="clear" w:color="auto" w:fill="auto"/>
            <w:vAlign w:val="center"/>
            <w:hideMark/>
          </w:tcPr>
          <w:p w14:paraId="4CC5B5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87 όπως τροπ.      ΚΑΤΑ ΠΛΕΙΟΨΗΦΙΑ</w:t>
            </w:r>
          </w:p>
        </w:tc>
      </w:tr>
      <w:tr w:rsidR="005D719C" w14:paraId="4CC5B515" w14:textId="77777777">
        <w:trPr>
          <w:trHeight w:val="345"/>
        </w:trPr>
        <w:tc>
          <w:tcPr>
            <w:tcW w:w="7180" w:type="dxa"/>
            <w:tcBorders>
              <w:top w:val="nil"/>
              <w:left w:val="nil"/>
              <w:bottom w:val="nil"/>
              <w:right w:val="nil"/>
            </w:tcBorders>
            <w:shd w:val="clear" w:color="auto" w:fill="auto"/>
            <w:vAlign w:val="center"/>
            <w:hideMark/>
          </w:tcPr>
          <w:p w14:paraId="4CC5B5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17" w14:textId="77777777">
        <w:trPr>
          <w:trHeight w:val="330"/>
        </w:trPr>
        <w:tc>
          <w:tcPr>
            <w:tcW w:w="7180" w:type="dxa"/>
            <w:tcBorders>
              <w:top w:val="nil"/>
              <w:left w:val="nil"/>
              <w:bottom w:val="nil"/>
              <w:right w:val="nil"/>
            </w:tcBorders>
            <w:shd w:val="clear" w:color="auto" w:fill="auto"/>
            <w:vAlign w:val="center"/>
            <w:hideMark/>
          </w:tcPr>
          <w:p w14:paraId="4CC5B5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519" w14:textId="77777777">
        <w:trPr>
          <w:trHeight w:val="330"/>
        </w:trPr>
        <w:tc>
          <w:tcPr>
            <w:tcW w:w="7180" w:type="dxa"/>
            <w:tcBorders>
              <w:top w:val="nil"/>
              <w:left w:val="nil"/>
              <w:bottom w:val="nil"/>
              <w:right w:val="nil"/>
            </w:tcBorders>
            <w:shd w:val="clear" w:color="auto" w:fill="auto"/>
            <w:vAlign w:val="center"/>
            <w:hideMark/>
          </w:tcPr>
          <w:p w14:paraId="4CC5B5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1B" w14:textId="77777777">
        <w:trPr>
          <w:trHeight w:val="330"/>
        </w:trPr>
        <w:tc>
          <w:tcPr>
            <w:tcW w:w="7180" w:type="dxa"/>
            <w:tcBorders>
              <w:top w:val="nil"/>
              <w:left w:val="nil"/>
              <w:bottom w:val="nil"/>
              <w:right w:val="nil"/>
            </w:tcBorders>
            <w:shd w:val="clear" w:color="auto" w:fill="auto"/>
            <w:vAlign w:val="center"/>
            <w:hideMark/>
          </w:tcPr>
          <w:p w14:paraId="4CC5B5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1D" w14:textId="77777777">
        <w:trPr>
          <w:trHeight w:val="330"/>
        </w:trPr>
        <w:tc>
          <w:tcPr>
            <w:tcW w:w="7180" w:type="dxa"/>
            <w:tcBorders>
              <w:top w:val="nil"/>
              <w:left w:val="nil"/>
              <w:bottom w:val="nil"/>
              <w:right w:val="nil"/>
            </w:tcBorders>
            <w:shd w:val="clear" w:color="auto" w:fill="auto"/>
            <w:vAlign w:val="center"/>
            <w:hideMark/>
          </w:tcPr>
          <w:p w14:paraId="4CC5B5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1F" w14:textId="77777777">
        <w:trPr>
          <w:trHeight w:val="345"/>
        </w:trPr>
        <w:tc>
          <w:tcPr>
            <w:tcW w:w="7180" w:type="dxa"/>
            <w:tcBorders>
              <w:top w:val="nil"/>
              <w:left w:val="nil"/>
              <w:bottom w:val="nil"/>
              <w:right w:val="nil"/>
            </w:tcBorders>
            <w:shd w:val="clear" w:color="auto" w:fill="auto"/>
            <w:vAlign w:val="center"/>
            <w:hideMark/>
          </w:tcPr>
          <w:p w14:paraId="4CC5B5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521" w14:textId="77777777">
        <w:trPr>
          <w:trHeight w:val="330"/>
        </w:trPr>
        <w:tc>
          <w:tcPr>
            <w:tcW w:w="7180" w:type="dxa"/>
            <w:tcBorders>
              <w:top w:val="nil"/>
              <w:left w:val="nil"/>
              <w:bottom w:val="nil"/>
              <w:right w:val="nil"/>
            </w:tcBorders>
            <w:shd w:val="clear" w:color="auto" w:fill="auto"/>
            <w:vAlign w:val="center"/>
            <w:hideMark/>
          </w:tcPr>
          <w:p w14:paraId="4CC5B5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88 όπως τροπ.      </w:t>
            </w:r>
            <w:r w:rsidRPr="005C6EA6">
              <w:rPr>
                <w:rFonts w:ascii="Calibri" w:eastAsia="Times New Roman" w:hAnsi="Calibri" w:cs="Calibri"/>
                <w:color w:val="000000"/>
                <w:szCs w:val="24"/>
              </w:rPr>
              <w:t>ΚΑΤΑ ΠΛΕΙΟΨΗΦΙΑ</w:t>
            </w:r>
          </w:p>
        </w:tc>
      </w:tr>
      <w:tr w:rsidR="005D719C" w14:paraId="4CC5B523" w14:textId="77777777">
        <w:trPr>
          <w:trHeight w:val="330"/>
        </w:trPr>
        <w:tc>
          <w:tcPr>
            <w:tcW w:w="7180" w:type="dxa"/>
            <w:tcBorders>
              <w:top w:val="nil"/>
              <w:left w:val="nil"/>
              <w:bottom w:val="nil"/>
              <w:right w:val="nil"/>
            </w:tcBorders>
            <w:shd w:val="clear" w:color="auto" w:fill="auto"/>
            <w:vAlign w:val="center"/>
            <w:hideMark/>
          </w:tcPr>
          <w:p w14:paraId="4CC5B5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25" w14:textId="77777777">
        <w:trPr>
          <w:trHeight w:val="330"/>
        </w:trPr>
        <w:tc>
          <w:tcPr>
            <w:tcW w:w="7180" w:type="dxa"/>
            <w:tcBorders>
              <w:top w:val="nil"/>
              <w:left w:val="nil"/>
              <w:bottom w:val="nil"/>
              <w:right w:val="nil"/>
            </w:tcBorders>
            <w:shd w:val="clear" w:color="auto" w:fill="auto"/>
            <w:vAlign w:val="center"/>
            <w:hideMark/>
          </w:tcPr>
          <w:p w14:paraId="4CC5B5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27" w14:textId="77777777">
        <w:trPr>
          <w:trHeight w:val="330"/>
        </w:trPr>
        <w:tc>
          <w:tcPr>
            <w:tcW w:w="7180" w:type="dxa"/>
            <w:tcBorders>
              <w:top w:val="nil"/>
              <w:left w:val="nil"/>
              <w:bottom w:val="nil"/>
              <w:right w:val="nil"/>
            </w:tcBorders>
            <w:shd w:val="clear" w:color="auto" w:fill="auto"/>
            <w:vAlign w:val="center"/>
            <w:hideMark/>
          </w:tcPr>
          <w:p w14:paraId="4CC5B5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529" w14:textId="77777777">
        <w:trPr>
          <w:trHeight w:val="330"/>
        </w:trPr>
        <w:tc>
          <w:tcPr>
            <w:tcW w:w="7180" w:type="dxa"/>
            <w:tcBorders>
              <w:top w:val="nil"/>
              <w:left w:val="nil"/>
              <w:bottom w:val="nil"/>
              <w:right w:val="nil"/>
            </w:tcBorders>
            <w:shd w:val="clear" w:color="auto" w:fill="auto"/>
            <w:vAlign w:val="center"/>
            <w:hideMark/>
          </w:tcPr>
          <w:p w14:paraId="4CC5B5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2B" w14:textId="77777777">
        <w:trPr>
          <w:trHeight w:val="330"/>
        </w:trPr>
        <w:tc>
          <w:tcPr>
            <w:tcW w:w="7180" w:type="dxa"/>
            <w:tcBorders>
              <w:top w:val="nil"/>
              <w:left w:val="nil"/>
              <w:bottom w:val="nil"/>
              <w:right w:val="nil"/>
            </w:tcBorders>
            <w:shd w:val="clear" w:color="auto" w:fill="auto"/>
            <w:vAlign w:val="center"/>
            <w:hideMark/>
          </w:tcPr>
          <w:p w14:paraId="4CC5B5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52D" w14:textId="77777777">
        <w:trPr>
          <w:trHeight w:val="330"/>
        </w:trPr>
        <w:tc>
          <w:tcPr>
            <w:tcW w:w="7180" w:type="dxa"/>
            <w:tcBorders>
              <w:top w:val="nil"/>
              <w:left w:val="nil"/>
              <w:bottom w:val="nil"/>
              <w:right w:val="nil"/>
            </w:tcBorders>
            <w:shd w:val="clear" w:color="auto" w:fill="auto"/>
            <w:vAlign w:val="center"/>
            <w:hideMark/>
          </w:tcPr>
          <w:p w14:paraId="4CC5B5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2F" w14:textId="77777777">
        <w:trPr>
          <w:trHeight w:val="330"/>
        </w:trPr>
        <w:tc>
          <w:tcPr>
            <w:tcW w:w="7180" w:type="dxa"/>
            <w:tcBorders>
              <w:top w:val="nil"/>
              <w:left w:val="nil"/>
              <w:bottom w:val="nil"/>
              <w:right w:val="nil"/>
            </w:tcBorders>
            <w:shd w:val="clear" w:color="auto" w:fill="auto"/>
            <w:vAlign w:val="center"/>
            <w:hideMark/>
          </w:tcPr>
          <w:p w14:paraId="4CC5B5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89 ως έχει     ΚΑΤΑ ΠΛΕΙΟΨΗΦΙΑ</w:t>
            </w:r>
          </w:p>
        </w:tc>
      </w:tr>
      <w:tr w:rsidR="005D719C" w14:paraId="4CC5B531" w14:textId="77777777">
        <w:trPr>
          <w:trHeight w:val="330"/>
        </w:trPr>
        <w:tc>
          <w:tcPr>
            <w:tcW w:w="7180" w:type="dxa"/>
            <w:tcBorders>
              <w:top w:val="nil"/>
              <w:left w:val="nil"/>
              <w:bottom w:val="nil"/>
              <w:right w:val="nil"/>
            </w:tcBorders>
            <w:shd w:val="clear" w:color="auto" w:fill="auto"/>
            <w:vAlign w:val="center"/>
            <w:hideMark/>
          </w:tcPr>
          <w:p w14:paraId="4CC5B5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33" w14:textId="77777777">
        <w:trPr>
          <w:trHeight w:val="330"/>
        </w:trPr>
        <w:tc>
          <w:tcPr>
            <w:tcW w:w="7180" w:type="dxa"/>
            <w:tcBorders>
              <w:top w:val="nil"/>
              <w:left w:val="nil"/>
              <w:bottom w:val="nil"/>
              <w:right w:val="nil"/>
            </w:tcBorders>
            <w:shd w:val="clear" w:color="auto" w:fill="auto"/>
            <w:vAlign w:val="center"/>
            <w:hideMark/>
          </w:tcPr>
          <w:p w14:paraId="4CC5B5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35" w14:textId="77777777">
        <w:trPr>
          <w:trHeight w:val="330"/>
        </w:trPr>
        <w:tc>
          <w:tcPr>
            <w:tcW w:w="7180" w:type="dxa"/>
            <w:tcBorders>
              <w:top w:val="nil"/>
              <w:left w:val="nil"/>
              <w:bottom w:val="nil"/>
              <w:right w:val="nil"/>
            </w:tcBorders>
            <w:shd w:val="clear" w:color="auto" w:fill="auto"/>
            <w:vAlign w:val="center"/>
            <w:hideMark/>
          </w:tcPr>
          <w:p w14:paraId="4CC5B5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37" w14:textId="77777777">
        <w:trPr>
          <w:trHeight w:val="330"/>
        </w:trPr>
        <w:tc>
          <w:tcPr>
            <w:tcW w:w="7180" w:type="dxa"/>
            <w:tcBorders>
              <w:top w:val="nil"/>
              <w:left w:val="nil"/>
              <w:bottom w:val="nil"/>
              <w:right w:val="nil"/>
            </w:tcBorders>
            <w:shd w:val="clear" w:color="auto" w:fill="auto"/>
            <w:vAlign w:val="center"/>
            <w:hideMark/>
          </w:tcPr>
          <w:p w14:paraId="4CC5B5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39" w14:textId="77777777">
        <w:trPr>
          <w:trHeight w:val="330"/>
        </w:trPr>
        <w:tc>
          <w:tcPr>
            <w:tcW w:w="7180" w:type="dxa"/>
            <w:tcBorders>
              <w:top w:val="nil"/>
              <w:left w:val="nil"/>
              <w:bottom w:val="nil"/>
              <w:right w:val="nil"/>
            </w:tcBorders>
            <w:shd w:val="clear" w:color="auto" w:fill="auto"/>
            <w:vAlign w:val="center"/>
            <w:hideMark/>
          </w:tcPr>
          <w:p w14:paraId="4CC5B5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53B" w14:textId="77777777">
        <w:trPr>
          <w:trHeight w:val="330"/>
        </w:trPr>
        <w:tc>
          <w:tcPr>
            <w:tcW w:w="7180" w:type="dxa"/>
            <w:tcBorders>
              <w:top w:val="nil"/>
              <w:left w:val="nil"/>
              <w:bottom w:val="nil"/>
              <w:right w:val="nil"/>
            </w:tcBorders>
            <w:shd w:val="clear" w:color="auto" w:fill="auto"/>
            <w:vAlign w:val="center"/>
            <w:hideMark/>
          </w:tcPr>
          <w:p w14:paraId="4CC5B5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3D" w14:textId="77777777">
        <w:trPr>
          <w:trHeight w:val="330"/>
        </w:trPr>
        <w:tc>
          <w:tcPr>
            <w:tcW w:w="7180" w:type="dxa"/>
            <w:tcBorders>
              <w:top w:val="nil"/>
              <w:left w:val="nil"/>
              <w:bottom w:val="nil"/>
              <w:right w:val="nil"/>
            </w:tcBorders>
            <w:shd w:val="clear" w:color="auto" w:fill="auto"/>
            <w:vAlign w:val="center"/>
            <w:hideMark/>
          </w:tcPr>
          <w:p w14:paraId="4CC5B5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90 όπως τροπ.      ΚΑΤΑ ΠΛΕΙΟΨΗΦΙΑ</w:t>
            </w:r>
          </w:p>
        </w:tc>
      </w:tr>
      <w:tr w:rsidR="005D719C" w14:paraId="4CC5B53F" w14:textId="77777777">
        <w:trPr>
          <w:trHeight w:val="330"/>
        </w:trPr>
        <w:tc>
          <w:tcPr>
            <w:tcW w:w="7180" w:type="dxa"/>
            <w:tcBorders>
              <w:top w:val="nil"/>
              <w:left w:val="nil"/>
              <w:bottom w:val="nil"/>
              <w:right w:val="nil"/>
            </w:tcBorders>
            <w:shd w:val="clear" w:color="auto" w:fill="auto"/>
            <w:vAlign w:val="center"/>
            <w:hideMark/>
          </w:tcPr>
          <w:p w14:paraId="4CC5B5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41" w14:textId="77777777">
        <w:trPr>
          <w:trHeight w:val="345"/>
        </w:trPr>
        <w:tc>
          <w:tcPr>
            <w:tcW w:w="7180" w:type="dxa"/>
            <w:tcBorders>
              <w:top w:val="nil"/>
              <w:left w:val="nil"/>
              <w:bottom w:val="nil"/>
              <w:right w:val="nil"/>
            </w:tcBorders>
            <w:shd w:val="clear" w:color="auto" w:fill="auto"/>
            <w:vAlign w:val="center"/>
            <w:hideMark/>
          </w:tcPr>
          <w:p w14:paraId="4CC5B5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43" w14:textId="77777777">
        <w:trPr>
          <w:trHeight w:val="330"/>
        </w:trPr>
        <w:tc>
          <w:tcPr>
            <w:tcW w:w="7180" w:type="dxa"/>
            <w:tcBorders>
              <w:top w:val="nil"/>
              <w:left w:val="nil"/>
              <w:bottom w:val="nil"/>
              <w:right w:val="nil"/>
            </w:tcBorders>
            <w:shd w:val="clear" w:color="auto" w:fill="auto"/>
            <w:vAlign w:val="center"/>
            <w:hideMark/>
          </w:tcPr>
          <w:p w14:paraId="4CC5B5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45" w14:textId="77777777">
        <w:trPr>
          <w:trHeight w:val="330"/>
        </w:trPr>
        <w:tc>
          <w:tcPr>
            <w:tcW w:w="7180" w:type="dxa"/>
            <w:tcBorders>
              <w:top w:val="nil"/>
              <w:left w:val="nil"/>
              <w:bottom w:val="nil"/>
              <w:right w:val="nil"/>
            </w:tcBorders>
            <w:shd w:val="clear" w:color="auto" w:fill="auto"/>
            <w:vAlign w:val="center"/>
            <w:hideMark/>
          </w:tcPr>
          <w:p w14:paraId="4CC5B5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47" w14:textId="77777777">
        <w:trPr>
          <w:trHeight w:val="330"/>
        </w:trPr>
        <w:tc>
          <w:tcPr>
            <w:tcW w:w="7180" w:type="dxa"/>
            <w:tcBorders>
              <w:top w:val="nil"/>
              <w:left w:val="nil"/>
              <w:bottom w:val="nil"/>
              <w:right w:val="nil"/>
            </w:tcBorders>
            <w:shd w:val="clear" w:color="auto" w:fill="auto"/>
            <w:vAlign w:val="center"/>
            <w:hideMark/>
          </w:tcPr>
          <w:p w14:paraId="4CC5B5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49" w14:textId="77777777">
        <w:trPr>
          <w:trHeight w:val="330"/>
        </w:trPr>
        <w:tc>
          <w:tcPr>
            <w:tcW w:w="7180" w:type="dxa"/>
            <w:tcBorders>
              <w:top w:val="nil"/>
              <w:left w:val="nil"/>
              <w:bottom w:val="nil"/>
              <w:right w:val="nil"/>
            </w:tcBorders>
            <w:shd w:val="clear" w:color="auto" w:fill="auto"/>
            <w:vAlign w:val="center"/>
            <w:hideMark/>
          </w:tcPr>
          <w:p w14:paraId="4CC5B5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4B" w14:textId="77777777">
        <w:trPr>
          <w:trHeight w:val="330"/>
        </w:trPr>
        <w:tc>
          <w:tcPr>
            <w:tcW w:w="7180" w:type="dxa"/>
            <w:tcBorders>
              <w:top w:val="nil"/>
              <w:left w:val="nil"/>
              <w:bottom w:val="nil"/>
              <w:right w:val="nil"/>
            </w:tcBorders>
            <w:shd w:val="clear" w:color="auto" w:fill="auto"/>
            <w:vAlign w:val="center"/>
            <w:hideMark/>
          </w:tcPr>
          <w:p w14:paraId="4CC5B5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92 όπως τροπ.      ΚΑΤΑ ΠΛΕΙΟΨΗΦΙΑ</w:t>
            </w:r>
          </w:p>
        </w:tc>
      </w:tr>
      <w:tr w:rsidR="005D719C" w14:paraId="4CC5B54D" w14:textId="77777777">
        <w:trPr>
          <w:trHeight w:val="330"/>
        </w:trPr>
        <w:tc>
          <w:tcPr>
            <w:tcW w:w="7180" w:type="dxa"/>
            <w:tcBorders>
              <w:top w:val="nil"/>
              <w:left w:val="nil"/>
              <w:bottom w:val="nil"/>
              <w:right w:val="nil"/>
            </w:tcBorders>
            <w:shd w:val="clear" w:color="auto" w:fill="auto"/>
            <w:vAlign w:val="center"/>
            <w:hideMark/>
          </w:tcPr>
          <w:p w14:paraId="4CC5B5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4F" w14:textId="77777777">
        <w:trPr>
          <w:trHeight w:val="330"/>
        </w:trPr>
        <w:tc>
          <w:tcPr>
            <w:tcW w:w="7180" w:type="dxa"/>
            <w:tcBorders>
              <w:top w:val="nil"/>
              <w:left w:val="nil"/>
              <w:bottom w:val="nil"/>
              <w:right w:val="nil"/>
            </w:tcBorders>
            <w:shd w:val="clear" w:color="auto" w:fill="auto"/>
            <w:vAlign w:val="center"/>
            <w:hideMark/>
          </w:tcPr>
          <w:p w14:paraId="4CC5B5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51" w14:textId="77777777">
        <w:trPr>
          <w:trHeight w:val="330"/>
        </w:trPr>
        <w:tc>
          <w:tcPr>
            <w:tcW w:w="7180" w:type="dxa"/>
            <w:tcBorders>
              <w:top w:val="nil"/>
              <w:left w:val="nil"/>
              <w:bottom w:val="nil"/>
              <w:right w:val="nil"/>
            </w:tcBorders>
            <w:shd w:val="clear" w:color="auto" w:fill="auto"/>
            <w:vAlign w:val="center"/>
            <w:hideMark/>
          </w:tcPr>
          <w:p w14:paraId="4CC5B5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ΔΗ.ΣΥ: ΠΡΝ</w:t>
            </w:r>
          </w:p>
        </w:tc>
      </w:tr>
      <w:tr w:rsidR="005D719C" w14:paraId="4CC5B553" w14:textId="77777777">
        <w:trPr>
          <w:trHeight w:val="330"/>
        </w:trPr>
        <w:tc>
          <w:tcPr>
            <w:tcW w:w="7180" w:type="dxa"/>
            <w:tcBorders>
              <w:top w:val="nil"/>
              <w:left w:val="nil"/>
              <w:bottom w:val="nil"/>
              <w:right w:val="nil"/>
            </w:tcBorders>
            <w:shd w:val="clear" w:color="auto" w:fill="auto"/>
            <w:vAlign w:val="center"/>
            <w:hideMark/>
          </w:tcPr>
          <w:p w14:paraId="4CC5B5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55" w14:textId="77777777">
        <w:trPr>
          <w:trHeight w:val="330"/>
        </w:trPr>
        <w:tc>
          <w:tcPr>
            <w:tcW w:w="7180" w:type="dxa"/>
            <w:tcBorders>
              <w:top w:val="nil"/>
              <w:left w:val="nil"/>
              <w:bottom w:val="nil"/>
              <w:right w:val="nil"/>
            </w:tcBorders>
            <w:shd w:val="clear" w:color="auto" w:fill="auto"/>
            <w:vAlign w:val="center"/>
            <w:hideMark/>
          </w:tcPr>
          <w:p w14:paraId="4CC5B5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557" w14:textId="77777777">
        <w:trPr>
          <w:trHeight w:val="330"/>
        </w:trPr>
        <w:tc>
          <w:tcPr>
            <w:tcW w:w="7180" w:type="dxa"/>
            <w:tcBorders>
              <w:top w:val="nil"/>
              <w:left w:val="nil"/>
              <w:bottom w:val="nil"/>
              <w:right w:val="nil"/>
            </w:tcBorders>
            <w:shd w:val="clear" w:color="auto" w:fill="auto"/>
            <w:vAlign w:val="center"/>
            <w:hideMark/>
          </w:tcPr>
          <w:p w14:paraId="4CC5B5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59" w14:textId="77777777">
        <w:trPr>
          <w:trHeight w:val="330"/>
        </w:trPr>
        <w:tc>
          <w:tcPr>
            <w:tcW w:w="7180" w:type="dxa"/>
            <w:tcBorders>
              <w:top w:val="nil"/>
              <w:left w:val="nil"/>
              <w:bottom w:val="nil"/>
              <w:right w:val="nil"/>
            </w:tcBorders>
            <w:shd w:val="clear" w:color="auto" w:fill="auto"/>
            <w:vAlign w:val="center"/>
            <w:hideMark/>
          </w:tcPr>
          <w:p w14:paraId="4CC5B5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93 όπως τροπ.      ΚΑΤΑ ΠΛΕΙΟΨΗΦΙΑ</w:t>
            </w:r>
          </w:p>
        </w:tc>
      </w:tr>
      <w:tr w:rsidR="005D719C" w14:paraId="4CC5B55B" w14:textId="77777777">
        <w:trPr>
          <w:trHeight w:val="330"/>
        </w:trPr>
        <w:tc>
          <w:tcPr>
            <w:tcW w:w="7180" w:type="dxa"/>
            <w:tcBorders>
              <w:top w:val="nil"/>
              <w:left w:val="nil"/>
              <w:bottom w:val="nil"/>
              <w:right w:val="nil"/>
            </w:tcBorders>
            <w:shd w:val="clear" w:color="auto" w:fill="auto"/>
            <w:vAlign w:val="center"/>
            <w:hideMark/>
          </w:tcPr>
          <w:p w14:paraId="4CC5B5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5D" w14:textId="77777777">
        <w:trPr>
          <w:trHeight w:val="330"/>
        </w:trPr>
        <w:tc>
          <w:tcPr>
            <w:tcW w:w="7180" w:type="dxa"/>
            <w:tcBorders>
              <w:top w:val="nil"/>
              <w:left w:val="nil"/>
              <w:bottom w:val="nil"/>
              <w:right w:val="nil"/>
            </w:tcBorders>
            <w:shd w:val="clear" w:color="auto" w:fill="auto"/>
            <w:vAlign w:val="center"/>
            <w:hideMark/>
          </w:tcPr>
          <w:p w14:paraId="4CC5B5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w:t>
            </w:r>
            <w:r w:rsidRPr="005C6EA6">
              <w:rPr>
                <w:rFonts w:ascii="Calibri" w:eastAsia="Times New Roman" w:hAnsi="Calibri" w:cs="Calibri"/>
                <w:color w:val="000000"/>
                <w:szCs w:val="24"/>
              </w:rPr>
              <w:t xml:space="preserve"> ΠΡΝ</w:t>
            </w:r>
          </w:p>
        </w:tc>
      </w:tr>
      <w:tr w:rsidR="005D719C" w14:paraId="4CC5B55F" w14:textId="77777777">
        <w:trPr>
          <w:trHeight w:val="345"/>
        </w:trPr>
        <w:tc>
          <w:tcPr>
            <w:tcW w:w="7180" w:type="dxa"/>
            <w:tcBorders>
              <w:top w:val="nil"/>
              <w:left w:val="nil"/>
              <w:bottom w:val="nil"/>
              <w:right w:val="nil"/>
            </w:tcBorders>
            <w:shd w:val="clear" w:color="auto" w:fill="auto"/>
            <w:vAlign w:val="center"/>
            <w:hideMark/>
          </w:tcPr>
          <w:p w14:paraId="4CC5B5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61" w14:textId="77777777">
        <w:trPr>
          <w:trHeight w:val="330"/>
        </w:trPr>
        <w:tc>
          <w:tcPr>
            <w:tcW w:w="7180" w:type="dxa"/>
            <w:tcBorders>
              <w:top w:val="nil"/>
              <w:left w:val="nil"/>
              <w:bottom w:val="nil"/>
              <w:right w:val="nil"/>
            </w:tcBorders>
            <w:shd w:val="clear" w:color="auto" w:fill="auto"/>
            <w:vAlign w:val="center"/>
            <w:hideMark/>
          </w:tcPr>
          <w:p w14:paraId="4CC5B5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63" w14:textId="77777777">
        <w:trPr>
          <w:trHeight w:val="330"/>
        </w:trPr>
        <w:tc>
          <w:tcPr>
            <w:tcW w:w="7180" w:type="dxa"/>
            <w:tcBorders>
              <w:top w:val="nil"/>
              <w:left w:val="nil"/>
              <w:bottom w:val="nil"/>
              <w:right w:val="nil"/>
            </w:tcBorders>
            <w:shd w:val="clear" w:color="auto" w:fill="auto"/>
            <w:vAlign w:val="center"/>
            <w:hideMark/>
          </w:tcPr>
          <w:p w14:paraId="4CC5B5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65" w14:textId="77777777">
        <w:trPr>
          <w:trHeight w:val="330"/>
        </w:trPr>
        <w:tc>
          <w:tcPr>
            <w:tcW w:w="7180" w:type="dxa"/>
            <w:tcBorders>
              <w:top w:val="nil"/>
              <w:left w:val="nil"/>
              <w:bottom w:val="nil"/>
              <w:right w:val="nil"/>
            </w:tcBorders>
            <w:shd w:val="clear" w:color="auto" w:fill="auto"/>
            <w:vAlign w:val="center"/>
            <w:hideMark/>
          </w:tcPr>
          <w:p w14:paraId="4CC5B5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67" w14:textId="77777777">
        <w:trPr>
          <w:trHeight w:val="330"/>
        </w:trPr>
        <w:tc>
          <w:tcPr>
            <w:tcW w:w="7180" w:type="dxa"/>
            <w:tcBorders>
              <w:top w:val="nil"/>
              <w:left w:val="nil"/>
              <w:bottom w:val="nil"/>
              <w:right w:val="nil"/>
            </w:tcBorders>
            <w:shd w:val="clear" w:color="auto" w:fill="auto"/>
            <w:vAlign w:val="center"/>
            <w:hideMark/>
          </w:tcPr>
          <w:p w14:paraId="4CC5B5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94 ως έχει     ΚΑΤΑ ΠΛΕΙΟΨΗΦΙΑ</w:t>
            </w:r>
          </w:p>
        </w:tc>
      </w:tr>
      <w:tr w:rsidR="005D719C" w14:paraId="4CC5B569" w14:textId="77777777">
        <w:trPr>
          <w:trHeight w:val="330"/>
        </w:trPr>
        <w:tc>
          <w:tcPr>
            <w:tcW w:w="7180" w:type="dxa"/>
            <w:tcBorders>
              <w:top w:val="nil"/>
              <w:left w:val="nil"/>
              <w:bottom w:val="nil"/>
              <w:right w:val="nil"/>
            </w:tcBorders>
            <w:shd w:val="clear" w:color="auto" w:fill="auto"/>
            <w:vAlign w:val="center"/>
            <w:hideMark/>
          </w:tcPr>
          <w:p w14:paraId="4CC5B5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6B" w14:textId="77777777">
        <w:trPr>
          <w:trHeight w:val="330"/>
        </w:trPr>
        <w:tc>
          <w:tcPr>
            <w:tcW w:w="7180" w:type="dxa"/>
            <w:tcBorders>
              <w:top w:val="nil"/>
              <w:left w:val="nil"/>
              <w:bottom w:val="nil"/>
              <w:right w:val="nil"/>
            </w:tcBorders>
            <w:shd w:val="clear" w:color="auto" w:fill="auto"/>
            <w:vAlign w:val="center"/>
            <w:hideMark/>
          </w:tcPr>
          <w:p w14:paraId="4CC5B5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6D" w14:textId="77777777">
        <w:trPr>
          <w:trHeight w:val="330"/>
        </w:trPr>
        <w:tc>
          <w:tcPr>
            <w:tcW w:w="7180" w:type="dxa"/>
            <w:tcBorders>
              <w:top w:val="nil"/>
              <w:left w:val="nil"/>
              <w:bottom w:val="nil"/>
              <w:right w:val="nil"/>
            </w:tcBorders>
            <w:shd w:val="clear" w:color="auto" w:fill="auto"/>
            <w:vAlign w:val="center"/>
            <w:hideMark/>
          </w:tcPr>
          <w:p w14:paraId="4CC5B5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6F" w14:textId="77777777">
        <w:trPr>
          <w:trHeight w:val="330"/>
        </w:trPr>
        <w:tc>
          <w:tcPr>
            <w:tcW w:w="7180" w:type="dxa"/>
            <w:tcBorders>
              <w:top w:val="nil"/>
              <w:left w:val="nil"/>
              <w:bottom w:val="nil"/>
              <w:right w:val="nil"/>
            </w:tcBorders>
            <w:shd w:val="clear" w:color="auto" w:fill="auto"/>
            <w:vAlign w:val="center"/>
            <w:hideMark/>
          </w:tcPr>
          <w:p w14:paraId="4CC5B5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71" w14:textId="77777777">
        <w:trPr>
          <w:trHeight w:val="330"/>
        </w:trPr>
        <w:tc>
          <w:tcPr>
            <w:tcW w:w="7180" w:type="dxa"/>
            <w:tcBorders>
              <w:top w:val="nil"/>
              <w:left w:val="nil"/>
              <w:bottom w:val="nil"/>
              <w:right w:val="nil"/>
            </w:tcBorders>
            <w:shd w:val="clear" w:color="auto" w:fill="auto"/>
            <w:vAlign w:val="center"/>
            <w:hideMark/>
          </w:tcPr>
          <w:p w14:paraId="4CC5B5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73" w14:textId="77777777">
        <w:trPr>
          <w:trHeight w:val="330"/>
        </w:trPr>
        <w:tc>
          <w:tcPr>
            <w:tcW w:w="7180" w:type="dxa"/>
            <w:tcBorders>
              <w:top w:val="nil"/>
              <w:left w:val="nil"/>
              <w:bottom w:val="nil"/>
              <w:right w:val="nil"/>
            </w:tcBorders>
            <w:shd w:val="clear" w:color="auto" w:fill="auto"/>
            <w:vAlign w:val="center"/>
            <w:hideMark/>
          </w:tcPr>
          <w:p w14:paraId="4CC5B5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75" w14:textId="77777777">
        <w:trPr>
          <w:trHeight w:val="330"/>
        </w:trPr>
        <w:tc>
          <w:tcPr>
            <w:tcW w:w="7180" w:type="dxa"/>
            <w:tcBorders>
              <w:top w:val="nil"/>
              <w:left w:val="nil"/>
              <w:bottom w:val="nil"/>
              <w:right w:val="nil"/>
            </w:tcBorders>
            <w:shd w:val="clear" w:color="auto" w:fill="auto"/>
            <w:vAlign w:val="center"/>
            <w:hideMark/>
          </w:tcPr>
          <w:p w14:paraId="4CC5B5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95 ως έχει     ΚΑΤΑ ΠΛΕΙΟΨΗΦΙΑ</w:t>
            </w:r>
          </w:p>
        </w:tc>
      </w:tr>
      <w:tr w:rsidR="005D719C" w14:paraId="4CC5B577" w14:textId="77777777">
        <w:trPr>
          <w:trHeight w:val="330"/>
        </w:trPr>
        <w:tc>
          <w:tcPr>
            <w:tcW w:w="7180" w:type="dxa"/>
            <w:tcBorders>
              <w:top w:val="nil"/>
              <w:left w:val="nil"/>
              <w:bottom w:val="nil"/>
              <w:right w:val="nil"/>
            </w:tcBorders>
            <w:shd w:val="clear" w:color="auto" w:fill="auto"/>
            <w:vAlign w:val="center"/>
            <w:hideMark/>
          </w:tcPr>
          <w:p w14:paraId="4CC5B5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79" w14:textId="77777777">
        <w:trPr>
          <w:trHeight w:val="330"/>
        </w:trPr>
        <w:tc>
          <w:tcPr>
            <w:tcW w:w="7180" w:type="dxa"/>
            <w:tcBorders>
              <w:top w:val="nil"/>
              <w:left w:val="nil"/>
              <w:bottom w:val="nil"/>
              <w:right w:val="nil"/>
            </w:tcBorders>
            <w:shd w:val="clear" w:color="auto" w:fill="auto"/>
            <w:vAlign w:val="center"/>
            <w:hideMark/>
          </w:tcPr>
          <w:p w14:paraId="4CC5B5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7B" w14:textId="77777777">
        <w:trPr>
          <w:trHeight w:val="330"/>
        </w:trPr>
        <w:tc>
          <w:tcPr>
            <w:tcW w:w="7180" w:type="dxa"/>
            <w:tcBorders>
              <w:top w:val="nil"/>
              <w:left w:val="nil"/>
              <w:bottom w:val="nil"/>
              <w:right w:val="nil"/>
            </w:tcBorders>
            <w:shd w:val="clear" w:color="auto" w:fill="auto"/>
            <w:vAlign w:val="center"/>
            <w:hideMark/>
          </w:tcPr>
          <w:p w14:paraId="4CC5B5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7D" w14:textId="77777777">
        <w:trPr>
          <w:trHeight w:val="330"/>
        </w:trPr>
        <w:tc>
          <w:tcPr>
            <w:tcW w:w="7180" w:type="dxa"/>
            <w:tcBorders>
              <w:top w:val="nil"/>
              <w:left w:val="nil"/>
              <w:bottom w:val="nil"/>
              <w:right w:val="nil"/>
            </w:tcBorders>
            <w:shd w:val="clear" w:color="auto" w:fill="auto"/>
            <w:vAlign w:val="center"/>
            <w:hideMark/>
          </w:tcPr>
          <w:p w14:paraId="4CC5B5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7F" w14:textId="77777777">
        <w:trPr>
          <w:trHeight w:val="330"/>
        </w:trPr>
        <w:tc>
          <w:tcPr>
            <w:tcW w:w="7180" w:type="dxa"/>
            <w:tcBorders>
              <w:top w:val="nil"/>
              <w:left w:val="nil"/>
              <w:bottom w:val="nil"/>
              <w:right w:val="nil"/>
            </w:tcBorders>
            <w:shd w:val="clear" w:color="auto" w:fill="auto"/>
            <w:vAlign w:val="center"/>
            <w:hideMark/>
          </w:tcPr>
          <w:p w14:paraId="4CC5B5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81" w14:textId="77777777">
        <w:trPr>
          <w:trHeight w:val="330"/>
        </w:trPr>
        <w:tc>
          <w:tcPr>
            <w:tcW w:w="7180" w:type="dxa"/>
            <w:tcBorders>
              <w:top w:val="nil"/>
              <w:left w:val="nil"/>
              <w:bottom w:val="nil"/>
              <w:right w:val="nil"/>
            </w:tcBorders>
            <w:shd w:val="clear" w:color="auto" w:fill="auto"/>
            <w:vAlign w:val="center"/>
            <w:hideMark/>
          </w:tcPr>
          <w:p w14:paraId="4CC5B5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83" w14:textId="77777777">
        <w:trPr>
          <w:trHeight w:val="330"/>
        </w:trPr>
        <w:tc>
          <w:tcPr>
            <w:tcW w:w="7180" w:type="dxa"/>
            <w:tcBorders>
              <w:top w:val="nil"/>
              <w:left w:val="nil"/>
              <w:bottom w:val="nil"/>
              <w:right w:val="nil"/>
            </w:tcBorders>
            <w:shd w:val="clear" w:color="auto" w:fill="auto"/>
            <w:vAlign w:val="center"/>
            <w:hideMark/>
          </w:tcPr>
          <w:p w14:paraId="4CC5B5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96 όπως τροπ.      ΚΑΤΑ ΠΛΕΙΟΨΗΦΙΑ</w:t>
            </w:r>
          </w:p>
        </w:tc>
      </w:tr>
      <w:tr w:rsidR="005D719C" w14:paraId="4CC5B585" w14:textId="77777777">
        <w:trPr>
          <w:trHeight w:val="330"/>
        </w:trPr>
        <w:tc>
          <w:tcPr>
            <w:tcW w:w="7180" w:type="dxa"/>
            <w:tcBorders>
              <w:top w:val="nil"/>
              <w:left w:val="nil"/>
              <w:bottom w:val="nil"/>
              <w:right w:val="nil"/>
            </w:tcBorders>
            <w:shd w:val="clear" w:color="auto" w:fill="auto"/>
            <w:vAlign w:val="center"/>
            <w:hideMark/>
          </w:tcPr>
          <w:p w14:paraId="4CC5B5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87" w14:textId="77777777">
        <w:trPr>
          <w:trHeight w:val="330"/>
        </w:trPr>
        <w:tc>
          <w:tcPr>
            <w:tcW w:w="7180" w:type="dxa"/>
            <w:tcBorders>
              <w:top w:val="nil"/>
              <w:left w:val="nil"/>
              <w:bottom w:val="nil"/>
              <w:right w:val="nil"/>
            </w:tcBorders>
            <w:shd w:val="clear" w:color="auto" w:fill="auto"/>
            <w:vAlign w:val="center"/>
            <w:hideMark/>
          </w:tcPr>
          <w:p w14:paraId="4CC5B5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89" w14:textId="77777777">
        <w:trPr>
          <w:trHeight w:val="330"/>
        </w:trPr>
        <w:tc>
          <w:tcPr>
            <w:tcW w:w="7180" w:type="dxa"/>
            <w:tcBorders>
              <w:top w:val="nil"/>
              <w:left w:val="nil"/>
              <w:bottom w:val="nil"/>
              <w:right w:val="nil"/>
            </w:tcBorders>
            <w:shd w:val="clear" w:color="auto" w:fill="auto"/>
            <w:vAlign w:val="center"/>
            <w:hideMark/>
          </w:tcPr>
          <w:p w14:paraId="4CC5B5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58B" w14:textId="77777777">
        <w:trPr>
          <w:trHeight w:val="345"/>
        </w:trPr>
        <w:tc>
          <w:tcPr>
            <w:tcW w:w="7180" w:type="dxa"/>
            <w:tcBorders>
              <w:top w:val="nil"/>
              <w:left w:val="nil"/>
              <w:bottom w:val="nil"/>
              <w:right w:val="nil"/>
            </w:tcBorders>
            <w:shd w:val="clear" w:color="auto" w:fill="auto"/>
            <w:vAlign w:val="center"/>
            <w:hideMark/>
          </w:tcPr>
          <w:p w14:paraId="4CC5B5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8D" w14:textId="77777777">
        <w:trPr>
          <w:trHeight w:val="330"/>
        </w:trPr>
        <w:tc>
          <w:tcPr>
            <w:tcW w:w="7180" w:type="dxa"/>
            <w:tcBorders>
              <w:top w:val="nil"/>
              <w:left w:val="nil"/>
              <w:bottom w:val="nil"/>
              <w:right w:val="nil"/>
            </w:tcBorders>
            <w:shd w:val="clear" w:color="auto" w:fill="auto"/>
            <w:vAlign w:val="center"/>
            <w:hideMark/>
          </w:tcPr>
          <w:p w14:paraId="4CC5B5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8F" w14:textId="77777777">
        <w:trPr>
          <w:trHeight w:val="330"/>
        </w:trPr>
        <w:tc>
          <w:tcPr>
            <w:tcW w:w="7180" w:type="dxa"/>
            <w:tcBorders>
              <w:top w:val="nil"/>
              <w:left w:val="nil"/>
              <w:bottom w:val="nil"/>
              <w:right w:val="nil"/>
            </w:tcBorders>
            <w:shd w:val="clear" w:color="auto" w:fill="auto"/>
            <w:vAlign w:val="center"/>
            <w:hideMark/>
          </w:tcPr>
          <w:p w14:paraId="4CC5B5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591" w14:textId="77777777">
        <w:trPr>
          <w:trHeight w:val="330"/>
        </w:trPr>
        <w:tc>
          <w:tcPr>
            <w:tcW w:w="7180" w:type="dxa"/>
            <w:tcBorders>
              <w:top w:val="nil"/>
              <w:left w:val="nil"/>
              <w:bottom w:val="nil"/>
              <w:right w:val="nil"/>
            </w:tcBorders>
            <w:shd w:val="clear" w:color="auto" w:fill="auto"/>
            <w:vAlign w:val="center"/>
            <w:hideMark/>
          </w:tcPr>
          <w:p w14:paraId="4CC5B5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97 ως έχει     ΚΑΤΑ ΠΛΕΙΟΨΗΦΙΑ</w:t>
            </w:r>
          </w:p>
        </w:tc>
      </w:tr>
      <w:tr w:rsidR="005D719C" w14:paraId="4CC5B593" w14:textId="77777777">
        <w:trPr>
          <w:trHeight w:val="330"/>
        </w:trPr>
        <w:tc>
          <w:tcPr>
            <w:tcW w:w="7180" w:type="dxa"/>
            <w:tcBorders>
              <w:top w:val="nil"/>
              <w:left w:val="nil"/>
              <w:bottom w:val="nil"/>
              <w:right w:val="nil"/>
            </w:tcBorders>
            <w:shd w:val="clear" w:color="auto" w:fill="auto"/>
            <w:vAlign w:val="center"/>
            <w:hideMark/>
          </w:tcPr>
          <w:p w14:paraId="4CC5B5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95" w14:textId="77777777">
        <w:trPr>
          <w:trHeight w:val="330"/>
        </w:trPr>
        <w:tc>
          <w:tcPr>
            <w:tcW w:w="7180" w:type="dxa"/>
            <w:tcBorders>
              <w:top w:val="nil"/>
              <w:left w:val="nil"/>
              <w:bottom w:val="nil"/>
              <w:right w:val="nil"/>
            </w:tcBorders>
            <w:shd w:val="clear" w:color="auto" w:fill="auto"/>
            <w:vAlign w:val="center"/>
            <w:hideMark/>
          </w:tcPr>
          <w:p w14:paraId="4CC5B5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97" w14:textId="77777777">
        <w:trPr>
          <w:trHeight w:val="330"/>
        </w:trPr>
        <w:tc>
          <w:tcPr>
            <w:tcW w:w="7180" w:type="dxa"/>
            <w:tcBorders>
              <w:top w:val="nil"/>
              <w:left w:val="nil"/>
              <w:bottom w:val="nil"/>
              <w:right w:val="nil"/>
            </w:tcBorders>
            <w:shd w:val="clear" w:color="auto" w:fill="auto"/>
            <w:vAlign w:val="center"/>
            <w:hideMark/>
          </w:tcPr>
          <w:p w14:paraId="4CC5B5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599" w14:textId="77777777">
        <w:trPr>
          <w:trHeight w:val="330"/>
        </w:trPr>
        <w:tc>
          <w:tcPr>
            <w:tcW w:w="7180" w:type="dxa"/>
            <w:tcBorders>
              <w:top w:val="nil"/>
              <w:left w:val="nil"/>
              <w:bottom w:val="nil"/>
              <w:right w:val="nil"/>
            </w:tcBorders>
            <w:shd w:val="clear" w:color="auto" w:fill="auto"/>
            <w:vAlign w:val="center"/>
            <w:hideMark/>
          </w:tcPr>
          <w:p w14:paraId="4CC5B5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9B" w14:textId="77777777">
        <w:trPr>
          <w:trHeight w:val="330"/>
        </w:trPr>
        <w:tc>
          <w:tcPr>
            <w:tcW w:w="7180" w:type="dxa"/>
            <w:tcBorders>
              <w:top w:val="nil"/>
              <w:left w:val="nil"/>
              <w:bottom w:val="nil"/>
              <w:right w:val="nil"/>
            </w:tcBorders>
            <w:shd w:val="clear" w:color="auto" w:fill="auto"/>
            <w:vAlign w:val="center"/>
            <w:hideMark/>
          </w:tcPr>
          <w:p w14:paraId="4CC5B5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9D" w14:textId="77777777">
        <w:trPr>
          <w:trHeight w:val="330"/>
        </w:trPr>
        <w:tc>
          <w:tcPr>
            <w:tcW w:w="7180" w:type="dxa"/>
            <w:tcBorders>
              <w:top w:val="nil"/>
              <w:left w:val="nil"/>
              <w:bottom w:val="nil"/>
              <w:right w:val="nil"/>
            </w:tcBorders>
            <w:shd w:val="clear" w:color="auto" w:fill="auto"/>
            <w:vAlign w:val="center"/>
            <w:hideMark/>
          </w:tcPr>
          <w:p w14:paraId="4CC5B5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OXI</w:t>
            </w:r>
          </w:p>
        </w:tc>
      </w:tr>
      <w:tr w:rsidR="005D719C" w14:paraId="4CC5B59F" w14:textId="77777777">
        <w:trPr>
          <w:trHeight w:val="345"/>
        </w:trPr>
        <w:tc>
          <w:tcPr>
            <w:tcW w:w="7180" w:type="dxa"/>
            <w:tcBorders>
              <w:top w:val="nil"/>
              <w:left w:val="nil"/>
              <w:bottom w:val="nil"/>
              <w:right w:val="nil"/>
            </w:tcBorders>
            <w:shd w:val="clear" w:color="auto" w:fill="auto"/>
            <w:vAlign w:val="center"/>
            <w:hideMark/>
          </w:tcPr>
          <w:p w14:paraId="4CC5B5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98 ως έχει     ΚΑΤΑ ΠΛΕΙΟΨΗΦΙΑ</w:t>
            </w:r>
          </w:p>
        </w:tc>
      </w:tr>
      <w:tr w:rsidR="005D719C" w14:paraId="4CC5B5A1" w14:textId="77777777">
        <w:trPr>
          <w:trHeight w:val="330"/>
        </w:trPr>
        <w:tc>
          <w:tcPr>
            <w:tcW w:w="7180" w:type="dxa"/>
            <w:tcBorders>
              <w:top w:val="nil"/>
              <w:left w:val="nil"/>
              <w:bottom w:val="nil"/>
              <w:right w:val="nil"/>
            </w:tcBorders>
            <w:shd w:val="clear" w:color="auto" w:fill="auto"/>
            <w:vAlign w:val="center"/>
            <w:hideMark/>
          </w:tcPr>
          <w:p w14:paraId="4CC5B5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A3" w14:textId="77777777">
        <w:trPr>
          <w:trHeight w:val="330"/>
        </w:trPr>
        <w:tc>
          <w:tcPr>
            <w:tcW w:w="7180" w:type="dxa"/>
            <w:tcBorders>
              <w:top w:val="nil"/>
              <w:left w:val="nil"/>
              <w:bottom w:val="nil"/>
              <w:right w:val="nil"/>
            </w:tcBorders>
            <w:shd w:val="clear" w:color="auto" w:fill="auto"/>
            <w:vAlign w:val="center"/>
            <w:hideMark/>
          </w:tcPr>
          <w:p w14:paraId="4CC5B5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5A5" w14:textId="77777777">
        <w:trPr>
          <w:trHeight w:val="330"/>
        </w:trPr>
        <w:tc>
          <w:tcPr>
            <w:tcW w:w="7180" w:type="dxa"/>
            <w:tcBorders>
              <w:top w:val="nil"/>
              <w:left w:val="nil"/>
              <w:bottom w:val="nil"/>
              <w:right w:val="nil"/>
            </w:tcBorders>
            <w:shd w:val="clear" w:color="auto" w:fill="auto"/>
            <w:vAlign w:val="center"/>
            <w:hideMark/>
          </w:tcPr>
          <w:p w14:paraId="4CC5B5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5A7" w14:textId="77777777">
        <w:trPr>
          <w:trHeight w:val="330"/>
        </w:trPr>
        <w:tc>
          <w:tcPr>
            <w:tcW w:w="7180" w:type="dxa"/>
            <w:tcBorders>
              <w:top w:val="nil"/>
              <w:left w:val="nil"/>
              <w:bottom w:val="nil"/>
              <w:right w:val="nil"/>
            </w:tcBorders>
            <w:shd w:val="clear" w:color="auto" w:fill="auto"/>
            <w:vAlign w:val="center"/>
            <w:hideMark/>
          </w:tcPr>
          <w:p w14:paraId="4CC5B5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A9" w14:textId="77777777">
        <w:trPr>
          <w:trHeight w:val="345"/>
        </w:trPr>
        <w:tc>
          <w:tcPr>
            <w:tcW w:w="7180" w:type="dxa"/>
            <w:tcBorders>
              <w:top w:val="nil"/>
              <w:left w:val="nil"/>
              <w:bottom w:val="nil"/>
              <w:right w:val="nil"/>
            </w:tcBorders>
            <w:shd w:val="clear" w:color="auto" w:fill="auto"/>
            <w:vAlign w:val="center"/>
            <w:hideMark/>
          </w:tcPr>
          <w:p w14:paraId="4CC5B5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AB" w14:textId="77777777">
        <w:trPr>
          <w:trHeight w:val="330"/>
        </w:trPr>
        <w:tc>
          <w:tcPr>
            <w:tcW w:w="7180" w:type="dxa"/>
            <w:tcBorders>
              <w:top w:val="nil"/>
              <w:left w:val="nil"/>
              <w:bottom w:val="nil"/>
              <w:right w:val="nil"/>
            </w:tcBorders>
            <w:shd w:val="clear" w:color="auto" w:fill="auto"/>
            <w:vAlign w:val="center"/>
            <w:hideMark/>
          </w:tcPr>
          <w:p w14:paraId="4CC5B5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AD" w14:textId="77777777">
        <w:trPr>
          <w:trHeight w:val="330"/>
        </w:trPr>
        <w:tc>
          <w:tcPr>
            <w:tcW w:w="7180" w:type="dxa"/>
            <w:tcBorders>
              <w:top w:val="nil"/>
              <w:left w:val="nil"/>
              <w:bottom w:val="nil"/>
              <w:right w:val="nil"/>
            </w:tcBorders>
            <w:shd w:val="clear" w:color="auto" w:fill="auto"/>
            <w:vAlign w:val="center"/>
            <w:hideMark/>
          </w:tcPr>
          <w:p w14:paraId="4CC5B5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99 όπως τροπ.      ΚΑΤΑ ΠΛΕΙΟΨΗΦΙΑ</w:t>
            </w:r>
          </w:p>
        </w:tc>
      </w:tr>
      <w:tr w:rsidR="005D719C" w14:paraId="4CC5B5AF" w14:textId="77777777">
        <w:trPr>
          <w:trHeight w:val="330"/>
        </w:trPr>
        <w:tc>
          <w:tcPr>
            <w:tcW w:w="7180" w:type="dxa"/>
            <w:tcBorders>
              <w:top w:val="nil"/>
              <w:left w:val="nil"/>
              <w:bottom w:val="nil"/>
              <w:right w:val="nil"/>
            </w:tcBorders>
            <w:shd w:val="clear" w:color="auto" w:fill="auto"/>
            <w:vAlign w:val="center"/>
            <w:hideMark/>
          </w:tcPr>
          <w:p w14:paraId="4CC5B5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ΣΥΡΙΖΑ: ΝΑΙ</w:t>
            </w:r>
          </w:p>
        </w:tc>
      </w:tr>
      <w:tr w:rsidR="005D719C" w14:paraId="4CC5B5B1" w14:textId="77777777">
        <w:trPr>
          <w:trHeight w:val="330"/>
        </w:trPr>
        <w:tc>
          <w:tcPr>
            <w:tcW w:w="7180" w:type="dxa"/>
            <w:tcBorders>
              <w:top w:val="nil"/>
              <w:left w:val="nil"/>
              <w:bottom w:val="nil"/>
              <w:right w:val="nil"/>
            </w:tcBorders>
            <w:shd w:val="clear" w:color="auto" w:fill="auto"/>
            <w:vAlign w:val="center"/>
            <w:hideMark/>
          </w:tcPr>
          <w:p w14:paraId="4CC5B5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B3" w14:textId="77777777">
        <w:trPr>
          <w:trHeight w:val="330"/>
        </w:trPr>
        <w:tc>
          <w:tcPr>
            <w:tcW w:w="7180" w:type="dxa"/>
            <w:tcBorders>
              <w:top w:val="nil"/>
              <w:left w:val="nil"/>
              <w:bottom w:val="nil"/>
              <w:right w:val="nil"/>
            </w:tcBorders>
            <w:shd w:val="clear" w:color="auto" w:fill="auto"/>
            <w:vAlign w:val="center"/>
            <w:hideMark/>
          </w:tcPr>
          <w:p w14:paraId="4CC5B5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B5" w14:textId="77777777">
        <w:trPr>
          <w:trHeight w:val="330"/>
        </w:trPr>
        <w:tc>
          <w:tcPr>
            <w:tcW w:w="7180" w:type="dxa"/>
            <w:tcBorders>
              <w:top w:val="nil"/>
              <w:left w:val="nil"/>
              <w:bottom w:val="nil"/>
              <w:right w:val="nil"/>
            </w:tcBorders>
            <w:shd w:val="clear" w:color="auto" w:fill="auto"/>
            <w:vAlign w:val="center"/>
            <w:hideMark/>
          </w:tcPr>
          <w:p w14:paraId="4CC5B5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B7" w14:textId="77777777">
        <w:trPr>
          <w:trHeight w:val="330"/>
        </w:trPr>
        <w:tc>
          <w:tcPr>
            <w:tcW w:w="7180" w:type="dxa"/>
            <w:tcBorders>
              <w:top w:val="nil"/>
              <w:left w:val="nil"/>
              <w:bottom w:val="nil"/>
              <w:right w:val="nil"/>
            </w:tcBorders>
            <w:shd w:val="clear" w:color="auto" w:fill="auto"/>
            <w:vAlign w:val="center"/>
            <w:hideMark/>
          </w:tcPr>
          <w:p w14:paraId="4CC5B5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5B9" w14:textId="77777777">
        <w:trPr>
          <w:trHeight w:val="330"/>
        </w:trPr>
        <w:tc>
          <w:tcPr>
            <w:tcW w:w="7180" w:type="dxa"/>
            <w:tcBorders>
              <w:top w:val="nil"/>
              <w:left w:val="nil"/>
              <w:bottom w:val="nil"/>
              <w:right w:val="nil"/>
            </w:tcBorders>
            <w:shd w:val="clear" w:color="auto" w:fill="auto"/>
            <w:vAlign w:val="center"/>
            <w:hideMark/>
          </w:tcPr>
          <w:p w14:paraId="4CC5B5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BB" w14:textId="77777777">
        <w:trPr>
          <w:trHeight w:val="330"/>
        </w:trPr>
        <w:tc>
          <w:tcPr>
            <w:tcW w:w="7180" w:type="dxa"/>
            <w:tcBorders>
              <w:top w:val="nil"/>
              <w:left w:val="nil"/>
              <w:bottom w:val="nil"/>
              <w:right w:val="nil"/>
            </w:tcBorders>
            <w:shd w:val="clear" w:color="auto" w:fill="auto"/>
            <w:vAlign w:val="center"/>
            <w:hideMark/>
          </w:tcPr>
          <w:p w14:paraId="4CC5B5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w:t>
            </w:r>
            <w:r w:rsidRPr="005C6EA6">
              <w:rPr>
                <w:rFonts w:ascii="Calibri" w:eastAsia="Times New Roman" w:hAnsi="Calibri" w:cs="Calibri"/>
                <w:color w:val="000000"/>
                <w:szCs w:val="24"/>
              </w:rPr>
              <w:t>100 ως έχει     ΚΑΤΑ ΠΛΕΙΟΨΗΦΙΑ</w:t>
            </w:r>
          </w:p>
        </w:tc>
      </w:tr>
      <w:tr w:rsidR="005D719C" w14:paraId="4CC5B5BD" w14:textId="77777777">
        <w:trPr>
          <w:trHeight w:val="330"/>
        </w:trPr>
        <w:tc>
          <w:tcPr>
            <w:tcW w:w="7180" w:type="dxa"/>
            <w:tcBorders>
              <w:top w:val="nil"/>
              <w:left w:val="nil"/>
              <w:bottom w:val="nil"/>
              <w:right w:val="nil"/>
            </w:tcBorders>
            <w:shd w:val="clear" w:color="auto" w:fill="auto"/>
            <w:vAlign w:val="center"/>
            <w:hideMark/>
          </w:tcPr>
          <w:p w14:paraId="4CC5B5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BF" w14:textId="77777777">
        <w:trPr>
          <w:trHeight w:val="330"/>
        </w:trPr>
        <w:tc>
          <w:tcPr>
            <w:tcW w:w="7180" w:type="dxa"/>
            <w:tcBorders>
              <w:top w:val="nil"/>
              <w:left w:val="nil"/>
              <w:bottom w:val="nil"/>
              <w:right w:val="nil"/>
            </w:tcBorders>
            <w:shd w:val="clear" w:color="auto" w:fill="auto"/>
            <w:vAlign w:val="center"/>
            <w:hideMark/>
          </w:tcPr>
          <w:p w14:paraId="4CC5B5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C1" w14:textId="77777777">
        <w:trPr>
          <w:trHeight w:val="330"/>
        </w:trPr>
        <w:tc>
          <w:tcPr>
            <w:tcW w:w="7180" w:type="dxa"/>
            <w:tcBorders>
              <w:top w:val="nil"/>
              <w:left w:val="nil"/>
              <w:bottom w:val="nil"/>
              <w:right w:val="nil"/>
            </w:tcBorders>
            <w:shd w:val="clear" w:color="auto" w:fill="auto"/>
            <w:vAlign w:val="center"/>
            <w:hideMark/>
          </w:tcPr>
          <w:p w14:paraId="4CC5B5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C3" w14:textId="77777777">
        <w:trPr>
          <w:trHeight w:val="330"/>
        </w:trPr>
        <w:tc>
          <w:tcPr>
            <w:tcW w:w="7180" w:type="dxa"/>
            <w:tcBorders>
              <w:top w:val="nil"/>
              <w:left w:val="nil"/>
              <w:bottom w:val="nil"/>
              <w:right w:val="nil"/>
            </w:tcBorders>
            <w:shd w:val="clear" w:color="auto" w:fill="auto"/>
            <w:vAlign w:val="center"/>
            <w:hideMark/>
          </w:tcPr>
          <w:p w14:paraId="4CC5B5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C5" w14:textId="77777777">
        <w:trPr>
          <w:trHeight w:val="330"/>
        </w:trPr>
        <w:tc>
          <w:tcPr>
            <w:tcW w:w="7180" w:type="dxa"/>
            <w:tcBorders>
              <w:top w:val="nil"/>
              <w:left w:val="nil"/>
              <w:bottom w:val="nil"/>
              <w:right w:val="nil"/>
            </w:tcBorders>
            <w:shd w:val="clear" w:color="auto" w:fill="auto"/>
            <w:vAlign w:val="center"/>
            <w:hideMark/>
          </w:tcPr>
          <w:p w14:paraId="4CC5B5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5C7" w14:textId="77777777">
        <w:trPr>
          <w:trHeight w:val="330"/>
        </w:trPr>
        <w:tc>
          <w:tcPr>
            <w:tcW w:w="7180" w:type="dxa"/>
            <w:tcBorders>
              <w:top w:val="nil"/>
              <w:left w:val="nil"/>
              <w:bottom w:val="nil"/>
              <w:right w:val="nil"/>
            </w:tcBorders>
            <w:shd w:val="clear" w:color="auto" w:fill="auto"/>
            <w:vAlign w:val="center"/>
            <w:hideMark/>
          </w:tcPr>
          <w:p w14:paraId="4CC5B5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C9" w14:textId="77777777">
        <w:trPr>
          <w:trHeight w:val="330"/>
        </w:trPr>
        <w:tc>
          <w:tcPr>
            <w:tcW w:w="7180" w:type="dxa"/>
            <w:tcBorders>
              <w:top w:val="nil"/>
              <w:left w:val="nil"/>
              <w:bottom w:val="nil"/>
              <w:right w:val="nil"/>
            </w:tcBorders>
            <w:shd w:val="clear" w:color="auto" w:fill="auto"/>
            <w:vAlign w:val="center"/>
            <w:hideMark/>
          </w:tcPr>
          <w:p w14:paraId="4CC5B5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101 όπως τροπ.      ΚΑΤΑ ΠΛΕΙΟΨΗΦΙΑ</w:t>
            </w:r>
          </w:p>
        </w:tc>
      </w:tr>
      <w:tr w:rsidR="005D719C" w14:paraId="4CC5B5CB" w14:textId="77777777">
        <w:trPr>
          <w:trHeight w:val="345"/>
        </w:trPr>
        <w:tc>
          <w:tcPr>
            <w:tcW w:w="7180" w:type="dxa"/>
            <w:tcBorders>
              <w:top w:val="nil"/>
              <w:left w:val="nil"/>
              <w:bottom w:val="nil"/>
              <w:right w:val="nil"/>
            </w:tcBorders>
            <w:shd w:val="clear" w:color="auto" w:fill="auto"/>
            <w:vAlign w:val="center"/>
            <w:hideMark/>
          </w:tcPr>
          <w:p w14:paraId="4CC5B5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CD" w14:textId="77777777">
        <w:trPr>
          <w:trHeight w:val="330"/>
        </w:trPr>
        <w:tc>
          <w:tcPr>
            <w:tcW w:w="7180" w:type="dxa"/>
            <w:tcBorders>
              <w:top w:val="nil"/>
              <w:left w:val="nil"/>
              <w:bottom w:val="nil"/>
              <w:right w:val="nil"/>
            </w:tcBorders>
            <w:shd w:val="clear" w:color="auto" w:fill="auto"/>
            <w:vAlign w:val="center"/>
            <w:hideMark/>
          </w:tcPr>
          <w:p w14:paraId="4CC5B5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5CF" w14:textId="77777777">
        <w:trPr>
          <w:trHeight w:val="330"/>
        </w:trPr>
        <w:tc>
          <w:tcPr>
            <w:tcW w:w="7180" w:type="dxa"/>
            <w:tcBorders>
              <w:top w:val="nil"/>
              <w:left w:val="nil"/>
              <w:bottom w:val="nil"/>
              <w:right w:val="nil"/>
            </w:tcBorders>
            <w:shd w:val="clear" w:color="auto" w:fill="auto"/>
            <w:vAlign w:val="center"/>
            <w:hideMark/>
          </w:tcPr>
          <w:p w14:paraId="4CC5B5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D1" w14:textId="77777777">
        <w:trPr>
          <w:trHeight w:val="330"/>
        </w:trPr>
        <w:tc>
          <w:tcPr>
            <w:tcW w:w="7180" w:type="dxa"/>
            <w:tcBorders>
              <w:top w:val="nil"/>
              <w:left w:val="nil"/>
              <w:bottom w:val="nil"/>
              <w:right w:val="nil"/>
            </w:tcBorders>
            <w:shd w:val="clear" w:color="auto" w:fill="auto"/>
            <w:vAlign w:val="center"/>
            <w:hideMark/>
          </w:tcPr>
          <w:p w14:paraId="4CC5B5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D3" w14:textId="77777777">
        <w:trPr>
          <w:trHeight w:val="330"/>
        </w:trPr>
        <w:tc>
          <w:tcPr>
            <w:tcW w:w="7180" w:type="dxa"/>
            <w:tcBorders>
              <w:top w:val="nil"/>
              <w:left w:val="nil"/>
              <w:bottom w:val="nil"/>
              <w:right w:val="nil"/>
            </w:tcBorders>
            <w:shd w:val="clear" w:color="auto" w:fill="auto"/>
            <w:vAlign w:val="center"/>
            <w:hideMark/>
          </w:tcPr>
          <w:p w14:paraId="4CC5B5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5D5" w14:textId="77777777">
        <w:trPr>
          <w:trHeight w:val="345"/>
        </w:trPr>
        <w:tc>
          <w:tcPr>
            <w:tcW w:w="7180" w:type="dxa"/>
            <w:tcBorders>
              <w:top w:val="nil"/>
              <w:left w:val="nil"/>
              <w:bottom w:val="nil"/>
              <w:right w:val="nil"/>
            </w:tcBorders>
            <w:shd w:val="clear" w:color="auto" w:fill="auto"/>
            <w:vAlign w:val="center"/>
            <w:hideMark/>
          </w:tcPr>
          <w:p w14:paraId="4CC5B5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D7" w14:textId="77777777">
        <w:trPr>
          <w:trHeight w:val="330"/>
        </w:trPr>
        <w:tc>
          <w:tcPr>
            <w:tcW w:w="7180" w:type="dxa"/>
            <w:tcBorders>
              <w:top w:val="nil"/>
              <w:left w:val="nil"/>
              <w:bottom w:val="nil"/>
              <w:right w:val="nil"/>
            </w:tcBorders>
            <w:shd w:val="clear" w:color="auto" w:fill="auto"/>
            <w:vAlign w:val="center"/>
            <w:hideMark/>
          </w:tcPr>
          <w:p w14:paraId="4CC5B5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102 ως έχει     ΚΑΤΑ</w:t>
            </w:r>
            <w:r w:rsidRPr="005C6EA6">
              <w:rPr>
                <w:rFonts w:ascii="Calibri" w:eastAsia="Times New Roman" w:hAnsi="Calibri" w:cs="Calibri"/>
                <w:color w:val="000000"/>
                <w:szCs w:val="24"/>
              </w:rPr>
              <w:t xml:space="preserve"> ΠΛΕΙΟΨΗΦΙΑ</w:t>
            </w:r>
          </w:p>
        </w:tc>
      </w:tr>
      <w:tr w:rsidR="005D719C" w14:paraId="4CC5B5D9" w14:textId="77777777">
        <w:trPr>
          <w:trHeight w:val="330"/>
        </w:trPr>
        <w:tc>
          <w:tcPr>
            <w:tcW w:w="7180" w:type="dxa"/>
            <w:tcBorders>
              <w:top w:val="nil"/>
              <w:left w:val="nil"/>
              <w:bottom w:val="nil"/>
              <w:right w:val="nil"/>
            </w:tcBorders>
            <w:shd w:val="clear" w:color="auto" w:fill="auto"/>
            <w:vAlign w:val="center"/>
            <w:hideMark/>
          </w:tcPr>
          <w:p w14:paraId="4CC5B5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DB" w14:textId="77777777">
        <w:trPr>
          <w:trHeight w:val="330"/>
        </w:trPr>
        <w:tc>
          <w:tcPr>
            <w:tcW w:w="7180" w:type="dxa"/>
            <w:tcBorders>
              <w:top w:val="nil"/>
              <w:left w:val="nil"/>
              <w:bottom w:val="nil"/>
              <w:right w:val="nil"/>
            </w:tcBorders>
            <w:shd w:val="clear" w:color="auto" w:fill="auto"/>
            <w:vAlign w:val="center"/>
            <w:hideMark/>
          </w:tcPr>
          <w:p w14:paraId="4CC5B5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DD" w14:textId="77777777">
        <w:trPr>
          <w:trHeight w:val="330"/>
        </w:trPr>
        <w:tc>
          <w:tcPr>
            <w:tcW w:w="7180" w:type="dxa"/>
            <w:tcBorders>
              <w:top w:val="nil"/>
              <w:left w:val="nil"/>
              <w:bottom w:val="nil"/>
              <w:right w:val="nil"/>
            </w:tcBorders>
            <w:shd w:val="clear" w:color="auto" w:fill="auto"/>
            <w:vAlign w:val="center"/>
            <w:hideMark/>
          </w:tcPr>
          <w:p w14:paraId="4CC5B5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DF" w14:textId="77777777">
        <w:trPr>
          <w:trHeight w:val="330"/>
        </w:trPr>
        <w:tc>
          <w:tcPr>
            <w:tcW w:w="7180" w:type="dxa"/>
            <w:tcBorders>
              <w:top w:val="nil"/>
              <w:left w:val="nil"/>
              <w:bottom w:val="nil"/>
              <w:right w:val="nil"/>
            </w:tcBorders>
            <w:shd w:val="clear" w:color="auto" w:fill="auto"/>
            <w:vAlign w:val="center"/>
            <w:hideMark/>
          </w:tcPr>
          <w:p w14:paraId="4CC5B5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E1" w14:textId="77777777">
        <w:trPr>
          <w:trHeight w:val="330"/>
        </w:trPr>
        <w:tc>
          <w:tcPr>
            <w:tcW w:w="7180" w:type="dxa"/>
            <w:tcBorders>
              <w:top w:val="nil"/>
              <w:left w:val="nil"/>
              <w:bottom w:val="nil"/>
              <w:right w:val="nil"/>
            </w:tcBorders>
            <w:shd w:val="clear" w:color="auto" w:fill="auto"/>
            <w:vAlign w:val="center"/>
            <w:hideMark/>
          </w:tcPr>
          <w:p w14:paraId="4CC5B5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5E3" w14:textId="77777777">
        <w:trPr>
          <w:trHeight w:val="330"/>
        </w:trPr>
        <w:tc>
          <w:tcPr>
            <w:tcW w:w="7180" w:type="dxa"/>
            <w:tcBorders>
              <w:top w:val="nil"/>
              <w:left w:val="nil"/>
              <w:bottom w:val="nil"/>
              <w:right w:val="nil"/>
            </w:tcBorders>
            <w:shd w:val="clear" w:color="auto" w:fill="auto"/>
            <w:vAlign w:val="center"/>
            <w:hideMark/>
          </w:tcPr>
          <w:p w14:paraId="4CC5B5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E5" w14:textId="77777777">
        <w:trPr>
          <w:trHeight w:val="330"/>
        </w:trPr>
        <w:tc>
          <w:tcPr>
            <w:tcW w:w="7180" w:type="dxa"/>
            <w:tcBorders>
              <w:top w:val="nil"/>
              <w:left w:val="nil"/>
              <w:bottom w:val="nil"/>
              <w:right w:val="nil"/>
            </w:tcBorders>
            <w:shd w:val="clear" w:color="auto" w:fill="auto"/>
            <w:vAlign w:val="center"/>
            <w:hideMark/>
          </w:tcPr>
          <w:p w14:paraId="4CC5B5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103 ως έχει     ΚΑΤΑ ΠΛΕΙΟΨΗΦΙΑ</w:t>
            </w:r>
          </w:p>
        </w:tc>
      </w:tr>
      <w:tr w:rsidR="005D719C" w14:paraId="4CC5B5E7" w14:textId="77777777">
        <w:trPr>
          <w:trHeight w:val="330"/>
        </w:trPr>
        <w:tc>
          <w:tcPr>
            <w:tcW w:w="7180" w:type="dxa"/>
            <w:tcBorders>
              <w:top w:val="nil"/>
              <w:left w:val="nil"/>
              <w:bottom w:val="nil"/>
              <w:right w:val="nil"/>
            </w:tcBorders>
            <w:shd w:val="clear" w:color="auto" w:fill="auto"/>
            <w:vAlign w:val="center"/>
            <w:hideMark/>
          </w:tcPr>
          <w:p w14:paraId="4CC5B5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5E9" w14:textId="77777777">
        <w:trPr>
          <w:trHeight w:val="345"/>
        </w:trPr>
        <w:tc>
          <w:tcPr>
            <w:tcW w:w="7180" w:type="dxa"/>
            <w:tcBorders>
              <w:top w:val="nil"/>
              <w:left w:val="nil"/>
              <w:bottom w:val="nil"/>
              <w:right w:val="nil"/>
            </w:tcBorders>
            <w:shd w:val="clear" w:color="auto" w:fill="auto"/>
            <w:vAlign w:val="center"/>
            <w:hideMark/>
          </w:tcPr>
          <w:p w14:paraId="4CC5B5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EB" w14:textId="77777777">
        <w:trPr>
          <w:trHeight w:val="330"/>
        </w:trPr>
        <w:tc>
          <w:tcPr>
            <w:tcW w:w="7180" w:type="dxa"/>
            <w:tcBorders>
              <w:top w:val="nil"/>
              <w:left w:val="nil"/>
              <w:bottom w:val="nil"/>
              <w:right w:val="nil"/>
            </w:tcBorders>
            <w:shd w:val="clear" w:color="auto" w:fill="auto"/>
            <w:vAlign w:val="center"/>
            <w:hideMark/>
          </w:tcPr>
          <w:p w14:paraId="4CC5B5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ED" w14:textId="77777777">
        <w:trPr>
          <w:trHeight w:val="330"/>
        </w:trPr>
        <w:tc>
          <w:tcPr>
            <w:tcW w:w="7180" w:type="dxa"/>
            <w:tcBorders>
              <w:top w:val="nil"/>
              <w:left w:val="nil"/>
              <w:bottom w:val="nil"/>
              <w:right w:val="nil"/>
            </w:tcBorders>
            <w:shd w:val="clear" w:color="auto" w:fill="auto"/>
            <w:vAlign w:val="center"/>
            <w:hideMark/>
          </w:tcPr>
          <w:p w14:paraId="4CC5B5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EF" w14:textId="77777777">
        <w:trPr>
          <w:trHeight w:val="330"/>
        </w:trPr>
        <w:tc>
          <w:tcPr>
            <w:tcW w:w="7180" w:type="dxa"/>
            <w:tcBorders>
              <w:top w:val="nil"/>
              <w:left w:val="nil"/>
              <w:bottom w:val="nil"/>
              <w:right w:val="nil"/>
            </w:tcBorders>
            <w:shd w:val="clear" w:color="auto" w:fill="auto"/>
            <w:vAlign w:val="center"/>
            <w:hideMark/>
          </w:tcPr>
          <w:p w14:paraId="4CC5B5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5F1" w14:textId="77777777">
        <w:trPr>
          <w:trHeight w:val="330"/>
        </w:trPr>
        <w:tc>
          <w:tcPr>
            <w:tcW w:w="7180" w:type="dxa"/>
            <w:tcBorders>
              <w:top w:val="nil"/>
              <w:left w:val="nil"/>
              <w:bottom w:val="nil"/>
              <w:right w:val="nil"/>
            </w:tcBorders>
            <w:shd w:val="clear" w:color="auto" w:fill="auto"/>
            <w:vAlign w:val="center"/>
            <w:hideMark/>
          </w:tcPr>
          <w:p w14:paraId="4CC5B5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5F3" w14:textId="77777777">
        <w:trPr>
          <w:trHeight w:val="330"/>
        </w:trPr>
        <w:tc>
          <w:tcPr>
            <w:tcW w:w="7180" w:type="dxa"/>
            <w:tcBorders>
              <w:top w:val="nil"/>
              <w:left w:val="nil"/>
              <w:bottom w:val="nil"/>
              <w:right w:val="nil"/>
            </w:tcBorders>
            <w:shd w:val="clear" w:color="auto" w:fill="auto"/>
            <w:vAlign w:val="center"/>
            <w:hideMark/>
          </w:tcPr>
          <w:p w14:paraId="4CC5B5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104 όπως τροπ.      ΚΑΤΑ ΠΛΕΙΟΨΗΦΙΑ</w:t>
            </w:r>
          </w:p>
        </w:tc>
      </w:tr>
      <w:tr w:rsidR="005D719C" w14:paraId="4CC5B5F5" w14:textId="77777777">
        <w:trPr>
          <w:trHeight w:val="330"/>
        </w:trPr>
        <w:tc>
          <w:tcPr>
            <w:tcW w:w="7180" w:type="dxa"/>
            <w:tcBorders>
              <w:top w:val="nil"/>
              <w:left w:val="nil"/>
              <w:bottom w:val="nil"/>
              <w:right w:val="nil"/>
            </w:tcBorders>
            <w:shd w:val="clear" w:color="auto" w:fill="auto"/>
            <w:vAlign w:val="center"/>
            <w:hideMark/>
          </w:tcPr>
          <w:p w14:paraId="4CC5B5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w:t>
            </w:r>
            <w:r w:rsidRPr="005C6EA6">
              <w:rPr>
                <w:rFonts w:ascii="Calibri" w:eastAsia="Times New Roman" w:hAnsi="Calibri" w:cs="Calibri"/>
                <w:color w:val="000000"/>
                <w:szCs w:val="24"/>
              </w:rPr>
              <w:t xml:space="preserve"> ΝΑΙ</w:t>
            </w:r>
          </w:p>
        </w:tc>
      </w:tr>
      <w:tr w:rsidR="005D719C" w14:paraId="4CC5B5F7" w14:textId="77777777">
        <w:trPr>
          <w:trHeight w:val="330"/>
        </w:trPr>
        <w:tc>
          <w:tcPr>
            <w:tcW w:w="7180" w:type="dxa"/>
            <w:tcBorders>
              <w:top w:val="nil"/>
              <w:left w:val="nil"/>
              <w:bottom w:val="nil"/>
              <w:right w:val="nil"/>
            </w:tcBorders>
            <w:shd w:val="clear" w:color="auto" w:fill="auto"/>
            <w:vAlign w:val="center"/>
            <w:hideMark/>
          </w:tcPr>
          <w:p w14:paraId="4CC5B5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5F9" w14:textId="77777777">
        <w:trPr>
          <w:trHeight w:val="330"/>
        </w:trPr>
        <w:tc>
          <w:tcPr>
            <w:tcW w:w="7180" w:type="dxa"/>
            <w:tcBorders>
              <w:top w:val="nil"/>
              <w:left w:val="nil"/>
              <w:bottom w:val="nil"/>
              <w:right w:val="nil"/>
            </w:tcBorders>
            <w:shd w:val="clear" w:color="auto" w:fill="auto"/>
            <w:vAlign w:val="center"/>
            <w:hideMark/>
          </w:tcPr>
          <w:p w14:paraId="4CC5B5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5FB" w14:textId="77777777">
        <w:trPr>
          <w:trHeight w:val="330"/>
        </w:trPr>
        <w:tc>
          <w:tcPr>
            <w:tcW w:w="7180" w:type="dxa"/>
            <w:tcBorders>
              <w:top w:val="nil"/>
              <w:left w:val="nil"/>
              <w:bottom w:val="nil"/>
              <w:right w:val="nil"/>
            </w:tcBorders>
            <w:shd w:val="clear" w:color="auto" w:fill="auto"/>
            <w:vAlign w:val="center"/>
            <w:hideMark/>
          </w:tcPr>
          <w:p w14:paraId="4CC5B5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5FD" w14:textId="77777777">
        <w:trPr>
          <w:trHeight w:val="330"/>
        </w:trPr>
        <w:tc>
          <w:tcPr>
            <w:tcW w:w="7180" w:type="dxa"/>
            <w:tcBorders>
              <w:top w:val="nil"/>
              <w:left w:val="nil"/>
              <w:bottom w:val="nil"/>
              <w:right w:val="nil"/>
            </w:tcBorders>
            <w:shd w:val="clear" w:color="auto" w:fill="auto"/>
            <w:vAlign w:val="center"/>
            <w:hideMark/>
          </w:tcPr>
          <w:p w14:paraId="4CC5B5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5FF" w14:textId="77777777">
        <w:trPr>
          <w:trHeight w:val="330"/>
        </w:trPr>
        <w:tc>
          <w:tcPr>
            <w:tcW w:w="7180" w:type="dxa"/>
            <w:tcBorders>
              <w:top w:val="nil"/>
              <w:left w:val="nil"/>
              <w:bottom w:val="nil"/>
              <w:right w:val="nil"/>
            </w:tcBorders>
            <w:shd w:val="clear" w:color="auto" w:fill="auto"/>
            <w:vAlign w:val="center"/>
            <w:hideMark/>
          </w:tcPr>
          <w:p w14:paraId="4CC5B5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01" w14:textId="77777777">
        <w:trPr>
          <w:trHeight w:val="330"/>
        </w:trPr>
        <w:tc>
          <w:tcPr>
            <w:tcW w:w="7180" w:type="dxa"/>
            <w:tcBorders>
              <w:top w:val="nil"/>
              <w:left w:val="nil"/>
              <w:bottom w:val="nil"/>
              <w:right w:val="nil"/>
            </w:tcBorders>
            <w:shd w:val="clear" w:color="auto" w:fill="auto"/>
            <w:vAlign w:val="center"/>
            <w:hideMark/>
          </w:tcPr>
          <w:p w14:paraId="4CC5B6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105 όπως τροπ.      ΚΑΤΑ ΠΛΕΙΟΨΗΦΙΑ</w:t>
            </w:r>
          </w:p>
        </w:tc>
      </w:tr>
      <w:tr w:rsidR="005D719C" w14:paraId="4CC5B603" w14:textId="77777777">
        <w:trPr>
          <w:trHeight w:val="330"/>
        </w:trPr>
        <w:tc>
          <w:tcPr>
            <w:tcW w:w="7180" w:type="dxa"/>
            <w:tcBorders>
              <w:top w:val="nil"/>
              <w:left w:val="nil"/>
              <w:bottom w:val="nil"/>
              <w:right w:val="nil"/>
            </w:tcBorders>
            <w:shd w:val="clear" w:color="auto" w:fill="auto"/>
            <w:vAlign w:val="center"/>
            <w:hideMark/>
          </w:tcPr>
          <w:p w14:paraId="4CC5B6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05" w14:textId="77777777">
        <w:trPr>
          <w:trHeight w:val="330"/>
        </w:trPr>
        <w:tc>
          <w:tcPr>
            <w:tcW w:w="7180" w:type="dxa"/>
            <w:tcBorders>
              <w:top w:val="nil"/>
              <w:left w:val="nil"/>
              <w:bottom w:val="nil"/>
              <w:right w:val="nil"/>
            </w:tcBorders>
            <w:shd w:val="clear" w:color="auto" w:fill="auto"/>
            <w:vAlign w:val="center"/>
            <w:hideMark/>
          </w:tcPr>
          <w:p w14:paraId="4CC5B6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607" w14:textId="77777777">
        <w:trPr>
          <w:trHeight w:val="330"/>
        </w:trPr>
        <w:tc>
          <w:tcPr>
            <w:tcW w:w="7180" w:type="dxa"/>
            <w:tcBorders>
              <w:top w:val="nil"/>
              <w:left w:val="nil"/>
              <w:bottom w:val="nil"/>
              <w:right w:val="nil"/>
            </w:tcBorders>
            <w:shd w:val="clear" w:color="auto" w:fill="auto"/>
            <w:vAlign w:val="center"/>
            <w:hideMark/>
          </w:tcPr>
          <w:p w14:paraId="4CC5B6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09" w14:textId="77777777">
        <w:trPr>
          <w:trHeight w:val="330"/>
        </w:trPr>
        <w:tc>
          <w:tcPr>
            <w:tcW w:w="7180" w:type="dxa"/>
            <w:tcBorders>
              <w:top w:val="nil"/>
              <w:left w:val="nil"/>
              <w:bottom w:val="nil"/>
              <w:right w:val="nil"/>
            </w:tcBorders>
            <w:shd w:val="clear" w:color="auto" w:fill="auto"/>
            <w:vAlign w:val="center"/>
            <w:hideMark/>
          </w:tcPr>
          <w:p w14:paraId="4CC5B6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0B" w14:textId="77777777">
        <w:trPr>
          <w:trHeight w:val="330"/>
        </w:trPr>
        <w:tc>
          <w:tcPr>
            <w:tcW w:w="7180" w:type="dxa"/>
            <w:tcBorders>
              <w:top w:val="nil"/>
              <w:left w:val="nil"/>
              <w:bottom w:val="nil"/>
              <w:right w:val="nil"/>
            </w:tcBorders>
            <w:shd w:val="clear" w:color="auto" w:fill="auto"/>
            <w:vAlign w:val="center"/>
            <w:hideMark/>
          </w:tcPr>
          <w:p w14:paraId="4CC5B6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0D" w14:textId="77777777">
        <w:trPr>
          <w:trHeight w:val="330"/>
        </w:trPr>
        <w:tc>
          <w:tcPr>
            <w:tcW w:w="7180" w:type="dxa"/>
            <w:tcBorders>
              <w:top w:val="nil"/>
              <w:left w:val="nil"/>
              <w:bottom w:val="nil"/>
              <w:right w:val="nil"/>
            </w:tcBorders>
            <w:shd w:val="clear" w:color="auto" w:fill="auto"/>
            <w:vAlign w:val="center"/>
            <w:hideMark/>
          </w:tcPr>
          <w:p w14:paraId="4CC5B6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ΕΝ. ΚΕΝΤΡΩΩΝ: ΝΑΙ</w:t>
            </w:r>
          </w:p>
        </w:tc>
      </w:tr>
      <w:tr w:rsidR="005D719C" w14:paraId="4CC5B60F" w14:textId="77777777">
        <w:trPr>
          <w:trHeight w:val="330"/>
        </w:trPr>
        <w:tc>
          <w:tcPr>
            <w:tcW w:w="7180" w:type="dxa"/>
            <w:tcBorders>
              <w:top w:val="nil"/>
              <w:left w:val="nil"/>
              <w:bottom w:val="nil"/>
              <w:right w:val="nil"/>
            </w:tcBorders>
            <w:shd w:val="clear" w:color="auto" w:fill="auto"/>
            <w:vAlign w:val="center"/>
            <w:hideMark/>
          </w:tcPr>
          <w:p w14:paraId="4CC5B6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106 όπως τροπ.      ΚΑΤΑ ΠΛΕΙΟΨΗΦΙΑ</w:t>
            </w:r>
          </w:p>
        </w:tc>
      </w:tr>
      <w:tr w:rsidR="005D719C" w14:paraId="4CC5B611" w14:textId="77777777">
        <w:trPr>
          <w:trHeight w:val="330"/>
        </w:trPr>
        <w:tc>
          <w:tcPr>
            <w:tcW w:w="7180" w:type="dxa"/>
            <w:tcBorders>
              <w:top w:val="nil"/>
              <w:left w:val="nil"/>
              <w:bottom w:val="nil"/>
              <w:right w:val="nil"/>
            </w:tcBorders>
            <w:shd w:val="clear" w:color="auto" w:fill="auto"/>
            <w:vAlign w:val="center"/>
            <w:hideMark/>
          </w:tcPr>
          <w:p w14:paraId="4CC5B6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13" w14:textId="77777777">
        <w:trPr>
          <w:trHeight w:val="330"/>
        </w:trPr>
        <w:tc>
          <w:tcPr>
            <w:tcW w:w="7180" w:type="dxa"/>
            <w:tcBorders>
              <w:top w:val="nil"/>
              <w:left w:val="nil"/>
              <w:bottom w:val="nil"/>
              <w:right w:val="nil"/>
            </w:tcBorders>
            <w:shd w:val="clear" w:color="auto" w:fill="auto"/>
            <w:vAlign w:val="center"/>
            <w:hideMark/>
          </w:tcPr>
          <w:p w14:paraId="4CC5B6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15" w14:textId="77777777">
        <w:trPr>
          <w:trHeight w:val="345"/>
        </w:trPr>
        <w:tc>
          <w:tcPr>
            <w:tcW w:w="7180" w:type="dxa"/>
            <w:tcBorders>
              <w:top w:val="nil"/>
              <w:left w:val="nil"/>
              <w:bottom w:val="nil"/>
              <w:right w:val="nil"/>
            </w:tcBorders>
            <w:shd w:val="clear" w:color="auto" w:fill="auto"/>
            <w:vAlign w:val="center"/>
            <w:hideMark/>
          </w:tcPr>
          <w:p w14:paraId="4CC5B6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17" w14:textId="77777777">
        <w:trPr>
          <w:trHeight w:val="330"/>
        </w:trPr>
        <w:tc>
          <w:tcPr>
            <w:tcW w:w="7180" w:type="dxa"/>
            <w:tcBorders>
              <w:top w:val="nil"/>
              <w:left w:val="nil"/>
              <w:bottom w:val="nil"/>
              <w:right w:val="nil"/>
            </w:tcBorders>
            <w:shd w:val="clear" w:color="auto" w:fill="auto"/>
            <w:vAlign w:val="center"/>
            <w:hideMark/>
          </w:tcPr>
          <w:p w14:paraId="4CC5B6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19" w14:textId="77777777">
        <w:trPr>
          <w:trHeight w:val="330"/>
        </w:trPr>
        <w:tc>
          <w:tcPr>
            <w:tcW w:w="7180" w:type="dxa"/>
            <w:tcBorders>
              <w:top w:val="nil"/>
              <w:left w:val="nil"/>
              <w:bottom w:val="nil"/>
              <w:right w:val="nil"/>
            </w:tcBorders>
            <w:shd w:val="clear" w:color="auto" w:fill="auto"/>
            <w:vAlign w:val="center"/>
            <w:hideMark/>
          </w:tcPr>
          <w:p w14:paraId="4CC5B6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1B" w14:textId="77777777">
        <w:trPr>
          <w:trHeight w:val="330"/>
        </w:trPr>
        <w:tc>
          <w:tcPr>
            <w:tcW w:w="7180" w:type="dxa"/>
            <w:tcBorders>
              <w:top w:val="nil"/>
              <w:left w:val="nil"/>
              <w:bottom w:val="nil"/>
              <w:right w:val="nil"/>
            </w:tcBorders>
            <w:shd w:val="clear" w:color="auto" w:fill="auto"/>
            <w:vAlign w:val="center"/>
            <w:hideMark/>
          </w:tcPr>
          <w:p w14:paraId="4CC5B6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61D" w14:textId="77777777">
        <w:trPr>
          <w:trHeight w:val="330"/>
        </w:trPr>
        <w:tc>
          <w:tcPr>
            <w:tcW w:w="7180" w:type="dxa"/>
            <w:tcBorders>
              <w:top w:val="nil"/>
              <w:left w:val="nil"/>
              <w:bottom w:val="nil"/>
              <w:right w:val="nil"/>
            </w:tcBorders>
            <w:shd w:val="clear" w:color="auto" w:fill="auto"/>
            <w:vAlign w:val="center"/>
            <w:hideMark/>
          </w:tcPr>
          <w:p w14:paraId="4CC5B6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107 ως έχει     ΚΑΤΑ ΠΛΕΙΟΨΗΦΙΑ</w:t>
            </w:r>
          </w:p>
        </w:tc>
      </w:tr>
      <w:tr w:rsidR="005D719C" w14:paraId="4CC5B61F" w14:textId="77777777">
        <w:trPr>
          <w:trHeight w:val="330"/>
        </w:trPr>
        <w:tc>
          <w:tcPr>
            <w:tcW w:w="7180" w:type="dxa"/>
            <w:tcBorders>
              <w:top w:val="nil"/>
              <w:left w:val="nil"/>
              <w:bottom w:val="nil"/>
              <w:right w:val="nil"/>
            </w:tcBorders>
            <w:shd w:val="clear" w:color="auto" w:fill="auto"/>
            <w:vAlign w:val="center"/>
            <w:hideMark/>
          </w:tcPr>
          <w:p w14:paraId="4CC5B6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21" w14:textId="77777777">
        <w:trPr>
          <w:trHeight w:val="330"/>
        </w:trPr>
        <w:tc>
          <w:tcPr>
            <w:tcW w:w="7180" w:type="dxa"/>
            <w:tcBorders>
              <w:top w:val="nil"/>
              <w:left w:val="nil"/>
              <w:bottom w:val="nil"/>
              <w:right w:val="nil"/>
            </w:tcBorders>
            <w:shd w:val="clear" w:color="auto" w:fill="auto"/>
            <w:vAlign w:val="center"/>
            <w:hideMark/>
          </w:tcPr>
          <w:p w14:paraId="4CC5B6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623" w14:textId="77777777">
        <w:trPr>
          <w:trHeight w:val="330"/>
        </w:trPr>
        <w:tc>
          <w:tcPr>
            <w:tcW w:w="7180" w:type="dxa"/>
            <w:tcBorders>
              <w:top w:val="nil"/>
              <w:left w:val="nil"/>
              <w:bottom w:val="nil"/>
              <w:right w:val="nil"/>
            </w:tcBorders>
            <w:shd w:val="clear" w:color="auto" w:fill="auto"/>
            <w:vAlign w:val="center"/>
            <w:hideMark/>
          </w:tcPr>
          <w:p w14:paraId="4CC5B6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625" w14:textId="77777777">
        <w:trPr>
          <w:trHeight w:val="330"/>
        </w:trPr>
        <w:tc>
          <w:tcPr>
            <w:tcW w:w="7180" w:type="dxa"/>
            <w:tcBorders>
              <w:top w:val="nil"/>
              <w:left w:val="nil"/>
              <w:bottom w:val="nil"/>
              <w:right w:val="nil"/>
            </w:tcBorders>
            <w:shd w:val="clear" w:color="auto" w:fill="auto"/>
            <w:vAlign w:val="center"/>
            <w:hideMark/>
          </w:tcPr>
          <w:p w14:paraId="4CC5B6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27" w14:textId="77777777">
        <w:trPr>
          <w:trHeight w:val="330"/>
        </w:trPr>
        <w:tc>
          <w:tcPr>
            <w:tcW w:w="7180" w:type="dxa"/>
            <w:tcBorders>
              <w:top w:val="nil"/>
              <w:left w:val="nil"/>
              <w:bottom w:val="nil"/>
              <w:right w:val="nil"/>
            </w:tcBorders>
            <w:shd w:val="clear" w:color="auto" w:fill="auto"/>
            <w:vAlign w:val="center"/>
            <w:hideMark/>
          </w:tcPr>
          <w:p w14:paraId="4CC5B6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629" w14:textId="77777777">
        <w:trPr>
          <w:trHeight w:val="330"/>
        </w:trPr>
        <w:tc>
          <w:tcPr>
            <w:tcW w:w="7180" w:type="dxa"/>
            <w:tcBorders>
              <w:top w:val="nil"/>
              <w:left w:val="nil"/>
              <w:bottom w:val="nil"/>
              <w:right w:val="nil"/>
            </w:tcBorders>
            <w:shd w:val="clear" w:color="auto" w:fill="auto"/>
            <w:vAlign w:val="center"/>
            <w:hideMark/>
          </w:tcPr>
          <w:p w14:paraId="4CC5B6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62B" w14:textId="77777777">
        <w:trPr>
          <w:trHeight w:val="330"/>
        </w:trPr>
        <w:tc>
          <w:tcPr>
            <w:tcW w:w="7180" w:type="dxa"/>
            <w:tcBorders>
              <w:top w:val="nil"/>
              <w:left w:val="nil"/>
              <w:bottom w:val="nil"/>
              <w:right w:val="nil"/>
            </w:tcBorders>
            <w:shd w:val="clear" w:color="auto" w:fill="auto"/>
            <w:vAlign w:val="center"/>
            <w:hideMark/>
          </w:tcPr>
          <w:p w14:paraId="4CC5B6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108 ως έχει     ΚΑΤΑ ΠΛΕΙΟΨΗΦΙΑ</w:t>
            </w:r>
          </w:p>
        </w:tc>
      </w:tr>
      <w:tr w:rsidR="005D719C" w14:paraId="4CC5B62D" w14:textId="77777777">
        <w:trPr>
          <w:trHeight w:val="330"/>
        </w:trPr>
        <w:tc>
          <w:tcPr>
            <w:tcW w:w="7180" w:type="dxa"/>
            <w:tcBorders>
              <w:top w:val="nil"/>
              <w:left w:val="nil"/>
              <w:bottom w:val="nil"/>
              <w:right w:val="nil"/>
            </w:tcBorders>
            <w:shd w:val="clear" w:color="auto" w:fill="auto"/>
            <w:vAlign w:val="center"/>
            <w:hideMark/>
          </w:tcPr>
          <w:p w14:paraId="4CC5B6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2F" w14:textId="77777777">
        <w:trPr>
          <w:trHeight w:val="330"/>
        </w:trPr>
        <w:tc>
          <w:tcPr>
            <w:tcW w:w="7180" w:type="dxa"/>
            <w:tcBorders>
              <w:top w:val="nil"/>
              <w:left w:val="nil"/>
              <w:bottom w:val="nil"/>
              <w:right w:val="nil"/>
            </w:tcBorders>
            <w:shd w:val="clear" w:color="auto" w:fill="auto"/>
            <w:vAlign w:val="center"/>
            <w:hideMark/>
          </w:tcPr>
          <w:p w14:paraId="4CC5B6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631" w14:textId="77777777">
        <w:trPr>
          <w:trHeight w:val="330"/>
        </w:trPr>
        <w:tc>
          <w:tcPr>
            <w:tcW w:w="7180" w:type="dxa"/>
            <w:tcBorders>
              <w:top w:val="nil"/>
              <w:left w:val="nil"/>
              <w:bottom w:val="nil"/>
              <w:right w:val="nil"/>
            </w:tcBorders>
            <w:shd w:val="clear" w:color="auto" w:fill="auto"/>
            <w:vAlign w:val="center"/>
            <w:hideMark/>
          </w:tcPr>
          <w:p w14:paraId="4CC5B6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633" w14:textId="77777777">
        <w:trPr>
          <w:trHeight w:val="345"/>
        </w:trPr>
        <w:tc>
          <w:tcPr>
            <w:tcW w:w="7180" w:type="dxa"/>
            <w:tcBorders>
              <w:top w:val="nil"/>
              <w:left w:val="nil"/>
              <w:bottom w:val="nil"/>
              <w:right w:val="nil"/>
            </w:tcBorders>
            <w:shd w:val="clear" w:color="auto" w:fill="auto"/>
            <w:vAlign w:val="center"/>
            <w:hideMark/>
          </w:tcPr>
          <w:p w14:paraId="4CC5B6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35" w14:textId="77777777">
        <w:trPr>
          <w:trHeight w:val="330"/>
        </w:trPr>
        <w:tc>
          <w:tcPr>
            <w:tcW w:w="7180" w:type="dxa"/>
            <w:tcBorders>
              <w:top w:val="nil"/>
              <w:left w:val="nil"/>
              <w:bottom w:val="nil"/>
              <w:right w:val="nil"/>
            </w:tcBorders>
            <w:shd w:val="clear" w:color="auto" w:fill="auto"/>
            <w:vAlign w:val="center"/>
            <w:hideMark/>
          </w:tcPr>
          <w:p w14:paraId="4CC5B6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37" w14:textId="77777777">
        <w:trPr>
          <w:trHeight w:val="330"/>
        </w:trPr>
        <w:tc>
          <w:tcPr>
            <w:tcW w:w="7180" w:type="dxa"/>
            <w:tcBorders>
              <w:top w:val="nil"/>
              <w:left w:val="nil"/>
              <w:bottom w:val="nil"/>
              <w:right w:val="nil"/>
            </w:tcBorders>
            <w:shd w:val="clear" w:color="auto" w:fill="auto"/>
            <w:vAlign w:val="center"/>
            <w:hideMark/>
          </w:tcPr>
          <w:p w14:paraId="4CC5B6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639" w14:textId="77777777">
        <w:trPr>
          <w:trHeight w:val="330"/>
        </w:trPr>
        <w:tc>
          <w:tcPr>
            <w:tcW w:w="7180" w:type="dxa"/>
            <w:tcBorders>
              <w:top w:val="nil"/>
              <w:left w:val="nil"/>
              <w:bottom w:val="nil"/>
              <w:right w:val="nil"/>
            </w:tcBorders>
            <w:shd w:val="clear" w:color="auto" w:fill="auto"/>
            <w:vAlign w:val="center"/>
            <w:hideMark/>
          </w:tcPr>
          <w:p w14:paraId="4CC5B6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109 όπως τροπ.      ΚΑΤΑ ΠΛΕΙΟΨΗΦΙΑ</w:t>
            </w:r>
          </w:p>
        </w:tc>
      </w:tr>
      <w:tr w:rsidR="005D719C" w14:paraId="4CC5B63B" w14:textId="77777777">
        <w:trPr>
          <w:trHeight w:val="330"/>
        </w:trPr>
        <w:tc>
          <w:tcPr>
            <w:tcW w:w="7180" w:type="dxa"/>
            <w:tcBorders>
              <w:top w:val="nil"/>
              <w:left w:val="nil"/>
              <w:bottom w:val="nil"/>
              <w:right w:val="nil"/>
            </w:tcBorders>
            <w:shd w:val="clear" w:color="auto" w:fill="auto"/>
            <w:vAlign w:val="center"/>
            <w:hideMark/>
          </w:tcPr>
          <w:p w14:paraId="4CC5B6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3D" w14:textId="77777777">
        <w:trPr>
          <w:trHeight w:val="330"/>
        </w:trPr>
        <w:tc>
          <w:tcPr>
            <w:tcW w:w="7180" w:type="dxa"/>
            <w:tcBorders>
              <w:top w:val="nil"/>
              <w:left w:val="nil"/>
              <w:bottom w:val="nil"/>
              <w:right w:val="nil"/>
            </w:tcBorders>
            <w:shd w:val="clear" w:color="auto" w:fill="auto"/>
            <w:vAlign w:val="center"/>
            <w:hideMark/>
          </w:tcPr>
          <w:p w14:paraId="4CC5B6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3F" w14:textId="77777777">
        <w:trPr>
          <w:trHeight w:val="330"/>
        </w:trPr>
        <w:tc>
          <w:tcPr>
            <w:tcW w:w="7180" w:type="dxa"/>
            <w:tcBorders>
              <w:top w:val="nil"/>
              <w:left w:val="nil"/>
              <w:bottom w:val="nil"/>
              <w:right w:val="nil"/>
            </w:tcBorders>
            <w:shd w:val="clear" w:color="auto" w:fill="auto"/>
            <w:vAlign w:val="center"/>
            <w:hideMark/>
          </w:tcPr>
          <w:p w14:paraId="4CC5B6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641" w14:textId="77777777">
        <w:trPr>
          <w:trHeight w:val="330"/>
        </w:trPr>
        <w:tc>
          <w:tcPr>
            <w:tcW w:w="7180" w:type="dxa"/>
            <w:tcBorders>
              <w:top w:val="nil"/>
              <w:left w:val="nil"/>
              <w:bottom w:val="nil"/>
              <w:right w:val="nil"/>
            </w:tcBorders>
            <w:shd w:val="clear" w:color="auto" w:fill="auto"/>
            <w:vAlign w:val="center"/>
            <w:hideMark/>
          </w:tcPr>
          <w:p w14:paraId="4CC5B6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43" w14:textId="77777777">
        <w:trPr>
          <w:trHeight w:val="330"/>
        </w:trPr>
        <w:tc>
          <w:tcPr>
            <w:tcW w:w="7180" w:type="dxa"/>
            <w:tcBorders>
              <w:top w:val="nil"/>
              <w:left w:val="nil"/>
              <w:bottom w:val="nil"/>
              <w:right w:val="nil"/>
            </w:tcBorders>
            <w:shd w:val="clear" w:color="auto" w:fill="auto"/>
            <w:vAlign w:val="center"/>
            <w:hideMark/>
          </w:tcPr>
          <w:p w14:paraId="4CC5B6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45" w14:textId="77777777">
        <w:trPr>
          <w:trHeight w:val="330"/>
        </w:trPr>
        <w:tc>
          <w:tcPr>
            <w:tcW w:w="7180" w:type="dxa"/>
            <w:tcBorders>
              <w:top w:val="nil"/>
              <w:left w:val="nil"/>
              <w:bottom w:val="nil"/>
              <w:right w:val="nil"/>
            </w:tcBorders>
            <w:shd w:val="clear" w:color="auto" w:fill="auto"/>
            <w:vAlign w:val="center"/>
            <w:hideMark/>
          </w:tcPr>
          <w:p w14:paraId="4CC5B6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647" w14:textId="77777777">
        <w:trPr>
          <w:trHeight w:val="330"/>
        </w:trPr>
        <w:tc>
          <w:tcPr>
            <w:tcW w:w="7180" w:type="dxa"/>
            <w:tcBorders>
              <w:top w:val="nil"/>
              <w:left w:val="nil"/>
              <w:bottom w:val="nil"/>
              <w:right w:val="nil"/>
            </w:tcBorders>
            <w:shd w:val="clear" w:color="auto" w:fill="auto"/>
            <w:vAlign w:val="center"/>
            <w:hideMark/>
          </w:tcPr>
          <w:p w14:paraId="4CC5B6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110 ως έχει     ΚΑΤΑ ΠΛΕΙΟΨΗΦΙΑ</w:t>
            </w:r>
          </w:p>
        </w:tc>
      </w:tr>
      <w:tr w:rsidR="005D719C" w14:paraId="4CC5B649" w14:textId="77777777">
        <w:trPr>
          <w:trHeight w:val="330"/>
        </w:trPr>
        <w:tc>
          <w:tcPr>
            <w:tcW w:w="7180" w:type="dxa"/>
            <w:tcBorders>
              <w:top w:val="nil"/>
              <w:left w:val="nil"/>
              <w:bottom w:val="nil"/>
              <w:right w:val="nil"/>
            </w:tcBorders>
            <w:shd w:val="clear" w:color="auto" w:fill="auto"/>
            <w:vAlign w:val="center"/>
            <w:hideMark/>
          </w:tcPr>
          <w:p w14:paraId="4CC5B6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4B" w14:textId="77777777">
        <w:trPr>
          <w:trHeight w:val="330"/>
        </w:trPr>
        <w:tc>
          <w:tcPr>
            <w:tcW w:w="7180" w:type="dxa"/>
            <w:tcBorders>
              <w:top w:val="nil"/>
              <w:left w:val="nil"/>
              <w:bottom w:val="nil"/>
              <w:right w:val="nil"/>
            </w:tcBorders>
            <w:shd w:val="clear" w:color="auto" w:fill="auto"/>
            <w:vAlign w:val="center"/>
            <w:hideMark/>
          </w:tcPr>
          <w:p w14:paraId="4CC5B6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4D" w14:textId="77777777">
        <w:trPr>
          <w:trHeight w:val="330"/>
        </w:trPr>
        <w:tc>
          <w:tcPr>
            <w:tcW w:w="7180" w:type="dxa"/>
            <w:tcBorders>
              <w:top w:val="nil"/>
              <w:left w:val="nil"/>
              <w:bottom w:val="nil"/>
              <w:right w:val="nil"/>
            </w:tcBorders>
            <w:shd w:val="clear" w:color="auto" w:fill="auto"/>
            <w:vAlign w:val="center"/>
            <w:hideMark/>
          </w:tcPr>
          <w:p w14:paraId="4CC5B6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64F" w14:textId="77777777">
        <w:trPr>
          <w:trHeight w:val="330"/>
        </w:trPr>
        <w:tc>
          <w:tcPr>
            <w:tcW w:w="7180" w:type="dxa"/>
            <w:tcBorders>
              <w:top w:val="nil"/>
              <w:left w:val="nil"/>
              <w:bottom w:val="nil"/>
              <w:right w:val="nil"/>
            </w:tcBorders>
            <w:shd w:val="clear" w:color="auto" w:fill="auto"/>
            <w:vAlign w:val="center"/>
            <w:hideMark/>
          </w:tcPr>
          <w:p w14:paraId="4CC5B6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51" w14:textId="77777777">
        <w:trPr>
          <w:trHeight w:val="330"/>
        </w:trPr>
        <w:tc>
          <w:tcPr>
            <w:tcW w:w="7180" w:type="dxa"/>
            <w:tcBorders>
              <w:top w:val="nil"/>
              <w:left w:val="nil"/>
              <w:bottom w:val="nil"/>
              <w:right w:val="nil"/>
            </w:tcBorders>
            <w:shd w:val="clear" w:color="auto" w:fill="auto"/>
            <w:vAlign w:val="center"/>
            <w:hideMark/>
          </w:tcPr>
          <w:p w14:paraId="4CC5B6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53" w14:textId="77777777">
        <w:trPr>
          <w:trHeight w:val="330"/>
        </w:trPr>
        <w:tc>
          <w:tcPr>
            <w:tcW w:w="7180" w:type="dxa"/>
            <w:tcBorders>
              <w:top w:val="nil"/>
              <w:left w:val="nil"/>
              <w:bottom w:val="nil"/>
              <w:right w:val="nil"/>
            </w:tcBorders>
            <w:shd w:val="clear" w:color="auto" w:fill="auto"/>
            <w:vAlign w:val="center"/>
            <w:hideMark/>
          </w:tcPr>
          <w:p w14:paraId="4CC5B6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ΝΑΙ</w:t>
            </w:r>
          </w:p>
        </w:tc>
      </w:tr>
      <w:tr w:rsidR="005D719C" w14:paraId="4CC5B655" w14:textId="77777777">
        <w:trPr>
          <w:trHeight w:val="345"/>
        </w:trPr>
        <w:tc>
          <w:tcPr>
            <w:tcW w:w="7180" w:type="dxa"/>
            <w:tcBorders>
              <w:top w:val="nil"/>
              <w:left w:val="nil"/>
              <w:bottom w:val="nil"/>
              <w:right w:val="nil"/>
            </w:tcBorders>
            <w:shd w:val="clear" w:color="auto" w:fill="auto"/>
            <w:vAlign w:val="center"/>
            <w:hideMark/>
          </w:tcPr>
          <w:p w14:paraId="4CC5B6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111 ως έχει     ΚΑΤΑ ΠΛΕΙΟΨΗΦΙΑ</w:t>
            </w:r>
          </w:p>
        </w:tc>
      </w:tr>
      <w:tr w:rsidR="005D719C" w14:paraId="4CC5B657" w14:textId="77777777">
        <w:trPr>
          <w:trHeight w:val="330"/>
        </w:trPr>
        <w:tc>
          <w:tcPr>
            <w:tcW w:w="7180" w:type="dxa"/>
            <w:tcBorders>
              <w:top w:val="nil"/>
              <w:left w:val="nil"/>
              <w:bottom w:val="nil"/>
              <w:right w:val="nil"/>
            </w:tcBorders>
            <w:shd w:val="clear" w:color="auto" w:fill="auto"/>
            <w:vAlign w:val="center"/>
            <w:hideMark/>
          </w:tcPr>
          <w:p w14:paraId="4CC5B6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59" w14:textId="77777777">
        <w:trPr>
          <w:trHeight w:val="330"/>
        </w:trPr>
        <w:tc>
          <w:tcPr>
            <w:tcW w:w="7180" w:type="dxa"/>
            <w:tcBorders>
              <w:top w:val="nil"/>
              <w:left w:val="nil"/>
              <w:bottom w:val="nil"/>
              <w:right w:val="nil"/>
            </w:tcBorders>
            <w:shd w:val="clear" w:color="auto" w:fill="auto"/>
            <w:vAlign w:val="center"/>
            <w:hideMark/>
          </w:tcPr>
          <w:p w14:paraId="4CC5B6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65B" w14:textId="77777777">
        <w:trPr>
          <w:trHeight w:val="330"/>
        </w:trPr>
        <w:tc>
          <w:tcPr>
            <w:tcW w:w="7180" w:type="dxa"/>
            <w:tcBorders>
              <w:top w:val="nil"/>
              <w:left w:val="nil"/>
              <w:bottom w:val="nil"/>
              <w:right w:val="nil"/>
            </w:tcBorders>
            <w:shd w:val="clear" w:color="auto" w:fill="auto"/>
            <w:vAlign w:val="center"/>
            <w:hideMark/>
          </w:tcPr>
          <w:p w14:paraId="4CC5B6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65D" w14:textId="77777777">
        <w:trPr>
          <w:trHeight w:val="330"/>
        </w:trPr>
        <w:tc>
          <w:tcPr>
            <w:tcW w:w="7180" w:type="dxa"/>
            <w:tcBorders>
              <w:top w:val="nil"/>
              <w:left w:val="nil"/>
              <w:bottom w:val="nil"/>
              <w:right w:val="nil"/>
            </w:tcBorders>
            <w:shd w:val="clear" w:color="auto" w:fill="auto"/>
            <w:vAlign w:val="center"/>
            <w:hideMark/>
          </w:tcPr>
          <w:p w14:paraId="4CC5B6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5F" w14:textId="77777777">
        <w:trPr>
          <w:trHeight w:val="345"/>
        </w:trPr>
        <w:tc>
          <w:tcPr>
            <w:tcW w:w="7180" w:type="dxa"/>
            <w:tcBorders>
              <w:top w:val="nil"/>
              <w:left w:val="nil"/>
              <w:bottom w:val="nil"/>
              <w:right w:val="nil"/>
            </w:tcBorders>
            <w:shd w:val="clear" w:color="auto" w:fill="auto"/>
            <w:vAlign w:val="center"/>
            <w:hideMark/>
          </w:tcPr>
          <w:p w14:paraId="4CC5B6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61" w14:textId="77777777">
        <w:trPr>
          <w:trHeight w:val="330"/>
        </w:trPr>
        <w:tc>
          <w:tcPr>
            <w:tcW w:w="7180" w:type="dxa"/>
            <w:tcBorders>
              <w:top w:val="nil"/>
              <w:left w:val="nil"/>
              <w:bottom w:val="nil"/>
              <w:right w:val="nil"/>
            </w:tcBorders>
            <w:shd w:val="clear" w:color="auto" w:fill="auto"/>
            <w:vAlign w:val="center"/>
            <w:hideMark/>
          </w:tcPr>
          <w:p w14:paraId="4CC5B6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63" w14:textId="77777777">
        <w:trPr>
          <w:trHeight w:val="330"/>
        </w:trPr>
        <w:tc>
          <w:tcPr>
            <w:tcW w:w="7180" w:type="dxa"/>
            <w:tcBorders>
              <w:top w:val="nil"/>
              <w:left w:val="nil"/>
              <w:bottom w:val="nil"/>
              <w:right w:val="nil"/>
            </w:tcBorders>
            <w:shd w:val="clear" w:color="auto" w:fill="auto"/>
            <w:vAlign w:val="center"/>
            <w:hideMark/>
          </w:tcPr>
          <w:p w14:paraId="4CC5B6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112 ως έχει     ΚΑΤΑ ΠΛΕΙΟΨΗΦΙΑ</w:t>
            </w:r>
          </w:p>
        </w:tc>
      </w:tr>
      <w:tr w:rsidR="005D719C" w14:paraId="4CC5B665" w14:textId="77777777">
        <w:trPr>
          <w:trHeight w:val="330"/>
        </w:trPr>
        <w:tc>
          <w:tcPr>
            <w:tcW w:w="7180" w:type="dxa"/>
            <w:tcBorders>
              <w:top w:val="nil"/>
              <w:left w:val="nil"/>
              <w:bottom w:val="nil"/>
              <w:right w:val="nil"/>
            </w:tcBorders>
            <w:shd w:val="clear" w:color="auto" w:fill="auto"/>
            <w:vAlign w:val="center"/>
            <w:hideMark/>
          </w:tcPr>
          <w:p w14:paraId="4CC5B6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67" w14:textId="77777777">
        <w:trPr>
          <w:trHeight w:val="330"/>
        </w:trPr>
        <w:tc>
          <w:tcPr>
            <w:tcW w:w="7180" w:type="dxa"/>
            <w:tcBorders>
              <w:top w:val="nil"/>
              <w:left w:val="nil"/>
              <w:bottom w:val="nil"/>
              <w:right w:val="nil"/>
            </w:tcBorders>
            <w:shd w:val="clear" w:color="auto" w:fill="auto"/>
            <w:vAlign w:val="center"/>
            <w:hideMark/>
          </w:tcPr>
          <w:p w14:paraId="4CC5B6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669" w14:textId="77777777">
        <w:trPr>
          <w:trHeight w:val="330"/>
        </w:trPr>
        <w:tc>
          <w:tcPr>
            <w:tcW w:w="7180" w:type="dxa"/>
            <w:tcBorders>
              <w:top w:val="nil"/>
              <w:left w:val="nil"/>
              <w:bottom w:val="nil"/>
              <w:right w:val="nil"/>
            </w:tcBorders>
            <w:shd w:val="clear" w:color="auto" w:fill="auto"/>
            <w:vAlign w:val="center"/>
            <w:hideMark/>
          </w:tcPr>
          <w:p w14:paraId="4CC5B6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6B" w14:textId="77777777">
        <w:trPr>
          <w:trHeight w:val="330"/>
        </w:trPr>
        <w:tc>
          <w:tcPr>
            <w:tcW w:w="7180" w:type="dxa"/>
            <w:tcBorders>
              <w:top w:val="nil"/>
              <w:left w:val="nil"/>
              <w:bottom w:val="nil"/>
              <w:right w:val="nil"/>
            </w:tcBorders>
            <w:shd w:val="clear" w:color="auto" w:fill="auto"/>
            <w:vAlign w:val="center"/>
            <w:hideMark/>
          </w:tcPr>
          <w:p w14:paraId="4CC5B6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Χ.Α: OXI</w:t>
            </w:r>
          </w:p>
        </w:tc>
      </w:tr>
      <w:tr w:rsidR="005D719C" w14:paraId="4CC5B66D" w14:textId="77777777">
        <w:trPr>
          <w:trHeight w:val="330"/>
        </w:trPr>
        <w:tc>
          <w:tcPr>
            <w:tcW w:w="7180" w:type="dxa"/>
            <w:tcBorders>
              <w:top w:val="nil"/>
              <w:left w:val="nil"/>
              <w:bottom w:val="nil"/>
              <w:right w:val="nil"/>
            </w:tcBorders>
            <w:shd w:val="clear" w:color="auto" w:fill="auto"/>
            <w:vAlign w:val="center"/>
            <w:hideMark/>
          </w:tcPr>
          <w:p w14:paraId="4CC5B6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6F" w14:textId="77777777">
        <w:trPr>
          <w:trHeight w:val="330"/>
        </w:trPr>
        <w:tc>
          <w:tcPr>
            <w:tcW w:w="7180" w:type="dxa"/>
            <w:tcBorders>
              <w:top w:val="nil"/>
              <w:left w:val="nil"/>
              <w:bottom w:val="nil"/>
              <w:right w:val="nil"/>
            </w:tcBorders>
            <w:shd w:val="clear" w:color="auto" w:fill="auto"/>
            <w:vAlign w:val="center"/>
            <w:hideMark/>
          </w:tcPr>
          <w:p w14:paraId="4CC5B6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671" w14:textId="77777777">
        <w:trPr>
          <w:trHeight w:val="330"/>
        </w:trPr>
        <w:tc>
          <w:tcPr>
            <w:tcW w:w="7180" w:type="dxa"/>
            <w:tcBorders>
              <w:top w:val="nil"/>
              <w:left w:val="nil"/>
              <w:bottom w:val="nil"/>
              <w:right w:val="nil"/>
            </w:tcBorders>
            <w:shd w:val="clear" w:color="auto" w:fill="auto"/>
            <w:vAlign w:val="center"/>
            <w:hideMark/>
          </w:tcPr>
          <w:p w14:paraId="4CC5B6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113</w:t>
            </w:r>
            <w:r w:rsidRPr="005C6EA6">
              <w:rPr>
                <w:rFonts w:ascii="Calibri" w:eastAsia="Times New Roman" w:hAnsi="Calibri" w:cs="Calibri"/>
                <w:color w:val="000000"/>
                <w:szCs w:val="24"/>
              </w:rPr>
              <w:t xml:space="preserve"> ως έχει     ΚΑΤΑ ΠΛΕΙΟΨΗΦΙΑ</w:t>
            </w:r>
          </w:p>
        </w:tc>
      </w:tr>
      <w:tr w:rsidR="005D719C" w14:paraId="4CC5B673" w14:textId="77777777">
        <w:trPr>
          <w:trHeight w:val="345"/>
        </w:trPr>
        <w:tc>
          <w:tcPr>
            <w:tcW w:w="7180" w:type="dxa"/>
            <w:tcBorders>
              <w:top w:val="nil"/>
              <w:left w:val="nil"/>
              <w:bottom w:val="nil"/>
              <w:right w:val="nil"/>
            </w:tcBorders>
            <w:shd w:val="clear" w:color="auto" w:fill="auto"/>
            <w:vAlign w:val="center"/>
            <w:hideMark/>
          </w:tcPr>
          <w:p w14:paraId="4CC5B6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75" w14:textId="77777777">
        <w:trPr>
          <w:trHeight w:val="330"/>
        </w:trPr>
        <w:tc>
          <w:tcPr>
            <w:tcW w:w="7180" w:type="dxa"/>
            <w:tcBorders>
              <w:top w:val="nil"/>
              <w:left w:val="nil"/>
              <w:bottom w:val="nil"/>
              <w:right w:val="nil"/>
            </w:tcBorders>
            <w:shd w:val="clear" w:color="auto" w:fill="auto"/>
            <w:vAlign w:val="center"/>
            <w:hideMark/>
          </w:tcPr>
          <w:p w14:paraId="4CC5B6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77" w14:textId="77777777">
        <w:trPr>
          <w:trHeight w:val="330"/>
        </w:trPr>
        <w:tc>
          <w:tcPr>
            <w:tcW w:w="7180" w:type="dxa"/>
            <w:tcBorders>
              <w:top w:val="nil"/>
              <w:left w:val="nil"/>
              <w:bottom w:val="nil"/>
              <w:right w:val="nil"/>
            </w:tcBorders>
            <w:shd w:val="clear" w:color="auto" w:fill="auto"/>
            <w:vAlign w:val="center"/>
            <w:hideMark/>
          </w:tcPr>
          <w:p w14:paraId="4CC5B6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79" w14:textId="77777777">
        <w:trPr>
          <w:trHeight w:val="330"/>
        </w:trPr>
        <w:tc>
          <w:tcPr>
            <w:tcW w:w="7180" w:type="dxa"/>
            <w:tcBorders>
              <w:top w:val="nil"/>
              <w:left w:val="nil"/>
              <w:bottom w:val="nil"/>
              <w:right w:val="nil"/>
            </w:tcBorders>
            <w:shd w:val="clear" w:color="auto" w:fill="auto"/>
            <w:vAlign w:val="center"/>
            <w:hideMark/>
          </w:tcPr>
          <w:p w14:paraId="4CC5B6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7B" w14:textId="77777777">
        <w:trPr>
          <w:trHeight w:val="330"/>
        </w:trPr>
        <w:tc>
          <w:tcPr>
            <w:tcW w:w="7180" w:type="dxa"/>
            <w:tcBorders>
              <w:top w:val="nil"/>
              <w:left w:val="nil"/>
              <w:bottom w:val="nil"/>
              <w:right w:val="nil"/>
            </w:tcBorders>
            <w:shd w:val="clear" w:color="auto" w:fill="auto"/>
            <w:vAlign w:val="center"/>
            <w:hideMark/>
          </w:tcPr>
          <w:p w14:paraId="4CC5B6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7D" w14:textId="77777777">
        <w:trPr>
          <w:trHeight w:val="345"/>
        </w:trPr>
        <w:tc>
          <w:tcPr>
            <w:tcW w:w="7180" w:type="dxa"/>
            <w:tcBorders>
              <w:top w:val="nil"/>
              <w:left w:val="nil"/>
              <w:bottom w:val="nil"/>
              <w:right w:val="nil"/>
            </w:tcBorders>
            <w:shd w:val="clear" w:color="auto" w:fill="auto"/>
            <w:vAlign w:val="center"/>
            <w:hideMark/>
          </w:tcPr>
          <w:p w14:paraId="4CC5B6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7F" w14:textId="77777777">
        <w:trPr>
          <w:trHeight w:val="330"/>
        </w:trPr>
        <w:tc>
          <w:tcPr>
            <w:tcW w:w="7180" w:type="dxa"/>
            <w:tcBorders>
              <w:top w:val="nil"/>
              <w:left w:val="nil"/>
              <w:bottom w:val="nil"/>
              <w:right w:val="nil"/>
            </w:tcBorders>
            <w:shd w:val="clear" w:color="auto" w:fill="auto"/>
            <w:vAlign w:val="center"/>
            <w:hideMark/>
          </w:tcPr>
          <w:p w14:paraId="4CC5B6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114 ως έχει     ΚΑΤΑ ΠΛΕΙΟΨΗΦΙΑ</w:t>
            </w:r>
          </w:p>
        </w:tc>
      </w:tr>
      <w:tr w:rsidR="005D719C" w14:paraId="4CC5B681" w14:textId="77777777">
        <w:trPr>
          <w:trHeight w:val="330"/>
        </w:trPr>
        <w:tc>
          <w:tcPr>
            <w:tcW w:w="7180" w:type="dxa"/>
            <w:tcBorders>
              <w:top w:val="nil"/>
              <w:left w:val="nil"/>
              <w:bottom w:val="nil"/>
              <w:right w:val="nil"/>
            </w:tcBorders>
            <w:shd w:val="clear" w:color="auto" w:fill="auto"/>
            <w:vAlign w:val="center"/>
            <w:hideMark/>
          </w:tcPr>
          <w:p w14:paraId="4CC5B6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83" w14:textId="77777777">
        <w:trPr>
          <w:trHeight w:val="330"/>
        </w:trPr>
        <w:tc>
          <w:tcPr>
            <w:tcW w:w="7180" w:type="dxa"/>
            <w:tcBorders>
              <w:top w:val="nil"/>
              <w:left w:val="nil"/>
              <w:bottom w:val="nil"/>
              <w:right w:val="nil"/>
            </w:tcBorders>
            <w:shd w:val="clear" w:color="auto" w:fill="auto"/>
            <w:vAlign w:val="center"/>
            <w:hideMark/>
          </w:tcPr>
          <w:p w14:paraId="4CC5B6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85" w14:textId="77777777">
        <w:trPr>
          <w:trHeight w:val="330"/>
        </w:trPr>
        <w:tc>
          <w:tcPr>
            <w:tcW w:w="7180" w:type="dxa"/>
            <w:tcBorders>
              <w:top w:val="nil"/>
              <w:left w:val="nil"/>
              <w:bottom w:val="nil"/>
              <w:right w:val="nil"/>
            </w:tcBorders>
            <w:shd w:val="clear" w:color="auto" w:fill="auto"/>
            <w:vAlign w:val="center"/>
            <w:hideMark/>
          </w:tcPr>
          <w:p w14:paraId="4CC5B6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87" w14:textId="77777777">
        <w:trPr>
          <w:trHeight w:val="330"/>
        </w:trPr>
        <w:tc>
          <w:tcPr>
            <w:tcW w:w="7180" w:type="dxa"/>
            <w:tcBorders>
              <w:top w:val="nil"/>
              <w:left w:val="nil"/>
              <w:bottom w:val="nil"/>
              <w:right w:val="nil"/>
            </w:tcBorders>
            <w:shd w:val="clear" w:color="auto" w:fill="auto"/>
            <w:vAlign w:val="center"/>
            <w:hideMark/>
          </w:tcPr>
          <w:p w14:paraId="4CC5B6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89" w14:textId="77777777">
        <w:trPr>
          <w:trHeight w:val="330"/>
        </w:trPr>
        <w:tc>
          <w:tcPr>
            <w:tcW w:w="7180" w:type="dxa"/>
            <w:tcBorders>
              <w:top w:val="nil"/>
              <w:left w:val="nil"/>
              <w:bottom w:val="nil"/>
              <w:right w:val="nil"/>
            </w:tcBorders>
            <w:shd w:val="clear" w:color="auto" w:fill="auto"/>
            <w:vAlign w:val="center"/>
            <w:hideMark/>
          </w:tcPr>
          <w:p w14:paraId="4CC5B6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8B" w14:textId="77777777">
        <w:trPr>
          <w:trHeight w:val="330"/>
        </w:trPr>
        <w:tc>
          <w:tcPr>
            <w:tcW w:w="7180" w:type="dxa"/>
            <w:tcBorders>
              <w:top w:val="nil"/>
              <w:left w:val="nil"/>
              <w:bottom w:val="nil"/>
              <w:right w:val="nil"/>
            </w:tcBorders>
            <w:shd w:val="clear" w:color="auto" w:fill="auto"/>
            <w:vAlign w:val="center"/>
            <w:hideMark/>
          </w:tcPr>
          <w:p w14:paraId="4CC5B6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8D" w14:textId="77777777">
        <w:trPr>
          <w:trHeight w:val="330"/>
        </w:trPr>
        <w:tc>
          <w:tcPr>
            <w:tcW w:w="7180" w:type="dxa"/>
            <w:tcBorders>
              <w:top w:val="nil"/>
              <w:left w:val="nil"/>
              <w:bottom w:val="nil"/>
              <w:right w:val="nil"/>
            </w:tcBorders>
            <w:shd w:val="clear" w:color="auto" w:fill="auto"/>
            <w:vAlign w:val="center"/>
            <w:hideMark/>
          </w:tcPr>
          <w:p w14:paraId="4CC5B6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115 ως έχει     ΚΑΤΑ </w:t>
            </w:r>
            <w:r w:rsidRPr="005C6EA6">
              <w:rPr>
                <w:rFonts w:ascii="Calibri" w:eastAsia="Times New Roman" w:hAnsi="Calibri" w:cs="Calibri"/>
                <w:color w:val="000000"/>
                <w:szCs w:val="24"/>
              </w:rPr>
              <w:t>ΠΛΕΙΟΨΗΦΙΑ</w:t>
            </w:r>
          </w:p>
        </w:tc>
      </w:tr>
      <w:tr w:rsidR="005D719C" w14:paraId="4CC5B68F" w14:textId="77777777">
        <w:trPr>
          <w:trHeight w:val="330"/>
        </w:trPr>
        <w:tc>
          <w:tcPr>
            <w:tcW w:w="7180" w:type="dxa"/>
            <w:tcBorders>
              <w:top w:val="nil"/>
              <w:left w:val="nil"/>
              <w:bottom w:val="nil"/>
              <w:right w:val="nil"/>
            </w:tcBorders>
            <w:shd w:val="clear" w:color="auto" w:fill="auto"/>
            <w:vAlign w:val="center"/>
            <w:hideMark/>
          </w:tcPr>
          <w:p w14:paraId="4CC5B6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91" w14:textId="77777777">
        <w:trPr>
          <w:trHeight w:val="330"/>
        </w:trPr>
        <w:tc>
          <w:tcPr>
            <w:tcW w:w="7180" w:type="dxa"/>
            <w:tcBorders>
              <w:top w:val="nil"/>
              <w:left w:val="nil"/>
              <w:bottom w:val="nil"/>
              <w:right w:val="nil"/>
            </w:tcBorders>
            <w:shd w:val="clear" w:color="auto" w:fill="auto"/>
            <w:vAlign w:val="center"/>
            <w:hideMark/>
          </w:tcPr>
          <w:p w14:paraId="4CC5B6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93" w14:textId="77777777">
        <w:trPr>
          <w:trHeight w:val="330"/>
        </w:trPr>
        <w:tc>
          <w:tcPr>
            <w:tcW w:w="7180" w:type="dxa"/>
            <w:tcBorders>
              <w:top w:val="nil"/>
              <w:left w:val="nil"/>
              <w:bottom w:val="nil"/>
              <w:right w:val="nil"/>
            </w:tcBorders>
            <w:shd w:val="clear" w:color="auto" w:fill="auto"/>
            <w:vAlign w:val="center"/>
            <w:hideMark/>
          </w:tcPr>
          <w:p w14:paraId="4CC5B6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95" w14:textId="77777777">
        <w:trPr>
          <w:trHeight w:val="330"/>
        </w:trPr>
        <w:tc>
          <w:tcPr>
            <w:tcW w:w="7180" w:type="dxa"/>
            <w:tcBorders>
              <w:top w:val="nil"/>
              <w:left w:val="nil"/>
              <w:bottom w:val="nil"/>
              <w:right w:val="nil"/>
            </w:tcBorders>
            <w:shd w:val="clear" w:color="auto" w:fill="auto"/>
            <w:vAlign w:val="center"/>
            <w:hideMark/>
          </w:tcPr>
          <w:p w14:paraId="4CC5B6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97" w14:textId="77777777">
        <w:trPr>
          <w:trHeight w:val="330"/>
        </w:trPr>
        <w:tc>
          <w:tcPr>
            <w:tcW w:w="7180" w:type="dxa"/>
            <w:tcBorders>
              <w:top w:val="nil"/>
              <w:left w:val="nil"/>
              <w:bottom w:val="nil"/>
              <w:right w:val="nil"/>
            </w:tcBorders>
            <w:shd w:val="clear" w:color="auto" w:fill="auto"/>
            <w:vAlign w:val="center"/>
            <w:hideMark/>
          </w:tcPr>
          <w:p w14:paraId="4CC5B6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99" w14:textId="77777777">
        <w:trPr>
          <w:trHeight w:val="330"/>
        </w:trPr>
        <w:tc>
          <w:tcPr>
            <w:tcW w:w="7180" w:type="dxa"/>
            <w:tcBorders>
              <w:top w:val="nil"/>
              <w:left w:val="nil"/>
              <w:bottom w:val="nil"/>
              <w:right w:val="nil"/>
            </w:tcBorders>
            <w:shd w:val="clear" w:color="auto" w:fill="auto"/>
            <w:vAlign w:val="center"/>
            <w:hideMark/>
          </w:tcPr>
          <w:p w14:paraId="4CC5B6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9B" w14:textId="77777777">
        <w:trPr>
          <w:trHeight w:val="330"/>
        </w:trPr>
        <w:tc>
          <w:tcPr>
            <w:tcW w:w="7180" w:type="dxa"/>
            <w:tcBorders>
              <w:top w:val="nil"/>
              <w:left w:val="nil"/>
              <w:bottom w:val="nil"/>
              <w:right w:val="nil"/>
            </w:tcBorders>
            <w:shd w:val="clear" w:color="auto" w:fill="auto"/>
            <w:vAlign w:val="center"/>
            <w:hideMark/>
          </w:tcPr>
          <w:p w14:paraId="4CC5B6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116 ως έχει     ΚΑΤΑ ΠΛΕΙΟΨΗΦΙΑ</w:t>
            </w:r>
          </w:p>
        </w:tc>
      </w:tr>
      <w:tr w:rsidR="005D719C" w14:paraId="4CC5B69D" w14:textId="77777777">
        <w:trPr>
          <w:trHeight w:val="330"/>
        </w:trPr>
        <w:tc>
          <w:tcPr>
            <w:tcW w:w="7180" w:type="dxa"/>
            <w:tcBorders>
              <w:top w:val="nil"/>
              <w:left w:val="nil"/>
              <w:bottom w:val="nil"/>
              <w:right w:val="nil"/>
            </w:tcBorders>
            <w:shd w:val="clear" w:color="auto" w:fill="auto"/>
            <w:vAlign w:val="center"/>
            <w:hideMark/>
          </w:tcPr>
          <w:p w14:paraId="4CC5B6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9F" w14:textId="77777777">
        <w:trPr>
          <w:trHeight w:val="345"/>
        </w:trPr>
        <w:tc>
          <w:tcPr>
            <w:tcW w:w="7180" w:type="dxa"/>
            <w:tcBorders>
              <w:top w:val="nil"/>
              <w:left w:val="nil"/>
              <w:bottom w:val="nil"/>
              <w:right w:val="nil"/>
            </w:tcBorders>
            <w:shd w:val="clear" w:color="auto" w:fill="auto"/>
            <w:vAlign w:val="center"/>
            <w:hideMark/>
          </w:tcPr>
          <w:p w14:paraId="4CC5B6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A1" w14:textId="77777777">
        <w:trPr>
          <w:trHeight w:val="330"/>
        </w:trPr>
        <w:tc>
          <w:tcPr>
            <w:tcW w:w="7180" w:type="dxa"/>
            <w:tcBorders>
              <w:top w:val="nil"/>
              <w:left w:val="nil"/>
              <w:bottom w:val="nil"/>
              <w:right w:val="nil"/>
            </w:tcBorders>
            <w:shd w:val="clear" w:color="auto" w:fill="auto"/>
            <w:vAlign w:val="center"/>
            <w:hideMark/>
          </w:tcPr>
          <w:p w14:paraId="4CC5B6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A3" w14:textId="77777777">
        <w:trPr>
          <w:trHeight w:val="330"/>
        </w:trPr>
        <w:tc>
          <w:tcPr>
            <w:tcW w:w="7180" w:type="dxa"/>
            <w:tcBorders>
              <w:top w:val="nil"/>
              <w:left w:val="nil"/>
              <w:bottom w:val="nil"/>
              <w:right w:val="nil"/>
            </w:tcBorders>
            <w:shd w:val="clear" w:color="auto" w:fill="auto"/>
            <w:vAlign w:val="center"/>
            <w:hideMark/>
          </w:tcPr>
          <w:p w14:paraId="4CC5B6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A5" w14:textId="77777777">
        <w:trPr>
          <w:trHeight w:val="330"/>
        </w:trPr>
        <w:tc>
          <w:tcPr>
            <w:tcW w:w="7180" w:type="dxa"/>
            <w:tcBorders>
              <w:top w:val="nil"/>
              <w:left w:val="nil"/>
              <w:bottom w:val="nil"/>
              <w:right w:val="nil"/>
            </w:tcBorders>
            <w:shd w:val="clear" w:color="auto" w:fill="auto"/>
            <w:vAlign w:val="center"/>
            <w:hideMark/>
          </w:tcPr>
          <w:p w14:paraId="4CC5B6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A7" w14:textId="77777777">
        <w:trPr>
          <w:trHeight w:val="330"/>
        </w:trPr>
        <w:tc>
          <w:tcPr>
            <w:tcW w:w="7180" w:type="dxa"/>
            <w:tcBorders>
              <w:top w:val="nil"/>
              <w:left w:val="nil"/>
              <w:bottom w:val="nil"/>
              <w:right w:val="nil"/>
            </w:tcBorders>
            <w:shd w:val="clear" w:color="auto" w:fill="auto"/>
            <w:vAlign w:val="center"/>
            <w:hideMark/>
          </w:tcPr>
          <w:p w14:paraId="4CC5B6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A9" w14:textId="77777777">
        <w:trPr>
          <w:trHeight w:val="330"/>
        </w:trPr>
        <w:tc>
          <w:tcPr>
            <w:tcW w:w="7180" w:type="dxa"/>
            <w:tcBorders>
              <w:top w:val="nil"/>
              <w:left w:val="nil"/>
              <w:bottom w:val="nil"/>
              <w:right w:val="nil"/>
            </w:tcBorders>
            <w:shd w:val="clear" w:color="auto" w:fill="auto"/>
            <w:vAlign w:val="center"/>
            <w:hideMark/>
          </w:tcPr>
          <w:p w14:paraId="4CC5B6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117 ως έχει     ΚΑΤΑ ΠΛΕΙΟΨΗΦΙΑ</w:t>
            </w:r>
          </w:p>
        </w:tc>
      </w:tr>
      <w:tr w:rsidR="005D719C" w14:paraId="4CC5B6AB" w14:textId="77777777">
        <w:trPr>
          <w:trHeight w:val="330"/>
        </w:trPr>
        <w:tc>
          <w:tcPr>
            <w:tcW w:w="7180" w:type="dxa"/>
            <w:tcBorders>
              <w:top w:val="nil"/>
              <w:left w:val="nil"/>
              <w:bottom w:val="nil"/>
              <w:right w:val="nil"/>
            </w:tcBorders>
            <w:shd w:val="clear" w:color="auto" w:fill="auto"/>
            <w:vAlign w:val="center"/>
            <w:hideMark/>
          </w:tcPr>
          <w:p w14:paraId="4CC5B6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AD" w14:textId="77777777">
        <w:trPr>
          <w:trHeight w:val="330"/>
        </w:trPr>
        <w:tc>
          <w:tcPr>
            <w:tcW w:w="7180" w:type="dxa"/>
            <w:tcBorders>
              <w:top w:val="nil"/>
              <w:left w:val="nil"/>
              <w:bottom w:val="nil"/>
              <w:right w:val="nil"/>
            </w:tcBorders>
            <w:shd w:val="clear" w:color="auto" w:fill="auto"/>
            <w:vAlign w:val="center"/>
            <w:hideMark/>
          </w:tcPr>
          <w:p w14:paraId="4CC5B6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AF" w14:textId="77777777">
        <w:trPr>
          <w:trHeight w:val="330"/>
        </w:trPr>
        <w:tc>
          <w:tcPr>
            <w:tcW w:w="7180" w:type="dxa"/>
            <w:tcBorders>
              <w:top w:val="nil"/>
              <w:left w:val="nil"/>
              <w:bottom w:val="nil"/>
              <w:right w:val="nil"/>
            </w:tcBorders>
            <w:shd w:val="clear" w:color="auto" w:fill="auto"/>
            <w:vAlign w:val="center"/>
            <w:hideMark/>
          </w:tcPr>
          <w:p w14:paraId="4CC5B6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B1" w14:textId="77777777">
        <w:trPr>
          <w:trHeight w:val="330"/>
        </w:trPr>
        <w:tc>
          <w:tcPr>
            <w:tcW w:w="7180" w:type="dxa"/>
            <w:tcBorders>
              <w:top w:val="nil"/>
              <w:left w:val="nil"/>
              <w:bottom w:val="nil"/>
              <w:right w:val="nil"/>
            </w:tcBorders>
            <w:shd w:val="clear" w:color="auto" w:fill="auto"/>
            <w:vAlign w:val="center"/>
            <w:hideMark/>
          </w:tcPr>
          <w:p w14:paraId="4CC5B6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B3" w14:textId="77777777">
        <w:trPr>
          <w:trHeight w:val="330"/>
        </w:trPr>
        <w:tc>
          <w:tcPr>
            <w:tcW w:w="7180" w:type="dxa"/>
            <w:tcBorders>
              <w:top w:val="nil"/>
              <w:left w:val="nil"/>
              <w:bottom w:val="nil"/>
              <w:right w:val="nil"/>
            </w:tcBorders>
            <w:shd w:val="clear" w:color="auto" w:fill="auto"/>
            <w:vAlign w:val="center"/>
            <w:hideMark/>
          </w:tcPr>
          <w:p w14:paraId="4CC5B6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B5" w14:textId="77777777">
        <w:trPr>
          <w:trHeight w:val="330"/>
        </w:trPr>
        <w:tc>
          <w:tcPr>
            <w:tcW w:w="7180" w:type="dxa"/>
            <w:tcBorders>
              <w:top w:val="nil"/>
              <w:left w:val="nil"/>
              <w:bottom w:val="nil"/>
              <w:right w:val="nil"/>
            </w:tcBorders>
            <w:shd w:val="clear" w:color="auto" w:fill="auto"/>
            <w:vAlign w:val="center"/>
            <w:hideMark/>
          </w:tcPr>
          <w:p w14:paraId="4CC5B6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B7" w14:textId="77777777">
        <w:trPr>
          <w:trHeight w:val="330"/>
        </w:trPr>
        <w:tc>
          <w:tcPr>
            <w:tcW w:w="7180" w:type="dxa"/>
            <w:tcBorders>
              <w:top w:val="nil"/>
              <w:left w:val="nil"/>
              <w:bottom w:val="nil"/>
              <w:right w:val="nil"/>
            </w:tcBorders>
            <w:shd w:val="clear" w:color="auto" w:fill="auto"/>
            <w:vAlign w:val="center"/>
            <w:hideMark/>
          </w:tcPr>
          <w:p w14:paraId="4CC5B6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118 ως έχει     ΚΑΤΑ ΠΛΕΙΟΨΗΦΙΑ</w:t>
            </w:r>
          </w:p>
        </w:tc>
      </w:tr>
      <w:tr w:rsidR="005D719C" w14:paraId="4CC5B6B9" w14:textId="77777777">
        <w:trPr>
          <w:trHeight w:val="330"/>
        </w:trPr>
        <w:tc>
          <w:tcPr>
            <w:tcW w:w="7180" w:type="dxa"/>
            <w:tcBorders>
              <w:top w:val="nil"/>
              <w:left w:val="nil"/>
              <w:bottom w:val="nil"/>
              <w:right w:val="nil"/>
            </w:tcBorders>
            <w:shd w:val="clear" w:color="auto" w:fill="auto"/>
            <w:vAlign w:val="center"/>
            <w:hideMark/>
          </w:tcPr>
          <w:p w14:paraId="4CC5B6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BB" w14:textId="77777777">
        <w:trPr>
          <w:trHeight w:val="330"/>
        </w:trPr>
        <w:tc>
          <w:tcPr>
            <w:tcW w:w="7180" w:type="dxa"/>
            <w:tcBorders>
              <w:top w:val="nil"/>
              <w:left w:val="nil"/>
              <w:bottom w:val="nil"/>
              <w:right w:val="nil"/>
            </w:tcBorders>
            <w:shd w:val="clear" w:color="auto" w:fill="auto"/>
            <w:vAlign w:val="center"/>
            <w:hideMark/>
          </w:tcPr>
          <w:p w14:paraId="4CC5B6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BD" w14:textId="77777777">
        <w:trPr>
          <w:trHeight w:val="345"/>
        </w:trPr>
        <w:tc>
          <w:tcPr>
            <w:tcW w:w="7180" w:type="dxa"/>
            <w:tcBorders>
              <w:top w:val="nil"/>
              <w:left w:val="nil"/>
              <w:bottom w:val="nil"/>
              <w:right w:val="nil"/>
            </w:tcBorders>
            <w:shd w:val="clear" w:color="auto" w:fill="auto"/>
            <w:vAlign w:val="center"/>
            <w:hideMark/>
          </w:tcPr>
          <w:p w14:paraId="4CC5B6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BF" w14:textId="77777777">
        <w:trPr>
          <w:trHeight w:val="330"/>
        </w:trPr>
        <w:tc>
          <w:tcPr>
            <w:tcW w:w="7180" w:type="dxa"/>
            <w:tcBorders>
              <w:top w:val="nil"/>
              <w:left w:val="nil"/>
              <w:bottom w:val="nil"/>
              <w:right w:val="nil"/>
            </w:tcBorders>
            <w:shd w:val="clear" w:color="auto" w:fill="auto"/>
            <w:vAlign w:val="center"/>
            <w:hideMark/>
          </w:tcPr>
          <w:p w14:paraId="4CC5B6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C1" w14:textId="77777777">
        <w:trPr>
          <w:trHeight w:val="330"/>
        </w:trPr>
        <w:tc>
          <w:tcPr>
            <w:tcW w:w="7180" w:type="dxa"/>
            <w:tcBorders>
              <w:top w:val="nil"/>
              <w:left w:val="nil"/>
              <w:bottom w:val="nil"/>
              <w:right w:val="nil"/>
            </w:tcBorders>
            <w:shd w:val="clear" w:color="auto" w:fill="auto"/>
            <w:vAlign w:val="center"/>
            <w:hideMark/>
          </w:tcPr>
          <w:p w14:paraId="4CC5B6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C3" w14:textId="77777777">
        <w:trPr>
          <w:trHeight w:val="330"/>
        </w:trPr>
        <w:tc>
          <w:tcPr>
            <w:tcW w:w="7180" w:type="dxa"/>
            <w:tcBorders>
              <w:top w:val="nil"/>
              <w:left w:val="nil"/>
              <w:bottom w:val="nil"/>
              <w:right w:val="nil"/>
            </w:tcBorders>
            <w:shd w:val="clear" w:color="auto" w:fill="auto"/>
            <w:vAlign w:val="center"/>
            <w:hideMark/>
          </w:tcPr>
          <w:p w14:paraId="4CC5B6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C5" w14:textId="77777777">
        <w:trPr>
          <w:trHeight w:val="330"/>
        </w:trPr>
        <w:tc>
          <w:tcPr>
            <w:tcW w:w="7180" w:type="dxa"/>
            <w:tcBorders>
              <w:top w:val="nil"/>
              <w:left w:val="nil"/>
              <w:bottom w:val="nil"/>
              <w:right w:val="nil"/>
            </w:tcBorders>
            <w:shd w:val="clear" w:color="auto" w:fill="auto"/>
            <w:vAlign w:val="center"/>
            <w:hideMark/>
          </w:tcPr>
          <w:p w14:paraId="4CC5B6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119 ως έχει     ΚΑΤΑ ΠΛΕΙΟΨΗΦΙΑ</w:t>
            </w:r>
          </w:p>
        </w:tc>
      </w:tr>
      <w:tr w:rsidR="005D719C" w14:paraId="4CC5B6C7" w14:textId="77777777">
        <w:trPr>
          <w:trHeight w:val="330"/>
        </w:trPr>
        <w:tc>
          <w:tcPr>
            <w:tcW w:w="7180" w:type="dxa"/>
            <w:tcBorders>
              <w:top w:val="nil"/>
              <w:left w:val="nil"/>
              <w:bottom w:val="nil"/>
              <w:right w:val="nil"/>
            </w:tcBorders>
            <w:shd w:val="clear" w:color="auto" w:fill="auto"/>
            <w:vAlign w:val="center"/>
            <w:hideMark/>
          </w:tcPr>
          <w:p w14:paraId="4CC5B6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C9" w14:textId="77777777">
        <w:trPr>
          <w:trHeight w:val="330"/>
        </w:trPr>
        <w:tc>
          <w:tcPr>
            <w:tcW w:w="7180" w:type="dxa"/>
            <w:tcBorders>
              <w:top w:val="nil"/>
              <w:left w:val="nil"/>
              <w:bottom w:val="nil"/>
              <w:right w:val="nil"/>
            </w:tcBorders>
            <w:shd w:val="clear" w:color="auto" w:fill="auto"/>
            <w:vAlign w:val="center"/>
            <w:hideMark/>
          </w:tcPr>
          <w:p w14:paraId="4CC5B6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Ν.Δ.: ΝΑΙ</w:t>
            </w:r>
          </w:p>
        </w:tc>
      </w:tr>
      <w:tr w:rsidR="005D719C" w14:paraId="4CC5B6CB" w14:textId="77777777">
        <w:trPr>
          <w:trHeight w:val="330"/>
        </w:trPr>
        <w:tc>
          <w:tcPr>
            <w:tcW w:w="7180" w:type="dxa"/>
            <w:tcBorders>
              <w:top w:val="nil"/>
              <w:left w:val="nil"/>
              <w:bottom w:val="nil"/>
              <w:right w:val="nil"/>
            </w:tcBorders>
            <w:shd w:val="clear" w:color="auto" w:fill="auto"/>
            <w:vAlign w:val="center"/>
            <w:hideMark/>
          </w:tcPr>
          <w:p w14:paraId="4CC5B6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CD" w14:textId="77777777">
        <w:trPr>
          <w:trHeight w:val="330"/>
        </w:trPr>
        <w:tc>
          <w:tcPr>
            <w:tcW w:w="7180" w:type="dxa"/>
            <w:tcBorders>
              <w:top w:val="nil"/>
              <w:left w:val="nil"/>
              <w:bottom w:val="nil"/>
              <w:right w:val="nil"/>
            </w:tcBorders>
            <w:shd w:val="clear" w:color="auto" w:fill="auto"/>
            <w:vAlign w:val="center"/>
            <w:hideMark/>
          </w:tcPr>
          <w:p w14:paraId="4CC5B6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CF" w14:textId="77777777">
        <w:trPr>
          <w:trHeight w:val="330"/>
        </w:trPr>
        <w:tc>
          <w:tcPr>
            <w:tcW w:w="7180" w:type="dxa"/>
            <w:tcBorders>
              <w:top w:val="nil"/>
              <w:left w:val="nil"/>
              <w:bottom w:val="nil"/>
              <w:right w:val="nil"/>
            </w:tcBorders>
            <w:shd w:val="clear" w:color="auto" w:fill="auto"/>
            <w:vAlign w:val="center"/>
            <w:hideMark/>
          </w:tcPr>
          <w:p w14:paraId="4CC5B6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6D1" w14:textId="77777777">
        <w:trPr>
          <w:trHeight w:val="330"/>
        </w:trPr>
        <w:tc>
          <w:tcPr>
            <w:tcW w:w="7180" w:type="dxa"/>
            <w:tcBorders>
              <w:top w:val="nil"/>
              <w:left w:val="nil"/>
              <w:bottom w:val="nil"/>
              <w:right w:val="nil"/>
            </w:tcBorders>
            <w:shd w:val="clear" w:color="auto" w:fill="auto"/>
            <w:vAlign w:val="center"/>
            <w:hideMark/>
          </w:tcPr>
          <w:p w14:paraId="4CC5B6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6D3" w14:textId="77777777">
        <w:trPr>
          <w:trHeight w:val="330"/>
        </w:trPr>
        <w:tc>
          <w:tcPr>
            <w:tcW w:w="7180" w:type="dxa"/>
            <w:tcBorders>
              <w:top w:val="nil"/>
              <w:left w:val="nil"/>
              <w:bottom w:val="nil"/>
              <w:right w:val="nil"/>
            </w:tcBorders>
            <w:shd w:val="clear" w:color="auto" w:fill="auto"/>
            <w:vAlign w:val="center"/>
            <w:hideMark/>
          </w:tcPr>
          <w:p w14:paraId="4CC5B6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120 ως έχει     ΚΑΤΑ ΠΛΕΙΟΨΗΦΙΑ</w:t>
            </w:r>
          </w:p>
        </w:tc>
      </w:tr>
      <w:tr w:rsidR="005D719C" w14:paraId="4CC5B6D5" w14:textId="77777777">
        <w:trPr>
          <w:trHeight w:val="330"/>
        </w:trPr>
        <w:tc>
          <w:tcPr>
            <w:tcW w:w="7180" w:type="dxa"/>
            <w:tcBorders>
              <w:top w:val="nil"/>
              <w:left w:val="nil"/>
              <w:bottom w:val="nil"/>
              <w:right w:val="nil"/>
            </w:tcBorders>
            <w:shd w:val="clear" w:color="auto" w:fill="auto"/>
            <w:vAlign w:val="center"/>
            <w:hideMark/>
          </w:tcPr>
          <w:p w14:paraId="4CC5B6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D7" w14:textId="77777777">
        <w:trPr>
          <w:trHeight w:val="330"/>
        </w:trPr>
        <w:tc>
          <w:tcPr>
            <w:tcW w:w="7180" w:type="dxa"/>
            <w:tcBorders>
              <w:top w:val="nil"/>
              <w:left w:val="nil"/>
              <w:bottom w:val="nil"/>
              <w:right w:val="nil"/>
            </w:tcBorders>
            <w:shd w:val="clear" w:color="auto" w:fill="auto"/>
            <w:vAlign w:val="center"/>
            <w:hideMark/>
          </w:tcPr>
          <w:p w14:paraId="4CC5B6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D9" w14:textId="77777777">
        <w:trPr>
          <w:trHeight w:val="330"/>
        </w:trPr>
        <w:tc>
          <w:tcPr>
            <w:tcW w:w="7180" w:type="dxa"/>
            <w:tcBorders>
              <w:top w:val="nil"/>
              <w:left w:val="nil"/>
              <w:bottom w:val="nil"/>
              <w:right w:val="nil"/>
            </w:tcBorders>
            <w:shd w:val="clear" w:color="auto" w:fill="auto"/>
            <w:vAlign w:val="center"/>
            <w:hideMark/>
          </w:tcPr>
          <w:p w14:paraId="4CC5B6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DB" w14:textId="77777777">
        <w:trPr>
          <w:trHeight w:val="330"/>
        </w:trPr>
        <w:tc>
          <w:tcPr>
            <w:tcW w:w="7180" w:type="dxa"/>
            <w:tcBorders>
              <w:top w:val="nil"/>
              <w:left w:val="nil"/>
              <w:bottom w:val="nil"/>
              <w:right w:val="nil"/>
            </w:tcBorders>
            <w:shd w:val="clear" w:color="auto" w:fill="auto"/>
            <w:vAlign w:val="center"/>
            <w:hideMark/>
          </w:tcPr>
          <w:p w14:paraId="4CC5B6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DD" w14:textId="77777777">
        <w:trPr>
          <w:trHeight w:val="330"/>
        </w:trPr>
        <w:tc>
          <w:tcPr>
            <w:tcW w:w="7180" w:type="dxa"/>
            <w:tcBorders>
              <w:top w:val="nil"/>
              <w:left w:val="nil"/>
              <w:bottom w:val="nil"/>
              <w:right w:val="nil"/>
            </w:tcBorders>
            <w:shd w:val="clear" w:color="auto" w:fill="auto"/>
            <w:vAlign w:val="center"/>
            <w:hideMark/>
          </w:tcPr>
          <w:p w14:paraId="4CC5B6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DF" w14:textId="77777777">
        <w:trPr>
          <w:trHeight w:val="330"/>
        </w:trPr>
        <w:tc>
          <w:tcPr>
            <w:tcW w:w="7180" w:type="dxa"/>
            <w:tcBorders>
              <w:top w:val="nil"/>
              <w:left w:val="nil"/>
              <w:bottom w:val="nil"/>
              <w:right w:val="nil"/>
            </w:tcBorders>
            <w:shd w:val="clear" w:color="auto" w:fill="auto"/>
            <w:vAlign w:val="center"/>
            <w:hideMark/>
          </w:tcPr>
          <w:p w14:paraId="4CC5B6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E1" w14:textId="77777777">
        <w:trPr>
          <w:trHeight w:val="330"/>
        </w:trPr>
        <w:tc>
          <w:tcPr>
            <w:tcW w:w="7180" w:type="dxa"/>
            <w:tcBorders>
              <w:top w:val="nil"/>
              <w:left w:val="nil"/>
              <w:bottom w:val="nil"/>
              <w:right w:val="nil"/>
            </w:tcBorders>
            <w:shd w:val="clear" w:color="auto" w:fill="auto"/>
            <w:vAlign w:val="center"/>
            <w:hideMark/>
          </w:tcPr>
          <w:p w14:paraId="4CC5B6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121 ως έχει     ΚΑΤΑ ΠΛΕΙΟΨΗΦΙΑ</w:t>
            </w:r>
          </w:p>
        </w:tc>
      </w:tr>
      <w:tr w:rsidR="005D719C" w14:paraId="4CC5B6E3" w14:textId="77777777">
        <w:trPr>
          <w:trHeight w:val="330"/>
        </w:trPr>
        <w:tc>
          <w:tcPr>
            <w:tcW w:w="7180" w:type="dxa"/>
            <w:tcBorders>
              <w:top w:val="nil"/>
              <w:left w:val="nil"/>
              <w:bottom w:val="nil"/>
              <w:right w:val="nil"/>
            </w:tcBorders>
            <w:shd w:val="clear" w:color="auto" w:fill="auto"/>
            <w:vAlign w:val="center"/>
            <w:hideMark/>
          </w:tcPr>
          <w:p w14:paraId="4CC5B6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E5" w14:textId="77777777">
        <w:trPr>
          <w:trHeight w:val="330"/>
        </w:trPr>
        <w:tc>
          <w:tcPr>
            <w:tcW w:w="7180" w:type="dxa"/>
            <w:tcBorders>
              <w:top w:val="nil"/>
              <w:left w:val="nil"/>
              <w:bottom w:val="nil"/>
              <w:right w:val="nil"/>
            </w:tcBorders>
            <w:shd w:val="clear" w:color="auto" w:fill="auto"/>
            <w:vAlign w:val="center"/>
            <w:hideMark/>
          </w:tcPr>
          <w:p w14:paraId="4CC5B6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E7" w14:textId="77777777">
        <w:trPr>
          <w:trHeight w:val="330"/>
        </w:trPr>
        <w:tc>
          <w:tcPr>
            <w:tcW w:w="7180" w:type="dxa"/>
            <w:tcBorders>
              <w:top w:val="nil"/>
              <w:left w:val="nil"/>
              <w:bottom w:val="nil"/>
              <w:right w:val="nil"/>
            </w:tcBorders>
            <w:shd w:val="clear" w:color="auto" w:fill="auto"/>
            <w:vAlign w:val="center"/>
            <w:hideMark/>
          </w:tcPr>
          <w:p w14:paraId="4CC5B6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E9" w14:textId="77777777">
        <w:trPr>
          <w:trHeight w:val="345"/>
        </w:trPr>
        <w:tc>
          <w:tcPr>
            <w:tcW w:w="7180" w:type="dxa"/>
            <w:tcBorders>
              <w:top w:val="nil"/>
              <w:left w:val="nil"/>
              <w:bottom w:val="nil"/>
              <w:right w:val="nil"/>
            </w:tcBorders>
            <w:shd w:val="clear" w:color="auto" w:fill="auto"/>
            <w:vAlign w:val="center"/>
            <w:hideMark/>
          </w:tcPr>
          <w:p w14:paraId="4CC5B6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EB" w14:textId="77777777">
        <w:trPr>
          <w:trHeight w:val="330"/>
        </w:trPr>
        <w:tc>
          <w:tcPr>
            <w:tcW w:w="7180" w:type="dxa"/>
            <w:tcBorders>
              <w:top w:val="nil"/>
              <w:left w:val="nil"/>
              <w:bottom w:val="nil"/>
              <w:right w:val="nil"/>
            </w:tcBorders>
            <w:shd w:val="clear" w:color="auto" w:fill="auto"/>
            <w:vAlign w:val="center"/>
            <w:hideMark/>
          </w:tcPr>
          <w:p w14:paraId="4CC5B6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6ED" w14:textId="77777777">
        <w:trPr>
          <w:trHeight w:val="330"/>
        </w:trPr>
        <w:tc>
          <w:tcPr>
            <w:tcW w:w="7180" w:type="dxa"/>
            <w:tcBorders>
              <w:top w:val="nil"/>
              <w:left w:val="nil"/>
              <w:bottom w:val="nil"/>
              <w:right w:val="nil"/>
            </w:tcBorders>
            <w:shd w:val="clear" w:color="auto" w:fill="auto"/>
            <w:vAlign w:val="center"/>
            <w:hideMark/>
          </w:tcPr>
          <w:p w14:paraId="4CC5B6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EF" w14:textId="77777777">
        <w:trPr>
          <w:trHeight w:val="330"/>
        </w:trPr>
        <w:tc>
          <w:tcPr>
            <w:tcW w:w="7180" w:type="dxa"/>
            <w:tcBorders>
              <w:top w:val="nil"/>
              <w:left w:val="nil"/>
              <w:bottom w:val="nil"/>
              <w:right w:val="nil"/>
            </w:tcBorders>
            <w:shd w:val="clear" w:color="auto" w:fill="auto"/>
            <w:vAlign w:val="center"/>
            <w:hideMark/>
          </w:tcPr>
          <w:p w14:paraId="4CC5B6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122 ως έχει     ΚΑΤΑ ΠΛΕΙΟΨΗΦΙΑ</w:t>
            </w:r>
          </w:p>
        </w:tc>
      </w:tr>
      <w:tr w:rsidR="005D719C" w14:paraId="4CC5B6F1" w14:textId="77777777">
        <w:trPr>
          <w:trHeight w:val="330"/>
        </w:trPr>
        <w:tc>
          <w:tcPr>
            <w:tcW w:w="7180" w:type="dxa"/>
            <w:tcBorders>
              <w:top w:val="nil"/>
              <w:left w:val="nil"/>
              <w:bottom w:val="nil"/>
              <w:right w:val="nil"/>
            </w:tcBorders>
            <w:shd w:val="clear" w:color="auto" w:fill="auto"/>
            <w:vAlign w:val="center"/>
            <w:hideMark/>
          </w:tcPr>
          <w:p w14:paraId="4CC5B6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6F3" w14:textId="77777777">
        <w:trPr>
          <w:trHeight w:val="330"/>
        </w:trPr>
        <w:tc>
          <w:tcPr>
            <w:tcW w:w="7180" w:type="dxa"/>
            <w:tcBorders>
              <w:top w:val="nil"/>
              <w:left w:val="nil"/>
              <w:bottom w:val="nil"/>
              <w:right w:val="nil"/>
            </w:tcBorders>
            <w:shd w:val="clear" w:color="auto" w:fill="auto"/>
            <w:vAlign w:val="center"/>
            <w:hideMark/>
          </w:tcPr>
          <w:p w14:paraId="4CC5B6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6F5" w14:textId="77777777">
        <w:trPr>
          <w:trHeight w:val="330"/>
        </w:trPr>
        <w:tc>
          <w:tcPr>
            <w:tcW w:w="7180" w:type="dxa"/>
            <w:tcBorders>
              <w:top w:val="nil"/>
              <w:left w:val="nil"/>
              <w:bottom w:val="nil"/>
              <w:right w:val="nil"/>
            </w:tcBorders>
            <w:shd w:val="clear" w:color="auto" w:fill="auto"/>
            <w:vAlign w:val="center"/>
            <w:hideMark/>
          </w:tcPr>
          <w:p w14:paraId="4CC5B6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6F7" w14:textId="77777777">
        <w:trPr>
          <w:trHeight w:val="330"/>
        </w:trPr>
        <w:tc>
          <w:tcPr>
            <w:tcW w:w="7180" w:type="dxa"/>
            <w:tcBorders>
              <w:top w:val="nil"/>
              <w:left w:val="nil"/>
              <w:bottom w:val="nil"/>
              <w:right w:val="nil"/>
            </w:tcBorders>
            <w:shd w:val="clear" w:color="auto" w:fill="auto"/>
            <w:vAlign w:val="center"/>
            <w:hideMark/>
          </w:tcPr>
          <w:p w14:paraId="4CC5B6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6F9" w14:textId="77777777">
        <w:trPr>
          <w:trHeight w:val="330"/>
        </w:trPr>
        <w:tc>
          <w:tcPr>
            <w:tcW w:w="7180" w:type="dxa"/>
            <w:tcBorders>
              <w:top w:val="nil"/>
              <w:left w:val="nil"/>
              <w:bottom w:val="nil"/>
              <w:right w:val="nil"/>
            </w:tcBorders>
            <w:shd w:val="clear" w:color="auto" w:fill="auto"/>
            <w:vAlign w:val="center"/>
            <w:hideMark/>
          </w:tcPr>
          <w:p w14:paraId="4CC5B6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6FB" w14:textId="77777777">
        <w:trPr>
          <w:trHeight w:val="330"/>
        </w:trPr>
        <w:tc>
          <w:tcPr>
            <w:tcW w:w="7180" w:type="dxa"/>
            <w:tcBorders>
              <w:top w:val="nil"/>
              <w:left w:val="nil"/>
              <w:bottom w:val="nil"/>
              <w:right w:val="nil"/>
            </w:tcBorders>
            <w:shd w:val="clear" w:color="auto" w:fill="auto"/>
            <w:vAlign w:val="center"/>
            <w:hideMark/>
          </w:tcPr>
          <w:p w14:paraId="4CC5B6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6FD" w14:textId="77777777">
        <w:trPr>
          <w:trHeight w:val="345"/>
        </w:trPr>
        <w:tc>
          <w:tcPr>
            <w:tcW w:w="7180" w:type="dxa"/>
            <w:tcBorders>
              <w:top w:val="nil"/>
              <w:left w:val="nil"/>
              <w:bottom w:val="nil"/>
              <w:right w:val="nil"/>
            </w:tcBorders>
            <w:shd w:val="clear" w:color="auto" w:fill="auto"/>
            <w:vAlign w:val="center"/>
            <w:hideMark/>
          </w:tcPr>
          <w:p w14:paraId="4CC5B6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123 όπως τροπ.      ΚΑΤΑ ΠΛΕΙΟΨΗΦΙΑ</w:t>
            </w:r>
          </w:p>
        </w:tc>
      </w:tr>
      <w:tr w:rsidR="005D719C" w14:paraId="4CC5B6FF" w14:textId="77777777">
        <w:trPr>
          <w:trHeight w:val="330"/>
        </w:trPr>
        <w:tc>
          <w:tcPr>
            <w:tcW w:w="7180" w:type="dxa"/>
            <w:tcBorders>
              <w:top w:val="nil"/>
              <w:left w:val="nil"/>
              <w:bottom w:val="nil"/>
              <w:right w:val="nil"/>
            </w:tcBorders>
            <w:shd w:val="clear" w:color="auto" w:fill="auto"/>
            <w:vAlign w:val="center"/>
            <w:hideMark/>
          </w:tcPr>
          <w:p w14:paraId="4CC5B6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01" w14:textId="77777777">
        <w:trPr>
          <w:trHeight w:val="330"/>
        </w:trPr>
        <w:tc>
          <w:tcPr>
            <w:tcW w:w="7180" w:type="dxa"/>
            <w:tcBorders>
              <w:top w:val="nil"/>
              <w:left w:val="nil"/>
              <w:bottom w:val="nil"/>
              <w:right w:val="nil"/>
            </w:tcBorders>
            <w:shd w:val="clear" w:color="auto" w:fill="auto"/>
            <w:vAlign w:val="center"/>
            <w:hideMark/>
          </w:tcPr>
          <w:p w14:paraId="4CC5B7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703" w14:textId="77777777">
        <w:trPr>
          <w:trHeight w:val="330"/>
        </w:trPr>
        <w:tc>
          <w:tcPr>
            <w:tcW w:w="7180" w:type="dxa"/>
            <w:tcBorders>
              <w:top w:val="nil"/>
              <w:left w:val="nil"/>
              <w:bottom w:val="nil"/>
              <w:right w:val="nil"/>
            </w:tcBorders>
            <w:shd w:val="clear" w:color="auto" w:fill="auto"/>
            <w:vAlign w:val="center"/>
            <w:hideMark/>
          </w:tcPr>
          <w:p w14:paraId="4CC5B7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05" w14:textId="77777777">
        <w:trPr>
          <w:trHeight w:val="330"/>
        </w:trPr>
        <w:tc>
          <w:tcPr>
            <w:tcW w:w="7180" w:type="dxa"/>
            <w:tcBorders>
              <w:top w:val="nil"/>
              <w:left w:val="nil"/>
              <w:bottom w:val="nil"/>
              <w:right w:val="nil"/>
            </w:tcBorders>
            <w:shd w:val="clear" w:color="auto" w:fill="auto"/>
            <w:vAlign w:val="center"/>
            <w:hideMark/>
          </w:tcPr>
          <w:p w14:paraId="4CC5B7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07" w14:textId="77777777">
        <w:trPr>
          <w:trHeight w:val="345"/>
        </w:trPr>
        <w:tc>
          <w:tcPr>
            <w:tcW w:w="7180" w:type="dxa"/>
            <w:tcBorders>
              <w:top w:val="nil"/>
              <w:left w:val="nil"/>
              <w:bottom w:val="nil"/>
              <w:right w:val="nil"/>
            </w:tcBorders>
            <w:shd w:val="clear" w:color="auto" w:fill="auto"/>
            <w:vAlign w:val="center"/>
            <w:hideMark/>
          </w:tcPr>
          <w:p w14:paraId="4CC5B7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09" w14:textId="77777777">
        <w:trPr>
          <w:trHeight w:val="330"/>
        </w:trPr>
        <w:tc>
          <w:tcPr>
            <w:tcW w:w="7180" w:type="dxa"/>
            <w:tcBorders>
              <w:top w:val="nil"/>
              <w:left w:val="nil"/>
              <w:bottom w:val="nil"/>
              <w:right w:val="nil"/>
            </w:tcBorders>
            <w:shd w:val="clear" w:color="auto" w:fill="auto"/>
            <w:vAlign w:val="center"/>
            <w:hideMark/>
          </w:tcPr>
          <w:p w14:paraId="4CC5B7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70B" w14:textId="77777777">
        <w:trPr>
          <w:trHeight w:val="330"/>
        </w:trPr>
        <w:tc>
          <w:tcPr>
            <w:tcW w:w="7180" w:type="dxa"/>
            <w:tcBorders>
              <w:top w:val="nil"/>
              <w:left w:val="nil"/>
              <w:bottom w:val="nil"/>
              <w:right w:val="nil"/>
            </w:tcBorders>
            <w:shd w:val="clear" w:color="auto" w:fill="auto"/>
            <w:vAlign w:val="center"/>
            <w:hideMark/>
          </w:tcPr>
          <w:p w14:paraId="4CC5B7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124 όπως τροπ.      ΚΑΤΑ ΠΛΕΙΟΨΗΦΙΑ</w:t>
            </w:r>
          </w:p>
        </w:tc>
      </w:tr>
      <w:tr w:rsidR="005D719C" w14:paraId="4CC5B70D" w14:textId="77777777">
        <w:trPr>
          <w:trHeight w:val="330"/>
        </w:trPr>
        <w:tc>
          <w:tcPr>
            <w:tcW w:w="7180" w:type="dxa"/>
            <w:tcBorders>
              <w:top w:val="nil"/>
              <w:left w:val="nil"/>
              <w:bottom w:val="nil"/>
              <w:right w:val="nil"/>
            </w:tcBorders>
            <w:shd w:val="clear" w:color="auto" w:fill="auto"/>
            <w:vAlign w:val="center"/>
            <w:hideMark/>
          </w:tcPr>
          <w:p w14:paraId="4CC5B7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0F" w14:textId="77777777">
        <w:trPr>
          <w:trHeight w:val="330"/>
        </w:trPr>
        <w:tc>
          <w:tcPr>
            <w:tcW w:w="7180" w:type="dxa"/>
            <w:tcBorders>
              <w:top w:val="nil"/>
              <w:left w:val="nil"/>
              <w:bottom w:val="nil"/>
              <w:right w:val="nil"/>
            </w:tcBorders>
            <w:shd w:val="clear" w:color="auto" w:fill="auto"/>
            <w:vAlign w:val="center"/>
            <w:hideMark/>
          </w:tcPr>
          <w:p w14:paraId="4CC5B7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11" w14:textId="77777777">
        <w:trPr>
          <w:trHeight w:val="330"/>
        </w:trPr>
        <w:tc>
          <w:tcPr>
            <w:tcW w:w="7180" w:type="dxa"/>
            <w:tcBorders>
              <w:top w:val="nil"/>
              <w:left w:val="nil"/>
              <w:bottom w:val="nil"/>
              <w:right w:val="nil"/>
            </w:tcBorders>
            <w:shd w:val="clear" w:color="auto" w:fill="auto"/>
            <w:vAlign w:val="center"/>
            <w:hideMark/>
          </w:tcPr>
          <w:p w14:paraId="4CC5B7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13" w14:textId="77777777">
        <w:trPr>
          <w:trHeight w:val="330"/>
        </w:trPr>
        <w:tc>
          <w:tcPr>
            <w:tcW w:w="7180" w:type="dxa"/>
            <w:tcBorders>
              <w:top w:val="nil"/>
              <w:left w:val="nil"/>
              <w:bottom w:val="nil"/>
              <w:right w:val="nil"/>
            </w:tcBorders>
            <w:shd w:val="clear" w:color="auto" w:fill="auto"/>
            <w:vAlign w:val="center"/>
            <w:hideMark/>
          </w:tcPr>
          <w:p w14:paraId="4CC5B7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15" w14:textId="77777777">
        <w:trPr>
          <w:trHeight w:val="330"/>
        </w:trPr>
        <w:tc>
          <w:tcPr>
            <w:tcW w:w="7180" w:type="dxa"/>
            <w:tcBorders>
              <w:top w:val="nil"/>
              <w:left w:val="nil"/>
              <w:bottom w:val="nil"/>
              <w:right w:val="nil"/>
            </w:tcBorders>
            <w:shd w:val="clear" w:color="auto" w:fill="auto"/>
            <w:vAlign w:val="center"/>
            <w:hideMark/>
          </w:tcPr>
          <w:p w14:paraId="4CC5B7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17" w14:textId="77777777">
        <w:trPr>
          <w:trHeight w:val="330"/>
        </w:trPr>
        <w:tc>
          <w:tcPr>
            <w:tcW w:w="7180" w:type="dxa"/>
            <w:tcBorders>
              <w:top w:val="nil"/>
              <w:left w:val="nil"/>
              <w:bottom w:val="nil"/>
              <w:right w:val="nil"/>
            </w:tcBorders>
            <w:shd w:val="clear" w:color="auto" w:fill="auto"/>
            <w:vAlign w:val="center"/>
            <w:hideMark/>
          </w:tcPr>
          <w:p w14:paraId="4CC5B7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19" w14:textId="77777777">
        <w:trPr>
          <w:trHeight w:val="330"/>
        </w:trPr>
        <w:tc>
          <w:tcPr>
            <w:tcW w:w="7180" w:type="dxa"/>
            <w:tcBorders>
              <w:top w:val="nil"/>
              <w:left w:val="nil"/>
              <w:bottom w:val="nil"/>
              <w:right w:val="nil"/>
            </w:tcBorders>
            <w:shd w:val="clear" w:color="auto" w:fill="auto"/>
            <w:vAlign w:val="center"/>
            <w:hideMark/>
          </w:tcPr>
          <w:p w14:paraId="4CC5B7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125 ως έχει     ΚΑΤΑ ΠΛΕΙΟΨΗΦΙΑ</w:t>
            </w:r>
          </w:p>
        </w:tc>
      </w:tr>
      <w:tr w:rsidR="005D719C" w14:paraId="4CC5B71B" w14:textId="77777777">
        <w:trPr>
          <w:trHeight w:val="330"/>
        </w:trPr>
        <w:tc>
          <w:tcPr>
            <w:tcW w:w="7180" w:type="dxa"/>
            <w:tcBorders>
              <w:top w:val="nil"/>
              <w:left w:val="nil"/>
              <w:bottom w:val="nil"/>
              <w:right w:val="nil"/>
            </w:tcBorders>
            <w:shd w:val="clear" w:color="auto" w:fill="auto"/>
            <w:vAlign w:val="center"/>
            <w:hideMark/>
          </w:tcPr>
          <w:p w14:paraId="4CC5B7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1D" w14:textId="77777777">
        <w:trPr>
          <w:trHeight w:val="330"/>
        </w:trPr>
        <w:tc>
          <w:tcPr>
            <w:tcW w:w="7180" w:type="dxa"/>
            <w:tcBorders>
              <w:top w:val="nil"/>
              <w:left w:val="nil"/>
              <w:bottom w:val="nil"/>
              <w:right w:val="nil"/>
            </w:tcBorders>
            <w:shd w:val="clear" w:color="auto" w:fill="auto"/>
            <w:vAlign w:val="center"/>
            <w:hideMark/>
          </w:tcPr>
          <w:p w14:paraId="4CC5B7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1F" w14:textId="77777777">
        <w:trPr>
          <w:trHeight w:val="330"/>
        </w:trPr>
        <w:tc>
          <w:tcPr>
            <w:tcW w:w="7180" w:type="dxa"/>
            <w:tcBorders>
              <w:top w:val="nil"/>
              <w:left w:val="nil"/>
              <w:bottom w:val="nil"/>
              <w:right w:val="nil"/>
            </w:tcBorders>
            <w:shd w:val="clear" w:color="auto" w:fill="auto"/>
            <w:vAlign w:val="center"/>
            <w:hideMark/>
          </w:tcPr>
          <w:p w14:paraId="4CC5B7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21" w14:textId="77777777">
        <w:trPr>
          <w:trHeight w:val="330"/>
        </w:trPr>
        <w:tc>
          <w:tcPr>
            <w:tcW w:w="7180" w:type="dxa"/>
            <w:tcBorders>
              <w:top w:val="nil"/>
              <w:left w:val="nil"/>
              <w:bottom w:val="nil"/>
              <w:right w:val="nil"/>
            </w:tcBorders>
            <w:shd w:val="clear" w:color="auto" w:fill="auto"/>
            <w:vAlign w:val="center"/>
            <w:hideMark/>
          </w:tcPr>
          <w:p w14:paraId="4CC5B7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23" w14:textId="77777777">
        <w:trPr>
          <w:trHeight w:val="330"/>
        </w:trPr>
        <w:tc>
          <w:tcPr>
            <w:tcW w:w="7180" w:type="dxa"/>
            <w:tcBorders>
              <w:top w:val="nil"/>
              <w:left w:val="nil"/>
              <w:bottom w:val="nil"/>
              <w:right w:val="nil"/>
            </w:tcBorders>
            <w:shd w:val="clear" w:color="auto" w:fill="auto"/>
            <w:vAlign w:val="center"/>
            <w:hideMark/>
          </w:tcPr>
          <w:p w14:paraId="4CC5B7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25" w14:textId="77777777">
        <w:trPr>
          <w:trHeight w:val="330"/>
        </w:trPr>
        <w:tc>
          <w:tcPr>
            <w:tcW w:w="7180" w:type="dxa"/>
            <w:tcBorders>
              <w:top w:val="nil"/>
              <w:left w:val="nil"/>
              <w:bottom w:val="nil"/>
              <w:right w:val="nil"/>
            </w:tcBorders>
            <w:shd w:val="clear" w:color="auto" w:fill="auto"/>
            <w:vAlign w:val="center"/>
            <w:hideMark/>
          </w:tcPr>
          <w:p w14:paraId="4CC5B7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27" w14:textId="77777777">
        <w:trPr>
          <w:trHeight w:val="330"/>
        </w:trPr>
        <w:tc>
          <w:tcPr>
            <w:tcW w:w="7180" w:type="dxa"/>
            <w:tcBorders>
              <w:top w:val="nil"/>
              <w:left w:val="nil"/>
              <w:bottom w:val="nil"/>
              <w:right w:val="nil"/>
            </w:tcBorders>
            <w:shd w:val="clear" w:color="auto" w:fill="auto"/>
            <w:vAlign w:val="center"/>
            <w:hideMark/>
          </w:tcPr>
          <w:p w14:paraId="4CC5B7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 xml:space="preserve">Άρθρο 126 ως έχει   </w:t>
            </w:r>
            <w:r w:rsidRPr="005C6EA6">
              <w:rPr>
                <w:rFonts w:ascii="Calibri" w:eastAsia="Times New Roman" w:hAnsi="Calibri" w:cs="Calibri"/>
                <w:color w:val="000000"/>
                <w:szCs w:val="24"/>
              </w:rPr>
              <w:t xml:space="preserve">  ΚΑΤΑ ΠΛΕΙΟΨΗΦΙΑ</w:t>
            </w:r>
          </w:p>
        </w:tc>
      </w:tr>
      <w:tr w:rsidR="005D719C" w14:paraId="4CC5B729" w14:textId="77777777">
        <w:trPr>
          <w:trHeight w:val="345"/>
        </w:trPr>
        <w:tc>
          <w:tcPr>
            <w:tcW w:w="7180" w:type="dxa"/>
            <w:tcBorders>
              <w:top w:val="nil"/>
              <w:left w:val="nil"/>
              <w:bottom w:val="nil"/>
              <w:right w:val="nil"/>
            </w:tcBorders>
            <w:shd w:val="clear" w:color="auto" w:fill="auto"/>
            <w:vAlign w:val="center"/>
            <w:hideMark/>
          </w:tcPr>
          <w:p w14:paraId="4CC5B7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2B" w14:textId="77777777">
        <w:trPr>
          <w:trHeight w:val="330"/>
        </w:trPr>
        <w:tc>
          <w:tcPr>
            <w:tcW w:w="7180" w:type="dxa"/>
            <w:tcBorders>
              <w:top w:val="nil"/>
              <w:left w:val="nil"/>
              <w:bottom w:val="nil"/>
              <w:right w:val="nil"/>
            </w:tcBorders>
            <w:shd w:val="clear" w:color="auto" w:fill="auto"/>
            <w:vAlign w:val="center"/>
            <w:hideMark/>
          </w:tcPr>
          <w:p w14:paraId="4CC5B7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72D" w14:textId="77777777">
        <w:trPr>
          <w:trHeight w:val="330"/>
        </w:trPr>
        <w:tc>
          <w:tcPr>
            <w:tcW w:w="7180" w:type="dxa"/>
            <w:tcBorders>
              <w:top w:val="nil"/>
              <w:left w:val="nil"/>
              <w:bottom w:val="nil"/>
              <w:right w:val="nil"/>
            </w:tcBorders>
            <w:shd w:val="clear" w:color="auto" w:fill="auto"/>
            <w:vAlign w:val="center"/>
            <w:hideMark/>
          </w:tcPr>
          <w:p w14:paraId="4CC5B7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72F" w14:textId="77777777">
        <w:trPr>
          <w:trHeight w:val="330"/>
        </w:trPr>
        <w:tc>
          <w:tcPr>
            <w:tcW w:w="7180" w:type="dxa"/>
            <w:tcBorders>
              <w:top w:val="nil"/>
              <w:left w:val="nil"/>
              <w:bottom w:val="nil"/>
              <w:right w:val="nil"/>
            </w:tcBorders>
            <w:shd w:val="clear" w:color="auto" w:fill="auto"/>
            <w:vAlign w:val="center"/>
            <w:hideMark/>
          </w:tcPr>
          <w:p w14:paraId="4CC5B7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31" w14:textId="77777777">
        <w:trPr>
          <w:trHeight w:val="330"/>
        </w:trPr>
        <w:tc>
          <w:tcPr>
            <w:tcW w:w="7180" w:type="dxa"/>
            <w:tcBorders>
              <w:top w:val="nil"/>
              <w:left w:val="nil"/>
              <w:bottom w:val="nil"/>
              <w:right w:val="nil"/>
            </w:tcBorders>
            <w:shd w:val="clear" w:color="auto" w:fill="auto"/>
            <w:vAlign w:val="center"/>
            <w:hideMark/>
          </w:tcPr>
          <w:p w14:paraId="4CC5B7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33" w14:textId="77777777">
        <w:trPr>
          <w:trHeight w:val="345"/>
        </w:trPr>
        <w:tc>
          <w:tcPr>
            <w:tcW w:w="7180" w:type="dxa"/>
            <w:tcBorders>
              <w:top w:val="nil"/>
              <w:left w:val="nil"/>
              <w:bottom w:val="nil"/>
              <w:right w:val="nil"/>
            </w:tcBorders>
            <w:shd w:val="clear" w:color="auto" w:fill="auto"/>
            <w:vAlign w:val="center"/>
            <w:hideMark/>
          </w:tcPr>
          <w:p w14:paraId="4CC5B7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735" w14:textId="77777777">
        <w:trPr>
          <w:trHeight w:val="330"/>
        </w:trPr>
        <w:tc>
          <w:tcPr>
            <w:tcW w:w="7180" w:type="dxa"/>
            <w:tcBorders>
              <w:top w:val="nil"/>
              <w:left w:val="nil"/>
              <w:bottom w:val="nil"/>
              <w:right w:val="nil"/>
            </w:tcBorders>
            <w:shd w:val="clear" w:color="auto" w:fill="auto"/>
            <w:vAlign w:val="center"/>
            <w:hideMark/>
          </w:tcPr>
          <w:p w14:paraId="4CC5B7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127 όπως τροπ.      ΚΑΤΑ ΠΛΕΙΟΨΗΦΙΑ</w:t>
            </w:r>
          </w:p>
        </w:tc>
      </w:tr>
      <w:tr w:rsidR="005D719C" w14:paraId="4CC5B737" w14:textId="77777777">
        <w:trPr>
          <w:trHeight w:val="330"/>
        </w:trPr>
        <w:tc>
          <w:tcPr>
            <w:tcW w:w="7180" w:type="dxa"/>
            <w:tcBorders>
              <w:top w:val="nil"/>
              <w:left w:val="nil"/>
              <w:bottom w:val="nil"/>
              <w:right w:val="nil"/>
            </w:tcBorders>
            <w:shd w:val="clear" w:color="auto" w:fill="auto"/>
            <w:vAlign w:val="center"/>
            <w:hideMark/>
          </w:tcPr>
          <w:p w14:paraId="4CC5B7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39" w14:textId="77777777">
        <w:trPr>
          <w:trHeight w:val="330"/>
        </w:trPr>
        <w:tc>
          <w:tcPr>
            <w:tcW w:w="7180" w:type="dxa"/>
            <w:tcBorders>
              <w:top w:val="nil"/>
              <w:left w:val="nil"/>
              <w:bottom w:val="nil"/>
              <w:right w:val="nil"/>
            </w:tcBorders>
            <w:shd w:val="clear" w:color="auto" w:fill="auto"/>
            <w:vAlign w:val="center"/>
            <w:hideMark/>
          </w:tcPr>
          <w:p w14:paraId="4CC5B7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3B" w14:textId="77777777">
        <w:trPr>
          <w:trHeight w:val="330"/>
        </w:trPr>
        <w:tc>
          <w:tcPr>
            <w:tcW w:w="7180" w:type="dxa"/>
            <w:tcBorders>
              <w:top w:val="nil"/>
              <w:left w:val="nil"/>
              <w:bottom w:val="nil"/>
              <w:right w:val="nil"/>
            </w:tcBorders>
            <w:shd w:val="clear" w:color="auto" w:fill="auto"/>
            <w:vAlign w:val="center"/>
            <w:hideMark/>
          </w:tcPr>
          <w:p w14:paraId="4CC5B7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3D" w14:textId="77777777">
        <w:trPr>
          <w:trHeight w:val="330"/>
        </w:trPr>
        <w:tc>
          <w:tcPr>
            <w:tcW w:w="7180" w:type="dxa"/>
            <w:tcBorders>
              <w:top w:val="nil"/>
              <w:left w:val="nil"/>
              <w:bottom w:val="nil"/>
              <w:right w:val="nil"/>
            </w:tcBorders>
            <w:shd w:val="clear" w:color="auto" w:fill="auto"/>
            <w:vAlign w:val="center"/>
            <w:hideMark/>
          </w:tcPr>
          <w:p w14:paraId="4CC5B7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3F" w14:textId="77777777">
        <w:trPr>
          <w:trHeight w:val="330"/>
        </w:trPr>
        <w:tc>
          <w:tcPr>
            <w:tcW w:w="7180" w:type="dxa"/>
            <w:tcBorders>
              <w:top w:val="nil"/>
              <w:left w:val="nil"/>
              <w:bottom w:val="nil"/>
              <w:right w:val="nil"/>
            </w:tcBorders>
            <w:shd w:val="clear" w:color="auto" w:fill="auto"/>
            <w:vAlign w:val="center"/>
            <w:hideMark/>
          </w:tcPr>
          <w:p w14:paraId="4CC5B7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41" w14:textId="77777777">
        <w:trPr>
          <w:trHeight w:val="330"/>
        </w:trPr>
        <w:tc>
          <w:tcPr>
            <w:tcW w:w="7180" w:type="dxa"/>
            <w:tcBorders>
              <w:top w:val="nil"/>
              <w:left w:val="nil"/>
              <w:bottom w:val="nil"/>
              <w:right w:val="nil"/>
            </w:tcBorders>
            <w:shd w:val="clear" w:color="auto" w:fill="auto"/>
            <w:vAlign w:val="center"/>
            <w:hideMark/>
          </w:tcPr>
          <w:p w14:paraId="4CC5B7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43" w14:textId="77777777">
        <w:trPr>
          <w:trHeight w:val="330"/>
        </w:trPr>
        <w:tc>
          <w:tcPr>
            <w:tcW w:w="7180" w:type="dxa"/>
            <w:tcBorders>
              <w:top w:val="nil"/>
              <w:left w:val="nil"/>
              <w:bottom w:val="nil"/>
              <w:right w:val="nil"/>
            </w:tcBorders>
            <w:shd w:val="clear" w:color="auto" w:fill="auto"/>
            <w:vAlign w:val="center"/>
            <w:hideMark/>
          </w:tcPr>
          <w:p w14:paraId="4CC5B7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128 ως έχει     ΚΑΤΑ ΠΛΕΙΟΨΗΦΙΑ</w:t>
            </w:r>
          </w:p>
        </w:tc>
      </w:tr>
      <w:tr w:rsidR="005D719C" w14:paraId="4CC5B745" w14:textId="77777777">
        <w:trPr>
          <w:trHeight w:val="330"/>
        </w:trPr>
        <w:tc>
          <w:tcPr>
            <w:tcW w:w="7180" w:type="dxa"/>
            <w:tcBorders>
              <w:top w:val="nil"/>
              <w:left w:val="nil"/>
              <w:bottom w:val="nil"/>
              <w:right w:val="nil"/>
            </w:tcBorders>
            <w:shd w:val="clear" w:color="auto" w:fill="auto"/>
            <w:vAlign w:val="center"/>
            <w:hideMark/>
          </w:tcPr>
          <w:p w14:paraId="4CC5B7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47" w14:textId="77777777">
        <w:trPr>
          <w:trHeight w:val="345"/>
        </w:trPr>
        <w:tc>
          <w:tcPr>
            <w:tcW w:w="7180" w:type="dxa"/>
            <w:tcBorders>
              <w:top w:val="nil"/>
              <w:left w:val="nil"/>
              <w:bottom w:val="nil"/>
              <w:right w:val="nil"/>
            </w:tcBorders>
            <w:shd w:val="clear" w:color="auto" w:fill="auto"/>
            <w:vAlign w:val="center"/>
            <w:hideMark/>
          </w:tcPr>
          <w:p w14:paraId="4CC5B7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49" w14:textId="77777777">
        <w:trPr>
          <w:trHeight w:val="330"/>
        </w:trPr>
        <w:tc>
          <w:tcPr>
            <w:tcW w:w="7180" w:type="dxa"/>
            <w:tcBorders>
              <w:top w:val="nil"/>
              <w:left w:val="nil"/>
              <w:bottom w:val="nil"/>
              <w:right w:val="nil"/>
            </w:tcBorders>
            <w:shd w:val="clear" w:color="auto" w:fill="auto"/>
            <w:vAlign w:val="center"/>
            <w:hideMark/>
          </w:tcPr>
          <w:p w14:paraId="4CC5B7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4B" w14:textId="77777777">
        <w:trPr>
          <w:trHeight w:val="330"/>
        </w:trPr>
        <w:tc>
          <w:tcPr>
            <w:tcW w:w="7180" w:type="dxa"/>
            <w:tcBorders>
              <w:top w:val="nil"/>
              <w:left w:val="nil"/>
              <w:bottom w:val="nil"/>
              <w:right w:val="nil"/>
            </w:tcBorders>
            <w:shd w:val="clear" w:color="auto" w:fill="auto"/>
            <w:vAlign w:val="center"/>
            <w:hideMark/>
          </w:tcPr>
          <w:p w14:paraId="4CC5B7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4D" w14:textId="77777777">
        <w:trPr>
          <w:trHeight w:val="330"/>
        </w:trPr>
        <w:tc>
          <w:tcPr>
            <w:tcW w:w="7180" w:type="dxa"/>
            <w:tcBorders>
              <w:top w:val="nil"/>
              <w:left w:val="nil"/>
              <w:bottom w:val="nil"/>
              <w:right w:val="nil"/>
            </w:tcBorders>
            <w:shd w:val="clear" w:color="auto" w:fill="auto"/>
            <w:vAlign w:val="center"/>
            <w:hideMark/>
          </w:tcPr>
          <w:p w14:paraId="4CC5B7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4F" w14:textId="77777777">
        <w:trPr>
          <w:trHeight w:val="330"/>
        </w:trPr>
        <w:tc>
          <w:tcPr>
            <w:tcW w:w="7180" w:type="dxa"/>
            <w:tcBorders>
              <w:top w:val="nil"/>
              <w:left w:val="nil"/>
              <w:bottom w:val="nil"/>
              <w:right w:val="nil"/>
            </w:tcBorders>
            <w:shd w:val="clear" w:color="auto" w:fill="auto"/>
            <w:vAlign w:val="center"/>
            <w:hideMark/>
          </w:tcPr>
          <w:p w14:paraId="4CC5B7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51" w14:textId="77777777">
        <w:trPr>
          <w:trHeight w:val="330"/>
        </w:trPr>
        <w:tc>
          <w:tcPr>
            <w:tcW w:w="7180" w:type="dxa"/>
            <w:tcBorders>
              <w:top w:val="nil"/>
              <w:left w:val="nil"/>
              <w:bottom w:val="nil"/>
              <w:right w:val="nil"/>
            </w:tcBorders>
            <w:shd w:val="clear" w:color="auto" w:fill="auto"/>
            <w:vAlign w:val="center"/>
            <w:hideMark/>
          </w:tcPr>
          <w:p w14:paraId="4CC5B7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129 ως έχει     ΚΑΤΑ ΠΛΕΙΟΨΗΦΙΑ</w:t>
            </w:r>
          </w:p>
        </w:tc>
      </w:tr>
      <w:tr w:rsidR="005D719C" w14:paraId="4CC5B753" w14:textId="77777777">
        <w:trPr>
          <w:trHeight w:val="330"/>
        </w:trPr>
        <w:tc>
          <w:tcPr>
            <w:tcW w:w="7180" w:type="dxa"/>
            <w:tcBorders>
              <w:top w:val="nil"/>
              <w:left w:val="nil"/>
              <w:bottom w:val="nil"/>
              <w:right w:val="nil"/>
            </w:tcBorders>
            <w:shd w:val="clear" w:color="auto" w:fill="auto"/>
            <w:vAlign w:val="center"/>
            <w:hideMark/>
          </w:tcPr>
          <w:p w14:paraId="4CC5B7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55" w14:textId="77777777">
        <w:trPr>
          <w:trHeight w:val="330"/>
        </w:trPr>
        <w:tc>
          <w:tcPr>
            <w:tcW w:w="7180" w:type="dxa"/>
            <w:tcBorders>
              <w:top w:val="nil"/>
              <w:left w:val="nil"/>
              <w:bottom w:val="nil"/>
              <w:right w:val="nil"/>
            </w:tcBorders>
            <w:shd w:val="clear" w:color="auto" w:fill="auto"/>
            <w:vAlign w:val="center"/>
            <w:hideMark/>
          </w:tcPr>
          <w:p w14:paraId="4CC5B7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57" w14:textId="77777777">
        <w:trPr>
          <w:trHeight w:val="330"/>
        </w:trPr>
        <w:tc>
          <w:tcPr>
            <w:tcW w:w="7180" w:type="dxa"/>
            <w:tcBorders>
              <w:top w:val="nil"/>
              <w:left w:val="nil"/>
              <w:bottom w:val="nil"/>
              <w:right w:val="nil"/>
            </w:tcBorders>
            <w:shd w:val="clear" w:color="auto" w:fill="auto"/>
            <w:vAlign w:val="center"/>
            <w:hideMark/>
          </w:tcPr>
          <w:p w14:paraId="4CC5B7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759" w14:textId="77777777">
        <w:trPr>
          <w:trHeight w:val="330"/>
        </w:trPr>
        <w:tc>
          <w:tcPr>
            <w:tcW w:w="7180" w:type="dxa"/>
            <w:tcBorders>
              <w:top w:val="nil"/>
              <w:left w:val="nil"/>
              <w:bottom w:val="nil"/>
              <w:right w:val="nil"/>
            </w:tcBorders>
            <w:shd w:val="clear" w:color="auto" w:fill="auto"/>
            <w:vAlign w:val="center"/>
            <w:hideMark/>
          </w:tcPr>
          <w:p w14:paraId="4CC5B7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5B" w14:textId="77777777">
        <w:trPr>
          <w:trHeight w:val="330"/>
        </w:trPr>
        <w:tc>
          <w:tcPr>
            <w:tcW w:w="7180" w:type="dxa"/>
            <w:tcBorders>
              <w:top w:val="nil"/>
              <w:left w:val="nil"/>
              <w:bottom w:val="nil"/>
              <w:right w:val="nil"/>
            </w:tcBorders>
            <w:shd w:val="clear" w:color="auto" w:fill="auto"/>
            <w:vAlign w:val="center"/>
            <w:hideMark/>
          </w:tcPr>
          <w:p w14:paraId="4CC5B7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75D" w14:textId="77777777">
        <w:trPr>
          <w:trHeight w:val="330"/>
        </w:trPr>
        <w:tc>
          <w:tcPr>
            <w:tcW w:w="7180" w:type="dxa"/>
            <w:tcBorders>
              <w:top w:val="nil"/>
              <w:left w:val="nil"/>
              <w:bottom w:val="nil"/>
              <w:right w:val="nil"/>
            </w:tcBorders>
            <w:shd w:val="clear" w:color="auto" w:fill="auto"/>
            <w:vAlign w:val="center"/>
            <w:hideMark/>
          </w:tcPr>
          <w:p w14:paraId="4CC5B7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5F" w14:textId="77777777">
        <w:trPr>
          <w:trHeight w:val="330"/>
        </w:trPr>
        <w:tc>
          <w:tcPr>
            <w:tcW w:w="7180" w:type="dxa"/>
            <w:tcBorders>
              <w:top w:val="nil"/>
              <w:left w:val="nil"/>
              <w:bottom w:val="nil"/>
              <w:right w:val="nil"/>
            </w:tcBorders>
            <w:shd w:val="clear" w:color="auto" w:fill="auto"/>
            <w:vAlign w:val="center"/>
            <w:hideMark/>
          </w:tcPr>
          <w:p w14:paraId="4CC5B7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130 ως έχει     ΚΑΤΑ ΠΛΕΙΟΨΗΦΙΑ</w:t>
            </w:r>
          </w:p>
        </w:tc>
      </w:tr>
      <w:tr w:rsidR="005D719C" w14:paraId="4CC5B761" w14:textId="77777777">
        <w:trPr>
          <w:trHeight w:val="330"/>
        </w:trPr>
        <w:tc>
          <w:tcPr>
            <w:tcW w:w="7180" w:type="dxa"/>
            <w:tcBorders>
              <w:top w:val="nil"/>
              <w:left w:val="nil"/>
              <w:bottom w:val="nil"/>
              <w:right w:val="nil"/>
            </w:tcBorders>
            <w:shd w:val="clear" w:color="auto" w:fill="auto"/>
            <w:vAlign w:val="center"/>
            <w:hideMark/>
          </w:tcPr>
          <w:p w14:paraId="4CC5B7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63" w14:textId="77777777">
        <w:trPr>
          <w:trHeight w:val="330"/>
        </w:trPr>
        <w:tc>
          <w:tcPr>
            <w:tcW w:w="7180" w:type="dxa"/>
            <w:tcBorders>
              <w:top w:val="nil"/>
              <w:left w:val="nil"/>
              <w:bottom w:val="nil"/>
              <w:right w:val="nil"/>
            </w:tcBorders>
            <w:shd w:val="clear" w:color="auto" w:fill="auto"/>
            <w:vAlign w:val="center"/>
            <w:hideMark/>
          </w:tcPr>
          <w:p w14:paraId="4CC5B7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65" w14:textId="77777777">
        <w:trPr>
          <w:trHeight w:val="330"/>
        </w:trPr>
        <w:tc>
          <w:tcPr>
            <w:tcW w:w="7180" w:type="dxa"/>
            <w:tcBorders>
              <w:top w:val="nil"/>
              <w:left w:val="nil"/>
              <w:bottom w:val="nil"/>
              <w:right w:val="nil"/>
            </w:tcBorders>
            <w:shd w:val="clear" w:color="auto" w:fill="auto"/>
            <w:vAlign w:val="center"/>
            <w:hideMark/>
          </w:tcPr>
          <w:p w14:paraId="4CC5B7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67" w14:textId="77777777">
        <w:trPr>
          <w:trHeight w:val="330"/>
        </w:trPr>
        <w:tc>
          <w:tcPr>
            <w:tcW w:w="7180" w:type="dxa"/>
            <w:tcBorders>
              <w:top w:val="nil"/>
              <w:left w:val="nil"/>
              <w:bottom w:val="nil"/>
              <w:right w:val="nil"/>
            </w:tcBorders>
            <w:shd w:val="clear" w:color="auto" w:fill="auto"/>
            <w:vAlign w:val="center"/>
            <w:hideMark/>
          </w:tcPr>
          <w:p w14:paraId="4CC5B7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69" w14:textId="77777777">
        <w:trPr>
          <w:trHeight w:val="330"/>
        </w:trPr>
        <w:tc>
          <w:tcPr>
            <w:tcW w:w="7180" w:type="dxa"/>
            <w:tcBorders>
              <w:top w:val="nil"/>
              <w:left w:val="nil"/>
              <w:bottom w:val="nil"/>
              <w:right w:val="nil"/>
            </w:tcBorders>
            <w:shd w:val="clear" w:color="auto" w:fill="auto"/>
            <w:vAlign w:val="center"/>
            <w:hideMark/>
          </w:tcPr>
          <w:p w14:paraId="4CC5B7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6B" w14:textId="77777777">
        <w:trPr>
          <w:trHeight w:val="330"/>
        </w:trPr>
        <w:tc>
          <w:tcPr>
            <w:tcW w:w="7180" w:type="dxa"/>
            <w:tcBorders>
              <w:top w:val="nil"/>
              <w:left w:val="nil"/>
              <w:bottom w:val="nil"/>
              <w:right w:val="nil"/>
            </w:tcBorders>
            <w:shd w:val="clear" w:color="auto" w:fill="auto"/>
            <w:vAlign w:val="center"/>
            <w:hideMark/>
          </w:tcPr>
          <w:p w14:paraId="4CC5B7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76D" w14:textId="77777777">
        <w:trPr>
          <w:trHeight w:val="330"/>
        </w:trPr>
        <w:tc>
          <w:tcPr>
            <w:tcW w:w="7180" w:type="dxa"/>
            <w:tcBorders>
              <w:top w:val="nil"/>
              <w:left w:val="nil"/>
              <w:bottom w:val="nil"/>
              <w:right w:val="nil"/>
            </w:tcBorders>
            <w:shd w:val="clear" w:color="auto" w:fill="auto"/>
            <w:vAlign w:val="center"/>
            <w:hideMark/>
          </w:tcPr>
          <w:p w14:paraId="4CC5B7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131 ως έχει     ΚΑΤΑ ΠΛΕΙΟΨΗΦΙΑ</w:t>
            </w:r>
          </w:p>
        </w:tc>
      </w:tr>
      <w:tr w:rsidR="005D719C" w14:paraId="4CC5B76F" w14:textId="77777777">
        <w:trPr>
          <w:trHeight w:val="330"/>
        </w:trPr>
        <w:tc>
          <w:tcPr>
            <w:tcW w:w="7180" w:type="dxa"/>
            <w:tcBorders>
              <w:top w:val="nil"/>
              <w:left w:val="nil"/>
              <w:bottom w:val="nil"/>
              <w:right w:val="nil"/>
            </w:tcBorders>
            <w:shd w:val="clear" w:color="auto" w:fill="auto"/>
            <w:vAlign w:val="center"/>
            <w:hideMark/>
          </w:tcPr>
          <w:p w14:paraId="4CC5B7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71" w14:textId="77777777">
        <w:trPr>
          <w:trHeight w:val="330"/>
        </w:trPr>
        <w:tc>
          <w:tcPr>
            <w:tcW w:w="7180" w:type="dxa"/>
            <w:tcBorders>
              <w:top w:val="nil"/>
              <w:left w:val="nil"/>
              <w:bottom w:val="nil"/>
              <w:right w:val="nil"/>
            </w:tcBorders>
            <w:shd w:val="clear" w:color="auto" w:fill="auto"/>
            <w:vAlign w:val="center"/>
            <w:hideMark/>
          </w:tcPr>
          <w:p w14:paraId="4CC5B7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73" w14:textId="77777777">
        <w:trPr>
          <w:trHeight w:val="345"/>
        </w:trPr>
        <w:tc>
          <w:tcPr>
            <w:tcW w:w="7180" w:type="dxa"/>
            <w:tcBorders>
              <w:top w:val="nil"/>
              <w:left w:val="nil"/>
              <w:bottom w:val="nil"/>
              <w:right w:val="nil"/>
            </w:tcBorders>
            <w:shd w:val="clear" w:color="auto" w:fill="auto"/>
            <w:vAlign w:val="center"/>
            <w:hideMark/>
          </w:tcPr>
          <w:p w14:paraId="4CC5B7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75" w14:textId="77777777">
        <w:trPr>
          <w:trHeight w:val="330"/>
        </w:trPr>
        <w:tc>
          <w:tcPr>
            <w:tcW w:w="7180" w:type="dxa"/>
            <w:tcBorders>
              <w:top w:val="nil"/>
              <w:left w:val="nil"/>
              <w:bottom w:val="nil"/>
              <w:right w:val="nil"/>
            </w:tcBorders>
            <w:shd w:val="clear" w:color="auto" w:fill="auto"/>
            <w:vAlign w:val="center"/>
            <w:hideMark/>
          </w:tcPr>
          <w:p w14:paraId="4CC5B7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77" w14:textId="77777777">
        <w:trPr>
          <w:trHeight w:val="330"/>
        </w:trPr>
        <w:tc>
          <w:tcPr>
            <w:tcW w:w="7180" w:type="dxa"/>
            <w:tcBorders>
              <w:top w:val="nil"/>
              <w:left w:val="nil"/>
              <w:bottom w:val="nil"/>
              <w:right w:val="nil"/>
            </w:tcBorders>
            <w:shd w:val="clear" w:color="auto" w:fill="auto"/>
            <w:vAlign w:val="center"/>
            <w:hideMark/>
          </w:tcPr>
          <w:p w14:paraId="4CC5B7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79" w14:textId="77777777">
        <w:trPr>
          <w:trHeight w:val="330"/>
        </w:trPr>
        <w:tc>
          <w:tcPr>
            <w:tcW w:w="7180" w:type="dxa"/>
            <w:tcBorders>
              <w:top w:val="nil"/>
              <w:left w:val="nil"/>
              <w:bottom w:val="nil"/>
              <w:right w:val="nil"/>
            </w:tcBorders>
            <w:shd w:val="clear" w:color="auto" w:fill="auto"/>
            <w:vAlign w:val="center"/>
            <w:hideMark/>
          </w:tcPr>
          <w:p w14:paraId="4CC5B7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7B" w14:textId="77777777">
        <w:trPr>
          <w:trHeight w:val="330"/>
        </w:trPr>
        <w:tc>
          <w:tcPr>
            <w:tcW w:w="7180" w:type="dxa"/>
            <w:tcBorders>
              <w:top w:val="nil"/>
              <w:left w:val="nil"/>
              <w:bottom w:val="nil"/>
              <w:right w:val="nil"/>
            </w:tcBorders>
            <w:shd w:val="clear" w:color="auto" w:fill="auto"/>
            <w:vAlign w:val="center"/>
            <w:hideMark/>
          </w:tcPr>
          <w:p w14:paraId="4CC5B7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132 ως έχει     ΚΑΤΑ ΠΛΕΙΟΨΗΦΙΑ</w:t>
            </w:r>
          </w:p>
        </w:tc>
      </w:tr>
      <w:tr w:rsidR="005D719C" w14:paraId="4CC5B77D" w14:textId="77777777">
        <w:trPr>
          <w:trHeight w:val="330"/>
        </w:trPr>
        <w:tc>
          <w:tcPr>
            <w:tcW w:w="7180" w:type="dxa"/>
            <w:tcBorders>
              <w:top w:val="nil"/>
              <w:left w:val="nil"/>
              <w:bottom w:val="nil"/>
              <w:right w:val="nil"/>
            </w:tcBorders>
            <w:shd w:val="clear" w:color="auto" w:fill="auto"/>
            <w:vAlign w:val="center"/>
            <w:hideMark/>
          </w:tcPr>
          <w:p w14:paraId="4CC5B7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7F" w14:textId="77777777">
        <w:trPr>
          <w:trHeight w:val="330"/>
        </w:trPr>
        <w:tc>
          <w:tcPr>
            <w:tcW w:w="7180" w:type="dxa"/>
            <w:tcBorders>
              <w:top w:val="nil"/>
              <w:left w:val="nil"/>
              <w:bottom w:val="nil"/>
              <w:right w:val="nil"/>
            </w:tcBorders>
            <w:shd w:val="clear" w:color="auto" w:fill="auto"/>
            <w:vAlign w:val="center"/>
            <w:hideMark/>
          </w:tcPr>
          <w:p w14:paraId="4CC5B7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81" w14:textId="77777777">
        <w:trPr>
          <w:trHeight w:val="330"/>
        </w:trPr>
        <w:tc>
          <w:tcPr>
            <w:tcW w:w="7180" w:type="dxa"/>
            <w:tcBorders>
              <w:top w:val="nil"/>
              <w:left w:val="nil"/>
              <w:bottom w:val="nil"/>
              <w:right w:val="nil"/>
            </w:tcBorders>
            <w:shd w:val="clear" w:color="auto" w:fill="auto"/>
            <w:vAlign w:val="center"/>
            <w:hideMark/>
          </w:tcPr>
          <w:p w14:paraId="4CC5B7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83" w14:textId="77777777">
        <w:trPr>
          <w:trHeight w:val="330"/>
        </w:trPr>
        <w:tc>
          <w:tcPr>
            <w:tcW w:w="7180" w:type="dxa"/>
            <w:tcBorders>
              <w:top w:val="nil"/>
              <w:left w:val="nil"/>
              <w:bottom w:val="nil"/>
              <w:right w:val="nil"/>
            </w:tcBorders>
            <w:shd w:val="clear" w:color="auto" w:fill="auto"/>
            <w:vAlign w:val="center"/>
            <w:hideMark/>
          </w:tcPr>
          <w:p w14:paraId="4CC5B7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85" w14:textId="77777777">
        <w:trPr>
          <w:trHeight w:val="330"/>
        </w:trPr>
        <w:tc>
          <w:tcPr>
            <w:tcW w:w="7180" w:type="dxa"/>
            <w:tcBorders>
              <w:top w:val="nil"/>
              <w:left w:val="nil"/>
              <w:bottom w:val="nil"/>
              <w:right w:val="nil"/>
            </w:tcBorders>
            <w:shd w:val="clear" w:color="auto" w:fill="auto"/>
            <w:vAlign w:val="center"/>
            <w:hideMark/>
          </w:tcPr>
          <w:p w14:paraId="4CC5B7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Κ.Κ.Ε: ΝΑΙ</w:t>
            </w:r>
          </w:p>
        </w:tc>
      </w:tr>
      <w:tr w:rsidR="005D719C" w14:paraId="4CC5B787" w14:textId="77777777">
        <w:trPr>
          <w:trHeight w:val="330"/>
        </w:trPr>
        <w:tc>
          <w:tcPr>
            <w:tcW w:w="7180" w:type="dxa"/>
            <w:tcBorders>
              <w:top w:val="nil"/>
              <w:left w:val="nil"/>
              <w:bottom w:val="nil"/>
              <w:right w:val="nil"/>
            </w:tcBorders>
            <w:shd w:val="clear" w:color="auto" w:fill="auto"/>
            <w:vAlign w:val="center"/>
            <w:hideMark/>
          </w:tcPr>
          <w:p w14:paraId="4CC5B7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89" w14:textId="77777777">
        <w:trPr>
          <w:trHeight w:val="330"/>
        </w:trPr>
        <w:tc>
          <w:tcPr>
            <w:tcW w:w="7180" w:type="dxa"/>
            <w:tcBorders>
              <w:top w:val="nil"/>
              <w:left w:val="nil"/>
              <w:bottom w:val="nil"/>
              <w:right w:val="nil"/>
            </w:tcBorders>
            <w:shd w:val="clear" w:color="auto" w:fill="auto"/>
            <w:vAlign w:val="center"/>
            <w:hideMark/>
          </w:tcPr>
          <w:p w14:paraId="4CC5B7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133 ως έχει     ΚΑΤΑ ΠΛΕΙΟΨΗΦΙΑ</w:t>
            </w:r>
          </w:p>
        </w:tc>
      </w:tr>
      <w:tr w:rsidR="005D719C" w14:paraId="4CC5B78B" w14:textId="77777777">
        <w:trPr>
          <w:trHeight w:val="330"/>
        </w:trPr>
        <w:tc>
          <w:tcPr>
            <w:tcW w:w="7180" w:type="dxa"/>
            <w:tcBorders>
              <w:top w:val="nil"/>
              <w:left w:val="nil"/>
              <w:bottom w:val="nil"/>
              <w:right w:val="nil"/>
            </w:tcBorders>
            <w:shd w:val="clear" w:color="auto" w:fill="auto"/>
            <w:vAlign w:val="center"/>
            <w:hideMark/>
          </w:tcPr>
          <w:p w14:paraId="4CC5B7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8D" w14:textId="77777777">
        <w:trPr>
          <w:trHeight w:val="330"/>
        </w:trPr>
        <w:tc>
          <w:tcPr>
            <w:tcW w:w="7180" w:type="dxa"/>
            <w:tcBorders>
              <w:top w:val="nil"/>
              <w:left w:val="nil"/>
              <w:bottom w:val="nil"/>
              <w:right w:val="nil"/>
            </w:tcBorders>
            <w:shd w:val="clear" w:color="auto" w:fill="auto"/>
            <w:vAlign w:val="center"/>
            <w:hideMark/>
          </w:tcPr>
          <w:p w14:paraId="4CC5B7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8F" w14:textId="77777777">
        <w:trPr>
          <w:trHeight w:val="330"/>
        </w:trPr>
        <w:tc>
          <w:tcPr>
            <w:tcW w:w="7180" w:type="dxa"/>
            <w:tcBorders>
              <w:top w:val="nil"/>
              <w:left w:val="nil"/>
              <w:bottom w:val="nil"/>
              <w:right w:val="nil"/>
            </w:tcBorders>
            <w:shd w:val="clear" w:color="auto" w:fill="auto"/>
            <w:vAlign w:val="center"/>
            <w:hideMark/>
          </w:tcPr>
          <w:p w14:paraId="4CC5B7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91" w14:textId="77777777">
        <w:trPr>
          <w:trHeight w:val="345"/>
        </w:trPr>
        <w:tc>
          <w:tcPr>
            <w:tcW w:w="7180" w:type="dxa"/>
            <w:tcBorders>
              <w:top w:val="nil"/>
              <w:left w:val="nil"/>
              <w:bottom w:val="nil"/>
              <w:right w:val="nil"/>
            </w:tcBorders>
            <w:shd w:val="clear" w:color="auto" w:fill="auto"/>
            <w:vAlign w:val="center"/>
            <w:hideMark/>
          </w:tcPr>
          <w:p w14:paraId="4CC5B7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93" w14:textId="77777777">
        <w:trPr>
          <w:trHeight w:val="330"/>
        </w:trPr>
        <w:tc>
          <w:tcPr>
            <w:tcW w:w="7180" w:type="dxa"/>
            <w:tcBorders>
              <w:top w:val="nil"/>
              <w:left w:val="nil"/>
              <w:bottom w:val="nil"/>
              <w:right w:val="nil"/>
            </w:tcBorders>
            <w:shd w:val="clear" w:color="auto" w:fill="auto"/>
            <w:vAlign w:val="center"/>
            <w:hideMark/>
          </w:tcPr>
          <w:p w14:paraId="4CC5B7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95" w14:textId="77777777">
        <w:trPr>
          <w:trHeight w:val="330"/>
        </w:trPr>
        <w:tc>
          <w:tcPr>
            <w:tcW w:w="7180" w:type="dxa"/>
            <w:tcBorders>
              <w:top w:val="nil"/>
              <w:left w:val="nil"/>
              <w:bottom w:val="nil"/>
              <w:right w:val="nil"/>
            </w:tcBorders>
            <w:shd w:val="clear" w:color="auto" w:fill="auto"/>
            <w:vAlign w:val="center"/>
            <w:hideMark/>
          </w:tcPr>
          <w:p w14:paraId="4CC5B7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97" w14:textId="77777777">
        <w:trPr>
          <w:trHeight w:val="330"/>
        </w:trPr>
        <w:tc>
          <w:tcPr>
            <w:tcW w:w="7180" w:type="dxa"/>
            <w:tcBorders>
              <w:top w:val="nil"/>
              <w:left w:val="nil"/>
              <w:bottom w:val="nil"/>
              <w:right w:val="nil"/>
            </w:tcBorders>
            <w:shd w:val="clear" w:color="auto" w:fill="auto"/>
            <w:vAlign w:val="center"/>
            <w:hideMark/>
          </w:tcPr>
          <w:p w14:paraId="4CC5B7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134 ως έχει     ΚΑΤΑ ΠΛΕΙΟΨΗΦΙΑ</w:t>
            </w:r>
          </w:p>
        </w:tc>
      </w:tr>
      <w:tr w:rsidR="005D719C" w14:paraId="4CC5B799" w14:textId="77777777">
        <w:trPr>
          <w:trHeight w:val="330"/>
        </w:trPr>
        <w:tc>
          <w:tcPr>
            <w:tcW w:w="7180" w:type="dxa"/>
            <w:tcBorders>
              <w:top w:val="nil"/>
              <w:left w:val="nil"/>
              <w:bottom w:val="nil"/>
              <w:right w:val="nil"/>
            </w:tcBorders>
            <w:shd w:val="clear" w:color="auto" w:fill="auto"/>
            <w:vAlign w:val="center"/>
            <w:hideMark/>
          </w:tcPr>
          <w:p w14:paraId="4CC5B7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9B" w14:textId="77777777">
        <w:trPr>
          <w:trHeight w:val="330"/>
        </w:trPr>
        <w:tc>
          <w:tcPr>
            <w:tcW w:w="7180" w:type="dxa"/>
            <w:tcBorders>
              <w:top w:val="nil"/>
              <w:left w:val="nil"/>
              <w:bottom w:val="nil"/>
              <w:right w:val="nil"/>
            </w:tcBorders>
            <w:shd w:val="clear" w:color="auto" w:fill="auto"/>
            <w:vAlign w:val="center"/>
            <w:hideMark/>
          </w:tcPr>
          <w:p w14:paraId="4CC5B7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9D" w14:textId="77777777">
        <w:trPr>
          <w:trHeight w:val="330"/>
        </w:trPr>
        <w:tc>
          <w:tcPr>
            <w:tcW w:w="7180" w:type="dxa"/>
            <w:tcBorders>
              <w:top w:val="nil"/>
              <w:left w:val="nil"/>
              <w:bottom w:val="nil"/>
              <w:right w:val="nil"/>
            </w:tcBorders>
            <w:shd w:val="clear" w:color="auto" w:fill="auto"/>
            <w:vAlign w:val="center"/>
            <w:hideMark/>
          </w:tcPr>
          <w:p w14:paraId="4CC5B7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9F" w14:textId="77777777">
        <w:trPr>
          <w:trHeight w:val="330"/>
        </w:trPr>
        <w:tc>
          <w:tcPr>
            <w:tcW w:w="7180" w:type="dxa"/>
            <w:tcBorders>
              <w:top w:val="nil"/>
              <w:left w:val="nil"/>
              <w:bottom w:val="nil"/>
              <w:right w:val="nil"/>
            </w:tcBorders>
            <w:shd w:val="clear" w:color="auto" w:fill="auto"/>
            <w:vAlign w:val="center"/>
            <w:hideMark/>
          </w:tcPr>
          <w:p w14:paraId="4CC5B7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A1" w14:textId="77777777">
        <w:trPr>
          <w:trHeight w:val="330"/>
        </w:trPr>
        <w:tc>
          <w:tcPr>
            <w:tcW w:w="7180" w:type="dxa"/>
            <w:tcBorders>
              <w:top w:val="nil"/>
              <w:left w:val="nil"/>
              <w:bottom w:val="nil"/>
              <w:right w:val="nil"/>
            </w:tcBorders>
            <w:shd w:val="clear" w:color="auto" w:fill="auto"/>
            <w:vAlign w:val="center"/>
            <w:hideMark/>
          </w:tcPr>
          <w:p w14:paraId="4CC5B7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A3" w14:textId="77777777">
        <w:trPr>
          <w:trHeight w:val="330"/>
        </w:trPr>
        <w:tc>
          <w:tcPr>
            <w:tcW w:w="7180" w:type="dxa"/>
            <w:tcBorders>
              <w:top w:val="nil"/>
              <w:left w:val="nil"/>
              <w:bottom w:val="nil"/>
              <w:right w:val="nil"/>
            </w:tcBorders>
            <w:shd w:val="clear" w:color="auto" w:fill="auto"/>
            <w:vAlign w:val="center"/>
            <w:hideMark/>
          </w:tcPr>
          <w:p w14:paraId="4CC5B7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ΝΑΙ</w:t>
            </w:r>
          </w:p>
        </w:tc>
      </w:tr>
      <w:tr w:rsidR="005D719C" w14:paraId="4CC5B7A5" w14:textId="77777777">
        <w:trPr>
          <w:trHeight w:val="330"/>
        </w:trPr>
        <w:tc>
          <w:tcPr>
            <w:tcW w:w="7180" w:type="dxa"/>
            <w:tcBorders>
              <w:top w:val="nil"/>
              <w:left w:val="nil"/>
              <w:bottom w:val="nil"/>
              <w:right w:val="nil"/>
            </w:tcBorders>
            <w:shd w:val="clear" w:color="auto" w:fill="auto"/>
            <w:vAlign w:val="center"/>
            <w:hideMark/>
          </w:tcPr>
          <w:p w14:paraId="4CC5B7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135 όπως τροπ.      ΚΑΤΑ ΠΛΕΙΟΨΗΦΙΑ</w:t>
            </w:r>
          </w:p>
        </w:tc>
      </w:tr>
      <w:tr w:rsidR="005D719C" w14:paraId="4CC5B7A7" w14:textId="77777777">
        <w:trPr>
          <w:trHeight w:val="330"/>
        </w:trPr>
        <w:tc>
          <w:tcPr>
            <w:tcW w:w="7180" w:type="dxa"/>
            <w:tcBorders>
              <w:top w:val="nil"/>
              <w:left w:val="nil"/>
              <w:bottom w:val="nil"/>
              <w:right w:val="nil"/>
            </w:tcBorders>
            <w:shd w:val="clear" w:color="auto" w:fill="auto"/>
            <w:vAlign w:val="center"/>
            <w:hideMark/>
          </w:tcPr>
          <w:p w14:paraId="4CC5B7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A9" w14:textId="77777777">
        <w:trPr>
          <w:trHeight w:val="330"/>
        </w:trPr>
        <w:tc>
          <w:tcPr>
            <w:tcW w:w="7180" w:type="dxa"/>
            <w:tcBorders>
              <w:top w:val="nil"/>
              <w:left w:val="nil"/>
              <w:bottom w:val="nil"/>
              <w:right w:val="nil"/>
            </w:tcBorders>
            <w:shd w:val="clear" w:color="auto" w:fill="auto"/>
            <w:vAlign w:val="center"/>
            <w:hideMark/>
          </w:tcPr>
          <w:p w14:paraId="4CC5B7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AB" w14:textId="77777777">
        <w:trPr>
          <w:trHeight w:val="330"/>
        </w:trPr>
        <w:tc>
          <w:tcPr>
            <w:tcW w:w="7180" w:type="dxa"/>
            <w:tcBorders>
              <w:top w:val="nil"/>
              <w:left w:val="nil"/>
              <w:bottom w:val="nil"/>
              <w:right w:val="nil"/>
            </w:tcBorders>
            <w:shd w:val="clear" w:color="auto" w:fill="auto"/>
            <w:vAlign w:val="center"/>
            <w:hideMark/>
          </w:tcPr>
          <w:p w14:paraId="4CC5B7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AD" w14:textId="77777777">
        <w:trPr>
          <w:trHeight w:val="330"/>
        </w:trPr>
        <w:tc>
          <w:tcPr>
            <w:tcW w:w="7180" w:type="dxa"/>
            <w:tcBorders>
              <w:top w:val="nil"/>
              <w:left w:val="nil"/>
              <w:bottom w:val="nil"/>
              <w:right w:val="nil"/>
            </w:tcBorders>
            <w:shd w:val="clear" w:color="auto" w:fill="auto"/>
            <w:vAlign w:val="center"/>
            <w:hideMark/>
          </w:tcPr>
          <w:p w14:paraId="4CC5B7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AF" w14:textId="77777777">
        <w:trPr>
          <w:trHeight w:val="330"/>
        </w:trPr>
        <w:tc>
          <w:tcPr>
            <w:tcW w:w="7180" w:type="dxa"/>
            <w:tcBorders>
              <w:top w:val="nil"/>
              <w:left w:val="nil"/>
              <w:bottom w:val="nil"/>
              <w:right w:val="nil"/>
            </w:tcBorders>
            <w:shd w:val="clear" w:color="auto" w:fill="auto"/>
            <w:vAlign w:val="center"/>
            <w:hideMark/>
          </w:tcPr>
          <w:p w14:paraId="4CC5B7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B1" w14:textId="77777777">
        <w:trPr>
          <w:trHeight w:val="330"/>
        </w:trPr>
        <w:tc>
          <w:tcPr>
            <w:tcW w:w="7180" w:type="dxa"/>
            <w:tcBorders>
              <w:top w:val="nil"/>
              <w:left w:val="nil"/>
              <w:bottom w:val="nil"/>
              <w:right w:val="nil"/>
            </w:tcBorders>
            <w:shd w:val="clear" w:color="auto" w:fill="auto"/>
            <w:vAlign w:val="center"/>
            <w:hideMark/>
          </w:tcPr>
          <w:p w14:paraId="4CC5B7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B3" w14:textId="77777777">
        <w:trPr>
          <w:trHeight w:val="345"/>
        </w:trPr>
        <w:tc>
          <w:tcPr>
            <w:tcW w:w="7180" w:type="dxa"/>
            <w:tcBorders>
              <w:top w:val="nil"/>
              <w:left w:val="nil"/>
              <w:bottom w:val="nil"/>
              <w:right w:val="nil"/>
            </w:tcBorders>
            <w:shd w:val="clear" w:color="auto" w:fill="auto"/>
            <w:vAlign w:val="center"/>
            <w:hideMark/>
          </w:tcPr>
          <w:p w14:paraId="4CC5B7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136 όπως τροπ.      ΚΑΤΑ ΠΛΕΙΟΨΗΦΙΑ</w:t>
            </w:r>
          </w:p>
        </w:tc>
      </w:tr>
      <w:tr w:rsidR="005D719C" w14:paraId="4CC5B7B5" w14:textId="77777777">
        <w:trPr>
          <w:trHeight w:val="330"/>
        </w:trPr>
        <w:tc>
          <w:tcPr>
            <w:tcW w:w="7180" w:type="dxa"/>
            <w:tcBorders>
              <w:top w:val="nil"/>
              <w:left w:val="nil"/>
              <w:bottom w:val="nil"/>
              <w:right w:val="nil"/>
            </w:tcBorders>
            <w:shd w:val="clear" w:color="auto" w:fill="auto"/>
            <w:vAlign w:val="center"/>
            <w:hideMark/>
          </w:tcPr>
          <w:p w14:paraId="4CC5B7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B7" w14:textId="77777777">
        <w:trPr>
          <w:trHeight w:val="330"/>
        </w:trPr>
        <w:tc>
          <w:tcPr>
            <w:tcW w:w="7180" w:type="dxa"/>
            <w:tcBorders>
              <w:top w:val="nil"/>
              <w:left w:val="nil"/>
              <w:bottom w:val="nil"/>
              <w:right w:val="nil"/>
            </w:tcBorders>
            <w:shd w:val="clear" w:color="auto" w:fill="auto"/>
            <w:vAlign w:val="center"/>
            <w:hideMark/>
          </w:tcPr>
          <w:p w14:paraId="4CC5B7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B9" w14:textId="77777777">
        <w:trPr>
          <w:trHeight w:val="330"/>
        </w:trPr>
        <w:tc>
          <w:tcPr>
            <w:tcW w:w="7180" w:type="dxa"/>
            <w:tcBorders>
              <w:top w:val="nil"/>
              <w:left w:val="nil"/>
              <w:bottom w:val="nil"/>
              <w:right w:val="nil"/>
            </w:tcBorders>
            <w:shd w:val="clear" w:color="auto" w:fill="auto"/>
            <w:vAlign w:val="center"/>
            <w:hideMark/>
          </w:tcPr>
          <w:p w14:paraId="4CC5B7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BB" w14:textId="77777777">
        <w:trPr>
          <w:trHeight w:val="330"/>
        </w:trPr>
        <w:tc>
          <w:tcPr>
            <w:tcW w:w="7180" w:type="dxa"/>
            <w:tcBorders>
              <w:top w:val="nil"/>
              <w:left w:val="nil"/>
              <w:bottom w:val="nil"/>
              <w:right w:val="nil"/>
            </w:tcBorders>
            <w:shd w:val="clear" w:color="auto" w:fill="auto"/>
            <w:vAlign w:val="center"/>
            <w:hideMark/>
          </w:tcPr>
          <w:p w14:paraId="4CC5B7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BD" w14:textId="77777777">
        <w:trPr>
          <w:trHeight w:val="345"/>
        </w:trPr>
        <w:tc>
          <w:tcPr>
            <w:tcW w:w="7180" w:type="dxa"/>
            <w:tcBorders>
              <w:top w:val="nil"/>
              <w:left w:val="nil"/>
              <w:bottom w:val="nil"/>
              <w:right w:val="nil"/>
            </w:tcBorders>
            <w:shd w:val="clear" w:color="auto" w:fill="auto"/>
            <w:vAlign w:val="center"/>
            <w:hideMark/>
          </w:tcPr>
          <w:p w14:paraId="4CC5B7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BF" w14:textId="77777777">
        <w:trPr>
          <w:trHeight w:val="330"/>
        </w:trPr>
        <w:tc>
          <w:tcPr>
            <w:tcW w:w="7180" w:type="dxa"/>
            <w:tcBorders>
              <w:top w:val="nil"/>
              <w:left w:val="nil"/>
              <w:bottom w:val="nil"/>
              <w:right w:val="nil"/>
            </w:tcBorders>
            <w:shd w:val="clear" w:color="auto" w:fill="auto"/>
            <w:vAlign w:val="center"/>
            <w:hideMark/>
          </w:tcPr>
          <w:p w14:paraId="4CC5B7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C1" w14:textId="77777777">
        <w:trPr>
          <w:trHeight w:val="330"/>
        </w:trPr>
        <w:tc>
          <w:tcPr>
            <w:tcW w:w="7180" w:type="dxa"/>
            <w:tcBorders>
              <w:top w:val="nil"/>
              <w:left w:val="nil"/>
              <w:bottom w:val="nil"/>
              <w:right w:val="nil"/>
            </w:tcBorders>
            <w:shd w:val="clear" w:color="auto" w:fill="auto"/>
            <w:vAlign w:val="center"/>
            <w:hideMark/>
          </w:tcPr>
          <w:p w14:paraId="4CC5B7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137 ως έχει     ΚΑΤΑ ΠΛΕΙΟΨΗΦΙΑ</w:t>
            </w:r>
          </w:p>
        </w:tc>
      </w:tr>
      <w:tr w:rsidR="005D719C" w14:paraId="4CC5B7C3" w14:textId="77777777">
        <w:trPr>
          <w:trHeight w:val="330"/>
        </w:trPr>
        <w:tc>
          <w:tcPr>
            <w:tcW w:w="7180" w:type="dxa"/>
            <w:tcBorders>
              <w:top w:val="nil"/>
              <w:left w:val="nil"/>
              <w:bottom w:val="nil"/>
              <w:right w:val="nil"/>
            </w:tcBorders>
            <w:shd w:val="clear" w:color="auto" w:fill="auto"/>
            <w:vAlign w:val="center"/>
            <w:hideMark/>
          </w:tcPr>
          <w:p w14:paraId="4CC5B7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C5" w14:textId="77777777">
        <w:trPr>
          <w:trHeight w:val="330"/>
        </w:trPr>
        <w:tc>
          <w:tcPr>
            <w:tcW w:w="7180" w:type="dxa"/>
            <w:tcBorders>
              <w:top w:val="nil"/>
              <w:left w:val="nil"/>
              <w:bottom w:val="nil"/>
              <w:right w:val="nil"/>
            </w:tcBorders>
            <w:shd w:val="clear" w:color="auto" w:fill="auto"/>
            <w:vAlign w:val="center"/>
            <w:hideMark/>
          </w:tcPr>
          <w:p w14:paraId="4CC5B7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C7" w14:textId="77777777">
        <w:trPr>
          <w:trHeight w:val="330"/>
        </w:trPr>
        <w:tc>
          <w:tcPr>
            <w:tcW w:w="7180" w:type="dxa"/>
            <w:tcBorders>
              <w:top w:val="nil"/>
              <w:left w:val="nil"/>
              <w:bottom w:val="nil"/>
              <w:right w:val="nil"/>
            </w:tcBorders>
            <w:shd w:val="clear" w:color="auto" w:fill="auto"/>
            <w:vAlign w:val="center"/>
            <w:hideMark/>
          </w:tcPr>
          <w:p w14:paraId="4CC5B7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C9" w14:textId="77777777">
        <w:trPr>
          <w:trHeight w:val="330"/>
        </w:trPr>
        <w:tc>
          <w:tcPr>
            <w:tcW w:w="7180" w:type="dxa"/>
            <w:tcBorders>
              <w:top w:val="nil"/>
              <w:left w:val="nil"/>
              <w:bottom w:val="nil"/>
              <w:right w:val="nil"/>
            </w:tcBorders>
            <w:shd w:val="clear" w:color="auto" w:fill="auto"/>
            <w:vAlign w:val="center"/>
            <w:hideMark/>
          </w:tcPr>
          <w:p w14:paraId="4CC5B7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CB" w14:textId="77777777">
        <w:trPr>
          <w:trHeight w:val="330"/>
        </w:trPr>
        <w:tc>
          <w:tcPr>
            <w:tcW w:w="7180" w:type="dxa"/>
            <w:tcBorders>
              <w:top w:val="nil"/>
              <w:left w:val="nil"/>
              <w:bottom w:val="nil"/>
              <w:right w:val="nil"/>
            </w:tcBorders>
            <w:shd w:val="clear" w:color="auto" w:fill="auto"/>
            <w:vAlign w:val="center"/>
            <w:hideMark/>
          </w:tcPr>
          <w:p w14:paraId="4CC5B7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CD" w14:textId="77777777">
        <w:trPr>
          <w:trHeight w:val="330"/>
        </w:trPr>
        <w:tc>
          <w:tcPr>
            <w:tcW w:w="7180" w:type="dxa"/>
            <w:tcBorders>
              <w:top w:val="nil"/>
              <w:left w:val="nil"/>
              <w:bottom w:val="nil"/>
              <w:right w:val="nil"/>
            </w:tcBorders>
            <w:shd w:val="clear" w:color="auto" w:fill="auto"/>
            <w:vAlign w:val="center"/>
            <w:hideMark/>
          </w:tcPr>
          <w:p w14:paraId="4CC5B7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CF" w14:textId="77777777">
        <w:trPr>
          <w:trHeight w:val="330"/>
        </w:trPr>
        <w:tc>
          <w:tcPr>
            <w:tcW w:w="7180" w:type="dxa"/>
            <w:tcBorders>
              <w:top w:val="nil"/>
              <w:left w:val="nil"/>
              <w:bottom w:val="nil"/>
              <w:right w:val="nil"/>
            </w:tcBorders>
            <w:shd w:val="clear" w:color="auto" w:fill="auto"/>
            <w:vAlign w:val="center"/>
            <w:hideMark/>
          </w:tcPr>
          <w:p w14:paraId="4CC5B7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138 ως έχει     ΚΑΤΑ ΠΛΕΙΟΨΗΦΙΑ</w:t>
            </w:r>
          </w:p>
        </w:tc>
      </w:tr>
      <w:tr w:rsidR="005D719C" w14:paraId="4CC5B7D1" w14:textId="77777777">
        <w:trPr>
          <w:trHeight w:val="345"/>
        </w:trPr>
        <w:tc>
          <w:tcPr>
            <w:tcW w:w="7180" w:type="dxa"/>
            <w:tcBorders>
              <w:top w:val="nil"/>
              <w:left w:val="nil"/>
              <w:bottom w:val="nil"/>
              <w:right w:val="nil"/>
            </w:tcBorders>
            <w:shd w:val="clear" w:color="auto" w:fill="auto"/>
            <w:vAlign w:val="center"/>
            <w:hideMark/>
          </w:tcPr>
          <w:p w14:paraId="4CC5B7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D3" w14:textId="77777777">
        <w:trPr>
          <w:trHeight w:val="330"/>
        </w:trPr>
        <w:tc>
          <w:tcPr>
            <w:tcW w:w="7180" w:type="dxa"/>
            <w:tcBorders>
              <w:top w:val="nil"/>
              <w:left w:val="nil"/>
              <w:bottom w:val="nil"/>
              <w:right w:val="nil"/>
            </w:tcBorders>
            <w:shd w:val="clear" w:color="auto" w:fill="auto"/>
            <w:vAlign w:val="center"/>
            <w:hideMark/>
          </w:tcPr>
          <w:p w14:paraId="4CC5B7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7D5" w14:textId="77777777">
        <w:trPr>
          <w:trHeight w:val="330"/>
        </w:trPr>
        <w:tc>
          <w:tcPr>
            <w:tcW w:w="7180" w:type="dxa"/>
            <w:tcBorders>
              <w:top w:val="nil"/>
              <w:left w:val="nil"/>
              <w:bottom w:val="nil"/>
              <w:right w:val="nil"/>
            </w:tcBorders>
            <w:shd w:val="clear" w:color="auto" w:fill="auto"/>
            <w:vAlign w:val="center"/>
            <w:hideMark/>
          </w:tcPr>
          <w:p w14:paraId="4CC5B7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D7" w14:textId="77777777">
        <w:trPr>
          <w:trHeight w:val="330"/>
        </w:trPr>
        <w:tc>
          <w:tcPr>
            <w:tcW w:w="7180" w:type="dxa"/>
            <w:tcBorders>
              <w:top w:val="nil"/>
              <w:left w:val="nil"/>
              <w:bottom w:val="nil"/>
              <w:right w:val="nil"/>
            </w:tcBorders>
            <w:shd w:val="clear" w:color="auto" w:fill="auto"/>
            <w:vAlign w:val="center"/>
            <w:hideMark/>
          </w:tcPr>
          <w:p w14:paraId="4CC5B7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D9" w14:textId="77777777">
        <w:trPr>
          <w:trHeight w:val="330"/>
        </w:trPr>
        <w:tc>
          <w:tcPr>
            <w:tcW w:w="7180" w:type="dxa"/>
            <w:tcBorders>
              <w:top w:val="nil"/>
              <w:left w:val="nil"/>
              <w:bottom w:val="nil"/>
              <w:right w:val="nil"/>
            </w:tcBorders>
            <w:shd w:val="clear" w:color="auto" w:fill="auto"/>
            <w:vAlign w:val="center"/>
            <w:hideMark/>
          </w:tcPr>
          <w:p w14:paraId="4CC5B7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7DB" w14:textId="77777777">
        <w:trPr>
          <w:trHeight w:val="345"/>
        </w:trPr>
        <w:tc>
          <w:tcPr>
            <w:tcW w:w="7180" w:type="dxa"/>
            <w:tcBorders>
              <w:top w:val="nil"/>
              <w:left w:val="nil"/>
              <w:bottom w:val="nil"/>
              <w:right w:val="nil"/>
            </w:tcBorders>
            <w:shd w:val="clear" w:color="auto" w:fill="auto"/>
            <w:vAlign w:val="center"/>
            <w:hideMark/>
          </w:tcPr>
          <w:p w14:paraId="4CC5B7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DD" w14:textId="77777777">
        <w:trPr>
          <w:trHeight w:val="330"/>
        </w:trPr>
        <w:tc>
          <w:tcPr>
            <w:tcW w:w="7180" w:type="dxa"/>
            <w:tcBorders>
              <w:top w:val="nil"/>
              <w:left w:val="nil"/>
              <w:bottom w:val="nil"/>
              <w:right w:val="nil"/>
            </w:tcBorders>
            <w:shd w:val="clear" w:color="auto" w:fill="auto"/>
            <w:vAlign w:val="center"/>
            <w:hideMark/>
          </w:tcPr>
          <w:p w14:paraId="4CC5B7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Άρθρο 139 ως έχει     </w:t>
            </w:r>
            <w:r w:rsidRPr="005C6EA6">
              <w:rPr>
                <w:rFonts w:ascii="Calibri" w:eastAsia="Times New Roman" w:hAnsi="Calibri" w:cs="Calibri"/>
                <w:color w:val="000000"/>
                <w:szCs w:val="24"/>
              </w:rPr>
              <w:t>ΚΑΤΑ ΠΛΕΙΟΨΗΦΙΑ</w:t>
            </w:r>
          </w:p>
        </w:tc>
      </w:tr>
      <w:tr w:rsidR="005D719C" w14:paraId="4CC5B7DF" w14:textId="77777777">
        <w:trPr>
          <w:trHeight w:val="330"/>
        </w:trPr>
        <w:tc>
          <w:tcPr>
            <w:tcW w:w="7180" w:type="dxa"/>
            <w:tcBorders>
              <w:top w:val="nil"/>
              <w:left w:val="nil"/>
              <w:bottom w:val="nil"/>
              <w:right w:val="nil"/>
            </w:tcBorders>
            <w:shd w:val="clear" w:color="auto" w:fill="auto"/>
            <w:vAlign w:val="center"/>
            <w:hideMark/>
          </w:tcPr>
          <w:p w14:paraId="4CC5B7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E1" w14:textId="77777777">
        <w:trPr>
          <w:trHeight w:val="330"/>
        </w:trPr>
        <w:tc>
          <w:tcPr>
            <w:tcW w:w="7180" w:type="dxa"/>
            <w:tcBorders>
              <w:top w:val="nil"/>
              <w:left w:val="nil"/>
              <w:bottom w:val="nil"/>
              <w:right w:val="nil"/>
            </w:tcBorders>
            <w:shd w:val="clear" w:color="auto" w:fill="auto"/>
            <w:vAlign w:val="center"/>
            <w:hideMark/>
          </w:tcPr>
          <w:p w14:paraId="4CC5B7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E3" w14:textId="77777777">
        <w:trPr>
          <w:trHeight w:val="330"/>
        </w:trPr>
        <w:tc>
          <w:tcPr>
            <w:tcW w:w="7180" w:type="dxa"/>
            <w:tcBorders>
              <w:top w:val="nil"/>
              <w:left w:val="nil"/>
              <w:bottom w:val="nil"/>
              <w:right w:val="nil"/>
            </w:tcBorders>
            <w:shd w:val="clear" w:color="auto" w:fill="auto"/>
            <w:vAlign w:val="center"/>
            <w:hideMark/>
          </w:tcPr>
          <w:p w14:paraId="4CC5B7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ΔΗ.ΣΥ: ΝΑΙ</w:t>
            </w:r>
          </w:p>
        </w:tc>
      </w:tr>
      <w:tr w:rsidR="005D719C" w14:paraId="4CC5B7E5" w14:textId="77777777">
        <w:trPr>
          <w:trHeight w:val="330"/>
        </w:trPr>
        <w:tc>
          <w:tcPr>
            <w:tcW w:w="7180" w:type="dxa"/>
            <w:tcBorders>
              <w:top w:val="nil"/>
              <w:left w:val="nil"/>
              <w:bottom w:val="nil"/>
              <w:right w:val="nil"/>
            </w:tcBorders>
            <w:shd w:val="clear" w:color="auto" w:fill="auto"/>
            <w:vAlign w:val="center"/>
            <w:hideMark/>
          </w:tcPr>
          <w:p w14:paraId="4CC5B7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E7" w14:textId="77777777">
        <w:trPr>
          <w:trHeight w:val="330"/>
        </w:trPr>
        <w:tc>
          <w:tcPr>
            <w:tcW w:w="7180" w:type="dxa"/>
            <w:tcBorders>
              <w:top w:val="nil"/>
              <w:left w:val="nil"/>
              <w:bottom w:val="nil"/>
              <w:right w:val="nil"/>
            </w:tcBorders>
            <w:shd w:val="clear" w:color="auto" w:fill="auto"/>
            <w:vAlign w:val="center"/>
            <w:hideMark/>
          </w:tcPr>
          <w:p w14:paraId="4CC5B7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7E9" w14:textId="77777777">
        <w:trPr>
          <w:trHeight w:val="330"/>
        </w:trPr>
        <w:tc>
          <w:tcPr>
            <w:tcW w:w="7180" w:type="dxa"/>
            <w:tcBorders>
              <w:top w:val="nil"/>
              <w:left w:val="nil"/>
              <w:bottom w:val="nil"/>
              <w:right w:val="nil"/>
            </w:tcBorders>
            <w:shd w:val="clear" w:color="auto" w:fill="auto"/>
            <w:vAlign w:val="center"/>
            <w:hideMark/>
          </w:tcPr>
          <w:p w14:paraId="4CC5B7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7EB" w14:textId="77777777">
        <w:trPr>
          <w:trHeight w:val="330"/>
        </w:trPr>
        <w:tc>
          <w:tcPr>
            <w:tcW w:w="7180" w:type="dxa"/>
            <w:tcBorders>
              <w:top w:val="nil"/>
              <w:left w:val="nil"/>
              <w:bottom w:val="nil"/>
              <w:right w:val="nil"/>
            </w:tcBorders>
            <w:shd w:val="clear" w:color="auto" w:fill="auto"/>
            <w:vAlign w:val="center"/>
            <w:hideMark/>
          </w:tcPr>
          <w:p w14:paraId="4CC5B7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140 ως έχει     ΚΑΤΑ ΠΛΕΙΟΨΗΦΙΑ</w:t>
            </w:r>
          </w:p>
        </w:tc>
      </w:tr>
      <w:tr w:rsidR="005D719C" w14:paraId="4CC5B7ED" w14:textId="77777777">
        <w:trPr>
          <w:trHeight w:val="330"/>
        </w:trPr>
        <w:tc>
          <w:tcPr>
            <w:tcW w:w="7180" w:type="dxa"/>
            <w:tcBorders>
              <w:top w:val="nil"/>
              <w:left w:val="nil"/>
              <w:bottom w:val="nil"/>
              <w:right w:val="nil"/>
            </w:tcBorders>
            <w:shd w:val="clear" w:color="auto" w:fill="auto"/>
            <w:vAlign w:val="center"/>
            <w:hideMark/>
          </w:tcPr>
          <w:p w14:paraId="4CC5B7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7EF" w14:textId="77777777">
        <w:trPr>
          <w:trHeight w:val="330"/>
        </w:trPr>
        <w:tc>
          <w:tcPr>
            <w:tcW w:w="7180" w:type="dxa"/>
            <w:tcBorders>
              <w:top w:val="nil"/>
              <w:left w:val="nil"/>
              <w:bottom w:val="nil"/>
              <w:right w:val="nil"/>
            </w:tcBorders>
            <w:shd w:val="clear" w:color="auto" w:fill="auto"/>
            <w:vAlign w:val="center"/>
            <w:hideMark/>
          </w:tcPr>
          <w:p w14:paraId="4CC5B7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F1" w14:textId="77777777">
        <w:trPr>
          <w:trHeight w:val="330"/>
        </w:trPr>
        <w:tc>
          <w:tcPr>
            <w:tcW w:w="7180" w:type="dxa"/>
            <w:tcBorders>
              <w:top w:val="nil"/>
              <w:left w:val="nil"/>
              <w:bottom w:val="nil"/>
              <w:right w:val="nil"/>
            </w:tcBorders>
            <w:shd w:val="clear" w:color="auto" w:fill="auto"/>
            <w:vAlign w:val="center"/>
            <w:hideMark/>
          </w:tcPr>
          <w:p w14:paraId="4CC5B7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7F3" w14:textId="77777777">
        <w:trPr>
          <w:trHeight w:val="330"/>
        </w:trPr>
        <w:tc>
          <w:tcPr>
            <w:tcW w:w="7180" w:type="dxa"/>
            <w:tcBorders>
              <w:top w:val="nil"/>
              <w:left w:val="nil"/>
              <w:bottom w:val="nil"/>
              <w:right w:val="nil"/>
            </w:tcBorders>
            <w:shd w:val="clear" w:color="auto" w:fill="auto"/>
            <w:vAlign w:val="center"/>
            <w:hideMark/>
          </w:tcPr>
          <w:p w14:paraId="4CC5B7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7F5" w14:textId="77777777">
        <w:trPr>
          <w:trHeight w:val="330"/>
        </w:trPr>
        <w:tc>
          <w:tcPr>
            <w:tcW w:w="7180" w:type="dxa"/>
            <w:tcBorders>
              <w:top w:val="nil"/>
              <w:left w:val="nil"/>
              <w:bottom w:val="nil"/>
              <w:right w:val="nil"/>
            </w:tcBorders>
            <w:shd w:val="clear" w:color="auto" w:fill="auto"/>
            <w:vAlign w:val="center"/>
            <w:hideMark/>
          </w:tcPr>
          <w:p w14:paraId="4CC5B7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7F7" w14:textId="77777777">
        <w:trPr>
          <w:trHeight w:val="330"/>
        </w:trPr>
        <w:tc>
          <w:tcPr>
            <w:tcW w:w="7180" w:type="dxa"/>
            <w:tcBorders>
              <w:top w:val="nil"/>
              <w:left w:val="nil"/>
              <w:bottom w:val="nil"/>
              <w:right w:val="nil"/>
            </w:tcBorders>
            <w:shd w:val="clear" w:color="auto" w:fill="auto"/>
            <w:vAlign w:val="center"/>
            <w:hideMark/>
          </w:tcPr>
          <w:p w14:paraId="4CC5B7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7F9" w14:textId="77777777">
        <w:trPr>
          <w:trHeight w:val="330"/>
        </w:trPr>
        <w:tc>
          <w:tcPr>
            <w:tcW w:w="7180" w:type="dxa"/>
            <w:tcBorders>
              <w:top w:val="nil"/>
              <w:left w:val="nil"/>
              <w:bottom w:val="nil"/>
              <w:right w:val="nil"/>
            </w:tcBorders>
            <w:shd w:val="clear" w:color="auto" w:fill="auto"/>
            <w:vAlign w:val="center"/>
            <w:hideMark/>
          </w:tcPr>
          <w:p w14:paraId="4CC5B7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141 ως έχει     ΚΑΤΑ ΠΛΕΙΟΨΗΦΙΑ</w:t>
            </w:r>
          </w:p>
        </w:tc>
      </w:tr>
      <w:tr w:rsidR="005D719C" w14:paraId="4CC5B7FB" w14:textId="77777777">
        <w:trPr>
          <w:trHeight w:val="330"/>
        </w:trPr>
        <w:tc>
          <w:tcPr>
            <w:tcW w:w="7180" w:type="dxa"/>
            <w:tcBorders>
              <w:top w:val="nil"/>
              <w:left w:val="nil"/>
              <w:bottom w:val="nil"/>
              <w:right w:val="nil"/>
            </w:tcBorders>
            <w:shd w:val="clear" w:color="auto" w:fill="auto"/>
            <w:vAlign w:val="center"/>
            <w:hideMark/>
          </w:tcPr>
          <w:p w14:paraId="4CC5B7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w:t>
            </w:r>
            <w:r w:rsidRPr="005C6EA6">
              <w:rPr>
                <w:rFonts w:ascii="Calibri" w:eastAsia="Times New Roman" w:hAnsi="Calibri" w:cs="Calibri"/>
                <w:color w:val="000000"/>
                <w:szCs w:val="24"/>
              </w:rPr>
              <w:t xml:space="preserve"> ΝΑΙ</w:t>
            </w:r>
          </w:p>
        </w:tc>
      </w:tr>
      <w:tr w:rsidR="005D719C" w14:paraId="4CC5B7FD" w14:textId="77777777">
        <w:trPr>
          <w:trHeight w:val="345"/>
        </w:trPr>
        <w:tc>
          <w:tcPr>
            <w:tcW w:w="7180" w:type="dxa"/>
            <w:tcBorders>
              <w:top w:val="nil"/>
              <w:left w:val="nil"/>
              <w:bottom w:val="nil"/>
              <w:right w:val="nil"/>
            </w:tcBorders>
            <w:shd w:val="clear" w:color="auto" w:fill="auto"/>
            <w:vAlign w:val="center"/>
            <w:hideMark/>
          </w:tcPr>
          <w:p w14:paraId="4CC5B7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7FF" w14:textId="77777777">
        <w:trPr>
          <w:trHeight w:val="330"/>
        </w:trPr>
        <w:tc>
          <w:tcPr>
            <w:tcW w:w="7180" w:type="dxa"/>
            <w:tcBorders>
              <w:top w:val="nil"/>
              <w:left w:val="nil"/>
              <w:bottom w:val="nil"/>
              <w:right w:val="nil"/>
            </w:tcBorders>
            <w:shd w:val="clear" w:color="auto" w:fill="auto"/>
            <w:vAlign w:val="center"/>
            <w:hideMark/>
          </w:tcPr>
          <w:p w14:paraId="4CC5B7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01" w14:textId="77777777">
        <w:trPr>
          <w:trHeight w:val="330"/>
        </w:trPr>
        <w:tc>
          <w:tcPr>
            <w:tcW w:w="7180" w:type="dxa"/>
            <w:tcBorders>
              <w:top w:val="nil"/>
              <w:left w:val="nil"/>
              <w:bottom w:val="nil"/>
              <w:right w:val="nil"/>
            </w:tcBorders>
            <w:shd w:val="clear" w:color="auto" w:fill="auto"/>
            <w:vAlign w:val="center"/>
            <w:hideMark/>
          </w:tcPr>
          <w:p w14:paraId="4CC5B8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03" w14:textId="77777777">
        <w:trPr>
          <w:trHeight w:val="330"/>
        </w:trPr>
        <w:tc>
          <w:tcPr>
            <w:tcW w:w="7180" w:type="dxa"/>
            <w:tcBorders>
              <w:top w:val="nil"/>
              <w:left w:val="nil"/>
              <w:bottom w:val="nil"/>
              <w:right w:val="nil"/>
            </w:tcBorders>
            <w:shd w:val="clear" w:color="auto" w:fill="auto"/>
            <w:vAlign w:val="center"/>
            <w:hideMark/>
          </w:tcPr>
          <w:p w14:paraId="4CC5B8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05" w14:textId="77777777">
        <w:trPr>
          <w:trHeight w:val="330"/>
        </w:trPr>
        <w:tc>
          <w:tcPr>
            <w:tcW w:w="7180" w:type="dxa"/>
            <w:tcBorders>
              <w:top w:val="nil"/>
              <w:left w:val="nil"/>
              <w:bottom w:val="nil"/>
              <w:right w:val="nil"/>
            </w:tcBorders>
            <w:shd w:val="clear" w:color="auto" w:fill="auto"/>
            <w:vAlign w:val="center"/>
            <w:hideMark/>
          </w:tcPr>
          <w:p w14:paraId="4CC5B8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807" w14:textId="77777777">
        <w:trPr>
          <w:trHeight w:val="330"/>
        </w:trPr>
        <w:tc>
          <w:tcPr>
            <w:tcW w:w="7180" w:type="dxa"/>
            <w:tcBorders>
              <w:top w:val="nil"/>
              <w:left w:val="nil"/>
              <w:bottom w:val="nil"/>
              <w:right w:val="nil"/>
            </w:tcBorders>
            <w:shd w:val="clear" w:color="auto" w:fill="auto"/>
            <w:vAlign w:val="center"/>
            <w:hideMark/>
          </w:tcPr>
          <w:p w14:paraId="4CC5B8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142 ως έχει     ΚΑΤΑ ΠΛΕΙΟΨΗΦΙΑ</w:t>
            </w:r>
          </w:p>
        </w:tc>
      </w:tr>
      <w:tr w:rsidR="005D719C" w14:paraId="4CC5B809" w14:textId="77777777">
        <w:trPr>
          <w:trHeight w:val="330"/>
        </w:trPr>
        <w:tc>
          <w:tcPr>
            <w:tcW w:w="7180" w:type="dxa"/>
            <w:tcBorders>
              <w:top w:val="nil"/>
              <w:left w:val="nil"/>
              <w:bottom w:val="nil"/>
              <w:right w:val="nil"/>
            </w:tcBorders>
            <w:shd w:val="clear" w:color="auto" w:fill="auto"/>
            <w:vAlign w:val="center"/>
            <w:hideMark/>
          </w:tcPr>
          <w:p w14:paraId="4CC5B8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0B" w14:textId="77777777">
        <w:trPr>
          <w:trHeight w:val="330"/>
        </w:trPr>
        <w:tc>
          <w:tcPr>
            <w:tcW w:w="7180" w:type="dxa"/>
            <w:tcBorders>
              <w:top w:val="nil"/>
              <w:left w:val="nil"/>
              <w:bottom w:val="nil"/>
              <w:right w:val="nil"/>
            </w:tcBorders>
            <w:shd w:val="clear" w:color="auto" w:fill="auto"/>
            <w:vAlign w:val="center"/>
            <w:hideMark/>
          </w:tcPr>
          <w:p w14:paraId="4CC5B8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80D" w14:textId="77777777">
        <w:trPr>
          <w:trHeight w:val="330"/>
        </w:trPr>
        <w:tc>
          <w:tcPr>
            <w:tcW w:w="7180" w:type="dxa"/>
            <w:tcBorders>
              <w:top w:val="nil"/>
              <w:left w:val="nil"/>
              <w:bottom w:val="nil"/>
              <w:right w:val="nil"/>
            </w:tcBorders>
            <w:shd w:val="clear" w:color="auto" w:fill="auto"/>
            <w:vAlign w:val="center"/>
            <w:hideMark/>
          </w:tcPr>
          <w:p w14:paraId="4CC5B8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0F" w14:textId="77777777">
        <w:trPr>
          <w:trHeight w:val="330"/>
        </w:trPr>
        <w:tc>
          <w:tcPr>
            <w:tcW w:w="7180" w:type="dxa"/>
            <w:tcBorders>
              <w:top w:val="nil"/>
              <w:left w:val="nil"/>
              <w:bottom w:val="nil"/>
              <w:right w:val="nil"/>
            </w:tcBorders>
            <w:shd w:val="clear" w:color="auto" w:fill="auto"/>
            <w:vAlign w:val="center"/>
            <w:hideMark/>
          </w:tcPr>
          <w:p w14:paraId="4CC5B8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11" w14:textId="77777777">
        <w:trPr>
          <w:trHeight w:val="330"/>
        </w:trPr>
        <w:tc>
          <w:tcPr>
            <w:tcW w:w="7180" w:type="dxa"/>
            <w:tcBorders>
              <w:top w:val="nil"/>
              <w:left w:val="nil"/>
              <w:bottom w:val="nil"/>
              <w:right w:val="nil"/>
            </w:tcBorders>
            <w:shd w:val="clear" w:color="auto" w:fill="auto"/>
            <w:vAlign w:val="center"/>
            <w:hideMark/>
          </w:tcPr>
          <w:p w14:paraId="4CC5B8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13" w14:textId="77777777">
        <w:trPr>
          <w:trHeight w:val="330"/>
        </w:trPr>
        <w:tc>
          <w:tcPr>
            <w:tcW w:w="7180" w:type="dxa"/>
            <w:tcBorders>
              <w:top w:val="nil"/>
              <w:left w:val="nil"/>
              <w:bottom w:val="nil"/>
              <w:right w:val="nil"/>
            </w:tcBorders>
            <w:shd w:val="clear" w:color="auto" w:fill="auto"/>
            <w:vAlign w:val="center"/>
            <w:hideMark/>
          </w:tcPr>
          <w:p w14:paraId="4CC5B8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815" w14:textId="77777777">
        <w:trPr>
          <w:trHeight w:val="330"/>
        </w:trPr>
        <w:tc>
          <w:tcPr>
            <w:tcW w:w="7180" w:type="dxa"/>
            <w:tcBorders>
              <w:top w:val="nil"/>
              <w:left w:val="nil"/>
              <w:bottom w:val="nil"/>
              <w:right w:val="nil"/>
            </w:tcBorders>
            <w:shd w:val="clear" w:color="auto" w:fill="auto"/>
            <w:vAlign w:val="center"/>
            <w:hideMark/>
          </w:tcPr>
          <w:p w14:paraId="4CC5B8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143 ως έχει     ΚΑΤΑ ΠΛΕΙΟΨΗΦΙΑ</w:t>
            </w:r>
          </w:p>
        </w:tc>
      </w:tr>
      <w:tr w:rsidR="005D719C" w14:paraId="4CC5B817" w14:textId="77777777">
        <w:trPr>
          <w:trHeight w:val="330"/>
        </w:trPr>
        <w:tc>
          <w:tcPr>
            <w:tcW w:w="7180" w:type="dxa"/>
            <w:tcBorders>
              <w:top w:val="nil"/>
              <w:left w:val="nil"/>
              <w:bottom w:val="nil"/>
              <w:right w:val="nil"/>
            </w:tcBorders>
            <w:shd w:val="clear" w:color="auto" w:fill="auto"/>
            <w:vAlign w:val="center"/>
            <w:hideMark/>
          </w:tcPr>
          <w:p w14:paraId="4CC5B8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19" w14:textId="77777777">
        <w:trPr>
          <w:trHeight w:val="330"/>
        </w:trPr>
        <w:tc>
          <w:tcPr>
            <w:tcW w:w="7180" w:type="dxa"/>
            <w:tcBorders>
              <w:top w:val="nil"/>
              <w:left w:val="nil"/>
              <w:bottom w:val="nil"/>
              <w:right w:val="nil"/>
            </w:tcBorders>
            <w:shd w:val="clear" w:color="auto" w:fill="auto"/>
            <w:vAlign w:val="center"/>
            <w:hideMark/>
          </w:tcPr>
          <w:p w14:paraId="4CC5B8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81B" w14:textId="77777777">
        <w:trPr>
          <w:trHeight w:val="345"/>
        </w:trPr>
        <w:tc>
          <w:tcPr>
            <w:tcW w:w="7180" w:type="dxa"/>
            <w:tcBorders>
              <w:top w:val="nil"/>
              <w:left w:val="nil"/>
              <w:bottom w:val="nil"/>
              <w:right w:val="nil"/>
            </w:tcBorders>
            <w:shd w:val="clear" w:color="auto" w:fill="auto"/>
            <w:vAlign w:val="center"/>
            <w:hideMark/>
          </w:tcPr>
          <w:p w14:paraId="4CC5B8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ΔΗ.ΣΥ: </w:t>
            </w:r>
            <w:r w:rsidRPr="005C6EA6">
              <w:rPr>
                <w:rFonts w:ascii="Calibri" w:eastAsia="Times New Roman" w:hAnsi="Calibri" w:cs="Calibri"/>
                <w:color w:val="000000"/>
                <w:szCs w:val="24"/>
              </w:rPr>
              <w:t>ΝΑΙ</w:t>
            </w:r>
          </w:p>
        </w:tc>
      </w:tr>
      <w:tr w:rsidR="005D719C" w14:paraId="4CC5B81D" w14:textId="77777777">
        <w:trPr>
          <w:trHeight w:val="330"/>
        </w:trPr>
        <w:tc>
          <w:tcPr>
            <w:tcW w:w="7180" w:type="dxa"/>
            <w:tcBorders>
              <w:top w:val="nil"/>
              <w:left w:val="nil"/>
              <w:bottom w:val="nil"/>
              <w:right w:val="nil"/>
            </w:tcBorders>
            <w:shd w:val="clear" w:color="auto" w:fill="auto"/>
            <w:vAlign w:val="center"/>
            <w:hideMark/>
          </w:tcPr>
          <w:p w14:paraId="4CC5B8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1F" w14:textId="77777777">
        <w:trPr>
          <w:trHeight w:val="330"/>
        </w:trPr>
        <w:tc>
          <w:tcPr>
            <w:tcW w:w="7180" w:type="dxa"/>
            <w:tcBorders>
              <w:top w:val="nil"/>
              <w:left w:val="nil"/>
              <w:bottom w:val="nil"/>
              <w:right w:val="nil"/>
            </w:tcBorders>
            <w:shd w:val="clear" w:color="auto" w:fill="auto"/>
            <w:vAlign w:val="center"/>
            <w:hideMark/>
          </w:tcPr>
          <w:p w14:paraId="4CC5B8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21" w14:textId="77777777">
        <w:trPr>
          <w:trHeight w:val="330"/>
        </w:trPr>
        <w:tc>
          <w:tcPr>
            <w:tcW w:w="7180" w:type="dxa"/>
            <w:tcBorders>
              <w:top w:val="nil"/>
              <w:left w:val="nil"/>
              <w:bottom w:val="nil"/>
              <w:right w:val="nil"/>
            </w:tcBorders>
            <w:shd w:val="clear" w:color="auto" w:fill="auto"/>
            <w:vAlign w:val="center"/>
            <w:hideMark/>
          </w:tcPr>
          <w:p w14:paraId="4CC5B8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ΝΑΙ</w:t>
            </w:r>
          </w:p>
        </w:tc>
      </w:tr>
      <w:tr w:rsidR="005D719C" w14:paraId="4CC5B823" w14:textId="77777777">
        <w:trPr>
          <w:trHeight w:val="330"/>
        </w:trPr>
        <w:tc>
          <w:tcPr>
            <w:tcW w:w="7180" w:type="dxa"/>
            <w:tcBorders>
              <w:top w:val="nil"/>
              <w:left w:val="nil"/>
              <w:bottom w:val="nil"/>
              <w:right w:val="nil"/>
            </w:tcBorders>
            <w:shd w:val="clear" w:color="auto" w:fill="auto"/>
            <w:vAlign w:val="center"/>
            <w:hideMark/>
          </w:tcPr>
          <w:p w14:paraId="4CC5B8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144 ως έχει     ΚΑΤΑ ΠΛΕΙΟΨΗΦΙΑ</w:t>
            </w:r>
          </w:p>
        </w:tc>
      </w:tr>
      <w:tr w:rsidR="005D719C" w14:paraId="4CC5B825" w14:textId="77777777">
        <w:trPr>
          <w:trHeight w:val="330"/>
        </w:trPr>
        <w:tc>
          <w:tcPr>
            <w:tcW w:w="7180" w:type="dxa"/>
            <w:tcBorders>
              <w:top w:val="nil"/>
              <w:left w:val="nil"/>
              <w:bottom w:val="nil"/>
              <w:right w:val="nil"/>
            </w:tcBorders>
            <w:shd w:val="clear" w:color="auto" w:fill="auto"/>
            <w:vAlign w:val="center"/>
            <w:hideMark/>
          </w:tcPr>
          <w:p w14:paraId="4CC5B8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27" w14:textId="77777777">
        <w:trPr>
          <w:trHeight w:val="330"/>
        </w:trPr>
        <w:tc>
          <w:tcPr>
            <w:tcW w:w="7180" w:type="dxa"/>
            <w:tcBorders>
              <w:top w:val="nil"/>
              <w:left w:val="nil"/>
              <w:bottom w:val="nil"/>
              <w:right w:val="nil"/>
            </w:tcBorders>
            <w:shd w:val="clear" w:color="auto" w:fill="auto"/>
            <w:vAlign w:val="center"/>
            <w:hideMark/>
          </w:tcPr>
          <w:p w14:paraId="4CC5B8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29" w14:textId="77777777">
        <w:trPr>
          <w:trHeight w:val="330"/>
        </w:trPr>
        <w:tc>
          <w:tcPr>
            <w:tcW w:w="7180" w:type="dxa"/>
            <w:tcBorders>
              <w:top w:val="nil"/>
              <w:left w:val="nil"/>
              <w:bottom w:val="nil"/>
              <w:right w:val="nil"/>
            </w:tcBorders>
            <w:shd w:val="clear" w:color="auto" w:fill="auto"/>
            <w:vAlign w:val="center"/>
            <w:hideMark/>
          </w:tcPr>
          <w:p w14:paraId="4CC5B8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2B" w14:textId="77777777">
        <w:trPr>
          <w:trHeight w:val="330"/>
        </w:trPr>
        <w:tc>
          <w:tcPr>
            <w:tcW w:w="7180" w:type="dxa"/>
            <w:tcBorders>
              <w:top w:val="nil"/>
              <w:left w:val="nil"/>
              <w:bottom w:val="nil"/>
              <w:right w:val="nil"/>
            </w:tcBorders>
            <w:shd w:val="clear" w:color="auto" w:fill="auto"/>
            <w:vAlign w:val="center"/>
            <w:hideMark/>
          </w:tcPr>
          <w:p w14:paraId="4CC5B8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2D" w14:textId="77777777">
        <w:trPr>
          <w:trHeight w:val="330"/>
        </w:trPr>
        <w:tc>
          <w:tcPr>
            <w:tcW w:w="7180" w:type="dxa"/>
            <w:tcBorders>
              <w:top w:val="nil"/>
              <w:left w:val="nil"/>
              <w:bottom w:val="nil"/>
              <w:right w:val="nil"/>
            </w:tcBorders>
            <w:shd w:val="clear" w:color="auto" w:fill="auto"/>
            <w:vAlign w:val="center"/>
            <w:hideMark/>
          </w:tcPr>
          <w:p w14:paraId="4CC5B82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2F" w14:textId="77777777">
        <w:trPr>
          <w:trHeight w:val="330"/>
        </w:trPr>
        <w:tc>
          <w:tcPr>
            <w:tcW w:w="7180" w:type="dxa"/>
            <w:tcBorders>
              <w:top w:val="nil"/>
              <w:left w:val="nil"/>
              <w:bottom w:val="nil"/>
              <w:right w:val="nil"/>
            </w:tcBorders>
            <w:shd w:val="clear" w:color="auto" w:fill="auto"/>
            <w:vAlign w:val="center"/>
            <w:hideMark/>
          </w:tcPr>
          <w:p w14:paraId="4CC5B82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OXI</w:t>
            </w:r>
          </w:p>
        </w:tc>
      </w:tr>
      <w:tr w:rsidR="005D719C" w14:paraId="4CC5B831" w14:textId="77777777">
        <w:trPr>
          <w:trHeight w:val="330"/>
        </w:trPr>
        <w:tc>
          <w:tcPr>
            <w:tcW w:w="7180" w:type="dxa"/>
            <w:tcBorders>
              <w:top w:val="nil"/>
              <w:left w:val="nil"/>
              <w:bottom w:val="nil"/>
              <w:right w:val="nil"/>
            </w:tcBorders>
            <w:shd w:val="clear" w:color="auto" w:fill="auto"/>
            <w:vAlign w:val="center"/>
            <w:hideMark/>
          </w:tcPr>
          <w:p w14:paraId="4CC5B83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Άρθρο 145 όπως τροπ.      ΚΑΤΑ ΠΛΕΙΟΨΗΦΙΑ</w:t>
            </w:r>
          </w:p>
        </w:tc>
      </w:tr>
      <w:tr w:rsidR="005D719C" w14:paraId="4CC5B833" w14:textId="77777777">
        <w:trPr>
          <w:trHeight w:val="330"/>
        </w:trPr>
        <w:tc>
          <w:tcPr>
            <w:tcW w:w="7180" w:type="dxa"/>
            <w:tcBorders>
              <w:top w:val="nil"/>
              <w:left w:val="nil"/>
              <w:bottom w:val="nil"/>
              <w:right w:val="nil"/>
            </w:tcBorders>
            <w:shd w:val="clear" w:color="auto" w:fill="auto"/>
            <w:vAlign w:val="center"/>
            <w:hideMark/>
          </w:tcPr>
          <w:p w14:paraId="4CC5B83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35" w14:textId="77777777">
        <w:trPr>
          <w:trHeight w:val="330"/>
        </w:trPr>
        <w:tc>
          <w:tcPr>
            <w:tcW w:w="7180" w:type="dxa"/>
            <w:tcBorders>
              <w:top w:val="nil"/>
              <w:left w:val="nil"/>
              <w:bottom w:val="nil"/>
              <w:right w:val="nil"/>
            </w:tcBorders>
            <w:shd w:val="clear" w:color="auto" w:fill="auto"/>
            <w:vAlign w:val="center"/>
            <w:hideMark/>
          </w:tcPr>
          <w:p w14:paraId="4CC5B83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37" w14:textId="77777777">
        <w:trPr>
          <w:trHeight w:val="330"/>
        </w:trPr>
        <w:tc>
          <w:tcPr>
            <w:tcW w:w="7180" w:type="dxa"/>
            <w:tcBorders>
              <w:top w:val="nil"/>
              <w:left w:val="nil"/>
              <w:bottom w:val="nil"/>
              <w:right w:val="nil"/>
            </w:tcBorders>
            <w:shd w:val="clear" w:color="auto" w:fill="auto"/>
            <w:vAlign w:val="center"/>
            <w:hideMark/>
          </w:tcPr>
          <w:p w14:paraId="4CC5B83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39" w14:textId="77777777">
        <w:trPr>
          <w:trHeight w:val="330"/>
        </w:trPr>
        <w:tc>
          <w:tcPr>
            <w:tcW w:w="7180" w:type="dxa"/>
            <w:tcBorders>
              <w:top w:val="nil"/>
              <w:left w:val="nil"/>
              <w:bottom w:val="nil"/>
              <w:right w:val="nil"/>
            </w:tcBorders>
            <w:shd w:val="clear" w:color="auto" w:fill="auto"/>
            <w:vAlign w:val="center"/>
            <w:hideMark/>
          </w:tcPr>
          <w:p w14:paraId="4CC5B83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3B" w14:textId="77777777">
        <w:trPr>
          <w:trHeight w:val="330"/>
        </w:trPr>
        <w:tc>
          <w:tcPr>
            <w:tcW w:w="7180" w:type="dxa"/>
            <w:tcBorders>
              <w:top w:val="nil"/>
              <w:left w:val="nil"/>
              <w:bottom w:val="nil"/>
              <w:right w:val="nil"/>
            </w:tcBorders>
            <w:shd w:val="clear" w:color="auto" w:fill="auto"/>
            <w:vAlign w:val="center"/>
            <w:hideMark/>
          </w:tcPr>
          <w:p w14:paraId="4CC5B83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3D" w14:textId="77777777">
        <w:trPr>
          <w:trHeight w:val="330"/>
        </w:trPr>
        <w:tc>
          <w:tcPr>
            <w:tcW w:w="7180" w:type="dxa"/>
            <w:tcBorders>
              <w:top w:val="nil"/>
              <w:left w:val="nil"/>
              <w:bottom w:val="nil"/>
              <w:right w:val="nil"/>
            </w:tcBorders>
            <w:shd w:val="clear" w:color="auto" w:fill="auto"/>
            <w:vAlign w:val="center"/>
            <w:hideMark/>
          </w:tcPr>
          <w:p w14:paraId="4CC5B83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3F" w14:textId="77777777">
        <w:trPr>
          <w:trHeight w:val="330"/>
        </w:trPr>
        <w:tc>
          <w:tcPr>
            <w:tcW w:w="7180" w:type="dxa"/>
            <w:tcBorders>
              <w:top w:val="nil"/>
              <w:left w:val="nil"/>
              <w:bottom w:val="nil"/>
              <w:right w:val="nil"/>
            </w:tcBorders>
            <w:shd w:val="clear" w:color="auto" w:fill="auto"/>
            <w:vAlign w:val="center"/>
            <w:hideMark/>
          </w:tcPr>
          <w:p w14:paraId="4CC5B83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2001/156 ως έχει     ΚΑΤΑ ΠΛΕΙΟΨΗΦΙΑ</w:t>
            </w:r>
          </w:p>
        </w:tc>
      </w:tr>
      <w:tr w:rsidR="005D719C" w14:paraId="4CC5B841" w14:textId="77777777">
        <w:trPr>
          <w:trHeight w:val="330"/>
        </w:trPr>
        <w:tc>
          <w:tcPr>
            <w:tcW w:w="7180" w:type="dxa"/>
            <w:tcBorders>
              <w:top w:val="nil"/>
              <w:left w:val="nil"/>
              <w:bottom w:val="nil"/>
              <w:right w:val="nil"/>
            </w:tcBorders>
            <w:shd w:val="clear" w:color="auto" w:fill="auto"/>
            <w:vAlign w:val="center"/>
            <w:hideMark/>
          </w:tcPr>
          <w:p w14:paraId="4CC5B84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ΣΥΡΙΖΑ: ΝΑΙ</w:t>
            </w:r>
          </w:p>
        </w:tc>
      </w:tr>
      <w:tr w:rsidR="005D719C" w14:paraId="4CC5B843" w14:textId="77777777">
        <w:trPr>
          <w:trHeight w:val="330"/>
        </w:trPr>
        <w:tc>
          <w:tcPr>
            <w:tcW w:w="7180" w:type="dxa"/>
            <w:tcBorders>
              <w:top w:val="nil"/>
              <w:left w:val="nil"/>
              <w:bottom w:val="nil"/>
              <w:right w:val="nil"/>
            </w:tcBorders>
            <w:shd w:val="clear" w:color="auto" w:fill="auto"/>
            <w:vAlign w:val="center"/>
            <w:hideMark/>
          </w:tcPr>
          <w:p w14:paraId="4CC5B84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45" w14:textId="77777777">
        <w:trPr>
          <w:trHeight w:val="330"/>
        </w:trPr>
        <w:tc>
          <w:tcPr>
            <w:tcW w:w="7180" w:type="dxa"/>
            <w:tcBorders>
              <w:top w:val="nil"/>
              <w:left w:val="nil"/>
              <w:bottom w:val="nil"/>
              <w:right w:val="nil"/>
            </w:tcBorders>
            <w:shd w:val="clear" w:color="auto" w:fill="auto"/>
            <w:vAlign w:val="center"/>
            <w:hideMark/>
          </w:tcPr>
          <w:p w14:paraId="4CC5B84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47" w14:textId="77777777">
        <w:trPr>
          <w:trHeight w:val="345"/>
        </w:trPr>
        <w:tc>
          <w:tcPr>
            <w:tcW w:w="7180" w:type="dxa"/>
            <w:tcBorders>
              <w:top w:val="nil"/>
              <w:left w:val="nil"/>
              <w:bottom w:val="nil"/>
              <w:right w:val="nil"/>
            </w:tcBorders>
            <w:shd w:val="clear" w:color="auto" w:fill="auto"/>
            <w:vAlign w:val="center"/>
            <w:hideMark/>
          </w:tcPr>
          <w:p w14:paraId="4CC5B84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49" w14:textId="77777777">
        <w:trPr>
          <w:trHeight w:val="330"/>
        </w:trPr>
        <w:tc>
          <w:tcPr>
            <w:tcW w:w="7180" w:type="dxa"/>
            <w:tcBorders>
              <w:top w:val="nil"/>
              <w:left w:val="nil"/>
              <w:bottom w:val="nil"/>
              <w:right w:val="nil"/>
            </w:tcBorders>
            <w:shd w:val="clear" w:color="auto" w:fill="auto"/>
            <w:vAlign w:val="center"/>
            <w:hideMark/>
          </w:tcPr>
          <w:p w14:paraId="4CC5B84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4B" w14:textId="77777777">
        <w:trPr>
          <w:trHeight w:val="330"/>
        </w:trPr>
        <w:tc>
          <w:tcPr>
            <w:tcW w:w="7180" w:type="dxa"/>
            <w:tcBorders>
              <w:top w:val="nil"/>
              <w:left w:val="nil"/>
              <w:bottom w:val="nil"/>
              <w:right w:val="nil"/>
            </w:tcBorders>
            <w:shd w:val="clear" w:color="auto" w:fill="auto"/>
            <w:vAlign w:val="center"/>
            <w:hideMark/>
          </w:tcPr>
          <w:p w14:paraId="4CC5B84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4D" w14:textId="77777777">
        <w:trPr>
          <w:trHeight w:val="330"/>
        </w:trPr>
        <w:tc>
          <w:tcPr>
            <w:tcW w:w="7180" w:type="dxa"/>
            <w:tcBorders>
              <w:top w:val="nil"/>
              <w:left w:val="nil"/>
              <w:bottom w:val="nil"/>
              <w:right w:val="nil"/>
            </w:tcBorders>
            <w:shd w:val="clear" w:color="auto" w:fill="auto"/>
            <w:vAlign w:val="center"/>
            <w:hideMark/>
          </w:tcPr>
          <w:p w14:paraId="4CC5B84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2003/158 ως έχει     ΚΑΤΑ ΠΛΕΙΟΨΗΦΙΑ</w:t>
            </w:r>
          </w:p>
        </w:tc>
      </w:tr>
      <w:tr w:rsidR="005D719C" w14:paraId="4CC5B84F" w14:textId="77777777">
        <w:trPr>
          <w:trHeight w:val="330"/>
        </w:trPr>
        <w:tc>
          <w:tcPr>
            <w:tcW w:w="7180" w:type="dxa"/>
            <w:tcBorders>
              <w:top w:val="nil"/>
              <w:left w:val="nil"/>
              <w:bottom w:val="nil"/>
              <w:right w:val="nil"/>
            </w:tcBorders>
            <w:shd w:val="clear" w:color="auto" w:fill="auto"/>
            <w:vAlign w:val="center"/>
            <w:hideMark/>
          </w:tcPr>
          <w:p w14:paraId="4CC5B84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51" w14:textId="77777777">
        <w:trPr>
          <w:trHeight w:val="330"/>
        </w:trPr>
        <w:tc>
          <w:tcPr>
            <w:tcW w:w="7180" w:type="dxa"/>
            <w:tcBorders>
              <w:top w:val="nil"/>
              <w:left w:val="nil"/>
              <w:bottom w:val="nil"/>
              <w:right w:val="nil"/>
            </w:tcBorders>
            <w:shd w:val="clear" w:color="auto" w:fill="auto"/>
            <w:vAlign w:val="center"/>
            <w:hideMark/>
          </w:tcPr>
          <w:p w14:paraId="4CC5B85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53" w14:textId="77777777">
        <w:trPr>
          <w:trHeight w:val="330"/>
        </w:trPr>
        <w:tc>
          <w:tcPr>
            <w:tcW w:w="7180" w:type="dxa"/>
            <w:tcBorders>
              <w:top w:val="nil"/>
              <w:left w:val="nil"/>
              <w:bottom w:val="nil"/>
              <w:right w:val="nil"/>
            </w:tcBorders>
            <w:shd w:val="clear" w:color="auto" w:fill="auto"/>
            <w:vAlign w:val="center"/>
            <w:hideMark/>
          </w:tcPr>
          <w:p w14:paraId="4CC5B85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55" w14:textId="77777777">
        <w:trPr>
          <w:trHeight w:val="330"/>
        </w:trPr>
        <w:tc>
          <w:tcPr>
            <w:tcW w:w="7180" w:type="dxa"/>
            <w:tcBorders>
              <w:top w:val="nil"/>
              <w:left w:val="nil"/>
              <w:bottom w:val="nil"/>
              <w:right w:val="nil"/>
            </w:tcBorders>
            <w:shd w:val="clear" w:color="auto" w:fill="auto"/>
            <w:vAlign w:val="center"/>
            <w:hideMark/>
          </w:tcPr>
          <w:p w14:paraId="4CC5B85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57" w14:textId="77777777">
        <w:trPr>
          <w:trHeight w:val="330"/>
        </w:trPr>
        <w:tc>
          <w:tcPr>
            <w:tcW w:w="7180" w:type="dxa"/>
            <w:tcBorders>
              <w:top w:val="nil"/>
              <w:left w:val="nil"/>
              <w:bottom w:val="nil"/>
              <w:right w:val="nil"/>
            </w:tcBorders>
            <w:shd w:val="clear" w:color="auto" w:fill="auto"/>
            <w:vAlign w:val="center"/>
            <w:hideMark/>
          </w:tcPr>
          <w:p w14:paraId="4CC5B85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w:t>
            </w:r>
            <w:r w:rsidRPr="005C6EA6">
              <w:rPr>
                <w:rFonts w:ascii="Calibri" w:eastAsia="Times New Roman" w:hAnsi="Calibri" w:cs="Calibri"/>
                <w:color w:val="000000"/>
                <w:szCs w:val="24"/>
              </w:rPr>
              <w:t xml:space="preserve"> ΠΡΝ</w:t>
            </w:r>
          </w:p>
        </w:tc>
      </w:tr>
      <w:tr w:rsidR="005D719C" w14:paraId="4CC5B859" w14:textId="77777777">
        <w:trPr>
          <w:trHeight w:val="330"/>
        </w:trPr>
        <w:tc>
          <w:tcPr>
            <w:tcW w:w="7180" w:type="dxa"/>
            <w:tcBorders>
              <w:top w:val="nil"/>
              <w:left w:val="nil"/>
              <w:bottom w:val="nil"/>
              <w:right w:val="nil"/>
            </w:tcBorders>
            <w:shd w:val="clear" w:color="auto" w:fill="auto"/>
            <w:vAlign w:val="center"/>
            <w:hideMark/>
          </w:tcPr>
          <w:p w14:paraId="4CC5B85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5B" w14:textId="77777777">
        <w:trPr>
          <w:trHeight w:val="345"/>
        </w:trPr>
        <w:tc>
          <w:tcPr>
            <w:tcW w:w="7180" w:type="dxa"/>
            <w:tcBorders>
              <w:top w:val="nil"/>
              <w:left w:val="nil"/>
              <w:bottom w:val="nil"/>
              <w:right w:val="nil"/>
            </w:tcBorders>
            <w:shd w:val="clear" w:color="auto" w:fill="auto"/>
            <w:vAlign w:val="center"/>
            <w:hideMark/>
          </w:tcPr>
          <w:p w14:paraId="4CC5B85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2004/159 ως έχει     ΚΑΤΑ ΠΛΕΙΟΨΗΦΙΑ</w:t>
            </w:r>
          </w:p>
        </w:tc>
      </w:tr>
      <w:tr w:rsidR="005D719C" w14:paraId="4CC5B85D" w14:textId="77777777">
        <w:trPr>
          <w:trHeight w:val="330"/>
        </w:trPr>
        <w:tc>
          <w:tcPr>
            <w:tcW w:w="7180" w:type="dxa"/>
            <w:tcBorders>
              <w:top w:val="nil"/>
              <w:left w:val="nil"/>
              <w:bottom w:val="nil"/>
              <w:right w:val="nil"/>
            </w:tcBorders>
            <w:shd w:val="clear" w:color="auto" w:fill="auto"/>
            <w:vAlign w:val="center"/>
            <w:hideMark/>
          </w:tcPr>
          <w:p w14:paraId="4CC5B85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5F" w14:textId="77777777">
        <w:trPr>
          <w:trHeight w:val="330"/>
        </w:trPr>
        <w:tc>
          <w:tcPr>
            <w:tcW w:w="7180" w:type="dxa"/>
            <w:tcBorders>
              <w:top w:val="nil"/>
              <w:left w:val="nil"/>
              <w:bottom w:val="nil"/>
              <w:right w:val="nil"/>
            </w:tcBorders>
            <w:shd w:val="clear" w:color="auto" w:fill="auto"/>
            <w:vAlign w:val="center"/>
            <w:hideMark/>
          </w:tcPr>
          <w:p w14:paraId="4CC5B85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861" w14:textId="77777777">
        <w:trPr>
          <w:trHeight w:val="330"/>
        </w:trPr>
        <w:tc>
          <w:tcPr>
            <w:tcW w:w="7180" w:type="dxa"/>
            <w:tcBorders>
              <w:top w:val="nil"/>
              <w:left w:val="nil"/>
              <w:bottom w:val="nil"/>
              <w:right w:val="nil"/>
            </w:tcBorders>
            <w:shd w:val="clear" w:color="auto" w:fill="auto"/>
            <w:vAlign w:val="center"/>
            <w:hideMark/>
          </w:tcPr>
          <w:p w14:paraId="4CC5B86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63" w14:textId="77777777">
        <w:trPr>
          <w:trHeight w:val="330"/>
        </w:trPr>
        <w:tc>
          <w:tcPr>
            <w:tcW w:w="7180" w:type="dxa"/>
            <w:tcBorders>
              <w:top w:val="nil"/>
              <w:left w:val="nil"/>
              <w:bottom w:val="nil"/>
              <w:right w:val="nil"/>
            </w:tcBorders>
            <w:shd w:val="clear" w:color="auto" w:fill="auto"/>
            <w:vAlign w:val="center"/>
            <w:hideMark/>
          </w:tcPr>
          <w:p w14:paraId="4CC5B86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65" w14:textId="77777777">
        <w:trPr>
          <w:trHeight w:val="345"/>
        </w:trPr>
        <w:tc>
          <w:tcPr>
            <w:tcW w:w="7180" w:type="dxa"/>
            <w:tcBorders>
              <w:top w:val="nil"/>
              <w:left w:val="nil"/>
              <w:bottom w:val="nil"/>
              <w:right w:val="nil"/>
            </w:tcBorders>
            <w:shd w:val="clear" w:color="auto" w:fill="auto"/>
            <w:vAlign w:val="center"/>
            <w:hideMark/>
          </w:tcPr>
          <w:p w14:paraId="4CC5B86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67" w14:textId="77777777">
        <w:trPr>
          <w:trHeight w:val="330"/>
        </w:trPr>
        <w:tc>
          <w:tcPr>
            <w:tcW w:w="7180" w:type="dxa"/>
            <w:tcBorders>
              <w:top w:val="nil"/>
              <w:left w:val="nil"/>
              <w:bottom w:val="nil"/>
              <w:right w:val="nil"/>
            </w:tcBorders>
            <w:shd w:val="clear" w:color="auto" w:fill="auto"/>
            <w:vAlign w:val="center"/>
            <w:hideMark/>
          </w:tcPr>
          <w:p w14:paraId="4CC5B86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69" w14:textId="77777777">
        <w:trPr>
          <w:trHeight w:val="330"/>
        </w:trPr>
        <w:tc>
          <w:tcPr>
            <w:tcW w:w="7180" w:type="dxa"/>
            <w:tcBorders>
              <w:top w:val="nil"/>
              <w:left w:val="nil"/>
              <w:bottom w:val="nil"/>
              <w:right w:val="nil"/>
            </w:tcBorders>
            <w:shd w:val="clear" w:color="auto" w:fill="auto"/>
            <w:vAlign w:val="center"/>
            <w:hideMark/>
          </w:tcPr>
          <w:p w14:paraId="4CC5B86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Yπ. Τροπ. 2007/160 ως έχει     ΚΑΤΑ ΠΛΕΙΟΨΗΦΙΑ</w:t>
            </w:r>
          </w:p>
        </w:tc>
      </w:tr>
      <w:tr w:rsidR="005D719C" w14:paraId="4CC5B86B" w14:textId="77777777">
        <w:trPr>
          <w:trHeight w:val="330"/>
        </w:trPr>
        <w:tc>
          <w:tcPr>
            <w:tcW w:w="7180" w:type="dxa"/>
            <w:tcBorders>
              <w:top w:val="nil"/>
              <w:left w:val="nil"/>
              <w:bottom w:val="nil"/>
              <w:right w:val="nil"/>
            </w:tcBorders>
            <w:shd w:val="clear" w:color="auto" w:fill="auto"/>
            <w:vAlign w:val="center"/>
            <w:hideMark/>
          </w:tcPr>
          <w:p w14:paraId="4CC5B86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6D" w14:textId="77777777">
        <w:trPr>
          <w:trHeight w:val="330"/>
        </w:trPr>
        <w:tc>
          <w:tcPr>
            <w:tcW w:w="7180" w:type="dxa"/>
            <w:tcBorders>
              <w:top w:val="nil"/>
              <w:left w:val="nil"/>
              <w:bottom w:val="nil"/>
              <w:right w:val="nil"/>
            </w:tcBorders>
            <w:shd w:val="clear" w:color="auto" w:fill="auto"/>
            <w:vAlign w:val="center"/>
            <w:hideMark/>
          </w:tcPr>
          <w:p w14:paraId="4CC5B86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86F" w14:textId="77777777">
        <w:trPr>
          <w:trHeight w:val="330"/>
        </w:trPr>
        <w:tc>
          <w:tcPr>
            <w:tcW w:w="7180" w:type="dxa"/>
            <w:tcBorders>
              <w:top w:val="nil"/>
              <w:left w:val="nil"/>
              <w:bottom w:val="nil"/>
              <w:right w:val="nil"/>
            </w:tcBorders>
            <w:shd w:val="clear" w:color="auto" w:fill="auto"/>
            <w:vAlign w:val="center"/>
            <w:hideMark/>
          </w:tcPr>
          <w:p w14:paraId="4CC5B86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71" w14:textId="77777777">
        <w:trPr>
          <w:trHeight w:val="330"/>
        </w:trPr>
        <w:tc>
          <w:tcPr>
            <w:tcW w:w="7180" w:type="dxa"/>
            <w:tcBorders>
              <w:top w:val="nil"/>
              <w:left w:val="nil"/>
              <w:bottom w:val="nil"/>
              <w:right w:val="nil"/>
            </w:tcBorders>
            <w:shd w:val="clear" w:color="auto" w:fill="auto"/>
            <w:vAlign w:val="center"/>
            <w:hideMark/>
          </w:tcPr>
          <w:p w14:paraId="4CC5B87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73" w14:textId="77777777">
        <w:trPr>
          <w:trHeight w:val="330"/>
        </w:trPr>
        <w:tc>
          <w:tcPr>
            <w:tcW w:w="7180" w:type="dxa"/>
            <w:tcBorders>
              <w:top w:val="nil"/>
              <w:left w:val="nil"/>
              <w:bottom w:val="nil"/>
              <w:right w:val="nil"/>
            </w:tcBorders>
            <w:shd w:val="clear" w:color="auto" w:fill="auto"/>
            <w:vAlign w:val="center"/>
            <w:hideMark/>
          </w:tcPr>
          <w:p w14:paraId="4CC5B87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75" w14:textId="77777777">
        <w:trPr>
          <w:trHeight w:val="330"/>
        </w:trPr>
        <w:tc>
          <w:tcPr>
            <w:tcW w:w="7180" w:type="dxa"/>
            <w:tcBorders>
              <w:top w:val="nil"/>
              <w:left w:val="nil"/>
              <w:bottom w:val="nil"/>
              <w:right w:val="nil"/>
            </w:tcBorders>
            <w:shd w:val="clear" w:color="auto" w:fill="auto"/>
            <w:vAlign w:val="center"/>
            <w:hideMark/>
          </w:tcPr>
          <w:p w14:paraId="4CC5B87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77" w14:textId="77777777">
        <w:trPr>
          <w:trHeight w:val="330"/>
        </w:trPr>
        <w:tc>
          <w:tcPr>
            <w:tcW w:w="7180" w:type="dxa"/>
            <w:tcBorders>
              <w:top w:val="nil"/>
              <w:left w:val="nil"/>
              <w:bottom w:val="nil"/>
              <w:right w:val="nil"/>
            </w:tcBorders>
            <w:shd w:val="clear" w:color="auto" w:fill="auto"/>
            <w:vAlign w:val="center"/>
            <w:hideMark/>
          </w:tcPr>
          <w:p w14:paraId="4CC5B87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2008/161 ως έχει     ΚΑΤΑ ΠΛΕΙΟΨΗΦΙΑ</w:t>
            </w:r>
          </w:p>
        </w:tc>
      </w:tr>
      <w:tr w:rsidR="005D719C" w14:paraId="4CC5B879" w14:textId="77777777">
        <w:trPr>
          <w:trHeight w:val="330"/>
        </w:trPr>
        <w:tc>
          <w:tcPr>
            <w:tcW w:w="7180" w:type="dxa"/>
            <w:tcBorders>
              <w:top w:val="nil"/>
              <w:left w:val="nil"/>
              <w:bottom w:val="nil"/>
              <w:right w:val="nil"/>
            </w:tcBorders>
            <w:shd w:val="clear" w:color="auto" w:fill="auto"/>
            <w:vAlign w:val="center"/>
            <w:hideMark/>
          </w:tcPr>
          <w:p w14:paraId="4CC5B87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7B" w14:textId="77777777">
        <w:trPr>
          <w:trHeight w:val="330"/>
        </w:trPr>
        <w:tc>
          <w:tcPr>
            <w:tcW w:w="7180" w:type="dxa"/>
            <w:tcBorders>
              <w:top w:val="nil"/>
              <w:left w:val="nil"/>
              <w:bottom w:val="nil"/>
              <w:right w:val="nil"/>
            </w:tcBorders>
            <w:shd w:val="clear" w:color="auto" w:fill="auto"/>
            <w:vAlign w:val="center"/>
            <w:hideMark/>
          </w:tcPr>
          <w:p w14:paraId="4CC5B87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7D" w14:textId="77777777">
        <w:trPr>
          <w:trHeight w:val="330"/>
        </w:trPr>
        <w:tc>
          <w:tcPr>
            <w:tcW w:w="7180" w:type="dxa"/>
            <w:tcBorders>
              <w:top w:val="nil"/>
              <w:left w:val="nil"/>
              <w:bottom w:val="nil"/>
              <w:right w:val="nil"/>
            </w:tcBorders>
            <w:shd w:val="clear" w:color="auto" w:fill="auto"/>
            <w:vAlign w:val="center"/>
            <w:hideMark/>
          </w:tcPr>
          <w:p w14:paraId="4CC5B87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7F" w14:textId="77777777">
        <w:trPr>
          <w:trHeight w:val="330"/>
        </w:trPr>
        <w:tc>
          <w:tcPr>
            <w:tcW w:w="7180" w:type="dxa"/>
            <w:tcBorders>
              <w:top w:val="nil"/>
              <w:left w:val="nil"/>
              <w:bottom w:val="nil"/>
              <w:right w:val="nil"/>
            </w:tcBorders>
            <w:shd w:val="clear" w:color="auto" w:fill="auto"/>
            <w:vAlign w:val="center"/>
            <w:hideMark/>
          </w:tcPr>
          <w:p w14:paraId="4CC5B87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81" w14:textId="77777777">
        <w:trPr>
          <w:trHeight w:val="330"/>
        </w:trPr>
        <w:tc>
          <w:tcPr>
            <w:tcW w:w="7180" w:type="dxa"/>
            <w:tcBorders>
              <w:top w:val="nil"/>
              <w:left w:val="nil"/>
              <w:bottom w:val="nil"/>
              <w:right w:val="nil"/>
            </w:tcBorders>
            <w:shd w:val="clear" w:color="auto" w:fill="auto"/>
            <w:vAlign w:val="center"/>
            <w:hideMark/>
          </w:tcPr>
          <w:p w14:paraId="4CC5B88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83" w14:textId="77777777">
        <w:trPr>
          <w:trHeight w:val="330"/>
        </w:trPr>
        <w:tc>
          <w:tcPr>
            <w:tcW w:w="7180" w:type="dxa"/>
            <w:tcBorders>
              <w:top w:val="nil"/>
              <w:left w:val="nil"/>
              <w:bottom w:val="nil"/>
              <w:right w:val="nil"/>
            </w:tcBorders>
            <w:shd w:val="clear" w:color="auto" w:fill="auto"/>
            <w:vAlign w:val="center"/>
            <w:hideMark/>
          </w:tcPr>
          <w:p w14:paraId="4CC5B88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85" w14:textId="77777777">
        <w:trPr>
          <w:trHeight w:val="330"/>
        </w:trPr>
        <w:tc>
          <w:tcPr>
            <w:tcW w:w="7180" w:type="dxa"/>
            <w:tcBorders>
              <w:top w:val="nil"/>
              <w:left w:val="nil"/>
              <w:bottom w:val="nil"/>
              <w:right w:val="nil"/>
            </w:tcBorders>
            <w:shd w:val="clear" w:color="auto" w:fill="auto"/>
            <w:vAlign w:val="center"/>
            <w:hideMark/>
          </w:tcPr>
          <w:p w14:paraId="4CC5B88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2010/162 ως έχει     ΚΑΤΑ ΠΛΕΙΟΨΗΦΙΑ</w:t>
            </w:r>
          </w:p>
        </w:tc>
      </w:tr>
      <w:tr w:rsidR="005D719C" w14:paraId="4CC5B887" w14:textId="77777777">
        <w:trPr>
          <w:trHeight w:val="345"/>
        </w:trPr>
        <w:tc>
          <w:tcPr>
            <w:tcW w:w="7180" w:type="dxa"/>
            <w:tcBorders>
              <w:top w:val="nil"/>
              <w:left w:val="nil"/>
              <w:bottom w:val="nil"/>
              <w:right w:val="nil"/>
            </w:tcBorders>
            <w:shd w:val="clear" w:color="auto" w:fill="auto"/>
            <w:vAlign w:val="center"/>
            <w:hideMark/>
          </w:tcPr>
          <w:p w14:paraId="4CC5B88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89" w14:textId="77777777">
        <w:trPr>
          <w:trHeight w:val="330"/>
        </w:trPr>
        <w:tc>
          <w:tcPr>
            <w:tcW w:w="7180" w:type="dxa"/>
            <w:tcBorders>
              <w:top w:val="nil"/>
              <w:left w:val="nil"/>
              <w:bottom w:val="nil"/>
              <w:right w:val="nil"/>
            </w:tcBorders>
            <w:shd w:val="clear" w:color="auto" w:fill="auto"/>
            <w:vAlign w:val="center"/>
            <w:hideMark/>
          </w:tcPr>
          <w:p w14:paraId="4CC5B88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8B" w14:textId="77777777">
        <w:trPr>
          <w:trHeight w:val="330"/>
        </w:trPr>
        <w:tc>
          <w:tcPr>
            <w:tcW w:w="7180" w:type="dxa"/>
            <w:tcBorders>
              <w:top w:val="nil"/>
              <w:left w:val="nil"/>
              <w:bottom w:val="nil"/>
              <w:right w:val="nil"/>
            </w:tcBorders>
            <w:shd w:val="clear" w:color="auto" w:fill="auto"/>
            <w:vAlign w:val="center"/>
            <w:hideMark/>
          </w:tcPr>
          <w:p w14:paraId="4CC5B88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8D" w14:textId="77777777">
        <w:trPr>
          <w:trHeight w:val="330"/>
        </w:trPr>
        <w:tc>
          <w:tcPr>
            <w:tcW w:w="7180" w:type="dxa"/>
            <w:tcBorders>
              <w:top w:val="nil"/>
              <w:left w:val="nil"/>
              <w:bottom w:val="nil"/>
              <w:right w:val="nil"/>
            </w:tcBorders>
            <w:shd w:val="clear" w:color="auto" w:fill="auto"/>
            <w:vAlign w:val="center"/>
            <w:hideMark/>
          </w:tcPr>
          <w:p w14:paraId="4CC5B88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8F" w14:textId="77777777">
        <w:trPr>
          <w:trHeight w:val="330"/>
        </w:trPr>
        <w:tc>
          <w:tcPr>
            <w:tcW w:w="7180" w:type="dxa"/>
            <w:tcBorders>
              <w:top w:val="nil"/>
              <w:left w:val="nil"/>
              <w:bottom w:val="nil"/>
              <w:right w:val="nil"/>
            </w:tcBorders>
            <w:shd w:val="clear" w:color="auto" w:fill="auto"/>
            <w:vAlign w:val="center"/>
            <w:hideMark/>
          </w:tcPr>
          <w:p w14:paraId="4CC5B88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91" w14:textId="77777777">
        <w:trPr>
          <w:trHeight w:val="345"/>
        </w:trPr>
        <w:tc>
          <w:tcPr>
            <w:tcW w:w="7180" w:type="dxa"/>
            <w:tcBorders>
              <w:top w:val="nil"/>
              <w:left w:val="nil"/>
              <w:bottom w:val="nil"/>
              <w:right w:val="nil"/>
            </w:tcBorders>
            <w:shd w:val="clear" w:color="auto" w:fill="auto"/>
            <w:vAlign w:val="center"/>
            <w:hideMark/>
          </w:tcPr>
          <w:p w14:paraId="4CC5B89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893" w14:textId="77777777">
        <w:trPr>
          <w:trHeight w:val="480"/>
        </w:trPr>
        <w:tc>
          <w:tcPr>
            <w:tcW w:w="7180" w:type="dxa"/>
            <w:tcBorders>
              <w:top w:val="nil"/>
              <w:left w:val="nil"/>
              <w:bottom w:val="nil"/>
              <w:right w:val="nil"/>
            </w:tcBorders>
            <w:shd w:val="clear" w:color="auto" w:fill="auto"/>
            <w:vAlign w:val="center"/>
            <w:hideMark/>
          </w:tcPr>
          <w:p w14:paraId="4CC5B89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2014/164 όπως τροπ.     ΚΑΤΑ ΠΛΕΙΟΨΗΦΙΑ</w:t>
            </w:r>
          </w:p>
        </w:tc>
      </w:tr>
      <w:tr w:rsidR="005D719C" w14:paraId="4CC5B895" w14:textId="77777777">
        <w:trPr>
          <w:trHeight w:val="330"/>
        </w:trPr>
        <w:tc>
          <w:tcPr>
            <w:tcW w:w="7180" w:type="dxa"/>
            <w:tcBorders>
              <w:top w:val="nil"/>
              <w:left w:val="nil"/>
              <w:bottom w:val="nil"/>
              <w:right w:val="nil"/>
            </w:tcBorders>
            <w:shd w:val="clear" w:color="auto" w:fill="auto"/>
            <w:vAlign w:val="center"/>
            <w:hideMark/>
          </w:tcPr>
          <w:p w14:paraId="4CC5B89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97" w14:textId="77777777">
        <w:trPr>
          <w:trHeight w:val="330"/>
        </w:trPr>
        <w:tc>
          <w:tcPr>
            <w:tcW w:w="7180" w:type="dxa"/>
            <w:tcBorders>
              <w:top w:val="nil"/>
              <w:left w:val="nil"/>
              <w:bottom w:val="nil"/>
              <w:right w:val="nil"/>
            </w:tcBorders>
            <w:shd w:val="clear" w:color="auto" w:fill="auto"/>
            <w:vAlign w:val="center"/>
            <w:hideMark/>
          </w:tcPr>
          <w:p w14:paraId="4CC5B89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99" w14:textId="77777777">
        <w:trPr>
          <w:trHeight w:val="330"/>
        </w:trPr>
        <w:tc>
          <w:tcPr>
            <w:tcW w:w="7180" w:type="dxa"/>
            <w:tcBorders>
              <w:top w:val="nil"/>
              <w:left w:val="nil"/>
              <w:bottom w:val="nil"/>
              <w:right w:val="nil"/>
            </w:tcBorders>
            <w:shd w:val="clear" w:color="auto" w:fill="auto"/>
            <w:vAlign w:val="center"/>
            <w:hideMark/>
          </w:tcPr>
          <w:p w14:paraId="4CC5B89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9B" w14:textId="77777777">
        <w:trPr>
          <w:trHeight w:val="330"/>
        </w:trPr>
        <w:tc>
          <w:tcPr>
            <w:tcW w:w="7180" w:type="dxa"/>
            <w:tcBorders>
              <w:top w:val="nil"/>
              <w:left w:val="nil"/>
              <w:bottom w:val="nil"/>
              <w:right w:val="nil"/>
            </w:tcBorders>
            <w:shd w:val="clear" w:color="auto" w:fill="auto"/>
            <w:vAlign w:val="center"/>
            <w:hideMark/>
          </w:tcPr>
          <w:p w14:paraId="4CC5B89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9D" w14:textId="77777777">
        <w:trPr>
          <w:trHeight w:val="330"/>
        </w:trPr>
        <w:tc>
          <w:tcPr>
            <w:tcW w:w="7180" w:type="dxa"/>
            <w:tcBorders>
              <w:top w:val="nil"/>
              <w:left w:val="nil"/>
              <w:bottom w:val="nil"/>
              <w:right w:val="nil"/>
            </w:tcBorders>
            <w:shd w:val="clear" w:color="auto" w:fill="auto"/>
            <w:vAlign w:val="center"/>
            <w:hideMark/>
          </w:tcPr>
          <w:p w14:paraId="4CC5B89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9F" w14:textId="77777777">
        <w:trPr>
          <w:trHeight w:val="330"/>
        </w:trPr>
        <w:tc>
          <w:tcPr>
            <w:tcW w:w="7180" w:type="dxa"/>
            <w:tcBorders>
              <w:top w:val="nil"/>
              <w:left w:val="nil"/>
              <w:bottom w:val="nil"/>
              <w:right w:val="nil"/>
            </w:tcBorders>
            <w:shd w:val="clear" w:color="auto" w:fill="auto"/>
            <w:vAlign w:val="center"/>
            <w:hideMark/>
          </w:tcPr>
          <w:p w14:paraId="4CC5B89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ΕΝ. ΚΕΝΤΡΩΩΝ: ΠΡΝ</w:t>
            </w:r>
          </w:p>
        </w:tc>
      </w:tr>
      <w:tr w:rsidR="005D719C" w14:paraId="4CC5B8A1" w14:textId="77777777">
        <w:trPr>
          <w:trHeight w:val="330"/>
        </w:trPr>
        <w:tc>
          <w:tcPr>
            <w:tcW w:w="7180" w:type="dxa"/>
            <w:tcBorders>
              <w:top w:val="nil"/>
              <w:left w:val="nil"/>
              <w:bottom w:val="nil"/>
              <w:right w:val="nil"/>
            </w:tcBorders>
            <w:shd w:val="clear" w:color="auto" w:fill="auto"/>
            <w:vAlign w:val="center"/>
            <w:hideMark/>
          </w:tcPr>
          <w:p w14:paraId="4CC5B8A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2015/165 ως έχει     ΚΑΤΑ ΠΛΕΙΟΨΗΦΙΑ</w:t>
            </w:r>
          </w:p>
        </w:tc>
      </w:tr>
      <w:tr w:rsidR="005D719C" w14:paraId="4CC5B8A3" w14:textId="77777777">
        <w:trPr>
          <w:trHeight w:val="330"/>
        </w:trPr>
        <w:tc>
          <w:tcPr>
            <w:tcW w:w="7180" w:type="dxa"/>
            <w:tcBorders>
              <w:top w:val="nil"/>
              <w:left w:val="nil"/>
              <w:bottom w:val="nil"/>
              <w:right w:val="nil"/>
            </w:tcBorders>
            <w:shd w:val="clear" w:color="auto" w:fill="auto"/>
            <w:vAlign w:val="center"/>
            <w:hideMark/>
          </w:tcPr>
          <w:p w14:paraId="4CC5B8A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A5" w14:textId="77777777">
        <w:trPr>
          <w:trHeight w:val="330"/>
        </w:trPr>
        <w:tc>
          <w:tcPr>
            <w:tcW w:w="7180" w:type="dxa"/>
            <w:tcBorders>
              <w:top w:val="nil"/>
              <w:left w:val="nil"/>
              <w:bottom w:val="nil"/>
              <w:right w:val="nil"/>
            </w:tcBorders>
            <w:shd w:val="clear" w:color="auto" w:fill="auto"/>
            <w:vAlign w:val="center"/>
            <w:hideMark/>
          </w:tcPr>
          <w:p w14:paraId="4CC5B8A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8A7" w14:textId="77777777">
        <w:trPr>
          <w:trHeight w:val="330"/>
        </w:trPr>
        <w:tc>
          <w:tcPr>
            <w:tcW w:w="7180" w:type="dxa"/>
            <w:tcBorders>
              <w:top w:val="nil"/>
              <w:left w:val="nil"/>
              <w:bottom w:val="nil"/>
              <w:right w:val="nil"/>
            </w:tcBorders>
            <w:shd w:val="clear" w:color="auto" w:fill="auto"/>
            <w:vAlign w:val="center"/>
            <w:hideMark/>
          </w:tcPr>
          <w:p w14:paraId="4CC5B8A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A9" w14:textId="77777777">
        <w:trPr>
          <w:trHeight w:val="330"/>
        </w:trPr>
        <w:tc>
          <w:tcPr>
            <w:tcW w:w="7180" w:type="dxa"/>
            <w:tcBorders>
              <w:top w:val="nil"/>
              <w:left w:val="nil"/>
              <w:bottom w:val="nil"/>
              <w:right w:val="nil"/>
            </w:tcBorders>
            <w:shd w:val="clear" w:color="auto" w:fill="auto"/>
            <w:vAlign w:val="center"/>
            <w:hideMark/>
          </w:tcPr>
          <w:p w14:paraId="4CC5B8A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AB" w14:textId="77777777">
        <w:trPr>
          <w:trHeight w:val="330"/>
        </w:trPr>
        <w:tc>
          <w:tcPr>
            <w:tcW w:w="7180" w:type="dxa"/>
            <w:tcBorders>
              <w:top w:val="nil"/>
              <w:left w:val="nil"/>
              <w:bottom w:val="nil"/>
              <w:right w:val="nil"/>
            </w:tcBorders>
            <w:shd w:val="clear" w:color="auto" w:fill="auto"/>
            <w:vAlign w:val="center"/>
            <w:hideMark/>
          </w:tcPr>
          <w:p w14:paraId="4CC5B8A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AD" w14:textId="77777777">
        <w:trPr>
          <w:trHeight w:val="330"/>
        </w:trPr>
        <w:tc>
          <w:tcPr>
            <w:tcW w:w="7180" w:type="dxa"/>
            <w:tcBorders>
              <w:top w:val="nil"/>
              <w:left w:val="nil"/>
              <w:bottom w:val="nil"/>
              <w:right w:val="nil"/>
            </w:tcBorders>
            <w:shd w:val="clear" w:color="auto" w:fill="auto"/>
            <w:vAlign w:val="center"/>
            <w:hideMark/>
          </w:tcPr>
          <w:p w14:paraId="4CC5B8A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8AF" w14:textId="77777777">
        <w:trPr>
          <w:trHeight w:val="345"/>
        </w:trPr>
        <w:tc>
          <w:tcPr>
            <w:tcW w:w="7180" w:type="dxa"/>
            <w:tcBorders>
              <w:top w:val="nil"/>
              <w:left w:val="nil"/>
              <w:bottom w:val="nil"/>
              <w:right w:val="nil"/>
            </w:tcBorders>
            <w:shd w:val="clear" w:color="auto" w:fill="auto"/>
            <w:vAlign w:val="center"/>
            <w:hideMark/>
          </w:tcPr>
          <w:p w14:paraId="4CC5B8A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Υπ. Τροπ. 2019/169 ως έχει     ΚΑΤΑ ΠΛΕΙΟΨΗΦΙΑ</w:t>
            </w:r>
          </w:p>
        </w:tc>
      </w:tr>
      <w:tr w:rsidR="005D719C" w14:paraId="4CC5B8B1" w14:textId="77777777">
        <w:trPr>
          <w:trHeight w:val="330"/>
        </w:trPr>
        <w:tc>
          <w:tcPr>
            <w:tcW w:w="7180" w:type="dxa"/>
            <w:tcBorders>
              <w:top w:val="nil"/>
              <w:left w:val="nil"/>
              <w:bottom w:val="nil"/>
              <w:right w:val="nil"/>
            </w:tcBorders>
            <w:shd w:val="clear" w:color="auto" w:fill="auto"/>
            <w:vAlign w:val="center"/>
            <w:hideMark/>
          </w:tcPr>
          <w:p w14:paraId="4CC5B8B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B3" w14:textId="77777777">
        <w:trPr>
          <w:trHeight w:val="330"/>
        </w:trPr>
        <w:tc>
          <w:tcPr>
            <w:tcW w:w="7180" w:type="dxa"/>
            <w:tcBorders>
              <w:top w:val="nil"/>
              <w:left w:val="nil"/>
              <w:bottom w:val="nil"/>
              <w:right w:val="nil"/>
            </w:tcBorders>
            <w:shd w:val="clear" w:color="auto" w:fill="auto"/>
            <w:vAlign w:val="center"/>
            <w:hideMark/>
          </w:tcPr>
          <w:p w14:paraId="4CC5B8B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B5" w14:textId="77777777">
        <w:trPr>
          <w:trHeight w:val="330"/>
        </w:trPr>
        <w:tc>
          <w:tcPr>
            <w:tcW w:w="7180" w:type="dxa"/>
            <w:tcBorders>
              <w:top w:val="nil"/>
              <w:left w:val="nil"/>
              <w:bottom w:val="nil"/>
              <w:right w:val="nil"/>
            </w:tcBorders>
            <w:shd w:val="clear" w:color="auto" w:fill="auto"/>
            <w:vAlign w:val="center"/>
            <w:hideMark/>
          </w:tcPr>
          <w:p w14:paraId="4CC5B8B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B7" w14:textId="77777777">
        <w:trPr>
          <w:trHeight w:val="330"/>
        </w:trPr>
        <w:tc>
          <w:tcPr>
            <w:tcW w:w="7180" w:type="dxa"/>
            <w:tcBorders>
              <w:top w:val="nil"/>
              <w:left w:val="nil"/>
              <w:bottom w:val="nil"/>
              <w:right w:val="nil"/>
            </w:tcBorders>
            <w:shd w:val="clear" w:color="auto" w:fill="auto"/>
            <w:vAlign w:val="center"/>
            <w:hideMark/>
          </w:tcPr>
          <w:p w14:paraId="4CC5B8B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B9" w14:textId="77777777">
        <w:trPr>
          <w:trHeight w:val="345"/>
        </w:trPr>
        <w:tc>
          <w:tcPr>
            <w:tcW w:w="7180" w:type="dxa"/>
            <w:tcBorders>
              <w:top w:val="nil"/>
              <w:left w:val="nil"/>
              <w:bottom w:val="nil"/>
              <w:right w:val="nil"/>
            </w:tcBorders>
            <w:shd w:val="clear" w:color="auto" w:fill="auto"/>
            <w:vAlign w:val="center"/>
            <w:hideMark/>
          </w:tcPr>
          <w:p w14:paraId="4CC5B8B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8BB" w14:textId="77777777">
        <w:trPr>
          <w:trHeight w:val="330"/>
        </w:trPr>
        <w:tc>
          <w:tcPr>
            <w:tcW w:w="7180" w:type="dxa"/>
            <w:tcBorders>
              <w:top w:val="nil"/>
              <w:left w:val="nil"/>
              <w:bottom w:val="nil"/>
              <w:right w:val="nil"/>
            </w:tcBorders>
            <w:shd w:val="clear" w:color="auto" w:fill="auto"/>
            <w:vAlign w:val="center"/>
            <w:hideMark/>
          </w:tcPr>
          <w:p w14:paraId="4CC5B8B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BD" w14:textId="77777777">
        <w:trPr>
          <w:trHeight w:val="330"/>
        </w:trPr>
        <w:tc>
          <w:tcPr>
            <w:tcW w:w="7180" w:type="dxa"/>
            <w:tcBorders>
              <w:top w:val="nil"/>
              <w:left w:val="nil"/>
              <w:bottom w:val="nil"/>
              <w:right w:val="nil"/>
            </w:tcBorders>
            <w:shd w:val="clear" w:color="auto" w:fill="auto"/>
            <w:vAlign w:val="center"/>
            <w:hideMark/>
          </w:tcPr>
          <w:p w14:paraId="4CC5B8B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1980/145 ως έχει     ΚΑΤΑ ΠΛΕΙΟΨΗΦΙΑ</w:t>
            </w:r>
          </w:p>
        </w:tc>
      </w:tr>
      <w:tr w:rsidR="005D719C" w14:paraId="4CC5B8BF" w14:textId="77777777">
        <w:trPr>
          <w:trHeight w:val="330"/>
        </w:trPr>
        <w:tc>
          <w:tcPr>
            <w:tcW w:w="7180" w:type="dxa"/>
            <w:tcBorders>
              <w:top w:val="nil"/>
              <w:left w:val="nil"/>
              <w:bottom w:val="nil"/>
              <w:right w:val="nil"/>
            </w:tcBorders>
            <w:shd w:val="clear" w:color="auto" w:fill="auto"/>
            <w:vAlign w:val="center"/>
            <w:hideMark/>
          </w:tcPr>
          <w:p w14:paraId="4CC5B8B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C1" w14:textId="77777777">
        <w:trPr>
          <w:trHeight w:val="330"/>
        </w:trPr>
        <w:tc>
          <w:tcPr>
            <w:tcW w:w="7180" w:type="dxa"/>
            <w:tcBorders>
              <w:top w:val="nil"/>
              <w:left w:val="nil"/>
              <w:bottom w:val="nil"/>
              <w:right w:val="nil"/>
            </w:tcBorders>
            <w:shd w:val="clear" w:color="auto" w:fill="auto"/>
            <w:vAlign w:val="center"/>
            <w:hideMark/>
          </w:tcPr>
          <w:p w14:paraId="4CC5B8C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C3" w14:textId="77777777">
        <w:trPr>
          <w:trHeight w:val="330"/>
        </w:trPr>
        <w:tc>
          <w:tcPr>
            <w:tcW w:w="7180" w:type="dxa"/>
            <w:tcBorders>
              <w:top w:val="nil"/>
              <w:left w:val="nil"/>
              <w:bottom w:val="nil"/>
              <w:right w:val="nil"/>
            </w:tcBorders>
            <w:shd w:val="clear" w:color="auto" w:fill="auto"/>
            <w:vAlign w:val="center"/>
            <w:hideMark/>
          </w:tcPr>
          <w:p w14:paraId="4CC5B8C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8C5" w14:textId="77777777">
        <w:trPr>
          <w:trHeight w:val="330"/>
        </w:trPr>
        <w:tc>
          <w:tcPr>
            <w:tcW w:w="7180" w:type="dxa"/>
            <w:tcBorders>
              <w:top w:val="nil"/>
              <w:left w:val="nil"/>
              <w:bottom w:val="nil"/>
              <w:right w:val="nil"/>
            </w:tcBorders>
            <w:shd w:val="clear" w:color="auto" w:fill="auto"/>
            <w:vAlign w:val="center"/>
            <w:hideMark/>
          </w:tcPr>
          <w:p w14:paraId="4CC5B8C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C7" w14:textId="77777777">
        <w:trPr>
          <w:trHeight w:val="330"/>
        </w:trPr>
        <w:tc>
          <w:tcPr>
            <w:tcW w:w="7180" w:type="dxa"/>
            <w:tcBorders>
              <w:top w:val="nil"/>
              <w:left w:val="nil"/>
              <w:bottom w:val="nil"/>
              <w:right w:val="nil"/>
            </w:tcBorders>
            <w:shd w:val="clear" w:color="auto" w:fill="auto"/>
            <w:vAlign w:val="center"/>
            <w:hideMark/>
          </w:tcPr>
          <w:p w14:paraId="4CC5B8C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OXI</w:t>
            </w:r>
          </w:p>
        </w:tc>
      </w:tr>
      <w:tr w:rsidR="005D719C" w14:paraId="4CC5B8C9" w14:textId="77777777">
        <w:trPr>
          <w:trHeight w:val="330"/>
        </w:trPr>
        <w:tc>
          <w:tcPr>
            <w:tcW w:w="7180" w:type="dxa"/>
            <w:tcBorders>
              <w:top w:val="nil"/>
              <w:left w:val="nil"/>
              <w:bottom w:val="nil"/>
              <w:right w:val="nil"/>
            </w:tcBorders>
            <w:shd w:val="clear" w:color="auto" w:fill="auto"/>
            <w:vAlign w:val="center"/>
            <w:hideMark/>
          </w:tcPr>
          <w:p w14:paraId="4CC5B8C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8CB" w14:textId="77777777">
        <w:trPr>
          <w:trHeight w:val="330"/>
        </w:trPr>
        <w:tc>
          <w:tcPr>
            <w:tcW w:w="7180" w:type="dxa"/>
            <w:tcBorders>
              <w:top w:val="nil"/>
              <w:left w:val="nil"/>
              <w:bottom w:val="nil"/>
              <w:right w:val="nil"/>
            </w:tcBorders>
            <w:shd w:val="clear" w:color="auto" w:fill="auto"/>
            <w:vAlign w:val="center"/>
            <w:hideMark/>
          </w:tcPr>
          <w:p w14:paraId="4CC5B8C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1981/146 ως έχει     ΚΑΤΑ ΠΛΕΙΟΨΗΦΙΑ</w:t>
            </w:r>
          </w:p>
        </w:tc>
      </w:tr>
      <w:tr w:rsidR="005D719C" w14:paraId="4CC5B8CD" w14:textId="77777777">
        <w:trPr>
          <w:trHeight w:val="345"/>
        </w:trPr>
        <w:tc>
          <w:tcPr>
            <w:tcW w:w="7180" w:type="dxa"/>
            <w:tcBorders>
              <w:top w:val="nil"/>
              <w:left w:val="nil"/>
              <w:bottom w:val="nil"/>
              <w:right w:val="nil"/>
            </w:tcBorders>
            <w:shd w:val="clear" w:color="auto" w:fill="auto"/>
            <w:vAlign w:val="center"/>
            <w:hideMark/>
          </w:tcPr>
          <w:p w14:paraId="4CC5B8C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CF" w14:textId="77777777">
        <w:trPr>
          <w:trHeight w:val="330"/>
        </w:trPr>
        <w:tc>
          <w:tcPr>
            <w:tcW w:w="7180" w:type="dxa"/>
            <w:tcBorders>
              <w:top w:val="nil"/>
              <w:left w:val="nil"/>
              <w:bottom w:val="nil"/>
              <w:right w:val="nil"/>
            </w:tcBorders>
            <w:shd w:val="clear" w:color="auto" w:fill="auto"/>
            <w:vAlign w:val="center"/>
            <w:hideMark/>
          </w:tcPr>
          <w:p w14:paraId="4CC5B8C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8D1" w14:textId="77777777">
        <w:trPr>
          <w:trHeight w:val="330"/>
        </w:trPr>
        <w:tc>
          <w:tcPr>
            <w:tcW w:w="7180" w:type="dxa"/>
            <w:tcBorders>
              <w:top w:val="nil"/>
              <w:left w:val="nil"/>
              <w:bottom w:val="nil"/>
              <w:right w:val="nil"/>
            </w:tcBorders>
            <w:shd w:val="clear" w:color="auto" w:fill="auto"/>
            <w:vAlign w:val="center"/>
            <w:hideMark/>
          </w:tcPr>
          <w:p w14:paraId="4CC5B8D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D3" w14:textId="77777777">
        <w:trPr>
          <w:trHeight w:val="330"/>
        </w:trPr>
        <w:tc>
          <w:tcPr>
            <w:tcW w:w="7180" w:type="dxa"/>
            <w:tcBorders>
              <w:top w:val="nil"/>
              <w:left w:val="nil"/>
              <w:bottom w:val="nil"/>
              <w:right w:val="nil"/>
            </w:tcBorders>
            <w:shd w:val="clear" w:color="auto" w:fill="auto"/>
            <w:vAlign w:val="center"/>
            <w:hideMark/>
          </w:tcPr>
          <w:p w14:paraId="4CC5B8D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D5" w14:textId="77777777">
        <w:trPr>
          <w:trHeight w:val="330"/>
        </w:trPr>
        <w:tc>
          <w:tcPr>
            <w:tcW w:w="7180" w:type="dxa"/>
            <w:tcBorders>
              <w:top w:val="nil"/>
              <w:left w:val="nil"/>
              <w:bottom w:val="nil"/>
              <w:right w:val="nil"/>
            </w:tcBorders>
            <w:shd w:val="clear" w:color="auto" w:fill="auto"/>
            <w:vAlign w:val="center"/>
            <w:hideMark/>
          </w:tcPr>
          <w:p w14:paraId="4CC5B8D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D7" w14:textId="77777777">
        <w:trPr>
          <w:trHeight w:val="345"/>
        </w:trPr>
        <w:tc>
          <w:tcPr>
            <w:tcW w:w="7180" w:type="dxa"/>
            <w:tcBorders>
              <w:top w:val="nil"/>
              <w:left w:val="nil"/>
              <w:bottom w:val="nil"/>
              <w:right w:val="nil"/>
            </w:tcBorders>
            <w:shd w:val="clear" w:color="auto" w:fill="auto"/>
            <w:vAlign w:val="center"/>
            <w:hideMark/>
          </w:tcPr>
          <w:p w14:paraId="4CC5B8D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D9" w14:textId="77777777">
        <w:trPr>
          <w:trHeight w:val="330"/>
        </w:trPr>
        <w:tc>
          <w:tcPr>
            <w:tcW w:w="7180" w:type="dxa"/>
            <w:tcBorders>
              <w:top w:val="nil"/>
              <w:left w:val="nil"/>
              <w:bottom w:val="nil"/>
              <w:right w:val="nil"/>
            </w:tcBorders>
            <w:shd w:val="clear" w:color="auto" w:fill="auto"/>
            <w:vAlign w:val="center"/>
            <w:hideMark/>
          </w:tcPr>
          <w:p w14:paraId="4CC5B8D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1985/148 ως έχει     ΚΑΤΑ ΠΛΕΙΟΨΗΦΙΑ</w:t>
            </w:r>
          </w:p>
        </w:tc>
      </w:tr>
      <w:tr w:rsidR="005D719C" w14:paraId="4CC5B8DB" w14:textId="77777777">
        <w:trPr>
          <w:trHeight w:val="330"/>
        </w:trPr>
        <w:tc>
          <w:tcPr>
            <w:tcW w:w="7180" w:type="dxa"/>
            <w:tcBorders>
              <w:top w:val="nil"/>
              <w:left w:val="nil"/>
              <w:bottom w:val="nil"/>
              <w:right w:val="nil"/>
            </w:tcBorders>
            <w:shd w:val="clear" w:color="auto" w:fill="auto"/>
            <w:vAlign w:val="center"/>
            <w:hideMark/>
          </w:tcPr>
          <w:p w14:paraId="4CC5B8D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DD" w14:textId="77777777">
        <w:trPr>
          <w:trHeight w:val="330"/>
        </w:trPr>
        <w:tc>
          <w:tcPr>
            <w:tcW w:w="7180" w:type="dxa"/>
            <w:tcBorders>
              <w:top w:val="nil"/>
              <w:left w:val="nil"/>
              <w:bottom w:val="nil"/>
              <w:right w:val="nil"/>
            </w:tcBorders>
            <w:shd w:val="clear" w:color="auto" w:fill="auto"/>
            <w:vAlign w:val="center"/>
            <w:hideMark/>
          </w:tcPr>
          <w:p w14:paraId="4CC5B8D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8DF" w14:textId="77777777">
        <w:trPr>
          <w:trHeight w:val="330"/>
        </w:trPr>
        <w:tc>
          <w:tcPr>
            <w:tcW w:w="7180" w:type="dxa"/>
            <w:tcBorders>
              <w:top w:val="nil"/>
              <w:left w:val="nil"/>
              <w:bottom w:val="nil"/>
              <w:right w:val="nil"/>
            </w:tcBorders>
            <w:shd w:val="clear" w:color="auto" w:fill="auto"/>
            <w:vAlign w:val="center"/>
            <w:hideMark/>
          </w:tcPr>
          <w:p w14:paraId="4CC5B8D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ΠΡΝ</w:t>
            </w:r>
          </w:p>
        </w:tc>
      </w:tr>
      <w:tr w:rsidR="005D719C" w14:paraId="4CC5B8E1" w14:textId="77777777">
        <w:trPr>
          <w:trHeight w:val="330"/>
        </w:trPr>
        <w:tc>
          <w:tcPr>
            <w:tcW w:w="7180" w:type="dxa"/>
            <w:tcBorders>
              <w:top w:val="nil"/>
              <w:left w:val="nil"/>
              <w:bottom w:val="nil"/>
              <w:right w:val="nil"/>
            </w:tcBorders>
            <w:shd w:val="clear" w:color="auto" w:fill="auto"/>
            <w:vAlign w:val="center"/>
            <w:hideMark/>
          </w:tcPr>
          <w:p w14:paraId="4CC5B8E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E3" w14:textId="77777777">
        <w:trPr>
          <w:trHeight w:val="330"/>
        </w:trPr>
        <w:tc>
          <w:tcPr>
            <w:tcW w:w="7180" w:type="dxa"/>
            <w:tcBorders>
              <w:top w:val="nil"/>
              <w:left w:val="nil"/>
              <w:bottom w:val="nil"/>
              <w:right w:val="nil"/>
            </w:tcBorders>
            <w:shd w:val="clear" w:color="auto" w:fill="auto"/>
            <w:vAlign w:val="center"/>
            <w:hideMark/>
          </w:tcPr>
          <w:p w14:paraId="4CC5B8E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8E5" w14:textId="77777777">
        <w:trPr>
          <w:trHeight w:val="330"/>
        </w:trPr>
        <w:tc>
          <w:tcPr>
            <w:tcW w:w="7180" w:type="dxa"/>
            <w:tcBorders>
              <w:top w:val="nil"/>
              <w:left w:val="nil"/>
              <w:bottom w:val="nil"/>
              <w:right w:val="nil"/>
            </w:tcBorders>
            <w:shd w:val="clear" w:color="auto" w:fill="auto"/>
            <w:vAlign w:val="center"/>
            <w:hideMark/>
          </w:tcPr>
          <w:p w14:paraId="4CC5B8E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8E7" w14:textId="77777777">
        <w:trPr>
          <w:trHeight w:val="330"/>
        </w:trPr>
        <w:tc>
          <w:tcPr>
            <w:tcW w:w="7180" w:type="dxa"/>
            <w:tcBorders>
              <w:top w:val="nil"/>
              <w:left w:val="nil"/>
              <w:bottom w:val="nil"/>
              <w:right w:val="nil"/>
            </w:tcBorders>
            <w:shd w:val="clear" w:color="auto" w:fill="auto"/>
            <w:vAlign w:val="center"/>
            <w:hideMark/>
          </w:tcPr>
          <w:p w14:paraId="4CC5B8E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1986/149 ως έχει     ΚΑΤΑ ΠΛΕΙΟΨΗΦΙΑ</w:t>
            </w:r>
          </w:p>
        </w:tc>
      </w:tr>
      <w:tr w:rsidR="005D719C" w14:paraId="4CC5B8E9" w14:textId="77777777">
        <w:trPr>
          <w:trHeight w:val="330"/>
        </w:trPr>
        <w:tc>
          <w:tcPr>
            <w:tcW w:w="7180" w:type="dxa"/>
            <w:tcBorders>
              <w:top w:val="nil"/>
              <w:left w:val="nil"/>
              <w:bottom w:val="nil"/>
              <w:right w:val="nil"/>
            </w:tcBorders>
            <w:shd w:val="clear" w:color="auto" w:fill="auto"/>
            <w:vAlign w:val="center"/>
            <w:hideMark/>
          </w:tcPr>
          <w:p w14:paraId="4CC5B8E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EB" w14:textId="77777777">
        <w:trPr>
          <w:trHeight w:val="330"/>
        </w:trPr>
        <w:tc>
          <w:tcPr>
            <w:tcW w:w="7180" w:type="dxa"/>
            <w:tcBorders>
              <w:top w:val="nil"/>
              <w:left w:val="nil"/>
              <w:bottom w:val="nil"/>
              <w:right w:val="nil"/>
            </w:tcBorders>
            <w:shd w:val="clear" w:color="auto" w:fill="auto"/>
            <w:vAlign w:val="center"/>
            <w:hideMark/>
          </w:tcPr>
          <w:p w14:paraId="4CC5B8E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8ED" w14:textId="77777777">
        <w:trPr>
          <w:trHeight w:val="330"/>
        </w:trPr>
        <w:tc>
          <w:tcPr>
            <w:tcW w:w="7180" w:type="dxa"/>
            <w:tcBorders>
              <w:top w:val="nil"/>
              <w:left w:val="nil"/>
              <w:bottom w:val="nil"/>
              <w:right w:val="nil"/>
            </w:tcBorders>
            <w:shd w:val="clear" w:color="auto" w:fill="auto"/>
            <w:vAlign w:val="center"/>
            <w:hideMark/>
          </w:tcPr>
          <w:p w14:paraId="4CC5B8E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8EF" w14:textId="77777777">
        <w:trPr>
          <w:trHeight w:val="330"/>
        </w:trPr>
        <w:tc>
          <w:tcPr>
            <w:tcW w:w="7180" w:type="dxa"/>
            <w:tcBorders>
              <w:top w:val="nil"/>
              <w:left w:val="nil"/>
              <w:bottom w:val="nil"/>
              <w:right w:val="nil"/>
            </w:tcBorders>
            <w:shd w:val="clear" w:color="auto" w:fill="auto"/>
            <w:vAlign w:val="center"/>
            <w:hideMark/>
          </w:tcPr>
          <w:p w14:paraId="4CC5B8E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8F1" w14:textId="77777777">
        <w:trPr>
          <w:trHeight w:val="330"/>
        </w:trPr>
        <w:tc>
          <w:tcPr>
            <w:tcW w:w="7180" w:type="dxa"/>
            <w:tcBorders>
              <w:top w:val="nil"/>
              <w:left w:val="nil"/>
              <w:bottom w:val="nil"/>
              <w:right w:val="nil"/>
            </w:tcBorders>
            <w:shd w:val="clear" w:color="auto" w:fill="auto"/>
            <w:vAlign w:val="center"/>
            <w:hideMark/>
          </w:tcPr>
          <w:p w14:paraId="4CC5B8F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8F3" w14:textId="77777777">
        <w:trPr>
          <w:trHeight w:val="330"/>
        </w:trPr>
        <w:tc>
          <w:tcPr>
            <w:tcW w:w="7180" w:type="dxa"/>
            <w:tcBorders>
              <w:top w:val="nil"/>
              <w:left w:val="nil"/>
              <w:bottom w:val="nil"/>
              <w:right w:val="nil"/>
            </w:tcBorders>
            <w:shd w:val="clear" w:color="auto" w:fill="auto"/>
            <w:vAlign w:val="center"/>
            <w:hideMark/>
          </w:tcPr>
          <w:p w14:paraId="4CC5B8F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8F5" w14:textId="77777777">
        <w:trPr>
          <w:trHeight w:val="330"/>
        </w:trPr>
        <w:tc>
          <w:tcPr>
            <w:tcW w:w="7180" w:type="dxa"/>
            <w:tcBorders>
              <w:top w:val="nil"/>
              <w:left w:val="nil"/>
              <w:bottom w:val="nil"/>
              <w:right w:val="nil"/>
            </w:tcBorders>
            <w:shd w:val="clear" w:color="auto" w:fill="auto"/>
            <w:vAlign w:val="center"/>
            <w:hideMark/>
          </w:tcPr>
          <w:p w14:paraId="4CC5B8F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2017/167 ως έχει     ΚΑΤΑ ΠΛΕΙΟΨΗΦΙΑ</w:t>
            </w:r>
          </w:p>
        </w:tc>
      </w:tr>
      <w:tr w:rsidR="005D719C" w14:paraId="4CC5B8F7" w14:textId="77777777">
        <w:trPr>
          <w:trHeight w:val="330"/>
        </w:trPr>
        <w:tc>
          <w:tcPr>
            <w:tcW w:w="7180" w:type="dxa"/>
            <w:tcBorders>
              <w:top w:val="nil"/>
              <w:left w:val="nil"/>
              <w:bottom w:val="nil"/>
              <w:right w:val="nil"/>
            </w:tcBorders>
            <w:shd w:val="clear" w:color="auto" w:fill="auto"/>
            <w:vAlign w:val="center"/>
            <w:hideMark/>
          </w:tcPr>
          <w:p w14:paraId="4CC5B8F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8F9" w14:textId="77777777">
        <w:trPr>
          <w:trHeight w:val="345"/>
        </w:trPr>
        <w:tc>
          <w:tcPr>
            <w:tcW w:w="7180" w:type="dxa"/>
            <w:tcBorders>
              <w:top w:val="nil"/>
              <w:left w:val="nil"/>
              <w:bottom w:val="nil"/>
              <w:right w:val="nil"/>
            </w:tcBorders>
            <w:shd w:val="clear" w:color="auto" w:fill="auto"/>
            <w:vAlign w:val="center"/>
            <w:hideMark/>
          </w:tcPr>
          <w:p w14:paraId="4CC5B8F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ΝΑΙ</w:t>
            </w:r>
          </w:p>
        </w:tc>
      </w:tr>
      <w:tr w:rsidR="005D719C" w14:paraId="4CC5B8FB" w14:textId="77777777">
        <w:trPr>
          <w:trHeight w:val="330"/>
        </w:trPr>
        <w:tc>
          <w:tcPr>
            <w:tcW w:w="7180" w:type="dxa"/>
            <w:tcBorders>
              <w:top w:val="nil"/>
              <w:left w:val="nil"/>
              <w:bottom w:val="nil"/>
              <w:right w:val="nil"/>
            </w:tcBorders>
            <w:shd w:val="clear" w:color="auto" w:fill="auto"/>
            <w:vAlign w:val="center"/>
            <w:hideMark/>
          </w:tcPr>
          <w:p w14:paraId="4CC5B8F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8FD" w14:textId="77777777">
        <w:trPr>
          <w:trHeight w:val="330"/>
        </w:trPr>
        <w:tc>
          <w:tcPr>
            <w:tcW w:w="7180" w:type="dxa"/>
            <w:tcBorders>
              <w:top w:val="nil"/>
              <w:left w:val="nil"/>
              <w:bottom w:val="nil"/>
              <w:right w:val="nil"/>
            </w:tcBorders>
            <w:shd w:val="clear" w:color="auto" w:fill="auto"/>
            <w:vAlign w:val="center"/>
            <w:hideMark/>
          </w:tcPr>
          <w:p w14:paraId="4CC5B8F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lastRenderedPageBreak/>
              <w:t>Χ.Α: OXI</w:t>
            </w:r>
          </w:p>
        </w:tc>
      </w:tr>
      <w:tr w:rsidR="005D719C" w14:paraId="4CC5B8FF" w14:textId="77777777">
        <w:trPr>
          <w:trHeight w:val="330"/>
        </w:trPr>
        <w:tc>
          <w:tcPr>
            <w:tcW w:w="7180" w:type="dxa"/>
            <w:tcBorders>
              <w:top w:val="nil"/>
              <w:left w:val="nil"/>
              <w:bottom w:val="nil"/>
              <w:right w:val="nil"/>
            </w:tcBorders>
            <w:shd w:val="clear" w:color="auto" w:fill="auto"/>
            <w:vAlign w:val="center"/>
            <w:hideMark/>
          </w:tcPr>
          <w:p w14:paraId="4CC5B8F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ΠΡΝ</w:t>
            </w:r>
          </w:p>
        </w:tc>
      </w:tr>
      <w:tr w:rsidR="005D719C" w14:paraId="4CC5B901" w14:textId="77777777">
        <w:trPr>
          <w:trHeight w:val="330"/>
        </w:trPr>
        <w:tc>
          <w:tcPr>
            <w:tcW w:w="7180" w:type="dxa"/>
            <w:tcBorders>
              <w:top w:val="nil"/>
              <w:left w:val="nil"/>
              <w:bottom w:val="nil"/>
              <w:right w:val="nil"/>
            </w:tcBorders>
            <w:shd w:val="clear" w:color="auto" w:fill="auto"/>
            <w:vAlign w:val="center"/>
            <w:hideMark/>
          </w:tcPr>
          <w:p w14:paraId="4CC5B90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ΕΝ. </w:t>
            </w:r>
            <w:r w:rsidRPr="005C6EA6">
              <w:rPr>
                <w:rFonts w:ascii="Calibri" w:eastAsia="Times New Roman" w:hAnsi="Calibri" w:cs="Calibri"/>
                <w:color w:val="000000"/>
                <w:szCs w:val="24"/>
              </w:rPr>
              <w:t>ΚΕΝΤΡΩΩΝ: ΠΡΝ</w:t>
            </w:r>
          </w:p>
        </w:tc>
      </w:tr>
      <w:tr w:rsidR="005D719C" w14:paraId="4CC5B903" w14:textId="77777777">
        <w:trPr>
          <w:trHeight w:val="330"/>
        </w:trPr>
        <w:tc>
          <w:tcPr>
            <w:tcW w:w="7180" w:type="dxa"/>
            <w:tcBorders>
              <w:top w:val="nil"/>
              <w:left w:val="nil"/>
              <w:bottom w:val="nil"/>
              <w:right w:val="nil"/>
            </w:tcBorders>
            <w:shd w:val="clear" w:color="auto" w:fill="auto"/>
            <w:vAlign w:val="center"/>
            <w:hideMark/>
          </w:tcPr>
          <w:p w14:paraId="4CC5B90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2020/170 ως έχει     ΚΑΤΑ ΠΛΕΙΟΨΗΦΙΑ</w:t>
            </w:r>
          </w:p>
        </w:tc>
      </w:tr>
      <w:tr w:rsidR="005D719C" w14:paraId="4CC5B905" w14:textId="77777777">
        <w:trPr>
          <w:trHeight w:val="330"/>
        </w:trPr>
        <w:tc>
          <w:tcPr>
            <w:tcW w:w="7180" w:type="dxa"/>
            <w:tcBorders>
              <w:top w:val="nil"/>
              <w:left w:val="nil"/>
              <w:bottom w:val="nil"/>
              <w:right w:val="nil"/>
            </w:tcBorders>
            <w:shd w:val="clear" w:color="auto" w:fill="auto"/>
            <w:vAlign w:val="center"/>
            <w:hideMark/>
          </w:tcPr>
          <w:p w14:paraId="4CC5B90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907" w14:textId="77777777">
        <w:trPr>
          <w:trHeight w:val="330"/>
        </w:trPr>
        <w:tc>
          <w:tcPr>
            <w:tcW w:w="7180" w:type="dxa"/>
            <w:tcBorders>
              <w:top w:val="nil"/>
              <w:left w:val="nil"/>
              <w:bottom w:val="nil"/>
              <w:right w:val="nil"/>
            </w:tcBorders>
            <w:shd w:val="clear" w:color="auto" w:fill="auto"/>
            <w:vAlign w:val="center"/>
            <w:hideMark/>
          </w:tcPr>
          <w:p w14:paraId="4CC5B90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OXI</w:t>
            </w:r>
          </w:p>
        </w:tc>
      </w:tr>
      <w:tr w:rsidR="005D719C" w14:paraId="4CC5B909" w14:textId="77777777">
        <w:trPr>
          <w:trHeight w:val="330"/>
        </w:trPr>
        <w:tc>
          <w:tcPr>
            <w:tcW w:w="7180" w:type="dxa"/>
            <w:tcBorders>
              <w:top w:val="nil"/>
              <w:left w:val="nil"/>
              <w:bottom w:val="nil"/>
              <w:right w:val="nil"/>
            </w:tcBorders>
            <w:shd w:val="clear" w:color="auto" w:fill="auto"/>
            <w:vAlign w:val="center"/>
            <w:hideMark/>
          </w:tcPr>
          <w:p w14:paraId="4CC5B90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OXI</w:t>
            </w:r>
          </w:p>
        </w:tc>
      </w:tr>
      <w:tr w:rsidR="005D719C" w14:paraId="4CC5B90B" w14:textId="77777777">
        <w:trPr>
          <w:trHeight w:val="330"/>
        </w:trPr>
        <w:tc>
          <w:tcPr>
            <w:tcW w:w="7180" w:type="dxa"/>
            <w:tcBorders>
              <w:top w:val="nil"/>
              <w:left w:val="nil"/>
              <w:bottom w:val="nil"/>
              <w:right w:val="nil"/>
            </w:tcBorders>
            <w:shd w:val="clear" w:color="auto" w:fill="auto"/>
            <w:vAlign w:val="center"/>
            <w:hideMark/>
          </w:tcPr>
          <w:p w14:paraId="4CC5B90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90D" w14:textId="77777777">
        <w:trPr>
          <w:trHeight w:val="330"/>
        </w:trPr>
        <w:tc>
          <w:tcPr>
            <w:tcW w:w="7180" w:type="dxa"/>
            <w:tcBorders>
              <w:top w:val="nil"/>
              <w:left w:val="nil"/>
              <w:bottom w:val="nil"/>
              <w:right w:val="nil"/>
            </w:tcBorders>
            <w:shd w:val="clear" w:color="auto" w:fill="auto"/>
            <w:vAlign w:val="center"/>
            <w:hideMark/>
          </w:tcPr>
          <w:p w14:paraId="4CC5B90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90F" w14:textId="77777777">
        <w:trPr>
          <w:trHeight w:val="330"/>
        </w:trPr>
        <w:tc>
          <w:tcPr>
            <w:tcW w:w="7180" w:type="dxa"/>
            <w:tcBorders>
              <w:top w:val="nil"/>
              <w:left w:val="nil"/>
              <w:bottom w:val="nil"/>
              <w:right w:val="nil"/>
            </w:tcBorders>
            <w:shd w:val="clear" w:color="auto" w:fill="auto"/>
            <w:vAlign w:val="center"/>
            <w:hideMark/>
          </w:tcPr>
          <w:p w14:paraId="4CC5B90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911" w14:textId="77777777">
        <w:trPr>
          <w:trHeight w:val="495"/>
        </w:trPr>
        <w:tc>
          <w:tcPr>
            <w:tcW w:w="7180" w:type="dxa"/>
            <w:tcBorders>
              <w:top w:val="nil"/>
              <w:left w:val="nil"/>
              <w:bottom w:val="nil"/>
              <w:right w:val="nil"/>
            </w:tcBorders>
            <w:shd w:val="clear" w:color="auto" w:fill="auto"/>
            <w:vAlign w:val="center"/>
            <w:hideMark/>
          </w:tcPr>
          <w:p w14:paraId="4CC5B91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2021/171 ως έχει (εντ. στο αρθρ. 101)     ΚΑΤΑ ΠΛΕΙΟΨΗΦΙΑ</w:t>
            </w:r>
          </w:p>
        </w:tc>
      </w:tr>
      <w:tr w:rsidR="005D719C" w14:paraId="4CC5B913" w14:textId="77777777">
        <w:trPr>
          <w:trHeight w:val="330"/>
        </w:trPr>
        <w:tc>
          <w:tcPr>
            <w:tcW w:w="7180" w:type="dxa"/>
            <w:tcBorders>
              <w:top w:val="nil"/>
              <w:left w:val="nil"/>
              <w:bottom w:val="nil"/>
              <w:right w:val="nil"/>
            </w:tcBorders>
            <w:shd w:val="clear" w:color="auto" w:fill="auto"/>
            <w:vAlign w:val="center"/>
            <w:hideMark/>
          </w:tcPr>
          <w:p w14:paraId="4CC5B91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915" w14:textId="77777777">
        <w:trPr>
          <w:trHeight w:val="330"/>
        </w:trPr>
        <w:tc>
          <w:tcPr>
            <w:tcW w:w="7180" w:type="dxa"/>
            <w:tcBorders>
              <w:top w:val="nil"/>
              <w:left w:val="nil"/>
              <w:bottom w:val="nil"/>
              <w:right w:val="nil"/>
            </w:tcBorders>
            <w:shd w:val="clear" w:color="auto" w:fill="auto"/>
            <w:vAlign w:val="center"/>
            <w:hideMark/>
          </w:tcPr>
          <w:p w14:paraId="4CC5B91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917" w14:textId="77777777">
        <w:trPr>
          <w:trHeight w:val="330"/>
        </w:trPr>
        <w:tc>
          <w:tcPr>
            <w:tcW w:w="7180" w:type="dxa"/>
            <w:tcBorders>
              <w:top w:val="nil"/>
              <w:left w:val="nil"/>
              <w:bottom w:val="nil"/>
              <w:right w:val="nil"/>
            </w:tcBorders>
            <w:shd w:val="clear" w:color="auto" w:fill="auto"/>
            <w:vAlign w:val="center"/>
            <w:hideMark/>
          </w:tcPr>
          <w:p w14:paraId="4CC5B91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919" w14:textId="77777777">
        <w:trPr>
          <w:trHeight w:val="330"/>
        </w:trPr>
        <w:tc>
          <w:tcPr>
            <w:tcW w:w="7180" w:type="dxa"/>
            <w:tcBorders>
              <w:top w:val="nil"/>
              <w:left w:val="nil"/>
              <w:bottom w:val="nil"/>
              <w:right w:val="nil"/>
            </w:tcBorders>
            <w:shd w:val="clear" w:color="auto" w:fill="auto"/>
            <w:vAlign w:val="center"/>
            <w:hideMark/>
          </w:tcPr>
          <w:p w14:paraId="4CC5B91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 xml:space="preserve">Χ.Α: </w:t>
            </w:r>
            <w:r w:rsidRPr="005C6EA6">
              <w:rPr>
                <w:rFonts w:ascii="Calibri" w:eastAsia="Times New Roman" w:hAnsi="Calibri" w:cs="Calibri"/>
                <w:color w:val="000000"/>
                <w:szCs w:val="24"/>
              </w:rPr>
              <w:t>OXI</w:t>
            </w:r>
          </w:p>
        </w:tc>
      </w:tr>
      <w:tr w:rsidR="005D719C" w14:paraId="4CC5B91B" w14:textId="77777777">
        <w:trPr>
          <w:trHeight w:val="330"/>
        </w:trPr>
        <w:tc>
          <w:tcPr>
            <w:tcW w:w="7180" w:type="dxa"/>
            <w:tcBorders>
              <w:top w:val="nil"/>
              <w:left w:val="nil"/>
              <w:bottom w:val="nil"/>
              <w:right w:val="nil"/>
            </w:tcBorders>
            <w:shd w:val="clear" w:color="auto" w:fill="auto"/>
            <w:vAlign w:val="center"/>
            <w:hideMark/>
          </w:tcPr>
          <w:p w14:paraId="4CC5B91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91D" w14:textId="77777777">
        <w:trPr>
          <w:trHeight w:val="330"/>
        </w:trPr>
        <w:tc>
          <w:tcPr>
            <w:tcW w:w="7180" w:type="dxa"/>
            <w:tcBorders>
              <w:top w:val="nil"/>
              <w:left w:val="nil"/>
              <w:bottom w:val="nil"/>
              <w:right w:val="nil"/>
            </w:tcBorders>
            <w:shd w:val="clear" w:color="auto" w:fill="auto"/>
            <w:vAlign w:val="center"/>
            <w:hideMark/>
          </w:tcPr>
          <w:p w14:paraId="4CC5B91C"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r w:rsidR="005D719C" w14:paraId="4CC5B91F" w14:textId="77777777">
        <w:trPr>
          <w:trHeight w:val="330"/>
        </w:trPr>
        <w:tc>
          <w:tcPr>
            <w:tcW w:w="7180" w:type="dxa"/>
            <w:tcBorders>
              <w:top w:val="nil"/>
              <w:left w:val="nil"/>
              <w:bottom w:val="nil"/>
              <w:right w:val="nil"/>
            </w:tcBorders>
            <w:shd w:val="clear" w:color="auto" w:fill="auto"/>
            <w:vAlign w:val="center"/>
            <w:hideMark/>
          </w:tcPr>
          <w:p w14:paraId="4CC5B91E"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Βουλ. Τροπ. 2024/172 ως έχει      ΚΑΤΑ ΠΛΕΙΟΨΗΦΙΑ</w:t>
            </w:r>
          </w:p>
        </w:tc>
      </w:tr>
      <w:tr w:rsidR="005D719C" w14:paraId="4CC5B921" w14:textId="77777777">
        <w:trPr>
          <w:trHeight w:val="345"/>
        </w:trPr>
        <w:tc>
          <w:tcPr>
            <w:tcW w:w="7180" w:type="dxa"/>
            <w:tcBorders>
              <w:top w:val="nil"/>
              <w:left w:val="nil"/>
              <w:bottom w:val="nil"/>
              <w:right w:val="nil"/>
            </w:tcBorders>
            <w:shd w:val="clear" w:color="auto" w:fill="auto"/>
            <w:vAlign w:val="center"/>
            <w:hideMark/>
          </w:tcPr>
          <w:p w14:paraId="4CC5B920"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ΣΥΡΙΖΑ: ΝΑΙ</w:t>
            </w:r>
          </w:p>
        </w:tc>
      </w:tr>
      <w:tr w:rsidR="005D719C" w14:paraId="4CC5B923" w14:textId="77777777">
        <w:trPr>
          <w:trHeight w:val="330"/>
        </w:trPr>
        <w:tc>
          <w:tcPr>
            <w:tcW w:w="7180" w:type="dxa"/>
            <w:tcBorders>
              <w:top w:val="nil"/>
              <w:left w:val="nil"/>
              <w:bottom w:val="nil"/>
              <w:right w:val="nil"/>
            </w:tcBorders>
            <w:shd w:val="clear" w:color="auto" w:fill="auto"/>
            <w:vAlign w:val="center"/>
            <w:hideMark/>
          </w:tcPr>
          <w:p w14:paraId="4CC5B922"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Ν.Δ.: ΠΡΝ</w:t>
            </w:r>
          </w:p>
        </w:tc>
      </w:tr>
      <w:tr w:rsidR="005D719C" w14:paraId="4CC5B925" w14:textId="77777777">
        <w:trPr>
          <w:trHeight w:val="330"/>
        </w:trPr>
        <w:tc>
          <w:tcPr>
            <w:tcW w:w="7180" w:type="dxa"/>
            <w:tcBorders>
              <w:top w:val="nil"/>
              <w:left w:val="nil"/>
              <w:bottom w:val="nil"/>
              <w:right w:val="nil"/>
            </w:tcBorders>
            <w:shd w:val="clear" w:color="auto" w:fill="auto"/>
            <w:vAlign w:val="center"/>
            <w:hideMark/>
          </w:tcPr>
          <w:p w14:paraId="4CC5B924"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ΔΗ.ΣΥ: ΝΑΙ</w:t>
            </w:r>
          </w:p>
        </w:tc>
      </w:tr>
      <w:tr w:rsidR="005D719C" w14:paraId="4CC5B927" w14:textId="77777777">
        <w:trPr>
          <w:trHeight w:val="330"/>
        </w:trPr>
        <w:tc>
          <w:tcPr>
            <w:tcW w:w="7180" w:type="dxa"/>
            <w:tcBorders>
              <w:top w:val="nil"/>
              <w:left w:val="nil"/>
              <w:bottom w:val="nil"/>
              <w:right w:val="nil"/>
            </w:tcBorders>
            <w:shd w:val="clear" w:color="auto" w:fill="auto"/>
            <w:vAlign w:val="center"/>
            <w:hideMark/>
          </w:tcPr>
          <w:p w14:paraId="4CC5B926"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Χ.Α: OXI</w:t>
            </w:r>
          </w:p>
        </w:tc>
      </w:tr>
      <w:tr w:rsidR="005D719C" w14:paraId="4CC5B929" w14:textId="77777777">
        <w:trPr>
          <w:trHeight w:val="330"/>
        </w:trPr>
        <w:tc>
          <w:tcPr>
            <w:tcW w:w="7180" w:type="dxa"/>
            <w:tcBorders>
              <w:top w:val="nil"/>
              <w:left w:val="nil"/>
              <w:bottom w:val="nil"/>
              <w:right w:val="nil"/>
            </w:tcBorders>
            <w:shd w:val="clear" w:color="auto" w:fill="auto"/>
            <w:vAlign w:val="center"/>
            <w:hideMark/>
          </w:tcPr>
          <w:p w14:paraId="4CC5B928"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Κ.Κ.Ε: ΝΑΙ</w:t>
            </w:r>
          </w:p>
        </w:tc>
      </w:tr>
      <w:tr w:rsidR="005D719C" w14:paraId="4CC5B92B" w14:textId="77777777">
        <w:trPr>
          <w:trHeight w:val="345"/>
        </w:trPr>
        <w:tc>
          <w:tcPr>
            <w:tcW w:w="7180" w:type="dxa"/>
            <w:tcBorders>
              <w:top w:val="nil"/>
              <w:left w:val="nil"/>
              <w:bottom w:val="nil"/>
              <w:right w:val="nil"/>
            </w:tcBorders>
            <w:shd w:val="clear" w:color="auto" w:fill="auto"/>
            <w:vAlign w:val="center"/>
            <w:hideMark/>
          </w:tcPr>
          <w:p w14:paraId="4CC5B92A" w14:textId="77777777" w:rsidR="007E5791" w:rsidRPr="005C6EA6" w:rsidRDefault="00627F40" w:rsidP="007E5791">
            <w:pPr>
              <w:jc w:val="center"/>
              <w:rPr>
                <w:rFonts w:ascii="Calibri" w:eastAsia="Times New Roman" w:hAnsi="Calibri" w:cs="Calibri"/>
                <w:color w:val="000000"/>
                <w:szCs w:val="24"/>
              </w:rPr>
            </w:pPr>
            <w:r w:rsidRPr="005C6EA6">
              <w:rPr>
                <w:rFonts w:ascii="Calibri" w:eastAsia="Times New Roman" w:hAnsi="Calibri" w:cs="Calibri"/>
                <w:color w:val="000000"/>
                <w:szCs w:val="24"/>
              </w:rPr>
              <w:t>ΕΝ. ΚΕΝΤΡΩΩΝ: ΠΡΝ</w:t>
            </w:r>
          </w:p>
        </w:tc>
      </w:tr>
    </w:tbl>
    <w:p w14:paraId="4CC5B92C" w14:textId="77777777" w:rsidR="005D719C" w:rsidRDefault="00627F40">
      <w:pPr>
        <w:spacing w:line="600" w:lineRule="auto"/>
        <w:ind w:firstLine="720"/>
        <w:jc w:val="center"/>
        <w:rPr>
          <w:rFonts w:eastAsia="Times New Roman" w:cs="Times New Roman"/>
          <w:szCs w:val="24"/>
        </w:rPr>
      </w:pPr>
      <w:r>
        <w:rPr>
          <w:rFonts w:eastAsia="Times New Roman" w:cs="Times New Roman"/>
          <w:color w:val="C00000"/>
          <w:szCs w:val="24"/>
        </w:rPr>
        <w:t>(</w:t>
      </w:r>
      <w:r w:rsidRPr="005234E4">
        <w:rPr>
          <w:rFonts w:eastAsia="Times New Roman" w:cs="Times New Roman"/>
          <w:color w:val="C00000"/>
          <w:szCs w:val="24"/>
        </w:rPr>
        <w:t>ΑΛΛΑΓΗ ΣΕΛΙΔΑΣ</w:t>
      </w:r>
      <w:r>
        <w:rPr>
          <w:rFonts w:eastAsia="Times New Roman" w:cs="Times New Roman"/>
          <w:szCs w:val="24"/>
        </w:rPr>
        <w:t>)</w:t>
      </w:r>
    </w:p>
    <w:p w14:paraId="4CC5B92D" w14:textId="77777777" w:rsidR="005D719C" w:rsidRDefault="00627F40">
      <w:pPr>
        <w:spacing w:line="600" w:lineRule="auto"/>
        <w:ind w:firstLine="720"/>
        <w:jc w:val="both"/>
        <w:rPr>
          <w:rFonts w:eastAsia="Times New Roman" w:cs="Times New Roman"/>
          <w:szCs w:val="24"/>
        </w:rPr>
      </w:pPr>
      <w:r w:rsidRPr="00252175">
        <w:rPr>
          <w:rFonts w:eastAsia="Times New Roman" w:cs="Times New Roman"/>
          <w:b/>
          <w:szCs w:val="24"/>
        </w:rPr>
        <w:t>ΠΡΟΕΔΡΕΥΩΝ (Αναστάσιος Κουράκης):</w:t>
      </w:r>
      <w:r>
        <w:rPr>
          <w:rFonts w:eastAsia="Times New Roman" w:cs="Times New Roman"/>
          <w:szCs w:val="24"/>
        </w:rPr>
        <w:t xml:space="preserve"> Συνεπώς το σχέδιο νόμου του Υπουργείου </w:t>
      </w:r>
      <w:r>
        <w:rPr>
          <w:rFonts w:eastAsia="Times New Roman" w:cs="Times New Roman"/>
          <w:szCs w:val="24"/>
        </w:rPr>
        <w:t>Υγείας</w:t>
      </w:r>
      <w:r>
        <w:rPr>
          <w:rFonts w:eastAsia="Times New Roman" w:cs="Times New Roman"/>
          <w:szCs w:val="24"/>
        </w:rPr>
        <w:t>:</w:t>
      </w:r>
      <w:r>
        <w:rPr>
          <w:rFonts w:eastAsia="Times New Roman" w:cs="Times New Roman"/>
          <w:szCs w:val="24"/>
        </w:rPr>
        <w:t xml:space="preserve"> </w:t>
      </w:r>
      <w:r w:rsidRPr="00DF6F3C">
        <w:rPr>
          <w:rFonts w:eastAsia="Times New Roman" w:cs="Times New Roman"/>
          <w:szCs w:val="24"/>
        </w:rPr>
        <w:t>«Εκσυγχρονισμός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r>
        <w:rPr>
          <w:rFonts w:eastAsia="Times New Roman" w:cs="Times New Roman"/>
          <w:szCs w:val="24"/>
        </w:rPr>
        <w:t xml:space="preserve"> έγινε δεκτό επί της αρχής</w:t>
      </w:r>
      <w:r>
        <w:rPr>
          <w:rFonts w:eastAsia="Times New Roman" w:cs="Times New Roman"/>
          <w:szCs w:val="24"/>
        </w:rPr>
        <w:t>,</w:t>
      </w:r>
      <w:r>
        <w:rPr>
          <w:rFonts w:eastAsia="Times New Roman" w:cs="Times New Roman"/>
          <w:szCs w:val="24"/>
        </w:rPr>
        <w:t xml:space="preserve"> των άρθρων και των τροπολογιών των εκτός αιτημά</w:t>
      </w:r>
      <w:r>
        <w:rPr>
          <w:rFonts w:eastAsia="Times New Roman" w:cs="Times New Roman"/>
          <w:szCs w:val="24"/>
        </w:rPr>
        <w:t xml:space="preserve">των ονομαστικής ψηφοφορίας, κατά πλειοψηφία. </w:t>
      </w:r>
    </w:p>
    <w:p w14:paraId="4CC5B92E"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B92F" w14:textId="77777777" w:rsidR="005D719C" w:rsidRDefault="00627F40">
      <w:pPr>
        <w:spacing w:line="600" w:lineRule="auto"/>
        <w:ind w:firstLine="720"/>
        <w:contextualSpacing/>
        <w:jc w:val="both"/>
        <w:rPr>
          <w:rFonts w:eastAsia="Times New Roman" w:cs="Times New Roman"/>
          <w:szCs w:val="24"/>
        </w:rPr>
      </w:pPr>
      <w:r>
        <w:rPr>
          <w:rFonts w:eastAsia="Times New Roman"/>
          <w:bCs/>
          <w:szCs w:val="24"/>
        </w:rPr>
        <w:lastRenderedPageBreak/>
        <w:t xml:space="preserve">Κυρίες και κύριοι συνάδελφοι, </w:t>
      </w:r>
      <w:r>
        <w:rPr>
          <w:rFonts w:eastAsia="Times New Roman" w:cs="Times New Roman"/>
          <w:szCs w:val="24"/>
        </w:rPr>
        <w:t>προχωρούμε στο δεύτερο νομοσχέδιο για σήμερα, αυτό της συμπληρωματικής ημερήσιας διάταξης.</w:t>
      </w:r>
    </w:p>
    <w:p w14:paraId="4CC5B930" w14:textId="77777777" w:rsidR="005D719C" w:rsidRDefault="00627F40">
      <w:pPr>
        <w:spacing w:line="600" w:lineRule="auto"/>
        <w:ind w:firstLine="720"/>
        <w:jc w:val="both"/>
        <w:rPr>
          <w:rFonts w:eastAsia="Times New Roman" w:cs="Times New Roman"/>
          <w:szCs w:val="24"/>
        </w:rPr>
      </w:pPr>
      <w:r>
        <w:rPr>
          <w:rFonts w:eastAsia="Times New Roman"/>
          <w:bCs/>
          <w:szCs w:val="24"/>
        </w:rPr>
        <w:t>Μ</w:t>
      </w:r>
      <w:r>
        <w:rPr>
          <w:rFonts w:eastAsia="Times New Roman" w:cs="Times New Roman"/>
          <w:szCs w:val="24"/>
        </w:rPr>
        <w:t>όνη συζήτηση και ψήφιση επί της αρχής, των ά</w:t>
      </w:r>
      <w:r>
        <w:rPr>
          <w:rFonts w:eastAsia="Times New Roman" w:cs="Times New Roman"/>
          <w:szCs w:val="24"/>
        </w:rPr>
        <w:t>ρθρων και του συνόλου του σχεδίου νόμου του Υπουργείου Πολιτισμού και Αθλητισμού</w:t>
      </w:r>
      <w:r>
        <w:rPr>
          <w:rFonts w:eastAsia="Times New Roman" w:cs="Times New Roman"/>
          <w:szCs w:val="24"/>
        </w:rPr>
        <w:t>:</w:t>
      </w:r>
      <w:r>
        <w:rPr>
          <w:rFonts w:eastAsia="Times New Roman" w:cs="Times New Roman"/>
          <w:szCs w:val="24"/>
        </w:rPr>
        <w:t xml:space="preserve"> «Επιτροπή επαγγελματικού αθλητισμού και άλλες διατάξεις».</w:t>
      </w:r>
    </w:p>
    <w:p w14:paraId="4CC5B93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w:t>
      </w:r>
      <w:r>
        <w:rPr>
          <w:rFonts w:eastAsia="Times New Roman" w:cs="Times New Roman"/>
          <w:szCs w:val="24"/>
        </w:rPr>
        <w:t xml:space="preserve">συνεδρίασή της στις </w:t>
      </w:r>
      <w:r>
        <w:rPr>
          <w:rFonts w:eastAsia="Times New Roman" w:cs="Times New Roman"/>
          <w:szCs w:val="24"/>
        </w:rPr>
        <w:t>4 Μαρτίου 2019 τη συζήτηση του νομοσχεδίου σε μία συνεδρία</w:t>
      </w:r>
      <w:r>
        <w:rPr>
          <w:rFonts w:eastAsia="Times New Roman" w:cs="Times New Roman"/>
          <w:szCs w:val="24"/>
        </w:rPr>
        <w:t>ση ενιαία επί της αρχής, των άρθρων και των τροπολογιών</w:t>
      </w:r>
      <w:r>
        <w:rPr>
          <w:rFonts w:eastAsia="Times New Roman" w:cs="Times New Roman"/>
          <w:szCs w:val="24"/>
        </w:rPr>
        <w:t>. Το Σώμα συμφωνεί;</w:t>
      </w:r>
    </w:p>
    <w:p w14:paraId="4CC5B932" w14:textId="77777777" w:rsidR="005D719C" w:rsidRDefault="00627F40">
      <w:pPr>
        <w:spacing w:line="600" w:lineRule="auto"/>
        <w:ind w:firstLine="720"/>
        <w:jc w:val="both"/>
        <w:rPr>
          <w:rFonts w:eastAsia="Times New Roman" w:cs="Times New Roman"/>
          <w:szCs w:val="24"/>
        </w:rPr>
      </w:pPr>
      <w:r w:rsidRPr="00142392">
        <w:rPr>
          <w:rFonts w:eastAsia="Times New Roman" w:cs="Times New Roman"/>
          <w:b/>
          <w:szCs w:val="24"/>
        </w:rPr>
        <w:t>ΠΟΛΛΟΙ ΒΟΥΛΕΥΤΕΣ:</w:t>
      </w:r>
      <w:r>
        <w:rPr>
          <w:rFonts w:eastAsia="Times New Roman" w:cs="Times New Roman"/>
          <w:szCs w:val="24"/>
        </w:rPr>
        <w:t xml:space="preserve"> Μάλιστα, μάλιστα.</w:t>
      </w:r>
    </w:p>
    <w:p w14:paraId="4CC5B933" w14:textId="77777777" w:rsidR="005D719C" w:rsidRDefault="00627F40">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 Σώμα συνεφώνησε.</w:t>
      </w:r>
    </w:p>
    <w:p w14:paraId="4CC5B934" w14:textId="77777777" w:rsidR="005D719C" w:rsidRDefault="00627F40">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α</w:t>
      </w:r>
      <w:r w:rsidRPr="00726A05">
        <w:rPr>
          <w:rFonts w:eastAsia="Times New Roman"/>
          <w:bCs/>
          <w:szCs w:val="24"/>
        </w:rPr>
        <w:t xml:space="preserve">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w:t>
      </w:r>
      <w:r w:rsidRPr="00726A05">
        <w:rPr>
          <w:rFonts w:eastAsia="Times New Roman"/>
          <w:bCs/>
          <w:szCs w:val="24"/>
        </w:rPr>
        <w:lastRenderedPageBreak/>
        <w:t xml:space="preserve">και ξεναγήθηκαν στην έκθεση της </w:t>
      </w:r>
      <w:r>
        <w:rPr>
          <w:rFonts w:eastAsia="Times New Roman"/>
          <w:bCs/>
          <w:szCs w:val="24"/>
        </w:rPr>
        <w:t>α</w:t>
      </w:r>
      <w:r w:rsidRPr="00726A05">
        <w:rPr>
          <w:rFonts w:eastAsia="Times New Roman"/>
          <w:bCs/>
          <w:szCs w:val="24"/>
        </w:rPr>
        <w:t>ίθουσας «Ε</w:t>
      </w:r>
      <w:r>
        <w:rPr>
          <w:rFonts w:eastAsia="Times New Roman"/>
          <w:bCs/>
          <w:szCs w:val="24"/>
        </w:rPr>
        <w:t>ΛΕΥΘΕΡΙΟΣ ΒΕΝΙΖΕΛΟΣ</w:t>
      </w:r>
      <w:r w:rsidRPr="00726A05">
        <w:rPr>
          <w:rFonts w:eastAsia="Times New Roman"/>
          <w:bCs/>
          <w:szCs w:val="24"/>
        </w:rPr>
        <w:t>», σαράντα έ</w:t>
      </w:r>
      <w:r>
        <w:rPr>
          <w:rFonts w:eastAsia="Times New Roman"/>
          <w:bCs/>
          <w:szCs w:val="24"/>
        </w:rPr>
        <w:t xml:space="preserve">ξι </w:t>
      </w:r>
      <w:r w:rsidRPr="00726A05">
        <w:rPr>
          <w:rFonts w:eastAsia="Times New Roman"/>
          <w:bCs/>
          <w:szCs w:val="24"/>
        </w:rPr>
        <w:t>μαθήτριες και μαθητές και τ</w:t>
      </w:r>
      <w:r>
        <w:rPr>
          <w:rFonts w:eastAsia="Times New Roman"/>
          <w:bCs/>
          <w:szCs w:val="24"/>
        </w:rPr>
        <w:t>έσσερις</w:t>
      </w:r>
      <w:r w:rsidRPr="00726A05">
        <w:rPr>
          <w:rFonts w:eastAsia="Times New Roman"/>
          <w:bCs/>
          <w:szCs w:val="24"/>
        </w:rPr>
        <w:t xml:space="preserve"> συνοδοί </w:t>
      </w:r>
      <w:r w:rsidRPr="00726A05">
        <w:rPr>
          <w:rFonts w:eastAsia="Times New Roman"/>
          <w:bCs/>
          <w:szCs w:val="24"/>
        </w:rPr>
        <w:t>εκπαιδευτικοί α</w:t>
      </w:r>
      <w:r>
        <w:rPr>
          <w:rFonts w:eastAsia="Times New Roman"/>
          <w:bCs/>
          <w:szCs w:val="24"/>
        </w:rPr>
        <w:t>πό το 2</w:t>
      </w:r>
      <w:r w:rsidRPr="00C21A5A">
        <w:rPr>
          <w:rFonts w:eastAsia="Times New Roman"/>
          <w:bCs/>
          <w:szCs w:val="24"/>
          <w:vertAlign w:val="superscript"/>
        </w:rPr>
        <w:t>ο</w:t>
      </w:r>
      <w:r>
        <w:rPr>
          <w:rFonts w:eastAsia="Times New Roman"/>
          <w:bCs/>
          <w:szCs w:val="24"/>
        </w:rPr>
        <w:t xml:space="preserve"> Γυμνάσιο Άργους Ορεστικού. </w:t>
      </w:r>
    </w:p>
    <w:p w14:paraId="4CC5B935" w14:textId="77777777" w:rsidR="005D719C" w:rsidRDefault="00627F40">
      <w:pPr>
        <w:spacing w:line="600" w:lineRule="auto"/>
        <w:ind w:firstLine="720"/>
        <w:jc w:val="both"/>
        <w:rPr>
          <w:rFonts w:eastAsia="Times New Roman"/>
          <w:bCs/>
          <w:szCs w:val="24"/>
        </w:rPr>
      </w:pPr>
      <w:r w:rsidRPr="00726A05">
        <w:rPr>
          <w:rFonts w:eastAsia="Times New Roman"/>
          <w:bCs/>
          <w:szCs w:val="24"/>
        </w:rPr>
        <w:t xml:space="preserve">Η Βουλή </w:t>
      </w:r>
      <w:r>
        <w:rPr>
          <w:rFonts w:eastAsia="Times New Roman"/>
          <w:bCs/>
          <w:szCs w:val="24"/>
        </w:rPr>
        <w:t>σάς</w:t>
      </w:r>
      <w:r w:rsidRPr="00726A05">
        <w:rPr>
          <w:rFonts w:eastAsia="Times New Roman"/>
          <w:bCs/>
          <w:szCs w:val="24"/>
        </w:rPr>
        <w:t xml:space="preserve"> καλωσορίζει.</w:t>
      </w:r>
    </w:p>
    <w:p w14:paraId="4CC5B936" w14:textId="77777777" w:rsidR="005D719C" w:rsidRDefault="00627F40">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4CC5B937" w14:textId="77777777" w:rsidR="005D719C" w:rsidRDefault="00627F40">
      <w:pPr>
        <w:spacing w:line="600" w:lineRule="auto"/>
        <w:ind w:firstLine="720"/>
        <w:jc w:val="both"/>
        <w:rPr>
          <w:rFonts w:eastAsia="Times New Roman"/>
          <w:bCs/>
          <w:szCs w:val="24"/>
        </w:rPr>
      </w:pPr>
      <w:r>
        <w:rPr>
          <w:rFonts w:eastAsia="Times New Roman"/>
          <w:bCs/>
          <w:szCs w:val="24"/>
        </w:rPr>
        <w:t xml:space="preserve">Να πούμε στους μαθητές και στις μαθήτριες ότι παρακολουθείτε την έναρξη μίας συνεδρίασης για ένα νομοσχέδιο του Υπουργείου </w:t>
      </w:r>
      <w:r>
        <w:rPr>
          <w:rFonts w:eastAsia="Times New Roman"/>
          <w:bCs/>
          <w:szCs w:val="24"/>
        </w:rPr>
        <w:t>Αθλητισμού. Τοποθετούνται στην αρχή οι εισηγητές των κομμάτων, εκφράζοντας τις απόψεις τους επί του νομοσχεδίου. Στη συνέχεια παίρνουν τον λόγο οι Βουλευτές και μετά γίνεται ψηφοφορία και το νομοσχέδιο γίνεται νόμος του κράτους.</w:t>
      </w:r>
    </w:p>
    <w:p w14:paraId="4CC5B938" w14:textId="77777777" w:rsidR="005D719C" w:rsidRDefault="00627F40">
      <w:pPr>
        <w:spacing w:line="600" w:lineRule="auto"/>
        <w:ind w:firstLine="720"/>
        <w:jc w:val="both"/>
        <w:rPr>
          <w:rFonts w:eastAsia="Times New Roman"/>
          <w:bCs/>
          <w:szCs w:val="24"/>
        </w:rPr>
      </w:pPr>
      <w:r>
        <w:rPr>
          <w:rFonts w:eastAsia="Times New Roman"/>
          <w:bCs/>
          <w:szCs w:val="24"/>
        </w:rPr>
        <w:t>Θα δώσουμε τώρα τον λόγο στ</w:t>
      </w:r>
      <w:r>
        <w:rPr>
          <w:rFonts w:eastAsia="Times New Roman"/>
          <w:bCs/>
          <w:szCs w:val="24"/>
        </w:rPr>
        <w:t>ον Υφυπουργό Πολιτισμού και Αθλητισμού κ. Βασιλειάδη, για ορισμένες νομοτεχνικές βελτιώσεις στο νομοσχέδιο που έχει κατατεθεί.</w:t>
      </w:r>
    </w:p>
    <w:p w14:paraId="4CC5B939" w14:textId="77777777" w:rsidR="005D719C" w:rsidRDefault="00627F40">
      <w:pPr>
        <w:spacing w:line="600" w:lineRule="auto"/>
        <w:ind w:firstLine="720"/>
        <w:jc w:val="both"/>
        <w:rPr>
          <w:rFonts w:eastAsia="Times New Roman"/>
          <w:bCs/>
          <w:szCs w:val="24"/>
        </w:rPr>
      </w:pPr>
      <w:r>
        <w:rPr>
          <w:rFonts w:eastAsia="Times New Roman"/>
          <w:bCs/>
          <w:szCs w:val="24"/>
        </w:rPr>
        <w:t>Ορίστε, κύριε Βασιλειάδη, έχετε τον λόγο.</w:t>
      </w:r>
    </w:p>
    <w:p w14:paraId="4CC5B93A" w14:textId="77777777" w:rsidR="005D719C" w:rsidRDefault="00627F40">
      <w:pPr>
        <w:spacing w:line="600" w:lineRule="auto"/>
        <w:ind w:firstLine="720"/>
        <w:jc w:val="both"/>
        <w:rPr>
          <w:rFonts w:eastAsia="Times New Roman" w:cs="Times New Roman"/>
          <w:szCs w:val="24"/>
        </w:rPr>
      </w:pPr>
      <w:r w:rsidRPr="0066142E">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Κύριε Πρόεδρε, καταθέτω κά</w:t>
      </w:r>
      <w:r>
        <w:rPr>
          <w:rFonts w:eastAsia="Times New Roman" w:cs="Times New Roman"/>
          <w:szCs w:val="24"/>
        </w:rPr>
        <w:t>ποιες νομοτεχνι</w:t>
      </w:r>
      <w:r>
        <w:rPr>
          <w:rFonts w:eastAsia="Times New Roman" w:cs="Times New Roman"/>
          <w:szCs w:val="24"/>
        </w:rPr>
        <w:lastRenderedPageBreak/>
        <w:t>κές βελτιώσεις που προέκυψαν και κατά τη συζήτηση στις πιτροπές. Για την οικονομία του χρόνου τις καταθέτω προς ενημέρωση του Σώματος.</w:t>
      </w:r>
    </w:p>
    <w:p w14:paraId="4CC5B93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Ευχαριστώ.</w:t>
      </w:r>
    </w:p>
    <w:p w14:paraId="4CC5B93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κ. Γεώργιος Βασιλειάδης καταθέτει για τα Πρακτικά τις προαναφερθε</w:t>
      </w:r>
      <w:r>
        <w:rPr>
          <w:rFonts w:eastAsia="Times New Roman" w:cs="Times New Roman"/>
          <w:szCs w:val="24"/>
        </w:rPr>
        <w:t>ίσες νομοτεχνικές βελτιώσεις, οι οποίες έχουν ως εξής:</w:t>
      </w:r>
    </w:p>
    <w:p w14:paraId="4CC5B93D" w14:textId="77777777" w:rsidR="005D719C" w:rsidRDefault="00627F40">
      <w:pPr>
        <w:spacing w:line="600" w:lineRule="auto"/>
        <w:ind w:firstLine="720"/>
        <w:jc w:val="center"/>
        <w:rPr>
          <w:rFonts w:eastAsia="Times New Roman" w:cs="Times New Roman"/>
          <w:color w:val="FF0000"/>
          <w:szCs w:val="24"/>
        </w:rPr>
      </w:pPr>
      <w:r w:rsidRPr="0022331D">
        <w:rPr>
          <w:rFonts w:eastAsia="Times New Roman" w:cs="Times New Roman"/>
          <w:color w:val="FF0000"/>
          <w:szCs w:val="24"/>
        </w:rPr>
        <w:t>(</w:t>
      </w:r>
      <w:r w:rsidRPr="0022331D">
        <w:rPr>
          <w:rFonts w:eastAsia="Times New Roman" w:cs="Times New Roman"/>
          <w:color w:val="FF0000"/>
          <w:szCs w:val="24"/>
        </w:rPr>
        <w:t>ΑΛΛΑΓΗ ΣΕΛΙΔΑ</w:t>
      </w:r>
      <w:r w:rsidRPr="0022331D">
        <w:rPr>
          <w:rFonts w:eastAsia="Times New Roman" w:cs="Times New Roman"/>
          <w:color w:val="FF0000"/>
          <w:szCs w:val="24"/>
        </w:rPr>
        <w:t>Σ</w:t>
      </w:r>
      <w:r w:rsidRPr="0022331D">
        <w:rPr>
          <w:rFonts w:eastAsia="Times New Roman" w:cs="Times New Roman"/>
          <w:color w:val="FF0000"/>
          <w:szCs w:val="24"/>
        </w:rPr>
        <w:t>)</w:t>
      </w:r>
    </w:p>
    <w:p w14:paraId="4CC5B93E" w14:textId="77777777" w:rsidR="005D719C" w:rsidRDefault="00627F40">
      <w:pPr>
        <w:spacing w:line="600" w:lineRule="auto"/>
        <w:ind w:firstLine="720"/>
        <w:jc w:val="center"/>
        <w:rPr>
          <w:rFonts w:eastAsia="Times New Roman" w:cs="Times New Roman"/>
          <w:color w:val="FF0000"/>
          <w:szCs w:val="24"/>
        </w:rPr>
      </w:pPr>
      <w:r w:rsidRPr="0022331D">
        <w:rPr>
          <w:rFonts w:eastAsia="Times New Roman" w:cs="Times New Roman"/>
          <w:color w:val="FF0000"/>
          <w:szCs w:val="24"/>
        </w:rPr>
        <w:t>(Να μπουν οι σελίδες</w:t>
      </w:r>
      <w:r w:rsidRPr="0022331D">
        <w:rPr>
          <w:rFonts w:eastAsia="Times New Roman" w:cs="Times New Roman"/>
          <w:color w:val="FF0000"/>
          <w:szCs w:val="24"/>
        </w:rPr>
        <w:t xml:space="preserve"> </w:t>
      </w:r>
      <w:r w:rsidRPr="0022331D">
        <w:rPr>
          <w:rFonts w:eastAsia="Times New Roman" w:cs="Times New Roman"/>
          <w:color w:val="FF0000"/>
          <w:szCs w:val="24"/>
        </w:rPr>
        <w:t>332-337)</w:t>
      </w:r>
    </w:p>
    <w:p w14:paraId="4CC5B93F" w14:textId="77777777" w:rsidR="005D719C" w:rsidRDefault="00627F40">
      <w:pPr>
        <w:spacing w:line="600" w:lineRule="auto"/>
        <w:ind w:firstLine="720"/>
        <w:jc w:val="center"/>
        <w:rPr>
          <w:rFonts w:eastAsia="Times New Roman" w:cs="Times New Roman"/>
          <w:color w:val="FF0000"/>
          <w:szCs w:val="24"/>
        </w:rPr>
      </w:pPr>
      <w:r w:rsidRPr="0022331D">
        <w:rPr>
          <w:rFonts w:eastAsia="Times New Roman" w:cs="Times New Roman"/>
          <w:color w:val="FF0000"/>
          <w:szCs w:val="24"/>
        </w:rPr>
        <w:t>(</w:t>
      </w:r>
      <w:r w:rsidRPr="0022331D">
        <w:rPr>
          <w:rFonts w:eastAsia="Times New Roman" w:cs="Times New Roman"/>
          <w:color w:val="FF0000"/>
          <w:szCs w:val="24"/>
        </w:rPr>
        <w:t>ΑΛΛΑΓΗ ΣΕΛΙΔΑΣ</w:t>
      </w:r>
      <w:r w:rsidRPr="0022331D">
        <w:rPr>
          <w:rFonts w:eastAsia="Times New Roman" w:cs="Times New Roman"/>
          <w:color w:val="FF0000"/>
          <w:szCs w:val="24"/>
        </w:rPr>
        <w:t>)</w:t>
      </w:r>
    </w:p>
    <w:p w14:paraId="4CC5B940" w14:textId="77777777" w:rsidR="005D719C" w:rsidRDefault="00627F40">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πολύ. Μπαίνουμε τώρα στους εισηγητές.</w:t>
      </w:r>
    </w:p>
    <w:p w14:paraId="4CC5B941" w14:textId="77777777" w:rsidR="005D719C" w:rsidRDefault="00627F40">
      <w:pPr>
        <w:spacing w:line="600" w:lineRule="auto"/>
        <w:ind w:firstLine="720"/>
        <w:jc w:val="both"/>
        <w:rPr>
          <w:rFonts w:eastAsia="Times New Roman"/>
          <w:bCs/>
          <w:szCs w:val="24"/>
        </w:rPr>
      </w:pPr>
      <w:r>
        <w:rPr>
          <w:rFonts w:eastAsia="Times New Roman"/>
          <w:bCs/>
          <w:szCs w:val="24"/>
        </w:rPr>
        <w:t xml:space="preserve">Τον λόγο έχει η εισηγήτρια του ΣΥΡΙΖΑ κ. Αυλωνίτου, </w:t>
      </w:r>
      <w:r>
        <w:rPr>
          <w:rFonts w:eastAsia="Times New Roman"/>
          <w:bCs/>
          <w:szCs w:val="24"/>
        </w:rPr>
        <w:t>για δεκαπέντε λεπτά.</w:t>
      </w:r>
    </w:p>
    <w:p w14:paraId="4CC5B942" w14:textId="77777777" w:rsidR="005D719C" w:rsidRDefault="00627F40">
      <w:pPr>
        <w:spacing w:line="600" w:lineRule="auto"/>
        <w:ind w:firstLine="720"/>
        <w:jc w:val="both"/>
        <w:rPr>
          <w:rFonts w:eastAsia="Times New Roman"/>
          <w:bCs/>
          <w:szCs w:val="24"/>
        </w:rPr>
      </w:pPr>
      <w:r>
        <w:rPr>
          <w:rFonts w:eastAsia="Times New Roman"/>
          <w:bCs/>
          <w:szCs w:val="24"/>
        </w:rPr>
        <w:t>Όπως γνωρίζετε, μετά την κ. Αυλωνίτου, θα μιλήσει η κ</w:t>
      </w:r>
      <w:r>
        <w:rPr>
          <w:rFonts w:eastAsia="Times New Roman"/>
          <w:bCs/>
          <w:szCs w:val="24"/>
        </w:rPr>
        <w:t>.</w:t>
      </w:r>
      <w:r>
        <w:rPr>
          <w:rFonts w:eastAsia="Times New Roman"/>
          <w:bCs/>
          <w:szCs w:val="24"/>
        </w:rPr>
        <w:t xml:space="preserve"> Καραμανλή και κατά τη διάρκεια της ομιλίας των δύο πρώτων εισηγητών θα μπορείτε να εγγράφεστε στο σύστημα.</w:t>
      </w:r>
    </w:p>
    <w:p w14:paraId="4CC5B943" w14:textId="77777777" w:rsidR="005D719C" w:rsidRDefault="00627F40">
      <w:pPr>
        <w:spacing w:line="600" w:lineRule="auto"/>
        <w:ind w:firstLine="720"/>
        <w:jc w:val="both"/>
        <w:rPr>
          <w:rFonts w:eastAsia="Times New Roman"/>
          <w:bCs/>
          <w:szCs w:val="24"/>
        </w:rPr>
      </w:pPr>
      <w:r w:rsidRPr="008D720A">
        <w:rPr>
          <w:rFonts w:eastAsia="Times New Roman"/>
          <w:b/>
          <w:bCs/>
          <w:szCs w:val="24"/>
        </w:rPr>
        <w:lastRenderedPageBreak/>
        <w:t>ΕΛΕΝΗ ΑΥΛΩΝΙΤΟΥ:</w:t>
      </w:r>
      <w:r>
        <w:rPr>
          <w:rFonts w:eastAsia="Times New Roman"/>
          <w:bCs/>
          <w:szCs w:val="24"/>
        </w:rPr>
        <w:t xml:space="preserve"> Επειδή είναι μία η συνεδρίαση, κύριε Πρόεδρε, θα πρέπει </w:t>
      </w:r>
      <w:r>
        <w:rPr>
          <w:rFonts w:eastAsia="Times New Roman"/>
          <w:bCs/>
          <w:szCs w:val="24"/>
        </w:rPr>
        <w:t>να μας δώσετε λίγο περισσότερο χρόνο, γιατί συμπτύσσουμε δύο ομιλίες.</w:t>
      </w:r>
    </w:p>
    <w:p w14:paraId="4CC5B944" w14:textId="77777777" w:rsidR="005D719C" w:rsidRDefault="00627F40">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Αρχίστε τώρα με όση περισσότερη οικονομία μπορείτε και θα βρούμε έναν τρόπο να μην σας κόψουμε.</w:t>
      </w:r>
    </w:p>
    <w:p w14:paraId="4CC5B945" w14:textId="77777777" w:rsidR="005D719C" w:rsidRDefault="00627F40">
      <w:pPr>
        <w:spacing w:line="600" w:lineRule="auto"/>
        <w:ind w:firstLine="720"/>
        <w:jc w:val="both"/>
        <w:rPr>
          <w:rFonts w:eastAsia="Times New Roman"/>
          <w:bCs/>
          <w:szCs w:val="24"/>
        </w:rPr>
      </w:pPr>
      <w:r>
        <w:rPr>
          <w:rFonts w:eastAsia="Times New Roman"/>
          <w:bCs/>
          <w:szCs w:val="24"/>
        </w:rPr>
        <w:t>Ορίστε, έχετε τον λόγο.</w:t>
      </w:r>
    </w:p>
    <w:p w14:paraId="4CC5B946" w14:textId="77777777" w:rsidR="005D719C" w:rsidRDefault="00627F40">
      <w:pPr>
        <w:spacing w:line="600" w:lineRule="auto"/>
        <w:ind w:firstLine="720"/>
        <w:jc w:val="both"/>
        <w:rPr>
          <w:rFonts w:eastAsia="Times New Roman" w:cs="Times New Roman"/>
          <w:szCs w:val="24"/>
        </w:rPr>
      </w:pPr>
      <w:r w:rsidRPr="008D720A">
        <w:rPr>
          <w:rFonts w:eastAsia="Times New Roman"/>
          <w:b/>
          <w:bCs/>
          <w:szCs w:val="24"/>
        </w:rPr>
        <w:t>ΕΛΕΝΗ ΑΥΛΩΝΙΤΟΥ:</w:t>
      </w:r>
      <w:r>
        <w:rPr>
          <w:rFonts w:eastAsia="Times New Roman"/>
          <w:bCs/>
          <w:szCs w:val="24"/>
        </w:rPr>
        <w:t xml:space="preserve"> Κυρίες και κύρι</w:t>
      </w:r>
      <w:r>
        <w:rPr>
          <w:rFonts w:eastAsia="Times New Roman"/>
          <w:bCs/>
          <w:szCs w:val="24"/>
        </w:rPr>
        <w:t>οι συνάδελφοι Βουλευτές, συζητάμε σήμερα το σχέδιο νόμου με τίτλο</w:t>
      </w:r>
      <w:r>
        <w:rPr>
          <w:rFonts w:eastAsia="Times New Roman"/>
          <w:bCs/>
          <w:szCs w:val="24"/>
        </w:rPr>
        <w:t>:</w:t>
      </w:r>
      <w:r>
        <w:rPr>
          <w:rFonts w:eastAsia="Times New Roman"/>
          <w:bCs/>
          <w:szCs w:val="24"/>
        </w:rPr>
        <w:t xml:space="preserve"> «</w:t>
      </w:r>
      <w:r>
        <w:rPr>
          <w:rFonts w:eastAsia="Times New Roman" w:cs="Times New Roman"/>
          <w:szCs w:val="24"/>
        </w:rPr>
        <w:t>Επιτροπή επαγγελματικού αθλητισμού και άλλες διατάξεις». Το σημερινό νομοσχέδιο το περίμενε καιρό όλη η αθλητική κοινότητα.</w:t>
      </w:r>
    </w:p>
    <w:p w14:paraId="4CC5B947" w14:textId="77777777" w:rsidR="005D719C" w:rsidRDefault="00627F40">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Μισό λεπτό, κυρία Αυλωνίτου. Π</w:t>
      </w:r>
      <w:r>
        <w:rPr>
          <w:rFonts w:eastAsia="Times New Roman"/>
          <w:bCs/>
          <w:szCs w:val="24"/>
        </w:rPr>
        <w:t xml:space="preserve">αρακαλώ να ανοίξει το ηλεκτρονικό σύστημα για να γίνονται εγγραφές. </w:t>
      </w:r>
    </w:p>
    <w:p w14:paraId="4CC5B948" w14:textId="77777777" w:rsidR="005D719C" w:rsidRDefault="00627F40">
      <w:pPr>
        <w:spacing w:line="600" w:lineRule="auto"/>
        <w:ind w:firstLine="720"/>
        <w:jc w:val="both"/>
        <w:rPr>
          <w:rFonts w:eastAsia="Times New Roman"/>
          <w:bCs/>
          <w:szCs w:val="24"/>
        </w:rPr>
      </w:pPr>
      <w:r>
        <w:rPr>
          <w:rFonts w:eastAsia="Times New Roman"/>
          <w:bCs/>
          <w:szCs w:val="24"/>
        </w:rPr>
        <w:t>Συνεχίστε παρακαλώ, κυρία Αυλωνίτου, και συγγνώμη που σας διέκοψα.</w:t>
      </w:r>
    </w:p>
    <w:p w14:paraId="4CC5B949" w14:textId="77777777" w:rsidR="005D719C" w:rsidRDefault="00627F40">
      <w:pPr>
        <w:spacing w:line="600" w:lineRule="auto"/>
        <w:ind w:firstLine="720"/>
        <w:jc w:val="both"/>
        <w:rPr>
          <w:rFonts w:eastAsia="Times New Roman" w:cs="Times New Roman"/>
          <w:szCs w:val="24"/>
        </w:rPr>
      </w:pPr>
      <w:r w:rsidRPr="00CE75EC">
        <w:rPr>
          <w:rFonts w:eastAsia="Times New Roman" w:cs="Times New Roman"/>
          <w:b/>
          <w:szCs w:val="24"/>
        </w:rPr>
        <w:t>ΕΛΕΝΗ ΑΥΛΩΝΙΤΟΥ:</w:t>
      </w:r>
      <w:r>
        <w:rPr>
          <w:rFonts w:eastAsia="Times New Roman" w:cs="Times New Roman"/>
          <w:szCs w:val="24"/>
        </w:rPr>
        <w:t xml:space="preserve"> Και ποιους δεν αφορά αυτό το αθλητικό νομοσχέδιο; Αθλητές, προπονητές, κάθε παράγοντα </w:t>
      </w:r>
      <w:r>
        <w:rPr>
          <w:rFonts w:eastAsia="Times New Roman" w:cs="Times New Roman"/>
          <w:szCs w:val="24"/>
        </w:rPr>
        <w:lastRenderedPageBreak/>
        <w:t>που ασκεί διοίκησ</w:t>
      </w:r>
      <w:r>
        <w:rPr>
          <w:rFonts w:eastAsia="Times New Roman" w:cs="Times New Roman"/>
          <w:szCs w:val="24"/>
        </w:rPr>
        <w:t xml:space="preserve">η σε επαγγελματική ομάδα ή ερασιτεχνικό αθλητικό σωματείο, ένωση ή ομοσπονδία, κάθε φίλαθλο που δραστηριοποιείται στη διοίκηση της αθλητικής πυραμίδας, από το απλό τοπικό σωματείο, το κύτταρο του αθλητισμού, μέχρι την ομοσπονδία του κάθε αθλήματος. </w:t>
      </w:r>
    </w:p>
    <w:p w14:paraId="4CC5B94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Εδώ κα</w:t>
      </w:r>
      <w:r>
        <w:rPr>
          <w:rFonts w:eastAsia="Times New Roman" w:cs="Times New Roman"/>
          <w:szCs w:val="24"/>
        </w:rPr>
        <w:t>ι μία εικοσαετία ο αθλητισμός σε παγκόσμιο επίπεδο μεταλλάσσεται συνεχώς, εγκαταλείποντας τον κοινωνικό του ρόλο και διευρύνοντας καθημερινά την εμπορευματοποίησή του με την αύξηση της τηλεοπτικής κάλυψης και των εταιρικών χορηγιών, καταλήγοντας η διοίκηση</w:t>
      </w:r>
      <w:r>
        <w:rPr>
          <w:rFonts w:eastAsia="Times New Roman" w:cs="Times New Roman"/>
          <w:szCs w:val="24"/>
        </w:rPr>
        <w:t xml:space="preserve"> του αθλητισμού να έχει εξελιχθεί σε προνομιακό χώρο εκτροφής της διαφθοράς και της διαπλοκής. </w:t>
      </w:r>
    </w:p>
    <w:p w14:paraId="4CC5B94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Παρ’ όλο που η Κυβέρνηση έχει πάρει σημαντικές πρωτοβουλίες στο πλαίσιο εξυγίανσης του αθλητισμού, και ιδίως του επαγγελματικού αθλητισμού, οι καταγγελίες για α</w:t>
      </w:r>
      <w:r>
        <w:rPr>
          <w:rFonts w:eastAsia="Times New Roman" w:cs="Times New Roman"/>
          <w:szCs w:val="24"/>
        </w:rPr>
        <w:t>διαφάνεια, χειραγώγηση αγώνων, παράνομο στοιχηματισμό, υπερχρέωση των ομάδων και τόσα άλλα συνεχίζουν να υπάρχουν.</w:t>
      </w:r>
    </w:p>
    <w:p w14:paraId="4CC5B94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πρέπει να συνειδητοποιήσουμε ότι η διαφθορά στον αθλητισμό ζημιώνει, κλέβει το μέλλον της νεολαίας, των αθλητών</w:t>
      </w:r>
      <w:r>
        <w:rPr>
          <w:rFonts w:eastAsia="Times New Roman" w:cs="Times New Roman"/>
          <w:szCs w:val="24"/>
        </w:rPr>
        <w:t xml:space="preserve"> και αθλητριών, κλέβει το μέλλον του αθλητισμού. Ζημιώνει τα αθλητικά σωματεία και τις ομοσπονδίες, φέρνει κακοδιοίκηση και κακή χρήση πόρων, με τους ίδιους παράγοντες να διοικούν συνεχώς μην αφήνοντας χώρο σε κανέναν άλλον, πνίγοντας κάθε δυνατότητα ανάπτ</w:t>
      </w:r>
      <w:r>
        <w:rPr>
          <w:rFonts w:eastAsia="Times New Roman" w:cs="Times New Roman"/>
          <w:szCs w:val="24"/>
        </w:rPr>
        <w:t xml:space="preserve">υξης των αθλημάτων. </w:t>
      </w:r>
    </w:p>
    <w:p w14:paraId="4CC5B94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διαφθορά επηρεάζει την κατανομή τηλεοπτικών και άλλων δικαιωμάτων, εξασφαλίζει εργολαβίες, αποκλείει άλλους ανθρώπους από το να δοκιμαστούν και να προσφέρουν, αποκλείει σωματεία, προπονητές, αθλητές και διαιτητές από συμμετοχή στη δι</w:t>
      </w:r>
      <w:r>
        <w:rPr>
          <w:rFonts w:eastAsia="Times New Roman" w:cs="Times New Roman"/>
          <w:szCs w:val="24"/>
        </w:rPr>
        <w:t xml:space="preserve">αδικασία λήψεως αποφάσεων. </w:t>
      </w:r>
    </w:p>
    <w:p w14:paraId="4CC5B94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διαφθορά μειώνει πρόσωπα, φέρνει εκπτώσεις στον ηθικό κώδικα αρχών και αξιών, φέρνει παράνομες συναλλαγές ανθρώπων που ενώ βρίσκονται για να προσφέρουν στον χώρο του αθλητισμού, οδηγούν τον χώρο που διοικούν σε ανυποληψία. </w:t>
      </w:r>
    </w:p>
    <w:p w14:paraId="4CC5B94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διαφθορά ζημιώνει το καλό όνομα του αθλητισμού και οδηγεί σε γενική αμφισβήτηση την ακεραιότητα αθλητικών σωματείων και ομοσπονδιών σε εθνικό και διεθνές επίπεδο. </w:t>
      </w:r>
    </w:p>
    <w:p w14:paraId="4CC5B95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E5D40">
        <w:rPr>
          <w:rFonts w:eastAsia="Times New Roman" w:cs="Times New Roman"/>
          <w:b/>
          <w:szCs w:val="24"/>
        </w:rPr>
        <w:t>ΓΕΩΡΓΙΟΣ ΒΑ</w:t>
      </w:r>
      <w:r w:rsidRPr="00EE5D40">
        <w:rPr>
          <w:rFonts w:eastAsia="Times New Roman" w:cs="Times New Roman"/>
          <w:b/>
          <w:szCs w:val="24"/>
        </w:rPr>
        <w:t>ΡΕΜΕΝΟΣ</w:t>
      </w:r>
      <w:r>
        <w:rPr>
          <w:rFonts w:eastAsia="Times New Roman" w:cs="Times New Roman"/>
          <w:szCs w:val="24"/>
        </w:rPr>
        <w:t>)</w:t>
      </w:r>
    </w:p>
    <w:p w14:paraId="4CC5B95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Απάντηση σε όλα αυτά έρχεται να δώσει το σημερινό νομοσχέδιο του Υπουργείου Πολιτισμού και Αθλητισμού με τα εξήντα τρία άρθρα του, όπου προτάσσοντας ουσιαστικές τομές σε διάφορα ζητήματα του αθλητισμού περιφρουρεί την αξιοπιστία του αθλητικού γίγν</w:t>
      </w:r>
      <w:r>
        <w:rPr>
          <w:rFonts w:eastAsia="Times New Roman" w:cs="Times New Roman"/>
          <w:szCs w:val="24"/>
        </w:rPr>
        <w:t xml:space="preserve">εσθαι. </w:t>
      </w:r>
    </w:p>
    <w:p w14:paraId="4CC5B95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βασική του φιλοσοφία διέπεται από τη διαφάνεια, ισονομία, λογοδοσία, χρηστή διοίκηση και ενίσχυση της δημοκρατίας σε όλα τα επίπεδα της αθλητικής διοίκησης, αλλά και βελτίωση σε πολλά ζητήματα αθλητικού ενδιαφέροντος. </w:t>
      </w:r>
    </w:p>
    <w:p w14:paraId="4CC5B95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Ξεκινώντας το νομοσχέδιο απ</w:t>
      </w:r>
      <w:r>
        <w:rPr>
          <w:rFonts w:eastAsia="Times New Roman" w:cs="Times New Roman"/>
          <w:szCs w:val="24"/>
        </w:rPr>
        <w:t xml:space="preserve">ό τα άρθρα 1 έως 24 έρχεται να νοικοκυρέψει και να ξεκαθαρίσει τις οικονομικές σχέσεις του επαγγελματικού αθλητισμού. Αποτελεί πραγματική τομή η σύσταση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 xml:space="preserve">θλητισμού ως νομικό </w:t>
      </w:r>
      <w:r>
        <w:rPr>
          <w:rFonts w:eastAsia="Times New Roman" w:cs="Times New Roman"/>
          <w:szCs w:val="24"/>
        </w:rPr>
        <w:lastRenderedPageBreak/>
        <w:t>πρόσωπο δημοσίου δικαίου, η οποία ισχυροποιείται ως ένα ε</w:t>
      </w:r>
      <w:r>
        <w:rPr>
          <w:rFonts w:eastAsia="Times New Roman" w:cs="Times New Roman"/>
          <w:szCs w:val="24"/>
        </w:rPr>
        <w:t>ίδος ανεξάρτητης αρχής εποπτευόμενη από τον Υπουργό Πολιτισμού και Αθλητισμού και εξοπλίζεται με κάθε εργαλείο ελέγχου, με ευρείες εξουσίες διαχειριστικού και οικονομικού ελέγχου, αλλά και τη δυνατότητα επιβολής κυρώσεων έτσι ώστε να καταπολεμηθεί αποτελεσ</w:t>
      </w:r>
      <w:r>
        <w:rPr>
          <w:rFonts w:eastAsia="Times New Roman" w:cs="Times New Roman"/>
          <w:szCs w:val="24"/>
        </w:rPr>
        <w:t xml:space="preserve">ματικά η αδιαφάνεια και η διαφθορά. </w:t>
      </w:r>
    </w:p>
    <w:p w14:paraId="4CC5B95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Μέχρι σήμερα υπήρχε ένα νομικό πλαίσιο που η </w:t>
      </w:r>
      <w:r>
        <w:rPr>
          <w:rFonts w:eastAsia="Times New Roman" w:cs="Times New Roman"/>
          <w:szCs w:val="24"/>
        </w:rPr>
        <w:t>ε</w:t>
      </w:r>
      <w:r>
        <w:rPr>
          <w:rFonts w:eastAsia="Times New Roman" w:cs="Times New Roman"/>
          <w:szCs w:val="24"/>
        </w:rPr>
        <w:t>πιτροπή δεν μπορούσε να λειτουργήσει ικανοποιητικά ώστε η αθλητική ανώνυμη εταιρεία να έχει τον σωστό έλεγχο για να συμμετέχει σε κατηγορίες πρωταθλημάτων όχι γιατί έλειπε η</w:t>
      </w:r>
      <w:r>
        <w:rPr>
          <w:rFonts w:eastAsia="Times New Roman" w:cs="Times New Roman"/>
          <w:szCs w:val="24"/>
        </w:rPr>
        <w:t xml:space="preserve"> βούληση, αλλά γιατί δεν διέθετε τα απαραίτητα εργαλεία.</w:t>
      </w:r>
    </w:p>
    <w:p w14:paraId="4CC5B95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 το νέο πλαίσιο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θλητισμού θα έχει διευρυμένες αρμοδιότητες χωρίς φορολογικά και τραπεζικά απόρρητα. Με την είσοδο πλατφόρμας στον έλεγχο μπαίνουν όλα τα δεδομένα που αφορ</w:t>
      </w:r>
      <w:r>
        <w:rPr>
          <w:rFonts w:eastAsia="Times New Roman" w:cs="Times New Roman"/>
          <w:szCs w:val="24"/>
        </w:rPr>
        <w:t>ούν την ελεγχόμενη ομάδα και με τη νέα δομή υπάρχει δυνατότητα σε κάθε στάδιο να ελέγχεται διεξοδικά η προσέλευση των χρημάτων και να γίνεται διαφανής η δυνατότητα επιβολής προστίμων. Τα πάντα πλέον θα καλύπτονται από ένα πλαίσιο διαφάνειας.</w:t>
      </w:r>
    </w:p>
    <w:p w14:paraId="4CC5B95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 την αποφόρ</w:t>
      </w:r>
      <w:r>
        <w:rPr>
          <w:rFonts w:eastAsia="Times New Roman" w:cs="Times New Roman"/>
          <w:szCs w:val="24"/>
        </w:rPr>
        <w:t xml:space="preserve">τιση, δε, του έργου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 xml:space="preserve">θλητισμού στο θέμα της απόκτησης μετοχών αθλητικής ανώνυμης εταιρείας, η απαιτούμενη άδεια της </w:t>
      </w:r>
      <w:r>
        <w:rPr>
          <w:rFonts w:eastAsia="Times New Roman" w:cs="Times New Roman"/>
          <w:szCs w:val="24"/>
        </w:rPr>
        <w:t>ε</w:t>
      </w:r>
      <w:r>
        <w:rPr>
          <w:rFonts w:eastAsia="Times New Roman" w:cs="Times New Roman"/>
          <w:szCs w:val="24"/>
        </w:rPr>
        <w:t xml:space="preserve">πιτροπής θα αφορά ποσοστό μεγαλύτερο του 5% του μετοχικού τους κεφαλαίου από το 2% που ήταν μέχρι σήμερα. </w:t>
      </w:r>
    </w:p>
    <w:p w14:paraId="4CC5B95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τα άρθρα 25 έως 30, το νομοσχέδιο αυτό έρχεται να διευρύνει τη </w:t>
      </w:r>
      <w:r>
        <w:rPr>
          <w:rFonts w:eastAsia="Times New Roman" w:cs="Times New Roman"/>
          <w:szCs w:val="24"/>
        </w:rPr>
        <w:t>δ</w:t>
      </w:r>
      <w:r>
        <w:rPr>
          <w:rFonts w:eastAsia="Times New Roman" w:cs="Times New Roman"/>
          <w:szCs w:val="24"/>
        </w:rPr>
        <w:t xml:space="preserve">ημοκρατία, ενισχύοντας τη συμμετοχή και τη διαφάνεια εκλογικών διαδικασιών της αθλητικής διοίκησης. </w:t>
      </w:r>
    </w:p>
    <w:p w14:paraId="4CC5B95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Μέχρι σήμερα διάφορες αθλητικές διοικήσεις σε επίπεδο ομοσπονδιών συχνά συμ</w:t>
      </w:r>
      <w:r>
        <w:rPr>
          <w:rFonts w:eastAsia="Times New Roman" w:cs="Times New Roman"/>
          <w:szCs w:val="24"/>
        </w:rPr>
        <w:t>περιφέρονταν ως κληρονομική βαρονία, επιλέγοντας σε ποιους συλλόγους θα αναγνωρίσουν το δικαίωμα ψήφου, αποκλείοντας όσους δεν είναι κολλητοί τους και αποφεύγοντας να διοργανώνουν αγώνες, για να μην αποκτήσουν οι υπόλοιποι σύλλογοι δικαίωμα ψήφου και διενε</w:t>
      </w:r>
      <w:r>
        <w:rPr>
          <w:rFonts w:eastAsia="Times New Roman" w:cs="Times New Roman"/>
          <w:szCs w:val="24"/>
        </w:rPr>
        <w:t>ργώντας εκλογές με εκλογικά συστήματα που υποκλέπτουν την ψήφο του σώματος, για να αποκλείσουν κάθε αντιπολιτευτική παρουσία στις διοικήσεις των ομοσπονδιών.</w:t>
      </w:r>
    </w:p>
    <w:p w14:paraId="4CC5B95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Όμως, για όποιον θέλει να χρηματοδοτείται από τον ελληνικό λαό, το κράτος οφείλει να θέσει, διά νό</w:t>
      </w:r>
      <w:r>
        <w:rPr>
          <w:rFonts w:eastAsia="Times New Roman" w:cs="Times New Roman"/>
          <w:szCs w:val="24"/>
        </w:rPr>
        <w:t xml:space="preserve">μου, καθαρούς όρους διοίκησης, που θα περιλαμβάνουν μια δικαιότερη και αντιπροσωπευτικότερη, διά της ψήφου, εκλογική διαδικασία. Και αυτό κάνει το σημερινό νομοσχέδιο. Εμβαθύνει τη δημοκρατία στον χώρο του αθλητισμού, που πάντοτε αποτελούσε τον βασικότερο </w:t>
      </w:r>
      <w:r>
        <w:rPr>
          <w:rFonts w:eastAsia="Times New Roman" w:cs="Times New Roman"/>
          <w:szCs w:val="24"/>
        </w:rPr>
        <w:t xml:space="preserve">πυλώνα της δικής μας πολιτικής και το αίσθημα δικαίου. Υπήρχε απογοήτευση στον κόσμο που ενώ θέλει να συμμετέχει και να προσφέρει στον αθλητισμό, συνεχώς μένει απέξω από τις διαδικασίες και αναγκάζεται να απομακρυνθεί. </w:t>
      </w:r>
    </w:p>
    <w:p w14:paraId="4CC5B95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Οι παρεμβάσεις που φέρνει αυτό το νο</w:t>
      </w:r>
      <w:r>
        <w:rPr>
          <w:rFonts w:eastAsia="Times New Roman" w:cs="Times New Roman"/>
          <w:szCs w:val="24"/>
        </w:rPr>
        <w:t xml:space="preserve">μοσχέδιο για τη δημοκρατική λειτουργία σε όλη την ιεραρχία της αθλητικής διοίκησης από το αθλητικό σωματείο, την αθλητική ένωση ως την αθλητική ομοσπονδία, είναι πραγματικά κομβικές. </w:t>
      </w:r>
    </w:p>
    <w:p w14:paraId="4CC5B95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Δημιουργείται ένα πλαίσιο που δεν θα επιτρέπει στις μειοψηφίες να μην έχ</w:t>
      </w:r>
      <w:r>
        <w:rPr>
          <w:rFonts w:eastAsia="Times New Roman" w:cs="Times New Roman"/>
          <w:szCs w:val="24"/>
        </w:rPr>
        <w:t xml:space="preserve">ουν λόγο, να μην έχουν δικαιώματα, να μην εκπροσωπούνται. Δίνεται χώρος για ουσιαστική αντιπολίτευση και πιο χρηστή διοίκηση. </w:t>
      </w:r>
    </w:p>
    <w:p w14:paraId="4CC5B95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Το εκλογικό σύστημα γίνεται δικαιότερο και αντικειμενικότερο. Οι αρχαιρεσίες διεξάγονται με ενιαίο ψηφοδέλτιο και ανώτατο όριο στ</w:t>
      </w:r>
      <w:r>
        <w:rPr>
          <w:rFonts w:eastAsia="Times New Roman" w:cs="Times New Roman"/>
          <w:szCs w:val="24"/>
        </w:rPr>
        <w:t xml:space="preserve">αυροδοσίας το 1/3 των θέσεων εκλογής ή με χωριστά ψηφοδέλτια με το εκλογικό σύστημα της απλής αναλογικής. </w:t>
      </w:r>
    </w:p>
    <w:p w14:paraId="4CC5B95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εκφράστηκαν αντιρρήσεις στην ακρόαση φορέων για το εκλογικό σύστημα, ότι δεν μπορεί να λειτουργήσει. Γιατί, κύριοι συνάδελφοι, δεν </w:t>
      </w:r>
      <w:r>
        <w:rPr>
          <w:rFonts w:eastAsia="Times New Roman" w:cs="Times New Roman"/>
          <w:szCs w:val="24"/>
        </w:rPr>
        <w:t>μπορεί να λειτουργήσει στον αθλητισμό, όπου το αντικείμενό του είναι η στήριξη των ταλαντούχων αθλητών και η γενικότερη ανάπτυξη του αθλήματος; Γιατί να μην προκύπτουν συνεργασίες που μόνο ο αθλητισμός έχει να κερδίσει από αυτό; Ας αρχίσουμε να αναπτύσσουμ</w:t>
      </w:r>
      <w:r>
        <w:rPr>
          <w:rFonts w:eastAsia="Times New Roman" w:cs="Times New Roman"/>
          <w:szCs w:val="24"/>
        </w:rPr>
        <w:t>ε την κουλτούρα των συνεργασιών και ας γίνει ο χώρος του αθλητισμού παράδειγμα προς μίμηση.</w:t>
      </w:r>
    </w:p>
    <w:p w14:paraId="4CC5B95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νομοσχέδιο, μαζί με την απλή αναλογική, θεσπίζει θητείες για τα διοικητικά συμβούλια των ομοσπονδιών. Με άλλα λόγια, θέτει ένα «ταβάνι» στις θέσεις ευθύνης, τελε</w:t>
      </w:r>
      <w:r>
        <w:rPr>
          <w:rFonts w:eastAsia="Times New Roman" w:cs="Times New Roman"/>
          <w:szCs w:val="24"/>
        </w:rPr>
        <w:t xml:space="preserve">ιώνοντας σχέσεις που τυχόν δημιουργούνται λόγω μακρόχρονης θητείας, με τελικό αποτέλεσμα φαινόμενα κακοδιοίκησης και διοικητικής αναποτελεσματικότητας. </w:t>
      </w:r>
    </w:p>
    <w:p w14:paraId="4CC5B95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 τα εκτελεστικά μέλη τίθεται όριο δύο συνεχόμενων θητειών ή τεσσάρων στο σύνολό τους, γεγονός που θα</w:t>
      </w:r>
      <w:r>
        <w:rPr>
          <w:rFonts w:eastAsia="Times New Roman" w:cs="Times New Roman"/>
          <w:szCs w:val="24"/>
        </w:rPr>
        <w:t xml:space="preserve"> επιδράσει θετικά στην αθλητική ζωή και θα δώσει ακόμη μεγαλύτερο κίνητρο στους ανθρώπους του αθλητισμού για συμμετοχή και δράση. </w:t>
      </w:r>
    </w:p>
    <w:p w14:paraId="4CC5B96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νομοσχέδιο τίθενται κανόνες που διαμορφώνουν το περιβάλλον μέσα στο οποίο διεξάγονται οι εκλογικές διαδικασίες και η ανάδ</w:t>
      </w:r>
      <w:r>
        <w:rPr>
          <w:rFonts w:eastAsia="Times New Roman" w:cs="Times New Roman"/>
          <w:szCs w:val="24"/>
        </w:rPr>
        <w:t xml:space="preserve">ειξη της αθλητικής διοίκησης από το σωματείο ως την ομοσπονδία, όπου εξαλείφει φαινόμενα συμμετοχής </w:t>
      </w:r>
      <w:r w:rsidRPr="00340E63">
        <w:rPr>
          <w:rFonts w:eastAsia="Times New Roman" w:cs="Times New Roman"/>
          <w:szCs w:val="24"/>
        </w:rPr>
        <w:t>σωματείων</w:t>
      </w:r>
      <w:r>
        <w:rPr>
          <w:rFonts w:eastAsia="Times New Roman" w:cs="Times New Roman"/>
          <w:szCs w:val="24"/>
        </w:rPr>
        <w:t xml:space="preserve"> </w:t>
      </w:r>
      <w:r w:rsidRPr="00340E63">
        <w:rPr>
          <w:rFonts w:eastAsia="Times New Roman" w:cs="Times New Roman"/>
          <w:szCs w:val="24"/>
        </w:rPr>
        <w:t>-</w:t>
      </w:r>
      <w:r>
        <w:rPr>
          <w:rFonts w:eastAsia="Times New Roman" w:cs="Times New Roman"/>
          <w:szCs w:val="24"/>
        </w:rPr>
        <w:t xml:space="preserve"> </w:t>
      </w:r>
      <w:r w:rsidRPr="00340E63">
        <w:rPr>
          <w:rFonts w:eastAsia="Times New Roman" w:cs="Times New Roman"/>
          <w:szCs w:val="24"/>
        </w:rPr>
        <w:t>σφραγίδων</w:t>
      </w:r>
      <w:r>
        <w:rPr>
          <w:rFonts w:eastAsia="Times New Roman" w:cs="Times New Roman"/>
          <w:szCs w:val="24"/>
        </w:rPr>
        <w:t xml:space="preserve"> που δεν ασκούν ουσιαστική αγωνιστική δράση και αλλοιώνουν τα εκλογικά αποτελέσματα. Απαγορεύει τη συμμετοχή μελών στις αρχαιρεσίες εάν</w:t>
      </w:r>
      <w:r>
        <w:rPr>
          <w:rFonts w:eastAsia="Times New Roman" w:cs="Times New Roman"/>
          <w:szCs w:val="24"/>
        </w:rPr>
        <w:t xml:space="preserve"> δεν έχουν συμπληρώσει ένα έτος από την ημερομηνία εγγραφής τους. Οι αντιπρόσωποι του σωματείου για την αθλητική ένωση και ομοσπονδία εκλέγονται από τη γενική συνέλευση, ενώ τελειώνουμε μια για πάντα με την ψήφο διά αντιπροσώπου. Το φαινόμενο συλλογής εξου</w:t>
      </w:r>
      <w:r>
        <w:rPr>
          <w:rFonts w:eastAsia="Times New Roman" w:cs="Times New Roman"/>
          <w:szCs w:val="24"/>
        </w:rPr>
        <w:t>σιοδοτήσεων σταματά εδώ, με αυτό το νομοσχέδιο. Το κάθε σωματείο έρχεται το ίδιο. Εάν δεν μπορεί να έρθει, δεν θα ψηφίζει. Είναι τόσο απλό.</w:t>
      </w:r>
    </w:p>
    <w:p w14:paraId="4CC5B96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μεγάλη τομή που διακρίνει αυτό το νομοσχέδιο στη δημοκρατική του </w:t>
      </w:r>
      <w:r w:rsidRPr="00340E63">
        <w:rPr>
          <w:rFonts w:eastAsia="Times New Roman" w:cs="Times New Roman"/>
          <w:szCs w:val="24"/>
        </w:rPr>
        <w:t>διεύρυνση</w:t>
      </w:r>
      <w:r>
        <w:rPr>
          <w:rFonts w:eastAsia="Times New Roman" w:cs="Times New Roman"/>
          <w:szCs w:val="24"/>
        </w:rPr>
        <w:t>, είναι η ποσόστωση φύλου -1/3- σ</w:t>
      </w:r>
      <w:r>
        <w:rPr>
          <w:rFonts w:eastAsia="Times New Roman" w:cs="Times New Roman"/>
          <w:szCs w:val="24"/>
        </w:rPr>
        <w:t xml:space="preserve">τα ψηφοδέλτια. </w:t>
      </w:r>
    </w:p>
    <w:p w14:paraId="4CC5B962" w14:textId="77777777" w:rsidR="005D719C" w:rsidRDefault="00627F40">
      <w:pPr>
        <w:spacing w:line="600" w:lineRule="auto"/>
        <w:ind w:firstLine="720"/>
        <w:jc w:val="both"/>
        <w:rPr>
          <w:rFonts w:eastAsia="Times New Roman" w:cs="Times New Roman"/>
          <w:szCs w:val="24"/>
        </w:rPr>
      </w:pPr>
      <w:r w:rsidRPr="00FD42F4">
        <w:rPr>
          <w:rFonts w:eastAsia="Times New Roman" w:cs="Times New Roman"/>
          <w:szCs w:val="24"/>
        </w:rPr>
        <w:t xml:space="preserve">Δυστυχώς, </w:t>
      </w:r>
      <w:r>
        <w:rPr>
          <w:rFonts w:eastAsia="Times New Roman" w:cs="Times New Roman"/>
          <w:szCs w:val="24"/>
        </w:rPr>
        <w:t>κυρίες και</w:t>
      </w:r>
      <w:r w:rsidRPr="00FD42F4">
        <w:rPr>
          <w:rFonts w:eastAsia="Times New Roman" w:cs="Times New Roman"/>
          <w:szCs w:val="24"/>
        </w:rPr>
        <w:t xml:space="preserve"> κύριοι συνάδελφοι</w:t>
      </w:r>
      <w:r>
        <w:rPr>
          <w:rFonts w:eastAsia="Times New Roman" w:cs="Times New Roman"/>
          <w:szCs w:val="24"/>
        </w:rPr>
        <w:t>,</w:t>
      </w:r>
      <w:r w:rsidRPr="00FD42F4">
        <w:rPr>
          <w:rFonts w:eastAsia="Times New Roman" w:cs="Times New Roman"/>
          <w:szCs w:val="24"/>
        </w:rPr>
        <w:t xml:space="preserve"> παρά την αυξανόμενη συμμετοχή των γυναικών στον αθλητισμό</w:t>
      </w:r>
      <w:r>
        <w:rPr>
          <w:rFonts w:eastAsia="Times New Roman" w:cs="Times New Roman"/>
          <w:szCs w:val="24"/>
        </w:rPr>
        <w:t>,</w:t>
      </w:r>
      <w:r w:rsidRPr="00FD42F4">
        <w:rPr>
          <w:rFonts w:eastAsia="Times New Roman" w:cs="Times New Roman"/>
          <w:szCs w:val="24"/>
        </w:rPr>
        <w:t xml:space="preserve"> η διοίκηση του αθλητισμού παραμένει ανδρική υπόθεση</w:t>
      </w:r>
      <w:r>
        <w:rPr>
          <w:rFonts w:eastAsia="Times New Roman" w:cs="Times New Roman"/>
          <w:szCs w:val="24"/>
        </w:rPr>
        <w:t>. Ο</w:t>
      </w:r>
      <w:r w:rsidRPr="00FD42F4">
        <w:rPr>
          <w:rFonts w:eastAsia="Times New Roman" w:cs="Times New Roman"/>
          <w:szCs w:val="24"/>
        </w:rPr>
        <w:t xml:space="preserve">ι γυναίκες εξακολουθούν να υποεκπροσωπούνται στα όργανα λήψεως αποφάσεων των αθλητικών </w:t>
      </w:r>
      <w:r>
        <w:rPr>
          <w:rFonts w:eastAsia="Times New Roman" w:cs="Times New Roman"/>
          <w:szCs w:val="24"/>
        </w:rPr>
        <w:t>θ</w:t>
      </w:r>
      <w:r w:rsidRPr="00FD42F4">
        <w:rPr>
          <w:rFonts w:eastAsia="Times New Roman" w:cs="Times New Roman"/>
          <w:szCs w:val="24"/>
        </w:rPr>
        <w:t>εσμών σε τοπικό</w:t>
      </w:r>
      <w:r>
        <w:rPr>
          <w:rFonts w:eastAsia="Times New Roman" w:cs="Times New Roman"/>
          <w:szCs w:val="24"/>
        </w:rPr>
        <w:t>, ε</w:t>
      </w:r>
      <w:r w:rsidRPr="00FD42F4">
        <w:rPr>
          <w:rFonts w:eastAsia="Times New Roman" w:cs="Times New Roman"/>
          <w:szCs w:val="24"/>
        </w:rPr>
        <w:t>θνικό</w:t>
      </w:r>
      <w:r>
        <w:rPr>
          <w:rFonts w:eastAsia="Times New Roman" w:cs="Times New Roman"/>
          <w:szCs w:val="24"/>
        </w:rPr>
        <w:t>,</w:t>
      </w:r>
      <w:r w:rsidRPr="00FD42F4">
        <w:rPr>
          <w:rFonts w:eastAsia="Times New Roman" w:cs="Times New Roman"/>
          <w:szCs w:val="24"/>
        </w:rPr>
        <w:t xml:space="preserve"> αλλά και διεθνές επίπεδο</w:t>
      </w:r>
      <w:r>
        <w:rPr>
          <w:rFonts w:eastAsia="Times New Roman" w:cs="Times New Roman"/>
          <w:szCs w:val="24"/>
        </w:rPr>
        <w:t xml:space="preserve">. </w:t>
      </w:r>
    </w:p>
    <w:p w14:paraId="4CC5B96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FD42F4">
        <w:rPr>
          <w:rFonts w:eastAsia="Times New Roman" w:cs="Times New Roman"/>
          <w:szCs w:val="24"/>
        </w:rPr>
        <w:t>ε αυτό το σημαντικό για την ισότητα των φύλων μέτρο</w:t>
      </w:r>
      <w:r>
        <w:rPr>
          <w:rFonts w:eastAsia="Times New Roman" w:cs="Times New Roman"/>
          <w:szCs w:val="24"/>
        </w:rPr>
        <w:t>,</w:t>
      </w:r>
      <w:r w:rsidRPr="00FD42F4">
        <w:rPr>
          <w:rFonts w:eastAsia="Times New Roman" w:cs="Times New Roman"/>
          <w:szCs w:val="24"/>
        </w:rPr>
        <w:t xml:space="preserve"> η αθλητική </w:t>
      </w:r>
      <w:r>
        <w:rPr>
          <w:rFonts w:eastAsia="Times New Roman" w:cs="Times New Roman"/>
          <w:szCs w:val="24"/>
        </w:rPr>
        <w:t xml:space="preserve">ηγεσία δείχνει ότι η ισορροπία </w:t>
      </w:r>
      <w:r w:rsidRPr="00FD42F4">
        <w:rPr>
          <w:rFonts w:eastAsia="Times New Roman" w:cs="Times New Roman"/>
          <w:szCs w:val="24"/>
        </w:rPr>
        <w:t>των φύλων στη λήψη αποφάσεων στο</w:t>
      </w:r>
      <w:r>
        <w:rPr>
          <w:rFonts w:eastAsia="Times New Roman" w:cs="Times New Roman"/>
          <w:szCs w:val="24"/>
        </w:rPr>
        <w:t>ν</w:t>
      </w:r>
      <w:r w:rsidRPr="00FD42F4">
        <w:rPr>
          <w:rFonts w:eastAsia="Times New Roman" w:cs="Times New Roman"/>
          <w:szCs w:val="24"/>
        </w:rPr>
        <w:t xml:space="preserve"> χώρο του αθλητισμού βρίσκεται πολύ ψηλά στην ατζέντα </w:t>
      </w:r>
      <w:r>
        <w:rPr>
          <w:rFonts w:eastAsia="Times New Roman" w:cs="Times New Roman"/>
          <w:szCs w:val="24"/>
        </w:rPr>
        <w:t>της,</w:t>
      </w:r>
      <w:r w:rsidRPr="00FD42F4">
        <w:rPr>
          <w:rFonts w:eastAsia="Times New Roman" w:cs="Times New Roman"/>
          <w:szCs w:val="24"/>
        </w:rPr>
        <w:t xml:space="preserve"> καθώς ήδη αποτελεί έναν από τους άξονες προτεραιότητας του Εθνικού </w:t>
      </w:r>
      <w:r>
        <w:rPr>
          <w:rFonts w:eastAsia="Times New Roman" w:cs="Times New Roman"/>
          <w:szCs w:val="24"/>
        </w:rPr>
        <w:t>Σ</w:t>
      </w:r>
      <w:r w:rsidRPr="00FD42F4">
        <w:rPr>
          <w:rFonts w:eastAsia="Times New Roman" w:cs="Times New Roman"/>
          <w:szCs w:val="24"/>
        </w:rPr>
        <w:t xml:space="preserve">χεδίου </w:t>
      </w:r>
      <w:r>
        <w:rPr>
          <w:rFonts w:eastAsia="Times New Roman" w:cs="Times New Roman"/>
          <w:szCs w:val="24"/>
        </w:rPr>
        <w:t>Δ</w:t>
      </w:r>
      <w:r w:rsidRPr="00FD42F4">
        <w:rPr>
          <w:rFonts w:eastAsia="Times New Roman" w:cs="Times New Roman"/>
          <w:szCs w:val="24"/>
        </w:rPr>
        <w:t xml:space="preserve">ράσης για την </w:t>
      </w:r>
      <w:r>
        <w:rPr>
          <w:rFonts w:eastAsia="Times New Roman" w:cs="Times New Roman"/>
          <w:szCs w:val="24"/>
        </w:rPr>
        <w:t>Ι</w:t>
      </w:r>
      <w:r w:rsidRPr="00FD42F4">
        <w:rPr>
          <w:rFonts w:eastAsia="Times New Roman" w:cs="Times New Roman"/>
          <w:szCs w:val="24"/>
        </w:rPr>
        <w:t xml:space="preserve">σότητα των </w:t>
      </w:r>
      <w:r>
        <w:rPr>
          <w:rFonts w:eastAsia="Times New Roman" w:cs="Times New Roman"/>
          <w:szCs w:val="24"/>
        </w:rPr>
        <w:t>Φ</w:t>
      </w:r>
      <w:r w:rsidRPr="00FD42F4">
        <w:rPr>
          <w:rFonts w:eastAsia="Times New Roman" w:cs="Times New Roman"/>
          <w:szCs w:val="24"/>
        </w:rPr>
        <w:t>ύλων</w:t>
      </w:r>
      <w:r>
        <w:rPr>
          <w:rFonts w:eastAsia="Times New Roman" w:cs="Times New Roman"/>
          <w:szCs w:val="24"/>
        </w:rPr>
        <w:t>.</w:t>
      </w:r>
    </w:p>
    <w:p w14:paraId="4CC5B96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w:t>
      </w:r>
      <w:r w:rsidRPr="00FD42F4">
        <w:rPr>
          <w:rFonts w:eastAsia="Times New Roman" w:cs="Times New Roman"/>
          <w:szCs w:val="24"/>
        </w:rPr>
        <w:t>τσι</w:t>
      </w:r>
      <w:r>
        <w:rPr>
          <w:rFonts w:eastAsia="Times New Roman" w:cs="Times New Roman"/>
          <w:szCs w:val="24"/>
        </w:rPr>
        <w:t>,</w:t>
      </w:r>
      <w:r w:rsidRPr="00FD42F4">
        <w:rPr>
          <w:rFonts w:eastAsia="Times New Roman" w:cs="Times New Roman"/>
          <w:szCs w:val="24"/>
        </w:rPr>
        <w:t xml:space="preserve"> μαζί με τις </w:t>
      </w:r>
      <w:r>
        <w:rPr>
          <w:rFonts w:eastAsia="Times New Roman" w:cs="Times New Roman"/>
          <w:szCs w:val="24"/>
        </w:rPr>
        <w:t>Σ</w:t>
      </w:r>
      <w:r w:rsidRPr="00FD42F4">
        <w:rPr>
          <w:rFonts w:eastAsia="Times New Roman" w:cs="Times New Roman"/>
          <w:szCs w:val="24"/>
        </w:rPr>
        <w:t xml:space="preserve">τρατηγικές </w:t>
      </w:r>
      <w:r>
        <w:rPr>
          <w:rFonts w:eastAsia="Times New Roman" w:cs="Times New Roman"/>
          <w:szCs w:val="24"/>
        </w:rPr>
        <w:t>Δ</w:t>
      </w:r>
      <w:r w:rsidRPr="00FD42F4">
        <w:rPr>
          <w:rFonts w:eastAsia="Times New Roman" w:cs="Times New Roman"/>
          <w:szCs w:val="24"/>
        </w:rPr>
        <w:t>ράσεις 2014</w:t>
      </w:r>
      <w:r>
        <w:rPr>
          <w:rFonts w:eastAsia="Times New Roman" w:cs="Times New Roman"/>
          <w:szCs w:val="24"/>
        </w:rPr>
        <w:t xml:space="preserve"> </w:t>
      </w:r>
      <w:r w:rsidRPr="00FD42F4">
        <w:rPr>
          <w:rFonts w:eastAsia="Times New Roman" w:cs="Times New Roman"/>
          <w:szCs w:val="24"/>
        </w:rPr>
        <w:t>-</w:t>
      </w:r>
      <w:r>
        <w:rPr>
          <w:rFonts w:eastAsia="Times New Roman" w:cs="Times New Roman"/>
          <w:szCs w:val="24"/>
        </w:rPr>
        <w:t xml:space="preserve"> </w:t>
      </w:r>
      <w:r w:rsidRPr="00FD42F4">
        <w:rPr>
          <w:rFonts w:eastAsia="Times New Roman" w:cs="Times New Roman"/>
          <w:szCs w:val="24"/>
        </w:rPr>
        <w:t xml:space="preserve">2020 και την </w:t>
      </w:r>
      <w:r>
        <w:rPr>
          <w:rFonts w:eastAsia="Times New Roman" w:cs="Times New Roman"/>
          <w:szCs w:val="24"/>
        </w:rPr>
        <w:t>ο</w:t>
      </w:r>
      <w:r w:rsidRPr="00FD42F4">
        <w:rPr>
          <w:rFonts w:eastAsia="Times New Roman" w:cs="Times New Roman"/>
          <w:szCs w:val="24"/>
        </w:rPr>
        <w:t>δηγία 1701</w:t>
      </w:r>
      <w:r>
        <w:rPr>
          <w:rFonts w:eastAsia="Times New Roman" w:cs="Times New Roman"/>
          <w:szCs w:val="24"/>
        </w:rPr>
        <w:t>/1</w:t>
      </w:r>
      <w:r w:rsidRPr="00FD42F4">
        <w:rPr>
          <w:rFonts w:eastAsia="Times New Roman" w:cs="Times New Roman"/>
          <w:szCs w:val="24"/>
        </w:rPr>
        <w:t xml:space="preserve">38 του Συμβουλίου της Ευρώπης </w:t>
      </w:r>
      <w:r>
        <w:rPr>
          <w:rFonts w:eastAsia="Times New Roman" w:cs="Times New Roman"/>
          <w:szCs w:val="24"/>
        </w:rPr>
        <w:t>«</w:t>
      </w:r>
      <w:r w:rsidRPr="00FD42F4">
        <w:rPr>
          <w:rFonts w:eastAsia="Times New Roman" w:cs="Times New Roman"/>
          <w:szCs w:val="24"/>
        </w:rPr>
        <w:t xml:space="preserve">για τη διάκριση </w:t>
      </w:r>
      <w:r>
        <w:rPr>
          <w:rFonts w:eastAsia="Times New Roman" w:cs="Times New Roman"/>
          <w:szCs w:val="24"/>
        </w:rPr>
        <w:t>κατά των</w:t>
      </w:r>
      <w:r w:rsidRPr="00FD42F4">
        <w:rPr>
          <w:rFonts w:eastAsia="Times New Roman" w:cs="Times New Roman"/>
          <w:szCs w:val="24"/>
        </w:rPr>
        <w:t xml:space="preserve"> γυναικών</w:t>
      </w:r>
      <w:r>
        <w:rPr>
          <w:rFonts w:eastAsia="Times New Roman" w:cs="Times New Roman"/>
          <w:szCs w:val="24"/>
        </w:rPr>
        <w:t>»,</w:t>
      </w:r>
      <w:r w:rsidRPr="00FD42F4">
        <w:rPr>
          <w:rFonts w:eastAsia="Times New Roman" w:cs="Times New Roman"/>
          <w:szCs w:val="24"/>
        </w:rPr>
        <w:t xml:space="preserve"> έχουμε ν</w:t>
      </w:r>
      <w:r w:rsidRPr="00FD42F4">
        <w:rPr>
          <w:rFonts w:eastAsia="Times New Roman" w:cs="Times New Roman"/>
          <w:szCs w:val="24"/>
        </w:rPr>
        <w:t>α κάνουμε με τα εξής</w:t>
      </w:r>
      <w:r>
        <w:rPr>
          <w:rFonts w:eastAsia="Times New Roman" w:cs="Times New Roman"/>
          <w:szCs w:val="24"/>
        </w:rPr>
        <w:t>:</w:t>
      </w:r>
    </w:p>
    <w:p w14:paraId="4CC5B965" w14:textId="77777777" w:rsidR="005D719C" w:rsidRDefault="00627F40">
      <w:pPr>
        <w:spacing w:line="600" w:lineRule="auto"/>
        <w:ind w:firstLine="720"/>
        <w:jc w:val="both"/>
        <w:rPr>
          <w:rFonts w:eastAsia="Times New Roman" w:cs="Times New Roman"/>
          <w:szCs w:val="24"/>
        </w:rPr>
      </w:pPr>
      <w:r w:rsidRPr="00FD42F4">
        <w:rPr>
          <w:rFonts w:eastAsia="Times New Roman" w:cs="Times New Roman"/>
          <w:szCs w:val="24"/>
        </w:rPr>
        <w:lastRenderedPageBreak/>
        <w:t>Πρώτον</w:t>
      </w:r>
      <w:r>
        <w:rPr>
          <w:rFonts w:eastAsia="Times New Roman" w:cs="Times New Roman"/>
          <w:szCs w:val="24"/>
        </w:rPr>
        <w:t xml:space="preserve">, με </w:t>
      </w:r>
      <w:r w:rsidRPr="00FD42F4">
        <w:rPr>
          <w:rFonts w:eastAsia="Times New Roman" w:cs="Times New Roman"/>
          <w:szCs w:val="24"/>
        </w:rPr>
        <w:t>την αύξηση της συμμετοχής των γυναικών σε αθλητικές δραστηριότητες</w:t>
      </w:r>
      <w:r>
        <w:rPr>
          <w:rFonts w:eastAsia="Times New Roman" w:cs="Times New Roman"/>
          <w:szCs w:val="24"/>
        </w:rPr>
        <w:t>,</w:t>
      </w:r>
      <w:r w:rsidRPr="00FD42F4">
        <w:rPr>
          <w:rFonts w:eastAsia="Times New Roman" w:cs="Times New Roman"/>
          <w:szCs w:val="24"/>
        </w:rPr>
        <w:t xml:space="preserve"> </w:t>
      </w:r>
      <w:r>
        <w:rPr>
          <w:rFonts w:eastAsia="Times New Roman" w:cs="Times New Roman"/>
          <w:szCs w:val="24"/>
        </w:rPr>
        <w:t xml:space="preserve">με </w:t>
      </w:r>
      <w:r w:rsidRPr="00FD42F4">
        <w:rPr>
          <w:rFonts w:eastAsia="Times New Roman" w:cs="Times New Roman"/>
          <w:szCs w:val="24"/>
        </w:rPr>
        <w:t>την επίτευξη ισότιμης εκπροσ</w:t>
      </w:r>
      <w:r>
        <w:rPr>
          <w:rFonts w:eastAsia="Times New Roman" w:cs="Times New Roman"/>
          <w:szCs w:val="24"/>
        </w:rPr>
        <w:t>ώπησης</w:t>
      </w:r>
      <w:r w:rsidRPr="00FD42F4">
        <w:rPr>
          <w:rFonts w:eastAsia="Times New Roman" w:cs="Times New Roman"/>
          <w:szCs w:val="24"/>
        </w:rPr>
        <w:t xml:space="preserve"> στη λήψη αποφάσεων</w:t>
      </w:r>
      <w:r>
        <w:rPr>
          <w:rFonts w:eastAsia="Times New Roman" w:cs="Times New Roman"/>
          <w:szCs w:val="24"/>
        </w:rPr>
        <w:t>,</w:t>
      </w:r>
      <w:r w:rsidRPr="00FD42F4">
        <w:rPr>
          <w:rFonts w:eastAsia="Times New Roman" w:cs="Times New Roman"/>
          <w:szCs w:val="24"/>
        </w:rPr>
        <w:t xml:space="preserve"> </w:t>
      </w:r>
      <w:r>
        <w:rPr>
          <w:rFonts w:eastAsia="Times New Roman" w:cs="Times New Roman"/>
          <w:szCs w:val="24"/>
        </w:rPr>
        <w:t>με τ</w:t>
      </w:r>
      <w:r w:rsidRPr="00FD42F4">
        <w:rPr>
          <w:rFonts w:eastAsia="Times New Roman" w:cs="Times New Roman"/>
          <w:szCs w:val="24"/>
        </w:rPr>
        <w:t>ην επίτευξη της ισότητας των φύλων στην προπονητική και στην εκπαίδευση στον αθλητισμό</w:t>
      </w:r>
      <w:r>
        <w:rPr>
          <w:rFonts w:eastAsia="Times New Roman" w:cs="Times New Roman"/>
          <w:szCs w:val="24"/>
        </w:rPr>
        <w:t>,</w:t>
      </w:r>
      <w:r w:rsidRPr="00FD42F4">
        <w:rPr>
          <w:rFonts w:eastAsia="Times New Roman" w:cs="Times New Roman"/>
          <w:szCs w:val="24"/>
        </w:rPr>
        <w:t xml:space="preserve"> </w:t>
      </w:r>
      <w:r>
        <w:rPr>
          <w:rFonts w:eastAsia="Times New Roman" w:cs="Times New Roman"/>
          <w:szCs w:val="24"/>
        </w:rPr>
        <w:t xml:space="preserve">με </w:t>
      </w:r>
      <w:r w:rsidRPr="00FD42F4">
        <w:rPr>
          <w:rFonts w:eastAsia="Times New Roman" w:cs="Times New Roman"/>
          <w:szCs w:val="24"/>
        </w:rPr>
        <w:t>τη</w:t>
      </w:r>
      <w:r w:rsidRPr="00FD42F4">
        <w:rPr>
          <w:rFonts w:eastAsia="Times New Roman" w:cs="Times New Roman"/>
          <w:szCs w:val="24"/>
        </w:rPr>
        <w:t>ν εξάλειψη της βίας που σχετίζ</w:t>
      </w:r>
      <w:r>
        <w:rPr>
          <w:rFonts w:eastAsia="Times New Roman" w:cs="Times New Roman"/>
          <w:szCs w:val="24"/>
        </w:rPr>
        <w:t>ε</w:t>
      </w:r>
      <w:r w:rsidRPr="00FD42F4">
        <w:rPr>
          <w:rFonts w:eastAsia="Times New Roman" w:cs="Times New Roman"/>
          <w:szCs w:val="24"/>
        </w:rPr>
        <w:t>ται με το φύλ</w:t>
      </w:r>
      <w:r>
        <w:rPr>
          <w:rFonts w:eastAsia="Times New Roman" w:cs="Times New Roman"/>
          <w:szCs w:val="24"/>
        </w:rPr>
        <w:t xml:space="preserve">ο στον αθλητισμό, με </w:t>
      </w:r>
      <w:r w:rsidRPr="00FD42F4">
        <w:rPr>
          <w:rFonts w:eastAsia="Times New Roman" w:cs="Times New Roman"/>
          <w:szCs w:val="24"/>
        </w:rPr>
        <w:t>την εξάλειψη των στερεοτύπων που σχετίζονται</w:t>
      </w:r>
      <w:r>
        <w:rPr>
          <w:rFonts w:eastAsia="Times New Roman" w:cs="Times New Roman"/>
          <w:szCs w:val="24"/>
        </w:rPr>
        <w:t xml:space="preserve"> με το φύλο στον αθλητισμό και με </w:t>
      </w:r>
      <w:r w:rsidRPr="00FD42F4">
        <w:rPr>
          <w:rFonts w:eastAsia="Times New Roman" w:cs="Times New Roman"/>
          <w:szCs w:val="24"/>
        </w:rPr>
        <w:t xml:space="preserve">την </w:t>
      </w:r>
      <w:r>
        <w:rPr>
          <w:rFonts w:eastAsia="Times New Roman" w:cs="Times New Roman"/>
          <w:szCs w:val="24"/>
        </w:rPr>
        <w:t>κάλυψη α</w:t>
      </w:r>
      <w:r w:rsidRPr="00FD42F4">
        <w:rPr>
          <w:rFonts w:eastAsia="Times New Roman" w:cs="Times New Roman"/>
          <w:szCs w:val="24"/>
        </w:rPr>
        <w:t>πό τα μέσα μαζικής ενημέρωσης</w:t>
      </w:r>
      <w:r>
        <w:rPr>
          <w:rFonts w:eastAsia="Times New Roman" w:cs="Times New Roman"/>
          <w:szCs w:val="24"/>
        </w:rPr>
        <w:t>.</w:t>
      </w:r>
    </w:p>
    <w:p w14:paraId="4CC5B96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Γιατί όλα αυτά; Α</w:t>
      </w:r>
      <w:r w:rsidRPr="00FD42F4">
        <w:rPr>
          <w:rFonts w:eastAsia="Times New Roman" w:cs="Times New Roman"/>
          <w:szCs w:val="24"/>
        </w:rPr>
        <w:t>ς ρίξουμε μ</w:t>
      </w:r>
      <w:r>
        <w:rPr>
          <w:rFonts w:eastAsia="Times New Roman" w:cs="Times New Roman"/>
          <w:szCs w:val="24"/>
        </w:rPr>
        <w:t>ι</w:t>
      </w:r>
      <w:r w:rsidRPr="00FD42F4">
        <w:rPr>
          <w:rFonts w:eastAsia="Times New Roman" w:cs="Times New Roman"/>
          <w:szCs w:val="24"/>
        </w:rPr>
        <w:t xml:space="preserve">α ματιά </w:t>
      </w:r>
      <w:r>
        <w:rPr>
          <w:rFonts w:eastAsia="Times New Roman" w:cs="Times New Roman"/>
          <w:szCs w:val="24"/>
        </w:rPr>
        <w:t xml:space="preserve">στο </w:t>
      </w:r>
      <w:r w:rsidRPr="00FD42F4">
        <w:rPr>
          <w:rFonts w:eastAsia="Times New Roman" w:cs="Times New Roman"/>
          <w:szCs w:val="24"/>
        </w:rPr>
        <w:t xml:space="preserve">τι συμβαίνει σε </w:t>
      </w:r>
      <w:r>
        <w:rPr>
          <w:rFonts w:eastAsia="Times New Roman" w:cs="Times New Roman"/>
          <w:szCs w:val="24"/>
        </w:rPr>
        <w:t>ε</w:t>
      </w:r>
      <w:r w:rsidRPr="00FD42F4">
        <w:rPr>
          <w:rFonts w:eastAsia="Times New Roman" w:cs="Times New Roman"/>
          <w:szCs w:val="24"/>
        </w:rPr>
        <w:t>υρωπαϊκό επί</w:t>
      </w:r>
      <w:r w:rsidRPr="00FD42F4">
        <w:rPr>
          <w:rFonts w:eastAsia="Times New Roman" w:cs="Times New Roman"/>
          <w:szCs w:val="24"/>
        </w:rPr>
        <w:t>πεδο στα κέντρα λήψεως αποφάσεων</w:t>
      </w:r>
      <w:r>
        <w:rPr>
          <w:rFonts w:eastAsia="Times New Roman" w:cs="Times New Roman"/>
          <w:szCs w:val="24"/>
        </w:rPr>
        <w:t xml:space="preserve">. </w:t>
      </w:r>
    </w:p>
    <w:p w14:paraId="4CC5B96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Σε επίπεδο Υπουργών,</w:t>
      </w:r>
      <w:r w:rsidRPr="00FD42F4">
        <w:rPr>
          <w:rFonts w:eastAsia="Times New Roman" w:cs="Times New Roman"/>
          <w:szCs w:val="24"/>
        </w:rPr>
        <w:t xml:space="preserve"> 27% </w:t>
      </w:r>
      <w:r>
        <w:rPr>
          <w:rFonts w:eastAsia="Times New Roman" w:cs="Times New Roman"/>
          <w:szCs w:val="24"/>
        </w:rPr>
        <w:t>γυναίκες. Σ</w:t>
      </w:r>
      <w:r w:rsidRPr="00FD42F4">
        <w:rPr>
          <w:rFonts w:eastAsia="Times New Roman" w:cs="Times New Roman"/>
          <w:szCs w:val="24"/>
        </w:rPr>
        <w:t>ε επίπεδο κυβερνητικών θέσεων</w:t>
      </w:r>
      <w:r>
        <w:rPr>
          <w:rFonts w:eastAsia="Times New Roman" w:cs="Times New Roman"/>
          <w:szCs w:val="24"/>
        </w:rPr>
        <w:t>,</w:t>
      </w:r>
      <w:r w:rsidRPr="00FD42F4">
        <w:rPr>
          <w:rFonts w:eastAsia="Times New Roman" w:cs="Times New Roman"/>
          <w:szCs w:val="24"/>
        </w:rPr>
        <w:t xml:space="preserve"> 40% γυναίκες</w:t>
      </w:r>
      <w:r>
        <w:rPr>
          <w:rFonts w:eastAsia="Times New Roman" w:cs="Times New Roman"/>
          <w:szCs w:val="24"/>
        </w:rPr>
        <w:t>. Σ</w:t>
      </w:r>
      <w:r w:rsidRPr="00FD42F4">
        <w:rPr>
          <w:rFonts w:eastAsia="Times New Roman" w:cs="Times New Roman"/>
          <w:szCs w:val="24"/>
        </w:rPr>
        <w:t xml:space="preserve">ε </w:t>
      </w:r>
      <w:r>
        <w:rPr>
          <w:rFonts w:eastAsia="Times New Roman" w:cs="Times New Roman"/>
          <w:szCs w:val="24"/>
        </w:rPr>
        <w:t>επίπεδο ακαδημαϊκών θέσεων,</w:t>
      </w:r>
      <w:r w:rsidRPr="00FD42F4">
        <w:rPr>
          <w:rFonts w:eastAsia="Times New Roman" w:cs="Times New Roman"/>
          <w:szCs w:val="24"/>
        </w:rPr>
        <w:t xml:space="preserve"> </w:t>
      </w:r>
      <w:r>
        <w:rPr>
          <w:rFonts w:eastAsia="Times New Roman" w:cs="Times New Roman"/>
          <w:szCs w:val="24"/>
        </w:rPr>
        <w:t xml:space="preserve">20% έως </w:t>
      </w:r>
      <w:r w:rsidRPr="00FD42F4">
        <w:rPr>
          <w:rFonts w:eastAsia="Times New Roman" w:cs="Times New Roman"/>
          <w:szCs w:val="24"/>
        </w:rPr>
        <w:t>44% γυναίκες</w:t>
      </w:r>
      <w:r>
        <w:rPr>
          <w:rFonts w:eastAsia="Times New Roman" w:cs="Times New Roman"/>
          <w:szCs w:val="24"/>
        </w:rPr>
        <w:t xml:space="preserve">. Στα πανεπιστήμια </w:t>
      </w:r>
      <w:r w:rsidRPr="00FD42F4">
        <w:rPr>
          <w:rFonts w:eastAsia="Times New Roman" w:cs="Times New Roman"/>
          <w:szCs w:val="24"/>
        </w:rPr>
        <w:t xml:space="preserve">συμμετοχή γυναικών </w:t>
      </w:r>
      <w:r>
        <w:rPr>
          <w:rFonts w:eastAsia="Times New Roman" w:cs="Times New Roman"/>
          <w:szCs w:val="24"/>
        </w:rPr>
        <w:t>από</w:t>
      </w:r>
      <w:r w:rsidRPr="00FD42F4">
        <w:rPr>
          <w:rFonts w:eastAsia="Times New Roman" w:cs="Times New Roman"/>
          <w:szCs w:val="24"/>
        </w:rPr>
        <w:t xml:space="preserve"> 10</w:t>
      </w:r>
      <w:r>
        <w:rPr>
          <w:rFonts w:eastAsia="Times New Roman" w:cs="Times New Roman"/>
          <w:szCs w:val="24"/>
        </w:rPr>
        <w:t>% έως</w:t>
      </w:r>
      <w:r w:rsidRPr="00FD42F4">
        <w:rPr>
          <w:rFonts w:eastAsia="Times New Roman" w:cs="Times New Roman"/>
          <w:szCs w:val="24"/>
        </w:rPr>
        <w:t xml:space="preserve"> 36%</w:t>
      </w:r>
      <w:r>
        <w:rPr>
          <w:rFonts w:eastAsia="Times New Roman" w:cs="Times New Roman"/>
          <w:szCs w:val="24"/>
        </w:rPr>
        <w:t>. Σ</w:t>
      </w:r>
      <w:r w:rsidRPr="00FD42F4">
        <w:rPr>
          <w:rFonts w:eastAsia="Times New Roman" w:cs="Times New Roman"/>
          <w:szCs w:val="24"/>
        </w:rPr>
        <w:t>τον αθλητισμό</w:t>
      </w:r>
      <w:r>
        <w:rPr>
          <w:rFonts w:eastAsia="Times New Roman" w:cs="Times New Roman"/>
          <w:szCs w:val="24"/>
        </w:rPr>
        <w:t xml:space="preserve"> ως</w:t>
      </w:r>
      <w:r w:rsidRPr="00FD42F4">
        <w:rPr>
          <w:rFonts w:eastAsia="Times New Roman" w:cs="Times New Roman"/>
          <w:szCs w:val="24"/>
        </w:rPr>
        <w:t xml:space="preserve"> πρόεδροι</w:t>
      </w:r>
      <w:r>
        <w:rPr>
          <w:rFonts w:eastAsia="Times New Roman" w:cs="Times New Roman"/>
          <w:szCs w:val="24"/>
        </w:rPr>
        <w:t>,</w:t>
      </w:r>
      <w:r w:rsidRPr="00FD42F4">
        <w:rPr>
          <w:rFonts w:eastAsia="Times New Roman" w:cs="Times New Roman"/>
          <w:szCs w:val="24"/>
        </w:rPr>
        <w:t xml:space="preserve"> αν θέλετε</w:t>
      </w:r>
      <w:r>
        <w:rPr>
          <w:rFonts w:eastAsia="Times New Roman" w:cs="Times New Roman"/>
          <w:szCs w:val="24"/>
        </w:rPr>
        <w:t>,</w:t>
      </w:r>
      <w:r w:rsidRPr="00FD42F4">
        <w:rPr>
          <w:rFonts w:eastAsia="Times New Roman" w:cs="Times New Roman"/>
          <w:szCs w:val="24"/>
        </w:rPr>
        <w:t xml:space="preserve"> στο σύνολο όλων των αθλητικών φορέων </w:t>
      </w:r>
      <w:r>
        <w:rPr>
          <w:rFonts w:eastAsia="Times New Roman" w:cs="Times New Roman"/>
          <w:szCs w:val="24"/>
        </w:rPr>
        <w:t xml:space="preserve">η </w:t>
      </w:r>
      <w:r w:rsidRPr="00FD42F4">
        <w:rPr>
          <w:rFonts w:eastAsia="Times New Roman" w:cs="Times New Roman"/>
          <w:szCs w:val="24"/>
        </w:rPr>
        <w:t xml:space="preserve">συμμετοχή γυναικών </w:t>
      </w:r>
      <w:r>
        <w:rPr>
          <w:rFonts w:eastAsia="Times New Roman" w:cs="Times New Roman"/>
          <w:szCs w:val="24"/>
        </w:rPr>
        <w:t xml:space="preserve">φθάνει </w:t>
      </w:r>
      <w:r w:rsidRPr="00FD42F4">
        <w:rPr>
          <w:rFonts w:eastAsia="Times New Roman" w:cs="Times New Roman"/>
          <w:szCs w:val="24"/>
        </w:rPr>
        <w:t>στο 4%</w:t>
      </w:r>
      <w:r>
        <w:rPr>
          <w:rFonts w:eastAsia="Times New Roman" w:cs="Times New Roman"/>
          <w:szCs w:val="24"/>
        </w:rPr>
        <w:t>.</w:t>
      </w:r>
    </w:p>
    <w:p w14:paraId="4CC5B968" w14:textId="77777777" w:rsidR="005D719C" w:rsidRDefault="00627F40">
      <w:pPr>
        <w:spacing w:line="600" w:lineRule="auto"/>
        <w:ind w:firstLine="720"/>
        <w:jc w:val="both"/>
        <w:rPr>
          <w:rFonts w:eastAsia="Times New Roman" w:cs="Times New Roman"/>
          <w:szCs w:val="24"/>
        </w:rPr>
      </w:pPr>
      <w:r w:rsidRPr="00FD42F4">
        <w:rPr>
          <w:rFonts w:eastAsia="Times New Roman" w:cs="Times New Roman"/>
          <w:szCs w:val="24"/>
        </w:rPr>
        <w:lastRenderedPageBreak/>
        <w:t xml:space="preserve">Μπορείτε να μου πείτε </w:t>
      </w:r>
      <w:r>
        <w:rPr>
          <w:rFonts w:eastAsia="Times New Roman" w:cs="Times New Roman"/>
          <w:szCs w:val="24"/>
        </w:rPr>
        <w:t xml:space="preserve">πώς </w:t>
      </w:r>
      <w:r w:rsidRPr="00FD42F4">
        <w:rPr>
          <w:rFonts w:eastAsia="Times New Roman" w:cs="Times New Roman"/>
          <w:szCs w:val="24"/>
        </w:rPr>
        <w:t>είναι δυνατόν στο</w:t>
      </w:r>
      <w:r>
        <w:rPr>
          <w:rFonts w:eastAsia="Times New Roman" w:cs="Times New Roman"/>
          <w:szCs w:val="24"/>
        </w:rPr>
        <w:t>ν τομέα στον</w:t>
      </w:r>
      <w:r w:rsidRPr="00FD42F4">
        <w:rPr>
          <w:rFonts w:eastAsia="Times New Roman" w:cs="Times New Roman"/>
          <w:szCs w:val="24"/>
        </w:rPr>
        <w:t xml:space="preserve"> οποίο έχουμε τη μεγαλύτερη</w:t>
      </w:r>
      <w:r>
        <w:rPr>
          <w:rFonts w:eastAsia="Times New Roman" w:cs="Times New Roman"/>
          <w:szCs w:val="24"/>
        </w:rPr>
        <w:t>,</w:t>
      </w:r>
      <w:r w:rsidRPr="00FD42F4">
        <w:rPr>
          <w:rFonts w:eastAsia="Times New Roman" w:cs="Times New Roman"/>
          <w:szCs w:val="24"/>
        </w:rPr>
        <w:t xml:space="preserve"> τη μαζικότερη συμμετοχή γυναικών</w:t>
      </w:r>
      <w:r>
        <w:rPr>
          <w:rFonts w:eastAsia="Times New Roman" w:cs="Times New Roman"/>
          <w:szCs w:val="24"/>
        </w:rPr>
        <w:t>,</w:t>
      </w:r>
      <w:r w:rsidRPr="00FD42F4">
        <w:rPr>
          <w:rFonts w:eastAsia="Times New Roman" w:cs="Times New Roman"/>
          <w:szCs w:val="24"/>
        </w:rPr>
        <w:t xml:space="preserve"> να </w:t>
      </w:r>
      <w:r>
        <w:rPr>
          <w:rFonts w:eastAsia="Times New Roman" w:cs="Times New Roman"/>
          <w:szCs w:val="24"/>
        </w:rPr>
        <w:t>υπο</w:t>
      </w:r>
      <w:r w:rsidRPr="00FD42F4">
        <w:rPr>
          <w:rFonts w:eastAsia="Times New Roman" w:cs="Times New Roman"/>
          <w:szCs w:val="24"/>
        </w:rPr>
        <w:t xml:space="preserve">εκπροσωπούνται οι γυναίκες σε τέτοιο </w:t>
      </w:r>
      <w:r>
        <w:rPr>
          <w:rFonts w:eastAsia="Times New Roman" w:cs="Times New Roman"/>
          <w:szCs w:val="24"/>
        </w:rPr>
        <w:t>χαμηλό</w:t>
      </w:r>
      <w:r w:rsidRPr="00FD42F4">
        <w:rPr>
          <w:rFonts w:eastAsia="Times New Roman" w:cs="Times New Roman"/>
          <w:szCs w:val="24"/>
        </w:rPr>
        <w:t xml:space="preserve"> ποσ</w:t>
      </w:r>
      <w:r w:rsidRPr="00FD42F4">
        <w:rPr>
          <w:rFonts w:eastAsia="Times New Roman" w:cs="Times New Roman"/>
          <w:szCs w:val="24"/>
        </w:rPr>
        <w:t>οστό</w:t>
      </w:r>
      <w:r>
        <w:rPr>
          <w:rFonts w:eastAsia="Times New Roman" w:cs="Times New Roman"/>
          <w:szCs w:val="24"/>
        </w:rPr>
        <w:t>;</w:t>
      </w:r>
      <w:r w:rsidRPr="00FD42F4">
        <w:rPr>
          <w:rFonts w:eastAsia="Times New Roman" w:cs="Times New Roman"/>
          <w:szCs w:val="24"/>
        </w:rPr>
        <w:t xml:space="preserve"> </w:t>
      </w:r>
    </w:p>
    <w:p w14:paraId="4CC5B96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w:t>
      </w:r>
      <w:r w:rsidRPr="00FD42F4">
        <w:rPr>
          <w:rFonts w:eastAsia="Times New Roman" w:cs="Times New Roman"/>
          <w:szCs w:val="24"/>
        </w:rPr>
        <w:t>ει δυσκολίες το εγχείρημα</w:t>
      </w:r>
      <w:r>
        <w:rPr>
          <w:rFonts w:eastAsia="Times New Roman" w:cs="Times New Roman"/>
          <w:szCs w:val="24"/>
        </w:rPr>
        <w:t>;</w:t>
      </w:r>
      <w:r w:rsidRPr="00FD42F4">
        <w:rPr>
          <w:rFonts w:eastAsia="Times New Roman" w:cs="Times New Roman"/>
          <w:szCs w:val="24"/>
        </w:rPr>
        <w:t xml:space="preserve"> Βεβαίως και έχει</w:t>
      </w:r>
      <w:r>
        <w:rPr>
          <w:rFonts w:eastAsia="Times New Roman" w:cs="Times New Roman"/>
          <w:szCs w:val="24"/>
        </w:rPr>
        <w:t>.</w:t>
      </w:r>
      <w:r w:rsidRPr="00FD42F4">
        <w:rPr>
          <w:rFonts w:eastAsia="Times New Roman" w:cs="Times New Roman"/>
          <w:szCs w:val="24"/>
        </w:rPr>
        <w:t xml:space="preserve"> </w:t>
      </w:r>
      <w:r>
        <w:rPr>
          <w:rFonts w:eastAsia="Times New Roman" w:cs="Times New Roman"/>
          <w:szCs w:val="24"/>
        </w:rPr>
        <w:t>Η</w:t>
      </w:r>
      <w:r w:rsidRPr="00FD42F4">
        <w:rPr>
          <w:rFonts w:eastAsia="Times New Roman" w:cs="Times New Roman"/>
          <w:szCs w:val="24"/>
        </w:rPr>
        <w:t xml:space="preserve"> ποσόστωση του φ</w:t>
      </w:r>
      <w:r>
        <w:rPr>
          <w:rFonts w:eastAsia="Times New Roman" w:cs="Times New Roman"/>
          <w:szCs w:val="24"/>
        </w:rPr>
        <w:t>ύ</w:t>
      </w:r>
      <w:r w:rsidRPr="00FD42F4">
        <w:rPr>
          <w:rFonts w:eastAsia="Times New Roman" w:cs="Times New Roman"/>
          <w:szCs w:val="24"/>
        </w:rPr>
        <w:t xml:space="preserve">λου αποτελεί πάντα ένα προσωρινό μέτρο μέχρι να εξισορροπήσει η εκπροσώπηση </w:t>
      </w:r>
      <w:r>
        <w:rPr>
          <w:rFonts w:eastAsia="Times New Roman" w:cs="Times New Roman"/>
          <w:szCs w:val="24"/>
        </w:rPr>
        <w:t>φύλου</w:t>
      </w:r>
      <w:r w:rsidRPr="00FD42F4">
        <w:rPr>
          <w:rFonts w:eastAsia="Times New Roman" w:cs="Times New Roman"/>
          <w:szCs w:val="24"/>
        </w:rPr>
        <w:t xml:space="preserve"> στη διοίκηση του αθλητισμού</w:t>
      </w:r>
      <w:r>
        <w:rPr>
          <w:rFonts w:eastAsia="Times New Roman" w:cs="Times New Roman"/>
          <w:szCs w:val="24"/>
        </w:rPr>
        <w:t>.</w:t>
      </w:r>
      <w:r w:rsidRPr="00FD42F4">
        <w:rPr>
          <w:rFonts w:eastAsia="Times New Roman" w:cs="Times New Roman"/>
          <w:szCs w:val="24"/>
        </w:rPr>
        <w:t xml:space="preserve"> Σήμερα </w:t>
      </w:r>
      <w:r>
        <w:rPr>
          <w:rFonts w:eastAsia="Times New Roman" w:cs="Times New Roman"/>
          <w:szCs w:val="24"/>
        </w:rPr>
        <w:t xml:space="preserve">η </w:t>
      </w:r>
      <w:r w:rsidRPr="00FD42F4">
        <w:rPr>
          <w:rFonts w:eastAsia="Times New Roman" w:cs="Times New Roman"/>
          <w:szCs w:val="24"/>
        </w:rPr>
        <w:t xml:space="preserve">γυναικεία </w:t>
      </w:r>
      <w:r>
        <w:rPr>
          <w:rFonts w:eastAsia="Times New Roman" w:cs="Times New Roman"/>
          <w:szCs w:val="24"/>
        </w:rPr>
        <w:t>υπο</w:t>
      </w:r>
      <w:r w:rsidRPr="00FD42F4">
        <w:rPr>
          <w:rFonts w:eastAsia="Times New Roman" w:cs="Times New Roman"/>
          <w:szCs w:val="24"/>
        </w:rPr>
        <w:t>εκπροσώπηση είναι δραματικά χαμηλή στα όργανα λήψης</w:t>
      </w:r>
      <w:r w:rsidRPr="00FD42F4">
        <w:rPr>
          <w:rFonts w:eastAsia="Times New Roman" w:cs="Times New Roman"/>
          <w:szCs w:val="24"/>
        </w:rPr>
        <w:t xml:space="preserve"> αποφάσεων των αθλητικών </w:t>
      </w:r>
      <w:r>
        <w:rPr>
          <w:rFonts w:eastAsia="Times New Roman" w:cs="Times New Roman"/>
          <w:szCs w:val="24"/>
        </w:rPr>
        <w:t>θ</w:t>
      </w:r>
      <w:r w:rsidRPr="00FD42F4">
        <w:rPr>
          <w:rFonts w:eastAsia="Times New Roman" w:cs="Times New Roman"/>
          <w:szCs w:val="24"/>
        </w:rPr>
        <w:t>εσμών</w:t>
      </w:r>
      <w:r>
        <w:rPr>
          <w:rFonts w:eastAsia="Times New Roman" w:cs="Times New Roman"/>
          <w:szCs w:val="24"/>
        </w:rPr>
        <w:t>. Μ</w:t>
      </w:r>
      <w:r w:rsidRPr="00FD42F4">
        <w:rPr>
          <w:rFonts w:eastAsia="Times New Roman" w:cs="Times New Roman"/>
          <w:szCs w:val="24"/>
        </w:rPr>
        <w:t xml:space="preserve">όνο σε </w:t>
      </w:r>
      <w:r>
        <w:rPr>
          <w:rFonts w:eastAsia="Times New Roman" w:cs="Times New Roman"/>
          <w:szCs w:val="24"/>
        </w:rPr>
        <w:t>ε</w:t>
      </w:r>
      <w:r w:rsidRPr="00FD42F4">
        <w:rPr>
          <w:rFonts w:eastAsia="Times New Roman" w:cs="Times New Roman"/>
          <w:szCs w:val="24"/>
        </w:rPr>
        <w:t xml:space="preserve">υρωπαϊκό επίπεδο </w:t>
      </w:r>
      <w:r>
        <w:rPr>
          <w:rFonts w:eastAsia="Times New Roman" w:cs="Times New Roman"/>
          <w:szCs w:val="24"/>
        </w:rPr>
        <w:t>οι</w:t>
      </w:r>
      <w:r w:rsidRPr="00FD42F4">
        <w:rPr>
          <w:rFonts w:eastAsia="Times New Roman" w:cs="Times New Roman"/>
          <w:szCs w:val="24"/>
        </w:rPr>
        <w:t xml:space="preserve"> γυναίκες </w:t>
      </w:r>
      <w:r>
        <w:rPr>
          <w:rFonts w:eastAsia="Times New Roman" w:cs="Times New Roman"/>
          <w:szCs w:val="24"/>
        </w:rPr>
        <w:t>κατέχουν</w:t>
      </w:r>
      <w:r w:rsidRPr="00FD42F4">
        <w:rPr>
          <w:rFonts w:eastAsia="Times New Roman" w:cs="Times New Roman"/>
          <w:szCs w:val="24"/>
        </w:rPr>
        <w:t xml:space="preserve"> το 14% στ</w:t>
      </w:r>
      <w:r>
        <w:rPr>
          <w:rFonts w:eastAsia="Times New Roman" w:cs="Times New Roman"/>
          <w:szCs w:val="24"/>
        </w:rPr>
        <w:t>ι</w:t>
      </w:r>
      <w:r w:rsidRPr="00FD42F4">
        <w:rPr>
          <w:rFonts w:eastAsia="Times New Roman" w:cs="Times New Roman"/>
          <w:szCs w:val="24"/>
        </w:rPr>
        <w:t>ς συνομοσπονδί</w:t>
      </w:r>
      <w:r>
        <w:rPr>
          <w:rFonts w:eastAsia="Times New Roman" w:cs="Times New Roman"/>
          <w:szCs w:val="24"/>
        </w:rPr>
        <w:t>ε</w:t>
      </w:r>
      <w:r w:rsidRPr="00FD42F4">
        <w:rPr>
          <w:rFonts w:eastAsia="Times New Roman" w:cs="Times New Roman"/>
          <w:szCs w:val="24"/>
        </w:rPr>
        <w:t xml:space="preserve">ς </w:t>
      </w:r>
      <w:r>
        <w:rPr>
          <w:rFonts w:eastAsia="Times New Roman" w:cs="Times New Roman"/>
          <w:szCs w:val="24"/>
        </w:rPr>
        <w:t>ο</w:t>
      </w:r>
      <w:r w:rsidRPr="00FD42F4">
        <w:rPr>
          <w:rFonts w:eastAsia="Times New Roman" w:cs="Times New Roman"/>
          <w:szCs w:val="24"/>
        </w:rPr>
        <w:t>λυμπιακών αθλημάτων</w:t>
      </w:r>
      <w:r>
        <w:rPr>
          <w:rFonts w:eastAsia="Times New Roman" w:cs="Times New Roman"/>
          <w:szCs w:val="24"/>
        </w:rPr>
        <w:t>, κυ</w:t>
      </w:r>
      <w:r w:rsidRPr="00FD42F4">
        <w:rPr>
          <w:rFonts w:eastAsia="Times New Roman" w:cs="Times New Roman"/>
          <w:szCs w:val="24"/>
        </w:rPr>
        <w:t xml:space="preserve">μαινόμενο </w:t>
      </w:r>
      <w:r>
        <w:rPr>
          <w:rFonts w:eastAsia="Times New Roman" w:cs="Times New Roman"/>
          <w:szCs w:val="24"/>
        </w:rPr>
        <w:t>α</w:t>
      </w:r>
      <w:r w:rsidRPr="00FD42F4">
        <w:rPr>
          <w:rFonts w:eastAsia="Times New Roman" w:cs="Times New Roman"/>
          <w:szCs w:val="24"/>
        </w:rPr>
        <w:t>πό 3%</w:t>
      </w:r>
      <w:r>
        <w:rPr>
          <w:rFonts w:eastAsia="Times New Roman" w:cs="Times New Roman"/>
          <w:szCs w:val="24"/>
        </w:rPr>
        <w:t>,</w:t>
      </w:r>
      <w:r w:rsidRPr="00FD42F4">
        <w:rPr>
          <w:rFonts w:eastAsia="Times New Roman" w:cs="Times New Roman"/>
          <w:szCs w:val="24"/>
        </w:rPr>
        <w:t xml:space="preserve"> που είναι στην Πολωνία</w:t>
      </w:r>
      <w:r>
        <w:rPr>
          <w:rFonts w:eastAsia="Times New Roman" w:cs="Times New Roman"/>
          <w:szCs w:val="24"/>
        </w:rPr>
        <w:t xml:space="preserve"> </w:t>
      </w:r>
      <w:r w:rsidRPr="00FD42F4">
        <w:rPr>
          <w:rFonts w:eastAsia="Times New Roman" w:cs="Times New Roman"/>
          <w:szCs w:val="24"/>
        </w:rPr>
        <w:t>και φτάνει στο 43%</w:t>
      </w:r>
      <w:r>
        <w:rPr>
          <w:rFonts w:eastAsia="Times New Roman" w:cs="Times New Roman"/>
          <w:szCs w:val="24"/>
        </w:rPr>
        <w:t>,</w:t>
      </w:r>
      <w:r w:rsidRPr="00FD42F4">
        <w:rPr>
          <w:rFonts w:eastAsia="Times New Roman" w:cs="Times New Roman"/>
          <w:szCs w:val="24"/>
        </w:rPr>
        <w:t xml:space="preserve"> που είναι στη Σουηδία</w:t>
      </w:r>
      <w:r>
        <w:rPr>
          <w:rFonts w:eastAsia="Times New Roman" w:cs="Times New Roman"/>
          <w:szCs w:val="24"/>
        </w:rPr>
        <w:t>.</w:t>
      </w:r>
    </w:p>
    <w:p w14:paraId="4CC5B96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Ας δούμε, λ</w:t>
      </w:r>
      <w:r w:rsidRPr="00FD42F4">
        <w:rPr>
          <w:rFonts w:eastAsia="Times New Roman" w:cs="Times New Roman"/>
          <w:szCs w:val="24"/>
        </w:rPr>
        <w:t>οιπόν</w:t>
      </w:r>
      <w:r>
        <w:rPr>
          <w:rFonts w:eastAsia="Times New Roman" w:cs="Times New Roman"/>
          <w:szCs w:val="24"/>
        </w:rPr>
        <w:t>,</w:t>
      </w:r>
      <w:r w:rsidRPr="00FD42F4">
        <w:rPr>
          <w:rFonts w:eastAsia="Times New Roman" w:cs="Times New Roman"/>
          <w:szCs w:val="24"/>
        </w:rPr>
        <w:t xml:space="preserve"> τι συμβαίνει στον ελλαδικό χώρο</w:t>
      </w:r>
      <w:r>
        <w:rPr>
          <w:rFonts w:eastAsia="Times New Roman" w:cs="Times New Roman"/>
          <w:szCs w:val="24"/>
        </w:rPr>
        <w:t>. Ε</w:t>
      </w:r>
      <w:r w:rsidRPr="00FD42F4">
        <w:rPr>
          <w:rFonts w:eastAsia="Times New Roman" w:cs="Times New Roman"/>
          <w:szCs w:val="24"/>
        </w:rPr>
        <w:t xml:space="preserve">λληνική Ολυμπιακή </w:t>
      </w:r>
      <w:r>
        <w:rPr>
          <w:rFonts w:eastAsia="Times New Roman" w:cs="Times New Roman"/>
          <w:szCs w:val="24"/>
        </w:rPr>
        <w:t>Ε</w:t>
      </w:r>
      <w:r w:rsidRPr="00FD42F4">
        <w:rPr>
          <w:rFonts w:eastAsia="Times New Roman" w:cs="Times New Roman"/>
          <w:szCs w:val="24"/>
        </w:rPr>
        <w:t>πιτροπή</w:t>
      </w:r>
      <w:r>
        <w:rPr>
          <w:rFonts w:eastAsia="Times New Roman" w:cs="Times New Roman"/>
          <w:szCs w:val="24"/>
        </w:rPr>
        <w:t>,</w:t>
      </w:r>
      <w:r w:rsidRPr="00FD42F4">
        <w:rPr>
          <w:rFonts w:eastAsia="Times New Roman" w:cs="Times New Roman"/>
          <w:szCs w:val="24"/>
        </w:rPr>
        <w:t xml:space="preserve"> </w:t>
      </w:r>
      <w:r>
        <w:rPr>
          <w:rFonts w:eastAsia="Times New Roman" w:cs="Times New Roman"/>
          <w:szCs w:val="24"/>
        </w:rPr>
        <w:t>ο</w:t>
      </w:r>
      <w:r w:rsidRPr="00FD42F4">
        <w:rPr>
          <w:rFonts w:eastAsia="Times New Roman" w:cs="Times New Roman"/>
          <w:szCs w:val="24"/>
        </w:rPr>
        <w:t>λομέλεια</w:t>
      </w:r>
      <w:r>
        <w:rPr>
          <w:rFonts w:eastAsia="Times New Roman" w:cs="Times New Roman"/>
          <w:szCs w:val="24"/>
        </w:rPr>
        <w:t>: Σ</w:t>
      </w:r>
      <w:r w:rsidRPr="00FD42F4">
        <w:rPr>
          <w:rFonts w:eastAsia="Times New Roman" w:cs="Times New Roman"/>
          <w:szCs w:val="24"/>
        </w:rPr>
        <w:t xml:space="preserve">τα </w:t>
      </w:r>
      <w:r>
        <w:rPr>
          <w:rFonts w:eastAsia="Times New Roman" w:cs="Times New Roman"/>
          <w:szCs w:val="24"/>
        </w:rPr>
        <w:t xml:space="preserve">τριάντα δύο </w:t>
      </w:r>
      <w:r w:rsidRPr="00FD42F4">
        <w:rPr>
          <w:rFonts w:eastAsia="Times New Roman" w:cs="Times New Roman"/>
          <w:szCs w:val="24"/>
        </w:rPr>
        <w:t xml:space="preserve">μέλη </w:t>
      </w:r>
      <w:r>
        <w:rPr>
          <w:rFonts w:eastAsia="Times New Roman" w:cs="Times New Roman"/>
          <w:szCs w:val="24"/>
        </w:rPr>
        <w:t xml:space="preserve">υπάρχει </w:t>
      </w:r>
      <w:r w:rsidRPr="00FD42F4">
        <w:rPr>
          <w:rFonts w:eastAsia="Times New Roman" w:cs="Times New Roman"/>
          <w:szCs w:val="24"/>
        </w:rPr>
        <w:t xml:space="preserve">μόνο </w:t>
      </w:r>
      <w:r>
        <w:rPr>
          <w:rFonts w:eastAsia="Times New Roman" w:cs="Times New Roman"/>
          <w:szCs w:val="24"/>
        </w:rPr>
        <w:t xml:space="preserve">μία </w:t>
      </w:r>
      <w:r w:rsidRPr="00FD42F4">
        <w:rPr>
          <w:rFonts w:eastAsia="Times New Roman" w:cs="Times New Roman"/>
          <w:szCs w:val="24"/>
        </w:rPr>
        <w:t xml:space="preserve">εκλεγμένη </w:t>
      </w:r>
      <w:r>
        <w:rPr>
          <w:rFonts w:eastAsia="Times New Roman" w:cs="Times New Roman"/>
          <w:szCs w:val="24"/>
        </w:rPr>
        <w:t>γυναίκα. Είκοσι επτά αθλητικές</w:t>
      </w:r>
      <w:r w:rsidRPr="00FD42F4">
        <w:rPr>
          <w:rFonts w:eastAsia="Times New Roman" w:cs="Times New Roman"/>
          <w:szCs w:val="24"/>
        </w:rPr>
        <w:t xml:space="preserve"> ομοσπονδίες</w:t>
      </w:r>
      <w:r>
        <w:rPr>
          <w:rFonts w:eastAsia="Times New Roman" w:cs="Times New Roman"/>
          <w:szCs w:val="24"/>
        </w:rPr>
        <w:t>: Π</w:t>
      </w:r>
      <w:r w:rsidRPr="00FD42F4">
        <w:rPr>
          <w:rFonts w:eastAsia="Times New Roman" w:cs="Times New Roman"/>
          <w:szCs w:val="24"/>
        </w:rPr>
        <w:t>οσοστό συμμετοχής γυναικών στα διοικητικά συμβούλια 14% και από αυτά μόνο το 6% στα εκτελ</w:t>
      </w:r>
      <w:r w:rsidRPr="00FD42F4">
        <w:rPr>
          <w:rFonts w:eastAsia="Times New Roman" w:cs="Times New Roman"/>
          <w:szCs w:val="24"/>
        </w:rPr>
        <w:t>εστικά όργανα</w:t>
      </w:r>
      <w:r>
        <w:rPr>
          <w:rFonts w:eastAsia="Times New Roman" w:cs="Times New Roman"/>
          <w:szCs w:val="24"/>
        </w:rPr>
        <w:t xml:space="preserve">. </w:t>
      </w:r>
    </w:p>
    <w:p w14:paraId="4CC5B96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Θ</w:t>
      </w:r>
      <w:r w:rsidRPr="00FD42F4">
        <w:rPr>
          <w:rFonts w:eastAsia="Times New Roman" w:cs="Times New Roman"/>
          <w:szCs w:val="24"/>
        </w:rPr>
        <w:t xml:space="preserve">έλετε </w:t>
      </w:r>
      <w:r>
        <w:rPr>
          <w:rFonts w:eastAsia="Times New Roman" w:cs="Times New Roman"/>
          <w:szCs w:val="24"/>
        </w:rPr>
        <w:t>ενδεικτικά</w:t>
      </w:r>
      <w:r w:rsidRPr="00FD42F4">
        <w:rPr>
          <w:rFonts w:eastAsia="Times New Roman" w:cs="Times New Roman"/>
          <w:szCs w:val="24"/>
        </w:rPr>
        <w:t xml:space="preserve"> να δείτε τι συμβαίνει </w:t>
      </w:r>
      <w:r>
        <w:rPr>
          <w:rFonts w:eastAsia="Times New Roman" w:cs="Times New Roman"/>
          <w:szCs w:val="24"/>
        </w:rPr>
        <w:t>σ</w:t>
      </w:r>
      <w:r w:rsidRPr="00FD42F4">
        <w:rPr>
          <w:rFonts w:eastAsia="Times New Roman" w:cs="Times New Roman"/>
          <w:szCs w:val="24"/>
        </w:rPr>
        <w:t>ε ορισμένες ομοσπονδίες και το ποσοστό συμμετοχής γυναικών</w:t>
      </w:r>
      <w:r>
        <w:rPr>
          <w:rFonts w:eastAsia="Times New Roman" w:cs="Times New Roman"/>
          <w:szCs w:val="24"/>
        </w:rPr>
        <w:t>;</w:t>
      </w:r>
      <w:r w:rsidRPr="00FD42F4">
        <w:rPr>
          <w:rFonts w:eastAsia="Times New Roman" w:cs="Times New Roman"/>
          <w:szCs w:val="24"/>
        </w:rPr>
        <w:t xml:space="preserve"> </w:t>
      </w:r>
    </w:p>
    <w:p w14:paraId="4CC5B96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FD42F4">
        <w:rPr>
          <w:rFonts w:eastAsia="Times New Roman" w:cs="Times New Roman"/>
          <w:szCs w:val="24"/>
        </w:rPr>
        <w:t>ντισφαίριση</w:t>
      </w:r>
      <w:r>
        <w:rPr>
          <w:rFonts w:eastAsia="Times New Roman" w:cs="Times New Roman"/>
          <w:szCs w:val="24"/>
        </w:rPr>
        <w:t>: Είκοσι μέλη,</w:t>
      </w:r>
      <w:r w:rsidRPr="00FD42F4">
        <w:rPr>
          <w:rFonts w:eastAsia="Times New Roman" w:cs="Times New Roman"/>
          <w:szCs w:val="24"/>
        </w:rPr>
        <w:t xml:space="preserve"> κα</w:t>
      </w:r>
      <w:r>
        <w:rPr>
          <w:rFonts w:eastAsia="Times New Roman" w:cs="Times New Roman"/>
          <w:szCs w:val="24"/>
        </w:rPr>
        <w:t>μ</w:t>
      </w:r>
      <w:r w:rsidRPr="00FD42F4">
        <w:rPr>
          <w:rFonts w:eastAsia="Times New Roman" w:cs="Times New Roman"/>
          <w:szCs w:val="24"/>
        </w:rPr>
        <w:t>μία γυναίκα</w:t>
      </w:r>
      <w:r>
        <w:rPr>
          <w:rFonts w:eastAsia="Times New Roman" w:cs="Times New Roman"/>
          <w:szCs w:val="24"/>
        </w:rPr>
        <w:t>. Πάλη: Δέκα τρία</w:t>
      </w:r>
      <w:r w:rsidRPr="00FD42F4">
        <w:rPr>
          <w:rFonts w:eastAsia="Times New Roman" w:cs="Times New Roman"/>
          <w:szCs w:val="24"/>
        </w:rPr>
        <w:t xml:space="preserve"> μέλη στο διοικητικό συμβούλιο</w:t>
      </w:r>
      <w:r>
        <w:rPr>
          <w:rFonts w:eastAsia="Times New Roman" w:cs="Times New Roman"/>
          <w:szCs w:val="24"/>
        </w:rPr>
        <w:t>,</w:t>
      </w:r>
      <w:r w:rsidRPr="00FD42F4">
        <w:rPr>
          <w:rFonts w:eastAsia="Times New Roman" w:cs="Times New Roman"/>
          <w:szCs w:val="24"/>
        </w:rPr>
        <w:t xml:space="preserve"> κα</w:t>
      </w:r>
      <w:r>
        <w:rPr>
          <w:rFonts w:eastAsia="Times New Roman" w:cs="Times New Roman"/>
          <w:szCs w:val="24"/>
        </w:rPr>
        <w:t>μ</w:t>
      </w:r>
      <w:r w:rsidRPr="00FD42F4">
        <w:rPr>
          <w:rFonts w:eastAsia="Times New Roman" w:cs="Times New Roman"/>
          <w:szCs w:val="24"/>
        </w:rPr>
        <w:t>μία γυναίκα</w:t>
      </w:r>
      <w:r>
        <w:rPr>
          <w:rFonts w:eastAsia="Times New Roman" w:cs="Times New Roman"/>
          <w:szCs w:val="24"/>
        </w:rPr>
        <w:t>. Κ</w:t>
      </w:r>
      <w:r w:rsidRPr="00FD42F4">
        <w:rPr>
          <w:rFonts w:eastAsia="Times New Roman" w:cs="Times New Roman"/>
          <w:szCs w:val="24"/>
        </w:rPr>
        <w:t>αλαθοσφαίριση</w:t>
      </w:r>
      <w:r>
        <w:rPr>
          <w:rFonts w:eastAsia="Times New Roman" w:cs="Times New Roman"/>
          <w:szCs w:val="24"/>
        </w:rPr>
        <w:t>: Είκοσι ένα μέλη,</w:t>
      </w:r>
      <w:r w:rsidRPr="00FD42F4">
        <w:rPr>
          <w:rFonts w:eastAsia="Times New Roman" w:cs="Times New Roman"/>
          <w:szCs w:val="24"/>
        </w:rPr>
        <w:t xml:space="preserve"> κα</w:t>
      </w:r>
      <w:r>
        <w:rPr>
          <w:rFonts w:eastAsia="Times New Roman" w:cs="Times New Roman"/>
          <w:szCs w:val="24"/>
        </w:rPr>
        <w:t>μ</w:t>
      </w:r>
      <w:r w:rsidRPr="00FD42F4">
        <w:rPr>
          <w:rFonts w:eastAsia="Times New Roman" w:cs="Times New Roman"/>
          <w:szCs w:val="24"/>
        </w:rPr>
        <w:t>μία γυναικεία συμμετοχή</w:t>
      </w:r>
      <w:r>
        <w:rPr>
          <w:rFonts w:eastAsia="Times New Roman" w:cs="Times New Roman"/>
          <w:szCs w:val="24"/>
        </w:rPr>
        <w:t>. Κ</w:t>
      </w:r>
      <w:r w:rsidRPr="00FD42F4">
        <w:rPr>
          <w:rFonts w:eastAsia="Times New Roman" w:cs="Times New Roman"/>
          <w:szCs w:val="24"/>
        </w:rPr>
        <w:t>ωπηλασία</w:t>
      </w:r>
      <w:r>
        <w:rPr>
          <w:rFonts w:eastAsia="Times New Roman" w:cs="Times New Roman"/>
          <w:szCs w:val="24"/>
        </w:rPr>
        <w:t>: Έντεκα μέ</w:t>
      </w:r>
      <w:r w:rsidRPr="00FD42F4">
        <w:rPr>
          <w:rFonts w:eastAsia="Times New Roman" w:cs="Times New Roman"/>
          <w:szCs w:val="24"/>
        </w:rPr>
        <w:t>λη</w:t>
      </w:r>
      <w:r>
        <w:rPr>
          <w:rFonts w:eastAsia="Times New Roman" w:cs="Times New Roman"/>
          <w:szCs w:val="24"/>
        </w:rPr>
        <w:t>,</w:t>
      </w:r>
      <w:r w:rsidRPr="00FD42F4">
        <w:rPr>
          <w:rFonts w:eastAsia="Times New Roman" w:cs="Times New Roman"/>
          <w:szCs w:val="24"/>
        </w:rPr>
        <w:t xml:space="preserve"> καμ</w:t>
      </w:r>
      <w:r>
        <w:rPr>
          <w:rFonts w:eastAsia="Times New Roman" w:cs="Times New Roman"/>
          <w:szCs w:val="24"/>
        </w:rPr>
        <w:t>μ</w:t>
      </w:r>
      <w:r w:rsidRPr="00FD42F4">
        <w:rPr>
          <w:rFonts w:eastAsia="Times New Roman" w:cs="Times New Roman"/>
          <w:szCs w:val="24"/>
        </w:rPr>
        <w:t>ία γυναικεία συμμετοχή</w:t>
      </w:r>
      <w:r>
        <w:rPr>
          <w:rFonts w:eastAsia="Times New Roman" w:cs="Times New Roman"/>
          <w:szCs w:val="24"/>
        </w:rPr>
        <w:t>. Κάνοε</w:t>
      </w:r>
      <w:r w:rsidRPr="00FD42F4">
        <w:rPr>
          <w:rFonts w:eastAsia="Times New Roman" w:cs="Times New Roman"/>
          <w:szCs w:val="24"/>
        </w:rPr>
        <w:t xml:space="preserve"> καγιάκ</w:t>
      </w:r>
      <w:r>
        <w:rPr>
          <w:rFonts w:eastAsia="Times New Roman" w:cs="Times New Roman"/>
          <w:szCs w:val="24"/>
        </w:rPr>
        <w:t>: Έντεκα μέ</w:t>
      </w:r>
      <w:r w:rsidRPr="00FD42F4">
        <w:rPr>
          <w:rFonts w:eastAsia="Times New Roman" w:cs="Times New Roman"/>
          <w:szCs w:val="24"/>
        </w:rPr>
        <w:t>λη</w:t>
      </w:r>
      <w:r>
        <w:rPr>
          <w:rFonts w:eastAsia="Times New Roman" w:cs="Times New Roman"/>
          <w:szCs w:val="24"/>
        </w:rPr>
        <w:t>,</w:t>
      </w:r>
      <w:r w:rsidRPr="00FD42F4">
        <w:rPr>
          <w:rFonts w:eastAsia="Times New Roman" w:cs="Times New Roman"/>
          <w:szCs w:val="24"/>
        </w:rPr>
        <w:t xml:space="preserve"> κα</w:t>
      </w:r>
      <w:r>
        <w:rPr>
          <w:rFonts w:eastAsia="Times New Roman" w:cs="Times New Roman"/>
          <w:szCs w:val="24"/>
        </w:rPr>
        <w:t>μ</w:t>
      </w:r>
      <w:r w:rsidRPr="00FD42F4">
        <w:rPr>
          <w:rFonts w:eastAsia="Times New Roman" w:cs="Times New Roman"/>
          <w:szCs w:val="24"/>
        </w:rPr>
        <w:t>μία συμμετοχή γυναικών</w:t>
      </w:r>
      <w:r>
        <w:rPr>
          <w:rFonts w:eastAsia="Times New Roman" w:cs="Times New Roman"/>
          <w:szCs w:val="24"/>
        </w:rPr>
        <w:t>. Π</w:t>
      </w:r>
      <w:r w:rsidRPr="00FD42F4">
        <w:rPr>
          <w:rFonts w:eastAsia="Times New Roman" w:cs="Times New Roman"/>
          <w:szCs w:val="24"/>
        </w:rPr>
        <w:t>οδηλασία</w:t>
      </w:r>
      <w:r>
        <w:rPr>
          <w:rFonts w:eastAsia="Times New Roman" w:cs="Times New Roman"/>
          <w:szCs w:val="24"/>
        </w:rPr>
        <w:t>: Έντεκα μέ</w:t>
      </w:r>
      <w:r w:rsidRPr="00FD42F4">
        <w:rPr>
          <w:rFonts w:eastAsia="Times New Roman" w:cs="Times New Roman"/>
          <w:szCs w:val="24"/>
        </w:rPr>
        <w:t>λη</w:t>
      </w:r>
      <w:r>
        <w:rPr>
          <w:rFonts w:eastAsia="Times New Roman" w:cs="Times New Roman"/>
          <w:szCs w:val="24"/>
        </w:rPr>
        <w:t>,</w:t>
      </w:r>
      <w:r w:rsidRPr="00FD42F4">
        <w:rPr>
          <w:rFonts w:eastAsia="Times New Roman" w:cs="Times New Roman"/>
          <w:szCs w:val="24"/>
        </w:rPr>
        <w:t xml:space="preserve"> κα</w:t>
      </w:r>
      <w:r>
        <w:rPr>
          <w:rFonts w:eastAsia="Times New Roman" w:cs="Times New Roman"/>
          <w:szCs w:val="24"/>
        </w:rPr>
        <w:t>μ</w:t>
      </w:r>
      <w:r w:rsidRPr="00FD42F4">
        <w:rPr>
          <w:rFonts w:eastAsia="Times New Roman" w:cs="Times New Roman"/>
          <w:szCs w:val="24"/>
        </w:rPr>
        <w:t>μία γυναικεία συμμετοχή στο διοικητικό συμβούλιο</w:t>
      </w:r>
      <w:r>
        <w:rPr>
          <w:rFonts w:eastAsia="Times New Roman" w:cs="Times New Roman"/>
          <w:szCs w:val="24"/>
        </w:rPr>
        <w:t>. ΕΠΟ: Δέκα επτά μέλη,</w:t>
      </w:r>
      <w:r w:rsidRPr="00FD42F4">
        <w:rPr>
          <w:rFonts w:eastAsia="Times New Roman" w:cs="Times New Roman"/>
          <w:szCs w:val="24"/>
        </w:rPr>
        <w:t xml:space="preserve"> καμ</w:t>
      </w:r>
      <w:r>
        <w:rPr>
          <w:rFonts w:eastAsia="Times New Roman" w:cs="Times New Roman"/>
          <w:szCs w:val="24"/>
        </w:rPr>
        <w:t>μ</w:t>
      </w:r>
      <w:r w:rsidRPr="00FD42F4">
        <w:rPr>
          <w:rFonts w:eastAsia="Times New Roman" w:cs="Times New Roman"/>
          <w:szCs w:val="24"/>
        </w:rPr>
        <w:t xml:space="preserve">ία συμμετοχή </w:t>
      </w:r>
      <w:r>
        <w:rPr>
          <w:rFonts w:eastAsia="Times New Roman" w:cs="Times New Roman"/>
          <w:szCs w:val="24"/>
        </w:rPr>
        <w:t>γυναικ</w:t>
      </w:r>
      <w:r>
        <w:rPr>
          <w:rFonts w:eastAsia="Times New Roman" w:cs="Times New Roman"/>
          <w:szCs w:val="24"/>
        </w:rPr>
        <w:t>εία στο</w:t>
      </w:r>
      <w:r w:rsidRPr="00FD42F4">
        <w:rPr>
          <w:rFonts w:eastAsia="Times New Roman" w:cs="Times New Roman"/>
          <w:szCs w:val="24"/>
        </w:rPr>
        <w:t xml:space="preserve"> διοικητικό συμβούλιο</w:t>
      </w:r>
      <w:r>
        <w:rPr>
          <w:rFonts w:eastAsia="Times New Roman" w:cs="Times New Roman"/>
          <w:szCs w:val="24"/>
        </w:rPr>
        <w:t>. Χ</w:t>
      </w:r>
      <w:r w:rsidRPr="00FD42F4">
        <w:rPr>
          <w:rFonts w:eastAsia="Times New Roman" w:cs="Times New Roman"/>
          <w:szCs w:val="24"/>
        </w:rPr>
        <w:t>ειροσφαίριση</w:t>
      </w:r>
      <w:r>
        <w:rPr>
          <w:rFonts w:eastAsia="Times New Roman" w:cs="Times New Roman"/>
          <w:szCs w:val="24"/>
        </w:rPr>
        <w:t xml:space="preserve">: Δέκα πέντε μέλη, </w:t>
      </w:r>
      <w:r w:rsidRPr="00FD42F4">
        <w:rPr>
          <w:rFonts w:eastAsia="Times New Roman" w:cs="Times New Roman"/>
          <w:szCs w:val="24"/>
        </w:rPr>
        <w:t xml:space="preserve">όπου και εκεί έχουμε </w:t>
      </w:r>
      <w:r>
        <w:rPr>
          <w:rFonts w:eastAsia="Times New Roman" w:cs="Times New Roman"/>
          <w:szCs w:val="24"/>
        </w:rPr>
        <w:t>μηδέν</w:t>
      </w:r>
      <w:r w:rsidRPr="00FD42F4">
        <w:rPr>
          <w:rFonts w:eastAsia="Times New Roman" w:cs="Times New Roman"/>
          <w:szCs w:val="24"/>
        </w:rPr>
        <w:t xml:space="preserve"> συμμετοχή</w:t>
      </w:r>
      <w:r>
        <w:rPr>
          <w:rFonts w:eastAsia="Times New Roman" w:cs="Times New Roman"/>
          <w:szCs w:val="24"/>
        </w:rPr>
        <w:t>.</w:t>
      </w:r>
    </w:p>
    <w:p w14:paraId="4CC5B96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κάτι </w:t>
      </w:r>
      <w:r w:rsidRPr="00FD42F4">
        <w:rPr>
          <w:rFonts w:eastAsia="Times New Roman" w:cs="Times New Roman"/>
          <w:szCs w:val="24"/>
        </w:rPr>
        <w:t>πρέπει να γίνει</w:t>
      </w:r>
      <w:r>
        <w:rPr>
          <w:rFonts w:eastAsia="Times New Roman" w:cs="Times New Roman"/>
          <w:szCs w:val="24"/>
        </w:rPr>
        <w:t>. Με</w:t>
      </w:r>
      <w:r w:rsidRPr="00FD42F4">
        <w:rPr>
          <w:rFonts w:eastAsia="Times New Roman" w:cs="Times New Roman"/>
          <w:szCs w:val="24"/>
        </w:rPr>
        <w:t>τά τη</w:t>
      </w:r>
      <w:r>
        <w:rPr>
          <w:rFonts w:eastAsia="Times New Roman" w:cs="Times New Roman"/>
          <w:szCs w:val="24"/>
        </w:rPr>
        <w:t xml:space="preserve"> νομοθέτηση</w:t>
      </w:r>
      <w:r w:rsidRPr="00FD42F4">
        <w:rPr>
          <w:rFonts w:eastAsia="Times New Roman" w:cs="Times New Roman"/>
          <w:szCs w:val="24"/>
        </w:rPr>
        <w:t xml:space="preserve"> αυτού του μέ</w:t>
      </w:r>
      <w:r>
        <w:rPr>
          <w:rFonts w:eastAsia="Times New Roman" w:cs="Times New Roman"/>
          <w:szCs w:val="24"/>
        </w:rPr>
        <w:t xml:space="preserve">τρου, ξεκινήστε να το εφαρμόζετε </w:t>
      </w:r>
      <w:r w:rsidRPr="00FD42F4">
        <w:rPr>
          <w:rFonts w:eastAsia="Times New Roman" w:cs="Times New Roman"/>
          <w:szCs w:val="24"/>
        </w:rPr>
        <w:t xml:space="preserve">στα μέλη των αθλητικών </w:t>
      </w:r>
      <w:r>
        <w:rPr>
          <w:rFonts w:eastAsia="Times New Roman" w:cs="Times New Roman"/>
          <w:szCs w:val="24"/>
        </w:rPr>
        <w:t>διοικήσεων. Κ</w:t>
      </w:r>
      <w:r w:rsidRPr="00FD42F4">
        <w:rPr>
          <w:rFonts w:eastAsia="Times New Roman" w:cs="Times New Roman"/>
          <w:szCs w:val="24"/>
        </w:rPr>
        <w:t>αι θα πρέπει στο μεσοδιάστημα μέχρι τις εκλογές</w:t>
      </w:r>
      <w:r>
        <w:rPr>
          <w:rFonts w:eastAsia="Times New Roman" w:cs="Times New Roman"/>
          <w:szCs w:val="24"/>
        </w:rPr>
        <w:t>,</w:t>
      </w:r>
      <w:r w:rsidRPr="00FD42F4">
        <w:rPr>
          <w:rFonts w:eastAsia="Times New Roman" w:cs="Times New Roman"/>
          <w:szCs w:val="24"/>
        </w:rPr>
        <w:t xml:space="preserve"> να ενθαρρύνουν</w:t>
      </w:r>
      <w:r>
        <w:rPr>
          <w:rFonts w:eastAsia="Times New Roman" w:cs="Times New Roman"/>
          <w:szCs w:val="24"/>
        </w:rPr>
        <w:t xml:space="preserve">, να στηρίξουν, </w:t>
      </w:r>
      <w:r w:rsidRPr="00FD42F4">
        <w:rPr>
          <w:rFonts w:eastAsia="Times New Roman" w:cs="Times New Roman"/>
          <w:szCs w:val="24"/>
        </w:rPr>
        <w:t>να πάρουν μέτρα</w:t>
      </w:r>
      <w:r>
        <w:rPr>
          <w:rFonts w:eastAsia="Times New Roman" w:cs="Times New Roman"/>
          <w:szCs w:val="24"/>
        </w:rPr>
        <w:t>, για</w:t>
      </w:r>
      <w:r w:rsidRPr="00FD42F4">
        <w:rPr>
          <w:rFonts w:eastAsia="Times New Roman" w:cs="Times New Roman"/>
          <w:szCs w:val="24"/>
        </w:rPr>
        <w:t xml:space="preserve"> να ωθήσουν τη συμμετοχή των γυναικών στις αθλητικές διο</w:t>
      </w:r>
      <w:r>
        <w:rPr>
          <w:rFonts w:eastAsia="Times New Roman" w:cs="Times New Roman"/>
          <w:szCs w:val="24"/>
        </w:rPr>
        <w:t>ικήσεις</w:t>
      </w:r>
      <w:r w:rsidRPr="00FD42F4">
        <w:rPr>
          <w:rFonts w:eastAsia="Times New Roman" w:cs="Times New Roman"/>
          <w:szCs w:val="24"/>
        </w:rPr>
        <w:t xml:space="preserve"> και να μην περιμένουν </w:t>
      </w:r>
      <w:r>
        <w:rPr>
          <w:rFonts w:eastAsia="Times New Roman" w:cs="Times New Roman"/>
          <w:szCs w:val="24"/>
        </w:rPr>
        <w:t>τ</w:t>
      </w:r>
      <w:r w:rsidRPr="00FD42F4">
        <w:rPr>
          <w:rFonts w:eastAsia="Times New Roman" w:cs="Times New Roman"/>
          <w:szCs w:val="24"/>
        </w:rPr>
        <w:t>ην τελευταία στιγμή των εκλογών</w:t>
      </w:r>
      <w:r>
        <w:rPr>
          <w:rFonts w:eastAsia="Times New Roman" w:cs="Times New Roman"/>
          <w:szCs w:val="24"/>
        </w:rPr>
        <w:t>.</w:t>
      </w:r>
    </w:p>
    <w:p w14:paraId="4CC5B96E" w14:textId="77777777" w:rsidR="005D719C" w:rsidRDefault="00627F40">
      <w:pPr>
        <w:spacing w:line="600" w:lineRule="auto"/>
        <w:ind w:firstLine="720"/>
        <w:jc w:val="both"/>
        <w:rPr>
          <w:rFonts w:eastAsia="Times New Roman" w:cs="Times New Roman"/>
          <w:szCs w:val="24"/>
        </w:rPr>
      </w:pPr>
      <w:r w:rsidRPr="00FD42F4">
        <w:rPr>
          <w:rFonts w:eastAsia="Times New Roman" w:cs="Times New Roman"/>
          <w:szCs w:val="24"/>
        </w:rPr>
        <w:lastRenderedPageBreak/>
        <w:t>Πάμε παρακάτω</w:t>
      </w:r>
      <w:r>
        <w:rPr>
          <w:rFonts w:eastAsia="Times New Roman" w:cs="Times New Roman"/>
          <w:szCs w:val="24"/>
        </w:rPr>
        <w:t>, στον ερασ</w:t>
      </w:r>
      <w:r>
        <w:rPr>
          <w:rFonts w:eastAsia="Times New Roman" w:cs="Times New Roman"/>
          <w:szCs w:val="24"/>
        </w:rPr>
        <w:t>ιτεχνικό αθλητισμό.</w:t>
      </w:r>
      <w:r w:rsidRPr="00FD42F4">
        <w:rPr>
          <w:rFonts w:eastAsia="Times New Roman" w:cs="Times New Roman"/>
          <w:szCs w:val="24"/>
        </w:rPr>
        <w:t xml:space="preserve"> </w:t>
      </w:r>
      <w:r>
        <w:rPr>
          <w:rFonts w:eastAsia="Times New Roman" w:cs="Times New Roman"/>
          <w:szCs w:val="24"/>
        </w:rPr>
        <w:t>Τ</w:t>
      </w:r>
      <w:r w:rsidRPr="00FD42F4">
        <w:rPr>
          <w:rFonts w:eastAsia="Times New Roman" w:cs="Times New Roman"/>
          <w:szCs w:val="24"/>
        </w:rPr>
        <w:t>ο κράτος έχει υποχρέωση να το</w:t>
      </w:r>
      <w:r>
        <w:rPr>
          <w:rFonts w:eastAsia="Times New Roman" w:cs="Times New Roman"/>
          <w:szCs w:val="24"/>
        </w:rPr>
        <w:t>ν</w:t>
      </w:r>
      <w:r w:rsidRPr="00FD42F4">
        <w:rPr>
          <w:rFonts w:eastAsia="Times New Roman" w:cs="Times New Roman"/>
          <w:szCs w:val="24"/>
        </w:rPr>
        <w:t xml:space="preserve"> χρηματοδοτεί</w:t>
      </w:r>
      <w:r>
        <w:rPr>
          <w:rFonts w:eastAsia="Times New Roman" w:cs="Times New Roman"/>
          <w:szCs w:val="24"/>
        </w:rPr>
        <w:t>. Όμως,</w:t>
      </w:r>
      <w:r w:rsidRPr="00FD42F4">
        <w:rPr>
          <w:rFonts w:eastAsia="Times New Roman" w:cs="Times New Roman"/>
          <w:szCs w:val="24"/>
        </w:rPr>
        <w:t xml:space="preserve"> πρέπει να γνωρίζει πού </w:t>
      </w:r>
      <w:r>
        <w:rPr>
          <w:rFonts w:eastAsia="Times New Roman" w:cs="Times New Roman"/>
          <w:szCs w:val="24"/>
        </w:rPr>
        <w:t xml:space="preserve">πηγαίνει </w:t>
      </w:r>
      <w:r w:rsidRPr="00FD42F4">
        <w:rPr>
          <w:rFonts w:eastAsia="Times New Roman" w:cs="Times New Roman"/>
          <w:szCs w:val="24"/>
        </w:rPr>
        <w:t>και πώς αξιοποιείται το κάθε ευρώ των φορολογο</w:t>
      </w:r>
      <w:r>
        <w:rPr>
          <w:rFonts w:eastAsia="Times New Roman" w:cs="Times New Roman"/>
          <w:szCs w:val="24"/>
        </w:rPr>
        <w:t>υμέ</w:t>
      </w:r>
      <w:r w:rsidRPr="00FD42F4">
        <w:rPr>
          <w:rFonts w:eastAsia="Times New Roman" w:cs="Times New Roman"/>
          <w:szCs w:val="24"/>
        </w:rPr>
        <w:t>νων πολιτών</w:t>
      </w:r>
      <w:r>
        <w:rPr>
          <w:rFonts w:eastAsia="Times New Roman" w:cs="Times New Roman"/>
          <w:szCs w:val="24"/>
        </w:rPr>
        <w:t>,</w:t>
      </w:r>
      <w:r w:rsidRPr="00FD42F4">
        <w:rPr>
          <w:rFonts w:eastAsia="Times New Roman" w:cs="Times New Roman"/>
          <w:szCs w:val="24"/>
        </w:rPr>
        <w:t xml:space="preserve"> διαβεβαιώνοντας τους φορολογούμενους πολίτες ότι η κρατική χρηματοδότηση του ερασιτεχνικού</w:t>
      </w:r>
      <w:r w:rsidRPr="00FD42F4">
        <w:rPr>
          <w:rFonts w:eastAsia="Times New Roman" w:cs="Times New Roman"/>
          <w:szCs w:val="24"/>
        </w:rPr>
        <w:t xml:space="preserve"> αθλητισμού αποσκοπεί στη στήριξη της </w:t>
      </w:r>
      <w:r>
        <w:rPr>
          <w:rFonts w:eastAsia="Times New Roman" w:cs="Times New Roman"/>
          <w:szCs w:val="24"/>
        </w:rPr>
        <w:t xml:space="preserve">αθλούμενης </w:t>
      </w:r>
      <w:r w:rsidRPr="00FD42F4">
        <w:rPr>
          <w:rFonts w:eastAsia="Times New Roman" w:cs="Times New Roman"/>
          <w:szCs w:val="24"/>
        </w:rPr>
        <w:t xml:space="preserve">νεολαίας και όχι στον </w:t>
      </w:r>
      <w:r>
        <w:rPr>
          <w:rFonts w:eastAsia="Times New Roman" w:cs="Times New Roman"/>
          <w:szCs w:val="24"/>
        </w:rPr>
        <w:t xml:space="preserve">πλουτισμό </w:t>
      </w:r>
      <w:r w:rsidRPr="00FD42F4">
        <w:rPr>
          <w:rFonts w:eastAsia="Times New Roman" w:cs="Times New Roman"/>
          <w:szCs w:val="24"/>
        </w:rPr>
        <w:t>των αθλητικών παραγόντων</w:t>
      </w:r>
      <w:r>
        <w:rPr>
          <w:rFonts w:eastAsia="Times New Roman" w:cs="Times New Roman"/>
          <w:szCs w:val="24"/>
        </w:rPr>
        <w:t>.</w:t>
      </w:r>
    </w:p>
    <w:p w14:paraId="4CC5B96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θα ανεχθούμε ούτε 1 ευρώ διασπάθισης δημοσίου χρήματος. Έτσι με τα άρθρα 31 και 32 ο οικονομικός διαχειριστικός και λογιστικός έλεγχος κάθε ερασι</w:t>
      </w:r>
      <w:r>
        <w:rPr>
          <w:rFonts w:eastAsia="Times New Roman" w:cs="Times New Roman"/>
          <w:szCs w:val="24"/>
        </w:rPr>
        <w:t>τεχνικού φορέα, που λαμβάνει ετήσια χρηματοδότηση άνω των 50.000 ευρώ, περνάει στον Γενικό Επιθεωρητή Δημόσιας Διοίκησης, ο οποίος αντικαθιστά το Ελεγκτικό Συμβούλιο της Γενικής Γραμματείας Αθλητισμού και ο οποίος διαθέτει ευρείες ελεγκτικές εξουσίες, αλλά</w:t>
      </w:r>
      <w:r>
        <w:rPr>
          <w:rFonts w:eastAsia="Times New Roman" w:cs="Times New Roman"/>
          <w:szCs w:val="24"/>
        </w:rPr>
        <w:t xml:space="preserve"> και το κύρος και την ανεξαρτησία να διεξάγει τέτοιου είδους ελέγχους, ενώ θεσπίζεται αυτοτελές ποινικό αδίκημα για τυχόν παρακώλυσή του. </w:t>
      </w:r>
    </w:p>
    <w:p w14:paraId="4CC5B97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αυτόν τον τρόπο ο χώρος του αθλητισμού ελέγχεται διεξοδικά, γρήγορα και αποτελεσματικά, ώστε αφ</w:t>
      </w:r>
      <w:r>
        <w:rPr>
          <w:rFonts w:eastAsia="Times New Roman" w:cs="Times New Roman"/>
          <w:szCs w:val="24"/>
        </w:rPr>
        <w:t xml:space="preserve">’ </w:t>
      </w:r>
      <w:r>
        <w:rPr>
          <w:rFonts w:eastAsia="Times New Roman" w:cs="Times New Roman"/>
          <w:szCs w:val="24"/>
        </w:rPr>
        <w:t xml:space="preserve">ενός μεν να </w:t>
      </w:r>
      <w:r>
        <w:rPr>
          <w:rFonts w:eastAsia="Times New Roman" w:cs="Times New Roman"/>
          <w:szCs w:val="24"/>
        </w:rPr>
        <w:lastRenderedPageBreak/>
        <w:t>καταλ</w:t>
      </w:r>
      <w:r>
        <w:rPr>
          <w:rFonts w:eastAsia="Times New Roman" w:cs="Times New Roman"/>
          <w:szCs w:val="24"/>
        </w:rPr>
        <w:t xml:space="preserve">ογίζονται ευθύνες σε επίορκους που διασπάθισαν το δημόσιο χρήμα και αφετέρου να μην πέφτουν σκιές στους ανιδιοτελείς παράγοντες που συνεισφέρουν καταλυτικά στα αθλητικά δρώμενα της χώρας. </w:t>
      </w:r>
    </w:p>
    <w:p w14:paraId="4CC5B97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τα άρθρα 33 έως 45 επέρχονται επιμέρους τροποποιήσεις στον αθλητ</w:t>
      </w:r>
      <w:r>
        <w:rPr>
          <w:rFonts w:eastAsia="Times New Roman" w:cs="Times New Roman"/>
          <w:szCs w:val="24"/>
        </w:rPr>
        <w:t>ικό νόμο, μεταξύ των οποίων το άρθρο 33, όπου θεσπίζεται ασυμβίβαστο μεταξύ των προσώπων που συμμετέχουν ή διοικούν ερασιτεχνικές ή επαγγελματικές αθλητικές ομάδες και του ασκούντος διοίκηση ή βασικού μετόχου κάθε νόμιμα λειτουργούσας στοιχηματικής εταιρεί</w:t>
      </w:r>
      <w:r>
        <w:rPr>
          <w:rFonts w:eastAsia="Times New Roman" w:cs="Times New Roman"/>
          <w:szCs w:val="24"/>
        </w:rPr>
        <w:t xml:space="preserve">ας. </w:t>
      </w:r>
    </w:p>
    <w:p w14:paraId="4CC5B97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Ως βασικός μέτοχος ή εταίρος θεωρείται το φυσικό ή νομικό πρόσωπο που κατέχει αυτοπροσώπως ή μέσω παρένθετων προσώπων μετοχές σε ποσοστό μεγαλύτερο του 15%. </w:t>
      </w:r>
    </w:p>
    <w:p w14:paraId="4CC5B97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 τη διάταξη αυτή εναρμονίζεται το ελληνικό νομικό πλαίσιο με τα όσα ισχύουν διεθνώς. Για </w:t>
      </w:r>
      <w:r>
        <w:rPr>
          <w:rFonts w:eastAsia="Times New Roman" w:cs="Times New Roman"/>
          <w:szCs w:val="24"/>
        </w:rPr>
        <w:t xml:space="preserve">παράδειγμα, στην Αγγλία μπορεί μια στοιχηματική εταιρεία να ελέγχει απόλυτα μια ομάδα. Η διάταξη που καταργείται ήταν απηρχαιωμένη. Τώρα έχουμε πολλές στοιχηματικές εταιρείες σε σχέση με το παρελθόν </w:t>
      </w:r>
      <w:r>
        <w:rPr>
          <w:rFonts w:eastAsia="Times New Roman" w:cs="Times New Roman"/>
          <w:szCs w:val="24"/>
        </w:rPr>
        <w:lastRenderedPageBreak/>
        <w:t xml:space="preserve">και αυτή η διάταξη αποκαθιστά μια ανισορροπία μεταξύ του </w:t>
      </w:r>
      <w:r>
        <w:rPr>
          <w:rFonts w:eastAsia="Times New Roman" w:cs="Times New Roman"/>
          <w:szCs w:val="24"/>
        </w:rPr>
        <w:t>ΟΠΑΠ και των άλλων στοιχηματικών εταιρειών, επιφέροντας συνθήκες ισότητας, καθώς ό,τι ισχύει, ισχύει για όλους τους μετόχους εταιρειών στοιχηματισμού με ποσοστό μικρότερο του 15%. Το όριο αυτό θεωρείται εύλογο,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τόσο τις ανάγκες καταπολ</w:t>
      </w:r>
      <w:r>
        <w:rPr>
          <w:rFonts w:eastAsia="Times New Roman" w:cs="Times New Roman"/>
          <w:szCs w:val="24"/>
        </w:rPr>
        <w:t xml:space="preserve">έμησης φαινομένων διαφθοράς και διαπλοκής όσο και του δικαιώματος ελεύθερης συμμετοχής σε επιχειρήσεις και στην οικονομική ζωή της χώρας. </w:t>
      </w:r>
    </w:p>
    <w:p w14:paraId="4CC5B97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 το άρθρο 34 κατοχυρώνεται ο εκδημοκρατισμός της εκπροσώπησης στην ολομέλεια της διοίκησης της </w:t>
      </w:r>
      <w:r>
        <w:rPr>
          <w:rFonts w:eastAsia="Times New Roman" w:cs="Times New Roman"/>
          <w:szCs w:val="24"/>
        </w:rPr>
        <w:t>ε</w:t>
      </w:r>
      <w:r>
        <w:rPr>
          <w:rFonts w:eastAsia="Times New Roman" w:cs="Times New Roman"/>
          <w:szCs w:val="24"/>
        </w:rPr>
        <w:t>λληνικής Παραολυμπι</w:t>
      </w:r>
      <w:r>
        <w:rPr>
          <w:rFonts w:eastAsia="Times New Roman" w:cs="Times New Roman"/>
          <w:szCs w:val="24"/>
        </w:rPr>
        <w:t xml:space="preserve">ακής Επιτροπής. Μέχρι σήμερα η Παραολυμπιακή Επιτροπή διορίζεται από τον αρμόδιο Υφυπουργό. Με το σημερινό νομοσχέδιο όλα τα μέλη είναι αιρετά, πλην αυτού που ορίζεται από τον αρμόδιο Υφυπουργό. </w:t>
      </w:r>
    </w:p>
    <w:p w14:paraId="4CC5B97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το άρθρο 35 εξασφαλίζεται η συμμετοχή ομογενών και αλλοδα</w:t>
      </w:r>
      <w:r>
        <w:rPr>
          <w:rFonts w:eastAsia="Times New Roman" w:cs="Times New Roman"/>
          <w:szCs w:val="24"/>
        </w:rPr>
        <w:t xml:space="preserve">πών με μόνιμη διαμονή στη χώρα στα πανελλήνια διασυλλογικά πρωταθλήματα και αγώνες κυπέλου, ενώ για πρώτη φορά αναγνωρίζεται και παραχωρείται δικαίωμα συμμετοχής </w:t>
      </w:r>
      <w:r>
        <w:rPr>
          <w:rFonts w:eastAsia="Times New Roman" w:cs="Times New Roman"/>
          <w:szCs w:val="24"/>
        </w:rPr>
        <w:lastRenderedPageBreak/>
        <w:t>στους άνω αγώνες και στους πολίτες τρίτης κατηγορίας που διαμένουν στην χώρα ως δικαιούχοι ή α</w:t>
      </w:r>
      <w:r>
        <w:rPr>
          <w:rFonts w:eastAsia="Times New Roman" w:cs="Times New Roman"/>
          <w:szCs w:val="24"/>
        </w:rPr>
        <w:t xml:space="preserve">ιτούντες διεθνή προστασία. </w:t>
      </w:r>
    </w:p>
    <w:p w14:paraId="4CC5B97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το άρθρο 36 καταργείται ο ηλικιακός περιορισμός των είκοσι εννέα χρόνων, ώστε οι αθλητές…</w:t>
      </w:r>
    </w:p>
    <w:p w14:paraId="4CC5B977" w14:textId="77777777" w:rsidR="005D719C" w:rsidRDefault="00627F40">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Όσο μπορείτε, συντομεύετε παρακαλώ. </w:t>
      </w:r>
    </w:p>
    <w:p w14:paraId="4CC5B97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Είναι δυο, όπως σας είπα. </w:t>
      </w:r>
      <w:r>
        <w:rPr>
          <w:rFonts w:eastAsia="Times New Roman" w:cs="Times New Roman"/>
          <w:szCs w:val="24"/>
        </w:rPr>
        <w:t>Σ</w:t>
      </w:r>
      <w:r>
        <w:rPr>
          <w:rFonts w:eastAsia="Times New Roman" w:cs="Times New Roman"/>
          <w:szCs w:val="24"/>
        </w:rPr>
        <w:t xml:space="preserve">ε μια μέρα δεν γίνεται να βγάλουμε τέτοιο νομοσχέδιο μεγάλο. Για λίγο την ανοχή σας και θα τελειώσω. </w:t>
      </w:r>
    </w:p>
    <w:p w14:paraId="4CC5B97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είναι απαράδεκτο αυτό. </w:t>
      </w:r>
    </w:p>
    <w:p w14:paraId="4CC5B97A" w14:textId="77777777" w:rsidR="005D719C" w:rsidRDefault="00627F40">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Το ποιο; </w:t>
      </w:r>
    </w:p>
    <w:p w14:paraId="4CC5B97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Σε μια μέρα ένα τέτοιο νομοσχέ</w:t>
      </w:r>
      <w:r>
        <w:rPr>
          <w:rFonts w:eastAsia="Times New Roman" w:cs="Times New Roman"/>
          <w:szCs w:val="24"/>
        </w:rPr>
        <w:t>διο;</w:t>
      </w:r>
    </w:p>
    <w:p w14:paraId="4CC5B97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είναι μεγάλο το νομοσχέδιο. </w:t>
      </w:r>
    </w:p>
    <w:p w14:paraId="4CC5B97D" w14:textId="77777777" w:rsidR="005D719C" w:rsidRDefault="00627F40">
      <w:pPr>
        <w:spacing w:line="600" w:lineRule="auto"/>
        <w:ind w:firstLine="720"/>
        <w:jc w:val="both"/>
        <w:rPr>
          <w:rFonts w:eastAsia="Times New Roman" w:cs="Times New Roman"/>
          <w:szCs w:val="24"/>
        </w:rPr>
      </w:pPr>
      <w:r w:rsidRPr="000F65BA">
        <w:rPr>
          <w:rFonts w:eastAsia="Times New Roman"/>
          <w:b/>
          <w:bCs/>
        </w:rPr>
        <w:lastRenderedPageBreak/>
        <w:t>ΠΡΟΕΔΡΕΥΩΝ (Γεώργιος Βαρεμένος):</w:t>
      </w:r>
      <w:r>
        <w:rPr>
          <w:rFonts w:eastAsia="Times New Roman" w:cs="Times New Roman"/>
          <w:szCs w:val="24"/>
        </w:rPr>
        <w:t xml:space="preserve"> Δηλαδή με το μέγεθος του νομοσχεδίου, λέτε, κυρία Μπακογιάννη, εσείς που είστε έμπειρη, να πηγαίνει και ο χρόνος;</w:t>
      </w:r>
    </w:p>
    <w:p w14:paraId="4CC5B97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αρπακολλατζίδικα </w:t>
      </w:r>
      <w:r>
        <w:rPr>
          <w:rFonts w:eastAsia="Times New Roman" w:cs="Times New Roman"/>
          <w:szCs w:val="24"/>
        </w:rPr>
        <w:t xml:space="preserve">πράγματα!. </w:t>
      </w:r>
    </w:p>
    <w:p w14:paraId="4CC5B97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Όχι, είναι μια συνεδρίαση που έπρεπε να είναι δυο. Το συμπτύξατε σε μια και είναι δυο ομιλίες σε μια. </w:t>
      </w:r>
    </w:p>
    <w:p w14:paraId="4CC5B980" w14:textId="77777777" w:rsidR="005D719C" w:rsidRDefault="00627F40">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Το κακό είναι, όταν είναι γραπτές οι εισηγήσεις, ότι έχουμε την αίσθηση ότι πρέπει να τις δ</w:t>
      </w:r>
      <w:r>
        <w:rPr>
          <w:rFonts w:eastAsia="Times New Roman" w:cs="Times New Roman"/>
          <w:szCs w:val="24"/>
        </w:rPr>
        <w:t xml:space="preserve">ιαβάσουμε όλες. Εντάξει, τι να σας πω! </w:t>
      </w:r>
    </w:p>
    <w:p w14:paraId="4CC5B98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Μπορείτε να μη μου διασπάτε τον λόγο μου;</w:t>
      </w:r>
    </w:p>
    <w:p w14:paraId="4CC5B982" w14:textId="77777777" w:rsidR="005D719C" w:rsidRDefault="00627F40">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Δεν έχει παράταση εδώ. Είναι κανονικός αγώνας. Πάμε παρακάτω. </w:t>
      </w:r>
    </w:p>
    <w:p w14:paraId="4CC5B98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Με το άρθρο 36 καταργείται ο ηλικιακός περιο</w:t>
      </w:r>
      <w:r>
        <w:rPr>
          <w:rFonts w:eastAsia="Times New Roman" w:cs="Times New Roman"/>
          <w:szCs w:val="24"/>
        </w:rPr>
        <w:t xml:space="preserve">ρισμός των είκοσι εννέα χρόνων, ώστε οι αθλητές </w:t>
      </w:r>
      <w:r>
        <w:rPr>
          <w:rFonts w:eastAsia="Times New Roman" w:cs="Times New Roman"/>
          <w:szCs w:val="24"/>
        </w:rPr>
        <w:lastRenderedPageBreak/>
        <w:t xml:space="preserve">που πέτυχαν εξαιρετική αγωνιστική διάκριση να μπορούν να εισαχθούν στα ΤΕΦΑΑ ή άλλο ΑΕΙ της επιλογής τους, κάνοντας χρήση των ευεργετικών διατάξεων σε μεταγενέστερο χρόνο. </w:t>
      </w:r>
    </w:p>
    <w:p w14:paraId="4CC5B98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τα άρθρα 37 και 38 γίνεται προσπ</w:t>
      </w:r>
      <w:r>
        <w:rPr>
          <w:rFonts w:eastAsia="Times New Roman" w:cs="Times New Roman"/>
          <w:szCs w:val="24"/>
        </w:rPr>
        <w:t xml:space="preserve">άθεια καταπολέμησης του χουλιγκανισμού και της αθλητικής βίας, εισάγοντας για πρώτη φορά μια καινοτομία, δηλαδή παρέχεται η δυνατότητα στον αρμόδιο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π</w:t>
      </w:r>
      <w:r>
        <w:rPr>
          <w:rFonts w:eastAsia="Times New Roman" w:cs="Times New Roman"/>
          <w:szCs w:val="24"/>
        </w:rPr>
        <w:t>λημμελειοδικών κατά την άσκηση της ποινικής δίωξης να επιβάλει περιοριστικούς όρους σε βάρος όσω</w:t>
      </w:r>
      <w:r>
        <w:rPr>
          <w:rFonts w:eastAsia="Times New Roman" w:cs="Times New Roman"/>
          <w:szCs w:val="24"/>
        </w:rPr>
        <w:t>ν κατηγορούνται για αθλητική βία, χωρίς να περιμένει τη χρονοβόρα απονομή της δικαιοσύνης, ενώ οι παραβάτες μπορεί να διαπράττουν νέα αδικήματα βίας.</w:t>
      </w:r>
    </w:p>
    <w:p w14:paraId="4CC5B98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Επιπλέον, θεσπίζονται αυστηρές κυρώσεις για όσους παραβιάζουν επιβληθέντες όρους, καθώς και για τους υπευθ</w:t>
      </w:r>
      <w:r>
        <w:rPr>
          <w:rFonts w:eastAsia="Times New Roman" w:cs="Times New Roman"/>
          <w:szCs w:val="24"/>
        </w:rPr>
        <w:t xml:space="preserve">ύνους ασφαλείας στον αγώνα. </w:t>
      </w:r>
    </w:p>
    <w:p w14:paraId="4CC5B98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τα άρθρα 39 έως 42 επιλύεται κάθε τεχνικό και πρακτικό θέμα αδειοδότησης αθλητικών εγκαταστάσεων και διεξαγωγής αθλητικών συναντήσεων. Κα</w:t>
      </w:r>
      <w:r>
        <w:rPr>
          <w:rFonts w:eastAsia="Times New Roman" w:cs="Times New Roman"/>
          <w:szCs w:val="24"/>
        </w:rPr>
        <w:t>μ</w:t>
      </w:r>
      <w:r>
        <w:rPr>
          <w:rFonts w:eastAsia="Times New Roman" w:cs="Times New Roman"/>
          <w:szCs w:val="24"/>
        </w:rPr>
        <w:t>μία αθλητική εγκατάσταση, ανεξαρτήτως μεγέθους, δεν θα λειτουργεί, εάν δεν διαθέτει όλ</w:t>
      </w:r>
      <w:r>
        <w:rPr>
          <w:rFonts w:eastAsia="Times New Roman" w:cs="Times New Roman"/>
          <w:szCs w:val="24"/>
        </w:rPr>
        <w:t xml:space="preserve">ες </w:t>
      </w:r>
      <w:r>
        <w:rPr>
          <w:rFonts w:eastAsia="Times New Roman" w:cs="Times New Roman"/>
          <w:szCs w:val="24"/>
        </w:rPr>
        <w:lastRenderedPageBreak/>
        <w:t xml:space="preserve">τις απαραίτητες εκ του νόμου άδειες καταλληλότητας και ασφάλειας, βάζοντας οριστικό τέλος στην αυθαιρεσία και την ανευθυνότητα που οδήγησε να κλείσει το </w:t>
      </w:r>
      <w:r>
        <w:rPr>
          <w:rFonts w:eastAsia="Times New Roman" w:cs="Times New Roman"/>
          <w:szCs w:val="24"/>
        </w:rPr>
        <w:t>κ</w:t>
      </w:r>
      <w:r>
        <w:rPr>
          <w:rFonts w:eastAsia="Times New Roman" w:cs="Times New Roman"/>
          <w:szCs w:val="24"/>
        </w:rPr>
        <w:t>ολυμβητήριο του ΟΑΚΑ το 2014, δέκα μόλις χρόνια μετά τους Ολυμπιακούς Αγώνες, γιατί δεν διέθετε, λέ</w:t>
      </w:r>
      <w:r>
        <w:rPr>
          <w:rFonts w:eastAsia="Times New Roman" w:cs="Times New Roman"/>
          <w:szCs w:val="24"/>
        </w:rPr>
        <w:t xml:space="preserve">ει, άδεια λειτουργίας. </w:t>
      </w:r>
    </w:p>
    <w:p w14:paraId="4CC5B98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 το άρθρο 43 ανώνυμες αθλητικές εταιρείες μπορούν ύστερα από άδεια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θλητισμού να χρηματοδοτήσουν την ανέγερση, ανακατασκευή, επισκευή ή και συντήρηση των αθλητικών εγκαταστάσεων που χρησιμοποιούν υπό ό</w:t>
      </w:r>
      <w:r>
        <w:rPr>
          <w:rFonts w:eastAsia="Times New Roman" w:cs="Times New Roman"/>
          <w:szCs w:val="24"/>
        </w:rPr>
        <w:t xml:space="preserve">ρους διαφάνειας, που διασφαλίζουν τόσο το δημόσιο συμφέρον όσο και τα δικαιώματα τρίτων, φυσικών ή νομικών προσώπων. </w:t>
      </w:r>
    </w:p>
    <w:p w14:paraId="4CC5B98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Φτάνουμε στα άρθρα 46 ως 53, όπου ρυθμίζονται θέματα σχετικά με τη λειτουργία της Φιλίππου Ένωσης Ελλάδας. Μέχρι σήμερα η ΦΕΕ αφέθηκε να λ</w:t>
      </w:r>
      <w:r>
        <w:rPr>
          <w:rFonts w:eastAsia="Times New Roman" w:cs="Times New Roman"/>
          <w:szCs w:val="24"/>
        </w:rPr>
        <w:t xml:space="preserve">ειτουργεί με ένα απαρχαιωμένο νομικό πλαίσιο, με αναγκαστικούς νόμους του 1937 και του 1968, ενώ ο Κώδικας Ιπποδρομιών δρομολογείται πάνω από σαράντα χρόνια. </w:t>
      </w:r>
    </w:p>
    <w:p w14:paraId="4CC5B98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Κανείς μέχρι σήμερα δεν τόλμησε να αλλάξει τίποτα, αφήνοντας έτσι ένα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καίου να λειτουργεί με τρόπο αυταρχικό, ώστε να μην μπορεί να διασφαλίσει την αξιοπιστία, την αμεροληψία και τη διαφάνεια στις ελληνικές ιπποδρομίες. </w:t>
      </w:r>
    </w:p>
    <w:p w14:paraId="4CC5B98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Όσοι από εμάς τους Βουλευτές βρεθήκαμε στην ακρόαση των φορέων γίναμε μάρτυρες έντονων διαξιφισμών μεταξύ</w:t>
      </w:r>
      <w:r>
        <w:rPr>
          <w:rFonts w:eastAsia="Times New Roman" w:cs="Times New Roman"/>
          <w:szCs w:val="24"/>
        </w:rPr>
        <w:t xml:space="preserve"> των δύο αντιμαχόμενων πλευρών, της ΦΕΕ από την μια πλευρά και των εμπλεκομένων στην ιπποδρομιακή δραστηριότητα από την άλλη. Η κατάσταση μεταξύ τους είχε φτάσει σε τέτοιο αδιέξοδο, ώστε να διακοπεί η ιπποδρομιακή δραστηριότητα από τον περασμένο Δεκέμβριο </w:t>
      </w:r>
      <w:r>
        <w:rPr>
          <w:rFonts w:eastAsia="Times New Roman" w:cs="Times New Roman"/>
          <w:szCs w:val="24"/>
        </w:rPr>
        <w:t xml:space="preserve">εις βάρος της επιβίωσης των τριών χιλιάδων οικογενειών και επαγγελματιών που ζουν απ’ αυτήν την ιπποδρομιακή δραστηριότητα. </w:t>
      </w:r>
    </w:p>
    <w:p w14:paraId="4CC5B98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CC5B98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η νομοθετική παρέμβαση του Υπουργού Αθλητισμού καταδεικνύει πόσο αναγκαία είναι, προκειμένου να αποκατασταθούν η νομιμότητα και η ισότιμη μεταχείριση στον κόσμο των ιπποδρομιών και να εξασφαλιστούν η αδιατάραχη και βιώσιμη λειτουργία του </w:t>
      </w:r>
      <w:r>
        <w:rPr>
          <w:rFonts w:eastAsia="Times New Roman" w:cs="Times New Roman"/>
          <w:szCs w:val="24"/>
        </w:rPr>
        <w:t>ι</w:t>
      </w:r>
      <w:r>
        <w:rPr>
          <w:rFonts w:eastAsia="Times New Roman" w:cs="Times New Roman"/>
          <w:szCs w:val="24"/>
        </w:rPr>
        <w:t>ππο</w:t>
      </w:r>
      <w:r>
        <w:rPr>
          <w:rFonts w:eastAsia="Times New Roman" w:cs="Times New Roman"/>
          <w:szCs w:val="24"/>
        </w:rPr>
        <w:t>δρόμου προς όφελος του αθλήματος και των οικογενειών που βιοπορίζονται απ’ αυτήν.</w:t>
      </w:r>
    </w:p>
    <w:p w14:paraId="4CC5B98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αναμορφώνεται πλήρως η λειτουργία της Φιλίππου Ένωσης Ελλάδας, της ΦΕΕ, με τρόπο ώστε η πολιτεία να μην παίρνει πραγματικά κανενός το μέρος. Βρίσκει τη </w:t>
      </w:r>
      <w:r>
        <w:rPr>
          <w:rFonts w:eastAsia="Times New Roman" w:cs="Times New Roman"/>
          <w:szCs w:val="24"/>
        </w:rPr>
        <w:t>χρυσή τομή στη σύνθεση και λειτουργία του Διοικητικού Συμβουλίου της ΦΕΕ, εξασφαλίζοντας ότι η ΦΕΕ μαζί με τους εκπροσώπους της πολιτείας θα έχουν τα έξι από τα έντεκα μέρη, ο παραχωρησιούχος που επενδύει στον χώρο ξοδεύοντας χρήματα δεν μπορεί να αγνοείτα</w:t>
      </w:r>
      <w:r>
        <w:rPr>
          <w:rFonts w:eastAsia="Times New Roman" w:cs="Times New Roman"/>
          <w:szCs w:val="24"/>
        </w:rPr>
        <w:t>ι και δικαιωματικά μετέχει με τέσσερα μέλη, ενώ για πρώτη φορά μετέχει και εκπρόσωπος των ιδιοκτητών ίππων. Ενισχύεται η συναίνεση, καθώς για τις πιο σημαντικές αποφάσεις απαιτείται αυξημένη πλειοψηφία των 2/3, ανανεώνεται η σύνθεση των μελών της ΦΕΕ από ο</w:t>
      </w:r>
      <w:r>
        <w:rPr>
          <w:rFonts w:eastAsia="Times New Roman" w:cs="Times New Roman"/>
          <w:szCs w:val="24"/>
        </w:rPr>
        <w:t>γδόντα σε εκατό, εξασφαλίζοντας αυξημένες…</w:t>
      </w:r>
    </w:p>
    <w:p w14:paraId="4CC5B98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CC5B98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Ήσασταν σαφής, κυρία Αυλωνίτου. </w:t>
      </w:r>
    </w:p>
    <w:p w14:paraId="4CC5B99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Σε τρία λεπτά τελειώνω. </w:t>
      </w:r>
    </w:p>
    <w:p w14:paraId="4CC5B99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Εξασφαλίζει την αμεροληψία και ανεξαρτησία των ελλανοδικών και των μελών της Επιτροπής Ιπποδρομιών, καθώς και την αποτελεσματική... </w:t>
      </w:r>
    </w:p>
    <w:p w14:paraId="4CC5B99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Αυλωνίτου, θα φωνάξω τον Κωνσταντινέα να δώσει «κίτρινη» κάρτα. </w:t>
      </w:r>
    </w:p>
    <w:p w14:paraId="4CC5B99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Κύ</w:t>
      </w:r>
      <w:r>
        <w:rPr>
          <w:rFonts w:eastAsia="Times New Roman" w:cs="Times New Roman"/>
          <w:szCs w:val="24"/>
        </w:rPr>
        <w:t>ριε Πρόεδρε, πάλι μου διασπάτε τον λόγο αυτήν τη στιγμή. Μπορώ να προχωρήσω; Σε ενάμισ</w:t>
      </w:r>
      <w:r>
        <w:rPr>
          <w:rFonts w:eastAsia="Times New Roman" w:cs="Times New Roman"/>
          <w:szCs w:val="24"/>
        </w:rPr>
        <w:t>η</w:t>
      </w:r>
      <w:r>
        <w:rPr>
          <w:rFonts w:eastAsia="Times New Roman" w:cs="Times New Roman"/>
          <w:szCs w:val="24"/>
        </w:rPr>
        <w:t xml:space="preserve"> λεπτό θα τελειώσω. </w:t>
      </w:r>
    </w:p>
    <w:p w14:paraId="4CC5B99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837371">
        <w:rPr>
          <w:rFonts w:eastAsia="Times New Roman" w:cs="Times New Roman"/>
          <w:szCs w:val="24"/>
        </w:rPr>
        <w:t>Ολοκληρώστε.</w:t>
      </w:r>
    </w:p>
    <w:p w14:paraId="4CC5B99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Εξασφαλίζεται αποτελεσματική εποπτεία στη διοργάνωση των ιπποδρομιών και του ιπποδρομ</w:t>
      </w:r>
      <w:r>
        <w:rPr>
          <w:rFonts w:eastAsia="Times New Roman" w:cs="Times New Roman"/>
          <w:szCs w:val="24"/>
        </w:rPr>
        <w:t xml:space="preserve">ιακού στοιχήματος. </w:t>
      </w:r>
    </w:p>
    <w:p w14:paraId="4CC5B99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 πολιτεία δεν χάνει τα δικαιώματά της, καθώς ο Υπουργός ελέγχει τη νομιμότητα των αποφάσεων, ενώ το δημόσιο συμφέρον εξασφαλίζεται με τη συνέχιση της ιπποδρομιακής δραστηριότητας με τρόπο δημοκρατικό, που απαιτεί τη συνεργασία για τη δ</w:t>
      </w:r>
      <w:r>
        <w:rPr>
          <w:rFonts w:eastAsia="Times New Roman" w:cs="Times New Roman"/>
          <w:szCs w:val="24"/>
        </w:rPr>
        <w:t xml:space="preserve">ιασφάλιση όλων των πλευρών. </w:t>
      </w:r>
    </w:p>
    <w:p w14:paraId="4CC5B99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Από τα υπόλοιπα άρθρα, από τα πλέον σημαντικά είναι το άρθρο 55, το οποίο επιλύει ένα χρόνιο πρόβλημα του προσωπικού των αθλητικών ενώσεων και ομοσπονδιών και της κινητικότητας αυτών. Εξήντα επτά εργαζόμενοι παύουν πλέον να βρί</w:t>
      </w:r>
      <w:r>
        <w:rPr>
          <w:rFonts w:eastAsia="Times New Roman" w:cs="Times New Roman"/>
          <w:szCs w:val="24"/>
        </w:rPr>
        <w:t xml:space="preserve">σκονται στον αέρα, καθώς θεσπίζεται υποχρέωση κατάταξής τους σε οργανικές θέσεις των αθλητικών ομοσπονδιών και όπου δεν υπάρχουν αντίστοιχες κενές οργανικές θέσεις ή οι υφιστάμενες δεν επαρκούν, σε αντίστοιχες προσωποπαγείς θέσεις. </w:t>
      </w:r>
    </w:p>
    <w:p w14:paraId="4CC5B998"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Τέλος</w:t>
      </w:r>
      <w:r w:rsidRPr="00DA7568">
        <w:rPr>
          <w:rFonts w:eastAsia="Times New Roman" w:cs="Times New Roman"/>
          <w:szCs w:val="24"/>
        </w:rPr>
        <w:t>,</w:t>
      </w:r>
      <w:r w:rsidRPr="001A7BB4">
        <w:rPr>
          <w:rFonts w:eastAsia="Times New Roman" w:cs="Times New Roman"/>
          <w:szCs w:val="24"/>
        </w:rPr>
        <w:t xml:space="preserve"> με το άρθρο 57 α</w:t>
      </w:r>
      <w:r w:rsidRPr="001A7BB4">
        <w:rPr>
          <w:rFonts w:eastAsia="Times New Roman" w:cs="Times New Roman"/>
          <w:szCs w:val="24"/>
        </w:rPr>
        <w:t>ναβαθμίζεται το κύρος της Διαρκούς Επιτροπής Αντιμετώπισης της Βίας</w:t>
      </w:r>
      <w:r w:rsidRPr="00DA7568">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ενώ πρέπει να γίνει δ</w:t>
      </w:r>
      <w:r w:rsidRPr="001A7BB4">
        <w:rPr>
          <w:rFonts w:eastAsia="Times New Roman" w:cs="Times New Roman"/>
          <w:szCs w:val="24"/>
        </w:rPr>
        <w:t xml:space="preserve">εκτό το αίτημα του </w:t>
      </w:r>
      <w:r>
        <w:rPr>
          <w:rFonts w:eastAsia="Times New Roman" w:cs="Times New Roman"/>
          <w:szCs w:val="24"/>
        </w:rPr>
        <w:t>π</w:t>
      </w:r>
      <w:r w:rsidRPr="001A7BB4">
        <w:rPr>
          <w:rFonts w:eastAsia="Times New Roman" w:cs="Times New Roman"/>
          <w:szCs w:val="24"/>
        </w:rPr>
        <w:t xml:space="preserve">ροέδρου </w:t>
      </w:r>
      <w:r>
        <w:rPr>
          <w:rFonts w:eastAsia="Times New Roman" w:cs="Times New Roman"/>
          <w:szCs w:val="24"/>
        </w:rPr>
        <w:t>της,</w:t>
      </w:r>
      <w:r w:rsidRPr="001A7BB4">
        <w:rPr>
          <w:rFonts w:eastAsia="Times New Roman" w:cs="Times New Roman"/>
          <w:szCs w:val="24"/>
        </w:rPr>
        <w:t xml:space="preserve"> τα μέλη της να απαλλάσσ</w:t>
      </w:r>
      <w:r>
        <w:rPr>
          <w:rFonts w:eastAsia="Times New Roman" w:cs="Times New Roman"/>
          <w:szCs w:val="24"/>
        </w:rPr>
        <w:t>ονται των ευθυνών τους από τις π</w:t>
      </w:r>
      <w:r w:rsidRPr="001A7BB4">
        <w:rPr>
          <w:rFonts w:eastAsia="Times New Roman" w:cs="Times New Roman"/>
          <w:szCs w:val="24"/>
        </w:rPr>
        <w:t xml:space="preserve">ροτεινόμενες εισηγήσεις τους στην </w:t>
      </w:r>
      <w:r>
        <w:rPr>
          <w:rFonts w:eastAsia="Times New Roman" w:cs="Times New Roman"/>
          <w:szCs w:val="24"/>
        </w:rPr>
        <w:t>ε</w:t>
      </w:r>
      <w:r w:rsidRPr="001A7BB4">
        <w:rPr>
          <w:rFonts w:eastAsia="Times New Roman" w:cs="Times New Roman"/>
          <w:szCs w:val="24"/>
        </w:rPr>
        <w:t xml:space="preserve">πιτροπή </w:t>
      </w:r>
      <w:r>
        <w:rPr>
          <w:rFonts w:eastAsia="Times New Roman" w:cs="Times New Roman"/>
          <w:szCs w:val="24"/>
        </w:rPr>
        <w:t>ε</w:t>
      </w:r>
      <w:r w:rsidRPr="001A7BB4">
        <w:rPr>
          <w:rFonts w:eastAsia="Times New Roman" w:cs="Times New Roman"/>
          <w:szCs w:val="24"/>
        </w:rPr>
        <w:t xml:space="preserve">παγγελματικού </w:t>
      </w:r>
      <w:r>
        <w:rPr>
          <w:rFonts w:eastAsia="Times New Roman" w:cs="Times New Roman"/>
          <w:szCs w:val="24"/>
        </w:rPr>
        <w:t>α</w:t>
      </w:r>
      <w:r w:rsidRPr="001A7BB4">
        <w:rPr>
          <w:rFonts w:eastAsia="Times New Roman" w:cs="Times New Roman"/>
          <w:szCs w:val="24"/>
        </w:rPr>
        <w:t xml:space="preserve">θλητισμού </w:t>
      </w:r>
      <w:r>
        <w:rPr>
          <w:rFonts w:eastAsia="Times New Roman" w:cs="Times New Roman"/>
          <w:szCs w:val="24"/>
        </w:rPr>
        <w:t>ή</w:t>
      </w:r>
      <w:r w:rsidRPr="001A7BB4">
        <w:rPr>
          <w:rFonts w:eastAsia="Times New Roman" w:cs="Times New Roman"/>
          <w:szCs w:val="24"/>
        </w:rPr>
        <w:t xml:space="preserve"> στον Υπ</w:t>
      </w:r>
      <w:r w:rsidRPr="001A7BB4">
        <w:rPr>
          <w:rFonts w:eastAsia="Times New Roman" w:cs="Times New Roman"/>
          <w:szCs w:val="24"/>
        </w:rPr>
        <w:t>ουργό</w:t>
      </w:r>
      <w:r>
        <w:rPr>
          <w:rFonts w:eastAsia="Times New Roman" w:cs="Times New Roman"/>
          <w:szCs w:val="24"/>
        </w:rPr>
        <w:t>.</w:t>
      </w:r>
    </w:p>
    <w:p w14:paraId="4CC5B999"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w:t>
      </w:r>
      <w:r w:rsidRPr="001A7BB4">
        <w:rPr>
          <w:rFonts w:eastAsia="Times New Roman" w:cs="Times New Roman"/>
          <w:szCs w:val="24"/>
        </w:rPr>
        <w:t>ελειώνοντας</w:t>
      </w:r>
      <w:r>
        <w:rPr>
          <w:rFonts w:eastAsia="Times New Roman" w:cs="Times New Roman"/>
          <w:szCs w:val="24"/>
        </w:rPr>
        <w:t>,</w:t>
      </w:r>
      <w:r w:rsidRPr="001A7BB4">
        <w:rPr>
          <w:rFonts w:eastAsia="Times New Roman" w:cs="Times New Roman"/>
          <w:szCs w:val="24"/>
        </w:rPr>
        <w:t xml:space="preserve"> θέλω να επισημάνω ότι ο αθλητισμός ασκεί σημαντική οικονομική και κοινωνική επίδραση</w:t>
      </w:r>
      <w:r>
        <w:rPr>
          <w:rFonts w:eastAsia="Times New Roman" w:cs="Times New Roman"/>
          <w:szCs w:val="24"/>
        </w:rPr>
        <w:t>,</w:t>
      </w:r>
      <w:r w:rsidRPr="001A7BB4">
        <w:rPr>
          <w:rFonts w:eastAsia="Times New Roman" w:cs="Times New Roman"/>
          <w:szCs w:val="24"/>
        </w:rPr>
        <w:t xml:space="preserve"> καθώς αποτελεί την πιο δημοφιλή δραστηριότητα σε όλες τις κοινωνικές και ηλικιακές ομάδες</w:t>
      </w:r>
      <w:r>
        <w:rPr>
          <w:rFonts w:eastAsia="Times New Roman" w:cs="Times New Roman"/>
          <w:szCs w:val="24"/>
        </w:rPr>
        <w:t>.</w:t>
      </w:r>
      <w:r w:rsidRPr="001A7BB4">
        <w:rPr>
          <w:rFonts w:eastAsia="Times New Roman" w:cs="Times New Roman"/>
          <w:szCs w:val="24"/>
        </w:rPr>
        <w:t xml:space="preserve"> </w:t>
      </w:r>
    </w:p>
    <w:p w14:paraId="4CC5B99A"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 xml:space="preserve">Είναι </w:t>
      </w:r>
      <w:r>
        <w:rPr>
          <w:rFonts w:eastAsia="Times New Roman" w:cs="Times New Roman"/>
          <w:szCs w:val="24"/>
        </w:rPr>
        <w:t>επόμενο, λ</w:t>
      </w:r>
      <w:r w:rsidRPr="001A7BB4">
        <w:rPr>
          <w:rFonts w:eastAsia="Times New Roman" w:cs="Times New Roman"/>
          <w:szCs w:val="24"/>
        </w:rPr>
        <w:t>οιπόν</w:t>
      </w:r>
      <w:r>
        <w:rPr>
          <w:rFonts w:eastAsia="Times New Roman" w:cs="Times New Roman"/>
          <w:szCs w:val="24"/>
        </w:rPr>
        <w:t>,</w:t>
      </w:r>
      <w:r w:rsidRPr="001A7BB4">
        <w:rPr>
          <w:rFonts w:eastAsia="Times New Roman" w:cs="Times New Roman"/>
          <w:szCs w:val="24"/>
        </w:rPr>
        <w:t xml:space="preserve"> οι διατάξεις που αποτυπώνονται στο σημερινό νομοσχέδιο</w:t>
      </w:r>
      <w:r>
        <w:rPr>
          <w:rFonts w:eastAsia="Times New Roman" w:cs="Times New Roman"/>
          <w:szCs w:val="24"/>
        </w:rPr>
        <w:t>,</w:t>
      </w:r>
      <w:r w:rsidRPr="001A7BB4">
        <w:rPr>
          <w:rFonts w:eastAsia="Times New Roman" w:cs="Times New Roman"/>
          <w:szCs w:val="24"/>
        </w:rPr>
        <w:t xml:space="preserve"> που </w:t>
      </w:r>
      <w:r>
        <w:rPr>
          <w:rFonts w:eastAsia="Times New Roman" w:cs="Times New Roman"/>
          <w:szCs w:val="24"/>
        </w:rPr>
        <w:t xml:space="preserve">κάποιες από αυτές </w:t>
      </w:r>
      <w:r w:rsidRPr="001A7BB4">
        <w:rPr>
          <w:rFonts w:eastAsia="Times New Roman" w:cs="Times New Roman"/>
          <w:szCs w:val="24"/>
        </w:rPr>
        <w:t xml:space="preserve">περιμέναμε </w:t>
      </w:r>
      <w:r>
        <w:rPr>
          <w:rFonts w:eastAsia="Times New Roman" w:cs="Times New Roman"/>
          <w:szCs w:val="24"/>
        </w:rPr>
        <w:t>είκοσι</w:t>
      </w:r>
      <w:r w:rsidRPr="001A7BB4">
        <w:rPr>
          <w:rFonts w:eastAsia="Times New Roman" w:cs="Times New Roman"/>
          <w:szCs w:val="24"/>
        </w:rPr>
        <w:t xml:space="preserve"> χρόνια για ν</w:t>
      </w:r>
      <w:r>
        <w:rPr>
          <w:rFonts w:eastAsia="Times New Roman" w:cs="Times New Roman"/>
          <w:szCs w:val="24"/>
        </w:rPr>
        <w:t>α γίνουν νόμος του κ</w:t>
      </w:r>
      <w:r w:rsidRPr="001A7BB4">
        <w:rPr>
          <w:rFonts w:eastAsia="Times New Roman" w:cs="Times New Roman"/>
          <w:szCs w:val="24"/>
        </w:rPr>
        <w:t>ράτους</w:t>
      </w:r>
      <w:r>
        <w:rPr>
          <w:rFonts w:eastAsia="Times New Roman" w:cs="Times New Roman"/>
          <w:szCs w:val="24"/>
        </w:rPr>
        <w:t>,</w:t>
      </w:r>
      <w:r w:rsidRPr="001A7BB4">
        <w:rPr>
          <w:rFonts w:eastAsia="Times New Roman" w:cs="Times New Roman"/>
          <w:szCs w:val="24"/>
        </w:rPr>
        <w:t xml:space="preserve"> να προσδίδουν θετικό πρόσημο στην αθλητική οικογένεια</w:t>
      </w:r>
      <w:r>
        <w:rPr>
          <w:rFonts w:eastAsia="Times New Roman" w:cs="Times New Roman"/>
          <w:szCs w:val="24"/>
        </w:rPr>
        <w:t>,</w:t>
      </w:r>
      <w:r w:rsidRPr="001A7BB4">
        <w:rPr>
          <w:rFonts w:eastAsia="Times New Roman" w:cs="Times New Roman"/>
          <w:szCs w:val="24"/>
        </w:rPr>
        <w:t xml:space="preserve"> στην κοινωνία</w:t>
      </w:r>
      <w:r>
        <w:rPr>
          <w:rFonts w:eastAsia="Times New Roman" w:cs="Times New Roman"/>
          <w:szCs w:val="24"/>
        </w:rPr>
        <w:t>,</w:t>
      </w:r>
      <w:r w:rsidRPr="001A7BB4">
        <w:rPr>
          <w:rFonts w:eastAsia="Times New Roman" w:cs="Times New Roman"/>
          <w:szCs w:val="24"/>
        </w:rPr>
        <w:t xml:space="preserve"> στους πολίτες</w:t>
      </w:r>
      <w:r>
        <w:rPr>
          <w:rFonts w:eastAsia="Times New Roman" w:cs="Times New Roman"/>
          <w:szCs w:val="24"/>
        </w:rPr>
        <w:t>,</w:t>
      </w:r>
      <w:r w:rsidRPr="001A7BB4">
        <w:rPr>
          <w:rFonts w:eastAsia="Times New Roman" w:cs="Times New Roman"/>
          <w:szCs w:val="24"/>
        </w:rPr>
        <w:t xml:space="preserve"> αλλά και στην οικονομία της χώρας</w:t>
      </w:r>
      <w:r>
        <w:rPr>
          <w:rFonts w:eastAsia="Times New Roman" w:cs="Times New Roman"/>
          <w:szCs w:val="24"/>
        </w:rPr>
        <w:t>.</w:t>
      </w:r>
    </w:p>
    <w:p w14:paraId="4CC5B99B"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Σας καλώ όλους εσάς τους Βουλευτές</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εσάς που αγαπάτε τ</w:t>
      </w:r>
      <w:r w:rsidRPr="001A7BB4">
        <w:rPr>
          <w:rFonts w:eastAsia="Times New Roman" w:cs="Times New Roman"/>
          <w:szCs w:val="24"/>
        </w:rPr>
        <w:t>ον αθλητισμό</w:t>
      </w:r>
      <w:r>
        <w:rPr>
          <w:rFonts w:eastAsia="Times New Roman" w:cs="Times New Roman"/>
          <w:szCs w:val="24"/>
        </w:rPr>
        <w:t>,</w:t>
      </w:r>
      <w:r w:rsidRPr="001A7BB4">
        <w:rPr>
          <w:rFonts w:eastAsia="Times New Roman" w:cs="Times New Roman"/>
          <w:szCs w:val="24"/>
        </w:rPr>
        <w:t xml:space="preserve"> να ψηφίσετε ένα νομοσχέδιο που θα ωφελήσει τον αθλητισμό και την κοινωνία γενικότερα</w:t>
      </w:r>
      <w:r>
        <w:rPr>
          <w:rFonts w:eastAsia="Times New Roman" w:cs="Times New Roman"/>
          <w:szCs w:val="24"/>
        </w:rPr>
        <w:t>.</w:t>
      </w:r>
    </w:p>
    <w:p w14:paraId="4CC5B99C"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Σας ευχαριστώ πάρα πολύ</w:t>
      </w:r>
      <w:r>
        <w:rPr>
          <w:rFonts w:eastAsia="Times New Roman" w:cs="Times New Roman"/>
          <w:szCs w:val="24"/>
        </w:rPr>
        <w:t>.</w:t>
      </w:r>
    </w:p>
    <w:p w14:paraId="4CC5B99D" w14:textId="77777777" w:rsidR="005D719C" w:rsidRDefault="00627F4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B99E" w14:textId="77777777" w:rsidR="005D719C" w:rsidRDefault="00627F40">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Καραμανλή. </w:t>
      </w:r>
    </w:p>
    <w:p w14:paraId="4CC5B99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Μην κάνετε κανένα άλμα προς το μισάωρο, κυρία Καραμανλή. </w:t>
      </w:r>
    </w:p>
    <w:p w14:paraId="4CC5B9A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 xml:space="preserve">Βεβαίως και θα το κάνει. Εννοείται. </w:t>
      </w:r>
    </w:p>
    <w:p w14:paraId="4CC5B9A1" w14:textId="77777777" w:rsidR="005D719C" w:rsidRDefault="00627F40">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Εννοείται, ε; </w:t>
      </w:r>
    </w:p>
    <w:p w14:paraId="4CC5B9A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Βεβαίως, κύριε Πρόεδρε. Ισότητα, έννοια</w:t>
      </w:r>
      <w:r>
        <w:rPr>
          <w:rFonts w:eastAsia="Times New Roman" w:cs="Times New Roman"/>
          <w:szCs w:val="24"/>
        </w:rPr>
        <w:t>, ενδεχομένως, που σπανίζει τώρα τελευταία.</w:t>
      </w:r>
    </w:p>
    <w:p w14:paraId="4CC5B9A3" w14:textId="77777777" w:rsidR="005D719C" w:rsidRDefault="00627F40">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Σας βλέπω </w:t>
      </w:r>
      <w:r>
        <w:rPr>
          <w:rFonts w:eastAsia="Times New Roman" w:cs="Times New Roman"/>
          <w:szCs w:val="24"/>
        </w:rPr>
        <w:t>π</w:t>
      </w:r>
      <w:r>
        <w:rPr>
          <w:rFonts w:eastAsia="Times New Roman" w:cs="Times New Roman"/>
          <w:szCs w:val="24"/>
        </w:rPr>
        <w:t>ρόεδρο στην Εθνική Ολυμπιακή Επιτροπή, κυρία Μπακογιάννη.</w:t>
      </w:r>
    </w:p>
    <w:p w14:paraId="4CC5B9A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Θα προσπαθήσω, κύριε Πρόεδρε. </w:t>
      </w:r>
    </w:p>
    <w:p w14:paraId="4CC5B9A5" w14:textId="77777777" w:rsidR="005D719C" w:rsidRDefault="00627F40">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Ορίστε, κυρία Καραμανλή, έχετε τον λόγο. </w:t>
      </w:r>
    </w:p>
    <w:p w14:paraId="4CC5B9A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Ευχαριστώ, κύριε Πρόεδρε. </w:t>
      </w:r>
    </w:p>
    <w:p w14:paraId="4CC5B9A7"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1A7BB4">
        <w:rPr>
          <w:rFonts w:eastAsia="Times New Roman" w:cs="Times New Roman"/>
          <w:szCs w:val="24"/>
        </w:rPr>
        <w:t>η Κυβέρνηση έχοντας εξαγγείλει αμέτρητες φορές τον περίφημο νέο αθλητικό νόμο</w:t>
      </w:r>
      <w:r>
        <w:rPr>
          <w:rFonts w:eastAsia="Times New Roman" w:cs="Times New Roman"/>
          <w:szCs w:val="24"/>
        </w:rPr>
        <w:t>,</w:t>
      </w:r>
      <w:r w:rsidRPr="001A7BB4">
        <w:rPr>
          <w:rFonts w:eastAsia="Times New Roman" w:cs="Times New Roman"/>
          <w:szCs w:val="24"/>
        </w:rPr>
        <w:t xml:space="preserve"> είχε βάλει τον πήχη αρκετά ψηλά</w:t>
      </w:r>
      <w:r>
        <w:rPr>
          <w:rFonts w:eastAsia="Times New Roman" w:cs="Times New Roman"/>
          <w:szCs w:val="24"/>
        </w:rPr>
        <w:t>.</w:t>
      </w:r>
      <w:r w:rsidRPr="001A7BB4">
        <w:rPr>
          <w:rFonts w:eastAsia="Times New Roman" w:cs="Times New Roman"/>
          <w:szCs w:val="24"/>
        </w:rPr>
        <w:t xml:space="preserve"> Η </w:t>
      </w:r>
      <w:r>
        <w:rPr>
          <w:rFonts w:eastAsia="Times New Roman" w:cs="Times New Roman"/>
          <w:szCs w:val="24"/>
        </w:rPr>
        <w:t>ελληνική α</w:t>
      </w:r>
      <w:r w:rsidRPr="001A7BB4">
        <w:rPr>
          <w:rFonts w:eastAsia="Times New Roman" w:cs="Times New Roman"/>
          <w:szCs w:val="24"/>
        </w:rPr>
        <w:t>θλητική κοινότητα</w:t>
      </w:r>
      <w:r w:rsidRPr="001A7BB4">
        <w:rPr>
          <w:rFonts w:eastAsia="Times New Roman" w:cs="Times New Roman"/>
          <w:szCs w:val="24"/>
        </w:rPr>
        <w:t xml:space="preserve"> ανέ</w:t>
      </w:r>
      <w:r w:rsidRPr="001A7BB4">
        <w:rPr>
          <w:rFonts w:eastAsia="Times New Roman" w:cs="Times New Roman"/>
          <w:szCs w:val="24"/>
        </w:rPr>
        <w:lastRenderedPageBreak/>
        <w:t>μενε ένα ολοκληρωμένο νομοθέτημα που θα έδινε λύση σε καίρια προβλήματα του ελληνικού αθλητισμού</w:t>
      </w:r>
      <w:r>
        <w:rPr>
          <w:rFonts w:eastAsia="Times New Roman" w:cs="Times New Roman"/>
          <w:szCs w:val="24"/>
        </w:rPr>
        <w:t>, θα έβαζε</w:t>
      </w:r>
      <w:r w:rsidRPr="001A7BB4">
        <w:rPr>
          <w:rFonts w:eastAsia="Times New Roman" w:cs="Times New Roman"/>
          <w:szCs w:val="24"/>
        </w:rPr>
        <w:t xml:space="preserve"> ένα τέλος σε στρεβλώσεις που τον ταλαιπωρούν διαχρονικά και θα </w:t>
      </w:r>
      <w:r>
        <w:rPr>
          <w:rFonts w:eastAsia="Times New Roman" w:cs="Times New Roman"/>
          <w:szCs w:val="24"/>
        </w:rPr>
        <w:t xml:space="preserve">έθετε </w:t>
      </w:r>
      <w:r w:rsidRPr="001A7BB4">
        <w:rPr>
          <w:rFonts w:eastAsia="Times New Roman" w:cs="Times New Roman"/>
          <w:szCs w:val="24"/>
        </w:rPr>
        <w:t>κανόνες που θα σηματοδοτούσαν τη διαφάνεια</w:t>
      </w:r>
      <w:r>
        <w:rPr>
          <w:rFonts w:eastAsia="Times New Roman" w:cs="Times New Roman"/>
          <w:szCs w:val="24"/>
        </w:rPr>
        <w:t>,</w:t>
      </w:r>
      <w:r w:rsidRPr="001A7BB4">
        <w:rPr>
          <w:rFonts w:eastAsia="Times New Roman" w:cs="Times New Roman"/>
          <w:szCs w:val="24"/>
        </w:rPr>
        <w:t xml:space="preserve"> την αμεροληψία και την αξιοκρατί</w:t>
      </w:r>
      <w:r w:rsidRPr="001A7BB4">
        <w:rPr>
          <w:rFonts w:eastAsia="Times New Roman" w:cs="Times New Roman"/>
          <w:szCs w:val="24"/>
        </w:rPr>
        <w:t>α</w:t>
      </w:r>
      <w:r>
        <w:rPr>
          <w:rFonts w:eastAsia="Times New Roman" w:cs="Times New Roman"/>
          <w:szCs w:val="24"/>
        </w:rPr>
        <w:t>.</w:t>
      </w:r>
    </w:p>
    <w:p w14:paraId="4CC5B9A8"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Κύριε Υπουργέ</w:t>
      </w:r>
      <w:r>
        <w:rPr>
          <w:rFonts w:eastAsia="Times New Roman" w:cs="Times New Roman"/>
          <w:szCs w:val="24"/>
        </w:rPr>
        <w:t>, δ</w:t>
      </w:r>
      <w:r w:rsidRPr="001A7BB4">
        <w:rPr>
          <w:rFonts w:eastAsia="Times New Roman" w:cs="Times New Roman"/>
          <w:szCs w:val="24"/>
        </w:rPr>
        <w:t>υστυχώς</w:t>
      </w:r>
      <w:r>
        <w:rPr>
          <w:rFonts w:eastAsia="Times New Roman" w:cs="Times New Roman"/>
          <w:szCs w:val="24"/>
        </w:rPr>
        <w:t>,</w:t>
      </w:r>
      <w:r w:rsidRPr="001A7BB4">
        <w:rPr>
          <w:rFonts w:eastAsia="Times New Roman" w:cs="Times New Roman"/>
          <w:szCs w:val="24"/>
        </w:rPr>
        <w:t xml:space="preserve"> άνθρακες ο θησαυρός</w:t>
      </w:r>
      <w:r>
        <w:rPr>
          <w:rFonts w:eastAsia="Times New Roman" w:cs="Times New Roman"/>
          <w:szCs w:val="24"/>
        </w:rPr>
        <w:t>!</w:t>
      </w:r>
      <w:r w:rsidRPr="001A7BB4">
        <w:rPr>
          <w:rFonts w:eastAsia="Times New Roman" w:cs="Times New Roman"/>
          <w:szCs w:val="24"/>
        </w:rPr>
        <w:t xml:space="preserve"> Περάσατε κάτω από τον πήχη και </w:t>
      </w:r>
      <w:r>
        <w:rPr>
          <w:rFonts w:eastAsia="Times New Roman" w:cs="Times New Roman"/>
          <w:szCs w:val="24"/>
        </w:rPr>
        <w:t xml:space="preserve">η </w:t>
      </w:r>
      <w:r w:rsidRPr="001A7BB4">
        <w:rPr>
          <w:rFonts w:eastAsia="Times New Roman" w:cs="Times New Roman"/>
          <w:szCs w:val="24"/>
        </w:rPr>
        <w:t>νομοθετική σας πρωτοβουλία είναι πολύ κατώτερη των προσδοκιών</w:t>
      </w:r>
      <w:r>
        <w:rPr>
          <w:rFonts w:eastAsia="Times New Roman" w:cs="Times New Roman"/>
          <w:szCs w:val="24"/>
        </w:rPr>
        <w:t>.</w:t>
      </w:r>
      <w:r w:rsidRPr="001A7BB4">
        <w:rPr>
          <w:rFonts w:eastAsia="Times New Roman" w:cs="Times New Roman"/>
          <w:szCs w:val="24"/>
        </w:rPr>
        <w:t xml:space="preserve"> Το συγκεκριμένο νομοθέτημα αποτελεί την ταφόπλακα στ</w:t>
      </w:r>
      <w:r>
        <w:rPr>
          <w:rFonts w:eastAsia="Times New Roman" w:cs="Times New Roman"/>
          <w:szCs w:val="24"/>
        </w:rPr>
        <w:t>ο κυβερνητικό αφήγημα του νέου α</w:t>
      </w:r>
      <w:r w:rsidRPr="001A7BB4">
        <w:rPr>
          <w:rFonts w:eastAsia="Times New Roman" w:cs="Times New Roman"/>
          <w:szCs w:val="24"/>
        </w:rPr>
        <w:t>θλητικού νόμου</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Παρουσιάζετ</w:t>
      </w:r>
      <w:r>
        <w:rPr>
          <w:rFonts w:eastAsia="Times New Roman" w:cs="Times New Roman"/>
          <w:szCs w:val="24"/>
        </w:rPr>
        <w:t>ε</w:t>
      </w:r>
      <w:r w:rsidRPr="001A7BB4">
        <w:rPr>
          <w:rFonts w:eastAsia="Times New Roman" w:cs="Times New Roman"/>
          <w:szCs w:val="24"/>
        </w:rPr>
        <w:t xml:space="preserve"> </w:t>
      </w:r>
      <w:r>
        <w:rPr>
          <w:rFonts w:eastAsia="Times New Roman" w:cs="Times New Roman"/>
          <w:szCs w:val="24"/>
        </w:rPr>
        <w:t>ένα νομοσχέδιο κ</w:t>
      </w:r>
      <w:r w:rsidRPr="001A7BB4">
        <w:rPr>
          <w:rFonts w:eastAsia="Times New Roman" w:cs="Times New Roman"/>
          <w:szCs w:val="24"/>
        </w:rPr>
        <w:t>ολοβό και κουτσουρεμένο</w:t>
      </w:r>
      <w:r>
        <w:rPr>
          <w:rFonts w:eastAsia="Times New Roman" w:cs="Times New Roman"/>
          <w:szCs w:val="24"/>
        </w:rPr>
        <w:t>.</w:t>
      </w:r>
      <w:r w:rsidRPr="001A7BB4">
        <w:rPr>
          <w:rFonts w:eastAsia="Times New Roman" w:cs="Times New Roman"/>
          <w:szCs w:val="24"/>
        </w:rPr>
        <w:t xml:space="preserve"> Άλλο ν</w:t>
      </w:r>
      <w:r>
        <w:rPr>
          <w:rFonts w:eastAsia="Times New Roman" w:cs="Times New Roman"/>
          <w:szCs w:val="24"/>
        </w:rPr>
        <w:t>όμο θέσατε σε διαβούλευση και άλλο νόμο</w:t>
      </w:r>
      <w:r w:rsidRPr="001A7BB4">
        <w:rPr>
          <w:rFonts w:eastAsia="Times New Roman" w:cs="Times New Roman"/>
          <w:szCs w:val="24"/>
        </w:rPr>
        <w:t xml:space="preserve"> συζητάμε σήμερα</w:t>
      </w:r>
      <w:r>
        <w:rPr>
          <w:rFonts w:eastAsia="Times New Roman" w:cs="Times New Roman"/>
          <w:szCs w:val="24"/>
        </w:rPr>
        <w:t>. Πενήντα ένα ολόκληρα άρθρα τέθηκαν</w:t>
      </w:r>
      <w:r w:rsidRPr="001A7BB4">
        <w:rPr>
          <w:rFonts w:eastAsia="Times New Roman" w:cs="Times New Roman"/>
          <w:szCs w:val="24"/>
        </w:rPr>
        <w:t xml:space="preserve"> σε διαβούλευση και έχασαν το δρόμο προς το Κοινοβούλιο</w:t>
      </w:r>
      <w:r>
        <w:rPr>
          <w:rFonts w:eastAsia="Times New Roman" w:cs="Times New Roman"/>
          <w:szCs w:val="24"/>
        </w:rPr>
        <w:t>.</w:t>
      </w:r>
      <w:r w:rsidRPr="001A7BB4">
        <w:rPr>
          <w:rFonts w:eastAsia="Times New Roman" w:cs="Times New Roman"/>
          <w:szCs w:val="24"/>
        </w:rPr>
        <w:t xml:space="preserve"> Επικαλεστήκα</w:t>
      </w:r>
      <w:r>
        <w:rPr>
          <w:rFonts w:eastAsia="Times New Roman" w:cs="Times New Roman"/>
          <w:szCs w:val="24"/>
        </w:rPr>
        <w:t>τε</w:t>
      </w:r>
      <w:r w:rsidRPr="001A7BB4">
        <w:rPr>
          <w:rFonts w:eastAsia="Times New Roman" w:cs="Times New Roman"/>
          <w:szCs w:val="24"/>
        </w:rPr>
        <w:t xml:space="preserve"> ολιγωρία των </w:t>
      </w:r>
      <w:r>
        <w:rPr>
          <w:rFonts w:eastAsia="Times New Roman" w:cs="Times New Roman"/>
          <w:szCs w:val="24"/>
        </w:rPr>
        <w:t xml:space="preserve">εμπλεκόμενων </w:t>
      </w:r>
      <w:r w:rsidRPr="001A7BB4">
        <w:rPr>
          <w:rFonts w:eastAsia="Times New Roman" w:cs="Times New Roman"/>
          <w:szCs w:val="24"/>
        </w:rPr>
        <w:t>φορέων</w:t>
      </w:r>
      <w:r>
        <w:rPr>
          <w:rFonts w:eastAsia="Times New Roman" w:cs="Times New Roman"/>
          <w:szCs w:val="24"/>
        </w:rPr>
        <w:t>,</w:t>
      </w:r>
      <w:r w:rsidRPr="001A7BB4">
        <w:rPr>
          <w:rFonts w:eastAsia="Times New Roman" w:cs="Times New Roman"/>
          <w:szCs w:val="24"/>
        </w:rPr>
        <w:t xml:space="preserve"> οι οποίοι </w:t>
      </w:r>
      <w:r w:rsidRPr="001A7BB4">
        <w:rPr>
          <w:rFonts w:eastAsia="Times New Roman" w:cs="Times New Roman"/>
          <w:szCs w:val="24"/>
        </w:rPr>
        <w:t>φυσικά σας διέψευσαν</w:t>
      </w:r>
      <w:r>
        <w:rPr>
          <w:rFonts w:eastAsia="Times New Roman" w:cs="Times New Roman"/>
          <w:szCs w:val="24"/>
        </w:rPr>
        <w:t>.</w:t>
      </w:r>
    </w:p>
    <w:p w14:paraId="4CC5B9A9"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Ας είμαστε ειλικρινείς</w:t>
      </w:r>
      <w:r>
        <w:rPr>
          <w:rFonts w:eastAsia="Times New Roman" w:cs="Times New Roman"/>
          <w:szCs w:val="24"/>
        </w:rPr>
        <w:t>, κ</w:t>
      </w:r>
      <w:r w:rsidRPr="001A7BB4">
        <w:rPr>
          <w:rFonts w:eastAsia="Times New Roman" w:cs="Times New Roman"/>
          <w:szCs w:val="24"/>
        </w:rPr>
        <w:t>ύριε Υπουργέ</w:t>
      </w:r>
      <w:r>
        <w:rPr>
          <w:rFonts w:eastAsia="Times New Roman" w:cs="Times New Roman"/>
          <w:szCs w:val="24"/>
        </w:rPr>
        <w:t>.</w:t>
      </w:r>
      <w:r w:rsidRPr="001A7BB4">
        <w:rPr>
          <w:rFonts w:eastAsia="Times New Roman" w:cs="Times New Roman"/>
          <w:szCs w:val="24"/>
        </w:rPr>
        <w:t xml:space="preserve"> Ήταν </w:t>
      </w:r>
      <w:r>
        <w:rPr>
          <w:rFonts w:eastAsia="Times New Roman" w:cs="Times New Roman"/>
          <w:szCs w:val="24"/>
        </w:rPr>
        <w:t>οι</w:t>
      </w:r>
      <w:r w:rsidRPr="001A7BB4">
        <w:rPr>
          <w:rFonts w:eastAsia="Times New Roman" w:cs="Times New Roman"/>
          <w:szCs w:val="24"/>
        </w:rPr>
        <w:t xml:space="preserve"> εντονότατες αντιδράσεις και </w:t>
      </w:r>
      <w:r>
        <w:rPr>
          <w:rFonts w:eastAsia="Times New Roman" w:cs="Times New Roman"/>
          <w:szCs w:val="24"/>
        </w:rPr>
        <w:t xml:space="preserve">η </w:t>
      </w:r>
      <w:r w:rsidRPr="001A7BB4">
        <w:rPr>
          <w:rFonts w:eastAsia="Times New Roman" w:cs="Times New Roman"/>
          <w:szCs w:val="24"/>
        </w:rPr>
        <w:t>αποδοκιμασία όλων τ</w:t>
      </w:r>
      <w:r>
        <w:rPr>
          <w:rFonts w:eastAsia="Times New Roman" w:cs="Times New Roman"/>
          <w:szCs w:val="24"/>
        </w:rPr>
        <w:t>ων φορέων που σας υποχρέωσε σε ά</w:t>
      </w:r>
      <w:r w:rsidRPr="001A7BB4">
        <w:rPr>
          <w:rFonts w:eastAsia="Times New Roman" w:cs="Times New Roman"/>
          <w:szCs w:val="24"/>
        </w:rPr>
        <w:t>τακτη υποχώρηση</w:t>
      </w:r>
      <w:r>
        <w:rPr>
          <w:rFonts w:eastAsia="Times New Roman" w:cs="Times New Roman"/>
          <w:szCs w:val="24"/>
        </w:rPr>
        <w:t>.</w:t>
      </w:r>
      <w:r w:rsidRPr="001A7BB4">
        <w:rPr>
          <w:rFonts w:eastAsia="Times New Roman" w:cs="Times New Roman"/>
          <w:szCs w:val="24"/>
        </w:rPr>
        <w:t xml:space="preserve"> </w:t>
      </w:r>
    </w:p>
    <w:p w14:paraId="4CC5B9AA"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lastRenderedPageBreak/>
        <w:t>Και στο εν λόγω νομοσχέδιο</w:t>
      </w:r>
      <w:r>
        <w:rPr>
          <w:rFonts w:eastAsia="Times New Roman" w:cs="Times New Roman"/>
          <w:szCs w:val="24"/>
        </w:rPr>
        <w:t>, όμως,</w:t>
      </w:r>
      <w:r w:rsidRPr="001A7BB4">
        <w:rPr>
          <w:rFonts w:eastAsia="Times New Roman" w:cs="Times New Roman"/>
          <w:szCs w:val="24"/>
        </w:rPr>
        <w:t xml:space="preserve"> δεν δείξατε κα</w:t>
      </w:r>
      <w:r>
        <w:rPr>
          <w:rFonts w:eastAsia="Times New Roman" w:cs="Times New Roman"/>
          <w:szCs w:val="24"/>
        </w:rPr>
        <w:t>μ</w:t>
      </w:r>
      <w:r w:rsidRPr="001A7BB4">
        <w:rPr>
          <w:rFonts w:eastAsia="Times New Roman" w:cs="Times New Roman"/>
          <w:szCs w:val="24"/>
        </w:rPr>
        <w:t>μία δ</w:t>
      </w:r>
      <w:r>
        <w:rPr>
          <w:rFonts w:eastAsia="Times New Roman" w:cs="Times New Roman"/>
          <w:szCs w:val="24"/>
        </w:rPr>
        <w:t>ιάθεση συνεννόησης και σύγκλιση</w:t>
      </w:r>
      <w:r w:rsidRPr="001A7BB4">
        <w:rPr>
          <w:rFonts w:eastAsia="Times New Roman" w:cs="Times New Roman"/>
          <w:szCs w:val="24"/>
        </w:rPr>
        <w:t>ς</w:t>
      </w:r>
      <w:r>
        <w:rPr>
          <w:rFonts w:eastAsia="Times New Roman" w:cs="Times New Roman"/>
          <w:szCs w:val="24"/>
        </w:rPr>
        <w:t>.</w:t>
      </w:r>
      <w:r w:rsidRPr="001A7BB4">
        <w:rPr>
          <w:rFonts w:eastAsia="Times New Roman" w:cs="Times New Roman"/>
          <w:szCs w:val="24"/>
        </w:rPr>
        <w:t xml:space="preserve"> </w:t>
      </w:r>
      <w:r w:rsidRPr="001A7BB4">
        <w:rPr>
          <w:rFonts w:eastAsia="Times New Roman" w:cs="Times New Roman"/>
          <w:szCs w:val="24"/>
        </w:rPr>
        <w:t xml:space="preserve">Συζητάμε εδώ και μία εβδομάδα και </w:t>
      </w:r>
      <w:r>
        <w:rPr>
          <w:rFonts w:eastAsia="Times New Roman" w:cs="Times New Roman"/>
          <w:szCs w:val="24"/>
        </w:rPr>
        <w:t xml:space="preserve">δεν έχετε υιοθετήσει </w:t>
      </w:r>
      <w:r w:rsidRPr="001A7BB4">
        <w:rPr>
          <w:rFonts w:eastAsia="Times New Roman" w:cs="Times New Roman"/>
          <w:szCs w:val="24"/>
        </w:rPr>
        <w:t>προτάσεις των κομμάτων</w:t>
      </w:r>
      <w:r>
        <w:rPr>
          <w:rFonts w:eastAsia="Times New Roman" w:cs="Times New Roman"/>
          <w:szCs w:val="24"/>
        </w:rPr>
        <w:t>,</w:t>
      </w:r>
      <w:r w:rsidRPr="001A7BB4">
        <w:rPr>
          <w:rFonts w:eastAsia="Times New Roman" w:cs="Times New Roman"/>
          <w:szCs w:val="24"/>
        </w:rPr>
        <w:t xml:space="preserve"> ούτε και έχετε λάβει ουσιαστικά υπ</w:t>
      </w:r>
      <w:r>
        <w:rPr>
          <w:rFonts w:eastAsia="Times New Roman" w:cs="Times New Roman"/>
          <w:szCs w:val="24"/>
        </w:rPr>
        <w:t xml:space="preserve">’ </w:t>
      </w:r>
      <w:r w:rsidRPr="001A7BB4">
        <w:rPr>
          <w:rFonts w:eastAsia="Times New Roman" w:cs="Times New Roman"/>
          <w:szCs w:val="24"/>
        </w:rPr>
        <w:t>όψ</w:t>
      </w:r>
      <w:r>
        <w:rPr>
          <w:rFonts w:eastAsia="Times New Roman" w:cs="Times New Roman"/>
          <w:szCs w:val="24"/>
        </w:rPr>
        <w:t>ιν</w:t>
      </w:r>
      <w:r w:rsidRPr="001A7BB4">
        <w:rPr>
          <w:rFonts w:eastAsia="Times New Roman" w:cs="Times New Roman"/>
          <w:szCs w:val="24"/>
        </w:rPr>
        <w:t xml:space="preserve"> σας την αντίθεση των φορέων σε συγκεκριμένα σημεία</w:t>
      </w:r>
      <w:r>
        <w:rPr>
          <w:rFonts w:eastAsia="Times New Roman" w:cs="Times New Roman"/>
          <w:szCs w:val="24"/>
        </w:rPr>
        <w:t>.</w:t>
      </w:r>
      <w:r w:rsidRPr="001A7BB4">
        <w:rPr>
          <w:rFonts w:eastAsia="Times New Roman" w:cs="Times New Roman"/>
          <w:szCs w:val="24"/>
        </w:rPr>
        <w:t xml:space="preserve"> Και δεν το λέμε εμείς </w:t>
      </w:r>
      <w:r>
        <w:rPr>
          <w:rFonts w:eastAsia="Times New Roman" w:cs="Times New Roman"/>
          <w:szCs w:val="24"/>
        </w:rPr>
        <w:t>μ</w:t>
      </w:r>
      <w:r w:rsidRPr="001A7BB4">
        <w:rPr>
          <w:rFonts w:eastAsia="Times New Roman" w:cs="Times New Roman"/>
          <w:szCs w:val="24"/>
        </w:rPr>
        <w:t>όνο αυτό</w:t>
      </w:r>
      <w:r>
        <w:rPr>
          <w:rFonts w:eastAsia="Times New Roman" w:cs="Times New Roman"/>
          <w:szCs w:val="24"/>
        </w:rPr>
        <w:t>.</w:t>
      </w:r>
      <w:r w:rsidRPr="001A7BB4">
        <w:rPr>
          <w:rFonts w:eastAsia="Times New Roman" w:cs="Times New Roman"/>
          <w:szCs w:val="24"/>
        </w:rPr>
        <w:t xml:space="preserve"> Σας το λέει και </w:t>
      </w:r>
      <w:r>
        <w:rPr>
          <w:rFonts w:eastAsia="Times New Roman" w:cs="Times New Roman"/>
          <w:szCs w:val="24"/>
        </w:rPr>
        <w:t xml:space="preserve">η </w:t>
      </w:r>
      <w:r w:rsidRPr="001A7BB4">
        <w:rPr>
          <w:rFonts w:eastAsia="Times New Roman" w:cs="Times New Roman"/>
          <w:szCs w:val="24"/>
        </w:rPr>
        <w:t>Ελληνική Ολυμπιακή Επιτροπή με τη</w:t>
      </w:r>
      <w:r w:rsidRPr="001A7BB4">
        <w:rPr>
          <w:rFonts w:eastAsia="Times New Roman" w:cs="Times New Roman"/>
          <w:szCs w:val="24"/>
        </w:rPr>
        <w:t xml:space="preserve"> χθεσινή ανακοίνωση κόλαφο</w:t>
      </w:r>
      <w:r>
        <w:rPr>
          <w:rFonts w:eastAsia="Times New Roman" w:cs="Times New Roman"/>
          <w:szCs w:val="24"/>
        </w:rPr>
        <w:t>.</w:t>
      </w:r>
      <w:r w:rsidRPr="001A7BB4">
        <w:rPr>
          <w:rFonts w:eastAsia="Times New Roman" w:cs="Times New Roman"/>
          <w:szCs w:val="24"/>
        </w:rPr>
        <w:t xml:space="preserve"> </w:t>
      </w:r>
    </w:p>
    <w:p w14:paraId="4CC5B9AB"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 xml:space="preserve">Το κορυφαίο θεσμικό </w:t>
      </w:r>
      <w:r>
        <w:rPr>
          <w:rFonts w:eastAsia="Times New Roman" w:cs="Times New Roman"/>
          <w:szCs w:val="24"/>
        </w:rPr>
        <w:t>ό</w:t>
      </w:r>
      <w:r w:rsidRPr="001A7BB4">
        <w:rPr>
          <w:rFonts w:eastAsia="Times New Roman" w:cs="Times New Roman"/>
          <w:szCs w:val="24"/>
        </w:rPr>
        <w:t xml:space="preserve">ργανο του ελληνικού αθλητισμού χαρακτηρίζει το νομοσχέδιο σας </w:t>
      </w:r>
      <w:r>
        <w:rPr>
          <w:rFonts w:eastAsia="Times New Roman" w:cs="Times New Roman"/>
          <w:szCs w:val="24"/>
        </w:rPr>
        <w:t>«</w:t>
      </w:r>
      <w:r w:rsidRPr="001A7BB4">
        <w:rPr>
          <w:rFonts w:eastAsia="Times New Roman" w:cs="Times New Roman"/>
          <w:szCs w:val="24"/>
        </w:rPr>
        <w:t>λαίλαπα</w:t>
      </w:r>
      <w:r>
        <w:rPr>
          <w:rFonts w:eastAsia="Times New Roman" w:cs="Times New Roman"/>
          <w:szCs w:val="24"/>
        </w:rPr>
        <w:t>»,</w:t>
      </w:r>
      <w:r w:rsidRPr="001A7BB4">
        <w:rPr>
          <w:rFonts w:eastAsia="Times New Roman" w:cs="Times New Roman"/>
          <w:szCs w:val="24"/>
        </w:rPr>
        <w:t xml:space="preserve"> κύριε Βασιλειάδη</w:t>
      </w:r>
      <w:r>
        <w:rPr>
          <w:rFonts w:eastAsia="Times New Roman" w:cs="Times New Roman"/>
          <w:szCs w:val="24"/>
        </w:rPr>
        <w:t>,</w:t>
      </w:r>
      <w:r w:rsidRPr="001A7BB4">
        <w:rPr>
          <w:rFonts w:eastAsia="Times New Roman" w:cs="Times New Roman"/>
          <w:szCs w:val="24"/>
        </w:rPr>
        <w:t xml:space="preserve"> και τις διατάξεις του ανεφάρμοστες</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Προσφεύγει στη ΔΟΕ και άλ</w:t>
      </w:r>
      <w:r w:rsidRPr="001A7BB4">
        <w:rPr>
          <w:rFonts w:eastAsia="Times New Roman" w:cs="Times New Roman"/>
          <w:szCs w:val="24"/>
        </w:rPr>
        <w:t>λο ένα πλήγμα στην εικόνα και το κύρος του ελληνικού α</w:t>
      </w:r>
      <w:r w:rsidRPr="001A7BB4">
        <w:rPr>
          <w:rFonts w:eastAsia="Times New Roman" w:cs="Times New Roman"/>
          <w:szCs w:val="24"/>
        </w:rPr>
        <w:t>θλητισμού είναι προ των πυλών</w:t>
      </w:r>
      <w:r>
        <w:rPr>
          <w:rFonts w:eastAsia="Times New Roman" w:cs="Times New Roman"/>
          <w:szCs w:val="24"/>
        </w:rPr>
        <w:t>.</w:t>
      </w:r>
      <w:r w:rsidRPr="001A7BB4">
        <w:rPr>
          <w:rFonts w:eastAsia="Times New Roman" w:cs="Times New Roman"/>
          <w:szCs w:val="24"/>
        </w:rPr>
        <w:t xml:space="preserve"> Και αυτό</w:t>
      </w:r>
      <w:r>
        <w:rPr>
          <w:rFonts w:eastAsia="Times New Roman" w:cs="Times New Roman"/>
          <w:szCs w:val="24"/>
        </w:rPr>
        <w:t>,</w:t>
      </w:r>
      <w:r w:rsidRPr="001A7BB4">
        <w:rPr>
          <w:rFonts w:eastAsia="Times New Roman" w:cs="Times New Roman"/>
          <w:szCs w:val="24"/>
        </w:rPr>
        <w:t xml:space="preserve"> είναι δικό σας επίτευγμα</w:t>
      </w:r>
      <w:r>
        <w:rPr>
          <w:rFonts w:eastAsia="Times New Roman" w:cs="Times New Roman"/>
          <w:szCs w:val="24"/>
        </w:rPr>
        <w:t>.</w:t>
      </w:r>
      <w:r w:rsidRPr="001A7BB4">
        <w:rPr>
          <w:rFonts w:eastAsia="Times New Roman" w:cs="Times New Roman"/>
          <w:szCs w:val="24"/>
        </w:rPr>
        <w:t xml:space="preserve"> Είναι αποτέλεσμα της αδιαλλαξίας σας και της προχειρ</w:t>
      </w:r>
      <w:r>
        <w:rPr>
          <w:rFonts w:eastAsia="Times New Roman" w:cs="Times New Roman"/>
          <w:szCs w:val="24"/>
        </w:rPr>
        <w:t>ότητας με την οποία νομοθετείτε.</w:t>
      </w:r>
    </w:p>
    <w:p w14:paraId="4CC5B9AC" w14:textId="77777777" w:rsidR="005D719C" w:rsidRDefault="00627F40">
      <w:pPr>
        <w:tabs>
          <w:tab w:val="left" w:pos="6168"/>
        </w:tabs>
        <w:spacing w:line="600" w:lineRule="auto"/>
        <w:ind w:firstLine="720"/>
        <w:jc w:val="both"/>
        <w:rPr>
          <w:rFonts w:eastAsia="Times New Roman" w:cs="Times New Roman"/>
          <w:szCs w:val="24"/>
        </w:rPr>
      </w:pPr>
      <w:r w:rsidRPr="001A7BB4">
        <w:rPr>
          <w:rFonts w:eastAsia="Times New Roman" w:cs="Times New Roman"/>
          <w:szCs w:val="24"/>
        </w:rPr>
        <w:t>Καταθέτω στα Πρακτικά την ανακοίνωση της ΕΟΕ</w:t>
      </w:r>
      <w:r>
        <w:rPr>
          <w:rFonts w:eastAsia="Times New Roman" w:cs="Times New Roman"/>
          <w:szCs w:val="24"/>
        </w:rPr>
        <w:t>.</w:t>
      </w:r>
    </w:p>
    <w:p w14:paraId="4CC5B9A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Άννα Καραμανλή καταθέτει γ</w:t>
      </w:r>
      <w:r>
        <w:rPr>
          <w:rFonts w:eastAsia="Times New Roman" w:cs="Times New Roman"/>
          <w:szCs w:val="24"/>
        </w:rPr>
        <w:t xml:space="preserve">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C5B9A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πρώτο </w:t>
      </w:r>
      <w:r w:rsidRPr="001A7BB4">
        <w:rPr>
          <w:rFonts w:eastAsia="Times New Roman" w:cs="Times New Roman"/>
          <w:szCs w:val="24"/>
        </w:rPr>
        <w:t xml:space="preserve">κεφάλαιο του νομοσχεδίου </w:t>
      </w:r>
      <w:r>
        <w:rPr>
          <w:rFonts w:eastAsia="Times New Roman" w:cs="Times New Roman"/>
          <w:szCs w:val="24"/>
        </w:rPr>
        <w:t xml:space="preserve">αφορά την </w:t>
      </w:r>
      <w:r>
        <w:rPr>
          <w:rFonts w:eastAsia="Times New Roman" w:cs="Times New Roman"/>
          <w:szCs w:val="24"/>
        </w:rPr>
        <w:t>ε</w:t>
      </w:r>
      <w:r w:rsidRPr="001A7BB4">
        <w:rPr>
          <w:rFonts w:eastAsia="Times New Roman" w:cs="Times New Roman"/>
          <w:szCs w:val="24"/>
        </w:rPr>
        <w:t xml:space="preserve">πιτροπή </w:t>
      </w:r>
      <w:r>
        <w:rPr>
          <w:rFonts w:eastAsia="Times New Roman" w:cs="Times New Roman"/>
          <w:szCs w:val="24"/>
        </w:rPr>
        <w:t>ε</w:t>
      </w:r>
      <w:r w:rsidRPr="001A7BB4">
        <w:rPr>
          <w:rFonts w:eastAsia="Times New Roman" w:cs="Times New Roman"/>
          <w:szCs w:val="24"/>
        </w:rPr>
        <w:t xml:space="preserve">παγγελματικού </w:t>
      </w:r>
      <w:r>
        <w:rPr>
          <w:rFonts w:eastAsia="Times New Roman" w:cs="Times New Roman"/>
          <w:szCs w:val="24"/>
        </w:rPr>
        <w:t>α</w:t>
      </w:r>
      <w:r w:rsidRPr="001A7BB4">
        <w:rPr>
          <w:rFonts w:eastAsia="Times New Roman" w:cs="Times New Roman"/>
          <w:szCs w:val="24"/>
        </w:rPr>
        <w:t>θλητισμού</w:t>
      </w:r>
      <w:r>
        <w:rPr>
          <w:rFonts w:eastAsia="Times New Roman" w:cs="Times New Roman"/>
          <w:szCs w:val="24"/>
        </w:rPr>
        <w:t>.</w:t>
      </w:r>
      <w:r w:rsidRPr="001A7BB4">
        <w:rPr>
          <w:rFonts w:eastAsia="Times New Roman" w:cs="Times New Roman"/>
          <w:szCs w:val="24"/>
        </w:rPr>
        <w:t xml:space="preserve"> Δεν ακούσαμε ίχνος αυτοκρι</w:t>
      </w:r>
      <w:r w:rsidRPr="001A7BB4">
        <w:rPr>
          <w:rFonts w:eastAsia="Times New Roman" w:cs="Times New Roman"/>
          <w:szCs w:val="24"/>
        </w:rPr>
        <w:t xml:space="preserve">τικής για την πλήρη απαξίωση της </w:t>
      </w:r>
      <w:r>
        <w:rPr>
          <w:rFonts w:eastAsia="Times New Roman" w:cs="Times New Roman"/>
          <w:szCs w:val="24"/>
        </w:rPr>
        <w:t>ε</w:t>
      </w:r>
      <w:r w:rsidRPr="001A7BB4">
        <w:rPr>
          <w:rFonts w:eastAsia="Times New Roman" w:cs="Times New Roman"/>
          <w:szCs w:val="24"/>
        </w:rPr>
        <w:t xml:space="preserve">πιτροπής επί των ημερών </w:t>
      </w:r>
      <w:r>
        <w:rPr>
          <w:rFonts w:eastAsia="Times New Roman" w:cs="Times New Roman"/>
          <w:szCs w:val="24"/>
        </w:rPr>
        <w:t>σας,</w:t>
      </w:r>
      <w:r w:rsidRPr="001A7BB4">
        <w:rPr>
          <w:rFonts w:eastAsia="Times New Roman" w:cs="Times New Roman"/>
          <w:szCs w:val="24"/>
        </w:rPr>
        <w:t xml:space="preserve"> για το γεγονός ότι για μεγάλο χρονικό διάστημα δε</w:t>
      </w:r>
      <w:r>
        <w:rPr>
          <w:rFonts w:eastAsia="Times New Roman" w:cs="Times New Roman"/>
          <w:szCs w:val="24"/>
        </w:rPr>
        <w:t>ν</w:t>
      </w:r>
      <w:r w:rsidRPr="001A7BB4">
        <w:rPr>
          <w:rFonts w:eastAsia="Times New Roman" w:cs="Times New Roman"/>
          <w:szCs w:val="24"/>
        </w:rPr>
        <w:t xml:space="preserve"> λειτουργούσε καθόλου</w:t>
      </w:r>
      <w:r>
        <w:rPr>
          <w:rFonts w:eastAsia="Times New Roman" w:cs="Times New Roman"/>
          <w:szCs w:val="24"/>
        </w:rPr>
        <w:t xml:space="preserve">, καθώς δεν διορίζατε </w:t>
      </w:r>
      <w:r>
        <w:rPr>
          <w:rFonts w:eastAsia="Times New Roman" w:cs="Times New Roman"/>
          <w:szCs w:val="24"/>
        </w:rPr>
        <w:t>π</w:t>
      </w:r>
      <w:r w:rsidRPr="001A7BB4">
        <w:rPr>
          <w:rFonts w:eastAsia="Times New Roman" w:cs="Times New Roman"/>
          <w:szCs w:val="24"/>
        </w:rPr>
        <w:t>ρόεδρο</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για να διορίσετε</w:t>
      </w:r>
      <w:r w:rsidRPr="001A7BB4">
        <w:rPr>
          <w:rFonts w:eastAsia="Times New Roman" w:cs="Times New Roman"/>
          <w:szCs w:val="24"/>
        </w:rPr>
        <w:t xml:space="preserve"> τελικά στη θέση του </w:t>
      </w:r>
      <w:r>
        <w:rPr>
          <w:rFonts w:eastAsia="Times New Roman" w:cs="Times New Roman"/>
          <w:szCs w:val="24"/>
        </w:rPr>
        <w:t>π</w:t>
      </w:r>
      <w:r w:rsidRPr="001A7BB4">
        <w:rPr>
          <w:rFonts w:eastAsia="Times New Roman" w:cs="Times New Roman"/>
          <w:szCs w:val="24"/>
        </w:rPr>
        <w:t xml:space="preserve">ροέδρου τον </w:t>
      </w:r>
      <w:r>
        <w:rPr>
          <w:rFonts w:eastAsia="Times New Roman" w:cs="Times New Roman"/>
          <w:szCs w:val="24"/>
        </w:rPr>
        <w:t>α</w:t>
      </w:r>
      <w:r w:rsidRPr="001A7BB4">
        <w:rPr>
          <w:rFonts w:eastAsia="Times New Roman" w:cs="Times New Roman"/>
          <w:szCs w:val="24"/>
        </w:rPr>
        <w:t xml:space="preserve">ντιπρόεδρο και στη θέση του </w:t>
      </w:r>
      <w:r>
        <w:rPr>
          <w:rFonts w:eastAsia="Times New Roman" w:cs="Times New Roman"/>
          <w:szCs w:val="24"/>
        </w:rPr>
        <w:t>α</w:t>
      </w:r>
      <w:r w:rsidRPr="001A7BB4">
        <w:rPr>
          <w:rFonts w:eastAsia="Times New Roman" w:cs="Times New Roman"/>
          <w:szCs w:val="24"/>
        </w:rPr>
        <w:t xml:space="preserve">ντιπροέδρου τον παραιτηθέντα </w:t>
      </w:r>
      <w:r>
        <w:rPr>
          <w:rFonts w:eastAsia="Times New Roman" w:cs="Times New Roman"/>
          <w:szCs w:val="24"/>
        </w:rPr>
        <w:t>π</w:t>
      </w:r>
      <w:r w:rsidRPr="001A7BB4">
        <w:rPr>
          <w:rFonts w:eastAsia="Times New Roman" w:cs="Times New Roman"/>
          <w:szCs w:val="24"/>
        </w:rPr>
        <w:t>ρόεδρο</w:t>
      </w:r>
      <w:r>
        <w:rPr>
          <w:rFonts w:eastAsia="Times New Roman" w:cs="Times New Roman"/>
          <w:szCs w:val="24"/>
        </w:rPr>
        <w:t>.</w:t>
      </w:r>
      <w:r w:rsidRPr="001A7BB4">
        <w:rPr>
          <w:rFonts w:eastAsia="Times New Roman" w:cs="Times New Roman"/>
          <w:szCs w:val="24"/>
        </w:rPr>
        <w:t xml:space="preserve"> Και όλα αυτά σας πήρε μερικούς μήνες</w:t>
      </w:r>
      <w:r>
        <w:rPr>
          <w:rFonts w:eastAsia="Times New Roman" w:cs="Times New Roman"/>
          <w:szCs w:val="24"/>
        </w:rPr>
        <w:t xml:space="preserve"> για να τα κάνετε. </w:t>
      </w:r>
    </w:p>
    <w:p w14:paraId="4CC5B9A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Μας είπατε ότι αυτή η ανυπαρξία </w:t>
      </w:r>
      <w:r w:rsidRPr="001A7BB4">
        <w:rPr>
          <w:rFonts w:eastAsia="Times New Roman" w:cs="Times New Roman"/>
          <w:szCs w:val="24"/>
        </w:rPr>
        <w:t xml:space="preserve">οφείλεται στο ότι η </w:t>
      </w:r>
      <w:r>
        <w:rPr>
          <w:rFonts w:eastAsia="Times New Roman" w:cs="Times New Roman"/>
          <w:szCs w:val="24"/>
        </w:rPr>
        <w:t>ε</w:t>
      </w:r>
      <w:r w:rsidRPr="001A7BB4">
        <w:rPr>
          <w:rFonts w:eastAsia="Times New Roman" w:cs="Times New Roman"/>
          <w:szCs w:val="24"/>
        </w:rPr>
        <w:t xml:space="preserve">πιτροπή </w:t>
      </w:r>
      <w:r>
        <w:rPr>
          <w:rFonts w:eastAsia="Times New Roman" w:cs="Times New Roman"/>
          <w:szCs w:val="24"/>
        </w:rPr>
        <w:t>δ</w:t>
      </w:r>
      <w:r w:rsidRPr="001A7BB4">
        <w:rPr>
          <w:rFonts w:eastAsia="Times New Roman" w:cs="Times New Roman"/>
          <w:szCs w:val="24"/>
        </w:rPr>
        <w:t>εν είχε τα εργαλεία</w:t>
      </w:r>
      <w:r>
        <w:rPr>
          <w:rFonts w:eastAsia="Times New Roman" w:cs="Times New Roman"/>
          <w:szCs w:val="24"/>
        </w:rPr>
        <w:t>.</w:t>
      </w:r>
      <w:r w:rsidRPr="001A7BB4">
        <w:rPr>
          <w:rFonts w:eastAsia="Times New Roman" w:cs="Times New Roman"/>
          <w:szCs w:val="24"/>
        </w:rPr>
        <w:t xml:space="preserve"> Και σπεύσατε μετά από τέσσερα χρόνια να της τα δώσετε</w:t>
      </w:r>
      <w:r>
        <w:rPr>
          <w:rFonts w:eastAsia="Times New Roman" w:cs="Times New Roman"/>
          <w:szCs w:val="24"/>
        </w:rPr>
        <w:t>.</w:t>
      </w:r>
      <w:r w:rsidRPr="001A7BB4">
        <w:rPr>
          <w:rFonts w:eastAsia="Times New Roman" w:cs="Times New Roman"/>
          <w:szCs w:val="24"/>
        </w:rPr>
        <w:t xml:space="preserve"> Τι κάνετε λοιπόν</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Τη μετ</w:t>
      </w:r>
      <w:r>
        <w:rPr>
          <w:rFonts w:eastAsia="Times New Roman" w:cs="Times New Roman"/>
          <w:szCs w:val="24"/>
        </w:rPr>
        <w:t>ατρέπετε</w:t>
      </w:r>
      <w:r w:rsidRPr="001A7BB4">
        <w:rPr>
          <w:rFonts w:eastAsia="Times New Roman" w:cs="Times New Roman"/>
          <w:szCs w:val="24"/>
        </w:rPr>
        <w:t xml:space="preserve"> σε </w:t>
      </w:r>
      <w:r>
        <w:rPr>
          <w:rFonts w:eastAsia="Times New Roman" w:cs="Times New Roman"/>
          <w:szCs w:val="24"/>
        </w:rPr>
        <w:t>ν</w:t>
      </w:r>
      <w:r w:rsidRPr="001A7BB4">
        <w:rPr>
          <w:rFonts w:eastAsia="Times New Roman" w:cs="Times New Roman"/>
          <w:szCs w:val="24"/>
        </w:rPr>
        <w:t xml:space="preserve">ομικό </w:t>
      </w:r>
      <w:r>
        <w:rPr>
          <w:rFonts w:eastAsia="Times New Roman" w:cs="Times New Roman"/>
          <w:szCs w:val="24"/>
        </w:rPr>
        <w:t>π</w:t>
      </w:r>
      <w:r w:rsidRPr="001A7BB4">
        <w:rPr>
          <w:rFonts w:eastAsia="Times New Roman" w:cs="Times New Roman"/>
          <w:szCs w:val="24"/>
        </w:rPr>
        <w:t xml:space="preserve">ρόσωπο </w:t>
      </w:r>
      <w:r>
        <w:rPr>
          <w:rFonts w:eastAsia="Times New Roman" w:cs="Times New Roman"/>
          <w:szCs w:val="24"/>
        </w:rPr>
        <w:t>δ</w:t>
      </w:r>
      <w:r w:rsidRPr="001A7BB4">
        <w:rPr>
          <w:rFonts w:eastAsia="Times New Roman" w:cs="Times New Roman"/>
          <w:szCs w:val="24"/>
        </w:rPr>
        <w:t>ημοσίου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ικαίου χωρίς να προσδιορίζετε</w:t>
      </w:r>
      <w:r w:rsidRPr="001A7BB4">
        <w:rPr>
          <w:rFonts w:eastAsia="Times New Roman" w:cs="Times New Roman"/>
          <w:szCs w:val="24"/>
        </w:rPr>
        <w:t xml:space="preserve"> το δημοσιονομικό κόστος για τη λειτουργία του</w:t>
      </w:r>
      <w:r>
        <w:rPr>
          <w:rFonts w:eastAsia="Times New Roman" w:cs="Times New Roman"/>
          <w:szCs w:val="24"/>
        </w:rPr>
        <w:t>,</w:t>
      </w:r>
      <w:r w:rsidRPr="001A7BB4">
        <w:rPr>
          <w:rFonts w:eastAsia="Times New Roman" w:cs="Times New Roman"/>
          <w:szCs w:val="24"/>
        </w:rPr>
        <w:t xml:space="preserve"> χωρίς οργανόγραμμα</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 xml:space="preserve">Λέτε ότι αυτό το κάνετε </w:t>
      </w:r>
      <w:r w:rsidRPr="001A7BB4">
        <w:rPr>
          <w:rFonts w:eastAsia="Times New Roman" w:cs="Times New Roman"/>
          <w:szCs w:val="24"/>
        </w:rPr>
        <w:t xml:space="preserve">για να την </w:t>
      </w:r>
      <w:r>
        <w:rPr>
          <w:rFonts w:eastAsia="Times New Roman" w:cs="Times New Roman"/>
          <w:szCs w:val="24"/>
        </w:rPr>
        <w:t xml:space="preserve">ισχυροποιήσετε. </w:t>
      </w:r>
    </w:p>
    <w:p w14:paraId="4CC5B9B0" w14:textId="77777777" w:rsidR="005D719C" w:rsidRDefault="00627F40">
      <w:pPr>
        <w:spacing w:line="600" w:lineRule="auto"/>
        <w:ind w:firstLine="720"/>
        <w:jc w:val="both"/>
        <w:rPr>
          <w:rFonts w:eastAsia="Times New Roman" w:cs="Times New Roman"/>
          <w:szCs w:val="24"/>
        </w:rPr>
      </w:pPr>
      <w:r w:rsidRPr="001A7BB4">
        <w:rPr>
          <w:rFonts w:eastAsia="Times New Roman" w:cs="Times New Roman"/>
          <w:szCs w:val="24"/>
        </w:rPr>
        <w:lastRenderedPageBreak/>
        <w:t>Προσθέτετε</w:t>
      </w:r>
      <w:r>
        <w:rPr>
          <w:rFonts w:eastAsia="Times New Roman" w:cs="Times New Roman"/>
          <w:szCs w:val="24"/>
        </w:rPr>
        <w:t>,</w:t>
      </w:r>
      <w:r w:rsidRPr="001A7BB4">
        <w:rPr>
          <w:rFonts w:eastAsia="Times New Roman" w:cs="Times New Roman"/>
          <w:szCs w:val="24"/>
        </w:rPr>
        <w:t xml:space="preserve"> </w:t>
      </w:r>
      <w:r>
        <w:rPr>
          <w:rFonts w:eastAsia="Times New Roman" w:cs="Times New Roman"/>
          <w:szCs w:val="24"/>
        </w:rPr>
        <w:t>πράγματι,</w:t>
      </w:r>
      <w:r w:rsidRPr="001A7BB4">
        <w:rPr>
          <w:rFonts w:eastAsia="Times New Roman" w:cs="Times New Roman"/>
          <w:szCs w:val="24"/>
        </w:rPr>
        <w:t xml:space="preserve"> </w:t>
      </w:r>
      <w:r>
        <w:rPr>
          <w:rFonts w:eastAsia="Times New Roman" w:cs="Times New Roman"/>
          <w:szCs w:val="24"/>
        </w:rPr>
        <w:t>κά</w:t>
      </w:r>
      <w:r w:rsidRPr="001A7BB4">
        <w:rPr>
          <w:rFonts w:eastAsia="Times New Roman" w:cs="Times New Roman"/>
          <w:szCs w:val="24"/>
        </w:rPr>
        <w:t xml:space="preserve">ποιες αρμοδιότητες στην </w:t>
      </w:r>
      <w:r>
        <w:rPr>
          <w:rFonts w:eastAsia="Times New Roman" w:cs="Times New Roman"/>
          <w:szCs w:val="24"/>
        </w:rPr>
        <w:t>ε</w:t>
      </w:r>
      <w:r w:rsidRPr="001A7BB4">
        <w:rPr>
          <w:rFonts w:eastAsia="Times New Roman" w:cs="Times New Roman"/>
          <w:szCs w:val="24"/>
        </w:rPr>
        <w:t xml:space="preserve">πιτροπή </w:t>
      </w:r>
      <w:r>
        <w:rPr>
          <w:rFonts w:eastAsia="Times New Roman" w:cs="Times New Roman"/>
          <w:szCs w:val="24"/>
        </w:rPr>
        <w:t>ε</w:t>
      </w:r>
      <w:r w:rsidRPr="001A7BB4">
        <w:rPr>
          <w:rFonts w:eastAsia="Times New Roman" w:cs="Times New Roman"/>
          <w:szCs w:val="24"/>
        </w:rPr>
        <w:t>παγγελματικο</w:t>
      </w:r>
      <w:r w:rsidRPr="001A7BB4">
        <w:rPr>
          <w:rFonts w:eastAsia="Times New Roman" w:cs="Times New Roman"/>
          <w:szCs w:val="24"/>
        </w:rPr>
        <w:t xml:space="preserve">ύ </w:t>
      </w:r>
      <w:r>
        <w:rPr>
          <w:rFonts w:eastAsia="Times New Roman" w:cs="Times New Roman"/>
          <w:szCs w:val="24"/>
        </w:rPr>
        <w:t>α</w:t>
      </w:r>
      <w:r w:rsidRPr="001A7BB4">
        <w:rPr>
          <w:rFonts w:eastAsia="Times New Roman" w:cs="Times New Roman"/>
          <w:szCs w:val="24"/>
        </w:rPr>
        <w:t>θλητισμού</w:t>
      </w:r>
      <w:r>
        <w:rPr>
          <w:rFonts w:eastAsia="Times New Roman" w:cs="Times New Roman"/>
          <w:szCs w:val="24"/>
        </w:rPr>
        <w:t>,</w:t>
      </w:r>
      <w:r w:rsidRPr="001A7BB4">
        <w:rPr>
          <w:rFonts w:eastAsia="Times New Roman" w:cs="Times New Roman"/>
          <w:szCs w:val="24"/>
        </w:rPr>
        <w:t xml:space="preserve"> όπως τη δυνατότητα επιβολής προστίμων και </w:t>
      </w:r>
      <w:r>
        <w:rPr>
          <w:rFonts w:eastAsia="Times New Roman" w:cs="Times New Roman"/>
          <w:szCs w:val="24"/>
        </w:rPr>
        <w:t xml:space="preserve">άσκησης </w:t>
      </w:r>
      <w:r w:rsidRPr="001A7BB4">
        <w:rPr>
          <w:rFonts w:eastAsia="Times New Roman" w:cs="Times New Roman"/>
          <w:szCs w:val="24"/>
        </w:rPr>
        <w:t>πειθαρχικών διώξεων</w:t>
      </w:r>
      <w:r>
        <w:rPr>
          <w:rFonts w:eastAsia="Times New Roman" w:cs="Times New Roman"/>
          <w:szCs w:val="24"/>
        </w:rPr>
        <w:t>,</w:t>
      </w:r>
      <w:r w:rsidRPr="001A7BB4">
        <w:rPr>
          <w:rFonts w:eastAsia="Times New Roman" w:cs="Times New Roman"/>
          <w:szCs w:val="24"/>
        </w:rPr>
        <w:t xml:space="preserve"> κ</w:t>
      </w:r>
      <w:r>
        <w:rPr>
          <w:rFonts w:eastAsia="Times New Roman" w:cs="Times New Roman"/>
          <w:szCs w:val="24"/>
        </w:rPr>
        <w:t>αθώς και την έγκριση ανέγερσης ή</w:t>
      </w:r>
      <w:r w:rsidRPr="001A7BB4">
        <w:rPr>
          <w:rFonts w:eastAsia="Times New Roman" w:cs="Times New Roman"/>
          <w:szCs w:val="24"/>
        </w:rPr>
        <w:t xml:space="preserve"> ανακατασκευή</w:t>
      </w:r>
      <w:r>
        <w:rPr>
          <w:rFonts w:eastAsia="Times New Roman" w:cs="Times New Roman"/>
          <w:szCs w:val="24"/>
        </w:rPr>
        <w:t>ς,</w:t>
      </w:r>
      <w:r w:rsidRPr="001A7BB4">
        <w:rPr>
          <w:rFonts w:eastAsia="Times New Roman" w:cs="Times New Roman"/>
          <w:szCs w:val="24"/>
        </w:rPr>
        <w:t xml:space="preserve"> συντήρηση</w:t>
      </w:r>
      <w:r>
        <w:rPr>
          <w:rFonts w:eastAsia="Times New Roman" w:cs="Times New Roman"/>
          <w:szCs w:val="24"/>
        </w:rPr>
        <w:t>ς</w:t>
      </w:r>
      <w:r w:rsidRPr="001A7BB4">
        <w:rPr>
          <w:rFonts w:eastAsia="Times New Roman" w:cs="Times New Roman"/>
          <w:szCs w:val="24"/>
        </w:rPr>
        <w:t xml:space="preserve"> αθλητικών εγκαταστάσεων που ανήκουν στο ερασιτεχνικό σωματείο ή σε άλλους φορείς</w:t>
      </w:r>
      <w:r>
        <w:rPr>
          <w:rFonts w:eastAsia="Times New Roman" w:cs="Times New Roman"/>
          <w:szCs w:val="24"/>
        </w:rPr>
        <w:t>.</w:t>
      </w:r>
      <w:r w:rsidRPr="001A7BB4">
        <w:rPr>
          <w:rFonts w:eastAsia="Times New Roman" w:cs="Times New Roman"/>
          <w:szCs w:val="24"/>
        </w:rPr>
        <w:t xml:space="preserve"> </w:t>
      </w:r>
    </w:p>
    <w:p w14:paraId="4CC5B9B1"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Στην πραγματικότητα</w:t>
      </w:r>
      <w:r>
        <w:rPr>
          <w:rFonts w:eastAsia="Times New Roman" w:cs="Times New Roman"/>
          <w:szCs w:val="24"/>
        </w:rPr>
        <w:t>,</w:t>
      </w:r>
      <w:r w:rsidRPr="007144A4">
        <w:rPr>
          <w:rFonts w:eastAsia="Times New Roman" w:cs="Times New Roman"/>
          <w:szCs w:val="24"/>
        </w:rPr>
        <w:t xml:space="preserve"> </w:t>
      </w:r>
      <w:r>
        <w:rPr>
          <w:rFonts w:eastAsia="Times New Roman" w:cs="Times New Roman"/>
          <w:szCs w:val="24"/>
        </w:rPr>
        <w:t>όμως, ι</w:t>
      </w:r>
      <w:r>
        <w:rPr>
          <w:rFonts w:eastAsia="Times New Roman" w:cs="Times New Roman"/>
          <w:szCs w:val="24"/>
        </w:rPr>
        <w:t>σχύει το «ό</w:t>
      </w:r>
      <w:r w:rsidRPr="007144A4">
        <w:rPr>
          <w:rFonts w:eastAsia="Times New Roman" w:cs="Times New Roman"/>
          <w:szCs w:val="24"/>
        </w:rPr>
        <w:t>λα τριγύρω αλλάζουνε και όλα τα ίδια μένουν</w:t>
      </w:r>
      <w:r>
        <w:rPr>
          <w:rFonts w:eastAsia="Times New Roman" w:cs="Times New Roman"/>
          <w:szCs w:val="24"/>
        </w:rPr>
        <w:t>»,</w:t>
      </w:r>
      <w:r w:rsidRPr="007144A4">
        <w:rPr>
          <w:rFonts w:eastAsia="Times New Roman" w:cs="Times New Roman"/>
          <w:szCs w:val="24"/>
        </w:rPr>
        <w:t xml:space="preserve"> γιατί την ίδια ώρα κρατάτε για τον Υπουργό τον απόλυτο και ασφυκτικό έλεγχο</w:t>
      </w:r>
      <w:r>
        <w:rPr>
          <w:rFonts w:eastAsia="Times New Roman" w:cs="Times New Roman"/>
          <w:szCs w:val="24"/>
        </w:rPr>
        <w:t>.</w:t>
      </w:r>
      <w:r w:rsidRPr="007144A4">
        <w:rPr>
          <w:rFonts w:eastAsia="Times New Roman" w:cs="Times New Roman"/>
          <w:szCs w:val="24"/>
        </w:rPr>
        <w:t xml:space="preserve"> Γιατί ο Υπουργός είναι αυτός που διορί</w:t>
      </w:r>
      <w:r>
        <w:rPr>
          <w:rFonts w:eastAsia="Times New Roman" w:cs="Times New Roman"/>
          <w:szCs w:val="24"/>
        </w:rPr>
        <w:t>ζει τα μέλη και αυτός που τα παύει</w:t>
      </w:r>
      <w:r w:rsidRPr="007144A4">
        <w:rPr>
          <w:rFonts w:eastAsia="Times New Roman" w:cs="Times New Roman"/>
          <w:szCs w:val="24"/>
        </w:rPr>
        <w:t xml:space="preserve"> για σπουδαίο λόγο</w:t>
      </w:r>
      <w:r>
        <w:rPr>
          <w:rFonts w:eastAsia="Times New Roman" w:cs="Times New Roman"/>
          <w:szCs w:val="24"/>
        </w:rPr>
        <w:t>,</w:t>
      </w:r>
      <w:r w:rsidRPr="007144A4">
        <w:rPr>
          <w:rFonts w:eastAsia="Times New Roman" w:cs="Times New Roman"/>
          <w:szCs w:val="24"/>
        </w:rPr>
        <w:t xml:space="preserve"> που δεν αποσαφηνίζεται</w:t>
      </w:r>
      <w:r>
        <w:rPr>
          <w:rFonts w:eastAsia="Times New Roman" w:cs="Times New Roman"/>
          <w:szCs w:val="24"/>
        </w:rPr>
        <w:t>,</w:t>
      </w:r>
      <w:r w:rsidRPr="007144A4">
        <w:rPr>
          <w:rFonts w:eastAsia="Times New Roman" w:cs="Times New Roman"/>
          <w:szCs w:val="24"/>
        </w:rPr>
        <w:t xml:space="preserve"> και αφήνει χώρο για αυθαίρετες ενέργειες</w:t>
      </w:r>
      <w:r>
        <w:rPr>
          <w:rFonts w:eastAsia="Times New Roman" w:cs="Times New Roman"/>
          <w:szCs w:val="24"/>
        </w:rPr>
        <w:t>.</w:t>
      </w:r>
      <w:r w:rsidRPr="007144A4">
        <w:rPr>
          <w:rFonts w:eastAsia="Times New Roman" w:cs="Times New Roman"/>
          <w:szCs w:val="24"/>
        </w:rPr>
        <w:t xml:space="preserve"> </w:t>
      </w:r>
    </w:p>
    <w:p w14:paraId="4CC5B9B2"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Και επειδή μας είπατε</w:t>
      </w:r>
      <w:r>
        <w:rPr>
          <w:rFonts w:eastAsia="Times New Roman" w:cs="Times New Roman"/>
          <w:szCs w:val="24"/>
        </w:rPr>
        <w:t>, κ</w:t>
      </w:r>
      <w:r w:rsidRPr="007144A4">
        <w:rPr>
          <w:rFonts w:eastAsia="Times New Roman" w:cs="Times New Roman"/>
          <w:szCs w:val="24"/>
        </w:rPr>
        <w:t>ύριε Υπουργέ</w:t>
      </w:r>
      <w:r>
        <w:rPr>
          <w:rFonts w:eastAsia="Times New Roman" w:cs="Times New Roman"/>
          <w:szCs w:val="24"/>
        </w:rPr>
        <w:t>,</w:t>
      </w:r>
      <w:r w:rsidRPr="007144A4">
        <w:rPr>
          <w:rFonts w:eastAsia="Times New Roman" w:cs="Times New Roman"/>
          <w:szCs w:val="24"/>
        </w:rPr>
        <w:t xml:space="preserve"> ότι </w:t>
      </w:r>
      <w:r>
        <w:rPr>
          <w:rFonts w:eastAsia="Times New Roman" w:cs="Times New Roman"/>
          <w:szCs w:val="24"/>
        </w:rPr>
        <w:t>«</w:t>
      </w:r>
      <w:r w:rsidRPr="007144A4">
        <w:rPr>
          <w:rFonts w:eastAsia="Times New Roman" w:cs="Times New Roman"/>
          <w:szCs w:val="24"/>
        </w:rPr>
        <w:t>σπουδαίος λόγος</w:t>
      </w:r>
      <w:r>
        <w:rPr>
          <w:rFonts w:eastAsia="Times New Roman" w:cs="Times New Roman"/>
          <w:szCs w:val="24"/>
        </w:rPr>
        <w:t xml:space="preserve">» είναι νομικός όρος, </w:t>
      </w:r>
      <w:r w:rsidRPr="007144A4">
        <w:rPr>
          <w:rFonts w:eastAsia="Times New Roman" w:cs="Times New Roman"/>
          <w:szCs w:val="24"/>
        </w:rPr>
        <w:t>σας καταθέτω στα Πρακτικά όπου αναφέρεται ότι σπουδαίος λόγος είναι αόριστη έννοια που ερμηνεύεται κατά το δοκούν</w:t>
      </w:r>
      <w:r>
        <w:rPr>
          <w:rFonts w:eastAsia="Times New Roman" w:cs="Times New Roman"/>
          <w:szCs w:val="24"/>
        </w:rPr>
        <w:t>.</w:t>
      </w:r>
      <w:r w:rsidRPr="007144A4">
        <w:rPr>
          <w:rFonts w:eastAsia="Times New Roman" w:cs="Times New Roman"/>
          <w:szCs w:val="24"/>
        </w:rPr>
        <w:t xml:space="preserve"> </w:t>
      </w:r>
    </w:p>
    <w:p w14:paraId="4CC5B9B3"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lastRenderedPageBreak/>
        <w:t>Σας καταθέτω</w:t>
      </w:r>
      <w:r>
        <w:rPr>
          <w:rFonts w:eastAsia="Times New Roman" w:cs="Times New Roman"/>
          <w:szCs w:val="24"/>
        </w:rPr>
        <w:t>,</w:t>
      </w:r>
      <w:r w:rsidRPr="007144A4">
        <w:rPr>
          <w:rFonts w:eastAsia="Times New Roman" w:cs="Times New Roman"/>
          <w:szCs w:val="24"/>
        </w:rPr>
        <w:t xml:space="preserve"> λο</w:t>
      </w:r>
      <w:r w:rsidRPr="007144A4">
        <w:rPr>
          <w:rFonts w:eastAsia="Times New Roman" w:cs="Times New Roman"/>
          <w:szCs w:val="24"/>
        </w:rPr>
        <w:t>ιπόν</w:t>
      </w:r>
      <w:r>
        <w:rPr>
          <w:rFonts w:eastAsia="Times New Roman" w:cs="Times New Roman"/>
          <w:szCs w:val="24"/>
        </w:rPr>
        <w:t>,</w:t>
      </w:r>
      <w:r w:rsidRPr="007144A4">
        <w:rPr>
          <w:rFonts w:eastAsia="Times New Roman" w:cs="Times New Roman"/>
          <w:szCs w:val="24"/>
        </w:rPr>
        <w:t xml:space="preserve"> την περίληψη απόφαση</w:t>
      </w:r>
      <w:r>
        <w:rPr>
          <w:rFonts w:eastAsia="Times New Roman" w:cs="Times New Roman"/>
          <w:szCs w:val="24"/>
        </w:rPr>
        <w:t xml:space="preserve">ς του Αρείου Πάγου αριθμός 1665/2014 περί σπουδαίου λόγου, καθώς επίσης </w:t>
      </w:r>
      <w:r w:rsidRPr="007144A4">
        <w:rPr>
          <w:rFonts w:eastAsia="Times New Roman" w:cs="Times New Roman"/>
          <w:szCs w:val="24"/>
        </w:rPr>
        <w:t>και τι λέει ο Κώδικας Διοικητικής Διαδικασίας</w:t>
      </w:r>
      <w:r>
        <w:rPr>
          <w:rFonts w:eastAsia="Times New Roman" w:cs="Times New Roman"/>
          <w:szCs w:val="24"/>
        </w:rPr>
        <w:t>.</w:t>
      </w:r>
    </w:p>
    <w:p w14:paraId="4CC5B9B4" w14:textId="77777777" w:rsidR="005D719C" w:rsidRDefault="00627F40">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της Νέας Δημοκρατίας </w:t>
      </w:r>
      <w:r>
        <w:rPr>
          <w:rFonts w:eastAsia="Times New Roman" w:cs="Times New Roman"/>
          <w:szCs w:val="24"/>
        </w:rPr>
        <w:t>κ.</w:t>
      </w:r>
      <w:r>
        <w:rPr>
          <w:rFonts w:eastAsia="Times New Roman" w:cs="Times New Roman"/>
          <w:szCs w:val="24"/>
        </w:rPr>
        <w:t xml:space="preserve"> Άννα Καραμανλή καταθέτει για τα Πρακτικά τα προαναφερθέντα</w:t>
      </w:r>
      <w:r>
        <w:rPr>
          <w:rFonts w:eastAsia="Times New Roman" w:cs="Times New Roman"/>
          <w:szCs w:val="24"/>
        </w:rPr>
        <w:t xml:space="preserve"> έγγραφα, τα οποία βρίσκονται στο αρχείο του Τμήματος Γραμματείας της Διεύθυνσης Στενογραφίας και Πρακτικών της Βουλής)</w:t>
      </w:r>
    </w:p>
    <w:p w14:paraId="4CC5B9B5"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Αναφέρεται</w:t>
      </w:r>
      <w:r>
        <w:rPr>
          <w:rFonts w:eastAsia="Times New Roman" w:cs="Times New Roman"/>
          <w:szCs w:val="24"/>
        </w:rPr>
        <w:t>,</w:t>
      </w:r>
      <w:r w:rsidRPr="007144A4">
        <w:rPr>
          <w:rFonts w:eastAsia="Times New Roman" w:cs="Times New Roman"/>
          <w:szCs w:val="24"/>
        </w:rPr>
        <w:t xml:space="preserve"> </w:t>
      </w:r>
      <w:r>
        <w:rPr>
          <w:rFonts w:eastAsia="Times New Roman" w:cs="Times New Roman"/>
          <w:szCs w:val="24"/>
        </w:rPr>
        <w:t>επίσης,</w:t>
      </w:r>
      <w:r w:rsidRPr="007144A4">
        <w:rPr>
          <w:rFonts w:eastAsia="Times New Roman" w:cs="Times New Roman"/>
          <w:szCs w:val="24"/>
        </w:rPr>
        <w:t xml:space="preserve"> ότι ο Υπουργός δεν θα μπορεί να δίνει οδηγεί στην </w:t>
      </w:r>
      <w:r>
        <w:rPr>
          <w:rFonts w:eastAsia="Times New Roman" w:cs="Times New Roman"/>
          <w:szCs w:val="24"/>
        </w:rPr>
        <w:t>ε</w:t>
      </w:r>
      <w:r w:rsidRPr="007144A4">
        <w:rPr>
          <w:rFonts w:eastAsia="Times New Roman" w:cs="Times New Roman"/>
          <w:szCs w:val="24"/>
        </w:rPr>
        <w:t>πιτροπή</w:t>
      </w:r>
      <w:r>
        <w:rPr>
          <w:rFonts w:eastAsia="Times New Roman" w:cs="Times New Roman"/>
          <w:szCs w:val="24"/>
        </w:rPr>
        <w:t>,</w:t>
      </w:r>
      <w:r w:rsidRPr="007144A4">
        <w:rPr>
          <w:rFonts w:eastAsia="Times New Roman" w:cs="Times New Roman"/>
          <w:szCs w:val="24"/>
        </w:rPr>
        <w:t xml:space="preserve"> που θα είναι δεσμευτικές</w:t>
      </w:r>
      <w:r>
        <w:rPr>
          <w:rFonts w:eastAsia="Times New Roman" w:cs="Times New Roman"/>
          <w:szCs w:val="24"/>
        </w:rPr>
        <w:t>.</w:t>
      </w:r>
      <w:r w:rsidRPr="007144A4">
        <w:rPr>
          <w:rFonts w:eastAsia="Times New Roman" w:cs="Times New Roman"/>
          <w:szCs w:val="24"/>
        </w:rPr>
        <w:t xml:space="preserve"> Θα</w:t>
      </w:r>
      <w:r>
        <w:rPr>
          <w:rFonts w:eastAsia="Times New Roman" w:cs="Times New Roman"/>
          <w:szCs w:val="24"/>
        </w:rPr>
        <w:t xml:space="preserve"> μπορεί, </w:t>
      </w:r>
      <w:r w:rsidRPr="007144A4">
        <w:rPr>
          <w:rFonts w:eastAsia="Times New Roman" w:cs="Times New Roman"/>
          <w:szCs w:val="24"/>
        </w:rPr>
        <w:t>δηλαδή</w:t>
      </w:r>
      <w:r>
        <w:rPr>
          <w:rFonts w:eastAsia="Times New Roman" w:cs="Times New Roman"/>
          <w:szCs w:val="24"/>
        </w:rPr>
        <w:t xml:space="preserve">, </w:t>
      </w:r>
      <w:r w:rsidRPr="007144A4">
        <w:rPr>
          <w:rFonts w:eastAsia="Times New Roman" w:cs="Times New Roman"/>
          <w:szCs w:val="24"/>
        </w:rPr>
        <w:t>να δίνει μη</w:t>
      </w:r>
      <w:r w:rsidRPr="007144A4">
        <w:rPr>
          <w:rFonts w:eastAsia="Times New Roman" w:cs="Times New Roman"/>
          <w:szCs w:val="24"/>
        </w:rPr>
        <w:t xml:space="preserve"> δεσμευτικές</w:t>
      </w:r>
      <w:r>
        <w:rPr>
          <w:rFonts w:eastAsia="Times New Roman" w:cs="Times New Roman"/>
          <w:szCs w:val="24"/>
        </w:rPr>
        <w:t>.</w:t>
      </w:r>
      <w:r w:rsidRPr="007144A4">
        <w:rPr>
          <w:rFonts w:eastAsia="Times New Roman" w:cs="Times New Roman"/>
          <w:szCs w:val="24"/>
        </w:rPr>
        <w:t xml:space="preserve"> </w:t>
      </w:r>
      <w:r>
        <w:rPr>
          <w:rFonts w:eastAsia="Times New Roman" w:cs="Times New Roman"/>
          <w:szCs w:val="24"/>
        </w:rPr>
        <w:t xml:space="preserve">Νομοθετείτε </w:t>
      </w:r>
      <w:r w:rsidRPr="007144A4">
        <w:rPr>
          <w:rFonts w:eastAsia="Times New Roman" w:cs="Times New Roman"/>
          <w:szCs w:val="24"/>
        </w:rPr>
        <w:t>το αυτονόητ</w:t>
      </w:r>
      <w:r>
        <w:rPr>
          <w:rFonts w:eastAsia="Times New Roman" w:cs="Times New Roman"/>
          <w:szCs w:val="24"/>
        </w:rPr>
        <w:t>ο για να δημιουργήσετε παραθυρά</w:t>
      </w:r>
      <w:r w:rsidRPr="007144A4">
        <w:rPr>
          <w:rFonts w:eastAsia="Times New Roman" w:cs="Times New Roman"/>
          <w:szCs w:val="24"/>
        </w:rPr>
        <w:t>κι</w:t>
      </w:r>
      <w:r>
        <w:rPr>
          <w:rFonts w:eastAsia="Times New Roman" w:cs="Times New Roman"/>
          <w:szCs w:val="24"/>
        </w:rPr>
        <w:t>;</w:t>
      </w:r>
      <w:r w:rsidRPr="007144A4">
        <w:rPr>
          <w:rFonts w:eastAsia="Times New Roman" w:cs="Times New Roman"/>
          <w:szCs w:val="24"/>
        </w:rPr>
        <w:t xml:space="preserve"> Εμείς επιμένουμε στην πρότασή μας για σύνθεση </w:t>
      </w:r>
      <w:r>
        <w:rPr>
          <w:rFonts w:eastAsia="Times New Roman" w:cs="Times New Roman"/>
          <w:szCs w:val="24"/>
        </w:rPr>
        <w:t xml:space="preserve">της </w:t>
      </w:r>
      <w:r>
        <w:rPr>
          <w:rFonts w:eastAsia="Times New Roman" w:cs="Times New Roman"/>
          <w:szCs w:val="24"/>
        </w:rPr>
        <w:t>ε</w:t>
      </w:r>
      <w:r w:rsidRPr="007144A4">
        <w:rPr>
          <w:rFonts w:eastAsia="Times New Roman" w:cs="Times New Roman"/>
          <w:szCs w:val="24"/>
        </w:rPr>
        <w:t>πιτροπής μετά από δημόσια πρόσκληση με αξιοκρατικά κριτήρια</w:t>
      </w:r>
      <w:r>
        <w:rPr>
          <w:rFonts w:eastAsia="Times New Roman" w:cs="Times New Roman"/>
          <w:szCs w:val="24"/>
        </w:rPr>
        <w:t>,</w:t>
      </w:r>
      <w:r w:rsidRPr="007144A4">
        <w:rPr>
          <w:rFonts w:eastAsia="Times New Roman" w:cs="Times New Roman"/>
          <w:szCs w:val="24"/>
        </w:rPr>
        <w:t xml:space="preserve"> ώστε να διασφαλιστεί η μεγαλύτερη δυνατή αυτονομία και ανεξαρτησία της </w:t>
      </w:r>
      <w:r>
        <w:rPr>
          <w:rFonts w:eastAsia="Times New Roman" w:cs="Times New Roman"/>
          <w:szCs w:val="24"/>
        </w:rPr>
        <w:t>ε</w:t>
      </w:r>
      <w:r w:rsidRPr="007144A4">
        <w:rPr>
          <w:rFonts w:eastAsia="Times New Roman" w:cs="Times New Roman"/>
          <w:szCs w:val="24"/>
        </w:rPr>
        <w:t>πιτροπής</w:t>
      </w:r>
      <w:r>
        <w:rPr>
          <w:rFonts w:eastAsia="Times New Roman" w:cs="Times New Roman"/>
          <w:szCs w:val="24"/>
        </w:rPr>
        <w:t>.</w:t>
      </w:r>
      <w:r w:rsidRPr="007144A4">
        <w:rPr>
          <w:rFonts w:eastAsia="Times New Roman" w:cs="Times New Roman"/>
          <w:szCs w:val="24"/>
        </w:rPr>
        <w:t xml:space="preserve"> </w:t>
      </w:r>
    </w:p>
    <w:p w14:paraId="4CC5B9B6"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 xml:space="preserve">Προκειμένου </w:t>
      </w:r>
      <w:r>
        <w:rPr>
          <w:rFonts w:eastAsia="Times New Roman" w:cs="Times New Roman"/>
          <w:szCs w:val="24"/>
        </w:rPr>
        <w:t>δε να αποφορτίσετε</w:t>
      </w:r>
      <w:r w:rsidRPr="007144A4">
        <w:rPr>
          <w:rFonts w:eastAsia="Times New Roman" w:cs="Times New Roman"/>
          <w:szCs w:val="24"/>
        </w:rPr>
        <w:t xml:space="preserve"> την </w:t>
      </w:r>
      <w:r>
        <w:rPr>
          <w:rFonts w:eastAsia="Times New Roman" w:cs="Times New Roman"/>
          <w:szCs w:val="24"/>
        </w:rPr>
        <w:t>ε</w:t>
      </w:r>
      <w:r w:rsidRPr="007144A4">
        <w:rPr>
          <w:rFonts w:eastAsia="Times New Roman" w:cs="Times New Roman"/>
          <w:szCs w:val="24"/>
        </w:rPr>
        <w:t>πιτροπή από την πολλή δουλειά</w:t>
      </w:r>
      <w:r>
        <w:rPr>
          <w:rFonts w:eastAsia="Times New Roman" w:cs="Times New Roman"/>
          <w:szCs w:val="24"/>
        </w:rPr>
        <w:t>, έτσι γράφετε</w:t>
      </w:r>
      <w:r w:rsidRPr="007144A4">
        <w:rPr>
          <w:rFonts w:eastAsia="Times New Roman" w:cs="Times New Roman"/>
          <w:szCs w:val="24"/>
        </w:rPr>
        <w:t xml:space="preserve"> στην αιτιολογική έκθεση</w:t>
      </w:r>
      <w:r>
        <w:rPr>
          <w:rFonts w:eastAsia="Times New Roman" w:cs="Times New Roman"/>
          <w:szCs w:val="24"/>
        </w:rPr>
        <w:t>, αποδεσμεύετε</w:t>
      </w:r>
      <w:r w:rsidRPr="007144A4">
        <w:rPr>
          <w:rFonts w:eastAsia="Times New Roman" w:cs="Times New Roman"/>
          <w:szCs w:val="24"/>
        </w:rPr>
        <w:t xml:space="preserve"> τον έλεγχο μεταβίβαση</w:t>
      </w:r>
      <w:r>
        <w:rPr>
          <w:rFonts w:eastAsia="Times New Roman" w:cs="Times New Roman"/>
          <w:szCs w:val="24"/>
        </w:rPr>
        <w:t>ς</w:t>
      </w:r>
      <w:r w:rsidRPr="007144A4">
        <w:rPr>
          <w:rFonts w:eastAsia="Times New Roman" w:cs="Times New Roman"/>
          <w:szCs w:val="24"/>
        </w:rPr>
        <w:t xml:space="preserve"> μετοχών μέχρι το </w:t>
      </w:r>
      <w:r>
        <w:rPr>
          <w:rFonts w:eastAsia="Times New Roman" w:cs="Times New Roman"/>
          <w:szCs w:val="24"/>
        </w:rPr>
        <w:t>5%,</w:t>
      </w:r>
      <w:r w:rsidRPr="007144A4">
        <w:rPr>
          <w:rFonts w:eastAsia="Times New Roman" w:cs="Times New Roman"/>
          <w:szCs w:val="24"/>
        </w:rPr>
        <w:t xml:space="preserve"> από το </w:t>
      </w:r>
      <w:r w:rsidRPr="007144A4">
        <w:rPr>
          <w:rFonts w:eastAsia="Times New Roman" w:cs="Times New Roman"/>
          <w:szCs w:val="24"/>
        </w:rPr>
        <w:lastRenderedPageBreak/>
        <w:t>2% που ισχύει σήμερα</w:t>
      </w:r>
      <w:r>
        <w:rPr>
          <w:rFonts w:eastAsia="Times New Roman" w:cs="Times New Roman"/>
          <w:szCs w:val="24"/>
        </w:rPr>
        <w:t>.</w:t>
      </w:r>
      <w:r w:rsidRPr="007144A4">
        <w:rPr>
          <w:rFonts w:eastAsia="Times New Roman" w:cs="Times New Roman"/>
          <w:szCs w:val="24"/>
        </w:rPr>
        <w:t xml:space="preserve"> Και </w:t>
      </w:r>
      <w:r>
        <w:rPr>
          <w:rFonts w:eastAsia="Times New Roman" w:cs="Times New Roman"/>
          <w:szCs w:val="24"/>
        </w:rPr>
        <w:t>μας προβάλλετε</w:t>
      </w:r>
      <w:r w:rsidRPr="007144A4">
        <w:rPr>
          <w:rFonts w:eastAsia="Times New Roman" w:cs="Times New Roman"/>
          <w:szCs w:val="24"/>
        </w:rPr>
        <w:t xml:space="preserve"> το ατράνταχτο επιχείρημα ότι αυτό δ</w:t>
      </w:r>
      <w:r w:rsidRPr="007144A4">
        <w:rPr>
          <w:rFonts w:eastAsia="Times New Roman" w:cs="Times New Roman"/>
          <w:szCs w:val="24"/>
        </w:rPr>
        <w:t xml:space="preserve">εν επηρεάζει καθοριστικά τη μετοχική σύνθεση </w:t>
      </w:r>
      <w:r>
        <w:rPr>
          <w:rFonts w:eastAsia="Times New Roman" w:cs="Times New Roman"/>
          <w:szCs w:val="24"/>
        </w:rPr>
        <w:t xml:space="preserve">της </w:t>
      </w:r>
      <w:r w:rsidRPr="007144A4">
        <w:rPr>
          <w:rFonts w:eastAsia="Times New Roman" w:cs="Times New Roman"/>
          <w:szCs w:val="24"/>
        </w:rPr>
        <w:t>εταιρείας</w:t>
      </w:r>
      <w:r>
        <w:rPr>
          <w:rFonts w:eastAsia="Times New Roman" w:cs="Times New Roman"/>
          <w:szCs w:val="24"/>
        </w:rPr>
        <w:t>.</w:t>
      </w:r>
      <w:r w:rsidRPr="007144A4">
        <w:rPr>
          <w:rFonts w:eastAsia="Times New Roman" w:cs="Times New Roman"/>
          <w:szCs w:val="24"/>
        </w:rPr>
        <w:t xml:space="preserve"> </w:t>
      </w:r>
    </w:p>
    <w:p w14:paraId="4CC5B9B7"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 xml:space="preserve">Πιστεύετε ειλικρινά </w:t>
      </w:r>
      <w:r>
        <w:rPr>
          <w:rFonts w:eastAsia="Times New Roman" w:cs="Times New Roman"/>
          <w:szCs w:val="24"/>
        </w:rPr>
        <w:t xml:space="preserve">ότι δεν μπορούν πέντε μεμονωμένοι </w:t>
      </w:r>
      <w:r w:rsidRPr="007144A4">
        <w:rPr>
          <w:rFonts w:eastAsia="Times New Roman" w:cs="Times New Roman"/>
          <w:szCs w:val="24"/>
        </w:rPr>
        <w:t>μέτοχοι να την επηρεάσουν</w:t>
      </w:r>
      <w:r>
        <w:rPr>
          <w:rFonts w:eastAsia="Times New Roman" w:cs="Times New Roman"/>
          <w:szCs w:val="24"/>
        </w:rPr>
        <w:t>;</w:t>
      </w:r>
      <w:r>
        <w:rPr>
          <w:rFonts w:eastAsia="Times New Roman" w:cs="Times New Roman"/>
          <w:szCs w:val="24"/>
        </w:rPr>
        <w:tab/>
      </w:r>
      <w:r w:rsidRPr="007144A4">
        <w:rPr>
          <w:rFonts w:eastAsia="Times New Roman" w:cs="Times New Roman"/>
          <w:szCs w:val="24"/>
        </w:rPr>
        <w:t>Και κυρίως</w:t>
      </w:r>
      <w:r>
        <w:rPr>
          <w:rFonts w:eastAsia="Times New Roman" w:cs="Times New Roman"/>
          <w:szCs w:val="24"/>
        </w:rPr>
        <w:t>,</w:t>
      </w:r>
      <w:r w:rsidRPr="007144A4">
        <w:rPr>
          <w:rFonts w:eastAsia="Times New Roman" w:cs="Times New Roman"/>
          <w:szCs w:val="24"/>
        </w:rPr>
        <w:t xml:space="preserve"> δεν πρέπει να ελέγχεται η π</w:t>
      </w:r>
      <w:r>
        <w:rPr>
          <w:rFonts w:eastAsia="Times New Roman" w:cs="Times New Roman"/>
          <w:szCs w:val="24"/>
        </w:rPr>
        <w:t>ροέλευση των χρημάτων που μπαίνουν</w:t>
      </w:r>
      <w:r w:rsidRPr="007144A4">
        <w:rPr>
          <w:rFonts w:eastAsia="Times New Roman" w:cs="Times New Roman"/>
          <w:szCs w:val="24"/>
        </w:rPr>
        <w:t xml:space="preserve"> στον ελληνικό αθλητισμό</w:t>
      </w:r>
      <w:r>
        <w:rPr>
          <w:rFonts w:eastAsia="Times New Roman" w:cs="Times New Roman"/>
          <w:szCs w:val="24"/>
        </w:rPr>
        <w:t>;</w:t>
      </w:r>
      <w:r w:rsidRPr="007144A4">
        <w:rPr>
          <w:rFonts w:eastAsia="Times New Roman" w:cs="Times New Roman"/>
          <w:szCs w:val="24"/>
        </w:rPr>
        <w:t xml:space="preserve"> Διευκολύνει</w:t>
      </w:r>
      <w:r>
        <w:rPr>
          <w:rFonts w:eastAsia="Times New Roman" w:cs="Times New Roman"/>
          <w:szCs w:val="24"/>
        </w:rPr>
        <w:t>,</w:t>
      </w:r>
      <w:r w:rsidRPr="007144A4">
        <w:rPr>
          <w:rFonts w:eastAsia="Times New Roman" w:cs="Times New Roman"/>
          <w:szCs w:val="24"/>
        </w:rPr>
        <w:t xml:space="preserve"> ναι ή όχι</w:t>
      </w:r>
      <w:r>
        <w:rPr>
          <w:rFonts w:eastAsia="Times New Roman" w:cs="Times New Roman"/>
          <w:szCs w:val="24"/>
        </w:rPr>
        <w:t>,</w:t>
      </w:r>
      <w:r w:rsidRPr="007144A4">
        <w:rPr>
          <w:rFonts w:eastAsia="Times New Roman" w:cs="Times New Roman"/>
          <w:szCs w:val="24"/>
        </w:rPr>
        <w:t xml:space="preserve"> όποιον θέλει να ξεπλύνει μαύρο χρήμα μέσω αγοράς μετοχών</w:t>
      </w:r>
      <w:r>
        <w:rPr>
          <w:rFonts w:eastAsia="Times New Roman" w:cs="Times New Roman"/>
          <w:szCs w:val="24"/>
        </w:rPr>
        <w:t xml:space="preserve"> η</w:t>
      </w:r>
      <w:r w:rsidRPr="007144A4">
        <w:rPr>
          <w:rFonts w:eastAsia="Times New Roman" w:cs="Times New Roman"/>
          <w:szCs w:val="24"/>
        </w:rPr>
        <w:t xml:space="preserve"> συγκεκριμένη ρύθμιση</w:t>
      </w:r>
      <w:r>
        <w:rPr>
          <w:rFonts w:eastAsia="Times New Roman" w:cs="Times New Roman"/>
          <w:szCs w:val="24"/>
        </w:rPr>
        <w:t>;</w:t>
      </w:r>
    </w:p>
    <w:p w14:paraId="4CC5B9B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ήθελα να σταθώ και</w:t>
      </w:r>
      <w:r w:rsidRPr="007144A4">
        <w:rPr>
          <w:rFonts w:eastAsia="Times New Roman" w:cs="Times New Roman"/>
          <w:szCs w:val="24"/>
        </w:rPr>
        <w:t xml:space="preserve"> στο άρθρο 22 που προβλέπεται</w:t>
      </w:r>
      <w:r>
        <w:rPr>
          <w:rFonts w:eastAsia="Times New Roman" w:cs="Times New Roman"/>
          <w:szCs w:val="24"/>
        </w:rPr>
        <w:t>,</w:t>
      </w:r>
      <w:r w:rsidRPr="007144A4">
        <w:rPr>
          <w:rFonts w:eastAsia="Times New Roman" w:cs="Times New Roman"/>
          <w:szCs w:val="24"/>
        </w:rPr>
        <w:t xml:space="preserve"> ούτε λίγο ούτε πολύ</w:t>
      </w:r>
      <w:r>
        <w:rPr>
          <w:rFonts w:eastAsia="Times New Roman" w:cs="Times New Roman"/>
          <w:szCs w:val="24"/>
        </w:rPr>
        <w:t>,</w:t>
      </w:r>
      <w:r w:rsidRPr="007144A4">
        <w:rPr>
          <w:rFonts w:eastAsia="Times New Roman" w:cs="Times New Roman"/>
          <w:szCs w:val="24"/>
        </w:rPr>
        <w:t xml:space="preserve"> ότι και χωρίς πιστοποιητικό μπορεί κάποιος να αγων</w:t>
      </w:r>
      <w:r>
        <w:rPr>
          <w:rFonts w:eastAsia="Times New Roman" w:cs="Times New Roman"/>
          <w:szCs w:val="24"/>
        </w:rPr>
        <w:t>ίζεται εφόσον καταβάλει πρόστιμα.</w:t>
      </w:r>
      <w:r w:rsidRPr="007144A4">
        <w:rPr>
          <w:rFonts w:eastAsia="Times New Roman" w:cs="Times New Roman"/>
          <w:szCs w:val="24"/>
        </w:rPr>
        <w:t xml:space="preserve"> Τι άλλ</w:t>
      </w:r>
      <w:r w:rsidRPr="007144A4">
        <w:rPr>
          <w:rFonts w:eastAsia="Times New Roman" w:cs="Times New Roman"/>
          <w:szCs w:val="24"/>
        </w:rPr>
        <w:t>αξε άραγε και από εκεί που μέχρι και τη διαβούλευση με την παράγραφο 10 του άρθρου 12</w:t>
      </w:r>
      <w:r>
        <w:rPr>
          <w:rFonts w:eastAsia="Times New Roman" w:cs="Times New Roman"/>
          <w:szCs w:val="24"/>
        </w:rPr>
        <w:t>,</w:t>
      </w:r>
      <w:r w:rsidRPr="007144A4">
        <w:rPr>
          <w:rFonts w:eastAsia="Times New Roman" w:cs="Times New Roman"/>
          <w:szCs w:val="24"/>
        </w:rPr>
        <w:t xml:space="preserve"> το πιστοποιητικό της </w:t>
      </w:r>
      <w:r>
        <w:rPr>
          <w:rFonts w:eastAsia="Times New Roman" w:cs="Times New Roman"/>
          <w:szCs w:val="24"/>
        </w:rPr>
        <w:t>ε</w:t>
      </w:r>
      <w:r w:rsidRPr="007144A4">
        <w:rPr>
          <w:rFonts w:eastAsia="Times New Roman" w:cs="Times New Roman"/>
          <w:szCs w:val="24"/>
        </w:rPr>
        <w:t xml:space="preserve">πιτροπής </w:t>
      </w:r>
      <w:r>
        <w:rPr>
          <w:rFonts w:eastAsia="Times New Roman" w:cs="Times New Roman"/>
          <w:szCs w:val="24"/>
        </w:rPr>
        <w:t>ε</w:t>
      </w:r>
      <w:r w:rsidRPr="007144A4">
        <w:rPr>
          <w:rFonts w:eastAsia="Times New Roman" w:cs="Times New Roman"/>
          <w:szCs w:val="24"/>
        </w:rPr>
        <w:t xml:space="preserve">παγγελματικού </w:t>
      </w:r>
      <w:r>
        <w:rPr>
          <w:rFonts w:eastAsia="Times New Roman" w:cs="Times New Roman"/>
          <w:szCs w:val="24"/>
        </w:rPr>
        <w:t>α</w:t>
      </w:r>
      <w:r w:rsidRPr="007144A4">
        <w:rPr>
          <w:rFonts w:eastAsia="Times New Roman" w:cs="Times New Roman"/>
          <w:szCs w:val="24"/>
        </w:rPr>
        <w:t xml:space="preserve">θλητισμού </w:t>
      </w:r>
      <w:r>
        <w:rPr>
          <w:rFonts w:eastAsia="Times New Roman" w:cs="Times New Roman"/>
          <w:szCs w:val="24"/>
        </w:rPr>
        <w:t>ή</w:t>
      </w:r>
      <w:r w:rsidRPr="007144A4">
        <w:rPr>
          <w:rFonts w:eastAsia="Times New Roman" w:cs="Times New Roman"/>
          <w:szCs w:val="24"/>
        </w:rPr>
        <w:t>ταν απαραίτητο για τη συμμετοχή στο πρωτάθλημα</w:t>
      </w:r>
      <w:r>
        <w:rPr>
          <w:rFonts w:eastAsia="Times New Roman" w:cs="Times New Roman"/>
          <w:szCs w:val="24"/>
        </w:rPr>
        <w:t xml:space="preserve">, </w:t>
      </w:r>
      <w:r w:rsidRPr="007144A4">
        <w:rPr>
          <w:rFonts w:eastAsia="Times New Roman" w:cs="Times New Roman"/>
          <w:szCs w:val="24"/>
        </w:rPr>
        <w:t xml:space="preserve">τώρα </w:t>
      </w:r>
      <w:r>
        <w:rPr>
          <w:rFonts w:eastAsia="Times New Roman" w:cs="Times New Roman"/>
          <w:szCs w:val="24"/>
        </w:rPr>
        <w:t>κονταίνει</w:t>
      </w:r>
      <w:r w:rsidRPr="007144A4">
        <w:rPr>
          <w:rFonts w:eastAsia="Times New Roman" w:cs="Times New Roman"/>
          <w:szCs w:val="24"/>
        </w:rPr>
        <w:t xml:space="preserve"> και συνεπάγεται μόνο πρόστιμα</w:t>
      </w:r>
      <w:r>
        <w:rPr>
          <w:rFonts w:eastAsia="Times New Roman" w:cs="Times New Roman"/>
          <w:szCs w:val="24"/>
        </w:rPr>
        <w:t>;</w:t>
      </w:r>
      <w:r w:rsidRPr="007144A4">
        <w:rPr>
          <w:rFonts w:eastAsia="Times New Roman" w:cs="Times New Roman"/>
          <w:szCs w:val="24"/>
        </w:rPr>
        <w:t xml:space="preserve"> </w:t>
      </w:r>
    </w:p>
    <w:p w14:paraId="4CC5B9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7144A4">
        <w:rPr>
          <w:rFonts w:eastAsia="Times New Roman" w:cs="Times New Roman"/>
          <w:szCs w:val="24"/>
        </w:rPr>
        <w:t>δ</w:t>
      </w:r>
      <w:r w:rsidRPr="007144A4">
        <w:rPr>
          <w:rFonts w:eastAsia="Times New Roman" w:cs="Times New Roman"/>
          <w:szCs w:val="24"/>
        </w:rPr>
        <w:t>εν νομοθετείτ</w:t>
      </w:r>
      <w:r>
        <w:rPr>
          <w:rFonts w:eastAsia="Times New Roman" w:cs="Times New Roman"/>
          <w:szCs w:val="24"/>
        </w:rPr>
        <w:t>ε</w:t>
      </w:r>
      <w:r w:rsidRPr="007144A4">
        <w:rPr>
          <w:rFonts w:eastAsia="Times New Roman" w:cs="Times New Roman"/>
          <w:szCs w:val="24"/>
        </w:rPr>
        <w:t xml:space="preserve"> μόνο ότι όποιο</w:t>
      </w:r>
      <w:r>
        <w:rPr>
          <w:rFonts w:eastAsia="Times New Roman" w:cs="Times New Roman"/>
          <w:szCs w:val="24"/>
        </w:rPr>
        <w:t>ς παρανομεί θα πληρώνει πρόστιμα,</w:t>
      </w:r>
      <w:r w:rsidRPr="007144A4">
        <w:rPr>
          <w:rFonts w:eastAsia="Times New Roman" w:cs="Times New Roman"/>
          <w:szCs w:val="24"/>
        </w:rPr>
        <w:t xml:space="preserve"> αλλά και ότι </w:t>
      </w:r>
      <w:r>
        <w:rPr>
          <w:rFonts w:eastAsia="Times New Roman" w:cs="Times New Roman"/>
          <w:szCs w:val="24"/>
        </w:rPr>
        <w:t xml:space="preserve">όποιος </w:t>
      </w:r>
      <w:r w:rsidRPr="007144A4">
        <w:rPr>
          <w:rFonts w:eastAsia="Times New Roman" w:cs="Times New Roman"/>
          <w:szCs w:val="24"/>
        </w:rPr>
        <w:t>πληρώνει τα πρόστιμα</w:t>
      </w:r>
      <w:r>
        <w:rPr>
          <w:rFonts w:eastAsia="Times New Roman" w:cs="Times New Roman"/>
          <w:szCs w:val="24"/>
        </w:rPr>
        <w:t>,</w:t>
      </w:r>
      <w:r w:rsidRPr="007144A4">
        <w:rPr>
          <w:rFonts w:eastAsia="Times New Roman" w:cs="Times New Roman"/>
          <w:szCs w:val="24"/>
        </w:rPr>
        <w:t xml:space="preserve"> θα μπορεί να συνεχίσει να παρανομεί και αυτό δεν </w:t>
      </w:r>
      <w:r w:rsidRPr="007144A4">
        <w:rPr>
          <w:rFonts w:eastAsia="Times New Roman" w:cs="Times New Roman"/>
          <w:szCs w:val="24"/>
        </w:rPr>
        <w:lastRenderedPageBreak/>
        <w:t>παραπέμπει ούτε σε νομιμότητα ούτε σε ισότιμη μεταχείριση</w:t>
      </w:r>
      <w:r>
        <w:rPr>
          <w:rFonts w:eastAsia="Times New Roman" w:cs="Times New Roman"/>
          <w:szCs w:val="24"/>
        </w:rPr>
        <w:t>.</w:t>
      </w:r>
      <w:r w:rsidRPr="007144A4">
        <w:rPr>
          <w:rFonts w:eastAsia="Times New Roman" w:cs="Times New Roman"/>
          <w:szCs w:val="24"/>
        </w:rPr>
        <w:t xml:space="preserve"> Δεν μπορεί</w:t>
      </w:r>
      <w:r>
        <w:rPr>
          <w:rFonts w:eastAsia="Times New Roman" w:cs="Times New Roman"/>
          <w:szCs w:val="24"/>
        </w:rPr>
        <w:t>,</w:t>
      </w:r>
      <w:r w:rsidRPr="007144A4">
        <w:rPr>
          <w:rFonts w:eastAsia="Times New Roman" w:cs="Times New Roman"/>
          <w:szCs w:val="24"/>
        </w:rPr>
        <w:t xml:space="preserve"> δηλαδή</w:t>
      </w:r>
      <w:r>
        <w:rPr>
          <w:rFonts w:eastAsia="Times New Roman" w:cs="Times New Roman"/>
          <w:szCs w:val="24"/>
        </w:rPr>
        <w:t>,</w:t>
      </w:r>
      <w:r w:rsidRPr="007144A4">
        <w:rPr>
          <w:rFonts w:eastAsia="Times New Roman" w:cs="Times New Roman"/>
          <w:szCs w:val="24"/>
        </w:rPr>
        <w:t xml:space="preserve"> το σήμα κατατεθέν της Ε</w:t>
      </w:r>
      <w:r>
        <w:rPr>
          <w:rFonts w:eastAsia="Times New Roman" w:cs="Times New Roman"/>
          <w:szCs w:val="24"/>
        </w:rPr>
        <w:t>Ε</w:t>
      </w:r>
      <w:r w:rsidRPr="007144A4">
        <w:rPr>
          <w:rFonts w:eastAsia="Times New Roman" w:cs="Times New Roman"/>
          <w:szCs w:val="24"/>
        </w:rPr>
        <w:t xml:space="preserve">Α να είναι </w:t>
      </w:r>
      <w:r>
        <w:rPr>
          <w:rFonts w:eastAsia="Times New Roman" w:cs="Times New Roman"/>
          <w:szCs w:val="24"/>
        </w:rPr>
        <w:t xml:space="preserve">«όποιος </w:t>
      </w:r>
      <w:r w:rsidRPr="007144A4">
        <w:rPr>
          <w:rFonts w:eastAsia="Times New Roman" w:cs="Times New Roman"/>
          <w:szCs w:val="24"/>
        </w:rPr>
        <w:t>πληρώνει</w:t>
      </w:r>
      <w:r>
        <w:rPr>
          <w:rFonts w:eastAsia="Times New Roman" w:cs="Times New Roman"/>
          <w:szCs w:val="24"/>
        </w:rPr>
        <w:t>,</w:t>
      </w:r>
      <w:r w:rsidRPr="007144A4">
        <w:rPr>
          <w:rFonts w:eastAsia="Times New Roman" w:cs="Times New Roman"/>
          <w:szCs w:val="24"/>
        </w:rPr>
        <w:t xml:space="preserve"> παίζει</w:t>
      </w:r>
      <w:r>
        <w:rPr>
          <w:rFonts w:eastAsia="Times New Roman" w:cs="Times New Roman"/>
          <w:szCs w:val="24"/>
        </w:rPr>
        <w:t>», όπως την εκφράζει</w:t>
      </w:r>
      <w:r w:rsidRPr="007144A4">
        <w:rPr>
          <w:rFonts w:eastAsia="Times New Roman" w:cs="Times New Roman"/>
          <w:szCs w:val="24"/>
        </w:rPr>
        <w:t xml:space="preserve"> ο κύριος Υπουργός</w:t>
      </w:r>
      <w:r>
        <w:rPr>
          <w:rFonts w:eastAsia="Times New Roman" w:cs="Times New Roman"/>
          <w:szCs w:val="24"/>
        </w:rPr>
        <w:t>.</w:t>
      </w:r>
      <w:r w:rsidRPr="007144A4">
        <w:rPr>
          <w:rFonts w:eastAsia="Times New Roman" w:cs="Times New Roman"/>
          <w:szCs w:val="24"/>
        </w:rPr>
        <w:t xml:space="preserve"> </w:t>
      </w:r>
    </w:p>
    <w:p w14:paraId="4CC5B9BA"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Καταθέτω στα Πρακτικά και τ</w:t>
      </w:r>
      <w:r>
        <w:rPr>
          <w:rFonts w:eastAsia="Times New Roman" w:cs="Times New Roman"/>
          <w:szCs w:val="24"/>
        </w:rPr>
        <w:t>η συνέντευξή</w:t>
      </w:r>
      <w:r w:rsidRPr="007144A4">
        <w:rPr>
          <w:rFonts w:eastAsia="Times New Roman" w:cs="Times New Roman"/>
          <w:szCs w:val="24"/>
        </w:rPr>
        <w:t xml:space="preserve"> σας </w:t>
      </w:r>
      <w:r>
        <w:rPr>
          <w:rFonts w:eastAsia="Times New Roman" w:cs="Times New Roman"/>
          <w:szCs w:val="24"/>
        </w:rPr>
        <w:t>σ</w:t>
      </w:r>
      <w:r w:rsidRPr="007144A4">
        <w:rPr>
          <w:rFonts w:eastAsia="Times New Roman" w:cs="Times New Roman"/>
          <w:szCs w:val="24"/>
        </w:rPr>
        <w:t xml:space="preserve">την παρουσίαση του νομοσχεδίου και είναι από την εφημερίδα </w:t>
      </w:r>
      <w:r>
        <w:rPr>
          <w:rFonts w:eastAsia="Times New Roman" w:cs="Times New Roman"/>
          <w:szCs w:val="24"/>
        </w:rPr>
        <w:t>«</w:t>
      </w:r>
      <w:r w:rsidRPr="007144A4">
        <w:rPr>
          <w:rFonts w:eastAsia="Times New Roman" w:cs="Times New Roman"/>
          <w:szCs w:val="24"/>
        </w:rPr>
        <w:t>ΑΥΓΗ</w:t>
      </w:r>
      <w:r>
        <w:rPr>
          <w:rFonts w:eastAsia="Times New Roman" w:cs="Times New Roman"/>
          <w:szCs w:val="24"/>
        </w:rPr>
        <w:t>».</w:t>
      </w:r>
    </w:p>
    <w:p w14:paraId="4CC5B9BB" w14:textId="77777777" w:rsidR="005D719C" w:rsidRDefault="00627F40">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της Νέας Δημοκρατίας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Άννα Καραμανλή</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CC5B9BC"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 xml:space="preserve">Στο κεφάλαιο για τη λειτουργία των </w:t>
      </w:r>
      <w:r>
        <w:rPr>
          <w:rFonts w:eastAsia="Times New Roman" w:cs="Times New Roman"/>
          <w:szCs w:val="24"/>
        </w:rPr>
        <w:t>σ</w:t>
      </w:r>
      <w:r w:rsidRPr="007144A4">
        <w:rPr>
          <w:rFonts w:eastAsia="Times New Roman" w:cs="Times New Roman"/>
          <w:szCs w:val="24"/>
        </w:rPr>
        <w:t>ωματείων</w:t>
      </w:r>
      <w:r>
        <w:rPr>
          <w:rFonts w:eastAsia="Times New Roman" w:cs="Times New Roman"/>
          <w:szCs w:val="24"/>
        </w:rPr>
        <w:t>,</w:t>
      </w:r>
      <w:r w:rsidRPr="007144A4">
        <w:rPr>
          <w:rFonts w:eastAsia="Times New Roman" w:cs="Times New Roman"/>
          <w:szCs w:val="24"/>
        </w:rPr>
        <w:t xml:space="preserve"> ενώσεων και </w:t>
      </w:r>
      <w:r>
        <w:rPr>
          <w:rFonts w:eastAsia="Times New Roman" w:cs="Times New Roman"/>
          <w:szCs w:val="24"/>
        </w:rPr>
        <w:t>ομοσπονδιών</w:t>
      </w:r>
      <w:r w:rsidRPr="007144A4">
        <w:rPr>
          <w:rFonts w:eastAsia="Times New Roman" w:cs="Times New Roman"/>
          <w:szCs w:val="24"/>
        </w:rPr>
        <w:t xml:space="preserve"> εισάγετε τον περιορισμό τ</w:t>
      </w:r>
      <w:r w:rsidRPr="007144A4">
        <w:rPr>
          <w:rFonts w:eastAsia="Times New Roman" w:cs="Times New Roman"/>
          <w:szCs w:val="24"/>
        </w:rPr>
        <w:t>ων θητειών</w:t>
      </w:r>
      <w:r>
        <w:rPr>
          <w:rFonts w:eastAsia="Times New Roman" w:cs="Times New Roman"/>
          <w:szCs w:val="24"/>
        </w:rPr>
        <w:t>,</w:t>
      </w:r>
      <w:r w:rsidRPr="007144A4">
        <w:rPr>
          <w:rFonts w:eastAsia="Times New Roman" w:cs="Times New Roman"/>
          <w:szCs w:val="24"/>
        </w:rPr>
        <w:t xml:space="preserve"> τον οποίο σας είπαμε ότι θα θέλαμε να στηρίξουμε</w:t>
      </w:r>
      <w:r>
        <w:rPr>
          <w:rFonts w:eastAsia="Times New Roman" w:cs="Times New Roman"/>
          <w:szCs w:val="24"/>
        </w:rPr>
        <w:t>,</w:t>
      </w:r>
      <w:r w:rsidRPr="007144A4">
        <w:rPr>
          <w:rFonts w:eastAsia="Times New Roman" w:cs="Times New Roman"/>
          <w:szCs w:val="24"/>
        </w:rPr>
        <w:t xml:space="preserve"> </w:t>
      </w:r>
      <w:r>
        <w:rPr>
          <w:rFonts w:eastAsia="Times New Roman" w:cs="Times New Roman"/>
          <w:szCs w:val="24"/>
        </w:rPr>
        <w:t xml:space="preserve">αν και τη </w:t>
      </w:r>
      <w:r w:rsidRPr="007144A4">
        <w:rPr>
          <w:rFonts w:eastAsia="Times New Roman" w:cs="Times New Roman"/>
          <w:szCs w:val="24"/>
        </w:rPr>
        <w:t>συζήτηση για τη συνταγματικότητα της διάταξης την αποφεύγετε και ακόμη την περιμένουνε</w:t>
      </w:r>
      <w:r>
        <w:rPr>
          <w:rFonts w:eastAsia="Times New Roman" w:cs="Times New Roman"/>
          <w:szCs w:val="24"/>
        </w:rPr>
        <w:t>.</w:t>
      </w:r>
      <w:r w:rsidRPr="007144A4">
        <w:rPr>
          <w:rFonts w:eastAsia="Times New Roman" w:cs="Times New Roman"/>
          <w:szCs w:val="24"/>
        </w:rPr>
        <w:t xml:space="preserve"> Δεν θα έπρεπε να έχετε </w:t>
      </w:r>
      <w:r>
        <w:rPr>
          <w:rFonts w:eastAsia="Times New Roman" w:cs="Times New Roman"/>
          <w:szCs w:val="24"/>
        </w:rPr>
        <w:t>ή</w:t>
      </w:r>
      <w:r w:rsidRPr="007144A4">
        <w:rPr>
          <w:rFonts w:eastAsia="Times New Roman" w:cs="Times New Roman"/>
          <w:szCs w:val="24"/>
        </w:rPr>
        <w:t xml:space="preserve">δη θωρακίσει τον </w:t>
      </w:r>
      <w:r>
        <w:rPr>
          <w:rFonts w:eastAsia="Times New Roman" w:cs="Times New Roman"/>
          <w:szCs w:val="24"/>
        </w:rPr>
        <w:t>νόμο</w:t>
      </w:r>
      <w:r w:rsidRPr="007144A4">
        <w:rPr>
          <w:rFonts w:eastAsia="Times New Roman" w:cs="Times New Roman"/>
          <w:szCs w:val="24"/>
        </w:rPr>
        <w:t xml:space="preserve"> σας με σχετική γνωμοδότηση</w:t>
      </w:r>
      <w:r>
        <w:rPr>
          <w:rFonts w:eastAsia="Times New Roman" w:cs="Times New Roman"/>
          <w:szCs w:val="24"/>
        </w:rPr>
        <w:t>, ό</w:t>
      </w:r>
      <w:r w:rsidRPr="007144A4">
        <w:rPr>
          <w:rFonts w:eastAsia="Times New Roman" w:cs="Times New Roman"/>
          <w:szCs w:val="24"/>
        </w:rPr>
        <w:t>πως επανειλημμένως σα</w:t>
      </w:r>
      <w:r w:rsidRPr="007144A4">
        <w:rPr>
          <w:rFonts w:eastAsia="Times New Roman" w:cs="Times New Roman"/>
          <w:szCs w:val="24"/>
        </w:rPr>
        <w:t>ς έχουμε ζητήσει</w:t>
      </w:r>
      <w:r>
        <w:rPr>
          <w:rFonts w:eastAsia="Times New Roman" w:cs="Times New Roman"/>
          <w:szCs w:val="24"/>
        </w:rPr>
        <w:t>;</w:t>
      </w:r>
      <w:r w:rsidRPr="007144A4">
        <w:rPr>
          <w:rFonts w:eastAsia="Times New Roman" w:cs="Times New Roman"/>
          <w:szCs w:val="24"/>
        </w:rPr>
        <w:t xml:space="preserve"> </w:t>
      </w:r>
      <w:r>
        <w:rPr>
          <w:rFonts w:eastAsia="Times New Roman" w:cs="Times New Roman"/>
          <w:szCs w:val="24"/>
        </w:rPr>
        <w:t>Κι</w:t>
      </w:r>
      <w:r w:rsidRPr="007144A4">
        <w:rPr>
          <w:rFonts w:eastAsia="Times New Roman" w:cs="Times New Roman"/>
          <w:szCs w:val="24"/>
        </w:rPr>
        <w:t xml:space="preserve"> έτσι όπως </w:t>
      </w:r>
      <w:r>
        <w:rPr>
          <w:rFonts w:eastAsia="Times New Roman" w:cs="Times New Roman"/>
          <w:szCs w:val="24"/>
        </w:rPr>
        <w:t>βάζετε</w:t>
      </w:r>
      <w:r w:rsidRPr="007144A4">
        <w:rPr>
          <w:rFonts w:eastAsia="Times New Roman" w:cs="Times New Roman"/>
          <w:szCs w:val="24"/>
        </w:rPr>
        <w:t xml:space="preserve"> τον περιορισμό με τα </w:t>
      </w:r>
      <w:r w:rsidRPr="007144A4">
        <w:rPr>
          <w:rFonts w:eastAsia="Times New Roman" w:cs="Times New Roman"/>
          <w:szCs w:val="24"/>
        </w:rPr>
        <w:lastRenderedPageBreak/>
        <w:t>εκτελεστικά μέλη</w:t>
      </w:r>
      <w:r>
        <w:rPr>
          <w:rFonts w:eastAsia="Times New Roman" w:cs="Times New Roman"/>
          <w:szCs w:val="24"/>
        </w:rPr>
        <w:t>,</w:t>
      </w:r>
      <w:r w:rsidRPr="007144A4">
        <w:rPr>
          <w:rFonts w:eastAsia="Times New Roman" w:cs="Times New Roman"/>
          <w:szCs w:val="24"/>
        </w:rPr>
        <w:t xml:space="preserve"> αφήνετε ορθάνοιχτο παράθυρο για να ξεχειλώσει και να εκφυλιστεί</w:t>
      </w:r>
      <w:r>
        <w:rPr>
          <w:rFonts w:eastAsia="Times New Roman" w:cs="Times New Roman"/>
          <w:szCs w:val="24"/>
        </w:rPr>
        <w:t>.</w:t>
      </w:r>
      <w:r w:rsidRPr="007144A4">
        <w:rPr>
          <w:rFonts w:eastAsia="Times New Roman" w:cs="Times New Roman"/>
          <w:szCs w:val="24"/>
        </w:rPr>
        <w:t xml:space="preserve"> </w:t>
      </w:r>
    </w:p>
    <w:p w14:paraId="4CC5B9B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Έρχομαι στη</w:t>
      </w:r>
      <w:r w:rsidRPr="007144A4">
        <w:rPr>
          <w:rFonts w:eastAsia="Times New Roman" w:cs="Times New Roman"/>
          <w:szCs w:val="24"/>
        </w:rPr>
        <w:t xml:space="preserve"> σταυροδοσία του 30% και </w:t>
      </w:r>
      <w:r>
        <w:rPr>
          <w:rFonts w:eastAsia="Times New Roman" w:cs="Times New Roman"/>
          <w:szCs w:val="24"/>
        </w:rPr>
        <w:t>σ</w:t>
      </w:r>
      <w:r w:rsidRPr="007144A4">
        <w:rPr>
          <w:rFonts w:eastAsia="Times New Roman" w:cs="Times New Roman"/>
          <w:szCs w:val="24"/>
        </w:rPr>
        <w:t>τα παραταξιακά ψηφοδέλτια</w:t>
      </w:r>
      <w:r>
        <w:rPr>
          <w:rFonts w:eastAsia="Times New Roman" w:cs="Times New Roman"/>
          <w:szCs w:val="24"/>
        </w:rPr>
        <w:t xml:space="preserve">. Είναι </w:t>
      </w:r>
      <w:r w:rsidRPr="007144A4">
        <w:rPr>
          <w:rFonts w:eastAsia="Times New Roman" w:cs="Times New Roman"/>
          <w:szCs w:val="24"/>
        </w:rPr>
        <w:t xml:space="preserve">ρυθμίσεις που πηγάζουν από τις ιδεολογικές </w:t>
      </w:r>
      <w:r w:rsidRPr="007144A4">
        <w:rPr>
          <w:rFonts w:eastAsia="Times New Roman" w:cs="Times New Roman"/>
          <w:szCs w:val="24"/>
        </w:rPr>
        <w:t xml:space="preserve">εμμονές </w:t>
      </w:r>
      <w:r>
        <w:rPr>
          <w:rFonts w:eastAsia="Times New Roman" w:cs="Times New Roman"/>
          <w:szCs w:val="24"/>
        </w:rPr>
        <w:t>σας,</w:t>
      </w:r>
      <w:r w:rsidRPr="007144A4">
        <w:rPr>
          <w:rFonts w:eastAsia="Times New Roman" w:cs="Times New Roman"/>
          <w:szCs w:val="24"/>
        </w:rPr>
        <w:t xml:space="preserve"> αλλά και όχημα για τις μικροκομματικές </w:t>
      </w:r>
      <w:r>
        <w:rPr>
          <w:rFonts w:eastAsia="Times New Roman" w:cs="Times New Roman"/>
          <w:szCs w:val="24"/>
        </w:rPr>
        <w:t xml:space="preserve">σας </w:t>
      </w:r>
      <w:r w:rsidRPr="007144A4">
        <w:rPr>
          <w:rFonts w:eastAsia="Times New Roman" w:cs="Times New Roman"/>
          <w:szCs w:val="24"/>
        </w:rPr>
        <w:t>σκοπιμότητες</w:t>
      </w:r>
      <w:r>
        <w:rPr>
          <w:rFonts w:eastAsia="Times New Roman" w:cs="Times New Roman"/>
          <w:szCs w:val="24"/>
        </w:rPr>
        <w:t>.</w:t>
      </w:r>
      <w:r w:rsidRPr="007144A4">
        <w:rPr>
          <w:rFonts w:eastAsia="Times New Roman" w:cs="Times New Roman"/>
          <w:szCs w:val="24"/>
        </w:rPr>
        <w:t xml:space="preserve"> Το μπάχαλο που επιχε</w:t>
      </w:r>
      <w:r>
        <w:rPr>
          <w:rFonts w:eastAsia="Times New Roman" w:cs="Times New Roman"/>
          <w:szCs w:val="24"/>
        </w:rPr>
        <w:t>ιρείτε</w:t>
      </w:r>
      <w:r w:rsidRPr="007144A4">
        <w:rPr>
          <w:rFonts w:eastAsia="Times New Roman" w:cs="Times New Roman"/>
          <w:szCs w:val="24"/>
        </w:rPr>
        <w:t xml:space="preserve"> να προκαλέσει </w:t>
      </w:r>
      <w:r>
        <w:rPr>
          <w:rFonts w:eastAsia="Times New Roman" w:cs="Times New Roman"/>
          <w:szCs w:val="24"/>
        </w:rPr>
        <w:t>σ</w:t>
      </w:r>
      <w:r w:rsidRPr="007144A4">
        <w:rPr>
          <w:rFonts w:eastAsia="Times New Roman" w:cs="Times New Roman"/>
          <w:szCs w:val="24"/>
        </w:rPr>
        <w:t xml:space="preserve">τις </w:t>
      </w:r>
      <w:r>
        <w:rPr>
          <w:rFonts w:eastAsia="Times New Roman" w:cs="Times New Roman"/>
          <w:szCs w:val="24"/>
        </w:rPr>
        <w:t>αυτοδιοικ</w:t>
      </w:r>
      <w:r w:rsidRPr="007144A4">
        <w:rPr>
          <w:rFonts w:eastAsia="Times New Roman" w:cs="Times New Roman"/>
          <w:szCs w:val="24"/>
        </w:rPr>
        <w:t>ητές εκλογές</w:t>
      </w:r>
      <w:r>
        <w:rPr>
          <w:rFonts w:eastAsia="Times New Roman" w:cs="Times New Roman"/>
          <w:szCs w:val="24"/>
        </w:rPr>
        <w:t>,</w:t>
      </w:r>
      <w:r w:rsidRPr="007144A4">
        <w:rPr>
          <w:rFonts w:eastAsia="Times New Roman" w:cs="Times New Roman"/>
          <w:szCs w:val="24"/>
        </w:rPr>
        <w:t xml:space="preserve"> θέλετε τώρα να το μεταφέρετε και στον αθλητισμό</w:t>
      </w:r>
      <w:r>
        <w:rPr>
          <w:rFonts w:eastAsia="Times New Roman" w:cs="Times New Roman"/>
          <w:szCs w:val="24"/>
        </w:rPr>
        <w:t>.</w:t>
      </w:r>
      <w:r w:rsidRPr="007144A4">
        <w:rPr>
          <w:rFonts w:eastAsia="Times New Roman" w:cs="Times New Roman"/>
          <w:szCs w:val="24"/>
        </w:rPr>
        <w:t xml:space="preserve"> Γιατί ποιο θα είναι το αποτύπωμα του νέου συστήματος</w:t>
      </w:r>
      <w:r>
        <w:rPr>
          <w:rFonts w:eastAsia="Times New Roman" w:cs="Times New Roman"/>
          <w:szCs w:val="24"/>
        </w:rPr>
        <w:t>,</w:t>
      </w:r>
      <w:r w:rsidRPr="007144A4">
        <w:rPr>
          <w:rFonts w:eastAsia="Times New Roman" w:cs="Times New Roman"/>
          <w:szCs w:val="24"/>
        </w:rPr>
        <w:t xml:space="preserve"> όταν θα προκύπ</w:t>
      </w:r>
      <w:r w:rsidRPr="007144A4">
        <w:rPr>
          <w:rFonts w:eastAsia="Times New Roman" w:cs="Times New Roman"/>
          <w:szCs w:val="24"/>
        </w:rPr>
        <w:t>τουν τα αναπόφευκτα αδιέξοδα</w:t>
      </w:r>
      <w:r>
        <w:rPr>
          <w:rFonts w:eastAsia="Times New Roman" w:cs="Times New Roman"/>
          <w:szCs w:val="24"/>
        </w:rPr>
        <w:t>, όταν αποφάσεις θα</w:t>
      </w:r>
      <w:r w:rsidRPr="007144A4">
        <w:rPr>
          <w:rFonts w:eastAsia="Times New Roman" w:cs="Times New Roman"/>
          <w:szCs w:val="24"/>
        </w:rPr>
        <w:t xml:space="preserve"> μπλοκάρονται</w:t>
      </w:r>
      <w:r>
        <w:rPr>
          <w:rFonts w:eastAsia="Times New Roman" w:cs="Times New Roman"/>
          <w:szCs w:val="24"/>
        </w:rPr>
        <w:t>,</w:t>
      </w:r>
      <w:r w:rsidRPr="007144A4">
        <w:rPr>
          <w:rFonts w:eastAsia="Times New Roman" w:cs="Times New Roman"/>
          <w:szCs w:val="24"/>
        </w:rPr>
        <w:t xml:space="preserve"> πρωτοβουλίες </w:t>
      </w:r>
      <w:r>
        <w:rPr>
          <w:rFonts w:eastAsia="Times New Roman" w:cs="Times New Roman"/>
          <w:szCs w:val="24"/>
        </w:rPr>
        <w:t>θα</w:t>
      </w:r>
      <w:r w:rsidRPr="007144A4">
        <w:rPr>
          <w:rFonts w:eastAsia="Times New Roman" w:cs="Times New Roman"/>
          <w:szCs w:val="24"/>
        </w:rPr>
        <w:t xml:space="preserve"> βαλτώνουν και τα διοικητικά συμβούλια θα </w:t>
      </w:r>
      <w:r>
        <w:rPr>
          <w:rFonts w:eastAsia="Times New Roman" w:cs="Times New Roman"/>
          <w:szCs w:val="24"/>
        </w:rPr>
        <w:t>δυσ</w:t>
      </w:r>
      <w:r w:rsidRPr="007144A4">
        <w:rPr>
          <w:rFonts w:eastAsia="Times New Roman" w:cs="Times New Roman"/>
          <w:szCs w:val="24"/>
        </w:rPr>
        <w:t>λειτουργούν</w:t>
      </w:r>
      <w:r>
        <w:rPr>
          <w:rFonts w:eastAsia="Times New Roman" w:cs="Times New Roman"/>
          <w:szCs w:val="24"/>
        </w:rPr>
        <w:t>;</w:t>
      </w:r>
      <w:r w:rsidRPr="007144A4">
        <w:rPr>
          <w:rFonts w:eastAsia="Times New Roman" w:cs="Times New Roman"/>
          <w:szCs w:val="24"/>
        </w:rPr>
        <w:t xml:space="preserve"> </w:t>
      </w:r>
    </w:p>
    <w:p w14:paraId="4CC5B9BE"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Δεν έχουν κα</w:t>
      </w:r>
      <w:r>
        <w:rPr>
          <w:rFonts w:eastAsia="Times New Roman" w:cs="Times New Roman"/>
          <w:szCs w:val="24"/>
        </w:rPr>
        <w:t>μ</w:t>
      </w:r>
      <w:r w:rsidRPr="007144A4">
        <w:rPr>
          <w:rFonts w:eastAsia="Times New Roman" w:cs="Times New Roman"/>
          <w:szCs w:val="24"/>
        </w:rPr>
        <w:t xml:space="preserve">μία σχέση όλα αυτά </w:t>
      </w:r>
      <w:r>
        <w:rPr>
          <w:rFonts w:eastAsia="Times New Roman" w:cs="Times New Roman"/>
          <w:szCs w:val="24"/>
        </w:rPr>
        <w:t>μ</w:t>
      </w:r>
      <w:r w:rsidRPr="007144A4">
        <w:rPr>
          <w:rFonts w:eastAsia="Times New Roman" w:cs="Times New Roman"/>
          <w:szCs w:val="24"/>
        </w:rPr>
        <w:t>ε ό</w:t>
      </w:r>
      <w:r>
        <w:rPr>
          <w:rFonts w:eastAsia="Times New Roman" w:cs="Times New Roman"/>
          <w:szCs w:val="24"/>
        </w:rPr>
        <w:t>,</w:t>
      </w:r>
      <w:r w:rsidRPr="007144A4">
        <w:rPr>
          <w:rFonts w:eastAsia="Times New Roman" w:cs="Times New Roman"/>
          <w:szCs w:val="24"/>
        </w:rPr>
        <w:t>τι πρεσβεύε</w:t>
      </w:r>
      <w:r>
        <w:rPr>
          <w:rFonts w:eastAsia="Times New Roman" w:cs="Times New Roman"/>
          <w:szCs w:val="24"/>
        </w:rPr>
        <w:t>ι ο</w:t>
      </w:r>
      <w:r w:rsidRPr="007144A4">
        <w:rPr>
          <w:rFonts w:eastAsia="Times New Roman" w:cs="Times New Roman"/>
          <w:szCs w:val="24"/>
        </w:rPr>
        <w:t xml:space="preserve"> αθλητισμός</w:t>
      </w:r>
      <w:r>
        <w:rPr>
          <w:rFonts w:eastAsia="Times New Roman" w:cs="Times New Roman"/>
          <w:szCs w:val="24"/>
        </w:rPr>
        <w:t>,</w:t>
      </w:r>
      <w:r w:rsidRPr="007144A4">
        <w:rPr>
          <w:rFonts w:eastAsia="Times New Roman" w:cs="Times New Roman"/>
          <w:szCs w:val="24"/>
        </w:rPr>
        <w:t xml:space="preserve"> αλλά και με την επικρατούσα αθλητική πρακτική</w:t>
      </w:r>
      <w:r>
        <w:rPr>
          <w:rFonts w:eastAsia="Times New Roman" w:cs="Times New Roman"/>
          <w:szCs w:val="24"/>
        </w:rPr>
        <w:t>.</w:t>
      </w:r>
      <w:r w:rsidRPr="007144A4">
        <w:rPr>
          <w:rFonts w:eastAsia="Times New Roman" w:cs="Times New Roman"/>
          <w:szCs w:val="24"/>
        </w:rPr>
        <w:t xml:space="preserve"> Το </w:t>
      </w:r>
      <w:r>
        <w:rPr>
          <w:rFonts w:eastAsia="Times New Roman" w:cs="Times New Roman"/>
          <w:szCs w:val="24"/>
        </w:rPr>
        <w:t>κάνετε</w:t>
      </w:r>
      <w:r>
        <w:rPr>
          <w:rFonts w:eastAsia="Times New Roman" w:cs="Times New Roman"/>
          <w:szCs w:val="24"/>
        </w:rPr>
        <w:t xml:space="preserve"> γιατί επιδιώκετε</w:t>
      </w:r>
      <w:r w:rsidRPr="007144A4">
        <w:rPr>
          <w:rFonts w:eastAsia="Times New Roman" w:cs="Times New Roman"/>
          <w:szCs w:val="24"/>
        </w:rPr>
        <w:t xml:space="preserve"> κομματικά να πάρετε ένα κομμάτι από την πίτα της αθλητικής εξουσίας</w:t>
      </w:r>
      <w:r>
        <w:rPr>
          <w:rFonts w:eastAsia="Times New Roman" w:cs="Times New Roman"/>
          <w:szCs w:val="24"/>
        </w:rPr>
        <w:t>.</w:t>
      </w:r>
      <w:r w:rsidRPr="007144A4">
        <w:rPr>
          <w:rFonts w:eastAsia="Times New Roman" w:cs="Times New Roman"/>
          <w:szCs w:val="24"/>
        </w:rPr>
        <w:t xml:space="preserve"> Θέλετε </w:t>
      </w:r>
      <w:r>
        <w:rPr>
          <w:rFonts w:eastAsia="Times New Roman" w:cs="Times New Roman"/>
          <w:szCs w:val="24"/>
        </w:rPr>
        <w:t>κομματικά</w:t>
      </w:r>
      <w:r w:rsidRPr="007144A4">
        <w:rPr>
          <w:rFonts w:eastAsia="Times New Roman" w:cs="Times New Roman"/>
          <w:szCs w:val="24"/>
        </w:rPr>
        <w:t xml:space="preserve"> παρ</w:t>
      </w:r>
      <w:r>
        <w:rPr>
          <w:rFonts w:eastAsia="Times New Roman" w:cs="Times New Roman"/>
          <w:szCs w:val="24"/>
        </w:rPr>
        <w:t xml:space="preserve">αμάγαζα και καπετανάτα </w:t>
      </w:r>
      <w:r w:rsidRPr="007144A4">
        <w:rPr>
          <w:rFonts w:eastAsia="Times New Roman" w:cs="Times New Roman"/>
          <w:szCs w:val="24"/>
        </w:rPr>
        <w:t xml:space="preserve">μέσα στις ενώσεις των αθλητικών </w:t>
      </w:r>
      <w:r>
        <w:rPr>
          <w:rFonts w:eastAsia="Times New Roman" w:cs="Times New Roman"/>
          <w:szCs w:val="24"/>
        </w:rPr>
        <w:t xml:space="preserve">σωματείων. </w:t>
      </w:r>
      <w:r w:rsidRPr="007144A4">
        <w:rPr>
          <w:rFonts w:eastAsia="Times New Roman" w:cs="Times New Roman"/>
          <w:szCs w:val="24"/>
        </w:rPr>
        <w:t xml:space="preserve">Αυτό που θα πετύχετε είναι να φέρετε την εσωστρέφεια και να </w:t>
      </w:r>
      <w:r w:rsidRPr="007144A4">
        <w:rPr>
          <w:rFonts w:eastAsia="Times New Roman" w:cs="Times New Roman"/>
          <w:szCs w:val="24"/>
        </w:rPr>
        <w:lastRenderedPageBreak/>
        <w:t>μετατρέψετε τις ομοσπον</w:t>
      </w:r>
      <w:r w:rsidRPr="007144A4">
        <w:rPr>
          <w:rFonts w:eastAsia="Times New Roman" w:cs="Times New Roman"/>
          <w:szCs w:val="24"/>
        </w:rPr>
        <w:t xml:space="preserve">δίες σε </w:t>
      </w:r>
      <w:r>
        <w:rPr>
          <w:rFonts w:eastAsia="Times New Roman" w:cs="Times New Roman"/>
          <w:szCs w:val="24"/>
        </w:rPr>
        <w:t>πεδίο παζαρέματος.</w:t>
      </w:r>
      <w:r w:rsidRPr="007144A4">
        <w:rPr>
          <w:rFonts w:eastAsia="Times New Roman" w:cs="Times New Roman"/>
          <w:szCs w:val="24"/>
        </w:rPr>
        <w:t xml:space="preserve"> Σας καταθέσαμε συγκεκριμένη πρόταση </w:t>
      </w:r>
      <w:r>
        <w:rPr>
          <w:rFonts w:eastAsia="Times New Roman" w:cs="Times New Roman"/>
          <w:szCs w:val="24"/>
        </w:rPr>
        <w:t xml:space="preserve">και </w:t>
      </w:r>
      <w:r w:rsidRPr="007144A4">
        <w:rPr>
          <w:rFonts w:eastAsia="Times New Roman" w:cs="Times New Roman"/>
          <w:szCs w:val="24"/>
        </w:rPr>
        <w:t>απάντηση δεν πήραμε</w:t>
      </w:r>
      <w:r>
        <w:rPr>
          <w:rFonts w:eastAsia="Times New Roman" w:cs="Times New Roman"/>
          <w:szCs w:val="24"/>
        </w:rPr>
        <w:t xml:space="preserve">, για σταυροδοσία πενήντα συν </w:t>
      </w:r>
      <w:r w:rsidRPr="007144A4">
        <w:rPr>
          <w:rFonts w:eastAsia="Times New Roman" w:cs="Times New Roman"/>
          <w:szCs w:val="24"/>
        </w:rPr>
        <w:t xml:space="preserve">1% </w:t>
      </w:r>
      <w:r>
        <w:rPr>
          <w:rFonts w:eastAsia="Times New Roman" w:cs="Times New Roman"/>
          <w:szCs w:val="24"/>
        </w:rPr>
        <w:t>για ενιαίο ψηφοδέλτιο.</w:t>
      </w:r>
      <w:r w:rsidRPr="007144A4">
        <w:rPr>
          <w:rFonts w:eastAsia="Times New Roman" w:cs="Times New Roman"/>
          <w:szCs w:val="24"/>
        </w:rPr>
        <w:t xml:space="preserve"> </w:t>
      </w:r>
    </w:p>
    <w:p w14:paraId="4CC5B9BF" w14:textId="77777777" w:rsidR="005D719C" w:rsidRDefault="00627F40">
      <w:pPr>
        <w:spacing w:line="600" w:lineRule="auto"/>
        <w:ind w:firstLine="720"/>
        <w:jc w:val="both"/>
        <w:rPr>
          <w:rFonts w:eastAsia="Times New Roman" w:cs="Times New Roman"/>
          <w:szCs w:val="24"/>
        </w:rPr>
      </w:pPr>
      <w:r w:rsidRPr="007144A4">
        <w:rPr>
          <w:rFonts w:eastAsia="Times New Roman" w:cs="Times New Roman"/>
          <w:szCs w:val="24"/>
        </w:rPr>
        <w:t>Τον παραλογισμό το</w:t>
      </w:r>
      <w:r>
        <w:rPr>
          <w:rFonts w:eastAsia="Times New Roman" w:cs="Times New Roman"/>
          <w:szCs w:val="24"/>
        </w:rPr>
        <w:t>ν</w:t>
      </w:r>
      <w:r w:rsidRPr="007144A4">
        <w:rPr>
          <w:rFonts w:eastAsia="Times New Roman" w:cs="Times New Roman"/>
          <w:szCs w:val="24"/>
        </w:rPr>
        <w:t xml:space="preserve"> συναντούμε και στην υποχρεωτική κάλυψη του ενός τρίτου στα διοικητικά συμβούλια </w:t>
      </w:r>
      <w:r>
        <w:rPr>
          <w:rFonts w:eastAsia="Times New Roman" w:cs="Times New Roman"/>
          <w:szCs w:val="24"/>
        </w:rPr>
        <w:t xml:space="preserve">από το ένα </w:t>
      </w:r>
      <w:r>
        <w:rPr>
          <w:rFonts w:eastAsia="Times New Roman" w:cs="Times New Roman"/>
          <w:szCs w:val="24"/>
        </w:rPr>
        <w:t>φύλο.</w:t>
      </w:r>
      <w:r w:rsidRPr="007144A4">
        <w:rPr>
          <w:rFonts w:eastAsia="Times New Roman" w:cs="Times New Roman"/>
          <w:szCs w:val="24"/>
        </w:rPr>
        <w:t xml:space="preserve"> Σας είπαμε και στην </w:t>
      </w:r>
      <w:r>
        <w:rPr>
          <w:rFonts w:eastAsia="Times New Roman" w:cs="Times New Roman"/>
          <w:szCs w:val="24"/>
        </w:rPr>
        <w:t>ε</w:t>
      </w:r>
      <w:r>
        <w:rPr>
          <w:rFonts w:eastAsia="Times New Roman" w:cs="Times New Roman"/>
          <w:szCs w:val="24"/>
        </w:rPr>
        <w:t>πιτροπή, σ</w:t>
      </w:r>
      <w:r w:rsidRPr="007144A4">
        <w:rPr>
          <w:rFonts w:eastAsia="Times New Roman" w:cs="Times New Roman"/>
          <w:szCs w:val="24"/>
        </w:rPr>
        <w:t xml:space="preserve">ας </w:t>
      </w:r>
      <w:r>
        <w:rPr>
          <w:rFonts w:eastAsia="Times New Roman" w:cs="Times New Roman"/>
          <w:szCs w:val="24"/>
        </w:rPr>
        <w:t xml:space="preserve">το </w:t>
      </w:r>
      <w:r w:rsidRPr="007144A4">
        <w:rPr>
          <w:rFonts w:eastAsia="Times New Roman" w:cs="Times New Roman"/>
          <w:szCs w:val="24"/>
        </w:rPr>
        <w:t>είπα εγώ η ίδια ότι έχω υποστηρίξει με όλες μου τις δυνάμεις την αύξηση της γυναικείας εκπροσώπησης σε όλα τα κέντρ</w:t>
      </w:r>
      <w:r>
        <w:rPr>
          <w:rFonts w:eastAsia="Times New Roman" w:cs="Times New Roman"/>
          <w:szCs w:val="24"/>
        </w:rPr>
        <w:t>α λήψης αποφάσεων και παραμένω σταθερή στη θέση μου αυτή, α</w:t>
      </w:r>
      <w:r w:rsidRPr="007144A4">
        <w:rPr>
          <w:rFonts w:eastAsia="Times New Roman" w:cs="Times New Roman"/>
          <w:szCs w:val="24"/>
        </w:rPr>
        <w:t>ρκεί να υπάρχει ουσία και περιεχόμενο κ</w:t>
      </w:r>
      <w:r w:rsidRPr="007144A4">
        <w:rPr>
          <w:rFonts w:eastAsia="Times New Roman" w:cs="Times New Roman"/>
          <w:szCs w:val="24"/>
        </w:rPr>
        <w:t>αι να μη</w:t>
      </w:r>
      <w:r>
        <w:rPr>
          <w:rFonts w:eastAsia="Times New Roman" w:cs="Times New Roman"/>
          <w:szCs w:val="24"/>
        </w:rPr>
        <w:t>ν</w:t>
      </w:r>
      <w:r w:rsidRPr="007144A4">
        <w:rPr>
          <w:rFonts w:eastAsia="Times New Roman" w:cs="Times New Roman"/>
          <w:szCs w:val="24"/>
        </w:rPr>
        <w:t xml:space="preserve"> λαμβάνονται αποφάσεις </w:t>
      </w:r>
      <w:r>
        <w:rPr>
          <w:rFonts w:eastAsia="Times New Roman" w:cs="Times New Roman"/>
          <w:szCs w:val="24"/>
        </w:rPr>
        <w:t>σ</w:t>
      </w:r>
      <w:r w:rsidRPr="007144A4">
        <w:rPr>
          <w:rFonts w:eastAsia="Times New Roman" w:cs="Times New Roman"/>
          <w:szCs w:val="24"/>
        </w:rPr>
        <w:t>το πόδι</w:t>
      </w:r>
      <w:r>
        <w:rPr>
          <w:rFonts w:eastAsia="Times New Roman" w:cs="Times New Roman"/>
          <w:szCs w:val="24"/>
        </w:rPr>
        <w:t>.</w:t>
      </w:r>
    </w:p>
    <w:p w14:paraId="4CC5B9C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Μας είπε σε </w:t>
      </w:r>
      <w:r w:rsidRPr="00A63ED1">
        <w:rPr>
          <w:rFonts w:eastAsia="Times New Roman"/>
          <w:color w:val="212121"/>
          <w:szCs w:val="24"/>
        </w:rPr>
        <w:t xml:space="preserve">επίμαχες ερωτήσεις </w:t>
      </w:r>
      <w:r>
        <w:rPr>
          <w:rFonts w:eastAsia="Times New Roman"/>
          <w:color w:val="212121"/>
          <w:szCs w:val="24"/>
        </w:rPr>
        <w:t>η εισηγήτριά</w:t>
      </w:r>
      <w:r w:rsidRPr="00A63ED1">
        <w:rPr>
          <w:rFonts w:eastAsia="Times New Roman"/>
          <w:color w:val="212121"/>
          <w:szCs w:val="24"/>
        </w:rPr>
        <w:t xml:space="preserve"> σας ότι η ποσόστωση είναι υποχρεωτική και όποιος δεν συμμορφώνε</w:t>
      </w:r>
      <w:r>
        <w:rPr>
          <w:rFonts w:eastAsia="Times New Roman"/>
          <w:color w:val="212121"/>
          <w:szCs w:val="24"/>
        </w:rPr>
        <w:t>ται θα υφίσταται συνέπειες και ε</w:t>
      </w:r>
      <w:r w:rsidRPr="00A63ED1">
        <w:rPr>
          <w:rFonts w:eastAsia="Times New Roman"/>
          <w:color w:val="212121"/>
          <w:szCs w:val="24"/>
        </w:rPr>
        <w:t xml:space="preserve">πέμενε </w:t>
      </w:r>
      <w:r>
        <w:rPr>
          <w:rFonts w:eastAsia="Times New Roman"/>
          <w:color w:val="212121"/>
          <w:szCs w:val="24"/>
        </w:rPr>
        <w:t>στο ποιες συνέπειες θα υπάρχουν. Ε</w:t>
      </w:r>
      <w:r w:rsidRPr="00A63ED1">
        <w:rPr>
          <w:rFonts w:eastAsia="Times New Roman"/>
          <w:color w:val="212121"/>
          <w:szCs w:val="24"/>
        </w:rPr>
        <w:t>πιμένετε</w:t>
      </w:r>
      <w:r>
        <w:rPr>
          <w:rFonts w:eastAsia="Times New Roman"/>
          <w:color w:val="212121"/>
          <w:szCs w:val="24"/>
        </w:rPr>
        <w:t>,</w:t>
      </w:r>
      <w:r w:rsidRPr="00A63ED1">
        <w:rPr>
          <w:rFonts w:eastAsia="Times New Roman"/>
          <w:color w:val="212121"/>
          <w:szCs w:val="24"/>
        </w:rPr>
        <w:t xml:space="preserve"> </w:t>
      </w:r>
      <w:r>
        <w:rPr>
          <w:rFonts w:eastAsia="Times New Roman"/>
          <w:color w:val="212121"/>
          <w:szCs w:val="24"/>
        </w:rPr>
        <w:t>όμως, να μην δίνετε</w:t>
      </w:r>
      <w:r w:rsidRPr="00A63ED1">
        <w:rPr>
          <w:rFonts w:eastAsia="Times New Roman"/>
          <w:color w:val="212121"/>
          <w:szCs w:val="24"/>
        </w:rPr>
        <w:t xml:space="preserve"> μία </w:t>
      </w:r>
      <w:r w:rsidRPr="00A63ED1">
        <w:rPr>
          <w:rFonts w:eastAsia="Times New Roman"/>
          <w:color w:val="212121"/>
          <w:szCs w:val="24"/>
        </w:rPr>
        <w:t>απάντηση στο πώς θα εφαρμοστεί ο νόμος</w:t>
      </w:r>
      <w:r>
        <w:rPr>
          <w:rFonts w:eastAsia="Times New Roman"/>
          <w:color w:val="212121"/>
          <w:szCs w:val="24"/>
        </w:rPr>
        <w:t xml:space="preserve">, αν δεν βρίσκονται </w:t>
      </w:r>
      <w:r w:rsidRPr="00A63ED1">
        <w:rPr>
          <w:rFonts w:eastAsia="Times New Roman"/>
          <w:color w:val="212121"/>
          <w:szCs w:val="24"/>
        </w:rPr>
        <w:t>γυναίκες</w:t>
      </w:r>
      <w:r>
        <w:rPr>
          <w:rFonts w:eastAsia="Times New Roman"/>
          <w:color w:val="212121"/>
          <w:szCs w:val="24"/>
        </w:rPr>
        <w:t>.</w:t>
      </w:r>
    </w:p>
    <w:p w14:paraId="4CC5B9C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w:t>
      </w:r>
      <w:r w:rsidRPr="00A63ED1">
        <w:rPr>
          <w:rFonts w:eastAsia="Times New Roman"/>
          <w:color w:val="212121"/>
          <w:szCs w:val="24"/>
        </w:rPr>
        <w:t>ν δεν</w:t>
      </w:r>
      <w:r>
        <w:rPr>
          <w:rFonts w:eastAsia="Times New Roman"/>
          <w:color w:val="212121"/>
          <w:szCs w:val="24"/>
        </w:rPr>
        <w:t xml:space="preserve"> μπορείτε, λ</w:t>
      </w:r>
      <w:r w:rsidRPr="00A63ED1">
        <w:rPr>
          <w:rFonts w:eastAsia="Times New Roman"/>
          <w:color w:val="212121"/>
          <w:szCs w:val="24"/>
        </w:rPr>
        <w:t>οιπόν</w:t>
      </w:r>
      <w:r>
        <w:rPr>
          <w:rFonts w:eastAsia="Times New Roman"/>
          <w:color w:val="212121"/>
          <w:szCs w:val="24"/>
        </w:rPr>
        <w:t>, κ</w:t>
      </w:r>
      <w:r w:rsidRPr="00A63ED1">
        <w:rPr>
          <w:rFonts w:eastAsia="Times New Roman"/>
          <w:color w:val="212121"/>
          <w:szCs w:val="24"/>
        </w:rPr>
        <w:t>ύριε Υπουργέ</w:t>
      </w:r>
      <w:r>
        <w:rPr>
          <w:rFonts w:eastAsia="Times New Roman"/>
          <w:color w:val="212121"/>
          <w:szCs w:val="24"/>
        </w:rPr>
        <w:t>, να πείσετε την εισηγήτριά</w:t>
      </w:r>
      <w:r w:rsidRPr="00A63ED1">
        <w:rPr>
          <w:rFonts w:eastAsia="Times New Roman"/>
          <w:color w:val="212121"/>
          <w:szCs w:val="24"/>
        </w:rPr>
        <w:t xml:space="preserve"> </w:t>
      </w:r>
      <w:r>
        <w:rPr>
          <w:rFonts w:eastAsia="Times New Roman"/>
          <w:color w:val="212121"/>
          <w:szCs w:val="24"/>
        </w:rPr>
        <w:t>σας, φανταστείτε πόσο απέχετε</w:t>
      </w:r>
      <w:r w:rsidRPr="00A63ED1">
        <w:rPr>
          <w:rFonts w:eastAsia="Times New Roman"/>
          <w:color w:val="212121"/>
          <w:szCs w:val="24"/>
        </w:rPr>
        <w:t xml:space="preserve"> από το να πείσετε τους υπόλοιπους</w:t>
      </w:r>
      <w:r>
        <w:rPr>
          <w:rFonts w:eastAsia="Times New Roman"/>
          <w:color w:val="212121"/>
          <w:szCs w:val="24"/>
        </w:rPr>
        <w:t>.</w:t>
      </w:r>
    </w:p>
    <w:p w14:paraId="4CC5B9C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Δ</w:t>
      </w:r>
      <w:r w:rsidRPr="00A63ED1">
        <w:rPr>
          <w:rFonts w:eastAsia="Times New Roman"/>
          <w:color w:val="212121"/>
          <w:szCs w:val="24"/>
        </w:rPr>
        <w:t>εν γίνεται</w:t>
      </w:r>
      <w:r>
        <w:rPr>
          <w:rFonts w:eastAsia="Times New Roman"/>
          <w:color w:val="212121"/>
          <w:szCs w:val="24"/>
        </w:rPr>
        <w:t>,</w:t>
      </w:r>
      <w:r w:rsidRPr="00A63ED1">
        <w:rPr>
          <w:rFonts w:eastAsia="Times New Roman"/>
          <w:color w:val="212121"/>
          <w:szCs w:val="24"/>
        </w:rPr>
        <w:t xml:space="preserve"> λοιπόν</w:t>
      </w:r>
      <w:r>
        <w:rPr>
          <w:rFonts w:eastAsia="Times New Roman"/>
          <w:color w:val="212121"/>
          <w:szCs w:val="24"/>
        </w:rPr>
        <w:t>, να νομοθετείτε</w:t>
      </w:r>
      <w:r w:rsidRPr="00A63ED1">
        <w:rPr>
          <w:rFonts w:eastAsia="Times New Roman"/>
          <w:color w:val="212121"/>
          <w:szCs w:val="24"/>
        </w:rPr>
        <w:t xml:space="preserve"> ούτε με ευχολόγια ούτε με φιρμάνι</w:t>
      </w:r>
      <w:r>
        <w:rPr>
          <w:rFonts w:eastAsia="Times New Roman"/>
          <w:color w:val="212121"/>
          <w:szCs w:val="24"/>
        </w:rPr>
        <w:t>α. Κ</w:t>
      </w:r>
      <w:r w:rsidRPr="00A63ED1">
        <w:rPr>
          <w:rFonts w:eastAsia="Times New Roman"/>
          <w:color w:val="212121"/>
          <w:szCs w:val="24"/>
        </w:rPr>
        <w:t>αι κινδυνεύουμε να φτάσου</w:t>
      </w:r>
      <w:r>
        <w:rPr>
          <w:rFonts w:eastAsia="Times New Roman"/>
          <w:color w:val="212121"/>
          <w:szCs w:val="24"/>
        </w:rPr>
        <w:t xml:space="preserve">με στο σημείο να διορίζονται </w:t>
      </w:r>
      <w:r w:rsidRPr="00A63ED1">
        <w:rPr>
          <w:rFonts w:eastAsia="Times New Roman"/>
          <w:color w:val="212121"/>
          <w:szCs w:val="24"/>
        </w:rPr>
        <w:t>γυναίκες στα διοικητικά συμβούλια σε ρόλο κομπάρσου</w:t>
      </w:r>
      <w:r>
        <w:rPr>
          <w:rFonts w:eastAsia="Times New Roman"/>
          <w:color w:val="212121"/>
          <w:szCs w:val="24"/>
        </w:rPr>
        <w:t xml:space="preserve">. </w:t>
      </w:r>
    </w:p>
    <w:p w14:paraId="4CC5B9C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w:t>
      </w:r>
      <w:r w:rsidRPr="00A63ED1">
        <w:rPr>
          <w:rFonts w:eastAsia="Times New Roman"/>
          <w:color w:val="212121"/>
          <w:szCs w:val="24"/>
        </w:rPr>
        <w:t xml:space="preserve">την κριτική τώρα που σας έγινε για την εκλογή </w:t>
      </w:r>
      <w:r>
        <w:rPr>
          <w:rFonts w:eastAsia="Times New Roman"/>
          <w:color w:val="212121"/>
          <w:szCs w:val="24"/>
        </w:rPr>
        <w:t>των εκπροσώπων των σ</w:t>
      </w:r>
      <w:r w:rsidRPr="00A63ED1">
        <w:rPr>
          <w:rFonts w:eastAsia="Times New Roman"/>
          <w:color w:val="212121"/>
          <w:szCs w:val="24"/>
        </w:rPr>
        <w:t>ωματείων στις αρχαιρεσίες των ενώσεων και τ</w:t>
      </w:r>
      <w:r w:rsidRPr="00A63ED1">
        <w:rPr>
          <w:rFonts w:eastAsia="Times New Roman"/>
          <w:color w:val="212121"/>
          <w:szCs w:val="24"/>
        </w:rPr>
        <w:t>ων ομοσπονδιώ</w:t>
      </w:r>
      <w:r>
        <w:rPr>
          <w:rFonts w:eastAsia="Times New Roman"/>
          <w:color w:val="212121"/>
          <w:szCs w:val="24"/>
        </w:rPr>
        <w:t>ν από τις γενικές συνελεύσεις, μα</w:t>
      </w:r>
      <w:r w:rsidRPr="00A63ED1">
        <w:rPr>
          <w:rFonts w:eastAsia="Times New Roman"/>
          <w:color w:val="212121"/>
          <w:szCs w:val="24"/>
        </w:rPr>
        <w:t xml:space="preserve">ς είπε ότι είναι πρόταση της </w:t>
      </w:r>
      <w:r>
        <w:rPr>
          <w:rFonts w:eastAsia="Times New Roman"/>
          <w:color w:val="212121"/>
          <w:szCs w:val="24"/>
        </w:rPr>
        <w:t>ΕΟΕ και υπάρχει στα Π</w:t>
      </w:r>
      <w:r w:rsidRPr="00A63ED1">
        <w:rPr>
          <w:rFonts w:eastAsia="Times New Roman"/>
          <w:color w:val="212121"/>
          <w:szCs w:val="24"/>
        </w:rPr>
        <w:t>ρακτικά</w:t>
      </w:r>
      <w:r>
        <w:rPr>
          <w:rFonts w:eastAsia="Times New Roman"/>
          <w:color w:val="212121"/>
          <w:szCs w:val="24"/>
        </w:rPr>
        <w:t>.</w:t>
      </w:r>
    </w:p>
    <w:p w14:paraId="4CC5B9C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A63ED1">
        <w:rPr>
          <w:rFonts w:eastAsia="Times New Roman"/>
          <w:color w:val="212121"/>
          <w:szCs w:val="24"/>
        </w:rPr>
        <w:t>ατ</w:t>
      </w:r>
      <w:r>
        <w:rPr>
          <w:rFonts w:eastAsia="Times New Roman"/>
          <w:color w:val="212121"/>
          <w:szCs w:val="24"/>
        </w:rPr>
        <w:t>αθέτω, λ</w:t>
      </w:r>
      <w:r w:rsidRPr="00A63ED1">
        <w:rPr>
          <w:rFonts w:eastAsia="Times New Roman"/>
          <w:color w:val="212121"/>
          <w:szCs w:val="24"/>
        </w:rPr>
        <w:t>οιπόν</w:t>
      </w:r>
      <w:r>
        <w:rPr>
          <w:rFonts w:eastAsia="Times New Roman"/>
          <w:color w:val="212121"/>
          <w:szCs w:val="24"/>
        </w:rPr>
        <w:t>, στα Π</w:t>
      </w:r>
      <w:r w:rsidRPr="00A63ED1">
        <w:rPr>
          <w:rFonts w:eastAsia="Times New Roman"/>
          <w:color w:val="212121"/>
          <w:szCs w:val="24"/>
        </w:rPr>
        <w:t xml:space="preserve">ρακτικά της Βουλής το υπόμνημα της </w:t>
      </w:r>
      <w:r>
        <w:rPr>
          <w:rFonts w:eastAsia="Times New Roman"/>
          <w:color w:val="212121"/>
          <w:szCs w:val="24"/>
        </w:rPr>
        <w:t>ΕΟΕ</w:t>
      </w:r>
      <w:r w:rsidRPr="00A63ED1">
        <w:rPr>
          <w:rFonts w:eastAsia="Times New Roman"/>
          <w:color w:val="212121"/>
          <w:szCs w:val="24"/>
        </w:rPr>
        <w:t xml:space="preserve"> για το νομοσχέδιο</w:t>
      </w:r>
      <w:r>
        <w:rPr>
          <w:rFonts w:eastAsia="Times New Roman"/>
          <w:color w:val="212121"/>
          <w:szCs w:val="24"/>
        </w:rPr>
        <w:t>, το οποίο</w:t>
      </w:r>
      <w:r w:rsidRPr="00A63ED1">
        <w:rPr>
          <w:rFonts w:eastAsia="Times New Roman"/>
          <w:color w:val="212121"/>
          <w:szCs w:val="24"/>
        </w:rPr>
        <w:t xml:space="preserve"> υποστηρίζει ακριβώς το αντίθετο</w:t>
      </w:r>
      <w:r>
        <w:rPr>
          <w:rFonts w:eastAsia="Times New Roman"/>
          <w:color w:val="212121"/>
          <w:szCs w:val="24"/>
        </w:rPr>
        <w:t>.</w:t>
      </w:r>
    </w:p>
    <w:p w14:paraId="4CC5B9C5" w14:textId="77777777" w:rsidR="005D719C" w:rsidRDefault="00627F40">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w:t>
      </w:r>
      <w:r>
        <w:rPr>
          <w:rFonts w:eastAsia="Times New Roman" w:cs="Times New Roman"/>
          <w:szCs w:val="24"/>
        </w:rPr>
        <w:t>η Βουλευτής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Άννα Καραμανλή</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CC5B9C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w:t>
      </w:r>
      <w:r w:rsidRPr="00A63ED1">
        <w:rPr>
          <w:rFonts w:eastAsia="Times New Roman"/>
          <w:color w:val="212121"/>
          <w:szCs w:val="24"/>
        </w:rPr>
        <w:t>ε ό</w:t>
      </w:r>
      <w:r>
        <w:rPr>
          <w:rFonts w:eastAsia="Times New Roman"/>
          <w:color w:val="212121"/>
          <w:szCs w:val="24"/>
        </w:rPr>
        <w:t>,</w:t>
      </w:r>
      <w:r w:rsidRPr="00A63ED1">
        <w:rPr>
          <w:rFonts w:eastAsia="Times New Roman"/>
          <w:color w:val="212121"/>
          <w:szCs w:val="24"/>
        </w:rPr>
        <w:t xml:space="preserve">τι αφορά στην αμοιβή </w:t>
      </w:r>
      <w:r>
        <w:rPr>
          <w:rFonts w:eastAsia="Times New Roman"/>
          <w:color w:val="212121"/>
          <w:szCs w:val="24"/>
        </w:rPr>
        <w:t xml:space="preserve">σε προέδρους </w:t>
      </w:r>
      <w:r w:rsidRPr="00A63ED1">
        <w:rPr>
          <w:rFonts w:eastAsia="Times New Roman"/>
          <w:color w:val="212121"/>
          <w:szCs w:val="24"/>
        </w:rPr>
        <w:t>ομοσπονδιών</w:t>
      </w:r>
      <w:r>
        <w:rPr>
          <w:rFonts w:eastAsia="Times New Roman"/>
          <w:color w:val="212121"/>
          <w:szCs w:val="24"/>
        </w:rPr>
        <w:t>,</w:t>
      </w:r>
      <w:r w:rsidRPr="00A63ED1">
        <w:rPr>
          <w:rFonts w:eastAsia="Times New Roman"/>
          <w:color w:val="212121"/>
          <w:szCs w:val="24"/>
        </w:rPr>
        <w:t xml:space="preserve"> μας βρίσκει σύμφωνους και</w:t>
      </w:r>
      <w:r w:rsidRPr="00A63ED1">
        <w:rPr>
          <w:rFonts w:eastAsia="Times New Roman"/>
          <w:color w:val="212121"/>
          <w:szCs w:val="24"/>
        </w:rPr>
        <w:t xml:space="preserve"> σας έχουμε ήδη καταθέσει από τη συζήτηση που προηγήθηκε την πρόταση να επεκταθεί και στις </w:t>
      </w:r>
      <w:r w:rsidRPr="00A63ED1">
        <w:rPr>
          <w:rFonts w:eastAsia="Times New Roman"/>
          <w:color w:val="212121"/>
          <w:szCs w:val="24"/>
        </w:rPr>
        <w:lastRenderedPageBreak/>
        <w:t xml:space="preserve">ομοσπονδίες που έχουν </w:t>
      </w:r>
      <w:r>
        <w:rPr>
          <w:rFonts w:eastAsia="Times New Roman"/>
          <w:color w:val="212121"/>
          <w:szCs w:val="24"/>
        </w:rPr>
        <w:t>ίδια</w:t>
      </w:r>
      <w:r w:rsidRPr="00A63ED1">
        <w:rPr>
          <w:rFonts w:eastAsia="Times New Roman"/>
          <w:color w:val="212121"/>
          <w:szCs w:val="24"/>
        </w:rPr>
        <w:t xml:space="preserve"> έσοδα</w:t>
      </w:r>
      <w:r>
        <w:rPr>
          <w:rFonts w:eastAsia="Times New Roman"/>
          <w:color w:val="212121"/>
          <w:szCs w:val="24"/>
        </w:rPr>
        <w:t>, τουλάχιστον ίσα μ</w:t>
      </w:r>
      <w:r w:rsidRPr="00A63ED1">
        <w:rPr>
          <w:rFonts w:eastAsia="Times New Roman"/>
          <w:color w:val="212121"/>
          <w:szCs w:val="24"/>
        </w:rPr>
        <w:t>ε την κρατική επιχορήγηση</w:t>
      </w:r>
      <w:r>
        <w:rPr>
          <w:rFonts w:eastAsia="Times New Roman"/>
          <w:color w:val="212121"/>
          <w:szCs w:val="24"/>
        </w:rPr>
        <w:t xml:space="preserve">. </w:t>
      </w:r>
      <w:r w:rsidRPr="00A63ED1">
        <w:rPr>
          <w:rFonts w:eastAsia="Times New Roman"/>
          <w:color w:val="212121"/>
          <w:szCs w:val="24"/>
        </w:rPr>
        <w:t>Σας είπαμε</w:t>
      </w:r>
      <w:r>
        <w:rPr>
          <w:rFonts w:eastAsia="Times New Roman"/>
          <w:color w:val="212121"/>
          <w:szCs w:val="24"/>
        </w:rPr>
        <w:t>,</w:t>
      </w:r>
      <w:r w:rsidRPr="00A63ED1">
        <w:rPr>
          <w:rFonts w:eastAsia="Times New Roman"/>
          <w:color w:val="212121"/>
          <w:szCs w:val="24"/>
        </w:rPr>
        <w:t xml:space="preserve"> λοιπόν</w:t>
      </w:r>
      <w:r>
        <w:rPr>
          <w:rFonts w:eastAsia="Times New Roman"/>
          <w:color w:val="212121"/>
          <w:szCs w:val="24"/>
        </w:rPr>
        <w:t>,</w:t>
      </w:r>
      <w:r w:rsidRPr="00A63ED1">
        <w:rPr>
          <w:rFonts w:eastAsia="Times New Roman"/>
          <w:color w:val="212121"/>
          <w:szCs w:val="24"/>
        </w:rPr>
        <w:t xml:space="preserve"> εδώ να σπάσει </w:t>
      </w:r>
      <w:r>
        <w:rPr>
          <w:rFonts w:eastAsia="Times New Roman"/>
          <w:color w:val="212121"/>
          <w:szCs w:val="24"/>
        </w:rPr>
        <w:t>αυτό το άρθρο –και θα επανέλθω</w:t>
      </w:r>
      <w:r w:rsidRPr="00A63ED1">
        <w:rPr>
          <w:rFonts w:eastAsia="Times New Roman"/>
          <w:color w:val="212121"/>
          <w:szCs w:val="24"/>
        </w:rPr>
        <w:t xml:space="preserve"> </w:t>
      </w:r>
      <w:r>
        <w:rPr>
          <w:rFonts w:eastAsia="Times New Roman"/>
          <w:color w:val="212121"/>
          <w:szCs w:val="24"/>
        </w:rPr>
        <w:t>σε αυτό-</w:t>
      </w:r>
      <w:r w:rsidRPr="00A63ED1">
        <w:rPr>
          <w:rFonts w:eastAsia="Times New Roman"/>
          <w:color w:val="212121"/>
          <w:szCs w:val="24"/>
        </w:rPr>
        <w:t xml:space="preserve"> για να μας δο</w:t>
      </w:r>
      <w:r w:rsidRPr="00A63ED1">
        <w:rPr>
          <w:rFonts w:eastAsia="Times New Roman"/>
          <w:color w:val="212121"/>
          <w:szCs w:val="24"/>
        </w:rPr>
        <w:t>θεί η δυνατότητα να το ψηφίσουμε</w:t>
      </w:r>
      <w:r>
        <w:rPr>
          <w:rFonts w:eastAsia="Times New Roman"/>
          <w:color w:val="212121"/>
          <w:szCs w:val="24"/>
        </w:rPr>
        <w:t xml:space="preserve">. </w:t>
      </w:r>
    </w:p>
    <w:p w14:paraId="4CC5B9C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Νομοθετείτε, επίσης,</w:t>
      </w:r>
      <w:r w:rsidRPr="00A63ED1">
        <w:rPr>
          <w:rFonts w:eastAsia="Times New Roman"/>
          <w:color w:val="212121"/>
          <w:szCs w:val="24"/>
        </w:rPr>
        <w:t xml:space="preserve"> με το άρθρο 31 τη διενέργεια ελέγχου στους αθλητικούς φορείς από το</w:t>
      </w:r>
      <w:r>
        <w:rPr>
          <w:rFonts w:eastAsia="Times New Roman"/>
          <w:color w:val="212121"/>
          <w:szCs w:val="24"/>
        </w:rPr>
        <w:t>ν Γενικό Επιθεωρητή Δημόσιας Δ</w:t>
      </w:r>
      <w:r w:rsidRPr="00A63ED1">
        <w:rPr>
          <w:rFonts w:eastAsia="Times New Roman"/>
          <w:color w:val="212121"/>
          <w:szCs w:val="24"/>
        </w:rPr>
        <w:t>ιοίκησης</w:t>
      </w:r>
      <w:r>
        <w:rPr>
          <w:rFonts w:eastAsia="Times New Roman"/>
          <w:color w:val="212121"/>
          <w:szCs w:val="24"/>
        </w:rPr>
        <w:t>. Έ</w:t>
      </w:r>
      <w:r w:rsidRPr="00A63ED1">
        <w:rPr>
          <w:rFonts w:eastAsia="Times New Roman"/>
          <w:color w:val="212121"/>
          <w:szCs w:val="24"/>
        </w:rPr>
        <w:t xml:space="preserve">χουμε ταχθεί κατηγορηματικά υπέρ του ενδελεχούς ελέγχου σε κάθε αθλητικό φορέα που </w:t>
      </w:r>
      <w:r w:rsidRPr="00A63ED1">
        <w:rPr>
          <w:rFonts w:eastAsia="Times New Roman"/>
          <w:color w:val="212121"/>
          <w:szCs w:val="24"/>
        </w:rPr>
        <w:t>επιχορηγείται από το πρώτο κιόλας ευρώ και όχι από τις 50.000</w:t>
      </w:r>
      <w:r>
        <w:rPr>
          <w:rFonts w:eastAsia="Times New Roman"/>
          <w:color w:val="212121"/>
          <w:szCs w:val="24"/>
        </w:rPr>
        <w:t xml:space="preserve"> ευρώ </w:t>
      </w:r>
      <w:r w:rsidRPr="00A63ED1">
        <w:rPr>
          <w:rFonts w:eastAsia="Times New Roman"/>
          <w:color w:val="212121"/>
          <w:szCs w:val="24"/>
        </w:rPr>
        <w:t>που προβλέπει το νομοσχέδιο</w:t>
      </w:r>
      <w:r>
        <w:rPr>
          <w:rFonts w:eastAsia="Times New Roman"/>
          <w:color w:val="212121"/>
          <w:szCs w:val="24"/>
        </w:rPr>
        <w:t>. Σας το ε</w:t>
      </w:r>
      <w:r w:rsidRPr="00A63ED1">
        <w:rPr>
          <w:rFonts w:eastAsia="Times New Roman"/>
          <w:color w:val="212121"/>
          <w:szCs w:val="24"/>
        </w:rPr>
        <w:t xml:space="preserve">ίπαμε στην πρώτη συνεδρίαση που έγινε </w:t>
      </w:r>
      <w:r>
        <w:rPr>
          <w:rFonts w:eastAsia="Times New Roman"/>
          <w:color w:val="212121"/>
          <w:szCs w:val="24"/>
        </w:rPr>
        <w:t>στην Επιτροπή Μ</w:t>
      </w:r>
      <w:r w:rsidRPr="00A63ED1">
        <w:rPr>
          <w:rFonts w:eastAsia="Times New Roman"/>
          <w:color w:val="212121"/>
          <w:szCs w:val="24"/>
        </w:rPr>
        <w:t>ορφωτικών</w:t>
      </w:r>
      <w:r>
        <w:rPr>
          <w:rFonts w:eastAsia="Times New Roman"/>
          <w:color w:val="212121"/>
          <w:szCs w:val="24"/>
        </w:rPr>
        <w:t xml:space="preserve"> Υποθέσεων. Οφείλουμε, ό</w:t>
      </w:r>
      <w:r w:rsidRPr="00A63ED1">
        <w:rPr>
          <w:rFonts w:eastAsia="Times New Roman"/>
          <w:color w:val="212121"/>
          <w:szCs w:val="24"/>
        </w:rPr>
        <w:t>μως και πάλι να αναδείξουμε και τις αδυναμίες του εγχειρήματος και</w:t>
      </w:r>
      <w:r w:rsidRPr="00A63ED1">
        <w:rPr>
          <w:rFonts w:eastAsia="Times New Roman"/>
          <w:color w:val="212121"/>
          <w:szCs w:val="24"/>
        </w:rPr>
        <w:t xml:space="preserve"> τα προβληματικά του σημεία</w:t>
      </w:r>
      <w:r>
        <w:rPr>
          <w:rFonts w:eastAsia="Times New Roman"/>
          <w:color w:val="212121"/>
          <w:szCs w:val="24"/>
        </w:rPr>
        <w:t xml:space="preserve">. </w:t>
      </w:r>
    </w:p>
    <w:p w14:paraId="4CC5B9C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Υπάρχουν, λ</w:t>
      </w:r>
      <w:r w:rsidRPr="00A63ED1">
        <w:rPr>
          <w:rFonts w:eastAsia="Times New Roman"/>
          <w:color w:val="212121"/>
          <w:szCs w:val="24"/>
        </w:rPr>
        <w:t>οιπόν</w:t>
      </w:r>
      <w:r>
        <w:rPr>
          <w:rFonts w:eastAsia="Times New Roman"/>
          <w:color w:val="212121"/>
          <w:szCs w:val="24"/>
        </w:rPr>
        <w:t>, γνωμοδοτήσεις σε εθνικό και ε</w:t>
      </w:r>
      <w:r w:rsidRPr="00A63ED1">
        <w:rPr>
          <w:rFonts w:eastAsia="Times New Roman"/>
          <w:color w:val="212121"/>
          <w:szCs w:val="24"/>
        </w:rPr>
        <w:t xml:space="preserve">υρωπαϊκό επίπεδο που αμφισβητούν ευθέως ότι οι αθλητικές ομοσπονδίες υπάγονται στον ευρύτερο δημόσιο τομέα </w:t>
      </w:r>
      <w:r>
        <w:rPr>
          <w:rFonts w:eastAsia="Times New Roman"/>
          <w:color w:val="212121"/>
          <w:szCs w:val="24"/>
        </w:rPr>
        <w:t xml:space="preserve">και άρα, εμπίπτουν μέσα στο πεδίο αρμοδιοτήτων του </w:t>
      </w:r>
      <w:r>
        <w:rPr>
          <w:rFonts w:eastAsia="Times New Roman"/>
          <w:color w:val="212121"/>
          <w:szCs w:val="24"/>
        </w:rPr>
        <w:t>γ</w:t>
      </w:r>
      <w:r w:rsidRPr="00A63ED1">
        <w:rPr>
          <w:rFonts w:eastAsia="Times New Roman"/>
          <w:color w:val="212121"/>
          <w:szCs w:val="24"/>
        </w:rPr>
        <w:t xml:space="preserve">ενικού </w:t>
      </w:r>
      <w:r>
        <w:rPr>
          <w:rFonts w:eastAsia="Times New Roman"/>
          <w:color w:val="212121"/>
          <w:szCs w:val="24"/>
        </w:rPr>
        <w:t>ε</w:t>
      </w:r>
      <w:r w:rsidRPr="00A63ED1">
        <w:rPr>
          <w:rFonts w:eastAsia="Times New Roman"/>
          <w:color w:val="212121"/>
          <w:szCs w:val="24"/>
        </w:rPr>
        <w:t>πιθεωρητή</w:t>
      </w:r>
      <w:r>
        <w:rPr>
          <w:rFonts w:eastAsia="Times New Roman"/>
          <w:color w:val="212121"/>
          <w:szCs w:val="24"/>
        </w:rPr>
        <w:t>.</w:t>
      </w:r>
    </w:p>
    <w:p w14:paraId="4CC5B9C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Σ</w:t>
      </w:r>
      <w:r w:rsidRPr="00A63ED1">
        <w:rPr>
          <w:rFonts w:eastAsia="Times New Roman"/>
          <w:color w:val="212121"/>
          <w:szCs w:val="24"/>
        </w:rPr>
        <w:t>ας κα</w:t>
      </w:r>
      <w:r>
        <w:rPr>
          <w:rFonts w:eastAsia="Times New Roman"/>
          <w:color w:val="212121"/>
          <w:szCs w:val="24"/>
        </w:rPr>
        <w:t>ταθέτω γνωμοδότηση του Νομικού Συμβουλίου του Κράτους και προτάσεις του Δικαστηρίου της Ευρωπαϊκής Έ</w:t>
      </w:r>
      <w:r w:rsidRPr="00A63ED1">
        <w:rPr>
          <w:rFonts w:eastAsia="Times New Roman"/>
          <w:color w:val="212121"/>
          <w:szCs w:val="24"/>
        </w:rPr>
        <w:t>νωσης</w:t>
      </w:r>
      <w:r>
        <w:rPr>
          <w:rFonts w:eastAsia="Times New Roman"/>
          <w:color w:val="212121"/>
          <w:szCs w:val="24"/>
        </w:rPr>
        <w:t xml:space="preserve"> για τη μη</w:t>
      </w:r>
      <w:r w:rsidRPr="00A63ED1">
        <w:rPr>
          <w:rFonts w:eastAsia="Times New Roman"/>
          <w:color w:val="212121"/>
          <w:szCs w:val="24"/>
        </w:rPr>
        <w:t xml:space="preserve"> υπαγωγή των αθλητικώ</w:t>
      </w:r>
      <w:r>
        <w:rPr>
          <w:rFonts w:eastAsia="Times New Roman"/>
          <w:color w:val="212121"/>
          <w:szCs w:val="24"/>
        </w:rPr>
        <w:t xml:space="preserve">ν ομοσπονδιών στους φορείς της </w:t>
      </w:r>
      <w:r>
        <w:rPr>
          <w:rFonts w:eastAsia="Times New Roman"/>
          <w:color w:val="212121"/>
          <w:szCs w:val="24"/>
        </w:rPr>
        <w:t>γ</w:t>
      </w:r>
      <w:r>
        <w:rPr>
          <w:rFonts w:eastAsia="Times New Roman"/>
          <w:color w:val="212121"/>
          <w:szCs w:val="24"/>
        </w:rPr>
        <w:t xml:space="preserve">ενικής </w:t>
      </w:r>
      <w:r>
        <w:rPr>
          <w:rFonts w:eastAsia="Times New Roman"/>
          <w:color w:val="212121"/>
          <w:szCs w:val="24"/>
        </w:rPr>
        <w:t>κ</w:t>
      </w:r>
      <w:r w:rsidRPr="00A63ED1">
        <w:rPr>
          <w:rFonts w:eastAsia="Times New Roman"/>
          <w:color w:val="212121"/>
          <w:szCs w:val="24"/>
        </w:rPr>
        <w:t>υβέρνησης</w:t>
      </w:r>
      <w:r>
        <w:rPr>
          <w:rFonts w:eastAsia="Times New Roman"/>
          <w:color w:val="212121"/>
          <w:szCs w:val="24"/>
        </w:rPr>
        <w:t>.</w:t>
      </w:r>
    </w:p>
    <w:p w14:paraId="4CC5B9CA" w14:textId="77777777" w:rsidR="005D719C" w:rsidRDefault="00627F40">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w:t>
      </w:r>
      <w:r>
        <w:rPr>
          <w:rFonts w:eastAsia="Times New Roman" w:cs="Times New Roman"/>
          <w:szCs w:val="24"/>
        </w:rPr>
        <w:t>η Βουλευτής κ</w:t>
      </w:r>
      <w:r>
        <w:rPr>
          <w:rFonts w:eastAsia="Times New Roman" w:cs="Times New Roman"/>
          <w:szCs w:val="24"/>
        </w:rPr>
        <w:t>.</w:t>
      </w:r>
      <w:r>
        <w:rPr>
          <w:rFonts w:eastAsia="Times New Roman" w:cs="Times New Roman"/>
          <w:szCs w:val="24"/>
        </w:rPr>
        <w:t xml:space="preserve"> Άννα Καραμανλή καταθέτει για τα </w:t>
      </w:r>
      <w:r>
        <w:rPr>
          <w:rFonts w:eastAsia="Times New Roman" w:cs="Times New Roman"/>
          <w:szCs w:val="24"/>
        </w:rPr>
        <w:t>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CC5B9C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Δεν ξέρω αν όλα αυτά τα λάβα</w:t>
      </w:r>
      <w:r w:rsidRPr="00A63ED1">
        <w:rPr>
          <w:rFonts w:eastAsia="Times New Roman"/>
          <w:color w:val="212121"/>
          <w:szCs w:val="24"/>
        </w:rPr>
        <w:t>τε υπ</w:t>
      </w:r>
      <w:r>
        <w:rPr>
          <w:rFonts w:eastAsia="Times New Roman"/>
          <w:color w:val="212121"/>
          <w:szCs w:val="24"/>
        </w:rPr>
        <w:t>’ όψιν σας,</w:t>
      </w:r>
      <w:r w:rsidRPr="00A63ED1">
        <w:rPr>
          <w:rFonts w:eastAsia="Times New Roman"/>
          <w:color w:val="212121"/>
          <w:szCs w:val="24"/>
        </w:rPr>
        <w:t xml:space="preserve"> ή </w:t>
      </w:r>
      <w:r>
        <w:rPr>
          <w:rFonts w:eastAsia="Times New Roman"/>
          <w:color w:val="212121"/>
          <w:szCs w:val="24"/>
        </w:rPr>
        <w:t xml:space="preserve">αν </w:t>
      </w:r>
      <w:r w:rsidRPr="00A63ED1">
        <w:rPr>
          <w:rFonts w:eastAsia="Times New Roman"/>
          <w:color w:val="212121"/>
          <w:szCs w:val="24"/>
        </w:rPr>
        <w:t>δεν τα λάβατε υπ</w:t>
      </w:r>
      <w:r>
        <w:rPr>
          <w:rFonts w:eastAsia="Times New Roman"/>
          <w:color w:val="212121"/>
          <w:szCs w:val="24"/>
        </w:rPr>
        <w:t xml:space="preserve">’ όψιν </w:t>
      </w:r>
      <w:r w:rsidRPr="00A63ED1">
        <w:rPr>
          <w:rFonts w:eastAsia="Times New Roman"/>
          <w:color w:val="212121"/>
          <w:szCs w:val="24"/>
        </w:rPr>
        <w:t>σας μάλλον λόγω άγνοιας ή προχειρότητ</w:t>
      </w:r>
      <w:r w:rsidRPr="00A63ED1">
        <w:rPr>
          <w:rFonts w:eastAsia="Times New Roman"/>
          <w:color w:val="212121"/>
          <w:szCs w:val="24"/>
        </w:rPr>
        <w:t>ας</w:t>
      </w:r>
      <w:r>
        <w:rPr>
          <w:rFonts w:eastAsia="Times New Roman"/>
          <w:color w:val="212121"/>
          <w:szCs w:val="24"/>
        </w:rPr>
        <w:t xml:space="preserve">, ή αν η λύση του </w:t>
      </w:r>
      <w:r>
        <w:rPr>
          <w:rFonts w:eastAsia="Times New Roman"/>
          <w:color w:val="212121"/>
          <w:szCs w:val="24"/>
        </w:rPr>
        <w:t>γ</w:t>
      </w:r>
      <w:r>
        <w:rPr>
          <w:rFonts w:eastAsia="Times New Roman"/>
          <w:color w:val="212121"/>
          <w:szCs w:val="24"/>
        </w:rPr>
        <w:t xml:space="preserve">ενικού </w:t>
      </w:r>
      <w:r>
        <w:rPr>
          <w:rFonts w:eastAsia="Times New Roman"/>
          <w:color w:val="212121"/>
          <w:szCs w:val="24"/>
        </w:rPr>
        <w:t>ε</w:t>
      </w:r>
      <w:r w:rsidRPr="00A63ED1">
        <w:rPr>
          <w:rFonts w:eastAsia="Times New Roman"/>
          <w:color w:val="212121"/>
          <w:szCs w:val="24"/>
        </w:rPr>
        <w:t xml:space="preserve">πιθεωρητή ήταν ένα πυροτέχνημα που θα τραβούσε τα φώτα από την ανυπαρξία ελέγχων επί της θητείας </w:t>
      </w:r>
      <w:r>
        <w:rPr>
          <w:rFonts w:eastAsia="Times New Roman"/>
          <w:color w:val="212121"/>
          <w:szCs w:val="24"/>
        </w:rPr>
        <w:t xml:space="preserve">σας. </w:t>
      </w:r>
    </w:p>
    <w:p w14:paraId="4CC5B9C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Σας κρούουμε, όμως,</w:t>
      </w:r>
      <w:r w:rsidRPr="00A63ED1">
        <w:rPr>
          <w:rFonts w:eastAsia="Times New Roman"/>
          <w:color w:val="212121"/>
          <w:szCs w:val="24"/>
        </w:rPr>
        <w:t xml:space="preserve"> τον κώδωνα του κινδύνου</w:t>
      </w:r>
      <w:r>
        <w:rPr>
          <w:rFonts w:eastAsia="Times New Roman"/>
          <w:color w:val="212121"/>
          <w:szCs w:val="24"/>
        </w:rPr>
        <w:t xml:space="preserve">, </w:t>
      </w:r>
      <w:r w:rsidRPr="00A63ED1">
        <w:rPr>
          <w:rFonts w:eastAsia="Times New Roman"/>
          <w:color w:val="212121"/>
          <w:szCs w:val="24"/>
        </w:rPr>
        <w:t>καθώς εί</w:t>
      </w:r>
      <w:r>
        <w:rPr>
          <w:rFonts w:eastAsia="Times New Roman"/>
          <w:color w:val="212121"/>
          <w:szCs w:val="24"/>
        </w:rPr>
        <w:t>ναι ορατός ο κίνδυνος ελεγχόμενοι</w:t>
      </w:r>
      <w:r w:rsidRPr="00A63ED1">
        <w:rPr>
          <w:rFonts w:eastAsia="Times New Roman"/>
          <w:color w:val="212121"/>
          <w:szCs w:val="24"/>
        </w:rPr>
        <w:t xml:space="preserve"> φορείς να επιδιώξουν ακύρωση του ελέγχου και των πιθανών </w:t>
      </w:r>
      <w:r>
        <w:rPr>
          <w:rFonts w:eastAsia="Times New Roman"/>
          <w:color w:val="212121"/>
          <w:szCs w:val="24"/>
        </w:rPr>
        <w:t>πορισμ</w:t>
      </w:r>
      <w:r w:rsidRPr="00A63ED1">
        <w:rPr>
          <w:rFonts w:eastAsia="Times New Roman"/>
          <w:color w:val="212121"/>
          <w:szCs w:val="24"/>
        </w:rPr>
        <w:t>άτων</w:t>
      </w:r>
      <w:r>
        <w:rPr>
          <w:rFonts w:eastAsia="Times New Roman"/>
          <w:color w:val="212121"/>
          <w:szCs w:val="24"/>
        </w:rPr>
        <w:t>.</w:t>
      </w:r>
    </w:p>
    <w:p w14:paraId="4CC5B9C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A63ED1">
        <w:rPr>
          <w:rFonts w:eastAsia="Times New Roman"/>
          <w:color w:val="212121"/>
          <w:szCs w:val="24"/>
        </w:rPr>
        <w:t>αι έρχομαι στο άρθρο 33</w:t>
      </w:r>
      <w:r>
        <w:rPr>
          <w:rFonts w:eastAsia="Times New Roman"/>
          <w:color w:val="212121"/>
          <w:szCs w:val="24"/>
        </w:rPr>
        <w:t>,</w:t>
      </w:r>
      <w:r w:rsidRPr="00A63ED1">
        <w:rPr>
          <w:rFonts w:eastAsia="Times New Roman"/>
          <w:color w:val="212121"/>
          <w:szCs w:val="24"/>
        </w:rPr>
        <w:t xml:space="preserve"> στους μετόχους στοιχηματικών εταιρειών μέχρι 15% να διοικούν επαγγελματικές ομάδες</w:t>
      </w:r>
      <w:r>
        <w:rPr>
          <w:rFonts w:eastAsia="Times New Roman"/>
          <w:color w:val="212121"/>
          <w:szCs w:val="24"/>
        </w:rPr>
        <w:t xml:space="preserve">. </w:t>
      </w:r>
      <w:r>
        <w:rPr>
          <w:rFonts w:eastAsia="Times New Roman"/>
          <w:color w:val="212121"/>
          <w:szCs w:val="24"/>
        </w:rPr>
        <w:lastRenderedPageBreak/>
        <w:t xml:space="preserve">Για να δικαιολογήσετε, λοιπόν, </w:t>
      </w:r>
      <w:r w:rsidRPr="00A63ED1">
        <w:rPr>
          <w:rFonts w:eastAsia="Times New Roman"/>
          <w:color w:val="212121"/>
          <w:szCs w:val="24"/>
        </w:rPr>
        <w:t xml:space="preserve">το </w:t>
      </w:r>
      <w:r>
        <w:rPr>
          <w:rFonts w:eastAsia="Times New Roman"/>
          <w:color w:val="212121"/>
          <w:szCs w:val="24"/>
        </w:rPr>
        <w:t xml:space="preserve">εντελώς αυθαίρετο </w:t>
      </w:r>
      <w:r w:rsidRPr="00A63ED1">
        <w:rPr>
          <w:rFonts w:eastAsia="Times New Roman"/>
          <w:color w:val="212121"/>
          <w:szCs w:val="24"/>
        </w:rPr>
        <w:t>ποσοστό του 15% του βασι</w:t>
      </w:r>
      <w:r w:rsidRPr="00A63ED1">
        <w:rPr>
          <w:rFonts w:eastAsia="Times New Roman"/>
          <w:color w:val="212121"/>
          <w:szCs w:val="24"/>
        </w:rPr>
        <w:t>κού μετόχου</w:t>
      </w:r>
      <w:r>
        <w:rPr>
          <w:rFonts w:eastAsia="Times New Roman"/>
          <w:color w:val="212121"/>
          <w:szCs w:val="24"/>
        </w:rPr>
        <w:t>, μας αναπτύξα</w:t>
      </w:r>
      <w:r w:rsidRPr="00A63ED1">
        <w:rPr>
          <w:rFonts w:eastAsia="Times New Roman"/>
          <w:color w:val="212121"/>
          <w:szCs w:val="24"/>
        </w:rPr>
        <w:t xml:space="preserve">τε μία λογική </w:t>
      </w:r>
      <w:r>
        <w:rPr>
          <w:rFonts w:eastAsia="Times New Roman"/>
          <w:color w:val="212121"/>
          <w:szCs w:val="24"/>
        </w:rPr>
        <w:t>μπακαλίστικη. Μας είπατε, λ</w:t>
      </w:r>
      <w:r w:rsidRPr="00A63ED1">
        <w:rPr>
          <w:rFonts w:eastAsia="Times New Roman"/>
          <w:color w:val="212121"/>
          <w:szCs w:val="24"/>
        </w:rPr>
        <w:t>οιπόν</w:t>
      </w:r>
      <w:r>
        <w:rPr>
          <w:rFonts w:eastAsia="Times New Roman"/>
          <w:color w:val="212121"/>
          <w:szCs w:val="24"/>
        </w:rPr>
        <w:t>, ότι</w:t>
      </w:r>
      <w:r w:rsidRPr="00A63ED1">
        <w:rPr>
          <w:rFonts w:eastAsia="Times New Roman"/>
          <w:color w:val="212121"/>
          <w:szCs w:val="24"/>
        </w:rPr>
        <w:t xml:space="preserve"> παίρνετε ένα ποσοστό που αφορά μία διαδικασία για ανώνυμη εταιρεία </w:t>
      </w:r>
      <w:r>
        <w:rPr>
          <w:rFonts w:eastAsia="Times New Roman"/>
          <w:color w:val="212121"/>
          <w:szCs w:val="24"/>
        </w:rPr>
        <w:t>-</w:t>
      </w:r>
      <w:r w:rsidRPr="00A63ED1">
        <w:rPr>
          <w:rFonts w:eastAsia="Times New Roman"/>
          <w:color w:val="212121"/>
          <w:szCs w:val="24"/>
        </w:rPr>
        <w:t>εντελώς άσχετη με αυτό που συζητούμε</w:t>
      </w:r>
      <w:r>
        <w:rPr>
          <w:rFonts w:eastAsia="Times New Roman"/>
          <w:color w:val="212121"/>
          <w:szCs w:val="24"/>
        </w:rPr>
        <w:t>- και μας λέτε ότι το διαιρείτε</w:t>
      </w:r>
      <w:r w:rsidRPr="00A63ED1">
        <w:rPr>
          <w:rFonts w:eastAsia="Times New Roman"/>
          <w:color w:val="212121"/>
          <w:szCs w:val="24"/>
        </w:rPr>
        <w:t xml:space="preserve"> </w:t>
      </w:r>
      <w:r>
        <w:rPr>
          <w:rFonts w:eastAsia="Times New Roman"/>
          <w:color w:val="212121"/>
          <w:szCs w:val="24"/>
        </w:rPr>
        <w:t>διά δύο και το στρογγυλοποιείτε. Πού</w:t>
      </w:r>
      <w:r w:rsidRPr="00A63ED1">
        <w:rPr>
          <w:rFonts w:eastAsia="Times New Roman"/>
          <w:color w:val="212121"/>
          <w:szCs w:val="24"/>
        </w:rPr>
        <w:t xml:space="preserve"> το έχε</w:t>
      </w:r>
      <w:r w:rsidRPr="00A63ED1">
        <w:rPr>
          <w:rFonts w:eastAsia="Times New Roman"/>
          <w:color w:val="212121"/>
          <w:szCs w:val="24"/>
        </w:rPr>
        <w:t>τε δει αυτό το μοντέλο που στερείται κάθε λογικής ερμηνείας</w:t>
      </w:r>
      <w:r>
        <w:rPr>
          <w:rFonts w:eastAsia="Times New Roman"/>
          <w:color w:val="212121"/>
          <w:szCs w:val="24"/>
        </w:rPr>
        <w:t>;</w:t>
      </w:r>
      <w:r w:rsidRPr="00A63ED1">
        <w:rPr>
          <w:rFonts w:eastAsia="Times New Roman"/>
          <w:color w:val="212121"/>
          <w:szCs w:val="24"/>
        </w:rPr>
        <w:t xml:space="preserve"> </w:t>
      </w:r>
    </w:p>
    <w:p w14:paraId="4CC5B9C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Όπως σας ανέπτυξα και στην </w:t>
      </w:r>
      <w:r>
        <w:rPr>
          <w:rFonts w:eastAsia="Times New Roman"/>
          <w:color w:val="212121"/>
          <w:szCs w:val="24"/>
        </w:rPr>
        <w:t>ε</w:t>
      </w:r>
      <w:r w:rsidRPr="00A63ED1">
        <w:rPr>
          <w:rFonts w:eastAsia="Times New Roman"/>
          <w:color w:val="212121"/>
          <w:szCs w:val="24"/>
        </w:rPr>
        <w:t>πιτροπή</w:t>
      </w:r>
      <w:r>
        <w:rPr>
          <w:rFonts w:eastAsia="Times New Roman"/>
          <w:color w:val="212121"/>
          <w:szCs w:val="24"/>
        </w:rPr>
        <w:t>, η</w:t>
      </w:r>
      <w:r w:rsidRPr="00A63ED1">
        <w:rPr>
          <w:rFonts w:eastAsia="Times New Roman"/>
          <w:color w:val="212121"/>
          <w:szCs w:val="24"/>
        </w:rPr>
        <w:t xml:space="preserve"> σταθερή θέση της </w:t>
      </w:r>
      <w:r>
        <w:rPr>
          <w:rFonts w:eastAsia="Times New Roman"/>
          <w:color w:val="212121"/>
          <w:szCs w:val="24"/>
        </w:rPr>
        <w:t>Νέας Δ</w:t>
      </w:r>
      <w:r w:rsidRPr="00A63ED1">
        <w:rPr>
          <w:rFonts w:eastAsia="Times New Roman"/>
          <w:color w:val="212121"/>
          <w:szCs w:val="24"/>
        </w:rPr>
        <w:t xml:space="preserve">ημοκρατίας είναι η καταψήφιση του συγκεκριμένου </w:t>
      </w:r>
      <w:r>
        <w:rPr>
          <w:rFonts w:eastAsia="Times New Roman"/>
          <w:color w:val="212121"/>
          <w:szCs w:val="24"/>
        </w:rPr>
        <w:t xml:space="preserve">άρθρου. </w:t>
      </w:r>
    </w:p>
    <w:p w14:paraId="4CC5B9C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Όμως, </w:t>
      </w:r>
      <w:r w:rsidRPr="00A63ED1">
        <w:rPr>
          <w:rFonts w:eastAsia="Times New Roman"/>
          <w:color w:val="212121"/>
          <w:szCs w:val="24"/>
        </w:rPr>
        <w:t>πείτε μου</w:t>
      </w:r>
      <w:r>
        <w:rPr>
          <w:rFonts w:eastAsia="Times New Roman"/>
          <w:color w:val="212121"/>
          <w:szCs w:val="24"/>
        </w:rPr>
        <w:t xml:space="preserve">: </w:t>
      </w:r>
      <w:r w:rsidRPr="00A63ED1">
        <w:rPr>
          <w:rFonts w:eastAsia="Times New Roman"/>
          <w:color w:val="212121"/>
          <w:szCs w:val="24"/>
        </w:rPr>
        <w:t>Αυτό ήταν το επείγον</w:t>
      </w:r>
      <w:r>
        <w:rPr>
          <w:rFonts w:eastAsia="Times New Roman"/>
          <w:color w:val="212121"/>
          <w:szCs w:val="24"/>
        </w:rPr>
        <w:t>,</w:t>
      </w:r>
      <w:r w:rsidRPr="00A63ED1">
        <w:rPr>
          <w:rFonts w:eastAsia="Times New Roman"/>
          <w:color w:val="212121"/>
          <w:szCs w:val="24"/>
        </w:rPr>
        <w:t xml:space="preserve"> που έπρεπε να σπεύσετε να </w:t>
      </w:r>
      <w:r>
        <w:rPr>
          <w:rFonts w:eastAsia="Times New Roman"/>
          <w:color w:val="212121"/>
          <w:szCs w:val="24"/>
        </w:rPr>
        <w:t>νομοθετήσε</w:t>
      </w:r>
      <w:r>
        <w:rPr>
          <w:rFonts w:eastAsia="Times New Roman"/>
          <w:color w:val="212121"/>
          <w:szCs w:val="24"/>
        </w:rPr>
        <w:t>τε</w:t>
      </w:r>
      <w:r w:rsidRPr="00A63ED1">
        <w:rPr>
          <w:rFonts w:eastAsia="Times New Roman"/>
          <w:color w:val="212121"/>
          <w:szCs w:val="24"/>
        </w:rPr>
        <w:t xml:space="preserve"> για το </w:t>
      </w:r>
      <w:r>
        <w:rPr>
          <w:rFonts w:eastAsia="Times New Roman"/>
          <w:color w:val="212121"/>
          <w:szCs w:val="24"/>
        </w:rPr>
        <w:t>«</w:t>
      </w:r>
      <w:r>
        <w:rPr>
          <w:rFonts w:eastAsia="Times New Roman"/>
          <w:color w:val="212121"/>
          <w:szCs w:val="24"/>
        </w:rPr>
        <w:t>ΣΤΟΙΧΗΜΑ</w:t>
      </w:r>
      <w:r>
        <w:rPr>
          <w:rFonts w:eastAsia="Times New Roman"/>
          <w:color w:val="212121"/>
          <w:szCs w:val="24"/>
        </w:rPr>
        <w:t>»</w:t>
      </w:r>
      <w:r>
        <w:rPr>
          <w:rFonts w:eastAsia="Times New Roman"/>
          <w:color w:val="212121"/>
          <w:szCs w:val="24"/>
        </w:rPr>
        <w:t>; Υ</w:t>
      </w:r>
      <w:r w:rsidRPr="00A63ED1">
        <w:rPr>
          <w:rFonts w:eastAsia="Times New Roman"/>
          <w:color w:val="212121"/>
          <w:szCs w:val="24"/>
        </w:rPr>
        <w:t xml:space="preserve">πάρχει </w:t>
      </w:r>
      <w:r>
        <w:rPr>
          <w:rFonts w:eastAsia="Times New Roman"/>
          <w:color w:val="212121"/>
          <w:szCs w:val="24"/>
        </w:rPr>
        <w:t>–</w:t>
      </w:r>
      <w:r w:rsidRPr="00A63ED1">
        <w:rPr>
          <w:rFonts w:eastAsia="Times New Roman"/>
          <w:color w:val="212121"/>
          <w:szCs w:val="24"/>
        </w:rPr>
        <w:t>ξέρετε</w:t>
      </w:r>
      <w:r>
        <w:rPr>
          <w:rFonts w:eastAsia="Times New Roman"/>
          <w:color w:val="212121"/>
          <w:szCs w:val="24"/>
        </w:rPr>
        <w:t>- το πόρισμα του Ε</w:t>
      </w:r>
      <w:r w:rsidRPr="00A63ED1">
        <w:rPr>
          <w:rFonts w:eastAsia="Times New Roman"/>
          <w:color w:val="212121"/>
          <w:szCs w:val="24"/>
        </w:rPr>
        <w:t xml:space="preserve">ισαγγελέα </w:t>
      </w:r>
      <w:r>
        <w:rPr>
          <w:rFonts w:eastAsia="Times New Roman"/>
          <w:color w:val="212121"/>
          <w:szCs w:val="24"/>
        </w:rPr>
        <w:t>κ. Β</w:t>
      </w:r>
      <w:r w:rsidRPr="00A63ED1">
        <w:rPr>
          <w:rFonts w:eastAsia="Times New Roman"/>
          <w:color w:val="212121"/>
          <w:szCs w:val="24"/>
        </w:rPr>
        <w:t>ουρλιώτη</w:t>
      </w:r>
      <w:r>
        <w:rPr>
          <w:rFonts w:eastAsia="Times New Roman"/>
          <w:color w:val="212121"/>
          <w:szCs w:val="24"/>
        </w:rPr>
        <w:t>, το οποίο α</w:t>
      </w:r>
      <w:r w:rsidRPr="00A63ED1">
        <w:rPr>
          <w:rFonts w:eastAsia="Times New Roman"/>
          <w:color w:val="212121"/>
          <w:szCs w:val="24"/>
        </w:rPr>
        <w:t xml:space="preserve">ναφέρει ότι ο παράνομος στοιχηματισμός στη χώρα μας έχει λάβει τεράστιες διαστάσεις και </w:t>
      </w:r>
      <w:r>
        <w:rPr>
          <w:rFonts w:eastAsia="Times New Roman"/>
          <w:color w:val="212121"/>
          <w:szCs w:val="24"/>
        </w:rPr>
        <w:t xml:space="preserve">η </w:t>
      </w:r>
      <w:r w:rsidRPr="00A63ED1">
        <w:rPr>
          <w:rFonts w:eastAsia="Times New Roman"/>
          <w:color w:val="212121"/>
          <w:szCs w:val="24"/>
        </w:rPr>
        <w:t>οικονομία μας χάνει σε</w:t>
      </w:r>
      <w:r>
        <w:rPr>
          <w:rFonts w:eastAsia="Times New Roman"/>
          <w:color w:val="212121"/>
          <w:szCs w:val="24"/>
        </w:rPr>
        <w:t xml:space="preserve"> ετήσια βάση έσοδα ύψους 1,5 δισεκατομμυρίων ευρώ. Έ</w:t>
      </w:r>
      <w:r w:rsidRPr="00A63ED1">
        <w:rPr>
          <w:rFonts w:eastAsia="Times New Roman"/>
          <w:color w:val="212121"/>
          <w:szCs w:val="24"/>
        </w:rPr>
        <w:t>χετ</w:t>
      </w:r>
      <w:r w:rsidRPr="00A63ED1">
        <w:rPr>
          <w:rFonts w:eastAsia="Times New Roman"/>
          <w:color w:val="212121"/>
          <w:szCs w:val="24"/>
        </w:rPr>
        <w:t>ε λ</w:t>
      </w:r>
      <w:r>
        <w:rPr>
          <w:rFonts w:eastAsia="Times New Roman"/>
          <w:color w:val="212121"/>
          <w:szCs w:val="24"/>
        </w:rPr>
        <w:t xml:space="preserve">άβει κάποια σχετική πρωτοβουλία; </w:t>
      </w:r>
    </w:p>
    <w:p w14:paraId="4CC5B9D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Μας φέρατε ως παράδειγμα την Αγγλία, την πλέον προηγμένη ποδοσφαιρικά χώρα. Έχ</w:t>
      </w:r>
      <w:r w:rsidRPr="00A63ED1">
        <w:rPr>
          <w:rFonts w:eastAsia="Times New Roman"/>
          <w:color w:val="212121"/>
          <w:szCs w:val="24"/>
        </w:rPr>
        <w:t>ει καμ</w:t>
      </w:r>
      <w:r>
        <w:rPr>
          <w:rFonts w:eastAsia="Times New Roman"/>
          <w:color w:val="212121"/>
          <w:szCs w:val="24"/>
        </w:rPr>
        <w:t>μ</w:t>
      </w:r>
      <w:r w:rsidRPr="00A63ED1">
        <w:rPr>
          <w:rFonts w:eastAsia="Times New Roman"/>
          <w:color w:val="212121"/>
          <w:szCs w:val="24"/>
        </w:rPr>
        <w:t xml:space="preserve">ία σχέση η Αγγλία με την κατάσταση που επικρατεί στη χώρα </w:t>
      </w:r>
      <w:r>
        <w:rPr>
          <w:rFonts w:eastAsia="Times New Roman"/>
          <w:color w:val="212121"/>
          <w:szCs w:val="24"/>
        </w:rPr>
        <w:t>μας;</w:t>
      </w:r>
    </w:p>
    <w:p w14:paraId="4CC5B9D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Εγώ, λοιπόν, </w:t>
      </w:r>
      <w:r w:rsidRPr="00A63ED1">
        <w:rPr>
          <w:rFonts w:eastAsia="Times New Roman"/>
          <w:color w:val="212121"/>
          <w:szCs w:val="24"/>
        </w:rPr>
        <w:t xml:space="preserve">θα σας πω τι έκανε η Κύπρος </w:t>
      </w:r>
      <w:r>
        <w:rPr>
          <w:rFonts w:eastAsia="Times New Roman"/>
          <w:color w:val="212121"/>
          <w:szCs w:val="24"/>
        </w:rPr>
        <w:t xml:space="preserve">για το </w:t>
      </w:r>
      <w:r>
        <w:rPr>
          <w:rFonts w:eastAsia="Times New Roman"/>
          <w:color w:val="212121"/>
          <w:szCs w:val="24"/>
        </w:rPr>
        <w:t>«</w:t>
      </w:r>
      <w:r>
        <w:rPr>
          <w:rFonts w:eastAsia="Times New Roman"/>
          <w:color w:val="212121"/>
          <w:szCs w:val="24"/>
        </w:rPr>
        <w:t>ΣΤΟΙΧΗΜΑ</w:t>
      </w:r>
      <w:r>
        <w:rPr>
          <w:rFonts w:eastAsia="Times New Roman"/>
          <w:color w:val="212121"/>
          <w:szCs w:val="24"/>
        </w:rPr>
        <w:t>»</w:t>
      </w:r>
      <w:r>
        <w:rPr>
          <w:rFonts w:eastAsia="Times New Roman"/>
          <w:color w:val="212121"/>
          <w:szCs w:val="24"/>
        </w:rPr>
        <w:t xml:space="preserve"> </w:t>
      </w:r>
      <w:r w:rsidRPr="00A63ED1">
        <w:rPr>
          <w:rFonts w:eastAsia="Times New Roman"/>
          <w:color w:val="212121"/>
          <w:szCs w:val="24"/>
        </w:rPr>
        <w:t>και τα στημέ</w:t>
      </w:r>
      <w:r w:rsidRPr="00A63ED1">
        <w:rPr>
          <w:rFonts w:eastAsia="Times New Roman"/>
          <w:color w:val="212121"/>
          <w:szCs w:val="24"/>
        </w:rPr>
        <w:t>να</w:t>
      </w:r>
      <w:r>
        <w:rPr>
          <w:rFonts w:eastAsia="Times New Roman"/>
          <w:color w:val="212121"/>
          <w:szCs w:val="24"/>
        </w:rPr>
        <w:t>. Επέβαλε αυστηρότατες ποινές π</w:t>
      </w:r>
      <w:r w:rsidRPr="00A63ED1">
        <w:rPr>
          <w:rFonts w:eastAsia="Times New Roman"/>
          <w:color w:val="212121"/>
          <w:szCs w:val="24"/>
        </w:rPr>
        <w:t>ου ξεκινούν από</w:t>
      </w:r>
      <w:r>
        <w:rPr>
          <w:rFonts w:eastAsia="Times New Roman"/>
          <w:color w:val="212121"/>
          <w:szCs w:val="24"/>
        </w:rPr>
        <w:t xml:space="preserve"> πρόστιμα για τον πρώτο φάκελο κ</w:t>
      </w:r>
      <w:r w:rsidRPr="00A63ED1">
        <w:rPr>
          <w:rFonts w:eastAsia="Times New Roman"/>
          <w:color w:val="212121"/>
          <w:szCs w:val="24"/>
        </w:rPr>
        <w:t>αι φτάνουν μέχρι διαγραφή</w:t>
      </w:r>
      <w:r>
        <w:rPr>
          <w:rFonts w:eastAsia="Times New Roman"/>
          <w:color w:val="212121"/>
          <w:szCs w:val="24"/>
        </w:rPr>
        <w:t xml:space="preserve"> από τα μητρώα της Ομοσπονδίας σ</w:t>
      </w:r>
      <w:r w:rsidRPr="00A63ED1">
        <w:rPr>
          <w:rFonts w:eastAsia="Times New Roman"/>
          <w:color w:val="212121"/>
          <w:szCs w:val="24"/>
        </w:rPr>
        <w:t>τον τέταρτο φάκελο</w:t>
      </w:r>
      <w:r>
        <w:rPr>
          <w:rFonts w:eastAsia="Times New Roman"/>
          <w:color w:val="212121"/>
          <w:szCs w:val="24"/>
        </w:rPr>
        <w:t>,</w:t>
      </w:r>
      <w:r>
        <w:rPr>
          <w:rFonts w:eastAsia="Times New Roman"/>
          <w:color w:val="212121"/>
          <w:szCs w:val="24"/>
        </w:rPr>
        <w:t xml:space="preserve"> </w:t>
      </w:r>
      <w:r>
        <w:rPr>
          <w:rFonts w:eastAsia="Times New Roman"/>
          <w:color w:val="212121"/>
          <w:szCs w:val="24"/>
        </w:rPr>
        <w:t>αρκούμενη</w:t>
      </w:r>
      <w:r w:rsidRPr="00A63ED1">
        <w:rPr>
          <w:rFonts w:eastAsia="Times New Roman"/>
          <w:color w:val="212121"/>
          <w:szCs w:val="24"/>
        </w:rPr>
        <w:t xml:space="preserve"> στα στοιχεία της </w:t>
      </w:r>
      <w:r w:rsidRPr="00A63ED1">
        <w:rPr>
          <w:rFonts w:eastAsia="Times New Roman"/>
          <w:color w:val="212121"/>
          <w:szCs w:val="24"/>
          <w:lang w:val="en"/>
        </w:rPr>
        <w:t>UEFA</w:t>
      </w:r>
      <w:r w:rsidRPr="00A63ED1">
        <w:rPr>
          <w:rFonts w:eastAsia="Times New Roman"/>
          <w:color w:val="212121"/>
          <w:szCs w:val="24"/>
        </w:rPr>
        <w:t xml:space="preserve"> και χωρίς να ψάχνει για παραπάνω αποδείξεις</w:t>
      </w:r>
      <w:r>
        <w:rPr>
          <w:rFonts w:eastAsia="Times New Roman"/>
          <w:color w:val="212121"/>
          <w:szCs w:val="24"/>
        </w:rPr>
        <w:t xml:space="preserve">. </w:t>
      </w:r>
    </w:p>
    <w:p w14:paraId="4CC5B9D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w:t>
      </w:r>
      <w:r w:rsidRPr="00A63ED1">
        <w:rPr>
          <w:rFonts w:eastAsia="Times New Roman"/>
          <w:color w:val="212121"/>
          <w:szCs w:val="24"/>
        </w:rPr>
        <w:t xml:space="preserve">ε αυτά θα έπρεπε να ασχολείστε σχετικά με το </w:t>
      </w:r>
      <w:r>
        <w:rPr>
          <w:rFonts w:eastAsia="Times New Roman"/>
          <w:color w:val="212121"/>
          <w:szCs w:val="24"/>
        </w:rPr>
        <w:t>«</w:t>
      </w:r>
      <w:r>
        <w:rPr>
          <w:rFonts w:eastAsia="Times New Roman"/>
          <w:color w:val="212121"/>
          <w:szCs w:val="24"/>
        </w:rPr>
        <w:t>ΣΤΟΙΧΗΜΑ</w:t>
      </w:r>
      <w:r>
        <w:rPr>
          <w:rFonts w:eastAsia="Times New Roman"/>
          <w:color w:val="212121"/>
          <w:szCs w:val="24"/>
        </w:rPr>
        <w:t>»</w:t>
      </w:r>
      <w:r w:rsidRPr="00A63ED1">
        <w:rPr>
          <w:rFonts w:eastAsia="Times New Roman"/>
          <w:color w:val="212121"/>
          <w:szCs w:val="24"/>
        </w:rPr>
        <w:t xml:space="preserve"> και </w:t>
      </w:r>
      <w:r>
        <w:rPr>
          <w:rFonts w:eastAsia="Times New Roman"/>
          <w:color w:val="212121"/>
          <w:szCs w:val="24"/>
        </w:rPr>
        <w:t>όχι με αυτά</w:t>
      </w:r>
      <w:r w:rsidRPr="00A63ED1">
        <w:rPr>
          <w:rFonts w:eastAsia="Times New Roman"/>
          <w:color w:val="212121"/>
          <w:szCs w:val="24"/>
        </w:rPr>
        <w:t xml:space="preserve"> που φέρ</w:t>
      </w:r>
      <w:r>
        <w:rPr>
          <w:rFonts w:eastAsia="Times New Roman"/>
          <w:color w:val="212121"/>
          <w:szCs w:val="24"/>
        </w:rPr>
        <w:t>νετε</w:t>
      </w:r>
      <w:r w:rsidRPr="00A63ED1">
        <w:rPr>
          <w:rFonts w:eastAsia="Times New Roman"/>
          <w:color w:val="212121"/>
          <w:szCs w:val="24"/>
        </w:rPr>
        <w:t xml:space="preserve"> και μας κουνάτε και το δάχτυλο περί διαφάνειας</w:t>
      </w:r>
      <w:r>
        <w:rPr>
          <w:rFonts w:eastAsia="Times New Roman"/>
          <w:color w:val="212121"/>
          <w:szCs w:val="24"/>
        </w:rPr>
        <w:t>.</w:t>
      </w:r>
    </w:p>
    <w:p w14:paraId="4CC5B9D3" w14:textId="77777777" w:rsidR="005D719C" w:rsidRDefault="00627F40">
      <w:pPr>
        <w:spacing w:line="600" w:lineRule="auto"/>
        <w:ind w:firstLine="720"/>
        <w:jc w:val="both"/>
        <w:rPr>
          <w:rFonts w:eastAsia="Times New Roman"/>
          <w:color w:val="212121"/>
          <w:szCs w:val="24"/>
        </w:rPr>
      </w:pPr>
      <w:r w:rsidRPr="00A63ED1">
        <w:rPr>
          <w:rFonts w:eastAsia="Times New Roman"/>
          <w:color w:val="212121"/>
          <w:szCs w:val="24"/>
        </w:rPr>
        <w:t>Παρεμπιπτόντως</w:t>
      </w:r>
      <w:r>
        <w:rPr>
          <w:rFonts w:eastAsia="Times New Roman"/>
          <w:color w:val="212121"/>
          <w:szCs w:val="24"/>
        </w:rPr>
        <w:t>,</w:t>
      </w:r>
      <w:r w:rsidRPr="00A63ED1">
        <w:rPr>
          <w:rFonts w:eastAsia="Times New Roman"/>
          <w:color w:val="212121"/>
          <w:szCs w:val="24"/>
        </w:rPr>
        <w:t xml:space="preserve"> στις </w:t>
      </w:r>
      <w:r>
        <w:rPr>
          <w:rFonts w:eastAsia="Times New Roman"/>
          <w:color w:val="212121"/>
          <w:szCs w:val="24"/>
        </w:rPr>
        <w:t>4 Μαΐου 2018 βλέπουμε –με δελτίο Τ</w:t>
      </w:r>
      <w:r w:rsidRPr="00A63ED1">
        <w:rPr>
          <w:rFonts w:eastAsia="Times New Roman"/>
          <w:color w:val="212121"/>
          <w:szCs w:val="24"/>
        </w:rPr>
        <w:t xml:space="preserve">ύπου </w:t>
      </w:r>
      <w:r>
        <w:rPr>
          <w:rFonts w:eastAsia="Times New Roman"/>
          <w:color w:val="212121"/>
          <w:szCs w:val="24"/>
        </w:rPr>
        <w:t>της ΓΓΑ- ότι</w:t>
      </w:r>
      <w:r w:rsidRPr="00A63ED1">
        <w:rPr>
          <w:rFonts w:eastAsia="Times New Roman"/>
          <w:color w:val="212121"/>
          <w:szCs w:val="24"/>
        </w:rPr>
        <w:t xml:space="preserve"> είχατε συνάντηση </w:t>
      </w:r>
      <w:r>
        <w:rPr>
          <w:rFonts w:eastAsia="Times New Roman"/>
          <w:color w:val="212121"/>
          <w:szCs w:val="24"/>
        </w:rPr>
        <w:t xml:space="preserve">με την </w:t>
      </w:r>
      <w:r>
        <w:rPr>
          <w:rFonts w:eastAsia="Times New Roman"/>
          <w:color w:val="212121"/>
          <w:szCs w:val="24"/>
          <w:lang w:val="en-US"/>
        </w:rPr>
        <w:t>UEFA</w:t>
      </w:r>
      <w:r w:rsidRPr="001A49AD">
        <w:rPr>
          <w:rFonts w:eastAsia="Times New Roman"/>
          <w:color w:val="212121"/>
          <w:szCs w:val="24"/>
        </w:rPr>
        <w:t xml:space="preserve"> </w:t>
      </w:r>
      <w:r w:rsidRPr="00A63ED1">
        <w:rPr>
          <w:rFonts w:eastAsia="Times New Roman"/>
          <w:color w:val="212121"/>
          <w:szCs w:val="24"/>
        </w:rPr>
        <w:t>και την ΕΠΟ με θέμα συ</w:t>
      </w:r>
      <w:r w:rsidRPr="00A63ED1">
        <w:rPr>
          <w:rFonts w:eastAsia="Times New Roman"/>
          <w:color w:val="212121"/>
          <w:szCs w:val="24"/>
        </w:rPr>
        <w:t>ζήτησης την καταπολέμηση της χειραγώγησης των ποδοσφαιρικών αγώνων</w:t>
      </w:r>
      <w:r>
        <w:rPr>
          <w:rFonts w:eastAsia="Times New Roman"/>
          <w:color w:val="212121"/>
          <w:szCs w:val="24"/>
        </w:rPr>
        <w:t>. Έ</w:t>
      </w:r>
      <w:r w:rsidRPr="00A63ED1">
        <w:rPr>
          <w:rFonts w:eastAsia="Times New Roman"/>
          <w:color w:val="212121"/>
          <w:szCs w:val="24"/>
        </w:rPr>
        <w:t>χει περάσει ένας χρόνος</w:t>
      </w:r>
      <w:r>
        <w:rPr>
          <w:rFonts w:eastAsia="Times New Roman"/>
          <w:color w:val="212121"/>
          <w:szCs w:val="24"/>
        </w:rPr>
        <w:t>, ο</w:t>
      </w:r>
      <w:r w:rsidRPr="00A63ED1">
        <w:rPr>
          <w:rFonts w:eastAsia="Times New Roman"/>
          <w:color w:val="212121"/>
          <w:szCs w:val="24"/>
        </w:rPr>
        <w:t>ύτε φωνή ούτε ακρόαση</w:t>
      </w:r>
      <w:r>
        <w:rPr>
          <w:rFonts w:eastAsia="Times New Roman"/>
          <w:color w:val="212121"/>
          <w:szCs w:val="24"/>
        </w:rPr>
        <w:t>! Το καταθέτω στα Π</w:t>
      </w:r>
      <w:r w:rsidRPr="00A63ED1">
        <w:rPr>
          <w:rFonts w:eastAsia="Times New Roman"/>
          <w:color w:val="212121"/>
          <w:szCs w:val="24"/>
        </w:rPr>
        <w:t>ρακτικά</w:t>
      </w:r>
      <w:r>
        <w:rPr>
          <w:rFonts w:eastAsia="Times New Roman"/>
          <w:color w:val="212121"/>
          <w:szCs w:val="24"/>
        </w:rPr>
        <w:t>.</w:t>
      </w:r>
    </w:p>
    <w:p w14:paraId="4CC5B9D4" w14:textId="77777777" w:rsidR="005D719C" w:rsidRDefault="00627F40">
      <w:pPr>
        <w:spacing w:line="600" w:lineRule="auto"/>
        <w:ind w:firstLine="720"/>
        <w:jc w:val="both"/>
        <w:rPr>
          <w:rFonts w:eastAsia="Times New Roman" w:cs="Times New Roman"/>
          <w:szCs w:val="24"/>
        </w:rPr>
      </w:pPr>
      <w:r w:rsidRPr="00315976">
        <w:rPr>
          <w:rFonts w:eastAsia="Times New Roman" w:cs="Times New Roman"/>
          <w:szCs w:val="24"/>
        </w:rPr>
        <w:lastRenderedPageBreak/>
        <w:t xml:space="preserve">(Στο σημείο αυτό </w:t>
      </w:r>
      <w:r>
        <w:rPr>
          <w:rFonts w:eastAsia="Times New Roman" w:cs="Times New Roman"/>
          <w:szCs w:val="24"/>
        </w:rPr>
        <w:t>η Βουλευτής κ</w:t>
      </w:r>
      <w:r>
        <w:rPr>
          <w:rFonts w:eastAsia="Times New Roman" w:cs="Times New Roman"/>
          <w:szCs w:val="24"/>
        </w:rPr>
        <w:t>.</w:t>
      </w:r>
      <w:r>
        <w:rPr>
          <w:rFonts w:eastAsia="Times New Roman" w:cs="Times New Roman"/>
          <w:szCs w:val="24"/>
        </w:rPr>
        <w:t xml:space="preserve"> Άννα Καραμανλή</w:t>
      </w:r>
      <w:r w:rsidRPr="00315976">
        <w:rPr>
          <w:rFonts w:eastAsia="Times New Roman" w:cs="Times New Roman"/>
          <w:szCs w:val="24"/>
        </w:rPr>
        <w:t xml:space="preserve"> καταθέτει για τα </w:t>
      </w:r>
      <w:r>
        <w:rPr>
          <w:rFonts w:eastAsia="Times New Roman" w:cs="Times New Roman"/>
          <w:szCs w:val="24"/>
        </w:rPr>
        <w:t>Πρακτικά το προαναφερθέν δελτίο Τύπου</w:t>
      </w:r>
      <w:r w:rsidRPr="00315976">
        <w:rPr>
          <w:rFonts w:eastAsia="Times New Roman" w:cs="Times New Roman"/>
          <w:szCs w:val="24"/>
        </w:rPr>
        <w:t xml:space="preserve">,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CC5B9D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Στο άρθρο 36 είναι υπερβολική…</w:t>
      </w:r>
    </w:p>
    <w:p w14:paraId="4CC5B9D6"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ΠΕΤΡΟΣ ΚΩΝΣΤΑΝΤΙΝΕΑΣ: </w:t>
      </w:r>
      <w:r>
        <w:rPr>
          <w:rFonts w:eastAsia="Times New Roman"/>
          <w:color w:val="212121"/>
          <w:szCs w:val="24"/>
        </w:rPr>
        <w:t>Είναι της ΕΠΟ, δεν είναι δικό μας!</w:t>
      </w:r>
    </w:p>
    <w:p w14:paraId="4CC5B9D7"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ΑΝΝΑ ΚΑΡΑΜΑΝΛΗ: </w:t>
      </w:r>
      <w:r>
        <w:rPr>
          <w:rFonts w:eastAsia="Times New Roman"/>
          <w:color w:val="212121"/>
          <w:szCs w:val="24"/>
        </w:rPr>
        <w:t>Σ</w:t>
      </w:r>
      <w:r w:rsidRPr="00A63ED1">
        <w:rPr>
          <w:rFonts w:eastAsia="Times New Roman"/>
          <w:color w:val="212121"/>
          <w:szCs w:val="24"/>
        </w:rPr>
        <w:t>ας λέω τι έκανε η Κύπρος</w:t>
      </w:r>
      <w:r>
        <w:rPr>
          <w:rFonts w:eastAsia="Times New Roman"/>
          <w:color w:val="212121"/>
          <w:szCs w:val="24"/>
        </w:rPr>
        <w:t>. Ν</w:t>
      </w:r>
      <w:r w:rsidRPr="00A63ED1">
        <w:rPr>
          <w:rFonts w:eastAsia="Times New Roman"/>
          <w:color w:val="212121"/>
          <w:szCs w:val="24"/>
        </w:rPr>
        <w:t xml:space="preserve">α με </w:t>
      </w:r>
      <w:r>
        <w:rPr>
          <w:rFonts w:eastAsia="Times New Roman"/>
          <w:color w:val="212121"/>
          <w:szCs w:val="24"/>
        </w:rPr>
        <w:t xml:space="preserve">ακούτε, </w:t>
      </w:r>
      <w:r w:rsidRPr="00A63ED1">
        <w:rPr>
          <w:rFonts w:eastAsia="Times New Roman"/>
          <w:color w:val="212121"/>
          <w:szCs w:val="24"/>
        </w:rPr>
        <w:t>παρακαλώ</w:t>
      </w:r>
      <w:r>
        <w:rPr>
          <w:rFonts w:eastAsia="Times New Roman"/>
          <w:color w:val="212121"/>
          <w:szCs w:val="24"/>
        </w:rPr>
        <w:t>.</w:t>
      </w:r>
    </w:p>
    <w:p w14:paraId="4CC5B9D8"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ΕΛΕΝΗ ΑΥΛΩΝΙΤΟΥ: </w:t>
      </w:r>
      <w:r>
        <w:rPr>
          <w:rFonts w:eastAsia="Times New Roman"/>
          <w:color w:val="212121"/>
          <w:szCs w:val="24"/>
        </w:rPr>
        <w:t>Ό,τι θέλετε λέτε!</w:t>
      </w:r>
    </w:p>
    <w:p w14:paraId="4CC5B9D9" w14:textId="77777777" w:rsidR="005D719C" w:rsidRDefault="00627F40">
      <w:pPr>
        <w:spacing w:line="600" w:lineRule="auto"/>
        <w:ind w:firstLine="720"/>
        <w:jc w:val="both"/>
        <w:rPr>
          <w:rFonts w:eastAsia="Times New Roman"/>
          <w:color w:val="212121"/>
          <w:szCs w:val="24"/>
        </w:rPr>
      </w:pPr>
      <w:r>
        <w:rPr>
          <w:rFonts w:eastAsia="Times New Roman"/>
          <w:b/>
          <w:color w:val="212121"/>
          <w:szCs w:val="24"/>
        </w:rPr>
        <w:t xml:space="preserve">ΑΝΝΑ ΚΑΡΑΜΑΝΛΗ: </w:t>
      </w:r>
      <w:r>
        <w:rPr>
          <w:rFonts w:eastAsia="Times New Roman"/>
          <w:color w:val="212121"/>
          <w:szCs w:val="24"/>
        </w:rPr>
        <w:t>Ω</w:t>
      </w:r>
      <w:r w:rsidRPr="00A63ED1">
        <w:rPr>
          <w:rFonts w:eastAsia="Times New Roman"/>
          <w:color w:val="212121"/>
          <w:szCs w:val="24"/>
        </w:rPr>
        <w:t>ς εκ τούτου</w:t>
      </w:r>
      <w:r>
        <w:rPr>
          <w:rFonts w:eastAsia="Times New Roman"/>
          <w:color w:val="212121"/>
          <w:szCs w:val="24"/>
        </w:rPr>
        <w:t xml:space="preserve">, </w:t>
      </w:r>
      <w:r w:rsidRPr="00A63ED1">
        <w:rPr>
          <w:rFonts w:eastAsia="Times New Roman"/>
          <w:color w:val="212121"/>
          <w:szCs w:val="24"/>
        </w:rPr>
        <w:t>να μ</w:t>
      </w:r>
      <w:r>
        <w:rPr>
          <w:rFonts w:eastAsia="Times New Roman"/>
          <w:color w:val="212121"/>
          <w:szCs w:val="24"/>
        </w:rPr>
        <w:t>ην κάνει περιττές συζητήσεις ο Υ</w:t>
      </w:r>
      <w:r w:rsidRPr="00A63ED1">
        <w:rPr>
          <w:rFonts w:eastAsia="Times New Roman"/>
          <w:color w:val="212121"/>
          <w:szCs w:val="24"/>
        </w:rPr>
        <w:t>πουργός</w:t>
      </w:r>
      <w:r>
        <w:rPr>
          <w:rFonts w:eastAsia="Times New Roman"/>
          <w:color w:val="212121"/>
          <w:szCs w:val="24"/>
        </w:rPr>
        <w:t>,</w:t>
      </w:r>
      <w:r w:rsidRPr="00A63ED1">
        <w:rPr>
          <w:rFonts w:eastAsia="Times New Roman"/>
          <w:color w:val="212121"/>
          <w:szCs w:val="24"/>
        </w:rPr>
        <w:t xml:space="preserve"> αν υπάρχει αυτοδιοίκητο</w:t>
      </w:r>
      <w:r>
        <w:rPr>
          <w:rFonts w:eastAsia="Times New Roman"/>
          <w:color w:val="212121"/>
          <w:szCs w:val="24"/>
        </w:rPr>
        <w:t>. Ν</w:t>
      </w:r>
      <w:r w:rsidRPr="00A63ED1">
        <w:rPr>
          <w:rFonts w:eastAsia="Times New Roman"/>
          <w:color w:val="212121"/>
          <w:szCs w:val="24"/>
        </w:rPr>
        <w:t>α μην κάνει συζητήσεις για τη φωτογραφία</w:t>
      </w:r>
      <w:r>
        <w:rPr>
          <w:rFonts w:eastAsia="Times New Roman"/>
          <w:color w:val="212121"/>
          <w:szCs w:val="24"/>
        </w:rPr>
        <w:t>, αλλά να κάνει</w:t>
      </w:r>
      <w:r w:rsidRPr="00A63ED1">
        <w:rPr>
          <w:rFonts w:eastAsia="Times New Roman"/>
          <w:color w:val="212121"/>
          <w:szCs w:val="24"/>
        </w:rPr>
        <w:t xml:space="preserve"> συζητήσεις για την ουσία</w:t>
      </w:r>
      <w:r>
        <w:rPr>
          <w:rFonts w:eastAsia="Times New Roman"/>
          <w:color w:val="212121"/>
          <w:szCs w:val="24"/>
        </w:rPr>
        <w:t>. Α</w:t>
      </w:r>
      <w:r w:rsidRPr="00A63ED1">
        <w:rPr>
          <w:rFonts w:eastAsia="Times New Roman"/>
          <w:color w:val="212121"/>
          <w:szCs w:val="24"/>
        </w:rPr>
        <w:t>υτό λέω</w:t>
      </w:r>
      <w:r>
        <w:rPr>
          <w:rFonts w:eastAsia="Times New Roman"/>
          <w:color w:val="212121"/>
          <w:szCs w:val="24"/>
        </w:rPr>
        <w:t>. Ε</w:t>
      </w:r>
      <w:r w:rsidRPr="00A63ED1">
        <w:rPr>
          <w:rFonts w:eastAsia="Times New Roman"/>
          <w:color w:val="212121"/>
          <w:szCs w:val="24"/>
        </w:rPr>
        <w:t xml:space="preserve">άν υπάρχει το </w:t>
      </w:r>
      <w:r>
        <w:rPr>
          <w:rFonts w:eastAsia="Times New Roman"/>
          <w:color w:val="212121"/>
          <w:szCs w:val="24"/>
        </w:rPr>
        <w:t>πρό</w:t>
      </w:r>
      <w:r>
        <w:rPr>
          <w:rFonts w:eastAsia="Times New Roman"/>
          <w:color w:val="212121"/>
          <w:szCs w:val="24"/>
        </w:rPr>
        <w:t>βλημα, να</w:t>
      </w:r>
      <w:r w:rsidRPr="00A63ED1">
        <w:rPr>
          <w:rFonts w:eastAsia="Times New Roman"/>
          <w:color w:val="212121"/>
          <w:szCs w:val="24"/>
        </w:rPr>
        <w:t xml:space="preserve"> μας το πει</w:t>
      </w:r>
      <w:r>
        <w:rPr>
          <w:rFonts w:eastAsia="Times New Roman"/>
          <w:color w:val="212121"/>
          <w:szCs w:val="24"/>
        </w:rPr>
        <w:t>.</w:t>
      </w:r>
    </w:p>
    <w:p w14:paraId="4CC5B9DA" w14:textId="77777777" w:rsidR="005D719C" w:rsidRDefault="00627F40">
      <w:pPr>
        <w:spacing w:line="600" w:lineRule="auto"/>
        <w:ind w:firstLine="720"/>
        <w:jc w:val="both"/>
        <w:rPr>
          <w:rFonts w:eastAsia="Times New Roman"/>
          <w:szCs w:val="24"/>
        </w:rPr>
      </w:pPr>
      <w:r>
        <w:rPr>
          <w:rFonts w:eastAsia="Times New Roman"/>
          <w:b/>
          <w:color w:val="212121"/>
          <w:szCs w:val="24"/>
        </w:rPr>
        <w:t xml:space="preserve">ΠΕΤΡΟΣ ΚΩΝΣΤΑΝΤΙΝΕΑΣ: </w:t>
      </w:r>
      <w:r>
        <w:rPr>
          <w:rFonts w:eastAsia="Times New Roman"/>
          <w:color w:val="212121"/>
          <w:szCs w:val="24"/>
        </w:rPr>
        <w:t xml:space="preserve">Ναι, αλλά επικαλείστε την Κυβέρνηση. Αυτοδιοίκητο υπάρχει, αυτόνομο δεν υπάρχει. Αυτό κάνατε, μπερδέψατε το αυτοδιοίκητο με το αυτόνομο! </w:t>
      </w:r>
    </w:p>
    <w:p w14:paraId="4CC5B9DB" w14:textId="77777777" w:rsidR="005D719C" w:rsidRDefault="00627F40">
      <w:pPr>
        <w:spacing w:line="600" w:lineRule="auto"/>
        <w:ind w:firstLine="720"/>
        <w:jc w:val="both"/>
        <w:rPr>
          <w:rFonts w:eastAsia="Times New Roman"/>
          <w:color w:val="212121"/>
          <w:szCs w:val="24"/>
        </w:rPr>
      </w:pPr>
      <w:r w:rsidRPr="000E62CA">
        <w:rPr>
          <w:rFonts w:eastAsia="Times New Roman"/>
          <w:b/>
          <w:color w:val="212121"/>
          <w:szCs w:val="24"/>
        </w:rPr>
        <w:lastRenderedPageBreak/>
        <w:t>ΑΝΝΑ ΚΑΡΑΜΑΝΛΗ:</w:t>
      </w:r>
      <w:r>
        <w:rPr>
          <w:rFonts w:eastAsia="Times New Roman"/>
          <w:b/>
          <w:color w:val="212121"/>
          <w:szCs w:val="24"/>
        </w:rPr>
        <w:t xml:space="preserve"> </w:t>
      </w:r>
      <w:r>
        <w:rPr>
          <w:rFonts w:eastAsia="Times New Roman"/>
          <w:color w:val="212121"/>
          <w:szCs w:val="24"/>
        </w:rPr>
        <w:t xml:space="preserve">Στο άρθρο 36, λοιπόν, είναι υπερβολική και μάλλον προκλητική στις μέρες μας η άδεια μετ’ αποδοχών σε μέλη ομοσπονδιών, δημοσίους υπαλλήλους, προκειμένου να εκπροσωπήσουν την ομοσπονδία τους σε διεθνείς φορείς. Η δραστηριοποίηση σε μία ομοσπονδία δεν είναι </w:t>
      </w:r>
      <w:r>
        <w:rPr>
          <w:rFonts w:eastAsia="Times New Roman"/>
          <w:color w:val="212121"/>
          <w:szCs w:val="24"/>
        </w:rPr>
        <w:t xml:space="preserve">υποχρεωτική. Στον εθελοντισμό βασίζεται και στη διάθεση προσφοράς. </w:t>
      </w:r>
    </w:p>
    <w:p w14:paraId="4CC5B9D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Επιπλέον, ανακύπτει και ένα ζήτημα άνισης μεταχείρισης, αφού ένας δημόσιος υπάλληλος θα απουσιάζει και θα πληρώνεται, ενώ ένα άλλο μέλος που εργάζεται στον ιδιωτικό τομέα, δεν θα αμείβεται</w:t>
      </w:r>
      <w:r>
        <w:rPr>
          <w:rFonts w:eastAsia="Times New Roman"/>
          <w:color w:val="212121"/>
          <w:szCs w:val="24"/>
        </w:rPr>
        <w:t>. Προτείνουμε να ισχύει μόνο άδεια άνευ αποδοχών.</w:t>
      </w:r>
    </w:p>
    <w:p w14:paraId="4CC5B9D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Υπάρχουν, επίσης, στο νομοσχέδιο κάποιες διατάξεις για τη βία, τις οποίες, όπως σας είπαμε από την πρώτη στιγμή στην πρώτη συνεδρίαση της Επιτροπής Μορφωτικών Υποθέσεων, θα τις στηρίξουμε. </w:t>
      </w:r>
    </w:p>
    <w:p w14:paraId="4CC5B9D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Δεν θέλω, κύριε </w:t>
      </w:r>
      <w:r>
        <w:rPr>
          <w:rFonts w:eastAsia="Times New Roman"/>
          <w:color w:val="212121"/>
          <w:szCs w:val="24"/>
        </w:rPr>
        <w:t>Υπουργέ, να σας παραθέσω τα περιστατικά που έχουν λάβει χώρα τον τελευταίο καιρό. Τείνουν να γίνουν ρουτίνα. Νομίζω, όμως, πως δεν θα αμφισβητήσετε το γε</w:t>
      </w:r>
      <w:r>
        <w:rPr>
          <w:rFonts w:eastAsia="Times New Roman"/>
          <w:color w:val="212121"/>
          <w:szCs w:val="24"/>
        </w:rPr>
        <w:lastRenderedPageBreak/>
        <w:t>γονός ότι η συχνότητα και η οξύτητά τους είναι πλέον μεγαλύτερη, ενώ και η έκφανση των επεισοδίων είναι</w:t>
      </w:r>
      <w:r>
        <w:rPr>
          <w:rFonts w:eastAsia="Times New Roman"/>
          <w:color w:val="212121"/>
          <w:szCs w:val="24"/>
        </w:rPr>
        <w:t xml:space="preserve"> διαφορετική. Πολλές φορές πλέον δεν έχουν σχέση με το αθλητικό γεγονός, αλλά πραγματοποιούνται με αφορμή αυτό. </w:t>
      </w:r>
    </w:p>
    <w:p w14:paraId="4CC5B9D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βία που σχετίζεται με τον αθλητισμό, λοιπόν, συνεχώς μετασχηματίζεται και δεν αντιμετωπίζεται ούτε με ξύλινες καταδίκες των επεισοδίων ούτε μ</w:t>
      </w:r>
      <w:r>
        <w:rPr>
          <w:rFonts w:eastAsia="Times New Roman"/>
          <w:color w:val="212121"/>
          <w:szCs w:val="24"/>
        </w:rPr>
        <w:t xml:space="preserve">ε ένα τηλεφώνημα στον εισαγγελέα και «βγάλαμε την υποχρέωση». </w:t>
      </w:r>
    </w:p>
    <w:p w14:paraId="4CC5B9E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Έχουμε καταθέσει επανειλημμένα ερωτήσεις -πάνω από τριάντα-, αλλά βεβαίως ποτέ δεν μπήκατε στον κόπο να μας απαντήσετε σε μία. Σας το είχε επισημάνει αυτό και ο κ. Μαυρωτάς. Έχουμε τονίσει την </w:t>
      </w:r>
      <w:r>
        <w:rPr>
          <w:rFonts w:eastAsia="Times New Roman"/>
          <w:color w:val="212121"/>
          <w:szCs w:val="24"/>
        </w:rPr>
        <w:t xml:space="preserve">έκταση της βίας σε ερασιτεχνικές κατηγορίες και έχουμε ζητήσει την αναβάθμιση των </w:t>
      </w:r>
      <w:r>
        <w:rPr>
          <w:rFonts w:eastAsia="Times New Roman"/>
          <w:color w:val="212121"/>
          <w:szCs w:val="24"/>
        </w:rPr>
        <w:t>τ</w:t>
      </w:r>
      <w:r>
        <w:rPr>
          <w:rFonts w:eastAsia="Times New Roman"/>
          <w:color w:val="212121"/>
          <w:szCs w:val="24"/>
        </w:rPr>
        <w:t xml:space="preserve">μημάτων </w:t>
      </w:r>
      <w:r>
        <w:rPr>
          <w:rFonts w:eastAsia="Times New Roman"/>
          <w:color w:val="212121"/>
          <w:szCs w:val="24"/>
        </w:rPr>
        <w:t>α</w:t>
      </w:r>
      <w:r>
        <w:rPr>
          <w:rFonts w:eastAsia="Times New Roman"/>
          <w:color w:val="212121"/>
          <w:szCs w:val="24"/>
        </w:rPr>
        <w:t xml:space="preserve">ντιμετώπισης </w:t>
      </w:r>
      <w:r>
        <w:rPr>
          <w:rFonts w:eastAsia="Times New Roman"/>
          <w:color w:val="212121"/>
          <w:szCs w:val="24"/>
        </w:rPr>
        <w:t>α</w:t>
      </w:r>
      <w:r>
        <w:rPr>
          <w:rFonts w:eastAsia="Times New Roman"/>
          <w:color w:val="212121"/>
          <w:szCs w:val="24"/>
        </w:rPr>
        <w:t xml:space="preserve">θλητικής </w:t>
      </w:r>
      <w:r>
        <w:rPr>
          <w:rFonts w:eastAsia="Times New Roman"/>
          <w:color w:val="212121"/>
          <w:szCs w:val="24"/>
        </w:rPr>
        <w:t>β</w:t>
      </w:r>
      <w:r>
        <w:rPr>
          <w:rFonts w:eastAsia="Times New Roman"/>
          <w:color w:val="212121"/>
          <w:szCs w:val="24"/>
        </w:rPr>
        <w:t xml:space="preserve">ίας και να δοθεί έμφαση στην πρόληψη. </w:t>
      </w:r>
    </w:p>
    <w:p w14:paraId="4CC5B9E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Και αν δεν ακούτε εμάς, κύριε Υπουργέ, ακούστε τον προκάτοχό σας, ο οποίος με χθεσινή του συνέντευξη σας βρίσκει λίγο χαλαρό στην αντιμετώπιση της βίας. Απαντήστε, λοιπόν, </w:t>
      </w:r>
      <w:r>
        <w:rPr>
          <w:rFonts w:eastAsia="Times New Roman"/>
          <w:color w:val="212121"/>
          <w:szCs w:val="24"/>
        </w:rPr>
        <w:lastRenderedPageBreak/>
        <w:t>στον κ. Κοντονή που σας κατηγορεί για εφησυχασμό και ολιγωρία και λέει ότι δεν εφαρμ</w:t>
      </w:r>
      <w:r>
        <w:rPr>
          <w:rFonts w:eastAsia="Times New Roman"/>
          <w:color w:val="212121"/>
          <w:szCs w:val="24"/>
        </w:rPr>
        <w:t xml:space="preserve">όζετε τον νόμο του για τη βία, τον δικό σας νόμο, της δικής σας Κυβέρνησης, τον Μάιο του 2015. </w:t>
      </w:r>
    </w:p>
    <w:p w14:paraId="4CC5B9E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Καταθέτω τη συνέντευξη του κ. Κοντονή στην ΕΡΤ για να μην παρεξηγηθούμε και κατηγορηθούμε!</w:t>
      </w:r>
    </w:p>
    <w:p w14:paraId="4CC5B9E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w:t>
      </w:r>
      <w:r>
        <w:rPr>
          <w:rFonts w:eastAsia="Times New Roman" w:cs="Times New Roman"/>
          <w:szCs w:val="24"/>
        </w:rPr>
        <w:t>Στο σημείο αυτό η Βουλευτής κ. Άννα Καραμανλή καταθέτει για τα Πρακτ</w:t>
      </w:r>
      <w:r>
        <w:rPr>
          <w:rFonts w:eastAsia="Times New Roman" w:cs="Times New Roman"/>
          <w:szCs w:val="24"/>
        </w:rPr>
        <w:t xml:space="preserve">ικά την προαναφερθείσα συνέντευξη,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C5B9E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Η Φίλιππος Ένωση, η ΦΕΕ, ο </w:t>
      </w:r>
      <w:r>
        <w:rPr>
          <w:rFonts w:eastAsia="Times New Roman"/>
          <w:color w:val="212121"/>
          <w:szCs w:val="24"/>
        </w:rPr>
        <w:t>ι</w:t>
      </w:r>
      <w:r>
        <w:rPr>
          <w:rFonts w:eastAsia="Times New Roman"/>
          <w:color w:val="212121"/>
          <w:szCs w:val="24"/>
        </w:rPr>
        <w:t>ππόδρομος παραμένει κλειστός από τον περασμένο Δεκέμβριο, ύστερα από μια διαρκή πτωτι</w:t>
      </w:r>
      <w:r>
        <w:rPr>
          <w:rFonts w:eastAsia="Times New Roman"/>
          <w:color w:val="212121"/>
          <w:szCs w:val="24"/>
        </w:rPr>
        <w:t>κή πορεία, μια πορεία υποβάθμισης. Ασφαλώς υπάρχουν ευθύνες γι’ αυτό.</w:t>
      </w:r>
    </w:p>
    <w:p w14:paraId="4CC5B9E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Ακούσαμε από τον παραχωρησιούχο κατά την ακρόαση των φορέων στην </w:t>
      </w:r>
      <w:r>
        <w:rPr>
          <w:rFonts w:eastAsia="Times New Roman"/>
          <w:color w:val="212121"/>
          <w:szCs w:val="24"/>
        </w:rPr>
        <w:t>ε</w:t>
      </w:r>
      <w:r>
        <w:rPr>
          <w:rFonts w:eastAsia="Times New Roman"/>
          <w:color w:val="212121"/>
          <w:szCs w:val="24"/>
        </w:rPr>
        <w:t>πιτροπή ότι ο μοναδικός λόγος που έχει ανασταλεί η ιπποδρομιακή δραστηριότητα στο Μαρκόπουλο είναι η εχθρική στάση της Φ</w:t>
      </w:r>
      <w:r>
        <w:rPr>
          <w:rFonts w:eastAsia="Times New Roman"/>
          <w:color w:val="212121"/>
          <w:szCs w:val="24"/>
        </w:rPr>
        <w:t xml:space="preserve">ΕΕ. </w:t>
      </w:r>
    </w:p>
    <w:p w14:paraId="4CC5B9E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Δεν ακούσαμε, όμως, στην ίδια ακροαματική διαδικασία λέξη για τις αιτιάσεις ότι επίκειται νομοθετική πρωτοβουλία για τροποποίηση υπέρ του παραχωρησιούχου των όρων της σύμβασης παραχώρησης του 2015, κα</w:t>
      </w:r>
      <w:r>
        <w:rPr>
          <w:rFonts w:eastAsia="Times New Roman"/>
          <w:color w:val="212121"/>
          <w:szCs w:val="24"/>
        </w:rPr>
        <w:t>μ</w:t>
      </w:r>
      <w:r>
        <w:rPr>
          <w:rFonts w:eastAsia="Times New Roman"/>
          <w:color w:val="212121"/>
          <w:szCs w:val="24"/>
        </w:rPr>
        <w:t>μία λέξη για το πρόγραμμα ανάπτυξης των ιπποδρομιώ</w:t>
      </w:r>
      <w:r>
        <w:rPr>
          <w:rFonts w:eastAsia="Times New Roman"/>
          <w:color w:val="212121"/>
          <w:szCs w:val="24"/>
        </w:rPr>
        <w:t xml:space="preserve">ν, που έχει υποχρέωση να παρουσιάσει η ανάδοχος εταιρεία, σύμφωνα με τη σύμβαση παραχώρησης, που μέχρι σήμερα παραμένει γράμμα άγνωστο για τους ιπποδρομιακούς φορείς και την κοινή γνώμη. Όλα αυτά ακούστηκαν από φορείς, όχι από εμάς. </w:t>
      </w:r>
    </w:p>
    <w:p w14:paraId="4CC5B9E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Ακούσαμε τον κύριο Υπο</w:t>
      </w:r>
      <w:r>
        <w:rPr>
          <w:rFonts w:eastAsia="Times New Roman"/>
          <w:color w:val="212121"/>
          <w:szCs w:val="24"/>
        </w:rPr>
        <w:t xml:space="preserve">υργό να μας διαβεβαιώνει ότι η κατάσταση που επικρατεί στον </w:t>
      </w:r>
      <w:r>
        <w:rPr>
          <w:rFonts w:eastAsia="Times New Roman"/>
          <w:color w:val="212121"/>
          <w:szCs w:val="24"/>
        </w:rPr>
        <w:t>ι</w:t>
      </w:r>
      <w:r>
        <w:rPr>
          <w:rFonts w:eastAsia="Times New Roman"/>
          <w:color w:val="212121"/>
          <w:szCs w:val="24"/>
        </w:rPr>
        <w:t xml:space="preserve">ππόδρομο υπαγόρευε τη λήψη της νομοθετικής πρωτοβουλίας που μας έφερε με το παρόν σχέδιο νόμου και ότι με την ψήφισή του θα υπάρξει λύση στο πρόβλημα του </w:t>
      </w:r>
      <w:r>
        <w:rPr>
          <w:rFonts w:eastAsia="Times New Roman"/>
          <w:color w:val="212121"/>
          <w:szCs w:val="24"/>
        </w:rPr>
        <w:t>ι</w:t>
      </w:r>
      <w:r>
        <w:rPr>
          <w:rFonts w:eastAsia="Times New Roman"/>
          <w:color w:val="212121"/>
          <w:szCs w:val="24"/>
        </w:rPr>
        <w:t>πποδρόμου. Δεν μας εξήγησε όμως πώς θα γ</w:t>
      </w:r>
      <w:r>
        <w:rPr>
          <w:rFonts w:eastAsia="Times New Roman"/>
          <w:color w:val="212121"/>
          <w:szCs w:val="24"/>
        </w:rPr>
        <w:t>ίνει αυτό.</w:t>
      </w:r>
    </w:p>
    <w:p w14:paraId="4CC5B9E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Κατά τον κύριο Υπουργό, η αλλαγή στη σύνθεση του ΔΣ της ΦΕΕ γίνεται για να είναι αναλογικότερη η παρουσία των φορέων κατά το </w:t>
      </w:r>
      <w:r w:rsidRPr="0072535F">
        <w:rPr>
          <w:rFonts w:eastAsia="Times New Roman"/>
          <w:color w:val="212121"/>
          <w:szCs w:val="24"/>
        </w:rPr>
        <w:t>πρότυπο</w:t>
      </w:r>
      <w:r>
        <w:rPr>
          <w:rFonts w:eastAsia="Times New Roman"/>
          <w:color w:val="212121"/>
          <w:szCs w:val="24"/>
        </w:rPr>
        <w:t xml:space="preserve"> του αγγλικού </w:t>
      </w:r>
      <w:r w:rsidRPr="0072535F">
        <w:rPr>
          <w:rFonts w:eastAsia="Times New Roman"/>
          <w:color w:val="212121"/>
          <w:szCs w:val="24"/>
        </w:rPr>
        <w:t>μοντέλου,</w:t>
      </w:r>
      <w:r>
        <w:rPr>
          <w:rFonts w:eastAsia="Times New Roman"/>
          <w:color w:val="212121"/>
          <w:szCs w:val="24"/>
        </w:rPr>
        <w:t xml:space="preserve"> με το οποίο δεν </w:t>
      </w:r>
      <w:r>
        <w:rPr>
          <w:rFonts w:eastAsia="Times New Roman"/>
          <w:color w:val="212121"/>
          <w:szCs w:val="24"/>
        </w:rPr>
        <w:lastRenderedPageBreak/>
        <w:t>είμαστε αντίθετοι, Είμαστε, όμως, βέβαιοι, ότι στο αντίστοιχο αγγλικό δεν</w:t>
      </w:r>
      <w:r>
        <w:rPr>
          <w:rFonts w:eastAsia="Times New Roman"/>
          <w:color w:val="212121"/>
          <w:szCs w:val="24"/>
        </w:rPr>
        <w:t xml:space="preserve"> έχει την αριθμητική δύναμη ένας φορέας να μπλοκάρει τη λήψη απόφασης που δεν τον συμφέρει, απλά και μόνο αποσύροντας τα μέλη του από τη συνεδρίαση. Με τη νέα σύνθεση στο ΔΣ της ΦΕΕ ο παραχωρησιούχος μπορεί να μπλοκάρει τη λήψη αποφάσεων και μόνο με την απ</w:t>
      </w:r>
      <w:r>
        <w:rPr>
          <w:rFonts w:eastAsia="Times New Roman"/>
          <w:color w:val="212121"/>
          <w:szCs w:val="24"/>
        </w:rPr>
        <w:t>όσυρση των εκπροσώπων του, καθώς για να υπάρξει απαρτία στο ΔΣ, απαιτείται η παρουσία οκτώ τουλάχιστον μελών.</w:t>
      </w:r>
    </w:p>
    <w:p w14:paraId="4CC5B9E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Η αναλογικότητα, κύριε Υπουργέ, πρέπει να λειτουργεί υπέρ της λήψης των αποφάσεων και όχι κατά. Σε τελευταία ανάλυση, η ΦΕΕ είναι το δικό σας εργα</w:t>
      </w:r>
      <w:r>
        <w:rPr>
          <w:rFonts w:eastAsia="Times New Roman"/>
          <w:color w:val="212121"/>
          <w:szCs w:val="24"/>
        </w:rPr>
        <w:t>λείο, κύριε Υπουργέ. Δικές σας εξουσίες έχει κληθεί να ασκήσει. Πιστεύετε ότι θα έχει το κύρος και τα εργαλεία να τις ασκήσει με αυτήν την ποσόστωση στο ΔΣ και, επιπρόσθετα, με την αφαίρεση από τον Υπουργό Αθλητισμού της αρμοδιότητας που είχε να ελέγχει τι</w:t>
      </w:r>
      <w:r>
        <w:rPr>
          <w:rFonts w:eastAsia="Times New Roman"/>
          <w:color w:val="212121"/>
          <w:szCs w:val="24"/>
        </w:rPr>
        <w:t>ς αποφάσεις της ΦΕΕ όχι μόνο από πλευράς νομιμότητας, αλλά και από πλευράς σκοπιμότητας; Νομίζουμε πως όχι.</w:t>
      </w:r>
    </w:p>
    <w:p w14:paraId="4CC5B9E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ολοκληρώνοντας θα ήθελα να κάνω μία ακόμα παρατήρηση στο άρθρο 58, σχετικά με την </w:t>
      </w:r>
      <w:r>
        <w:rPr>
          <w:rFonts w:eastAsia="Times New Roman"/>
          <w:color w:val="212121"/>
          <w:szCs w:val="24"/>
        </w:rPr>
        <w:lastRenderedPageBreak/>
        <w:t>ευθύνη των μελών του ΕΣΚΑΝ. Θεωρούμε</w:t>
      </w:r>
      <w:r>
        <w:rPr>
          <w:rFonts w:eastAsia="Times New Roman"/>
          <w:color w:val="212121"/>
          <w:szCs w:val="24"/>
        </w:rPr>
        <w:t xml:space="preserve"> δίκαιο να ευθύνονται για δόλο και βαριά αμέλεια και έναντι τρίτων και όχι μόνον έναντι του </w:t>
      </w:r>
      <w:r>
        <w:rPr>
          <w:rFonts w:eastAsia="Times New Roman"/>
          <w:color w:val="212121"/>
          <w:szCs w:val="24"/>
        </w:rPr>
        <w:t>δ</w:t>
      </w:r>
      <w:r>
        <w:rPr>
          <w:rFonts w:eastAsia="Times New Roman"/>
          <w:color w:val="212121"/>
          <w:szCs w:val="24"/>
        </w:rPr>
        <w:t>ημοσίου, για να μπορεί ο κάθε τυχόν θιγόμενος να ασκήσει το συνταγματικά κατοχυρωμένο δικαίωμά του για δικαστική ακρόαση και προστασία. Αν το αλλάξετε, θα το υπερψ</w:t>
      </w:r>
      <w:r>
        <w:rPr>
          <w:rFonts w:eastAsia="Times New Roman"/>
          <w:color w:val="212121"/>
          <w:szCs w:val="24"/>
        </w:rPr>
        <w:t>ηφίσουμε.</w:t>
      </w:r>
    </w:p>
    <w:p w14:paraId="4CC5B9EB" w14:textId="77777777" w:rsidR="005D719C" w:rsidRDefault="00627F40">
      <w:pPr>
        <w:spacing w:line="600" w:lineRule="auto"/>
        <w:ind w:firstLine="720"/>
        <w:jc w:val="both"/>
        <w:rPr>
          <w:rFonts w:eastAsia="Times New Roman"/>
          <w:color w:val="222222"/>
          <w:szCs w:val="24"/>
          <w:shd w:val="clear" w:color="auto" w:fill="FFFFFF"/>
        </w:rPr>
      </w:pPr>
      <w:r w:rsidRPr="00E75095">
        <w:rPr>
          <w:rFonts w:eastAsia="Times New Roman"/>
          <w:bCs/>
          <w:color w:val="222222"/>
          <w:shd w:val="clear" w:color="auto" w:fill="FFFFFF"/>
        </w:rPr>
        <w:t>Κυρίες και κύριοι συνάδελφοι</w:t>
      </w:r>
      <w:r>
        <w:rPr>
          <w:rFonts w:eastAsia="Times New Roman"/>
          <w:bCs/>
          <w:color w:val="222222"/>
          <w:shd w:val="clear" w:color="auto" w:fill="FFFFFF"/>
        </w:rPr>
        <w:t xml:space="preserve"> της </w:t>
      </w:r>
      <w:r w:rsidRPr="00E75095">
        <w:rPr>
          <w:rFonts w:eastAsia="Times New Roman"/>
          <w:bCs/>
          <w:color w:val="222222"/>
          <w:shd w:val="clear" w:color="auto" w:fill="FFFFFF"/>
        </w:rPr>
        <w:t>Κυβέρνηση</w:t>
      </w:r>
      <w:r>
        <w:rPr>
          <w:rFonts w:eastAsia="Times New Roman"/>
          <w:bCs/>
          <w:color w:val="222222"/>
          <w:shd w:val="clear" w:color="auto" w:fill="FFFFFF"/>
        </w:rPr>
        <w:t>ς,</w:t>
      </w:r>
      <w:r>
        <w:rPr>
          <w:rFonts w:eastAsia="Times New Roman"/>
          <w:color w:val="222222"/>
          <w:szCs w:val="24"/>
          <w:shd w:val="clear" w:color="auto" w:fill="FFFFFF"/>
        </w:rPr>
        <w:t xml:space="preserve"> </w:t>
      </w:r>
      <w:r>
        <w:rPr>
          <w:rFonts w:eastAsia="Times New Roman"/>
          <w:color w:val="222222"/>
          <w:szCs w:val="24"/>
          <w:shd w:val="clear" w:color="auto" w:fill="FFFFFF"/>
        </w:rPr>
        <w:t>με αυτό το νομοσχέδιο επιβεβαιώνεται ότι νομοθετείτε αποκομμένοι από την αθλητική πραγματικότητα, με προτεραιότητα σας όχι να λύσετε προβλήματα, αλλά να τα κρύψετε κάτω από το χαλί, να εξυπηρετήσετε μικροκομματικές σκοπιμότητες και να καθιερώσετε τον κρατι</w:t>
      </w:r>
      <w:r>
        <w:rPr>
          <w:rFonts w:eastAsia="Times New Roman"/>
          <w:color w:val="222222"/>
          <w:szCs w:val="24"/>
          <w:shd w:val="clear" w:color="auto" w:fill="FFFFFF"/>
        </w:rPr>
        <w:t xml:space="preserve">κό παρεμβατισμό. </w:t>
      </w:r>
    </w:p>
    <w:p w14:paraId="4CC5B9E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Μόνο που η συνταγή είναι πλέον μπαγιάτικη και ξεπερασμένη και δεν θα σας βοηθήσει να σωθείτε από το πολιτικό ναυάγιο που έρχεται. Όπως σας έχει απορρίψει η μεγάλη πλειοψηφία της κοινωνίας, έτσι σας έχει γυρίσει την πλάτη και η αθλητική κο</w:t>
      </w:r>
      <w:r>
        <w:rPr>
          <w:rFonts w:eastAsia="Times New Roman"/>
          <w:color w:val="222222"/>
          <w:szCs w:val="24"/>
          <w:shd w:val="clear" w:color="auto" w:fill="FFFFFF"/>
        </w:rPr>
        <w:t>ινότητα και θα σας στείλει ουσιαστικά στο περιθώριο.</w:t>
      </w:r>
    </w:p>
    <w:p w14:paraId="4CC5B9E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CC5B9EE" w14:textId="77777777" w:rsidR="005D719C" w:rsidRDefault="00627F40">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4CC5B9EF" w14:textId="77777777" w:rsidR="005D719C" w:rsidRDefault="00627F40">
      <w:pPr>
        <w:spacing w:line="600" w:lineRule="auto"/>
        <w:ind w:firstLine="720"/>
        <w:jc w:val="both"/>
        <w:rPr>
          <w:rFonts w:eastAsia="Times New Roman"/>
          <w:color w:val="222222"/>
          <w:szCs w:val="24"/>
          <w:shd w:val="clear" w:color="auto" w:fill="FFFFFF"/>
        </w:rPr>
      </w:pPr>
      <w:r w:rsidRPr="002668F1">
        <w:rPr>
          <w:rFonts w:eastAsia="Times New Roman"/>
          <w:b/>
          <w:bCs/>
          <w:color w:val="222222"/>
          <w:szCs w:val="24"/>
          <w:shd w:val="clear" w:color="auto" w:fill="FFFFFF"/>
        </w:rPr>
        <w:t>ΠΡΟΕΔΡΕΥΩΝ</w:t>
      </w:r>
      <w:r w:rsidRPr="002668F1">
        <w:rPr>
          <w:rFonts w:eastAsia="Times New Roman"/>
          <w:b/>
          <w:bCs/>
          <w:color w:val="222222"/>
          <w:shd w:val="clear" w:color="auto" w:fill="FFFFFF"/>
        </w:rPr>
        <w:t xml:space="preserve"> (Γεώργιος Βαρεμένος):</w:t>
      </w:r>
      <w:r w:rsidRPr="002668F1">
        <w:rPr>
          <w:rFonts w:eastAsia="Times New Roman"/>
          <w:color w:val="222222"/>
          <w:szCs w:val="24"/>
          <w:shd w:val="clear" w:color="auto" w:fill="FFFFFF"/>
        </w:rPr>
        <w:t xml:space="preserve"> </w:t>
      </w:r>
      <w:r>
        <w:rPr>
          <w:rFonts w:eastAsia="Times New Roman"/>
          <w:color w:val="222222"/>
          <w:szCs w:val="24"/>
          <w:shd w:val="clear" w:color="auto" w:fill="FFFFFF"/>
        </w:rPr>
        <w:t xml:space="preserve">Κι εμείς </w:t>
      </w:r>
      <w:r w:rsidRPr="002668F1">
        <w:rPr>
          <w:rFonts w:eastAsia="Times New Roman"/>
          <w:color w:val="222222"/>
          <w:szCs w:val="24"/>
          <w:shd w:val="clear" w:color="auto" w:fill="FFFFFF"/>
        </w:rPr>
        <w:t>ευχαριστ</w:t>
      </w:r>
      <w:r>
        <w:rPr>
          <w:rFonts w:eastAsia="Times New Roman"/>
          <w:color w:val="222222"/>
          <w:szCs w:val="24"/>
          <w:shd w:val="clear" w:color="auto" w:fill="FFFFFF"/>
        </w:rPr>
        <w:t>ούμε.</w:t>
      </w:r>
    </w:p>
    <w:p w14:paraId="4CC5B9F0" w14:textId="77777777" w:rsidR="005D719C" w:rsidRDefault="00627F40">
      <w:pPr>
        <w:spacing w:line="600" w:lineRule="auto"/>
        <w:ind w:firstLine="720"/>
        <w:jc w:val="both"/>
        <w:rPr>
          <w:rFonts w:eastAsia="Times New Roman"/>
          <w:szCs w:val="24"/>
        </w:rPr>
      </w:pPr>
      <w:r w:rsidRPr="00BD12B3">
        <w:rPr>
          <w:rFonts w:eastAsia="Times New Roman"/>
          <w:szCs w:val="24"/>
        </w:rPr>
        <w:t>Κυρίες και κύριοι συνάδελφοι, έχω την τιμή να ανακοινώσω στο Σώμα ότι τη συνεδρίασ</w:t>
      </w:r>
      <w:r w:rsidRPr="00BD12B3">
        <w:rPr>
          <w:rFonts w:eastAsia="Times New Roman"/>
          <w:szCs w:val="24"/>
        </w:rPr>
        <w:t xml:space="preserve">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μία</w:t>
      </w:r>
      <w:r w:rsidRPr="00BD12B3">
        <w:rPr>
          <w:rFonts w:eastAsia="Times New Roman"/>
          <w:szCs w:val="24"/>
        </w:rPr>
        <w:t xml:space="preserve"> μαθήτριες και μαθητές και</w:t>
      </w:r>
      <w:r w:rsidRPr="00BD12B3">
        <w:rPr>
          <w:rFonts w:eastAsia="Times New Roman"/>
          <w:szCs w:val="24"/>
        </w:rPr>
        <w:t xml:space="preserve"> </w:t>
      </w:r>
      <w:r>
        <w:rPr>
          <w:rFonts w:eastAsia="Times New Roman"/>
          <w:szCs w:val="24"/>
        </w:rPr>
        <w:t>έξι</w:t>
      </w:r>
      <w:r w:rsidRPr="00BD12B3">
        <w:rPr>
          <w:rFonts w:eastAsia="Times New Roman"/>
          <w:szCs w:val="24"/>
        </w:rPr>
        <w:t xml:space="preserve"> ε</w:t>
      </w:r>
      <w:r>
        <w:rPr>
          <w:rFonts w:eastAsia="Times New Roman"/>
          <w:szCs w:val="24"/>
        </w:rPr>
        <w:t xml:space="preserve">κπαιδευτικοί συνοδοί τους από τα Δημοτικά Σχολεία Λουτρών, Πηγής και Συκαμινέας </w:t>
      </w:r>
      <w:r w:rsidRPr="002668F1">
        <w:rPr>
          <w:rFonts w:eastAsia="Times New Roman"/>
          <w:szCs w:val="24"/>
        </w:rPr>
        <w:t>Λ</w:t>
      </w:r>
      <w:r>
        <w:rPr>
          <w:rFonts w:eastAsia="Times New Roman"/>
          <w:szCs w:val="24"/>
        </w:rPr>
        <w:t>έσβου</w:t>
      </w:r>
      <w:r w:rsidRPr="00BD12B3">
        <w:rPr>
          <w:rFonts w:eastAsia="Times New Roman"/>
          <w:szCs w:val="24"/>
        </w:rPr>
        <w:t xml:space="preserve">. </w:t>
      </w:r>
    </w:p>
    <w:p w14:paraId="4CC5B9F1" w14:textId="77777777" w:rsidR="005D719C" w:rsidRDefault="00627F40">
      <w:pPr>
        <w:spacing w:line="600" w:lineRule="auto"/>
        <w:ind w:firstLine="720"/>
        <w:jc w:val="both"/>
        <w:rPr>
          <w:rFonts w:eastAsia="Times New Roman"/>
          <w:szCs w:val="24"/>
        </w:rPr>
      </w:pPr>
      <w:r>
        <w:rPr>
          <w:rFonts w:eastAsia="Times New Roman"/>
          <w:szCs w:val="24"/>
        </w:rPr>
        <w:t>Η Βουλή σάς</w:t>
      </w:r>
      <w:r w:rsidRPr="00BD12B3">
        <w:rPr>
          <w:rFonts w:eastAsia="Times New Roman"/>
          <w:szCs w:val="24"/>
        </w:rPr>
        <w:t xml:space="preserve"> καλωσορίζει. </w:t>
      </w:r>
    </w:p>
    <w:p w14:paraId="4CC5B9F2" w14:textId="77777777" w:rsidR="005D719C" w:rsidRDefault="00627F40">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4CC5B9F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τον λόγο έχει ο Υφυπουργός κ. Τάσος Πετρόπουλος για την παρουσίαση μια</w:t>
      </w:r>
      <w:r>
        <w:rPr>
          <w:rFonts w:eastAsia="Times New Roman"/>
          <w:color w:val="222222"/>
          <w:szCs w:val="24"/>
          <w:shd w:val="clear" w:color="auto" w:fill="FFFFFF"/>
        </w:rPr>
        <w:t>ς</w:t>
      </w:r>
      <w:r>
        <w:rPr>
          <w:rFonts w:eastAsia="Times New Roman"/>
          <w:color w:val="222222"/>
          <w:szCs w:val="24"/>
          <w:shd w:val="clear" w:color="auto" w:fill="FFFFFF"/>
        </w:rPr>
        <w:t xml:space="preserve"> </w:t>
      </w:r>
      <w:r w:rsidRPr="002668F1">
        <w:rPr>
          <w:rFonts w:eastAsia="Times New Roman"/>
          <w:color w:val="222222"/>
          <w:szCs w:val="24"/>
          <w:shd w:val="clear" w:color="auto" w:fill="FFFFFF"/>
        </w:rPr>
        <w:t>τροπολογία</w:t>
      </w:r>
      <w:r>
        <w:rPr>
          <w:rFonts w:eastAsia="Times New Roman"/>
          <w:color w:val="222222"/>
          <w:szCs w:val="24"/>
          <w:shd w:val="clear" w:color="auto" w:fill="FFFFFF"/>
        </w:rPr>
        <w:t>ς.</w:t>
      </w:r>
    </w:p>
    <w:p w14:paraId="4CC5B9F4" w14:textId="77777777" w:rsidR="005D719C" w:rsidRDefault="00627F40">
      <w:pPr>
        <w:spacing w:line="600" w:lineRule="auto"/>
        <w:ind w:firstLine="720"/>
        <w:jc w:val="both"/>
        <w:rPr>
          <w:rFonts w:eastAsia="Times New Roman"/>
          <w:bCs/>
          <w:color w:val="222222"/>
          <w:shd w:val="clear" w:color="auto" w:fill="FFFFFF"/>
        </w:rPr>
      </w:pPr>
      <w:r>
        <w:rPr>
          <w:rFonts w:eastAsia="Times New Roman"/>
          <w:b/>
          <w:color w:val="222222"/>
          <w:szCs w:val="24"/>
          <w:shd w:val="clear" w:color="auto" w:fill="FFFFFF"/>
        </w:rPr>
        <w:lastRenderedPageBreak/>
        <w:t xml:space="preserve">ΧΑΡΟΥΛΑ (ΧΑΡΑ) </w:t>
      </w:r>
      <w:r w:rsidRPr="003B65D4">
        <w:rPr>
          <w:rFonts w:eastAsia="Times New Roman"/>
          <w:b/>
          <w:color w:val="222222"/>
          <w:szCs w:val="24"/>
          <w:shd w:val="clear" w:color="auto" w:fill="FFFFFF"/>
        </w:rPr>
        <w:t xml:space="preserve">ΚΕΦΑΛΙΔΟΥ: </w:t>
      </w:r>
      <w:r>
        <w:rPr>
          <w:rFonts w:eastAsia="Times New Roman"/>
          <w:color w:val="222222"/>
          <w:szCs w:val="24"/>
          <w:shd w:val="clear" w:color="auto" w:fill="FFFFFF"/>
        </w:rPr>
        <w:t xml:space="preserve">Οι </w:t>
      </w:r>
      <w:r w:rsidRPr="002668F1">
        <w:rPr>
          <w:rFonts w:eastAsia="Times New Roman"/>
          <w:color w:val="222222"/>
          <w:szCs w:val="24"/>
          <w:shd w:val="clear" w:color="auto" w:fill="FFFFFF"/>
        </w:rPr>
        <w:t>τροπολογί</w:t>
      </w:r>
      <w:r>
        <w:rPr>
          <w:rFonts w:eastAsia="Times New Roman"/>
          <w:color w:val="222222"/>
          <w:szCs w:val="24"/>
          <w:shd w:val="clear" w:color="auto" w:fill="FFFFFF"/>
        </w:rPr>
        <w:t xml:space="preserve">ες δεν μπορούν να παρουσιαστούν μετά, </w:t>
      </w:r>
      <w:r w:rsidRPr="003B65D4">
        <w:rPr>
          <w:rFonts w:eastAsia="Times New Roman"/>
          <w:bCs/>
          <w:color w:val="222222"/>
          <w:shd w:val="clear" w:color="auto" w:fill="FFFFFF"/>
        </w:rPr>
        <w:t>κύριε Πρόεδρε</w:t>
      </w:r>
      <w:r>
        <w:rPr>
          <w:rFonts w:eastAsia="Times New Roman"/>
          <w:bCs/>
          <w:color w:val="222222"/>
          <w:shd w:val="clear" w:color="auto" w:fill="FFFFFF"/>
        </w:rPr>
        <w:t xml:space="preserve">; Να μιλήσουν πρώτα οι εισηγητές. </w:t>
      </w:r>
    </w:p>
    <w:p w14:paraId="4CC5B9F5" w14:textId="77777777" w:rsidR="005D719C" w:rsidRDefault="00627F40">
      <w:pPr>
        <w:spacing w:line="600" w:lineRule="auto"/>
        <w:ind w:firstLine="720"/>
        <w:jc w:val="both"/>
        <w:rPr>
          <w:rFonts w:eastAsia="Times New Roman"/>
          <w:color w:val="222222"/>
          <w:szCs w:val="24"/>
          <w:shd w:val="clear" w:color="auto" w:fill="FFFFFF"/>
        </w:rPr>
      </w:pPr>
      <w:r w:rsidRPr="003B65D4">
        <w:rPr>
          <w:rFonts w:eastAsia="Times New Roman"/>
          <w:b/>
          <w:bCs/>
          <w:color w:val="222222"/>
          <w:shd w:val="clear" w:color="auto" w:fill="FFFFFF"/>
        </w:rPr>
        <w:t>ΑΝΑΣΤΑΣΙΟΣ ΠΕΤΡΟΠΟΥΛΟΣ (Υφυπουργός Εργασίας, Κοινωνικής Ασφάλισης και Κοινωνικής Αλληλεγγύης):</w:t>
      </w:r>
      <w:r>
        <w:rPr>
          <w:rFonts w:eastAsia="Times New Roman"/>
          <w:bCs/>
          <w:color w:val="222222"/>
          <w:shd w:val="clear" w:color="auto" w:fill="FFFFFF"/>
        </w:rPr>
        <w:t xml:space="preserve"> Σ</w:t>
      </w:r>
      <w:r>
        <w:rPr>
          <w:rFonts w:eastAsia="Times New Roman"/>
          <w:color w:val="222222"/>
          <w:szCs w:val="24"/>
          <w:shd w:val="clear" w:color="auto" w:fill="FFFFFF"/>
        </w:rPr>
        <w:t xml:space="preserve">ύντομα θα μιλήσω για μια </w:t>
      </w:r>
      <w:r w:rsidRPr="003B65D4">
        <w:rPr>
          <w:rFonts w:eastAsia="Times New Roman"/>
          <w:color w:val="222222"/>
          <w:szCs w:val="24"/>
          <w:shd w:val="clear" w:color="auto" w:fill="FFFFFF"/>
        </w:rPr>
        <w:t>τροπολογία</w:t>
      </w:r>
      <w:r>
        <w:rPr>
          <w:rFonts w:eastAsia="Times New Roman"/>
          <w:color w:val="222222"/>
          <w:szCs w:val="24"/>
          <w:shd w:val="clear" w:color="auto" w:fill="FFFFFF"/>
        </w:rPr>
        <w:t xml:space="preserve">. </w:t>
      </w:r>
      <w:r w:rsidRPr="003B65D4">
        <w:rPr>
          <w:rFonts w:eastAsia="Times New Roman"/>
          <w:color w:val="222222"/>
          <w:szCs w:val="24"/>
          <w:shd w:val="clear" w:color="auto" w:fill="FFFFFF"/>
        </w:rPr>
        <w:t>Υπάρχει</w:t>
      </w:r>
      <w:r>
        <w:rPr>
          <w:rFonts w:eastAsia="Times New Roman"/>
          <w:color w:val="222222"/>
          <w:szCs w:val="24"/>
          <w:shd w:val="clear" w:color="auto" w:fill="FFFFFF"/>
        </w:rPr>
        <w:t xml:space="preserve"> κάποιο σοβαρό θέμα. Μπορείτε να μου επιτρέψετε να το πω; Δυο λόγια είναι. Δεν </w:t>
      </w:r>
      <w:r w:rsidRPr="003B65D4">
        <w:rPr>
          <w:rFonts w:eastAsia="Times New Roman"/>
          <w:color w:val="222222"/>
          <w:szCs w:val="24"/>
          <w:shd w:val="clear" w:color="auto" w:fill="FFFFFF"/>
        </w:rPr>
        <w:t>είναι</w:t>
      </w:r>
      <w:r>
        <w:rPr>
          <w:rFonts w:eastAsia="Times New Roman"/>
          <w:color w:val="222222"/>
          <w:szCs w:val="24"/>
          <w:shd w:val="clear" w:color="auto" w:fill="FFFFFF"/>
        </w:rPr>
        <w:t xml:space="preserve"> τίποτα.</w:t>
      </w:r>
    </w:p>
    <w:p w14:paraId="4CC5B9F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ΧΑΡΟΥΛΑ (ΧΑΡΑ) </w:t>
      </w:r>
      <w:r w:rsidRPr="003B65D4">
        <w:rPr>
          <w:rFonts w:eastAsia="Times New Roman"/>
          <w:b/>
          <w:color w:val="222222"/>
          <w:szCs w:val="24"/>
          <w:shd w:val="clear" w:color="auto" w:fill="FFFFFF"/>
        </w:rPr>
        <w:t xml:space="preserve">ΚΕΦΑΛΙΔΟΥ: </w:t>
      </w:r>
      <w:r>
        <w:rPr>
          <w:rFonts w:eastAsia="Times New Roman"/>
          <w:color w:val="222222"/>
          <w:szCs w:val="24"/>
          <w:shd w:val="clear" w:color="auto" w:fill="FFFFFF"/>
        </w:rPr>
        <w:t xml:space="preserve">Αν </w:t>
      </w:r>
      <w:r w:rsidRPr="003B65D4">
        <w:rPr>
          <w:rFonts w:eastAsia="Times New Roman"/>
          <w:color w:val="222222"/>
          <w:szCs w:val="24"/>
          <w:shd w:val="clear" w:color="auto" w:fill="FFFFFF"/>
        </w:rPr>
        <w:t>είναι</w:t>
      </w:r>
      <w:r>
        <w:rPr>
          <w:rFonts w:eastAsia="Times New Roman"/>
          <w:color w:val="222222"/>
          <w:szCs w:val="24"/>
          <w:shd w:val="clear" w:color="auto" w:fill="FFFFFF"/>
        </w:rPr>
        <w:t xml:space="preserve"> σοβαρό, ναι.</w:t>
      </w:r>
    </w:p>
    <w:p w14:paraId="4CC5B9F7" w14:textId="77777777" w:rsidR="005D719C" w:rsidRDefault="00627F40">
      <w:pPr>
        <w:spacing w:line="600" w:lineRule="auto"/>
        <w:ind w:firstLine="720"/>
        <w:jc w:val="both"/>
        <w:rPr>
          <w:rFonts w:eastAsia="Times New Roman"/>
          <w:color w:val="222222"/>
          <w:szCs w:val="24"/>
          <w:shd w:val="clear" w:color="auto" w:fill="FFFFFF"/>
        </w:rPr>
      </w:pPr>
      <w:r w:rsidRPr="003B65D4">
        <w:rPr>
          <w:rFonts w:eastAsia="Times New Roman"/>
          <w:b/>
          <w:bCs/>
          <w:color w:val="222222"/>
          <w:shd w:val="clear" w:color="auto" w:fill="FFFFFF"/>
        </w:rPr>
        <w:t>ΑΝΑΣΤΑΣΙΟΣ ΠΕΤΡΟΠΟΥΛΟΣ (Υφυπουργός Εργασίας, Κοινωνικής Ασφάλισης και Κ</w:t>
      </w:r>
      <w:r w:rsidRPr="003B65D4">
        <w:rPr>
          <w:rFonts w:eastAsia="Times New Roman"/>
          <w:b/>
          <w:bCs/>
          <w:color w:val="222222"/>
          <w:shd w:val="clear" w:color="auto" w:fill="FFFFFF"/>
        </w:rPr>
        <w:t>οινωνικής Αλληλεγγύης):</w:t>
      </w:r>
      <w:r>
        <w:rPr>
          <w:rFonts w:eastAsia="Times New Roman"/>
          <w:bCs/>
          <w:color w:val="222222"/>
          <w:shd w:val="clear" w:color="auto" w:fill="FFFFFF"/>
        </w:rPr>
        <w:t xml:space="preserve"> Πρόκειται για την </w:t>
      </w:r>
      <w:r w:rsidRPr="003B65D4">
        <w:rPr>
          <w:rFonts w:eastAsia="Times New Roman"/>
          <w:bCs/>
          <w:color w:val="222222"/>
          <w:shd w:val="clear" w:color="auto" w:fill="FFFFFF"/>
        </w:rPr>
        <w:t>τροπολογία</w:t>
      </w:r>
      <w:r>
        <w:rPr>
          <w:rFonts w:eastAsia="Times New Roman"/>
          <w:bCs/>
          <w:color w:val="222222"/>
          <w:shd w:val="clear" w:color="auto" w:fill="FFFFFF"/>
        </w:rPr>
        <w:t xml:space="preserve"> με γενικό</w:t>
      </w:r>
      <w:r>
        <w:rPr>
          <w:rFonts w:eastAsia="Times New Roman"/>
          <w:color w:val="222222"/>
          <w:szCs w:val="24"/>
          <w:shd w:val="clear" w:color="auto" w:fill="FFFFFF"/>
        </w:rPr>
        <w:t xml:space="preserve"> αριθμό 1022 και ειδικό 49. Η μία διάταξη αφορά την κατάργηση των έντυπων βιβλιαρίων υγείας, καθώς προχωράμε στον ηλεκτρονικό τρόπο εξυπηρέτησης της συνταγογράφησης και της κατάχωσης των δεδομέν</w:t>
      </w:r>
      <w:r>
        <w:rPr>
          <w:rFonts w:eastAsia="Times New Roman"/>
          <w:color w:val="222222"/>
          <w:szCs w:val="24"/>
          <w:shd w:val="clear" w:color="auto" w:fill="FFFFFF"/>
        </w:rPr>
        <w:t xml:space="preserve">ων υγείας των ασφαλισμένων. Πάει το παλιό σύστημα. Δεν βγάζουμε πια βιβλιάρια. Το είχαμε προαναγγείλει. </w:t>
      </w:r>
    </w:p>
    <w:p w14:paraId="4CC5B9F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η άλλη διάταξη αφορά την κατάργηση μιας πρόβλεψης που υπήρχε από το 2010, σύμφωνα με την οποία δεν υπέβαλαν αναλυτικές περιοδικές δηλώσεις οι εργοδ</w:t>
      </w:r>
      <w:r>
        <w:rPr>
          <w:rFonts w:eastAsia="Times New Roman"/>
          <w:color w:val="222222"/>
          <w:szCs w:val="24"/>
          <w:shd w:val="clear" w:color="auto" w:fill="FFFFFF"/>
        </w:rPr>
        <w:t>ότες οι οποίοι όφειλαν εισφορές για τους εργαζόμενούς τους. Και ενώ η διάταξη απέβλεπε στο να πιεστούν οι εργοδότες, εν τέλει μετετράπη σε απαλλαγή των εργοδοτών από την καταβολή εισφορών και επιβάρυνση των εργαζομένων με αυτό το κόστος να μην έχουν ασφαλι</w:t>
      </w:r>
      <w:r>
        <w:rPr>
          <w:rFonts w:eastAsia="Times New Roman"/>
          <w:color w:val="222222"/>
          <w:szCs w:val="24"/>
          <w:shd w:val="clear" w:color="auto" w:fill="FFFFFF"/>
        </w:rPr>
        <w:t xml:space="preserve">στικό χρόνο, διότι το σύστημα της κοινωνικής ασφάλισης απέρριπτε τις αναλυτικές περιοδικές δηλώσεις ασφαλιστικού χρόνου των εργαζομένων. </w:t>
      </w:r>
    </w:p>
    <w:p w14:paraId="4CC5B9F9" w14:textId="77777777" w:rsidR="005D719C" w:rsidRDefault="00627F40">
      <w:pPr>
        <w:spacing w:line="600" w:lineRule="auto"/>
        <w:ind w:firstLine="720"/>
        <w:jc w:val="both"/>
        <w:rPr>
          <w:rFonts w:eastAsia="Times New Roman"/>
          <w:color w:val="222222"/>
          <w:szCs w:val="24"/>
          <w:shd w:val="clear" w:color="auto" w:fill="FFFFFF"/>
        </w:rPr>
      </w:pPr>
      <w:r w:rsidRPr="00E64D9E">
        <w:rPr>
          <w:rFonts w:eastAsia="Times New Roman"/>
          <w:b/>
          <w:bCs/>
          <w:color w:val="222222"/>
          <w:szCs w:val="24"/>
          <w:shd w:val="clear" w:color="auto" w:fill="FFFFFF"/>
        </w:rPr>
        <w:t>ΠΡΟΕΔΡΕΥΩΝ</w:t>
      </w:r>
      <w:r w:rsidRPr="00E64D9E">
        <w:rPr>
          <w:rFonts w:eastAsia="Times New Roman"/>
          <w:b/>
          <w:bCs/>
          <w:color w:val="222222"/>
          <w:shd w:val="clear" w:color="auto" w:fill="FFFFFF"/>
        </w:rPr>
        <w:t xml:space="preserve"> (Γεώργιος Βαρεμένος):</w:t>
      </w:r>
      <w:r w:rsidRPr="00E64D9E">
        <w:rPr>
          <w:rFonts w:eastAsia="Times New Roman"/>
          <w:color w:val="222222"/>
          <w:szCs w:val="24"/>
          <w:shd w:val="clear" w:color="auto" w:fill="FFFFFF"/>
        </w:rPr>
        <w:t xml:space="preserve"> </w:t>
      </w:r>
      <w:r>
        <w:rPr>
          <w:rFonts w:eastAsia="Times New Roman"/>
          <w:color w:val="222222"/>
          <w:szCs w:val="24"/>
          <w:shd w:val="clear" w:color="auto" w:fill="FFFFFF"/>
        </w:rPr>
        <w:t>Έχει επίσης ζητήσει τον λόγο ο κ. Πολάκης.</w:t>
      </w:r>
    </w:p>
    <w:p w14:paraId="4CC5B9F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14:paraId="4CC5B9FB" w14:textId="77777777" w:rsidR="005D719C" w:rsidRDefault="00627F40">
      <w:pPr>
        <w:spacing w:line="600" w:lineRule="auto"/>
        <w:ind w:firstLine="720"/>
        <w:jc w:val="both"/>
        <w:rPr>
          <w:rFonts w:eastAsia="Times New Roman"/>
          <w:color w:val="222222"/>
          <w:szCs w:val="24"/>
          <w:shd w:val="clear" w:color="auto" w:fill="FFFFFF"/>
        </w:rPr>
      </w:pPr>
      <w:r w:rsidRPr="003274B9">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Ευχαριστώ, κύριε Πρόεδρε. </w:t>
      </w:r>
    </w:p>
    <w:p w14:paraId="4CC5B9F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μια </w:t>
      </w:r>
      <w:r w:rsidRPr="00E64D9E">
        <w:rPr>
          <w:rFonts w:eastAsia="Times New Roman"/>
          <w:color w:val="222222"/>
          <w:szCs w:val="24"/>
          <w:shd w:val="clear" w:color="auto" w:fill="FFFFFF"/>
        </w:rPr>
        <w:t>τροπολογία</w:t>
      </w:r>
      <w:r>
        <w:rPr>
          <w:rFonts w:eastAsia="Times New Roman"/>
          <w:color w:val="222222"/>
          <w:szCs w:val="24"/>
          <w:shd w:val="clear" w:color="auto" w:fill="FFFFFF"/>
        </w:rPr>
        <w:t xml:space="preserve"> που δυστυχώς δεν έγινε εφικτό να συζητηθεί στο δικό μας </w:t>
      </w:r>
      <w:r w:rsidRPr="00E64D9E">
        <w:rPr>
          <w:rFonts w:eastAsia="Times New Roman"/>
          <w:color w:val="222222"/>
          <w:szCs w:val="24"/>
          <w:shd w:val="clear" w:color="auto" w:fill="FFFFFF"/>
        </w:rPr>
        <w:t>νομοσχέδιο</w:t>
      </w:r>
      <w:r>
        <w:rPr>
          <w:rFonts w:eastAsia="Times New Roman"/>
          <w:color w:val="222222"/>
          <w:szCs w:val="24"/>
          <w:shd w:val="clear" w:color="auto" w:fill="FFFFFF"/>
        </w:rPr>
        <w:t xml:space="preserve"> που μόλις τελείωσε, λόγω καθυστέρησης του να έρθει από την όλη διαδικασία. </w:t>
      </w:r>
    </w:p>
    <w:p w14:paraId="4CC5B9F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Πρόκειται γ</w:t>
      </w:r>
      <w:r>
        <w:rPr>
          <w:rFonts w:eastAsia="Times New Roman"/>
          <w:color w:val="222222"/>
          <w:szCs w:val="24"/>
          <w:shd w:val="clear" w:color="auto" w:fill="FFFFFF"/>
        </w:rPr>
        <w:t xml:space="preserve">ια την </w:t>
      </w:r>
      <w:r w:rsidRPr="003274B9">
        <w:rPr>
          <w:rFonts w:eastAsia="Times New Roman"/>
          <w:color w:val="222222"/>
          <w:szCs w:val="24"/>
          <w:shd w:val="clear" w:color="auto" w:fill="FFFFFF"/>
        </w:rPr>
        <w:t>τροπολογία</w:t>
      </w:r>
      <w:r>
        <w:rPr>
          <w:rFonts w:eastAsia="Times New Roman"/>
          <w:color w:val="222222"/>
          <w:szCs w:val="24"/>
          <w:shd w:val="clear" w:color="auto" w:fill="FFFFFF"/>
        </w:rPr>
        <w:t xml:space="preserve"> με γενικό αριθμό 2023 και ειδικό 50. Αφορά μια σειρά από ρυθμίσεις του ΕΟΠΥΥ, για τα οποία είχαμε ερωτηθεί από συναδέλφους όπως ο κ. Κέλλας στο προηγούμενο νομοσχέδιο. </w:t>
      </w:r>
    </w:p>
    <w:p w14:paraId="4CC5B9F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με το πρώτο άρθρο, λαμβάνοντας υπ’ όψιν το ύψος του προϋπολογ</w:t>
      </w:r>
      <w:r>
        <w:rPr>
          <w:rFonts w:eastAsia="Times New Roman"/>
          <w:color w:val="222222"/>
          <w:szCs w:val="24"/>
          <w:shd w:val="clear" w:color="auto" w:fill="FFFFFF"/>
        </w:rPr>
        <w:t xml:space="preserve">ισμού του ΕΟΠΥΥ των 6,5 δισεκατομμυρίων, του όγκου των εργαζομένων των χιλίων πεντακοσίων και παραπάνω, τα περισσότερα από εκατό σημεία εξυπηρέτησης και γενικά όλο το έργο το οποίο κάνει ο ΕΟΠΥΥ, αναβαθμίζουμε το </w:t>
      </w:r>
      <w:r>
        <w:rPr>
          <w:rFonts w:eastAsia="Times New Roman"/>
          <w:color w:val="222222"/>
          <w:szCs w:val="24"/>
          <w:shd w:val="clear" w:color="auto" w:fill="FFFFFF"/>
        </w:rPr>
        <w:t>τ</w:t>
      </w:r>
      <w:r>
        <w:rPr>
          <w:rFonts w:eastAsia="Times New Roman"/>
          <w:color w:val="222222"/>
          <w:szCs w:val="24"/>
          <w:shd w:val="clear" w:color="auto" w:fill="FFFFFF"/>
        </w:rPr>
        <w:t xml:space="preserve">μήμα </w:t>
      </w:r>
      <w:r>
        <w:rPr>
          <w:rFonts w:eastAsia="Times New Roman"/>
          <w:color w:val="222222"/>
          <w:szCs w:val="24"/>
          <w:shd w:val="clear" w:color="auto" w:fill="FFFFFF"/>
        </w:rPr>
        <w:t>π</w:t>
      </w:r>
      <w:r>
        <w:rPr>
          <w:rFonts w:eastAsia="Times New Roman"/>
          <w:color w:val="222222"/>
          <w:szCs w:val="24"/>
          <w:shd w:val="clear" w:color="auto" w:fill="FFFFFF"/>
        </w:rPr>
        <w:t>ρομηθειών του οργανισμού, το οποίο α</w:t>
      </w:r>
      <w:r>
        <w:rPr>
          <w:rFonts w:eastAsia="Times New Roman"/>
          <w:color w:val="222222"/>
          <w:szCs w:val="24"/>
          <w:shd w:val="clear" w:color="auto" w:fill="FFFFFF"/>
        </w:rPr>
        <w:t xml:space="preserve">ποζημιώνει και αναλώσιμα σε ασφαλισμένους σε όλη τη χώρα, σε </w:t>
      </w:r>
      <w:r>
        <w:rPr>
          <w:rFonts w:eastAsia="Times New Roman"/>
          <w:color w:val="222222"/>
          <w:szCs w:val="24"/>
          <w:shd w:val="clear" w:color="auto" w:fill="FFFFFF"/>
        </w:rPr>
        <w:t>δ</w:t>
      </w:r>
      <w:r>
        <w:rPr>
          <w:rFonts w:eastAsia="Times New Roman"/>
          <w:color w:val="222222"/>
          <w:szCs w:val="24"/>
          <w:shd w:val="clear" w:color="auto" w:fill="FFFFFF"/>
        </w:rPr>
        <w:t xml:space="preserve">ιεύθυνση. </w:t>
      </w:r>
    </w:p>
    <w:p w14:paraId="4CC5B9F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δημιουργούμε αυτοτελές </w:t>
      </w:r>
      <w:r>
        <w:rPr>
          <w:rFonts w:eastAsia="Times New Roman"/>
          <w:color w:val="222222"/>
          <w:szCs w:val="24"/>
          <w:shd w:val="clear" w:color="auto" w:fill="FFFFFF"/>
        </w:rPr>
        <w:t>τ</w:t>
      </w:r>
      <w:r>
        <w:rPr>
          <w:rFonts w:eastAsia="Times New Roman"/>
          <w:color w:val="222222"/>
          <w:szCs w:val="24"/>
          <w:shd w:val="clear" w:color="auto" w:fill="FFFFFF"/>
        </w:rPr>
        <w:t xml:space="preserve">μήμα </w:t>
      </w:r>
      <w:r>
        <w:rPr>
          <w:rFonts w:eastAsia="Times New Roman"/>
          <w:color w:val="222222"/>
          <w:szCs w:val="24"/>
          <w:shd w:val="clear" w:color="auto" w:fill="FFFFFF"/>
        </w:rPr>
        <w:t>γ</w:t>
      </w:r>
      <w:r>
        <w:rPr>
          <w:rFonts w:eastAsia="Times New Roman"/>
          <w:color w:val="222222"/>
          <w:szCs w:val="24"/>
          <w:shd w:val="clear" w:color="auto" w:fill="FFFFFF"/>
        </w:rPr>
        <w:t xml:space="preserve">ραμματείας </w:t>
      </w:r>
      <w:r>
        <w:rPr>
          <w:rFonts w:eastAsia="Times New Roman"/>
          <w:color w:val="222222"/>
          <w:szCs w:val="24"/>
          <w:shd w:val="clear" w:color="auto" w:fill="FFFFFF"/>
        </w:rPr>
        <w:t>π</w:t>
      </w:r>
      <w:r>
        <w:rPr>
          <w:rFonts w:eastAsia="Times New Roman"/>
          <w:color w:val="222222"/>
          <w:szCs w:val="24"/>
          <w:shd w:val="clear" w:color="auto" w:fill="FFFFFF"/>
        </w:rPr>
        <w:t xml:space="preserve">ροέδρου και αυτοτελές </w:t>
      </w:r>
      <w:r>
        <w:rPr>
          <w:rFonts w:eastAsia="Times New Roman"/>
          <w:color w:val="222222"/>
          <w:szCs w:val="24"/>
          <w:shd w:val="clear" w:color="auto" w:fill="FFFFFF"/>
        </w:rPr>
        <w:t>τ</w:t>
      </w:r>
      <w:r>
        <w:rPr>
          <w:rFonts w:eastAsia="Times New Roman"/>
          <w:color w:val="222222"/>
          <w:szCs w:val="24"/>
          <w:shd w:val="clear" w:color="auto" w:fill="FFFFFF"/>
        </w:rPr>
        <w:t xml:space="preserve">μήμα </w:t>
      </w:r>
      <w:r>
        <w:rPr>
          <w:rFonts w:eastAsia="Times New Roman"/>
          <w:color w:val="222222"/>
          <w:szCs w:val="24"/>
          <w:shd w:val="clear" w:color="auto" w:fill="FFFFFF"/>
        </w:rPr>
        <w:t>γ</w:t>
      </w:r>
      <w:r>
        <w:rPr>
          <w:rFonts w:eastAsia="Times New Roman"/>
          <w:color w:val="222222"/>
          <w:szCs w:val="24"/>
          <w:shd w:val="clear" w:color="auto" w:fill="FFFFFF"/>
        </w:rPr>
        <w:t xml:space="preserve">ραμματείας </w:t>
      </w:r>
      <w:r>
        <w:rPr>
          <w:rFonts w:eastAsia="Times New Roman"/>
          <w:color w:val="222222"/>
          <w:szCs w:val="24"/>
          <w:shd w:val="clear" w:color="auto" w:fill="FFFFFF"/>
        </w:rPr>
        <w:t>δ</w:t>
      </w:r>
      <w:r>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Pr>
          <w:rFonts w:eastAsia="Times New Roman"/>
          <w:color w:val="222222"/>
          <w:szCs w:val="24"/>
          <w:shd w:val="clear" w:color="auto" w:fill="FFFFFF"/>
        </w:rPr>
        <w:t>υμβουλίου, προκειμένου να εξασφαλίζεται η αποτελεσματικότερη λειτουργία αυτών. Α</w:t>
      </w:r>
      <w:r>
        <w:rPr>
          <w:rFonts w:eastAsia="Times New Roman"/>
          <w:color w:val="222222"/>
          <w:szCs w:val="24"/>
          <w:shd w:val="clear" w:color="auto" w:fill="FFFFFF"/>
        </w:rPr>
        <w:t xml:space="preserve">υτή </w:t>
      </w:r>
      <w:r w:rsidRPr="003274B9">
        <w:rPr>
          <w:rFonts w:eastAsia="Times New Roman"/>
          <w:color w:val="222222"/>
          <w:szCs w:val="24"/>
          <w:shd w:val="clear" w:color="auto" w:fill="FFFFFF"/>
        </w:rPr>
        <w:t>είναι</w:t>
      </w:r>
      <w:r>
        <w:rPr>
          <w:rFonts w:eastAsia="Times New Roman"/>
          <w:color w:val="222222"/>
          <w:szCs w:val="24"/>
          <w:shd w:val="clear" w:color="auto" w:fill="FFFFFF"/>
        </w:rPr>
        <w:t xml:space="preserve"> η πρώτη παράγραφος. </w:t>
      </w:r>
    </w:p>
    <w:p w14:paraId="4CC5BA0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 δεύτερη παράγραφο αντιμετωπίζεται το ζήτημα το οποίο έχει δημιουργηθεί το τελευταίο διάστημα με την εφαρμογή του νέου ΕΚΠΥ. Αντιμετωπίζεται το ζήτημα της αποζημίωσης </w:t>
      </w:r>
      <w:r>
        <w:rPr>
          <w:rFonts w:eastAsia="Times New Roman"/>
          <w:color w:val="222222"/>
          <w:szCs w:val="24"/>
          <w:shd w:val="clear" w:color="auto" w:fill="FFFFFF"/>
        </w:rPr>
        <w:lastRenderedPageBreak/>
        <w:t>στο μεταβατικό διάστημα που εκτελούνται και γίνονται δαπάνες, αλλά δεν είχαν ολοκληρ</w:t>
      </w:r>
      <w:r>
        <w:rPr>
          <w:rFonts w:eastAsia="Times New Roman"/>
          <w:color w:val="222222"/>
          <w:szCs w:val="24"/>
          <w:shd w:val="clear" w:color="auto" w:fill="FFFFFF"/>
        </w:rPr>
        <w:t xml:space="preserve">ωθεί για όλες τις παροχές οι ηλεκτρονικές πλατφόρμες, οπότε γίνονταν οι υποβολές με τον παλιό τρόπο και νομοθετείται η δυνατότητα να πληρωθούν απρόσκοπτα αυτές οι δαπάνες. </w:t>
      </w:r>
    </w:p>
    <w:p w14:paraId="4CC5BA01"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t xml:space="preserve">Σιγά σιγά τελειώνουν όλες οι ηλεκτρονικές πλατφόρμες. Η πλειοψηφία έχει μπει πλέον </w:t>
      </w:r>
      <w:r>
        <w:rPr>
          <w:rFonts w:eastAsia="Times New Roman"/>
          <w:color w:val="222222"/>
          <w:szCs w:val="24"/>
          <w:shd w:val="clear" w:color="auto" w:fill="FFFFFF"/>
        </w:rPr>
        <w:t xml:space="preserve">σε λειτουργία, αλλά στο μεσοδιάστημα από τις αρχές του Νοέμβρη που ξεκίνησε να εφαρμόζεται δεν ήταν όλα έτοιμα. Υπήρχε ο παλιός τρόπος υποβολής και ουσιαστικά δίνουμε τη δυνατότητα να μπορέσουμε να αποζημιωθούν αυτές οι δαπάνες. </w:t>
      </w:r>
    </w:p>
    <w:p w14:paraId="4CC5BA02" w14:textId="77777777" w:rsidR="005D719C" w:rsidRDefault="00627F40">
      <w:pPr>
        <w:spacing w:line="600" w:lineRule="auto"/>
        <w:ind w:firstLine="720"/>
        <w:jc w:val="both"/>
        <w:rPr>
          <w:rFonts w:eastAsia="Times New Roman"/>
          <w:szCs w:val="24"/>
        </w:rPr>
      </w:pPr>
      <w:r>
        <w:rPr>
          <w:rFonts w:eastAsia="Times New Roman"/>
          <w:szCs w:val="24"/>
        </w:rPr>
        <w:t>Η τρίτη παράγραφος…</w:t>
      </w:r>
    </w:p>
    <w:p w14:paraId="4CC5BA03" w14:textId="77777777" w:rsidR="005D719C" w:rsidRDefault="00627F40">
      <w:pPr>
        <w:spacing w:line="600" w:lineRule="auto"/>
        <w:ind w:firstLine="720"/>
        <w:jc w:val="both"/>
        <w:rPr>
          <w:rFonts w:eastAsia="Times New Roman"/>
          <w:szCs w:val="24"/>
        </w:rPr>
      </w:pPr>
      <w:r>
        <w:rPr>
          <w:rFonts w:eastAsia="Times New Roman"/>
          <w:b/>
          <w:szCs w:val="24"/>
        </w:rPr>
        <w:t>ΧΑΡΑΛΑ</w:t>
      </w:r>
      <w:r>
        <w:rPr>
          <w:rFonts w:eastAsia="Times New Roman"/>
          <w:b/>
          <w:szCs w:val="24"/>
        </w:rPr>
        <w:t xml:space="preserve">ΜΠΟΣ ΑΘΑΝΑΣΙΟΥ: </w:t>
      </w:r>
      <w:r>
        <w:rPr>
          <w:rFonts w:eastAsia="Times New Roman"/>
          <w:szCs w:val="24"/>
        </w:rPr>
        <w:t>Έχουν περάσει από επίτροπο;</w:t>
      </w:r>
    </w:p>
    <w:p w14:paraId="4CC5BA04" w14:textId="77777777" w:rsidR="005D719C" w:rsidRDefault="00627F4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sidRPr="00D07ECE">
        <w:rPr>
          <w:rFonts w:eastAsia="Times New Roman"/>
          <w:szCs w:val="24"/>
        </w:rPr>
        <w:t xml:space="preserve">Όλα περνάνε </w:t>
      </w:r>
      <w:r>
        <w:rPr>
          <w:rFonts w:eastAsia="Times New Roman"/>
          <w:szCs w:val="24"/>
        </w:rPr>
        <w:t xml:space="preserve">από </w:t>
      </w:r>
      <w:r w:rsidRPr="00D07ECE">
        <w:rPr>
          <w:rFonts w:eastAsia="Times New Roman"/>
          <w:szCs w:val="24"/>
        </w:rPr>
        <w:t>επίτροπο</w:t>
      </w:r>
      <w:r>
        <w:rPr>
          <w:rFonts w:eastAsia="Times New Roman"/>
          <w:szCs w:val="24"/>
        </w:rPr>
        <w:t>. Κύριε Αθανασίου, είστε παλιός νομικός.</w:t>
      </w:r>
    </w:p>
    <w:p w14:paraId="4CC5BA05" w14:textId="77777777" w:rsidR="005D719C" w:rsidRDefault="00627F40">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Καλοπροαίρετα ρωτώ.</w:t>
      </w:r>
    </w:p>
    <w:p w14:paraId="4CC5BA06" w14:textId="77777777" w:rsidR="005D719C" w:rsidRDefault="00627F40">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Κι εγώ καλόπι</w:t>
      </w:r>
      <w:r>
        <w:rPr>
          <w:rFonts w:eastAsia="Times New Roman"/>
          <w:szCs w:val="24"/>
        </w:rPr>
        <w:t xml:space="preserve">στα απαντάω. Υπάρχει επίτροπος μέσα στον ΕΟΠΥΥ. </w:t>
      </w:r>
    </w:p>
    <w:p w14:paraId="4CC5BA07" w14:textId="77777777" w:rsidR="005D719C" w:rsidRDefault="00627F40">
      <w:pPr>
        <w:spacing w:line="600" w:lineRule="auto"/>
        <w:ind w:firstLine="720"/>
        <w:jc w:val="both"/>
        <w:rPr>
          <w:rFonts w:eastAsia="Times New Roman"/>
          <w:szCs w:val="24"/>
        </w:rPr>
      </w:pPr>
      <w:r>
        <w:rPr>
          <w:rFonts w:eastAsia="Times New Roman"/>
          <w:szCs w:val="24"/>
        </w:rPr>
        <w:t>Ο</w:t>
      </w:r>
      <w:r w:rsidRPr="00D07ECE">
        <w:rPr>
          <w:rFonts w:eastAsia="Times New Roman"/>
          <w:szCs w:val="24"/>
        </w:rPr>
        <w:t>ι δαπάνες δεν μπορούσα</w:t>
      </w:r>
      <w:r>
        <w:rPr>
          <w:rFonts w:eastAsia="Times New Roman"/>
          <w:szCs w:val="24"/>
        </w:rPr>
        <w:t>ν</w:t>
      </w:r>
      <w:r w:rsidRPr="00D07ECE">
        <w:rPr>
          <w:rFonts w:eastAsia="Times New Roman"/>
          <w:szCs w:val="24"/>
        </w:rPr>
        <w:t xml:space="preserve"> να υποβληθούν γιατί άλλαζε</w:t>
      </w:r>
      <w:r>
        <w:rPr>
          <w:rFonts w:eastAsia="Times New Roman"/>
          <w:szCs w:val="24"/>
        </w:rPr>
        <w:t xml:space="preserve"> ο τρόπος. Υποβάλλονταν </w:t>
      </w:r>
      <w:r w:rsidRPr="00D07ECE">
        <w:rPr>
          <w:rFonts w:eastAsia="Times New Roman"/>
          <w:szCs w:val="24"/>
        </w:rPr>
        <w:t>με τον παλιό τρόπο</w:t>
      </w:r>
      <w:r>
        <w:rPr>
          <w:rFonts w:eastAsia="Times New Roman"/>
          <w:szCs w:val="24"/>
        </w:rPr>
        <w:t>,</w:t>
      </w:r>
      <w:r w:rsidRPr="00D07ECE">
        <w:rPr>
          <w:rFonts w:eastAsia="Times New Roman"/>
          <w:szCs w:val="24"/>
        </w:rPr>
        <w:t xml:space="preserve"> για</w:t>
      </w:r>
      <w:r>
        <w:rPr>
          <w:rFonts w:eastAsia="Times New Roman"/>
          <w:szCs w:val="24"/>
        </w:rPr>
        <w:t>τί</w:t>
      </w:r>
      <w:r w:rsidRPr="00D07ECE">
        <w:rPr>
          <w:rFonts w:eastAsia="Times New Roman"/>
          <w:szCs w:val="24"/>
        </w:rPr>
        <w:t xml:space="preserve"> δεν ήταν έτοιμες </w:t>
      </w:r>
      <w:r>
        <w:rPr>
          <w:rFonts w:eastAsia="Times New Roman"/>
          <w:szCs w:val="24"/>
        </w:rPr>
        <w:t xml:space="preserve">οι </w:t>
      </w:r>
      <w:r w:rsidRPr="00D07ECE">
        <w:rPr>
          <w:rFonts w:eastAsia="Times New Roman"/>
          <w:szCs w:val="24"/>
        </w:rPr>
        <w:t>ηλεκτρονικές πλατφόρμες</w:t>
      </w:r>
      <w:r>
        <w:rPr>
          <w:rFonts w:eastAsia="Times New Roman"/>
          <w:szCs w:val="24"/>
        </w:rPr>
        <w:t>. Αυτό είναι το θέμα. Δ</w:t>
      </w:r>
      <w:r w:rsidRPr="00D07ECE">
        <w:rPr>
          <w:rFonts w:eastAsia="Times New Roman"/>
          <w:szCs w:val="24"/>
        </w:rPr>
        <w:t>εν μπορούσαμε να μην καλύψουμε κάποι</w:t>
      </w:r>
      <w:r>
        <w:rPr>
          <w:rFonts w:eastAsia="Times New Roman"/>
          <w:szCs w:val="24"/>
        </w:rPr>
        <w:t xml:space="preserve">ους </w:t>
      </w:r>
      <w:r>
        <w:rPr>
          <w:rFonts w:eastAsia="Times New Roman"/>
          <w:szCs w:val="24"/>
        </w:rPr>
        <w:t>ασφαλισμένους.</w:t>
      </w:r>
    </w:p>
    <w:p w14:paraId="4CC5BA08" w14:textId="77777777" w:rsidR="005D719C" w:rsidRDefault="00627F40">
      <w:pPr>
        <w:spacing w:line="600" w:lineRule="auto"/>
        <w:ind w:firstLine="720"/>
        <w:jc w:val="both"/>
        <w:rPr>
          <w:rFonts w:eastAsia="Times New Roman"/>
          <w:szCs w:val="24"/>
        </w:rPr>
      </w:pPr>
      <w:r>
        <w:rPr>
          <w:rFonts w:eastAsia="Times New Roman"/>
          <w:szCs w:val="24"/>
        </w:rPr>
        <w:t>Η τρίτη παράγραφος</w:t>
      </w:r>
      <w:r w:rsidRPr="00D07ECE">
        <w:rPr>
          <w:rFonts w:eastAsia="Times New Roman"/>
          <w:szCs w:val="24"/>
        </w:rPr>
        <w:t xml:space="preserve"> είναι προκειμένου να μπορέσουν να πληρωθούν οι εφημερίες των εργαζομένων στα φαρμακεία του ΕΟΠΥΥ</w:t>
      </w:r>
      <w:r>
        <w:rPr>
          <w:rFonts w:eastAsia="Times New Roman"/>
          <w:szCs w:val="24"/>
        </w:rPr>
        <w:t>,</w:t>
      </w:r>
      <w:r w:rsidRPr="00D07ECE">
        <w:rPr>
          <w:rFonts w:eastAsia="Times New Roman"/>
          <w:szCs w:val="24"/>
        </w:rPr>
        <w:t xml:space="preserve"> τα οποία και τα έχου</w:t>
      </w:r>
      <w:r>
        <w:rPr>
          <w:rFonts w:eastAsia="Times New Roman"/>
          <w:szCs w:val="24"/>
        </w:rPr>
        <w:t>με</w:t>
      </w:r>
      <w:r w:rsidRPr="00D07ECE">
        <w:rPr>
          <w:rFonts w:eastAsia="Times New Roman"/>
          <w:szCs w:val="24"/>
        </w:rPr>
        <w:t xml:space="preserve"> </w:t>
      </w:r>
      <w:r>
        <w:rPr>
          <w:rFonts w:eastAsia="Times New Roman"/>
          <w:szCs w:val="24"/>
        </w:rPr>
        <w:t xml:space="preserve">αυξήσει σε αριθμό </w:t>
      </w:r>
      <w:r w:rsidRPr="00D07ECE">
        <w:rPr>
          <w:rFonts w:eastAsia="Times New Roman"/>
          <w:szCs w:val="24"/>
        </w:rPr>
        <w:t>και</w:t>
      </w:r>
      <w:r>
        <w:rPr>
          <w:rFonts w:eastAsia="Times New Roman"/>
          <w:szCs w:val="24"/>
        </w:rPr>
        <w:t xml:space="preserve"> </w:t>
      </w:r>
      <w:r w:rsidRPr="00D07ECE">
        <w:rPr>
          <w:rFonts w:eastAsia="Times New Roman"/>
          <w:szCs w:val="24"/>
        </w:rPr>
        <w:t xml:space="preserve">έχουμε </w:t>
      </w:r>
      <w:r>
        <w:rPr>
          <w:rFonts w:eastAsia="Times New Roman"/>
          <w:szCs w:val="24"/>
        </w:rPr>
        <w:t>αυξήσει</w:t>
      </w:r>
      <w:r w:rsidRPr="00D07ECE">
        <w:rPr>
          <w:rFonts w:eastAsia="Times New Roman"/>
          <w:szCs w:val="24"/>
        </w:rPr>
        <w:t xml:space="preserve"> τις ώρες λειτουργίας </w:t>
      </w:r>
      <w:r>
        <w:rPr>
          <w:rFonts w:eastAsia="Times New Roman"/>
          <w:szCs w:val="24"/>
        </w:rPr>
        <w:t>τους,</w:t>
      </w:r>
      <w:r w:rsidRPr="00D07ECE">
        <w:rPr>
          <w:rFonts w:eastAsia="Times New Roman"/>
          <w:szCs w:val="24"/>
        </w:rPr>
        <w:t xml:space="preserve"> για να εξυπ</w:t>
      </w:r>
      <w:r>
        <w:rPr>
          <w:rFonts w:eastAsia="Times New Roman"/>
          <w:szCs w:val="24"/>
        </w:rPr>
        <w:t xml:space="preserve">ηρετούν και απογευματινές </w:t>
      </w:r>
      <w:r>
        <w:rPr>
          <w:rFonts w:eastAsia="Times New Roman"/>
          <w:szCs w:val="24"/>
        </w:rPr>
        <w:t>ώρες. Υ</w:t>
      </w:r>
      <w:r w:rsidRPr="00D07ECE">
        <w:rPr>
          <w:rFonts w:eastAsia="Times New Roman"/>
          <w:szCs w:val="24"/>
        </w:rPr>
        <w:t xml:space="preserve">πήρχε ένα </w:t>
      </w:r>
      <w:r>
        <w:rPr>
          <w:rFonts w:eastAsia="Times New Roman"/>
          <w:szCs w:val="24"/>
        </w:rPr>
        <w:t>πρόβλημα στο πώς θα πληρώνονται. Ν</w:t>
      </w:r>
      <w:r w:rsidRPr="00D07ECE">
        <w:rPr>
          <w:rFonts w:eastAsia="Times New Roman"/>
          <w:szCs w:val="24"/>
        </w:rPr>
        <w:t>ομοθετήσαμε τη δυνατότητα να μπορούν να πληρωθούν</w:t>
      </w:r>
      <w:r>
        <w:rPr>
          <w:rFonts w:eastAsia="Times New Roman"/>
          <w:szCs w:val="24"/>
        </w:rPr>
        <w:t>.</w:t>
      </w:r>
    </w:p>
    <w:p w14:paraId="4CC5BA09" w14:textId="77777777" w:rsidR="005D719C" w:rsidRDefault="00627F40">
      <w:pPr>
        <w:spacing w:line="600" w:lineRule="auto"/>
        <w:ind w:firstLine="720"/>
        <w:jc w:val="both"/>
        <w:rPr>
          <w:rFonts w:eastAsia="Times New Roman"/>
          <w:szCs w:val="24"/>
        </w:rPr>
      </w:pPr>
      <w:r>
        <w:rPr>
          <w:rFonts w:eastAsia="Times New Roman"/>
          <w:szCs w:val="24"/>
        </w:rPr>
        <w:t>Η</w:t>
      </w:r>
      <w:r w:rsidRPr="00D07ECE">
        <w:rPr>
          <w:rFonts w:eastAsia="Times New Roman"/>
          <w:szCs w:val="24"/>
        </w:rPr>
        <w:t xml:space="preserve"> τέταρτη παράγραφος </w:t>
      </w:r>
      <w:r>
        <w:rPr>
          <w:rFonts w:eastAsia="Times New Roman"/>
          <w:szCs w:val="24"/>
        </w:rPr>
        <w:t>ε</w:t>
      </w:r>
      <w:r w:rsidRPr="00D07ECE">
        <w:rPr>
          <w:rFonts w:eastAsia="Times New Roman"/>
          <w:szCs w:val="24"/>
        </w:rPr>
        <w:t>ίναι μ</w:t>
      </w:r>
      <w:r>
        <w:rPr>
          <w:rFonts w:eastAsia="Times New Roman"/>
          <w:szCs w:val="24"/>
        </w:rPr>
        <w:t>ι</w:t>
      </w:r>
      <w:r w:rsidRPr="00D07ECE">
        <w:rPr>
          <w:rFonts w:eastAsia="Times New Roman"/>
          <w:szCs w:val="24"/>
        </w:rPr>
        <w:t>α πάρα πολύ σοβαρή ρύθμιση</w:t>
      </w:r>
      <w:r>
        <w:rPr>
          <w:rFonts w:eastAsia="Times New Roman"/>
          <w:szCs w:val="24"/>
        </w:rPr>
        <w:t>. Ε</w:t>
      </w:r>
      <w:r w:rsidRPr="00D07ECE">
        <w:rPr>
          <w:rFonts w:eastAsia="Times New Roman"/>
          <w:szCs w:val="24"/>
        </w:rPr>
        <w:t xml:space="preserve">ίναι ιστορική </w:t>
      </w:r>
      <w:r>
        <w:rPr>
          <w:rFonts w:eastAsia="Times New Roman"/>
          <w:szCs w:val="24"/>
        </w:rPr>
        <w:t>ρύθμιση. Α</w:t>
      </w:r>
      <w:r w:rsidRPr="00D07ECE">
        <w:rPr>
          <w:rFonts w:eastAsia="Times New Roman"/>
          <w:szCs w:val="24"/>
        </w:rPr>
        <w:t>φορά τη θεσμοθέτηση</w:t>
      </w:r>
      <w:r>
        <w:rPr>
          <w:rFonts w:eastAsia="Times New Roman"/>
          <w:szCs w:val="24"/>
        </w:rPr>
        <w:t>,</w:t>
      </w:r>
      <w:r w:rsidRPr="00D07ECE">
        <w:rPr>
          <w:rFonts w:eastAsia="Times New Roman"/>
          <w:szCs w:val="24"/>
        </w:rPr>
        <w:t xml:space="preserve"> τη νομική κατοχύρωση της δυνατότητας του Εθνικού </w:t>
      </w:r>
      <w:r>
        <w:rPr>
          <w:rFonts w:eastAsia="Times New Roman"/>
          <w:szCs w:val="24"/>
        </w:rPr>
        <w:t>Ο</w:t>
      </w:r>
      <w:r w:rsidRPr="00D07ECE">
        <w:rPr>
          <w:rFonts w:eastAsia="Times New Roman"/>
          <w:szCs w:val="24"/>
        </w:rPr>
        <w:t>ργανισμού</w:t>
      </w:r>
      <w:r>
        <w:rPr>
          <w:rFonts w:eastAsia="Times New Roman"/>
          <w:szCs w:val="24"/>
        </w:rPr>
        <w:t>,</w:t>
      </w:r>
      <w:r w:rsidRPr="00D07ECE">
        <w:rPr>
          <w:rFonts w:eastAsia="Times New Roman"/>
          <w:szCs w:val="24"/>
        </w:rPr>
        <w:t xml:space="preserve"> του ΕΟΠΥΥ</w:t>
      </w:r>
      <w:r>
        <w:rPr>
          <w:rFonts w:eastAsia="Times New Roman"/>
          <w:szCs w:val="24"/>
        </w:rPr>
        <w:t>,</w:t>
      </w:r>
      <w:r w:rsidRPr="00D07ECE">
        <w:rPr>
          <w:rFonts w:eastAsia="Times New Roman"/>
          <w:szCs w:val="24"/>
        </w:rPr>
        <w:t xml:space="preserve"> να εφαρμό</w:t>
      </w:r>
      <w:r>
        <w:rPr>
          <w:rFonts w:eastAsia="Times New Roman"/>
          <w:szCs w:val="24"/>
        </w:rPr>
        <w:t>σ</w:t>
      </w:r>
      <w:r w:rsidRPr="00D07ECE">
        <w:rPr>
          <w:rFonts w:eastAsia="Times New Roman"/>
          <w:szCs w:val="24"/>
        </w:rPr>
        <w:t xml:space="preserve">ει στοχευμένη προληπτική δράση για τη στοματική και οδοντική υγεία του </w:t>
      </w:r>
      <w:r>
        <w:rPr>
          <w:rFonts w:eastAsia="Times New Roman"/>
          <w:szCs w:val="24"/>
        </w:rPr>
        <w:t>α</w:t>
      </w:r>
      <w:r w:rsidRPr="00D07ECE">
        <w:rPr>
          <w:rFonts w:eastAsia="Times New Roman"/>
          <w:szCs w:val="24"/>
        </w:rPr>
        <w:t xml:space="preserve">νήλικου πληθυσμού ηλικίας από </w:t>
      </w:r>
      <w:r>
        <w:rPr>
          <w:rFonts w:eastAsia="Times New Roman"/>
          <w:szCs w:val="24"/>
        </w:rPr>
        <w:lastRenderedPageBreak/>
        <w:t>έξι έως δώδεκα</w:t>
      </w:r>
      <w:r w:rsidRPr="00D07ECE">
        <w:rPr>
          <w:rFonts w:eastAsia="Times New Roman"/>
          <w:szCs w:val="24"/>
        </w:rPr>
        <w:t xml:space="preserve"> ετών</w:t>
      </w:r>
      <w:r>
        <w:rPr>
          <w:rFonts w:eastAsia="Times New Roman"/>
          <w:szCs w:val="24"/>
        </w:rPr>
        <w:t>. Γ</w:t>
      </w:r>
      <w:r w:rsidRPr="00D07ECE">
        <w:rPr>
          <w:rFonts w:eastAsia="Times New Roman"/>
          <w:szCs w:val="24"/>
        </w:rPr>
        <w:t>ια πρώτη φορά νομοθετούμε</w:t>
      </w:r>
      <w:r>
        <w:rPr>
          <w:rFonts w:eastAsia="Times New Roman"/>
          <w:szCs w:val="24"/>
        </w:rPr>
        <w:t>,</w:t>
      </w:r>
      <w:r w:rsidRPr="00D07ECE">
        <w:rPr>
          <w:rFonts w:eastAsia="Times New Roman"/>
          <w:szCs w:val="24"/>
        </w:rPr>
        <w:t xml:space="preserve"> πέρα από τις δημόσιες δομές</w:t>
      </w:r>
      <w:r>
        <w:rPr>
          <w:rFonts w:eastAsia="Times New Roman"/>
          <w:szCs w:val="24"/>
        </w:rPr>
        <w:t>,</w:t>
      </w:r>
      <w:r w:rsidRPr="00D07ECE">
        <w:rPr>
          <w:rFonts w:eastAsia="Times New Roman"/>
          <w:szCs w:val="24"/>
        </w:rPr>
        <w:t xml:space="preserve"> έχοντας προικοδότηση τον ΕΟΠΥΥ με 40 εκατομμ</w:t>
      </w:r>
      <w:r w:rsidRPr="00D07ECE">
        <w:rPr>
          <w:rFonts w:eastAsia="Times New Roman"/>
          <w:szCs w:val="24"/>
        </w:rPr>
        <w:t xml:space="preserve">ύρια ευρώ από το φετινό αυξημένο κατά 100 εκατομμύρια όριο δαπανών </w:t>
      </w:r>
      <w:r>
        <w:rPr>
          <w:rFonts w:eastAsia="Times New Roman"/>
          <w:szCs w:val="24"/>
        </w:rPr>
        <w:t xml:space="preserve">του συνολικού συστήματος υγείας, </w:t>
      </w:r>
      <w:r w:rsidRPr="00D07ECE">
        <w:rPr>
          <w:rFonts w:eastAsia="Times New Roman"/>
          <w:szCs w:val="24"/>
        </w:rPr>
        <w:t xml:space="preserve">να προχωρήσει σε συνεργασία με την </w:t>
      </w:r>
      <w:r>
        <w:rPr>
          <w:rFonts w:eastAsia="Times New Roman"/>
          <w:szCs w:val="24"/>
        </w:rPr>
        <w:t>Π</w:t>
      </w:r>
      <w:r w:rsidRPr="00D07ECE">
        <w:rPr>
          <w:rFonts w:eastAsia="Times New Roman"/>
          <w:szCs w:val="24"/>
        </w:rPr>
        <w:t xml:space="preserve">ανελλήνια </w:t>
      </w:r>
      <w:r>
        <w:rPr>
          <w:rFonts w:eastAsia="Times New Roman"/>
          <w:szCs w:val="24"/>
        </w:rPr>
        <w:t>Ο</w:t>
      </w:r>
      <w:r w:rsidRPr="00D07ECE">
        <w:rPr>
          <w:rFonts w:eastAsia="Times New Roman"/>
          <w:szCs w:val="24"/>
        </w:rPr>
        <w:t xml:space="preserve">δοντιατρική Ομοσπονδία με την οποία υπογράφει </w:t>
      </w:r>
      <w:r>
        <w:rPr>
          <w:rFonts w:eastAsia="Times New Roman"/>
          <w:szCs w:val="24"/>
        </w:rPr>
        <w:t>π</w:t>
      </w:r>
      <w:r w:rsidRPr="00D07ECE">
        <w:rPr>
          <w:rFonts w:eastAsia="Times New Roman"/>
          <w:szCs w:val="24"/>
        </w:rPr>
        <w:t>λαίσιο συνεργασίας</w:t>
      </w:r>
      <w:r>
        <w:rPr>
          <w:rFonts w:eastAsia="Times New Roman"/>
          <w:szCs w:val="24"/>
        </w:rPr>
        <w:t>,</w:t>
      </w:r>
      <w:r w:rsidRPr="00D07ECE">
        <w:rPr>
          <w:rFonts w:eastAsia="Times New Roman"/>
          <w:szCs w:val="24"/>
        </w:rPr>
        <w:t xml:space="preserve"> το οποίο είναι έτοιμο</w:t>
      </w:r>
      <w:r>
        <w:rPr>
          <w:rFonts w:eastAsia="Times New Roman"/>
          <w:szCs w:val="24"/>
        </w:rPr>
        <w:t>,</w:t>
      </w:r>
      <w:r w:rsidRPr="00D07ECE">
        <w:rPr>
          <w:rFonts w:eastAsia="Times New Roman"/>
          <w:szCs w:val="24"/>
        </w:rPr>
        <w:t xml:space="preserve"> για να μπορέσει να </w:t>
      </w:r>
      <w:r w:rsidRPr="00D07ECE">
        <w:rPr>
          <w:rFonts w:eastAsia="Times New Roman"/>
          <w:szCs w:val="24"/>
        </w:rPr>
        <w:t xml:space="preserve">καλύψει υπηρεσίες προληπτικής </w:t>
      </w:r>
      <w:r>
        <w:rPr>
          <w:rFonts w:eastAsia="Times New Roman"/>
          <w:szCs w:val="24"/>
        </w:rPr>
        <w:t xml:space="preserve">ή </w:t>
      </w:r>
      <w:r w:rsidRPr="00D07ECE">
        <w:rPr>
          <w:rFonts w:eastAsia="Times New Roman"/>
          <w:szCs w:val="24"/>
        </w:rPr>
        <w:t>και θεραπευτικής οδοντιατρικής φροντίδας για όλο</w:t>
      </w:r>
      <w:r>
        <w:rPr>
          <w:rFonts w:eastAsia="Times New Roman"/>
          <w:szCs w:val="24"/>
        </w:rPr>
        <w:t>ν</w:t>
      </w:r>
      <w:r w:rsidRPr="00D07ECE">
        <w:rPr>
          <w:rFonts w:eastAsia="Times New Roman"/>
          <w:szCs w:val="24"/>
        </w:rPr>
        <w:t xml:space="preserve"> τον παιδικό πληθυσμό ηλικίας από </w:t>
      </w:r>
      <w:r>
        <w:rPr>
          <w:rFonts w:eastAsia="Times New Roman"/>
          <w:szCs w:val="24"/>
        </w:rPr>
        <w:t xml:space="preserve">έξι έως δώδεκα ετών. </w:t>
      </w:r>
    </w:p>
    <w:p w14:paraId="4CC5BA0A" w14:textId="77777777" w:rsidR="005D719C" w:rsidRDefault="00627F40">
      <w:pPr>
        <w:spacing w:line="600" w:lineRule="auto"/>
        <w:ind w:firstLine="720"/>
        <w:jc w:val="both"/>
        <w:rPr>
          <w:rFonts w:eastAsia="Times New Roman"/>
          <w:szCs w:val="24"/>
        </w:rPr>
      </w:pPr>
      <w:r>
        <w:rPr>
          <w:rFonts w:eastAsia="Times New Roman"/>
          <w:szCs w:val="24"/>
        </w:rPr>
        <w:t>Α</w:t>
      </w:r>
      <w:r w:rsidRPr="00D07ECE">
        <w:rPr>
          <w:rFonts w:eastAsia="Times New Roman"/>
          <w:szCs w:val="24"/>
        </w:rPr>
        <w:t>υτή η φροντίδα αφορά οδοντιατρικό έλεγχο και οδηγίες</w:t>
      </w:r>
      <w:r>
        <w:rPr>
          <w:rFonts w:eastAsia="Times New Roman"/>
          <w:szCs w:val="24"/>
        </w:rPr>
        <w:t>,</w:t>
      </w:r>
      <w:r w:rsidRPr="00D07ECE">
        <w:rPr>
          <w:rFonts w:eastAsia="Times New Roman"/>
          <w:szCs w:val="24"/>
        </w:rPr>
        <w:t xml:space="preserve"> αποτρ</w:t>
      </w:r>
      <w:r>
        <w:rPr>
          <w:rFonts w:eastAsia="Times New Roman"/>
          <w:szCs w:val="24"/>
        </w:rPr>
        <w:t xml:space="preserve">ύγωση, </w:t>
      </w:r>
      <w:r w:rsidRPr="00D07ECE">
        <w:rPr>
          <w:rFonts w:eastAsia="Times New Roman"/>
          <w:szCs w:val="24"/>
        </w:rPr>
        <w:t>φθορίωση</w:t>
      </w:r>
      <w:r>
        <w:rPr>
          <w:rFonts w:eastAsia="Times New Roman"/>
          <w:szCs w:val="24"/>
        </w:rPr>
        <w:t>,</w:t>
      </w:r>
      <w:r w:rsidRPr="00D07ECE">
        <w:rPr>
          <w:rFonts w:eastAsia="Times New Roman"/>
          <w:szCs w:val="24"/>
        </w:rPr>
        <w:t xml:space="preserve"> με βάση τις ανάγκες προληπτικές εμφράξεις</w:t>
      </w:r>
      <w:r>
        <w:rPr>
          <w:rFonts w:eastAsia="Times New Roman"/>
          <w:szCs w:val="24"/>
        </w:rPr>
        <w:t>,</w:t>
      </w:r>
      <w:r w:rsidRPr="00D07ECE">
        <w:rPr>
          <w:rFonts w:eastAsia="Times New Roman"/>
          <w:szCs w:val="24"/>
        </w:rPr>
        <w:t xml:space="preserve"> εξαγωγές νεογιλών και </w:t>
      </w:r>
      <w:r>
        <w:rPr>
          <w:rFonts w:eastAsia="Times New Roman"/>
          <w:szCs w:val="24"/>
        </w:rPr>
        <w:t>εμφράξεις</w:t>
      </w:r>
      <w:r w:rsidRPr="00D07ECE">
        <w:rPr>
          <w:rFonts w:eastAsia="Times New Roman"/>
          <w:szCs w:val="24"/>
        </w:rPr>
        <w:t xml:space="preserve"> σε δόντια με </w:t>
      </w:r>
      <w:r>
        <w:rPr>
          <w:rFonts w:eastAsia="Times New Roman"/>
          <w:szCs w:val="24"/>
        </w:rPr>
        <w:t>τ</w:t>
      </w:r>
      <w:r w:rsidRPr="00D07ECE">
        <w:rPr>
          <w:rFonts w:eastAsia="Times New Roman"/>
          <w:szCs w:val="24"/>
        </w:rPr>
        <w:t>ερηδόνα</w:t>
      </w:r>
      <w:r>
        <w:rPr>
          <w:rFonts w:eastAsia="Times New Roman"/>
          <w:szCs w:val="24"/>
        </w:rPr>
        <w:t>. Για ό</w:t>
      </w:r>
      <w:r w:rsidRPr="00D07ECE">
        <w:rPr>
          <w:rFonts w:eastAsia="Times New Roman"/>
          <w:szCs w:val="24"/>
        </w:rPr>
        <w:t xml:space="preserve">λα </w:t>
      </w:r>
      <w:r>
        <w:rPr>
          <w:rFonts w:eastAsia="Times New Roman"/>
          <w:szCs w:val="24"/>
        </w:rPr>
        <w:t xml:space="preserve">αυτά </w:t>
      </w:r>
      <w:r w:rsidRPr="00D07ECE">
        <w:rPr>
          <w:rFonts w:eastAsia="Times New Roman"/>
          <w:szCs w:val="24"/>
        </w:rPr>
        <w:t xml:space="preserve">τα παιδιά </w:t>
      </w:r>
      <w:r>
        <w:rPr>
          <w:rFonts w:eastAsia="Times New Roman"/>
          <w:szCs w:val="24"/>
        </w:rPr>
        <w:t>που</w:t>
      </w:r>
      <w:r w:rsidRPr="00D07ECE">
        <w:rPr>
          <w:rFonts w:eastAsia="Times New Roman"/>
          <w:szCs w:val="24"/>
        </w:rPr>
        <w:t xml:space="preserve"> ανήκουν σε αυτή την ηλικία θα εφοδιάζονται οι γονείς τους με</w:t>
      </w:r>
      <w:r>
        <w:rPr>
          <w:rFonts w:eastAsia="Times New Roman"/>
          <w:szCs w:val="24"/>
        </w:rPr>
        <w:t xml:space="preserve"> ένα </w:t>
      </w:r>
      <w:r>
        <w:rPr>
          <w:rFonts w:eastAsia="Times New Roman"/>
          <w:szCs w:val="24"/>
          <w:lang w:val="en-US"/>
        </w:rPr>
        <w:t>voucher</w:t>
      </w:r>
      <w:r>
        <w:rPr>
          <w:rFonts w:eastAsia="Times New Roman"/>
          <w:szCs w:val="24"/>
        </w:rPr>
        <w:t>, το</w:t>
      </w:r>
      <w:r w:rsidRPr="00D07ECE">
        <w:rPr>
          <w:rFonts w:eastAsia="Times New Roman"/>
          <w:szCs w:val="24"/>
        </w:rPr>
        <w:t xml:space="preserve"> οποίο θα μπορούν να το εξαργυρώνουν με αυτές τις οδοντιατρικές εργασίες σε όλα τα νόμιμα οδοντια</w:t>
      </w:r>
      <w:r w:rsidRPr="00D07ECE">
        <w:rPr>
          <w:rFonts w:eastAsia="Times New Roman"/>
          <w:szCs w:val="24"/>
        </w:rPr>
        <w:t>τρεία</w:t>
      </w:r>
      <w:r>
        <w:rPr>
          <w:rFonts w:eastAsia="Times New Roman"/>
          <w:szCs w:val="24"/>
        </w:rPr>
        <w:t>,</w:t>
      </w:r>
      <w:r w:rsidRPr="00D07ECE">
        <w:rPr>
          <w:rFonts w:eastAsia="Times New Roman"/>
          <w:szCs w:val="24"/>
        </w:rPr>
        <w:t xml:space="preserve"> με βάση τη συμφωνία που θα</w:t>
      </w:r>
      <w:r>
        <w:rPr>
          <w:rFonts w:eastAsia="Times New Roman"/>
          <w:szCs w:val="24"/>
        </w:rPr>
        <w:t xml:space="preserve"> έχει</w:t>
      </w:r>
      <w:r w:rsidRPr="00D07ECE">
        <w:rPr>
          <w:rFonts w:eastAsia="Times New Roman"/>
          <w:szCs w:val="24"/>
        </w:rPr>
        <w:t xml:space="preserve"> γίνει με την </w:t>
      </w:r>
      <w:r>
        <w:rPr>
          <w:rFonts w:eastAsia="Times New Roman"/>
          <w:szCs w:val="24"/>
        </w:rPr>
        <w:t>Π</w:t>
      </w:r>
      <w:r w:rsidRPr="00D07ECE">
        <w:rPr>
          <w:rFonts w:eastAsia="Times New Roman"/>
          <w:szCs w:val="24"/>
        </w:rPr>
        <w:t xml:space="preserve">ανελλήνια </w:t>
      </w:r>
      <w:r>
        <w:rPr>
          <w:rFonts w:eastAsia="Times New Roman"/>
          <w:szCs w:val="24"/>
        </w:rPr>
        <w:t>Ο</w:t>
      </w:r>
      <w:r w:rsidRPr="00D07ECE">
        <w:rPr>
          <w:rFonts w:eastAsia="Times New Roman"/>
          <w:szCs w:val="24"/>
        </w:rPr>
        <w:t xml:space="preserve">δοντιατρική </w:t>
      </w:r>
      <w:r>
        <w:rPr>
          <w:rFonts w:eastAsia="Times New Roman"/>
          <w:szCs w:val="24"/>
        </w:rPr>
        <w:t>Ο</w:t>
      </w:r>
      <w:r w:rsidRPr="00D07ECE">
        <w:rPr>
          <w:rFonts w:eastAsia="Times New Roman"/>
          <w:szCs w:val="24"/>
        </w:rPr>
        <w:t>μοσπονδία</w:t>
      </w:r>
      <w:r>
        <w:rPr>
          <w:rFonts w:eastAsia="Times New Roman"/>
          <w:szCs w:val="24"/>
        </w:rPr>
        <w:t>. Ε</w:t>
      </w:r>
      <w:r w:rsidRPr="00D07ECE">
        <w:rPr>
          <w:rFonts w:eastAsia="Times New Roman"/>
          <w:szCs w:val="24"/>
        </w:rPr>
        <w:t>ίμαστε πολύ προχωρημέν</w:t>
      </w:r>
      <w:r>
        <w:rPr>
          <w:rFonts w:eastAsia="Times New Roman"/>
          <w:szCs w:val="24"/>
        </w:rPr>
        <w:t>οι</w:t>
      </w:r>
      <w:r w:rsidRPr="00D07ECE">
        <w:rPr>
          <w:rFonts w:eastAsia="Times New Roman"/>
          <w:szCs w:val="24"/>
        </w:rPr>
        <w:t xml:space="preserve"> σε αυτή</w:t>
      </w:r>
      <w:r>
        <w:rPr>
          <w:rFonts w:eastAsia="Times New Roman"/>
          <w:szCs w:val="24"/>
        </w:rPr>
        <w:t>ν</w:t>
      </w:r>
      <w:r w:rsidRPr="00D07ECE">
        <w:rPr>
          <w:rFonts w:eastAsia="Times New Roman"/>
          <w:szCs w:val="24"/>
        </w:rPr>
        <w:t xml:space="preserve"> τη δ</w:t>
      </w:r>
      <w:r>
        <w:rPr>
          <w:rFonts w:eastAsia="Times New Roman"/>
          <w:szCs w:val="24"/>
        </w:rPr>
        <w:t xml:space="preserve">ιαδικασία. Έχει </w:t>
      </w:r>
      <w:r w:rsidRPr="00D07ECE">
        <w:rPr>
          <w:rFonts w:eastAsia="Times New Roman"/>
          <w:szCs w:val="24"/>
        </w:rPr>
        <w:t xml:space="preserve">ετοιμαστεί το </w:t>
      </w:r>
      <w:r w:rsidRPr="00D07ECE">
        <w:rPr>
          <w:rFonts w:eastAsia="Times New Roman"/>
          <w:szCs w:val="24"/>
        </w:rPr>
        <w:lastRenderedPageBreak/>
        <w:t xml:space="preserve">πλαίσιο συνεργασίας με την </w:t>
      </w:r>
      <w:r>
        <w:rPr>
          <w:rFonts w:eastAsia="Times New Roman"/>
          <w:szCs w:val="24"/>
        </w:rPr>
        <w:t>ο</w:t>
      </w:r>
      <w:r w:rsidRPr="00D07ECE">
        <w:rPr>
          <w:rFonts w:eastAsia="Times New Roman"/>
          <w:szCs w:val="24"/>
        </w:rPr>
        <w:t xml:space="preserve">δοντιατρική </w:t>
      </w:r>
      <w:r>
        <w:rPr>
          <w:rFonts w:eastAsia="Times New Roman"/>
          <w:szCs w:val="24"/>
        </w:rPr>
        <w:t>ο</w:t>
      </w:r>
      <w:r>
        <w:rPr>
          <w:rFonts w:eastAsia="Times New Roman"/>
          <w:szCs w:val="24"/>
        </w:rPr>
        <w:t>μοσπονδία. Χ</w:t>
      </w:r>
      <w:r w:rsidRPr="00D07ECE">
        <w:rPr>
          <w:rFonts w:eastAsia="Times New Roman"/>
          <w:szCs w:val="24"/>
        </w:rPr>
        <w:t>ρειαζόταν αυτή η νομοθετική ρύθμιση</w:t>
      </w:r>
      <w:r>
        <w:rPr>
          <w:rFonts w:eastAsia="Times New Roman"/>
          <w:szCs w:val="24"/>
        </w:rPr>
        <w:t>,</w:t>
      </w:r>
      <w:r w:rsidRPr="00D07ECE">
        <w:rPr>
          <w:rFonts w:eastAsia="Times New Roman"/>
          <w:szCs w:val="24"/>
        </w:rPr>
        <w:t xml:space="preserve"> προκειμένου να υλοποιηθεί και </w:t>
      </w:r>
      <w:r>
        <w:rPr>
          <w:rFonts w:eastAsia="Times New Roman"/>
          <w:szCs w:val="24"/>
        </w:rPr>
        <w:t>η</w:t>
      </w:r>
      <w:r w:rsidRPr="00D07ECE">
        <w:rPr>
          <w:rFonts w:eastAsia="Times New Roman"/>
          <w:szCs w:val="24"/>
        </w:rPr>
        <w:t xml:space="preserve"> πρόβλεψ</w:t>
      </w:r>
      <w:r>
        <w:rPr>
          <w:rFonts w:eastAsia="Times New Roman"/>
          <w:szCs w:val="24"/>
        </w:rPr>
        <w:t>η</w:t>
      </w:r>
      <w:r w:rsidRPr="00D07ECE">
        <w:rPr>
          <w:rFonts w:eastAsia="Times New Roman"/>
          <w:szCs w:val="24"/>
        </w:rPr>
        <w:t xml:space="preserve"> που υπήρχε και στον καινούργιο</w:t>
      </w:r>
      <w:r>
        <w:rPr>
          <w:rFonts w:eastAsia="Times New Roman"/>
          <w:szCs w:val="24"/>
        </w:rPr>
        <w:t xml:space="preserve"> </w:t>
      </w:r>
      <w:r>
        <w:rPr>
          <w:rFonts w:eastAsia="Times New Roman"/>
          <w:szCs w:val="24"/>
        </w:rPr>
        <w:t>κ</w:t>
      </w:r>
      <w:r w:rsidRPr="00D07ECE">
        <w:rPr>
          <w:rFonts w:eastAsia="Times New Roman"/>
          <w:szCs w:val="24"/>
        </w:rPr>
        <w:t xml:space="preserve">ανονισμό </w:t>
      </w:r>
      <w:r>
        <w:rPr>
          <w:rFonts w:eastAsia="Times New Roman"/>
          <w:szCs w:val="24"/>
        </w:rPr>
        <w:t>π</w:t>
      </w:r>
      <w:r w:rsidRPr="00D07ECE">
        <w:rPr>
          <w:rFonts w:eastAsia="Times New Roman"/>
          <w:szCs w:val="24"/>
        </w:rPr>
        <w:t xml:space="preserve">αροχών που μπήκε σε εφαρμογή από </w:t>
      </w:r>
      <w:r>
        <w:rPr>
          <w:rFonts w:eastAsia="Times New Roman"/>
          <w:szCs w:val="24"/>
        </w:rPr>
        <w:t>1</w:t>
      </w:r>
      <w:r w:rsidRPr="003407FA">
        <w:rPr>
          <w:rFonts w:eastAsia="Times New Roman"/>
          <w:szCs w:val="24"/>
          <w:vertAlign w:val="superscript"/>
        </w:rPr>
        <w:t>η</w:t>
      </w:r>
      <w:r>
        <w:rPr>
          <w:rFonts w:eastAsia="Times New Roman"/>
          <w:szCs w:val="24"/>
        </w:rPr>
        <w:t xml:space="preserve"> Νοεμβρίου.</w:t>
      </w:r>
    </w:p>
    <w:p w14:paraId="4CC5BA0B" w14:textId="77777777" w:rsidR="005D719C" w:rsidRDefault="00627F40">
      <w:pPr>
        <w:spacing w:line="600" w:lineRule="auto"/>
        <w:ind w:firstLine="720"/>
        <w:jc w:val="both"/>
        <w:rPr>
          <w:rFonts w:eastAsia="Times New Roman"/>
          <w:szCs w:val="24"/>
        </w:rPr>
      </w:pPr>
      <w:r w:rsidRPr="00D07ECE">
        <w:rPr>
          <w:rFonts w:eastAsia="Times New Roman"/>
          <w:szCs w:val="24"/>
        </w:rPr>
        <w:t>Οι άλλες τρεις παράγραφ</w:t>
      </w:r>
      <w:r>
        <w:rPr>
          <w:rFonts w:eastAsia="Times New Roman"/>
          <w:szCs w:val="24"/>
        </w:rPr>
        <w:t>οι</w:t>
      </w:r>
      <w:r w:rsidRPr="00D07ECE">
        <w:rPr>
          <w:rFonts w:eastAsia="Times New Roman"/>
          <w:szCs w:val="24"/>
        </w:rPr>
        <w:t xml:space="preserve"> αφορούν την ενίσχυση και ισχυροποίηση της </w:t>
      </w:r>
      <w:r>
        <w:rPr>
          <w:rFonts w:eastAsia="Times New Roman"/>
          <w:szCs w:val="24"/>
        </w:rPr>
        <w:t>Υ</w:t>
      </w:r>
      <w:r w:rsidRPr="00D07ECE">
        <w:rPr>
          <w:rFonts w:eastAsia="Times New Roman"/>
          <w:szCs w:val="24"/>
        </w:rPr>
        <w:t xml:space="preserve">πηρεσίας </w:t>
      </w:r>
      <w:r>
        <w:rPr>
          <w:rFonts w:eastAsia="Times New Roman"/>
          <w:szCs w:val="24"/>
        </w:rPr>
        <w:t>Ε</w:t>
      </w:r>
      <w:r w:rsidRPr="00D07ECE">
        <w:rPr>
          <w:rFonts w:eastAsia="Times New Roman"/>
          <w:szCs w:val="24"/>
        </w:rPr>
        <w:t xml:space="preserve">λέγχου </w:t>
      </w:r>
      <w:r>
        <w:rPr>
          <w:rFonts w:eastAsia="Times New Roman"/>
          <w:szCs w:val="24"/>
        </w:rPr>
        <w:t>Δ</w:t>
      </w:r>
      <w:r w:rsidRPr="00D07ECE">
        <w:rPr>
          <w:rFonts w:eastAsia="Times New Roman"/>
          <w:szCs w:val="24"/>
        </w:rPr>
        <w:t>απανών</w:t>
      </w:r>
      <w:r>
        <w:rPr>
          <w:rFonts w:eastAsia="Times New Roman"/>
          <w:szCs w:val="24"/>
        </w:rPr>
        <w:t xml:space="preserve"> Υγείας</w:t>
      </w:r>
      <w:r w:rsidRPr="00D07ECE">
        <w:rPr>
          <w:rFonts w:eastAsia="Times New Roman"/>
          <w:szCs w:val="24"/>
        </w:rPr>
        <w:t xml:space="preserve"> </w:t>
      </w:r>
      <w:r>
        <w:rPr>
          <w:rFonts w:eastAsia="Times New Roman"/>
          <w:szCs w:val="24"/>
        </w:rPr>
        <w:t>Φ</w:t>
      </w:r>
      <w:r w:rsidRPr="00D07ECE">
        <w:rPr>
          <w:rFonts w:eastAsia="Times New Roman"/>
          <w:szCs w:val="24"/>
        </w:rPr>
        <w:t xml:space="preserve">ορέων </w:t>
      </w:r>
      <w:r>
        <w:rPr>
          <w:rFonts w:eastAsia="Times New Roman"/>
          <w:szCs w:val="24"/>
        </w:rPr>
        <w:t>Κ</w:t>
      </w:r>
      <w:r w:rsidRPr="00D07ECE">
        <w:rPr>
          <w:rFonts w:eastAsia="Times New Roman"/>
          <w:szCs w:val="24"/>
        </w:rPr>
        <w:t xml:space="preserve">οινωνικής </w:t>
      </w:r>
      <w:r>
        <w:rPr>
          <w:rFonts w:eastAsia="Times New Roman"/>
          <w:szCs w:val="24"/>
        </w:rPr>
        <w:t>Α</w:t>
      </w:r>
      <w:r w:rsidRPr="00D07ECE">
        <w:rPr>
          <w:rFonts w:eastAsia="Times New Roman"/>
          <w:szCs w:val="24"/>
        </w:rPr>
        <w:t>σφάλι</w:t>
      </w:r>
      <w:r w:rsidRPr="00D07ECE">
        <w:rPr>
          <w:rFonts w:eastAsia="Times New Roman"/>
          <w:szCs w:val="24"/>
        </w:rPr>
        <w:t>σης</w:t>
      </w:r>
      <w:r>
        <w:rPr>
          <w:rFonts w:eastAsia="Times New Roman"/>
          <w:szCs w:val="24"/>
        </w:rPr>
        <w:t xml:space="preserve">, της </w:t>
      </w:r>
      <w:r w:rsidRPr="00D07ECE">
        <w:rPr>
          <w:rFonts w:eastAsia="Times New Roman"/>
          <w:szCs w:val="24"/>
        </w:rPr>
        <w:t xml:space="preserve">γνωστής </w:t>
      </w:r>
      <w:r>
        <w:rPr>
          <w:rFonts w:eastAsia="Times New Roman"/>
          <w:szCs w:val="24"/>
        </w:rPr>
        <w:t>ΥΠΕΔΥΦΚΑ,</w:t>
      </w:r>
      <w:r w:rsidRPr="00D07ECE">
        <w:rPr>
          <w:rFonts w:eastAsia="Times New Roman"/>
          <w:szCs w:val="24"/>
        </w:rPr>
        <w:t xml:space="preserve"> η οποία δυστυχώς μέχρι τώρα είχε τη δυνατότητα να επιβάλει ποινές μόνο στους γιατρούς ή μόνο σε υπαλλήλους</w:t>
      </w:r>
      <w:r>
        <w:rPr>
          <w:rFonts w:eastAsia="Times New Roman"/>
          <w:szCs w:val="24"/>
        </w:rPr>
        <w:t>. Δ</w:t>
      </w:r>
      <w:r w:rsidRPr="00D07ECE">
        <w:rPr>
          <w:rFonts w:eastAsia="Times New Roman"/>
          <w:szCs w:val="24"/>
        </w:rPr>
        <w:t>εν είχε τη δυνατότητα να επιβάλει ποινές νομοθετικά στους παρόχους που έκανα</w:t>
      </w:r>
      <w:r>
        <w:rPr>
          <w:rFonts w:eastAsia="Times New Roman"/>
          <w:szCs w:val="24"/>
        </w:rPr>
        <w:t>ν</w:t>
      </w:r>
      <w:r w:rsidRPr="00D07ECE">
        <w:rPr>
          <w:rFonts w:eastAsia="Times New Roman"/>
          <w:szCs w:val="24"/>
        </w:rPr>
        <w:t xml:space="preserve"> κάτι παράνομο</w:t>
      </w:r>
      <w:r>
        <w:rPr>
          <w:rFonts w:eastAsia="Times New Roman"/>
          <w:szCs w:val="24"/>
        </w:rPr>
        <w:t>. Δ</w:t>
      </w:r>
      <w:r w:rsidRPr="00D07ECE">
        <w:rPr>
          <w:rFonts w:eastAsia="Times New Roman"/>
          <w:szCs w:val="24"/>
        </w:rPr>
        <w:t>ηλαδή</w:t>
      </w:r>
      <w:r>
        <w:rPr>
          <w:rFonts w:eastAsia="Times New Roman"/>
          <w:szCs w:val="24"/>
        </w:rPr>
        <w:t>,</w:t>
      </w:r>
      <w:r w:rsidRPr="00D07ECE">
        <w:rPr>
          <w:rFonts w:eastAsia="Times New Roman"/>
          <w:szCs w:val="24"/>
        </w:rPr>
        <w:t xml:space="preserve"> να </w:t>
      </w:r>
      <w:r>
        <w:rPr>
          <w:rFonts w:eastAsia="Times New Roman"/>
          <w:szCs w:val="24"/>
        </w:rPr>
        <w:t xml:space="preserve">σας </w:t>
      </w:r>
      <w:r w:rsidRPr="00D07ECE">
        <w:rPr>
          <w:rFonts w:eastAsia="Times New Roman"/>
          <w:szCs w:val="24"/>
        </w:rPr>
        <w:t>το πω με ένα</w:t>
      </w:r>
      <w:r w:rsidRPr="00D07ECE">
        <w:rPr>
          <w:rFonts w:eastAsia="Times New Roman"/>
          <w:szCs w:val="24"/>
        </w:rPr>
        <w:t xml:space="preserve"> παράδειγμα </w:t>
      </w:r>
      <w:r>
        <w:rPr>
          <w:rFonts w:eastAsia="Times New Roman"/>
          <w:szCs w:val="24"/>
        </w:rPr>
        <w:t>-</w:t>
      </w:r>
      <w:r w:rsidRPr="00D07ECE">
        <w:rPr>
          <w:rFonts w:eastAsia="Times New Roman"/>
          <w:szCs w:val="24"/>
        </w:rPr>
        <w:t>και έχει σημασία</w:t>
      </w:r>
      <w:r>
        <w:rPr>
          <w:rFonts w:eastAsia="Times New Roman"/>
          <w:szCs w:val="24"/>
        </w:rPr>
        <w:t>-,</w:t>
      </w:r>
      <w:r w:rsidRPr="00D07ECE">
        <w:rPr>
          <w:rFonts w:eastAsia="Times New Roman"/>
          <w:szCs w:val="24"/>
        </w:rPr>
        <w:t xml:space="preserve"> δεν μπορούσε να επιβάλει ποινές στις εταιρείες που εκτίναξαν</w:t>
      </w:r>
      <w:r>
        <w:rPr>
          <w:rFonts w:eastAsia="Times New Roman"/>
          <w:szCs w:val="24"/>
        </w:rPr>
        <w:t>,</w:t>
      </w:r>
      <w:r w:rsidRPr="00D07ECE">
        <w:rPr>
          <w:rFonts w:eastAsia="Times New Roman"/>
          <w:szCs w:val="24"/>
        </w:rPr>
        <w:t xml:space="preserve"> σε συνεργασία με γιατρούς και υπηρεσιακούς παράγοντες</w:t>
      </w:r>
      <w:r>
        <w:rPr>
          <w:rFonts w:eastAsia="Times New Roman"/>
          <w:szCs w:val="24"/>
        </w:rPr>
        <w:t>,</w:t>
      </w:r>
      <w:r w:rsidRPr="00D07ECE">
        <w:rPr>
          <w:rFonts w:eastAsia="Times New Roman"/>
          <w:szCs w:val="24"/>
        </w:rPr>
        <w:t xml:space="preserve"> τη δαπάνη του ΕΟΠΥΥ για τα επιθέματα </w:t>
      </w:r>
      <w:r>
        <w:rPr>
          <w:rFonts w:eastAsia="Times New Roman"/>
          <w:szCs w:val="24"/>
        </w:rPr>
        <w:t>α</w:t>
      </w:r>
      <w:r w:rsidRPr="00D07ECE">
        <w:rPr>
          <w:rFonts w:eastAsia="Times New Roman"/>
          <w:szCs w:val="24"/>
        </w:rPr>
        <w:t xml:space="preserve">πό τα 13 εκατομμύρια ευρώ το </w:t>
      </w:r>
      <w:r>
        <w:rPr>
          <w:rFonts w:eastAsia="Times New Roman"/>
          <w:szCs w:val="24"/>
        </w:rPr>
        <w:t>20</w:t>
      </w:r>
      <w:r w:rsidRPr="00D07ECE">
        <w:rPr>
          <w:rFonts w:eastAsia="Times New Roman"/>
          <w:szCs w:val="24"/>
        </w:rPr>
        <w:t xml:space="preserve">11 </w:t>
      </w:r>
      <w:r>
        <w:rPr>
          <w:rFonts w:eastAsia="Times New Roman"/>
          <w:szCs w:val="24"/>
        </w:rPr>
        <w:t>σ</w:t>
      </w:r>
      <w:r w:rsidRPr="00D07ECE">
        <w:rPr>
          <w:rFonts w:eastAsia="Times New Roman"/>
          <w:szCs w:val="24"/>
        </w:rPr>
        <w:t xml:space="preserve">τα 53 εκατομμύρια ευρώ το </w:t>
      </w:r>
      <w:r>
        <w:rPr>
          <w:rFonts w:eastAsia="Times New Roman"/>
          <w:szCs w:val="24"/>
        </w:rPr>
        <w:t>20</w:t>
      </w:r>
      <w:r w:rsidRPr="00D07ECE">
        <w:rPr>
          <w:rFonts w:eastAsia="Times New Roman"/>
          <w:szCs w:val="24"/>
        </w:rPr>
        <w:t>15</w:t>
      </w:r>
      <w:r>
        <w:rPr>
          <w:rFonts w:eastAsia="Times New Roman"/>
          <w:szCs w:val="24"/>
        </w:rPr>
        <w:t>, α</w:t>
      </w:r>
      <w:r w:rsidRPr="00D07ECE">
        <w:rPr>
          <w:rFonts w:eastAsia="Times New Roman"/>
          <w:szCs w:val="24"/>
        </w:rPr>
        <w:t>λ</w:t>
      </w:r>
      <w:r w:rsidRPr="00D07ECE">
        <w:rPr>
          <w:rFonts w:eastAsia="Times New Roman"/>
          <w:szCs w:val="24"/>
        </w:rPr>
        <w:t>λά μόνο στους γιατρούς</w:t>
      </w:r>
      <w:r>
        <w:rPr>
          <w:rFonts w:eastAsia="Times New Roman"/>
          <w:szCs w:val="24"/>
        </w:rPr>
        <w:t>. Δ</w:t>
      </w:r>
      <w:r w:rsidRPr="00D07ECE">
        <w:rPr>
          <w:rFonts w:eastAsia="Times New Roman"/>
          <w:szCs w:val="24"/>
        </w:rPr>
        <w:t>εν μπορούσ</w:t>
      </w:r>
      <w:r>
        <w:rPr>
          <w:rFonts w:eastAsia="Times New Roman"/>
          <w:szCs w:val="24"/>
        </w:rPr>
        <w:t>ε να το επιβάλει στις</w:t>
      </w:r>
      <w:r w:rsidRPr="00D07ECE">
        <w:rPr>
          <w:rFonts w:eastAsia="Times New Roman"/>
          <w:szCs w:val="24"/>
        </w:rPr>
        <w:t xml:space="preserve"> εταιρείες</w:t>
      </w:r>
      <w:r>
        <w:rPr>
          <w:rFonts w:eastAsia="Times New Roman"/>
          <w:szCs w:val="24"/>
        </w:rPr>
        <w:t>.</w:t>
      </w:r>
      <w:r w:rsidRPr="00D07ECE">
        <w:rPr>
          <w:rFonts w:eastAsia="Times New Roman"/>
          <w:szCs w:val="24"/>
        </w:rPr>
        <w:t xml:space="preserve"> Και βέβαια</w:t>
      </w:r>
      <w:r>
        <w:rPr>
          <w:rFonts w:eastAsia="Times New Roman"/>
          <w:szCs w:val="24"/>
        </w:rPr>
        <w:t>, ό</w:t>
      </w:r>
      <w:r w:rsidRPr="00D07ECE">
        <w:rPr>
          <w:rFonts w:eastAsia="Times New Roman"/>
          <w:szCs w:val="24"/>
        </w:rPr>
        <w:t>πως ξέρετε</w:t>
      </w:r>
      <w:r>
        <w:rPr>
          <w:rFonts w:eastAsia="Times New Roman"/>
          <w:szCs w:val="24"/>
        </w:rPr>
        <w:t>,</w:t>
      </w:r>
      <w:r w:rsidRPr="00D07ECE">
        <w:rPr>
          <w:rFonts w:eastAsia="Times New Roman"/>
          <w:szCs w:val="24"/>
        </w:rPr>
        <w:t xml:space="preserve"> </w:t>
      </w:r>
      <w:r>
        <w:rPr>
          <w:rFonts w:eastAsia="Times New Roman"/>
          <w:szCs w:val="24"/>
        </w:rPr>
        <w:t>«</w:t>
      </w:r>
      <w:r w:rsidRPr="00D07ECE">
        <w:rPr>
          <w:rFonts w:eastAsia="Times New Roman"/>
          <w:szCs w:val="24"/>
        </w:rPr>
        <w:t xml:space="preserve">και </w:t>
      </w:r>
      <w:r>
        <w:rPr>
          <w:rFonts w:eastAsia="Times New Roman"/>
          <w:szCs w:val="24"/>
        </w:rPr>
        <w:t xml:space="preserve">οι </w:t>
      </w:r>
      <w:r w:rsidRPr="00D07ECE">
        <w:rPr>
          <w:rFonts w:eastAsia="Times New Roman"/>
          <w:szCs w:val="24"/>
        </w:rPr>
        <w:t xml:space="preserve">δύο πέτρες </w:t>
      </w:r>
      <w:r>
        <w:rPr>
          <w:rFonts w:eastAsia="Times New Roman"/>
          <w:szCs w:val="24"/>
        </w:rPr>
        <w:t>αλέθουν</w:t>
      </w:r>
      <w:r w:rsidRPr="00D07ECE">
        <w:rPr>
          <w:rFonts w:eastAsia="Times New Roman"/>
          <w:szCs w:val="24"/>
        </w:rPr>
        <w:t xml:space="preserve"> το στάρι</w:t>
      </w:r>
      <w:r>
        <w:rPr>
          <w:rFonts w:eastAsia="Times New Roman"/>
          <w:szCs w:val="24"/>
        </w:rPr>
        <w:t>». Δ</w:t>
      </w:r>
      <w:r w:rsidRPr="00D07ECE">
        <w:rPr>
          <w:rFonts w:eastAsia="Times New Roman"/>
          <w:szCs w:val="24"/>
        </w:rPr>
        <w:t>εν μπορείς να τιμωρ</w:t>
      </w:r>
      <w:r>
        <w:rPr>
          <w:rFonts w:eastAsia="Times New Roman"/>
          <w:szCs w:val="24"/>
        </w:rPr>
        <w:t>είς</w:t>
      </w:r>
      <w:r w:rsidRPr="00D07ECE">
        <w:rPr>
          <w:rFonts w:eastAsia="Times New Roman"/>
          <w:szCs w:val="24"/>
        </w:rPr>
        <w:t xml:space="preserve"> τη μία πέτρα </w:t>
      </w:r>
      <w:r>
        <w:rPr>
          <w:rFonts w:eastAsia="Times New Roman"/>
          <w:szCs w:val="24"/>
        </w:rPr>
        <w:t>μόνο. Π</w:t>
      </w:r>
      <w:r w:rsidRPr="00D07ECE">
        <w:rPr>
          <w:rFonts w:eastAsia="Times New Roman"/>
          <w:szCs w:val="24"/>
        </w:rPr>
        <w:t xml:space="preserve">ρέπει να </w:t>
      </w:r>
      <w:r w:rsidRPr="00D07ECE">
        <w:rPr>
          <w:rFonts w:eastAsia="Times New Roman"/>
          <w:szCs w:val="24"/>
        </w:rPr>
        <w:lastRenderedPageBreak/>
        <w:t>τιμωρ</w:t>
      </w:r>
      <w:r>
        <w:rPr>
          <w:rFonts w:eastAsia="Times New Roman"/>
          <w:szCs w:val="24"/>
        </w:rPr>
        <w:t>είς</w:t>
      </w:r>
      <w:r w:rsidRPr="00D07ECE">
        <w:rPr>
          <w:rFonts w:eastAsia="Times New Roman"/>
          <w:szCs w:val="24"/>
        </w:rPr>
        <w:t xml:space="preserve"> και την άλλη</w:t>
      </w:r>
      <w:r>
        <w:rPr>
          <w:rFonts w:eastAsia="Times New Roman"/>
          <w:szCs w:val="24"/>
        </w:rPr>
        <w:t>. Α</w:t>
      </w:r>
      <w:r w:rsidRPr="00D07ECE">
        <w:rPr>
          <w:rFonts w:eastAsia="Times New Roman"/>
          <w:szCs w:val="24"/>
        </w:rPr>
        <w:t>υτή τη δυνατότητα δίνουμε με μ</w:t>
      </w:r>
      <w:r>
        <w:rPr>
          <w:rFonts w:eastAsia="Times New Roman"/>
          <w:szCs w:val="24"/>
        </w:rPr>
        <w:t>ι</w:t>
      </w:r>
      <w:r w:rsidRPr="00D07ECE">
        <w:rPr>
          <w:rFonts w:eastAsia="Times New Roman"/>
          <w:szCs w:val="24"/>
        </w:rPr>
        <w:t xml:space="preserve">α από τις </w:t>
      </w:r>
      <w:r w:rsidRPr="00D07ECE">
        <w:rPr>
          <w:rFonts w:eastAsia="Times New Roman"/>
          <w:szCs w:val="24"/>
        </w:rPr>
        <w:t>ρυθμίσεις αυτές</w:t>
      </w:r>
      <w:r>
        <w:rPr>
          <w:rFonts w:eastAsia="Times New Roman"/>
          <w:szCs w:val="24"/>
        </w:rPr>
        <w:t>.</w:t>
      </w:r>
    </w:p>
    <w:p w14:paraId="4CC5BA0C" w14:textId="77777777" w:rsidR="005D719C" w:rsidRDefault="00627F40">
      <w:pPr>
        <w:spacing w:line="600" w:lineRule="auto"/>
        <w:ind w:firstLine="720"/>
        <w:jc w:val="both"/>
        <w:rPr>
          <w:rFonts w:eastAsia="Times New Roman"/>
          <w:szCs w:val="24"/>
        </w:rPr>
      </w:pPr>
      <w:r>
        <w:rPr>
          <w:rFonts w:eastAsia="Times New Roman"/>
          <w:szCs w:val="24"/>
        </w:rPr>
        <w:t>Επίσης,</w:t>
      </w:r>
      <w:r w:rsidRPr="00D07ECE">
        <w:rPr>
          <w:rFonts w:eastAsia="Times New Roman"/>
          <w:szCs w:val="24"/>
        </w:rPr>
        <w:t xml:space="preserve"> ισχυροποιούμε το καθεστώς της ανωνυμίας των ελεγκτών</w:t>
      </w:r>
      <w:r>
        <w:rPr>
          <w:rFonts w:eastAsia="Times New Roman"/>
          <w:szCs w:val="24"/>
        </w:rPr>
        <w:t>,</w:t>
      </w:r>
      <w:r w:rsidRPr="00D07ECE">
        <w:rPr>
          <w:rFonts w:eastAsia="Times New Roman"/>
          <w:szCs w:val="24"/>
        </w:rPr>
        <w:t xml:space="preserve"> των επιθεωρητών της </w:t>
      </w:r>
      <w:r>
        <w:rPr>
          <w:rFonts w:eastAsia="Times New Roman"/>
          <w:szCs w:val="24"/>
        </w:rPr>
        <w:t xml:space="preserve">ΥΠΕΔΥΦΚΑ </w:t>
      </w:r>
      <w:r w:rsidRPr="00D07ECE">
        <w:rPr>
          <w:rFonts w:eastAsia="Times New Roman"/>
          <w:szCs w:val="24"/>
        </w:rPr>
        <w:t>που στέλνονται</w:t>
      </w:r>
      <w:r>
        <w:rPr>
          <w:rFonts w:eastAsia="Times New Roman"/>
          <w:szCs w:val="24"/>
        </w:rPr>
        <w:t>,</w:t>
      </w:r>
      <w:r w:rsidRPr="00D07ECE">
        <w:rPr>
          <w:rFonts w:eastAsia="Times New Roman"/>
          <w:szCs w:val="24"/>
        </w:rPr>
        <w:t xml:space="preserve"> διότι</w:t>
      </w:r>
      <w:r>
        <w:rPr>
          <w:rFonts w:eastAsia="Times New Roman"/>
          <w:szCs w:val="24"/>
        </w:rPr>
        <w:t>,</w:t>
      </w:r>
      <w:r w:rsidRPr="00D07ECE">
        <w:rPr>
          <w:rFonts w:eastAsia="Times New Roman"/>
          <w:szCs w:val="24"/>
        </w:rPr>
        <w:t xml:space="preserve"> ξέρετε</w:t>
      </w:r>
      <w:r>
        <w:rPr>
          <w:rFonts w:eastAsia="Times New Roman"/>
          <w:szCs w:val="24"/>
        </w:rPr>
        <w:t>,</w:t>
      </w:r>
      <w:r w:rsidRPr="00D07ECE">
        <w:rPr>
          <w:rFonts w:eastAsia="Times New Roman"/>
          <w:szCs w:val="24"/>
        </w:rPr>
        <w:t xml:space="preserve"> όταν τα χρηματικά εντάλματα βγαίνουν στο όνομα κάποιου</w:t>
      </w:r>
      <w:r>
        <w:rPr>
          <w:rFonts w:eastAsia="Times New Roman"/>
          <w:szCs w:val="24"/>
        </w:rPr>
        <w:t>,</w:t>
      </w:r>
      <w:r w:rsidRPr="00D07ECE">
        <w:rPr>
          <w:rFonts w:eastAsia="Times New Roman"/>
          <w:szCs w:val="24"/>
        </w:rPr>
        <w:t xml:space="preserve"> δι</w:t>
      </w:r>
      <w:r>
        <w:rPr>
          <w:rFonts w:eastAsia="Times New Roman"/>
          <w:szCs w:val="24"/>
        </w:rPr>
        <w:t>αδίδεται πο</w:t>
      </w:r>
      <w:r w:rsidRPr="00D07ECE">
        <w:rPr>
          <w:rFonts w:eastAsia="Times New Roman"/>
          <w:szCs w:val="24"/>
        </w:rPr>
        <w:t>ιος πάει πού και γιατί</w:t>
      </w:r>
      <w:r>
        <w:rPr>
          <w:rFonts w:eastAsia="Times New Roman"/>
          <w:szCs w:val="24"/>
        </w:rPr>
        <w:t xml:space="preserve">. </w:t>
      </w:r>
    </w:p>
    <w:p w14:paraId="4CC5BA0D" w14:textId="77777777" w:rsidR="005D719C" w:rsidRDefault="00627F40">
      <w:pPr>
        <w:spacing w:line="600" w:lineRule="auto"/>
        <w:ind w:firstLine="720"/>
        <w:jc w:val="both"/>
        <w:rPr>
          <w:rFonts w:eastAsia="Times New Roman"/>
          <w:szCs w:val="24"/>
        </w:rPr>
      </w:pPr>
      <w:r>
        <w:rPr>
          <w:rFonts w:eastAsia="Times New Roman"/>
          <w:szCs w:val="24"/>
        </w:rPr>
        <w:t>Κ</w:t>
      </w:r>
      <w:r w:rsidRPr="00D07ECE">
        <w:rPr>
          <w:rFonts w:eastAsia="Times New Roman"/>
          <w:szCs w:val="24"/>
        </w:rPr>
        <w:t>αι τρίτον</w:t>
      </w:r>
      <w:r>
        <w:rPr>
          <w:rFonts w:eastAsia="Times New Roman"/>
          <w:szCs w:val="24"/>
        </w:rPr>
        <w:t>,</w:t>
      </w:r>
      <w:r w:rsidRPr="00D07ECE">
        <w:rPr>
          <w:rFonts w:eastAsia="Times New Roman"/>
          <w:szCs w:val="24"/>
        </w:rPr>
        <w:t xml:space="preserve"> ακριβώς επε</w:t>
      </w:r>
      <w:r w:rsidRPr="00D07ECE">
        <w:rPr>
          <w:rFonts w:eastAsia="Times New Roman"/>
          <w:szCs w:val="24"/>
        </w:rPr>
        <w:t xml:space="preserve">ιδή </w:t>
      </w:r>
      <w:r>
        <w:rPr>
          <w:rFonts w:eastAsia="Times New Roman"/>
          <w:szCs w:val="24"/>
        </w:rPr>
        <w:t xml:space="preserve">έχει </w:t>
      </w:r>
      <w:r w:rsidRPr="00D07ECE">
        <w:rPr>
          <w:rFonts w:eastAsia="Times New Roman"/>
          <w:szCs w:val="24"/>
        </w:rPr>
        <w:t>κάνει πολύ μεγάλη δουλειά</w:t>
      </w:r>
      <w:r>
        <w:rPr>
          <w:rFonts w:eastAsia="Times New Roman"/>
          <w:szCs w:val="24"/>
        </w:rPr>
        <w:t xml:space="preserve"> τα τελευταία διαστήματα, </w:t>
      </w:r>
      <w:r w:rsidRPr="00D07ECE">
        <w:rPr>
          <w:rFonts w:eastAsia="Times New Roman"/>
          <w:szCs w:val="24"/>
        </w:rPr>
        <w:t>ουσιαστικά αντιστοιχί</w:t>
      </w:r>
      <w:r>
        <w:rPr>
          <w:rFonts w:eastAsia="Times New Roman"/>
          <w:szCs w:val="24"/>
        </w:rPr>
        <w:t>ζ</w:t>
      </w:r>
      <w:r w:rsidRPr="00D07ECE">
        <w:rPr>
          <w:rFonts w:eastAsia="Times New Roman"/>
          <w:szCs w:val="24"/>
        </w:rPr>
        <w:t>ουμε</w:t>
      </w:r>
      <w:r>
        <w:rPr>
          <w:rFonts w:eastAsia="Times New Roman"/>
          <w:szCs w:val="24"/>
        </w:rPr>
        <w:t>,</w:t>
      </w:r>
      <w:r w:rsidRPr="00D07ECE">
        <w:rPr>
          <w:rFonts w:eastAsia="Times New Roman"/>
          <w:szCs w:val="24"/>
        </w:rPr>
        <w:t xml:space="preserve"> μεγαλώνουμε τη θητεία του διοικητή της </w:t>
      </w:r>
      <w:r>
        <w:rPr>
          <w:rFonts w:eastAsia="Times New Roman"/>
          <w:szCs w:val="24"/>
        </w:rPr>
        <w:t>ΥΠΕΔΥΦΚΑ</w:t>
      </w:r>
      <w:r w:rsidRPr="00D07ECE">
        <w:rPr>
          <w:rFonts w:eastAsia="Times New Roman"/>
          <w:szCs w:val="24"/>
        </w:rPr>
        <w:t xml:space="preserve"> </w:t>
      </w:r>
      <w:r>
        <w:rPr>
          <w:rFonts w:eastAsia="Times New Roman"/>
          <w:szCs w:val="24"/>
        </w:rPr>
        <w:t>ό</w:t>
      </w:r>
      <w:r w:rsidRPr="00D07ECE">
        <w:rPr>
          <w:rFonts w:eastAsia="Times New Roman"/>
          <w:szCs w:val="24"/>
        </w:rPr>
        <w:t xml:space="preserve">πως και το </w:t>
      </w:r>
      <w:r>
        <w:rPr>
          <w:rFonts w:eastAsia="Times New Roman"/>
          <w:szCs w:val="24"/>
        </w:rPr>
        <w:t>ΣΕΥΠ</w:t>
      </w:r>
      <w:r w:rsidRPr="00D07ECE">
        <w:rPr>
          <w:rFonts w:eastAsia="Times New Roman"/>
          <w:szCs w:val="24"/>
        </w:rPr>
        <w:t xml:space="preserve"> στα πέντε χρόνια</w:t>
      </w:r>
      <w:r>
        <w:rPr>
          <w:rFonts w:eastAsia="Times New Roman"/>
          <w:szCs w:val="24"/>
        </w:rPr>
        <w:t>,</w:t>
      </w:r>
      <w:r w:rsidRPr="00D07ECE">
        <w:rPr>
          <w:rFonts w:eastAsia="Times New Roman"/>
          <w:szCs w:val="24"/>
        </w:rPr>
        <w:t xml:space="preserve"> προκειμένου πραγματικά να ολοκληρωθεί ένα τεράστιο έργο που έχει ξεκινήσει </w:t>
      </w:r>
      <w:r>
        <w:rPr>
          <w:rFonts w:eastAsia="Times New Roman"/>
          <w:szCs w:val="24"/>
        </w:rPr>
        <w:t>τα τελευτα</w:t>
      </w:r>
      <w:r>
        <w:rPr>
          <w:rFonts w:eastAsia="Times New Roman"/>
          <w:szCs w:val="24"/>
        </w:rPr>
        <w:t>ία δύο χρόνια. Αυτή είναι η τροπολογία.</w:t>
      </w:r>
    </w:p>
    <w:p w14:paraId="4CC5BA0E" w14:textId="77777777" w:rsidR="005D719C" w:rsidRDefault="00627F40">
      <w:pPr>
        <w:spacing w:line="600" w:lineRule="auto"/>
        <w:ind w:firstLine="720"/>
        <w:jc w:val="both"/>
        <w:rPr>
          <w:rFonts w:eastAsia="Times New Roman"/>
          <w:szCs w:val="24"/>
        </w:rPr>
      </w:pPr>
      <w:r w:rsidRPr="00D07ECE">
        <w:rPr>
          <w:rFonts w:eastAsia="Times New Roman"/>
          <w:szCs w:val="24"/>
        </w:rPr>
        <w:t>Ευχαριστώ πολύ</w:t>
      </w:r>
      <w:r>
        <w:rPr>
          <w:rFonts w:eastAsia="Times New Roman"/>
          <w:szCs w:val="24"/>
        </w:rPr>
        <w:t>.</w:t>
      </w:r>
    </w:p>
    <w:p w14:paraId="4CC5BA0F" w14:textId="77777777" w:rsidR="005D719C" w:rsidRDefault="00627F40">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Αυτή δεν είναι τροπολογία. Είναι ολόκληρο νομοσχέδιο!</w:t>
      </w:r>
    </w:p>
    <w:p w14:paraId="4CC5BA10" w14:textId="77777777" w:rsidR="005D719C" w:rsidRDefault="00627F4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Δεν ήσασταν παρούσα στο προηγούμενο. Εκεί υπήρχαν και μεγαλύτερες!</w:t>
      </w:r>
    </w:p>
    <w:p w14:paraId="4CC5BA11" w14:textId="77777777" w:rsidR="005D719C" w:rsidRDefault="00627F40">
      <w:pPr>
        <w:spacing w:line="600" w:lineRule="auto"/>
        <w:ind w:firstLine="720"/>
        <w:jc w:val="both"/>
        <w:rPr>
          <w:rFonts w:eastAsia="Times New Roman"/>
          <w:szCs w:val="24"/>
        </w:rPr>
      </w:pPr>
      <w:r>
        <w:rPr>
          <w:rFonts w:eastAsia="Times New Roman"/>
          <w:b/>
          <w:szCs w:val="24"/>
        </w:rPr>
        <w:lastRenderedPageBreak/>
        <w:t>ΚΩΝΣΤΑΝΤΙΝΟΣ</w:t>
      </w:r>
      <w:r>
        <w:rPr>
          <w:rFonts w:eastAsia="Times New Roman"/>
          <w:b/>
          <w:szCs w:val="24"/>
        </w:rPr>
        <w:t xml:space="preserve"> ΤΖΑΒΑΡΑΣ:</w:t>
      </w:r>
      <w:r>
        <w:rPr>
          <w:rFonts w:eastAsia="Times New Roman"/>
          <w:szCs w:val="24"/>
        </w:rPr>
        <w:t xml:space="preserve"> Κύριε Πρόεδρε, …</w:t>
      </w:r>
    </w:p>
    <w:p w14:paraId="4CC5BA12" w14:textId="77777777" w:rsidR="005D719C" w:rsidRDefault="00627F4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w:t>
      </w:r>
      <w:r w:rsidRPr="00D07ECE">
        <w:rPr>
          <w:rFonts w:eastAsia="Times New Roman"/>
          <w:szCs w:val="24"/>
        </w:rPr>
        <w:t>ι πρόβλημα έχετε</w:t>
      </w:r>
      <w:r>
        <w:rPr>
          <w:rFonts w:eastAsia="Times New Roman"/>
          <w:szCs w:val="24"/>
        </w:rPr>
        <w:t>;</w:t>
      </w:r>
    </w:p>
    <w:p w14:paraId="4CC5BA13" w14:textId="77777777" w:rsidR="005D719C" w:rsidRDefault="00627F40">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μισή ώρα πριν η Βουλή…</w:t>
      </w:r>
    </w:p>
    <w:p w14:paraId="4CC5BA14" w14:textId="77777777" w:rsidR="005D719C" w:rsidRDefault="00627F4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είπε, κύριε Τζαβάρα, ο Υπουργός.</w:t>
      </w:r>
    </w:p>
    <w:p w14:paraId="4CC5BA15" w14:textId="77777777" w:rsidR="005D719C" w:rsidRDefault="00627F40">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Το είπε. Και επειδή το </w:t>
      </w:r>
      <w:r>
        <w:rPr>
          <w:rFonts w:eastAsia="Times New Roman"/>
          <w:szCs w:val="24"/>
        </w:rPr>
        <w:t>είπε, δεν πρέπει να εμείς να φέρουμε τις αντιρρήσεις που πρέπει να φέρουμε; Διάλογος γίνεται. Έχετε κανένα πρόβλημα;</w:t>
      </w:r>
    </w:p>
    <w:p w14:paraId="4CC5BA16" w14:textId="77777777" w:rsidR="005D719C" w:rsidRDefault="00627F4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θα πάρετε τον λόγο </w:t>
      </w:r>
      <w:r>
        <w:rPr>
          <w:rFonts w:eastAsia="Times New Roman"/>
          <w:szCs w:val="24"/>
        </w:rPr>
        <w:t xml:space="preserve">ως </w:t>
      </w:r>
      <w:r>
        <w:rPr>
          <w:rFonts w:eastAsia="Times New Roman"/>
          <w:szCs w:val="24"/>
        </w:rPr>
        <w:t>Κοινοβουλευτικός Εκπρόσωπος.</w:t>
      </w:r>
    </w:p>
    <w:p w14:paraId="4CC5BA17" w14:textId="77777777" w:rsidR="005D719C" w:rsidRDefault="00627F40">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Γι’ αυτό ζητάω τον λόγο</w:t>
      </w:r>
      <w:r>
        <w:rPr>
          <w:rFonts w:eastAsia="Times New Roman"/>
          <w:szCs w:val="24"/>
        </w:rPr>
        <w:t>.</w:t>
      </w:r>
    </w:p>
    <w:p w14:paraId="4CC5BA18"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Λέω, λοιπόν</w:t>
      </w:r>
      <w:r w:rsidRPr="00BC72EF">
        <w:rPr>
          <w:rFonts w:eastAsia="Times New Roman"/>
          <w:szCs w:val="24"/>
        </w:rPr>
        <w:t>:</w:t>
      </w:r>
      <w:r>
        <w:rPr>
          <w:rFonts w:eastAsia="Times New Roman"/>
          <w:szCs w:val="24"/>
        </w:rPr>
        <w:t xml:space="preserve"> Πώς είναι δυνατό να έρχεται ο Υπουργός σήμερα και να μιλάει για μια ιστορικής σημασίας νομοθέτηση, όταν αυτήν τη συγκεκριμένη διάταξη που μας λέει, είχε τη δυνα</w:t>
      </w:r>
      <w:r>
        <w:rPr>
          <w:rFonts w:eastAsia="Times New Roman"/>
          <w:szCs w:val="24"/>
        </w:rPr>
        <w:lastRenderedPageBreak/>
        <w:t>τότητα να την ενσωματώσει από χθες που είχε ξεκινήσει η συζήτηση του νομοσχεδίου που μόλις πριν</w:t>
      </w:r>
      <w:r>
        <w:rPr>
          <w:rFonts w:eastAsia="Times New Roman"/>
          <w:szCs w:val="24"/>
        </w:rPr>
        <w:t xml:space="preserve"> από μισή ώρα τελείωσε να συζητάει η Βουλή; Ήταν νομοσχέδιο του Υπουργείου του, του Υπουργείου Υγείας, με δεκάδες άρθρα και ούτε προέβλεψε να το ενσωματώσει μέσα σ’ αυτό το συγκεκριμένο νομοσχέδιο. Πώς είναι δυνατόν, λοιπόν, σήμερα, τώρα, εδώ, σ’ ένα άσχετ</w:t>
      </w:r>
      <w:r>
        <w:rPr>
          <w:rFonts w:eastAsia="Times New Roman"/>
          <w:szCs w:val="24"/>
        </w:rPr>
        <w:t>ο νομοσχέδιο, στο νομοσχέδιο του αθλητισμού, να μπορούμε να ενημερωθούμε, να συζητήσουμε για ιστορικής σημασίας νομοθετικές πρωτοβουλίες, όταν αυτές γίνονται παρέργως, όταν γίνονται εκ των υστέρων και όταν γίνονται με τόσο επιπόλαιη διάθεση;</w:t>
      </w:r>
    </w:p>
    <w:p w14:paraId="4CC5BA19" w14:textId="77777777" w:rsidR="005D719C" w:rsidRDefault="00627F40">
      <w:pPr>
        <w:tabs>
          <w:tab w:val="left" w:pos="709"/>
          <w:tab w:val="center" w:pos="4753"/>
        </w:tabs>
        <w:spacing w:line="600" w:lineRule="auto"/>
        <w:ind w:firstLine="709"/>
        <w:contextualSpacing/>
        <w:jc w:val="both"/>
        <w:rPr>
          <w:rFonts w:eastAsia="Times New Roman"/>
          <w:szCs w:val="24"/>
        </w:rPr>
      </w:pPr>
      <w:r w:rsidRPr="00136D94">
        <w:rPr>
          <w:rFonts w:eastAsia="Times New Roman"/>
          <w:b/>
          <w:szCs w:val="24"/>
        </w:rPr>
        <w:t>ΠΡΟΕΔΡΕΥΩΝ (Γε</w:t>
      </w:r>
      <w:r w:rsidRPr="00136D94">
        <w:rPr>
          <w:rFonts w:eastAsia="Times New Roman"/>
          <w:b/>
          <w:szCs w:val="24"/>
        </w:rPr>
        <w:t>ώργιος Βαρεμένος):</w:t>
      </w:r>
      <w:r w:rsidRPr="00BC72EF">
        <w:rPr>
          <w:rFonts w:eastAsia="Times New Roman"/>
          <w:szCs w:val="24"/>
        </w:rPr>
        <w:t xml:space="preserve"> </w:t>
      </w:r>
      <w:r>
        <w:rPr>
          <w:rFonts w:eastAsia="Times New Roman"/>
          <w:szCs w:val="24"/>
        </w:rPr>
        <w:t>Υποβαθμίζεται η σημασία τους, λέτε.</w:t>
      </w:r>
    </w:p>
    <w:p w14:paraId="4CC5BA1A" w14:textId="77777777" w:rsidR="005D719C" w:rsidRDefault="00627F40">
      <w:pPr>
        <w:tabs>
          <w:tab w:val="left" w:pos="709"/>
          <w:tab w:val="center" w:pos="4753"/>
        </w:tabs>
        <w:spacing w:line="600" w:lineRule="auto"/>
        <w:ind w:firstLine="709"/>
        <w:contextualSpacing/>
        <w:jc w:val="both"/>
        <w:rPr>
          <w:rFonts w:eastAsia="Times New Roman"/>
          <w:szCs w:val="24"/>
        </w:rPr>
      </w:pPr>
      <w:r w:rsidRPr="00136D94">
        <w:rPr>
          <w:rFonts w:eastAsia="Times New Roman"/>
          <w:b/>
          <w:szCs w:val="24"/>
        </w:rPr>
        <w:t>ΓΙΑΝΝΗΣ ΚΟΥΤΣΟΥΚΟΣ:</w:t>
      </w:r>
      <w:r w:rsidRPr="00BC72EF">
        <w:rPr>
          <w:rFonts w:eastAsia="Times New Roman"/>
          <w:szCs w:val="24"/>
        </w:rPr>
        <w:t xml:space="preserve"> </w:t>
      </w:r>
      <w:r>
        <w:rPr>
          <w:rFonts w:eastAsia="Times New Roman"/>
          <w:szCs w:val="24"/>
        </w:rPr>
        <w:t>Κύριε Πρόεδρε, θέλω τον λόγο.</w:t>
      </w:r>
    </w:p>
    <w:p w14:paraId="4CC5BA1B" w14:textId="77777777" w:rsidR="005D719C" w:rsidRDefault="00627F40">
      <w:pPr>
        <w:tabs>
          <w:tab w:val="left" w:pos="709"/>
          <w:tab w:val="center" w:pos="4753"/>
        </w:tabs>
        <w:spacing w:line="600" w:lineRule="auto"/>
        <w:ind w:firstLine="709"/>
        <w:contextualSpacing/>
        <w:jc w:val="both"/>
        <w:rPr>
          <w:rFonts w:eastAsia="Times New Roman"/>
          <w:szCs w:val="24"/>
        </w:rPr>
      </w:pPr>
      <w:r w:rsidRPr="00136D94">
        <w:rPr>
          <w:rFonts w:eastAsia="Times New Roman"/>
          <w:b/>
          <w:szCs w:val="24"/>
        </w:rPr>
        <w:t>ΠΡΟΕΔΡΕΥΩΝ (Γεώργιος Βαρεμένος):</w:t>
      </w:r>
      <w:r w:rsidRPr="00BC72EF">
        <w:rPr>
          <w:rFonts w:eastAsia="Times New Roman"/>
          <w:szCs w:val="24"/>
        </w:rPr>
        <w:t xml:space="preserve"> </w:t>
      </w:r>
      <w:r>
        <w:rPr>
          <w:rFonts w:eastAsia="Times New Roman"/>
          <w:szCs w:val="24"/>
          <w:lang w:val="en-US"/>
        </w:rPr>
        <w:t>O</w:t>
      </w:r>
      <w:r w:rsidRPr="00BC72EF">
        <w:rPr>
          <w:rFonts w:eastAsia="Times New Roman"/>
          <w:szCs w:val="24"/>
        </w:rPr>
        <w:t xml:space="preserve"> </w:t>
      </w:r>
      <w:r>
        <w:rPr>
          <w:rFonts w:eastAsia="Times New Roman"/>
          <w:szCs w:val="24"/>
        </w:rPr>
        <w:t>κ. Συντυχάκης έχει τον λόγο.</w:t>
      </w:r>
    </w:p>
    <w:p w14:paraId="4CC5BA1C" w14:textId="77777777" w:rsidR="005D719C" w:rsidRDefault="00627F40">
      <w:pPr>
        <w:tabs>
          <w:tab w:val="left" w:pos="709"/>
          <w:tab w:val="center" w:pos="4753"/>
        </w:tabs>
        <w:spacing w:line="600" w:lineRule="auto"/>
        <w:ind w:firstLine="709"/>
        <w:contextualSpacing/>
        <w:jc w:val="both"/>
        <w:rPr>
          <w:rFonts w:eastAsia="Times New Roman"/>
          <w:szCs w:val="24"/>
        </w:rPr>
      </w:pPr>
      <w:r w:rsidRPr="00136D94">
        <w:rPr>
          <w:rFonts w:eastAsia="Times New Roman"/>
          <w:b/>
          <w:szCs w:val="24"/>
        </w:rPr>
        <w:t>ΕΜΜΑΝΟΥΗΛ ΣΥΝΤΥΧΑΚΗΣ:</w:t>
      </w:r>
      <w:r>
        <w:rPr>
          <w:rFonts w:eastAsia="Times New Roman"/>
          <w:szCs w:val="24"/>
        </w:rPr>
        <w:t xml:space="preserve"> Θα ήθελα μια διευκρίνιση από τον κ. Πετρόπουλο σε σχέση με την τρ</w:t>
      </w:r>
      <w:r>
        <w:rPr>
          <w:rFonts w:eastAsia="Times New Roman"/>
          <w:szCs w:val="24"/>
        </w:rPr>
        <w:t xml:space="preserve">οπολογία για τις αναλυτικές περιοδικές δηλώσεις. Εμείς θα συμφωνήσουμε. Είναι </w:t>
      </w:r>
      <w:r>
        <w:rPr>
          <w:rFonts w:eastAsia="Times New Roman"/>
          <w:szCs w:val="24"/>
        </w:rPr>
        <w:lastRenderedPageBreak/>
        <w:t>σωστή αυτή η διάταξη. Το συγκεκριμένο άρθρο αναφέρεται για διαστήματα μισθολογικών περιόδων. Υπάρχουν εργαζόμενοι εταιρειών που δεν έχουν καταθέσει ΑΠΔ και είναι ανασφάλιστοι. Αυ</w:t>
      </w:r>
      <w:r>
        <w:rPr>
          <w:rFonts w:eastAsia="Times New Roman"/>
          <w:szCs w:val="24"/>
        </w:rPr>
        <w:t xml:space="preserve">τοί οι άνθρωποι πώς θα καλυφθούν; Θα γίνει αναδρομική ασφάλιση των εργαζομένων των επιχειρήσεων; Ξέρω ότι προϋπήρξε μια συζήτηση και με τον κ. Κατσώτη και είπατε ότι θα απεικονίζεται το ασφαλιστικό ιστορικό. Το ζήτημα είναι από πότε θα απεικονίζεται. Αυτό </w:t>
      </w:r>
      <w:r>
        <w:rPr>
          <w:rFonts w:eastAsia="Times New Roman"/>
          <w:szCs w:val="24"/>
        </w:rPr>
        <w:t>πρέπει να αποσαφηνιστεί, έτσι ώστε να καλυφθούν αυτοί οι εργαζόμενοι και να δικαιωθούν.</w:t>
      </w:r>
    </w:p>
    <w:p w14:paraId="4CC5BA1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w:t>
      </w:r>
    </w:p>
    <w:p w14:paraId="4CC5BA1E" w14:textId="77777777" w:rsidR="005D719C" w:rsidRDefault="00627F40">
      <w:pPr>
        <w:tabs>
          <w:tab w:val="left" w:pos="709"/>
          <w:tab w:val="center" w:pos="4753"/>
        </w:tabs>
        <w:spacing w:line="600" w:lineRule="auto"/>
        <w:ind w:firstLine="709"/>
        <w:contextualSpacing/>
        <w:jc w:val="both"/>
        <w:rPr>
          <w:rFonts w:eastAsia="Times New Roman"/>
          <w:szCs w:val="24"/>
        </w:rPr>
      </w:pPr>
      <w:r w:rsidRPr="00136D94">
        <w:rPr>
          <w:rFonts w:eastAsia="Times New Roman"/>
          <w:b/>
          <w:szCs w:val="24"/>
        </w:rPr>
        <w:t xml:space="preserve">ΓΙΑΝΝΗΣ ΚΟΥΤΣΟΥΚΟΣ: </w:t>
      </w:r>
      <w:r>
        <w:rPr>
          <w:rFonts w:eastAsia="Times New Roman"/>
          <w:szCs w:val="24"/>
        </w:rPr>
        <w:t>Κύριε Πρόεδρε, τόση ώρα σας ζητάω τον λόγο.</w:t>
      </w:r>
    </w:p>
    <w:p w14:paraId="4CC5BA1F"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ΠΡΟΕΔΡΕΥΩΝ (Γεώργιος Βαρεμένος):</w:t>
      </w:r>
      <w:r w:rsidRPr="00BC72EF">
        <w:rPr>
          <w:rFonts w:eastAsia="Times New Roman"/>
          <w:szCs w:val="24"/>
        </w:rPr>
        <w:t xml:space="preserve"> </w:t>
      </w:r>
      <w:r>
        <w:rPr>
          <w:rFonts w:eastAsia="Times New Roman"/>
          <w:szCs w:val="24"/>
        </w:rPr>
        <w:t>Ορίστε, κύριε Κουτσούκο, έχετε τον λόγο.</w:t>
      </w:r>
    </w:p>
    <w:p w14:paraId="4CC5BA20"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ΓΙΑΝΝΗΣ ΚΟΥΤΣΟΥΚΟΣ:</w:t>
      </w:r>
      <w:r w:rsidRPr="006C18F7">
        <w:rPr>
          <w:rFonts w:eastAsia="Times New Roman"/>
          <w:b/>
          <w:szCs w:val="24"/>
        </w:rPr>
        <w:t xml:space="preserve"> </w:t>
      </w:r>
      <w:r>
        <w:rPr>
          <w:rFonts w:eastAsia="Times New Roman"/>
          <w:szCs w:val="24"/>
        </w:rPr>
        <w:t xml:space="preserve">Δύο θέματα θέλω να θέσω, κύριε Πρόεδρε. Το ένα είναι επί της ουσίας και δεν θα μπω τώρα σ’ αυτό. Αναφέρομαι στην τροπολογία του κ. Πολάκη, που δήθεν μάχεται τα συμφέροντα, ενώ τα «ξεπλένει» με τις ρυθμίσεις που </w:t>
      </w:r>
      <w:r>
        <w:rPr>
          <w:rFonts w:eastAsia="Times New Roman"/>
          <w:szCs w:val="24"/>
        </w:rPr>
        <w:lastRenderedPageBreak/>
        <w:t>κατέθεσε προηγουμένως στο νομοσχέδιό του για</w:t>
      </w:r>
      <w:r>
        <w:rPr>
          <w:rFonts w:eastAsia="Times New Roman"/>
          <w:szCs w:val="24"/>
        </w:rPr>
        <w:t xml:space="preserve"> τις εταιρείες, για τα φάρμακα και άλλα. </w:t>
      </w:r>
    </w:p>
    <w:p w14:paraId="4CC5BA21"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Πρόεδρε, το δεύτερο θέμα αφορά εσάς. Για τον κ. Πολάκη και την ουσία όσων είπε θα μιλήσω όταν πάρω τον λόγο, γιατί μας είπε ότι δεν μπορούσε να πολεμήσει τα συμφέροντα την ώρα που στις διατάξεις του νομοσχεδί</w:t>
      </w:r>
      <w:r>
        <w:rPr>
          <w:rFonts w:eastAsia="Times New Roman"/>
          <w:szCs w:val="24"/>
        </w:rPr>
        <w:t>ου …</w:t>
      </w:r>
    </w:p>
    <w:p w14:paraId="4CC5BA22"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 xml:space="preserve">ΠΡΟΕΔΡΕΥΩΝ (Γεώργιος Βαρεμένος): </w:t>
      </w:r>
      <w:r>
        <w:rPr>
          <w:rFonts w:eastAsia="Times New Roman"/>
          <w:szCs w:val="24"/>
          <w:lang w:val="en-US"/>
        </w:rPr>
        <w:t>To</w:t>
      </w:r>
      <w:r w:rsidRPr="0087024A">
        <w:rPr>
          <w:rFonts w:eastAsia="Times New Roman"/>
          <w:szCs w:val="24"/>
        </w:rPr>
        <w:t xml:space="preserve"> </w:t>
      </w:r>
      <w:r>
        <w:rPr>
          <w:rFonts w:eastAsia="Times New Roman"/>
          <w:szCs w:val="24"/>
        </w:rPr>
        <w:t>άκουσε.</w:t>
      </w:r>
    </w:p>
    <w:p w14:paraId="4CC5BA23"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ΓΙΑΝΝΗΣ ΚΟΥΤΣΟΥΚΟΣ:</w:t>
      </w:r>
      <w:r w:rsidRPr="0087024A">
        <w:rPr>
          <w:rFonts w:eastAsia="Times New Roman"/>
          <w:szCs w:val="24"/>
        </w:rPr>
        <w:t xml:space="preserve"> </w:t>
      </w:r>
      <w:r>
        <w:rPr>
          <w:rFonts w:eastAsia="Times New Roman"/>
          <w:szCs w:val="24"/>
        </w:rPr>
        <w:t>Το άκουσε ο κ. Πολάκης. «Ξεπλένει».</w:t>
      </w:r>
    </w:p>
    <w:p w14:paraId="4CC5BA24"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Η ευθύνη η δική σας τώρα. Δεν αναφέρομαι στην προσωπική σας ευθύνη, αλλά αναφέρομαι, κύριε Πρόεδρε, στην ευθύνη σας ως Προεδρείο που γνωρίζετε ότι αυτή</w:t>
      </w:r>
      <w:r>
        <w:rPr>
          <w:rFonts w:eastAsia="Times New Roman"/>
          <w:szCs w:val="24"/>
        </w:rPr>
        <w:t xml:space="preserve"> η τροπολογία κατατέθηκε στις 12.54΄ -έτσι λέει εδώ- δηλαδή την ώρα που βρισκόταν σε εξέλιξη ένα νομοσχέδιο του Υπουργείου Υγείας και παρά το γεγονός ότι δεν είχε εισαχθεί στις </w:t>
      </w:r>
      <w:r>
        <w:rPr>
          <w:rFonts w:eastAsia="Times New Roman"/>
          <w:szCs w:val="24"/>
        </w:rPr>
        <w:t>ε</w:t>
      </w:r>
      <w:r>
        <w:rPr>
          <w:rFonts w:eastAsia="Times New Roman"/>
          <w:szCs w:val="24"/>
        </w:rPr>
        <w:t>πιτροπές και παρά το γεγονός ότι οι εκπρόσωποι των κομμάτων, που έχουν γνώση τ</w:t>
      </w:r>
      <w:r>
        <w:rPr>
          <w:rFonts w:eastAsia="Times New Roman"/>
          <w:szCs w:val="24"/>
        </w:rPr>
        <w:t>ων προβλημάτων υγείας και μπορούσαν να τοποθετηθούν, ήταν εδώ, δεν τη βάλατε για συζήτηση και τη φέρνετε σ’ ένα άσχετο νομοσχέδιο, το οποίο απ’ ό,τι φαίνεται θα τελειώσει εντός της ημέρας.</w:t>
      </w:r>
    </w:p>
    <w:p w14:paraId="4CC5BA25"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Δεν είναι δυνατόν μ</w:t>
      </w:r>
      <w:r>
        <w:rPr>
          <w:rFonts w:eastAsia="Times New Roman"/>
          <w:szCs w:val="24"/>
        </w:rPr>
        <w:t>ε</w:t>
      </w:r>
      <w:r>
        <w:rPr>
          <w:rFonts w:eastAsia="Times New Roman"/>
          <w:szCs w:val="24"/>
        </w:rPr>
        <w:t xml:space="preserve"> αυτόν τον τρόπο να συνεχίσει να νομοθετεί η Βο</w:t>
      </w:r>
      <w:r>
        <w:rPr>
          <w:rFonts w:eastAsia="Times New Roman"/>
          <w:szCs w:val="24"/>
        </w:rPr>
        <w:t>υλή, κύριε Πρόεδρε. Αυτό είναι πιο σοβαρό θέμα. Μπορεί να έχει ημερομηνία λήξης ολίγων ημερών ή ολίγων μηνών αυτή η Κυβέρνηση, αλλά μη διαλύσετε και τη λειτουργία της Βουλής. Αυτό είναι παράκληση και έκκληση δική μας προς εσάς, γιατί σας ενημερώνω ότι θα π</w:t>
      </w:r>
      <w:r>
        <w:rPr>
          <w:rFonts w:eastAsia="Times New Roman"/>
          <w:szCs w:val="24"/>
        </w:rPr>
        <w:t>άρουμε μέτρα και θα τα δείτε, αν συνεχίσετε μ</w:t>
      </w:r>
      <w:r>
        <w:rPr>
          <w:rFonts w:eastAsia="Times New Roman"/>
          <w:szCs w:val="24"/>
        </w:rPr>
        <w:t>ε</w:t>
      </w:r>
      <w:r>
        <w:rPr>
          <w:rFonts w:eastAsia="Times New Roman"/>
          <w:szCs w:val="24"/>
        </w:rPr>
        <w:t xml:space="preserve"> αυτόν τον τρόπο να οργανώνετε τη νομοθετική λειτουργία της Βουλής. Είναι η τελευταία προειδοποίηση.</w:t>
      </w:r>
    </w:p>
    <w:p w14:paraId="4CC5BA26"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ΠΡΟΕΔΡΕΥΩΝ (Γεώργιος Βαρεμένος):</w:t>
      </w:r>
      <w:r w:rsidRPr="0087024A">
        <w:rPr>
          <w:rFonts w:eastAsia="Times New Roman"/>
          <w:szCs w:val="24"/>
        </w:rPr>
        <w:t xml:space="preserve"> </w:t>
      </w:r>
      <w:r>
        <w:rPr>
          <w:rFonts w:eastAsia="Times New Roman"/>
          <w:szCs w:val="24"/>
        </w:rPr>
        <w:t>Εγώ νομίζω πως αυτοί οι δραματικοί τόνοι είναι αναντίστοιχοι της διαδικασίας</w:t>
      </w:r>
      <w:r>
        <w:rPr>
          <w:rFonts w:eastAsia="Times New Roman"/>
          <w:szCs w:val="24"/>
        </w:rPr>
        <w:t>. Μπορείτε να κάνετε ό,τι θέλετε. Δημοκρατία έχουμε.</w:t>
      </w:r>
    </w:p>
    <w:p w14:paraId="4CC5BA27"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t>ΧΑΡΟΥΛΑ (</w:t>
      </w:r>
      <w:r w:rsidRPr="006C18F7">
        <w:rPr>
          <w:rFonts w:eastAsia="Times New Roman"/>
          <w:b/>
          <w:szCs w:val="24"/>
        </w:rPr>
        <w:t>ΧΑΡΑ</w:t>
      </w:r>
      <w:r>
        <w:rPr>
          <w:rFonts w:eastAsia="Times New Roman"/>
          <w:b/>
          <w:szCs w:val="24"/>
        </w:rPr>
        <w:t>)</w:t>
      </w:r>
      <w:r w:rsidRPr="006C18F7">
        <w:rPr>
          <w:rFonts w:eastAsia="Times New Roman"/>
          <w:b/>
          <w:szCs w:val="24"/>
        </w:rPr>
        <w:t xml:space="preserve"> ΚΕΦΑΛΙΔΟΥ:</w:t>
      </w:r>
      <w:r w:rsidRPr="0087024A">
        <w:rPr>
          <w:rFonts w:eastAsia="Times New Roman"/>
          <w:szCs w:val="24"/>
        </w:rPr>
        <w:t xml:space="preserve"> </w:t>
      </w:r>
      <w:r>
        <w:rPr>
          <w:rFonts w:eastAsia="Times New Roman"/>
          <w:szCs w:val="24"/>
        </w:rPr>
        <w:t>Θα δούμε κι άλλα, δηλαδή!</w:t>
      </w:r>
    </w:p>
    <w:p w14:paraId="4CC5BA28"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ΠΡΟΕΔΡΕΥΩΝ (Γεώργιος Βαρεμένος):</w:t>
      </w:r>
      <w:r w:rsidRPr="0087024A">
        <w:rPr>
          <w:rFonts w:eastAsia="Times New Roman"/>
          <w:szCs w:val="24"/>
        </w:rPr>
        <w:t xml:space="preserve"> </w:t>
      </w:r>
      <w:r>
        <w:rPr>
          <w:rFonts w:eastAsia="Times New Roman"/>
          <w:szCs w:val="24"/>
        </w:rPr>
        <w:t>Παρακαλώ, ησυχία.</w:t>
      </w:r>
    </w:p>
    <w:p w14:paraId="4CC5BA29"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Ο κ. Πολάκης έχει τον λόγο.</w:t>
      </w:r>
    </w:p>
    <w:p w14:paraId="4CC5BA2A" w14:textId="77777777" w:rsidR="005D719C" w:rsidRDefault="00627F40">
      <w:pPr>
        <w:tabs>
          <w:tab w:val="left" w:pos="709"/>
          <w:tab w:val="center" w:pos="4753"/>
        </w:tabs>
        <w:spacing w:line="600" w:lineRule="auto"/>
        <w:ind w:firstLine="709"/>
        <w:contextualSpacing/>
        <w:jc w:val="both"/>
        <w:rPr>
          <w:rFonts w:eastAsia="Times New Roman"/>
          <w:szCs w:val="24"/>
        </w:rPr>
      </w:pPr>
      <w:r w:rsidRPr="006C18F7">
        <w:rPr>
          <w:rFonts w:eastAsia="Times New Roman"/>
          <w:b/>
          <w:szCs w:val="24"/>
        </w:rPr>
        <w:t>ΠΑΥΛΟΣ ΠΟΛΑΚΗΣ (Αναπληρωτής Υπουργός Υγείας):</w:t>
      </w:r>
      <w:r w:rsidRPr="0087024A">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 xml:space="preserve">α πολύ σύντομη απάντηση, κύριε Πρόεδρε. </w:t>
      </w:r>
    </w:p>
    <w:p w14:paraId="4CC5BA2B"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Άκουσα τον κ. Κέλλα που ήταν παρών στο προηγούμενο νομοσχέδιο που δυστυχώς –επαναλαμβάνω- λόγω του όγκου των τροπολογιών που κατετέθησαν στο προηγούμενο νομοσχέδιο, και βουλευτικών και υπουργικών, αυτή δεν μπόρεσε να κατατεθεί χθες. Όταν «σηκώθηκε» ζήτημα </w:t>
      </w:r>
      <w:r>
        <w:rPr>
          <w:rFonts w:eastAsia="Times New Roman"/>
          <w:szCs w:val="24"/>
        </w:rPr>
        <w:t xml:space="preserve">για λίγα λεπτά δεν είχε ανέβει στο σύστημα. Υπήρξε εδώ η εμπλοκή με τις διαφωνίες των συναδέλφων. Κι όμως σήμερα αρκετοί Βουλευτές της Αντιπολίτευσης μάς εγκάλεσαν, για παράδειγμα, για το θέμα της πληρωμής των παρόχων του ΕΟΠΥΥ με βάση το νέο ΕΚΠΥ, για το </w:t>
      </w:r>
      <w:r>
        <w:rPr>
          <w:rFonts w:eastAsia="Times New Roman"/>
          <w:szCs w:val="24"/>
        </w:rPr>
        <w:t xml:space="preserve">γιατί δεν το λύνουμε. </w:t>
      </w:r>
    </w:p>
    <w:p w14:paraId="4CC5BA2C" w14:textId="77777777" w:rsidR="005D719C" w:rsidRDefault="00627F40">
      <w:pPr>
        <w:spacing w:line="600" w:lineRule="auto"/>
        <w:ind w:firstLine="720"/>
        <w:jc w:val="both"/>
        <w:rPr>
          <w:rFonts w:eastAsia="Times New Roman"/>
          <w:bCs/>
          <w:color w:val="222222"/>
          <w:shd w:val="clear" w:color="auto" w:fill="FFFFFF"/>
        </w:rPr>
      </w:pPr>
      <w:r>
        <w:rPr>
          <w:rFonts w:eastAsia="Times New Roman"/>
          <w:bCs/>
          <w:color w:val="222222"/>
          <w:shd w:val="clear" w:color="auto" w:fill="FFFFFF"/>
        </w:rPr>
        <w:t xml:space="preserve">Εδώ </w:t>
      </w:r>
      <w:r w:rsidRPr="00FD004E">
        <w:rPr>
          <w:rFonts w:eastAsia="Times New Roman"/>
          <w:bCs/>
          <w:color w:val="222222"/>
          <w:shd w:val="clear" w:color="auto" w:fill="FFFFFF"/>
        </w:rPr>
        <w:t>είναι</w:t>
      </w:r>
      <w:r>
        <w:rPr>
          <w:rFonts w:eastAsia="Times New Roman"/>
          <w:bCs/>
          <w:color w:val="222222"/>
          <w:shd w:val="clear" w:color="auto" w:fill="FFFFFF"/>
        </w:rPr>
        <w:t xml:space="preserve"> ο κ. Κέλλας </w:t>
      </w:r>
      <w:r w:rsidRPr="00FD004E">
        <w:rPr>
          <w:rFonts w:eastAsia="Times New Roman"/>
          <w:bCs/>
          <w:color w:val="222222"/>
          <w:shd w:val="clear" w:color="auto" w:fill="FFFFFF"/>
        </w:rPr>
        <w:t>να</w:t>
      </w:r>
      <w:r>
        <w:rPr>
          <w:rFonts w:eastAsia="Times New Roman"/>
          <w:bCs/>
          <w:color w:val="222222"/>
          <w:shd w:val="clear" w:color="auto" w:fill="FFFFFF"/>
        </w:rPr>
        <w:t xml:space="preserve"> το πει, </w:t>
      </w:r>
      <w:r w:rsidRPr="00FD004E">
        <w:rPr>
          <w:rFonts w:eastAsia="Times New Roman"/>
          <w:bCs/>
          <w:color w:val="222222"/>
          <w:shd w:val="clear" w:color="auto" w:fill="FFFFFF"/>
        </w:rPr>
        <w:t>που</w:t>
      </w:r>
      <w:r>
        <w:rPr>
          <w:rFonts w:eastAsia="Times New Roman"/>
          <w:bCs/>
          <w:color w:val="222222"/>
          <w:shd w:val="clear" w:color="auto" w:fill="FFFFFF"/>
        </w:rPr>
        <w:t xml:space="preserve"> </w:t>
      </w:r>
      <w:r w:rsidRPr="00FD004E">
        <w:rPr>
          <w:rFonts w:eastAsia="Times New Roman"/>
          <w:bCs/>
          <w:color w:val="222222"/>
          <w:shd w:val="clear" w:color="auto" w:fill="FFFFFF"/>
        </w:rPr>
        <w:t>είναι</w:t>
      </w:r>
      <w:r>
        <w:rPr>
          <w:rFonts w:eastAsia="Times New Roman"/>
          <w:bCs/>
          <w:color w:val="222222"/>
          <w:shd w:val="clear" w:color="auto" w:fill="FFFFFF"/>
        </w:rPr>
        <w:t xml:space="preserve"> ένας από αυτούς </w:t>
      </w:r>
      <w:r w:rsidRPr="00FD004E">
        <w:rPr>
          <w:rFonts w:eastAsia="Times New Roman"/>
          <w:bCs/>
          <w:color w:val="222222"/>
          <w:shd w:val="clear" w:color="auto" w:fill="FFFFFF"/>
        </w:rPr>
        <w:t>που</w:t>
      </w:r>
      <w:r>
        <w:rPr>
          <w:rFonts w:eastAsia="Times New Roman"/>
          <w:bCs/>
          <w:color w:val="222222"/>
          <w:shd w:val="clear" w:color="auto" w:fill="FFFFFF"/>
        </w:rPr>
        <w:t xml:space="preserve"> μας ρώτησαν αυτό το πράγμα. </w:t>
      </w:r>
      <w:r w:rsidRPr="00FD004E">
        <w:rPr>
          <w:rFonts w:eastAsia="Times New Roman"/>
          <w:bCs/>
          <w:color w:val="222222"/>
          <w:shd w:val="clear" w:color="auto" w:fill="FFFFFF"/>
        </w:rPr>
        <w:t>Δεν</w:t>
      </w:r>
      <w:r>
        <w:rPr>
          <w:rFonts w:eastAsia="Times New Roman"/>
          <w:bCs/>
          <w:color w:val="222222"/>
          <w:shd w:val="clear" w:color="auto" w:fill="FFFFFF"/>
        </w:rPr>
        <w:t xml:space="preserve"> </w:t>
      </w:r>
      <w:r w:rsidRPr="00FD004E">
        <w:rPr>
          <w:rFonts w:eastAsia="Times New Roman"/>
          <w:bCs/>
          <w:color w:val="222222"/>
          <w:shd w:val="clear" w:color="auto" w:fill="FFFFFF"/>
        </w:rPr>
        <w:t>είναι</w:t>
      </w:r>
      <w:r>
        <w:rPr>
          <w:rFonts w:eastAsia="Times New Roman"/>
          <w:bCs/>
          <w:color w:val="222222"/>
          <w:shd w:val="clear" w:color="auto" w:fill="FFFFFF"/>
        </w:rPr>
        <w:t xml:space="preserve"> κανένας αιφνιδιασμός. </w:t>
      </w:r>
      <w:r w:rsidRPr="00FD004E">
        <w:rPr>
          <w:rFonts w:eastAsia="Times New Roman"/>
          <w:bCs/>
          <w:color w:val="222222"/>
          <w:shd w:val="clear" w:color="auto" w:fill="FFFFFF"/>
        </w:rPr>
        <w:t>Είναι</w:t>
      </w:r>
      <w:r>
        <w:rPr>
          <w:rFonts w:eastAsia="Times New Roman"/>
          <w:bCs/>
          <w:color w:val="222222"/>
          <w:shd w:val="clear" w:color="auto" w:fill="FFFFFF"/>
        </w:rPr>
        <w:t xml:space="preserve"> τρία πράγματα. Πρώτον, ε</w:t>
      </w:r>
      <w:r w:rsidRPr="00FD004E">
        <w:rPr>
          <w:rFonts w:eastAsia="Times New Roman"/>
          <w:bCs/>
          <w:color w:val="222222"/>
          <w:shd w:val="clear" w:color="auto" w:fill="FFFFFF"/>
        </w:rPr>
        <w:t>ίναι</w:t>
      </w:r>
      <w:r>
        <w:rPr>
          <w:rFonts w:eastAsia="Times New Roman"/>
          <w:bCs/>
          <w:color w:val="222222"/>
          <w:shd w:val="clear" w:color="auto" w:fill="FFFFFF"/>
        </w:rPr>
        <w:t xml:space="preserve"> η ιατρική φροντίδα. Δεύτερον, </w:t>
      </w:r>
      <w:r w:rsidRPr="00FD004E">
        <w:rPr>
          <w:rFonts w:eastAsia="Times New Roman"/>
          <w:bCs/>
          <w:color w:val="222222"/>
          <w:shd w:val="clear" w:color="auto" w:fill="FFFFFF"/>
        </w:rPr>
        <w:t>είναι</w:t>
      </w:r>
      <w:r>
        <w:rPr>
          <w:rFonts w:eastAsia="Times New Roman"/>
          <w:bCs/>
          <w:color w:val="222222"/>
          <w:shd w:val="clear" w:color="auto" w:fill="FFFFFF"/>
        </w:rPr>
        <w:t xml:space="preserve"> η </w:t>
      </w:r>
      <w:r w:rsidRPr="00FD004E">
        <w:rPr>
          <w:rFonts w:eastAsia="Times New Roman"/>
          <w:bCs/>
          <w:color w:val="222222"/>
          <w:shd w:val="clear" w:color="auto" w:fill="FFFFFF"/>
        </w:rPr>
        <w:t>ρύθμιση</w:t>
      </w:r>
      <w:r>
        <w:rPr>
          <w:rFonts w:eastAsia="Times New Roman"/>
          <w:bCs/>
          <w:color w:val="222222"/>
          <w:shd w:val="clear" w:color="auto" w:fill="FFFFFF"/>
        </w:rPr>
        <w:t xml:space="preserve"> </w:t>
      </w:r>
      <w:r w:rsidRPr="00FD004E">
        <w:rPr>
          <w:rFonts w:eastAsia="Times New Roman"/>
          <w:bCs/>
          <w:color w:val="222222"/>
          <w:shd w:val="clear" w:color="auto" w:fill="FFFFFF"/>
        </w:rPr>
        <w:t>για να</w:t>
      </w:r>
      <w:r>
        <w:rPr>
          <w:rFonts w:eastAsia="Times New Roman"/>
          <w:bCs/>
          <w:color w:val="222222"/>
          <w:shd w:val="clear" w:color="auto" w:fill="FFFFFF"/>
        </w:rPr>
        <w:t xml:space="preserve"> πληρωθούν οι πάροχοι μ</w:t>
      </w:r>
      <w:r>
        <w:rPr>
          <w:rFonts w:eastAsia="Times New Roman"/>
          <w:bCs/>
          <w:color w:val="222222"/>
          <w:shd w:val="clear" w:color="auto" w:fill="FFFFFF"/>
        </w:rPr>
        <w:t xml:space="preserve">ε βάση τον ΕΚΠΥ. Σχέση με «πλυντήρια» εμείς </w:t>
      </w:r>
      <w:r w:rsidRPr="00FD004E">
        <w:rPr>
          <w:rFonts w:eastAsia="Times New Roman"/>
          <w:bCs/>
          <w:color w:val="222222"/>
          <w:shd w:val="clear" w:color="auto" w:fill="FFFFFF"/>
        </w:rPr>
        <w:t>δεν</w:t>
      </w:r>
      <w:r>
        <w:rPr>
          <w:rFonts w:eastAsia="Times New Roman"/>
          <w:bCs/>
          <w:color w:val="222222"/>
          <w:shd w:val="clear" w:color="auto" w:fill="FFFFFF"/>
        </w:rPr>
        <w:t xml:space="preserve"> είχαμε, </w:t>
      </w:r>
      <w:r w:rsidRPr="00FD004E">
        <w:rPr>
          <w:rFonts w:eastAsia="Times New Roman"/>
          <w:bCs/>
          <w:color w:val="222222"/>
          <w:shd w:val="clear" w:color="auto" w:fill="FFFFFF"/>
        </w:rPr>
        <w:t>δεν</w:t>
      </w:r>
      <w:r>
        <w:rPr>
          <w:rFonts w:eastAsia="Times New Roman"/>
          <w:bCs/>
          <w:color w:val="222222"/>
          <w:shd w:val="clear" w:color="auto" w:fill="FFFFFF"/>
        </w:rPr>
        <w:t xml:space="preserve"> έχουμε </w:t>
      </w:r>
      <w:r w:rsidRPr="00FD004E">
        <w:rPr>
          <w:rFonts w:eastAsia="Times New Roman"/>
          <w:bCs/>
          <w:color w:val="222222"/>
          <w:shd w:val="clear" w:color="auto" w:fill="FFFFFF"/>
        </w:rPr>
        <w:t>και</w:t>
      </w:r>
      <w:r>
        <w:rPr>
          <w:rFonts w:eastAsia="Times New Roman"/>
          <w:bCs/>
          <w:color w:val="222222"/>
          <w:shd w:val="clear" w:color="auto" w:fill="FFFFFF"/>
        </w:rPr>
        <w:t xml:space="preserve"> </w:t>
      </w:r>
      <w:r w:rsidRPr="00FD004E">
        <w:rPr>
          <w:rFonts w:eastAsia="Times New Roman"/>
          <w:bCs/>
          <w:color w:val="222222"/>
          <w:shd w:val="clear" w:color="auto" w:fill="FFFFFF"/>
        </w:rPr>
        <w:t>δεν</w:t>
      </w:r>
      <w:r>
        <w:rPr>
          <w:rFonts w:eastAsia="Times New Roman"/>
          <w:bCs/>
          <w:color w:val="222222"/>
          <w:shd w:val="clear" w:color="auto" w:fill="FFFFFF"/>
        </w:rPr>
        <w:t xml:space="preserve"> </w:t>
      </w:r>
      <w:r w:rsidRPr="00FD004E">
        <w:rPr>
          <w:rFonts w:eastAsia="Times New Roman"/>
          <w:bCs/>
          <w:color w:val="222222"/>
          <w:shd w:val="clear" w:color="auto" w:fill="FFFFFF"/>
        </w:rPr>
        <w:t>θα</w:t>
      </w:r>
      <w:r>
        <w:rPr>
          <w:rFonts w:eastAsia="Times New Roman"/>
          <w:bCs/>
          <w:color w:val="222222"/>
          <w:shd w:val="clear" w:color="auto" w:fill="FFFFFF"/>
        </w:rPr>
        <w:t xml:space="preserve"> αποκτήσουμε. Οπότε αυτά σε άλλους, όχι σε μένα. Και τρίτον, </w:t>
      </w:r>
      <w:r w:rsidRPr="00FD004E">
        <w:rPr>
          <w:rFonts w:eastAsia="Times New Roman"/>
          <w:bCs/>
          <w:color w:val="222222"/>
          <w:shd w:val="clear" w:color="auto" w:fill="FFFFFF"/>
        </w:rPr>
        <w:t>είναι</w:t>
      </w:r>
      <w:r>
        <w:rPr>
          <w:rFonts w:eastAsia="Times New Roman"/>
          <w:bCs/>
          <w:color w:val="222222"/>
          <w:shd w:val="clear" w:color="auto" w:fill="FFFFFF"/>
        </w:rPr>
        <w:t xml:space="preserve"> η ισχυροποίηση της ΥΠΕΔΥΦΚΑ σε </w:t>
      </w:r>
      <w:r>
        <w:rPr>
          <w:rFonts w:eastAsia="Times New Roman"/>
          <w:bCs/>
          <w:color w:val="222222"/>
          <w:shd w:val="clear" w:color="auto" w:fill="FFFFFF"/>
        </w:rPr>
        <w:lastRenderedPageBreak/>
        <w:t>σχέση με τους ελέγχους, για να</w:t>
      </w:r>
      <w:r>
        <w:rPr>
          <w:rFonts w:eastAsia="Times New Roman"/>
          <w:color w:val="222222"/>
          <w:szCs w:val="24"/>
          <w:shd w:val="clear" w:color="auto" w:fill="FFFFFF"/>
        </w:rPr>
        <w:t xml:space="preserve"> </w:t>
      </w:r>
      <w:r w:rsidRPr="00625F30">
        <w:rPr>
          <w:rFonts w:eastAsia="Times New Roman"/>
          <w:bCs/>
          <w:color w:val="222222"/>
          <w:shd w:val="clear" w:color="auto" w:fill="FFFFFF"/>
        </w:rPr>
        <w:t>μπορεί</w:t>
      </w:r>
      <w:r>
        <w:rPr>
          <w:rFonts w:eastAsia="Times New Roman"/>
          <w:bCs/>
          <w:color w:val="222222"/>
          <w:shd w:val="clear" w:color="auto" w:fill="FFFFFF"/>
        </w:rPr>
        <w:t xml:space="preserve"> </w:t>
      </w:r>
      <w:r w:rsidRPr="00625F30">
        <w:rPr>
          <w:rFonts w:eastAsia="Times New Roman"/>
          <w:bCs/>
          <w:color w:val="222222"/>
          <w:shd w:val="clear" w:color="auto" w:fill="FFFFFF"/>
        </w:rPr>
        <w:t>να</w:t>
      </w:r>
      <w:r>
        <w:rPr>
          <w:rFonts w:eastAsia="Times New Roman"/>
          <w:bCs/>
          <w:color w:val="222222"/>
          <w:shd w:val="clear" w:color="auto" w:fill="FFFFFF"/>
        </w:rPr>
        <w:t xml:space="preserve"> τιμωρεί όχι μόνο φυσικά πρόσωπα, γιατρού</w:t>
      </w:r>
      <w:r>
        <w:rPr>
          <w:rFonts w:eastAsia="Times New Roman"/>
          <w:bCs/>
          <w:color w:val="222222"/>
          <w:shd w:val="clear" w:color="auto" w:fill="FFFFFF"/>
        </w:rPr>
        <w:t xml:space="preserve">ς ή υπαλλήλους, </w:t>
      </w:r>
      <w:r w:rsidRPr="00625F30">
        <w:rPr>
          <w:rFonts w:eastAsia="Times New Roman"/>
          <w:bCs/>
          <w:color w:val="222222"/>
          <w:shd w:val="clear" w:color="auto" w:fill="FFFFFF"/>
        </w:rPr>
        <w:t>αλλά</w:t>
      </w:r>
      <w:r>
        <w:rPr>
          <w:rFonts w:eastAsia="Times New Roman"/>
          <w:bCs/>
          <w:color w:val="222222"/>
          <w:shd w:val="clear" w:color="auto" w:fill="FFFFFF"/>
        </w:rPr>
        <w:t xml:space="preserve"> </w:t>
      </w:r>
      <w:r w:rsidRPr="00625F30">
        <w:rPr>
          <w:rFonts w:eastAsia="Times New Roman"/>
          <w:bCs/>
          <w:color w:val="222222"/>
          <w:shd w:val="clear" w:color="auto" w:fill="FFFFFF"/>
        </w:rPr>
        <w:t>και</w:t>
      </w:r>
      <w:r>
        <w:rPr>
          <w:rFonts w:eastAsia="Times New Roman"/>
          <w:bCs/>
          <w:color w:val="222222"/>
          <w:shd w:val="clear" w:color="auto" w:fill="FFFFFF"/>
        </w:rPr>
        <w:t xml:space="preserve"> παρόχους. Αυτό είπα. </w:t>
      </w:r>
    </w:p>
    <w:p w14:paraId="4CC5BA2D"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Cs/>
          <w:color w:val="222222"/>
          <w:shd w:val="clear" w:color="auto" w:fill="FFFFFF"/>
        </w:rPr>
        <w:t>Ευχαριστώ</w:t>
      </w:r>
      <w:r>
        <w:rPr>
          <w:rFonts w:eastAsia="Times New Roman"/>
          <w:bCs/>
          <w:color w:val="222222"/>
          <w:shd w:val="clear" w:color="auto" w:fill="FFFFFF"/>
        </w:rPr>
        <w:t xml:space="preserve"> πάρα πολύ. </w:t>
      </w:r>
    </w:p>
    <w:p w14:paraId="4CC5BA2E"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ΠΡΟΕΔΡΕΥΩΝ (Γεώργιος Βαρεμένος):</w:t>
      </w:r>
      <w:r w:rsidRPr="00625F30">
        <w:rPr>
          <w:rFonts w:eastAsia="Times New Roman"/>
          <w:bCs/>
          <w:color w:val="222222"/>
          <w:shd w:val="clear" w:color="auto" w:fill="FFFFFF"/>
        </w:rPr>
        <w:t xml:space="preserve"> </w:t>
      </w:r>
      <w:r>
        <w:rPr>
          <w:rFonts w:eastAsia="Times New Roman"/>
          <w:bCs/>
          <w:color w:val="222222"/>
          <w:shd w:val="clear" w:color="auto" w:fill="FFFFFF"/>
        </w:rPr>
        <w:t xml:space="preserve">Ωραία, κύριε Υφυπουργέ, ελάτε. </w:t>
      </w:r>
    </w:p>
    <w:p w14:paraId="4CC5BA2F"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ΘΕΟΔΩΡΑ ΜΠΑΚΟΓΙΑΝΝΗ:</w:t>
      </w:r>
      <w:r>
        <w:rPr>
          <w:rFonts w:eastAsia="Times New Roman"/>
          <w:bCs/>
          <w:color w:val="222222"/>
          <w:shd w:val="clear" w:color="auto" w:fill="FFFFFF"/>
        </w:rPr>
        <w:t xml:space="preserve"> Αλλάζετε το σύστημα προμηθειών του ΕΟΠΥΥ;</w:t>
      </w:r>
    </w:p>
    <w:p w14:paraId="4CC5BA30"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ΠΡΟΕΔΡΕΥΩΝ (Γεώργιος Βαρεμένος):</w:t>
      </w:r>
      <w:r w:rsidRPr="00625F30">
        <w:rPr>
          <w:rFonts w:eastAsia="Times New Roman"/>
          <w:bCs/>
          <w:color w:val="222222"/>
          <w:shd w:val="clear" w:color="auto" w:fill="FFFFFF"/>
        </w:rPr>
        <w:t xml:space="preserve"> </w:t>
      </w:r>
      <w:r>
        <w:rPr>
          <w:rFonts w:eastAsia="Times New Roman"/>
          <w:bCs/>
          <w:color w:val="222222"/>
          <w:shd w:val="clear" w:color="auto" w:fill="FFFFFF"/>
        </w:rPr>
        <w:t xml:space="preserve">Κυρία Μπακογιάννη, σας παρακαλώ. </w:t>
      </w:r>
    </w:p>
    <w:p w14:paraId="4CC5BA31" w14:textId="77777777" w:rsidR="005D719C" w:rsidRDefault="00627F40">
      <w:pPr>
        <w:spacing w:line="600" w:lineRule="auto"/>
        <w:ind w:firstLine="720"/>
        <w:jc w:val="both"/>
        <w:rPr>
          <w:rFonts w:eastAsia="Times New Roman"/>
          <w:bCs/>
          <w:color w:val="222222"/>
          <w:shd w:val="clear" w:color="auto" w:fill="FFFFFF"/>
        </w:rPr>
      </w:pPr>
      <w:r>
        <w:rPr>
          <w:rFonts w:eastAsia="Times New Roman"/>
          <w:bCs/>
          <w:color w:val="222222"/>
          <w:shd w:val="clear" w:color="auto" w:fill="FFFFFF"/>
        </w:rPr>
        <w:t xml:space="preserve">Τον λόγο </w:t>
      </w:r>
      <w:r w:rsidRPr="00625F30">
        <w:rPr>
          <w:rFonts w:eastAsia="Times New Roman"/>
          <w:bCs/>
          <w:color w:val="222222"/>
          <w:shd w:val="clear" w:color="auto" w:fill="FFFFFF"/>
        </w:rPr>
        <w:t>έχει</w:t>
      </w:r>
      <w:r>
        <w:rPr>
          <w:rFonts w:eastAsia="Times New Roman"/>
          <w:bCs/>
          <w:color w:val="222222"/>
          <w:shd w:val="clear" w:color="auto" w:fill="FFFFFF"/>
        </w:rPr>
        <w:t xml:space="preserve"> ο κ. Πετρόπουλος. </w:t>
      </w:r>
    </w:p>
    <w:p w14:paraId="4CC5BA32"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ΘΕΟΔΩΡΑ ΜΠΑΚΟΓΙΑΝΝΗ:</w:t>
      </w:r>
      <w:r>
        <w:rPr>
          <w:rFonts w:eastAsia="Times New Roman"/>
          <w:bCs/>
          <w:color w:val="222222"/>
          <w:shd w:val="clear" w:color="auto" w:fill="FFFFFF"/>
        </w:rPr>
        <w:t xml:space="preserve"> Να ρωτήσω, </w:t>
      </w:r>
      <w:r w:rsidRPr="00625F30">
        <w:rPr>
          <w:rFonts w:eastAsia="Times New Roman"/>
          <w:bCs/>
          <w:color w:val="222222"/>
          <w:shd w:val="clear" w:color="auto" w:fill="FFFFFF"/>
        </w:rPr>
        <w:t>κύριε Πρόεδρε</w:t>
      </w:r>
      <w:r>
        <w:rPr>
          <w:rFonts w:eastAsia="Times New Roman"/>
          <w:bCs/>
          <w:color w:val="222222"/>
          <w:shd w:val="clear" w:color="auto" w:fill="FFFFFF"/>
        </w:rPr>
        <w:t xml:space="preserve">, για να ξέρω τι να ψηφίσω. </w:t>
      </w:r>
    </w:p>
    <w:p w14:paraId="4CC5BA33"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ΠΡΟΕΔΡΕΥΩΝ (Γεώργιος Βαρεμένος):</w:t>
      </w:r>
      <w:r w:rsidRPr="00625F30">
        <w:rPr>
          <w:rFonts w:eastAsia="Times New Roman"/>
          <w:bCs/>
          <w:color w:val="222222"/>
          <w:shd w:val="clear" w:color="auto" w:fill="FFFFFF"/>
        </w:rPr>
        <w:t xml:space="preserve"> </w:t>
      </w:r>
      <w:r>
        <w:rPr>
          <w:rFonts w:eastAsia="Times New Roman"/>
          <w:bCs/>
          <w:color w:val="222222"/>
          <w:shd w:val="clear" w:color="auto" w:fill="FFFFFF"/>
        </w:rPr>
        <w:t xml:space="preserve">Κυρία Μπακογιάννη, </w:t>
      </w:r>
      <w:r w:rsidRPr="00625F30">
        <w:rPr>
          <w:rFonts w:eastAsia="Times New Roman"/>
          <w:bCs/>
          <w:color w:val="222222"/>
          <w:shd w:val="clear" w:color="auto" w:fill="FFFFFF"/>
        </w:rPr>
        <w:t>παρακαλώ</w:t>
      </w:r>
      <w:r>
        <w:rPr>
          <w:rFonts w:eastAsia="Times New Roman"/>
          <w:bCs/>
          <w:color w:val="222222"/>
          <w:shd w:val="clear" w:color="auto" w:fill="FFFFFF"/>
        </w:rPr>
        <w:t xml:space="preserve">. Δεν κάνουμε </w:t>
      </w:r>
      <w:r w:rsidRPr="00625F30">
        <w:rPr>
          <w:rFonts w:eastAsia="Times New Roman"/>
          <w:bCs/>
          <w:color w:val="222222"/>
          <w:shd w:val="clear" w:color="auto" w:fill="FFFFFF"/>
        </w:rPr>
        <w:t>συζήτηση</w:t>
      </w:r>
      <w:r>
        <w:rPr>
          <w:rFonts w:eastAsia="Times New Roman"/>
          <w:bCs/>
          <w:color w:val="222222"/>
          <w:shd w:val="clear" w:color="auto" w:fill="FFFFFF"/>
        </w:rPr>
        <w:t xml:space="preserve"> στο κυλικείο. </w:t>
      </w:r>
    </w:p>
    <w:p w14:paraId="4CC5BA34"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ΠΑΥΛΟΣ ΠΟΛΑΚΗΣ (Α</w:t>
      </w:r>
      <w:r w:rsidRPr="00625F30">
        <w:rPr>
          <w:rFonts w:eastAsia="Times New Roman"/>
          <w:b/>
          <w:bCs/>
          <w:color w:val="222222"/>
          <w:shd w:val="clear" w:color="auto" w:fill="FFFFFF"/>
        </w:rPr>
        <w:t>ναπληρωτής Υπουργός Υγε</w:t>
      </w:r>
      <w:r>
        <w:rPr>
          <w:rFonts w:eastAsia="Times New Roman"/>
          <w:b/>
          <w:bCs/>
          <w:color w:val="222222"/>
          <w:shd w:val="clear" w:color="auto" w:fill="FFFFFF"/>
        </w:rPr>
        <w:t xml:space="preserve">ίας): </w:t>
      </w:r>
      <w:r>
        <w:rPr>
          <w:rFonts w:eastAsia="Times New Roman"/>
          <w:bCs/>
          <w:color w:val="222222"/>
          <w:shd w:val="clear" w:color="auto" w:fill="FFFFFF"/>
        </w:rPr>
        <w:t xml:space="preserve">Κυρία Μπακογιάννη, είστε παλιά Κοινοβουλευτικός. </w:t>
      </w:r>
    </w:p>
    <w:p w14:paraId="4CC5BA35"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lastRenderedPageBreak/>
        <w:t>ΘΕΟΔΩΡΑ ΜΠΑΚΟΓΙΑΝΝΗ:</w:t>
      </w:r>
      <w:r>
        <w:rPr>
          <w:rFonts w:eastAsia="Times New Roman"/>
          <w:bCs/>
          <w:color w:val="222222"/>
          <w:shd w:val="clear" w:color="auto" w:fill="FFFFFF"/>
        </w:rPr>
        <w:t xml:space="preserve"> Εξηγήστε μου </w:t>
      </w:r>
      <w:r w:rsidRPr="00625F30">
        <w:rPr>
          <w:rFonts w:eastAsia="Times New Roman"/>
          <w:bCs/>
          <w:color w:val="222222"/>
          <w:shd w:val="clear" w:color="auto" w:fill="FFFFFF"/>
        </w:rPr>
        <w:t>να</w:t>
      </w:r>
      <w:r>
        <w:rPr>
          <w:rFonts w:eastAsia="Times New Roman"/>
          <w:bCs/>
          <w:color w:val="222222"/>
          <w:shd w:val="clear" w:color="auto" w:fill="FFFFFF"/>
        </w:rPr>
        <w:t xml:space="preserve"> το καταλάβω.</w:t>
      </w:r>
    </w:p>
    <w:p w14:paraId="4CC5BA36"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ΠΡΟΕΔΡΕΥΩΝ (Γεώργιος Βαρεμένος):</w:t>
      </w:r>
      <w:r w:rsidRPr="00625F30">
        <w:rPr>
          <w:rFonts w:eastAsia="Times New Roman"/>
          <w:bCs/>
          <w:color w:val="222222"/>
          <w:shd w:val="clear" w:color="auto" w:fill="FFFFFF"/>
        </w:rPr>
        <w:t xml:space="preserve"> Παρακαλώ</w:t>
      </w:r>
      <w:r>
        <w:rPr>
          <w:rFonts w:eastAsia="Times New Roman"/>
          <w:bCs/>
          <w:color w:val="222222"/>
          <w:shd w:val="clear" w:color="auto" w:fill="FFFFFF"/>
        </w:rPr>
        <w:t xml:space="preserve">, τον λόγο </w:t>
      </w:r>
      <w:r w:rsidRPr="00625F30">
        <w:rPr>
          <w:rFonts w:eastAsia="Times New Roman"/>
          <w:bCs/>
          <w:color w:val="222222"/>
          <w:shd w:val="clear" w:color="auto" w:fill="FFFFFF"/>
        </w:rPr>
        <w:t>έχει</w:t>
      </w:r>
      <w:r>
        <w:rPr>
          <w:rFonts w:eastAsia="Times New Roman"/>
          <w:bCs/>
          <w:color w:val="222222"/>
          <w:shd w:val="clear" w:color="auto" w:fill="FFFFFF"/>
        </w:rPr>
        <w:t xml:space="preserve"> ο κ. Πετρόπουλος. </w:t>
      </w:r>
    </w:p>
    <w:p w14:paraId="4CC5BA37" w14:textId="77777777" w:rsidR="005D719C" w:rsidRDefault="00627F40">
      <w:pPr>
        <w:spacing w:line="600" w:lineRule="auto"/>
        <w:ind w:firstLine="720"/>
        <w:jc w:val="both"/>
        <w:rPr>
          <w:rFonts w:eastAsia="Times New Roman"/>
          <w:color w:val="000000" w:themeColor="text1"/>
          <w:szCs w:val="24"/>
          <w:shd w:val="clear" w:color="auto" w:fill="FFFFFF"/>
        </w:rPr>
      </w:pPr>
      <w:r w:rsidRPr="00492893">
        <w:rPr>
          <w:rFonts w:eastAsia="Times New Roman"/>
          <w:b/>
          <w:bCs/>
          <w:color w:val="222222"/>
          <w:shd w:val="clear" w:color="auto" w:fill="FFFFFF"/>
        </w:rPr>
        <w:t>ΠΑΥΛΟΣ ΠΟΛΑΚΗΣ (Αναπληρωτής Υπουργός Υγείας):</w:t>
      </w:r>
      <w:r>
        <w:rPr>
          <w:rFonts w:eastAsia="Times New Roman"/>
          <w:bCs/>
          <w:color w:val="222222"/>
          <w:shd w:val="clear" w:color="auto" w:fill="FFFFFF"/>
        </w:rPr>
        <w:t xml:space="preserve"> Το </w:t>
      </w:r>
      <w:r w:rsidRPr="00FD004E">
        <w:rPr>
          <w:rFonts w:eastAsia="Times New Roman"/>
          <w:bCs/>
          <w:color w:val="222222"/>
          <w:shd w:val="clear" w:color="auto" w:fill="FFFFFF"/>
        </w:rPr>
        <w:t>ότ</w:t>
      </w:r>
      <w:r w:rsidRPr="00FD004E">
        <w:rPr>
          <w:rFonts w:eastAsia="Times New Roman"/>
          <w:bCs/>
          <w:color w:val="222222"/>
          <w:shd w:val="clear" w:color="auto" w:fill="FFFFFF"/>
        </w:rPr>
        <w:t>ι</w:t>
      </w:r>
      <w:r>
        <w:rPr>
          <w:rFonts w:eastAsia="Times New Roman"/>
          <w:bCs/>
          <w:color w:val="222222"/>
          <w:shd w:val="clear" w:color="auto" w:fill="FFFFFF"/>
        </w:rPr>
        <w:t xml:space="preserve"> κάνεις σε έναν οργανισμό ένα τμήμα,</w:t>
      </w:r>
      <w:r>
        <w:rPr>
          <w:rFonts w:eastAsia="Times New Roman"/>
          <w:color w:val="222222"/>
          <w:szCs w:val="24"/>
          <w:shd w:val="clear" w:color="auto" w:fill="FFFFFF"/>
        </w:rPr>
        <w:t xml:space="preserve"> διεύθυνση ή υποδιεύθυνση δεν έχει να κάνει σε τίποτα με το αν εφαρμόζονται οι διατάξεις οι οποίες έχουν ψηφιστεί σε άλλους νόμους, στον ν.4412, για </w:t>
      </w:r>
      <w:r w:rsidRPr="00AD7F30">
        <w:rPr>
          <w:rFonts w:eastAsia="Times New Roman"/>
          <w:color w:val="000000" w:themeColor="text1"/>
          <w:szCs w:val="24"/>
          <w:shd w:val="clear" w:color="auto" w:fill="FFFFFF"/>
        </w:rPr>
        <w:t>παράδειγμα</w:t>
      </w:r>
      <w:r>
        <w:rPr>
          <w:rFonts w:eastAsia="Times New Roman"/>
          <w:color w:val="000000" w:themeColor="text1"/>
          <w:szCs w:val="24"/>
          <w:shd w:val="clear" w:color="auto" w:fill="FFFFFF"/>
        </w:rPr>
        <w:t>,</w:t>
      </w:r>
      <w:r w:rsidRPr="00AD7F30">
        <w:rPr>
          <w:rFonts w:eastAsia="Times New Roman"/>
          <w:color w:val="000000" w:themeColor="text1"/>
          <w:szCs w:val="24"/>
          <w:shd w:val="clear" w:color="auto" w:fill="FFFFFF"/>
        </w:rPr>
        <w:t xml:space="preserve"> περί δημοσίων διαγωνισμών και δημοσίων προμηθειών. Απλά ο όγκος της δουλειάς απαιτεί επίπεδο διεύθυνσης. </w:t>
      </w:r>
      <w:r>
        <w:rPr>
          <w:rFonts w:eastAsia="Times New Roman"/>
          <w:color w:val="222222"/>
          <w:szCs w:val="24"/>
          <w:shd w:val="clear" w:color="auto" w:fill="FFFFFF"/>
        </w:rPr>
        <w:t xml:space="preserve">Ξέρετε κάτι, κυρία Μπακογιάννη; Κάνει 6,5 </w:t>
      </w:r>
      <w:r w:rsidRPr="00492893">
        <w:rPr>
          <w:rFonts w:eastAsia="Times New Roman"/>
          <w:bCs/>
          <w:color w:val="222222"/>
          <w:shd w:val="clear" w:color="auto" w:fill="FFFFFF"/>
        </w:rPr>
        <w:t>δισεκατομμύρια ευρώ</w:t>
      </w:r>
      <w:r>
        <w:rPr>
          <w:rFonts w:eastAsia="Times New Roman"/>
          <w:bCs/>
          <w:color w:val="222222"/>
          <w:shd w:val="clear" w:color="auto" w:fill="FFFFFF"/>
        </w:rPr>
        <w:t>.</w:t>
      </w:r>
    </w:p>
    <w:p w14:paraId="4CC5BA38" w14:textId="77777777" w:rsidR="005D719C" w:rsidRDefault="00627F40">
      <w:pPr>
        <w:spacing w:line="600" w:lineRule="auto"/>
        <w:ind w:firstLine="720"/>
        <w:jc w:val="both"/>
        <w:rPr>
          <w:rFonts w:eastAsia="Times New Roman"/>
          <w:bCs/>
          <w:color w:val="000000" w:themeColor="text1"/>
          <w:shd w:val="clear" w:color="auto" w:fill="FFFFFF"/>
        </w:rPr>
      </w:pPr>
      <w:r w:rsidRPr="00AD7F30">
        <w:rPr>
          <w:rFonts w:eastAsia="Times New Roman"/>
          <w:b/>
          <w:bCs/>
          <w:color w:val="000000" w:themeColor="text1"/>
          <w:shd w:val="clear" w:color="auto" w:fill="FFFFFF"/>
        </w:rPr>
        <w:t>ΘΕΟΔΩΡΑ ΜΠΑΚΟΓΙΑΝΝΗ:</w:t>
      </w:r>
      <w:r w:rsidRPr="00AD7F30">
        <w:rPr>
          <w:rFonts w:eastAsia="Times New Roman"/>
          <w:bCs/>
          <w:color w:val="000000" w:themeColor="text1"/>
          <w:shd w:val="clear" w:color="auto" w:fill="FFFFFF"/>
        </w:rPr>
        <w:t xml:space="preserve"> Θα κάνει ο ΕΟΠΥΥ μόνος του διαγωνισμούς. Αυτό προσθέτετε. </w:t>
      </w:r>
    </w:p>
    <w:p w14:paraId="4CC5BA39" w14:textId="77777777" w:rsidR="005D719C" w:rsidRDefault="00627F40">
      <w:pPr>
        <w:spacing w:line="600" w:lineRule="auto"/>
        <w:ind w:firstLine="720"/>
        <w:jc w:val="both"/>
        <w:rPr>
          <w:rFonts w:eastAsia="Times New Roman"/>
          <w:color w:val="222222"/>
          <w:szCs w:val="24"/>
          <w:shd w:val="clear" w:color="auto" w:fill="FFFFFF"/>
        </w:rPr>
      </w:pPr>
      <w:r w:rsidRPr="00492893">
        <w:rPr>
          <w:rFonts w:eastAsia="Times New Roman"/>
          <w:b/>
          <w:bCs/>
          <w:color w:val="222222"/>
          <w:shd w:val="clear" w:color="auto" w:fill="FFFFFF"/>
        </w:rPr>
        <w:t xml:space="preserve">ΠΑΥΛΟΣ </w:t>
      </w:r>
      <w:r w:rsidRPr="00492893">
        <w:rPr>
          <w:rFonts w:eastAsia="Times New Roman"/>
          <w:b/>
          <w:bCs/>
          <w:color w:val="222222"/>
          <w:shd w:val="clear" w:color="auto" w:fill="FFFFFF"/>
        </w:rPr>
        <w:t>ΠΟΛΑΚΗΣ (Αναπληρωτής Υπουργός Υγείας):</w:t>
      </w:r>
      <w:r>
        <w:rPr>
          <w:rFonts w:eastAsia="Times New Roman"/>
          <w:bCs/>
          <w:color w:val="222222"/>
          <w:shd w:val="clear" w:color="auto" w:fill="FFFFFF"/>
        </w:rPr>
        <w:t xml:space="preserve"> </w:t>
      </w:r>
      <w:r w:rsidRPr="00492893">
        <w:rPr>
          <w:rFonts w:eastAsia="Times New Roman"/>
          <w:bCs/>
          <w:color w:val="222222"/>
          <w:shd w:val="clear" w:color="auto" w:fill="FFFFFF"/>
        </w:rPr>
        <w:t>Γιατί</w:t>
      </w:r>
      <w:r>
        <w:rPr>
          <w:rFonts w:eastAsia="Times New Roman"/>
          <w:bCs/>
          <w:color w:val="222222"/>
          <w:shd w:val="clear" w:color="auto" w:fill="FFFFFF"/>
        </w:rPr>
        <w:t xml:space="preserve"> κυρία Μπακογιάννη, </w:t>
      </w:r>
      <w:r w:rsidRPr="00492893">
        <w:rPr>
          <w:rFonts w:eastAsia="Times New Roman"/>
          <w:bCs/>
          <w:color w:val="222222"/>
          <w:shd w:val="clear" w:color="auto" w:fill="FFFFFF"/>
        </w:rPr>
        <w:t>δεν</w:t>
      </w:r>
      <w:r>
        <w:rPr>
          <w:rFonts w:eastAsia="Times New Roman"/>
          <w:bCs/>
          <w:color w:val="222222"/>
          <w:shd w:val="clear" w:color="auto" w:fill="FFFFFF"/>
        </w:rPr>
        <w:t xml:space="preserve"> κάνει </w:t>
      </w:r>
      <w:r>
        <w:rPr>
          <w:rFonts w:eastAsia="Times New Roman"/>
          <w:color w:val="222222"/>
          <w:szCs w:val="24"/>
          <w:shd w:val="clear" w:color="auto" w:fill="FFFFFF"/>
        </w:rPr>
        <w:t>ένα μεγάλο νοσοκομείο τώρα για προμήθεια; Κάνει.</w:t>
      </w:r>
    </w:p>
    <w:p w14:paraId="4CC5BA3A" w14:textId="77777777" w:rsidR="005D719C" w:rsidRDefault="00627F40">
      <w:pPr>
        <w:spacing w:line="600" w:lineRule="auto"/>
        <w:ind w:firstLine="720"/>
        <w:jc w:val="both"/>
        <w:rPr>
          <w:rFonts w:eastAsia="Times New Roman"/>
          <w:color w:val="222222"/>
          <w:szCs w:val="24"/>
          <w:shd w:val="clear" w:color="auto" w:fill="FFFFFF"/>
        </w:rPr>
      </w:pPr>
      <w:r w:rsidRPr="00492893">
        <w:rPr>
          <w:rFonts w:eastAsia="Times New Roman"/>
          <w:b/>
          <w:bCs/>
          <w:color w:val="222222"/>
          <w:shd w:val="clear" w:color="auto" w:fill="FFFFFF"/>
        </w:rPr>
        <w:lastRenderedPageBreak/>
        <w:t>ΠΡΟΕΔΡΕΥΩΝ (Γεώργιος Βαρεμένος):</w:t>
      </w:r>
      <w:r>
        <w:rPr>
          <w:rFonts w:eastAsia="Times New Roman"/>
          <w:bCs/>
          <w:color w:val="222222"/>
          <w:shd w:val="clear" w:color="auto" w:fill="FFFFFF"/>
        </w:rPr>
        <w:t xml:space="preserve"> Ελάτε </w:t>
      </w:r>
      <w:r>
        <w:rPr>
          <w:rFonts w:eastAsia="Times New Roman"/>
          <w:color w:val="222222"/>
          <w:szCs w:val="24"/>
          <w:shd w:val="clear" w:color="auto" w:fill="FFFFFF"/>
        </w:rPr>
        <w:t>τώρα, κυρία Μπακογιάννη.</w:t>
      </w:r>
    </w:p>
    <w:p w14:paraId="4CC5BA3B" w14:textId="77777777" w:rsidR="005D719C" w:rsidRDefault="00627F40">
      <w:pPr>
        <w:spacing w:line="600" w:lineRule="auto"/>
        <w:ind w:firstLine="720"/>
        <w:jc w:val="both"/>
        <w:rPr>
          <w:rFonts w:eastAsia="Times New Roman"/>
          <w:bCs/>
          <w:color w:val="222222"/>
          <w:shd w:val="clear" w:color="auto" w:fill="FFFFFF"/>
        </w:rPr>
      </w:pPr>
      <w:r w:rsidRPr="00625F30">
        <w:rPr>
          <w:rFonts w:eastAsia="Times New Roman"/>
          <w:b/>
          <w:bCs/>
          <w:color w:val="222222"/>
          <w:shd w:val="clear" w:color="auto" w:fill="FFFFFF"/>
        </w:rPr>
        <w:t>ΘΕΟΔΩΡΑ ΜΠΑΚΟΓΙΑΝΝΗ:</w:t>
      </w:r>
      <w:r>
        <w:rPr>
          <w:rFonts w:eastAsia="Times New Roman"/>
          <w:bCs/>
          <w:color w:val="222222"/>
          <w:shd w:val="clear" w:color="auto" w:fill="FFFFFF"/>
        </w:rPr>
        <w:t xml:space="preserve"> Θέλω να καταλάβω, </w:t>
      </w:r>
      <w:r w:rsidRPr="00625F30">
        <w:rPr>
          <w:rFonts w:eastAsia="Times New Roman"/>
          <w:bCs/>
          <w:color w:val="222222"/>
          <w:shd w:val="clear" w:color="auto" w:fill="FFFFFF"/>
        </w:rPr>
        <w:t>κύριε Πρόεδρε</w:t>
      </w:r>
      <w:r>
        <w:rPr>
          <w:rFonts w:eastAsia="Times New Roman"/>
          <w:bCs/>
          <w:color w:val="222222"/>
          <w:shd w:val="clear" w:color="auto" w:fill="FFFFFF"/>
        </w:rPr>
        <w:t xml:space="preserve">. </w:t>
      </w:r>
    </w:p>
    <w:p w14:paraId="4CC5BA3C" w14:textId="77777777" w:rsidR="005D719C" w:rsidRDefault="00627F40">
      <w:pPr>
        <w:spacing w:line="600" w:lineRule="auto"/>
        <w:ind w:firstLine="720"/>
        <w:jc w:val="both"/>
        <w:rPr>
          <w:rFonts w:eastAsia="Times New Roman"/>
          <w:color w:val="222222"/>
          <w:szCs w:val="24"/>
          <w:shd w:val="clear" w:color="auto" w:fill="FFFFFF"/>
        </w:rPr>
      </w:pPr>
      <w:r w:rsidRPr="00492893">
        <w:rPr>
          <w:rFonts w:eastAsia="Times New Roman"/>
          <w:b/>
          <w:bCs/>
          <w:color w:val="222222"/>
          <w:shd w:val="clear" w:color="auto" w:fill="FFFFFF"/>
        </w:rPr>
        <w:t xml:space="preserve">ΠΡΟΕΔΡΕΥΩΝ </w:t>
      </w:r>
      <w:r w:rsidRPr="00492893">
        <w:rPr>
          <w:rFonts w:eastAsia="Times New Roman"/>
          <w:b/>
          <w:bCs/>
          <w:color w:val="222222"/>
          <w:shd w:val="clear" w:color="auto" w:fill="FFFFFF"/>
        </w:rPr>
        <w:t>(Γεώργιος Βαρεμένος):</w:t>
      </w:r>
      <w:r w:rsidRPr="00492893">
        <w:rPr>
          <w:rFonts w:eastAsia="Times New Roman"/>
          <w:bCs/>
          <w:color w:val="222222"/>
          <w:shd w:val="clear" w:color="auto" w:fill="FFFFFF"/>
        </w:rPr>
        <w:t xml:space="preserve"> </w:t>
      </w:r>
      <w:r>
        <w:rPr>
          <w:rFonts w:eastAsia="Times New Roman"/>
          <w:bCs/>
          <w:color w:val="222222"/>
          <w:shd w:val="clear" w:color="auto" w:fill="FFFFFF"/>
        </w:rPr>
        <w:t>Κυρία Μπακογιάννη, π</w:t>
      </w:r>
      <w:r>
        <w:rPr>
          <w:rFonts w:eastAsia="Times New Roman"/>
          <w:color w:val="222222"/>
          <w:szCs w:val="24"/>
          <w:shd w:val="clear" w:color="auto" w:fill="FFFFFF"/>
        </w:rPr>
        <w:t xml:space="preserve">ώς </w:t>
      </w:r>
      <w:r w:rsidRPr="00492893">
        <w:rPr>
          <w:rFonts w:eastAsia="Times New Roman"/>
          <w:bCs/>
          <w:color w:val="222222"/>
          <w:shd w:val="clear" w:color="auto" w:fill="FFFFFF"/>
        </w:rPr>
        <w:t>θα</w:t>
      </w:r>
      <w:r>
        <w:rPr>
          <w:rFonts w:eastAsia="Times New Roman"/>
          <w:color w:val="222222"/>
          <w:szCs w:val="24"/>
          <w:shd w:val="clear" w:color="auto" w:fill="FFFFFF"/>
        </w:rPr>
        <w:t xml:space="preserve"> γίνει τώρα; </w:t>
      </w:r>
    </w:p>
    <w:p w14:paraId="4CC5BA3D" w14:textId="77777777" w:rsidR="005D719C" w:rsidRDefault="00627F40">
      <w:pPr>
        <w:spacing w:line="600" w:lineRule="auto"/>
        <w:ind w:firstLine="720"/>
        <w:jc w:val="both"/>
        <w:rPr>
          <w:rFonts w:eastAsia="Times New Roman"/>
          <w:color w:val="222222"/>
          <w:szCs w:val="24"/>
          <w:shd w:val="clear" w:color="auto" w:fill="FFFFFF"/>
        </w:rPr>
      </w:pPr>
      <w:r w:rsidRPr="00492893">
        <w:rPr>
          <w:rFonts w:eastAsia="Times New Roman"/>
          <w:b/>
          <w:bCs/>
          <w:color w:val="222222"/>
          <w:shd w:val="clear" w:color="auto" w:fill="FFFFFF"/>
        </w:rPr>
        <w:t>ΠΑΥΛΟΣ ΠΟΛΑΚΗΣ (Αναπληρωτής Υπουργός Υγείας):</w:t>
      </w:r>
      <w:r>
        <w:rPr>
          <w:rFonts w:eastAsia="Times New Roman"/>
          <w:bCs/>
          <w:color w:val="222222"/>
          <w:shd w:val="clear" w:color="auto" w:fill="FFFFFF"/>
        </w:rPr>
        <w:t xml:space="preserve"> </w:t>
      </w:r>
      <w:r w:rsidRPr="00AD7F30">
        <w:rPr>
          <w:rFonts w:eastAsia="Times New Roman"/>
          <w:bCs/>
          <w:color w:val="222222"/>
          <w:shd w:val="clear" w:color="auto" w:fill="FFFFFF"/>
        </w:rPr>
        <w:t>Είναι</w:t>
      </w:r>
      <w:r>
        <w:rPr>
          <w:rFonts w:eastAsia="Times New Roman"/>
          <w:bCs/>
          <w:color w:val="222222"/>
          <w:shd w:val="clear" w:color="auto" w:fill="FFFFFF"/>
        </w:rPr>
        <w:t xml:space="preserve"> άλλο πράγμα α</w:t>
      </w:r>
      <w:r>
        <w:rPr>
          <w:rFonts w:eastAsia="Times New Roman"/>
          <w:color w:val="222222"/>
          <w:szCs w:val="24"/>
          <w:shd w:val="clear" w:color="auto" w:fill="FFFFFF"/>
        </w:rPr>
        <w:t xml:space="preserve">ν το τμήμα είναι γραφείο, τμήμα ή διεύθυνση και άλλο με ποιους κανόνες λειτουργεί. Μην τα μπερδεύετε. </w:t>
      </w:r>
    </w:p>
    <w:p w14:paraId="4CC5BA3E" w14:textId="77777777" w:rsidR="005D719C" w:rsidRDefault="00627F40">
      <w:pPr>
        <w:spacing w:line="600" w:lineRule="auto"/>
        <w:ind w:firstLine="720"/>
        <w:jc w:val="both"/>
        <w:rPr>
          <w:rFonts w:eastAsia="Times New Roman"/>
          <w:color w:val="222222"/>
          <w:szCs w:val="24"/>
          <w:shd w:val="clear" w:color="auto" w:fill="FFFFFF"/>
        </w:rPr>
      </w:pPr>
      <w:r w:rsidRPr="00AD7F30">
        <w:rPr>
          <w:rFonts w:eastAsia="Times New Roman"/>
          <w:b/>
          <w:bCs/>
          <w:color w:val="222222"/>
          <w:shd w:val="clear" w:color="auto" w:fill="FFFFFF"/>
        </w:rPr>
        <w:t>ΠΡΟΕΔΡΕΥΩΝ (Γεώργιος Βαρεμέ</w:t>
      </w:r>
      <w:r w:rsidRPr="00AD7F30">
        <w:rPr>
          <w:rFonts w:eastAsia="Times New Roman"/>
          <w:b/>
          <w:bCs/>
          <w:color w:val="222222"/>
          <w:shd w:val="clear" w:color="auto" w:fill="FFFFFF"/>
        </w:rPr>
        <w:t>νος):</w:t>
      </w:r>
      <w:r w:rsidRPr="00AD7F30">
        <w:rPr>
          <w:rFonts w:eastAsia="Times New Roman"/>
          <w:bCs/>
          <w:color w:val="222222"/>
          <w:shd w:val="clear" w:color="auto" w:fill="FFFFFF"/>
        </w:rPr>
        <w:t xml:space="preserve"> </w:t>
      </w:r>
      <w:r>
        <w:rPr>
          <w:rFonts w:eastAsia="Times New Roman"/>
          <w:color w:val="222222"/>
          <w:szCs w:val="24"/>
          <w:shd w:val="clear" w:color="auto" w:fill="FFFFFF"/>
        </w:rPr>
        <w:t xml:space="preserve">Ο κ. Πετρόπουλος </w:t>
      </w:r>
      <w:r w:rsidRPr="00492893">
        <w:rPr>
          <w:rFonts w:eastAsia="Times New Roman"/>
          <w:bCs/>
          <w:color w:val="222222"/>
          <w:shd w:val="clear" w:color="auto" w:fill="FFFFFF"/>
        </w:rPr>
        <w:t>έχει</w:t>
      </w:r>
      <w:r>
        <w:rPr>
          <w:rFonts w:eastAsia="Times New Roman"/>
          <w:color w:val="222222"/>
          <w:szCs w:val="24"/>
          <w:shd w:val="clear" w:color="auto" w:fill="FFFFFF"/>
        </w:rPr>
        <w:t xml:space="preserve"> τον λόγο.</w:t>
      </w:r>
    </w:p>
    <w:p w14:paraId="4CC5BA3F" w14:textId="77777777" w:rsidR="005D719C" w:rsidRDefault="00627F40">
      <w:pPr>
        <w:spacing w:line="600" w:lineRule="auto"/>
        <w:ind w:firstLine="720"/>
        <w:jc w:val="both"/>
        <w:rPr>
          <w:rFonts w:eastAsia="Times New Roman"/>
          <w:color w:val="222222"/>
          <w:szCs w:val="24"/>
          <w:shd w:val="clear" w:color="auto" w:fill="FFFFFF"/>
        </w:rPr>
      </w:pPr>
      <w:r w:rsidRPr="00492893">
        <w:rPr>
          <w:rFonts w:eastAsia="Times New Roman"/>
          <w:b/>
          <w:color w:val="222222"/>
          <w:szCs w:val="24"/>
          <w:shd w:val="clear" w:color="auto" w:fill="FFFFFF"/>
        </w:rPr>
        <w:t xml:space="preserve">ΑΝΑΣΤΑΣΙΟΣ ΠΕΤΡΟΠΟΥΛΟΣ (Υφυπουργός Εργασίας, </w:t>
      </w:r>
      <w:r w:rsidRPr="00492893">
        <w:rPr>
          <w:rFonts w:eastAsia="Times New Roman"/>
          <w:b/>
          <w:bCs/>
          <w:color w:val="222222"/>
          <w:shd w:val="clear" w:color="auto" w:fill="FFFFFF"/>
        </w:rPr>
        <w:t>Κοινωνική</w:t>
      </w:r>
      <w:r w:rsidRPr="00492893">
        <w:rPr>
          <w:rFonts w:eastAsia="Times New Roman"/>
          <w:b/>
          <w:color w:val="222222"/>
          <w:szCs w:val="24"/>
          <w:shd w:val="clear" w:color="auto" w:fill="FFFFFF"/>
        </w:rPr>
        <w:t xml:space="preserve">ς Ασφάλισης </w:t>
      </w:r>
      <w:r w:rsidRPr="00492893">
        <w:rPr>
          <w:rFonts w:eastAsia="Times New Roman"/>
          <w:b/>
          <w:bCs/>
          <w:color w:val="222222"/>
          <w:shd w:val="clear" w:color="auto" w:fill="FFFFFF"/>
        </w:rPr>
        <w:t>και</w:t>
      </w:r>
      <w:r w:rsidRPr="00492893">
        <w:rPr>
          <w:rFonts w:eastAsia="Times New Roman"/>
          <w:b/>
          <w:color w:val="222222"/>
          <w:szCs w:val="24"/>
          <w:shd w:val="clear" w:color="auto" w:fill="FFFFFF"/>
        </w:rPr>
        <w:t xml:space="preserve"> </w:t>
      </w:r>
      <w:r w:rsidRPr="00492893">
        <w:rPr>
          <w:rFonts w:eastAsia="Times New Roman"/>
          <w:b/>
          <w:bCs/>
          <w:color w:val="222222"/>
          <w:shd w:val="clear" w:color="auto" w:fill="FFFFFF"/>
        </w:rPr>
        <w:t>Κοινωνική</w:t>
      </w:r>
      <w:r w:rsidRPr="00492893">
        <w:rPr>
          <w:rFonts w:eastAsia="Times New Roman"/>
          <w:b/>
          <w:color w:val="222222"/>
          <w:szCs w:val="24"/>
          <w:shd w:val="clear" w:color="auto" w:fill="FFFFFF"/>
        </w:rPr>
        <w:t>ς Αλληλεγγύης</w:t>
      </w:r>
      <w:r>
        <w:rPr>
          <w:rFonts w:eastAsia="Times New Roman"/>
          <w:b/>
          <w:color w:val="222222"/>
          <w:szCs w:val="24"/>
          <w:shd w:val="clear" w:color="auto" w:fill="FFFFFF"/>
        </w:rPr>
        <w:t xml:space="preserve">): </w:t>
      </w:r>
      <w:r>
        <w:rPr>
          <w:rFonts w:eastAsia="Times New Roman"/>
          <w:color w:val="222222"/>
          <w:szCs w:val="24"/>
          <w:shd w:val="clear" w:color="auto" w:fill="FFFFFF"/>
        </w:rPr>
        <w:t>Στην ερώτησ</w:t>
      </w:r>
      <w:r>
        <w:rPr>
          <w:rFonts w:eastAsia="Times New Roman"/>
          <w:color w:val="222222"/>
          <w:szCs w:val="24"/>
          <w:shd w:val="clear" w:color="auto" w:fill="FFFFFF"/>
        </w:rPr>
        <w:t>η</w:t>
      </w:r>
      <w:r>
        <w:rPr>
          <w:rFonts w:eastAsia="Times New Roman"/>
          <w:color w:val="222222"/>
          <w:szCs w:val="24"/>
          <w:shd w:val="clear" w:color="auto" w:fill="FFFFFF"/>
        </w:rPr>
        <w:t xml:space="preserve"> το</w:t>
      </w:r>
      <w:r>
        <w:rPr>
          <w:rFonts w:eastAsia="Times New Roman"/>
          <w:color w:val="222222"/>
          <w:szCs w:val="24"/>
          <w:shd w:val="clear" w:color="auto" w:fill="FFFFFF"/>
        </w:rPr>
        <w:t>υ</w:t>
      </w:r>
      <w:r>
        <w:rPr>
          <w:rFonts w:eastAsia="Times New Roman"/>
          <w:color w:val="222222"/>
          <w:szCs w:val="24"/>
          <w:shd w:val="clear" w:color="auto" w:fill="FFFFFF"/>
        </w:rPr>
        <w:t xml:space="preserve"> κ. Συντυχάκη η απάντηση </w:t>
      </w:r>
      <w:r w:rsidRPr="00492893">
        <w:rPr>
          <w:rFonts w:eastAsia="Times New Roman"/>
          <w:bCs/>
          <w:color w:val="222222"/>
          <w:shd w:val="clear" w:color="auto" w:fill="FFFFFF"/>
        </w:rPr>
        <w:t>είναι</w:t>
      </w:r>
      <w:r>
        <w:rPr>
          <w:rFonts w:eastAsia="Times New Roman"/>
          <w:color w:val="222222"/>
          <w:szCs w:val="24"/>
          <w:shd w:val="clear" w:color="auto" w:fill="FFFFFF"/>
        </w:rPr>
        <w:t xml:space="preserve"> </w:t>
      </w:r>
      <w:r w:rsidRPr="00492893">
        <w:rPr>
          <w:rFonts w:eastAsia="Times New Roman"/>
          <w:bCs/>
          <w:color w:val="222222"/>
          <w:shd w:val="clear" w:color="auto" w:fill="FFFFFF"/>
        </w:rPr>
        <w:t>ότι</w:t>
      </w:r>
      <w:r>
        <w:rPr>
          <w:rFonts w:eastAsia="Times New Roman"/>
          <w:color w:val="222222"/>
          <w:szCs w:val="24"/>
          <w:shd w:val="clear" w:color="auto" w:fill="FFFFFF"/>
        </w:rPr>
        <w:t xml:space="preserve"> όλες οι οφειλές εισφορών -όλες αναδρομικά- εγγράφονται σε πράξη επιβολής εισφορών και επιβάλλονται στους εργοδότες </w:t>
      </w:r>
      <w:r w:rsidRPr="00492893">
        <w:rPr>
          <w:rFonts w:eastAsia="Times New Roman"/>
          <w:bCs/>
          <w:color w:val="222222"/>
          <w:shd w:val="clear" w:color="auto" w:fill="FFFFFF"/>
        </w:rPr>
        <w:t>που</w:t>
      </w:r>
      <w:r>
        <w:rPr>
          <w:rFonts w:eastAsia="Times New Roman"/>
          <w:color w:val="222222"/>
          <w:szCs w:val="24"/>
          <w:shd w:val="clear" w:color="auto" w:fill="FFFFFF"/>
        </w:rPr>
        <w:t xml:space="preserve"> </w:t>
      </w:r>
      <w:r w:rsidRPr="00492893">
        <w:rPr>
          <w:rFonts w:eastAsia="Times New Roman"/>
          <w:bCs/>
          <w:color w:val="222222"/>
          <w:shd w:val="clear" w:color="auto" w:fill="FFFFFF"/>
        </w:rPr>
        <w:t>δεν</w:t>
      </w:r>
      <w:r>
        <w:rPr>
          <w:rFonts w:eastAsia="Times New Roman"/>
          <w:color w:val="222222"/>
          <w:szCs w:val="24"/>
          <w:shd w:val="clear" w:color="auto" w:fill="FFFFFF"/>
        </w:rPr>
        <w:t xml:space="preserve"> τις έχουν καταβάλει. </w:t>
      </w:r>
    </w:p>
    <w:p w14:paraId="4CC5BA4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που κάνει η διάταξη που εισηγούμαι σήμερα είναι να καταργήσει ένα αναποτελεσματικό μέσο, το οποίο ίσως τό</w:t>
      </w:r>
      <w:r>
        <w:rPr>
          <w:rFonts w:eastAsia="Times New Roman"/>
          <w:color w:val="222222"/>
          <w:szCs w:val="24"/>
          <w:shd w:val="clear" w:color="auto" w:fill="FFFFFF"/>
        </w:rPr>
        <w:t xml:space="preserve">τε ο νομοθέτης του 2010 θεώρησε ότι θα ασκεί πίεση στον εργοδότη. </w:t>
      </w:r>
    </w:p>
    <w:p w14:paraId="4CC5BA4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Γνωρίζετε και εσείς, διότι είχατε υποβάλει και σχετική επερώτηση στο παρελθόν, γιατί διατηρείται μια τέτοια διάταξη, που στο τέλος καταλήγει να απαλλάσσει τον εργοδότη από την επιβολή περιο</w:t>
      </w:r>
      <w:r>
        <w:rPr>
          <w:rFonts w:eastAsia="Times New Roman"/>
          <w:color w:val="222222"/>
          <w:szCs w:val="24"/>
          <w:shd w:val="clear" w:color="auto" w:fill="FFFFFF"/>
        </w:rPr>
        <w:t xml:space="preserve">δικών δηλώσεων για την ασφάλιση των εργαζομένων. Έμεναν οι άνθρωποι που δούλευαν χωρίς ασφάλιση, χωρίς υγεία και έπρεπε αυτό να το λύσουμε. Αυτό κάνουμε τώρα. Δεν σημαίνει απαλλαγή των οφειλόμενων εισφορών. Αντιθέτως αυτά διατηρούνται. Φαντάζομαι να έγινε </w:t>
      </w:r>
      <w:r>
        <w:rPr>
          <w:rFonts w:eastAsia="Times New Roman"/>
          <w:color w:val="222222"/>
          <w:szCs w:val="24"/>
          <w:shd w:val="clear" w:color="auto" w:fill="FFFFFF"/>
        </w:rPr>
        <w:t>κατανοητό και από εσάς, κυρία Μπακογιάννη, γιατί το κάνουμε αυτό. Θα συμφωνείτε, φαντάζομαι, ότι πρέπει να προχωρήσει.</w:t>
      </w:r>
    </w:p>
    <w:p w14:paraId="4CC5BA4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τα βιβλία, είναι ένας αναχρονισμός. Δεν χρειάζεται να διατηρούμε βιβλία </w:t>
      </w:r>
      <w:r w:rsidRPr="00AD7F30">
        <w:rPr>
          <w:rFonts w:eastAsia="Times New Roman"/>
          <w:bCs/>
          <w:color w:val="222222"/>
          <w:shd w:val="clear" w:color="auto" w:fill="FFFFFF"/>
        </w:rPr>
        <w:t>και</w:t>
      </w:r>
      <w:r>
        <w:rPr>
          <w:rFonts w:eastAsia="Times New Roman"/>
          <w:color w:val="222222"/>
          <w:szCs w:val="24"/>
          <w:shd w:val="clear" w:color="auto" w:fill="FFFFFF"/>
        </w:rPr>
        <w:t xml:space="preserve"> να πηγαίνουν οι άνθρωποι στις ουρές να σφραγίζουν </w:t>
      </w:r>
      <w:r>
        <w:rPr>
          <w:rFonts w:eastAsia="Times New Roman"/>
          <w:color w:val="222222"/>
          <w:szCs w:val="24"/>
          <w:shd w:val="clear" w:color="auto" w:fill="FFFFFF"/>
        </w:rPr>
        <w:t xml:space="preserve">βιβλιάρια με μια φωτογραφία που δεν αναγνωρίζεις καν τον δικαιούχο. Εξυπηρετούνται όλοι ηλεκτρονικά πια. Αυτή είναι η μεγάλη αλλαγή που φέρνουμε στη δημόσια διοίκηση με τις ηλεκτρονικές υπηρεσίες. </w:t>
      </w:r>
    </w:p>
    <w:p w14:paraId="4CC5BA4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w:t>
      </w:r>
    </w:p>
    <w:p w14:paraId="4CC5BA44"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bCs/>
          <w:color w:val="222222"/>
          <w:shd w:val="clear" w:color="auto" w:fill="FFFFFF"/>
        </w:rPr>
        <w:t>ΠΡΟΕΔΡΕΥΩΝ (Γεώργιος Βαρεμένος):</w:t>
      </w:r>
      <w:r w:rsidRPr="005809C9">
        <w:rPr>
          <w:rFonts w:eastAsia="Times New Roman"/>
          <w:bCs/>
          <w:color w:val="222222"/>
          <w:shd w:val="clear" w:color="auto" w:fill="FFFFFF"/>
        </w:rPr>
        <w:t xml:space="preserve"> </w:t>
      </w:r>
      <w:r>
        <w:rPr>
          <w:rFonts w:eastAsia="Times New Roman"/>
          <w:color w:val="222222"/>
          <w:szCs w:val="24"/>
          <w:shd w:val="clear" w:color="auto" w:fill="FFFFFF"/>
        </w:rPr>
        <w:t xml:space="preserve">Και εμείς ευχαριστούμε. </w:t>
      </w:r>
    </w:p>
    <w:p w14:paraId="4CC5BA45"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color w:val="222222"/>
          <w:szCs w:val="24"/>
          <w:shd w:val="clear" w:color="auto" w:fill="FFFFFF"/>
        </w:rPr>
        <w:t>ΧΡΗΣΤΟΣ ΚΕΛΛΑΣ:</w:t>
      </w:r>
      <w:r>
        <w:rPr>
          <w:rFonts w:eastAsia="Times New Roman"/>
          <w:color w:val="222222"/>
          <w:szCs w:val="24"/>
          <w:shd w:val="clear" w:color="auto" w:fill="FFFFFF"/>
        </w:rPr>
        <w:t xml:space="preserve"> </w:t>
      </w:r>
      <w:r w:rsidRPr="005809C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τον λόγο, </w:t>
      </w:r>
      <w:r w:rsidRPr="005809C9">
        <w:rPr>
          <w:rFonts w:eastAsia="Times New Roman"/>
          <w:color w:val="222222"/>
          <w:szCs w:val="24"/>
          <w:shd w:val="clear" w:color="auto" w:fill="FFFFFF"/>
        </w:rPr>
        <w:t>παρακαλώ</w:t>
      </w:r>
      <w:r>
        <w:rPr>
          <w:rFonts w:eastAsia="Times New Roman"/>
          <w:color w:val="222222"/>
          <w:szCs w:val="24"/>
          <w:shd w:val="clear" w:color="auto" w:fill="FFFFFF"/>
        </w:rPr>
        <w:t>.</w:t>
      </w:r>
    </w:p>
    <w:p w14:paraId="4CC5BA46"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bCs/>
          <w:color w:val="222222"/>
          <w:shd w:val="clear" w:color="auto" w:fill="FFFFFF"/>
        </w:rPr>
        <w:t>ΠΡΟΕΔΡΕΥΩΝ (Γεώργιος Βαρεμένος):</w:t>
      </w:r>
      <w:r w:rsidRPr="005809C9">
        <w:rPr>
          <w:rFonts w:eastAsia="Times New Roman"/>
          <w:bCs/>
          <w:color w:val="222222"/>
          <w:shd w:val="clear" w:color="auto" w:fill="FFFFFF"/>
        </w:rPr>
        <w:t xml:space="preserve"> </w:t>
      </w:r>
      <w:r>
        <w:rPr>
          <w:rFonts w:eastAsia="Times New Roman"/>
          <w:color w:val="222222"/>
          <w:szCs w:val="24"/>
          <w:shd w:val="clear" w:color="auto" w:fill="FFFFFF"/>
        </w:rPr>
        <w:t xml:space="preserve">Κύριε Κέλλα, εξαντλήθηκε το θέμα, σας </w:t>
      </w:r>
      <w:r w:rsidRPr="005809C9">
        <w:rPr>
          <w:rFonts w:eastAsia="Times New Roman"/>
          <w:color w:val="222222"/>
          <w:szCs w:val="24"/>
          <w:shd w:val="clear" w:color="auto" w:fill="FFFFFF"/>
        </w:rPr>
        <w:t>παρακαλώ</w:t>
      </w:r>
      <w:r>
        <w:rPr>
          <w:rFonts w:eastAsia="Times New Roman"/>
          <w:color w:val="222222"/>
          <w:szCs w:val="24"/>
          <w:shd w:val="clear" w:color="auto" w:fill="FFFFFF"/>
        </w:rPr>
        <w:t xml:space="preserve">. </w:t>
      </w:r>
    </w:p>
    <w:p w14:paraId="4CC5BA47"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color w:val="222222"/>
          <w:szCs w:val="24"/>
          <w:shd w:val="clear" w:color="auto" w:fill="FFFFFF"/>
        </w:rPr>
        <w:t>ΧΡΗΣΤΟΣ ΚΕΛΛΑΣ:</w:t>
      </w:r>
      <w:r>
        <w:rPr>
          <w:rFonts w:eastAsia="Times New Roman"/>
          <w:color w:val="222222"/>
          <w:szCs w:val="24"/>
          <w:shd w:val="clear" w:color="auto" w:fill="FFFFFF"/>
        </w:rPr>
        <w:t xml:space="preserve"> Μόνο για τριάντα δεύτερα, </w:t>
      </w:r>
      <w:r w:rsidRPr="005809C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4CC5BA4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Πραγματικά, το πρωί επ</w:t>
      </w:r>
      <w:r>
        <w:rPr>
          <w:rFonts w:eastAsia="Times New Roman"/>
          <w:color w:val="222222"/>
          <w:szCs w:val="24"/>
          <w:shd w:val="clear" w:color="auto" w:fill="FFFFFF"/>
        </w:rPr>
        <w:t>ε</w:t>
      </w:r>
      <w:r>
        <w:rPr>
          <w:rFonts w:eastAsia="Times New Roman"/>
          <w:color w:val="222222"/>
          <w:szCs w:val="24"/>
          <w:shd w:val="clear" w:color="auto" w:fill="FFFFFF"/>
        </w:rPr>
        <w:t>σήμανα σ</w:t>
      </w:r>
      <w:r>
        <w:rPr>
          <w:rFonts w:eastAsia="Times New Roman"/>
          <w:color w:val="222222"/>
          <w:szCs w:val="24"/>
          <w:shd w:val="clear" w:color="auto" w:fill="FFFFFF"/>
        </w:rPr>
        <w:t>την ομιλία μου ότι υπάρχει κενό στην εκκαθάριση των πληρωμών των κλινικών κέντρων αποκατάστασης και φυσικοθεραπευτών λόγω της κοινής υπουργικής απόφασης που εξέδωσε ο κ. Πολάκης με ισχύ από 1</w:t>
      </w:r>
      <w:r>
        <w:rPr>
          <w:rFonts w:eastAsia="Times New Roman"/>
          <w:color w:val="222222"/>
          <w:szCs w:val="24"/>
          <w:shd w:val="clear" w:color="auto" w:fill="FFFFFF"/>
        </w:rPr>
        <w:t>-</w:t>
      </w:r>
      <w:r>
        <w:rPr>
          <w:rFonts w:eastAsia="Times New Roman"/>
          <w:color w:val="222222"/>
          <w:szCs w:val="24"/>
          <w:shd w:val="clear" w:color="auto" w:fill="FFFFFF"/>
        </w:rPr>
        <w:t>11</w:t>
      </w:r>
      <w:r>
        <w:rPr>
          <w:rFonts w:eastAsia="Times New Roman"/>
          <w:color w:val="222222"/>
          <w:szCs w:val="24"/>
          <w:shd w:val="clear" w:color="auto" w:fill="FFFFFF"/>
        </w:rPr>
        <w:t>-</w:t>
      </w:r>
      <w:r>
        <w:rPr>
          <w:rFonts w:eastAsia="Times New Roman"/>
          <w:color w:val="222222"/>
          <w:szCs w:val="24"/>
          <w:shd w:val="clear" w:color="auto" w:fill="FFFFFF"/>
        </w:rPr>
        <w:t>2018. Το τρίμηνο από 1</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2018 μέχρι 31</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2019 δεν μπορεί να γ</w:t>
      </w:r>
      <w:r>
        <w:rPr>
          <w:rFonts w:eastAsia="Times New Roman"/>
          <w:color w:val="222222"/>
          <w:szCs w:val="24"/>
          <w:shd w:val="clear" w:color="auto" w:fill="FFFFFF"/>
        </w:rPr>
        <w:t xml:space="preserve">ίνει εκκαθάριση για όλους αυτούς. </w:t>
      </w:r>
    </w:p>
    <w:p w14:paraId="4CC5BA4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Έπρεπε </w:t>
      </w:r>
      <w:r w:rsidRPr="005809C9">
        <w:rPr>
          <w:rFonts w:eastAsia="Times New Roman"/>
          <w:bCs/>
          <w:color w:val="222222"/>
          <w:shd w:val="clear" w:color="auto" w:fill="FFFFFF"/>
        </w:rPr>
        <w:t>να</w:t>
      </w:r>
      <w:r>
        <w:rPr>
          <w:rFonts w:eastAsia="Times New Roman"/>
          <w:color w:val="222222"/>
          <w:szCs w:val="24"/>
          <w:shd w:val="clear" w:color="auto" w:fill="FFFFFF"/>
        </w:rPr>
        <w:t xml:space="preserve"> φέρει προς ψήφιση μ</w:t>
      </w:r>
      <w:r>
        <w:rPr>
          <w:rFonts w:eastAsia="Times New Roman"/>
          <w:color w:val="222222"/>
          <w:szCs w:val="24"/>
          <w:shd w:val="clear" w:color="auto" w:fill="FFFFFF"/>
        </w:rPr>
        <w:t>ί</w:t>
      </w:r>
      <w:r>
        <w:rPr>
          <w:rFonts w:eastAsia="Times New Roman"/>
          <w:color w:val="222222"/>
          <w:szCs w:val="24"/>
          <w:shd w:val="clear" w:color="auto" w:fill="FFFFFF"/>
        </w:rPr>
        <w:t xml:space="preserve">α τροπολογία την οποία επεσήμανα το πρωί στην ομιλία μου. Πραγματικά, ο κ. Πολάκης είπε ότι έχω δίκιο και ότι θα τη φέρει στο επόμενο νομοσχέδιο. </w:t>
      </w:r>
      <w:r>
        <w:rPr>
          <w:rFonts w:eastAsia="Times New Roman"/>
          <w:color w:val="222222"/>
          <w:szCs w:val="24"/>
          <w:shd w:val="clear" w:color="auto" w:fill="FFFFFF"/>
        </w:rPr>
        <w:lastRenderedPageBreak/>
        <w:t xml:space="preserve">Αυτό όμως είναι ένα μέρος από την όλη τροπολογία, η οποία συνοδευόταν βεβαίως και από άλλες αλλαγές. Καλώς </w:t>
      </w:r>
      <w:r>
        <w:rPr>
          <w:rFonts w:eastAsia="Times New Roman"/>
          <w:color w:val="222222"/>
          <w:szCs w:val="24"/>
          <w:shd w:val="clear" w:color="auto" w:fill="FFFFFF"/>
        </w:rPr>
        <w:t>τη</w:t>
      </w:r>
      <w:r>
        <w:rPr>
          <w:rFonts w:eastAsia="Times New Roman"/>
          <w:color w:val="222222"/>
          <w:szCs w:val="24"/>
          <w:shd w:val="clear" w:color="auto" w:fill="FFFFFF"/>
        </w:rPr>
        <w:t>ν</w:t>
      </w:r>
      <w:r>
        <w:rPr>
          <w:rFonts w:eastAsia="Times New Roman"/>
          <w:color w:val="222222"/>
          <w:szCs w:val="24"/>
          <w:shd w:val="clear" w:color="auto" w:fill="FFFFFF"/>
        </w:rPr>
        <w:t xml:space="preserve"> έφερε τη συγκεκριμένη, διότι πραγματικά υπάρχει τεράστιο θέμα. </w:t>
      </w:r>
    </w:p>
    <w:p w14:paraId="4CC5BA4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CC5BA4B"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bCs/>
          <w:color w:val="222222"/>
          <w:shd w:val="clear" w:color="auto" w:fill="FFFFFF"/>
        </w:rPr>
        <w:t>ΠΡΟΕΔΡΕΥΩΝ (Γεώργιος Βαρεμένος):</w:t>
      </w:r>
      <w:r w:rsidRPr="005809C9">
        <w:rPr>
          <w:rFonts w:eastAsia="Times New Roman"/>
          <w:bCs/>
          <w:color w:val="222222"/>
          <w:shd w:val="clear" w:color="auto" w:fill="FFFFFF"/>
        </w:rPr>
        <w:t xml:space="preserve"> </w:t>
      </w:r>
      <w:r>
        <w:rPr>
          <w:rFonts w:eastAsia="Times New Roman"/>
          <w:color w:val="222222"/>
          <w:szCs w:val="24"/>
          <w:shd w:val="clear" w:color="auto" w:fill="FFFFFF"/>
        </w:rPr>
        <w:t xml:space="preserve">Και εμείς. </w:t>
      </w:r>
    </w:p>
    <w:p w14:paraId="4CC5BA4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sidRPr="005809C9">
        <w:rPr>
          <w:rFonts w:eastAsia="Times New Roman"/>
          <w:bCs/>
          <w:color w:val="222222"/>
          <w:shd w:val="clear" w:color="auto" w:fill="FFFFFF"/>
        </w:rPr>
        <w:t>έχει</w:t>
      </w:r>
      <w:r>
        <w:rPr>
          <w:rFonts w:eastAsia="Times New Roman"/>
          <w:color w:val="222222"/>
          <w:szCs w:val="24"/>
          <w:shd w:val="clear" w:color="auto" w:fill="FFFFFF"/>
        </w:rPr>
        <w:t xml:space="preserve"> η κ. Παπανάτσιου.</w:t>
      </w:r>
    </w:p>
    <w:p w14:paraId="4CC5BA4D" w14:textId="77777777" w:rsidR="005D719C" w:rsidRDefault="00627F40">
      <w:pPr>
        <w:spacing w:line="600" w:lineRule="auto"/>
        <w:ind w:firstLine="720"/>
        <w:jc w:val="both"/>
        <w:rPr>
          <w:rFonts w:eastAsia="Times New Roman"/>
          <w:color w:val="222222"/>
          <w:szCs w:val="24"/>
          <w:shd w:val="clear" w:color="auto" w:fill="FFFFFF"/>
        </w:rPr>
      </w:pPr>
      <w:r w:rsidRPr="005809C9">
        <w:rPr>
          <w:rFonts w:eastAsia="Times New Roman"/>
          <w:b/>
          <w:color w:val="222222"/>
          <w:szCs w:val="24"/>
          <w:shd w:val="clear" w:color="auto" w:fill="FFFFFF"/>
        </w:rPr>
        <w:t xml:space="preserve">ΑΙΚΑΤΕΡΙΝΗ ΠΑΠΑΝΑΤΣΙΟΥ (Υφυπουργός </w:t>
      </w:r>
      <w:r w:rsidRPr="005809C9">
        <w:rPr>
          <w:rFonts w:eastAsia="Times New Roman"/>
          <w:b/>
          <w:bCs/>
          <w:color w:val="222222"/>
          <w:shd w:val="clear" w:color="auto" w:fill="FFFFFF"/>
        </w:rPr>
        <w:t>Οικονομικών):</w:t>
      </w:r>
      <w:r>
        <w:rPr>
          <w:rFonts w:eastAsia="Times New Roman"/>
          <w:bCs/>
          <w:color w:val="222222"/>
          <w:shd w:val="clear" w:color="auto" w:fill="FFFFFF"/>
        </w:rPr>
        <w:t xml:space="preserve"> </w:t>
      </w:r>
      <w:r w:rsidRPr="005809C9">
        <w:rPr>
          <w:rFonts w:eastAsia="Times New Roman"/>
          <w:color w:val="222222"/>
          <w:shd w:val="clear" w:color="auto" w:fill="FFFFFF"/>
        </w:rPr>
        <w:t xml:space="preserve">Ευχαριστώ, κύριε Πρόεδρε. </w:t>
      </w:r>
    </w:p>
    <w:p w14:paraId="4CC5BA4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Σύμφωνα με την τροπολογ</w:t>
      </w:r>
      <w:r>
        <w:rPr>
          <w:rFonts w:eastAsia="Times New Roman"/>
          <w:color w:val="222222"/>
          <w:szCs w:val="24"/>
          <w:shd w:val="clear" w:color="auto" w:fill="FFFFFF"/>
        </w:rPr>
        <w:t xml:space="preserve">ία με γενικό αριθμό 2009 και ειδικό 48, </w:t>
      </w:r>
      <w:r w:rsidRPr="005809C9">
        <w:rPr>
          <w:rFonts w:eastAsia="Times New Roman"/>
          <w:bCs/>
          <w:color w:val="222222"/>
          <w:shd w:val="clear" w:color="auto" w:fill="FFFFFF"/>
        </w:rPr>
        <w:t>που</w:t>
      </w:r>
      <w:r>
        <w:rPr>
          <w:rFonts w:eastAsia="Times New Roman"/>
          <w:color w:val="222222"/>
          <w:szCs w:val="24"/>
          <w:shd w:val="clear" w:color="auto" w:fill="FFFFFF"/>
        </w:rPr>
        <w:t xml:space="preserve"> αφορά την παρακράτηση φόρου στο εισόδημα από μερίσματα, ο φόρος μειώνεται από 15% σε 10% για το φορολογικό έτος 2019 και τα επόμενα έτη.</w:t>
      </w:r>
    </w:p>
    <w:p w14:paraId="4CC5BA4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s="Times New Roman"/>
          <w:szCs w:val="24"/>
        </w:rPr>
        <w:t>Σχετικά με</w:t>
      </w:r>
      <w:r>
        <w:rPr>
          <w:rFonts w:eastAsia="Times New Roman"/>
          <w:color w:val="222222"/>
          <w:szCs w:val="24"/>
          <w:shd w:val="clear" w:color="auto" w:fill="FFFFFF"/>
        </w:rPr>
        <w:t xml:space="preserve"> την τροπολογία με γενικό αριθμό 2005 και ειδικό 46, θα ήθελα να </w:t>
      </w:r>
      <w:r>
        <w:rPr>
          <w:rFonts w:eastAsia="Times New Roman"/>
          <w:color w:val="222222"/>
          <w:szCs w:val="24"/>
          <w:shd w:val="clear" w:color="auto" w:fill="FFFFFF"/>
        </w:rPr>
        <w:t xml:space="preserve">πω πως πρόκειται για ρυθμίσεις που αφορούν την Ανεξάρτητη Αρχή Δημοσίων Εσόδων. Το πρώτο κομμάτι έχει να κάνει με την ευθύνη. Υπάρχει ρύθμιση για την ευθύνη τόσο των υπαλλήλων όσο και του </w:t>
      </w:r>
      <w:r>
        <w:rPr>
          <w:rFonts w:eastAsia="Times New Roman"/>
          <w:color w:val="222222"/>
          <w:szCs w:val="24"/>
          <w:shd w:val="clear" w:color="auto" w:fill="FFFFFF"/>
        </w:rPr>
        <w:t>δ</w:t>
      </w:r>
      <w:r>
        <w:rPr>
          <w:rFonts w:eastAsia="Times New Roman"/>
          <w:color w:val="222222"/>
          <w:szCs w:val="24"/>
          <w:shd w:val="clear" w:color="auto" w:fill="FFFFFF"/>
        </w:rPr>
        <w:t xml:space="preserve">ιοικητή και του </w:t>
      </w:r>
      <w:r>
        <w:rPr>
          <w:rFonts w:eastAsia="Times New Roman"/>
          <w:color w:val="222222"/>
          <w:szCs w:val="24"/>
          <w:shd w:val="clear" w:color="auto" w:fill="FFFFFF"/>
        </w:rPr>
        <w:t>σ</w:t>
      </w:r>
      <w:r>
        <w:rPr>
          <w:rFonts w:eastAsia="Times New Roman"/>
          <w:color w:val="222222"/>
          <w:szCs w:val="24"/>
          <w:shd w:val="clear" w:color="auto" w:fill="FFFFFF"/>
        </w:rPr>
        <w:t xml:space="preserve">υμβουλίου της </w:t>
      </w:r>
      <w:r>
        <w:rPr>
          <w:rFonts w:eastAsia="Times New Roman"/>
          <w:color w:val="222222"/>
          <w:szCs w:val="24"/>
          <w:shd w:val="clear" w:color="auto" w:fill="FFFFFF"/>
        </w:rPr>
        <w:t>δ</w:t>
      </w:r>
      <w:r>
        <w:rPr>
          <w:rFonts w:eastAsia="Times New Roman"/>
          <w:color w:val="222222"/>
          <w:szCs w:val="24"/>
          <w:shd w:val="clear" w:color="auto" w:fill="FFFFFF"/>
        </w:rPr>
        <w:t>ιοίκησης της Ανεξάρτητης Αρχής Δημο</w:t>
      </w:r>
      <w:r>
        <w:rPr>
          <w:rFonts w:eastAsia="Times New Roman"/>
          <w:color w:val="222222"/>
          <w:szCs w:val="24"/>
          <w:shd w:val="clear" w:color="auto" w:fill="FFFFFF"/>
        </w:rPr>
        <w:t xml:space="preserve">σίων Εσόδων. </w:t>
      </w:r>
      <w:r>
        <w:rPr>
          <w:rFonts w:eastAsia="Times New Roman"/>
          <w:color w:val="222222"/>
          <w:szCs w:val="24"/>
          <w:shd w:val="clear" w:color="auto" w:fill="FFFFFF"/>
        </w:rPr>
        <w:lastRenderedPageBreak/>
        <w:t xml:space="preserve">Ευθυγραμμίζεται το υφιστάμενο </w:t>
      </w:r>
      <w:r>
        <w:rPr>
          <w:rFonts w:eastAsia="Times New Roman"/>
          <w:color w:val="222222"/>
          <w:szCs w:val="24"/>
          <w:shd w:val="clear" w:color="auto" w:fill="FFFFFF"/>
        </w:rPr>
        <w:t>ε</w:t>
      </w:r>
      <w:r>
        <w:rPr>
          <w:rFonts w:eastAsia="Times New Roman"/>
          <w:color w:val="222222"/>
          <w:szCs w:val="24"/>
          <w:shd w:val="clear" w:color="auto" w:fill="FFFFFF"/>
        </w:rPr>
        <w:t xml:space="preserve">ιδικό </w:t>
      </w:r>
      <w:r>
        <w:rPr>
          <w:rFonts w:eastAsia="Times New Roman"/>
          <w:color w:val="222222"/>
          <w:szCs w:val="24"/>
          <w:shd w:val="clear" w:color="auto" w:fill="FFFFFF"/>
        </w:rPr>
        <w:t>π</w:t>
      </w:r>
      <w:r>
        <w:rPr>
          <w:rFonts w:eastAsia="Times New Roman"/>
          <w:color w:val="222222"/>
          <w:szCs w:val="24"/>
          <w:shd w:val="clear" w:color="auto" w:fill="FFFFFF"/>
        </w:rPr>
        <w:t xml:space="preserve">λαίσιο </w:t>
      </w:r>
      <w:r>
        <w:rPr>
          <w:rFonts w:eastAsia="Times New Roman"/>
          <w:color w:val="222222"/>
          <w:szCs w:val="24"/>
          <w:shd w:val="clear" w:color="auto" w:fill="FFFFFF"/>
        </w:rPr>
        <w:t>ε</w:t>
      </w:r>
      <w:r>
        <w:rPr>
          <w:rFonts w:eastAsia="Times New Roman"/>
          <w:color w:val="222222"/>
          <w:szCs w:val="24"/>
          <w:shd w:val="clear" w:color="auto" w:fill="FFFFFF"/>
        </w:rPr>
        <w:t>υθύνης, που τα ανωτέρω πρόσωπα φέρνουν με άλλες αντίστοιχες ελεγκτικές υπηρεσίες, όπως τη Διεύθυνση Ερευνών του Οικονομικού Εγκλήματος του Υπουργείου Οικονομικών</w:t>
      </w:r>
      <w:r w:rsidRPr="00A0245E">
        <w:rPr>
          <w:rFonts w:eastAsia="Times New Roman"/>
          <w:color w:val="222222"/>
          <w:szCs w:val="24"/>
          <w:shd w:val="clear" w:color="auto" w:fill="FFFFFF"/>
        </w:rPr>
        <w:t>,</w:t>
      </w:r>
      <w:r>
        <w:rPr>
          <w:rFonts w:eastAsia="Times New Roman"/>
          <w:color w:val="222222"/>
          <w:szCs w:val="24"/>
          <w:shd w:val="clear" w:color="auto" w:fill="FFFFFF"/>
        </w:rPr>
        <w:t xml:space="preserve"> και στόχος είναι να εργάζονται υπό καθεστώς ασφάλειας και με προσανατολισμό στην επίτευξη των στόχων που τους ανατίθενται.</w:t>
      </w:r>
    </w:p>
    <w:p w14:paraId="4CC5BA5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όμως, θα ήθελα να σημειώσω ότι δεν πρόκειται για μία γενική απαλλαγή. Αντίθετα, εξακολουθεί να στοιχειοθετείται ποινική ευθύνη </w:t>
      </w:r>
      <w:r>
        <w:rPr>
          <w:rFonts w:eastAsia="Times New Roman"/>
          <w:color w:val="222222"/>
          <w:szCs w:val="24"/>
          <w:shd w:val="clear" w:color="auto" w:fill="FFFFFF"/>
        </w:rPr>
        <w:t xml:space="preserve">για τα ανωτέρω πρόσωπα όταν πράττουν με δόλο, με σκοπό να προσπορίσουν στον εαυτό τους ή σε άλλον παράνομο περιουσιακό όφελος, να βλάψουν το </w:t>
      </w:r>
      <w:r>
        <w:rPr>
          <w:rFonts w:eastAsia="Times New Roman"/>
          <w:color w:val="222222"/>
          <w:szCs w:val="24"/>
          <w:shd w:val="clear" w:color="auto" w:fill="FFFFFF"/>
        </w:rPr>
        <w:t>δ</w:t>
      </w:r>
      <w:r>
        <w:rPr>
          <w:rFonts w:eastAsia="Times New Roman"/>
          <w:color w:val="222222"/>
          <w:szCs w:val="24"/>
          <w:shd w:val="clear" w:color="auto" w:fill="FFFFFF"/>
        </w:rPr>
        <w:t>ημόσιο ή άλλον, σε περίπτωση παραβίασης του απορρήτου των πληροφοριών και στοιχείων που περιήλθαν σε γνώση τους κα</w:t>
      </w:r>
      <w:r>
        <w:rPr>
          <w:rFonts w:eastAsia="Times New Roman"/>
          <w:color w:val="222222"/>
          <w:szCs w:val="24"/>
          <w:shd w:val="clear" w:color="auto" w:fill="FFFFFF"/>
        </w:rPr>
        <w:t>τά την άσκηση των καθηκόντων τους.</w:t>
      </w:r>
    </w:p>
    <w:p w14:paraId="4CC5BA5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σχετικά με την αστική ευθύνη των ανωτέρω προσώπων ευθυγραμμίζεται το πλαίσιο με άλλες αντίστοιχες ρυθμίσεις και με τρόπο που να διασφαλίζονται τα συμφέροντα του </w:t>
      </w:r>
      <w:r>
        <w:rPr>
          <w:rFonts w:eastAsia="Times New Roman"/>
          <w:color w:val="222222"/>
          <w:szCs w:val="24"/>
          <w:shd w:val="clear" w:color="auto" w:fill="FFFFFF"/>
        </w:rPr>
        <w:t>δ</w:t>
      </w:r>
      <w:r>
        <w:rPr>
          <w:rFonts w:eastAsia="Times New Roman"/>
          <w:color w:val="222222"/>
          <w:szCs w:val="24"/>
          <w:shd w:val="clear" w:color="auto" w:fill="FFFFFF"/>
        </w:rPr>
        <w:t>ημοσίου.</w:t>
      </w:r>
    </w:p>
    <w:p w14:paraId="4CC5BA5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δεύτερο μέρος αφορά την κινητικότητα κα</w:t>
      </w:r>
      <w:r>
        <w:rPr>
          <w:rFonts w:eastAsia="Times New Roman"/>
          <w:color w:val="222222"/>
          <w:szCs w:val="24"/>
          <w:shd w:val="clear" w:color="auto" w:fill="FFFFFF"/>
        </w:rPr>
        <w:t>ι αποσαφηνίζεται η διαδικασία αποσπάσεων ή μετατάξεων των υπαλλήλων μεταξύ της Ανεξάρτητης Αρχής Δημοσίων Εσόδων και άλλων φορέων είτε του Υπουργείου Οικονομικών είτε άλλων φορέων.</w:t>
      </w:r>
    </w:p>
    <w:p w14:paraId="4CC5BA5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το τελευταίο αφορά την αξιολόγηση θέσεων εργασίας της ΑΑΔΕ και ήδη </w:t>
      </w:r>
      <w:r>
        <w:rPr>
          <w:rFonts w:eastAsia="Times New Roman"/>
          <w:color w:val="222222"/>
          <w:szCs w:val="24"/>
          <w:shd w:val="clear" w:color="auto" w:fill="FFFFFF"/>
        </w:rPr>
        <w:t xml:space="preserve">από τον ιδρυτικό νόμο της ΑΑΔΕ της έχει δοθεί η δυνατότητα να αναπτύσσει συστήματα βαθμολογικής και υπηρεσιακής εξέλιξης που να είναι καλύτερα προσαρμοσμένα στις ανάγκες και στους στόχους της. Η παρούσα διάταξη δεν έχει </w:t>
      </w:r>
      <w:r>
        <w:rPr>
          <w:rFonts w:eastAsia="Times New Roman"/>
          <w:color w:val="222222"/>
          <w:szCs w:val="24"/>
          <w:shd w:val="clear" w:color="auto" w:fill="FFFFFF"/>
        </w:rPr>
        <w:t xml:space="preserve">ως </w:t>
      </w:r>
      <w:r>
        <w:rPr>
          <w:rFonts w:eastAsia="Times New Roman"/>
          <w:color w:val="222222"/>
          <w:szCs w:val="24"/>
          <w:shd w:val="clear" w:color="auto" w:fill="FFFFFF"/>
        </w:rPr>
        <w:t>στόχο να τροποποιήσει τη συγκεκρι</w:t>
      </w:r>
      <w:r>
        <w:rPr>
          <w:rFonts w:eastAsia="Times New Roman"/>
          <w:color w:val="222222"/>
          <w:szCs w:val="24"/>
          <w:shd w:val="clear" w:color="auto" w:fill="FFFFFF"/>
        </w:rPr>
        <w:t>μένη δυνατότητα, αλλά αποσαφηνίζεται το πλαίσιο με το οποίο η ΑΑΔΕ έχει τη δυνατότητα, με αντικειμενικά κριτήρια, να αξιολογεί τις θέσεις εργασίας, όχι τους υπαλλήλους. Αφορά δηλαδή τα περιγράμματα θέσεων, όπως είναι γνωστά σε όλους μας.</w:t>
      </w:r>
    </w:p>
    <w:p w14:paraId="4CC5BA5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θα ήθελα να ση</w:t>
      </w:r>
      <w:r>
        <w:rPr>
          <w:rFonts w:eastAsia="Times New Roman"/>
          <w:color w:val="222222"/>
          <w:szCs w:val="24"/>
          <w:shd w:val="clear" w:color="auto" w:fill="FFFFFF"/>
        </w:rPr>
        <w:t>μειώσω -για να μην ξαναπάρω τον λόγο και μετά- ότι θα καταθέσω μία νομοτεχνική βελτίωση. Στην έκτη παράγραφο της δεύτερης τροπολογίας διαγράφεται η λέξη «απαιτητικότητα».</w:t>
      </w:r>
    </w:p>
    <w:p w14:paraId="4CC5BA5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 κύριε Πρόεδρε.</w:t>
      </w:r>
    </w:p>
    <w:p w14:paraId="4CC5BA5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w:t>
      </w:r>
      <w:r>
        <w:rPr>
          <w:rFonts w:eastAsia="Times New Roman" w:cs="Times New Roman"/>
          <w:szCs w:val="24"/>
        </w:rPr>
        <w:t xml:space="preserve">Υφυπουργός </w:t>
      </w:r>
      <w:r w:rsidRPr="000D63A8">
        <w:rPr>
          <w:rFonts w:eastAsia="Times New Roman" w:cs="Times New Roman"/>
          <w:szCs w:val="24"/>
        </w:rPr>
        <w:t xml:space="preserve">κ. </w:t>
      </w:r>
      <w:r>
        <w:rPr>
          <w:rFonts w:eastAsia="Times New Roman" w:cs="Times New Roman"/>
          <w:szCs w:val="24"/>
        </w:rPr>
        <w:t>Αικατερίνη Παπανάτσιου</w:t>
      </w:r>
      <w:r w:rsidRPr="000D63A8">
        <w:rPr>
          <w:rFonts w:eastAsia="Times New Roman" w:cs="Times New Roman"/>
          <w:szCs w:val="24"/>
        </w:rPr>
        <w:t xml:space="preserve"> κατ</w:t>
      </w:r>
      <w:r w:rsidRPr="000D63A8">
        <w:rPr>
          <w:rFonts w:eastAsia="Times New Roman" w:cs="Times New Roman"/>
          <w:szCs w:val="24"/>
        </w:rPr>
        <w:t xml:space="preserve">αθέτει για τα Πρακτικά </w:t>
      </w:r>
      <w:r>
        <w:rPr>
          <w:rFonts w:eastAsia="Times New Roman" w:cs="Times New Roman"/>
          <w:szCs w:val="24"/>
        </w:rPr>
        <w:t>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4CC5BA57" w14:textId="77777777" w:rsidR="005D719C" w:rsidRDefault="00627F40">
      <w:pPr>
        <w:spacing w:line="600" w:lineRule="auto"/>
        <w:ind w:firstLine="720"/>
        <w:jc w:val="center"/>
        <w:rPr>
          <w:rFonts w:eastAsia="Times New Roman" w:cs="Times New Roman"/>
          <w:color w:val="FF0000"/>
          <w:szCs w:val="24"/>
        </w:rPr>
      </w:pPr>
      <w:r w:rsidRPr="003707AC">
        <w:rPr>
          <w:rFonts w:eastAsia="Times New Roman" w:cs="Times New Roman"/>
          <w:color w:val="FF0000"/>
          <w:szCs w:val="24"/>
        </w:rPr>
        <w:t>(ΑΛΛΑΓΗ ΣΕΛΙΔΑΣ)</w:t>
      </w:r>
    </w:p>
    <w:p w14:paraId="4CC5BA58" w14:textId="77777777" w:rsidR="005D719C" w:rsidRDefault="00627F40">
      <w:pPr>
        <w:spacing w:line="600" w:lineRule="auto"/>
        <w:ind w:firstLine="720"/>
        <w:jc w:val="center"/>
        <w:rPr>
          <w:rFonts w:eastAsia="Times New Roman" w:cs="Times New Roman"/>
          <w:color w:val="FF0000"/>
          <w:szCs w:val="24"/>
        </w:rPr>
      </w:pPr>
      <w:r w:rsidRPr="003707AC">
        <w:rPr>
          <w:rFonts w:eastAsia="Times New Roman" w:cs="Times New Roman"/>
          <w:color w:val="FF0000"/>
          <w:szCs w:val="24"/>
        </w:rPr>
        <w:t>(Να μπει η σελίδα 395)</w:t>
      </w:r>
    </w:p>
    <w:p w14:paraId="4CC5BA59" w14:textId="77777777" w:rsidR="005D719C" w:rsidRDefault="00627F40">
      <w:pPr>
        <w:spacing w:line="600" w:lineRule="auto"/>
        <w:ind w:firstLine="720"/>
        <w:jc w:val="center"/>
        <w:rPr>
          <w:rFonts w:eastAsia="Times New Roman" w:cs="Times New Roman"/>
          <w:color w:val="FF0000"/>
          <w:szCs w:val="24"/>
        </w:rPr>
      </w:pPr>
      <w:r w:rsidRPr="003707AC">
        <w:rPr>
          <w:rFonts w:eastAsia="Times New Roman" w:cs="Times New Roman"/>
          <w:color w:val="FF0000"/>
          <w:szCs w:val="24"/>
        </w:rPr>
        <w:t>(ΑΛΛΑΓΗ ΣΕΛΙΔΑΣ)</w:t>
      </w:r>
    </w:p>
    <w:p w14:paraId="4CC5BA5A" w14:textId="77777777" w:rsidR="005D719C" w:rsidRDefault="00627F40">
      <w:pPr>
        <w:spacing w:line="600" w:lineRule="auto"/>
        <w:ind w:firstLine="720"/>
        <w:jc w:val="both"/>
        <w:rPr>
          <w:rFonts w:eastAsia="Times New Roman"/>
          <w:color w:val="222222"/>
          <w:szCs w:val="24"/>
          <w:shd w:val="clear" w:color="auto" w:fill="FFFFFF"/>
        </w:rPr>
      </w:pPr>
      <w:r w:rsidRPr="00CA1AD6">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Ευχαριστούμε.</w:t>
      </w:r>
    </w:p>
    <w:p w14:paraId="4CC5BA5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Στρατή, συμφωνείτε να μιλήσετε μετά τον επόμενο </w:t>
      </w:r>
      <w:r>
        <w:rPr>
          <w:rFonts w:eastAsia="Times New Roman"/>
          <w:color w:val="222222"/>
          <w:szCs w:val="24"/>
          <w:shd w:val="clear" w:color="auto" w:fill="FFFFFF"/>
        </w:rPr>
        <w:t>ε</w:t>
      </w:r>
      <w:r>
        <w:rPr>
          <w:rFonts w:eastAsia="Times New Roman"/>
          <w:color w:val="222222"/>
          <w:szCs w:val="24"/>
          <w:shd w:val="clear" w:color="auto" w:fill="FFFFFF"/>
        </w:rPr>
        <w:t>ισηγητή;</w:t>
      </w:r>
    </w:p>
    <w:p w14:paraId="4CC5BA5C" w14:textId="77777777" w:rsidR="005D719C" w:rsidRDefault="00627F40">
      <w:pPr>
        <w:spacing w:line="600" w:lineRule="auto"/>
        <w:ind w:firstLine="720"/>
        <w:jc w:val="both"/>
        <w:rPr>
          <w:rFonts w:eastAsia="Times New Roman"/>
          <w:color w:val="222222"/>
          <w:szCs w:val="24"/>
          <w:shd w:val="clear" w:color="auto" w:fill="FFFFFF"/>
        </w:rPr>
      </w:pPr>
      <w:r w:rsidRPr="000E460A">
        <w:rPr>
          <w:rFonts w:eastAsia="Times New Roman"/>
          <w:b/>
          <w:color w:val="0A0A0A"/>
          <w:sz w:val="23"/>
          <w:szCs w:val="23"/>
          <w:shd w:val="clear" w:color="auto" w:fill="FFFFFF"/>
        </w:rPr>
        <w:t>ΚΩΝΣΤΑΝΤΙΝΟΣ ΣΤΡΑΤΗΣ (Υφυπουργός Πολιτισμού και Αθλητισμού):</w:t>
      </w:r>
      <w:r>
        <w:rPr>
          <w:rFonts w:eastAsia="Times New Roman"/>
          <w:color w:val="222222"/>
          <w:szCs w:val="24"/>
          <w:shd w:val="clear" w:color="auto" w:fill="FFFFFF"/>
        </w:rPr>
        <w:t xml:space="preserve"> Μάλιστα, κύριε Πρόεδρε. </w:t>
      </w:r>
    </w:p>
    <w:p w14:paraId="4CC5BA5D" w14:textId="77777777" w:rsidR="005D719C" w:rsidRDefault="00627F40">
      <w:pPr>
        <w:spacing w:line="600" w:lineRule="auto"/>
        <w:ind w:firstLine="720"/>
        <w:jc w:val="both"/>
        <w:rPr>
          <w:rFonts w:eastAsia="Times New Roman"/>
          <w:color w:val="222222"/>
          <w:szCs w:val="24"/>
          <w:shd w:val="clear" w:color="auto" w:fill="FFFFFF"/>
        </w:rPr>
      </w:pPr>
      <w:r w:rsidRPr="000E460A">
        <w:rPr>
          <w:rFonts w:eastAsia="Times New Roman"/>
          <w:b/>
          <w:color w:val="222222"/>
          <w:szCs w:val="24"/>
          <w:shd w:val="clear" w:color="auto" w:fill="FFFFFF"/>
        </w:rPr>
        <w:t xml:space="preserve">ΠΡΟΕΔΡΕΥΩΝ (Γεώργιος Βαρεμένος):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w:t>
      </w:r>
      <w:r>
        <w:rPr>
          <w:rFonts w:eastAsia="Times New Roman"/>
          <w:szCs w:val="24"/>
        </w:rPr>
        <w:t xml:space="preserve">ηγουμένως ξεναγήθηκαν στην έκθεση της αίθουσας </w:t>
      </w:r>
      <w:r>
        <w:rPr>
          <w:rFonts w:eastAsia="Times New Roman"/>
          <w:szCs w:val="24"/>
        </w:rPr>
        <w:lastRenderedPageBreak/>
        <w:t xml:space="preserve">«ΕΛΕΥΘΕΡΙΟΣ ΒΕΝΙΖΕΛΟΣ» και ενημερώθηκαν για την ιστορία του κτηρίου και τον τρόπο οργάνωσης και λειτουργίας της Βουλής, είκοσι Αμερικανοί φοιτητές και δύο συνοδοί καθηγητές από το </w:t>
      </w:r>
      <w:r>
        <w:rPr>
          <w:rFonts w:eastAsia="Times New Roman"/>
          <w:szCs w:val="24"/>
          <w:lang w:val="en-US"/>
        </w:rPr>
        <w:t>Penn</w:t>
      </w:r>
      <w:r w:rsidRPr="00CA1AD6">
        <w:rPr>
          <w:rFonts w:eastAsia="Times New Roman"/>
          <w:szCs w:val="24"/>
        </w:rPr>
        <w:t xml:space="preserve"> </w:t>
      </w:r>
      <w:r>
        <w:rPr>
          <w:rFonts w:eastAsia="Times New Roman"/>
          <w:szCs w:val="24"/>
          <w:lang w:val="en-US"/>
        </w:rPr>
        <w:t>State</w:t>
      </w:r>
      <w:r w:rsidRPr="00CA1AD6">
        <w:rPr>
          <w:rFonts w:eastAsia="Times New Roman"/>
          <w:szCs w:val="24"/>
        </w:rPr>
        <w:t xml:space="preserve"> </w:t>
      </w:r>
      <w:r>
        <w:rPr>
          <w:rFonts w:eastAsia="Times New Roman"/>
          <w:szCs w:val="24"/>
          <w:lang w:val="en-US"/>
        </w:rPr>
        <w:t>and</w:t>
      </w:r>
      <w:r w:rsidRPr="00CA1AD6">
        <w:rPr>
          <w:rFonts w:eastAsia="Times New Roman"/>
          <w:szCs w:val="24"/>
        </w:rPr>
        <w:t xml:space="preserve"> </w:t>
      </w:r>
      <w:r>
        <w:rPr>
          <w:rFonts w:eastAsia="Times New Roman"/>
          <w:szCs w:val="24"/>
          <w:lang w:val="en-US"/>
        </w:rPr>
        <w:t>Bucknell</w:t>
      </w:r>
      <w:r w:rsidRPr="00CA1AD6">
        <w:rPr>
          <w:rFonts w:eastAsia="Times New Roman"/>
          <w:szCs w:val="24"/>
        </w:rPr>
        <w:t xml:space="preserve"> </w:t>
      </w:r>
      <w:r>
        <w:rPr>
          <w:rFonts w:eastAsia="Times New Roman"/>
          <w:szCs w:val="24"/>
          <w:lang w:val="en-US"/>
        </w:rPr>
        <w:t>Unive</w:t>
      </w:r>
      <w:r>
        <w:rPr>
          <w:rFonts w:eastAsia="Times New Roman"/>
          <w:szCs w:val="24"/>
          <w:lang w:val="en-US"/>
        </w:rPr>
        <w:t>rsity</w:t>
      </w:r>
      <w:r w:rsidRPr="00CA1AD6">
        <w:rPr>
          <w:rFonts w:eastAsia="Times New Roman"/>
          <w:szCs w:val="24"/>
        </w:rPr>
        <w:t>.</w:t>
      </w:r>
    </w:p>
    <w:p w14:paraId="4CC5BA5E" w14:textId="77777777" w:rsidR="005D719C" w:rsidRDefault="00627F40">
      <w:pPr>
        <w:spacing w:line="600" w:lineRule="auto"/>
        <w:ind w:firstLine="720"/>
        <w:jc w:val="both"/>
        <w:rPr>
          <w:rFonts w:eastAsia="Times New Roman"/>
          <w:szCs w:val="24"/>
          <w:lang w:val="en-US"/>
        </w:rPr>
      </w:pPr>
      <w:r>
        <w:rPr>
          <w:rFonts w:eastAsia="Times New Roman"/>
          <w:szCs w:val="24"/>
        </w:rPr>
        <w:t>Η</w:t>
      </w:r>
      <w:r w:rsidRPr="00CA1AD6">
        <w:rPr>
          <w:rFonts w:eastAsia="Times New Roman"/>
          <w:szCs w:val="24"/>
          <w:lang w:val="en-US"/>
        </w:rPr>
        <w:t xml:space="preserve"> </w:t>
      </w:r>
      <w:r>
        <w:rPr>
          <w:rFonts w:eastAsia="Times New Roman"/>
          <w:szCs w:val="24"/>
        </w:rPr>
        <w:t>Βουλή</w:t>
      </w:r>
      <w:r w:rsidRPr="00CA1AD6">
        <w:rPr>
          <w:rFonts w:eastAsia="Times New Roman"/>
          <w:szCs w:val="24"/>
          <w:lang w:val="en-US"/>
        </w:rPr>
        <w:t xml:space="preserve"> </w:t>
      </w:r>
      <w:r>
        <w:rPr>
          <w:rFonts w:eastAsia="Times New Roman"/>
          <w:szCs w:val="24"/>
        </w:rPr>
        <w:t>σάς</w:t>
      </w:r>
      <w:r w:rsidRPr="00CA1AD6">
        <w:rPr>
          <w:rFonts w:eastAsia="Times New Roman"/>
          <w:szCs w:val="24"/>
          <w:lang w:val="en-US"/>
        </w:rPr>
        <w:t xml:space="preserve"> </w:t>
      </w:r>
      <w:r>
        <w:rPr>
          <w:rFonts w:eastAsia="Times New Roman"/>
          <w:szCs w:val="24"/>
        </w:rPr>
        <w:t>καλωσορίζει</w:t>
      </w:r>
      <w:r w:rsidRPr="00CA1AD6">
        <w:rPr>
          <w:rFonts w:eastAsia="Times New Roman"/>
          <w:szCs w:val="24"/>
          <w:lang w:val="en-US"/>
        </w:rPr>
        <w:t>.</w:t>
      </w:r>
    </w:p>
    <w:p w14:paraId="4CC5BA5F" w14:textId="77777777" w:rsidR="005D719C" w:rsidRDefault="00627F40">
      <w:pPr>
        <w:spacing w:line="600" w:lineRule="auto"/>
        <w:ind w:firstLine="720"/>
        <w:jc w:val="both"/>
        <w:rPr>
          <w:rFonts w:eastAsia="Times New Roman"/>
          <w:szCs w:val="24"/>
          <w:lang w:val="en-US"/>
        </w:rPr>
      </w:pPr>
      <w:r>
        <w:rPr>
          <w:rFonts w:eastAsia="Times New Roman"/>
          <w:szCs w:val="24"/>
          <w:lang w:val="en-US"/>
        </w:rPr>
        <w:t>Welcome to the Greek Parliament</w:t>
      </w:r>
      <w:r w:rsidRPr="00C339FB">
        <w:rPr>
          <w:rFonts w:eastAsia="Times New Roman"/>
          <w:szCs w:val="24"/>
          <w:lang w:val="en-US"/>
        </w:rPr>
        <w:t>!</w:t>
      </w:r>
    </w:p>
    <w:p w14:paraId="4CC5BA60"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CC5BA6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Κεφαλίδου, εισηγήτρια της Δημοκρατικής Συμπαράταξης.</w:t>
      </w:r>
    </w:p>
    <w:p w14:paraId="4CC5BA62" w14:textId="77777777" w:rsidR="005D719C" w:rsidRDefault="00627F40">
      <w:pPr>
        <w:spacing w:line="600" w:lineRule="auto"/>
        <w:ind w:firstLine="720"/>
        <w:jc w:val="both"/>
        <w:rPr>
          <w:rFonts w:eastAsia="Times New Roman"/>
          <w:color w:val="222222"/>
          <w:szCs w:val="24"/>
          <w:shd w:val="clear" w:color="auto" w:fill="FFFFFF"/>
        </w:rPr>
      </w:pPr>
      <w:r w:rsidRPr="00CA1AD6">
        <w:rPr>
          <w:rFonts w:eastAsia="Times New Roman"/>
          <w:b/>
          <w:color w:val="222222"/>
          <w:szCs w:val="24"/>
          <w:shd w:val="clear" w:color="auto" w:fill="FFFFFF"/>
        </w:rPr>
        <w:t>ΧΑΡΟΥΛΑ (ΧΑΡΑ) ΚΕΦΑΛΙΔΟΥ:</w:t>
      </w:r>
      <w:r>
        <w:rPr>
          <w:rFonts w:eastAsia="Times New Roman"/>
          <w:color w:val="222222"/>
          <w:szCs w:val="24"/>
          <w:shd w:val="clear" w:color="auto" w:fill="FFFFFF"/>
        </w:rPr>
        <w:t xml:space="preserve"> Ευχαριστώ, κύριε Πρόεδρε.</w:t>
      </w:r>
    </w:p>
    <w:p w14:paraId="4CC5BA6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w:t>
      </w:r>
      <w:r>
        <w:rPr>
          <w:rFonts w:eastAsia="Times New Roman"/>
          <w:color w:val="222222"/>
          <w:szCs w:val="24"/>
          <w:shd w:val="clear" w:color="auto" w:fill="FFFFFF"/>
        </w:rPr>
        <w:t>Υφυπουργοί, κυρίες και κύριοι συνάδελφοι, ας δούμε λίγο σε τι επικαιρότητα συζητάμε αυτό το αθλητικό νομοσχέδιο.</w:t>
      </w:r>
    </w:p>
    <w:p w14:paraId="4CC5BA6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ώρα, λοιπόν, που εμείς εδώ συζητάμε για αυτό το σχέδιο νόμου, που αφορά τον εκδημοκρατισμό στον αθλητισμό, στον Πειραιά υπάρχει μεγάλος ανα</w:t>
      </w:r>
      <w:r>
        <w:rPr>
          <w:rFonts w:eastAsia="Times New Roman"/>
          <w:color w:val="222222"/>
          <w:szCs w:val="24"/>
          <w:shd w:val="clear" w:color="auto" w:fill="FFFFFF"/>
        </w:rPr>
        <w:t xml:space="preserve">βρασμός με τα καμώματά </w:t>
      </w:r>
      <w:r>
        <w:rPr>
          <w:rFonts w:eastAsia="Times New Roman"/>
          <w:color w:val="222222"/>
          <w:szCs w:val="24"/>
          <w:shd w:val="clear" w:color="auto" w:fill="FFFFFF"/>
        </w:rPr>
        <w:lastRenderedPageBreak/>
        <w:t>σας. Πίσω από κλειστές πόρτες, ερήμην όλων, χωρίς διαβούλευση και χωρίς διάλογο με την τοπική κοινωνία και τους φορείς, η Κυβέρνησή σας προγραμματίζει να κηρύξει όλον σχεδόν τον Πειραιά αρχαιολογικό χώρο.</w:t>
      </w:r>
    </w:p>
    <w:p w14:paraId="4CC5BA6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ενημερώνω ότι, παρά τη μ</w:t>
      </w:r>
      <w:r>
        <w:rPr>
          <w:rFonts w:eastAsia="Times New Roman"/>
          <w:color w:val="222222"/>
          <w:szCs w:val="24"/>
          <w:shd w:val="clear" w:color="auto" w:fill="FFFFFF"/>
        </w:rPr>
        <w:t xml:space="preserve">αταίωση της συζήτησης στο </w:t>
      </w:r>
      <w:r>
        <w:rPr>
          <w:rFonts w:eastAsia="Times New Roman"/>
          <w:color w:val="222222"/>
          <w:szCs w:val="24"/>
          <w:shd w:val="clear" w:color="auto" w:fill="FFFFFF"/>
        </w:rPr>
        <w:t>Κ</w:t>
      </w:r>
      <w:r>
        <w:rPr>
          <w:rFonts w:eastAsia="Times New Roman"/>
          <w:color w:val="222222"/>
          <w:szCs w:val="24"/>
          <w:shd w:val="clear" w:color="auto" w:fill="FFFFFF"/>
        </w:rPr>
        <w:t xml:space="preserve">εντρικό </w:t>
      </w:r>
      <w:r>
        <w:rPr>
          <w:rFonts w:eastAsia="Times New Roman"/>
          <w:color w:val="222222"/>
          <w:szCs w:val="24"/>
          <w:shd w:val="clear" w:color="auto" w:fill="FFFFFF"/>
        </w:rPr>
        <w:t>Α</w:t>
      </w:r>
      <w:r>
        <w:rPr>
          <w:rFonts w:eastAsia="Times New Roman"/>
          <w:color w:val="222222"/>
          <w:szCs w:val="24"/>
          <w:shd w:val="clear" w:color="auto" w:fill="FFFFFF"/>
        </w:rPr>
        <w:t xml:space="preserve">ρχαιολογικό </w:t>
      </w:r>
      <w:r>
        <w:rPr>
          <w:rFonts w:eastAsia="Times New Roman"/>
          <w:color w:val="222222"/>
          <w:szCs w:val="24"/>
          <w:shd w:val="clear" w:color="auto" w:fill="FFFFFF"/>
        </w:rPr>
        <w:t>Σ</w:t>
      </w:r>
      <w:r>
        <w:rPr>
          <w:rFonts w:eastAsia="Times New Roman"/>
          <w:color w:val="222222"/>
          <w:szCs w:val="24"/>
          <w:shd w:val="clear" w:color="auto" w:fill="FFFFFF"/>
        </w:rPr>
        <w:t>υμβούλιο, το Κίνημα Αλλαγής έκανε αναφορά και τώρα καταθέτει και επίκαιρη ερώτηση αξιολογώντας τις αρνητικές επιπτώσεις που θα έχει μια τέτοια εξέλιξη, όχι μόνο στην καθημερινή ζωή των πολιτών, αλλά και στις</w:t>
      </w:r>
      <w:r>
        <w:rPr>
          <w:rFonts w:eastAsia="Times New Roman"/>
          <w:color w:val="222222"/>
          <w:szCs w:val="24"/>
          <w:shd w:val="clear" w:color="auto" w:fill="FFFFFF"/>
        </w:rPr>
        <w:t xml:space="preserve"> αναπτυξιακές δυνατότητες της περιοχής. Αυτό είναι ένα ανεξίτηλο αποτύπωμα εκδημοκρατισμού. Των μεθοδεύσεών σας πάντα, έτσι;</w:t>
      </w:r>
    </w:p>
    <w:p w14:paraId="4CC5BA6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ίδια ώρα, ο κόσμος βοά από την πρωτοφανή δήλωση του συντοπίτη μου Βουλευτή του ΣΥΡΙΖΑ που πρότεινε στον προκλητικό Τούρκο Βουλε</w:t>
      </w:r>
      <w:r>
        <w:rPr>
          <w:rFonts w:eastAsia="Times New Roman"/>
          <w:color w:val="222222"/>
          <w:szCs w:val="24"/>
          <w:shd w:val="clear" w:color="auto" w:fill="FFFFFF"/>
        </w:rPr>
        <w:t>υτή έναν έντιμο συμβιβασμό, κάτι αντίστοιχο με αυτό που έκανε η Κυβέρνηση με τη Βόρεια Μακεδονία.</w:t>
      </w:r>
    </w:p>
    <w:p w14:paraId="4CC5BA67" w14:textId="77777777" w:rsidR="005D719C" w:rsidRDefault="00627F40">
      <w:pPr>
        <w:spacing w:line="600" w:lineRule="auto"/>
        <w:ind w:firstLine="720"/>
        <w:jc w:val="both"/>
        <w:rPr>
          <w:rFonts w:eastAsia="Times New Roman"/>
          <w:szCs w:val="24"/>
        </w:rPr>
      </w:pPr>
      <w:r>
        <w:rPr>
          <w:rFonts w:eastAsia="Times New Roman"/>
          <w:szCs w:val="24"/>
        </w:rPr>
        <w:lastRenderedPageBreak/>
        <w:t>Τ</w:t>
      </w:r>
      <w:r w:rsidRPr="00FA0BFB">
        <w:rPr>
          <w:rFonts w:eastAsia="Times New Roman"/>
          <w:szCs w:val="24"/>
        </w:rPr>
        <w:t xml:space="preserve">ο </w:t>
      </w:r>
      <w:r>
        <w:rPr>
          <w:rFonts w:eastAsia="Times New Roman"/>
          <w:szCs w:val="24"/>
        </w:rPr>
        <w:t>π</w:t>
      </w:r>
      <w:r w:rsidRPr="00FA0BFB">
        <w:rPr>
          <w:rFonts w:eastAsia="Times New Roman"/>
          <w:szCs w:val="24"/>
        </w:rPr>
        <w:t>ερίεργο δεν είναι ότι αυτά τα λέει ένας Βουλευτής του ΣΥΡΙΖΑ</w:t>
      </w:r>
      <w:r>
        <w:rPr>
          <w:rFonts w:eastAsia="Times New Roman"/>
          <w:szCs w:val="24"/>
        </w:rPr>
        <w:t>.</w:t>
      </w:r>
      <w:r w:rsidRPr="00FA0BFB">
        <w:rPr>
          <w:rFonts w:eastAsia="Times New Roman"/>
          <w:szCs w:val="24"/>
        </w:rPr>
        <w:t xml:space="preserve"> </w:t>
      </w:r>
      <w:r>
        <w:rPr>
          <w:rFonts w:eastAsia="Times New Roman"/>
          <w:szCs w:val="24"/>
        </w:rPr>
        <w:t>Τ</w:t>
      </w:r>
      <w:r w:rsidRPr="00FA0BFB">
        <w:rPr>
          <w:rFonts w:eastAsia="Times New Roman"/>
          <w:szCs w:val="24"/>
        </w:rPr>
        <w:t>ο αξιοπρόσεκτο είναι ότι αποτελούν την επίσημη θέση του ΣΥΡΙΖΑ</w:t>
      </w:r>
      <w:r>
        <w:rPr>
          <w:rFonts w:eastAsia="Times New Roman"/>
          <w:szCs w:val="24"/>
        </w:rPr>
        <w:t>!</w:t>
      </w:r>
      <w:r w:rsidRPr="00FA0BFB">
        <w:rPr>
          <w:rFonts w:eastAsia="Times New Roman"/>
          <w:szCs w:val="24"/>
        </w:rPr>
        <w:t xml:space="preserve"> </w:t>
      </w:r>
    </w:p>
    <w:p w14:paraId="4CC5BA68" w14:textId="77777777" w:rsidR="005D719C" w:rsidRDefault="00627F40">
      <w:pPr>
        <w:spacing w:line="600" w:lineRule="auto"/>
        <w:ind w:firstLine="720"/>
        <w:jc w:val="both"/>
        <w:rPr>
          <w:rFonts w:eastAsia="Times New Roman"/>
          <w:szCs w:val="24"/>
        </w:rPr>
      </w:pPr>
      <w:r w:rsidRPr="00FA0BFB">
        <w:rPr>
          <w:rFonts w:eastAsia="Times New Roman"/>
          <w:szCs w:val="24"/>
        </w:rPr>
        <w:t xml:space="preserve">Σε </w:t>
      </w:r>
      <w:r>
        <w:rPr>
          <w:rFonts w:eastAsia="Times New Roman"/>
          <w:szCs w:val="24"/>
        </w:rPr>
        <w:t>α</w:t>
      </w:r>
      <w:r w:rsidRPr="00FA0BFB">
        <w:rPr>
          <w:rFonts w:eastAsia="Times New Roman"/>
          <w:szCs w:val="24"/>
        </w:rPr>
        <w:t>υτή</w:t>
      </w:r>
      <w:r>
        <w:rPr>
          <w:rFonts w:eastAsia="Times New Roman"/>
          <w:szCs w:val="24"/>
        </w:rPr>
        <w:t>,</w:t>
      </w:r>
      <w:r w:rsidRPr="00FA0BFB">
        <w:rPr>
          <w:rFonts w:eastAsia="Times New Roman"/>
          <w:szCs w:val="24"/>
        </w:rPr>
        <w:t xml:space="preserve"> λοιπόν</w:t>
      </w:r>
      <w:r>
        <w:rPr>
          <w:rFonts w:eastAsia="Times New Roman"/>
          <w:szCs w:val="24"/>
        </w:rPr>
        <w:t>,</w:t>
      </w:r>
      <w:r w:rsidRPr="00FA0BFB">
        <w:rPr>
          <w:rFonts w:eastAsia="Times New Roman"/>
          <w:szCs w:val="24"/>
        </w:rPr>
        <w:t xml:space="preserve"> την ακραία ατμόσφαιρα έρχεται ο Υπουργός με το αθλητικό νομοσχέδιο που πιστεύει ότι </w:t>
      </w:r>
      <w:r>
        <w:rPr>
          <w:rFonts w:eastAsia="Times New Roman"/>
          <w:szCs w:val="24"/>
        </w:rPr>
        <w:t>«</w:t>
      </w:r>
      <w:r w:rsidRPr="00FA0BFB">
        <w:rPr>
          <w:rFonts w:eastAsia="Times New Roman"/>
          <w:szCs w:val="24"/>
        </w:rPr>
        <w:t>θα αλλάξει σελίδα στον αθλητισμό</w:t>
      </w:r>
      <w:r>
        <w:rPr>
          <w:rFonts w:eastAsia="Times New Roman"/>
          <w:szCs w:val="24"/>
        </w:rPr>
        <w:t>»</w:t>
      </w:r>
      <w:r>
        <w:rPr>
          <w:rFonts w:eastAsia="Times New Roman"/>
          <w:szCs w:val="24"/>
        </w:rPr>
        <w:t>. Ε</w:t>
      </w:r>
      <w:r w:rsidRPr="00FA0BFB">
        <w:rPr>
          <w:rFonts w:eastAsia="Times New Roman"/>
          <w:szCs w:val="24"/>
        </w:rPr>
        <w:t>ίπε ο κύριος Υφυπουργός</w:t>
      </w:r>
      <w:r w:rsidRPr="00750C35">
        <w:rPr>
          <w:rFonts w:eastAsia="Times New Roman"/>
          <w:szCs w:val="24"/>
        </w:rPr>
        <w:t>:</w:t>
      </w:r>
      <w:r w:rsidRPr="00FA0BFB">
        <w:rPr>
          <w:rFonts w:eastAsia="Times New Roman"/>
          <w:szCs w:val="24"/>
        </w:rPr>
        <w:t xml:space="preserve"> </w:t>
      </w:r>
      <w:r>
        <w:rPr>
          <w:rFonts w:eastAsia="Times New Roman"/>
          <w:szCs w:val="24"/>
        </w:rPr>
        <w:t>«</w:t>
      </w:r>
      <w:r w:rsidRPr="00FA0BFB">
        <w:rPr>
          <w:rFonts w:eastAsia="Times New Roman"/>
          <w:szCs w:val="24"/>
        </w:rPr>
        <w:t>Το νέο αθλητικό νομοσχέδιο θα μας δώσει τα όπλα στη φαρέτρα μας απέναντι στη βία</w:t>
      </w:r>
      <w:r>
        <w:rPr>
          <w:rFonts w:eastAsia="Times New Roman"/>
          <w:szCs w:val="24"/>
        </w:rPr>
        <w:t>»</w:t>
      </w:r>
      <w:r w:rsidRPr="00750C35">
        <w:rPr>
          <w:rFonts w:eastAsia="Times New Roman"/>
          <w:szCs w:val="24"/>
        </w:rPr>
        <w:t>.</w:t>
      </w:r>
      <w:r>
        <w:rPr>
          <w:rFonts w:eastAsia="Times New Roman"/>
          <w:szCs w:val="24"/>
        </w:rPr>
        <w:t xml:space="preserve"> </w:t>
      </w:r>
      <w:r>
        <w:rPr>
          <w:rFonts w:eastAsia="Times New Roman"/>
          <w:szCs w:val="24"/>
          <w:lang w:val="en-US"/>
        </w:rPr>
        <w:t>K</w:t>
      </w:r>
      <w:r w:rsidRPr="00FA0BFB">
        <w:rPr>
          <w:rFonts w:eastAsia="Times New Roman"/>
          <w:szCs w:val="24"/>
        </w:rPr>
        <w:t>αι έρχεται το Σαββατοκύρ</w:t>
      </w:r>
      <w:r w:rsidRPr="00FA0BFB">
        <w:rPr>
          <w:rFonts w:eastAsia="Times New Roman"/>
          <w:szCs w:val="24"/>
        </w:rPr>
        <w:t>ιακο και ζούμε τα σοβαρά επεισόδια με συμπλοκές</w:t>
      </w:r>
      <w:r>
        <w:rPr>
          <w:rFonts w:eastAsia="Times New Roman"/>
          <w:szCs w:val="24"/>
        </w:rPr>
        <w:t>,</w:t>
      </w:r>
      <w:r w:rsidRPr="00FA0BFB">
        <w:rPr>
          <w:rFonts w:eastAsia="Times New Roman"/>
          <w:szCs w:val="24"/>
        </w:rPr>
        <w:t xml:space="preserve"> με τραυματισμούς</w:t>
      </w:r>
      <w:r>
        <w:rPr>
          <w:rFonts w:eastAsia="Times New Roman"/>
          <w:szCs w:val="24"/>
        </w:rPr>
        <w:t>,</w:t>
      </w:r>
      <w:r w:rsidRPr="00FA0BFB">
        <w:rPr>
          <w:rFonts w:eastAsia="Times New Roman"/>
          <w:szCs w:val="24"/>
        </w:rPr>
        <w:t xml:space="preserve"> με καταστροφές περιουσιακών στοιχείων πολιτών</w:t>
      </w:r>
      <w:r w:rsidRPr="00750C35">
        <w:rPr>
          <w:rFonts w:eastAsia="Times New Roman"/>
          <w:szCs w:val="24"/>
        </w:rPr>
        <w:t xml:space="preserve">, </w:t>
      </w:r>
      <w:r w:rsidRPr="00FA0BFB">
        <w:rPr>
          <w:rFonts w:eastAsia="Times New Roman"/>
          <w:szCs w:val="24"/>
        </w:rPr>
        <w:t>ανομία</w:t>
      </w:r>
      <w:r>
        <w:rPr>
          <w:rFonts w:eastAsia="Times New Roman"/>
          <w:szCs w:val="24"/>
        </w:rPr>
        <w:t>,</w:t>
      </w:r>
      <w:r w:rsidRPr="00FA0BFB">
        <w:rPr>
          <w:rFonts w:eastAsia="Times New Roman"/>
          <w:szCs w:val="24"/>
        </w:rPr>
        <w:t xml:space="preserve"> έκτροπα</w:t>
      </w:r>
      <w:r>
        <w:rPr>
          <w:rFonts w:eastAsia="Times New Roman"/>
          <w:szCs w:val="24"/>
        </w:rPr>
        <w:t>,</w:t>
      </w:r>
      <w:r w:rsidRPr="00FA0BFB">
        <w:rPr>
          <w:rFonts w:eastAsia="Times New Roman"/>
          <w:szCs w:val="24"/>
        </w:rPr>
        <w:t xml:space="preserve"> εισβολή </w:t>
      </w:r>
      <w:r>
        <w:rPr>
          <w:rFonts w:eastAsia="Times New Roman"/>
          <w:szCs w:val="24"/>
        </w:rPr>
        <w:t xml:space="preserve">κρανιοφόρων με </w:t>
      </w:r>
      <w:r w:rsidRPr="00FA0BFB">
        <w:rPr>
          <w:rFonts w:eastAsia="Times New Roman"/>
          <w:szCs w:val="24"/>
        </w:rPr>
        <w:t xml:space="preserve">ρόπαλα σε αγωνιστικό χώρο </w:t>
      </w:r>
      <w:r>
        <w:rPr>
          <w:rFonts w:eastAsia="Times New Roman"/>
          <w:szCs w:val="24"/>
        </w:rPr>
        <w:t>που παίζει</w:t>
      </w:r>
      <w:r w:rsidRPr="00FA0BFB">
        <w:rPr>
          <w:rFonts w:eastAsia="Times New Roman"/>
          <w:szCs w:val="24"/>
        </w:rPr>
        <w:t xml:space="preserve"> μία γυναικεία ομάδα και στις κερκίδες είναι κυρίως γυναικόπαιδα</w:t>
      </w:r>
      <w:r>
        <w:rPr>
          <w:rFonts w:eastAsia="Times New Roman"/>
          <w:szCs w:val="24"/>
        </w:rPr>
        <w:t>.</w:t>
      </w:r>
    </w:p>
    <w:p w14:paraId="4CC5BA69" w14:textId="77777777" w:rsidR="005D719C" w:rsidRDefault="00627F40">
      <w:pPr>
        <w:spacing w:line="600" w:lineRule="auto"/>
        <w:ind w:firstLine="720"/>
        <w:jc w:val="both"/>
        <w:rPr>
          <w:rFonts w:eastAsia="Times New Roman"/>
          <w:szCs w:val="24"/>
        </w:rPr>
      </w:pPr>
      <w:r w:rsidRPr="00FA0BFB">
        <w:rPr>
          <w:rFonts w:eastAsia="Times New Roman"/>
          <w:szCs w:val="24"/>
        </w:rPr>
        <w:t>Κύριε Υπουργέ</w:t>
      </w:r>
      <w:r>
        <w:rPr>
          <w:rFonts w:eastAsia="Times New Roman"/>
          <w:szCs w:val="24"/>
        </w:rPr>
        <w:t>,</w:t>
      </w:r>
      <w:r w:rsidRPr="00FA0BFB">
        <w:rPr>
          <w:rFonts w:eastAsia="Times New Roman"/>
          <w:szCs w:val="24"/>
        </w:rPr>
        <w:t xml:space="preserve"> η έκφραση του αποτροπιασμ</w:t>
      </w:r>
      <w:r>
        <w:rPr>
          <w:rFonts w:eastAsia="Times New Roman"/>
          <w:szCs w:val="24"/>
        </w:rPr>
        <w:t>ού</w:t>
      </w:r>
      <w:r w:rsidRPr="00FA0BFB">
        <w:rPr>
          <w:rFonts w:eastAsia="Times New Roman"/>
          <w:szCs w:val="24"/>
        </w:rPr>
        <w:t xml:space="preserve"> σας για τα επεισόδια</w:t>
      </w:r>
      <w:r w:rsidRPr="00355500">
        <w:rPr>
          <w:rFonts w:eastAsia="Times New Roman"/>
          <w:szCs w:val="24"/>
        </w:rPr>
        <w:t>,</w:t>
      </w:r>
      <w:r w:rsidRPr="00FA0BFB">
        <w:rPr>
          <w:rFonts w:eastAsia="Times New Roman"/>
          <w:szCs w:val="24"/>
        </w:rPr>
        <w:t xml:space="preserve"> </w:t>
      </w:r>
      <w:r>
        <w:rPr>
          <w:rFonts w:eastAsia="Times New Roman"/>
          <w:szCs w:val="24"/>
        </w:rPr>
        <w:t>ε</w:t>
      </w:r>
      <w:r w:rsidRPr="00FA0BFB">
        <w:rPr>
          <w:rFonts w:eastAsia="Times New Roman"/>
          <w:szCs w:val="24"/>
        </w:rPr>
        <w:t xml:space="preserve">ιδικά όταν </w:t>
      </w:r>
      <w:r>
        <w:rPr>
          <w:rFonts w:eastAsia="Times New Roman"/>
          <w:szCs w:val="24"/>
        </w:rPr>
        <w:t>φ</w:t>
      </w:r>
      <w:r w:rsidRPr="00FA0BFB">
        <w:rPr>
          <w:rFonts w:eastAsia="Times New Roman"/>
          <w:szCs w:val="24"/>
        </w:rPr>
        <w:t>αίνεται πως το ζήτημα έχει γιγαντωθεί</w:t>
      </w:r>
      <w:r w:rsidRPr="00355500">
        <w:rPr>
          <w:rFonts w:eastAsia="Times New Roman"/>
          <w:szCs w:val="24"/>
        </w:rPr>
        <w:t>,</w:t>
      </w:r>
      <w:r w:rsidRPr="00FA0BFB">
        <w:rPr>
          <w:rFonts w:eastAsia="Times New Roman"/>
          <w:szCs w:val="24"/>
        </w:rPr>
        <w:t xml:space="preserve"> </w:t>
      </w:r>
      <w:r>
        <w:rPr>
          <w:rFonts w:eastAsia="Times New Roman"/>
          <w:szCs w:val="24"/>
        </w:rPr>
        <w:t>είναι σεβαστή, αλλά δεν φτάνει. Τ</w:t>
      </w:r>
      <w:r w:rsidRPr="00FA0BFB">
        <w:rPr>
          <w:rFonts w:eastAsia="Times New Roman"/>
          <w:szCs w:val="24"/>
        </w:rPr>
        <w:t>ο ίδιο και η πρ</w:t>
      </w:r>
      <w:r>
        <w:rPr>
          <w:rFonts w:eastAsia="Times New Roman"/>
          <w:szCs w:val="24"/>
        </w:rPr>
        <w:t>όθε</w:t>
      </w:r>
      <w:r w:rsidRPr="00FA0BFB">
        <w:rPr>
          <w:rFonts w:eastAsia="Times New Roman"/>
          <w:szCs w:val="24"/>
        </w:rPr>
        <w:t xml:space="preserve">ση της πολιτείας </w:t>
      </w:r>
      <w:r>
        <w:rPr>
          <w:rFonts w:eastAsia="Times New Roman"/>
          <w:szCs w:val="24"/>
        </w:rPr>
        <w:t>π</w:t>
      </w:r>
      <w:r w:rsidRPr="00FA0BFB">
        <w:rPr>
          <w:rFonts w:eastAsia="Times New Roman"/>
          <w:szCs w:val="24"/>
        </w:rPr>
        <w:t>ου</w:t>
      </w:r>
      <w:r>
        <w:rPr>
          <w:rFonts w:eastAsia="Times New Roman"/>
          <w:szCs w:val="24"/>
        </w:rPr>
        <w:t>,</w:t>
      </w:r>
      <w:r w:rsidRPr="00FA0BFB">
        <w:rPr>
          <w:rFonts w:eastAsia="Times New Roman"/>
          <w:szCs w:val="24"/>
        </w:rPr>
        <w:t xml:space="preserve"> όπως λέει</w:t>
      </w:r>
      <w:r>
        <w:rPr>
          <w:rFonts w:eastAsia="Times New Roman"/>
          <w:szCs w:val="24"/>
        </w:rPr>
        <w:t>,</w:t>
      </w:r>
      <w:r w:rsidRPr="00FA0BFB">
        <w:rPr>
          <w:rFonts w:eastAsia="Times New Roman"/>
          <w:szCs w:val="24"/>
        </w:rPr>
        <w:t xml:space="preserve"> </w:t>
      </w:r>
      <w:r>
        <w:rPr>
          <w:rFonts w:eastAsia="Times New Roman"/>
          <w:szCs w:val="24"/>
        </w:rPr>
        <w:t>«</w:t>
      </w:r>
      <w:r w:rsidRPr="00FA0BFB">
        <w:rPr>
          <w:rFonts w:eastAsia="Times New Roman"/>
          <w:szCs w:val="24"/>
        </w:rPr>
        <w:t>δεν θα αφήσουμε τους λίγους να επιβάλουν το</w:t>
      </w:r>
      <w:r>
        <w:rPr>
          <w:rFonts w:eastAsia="Times New Roman"/>
          <w:szCs w:val="24"/>
        </w:rPr>
        <w:t xml:space="preserve">ν </w:t>
      </w:r>
      <w:r w:rsidRPr="00FA0BFB">
        <w:rPr>
          <w:rFonts w:eastAsia="Times New Roman"/>
          <w:szCs w:val="24"/>
        </w:rPr>
        <w:t>ν</w:t>
      </w:r>
      <w:r>
        <w:rPr>
          <w:rFonts w:eastAsia="Times New Roman"/>
          <w:szCs w:val="24"/>
        </w:rPr>
        <w:t>ό</w:t>
      </w:r>
      <w:r w:rsidRPr="00FA0BFB">
        <w:rPr>
          <w:rFonts w:eastAsia="Times New Roman"/>
          <w:szCs w:val="24"/>
        </w:rPr>
        <w:t>μο του</w:t>
      </w:r>
      <w:r>
        <w:rPr>
          <w:rFonts w:eastAsia="Times New Roman"/>
          <w:szCs w:val="24"/>
        </w:rPr>
        <w:t>ς</w:t>
      </w:r>
      <w:r w:rsidRPr="00FA0BFB">
        <w:rPr>
          <w:rFonts w:eastAsia="Times New Roman"/>
          <w:szCs w:val="24"/>
        </w:rPr>
        <w:t xml:space="preserve"> στους </w:t>
      </w:r>
      <w:r>
        <w:rPr>
          <w:rFonts w:eastAsia="Times New Roman"/>
          <w:szCs w:val="24"/>
        </w:rPr>
        <w:t>πολλούς</w:t>
      </w:r>
      <w:r>
        <w:rPr>
          <w:rFonts w:eastAsia="Times New Roman"/>
          <w:szCs w:val="24"/>
        </w:rPr>
        <w:t>»</w:t>
      </w:r>
      <w:r>
        <w:rPr>
          <w:rFonts w:eastAsia="Times New Roman"/>
          <w:szCs w:val="24"/>
        </w:rPr>
        <w:t>.</w:t>
      </w:r>
      <w:r w:rsidRPr="00FA0BFB">
        <w:rPr>
          <w:rFonts w:eastAsia="Times New Roman"/>
          <w:szCs w:val="24"/>
        </w:rPr>
        <w:t xml:space="preserve"> Και αυτή δεν φτάνει</w:t>
      </w:r>
      <w:r>
        <w:rPr>
          <w:rFonts w:eastAsia="Times New Roman"/>
          <w:szCs w:val="24"/>
        </w:rPr>
        <w:t>. Δ</w:t>
      </w:r>
      <w:r w:rsidRPr="00FA0BFB">
        <w:rPr>
          <w:rFonts w:eastAsia="Times New Roman"/>
          <w:szCs w:val="24"/>
        </w:rPr>
        <w:t>εν φτάνει και δεν πείθει</w:t>
      </w:r>
      <w:r>
        <w:rPr>
          <w:rFonts w:eastAsia="Times New Roman"/>
          <w:szCs w:val="24"/>
        </w:rPr>
        <w:t>,</w:t>
      </w:r>
      <w:r w:rsidRPr="00FA0BFB">
        <w:rPr>
          <w:rFonts w:eastAsia="Times New Roman"/>
          <w:szCs w:val="24"/>
        </w:rPr>
        <w:t xml:space="preserve"> </w:t>
      </w:r>
      <w:r>
        <w:rPr>
          <w:rFonts w:eastAsia="Times New Roman"/>
          <w:szCs w:val="24"/>
        </w:rPr>
        <w:t>γ</w:t>
      </w:r>
      <w:r w:rsidRPr="00FA0BFB">
        <w:rPr>
          <w:rFonts w:eastAsia="Times New Roman"/>
          <w:szCs w:val="24"/>
        </w:rPr>
        <w:t>ια</w:t>
      </w:r>
      <w:r>
        <w:rPr>
          <w:rFonts w:eastAsia="Times New Roman"/>
          <w:szCs w:val="24"/>
        </w:rPr>
        <w:t>τί δεν ακούγεται καν ειλικρινής.</w:t>
      </w:r>
      <w:r w:rsidRPr="00355500">
        <w:rPr>
          <w:rFonts w:eastAsia="Times New Roman"/>
          <w:szCs w:val="24"/>
        </w:rPr>
        <w:t xml:space="preserve"> </w:t>
      </w:r>
    </w:p>
    <w:p w14:paraId="4CC5BA6A" w14:textId="77777777" w:rsidR="005D719C" w:rsidRDefault="00627F40">
      <w:pPr>
        <w:spacing w:line="600" w:lineRule="auto"/>
        <w:ind w:firstLine="720"/>
        <w:jc w:val="both"/>
        <w:rPr>
          <w:rFonts w:eastAsia="Times New Roman"/>
          <w:szCs w:val="24"/>
        </w:rPr>
      </w:pPr>
      <w:r>
        <w:rPr>
          <w:rFonts w:eastAsia="Times New Roman"/>
          <w:szCs w:val="24"/>
          <w:lang w:val="en-US"/>
        </w:rPr>
        <w:lastRenderedPageBreak/>
        <w:t>O</w:t>
      </w:r>
      <w:r w:rsidRPr="00FA0BFB">
        <w:rPr>
          <w:rFonts w:eastAsia="Times New Roman"/>
          <w:szCs w:val="24"/>
        </w:rPr>
        <w:t xml:space="preserve"> Πρωθυπουργός και το κόμμα που υιοθέτησε </w:t>
      </w:r>
      <w:r>
        <w:rPr>
          <w:rFonts w:eastAsia="Times New Roman"/>
          <w:szCs w:val="24"/>
        </w:rPr>
        <w:t>«</w:t>
      </w:r>
      <w:r w:rsidRPr="00FA0BFB">
        <w:rPr>
          <w:rFonts w:eastAsia="Times New Roman"/>
          <w:szCs w:val="24"/>
        </w:rPr>
        <w:t>οσφυοκάμπτες τυχοδιώκτες</w:t>
      </w:r>
      <w:r>
        <w:rPr>
          <w:rFonts w:eastAsia="Times New Roman"/>
          <w:szCs w:val="24"/>
        </w:rPr>
        <w:t>»</w:t>
      </w:r>
      <w:r w:rsidRPr="00FA0BFB">
        <w:rPr>
          <w:rFonts w:eastAsia="Times New Roman"/>
          <w:szCs w:val="24"/>
        </w:rPr>
        <w:t xml:space="preserve"> και αφήνει το κέντρο της Αθήνας στο χάος της ανομίας</w:t>
      </w:r>
      <w:r>
        <w:rPr>
          <w:rFonts w:eastAsia="Times New Roman"/>
          <w:szCs w:val="24"/>
        </w:rPr>
        <w:t>,</w:t>
      </w:r>
      <w:r w:rsidRPr="00FA0BFB">
        <w:rPr>
          <w:rFonts w:eastAsia="Times New Roman"/>
          <w:szCs w:val="24"/>
        </w:rPr>
        <w:t xml:space="preserve"> τους Ρουβικώνες να αλωνίζουν</w:t>
      </w:r>
      <w:r>
        <w:rPr>
          <w:rFonts w:eastAsia="Times New Roman"/>
          <w:szCs w:val="24"/>
        </w:rPr>
        <w:t>,</w:t>
      </w:r>
      <w:r w:rsidRPr="00FA0BFB">
        <w:rPr>
          <w:rFonts w:eastAsia="Times New Roman"/>
          <w:szCs w:val="24"/>
        </w:rPr>
        <w:t xml:space="preserve"> τους μπαχαλάκηδες να κάνουν γυαλιά καρφιά και ταυτόχρονα προχωρά σε προληπτικές προσαγωγές πολιτών στα Γιαννιτσά </w:t>
      </w:r>
      <w:r>
        <w:rPr>
          <w:rFonts w:eastAsia="Times New Roman"/>
          <w:szCs w:val="24"/>
        </w:rPr>
        <w:t>μ</w:t>
      </w:r>
      <w:r w:rsidRPr="00FA0BFB">
        <w:rPr>
          <w:rFonts w:eastAsia="Times New Roman"/>
          <w:szCs w:val="24"/>
        </w:rPr>
        <w:t>ην τυχόν και τσαλακωθεί η εικόνα των στελεχών του</w:t>
      </w:r>
      <w:r>
        <w:rPr>
          <w:rFonts w:eastAsia="Times New Roman"/>
          <w:szCs w:val="24"/>
        </w:rPr>
        <w:t>.</w:t>
      </w:r>
      <w:r w:rsidRPr="00355500">
        <w:rPr>
          <w:rFonts w:eastAsia="Times New Roman"/>
          <w:szCs w:val="24"/>
        </w:rPr>
        <w:t xml:space="preserve"> </w:t>
      </w:r>
      <w:r>
        <w:rPr>
          <w:rFonts w:eastAsia="Times New Roman"/>
          <w:szCs w:val="24"/>
        </w:rPr>
        <w:t>Τ</w:t>
      </w:r>
      <w:r>
        <w:rPr>
          <w:rFonts w:eastAsia="Times New Roman"/>
          <w:szCs w:val="24"/>
        </w:rPr>
        <w:t>ο</w:t>
      </w:r>
      <w:r w:rsidRPr="00FA0BFB">
        <w:rPr>
          <w:rFonts w:eastAsia="Times New Roman"/>
          <w:szCs w:val="24"/>
        </w:rPr>
        <w:t xml:space="preserve"> κόμμα που ανδρώθηκε</w:t>
      </w:r>
      <w:r>
        <w:rPr>
          <w:rFonts w:eastAsia="Times New Roman"/>
          <w:szCs w:val="24"/>
        </w:rPr>
        <w:t>,</w:t>
      </w:r>
      <w:r w:rsidRPr="00FA0BFB">
        <w:rPr>
          <w:rFonts w:eastAsia="Times New Roman"/>
          <w:szCs w:val="24"/>
        </w:rPr>
        <w:t xml:space="preserve"> ανέβηκε στην εξουσία</w:t>
      </w:r>
      <w:r>
        <w:rPr>
          <w:rFonts w:eastAsia="Times New Roman"/>
          <w:szCs w:val="24"/>
        </w:rPr>
        <w:t>,</w:t>
      </w:r>
      <w:r w:rsidRPr="00FA0BFB">
        <w:rPr>
          <w:rFonts w:eastAsia="Times New Roman"/>
          <w:szCs w:val="24"/>
        </w:rPr>
        <w:t xml:space="preserve"> κυβέρνησε με εργαλείο την π</w:t>
      </w:r>
      <w:r>
        <w:rPr>
          <w:rFonts w:eastAsia="Times New Roman"/>
          <w:szCs w:val="24"/>
        </w:rPr>
        <w:t>όλωση,</w:t>
      </w:r>
      <w:r w:rsidRPr="00FA0BFB">
        <w:rPr>
          <w:rFonts w:eastAsia="Times New Roman"/>
          <w:szCs w:val="24"/>
        </w:rPr>
        <w:t xml:space="preserve"> το</w:t>
      </w:r>
      <w:r>
        <w:rPr>
          <w:rFonts w:eastAsia="Times New Roman"/>
          <w:szCs w:val="24"/>
        </w:rPr>
        <w:t>ν</w:t>
      </w:r>
      <w:r w:rsidRPr="00FA0BFB">
        <w:rPr>
          <w:rFonts w:eastAsia="Times New Roman"/>
          <w:szCs w:val="24"/>
        </w:rPr>
        <w:t xml:space="preserve"> διχασμ</w:t>
      </w:r>
      <w:r w:rsidRPr="00FA0BFB">
        <w:rPr>
          <w:rFonts w:eastAsia="Times New Roman"/>
          <w:szCs w:val="24"/>
        </w:rPr>
        <w:t xml:space="preserve">ό και τη </w:t>
      </w:r>
      <w:r>
        <w:rPr>
          <w:rFonts w:eastAsia="Times New Roman"/>
          <w:szCs w:val="24"/>
        </w:rPr>
        <w:t>βία</w:t>
      </w:r>
      <w:r w:rsidRPr="00FA0BFB">
        <w:rPr>
          <w:rFonts w:eastAsia="Times New Roman"/>
          <w:szCs w:val="24"/>
        </w:rPr>
        <w:t xml:space="preserve"> πασπαλισμένη με μπόλικο αίσθημα </w:t>
      </w:r>
      <w:r>
        <w:rPr>
          <w:rFonts w:eastAsia="Times New Roman"/>
          <w:szCs w:val="24"/>
        </w:rPr>
        <w:t>«</w:t>
      </w:r>
      <w:r w:rsidRPr="00FA0BFB">
        <w:rPr>
          <w:rFonts w:eastAsia="Times New Roman"/>
          <w:szCs w:val="24"/>
        </w:rPr>
        <w:t>δίκαιης οργής</w:t>
      </w:r>
      <w:r>
        <w:rPr>
          <w:rFonts w:eastAsia="Times New Roman"/>
          <w:szCs w:val="24"/>
        </w:rPr>
        <w:t>»</w:t>
      </w:r>
      <w:r w:rsidRPr="00FA0BFB">
        <w:rPr>
          <w:rFonts w:eastAsia="Times New Roman"/>
          <w:szCs w:val="24"/>
        </w:rPr>
        <w:t xml:space="preserve"> και αγανάκτησης</w:t>
      </w:r>
      <w:r>
        <w:rPr>
          <w:rFonts w:eastAsia="Times New Roman"/>
          <w:szCs w:val="24"/>
        </w:rPr>
        <w:t>,</w:t>
      </w:r>
      <w:r w:rsidRPr="00FA0BFB">
        <w:rPr>
          <w:rFonts w:eastAsia="Times New Roman"/>
          <w:szCs w:val="24"/>
        </w:rPr>
        <w:t xml:space="preserve"> δεν πείθει κανέναν</w:t>
      </w:r>
      <w:r>
        <w:rPr>
          <w:rFonts w:eastAsia="Times New Roman"/>
          <w:szCs w:val="24"/>
        </w:rPr>
        <w:t>.</w:t>
      </w:r>
    </w:p>
    <w:p w14:paraId="4CC5BA6B" w14:textId="77777777" w:rsidR="005D719C" w:rsidRDefault="00627F40">
      <w:pPr>
        <w:spacing w:line="600" w:lineRule="auto"/>
        <w:ind w:firstLine="720"/>
        <w:jc w:val="both"/>
        <w:rPr>
          <w:rFonts w:eastAsia="Times New Roman"/>
          <w:szCs w:val="24"/>
        </w:rPr>
      </w:pPr>
      <w:r>
        <w:rPr>
          <w:rFonts w:eastAsia="Times New Roman"/>
          <w:szCs w:val="24"/>
        </w:rPr>
        <w:t>Ε</w:t>
      </w:r>
      <w:r w:rsidRPr="00FA0BFB">
        <w:rPr>
          <w:rFonts w:eastAsia="Times New Roman"/>
          <w:szCs w:val="24"/>
        </w:rPr>
        <w:t xml:space="preserve">κφράσατε στις </w:t>
      </w:r>
      <w:r>
        <w:rPr>
          <w:rFonts w:eastAsia="Times New Roman"/>
          <w:szCs w:val="24"/>
        </w:rPr>
        <w:t>ε</w:t>
      </w:r>
      <w:r w:rsidRPr="00FA0BFB">
        <w:rPr>
          <w:rFonts w:eastAsia="Times New Roman"/>
          <w:szCs w:val="24"/>
        </w:rPr>
        <w:t>πιτροπές τη θέληση να βρεθεί έν</w:t>
      </w:r>
      <w:r>
        <w:rPr>
          <w:rFonts w:eastAsia="Times New Roman"/>
          <w:szCs w:val="24"/>
        </w:rPr>
        <w:t xml:space="preserve">α όσο το δυνατόν μεγαλύτερο </w:t>
      </w:r>
      <w:r w:rsidRPr="00E44969">
        <w:rPr>
          <w:rFonts w:eastAsia="Times New Roman" w:cs="Times New Roman"/>
          <w:bCs/>
          <w:szCs w:val="24"/>
          <w:lang w:val="en-US"/>
        </w:rPr>
        <w:t>consensus</w:t>
      </w:r>
      <w:r>
        <w:rPr>
          <w:rFonts w:eastAsia="Times New Roman" w:cs="Times New Roman"/>
          <w:bCs/>
          <w:szCs w:val="24"/>
        </w:rPr>
        <w:t>,</w:t>
      </w:r>
      <w:r w:rsidRPr="00FA0BFB">
        <w:rPr>
          <w:rFonts w:eastAsia="Times New Roman"/>
          <w:szCs w:val="24"/>
        </w:rPr>
        <w:t xml:space="preserve"> ώστε όταν ψηφιστεί το νομοσχέδιο να δώσουμε ένα στίγμα ότι αναγνωρίζουμε</w:t>
      </w:r>
      <w:r w:rsidRPr="00FA0BFB">
        <w:rPr>
          <w:rFonts w:eastAsia="Times New Roman"/>
          <w:szCs w:val="24"/>
        </w:rPr>
        <w:t xml:space="preserve"> τα προβλήματα και έχουμε τη διάθεση </w:t>
      </w:r>
      <w:r>
        <w:rPr>
          <w:rFonts w:eastAsia="Times New Roman"/>
          <w:szCs w:val="24"/>
        </w:rPr>
        <w:t>α</w:t>
      </w:r>
      <w:r w:rsidRPr="00FA0BFB">
        <w:rPr>
          <w:rFonts w:eastAsia="Times New Roman"/>
          <w:szCs w:val="24"/>
        </w:rPr>
        <w:t>πό κοινού να δώσουμε λύσεις</w:t>
      </w:r>
      <w:r w:rsidRPr="00DC4FBF">
        <w:rPr>
          <w:rFonts w:eastAsia="Times New Roman"/>
          <w:szCs w:val="24"/>
        </w:rPr>
        <w:t xml:space="preserve">. </w:t>
      </w:r>
      <w:r>
        <w:rPr>
          <w:rFonts w:eastAsia="Times New Roman"/>
          <w:szCs w:val="24"/>
          <w:lang w:val="en-US"/>
        </w:rPr>
        <w:t>O</w:t>
      </w:r>
      <w:r w:rsidRPr="00FA0BFB">
        <w:rPr>
          <w:rFonts w:eastAsia="Times New Roman"/>
          <w:szCs w:val="24"/>
        </w:rPr>
        <w:t xml:space="preserve"> ρόλος των Βουλευτών επικεντρώνεται σ</w:t>
      </w:r>
      <w:r>
        <w:rPr>
          <w:rFonts w:eastAsia="Times New Roman"/>
          <w:szCs w:val="24"/>
        </w:rPr>
        <w:t>τη σωστή και ολοκληρωμένη νομοθέ</w:t>
      </w:r>
      <w:r w:rsidRPr="00FA0BFB">
        <w:rPr>
          <w:rFonts w:eastAsia="Times New Roman"/>
          <w:szCs w:val="24"/>
        </w:rPr>
        <w:t>τ</w:t>
      </w:r>
      <w:r>
        <w:rPr>
          <w:rFonts w:eastAsia="Times New Roman"/>
          <w:szCs w:val="24"/>
        </w:rPr>
        <w:t>η</w:t>
      </w:r>
      <w:r w:rsidRPr="00FA0BFB">
        <w:rPr>
          <w:rFonts w:eastAsia="Times New Roman"/>
          <w:szCs w:val="24"/>
        </w:rPr>
        <w:t>σ</w:t>
      </w:r>
      <w:r>
        <w:rPr>
          <w:rFonts w:eastAsia="Times New Roman"/>
          <w:szCs w:val="24"/>
        </w:rPr>
        <w:t xml:space="preserve">η </w:t>
      </w:r>
      <w:r w:rsidRPr="00FA0BFB">
        <w:rPr>
          <w:rFonts w:eastAsia="Times New Roman"/>
          <w:szCs w:val="24"/>
        </w:rPr>
        <w:t xml:space="preserve">και τις προβλέψεις </w:t>
      </w:r>
      <w:r>
        <w:rPr>
          <w:rFonts w:eastAsia="Times New Roman"/>
          <w:szCs w:val="24"/>
        </w:rPr>
        <w:t>της,</w:t>
      </w:r>
      <w:r w:rsidRPr="00FA0BFB">
        <w:rPr>
          <w:rFonts w:eastAsia="Times New Roman"/>
          <w:szCs w:val="24"/>
        </w:rPr>
        <w:t xml:space="preserve"> ώστε να διαμορφωθούν </w:t>
      </w:r>
      <w:r>
        <w:rPr>
          <w:rFonts w:eastAsia="Times New Roman"/>
          <w:szCs w:val="24"/>
        </w:rPr>
        <w:t xml:space="preserve">τα </w:t>
      </w:r>
      <w:r w:rsidRPr="00FA0BFB">
        <w:rPr>
          <w:rFonts w:eastAsia="Times New Roman"/>
          <w:szCs w:val="24"/>
        </w:rPr>
        <w:t>απαραίτητα εργαλεία για να μπορέσουμε να αντιμετωπίσουμε το θέμα τ</w:t>
      </w:r>
      <w:r w:rsidRPr="00FA0BFB">
        <w:rPr>
          <w:rFonts w:eastAsia="Times New Roman"/>
          <w:szCs w:val="24"/>
        </w:rPr>
        <w:t>ης βίας</w:t>
      </w:r>
      <w:r>
        <w:rPr>
          <w:rFonts w:eastAsia="Times New Roman"/>
          <w:szCs w:val="24"/>
        </w:rPr>
        <w:t>.</w:t>
      </w:r>
    </w:p>
    <w:p w14:paraId="4CC5BA6C" w14:textId="77777777" w:rsidR="005D719C" w:rsidRDefault="00627F40">
      <w:pPr>
        <w:spacing w:line="600" w:lineRule="auto"/>
        <w:ind w:firstLine="720"/>
        <w:jc w:val="both"/>
        <w:rPr>
          <w:rFonts w:eastAsia="Times New Roman"/>
          <w:szCs w:val="24"/>
        </w:rPr>
      </w:pPr>
      <w:r>
        <w:rPr>
          <w:rFonts w:eastAsia="Times New Roman"/>
          <w:szCs w:val="24"/>
        </w:rPr>
        <w:lastRenderedPageBreak/>
        <w:t>Μ</w:t>
      </w:r>
      <w:r w:rsidRPr="00FA0BFB">
        <w:rPr>
          <w:rFonts w:eastAsia="Times New Roman"/>
          <w:szCs w:val="24"/>
        </w:rPr>
        <w:t>πορείτε</w:t>
      </w:r>
      <w:r>
        <w:rPr>
          <w:rFonts w:eastAsia="Times New Roman"/>
          <w:szCs w:val="24"/>
        </w:rPr>
        <w:t>,</w:t>
      </w:r>
      <w:r w:rsidRPr="00FA0BFB">
        <w:rPr>
          <w:rFonts w:eastAsia="Times New Roman"/>
          <w:szCs w:val="24"/>
        </w:rPr>
        <w:t xml:space="preserve"> </w:t>
      </w:r>
      <w:r>
        <w:rPr>
          <w:rFonts w:eastAsia="Times New Roman"/>
          <w:szCs w:val="24"/>
        </w:rPr>
        <w:t>όμως,</w:t>
      </w:r>
      <w:r w:rsidRPr="00FA0BFB">
        <w:rPr>
          <w:rFonts w:eastAsia="Times New Roman"/>
          <w:szCs w:val="24"/>
        </w:rPr>
        <w:t xml:space="preserve"> να μου εξηγήσετε πώς γίνεται να ζητάτε </w:t>
      </w:r>
      <w:r>
        <w:rPr>
          <w:rFonts w:eastAsia="Times New Roman"/>
          <w:szCs w:val="24"/>
        </w:rPr>
        <w:t>συναινέσεις</w:t>
      </w:r>
      <w:r w:rsidRPr="00FA0BFB">
        <w:rPr>
          <w:rFonts w:eastAsia="Times New Roman"/>
          <w:szCs w:val="24"/>
        </w:rPr>
        <w:t xml:space="preserve"> και ταυτ</w:t>
      </w:r>
      <w:r>
        <w:rPr>
          <w:rFonts w:eastAsia="Times New Roman"/>
          <w:szCs w:val="24"/>
        </w:rPr>
        <w:t>όχρονα να έρχεστε να απαξιώνετε</w:t>
      </w:r>
      <w:r w:rsidRPr="00FA0BFB">
        <w:rPr>
          <w:rFonts w:eastAsia="Times New Roman"/>
          <w:szCs w:val="24"/>
        </w:rPr>
        <w:t xml:space="preserve"> την κοινοβουλευτική διαδικασία</w:t>
      </w:r>
      <w:r>
        <w:rPr>
          <w:rFonts w:eastAsia="Times New Roman"/>
          <w:szCs w:val="24"/>
        </w:rPr>
        <w:t>;</w:t>
      </w:r>
      <w:r w:rsidRPr="00FA0BFB">
        <w:rPr>
          <w:rFonts w:eastAsia="Times New Roman"/>
          <w:szCs w:val="24"/>
        </w:rPr>
        <w:t xml:space="preserve"> Πώς γίνεται να συζητάμε οποιοδήποτε νομοσχέδιο</w:t>
      </w:r>
      <w:r w:rsidRPr="00AA40DD">
        <w:rPr>
          <w:rFonts w:eastAsia="Times New Roman"/>
          <w:szCs w:val="24"/>
        </w:rPr>
        <w:t>,</w:t>
      </w:r>
      <w:r w:rsidRPr="00FA0BFB">
        <w:rPr>
          <w:rFonts w:eastAsia="Times New Roman"/>
          <w:szCs w:val="24"/>
        </w:rPr>
        <w:t xml:space="preserve"> και φυσικά και αυτό που αφορά την αθλητική βία</w:t>
      </w:r>
      <w:r w:rsidRPr="00AA40DD">
        <w:rPr>
          <w:rFonts w:eastAsia="Times New Roman"/>
          <w:szCs w:val="24"/>
        </w:rPr>
        <w:t>,</w:t>
      </w:r>
      <w:r w:rsidRPr="00FA0BFB">
        <w:rPr>
          <w:rFonts w:eastAsia="Times New Roman"/>
          <w:szCs w:val="24"/>
        </w:rPr>
        <w:t xml:space="preserve"> και εσείς να ε</w:t>
      </w:r>
      <w:r>
        <w:rPr>
          <w:rFonts w:eastAsia="Times New Roman"/>
          <w:szCs w:val="24"/>
        </w:rPr>
        <w:t>πιλέγετε παράλληλες, αλληλοκαλυπτόμενες,</w:t>
      </w:r>
      <w:r w:rsidRPr="00FA0BFB">
        <w:rPr>
          <w:rFonts w:eastAsia="Times New Roman"/>
          <w:szCs w:val="24"/>
        </w:rPr>
        <w:t xml:space="preserve"> ανορθολογικές διαδικ</w:t>
      </w:r>
      <w:r>
        <w:rPr>
          <w:rFonts w:eastAsia="Times New Roman"/>
          <w:szCs w:val="24"/>
        </w:rPr>
        <w:t>ασίες συζήτησής</w:t>
      </w:r>
      <w:r w:rsidRPr="00FA0BFB">
        <w:rPr>
          <w:rFonts w:eastAsia="Times New Roman"/>
          <w:szCs w:val="24"/>
        </w:rPr>
        <w:t xml:space="preserve"> του</w:t>
      </w:r>
      <w:r>
        <w:rPr>
          <w:rFonts w:eastAsia="Times New Roman"/>
          <w:szCs w:val="24"/>
        </w:rPr>
        <w:t xml:space="preserve">; </w:t>
      </w:r>
      <w:r w:rsidRPr="00FA0BFB">
        <w:rPr>
          <w:rFonts w:eastAsia="Times New Roman"/>
          <w:szCs w:val="24"/>
        </w:rPr>
        <w:t>Πώς γίνεται την αυτονόητη προσπάθεια εξεύρεσης κοινών τόπων μεταξύ των κομμάτων σε θέματα κοιν</w:t>
      </w:r>
      <w:r>
        <w:rPr>
          <w:rFonts w:eastAsia="Times New Roman"/>
          <w:szCs w:val="24"/>
        </w:rPr>
        <w:t>ής λογικής, ώστε να μην εξαντλού</w:t>
      </w:r>
      <w:r w:rsidRPr="00FA0BFB">
        <w:rPr>
          <w:rFonts w:eastAsia="Times New Roman"/>
          <w:szCs w:val="24"/>
        </w:rPr>
        <w:t>μαστε και να εξαντλούμε τελικά κα</w:t>
      </w:r>
      <w:r w:rsidRPr="00FA0BFB">
        <w:rPr>
          <w:rFonts w:eastAsia="Times New Roman"/>
          <w:szCs w:val="24"/>
        </w:rPr>
        <w:t>ι τους πολίτες σε στείρες αντιπαραθέσεις</w:t>
      </w:r>
      <w:r>
        <w:rPr>
          <w:rFonts w:eastAsia="Times New Roman"/>
          <w:szCs w:val="24"/>
        </w:rPr>
        <w:t>,</w:t>
      </w:r>
      <w:r w:rsidRPr="00FA0BFB">
        <w:rPr>
          <w:rFonts w:eastAsia="Times New Roman"/>
          <w:szCs w:val="24"/>
        </w:rPr>
        <w:t xml:space="preserve"> εσείς </w:t>
      </w:r>
      <w:r>
        <w:rPr>
          <w:rFonts w:eastAsia="Times New Roman"/>
          <w:szCs w:val="24"/>
        </w:rPr>
        <w:t>πρώτοι να την</w:t>
      </w:r>
      <w:r w:rsidRPr="00FA0BFB">
        <w:rPr>
          <w:rFonts w:eastAsia="Times New Roman"/>
          <w:szCs w:val="24"/>
        </w:rPr>
        <w:t xml:space="preserve"> αποδομείτ</w:t>
      </w:r>
      <w:r>
        <w:rPr>
          <w:rFonts w:eastAsia="Times New Roman"/>
          <w:szCs w:val="24"/>
        </w:rPr>
        <w:t>ε;</w:t>
      </w:r>
    </w:p>
    <w:p w14:paraId="4CC5BA6D" w14:textId="77777777" w:rsidR="005D719C" w:rsidRDefault="00627F40">
      <w:pPr>
        <w:spacing w:line="600" w:lineRule="auto"/>
        <w:ind w:firstLine="720"/>
        <w:jc w:val="both"/>
        <w:rPr>
          <w:rFonts w:eastAsia="Times New Roman"/>
          <w:szCs w:val="24"/>
        </w:rPr>
      </w:pPr>
      <w:r>
        <w:rPr>
          <w:rFonts w:eastAsia="Times New Roman"/>
          <w:szCs w:val="24"/>
        </w:rPr>
        <w:t>Μην το πάρετε προσωπικά, κύριε Υφυπουργέ,</w:t>
      </w:r>
      <w:r w:rsidRPr="00AA40DD">
        <w:rPr>
          <w:rFonts w:eastAsia="Times New Roman"/>
          <w:szCs w:val="24"/>
        </w:rPr>
        <w:t xml:space="preserve"> </w:t>
      </w:r>
      <w:r>
        <w:rPr>
          <w:rFonts w:eastAsia="Times New Roman"/>
          <w:szCs w:val="24"/>
        </w:rPr>
        <w:t xml:space="preserve">αλλά </w:t>
      </w:r>
      <w:r w:rsidRPr="00FA0BFB">
        <w:rPr>
          <w:rFonts w:eastAsia="Times New Roman"/>
          <w:szCs w:val="24"/>
        </w:rPr>
        <w:t>η Κυβέρνηση που εκπροσωπείτ</w:t>
      </w:r>
      <w:r>
        <w:rPr>
          <w:rFonts w:eastAsia="Times New Roman"/>
          <w:szCs w:val="24"/>
        </w:rPr>
        <w:t>ε είναι αυτή που σας ακυρώνει</w:t>
      </w:r>
      <w:r>
        <w:rPr>
          <w:rFonts w:eastAsia="Times New Roman"/>
          <w:szCs w:val="24"/>
        </w:rPr>
        <w:t>!</w:t>
      </w:r>
      <w:r>
        <w:rPr>
          <w:rFonts w:eastAsia="Times New Roman"/>
          <w:szCs w:val="24"/>
        </w:rPr>
        <w:t xml:space="preserve"> Λυπούμαι να σας πω ότι και σε </w:t>
      </w:r>
      <w:r w:rsidRPr="00FA0BFB">
        <w:rPr>
          <w:rFonts w:eastAsia="Times New Roman"/>
          <w:szCs w:val="24"/>
        </w:rPr>
        <w:t xml:space="preserve">αυτό το νομοσχέδιο </w:t>
      </w:r>
      <w:r>
        <w:rPr>
          <w:rFonts w:eastAsia="Times New Roman"/>
          <w:szCs w:val="24"/>
        </w:rPr>
        <w:t>δ</w:t>
      </w:r>
      <w:r w:rsidRPr="00FA0BFB">
        <w:rPr>
          <w:rFonts w:eastAsia="Times New Roman"/>
          <w:szCs w:val="24"/>
        </w:rPr>
        <w:t>εν είδαμε πουθενά κα</w:t>
      </w:r>
      <w:r>
        <w:rPr>
          <w:rFonts w:eastAsia="Times New Roman"/>
          <w:szCs w:val="24"/>
        </w:rPr>
        <w:t>μ</w:t>
      </w:r>
      <w:r w:rsidRPr="00FA0BFB">
        <w:rPr>
          <w:rFonts w:eastAsia="Times New Roman"/>
          <w:szCs w:val="24"/>
        </w:rPr>
        <w:t>μία πρ</w:t>
      </w:r>
      <w:r w:rsidRPr="00FA0BFB">
        <w:rPr>
          <w:rFonts w:eastAsia="Times New Roman"/>
          <w:szCs w:val="24"/>
        </w:rPr>
        <w:t>οσπάθεια αλλαγής του οπαδικού κατεστημένου</w:t>
      </w:r>
      <w:r>
        <w:rPr>
          <w:rFonts w:eastAsia="Times New Roman"/>
          <w:szCs w:val="24"/>
        </w:rPr>
        <w:t>.</w:t>
      </w:r>
      <w:r w:rsidRPr="00FA0BFB">
        <w:rPr>
          <w:rFonts w:eastAsia="Times New Roman"/>
          <w:szCs w:val="24"/>
        </w:rPr>
        <w:t xml:space="preserve"> Παραδέχεστε έστω και εμμέσως ότι δεν έχετε βρει τρόπο να καταπολεμήσετε τη βία στα γήπεδα</w:t>
      </w:r>
      <w:r>
        <w:rPr>
          <w:rFonts w:eastAsia="Times New Roman"/>
          <w:szCs w:val="24"/>
        </w:rPr>
        <w:t>. Ε</w:t>
      </w:r>
      <w:r w:rsidRPr="00FA0BFB">
        <w:rPr>
          <w:rFonts w:eastAsia="Times New Roman"/>
          <w:szCs w:val="24"/>
        </w:rPr>
        <w:t>πομένως</w:t>
      </w:r>
      <w:r>
        <w:rPr>
          <w:rFonts w:eastAsia="Times New Roman"/>
          <w:szCs w:val="24"/>
        </w:rPr>
        <w:t>,</w:t>
      </w:r>
      <w:r w:rsidRPr="00FA0BFB">
        <w:rPr>
          <w:rFonts w:eastAsia="Times New Roman"/>
          <w:szCs w:val="24"/>
        </w:rPr>
        <w:t xml:space="preserve"> πώς να βελτιωθεί η απογοητευτική εικόνα που βλέπουμε κάθε φορά που διεξάγε</w:t>
      </w:r>
      <w:r w:rsidRPr="00FA0BFB">
        <w:rPr>
          <w:rFonts w:eastAsia="Times New Roman"/>
          <w:szCs w:val="24"/>
        </w:rPr>
        <w:lastRenderedPageBreak/>
        <w:t>ται μικρός ή μεγάλος αγώνας</w:t>
      </w:r>
      <w:r>
        <w:rPr>
          <w:rFonts w:eastAsia="Times New Roman"/>
          <w:szCs w:val="24"/>
        </w:rPr>
        <w:t>; Σ</w:t>
      </w:r>
      <w:r w:rsidRPr="00FA0BFB">
        <w:rPr>
          <w:rFonts w:eastAsia="Times New Roman"/>
          <w:szCs w:val="24"/>
        </w:rPr>
        <w:t xml:space="preserve">ας </w:t>
      </w:r>
      <w:r>
        <w:rPr>
          <w:rFonts w:eastAsia="Times New Roman"/>
          <w:szCs w:val="24"/>
        </w:rPr>
        <w:t>προτ</w:t>
      </w:r>
      <w:r>
        <w:rPr>
          <w:rFonts w:eastAsia="Times New Roman"/>
          <w:szCs w:val="24"/>
        </w:rPr>
        <w:t xml:space="preserve">είνουμε </w:t>
      </w:r>
      <w:r w:rsidRPr="00FA0BFB">
        <w:rPr>
          <w:rFonts w:eastAsia="Times New Roman"/>
          <w:szCs w:val="24"/>
        </w:rPr>
        <w:t>να θεσμοθ</w:t>
      </w:r>
      <w:r>
        <w:rPr>
          <w:rFonts w:eastAsia="Times New Roman"/>
          <w:szCs w:val="24"/>
        </w:rPr>
        <w:t>ε</w:t>
      </w:r>
      <w:r w:rsidRPr="00FA0BFB">
        <w:rPr>
          <w:rFonts w:eastAsia="Times New Roman"/>
          <w:szCs w:val="24"/>
        </w:rPr>
        <w:t>τ</w:t>
      </w:r>
      <w:r>
        <w:rPr>
          <w:rFonts w:eastAsia="Times New Roman"/>
          <w:szCs w:val="24"/>
        </w:rPr>
        <w:t xml:space="preserve">ήσετε </w:t>
      </w:r>
      <w:r w:rsidRPr="00FA0BFB">
        <w:rPr>
          <w:rFonts w:eastAsia="Times New Roman"/>
          <w:szCs w:val="24"/>
        </w:rPr>
        <w:t xml:space="preserve">κλειστούς </w:t>
      </w:r>
      <w:r>
        <w:rPr>
          <w:rFonts w:eastAsia="Times New Roman"/>
          <w:szCs w:val="24"/>
        </w:rPr>
        <w:t>ομίλους</w:t>
      </w:r>
      <w:r w:rsidRPr="00FA0BFB">
        <w:rPr>
          <w:rFonts w:eastAsia="Times New Roman"/>
          <w:szCs w:val="24"/>
        </w:rPr>
        <w:t xml:space="preserve"> φιλάθλων</w:t>
      </w:r>
      <w:r>
        <w:rPr>
          <w:rFonts w:eastAsia="Times New Roman"/>
          <w:szCs w:val="24"/>
        </w:rPr>
        <w:t>, ό</w:t>
      </w:r>
      <w:r w:rsidRPr="00FA0BFB">
        <w:rPr>
          <w:rFonts w:eastAsia="Times New Roman"/>
          <w:szCs w:val="24"/>
        </w:rPr>
        <w:t xml:space="preserve">πως συμβαίνει σε όλες τις </w:t>
      </w:r>
      <w:r>
        <w:rPr>
          <w:rFonts w:eastAsia="Times New Roman"/>
          <w:szCs w:val="24"/>
        </w:rPr>
        <w:t>ε</w:t>
      </w:r>
      <w:r w:rsidRPr="00FA0BFB">
        <w:rPr>
          <w:rFonts w:eastAsia="Times New Roman"/>
          <w:szCs w:val="24"/>
        </w:rPr>
        <w:t>υρωπαϊκές χώρες</w:t>
      </w:r>
      <w:r>
        <w:rPr>
          <w:rFonts w:eastAsia="Times New Roman"/>
          <w:szCs w:val="24"/>
        </w:rPr>
        <w:t>.</w:t>
      </w:r>
    </w:p>
    <w:p w14:paraId="4CC5BA6E" w14:textId="77777777" w:rsidR="005D719C" w:rsidRDefault="00627F40">
      <w:pPr>
        <w:spacing w:line="600" w:lineRule="auto"/>
        <w:ind w:firstLine="720"/>
        <w:jc w:val="both"/>
        <w:rPr>
          <w:rFonts w:eastAsia="Times New Roman"/>
          <w:szCs w:val="24"/>
        </w:rPr>
      </w:pPr>
      <w:r>
        <w:rPr>
          <w:rFonts w:eastAsia="Times New Roman"/>
          <w:szCs w:val="24"/>
        </w:rPr>
        <w:t>Και επειδή</w:t>
      </w:r>
      <w:r w:rsidRPr="00FA0BFB">
        <w:rPr>
          <w:rFonts w:eastAsia="Times New Roman"/>
          <w:szCs w:val="24"/>
        </w:rPr>
        <w:t xml:space="preserve"> μέσα από το σχέδιο νόμου αποτυπώνεται η θέση του ΣΥΡΙΖΑ και της Κυβέρνησής σας σε σχέση με τον αθλητισμό και πιστεύοντας ότι ίσως είναι και από τα </w:t>
      </w:r>
      <w:r w:rsidRPr="00FA0BFB">
        <w:rPr>
          <w:rFonts w:eastAsia="Times New Roman"/>
          <w:szCs w:val="24"/>
        </w:rPr>
        <w:t xml:space="preserve">τελευταία νομοσχέδια που θα φέρει η </w:t>
      </w:r>
      <w:r>
        <w:rPr>
          <w:rFonts w:eastAsia="Times New Roman"/>
          <w:szCs w:val="24"/>
        </w:rPr>
        <w:t>Κυβέρνησή</w:t>
      </w:r>
      <w:r w:rsidRPr="00FA0BFB">
        <w:rPr>
          <w:rFonts w:eastAsia="Times New Roman"/>
          <w:szCs w:val="24"/>
        </w:rPr>
        <w:t xml:space="preserve"> σας στο</w:t>
      </w:r>
      <w:r>
        <w:rPr>
          <w:rFonts w:eastAsia="Times New Roman"/>
          <w:szCs w:val="24"/>
        </w:rPr>
        <w:t>ν</w:t>
      </w:r>
      <w:r w:rsidRPr="00FA0BFB">
        <w:rPr>
          <w:rFonts w:eastAsia="Times New Roman"/>
          <w:szCs w:val="24"/>
        </w:rPr>
        <w:t xml:space="preserve"> χώρο αυτό</w:t>
      </w:r>
      <w:r>
        <w:rPr>
          <w:rFonts w:eastAsia="Times New Roman"/>
          <w:szCs w:val="24"/>
        </w:rPr>
        <w:t>,</w:t>
      </w:r>
      <w:r w:rsidRPr="00FA0BFB">
        <w:rPr>
          <w:rFonts w:eastAsia="Times New Roman"/>
          <w:szCs w:val="24"/>
        </w:rPr>
        <w:t xml:space="preserve"> δώστε μας τη δυνατότητα να σας καταθέσουμε μία πτυχή της δικής μας </w:t>
      </w:r>
      <w:r>
        <w:rPr>
          <w:rFonts w:eastAsia="Times New Roman"/>
          <w:szCs w:val="24"/>
        </w:rPr>
        <w:t>πρότασης</w:t>
      </w:r>
      <w:r w:rsidRPr="00FA0BFB">
        <w:rPr>
          <w:rFonts w:eastAsia="Times New Roman"/>
          <w:szCs w:val="24"/>
        </w:rPr>
        <w:t xml:space="preserve"> ως Κίνημα Αλλαγής</w:t>
      </w:r>
      <w:r>
        <w:rPr>
          <w:rFonts w:eastAsia="Times New Roman"/>
          <w:szCs w:val="24"/>
        </w:rPr>
        <w:t xml:space="preserve">. </w:t>
      </w:r>
    </w:p>
    <w:p w14:paraId="4CC5BA6F" w14:textId="77777777" w:rsidR="005D719C" w:rsidRDefault="00627F40">
      <w:pPr>
        <w:spacing w:line="600" w:lineRule="auto"/>
        <w:ind w:firstLine="720"/>
        <w:jc w:val="both"/>
        <w:rPr>
          <w:rFonts w:eastAsia="Times New Roman"/>
          <w:szCs w:val="24"/>
        </w:rPr>
      </w:pPr>
      <w:r>
        <w:rPr>
          <w:rFonts w:eastAsia="Times New Roman"/>
          <w:szCs w:val="24"/>
        </w:rPr>
        <w:t>Ο</w:t>
      </w:r>
      <w:r w:rsidRPr="00FA0BFB">
        <w:rPr>
          <w:rFonts w:eastAsia="Times New Roman"/>
          <w:szCs w:val="24"/>
        </w:rPr>
        <w:t xml:space="preserve"> αθλητικός νόμος οφείλει να προβλέπει το γενικότερο πλαίσιο</w:t>
      </w:r>
      <w:r>
        <w:rPr>
          <w:rFonts w:eastAsia="Times New Roman"/>
          <w:szCs w:val="24"/>
        </w:rPr>
        <w:t>,</w:t>
      </w:r>
      <w:r w:rsidRPr="00FA0BFB">
        <w:rPr>
          <w:rFonts w:eastAsia="Times New Roman"/>
          <w:szCs w:val="24"/>
        </w:rPr>
        <w:t xml:space="preserve"> τις στρατηγικές επιλογές στον αθ</w:t>
      </w:r>
      <w:r w:rsidRPr="00FA0BFB">
        <w:rPr>
          <w:rFonts w:eastAsia="Times New Roman"/>
          <w:szCs w:val="24"/>
        </w:rPr>
        <w:t>λητισμό</w:t>
      </w:r>
      <w:r>
        <w:rPr>
          <w:rFonts w:eastAsia="Times New Roman"/>
          <w:szCs w:val="24"/>
        </w:rPr>
        <w:t>,</w:t>
      </w:r>
      <w:r w:rsidRPr="00FA0BFB">
        <w:rPr>
          <w:rFonts w:eastAsia="Times New Roman"/>
          <w:szCs w:val="24"/>
        </w:rPr>
        <w:t xml:space="preserve"> αφήνοντας το περιθώριο χειρισμών των ειδικότερων θεμάτων στις αρμόδιες αθλητικές ομοσπονδίες</w:t>
      </w:r>
      <w:r>
        <w:rPr>
          <w:rFonts w:eastAsia="Times New Roman"/>
          <w:szCs w:val="24"/>
        </w:rPr>
        <w:t>.</w:t>
      </w:r>
      <w:r w:rsidRPr="00FA0BFB">
        <w:rPr>
          <w:rFonts w:eastAsia="Times New Roman"/>
          <w:szCs w:val="24"/>
        </w:rPr>
        <w:t xml:space="preserve"> Αυτό πιστεύουμε εμείς</w:t>
      </w:r>
      <w:r>
        <w:rPr>
          <w:rFonts w:eastAsia="Times New Roman"/>
          <w:szCs w:val="24"/>
        </w:rPr>
        <w:t>.</w:t>
      </w:r>
      <w:r w:rsidRPr="00FA0BFB">
        <w:rPr>
          <w:rFonts w:eastAsia="Times New Roman"/>
          <w:szCs w:val="24"/>
        </w:rPr>
        <w:t xml:space="preserve"> Αυτές έχουν και τις ειδικές γνώσεις</w:t>
      </w:r>
      <w:r>
        <w:rPr>
          <w:rFonts w:eastAsia="Times New Roman"/>
          <w:szCs w:val="24"/>
        </w:rPr>
        <w:t>,</w:t>
      </w:r>
      <w:r w:rsidRPr="00FA0BFB">
        <w:rPr>
          <w:rFonts w:eastAsia="Times New Roman"/>
          <w:szCs w:val="24"/>
        </w:rPr>
        <w:t xml:space="preserve"> αλλά και τις απαιτούμενες εμπειρίες από τις εξελίξεις στο</w:t>
      </w:r>
      <w:r>
        <w:rPr>
          <w:rFonts w:eastAsia="Times New Roman"/>
          <w:szCs w:val="24"/>
        </w:rPr>
        <w:t>ν</w:t>
      </w:r>
      <w:r w:rsidRPr="00FA0BFB">
        <w:rPr>
          <w:rFonts w:eastAsia="Times New Roman"/>
          <w:szCs w:val="24"/>
        </w:rPr>
        <w:t xml:space="preserve"> χώρο του αθλήματος που διοικούν και είναι σε θέση να λειτουργούν αποτελεσματικότερα σε ό</w:t>
      </w:r>
      <w:r>
        <w:rPr>
          <w:rFonts w:eastAsia="Times New Roman"/>
          <w:szCs w:val="24"/>
        </w:rPr>
        <w:t>,</w:t>
      </w:r>
      <w:r w:rsidRPr="00FA0BFB">
        <w:rPr>
          <w:rFonts w:eastAsia="Times New Roman"/>
          <w:szCs w:val="24"/>
        </w:rPr>
        <w:t>τι αφορά θέματα λειτουργικά</w:t>
      </w:r>
      <w:r>
        <w:rPr>
          <w:rFonts w:eastAsia="Times New Roman"/>
          <w:szCs w:val="24"/>
        </w:rPr>
        <w:t>,</w:t>
      </w:r>
      <w:r w:rsidRPr="00FA0BFB">
        <w:rPr>
          <w:rFonts w:eastAsia="Times New Roman"/>
          <w:szCs w:val="24"/>
        </w:rPr>
        <w:t xml:space="preserve"> αγωνιστικά</w:t>
      </w:r>
      <w:r>
        <w:rPr>
          <w:rFonts w:eastAsia="Times New Roman"/>
          <w:szCs w:val="24"/>
        </w:rPr>
        <w:t>,</w:t>
      </w:r>
      <w:r w:rsidRPr="00FA0BFB">
        <w:rPr>
          <w:rFonts w:eastAsia="Times New Roman"/>
          <w:szCs w:val="24"/>
        </w:rPr>
        <w:t xml:space="preserve"> αναπτυξιακά</w:t>
      </w:r>
      <w:r>
        <w:rPr>
          <w:rFonts w:eastAsia="Times New Roman"/>
          <w:szCs w:val="24"/>
        </w:rPr>
        <w:t>. Ε</w:t>
      </w:r>
      <w:r w:rsidRPr="00FA0BFB">
        <w:rPr>
          <w:rFonts w:eastAsia="Times New Roman"/>
          <w:szCs w:val="24"/>
        </w:rPr>
        <w:t>πιπλέον</w:t>
      </w:r>
      <w:r>
        <w:rPr>
          <w:rFonts w:eastAsia="Times New Roman"/>
          <w:szCs w:val="24"/>
        </w:rPr>
        <w:t>,</w:t>
      </w:r>
      <w:r w:rsidRPr="00FA0BFB">
        <w:rPr>
          <w:rFonts w:eastAsia="Times New Roman"/>
          <w:szCs w:val="24"/>
        </w:rPr>
        <w:t xml:space="preserve"> έχουν την ευελιξία και την ταχύτητα αντιμετώπισης των διαφορών που συχνά </w:t>
      </w:r>
      <w:r w:rsidRPr="00FA0BFB">
        <w:rPr>
          <w:rFonts w:eastAsia="Times New Roman"/>
          <w:szCs w:val="24"/>
        </w:rPr>
        <w:lastRenderedPageBreak/>
        <w:t>προκύπτουν μεταξύ φυσικών και</w:t>
      </w:r>
      <w:r w:rsidRPr="00FA0BFB">
        <w:rPr>
          <w:rFonts w:eastAsia="Times New Roman"/>
          <w:szCs w:val="24"/>
        </w:rPr>
        <w:t xml:space="preserve"> νομικών προσώπων που δραστηριοποιούνται σε κάθε άθλημα</w:t>
      </w:r>
      <w:r>
        <w:rPr>
          <w:rFonts w:eastAsia="Times New Roman"/>
          <w:szCs w:val="24"/>
        </w:rPr>
        <w:t>.</w:t>
      </w:r>
    </w:p>
    <w:p w14:paraId="4CC5BA70" w14:textId="77777777" w:rsidR="005D719C" w:rsidRDefault="00627F40">
      <w:pPr>
        <w:spacing w:line="600" w:lineRule="auto"/>
        <w:jc w:val="both"/>
        <w:rPr>
          <w:rFonts w:eastAsia="Times New Roman" w:cs="Times New Roman"/>
          <w:szCs w:val="24"/>
        </w:rPr>
      </w:pPr>
      <w:r>
        <w:rPr>
          <w:rFonts w:eastAsia="Times New Roman" w:cs="Times New Roman"/>
          <w:szCs w:val="24"/>
        </w:rPr>
        <w:tab/>
        <w:t>Η</w:t>
      </w:r>
      <w:r w:rsidRPr="009C69BF">
        <w:rPr>
          <w:rFonts w:eastAsia="Times New Roman" w:cs="Times New Roman"/>
          <w:szCs w:val="24"/>
        </w:rPr>
        <w:t xml:space="preserve"> προσπάθεια όλο και μεγαλύτερου κρατικού ελέγχου μέσω ενός νομοθετήματος δημιουργεί </w:t>
      </w:r>
      <w:r>
        <w:rPr>
          <w:rFonts w:eastAsia="Times New Roman" w:cs="Times New Roman"/>
          <w:szCs w:val="24"/>
        </w:rPr>
        <w:t>τ</w:t>
      </w:r>
      <w:r w:rsidRPr="009C69BF">
        <w:rPr>
          <w:rFonts w:eastAsia="Times New Roman" w:cs="Times New Roman"/>
          <w:szCs w:val="24"/>
        </w:rPr>
        <w:t xml:space="preserve">ελικά ένα χαώδες απροσπέλαστο νομοθετικό </w:t>
      </w:r>
      <w:r>
        <w:rPr>
          <w:rFonts w:eastAsia="Times New Roman" w:cs="Times New Roman"/>
          <w:szCs w:val="24"/>
        </w:rPr>
        <w:t>τοπίο</w:t>
      </w:r>
      <w:r w:rsidRPr="009C69BF">
        <w:rPr>
          <w:rFonts w:eastAsia="Times New Roman" w:cs="Times New Roman"/>
          <w:szCs w:val="24"/>
        </w:rPr>
        <w:t xml:space="preserve"> που δεν εξυπηρετεί τον αθλητισμό</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Ε</w:t>
      </w:r>
      <w:r w:rsidRPr="009C69BF">
        <w:rPr>
          <w:rFonts w:eastAsia="Times New Roman" w:cs="Times New Roman"/>
          <w:szCs w:val="24"/>
        </w:rPr>
        <w:t>ίπατε</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κ</w:t>
      </w:r>
      <w:r w:rsidRPr="009C69BF">
        <w:rPr>
          <w:rFonts w:eastAsia="Times New Roman" w:cs="Times New Roman"/>
          <w:szCs w:val="24"/>
        </w:rPr>
        <w:t>ύριε Υπουργέ</w:t>
      </w:r>
      <w:r>
        <w:rPr>
          <w:rFonts w:eastAsia="Times New Roman" w:cs="Times New Roman"/>
          <w:szCs w:val="24"/>
        </w:rPr>
        <w:t>,</w:t>
      </w:r>
      <w:r w:rsidRPr="009C69BF">
        <w:rPr>
          <w:rFonts w:eastAsia="Times New Roman" w:cs="Times New Roman"/>
          <w:szCs w:val="24"/>
        </w:rPr>
        <w:t xml:space="preserve"> ότι θέλε</w:t>
      </w:r>
      <w:r w:rsidRPr="009C69BF">
        <w:rPr>
          <w:rFonts w:eastAsia="Times New Roman" w:cs="Times New Roman"/>
          <w:szCs w:val="24"/>
        </w:rPr>
        <w:t>τε να αλλάξετε σελίδα στον αθλητισμό</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Ε, δ</w:t>
      </w:r>
      <w:r w:rsidRPr="009C69BF">
        <w:rPr>
          <w:rFonts w:eastAsia="Times New Roman" w:cs="Times New Roman"/>
          <w:szCs w:val="24"/>
        </w:rPr>
        <w:t>εν γίνεται έτσι</w:t>
      </w:r>
      <w:r>
        <w:rPr>
          <w:rFonts w:eastAsia="Times New Roman" w:cs="Times New Roman"/>
          <w:szCs w:val="24"/>
        </w:rPr>
        <w:t>! Δ</w:t>
      </w:r>
      <w:r w:rsidRPr="009C69BF">
        <w:rPr>
          <w:rFonts w:eastAsia="Times New Roman" w:cs="Times New Roman"/>
          <w:szCs w:val="24"/>
        </w:rPr>
        <w:t>εν γίνεται με κρατισμό</w:t>
      </w:r>
      <w:r>
        <w:rPr>
          <w:rFonts w:eastAsia="Times New Roman" w:cs="Times New Roman"/>
          <w:szCs w:val="24"/>
        </w:rPr>
        <w:t>,</w:t>
      </w:r>
      <w:r w:rsidRPr="009C69BF">
        <w:rPr>
          <w:rFonts w:eastAsia="Times New Roman" w:cs="Times New Roman"/>
          <w:szCs w:val="24"/>
        </w:rPr>
        <w:t xml:space="preserve"> δεν γίνεται με ιδεοληψία</w:t>
      </w:r>
      <w:r>
        <w:rPr>
          <w:rFonts w:eastAsia="Times New Roman" w:cs="Times New Roman"/>
          <w:szCs w:val="24"/>
        </w:rPr>
        <w:t>.</w:t>
      </w:r>
      <w:r w:rsidRPr="009C69BF">
        <w:rPr>
          <w:rFonts w:eastAsia="Times New Roman" w:cs="Times New Roman"/>
          <w:szCs w:val="24"/>
        </w:rPr>
        <w:t xml:space="preserve"> </w:t>
      </w:r>
    </w:p>
    <w:p w14:paraId="4CC5BA7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w:t>
      </w:r>
      <w:r w:rsidRPr="009C69BF">
        <w:rPr>
          <w:rFonts w:eastAsia="Times New Roman" w:cs="Times New Roman"/>
          <w:szCs w:val="24"/>
        </w:rPr>
        <w:t xml:space="preserve"> εκσυγχρονισμός της αθλητικής νομοθεσίας θέλει </w:t>
      </w:r>
      <w:r>
        <w:rPr>
          <w:rFonts w:eastAsia="Times New Roman" w:cs="Times New Roman"/>
          <w:szCs w:val="24"/>
        </w:rPr>
        <w:t>π</w:t>
      </w:r>
      <w:r w:rsidRPr="009C69BF">
        <w:rPr>
          <w:rFonts w:eastAsia="Times New Roman" w:cs="Times New Roman"/>
          <w:szCs w:val="24"/>
        </w:rPr>
        <w:t>νοή</w:t>
      </w:r>
      <w:r>
        <w:rPr>
          <w:rFonts w:eastAsia="Times New Roman" w:cs="Times New Roman"/>
          <w:szCs w:val="24"/>
        </w:rPr>
        <w:t>, θέλει</w:t>
      </w:r>
      <w:r w:rsidRPr="009C69BF">
        <w:rPr>
          <w:rFonts w:eastAsia="Times New Roman" w:cs="Times New Roman"/>
          <w:szCs w:val="24"/>
        </w:rPr>
        <w:t xml:space="preserve"> </w:t>
      </w:r>
      <w:r>
        <w:rPr>
          <w:rFonts w:eastAsia="Times New Roman" w:cs="Times New Roman"/>
          <w:szCs w:val="24"/>
        </w:rPr>
        <w:t>σκέψη</w:t>
      </w:r>
      <w:r w:rsidRPr="009C69BF">
        <w:rPr>
          <w:rFonts w:eastAsia="Times New Roman" w:cs="Times New Roman"/>
          <w:szCs w:val="24"/>
        </w:rPr>
        <w:t xml:space="preserve"> έξω από τα τετριμμένα</w:t>
      </w:r>
      <w:r>
        <w:rPr>
          <w:rFonts w:eastAsia="Times New Roman" w:cs="Times New Roman"/>
          <w:szCs w:val="24"/>
        </w:rPr>
        <w:t>,</w:t>
      </w:r>
      <w:r w:rsidRPr="009C69BF">
        <w:rPr>
          <w:rFonts w:eastAsia="Times New Roman" w:cs="Times New Roman"/>
          <w:szCs w:val="24"/>
        </w:rPr>
        <w:t xml:space="preserve"> θέλει έμπνευση</w:t>
      </w:r>
      <w:r>
        <w:rPr>
          <w:rFonts w:eastAsia="Times New Roman" w:cs="Times New Roman"/>
          <w:szCs w:val="24"/>
        </w:rPr>
        <w:t>,</w:t>
      </w:r>
      <w:r w:rsidRPr="009C69BF">
        <w:rPr>
          <w:rFonts w:eastAsia="Times New Roman" w:cs="Times New Roman"/>
          <w:szCs w:val="24"/>
        </w:rPr>
        <w:t xml:space="preserve"> θέλει στόχους και </w:t>
      </w:r>
      <w:r>
        <w:rPr>
          <w:rFonts w:eastAsia="Times New Roman" w:cs="Times New Roman"/>
          <w:szCs w:val="24"/>
        </w:rPr>
        <w:t>α</w:t>
      </w:r>
      <w:r w:rsidRPr="009C69BF">
        <w:rPr>
          <w:rFonts w:eastAsia="Times New Roman" w:cs="Times New Roman"/>
          <w:szCs w:val="24"/>
        </w:rPr>
        <w:t>σφαλώς</w:t>
      </w:r>
      <w:r>
        <w:rPr>
          <w:rFonts w:eastAsia="Times New Roman" w:cs="Times New Roman"/>
          <w:szCs w:val="24"/>
        </w:rPr>
        <w:t>,</w:t>
      </w:r>
      <w:r w:rsidRPr="009C69BF">
        <w:rPr>
          <w:rFonts w:eastAsia="Times New Roman" w:cs="Times New Roman"/>
          <w:szCs w:val="24"/>
        </w:rPr>
        <w:t xml:space="preserve"> ένα ελάχιστο</w:t>
      </w:r>
      <w:r>
        <w:rPr>
          <w:rFonts w:eastAsia="Times New Roman" w:cs="Times New Roman"/>
          <w:szCs w:val="24"/>
        </w:rPr>
        <w:t xml:space="preserve"> </w:t>
      </w:r>
      <w:r w:rsidRPr="009C69BF">
        <w:rPr>
          <w:rFonts w:eastAsia="Times New Roman" w:cs="Times New Roman"/>
          <w:szCs w:val="24"/>
        </w:rPr>
        <w:t xml:space="preserve">εμπιστοσύνης σε όσους καλούνται να υλοποιήσουν αυτά που </w:t>
      </w:r>
      <w:r>
        <w:rPr>
          <w:rFonts w:eastAsia="Times New Roman" w:cs="Times New Roman"/>
          <w:szCs w:val="24"/>
        </w:rPr>
        <w:t>ψ</w:t>
      </w:r>
      <w:r w:rsidRPr="009C69BF">
        <w:rPr>
          <w:rFonts w:eastAsia="Times New Roman" w:cs="Times New Roman"/>
          <w:szCs w:val="24"/>
        </w:rPr>
        <w:t>ηφίζουμε</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Ε</w:t>
      </w:r>
      <w:r w:rsidRPr="009C69BF">
        <w:rPr>
          <w:rFonts w:eastAsia="Times New Roman" w:cs="Times New Roman"/>
          <w:szCs w:val="24"/>
        </w:rPr>
        <w:t>ίναι ένα ρίσκο</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Έ</w:t>
      </w:r>
      <w:r w:rsidRPr="009C69BF">
        <w:rPr>
          <w:rFonts w:eastAsia="Times New Roman" w:cs="Times New Roman"/>
          <w:szCs w:val="24"/>
        </w:rPr>
        <w:t>τσι</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όμως,</w:t>
      </w:r>
      <w:r w:rsidRPr="009C69BF">
        <w:rPr>
          <w:rFonts w:eastAsia="Times New Roman" w:cs="Times New Roman"/>
          <w:szCs w:val="24"/>
        </w:rPr>
        <w:t xml:space="preserve"> γίνεται στις δημοκρατίες</w:t>
      </w:r>
      <w:r>
        <w:rPr>
          <w:rFonts w:eastAsia="Times New Roman" w:cs="Times New Roman"/>
          <w:szCs w:val="24"/>
        </w:rPr>
        <w:t>.</w:t>
      </w:r>
    </w:p>
    <w:p w14:paraId="4CC5BA7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w:t>
      </w:r>
      <w:r w:rsidRPr="009C69BF">
        <w:rPr>
          <w:rFonts w:eastAsia="Times New Roman" w:cs="Times New Roman"/>
          <w:szCs w:val="24"/>
        </w:rPr>
        <w:t>να μικρό παράδειγμα που θα σηματοδοτούσε το</w:t>
      </w:r>
      <w:r>
        <w:rPr>
          <w:rFonts w:eastAsia="Times New Roman" w:cs="Times New Roman"/>
          <w:szCs w:val="24"/>
        </w:rPr>
        <w:t>ν</w:t>
      </w:r>
      <w:r w:rsidRPr="009C69BF">
        <w:rPr>
          <w:rFonts w:eastAsia="Times New Roman" w:cs="Times New Roman"/>
          <w:szCs w:val="24"/>
        </w:rPr>
        <w:t xml:space="preserve"> φρέσκο αέρα της πολιτείας στον αθλητισμό θα ήταν η θεσμοθέτηση ενός συστήματος δέσμης μέ</w:t>
      </w:r>
      <w:r w:rsidRPr="009C69BF">
        <w:rPr>
          <w:rFonts w:eastAsia="Times New Roman" w:cs="Times New Roman"/>
          <w:szCs w:val="24"/>
        </w:rPr>
        <w:t>τρων ανάδειξης του αθλητικού ταλέντο</w:t>
      </w:r>
      <w:r>
        <w:rPr>
          <w:rFonts w:eastAsia="Times New Roman" w:cs="Times New Roman"/>
          <w:szCs w:val="24"/>
        </w:rPr>
        <w:t>υ</w:t>
      </w:r>
      <w:r w:rsidRPr="009C69BF">
        <w:rPr>
          <w:rFonts w:eastAsia="Times New Roman" w:cs="Times New Roman"/>
          <w:szCs w:val="24"/>
        </w:rPr>
        <w:t xml:space="preserve"> των νεαρών αθλητών</w:t>
      </w:r>
      <w:r>
        <w:rPr>
          <w:rFonts w:eastAsia="Times New Roman" w:cs="Times New Roman"/>
          <w:szCs w:val="24"/>
        </w:rPr>
        <w:t>,</w:t>
      </w:r>
      <w:r w:rsidRPr="009C69BF">
        <w:rPr>
          <w:rFonts w:eastAsia="Times New Roman" w:cs="Times New Roman"/>
          <w:szCs w:val="24"/>
        </w:rPr>
        <w:t xml:space="preserve"> υποστήριξης και διευκόλυνσ</w:t>
      </w:r>
      <w:r>
        <w:rPr>
          <w:rFonts w:eastAsia="Times New Roman" w:cs="Times New Roman"/>
          <w:szCs w:val="24"/>
        </w:rPr>
        <w:t>ή</w:t>
      </w:r>
      <w:r w:rsidRPr="009C69BF">
        <w:rPr>
          <w:rFonts w:eastAsia="Times New Roman" w:cs="Times New Roman"/>
          <w:szCs w:val="24"/>
        </w:rPr>
        <w:t>ς τους για τη συστηματική και αδιάλειπτη αγωνιστική συμμετοχή</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Έ</w:t>
      </w:r>
      <w:r w:rsidRPr="009C69BF">
        <w:rPr>
          <w:rFonts w:eastAsia="Times New Roman" w:cs="Times New Roman"/>
          <w:szCs w:val="24"/>
        </w:rPr>
        <w:t xml:space="preserve">να </w:t>
      </w:r>
      <w:r w:rsidRPr="009C69BF">
        <w:rPr>
          <w:rFonts w:eastAsia="Times New Roman" w:cs="Times New Roman"/>
          <w:szCs w:val="24"/>
        </w:rPr>
        <w:lastRenderedPageBreak/>
        <w:t xml:space="preserve">νομοθετικό </w:t>
      </w:r>
      <w:r>
        <w:rPr>
          <w:rFonts w:eastAsia="Times New Roman" w:cs="Times New Roman"/>
          <w:szCs w:val="24"/>
        </w:rPr>
        <w:t>π</w:t>
      </w:r>
      <w:r w:rsidRPr="009C69BF">
        <w:rPr>
          <w:rFonts w:eastAsia="Times New Roman" w:cs="Times New Roman"/>
          <w:szCs w:val="24"/>
        </w:rPr>
        <w:t xml:space="preserve">λαίσιο που θα έσκυβε πάνω σε όλα αυτά </w:t>
      </w:r>
      <w:r>
        <w:rPr>
          <w:rFonts w:eastAsia="Times New Roman" w:cs="Times New Roman"/>
          <w:szCs w:val="24"/>
        </w:rPr>
        <w:t xml:space="preserve">που </w:t>
      </w:r>
      <w:r>
        <w:rPr>
          <w:rFonts w:eastAsia="Times New Roman" w:cs="Times New Roman"/>
          <w:szCs w:val="24"/>
        </w:rPr>
        <w:t>«</w:t>
      </w:r>
      <w:r>
        <w:rPr>
          <w:rFonts w:eastAsia="Times New Roman" w:cs="Times New Roman"/>
          <w:szCs w:val="24"/>
        </w:rPr>
        <w:t>παρεμποδίζουν</w:t>
      </w:r>
      <w:r>
        <w:rPr>
          <w:rFonts w:eastAsia="Times New Roman" w:cs="Times New Roman"/>
          <w:szCs w:val="24"/>
        </w:rPr>
        <w:t>»</w:t>
      </w:r>
      <w:r>
        <w:rPr>
          <w:rFonts w:eastAsia="Times New Roman" w:cs="Times New Roman"/>
          <w:szCs w:val="24"/>
        </w:rPr>
        <w:t xml:space="preserve"> τα νέα παιδιά, τα </w:t>
      </w:r>
      <w:r w:rsidRPr="009C69BF">
        <w:rPr>
          <w:rFonts w:eastAsia="Times New Roman" w:cs="Times New Roman"/>
          <w:szCs w:val="24"/>
        </w:rPr>
        <w:t xml:space="preserve">ταλαντούχα νέα </w:t>
      </w:r>
      <w:r w:rsidRPr="009C69BF">
        <w:rPr>
          <w:rFonts w:eastAsia="Times New Roman" w:cs="Times New Roman"/>
          <w:szCs w:val="24"/>
        </w:rPr>
        <w:t>παιδιά</w:t>
      </w:r>
      <w:r>
        <w:rPr>
          <w:rFonts w:eastAsia="Times New Roman" w:cs="Times New Roman"/>
          <w:szCs w:val="24"/>
        </w:rPr>
        <w:t>,</w:t>
      </w:r>
      <w:r w:rsidRPr="009C69BF">
        <w:rPr>
          <w:rFonts w:eastAsia="Times New Roman" w:cs="Times New Roman"/>
          <w:szCs w:val="24"/>
        </w:rPr>
        <w:t xml:space="preserve"> να αντιμετωπίσουν μία καθημερινότητα πολύ δύσκολη</w:t>
      </w:r>
      <w:r>
        <w:rPr>
          <w:rFonts w:eastAsia="Times New Roman" w:cs="Times New Roman"/>
          <w:szCs w:val="24"/>
        </w:rPr>
        <w:t>.</w:t>
      </w:r>
    </w:p>
    <w:p w14:paraId="4CC5BA73" w14:textId="77777777" w:rsidR="005D719C" w:rsidRDefault="00627F40">
      <w:pPr>
        <w:spacing w:line="600" w:lineRule="auto"/>
        <w:ind w:firstLine="720"/>
        <w:jc w:val="both"/>
        <w:rPr>
          <w:rFonts w:eastAsia="Times New Roman" w:cs="Times New Roman"/>
          <w:szCs w:val="24"/>
        </w:rPr>
      </w:pPr>
      <w:r w:rsidRPr="009C69BF">
        <w:rPr>
          <w:rFonts w:eastAsia="Times New Roman" w:cs="Times New Roman"/>
          <w:szCs w:val="24"/>
        </w:rPr>
        <w:t>Δεν χρειάζεται να ανακαλύψουμε τον τροχό</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Τ</w:t>
      </w:r>
      <w:r w:rsidRPr="009C69BF">
        <w:rPr>
          <w:rFonts w:eastAsia="Times New Roman" w:cs="Times New Roman"/>
          <w:szCs w:val="24"/>
        </w:rPr>
        <w:t xml:space="preserve">ο λένε </w:t>
      </w:r>
      <w:r>
        <w:rPr>
          <w:rFonts w:eastAsia="Times New Roman" w:cs="Times New Roman"/>
          <w:szCs w:val="24"/>
        </w:rPr>
        <w:t>οι ίδιοι οι αθλητές.</w:t>
      </w:r>
      <w:r w:rsidRPr="009C69BF">
        <w:rPr>
          <w:rFonts w:eastAsia="Times New Roman" w:cs="Times New Roman"/>
          <w:szCs w:val="24"/>
        </w:rPr>
        <w:t xml:space="preserve"> Ακούστε τι λέει ο Τσιτσιπάς για τον τρόπο που β</w:t>
      </w:r>
      <w:r>
        <w:rPr>
          <w:rFonts w:eastAsia="Times New Roman" w:cs="Times New Roman"/>
          <w:szCs w:val="24"/>
        </w:rPr>
        <w:t>ρ</w:t>
      </w:r>
      <w:r w:rsidRPr="009C69BF">
        <w:rPr>
          <w:rFonts w:eastAsia="Times New Roman" w:cs="Times New Roman"/>
          <w:szCs w:val="24"/>
        </w:rPr>
        <w:t>ήκε για να τελειώσει το σχολείο</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Α</w:t>
      </w:r>
      <w:r w:rsidRPr="009C69BF">
        <w:rPr>
          <w:rFonts w:eastAsia="Times New Roman" w:cs="Times New Roman"/>
          <w:szCs w:val="24"/>
        </w:rPr>
        <w:t>ναγκάστηκε να πάει σε ένα</w:t>
      </w:r>
      <w:r>
        <w:rPr>
          <w:rFonts w:eastAsia="Times New Roman" w:cs="Times New Roman"/>
          <w:szCs w:val="24"/>
        </w:rPr>
        <w:t>ν</w:t>
      </w:r>
      <w:r w:rsidRPr="009C69BF">
        <w:rPr>
          <w:rFonts w:eastAsia="Times New Roman" w:cs="Times New Roman"/>
          <w:szCs w:val="24"/>
        </w:rPr>
        <w:t xml:space="preserve"> ξένο σχολικό οργα</w:t>
      </w:r>
      <w:r w:rsidRPr="009C69BF">
        <w:rPr>
          <w:rFonts w:eastAsia="Times New Roman" w:cs="Times New Roman"/>
          <w:szCs w:val="24"/>
        </w:rPr>
        <w:t xml:space="preserve">νισμό που προσφέρει διαδικτυακά μαθήματα στις τάξεις του </w:t>
      </w:r>
      <w:r>
        <w:rPr>
          <w:rFonts w:eastAsia="Times New Roman" w:cs="Times New Roman"/>
          <w:szCs w:val="24"/>
        </w:rPr>
        <w:t>λ</w:t>
      </w:r>
      <w:r w:rsidRPr="009C69BF">
        <w:rPr>
          <w:rFonts w:eastAsia="Times New Roman" w:cs="Times New Roman"/>
          <w:szCs w:val="24"/>
        </w:rPr>
        <w:t>υκείου</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Ν</w:t>
      </w:r>
      <w:r w:rsidRPr="009C69BF">
        <w:rPr>
          <w:rFonts w:eastAsia="Times New Roman" w:cs="Times New Roman"/>
          <w:szCs w:val="24"/>
        </w:rPr>
        <w:t>ομίζετε ότι είναι δύσκολο να φτιάξουμε ένα ιντερνετικό σχολείο</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Θ</w:t>
      </w:r>
      <w:r w:rsidRPr="009C69BF">
        <w:rPr>
          <w:rFonts w:eastAsia="Times New Roman" w:cs="Times New Roman"/>
          <w:szCs w:val="24"/>
        </w:rPr>
        <w:t xml:space="preserve">α μπορούσαμε να αξιοποιήσουμε την εμπειρία και την τεχνογνωσία των πανεπιστημιακών ιδρυμάτων </w:t>
      </w:r>
      <w:r>
        <w:rPr>
          <w:rFonts w:eastAsia="Times New Roman" w:cs="Times New Roman"/>
          <w:szCs w:val="24"/>
        </w:rPr>
        <w:t>μας,</w:t>
      </w:r>
      <w:r w:rsidRPr="009C69BF">
        <w:rPr>
          <w:rFonts w:eastAsia="Times New Roman" w:cs="Times New Roman"/>
          <w:szCs w:val="24"/>
        </w:rPr>
        <w:t xml:space="preserve"> που έχουν ήδη αναπτύξει τη</w:t>
      </w:r>
      <w:r w:rsidRPr="009C69BF">
        <w:rPr>
          <w:rFonts w:eastAsia="Times New Roman" w:cs="Times New Roman"/>
          <w:szCs w:val="24"/>
        </w:rPr>
        <w:t>ν εξ αποστάσεως εκπαίδευση και να σχεδιαστούν προγράμματα σπουδών σύγχρονης και ελληνικής εκπαίδευσης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Από το να αντιμάχεστε</w:t>
      </w:r>
      <w:r w:rsidRPr="009C69BF">
        <w:rPr>
          <w:rFonts w:eastAsia="Times New Roman" w:cs="Times New Roman"/>
          <w:szCs w:val="24"/>
        </w:rPr>
        <w:t xml:space="preserve"> διαρκώς την αριστεία</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δ</w:t>
      </w:r>
      <w:r w:rsidRPr="009C69BF">
        <w:rPr>
          <w:rFonts w:eastAsia="Times New Roman" w:cs="Times New Roman"/>
          <w:szCs w:val="24"/>
        </w:rPr>
        <w:t>ώστε εναλλακτικές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δ</w:t>
      </w:r>
      <w:r w:rsidRPr="009C69BF">
        <w:rPr>
          <w:rFonts w:eastAsia="Times New Roman" w:cs="Times New Roman"/>
          <w:szCs w:val="24"/>
        </w:rPr>
        <w:t xml:space="preserve">ώστε επιλογές </w:t>
      </w:r>
      <w:r>
        <w:rPr>
          <w:rFonts w:eastAsia="Times New Roman" w:cs="Times New Roman"/>
          <w:szCs w:val="24"/>
        </w:rPr>
        <w:t>σ</w:t>
      </w:r>
      <w:r w:rsidRPr="009C69BF">
        <w:rPr>
          <w:rFonts w:eastAsia="Times New Roman" w:cs="Times New Roman"/>
          <w:szCs w:val="24"/>
        </w:rPr>
        <w:t>τους άριστους</w:t>
      </w:r>
      <w:r>
        <w:rPr>
          <w:rFonts w:eastAsia="Times New Roman" w:cs="Times New Roman"/>
          <w:szCs w:val="24"/>
        </w:rPr>
        <w:t>.</w:t>
      </w:r>
    </w:p>
    <w:p w14:paraId="4CC5BA7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Στους ενήλικες αθλητές</w:t>
      </w:r>
      <w:r w:rsidRPr="009C69BF">
        <w:rPr>
          <w:rFonts w:eastAsia="Times New Roman" w:cs="Times New Roman"/>
          <w:szCs w:val="24"/>
        </w:rPr>
        <w:t xml:space="preserve"> υψηλού επιπέδου θα μπορούσε να αναπ</w:t>
      </w:r>
      <w:r w:rsidRPr="009C69BF">
        <w:rPr>
          <w:rFonts w:eastAsia="Times New Roman" w:cs="Times New Roman"/>
          <w:szCs w:val="24"/>
        </w:rPr>
        <w:t>τυχθεί ένα σύστημα</w:t>
      </w:r>
      <w:r>
        <w:rPr>
          <w:rFonts w:eastAsia="Times New Roman" w:cs="Times New Roman"/>
          <w:szCs w:val="24"/>
        </w:rPr>
        <w:t>-</w:t>
      </w:r>
      <w:r w:rsidRPr="009C69BF">
        <w:rPr>
          <w:rFonts w:eastAsia="Times New Roman" w:cs="Times New Roman"/>
          <w:szCs w:val="24"/>
        </w:rPr>
        <w:t>δέσμη μέτρων που θα τους διασφάλιζε οικονομικά</w:t>
      </w:r>
      <w:r>
        <w:rPr>
          <w:rFonts w:eastAsia="Times New Roman" w:cs="Times New Roman"/>
          <w:szCs w:val="24"/>
        </w:rPr>
        <w:t>,</w:t>
      </w:r>
      <w:r w:rsidRPr="009C69BF">
        <w:rPr>
          <w:rFonts w:eastAsia="Times New Roman" w:cs="Times New Roman"/>
          <w:szCs w:val="24"/>
        </w:rPr>
        <w:t xml:space="preserve"> τουλάχιστον τις στοιχειώδεις συνθήκες διαβίωσης</w:t>
      </w:r>
      <w:r>
        <w:rPr>
          <w:rFonts w:eastAsia="Times New Roman" w:cs="Times New Roman"/>
          <w:szCs w:val="24"/>
        </w:rPr>
        <w:t>,</w:t>
      </w:r>
      <w:r w:rsidRPr="009C69BF">
        <w:rPr>
          <w:rFonts w:eastAsia="Times New Roman" w:cs="Times New Roman"/>
          <w:szCs w:val="24"/>
        </w:rPr>
        <w:t xml:space="preserve"> ώστε να συνεχίσουν το υψηλό επίπεδο αθλητισμού και πρωταθλητισμού</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Ό</w:t>
      </w:r>
      <w:r w:rsidRPr="009C69BF">
        <w:rPr>
          <w:rFonts w:eastAsia="Times New Roman" w:cs="Times New Roman"/>
          <w:szCs w:val="24"/>
        </w:rPr>
        <w:t xml:space="preserve">ταν </w:t>
      </w:r>
      <w:r>
        <w:rPr>
          <w:rFonts w:eastAsia="Times New Roman" w:cs="Times New Roman"/>
          <w:szCs w:val="24"/>
        </w:rPr>
        <w:t>δίνετε</w:t>
      </w:r>
      <w:r w:rsidRPr="009C69BF">
        <w:rPr>
          <w:rFonts w:eastAsia="Times New Roman" w:cs="Times New Roman"/>
          <w:szCs w:val="24"/>
        </w:rPr>
        <w:t xml:space="preserve"> βραβεία</w:t>
      </w:r>
      <w:r>
        <w:rPr>
          <w:rFonts w:eastAsia="Times New Roman" w:cs="Times New Roman"/>
          <w:szCs w:val="24"/>
        </w:rPr>
        <w:t>,</w:t>
      </w:r>
      <w:r w:rsidRPr="009C69BF">
        <w:rPr>
          <w:rFonts w:eastAsia="Times New Roman" w:cs="Times New Roman"/>
          <w:szCs w:val="24"/>
        </w:rPr>
        <w:t xml:space="preserve"> όταν </w:t>
      </w:r>
      <w:r>
        <w:rPr>
          <w:rFonts w:eastAsia="Times New Roman" w:cs="Times New Roman"/>
          <w:szCs w:val="24"/>
        </w:rPr>
        <w:t>συγ</w:t>
      </w:r>
      <w:r w:rsidRPr="009C69BF">
        <w:rPr>
          <w:rFonts w:eastAsia="Times New Roman" w:cs="Times New Roman"/>
          <w:szCs w:val="24"/>
        </w:rPr>
        <w:t>χαίρετε είτε το</w:t>
      </w:r>
      <w:r>
        <w:rPr>
          <w:rFonts w:eastAsia="Times New Roman" w:cs="Times New Roman"/>
          <w:szCs w:val="24"/>
        </w:rPr>
        <w:t>ν</w:t>
      </w:r>
      <w:r w:rsidRPr="009C69BF">
        <w:rPr>
          <w:rFonts w:eastAsia="Times New Roman" w:cs="Times New Roman"/>
          <w:szCs w:val="24"/>
        </w:rPr>
        <w:t xml:space="preserve"> </w:t>
      </w:r>
      <w:r w:rsidRPr="009C69BF">
        <w:rPr>
          <w:rFonts w:eastAsia="Times New Roman" w:cs="Times New Roman"/>
          <w:szCs w:val="24"/>
        </w:rPr>
        <w:lastRenderedPageBreak/>
        <w:t>Μίλτο Τεντόγλου είτε τον δι</w:t>
      </w:r>
      <w:r w:rsidRPr="009C69BF">
        <w:rPr>
          <w:rFonts w:eastAsia="Times New Roman" w:cs="Times New Roman"/>
          <w:szCs w:val="24"/>
        </w:rPr>
        <w:t>κό μου συμπολίτη</w:t>
      </w:r>
      <w:r>
        <w:rPr>
          <w:rFonts w:eastAsia="Times New Roman" w:cs="Times New Roman"/>
          <w:szCs w:val="24"/>
        </w:rPr>
        <w:t>,</w:t>
      </w:r>
      <w:r w:rsidRPr="009C69BF">
        <w:rPr>
          <w:rFonts w:eastAsia="Times New Roman" w:cs="Times New Roman"/>
          <w:szCs w:val="24"/>
        </w:rPr>
        <w:t xml:space="preserve"> τον </w:t>
      </w:r>
      <w:r>
        <w:rPr>
          <w:rFonts w:eastAsia="Times New Roman" w:cs="Times New Roman"/>
          <w:szCs w:val="24"/>
        </w:rPr>
        <w:t>Κώστα Δ</w:t>
      </w:r>
      <w:r w:rsidRPr="009C69BF">
        <w:rPr>
          <w:rFonts w:eastAsia="Times New Roman" w:cs="Times New Roman"/>
          <w:szCs w:val="24"/>
        </w:rPr>
        <w:t>ουβαλίδη</w:t>
      </w:r>
      <w:r>
        <w:rPr>
          <w:rFonts w:eastAsia="Times New Roman" w:cs="Times New Roman"/>
          <w:szCs w:val="24"/>
        </w:rPr>
        <w:t>,</w:t>
      </w:r>
      <w:r w:rsidRPr="009C69BF">
        <w:rPr>
          <w:rFonts w:eastAsia="Times New Roman" w:cs="Times New Roman"/>
          <w:szCs w:val="24"/>
        </w:rPr>
        <w:t xml:space="preserve"> να γνωρίζετε ότι πίσω από αυτούς υπάρχουν οικογένειες που έχουν ματώσει</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Υ</w:t>
      </w:r>
      <w:r w:rsidRPr="009C69BF">
        <w:rPr>
          <w:rFonts w:eastAsia="Times New Roman" w:cs="Times New Roman"/>
          <w:szCs w:val="24"/>
        </w:rPr>
        <w:t xml:space="preserve">πάρχει μεγάλη αυτοθυσία </w:t>
      </w:r>
      <w:r>
        <w:rPr>
          <w:rFonts w:eastAsia="Times New Roman" w:cs="Times New Roman"/>
          <w:szCs w:val="24"/>
        </w:rPr>
        <w:t xml:space="preserve">από </w:t>
      </w:r>
      <w:r w:rsidRPr="009C69BF">
        <w:rPr>
          <w:rFonts w:eastAsia="Times New Roman" w:cs="Times New Roman"/>
          <w:szCs w:val="24"/>
        </w:rPr>
        <w:t>τη μεριά όλων αυτών των παιδιών</w:t>
      </w:r>
      <w:r>
        <w:rPr>
          <w:rFonts w:eastAsia="Times New Roman" w:cs="Times New Roman"/>
          <w:szCs w:val="24"/>
        </w:rPr>
        <w:t>,</w:t>
      </w:r>
      <w:r w:rsidRPr="009C69BF">
        <w:rPr>
          <w:rFonts w:eastAsia="Times New Roman" w:cs="Times New Roman"/>
          <w:szCs w:val="24"/>
        </w:rPr>
        <w:t xml:space="preserve"> που φυσικά καμα</w:t>
      </w:r>
      <w:r>
        <w:rPr>
          <w:rFonts w:eastAsia="Times New Roman" w:cs="Times New Roman"/>
          <w:szCs w:val="24"/>
        </w:rPr>
        <w:t xml:space="preserve">ρώνουμε σήμερα όλοι μαζί, </w:t>
      </w:r>
      <w:r w:rsidRPr="009C69BF">
        <w:rPr>
          <w:rFonts w:eastAsia="Times New Roman" w:cs="Times New Roman"/>
          <w:szCs w:val="24"/>
        </w:rPr>
        <w:t>αλλά είναι δική τους η επιμονή</w:t>
      </w:r>
      <w:r>
        <w:rPr>
          <w:rFonts w:eastAsia="Times New Roman" w:cs="Times New Roman"/>
          <w:szCs w:val="24"/>
        </w:rPr>
        <w:t>,</w:t>
      </w:r>
      <w:r w:rsidRPr="009C69BF">
        <w:rPr>
          <w:rFonts w:eastAsia="Times New Roman" w:cs="Times New Roman"/>
          <w:szCs w:val="24"/>
        </w:rPr>
        <w:t xml:space="preserve"> είναι δική τους η προσήλωσ</w:t>
      </w:r>
      <w:r>
        <w:rPr>
          <w:rFonts w:eastAsia="Times New Roman" w:cs="Times New Roman"/>
          <w:szCs w:val="24"/>
        </w:rPr>
        <w:t>η,</w:t>
      </w:r>
      <w:r w:rsidRPr="009C69BF">
        <w:rPr>
          <w:rFonts w:eastAsia="Times New Roman" w:cs="Times New Roman"/>
          <w:szCs w:val="24"/>
        </w:rPr>
        <w:t xml:space="preserve"> δική τους η αντοχή</w:t>
      </w:r>
      <w:r>
        <w:rPr>
          <w:rFonts w:eastAsia="Times New Roman" w:cs="Times New Roman"/>
          <w:szCs w:val="24"/>
        </w:rPr>
        <w:t>,</w:t>
      </w:r>
      <w:r w:rsidRPr="009C69BF">
        <w:rPr>
          <w:rFonts w:eastAsia="Times New Roman" w:cs="Times New Roman"/>
          <w:szCs w:val="24"/>
        </w:rPr>
        <w:t xml:space="preserve"> απέναντι σε ένα ανεπαρκές κράτος</w:t>
      </w:r>
      <w:r>
        <w:rPr>
          <w:rFonts w:eastAsia="Times New Roman" w:cs="Times New Roman"/>
          <w:szCs w:val="24"/>
        </w:rPr>
        <w:t>.</w:t>
      </w:r>
    </w:p>
    <w:p w14:paraId="4CC5BA7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Ας πάμε τώρα να</w:t>
      </w:r>
      <w:r w:rsidRPr="009C69BF">
        <w:rPr>
          <w:rFonts w:eastAsia="Times New Roman" w:cs="Times New Roman"/>
          <w:szCs w:val="24"/>
        </w:rPr>
        <w:t xml:space="preserve"> πούμε λίγο τα τετριμμένα ενός νομοσχεδίου</w:t>
      </w:r>
      <w:r>
        <w:rPr>
          <w:rFonts w:eastAsia="Times New Roman" w:cs="Times New Roman"/>
          <w:szCs w:val="24"/>
        </w:rPr>
        <w:t>,</w:t>
      </w:r>
      <w:r w:rsidRPr="009C69BF">
        <w:rPr>
          <w:rFonts w:eastAsia="Times New Roman" w:cs="Times New Roman"/>
          <w:szCs w:val="24"/>
        </w:rPr>
        <w:t xml:space="preserve"> που νομίζω ότι όσο μιλάμε έχει ήδη αποδομηθεί</w:t>
      </w:r>
      <w:r>
        <w:rPr>
          <w:rFonts w:eastAsia="Times New Roman" w:cs="Times New Roman"/>
          <w:szCs w:val="24"/>
        </w:rPr>
        <w:t>, ό</w:t>
      </w:r>
      <w:r w:rsidRPr="009C69BF">
        <w:rPr>
          <w:rFonts w:eastAsia="Times New Roman" w:cs="Times New Roman"/>
          <w:szCs w:val="24"/>
        </w:rPr>
        <w:t xml:space="preserve">ταν υπάρχει </w:t>
      </w:r>
      <w:r>
        <w:rPr>
          <w:rFonts w:eastAsia="Times New Roman" w:cs="Times New Roman"/>
          <w:szCs w:val="24"/>
        </w:rPr>
        <w:t xml:space="preserve">η </w:t>
      </w:r>
      <w:r w:rsidRPr="009C69BF">
        <w:rPr>
          <w:rFonts w:eastAsia="Times New Roman" w:cs="Times New Roman"/>
          <w:szCs w:val="24"/>
        </w:rPr>
        <w:t xml:space="preserve">ανακοίνωση της Ελληνικής Ολυμπιακής </w:t>
      </w:r>
      <w:r>
        <w:rPr>
          <w:rFonts w:eastAsia="Times New Roman" w:cs="Times New Roman"/>
          <w:szCs w:val="24"/>
        </w:rPr>
        <w:t>Ε</w:t>
      </w:r>
      <w:r w:rsidRPr="009C69BF">
        <w:rPr>
          <w:rFonts w:eastAsia="Times New Roman" w:cs="Times New Roman"/>
          <w:szCs w:val="24"/>
        </w:rPr>
        <w:t>πιτροπής που σ</w:t>
      </w:r>
      <w:r w:rsidRPr="009C69BF">
        <w:rPr>
          <w:rFonts w:eastAsia="Times New Roman" w:cs="Times New Roman"/>
          <w:szCs w:val="24"/>
        </w:rPr>
        <w:t xml:space="preserve">ας λέει </w:t>
      </w:r>
      <w:r>
        <w:rPr>
          <w:rFonts w:eastAsia="Times New Roman" w:cs="Times New Roman"/>
          <w:szCs w:val="24"/>
        </w:rPr>
        <w:t>«π</w:t>
      </w:r>
      <w:r w:rsidRPr="009C69BF">
        <w:rPr>
          <w:rFonts w:eastAsia="Times New Roman" w:cs="Times New Roman"/>
          <w:szCs w:val="24"/>
        </w:rPr>
        <w:t>άρτε το πίσω</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Δ</w:t>
      </w:r>
      <w:r w:rsidRPr="009C69BF">
        <w:rPr>
          <w:rFonts w:eastAsia="Times New Roman" w:cs="Times New Roman"/>
          <w:szCs w:val="24"/>
        </w:rPr>
        <w:t xml:space="preserve">εν θα </w:t>
      </w:r>
      <w:r>
        <w:rPr>
          <w:rFonts w:eastAsia="Times New Roman" w:cs="Times New Roman"/>
          <w:szCs w:val="24"/>
        </w:rPr>
        <w:t>πω</w:t>
      </w:r>
      <w:r w:rsidRPr="009C69BF">
        <w:rPr>
          <w:rFonts w:eastAsia="Times New Roman" w:cs="Times New Roman"/>
          <w:szCs w:val="24"/>
        </w:rPr>
        <w:t xml:space="preserve"> τους λόγους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Τ</w:t>
      </w:r>
      <w:r w:rsidRPr="009C69BF">
        <w:rPr>
          <w:rFonts w:eastAsia="Times New Roman" w:cs="Times New Roman"/>
          <w:szCs w:val="24"/>
        </w:rPr>
        <w:t>ους ανέλυσε και η προηγούμενη εισηγήτρια της Νέας Δημοκρατίας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Όλα αυτά είναι κα</w:t>
      </w:r>
      <w:r w:rsidRPr="009C69BF">
        <w:rPr>
          <w:rFonts w:eastAsia="Times New Roman" w:cs="Times New Roman"/>
          <w:szCs w:val="24"/>
        </w:rPr>
        <w:t>μπανάκια</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κ</w:t>
      </w:r>
      <w:r w:rsidRPr="009C69BF">
        <w:rPr>
          <w:rFonts w:eastAsia="Times New Roman" w:cs="Times New Roman"/>
          <w:szCs w:val="24"/>
        </w:rPr>
        <w:t>ύριε Υπουργέ</w:t>
      </w:r>
      <w:r>
        <w:rPr>
          <w:rFonts w:eastAsia="Times New Roman" w:cs="Times New Roman"/>
          <w:szCs w:val="24"/>
        </w:rPr>
        <w:t>.</w:t>
      </w:r>
      <w:r w:rsidRPr="009C69BF">
        <w:rPr>
          <w:rFonts w:eastAsia="Times New Roman" w:cs="Times New Roman"/>
          <w:szCs w:val="24"/>
        </w:rPr>
        <w:t xml:space="preserve"> Δεν ξέρω</w:t>
      </w:r>
      <w:r>
        <w:rPr>
          <w:rFonts w:eastAsia="Times New Roman" w:cs="Times New Roman"/>
          <w:szCs w:val="24"/>
        </w:rPr>
        <w:t>,</w:t>
      </w:r>
      <w:r w:rsidRPr="009C69BF">
        <w:rPr>
          <w:rFonts w:eastAsia="Times New Roman" w:cs="Times New Roman"/>
          <w:szCs w:val="24"/>
        </w:rPr>
        <w:t xml:space="preserve"> βέβαια</w:t>
      </w:r>
      <w:r>
        <w:rPr>
          <w:rFonts w:eastAsia="Times New Roman" w:cs="Times New Roman"/>
          <w:szCs w:val="24"/>
        </w:rPr>
        <w:t>,</w:t>
      </w:r>
      <w:r w:rsidRPr="009C69BF">
        <w:rPr>
          <w:rFonts w:eastAsia="Times New Roman" w:cs="Times New Roman"/>
          <w:szCs w:val="24"/>
        </w:rPr>
        <w:t xml:space="preserve"> πόσο τα ακούτε και πόσο </w:t>
      </w:r>
      <w:r>
        <w:rPr>
          <w:rFonts w:eastAsia="Times New Roman" w:cs="Times New Roman"/>
          <w:szCs w:val="24"/>
        </w:rPr>
        <w:t>α</w:t>
      </w:r>
      <w:r w:rsidRPr="009C69BF">
        <w:rPr>
          <w:rFonts w:eastAsia="Times New Roman" w:cs="Times New Roman"/>
          <w:szCs w:val="24"/>
        </w:rPr>
        <w:t>υτά σας ανησυχούν</w:t>
      </w:r>
      <w:r>
        <w:rPr>
          <w:rFonts w:eastAsia="Times New Roman" w:cs="Times New Roman"/>
          <w:szCs w:val="24"/>
        </w:rPr>
        <w:t>.</w:t>
      </w:r>
    </w:p>
    <w:p w14:paraId="4CC5BA7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Ας προχωρήσουμε, λοιπόν, να δούμε </w:t>
      </w:r>
      <w:r w:rsidRPr="009C69BF">
        <w:rPr>
          <w:rFonts w:eastAsia="Times New Roman" w:cs="Times New Roman"/>
          <w:szCs w:val="24"/>
        </w:rPr>
        <w:t>κάποιε</w:t>
      </w:r>
      <w:r w:rsidRPr="009C69BF">
        <w:rPr>
          <w:rFonts w:eastAsia="Times New Roman" w:cs="Times New Roman"/>
          <w:szCs w:val="24"/>
        </w:rPr>
        <w:t>ς πτυχές του νομοσχεδίου</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Σ</w:t>
      </w:r>
      <w:r w:rsidRPr="009C69BF">
        <w:rPr>
          <w:rFonts w:eastAsia="Times New Roman" w:cs="Times New Roman"/>
          <w:szCs w:val="24"/>
        </w:rPr>
        <w:t xml:space="preserve">το </w:t>
      </w:r>
      <w:r>
        <w:rPr>
          <w:rFonts w:eastAsia="Times New Roman" w:cs="Times New Roman"/>
          <w:szCs w:val="24"/>
        </w:rPr>
        <w:t>π</w:t>
      </w:r>
      <w:r w:rsidRPr="009C69BF">
        <w:rPr>
          <w:rFonts w:eastAsia="Times New Roman" w:cs="Times New Roman"/>
          <w:szCs w:val="24"/>
        </w:rPr>
        <w:t>ρώτο μέρος μιλάτε για την Επιτροπή Επαγγελματικού Αθλητισμού</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 xml:space="preserve">Ο </w:t>
      </w:r>
      <w:r w:rsidRPr="009C69BF">
        <w:rPr>
          <w:rFonts w:eastAsia="Times New Roman" w:cs="Times New Roman"/>
          <w:szCs w:val="24"/>
        </w:rPr>
        <w:t>επαγγελματικός αθλητισμός εξελίσσεται</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Άρα,</w:t>
      </w:r>
      <w:r w:rsidRPr="009C69BF">
        <w:rPr>
          <w:rFonts w:eastAsia="Times New Roman" w:cs="Times New Roman"/>
          <w:szCs w:val="24"/>
        </w:rPr>
        <w:t xml:space="preserve"> ο νομοθέτης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ορθά</w:t>
      </w:r>
      <w:r w:rsidRPr="009C69BF">
        <w:rPr>
          <w:rFonts w:eastAsia="Times New Roman" w:cs="Times New Roman"/>
          <w:szCs w:val="24"/>
        </w:rPr>
        <w:t xml:space="preserve"> σκεπτόμενος</w:t>
      </w:r>
      <w:r>
        <w:rPr>
          <w:rFonts w:eastAsia="Times New Roman" w:cs="Times New Roman"/>
          <w:szCs w:val="24"/>
        </w:rPr>
        <w:t>,</w:t>
      </w:r>
      <w:r w:rsidRPr="009C69BF">
        <w:rPr>
          <w:rFonts w:eastAsia="Times New Roman" w:cs="Times New Roman"/>
          <w:szCs w:val="24"/>
        </w:rPr>
        <w:t xml:space="preserve"> προτείνει την ύ</w:t>
      </w:r>
      <w:r w:rsidRPr="009C69BF">
        <w:rPr>
          <w:rFonts w:eastAsia="Times New Roman" w:cs="Times New Roman"/>
          <w:szCs w:val="24"/>
        </w:rPr>
        <w:lastRenderedPageBreak/>
        <w:t xml:space="preserve">παρξη </w:t>
      </w:r>
      <w:r>
        <w:rPr>
          <w:rFonts w:eastAsia="Times New Roman" w:cs="Times New Roman"/>
          <w:szCs w:val="24"/>
        </w:rPr>
        <w:t>ε</w:t>
      </w:r>
      <w:r w:rsidRPr="009C69BF">
        <w:rPr>
          <w:rFonts w:eastAsia="Times New Roman" w:cs="Times New Roman"/>
          <w:szCs w:val="24"/>
        </w:rPr>
        <w:t xml:space="preserve">πιτροπής η οποία θα ελέγχει </w:t>
      </w:r>
      <w:r>
        <w:rPr>
          <w:rFonts w:eastAsia="Times New Roman" w:cs="Times New Roman"/>
          <w:szCs w:val="24"/>
        </w:rPr>
        <w:t xml:space="preserve">και θα προλαμβάνει φαινόμενα </w:t>
      </w:r>
      <w:r w:rsidRPr="009C69BF">
        <w:rPr>
          <w:rFonts w:eastAsia="Times New Roman" w:cs="Times New Roman"/>
          <w:szCs w:val="24"/>
        </w:rPr>
        <w:t>έκνομα</w:t>
      </w:r>
      <w:r>
        <w:rPr>
          <w:rFonts w:eastAsia="Times New Roman" w:cs="Times New Roman"/>
          <w:szCs w:val="24"/>
        </w:rPr>
        <w:t>,</w:t>
      </w:r>
      <w:r w:rsidRPr="009C69BF">
        <w:rPr>
          <w:rFonts w:eastAsia="Times New Roman" w:cs="Times New Roman"/>
          <w:szCs w:val="24"/>
        </w:rPr>
        <w:t xml:space="preserve"> φαινόμενα ανομίας</w:t>
      </w:r>
      <w:r>
        <w:rPr>
          <w:rFonts w:eastAsia="Times New Roman" w:cs="Times New Roman"/>
          <w:szCs w:val="24"/>
        </w:rPr>
        <w:t>, μαύρου χρήματος κα</w:t>
      </w:r>
      <w:r w:rsidRPr="009C69BF">
        <w:rPr>
          <w:rFonts w:eastAsia="Times New Roman" w:cs="Times New Roman"/>
          <w:szCs w:val="24"/>
        </w:rPr>
        <w:t>ι όλα αυτά</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Α</w:t>
      </w:r>
      <w:r w:rsidRPr="009C69BF">
        <w:rPr>
          <w:rFonts w:eastAsia="Times New Roman" w:cs="Times New Roman"/>
          <w:szCs w:val="24"/>
        </w:rPr>
        <w:t>ντικαθ</w:t>
      </w:r>
      <w:r>
        <w:rPr>
          <w:rFonts w:eastAsia="Times New Roman" w:cs="Times New Roman"/>
          <w:szCs w:val="24"/>
        </w:rPr>
        <w:t>ιστάτε</w:t>
      </w:r>
      <w:r w:rsidRPr="009C69BF">
        <w:rPr>
          <w:rFonts w:eastAsia="Times New Roman" w:cs="Times New Roman"/>
          <w:szCs w:val="24"/>
        </w:rPr>
        <w:t xml:space="preserve"> την υφιστάμενη </w:t>
      </w:r>
      <w:r>
        <w:rPr>
          <w:rFonts w:eastAsia="Times New Roman" w:cs="Times New Roman"/>
          <w:szCs w:val="24"/>
        </w:rPr>
        <w:t>ε</w:t>
      </w:r>
      <w:r w:rsidRPr="009C69BF">
        <w:rPr>
          <w:rFonts w:eastAsia="Times New Roman" w:cs="Times New Roman"/>
          <w:szCs w:val="24"/>
        </w:rPr>
        <w:t>πιτροπή με μία άλλη</w:t>
      </w:r>
      <w:r>
        <w:rPr>
          <w:rFonts w:eastAsia="Times New Roman" w:cs="Times New Roman"/>
          <w:szCs w:val="24"/>
        </w:rPr>
        <w:t xml:space="preserve">. Από μόνο του αυτό είναι </w:t>
      </w:r>
      <w:r w:rsidRPr="009C69BF">
        <w:rPr>
          <w:rFonts w:eastAsia="Times New Roman" w:cs="Times New Roman"/>
          <w:szCs w:val="24"/>
        </w:rPr>
        <w:t>ομολογία αποτυχίας</w:t>
      </w:r>
      <w:r>
        <w:rPr>
          <w:rFonts w:eastAsia="Times New Roman" w:cs="Times New Roman"/>
          <w:szCs w:val="24"/>
        </w:rPr>
        <w:t>,</w:t>
      </w:r>
      <w:r w:rsidRPr="009C69BF">
        <w:rPr>
          <w:rFonts w:eastAsia="Times New Roman" w:cs="Times New Roman"/>
          <w:szCs w:val="24"/>
        </w:rPr>
        <w:t xml:space="preserve"> ομολογία αστοχιών στη λειτουργία της υπάρχουσας</w:t>
      </w:r>
      <w:r>
        <w:rPr>
          <w:rFonts w:eastAsia="Times New Roman" w:cs="Times New Roman"/>
          <w:szCs w:val="24"/>
        </w:rPr>
        <w:t>.</w:t>
      </w:r>
    </w:p>
    <w:p w14:paraId="4CC5BA7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9C69BF">
        <w:rPr>
          <w:rFonts w:eastAsia="Times New Roman" w:cs="Times New Roman"/>
          <w:szCs w:val="24"/>
        </w:rPr>
        <w:t>υστήνετ</w:t>
      </w:r>
      <w:r>
        <w:rPr>
          <w:rFonts w:eastAsia="Times New Roman" w:cs="Times New Roman"/>
          <w:szCs w:val="24"/>
        </w:rPr>
        <w:t>ε</w:t>
      </w:r>
      <w:r w:rsidRPr="009C69BF">
        <w:rPr>
          <w:rFonts w:eastAsia="Times New Roman" w:cs="Times New Roman"/>
          <w:szCs w:val="24"/>
        </w:rPr>
        <w:t xml:space="preserve"> ένα νομικό πρόσωπο δημοσίου δικαίου</w:t>
      </w:r>
      <w:r>
        <w:rPr>
          <w:rFonts w:eastAsia="Times New Roman" w:cs="Times New Roman"/>
          <w:szCs w:val="24"/>
        </w:rPr>
        <w:t>,</w:t>
      </w:r>
      <w:r w:rsidRPr="009C69BF">
        <w:rPr>
          <w:rFonts w:eastAsia="Times New Roman" w:cs="Times New Roman"/>
          <w:szCs w:val="24"/>
        </w:rPr>
        <w:t xml:space="preserve"> την Επιτροπή Επ</w:t>
      </w:r>
      <w:r w:rsidRPr="009C69BF">
        <w:rPr>
          <w:rFonts w:eastAsia="Times New Roman" w:cs="Times New Roman"/>
          <w:szCs w:val="24"/>
        </w:rPr>
        <w:t xml:space="preserve">αγγελματικού Αθλητισμού </w:t>
      </w:r>
      <w:r>
        <w:rPr>
          <w:rFonts w:eastAsia="Times New Roman" w:cs="Times New Roman"/>
          <w:szCs w:val="24"/>
        </w:rPr>
        <w:t>και τη</w:t>
      </w:r>
      <w:r w:rsidRPr="009C69BF">
        <w:rPr>
          <w:rFonts w:eastAsia="Times New Roman" w:cs="Times New Roman"/>
          <w:szCs w:val="24"/>
        </w:rPr>
        <w:t xml:space="preserve"> ντύνετ</w:t>
      </w:r>
      <w:r>
        <w:rPr>
          <w:rFonts w:eastAsia="Times New Roman" w:cs="Times New Roman"/>
          <w:szCs w:val="24"/>
        </w:rPr>
        <w:t>ε</w:t>
      </w:r>
      <w:r w:rsidRPr="009C69BF">
        <w:rPr>
          <w:rFonts w:eastAsia="Times New Roman" w:cs="Times New Roman"/>
          <w:szCs w:val="24"/>
        </w:rPr>
        <w:t xml:space="preserve"> με </w:t>
      </w:r>
      <w:r>
        <w:rPr>
          <w:rFonts w:eastAsia="Times New Roman" w:cs="Times New Roman"/>
          <w:szCs w:val="24"/>
        </w:rPr>
        <w:t>τ</w:t>
      </w:r>
      <w:r w:rsidRPr="009C69BF">
        <w:rPr>
          <w:rFonts w:eastAsia="Times New Roman" w:cs="Times New Roman"/>
          <w:szCs w:val="24"/>
        </w:rPr>
        <w:t xml:space="preserve">ον μανδύα της </w:t>
      </w:r>
      <w:r>
        <w:rPr>
          <w:rFonts w:eastAsia="Times New Roman" w:cs="Times New Roman"/>
          <w:szCs w:val="24"/>
        </w:rPr>
        <w:t>α</w:t>
      </w:r>
      <w:r w:rsidRPr="009C69BF">
        <w:rPr>
          <w:rFonts w:eastAsia="Times New Roman" w:cs="Times New Roman"/>
          <w:szCs w:val="24"/>
        </w:rPr>
        <w:t xml:space="preserve">νεξάρτητης </w:t>
      </w:r>
      <w:r>
        <w:rPr>
          <w:rFonts w:eastAsia="Times New Roman" w:cs="Times New Roman"/>
          <w:szCs w:val="24"/>
        </w:rPr>
        <w:t>α</w:t>
      </w:r>
      <w:r w:rsidRPr="009C69BF">
        <w:rPr>
          <w:rFonts w:eastAsia="Times New Roman" w:cs="Times New Roman"/>
          <w:szCs w:val="24"/>
        </w:rPr>
        <w:t>ρχής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Μ</w:t>
      </w:r>
      <w:r w:rsidRPr="009C69BF">
        <w:rPr>
          <w:rFonts w:eastAsia="Times New Roman" w:cs="Times New Roman"/>
          <w:szCs w:val="24"/>
        </w:rPr>
        <w:t>ένετε</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όμως,</w:t>
      </w:r>
      <w:r w:rsidRPr="009C69BF">
        <w:rPr>
          <w:rFonts w:eastAsia="Times New Roman" w:cs="Times New Roman"/>
          <w:szCs w:val="24"/>
        </w:rPr>
        <w:t xml:space="preserve"> μόνο στο</w:t>
      </w:r>
      <w:r>
        <w:rPr>
          <w:rFonts w:eastAsia="Times New Roman" w:cs="Times New Roman"/>
          <w:szCs w:val="24"/>
        </w:rPr>
        <w:t>ν</w:t>
      </w:r>
      <w:r w:rsidRPr="009C69BF">
        <w:rPr>
          <w:rFonts w:eastAsia="Times New Roman" w:cs="Times New Roman"/>
          <w:szCs w:val="24"/>
        </w:rPr>
        <w:t xml:space="preserve"> μανδύα</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Κ</w:t>
      </w:r>
      <w:r w:rsidRPr="009C69BF">
        <w:rPr>
          <w:rFonts w:eastAsia="Times New Roman" w:cs="Times New Roman"/>
          <w:szCs w:val="24"/>
        </w:rPr>
        <w:t>ανέναν δεν μπορείτε να πείσετε</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Π</w:t>
      </w:r>
      <w:r w:rsidRPr="009C69BF">
        <w:rPr>
          <w:rFonts w:eastAsia="Times New Roman" w:cs="Times New Roman"/>
          <w:szCs w:val="24"/>
        </w:rPr>
        <w:t xml:space="preserve">ώς κατοχυρώνεται στην πράξη </w:t>
      </w:r>
      <w:r>
        <w:rPr>
          <w:rFonts w:eastAsia="Times New Roman" w:cs="Times New Roman"/>
          <w:szCs w:val="24"/>
        </w:rPr>
        <w:t xml:space="preserve">η </w:t>
      </w:r>
      <w:r w:rsidRPr="009C69BF">
        <w:rPr>
          <w:rFonts w:eastAsia="Times New Roman" w:cs="Times New Roman"/>
          <w:szCs w:val="24"/>
        </w:rPr>
        <w:t xml:space="preserve">ανεξαρτησία της </w:t>
      </w:r>
      <w:r>
        <w:rPr>
          <w:rFonts w:eastAsia="Times New Roman" w:cs="Times New Roman"/>
          <w:szCs w:val="24"/>
        </w:rPr>
        <w:t>ε</w:t>
      </w:r>
      <w:r w:rsidRPr="009C69BF">
        <w:rPr>
          <w:rFonts w:eastAsia="Times New Roman" w:cs="Times New Roman"/>
          <w:szCs w:val="24"/>
        </w:rPr>
        <w:t>πιτροπής</w:t>
      </w:r>
      <w:r>
        <w:rPr>
          <w:rFonts w:eastAsia="Times New Roman" w:cs="Times New Roman"/>
          <w:szCs w:val="24"/>
        </w:rPr>
        <w:t xml:space="preserve"> -</w:t>
      </w:r>
      <w:r w:rsidRPr="009C69BF">
        <w:rPr>
          <w:rFonts w:eastAsia="Times New Roman" w:cs="Times New Roman"/>
          <w:szCs w:val="24"/>
        </w:rPr>
        <w:t>ερώτημα που δεν το απαντήσατε</w:t>
      </w:r>
      <w:r>
        <w:rPr>
          <w:rFonts w:eastAsia="Times New Roman" w:cs="Times New Roman"/>
          <w:szCs w:val="24"/>
        </w:rPr>
        <w:t>-</w:t>
      </w:r>
      <w:r w:rsidRPr="009C69BF">
        <w:rPr>
          <w:rFonts w:eastAsia="Times New Roman" w:cs="Times New Roman"/>
          <w:szCs w:val="24"/>
        </w:rPr>
        <w:t xml:space="preserve"> όταν επιχορηγείται από το </w:t>
      </w:r>
      <w:r w:rsidRPr="009C69BF">
        <w:rPr>
          <w:rFonts w:eastAsia="Times New Roman" w:cs="Times New Roman"/>
          <w:szCs w:val="24"/>
        </w:rPr>
        <w:t>κράτος</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Ό</w:t>
      </w:r>
      <w:r w:rsidRPr="009C69BF">
        <w:rPr>
          <w:rFonts w:eastAsia="Times New Roman" w:cs="Times New Roman"/>
          <w:szCs w:val="24"/>
        </w:rPr>
        <w:t xml:space="preserve">ταν τα μέλη του </w:t>
      </w:r>
      <w:r>
        <w:rPr>
          <w:rFonts w:eastAsia="Times New Roman" w:cs="Times New Roman"/>
          <w:szCs w:val="24"/>
        </w:rPr>
        <w:t>δ</w:t>
      </w:r>
      <w:r w:rsidRPr="009C69BF">
        <w:rPr>
          <w:rFonts w:eastAsia="Times New Roman" w:cs="Times New Roman"/>
          <w:szCs w:val="24"/>
        </w:rPr>
        <w:t xml:space="preserve">ιοικητικού </w:t>
      </w:r>
      <w:r>
        <w:rPr>
          <w:rFonts w:eastAsia="Times New Roman" w:cs="Times New Roman"/>
          <w:szCs w:val="24"/>
        </w:rPr>
        <w:t>σ</w:t>
      </w:r>
      <w:r w:rsidRPr="009C69BF">
        <w:rPr>
          <w:rFonts w:eastAsia="Times New Roman" w:cs="Times New Roman"/>
          <w:szCs w:val="24"/>
        </w:rPr>
        <w:t xml:space="preserve">υμβουλίου διορίζονται από τον Υπουργό και πολύ περισσότερο </w:t>
      </w:r>
      <w:r>
        <w:rPr>
          <w:rFonts w:eastAsia="Times New Roman" w:cs="Times New Roman"/>
          <w:szCs w:val="24"/>
        </w:rPr>
        <w:t xml:space="preserve">παύονται </w:t>
      </w:r>
      <w:r w:rsidRPr="009C69BF">
        <w:rPr>
          <w:rFonts w:eastAsia="Times New Roman" w:cs="Times New Roman"/>
          <w:szCs w:val="24"/>
        </w:rPr>
        <w:t>από αυτόν κατά το δοκούν</w:t>
      </w:r>
      <w:r>
        <w:rPr>
          <w:rFonts w:eastAsia="Times New Roman" w:cs="Times New Roman"/>
          <w:szCs w:val="24"/>
        </w:rPr>
        <w:t xml:space="preserve">, </w:t>
      </w:r>
      <w:r w:rsidRPr="009C69BF">
        <w:rPr>
          <w:rFonts w:eastAsia="Times New Roman" w:cs="Times New Roman"/>
          <w:szCs w:val="24"/>
        </w:rPr>
        <w:t xml:space="preserve">με τη </w:t>
      </w:r>
      <w:r>
        <w:rPr>
          <w:rFonts w:eastAsia="Times New Roman" w:cs="Times New Roman"/>
          <w:szCs w:val="24"/>
        </w:rPr>
        <w:t>θολή</w:t>
      </w:r>
      <w:r w:rsidRPr="009C69BF">
        <w:rPr>
          <w:rFonts w:eastAsia="Times New Roman" w:cs="Times New Roman"/>
          <w:szCs w:val="24"/>
        </w:rPr>
        <w:t xml:space="preserve"> αιτιολογία του σπουδαίου λόγου</w:t>
      </w:r>
      <w:r>
        <w:rPr>
          <w:rFonts w:eastAsia="Times New Roman" w:cs="Times New Roman"/>
          <w:szCs w:val="24"/>
        </w:rPr>
        <w:t>.</w:t>
      </w:r>
    </w:p>
    <w:p w14:paraId="4CC5BA7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w:t>
      </w:r>
      <w:r w:rsidRPr="009C69BF">
        <w:rPr>
          <w:rFonts w:eastAsia="Times New Roman" w:cs="Times New Roman"/>
          <w:szCs w:val="24"/>
        </w:rPr>
        <w:t xml:space="preserve"> επειδή είστε έγκριτος </w:t>
      </w:r>
      <w:r>
        <w:rPr>
          <w:rFonts w:eastAsia="Times New Roman" w:cs="Times New Roman"/>
          <w:szCs w:val="24"/>
        </w:rPr>
        <w:t>ν</w:t>
      </w:r>
      <w:r w:rsidRPr="009C69BF">
        <w:rPr>
          <w:rFonts w:eastAsia="Times New Roman" w:cs="Times New Roman"/>
          <w:szCs w:val="24"/>
        </w:rPr>
        <w:t>ομικός</w:t>
      </w:r>
      <w:r>
        <w:rPr>
          <w:rFonts w:eastAsia="Times New Roman" w:cs="Times New Roman"/>
          <w:szCs w:val="24"/>
        </w:rPr>
        <w:t>,</w:t>
      </w:r>
      <w:r w:rsidRPr="009C69BF">
        <w:rPr>
          <w:rFonts w:eastAsia="Times New Roman" w:cs="Times New Roman"/>
          <w:szCs w:val="24"/>
        </w:rPr>
        <w:t xml:space="preserve"> γνωρίζετε άριστα ότι εκεί που ξεκινάει η επίκληση του </w:t>
      </w:r>
      <w:r>
        <w:rPr>
          <w:rFonts w:eastAsia="Times New Roman" w:cs="Times New Roman"/>
          <w:szCs w:val="24"/>
        </w:rPr>
        <w:t>«</w:t>
      </w:r>
      <w:r w:rsidRPr="009C69BF">
        <w:rPr>
          <w:rFonts w:eastAsia="Times New Roman" w:cs="Times New Roman"/>
          <w:szCs w:val="24"/>
        </w:rPr>
        <w:t>σπουδαίου λόγου</w:t>
      </w:r>
      <w:r>
        <w:rPr>
          <w:rFonts w:eastAsia="Times New Roman" w:cs="Times New Roman"/>
          <w:szCs w:val="24"/>
        </w:rPr>
        <w:t>»</w:t>
      </w:r>
      <w:r w:rsidRPr="009C69BF">
        <w:rPr>
          <w:rFonts w:eastAsia="Times New Roman" w:cs="Times New Roman"/>
          <w:szCs w:val="24"/>
        </w:rPr>
        <w:t xml:space="preserve"> και ανοίγουν θέματα ερμηνειών</w:t>
      </w:r>
      <w:r>
        <w:rPr>
          <w:rFonts w:eastAsia="Times New Roman" w:cs="Times New Roman"/>
          <w:szCs w:val="24"/>
        </w:rPr>
        <w:t>,</w:t>
      </w:r>
      <w:r w:rsidRPr="009C69BF">
        <w:rPr>
          <w:rFonts w:eastAsia="Times New Roman" w:cs="Times New Roman"/>
          <w:szCs w:val="24"/>
        </w:rPr>
        <w:t xml:space="preserve"> εκεί παύει και η ανεξαρτησία</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Ε</w:t>
      </w:r>
      <w:r w:rsidRPr="009C69BF">
        <w:rPr>
          <w:rFonts w:eastAsia="Times New Roman" w:cs="Times New Roman"/>
          <w:szCs w:val="24"/>
        </w:rPr>
        <w:t>ξάλλου</w:t>
      </w:r>
      <w:r>
        <w:rPr>
          <w:rFonts w:eastAsia="Times New Roman" w:cs="Times New Roman"/>
          <w:szCs w:val="24"/>
        </w:rPr>
        <w:t>, το</w:t>
      </w:r>
      <w:r w:rsidRPr="009C69BF">
        <w:rPr>
          <w:rFonts w:eastAsia="Times New Roman" w:cs="Times New Roman"/>
          <w:szCs w:val="24"/>
        </w:rPr>
        <w:t xml:space="preserve"> έχουμε ζήσει σε όλη την πορεία </w:t>
      </w:r>
      <w:r>
        <w:rPr>
          <w:rFonts w:eastAsia="Times New Roman" w:cs="Times New Roman"/>
          <w:szCs w:val="24"/>
        </w:rPr>
        <w:t>σας.</w:t>
      </w:r>
      <w:r w:rsidRPr="009C69BF">
        <w:rPr>
          <w:rFonts w:eastAsia="Times New Roman" w:cs="Times New Roman"/>
          <w:szCs w:val="24"/>
        </w:rPr>
        <w:t xml:space="preserve"> ΣΥΡΙΖΑ και </w:t>
      </w:r>
      <w:r>
        <w:rPr>
          <w:rFonts w:eastAsia="Times New Roman" w:cs="Times New Roman"/>
          <w:szCs w:val="24"/>
        </w:rPr>
        <w:t>α</w:t>
      </w:r>
      <w:r w:rsidRPr="009C69BF">
        <w:rPr>
          <w:rFonts w:eastAsia="Times New Roman" w:cs="Times New Roman"/>
          <w:szCs w:val="24"/>
        </w:rPr>
        <w:t xml:space="preserve">νεξάρτητες </w:t>
      </w:r>
      <w:r>
        <w:rPr>
          <w:rFonts w:eastAsia="Times New Roman" w:cs="Times New Roman"/>
          <w:szCs w:val="24"/>
        </w:rPr>
        <w:t>α</w:t>
      </w:r>
      <w:r w:rsidRPr="009C69BF">
        <w:rPr>
          <w:rFonts w:eastAsia="Times New Roman" w:cs="Times New Roman"/>
          <w:szCs w:val="24"/>
        </w:rPr>
        <w:t xml:space="preserve">ρχές </w:t>
      </w:r>
      <w:r>
        <w:rPr>
          <w:rFonts w:eastAsia="Times New Roman" w:cs="Times New Roman"/>
          <w:szCs w:val="24"/>
        </w:rPr>
        <w:t xml:space="preserve">είναι </w:t>
      </w:r>
      <w:r w:rsidRPr="009C69BF">
        <w:rPr>
          <w:rFonts w:eastAsia="Times New Roman" w:cs="Times New Roman"/>
          <w:szCs w:val="24"/>
        </w:rPr>
        <w:t>έννοιες ασύμβατες</w:t>
      </w:r>
      <w:r>
        <w:rPr>
          <w:rFonts w:eastAsia="Times New Roman" w:cs="Times New Roman"/>
          <w:szCs w:val="24"/>
        </w:rPr>
        <w:t>. Υ</w:t>
      </w:r>
      <w:r w:rsidRPr="009C69BF">
        <w:rPr>
          <w:rFonts w:eastAsia="Times New Roman" w:cs="Times New Roman"/>
          <w:szCs w:val="24"/>
        </w:rPr>
        <w:t>πάρχο</w:t>
      </w:r>
      <w:r>
        <w:rPr>
          <w:rFonts w:eastAsia="Times New Roman" w:cs="Times New Roman"/>
          <w:szCs w:val="24"/>
        </w:rPr>
        <w:t>υν</w:t>
      </w:r>
      <w:r w:rsidRPr="009C69BF">
        <w:rPr>
          <w:rFonts w:eastAsia="Times New Roman" w:cs="Times New Roman"/>
          <w:szCs w:val="24"/>
        </w:rPr>
        <w:t xml:space="preserve"> μόνο όταν μ</w:t>
      </w:r>
      <w:r w:rsidRPr="009C69BF">
        <w:rPr>
          <w:rFonts w:eastAsia="Times New Roman" w:cs="Times New Roman"/>
          <w:szCs w:val="24"/>
        </w:rPr>
        <w:t xml:space="preserve">πορείτε </w:t>
      </w:r>
      <w:r w:rsidRPr="009C69BF">
        <w:rPr>
          <w:rFonts w:eastAsia="Times New Roman" w:cs="Times New Roman"/>
          <w:szCs w:val="24"/>
        </w:rPr>
        <w:lastRenderedPageBreak/>
        <w:t>και επιβάλλετ</w:t>
      </w:r>
      <w:r>
        <w:rPr>
          <w:rFonts w:eastAsia="Times New Roman" w:cs="Times New Roman"/>
          <w:szCs w:val="24"/>
        </w:rPr>
        <w:t>ε</w:t>
      </w:r>
      <w:r w:rsidRPr="009C69BF">
        <w:rPr>
          <w:rFonts w:eastAsia="Times New Roman" w:cs="Times New Roman"/>
          <w:szCs w:val="24"/>
        </w:rPr>
        <w:t xml:space="preserve"> έλεγχο από τη δική σας </w:t>
      </w:r>
      <w:r>
        <w:rPr>
          <w:rFonts w:eastAsia="Times New Roman" w:cs="Times New Roman"/>
          <w:szCs w:val="24"/>
        </w:rPr>
        <w:t>Κ</w:t>
      </w:r>
      <w:r w:rsidRPr="009C69BF">
        <w:rPr>
          <w:rFonts w:eastAsia="Times New Roman" w:cs="Times New Roman"/>
          <w:szCs w:val="24"/>
        </w:rPr>
        <w:t>υβέρνηση</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Α</w:t>
      </w:r>
      <w:r w:rsidRPr="009C69BF">
        <w:rPr>
          <w:rFonts w:eastAsia="Times New Roman" w:cs="Times New Roman"/>
          <w:szCs w:val="24"/>
        </w:rPr>
        <w:t xml:space="preserve">υτή </w:t>
      </w:r>
      <w:r>
        <w:rPr>
          <w:rFonts w:eastAsia="Times New Roman" w:cs="Times New Roman"/>
          <w:szCs w:val="24"/>
        </w:rPr>
        <w:t xml:space="preserve">είναι </w:t>
      </w:r>
      <w:r w:rsidRPr="009C69BF">
        <w:rPr>
          <w:rFonts w:eastAsia="Times New Roman" w:cs="Times New Roman"/>
          <w:szCs w:val="24"/>
        </w:rPr>
        <w:t xml:space="preserve">η πάγια τακτική της </w:t>
      </w:r>
      <w:r>
        <w:rPr>
          <w:rFonts w:eastAsia="Times New Roman" w:cs="Times New Roman"/>
          <w:szCs w:val="24"/>
        </w:rPr>
        <w:t>Κ</w:t>
      </w:r>
      <w:r w:rsidRPr="009C69BF">
        <w:rPr>
          <w:rFonts w:eastAsia="Times New Roman" w:cs="Times New Roman"/>
          <w:szCs w:val="24"/>
        </w:rPr>
        <w:t>υβέρνησης</w:t>
      </w:r>
      <w:r>
        <w:rPr>
          <w:rFonts w:eastAsia="Times New Roman" w:cs="Times New Roman"/>
          <w:szCs w:val="24"/>
        </w:rPr>
        <w:t>, γ</w:t>
      </w:r>
      <w:r w:rsidRPr="009C69BF">
        <w:rPr>
          <w:rFonts w:eastAsia="Times New Roman" w:cs="Times New Roman"/>
          <w:szCs w:val="24"/>
        </w:rPr>
        <w:t>ιατί κράτος και κυβέρνηση ταυτίζονται</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Ε</w:t>
      </w:r>
      <w:r w:rsidRPr="009C69BF">
        <w:rPr>
          <w:rFonts w:eastAsia="Times New Roman" w:cs="Times New Roman"/>
          <w:szCs w:val="24"/>
        </w:rPr>
        <w:t>ίναι μ</w:t>
      </w:r>
      <w:r>
        <w:rPr>
          <w:rFonts w:eastAsia="Times New Roman" w:cs="Times New Roman"/>
          <w:szCs w:val="24"/>
        </w:rPr>
        <w:t>ι</w:t>
      </w:r>
      <w:r w:rsidRPr="009C69BF">
        <w:rPr>
          <w:rFonts w:eastAsia="Times New Roman" w:cs="Times New Roman"/>
          <w:szCs w:val="24"/>
        </w:rPr>
        <w:t>α πολιτική θέση</w:t>
      </w:r>
      <w:r>
        <w:rPr>
          <w:rFonts w:eastAsia="Times New Roman" w:cs="Times New Roman"/>
          <w:szCs w:val="24"/>
        </w:rPr>
        <w:t>.</w:t>
      </w:r>
      <w:r w:rsidRPr="009C69BF">
        <w:rPr>
          <w:rFonts w:eastAsia="Times New Roman" w:cs="Times New Roman"/>
          <w:szCs w:val="24"/>
        </w:rPr>
        <w:t xml:space="preserve"> Σεβαστή</w:t>
      </w:r>
      <w:r>
        <w:rPr>
          <w:rFonts w:eastAsia="Times New Roman" w:cs="Times New Roman"/>
          <w:szCs w:val="24"/>
        </w:rPr>
        <w:t>.</w:t>
      </w:r>
      <w:r w:rsidRPr="009C69BF">
        <w:rPr>
          <w:rFonts w:eastAsia="Times New Roman" w:cs="Times New Roman"/>
          <w:szCs w:val="24"/>
        </w:rPr>
        <w:t xml:space="preserve"> </w:t>
      </w:r>
      <w:r>
        <w:rPr>
          <w:rFonts w:eastAsia="Times New Roman" w:cs="Times New Roman"/>
          <w:szCs w:val="24"/>
        </w:rPr>
        <w:t>Πείτε την, όμως,</w:t>
      </w:r>
      <w:r w:rsidRPr="009C69BF">
        <w:rPr>
          <w:rFonts w:eastAsia="Times New Roman" w:cs="Times New Roman"/>
          <w:szCs w:val="24"/>
        </w:rPr>
        <w:t xml:space="preserve"> καθαρά και μη χρησιμοποιείτε έννοιες </w:t>
      </w:r>
      <w:r>
        <w:rPr>
          <w:rFonts w:eastAsia="Times New Roman" w:cs="Times New Roman"/>
          <w:szCs w:val="24"/>
        </w:rPr>
        <w:t>που δεν πιστεύετε.</w:t>
      </w:r>
    </w:p>
    <w:p w14:paraId="4CC5BA7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Χαρακτηρι</w:t>
      </w:r>
      <w:r>
        <w:rPr>
          <w:rFonts w:eastAsia="Times New Roman" w:cs="Times New Roman"/>
          <w:szCs w:val="24"/>
        </w:rPr>
        <w:t xml:space="preserve">στικό παράδειγμα είναι το άρθρο 6, «Άσκηση καθηκόντων μελών διοικητικού συμβουλίου». Το νομοσχέδιο ορίζει ότι τα μέλη της </w:t>
      </w:r>
      <w:r>
        <w:rPr>
          <w:rFonts w:eastAsia="Times New Roman" w:cs="Times New Roman"/>
          <w:szCs w:val="24"/>
        </w:rPr>
        <w:t>ε</w:t>
      </w:r>
      <w:r>
        <w:rPr>
          <w:rFonts w:eastAsia="Times New Roman" w:cs="Times New Roman"/>
          <w:szCs w:val="24"/>
        </w:rPr>
        <w:t xml:space="preserve">πιτροπής απολαμβάνουν πλήρους προσωπικής και λειτουργικής ανεξαρτησίας και στη συνέχεια </w:t>
      </w:r>
      <w:r w:rsidRPr="001B6556">
        <w:rPr>
          <w:rFonts w:eastAsia="Times New Roman" w:cs="Times New Roman"/>
          <w:szCs w:val="24"/>
        </w:rPr>
        <w:t>-</w:t>
      </w:r>
      <w:r>
        <w:rPr>
          <w:rFonts w:eastAsia="Times New Roman" w:cs="Times New Roman"/>
          <w:szCs w:val="24"/>
        </w:rPr>
        <w:t xml:space="preserve">λέτε- δεν λαμβάνουν δεσμευτικές οδηγίες από </w:t>
      </w:r>
      <w:r>
        <w:rPr>
          <w:rFonts w:eastAsia="Times New Roman" w:cs="Times New Roman"/>
          <w:szCs w:val="24"/>
        </w:rPr>
        <w:t xml:space="preserve">κυβερνητικά ή διοικητικά όργανα ούτε από οποιοδήποτε άλλο φυσικό ή νομικό πρόσωπο. Για ποια ανεξαρτησία συζητάτε; Μπορούν να λαμβάνουν οδηγίες, αλλά όχι δεσμευτικές; Τι σημαίνει αυτό; </w:t>
      </w:r>
    </w:p>
    <w:p w14:paraId="4CC5BA7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Επιβάλλετε από την άλλη μια ανεξέλεγκτη, τεράστια γραφειοκρατία. Το σχό</w:t>
      </w:r>
      <w:r>
        <w:rPr>
          <w:rFonts w:eastAsia="Times New Roman" w:cs="Times New Roman"/>
          <w:szCs w:val="24"/>
        </w:rPr>
        <w:t>λιό μας μόνιμα σε όλα αυτά τα πολύπλοκα σχήματα είναι ότι η γραφειοκρατία βοηθά να κρυφτούν όλα όσα δεν θέλουμε να πούμε φωναχτά. Και αυτό που δεν θέλετε να πείτε φωναχτά είναι ότι ο σκοπός των διατάξεων για την Επιτροπή Επαγγελματικού Αθλητισμού είναι ο α</w:t>
      </w:r>
      <w:r>
        <w:rPr>
          <w:rFonts w:eastAsia="Times New Roman" w:cs="Times New Roman"/>
          <w:szCs w:val="24"/>
        </w:rPr>
        <w:t xml:space="preserve">πόλυτος έλεγχός </w:t>
      </w:r>
      <w:r>
        <w:rPr>
          <w:rFonts w:eastAsia="Times New Roman" w:cs="Times New Roman"/>
          <w:szCs w:val="24"/>
        </w:rPr>
        <w:lastRenderedPageBreak/>
        <w:t>της από τον Υπουργό, τελεία και παύλα! Πάρα πολύ δημοκρατικό!</w:t>
      </w:r>
    </w:p>
    <w:p w14:paraId="4CC5BA7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παράλειψη πρόβλεψης προσωπικού του νέου φορέα, οι πιθανές αμοιβές, τα ζητήματα των απευθείας αναθέσεων, αλλά και η ίδια η δομή της Επιτροπής Επαγγελματικού Αθλητισμού δημιουργε</w:t>
      </w:r>
      <w:r>
        <w:rPr>
          <w:rFonts w:eastAsia="Times New Roman" w:cs="Times New Roman"/>
          <w:szCs w:val="24"/>
        </w:rPr>
        <w:t xml:space="preserve">ί ερωτήματα για την αποτελεσματικότητα της λειτουργίας της. Αυτό μάλλον είναι ίσως και από τις τελευταίες προτεραιότητές σας. Δεν δείχνει να σας ενδιαφέρει. </w:t>
      </w:r>
    </w:p>
    <w:p w14:paraId="4CC5BA7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Εκείνο πάντως που ενοχλεί δεν είναι μόνο η προσπάθεια ελέγχου του νέου φορέα με ολίγον από ανεξάρτ</w:t>
      </w:r>
      <w:r>
        <w:rPr>
          <w:rFonts w:eastAsia="Times New Roman" w:cs="Times New Roman"/>
          <w:szCs w:val="24"/>
        </w:rPr>
        <w:t>ητη αρχή. Ενοχλεί η ευθεία υποτίμηση τόσο της δικής μας νοημοσύνης όσο και των πολιτών. Δεν μπορεί η Επιτροπή Επαγγελματικού Αθλητισμού να μετατρέπεται ουσιαστικά σε όργανο επιβολής προστίμων επί παντός επιστητού.</w:t>
      </w:r>
    </w:p>
    <w:p w14:paraId="4CC5BA7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πρόταση του Κινήματος Αλλαγής είναι τα έ</w:t>
      </w:r>
      <w:r>
        <w:rPr>
          <w:rFonts w:eastAsia="Times New Roman" w:cs="Times New Roman"/>
          <w:szCs w:val="24"/>
        </w:rPr>
        <w:t xml:space="preserve">σοδα αυτής της </w:t>
      </w:r>
      <w:r>
        <w:rPr>
          <w:rFonts w:eastAsia="Times New Roman" w:cs="Times New Roman"/>
          <w:szCs w:val="24"/>
        </w:rPr>
        <w:t>ε</w:t>
      </w:r>
      <w:r>
        <w:rPr>
          <w:rFonts w:eastAsia="Times New Roman" w:cs="Times New Roman"/>
          <w:szCs w:val="24"/>
        </w:rPr>
        <w:t xml:space="preserve">πιτροπής από πρόστιμα και ό,τι άλλες πηγές, να επιστραφούν. Το ένα μέρος να πάει απευθείας στις ομοσπονδίες ως μία επιπλέον χρηματοδότηση και το υπόλοιπο, μέσω της Γενικής </w:t>
      </w:r>
      <w:r>
        <w:rPr>
          <w:rFonts w:eastAsia="Times New Roman" w:cs="Times New Roman"/>
          <w:szCs w:val="24"/>
        </w:rPr>
        <w:lastRenderedPageBreak/>
        <w:t>Γραμματείας Αθλητισμού, να αξιοποιείται για τη χρηματοδότηση της αθλ</w:t>
      </w:r>
      <w:r>
        <w:rPr>
          <w:rFonts w:eastAsia="Times New Roman" w:cs="Times New Roman"/>
          <w:szCs w:val="24"/>
        </w:rPr>
        <w:t>ητικής υλικοτεχνικής υποδομής.</w:t>
      </w:r>
    </w:p>
    <w:p w14:paraId="4CC5BA7E" w14:textId="77777777" w:rsidR="005D719C" w:rsidRDefault="00627F40">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w:t>
      </w:r>
      <w:r w:rsidRPr="009A65EF">
        <w:rPr>
          <w:rFonts w:eastAsia="Times New Roman" w:cs="Times New Roman"/>
          <w:szCs w:val="24"/>
        </w:rPr>
        <w:t xml:space="preserve"> κυρί</w:t>
      </w:r>
      <w:r>
        <w:rPr>
          <w:rFonts w:eastAsia="Times New Roman" w:cs="Times New Roman"/>
          <w:szCs w:val="24"/>
        </w:rPr>
        <w:t>ας</w:t>
      </w:r>
      <w:r w:rsidRPr="009A65EF">
        <w:rPr>
          <w:rFonts w:eastAsia="Times New Roman" w:cs="Times New Roman"/>
          <w:szCs w:val="24"/>
        </w:rPr>
        <w:t xml:space="preserve"> Βουλευτ</w:t>
      </w:r>
      <w:r>
        <w:rPr>
          <w:rFonts w:eastAsia="Times New Roman" w:cs="Times New Roman"/>
          <w:szCs w:val="24"/>
        </w:rPr>
        <w:t>ού</w:t>
      </w:r>
      <w:r w:rsidRPr="009A65EF">
        <w:rPr>
          <w:rFonts w:eastAsia="Times New Roman" w:cs="Times New Roman"/>
          <w:szCs w:val="24"/>
        </w:rPr>
        <w:t>)</w:t>
      </w:r>
    </w:p>
    <w:p w14:paraId="4CC5BA7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προχωράμε στα άρθρα 25 έως 32 που αφορούν τις αθλητικές ομοσπονδίες. Εδώ αναδείχθηκαν όλα τα προβλήματα και όλες οι παθογένειες του </w:t>
      </w:r>
      <w:r>
        <w:rPr>
          <w:rFonts w:eastAsia="Times New Roman" w:cs="Times New Roman"/>
          <w:szCs w:val="24"/>
        </w:rPr>
        <w:t>χώρου. Θα σας πω ότι είναι διαχρονικό αυτό και όχι μόνο επί των ημερών σας. Έρχεστε, όμως, με τις περίφημες ποσοστώσεις για το φύλο, με τις θητείες, τις εκπροσωπήσεις των δύο φύλων, την περιορισμένη σταυροδοσία, τα εκλογικά συστήματα της απλής αναλογικής κ</w:t>
      </w:r>
      <w:r>
        <w:rPr>
          <w:rFonts w:eastAsia="Times New Roman" w:cs="Times New Roman"/>
          <w:szCs w:val="24"/>
        </w:rPr>
        <w:t>αι όλα αυτά και βγάζετε έναν έντονο κρατισμό. Το παρατήρησε σχεδόν το σύνολο των φορέων. Χαρακτηριστικό είναι αυτό που λέει ο Γενικός Γραμματέας του ΣΕΓΑΣ και αυτό –όπως ξέρετε- δημιουργεί προβλήματα.</w:t>
      </w:r>
    </w:p>
    <w:p w14:paraId="4CC5BA8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άρθρο 25 αναφέρεται στις ποσοστώσεις του φύλου. Νομί</w:t>
      </w:r>
      <w:r>
        <w:rPr>
          <w:rFonts w:eastAsia="Times New Roman" w:cs="Times New Roman"/>
          <w:szCs w:val="24"/>
        </w:rPr>
        <w:t xml:space="preserve">ζω -υπάρχει ομόθυμα- ότι η προσέγγιση θεωρητικά μπορεί </w:t>
      </w:r>
      <w:r>
        <w:rPr>
          <w:rFonts w:eastAsia="Times New Roman" w:cs="Times New Roman"/>
          <w:szCs w:val="24"/>
        </w:rPr>
        <w:lastRenderedPageBreak/>
        <w:t xml:space="preserve">να είναι άριστη, στην πράξη όμως, έχουμε πάρα πολλά προβλήματα και αυτό το ξέρετε. Είναι άλλο πράγμα να μιλάμε για υποψηφίους και άλλο για θέσεις σε διοικητικά συμβούλια για </w:t>
      </w:r>
      <w:r>
        <w:rPr>
          <w:rFonts w:eastAsia="Times New Roman" w:cs="Times New Roman"/>
          <w:szCs w:val="24"/>
        </w:rPr>
        <w:t>επτά ή οκτώ χιλιάδες</w:t>
      </w:r>
      <w:r>
        <w:rPr>
          <w:rFonts w:eastAsia="Times New Roman" w:cs="Times New Roman"/>
          <w:szCs w:val="24"/>
        </w:rPr>
        <w:t xml:space="preserve"> αθλητι</w:t>
      </w:r>
      <w:r>
        <w:rPr>
          <w:rFonts w:eastAsia="Times New Roman" w:cs="Times New Roman"/>
          <w:szCs w:val="24"/>
        </w:rPr>
        <w:t xml:space="preserve">κά σωματεία σε όλη την Ελλάδα. </w:t>
      </w:r>
    </w:p>
    <w:p w14:paraId="4CC5BA8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Θεωρούμε ότι η υποχρεωτική συμμετοχή του 1/3 των εκπροσώπων του άλλου φύλου, ειδικά για τα σωματεία </w:t>
      </w:r>
      <w:r>
        <w:rPr>
          <w:rFonts w:eastAsia="Times New Roman" w:cs="Times New Roman"/>
          <w:szCs w:val="24"/>
        </w:rPr>
        <w:t>ΑΜΕΑ</w:t>
      </w:r>
      <w:r>
        <w:rPr>
          <w:rFonts w:eastAsia="Times New Roman" w:cs="Times New Roman"/>
          <w:szCs w:val="24"/>
        </w:rPr>
        <w:t>, είναι προβληματική και θα οδηγήσει σε διοικητικά αδιέξοδα, καθώς λόγω του περιορισμένου αριθμού συμμετοχής, πολλά σωμα</w:t>
      </w:r>
      <w:r>
        <w:rPr>
          <w:rFonts w:eastAsia="Times New Roman" w:cs="Times New Roman"/>
          <w:szCs w:val="24"/>
        </w:rPr>
        <w:t>τεία θα αδυνατούν να εκλέξουν διοικητικά συμβούλια με ποσόστωση.</w:t>
      </w:r>
    </w:p>
    <w:p w14:paraId="4CC5BA8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Προτείνουμε, λοιπόν, να παραμείνει στην ισχύουσα ρύθμιση του νόμου, δηλαδή τουλάχιστον το 20% των θέσεων μελών του διοικητικού συμβουλίου να καταλαμβάνουν οι υποψήφιοι του ενός από τα δύο φύλ</w:t>
      </w:r>
      <w:r>
        <w:rPr>
          <w:rFonts w:eastAsia="Times New Roman" w:cs="Times New Roman"/>
          <w:szCs w:val="24"/>
        </w:rPr>
        <w:t xml:space="preserve">α με την προϋπόθεση ότι θα υπάρχει ο διπλάσιος αριθμός υποψηφίων. </w:t>
      </w:r>
    </w:p>
    <w:p w14:paraId="4CC5BA8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Συμφωνούμε ότι οι κατευθυντήριες γραμμές από την Ευρωπαϊκή Ένωση είναι αυτές του να υπάρχει γυναικεία συμμετοχή και πρέπει να βρούμε λύση. Αυτό, όμως, που προτείνετε, </w:t>
      </w:r>
      <w:r>
        <w:rPr>
          <w:rFonts w:eastAsia="Times New Roman" w:cs="Times New Roman"/>
          <w:szCs w:val="24"/>
        </w:rPr>
        <w:lastRenderedPageBreak/>
        <w:t xml:space="preserve">πιστεύουμε ότι δεν θα </w:t>
      </w:r>
      <w:r>
        <w:rPr>
          <w:rFonts w:eastAsia="Times New Roman" w:cs="Times New Roman"/>
          <w:szCs w:val="24"/>
        </w:rPr>
        <w:t xml:space="preserve">δώσει λύση. Οδηγεί σε αδιέξοδα. Και επειδή ως γυναίκα σας λέω ότι δεν χρειάζεται να επιχειρηματολογήσουμε ούτε για την αποτελεσματικότητα, ούτε για τις ικανότητες που διαθέτουν οι γυναίκες, γι’ αυτό ακριβώς θέλουμε να προσπαθήσουμε μέσω αυτής της διάταξης </w:t>
      </w:r>
      <w:r>
        <w:rPr>
          <w:rFonts w:eastAsia="Times New Roman" w:cs="Times New Roman"/>
          <w:szCs w:val="24"/>
        </w:rPr>
        <w:t xml:space="preserve">να μην καταντήσει όλη αυτή η ιστορία των ποσοστώσεων ένα απλό ευχολόγιο. </w:t>
      </w:r>
    </w:p>
    <w:p w14:paraId="4CC5BA8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Γιατί, ένα πράγμα που δεν μας λέτε, είναι τι θα συμβεί εάν δεν υπάρχουν οι υποψηφιότητες ή εάν αυτές είναι λιγότερες του κατώτερου πλαφόν για συμμετοχή του ενός από τα δύο φύλα. </w:t>
      </w:r>
    </w:p>
    <w:p w14:paraId="4CC5BA8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Έχε</w:t>
      </w:r>
      <w:r>
        <w:rPr>
          <w:rFonts w:eastAsia="Times New Roman" w:cs="Times New Roman"/>
          <w:szCs w:val="24"/>
        </w:rPr>
        <w:t xml:space="preserve">τε σκεφθεί το ενδεχόμενο κάποιοι να θεωρήσουν ότι με αυτόν τον τρόπο θα πάμε σε προσωρινές διοικούσες επιτροπές, άλλοι ότι δεν πρέπει καν να υπάρξει συμμετοχή κατά το 1/3, που θεωρείται υποχρεωτική γιατί είναι διάταξη αναγκαστικού δικαίου; Γι’ αυτό ζητάμε </w:t>
      </w:r>
      <w:r>
        <w:rPr>
          <w:rFonts w:eastAsia="Times New Roman" w:cs="Times New Roman"/>
          <w:szCs w:val="24"/>
        </w:rPr>
        <w:t>να ξεκαθαρίσετε στον νόμο τι ακριβώς γίνεται.</w:t>
      </w:r>
    </w:p>
    <w:p w14:paraId="4CC5BA8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άρθρο 26, στις αρχαιρεσίες, θέσατε το ζήτημα και στις προηγούμενες συνεδριάσεις. Για λόγους αρχής, το γνωρίζετε, </w:t>
      </w:r>
      <w:r>
        <w:rPr>
          <w:rFonts w:eastAsia="Times New Roman" w:cs="Times New Roman"/>
          <w:szCs w:val="24"/>
        </w:rPr>
        <w:lastRenderedPageBreak/>
        <w:t xml:space="preserve">δεν μπορεί να υπάρχει παρέμβαση στο αυτοδιοίκητο των πρωτογενών σωματείων. </w:t>
      </w:r>
    </w:p>
    <w:p w14:paraId="4CC5BA8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Εγώ σας ξαναλέω ν</w:t>
      </w:r>
      <w:r>
        <w:rPr>
          <w:rFonts w:eastAsia="Times New Roman" w:cs="Times New Roman"/>
          <w:szCs w:val="24"/>
        </w:rPr>
        <w:t>α αναλογιστούμε την πρόταση του ΣΕΓΑΣ. Εάν θα είναι απλή αναλογική ή εάν θα είναι ενιαίο ψηφοδέλτιο δεν μπορεί να κριθεί στην πορεία από τις αρχαιρεσίες και μάλιστα την τελευταία στιγμή. Πρέπει να έχει αποφασιστεί από τη γενική συνέλευση και ως καταστατική</w:t>
      </w:r>
      <w:r>
        <w:rPr>
          <w:rFonts w:eastAsia="Times New Roman" w:cs="Times New Roman"/>
          <w:szCs w:val="24"/>
        </w:rPr>
        <w:t xml:space="preserve"> διάταξη να έχει και αυξημένη παρουσία και αυξημένη πλειοψηφία, τουλάχιστον τα 3/4 και αυτό να γίνει εκεί. Το εκλογικό σύστημα δηλαδή να είναι γνωστό πριν προκηρυχθούν οι εκλογές. Δεν μπορεί να προκηρύσσονται εκλογές χωρίς να είναι ξεκάθαρο με τι εκλογικό </w:t>
      </w:r>
      <w:r>
        <w:rPr>
          <w:rFonts w:eastAsia="Times New Roman" w:cs="Times New Roman"/>
          <w:szCs w:val="24"/>
        </w:rPr>
        <w:t xml:space="preserve">σύστημα θα πάμε. </w:t>
      </w:r>
    </w:p>
    <w:p w14:paraId="4CC5BA8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σεβαστά τα δικαιώματα των μειοψηφιών, αλλά παραείναι μειοψηφία τα επτά σωματεία. Θέλει πολύ μεγάλη προσοχή γιατί, εάν ισχύσει ο νόμος όπως είναι, θα οδηγήσει σε περιπέτειες ενστάσεων και προβλημάτων που θα βγάζουν μάτι.</w:t>
      </w:r>
    </w:p>
    <w:p w14:paraId="4CC5BA8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άρθρο 27</w:t>
      </w:r>
      <w:r>
        <w:rPr>
          <w:rFonts w:eastAsia="Times New Roman" w:cs="Times New Roman"/>
          <w:szCs w:val="24"/>
        </w:rPr>
        <w:t xml:space="preserve"> οι περιορισμοί ποσοστώσεων και εδώ ακούγονται ωραία σε πρώτη ανάγνωση, αλλά δεν μας λέτε τι θα </w:t>
      </w:r>
      <w:r>
        <w:rPr>
          <w:rFonts w:eastAsia="Times New Roman" w:cs="Times New Roman"/>
          <w:szCs w:val="24"/>
        </w:rPr>
        <w:lastRenderedPageBreak/>
        <w:t xml:space="preserve">γίνει στην πράξη εάν δεν υπάρξει ενδιαφέρον ή πρόθεση κατάθεσης υποψηφιότητας. Τότε τι; </w:t>
      </w:r>
    </w:p>
    <w:p w14:paraId="4CC5BA8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Ερώτημα: Πόσο κολλάνε όλες αυτές οι παρεμβατικές ρυθμίσεις στα διοικητι</w:t>
      </w:r>
      <w:r>
        <w:rPr>
          <w:rFonts w:eastAsia="Times New Roman" w:cs="Times New Roman"/>
          <w:szCs w:val="24"/>
        </w:rPr>
        <w:t xml:space="preserve">κά θέματα της αυτόνομης αθλητικής ομοσπονδίας με όσα στομφώδη διακηρύσσετε περί δημοκρατικού εκσυγχρονισμού των ομοσπονδιών; Αντιλαμβάνεστε, άραγε, ότι με αυτό που προτείνετε θέτετε έναν ισχυρό περιορισμό στην ελεύθερη δημοκρατική εκλογή; </w:t>
      </w:r>
    </w:p>
    <w:p w14:paraId="4CC5BA8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επιβολή σταυρο</w:t>
      </w:r>
      <w:r>
        <w:rPr>
          <w:rFonts w:eastAsia="Times New Roman" w:cs="Times New Roman"/>
          <w:szCs w:val="24"/>
        </w:rPr>
        <w:t>δοσίας μέχρι 30% των θέσεων εκλογής είναι σαφώς παρεμβατική και περιοριστική της δήλωσης ελεύθερης βούλησης των εκλεγμένων. Δημιουργείτε ασάφεια στη νόμιμη κατάρτιση του ψηφοδελτίου και στην περίπτωση άρνησης των γυναικών να θέσουν υποψηφιότητα.</w:t>
      </w:r>
    </w:p>
    <w:p w14:paraId="4CC5BA8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Απαράδεκτα</w:t>
      </w:r>
      <w:r>
        <w:rPr>
          <w:rFonts w:eastAsia="Times New Roman" w:cs="Times New Roman"/>
          <w:szCs w:val="24"/>
        </w:rPr>
        <w:t xml:space="preserve"> θεωρούμε τα άρθρα 29 και 30.</w:t>
      </w:r>
    </w:p>
    <w:p w14:paraId="4CC5BA8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άρθρο 31, το θέμα του Γενικού Επιθεωρητή Δημόσιας Διοίκησης, θεωρούμε ότι είναι μία θετική ενέργεια και ότι ο ουσιαστικός έλεγχος τήρησης της νομιμότητας από ένα όργανο </w:t>
      </w:r>
      <w:r>
        <w:rPr>
          <w:rFonts w:eastAsia="Times New Roman" w:cs="Times New Roman"/>
          <w:szCs w:val="24"/>
        </w:rPr>
        <w:lastRenderedPageBreak/>
        <w:t>που φέρει όλα τα εχέγγυα γνώσης και εμπειρίας αποτελε</w:t>
      </w:r>
      <w:r>
        <w:rPr>
          <w:rFonts w:eastAsia="Times New Roman" w:cs="Times New Roman"/>
          <w:szCs w:val="24"/>
        </w:rPr>
        <w:t>σματικού ελέγχου, όσο και αν συχνά δημιουργεί πρόσθετες υποχρεώσεις στους αθλητικούς φορείς, κυρίως σε θέματα τυπικότητας και τήρησης των διαδικασιών, έχει ένα μακροπρόθεσμο όφελος που είναι ουσιαστικό για όλους, πρωτίστως, όμως, για τα αθλητικά σωματεία.</w:t>
      </w:r>
    </w:p>
    <w:p w14:paraId="4CC5BA8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άρθρο 33 η διάταξη, παρά τις εξηγήσεις που μας δώσατε, δεν μπορεί να βγάλει από πάνω της τη ρετσινιά της εξυπηρέτησης. Η τροποποίηση που φέρνετε ελευθερώνει από οποιοδήποτε κώλυμα συμμετοχής στο διοικητικό συμβούλιο των ΠΑΕ ορίζοντας πλαφόν βασικού μετ</w:t>
      </w:r>
      <w:r>
        <w:rPr>
          <w:rFonts w:eastAsia="Times New Roman" w:cs="Times New Roman"/>
          <w:szCs w:val="24"/>
        </w:rPr>
        <w:t>όχου σε στοιχηματική εταιρεία το 15% και κάτω. Δεν υπάρχει πια κα</w:t>
      </w:r>
      <w:r>
        <w:rPr>
          <w:rFonts w:eastAsia="Times New Roman" w:cs="Times New Roman"/>
          <w:szCs w:val="24"/>
        </w:rPr>
        <w:t>μ</w:t>
      </w:r>
      <w:r>
        <w:rPr>
          <w:rFonts w:eastAsia="Times New Roman" w:cs="Times New Roman"/>
          <w:szCs w:val="24"/>
        </w:rPr>
        <w:t xml:space="preserve">μία απαγόρευση ενασχόλησης. </w:t>
      </w:r>
    </w:p>
    <w:p w14:paraId="4CC5BA8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Κατανοούμε όσα είπατε στις εξηγήσεις που δώσατε. Κατανοούμε ότι μας λέτε ότι αυτό ισχύει στο εξωτερικό. Όμως θέλουμε να παρατηρήσουμε ότι παρά το γεγονός ότι δεν</w:t>
      </w:r>
      <w:r>
        <w:rPr>
          <w:rFonts w:eastAsia="Times New Roman" w:cs="Times New Roman"/>
          <w:szCs w:val="24"/>
        </w:rPr>
        <w:t xml:space="preserve"> υπάρχουν πουθενά άγγελοι, στη χώρας μας ειδικά δεν έχει αναπτυχθεί ένα </w:t>
      </w:r>
      <w:r>
        <w:rPr>
          <w:rFonts w:eastAsia="Times New Roman" w:cs="Times New Roman"/>
          <w:szCs w:val="24"/>
        </w:rPr>
        <w:lastRenderedPageBreak/>
        <w:t>ισχυρό θεσμικό πλαίσιο κανόνων που να δημιουργεί την απαραίτητη κουλτούρα, ώστε να μπορεί να εφαρμοστεί με ασφάλεια μια τέτοια διάταξη.</w:t>
      </w:r>
    </w:p>
    <w:p w14:paraId="4CC5BA9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 άρθρο 35, εξαιρετικά ενδιαφέρον, νομίζω ότι έ</w:t>
      </w:r>
      <w:r>
        <w:rPr>
          <w:rFonts w:eastAsia="Times New Roman" w:cs="Times New Roman"/>
          <w:szCs w:val="24"/>
        </w:rPr>
        <w:t xml:space="preserve">ρχεται και αποτυπώνει αυτό που το ολυμπιακό ιδεώδες προσπαθεί, δηλαδή αθλητισμό χωρίς διακρίσεις για ανήλικους και ενήλικους αλλοδαπούς που ζουν στη χώρα. </w:t>
      </w:r>
    </w:p>
    <w:p w14:paraId="4CC5BA9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Θεωρούμε, όμως, ότι έχει ένα κενό και γι’ αυτό καταθέσαμε την τροπολογία 2006/47 και προτείνουμε τη </w:t>
      </w:r>
      <w:r>
        <w:rPr>
          <w:rFonts w:eastAsia="Times New Roman" w:cs="Times New Roman"/>
          <w:szCs w:val="24"/>
        </w:rPr>
        <w:t>δυνατότητα εγγραφής αλλοδαπών ή ανιθαγενών στα αθλητικά σωματεία με την προσκόμιση τίτλου μόνιμης διαμονής στη χώρα.</w:t>
      </w:r>
    </w:p>
    <w:p w14:paraId="4CC5BA9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άρθρο 42 ορίζετε την αθλητική συνάντηση. Όμως σας προτείνουμε την κατάργηση της παραγράφου 4 γιατί δημιουργεί μεγάλες παρενέργειες στον</w:t>
      </w:r>
      <w:r>
        <w:rPr>
          <w:rFonts w:eastAsia="Times New Roman" w:cs="Times New Roman"/>
          <w:szCs w:val="24"/>
        </w:rPr>
        <w:t xml:space="preserve"> μαζικό αθλητισμό, σε όσους ασχολούνται περιστασιακά, αλλά πολύ συχνά και σε όσους συμμετέχουν ως αθλούμενοι στα διάφορα αθλήματα σε όλη την Ελλάδα.</w:t>
      </w:r>
    </w:p>
    <w:p w14:paraId="4CC5BA9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Νομίζω ότι το ξέρετε -έχετε ενημερωθεί- αλλά εμείς πρέπει να καταθέσουμε στην Ολομέλεια μια απόφαση του Δικ</w:t>
      </w:r>
      <w:r>
        <w:rPr>
          <w:rFonts w:eastAsia="Times New Roman" w:cs="Times New Roman"/>
          <w:szCs w:val="24"/>
        </w:rPr>
        <w:t xml:space="preserve">αστηρίου των Ευρωπαϊκών Κοινοτήτων. Είναι η υπόθεση </w:t>
      </w:r>
      <w:r>
        <w:rPr>
          <w:rFonts w:eastAsia="Times New Roman" w:cs="Times New Roman"/>
          <w:szCs w:val="24"/>
          <w:lang w:val="en-US"/>
        </w:rPr>
        <w:t>C</w:t>
      </w:r>
      <w:r>
        <w:rPr>
          <w:rFonts w:eastAsia="Times New Roman" w:cs="Times New Roman"/>
          <w:szCs w:val="24"/>
        </w:rPr>
        <w:t>-49/07 του τμήματος μείζονος συνθέσεως…</w:t>
      </w:r>
    </w:p>
    <w:p w14:paraId="4CC5BA94"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Και με αυτό ολοκληρώνουμε.</w:t>
      </w:r>
    </w:p>
    <w:p w14:paraId="4CC5BA95" w14:textId="77777777" w:rsidR="005D719C" w:rsidRDefault="00627F40">
      <w:pPr>
        <w:spacing w:line="600" w:lineRule="auto"/>
        <w:ind w:firstLine="720"/>
        <w:jc w:val="both"/>
        <w:rPr>
          <w:rFonts w:eastAsia="Times New Roman" w:cs="Times New Roman"/>
          <w:szCs w:val="24"/>
        </w:rPr>
      </w:pPr>
      <w:r w:rsidRPr="005B7254">
        <w:rPr>
          <w:rFonts w:eastAsia="Times New Roman" w:cs="Times New Roman"/>
          <w:b/>
          <w:szCs w:val="24"/>
        </w:rPr>
        <w:t>ΧΑΡΟΥΛΑ (ΧΑΡΑ) ΚΕΦΑΛΙΔΟΥ:</w:t>
      </w:r>
      <w:r>
        <w:rPr>
          <w:rFonts w:eastAsia="Times New Roman" w:cs="Times New Roman"/>
          <w:szCs w:val="24"/>
        </w:rPr>
        <w:t xml:space="preserve"> …της 1</w:t>
      </w:r>
      <w:r w:rsidRPr="00534242">
        <w:rPr>
          <w:rFonts w:eastAsia="Times New Roman" w:cs="Times New Roman"/>
          <w:szCs w:val="24"/>
          <w:vertAlign w:val="superscript"/>
        </w:rPr>
        <w:t>ης</w:t>
      </w:r>
      <w:r>
        <w:rPr>
          <w:rFonts w:eastAsia="Times New Roman" w:cs="Times New Roman"/>
          <w:szCs w:val="24"/>
        </w:rPr>
        <w:t xml:space="preserve"> Ιουλίου 2008. Αφορά διαφορά μεταξύ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και της </w:t>
      </w:r>
      <w:r>
        <w:rPr>
          <w:rFonts w:eastAsia="Times New Roman" w:cs="Times New Roman"/>
          <w:szCs w:val="24"/>
        </w:rPr>
        <w:t>Μοτοσυκλετιστικής Ομοσπονδίας Ελλάδος με προεδρεύοντα τον καθηγητή κ. Βασίλειο Σκουρή.</w:t>
      </w:r>
    </w:p>
    <w:p w14:paraId="4CC5BA9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Την καταθέτω στα Πρακτικά.</w:t>
      </w:r>
    </w:p>
    <w:p w14:paraId="4CC5BA9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Χαρά (Χαρούλα) Κεφαλίδου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t>Τμήματος Γραμματείας της Διεύθυνσης Στενογραφίας και Πρακτικών της Βουλής)</w:t>
      </w:r>
    </w:p>
    <w:p w14:paraId="4CC5BA9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Τι απεφάνθη; Απεφάνθη, λοιπόν, ότι τα άρθρα 82 και 86 απαγορεύουν εθνική ρύθμιση η οποία απονέμει σε νομικό πρό</w:t>
      </w:r>
      <w:r>
        <w:rPr>
          <w:rFonts w:eastAsia="Times New Roman" w:cs="Times New Roman"/>
          <w:szCs w:val="24"/>
        </w:rPr>
        <w:lastRenderedPageBreak/>
        <w:t>σωπο</w:t>
      </w:r>
      <w:r>
        <w:rPr>
          <w:rFonts w:eastAsia="Times New Roman" w:cs="Times New Roman"/>
          <w:szCs w:val="24"/>
        </w:rPr>
        <w:t>,</w:t>
      </w:r>
      <w:r>
        <w:rPr>
          <w:rFonts w:eastAsia="Times New Roman" w:cs="Times New Roman"/>
          <w:szCs w:val="24"/>
        </w:rPr>
        <w:t xml:space="preserve"> το οποίο διοργανώνει αγώνες, εν προκειμένω μοτοσυκλέτας, και συν</w:t>
      </w:r>
      <w:r>
        <w:rPr>
          <w:rFonts w:eastAsia="Times New Roman" w:cs="Times New Roman"/>
          <w:szCs w:val="24"/>
        </w:rPr>
        <w:t>άπτει στο πλαίσιο αυτό συμβάσεις χορηγιών, διαφημίσεων και ασφαλίσεων</w:t>
      </w:r>
      <w:r>
        <w:rPr>
          <w:rFonts w:eastAsia="Times New Roman" w:cs="Times New Roman"/>
          <w:szCs w:val="24"/>
        </w:rPr>
        <w:t>,</w:t>
      </w:r>
      <w:r>
        <w:rPr>
          <w:rFonts w:eastAsia="Times New Roman" w:cs="Times New Roman"/>
          <w:szCs w:val="24"/>
        </w:rPr>
        <w:t xml:space="preserve"> την εξουσία παροχής σύμφωνης γνώμης επί των υποβαλλομένων αιτήσεων χορηγήσεως άδειας για τη διοργάνωση τέτοιων αγώνων</w:t>
      </w:r>
      <w:r>
        <w:rPr>
          <w:rFonts w:eastAsia="Times New Roman" w:cs="Times New Roman"/>
          <w:szCs w:val="24"/>
        </w:rPr>
        <w:t>,</w:t>
      </w:r>
      <w:r>
        <w:rPr>
          <w:rFonts w:eastAsia="Times New Roman" w:cs="Times New Roman"/>
          <w:szCs w:val="24"/>
        </w:rPr>
        <w:t xml:space="preserve"> χωρίς η εξουσία αυτή να υπόκειται σε περιορισμούς, δεσμεύσεις και </w:t>
      </w:r>
      <w:r>
        <w:rPr>
          <w:rFonts w:eastAsia="Times New Roman" w:cs="Times New Roman"/>
          <w:szCs w:val="24"/>
        </w:rPr>
        <w:t>έλεγχο.</w:t>
      </w:r>
    </w:p>
    <w:p w14:paraId="4CC5BA99"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Κυρία Κεφαλίδου, σας παρακαλώ ολοκληρώστε.</w:t>
      </w:r>
    </w:p>
    <w:p w14:paraId="4CC5BA9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Υπό το πρίσμα αυτής της δεσμευτικής για την Ελλάδα απόφασης της…</w:t>
      </w:r>
    </w:p>
    <w:p w14:paraId="4CC5BA9B"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Ακριβώς, υπό αυτό το πρίσμα αυτό, ολοκληρώστε. </w:t>
      </w:r>
    </w:p>
    <w:p w14:paraId="4CC5BA9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4CC5BA9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Του Δικαστηρίου των Ευρωπαϊκών Κοινοτήτων…</w:t>
      </w:r>
    </w:p>
    <w:p w14:paraId="4CC5BA9E"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Ξεκινήσατε με την εξωτερική πολιτική και είναι φυσικό να ασχοληθείτε με τα άρθρα όταν τελειώνει ο χρόνος. </w:t>
      </w:r>
    </w:p>
    <w:p w14:paraId="4CC5BA9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ΚΕΦΑΛΙ</w:t>
      </w:r>
      <w:r>
        <w:rPr>
          <w:rFonts w:eastAsia="Times New Roman" w:cs="Times New Roman"/>
          <w:b/>
          <w:szCs w:val="24"/>
        </w:rPr>
        <w:t>ΔΟΥ:</w:t>
      </w:r>
      <w:r>
        <w:rPr>
          <w:rFonts w:eastAsia="Times New Roman" w:cs="Times New Roman"/>
          <w:szCs w:val="24"/>
        </w:rPr>
        <w:t xml:space="preserve"> Κύριε Πρόεδρε, λογοκρίνετε την ομιλία μου;</w:t>
      </w:r>
    </w:p>
    <w:p w14:paraId="4CC5BAA0"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Όχι, καθόλου δεν λογοκρίνω.</w:t>
      </w:r>
    </w:p>
    <w:p w14:paraId="4CC5BAA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πολύ. </w:t>
      </w:r>
    </w:p>
    <w:p w14:paraId="4CC5BAA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Πόσο σώφρον είναι να νομοθετούμε κόντρα σε αποφάσεις του Δικαστηρίου των Ευρωπαϊκών Κοινοτήτων; Η συγκεκ</w:t>
      </w:r>
      <w:r>
        <w:rPr>
          <w:rFonts w:eastAsia="Times New Roman" w:cs="Times New Roman"/>
          <w:szCs w:val="24"/>
        </w:rPr>
        <w:t xml:space="preserve">ριμένη διάταξη πρέπει να αποσυρθεί άμεσα και να μην ξεφτιλιζόμαστε ως χώρα με την πρόχειρη νομοθέτησή μας. Μετά, δε, και τη βροχή τροπολογιών, δεν θα αναφερθώ σε αυτήν του </w:t>
      </w:r>
      <w:r>
        <w:rPr>
          <w:rFonts w:eastAsia="Times New Roman" w:cs="Times New Roman"/>
          <w:szCs w:val="24"/>
        </w:rPr>
        <w:t>υ</w:t>
      </w:r>
      <w:r>
        <w:rPr>
          <w:rFonts w:eastAsia="Times New Roman" w:cs="Times New Roman"/>
          <w:szCs w:val="24"/>
        </w:rPr>
        <w:t>γείας, διότι αυτή είναι απαράδεκτη έτσι κι αλλιώς.</w:t>
      </w:r>
    </w:p>
    <w:p w14:paraId="4CC5BAA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Βλέπω, όμως, τον Υφυπουργό Πολιτ</w:t>
      </w:r>
      <w:r>
        <w:rPr>
          <w:rFonts w:eastAsia="Times New Roman" w:cs="Times New Roman"/>
          <w:szCs w:val="24"/>
        </w:rPr>
        <w:t>ισμού. Πριν δύο ημέρες δεν ήμασταν εδώ, κύριε Υφυπουργέ; Και τώρα βλέπουμε ότι νομοθετείτε -γιατί με άλλον τρόπο δεν ξέρετε φαίνεται- θέματα που αφορούν το Υπουργείο Πολιτισμού, αφορούν το θέμα της χορηγίας πολιτιστικής πρωτεύουσας της Ευρώπης και αναφέρεσ</w:t>
      </w:r>
      <w:r>
        <w:rPr>
          <w:rFonts w:eastAsia="Times New Roman" w:cs="Times New Roman"/>
          <w:szCs w:val="24"/>
        </w:rPr>
        <w:t xml:space="preserve">τε στην Ελευσίνα. </w:t>
      </w:r>
    </w:p>
    <w:p w14:paraId="4CC5BAA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Εγώ ξέρετε τι σας προτείνω; Επειδή ο κ. Πολάκης πραγματικά θεωρεί πως ό,τι νομοθετεί αυτή η Κυβέρνηση είναι ιστορικής σημασίας, συνεχίστε έτσι, συνεχίστε να νομοθετείτε μόνο μέσω τροπολογιών. Έτσι κι αλλιώς έχετε καταλύσει κάθε έννοια κο</w:t>
      </w:r>
      <w:r>
        <w:rPr>
          <w:rFonts w:eastAsia="Times New Roman" w:cs="Times New Roman"/>
          <w:szCs w:val="24"/>
        </w:rPr>
        <w:t>ινοβουλευτισμού, κάθε έννοια ορθής νομοθέτησης. Συνεχίστε έτσι, γιατί εκτός του ότι μας διαλύετε ό,τι έχουμε μέχρι σήμερα ως ήθος κοινοβουλευτικό, αυτά είναι ψιλά γράμματα για εσάς και επομένως, κλείνω λέγοντας ότι…</w:t>
      </w:r>
    </w:p>
    <w:p w14:paraId="4CC5BAA5"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Μάλιστα</w:t>
      </w:r>
      <w:r>
        <w:rPr>
          <w:rFonts w:eastAsia="Times New Roman" w:cs="Times New Roman"/>
          <w:szCs w:val="24"/>
        </w:rPr>
        <w:t xml:space="preserve">, μεταξύ των άλλων διαλύουμε και την έννοια του χρόνου εμείς εδώ, από το Προεδρείο. Αυτό κάνουμε. </w:t>
      </w:r>
    </w:p>
    <w:p w14:paraId="4CC5BAA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Έχουμε πάρει παράταση. Έχουν μιλήσει είκοσι επτά λεπτά...</w:t>
      </w:r>
    </w:p>
    <w:p w14:paraId="4CC5BAA7"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Από πού την έχετε πάρει την παράταση;</w:t>
      </w:r>
    </w:p>
    <w:p w14:paraId="4CC5BAA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w:t>
      </w:r>
      <w:r>
        <w:rPr>
          <w:rFonts w:eastAsia="Times New Roman" w:cs="Times New Roman"/>
          <w:b/>
          <w:szCs w:val="24"/>
        </w:rPr>
        <w:t>ΡΟΥΛΑ (ΧΑΡΑ) ΚΕΦΑΛΙΔΟΥ:</w:t>
      </w:r>
      <w:r>
        <w:rPr>
          <w:rFonts w:eastAsia="Times New Roman" w:cs="Times New Roman"/>
          <w:szCs w:val="24"/>
        </w:rPr>
        <w:t xml:space="preserve"> Δεν θα μιλήσω ξανά, κύριε Πρόεδρε. Έχετε συμπτύξει τη διαδικασία, αν δεν κάνω λάθος. Έχουμε και δευτερολογία, έτσι δεν είναι;</w:t>
      </w:r>
    </w:p>
    <w:p w14:paraId="4CC5BAA9"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lastRenderedPageBreak/>
        <w:t xml:space="preserve">ΠΡΟΕΔΡΕΥΩΝ (Γεώργιος Βαρεμένος): </w:t>
      </w:r>
      <w:r>
        <w:rPr>
          <w:rFonts w:eastAsia="Times New Roman" w:cs="Times New Roman"/>
          <w:szCs w:val="24"/>
        </w:rPr>
        <w:t>Τι σημαίνει αυτό;</w:t>
      </w:r>
    </w:p>
    <w:p w14:paraId="4CC5BAAA"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C5BAA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Διαλύετε τη διαδικασία. Θα πω αυτά που έχω να πω. Θεωρούμε ότι…</w:t>
      </w:r>
    </w:p>
    <w:p w14:paraId="4CC5BAAC" w14:textId="77777777" w:rsidR="005D719C" w:rsidRDefault="00627F40">
      <w:pPr>
        <w:spacing w:line="600" w:lineRule="auto"/>
        <w:ind w:firstLine="720"/>
        <w:jc w:val="both"/>
        <w:rPr>
          <w:rFonts w:eastAsia="Times New Roman" w:cs="Times New Roman"/>
          <w:szCs w:val="24"/>
        </w:rPr>
      </w:pPr>
      <w:r w:rsidRPr="002D5632">
        <w:rPr>
          <w:rFonts w:eastAsia="Times New Roman" w:cs="Times New Roman"/>
          <w:b/>
          <w:szCs w:val="24"/>
        </w:rPr>
        <w:t>ΘΕΟΔΩΡΑ ΜΠΑΚΟΓΙΑΝΝΗ:</w:t>
      </w:r>
      <w:r>
        <w:rPr>
          <w:rFonts w:eastAsia="Times New Roman" w:cs="Times New Roman"/>
          <w:szCs w:val="24"/>
        </w:rPr>
        <w:t xml:space="preserve"> </w:t>
      </w:r>
      <w:r>
        <w:rPr>
          <w:rFonts w:eastAsia="Times New Roman" w:cs="Times New Roman"/>
          <w:szCs w:val="24"/>
        </w:rPr>
        <w:t>… (δ</w:t>
      </w:r>
      <w:r>
        <w:rPr>
          <w:rFonts w:eastAsia="Times New Roman" w:cs="Times New Roman"/>
          <w:szCs w:val="24"/>
        </w:rPr>
        <w:t>εν ακούστηκε)</w:t>
      </w:r>
    </w:p>
    <w:p w14:paraId="4CC5BAAD"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Κυρία Μπακογιάννη, εσείς το λέτε αυτό, αντί να βοηθήσετε λίγο;</w:t>
      </w:r>
    </w:p>
    <w:p w14:paraId="4CC5BAA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 βοηθάτε εσείς, κύριε Πρόεδρε.</w:t>
      </w:r>
    </w:p>
    <w:p w14:paraId="4CC5BAAF" w14:textId="77777777" w:rsidR="005D719C" w:rsidRDefault="00627F40">
      <w:pPr>
        <w:spacing w:line="600" w:lineRule="auto"/>
        <w:ind w:firstLine="720"/>
        <w:jc w:val="both"/>
        <w:rPr>
          <w:rFonts w:eastAsia="Times New Roman" w:cs="Times New Roman"/>
          <w:szCs w:val="24"/>
        </w:rPr>
      </w:pPr>
      <w:r w:rsidRPr="00D40A0F">
        <w:rPr>
          <w:rFonts w:eastAsia="Times New Roman" w:cs="Times New Roman"/>
          <w:b/>
          <w:szCs w:val="24"/>
        </w:rPr>
        <w:t>ΘΕΟΔΩΡΑ ΜΠΑΚΟΓΙΑΝΝΗ:</w:t>
      </w:r>
      <w:r>
        <w:rPr>
          <w:rFonts w:eastAsia="Times New Roman" w:cs="Times New Roman"/>
          <w:szCs w:val="24"/>
        </w:rPr>
        <w:t xml:space="preserve"> Κύριε Πρόεδρε, δεν βοηθάτε με τον τρόπο που την διακόπτετε.</w:t>
      </w:r>
    </w:p>
    <w:p w14:paraId="4CC5BAB0"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Δεν βοηθάμε; Δώσαμε δέκα λεπτά παραπάνω!</w:t>
      </w:r>
    </w:p>
    <w:p w14:paraId="4CC5BAB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Επιτρέψτε μου να σας πω πώς τοποθετούμασ</w:t>
      </w:r>
      <w:r>
        <w:rPr>
          <w:rFonts w:eastAsia="Times New Roman" w:cs="Times New Roman"/>
          <w:szCs w:val="24"/>
        </w:rPr>
        <w:t>τε στο νομοσχέδιο. Θεωρούμε ότι το νομοσχέδιό σας…</w:t>
      </w:r>
    </w:p>
    <w:p w14:paraId="4CC5BAB2"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CC5BAB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Μου επιτρέπετε, κύριοι συνάδελφοι; Ξέρω ότι δεν θέλετε να ακούσετε, κύριοι συνάδελφοι. Είστε έτοιμοι να τα ψηφίσετε όλα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μάσητα, αδούλευτα, αρκεί να έχουν σφραγίδα ΣΥΡΙΖΑ! </w:t>
      </w:r>
    </w:p>
    <w:p w14:paraId="4CC5BAB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Θεωρούμε</w:t>
      </w:r>
      <w:r>
        <w:rPr>
          <w:rFonts w:eastAsia="Times New Roman" w:cs="Times New Roman"/>
          <w:szCs w:val="24"/>
        </w:rPr>
        <w:t xml:space="preserve"> ότι με το νομοσχέδιό σας, λοιπόν, θίγεται κατά κόρον ο ερασιτεχνικός αθλητισμός και βάλλονται οι αθλητικοί σύλλογοι. Ο αθλητικός νόμος που φέρατε δεν μας βρίσκει σύμφωνους. Καταψηφίζουμε επί της αρχής, εκτιμώντας ότι θα δημιουργήσει περισσότερα προβλήματα</w:t>
      </w:r>
      <w:r>
        <w:rPr>
          <w:rFonts w:eastAsia="Times New Roman" w:cs="Times New Roman"/>
          <w:szCs w:val="24"/>
        </w:rPr>
        <w:t xml:space="preserve"> απ’ ότι θα λύσει.</w:t>
      </w:r>
    </w:p>
    <w:p w14:paraId="4CC5BAB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C5BAB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ανοχή σας στον διάλογο είναι εξαιρετικό δείγμα! Συνεχίστε έτσι!</w:t>
      </w:r>
      <w:r w:rsidRPr="00031B8C">
        <w:rPr>
          <w:rFonts w:eastAsia="Times New Roman" w:cs="Times New Roman"/>
          <w:szCs w:val="24"/>
        </w:rPr>
        <w:t xml:space="preserve"> </w:t>
      </w:r>
      <w:r>
        <w:rPr>
          <w:rFonts w:eastAsia="Times New Roman" w:cs="Times New Roman"/>
          <w:szCs w:val="24"/>
        </w:rPr>
        <w:t>Ευχαριστώ πάρα πολύ!</w:t>
      </w:r>
    </w:p>
    <w:p w14:paraId="4CC5BAB7" w14:textId="77777777" w:rsidR="005D719C" w:rsidRDefault="00627F40">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Μάλιστα, ο Υφυπουργός Πολιτισμού κ. Στρατής έχει τον λόγο για να παρουσιάσει την τροπολογία.</w:t>
      </w:r>
    </w:p>
    <w:p w14:paraId="4CC5BAB8" w14:textId="77777777" w:rsidR="005D719C" w:rsidRDefault="00627F40">
      <w:pPr>
        <w:spacing w:line="600" w:lineRule="auto"/>
        <w:ind w:firstLine="720"/>
        <w:jc w:val="both"/>
        <w:rPr>
          <w:rFonts w:eastAsia="Times New Roman" w:cs="Times New Roman"/>
          <w:szCs w:val="24"/>
        </w:rPr>
      </w:pPr>
      <w:r w:rsidRPr="00107795">
        <w:rPr>
          <w:rFonts w:eastAsia="Times New Roman" w:cs="Times New Roman"/>
          <w:b/>
          <w:szCs w:val="24"/>
        </w:rPr>
        <w:t>ΚΩΝΣΤΑΝ</w:t>
      </w:r>
      <w:r w:rsidRPr="00107795">
        <w:rPr>
          <w:rFonts w:eastAsia="Times New Roman" w:cs="Times New Roman"/>
          <w:b/>
          <w:szCs w:val="24"/>
        </w:rPr>
        <w:t>ΤΙΝΟΣ ΣΤΡΑΤΗΣ (Υφυπουργός Πολιτισμού και Αθλητισμού):</w:t>
      </w:r>
      <w:r>
        <w:rPr>
          <w:rFonts w:eastAsia="Times New Roman" w:cs="Times New Roman"/>
          <w:szCs w:val="24"/>
        </w:rPr>
        <w:t xml:space="preserve"> Ευχαριστώ, κύριε Πρόεδρε.</w:t>
      </w:r>
    </w:p>
    <w:p w14:paraId="4CC5BA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Κατ’ αρχάς θα παρουσιάσω τις τρεις τροπολογίες που κατέθεσε το Υπουργείο Πολιτισμού σήμερα. Θα ήθελα να πω, απαντώντας στην κ. Κεφαλίδου, ότι και εγώ δεν θα ήθελα αυτές οι τροπ</w:t>
      </w:r>
      <w:r>
        <w:rPr>
          <w:rFonts w:eastAsia="Times New Roman" w:cs="Times New Roman"/>
          <w:szCs w:val="24"/>
        </w:rPr>
        <w:t>ολογίες να έρθουν σήμερα. Δεν ήταν έτοιμες την προηγούμενη εβδομάδα που ήταν το νομοσχέδιο, εντούτοις ωρίμασαν μέσα στην εβδομάδα και σε ένα νομοσχέδιο του Υπουργείου Πολιτισμού επιλέξαμε τρεις συγκεκριμένες ρυθμίσεις, να τις δείτε ποιες είναι για να καταλ</w:t>
      </w:r>
      <w:r>
        <w:rPr>
          <w:rFonts w:eastAsia="Times New Roman" w:cs="Times New Roman"/>
          <w:szCs w:val="24"/>
        </w:rPr>
        <w:t>άβετε ότι μάλλον δεν θα πρέπει να γίνεται όλη αυτή η συζήτηση.</w:t>
      </w:r>
    </w:p>
    <w:p w14:paraId="4CC5BAB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Αναφέρομαι στην </w:t>
      </w:r>
      <w:r w:rsidRPr="005B4AFC">
        <w:rPr>
          <w:rFonts w:eastAsia="Times New Roman" w:cs="Times New Roman"/>
          <w:szCs w:val="24"/>
        </w:rPr>
        <w:t xml:space="preserve">τροπολογία με γενικό αριθμό 2025 </w:t>
      </w:r>
      <w:r>
        <w:rPr>
          <w:rFonts w:eastAsia="Times New Roman" w:cs="Times New Roman"/>
          <w:szCs w:val="24"/>
        </w:rPr>
        <w:t>και ειδικό</w:t>
      </w:r>
      <w:r w:rsidRPr="005B4AFC">
        <w:rPr>
          <w:rFonts w:eastAsia="Times New Roman" w:cs="Times New Roman"/>
          <w:szCs w:val="24"/>
        </w:rPr>
        <w:t xml:space="preserve"> 51 που κατατέθηκε σήμερα</w:t>
      </w:r>
      <w:r>
        <w:rPr>
          <w:rFonts w:eastAsia="Times New Roman" w:cs="Times New Roman"/>
          <w:szCs w:val="24"/>
        </w:rPr>
        <w:t>. Η πρώτη</w:t>
      </w:r>
      <w:r w:rsidRPr="005B4AFC">
        <w:rPr>
          <w:rFonts w:eastAsia="Times New Roman" w:cs="Times New Roman"/>
          <w:szCs w:val="24"/>
        </w:rPr>
        <w:t xml:space="preserve"> ρύθμιση αφορά την </w:t>
      </w:r>
      <w:r>
        <w:rPr>
          <w:rFonts w:eastAsia="Times New Roman" w:cs="Times New Roman"/>
          <w:szCs w:val="24"/>
        </w:rPr>
        <w:t>Πολιτιστική Π</w:t>
      </w:r>
      <w:r w:rsidRPr="005B4AFC">
        <w:rPr>
          <w:rFonts w:eastAsia="Times New Roman" w:cs="Times New Roman"/>
          <w:szCs w:val="24"/>
        </w:rPr>
        <w:t>ρωτεύουσα της Ευρώπης</w:t>
      </w:r>
      <w:r>
        <w:rPr>
          <w:rFonts w:eastAsia="Times New Roman" w:cs="Times New Roman"/>
          <w:szCs w:val="24"/>
        </w:rPr>
        <w:t>,</w:t>
      </w:r>
      <w:r w:rsidRPr="005B4AFC">
        <w:rPr>
          <w:rFonts w:eastAsia="Times New Roman" w:cs="Times New Roman"/>
          <w:szCs w:val="24"/>
        </w:rPr>
        <w:t xml:space="preserve"> δηλαδή </w:t>
      </w:r>
      <w:r>
        <w:rPr>
          <w:rFonts w:eastAsia="Times New Roman" w:cs="Times New Roman"/>
          <w:szCs w:val="24"/>
        </w:rPr>
        <w:t>τους φορείς</w:t>
      </w:r>
      <w:r w:rsidRPr="005B4AFC">
        <w:rPr>
          <w:rFonts w:eastAsia="Times New Roman" w:cs="Times New Roman"/>
          <w:szCs w:val="24"/>
        </w:rPr>
        <w:t xml:space="preserve"> που συστήνουν οι δήμοι για να διεκδικήσουν και </w:t>
      </w:r>
      <w:r>
        <w:rPr>
          <w:rFonts w:eastAsia="Times New Roman" w:cs="Times New Roman"/>
          <w:szCs w:val="24"/>
        </w:rPr>
        <w:t xml:space="preserve">στη </w:t>
      </w:r>
      <w:r w:rsidRPr="005B4AFC">
        <w:rPr>
          <w:rFonts w:eastAsia="Times New Roman" w:cs="Times New Roman"/>
          <w:szCs w:val="24"/>
        </w:rPr>
        <w:t xml:space="preserve">συνέχεια </w:t>
      </w:r>
      <w:r>
        <w:rPr>
          <w:rFonts w:eastAsia="Times New Roman" w:cs="Times New Roman"/>
          <w:szCs w:val="24"/>
        </w:rPr>
        <w:t xml:space="preserve">να φιλοξενήσουν τον θεσμό της Πολιτιστικής Πρωτεύουσας της </w:t>
      </w:r>
      <w:r w:rsidRPr="005B4AFC">
        <w:rPr>
          <w:rFonts w:eastAsia="Times New Roman" w:cs="Times New Roman"/>
          <w:szCs w:val="24"/>
        </w:rPr>
        <w:t>Ευρώπης</w:t>
      </w:r>
      <w:r>
        <w:rPr>
          <w:rFonts w:eastAsia="Times New Roman" w:cs="Times New Roman"/>
          <w:szCs w:val="24"/>
        </w:rPr>
        <w:t>.</w:t>
      </w:r>
      <w:r w:rsidRPr="005B4AFC">
        <w:rPr>
          <w:rFonts w:eastAsia="Times New Roman" w:cs="Times New Roman"/>
          <w:szCs w:val="24"/>
        </w:rPr>
        <w:t xml:space="preserve"> Προφανώς στο συ</w:t>
      </w:r>
      <w:r>
        <w:rPr>
          <w:rFonts w:eastAsia="Times New Roman" w:cs="Times New Roman"/>
          <w:szCs w:val="24"/>
        </w:rPr>
        <w:t>γκεκριμένο πρακτικό παράδειγμα εδώ ως Πολιτιστική Πρωτεύουσα της Ευρώπης 2021</w:t>
      </w:r>
      <w:r w:rsidRPr="005B4AFC">
        <w:rPr>
          <w:rFonts w:eastAsia="Times New Roman" w:cs="Times New Roman"/>
          <w:szCs w:val="24"/>
        </w:rPr>
        <w:t xml:space="preserve"> είναι η Ελευσίνα</w:t>
      </w:r>
      <w:r>
        <w:rPr>
          <w:rFonts w:eastAsia="Times New Roman" w:cs="Times New Roman"/>
          <w:szCs w:val="24"/>
        </w:rPr>
        <w:t>.</w:t>
      </w:r>
      <w:r w:rsidRPr="005B4AFC">
        <w:rPr>
          <w:rFonts w:eastAsia="Times New Roman" w:cs="Times New Roman"/>
          <w:szCs w:val="24"/>
        </w:rPr>
        <w:t xml:space="preserve"> </w:t>
      </w:r>
    </w:p>
    <w:p w14:paraId="4CC5BAB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5B4AFC">
        <w:rPr>
          <w:rFonts w:eastAsia="Times New Roman" w:cs="Times New Roman"/>
          <w:szCs w:val="24"/>
        </w:rPr>
        <w:t>υτοί οι φορείς</w:t>
      </w:r>
      <w:r>
        <w:rPr>
          <w:rFonts w:eastAsia="Times New Roman" w:cs="Times New Roman"/>
          <w:szCs w:val="24"/>
        </w:rPr>
        <w:t>, αυτά τα νομικά πρόσωπα</w:t>
      </w:r>
      <w:r w:rsidRPr="005B4AFC">
        <w:rPr>
          <w:rFonts w:eastAsia="Times New Roman" w:cs="Times New Roman"/>
          <w:szCs w:val="24"/>
        </w:rPr>
        <w:t xml:space="preserve"> προστίθενται </w:t>
      </w:r>
      <w:r>
        <w:rPr>
          <w:rFonts w:eastAsia="Times New Roman" w:cs="Times New Roman"/>
          <w:szCs w:val="24"/>
        </w:rPr>
        <w:t>στους φορείς</w:t>
      </w:r>
      <w:r w:rsidRPr="005B4AFC">
        <w:rPr>
          <w:rFonts w:eastAsia="Times New Roman" w:cs="Times New Roman"/>
          <w:szCs w:val="24"/>
        </w:rPr>
        <w:t xml:space="preserve"> που δέχονται </w:t>
      </w:r>
      <w:r>
        <w:rPr>
          <w:rFonts w:eastAsia="Times New Roman" w:cs="Times New Roman"/>
          <w:szCs w:val="24"/>
        </w:rPr>
        <w:t xml:space="preserve">πολιτιστική </w:t>
      </w:r>
      <w:r w:rsidRPr="005B4AFC">
        <w:rPr>
          <w:rFonts w:eastAsia="Times New Roman" w:cs="Times New Roman"/>
          <w:szCs w:val="24"/>
        </w:rPr>
        <w:t>χορηγία</w:t>
      </w:r>
      <w:r>
        <w:rPr>
          <w:rFonts w:eastAsia="Times New Roman" w:cs="Times New Roman"/>
          <w:szCs w:val="24"/>
        </w:rPr>
        <w:t>. Κ</w:t>
      </w:r>
      <w:r w:rsidRPr="005B4AFC">
        <w:rPr>
          <w:rFonts w:eastAsia="Times New Roman" w:cs="Times New Roman"/>
          <w:szCs w:val="24"/>
        </w:rPr>
        <w:t xml:space="preserve">αι τι σημαίνει </w:t>
      </w:r>
      <w:r w:rsidRPr="005B4AFC">
        <w:rPr>
          <w:rFonts w:eastAsia="Times New Roman" w:cs="Times New Roman"/>
          <w:szCs w:val="24"/>
        </w:rPr>
        <w:lastRenderedPageBreak/>
        <w:t>αυτό</w:t>
      </w:r>
      <w:r>
        <w:rPr>
          <w:rFonts w:eastAsia="Times New Roman" w:cs="Times New Roman"/>
          <w:szCs w:val="24"/>
        </w:rPr>
        <w:t>;</w:t>
      </w:r>
      <w:r w:rsidRPr="005B4AFC">
        <w:rPr>
          <w:rFonts w:eastAsia="Times New Roman" w:cs="Times New Roman"/>
          <w:szCs w:val="24"/>
        </w:rPr>
        <w:t xml:space="preserve"> Ότι </w:t>
      </w:r>
      <w:r>
        <w:rPr>
          <w:rFonts w:eastAsia="Times New Roman" w:cs="Times New Roman"/>
          <w:szCs w:val="24"/>
        </w:rPr>
        <w:t>οι χορηγοί</w:t>
      </w:r>
      <w:r w:rsidRPr="005B4AFC">
        <w:rPr>
          <w:rFonts w:eastAsia="Times New Roman" w:cs="Times New Roman"/>
          <w:szCs w:val="24"/>
        </w:rPr>
        <w:t xml:space="preserve"> τους έχουν τα φορολογικά </w:t>
      </w:r>
      <w:r>
        <w:rPr>
          <w:rFonts w:eastAsia="Times New Roman" w:cs="Times New Roman"/>
          <w:szCs w:val="24"/>
        </w:rPr>
        <w:t>ω</w:t>
      </w:r>
      <w:r w:rsidRPr="005B4AFC">
        <w:rPr>
          <w:rFonts w:eastAsia="Times New Roman" w:cs="Times New Roman"/>
          <w:szCs w:val="24"/>
        </w:rPr>
        <w:t xml:space="preserve">φελήματα που έχουν οι χορηγοί </w:t>
      </w:r>
      <w:r>
        <w:rPr>
          <w:rFonts w:eastAsia="Times New Roman" w:cs="Times New Roman"/>
          <w:szCs w:val="24"/>
        </w:rPr>
        <w:t>της πολιτιστικής</w:t>
      </w:r>
      <w:r w:rsidRPr="005B4AFC">
        <w:rPr>
          <w:rFonts w:eastAsia="Times New Roman" w:cs="Times New Roman"/>
          <w:szCs w:val="24"/>
        </w:rPr>
        <w:t xml:space="preserve"> χορηγίας άλλων δράσεων</w:t>
      </w:r>
      <w:r>
        <w:rPr>
          <w:rFonts w:eastAsia="Times New Roman" w:cs="Times New Roman"/>
          <w:szCs w:val="24"/>
        </w:rPr>
        <w:t>.</w:t>
      </w:r>
      <w:r w:rsidRPr="005B4AFC">
        <w:rPr>
          <w:rFonts w:eastAsia="Times New Roman" w:cs="Times New Roman"/>
          <w:szCs w:val="24"/>
        </w:rPr>
        <w:t xml:space="preserve"> </w:t>
      </w:r>
      <w:r>
        <w:rPr>
          <w:rFonts w:eastAsia="Times New Roman" w:cs="Times New Roman"/>
          <w:szCs w:val="24"/>
        </w:rPr>
        <w:t>Τ</w:t>
      </w:r>
      <w:r w:rsidRPr="005B4AFC">
        <w:rPr>
          <w:rFonts w:eastAsia="Times New Roman" w:cs="Times New Roman"/>
          <w:szCs w:val="24"/>
        </w:rPr>
        <w:t>όσο απλό είναι και γίνεται στο πλαίσ</w:t>
      </w:r>
      <w:r w:rsidRPr="005B4AFC">
        <w:rPr>
          <w:rFonts w:eastAsia="Times New Roman" w:cs="Times New Roman"/>
          <w:szCs w:val="24"/>
        </w:rPr>
        <w:t xml:space="preserve">ιο της ενίσχυσης της προσπάθειας που γίνεται να προχωρήσει πολύ δυναμικά το έργο της </w:t>
      </w:r>
      <w:r>
        <w:rPr>
          <w:rFonts w:eastAsia="Times New Roman" w:cs="Times New Roman"/>
          <w:szCs w:val="24"/>
        </w:rPr>
        <w:t>Πολιτιστικής Π</w:t>
      </w:r>
      <w:r w:rsidRPr="005B4AFC">
        <w:rPr>
          <w:rFonts w:eastAsia="Times New Roman" w:cs="Times New Roman"/>
          <w:szCs w:val="24"/>
        </w:rPr>
        <w:t>ρωτεύουσας</w:t>
      </w:r>
      <w:r>
        <w:rPr>
          <w:rFonts w:eastAsia="Times New Roman" w:cs="Times New Roman"/>
          <w:szCs w:val="24"/>
        </w:rPr>
        <w:t xml:space="preserve"> της</w:t>
      </w:r>
      <w:r w:rsidRPr="005B4AFC">
        <w:rPr>
          <w:rFonts w:eastAsia="Times New Roman" w:cs="Times New Roman"/>
          <w:szCs w:val="24"/>
        </w:rPr>
        <w:t xml:space="preserve"> Ευρώπης</w:t>
      </w:r>
      <w:r>
        <w:rPr>
          <w:rFonts w:eastAsia="Times New Roman" w:cs="Times New Roman"/>
          <w:szCs w:val="24"/>
        </w:rPr>
        <w:t>.</w:t>
      </w:r>
    </w:p>
    <w:p w14:paraId="4CC5BAB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δεύτερη</w:t>
      </w:r>
      <w:r w:rsidRPr="005B4AFC">
        <w:rPr>
          <w:rFonts w:eastAsia="Times New Roman" w:cs="Times New Roman"/>
          <w:szCs w:val="24"/>
        </w:rPr>
        <w:t xml:space="preserve"> ρύθμιση αφορά </w:t>
      </w:r>
      <w:r>
        <w:rPr>
          <w:rFonts w:eastAsia="Times New Roman" w:cs="Times New Roman"/>
          <w:szCs w:val="24"/>
        </w:rPr>
        <w:t>τις προσφυγικές</w:t>
      </w:r>
      <w:r w:rsidRPr="005B4AFC">
        <w:rPr>
          <w:rFonts w:eastAsia="Times New Roman" w:cs="Times New Roman"/>
          <w:szCs w:val="24"/>
        </w:rPr>
        <w:t xml:space="preserve"> κατοικίες </w:t>
      </w:r>
      <w:r>
        <w:rPr>
          <w:rFonts w:eastAsia="Times New Roman" w:cs="Times New Roman"/>
          <w:szCs w:val="24"/>
        </w:rPr>
        <w:t xml:space="preserve">της </w:t>
      </w:r>
      <w:r>
        <w:rPr>
          <w:rFonts w:eastAsia="Times New Roman" w:cs="Times New Roman"/>
          <w:szCs w:val="24"/>
        </w:rPr>
        <w:t>λ</w:t>
      </w:r>
      <w:r>
        <w:rPr>
          <w:rFonts w:eastAsia="Times New Roman" w:cs="Times New Roman"/>
          <w:szCs w:val="24"/>
        </w:rPr>
        <w:t>εωφόρου Αλεξάνδρας. Π</w:t>
      </w:r>
      <w:r w:rsidRPr="005B4AFC">
        <w:rPr>
          <w:rFonts w:eastAsia="Times New Roman" w:cs="Times New Roman"/>
          <w:szCs w:val="24"/>
        </w:rPr>
        <w:t xml:space="preserve">ρόσφατα εγκρίναμε στο </w:t>
      </w:r>
      <w:r>
        <w:rPr>
          <w:rFonts w:eastAsia="Times New Roman" w:cs="Times New Roman"/>
          <w:szCs w:val="24"/>
        </w:rPr>
        <w:t>Κ</w:t>
      </w:r>
      <w:r w:rsidRPr="005B4AFC">
        <w:rPr>
          <w:rFonts w:eastAsia="Times New Roman" w:cs="Times New Roman"/>
          <w:szCs w:val="24"/>
        </w:rPr>
        <w:t xml:space="preserve">εντρικό </w:t>
      </w:r>
      <w:r>
        <w:rPr>
          <w:rFonts w:eastAsia="Times New Roman" w:cs="Times New Roman"/>
          <w:szCs w:val="24"/>
        </w:rPr>
        <w:t>Σ</w:t>
      </w:r>
      <w:r w:rsidRPr="005B4AFC">
        <w:rPr>
          <w:rFonts w:eastAsia="Times New Roman" w:cs="Times New Roman"/>
          <w:szCs w:val="24"/>
        </w:rPr>
        <w:t xml:space="preserve">υμβούλιο </w:t>
      </w:r>
      <w:r>
        <w:rPr>
          <w:rFonts w:eastAsia="Times New Roman" w:cs="Times New Roman"/>
          <w:szCs w:val="24"/>
        </w:rPr>
        <w:t>Ν</w:t>
      </w:r>
      <w:r w:rsidRPr="005B4AFC">
        <w:rPr>
          <w:rFonts w:eastAsia="Times New Roman" w:cs="Times New Roman"/>
          <w:szCs w:val="24"/>
        </w:rPr>
        <w:t xml:space="preserve">εωτέρων </w:t>
      </w:r>
      <w:r>
        <w:rPr>
          <w:rFonts w:eastAsia="Times New Roman" w:cs="Times New Roman"/>
          <w:szCs w:val="24"/>
        </w:rPr>
        <w:t>Μ</w:t>
      </w:r>
      <w:r w:rsidRPr="005B4AFC">
        <w:rPr>
          <w:rFonts w:eastAsia="Times New Roman" w:cs="Times New Roman"/>
          <w:szCs w:val="24"/>
        </w:rPr>
        <w:t>νημείω</w:t>
      </w:r>
      <w:r w:rsidRPr="005B4AFC">
        <w:rPr>
          <w:rFonts w:eastAsia="Times New Roman" w:cs="Times New Roman"/>
          <w:szCs w:val="24"/>
        </w:rPr>
        <w:t xml:space="preserve">ν </w:t>
      </w:r>
      <w:r>
        <w:rPr>
          <w:rFonts w:eastAsia="Times New Roman" w:cs="Times New Roman"/>
          <w:szCs w:val="24"/>
        </w:rPr>
        <w:t>τη μ</w:t>
      </w:r>
      <w:r w:rsidRPr="005B4AFC">
        <w:rPr>
          <w:rFonts w:eastAsia="Times New Roman" w:cs="Times New Roman"/>
          <w:szCs w:val="24"/>
        </w:rPr>
        <w:t>ελέτη αποκατάστασ</w:t>
      </w:r>
      <w:r>
        <w:rPr>
          <w:rFonts w:eastAsia="Times New Roman" w:cs="Times New Roman"/>
          <w:szCs w:val="24"/>
        </w:rPr>
        <w:t>ή</w:t>
      </w:r>
      <w:r w:rsidRPr="005B4AFC">
        <w:rPr>
          <w:rFonts w:eastAsia="Times New Roman" w:cs="Times New Roman"/>
          <w:szCs w:val="24"/>
        </w:rPr>
        <w:t xml:space="preserve">ς </w:t>
      </w:r>
      <w:r>
        <w:rPr>
          <w:rFonts w:eastAsia="Times New Roman" w:cs="Times New Roman"/>
          <w:szCs w:val="24"/>
        </w:rPr>
        <w:t>τους.</w:t>
      </w:r>
      <w:r w:rsidRPr="005B4AFC">
        <w:rPr>
          <w:rFonts w:eastAsia="Times New Roman" w:cs="Times New Roman"/>
          <w:szCs w:val="24"/>
        </w:rPr>
        <w:t xml:space="preserve"> </w:t>
      </w:r>
      <w:r>
        <w:rPr>
          <w:rFonts w:eastAsia="Times New Roman" w:cs="Times New Roman"/>
          <w:szCs w:val="24"/>
        </w:rPr>
        <w:t>Ε</w:t>
      </w:r>
      <w:r w:rsidRPr="005B4AFC">
        <w:rPr>
          <w:rFonts w:eastAsia="Times New Roman" w:cs="Times New Roman"/>
          <w:szCs w:val="24"/>
        </w:rPr>
        <w:t>ίμαστε έτοιμοι να προχωρήσουμε στην αποκατάσταση και στην επαναπ</w:t>
      </w:r>
      <w:r>
        <w:rPr>
          <w:rFonts w:eastAsia="Times New Roman" w:cs="Times New Roman"/>
          <w:szCs w:val="24"/>
        </w:rPr>
        <w:t>όδο</w:t>
      </w:r>
      <w:r w:rsidRPr="005B4AFC">
        <w:rPr>
          <w:rFonts w:eastAsia="Times New Roman" w:cs="Times New Roman"/>
          <w:szCs w:val="24"/>
        </w:rPr>
        <w:t xml:space="preserve">ση </w:t>
      </w:r>
      <w:r>
        <w:rPr>
          <w:rFonts w:eastAsia="Times New Roman" w:cs="Times New Roman"/>
          <w:szCs w:val="24"/>
        </w:rPr>
        <w:t>στις χρήσεις που</w:t>
      </w:r>
      <w:r w:rsidRPr="005B4AFC">
        <w:rPr>
          <w:rFonts w:eastAsia="Times New Roman" w:cs="Times New Roman"/>
          <w:szCs w:val="24"/>
        </w:rPr>
        <w:t xml:space="preserve"> προβλέπονται του συγκροτήματος αυτού</w:t>
      </w:r>
      <w:r>
        <w:rPr>
          <w:rFonts w:eastAsia="Times New Roman" w:cs="Times New Roman"/>
          <w:szCs w:val="24"/>
        </w:rPr>
        <w:t>.</w:t>
      </w:r>
      <w:r w:rsidRPr="005B4AFC">
        <w:rPr>
          <w:rFonts w:eastAsia="Times New Roman" w:cs="Times New Roman"/>
          <w:szCs w:val="24"/>
        </w:rPr>
        <w:t xml:space="preserve"> </w:t>
      </w:r>
    </w:p>
    <w:p w14:paraId="4CC5BABD" w14:textId="77777777" w:rsidR="005D719C" w:rsidRDefault="00627F40">
      <w:pPr>
        <w:spacing w:line="600" w:lineRule="auto"/>
        <w:ind w:firstLine="720"/>
        <w:jc w:val="both"/>
        <w:rPr>
          <w:rFonts w:eastAsia="Times New Roman" w:cs="Times New Roman"/>
          <w:szCs w:val="24"/>
        </w:rPr>
      </w:pPr>
      <w:r w:rsidRPr="005B4AFC">
        <w:rPr>
          <w:rFonts w:eastAsia="Times New Roman" w:cs="Times New Roman"/>
          <w:szCs w:val="24"/>
        </w:rPr>
        <w:t>Υπάρχει ένα πρόβλημα</w:t>
      </w:r>
      <w:r>
        <w:rPr>
          <w:rFonts w:eastAsia="Times New Roman" w:cs="Times New Roman"/>
          <w:szCs w:val="24"/>
        </w:rPr>
        <w:t>.</w:t>
      </w:r>
      <w:r w:rsidRPr="005B4AFC">
        <w:rPr>
          <w:rFonts w:eastAsia="Times New Roman" w:cs="Times New Roman"/>
          <w:szCs w:val="24"/>
        </w:rPr>
        <w:t xml:space="preserve"> </w:t>
      </w:r>
      <w:r>
        <w:rPr>
          <w:rFonts w:eastAsia="Times New Roman" w:cs="Times New Roman"/>
          <w:szCs w:val="24"/>
        </w:rPr>
        <w:t>Υ</w:t>
      </w:r>
      <w:r w:rsidRPr="005B4AFC">
        <w:rPr>
          <w:rFonts w:eastAsia="Times New Roman" w:cs="Times New Roman"/>
          <w:szCs w:val="24"/>
        </w:rPr>
        <w:t xml:space="preserve">πάρχει </w:t>
      </w:r>
      <w:r>
        <w:rPr>
          <w:rFonts w:eastAsia="Times New Roman" w:cs="Times New Roman"/>
          <w:szCs w:val="24"/>
        </w:rPr>
        <w:t xml:space="preserve">ένας </w:t>
      </w:r>
      <w:r w:rsidRPr="005B4AFC">
        <w:rPr>
          <w:rFonts w:eastAsia="Times New Roman" w:cs="Times New Roman"/>
          <w:szCs w:val="24"/>
        </w:rPr>
        <w:t>κατακερματισμός στην ιδιοκτησία που δεν επιτρέπει την κατάθεση</w:t>
      </w:r>
      <w:r w:rsidRPr="005B4AFC">
        <w:rPr>
          <w:rFonts w:eastAsia="Times New Roman" w:cs="Times New Roman"/>
          <w:szCs w:val="24"/>
        </w:rPr>
        <w:t xml:space="preserve"> </w:t>
      </w:r>
      <w:r>
        <w:rPr>
          <w:rFonts w:eastAsia="Times New Roman" w:cs="Times New Roman"/>
          <w:szCs w:val="24"/>
        </w:rPr>
        <w:t xml:space="preserve">του </w:t>
      </w:r>
      <w:r w:rsidRPr="005B4AFC">
        <w:rPr>
          <w:rFonts w:eastAsia="Times New Roman" w:cs="Times New Roman"/>
          <w:szCs w:val="24"/>
        </w:rPr>
        <w:t xml:space="preserve">αιτήματος </w:t>
      </w:r>
      <w:r>
        <w:rPr>
          <w:rFonts w:eastAsia="Times New Roman" w:cs="Times New Roman"/>
          <w:szCs w:val="24"/>
        </w:rPr>
        <w:t>για</w:t>
      </w:r>
      <w:r w:rsidRPr="005B4AFC">
        <w:rPr>
          <w:rFonts w:eastAsia="Times New Roman" w:cs="Times New Roman"/>
          <w:szCs w:val="24"/>
        </w:rPr>
        <w:t xml:space="preserve"> την οικοδομική άδεια</w:t>
      </w:r>
      <w:r>
        <w:rPr>
          <w:rFonts w:eastAsia="Times New Roman" w:cs="Times New Roman"/>
          <w:szCs w:val="24"/>
        </w:rPr>
        <w:t>. Αυτό δε που</w:t>
      </w:r>
      <w:r w:rsidRPr="005B4AFC">
        <w:rPr>
          <w:rFonts w:eastAsia="Times New Roman" w:cs="Times New Roman"/>
          <w:szCs w:val="24"/>
        </w:rPr>
        <w:t xml:space="preserve"> μπορεί να γίνει είναι </w:t>
      </w:r>
      <w:r>
        <w:rPr>
          <w:rFonts w:eastAsia="Times New Roman" w:cs="Times New Roman"/>
          <w:szCs w:val="24"/>
        </w:rPr>
        <w:t>μόνο ένα,</w:t>
      </w:r>
      <w:r w:rsidRPr="005B4AFC">
        <w:rPr>
          <w:rFonts w:eastAsia="Times New Roman" w:cs="Times New Roman"/>
          <w:szCs w:val="24"/>
        </w:rPr>
        <w:t xml:space="preserve"> αυτό που εγκρίθηκε από το Κεντρικό </w:t>
      </w:r>
      <w:r>
        <w:rPr>
          <w:rFonts w:eastAsia="Times New Roman" w:cs="Times New Roman"/>
          <w:szCs w:val="24"/>
        </w:rPr>
        <w:t>Σ</w:t>
      </w:r>
      <w:r w:rsidRPr="005B4AFC">
        <w:rPr>
          <w:rFonts w:eastAsia="Times New Roman" w:cs="Times New Roman"/>
          <w:szCs w:val="24"/>
        </w:rPr>
        <w:t xml:space="preserve">υμβούλιο </w:t>
      </w:r>
      <w:r>
        <w:rPr>
          <w:rFonts w:eastAsia="Times New Roman" w:cs="Times New Roman"/>
          <w:szCs w:val="24"/>
        </w:rPr>
        <w:t>Ν</w:t>
      </w:r>
      <w:r w:rsidRPr="005B4AFC">
        <w:rPr>
          <w:rFonts w:eastAsia="Times New Roman" w:cs="Times New Roman"/>
          <w:szCs w:val="24"/>
        </w:rPr>
        <w:t xml:space="preserve">εωτέρων </w:t>
      </w:r>
      <w:r>
        <w:rPr>
          <w:rFonts w:eastAsia="Times New Roman" w:cs="Times New Roman"/>
          <w:szCs w:val="24"/>
        </w:rPr>
        <w:t>Μ</w:t>
      </w:r>
      <w:r w:rsidRPr="005B4AFC">
        <w:rPr>
          <w:rFonts w:eastAsia="Times New Roman" w:cs="Times New Roman"/>
          <w:szCs w:val="24"/>
        </w:rPr>
        <w:t>νημείων</w:t>
      </w:r>
      <w:r>
        <w:rPr>
          <w:rFonts w:eastAsia="Times New Roman" w:cs="Times New Roman"/>
          <w:szCs w:val="24"/>
        </w:rPr>
        <w:t>. Δεν μπορεί να γίνει</w:t>
      </w:r>
      <w:r w:rsidRPr="005B4AFC">
        <w:rPr>
          <w:rFonts w:eastAsia="Times New Roman" w:cs="Times New Roman"/>
          <w:szCs w:val="24"/>
        </w:rPr>
        <w:t xml:space="preserve"> τίποτα άλλο εκεί</w:t>
      </w:r>
      <w:r>
        <w:rPr>
          <w:rFonts w:eastAsia="Times New Roman" w:cs="Times New Roman"/>
          <w:szCs w:val="24"/>
        </w:rPr>
        <w:t>.</w:t>
      </w:r>
      <w:r w:rsidRPr="005B4AFC">
        <w:rPr>
          <w:rFonts w:eastAsia="Times New Roman" w:cs="Times New Roman"/>
          <w:szCs w:val="24"/>
        </w:rPr>
        <w:t xml:space="preserve"> Επομένως</w:t>
      </w:r>
      <w:r>
        <w:rPr>
          <w:rFonts w:eastAsia="Times New Roman" w:cs="Times New Roman"/>
          <w:szCs w:val="24"/>
        </w:rPr>
        <w:t>,</w:t>
      </w:r>
      <w:r w:rsidRPr="005B4AFC">
        <w:rPr>
          <w:rFonts w:eastAsia="Times New Roman" w:cs="Times New Roman"/>
          <w:szCs w:val="24"/>
        </w:rPr>
        <w:t xml:space="preserve"> με τη συγκεκριμένη τροπολογία</w:t>
      </w:r>
      <w:r>
        <w:rPr>
          <w:rFonts w:eastAsia="Times New Roman" w:cs="Times New Roman"/>
          <w:szCs w:val="24"/>
        </w:rPr>
        <w:t>,</w:t>
      </w:r>
      <w:r w:rsidRPr="005B4AFC">
        <w:rPr>
          <w:rFonts w:eastAsia="Times New Roman" w:cs="Times New Roman"/>
          <w:szCs w:val="24"/>
        </w:rPr>
        <w:t xml:space="preserve"> εφόσον το 6</w:t>
      </w:r>
      <w:r>
        <w:rPr>
          <w:rFonts w:eastAsia="Times New Roman" w:cs="Times New Roman"/>
          <w:szCs w:val="24"/>
        </w:rPr>
        <w:t>6</w:t>
      </w:r>
      <w:r w:rsidRPr="005B4AFC">
        <w:rPr>
          <w:rFonts w:eastAsia="Times New Roman" w:cs="Times New Roman"/>
          <w:szCs w:val="24"/>
        </w:rPr>
        <w:t xml:space="preserve">% των </w:t>
      </w:r>
      <w:r>
        <w:rPr>
          <w:rFonts w:eastAsia="Times New Roman" w:cs="Times New Roman"/>
          <w:szCs w:val="24"/>
        </w:rPr>
        <w:t>συν</w:t>
      </w:r>
      <w:r w:rsidRPr="005B4AFC">
        <w:rPr>
          <w:rFonts w:eastAsia="Times New Roman" w:cs="Times New Roman"/>
          <w:szCs w:val="24"/>
        </w:rPr>
        <w:t xml:space="preserve">ιδιοκτητών των </w:t>
      </w:r>
      <w:r>
        <w:rPr>
          <w:rFonts w:eastAsia="Times New Roman" w:cs="Times New Roman"/>
          <w:szCs w:val="24"/>
        </w:rPr>
        <w:t>προσφυγικών</w:t>
      </w:r>
      <w:r w:rsidRPr="005B4AFC">
        <w:rPr>
          <w:rFonts w:eastAsia="Times New Roman" w:cs="Times New Roman"/>
          <w:szCs w:val="24"/>
        </w:rPr>
        <w:t xml:space="preserve"> κατοικιών της Αλεξάνδρας συμφωνήσ</w:t>
      </w:r>
      <w:r>
        <w:rPr>
          <w:rFonts w:eastAsia="Times New Roman" w:cs="Times New Roman"/>
          <w:szCs w:val="24"/>
        </w:rPr>
        <w:t>ουν,</w:t>
      </w:r>
      <w:r w:rsidRPr="005B4AFC">
        <w:rPr>
          <w:rFonts w:eastAsia="Times New Roman" w:cs="Times New Roman"/>
          <w:szCs w:val="24"/>
        </w:rPr>
        <w:t xml:space="preserve"> θα </w:t>
      </w:r>
      <w:r>
        <w:rPr>
          <w:rFonts w:eastAsia="Times New Roman" w:cs="Times New Roman"/>
          <w:szCs w:val="24"/>
        </w:rPr>
        <w:lastRenderedPageBreak/>
        <w:t xml:space="preserve">κατατεθεί </w:t>
      </w:r>
      <w:r w:rsidRPr="005B4AFC">
        <w:rPr>
          <w:rFonts w:eastAsia="Times New Roman" w:cs="Times New Roman"/>
          <w:szCs w:val="24"/>
        </w:rPr>
        <w:t>εξ ονόματος του συνόλου η οικοδομική άδεια</w:t>
      </w:r>
      <w:r>
        <w:rPr>
          <w:rFonts w:eastAsia="Times New Roman" w:cs="Times New Roman"/>
          <w:szCs w:val="24"/>
        </w:rPr>
        <w:t>, προκειμένου</w:t>
      </w:r>
      <w:r w:rsidRPr="005B4AFC">
        <w:rPr>
          <w:rFonts w:eastAsia="Times New Roman" w:cs="Times New Roman"/>
          <w:szCs w:val="24"/>
        </w:rPr>
        <w:t xml:space="preserve"> να προχωρήσει </w:t>
      </w:r>
      <w:r>
        <w:rPr>
          <w:rFonts w:eastAsia="Times New Roman" w:cs="Times New Roman"/>
          <w:szCs w:val="24"/>
        </w:rPr>
        <w:t xml:space="preserve">η </w:t>
      </w:r>
      <w:r w:rsidRPr="005B4AFC">
        <w:rPr>
          <w:rFonts w:eastAsia="Times New Roman" w:cs="Times New Roman"/>
          <w:szCs w:val="24"/>
        </w:rPr>
        <w:t>αποκατάσταση του μνημείου</w:t>
      </w:r>
      <w:r>
        <w:rPr>
          <w:rFonts w:eastAsia="Times New Roman" w:cs="Times New Roman"/>
          <w:szCs w:val="24"/>
        </w:rPr>
        <w:t>.</w:t>
      </w:r>
    </w:p>
    <w:p w14:paraId="4CC5BA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Προφανώς, πίσω απ’ αυτή τη διάταξη υπάρχει</w:t>
      </w:r>
      <w:r w:rsidRPr="005B4AFC">
        <w:rPr>
          <w:rFonts w:eastAsia="Times New Roman" w:cs="Times New Roman"/>
          <w:szCs w:val="24"/>
        </w:rPr>
        <w:t xml:space="preserve"> η </w:t>
      </w:r>
      <w:r>
        <w:rPr>
          <w:rFonts w:eastAsia="Times New Roman" w:cs="Times New Roman"/>
          <w:szCs w:val="24"/>
        </w:rPr>
        <w:t xml:space="preserve">μεγάλη </w:t>
      </w:r>
      <w:r w:rsidRPr="005B4AFC">
        <w:rPr>
          <w:rFonts w:eastAsia="Times New Roman" w:cs="Times New Roman"/>
          <w:szCs w:val="24"/>
        </w:rPr>
        <w:t xml:space="preserve">συμμετοχή της </w:t>
      </w:r>
      <w:r>
        <w:rPr>
          <w:rFonts w:eastAsia="Times New Roman" w:cs="Times New Roman"/>
          <w:szCs w:val="24"/>
        </w:rPr>
        <w:t>Π</w:t>
      </w:r>
      <w:r w:rsidRPr="005B4AFC">
        <w:rPr>
          <w:rFonts w:eastAsia="Times New Roman" w:cs="Times New Roman"/>
          <w:szCs w:val="24"/>
        </w:rPr>
        <w:t>εριφέρειας Α</w:t>
      </w:r>
      <w:r w:rsidRPr="005B4AFC">
        <w:rPr>
          <w:rFonts w:eastAsia="Times New Roman" w:cs="Times New Roman"/>
          <w:szCs w:val="24"/>
        </w:rPr>
        <w:t>ττικής</w:t>
      </w:r>
      <w:r>
        <w:rPr>
          <w:rFonts w:eastAsia="Times New Roman" w:cs="Times New Roman"/>
          <w:szCs w:val="24"/>
        </w:rPr>
        <w:t>, η οποία προτίθεται να προχωρήσει το έργο.</w:t>
      </w:r>
      <w:r w:rsidRPr="005B4AFC">
        <w:rPr>
          <w:rFonts w:eastAsia="Times New Roman" w:cs="Times New Roman"/>
          <w:szCs w:val="24"/>
        </w:rPr>
        <w:t xml:space="preserve"> </w:t>
      </w:r>
      <w:r>
        <w:rPr>
          <w:rFonts w:eastAsia="Times New Roman" w:cs="Times New Roman"/>
          <w:szCs w:val="24"/>
        </w:rPr>
        <w:t xml:space="preserve">Άρα, αυτή η ρύθμιση ξεκλειδώνει το να προχωρήσει </w:t>
      </w:r>
      <w:r w:rsidRPr="005B4AFC">
        <w:rPr>
          <w:rFonts w:eastAsia="Times New Roman" w:cs="Times New Roman"/>
          <w:szCs w:val="24"/>
        </w:rPr>
        <w:t>η αποκατάσταση των προσφ</w:t>
      </w:r>
      <w:r>
        <w:rPr>
          <w:rFonts w:eastAsia="Times New Roman" w:cs="Times New Roman"/>
          <w:szCs w:val="24"/>
        </w:rPr>
        <w:t xml:space="preserve">υγικών </w:t>
      </w:r>
      <w:r w:rsidRPr="005B4AFC">
        <w:rPr>
          <w:rFonts w:eastAsia="Times New Roman" w:cs="Times New Roman"/>
          <w:szCs w:val="24"/>
        </w:rPr>
        <w:t xml:space="preserve">στην Αλεξάνδρας </w:t>
      </w:r>
    </w:p>
    <w:p w14:paraId="4CC5BAB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w:t>
      </w:r>
      <w:r w:rsidRPr="005B4AFC">
        <w:rPr>
          <w:rFonts w:eastAsia="Times New Roman" w:cs="Times New Roman"/>
          <w:szCs w:val="24"/>
        </w:rPr>
        <w:t xml:space="preserve"> </w:t>
      </w:r>
      <w:r>
        <w:rPr>
          <w:rFonts w:eastAsia="Times New Roman" w:cs="Times New Roman"/>
          <w:szCs w:val="24"/>
        </w:rPr>
        <w:t xml:space="preserve">τρίτη </w:t>
      </w:r>
      <w:r w:rsidRPr="005B4AFC">
        <w:rPr>
          <w:rFonts w:eastAsia="Times New Roman" w:cs="Times New Roman"/>
          <w:szCs w:val="24"/>
        </w:rPr>
        <w:t xml:space="preserve">ρύθμιση αφορά το </w:t>
      </w:r>
      <w:r>
        <w:rPr>
          <w:rFonts w:eastAsia="Times New Roman" w:cs="Times New Roman"/>
          <w:szCs w:val="24"/>
        </w:rPr>
        <w:t>Κ</w:t>
      </w:r>
      <w:r w:rsidRPr="005B4AFC">
        <w:rPr>
          <w:rFonts w:eastAsia="Times New Roman" w:cs="Times New Roman"/>
          <w:szCs w:val="24"/>
        </w:rPr>
        <w:t xml:space="preserve">έντρο </w:t>
      </w:r>
      <w:r>
        <w:rPr>
          <w:rFonts w:eastAsia="Times New Roman" w:cs="Times New Roman"/>
          <w:szCs w:val="24"/>
        </w:rPr>
        <w:t>Κ</w:t>
      </w:r>
      <w:r w:rsidRPr="005B4AFC">
        <w:rPr>
          <w:rFonts w:eastAsia="Times New Roman" w:cs="Times New Roman"/>
          <w:szCs w:val="24"/>
        </w:rPr>
        <w:t xml:space="preserve">ινηματογράφου </w:t>
      </w:r>
      <w:r>
        <w:rPr>
          <w:rFonts w:eastAsia="Times New Roman" w:cs="Times New Roman"/>
          <w:szCs w:val="24"/>
        </w:rPr>
        <w:t xml:space="preserve">και </w:t>
      </w:r>
      <w:r w:rsidRPr="005B4AFC">
        <w:rPr>
          <w:rFonts w:eastAsia="Times New Roman" w:cs="Times New Roman"/>
          <w:szCs w:val="24"/>
        </w:rPr>
        <w:t>ουσιαστικά προσθέτει στα χρηματοδοτικά εργαλεία που έχει τ</w:t>
      </w:r>
      <w:r w:rsidRPr="005B4AFC">
        <w:rPr>
          <w:rFonts w:eastAsia="Times New Roman" w:cs="Times New Roman"/>
          <w:szCs w:val="24"/>
        </w:rPr>
        <w:t xml:space="preserve">ο </w:t>
      </w:r>
      <w:r>
        <w:rPr>
          <w:rFonts w:eastAsia="Times New Roman" w:cs="Times New Roman"/>
          <w:szCs w:val="24"/>
        </w:rPr>
        <w:t>Π</w:t>
      </w:r>
      <w:r w:rsidRPr="005B4AFC">
        <w:rPr>
          <w:rFonts w:eastAsia="Times New Roman" w:cs="Times New Roman"/>
          <w:szCs w:val="24"/>
        </w:rPr>
        <w:t>ρόγραμμα Δημοσίων Επενδύσεων</w:t>
      </w:r>
      <w:r>
        <w:rPr>
          <w:rFonts w:eastAsia="Times New Roman" w:cs="Times New Roman"/>
          <w:szCs w:val="24"/>
        </w:rPr>
        <w:t xml:space="preserve">. Να </w:t>
      </w:r>
      <w:r w:rsidRPr="005B4AFC">
        <w:rPr>
          <w:rFonts w:eastAsia="Times New Roman" w:cs="Times New Roman"/>
          <w:szCs w:val="24"/>
        </w:rPr>
        <w:t xml:space="preserve">πούμε ότι </w:t>
      </w:r>
      <w:r>
        <w:rPr>
          <w:rFonts w:eastAsia="Times New Roman" w:cs="Times New Roman"/>
          <w:szCs w:val="24"/>
        </w:rPr>
        <w:t>ήδη για τον κινηματογράφο η Κ</w:t>
      </w:r>
      <w:r w:rsidRPr="005B4AFC">
        <w:rPr>
          <w:rFonts w:eastAsia="Times New Roman" w:cs="Times New Roman"/>
          <w:szCs w:val="24"/>
        </w:rPr>
        <w:t xml:space="preserve">υβέρνηση έχει μεριμνήσει </w:t>
      </w:r>
      <w:r>
        <w:rPr>
          <w:rFonts w:eastAsia="Times New Roman" w:cs="Times New Roman"/>
          <w:szCs w:val="24"/>
        </w:rPr>
        <w:t xml:space="preserve">για </w:t>
      </w:r>
      <w:r w:rsidRPr="005B4AFC">
        <w:rPr>
          <w:rFonts w:eastAsia="Times New Roman" w:cs="Times New Roman"/>
          <w:szCs w:val="24"/>
        </w:rPr>
        <w:t xml:space="preserve">διάφορα κίνητρα προσέλκυσης </w:t>
      </w:r>
      <w:r>
        <w:rPr>
          <w:rFonts w:eastAsia="Times New Roman" w:cs="Times New Roman"/>
          <w:szCs w:val="24"/>
        </w:rPr>
        <w:t>κινηματογραφικών επενδύσεων από το ε</w:t>
      </w:r>
      <w:r w:rsidRPr="005B4AFC">
        <w:rPr>
          <w:rFonts w:eastAsia="Times New Roman" w:cs="Times New Roman"/>
          <w:szCs w:val="24"/>
        </w:rPr>
        <w:t>ξωτερικό</w:t>
      </w:r>
      <w:r>
        <w:rPr>
          <w:rFonts w:eastAsia="Times New Roman" w:cs="Times New Roman"/>
          <w:szCs w:val="24"/>
        </w:rPr>
        <w:t>,</w:t>
      </w:r>
      <w:r w:rsidRPr="005B4AFC">
        <w:rPr>
          <w:rFonts w:eastAsia="Times New Roman" w:cs="Times New Roman"/>
          <w:szCs w:val="24"/>
        </w:rPr>
        <w:t xml:space="preserve"> κυρίως με τα συστήματα </w:t>
      </w:r>
      <w:r>
        <w:rPr>
          <w:rFonts w:eastAsia="Times New Roman" w:cs="Times New Roman"/>
          <w:szCs w:val="24"/>
          <w:lang w:val="en-US"/>
        </w:rPr>
        <w:t>tax</w:t>
      </w:r>
      <w:r w:rsidRPr="005B4AFC">
        <w:rPr>
          <w:rFonts w:eastAsia="Times New Roman" w:cs="Times New Roman"/>
          <w:szCs w:val="24"/>
        </w:rPr>
        <w:t xml:space="preserve"> και </w:t>
      </w:r>
      <w:r>
        <w:rPr>
          <w:rFonts w:eastAsia="Times New Roman" w:cs="Times New Roman"/>
          <w:szCs w:val="24"/>
          <w:lang w:val="en-US"/>
        </w:rPr>
        <w:t>cash</w:t>
      </w:r>
      <w:r w:rsidRPr="000E23BE">
        <w:rPr>
          <w:rFonts w:eastAsia="Times New Roman" w:cs="Times New Roman"/>
          <w:szCs w:val="24"/>
        </w:rPr>
        <w:t xml:space="preserve"> </w:t>
      </w:r>
      <w:r>
        <w:rPr>
          <w:rFonts w:eastAsia="Times New Roman" w:cs="Times New Roman"/>
          <w:szCs w:val="24"/>
          <w:lang w:val="en-US"/>
        </w:rPr>
        <w:t>rebate</w:t>
      </w:r>
      <w:r w:rsidRPr="000E23BE">
        <w:rPr>
          <w:rFonts w:eastAsia="Times New Roman" w:cs="Times New Roman"/>
          <w:szCs w:val="24"/>
        </w:rPr>
        <w:t xml:space="preserve">, </w:t>
      </w:r>
      <w:r>
        <w:rPr>
          <w:rFonts w:eastAsia="Times New Roman" w:cs="Times New Roman"/>
          <w:szCs w:val="24"/>
        </w:rPr>
        <w:t xml:space="preserve">που είναι </w:t>
      </w:r>
      <w:r w:rsidRPr="005B4AFC">
        <w:rPr>
          <w:rFonts w:eastAsia="Times New Roman" w:cs="Times New Roman"/>
          <w:szCs w:val="24"/>
        </w:rPr>
        <w:t>αυτοματοποιημένα</w:t>
      </w:r>
      <w:r w:rsidRPr="000E23BE">
        <w:rPr>
          <w:rFonts w:eastAsia="Times New Roman" w:cs="Times New Roman"/>
          <w:szCs w:val="24"/>
        </w:rPr>
        <w:t xml:space="preserve">. </w:t>
      </w:r>
    </w:p>
    <w:p w14:paraId="4CC5BAC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5B4AFC">
        <w:rPr>
          <w:rFonts w:eastAsia="Times New Roman" w:cs="Times New Roman"/>
          <w:szCs w:val="24"/>
        </w:rPr>
        <w:t>ε όλ</w:t>
      </w:r>
      <w:r w:rsidRPr="005B4AFC">
        <w:rPr>
          <w:rFonts w:eastAsia="Times New Roman" w:cs="Times New Roman"/>
          <w:szCs w:val="24"/>
        </w:rPr>
        <w:t xml:space="preserve">ες </w:t>
      </w:r>
      <w:r>
        <w:rPr>
          <w:rFonts w:eastAsia="Times New Roman" w:cs="Times New Roman"/>
          <w:szCs w:val="24"/>
        </w:rPr>
        <w:t>τις</w:t>
      </w:r>
      <w:r w:rsidRPr="005B4AFC">
        <w:rPr>
          <w:rFonts w:eastAsia="Times New Roman" w:cs="Times New Roman"/>
          <w:szCs w:val="24"/>
        </w:rPr>
        <w:t xml:space="preserve"> χώρες</w:t>
      </w:r>
      <w:r>
        <w:rPr>
          <w:rFonts w:eastAsia="Times New Roman" w:cs="Times New Roman"/>
          <w:szCs w:val="24"/>
        </w:rPr>
        <w:t xml:space="preserve"> της</w:t>
      </w:r>
      <w:r w:rsidRPr="005B4AFC">
        <w:rPr>
          <w:rFonts w:eastAsia="Times New Roman" w:cs="Times New Roman"/>
          <w:szCs w:val="24"/>
        </w:rPr>
        <w:t xml:space="preserve"> Ευρώπης υπάρχουν </w:t>
      </w:r>
      <w:r>
        <w:rPr>
          <w:rFonts w:eastAsia="Times New Roman" w:cs="Times New Roman"/>
          <w:szCs w:val="24"/>
        </w:rPr>
        <w:t xml:space="preserve">τα </w:t>
      </w:r>
      <w:r w:rsidRPr="005B4AFC">
        <w:rPr>
          <w:rFonts w:eastAsia="Times New Roman" w:cs="Times New Roman"/>
          <w:szCs w:val="24"/>
        </w:rPr>
        <w:t xml:space="preserve">κέντρα κινηματογράφου που </w:t>
      </w:r>
      <w:r>
        <w:rPr>
          <w:rFonts w:eastAsia="Times New Roman" w:cs="Times New Roman"/>
          <w:szCs w:val="24"/>
        </w:rPr>
        <w:t>με ειδικές</w:t>
      </w:r>
      <w:r w:rsidRPr="005B4AFC">
        <w:rPr>
          <w:rFonts w:eastAsia="Times New Roman" w:cs="Times New Roman"/>
          <w:szCs w:val="24"/>
        </w:rPr>
        <w:t xml:space="preserve"> χρηματοδ</w:t>
      </w:r>
      <w:r>
        <w:rPr>
          <w:rFonts w:eastAsia="Times New Roman" w:cs="Times New Roman"/>
          <w:szCs w:val="24"/>
        </w:rPr>
        <w:t>οτήσει</w:t>
      </w:r>
      <w:r w:rsidRPr="005B4AFC">
        <w:rPr>
          <w:rFonts w:eastAsia="Times New Roman" w:cs="Times New Roman"/>
          <w:szCs w:val="24"/>
        </w:rPr>
        <w:t xml:space="preserve">ς υπό συγκεκριμένο </w:t>
      </w:r>
      <w:r>
        <w:rPr>
          <w:rFonts w:eastAsia="Times New Roman" w:cs="Times New Roman"/>
          <w:szCs w:val="24"/>
        </w:rPr>
        <w:t>π</w:t>
      </w:r>
      <w:r w:rsidRPr="005B4AFC">
        <w:rPr>
          <w:rFonts w:eastAsia="Times New Roman" w:cs="Times New Roman"/>
          <w:szCs w:val="24"/>
        </w:rPr>
        <w:t>λαίσιο</w:t>
      </w:r>
      <w:r>
        <w:rPr>
          <w:rFonts w:eastAsia="Times New Roman" w:cs="Times New Roman"/>
          <w:szCs w:val="24"/>
        </w:rPr>
        <w:t>,</w:t>
      </w:r>
      <w:r w:rsidRPr="005B4AFC">
        <w:rPr>
          <w:rFonts w:eastAsia="Times New Roman" w:cs="Times New Roman"/>
          <w:szCs w:val="24"/>
        </w:rPr>
        <w:t xml:space="preserve"> επιλεκτικές</w:t>
      </w:r>
      <w:r>
        <w:rPr>
          <w:rFonts w:eastAsia="Times New Roman" w:cs="Times New Roman"/>
          <w:szCs w:val="24"/>
        </w:rPr>
        <w:t>,</w:t>
      </w:r>
      <w:r w:rsidRPr="005B4AFC">
        <w:rPr>
          <w:rFonts w:eastAsia="Times New Roman" w:cs="Times New Roman"/>
          <w:szCs w:val="24"/>
        </w:rPr>
        <w:t xml:space="preserve"> όπως λέμε</w:t>
      </w:r>
      <w:r>
        <w:rPr>
          <w:rFonts w:eastAsia="Times New Roman" w:cs="Times New Roman"/>
          <w:szCs w:val="24"/>
        </w:rPr>
        <w:t>,</w:t>
      </w:r>
      <w:r w:rsidRPr="005B4AFC">
        <w:rPr>
          <w:rFonts w:eastAsia="Times New Roman" w:cs="Times New Roman"/>
          <w:szCs w:val="24"/>
        </w:rPr>
        <w:t xml:space="preserve"> χρηματοδοτούν την </w:t>
      </w:r>
      <w:r>
        <w:rPr>
          <w:rFonts w:eastAsia="Times New Roman" w:cs="Times New Roman"/>
          <w:szCs w:val="24"/>
        </w:rPr>
        <w:t>εκάστοτε εγχώρια κινηματογραφική</w:t>
      </w:r>
      <w:r w:rsidRPr="005B4AFC">
        <w:rPr>
          <w:rFonts w:eastAsia="Times New Roman" w:cs="Times New Roman"/>
          <w:szCs w:val="24"/>
        </w:rPr>
        <w:t xml:space="preserve"> παραγωγή</w:t>
      </w:r>
      <w:r>
        <w:rPr>
          <w:rFonts w:eastAsia="Times New Roman" w:cs="Times New Roman"/>
          <w:szCs w:val="24"/>
        </w:rPr>
        <w:t>.</w:t>
      </w:r>
    </w:p>
    <w:p w14:paraId="4CC5BAC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Πάντοτε χρηματοδοτούσαμε το Κέντρο</w:t>
      </w:r>
      <w:r>
        <w:rPr>
          <w:rFonts w:eastAsia="Times New Roman" w:cs="Times New Roman"/>
          <w:szCs w:val="24"/>
        </w:rPr>
        <w:t xml:space="preserve"> Κινηματογράφου.</w:t>
      </w:r>
    </w:p>
    <w:p w14:paraId="4CC5BAC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Ό</w:t>
      </w:r>
      <w:r w:rsidRPr="005B4AFC">
        <w:rPr>
          <w:rFonts w:eastAsia="Times New Roman" w:cs="Times New Roman"/>
          <w:szCs w:val="24"/>
        </w:rPr>
        <w:t xml:space="preserve">χι βάσει </w:t>
      </w:r>
      <w:r>
        <w:rPr>
          <w:rFonts w:eastAsia="Times New Roman" w:cs="Times New Roman"/>
          <w:szCs w:val="24"/>
        </w:rPr>
        <w:t>Π</w:t>
      </w:r>
      <w:r w:rsidRPr="005B4AFC">
        <w:rPr>
          <w:rFonts w:eastAsia="Times New Roman" w:cs="Times New Roman"/>
          <w:szCs w:val="24"/>
        </w:rPr>
        <w:t xml:space="preserve">ρογράμματος Δημοσίων </w:t>
      </w:r>
      <w:r>
        <w:rPr>
          <w:rFonts w:eastAsia="Times New Roman" w:cs="Times New Roman"/>
          <w:szCs w:val="24"/>
        </w:rPr>
        <w:t>Ε</w:t>
      </w:r>
      <w:r w:rsidRPr="005B4AFC">
        <w:rPr>
          <w:rFonts w:eastAsia="Times New Roman" w:cs="Times New Roman"/>
          <w:szCs w:val="24"/>
        </w:rPr>
        <w:t>πενδύσεων</w:t>
      </w:r>
      <w:r>
        <w:rPr>
          <w:rFonts w:eastAsia="Times New Roman" w:cs="Times New Roman"/>
          <w:szCs w:val="24"/>
        </w:rPr>
        <w:t>.</w:t>
      </w:r>
      <w:r w:rsidRPr="005B4AFC">
        <w:rPr>
          <w:rFonts w:eastAsia="Times New Roman" w:cs="Times New Roman"/>
          <w:szCs w:val="24"/>
        </w:rPr>
        <w:t xml:space="preserve"> </w:t>
      </w:r>
    </w:p>
    <w:p w14:paraId="4CC5BAC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Γιατί χρειάζεστε το Πρόγραμμα Δημοσίων Επενδύσεων; Έχετε τόσα χρηματοδοτικά εργαλεία για το Κέντρο Κινηματογράφο</w:t>
      </w:r>
      <w:r>
        <w:rPr>
          <w:rFonts w:eastAsia="Times New Roman" w:cs="Times New Roman"/>
          <w:szCs w:val="24"/>
        </w:rPr>
        <w:t xml:space="preserve">υ. </w:t>
      </w:r>
    </w:p>
    <w:p w14:paraId="4CC5BAC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 xml:space="preserve">Προφανώς θέλουμε να αξιοποιήσουμε και αυτό το χρηματοδοτικό εργαλείο. </w:t>
      </w:r>
    </w:p>
    <w:p w14:paraId="4CC5BAC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θεωρούμε ότι ο κινηματογράφος αποτελεί σημαντικό τομέα της πολιτιστικής οικονομίας. Οι επενδύσεις στην κινηματογρα</w:t>
      </w:r>
      <w:r>
        <w:rPr>
          <w:rFonts w:eastAsia="Times New Roman" w:cs="Times New Roman"/>
          <w:szCs w:val="24"/>
        </w:rPr>
        <w:t>φική παραγωγή έχουν πολύ μεγάλο πολλαπλασιαστή και αυτό το έχουν δείξει μελέτες και του ΕΟΒΕ από το 2014 και επομένως είναι ένα πραγματικό χρηματοδοτικό εργαλείο, το ο</w:t>
      </w:r>
      <w:r>
        <w:rPr>
          <w:rFonts w:eastAsia="Times New Roman" w:cs="Times New Roman"/>
          <w:szCs w:val="24"/>
        </w:rPr>
        <w:lastRenderedPageBreak/>
        <w:t xml:space="preserve">ποίο θα φέρει </w:t>
      </w:r>
      <w:r w:rsidRPr="005B4AFC">
        <w:rPr>
          <w:rFonts w:eastAsia="Times New Roman" w:cs="Times New Roman"/>
          <w:szCs w:val="24"/>
        </w:rPr>
        <w:t xml:space="preserve">θέσεις εργασίας </w:t>
      </w:r>
      <w:r>
        <w:rPr>
          <w:rFonts w:eastAsia="Times New Roman" w:cs="Times New Roman"/>
          <w:szCs w:val="24"/>
        </w:rPr>
        <w:t xml:space="preserve">και </w:t>
      </w:r>
      <w:r w:rsidRPr="005B4AFC">
        <w:rPr>
          <w:rFonts w:eastAsia="Times New Roman" w:cs="Times New Roman"/>
          <w:szCs w:val="24"/>
        </w:rPr>
        <w:t xml:space="preserve">ανάπτυξη στη </w:t>
      </w:r>
      <w:r>
        <w:rPr>
          <w:rFonts w:eastAsia="Times New Roman" w:cs="Times New Roman"/>
          <w:szCs w:val="24"/>
        </w:rPr>
        <w:t>χ</w:t>
      </w:r>
      <w:r w:rsidRPr="005B4AFC">
        <w:rPr>
          <w:rFonts w:eastAsia="Times New Roman" w:cs="Times New Roman"/>
          <w:szCs w:val="24"/>
        </w:rPr>
        <w:t>ώρα</w:t>
      </w:r>
      <w:r>
        <w:rPr>
          <w:rFonts w:eastAsia="Times New Roman" w:cs="Times New Roman"/>
          <w:szCs w:val="24"/>
        </w:rPr>
        <w:t>. Αυτή είναι η</w:t>
      </w:r>
      <w:r w:rsidRPr="005B4AFC">
        <w:rPr>
          <w:rFonts w:eastAsia="Times New Roman" w:cs="Times New Roman"/>
          <w:szCs w:val="24"/>
        </w:rPr>
        <w:t xml:space="preserve"> ρύθμιση</w:t>
      </w:r>
      <w:r>
        <w:rPr>
          <w:rFonts w:eastAsia="Times New Roman" w:cs="Times New Roman"/>
          <w:szCs w:val="24"/>
        </w:rPr>
        <w:t>. Μπορείτε να το</w:t>
      </w:r>
      <w:r>
        <w:rPr>
          <w:rFonts w:eastAsia="Times New Roman" w:cs="Times New Roman"/>
          <w:szCs w:val="24"/>
        </w:rPr>
        <w:t xml:space="preserve">ποθετηθείτε για το αν συμφωνείτε ή διαφωνείτε. </w:t>
      </w:r>
    </w:p>
    <w:p w14:paraId="4CC5BAC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στο ζήτημα του Πειραιά, το οποίο ετέθη ως σημαντικό ζήτημα. Η κ. Κεφαλίδου μόλις βγήκε από την Αίθουσα, αλλά επειδή παρ’ όλα αυτά το ζήτημα ετέθη, το Υπουργείο πρέπει να δώσει μία απάντηση. </w:t>
      </w:r>
    </w:p>
    <w:p w14:paraId="4CC5BAC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Πολύ σύντομα να πω ότι </w:t>
      </w:r>
      <w:r w:rsidRPr="005B4AFC">
        <w:rPr>
          <w:rFonts w:eastAsia="Times New Roman" w:cs="Times New Roman"/>
          <w:szCs w:val="24"/>
        </w:rPr>
        <w:t xml:space="preserve">σε απόφαση της </w:t>
      </w:r>
      <w:r>
        <w:rPr>
          <w:rFonts w:eastAsia="Times New Roman" w:cs="Times New Roman"/>
          <w:szCs w:val="24"/>
        </w:rPr>
        <w:t>Ε</w:t>
      </w:r>
      <w:r w:rsidRPr="005B4AFC">
        <w:rPr>
          <w:rFonts w:eastAsia="Times New Roman" w:cs="Times New Roman"/>
          <w:szCs w:val="24"/>
        </w:rPr>
        <w:t>π</w:t>
      </w:r>
      <w:r w:rsidRPr="005B4AFC">
        <w:rPr>
          <w:rFonts w:eastAsia="Times New Roman" w:cs="Times New Roman"/>
          <w:szCs w:val="24"/>
        </w:rPr>
        <w:t xml:space="preserve">ιτροπής </w:t>
      </w:r>
      <w:r>
        <w:rPr>
          <w:rFonts w:eastAsia="Times New Roman" w:cs="Times New Roman"/>
          <w:szCs w:val="24"/>
        </w:rPr>
        <w:t>Σ</w:t>
      </w:r>
      <w:r w:rsidRPr="005B4AFC">
        <w:rPr>
          <w:rFonts w:eastAsia="Times New Roman" w:cs="Times New Roman"/>
          <w:szCs w:val="24"/>
        </w:rPr>
        <w:t xml:space="preserve">χεδιασμού </w:t>
      </w:r>
      <w:r>
        <w:rPr>
          <w:rFonts w:eastAsia="Times New Roman" w:cs="Times New Roman"/>
          <w:szCs w:val="24"/>
        </w:rPr>
        <w:t>Α</w:t>
      </w:r>
      <w:r w:rsidRPr="005B4AFC">
        <w:rPr>
          <w:rFonts w:eastAsia="Times New Roman" w:cs="Times New Roman"/>
          <w:szCs w:val="24"/>
        </w:rPr>
        <w:t xml:space="preserve">νάπτυξης </w:t>
      </w:r>
      <w:r>
        <w:rPr>
          <w:rFonts w:eastAsia="Times New Roman" w:cs="Times New Roman"/>
          <w:szCs w:val="24"/>
        </w:rPr>
        <w:t>Λι</w:t>
      </w:r>
      <w:r w:rsidRPr="005B4AFC">
        <w:rPr>
          <w:rFonts w:eastAsia="Times New Roman" w:cs="Times New Roman"/>
          <w:szCs w:val="24"/>
        </w:rPr>
        <w:t xml:space="preserve">μένων </w:t>
      </w:r>
      <w:r>
        <w:rPr>
          <w:rFonts w:eastAsia="Times New Roman" w:cs="Times New Roman"/>
          <w:szCs w:val="24"/>
        </w:rPr>
        <w:t xml:space="preserve">μπήκε όρος ότι για να προχωρήσει </w:t>
      </w:r>
      <w:r w:rsidRPr="005B4AFC">
        <w:rPr>
          <w:rFonts w:eastAsia="Times New Roman" w:cs="Times New Roman"/>
          <w:szCs w:val="24"/>
        </w:rPr>
        <w:t xml:space="preserve">το </w:t>
      </w:r>
      <w:r>
        <w:rPr>
          <w:rFonts w:eastAsia="Times New Roman" w:cs="Times New Roman"/>
          <w:szCs w:val="24"/>
          <w:lang w:val="en-US"/>
        </w:rPr>
        <w:t>masterplan</w:t>
      </w:r>
      <w:r w:rsidRPr="005B4AFC">
        <w:rPr>
          <w:rFonts w:eastAsia="Times New Roman" w:cs="Times New Roman"/>
          <w:szCs w:val="24"/>
        </w:rPr>
        <w:t xml:space="preserve"> της επένδυσης </w:t>
      </w:r>
      <w:r>
        <w:rPr>
          <w:rFonts w:eastAsia="Times New Roman" w:cs="Times New Roman"/>
          <w:szCs w:val="24"/>
        </w:rPr>
        <w:t>του ΟΛΠ,</w:t>
      </w:r>
      <w:r w:rsidRPr="005B4AFC">
        <w:rPr>
          <w:rFonts w:eastAsia="Times New Roman" w:cs="Times New Roman"/>
          <w:szCs w:val="24"/>
        </w:rPr>
        <w:t xml:space="preserve"> πρέπει αυτό το </w:t>
      </w:r>
      <w:r>
        <w:rPr>
          <w:rFonts w:eastAsia="Times New Roman" w:cs="Times New Roman"/>
          <w:szCs w:val="24"/>
          <w:lang w:val="en-US"/>
        </w:rPr>
        <w:t>masterplan</w:t>
      </w:r>
      <w:r w:rsidRPr="008429B8">
        <w:rPr>
          <w:rFonts w:eastAsia="Times New Roman" w:cs="Times New Roman"/>
          <w:szCs w:val="24"/>
        </w:rPr>
        <w:t xml:space="preserve"> </w:t>
      </w:r>
      <w:r w:rsidRPr="005B4AFC">
        <w:rPr>
          <w:rFonts w:eastAsia="Times New Roman" w:cs="Times New Roman"/>
          <w:szCs w:val="24"/>
        </w:rPr>
        <w:t xml:space="preserve">να εξεταστεί από τα </w:t>
      </w:r>
      <w:r>
        <w:rPr>
          <w:rFonts w:eastAsia="Times New Roman" w:cs="Times New Roman"/>
          <w:szCs w:val="24"/>
        </w:rPr>
        <w:t>κ</w:t>
      </w:r>
      <w:r w:rsidRPr="005B4AFC">
        <w:rPr>
          <w:rFonts w:eastAsia="Times New Roman" w:cs="Times New Roman"/>
          <w:szCs w:val="24"/>
        </w:rPr>
        <w:t xml:space="preserve">εντρικά </w:t>
      </w:r>
      <w:r>
        <w:rPr>
          <w:rFonts w:eastAsia="Times New Roman" w:cs="Times New Roman"/>
          <w:szCs w:val="24"/>
        </w:rPr>
        <w:t>σ</w:t>
      </w:r>
      <w:r w:rsidRPr="005B4AFC">
        <w:rPr>
          <w:rFonts w:eastAsia="Times New Roman" w:cs="Times New Roman"/>
          <w:szCs w:val="24"/>
        </w:rPr>
        <w:t xml:space="preserve">υμβούλια του </w:t>
      </w:r>
      <w:r>
        <w:rPr>
          <w:rFonts w:eastAsia="Times New Roman" w:cs="Times New Roman"/>
          <w:szCs w:val="24"/>
        </w:rPr>
        <w:t>Υ</w:t>
      </w:r>
      <w:r w:rsidRPr="005B4AFC">
        <w:rPr>
          <w:rFonts w:eastAsia="Times New Roman" w:cs="Times New Roman"/>
          <w:szCs w:val="24"/>
        </w:rPr>
        <w:t xml:space="preserve">πουργείου </w:t>
      </w:r>
      <w:r>
        <w:rPr>
          <w:rFonts w:eastAsia="Times New Roman" w:cs="Times New Roman"/>
          <w:szCs w:val="24"/>
        </w:rPr>
        <w:t>Π</w:t>
      </w:r>
      <w:r w:rsidRPr="005B4AFC">
        <w:rPr>
          <w:rFonts w:eastAsia="Times New Roman" w:cs="Times New Roman"/>
          <w:szCs w:val="24"/>
        </w:rPr>
        <w:t>ολιτισμού</w:t>
      </w:r>
      <w:r>
        <w:rPr>
          <w:rFonts w:eastAsia="Times New Roman" w:cs="Times New Roman"/>
          <w:szCs w:val="24"/>
        </w:rPr>
        <w:t>. Ν</w:t>
      </w:r>
      <w:r w:rsidRPr="005B4AFC">
        <w:rPr>
          <w:rFonts w:eastAsia="Times New Roman" w:cs="Times New Roman"/>
          <w:szCs w:val="24"/>
        </w:rPr>
        <w:t xml:space="preserve">α σχολιάσουμε </w:t>
      </w:r>
      <w:r>
        <w:rPr>
          <w:rFonts w:eastAsia="Times New Roman" w:cs="Times New Roman"/>
          <w:szCs w:val="24"/>
        </w:rPr>
        <w:t xml:space="preserve">εδώ </w:t>
      </w:r>
      <w:r w:rsidRPr="005B4AFC">
        <w:rPr>
          <w:rFonts w:eastAsia="Times New Roman" w:cs="Times New Roman"/>
          <w:szCs w:val="24"/>
        </w:rPr>
        <w:t xml:space="preserve">ότι η απόφαση της </w:t>
      </w:r>
      <w:r>
        <w:rPr>
          <w:rFonts w:eastAsia="Times New Roman" w:cs="Times New Roman"/>
          <w:szCs w:val="24"/>
        </w:rPr>
        <w:t>Ε</w:t>
      </w:r>
      <w:r w:rsidRPr="005B4AFC">
        <w:rPr>
          <w:rFonts w:eastAsia="Times New Roman" w:cs="Times New Roman"/>
          <w:szCs w:val="24"/>
        </w:rPr>
        <w:t xml:space="preserve">πιτροπής </w:t>
      </w:r>
      <w:r>
        <w:rPr>
          <w:rFonts w:eastAsia="Times New Roman" w:cs="Times New Roman"/>
          <w:szCs w:val="24"/>
        </w:rPr>
        <w:t>Σ</w:t>
      </w:r>
      <w:r w:rsidRPr="005B4AFC">
        <w:rPr>
          <w:rFonts w:eastAsia="Times New Roman" w:cs="Times New Roman"/>
          <w:szCs w:val="24"/>
        </w:rPr>
        <w:t xml:space="preserve">χεδιασμού </w:t>
      </w:r>
      <w:r>
        <w:rPr>
          <w:rFonts w:eastAsia="Times New Roman" w:cs="Times New Roman"/>
          <w:szCs w:val="24"/>
        </w:rPr>
        <w:t>Α</w:t>
      </w:r>
      <w:r w:rsidRPr="005B4AFC">
        <w:rPr>
          <w:rFonts w:eastAsia="Times New Roman" w:cs="Times New Roman"/>
          <w:szCs w:val="24"/>
        </w:rPr>
        <w:t xml:space="preserve">νάπτυξης </w:t>
      </w:r>
      <w:r>
        <w:rPr>
          <w:rFonts w:eastAsia="Times New Roman" w:cs="Times New Roman"/>
          <w:szCs w:val="24"/>
        </w:rPr>
        <w:t>Λιμένων, της ΕΣΑΛ, έχει υιοθετήσει</w:t>
      </w:r>
      <w:r w:rsidRPr="005B4AFC">
        <w:rPr>
          <w:rFonts w:eastAsia="Times New Roman" w:cs="Times New Roman"/>
          <w:szCs w:val="24"/>
        </w:rPr>
        <w:t xml:space="preserve"> αντίρρηση φορέων της περιοχής για διάφορα </w:t>
      </w:r>
      <w:r>
        <w:rPr>
          <w:rFonts w:eastAsia="Times New Roman" w:cs="Times New Roman"/>
          <w:szCs w:val="24"/>
        </w:rPr>
        <w:t xml:space="preserve">επενδυτικά πρότζεκτ που υπάρχουν μέσα. Για φανταστείτε το Υπουργείο Πολιτισμού να ενέκρινε </w:t>
      </w:r>
      <w:r w:rsidRPr="005B4AFC">
        <w:rPr>
          <w:rFonts w:eastAsia="Times New Roman" w:cs="Times New Roman"/>
          <w:szCs w:val="24"/>
        </w:rPr>
        <w:t xml:space="preserve">το </w:t>
      </w:r>
      <w:r w:rsidRPr="005B4AFC">
        <w:rPr>
          <w:rFonts w:eastAsia="Times New Roman" w:cs="Times New Roman"/>
          <w:szCs w:val="24"/>
          <w:lang w:val="en-US"/>
        </w:rPr>
        <w:t>mall</w:t>
      </w:r>
      <w:r w:rsidRPr="005B4AFC">
        <w:rPr>
          <w:rFonts w:eastAsia="Times New Roman" w:cs="Times New Roman"/>
          <w:szCs w:val="24"/>
        </w:rPr>
        <w:t xml:space="preserve"> που κανείς δεν θέλει να γίνει</w:t>
      </w:r>
      <w:r>
        <w:rPr>
          <w:rFonts w:eastAsia="Times New Roman" w:cs="Times New Roman"/>
          <w:szCs w:val="24"/>
        </w:rPr>
        <w:t>.</w:t>
      </w:r>
      <w:r w:rsidRPr="005B4AFC">
        <w:rPr>
          <w:rFonts w:eastAsia="Times New Roman" w:cs="Times New Roman"/>
          <w:szCs w:val="24"/>
        </w:rPr>
        <w:t xml:space="preserve"> Προφανώς δεν πρόκειται να γίν</w:t>
      </w:r>
      <w:r w:rsidRPr="005B4AFC">
        <w:rPr>
          <w:rFonts w:eastAsia="Times New Roman" w:cs="Times New Roman"/>
          <w:szCs w:val="24"/>
        </w:rPr>
        <w:t>ει αυτό</w:t>
      </w:r>
      <w:r>
        <w:rPr>
          <w:rFonts w:eastAsia="Times New Roman" w:cs="Times New Roman"/>
          <w:szCs w:val="24"/>
        </w:rPr>
        <w:t xml:space="preserve">. Άρα, </w:t>
      </w:r>
      <w:r w:rsidRPr="005B4AFC">
        <w:rPr>
          <w:rFonts w:eastAsia="Times New Roman" w:cs="Times New Roman"/>
          <w:szCs w:val="24"/>
        </w:rPr>
        <w:t xml:space="preserve">δεν μπορούμε αυτές </w:t>
      </w:r>
      <w:r>
        <w:rPr>
          <w:rFonts w:eastAsia="Times New Roman" w:cs="Times New Roman"/>
          <w:szCs w:val="24"/>
        </w:rPr>
        <w:t xml:space="preserve">τις </w:t>
      </w:r>
      <w:r w:rsidRPr="005B4AFC">
        <w:rPr>
          <w:rFonts w:eastAsia="Times New Roman" w:cs="Times New Roman"/>
          <w:szCs w:val="24"/>
        </w:rPr>
        <w:t>αποφάσεις επιλεκτικά να τις χρησιμοποιούμε</w:t>
      </w:r>
      <w:r>
        <w:rPr>
          <w:rFonts w:eastAsia="Times New Roman" w:cs="Times New Roman"/>
          <w:szCs w:val="24"/>
        </w:rPr>
        <w:t>, αλ</w:t>
      </w:r>
      <w:r>
        <w:rPr>
          <w:rFonts w:eastAsia="Times New Roman" w:cs="Times New Roman"/>
          <w:szCs w:val="24"/>
        </w:rPr>
        <w:t>ά</w:t>
      </w:r>
      <w:r>
        <w:rPr>
          <w:rFonts w:eastAsia="Times New Roman" w:cs="Times New Roman"/>
          <w:szCs w:val="24"/>
        </w:rPr>
        <w:t xml:space="preserve"> καρτ,</w:t>
      </w:r>
      <w:r w:rsidRPr="005B4AFC">
        <w:rPr>
          <w:rFonts w:eastAsia="Times New Roman" w:cs="Times New Roman"/>
          <w:szCs w:val="24"/>
        </w:rPr>
        <w:t xml:space="preserve"> μία έτσι</w:t>
      </w:r>
      <w:r>
        <w:rPr>
          <w:rFonts w:eastAsia="Times New Roman" w:cs="Times New Roman"/>
          <w:szCs w:val="24"/>
        </w:rPr>
        <w:t xml:space="preserve"> και</w:t>
      </w:r>
      <w:r w:rsidRPr="005B4AFC">
        <w:rPr>
          <w:rFonts w:eastAsia="Times New Roman" w:cs="Times New Roman"/>
          <w:szCs w:val="24"/>
        </w:rPr>
        <w:t xml:space="preserve"> μία αλλιώς</w:t>
      </w:r>
      <w:r>
        <w:rPr>
          <w:rFonts w:eastAsia="Times New Roman" w:cs="Times New Roman"/>
          <w:szCs w:val="24"/>
        </w:rPr>
        <w:t>.</w:t>
      </w:r>
    </w:p>
    <w:p w14:paraId="4CC5BAC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masterplan</w:t>
      </w:r>
      <w:r w:rsidRPr="008429B8">
        <w:rPr>
          <w:rFonts w:eastAsia="Times New Roman" w:cs="Times New Roman"/>
          <w:szCs w:val="24"/>
        </w:rPr>
        <w:t xml:space="preserve"> </w:t>
      </w:r>
      <w:r>
        <w:rPr>
          <w:rFonts w:eastAsia="Times New Roman" w:cs="Times New Roman"/>
          <w:szCs w:val="24"/>
        </w:rPr>
        <w:t>αποτελεί χωρική ρύθμιση και</w:t>
      </w:r>
      <w:r w:rsidRPr="005B4AFC">
        <w:rPr>
          <w:rFonts w:eastAsia="Times New Roman" w:cs="Times New Roman"/>
          <w:szCs w:val="24"/>
        </w:rPr>
        <w:t xml:space="preserve"> βάσει του </w:t>
      </w:r>
      <w:r>
        <w:rPr>
          <w:rFonts w:eastAsia="Times New Roman" w:cs="Times New Roman"/>
          <w:szCs w:val="24"/>
        </w:rPr>
        <w:t>αρχαιολογικού</w:t>
      </w:r>
      <w:r w:rsidRPr="005B4AFC">
        <w:rPr>
          <w:rFonts w:eastAsia="Times New Roman" w:cs="Times New Roman"/>
          <w:szCs w:val="24"/>
        </w:rPr>
        <w:t xml:space="preserve"> νόμου</w:t>
      </w:r>
      <w:r>
        <w:rPr>
          <w:rFonts w:eastAsia="Times New Roman" w:cs="Times New Roman"/>
          <w:szCs w:val="24"/>
        </w:rPr>
        <w:t>,</w:t>
      </w:r>
      <w:r w:rsidRPr="005B4AFC">
        <w:rPr>
          <w:rFonts w:eastAsia="Times New Roman" w:cs="Times New Roman"/>
          <w:szCs w:val="24"/>
        </w:rPr>
        <w:t xml:space="preserve"> για να εγκριθεί </w:t>
      </w:r>
      <w:r>
        <w:rPr>
          <w:rFonts w:eastAsia="Times New Roman" w:cs="Times New Roman"/>
          <w:szCs w:val="24"/>
        </w:rPr>
        <w:t xml:space="preserve">νομίμως </w:t>
      </w:r>
      <w:r w:rsidRPr="005B4AFC">
        <w:rPr>
          <w:rFonts w:eastAsia="Times New Roman" w:cs="Times New Roman"/>
          <w:szCs w:val="24"/>
        </w:rPr>
        <w:t>και να στέκει στη συνέχεια</w:t>
      </w:r>
      <w:r>
        <w:rPr>
          <w:rFonts w:eastAsia="Times New Roman" w:cs="Times New Roman"/>
          <w:szCs w:val="24"/>
        </w:rPr>
        <w:t>,</w:t>
      </w:r>
      <w:r w:rsidRPr="005B4AFC">
        <w:rPr>
          <w:rFonts w:eastAsia="Times New Roman" w:cs="Times New Roman"/>
          <w:szCs w:val="24"/>
        </w:rPr>
        <w:t xml:space="preserve"> πρέπει να έχει </w:t>
      </w:r>
      <w:r w:rsidRPr="005B4AFC">
        <w:rPr>
          <w:rFonts w:eastAsia="Times New Roman" w:cs="Times New Roman"/>
          <w:szCs w:val="24"/>
        </w:rPr>
        <w:t xml:space="preserve">προηγηθεί </w:t>
      </w:r>
      <w:r>
        <w:rPr>
          <w:rFonts w:eastAsia="Times New Roman" w:cs="Times New Roman"/>
          <w:szCs w:val="24"/>
        </w:rPr>
        <w:t xml:space="preserve">από τον αρχαιολογικό </w:t>
      </w:r>
      <w:r w:rsidRPr="005B4AFC">
        <w:rPr>
          <w:rFonts w:eastAsia="Times New Roman" w:cs="Times New Roman"/>
          <w:szCs w:val="24"/>
        </w:rPr>
        <w:t xml:space="preserve">νόμο </w:t>
      </w:r>
      <w:r>
        <w:rPr>
          <w:rFonts w:eastAsia="Times New Roman" w:cs="Times New Roman"/>
          <w:szCs w:val="24"/>
        </w:rPr>
        <w:t>3028</w:t>
      </w:r>
      <w:r w:rsidRPr="004A6DF7">
        <w:rPr>
          <w:rFonts w:eastAsia="Times New Roman" w:cs="Times New Roman"/>
          <w:szCs w:val="24"/>
        </w:rPr>
        <w:t>/2002</w:t>
      </w:r>
      <w:r>
        <w:rPr>
          <w:rFonts w:eastAsia="Times New Roman" w:cs="Times New Roman"/>
          <w:szCs w:val="24"/>
        </w:rPr>
        <w:t xml:space="preserve"> </w:t>
      </w:r>
      <w:r w:rsidRPr="005B4AFC">
        <w:rPr>
          <w:rFonts w:eastAsia="Times New Roman" w:cs="Times New Roman"/>
          <w:szCs w:val="24"/>
        </w:rPr>
        <w:t>η εξέταση</w:t>
      </w:r>
      <w:r>
        <w:rPr>
          <w:rFonts w:eastAsia="Times New Roman" w:cs="Times New Roman"/>
          <w:szCs w:val="24"/>
        </w:rPr>
        <w:t>,</w:t>
      </w:r>
      <w:r w:rsidRPr="005B4AFC">
        <w:rPr>
          <w:rFonts w:eastAsia="Times New Roman" w:cs="Times New Roman"/>
          <w:szCs w:val="24"/>
        </w:rPr>
        <w:t xml:space="preserve"> η οριοθέτηση περιοχών που υπάρχουν με αρχαιότητες</w:t>
      </w:r>
      <w:r>
        <w:rPr>
          <w:rFonts w:eastAsia="Times New Roman" w:cs="Times New Roman"/>
          <w:szCs w:val="24"/>
        </w:rPr>
        <w:t>.</w:t>
      </w:r>
    </w:p>
    <w:p w14:paraId="4CC5BA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5B4AFC">
        <w:rPr>
          <w:rFonts w:eastAsia="Times New Roman" w:cs="Times New Roman"/>
          <w:szCs w:val="24"/>
        </w:rPr>
        <w:t xml:space="preserve">ρχαιότητες υπάρχουν στην περιοχή </w:t>
      </w:r>
      <w:r>
        <w:rPr>
          <w:rFonts w:eastAsia="Times New Roman" w:cs="Times New Roman"/>
          <w:szCs w:val="24"/>
        </w:rPr>
        <w:t>ό</w:t>
      </w:r>
      <w:r w:rsidRPr="005B4AFC">
        <w:rPr>
          <w:rFonts w:eastAsia="Times New Roman" w:cs="Times New Roman"/>
          <w:szCs w:val="24"/>
        </w:rPr>
        <w:t xml:space="preserve">που αναπτύσσεται το </w:t>
      </w:r>
      <w:r>
        <w:rPr>
          <w:rFonts w:eastAsia="Times New Roman" w:cs="Times New Roman"/>
          <w:szCs w:val="24"/>
          <w:lang w:val="en-US"/>
        </w:rPr>
        <w:t>masterplan</w:t>
      </w:r>
      <w:r w:rsidRPr="008429B8">
        <w:rPr>
          <w:rFonts w:eastAsia="Times New Roman" w:cs="Times New Roman"/>
          <w:szCs w:val="24"/>
        </w:rPr>
        <w:t xml:space="preserve"> </w:t>
      </w:r>
      <w:r>
        <w:rPr>
          <w:rFonts w:eastAsia="Times New Roman" w:cs="Times New Roman"/>
          <w:szCs w:val="24"/>
        </w:rPr>
        <w:t>του ΟΛΠ</w:t>
      </w:r>
      <w:r w:rsidRPr="005B4AFC">
        <w:rPr>
          <w:rFonts w:eastAsia="Times New Roman" w:cs="Times New Roman"/>
          <w:szCs w:val="24"/>
        </w:rPr>
        <w:t xml:space="preserve"> και στη Σαλαμίνα</w:t>
      </w:r>
      <w:r>
        <w:rPr>
          <w:rFonts w:eastAsia="Times New Roman" w:cs="Times New Roman"/>
          <w:szCs w:val="24"/>
        </w:rPr>
        <w:t>, όπου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οριοθετημένες οι περιοχές αυτές</w:t>
      </w:r>
      <w:r w:rsidRPr="005B4AFC">
        <w:rPr>
          <w:rFonts w:eastAsia="Times New Roman" w:cs="Times New Roman"/>
          <w:szCs w:val="24"/>
        </w:rPr>
        <w:t xml:space="preserve"> </w:t>
      </w:r>
      <w:r>
        <w:rPr>
          <w:rFonts w:eastAsia="Times New Roman" w:cs="Times New Roman"/>
          <w:szCs w:val="24"/>
        </w:rPr>
        <w:t>ως αρχ</w:t>
      </w:r>
      <w:r>
        <w:rPr>
          <w:rFonts w:eastAsia="Times New Roman" w:cs="Times New Roman"/>
          <w:szCs w:val="24"/>
        </w:rPr>
        <w:t>αιολογικοί χώροι από</w:t>
      </w:r>
      <w:r w:rsidRPr="005B4AFC">
        <w:rPr>
          <w:rFonts w:eastAsia="Times New Roman" w:cs="Times New Roman"/>
          <w:szCs w:val="24"/>
        </w:rPr>
        <w:t xml:space="preserve"> το παρελθόν</w:t>
      </w:r>
      <w:r>
        <w:rPr>
          <w:rFonts w:eastAsia="Times New Roman" w:cs="Times New Roman"/>
          <w:szCs w:val="24"/>
        </w:rPr>
        <w:t>. Σ</w:t>
      </w:r>
      <w:r w:rsidRPr="005B4AFC">
        <w:rPr>
          <w:rFonts w:eastAsia="Times New Roman" w:cs="Times New Roman"/>
          <w:szCs w:val="24"/>
        </w:rPr>
        <w:t xml:space="preserve">την περιοχή του Πειραιά δεν έχει γίνει </w:t>
      </w:r>
      <w:r>
        <w:rPr>
          <w:rFonts w:eastAsia="Times New Roman" w:cs="Times New Roman"/>
          <w:szCs w:val="24"/>
        </w:rPr>
        <w:t>οριοθέτηση του αρχαιολογικού χώρου,</w:t>
      </w:r>
      <w:r w:rsidRPr="005B4AFC">
        <w:rPr>
          <w:rFonts w:eastAsia="Times New Roman" w:cs="Times New Roman"/>
          <w:szCs w:val="24"/>
        </w:rPr>
        <w:t xml:space="preserve"> πέρα από κάποιες </w:t>
      </w:r>
      <w:r>
        <w:rPr>
          <w:rFonts w:eastAsia="Times New Roman" w:cs="Times New Roman"/>
          <w:szCs w:val="24"/>
        </w:rPr>
        <w:t xml:space="preserve">πολύ παλιές κηρύξεις που </w:t>
      </w:r>
      <w:r w:rsidRPr="005B4AFC">
        <w:rPr>
          <w:rFonts w:eastAsia="Times New Roman" w:cs="Times New Roman"/>
          <w:szCs w:val="24"/>
        </w:rPr>
        <w:t>δεν καλύπτουν το σύνολο των αρχαιοτήτων</w:t>
      </w:r>
      <w:r>
        <w:rPr>
          <w:rFonts w:eastAsia="Times New Roman" w:cs="Times New Roman"/>
          <w:szCs w:val="24"/>
        </w:rPr>
        <w:t>.</w:t>
      </w:r>
    </w:p>
    <w:p w14:paraId="4CC5BAC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5B4AFC">
        <w:rPr>
          <w:rFonts w:eastAsia="Times New Roman" w:cs="Times New Roman"/>
          <w:szCs w:val="24"/>
        </w:rPr>
        <w:t xml:space="preserve">ε βάση </w:t>
      </w:r>
      <w:r>
        <w:rPr>
          <w:rFonts w:eastAsia="Times New Roman" w:cs="Times New Roman"/>
          <w:szCs w:val="24"/>
        </w:rPr>
        <w:t xml:space="preserve">αυτά, </w:t>
      </w:r>
      <w:r w:rsidRPr="005B4AFC">
        <w:rPr>
          <w:rFonts w:eastAsia="Times New Roman" w:cs="Times New Roman"/>
          <w:szCs w:val="24"/>
        </w:rPr>
        <w:t xml:space="preserve">το Υπουργείο Πολιτισμού έβαλε την ίδια μέρα να εξεταστούν το </w:t>
      </w:r>
      <w:r>
        <w:rPr>
          <w:rFonts w:eastAsia="Times New Roman" w:cs="Times New Roman"/>
          <w:szCs w:val="24"/>
          <w:lang w:val="en-US"/>
        </w:rPr>
        <w:t>masterplan</w:t>
      </w:r>
      <w:r w:rsidRPr="005B4AFC">
        <w:rPr>
          <w:rFonts w:eastAsia="Times New Roman" w:cs="Times New Roman"/>
          <w:szCs w:val="24"/>
        </w:rPr>
        <w:t xml:space="preserve"> και η κήρυξη</w:t>
      </w:r>
      <w:r w:rsidRPr="008429B8">
        <w:rPr>
          <w:rFonts w:eastAsia="Times New Roman" w:cs="Times New Roman"/>
          <w:szCs w:val="24"/>
        </w:rPr>
        <w:t>,</w:t>
      </w:r>
      <w:r w:rsidRPr="005B4AFC">
        <w:rPr>
          <w:rFonts w:eastAsia="Times New Roman" w:cs="Times New Roman"/>
          <w:szCs w:val="24"/>
        </w:rPr>
        <w:t xml:space="preserve"> ένα μοντέλο το οποίο έχει εφ</w:t>
      </w:r>
      <w:r>
        <w:rPr>
          <w:rFonts w:eastAsia="Times New Roman" w:cs="Times New Roman"/>
          <w:szCs w:val="24"/>
        </w:rPr>
        <w:t>αρμοστεί πέρ</w:t>
      </w:r>
      <w:r>
        <w:rPr>
          <w:rFonts w:eastAsia="Times New Roman" w:cs="Times New Roman"/>
          <w:szCs w:val="24"/>
        </w:rPr>
        <w:t>υ</w:t>
      </w:r>
      <w:r>
        <w:rPr>
          <w:rFonts w:eastAsia="Times New Roman" w:cs="Times New Roman"/>
          <w:szCs w:val="24"/>
        </w:rPr>
        <w:t>σι</w:t>
      </w:r>
      <w:r w:rsidRPr="008429B8">
        <w:rPr>
          <w:rFonts w:eastAsia="Times New Roman" w:cs="Times New Roman"/>
          <w:szCs w:val="24"/>
        </w:rPr>
        <w:t xml:space="preserve">, </w:t>
      </w:r>
      <w:r w:rsidRPr="005B4AFC">
        <w:rPr>
          <w:rFonts w:eastAsia="Times New Roman" w:cs="Times New Roman"/>
          <w:szCs w:val="24"/>
        </w:rPr>
        <w:t>το 2017</w:t>
      </w:r>
      <w:r w:rsidRPr="008429B8">
        <w:rPr>
          <w:rFonts w:eastAsia="Times New Roman" w:cs="Times New Roman"/>
          <w:szCs w:val="24"/>
        </w:rPr>
        <w:t xml:space="preserve">, </w:t>
      </w:r>
      <w:r>
        <w:rPr>
          <w:rFonts w:eastAsia="Times New Roman" w:cs="Times New Roman"/>
          <w:szCs w:val="24"/>
        </w:rPr>
        <w:t>αν θυμάστε</w:t>
      </w:r>
      <w:r w:rsidRPr="005B4AFC">
        <w:rPr>
          <w:rFonts w:eastAsia="Times New Roman" w:cs="Times New Roman"/>
          <w:szCs w:val="24"/>
        </w:rPr>
        <w:t xml:space="preserve"> για το </w:t>
      </w:r>
      <w:r>
        <w:rPr>
          <w:rFonts w:eastAsia="Times New Roman" w:cs="Times New Roman"/>
          <w:szCs w:val="24"/>
        </w:rPr>
        <w:t>Ε</w:t>
      </w:r>
      <w:r w:rsidRPr="005B4AFC">
        <w:rPr>
          <w:rFonts w:eastAsia="Times New Roman" w:cs="Times New Roman"/>
          <w:szCs w:val="24"/>
        </w:rPr>
        <w:t>λλην</w:t>
      </w:r>
      <w:r>
        <w:rPr>
          <w:rFonts w:eastAsia="Times New Roman" w:cs="Times New Roman"/>
          <w:szCs w:val="24"/>
        </w:rPr>
        <w:t xml:space="preserve">ικό και βρέθηκε η βέλτιστη λύση, παρά όλο τον αχρείαστο </w:t>
      </w:r>
      <w:r w:rsidRPr="005B4AFC">
        <w:rPr>
          <w:rFonts w:eastAsia="Times New Roman" w:cs="Times New Roman"/>
          <w:szCs w:val="24"/>
        </w:rPr>
        <w:t xml:space="preserve">θόρυβο που </w:t>
      </w:r>
      <w:r>
        <w:rPr>
          <w:rFonts w:eastAsia="Times New Roman" w:cs="Times New Roman"/>
          <w:szCs w:val="24"/>
        </w:rPr>
        <w:t>είχε</w:t>
      </w:r>
      <w:r w:rsidRPr="005B4AFC">
        <w:rPr>
          <w:rFonts w:eastAsia="Times New Roman" w:cs="Times New Roman"/>
          <w:szCs w:val="24"/>
        </w:rPr>
        <w:t xml:space="preserve"> υπάρξει</w:t>
      </w:r>
      <w:r>
        <w:rPr>
          <w:rFonts w:eastAsia="Times New Roman" w:cs="Times New Roman"/>
          <w:szCs w:val="24"/>
        </w:rPr>
        <w:t xml:space="preserve"> όλη</w:t>
      </w:r>
      <w:r w:rsidRPr="005B4AFC">
        <w:rPr>
          <w:rFonts w:eastAsia="Times New Roman" w:cs="Times New Roman"/>
          <w:szCs w:val="24"/>
        </w:rPr>
        <w:t xml:space="preserve"> εκείνη τη</w:t>
      </w:r>
      <w:r w:rsidRPr="005B4AFC">
        <w:rPr>
          <w:rFonts w:eastAsia="Times New Roman" w:cs="Times New Roman"/>
          <w:szCs w:val="24"/>
        </w:rPr>
        <w:t xml:space="preserve">ν περίοδο </w:t>
      </w:r>
      <w:r>
        <w:rPr>
          <w:rFonts w:eastAsia="Times New Roman" w:cs="Times New Roman"/>
          <w:szCs w:val="24"/>
        </w:rPr>
        <w:t>.</w:t>
      </w:r>
    </w:p>
    <w:p w14:paraId="4CC5BAC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w:t>
      </w:r>
      <w:r w:rsidRPr="005B4AFC">
        <w:rPr>
          <w:rFonts w:eastAsia="Times New Roman" w:cs="Times New Roman"/>
          <w:szCs w:val="24"/>
        </w:rPr>
        <w:t>α πούμε</w:t>
      </w:r>
      <w:r>
        <w:rPr>
          <w:rFonts w:eastAsia="Times New Roman" w:cs="Times New Roman"/>
          <w:szCs w:val="24"/>
        </w:rPr>
        <w:t>,</w:t>
      </w:r>
      <w:r w:rsidRPr="005B4AFC">
        <w:rPr>
          <w:rFonts w:eastAsia="Times New Roman" w:cs="Times New Roman"/>
          <w:szCs w:val="24"/>
        </w:rPr>
        <w:t xml:space="preserve"> να ξεκαθαρίσουμε </w:t>
      </w:r>
      <w:r>
        <w:rPr>
          <w:rFonts w:eastAsia="Times New Roman" w:cs="Times New Roman"/>
          <w:szCs w:val="24"/>
        </w:rPr>
        <w:t xml:space="preserve">ότι </w:t>
      </w:r>
      <w:r w:rsidRPr="005B4AFC">
        <w:rPr>
          <w:rFonts w:eastAsia="Times New Roman" w:cs="Times New Roman"/>
          <w:szCs w:val="24"/>
        </w:rPr>
        <w:t xml:space="preserve">αυτή η πρόταση </w:t>
      </w:r>
      <w:r>
        <w:rPr>
          <w:rFonts w:eastAsia="Times New Roman" w:cs="Times New Roman"/>
          <w:szCs w:val="24"/>
        </w:rPr>
        <w:t xml:space="preserve">για κήρυξη-οριοθέτηση δεν περιλαμβάνει ζώνες προστασίας, </w:t>
      </w:r>
      <w:r w:rsidRPr="005B4AFC">
        <w:rPr>
          <w:rFonts w:eastAsia="Times New Roman" w:cs="Times New Roman"/>
          <w:szCs w:val="24"/>
        </w:rPr>
        <w:t xml:space="preserve">δεν θα </w:t>
      </w:r>
      <w:r w:rsidRPr="005B4AFC">
        <w:rPr>
          <w:rFonts w:eastAsia="Times New Roman" w:cs="Times New Roman"/>
          <w:szCs w:val="24"/>
        </w:rPr>
        <w:lastRenderedPageBreak/>
        <w:t>φέρει κανένα περιορισμό στη δόμηση</w:t>
      </w:r>
      <w:r>
        <w:rPr>
          <w:rFonts w:eastAsia="Times New Roman" w:cs="Times New Roman"/>
          <w:szCs w:val="24"/>
        </w:rPr>
        <w:t>. Ε</w:t>
      </w:r>
      <w:r w:rsidRPr="005B4AFC">
        <w:rPr>
          <w:rFonts w:eastAsia="Times New Roman" w:cs="Times New Roman"/>
          <w:szCs w:val="24"/>
        </w:rPr>
        <w:t>ίναι η οριοθέτηση θεσμικά μιας περιοχής που έχει αρχαιότητ</w:t>
      </w:r>
      <w:r>
        <w:rPr>
          <w:rFonts w:eastAsia="Times New Roman" w:cs="Times New Roman"/>
          <w:szCs w:val="24"/>
        </w:rPr>
        <w:t>ε</w:t>
      </w:r>
      <w:r w:rsidRPr="005B4AFC">
        <w:rPr>
          <w:rFonts w:eastAsia="Times New Roman" w:cs="Times New Roman"/>
          <w:szCs w:val="24"/>
        </w:rPr>
        <w:t>ς και ξέρουμε ότι έχει αρχαιότητες</w:t>
      </w:r>
      <w:r>
        <w:rPr>
          <w:rFonts w:eastAsia="Times New Roman" w:cs="Times New Roman"/>
          <w:szCs w:val="24"/>
        </w:rPr>
        <w:t>. Τ</w:t>
      </w:r>
      <w:r w:rsidRPr="005B4AFC">
        <w:rPr>
          <w:rFonts w:eastAsia="Times New Roman" w:cs="Times New Roman"/>
          <w:szCs w:val="24"/>
        </w:rPr>
        <w:t>η</w:t>
      </w:r>
      <w:r w:rsidRPr="005B4AFC">
        <w:rPr>
          <w:rFonts w:eastAsia="Times New Roman" w:cs="Times New Roman"/>
          <w:szCs w:val="24"/>
        </w:rPr>
        <w:t xml:space="preserve">ν </w:t>
      </w:r>
      <w:r>
        <w:rPr>
          <w:rFonts w:eastAsia="Times New Roman" w:cs="Times New Roman"/>
          <w:szCs w:val="24"/>
        </w:rPr>
        <w:t xml:space="preserve">έκταση αυτής </w:t>
      </w:r>
      <w:r w:rsidRPr="005B4AFC">
        <w:rPr>
          <w:rFonts w:eastAsia="Times New Roman" w:cs="Times New Roman"/>
          <w:szCs w:val="24"/>
        </w:rPr>
        <w:t xml:space="preserve">της περιοχής </w:t>
      </w:r>
      <w:r>
        <w:rPr>
          <w:rFonts w:eastAsia="Times New Roman" w:cs="Times New Roman"/>
          <w:szCs w:val="24"/>
        </w:rPr>
        <w:t xml:space="preserve">θα την εξετάσει και θα </w:t>
      </w:r>
      <w:r w:rsidRPr="005B4AFC">
        <w:rPr>
          <w:rFonts w:eastAsia="Times New Roman" w:cs="Times New Roman"/>
          <w:szCs w:val="24"/>
        </w:rPr>
        <w:t xml:space="preserve">την εγκρίνει τελικά το </w:t>
      </w:r>
      <w:r>
        <w:rPr>
          <w:rFonts w:eastAsia="Times New Roman" w:cs="Times New Roman"/>
          <w:szCs w:val="24"/>
        </w:rPr>
        <w:t>Κ</w:t>
      </w:r>
      <w:r w:rsidRPr="005B4AFC">
        <w:rPr>
          <w:rFonts w:eastAsia="Times New Roman" w:cs="Times New Roman"/>
          <w:szCs w:val="24"/>
        </w:rPr>
        <w:t xml:space="preserve">εντρικό </w:t>
      </w:r>
      <w:r>
        <w:rPr>
          <w:rFonts w:eastAsia="Times New Roman" w:cs="Times New Roman"/>
          <w:szCs w:val="24"/>
        </w:rPr>
        <w:t>Α</w:t>
      </w:r>
      <w:r w:rsidRPr="005B4AFC">
        <w:rPr>
          <w:rFonts w:eastAsia="Times New Roman" w:cs="Times New Roman"/>
          <w:szCs w:val="24"/>
        </w:rPr>
        <w:t xml:space="preserve">ρχαιολογικό </w:t>
      </w:r>
      <w:r>
        <w:rPr>
          <w:rFonts w:eastAsia="Times New Roman" w:cs="Times New Roman"/>
          <w:szCs w:val="24"/>
        </w:rPr>
        <w:t>Σ</w:t>
      </w:r>
      <w:r w:rsidRPr="005B4AFC">
        <w:rPr>
          <w:rFonts w:eastAsia="Times New Roman" w:cs="Times New Roman"/>
          <w:szCs w:val="24"/>
        </w:rPr>
        <w:t>υμβούλιο</w:t>
      </w:r>
      <w:r>
        <w:rPr>
          <w:rFonts w:eastAsia="Times New Roman" w:cs="Times New Roman"/>
          <w:szCs w:val="24"/>
        </w:rPr>
        <w:t>.</w:t>
      </w:r>
    </w:p>
    <w:p w14:paraId="4CC5BAC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Να πούμε ότι στο Ελληνικό είχαμε ακριβώς την ίδια περίπτωση. Ένα μέρος της επένδυσης, αλλά και ένα μέρος του αστικού ιστού περιλήφθηκαν στην κήρυξη π</w:t>
      </w:r>
      <w:r>
        <w:rPr>
          <w:rFonts w:eastAsia="Times New Roman" w:cs="Times New Roman"/>
          <w:szCs w:val="24"/>
        </w:rPr>
        <w:t>ου έγινε. Ενάμιση χρόνο μετά απ’ αυτή την κήρυξη δεν έχει υπάρξει κανένα πρόβλημα ούτε στην πόλη ούτε στην επένδυση.</w:t>
      </w:r>
    </w:p>
    <w:p w14:paraId="4CC5BA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Εάν το ΚΙΝΑΛ εννοεί την κριτική που έκανε, πρέπει να φέρει μια τροποποίηση του αρχαιολογικού νόμου εδώ στη Βουλή, που να λέει ότι όταν εγκρ</w:t>
      </w:r>
      <w:r>
        <w:rPr>
          <w:rFonts w:eastAsia="Times New Roman" w:cs="Times New Roman"/>
          <w:szCs w:val="24"/>
        </w:rPr>
        <w:t>ιθούν χωρικά σχέδια επενδύσεων, δεν πρέπει να εξετάζεται η οριοθέτηση αρχαιολογικών χώρων. Δεν μπορεί να υπάρχει ένας νόμος και να κάνουμε ότι δεν τον βλέπουμε. Υπάρχει και δεν τον φέραμε εμείς αυτόν τον νόμο. Αυτός ο νόμος υπάρχει από το 2002.</w:t>
      </w:r>
    </w:p>
    <w:p w14:paraId="4CC5BAC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Εάν, λοιπόν</w:t>
      </w:r>
      <w:r>
        <w:rPr>
          <w:rFonts w:eastAsia="Times New Roman" w:cs="Times New Roman"/>
          <w:szCs w:val="24"/>
        </w:rPr>
        <w:t xml:space="preserve">, θεωρούμε ότι αυτός ο νόμος εμποδίζει τις επενδύσεις και την ανάπτυξη, να έλθει εδώ τροπολογία από την </w:t>
      </w:r>
      <w:r>
        <w:rPr>
          <w:rFonts w:eastAsia="Times New Roman" w:cs="Times New Roman"/>
          <w:szCs w:val="24"/>
        </w:rPr>
        <w:lastRenderedPageBreak/>
        <w:t>Αντιπολίτευση, να τη συζητήσουμε, ο καθένας να καταθέσει τις απόψεις του και να καταργηθεί η υποχρέωση εξέτασης οριοθέτησης περιοχών αρχαιολογικού ενδια</w:t>
      </w:r>
      <w:r>
        <w:rPr>
          <w:rFonts w:eastAsia="Times New Roman" w:cs="Times New Roman"/>
          <w:szCs w:val="24"/>
        </w:rPr>
        <w:t>φέροντος πριν να εγκριθούν χωρικές ρυθμίσεις επενδύσεων. Απλά είναι τα πράγματα.</w:t>
      </w:r>
    </w:p>
    <w:p w14:paraId="4CC5BA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 πολλοστή φορά θα υπενθυμίσουμε ότι οι κηρυγμένοι αρχαιολογικοί χώροι υπάρχουν σε πολλά αστικά κέντρα σε ολόκληρη τη χώρα, με κορυφαίο παράδειγμα την Αθήνα. Την ίδια στιγμή</w:t>
      </w:r>
      <w:r>
        <w:rPr>
          <w:rFonts w:eastAsia="Times New Roman" w:cs="Times New Roman"/>
          <w:szCs w:val="24"/>
        </w:rPr>
        <w:t xml:space="preserve"> λέμε ότι η κήρυξη αρχαιολογικού χώρου στην Αθήνα, που υπάρχει, δεν επιφέρει περιορισμούς στη δόμηση και στα ύψη και λέμε ότι δεν φθάνει η κήρυξη αρχαιολογικού χώρου στην περιοχή νοτίως της Ακρόπολης και πρέπει να έχουμε επιπλέον περιορισμούς, να μειώσουμε</w:t>
      </w:r>
      <w:r>
        <w:rPr>
          <w:rFonts w:eastAsia="Times New Roman" w:cs="Times New Roman"/>
          <w:szCs w:val="24"/>
        </w:rPr>
        <w:t xml:space="preserve"> τη δόμηση και τα ύψη. Την ίδια στιγμή δεν μπορούμε να λέμε ότι η κήρυξη αποτελεί πρόβλημα για την επένδυση.</w:t>
      </w:r>
    </w:p>
    <w:p w14:paraId="4CC5BAD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ήθελα κλείνοντας να πω το εξής. Συμφωνούμε προφανώς όλοι ότι η προστασία και ανάδειξη της πολιτιστικής κληρονομιάς μόνο προστιθέμενη αξία έχουν </w:t>
      </w:r>
      <w:r>
        <w:rPr>
          <w:rFonts w:eastAsia="Times New Roman" w:cs="Times New Roman"/>
          <w:szCs w:val="24"/>
        </w:rPr>
        <w:t xml:space="preserve">να φέρουν και στην επένδυση και στην πόλη και προτείνω να ενώσουμε όλες μας τις δυνάμεις να προχωρήσει το πρόγραμμα της πολιτιστικής ακτής </w:t>
      </w:r>
      <w:r>
        <w:rPr>
          <w:rFonts w:eastAsia="Times New Roman" w:cs="Times New Roman"/>
          <w:szCs w:val="24"/>
        </w:rPr>
        <w:lastRenderedPageBreak/>
        <w:t>Πειραιά, που αυτό είναι το πραγματικό διακύβευμα σε αυτή την ιστορία.</w:t>
      </w:r>
    </w:p>
    <w:p w14:paraId="4CC5BAD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w:t>
      </w:r>
    </w:p>
    <w:p w14:paraId="4CC5BAD2" w14:textId="77777777" w:rsidR="005D719C" w:rsidRDefault="00627F40">
      <w:pPr>
        <w:spacing w:line="600" w:lineRule="auto"/>
        <w:ind w:firstLine="720"/>
        <w:jc w:val="both"/>
        <w:rPr>
          <w:rFonts w:eastAsia="Times New Roman" w:cs="Times New Roman"/>
          <w:szCs w:val="24"/>
        </w:rPr>
      </w:pPr>
      <w:r w:rsidRPr="002D3FD7">
        <w:rPr>
          <w:rFonts w:eastAsia="Times New Roman" w:cs="Times New Roman"/>
          <w:b/>
          <w:szCs w:val="24"/>
        </w:rPr>
        <w:t>ΠΡΟΕΔΡΕΥΩΝ (Γεώργιος Βαρεμένος):</w:t>
      </w:r>
      <w:r w:rsidRPr="002D3FD7">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επτά μαθήτριες και μαθητές και τέσσερις συνοδοί εκπαιδευτικοί από το Γυμνάσιο Π</w:t>
      </w:r>
      <w:r>
        <w:rPr>
          <w:rFonts w:eastAsia="Times New Roman" w:cs="Times New Roman"/>
          <w:szCs w:val="24"/>
        </w:rPr>
        <w:t xml:space="preserve">εράματος Ιωαννίνων. </w:t>
      </w:r>
    </w:p>
    <w:p w14:paraId="4CC5BAD3" w14:textId="77777777" w:rsidR="005D719C" w:rsidRDefault="00627F40">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CC5BAD4"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CC5BAD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της Χρυσής Αυγής κ. Γρέγος.</w:t>
      </w:r>
    </w:p>
    <w:p w14:paraId="4CC5BAD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 Εγώ θα προσπαθήσω να είμαι μέσα στον χρόνο μου. </w:t>
      </w:r>
    </w:p>
    <w:p w14:paraId="4CC5BAD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Βέβαια, και σ</w:t>
      </w:r>
      <w:r>
        <w:rPr>
          <w:rFonts w:eastAsia="Times New Roman" w:cs="Times New Roman"/>
          <w:szCs w:val="24"/>
        </w:rPr>
        <w:t xml:space="preserve">ε αυτό το νομοσχέδιο φέρατε ένα σωρό τροπολογίες. Ακούσαμε ήδη τρεις ή τέσσερις Υπουργούς να μιλούν για τροπολογίες οι οποίες αφορούν αναλυτικές περιοδικές δηλώσεις, τις λεγόμενες ΑΠΔ, μέχρι βιβλιάρια και θέματα υγείας. </w:t>
      </w:r>
    </w:p>
    <w:p w14:paraId="4CC5BAD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Πραγματικά, κύριε Πρόεδρε, ξεκινάμε</w:t>
      </w:r>
      <w:r>
        <w:rPr>
          <w:rFonts w:eastAsia="Times New Roman" w:cs="Times New Roman"/>
          <w:szCs w:val="24"/>
        </w:rPr>
        <w:t xml:space="preserve"> να συζητάμε ένα πολύ σημαντικό νομοσχέδιο του Υπουργείου Αθλητισμού, αλλά πριν το τέλος της συνεδρίασης καταλήγουμε να συζητάμε μόνο για τις τροπολογίες και φυσικά εκφεύγουμε από το θέμα από το οποίο ξεκινήσαμε. Και βέβαια, αυτό πρέπει να σταματήσει. </w:t>
      </w:r>
    </w:p>
    <w:p w14:paraId="4CC5BAD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καταλαβαίνω, όμως, αφού έχετε πει ξεκάθαρα σε κάθε τόνο ότι οι εκλογές θα γίνουν τον Οκτώβριο, γιατί φέρνετε τόσες τροπολογίες και τόσα νομοσχέδια με αυτόν τον καταιγιστικό ρυθμό. Εκτός αν λέτε ψέματα και σε αυτό, αλλά εμείς δεν σας αμφισβητούμε, ξέρουμε </w:t>
      </w:r>
      <w:r>
        <w:rPr>
          <w:rFonts w:eastAsia="Times New Roman" w:cs="Times New Roman"/>
          <w:szCs w:val="24"/>
        </w:rPr>
        <w:t>πως ό,τι λέτε είναι αλήθεια.</w:t>
      </w:r>
    </w:p>
    <w:p w14:paraId="4CC5BAD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ξεκινήσω με ένα θέμα που άπτεται του Υπουργείου Πολιτισμού και Αθλητισμού. Σε δημοπρασία, λοιπόν, ο όρκος του Κολοκοτρώνη και της Πελοποννησιακής Γερουσίας. Είναι </w:t>
      </w:r>
      <w:r>
        <w:rPr>
          <w:rFonts w:eastAsia="Times New Roman" w:cs="Times New Roman"/>
          <w:szCs w:val="24"/>
        </w:rPr>
        <w:lastRenderedPageBreak/>
        <w:t>δημοσίευμα από εφημερίδα. Ο όρκος του Θεόδωρου Κολοκοτρώνη κα</w:t>
      </w:r>
      <w:r>
        <w:rPr>
          <w:rFonts w:eastAsia="Times New Roman" w:cs="Times New Roman"/>
          <w:szCs w:val="24"/>
        </w:rPr>
        <w:t>ι των μελών της Πελοποννησιακής Γερουσίας να ενεργήσουν από κοινού για τη σωτηρία της πατρίδας και να αφήσουν κατά μέρος τα προσωπικά συμφέροντά τους, αποτυπωμένος σε έγγραφο με τις υπογραφές τους στις 16 Οκτωβρίου του 1822.</w:t>
      </w:r>
    </w:p>
    <w:p w14:paraId="4CC5BAD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Δεύτερον, ένα λεύκωμα με είκοσι</w:t>
      </w:r>
      <w:r>
        <w:rPr>
          <w:rFonts w:eastAsia="Times New Roman" w:cs="Times New Roman"/>
          <w:szCs w:val="24"/>
        </w:rPr>
        <w:t xml:space="preserve"> έξι πρωτότυπες φωτογραφίες του σημαντικότερου φωτογράφου των πρώτων Ολυμπιακών Αγώνων, Άλμπερτ Μάγιερ, ένα από τα εννέα σωζόμενα λευκώματα που πρόσφερε ως δώρο σε προσωπικότητες και ο Μεγάλος Χάρτης της Ευρώπης που σχεδίασε ο Άνθιμος Γαζής στη Βιέννη το 1</w:t>
      </w:r>
      <w:r>
        <w:rPr>
          <w:rFonts w:eastAsia="Times New Roman" w:cs="Times New Roman"/>
          <w:szCs w:val="24"/>
        </w:rPr>
        <w:t>801, του οποίου δεν είναι γνωστό παρά μόνο άλλο ένα αντίτυπο. Αν συμβαίνει αυτό, είναι ντροπή και αίσχος και όλα αυτά μόνο για λίγες χιλιάδες ευρώ.</w:t>
      </w:r>
    </w:p>
    <w:p w14:paraId="4CC5BAD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Έχουμε ακόμη ένα αθλητικό νομοσχέδιο ανάμεσα σε τόσα άλλα που έχουν ψηφιστεί από την </w:t>
      </w:r>
      <w:r>
        <w:rPr>
          <w:rFonts w:eastAsia="Times New Roman" w:cs="Times New Roman"/>
          <w:szCs w:val="24"/>
        </w:rPr>
        <w:t>ε</w:t>
      </w:r>
      <w:r>
        <w:rPr>
          <w:rFonts w:eastAsia="Times New Roman" w:cs="Times New Roman"/>
          <w:szCs w:val="24"/>
        </w:rPr>
        <w:t>λληνική Βουλή, ακόμα έ</w:t>
      </w:r>
      <w:r>
        <w:rPr>
          <w:rFonts w:eastAsia="Times New Roman" w:cs="Times New Roman"/>
          <w:szCs w:val="24"/>
        </w:rPr>
        <w:t>να νομοσχέδιο που το περιμέναμε αρκετό καιρό, πολύ πιο πλήρες και πολύ πιο εμπεριστατωμένο,</w:t>
      </w:r>
      <w:r>
        <w:rPr>
          <w:rFonts w:eastAsia="Times New Roman" w:cs="Times New Roman"/>
          <w:szCs w:val="24"/>
        </w:rPr>
        <w:t xml:space="preserve"> </w:t>
      </w:r>
      <w:r>
        <w:rPr>
          <w:rFonts w:eastAsia="Times New Roman" w:cs="Times New Roman"/>
          <w:szCs w:val="24"/>
        </w:rPr>
        <w:t>ένα νομοσχέδιο που θα έδινε λύσεις στα τεράστια προβλήματα του αθλητισμού.</w:t>
      </w:r>
    </w:p>
    <w:p w14:paraId="4CC5BAD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Η απορία που υπάρχει σε όλα αυτά είναι η εξής: Λύνονται τα ζητήματα του ελληνικού αθλητισ</w:t>
      </w:r>
      <w:r>
        <w:rPr>
          <w:rFonts w:eastAsia="Times New Roman" w:cs="Times New Roman"/>
          <w:szCs w:val="24"/>
        </w:rPr>
        <w:t>μού; Καταπολεμάται η διαφθορά που ταλανίζει τον ελληνικό αθλητισμό και ειδικότερα το ποδόσφαιρο; Καταπολεμάται η αθλητική βία, η βία στα γήπεδα, η βία μεταξύ οπαδών και η βία που στρέφεται κατά αθλητικών παραγόντων;</w:t>
      </w:r>
    </w:p>
    <w:p w14:paraId="4CC5BAD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παρόν σχέδιο νόμου, κατά την άποψή μ</w:t>
      </w:r>
      <w:r>
        <w:rPr>
          <w:rFonts w:eastAsia="Times New Roman" w:cs="Times New Roman"/>
          <w:szCs w:val="24"/>
        </w:rPr>
        <w:t>ας, επαναλαμβάνονται τα ήδη υπάρχοντα κακώς κείμενα και τα οποία δεν διορθώνονται. Κάποια άρθρα μπορεί να κινούνται προς μία σωστή κατεύθυνση, δεν είναι όμως αρκετά για να δώσουν ουσιαστικές λύσεις σε χρόνια προβλήματα και παθογένειες του ελληνικού αθλητισ</w:t>
      </w:r>
      <w:r>
        <w:rPr>
          <w:rFonts w:eastAsia="Times New Roman" w:cs="Times New Roman"/>
          <w:szCs w:val="24"/>
        </w:rPr>
        <w:t xml:space="preserve">μού. </w:t>
      </w:r>
    </w:p>
    <w:p w14:paraId="4CC5BAD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προτεινόμενο σχέδιο νόμου, ανάμεσα σε άλλα, συνιστάται η Επιτροπή Επαγγελματικού Αθλητισμού με ευρείες εξουσίες διαχειριστικού και οικονομικού ελέγχου, καθώς και επιβολής κυρώσεων. </w:t>
      </w:r>
    </w:p>
    <w:p w14:paraId="4CC5BAE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ε</w:t>
      </w:r>
      <w:r>
        <w:rPr>
          <w:rFonts w:eastAsia="Times New Roman" w:cs="Times New Roman"/>
          <w:szCs w:val="24"/>
        </w:rPr>
        <w:t xml:space="preserve">πιτροπή αυτή αντικαθιστά την υφιστάμενη </w:t>
      </w:r>
      <w:r>
        <w:rPr>
          <w:rFonts w:eastAsia="Times New Roman" w:cs="Times New Roman"/>
          <w:szCs w:val="24"/>
        </w:rPr>
        <w:t>ε</w:t>
      </w:r>
      <w:r>
        <w:rPr>
          <w:rFonts w:eastAsia="Times New Roman" w:cs="Times New Roman"/>
          <w:szCs w:val="24"/>
        </w:rPr>
        <w:t xml:space="preserve">πιτροπή του άρθρου 77 του ν.2725/1999. Ακόμη μία επιτροπή, λοιπόν, στις τόσες άλλες που λειτούργησαν και λειτουργούν. </w:t>
      </w:r>
    </w:p>
    <w:p w14:paraId="4CC5BAE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τι διαφορετικό καλείται να επιτελέσει αυτή η </w:t>
      </w:r>
      <w:r>
        <w:rPr>
          <w:rFonts w:eastAsia="Times New Roman" w:cs="Times New Roman"/>
          <w:szCs w:val="24"/>
        </w:rPr>
        <w:t>ε</w:t>
      </w:r>
      <w:r>
        <w:rPr>
          <w:rFonts w:eastAsia="Times New Roman" w:cs="Times New Roman"/>
          <w:szCs w:val="24"/>
        </w:rPr>
        <w:t>πιτροπή; Μία ακόμη δομή με μέλη που στην ουσία διορίζει και προτείνει ο εκ</w:t>
      </w:r>
      <w:r>
        <w:rPr>
          <w:rFonts w:eastAsia="Times New Roman" w:cs="Times New Roman"/>
          <w:szCs w:val="24"/>
        </w:rPr>
        <w:t xml:space="preserve">άστοτε Υπουργός, μία </w:t>
      </w:r>
      <w:r>
        <w:rPr>
          <w:rFonts w:eastAsia="Times New Roman" w:cs="Times New Roman"/>
          <w:szCs w:val="24"/>
        </w:rPr>
        <w:t>ε</w:t>
      </w:r>
      <w:r>
        <w:rPr>
          <w:rFonts w:eastAsia="Times New Roman" w:cs="Times New Roman"/>
          <w:szCs w:val="24"/>
        </w:rPr>
        <w:t xml:space="preserve">πιτροπή που όλα στη λειτουργία της τα καθορίζει ο εκάστοτε Υπουργός, με πόρους, απολαβές, κονδύλια, αναθέσεις έργων σε επιστημονικούς ή μη συνεργάτες, μία ακόμη δομή για να μπορέσουν να βολευτούν οι «ημέτεροι» του ΣΥΡΙΖΑ. </w:t>
      </w:r>
    </w:p>
    <w:p w14:paraId="4CC5BAE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Επιτροπή </w:t>
      </w:r>
      <w:r>
        <w:rPr>
          <w:rFonts w:eastAsia="Times New Roman" w:cs="Times New Roman"/>
          <w:szCs w:val="24"/>
        </w:rPr>
        <w:t>Επαγγελματικού Αθλητισμού καθίσταται στην ουσία παντοδύναμη, αφού μπορεί να κάνει τα πάντα. Τα προβλήματα, όμως, συνεχίζονται. Προβλήματα, όπως η βία στα γήπεδα, η διαφθορά, η διαπλοκή, η αδιαφάνεια, η υποβάθμιση ερασιτεχνικών σωματείων, ελλιπείς ή επικίνδ</w:t>
      </w:r>
      <w:r>
        <w:rPr>
          <w:rFonts w:eastAsia="Times New Roman" w:cs="Times New Roman"/>
          <w:szCs w:val="24"/>
        </w:rPr>
        <w:t xml:space="preserve">υνες αθλητικές εγκαταστάσεις, παράνομος στοιχηματισμός και πολλά άλλα. </w:t>
      </w:r>
    </w:p>
    <w:p w14:paraId="4CC5BAE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θεωρούμε κορυφαίο, είναι αυτό που αφορά τη βία στα γήπεδα. Είπαμε και στην </w:t>
      </w:r>
      <w:r>
        <w:rPr>
          <w:rFonts w:eastAsia="Times New Roman" w:cs="Times New Roman"/>
          <w:szCs w:val="24"/>
        </w:rPr>
        <w:t>ε</w:t>
      </w:r>
      <w:r>
        <w:rPr>
          <w:rFonts w:eastAsia="Times New Roman" w:cs="Times New Roman"/>
          <w:szCs w:val="24"/>
        </w:rPr>
        <w:t xml:space="preserve">πιτροπή ότι ναι </w:t>
      </w:r>
      <w:r>
        <w:rPr>
          <w:rFonts w:eastAsia="Times New Roman" w:cs="Times New Roman"/>
          <w:szCs w:val="24"/>
        </w:rPr>
        <w:lastRenderedPageBreak/>
        <w:t>μεν το φαινόμενο δεν είναι καινούργιο, αλλά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γενικότερης </w:t>
      </w:r>
      <w:r>
        <w:rPr>
          <w:rFonts w:eastAsia="Times New Roman" w:cs="Times New Roman"/>
          <w:szCs w:val="24"/>
        </w:rPr>
        <w:t xml:space="preserve">ανομίας που επικρατεί στη χώρα το φαινόμενο τείνει να πάρει ανεξέλεγκτες διαστάσεις και κατά διαστήματα αναζητούμε τα αίτια, τους ενόχους, τις αφορμές, που δημιουργούν τέτοιες καταστάσεις με απρόβλεπτες συνέπειες, απολύτως καταδικαστέες. </w:t>
      </w:r>
    </w:p>
    <w:p w14:paraId="4CC5BAE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Ανέφερα και στην </w:t>
      </w:r>
      <w:r>
        <w:rPr>
          <w:rFonts w:eastAsia="Times New Roman" w:cs="Times New Roman"/>
          <w:szCs w:val="24"/>
        </w:rPr>
        <w:t>ε</w:t>
      </w:r>
      <w:r>
        <w:rPr>
          <w:rFonts w:eastAsia="Times New Roman" w:cs="Times New Roman"/>
          <w:szCs w:val="24"/>
        </w:rPr>
        <w:t xml:space="preserve">πιτροπή ότι είναι άλλο οι λέσχες φίλων ομάδων και άλλο οι οργανωμένοι ταραχοποιοί που δημιουργούν αυτές τις καταστάσεις. Δεν πρέπει να τα συγχέουμε αυτά και να «τσουβαλιάζουμε» φιλάθλους με κάποια συγκεκριμένα ταραχοποιά στοιχεία. </w:t>
      </w:r>
    </w:p>
    <w:p w14:paraId="4CC5BAE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Πέραν των μέτρων πρόληψ</w:t>
      </w:r>
      <w:r>
        <w:rPr>
          <w:rFonts w:eastAsia="Times New Roman" w:cs="Times New Roman"/>
          <w:szCs w:val="24"/>
        </w:rPr>
        <w:t xml:space="preserve">ης και καταστολής, για το συγκεκριμένο θέμα θα πρέπει να ληφθεί μέριμνα στον τομέα της παιδείας, εκεί όπου γαλουχούνται οι νέοι άνθρωποι </w:t>
      </w:r>
      <w:r>
        <w:rPr>
          <w:rFonts w:eastAsia="Times New Roman" w:cs="Times New Roman"/>
          <w:szCs w:val="24"/>
        </w:rPr>
        <w:t xml:space="preserve">ως </w:t>
      </w:r>
      <w:r>
        <w:rPr>
          <w:rFonts w:eastAsia="Times New Roman" w:cs="Times New Roman"/>
          <w:szCs w:val="24"/>
        </w:rPr>
        <w:t xml:space="preserve">φίλαθλοι, </w:t>
      </w:r>
      <w:r>
        <w:rPr>
          <w:rFonts w:eastAsia="Times New Roman" w:cs="Times New Roman"/>
          <w:szCs w:val="24"/>
        </w:rPr>
        <w:t>ως</w:t>
      </w:r>
      <w:r>
        <w:rPr>
          <w:rFonts w:eastAsia="Times New Roman" w:cs="Times New Roman"/>
          <w:szCs w:val="24"/>
        </w:rPr>
        <w:t xml:space="preserve"> αθλητές επαγγελματίες ή ερασιτέχνες και φυσικά θα πρέπει να επιστήσουμε την προσοχή και στον ρόλο των γ</w:t>
      </w:r>
      <w:r>
        <w:rPr>
          <w:rFonts w:eastAsia="Times New Roman" w:cs="Times New Roman"/>
          <w:szCs w:val="24"/>
        </w:rPr>
        <w:t>ονέων, στη δική τους συμπεριφορά σε ορισμένες περιπτώσεις, οι οποίες δεν βοηθούν σε κάτι τέτοιο.</w:t>
      </w:r>
    </w:p>
    <w:p w14:paraId="4CC5BAE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κάνω και μία ερώτηση. Τι γίνεται επιτέλους με αυτό το σύστημα </w:t>
      </w:r>
      <w:r>
        <w:rPr>
          <w:rFonts w:eastAsia="Times New Roman" w:cs="Times New Roman"/>
          <w:szCs w:val="24"/>
          <w:lang w:val="en-US"/>
        </w:rPr>
        <w:t>VAR</w:t>
      </w:r>
      <w:r w:rsidRPr="00181E33">
        <w:rPr>
          <w:rFonts w:eastAsia="Times New Roman" w:cs="Times New Roman"/>
          <w:szCs w:val="24"/>
        </w:rPr>
        <w:t xml:space="preserve"> </w:t>
      </w:r>
      <w:r>
        <w:rPr>
          <w:rFonts w:eastAsia="Times New Roman" w:cs="Times New Roman"/>
          <w:szCs w:val="24"/>
        </w:rPr>
        <w:t xml:space="preserve">που περιμένουμε να εγκατασταθεί στα ελληνικά γήπεδα; </w:t>
      </w:r>
    </w:p>
    <w:p w14:paraId="4CC5BAE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Είναι τραγική η διαφορά στα συγκεκριμένα θέματα μεταξύ Ελλάδας και Ευρώπης. Η εικόνα γεμάτων γηπέδων στις ευρωπαϊκές χώρες, όπου πηγαίνει ο καθένας με την οικογένειά του, είναι ενδεικτική. </w:t>
      </w:r>
    </w:p>
    <w:p w14:paraId="4CC5BAE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Δοθείσης της ευκαιρίας, να δώσουμε πολλά συγχαρητήρια για τις σημα</w:t>
      </w:r>
      <w:r>
        <w:rPr>
          <w:rFonts w:eastAsia="Times New Roman" w:cs="Times New Roman"/>
          <w:szCs w:val="24"/>
        </w:rPr>
        <w:t>ντικές πρόσφατες διακρίσεις Ελλήνων και Ελληνίδων αθλητών και αθλητριών στους προπονητές, στους βοηθούς και στο οικογενειακό περιβάλλον. Είναι, ευτυχώς, πολλές οι φορές που ο αθλητισμός μάς έκανε υπερήφανους, αλλά δεν θα πρέπει οι διαφόρου είδους πολιτικάν</w:t>
      </w:r>
      <w:r>
        <w:rPr>
          <w:rFonts w:eastAsia="Times New Roman" w:cs="Times New Roman"/>
          <w:szCs w:val="24"/>
        </w:rPr>
        <w:t xml:space="preserve">τηδες να σπεύδουν να κλέψουν </w:t>
      </w:r>
      <w:r>
        <w:rPr>
          <w:rFonts w:eastAsia="Times New Roman" w:cs="Times New Roman"/>
          <w:szCs w:val="24"/>
        </w:rPr>
        <w:t xml:space="preserve">κάτι </w:t>
      </w:r>
      <w:r>
        <w:rPr>
          <w:rFonts w:eastAsia="Times New Roman" w:cs="Times New Roman"/>
          <w:szCs w:val="24"/>
        </w:rPr>
        <w:t>από τη λάμψη των μεταλλίων μόνο στις επιτυχίες, τη στιγμή που πολλοί αθλητικοί χώροι είναι πραγματικά σε τραγική κατάσταση.</w:t>
      </w:r>
    </w:p>
    <w:p w14:paraId="4CC5BAE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αναφερθώ σε συγκεκριμένα άρθρα του νομοσχεδίου, όσο προλαβαίνω. Ξεκινώ από το άρθρο 2 σχετικά μ</w:t>
      </w:r>
      <w:r>
        <w:rPr>
          <w:rFonts w:eastAsia="Times New Roman" w:cs="Times New Roman"/>
          <w:szCs w:val="24"/>
        </w:rPr>
        <w:t xml:space="preserve">ε την </w:t>
      </w:r>
      <w:r>
        <w:rPr>
          <w:rFonts w:eastAsia="Times New Roman" w:cs="Times New Roman"/>
          <w:szCs w:val="24"/>
        </w:rPr>
        <w:t>έ</w:t>
      </w:r>
      <w:r>
        <w:rPr>
          <w:rFonts w:eastAsia="Times New Roman" w:cs="Times New Roman"/>
          <w:szCs w:val="24"/>
        </w:rPr>
        <w:t xml:space="preserve">δρα </w:t>
      </w:r>
      <w:r>
        <w:rPr>
          <w:rFonts w:eastAsia="Times New Roman" w:cs="Times New Roman"/>
          <w:szCs w:val="24"/>
        </w:rPr>
        <w:lastRenderedPageBreak/>
        <w:t>της Επιτροπής Επαγγελματικού Αθλητισμού. Θα προτιμούσαμε να είναι κάπου στη Μακεδονία ή στη Θράκη και όχι στην Περιφέρεια Αττικής, για ευνόητους λόγους.</w:t>
      </w:r>
    </w:p>
    <w:p w14:paraId="4CC5BAE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άρθρο 20 γίνεται αναφορά σε εκδηλώσεις ή δηλώσεις εθνικιστικού περιεχομένου. Όπως είπα κ</w:t>
      </w:r>
      <w:r>
        <w:rPr>
          <w:rFonts w:eastAsia="Times New Roman" w:cs="Times New Roman"/>
          <w:szCs w:val="24"/>
        </w:rPr>
        <w:t xml:space="preserve">αι στην </w:t>
      </w:r>
      <w:r>
        <w:rPr>
          <w:rFonts w:eastAsia="Times New Roman" w:cs="Times New Roman"/>
          <w:szCs w:val="24"/>
        </w:rPr>
        <w:t>ε</w:t>
      </w:r>
      <w:r>
        <w:rPr>
          <w:rFonts w:eastAsia="Times New Roman" w:cs="Times New Roman"/>
          <w:szCs w:val="24"/>
        </w:rPr>
        <w:t>πιτροπή, να ξέρετε πως ό,τι κι αν κάνετε, ό,τι και να πείτε, κάποια πανό που κοσμούν πολλά ελληνικά γήπεδα και γράφουν με τεράστια γράμματα ότι η «Μακεδονία είναι μία και είναι ελληνική» εκφράζουν και εμάς και τον ελληνικό λαό και σίγουρα, όπως σα</w:t>
      </w:r>
      <w:r>
        <w:rPr>
          <w:rFonts w:eastAsia="Times New Roman" w:cs="Times New Roman"/>
          <w:szCs w:val="24"/>
        </w:rPr>
        <w:t>ς είπα, δεν μπορείτε να κάνετε χιλιάδες προληπτικές προσαγωγές αντιφρονούντων, ούτε φυσικά να τιμωρήσετε κάποια ΠΑΕ ή ΚΑΕ εξαιτίας αυτού. Βέβαια, σε περιπτώσεις που αναγράφουν κάποια συνθήματα με ξεκάθαρη προτροπή σε βία, όπως έχουμε δει από τα δικά σας πα</w:t>
      </w:r>
      <w:r>
        <w:rPr>
          <w:rFonts w:eastAsia="Times New Roman" w:cs="Times New Roman"/>
          <w:szCs w:val="24"/>
        </w:rPr>
        <w:t>ιδιά, εκεί θα υπάρχει και σχετική κάλυψη.</w:t>
      </w:r>
    </w:p>
    <w:p w14:paraId="4CC5BAE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Είναι δύσκολο, φυσικά, εσείς της </w:t>
      </w:r>
      <w:r w:rsidRPr="001866BC">
        <w:rPr>
          <w:rFonts w:eastAsia="Times New Roman" w:cs="Times New Roman"/>
          <w:szCs w:val="24"/>
        </w:rPr>
        <w:t>Κυβέρνησης</w:t>
      </w:r>
      <w:r>
        <w:rPr>
          <w:rFonts w:eastAsia="Times New Roman" w:cs="Times New Roman"/>
          <w:szCs w:val="24"/>
        </w:rPr>
        <w:t xml:space="preserve"> να παραστείτε σε κάποιες αθλητικές εκδηλώσεις για ευνόητους λόγους, αλλά θα πρέπει και οφείλετε να γνωρίζετε τι συμβαίνει σ</w:t>
      </w:r>
      <w:r>
        <w:rPr>
          <w:rFonts w:eastAsia="Times New Roman" w:cs="Times New Roman"/>
          <w:szCs w:val="24"/>
        </w:rPr>
        <w:t>ε</w:t>
      </w:r>
      <w:r>
        <w:rPr>
          <w:rFonts w:eastAsia="Times New Roman" w:cs="Times New Roman"/>
          <w:szCs w:val="24"/>
        </w:rPr>
        <w:t xml:space="preserve"> αυτές τις εκδηλώσεις.</w:t>
      </w:r>
    </w:p>
    <w:p w14:paraId="4CC5BAE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Σχετικά με το άρθρο 35,</w:t>
      </w:r>
      <w:r>
        <w:rPr>
          <w:rFonts w:eastAsia="Times New Roman" w:cs="Times New Roman"/>
          <w:szCs w:val="24"/>
        </w:rPr>
        <w:t xml:space="preserve"> επιχειρείτε να νομιμοποιήσετε με τον γνωστό πονηρό σας τρόπο χιλιάδες λαθρομετανάστες, όπως επιτάσσει η ιδεοληψία σας. Φανταστείτε, δηλαδή, έναν Αιθίοπα –αυτοί τρέχουν και πολύ- να τρέχει σ’ έναν αγώνα, χωρίς να είναι εγγεγραμμένος σε κάποιο σύλλογο ή σωμ</w:t>
      </w:r>
      <w:r>
        <w:rPr>
          <w:rFonts w:eastAsia="Times New Roman" w:cs="Times New Roman"/>
          <w:szCs w:val="24"/>
        </w:rPr>
        <w:t xml:space="preserve">ατείο, χωρίς να έχει τα απαραίτητα χαρτιά, να τερματίζει πρώτος και να τον ανακηρύσσουμε και πανελληνιονίκη. </w:t>
      </w:r>
    </w:p>
    <w:p w14:paraId="4CC5BAED" w14:textId="77777777" w:rsidR="005D719C" w:rsidRDefault="00627F40">
      <w:pPr>
        <w:tabs>
          <w:tab w:val="left" w:pos="5800"/>
        </w:tabs>
        <w:spacing w:line="600" w:lineRule="auto"/>
        <w:ind w:firstLine="709"/>
        <w:jc w:val="both"/>
        <w:rPr>
          <w:rFonts w:eastAsia="Times New Roman" w:cs="Times New Roman"/>
          <w:szCs w:val="24"/>
        </w:rPr>
      </w:pPr>
      <w:r>
        <w:rPr>
          <w:rFonts w:eastAsia="Times New Roman" w:cs="Times New Roman"/>
          <w:szCs w:val="24"/>
        </w:rPr>
        <w:t xml:space="preserve">Αντιθέτως, θα έπρεπε να </w:t>
      </w:r>
      <w:r w:rsidRPr="00240BD7">
        <w:rPr>
          <w:rFonts w:eastAsia="Times New Roman" w:cs="Times New Roman"/>
          <w:szCs w:val="24"/>
        </w:rPr>
        <w:t>υπάρχει ειδική μέρ</w:t>
      </w:r>
      <w:r>
        <w:rPr>
          <w:rFonts w:eastAsia="Times New Roman" w:cs="Times New Roman"/>
          <w:szCs w:val="24"/>
        </w:rPr>
        <w:t>ιμνα και φροντίδα για τα παιδιά-</w:t>
      </w:r>
      <w:r w:rsidRPr="00240BD7">
        <w:rPr>
          <w:rFonts w:eastAsia="Times New Roman" w:cs="Times New Roman"/>
          <w:szCs w:val="24"/>
        </w:rPr>
        <w:t>αθλητές που προέρχονται από πολύτεκνες και τρίτεκνες οικογένειες</w:t>
      </w:r>
      <w:r>
        <w:rPr>
          <w:rFonts w:eastAsia="Times New Roman" w:cs="Times New Roman"/>
          <w:szCs w:val="24"/>
        </w:rPr>
        <w:t>.</w:t>
      </w:r>
      <w:r w:rsidRPr="00240BD7">
        <w:rPr>
          <w:rFonts w:eastAsia="Times New Roman" w:cs="Times New Roman"/>
          <w:szCs w:val="24"/>
        </w:rPr>
        <w:t xml:space="preserve"> </w:t>
      </w:r>
    </w:p>
    <w:p w14:paraId="4CC5BAEE"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Μόλις</w:t>
      </w:r>
      <w:r w:rsidRPr="00240BD7">
        <w:rPr>
          <w:rFonts w:eastAsia="Times New Roman" w:cs="Times New Roman"/>
          <w:szCs w:val="24"/>
        </w:rPr>
        <w:t xml:space="preserve"> χθες από το Βήμα της Βουλής ο </w:t>
      </w:r>
      <w:r>
        <w:rPr>
          <w:rFonts w:eastAsia="Times New Roman" w:cs="Times New Roman"/>
          <w:szCs w:val="24"/>
        </w:rPr>
        <w:t>εκτελών χρέη</w:t>
      </w:r>
      <w:r w:rsidRPr="00240BD7">
        <w:rPr>
          <w:rFonts w:eastAsia="Times New Roman" w:cs="Times New Roman"/>
          <w:szCs w:val="24"/>
        </w:rPr>
        <w:t xml:space="preserve"> Πρωθυπουργού μίλησε για ένταξη των μεταναστών στην </w:t>
      </w:r>
      <w:r>
        <w:rPr>
          <w:rFonts w:eastAsia="Times New Roman" w:cs="Times New Roman"/>
          <w:szCs w:val="24"/>
        </w:rPr>
        <w:t>ε</w:t>
      </w:r>
      <w:r w:rsidRPr="00240BD7">
        <w:rPr>
          <w:rFonts w:eastAsia="Times New Roman" w:cs="Times New Roman"/>
          <w:szCs w:val="24"/>
        </w:rPr>
        <w:t>λληνική κοινωνία</w:t>
      </w:r>
      <w:r>
        <w:rPr>
          <w:rFonts w:eastAsia="Times New Roman" w:cs="Times New Roman"/>
          <w:szCs w:val="24"/>
        </w:rPr>
        <w:t>,</w:t>
      </w:r>
      <w:r w:rsidRPr="00240BD7">
        <w:rPr>
          <w:rFonts w:eastAsia="Times New Roman" w:cs="Times New Roman"/>
          <w:szCs w:val="24"/>
        </w:rPr>
        <w:t xml:space="preserve"> προκειμένου να λυθεί το δημογραφικό πρόβλημα</w:t>
      </w:r>
      <w:r>
        <w:rPr>
          <w:rFonts w:eastAsia="Times New Roman" w:cs="Times New Roman"/>
          <w:szCs w:val="24"/>
        </w:rPr>
        <w:t>.</w:t>
      </w:r>
      <w:r w:rsidRPr="00240BD7">
        <w:rPr>
          <w:rFonts w:eastAsia="Times New Roman" w:cs="Times New Roman"/>
          <w:szCs w:val="24"/>
        </w:rPr>
        <w:t xml:space="preserve"> Εδώ</w:t>
      </w:r>
      <w:r>
        <w:rPr>
          <w:rFonts w:eastAsia="Times New Roman" w:cs="Times New Roman"/>
          <w:szCs w:val="24"/>
        </w:rPr>
        <w:t>,</w:t>
      </w:r>
      <w:r w:rsidRPr="00240BD7">
        <w:rPr>
          <w:rFonts w:eastAsia="Times New Roman" w:cs="Times New Roman"/>
          <w:szCs w:val="24"/>
        </w:rPr>
        <w:t xml:space="preserve"> </w:t>
      </w:r>
      <w:r>
        <w:rPr>
          <w:rFonts w:eastAsia="Times New Roman" w:cs="Times New Roman"/>
          <w:szCs w:val="24"/>
        </w:rPr>
        <w:t>φυσικά, τ</w:t>
      </w:r>
      <w:r w:rsidRPr="00240BD7">
        <w:rPr>
          <w:rFonts w:eastAsia="Times New Roman" w:cs="Times New Roman"/>
          <w:szCs w:val="24"/>
        </w:rPr>
        <w:t>α σχόλια είναι περιττά</w:t>
      </w:r>
      <w:r>
        <w:rPr>
          <w:rFonts w:eastAsia="Times New Roman" w:cs="Times New Roman"/>
          <w:szCs w:val="24"/>
        </w:rPr>
        <w:t>.</w:t>
      </w:r>
      <w:r w:rsidRPr="00240BD7">
        <w:rPr>
          <w:rFonts w:eastAsia="Times New Roman" w:cs="Times New Roman"/>
          <w:szCs w:val="24"/>
        </w:rPr>
        <w:t xml:space="preserve"> </w:t>
      </w:r>
    </w:p>
    <w:p w14:paraId="4CC5BAEF"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 xml:space="preserve">Πολλά από τα </w:t>
      </w:r>
      <w:r>
        <w:rPr>
          <w:rFonts w:eastAsia="Times New Roman" w:cs="Times New Roman"/>
          <w:szCs w:val="24"/>
        </w:rPr>
        <w:t>άρθρα του νομοσχ</w:t>
      </w:r>
      <w:r w:rsidRPr="00240BD7">
        <w:rPr>
          <w:rFonts w:eastAsia="Times New Roman" w:cs="Times New Roman"/>
          <w:szCs w:val="24"/>
        </w:rPr>
        <w:t xml:space="preserve">εδίου </w:t>
      </w:r>
      <w:r>
        <w:rPr>
          <w:rFonts w:eastAsia="Times New Roman" w:cs="Times New Roman"/>
          <w:szCs w:val="24"/>
        </w:rPr>
        <w:t>είναι θολά,</w:t>
      </w:r>
      <w:r w:rsidRPr="00240BD7">
        <w:rPr>
          <w:rFonts w:eastAsia="Times New Roman" w:cs="Times New Roman"/>
          <w:szCs w:val="24"/>
        </w:rPr>
        <w:t xml:space="preserve"> έχουν ασάφ</w:t>
      </w:r>
      <w:r w:rsidRPr="00240BD7">
        <w:rPr>
          <w:rFonts w:eastAsia="Times New Roman" w:cs="Times New Roman"/>
          <w:szCs w:val="24"/>
        </w:rPr>
        <w:t>ειες και ελ</w:t>
      </w:r>
      <w:r>
        <w:rPr>
          <w:rFonts w:eastAsia="Times New Roman" w:cs="Times New Roman"/>
          <w:szCs w:val="24"/>
        </w:rPr>
        <w:t xml:space="preserve">λείψεις και πάρα πολλές αδικίες, </w:t>
      </w:r>
      <w:r w:rsidRPr="00240BD7">
        <w:rPr>
          <w:rFonts w:eastAsia="Times New Roman" w:cs="Times New Roman"/>
          <w:szCs w:val="24"/>
        </w:rPr>
        <w:t>ενώ κυριαρχεί ο κρατισμός και ο έλεγχος από το</w:t>
      </w:r>
      <w:r>
        <w:rPr>
          <w:rFonts w:eastAsia="Times New Roman" w:cs="Times New Roman"/>
          <w:szCs w:val="24"/>
        </w:rPr>
        <w:t>ν</w:t>
      </w:r>
      <w:r w:rsidRPr="00240BD7">
        <w:rPr>
          <w:rFonts w:eastAsia="Times New Roman" w:cs="Times New Roman"/>
          <w:szCs w:val="24"/>
        </w:rPr>
        <w:t xml:space="preserve"> αρμόδιο Υπουργό</w:t>
      </w:r>
      <w:r>
        <w:rPr>
          <w:rFonts w:eastAsia="Times New Roman" w:cs="Times New Roman"/>
          <w:szCs w:val="24"/>
        </w:rPr>
        <w:t>.</w:t>
      </w:r>
      <w:r w:rsidRPr="00240BD7">
        <w:rPr>
          <w:rFonts w:eastAsia="Times New Roman" w:cs="Times New Roman"/>
          <w:szCs w:val="24"/>
        </w:rPr>
        <w:t xml:space="preserve"> </w:t>
      </w:r>
    </w:p>
    <w:p w14:paraId="4CC5BAF0"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lastRenderedPageBreak/>
        <w:t xml:space="preserve">Στο </w:t>
      </w:r>
      <w:r>
        <w:rPr>
          <w:rFonts w:eastAsia="Times New Roman" w:cs="Times New Roman"/>
          <w:szCs w:val="24"/>
        </w:rPr>
        <w:t>άρθρο 4 ψηφίζουμε</w:t>
      </w:r>
      <w:r w:rsidRPr="00240BD7">
        <w:rPr>
          <w:rFonts w:eastAsia="Times New Roman" w:cs="Times New Roman"/>
          <w:szCs w:val="24"/>
        </w:rPr>
        <w:t xml:space="preserve"> </w:t>
      </w:r>
      <w:r>
        <w:rPr>
          <w:rFonts w:eastAsia="Times New Roman" w:cs="Times New Roman"/>
          <w:szCs w:val="24"/>
        </w:rPr>
        <w:t>«</w:t>
      </w:r>
      <w:r>
        <w:rPr>
          <w:rFonts w:eastAsia="Times New Roman" w:cs="Times New Roman"/>
          <w:szCs w:val="24"/>
        </w:rPr>
        <w:t>κατά</w:t>
      </w:r>
      <w:r>
        <w:rPr>
          <w:rFonts w:eastAsia="Times New Roman" w:cs="Times New Roman"/>
          <w:szCs w:val="24"/>
        </w:rPr>
        <w:t>»,</w:t>
      </w:r>
      <w:r w:rsidRPr="00240BD7">
        <w:rPr>
          <w:rFonts w:eastAsia="Times New Roman" w:cs="Times New Roman"/>
          <w:szCs w:val="24"/>
        </w:rPr>
        <w:t xml:space="preserve"> καθώς τα μέλη της </w:t>
      </w:r>
      <w:r>
        <w:rPr>
          <w:rFonts w:eastAsia="Times New Roman" w:cs="Times New Roman"/>
          <w:szCs w:val="24"/>
        </w:rPr>
        <w:t>ε</w:t>
      </w:r>
      <w:r w:rsidRPr="00240BD7">
        <w:rPr>
          <w:rFonts w:eastAsia="Times New Roman" w:cs="Times New Roman"/>
          <w:szCs w:val="24"/>
        </w:rPr>
        <w:t xml:space="preserve">πιτροπής διορίζονται ουσιαστικά από τον αρμόδιο Υπουργό </w:t>
      </w:r>
      <w:r>
        <w:rPr>
          <w:rFonts w:eastAsia="Times New Roman" w:cs="Times New Roman"/>
          <w:szCs w:val="24"/>
        </w:rPr>
        <w:t>και δίνεται η δυνατότητα ένα μέλ</w:t>
      </w:r>
      <w:r w:rsidRPr="00240BD7">
        <w:rPr>
          <w:rFonts w:eastAsia="Times New Roman" w:cs="Times New Roman"/>
          <w:szCs w:val="24"/>
        </w:rPr>
        <w:t xml:space="preserve">ος </w:t>
      </w:r>
      <w:r>
        <w:rPr>
          <w:rFonts w:eastAsia="Times New Roman" w:cs="Times New Roman"/>
          <w:szCs w:val="24"/>
        </w:rPr>
        <w:t>του δι</w:t>
      </w:r>
      <w:r>
        <w:rPr>
          <w:rFonts w:eastAsia="Times New Roman" w:cs="Times New Roman"/>
          <w:szCs w:val="24"/>
        </w:rPr>
        <w:t>οικητικού</w:t>
      </w:r>
      <w:r w:rsidRPr="00240BD7">
        <w:rPr>
          <w:rFonts w:eastAsia="Times New Roman" w:cs="Times New Roman"/>
          <w:szCs w:val="24"/>
        </w:rPr>
        <w:t xml:space="preserve"> συμβουλίου να διοριστεί μέχρι και για δύο θητείες</w:t>
      </w:r>
      <w:r>
        <w:rPr>
          <w:rFonts w:eastAsia="Times New Roman" w:cs="Times New Roman"/>
          <w:szCs w:val="24"/>
        </w:rPr>
        <w:t>,</w:t>
      </w:r>
      <w:r w:rsidRPr="00240BD7">
        <w:rPr>
          <w:rFonts w:eastAsia="Times New Roman" w:cs="Times New Roman"/>
          <w:szCs w:val="24"/>
        </w:rPr>
        <w:t xml:space="preserve"> </w:t>
      </w:r>
      <w:r>
        <w:rPr>
          <w:rFonts w:eastAsia="Times New Roman" w:cs="Times New Roman"/>
          <w:szCs w:val="24"/>
        </w:rPr>
        <w:t>ήτοι οκτώ</w:t>
      </w:r>
      <w:r w:rsidRPr="00240BD7">
        <w:rPr>
          <w:rFonts w:eastAsia="Times New Roman" w:cs="Times New Roman"/>
          <w:szCs w:val="24"/>
        </w:rPr>
        <w:t xml:space="preserve"> ολόκληρα χρόνια</w:t>
      </w:r>
      <w:r>
        <w:rPr>
          <w:rFonts w:eastAsia="Times New Roman" w:cs="Times New Roman"/>
          <w:szCs w:val="24"/>
        </w:rPr>
        <w:t>.</w:t>
      </w:r>
      <w:r w:rsidRPr="00240BD7">
        <w:rPr>
          <w:rFonts w:eastAsia="Times New Roman" w:cs="Times New Roman"/>
          <w:szCs w:val="24"/>
        </w:rPr>
        <w:t xml:space="preserve"> </w:t>
      </w:r>
    </w:p>
    <w:p w14:paraId="4CC5BAF1"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Στο άρθρο 5 που αφορά τα κωλύματα και ασυμβίβαστα των μελών του</w:t>
      </w:r>
      <w:r>
        <w:rPr>
          <w:rFonts w:eastAsia="Times New Roman" w:cs="Times New Roman"/>
          <w:szCs w:val="24"/>
        </w:rPr>
        <w:t xml:space="preserve"> διοικητικού συμβουλίου</w:t>
      </w:r>
      <w:r w:rsidRPr="00240BD7">
        <w:rPr>
          <w:rFonts w:eastAsia="Times New Roman" w:cs="Times New Roman"/>
          <w:szCs w:val="24"/>
        </w:rPr>
        <w:t xml:space="preserve"> τασσόμαστε</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w:t>
      </w:r>
      <w:r w:rsidRPr="00240BD7">
        <w:rPr>
          <w:rFonts w:eastAsia="Times New Roman" w:cs="Times New Roman"/>
          <w:szCs w:val="24"/>
        </w:rPr>
        <w:t xml:space="preserve"> καθώς μπορεί να είναι με</w:t>
      </w:r>
      <w:r>
        <w:rPr>
          <w:rFonts w:eastAsia="Times New Roman" w:cs="Times New Roman"/>
          <w:szCs w:val="24"/>
        </w:rPr>
        <w:t>ν</w:t>
      </w:r>
      <w:r w:rsidRPr="00240BD7">
        <w:rPr>
          <w:rFonts w:eastAsia="Times New Roman" w:cs="Times New Roman"/>
          <w:szCs w:val="24"/>
        </w:rPr>
        <w:t xml:space="preserve"> διευρυμένα</w:t>
      </w:r>
      <w:r>
        <w:rPr>
          <w:rFonts w:eastAsia="Times New Roman" w:cs="Times New Roman"/>
          <w:szCs w:val="24"/>
        </w:rPr>
        <w:t>,</w:t>
      </w:r>
      <w:r w:rsidRPr="00240BD7">
        <w:rPr>
          <w:rFonts w:eastAsia="Times New Roman" w:cs="Times New Roman"/>
          <w:szCs w:val="24"/>
        </w:rPr>
        <w:t xml:space="preserve"> </w:t>
      </w:r>
      <w:r>
        <w:rPr>
          <w:rFonts w:eastAsia="Times New Roman" w:cs="Times New Roman"/>
          <w:szCs w:val="24"/>
        </w:rPr>
        <w:t xml:space="preserve">όμως, </w:t>
      </w:r>
      <w:r w:rsidRPr="00240BD7">
        <w:rPr>
          <w:rFonts w:eastAsia="Times New Roman" w:cs="Times New Roman"/>
          <w:szCs w:val="24"/>
        </w:rPr>
        <w:t xml:space="preserve">θα έπρεπε να </w:t>
      </w:r>
      <w:r>
        <w:rPr>
          <w:rFonts w:eastAsia="Times New Roman" w:cs="Times New Roman"/>
          <w:szCs w:val="24"/>
        </w:rPr>
        <w:t>αποκλείον</w:t>
      </w:r>
      <w:r w:rsidRPr="00240BD7">
        <w:rPr>
          <w:rFonts w:eastAsia="Times New Roman" w:cs="Times New Roman"/>
          <w:szCs w:val="24"/>
        </w:rPr>
        <w:t xml:space="preserve">ται εντελώς πρόσωπα που διαθέτουν ποσοστό μετοχών σε οποιαδήποτε εταιρεία που </w:t>
      </w:r>
      <w:r>
        <w:rPr>
          <w:rFonts w:eastAsia="Times New Roman" w:cs="Times New Roman"/>
          <w:szCs w:val="24"/>
        </w:rPr>
        <w:t>συνδιαλέγεται</w:t>
      </w:r>
      <w:r w:rsidRPr="00240BD7">
        <w:rPr>
          <w:rFonts w:eastAsia="Times New Roman" w:cs="Times New Roman"/>
          <w:szCs w:val="24"/>
        </w:rPr>
        <w:t xml:space="preserve"> με αθλητική ανώνυμη εταιρεία ή άλλο αθλητικό σωματείο</w:t>
      </w:r>
      <w:r>
        <w:rPr>
          <w:rFonts w:eastAsia="Times New Roman" w:cs="Times New Roman"/>
          <w:szCs w:val="24"/>
        </w:rPr>
        <w:t>.</w:t>
      </w:r>
      <w:r w:rsidRPr="00240BD7">
        <w:rPr>
          <w:rFonts w:eastAsia="Times New Roman" w:cs="Times New Roman"/>
          <w:szCs w:val="24"/>
        </w:rPr>
        <w:t xml:space="preserve"> </w:t>
      </w:r>
    </w:p>
    <w:p w14:paraId="4CC5BAF2"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Στο άρθρο 8 που αφορά τις αποδοχές των μελών</w:t>
      </w:r>
      <w:r>
        <w:rPr>
          <w:rFonts w:eastAsia="Times New Roman" w:cs="Times New Roman"/>
          <w:szCs w:val="24"/>
        </w:rPr>
        <w:t xml:space="preserve"> του</w:t>
      </w:r>
      <w:r w:rsidRPr="00240BD7">
        <w:rPr>
          <w:rFonts w:eastAsia="Times New Roman" w:cs="Times New Roman"/>
          <w:szCs w:val="24"/>
        </w:rPr>
        <w:t xml:space="preserve"> διοικητικού συμβουλίου ψ</w:t>
      </w:r>
      <w:r>
        <w:rPr>
          <w:rFonts w:eastAsia="Times New Roman" w:cs="Times New Roman"/>
          <w:szCs w:val="24"/>
        </w:rPr>
        <w:t>ηφίζουμε «</w:t>
      </w:r>
      <w:r>
        <w:rPr>
          <w:rFonts w:eastAsia="Times New Roman" w:cs="Times New Roman"/>
          <w:szCs w:val="24"/>
        </w:rPr>
        <w:t>κατά</w:t>
      </w:r>
      <w:r>
        <w:rPr>
          <w:rFonts w:eastAsia="Times New Roman" w:cs="Times New Roman"/>
          <w:szCs w:val="24"/>
        </w:rPr>
        <w:t xml:space="preserve">», </w:t>
      </w:r>
      <w:r w:rsidRPr="00240BD7">
        <w:rPr>
          <w:rFonts w:eastAsia="Times New Roman" w:cs="Times New Roman"/>
          <w:szCs w:val="24"/>
        </w:rPr>
        <w:t xml:space="preserve">καθότι </w:t>
      </w:r>
      <w:r>
        <w:rPr>
          <w:rFonts w:eastAsia="Times New Roman" w:cs="Times New Roman"/>
          <w:szCs w:val="24"/>
        </w:rPr>
        <w:t>οι</w:t>
      </w:r>
      <w:r>
        <w:rPr>
          <w:rFonts w:eastAsia="Times New Roman" w:cs="Times New Roman"/>
          <w:szCs w:val="24"/>
        </w:rPr>
        <w:t xml:space="preserve"> </w:t>
      </w:r>
      <w:r w:rsidRPr="00240BD7">
        <w:rPr>
          <w:rFonts w:eastAsia="Times New Roman" w:cs="Times New Roman"/>
          <w:szCs w:val="24"/>
        </w:rPr>
        <w:t xml:space="preserve">αποδοχές τους καθορίζονται με κοινή υπουργική </w:t>
      </w:r>
      <w:r>
        <w:rPr>
          <w:rFonts w:eastAsia="Times New Roman" w:cs="Times New Roman"/>
          <w:szCs w:val="24"/>
        </w:rPr>
        <w:t>απόφαση, που σημαίνει ότι οι</w:t>
      </w:r>
      <w:r w:rsidRPr="00240BD7">
        <w:rPr>
          <w:rFonts w:eastAsia="Times New Roman" w:cs="Times New Roman"/>
          <w:szCs w:val="24"/>
        </w:rPr>
        <w:t xml:space="preserve"> συναρμόδιοι Υπουργοί μπ</w:t>
      </w:r>
      <w:r>
        <w:rPr>
          <w:rFonts w:eastAsia="Times New Roman" w:cs="Times New Roman"/>
          <w:szCs w:val="24"/>
        </w:rPr>
        <w:t>ορούν να πράξουν ό,τι επιθυμούν ό</w:t>
      </w:r>
      <w:r w:rsidRPr="00240BD7">
        <w:rPr>
          <w:rFonts w:eastAsia="Times New Roman" w:cs="Times New Roman"/>
          <w:szCs w:val="24"/>
        </w:rPr>
        <w:t xml:space="preserve">σον αφορά το ύψος των αποδοχών των μελών του </w:t>
      </w:r>
      <w:r>
        <w:rPr>
          <w:rFonts w:eastAsia="Times New Roman" w:cs="Times New Roman"/>
          <w:szCs w:val="24"/>
        </w:rPr>
        <w:t>διοικητικού συμβουλίου,</w:t>
      </w:r>
      <w:r w:rsidRPr="00240BD7">
        <w:rPr>
          <w:rFonts w:eastAsia="Times New Roman" w:cs="Times New Roman"/>
          <w:szCs w:val="24"/>
        </w:rPr>
        <w:t xml:space="preserve"> πράγμα που </w:t>
      </w:r>
      <w:r>
        <w:rPr>
          <w:rFonts w:eastAsia="Times New Roman" w:cs="Times New Roman"/>
          <w:szCs w:val="24"/>
        </w:rPr>
        <w:t>εκ προοιμίου γενικά</w:t>
      </w:r>
      <w:r w:rsidRPr="00240BD7">
        <w:rPr>
          <w:rFonts w:eastAsia="Times New Roman" w:cs="Times New Roman"/>
          <w:szCs w:val="24"/>
        </w:rPr>
        <w:t xml:space="preserve"> γεννά ερωτήματα </w:t>
      </w:r>
      <w:r>
        <w:rPr>
          <w:rFonts w:eastAsia="Times New Roman" w:cs="Times New Roman"/>
          <w:szCs w:val="24"/>
        </w:rPr>
        <w:t>α</w:t>
      </w:r>
      <w:r w:rsidRPr="00240BD7">
        <w:rPr>
          <w:rFonts w:eastAsia="Times New Roman" w:cs="Times New Roman"/>
          <w:szCs w:val="24"/>
        </w:rPr>
        <w:t>διαφάνε</w:t>
      </w:r>
      <w:r w:rsidRPr="00240BD7">
        <w:rPr>
          <w:rFonts w:eastAsia="Times New Roman" w:cs="Times New Roman"/>
          <w:szCs w:val="24"/>
        </w:rPr>
        <w:t>ιας</w:t>
      </w:r>
      <w:r>
        <w:rPr>
          <w:rFonts w:eastAsia="Times New Roman" w:cs="Times New Roman"/>
          <w:szCs w:val="24"/>
        </w:rPr>
        <w:t>.</w:t>
      </w:r>
      <w:r w:rsidRPr="00240BD7">
        <w:rPr>
          <w:rFonts w:eastAsia="Times New Roman" w:cs="Times New Roman"/>
          <w:szCs w:val="24"/>
        </w:rPr>
        <w:t xml:space="preserve"> Το είπαμε και παραπάνω</w:t>
      </w:r>
      <w:r>
        <w:rPr>
          <w:rFonts w:eastAsia="Times New Roman" w:cs="Times New Roman"/>
          <w:szCs w:val="24"/>
        </w:rPr>
        <w:t>.</w:t>
      </w:r>
      <w:r w:rsidRPr="00240BD7">
        <w:rPr>
          <w:rFonts w:eastAsia="Times New Roman" w:cs="Times New Roman"/>
          <w:szCs w:val="24"/>
        </w:rPr>
        <w:t xml:space="preserve"> </w:t>
      </w:r>
    </w:p>
    <w:p w14:paraId="4CC5BAF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Έρχομαι σ</w:t>
      </w:r>
      <w:r w:rsidRPr="00240BD7">
        <w:rPr>
          <w:rFonts w:eastAsia="Times New Roman" w:cs="Times New Roman"/>
          <w:szCs w:val="24"/>
        </w:rPr>
        <w:t>τα άρθρα 25 έως 33</w:t>
      </w:r>
      <w:r>
        <w:rPr>
          <w:rFonts w:eastAsia="Times New Roman" w:cs="Times New Roman"/>
          <w:szCs w:val="24"/>
        </w:rPr>
        <w:t>.</w:t>
      </w:r>
      <w:r w:rsidRPr="00240BD7">
        <w:rPr>
          <w:rFonts w:eastAsia="Times New Roman" w:cs="Times New Roman"/>
          <w:szCs w:val="24"/>
        </w:rPr>
        <w:t xml:space="preserve"> Με το άρθρο 25 δεν </w:t>
      </w:r>
      <w:r>
        <w:rPr>
          <w:rFonts w:eastAsia="Times New Roman" w:cs="Times New Roman"/>
          <w:szCs w:val="24"/>
        </w:rPr>
        <w:t>ορίζεται</w:t>
      </w:r>
      <w:r w:rsidRPr="00240BD7">
        <w:rPr>
          <w:rFonts w:eastAsia="Times New Roman" w:cs="Times New Roman"/>
          <w:szCs w:val="24"/>
        </w:rPr>
        <w:t xml:space="preserve"> τι συμβαίνει στην περίπτωση που δεν μπορούν να συγκεντρωθούν τόσα μέλη από ένα</w:t>
      </w:r>
      <w:r>
        <w:rPr>
          <w:rFonts w:eastAsia="Times New Roman" w:cs="Times New Roman"/>
          <w:szCs w:val="24"/>
        </w:rPr>
        <w:t>ν</w:t>
      </w:r>
      <w:r w:rsidRPr="00240BD7">
        <w:rPr>
          <w:rFonts w:eastAsia="Times New Roman" w:cs="Times New Roman"/>
          <w:szCs w:val="24"/>
        </w:rPr>
        <w:t xml:space="preserve"> φίλο για πρακτικούς λόγους</w:t>
      </w:r>
      <w:r>
        <w:rPr>
          <w:rFonts w:eastAsia="Times New Roman" w:cs="Times New Roman"/>
          <w:szCs w:val="24"/>
        </w:rPr>
        <w:t>.</w:t>
      </w:r>
      <w:r w:rsidRPr="00240BD7">
        <w:rPr>
          <w:rFonts w:eastAsia="Times New Roman" w:cs="Times New Roman"/>
          <w:szCs w:val="24"/>
        </w:rPr>
        <w:t xml:space="preserve"> </w:t>
      </w:r>
    </w:p>
    <w:p w14:paraId="4CC5BAF4"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 xml:space="preserve">Στο </w:t>
      </w:r>
      <w:r>
        <w:rPr>
          <w:rFonts w:eastAsia="Times New Roman" w:cs="Times New Roman"/>
          <w:szCs w:val="24"/>
        </w:rPr>
        <w:t>άρθρο 28 θα πρέπει να αποφευχθούν τ</w:t>
      </w:r>
      <w:r w:rsidRPr="00240BD7">
        <w:rPr>
          <w:rFonts w:eastAsia="Times New Roman" w:cs="Times New Roman"/>
          <w:szCs w:val="24"/>
        </w:rPr>
        <w:t>α φαινόμενα σωματείο</w:t>
      </w:r>
      <w:r>
        <w:rPr>
          <w:rFonts w:eastAsia="Times New Roman" w:cs="Times New Roman"/>
          <w:szCs w:val="24"/>
        </w:rPr>
        <w:t>υ</w:t>
      </w:r>
      <w:r>
        <w:rPr>
          <w:rFonts w:eastAsia="Times New Roman" w:cs="Times New Roman"/>
          <w:szCs w:val="24"/>
        </w:rPr>
        <w:t>-«</w:t>
      </w:r>
      <w:r w:rsidRPr="00240BD7">
        <w:rPr>
          <w:rFonts w:eastAsia="Times New Roman" w:cs="Times New Roman"/>
          <w:szCs w:val="24"/>
        </w:rPr>
        <w:t>σφραγίδα</w:t>
      </w:r>
      <w:r>
        <w:rPr>
          <w:rFonts w:eastAsia="Times New Roman" w:cs="Times New Roman"/>
          <w:szCs w:val="24"/>
        </w:rPr>
        <w:t>»</w:t>
      </w:r>
      <w:r w:rsidRPr="00240BD7">
        <w:rPr>
          <w:rFonts w:eastAsia="Times New Roman" w:cs="Times New Roman"/>
          <w:szCs w:val="24"/>
        </w:rPr>
        <w:t xml:space="preserve"> χωρίς </w:t>
      </w:r>
      <w:r>
        <w:rPr>
          <w:rFonts w:eastAsia="Times New Roman" w:cs="Times New Roman"/>
          <w:szCs w:val="24"/>
        </w:rPr>
        <w:t>δραστηριότητα.</w:t>
      </w:r>
      <w:r w:rsidRPr="00240BD7">
        <w:rPr>
          <w:rFonts w:eastAsia="Times New Roman" w:cs="Times New Roman"/>
          <w:szCs w:val="24"/>
        </w:rPr>
        <w:t xml:space="preserve"> Υπάρχουν αρκετά τέτοια</w:t>
      </w:r>
      <w:r>
        <w:rPr>
          <w:rFonts w:eastAsia="Times New Roman" w:cs="Times New Roman"/>
          <w:szCs w:val="24"/>
        </w:rPr>
        <w:t xml:space="preserve">. </w:t>
      </w:r>
    </w:p>
    <w:p w14:paraId="4CC5BAF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πρέπει</w:t>
      </w:r>
      <w:r w:rsidRPr="00240BD7">
        <w:rPr>
          <w:rFonts w:eastAsia="Times New Roman" w:cs="Times New Roman"/>
          <w:szCs w:val="24"/>
        </w:rPr>
        <w:t xml:space="preserve"> να τονιστεί στο άρθρο 33 </w:t>
      </w:r>
      <w:r>
        <w:rPr>
          <w:rFonts w:eastAsia="Times New Roman" w:cs="Times New Roman"/>
          <w:szCs w:val="24"/>
        </w:rPr>
        <w:t xml:space="preserve">η </w:t>
      </w:r>
      <w:r w:rsidRPr="00240BD7">
        <w:rPr>
          <w:rFonts w:eastAsia="Times New Roman" w:cs="Times New Roman"/>
          <w:szCs w:val="24"/>
        </w:rPr>
        <w:t>υποκρισία ενός ολόκληρου πολιτικού συστήματος σε σχέση με το στοίχημα και τους παράγοντες που μ</w:t>
      </w:r>
      <w:r>
        <w:rPr>
          <w:rFonts w:eastAsia="Times New Roman" w:cs="Times New Roman"/>
          <w:szCs w:val="24"/>
        </w:rPr>
        <w:t>ετέχουν στη διοίκηση αθλητικών σωματείων και ενώσεων.</w:t>
      </w:r>
    </w:p>
    <w:p w14:paraId="4CC5BAF6"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 xml:space="preserve">Στα </w:t>
      </w:r>
      <w:r>
        <w:rPr>
          <w:rFonts w:eastAsia="Times New Roman" w:cs="Times New Roman"/>
          <w:szCs w:val="24"/>
        </w:rPr>
        <w:t>άρθρα 3</w:t>
      </w:r>
      <w:r w:rsidRPr="00240BD7">
        <w:rPr>
          <w:rFonts w:eastAsia="Times New Roman" w:cs="Times New Roman"/>
          <w:szCs w:val="24"/>
        </w:rPr>
        <w:t>9</w:t>
      </w:r>
      <w:r w:rsidRPr="00240BD7">
        <w:rPr>
          <w:rFonts w:eastAsia="Times New Roman" w:cs="Times New Roman"/>
          <w:szCs w:val="24"/>
        </w:rPr>
        <w:t xml:space="preserve"> έως 42 ρυθμίζονται θέματα αδειοδότησης αθλητικών εγκαταστάσεων και διεξαγωγής αθλητικών συναντήσεω</w:t>
      </w:r>
      <w:r>
        <w:rPr>
          <w:rFonts w:eastAsia="Times New Roman" w:cs="Times New Roman"/>
          <w:szCs w:val="24"/>
        </w:rPr>
        <w:t>ν μέσω ένταξής τους σε κατηγορίε</w:t>
      </w:r>
      <w:r w:rsidRPr="00240BD7">
        <w:rPr>
          <w:rFonts w:eastAsia="Times New Roman" w:cs="Times New Roman"/>
          <w:szCs w:val="24"/>
        </w:rPr>
        <w:t xml:space="preserve">ς σύμφωνα με το είδος </w:t>
      </w:r>
      <w:r>
        <w:rPr>
          <w:rFonts w:eastAsia="Times New Roman" w:cs="Times New Roman"/>
          <w:szCs w:val="24"/>
        </w:rPr>
        <w:t>τους, υπαίθριες, κλειστές ή</w:t>
      </w:r>
      <w:r w:rsidRPr="00240BD7">
        <w:rPr>
          <w:rFonts w:eastAsia="Times New Roman" w:cs="Times New Roman"/>
          <w:szCs w:val="24"/>
        </w:rPr>
        <w:t xml:space="preserve"> ειδικές εγκαταστάσεις</w:t>
      </w:r>
      <w:r>
        <w:rPr>
          <w:rFonts w:eastAsia="Times New Roman" w:cs="Times New Roman"/>
          <w:szCs w:val="24"/>
        </w:rPr>
        <w:t>.</w:t>
      </w:r>
      <w:r w:rsidRPr="00240BD7">
        <w:rPr>
          <w:rFonts w:eastAsia="Times New Roman" w:cs="Times New Roman"/>
          <w:szCs w:val="24"/>
        </w:rPr>
        <w:t xml:space="preserve"> Το </w:t>
      </w:r>
      <w:r>
        <w:rPr>
          <w:rFonts w:eastAsia="Times New Roman" w:cs="Times New Roman"/>
          <w:szCs w:val="24"/>
        </w:rPr>
        <w:t>θέμα δ</w:t>
      </w:r>
      <w:r w:rsidRPr="00240BD7">
        <w:rPr>
          <w:rFonts w:eastAsia="Times New Roman" w:cs="Times New Roman"/>
          <w:szCs w:val="24"/>
        </w:rPr>
        <w:t>εν είναι μόνο η διαδικασία της αδειοδότησης</w:t>
      </w:r>
      <w:r w:rsidRPr="00240BD7">
        <w:rPr>
          <w:rFonts w:eastAsia="Times New Roman" w:cs="Times New Roman"/>
          <w:szCs w:val="24"/>
        </w:rPr>
        <w:t xml:space="preserve"> αλλά και ο τακτικός έλεγχος καταλληλότητας των </w:t>
      </w:r>
      <w:r>
        <w:rPr>
          <w:rFonts w:eastAsia="Times New Roman" w:cs="Times New Roman"/>
          <w:szCs w:val="24"/>
        </w:rPr>
        <w:t>εγκαταστάσεων από επιτροπές της</w:t>
      </w:r>
      <w:r w:rsidRPr="00240BD7">
        <w:rPr>
          <w:rFonts w:eastAsia="Times New Roman" w:cs="Times New Roman"/>
          <w:szCs w:val="24"/>
        </w:rPr>
        <w:t xml:space="preserve"> περιφέρειας ή του </w:t>
      </w:r>
      <w:r>
        <w:rPr>
          <w:rFonts w:eastAsia="Times New Roman" w:cs="Times New Roman"/>
          <w:szCs w:val="24"/>
        </w:rPr>
        <w:t xml:space="preserve">δήμου που προβλέπονται. </w:t>
      </w:r>
      <w:r w:rsidRPr="00240BD7">
        <w:rPr>
          <w:rFonts w:eastAsia="Times New Roman" w:cs="Times New Roman"/>
          <w:szCs w:val="24"/>
        </w:rPr>
        <w:t xml:space="preserve">Έχουν γίνει και </w:t>
      </w:r>
      <w:r w:rsidRPr="00240BD7">
        <w:rPr>
          <w:rFonts w:eastAsia="Times New Roman" w:cs="Times New Roman"/>
          <w:szCs w:val="24"/>
        </w:rPr>
        <w:lastRenderedPageBreak/>
        <w:t>πάρα πολλά ατυχήματα και τα έχουμε καταγγείλει και τα έχουν καταγράψει</w:t>
      </w:r>
      <w:r>
        <w:rPr>
          <w:rFonts w:eastAsia="Times New Roman" w:cs="Times New Roman"/>
          <w:szCs w:val="24"/>
        </w:rPr>
        <w:t>.</w:t>
      </w:r>
      <w:r w:rsidRPr="00240BD7">
        <w:rPr>
          <w:rFonts w:eastAsia="Times New Roman" w:cs="Times New Roman"/>
          <w:szCs w:val="24"/>
        </w:rPr>
        <w:t xml:space="preserve"> </w:t>
      </w:r>
    </w:p>
    <w:p w14:paraId="4CC5BAF7"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Σχετικά με τ</w:t>
      </w:r>
      <w:r>
        <w:rPr>
          <w:rFonts w:eastAsia="Times New Roman" w:cs="Times New Roman"/>
          <w:szCs w:val="24"/>
        </w:rPr>
        <w:t>ην</w:t>
      </w:r>
      <w:r w:rsidRPr="00240BD7">
        <w:rPr>
          <w:rFonts w:eastAsia="Times New Roman" w:cs="Times New Roman"/>
          <w:szCs w:val="24"/>
        </w:rPr>
        <w:t xml:space="preserve"> </w:t>
      </w:r>
      <w:r>
        <w:rPr>
          <w:rFonts w:eastAsia="Times New Roman" w:cs="Times New Roman"/>
          <w:szCs w:val="24"/>
        </w:rPr>
        <w:t>Φ</w:t>
      </w:r>
      <w:r w:rsidRPr="00240BD7">
        <w:rPr>
          <w:rFonts w:eastAsia="Times New Roman" w:cs="Times New Roman"/>
          <w:szCs w:val="24"/>
        </w:rPr>
        <w:t>ίλιππο Ένωση της Ελλάδος έχου</w:t>
      </w:r>
      <w:r w:rsidRPr="00240BD7">
        <w:rPr>
          <w:rFonts w:eastAsia="Times New Roman" w:cs="Times New Roman"/>
          <w:szCs w:val="24"/>
        </w:rPr>
        <w:t>με πει ότι είμαστε με την πλευρά των εργαζομένων</w:t>
      </w:r>
      <w:r>
        <w:rPr>
          <w:rFonts w:eastAsia="Times New Roman" w:cs="Times New Roman"/>
          <w:szCs w:val="24"/>
        </w:rPr>
        <w:t>,</w:t>
      </w:r>
      <w:r w:rsidRPr="00240BD7">
        <w:rPr>
          <w:rFonts w:eastAsia="Times New Roman" w:cs="Times New Roman"/>
          <w:szCs w:val="24"/>
        </w:rPr>
        <w:t xml:space="preserve"> αλλά δεν έχουμε καμ</w:t>
      </w:r>
      <w:r>
        <w:rPr>
          <w:rFonts w:eastAsia="Times New Roman" w:cs="Times New Roman"/>
          <w:szCs w:val="24"/>
        </w:rPr>
        <w:t>μ</w:t>
      </w:r>
      <w:r w:rsidRPr="00240BD7">
        <w:rPr>
          <w:rFonts w:eastAsia="Times New Roman" w:cs="Times New Roman"/>
          <w:szCs w:val="24"/>
        </w:rPr>
        <w:t>ία εμπιστοσύνη</w:t>
      </w:r>
      <w:r>
        <w:rPr>
          <w:rFonts w:eastAsia="Times New Roman" w:cs="Times New Roman"/>
          <w:szCs w:val="24"/>
        </w:rPr>
        <w:t>, γ</w:t>
      </w:r>
      <w:r w:rsidRPr="00240BD7">
        <w:rPr>
          <w:rFonts w:eastAsia="Times New Roman" w:cs="Times New Roman"/>
          <w:szCs w:val="24"/>
        </w:rPr>
        <w:t xml:space="preserve">ιατί δεν έχετε δώσει και </w:t>
      </w:r>
      <w:r>
        <w:rPr>
          <w:rFonts w:eastAsia="Times New Roman" w:cs="Times New Roman"/>
          <w:szCs w:val="24"/>
        </w:rPr>
        <w:t>δείγματα στον τρόπο εφαρμογής κάποιων</w:t>
      </w:r>
      <w:r w:rsidRPr="00240BD7">
        <w:rPr>
          <w:rFonts w:eastAsia="Times New Roman" w:cs="Times New Roman"/>
          <w:szCs w:val="24"/>
        </w:rPr>
        <w:t xml:space="preserve"> διατάξεων</w:t>
      </w:r>
      <w:r>
        <w:rPr>
          <w:rFonts w:eastAsia="Times New Roman" w:cs="Times New Roman"/>
          <w:szCs w:val="24"/>
        </w:rPr>
        <w:t>.</w:t>
      </w:r>
      <w:r w:rsidRPr="00240BD7">
        <w:rPr>
          <w:rFonts w:eastAsia="Times New Roman" w:cs="Times New Roman"/>
          <w:szCs w:val="24"/>
        </w:rPr>
        <w:t xml:space="preserve"> </w:t>
      </w:r>
    </w:p>
    <w:p w14:paraId="4CC5BAF8"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 xml:space="preserve">Δεν </w:t>
      </w:r>
      <w:r>
        <w:rPr>
          <w:rFonts w:eastAsia="Times New Roman" w:cs="Times New Roman"/>
          <w:szCs w:val="24"/>
        </w:rPr>
        <w:t>χρειαζόμαστε π</w:t>
      </w:r>
      <w:r w:rsidRPr="00240BD7">
        <w:rPr>
          <w:rFonts w:eastAsia="Times New Roman" w:cs="Times New Roman"/>
          <w:szCs w:val="24"/>
        </w:rPr>
        <w:t>ροφανώς άλλο ένα νομοσχέδιο το οποίο έρχεται να προστεθεί σε σειρά νομοθετημ</w:t>
      </w:r>
      <w:r w:rsidRPr="00240BD7">
        <w:rPr>
          <w:rFonts w:eastAsia="Times New Roman" w:cs="Times New Roman"/>
          <w:szCs w:val="24"/>
        </w:rPr>
        <w:t xml:space="preserve">άτων που </w:t>
      </w:r>
      <w:r>
        <w:rPr>
          <w:rFonts w:eastAsia="Times New Roman" w:cs="Times New Roman"/>
          <w:szCs w:val="24"/>
        </w:rPr>
        <w:t>το</w:t>
      </w:r>
      <w:r w:rsidRPr="00240BD7">
        <w:rPr>
          <w:rFonts w:eastAsia="Times New Roman" w:cs="Times New Roman"/>
          <w:szCs w:val="24"/>
        </w:rPr>
        <w:t xml:space="preserve"> πρακτικό</w:t>
      </w:r>
      <w:r>
        <w:rPr>
          <w:rFonts w:eastAsia="Times New Roman" w:cs="Times New Roman"/>
          <w:szCs w:val="24"/>
        </w:rPr>
        <w:t xml:space="preserve"> τους</w:t>
      </w:r>
      <w:r w:rsidRPr="00240BD7">
        <w:rPr>
          <w:rFonts w:eastAsia="Times New Roman" w:cs="Times New Roman"/>
          <w:szCs w:val="24"/>
        </w:rPr>
        <w:t xml:space="preserve"> αποτέλεσμα μέχρι τώρα είναι αμφίβολο</w:t>
      </w:r>
      <w:r>
        <w:rPr>
          <w:rFonts w:eastAsia="Times New Roman" w:cs="Times New Roman"/>
          <w:szCs w:val="24"/>
        </w:rPr>
        <w:t>.</w:t>
      </w:r>
      <w:r w:rsidRPr="00240BD7">
        <w:rPr>
          <w:rFonts w:eastAsia="Times New Roman" w:cs="Times New Roman"/>
          <w:szCs w:val="24"/>
        </w:rPr>
        <w:t xml:space="preserve"> Θέλουμε αθλητισμό για όλους τους Έλληνες</w:t>
      </w:r>
      <w:r>
        <w:rPr>
          <w:rFonts w:eastAsia="Times New Roman" w:cs="Times New Roman"/>
          <w:szCs w:val="24"/>
        </w:rPr>
        <w:t>.</w:t>
      </w:r>
      <w:r w:rsidRPr="00240BD7">
        <w:rPr>
          <w:rFonts w:eastAsia="Times New Roman" w:cs="Times New Roman"/>
          <w:szCs w:val="24"/>
        </w:rPr>
        <w:t xml:space="preserve"> Θέλουμε υποχρεωτική αθλητική παιδεία για την </w:t>
      </w:r>
      <w:r>
        <w:rPr>
          <w:rFonts w:eastAsia="Times New Roman" w:cs="Times New Roman"/>
          <w:szCs w:val="24"/>
        </w:rPr>
        <w:t>ε</w:t>
      </w:r>
      <w:r w:rsidRPr="00240BD7">
        <w:rPr>
          <w:rFonts w:eastAsia="Times New Roman" w:cs="Times New Roman"/>
          <w:szCs w:val="24"/>
        </w:rPr>
        <w:t>λληνική νεολαία</w:t>
      </w:r>
      <w:r>
        <w:rPr>
          <w:rFonts w:eastAsia="Times New Roman" w:cs="Times New Roman"/>
          <w:szCs w:val="24"/>
        </w:rPr>
        <w:t>, μ</w:t>
      </w:r>
      <w:r w:rsidRPr="00240BD7">
        <w:rPr>
          <w:rFonts w:eastAsia="Times New Roman" w:cs="Times New Roman"/>
          <w:szCs w:val="24"/>
        </w:rPr>
        <w:t>ε επιλογή ατομικού ή ομαδικού αθλήματος από τις πρώτες τάξεις</w:t>
      </w:r>
      <w:r>
        <w:rPr>
          <w:rFonts w:eastAsia="Times New Roman" w:cs="Times New Roman"/>
          <w:szCs w:val="24"/>
        </w:rPr>
        <w:t xml:space="preserve">. Θέλουμε άμεση πρόσβαση </w:t>
      </w:r>
      <w:r>
        <w:rPr>
          <w:rFonts w:eastAsia="Times New Roman" w:cs="Times New Roman"/>
          <w:szCs w:val="24"/>
        </w:rPr>
        <w:t>σε αξιοπρεπή αθλητικά</w:t>
      </w:r>
      <w:r w:rsidRPr="00240BD7">
        <w:rPr>
          <w:rFonts w:eastAsia="Times New Roman" w:cs="Times New Roman"/>
          <w:szCs w:val="24"/>
        </w:rPr>
        <w:t xml:space="preserve"> στάδια για όλους τους Έλληνες</w:t>
      </w:r>
      <w:r>
        <w:rPr>
          <w:rFonts w:eastAsia="Times New Roman" w:cs="Times New Roman"/>
          <w:szCs w:val="24"/>
        </w:rPr>
        <w:t>,</w:t>
      </w:r>
      <w:r w:rsidRPr="00240BD7">
        <w:rPr>
          <w:rFonts w:eastAsia="Times New Roman" w:cs="Times New Roman"/>
          <w:szCs w:val="24"/>
        </w:rPr>
        <w:t xml:space="preserve"> επιδότηση δημοτικών αθλητικών οργανισμών με στόχο την</w:t>
      </w:r>
      <w:r>
        <w:rPr>
          <w:rFonts w:eastAsia="Times New Roman" w:cs="Times New Roman"/>
          <w:szCs w:val="24"/>
        </w:rPr>
        <w:t xml:space="preserve"> καλλιέργεια αγωνιστικού π</w:t>
      </w:r>
      <w:r w:rsidRPr="00240BD7">
        <w:rPr>
          <w:rFonts w:eastAsia="Times New Roman" w:cs="Times New Roman"/>
          <w:szCs w:val="24"/>
        </w:rPr>
        <w:t xml:space="preserve">νεύματος </w:t>
      </w:r>
      <w:r>
        <w:rPr>
          <w:rFonts w:eastAsia="Times New Roman" w:cs="Times New Roman"/>
          <w:szCs w:val="24"/>
        </w:rPr>
        <w:t>κ</w:t>
      </w:r>
      <w:r w:rsidRPr="00240BD7">
        <w:rPr>
          <w:rFonts w:eastAsia="Times New Roman" w:cs="Times New Roman"/>
          <w:szCs w:val="24"/>
        </w:rPr>
        <w:t>αι φυσικά έμπρακτη στήριξη του πρωταθλητισμού των Ελλήνων αθλητών</w:t>
      </w:r>
      <w:r>
        <w:rPr>
          <w:rFonts w:eastAsia="Times New Roman" w:cs="Times New Roman"/>
          <w:szCs w:val="24"/>
        </w:rPr>
        <w:t>.</w:t>
      </w:r>
      <w:r w:rsidRPr="00240BD7">
        <w:rPr>
          <w:rFonts w:eastAsia="Times New Roman" w:cs="Times New Roman"/>
          <w:szCs w:val="24"/>
        </w:rPr>
        <w:t xml:space="preserve"> </w:t>
      </w:r>
    </w:p>
    <w:p w14:paraId="4CC5BAF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Είχα</w:t>
      </w:r>
      <w:r w:rsidRPr="00240BD7">
        <w:rPr>
          <w:rFonts w:eastAsia="Times New Roman" w:cs="Times New Roman"/>
          <w:szCs w:val="24"/>
        </w:rPr>
        <w:t xml:space="preserve"> παραστεί πρόσφατα σε ένα </w:t>
      </w:r>
      <w:r>
        <w:rPr>
          <w:rFonts w:eastAsia="Times New Roman" w:cs="Times New Roman"/>
          <w:szCs w:val="24"/>
        </w:rPr>
        <w:t>σ</w:t>
      </w:r>
      <w:r w:rsidRPr="00240BD7">
        <w:rPr>
          <w:rFonts w:eastAsia="Times New Roman" w:cs="Times New Roman"/>
          <w:szCs w:val="24"/>
        </w:rPr>
        <w:t xml:space="preserve">υνέδριο </w:t>
      </w:r>
      <w:r>
        <w:rPr>
          <w:rFonts w:eastAsia="Times New Roman" w:cs="Times New Roman"/>
          <w:szCs w:val="24"/>
        </w:rPr>
        <w:t>α</w:t>
      </w:r>
      <w:r w:rsidRPr="00240BD7">
        <w:rPr>
          <w:rFonts w:eastAsia="Times New Roman" w:cs="Times New Roman"/>
          <w:szCs w:val="24"/>
        </w:rPr>
        <w:t xml:space="preserve">θλητικών </w:t>
      </w:r>
      <w:r>
        <w:rPr>
          <w:rFonts w:eastAsia="Times New Roman" w:cs="Times New Roman"/>
          <w:szCs w:val="24"/>
        </w:rPr>
        <w:t>ε</w:t>
      </w:r>
      <w:r w:rsidRPr="00240BD7">
        <w:rPr>
          <w:rFonts w:eastAsia="Times New Roman" w:cs="Times New Roman"/>
          <w:szCs w:val="24"/>
        </w:rPr>
        <w:t>πιστημών</w:t>
      </w:r>
      <w:r>
        <w:rPr>
          <w:rFonts w:eastAsia="Times New Roman" w:cs="Times New Roman"/>
          <w:szCs w:val="24"/>
        </w:rPr>
        <w:t>,</w:t>
      </w:r>
      <w:r w:rsidRPr="00240BD7">
        <w:rPr>
          <w:rFonts w:eastAsia="Times New Roman" w:cs="Times New Roman"/>
          <w:szCs w:val="24"/>
        </w:rPr>
        <w:t xml:space="preserve"> στο οποίο συμμετείχαν κοσμήτορες κι εκπρόσωποι </w:t>
      </w:r>
      <w:r>
        <w:rPr>
          <w:rFonts w:eastAsia="Times New Roman" w:cs="Times New Roman"/>
          <w:szCs w:val="24"/>
        </w:rPr>
        <w:lastRenderedPageBreak/>
        <w:t>σ</w:t>
      </w:r>
      <w:r w:rsidRPr="00240BD7">
        <w:rPr>
          <w:rFonts w:eastAsia="Times New Roman" w:cs="Times New Roman"/>
          <w:szCs w:val="24"/>
        </w:rPr>
        <w:t>ωματείων και φορέων και στο οποίο εξέφρασαν την αντίθεσή τους στο συγκεκριμένο νομοσχέδιο</w:t>
      </w:r>
      <w:r>
        <w:rPr>
          <w:rFonts w:eastAsia="Times New Roman" w:cs="Times New Roman"/>
          <w:szCs w:val="24"/>
        </w:rPr>
        <w:t>.</w:t>
      </w:r>
      <w:r w:rsidRPr="00240BD7">
        <w:rPr>
          <w:rFonts w:eastAsia="Times New Roman" w:cs="Times New Roman"/>
          <w:szCs w:val="24"/>
        </w:rPr>
        <w:t xml:space="preserve"> </w:t>
      </w:r>
    </w:p>
    <w:p w14:paraId="4CC5BAFA" w14:textId="77777777" w:rsidR="005D719C" w:rsidRDefault="00627F40">
      <w:pPr>
        <w:spacing w:line="600" w:lineRule="auto"/>
        <w:ind w:firstLine="720"/>
        <w:jc w:val="both"/>
        <w:rPr>
          <w:rFonts w:eastAsia="Times New Roman" w:cs="Times New Roman"/>
          <w:szCs w:val="24"/>
        </w:rPr>
      </w:pPr>
      <w:r w:rsidRPr="00240BD7">
        <w:rPr>
          <w:rFonts w:eastAsia="Times New Roman" w:cs="Times New Roman"/>
          <w:szCs w:val="24"/>
        </w:rPr>
        <w:t xml:space="preserve">Επί τη ευκαιρία καταθέτω και το ψήφισμα της συγκεκριμένης </w:t>
      </w:r>
      <w:r>
        <w:rPr>
          <w:rFonts w:eastAsia="Times New Roman" w:cs="Times New Roman"/>
          <w:szCs w:val="24"/>
        </w:rPr>
        <w:t>ε</w:t>
      </w:r>
      <w:r w:rsidRPr="00240BD7">
        <w:rPr>
          <w:rFonts w:eastAsia="Times New Roman" w:cs="Times New Roman"/>
          <w:szCs w:val="24"/>
        </w:rPr>
        <w:t>πιτροπής</w:t>
      </w:r>
      <w:r>
        <w:rPr>
          <w:rFonts w:eastAsia="Times New Roman" w:cs="Times New Roman"/>
          <w:szCs w:val="24"/>
        </w:rPr>
        <w:t xml:space="preserve"> για τα </w:t>
      </w:r>
      <w:r w:rsidRPr="00240BD7">
        <w:rPr>
          <w:rFonts w:eastAsia="Times New Roman" w:cs="Times New Roman"/>
          <w:szCs w:val="24"/>
        </w:rPr>
        <w:t>Πρακτικά</w:t>
      </w:r>
      <w:r>
        <w:rPr>
          <w:rFonts w:eastAsia="Times New Roman" w:cs="Times New Roman"/>
          <w:szCs w:val="24"/>
        </w:rPr>
        <w:t>.</w:t>
      </w:r>
    </w:p>
    <w:p w14:paraId="4CC5BAF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Καταθέτω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για τ</w:t>
      </w:r>
      <w:r w:rsidRPr="00240BD7">
        <w:rPr>
          <w:rFonts w:eastAsia="Times New Roman" w:cs="Times New Roman"/>
          <w:szCs w:val="24"/>
        </w:rPr>
        <w:t xml:space="preserve">α Πρακτικά </w:t>
      </w:r>
      <w:r>
        <w:rPr>
          <w:rFonts w:eastAsia="Times New Roman" w:cs="Times New Roman"/>
          <w:szCs w:val="24"/>
        </w:rPr>
        <w:t xml:space="preserve">και </w:t>
      </w:r>
      <w:r w:rsidRPr="00240BD7">
        <w:rPr>
          <w:rFonts w:eastAsia="Times New Roman" w:cs="Times New Roman"/>
          <w:szCs w:val="24"/>
        </w:rPr>
        <w:t>το ψήφισμα της Ελληνικής Ακαδημίας Φυσικής Αγωγής</w:t>
      </w:r>
      <w:r>
        <w:rPr>
          <w:rFonts w:eastAsia="Times New Roman" w:cs="Times New Roman"/>
          <w:szCs w:val="24"/>
        </w:rPr>
        <w:t>, που είναι</w:t>
      </w:r>
      <w:r w:rsidRPr="00240BD7">
        <w:rPr>
          <w:rFonts w:eastAsia="Times New Roman" w:cs="Times New Roman"/>
          <w:szCs w:val="24"/>
        </w:rPr>
        <w:t xml:space="preserve"> </w:t>
      </w:r>
      <w:r>
        <w:rPr>
          <w:rFonts w:eastAsia="Times New Roman" w:cs="Times New Roman"/>
          <w:szCs w:val="24"/>
        </w:rPr>
        <w:t xml:space="preserve">πολύ σημαντικό επίσης και πρέπει </w:t>
      </w:r>
      <w:r w:rsidRPr="00240BD7">
        <w:rPr>
          <w:rFonts w:eastAsia="Times New Roman" w:cs="Times New Roman"/>
          <w:szCs w:val="24"/>
        </w:rPr>
        <w:t>να το λάβετε υπ</w:t>
      </w:r>
      <w:r>
        <w:rPr>
          <w:rFonts w:eastAsia="Times New Roman" w:cs="Times New Roman"/>
          <w:szCs w:val="24"/>
        </w:rPr>
        <w:t xml:space="preserve">’ </w:t>
      </w:r>
      <w:r w:rsidRPr="00240BD7">
        <w:rPr>
          <w:rFonts w:eastAsia="Times New Roman" w:cs="Times New Roman"/>
          <w:szCs w:val="24"/>
        </w:rPr>
        <w:t>όψ</w:t>
      </w:r>
      <w:r>
        <w:rPr>
          <w:rFonts w:eastAsia="Times New Roman" w:cs="Times New Roman"/>
          <w:szCs w:val="24"/>
        </w:rPr>
        <w:t>ιν</w:t>
      </w:r>
      <w:r w:rsidRPr="00240BD7">
        <w:rPr>
          <w:rFonts w:eastAsia="Times New Roman" w:cs="Times New Roman"/>
          <w:szCs w:val="24"/>
        </w:rPr>
        <w:t xml:space="preserve"> </w:t>
      </w:r>
      <w:r>
        <w:rPr>
          <w:rFonts w:eastAsia="Times New Roman" w:cs="Times New Roman"/>
          <w:szCs w:val="24"/>
        </w:rPr>
        <w:t>σας.</w:t>
      </w:r>
    </w:p>
    <w:p w14:paraId="4CC5BAFC" w14:textId="77777777" w:rsidR="005D719C" w:rsidRDefault="00627F40">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Αντώνιος Γρέγος καταθέτει για τα Πρακτικά </w:t>
      </w:r>
      <w:r>
        <w:rPr>
          <w:rFonts w:eastAsia="Times New Roman" w:cs="Times New Roman"/>
          <w:szCs w:val="24"/>
        </w:rPr>
        <w:t>τα προαναφερθέντα έγγραφα, τα οποία βρίσκονται στο αρχείο του Τμήματος Γραμματείας της Διεύθυνσης Στενογραφίας και Πρακτικών της Βουλής)</w:t>
      </w:r>
    </w:p>
    <w:p w14:paraId="4CC5BAF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Καταψηφίζουμε το</w:t>
      </w:r>
      <w:r w:rsidRPr="00240BD7">
        <w:rPr>
          <w:rFonts w:eastAsia="Times New Roman" w:cs="Times New Roman"/>
          <w:szCs w:val="24"/>
        </w:rPr>
        <w:t xml:space="preserve"> νομοσχέδιο κυρίως επειδή δεν μπορούμε να νομιμοποιήσουμε μία παράνομη Κυβέρνηση</w:t>
      </w:r>
      <w:r>
        <w:rPr>
          <w:rFonts w:eastAsia="Times New Roman" w:cs="Times New Roman"/>
          <w:szCs w:val="24"/>
        </w:rPr>
        <w:t>,</w:t>
      </w:r>
      <w:r w:rsidRPr="00240BD7">
        <w:rPr>
          <w:rFonts w:eastAsia="Times New Roman" w:cs="Times New Roman"/>
          <w:szCs w:val="24"/>
        </w:rPr>
        <w:t xml:space="preserve"> μία Κυβέρνηση που δεν</w:t>
      </w:r>
      <w:r w:rsidRPr="00240BD7">
        <w:rPr>
          <w:rFonts w:eastAsia="Times New Roman" w:cs="Times New Roman"/>
          <w:szCs w:val="24"/>
        </w:rPr>
        <w:t xml:space="preserve"> έχει κα</w:t>
      </w:r>
      <w:r>
        <w:rPr>
          <w:rFonts w:eastAsia="Times New Roman" w:cs="Times New Roman"/>
          <w:szCs w:val="24"/>
        </w:rPr>
        <w:t>μ</w:t>
      </w:r>
      <w:r w:rsidRPr="00240BD7">
        <w:rPr>
          <w:rFonts w:eastAsia="Times New Roman" w:cs="Times New Roman"/>
          <w:szCs w:val="24"/>
        </w:rPr>
        <w:t>μία λαϊκή νομιμοποίηση</w:t>
      </w:r>
      <w:r>
        <w:rPr>
          <w:rFonts w:eastAsia="Times New Roman" w:cs="Times New Roman"/>
          <w:szCs w:val="24"/>
        </w:rPr>
        <w:t>,</w:t>
      </w:r>
      <w:r w:rsidRPr="00240BD7">
        <w:rPr>
          <w:rFonts w:eastAsia="Times New Roman" w:cs="Times New Roman"/>
          <w:szCs w:val="24"/>
        </w:rPr>
        <w:t xml:space="preserve"> μία Κυβέρνηση </w:t>
      </w:r>
      <w:r>
        <w:rPr>
          <w:rFonts w:eastAsia="Times New Roman" w:cs="Times New Roman"/>
          <w:szCs w:val="24"/>
        </w:rPr>
        <w:t xml:space="preserve">που πρόδωσε τη Μακεδονία μας. </w:t>
      </w:r>
    </w:p>
    <w:p w14:paraId="4CC5BAF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w:t>
      </w:r>
    </w:p>
    <w:p w14:paraId="4CC5BAFF"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CC5BB00" w14:textId="77777777" w:rsidR="005D719C" w:rsidRDefault="00627F40">
      <w:pPr>
        <w:spacing w:line="600" w:lineRule="auto"/>
        <w:ind w:firstLine="720"/>
        <w:jc w:val="both"/>
        <w:rPr>
          <w:rFonts w:eastAsia="Times New Roman" w:cs="Times New Roman"/>
          <w:szCs w:val="24"/>
        </w:rPr>
      </w:pPr>
      <w:r w:rsidRPr="009F6EA9">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εισηγητής του ΚΚΕ κ. Συντυχάκης.</w:t>
      </w:r>
    </w:p>
    <w:p w14:paraId="4CC5BB0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240BD7">
        <w:rPr>
          <w:rFonts w:eastAsia="Times New Roman" w:cs="Times New Roman"/>
          <w:szCs w:val="24"/>
        </w:rPr>
        <w:t>Ευχαριστώ</w:t>
      </w:r>
      <w:r>
        <w:rPr>
          <w:rFonts w:eastAsia="Times New Roman" w:cs="Times New Roman"/>
          <w:szCs w:val="24"/>
        </w:rPr>
        <w:t>,</w:t>
      </w:r>
      <w:r w:rsidRPr="00240BD7">
        <w:rPr>
          <w:rFonts w:eastAsia="Times New Roman" w:cs="Times New Roman"/>
          <w:szCs w:val="24"/>
        </w:rPr>
        <w:t xml:space="preserve"> κύριε Πρόεδρε</w:t>
      </w:r>
      <w:r>
        <w:rPr>
          <w:rFonts w:eastAsia="Times New Roman" w:cs="Times New Roman"/>
          <w:szCs w:val="24"/>
        </w:rPr>
        <w:t>.</w:t>
      </w:r>
    </w:p>
    <w:p w14:paraId="4CC5BB0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Επιτρέψτε </w:t>
      </w:r>
      <w:r w:rsidRPr="00240BD7">
        <w:rPr>
          <w:rFonts w:eastAsia="Times New Roman" w:cs="Times New Roman"/>
          <w:szCs w:val="24"/>
        </w:rPr>
        <w:t>μου να ξεκινήσω την τοποθέτηση με την τρο</w:t>
      </w:r>
      <w:r>
        <w:rPr>
          <w:rFonts w:eastAsia="Times New Roman" w:cs="Times New Roman"/>
          <w:szCs w:val="24"/>
        </w:rPr>
        <w:t>πολογία-</w:t>
      </w:r>
      <w:r w:rsidRPr="00240BD7">
        <w:rPr>
          <w:rFonts w:eastAsia="Times New Roman" w:cs="Times New Roman"/>
          <w:szCs w:val="24"/>
        </w:rPr>
        <w:t>πρόκληση για το</w:t>
      </w:r>
      <w:r>
        <w:rPr>
          <w:rFonts w:eastAsia="Times New Roman" w:cs="Times New Roman"/>
          <w:szCs w:val="24"/>
        </w:rPr>
        <w:t>ν</w:t>
      </w:r>
      <w:r w:rsidRPr="00240BD7">
        <w:rPr>
          <w:rFonts w:eastAsia="Times New Roman" w:cs="Times New Roman"/>
          <w:szCs w:val="24"/>
        </w:rPr>
        <w:t xml:space="preserve"> λαό</w:t>
      </w:r>
      <w:r>
        <w:rPr>
          <w:rFonts w:eastAsia="Times New Roman" w:cs="Times New Roman"/>
          <w:szCs w:val="24"/>
        </w:rPr>
        <w:t>, μια διάταξη αίσχους</w:t>
      </w:r>
      <w:r w:rsidRPr="00240BD7">
        <w:rPr>
          <w:rFonts w:eastAsia="Times New Roman" w:cs="Times New Roman"/>
          <w:szCs w:val="24"/>
        </w:rPr>
        <w:t xml:space="preserve"> που επιβεβαιώνει τον αντιλαϊκό κατήφορο της Κυβέρνησης ΣΥΡΙΖΑ και τη βρώμικη δουλειά που αναλαμβάνει για λογαριασμό των επιχειρηματικών ομ</w:t>
      </w:r>
      <w:r w:rsidRPr="00240BD7">
        <w:rPr>
          <w:rFonts w:eastAsia="Times New Roman" w:cs="Times New Roman"/>
          <w:szCs w:val="24"/>
        </w:rPr>
        <w:t>ίλων</w:t>
      </w:r>
      <w:r>
        <w:rPr>
          <w:rFonts w:eastAsia="Times New Roman" w:cs="Times New Roman"/>
          <w:szCs w:val="24"/>
        </w:rPr>
        <w:t>.</w:t>
      </w:r>
      <w:r w:rsidRPr="00240BD7">
        <w:rPr>
          <w:rFonts w:eastAsia="Times New Roman" w:cs="Times New Roman"/>
          <w:szCs w:val="24"/>
        </w:rPr>
        <w:t xml:space="preserve"> </w:t>
      </w:r>
      <w:r>
        <w:rPr>
          <w:rFonts w:eastAsia="Times New Roman" w:cs="Times New Roman"/>
          <w:szCs w:val="24"/>
        </w:rPr>
        <w:t xml:space="preserve">Αναφέρομαι </w:t>
      </w:r>
      <w:r w:rsidRPr="00240BD7">
        <w:rPr>
          <w:rFonts w:eastAsia="Times New Roman" w:cs="Times New Roman"/>
          <w:szCs w:val="24"/>
        </w:rPr>
        <w:t>στην τροπολογία του Υπουργείου Οικονομικών που προβλέπει μείωση σε 10</w:t>
      </w:r>
      <w:r>
        <w:rPr>
          <w:rFonts w:eastAsia="Times New Roman" w:cs="Times New Roman"/>
          <w:szCs w:val="24"/>
        </w:rPr>
        <w:t>%</w:t>
      </w:r>
      <w:r w:rsidRPr="00240BD7">
        <w:rPr>
          <w:rFonts w:eastAsia="Times New Roman" w:cs="Times New Roman"/>
          <w:szCs w:val="24"/>
        </w:rPr>
        <w:t xml:space="preserve"> από 15% του φορολογικού συντελεστή στα μερίσματα των βιομηχάνων</w:t>
      </w:r>
      <w:r>
        <w:rPr>
          <w:rFonts w:eastAsia="Times New Roman" w:cs="Times New Roman"/>
          <w:szCs w:val="24"/>
        </w:rPr>
        <w:t>,</w:t>
      </w:r>
      <w:r w:rsidRPr="00240BD7">
        <w:rPr>
          <w:rFonts w:eastAsia="Times New Roman" w:cs="Times New Roman"/>
          <w:szCs w:val="24"/>
        </w:rPr>
        <w:t xml:space="preserve"> των μεγαλεμπόρων και των εφοπλιστών</w:t>
      </w:r>
      <w:r>
        <w:rPr>
          <w:rFonts w:eastAsia="Times New Roman" w:cs="Times New Roman"/>
          <w:szCs w:val="24"/>
        </w:rPr>
        <w:t>,</w:t>
      </w:r>
      <w:r w:rsidRPr="00240BD7">
        <w:rPr>
          <w:rFonts w:eastAsia="Times New Roman" w:cs="Times New Roman"/>
          <w:szCs w:val="24"/>
        </w:rPr>
        <w:t xml:space="preserve"> δηλαδή στα κέρδη</w:t>
      </w:r>
      <w:r>
        <w:rPr>
          <w:rFonts w:eastAsia="Times New Roman" w:cs="Times New Roman"/>
          <w:szCs w:val="24"/>
        </w:rPr>
        <w:t xml:space="preserve"> τους.</w:t>
      </w:r>
    </w:p>
    <w:p w14:paraId="4CC5BB0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Την ίδια στιγμή η Κυβέρνηση έχει προσυμφωνή</w:t>
      </w:r>
      <w:r>
        <w:rPr>
          <w:rFonts w:eastAsia="Times New Roman"/>
          <w:color w:val="212121"/>
          <w:szCs w:val="24"/>
        </w:rPr>
        <w:t xml:space="preserve">σει </w:t>
      </w:r>
      <w:r w:rsidRPr="005B6073">
        <w:rPr>
          <w:rFonts w:eastAsia="Times New Roman"/>
          <w:color w:val="212121"/>
          <w:szCs w:val="24"/>
        </w:rPr>
        <w:t>το παραπέρα τσεκο</w:t>
      </w:r>
      <w:r>
        <w:rPr>
          <w:rFonts w:eastAsia="Times New Roman"/>
          <w:color w:val="212121"/>
          <w:szCs w:val="24"/>
        </w:rPr>
        <w:t>ύρωμα του αφορολογήτου από τα 8.</w:t>
      </w:r>
      <w:r w:rsidRPr="005B6073">
        <w:rPr>
          <w:rFonts w:eastAsia="Times New Roman"/>
          <w:color w:val="212121"/>
          <w:szCs w:val="24"/>
        </w:rPr>
        <w:t xml:space="preserve">600 </w:t>
      </w:r>
      <w:r>
        <w:rPr>
          <w:rFonts w:eastAsia="Times New Roman"/>
          <w:color w:val="212121"/>
          <w:szCs w:val="24"/>
        </w:rPr>
        <w:t xml:space="preserve">ευρώ στα 5.600 ευρώ, </w:t>
      </w:r>
      <w:r w:rsidRPr="005B6073">
        <w:rPr>
          <w:rFonts w:eastAsia="Times New Roman"/>
          <w:color w:val="212121"/>
          <w:szCs w:val="24"/>
        </w:rPr>
        <w:t>που λεηλατεί το λαϊκό εισόδημα</w:t>
      </w:r>
      <w:r>
        <w:rPr>
          <w:rFonts w:eastAsia="Times New Roman"/>
          <w:color w:val="212121"/>
          <w:szCs w:val="24"/>
        </w:rPr>
        <w:t>,</w:t>
      </w:r>
      <w:r w:rsidRPr="005B6073">
        <w:rPr>
          <w:rFonts w:eastAsia="Times New Roman"/>
          <w:color w:val="212121"/>
          <w:szCs w:val="24"/>
        </w:rPr>
        <w:t xml:space="preserve"> διατηρώντας τη φορολογία στους μισθωτούς </w:t>
      </w:r>
      <w:r>
        <w:rPr>
          <w:rFonts w:eastAsia="Times New Roman"/>
          <w:color w:val="212121"/>
          <w:szCs w:val="24"/>
        </w:rPr>
        <w:t>σ</w:t>
      </w:r>
      <w:r w:rsidRPr="005B6073">
        <w:rPr>
          <w:rFonts w:eastAsia="Times New Roman"/>
          <w:color w:val="212121"/>
          <w:szCs w:val="24"/>
        </w:rPr>
        <w:t>το 22% από το πρώτο ευρώ</w:t>
      </w:r>
      <w:r>
        <w:rPr>
          <w:rFonts w:eastAsia="Times New Roman"/>
          <w:color w:val="212121"/>
          <w:szCs w:val="24"/>
        </w:rPr>
        <w:t>, αναγκάζοντας ακόμα και</w:t>
      </w:r>
      <w:r w:rsidRPr="005B6073">
        <w:rPr>
          <w:rFonts w:eastAsia="Times New Roman"/>
          <w:color w:val="212121"/>
          <w:szCs w:val="24"/>
        </w:rPr>
        <w:t xml:space="preserve"> τον άνεργο να πληρώσει 22% φόρο για το πενιχρό επίδομα που του δίνετε</w:t>
      </w:r>
      <w:r>
        <w:rPr>
          <w:rFonts w:eastAsia="Times New Roman"/>
          <w:color w:val="212121"/>
          <w:szCs w:val="24"/>
        </w:rPr>
        <w:t>.</w:t>
      </w:r>
    </w:p>
    <w:p w14:paraId="4CC5BB0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Ν</w:t>
      </w:r>
      <w:r w:rsidRPr="005B6073">
        <w:rPr>
          <w:rFonts w:eastAsia="Times New Roman"/>
          <w:color w:val="212121"/>
          <w:szCs w:val="24"/>
        </w:rPr>
        <w:t>α</w:t>
      </w:r>
      <w:r>
        <w:rPr>
          <w:rFonts w:eastAsia="Times New Roman"/>
          <w:color w:val="212121"/>
          <w:szCs w:val="24"/>
        </w:rPr>
        <w:t>,</w:t>
      </w:r>
      <w:r w:rsidRPr="005B6073">
        <w:rPr>
          <w:rFonts w:eastAsia="Times New Roman"/>
          <w:color w:val="212121"/>
          <w:szCs w:val="24"/>
        </w:rPr>
        <w:t xml:space="preserve"> λοιπόν</w:t>
      </w:r>
      <w:r>
        <w:rPr>
          <w:rFonts w:eastAsia="Times New Roman"/>
          <w:color w:val="212121"/>
          <w:szCs w:val="24"/>
        </w:rPr>
        <w:t>, π</w:t>
      </w:r>
      <w:r w:rsidRPr="005B6073">
        <w:rPr>
          <w:rFonts w:eastAsia="Times New Roman"/>
          <w:color w:val="212121"/>
          <w:szCs w:val="24"/>
        </w:rPr>
        <w:t xml:space="preserve">ώς υλοποιείται η δίκαιη ανάπτυξη για το κεφάλαιο που υπηρετεί η </w:t>
      </w:r>
      <w:r>
        <w:rPr>
          <w:rFonts w:eastAsia="Times New Roman"/>
          <w:color w:val="212121"/>
          <w:szCs w:val="24"/>
        </w:rPr>
        <w:t>Κ</w:t>
      </w:r>
      <w:r w:rsidRPr="005B6073">
        <w:rPr>
          <w:rFonts w:eastAsia="Times New Roman"/>
          <w:color w:val="212121"/>
          <w:szCs w:val="24"/>
        </w:rPr>
        <w:t>υβέρνηση ΣΥΡΙΖΑ</w:t>
      </w:r>
      <w:r>
        <w:rPr>
          <w:rFonts w:eastAsia="Times New Roman"/>
          <w:color w:val="212121"/>
          <w:szCs w:val="24"/>
        </w:rPr>
        <w:t>,</w:t>
      </w:r>
      <w:r w:rsidRPr="005B6073">
        <w:rPr>
          <w:rFonts w:eastAsia="Times New Roman"/>
          <w:color w:val="212121"/>
          <w:szCs w:val="24"/>
        </w:rPr>
        <w:t xml:space="preserve"> όπως και οι προηγούμενες της Νέας Δημοκρατίας και του ΠΑΣΟΚ</w:t>
      </w:r>
      <w:r>
        <w:rPr>
          <w:rFonts w:eastAsia="Times New Roman"/>
          <w:color w:val="212121"/>
          <w:szCs w:val="24"/>
        </w:rPr>
        <w:t>.</w:t>
      </w:r>
    </w:p>
    <w:p w14:paraId="4CC5BB0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Β</w:t>
      </w:r>
      <w:r w:rsidRPr="005B6073">
        <w:rPr>
          <w:rFonts w:eastAsia="Times New Roman"/>
          <w:color w:val="212121"/>
          <w:szCs w:val="24"/>
        </w:rPr>
        <w:t>έβαια</w:t>
      </w:r>
      <w:r>
        <w:rPr>
          <w:rFonts w:eastAsia="Times New Roman"/>
          <w:color w:val="212121"/>
          <w:szCs w:val="24"/>
        </w:rPr>
        <w:t>,</w:t>
      </w:r>
      <w:r w:rsidRPr="005B6073">
        <w:rPr>
          <w:rFonts w:eastAsia="Times New Roman"/>
          <w:color w:val="212121"/>
          <w:szCs w:val="24"/>
        </w:rPr>
        <w:t xml:space="preserve"> θα υπάρξει και συνέχ</w:t>
      </w:r>
      <w:r w:rsidRPr="005B6073">
        <w:rPr>
          <w:rFonts w:eastAsia="Times New Roman"/>
          <w:color w:val="212121"/>
          <w:szCs w:val="24"/>
        </w:rPr>
        <w:t>εια με νέα φορολογικά κίνητρα για τους επιχειρηματικούς ομίλους</w:t>
      </w:r>
      <w:r>
        <w:rPr>
          <w:rFonts w:eastAsia="Times New Roman"/>
          <w:color w:val="212121"/>
          <w:szCs w:val="24"/>
        </w:rPr>
        <w:t xml:space="preserve">. </w:t>
      </w:r>
      <w:r w:rsidRPr="005B6073">
        <w:rPr>
          <w:rFonts w:eastAsia="Times New Roman"/>
          <w:color w:val="212121"/>
          <w:szCs w:val="24"/>
        </w:rPr>
        <w:t>Άλλωστε</w:t>
      </w:r>
      <w:r>
        <w:rPr>
          <w:rFonts w:eastAsia="Times New Roman"/>
          <w:color w:val="212121"/>
          <w:szCs w:val="24"/>
        </w:rPr>
        <w:t xml:space="preserve">, </w:t>
      </w:r>
      <w:r w:rsidRPr="005B6073">
        <w:rPr>
          <w:rFonts w:eastAsia="Times New Roman"/>
          <w:color w:val="212121"/>
          <w:szCs w:val="24"/>
        </w:rPr>
        <w:t xml:space="preserve">ο ίδιος ο </w:t>
      </w:r>
      <w:r>
        <w:rPr>
          <w:rFonts w:eastAsia="Times New Roman"/>
          <w:color w:val="212121"/>
          <w:szCs w:val="24"/>
        </w:rPr>
        <w:t>κ. Πιτσιόρλας</w:t>
      </w:r>
      <w:r w:rsidRPr="005B6073">
        <w:rPr>
          <w:rFonts w:eastAsia="Times New Roman"/>
          <w:color w:val="212121"/>
          <w:szCs w:val="24"/>
        </w:rPr>
        <w:t xml:space="preserve"> </w:t>
      </w:r>
      <w:r>
        <w:rPr>
          <w:rFonts w:eastAsia="Times New Roman"/>
          <w:color w:val="212121"/>
          <w:szCs w:val="24"/>
        </w:rPr>
        <w:t xml:space="preserve">το ανακοίνωσε την προηγούμενη </w:t>
      </w:r>
      <w:r w:rsidRPr="005B6073">
        <w:rPr>
          <w:rFonts w:eastAsia="Times New Roman"/>
          <w:color w:val="212121"/>
          <w:szCs w:val="24"/>
        </w:rPr>
        <w:t>βδομάδα ότι έρχονται στη Βουλή τέτοιου είδους μέτρα εντός διμήνου</w:t>
      </w:r>
      <w:r>
        <w:rPr>
          <w:rFonts w:eastAsia="Times New Roman"/>
          <w:color w:val="212121"/>
          <w:szCs w:val="24"/>
        </w:rPr>
        <w:t>.</w:t>
      </w:r>
    </w:p>
    <w:p w14:paraId="4CC5BB06" w14:textId="77777777" w:rsidR="005D719C" w:rsidRDefault="00627F40">
      <w:pPr>
        <w:spacing w:line="600" w:lineRule="auto"/>
        <w:ind w:firstLine="720"/>
        <w:jc w:val="both"/>
        <w:rPr>
          <w:rFonts w:eastAsia="Times New Roman"/>
          <w:color w:val="212121"/>
          <w:szCs w:val="24"/>
        </w:rPr>
      </w:pPr>
      <w:r w:rsidRPr="005B6073">
        <w:rPr>
          <w:rFonts w:eastAsia="Times New Roman"/>
          <w:color w:val="212121"/>
          <w:szCs w:val="24"/>
        </w:rPr>
        <w:t>Αυτή είναι η ταξική απάνθρωπη πολιτική του ΣΥΡΙΖΑ</w:t>
      </w:r>
      <w:r>
        <w:rPr>
          <w:rFonts w:eastAsia="Times New Roman"/>
          <w:color w:val="212121"/>
          <w:szCs w:val="24"/>
        </w:rPr>
        <w:t xml:space="preserve">. </w:t>
      </w:r>
      <w:r w:rsidRPr="005B6073">
        <w:rPr>
          <w:rFonts w:eastAsia="Times New Roman"/>
          <w:color w:val="212121"/>
          <w:szCs w:val="24"/>
        </w:rPr>
        <w:t>Αυτή είναι</w:t>
      </w:r>
      <w:r w:rsidRPr="005B6073">
        <w:rPr>
          <w:rFonts w:eastAsia="Times New Roman"/>
          <w:color w:val="212121"/>
          <w:szCs w:val="24"/>
        </w:rPr>
        <w:t xml:space="preserve"> η δίκαιη ανάπτυξη για την ολιγαρχία του πλούτου</w:t>
      </w:r>
      <w:r>
        <w:rPr>
          <w:rFonts w:eastAsia="Times New Roman"/>
          <w:color w:val="212121"/>
          <w:szCs w:val="24"/>
        </w:rPr>
        <w:t xml:space="preserve">. </w:t>
      </w:r>
      <w:r w:rsidRPr="005B6073">
        <w:rPr>
          <w:rFonts w:eastAsia="Times New Roman"/>
          <w:color w:val="212121"/>
          <w:szCs w:val="24"/>
        </w:rPr>
        <w:t>Αυτό είναι το σκάνδαλο των σκανδάλων</w:t>
      </w:r>
      <w:r>
        <w:rPr>
          <w:rFonts w:eastAsia="Times New Roman"/>
          <w:color w:val="212121"/>
          <w:szCs w:val="24"/>
        </w:rPr>
        <w:t>!</w:t>
      </w:r>
    </w:p>
    <w:p w14:paraId="4CC5BB0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Και να θέλετε να κρυφτείτε, η </w:t>
      </w:r>
      <w:r w:rsidRPr="005B6073">
        <w:rPr>
          <w:rFonts w:eastAsia="Times New Roman"/>
          <w:color w:val="212121"/>
          <w:szCs w:val="24"/>
        </w:rPr>
        <w:t>χαρά δεν σας αφήνει</w:t>
      </w:r>
      <w:r>
        <w:rPr>
          <w:rFonts w:eastAsia="Times New Roman"/>
          <w:color w:val="212121"/>
          <w:szCs w:val="24"/>
        </w:rPr>
        <w:t>!</w:t>
      </w:r>
    </w:p>
    <w:p w14:paraId="4CC5BB08" w14:textId="77777777" w:rsidR="005D719C" w:rsidRDefault="00627F40">
      <w:pPr>
        <w:spacing w:line="600" w:lineRule="auto"/>
        <w:ind w:firstLine="720"/>
        <w:jc w:val="both"/>
        <w:rPr>
          <w:rFonts w:eastAsia="Times New Roman"/>
          <w:color w:val="212121"/>
          <w:szCs w:val="24"/>
        </w:rPr>
      </w:pPr>
      <w:r w:rsidRPr="005B6073">
        <w:rPr>
          <w:rFonts w:eastAsia="Times New Roman"/>
          <w:color w:val="212121"/>
          <w:szCs w:val="24"/>
        </w:rPr>
        <w:t xml:space="preserve">Είναι πρόκληση </w:t>
      </w:r>
      <w:r>
        <w:rPr>
          <w:rFonts w:eastAsia="Times New Roman"/>
          <w:color w:val="212121"/>
          <w:szCs w:val="24"/>
        </w:rPr>
        <w:t>–</w:t>
      </w:r>
      <w:r w:rsidRPr="005B6073">
        <w:rPr>
          <w:rFonts w:eastAsia="Times New Roman"/>
          <w:color w:val="212121"/>
          <w:szCs w:val="24"/>
        </w:rPr>
        <w:t>πραγματικά</w:t>
      </w:r>
      <w:r>
        <w:rPr>
          <w:rFonts w:eastAsia="Times New Roman"/>
          <w:color w:val="212121"/>
          <w:szCs w:val="24"/>
        </w:rPr>
        <w:t>,</w:t>
      </w:r>
      <w:r w:rsidRPr="005B6073">
        <w:rPr>
          <w:rFonts w:eastAsia="Times New Roman"/>
          <w:color w:val="212121"/>
          <w:szCs w:val="24"/>
        </w:rPr>
        <w:t xml:space="preserve"> πρόκληση</w:t>
      </w:r>
      <w:r>
        <w:rPr>
          <w:rFonts w:eastAsia="Times New Roman"/>
          <w:color w:val="212121"/>
          <w:szCs w:val="24"/>
        </w:rPr>
        <w:t xml:space="preserve">!- </w:t>
      </w:r>
      <w:r w:rsidRPr="005B6073">
        <w:rPr>
          <w:rFonts w:eastAsia="Times New Roman"/>
          <w:color w:val="212121"/>
          <w:szCs w:val="24"/>
        </w:rPr>
        <w:t>οι εφο</w:t>
      </w:r>
      <w:r>
        <w:rPr>
          <w:rFonts w:eastAsia="Times New Roman"/>
          <w:color w:val="212121"/>
          <w:szCs w:val="24"/>
        </w:rPr>
        <w:t>πλιστές, α</w:t>
      </w:r>
      <w:r w:rsidRPr="005B6073">
        <w:rPr>
          <w:rFonts w:eastAsia="Times New Roman"/>
          <w:color w:val="212121"/>
          <w:szCs w:val="24"/>
        </w:rPr>
        <w:t>ν και απολαμβάνουν πλειάδα προν</w:t>
      </w:r>
      <w:r>
        <w:rPr>
          <w:rFonts w:eastAsia="Times New Roman"/>
          <w:color w:val="212121"/>
          <w:szCs w:val="24"/>
        </w:rPr>
        <w:t xml:space="preserve">ομίων και φοροαπαλλαγών και με </w:t>
      </w:r>
      <w:r>
        <w:rPr>
          <w:rFonts w:eastAsia="Times New Roman"/>
          <w:color w:val="212121"/>
          <w:szCs w:val="24"/>
        </w:rPr>
        <w:t>σ</w:t>
      </w:r>
      <w:r w:rsidRPr="005B6073">
        <w:rPr>
          <w:rFonts w:eastAsia="Times New Roman"/>
          <w:color w:val="212121"/>
          <w:szCs w:val="24"/>
        </w:rPr>
        <w:t>υνταγματική πρόβλεψη</w:t>
      </w:r>
      <w:r>
        <w:rPr>
          <w:rFonts w:eastAsia="Times New Roman"/>
          <w:color w:val="212121"/>
          <w:szCs w:val="24"/>
        </w:rPr>
        <w:t>,</w:t>
      </w:r>
      <w:r w:rsidRPr="005B6073">
        <w:rPr>
          <w:rFonts w:eastAsia="Times New Roman"/>
          <w:color w:val="212121"/>
          <w:szCs w:val="24"/>
        </w:rPr>
        <w:t xml:space="preserve"> να επιβαρυνθούν με 10% επί των εισαγό</w:t>
      </w:r>
      <w:r>
        <w:rPr>
          <w:rFonts w:eastAsia="Times New Roman"/>
          <w:color w:val="212121"/>
          <w:szCs w:val="24"/>
        </w:rPr>
        <w:t>μενων μερισμάτων των μελών της Ένωσης Ελλήνων Ε</w:t>
      </w:r>
      <w:r w:rsidRPr="005B6073">
        <w:rPr>
          <w:rFonts w:eastAsia="Times New Roman"/>
          <w:color w:val="212121"/>
          <w:szCs w:val="24"/>
        </w:rPr>
        <w:t>φοπλιστών</w:t>
      </w:r>
      <w:r>
        <w:rPr>
          <w:rFonts w:eastAsia="Times New Roman"/>
          <w:color w:val="212121"/>
          <w:szCs w:val="24"/>
        </w:rPr>
        <w:t>,</w:t>
      </w:r>
      <w:r w:rsidRPr="005B6073">
        <w:rPr>
          <w:rFonts w:eastAsia="Times New Roman"/>
          <w:color w:val="212121"/>
          <w:szCs w:val="24"/>
        </w:rPr>
        <w:t xml:space="preserve"> όταν ο εργαζόμενος φορολογείται με 22% και το </w:t>
      </w:r>
      <w:r w:rsidRPr="005B6073">
        <w:rPr>
          <w:rFonts w:eastAsia="Times New Roman"/>
          <w:color w:val="212121"/>
          <w:szCs w:val="24"/>
        </w:rPr>
        <w:lastRenderedPageBreak/>
        <w:t>κεφάλαιο</w:t>
      </w:r>
      <w:r>
        <w:rPr>
          <w:rFonts w:eastAsia="Times New Roman"/>
          <w:color w:val="212121"/>
          <w:szCs w:val="24"/>
        </w:rPr>
        <w:t>,</w:t>
      </w:r>
      <w:r w:rsidRPr="005B6073">
        <w:rPr>
          <w:rFonts w:eastAsia="Times New Roman"/>
          <w:color w:val="212121"/>
          <w:szCs w:val="24"/>
        </w:rPr>
        <w:t xml:space="preserve"> οι επιχειρηματ</w:t>
      </w:r>
      <w:r>
        <w:rPr>
          <w:rFonts w:eastAsia="Times New Roman"/>
          <w:color w:val="212121"/>
          <w:szCs w:val="24"/>
        </w:rPr>
        <w:t xml:space="preserve">ικοί όμιλοι, οι </w:t>
      </w:r>
      <w:r w:rsidRPr="005B6073">
        <w:rPr>
          <w:rFonts w:eastAsia="Times New Roman"/>
          <w:color w:val="212121"/>
          <w:szCs w:val="24"/>
        </w:rPr>
        <w:t>βιομήχανοι δηλαδή</w:t>
      </w:r>
      <w:r>
        <w:rPr>
          <w:rFonts w:eastAsia="Times New Roman"/>
          <w:color w:val="212121"/>
          <w:szCs w:val="24"/>
        </w:rPr>
        <w:t>, οι</w:t>
      </w:r>
      <w:r w:rsidRPr="005B6073">
        <w:rPr>
          <w:rFonts w:eastAsia="Times New Roman"/>
          <w:color w:val="212121"/>
          <w:szCs w:val="24"/>
        </w:rPr>
        <w:t xml:space="preserve"> εφοπλιστές</w:t>
      </w:r>
      <w:r>
        <w:rPr>
          <w:rFonts w:eastAsia="Times New Roman"/>
          <w:color w:val="212121"/>
          <w:szCs w:val="24"/>
        </w:rPr>
        <w:t xml:space="preserve">, </w:t>
      </w:r>
      <w:r w:rsidRPr="005B6073">
        <w:rPr>
          <w:rFonts w:eastAsia="Times New Roman"/>
          <w:color w:val="212121"/>
          <w:szCs w:val="24"/>
        </w:rPr>
        <w:t xml:space="preserve">όλοι </w:t>
      </w:r>
      <w:r>
        <w:rPr>
          <w:rFonts w:eastAsia="Times New Roman"/>
          <w:color w:val="212121"/>
          <w:szCs w:val="24"/>
        </w:rPr>
        <w:t>αυτοί καταβάλ</w:t>
      </w:r>
      <w:r>
        <w:rPr>
          <w:rFonts w:eastAsia="Times New Roman"/>
          <w:color w:val="212121"/>
          <w:szCs w:val="24"/>
        </w:rPr>
        <w:t>λουν μ</w:t>
      </w:r>
      <w:r w:rsidRPr="005B6073">
        <w:rPr>
          <w:rFonts w:eastAsia="Times New Roman"/>
          <w:color w:val="212121"/>
          <w:szCs w:val="24"/>
        </w:rPr>
        <w:t>όλις το 6% των συνολικών φορολογικών εσόδων του κρατικού προϋπολογισμού</w:t>
      </w:r>
      <w:r>
        <w:rPr>
          <w:rFonts w:eastAsia="Times New Roman"/>
          <w:color w:val="212121"/>
          <w:szCs w:val="24"/>
        </w:rPr>
        <w:t xml:space="preserve">. </w:t>
      </w:r>
    </w:p>
    <w:p w14:paraId="4CC5BB0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5B6073">
        <w:rPr>
          <w:rFonts w:eastAsia="Times New Roman"/>
          <w:color w:val="212121"/>
          <w:szCs w:val="24"/>
        </w:rPr>
        <w:t>ο ποσό των 75 εκατομμυρίων ευρώ ως εθελ</w:t>
      </w:r>
      <w:r>
        <w:rPr>
          <w:rFonts w:eastAsia="Times New Roman"/>
          <w:color w:val="212121"/>
          <w:szCs w:val="24"/>
        </w:rPr>
        <w:t>οντική προσφορά στην οικονομία, ό</w:t>
      </w:r>
      <w:r w:rsidRPr="005B6073">
        <w:rPr>
          <w:rFonts w:eastAsia="Times New Roman"/>
          <w:color w:val="212121"/>
          <w:szCs w:val="24"/>
        </w:rPr>
        <w:t xml:space="preserve">πως λένε </w:t>
      </w:r>
      <w:r>
        <w:rPr>
          <w:rFonts w:eastAsia="Times New Roman"/>
          <w:color w:val="212121"/>
          <w:szCs w:val="24"/>
        </w:rPr>
        <w:t>-</w:t>
      </w:r>
      <w:r w:rsidRPr="005B6073">
        <w:rPr>
          <w:rFonts w:eastAsia="Times New Roman"/>
          <w:color w:val="212121"/>
          <w:szCs w:val="24"/>
        </w:rPr>
        <w:t>λες και κάνουν χάρη</w:t>
      </w:r>
      <w:r>
        <w:rPr>
          <w:rFonts w:eastAsia="Times New Roman"/>
          <w:color w:val="212121"/>
          <w:szCs w:val="24"/>
        </w:rPr>
        <w:t>!- φαντάζει σαν</w:t>
      </w:r>
      <w:r w:rsidRPr="005B6073">
        <w:rPr>
          <w:rFonts w:eastAsia="Times New Roman"/>
          <w:color w:val="212121"/>
          <w:szCs w:val="24"/>
        </w:rPr>
        <w:t xml:space="preserve"> κάτι λι</w:t>
      </w:r>
      <w:r>
        <w:rPr>
          <w:rFonts w:eastAsia="Times New Roman"/>
          <w:color w:val="212121"/>
          <w:szCs w:val="24"/>
        </w:rPr>
        <w:t xml:space="preserve">γότερο από ψίχουλα, </w:t>
      </w:r>
      <w:r w:rsidRPr="005B6073">
        <w:rPr>
          <w:rFonts w:eastAsia="Times New Roman"/>
          <w:color w:val="212121"/>
          <w:szCs w:val="24"/>
        </w:rPr>
        <w:t xml:space="preserve">όταν οι εφοπλιστές καρπώνονται </w:t>
      </w:r>
      <w:r w:rsidRPr="005B6073">
        <w:rPr>
          <w:rFonts w:eastAsia="Times New Roman"/>
          <w:color w:val="212121"/>
          <w:szCs w:val="24"/>
        </w:rPr>
        <w:t>επιδοτήσεις</w:t>
      </w:r>
      <w:r>
        <w:rPr>
          <w:rFonts w:eastAsia="Times New Roman"/>
          <w:color w:val="212121"/>
          <w:szCs w:val="24"/>
        </w:rPr>
        <w:t xml:space="preserve">, </w:t>
      </w:r>
      <w:r w:rsidRPr="005B6073">
        <w:rPr>
          <w:rFonts w:eastAsia="Times New Roman"/>
          <w:color w:val="212121"/>
          <w:szCs w:val="24"/>
        </w:rPr>
        <w:t xml:space="preserve">αφορολόγητο πετρέλαιο </w:t>
      </w:r>
      <w:r>
        <w:rPr>
          <w:rFonts w:eastAsia="Times New Roman"/>
          <w:color w:val="212121"/>
          <w:szCs w:val="24"/>
        </w:rPr>
        <w:t>και τζάμπα</w:t>
      </w:r>
      <w:r w:rsidRPr="005B6073">
        <w:rPr>
          <w:rFonts w:eastAsia="Times New Roman"/>
          <w:color w:val="212121"/>
          <w:szCs w:val="24"/>
        </w:rPr>
        <w:t xml:space="preserve"> εκμετάλλευση των υποδομών</w:t>
      </w:r>
      <w:r>
        <w:rPr>
          <w:rFonts w:eastAsia="Times New Roman"/>
          <w:color w:val="212121"/>
          <w:szCs w:val="24"/>
        </w:rPr>
        <w:t>, όταν η Κυβέρνηση ΣΥΡΙΖΑ τούς κάνει</w:t>
      </w:r>
      <w:r w:rsidRPr="005B6073">
        <w:rPr>
          <w:rFonts w:eastAsia="Times New Roman"/>
          <w:color w:val="212121"/>
          <w:szCs w:val="24"/>
        </w:rPr>
        <w:t xml:space="preserve"> δώρο την επέκταση στις εσωτερικές θαλάσσιες μεταφορές</w:t>
      </w:r>
      <w:r>
        <w:rPr>
          <w:rFonts w:eastAsia="Times New Roman"/>
          <w:color w:val="212121"/>
          <w:szCs w:val="24"/>
        </w:rPr>
        <w:t>,</w:t>
      </w:r>
      <w:r w:rsidRPr="005B6073">
        <w:rPr>
          <w:rFonts w:eastAsia="Times New Roman"/>
          <w:color w:val="212121"/>
          <w:szCs w:val="24"/>
        </w:rPr>
        <w:t xml:space="preserve"> τη μαύρη εργασία</w:t>
      </w:r>
      <w:r>
        <w:rPr>
          <w:rFonts w:eastAsia="Times New Roman"/>
          <w:color w:val="212121"/>
          <w:szCs w:val="24"/>
        </w:rPr>
        <w:t xml:space="preserve"> </w:t>
      </w:r>
      <w:r w:rsidRPr="005B6073">
        <w:rPr>
          <w:rFonts w:eastAsia="Times New Roman"/>
          <w:color w:val="212121"/>
          <w:szCs w:val="24"/>
        </w:rPr>
        <w:t>χωρίς συλλογικές συμβάσεις εργασίας</w:t>
      </w:r>
      <w:r>
        <w:rPr>
          <w:rFonts w:eastAsia="Times New Roman"/>
          <w:color w:val="212121"/>
          <w:szCs w:val="24"/>
        </w:rPr>
        <w:t>, κ</w:t>
      </w:r>
      <w:r w:rsidRPr="005B6073">
        <w:rPr>
          <w:rFonts w:eastAsia="Times New Roman"/>
          <w:color w:val="212121"/>
          <w:szCs w:val="24"/>
        </w:rPr>
        <w:t xml:space="preserve">οινωνική ασφάλιση και συνδικαλιστική </w:t>
      </w:r>
      <w:r w:rsidRPr="005B6073">
        <w:rPr>
          <w:rFonts w:eastAsia="Times New Roman"/>
          <w:color w:val="212121"/>
          <w:szCs w:val="24"/>
        </w:rPr>
        <w:t>εκπροσώπηση</w:t>
      </w:r>
      <w:r>
        <w:rPr>
          <w:rFonts w:eastAsia="Times New Roman"/>
          <w:color w:val="212121"/>
          <w:szCs w:val="24"/>
        </w:rPr>
        <w:t>.</w:t>
      </w:r>
    </w:p>
    <w:p w14:paraId="4CC5BB0A" w14:textId="77777777" w:rsidR="005D719C" w:rsidRDefault="00627F40">
      <w:pPr>
        <w:spacing w:line="600" w:lineRule="auto"/>
        <w:ind w:firstLine="720"/>
        <w:jc w:val="both"/>
        <w:rPr>
          <w:rFonts w:eastAsia="Times New Roman"/>
          <w:color w:val="212121"/>
          <w:szCs w:val="24"/>
        </w:rPr>
      </w:pPr>
      <w:r w:rsidRPr="005B6073">
        <w:rPr>
          <w:rFonts w:eastAsia="Times New Roman"/>
          <w:color w:val="212121"/>
          <w:szCs w:val="24"/>
        </w:rPr>
        <w:t>Μάλιστα</w:t>
      </w:r>
      <w:r>
        <w:rPr>
          <w:rFonts w:eastAsia="Times New Roman"/>
          <w:color w:val="212121"/>
          <w:szCs w:val="24"/>
        </w:rPr>
        <w:t>, στην έκθεση του Γενικού Λ</w:t>
      </w:r>
      <w:r w:rsidRPr="005B6073">
        <w:rPr>
          <w:rFonts w:eastAsia="Times New Roman"/>
          <w:color w:val="212121"/>
          <w:szCs w:val="24"/>
        </w:rPr>
        <w:t>ογιστηρίου του Κράτους αναφέρεται ότι επέρχεται επί του κρατικού προϋπολογισμού ε</w:t>
      </w:r>
      <w:r>
        <w:rPr>
          <w:rFonts w:eastAsia="Times New Roman"/>
          <w:color w:val="212121"/>
          <w:szCs w:val="24"/>
        </w:rPr>
        <w:t>τήσια μείωση εσόδων από αυτή τη</w:t>
      </w:r>
      <w:r w:rsidRPr="005B6073">
        <w:rPr>
          <w:rFonts w:eastAsia="Times New Roman"/>
          <w:color w:val="212121"/>
          <w:szCs w:val="24"/>
        </w:rPr>
        <w:t xml:space="preserve"> ρύθμιση από το έτος 2020 και εφεξής ύψο</w:t>
      </w:r>
      <w:r>
        <w:rPr>
          <w:rFonts w:eastAsia="Times New Roman"/>
          <w:color w:val="212121"/>
          <w:szCs w:val="24"/>
        </w:rPr>
        <w:t>υ</w:t>
      </w:r>
      <w:r w:rsidRPr="005B6073">
        <w:rPr>
          <w:rFonts w:eastAsia="Times New Roman"/>
          <w:color w:val="212121"/>
          <w:szCs w:val="24"/>
        </w:rPr>
        <w:t>ς 45 εκατομμυρίων ευρώ περίπου</w:t>
      </w:r>
      <w:r>
        <w:rPr>
          <w:rFonts w:eastAsia="Times New Roman"/>
          <w:color w:val="212121"/>
          <w:szCs w:val="24"/>
        </w:rPr>
        <w:t xml:space="preserve">. Η </w:t>
      </w:r>
      <w:r w:rsidRPr="005B6073">
        <w:rPr>
          <w:rFonts w:eastAsia="Times New Roman"/>
          <w:color w:val="212121"/>
          <w:szCs w:val="24"/>
        </w:rPr>
        <w:t xml:space="preserve">ανωτέρω μείωση </w:t>
      </w:r>
      <w:r>
        <w:rPr>
          <w:rFonts w:eastAsia="Times New Roman"/>
          <w:color w:val="212121"/>
          <w:szCs w:val="24"/>
        </w:rPr>
        <w:t>–</w:t>
      </w:r>
      <w:r w:rsidRPr="005B6073">
        <w:rPr>
          <w:rFonts w:eastAsia="Times New Roman"/>
          <w:color w:val="212121"/>
          <w:szCs w:val="24"/>
        </w:rPr>
        <w:t>αναφέρ</w:t>
      </w:r>
      <w:r w:rsidRPr="005B6073">
        <w:rPr>
          <w:rFonts w:eastAsia="Times New Roman"/>
          <w:color w:val="212121"/>
          <w:szCs w:val="24"/>
        </w:rPr>
        <w:t>ει</w:t>
      </w:r>
      <w:r>
        <w:rPr>
          <w:rFonts w:eastAsia="Times New Roman"/>
          <w:color w:val="212121"/>
          <w:szCs w:val="24"/>
        </w:rPr>
        <w:t>-</w:t>
      </w:r>
      <w:r w:rsidRPr="005B6073">
        <w:rPr>
          <w:rFonts w:eastAsia="Times New Roman"/>
          <w:color w:val="212121"/>
          <w:szCs w:val="24"/>
        </w:rPr>
        <w:t xml:space="preserve"> θα αναπληρωθεί από άλλες πηγές εσόδων του κρατικού προϋπολογισμού</w:t>
      </w:r>
      <w:r>
        <w:rPr>
          <w:rFonts w:eastAsia="Times New Roman"/>
          <w:color w:val="212121"/>
          <w:szCs w:val="24"/>
        </w:rPr>
        <w:t>. Δ</w:t>
      </w:r>
      <w:r w:rsidRPr="005B6073">
        <w:rPr>
          <w:rFonts w:eastAsia="Times New Roman"/>
          <w:color w:val="212121"/>
          <w:szCs w:val="24"/>
        </w:rPr>
        <w:t>ηλαδή</w:t>
      </w:r>
      <w:r>
        <w:rPr>
          <w:rFonts w:eastAsia="Times New Roman"/>
          <w:color w:val="212121"/>
          <w:szCs w:val="24"/>
        </w:rPr>
        <w:t>,</w:t>
      </w:r>
      <w:r w:rsidRPr="005B6073">
        <w:rPr>
          <w:rFonts w:eastAsia="Times New Roman"/>
          <w:color w:val="212121"/>
          <w:szCs w:val="24"/>
        </w:rPr>
        <w:t xml:space="preserve"> με άλλα λόγια</w:t>
      </w:r>
      <w:r>
        <w:rPr>
          <w:rFonts w:eastAsia="Times New Roman"/>
          <w:color w:val="212121"/>
          <w:szCs w:val="24"/>
        </w:rPr>
        <w:t>,</w:t>
      </w:r>
      <w:r w:rsidRPr="005B6073">
        <w:rPr>
          <w:rFonts w:eastAsia="Times New Roman"/>
          <w:color w:val="212121"/>
          <w:szCs w:val="24"/>
        </w:rPr>
        <w:t xml:space="preserve"> ο λαός θα κληθεί να πληρώσει και αυτόν το</w:t>
      </w:r>
      <w:r>
        <w:rPr>
          <w:rFonts w:eastAsia="Times New Roman"/>
          <w:color w:val="212121"/>
          <w:szCs w:val="24"/>
        </w:rPr>
        <w:t>ν</w:t>
      </w:r>
      <w:r w:rsidRPr="005B6073">
        <w:rPr>
          <w:rFonts w:eastAsia="Times New Roman"/>
          <w:color w:val="212121"/>
          <w:szCs w:val="24"/>
        </w:rPr>
        <w:t xml:space="preserve"> λογαριασμό στο </w:t>
      </w:r>
      <w:r>
        <w:rPr>
          <w:rFonts w:eastAsia="Times New Roman"/>
          <w:color w:val="212121"/>
          <w:szCs w:val="24"/>
        </w:rPr>
        <w:t>όνομα της διαμόρφωσης του φιλο</w:t>
      </w:r>
      <w:r w:rsidRPr="005B6073">
        <w:rPr>
          <w:rFonts w:eastAsia="Times New Roman"/>
          <w:color w:val="212121"/>
          <w:szCs w:val="24"/>
        </w:rPr>
        <w:t>επενδυτικού περιβάλλοντος</w:t>
      </w:r>
      <w:r>
        <w:rPr>
          <w:rFonts w:eastAsia="Times New Roman"/>
          <w:color w:val="212121"/>
          <w:szCs w:val="24"/>
        </w:rPr>
        <w:t xml:space="preserve">, </w:t>
      </w:r>
      <w:r w:rsidRPr="005B6073">
        <w:rPr>
          <w:rFonts w:eastAsia="Times New Roman"/>
          <w:color w:val="212121"/>
          <w:szCs w:val="24"/>
        </w:rPr>
        <w:lastRenderedPageBreak/>
        <w:t>της καπιταλιστικής ανάπτυξης</w:t>
      </w:r>
      <w:r>
        <w:rPr>
          <w:rFonts w:eastAsia="Times New Roman"/>
          <w:color w:val="212121"/>
          <w:szCs w:val="24"/>
        </w:rPr>
        <w:t>,</w:t>
      </w:r>
      <w:r w:rsidRPr="005B6073">
        <w:rPr>
          <w:rFonts w:eastAsia="Times New Roman"/>
          <w:color w:val="212121"/>
          <w:szCs w:val="24"/>
        </w:rPr>
        <w:t xml:space="preserve"> </w:t>
      </w:r>
      <w:r>
        <w:rPr>
          <w:rFonts w:eastAsia="Times New Roman"/>
          <w:color w:val="212121"/>
          <w:szCs w:val="24"/>
        </w:rPr>
        <w:t>που προϋποθέτει θ</w:t>
      </w:r>
      <w:r>
        <w:rPr>
          <w:rFonts w:eastAsia="Times New Roman"/>
          <w:color w:val="212121"/>
          <w:szCs w:val="24"/>
        </w:rPr>
        <w:t>υσίες για την ε</w:t>
      </w:r>
      <w:r w:rsidRPr="005B6073">
        <w:rPr>
          <w:rFonts w:eastAsia="Times New Roman"/>
          <w:color w:val="212121"/>
          <w:szCs w:val="24"/>
        </w:rPr>
        <w:t>ργατική τάξη χωρίς τέλος</w:t>
      </w:r>
      <w:r>
        <w:rPr>
          <w:rFonts w:eastAsia="Times New Roman"/>
          <w:color w:val="212121"/>
          <w:szCs w:val="24"/>
        </w:rPr>
        <w:t xml:space="preserve">. </w:t>
      </w:r>
    </w:p>
    <w:p w14:paraId="4CC5BB0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Βέβαια αργά ή γρήγορα θα πάρετε το μάθημα -δ</w:t>
      </w:r>
      <w:r w:rsidRPr="005B6073">
        <w:rPr>
          <w:rFonts w:eastAsia="Times New Roman"/>
          <w:color w:val="212121"/>
          <w:szCs w:val="24"/>
        </w:rPr>
        <w:t>εν υπάρχει περίπτωση</w:t>
      </w:r>
      <w:r>
        <w:rPr>
          <w:rFonts w:eastAsia="Times New Roman"/>
          <w:color w:val="212121"/>
          <w:szCs w:val="24"/>
        </w:rPr>
        <w:t>-</w:t>
      </w:r>
      <w:r w:rsidRPr="005B6073">
        <w:rPr>
          <w:rFonts w:eastAsia="Times New Roman"/>
          <w:color w:val="212121"/>
          <w:szCs w:val="24"/>
        </w:rPr>
        <w:t xml:space="preserve"> που σας αξίζει </w:t>
      </w:r>
      <w:r>
        <w:rPr>
          <w:rFonts w:eastAsia="Times New Roman"/>
          <w:color w:val="212121"/>
          <w:szCs w:val="24"/>
        </w:rPr>
        <w:t xml:space="preserve">από </w:t>
      </w:r>
      <w:r w:rsidRPr="005B6073">
        <w:rPr>
          <w:rFonts w:eastAsia="Times New Roman"/>
          <w:color w:val="212121"/>
          <w:szCs w:val="24"/>
        </w:rPr>
        <w:t>τους εργαζόμενους και τους ανέργους</w:t>
      </w:r>
      <w:r>
        <w:rPr>
          <w:rFonts w:eastAsia="Times New Roman"/>
          <w:color w:val="212121"/>
          <w:szCs w:val="24"/>
        </w:rPr>
        <w:t xml:space="preserve">. </w:t>
      </w:r>
    </w:p>
    <w:p w14:paraId="4CC5BB0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5B6073">
        <w:rPr>
          <w:rFonts w:eastAsia="Times New Roman"/>
          <w:color w:val="212121"/>
          <w:szCs w:val="24"/>
        </w:rPr>
        <w:t xml:space="preserve">αι μόνο το γεγονός ότι θα συμπεριληφθεί αυτή η </w:t>
      </w:r>
      <w:r>
        <w:rPr>
          <w:rFonts w:eastAsia="Times New Roman"/>
          <w:color w:val="212121"/>
          <w:szCs w:val="24"/>
        </w:rPr>
        <w:t xml:space="preserve">κατάπτυστη </w:t>
      </w:r>
      <w:r w:rsidRPr="005B6073">
        <w:rPr>
          <w:rFonts w:eastAsia="Times New Roman"/>
          <w:color w:val="212121"/>
          <w:szCs w:val="24"/>
        </w:rPr>
        <w:t xml:space="preserve">τροπολογία </w:t>
      </w:r>
      <w:r>
        <w:rPr>
          <w:rFonts w:eastAsia="Times New Roman"/>
          <w:color w:val="212121"/>
          <w:szCs w:val="24"/>
        </w:rPr>
        <w:t xml:space="preserve">ως διάταξη, ως άρθρο </w:t>
      </w:r>
      <w:r w:rsidRPr="005B6073">
        <w:rPr>
          <w:rFonts w:eastAsia="Times New Roman"/>
          <w:color w:val="212121"/>
          <w:szCs w:val="24"/>
        </w:rPr>
        <w:t xml:space="preserve">στο νομοσχέδιο </w:t>
      </w:r>
      <w:r>
        <w:rPr>
          <w:rFonts w:eastAsia="Times New Roman"/>
          <w:color w:val="212121"/>
          <w:szCs w:val="24"/>
        </w:rPr>
        <w:t xml:space="preserve">που </w:t>
      </w:r>
      <w:r w:rsidRPr="005B6073">
        <w:rPr>
          <w:rFonts w:eastAsia="Times New Roman"/>
          <w:color w:val="212121"/>
          <w:szCs w:val="24"/>
        </w:rPr>
        <w:t xml:space="preserve">κουβεντιάζουμε </w:t>
      </w:r>
      <w:r>
        <w:rPr>
          <w:rFonts w:eastAsia="Times New Roman"/>
          <w:color w:val="212121"/>
          <w:szCs w:val="24"/>
        </w:rPr>
        <w:t>αποτελεί για εμάς</w:t>
      </w:r>
      <w:r w:rsidRPr="005B6073">
        <w:rPr>
          <w:rFonts w:eastAsia="Times New Roman"/>
          <w:color w:val="212121"/>
          <w:szCs w:val="24"/>
        </w:rPr>
        <w:t xml:space="preserve"> ένα</w:t>
      </w:r>
      <w:r>
        <w:rPr>
          <w:rFonts w:eastAsia="Times New Roman"/>
          <w:color w:val="212121"/>
          <w:szCs w:val="24"/>
        </w:rPr>
        <w:t>ν σημαντικό λόγο γ</w:t>
      </w:r>
      <w:r w:rsidRPr="005B6073">
        <w:rPr>
          <w:rFonts w:eastAsia="Times New Roman"/>
          <w:color w:val="212121"/>
          <w:szCs w:val="24"/>
        </w:rPr>
        <w:t>ια να καταψηφίσουμε επί της αρχής το σχέδιο νόμου</w:t>
      </w:r>
      <w:r>
        <w:rPr>
          <w:rFonts w:eastAsia="Times New Roman"/>
          <w:color w:val="212121"/>
          <w:szCs w:val="24"/>
        </w:rPr>
        <w:t>.</w:t>
      </w:r>
    </w:p>
    <w:p w14:paraId="4CC5BB0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5B6073">
        <w:rPr>
          <w:rFonts w:eastAsia="Times New Roman"/>
          <w:color w:val="212121"/>
          <w:szCs w:val="24"/>
        </w:rPr>
        <w:t xml:space="preserve">ώρα </w:t>
      </w:r>
      <w:r>
        <w:rPr>
          <w:rFonts w:eastAsia="Times New Roman"/>
          <w:color w:val="212121"/>
          <w:szCs w:val="24"/>
        </w:rPr>
        <w:t>όσον αφορά</w:t>
      </w:r>
      <w:r w:rsidRPr="005B6073">
        <w:rPr>
          <w:rFonts w:eastAsia="Times New Roman"/>
          <w:color w:val="212121"/>
          <w:szCs w:val="24"/>
        </w:rPr>
        <w:t xml:space="preserve"> αυτό καθαυτό </w:t>
      </w:r>
      <w:r>
        <w:rPr>
          <w:rFonts w:eastAsia="Times New Roman"/>
          <w:color w:val="212121"/>
          <w:szCs w:val="24"/>
        </w:rPr>
        <w:t xml:space="preserve">το </w:t>
      </w:r>
      <w:r w:rsidRPr="005B6073">
        <w:rPr>
          <w:rFonts w:eastAsia="Times New Roman"/>
          <w:color w:val="212121"/>
          <w:szCs w:val="24"/>
        </w:rPr>
        <w:t>σχέδιο νόμου</w:t>
      </w:r>
      <w:r>
        <w:rPr>
          <w:rFonts w:eastAsia="Times New Roman"/>
          <w:color w:val="212121"/>
          <w:szCs w:val="24"/>
        </w:rPr>
        <w:t>,</w:t>
      </w:r>
      <w:r w:rsidRPr="005B6073">
        <w:rPr>
          <w:rFonts w:eastAsia="Times New Roman"/>
          <w:color w:val="212121"/>
          <w:szCs w:val="24"/>
        </w:rPr>
        <w:t xml:space="preserve"> το παρόν σχέδιο νόμου για τον επαγγελμ</w:t>
      </w:r>
      <w:r>
        <w:rPr>
          <w:rFonts w:eastAsia="Times New Roman"/>
          <w:color w:val="212121"/>
          <w:szCs w:val="24"/>
        </w:rPr>
        <w:t>ατικό αθλητισμό, αποτελεί άλλη μι</w:t>
      </w:r>
      <w:r w:rsidRPr="005B6073">
        <w:rPr>
          <w:rFonts w:eastAsia="Times New Roman"/>
          <w:color w:val="212121"/>
          <w:szCs w:val="24"/>
        </w:rPr>
        <w:t>α νομοθετική πρ</w:t>
      </w:r>
      <w:r w:rsidRPr="005B6073">
        <w:rPr>
          <w:rFonts w:eastAsia="Times New Roman"/>
          <w:color w:val="212121"/>
          <w:szCs w:val="24"/>
        </w:rPr>
        <w:t>οσπάθ</w:t>
      </w:r>
      <w:r>
        <w:rPr>
          <w:rFonts w:eastAsia="Times New Roman"/>
          <w:color w:val="212121"/>
          <w:szCs w:val="24"/>
        </w:rPr>
        <w:t>εια της Κ</w:t>
      </w:r>
      <w:r w:rsidRPr="005B6073">
        <w:rPr>
          <w:rFonts w:eastAsia="Times New Roman"/>
          <w:color w:val="212121"/>
          <w:szCs w:val="24"/>
        </w:rPr>
        <w:t xml:space="preserve">υβέρνησης του ΣΥΡΙΖΑ </w:t>
      </w:r>
      <w:r>
        <w:rPr>
          <w:rFonts w:eastAsia="Times New Roman"/>
          <w:color w:val="212121"/>
          <w:szCs w:val="24"/>
        </w:rPr>
        <w:t>-</w:t>
      </w:r>
      <w:r w:rsidRPr="005B6073">
        <w:rPr>
          <w:rFonts w:eastAsia="Times New Roman"/>
          <w:color w:val="212121"/>
          <w:szCs w:val="24"/>
        </w:rPr>
        <w:t>σε συνέχεια των προηγούμενων της Νέας Δημοκρατίας και του ΠΑΣΟΚ</w:t>
      </w:r>
      <w:r>
        <w:rPr>
          <w:rFonts w:eastAsia="Times New Roman"/>
          <w:color w:val="212121"/>
          <w:szCs w:val="24"/>
        </w:rPr>
        <w:t>-</w:t>
      </w:r>
      <w:r w:rsidRPr="005B6073">
        <w:rPr>
          <w:rFonts w:eastAsia="Times New Roman"/>
          <w:color w:val="212121"/>
          <w:szCs w:val="24"/>
        </w:rPr>
        <w:t xml:space="preserve"> να ρυθμίσει την επιχειρηματική δράση στο</w:t>
      </w:r>
      <w:r>
        <w:rPr>
          <w:rFonts w:eastAsia="Times New Roman"/>
          <w:color w:val="212121"/>
          <w:szCs w:val="24"/>
        </w:rPr>
        <w:t>ν</w:t>
      </w:r>
      <w:r w:rsidRPr="005B6073">
        <w:rPr>
          <w:rFonts w:eastAsia="Times New Roman"/>
          <w:color w:val="212121"/>
          <w:szCs w:val="24"/>
        </w:rPr>
        <w:t xml:space="preserve"> χώρο που παράγει και αναπαράγει τη σήψη</w:t>
      </w:r>
      <w:r>
        <w:rPr>
          <w:rFonts w:eastAsia="Times New Roman"/>
          <w:color w:val="212121"/>
          <w:szCs w:val="24"/>
        </w:rPr>
        <w:t>,</w:t>
      </w:r>
      <w:r w:rsidRPr="005B6073">
        <w:rPr>
          <w:rFonts w:eastAsia="Times New Roman"/>
          <w:color w:val="212121"/>
          <w:szCs w:val="24"/>
        </w:rPr>
        <w:t xml:space="preserve"> τη βία και την ασυδοσία</w:t>
      </w:r>
      <w:r>
        <w:rPr>
          <w:rFonts w:eastAsia="Times New Roman"/>
          <w:color w:val="212121"/>
          <w:szCs w:val="24"/>
        </w:rPr>
        <w:t xml:space="preserve">. </w:t>
      </w:r>
    </w:p>
    <w:p w14:paraId="4CC5BB0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w:t>
      </w:r>
      <w:r w:rsidRPr="005B6073">
        <w:rPr>
          <w:rFonts w:eastAsia="Times New Roman"/>
          <w:color w:val="212121"/>
          <w:szCs w:val="24"/>
        </w:rPr>
        <w:t>λες οι κυβερνήσεις συνεχίζουν να αρνούνται τη</w:t>
      </w:r>
      <w:r w:rsidRPr="005B6073">
        <w:rPr>
          <w:rFonts w:eastAsia="Times New Roman"/>
          <w:color w:val="212121"/>
          <w:szCs w:val="24"/>
        </w:rPr>
        <w:t xml:space="preserve">ν υιοθέτηση των </w:t>
      </w:r>
      <w:r>
        <w:rPr>
          <w:rFonts w:eastAsia="Times New Roman"/>
          <w:color w:val="212121"/>
          <w:szCs w:val="24"/>
        </w:rPr>
        <w:t xml:space="preserve">ώριμων και αυτονόητων </w:t>
      </w:r>
      <w:r w:rsidRPr="005B6073">
        <w:rPr>
          <w:rFonts w:eastAsia="Times New Roman"/>
          <w:color w:val="212121"/>
          <w:szCs w:val="24"/>
        </w:rPr>
        <w:t xml:space="preserve">προτάσεων του </w:t>
      </w:r>
      <w:r>
        <w:rPr>
          <w:rFonts w:eastAsia="Times New Roman"/>
          <w:color w:val="212121"/>
          <w:szCs w:val="24"/>
        </w:rPr>
        <w:t>ΚΚΕ</w:t>
      </w:r>
      <w:r w:rsidRPr="005B6073">
        <w:rPr>
          <w:rFonts w:eastAsia="Times New Roman"/>
          <w:color w:val="212121"/>
          <w:szCs w:val="24"/>
        </w:rPr>
        <w:t xml:space="preserve"> για τη </w:t>
      </w:r>
      <w:r w:rsidRPr="005B6073">
        <w:rPr>
          <w:rFonts w:eastAsia="Times New Roman"/>
          <w:color w:val="212121"/>
          <w:szCs w:val="24"/>
        </w:rPr>
        <w:lastRenderedPageBreak/>
        <w:t>μεταφορά των Π</w:t>
      </w:r>
      <w:r>
        <w:rPr>
          <w:rFonts w:eastAsia="Times New Roman"/>
          <w:color w:val="212121"/>
          <w:szCs w:val="24"/>
        </w:rPr>
        <w:t>ΑΕ από το Υπουργείο Πολιτισμού και Αθλητισμού, που είναι σήμερα, στο Υ</w:t>
      </w:r>
      <w:r w:rsidRPr="005B6073">
        <w:rPr>
          <w:rFonts w:eastAsia="Times New Roman"/>
          <w:color w:val="212121"/>
          <w:szCs w:val="24"/>
        </w:rPr>
        <w:t xml:space="preserve">πουργείο </w:t>
      </w:r>
      <w:r>
        <w:rPr>
          <w:rFonts w:eastAsia="Times New Roman"/>
          <w:color w:val="212121"/>
          <w:szCs w:val="24"/>
        </w:rPr>
        <w:t>Α</w:t>
      </w:r>
      <w:r w:rsidRPr="005B6073">
        <w:rPr>
          <w:rFonts w:eastAsia="Times New Roman"/>
          <w:color w:val="212121"/>
          <w:szCs w:val="24"/>
        </w:rPr>
        <w:t>νάπτυξης</w:t>
      </w:r>
      <w:r>
        <w:rPr>
          <w:rFonts w:eastAsia="Times New Roman"/>
          <w:color w:val="212121"/>
          <w:szCs w:val="24"/>
        </w:rPr>
        <w:t>,</w:t>
      </w:r>
      <w:r w:rsidRPr="005B6073">
        <w:rPr>
          <w:rFonts w:eastAsia="Times New Roman"/>
          <w:color w:val="212121"/>
          <w:szCs w:val="24"/>
        </w:rPr>
        <w:t xml:space="preserve"> εκεί </w:t>
      </w:r>
      <w:r>
        <w:rPr>
          <w:rFonts w:eastAsia="Times New Roman"/>
          <w:color w:val="212121"/>
          <w:szCs w:val="24"/>
        </w:rPr>
        <w:t>όπου πρέπει να γίνεται ο έλεγχό</w:t>
      </w:r>
      <w:r w:rsidRPr="005B6073">
        <w:rPr>
          <w:rFonts w:eastAsia="Times New Roman"/>
          <w:color w:val="212121"/>
          <w:szCs w:val="24"/>
        </w:rPr>
        <w:t>ς τους ως ανώνυμες εταιρείες</w:t>
      </w:r>
      <w:r>
        <w:rPr>
          <w:rFonts w:eastAsia="Times New Roman"/>
          <w:color w:val="212121"/>
          <w:szCs w:val="24"/>
        </w:rPr>
        <w:t>,</w:t>
      </w:r>
      <w:r w:rsidRPr="005B6073">
        <w:rPr>
          <w:rFonts w:eastAsia="Times New Roman"/>
          <w:color w:val="212121"/>
          <w:szCs w:val="24"/>
        </w:rPr>
        <w:t xml:space="preserve"> να αποδοθ</w:t>
      </w:r>
      <w:r>
        <w:rPr>
          <w:rFonts w:eastAsia="Times New Roman"/>
          <w:color w:val="212121"/>
          <w:szCs w:val="24"/>
        </w:rPr>
        <w:t xml:space="preserve">ούν όλα τα χρέη στο </w:t>
      </w:r>
      <w:r>
        <w:rPr>
          <w:rFonts w:eastAsia="Times New Roman"/>
          <w:color w:val="212121"/>
          <w:szCs w:val="24"/>
        </w:rPr>
        <w:t>δ</w:t>
      </w:r>
      <w:r>
        <w:rPr>
          <w:rFonts w:eastAsia="Times New Roman"/>
          <w:color w:val="212121"/>
          <w:szCs w:val="24"/>
        </w:rPr>
        <w:t xml:space="preserve">ημόσιο, </w:t>
      </w:r>
      <w:r w:rsidRPr="005B6073">
        <w:rPr>
          <w:rFonts w:eastAsia="Times New Roman"/>
          <w:color w:val="212121"/>
          <w:szCs w:val="24"/>
        </w:rPr>
        <w:t xml:space="preserve">να μην υπάρχει ειδικό καθεστώς αδειοδότησης και να αποσυρθούν οι ελληνικές ομάδες από το </w:t>
      </w:r>
      <w:r>
        <w:rPr>
          <w:rFonts w:eastAsia="Times New Roman"/>
          <w:color w:val="212121"/>
          <w:szCs w:val="24"/>
        </w:rPr>
        <w:t>«</w:t>
      </w:r>
      <w:r>
        <w:rPr>
          <w:rFonts w:eastAsia="Times New Roman"/>
          <w:color w:val="212121"/>
          <w:szCs w:val="24"/>
        </w:rPr>
        <w:t>ΣΤΟΙΧΗΜΑ</w:t>
      </w:r>
      <w:r>
        <w:rPr>
          <w:rFonts w:eastAsia="Times New Roman"/>
          <w:color w:val="212121"/>
          <w:szCs w:val="24"/>
        </w:rPr>
        <w:t>»</w:t>
      </w:r>
      <w:r>
        <w:rPr>
          <w:rFonts w:eastAsia="Times New Roman"/>
          <w:color w:val="212121"/>
          <w:szCs w:val="24"/>
        </w:rPr>
        <w:t xml:space="preserve">. </w:t>
      </w:r>
    </w:p>
    <w:p w14:paraId="4CC5BB0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Η υιοθέτηση της πρότασης του ΚΚΕ </w:t>
      </w:r>
      <w:r w:rsidRPr="005B6073">
        <w:rPr>
          <w:rFonts w:eastAsia="Times New Roman"/>
          <w:color w:val="212121"/>
          <w:szCs w:val="24"/>
        </w:rPr>
        <w:t>κατά τη γνώμη μας αποτελεί προϋπόθεση για να ασχοληθούμε πραγματικά κάποια στιγμή με τον αθλ</w:t>
      </w:r>
      <w:r w:rsidRPr="005B6073">
        <w:rPr>
          <w:rFonts w:eastAsia="Times New Roman"/>
          <w:color w:val="212121"/>
          <w:szCs w:val="24"/>
        </w:rPr>
        <w:t xml:space="preserve">ητισμό στη χώρα </w:t>
      </w:r>
      <w:r>
        <w:rPr>
          <w:rFonts w:eastAsia="Times New Roman"/>
          <w:color w:val="212121"/>
          <w:szCs w:val="24"/>
        </w:rPr>
        <w:t>μας.</w:t>
      </w:r>
    </w:p>
    <w:p w14:paraId="4CC5BB10"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Άρα αυτό το σχέδιο νόμου στην πραγματικότητα δεν συνιστά ένα αθλητικό νομοσχέδιο. Δεν ασχολείται καθόλου με την ανάπτυξη του αθλητισμού στο σχολείο, στη γειτονιά, με τα χρονίζοντα προβλήματα, με το πώς θα αναπτυχθεί κάθε άθλημα, πώς θα</w:t>
      </w:r>
      <w:r>
        <w:rPr>
          <w:rFonts w:eastAsia="Times New Roman"/>
          <w:color w:val="000000"/>
          <w:szCs w:val="24"/>
          <w:shd w:val="clear" w:color="auto" w:fill="FFFFFF"/>
        </w:rPr>
        <w:t xml:space="preserve"> μεγαλώσει η συμμετοχή και η πρόσβαση του πληθυσμού και ιδιαίτερα της νεολαίας. </w:t>
      </w:r>
    </w:p>
    <w:p w14:paraId="4CC5BB11"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Ενώ το επαγγελματικό ποδόσφαιρο χρηματοδοτείται αδρά με εκατομμύρια ευρώ, στο ερασιτεχνικό ποδόσφαιρο δεν έχει δοθεί ούτε ένα ευρώ ως επιχορήγηση από την πολιτεία εδώ </w:t>
      </w:r>
      <w:r>
        <w:rPr>
          <w:rFonts w:eastAsia="Times New Roman"/>
          <w:color w:val="000000"/>
          <w:szCs w:val="24"/>
          <w:shd w:val="clear" w:color="auto" w:fill="FFFFFF"/>
        </w:rPr>
        <w:lastRenderedPageBreak/>
        <w:t>και πάρα</w:t>
      </w:r>
      <w:r>
        <w:rPr>
          <w:rFonts w:eastAsia="Times New Roman"/>
          <w:color w:val="000000"/>
          <w:szCs w:val="24"/>
          <w:shd w:val="clear" w:color="auto" w:fill="FFFFFF"/>
        </w:rPr>
        <w:t xml:space="preserve"> πολλά χρόνια. Όταν, όμως, πρόκειται για γήπεδα των επιχειρηματιών αμέσως γίνονται μελέτες, εγκρίνονται με </w:t>
      </w:r>
      <w:r>
        <w:rPr>
          <w:rFonts w:eastAsia="Times New Roman"/>
          <w:color w:val="000000"/>
          <w:szCs w:val="24"/>
          <w:shd w:val="clear" w:color="auto" w:fill="FFFFFF"/>
          <w:lang w:val="en-US"/>
        </w:rPr>
        <w:t>fast</w:t>
      </w:r>
      <w:r w:rsidRPr="00C44AB2">
        <w:rPr>
          <w:rFonts w:eastAsia="Times New Roman"/>
          <w:color w:val="000000"/>
          <w:szCs w:val="24"/>
          <w:shd w:val="clear" w:color="auto" w:fill="FFFFFF"/>
        </w:rPr>
        <w:t xml:space="preserve"> </w:t>
      </w:r>
      <w:r>
        <w:rPr>
          <w:rFonts w:eastAsia="Times New Roman"/>
          <w:color w:val="000000"/>
          <w:szCs w:val="24"/>
          <w:shd w:val="clear" w:color="auto" w:fill="FFFFFF"/>
          <w:lang w:val="en-US"/>
        </w:rPr>
        <w:t>track</w:t>
      </w:r>
      <w:r>
        <w:rPr>
          <w:rFonts w:eastAsia="Times New Roman"/>
          <w:color w:val="000000"/>
          <w:szCs w:val="24"/>
          <w:shd w:val="clear" w:color="auto" w:fill="FFFFFF"/>
        </w:rPr>
        <w:t xml:space="preserve"> διαδικασίες, ξεπερνιέται η γραφειοκρατία. </w:t>
      </w:r>
    </w:p>
    <w:p w14:paraId="4CC5BB12"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αντιπροσωπεία του ΚΚΕ περιόδευσε με τον υποψήφιο περιφερειάρχη Αττικής της Λαϊκής </w:t>
      </w:r>
      <w:r>
        <w:rPr>
          <w:rFonts w:eastAsia="Times New Roman"/>
          <w:color w:val="000000"/>
          <w:szCs w:val="24"/>
          <w:shd w:val="clear" w:color="auto" w:fill="FFFFFF"/>
        </w:rPr>
        <w:t>Συσπείρωσης, τον Γιάννη Πρωτούλη, στα πρώην ΤΕΦΑΑ. Διαπιστώθηκε ότι για τους αυριανούς χίλιους διακόσιους φοιτητές που φοιτούν τώρα στη Δάφνη υπάρχουν απαξιωμένες, εγκαταλελειμμένες εγκαταστάσεις και ενώ υπάρχουν μελέτες -τα πάντα όλα- για σύγχρονες εγκατα</w:t>
      </w:r>
      <w:r>
        <w:rPr>
          <w:rFonts w:eastAsia="Times New Roman"/>
          <w:color w:val="000000"/>
          <w:szCs w:val="24"/>
          <w:shd w:val="clear" w:color="auto" w:fill="FFFFFF"/>
        </w:rPr>
        <w:t>στάσεις στην Πανεπιστημιούπολη στου Ζωγράφου, χρόνια τώρα και αυτή η Κυβέρνηση και οι προηγούμενες σφυρίζουν κλέφτικα, σαν να μη συμβαίνει τίποτα. Και μιλάμε για το πρώτο επιστημονικό δυναμικό της χώρας στον χώρο του αθλητισμού. Γιατί άραγε;</w:t>
      </w:r>
    </w:p>
    <w:p w14:paraId="4CC5BB13"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Στα ερασιτεχνι</w:t>
      </w:r>
      <w:r>
        <w:rPr>
          <w:rFonts w:eastAsia="Times New Roman"/>
          <w:color w:val="000000"/>
          <w:szCs w:val="24"/>
          <w:shd w:val="clear" w:color="auto" w:fill="FFFFFF"/>
        </w:rPr>
        <w:t>κά σωματεία, τα κύτταρα του αθλητισμού στις τοπικές κοινωνίες, η κατάσταση δεν έχει αλλάξει, δεν είναι αλλιώτικη. Μαραζώνουν χωρίς την απαιτούμενη στήριξη. Η χώρα μας διαθέτει χιλιάδες ερασιτεχνικά σωματεία και εκατομμύρια ανθρώπους που ασχολούνται με αυτά</w:t>
      </w:r>
      <w:r>
        <w:rPr>
          <w:rFonts w:eastAsia="Times New Roman"/>
          <w:color w:val="000000"/>
          <w:szCs w:val="24"/>
          <w:shd w:val="clear" w:color="auto" w:fill="FFFFFF"/>
        </w:rPr>
        <w:t xml:space="preserve">, ποδοσφαιριστές, </w:t>
      </w:r>
      <w:r>
        <w:rPr>
          <w:rFonts w:eastAsia="Times New Roman"/>
          <w:color w:val="000000"/>
          <w:szCs w:val="24"/>
          <w:shd w:val="clear" w:color="auto" w:fill="FFFFFF"/>
        </w:rPr>
        <w:lastRenderedPageBreak/>
        <w:t>προπονητές, παράγοντες, διαιτητές, παιδιά ακαδημιών. Το κράτος και διαχρονικά όλες οι κυβερνήσεις -και ετούτη εδώ- απουσιάζουν. Αυτό που τελικά έγινε είναι ο λεγόμενος «ερασιτεχνικός αθλητισμός» να ενσωματωθεί πλήρως στο πρότυπο του εμπορ</w:t>
      </w:r>
      <w:r>
        <w:rPr>
          <w:rFonts w:eastAsia="Times New Roman"/>
          <w:color w:val="000000"/>
          <w:szCs w:val="24"/>
          <w:shd w:val="clear" w:color="auto" w:fill="FFFFFF"/>
        </w:rPr>
        <w:t>ευματοποιημένου αθλητισμού και να υιοθετήσει όλες τις παθογένειες και τα κουσούρια ταυτόχρονα.</w:t>
      </w:r>
    </w:p>
    <w:p w14:paraId="4CC5BB14"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με τις δυσκολίες που υπάρχουν, η συστηματική και καθημερινή αθλητική δραστηριότητα, που αγκαλιάζει χιλιάδες νέους και αποτελεί ασπίδα προστασίας, τόσο σε</w:t>
      </w:r>
      <w:r>
        <w:rPr>
          <w:rFonts w:eastAsia="Times New Roman"/>
          <w:color w:val="000000"/>
          <w:szCs w:val="24"/>
          <w:shd w:val="clear" w:color="auto" w:fill="FFFFFF"/>
        </w:rPr>
        <w:t xml:space="preserve"> θέματα υγείας, όπως, για παράδειγμα, το θέμα της παχυσαρκίας, αλλά και από τα επικίνδυνα μονοπάτια των ναρκωτικών, οφείλεται αποκλειστικά στην προσπάθεια των ανθρώπων που είναι σε αυτούς τους χώρους, στα σωματεία.</w:t>
      </w:r>
    </w:p>
    <w:p w14:paraId="4CC5BB15"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Όταν, όμως, αυτή η προσπάθεια δεν έχει τη</w:t>
      </w:r>
      <w:r>
        <w:rPr>
          <w:rFonts w:eastAsia="Times New Roman"/>
          <w:color w:val="000000"/>
          <w:szCs w:val="24"/>
          <w:shd w:val="clear" w:color="auto" w:fill="FFFFFF"/>
        </w:rPr>
        <w:t>ν κατάλληλη υποστήριξη σε υποδομές, επιστημονικό δυναμικό, γυμναστές, γιατρούς, αλλά και χρηματοδότηση στερεύει, χάνει τη δυναμική της. Πολλά σωματεία, αν δεν σταματήσουν τη λειτουργία τους, στην καλύτερη περίπτωση συγχωνεύονται και συνεχίζουν την α</w:t>
      </w:r>
      <w:r>
        <w:rPr>
          <w:rFonts w:eastAsia="Times New Roman"/>
          <w:color w:val="000000"/>
          <w:szCs w:val="24"/>
          <w:shd w:val="clear" w:color="auto" w:fill="FFFFFF"/>
        </w:rPr>
        <w:lastRenderedPageBreak/>
        <w:t>ναζήτησ</w:t>
      </w:r>
      <w:r>
        <w:rPr>
          <w:rFonts w:eastAsia="Times New Roman"/>
          <w:color w:val="000000"/>
          <w:szCs w:val="24"/>
          <w:shd w:val="clear" w:color="auto" w:fill="FFFFFF"/>
        </w:rPr>
        <w:t>η χρημάτων και χορηγών για να βγει η χρονιά όπως όπως, να πληρώσουν διαιτητές, να πληρώσουν τους γραμματείς. Αδυνατούν να καλύψουν βασικές ανάγκες, όπως το αυτονόητο, την ύπαρξη ενός γιατρού στους αγώνες ή τη μεταφορά των αθλητών και πάρα πολλά άλλα. Η όπο</w:t>
      </w:r>
      <w:r>
        <w:rPr>
          <w:rFonts w:eastAsia="Times New Roman"/>
          <w:color w:val="000000"/>
          <w:szCs w:val="24"/>
          <w:shd w:val="clear" w:color="auto" w:fill="FFFFFF"/>
        </w:rPr>
        <w:t>ια χρηματοδότηση από χορηγούς δεν μπορεί σε κα</w:t>
      </w:r>
      <w:r>
        <w:rPr>
          <w:rFonts w:eastAsia="Times New Roman"/>
          <w:color w:val="000000"/>
          <w:szCs w:val="24"/>
          <w:shd w:val="clear" w:color="auto" w:fill="FFFFFF"/>
        </w:rPr>
        <w:t>μ</w:t>
      </w:r>
      <w:r>
        <w:rPr>
          <w:rFonts w:eastAsia="Times New Roman"/>
          <w:color w:val="000000"/>
          <w:szCs w:val="24"/>
          <w:shd w:val="clear" w:color="auto" w:fill="FFFFFF"/>
        </w:rPr>
        <w:t>μία περίπτωση να διασφαλίσει ούτε να καλύψει σε διάρκεια, ποιότητα και ποσότητα όλες τις λειτουργικές ανάγκες ενός σωματείου σε επίπεδο γειτονιάς.</w:t>
      </w:r>
    </w:p>
    <w:p w14:paraId="4CC5BB16"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σχέδιο νόμου δεν ασχολείται με αυτά τα ζητήματα. Δεν εισάγε</w:t>
      </w:r>
      <w:r>
        <w:rPr>
          <w:rFonts w:eastAsia="Times New Roman"/>
          <w:color w:val="000000"/>
          <w:szCs w:val="24"/>
          <w:shd w:val="clear" w:color="auto" w:fill="FFFFFF"/>
        </w:rPr>
        <w:t>ι τρόπους ώστε να ενθαρρυνθεί η συμμετοχή. Εισάγει τον έλεγχο–μπαμπούλα με τη δαμόκλειο σπάθη της εφορίας, το κυνήγι με τους ΑΦΜ, με τη φορολογική ενημερότητα. Σας το είπαν ακόμη και οι άνθρωποι του αθλητισμού στην ακρόαση των φορέων, με τους οποίους συνερ</w:t>
      </w:r>
      <w:r>
        <w:rPr>
          <w:rFonts w:eastAsia="Times New Roman"/>
          <w:color w:val="000000"/>
          <w:szCs w:val="24"/>
          <w:shd w:val="clear" w:color="auto" w:fill="FFFFFF"/>
        </w:rPr>
        <w:t>γάζεστε και καλά κάνετε, δεν είμαστε αντίθετοι σε αυτό: Το κριτήριο του κέρδους. Αυτό αναζωπυρώνει κάθε τόσο τη διαφθορά, τη βία, τον τζόγο, τον στοιχηματισμό, παράνομο και νόμιμο, καθιστώντας τον έλεγχο ατελέ</w:t>
      </w:r>
      <w:r>
        <w:rPr>
          <w:rFonts w:eastAsia="Times New Roman"/>
          <w:color w:val="000000"/>
          <w:szCs w:val="24"/>
          <w:shd w:val="clear" w:color="auto" w:fill="FFFFFF"/>
        </w:rPr>
        <w:lastRenderedPageBreak/>
        <w:t>σφορο, αλλά και δεν συνιστά ενίσχυση της συμμετ</w:t>
      </w:r>
      <w:r>
        <w:rPr>
          <w:rFonts w:eastAsia="Times New Roman"/>
          <w:color w:val="000000"/>
          <w:szCs w:val="24"/>
          <w:shd w:val="clear" w:color="auto" w:fill="FFFFFF"/>
        </w:rPr>
        <w:t xml:space="preserve">οχής </w:t>
      </w:r>
      <w:r w:rsidRPr="00350D4D">
        <w:rPr>
          <w:rFonts w:eastAsia="Times New Roman"/>
          <w:color w:val="000000"/>
          <w:szCs w:val="24"/>
          <w:shd w:val="clear" w:color="auto" w:fill="FFFFFF"/>
        </w:rPr>
        <w:t>των γονέων, των αθλητών</w:t>
      </w:r>
      <w:r>
        <w:rPr>
          <w:rFonts w:eastAsia="Times New Roman"/>
          <w:color w:val="000000"/>
          <w:szCs w:val="24"/>
          <w:shd w:val="clear" w:color="auto" w:fill="FFFFFF"/>
        </w:rPr>
        <w:t xml:space="preserve"> στα σωματεία, στη μαζικοποίησή τους και τη συμμετοχή τους στα διοικητικά συμβούλια.</w:t>
      </w:r>
    </w:p>
    <w:p w14:paraId="4CC5BB17"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πρόβλημα είναι υπαρκτό. Δύο τρεις, δηλαδή, άνθρωποι το πολύ δραστηριοποιούνται στα περισσότερα σωματεία, ειδικά στην επαρχία, οι οποίοι </w:t>
      </w:r>
      <w:r>
        <w:rPr>
          <w:rFonts w:eastAsia="Times New Roman"/>
          <w:color w:val="000000"/>
          <w:szCs w:val="24"/>
          <w:shd w:val="clear" w:color="auto" w:fill="FFFFFF"/>
        </w:rPr>
        <w:t>τρέχουν για όλα, αφήνοντας οικογένειες, σπαταλώντας χρόνο και χρήμα. Μπορεί αυτός ο κόσμος όντως να κουβαλάει διάφορες συνήθειες και στρεβλώσεις. Βοηθήστε να ξεπεραστούν.</w:t>
      </w:r>
    </w:p>
    <w:p w14:paraId="4CC5BB1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τους δυσκολεύετε την προσπάθεια. Ενισχύστε τη συμμετοχή ούτως ώστε η γενική συνέλ</w:t>
      </w:r>
      <w:r>
        <w:rPr>
          <w:rFonts w:eastAsia="Times New Roman"/>
          <w:color w:val="222222"/>
          <w:szCs w:val="24"/>
          <w:shd w:val="clear" w:color="auto" w:fill="FFFFFF"/>
        </w:rPr>
        <w:t xml:space="preserve">ευση να ελέγχει πραγματικά το διοικητικό συμβούλιο και το σωματείο. </w:t>
      </w:r>
    </w:p>
    <w:p w14:paraId="4CC5BB1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την Επιτροπή Επαγγελματικού Αθλητισμού, η δημιουργία της, που θα χρηματοδοτείται από τα χρήματα του ελληνικού λαού, επιχειρεί να θέσει κανόνες μέσα στους οποίους θα αναπτυχθεί</w:t>
      </w:r>
      <w:r>
        <w:rPr>
          <w:rFonts w:eastAsia="Times New Roman"/>
          <w:color w:val="222222"/>
          <w:szCs w:val="24"/>
          <w:shd w:val="clear" w:color="auto" w:fill="FFFFFF"/>
        </w:rPr>
        <w:t xml:space="preserve"> η επιχειρηματική δράση στον χώρο του εμπορευ</w:t>
      </w:r>
      <w:r>
        <w:rPr>
          <w:rFonts w:eastAsia="Times New Roman"/>
          <w:color w:val="222222"/>
          <w:szCs w:val="24"/>
          <w:shd w:val="clear" w:color="auto" w:fill="FFFFFF"/>
        </w:rPr>
        <w:lastRenderedPageBreak/>
        <w:t xml:space="preserve">ματοποιημένου ή του λεγόμενου επαγγελματικού αθλητισμού. Επιδιώκει να βάλει χαλινάρι στα θηρία που συγκρούονται στον χώρο και να βάλει κανόνες στη μοιρασιά της λείας. </w:t>
      </w:r>
    </w:p>
    <w:p w14:paraId="4CC5BB1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έχουν ζήσει πολλές φορές οι φίλαθλοι και</w:t>
      </w:r>
      <w:r>
        <w:rPr>
          <w:rFonts w:eastAsia="Times New Roman"/>
          <w:color w:val="222222"/>
          <w:szCs w:val="24"/>
          <w:shd w:val="clear" w:color="auto" w:fill="FFFFFF"/>
        </w:rPr>
        <w:t xml:space="preserve"> όσοι ασχολούνται κυρίως με το ποδόσφαιρο και το μπάσκετ, ότι επικρατεί ο νόμος του ισχυρού και πάντα ο σκοπός αγιάζει τα μέσα. Είναι στη φύση του συστήματος το μεγάλο ψάρι να τρώει το μικρό και με αυτές τις νομοθετικές παρεμβάσεις που σχεδιάζει το Υπουργε</w:t>
      </w:r>
      <w:r>
        <w:rPr>
          <w:rFonts w:eastAsia="Times New Roman"/>
          <w:color w:val="222222"/>
          <w:szCs w:val="24"/>
          <w:shd w:val="clear" w:color="auto" w:fill="FFFFFF"/>
        </w:rPr>
        <w:t xml:space="preserve">ίο δίνει ακόμα περισσότερο αέρα στα πανιά των μεγάλων επιχειρηματικών συμφερόντων. </w:t>
      </w:r>
    </w:p>
    <w:p w14:paraId="4CC5BB1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μάλιστα ότι το πιο σύντομο ανέκδοτο είναι η δήθεν επιδίωξη της Κυβέρνησης να θεσπίσει κανόνες στο </w:t>
      </w:r>
      <w:r>
        <w:rPr>
          <w:rFonts w:eastAsia="Times New Roman"/>
          <w:color w:val="222222"/>
          <w:szCs w:val="24"/>
          <w:shd w:val="clear" w:color="auto" w:fill="FFFFFF"/>
        </w:rPr>
        <w:t>«</w:t>
      </w:r>
      <w:r>
        <w:rPr>
          <w:rFonts w:eastAsia="Times New Roman"/>
          <w:color w:val="222222"/>
          <w:szCs w:val="24"/>
          <w:shd w:val="clear" w:color="auto" w:fill="FFFFFF"/>
        </w:rPr>
        <w:t>ΣΤΟΙΧΗΜΑ</w:t>
      </w:r>
      <w:r>
        <w:rPr>
          <w:rFonts w:eastAsia="Times New Roman"/>
          <w:color w:val="222222"/>
          <w:szCs w:val="24"/>
          <w:shd w:val="clear" w:color="auto" w:fill="FFFFFF"/>
        </w:rPr>
        <w:t>»</w:t>
      </w:r>
      <w:r>
        <w:rPr>
          <w:rFonts w:eastAsia="Times New Roman"/>
          <w:color w:val="222222"/>
          <w:szCs w:val="24"/>
          <w:shd w:val="clear" w:color="auto" w:fill="FFFFFF"/>
        </w:rPr>
        <w:t xml:space="preserve"> και την εμπλοκή των εταιρειών αυτών με τις ΠΑΕ και τις</w:t>
      </w:r>
      <w:r>
        <w:rPr>
          <w:rFonts w:eastAsia="Times New Roman"/>
          <w:color w:val="222222"/>
          <w:szCs w:val="24"/>
          <w:shd w:val="clear" w:color="auto" w:fill="FFFFFF"/>
        </w:rPr>
        <w:t xml:space="preserve"> ΚΑΕ. Η αλήθεια, όμως, είναι ότι ανοίγει διάπλατα την πόρτα στις στοιχηματικές εταιρείες να παρέμβουν πιο άμεσα, καθώς επιτρέπει τη συμμετοχή εκπροσώπων ή και μετόχων τους στη μετοχική σύνθεση των ΠΑΕ και ΚΑΕ, όπως και στο διοικητικό συμβούλιο της επιτροπή</w:t>
      </w:r>
      <w:r>
        <w:rPr>
          <w:rFonts w:eastAsia="Times New Roman"/>
          <w:color w:val="222222"/>
          <w:szCs w:val="24"/>
          <w:shd w:val="clear" w:color="auto" w:fill="FFFFFF"/>
        </w:rPr>
        <w:t xml:space="preserve">ς αθλητισμού, ενώ ο περιορισμός του 15% στους </w:t>
      </w:r>
      <w:r>
        <w:rPr>
          <w:rFonts w:eastAsia="Times New Roman"/>
          <w:color w:val="222222"/>
          <w:szCs w:val="24"/>
          <w:shd w:val="clear" w:color="auto" w:fill="FFFFFF"/>
        </w:rPr>
        <w:lastRenderedPageBreak/>
        <w:t xml:space="preserve">μετόχους τους αποτελεί το απαραίτητο φύλλο συκής για να προχωρήσει η όλη διαδικασία. </w:t>
      </w:r>
    </w:p>
    <w:p w14:paraId="4CC5BB1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δίνει το δικαίωμα στην </w:t>
      </w:r>
      <w:r>
        <w:rPr>
          <w:rFonts w:eastAsia="Times New Roman"/>
          <w:color w:val="222222"/>
          <w:szCs w:val="24"/>
          <w:shd w:val="clear" w:color="auto" w:fill="FFFFFF"/>
        </w:rPr>
        <w:t>«</w:t>
      </w:r>
      <w:r>
        <w:rPr>
          <w:rFonts w:eastAsia="Times New Roman"/>
          <w:color w:val="222222"/>
          <w:szCs w:val="24"/>
          <w:shd w:val="clear" w:color="auto" w:fill="FFFFFF"/>
        </w:rPr>
        <w:t>ΟΠΑΠ Α</w:t>
      </w:r>
      <w:r>
        <w:rPr>
          <w:rFonts w:eastAsia="Times New Roman"/>
          <w:color w:val="222222"/>
          <w:szCs w:val="24"/>
          <w:shd w:val="clear" w:color="auto" w:fill="FFFFFF"/>
        </w:rPr>
        <w:t>.</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xml:space="preserve"> να είναι και ελεγκτής και ελεγχόμενος στα στοιχήματα των ιπποδρομιών, καθώς θ</w:t>
      </w:r>
      <w:r>
        <w:rPr>
          <w:rFonts w:eastAsia="Times New Roman"/>
          <w:color w:val="222222"/>
          <w:szCs w:val="24"/>
          <w:shd w:val="clear" w:color="auto" w:fill="FFFFFF"/>
        </w:rPr>
        <w:t>α κατέχει συγκεκριμένη θέση στο διοικητικό συμβούλιο.</w:t>
      </w:r>
    </w:p>
    <w:p w14:paraId="4CC5BB1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διατάξεις που αφορούν τις εγγυητικές επιστολές των ΠΑΕ, των ΚΑΕ των ΤΑΑ για τη συμμετοχή τους στα πρωταθλήματα δεν εξασφαλίζουν σε κα</w:t>
      </w:r>
      <w:r>
        <w:rPr>
          <w:rFonts w:eastAsia="Times New Roman"/>
          <w:color w:val="222222"/>
          <w:szCs w:val="24"/>
          <w:shd w:val="clear" w:color="auto" w:fill="FFFFFF"/>
        </w:rPr>
        <w:t>μ</w:t>
      </w:r>
      <w:r>
        <w:rPr>
          <w:rFonts w:eastAsia="Times New Roman"/>
          <w:color w:val="222222"/>
          <w:szCs w:val="24"/>
          <w:shd w:val="clear" w:color="auto" w:fill="FFFFFF"/>
        </w:rPr>
        <w:t>μία περίπτωση τους εργαζόμενους σε αυτές ούτε καν τους αθλητές, κ</w:t>
      </w:r>
      <w:r>
        <w:rPr>
          <w:rFonts w:eastAsia="Times New Roman"/>
          <w:color w:val="222222"/>
          <w:szCs w:val="24"/>
          <w:shd w:val="clear" w:color="auto" w:fill="FFFFFF"/>
        </w:rPr>
        <w:t xml:space="preserve">αθώς σκόπιμα παραμένει στο σκοτάδι ποιος έχει προτεραιότητα σε περίπτωση χρεών της ΠΑΕ. </w:t>
      </w:r>
    </w:p>
    <w:p w14:paraId="4CC5BB1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όλων αυτών των ρυθμίσεων του σχεδίου νόμου είναι να ξεκαθαρίσει το επιχειρηματικό τοπίο από τη «μαρίδα» και να μείνει μεγαλύτερο μερίδιο για τους μεγάλους παίκτ</w:t>
      </w:r>
      <w:r>
        <w:rPr>
          <w:rFonts w:eastAsia="Times New Roman"/>
          <w:color w:val="222222"/>
          <w:szCs w:val="24"/>
          <w:shd w:val="clear" w:color="auto" w:fill="FFFFFF"/>
        </w:rPr>
        <w:t xml:space="preserve">ες από την πίτα των επιχειρηματικών κερδών. Έχει ξεκινήσει εξάλλου από πέρυσι κουβέντα για αναδιάρθρωση στον χώρο της Σούπερ </w:t>
      </w:r>
      <w:r>
        <w:rPr>
          <w:rFonts w:eastAsia="Times New Roman"/>
          <w:color w:val="222222"/>
          <w:szCs w:val="24"/>
          <w:shd w:val="clear" w:color="auto" w:fill="FFFFFF"/>
        </w:rPr>
        <w:lastRenderedPageBreak/>
        <w:t xml:space="preserve">Λίγκα, με τη μείωση των ομάδων και τη διαχείριση των τηλεοπτικών συμβολαίων των χορηγιών και άλλα. </w:t>
      </w:r>
    </w:p>
    <w:p w14:paraId="4CC5BB1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Άλλη πλευρά του νομοσχεδίου είν</w:t>
      </w:r>
      <w:r>
        <w:rPr>
          <w:rFonts w:eastAsia="Times New Roman"/>
          <w:color w:val="222222"/>
          <w:szCs w:val="24"/>
          <w:shd w:val="clear" w:color="auto" w:fill="FFFFFF"/>
        </w:rPr>
        <w:t>αι ότι η Κυβέρνηση επιχειρεί τον πιο ασφυκτικό έλεγχο στη λειτουργία των αθλητικών ομοσπονδιών με την καθιέρωση ελέγχου στην οικονομική διαχείριση μέσω επιτροπής ελέγχου, ενώ αυστηροποιεί ακόμα περισσότερο το πλαίσιο για την ίδρυση και λειτουργία του αθλητ</w:t>
      </w:r>
      <w:r>
        <w:rPr>
          <w:rFonts w:eastAsia="Times New Roman"/>
          <w:color w:val="222222"/>
          <w:szCs w:val="24"/>
          <w:shd w:val="clear" w:color="auto" w:fill="FFFFFF"/>
        </w:rPr>
        <w:t xml:space="preserve">ικού σωματείου, μέσω των διαρκών πιστοποιήσεων. </w:t>
      </w:r>
    </w:p>
    <w:p w14:paraId="4CC5BB2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Χρειάζεται εκσυγχρονισμός; Χρειάζονται αλλαγές; Βεβαίως χρειάζονται και μάλιστα κάποιες είναι και υπερώριμες, όπως σε σχέση με τις αρχαιρεσίες και τις γενικές συνελεύσεις των αθλητικών ομοσπονδιών, που ναι μ</w:t>
      </w:r>
      <w:r>
        <w:rPr>
          <w:rFonts w:eastAsia="Times New Roman"/>
          <w:color w:val="222222"/>
          <w:szCs w:val="24"/>
          <w:shd w:val="clear" w:color="auto" w:fill="FFFFFF"/>
        </w:rPr>
        <w:t xml:space="preserve">εν έχουν καθυστερήσει δεκαετίες, όπως για παράδειγμα η απλή αναλογική που χρόνια συζητάμε ή η κατάργηση της εκπροσώπησης δι’ αντιπροσώπου ή πληρεξουσίων. </w:t>
      </w:r>
    </w:p>
    <w:p w14:paraId="4CC5BB2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οι όποιες αγνές προθέσεις ισχυρίζεται ότι έχει στα συγκεκριμένα άρθρα του σχεδίου νόμου η Κυβέρ</w:t>
      </w:r>
      <w:r>
        <w:rPr>
          <w:rFonts w:eastAsia="Times New Roman"/>
          <w:color w:val="222222"/>
          <w:szCs w:val="24"/>
          <w:shd w:val="clear" w:color="auto" w:fill="FFFFFF"/>
        </w:rPr>
        <w:t xml:space="preserve">νηση και ο αρμόδιος Υπουργός, καταρρέουν στο γεγονός ότι εξαιρεί από την </w:t>
      </w:r>
      <w:r>
        <w:rPr>
          <w:rFonts w:eastAsia="Times New Roman"/>
          <w:color w:val="222222"/>
          <w:szCs w:val="24"/>
          <w:shd w:val="clear" w:color="auto" w:fill="FFFFFF"/>
        </w:rPr>
        <w:lastRenderedPageBreak/>
        <w:t xml:space="preserve">όλη διαδικασία την ΕΠΟ. Δηλαδή, δύο μέτρα και δύο σταθμά. Τα φαινόμενα που λέτε, κύριε Υπουργέ, ότι πάτε να αντιμετωπίσετε στις άλλες ομοσπονδίες δεν υπάρχουν στην ΕΠΟ; </w:t>
      </w:r>
    </w:p>
    <w:p w14:paraId="4CC5BB2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καταθέσαμ</w:t>
      </w:r>
      <w:r>
        <w:rPr>
          <w:rFonts w:eastAsia="Times New Roman"/>
          <w:color w:val="222222"/>
          <w:szCs w:val="24"/>
          <w:shd w:val="clear" w:color="auto" w:fill="FFFFFF"/>
        </w:rPr>
        <w:t>ε τροπολογία-προσθήκη, με βάση την οποία επιβάλλονται κυρώσεις στην ΕΠΟ από τη μη εφαρμογή της παραγράφου 12 του άρθρου 31 του ν.2725/1999, διάταξη η οποία ρητά προβλέπει ότι η άσκηση του επαγγέλματος του προπονητή δεν υπόκειται στην έγκριση ή άλλου ισοδύν</w:t>
      </w:r>
      <w:r>
        <w:rPr>
          <w:rFonts w:eastAsia="Times New Roman"/>
          <w:color w:val="222222"/>
          <w:szCs w:val="24"/>
          <w:shd w:val="clear" w:color="auto" w:fill="FFFFFF"/>
        </w:rPr>
        <w:t xml:space="preserve">αμου αποτελέσματος περιορισμό άλλου φορέα. </w:t>
      </w:r>
    </w:p>
    <w:p w14:paraId="4CC5BB2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δυνατόν οι απόφοιτοι των ΣΕΦΑΑ, των πρώην ΤΕΦΑΑ, να μην μπορούν να δουλέψουν </w:t>
      </w:r>
      <w:r>
        <w:rPr>
          <w:rFonts w:eastAsia="Times New Roman"/>
          <w:color w:val="222222"/>
          <w:szCs w:val="24"/>
          <w:shd w:val="clear" w:color="auto" w:fill="FFFFFF"/>
        </w:rPr>
        <w:t xml:space="preserve">ως </w:t>
      </w:r>
      <w:r>
        <w:rPr>
          <w:rFonts w:eastAsia="Times New Roman"/>
          <w:color w:val="222222"/>
          <w:szCs w:val="24"/>
          <w:shd w:val="clear" w:color="auto" w:fill="FFFFFF"/>
        </w:rPr>
        <w:t>προπονητές σε όλες τις κατηγορίες επειδή το αρνείται η ΕΠΟ, απαγορεύοντας μάλιστα την πρόσληψή τους στα σωματεία ποδοσφαίρου τ</w:t>
      </w:r>
      <w:r>
        <w:rPr>
          <w:rFonts w:eastAsia="Times New Roman"/>
          <w:color w:val="222222"/>
          <w:szCs w:val="24"/>
          <w:shd w:val="clear" w:color="auto" w:fill="FFFFFF"/>
        </w:rPr>
        <w:t>ης ελληνικής επικράτε</w:t>
      </w:r>
      <w:r>
        <w:rPr>
          <w:rFonts w:eastAsia="Times New Roman"/>
          <w:color w:val="222222"/>
          <w:szCs w:val="24"/>
          <w:shd w:val="clear" w:color="auto" w:fill="FFFFFF"/>
        </w:rPr>
        <w:t>ι</w:t>
      </w:r>
      <w:r>
        <w:rPr>
          <w:rFonts w:eastAsia="Times New Roman"/>
          <w:color w:val="222222"/>
          <w:szCs w:val="24"/>
          <w:shd w:val="clear" w:color="auto" w:fill="FFFFFF"/>
        </w:rPr>
        <w:t xml:space="preserve">ας, ενώ έχουν κρατική άδεια από τη Γενική Γραμματεία Αθλητισμού με την τυπική διαδικασία, </w:t>
      </w:r>
      <w:r w:rsidRPr="0065194A">
        <w:rPr>
          <w:rFonts w:eastAsia="Times New Roman"/>
          <w:color w:val="222222"/>
          <w:szCs w:val="24"/>
          <w:shd w:val="clear" w:color="auto" w:fill="FFFFFF"/>
        </w:rPr>
        <w:t>γιατί</w:t>
      </w:r>
      <w:r>
        <w:rPr>
          <w:rFonts w:eastAsia="Times New Roman"/>
          <w:color w:val="222222"/>
          <w:szCs w:val="24"/>
          <w:shd w:val="clear" w:color="auto" w:fill="FFFFFF"/>
        </w:rPr>
        <w:t xml:space="preserve"> δεν έχουν περάσει πρώτα από το ταμείο της ΕΠΟ για να πάρουν την πιστοποίηση της UEFA; </w:t>
      </w:r>
    </w:p>
    <w:p w14:paraId="4CC5BB24" w14:textId="77777777" w:rsidR="005D719C" w:rsidRDefault="00627F40">
      <w:pPr>
        <w:spacing w:line="600" w:lineRule="auto"/>
        <w:ind w:firstLine="720"/>
        <w:jc w:val="both"/>
        <w:rPr>
          <w:rFonts w:eastAsia="Times New Roman"/>
          <w:szCs w:val="24"/>
        </w:rPr>
      </w:pPr>
      <w:r>
        <w:rPr>
          <w:rFonts w:eastAsia="Times New Roman"/>
          <w:szCs w:val="24"/>
        </w:rPr>
        <w:lastRenderedPageBreak/>
        <w:t>Και φυσικά, το κόστος μεγαλώνει όσο μεγαλώνει και η</w:t>
      </w:r>
      <w:r>
        <w:rPr>
          <w:rFonts w:eastAsia="Times New Roman"/>
          <w:szCs w:val="24"/>
        </w:rPr>
        <w:t xml:space="preserve"> κατηγορία. Δ</w:t>
      </w:r>
      <w:r w:rsidRPr="00E474F0">
        <w:rPr>
          <w:rFonts w:eastAsia="Times New Roman"/>
          <w:szCs w:val="24"/>
        </w:rPr>
        <w:t xml:space="preserve">εν εξαρτάται δηλαδή η πορεία σου </w:t>
      </w:r>
      <w:r>
        <w:rPr>
          <w:rFonts w:eastAsia="Times New Roman"/>
          <w:szCs w:val="24"/>
        </w:rPr>
        <w:t>ως</w:t>
      </w:r>
      <w:r w:rsidRPr="00E474F0">
        <w:rPr>
          <w:rFonts w:eastAsia="Times New Roman"/>
          <w:szCs w:val="24"/>
        </w:rPr>
        <w:t xml:space="preserve"> προπονητής από τις ικανότητές σου</w:t>
      </w:r>
      <w:r>
        <w:rPr>
          <w:rFonts w:eastAsia="Times New Roman"/>
          <w:szCs w:val="24"/>
        </w:rPr>
        <w:t>,</w:t>
      </w:r>
      <w:r w:rsidRPr="00E474F0">
        <w:rPr>
          <w:rFonts w:eastAsia="Times New Roman"/>
          <w:szCs w:val="24"/>
        </w:rPr>
        <w:t xml:space="preserve"> την προσπάθεια που καταβάλλεις</w:t>
      </w:r>
      <w:r>
        <w:rPr>
          <w:rFonts w:eastAsia="Times New Roman"/>
          <w:szCs w:val="24"/>
        </w:rPr>
        <w:t>,</w:t>
      </w:r>
      <w:r w:rsidRPr="00E474F0">
        <w:rPr>
          <w:rFonts w:eastAsia="Times New Roman"/>
          <w:szCs w:val="24"/>
        </w:rPr>
        <w:t xml:space="preserve"> αλλά από την τσέπη σου</w:t>
      </w:r>
      <w:r>
        <w:rPr>
          <w:rFonts w:eastAsia="Times New Roman"/>
          <w:szCs w:val="24"/>
        </w:rPr>
        <w:t>. Ωραία κριτήρια. Α</w:t>
      </w:r>
      <w:r w:rsidRPr="00E474F0">
        <w:rPr>
          <w:rFonts w:eastAsia="Times New Roman"/>
          <w:szCs w:val="24"/>
        </w:rPr>
        <w:t xml:space="preserve">θλητισμός με </w:t>
      </w:r>
      <w:r>
        <w:rPr>
          <w:rFonts w:eastAsia="Times New Roman"/>
          <w:szCs w:val="24"/>
        </w:rPr>
        <w:t>πλήρη αξιοκρατία. Κ</w:t>
      </w:r>
      <w:r w:rsidRPr="00E474F0">
        <w:rPr>
          <w:rFonts w:eastAsia="Times New Roman"/>
          <w:szCs w:val="24"/>
        </w:rPr>
        <w:t>άτι τέτοιο</w:t>
      </w:r>
      <w:r>
        <w:rPr>
          <w:rFonts w:eastAsia="Times New Roman"/>
          <w:szCs w:val="24"/>
        </w:rPr>
        <w:t>,</w:t>
      </w:r>
      <w:r w:rsidRPr="00E474F0">
        <w:rPr>
          <w:rFonts w:eastAsia="Times New Roman"/>
          <w:szCs w:val="24"/>
        </w:rPr>
        <w:t xml:space="preserve"> βέβαια</w:t>
      </w:r>
      <w:r>
        <w:rPr>
          <w:rFonts w:eastAsia="Times New Roman"/>
          <w:szCs w:val="24"/>
        </w:rPr>
        <w:t>,</w:t>
      </w:r>
      <w:r w:rsidRPr="00E474F0">
        <w:rPr>
          <w:rFonts w:eastAsia="Times New Roman"/>
          <w:szCs w:val="24"/>
        </w:rPr>
        <w:t xml:space="preserve"> δεν ισχύει σε άλλα αθλήματα και </w:t>
      </w:r>
      <w:r>
        <w:rPr>
          <w:rFonts w:eastAsia="Times New Roman"/>
          <w:szCs w:val="24"/>
        </w:rPr>
        <w:t>εδώ είναι το εν</w:t>
      </w:r>
      <w:r>
        <w:rPr>
          <w:rFonts w:eastAsia="Times New Roman"/>
          <w:szCs w:val="24"/>
        </w:rPr>
        <w:t>τυπωσιακό. Σ</w:t>
      </w:r>
      <w:r w:rsidRPr="00E474F0">
        <w:rPr>
          <w:rFonts w:eastAsia="Times New Roman"/>
          <w:szCs w:val="24"/>
        </w:rPr>
        <w:t>το μπάσκετ</w:t>
      </w:r>
      <w:r>
        <w:rPr>
          <w:rFonts w:eastAsia="Times New Roman"/>
          <w:szCs w:val="24"/>
        </w:rPr>
        <w:t>,</w:t>
      </w:r>
      <w:r w:rsidRPr="00E474F0">
        <w:rPr>
          <w:rFonts w:eastAsia="Times New Roman"/>
          <w:szCs w:val="24"/>
        </w:rPr>
        <w:t xml:space="preserve"> για παράδειγμα</w:t>
      </w:r>
      <w:r>
        <w:rPr>
          <w:rFonts w:eastAsia="Times New Roman"/>
          <w:szCs w:val="24"/>
        </w:rPr>
        <w:t>,</w:t>
      </w:r>
      <w:r w:rsidRPr="00E474F0">
        <w:rPr>
          <w:rFonts w:eastAsia="Times New Roman"/>
          <w:szCs w:val="24"/>
        </w:rPr>
        <w:t xml:space="preserve"> για να μπορείς να</w:t>
      </w:r>
      <w:r>
        <w:rPr>
          <w:rFonts w:eastAsia="Times New Roman"/>
          <w:szCs w:val="24"/>
        </w:rPr>
        <w:t xml:space="preserve"> κάτσεις στον πάγκο μιας ομάδας, δ</w:t>
      </w:r>
      <w:r w:rsidRPr="00E474F0">
        <w:rPr>
          <w:rFonts w:eastAsia="Times New Roman"/>
          <w:szCs w:val="24"/>
        </w:rPr>
        <w:t>εν χρειάζεται να πάρεις πιστοποίηση από σχολή της FIFA και μιλάμε για πολλές χιλιάδες ευρώ</w:t>
      </w:r>
      <w:r>
        <w:rPr>
          <w:rFonts w:eastAsia="Times New Roman"/>
          <w:szCs w:val="24"/>
        </w:rPr>
        <w:t>. Κ</w:t>
      </w:r>
      <w:r w:rsidRPr="00E474F0">
        <w:rPr>
          <w:rFonts w:eastAsia="Times New Roman"/>
          <w:szCs w:val="24"/>
        </w:rPr>
        <w:t xml:space="preserve">ανονική </w:t>
      </w:r>
      <w:r>
        <w:rPr>
          <w:rFonts w:eastAsia="Times New Roman"/>
          <w:szCs w:val="24"/>
        </w:rPr>
        <w:t>μπίζνα,</w:t>
      </w:r>
      <w:r w:rsidRPr="00E474F0">
        <w:rPr>
          <w:rFonts w:eastAsia="Times New Roman"/>
          <w:szCs w:val="24"/>
        </w:rPr>
        <w:t xml:space="preserve"> δηλαδή</w:t>
      </w:r>
      <w:r>
        <w:rPr>
          <w:rFonts w:eastAsia="Times New Roman"/>
          <w:szCs w:val="24"/>
        </w:rPr>
        <w:t>. Ε</w:t>
      </w:r>
      <w:r w:rsidRPr="00E474F0">
        <w:rPr>
          <w:rFonts w:eastAsia="Times New Roman"/>
          <w:szCs w:val="24"/>
        </w:rPr>
        <w:t>δώ ο έλεγχος</w:t>
      </w:r>
      <w:r>
        <w:rPr>
          <w:rFonts w:eastAsia="Times New Roman"/>
          <w:szCs w:val="24"/>
        </w:rPr>
        <w:t>; Ε</w:t>
      </w:r>
      <w:r w:rsidRPr="00E474F0">
        <w:rPr>
          <w:rFonts w:eastAsia="Times New Roman"/>
          <w:szCs w:val="24"/>
        </w:rPr>
        <w:t>σείς που έχετε αναγάγει σε υπέρτ</w:t>
      </w:r>
      <w:r w:rsidRPr="00E474F0">
        <w:rPr>
          <w:rFonts w:eastAsia="Times New Roman"/>
          <w:szCs w:val="24"/>
        </w:rPr>
        <w:t xml:space="preserve">ατο ζήτημα </w:t>
      </w:r>
      <w:r>
        <w:rPr>
          <w:rFonts w:eastAsia="Times New Roman"/>
          <w:szCs w:val="24"/>
        </w:rPr>
        <w:t>τ</w:t>
      </w:r>
      <w:r w:rsidRPr="00E474F0">
        <w:rPr>
          <w:rFonts w:eastAsia="Times New Roman"/>
          <w:szCs w:val="24"/>
        </w:rPr>
        <w:t xml:space="preserve">ο ζήτημα του </w:t>
      </w:r>
      <w:r>
        <w:rPr>
          <w:rFonts w:eastAsia="Times New Roman"/>
          <w:szCs w:val="24"/>
        </w:rPr>
        <w:t xml:space="preserve">ελέγχου, εδώ </w:t>
      </w:r>
      <w:r w:rsidRPr="00E474F0">
        <w:rPr>
          <w:rFonts w:eastAsia="Times New Roman"/>
          <w:szCs w:val="24"/>
        </w:rPr>
        <w:t>γιατί δεν ελέγχονται</w:t>
      </w:r>
      <w:r>
        <w:rPr>
          <w:rFonts w:eastAsia="Times New Roman"/>
          <w:szCs w:val="24"/>
        </w:rPr>
        <w:t>;</w:t>
      </w:r>
    </w:p>
    <w:p w14:paraId="4CC5BB25" w14:textId="77777777" w:rsidR="005D719C" w:rsidRDefault="00627F40">
      <w:pPr>
        <w:spacing w:line="600" w:lineRule="auto"/>
        <w:ind w:firstLine="720"/>
        <w:jc w:val="both"/>
        <w:rPr>
          <w:rFonts w:eastAsia="Times New Roman"/>
          <w:szCs w:val="24"/>
        </w:rPr>
      </w:pPr>
      <w:r>
        <w:rPr>
          <w:rFonts w:eastAsia="Times New Roman"/>
          <w:szCs w:val="24"/>
        </w:rPr>
        <w:t>Περιμένουμε, κ</w:t>
      </w:r>
      <w:r w:rsidRPr="00E474F0">
        <w:rPr>
          <w:rFonts w:eastAsia="Times New Roman"/>
          <w:szCs w:val="24"/>
        </w:rPr>
        <w:t>ύριε Υπουργέ</w:t>
      </w:r>
      <w:r>
        <w:rPr>
          <w:rFonts w:eastAsia="Times New Roman"/>
          <w:szCs w:val="24"/>
        </w:rPr>
        <w:t>,</w:t>
      </w:r>
      <w:r w:rsidRPr="00E474F0">
        <w:rPr>
          <w:rFonts w:eastAsia="Times New Roman"/>
          <w:szCs w:val="24"/>
        </w:rPr>
        <w:t xml:space="preserve"> να πάρετε θέση </w:t>
      </w:r>
      <w:r>
        <w:rPr>
          <w:rFonts w:eastAsia="Times New Roman"/>
          <w:szCs w:val="24"/>
        </w:rPr>
        <w:t>σε αυτά τα</w:t>
      </w:r>
      <w:r w:rsidRPr="00E474F0">
        <w:rPr>
          <w:rFonts w:eastAsia="Times New Roman"/>
          <w:szCs w:val="24"/>
        </w:rPr>
        <w:t xml:space="preserve"> ζητήματα</w:t>
      </w:r>
      <w:r>
        <w:rPr>
          <w:rFonts w:eastAsia="Times New Roman"/>
          <w:szCs w:val="24"/>
        </w:rPr>
        <w:t xml:space="preserve">. Όλους που </w:t>
      </w:r>
      <w:r w:rsidRPr="00E474F0">
        <w:rPr>
          <w:rFonts w:eastAsia="Times New Roman"/>
          <w:szCs w:val="24"/>
        </w:rPr>
        <w:t xml:space="preserve">μιλάτε για το δίκαιο του αιτήματος των προπονητών </w:t>
      </w:r>
      <w:r>
        <w:rPr>
          <w:rFonts w:eastAsia="Times New Roman"/>
          <w:szCs w:val="24"/>
        </w:rPr>
        <w:t>-</w:t>
      </w:r>
      <w:r w:rsidRPr="00E474F0">
        <w:rPr>
          <w:rFonts w:eastAsia="Times New Roman"/>
          <w:szCs w:val="24"/>
        </w:rPr>
        <w:t>γιατί είναι τα αιτήματα των προπονητών εδώ στην τροπολογία</w:t>
      </w:r>
      <w:r>
        <w:rPr>
          <w:rFonts w:eastAsia="Times New Roman"/>
          <w:szCs w:val="24"/>
        </w:rPr>
        <w:t>- σ</w:t>
      </w:r>
      <w:r w:rsidRPr="00E474F0">
        <w:rPr>
          <w:rFonts w:eastAsia="Times New Roman"/>
          <w:szCs w:val="24"/>
        </w:rPr>
        <w:t>ας καλούμε</w:t>
      </w:r>
      <w:r w:rsidRPr="00E474F0">
        <w:rPr>
          <w:rFonts w:eastAsia="Times New Roman"/>
          <w:szCs w:val="24"/>
        </w:rPr>
        <w:t xml:space="preserve"> να την κάνετε δεκτή και να υπερψηφιστεί ένα </w:t>
      </w:r>
      <w:r>
        <w:rPr>
          <w:rFonts w:eastAsia="Times New Roman"/>
          <w:szCs w:val="24"/>
        </w:rPr>
        <w:t>δίκαιο</w:t>
      </w:r>
      <w:r w:rsidRPr="00E474F0">
        <w:rPr>
          <w:rFonts w:eastAsia="Times New Roman"/>
          <w:szCs w:val="24"/>
        </w:rPr>
        <w:t xml:space="preserve"> αίτημα</w:t>
      </w:r>
      <w:r>
        <w:rPr>
          <w:rFonts w:eastAsia="Times New Roman"/>
          <w:szCs w:val="24"/>
        </w:rPr>
        <w:t>.</w:t>
      </w:r>
    </w:p>
    <w:p w14:paraId="4CC5BB26" w14:textId="77777777" w:rsidR="005D719C" w:rsidRDefault="00627F40">
      <w:pPr>
        <w:spacing w:line="600" w:lineRule="auto"/>
        <w:ind w:firstLine="720"/>
        <w:jc w:val="both"/>
        <w:rPr>
          <w:rFonts w:eastAsia="Times New Roman"/>
          <w:szCs w:val="24"/>
        </w:rPr>
      </w:pPr>
      <w:r>
        <w:rPr>
          <w:rFonts w:eastAsia="Times New Roman"/>
          <w:szCs w:val="24"/>
        </w:rPr>
        <w:t>Όσον αφορά</w:t>
      </w:r>
      <w:r w:rsidRPr="00E474F0">
        <w:rPr>
          <w:rFonts w:eastAsia="Times New Roman"/>
          <w:szCs w:val="24"/>
        </w:rPr>
        <w:t xml:space="preserve"> τις θητείες</w:t>
      </w:r>
      <w:r>
        <w:rPr>
          <w:rFonts w:eastAsia="Times New Roman"/>
          <w:szCs w:val="24"/>
        </w:rPr>
        <w:t>,</w:t>
      </w:r>
      <w:r w:rsidRPr="00E474F0">
        <w:rPr>
          <w:rFonts w:eastAsia="Times New Roman"/>
          <w:szCs w:val="24"/>
        </w:rPr>
        <w:t xml:space="preserve"> είμαστε υπέρ της ανανέωσης </w:t>
      </w:r>
      <w:r>
        <w:rPr>
          <w:rFonts w:eastAsia="Times New Roman"/>
          <w:szCs w:val="24"/>
        </w:rPr>
        <w:t>τ</w:t>
      </w:r>
      <w:r w:rsidRPr="00E474F0">
        <w:rPr>
          <w:rFonts w:eastAsia="Times New Roman"/>
          <w:szCs w:val="24"/>
        </w:rPr>
        <w:t>ων προσώπων</w:t>
      </w:r>
      <w:r>
        <w:rPr>
          <w:rFonts w:eastAsia="Times New Roman"/>
          <w:szCs w:val="24"/>
        </w:rPr>
        <w:t>. Θ</w:t>
      </w:r>
      <w:r w:rsidRPr="00E474F0">
        <w:rPr>
          <w:rFonts w:eastAsia="Times New Roman"/>
          <w:szCs w:val="24"/>
        </w:rPr>
        <w:t>εωρούμε</w:t>
      </w:r>
      <w:r>
        <w:rPr>
          <w:rFonts w:eastAsia="Times New Roman"/>
          <w:szCs w:val="24"/>
        </w:rPr>
        <w:t>,</w:t>
      </w:r>
      <w:r w:rsidRPr="00E474F0">
        <w:rPr>
          <w:rFonts w:eastAsia="Times New Roman"/>
          <w:szCs w:val="24"/>
        </w:rPr>
        <w:t xml:space="preserve"> </w:t>
      </w:r>
      <w:r>
        <w:rPr>
          <w:rFonts w:eastAsia="Times New Roman"/>
          <w:szCs w:val="24"/>
        </w:rPr>
        <w:t>όμως,</w:t>
      </w:r>
      <w:r w:rsidRPr="00E474F0">
        <w:rPr>
          <w:rFonts w:eastAsia="Times New Roman"/>
          <w:szCs w:val="24"/>
        </w:rPr>
        <w:t xml:space="preserve"> ότι δεν λύνεται με αυτό τον τρόπο </w:t>
      </w:r>
      <w:r>
        <w:rPr>
          <w:rFonts w:eastAsia="Times New Roman"/>
          <w:szCs w:val="24"/>
        </w:rPr>
        <w:t>η</w:t>
      </w:r>
      <w:r w:rsidRPr="00E474F0">
        <w:rPr>
          <w:rFonts w:eastAsia="Times New Roman"/>
          <w:szCs w:val="24"/>
        </w:rPr>
        <w:t xml:space="preserve"> διοικητική αποτελεσματικότητα</w:t>
      </w:r>
      <w:r>
        <w:rPr>
          <w:rFonts w:eastAsia="Times New Roman"/>
          <w:szCs w:val="24"/>
        </w:rPr>
        <w:t>,</w:t>
      </w:r>
      <w:r w:rsidRPr="00E474F0">
        <w:rPr>
          <w:rFonts w:eastAsia="Times New Roman"/>
          <w:szCs w:val="24"/>
        </w:rPr>
        <w:t xml:space="preserve"> ούτε </w:t>
      </w:r>
      <w:r>
        <w:rPr>
          <w:rFonts w:eastAsia="Times New Roman"/>
          <w:szCs w:val="24"/>
        </w:rPr>
        <w:t>πατάσσονται</w:t>
      </w:r>
      <w:r w:rsidRPr="00E474F0">
        <w:rPr>
          <w:rFonts w:eastAsia="Times New Roman"/>
          <w:szCs w:val="24"/>
        </w:rPr>
        <w:t xml:space="preserve"> τα </w:t>
      </w:r>
      <w:r w:rsidRPr="00E474F0">
        <w:rPr>
          <w:rFonts w:eastAsia="Times New Roman"/>
          <w:szCs w:val="24"/>
        </w:rPr>
        <w:lastRenderedPageBreak/>
        <w:t>φαινόμενα της διαφθορά</w:t>
      </w:r>
      <w:r>
        <w:rPr>
          <w:rFonts w:eastAsia="Times New Roman"/>
          <w:szCs w:val="24"/>
        </w:rPr>
        <w:t>ς. Δ</w:t>
      </w:r>
      <w:r w:rsidRPr="00E474F0">
        <w:rPr>
          <w:rFonts w:eastAsia="Times New Roman"/>
          <w:szCs w:val="24"/>
        </w:rPr>
        <w:t>εν</w:t>
      </w:r>
      <w:r w:rsidRPr="00E474F0">
        <w:rPr>
          <w:rFonts w:eastAsia="Times New Roman"/>
          <w:szCs w:val="24"/>
        </w:rPr>
        <w:t xml:space="preserve"> γενν</w:t>
      </w:r>
      <w:r>
        <w:rPr>
          <w:rFonts w:eastAsia="Times New Roman"/>
          <w:szCs w:val="24"/>
        </w:rPr>
        <w:t>ήθηκε κανένας αιώνιος πρόεδρος. Τ</w:t>
      </w:r>
      <w:r w:rsidRPr="00E474F0">
        <w:rPr>
          <w:rFonts w:eastAsia="Times New Roman"/>
          <w:szCs w:val="24"/>
        </w:rPr>
        <w:t xml:space="preserve">ην ανανέωση δεν </w:t>
      </w:r>
      <w:r>
        <w:rPr>
          <w:rFonts w:eastAsia="Times New Roman"/>
          <w:szCs w:val="24"/>
        </w:rPr>
        <w:t xml:space="preserve">την </w:t>
      </w:r>
      <w:r w:rsidRPr="00E474F0">
        <w:rPr>
          <w:rFonts w:eastAsia="Times New Roman"/>
          <w:szCs w:val="24"/>
        </w:rPr>
        <w:t>επιβά</w:t>
      </w:r>
      <w:r>
        <w:rPr>
          <w:rFonts w:eastAsia="Times New Roman"/>
          <w:szCs w:val="24"/>
        </w:rPr>
        <w:t>λ</w:t>
      </w:r>
      <w:r w:rsidRPr="00E474F0">
        <w:rPr>
          <w:rFonts w:eastAsia="Times New Roman"/>
          <w:szCs w:val="24"/>
        </w:rPr>
        <w:t>λεις από πάνω</w:t>
      </w:r>
      <w:r>
        <w:rPr>
          <w:rFonts w:eastAsia="Times New Roman"/>
          <w:szCs w:val="24"/>
        </w:rPr>
        <w:t>. Τ</w:t>
      </w:r>
      <w:r w:rsidRPr="00E474F0">
        <w:rPr>
          <w:rFonts w:eastAsia="Times New Roman"/>
          <w:szCs w:val="24"/>
        </w:rPr>
        <w:t>ην καλλιεργ</w:t>
      </w:r>
      <w:r>
        <w:rPr>
          <w:rFonts w:eastAsia="Times New Roman"/>
          <w:szCs w:val="24"/>
        </w:rPr>
        <w:t>είς, τη</w:t>
      </w:r>
      <w:r w:rsidRPr="00E474F0">
        <w:rPr>
          <w:rFonts w:eastAsia="Times New Roman"/>
          <w:szCs w:val="24"/>
        </w:rPr>
        <w:t xml:space="preserve"> δημιουργ</w:t>
      </w:r>
      <w:r>
        <w:rPr>
          <w:rFonts w:eastAsia="Times New Roman"/>
          <w:szCs w:val="24"/>
        </w:rPr>
        <w:t>είς. Κ</w:t>
      </w:r>
      <w:r w:rsidRPr="00E474F0">
        <w:rPr>
          <w:rFonts w:eastAsia="Times New Roman"/>
          <w:szCs w:val="24"/>
        </w:rPr>
        <w:t>αλλιεργείς τις προϋποθέσεις συμμετοχής</w:t>
      </w:r>
      <w:r>
        <w:rPr>
          <w:rFonts w:eastAsia="Times New Roman"/>
          <w:szCs w:val="24"/>
        </w:rPr>
        <w:t>:</w:t>
      </w:r>
      <w:r w:rsidRPr="00E474F0">
        <w:rPr>
          <w:rFonts w:eastAsia="Times New Roman"/>
          <w:szCs w:val="24"/>
        </w:rPr>
        <w:t xml:space="preserve"> χρηματοδότησε σωματεία</w:t>
      </w:r>
      <w:r>
        <w:rPr>
          <w:rFonts w:eastAsia="Times New Roman"/>
          <w:szCs w:val="24"/>
        </w:rPr>
        <w:t>, φ</w:t>
      </w:r>
      <w:r w:rsidRPr="00E474F0">
        <w:rPr>
          <w:rFonts w:eastAsia="Times New Roman"/>
          <w:szCs w:val="24"/>
        </w:rPr>
        <w:t>τιάξε υποδομές</w:t>
      </w:r>
      <w:r>
        <w:rPr>
          <w:rFonts w:eastAsia="Times New Roman"/>
          <w:szCs w:val="24"/>
        </w:rPr>
        <w:t>,</w:t>
      </w:r>
      <w:r w:rsidRPr="00E474F0">
        <w:rPr>
          <w:rFonts w:eastAsia="Times New Roman"/>
          <w:szCs w:val="24"/>
        </w:rPr>
        <w:t xml:space="preserve"> ανέβασε τις μορφές συμμετοχικότητας</w:t>
      </w:r>
      <w:r>
        <w:rPr>
          <w:rFonts w:eastAsia="Times New Roman"/>
          <w:szCs w:val="24"/>
        </w:rPr>
        <w:t>. Α</w:t>
      </w:r>
      <w:r w:rsidRPr="00E474F0">
        <w:rPr>
          <w:rFonts w:eastAsia="Times New Roman"/>
          <w:szCs w:val="24"/>
        </w:rPr>
        <w:t xml:space="preserve">ναφέρεται σε τίποτα από </w:t>
      </w:r>
      <w:r w:rsidRPr="00E474F0">
        <w:rPr>
          <w:rFonts w:eastAsia="Times New Roman"/>
          <w:szCs w:val="24"/>
        </w:rPr>
        <w:t>όλα αυτά το σχέδιο νόμου</w:t>
      </w:r>
      <w:r>
        <w:rPr>
          <w:rFonts w:eastAsia="Times New Roman"/>
          <w:szCs w:val="24"/>
        </w:rPr>
        <w:t>; Ε</w:t>
      </w:r>
      <w:r w:rsidRPr="00E474F0">
        <w:rPr>
          <w:rFonts w:eastAsia="Times New Roman"/>
          <w:szCs w:val="24"/>
        </w:rPr>
        <w:t>δώ όποιος αποφασίσει να συμμετέχει ενεργά</w:t>
      </w:r>
      <w:r>
        <w:rPr>
          <w:rFonts w:eastAsia="Times New Roman"/>
          <w:szCs w:val="24"/>
        </w:rPr>
        <w:t>,</w:t>
      </w:r>
      <w:r w:rsidRPr="00E474F0">
        <w:rPr>
          <w:rFonts w:eastAsia="Times New Roman"/>
          <w:szCs w:val="24"/>
        </w:rPr>
        <w:t xml:space="preserve"> πάει για μαλλί και β</w:t>
      </w:r>
      <w:r>
        <w:rPr>
          <w:rFonts w:eastAsia="Times New Roman"/>
          <w:szCs w:val="24"/>
        </w:rPr>
        <w:t>γαίνει κουρεμένος. Ε</w:t>
      </w:r>
      <w:r w:rsidRPr="00E474F0">
        <w:rPr>
          <w:rFonts w:eastAsia="Times New Roman"/>
          <w:szCs w:val="24"/>
        </w:rPr>
        <w:t>φορίες</w:t>
      </w:r>
      <w:r>
        <w:rPr>
          <w:rFonts w:eastAsia="Times New Roman"/>
          <w:szCs w:val="24"/>
        </w:rPr>
        <w:t xml:space="preserve">, ΑΦΜ, </w:t>
      </w:r>
      <w:r w:rsidRPr="00E474F0">
        <w:rPr>
          <w:rFonts w:eastAsia="Times New Roman"/>
          <w:szCs w:val="24"/>
        </w:rPr>
        <w:t>φορολογι</w:t>
      </w:r>
      <w:r>
        <w:rPr>
          <w:rFonts w:eastAsia="Times New Roman"/>
          <w:szCs w:val="24"/>
        </w:rPr>
        <w:t>κ</w:t>
      </w:r>
      <w:r w:rsidRPr="00E474F0">
        <w:rPr>
          <w:rFonts w:eastAsia="Times New Roman"/>
          <w:szCs w:val="24"/>
        </w:rPr>
        <w:t>ές ενημερότητες</w:t>
      </w:r>
      <w:r>
        <w:rPr>
          <w:rFonts w:eastAsia="Times New Roman"/>
          <w:szCs w:val="24"/>
        </w:rPr>
        <w:t>. Ξ</w:t>
      </w:r>
      <w:r w:rsidRPr="00E474F0">
        <w:rPr>
          <w:rFonts w:eastAsia="Times New Roman"/>
          <w:szCs w:val="24"/>
        </w:rPr>
        <w:t>αναλέμε</w:t>
      </w:r>
      <w:r>
        <w:rPr>
          <w:rFonts w:eastAsia="Times New Roman"/>
          <w:szCs w:val="24"/>
        </w:rPr>
        <w:t>,</w:t>
      </w:r>
      <w:r w:rsidRPr="00E474F0">
        <w:rPr>
          <w:rFonts w:eastAsia="Times New Roman"/>
          <w:szCs w:val="24"/>
        </w:rPr>
        <w:t xml:space="preserve"> </w:t>
      </w:r>
      <w:r>
        <w:rPr>
          <w:rFonts w:eastAsia="Times New Roman"/>
          <w:szCs w:val="24"/>
        </w:rPr>
        <w:t>όμως,</w:t>
      </w:r>
      <w:r w:rsidRPr="00E474F0">
        <w:rPr>
          <w:rFonts w:eastAsia="Times New Roman"/>
          <w:szCs w:val="24"/>
        </w:rPr>
        <w:t xml:space="preserve"> για να μην παρεξηγηθούμε</w:t>
      </w:r>
      <w:r>
        <w:rPr>
          <w:rFonts w:eastAsia="Times New Roman"/>
          <w:szCs w:val="24"/>
        </w:rPr>
        <w:t>,</w:t>
      </w:r>
      <w:r w:rsidRPr="00E474F0">
        <w:rPr>
          <w:rFonts w:eastAsia="Times New Roman"/>
          <w:szCs w:val="24"/>
        </w:rPr>
        <w:t xml:space="preserve"> έλεγχος πρέπει και μπορεί να γίνεται και σήμερα</w:t>
      </w:r>
      <w:r>
        <w:rPr>
          <w:rFonts w:eastAsia="Times New Roman"/>
          <w:szCs w:val="24"/>
        </w:rPr>
        <w:t>,</w:t>
      </w:r>
      <w:r w:rsidRPr="00E474F0">
        <w:rPr>
          <w:rFonts w:eastAsia="Times New Roman"/>
          <w:szCs w:val="24"/>
        </w:rPr>
        <w:t xml:space="preserve"> </w:t>
      </w:r>
      <w:r>
        <w:rPr>
          <w:rFonts w:eastAsia="Times New Roman"/>
          <w:szCs w:val="24"/>
        </w:rPr>
        <w:t>α</w:t>
      </w:r>
      <w:r w:rsidRPr="00E474F0">
        <w:rPr>
          <w:rFonts w:eastAsia="Times New Roman"/>
          <w:szCs w:val="24"/>
        </w:rPr>
        <w:t>ρκεί να ασκείτα</w:t>
      </w:r>
      <w:r w:rsidRPr="00E474F0">
        <w:rPr>
          <w:rFonts w:eastAsia="Times New Roman"/>
          <w:szCs w:val="24"/>
        </w:rPr>
        <w:t>ι αυτός ο έλεγχος</w:t>
      </w:r>
      <w:r>
        <w:rPr>
          <w:rFonts w:eastAsia="Times New Roman"/>
          <w:szCs w:val="24"/>
        </w:rPr>
        <w:t>. Γ</w:t>
      </w:r>
      <w:r w:rsidRPr="00E474F0">
        <w:rPr>
          <w:rFonts w:eastAsia="Times New Roman"/>
          <w:szCs w:val="24"/>
        </w:rPr>
        <w:t>ια αυτό</w:t>
      </w:r>
      <w:r>
        <w:rPr>
          <w:rFonts w:eastAsia="Times New Roman"/>
          <w:szCs w:val="24"/>
        </w:rPr>
        <w:t>,</w:t>
      </w:r>
      <w:r w:rsidRPr="00E474F0">
        <w:rPr>
          <w:rFonts w:eastAsia="Times New Roman"/>
          <w:szCs w:val="24"/>
        </w:rPr>
        <w:t xml:space="preserve"> λοιπόν</w:t>
      </w:r>
      <w:r>
        <w:rPr>
          <w:rFonts w:eastAsia="Times New Roman"/>
          <w:szCs w:val="24"/>
        </w:rPr>
        <w:t>,</w:t>
      </w:r>
      <w:r w:rsidRPr="00E474F0">
        <w:rPr>
          <w:rFonts w:eastAsia="Times New Roman"/>
          <w:szCs w:val="24"/>
        </w:rPr>
        <w:t xml:space="preserve"> για τις θητείες θα ψηφίσουμε </w:t>
      </w:r>
      <w:r>
        <w:rPr>
          <w:rFonts w:eastAsia="Times New Roman"/>
          <w:szCs w:val="24"/>
        </w:rPr>
        <w:t>«παρών».</w:t>
      </w:r>
    </w:p>
    <w:p w14:paraId="4CC5BB27" w14:textId="77777777" w:rsidR="005D719C" w:rsidRDefault="00627F40">
      <w:pPr>
        <w:spacing w:line="600" w:lineRule="auto"/>
        <w:ind w:firstLine="720"/>
        <w:jc w:val="both"/>
        <w:rPr>
          <w:rFonts w:eastAsia="Times New Roman"/>
          <w:szCs w:val="24"/>
        </w:rPr>
      </w:pPr>
      <w:r>
        <w:rPr>
          <w:rFonts w:eastAsia="Times New Roman"/>
          <w:szCs w:val="24"/>
        </w:rPr>
        <w:t>Όσον αφορά τη βία,</w:t>
      </w:r>
      <w:r w:rsidRPr="00E474F0">
        <w:rPr>
          <w:rFonts w:eastAsia="Times New Roman"/>
          <w:szCs w:val="24"/>
        </w:rPr>
        <w:t xml:space="preserve"> επιχειρείται </w:t>
      </w:r>
      <w:r>
        <w:rPr>
          <w:rFonts w:eastAsia="Times New Roman"/>
          <w:szCs w:val="24"/>
        </w:rPr>
        <w:t>η</w:t>
      </w:r>
      <w:r w:rsidRPr="00E474F0">
        <w:rPr>
          <w:rFonts w:eastAsia="Times New Roman"/>
          <w:szCs w:val="24"/>
        </w:rPr>
        <w:t xml:space="preserve"> αντιμετώπιση του φαινομένου μόνο στο πλαίσιο της αυστηροποίησης των </w:t>
      </w:r>
      <w:r>
        <w:rPr>
          <w:rFonts w:eastAsia="Times New Roman"/>
          <w:szCs w:val="24"/>
        </w:rPr>
        <w:t>μέτρων. Φ</w:t>
      </w:r>
      <w:r w:rsidRPr="00E474F0">
        <w:rPr>
          <w:rFonts w:eastAsia="Times New Roman"/>
          <w:szCs w:val="24"/>
        </w:rPr>
        <w:t xml:space="preserve">υσικά πουθενά </w:t>
      </w:r>
      <w:r>
        <w:rPr>
          <w:rFonts w:eastAsia="Times New Roman"/>
          <w:szCs w:val="24"/>
        </w:rPr>
        <w:t>σ</w:t>
      </w:r>
      <w:r w:rsidRPr="00E474F0">
        <w:rPr>
          <w:rFonts w:eastAsia="Times New Roman"/>
          <w:szCs w:val="24"/>
        </w:rPr>
        <w:t>το σχέδιο νόμου δεν υπάρχει ξεκάθαρα η σύν</w:t>
      </w:r>
      <w:r>
        <w:rPr>
          <w:rFonts w:eastAsia="Times New Roman"/>
          <w:szCs w:val="24"/>
        </w:rPr>
        <w:t>δ</w:t>
      </w:r>
      <w:r w:rsidRPr="00E474F0">
        <w:rPr>
          <w:rFonts w:eastAsia="Times New Roman"/>
          <w:szCs w:val="24"/>
        </w:rPr>
        <w:t>εση του ίδιο</w:t>
      </w:r>
      <w:r w:rsidRPr="00E474F0">
        <w:rPr>
          <w:rFonts w:eastAsia="Times New Roman"/>
          <w:szCs w:val="24"/>
        </w:rPr>
        <w:t>υ του φαινομένου της βίας με τις λογικές της εμπορευματοποίησης</w:t>
      </w:r>
      <w:r>
        <w:rPr>
          <w:rFonts w:eastAsia="Times New Roman"/>
          <w:szCs w:val="24"/>
        </w:rPr>
        <w:t xml:space="preserve">, </w:t>
      </w:r>
      <w:r w:rsidRPr="00E474F0">
        <w:rPr>
          <w:rFonts w:eastAsia="Times New Roman"/>
          <w:szCs w:val="24"/>
        </w:rPr>
        <w:t xml:space="preserve">παράγωγο της </w:t>
      </w:r>
      <w:r>
        <w:rPr>
          <w:rFonts w:eastAsia="Times New Roman"/>
          <w:szCs w:val="24"/>
        </w:rPr>
        <w:t>οποία</w:t>
      </w:r>
      <w:r w:rsidRPr="00E474F0">
        <w:rPr>
          <w:rFonts w:eastAsia="Times New Roman"/>
          <w:szCs w:val="24"/>
        </w:rPr>
        <w:t xml:space="preserve">ς είναι </w:t>
      </w:r>
      <w:r>
        <w:rPr>
          <w:rFonts w:eastAsia="Times New Roman"/>
          <w:szCs w:val="24"/>
        </w:rPr>
        <w:t xml:space="preserve">η βία. Η </w:t>
      </w:r>
      <w:r w:rsidRPr="00E474F0">
        <w:rPr>
          <w:rFonts w:eastAsia="Times New Roman"/>
          <w:szCs w:val="24"/>
        </w:rPr>
        <w:t xml:space="preserve">προσθήκη στις διατάξεις που αφορούν τη βία αποτελεί προσαρμογή στον Ποινικό </w:t>
      </w:r>
      <w:r>
        <w:rPr>
          <w:rFonts w:eastAsia="Times New Roman"/>
          <w:szCs w:val="24"/>
        </w:rPr>
        <w:t>Κ</w:t>
      </w:r>
      <w:r w:rsidRPr="00E474F0">
        <w:rPr>
          <w:rFonts w:eastAsia="Times New Roman"/>
          <w:szCs w:val="24"/>
        </w:rPr>
        <w:t>ώδικα</w:t>
      </w:r>
      <w:r>
        <w:rPr>
          <w:rFonts w:eastAsia="Times New Roman"/>
          <w:szCs w:val="24"/>
        </w:rPr>
        <w:t>,</w:t>
      </w:r>
      <w:r w:rsidRPr="00E474F0">
        <w:rPr>
          <w:rFonts w:eastAsia="Times New Roman"/>
          <w:szCs w:val="24"/>
        </w:rPr>
        <w:t xml:space="preserve"> που ενισχύουν την καταστολή και την περι</w:t>
      </w:r>
      <w:r w:rsidRPr="00E474F0">
        <w:rPr>
          <w:rFonts w:eastAsia="Times New Roman"/>
          <w:szCs w:val="24"/>
        </w:rPr>
        <w:lastRenderedPageBreak/>
        <w:t>στολή ατομικών δικαιωμάτων</w:t>
      </w:r>
      <w:r>
        <w:rPr>
          <w:rFonts w:eastAsia="Times New Roman"/>
          <w:szCs w:val="24"/>
        </w:rPr>
        <w:t>. Εξ</w:t>
      </w:r>
      <w:r w:rsidRPr="00E474F0">
        <w:rPr>
          <w:rFonts w:eastAsia="Times New Roman"/>
          <w:szCs w:val="24"/>
        </w:rPr>
        <w:t>υπ</w:t>
      </w:r>
      <w:r w:rsidRPr="00E474F0">
        <w:rPr>
          <w:rFonts w:eastAsia="Times New Roman"/>
          <w:szCs w:val="24"/>
        </w:rPr>
        <w:t xml:space="preserve">ηρετεί την πρόθεση </w:t>
      </w:r>
      <w:r>
        <w:rPr>
          <w:rFonts w:eastAsia="Times New Roman"/>
          <w:szCs w:val="24"/>
        </w:rPr>
        <w:t>π</w:t>
      </w:r>
      <w:r w:rsidRPr="00E474F0">
        <w:rPr>
          <w:rFonts w:eastAsia="Times New Roman"/>
          <w:szCs w:val="24"/>
        </w:rPr>
        <w:t xml:space="preserve">ροστασίας του προϊόντος που ακούει στο όνομα </w:t>
      </w:r>
      <w:r>
        <w:rPr>
          <w:rFonts w:eastAsia="Times New Roman"/>
          <w:szCs w:val="24"/>
        </w:rPr>
        <w:t>«</w:t>
      </w:r>
      <w:r w:rsidRPr="00E474F0">
        <w:rPr>
          <w:rFonts w:eastAsia="Times New Roman"/>
          <w:szCs w:val="24"/>
        </w:rPr>
        <w:t xml:space="preserve">βιομηχανία </w:t>
      </w:r>
      <w:r>
        <w:rPr>
          <w:rFonts w:eastAsia="Times New Roman"/>
          <w:szCs w:val="24"/>
        </w:rPr>
        <w:t>α</w:t>
      </w:r>
      <w:r w:rsidRPr="00E474F0">
        <w:rPr>
          <w:rFonts w:eastAsia="Times New Roman"/>
          <w:szCs w:val="24"/>
        </w:rPr>
        <w:t>θλητικού θεάματος</w:t>
      </w:r>
      <w:r>
        <w:rPr>
          <w:rFonts w:eastAsia="Times New Roman"/>
          <w:szCs w:val="24"/>
        </w:rPr>
        <w:t>»</w:t>
      </w:r>
      <w:r w:rsidRPr="00E474F0">
        <w:rPr>
          <w:rFonts w:eastAsia="Times New Roman"/>
          <w:szCs w:val="24"/>
        </w:rPr>
        <w:t xml:space="preserve"> και έχει εφαρμοστεί σε πολλές χώρες</w:t>
      </w:r>
      <w:r>
        <w:rPr>
          <w:rFonts w:eastAsia="Times New Roman"/>
          <w:szCs w:val="24"/>
        </w:rPr>
        <w:t xml:space="preserve"> της Ευρωπαϊκής Έ</w:t>
      </w:r>
      <w:r w:rsidRPr="00E474F0">
        <w:rPr>
          <w:rFonts w:eastAsia="Times New Roman"/>
          <w:szCs w:val="24"/>
        </w:rPr>
        <w:t>νωσης</w:t>
      </w:r>
      <w:r>
        <w:rPr>
          <w:rFonts w:eastAsia="Times New Roman"/>
          <w:szCs w:val="24"/>
        </w:rPr>
        <w:t>,</w:t>
      </w:r>
      <w:r w:rsidRPr="00E474F0">
        <w:rPr>
          <w:rFonts w:eastAsia="Times New Roman"/>
          <w:szCs w:val="24"/>
        </w:rPr>
        <w:t xml:space="preserve"> χωρίς να καταπολεμάει το φαινόμενο της βίας στα γήπεδα</w:t>
      </w:r>
      <w:r>
        <w:rPr>
          <w:rFonts w:eastAsia="Times New Roman"/>
          <w:szCs w:val="24"/>
        </w:rPr>
        <w:t>,</w:t>
      </w:r>
      <w:r w:rsidRPr="00E474F0">
        <w:rPr>
          <w:rFonts w:eastAsia="Times New Roman"/>
          <w:szCs w:val="24"/>
        </w:rPr>
        <w:t xml:space="preserve"> η οποία αρκετά συχνά πλέον εμφανίζεται και ε</w:t>
      </w:r>
      <w:r w:rsidRPr="00E474F0">
        <w:rPr>
          <w:rFonts w:eastAsia="Times New Roman"/>
          <w:szCs w:val="24"/>
        </w:rPr>
        <w:t>ντός γηπέδου σε ανεπτυ</w:t>
      </w:r>
      <w:r>
        <w:rPr>
          <w:rFonts w:eastAsia="Times New Roman"/>
          <w:szCs w:val="24"/>
        </w:rPr>
        <w:t>γμένες ποδοσφαιρικές αγορές. Ά</w:t>
      </w:r>
      <w:r w:rsidRPr="00E474F0">
        <w:rPr>
          <w:rFonts w:eastAsia="Times New Roman"/>
          <w:szCs w:val="24"/>
        </w:rPr>
        <w:t>λλη μ</w:t>
      </w:r>
      <w:r>
        <w:rPr>
          <w:rFonts w:eastAsia="Times New Roman"/>
          <w:szCs w:val="24"/>
        </w:rPr>
        <w:t>ι</w:t>
      </w:r>
      <w:r w:rsidRPr="00E474F0">
        <w:rPr>
          <w:rFonts w:eastAsia="Times New Roman"/>
          <w:szCs w:val="24"/>
        </w:rPr>
        <w:t>α αυστηροποίηση</w:t>
      </w:r>
      <w:r>
        <w:rPr>
          <w:rFonts w:eastAsia="Times New Roman"/>
          <w:szCs w:val="24"/>
        </w:rPr>
        <w:t>.</w:t>
      </w:r>
    </w:p>
    <w:p w14:paraId="4CC5BB28" w14:textId="77777777" w:rsidR="005D719C" w:rsidRDefault="00627F40">
      <w:pPr>
        <w:spacing w:line="600" w:lineRule="auto"/>
        <w:ind w:firstLine="720"/>
        <w:jc w:val="both"/>
        <w:rPr>
          <w:rFonts w:eastAsia="Times New Roman"/>
          <w:szCs w:val="24"/>
        </w:rPr>
      </w:pPr>
      <w:r>
        <w:rPr>
          <w:rFonts w:eastAsia="Times New Roman"/>
          <w:szCs w:val="24"/>
        </w:rPr>
        <w:t xml:space="preserve">Αυστηροποίηση </w:t>
      </w:r>
      <w:r w:rsidRPr="00E474F0">
        <w:rPr>
          <w:rFonts w:eastAsia="Times New Roman"/>
          <w:szCs w:val="24"/>
        </w:rPr>
        <w:t>βλέπουμε</w:t>
      </w:r>
      <w:r>
        <w:rPr>
          <w:rFonts w:eastAsia="Times New Roman"/>
          <w:szCs w:val="24"/>
        </w:rPr>
        <w:t>,</w:t>
      </w:r>
      <w:r w:rsidRPr="00E474F0">
        <w:rPr>
          <w:rFonts w:eastAsia="Times New Roman"/>
          <w:szCs w:val="24"/>
        </w:rPr>
        <w:t xml:space="preserve"> </w:t>
      </w:r>
      <w:r>
        <w:rPr>
          <w:rFonts w:eastAsia="Times New Roman"/>
          <w:szCs w:val="24"/>
        </w:rPr>
        <w:t>επίσης</w:t>
      </w:r>
      <w:r w:rsidRPr="00E474F0">
        <w:rPr>
          <w:rFonts w:eastAsia="Times New Roman"/>
          <w:szCs w:val="24"/>
        </w:rPr>
        <w:t xml:space="preserve"> και στην πα</w:t>
      </w:r>
      <w:r>
        <w:rPr>
          <w:rFonts w:eastAsia="Times New Roman"/>
          <w:szCs w:val="24"/>
        </w:rPr>
        <w:t>ραβίαση των περιοριστικών όρων. Η</w:t>
      </w:r>
      <w:r w:rsidRPr="00E474F0">
        <w:rPr>
          <w:rFonts w:eastAsia="Times New Roman"/>
          <w:szCs w:val="24"/>
        </w:rPr>
        <w:t xml:space="preserve"> προσωρινή κράτηση γίνεται φυλάκιση</w:t>
      </w:r>
      <w:r>
        <w:rPr>
          <w:rFonts w:eastAsia="Times New Roman"/>
          <w:szCs w:val="24"/>
        </w:rPr>
        <w:t>,</w:t>
      </w:r>
      <w:r w:rsidRPr="00E474F0">
        <w:rPr>
          <w:rFonts w:eastAsia="Times New Roman"/>
          <w:szCs w:val="24"/>
        </w:rPr>
        <w:t xml:space="preserve"> δηλαδή </w:t>
      </w:r>
      <w:r>
        <w:rPr>
          <w:rFonts w:eastAsia="Times New Roman"/>
          <w:szCs w:val="24"/>
        </w:rPr>
        <w:t>ποινές</w:t>
      </w:r>
      <w:r w:rsidRPr="00E474F0">
        <w:rPr>
          <w:rFonts w:eastAsia="Times New Roman"/>
          <w:szCs w:val="24"/>
        </w:rPr>
        <w:t xml:space="preserve"> που ξεπερνούν και </w:t>
      </w:r>
      <w:r>
        <w:rPr>
          <w:rFonts w:eastAsia="Times New Roman"/>
          <w:szCs w:val="24"/>
        </w:rPr>
        <w:t>τον</w:t>
      </w:r>
      <w:r w:rsidRPr="00E474F0">
        <w:rPr>
          <w:rFonts w:eastAsia="Times New Roman"/>
          <w:szCs w:val="24"/>
        </w:rPr>
        <w:t xml:space="preserve"> κοινό Ποινικό </w:t>
      </w:r>
      <w:r>
        <w:rPr>
          <w:rFonts w:eastAsia="Times New Roman"/>
          <w:szCs w:val="24"/>
        </w:rPr>
        <w:t xml:space="preserve">Κώδικα. Και ρωτάμε: Η </w:t>
      </w:r>
      <w:r w:rsidRPr="00E474F0">
        <w:rPr>
          <w:rFonts w:eastAsia="Times New Roman"/>
          <w:szCs w:val="24"/>
        </w:rPr>
        <w:t>αυστηροποίηση που έγινε τα προηγούμενα χρόνια</w:t>
      </w:r>
      <w:r>
        <w:rPr>
          <w:rFonts w:eastAsia="Times New Roman"/>
          <w:szCs w:val="24"/>
        </w:rPr>
        <w:t>,</w:t>
      </w:r>
      <w:r w:rsidRPr="00E474F0">
        <w:rPr>
          <w:rFonts w:eastAsia="Times New Roman"/>
          <w:szCs w:val="24"/>
        </w:rPr>
        <w:t xml:space="preserve"> όπως για παράδειγμα ποινή χωρίς αναστολή</w:t>
      </w:r>
      <w:r>
        <w:rPr>
          <w:rFonts w:eastAsia="Times New Roman"/>
          <w:szCs w:val="24"/>
        </w:rPr>
        <w:t>,</w:t>
      </w:r>
      <w:r w:rsidRPr="00E474F0">
        <w:rPr>
          <w:rFonts w:eastAsia="Times New Roman"/>
          <w:szCs w:val="24"/>
        </w:rPr>
        <w:t xml:space="preserve"> </w:t>
      </w:r>
      <w:r>
        <w:rPr>
          <w:rFonts w:eastAsia="Times New Roman"/>
          <w:szCs w:val="24"/>
        </w:rPr>
        <w:t>μείωσε</w:t>
      </w:r>
      <w:r w:rsidRPr="00E474F0">
        <w:rPr>
          <w:rFonts w:eastAsia="Times New Roman"/>
          <w:szCs w:val="24"/>
        </w:rPr>
        <w:t xml:space="preserve"> τέτοιου είδους φαινόμενα</w:t>
      </w:r>
      <w:r>
        <w:rPr>
          <w:rFonts w:eastAsia="Times New Roman"/>
          <w:szCs w:val="24"/>
        </w:rPr>
        <w:t>; Δεν αντιμετωπίζεται, κυρίες και κύριοι, η βία αν δεν αντιμετωπιστούν τα αίτια. Δ</w:t>
      </w:r>
      <w:r w:rsidRPr="00E474F0">
        <w:rPr>
          <w:rFonts w:eastAsia="Times New Roman"/>
          <w:szCs w:val="24"/>
        </w:rPr>
        <w:t xml:space="preserve">εν παράγει </w:t>
      </w:r>
      <w:r>
        <w:rPr>
          <w:rFonts w:eastAsia="Times New Roman"/>
          <w:szCs w:val="24"/>
        </w:rPr>
        <w:t xml:space="preserve">ο </w:t>
      </w:r>
      <w:r w:rsidRPr="00E474F0">
        <w:rPr>
          <w:rFonts w:eastAsia="Times New Roman"/>
          <w:szCs w:val="24"/>
        </w:rPr>
        <w:t xml:space="preserve">αθλητισμός βία από </w:t>
      </w:r>
      <w:r w:rsidRPr="00E474F0">
        <w:rPr>
          <w:rFonts w:eastAsia="Times New Roman"/>
          <w:szCs w:val="24"/>
        </w:rPr>
        <w:t>μόνος του</w:t>
      </w:r>
      <w:r>
        <w:rPr>
          <w:rFonts w:eastAsia="Times New Roman"/>
          <w:szCs w:val="24"/>
        </w:rPr>
        <w:t>. Ε</w:t>
      </w:r>
      <w:r w:rsidRPr="00E474F0">
        <w:rPr>
          <w:rFonts w:eastAsia="Times New Roman"/>
          <w:szCs w:val="24"/>
        </w:rPr>
        <w:t>ίναι κοινωνικά τα αίτια</w:t>
      </w:r>
      <w:r>
        <w:rPr>
          <w:rFonts w:eastAsia="Times New Roman"/>
          <w:szCs w:val="24"/>
        </w:rPr>
        <w:t>,</w:t>
      </w:r>
      <w:r w:rsidRPr="00E474F0">
        <w:rPr>
          <w:rFonts w:eastAsia="Times New Roman"/>
          <w:szCs w:val="24"/>
        </w:rPr>
        <w:t xml:space="preserve"> </w:t>
      </w:r>
      <w:r>
        <w:rPr>
          <w:rFonts w:eastAsia="Times New Roman"/>
          <w:szCs w:val="24"/>
        </w:rPr>
        <w:t>ανα</w:t>
      </w:r>
      <w:r w:rsidRPr="00E474F0">
        <w:rPr>
          <w:rFonts w:eastAsia="Times New Roman"/>
          <w:szCs w:val="24"/>
        </w:rPr>
        <w:t xml:space="preserve">παράγονται στο γήπεδο με την επιχειρηματική δράση να εντείνει και </w:t>
      </w:r>
      <w:r>
        <w:rPr>
          <w:rFonts w:eastAsia="Times New Roman"/>
          <w:szCs w:val="24"/>
        </w:rPr>
        <w:t>να πολλαπλασιάζει τα φαινόμενα. Κ</w:t>
      </w:r>
      <w:r w:rsidRPr="00E474F0">
        <w:rPr>
          <w:rFonts w:eastAsia="Times New Roman"/>
          <w:szCs w:val="24"/>
        </w:rPr>
        <w:t>ανένα μέτρο στα σχολεία</w:t>
      </w:r>
      <w:r>
        <w:rPr>
          <w:rFonts w:eastAsia="Times New Roman"/>
          <w:szCs w:val="24"/>
        </w:rPr>
        <w:t>,</w:t>
      </w:r>
      <w:r w:rsidRPr="00E474F0">
        <w:rPr>
          <w:rFonts w:eastAsia="Times New Roman"/>
          <w:szCs w:val="24"/>
        </w:rPr>
        <w:t xml:space="preserve"> στην εκπαίδευση</w:t>
      </w:r>
      <w:r>
        <w:rPr>
          <w:rFonts w:eastAsia="Times New Roman"/>
          <w:szCs w:val="24"/>
        </w:rPr>
        <w:t>,</w:t>
      </w:r>
      <w:r w:rsidRPr="00E474F0">
        <w:rPr>
          <w:rFonts w:eastAsia="Times New Roman"/>
          <w:szCs w:val="24"/>
        </w:rPr>
        <w:t xml:space="preserve"> στην αγωγή των νέων ηλικιών</w:t>
      </w:r>
      <w:r>
        <w:rPr>
          <w:rFonts w:eastAsia="Times New Roman"/>
          <w:szCs w:val="24"/>
        </w:rPr>
        <w:t>.</w:t>
      </w:r>
    </w:p>
    <w:p w14:paraId="4CC5BB29" w14:textId="77777777" w:rsidR="005D719C" w:rsidRDefault="00627F40">
      <w:pPr>
        <w:spacing w:line="600" w:lineRule="auto"/>
        <w:ind w:firstLine="720"/>
        <w:jc w:val="both"/>
        <w:rPr>
          <w:rFonts w:eastAsia="Times New Roman"/>
          <w:szCs w:val="24"/>
        </w:rPr>
      </w:pPr>
      <w:r>
        <w:rPr>
          <w:rFonts w:eastAsia="Times New Roman"/>
          <w:szCs w:val="24"/>
        </w:rPr>
        <w:lastRenderedPageBreak/>
        <w:t>Α</w:t>
      </w:r>
      <w:r w:rsidRPr="00E474F0">
        <w:rPr>
          <w:rFonts w:eastAsia="Times New Roman"/>
          <w:szCs w:val="24"/>
        </w:rPr>
        <w:t>υτό</w:t>
      </w:r>
      <w:r>
        <w:rPr>
          <w:rFonts w:eastAsia="Times New Roman"/>
          <w:szCs w:val="24"/>
        </w:rPr>
        <w:t>,</w:t>
      </w:r>
      <w:r w:rsidRPr="00E474F0">
        <w:rPr>
          <w:rFonts w:eastAsia="Times New Roman"/>
          <w:szCs w:val="24"/>
        </w:rPr>
        <w:t xml:space="preserve"> </w:t>
      </w:r>
      <w:r>
        <w:rPr>
          <w:rFonts w:eastAsia="Times New Roman"/>
          <w:szCs w:val="24"/>
        </w:rPr>
        <w:t>όμως,</w:t>
      </w:r>
      <w:r w:rsidRPr="00E474F0">
        <w:rPr>
          <w:rFonts w:eastAsia="Times New Roman"/>
          <w:szCs w:val="24"/>
        </w:rPr>
        <w:t xml:space="preserve"> που μας φοβίζει</w:t>
      </w:r>
      <w:r>
        <w:rPr>
          <w:rFonts w:eastAsia="Times New Roman"/>
          <w:szCs w:val="24"/>
        </w:rPr>
        <w:t>,</w:t>
      </w:r>
      <w:r w:rsidRPr="00E474F0">
        <w:rPr>
          <w:rFonts w:eastAsia="Times New Roman"/>
          <w:szCs w:val="24"/>
        </w:rPr>
        <w:t xml:space="preserve"> </w:t>
      </w:r>
      <w:r>
        <w:rPr>
          <w:rFonts w:eastAsia="Times New Roman"/>
          <w:szCs w:val="24"/>
        </w:rPr>
        <w:t>με βάση την πείρα</w:t>
      </w:r>
      <w:r>
        <w:rPr>
          <w:rFonts w:eastAsia="Times New Roman"/>
          <w:szCs w:val="24"/>
        </w:rPr>
        <w:t xml:space="preserve"> που </w:t>
      </w:r>
      <w:r w:rsidRPr="00E474F0">
        <w:rPr>
          <w:rFonts w:eastAsia="Times New Roman"/>
          <w:szCs w:val="24"/>
        </w:rPr>
        <w:t>υπάρχει</w:t>
      </w:r>
      <w:r>
        <w:rPr>
          <w:rFonts w:eastAsia="Times New Roman"/>
          <w:szCs w:val="24"/>
        </w:rPr>
        <w:t>, είναι το εξής. Το</w:t>
      </w:r>
      <w:r w:rsidRPr="00E474F0">
        <w:rPr>
          <w:rFonts w:eastAsia="Times New Roman"/>
          <w:szCs w:val="24"/>
        </w:rPr>
        <w:t xml:space="preserve"> γήπεδο αποτελ</w:t>
      </w:r>
      <w:r>
        <w:rPr>
          <w:rFonts w:eastAsia="Times New Roman"/>
          <w:szCs w:val="24"/>
        </w:rPr>
        <w:t>ούσε εργαστήριο πάντα και δοκιμάζονταν</w:t>
      </w:r>
      <w:r w:rsidRPr="00E474F0">
        <w:rPr>
          <w:rFonts w:eastAsia="Times New Roman"/>
          <w:szCs w:val="24"/>
        </w:rPr>
        <w:t xml:space="preserve"> μέθοδοι που μετά εφαρμόζονταν </w:t>
      </w:r>
      <w:r>
        <w:rPr>
          <w:rFonts w:eastAsia="Times New Roman"/>
          <w:szCs w:val="24"/>
        </w:rPr>
        <w:t xml:space="preserve">και στο ίδιο το </w:t>
      </w:r>
      <w:r w:rsidRPr="00AE418F">
        <w:rPr>
          <w:rFonts w:eastAsia="Times New Roman"/>
          <w:szCs w:val="24"/>
        </w:rPr>
        <w:t>κίνημα</w:t>
      </w:r>
      <w:r>
        <w:rPr>
          <w:rFonts w:eastAsia="Times New Roman"/>
          <w:szCs w:val="24"/>
        </w:rPr>
        <w:t>. Π</w:t>
      </w:r>
      <w:r w:rsidRPr="00E474F0">
        <w:rPr>
          <w:rFonts w:eastAsia="Times New Roman"/>
          <w:szCs w:val="24"/>
        </w:rPr>
        <w:t>ροσέξτε το αυτό</w:t>
      </w:r>
      <w:r>
        <w:rPr>
          <w:rFonts w:eastAsia="Times New Roman"/>
          <w:szCs w:val="24"/>
        </w:rPr>
        <w:t>. Α</w:t>
      </w:r>
      <w:r w:rsidRPr="00E474F0">
        <w:rPr>
          <w:rFonts w:eastAsia="Times New Roman"/>
          <w:szCs w:val="24"/>
        </w:rPr>
        <w:t>ντίθετα</w:t>
      </w:r>
      <w:r>
        <w:rPr>
          <w:rFonts w:eastAsia="Times New Roman"/>
          <w:szCs w:val="24"/>
        </w:rPr>
        <w:t>,</w:t>
      </w:r>
      <w:r w:rsidRPr="00E474F0">
        <w:rPr>
          <w:rFonts w:eastAsia="Times New Roman"/>
          <w:szCs w:val="24"/>
        </w:rPr>
        <w:t xml:space="preserve"> </w:t>
      </w:r>
      <w:r>
        <w:rPr>
          <w:rFonts w:eastAsia="Times New Roman"/>
          <w:szCs w:val="24"/>
        </w:rPr>
        <w:t>σε ό,τι διέπει τ</w:t>
      </w:r>
      <w:r w:rsidRPr="00E474F0">
        <w:rPr>
          <w:rFonts w:eastAsia="Times New Roman"/>
          <w:szCs w:val="24"/>
        </w:rPr>
        <w:t>η λειτουργία των δημόσιων αθλητικών εγκαταστάσεων</w:t>
      </w:r>
      <w:r>
        <w:rPr>
          <w:rFonts w:eastAsia="Times New Roman"/>
          <w:szCs w:val="24"/>
        </w:rPr>
        <w:t>,</w:t>
      </w:r>
      <w:r w:rsidRPr="00E474F0">
        <w:rPr>
          <w:rFonts w:eastAsia="Times New Roman"/>
          <w:szCs w:val="24"/>
        </w:rPr>
        <w:t xml:space="preserve"> το σχέδιο νόμου προσαρμ</w:t>
      </w:r>
      <w:r>
        <w:rPr>
          <w:rFonts w:eastAsia="Times New Roman"/>
          <w:szCs w:val="24"/>
        </w:rPr>
        <w:t>όζει</w:t>
      </w:r>
      <w:r w:rsidRPr="00E474F0">
        <w:rPr>
          <w:rFonts w:eastAsia="Times New Roman"/>
          <w:szCs w:val="24"/>
        </w:rPr>
        <w:t xml:space="preserve"> πλήρως τη συντήρηση και τη λειτουργία</w:t>
      </w:r>
      <w:r>
        <w:rPr>
          <w:rFonts w:eastAsia="Times New Roman"/>
          <w:szCs w:val="24"/>
        </w:rPr>
        <w:t xml:space="preserve"> του στα επιχειρηματικά σχέδια. Δ</w:t>
      </w:r>
      <w:r w:rsidRPr="00E474F0">
        <w:rPr>
          <w:rFonts w:eastAsia="Times New Roman"/>
          <w:szCs w:val="24"/>
        </w:rPr>
        <w:t xml:space="preserve">ίνει τη δυνατότητα στις </w:t>
      </w:r>
      <w:r>
        <w:rPr>
          <w:rFonts w:eastAsia="Times New Roman"/>
          <w:szCs w:val="24"/>
        </w:rPr>
        <w:t>ΠΑΕ και στις</w:t>
      </w:r>
      <w:r w:rsidRPr="00E474F0">
        <w:rPr>
          <w:rFonts w:eastAsia="Times New Roman"/>
          <w:szCs w:val="24"/>
        </w:rPr>
        <w:t xml:space="preserve"> ΚΑΕ να παρεμβαίν</w:t>
      </w:r>
      <w:r>
        <w:rPr>
          <w:rFonts w:eastAsia="Times New Roman"/>
          <w:szCs w:val="24"/>
        </w:rPr>
        <w:t>ουν</w:t>
      </w:r>
      <w:r w:rsidRPr="00E474F0">
        <w:rPr>
          <w:rFonts w:eastAsia="Times New Roman"/>
          <w:szCs w:val="24"/>
        </w:rPr>
        <w:t xml:space="preserve"> εκεί που εξυπηρετεί</w:t>
      </w:r>
      <w:r>
        <w:rPr>
          <w:rFonts w:eastAsia="Times New Roman"/>
          <w:szCs w:val="24"/>
        </w:rPr>
        <w:t xml:space="preserve">ται </w:t>
      </w:r>
      <w:r w:rsidRPr="00E474F0">
        <w:rPr>
          <w:rFonts w:eastAsia="Times New Roman"/>
          <w:szCs w:val="24"/>
        </w:rPr>
        <w:t>η δική τους λειτουργία</w:t>
      </w:r>
      <w:r>
        <w:rPr>
          <w:rFonts w:eastAsia="Times New Roman"/>
          <w:szCs w:val="24"/>
        </w:rPr>
        <w:t>, η</w:t>
      </w:r>
      <w:r w:rsidRPr="00E474F0">
        <w:rPr>
          <w:rFonts w:eastAsia="Times New Roman"/>
          <w:szCs w:val="24"/>
        </w:rPr>
        <w:t xml:space="preserve"> επιχειρηματική λειτουργία</w:t>
      </w:r>
      <w:r>
        <w:rPr>
          <w:rFonts w:eastAsia="Times New Roman"/>
          <w:szCs w:val="24"/>
        </w:rPr>
        <w:t>,</w:t>
      </w:r>
      <w:r w:rsidRPr="00E474F0">
        <w:rPr>
          <w:rFonts w:eastAsia="Times New Roman"/>
          <w:szCs w:val="24"/>
        </w:rPr>
        <w:t xml:space="preserve"> καθιερώνοντας την ανταποδοτική λειτουργία τους γ</w:t>
      </w:r>
      <w:r w:rsidRPr="00E474F0">
        <w:rPr>
          <w:rFonts w:eastAsia="Times New Roman"/>
          <w:szCs w:val="24"/>
        </w:rPr>
        <w:t>ια το</w:t>
      </w:r>
      <w:r>
        <w:rPr>
          <w:rFonts w:eastAsia="Times New Roman"/>
          <w:szCs w:val="24"/>
        </w:rPr>
        <w:t>ν</w:t>
      </w:r>
      <w:r w:rsidRPr="00E474F0">
        <w:rPr>
          <w:rFonts w:eastAsia="Times New Roman"/>
          <w:szCs w:val="24"/>
        </w:rPr>
        <w:t xml:space="preserve"> λαό</w:t>
      </w:r>
      <w:r>
        <w:rPr>
          <w:rFonts w:eastAsia="Times New Roman"/>
          <w:szCs w:val="24"/>
        </w:rPr>
        <w:t>,</w:t>
      </w:r>
      <w:r w:rsidRPr="00E474F0">
        <w:rPr>
          <w:rFonts w:eastAsia="Times New Roman"/>
          <w:szCs w:val="24"/>
        </w:rPr>
        <w:t xml:space="preserve"> ο οποίος σε μ</w:t>
      </w:r>
      <w:r>
        <w:rPr>
          <w:rFonts w:eastAsia="Times New Roman"/>
          <w:szCs w:val="24"/>
        </w:rPr>
        <w:t>ι</w:t>
      </w:r>
      <w:r w:rsidRPr="00E474F0">
        <w:rPr>
          <w:rFonts w:eastAsia="Times New Roman"/>
          <w:szCs w:val="24"/>
        </w:rPr>
        <w:t xml:space="preserve">α πορεία βέβαια θα χάσει το δικαίωμα στην πρόσβαση μέσω των πολυετών παραχωρήσεων στις </w:t>
      </w:r>
      <w:r>
        <w:rPr>
          <w:rFonts w:eastAsia="Times New Roman"/>
          <w:szCs w:val="24"/>
        </w:rPr>
        <w:t>ΠΑΕ και στις ΚΑΕ.</w:t>
      </w:r>
    </w:p>
    <w:p w14:paraId="4CC5BB2A" w14:textId="77777777" w:rsidR="005D719C" w:rsidRDefault="00627F40">
      <w:pPr>
        <w:spacing w:line="600" w:lineRule="auto"/>
        <w:ind w:firstLine="720"/>
        <w:jc w:val="both"/>
        <w:rPr>
          <w:rFonts w:eastAsia="Times New Roman"/>
          <w:szCs w:val="24"/>
        </w:rPr>
      </w:pPr>
      <w:r>
        <w:rPr>
          <w:rFonts w:eastAsia="Times New Roman"/>
          <w:szCs w:val="24"/>
        </w:rPr>
        <w:t>Μ</w:t>
      </w:r>
      <w:r w:rsidRPr="00E474F0">
        <w:rPr>
          <w:rFonts w:eastAsia="Times New Roman"/>
          <w:szCs w:val="24"/>
        </w:rPr>
        <w:t xml:space="preserve">ε τη συστηματική υποστελέχωση και την υποχρηματοδότηση </w:t>
      </w:r>
      <w:r>
        <w:rPr>
          <w:rFonts w:eastAsia="Times New Roman"/>
          <w:szCs w:val="24"/>
        </w:rPr>
        <w:t xml:space="preserve">οι </w:t>
      </w:r>
      <w:r w:rsidRPr="00E474F0">
        <w:rPr>
          <w:rFonts w:eastAsia="Times New Roman"/>
          <w:szCs w:val="24"/>
        </w:rPr>
        <w:t>εγκαταστάσ</w:t>
      </w:r>
      <w:r>
        <w:rPr>
          <w:rFonts w:eastAsia="Times New Roman"/>
          <w:szCs w:val="24"/>
        </w:rPr>
        <w:t xml:space="preserve">εις είτε θα </w:t>
      </w:r>
      <w:r w:rsidRPr="00E474F0">
        <w:rPr>
          <w:rFonts w:eastAsia="Times New Roman"/>
          <w:szCs w:val="24"/>
        </w:rPr>
        <w:t>υποβαθμίζονται είτε θα παρα</w:t>
      </w:r>
      <w:r>
        <w:rPr>
          <w:rFonts w:eastAsia="Times New Roman"/>
          <w:szCs w:val="24"/>
        </w:rPr>
        <w:t>δ</w:t>
      </w:r>
      <w:r w:rsidRPr="00E474F0">
        <w:rPr>
          <w:rFonts w:eastAsia="Times New Roman"/>
          <w:szCs w:val="24"/>
        </w:rPr>
        <w:t>ίνοντα</w:t>
      </w:r>
      <w:r>
        <w:rPr>
          <w:rFonts w:eastAsia="Times New Roman"/>
          <w:szCs w:val="24"/>
        </w:rPr>
        <w:t xml:space="preserve">ι στις </w:t>
      </w:r>
      <w:r>
        <w:rPr>
          <w:rFonts w:eastAsia="Times New Roman"/>
          <w:szCs w:val="24"/>
        </w:rPr>
        <w:t>επιχειρηματικές ορέξεις. Έ</w:t>
      </w:r>
      <w:r w:rsidRPr="00E474F0">
        <w:rPr>
          <w:rFonts w:eastAsia="Times New Roman"/>
          <w:szCs w:val="24"/>
        </w:rPr>
        <w:t>χουν δει το φως της δημοσιότητας επιχειρηματικά σχέδια για τις ολυ</w:t>
      </w:r>
      <w:r>
        <w:rPr>
          <w:rFonts w:eastAsia="Times New Roman"/>
          <w:szCs w:val="24"/>
        </w:rPr>
        <w:t>μπιακές εγκαταστάσεις του 2004. Υ</w:t>
      </w:r>
      <w:r w:rsidRPr="00E474F0">
        <w:rPr>
          <w:rFonts w:eastAsia="Times New Roman"/>
          <w:szCs w:val="24"/>
        </w:rPr>
        <w:t>πάρχει κατηγοριοποίηση των υποδομών</w:t>
      </w:r>
      <w:r>
        <w:rPr>
          <w:rFonts w:eastAsia="Times New Roman"/>
          <w:szCs w:val="24"/>
        </w:rPr>
        <w:t>. Έ</w:t>
      </w:r>
      <w:r w:rsidRPr="00E474F0">
        <w:rPr>
          <w:rFonts w:eastAsia="Times New Roman"/>
          <w:szCs w:val="24"/>
        </w:rPr>
        <w:t>χουμε προσωρινές</w:t>
      </w:r>
      <w:r>
        <w:rPr>
          <w:rFonts w:eastAsia="Times New Roman"/>
          <w:szCs w:val="24"/>
        </w:rPr>
        <w:t>,</w:t>
      </w:r>
      <w:r w:rsidRPr="00E474F0">
        <w:rPr>
          <w:rFonts w:eastAsia="Times New Roman"/>
          <w:szCs w:val="24"/>
        </w:rPr>
        <w:t xml:space="preserve"> για παράδειγμα εγκαταστάσεις ομάδας Ζ</w:t>
      </w:r>
      <w:r>
        <w:rPr>
          <w:rFonts w:eastAsia="Times New Roman"/>
          <w:szCs w:val="24"/>
        </w:rPr>
        <w:t xml:space="preserve">2 </w:t>
      </w:r>
      <w:r>
        <w:rPr>
          <w:rFonts w:eastAsia="Times New Roman"/>
          <w:szCs w:val="24"/>
        </w:rPr>
        <w:lastRenderedPageBreak/>
        <w:t>που δεν χρειάζονται</w:t>
      </w:r>
      <w:r w:rsidRPr="00E474F0">
        <w:rPr>
          <w:rFonts w:eastAsia="Times New Roman"/>
          <w:szCs w:val="24"/>
        </w:rPr>
        <w:t xml:space="preserve"> αδειοδότηση εξωτ</w:t>
      </w:r>
      <w:r w:rsidRPr="00E474F0">
        <w:rPr>
          <w:rFonts w:eastAsia="Times New Roman"/>
          <w:szCs w:val="24"/>
        </w:rPr>
        <w:t>ερικού τύπου</w:t>
      </w:r>
      <w:r>
        <w:rPr>
          <w:rFonts w:eastAsia="Times New Roman"/>
          <w:szCs w:val="24"/>
        </w:rPr>
        <w:t>,</w:t>
      </w:r>
      <w:r w:rsidRPr="00E474F0">
        <w:rPr>
          <w:rFonts w:eastAsia="Times New Roman"/>
          <w:szCs w:val="24"/>
        </w:rPr>
        <w:t xml:space="preserve"> για τον τουρισμό και άλλες δραστηριότητες</w:t>
      </w:r>
      <w:r>
        <w:rPr>
          <w:rFonts w:eastAsia="Times New Roman"/>
          <w:szCs w:val="24"/>
        </w:rPr>
        <w:t>. Ποιοι</w:t>
      </w:r>
      <w:r w:rsidRPr="00E474F0">
        <w:rPr>
          <w:rFonts w:eastAsia="Times New Roman"/>
          <w:szCs w:val="24"/>
        </w:rPr>
        <w:t xml:space="preserve"> διευκολύνονται με αυτό τον τρόπο</w:t>
      </w:r>
      <w:r>
        <w:rPr>
          <w:rFonts w:eastAsia="Times New Roman"/>
          <w:szCs w:val="24"/>
        </w:rPr>
        <w:t>; Είναι φανερό: Ο</w:t>
      </w:r>
      <w:r w:rsidRPr="00E474F0">
        <w:rPr>
          <w:rFonts w:eastAsia="Times New Roman"/>
          <w:szCs w:val="24"/>
        </w:rPr>
        <w:t>ι μεγάλες τουριστικές επιχειρήσεις που χρησιμοποιούν τον αθλητισμό ως ατραξιόν</w:t>
      </w:r>
      <w:r>
        <w:rPr>
          <w:rFonts w:eastAsia="Times New Roman"/>
          <w:szCs w:val="24"/>
        </w:rPr>
        <w:t>,</w:t>
      </w:r>
      <w:r w:rsidRPr="00E474F0">
        <w:rPr>
          <w:rFonts w:eastAsia="Times New Roman"/>
          <w:szCs w:val="24"/>
        </w:rPr>
        <w:t xml:space="preserve"> για να προσελκύσουν διοργανώσεις και γεγονότα</w:t>
      </w:r>
      <w:r>
        <w:rPr>
          <w:rFonts w:eastAsia="Times New Roman"/>
          <w:szCs w:val="24"/>
        </w:rPr>
        <w:t>,</w:t>
      </w:r>
      <w:r w:rsidRPr="00E474F0">
        <w:rPr>
          <w:rFonts w:eastAsia="Times New Roman"/>
          <w:szCs w:val="24"/>
        </w:rPr>
        <w:t xml:space="preserve"> τουρνουά </w:t>
      </w:r>
      <w:r>
        <w:rPr>
          <w:rFonts w:eastAsia="Times New Roman"/>
          <w:szCs w:val="24"/>
        </w:rPr>
        <w:t>κ</w:t>
      </w:r>
      <w:r w:rsidRPr="00E474F0">
        <w:rPr>
          <w:rFonts w:eastAsia="Times New Roman"/>
          <w:szCs w:val="24"/>
        </w:rPr>
        <w:t>αι διάφ</w:t>
      </w:r>
      <w:r w:rsidRPr="00E474F0">
        <w:rPr>
          <w:rFonts w:eastAsia="Times New Roman"/>
          <w:szCs w:val="24"/>
        </w:rPr>
        <w:t>ορες άλλες επικερδείς δραστηριότητες</w:t>
      </w:r>
      <w:r>
        <w:rPr>
          <w:rFonts w:eastAsia="Times New Roman"/>
          <w:szCs w:val="24"/>
        </w:rPr>
        <w:t>.</w:t>
      </w:r>
    </w:p>
    <w:p w14:paraId="4CC5BB2B"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Θέλουν να στήσουν υποδομές εύκολες και γρήγορα να τις ξεστήνουν.</w:t>
      </w:r>
    </w:p>
    <w:p w14:paraId="4CC5BB2C"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Όλα αυτά υπηρετούν, κατά τη γνώμη μας, τις γενικότερες κατευθύνσεις απεμπλοκής του κεντρικού κράτους από την υποχρέωση να συντηρεί και να κατασκευάζει αθλητικές υποδομές και να τις φορτώνει στις πλάτες του λαού μέσω των δήμων και των περιφερειών. </w:t>
      </w:r>
    </w:p>
    <w:p w14:paraId="4CC5BB2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Στο άρθρ</w:t>
      </w:r>
      <w:r>
        <w:rPr>
          <w:rFonts w:eastAsia="Times New Roman"/>
          <w:szCs w:val="24"/>
        </w:rPr>
        <w:t>ο 36 θα συμφωνήσουμε, διότι αφορά τις άδειες με αποδοχές των εργαζομένων ως μέλη των διοικητικών συμβουλίων εθνικών αθλητικών ομοσπονδιών που εργάζονται στο δημόσιο, όπως επίσης και με το άρθρο 55 που αφορά τους εργαζόμενους στις ομοσπονδίες, αρκεί να διασ</w:t>
      </w:r>
      <w:r>
        <w:rPr>
          <w:rFonts w:eastAsia="Times New Roman"/>
          <w:szCs w:val="24"/>
        </w:rPr>
        <w:t xml:space="preserve">φαλίζονται όλοι οι εργαζόμενοι και να μη συνδέονται με την αθλητική αναγνώριση. </w:t>
      </w:r>
    </w:p>
    <w:p w14:paraId="4CC5BB2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Όσο για τις ιπποδρομίες, εδώ φαίνεται καθαρά αυτό που τόσα χρόνια λέμε και σε εσάς και στους προηγούμενους. Τι σχέση έχουν όλα αυτά με τον αθλητισμό; Θα γίνεται αντικείμενο κο</w:t>
      </w:r>
      <w:r>
        <w:rPr>
          <w:rFonts w:eastAsia="Times New Roman"/>
          <w:szCs w:val="24"/>
        </w:rPr>
        <w:t>υβέντας το ποιος θα ελέγχει τον τζόγο στις ιπποδρομίες; Μας έκανε εντύπωση η κόντρα που αναπτύχθηκε στην ακρόαση των φορέων. Ευχαριστούμε, αλλά εμείς δεν θα συμμετέχουμε. Εμείς δεν θα πάρουμε απ’ αυτή την κόντρα. Δηλαδή να διαλέξουμε ποιος θα διαχειρίζεται</w:t>
      </w:r>
      <w:r>
        <w:rPr>
          <w:rFonts w:eastAsia="Times New Roman"/>
          <w:szCs w:val="24"/>
        </w:rPr>
        <w:t xml:space="preserve"> τον τζόγο;</w:t>
      </w:r>
      <w:r>
        <w:rPr>
          <w:rFonts w:eastAsia="Times New Roman"/>
          <w:szCs w:val="24"/>
        </w:rPr>
        <w:tab/>
        <w:t xml:space="preserve"> Γι’ αυτό φυσικά και καταψηφίζουμε. Αυτό, όμως, που μας ενδιαφέρει είναι να διασφαλιστούν οι εργαζόμενοι εκεί που δουλεύουν.</w:t>
      </w:r>
    </w:p>
    <w:p w14:paraId="4CC5BB2F"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η Κυβέρνηση από τη μια καταγγέλλει τα άθλια φαινόμενα που επικρατούν στον χώρο του αθλητισμού, αλλά </w:t>
      </w:r>
      <w:r>
        <w:rPr>
          <w:rFonts w:eastAsia="Times New Roman"/>
          <w:szCs w:val="24"/>
        </w:rPr>
        <w:t xml:space="preserve">δεν αμφισβητεί το μοντέλο του αθλητισμού των επιχειρηματιών. Αντίθετα, τον θεωρεί μονόδρομο. Η αιτία, λοιπόν, είναι η επιχειρηματική δράση στον χώρο του αθλητισμού και εδώ υπάρχει απόλυτη ταύτιση του ΣΥΡΙΖΑ, της Νέας Δημοκρατίας, του Κινήματος Αλλαγής και </w:t>
      </w:r>
      <w:r>
        <w:rPr>
          <w:rFonts w:eastAsia="Times New Roman"/>
          <w:szCs w:val="24"/>
        </w:rPr>
        <w:t xml:space="preserve">των άλλων κομμάτων. Τα φαινόμενα διαφθοράς και η βία θα υπάρχουν όσο θα υπάρχει ο αθλητισμός ως επιχείρηση. Θα υπάρχουν και τα στημένα, ο τζόγος, ο νόμιμος </w:t>
      </w:r>
      <w:r>
        <w:rPr>
          <w:rFonts w:eastAsia="Times New Roman"/>
          <w:szCs w:val="24"/>
        </w:rPr>
        <w:lastRenderedPageBreak/>
        <w:t>και παράνομος στοιχηματισμός και κυρίως θα καλλιεργείται η συνείδηση με τις αξίες του σάπιου συστήμα</w:t>
      </w:r>
      <w:r>
        <w:rPr>
          <w:rFonts w:eastAsia="Times New Roman"/>
          <w:szCs w:val="24"/>
        </w:rPr>
        <w:t xml:space="preserve">τος, δηλαδή όλα για την επίδοση, όλα για την πρωτιά, όλα για το κέρδος. Μάλιστα, έχει γίνει συνείδηση ότι αν δεν έχεις υλικό κίνητρο, δεν αξίζει να ασχολείσαι με τον πρωταθλητισμό. </w:t>
      </w:r>
    </w:p>
    <w:p w14:paraId="4CC5BB30"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Αλήθεια, τι σχέση έχουν όλα αυτά με τον αθλητισμό; Αυτά είναι η σημερινή α</w:t>
      </w:r>
      <w:r>
        <w:rPr>
          <w:rFonts w:eastAsia="Times New Roman"/>
          <w:szCs w:val="24"/>
        </w:rPr>
        <w:t>ξία; Αυτά είναι το σημερινό πρότυπο; Ούτε η αιτία είναι η θητεία των προσώπων σ’ έναν θεσμό ή σ’ ένα όργανο, ούτε η έλλειψη της ποσόστωσης για τη συμμετοχή των γυναικών στα σωματεία, που ποιος δεν τη θέλει. Δημιουργείτε μια ελπίδα -που κατά τη γνώμη μας εί</w:t>
      </w:r>
      <w:r>
        <w:rPr>
          <w:rFonts w:eastAsia="Times New Roman"/>
          <w:szCs w:val="24"/>
        </w:rPr>
        <w:t>ναι ψεύτικη- ότι αν αλλάξει ο τρόπος εκλογής και λειτουργίας, θα αντιμετωπιστούν τα φαινόμενα σήψης, θα διασφαλιστεί η νομιμότητα. Τα φαινόμενα είναι υπαρκτά, αλλά δεν αποτελούν την αιτία της σήψης, αλλά τα αποτελέσματά της. Δεν είναι ούτε πρωτόγνωρα, ούτε</w:t>
      </w:r>
      <w:r>
        <w:rPr>
          <w:rFonts w:eastAsia="Times New Roman"/>
          <w:szCs w:val="24"/>
        </w:rPr>
        <w:t xml:space="preserve"> αποτελούν ελληνική ιδιομορφία.</w:t>
      </w:r>
    </w:p>
    <w:p w14:paraId="4CC5BB31"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Το δεύτερο ζήτημα –και κλείνω μ</w:t>
      </w:r>
      <w:r>
        <w:rPr>
          <w:rFonts w:eastAsia="Times New Roman"/>
          <w:szCs w:val="24"/>
        </w:rPr>
        <w:t>ε</w:t>
      </w:r>
      <w:r>
        <w:rPr>
          <w:rFonts w:eastAsia="Times New Roman"/>
          <w:szCs w:val="24"/>
        </w:rPr>
        <w:t xml:space="preserve"> αυτό, κύριε Πρόεδρε- είναι το ζήτημα με τα στημένα. Το πιο φρέσκο παράδειγμα είναι ο υποβιβασμός του ΟΦΗ και του Αιγεινιακού από την πρώτη τη </w:t>
      </w:r>
      <w:r>
        <w:rPr>
          <w:rFonts w:eastAsia="Times New Roman"/>
          <w:szCs w:val="24"/>
        </w:rPr>
        <w:lastRenderedPageBreak/>
        <w:t>τάξει κατηγορία για λόγους παράνομου στοιχηματισμ</w:t>
      </w:r>
      <w:r>
        <w:rPr>
          <w:rFonts w:eastAsia="Times New Roman"/>
          <w:szCs w:val="24"/>
        </w:rPr>
        <w:t>ού. Στο κυνήγι του κέρδους αυτός που την πλήρωσε είναι το ιστορικό σωματείο του Ηρακλείου, με χιλιάδες φιλάθλους σ</w:t>
      </w:r>
      <w:r>
        <w:rPr>
          <w:rFonts w:eastAsia="Times New Roman"/>
          <w:szCs w:val="24"/>
        </w:rPr>
        <w:t>ε</w:t>
      </w:r>
      <w:r>
        <w:rPr>
          <w:rFonts w:eastAsia="Times New Roman"/>
          <w:szCs w:val="24"/>
        </w:rPr>
        <w:t xml:space="preserve"> όλη την Κρήτη. Το θύμα βέβαια δεν είναι ο λεφτάς επιχειρηματίας. Αυτός δεν θα χάσει. Τα θύματα είναι οι εργαζόμενοι, είναι οι προπονητές, εί</w:t>
      </w:r>
      <w:r>
        <w:rPr>
          <w:rFonts w:eastAsia="Times New Roman"/>
          <w:szCs w:val="24"/>
        </w:rPr>
        <w:t>ναι οι παίκτες, είναι οι χιλιάδες φίλαθλοι που αγαπούν τη φανέλα. Οι ευθύνες της πολιτείας, των εκάστοτε κυβερνήσεων και της σημερινής, δηλαδή του ΣΥΡΙΖΑ, είναι βαριές. Να γιατί οι φίλαθλοι του ΟΦΗ, του Αιγεινιακού και των άλλων ομάδων πρέπει να στοχεύσουν</w:t>
      </w:r>
      <w:r>
        <w:rPr>
          <w:rFonts w:eastAsia="Times New Roman"/>
          <w:szCs w:val="24"/>
        </w:rPr>
        <w:t xml:space="preserve"> την πραγματική αιτία του προβλήματος και να μη στοιχίζονται πίσω από τα συμφέροντα κάθε επιχειρηματία.</w:t>
      </w:r>
    </w:p>
    <w:p w14:paraId="4CC5BB32"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Για το ΚΚΕ η πραγματική εξυγίανση του αθλητισμού προϋποθέτει την κατεδάφιση αυτού του σάπιου οικοδομήματος που έχει τα στηρίγματά του στους μεγαλοεπιχει</w:t>
      </w:r>
      <w:r>
        <w:rPr>
          <w:rFonts w:eastAsia="Times New Roman"/>
          <w:szCs w:val="24"/>
        </w:rPr>
        <w:t>ρηματίες, στους πολιτικούς και αθλητικούς παράγοντες με τους οποίους διαπλέκονται και που εντάσσουν σ</w:t>
      </w:r>
      <w:r>
        <w:rPr>
          <w:rFonts w:eastAsia="Times New Roman"/>
          <w:szCs w:val="24"/>
        </w:rPr>
        <w:t>ε</w:t>
      </w:r>
      <w:r>
        <w:rPr>
          <w:rFonts w:eastAsia="Times New Roman"/>
          <w:szCs w:val="24"/>
        </w:rPr>
        <w:t xml:space="preserve"> αυτές τις επιχειρηματικές τους διαπλοκές άλλες δραστηριότητες, είτε στήνοντας παιχνίδια είτε ξεπλένοντας μαύρο χρήμα είτε εξαργυρώνοντας την αγάπη χιλιάδ</w:t>
      </w:r>
      <w:r>
        <w:rPr>
          <w:rFonts w:eastAsia="Times New Roman"/>
          <w:szCs w:val="24"/>
        </w:rPr>
        <w:t xml:space="preserve">ων φιλάθλων για τα σωματεία τους, προκειμένου να διαμορφώσουν </w:t>
      </w:r>
      <w:r>
        <w:rPr>
          <w:rFonts w:eastAsia="Times New Roman"/>
          <w:szCs w:val="24"/>
        </w:rPr>
        <w:lastRenderedPageBreak/>
        <w:t>και να οικοδομήσουν ένα δήθεν λαϊκό προφίλ και να στρώσουν το έδαφος για άλλους οικονομικούς και επιχειρηματικούς σχεδιασμούς.</w:t>
      </w:r>
    </w:p>
    <w:p w14:paraId="4CC5BB33" w14:textId="77777777" w:rsidR="005D719C" w:rsidRDefault="00627F40">
      <w:pPr>
        <w:tabs>
          <w:tab w:val="left" w:pos="709"/>
          <w:tab w:val="center" w:pos="4753"/>
        </w:tabs>
        <w:spacing w:line="600" w:lineRule="auto"/>
        <w:contextualSpacing/>
        <w:jc w:val="both"/>
        <w:rPr>
          <w:rFonts w:eastAsia="Times New Roman"/>
          <w:szCs w:val="24"/>
        </w:rPr>
      </w:pPr>
      <w:r>
        <w:rPr>
          <w:rFonts w:eastAsia="Times New Roman"/>
          <w:szCs w:val="24"/>
        </w:rPr>
        <w:tab/>
        <w:t>Ευχαριστώ, κύριε Πρόεδρε και για την ανοχή σας.</w:t>
      </w:r>
    </w:p>
    <w:p w14:paraId="4CC5BB34" w14:textId="77777777" w:rsidR="005D719C" w:rsidRDefault="00627F40">
      <w:pPr>
        <w:tabs>
          <w:tab w:val="left" w:pos="709"/>
          <w:tab w:val="center" w:pos="4753"/>
        </w:tabs>
        <w:spacing w:line="600" w:lineRule="auto"/>
        <w:ind w:firstLine="709"/>
        <w:contextualSpacing/>
        <w:jc w:val="both"/>
        <w:rPr>
          <w:rFonts w:eastAsia="Times New Roman"/>
          <w:szCs w:val="24"/>
        </w:rPr>
      </w:pPr>
      <w:r w:rsidRPr="001E2440">
        <w:rPr>
          <w:rFonts w:eastAsia="Times New Roman"/>
          <w:b/>
          <w:szCs w:val="24"/>
        </w:rPr>
        <w:t>ΠΡΟΕΔΡΕΥΩΝ (Γεώργι</w:t>
      </w:r>
      <w:r w:rsidRPr="001E2440">
        <w:rPr>
          <w:rFonts w:eastAsia="Times New Roman"/>
          <w:b/>
          <w:szCs w:val="24"/>
        </w:rPr>
        <w:t>ος Βαρεμένος)</w:t>
      </w:r>
      <w:r w:rsidRPr="005717B5">
        <w:rPr>
          <w:rFonts w:eastAsia="Times New Roman"/>
          <w:b/>
          <w:szCs w:val="24"/>
        </w:rPr>
        <w:t>:</w:t>
      </w:r>
      <w:r>
        <w:rPr>
          <w:rFonts w:eastAsia="Times New Roman"/>
          <w:szCs w:val="24"/>
        </w:rPr>
        <w:t xml:space="preserve"> Ευχαριστούμε.</w:t>
      </w:r>
    </w:p>
    <w:p w14:paraId="4CC5BB35"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Ο κ. Μεγαλομύστακας, εισηγητής της Ένωσης Κεντρώων, έχει τον λόγο.</w:t>
      </w:r>
    </w:p>
    <w:p w14:paraId="4CC5BB36" w14:textId="77777777" w:rsidR="005D719C" w:rsidRDefault="00627F40">
      <w:pPr>
        <w:tabs>
          <w:tab w:val="left" w:pos="709"/>
          <w:tab w:val="center" w:pos="4753"/>
        </w:tabs>
        <w:spacing w:line="600" w:lineRule="auto"/>
        <w:ind w:firstLine="709"/>
        <w:contextualSpacing/>
        <w:jc w:val="both"/>
        <w:rPr>
          <w:rFonts w:eastAsia="Times New Roman"/>
          <w:szCs w:val="24"/>
        </w:rPr>
      </w:pPr>
      <w:r w:rsidRPr="001E2440">
        <w:rPr>
          <w:rFonts w:eastAsia="Times New Roman"/>
          <w:b/>
          <w:szCs w:val="24"/>
        </w:rPr>
        <w:t>ΑΝΑΣΤΑΣΙΟΣ ΜΕΓΑΛΟΜΥΣΤΑΚΑΣ:</w:t>
      </w:r>
      <w:r w:rsidRPr="001E2440">
        <w:rPr>
          <w:rFonts w:eastAsia="Times New Roman"/>
          <w:szCs w:val="24"/>
        </w:rPr>
        <w:t xml:space="preserve"> </w:t>
      </w:r>
      <w:r>
        <w:rPr>
          <w:rFonts w:eastAsia="Times New Roman"/>
          <w:szCs w:val="24"/>
        </w:rPr>
        <w:t>Ευχαριστώ, κύριε Πρόεδρε.</w:t>
      </w:r>
    </w:p>
    <w:p w14:paraId="4CC5BB37"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για να δούμε τι συμβαίνει. Ερχόμαστε σήμερα στην Ολομέλεια να συζητήσουμε ένα</w:t>
      </w:r>
      <w:r>
        <w:rPr>
          <w:rFonts w:eastAsia="Times New Roman"/>
          <w:szCs w:val="24"/>
        </w:rPr>
        <w:t xml:space="preserve"> σχέδιο νόμου που αναμενόταν από το 2016, κύριε Υπουργέ. Από τότε που αναλάβατε περιμένουμε ένα σχέδιο νόμου που θα έλυνε σημαντικά προβλήματα του επαγγελματικού αθλητισμού, αλλά κυρίως του ερασιτεχνικού αθλητισμού.</w:t>
      </w:r>
    </w:p>
    <w:p w14:paraId="4CC5BB38" w14:textId="77777777" w:rsidR="005D719C" w:rsidRDefault="00627F40">
      <w:pPr>
        <w:spacing w:line="600" w:lineRule="auto"/>
        <w:ind w:firstLine="720"/>
        <w:jc w:val="both"/>
        <w:rPr>
          <w:rFonts w:eastAsia="Times New Roman" w:cs="Times New Roman"/>
          <w:szCs w:val="24"/>
        </w:rPr>
      </w:pPr>
      <w:r w:rsidRPr="00EB68F0">
        <w:rPr>
          <w:rFonts w:eastAsia="Times New Roman" w:cs="Times New Roman"/>
          <w:szCs w:val="24"/>
        </w:rPr>
        <w:t xml:space="preserve">Δυστυχώς, αυτό που βλέπουμε </w:t>
      </w:r>
      <w:r>
        <w:rPr>
          <w:rFonts w:eastAsia="Times New Roman" w:cs="Times New Roman"/>
          <w:szCs w:val="24"/>
        </w:rPr>
        <w:t>σ</w:t>
      </w:r>
      <w:r w:rsidRPr="00EB68F0">
        <w:rPr>
          <w:rFonts w:eastAsia="Times New Roman" w:cs="Times New Roman"/>
          <w:szCs w:val="24"/>
        </w:rPr>
        <w:t>ήμερα είναι</w:t>
      </w:r>
      <w:r w:rsidRPr="00EB68F0">
        <w:rPr>
          <w:rFonts w:eastAsia="Times New Roman" w:cs="Times New Roman"/>
          <w:szCs w:val="24"/>
        </w:rPr>
        <w:t xml:space="preserve"> να έρχεται τελικά προς ψήφιση ένα σχέδιο νόμου</w:t>
      </w:r>
      <w:r>
        <w:rPr>
          <w:rFonts w:eastAsia="Times New Roman" w:cs="Times New Roman"/>
          <w:szCs w:val="24"/>
        </w:rPr>
        <w:t>,</w:t>
      </w:r>
      <w:r w:rsidRPr="00EB68F0">
        <w:rPr>
          <w:rFonts w:eastAsia="Times New Roman" w:cs="Times New Roman"/>
          <w:szCs w:val="24"/>
        </w:rPr>
        <w:t xml:space="preserve"> το οποίο όταν είχε ανέβει στη διαβούλευση</w:t>
      </w:r>
      <w:r>
        <w:rPr>
          <w:rFonts w:eastAsia="Times New Roman" w:cs="Times New Roman"/>
          <w:szCs w:val="24"/>
        </w:rPr>
        <w:t>,</w:t>
      </w:r>
      <w:r w:rsidRPr="00EB68F0">
        <w:rPr>
          <w:rFonts w:eastAsia="Times New Roman" w:cs="Times New Roman"/>
          <w:szCs w:val="24"/>
        </w:rPr>
        <w:t xml:space="preserve"> είχε κ</w:t>
      </w:r>
      <w:r>
        <w:rPr>
          <w:rFonts w:eastAsia="Times New Roman" w:cs="Times New Roman"/>
          <w:szCs w:val="24"/>
        </w:rPr>
        <w:t>α</w:t>
      </w:r>
      <w:r w:rsidRPr="00EB68F0">
        <w:rPr>
          <w:rFonts w:eastAsia="Times New Roman" w:cs="Times New Roman"/>
          <w:szCs w:val="24"/>
        </w:rPr>
        <w:t>ι άλλα άρθρα</w:t>
      </w:r>
      <w:r>
        <w:rPr>
          <w:rFonts w:eastAsia="Times New Roman" w:cs="Times New Roman"/>
          <w:szCs w:val="24"/>
        </w:rPr>
        <w:t>,</w:t>
      </w:r>
      <w:r w:rsidRPr="00EB68F0">
        <w:rPr>
          <w:rFonts w:eastAsia="Times New Roman" w:cs="Times New Roman"/>
          <w:szCs w:val="24"/>
        </w:rPr>
        <w:t xml:space="preserve"> τα οποία έχουν αποσυρθεί</w:t>
      </w:r>
      <w:r>
        <w:rPr>
          <w:rFonts w:eastAsia="Times New Roman" w:cs="Times New Roman"/>
          <w:szCs w:val="24"/>
        </w:rPr>
        <w:t>,</w:t>
      </w:r>
      <w:r w:rsidRPr="00EB68F0">
        <w:rPr>
          <w:rFonts w:eastAsia="Times New Roman" w:cs="Times New Roman"/>
          <w:szCs w:val="24"/>
        </w:rPr>
        <w:t xml:space="preserve"> άρθρα </w:t>
      </w:r>
      <w:r w:rsidRPr="008F0891">
        <w:rPr>
          <w:rFonts w:eastAsia="Times New Roman" w:cs="Times New Roman"/>
          <w:bCs/>
          <w:shd w:val="clear" w:color="auto" w:fill="FFFFFF"/>
        </w:rPr>
        <w:t>που</w:t>
      </w:r>
      <w:r>
        <w:rPr>
          <w:rFonts w:eastAsia="Times New Roman" w:cs="Times New Roman"/>
          <w:szCs w:val="24"/>
        </w:rPr>
        <w:t xml:space="preserve"> </w:t>
      </w:r>
      <w:r w:rsidRPr="00EB68F0">
        <w:rPr>
          <w:rFonts w:eastAsia="Times New Roman" w:cs="Times New Roman"/>
          <w:szCs w:val="24"/>
        </w:rPr>
        <w:t xml:space="preserve">θα έπρεπε να ρυθμίζουν σημαντικές εκδοχές </w:t>
      </w:r>
      <w:r w:rsidRPr="00EB68F0">
        <w:rPr>
          <w:rFonts w:eastAsia="Times New Roman" w:cs="Times New Roman"/>
          <w:szCs w:val="24"/>
        </w:rPr>
        <w:lastRenderedPageBreak/>
        <w:t xml:space="preserve">που αφορούν τον αθλητισμό και συγκεκριμένα τους αποφοίτους </w:t>
      </w:r>
      <w:r>
        <w:rPr>
          <w:rFonts w:eastAsia="Times New Roman" w:cs="Times New Roman"/>
          <w:szCs w:val="24"/>
        </w:rPr>
        <w:t xml:space="preserve">των </w:t>
      </w:r>
      <w:r w:rsidRPr="00EB68F0">
        <w:rPr>
          <w:rFonts w:eastAsia="Times New Roman" w:cs="Times New Roman"/>
          <w:szCs w:val="24"/>
        </w:rPr>
        <w:t>ΤΕ</w:t>
      </w:r>
      <w:r w:rsidRPr="00EB68F0">
        <w:rPr>
          <w:rFonts w:eastAsia="Times New Roman" w:cs="Times New Roman"/>
          <w:szCs w:val="24"/>
        </w:rPr>
        <w:t>ΦΑΑ</w:t>
      </w:r>
      <w:r>
        <w:rPr>
          <w:rFonts w:eastAsia="Times New Roman" w:cs="Times New Roman"/>
          <w:szCs w:val="24"/>
        </w:rPr>
        <w:t>, τα ιδιωτικά</w:t>
      </w:r>
      <w:r w:rsidRPr="00EB68F0">
        <w:rPr>
          <w:rFonts w:eastAsia="Times New Roman" w:cs="Times New Roman"/>
          <w:szCs w:val="24"/>
        </w:rPr>
        <w:t xml:space="preserve"> γυμναστήρια και γενικότερα ζητήματα που πιστεύουμε εμείς </w:t>
      </w:r>
      <w:r w:rsidRPr="002B5B2E">
        <w:rPr>
          <w:rFonts w:eastAsia="Times New Roman"/>
          <w:bCs/>
          <w:shd w:val="clear" w:color="auto" w:fill="FFFFFF"/>
        </w:rPr>
        <w:t>ότι</w:t>
      </w:r>
      <w:r>
        <w:rPr>
          <w:rFonts w:eastAsia="Times New Roman" w:cs="Times New Roman"/>
          <w:szCs w:val="24"/>
        </w:rPr>
        <w:t xml:space="preserve"> </w:t>
      </w:r>
      <w:r w:rsidRPr="00EB68F0">
        <w:rPr>
          <w:rFonts w:eastAsia="Times New Roman" w:cs="Times New Roman"/>
          <w:szCs w:val="24"/>
        </w:rPr>
        <w:t>θα ενίσχυαν τον αθλητισμό</w:t>
      </w:r>
      <w:r>
        <w:rPr>
          <w:rFonts w:eastAsia="Times New Roman" w:cs="Times New Roman"/>
          <w:szCs w:val="24"/>
        </w:rPr>
        <w:t>.</w:t>
      </w:r>
    </w:p>
    <w:p w14:paraId="4CC5BB39" w14:textId="77777777" w:rsidR="005D719C" w:rsidRDefault="00627F40">
      <w:pPr>
        <w:spacing w:line="600" w:lineRule="auto"/>
        <w:ind w:firstLine="720"/>
        <w:jc w:val="both"/>
        <w:rPr>
          <w:rFonts w:eastAsia="Times New Roman" w:cs="Times New Roman"/>
          <w:szCs w:val="24"/>
        </w:rPr>
      </w:pPr>
      <w:r w:rsidRPr="00EB68F0">
        <w:rPr>
          <w:rFonts w:eastAsia="Times New Roman" w:cs="Times New Roman"/>
          <w:szCs w:val="24"/>
        </w:rPr>
        <w:t>Ωστόσο</w:t>
      </w:r>
      <w:r>
        <w:rPr>
          <w:rFonts w:eastAsia="Times New Roman" w:cs="Times New Roman"/>
          <w:szCs w:val="24"/>
        </w:rPr>
        <w:t>,</w:t>
      </w:r>
      <w:r w:rsidRPr="00EB68F0">
        <w:rPr>
          <w:rFonts w:eastAsia="Times New Roman" w:cs="Times New Roman"/>
          <w:szCs w:val="24"/>
        </w:rPr>
        <w:t xml:space="preserve"> επει</w:t>
      </w:r>
      <w:r>
        <w:rPr>
          <w:rFonts w:eastAsia="Times New Roman" w:cs="Times New Roman"/>
          <w:szCs w:val="24"/>
        </w:rPr>
        <w:t xml:space="preserve">δή υπήρξαν πολλές αντιδράσεις </w:t>
      </w:r>
      <w:r w:rsidRPr="00EB68F0">
        <w:rPr>
          <w:rFonts w:eastAsia="Times New Roman" w:cs="Times New Roman"/>
          <w:szCs w:val="24"/>
        </w:rPr>
        <w:t>σχετικά με τα άρθρα αυτά</w:t>
      </w:r>
      <w:r>
        <w:rPr>
          <w:rFonts w:eastAsia="Times New Roman" w:cs="Times New Roman"/>
          <w:szCs w:val="24"/>
        </w:rPr>
        <w:t xml:space="preserve"> -τι</w:t>
      </w:r>
      <w:r w:rsidRPr="00EB68F0">
        <w:rPr>
          <w:rFonts w:eastAsia="Times New Roman" w:cs="Times New Roman"/>
          <w:szCs w:val="24"/>
        </w:rPr>
        <w:t>ς δεχτήκατε κ</w:t>
      </w:r>
      <w:r>
        <w:rPr>
          <w:rFonts w:eastAsia="Times New Roman" w:cs="Times New Roman"/>
          <w:szCs w:val="24"/>
        </w:rPr>
        <w:t>α</w:t>
      </w:r>
      <w:r w:rsidRPr="00EB68F0">
        <w:rPr>
          <w:rFonts w:eastAsia="Times New Roman" w:cs="Times New Roman"/>
          <w:szCs w:val="24"/>
        </w:rPr>
        <w:t>ι εσείς</w:t>
      </w:r>
      <w:r w:rsidRPr="00A146FE">
        <w:rPr>
          <w:rFonts w:eastAsia="Times New Roman" w:cs="Times New Roman"/>
          <w:szCs w:val="24"/>
        </w:rPr>
        <w:t>,</w:t>
      </w:r>
      <w:r w:rsidRPr="00EB68F0">
        <w:rPr>
          <w:rFonts w:eastAsia="Times New Roman" w:cs="Times New Roman"/>
          <w:szCs w:val="24"/>
        </w:rPr>
        <w:t xml:space="preserve"> αλλά και όλοι οι </w:t>
      </w:r>
      <w:r>
        <w:rPr>
          <w:rFonts w:eastAsia="Times New Roman" w:cs="Times New Roman"/>
          <w:szCs w:val="24"/>
        </w:rPr>
        <w:t>Βουλευτές νομίζω- τα αποσύρα</w:t>
      </w:r>
      <w:r w:rsidRPr="00EB68F0">
        <w:rPr>
          <w:rFonts w:eastAsia="Times New Roman" w:cs="Times New Roman"/>
          <w:szCs w:val="24"/>
        </w:rPr>
        <w:t>τε και αντί ν</w:t>
      </w:r>
      <w:r w:rsidRPr="00EB68F0">
        <w:rPr>
          <w:rFonts w:eastAsia="Times New Roman" w:cs="Times New Roman"/>
          <w:szCs w:val="24"/>
        </w:rPr>
        <w:t>α καταφέρετε να βρείτε τη χρυσή τομή</w:t>
      </w:r>
      <w:r>
        <w:rPr>
          <w:rFonts w:eastAsia="Times New Roman" w:cs="Times New Roman"/>
          <w:szCs w:val="24"/>
        </w:rPr>
        <w:t>,</w:t>
      </w:r>
      <w:r w:rsidRPr="00EB68F0">
        <w:rPr>
          <w:rFonts w:eastAsia="Times New Roman" w:cs="Times New Roman"/>
          <w:szCs w:val="24"/>
        </w:rPr>
        <w:t xml:space="preserve"> </w:t>
      </w:r>
      <w:r>
        <w:rPr>
          <w:rFonts w:eastAsia="Times New Roman" w:cs="Times New Roman"/>
          <w:szCs w:val="24"/>
        </w:rPr>
        <w:t xml:space="preserve">επιλέξατε </w:t>
      </w:r>
      <w:r w:rsidRPr="002314B3">
        <w:rPr>
          <w:rFonts w:eastAsia="Times New Roman"/>
          <w:bCs/>
          <w:shd w:val="clear" w:color="auto" w:fill="FFFFFF"/>
        </w:rPr>
        <w:t>να</w:t>
      </w:r>
      <w:r>
        <w:rPr>
          <w:rFonts w:eastAsia="Times New Roman" w:cs="Times New Roman"/>
          <w:szCs w:val="24"/>
        </w:rPr>
        <w:t xml:space="preserve"> </w:t>
      </w:r>
      <w:r w:rsidRPr="00EB68F0">
        <w:rPr>
          <w:rFonts w:eastAsia="Times New Roman" w:cs="Times New Roman"/>
          <w:szCs w:val="24"/>
        </w:rPr>
        <w:t xml:space="preserve">μην έρθουν εδώ προς συζήτηση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συνεχίσουν </w:t>
      </w:r>
      <w:r w:rsidRPr="002314B3">
        <w:rPr>
          <w:rFonts w:eastAsia="Times New Roman"/>
          <w:bCs/>
          <w:shd w:val="clear" w:color="auto" w:fill="FFFFFF"/>
        </w:rPr>
        <w:t>να</w:t>
      </w:r>
      <w:r>
        <w:rPr>
          <w:rFonts w:eastAsia="Times New Roman" w:cs="Times New Roman"/>
          <w:szCs w:val="24"/>
        </w:rPr>
        <w:t xml:space="preserve"> </w:t>
      </w:r>
      <w:r w:rsidRPr="00EB68F0">
        <w:rPr>
          <w:rFonts w:eastAsia="Times New Roman" w:cs="Times New Roman"/>
          <w:szCs w:val="24"/>
        </w:rPr>
        <w:t>υπάρχουν αυτά τα προβλήματα</w:t>
      </w:r>
      <w:r>
        <w:rPr>
          <w:rFonts w:eastAsia="Times New Roman" w:cs="Times New Roman"/>
          <w:szCs w:val="24"/>
        </w:rPr>
        <w:t>.</w:t>
      </w:r>
    </w:p>
    <w:p w14:paraId="4CC5BB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Μιλάμε για ένα</w:t>
      </w:r>
      <w:r w:rsidRPr="00EB68F0">
        <w:rPr>
          <w:rFonts w:eastAsia="Times New Roman" w:cs="Times New Roman"/>
          <w:szCs w:val="24"/>
        </w:rPr>
        <w:t xml:space="preserve"> σχέδιο νόμου που πραγμ</w:t>
      </w:r>
      <w:r>
        <w:rPr>
          <w:rFonts w:eastAsia="Times New Roman" w:cs="Times New Roman"/>
          <w:szCs w:val="24"/>
        </w:rPr>
        <w:t xml:space="preserve">ατεύεται πολύ σημαντικά θέματα </w:t>
      </w:r>
      <w:r w:rsidRPr="00F331DF">
        <w:rPr>
          <w:rFonts w:eastAsia="Times New Roman"/>
          <w:bCs/>
        </w:rPr>
        <w:t>και</w:t>
      </w:r>
      <w:r>
        <w:rPr>
          <w:rFonts w:eastAsia="Times New Roman" w:cs="Times New Roman"/>
          <w:szCs w:val="24"/>
        </w:rPr>
        <w:t xml:space="preserve"> </w:t>
      </w:r>
      <w:r w:rsidRPr="00EB68F0">
        <w:rPr>
          <w:rFonts w:eastAsia="Times New Roman" w:cs="Times New Roman"/>
          <w:szCs w:val="24"/>
        </w:rPr>
        <w:t>έρχεται να επανιδρύσει στην ουσία την Επιτροπή Επαγγελ</w:t>
      </w:r>
      <w:r w:rsidRPr="00EB68F0">
        <w:rPr>
          <w:rFonts w:eastAsia="Times New Roman" w:cs="Times New Roman"/>
          <w:szCs w:val="24"/>
        </w:rPr>
        <w:t>ματικού Αθλητισμού</w:t>
      </w:r>
      <w:r>
        <w:rPr>
          <w:rFonts w:eastAsia="Times New Roman" w:cs="Times New Roman"/>
          <w:szCs w:val="24"/>
        </w:rPr>
        <w:t>.</w:t>
      </w:r>
      <w:r w:rsidRPr="00EB68F0">
        <w:rPr>
          <w:rFonts w:eastAsia="Times New Roman" w:cs="Times New Roman"/>
          <w:szCs w:val="24"/>
        </w:rPr>
        <w:t xml:space="preserve"> </w:t>
      </w:r>
      <w:r>
        <w:rPr>
          <w:rFonts w:eastAsia="Times New Roman" w:cs="Times New Roman"/>
          <w:szCs w:val="24"/>
        </w:rPr>
        <w:t>Χ</w:t>
      </w:r>
      <w:r w:rsidRPr="00EB68F0">
        <w:rPr>
          <w:rFonts w:eastAsia="Times New Roman" w:cs="Times New Roman"/>
          <w:szCs w:val="24"/>
        </w:rPr>
        <w:t>ρειαζόταν να αλλάξουν</w:t>
      </w:r>
      <w:r>
        <w:rPr>
          <w:rFonts w:eastAsia="Times New Roman" w:cs="Times New Roman"/>
          <w:szCs w:val="24"/>
        </w:rPr>
        <w:t xml:space="preserve"> οι</w:t>
      </w:r>
      <w:r w:rsidRPr="00EB68F0">
        <w:rPr>
          <w:rFonts w:eastAsia="Times New Roman" w:cs="Times New Roman"/>
          <w:szCs w:val="24"/>
        </w:rPr>
        <w:t xml:space="preserve"> καταστάσεις</w:t>
      </w:r>
      <w:r>
        <w:rPr>
          <w:rFonts w:eastAsia="Times New Roman" w:cs="Times New Roman"/>
          <w:szCs w:val="24"/>
        </w:rPr>
        <w:t>.</w:t>
      </w:r>
      <w:r w:rsidRPr="00EB68F0">
        <w:rPr>
          <w:rFonts w:eastAsia="Times New Roman" w:cs="Times New Roman"/>
          <w:szCs w:val="24"/>
        </w:rPr>
        <w:t xml:space="preserve"> </w:t>
      </w:r>
    </w:p>
    <w:p w14:paraId="4CC5BB3B" w14:textId="77777777" w:rsidR="005D719C" w:rsidRDefault="00627F40">
      <w:pPr>
        <w:spacing w:line="600" w:lineRule="auto"/>
        <w:ind w:firstLine="720"/>
        <w:jc w:val="both"/>
        <w:rPr>
          <w:rFonts w:eastAsia="Times New Roman" w:cs="Times New Roman"/>
          <w:szCs w:val="24"/>
        </w:rPr>
      </w:pPr>
      <w:r w:rsidRPr="00EB68F0">
        <w:rPr>
          <w:rFonts w:eastAsia="Times New Roman" w:cs="Times New Roman"/>
          <w:szCs w:val="24"/>
        </w:rPr>
        <w:t>Ωστόσο αυτό πο</w:t>
      </w:r>
      <w:r>
        <w:rPr>
          <w:rFonts w:eastAsia="Times New Roman" w:cs="Times New Roman"/>
          <w:szCs w:val="24"/>
        </w:rPr>
        <w:t>υ βλέπουμε με τον τρόπο που το φ</w:t>
      </w:r>
      <w:r w:rsidRPr="00EB68F0">
        <w:rPr>
          <w:rFonts w:eastAsia="Times New Roman" w:cs="Times New Roman"/>
          <w:szCs w:val="24"/>
        </w:rPr>
        <w:t xml:space="preserve">έρνετε είναι ότι εσείς επιδιώκετε </w:t>
      </w:r>
      <w:r w:rsidRPr="002314B3">
        <w:rPr>
          <w:rFonts w:eastAsia="Times New Roman"/>
          <w:bCs/>
          <w:shd w:val="clear" w:color="auto" w:fill="FFFFFF"/>
        </w:rPr>
        <w:t>να</w:t>
      </w:r>
      <w:r>
        <w:rPr>
          <w:rFonts w:eastAsia="Times New Roman" w:cs="Times New Roman"/>
          <w:szCs w:val="24"/>
        </w:rPr>
        <w:t xml:space="preserve"> έχετε τον έλεγχο </w:t>
      </w:r>
      <w:r w:rsidRPr="00EB68F0">
        <w:rPr>
          <w:rFonts w:eastAsia="Times New Roman" w:cs="Times New Roman"/>
          <w:szCs w:val="24"/>
        </w:rPr>
        <w:t>αυτής της επιτροπής</w:t>
      </w:r>
      <w:r>
        <w:rPr>
          <w:rFonts w:eastAsia="Times New Roman" w:cs="Times New Roman"/>
          <w:szCs w:val="24"/>
        </w:rPr>
        <w:t>. Τ</w:t>
      </w:r>
      <w:r w:rsidRPr="00EB68F0">
        <w:rPr>
          <w:rFonts w:eastAsia="Times New Roman" w:cs="Times New Roman"/>
          <w:szCs w:val="24"/>
        </w:rPr>
        <w:t>ο λέμε αυτό</w:t>
      </w:r>
      <w:r>
        <w:rPr>
          <w:rFonts w:eastAsia="Times New Roman" w:cs="Times New Roman"/>
          <w:szCs w:val="24"/>
        </w:rPr>
        <w:t>,</w:t>
      </w:r>
      <w:r w:rsidRPr="00EB68F0">
        <w:rPr>
          <w:rFonts w:eastAsia="Times New Roman" w:cs="Times New Roman"/>
          <w:szCs w:val="24"/>
        </w:rPr>
        <w:t xml:space="preserve"> γιατί</w:t>
      </w:r>
      <w:r>
        <w:rPr>
          <w:rFonts w:eastAsia="Times New Roman" w:cs="Times New Roman"/>
          <w:szCs w:val="24"/>
        </w:rPr>
        <w:t xml:space="preserve"> δεν αλλάζει κάτι ουσιαστικά από </w:t>
      </w:r>
      <w:r w:rsidRPr="00EB68F0">
        <w:rPr>
          <w:rFonts w:eastAsia="Times New Roman" w:cs="Times New Roman"/>
          <w:szCs w:val="24"/>
        </w:rPr>
        <w:t>αυτό που ίσχυε και πριν</w:t>
      </w:r>
      <w:r>
        <w:rPr>
          <w:rFonts w:eastAsia="Times New Roman" w:cs="Times New Roman"/>
          <w:szCs w:val="24"/>
        </w:rPr>
        <w:t>,</w:t>
      </w:r>
      <w:r w:rsidRPr="00EB68F0">
        <w:rPr>
          <w:rFonts w:eastAsia="Times New Roman" w:cs="Times New Roman"/>
          <w:szCs w:val="24"/>
        </w:rPr>
        <w:t xml:space="preserve"> αλλά αυτό που θέλετε εσείς να καταφέρετε </w:t>
      </w:r>
      <w:r w:rsidRPr="00EB68F0">
        <w:rPr>
          <w:rFonts w:eastAsia="Times New Roman" w:cs="Times New Roman"/>
          <w:szCs w:val="24"/>
        </w:rPr>
        <w:lastRenderedPageBreak/>
        <w:t>με το</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ενισχύετε ξανά την επιτροπή, </w:t>
      </w:r>
      <w:r w:rsidRPr="00EB68F0">
        <w:rPr>
          <w:rFonts w:eastAsia="Times New Roman" w:cs="Times New Roman"/>
          <w:szCs w:val="24"/>
        </w:rPr>
        <w:t>είναι να έχετε το</w:t>
      </w:r>
      <w:r>
        <w:rPr>
          <w:rFonts w:eastAsia="Times New Roman" w:cs="Times New Roman"/>
          <w:szCs w:val="24"/>
        </w:rPr>
        <w:t>ν</w:t>
      </w:r>
      <w:r w:rsidRPr="00EB68F0">
        <w:rPr>
          <w:rFonts w:eastAsia="Times New Roman" w:cs="Times New Roman"/>
          <w:szCs w:val="24"/>
        </w:rPr>
        <w:t xml:space="preserve"> τελευταίο λόγο</w:t>
      </w:r>
      <w:r>
        <w:rPr>
          <w:rFonts w:eastAsia="Times New Roman" w:cs="Times New Roman"/>
          <w:szCs w:val="24"/>
        </w:rPr>
        <w:t>, ακόμη και στο π</w:t>
      </w:r>
      <w:r w:rsidRPr="00EB68F0">
        <w:rPr>
          <w:rFonts w:eastAsia="Times New Roman" w:cs="Times New Roman"/>
          <w:szCs w:val="24"/>
        </w:rPr>
        <w:t>οιος θα είναι μέλος</w:t>
      </w:r>
      <w:r>
        <w:rPr>
          <w:rFonts w:eastAsia="Times New Roman" w:cs="Times New Roman"/>
          <w:szCs w:val="24"/>
        </w:rPr>
        <w:t>. Ε</w:t>
      </w:r>
      <w:r w:rsidRPr="00EB68F0">
        <w:rPr>
          <w:rFonts w:eastAsia="Times New Roman" w:cs="Times New Roman"/>
          <w:szCs w:val="24"/>
        </w:rPr>
        <w:t xml:space="preserve">σείς </w:t>
      </w:r>
      <w:r>
        <w:rPr>
          <w:rFonts w:eastAsia="Times New Roman" w:cs="Times New Roman"/>
          <w:szCs w:val="24"/>
        </w:rPr>
        <w:t>το</w:t>
      </w:r>
      <w:r w:rsidRPr="00EB68F0">
        <w:rPr>
          <w:rFonts w:eastAsia="Times New Roman" w:cs="Times New Roman"/>
          <w:szCs w:val="24"/>
        </w:rPr>
        <w:t xml:space="preserve"> αποφασίζετε</w:t>
      </w:r>
      <w:r>
        <w:rPr>
          <w:rFonts w:eastAsia="Times New Roman" w:cs="Times New Roman"/>
          <w:szCs w:val="24"/>
        </w:rPr>
        <w:t xml:space="preserve">. </w:t>
      </w:r>
    </w:p>
    <w:p w14:paraId="4CC5BB3C" w14:textId="77777777" w:rsidR="005D719C" w:rsidRDefault="00627F40">
      <w:pPr>
        <w:spacing w:line="600" w:lineRule="auto"/>
        <w:ind w:firstLine="720"/>
        <w:jc w:val="both"/>
        <w:rPr>
          <w:rFonts w:eastAsia="Times New Roman" w:cs="Times New Roman"/>
          <w:szCs w:val="24"/>
        </w:rPr>
      </w:pPr>
      <w:r w:rsidRPr="00B60163">
        <w:rPr>
          <w:rFonts w:eastAsia="Times New Roman" w:cs="Times New Roman"/>
          <w:szCs w:val="24"/>
        </w:rPr>
        <w:t>Έχουμε πει πάρα πολλές φορές ότι για να έχουμε ολιστικές λύσεις, καθολικές λύσεις</w:t>
      </w:r>
      <w:r w:rsidRPr="00B60163">
        <w:rPr>
          <w:rFonts w:eastAsia="Times New Roman" w:cs="Times New Roman"/>
          <w:szCs w:val="24"/>
        </w:rPr>
        <w:t>, που δεν θα αφήνουν ο</w:t>
      </w:r>
      <w:r>
        <w:rPr>
          <w:rFonts w:eastAsia="Times New Roman" w:cs="Times New Roman"/>
          <w:szCs w:val="24"/>
        </w:rPr>
        <w:t xml:space="preserve">ύτε σκιά για να έχει υπόνοιες </w:t>
      </w:r>
      <w:r w:rsidRPr="00B60163">
        <w:rPr>
          <w:rFonts w:eastAsia="Times New Roman" w:cs="Times New Roman"/>
          <w:szCs w:val="24"/>
        </w:rPr>
        <w:t>οποιοσδήποτε καχύποπτος ή κακόβουλος, δεν θα έπρεπε</w:t>
      </w:r>
      <w:r w:rsidRPr="00EB68F0">
        <w:rPr>
          <w:rFonts w:eastAsia="Times New Roman" w:cs="Times New Roman"/>
          <w:szCs w:val="24"/>
        </w:rPr>
        <w:t xml:space="preserve"> να αφήνονται όλα σε υπουργικές αποφάσεις και προεδρικά διατάγματα</w:t>
      </w:r>
      <w:r>
        <w:rPr>
          <w:rFonts w:eastAsia="Times New Roman" w:cs="Times New Roman"/>
          <w:szCs w:val="24"/>
        </w:rPr>
        <w:t xml:space="preserve">. Αυτό </w:t>
      </w:r>
      <w:r w:rsidRPr="00D355DE">
        <w:rPr>
          <w:rFonts w:eastAsia="Times New Roman" w:cs="Times New Roman"/>
          <w:bCs/>
          <w:shd w:val="clear" w:color="auto" w:fill="FFFFFF"/>
        </w:rPr>
        <w:t>όμως</w:t>
      </w:r>
      <w:r>
        <w:rPr>
          <w:rFonts w:eastAsia="Times New Roman" w:cs="Times New Roman"/>
          <w:szCs w:val="24"/>
        </w:rPr>
        <w:t xml:space="preserve"> </w:t>
      </w:r>
      <w:r w:rsidRPr="00EB68F0">
        <w:rPr>
          <w:rFonts w:eastAsia="Times New Roman" w:cs="Times New Roman"/>
          <w:szCs w:val="24"/>
        </w:rPr>
        <w:t>κάνετε εδώ</w:t>
      </w:r>
      <w:r>
        <w:rPr>
          <w:rFonts w:eastAsia="Times New Roman" w:cs="Times New Roman"/>
          <w:szCs w:val="24"/>
        </w:rPr>
        <w:t xml:space="preserve">. Αυτό </w:t>
      </w:r>
      <w:r w:rsidRPr="00EB68F0">
        <w:rPr>
          <w:rFonts w:eastAsia="Times New Roman" w:cs="Times New Roman"/>
          <w:szCs w:val="24"/>
        </w:rPr>
        <w:t>κάνετε</w:t>
      </w:r>
      <w:r>
        <w:rPr>
          <w:rFonts w:eastAsia="Times New Roman" w:cs="Times New Roman"/>
          <w:szCs w:val="24"/>
        </w:rPr>
        <w:t>,</w:t>
      </w:r>
      <w:r w:rsidRPr="00EB68F0">
        <w:rPr>
          <w:rFonts w:eastAsia="Times New Roman" w:cs="Times New Roman"/>
          <w:szCs w:val="24"/>
        </w:rPr>
        <w:t xml:space="preserve"> δυστυχώς</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πραγματικά,</w:t>
      </w:r>
      <w:r w:rsidRPr="00EB68F0">
        <w:rPr>
          <w:rFonts w:eastAsia="Times New Roman" w:cs="Times New Roman"/>
          <w:szCs w:val="24"/>
        </w:rPr>
        <w:t xml:space="preserve"> περιμέναμε κάτι διαφο</w:t>
      </w:r>
      <w:r w:rsidRPr="00EB68F0">
        <w:rPr>
          <w:rFonts w:eastAsia="Times New Roman" w:cs="Times New Roman"/>
          <w:szCs w:val="24"/>
        </w:rPr>
        <w:t>ρετικό</w:t>
      </w:r>
      <w:r>
        <w:rPr>
          <w:rFonts w:eastAsia="Times New Roman" w:cs="Times New Roman"/>
          <w:szCs w:val="24"/>
        </w:rPr>
        <w:t xml:space="preserve">. </w:t>
      </w:r>
    </w:p>
    <w:p w14:paraId="4CC5BB3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EB68F0">
        <w:rPr>
          <w:rFonts w:eastAsia="Times New Roman" w:cs="Times New Roman"/>
          <w:szCs w:val="24"/>
        </w:rPr>
        <w:t xml:space="preserve">υτό που </w:t>
      </w:r>
      <w:r>
        <w:rPr>
          <w:rFonts w:eastAsia="Times New Roman" w:cs="Times New Roman"/>
          <w:szCs w:val="24"/>
        </w:rPr>
        <w:t xml:space="preserve">πραγματικά </w:t>
      </w:r>
      <w:r w:rsidRPr="00EB68F0">
        <w:rPr>
          <w:rFonts w:eastAsia="Times New Roman" w:cs="Times New Roman"/>
          <w:szCs w:val="24"/>
        </w:rPr>
        <w:t>μας εξοργίζει είναι ότι με το σχέδιο νόμου</w:t>
      </w:r>
      <w:r>
        <w:rPr>
          <w:rFonts w:eastAsia="Times New Roman" w:cs="Times New Roman"/>
          <w:szCs w:val="24"/>
        </w:rPr>
        <w:t>,</w:t>
      </w:r>
      <w:r w:rsidRPr="00EB68F0">
        <w:rPr>
          <w:rFonts w:eastAsia="Times New Roman" w:cs="Times New Roman"/>
          <w:szCs w:val="24"/>
        </w:rPr>
        <w:t xml:space="preserve"> όπως έρχεται</w:t>
      </w:r>
      <w:r>
        <w:rPr>
          <w:rFonts w:eastAsia="Times New Roman" w:cs="Times New Roman"/>
          <w:szCs w:val="24"/>
        </w:rPr>
        <w:t>,</w:t>
      </w:r>
      <w:r w:rsidRPr="00EB68F0">
        <w:rPr>
          <w:rFonts w:eastAsia="Times New Roman" w:cs="Times New Roman"/>
          <w:szCs w:val="24"/>
        </w:rPr>
        <w:t xml:space="preserve"> βλέπουμε ότι όχι μόνο </w:t>
      </w:r>
      <w:r>
        <w:rPr>
          <w:rFonts w:eastAsia="Times New Roman" w:cs="Times New Roman"/>
          <w:szCs w:val="24"/>
        </w:rPr>
        <w:t>δ</w:t>
      </w:r>
      <w:r w:rsidRPr="00EB68F0">
        <w:rPr>
          <w:rFonts w:eastAsia="Times New Roman" w:cs="Times New Roman"/>
          <w:szCs w:val="24"/>
        </w:rPr>
        <w:t>εν υπάρχει κα</w:t>
      </w:r>
      <w:r>
        <w:rPr>
          <w:rFonts w:eastAsia="Times New Roman" w:cs="Times New Roman"/>
          <w:szCs w:val="24"/>
        </w:rPr>
        <w:t>μ</w:t>
      </w:r>
      <w:r w:rsidRPr="00EB68F0">
        <w:rPr>
          <w:rFonts w:eastAsia="Times New Roman" w:cs="Times New Roman"/>
          <w:szCs w:val="24"/>
        </w:rPr>
        <w:t>μία πρόνοια για τον ερασιτεχνικό αθλητισμό</w:t>
      </w:r>
      <w:r>
        <w:rPr>
          <w:rFonts w:eastAsia="Times New Roman" w:cs="Times New Roman"/>
          <w:szCs w:val="24"/>
        </w:rPr>
        <w:t>,</w:t>
      </w:r>
      <w:r w:rsidRPr="00EB68F0">
        <w:rPr>
          <w:rFonts w:eastAsia="Times New Roman" w:cs="Times New Roman"/>
          <w:szCs w:val="24"/>
        </w:rPr>
        <w:t xml:space="preserve"> αλλά και στον επαγγελματικό αθλητισμό βλέπουμε ότι επιβιώνει αυτός που έχει περισσότερα </w:t>
      </w:r>
      <w:r w:rsidRPr="00EB68F0">
        <w:rPr>
          <w:rFonts w:eastAsia="Times New Roman" w:cs="Times New Roman"/>
          <w:szCs w:val="24"/>
        </w:rPr>
        <w:t>χρήματα</w:t>
      </w:r>
      <w:r>
        <w:rPr>
          <w:rFonts w:eastAsia="Times New Roman" w:cs="Times New Roman"/>
          <w:szCs w:val="24"/>
        </w:rPr>
        <w:t xml:space="preserve">. Χαρακτηριστικό </w:t>
      </w:r>
      <w:r w:rsidRPr="00EB68F0">
        <w:rPr>
          <w:rFonts w:eastAsia="Times New Roman" w:cs="Times New Roman"/>
          <w:szCs w:val="24"/>
        </w:rPr>
        <w:t>παράδειγμα είναι το άρθρο 22</w:t>
      </w:r>
      <w:r>
        <w:rPr>
          <w:rFonts w:eastAsia="Times New Roman" w:cs="Times New Roman"/>
          <w:szCs w:val="24"/>
        </w:rPr>
        <w:t>,</w:t>
      </w:r>
      <w:r w:rsidRPr="00EB68F0">
        <w:rPr>
          <w:rFonts w:eastAsia="Times New Roman" w:cs="Times New Roman"/>
          <w:szCs w:val="24"/>
        </w:rPr>
        <w:t xml:space="preserve"> </w:t>
      </w:r>
      <w:r>
        <w:rPr>
          <w:rFonts w:eastAsia="Times New Roman" w:cs="Times New Roman"/>
          <w:szCs w:val="24"/>
        </w:rPr>
        <w:t xml:space="preserve">σύμφωνα με το οποίο </w:t>
      </w:r>
      <w:r w:rsidRPr="00EB68F0">
        <w:rPr>
          <w:rFonts w:eastAsia="Times New Roman" w:cs="Times New Roman"/>
          <w:szCs w:val="24"/>
        </w:rPr>
        <w:t>όποιος πληρώνει παίζει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γίνεται </w:t>
      </w:r>
      <w:r w:rsidRPr="00EB68F0">
        <w:rPr>
          <w:rFonts w:eastAsia="Times New Roman" w:cs="Times New Roman"/>
          <w:szCs w:val="24"/>
        </w:rPr>
        <w:t>κάποιος ο οποίος δεν είναι αδειοδοτημένος</w:t>
      </w:r>
      <w:r>
        <w:rPr>
          <w:rFonts w:eastAsia="Times New Roman" w:cs="Times New Roman"/>
          <w:szCs w:val="24"/>
        </w:rPr>
        <w:t>,</w:t>
      </w:r>
      <w:r w:rsidRPr="00EB68F0">
        <w:rPr>
          <w:rFonts w:eastAsia="Times New Roman" w:cs="Times New Roman"/>
          <w:szCs w:val="24"/>
        </w:rPr>
        <w:t xml:space="preserve"> όταν μπορεί να πληρώσει το πρόστιμο</w:t>
      </w:r>
      <w:r>
        <w:rPr>
          <w:rFonts w:eastAsia="Times New Roman" w:cs="Times New Roman"/>
          <w:szCs w:val="24"/>
        </w:rPr>
        <w:t>,</w:t>
      </w:r>
      <w:r w:rsidRPr="00EB68F0">
        <w:rPr>
          <w:rFonts w:eastAsia="Times New Roman" w:cs="Times New Roman"/>
          <w:szCs w:val="24"/>
        </w:rPr>
        <w:t xml:space="preserve"> να συνεχίζει την </w:t>
      </w:r>
      <w:r>
        <w:rPr>
          <w:rFonts w:eastAsia="Times New Roman" w:cs="Times New Roman"/>
          <w:szCs w:val="24"/>
        </w:rPr>
        <w:t xml:space="preserve">αθλητική του </w:t>
      </w:r>
      <w:r w:rsidRPr="00EB68F0">
        <w:rPr>
          <w:rFonts w:eastAsia="Times New Roman" w:cs="Times New Roman"/>
          <w:szCs w:val="24"/>
        </w:rPr>
        <w:t>πορεία</w:t>
      </w:r>
      <w:r>
        <w:rPr>
          <w:rFonts w:eastAsia="Times New Roman" w:cs="Times New Roman"/>
          <w:szCs w:val="24"/>
        </w:rPr>
        <w:t xml:space="preserve">. </w:t>
      </w:r>
    </w:p>
    <w:p w14:paraId="4CC5BB3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w:t>
      </w:r>
      <w:r w:rsidRPr="00EB68F0">
        <w:rPr>
          <w:rFonts w:eastAsia="Times New Roman" w:cs="Times New Roman"/>
          <w:szCs w:val="24"/>
        </w:rPr>
        <w:t>υτό εμάς σε κα</w:t>
      </w:r>
      <w:r>
        <w:rPr>
          <w:rFonts w:eastAsia="Times New Roman" w:cs="Times New Roman"/>
          <w:szCs w:val="24"/>
        </w:rPr>
        <w:t>μ</w:t>
      </w:r>
      <w:r w:rsidRPr="00EB68F0">
        <w:rPr>
          <w:rFonts w:eastAsia="Times New Roman" w:cs="Times New Roman"/>
          <w:szCs w:val="24"/>
        </w:rPr>
        <w:t xml:space="preserve">μία περίπτωση δεν μας ικανοποιεί και νομίζω και τους περισσότερους από τους </w:t>
      </w:r>
      <w:r>
        <w:rPr>
          <w:rFonts w:eastAsia="Times New Roman" w:cs="Times New Roman"/>
          <w:szCs w:val="24"/>
        </w:rPr>
        <w:t>Βουλευτές της Κ</w:t>
      </w:r>
      <w:r w:rsidRPr="00EB68F0">
        <w:rPr>
          <w:rFonts w:eastAsia="Times New Roman" w:cs="Times New Roman"/>
          <w:szCs w:val="24"/>
        </w:rPr>
        <w:t>υβέρνησης</w:t>
      </w:r>
      <w:r>
        <w:rPr>
          <w:rFonts w:eastAsia="Times New Roman" w:cs="Times New Roman"/>
          <w:szCs w:val="24"/>
        </w:rPr>
        <w:t>. Ωστόσο, δ</w:t>
      </w:r>
      <w:r w:rsidRPr="00EB68F0">
        <w:rPr>
          <w:rFonts w:eastAsia="Times New Roman" w:cs="Times New Roman"/>
          <w:szCs w:val="24"/>
        </w:rPr>
        <w:t>εν καταλαβαίνουμε γιατί θέλουν να στηρίξουν κάτι τέτοιο</w:t>
      </w:r>
      <w:r>
        <w:rPr>
          <w:rFonts w:eastAsia="Times New Roman" w:cs="Times New Roman"/>
          <w:szCs w:val="24"/>
        </w:rPr>
        <w:t>. Ε</w:t>
      </w:r>
      <w:r w:rsidRPr="00EB68F0">
        <w:rPr>
          <w:rFonts w:eastAsia="Times New Roman" w:cs="Times New Roman"/>
          <w:szCs w:val="24"/>
        </w:rPr>
        <w:t xml:space="preserve">ίναι ίσως μέρος της πάλης </w:t>
      </w:r>
      <w:r w:rsidRPr="008F0891">
        <w:rPr>
          <w:rFonts w:eastAsia="Times New Roman" w:cs="Times New Roman"/>
          <w:bCs/>
          <w:shd w:val="clear" w:color="auto" w:fill="FFFFFF"/>
        </w:rPr>
        <w:t>που</w:t>
      </w:r>
      <w:r>
        <w:rPr>
          <w:rFonts w:eastAsia="Times New Roman" w:cs="Times New Roman"/>
          <w:szCs w:val="24"/>
        </w:rPr>
        <w:t xml:space="preserve"> έχουν ανάμε</w:t>
      </w:r>
      <w:r w:rsidRPr="00EB68F0">
        <w:rPr>
          <w:rFonts w:eastAsia="Times New Roman" w:cs="Times New Roman"/>
          <w:szCs w:val="24"/>
        </w:rPr>
        <w:t xml:space="preserve">σα στη </w:t>
      </w:r>
      <w:r>
        <w:rPr>
          <w:rFonts w:eastAsia="Times New Roman" w:cs="Times New Roman"/>
          <w:szCs w:val="24"/>
        </w:rPr>
        <w:t>σ</w:t>
      </w:r>
      <w:r w:rsidRPr="00EB68F0">
        <w:rPr>
          <w:rFonts w:eastAsia="Times New Roman" w:cs="Times New Roman"/>
          <w:szCs w:val="24"/>
        </w:rPr>
        <w:t>υνείδησ</w:t>
      </w:r>
      <w:r>
        <w:rPr>
          <w:rFonts w:eastAsia="Times New Roman" w:cs="Times New Roman"/>
          <w:szCs w:val="24"/>
        </w:rPr>
        <w:t>ή τους</w:t>
      </w:r>
      <w:r w:rsidRPr="00EB68F0">
        <w:rPr>
          <w:rFonts w:eastAsia="Times New Roman" w:cs="Times New Roman"/>
          <w:szCs w:val="24"/>
        </w:rPr>
        <w:t xml:space="preserve"> </w:t>
      </w:r>
      <w:r>
        <w:rPr>
          <w:rFonts w:eastAsia="Times New Roman" w:cs="Times New Roman"/>
          <w:szCs w:val="24"/>
        </w:rPr>
        <w:t>και σε αυτό που τους επι</w:t>
      </w:r>
      <w:r>
        <w:rPr>
          <w:rFonts w:eastAsia="Times New Roman" w:cs="Times New Roman"/>
          <w:szCs w:val="24"/>
        </w:rPr>
        <w:t xml:space="preserve">βάλλεται </w:t>
      </w:r>
      <w:r w:rsidRPr="002314B3">
        <w:rPr>
          <w:rFonts w:eastAsia="Times New Roman"/>
          <w:bCs/>
          <w:shd w:val="clear" w:color="auto" w:fill="FFFFFF"/>
        </w:rPr>
        <w:t>να</w:t>
      </w:r>
      <w:r>
        <w:rPr>
          <w:rFonts w:eastAsia="Times New Roman" w:cs="Times New Roman"/>
          <w:szCs w:val="24"/>
        </w:rPr>
        <w:t xml:space="preserve"> κάνουν. </w:t>
      </w:r>
    </w:p>
    <w:p w14:paraId="4CC5BB3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EB68F0">
        <w:rPr>
          <w:rFonts w:eastAsia="Times New Roman" w:cs="Times New Roman"/>
          <w:szCs w:val="24"/>
        </w:rPr>
        <w:t>υτό που επίσης δεν μπορούμε</w:t>
      </w:r>
      <w:r>
        <w:rPr>
          <w:rFonts w:eastAsia="Times New Roman" w:cs="Times New Roman"/>
          <w:szCs w:val="24"/>
        </w:rPr>
        <w:t xml:space="preserve"> να διανοηθούμε -γιατί εσείς το φ</w:t>
      </w:r>
      <w:r w:rsidRPr="00EB68F0">
        <w:rPr>
          <w:rFonts w:eastAsia="Times New Roman" w:cs="Times New Roman"/>
          <w:szCs w:val="24"/>
        </w:rPr>
        <w:t xml:space="preserve">έρνετε παρά </w:t>
      </w:r>
      <w:r>
        <w:rPr>
          <w:rFonts w:eastAsia="Times New Roman" w:cs="Times New Roman"/>
          <w:szCs w:val="24"/>
        </w:rPr>
        <w:t xml:space="preserve">τις εξηγήσεις που εμείς δεν </w:t>
      </w:r>
      <w:r w:rsidRPr="00EB68F0">
        <w:rPr>
          <w:rFonts w:eastAsia="Times New Roman" w:cs="Times New Roman"/>
          <w:szCs w:val="24"/>
        </w:rPr>
        <w:t xml:space="preserve">κρίνουμε </w:t>
      </w:r>
      <w:r>
        <w:rPr>
          <w:rFonts w:eastAsia="Times New Roman" w:cs="Times New Roman"/>
          <w:szCs w:val="24"/>
        </w:rPr>
        <w:t>επαρκείς-</w:t>
      </w:r>
      <w:r w:rsidRPr="00EB68F0">
        <w:rPr>
          <w:rFonts w:eastAsia="Times New Roman" w:cs="Times New Roman"/>
          <w:szCs w:val="24"/>
        </w:rPr>
        <w:t xml:space="preserve"> είναι το γιατί επιτρέπετ</w:t>
      </w:r>
      <w:r>
        <w:rPr>
          <w:rFonts w:eastAsia="Times New Roman" w:cs="Times New Roman"/>
          <w:szCs w:val="24"/>
        </w:rPr>
        <w:t>ε σε μετόχους στοιχηματικής εταιρ</w:t>
      </w:r>
      <w:r>
        <w:rPr>
          <w:rFonts w:eastAsia="Times New Roman" w:cs="Times New Roman"/>
          <w:szCs w:val="24"/>
        </w:rPr>
        <w:t>ε</w:t>
      </w:r>
      <w:r>
        <w:rPr>
          <w:rFonts w:eastAsia="Times New Roman" w:cs="Times New Roman"/>
          <w:szCs w:val="24"/>
        </w:rPr>
        <w:t>ίας με 15% να διοικούν μι</w:t>
      </w:r>
      <w:r w:rsidRPr="00EB68F0">
        <w:rPr>
          <w:rFonts w:eastAsia="Times New Roman" w:cs="Times New Roman"/>
          <w:szCs w:val="24"/>
        </w:rPr>
        <w:t>α αθλητική ανώνυμη εταιρεία</w:t>
      </w:r>
      <w:r>
        <w:rPr>
          <w:rFonts w:eastAsia="Times New Roman" w:cs="Times New Roman"/>
          <w:szCs w:val="24"/>
        </w:rPr>
        <w:t>.</w:t>
      </w:r>
    </w:p>
    <w:p w14:paraId="4CC5BB4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w:t>
      </w:r>
      <w:r w:rsidRPr="00EB68F0">
        <w:rPr>
          <w:rFonts w:eastAsia="Times New Roman" w:cs="Times New Roman"/>
          <w:szCs w:val="24"/>
        </w:rPr>
        <w:t>άν</w:t>
      </w:r>
      <w:r w:rsidRPr="00EB68F0">
        <w:rPr>
          <w:rFonts w:eastAsia="Times New Roman" w:cs="Times New Roman"/>
          <w:szCs w:val="24"/>
        </w:rPr>
        <w:t>οντας τέτοιου είδους κινήσεις</w:t>
      </w:r>
      <w:r>
        <w:rPr>
          <w:rFonts w:eastAsia="Times New Roman" w:cs="Times New Roman"/>
          <w:szCs w:val="24"/>
        </w:rPr>
        <w:t>, τ</w:t>
      </w:r>
      <w:r w:rsidRPr="00EB68F0">
        <w:rPr>
          <w:rFonts w:eastAsia="Times New Roman" w:cs="Times New Roman"/>
          <w:szCs w:val="24"/>
        </w:rPr>
        <w:t>ο μόνο που καταφέρνετε είναι να επιβεβαιώνετ</w:t>
      </w:r>
      <w:r>
        <w:rPr>
          <w:rFonts w:eastAsia="Times New Roman" w:cs="Times New Roman"/>
          <w:szCs w:val="24"/>
        </w:rPr>
        <w:t>ε</w:t>
      </w:r>
      <w:r w:rsidRPr="00EB68F0">
        <w:rPr>
          <w:rFonts w:eastAsia="Times New Roman" w:cs="Times New Roman"/>
          <w:szCs w:val="24"/>
        </w:rPr>
        <w:t xml:space="preserve"> τις έριδες</w:t>
      </w:r>
      <w:r>
        <w:rPr>
          <w:rFonts w:eastAsia="Times New Roman" w:cs="Times New Roman"/>
          <w:szCs w:val="24"/>
        </w:rPr>
        <w:t>,</w:t>
      </w:r>
      <w:r w:rsidRPr="00EB68F0">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EB68F0">
        <w:rPr>
          <w:rFonts w:eastAsia="Times New Roman" w:cs="Times New Roman"/>
          <w:szCs w:val="24"/>
        </w:rPr>
        <w:t>ενδεχ</w:t>
      </w:r>
      <w:r>
        <w:rPr>
          <w:rFonts w:eastAsia="Times New Roman" w:cs="Times New Roman"/>
          <w:szCs w:val="24"/>
        </w:rPr>
        <w:t xml:space="preserve">ομένως να έχουν και κάποια βάση, </w:t>
      </w:r>
      <w:r w:rsidRPr="00EB68F0">
        <w:rPr>
          <w:rFonts w:eastAsia="Times New Roman" w:cs="Times New Roman"/>
          <w:szCs w:val="24"/>
        </w:rPr>
        <w:t xml:space="preserve">οι οποίες λένε ότι πλέον ο αθλητισμός </w:t>
      </w:r>
      <w:r>
        <w:rPr>
          <w:rFonts w:eastAsia="Times New Roman" w:cs="Times New Roman"/>
          <w:szCs w:val="24"/>
        </w:rPr>
        <w:t>ε</w:t>
      </w:r>
      <w:r w:rsidRPr="00EB68F0">
        <w:rPr>
          <w:rFonts w:eastAsia="Times New Roman" w:cs="Times New Roman"/>
          <w:szCs w:val="24"/>
        </w:rPr>
        <w:t xml:space="preserve">ξαρτάται ξεκάθαρα </w:t>
      </w:r>
      <w:r>
        <w:rPr>
          <w:rFonts w:eastAsia="Times New Roman" w:cs="Times New Roman"/>
          <w:szCs w:val="24"/>
        </w:rPr>
        <w:t xml:space="preserve">από το χρήμα. Ο αθλητισμός </w:t>
      </w:r>
      <w:r w:rsidRPr="00D66BCA">
        <w:rPr>
          <w:rFonts w:eastAsia="Times New Roman"/>
          <w:bCs/>
        </w:rPr>
        <w:t>είναι</w:t>
      </w:r>
      <w:r>
        <w:rPr>
          <w:rFonts w:eastAsia="Times New Roman" w:cs="Times New Roman"/>
          <w:szCs w:val="24"/>
        </w:rPr>
        <w:t xml:space="preserve"> μια διέξοδος</w:t>
      </w:r>
      <w:r w:rsidRPr="00EB68F0">
        <w:rPr>
          <w:rFonts w:eastAsia="Times New Roman" w:cs="Times New Roman"/>
          <w:szCs w:val="24"/>
        </w:rPr>
        <w:t xml:space="preserve"> και έτσι θα πρέπει να το</w:t>
      </w:r>
      <w:r>
        <w:rPr>
          <w:rFonts w:eastAsia="Times New Roman" w:cs="Times New Roman"/>
          <w:szCs w:val="24"/>
        </w:rPr>
        <w:t>ν</w:t>
      </w:r>
      <w:r w:rsidRPr="00EB68F0">
        <w:rPr>
          <w:rFonts w:eastAsia="Times New Roman" w:cs="Times New Roman"/>
          <w:szCs w:val="24"/>
        </w:rPr>
        <w:t xml:space="preserve"> αντιμετωπίζουμε</w:t>
      </w:r>
      <w:r>
        <w:rPr>
          <w:rFonts w:eastAsia="Times New Roman" w:cs="Times New Roman"/>
          <w:szCs w:val="24"/>
        </w:rPr>
        <w:t>, μια</w:t>
      </w:r>
      <w:r w:rsidRPr="00EB68F0">
        <w:rPr>
          <w:rFonts w:eastAsia="Times New Roman" w:cs="Times New Roman"/>
          <w:szCs w:val="24"/>
        </w:rPr>
        <w:t xml:space="preserve"> διέξοδος που θα έπρεπε να εκμεταλλευτούμε</w:t>
      </w:r>
      <w:r>
        <w:rPr>
          <w:rFonts w:eastAsia="Times New Roman" w:cs="Times New Roman"/>
          <w:szCs w:val="24"/>
        </w:rPr>
        <w:t>,</w:t>
      </w:r>
      <w:r w:rsidRPr="00EB68F0">
        <w:rPr>
          <w:rFonts w:eastAsia="Times New Roman" w:cs="Times New Roman"/>
          <w:szCs w:val="24"/>
        </w:rPr>
        <w:t xml:space="preserve"> ειδικότερα σήμερα</w:t>
      </w:r>
      <w:r>
        <w:rPr>
          <w:rFonts w:eastAsia="Times New Roman" w:cs="Times New Roman"/>
          <w:szCs w:val="24"/>
        </w:rPr>
        <w:t xml:space="preserve"> μετά από τόσα</w:t>
      </w:r>
      <w:r w:rsidRPr="00EB68F0">
        <w:rPr>
          <w:rFonts w:eastAsia="Times New Roman" w:cs="Times New Roman"/>
          <w:szCs w:val="24"/>
        </w:rPr>
        <w:t xml:space="preserve"> χρόνια δύσκολα</w:t>
      </w:r>
      <w:r>
        <w:rPr>
          <w:rFonts w:eastAsia="Times New Roman" w:cs="Times New Roman"/>
          <w:szCs w:val="24"/>
        </w:rPr>
        <w:t>, όπου</w:t>
      </w:r>
      <w:r w:rsidRPr="00EB68F0">
        <w:rPr>
          <w:rFonts w:eastAsia="Times New Roman" w:cs="Times New Roman"/>
          <w:szCs w:val="24"/>
        </w:rPr>
        <w:t xml:space="preserve"> προάγεται </w:t>
      </w:r>
      <w:r>
        <w:rPr>
          <w:rFonts w:eastAsia="Times New Roman" w:cs="Times New Roman"/>
          <w:szCs w:val="24"/>
        </w:rPr>
        <w:t xml:space="preserve">ο </w:t>
      </w:r>
      <w:r w:rsidRPr="00EB68F0">
        <w:rPr>
          <w:rFonts w:eastAsia="Times New Roman" w:cs="Times New Roman"/>
          <w:szCs w:val="24"/>
        </w:rPr>
        <w:t>πολιτισμός</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τον αντιμετωπίζετε έτσι, ως μια </w:t>
      </w:r>
      <w:r w:rsidRPr="00A146FE">
        <w:rPr>
          <w:rFonts w:eastAsia="Times New Roman" w:cs="Times New Roman"/>
          <w:szCs w:val="24"/>
        </w:rPr>
        <w:t>κοιτίδα</w:t>
      </w:r>
      <w:r>
        <w:rPr>
          <w:rFonts w:eastAsia="Times New Roman" w:cs="Times New Roman"/>
          <w:szCs w:val="24"/>
        </w:rPr>
        <w:t xml:space="preserve"> πολιτισμού. </w:t>
      </w:r>
    </w:p>
    <w:p w14:paraId="4CC5BB4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Αυτό, επίσης, που </w:t>
      </w:r>
      <w:r>
        <w:rPr>
          <w:rFonts w:eastAsia="Times New Roman"/>
          <w:color w:val="222222"/>
          <w:szCs w:val="24"/>
          <w:shd w:val="clear" w:color="auto" w:fill="FFFFFF"/>
        </w:rPr>
        <w:t>δε</w:t>
      </w:r>
      <w:r>
        <w:rPr>
          <w:rFonts w:eastAsia="Times New Roman"/>
          <w:color w:val="222222"/>
          <w:szCs w:val="24"/>
          <w:shd w:val="clear" w:color="auto" w:fill="FFFFFF"/>
        </w:rPr>
        <w:t>ν μας ικανοποιεί είναι το γεγονός ότι, προσπαθώντας να λύσετε τα ζητήματα των ομοσπονδιών, δεν λάβατε υπ</w:t>
      </w:r>
      <w:r>
        <w:rPr>
          <w:rFonts w:eastAsia="Times New Roman"/>
          <w:color w:val="222222"/>
          <w:szCs w:val="24"/>
          <w:shd w:val="clear" w:color="auto" w:fill="FFFFFF"/>
        </w:rPr>
        <w:t xml:space="preserve">’ </w:t>
      </w:r>
      <w:r>
        <w:rPr>
          <w:rFonts w:eastAsia="Times New Roman"/>
          <w:color w:val="222222"/>
          <w:szCs w:val="24"/>
          <w:shd w:val="clear" w:color="auto" w:fill="FFFFFF"/>
        </w:rPr>
        <w:t>όψιν τα όσα σας είπαν οι ίδιες οι ομοσπονδίες. Είναι ξεκάθαρο αυτό. Δεν υπήρχε κα</w:t>
      </w:r>
      <w:r>
        <w:rPr>
          <w:rFonts w:eastAsia="Times New Roman"/>
          <w:color w:val="222222"/>
          <w:szCs w:val="24"/>
          <w:shd w:val="clear" w:color="auto" w:fill="FFFFFF"/>
        </w:rPr>
        <w:t>μ</w:t>
      </w:r>
      <w:r>
        <w:rPr>
          <w:rFonts w:eastAsia="Times New Roman"/>
          <w:color w:val="222222"/>
          <w:szCs w:val="24"/>
          <w:shd w:val="clear" w:color="auto" w:fill="FFFFFF"/>
        </w:rPr>
        <w:t>μία νομοθετική βελτίωση, κα</w:t>
      </w:r>
      <w:r>
        <w:rPr>
          <w:rFonts w:eastAsia="Times New Roman"/>
          <w:color w:val="222222"/>
          <w:szCs w:val="24"/>
          <w:shd w:val="clear" w:color="auto" w:fill="FFFFFF"/>
        </w:rPr>
        <w:t>μ</w:t>
      </w:r>
      <w:r>
        <w:rPr>
          <w:rFonts w:eastAsia="Times New Roman"/>
          <w:color w:val="222222"/>
          <w:szCs w:val="24"/>
          <w:shd w:val="clear" w:color="auto" w:fill="FFFFFF"/>
        </w:rPr>
        <w:t>μία διόρθωση, κα</w:t>
      </w:r>
      <w:r>
        <w:rPr>
          <w:rFonts w:eastAsia="Times New Roman"/>
          <w:color w:val="222222"/>
          <w:szCs w:val="24"/>
          <w:shd w:val="clear" w:color="auto" w:fill="FFFFFF"/>
        </w:rPr>
        <w:t>μ</w:t>
      </w:r>
      <w:r>
        <w:rPr>
          <w:rFonts w:eastAsia="Times New Roman"/>
          <w:color w:val="222222"/>
          <w:szCs w:val="24"/>
          <w:shd w:val="clear" w:color="auto" w:fill="FFFFFF"/>
        </w:rPr>
        <w:t>μία βελτίωση σε όσα ανέ</w:t>
      </w:r>
      <w:r>
        <w:rPr>
          <w:rFonts w:eastAsia="Times New Roman"/>
          <w:color w:val="222222"/>
          <w:szCs w:val="24"/>
          <w:shd w:val="clear" w:color="auto" w:fill="FFFFFF"/>
        </w:rPr>
        <w:t>φεραν ως αγκάθια οι ομοσπονδίες. Αυτό τι φανερώνει; Πρώτα από όλα, ότι δεν υπήρξε ουσιαστικός διάλογος πριν έρθει το σχέδιο νόμου, αλλά και στη συνέχεια ότι υπάρχει αδιαλλαξία και ότι δεν υπάρχει πρόθεση να αφουγκραστείτε ποιες είναι οι πραγματικές ανάγκες</w:t>
      </w:r>
      <w:r>
        <w:rPr>
          <w:rFonts w:eastAsia="Times New Roman"/>
          <w:color w:val="222222"/>
          <w:szCs w:val="24"/>
          <w:shd w:val="clear" w:color="auto" w:fill="FFFFFF"/>
        </w:rPr>
        <w:t>. Και αυτό είναι πρόβλημα για μια κυβέρνηση.</w:t>
      </w:r>
    </w:p>
    <w:p w14:paraId="4CC5BB4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επίσης, δεν μας ικανοποιεί το γεγονός ότι χρησιμοποιείτε τον αθλητισμό για να συνεχίσετε τα μικροκομματικά σας συμφέροντα. Είναι πλέον για εμάς βέβαιο ότι έχετε αποφασίσει ότι έτσι θα πορεύεστε πλέον. Σε κ</w:t>
      </w:r>
      <w:r>
        <w:rPr>
          <w:rFonts w:eastAsia="Times New Roman"/>
          <w:color w:val="222222"/>
          <w:szCs w:val="24"/>
          <w:shd w:val="clear" w:color="auto" w:fill="FFFFFF"/>
        </w:rPr>
        <w:t xml:space="preserve">άθε νομοσχέδιο θα φέρνετε διατάξεις που έρχονται να τακτοποιήσουν τις δικές σας κομματικές ανάγκες διορίζοντας κάποιους ανθρώπους. Χαρακτηριστικό παράδειγμα είναι το άρθρο 59, όπου δίνετε και αναδρομικά σε κάποιον εκλεκτό, χρήματα για το </w:t>
      </w:r>
      <w:r>
        <w:rPr>
          <w:rFonts w:eastAsia="Times New Roman"/>
          <w:color w:val="222222"/>
          <w:szCs w:val="24"/>
          <w:shd w:val="clear" w:color="auto" w:fill="FFFFFF"/>
        </w:rPr>
        <w:t>γ</w:t>
      </w:r>
      <w:r>
        <w:rPr>
          <w:rFonts w:eastAsia="Times New Roman"/>
          <w:color w:val="222222"/>
          <w:szCs w:val="24"/>
          <w:shd w:val="clear" w:color="auto" w:fill="FFFFFF"/>
        </w:rPr>
        <w:t>ραφείο Τύπου.</w:t>
      </w:r>
    </w:p>
    <w:p w14:paraId="4CC5BB43" w14:textId="77777777" w:rsidR="005D719C" w:rsidRDefault="00627F40">
      <w:pPr>
        <w:spacing w:line="600" w:lineRule="auto"/>
        <w:ind w:firstLine="720"/>
        <w:jc w:val="both"/>
        <w:rPr>
          <w:rFonts w:eastAsia="Times New Roman" w:cs="Times New Roman"/>
          <w:b/>
          <w:szCs w:val="24"/>
        </w:rPr>
      </w:pPr>
      <w:r w:rsidRPr="000F5FB1">
        <w:rPr>
          <w:rFonts w:eastAsia="Times New Roman" w:cs="Times New Roman"/>
          <w:b/>
          <w:szCs w:val="24"/>
        </w:rPr>
        <w:lastRenderedPageBreak/>
        <w:t>ΓΕΩ</w:t>
      </w:r>
      <w:r w:rsidRPr="000F5FB1">
        <w:rPr>
          <w:rFonts w:eastAsia="Times New Roman" w:cs="Times New Roman"/>
          <w:b/>
          <w:szCs w:val="24"/>
        </w:rPr>
        <w:t>ΡΓΙΟΣ ΒΑΣΙΛΕΙΑΔΗΣ (Υφυπουργός Πολιτισμού και Αθλητισμού)</w:t>
      </w:r>
      <w:r w:rsidRPr="001655CE">
        <w:rPr>
          <w:rFonts w:eastAsia="Times New Roman" w:cs="Times New Roman"/>
          <w:b/>
          <w:szCs w:val="24"/>
        </w:rPr>
        <w:t>:</w:t>
      </w:r>
      <w:r w:rsidRPr="000F5FB1">
        <w:rPr>
          <w:rFonts w:eastAsia="Times New Roman" w:cs="Times New Roman"/>
          <w:b/>
          <w:szCs w:val="24"/>
        </w:rPr>
        <w:t xml:space="preserve"> </w:t>
      </w:r>
      <w:r w:rsidRPr="001A5E3C">
        <w:rPr>
          <w:rFonts w:eastAsia="Times New Roman" w:cs="Times New Roman"/>
          <w:szCs w:val="24"/>
        </w:rPr>
        <w:t>Δημόσιος υπάλληλος είναι.</w:t>
      </w:r>
    </w:p>
    <w:p w14:paraId="4CC5BB44" w14:textId="77777777" w:rsidR="005D719C" w:rsidRDefault="00627F40">
      <w:pPr>
        <w:spacing w:line="600" w:lineRule="auto"/>
        <w:ind w:firstLine="720"/>
        <w:jc w:val="both"/>
        <w:rPr>
          <w:rFonts w:eastAsia="Times New Roman"/>
          <w:color w:val="222222"/>
          <w:szCs w:val="24"/>
          <w:shd w:val="clear" w:color="auto" w:fill="FFFFFF"/>
        </w:rPr>
      </w:pPr>
      <w:r w:rsidRPr="000F5FB1">
        <w:rPr>
          <w:rFonts w:eastAsia="Times New Roman" w:cs="Times New Roman"/>
          <w:b/>
          <w:szCs w:val="24"/>
        </w:rPr>
        <w:t xml:space="preserve">ΑΝΑΣΤΑΣΙΟΣ ΜΕΓΑΛΟΜΥΣΤΑΚΑΣ: </w:t>
      </w:r>
      <w:r>
        <w:rPr>
          <w:rFonts w:eastAsia="Times New Roman" w:cs="Times New Roman"/>
          <w:szCs w:val="24"/>
        </w:rPr>
        <w:t xml:space="preserve">Ξέρω πολύ καλά τι είναι, </w:t>
      </w:r>
      <w:r>
        <w:rPr>
          <w:rFonts w:eastAsia="Times New Roman"/>
          <w:color w:val="222222"/>
          <w:szCs w:val="24"/>
          <w:shd w:val="clear" w:color="auto" w:fill="FFFFFF"/>
        </w:rPr>
        <w:t>αλλά ξέρω πολύ καλά ότι και ο κάθε δημόσιος υπάλληλος δεν μπαίνει εκεί.</w:t>
      </w:r>
    </w:p>
    <w:p w14:paraId="4CC5BB45" w14:textId="77777777" w:rsidR="005D719C" w:rsidRDefault="00627F40">
      <w:pPr>
        <w:spacing w:line="600" w:lineRule="auto"/>
        <w:ind w:firstLine="720"/>
        <w:jc w:val="both"/>
        <w:rPr>
          <w:rFonts w:eastAsia="Times New Roman"/>
          <w:color w:val="000000" w:themeColor="text1"/>
          <w:szCs w:val="24"/>
          <w:shd w:val="clear" w:color="auto" w:fill="FFFFFF"/>
        </w:rPr>
      </w:pPr>
      <w:r w:rsidRPr="007F42F1">
        <w:rPr>
          <w:rFonts w:eastAsia="Times New Roman"/>
          <w:color w:val="000000" w:themeColor="text1"/>
          <w:szCs w:val="24"/>
          <w:shd w:val="clear" w:color="auto" w:fill="FFFFFF"/>
        </w:rPr>
        <w:t xml:space="preserve">Αυτό που θέλουμε, επίσης, να αναφέρουμε, καθώς </w:t>
      </w:r>
      <w:r w:rsidRPr="007F42F1">
        <w:rPr>
          <w:rFonts w:eastAsia="Times New Roman"/>
          <w:color w:val="000000" w:themeColor="text1"/>
          <w:szCs w:val="24"/>
          <w:shd w:val="clear" w:color="auto" w:fill="FFFFFF"/>
        </w:rPr>
        <w:t>δεν είναι αποδεκτό κατ’ εμάς είναι το γεγονός ότι έρχεστε σήμερα, το 2019,να καυχηθείτε ότι βελτιώνετε τις συνθήκες στον αθλητισμό χρησιμοποιώντας την τεχνολογία -το είπα και στις επιτροπές- δημοσιοποιώντας στο διαδίκτυο αποφάσεις, ενώ θα έπρεπε να έχουν σ</w:t>
      </w:r>
      <w:r w:rsidRPr="007F42F1">
        <w:rPr>
          <w:rFonts w:eastAsia="Times New Roman"/>
          <w:color w:val="000000" w:themeColor="text1"/>
          <w:szCs w:val="24"/>
          <w:shd w:val="clear" w:color="auto" w:fill="FFFFFF"/>
        </w:rPr>
        <w:t>τηθεί πλατφόρμες τέτοιου είδους, έτσι ώστε να υπάρχει πλήρης διαφάνεια.</w:t>
      </w:r>
    </w:p>
    <w:p w14:paraId="4CC5BB4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αυτό που ακούσαμε στην επιτροπή με τους φορείς, το θέμα το οποίο είχε και τις μεγαλύτερες εντάσεις, είναι αυτό του </w:t>
      </w:r>
      <w:r>
        <w:rPr>
          <w:rFonts w:eastAsia="Times New Roman"/>
          <w:color w:val="222222"/>
          <w:szCs w:val="24"/>
          <w:shd w:val="clear" w:color="auto" w:fill="FFFFFF"/>
        </w:rPr>
        <w:t>ι</w:t>
      </w:r>
      <w:r>
        <w:rPr>
          <w:rFonts w:eastAsia="Times New Roman"/>
          <w:color w:val="222222"/>
          <w:szCs w:val="24"/>
          <w:shd w:val="clear" w:color="auto" w:fill="FFFFFF"/>
        </w:rPr>
        <w:t xml:space="preserve">πποδρόμου. Για να καταλάβουμε όλοι τι έχει γίνει, θα πω πως </w:t>
      </w:r>
      <w:r>
        <w:rPr>
          <w:rFonts w:eastAsia="Times New Roman"/>
          <w:color w:val="222222"/>
          <w:szCs w:val="24"/>
          <w:shd w:val="clear" w:color="auto" w:fill="FFFFFF"/>
        </w:rPr>
        <w:t xml:space="preserve">εδώ και τρεις μήνες ο </w:t>
      </w:r>
      <w:r>
        <w:rPr>
          <w:rFonts w:eastAsia="Times New Roman"/>
          <w:color w:val="222222"/>
          <w:szCs w:val="24"/>
          <w:shd w:val="clear" w:color="auto" w:fill="FFFFFF"/>
        </w:rPr>
        <w:t>ι</w:t>
      </w:r>
      <w:r>
        <w:rPr>
          <w:rFonts w:eastAsia="Times New Roman"/>
          <w:color w:val="222222"/>
          <w:szCs w:val="24"/>
          <w:shd w:val="clear" w:color="auto" w:fill="FFFFFF"/>
        </w:rPr>
        <w:t xml:space="preserve">ππόδρομος είναι κλειστός, δεν λειτουργεί και τρεις χιλιάδες άτομα δεν εργάζονται. Είναι κάτι που </w:t>
      </w:r>
      <w:r>
        <w:rPr>
          <w:rFonts w:eastAsia="Times New Roman"/>
          <w:color w:val="222222"/>
          <w:szCs w:val="24"/>
          <w:shd w:val="clear" w:color="auto" w:fill="FFFFFF"/>
        </w:rPr>
        <w:lastRenderedPageBreak/>
        <w:t>έχει παρθεί ως απόφαση από την παραχωρησιούχο με την πρόφαση ότι αυτό οφείλεται στη συμπεριφορά της Φιλίππου Ενώσεως.</w:t>
      </w:r>
    </w:p>
    <w:p w14:paraId="4CC5BB4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συνήθως </w:t>
      </w:r>
      <w:r>
        <w:rPr>
          <w:rFonts w:eastAsia="Times New Roman"/>
          <w:color w:val="222222"/>
          <w:szCs w:val="24"/>
          <w:shd w:val="clear" w:color="auto" w:fill="FFFFFF"/>
        </w:rPr>
        <w:t xml:space="preserve">κρύβεται κάπου στο κέντρο. Αυτό θα έπρεπε να ερευνήσετε. Διαβάζοντας και ερευνώντας το ζήτημα είδα ότι έχουν γίνει πολλά σφάλματα, τόσο από τη Φίλιππο Ένωση στο παρελθόν, όσο και από τις </w:t>
      </w:r>
      <w:r>
        <w:rPr>
          <w:rFonts w:eastAsia="Times New Roman"/>
          <w:color w:val="222222"/>
          <w:szCs w:val="24"/>
          <w:shd w:val="clear" w:color="auto" w:fill="FFFFFF"/>
        </w:rPr>
        <w:t>«</w:t>
      </w:r>
      <w:r>
        <w:rPr>
          <w:rFonts w:eastAsia="Times New Roman"/>
          <w:color w:val="222222"/>
          <w:szCs w:val="24"/>
          <w:shd w:val="clear" w:color="auto" w:fill="FFFFFF"/>
        </w:rPr>
        <w:t>Ιπποδρομίες</w:t>
      </w:r>
      <w:r>
        <w:rPr>
          <w:rFonts w:eastAsia="Times New Roman"/>
          <w:color w:val="222222"/>
          <w:szCs w:val="24"/>
          <w:shd w:val="clear" w:color="auto" w:fill="FFFFFF"/>
        </w:rPr>
        <w:t xml:space="preserve"> </w:t>
      </w:r>
      <w:r>
        <w:rPr>
          <w:rFonts w:eastAsia="Times New Roman"/>
          <w:color w:val="222222"/>
          <w:szCs w:val="24"/>
          <w:shd w:val="clear" w:color="auto" w:fill="FFFFFF"/>
        </w:rPr>
        <w:t>Α.Ε.</w:t>
      </w:r>
      <w:r>
        <w:rPr>
          <w:rFonts w:eastAsia="Times New Roman"/>
          <w:color w:val="222222"/>
          <w:szCs w:val="24"/>
          <w:shd w:val="clear" w:color="auto" w:fill="FFFFFF"/>
        </w:rPr>
        <w:t>»</w:t>
      </w:r>
      <w:r>
        <w:rPr>
          <w:rFonts w:eastAsia="Times New Roman"/>
          <w:color w:val="222222"/>
          <w:szCs w:val="24"/>
          <w:shd w:val="clear" w:color="auto" w:fill="FFFFFF"/>
        </w:rPr>
        <w:t xml:space="preserve"> σήμερα και πραγματικά θα έπρεπε να γίνει μία αλλαγ</w:t>
      </w:r>
      <w:r>
        <w:rPr>
          <w:rFonts w:eastAsia="Times New Roman"/>
          <w:color w:val="222222"/>
          <w:szCs w:val="24"/>
          <w:shd w:val="clear" w:color="auto" w:fill="FFFFFF"/>
        </w:rPr>
        <w:t>ή. Όμως, το να πηγαίνουμε από το ένα άκρο στο άλλο, δεν είναι αυτό που θα δώσει λύση, κατ’ εμάς.</w:t>
      </w:r>
    </w:p>
    <w:p w14:paraId="4CC5BB4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Κάναμε μία πολύ συγκεκριμένη πρόταση στις επιτροπές και κυρίως για το διοικητικό συμβούλιο και το ποια μέλη θα πρέπει να το απαρτίζουν. Η πρότασή μας, λοιπόν, </w:t>
      </w:r>
      <w:r>
        <w:rPr>
          <w:rFonts w:eastAsia="Times New Roman"/>
          <w:color w:val="222222"/>
          <w:szCs w:val="24"/>
          <w:shd w:val="clear" w:color="auto" w:fill="FFFFFF"/>
        </w:rPr>
        <w:t xml:space="preserve">ήταν να μην αυξηθούν τα μέλη </w:t>
      </w:r>
      <w:r>
        <w:rPr>
          <w:rFonts w:eastAsia="Times New Roman"/>
          <w:color w:val="222222"/>
          <w:szCs w:val="24"/>
          <w:shd w:val="clear" w:color="auto" w:fill="FFFFFF"/>
        </w:rPr>
        <w:t>της εταιρείας «</w:t>
      </w:r>
      <w:r>
        <w:rPr>
          <w:rFonts w:eastAsia="Times New Roman"/>
          <w:color w:val="222222"/>
          <w:szCs w:val="24"/>
          <w:shd w:val="clear" w:color="auto" w:fill="FFFFFF"/>
        </w:rPr>
        <w:t>Ιπποδρ</w:t>
      </w:r>
      <w:r>
        <w:rPr>
          <w:rFonts w:eastAsia="Times New Roman"/>
          <w:color w:val="222222"/>
          <w:szCs w:val="24"/>
          <w:shd w:val="clear" w:color="auto" w:fill="FFFFFF"/>
        </w:rPr>
        <w:t>ομίες</w:t>
      </w:r>
      <w:r>
        <w:rPr>
          <w:rFonts w:eastAsia="Times New Roman"/>
          <w:color w:val="222222"/>
          <w:szCs w:val="24"/>
          <w:shd w:val="clear" w:color="auto" w:fill="FFFFFF"/>
        </w:rPr>
        <w:t xml:space="preserve"> </w:t>
      </w:r>
      <w:r>
        <w:rPr>
          <w:rFonts w:eastAsia="Times New Roman"/>
          <w:color w:val="222222"/>
          <w:szCs w:val="24"/>
          <w:shd w:val="clear" w:color="auto" w:fill="FFFFFF"/>
        </w:rPr>
        <w:t>Α.Ε.</w:t>
      </w:r>
      <w:r>
        <w:rPr>
          <w:rFonts w:eastAsia="Times New Roman"/>
          <w:color w:val="222222"/>
          <w:szCs w:val="24"/>
          <w:shd w:val="clear" w:color="auto" w:fill="FFFFFF"/>
        </w:rPr>
        <w:t>».</w:t>
      </w:r>
      <w:r>
        <w:rPr>
          <w:rFonts w:eastAsia="Times New Roman"/>
          <w:color w:val="222222"/>
          <w:szCs w:val="24"/>
          <w:shd w:val="clear" w:color="auto" w:fill="FFFFFF"/>
        </w:rPr>
        <w:t xml:space="preserve"> Να μειωθούν, εφόσον το θέλετε, τα μέλη της Φίλιππου Ενώσεως σε τέσσερα, κατά δύο δηλαδή</w:t>
      </w:r>
      <w:r>
        <w:rPr>
          <w:rFonts w:eastAsia="Times New Roman"/>
          <w:color w:val="222222"/>
          <w:szCs w:val="24"/>
          <w:shd w:val="clear" w:color="auto" w:fill="FFFFFF"/>
        </w:rPr>
        <w:t>,</w:t>
      </w:r>
      <w:r>
        <w:rPr>
          <w:rFonts w:eastAsia="Times New Roman"/>
          <w:color w:val="222222"/>
          <w:szCs w:val="24"/>
          <w:shd w:val="clear" w:color="auto" w:fill="FFFFFF"/>
        </w:rPr>
        <w:t xml:space="preserve"> όπως είναι η δική σας πρόταση, και να δώσετε λόγο στους άμεσα εμπλεκόμενους με τον </w:t>
      </w:r>
      <w:r>
        <w:rPr>
          <w:rFonts w:eastAsia="Times New Roman"/>
          <w:color w:val="222222"/>
          <w:szCs w:val="24"/>
          <w:shd w:val="clear" w:color="auto" w:fill="FFFFFF"/>
        </w:rPr>
        <w:t>ι</w:t>
      </w:r>
      <w:r>
        <w:rPr>
          <w:rFonts w:eastAsia="Times New Roman"/>
          <w:color w:val="222222"/>
          <w:szCs w:val="24"/>
          <w:shd w:val="clear" w:color="auto" w:fill="FFFFFF"/>
        </w:rPr>
        <w:t>ππόδρομο, στους μικρ</w:t>
      </w:r>
      <w:r>
        <w:rPr>
          <w:rFonts w:eastAsia="Times New Roman"/>
          <w:color w:val="222222"/>
          <w:szCs w:val="24"/>
          <w:shd w:val="clear" w:color="auto" w:fill="FFFFFF"/>
        </w:rPr>
        <w:t xml:space="preserve">ούς, σε αυτούς που ζουν, σε αυτούς που ψάχνουν να βρουν </w:t>
      </w:r>
      <w:r>
        <w:rPr>
          <w:rFonts w:eastAsia="Times New Roman"/>
          <w:color w:val="222222"/>
          <w:szCs w:val="24"/>
          <w:shd w:val="clear" w:color="auto" w:fill="FFFFFF"/>
        </w:rPr>
        <w:lastRenderedPageBreak/>
        <w:t xml:space="preserve">την ευκαιρία για να βγάλουν το ψωμί τους μέσα από αυτόν, όπως είναι οι </w:t>
      </w:r>
      <w:r>
        <w:rPr>
          <w:rFonts w:eastAsia="Times New Roman"/>
          <w:color w:val="222222"/>
          <w:szCs w:val="24"/>
          <w:shd w:val="clear" w:color="auto" w:fill="FFFFFF"/>
        </w:rPr>
        <w:t>ιππο</w:t>
      </w:r>
      <w:r>
        <w:rPr>
          <w:rFonts w:eastAsia="Times New Roman"/>
          <w:color w:val="222222"/>
          <w:szCs w:val="24"/>
          <w:shd w:val="clear" w:color="auto" w:fill="FFFFFF"/>
        </w:rPr>
        <w:t>παραγωγοί, οι προπονητές, αλλά ακόμη και οι ιδιοκτήτες.</w:t>
      </w:r>
    </w:p>
    <w:p w14:paraId="4CC5BB4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w:t>
      </w:r>
      <w:r>
        <w:rPr>
          <w:rFonts w:eastAsia="Times New Roman"/>
          <w:color w:val="222222"/>
          <w:szCs w:val="24"/>
          <w:shd w:val="clear" w:color="auto" w:fill="FFFFFF"/>
        </w:rPr>
        <w:t xml:space="preserve"> θα μπορούσατε να έχετε έντεκα μέλη, κάνοντας τρία μέλη από αυτούς τους φορείς που σας ανέφερα, έχοντας δύο από το Υπουργείο, εφόσον βγάλετε τον εκπρόσωπο του Υπουργείου Οικονομικών, και έχοντας έξι μέλη η Φίλιππος Ένωση και ο ΟΠΑΠ στην ουσία, οι </w:t>
      </w:r>
      <w:r>
        <w:rPr>
          <w:rFonts w:eastAsia="Times New Roman"/>
          <w:color w:val="222222"/>
          <w:szCs w:val="24"/>
          <w:shd w:val="clear" w:color="auto" w:fill="FFFFFF"/>
        </w:rPr>
        <w:t>«</w:t>
      </w:r>
      <w:r>
        <w:rPr>
          <w:rFonts w:eastAsia="Times New Roman"/>
          <w:color w:val="222222"/>
          <w:szCs w:val="24"/>
          <w:shd w:val="clear" w:color="auto" w:fill="FFFFFF"/>
        </w:rPr>
        <w:t>Ιπποδρομ</w:t>
      </w:r>
      <w:r>
        <w:rPr>
          <w:rFonts w:eastAsia="Times New Roman"/>
          <w:color w:val="222222"/>
          <w:szCs w:val="24"/>
          <w:shd w:val="clear" w:color="auto" w:fill="FFFFFF"/>
        </w:rPr>
        <w:t>ίες</w:t>
      </w:r>
      <w:r>
        <w:rPr>
          <w:rFonts w:eastAsia="Times New Roman"/>
          <w:color w:val="222222"/>
          <w:szCs w:val="24"/>
          <w:shd w:val="clear" w:color="auto" w:fill="FFFFFF"/>
        </w:rPr>
        <w:t xml:space="preserve"> </w:t>
      </w:r>
      <w:r>
        <w:rPr>
          <w:rFonts w:eastAsia="Times New Roman"/>
          <w:color w:val="222222"/>
          <w:szCs w:val="24"/>
          <w:shd w:val="clear" w:color="auto" w:fill="FFFFFF"/>
        </w:rPr>
        <w:t>Α.Ε.</w:t>
      </w:r>
      <w:r>
        <w:rPr>
          <w:rFonts w:eastAsia="Times New Roman"/>
          <w:color w:val="222222"/>
          <w:szCs w:val="24"/>
          <w:shd w:val="clear" w:color="auto" w:fill="FFFFFF"/>
        </w:rPr>
        <w:t>».</w:t>
      </w:r>
    </w:p>
    <w:p w14:paraId="4CC5BB4A" w14:textId="77777777" w:rsidR="005D719C" w:rsidRDefault="00627F40">
      <w:pPr>
        <w:spacing w:line="600" w:lineRule="auto"/>
        <w:ind w:firstLine="720"/>
        <w:jc w:val="both"/>
        <w:rPr>
          <w:rFonts w:eastAsia="Times New Roman"/>
          <w:szCs w:val="24"/>
        </w:rPr>
      </w:pPr>
      <w:r>
        <w:rPr>
          <w:rFonts w:eastAsia="Times New Roman"/>
          <w:szCs w:val="24"/>
        </w:rPr>
        <w:t>Α</w:t>
      </w:r>
      <w:r w:rsidRPr="0084239C">
        <w:rPr>
          <w:rFonts w:eastAsia="Times New Roman"/>
          <w:szCs w:val="24"/>
        </w:rPr>
        <w:t>υτό που πρέπει να έχετε στο</w:t>
      </w:r>
      <w:r>
        <w:rPr>
          <w:rFonts w:eastAsia="Times New Roman"/>
          <w:szCs w:val="24"/>
        </w:rPr>
        <w:t>ν</w:t>
      </w:r>
      <w:r w:rsidRPr="0084239C">
        <w:rPr>
          <w:rFonts w:eastAsia="Times New Roman"/>
          <w:szCs w:val="24"/>
        </w:rPr>
        <w:t xml:space="preserve"> νου σας όλοι </w:t>
      </w:r>
      <w:r>
        <w:rPr>
          <w:rFonts w:eastAsia="Times New Roman"/>
          <w:szCs w:val="24"/>
        </w:rPr>
        <w:t>είναι ότι με την προσθήκη νέων μελών, που δεν την</w:t>
      </w:r>
      <w:r w:rsidRPr="0084239C">
        <w:rPr>
          <w:rFonts w:eastAsia="Times New Roman"/>
          <w:szCs w:val="24"/>
        </w:rPr>
        <w:t xml:space="preserve"> κατακρίνουμε</w:t>
      </w:r>
      <w:r>
        <w:rPr>
          <w:rFonts w:eastAsia="Times New Roman"/>
          <w:szCs w:val="24"/>
        </w:rPr>
        <w:t>,</w:t>
      </w:r>
      <w:r w:rsidRPr="0084239C">
        <w:rPr>
          <w:rFonts w:eastAsia="Times New Roman"/>
          <w:szCs w:val="24"/>
        </w:rPr>
        <w:t xml:space="preserve"> στη </w:t>
      </w:r>
      <w:r>
        <w:rPr>
          <w:rFonts w:eastAsia="Times New Roman" w:cs="Times New Roman"/>
          <w:bCs/>
          <w:szCs w:val="24"/>
        </w:rPr>
        <w:t>Φίλιππο</w:t>
      </w:r>
      <w:r w:rsidRPr="0084239C">
        <w:rPr>
          <w:rFonts w:eastAsia="Times New Roman" w:cs="Times New Roman"/>
          <w:szCs w:val="24"/>
        </w:rPr>
        <w:t xml:space="preserve"> Ένωσ</w:t>
      </w:r>
      <w:r>
        <w:rPr>
          <w:rFonts w:eastAsia="Times New Roman" w:cs="Times New Roman"/>
          <w:szCs w:val="24"/>
        </w:rPr>
        <w:t>η</w:t>
      </w:r>
      <w:r>
        <w:rPr>
          <w:rFonts w:eastAsia="Times New Roman"/>
          <w:color w:val="545454"/>
          <w:szCs w:val="24"/>
        </w:rPr>
        <w:t xml:space="preserve"> </w:t>
      </w:r>
      <w:r w:rsidRPr="0084239C">
        <w:rPr>
          <w:rFonts w:eastAsia="Times New Roman"/>
          <w:szCs w:val="24"/>
        </w:rPr>
        <w:t xml:space="preserve">είναι πολύ πιθανόν τα </w:t>
      </w:r>
      <w:r>
        <w:rPr>
          <w:rFonts w:eastAsia="Times New Roman"/>
          <w:szCs w:val="24"/>
        </w:rPr>
        <w:t>τέσσερα αυτά</w:t>
      </w:r>
      <w:r w:rsidRPr="0084239C">
        <w:rPr>
          <w:rFonts w:eastAsia="Times New Roman"/>
          <w:szCs w:val="24"/>
        </w:rPr>
        <w:t xml:space="preserve"> μέλη να μην έχουν όλ</w:t>
      </w:r>
      <w:r>
        <w:rPr>
          <w:rFonts w:eastAsia="Times New Roman"/>
          <w:szCs w:val="24"/>
        </w:rPr>
        <w:t>α</w:t>
      </w:r>
      <w:r w:rsidRPr="0084239C">
        <w:rPr>
          <w:rFonts w:eastAsia="Times New Roman"/>
          <w:szCs w:val="24"/>
        </w:rPr>
        <w:t xml:space="preserve"> την ίδια </w:t>
      </w:r>
      <w:r>
        <w:rPr>
          <w:rFonts w:eastAsia="Times New Roman"/>
          <w:szCs w:val="24"/>
        </w:rPr>
        <w:t>άποψη.</w:t>
      </w:r>
    </w:p>
    <w:p w14:paraId="4CC5BB4B" w14:textId="77777777" w:rsidR="005D719C" w:rsidRDefault="00627F40">
      <w:pPr>
        <w:spacing w:line="600" w:lineRule="auto"/>
        <w:ind w:firstLine="720"/>
        <w:jc w:val="both"/>
        <w:rPr>
          <w:rFonts w:eastAsia="Times New Roman"/>
          <w:szCs w:val="24"/>
        </w:rPr>
      </w:pPr>
      <w:r>
        <w:rPr>
          <w:rFonts w:eastAsia="Times New Roman"/>
          <w:szCs w:val="24"/>
        </w:rPr>
        <w:t xml:space="preserve">Επομένως, είμαι </w:t>
      </w:r>
      <w:r w:rsidRPr="0084239C">
        <w:rPr>
          <w:rFonts w:eastAsia="Times New Roman"/>
          <w:szCs w:val="24"/>
        </w:rPr>
        <w:t xml:space="preserve">σίγουρος </w:t>
      </w:r>
      <w:r>
        <w:rPr>
          <w:rFonts w:eastAsia="Times New Roman"/>
          <w:szCs w:val="24"/>
        </w:rPr>
        <w:t xml:space="preserve">ότι </w:t>
      </w:r>
      <w:r w:rsidRPr="0084239C">
        <w:rPr>
          <w:rFonts w:eastAsia="Times New Roman"/>
          <w:szCs w:val="24"/>
        </w:rPr>
        <w:t>δεν θα αντιμετωπίζ</w:t>
      </w:r>
      <w:r w:rsidRPr="0084239C">
        <w:rPr>
          <w:rFonts w:eastAsia="Times New Roman"/>
          <w:szCs w:val="24"/>
        </w:rPr>
        <w:t>ονται παρόμοια π</w:t>
      </w:r>
      <w:r>
        <w:rPr>
          <w:rFonts w:eastAsia="Times New Roman"/>
          <w:szCs w:val="24"/>
        </w:rPr>
        <w:t xml:space="preserve">ροβλήματα και έχοντας βάλει ως όρο </w:t>
      </w:r>
      <w:r w:rsidRPr="0084239C">
        <w:rPr>
          <w:rFonts w:eastAsia="Times New Roman"/>
          <w:szCs w:val="24"/>
        </w:rPr>
        <w:t xml:space="preserve">να υπάρχει απαρτία μόνο </w:t>
      </w:r>
      <w:r>
        <w:rPr>
          <w:rFonts w:eastAsia="Times New Roman"/>
          <w:szCs w:val="24"/>
        </w:rPr>
        <w:t>όταν</w:t>
      </w:r>
      <w:r w:rsidRPr="0084239C">
        <w:rPr>
          <w:rFonts w:eastAsia="Times New Roman"/>
          <w:szCs w:val="24"/>
        </w:rPr>
        <w:t xml:space="preserve"> υπάρχουν οκτώ μέλη</w:t>
      </w:r>
      <w:r>
        <w:rPr>
          <w:rFonts w:eastAsia="Times New Roman"/>
          <w:szCs w:val="24"/>
        </w:rPr>
        <w:t>,</w:t>
      </w:r>
      <w:r w:rsidRPr="0084239C">
        <w:rPr>
          <w:rFonts w:eastAsia="Times New Roman"/>
          <w:szCs w:val="24"/>
        </w:rPr>
        <w:t xml:space="preserve"> τότε βλέπουμε ότι ένας μόνο φορέας θα μπορεί να παρακωλύει τη</w:t>
      </w:r>
      <w:r>
        <w:rPr>
          <w:rFonts w:eastAsia="Times New Roman"/>
          <w:szCs w:val="24"/>
        </w:rPr>
        <w:t xml:space="preserve"> διαδικασία συνεδρίασης</w:t>
      </w:r>
      <w:r w:rsidRPr="0084239C">
        <w:rPr>
          <w:rFonts w:eastAsia="Times New Roman"/>
          <w:szCs w:val="24"/>
        </w:rPr>
        <w:t xml:space="preserve"> των </w:t>
      </w:r>
      <w:r>
        <w:rPr>
          <w:rFonts w:eastAsia="Times New Roman"/>
          <w:szCs w:val="24"/>
        </w:rPr>
        <w:t>σ</w:t>
      </w:r>
      <w:r w:rsidRPr="0084239C">
        <w:rPr>
          <w:rFonts w:eastAsia="Times New Roman"/>
          <w:szCs w:val="24"/>
        </w:rPr>
        <w:t>υμβουλίων</w:t>
      </w:r>
      <w:r>
        <w:rPr>
          <w:rFonts w:eastAsia="Times New Roman"/>
          <w:szCs w:val="24"/>
        </w:rPr>
        <w:t>. Α</w:t>
      </w:r>
      <w:r w:rsidRPr="0084239C">
        <w:rPr>
          <w:rFonts w:eastAsia="Times New Roman"/>
          <w:szCs w:val="24"/>
        </w:rPr>
        <w:t xml:space="preserve">υτό </w:t>
      </w:r>
      <w:r>
        <w:rPr>
          <w:rFonts w:eastAsia="Times New Roman"/>
          <w:szCs w:val="24"/>
        </w:rPr>
        <w:t xml:space="preserve">είναι </w:t>
      </w:r>
      <w:r w:rsidRPr="0084239C">
        <w:rPr>
          <w:rFonts w:eastAsia="Times New Roman"/>
          <w:szCs w:val="24"/>
        </w:rPr>
        <w:t>κάτι</w:t>
      </w:r>
      <w:r>
        <w:rPr>
          <w:rFonts w:eastAsia="Times New Roman"/>
          <w:szCs w:val="24"/>
        </w:rPr>
        <w:t xml:space="preserve"> που πρέπει να το δείτε</w:t>
      </w:r>
      <w:r w:rsidRPr="0084239C">
        <w:rPr>
          <w:rFonts w:eastAsia="Times New Roman"/>
          <w:szCs w:val="24"/>
        </w:rPr>
        <w:t xml:space="preserve"> έστω και τελευταία στιγμή</w:t>
      </w:r>
      <w:r>
        <w:rPr>
          <w:rFonts w:eastAsia="Times New Roman"/>
          <w:szCs w:val="24"/>
        </w:rPr>
        <w:t>.</w:t>
      </w:r>
      <w:r w:rsidRPr="0084239C">
        <w:rPr>
          <w:rFonts w:eastAsia="Times New Roman"/>
          <w:szCs w:val="24"/>
        </w:rPr>
        <w:t xml:space="preserve"> </w:t>
      </w:r>
    </w:p>
    <w:p w14:paraId="4CC5BB4C" w14:textId="77777777" w:rsidR="005D719C" w:rsidRDefault="00627F40">
      <w:pPr>
        <w:spacing w:line="600" w:lineRule="auto"/>
        <w:ind w:firstLine="720"/>
        <w:jc w:val="both"/>
        <w:rPr>
          <w:rFonts w:eastAsia="Times New Roman"/>
          <w:szCs w:val="24"/>
        </w:rPr>
      </w:pPr>
      <w:r w:rsidRPr="0084239C">
        <w:rPr>
          <w:rFonts w:eastAsia="Times New Roman"/>
          <w:szCs w:val="24"/>
        </w:rPr>
        <w:lastRenderedPageBreak/>
        <w:t>Και εγώ σας ξαναλέω ότι υπάρχουν λάθη από όλες τις πλευρές</w:t>
      </w:r>
      <w:r>
        <w:rPr>
          <w:rFonts w:eastAsia="Times New Roman"/>
          <w:szCs w:val="24"/>
        </w:rPr>
        <w:t>,</w:t>
      </w:r>
      <w:r w:rsidRPr="0084239C">
        <w:rPr>
          <w:rFonts w:eastAsia="Times New Roman"/>
          <w:szCs w:val="24"/>
        </w:rPr>
        <w:t xml:space="preserve"> </w:t>
      </w:r>
      <w:r>
        <w:rPr>
          <w:rFonts w:eastAsia="Times New Roman"/>
          <w:szCs w:val="24"/>
        </w:rPr>
        <w:t>ω</w:t>
      </w:r>
      <w:r w:rsidRPr="0084239C">
        <w:rPr>
          <w:rFonts w:eastAsia="Times New Roman"/>
          <w:szCs w:val="24"/>
        </w:rPr>
        <w:t xml:space="preserve">στόσο </w:t>
      </w:r>
      <w:r>
        <w:rPr>
          <w:rFonts w:eastAsia="Times New Roman"/>
          <w:szCs w:val="24"/>
        </w:rPr>
        <w:t xml:space="preserve">εσείς </w:t>
      </w:r>
      <w:r>
        <w:rPr>
          <w:rFonts w:eastAsia="Times New Roman"/>
          <w:szCs w:val="24"/>
        </w:rPr>
        <w:t xml:space="preserve">ως </w:t>
      </w:r>
      <w:r>
        <w:rPr>
          <w:rFonts w:eastAsia="Times New Roman"/>
          <w:szCs w:val="24"/>
        </w:rPr>
        <w:t xml:space="preserve">Κυβέρνηση θα </w:t>
      </w:r>
      <w:r w:rsidRPr="0084239C">
        <w:rPr>
          <w:rFonts w:eastAsia="Times New Roman"/>
          <w:szCs w:val="24"/>
        </w:rPr>
        <w:t xml:space="preserve">έπρεπε να το εξετάσετε </w:t>
      </w:r>
      <w:r>
        <w:rPr>
          <w:rFonts w:eastAsia="Times New Roman"/>
          <w:szCs w:val="24"/>
        </w:rPr>
        <w:t xml:space="preserve">ορθά, να ακούσετε </w:t>
      </w:r>
      <w:r w:rsidRPr="0084239C">
        <w:rPr>
          <w:rFonts w:eastAsia="Times New Roman"/>
          <w:szCs w:val="24"/>
        </w:rPr>
        <w:t>όλε</w:t>
      </w:r>
      <w:r>
        <w:rPr>
          <w:rFonts w:eastAsia="Times New Roman"/>
          <w:szCs w:val="24"/>
        </w:rPr>
        <w:t xml:space="preserve">ς τις απόψεις και να στοχεύσετε </w:t>
      </w:r>
      <w:r w:rsidRPr="0084239C">
        <w:rPr>
          <w:rFonts w:eastAsia="Times New Roman"/>
          <w:szCs w:val="24"/>
        </w:rPr>
        <w:t>στην καλύτερη δυνατή λύση και όχι να κάνετε αυτό που σας κατηγ</w:t>
      </w:r>
      <w:r w:rsidRPr="0084239C">
        <w:rPr>
          <w:rFonts w:eastAsia="Times New Roman"/>
          <w:szCs w:val="24"/>
        </w:rPr>
        <w:t xml:space="preserve">όρησαν σχεδόν όλες οι </w:t>
      </w:r>
      <w:r>
        <w:rPr>
          <w:rFonts w:eastAsia="Times New Roman"/>
          <w:szCs w:val="24"/>
        </w:rPr>
        <w:t>πτέρυγες αυτού του Κ</w:t>
      </w:r>
      <w:r w:rsidRPr="0084239C">
        <w:rPr>
          <w:rFonts w:eastAsia="Times New Roman"/>
          <w:szCs w:val="24"/>
        </w:rPr>
        <w:t>οινοβο</w:t>
      </w:r>
      <w:r>
        <w:rPr>
          <w:rFonts w:eastAsia="Times New Roman"/>
          <w:szCs w:val="24"/>
        </w:rPr>
        <w:t>υλίου</w:t>
      </w:r>
      <w:r w:rsidRPr="00A4090A">
        <w:rPr>
          <w:rFonts w:eastAsia="Times New Roman"/>
          <w:szCs w:val="24"/>
        </w:rPr>
        <w:t>,</w:t>
      </w:r>
      <w:r w:rsidRPr="0084239C">
        <w:rPr>
          <w:rFonts w:eastAsia="Times New Roman"/>
          <w:szCs w:val="24"/>
        </w:rPr>
        <w:t xml:space="preserve"> </w:t>
      </w:r>
      <w:r>
        <w:rPr>
          <w:rFonts w:eastAsia="Times New Roman"/>
          <w:szCs w:val="24"/>
        </w:rPr>
        <w:t>τον</w:t>
      </w:r>
      <w:r w:rsidRPr="0084239C">
        <w:rPr>
          <w:rFonts w:eastAsia="Times New Roman"/>
          <w:szCs w:val="24"/>
        </w:rPr>
        <w:t xml:space="preserve"> ελεγχόμεν</w:t>
      </w:r>
      <w:r>
        <w:rPr>
          <w:rFonts w:eastAsia="Times New Roman"/>
          <w:szCs w:val="24"/>
        </w:rPr>
        <w:t>ο ελεγκτή.</w:t>
      </w:r>
    </w:p>
    <w:p w14:paraId="4CC5BB4D" w14:textId="77777777" w:rsidR="005D719C" w:rsidRDefault="00627F40">
      <w:pPr>
        <w:spacing w:line="600" w:lineRule="auto"/>
        <w:ind w:firstLine="720"/>
        <w:jc w:val="both"/>
        <w:rPr>
          <w:rFonts w:eastAsia="Times New Roman"/>
          <w:szCs w:val="24"/>
        </w:rPr>
      </w:pPr>
      <w:r>
        <w:rPr>
          <w:rFonts w:eastAsia="Times New Roman"/>
          <w:szCs w:val="24"/>
        </w:rPr>
        <w:t>Τ</w:t>
      </w:r>
      <w:r w:rsidRPr="0084239C">
        <w:rPr>
          <w:rFonts w:eastAsia="Times New Roman"/>
          <w:szCs w:val="24"/>
        </w:rPr>
        <w:t>ώρα για να κλείσω και με αυτό το θέμα</w:t>
      </w:r>
      <w:r w:rsidRPr="00A4090A">
        <w:rPr>
          <w:rFonts w:eastAsia="Times New Roman"/>
          <w:szCs w:val="24"/>
        </w:rPr>
        <w:t>,</w:t>
      </w:r>
      <w:r w:rsidRPr="0084239C">
        <w:rPr>
          <w:rFonts w:eastAsia="Times New Roman"/>
          <w:szCs w:val="24"/>
        </w:rPr>
        <w:t xml:space="preserve"> ακόμη και αν δεν μας ακούσετε</w:t>
      </w:r>
      <w:r w:rsidRPr="00A4090A">
        <w:rPr>
          <w:rFonts w:eastAsia="Times New Roman"/>
          <w:szCs w:val="24"/>
        </w:rPr>
        <w:t>,</w:t>
      </w:r>
      <w:r w:rsidRPr="0084239C">
        <w:rPr>
          <w:rFonts w:eastAsia="Times New Roman"/>
          <w:szCs w:val="24"/>
        </w:rPr>
        <w:t xml:space="preserve"> </w:t>
      </w:r>
      <w:r>
        <w:rPr>
          <w:rFonts w:eastAsia="Times New Roman"/>
          <w:szCs w:val="24"/>
        </w:rPr>
        <w:t>α</w:t>
      </w:r>
      <w:r w:rsidRPr="0084239C">
        <w:rPr>
          <w:rFonts w:eastAsia="Times New Roman"/>
          <w:szCs w:val="24"/>
        </w:rPr>
        <w:t xml:space="preserve">υτό που πρέπει να </w:t>
      </w:r>
      <w:r>
        <w:rPr>
          <w:rFonts w:eastAsia="Times New Roman"/>
          <w:szCs w:val="24"/>
        </w:rPr>
        <w:t xml:space="preserve">γίνει </w:t>
      </w:r>
      <w:r w:rsidRPr="0084239C">
        <w:rPr>
          <w:rFonts w:eastAsia="Times New Roman"/>
          <w:szCs w:val="24"/>
        </w:rPr>
        <w:t xml:space="preserve">είναι άμεσα </w:t>
      </w:r>
      <w:r>
        <w:rPr>
          <w:rFonts w:eastAsia="Times New Roman"/>
          <w:szCs w:val="24"/>
        </w:rPr>
        <w:t xml:space="preserve">να </w:t>
      </w:r>
      <w:r w:rsidRPr="0084239C">
        <w:rPr>
          <w:rFonts w:eastAsia="Times New Roman"/>
          <w:szCs w:val="24"/>
        </w:rPr>
        <w:t>κάνετε ό</w:t>
      </w:r>
      <w:r>
        <w:rPr>
          <w:rFonts w:eastAsia="Times New Roman"/>
          <w:szCs w:val="24"/>
        </w:rPr>
        <w:t>,</w:t>
      </w:r>
      <w:r w:rsidRPr="0084239C">
        <w:rPr>
          <w:rFonts w:eastAsia="Times New Roman"/>
          <w:szCs w:val="24"/>
        </w:rPr>
        <w:t xml:space="preserve">τι μπορείτε </w:t>
      </w:r>
      <w:r>
        <w:rPr>
          <w:rFonts w:eastAsia="Times New Roman"/>
          <w:szCs w:val="24"/>
        </w:rPr>
        <w:t xml:space="preserve">για </w:t>
      </w:r>
      <w:r w:rsidRPr="0084239C">
        <w:rPr>
          <w:rFonts w:eastAsia="Times New Roman"/>
          <w:szCs w:val="24"/>
        </w:rPr>
        <w:t xml:space="preserve">να λειτουργήσει ξανά ο </w:t>
      </w:r>
      <w:r>
        <w:rPr>
          <w:rFonts w:eastAsia="Times New Roman"/>
          <w:szCs w:val="24"/>
        </w:rPr>
        <w:t>ι</w:t>
      </w:r>
      <w:r>
        <w:rPr>
          <w:rFonts w:eastAsia="Times New Roman"/>
          <w:szCs w:val="24"/>
        </w:rPr>
        <w:t xml:space="preserve">ππόδρομος. </w:t>
      </w:r>
      <w:r w:rsidRPr="0084239C">
        <w:rPr>
          <w:rFonts w:eastAsia="Times New Roman"/>
          <w:szCs w:val="24"/>
        </w:rPr>
        <w:t>Είπαμε</w:t>
      </w:r>
      <w:r w:rsidRPr="0084239C">
        <w:rPr>
          <w:rFonts w:eastAsia="Times New Roman"/>
          <w:szCs w:val="24"/>
        </w:rPr>
        <w:t xml:space="preserve"> </w:t>
      </w:r>
      <w:r>
        <w:rPr>
          <w:rFonts w:eastAsia="Times New Roman"/>
          <w:szCs w:val="24"/>
        </w:rPr>
        <w:t>-</w:t>
      </w:r>
      <w:r w:rsidRPr="0084239C">
        <w:rPr>
          <w:rFonts w:eastAsia="Times New Roman"/>
          <w:szCs w:val="24"/>
        </w:rPr>
        <w:t>και το ξαναλέμε</w:t>
      </w:r>
      <w:r>
        <w:rPr>
          <w:rFonts w:eastAsia="Times New Roman"/>
          <w:szCs w:val="24"/>
        </w:rPr>
        <w:t>- ότι είναι τρεις χιλιάδες</w:t>
      </w:r>
      <w:r w:rsidRPr="0084239C">
        <w:rPr>
          <w:rFonts w:eastAsia="Times New Roman"/>
          <w:szCs w:val="24"/>
        </w:rPr>
        <w:t xml:space="preserve"> οικογένειες </w:t>
      </w:r>
      <w:r>
        <w:rPr>
          <w:rFonts w:eastAsia="Times New Roman"/>
          <w:szCs w:val="24"/>
        </w:rPr>
        <w:t>-</w:t>
      </w:r>
      <w:r w:rsidRPr="0084239C">
        <w:rPr>
          <w:rFonts w:eastAsia="Times New Roman"/>
          <w:szCs w:val="24"/>
        </w:rPr>
        <w:t>και ενδεχομένως να είναι και παρ</w:t>
      </w:r>
      <w:r>
        <w:rPr>
          <w:rFonts w:eastAsia="Times New Roman"/>
          <w:szCs w:val="24"/>
        </w:rPr>
        <w:t>απάνω με τα συναφή επαγγέλματα και με όλους όσους</w:t>
      </w:r>
      <w:r w:rsidRPr="0084239C">
        <w:rPr>
          <w:rFonts w:eastAsia="Times New Roman"/>
          <w:szCs w:val="24"/>
        </w:rPr>
        <w:t xml:space="preserve"> συνεργάζονται με </w:t>
      </w:r>
      <w:r>
        <w:rPr>
          <w:rFonts w:eastAsia="Times New Roman"/>
          <w:szCs w:val="24"/>
        </w:rPr>
        <w:t>αυτούς-</w:t>
      </w:r>
      <w:r w:rsidRPr="0084239C">
        <w:rPr>
          <w:rFonts w:eastAsia="Times New Roman"/>
          <w:szCs w:val="24"/>
        </w:rPr>
        <w:t xml:space="preserve"> που είναι στο</w:t>
      </w:r>
      <w:r>
        <w:rPr>
          <w:rFonts w:eastAsia="Times New Roman"/>
          <w:szCs w:val="24"/>
        </w:rPr>
        <w:t>ν</w:t>
      </w:r>
      <w:r w:rsidRPr="0084239C">
        <w:rPr>
          <w:rFonts w:eastAsia="Times New Roman"/>
          <w:szCs w:val="24"/>
        </w:rPr>
        <w:t xml:space="preserve"> δρόμο</w:t>
      </w:r>
      <w:r>
        <w:rPr>
          <w:rFonts w:eastAsia="Times New Roman"/>
          <w:szCs w:val="24"/>
        </w:rPr>
        <w:t>.</w:t>
      </w:r>
    </w:p>
    <w:p w14:paraId="4CC5BB4E" w14:textId="77777777" w:rsidR="005D719C" w:rsidRDefault="00627F40">
      <w:pPr>
        <w:spacing w:line="600" w:lineRule="auto"/>
        <w:ind w:firstLine="720"/>
        <w:jc w:val="both"/>
        <w:rPr>
          <w:rFonts w:eastAsia="Times New Roman"/>
          <w:szCs w:val="24"/>
        </w:rPr>
      </w:pPr>
      <w:r>
        <w:rPr>
          <w:rFonts w:eastAsia="Times New Roman"/>
          <w:szCs w:val="24"/>
        </w:rPr>
        <w:t>Και για να κλείσω, θ</w:t>
      </w:r>
      <w:r w:rsidRPr="0084239C">
        <w:rPr>
          <w:rFonts w:eastAsia="Times New Roman"/>
          <w:szCs w:val="24"/>
        </w:rPr>
        <w:t>έλω να κάνω μία γενικότερη αναφορά</w:t>
      </w:r>
      <w:r>
        <w:rPr>
          <w:rFonts w:eastAsia="Times New Roman"/>
          <w:szCs w:val="24"/>
        </w:rPr>
        <w:t>.</w:t>
      </w:r>
      <w:r w:rsidRPr="0084239C">
        <w:rPr>
          <w:rFonts w:eastAsia="Times New Roman"/>
          <w:szCs w:val="24"/>
        </w:rPr>
        <w:t xml:space="preserve"> Αυτή τη στιγμή</w:t>
      </w:r>
      <w:r w:rsidRPr="0084239C">
        <w:rPr>
          <w:rFonts w:eastAsia="Times New Roman"/>
          <w:szCs w:val="24"/>
        </w:rPr>
        <w:t xml:space="preserve"> στην Ελλάδα υπάρχουν εγκαταστάσεις αθλητικές</w:t>
      </w:r>
      <w:r>
        <w:rPr>
          <w:rFonts w:eastAsia="Times New Roman"/>
          <w:szCs w:val="24"/>
        </w:rPr>
        <w:t>,</w:t>
      </w:r>
      <w:r w:rsidRPr="0084239C">
        <w:rPr>
          <w:rFonts w:eastAsia="Times New Roman"/>
          <w:szCs w:val="24"/>
        </w:rPr>
        <w:t xml:space="preserve"> οι οποίες δ</w:t>
      </w:r>
      <w:r>
        <w:rPr>
          <w:rFonts w:eastAsia="Times New Roman"/>
          <w:szCs w:val="24"/>
        </w:rPr>
        <w:t xml:space="preserve">εν φοβάμαι να πω ότι καταρρέουν, </w:t>
      </w:r>
      <w:r w:rsidRPr="0084239C">
        <w:rPr>
          <w:rFonts w:eastAsia="Times New Roman"/>
          <w:szCs w:val="24"/>
        </w:rPr>
        <w:t>είναι στον έσχατο βαθμό υποβαθμισμένες και δεν τις εκμεταλλευόμαστε</w:t>
      </w:r>
      <w:r>
        <w:rPr>
          <w:rFonts w:eastAsia="Times New Roman"/>
          <w:szCs w:val="24"/>
        </w:rPr>
        <w:t xml:space="preserve">. Υπάρχει ανάγκη στην κοινωνία να </w:t>
      </w:r>
      <w:r w:rsidRPr="0084239C">
        <w:rPr>
          <w:rFonts w:eastAsia="Times New Roman"/>
          <w:szCs w:val="24"/>
        </w:rPr>
        <w:t>ανοίξουμε νέους δρόμους</w:t>
      </w:r>
      <w:r>
        <w:rPr>
          <w:rFonts w:eastAsia="Times New Roman"/>
          <w:szCs w:val="24"/>
        </w:rPr>
        <w:t xml:space="preserve">, δρόμους </w:t>
      </w:r>
      <w:r w:rsidRPr="0084239C">
        <w:rPr>
          <w:rFonts w:eastAsia="Times New Roman"/>
          <w:szCs w:val="24"/>
        </w:rPr>
        <w:t>όπως είναι ο αθλητισμός</w:t>
      </w:r>
      <w:r>
        <w:rPr>
          <w:rFonts w:eastAsia="Times New Roman"/>
          <w:szCs w:val="24"/>
        </w:rPr>
        <w:t>.</w:t>
      </w:r>
    </w:p>
    <w:p w14:paraId="4CC5BB4F" w14:textId="77777777" w:rsidR="005D719C" w:rsidRDefault="00627F40">
      <w:pPr>
        <w:spacing w:line="600" w:lineRule="auto"/>
        <w:ind w:firstLine="720"/>
        <w:jc w:val="both"/>
        <w:rPr>
          <w:rFonts w:eastAsia="Times New Roman"/>
          <w:szCs w:val="24"/>
        </w:rPr>
      </w:pPr>
      <w:r>
        <w:rPr>
          <w:rFonts w:eastAsia="Times New Roman"/>
          <w:szCs w:val="24"/>
        </w:rPr>
        <w:lastRenderedPageBreak/>
        <w:t xml:space="preserve">Κύριε </w:t>
      </w:r>
      <w:r>
        <w:rPr>
          <w:rFonts w:eastAsia="Times New Roman"/>
          <w:szCs w:val="24"/>
        </w:rPr>
        <w:t xml:space="preserve">Υπουργέ, σας </w:t>
      </w:r>
      <w:r w:rsidRPr="0084239C">
        <w:rPr>
          <w:rFonts w:eastAsia="Times New Roman"/>
          <w:szCs w:val="24"/>
        </w:rPr>
        <w:t xml:space="preserve">έχουμε κάνει </w:t>
      </w:r>
      <w:r>
        <w:rPr>
          <w:rFonts w:eastAsia="Times New Roman"/>
          <w:szCs w:val="24"/>
        </w:rPr>
        <w:t>ε</w:t>
      </w:r>
      <w:r w:rsidRPr="0084239C">
        <w:rPr>
          <w:rFonts w:eastAsia="Times New Roman"/>
          <w:szCs w:val="24"/>
        </w:rPr>
        <w:t xml:space="preserve">ρωτήσεις </w:t>
      </w:r>
      <w:r>
        <w:rPr>
          <w:rFonts w:eastAsia="Times New Roman"/>
          <w:szCs w:val="24"/>
        </w:rPr>
        <w:t>κ</w:t>
      </w:r>
      <w:r w:rsidRPr="0084239C">
        <w:rPr>
          <w:rFonts w:eastAsia="Times New Roman"/>
          <w:szCs w:val="24"/>
        </w:rPr>
        <w:t>αι εγώ προσωπικά</w:t>
      </w:r>
      <w:r>
        <w:rPr>
          <w:rFonts w:eastAsia="Times New Roman"/>
          <w:szCs w:val="24"/>
        </w:rPr>
        <w:t>,</w:t>
      </w:r>
      <w:r w:rsidRPr="0084239C">
        <w:rPr>
          <w:rFonts w:eastAsia="Times New Roman"/>
          <w:szCs w:val="24"/>
        </w:rPr>
        <w:t xml:space="preserve"> οι οποίες έχουν μείνει αναπάντητες για </w:t>
      </w:r>
      <w:r>
        <w:rPr>
          <w:rFonts w:eastAsia="Times New Roman"/>
          <w:szCs w:val="24"/>
        </w:rPr>
        <w:t xml:space="preserve">διάφορες εγκαταστάσεις και </w:t>
      </w:r>
      <w:r w:rsidRPr="0084239C">
        <w:rPr>
          <w:rFonts w:eastAsia="Times New Roman"/>
          <w:szCs w:val="24"/>
        </w:rPr>
        <w:t>συγκεκριμένα</w:t>
      </w:r>
      <w:r>
        <w:rPr>
          <w:rFonts w:eastAsia="Times New Roman"/>
          <w:szCs w:val="24"/>
        </w:rPr>
        <w:t xml:space="preserve"> θα μιλήσω για δύο καταστάσεις, </w:t>
      </w:r>
      <w:r w:rsidRPr="0084239C">
        <w:rPr>
          <w:rFonts w:eastAsia="Times New Roman"/>
          <w:szCs w:val="24"/>
        </w:rPr>
        <w:t>για ένα κλειστό γυμναστήριο που είναι υπό ανέγερση και ένα κλειστό κολυμβητήριο</w:t>
      </w:r>
      <w:r>
        <w:rPr>
          <w:rFonts w:eastAsia="Times New Roman"/>
          <w:szCs w:val="24"/>
        </w:rPr>
        <w:t>.</w:t>
      </w:r>
      <w:r w:rsidRPr="0084239C">
        <w:rPr>
          <w:rFonts w:eastAsia="Times New Roman"/>
          <w:szCs w:val="24"/>
        </w:rPr>
        <w:t xml:space="preserve"> Δεν έχουμε πάρει </w:t>
      </w:r>
      <w:r>
        <w:rPr>
          <w:rFonts w:eastAsia="Times New Roman"/>
          <w:szCs w:val="24"/>
        </w:rPr>
        <w:t>δ</w:t>
      </w:r>
      <w:r w:rsidRPr="0084239C">
        <w:rPr>
          <w:rFonts w:eastAsia="Times New Roman"/>
          <w:szCs w:val="24"/>
        </w:rPr>
        <w:t>υστυχώς απάντηση</w:t>
      </w:r>
      <w:r>
        <w:rPr>
          <w:rFonts w:eastAsia="Times New Roman"/>
          <w:szCs w:val="24"/>
        </w:rPr>
        <w:t>.</w:t>
      </w:r>
      <w:r w:rsidRPr="0084239C">
        <w:rPr>
          <w:rFonts w:eastAsia="Times New Roman"/>
          <w:szCs w:val="24"/>
        </w:rPr>
        <w:t xml:space="preserve"> Σας έχουμε </w:t>
      </w:r>
      <w:r>
        <w:rPr>
          <w:rFonts w:eastAsia="Times New Roman"/>
          <w:szCs w:val="24"/>
        </w:rPr>
        <w:t>στείλει</w:t>
      </w:r>
      <w:r w:rsidRPr="0084239C">
        <w:rPr>
          <w:rFonts w:eastAsia="Times New Roman"/>
          <w:szCs w:val="24"/>
        </w:rPr>
        <w:t xml:space="preserve"> και επιστολή διαμαρτυρίας</w:t>
      </w:r>
      <w:r>
        <w:rPr>
          <w:rFonts w:eastAsia="Times New Roman"/>
          <w:szCs w:val="24"/>
        </w:rPr>
        <w:t>,</w:t>
      </w:r>
      <w:r w:rsidRPr="0084239C">
        <w:rPr>
          <w:rFonts w:eastAsia="Times New Roman"/>
          <w:szCs w:val="24"/>
        </w:rPr>
        <w:t xml:space="preserve"> </w:t>
      </w:r>
      <w:r>
        <w:rPr>
          <w:rFonts w:eastAsia="Times New Roman"/>
          <w:szCs w:val="24"/>
        </w:rPr>
        <w:t>σ</w:t>
      </w:r>
      <w:r w:rsidRPr="0084239C">
        <w:rPr>
          <w:rFonts w:eastAsia="Times New Roman"/>
          <w:szCs w:val="24"/>
        </w:rPr>
        <w:t xml:space="preserve">την οποία </w:t>
      </w:r>
      <w:r>
        <w:rPr>
          <w:rFonts w:eastAsia="Times New Roman"/>
          <w:szCs w:val="24"/>
        </w:rPr>
        <w:t>-</w:t>
      </w:r>
      <w:r w:rsidRPr="0084239C">
        <w:rPr>
          <w:rFonts w:eastAsia="Times New Roman"/>
          <w:szCs w:val="24"/>
        </w:rPr>
        <w:t>και σε αυτή</w:t>
      </w:r>
      <w:r>
        <w:rPr>
          <w:rFonts w:eastAsia="Times New Roman"/>
          <w:szCs w:val="24"/>
        </w:rPr>
        <w:t>-</w:t>
      </w:r>
      <w:r w:rsidRPr="0084239C">
        <w:rPr>
          <w:rFonts w:eastAsia="Times New Roman"/>
          <w:szCs w:val="24"/>
        </w:rPr>
        <w:t xml:space="preserve"> δεν απαντήσατε</w:t>
      </w:r>
      <w:r>
        <w:rPr>
          <w:rFonts w:eastAsia="Times New Roman"/>
          <w:szCs w:val="24"/>
        </w:rPr>
        <w:t>.</w:t>
      </w:r>
      <w:r w:rsidRPr="0084239C">
        <w:rPr>
          <w:rFonts w:eastAsia="Times New Roman"/>
          <w:szCs w:val="24"/>
        </w:rPr>
        <w:t xml:space="preserve"> </w:t>
      </w:r>
    </w:p>
    <w:p w14:paraId="4CC5BB50" w14:textId="77777777" w:rsidR="005D719C" w:rsidRDefault="00627F40">
      <w:pPr>
        <w:spacing w:line="600" w:lineRule="auto"/>
        <w:ind w:firstLine="720"/>
        <w:jc w:val="both"/>
        <w:rPr>
          <w:rFonts w:eastAsia="Times New Roman"/>
          <w:szCs w:val="24"/>
        </w:rPr>
      </w:pPr>
      <w:r w:rsidRPr="0084239C">
        <w:rPr>
          <w:rFonts w:eastAsia="Times New Roman"/>
          <w:szCs w:val="24"/>
        </w:rPr>
        <w:t>Αυτό που πρέπει να κάνετε</w:t>
      </w:r>
      <w:r>
        <w:rPr>
          <w:rFonts w:eastAsia="Times New Roman"/>
          <w:szCs w:val="24"/>
        </w:rPr>
        <w:t xml:space="preserve"> άμεσα</w:t>
      </w:r>
      <w:r w:rsidRPr="0084239C">
        <w:rPr>
          <w:rFonts w:eastAsia="Times New Roman"/>
          <w:szCs w:val="24"/>
        </w:rPr>
        <w:t xml:space="preserve"> είναι να φροντίσετε και για τον ερασιτεχνικό αθλητισμό</w:t>
      </w:r>
      <w:r>
        <w:rPr>
          <w:rFonts w:eastAsia="Times New Roman"/>
          <w:szCs w:val="24"/>
        </w:rPr>
        <w:t xml:space="preserve">, γιατί </w:t>
      </w:r>
      <w:r w:rsidRPr="0084239C">
        <w:rPr>
          <w:rFonts w:eastAsia="Times New Roman"/>
          <w:szCs w:val="24"/>
        </w:rPr>
        <w:t xml:space="preserve">αυτός είναι που αποτελεί τη βάση για </w:t>
      </w:r>
      <w:r w:rsidRPr="0084239C">
        <w:rPr>
          <w:rFonts w:eastAsia="Times New Roman"/>
          <w:szCs w:val="24"/>
        </w:rPr>
        <w:t>τον πρωταθλητισμό</w:t>
      </w:r>
      <w:r>
        <w:rPr>
          <w:rFonts w:eastAsia="Times New Roman"/>
          <w:szCs w:val="24"/>
        </w:rPr>
        <w:t xml:space="preserve">. Ο ερασιτεχνικός </w:t>
      </w:r>
      <w:r w:rsidRPr="0084239C">
        <w:rPr>
          <w:rFonts w:eastAsia="Times New Roman"/>
          <w:szCs w:val="24"/>
        </w:rPr>
        <w:t xml:space="preserve">αθλητισμός θα έπρεπε να είναι το ζητούμενο </w:t>
      </w:r>
      <w:r>
        <w:rPr>
          <w:rFonts w:eastAsia="Times New Roman"/>
          <w:szCs w:val="24"/>
        </w:rPr>
        <w:t>-</w:t>
      </w:r>
      <w:r w:rsidRPr="0084239C">
        <w:rPr>
          <w:rFonts w:eastAsia="Times New Roman"/>
          <w:szCs w:val="24"/>
        </w:rPr>
        <w:t>και συγκεκριμένα η ανάπτυξη του</w:t>
      </w:r>
      <w:r>
        <w:rPr>
          <w:rFonts w:eastAsia="Times New Roman"/>
          <w:szCs w:val="24"/>
        </w:rPr>
        <w:t>-</w:t>
      </w:r>
      <w:r w:rsidRPr="0084239C">
        <w:rPr>
          <w:rFonts w:eastAsia="Times New Roman"/>
          <w:szCs w:val="24"/>
        </w:rPr>
        <w:t xml:space="preserve"> για κάθε κυβέρνηση</w:t>
      </w:r>
      <w:r>
        <w:rPr>
          <w:rFonts w:eastAsia="Times New Roman"/>
          <w:szCs w:val="24"/>
        </w:rPr>
        <w:t>.</w:t>
      </w:r>
      <w:r w:rsidRPr="0084239C">
        <w:rPr>
          <w:rFonts w:eastAsia="Times New Roman"/>
          <w:szCs w:val="24"/>
        </w:rPr>
        <w:t xml:space="preserve"> Δεν μπορούμε να πούμε ότι </w:t>
      </w:r>
      <w:r>
        <w:rPr>
          <w:rFonts w:eastAsia="Times New Roman"/>
          <w:szCs w:val="24"/>
        </w:rPr>
        <w:t xml:space="preserve">έχετε κάνει κάποιο ικανοποιητικό </w:t>
      </w:r>
      <w:r w:rsidRPr="0084239C">
        <w:rPr>
          <w:rFonts w:eastAsia="Times New Roman"/>
          <w:szCs w:val="24"/>
        </w:rPr>
        <w:t>έργο</w:t>
      </w:r>
      <w:r>
        <w:rPr>
          <w:rFonts w:eastAsia="Times New Roman"/>
          <w:szCs w:val="24"/>
        </w:rPr>
        <w:t>,</w:t>
      </w:r>
      <w:r w:rsidRPr="0084239C">
        <w:rPr>
          <w:rFonts w:eastAsia="Times New Roman"/>
          <w:szCs w:val="24"/>
        </w:rPr>
        <w:t xml:space="preserve"> καθώς σε αυτά τα τέσσερα χρόνια που διοικείτ</w:t>
      </w:r>
      <w:r>
        <w:rPr>
          <w:rFonts w:eastAsia="Times New Roman"/>
          <w:szCs w:val="24"/>
        </w:rPr>
        <w:t>ε</w:t>
      </w:r>
      <w:r w:rsidRPr="0084239C">
        <w:rPr>
          <w:rFonts w:eastAsia="Times New Roman"/>
          <w:szCs w:val="24"/>
        </w:rPr>
        <w:t xml:space="preserve"> τη χώρα </w:t>
      </w:r>
      <w:r>
        <w:rPr>
          <w:rFonts w:eastAsia="Times New Roman"/>
          <w:szCs w:val="24"/>
        </w:rPr>
        <w:t>μας,</w:t>
      </w:r>
      <w:r w:rsidRPr="0084239C">
        <w:rPr>
          <w:rFonts w:eastAsia="Times New Roman"/>
          <w:szCs w:val="24"/>
        </w:rPr>
        <w:t xml:space="preserve"> </w:t>
      </w:r>
      <w:r w:rsidRPr="0084239C">
        <w:rPr>
          <w:rFonts w:eastAsia="Times New Roman"/>
          <w:szCs w:val="24"/>
        </w:rPr>
        <w:t>δεν έ</w:t>
      </w:r>
      <w:r>
        <w:rPr>
          <w:rFonts w:eastAsia="Times New Roman"/>
          <w:szCs w:val="24"/>
        </w:rPr>
        <w:t>χουμε δει να λύνετε</w:t>
      </w:r>
      <w:r w:rsidRPr="0084239C">
        <w:rPr>
          <w:rFonts w:eastAsia="Times New Roman"/>
          <w:szCs w:val="24"/>
        </w:rPr>
        <w:t xml:space="preserve"> κανένα πρόβλημα του αθλητισμού</w:t>
      </w:r>
      <w:r>
        <w:rPr>
          <w:rFonts w:eastAsia="Times New Roman"/>
          <w:szCs w:val="24"/>
        </w:rPr>
        <w:t>.</w:t>
      </w:r>
    </w:p>
    <w:p w14:paraId="4CC5BB51" w14:textId="77777777" w:rsidR="005D719C" w:rsidRDefault="00627F40">
      <w:pPr>
        <w:spacing w:line="600" w:lineRule="auto"/>
        <w:ind w:firstLine="720"/>
        <w:jc w:val="both"/>
        <w:rPr>
          <w:rFonts w:eastAsia="Times New Roman"/>
          <w:szCs w:val="24"/>
        </w:rPr>
      </w:pPr>
      <w:r>
        <w:rPr>
          <w:rFonts w:eastAsia="Times New Roman"/>
          <w:szCs w:val="24"/>
        </w:rPr>
        <w:t xml:space="preserve">Όσο </w:t>
      </w:r>
      <w:r w:rsidRPr="0084239C">
        <w:rPr>
          <w:rFonts w:eastAsia="Times New Roman"/>
          <w:szCs w:val="24"/>
        </w:rPr>
        <w:t xml:space="preserve">για τη βία </w:t>
      </w:r>
      <w:r>
        <w:rPr>
          <w:rFonts w:eastAsia="Times New Roman"/>
          <w:szCs w:val="24"/>
        </w:rPr>
        <w:t xml:space="preserve">-και να κλείσω </w:t>
      </w:r>
      <w:r w:rsidRPr="0084239C">
        <w:rPr>
          <w:rFonts w:eastAsia="Times New Roman"/>
          <w:szCs w:val="24"/>
        </w:rPr>
        <w:t>με αυτό</w:t>
      </w:r>
      <w:r>
        <w:rPr>
          <w:rFonts w:eastAsia="Times New Roman"/>
          <w:szCs w:val="24"/>
        </w:rPr>
        <w:t>-</w:t>
      </w:r>
      <w:r w:rsidRPr="0084239C">
        <w:rPr>
          <w:rFonts w:eastAsia="Times New Roman"/>
          <w:szCs w:val="24"/>
        </w:rPr>
        <w:t xml:space="preserve"> που </w:t>
      </w:r>
      <w:r>
        <w:rPr>
          <w:rFonts w:eastAsia="Times New Roman"/>
          <w:szCs w:val="24"/>
        </w:rPr>
        <w:t>σε αυτό το</w:t>
      </w:r>
      <w:r w:rsidRPr="0084239C">
        <w:rPr>
          <w:rFonts w:eastAsia="Times New Roman"/>
          <w:szCs w:val="24"/>
        </w:rPr>
        <w:t xml:space="preserve"> σχέδιο νόμου </w:t>
      </w:r>
      <w:r>
        <w:rPr>
          <w:rFonts w:eastAsia="Times New Roman"/>
          <w:szCs w:val="24"/>
        </w:rPr>
        <w:t>θ</w:t>
      </w:r>
      <w:r w:rsidRPr="0084239C">
        <w:rPr>
          <w:rFonts w:eastAsia="Times New Roman"/>
          <w:szCs w:val="24"/>
        </w:rPr>
        <w:t xml:space="preserve">έλετε να </w:t>
      </w:r>
      <w:r>
        <w:rPr>
          <w:rFonts w:eastAsia="Times New Roman"/>
          <w:szCs w:val="24"/>
        </w:rPr>
        <w:t>αυστηροποιήσετε</w:t>
      </w:r>
      <w:r w:rsidRPr="0084239C">
        <w:rPr>
          <w:rFonts w:eastAsia="Times New Roman"/>
          <w:szCs w:val="24"/>
        </w:rPr>
        <w:t xml:space="preserve"> τις κυρώσεις</w:t>
      </w:r>
      <w:r>
        <w:rPr>
          <w:rFonts w:eastAsia="Times New Roman"/>
          <w:szCs w:val="24"/>
        </w:rPr>
        <w:t>,</w:t>
      </w:r>
      <w:r w:rsidRPr="0084239C">
        <w:rPr>
          <w:rFonts w:eastAsia="Times New Roman"/>
          <w:szCs w:val="24"/>
        </w:rPr>
        <w:t xml:space="preserve"> </w:t>
      </w:r>
      <w:r>
        <w:rPr>
          <w:rFonts w:eastAsia="Times New Roman"/>
          <w:szCs w:val="24"/>
        </w:rPr>
        <w:t xml:space="preserve">θέλω να </w:t>
      </w:r>
      <w:r w:rsidRPr="0084239C">
        <w:rPr>
          <w:rFonts w:eastAsia="Times New Roman"/>
          <w:szCs w:val="24"/>
        </w:rPr>
        <w:t>ξέρετε ότι δεν λύνεται έτσι το πρόβλημα</w:t>
      </w:r>
      <w:r>
        <w:rPr>
          <w:rFonts w:eastAsia="Times New Roman"/>
          <w:szCs w:val="24"/>
        </w:rPr>
        <w:t xml:space="preserve">. </w:t>
      </w:r>
      <w:r>
        <w:rPr>
          <w:rFonts w:eastAsia="Times New Roman"/>
          <w:szCs w:val="24"/>
        </w:rPr>
        <w:t>Ή</w:t>
      </w:r>
      <w:r w:rsidRPr="0084239C">
        <w:rPr>
          <w:rFonts w:eastAsia="Times New Roman"/>
          <w:szCs w:val="24"/>
        </w:rPr>
        <w:t>δη ήταν αρκετά αυ</w:t>
      </w:r>
      <w:r w:rsidRPr="0084239C">
        <w:rPr>
          <w:rFonts w:eastAsia="Times New Roman"/>
          <w:szCs w:val="24"/>
        </w:rPr>
        <w:lastRenderedPageBreak/>
        <w:t xml:space="preserve">στηρές </w:t>
      </w:r>
      <w:r>
        <w:rPr>
          <w:rFonts w:eastAsia="Times New Roman"/>
          <w:szCs w:val="24"/>
        </w:rPr>
        <w:t xml:space="preserve">οι </w:t>
      </w:r>
      <w:r w:rsidRPr="0084239C">
        <w:rPr>
          <w:rFonts w:eastAsia="Times New Roman"/>
          <w:szCs w:val="24"/>
        </w:rPr>
        <w:t>τιμωρίες για το</w:t>
      </w:r>
      <w:r w:rsidRPr="0084239C">
        <w:rPr>
          <w:rFonts w:eastAsia="Times New Roman"/>
          <w:szCs w:val="24"/>
        </w:rPr>
        <w:t>υς παραβάτες</w:t>
      </w:r>
      <w:r>
        <w:rPr>
          <w:rFonts w:eastAsia="Times New Roman"/>
          <w:szCs w:val="24"/>
        </w:rPr>
        <w:t>.</w:t>
      </w:r>
      <w:r w:rsidRPr="0084239C">
        <w:rPr>
          <w:rFonts w:eastAsia="Times New Roman"/>
          <w:szCs w:val="24"/>
        </w:rPr>
        <w:t xml:space="preserve"> Ωστόσο</w:t>
      </w:r>
      <w:r>
        <w:rPr>
          <w:rFonts w:eastAsia="Times New Roman"/>
          <w:szCs w:val="24"/>
        </w:rPr>
        <w:t>,</w:t>
      </w:r>
      <w:r w:rsidRPr="0084239C">
        <w:rPr>
          <w:rFonts w:eastAsia="Times New Roman"/>
          <w:szCs w:val="24"/>
        </w:rPr>
        <w:t xml:space="preserve"> αυτό που πρέπει να καταλάβουμε είναι ότι αν δεν υπάρξει πολιτική βούληση</w:t>
      </w:r>
      <w:r>
        <w:rPr>
          <w:rFonts w:eastAsia="Times New Roman"/>
          <w:szCs w:val="24"/>
        </w:rPr>
        <w:t>,</w:t>
      </w:r>
      <w:r w:rsidRPr="0084239C">
        <w:rPr>
          <w:rFonts w:eastAsia="Times New Roman"/>
          <w:szCs w:val="24"/>
        </w:rPr>
        <w:t xml:space="preserve"> </w:t>
      </w:r>
      <w:r>
        <w:rPr>
          <w:rFonts w:eastAsia="Times New Roman"/>
          <w:szCs w:val="24"/>
        </w:rPr>
        <w:t>α</w:t>
      </w:r>
      <w:r w:rsidRPr="0084239C">
        <w:rPr>
          <w:rFonts w:eastAsia="Times New Roman"/>
          <w:szCs w:val="24"/>
        </w:rPr>
        <w:t>ρχικά για άμεση λύση και στη συνέχεια αν δεν υπάρξει η απαραίτητη προετοιμασία</w:t>
      </w:r>
      <w:r>
        <w:rPr>
          <w:rFonts w:eastAsia="Times New Roman"/>
          <w:szCs w:val="24"/>
        </w:rPr>
        <w:t>, η</w:t>
      </w:r>
      <w:r w:rsidRPr="0084239C">
        <w:rPr>
          <w:rFonts w:eastAsia="Times New Roman"/>
          <w:szCs w:val="24"/>
        </w:rPr>
        <w:t xml:space="preserve"> καλλιέργεια </w:t>
      </w:r>
      <w:r>
        <w:rPr>
          <w:rFonts w:eastAsia="Times New Roman"/>
          <w:szCs w:val="24"/>
        </w:rPr>
        <w:t>π</w:t>
      </w:r>
      <w:r w:rsidRPr="0084239C">
        <w:rPr>
          <w:rFonts w:eastAsia="Times New Roman"/>
          <w:szCs w:val="24"/>
        </w:rPr>
        <w:t>αιδείας και κουλτούρας στον αθλητισμό</w:t>
      </w:r>
      <w:r>
        <w:rPr>
          <w:rFonts w:eastAsia="Times New Roman"/>
          <w:szCs w:val="24"/>
        </w:rPr>
        <w:t>,</w:t>
      </w:r>
      <w:r w:rsidRPr="0084239C">
        <w:rPr>
          <w:rFonts w:eastAsia="Times New Roman"/>
          <w:szCs w:val="24"/>
        </w:rPr>
        <w:t xml:space="preserve"> τότε δεν θα καταφέρουμε ν</w:t>
      </w:r>
      <w:r w:rsidRPr="0084239C">
        <w:rPr>
          <w:rFonts w:eastAsia="Times New Roman"/>
          <w:szCs w:val="24"/>
        </w:rPr>
        <w:t>α αλλάξει κάτι</w:t>
      </w:r>
      <w:r>
        <w:rPr>
          <w:rFonts w:eastAsia="Times New Roman"/>
          <w:szCs w:val="24"/>
        </w:rPr>
        <w:t>.</w:t>
      </w:r>
      <w:r w:rsidRPr="0084239C">
        <w:rPr>
          <w:rFonts w:eastAsia="Times New Roman"/>
          <w:szCs w:val="24"/>
        </w:rPr>
        <w:t xml:space="preserve"> Αυτό είναι που πρέπει να πετύχουμε</w:t>
      </w:r>
      <w:r>
        <w:rPr>
          <w:rFonts w:eastAsia="Times New Roman"/>
          <w:szCs w:val="24"/>
        </w:rPr>
        <w:t>.</w:t>
      </w:r>
      <w:r w:rsidRPr="0084239C">
        <w:rPr>
          <w:rFonts w:eastAsia="Times New Roman"/>
          <w:szCs w:val="24"/>
        </w:rPr>
        <w:t xml:space="preserve"> Αυτός πρέπει να είναι ο στόχος μας και μόνο έτσι θα καταφέρουμε να αλλάξουμε τον τρόπο που σκέφτονται οι Έλληνες και όσοι είναι γύρω από τον αθλητισμό</w:t>
      </w:r>
      <w:r>
        <w:rPr>
          <w:rFonts w:eastAsia="Times New Roman"/>
          <w:szCs w:val="24"/>
        </w:rPr>
        <w:t>.</w:t>
      </w:r>
    </w:p>
    <w:p w14:paraId="4CC5BB52" w14:textId="77777777" w:rsidR="005D719C" w:rsidRDefault="00627F40">
      <w:pPr>
        <w:spacing w:line="600" w:lineRule="auto"/>
        <w:ind w:firstLine="720"/>
        <w:jc w:val="both"/>
        <w:rPr>
          <w:rFonts w:eastAsia="Times New Roman"/>
          <w:szCs w:val="24"/>
        </w:rPr>
      </w:pPr>
      <w:r>
        <w:rPr>
          <w:rFonts w:eastAsia="Times New Roman"/>
          <w:szCs w:val="24"/>
        </w:rPr>
        <w:t>Ελπίζουμε</w:t>
      </w:r>
      <w:r w:rsidRPr="0084239C">
        <w:rPr>
          <w:rFonts w:eastAsia="Times New Roman"/>
          <w:szCs w:val="24"/>
        </w:rPr>
        <w:t xml:space="preserve"> πραγματικά </w:t>
      </w:r>
      <w:r>
        <w:rPr>
          <w:rFonts w:eastAsia="Times New Roman"/>
          <w:szCs w:val="24"/>
        </w:rPr>
        <w:t xml:space="preserve">να σκεφτείτε </w:t>
      </w:r>
      <w:r w:rsidRPr="0084239C">
        <w:rPr>
          <w:rFonts w:eastAsia="Times New Roman"/>
          <w:szCs w:val="24"/>
        </w:rPr>
        <w:t>τι συμβαίνει</w:t>
      </w:r>
      <w:r>
        <w:rPr>
          <w:rFonts w:eastAsia="Times New Roman"/>
          <w:szCs w:val="24"/>
        </w:rPr>
        <w:t>,</w:t>
      </w:r>
      <w:r w:rsidRPr="0084239C">
        <w:rPr>
          <w:rFonts w:eastAsia="Times New Roman"/>
          <w:szCs w:val="24"/>
        </w:rPr>
        <w:t xml:space="preserve"> να αναλογιστείτε τα όσα ακούστηκαν στις </w:t>
      </w:r>
      <w:r>
        <w:rPr>
          <w:rFonts w:eastAsia="Times New Roman"/>
          <w:szCs w:val="24"/>
        </w:rPr>
        <w:t>ε</w:t>
      </w:r>
      <w:r w:rsidRPr="0084239C">
        <w:rPr>
          <w:rFonts w:eastAsia="Times New Roman"/>
          <w:szCs w:val="24"/>
        </w:rPr>
        <w:t>πιτροπές και από τους συναδέλφους</w:t>
      </w:r>
      <w:r>
        <w:rPr>
          <w:rFonts w:eastAsia="Times New Roman"/>
          <w:szCs w:val="24"/>
        </w:rPr>
        <w:t>, α</w:t>
      </w:r>
      <w:r w:rsidRPr="0084239C">
        <w:rPr>
          <w:rFonts w:eastAsia="Times New Roman"/>
          <w:szCs w:val="24"/>
        </w:rPr>
        <w:t>λλά και από τους φορείς και να βελτιώσετε</w:t>
      </w:r>
      <w:r>
        <w:rPr>
          <w:rFonts w:eastAsia="Times New Roman"/>
          <w:szCs w:val="24"/>
        </w:rPr>
        <w:t>,</w:t>
      </w:r>
      <w:r w:rsidRPr="0084239C">
        <w:rPr>
          <w:rFonts w:eastAsia="Times New Roman"/>
          <w:szCs w:val="24"/>
        </w:rPr>
        <w:t xml:space="preserve"> στο</w:t>
      </w:r>
      <w:r>
        <w:rPr>
          <w:rFonts w:eastAsia="Times New Roman"/>
          <w:szCs w:val="24"/>
        </w:rPr>
        <w:t xml:space="preserve">ν βαθμό που πρέπει, </w:t>
      </w:r>
      <w:r w:rsidRPr="0084239C">
        <w:rPr>
          <w:rFonts w:eastAsia="Times New Roman"/>
          <w:szCs w:val="24"/>
        </w:rPr>
        <w:t>αυτό το σχέδιο νόμου</w:t>
      </w:r>
      <w:r>
        <w:rPr>
          <w:rFonts w:eastAsia="Times New Roman"/>
          <w:szCs w:val="24"/>
        </w:rPr>
        <w:t>.</w:t>
      </w:r>
    </w:p>
    <w:p w14:paraId="4CC5BB53" w14:textId="77777777" w:rsidR="005D719C" w:rsidRDefault="00627F40">
      <w:pPr>
        <w:spacing w:line="600" w:lineRule="auto"/>
        <w:ind w:firstLine="720"/>
        <w:jc w:val="both"/>
        <w:rPr>
          <w:rFonts w:eastAsia="Times New Roman"/>
          <w:szCs w:val="24"/>
        </w:rPr>
      </w:pPr>
      <w:r>
        <w:rPr>
          <w:rFonts w:eastAsia="Times New Roman"/>
          <w:szCs w:val="24"/>
        </w:rPr>
        <w:t>Ε</w:t>
      </w:r>
      <w:r w:rsidRPr="0084239C">
        <w:rPr>
          <w:rFonts w:eastAsia="Times New Roman"/>
          <w:szCs w:val="24"/>
        </w:rPr>
        <w:t>μείς</w:t>
      </w:r>
      <w:r>
        <w:rPr>
          <w:rFonts w:eastAsia="Times New Roman"/>
          <w:szCs w:val="24"/>
        </w:rPr>
        <w:t xml:space="preserve">, </w:t>
      </w:r>
      <w:r>
        <w:rPr>
          <w:rFonts w:eastAsia="Times New Roman"/>
          <w:szCs w:val="24"/>
        </w:rPr>
        <w:t>ως</w:t>
      </w:r>
      <w:r w:rsidRPr="0084239C">
        <w:rPr>
          <w:rFonts w:eastAsia="Times New Roman"/>
          <w:szCs w:val="24"/>
        </w:rPr>
        <w:t xml:space="preserve"> Ένωση Κεντρώων </w:t>
      </w:r>
      <w:r>
        <w:rPr>
          <w:rFonts w:eastAsia="Times New Roman"/>
          <w:szCs w:val="24"/>
        </w:rPr>
        <w:t xml:space="preserve">αναγνωρίζοντας ότι υπάρχουν </w:t>
      </w:r>
      <w:r w:rsidRPr="0084239C">
        <w:rPr>
          <w:rFonts w:eastAsia="Times New Roman"/>
          <w:szCs w:val="24"/>
        </w:rPr>
        <w:t>προβλήματα στον αθλητισμό</w:t>
      </w:r>
      <w:r>
        <w:rPr>
          <w:rFonts w:eastAsia="Times New Roman"/>
          <w:szCs w:val="24"/>
        </w:rPr>
        <w:t>,</w:t>
      </w:r>
      <w:r w:rsidRPr="0084239C">
        <w:rPr>
          <w:rFonts w:eastAsia="Times New Roman"/>
          <w:szCs w:val="24"/>
        </w:rPr>
        <w:t xml:space="preserve"> </w:t>
      </w:r>
      <w:r>
        <w:rPr>
          <w:rFonts w:eastAsia="Times New Roman"/>
          <w:szCs w:val="24"/>
        </w:rPr>
        <w:t>επιφυλασσό</w:t>
      </w:r>
      <w:r>
        <w:rPr>
          <w:rFonts w:eastAsia="Times New Roman"/>
          <w:szCs w:val="24"/>
        </w:rPr>
        <w:t>μ</w:t>
      </w:r>
      <w:r>
        <w:rPr>
          <w:rFonts w:eastAsia="Times New Roman"/>
          <w:szCs w:val="24"/>
        </w:rPr>
        <w:t>αστε</w:t>
      </w:r>
      <w:r w:rsidRPr="0084239C">
        <w:rPr>
          <w:rFonts w:eastAsia="Times New Roman"/>
          <w:szCs w:val="24"/>
        </w:rPr>
        <w:t xml:space="preserve"> για το τι θα ψηφίσουμε και στη συνέχεια βλέποντας αν θα φέρετε νομοθετικές βελτιώσεις</w:t>
      </w:r>
      <w:r>
        <w:rPr>
          <w:rFonts w:eastAsia="Times New Roman"/>
          <w:szCs w:val="24"/>
        </w:rPr>
        <w:t>,</w:t>
      </w:r>
      <w:r w:rsidRPr="0084239C">
        <w:rPr>
          <w:rFonts w:eastAsia="Times New Roman"/>
          <w:szCs w:val="24"/>
        </w:rPr>
        <w:t xml:space="preserve"> καθώς</w:t>
      </w:r>
      <w:r>
        <w:rPr>
          <w:rFonts w:eastAsia="Times New Roman"/>
          <w:szCs w:val="24"/>
        </w:rPr>
        <w:t xml:space="preserve"> βλέπουμε ότι με αυτό το σχέδιο νόμου τ</w:t>
      </w:r>
      <w:r w:rsidRPr="0084239C">
        <w:rPr>
          <w:rFonts w:eastAsia="Times New Roman"/>
          <w:szCs w:val="24"/>
        </w:rPr>
        <w:t>ο μόνο που καταφέρνετε είναι να αναγνωρίσετε τα προβλήματα μέσω της ιδεολογικής και όχι να τα λύσετε</w:t>
      </w:r>
      <w:r>
        <w:rPr>
          <w:rFonts w:eastAsia="Times New Roman"/>
          <w:szCs w:val="24"/>
        </w:rPr>
        <w:t>.</w:t>
      </w:r>
    </w:p>
    <w:p w14:paraId="4CC5BB54" w14:textId="77777777" w:rsidR="005D719C" w:rsidRDefault="00627F40">
      <w:pPr>
        <w:spacing w:line="600" w:lineRule="auto"/>
        <w:ind w:firstLine="720"/>
        <w:jc w:val="both"/>
        <w:rPr>
          <w:rFonts w:eastAsia="Times New Roman"/>
          <w:szCs w:val="24"/>
        </w:rPr>
      </w:pPr>
      <w:r w:rsidRPr="0084239C">
        <w:rPr>
          <w:rFonts w:eastAsia="Times New Roman"/>
          <w:szCs w:val="24"/>
        </w:rPr>
        <w:lastRenderedPageBreak/>
        <w:t>Σ</w:t>
      </w:r>
      <w:r>
        <w:rPr>
          <w:rFonts w:eastAsia="Times New Roman"/>
          <w:szCs w:val="24"/>
        </w:rPr>
        <w:t>ας</w:t>
      </w:r>
      <w:r w:rsidRPr="0084239C">
        <w:rPr>
          <w:rFonts w:eastAsia="Times New Roman"/>
          <w:szCs w:val="24"/>
        </w:rPr>
        <w:t xml:space="preserve"> ευχαριστώ πολ</w:t>
      </w:r>
      <w:r w:rsidRPr="0084239C">
        <w:rPr>
          <w:rFonts w:eastAsia="Times New Roman"/>
          <w:szCs w:val="24"/>
        </w:rPr>
        <w:t>ύ</w:t>
      </w:r>
      <w:r>
        <w:rPr>
          <w:rFonts w:eastAsia="Times New Roman"/>
          <w:szCs w:val="24"/>
        </w:rPr>
        <w:t>.</w:t>
      </w:r>
    </w:p>
    <w:p w14:paraId="4CC5BB55" w14:textId="77777777" w:rsidR="005D719C" w:rsidRDefault="00627F40">
      <w:pPr>
        <w:spacing w:line="600" w:lineRule="auto"/>
        <w:ind w:firstLine="709"/>
        <w:jc w:val="center"/>
        <w:rPr>
          <w:rFonts w:eastAsia="Times New Roman"/>
          <w:szCs w:val="24"/>
        </w:rPr>
      </w:pPr>
      <w:r>
        <w:rPr>
          <w:rFonts w:eastAsia="Times New Roman" w:cs="Times New Roman"/>
          <w:szCs w:val="24"/>
        </w:rPr>
        <w:t>(Χειροκροτήματα από την πτέρυγα της</w:t>
      </w:r>
      <w:r w:rsidRPr="000F1E9F">
        <w:rPr>
          <w:rFonts w:eastAsia="Times New Roman" w:cs="Times New Roman"/>
          <w:szCs w:val="24"/>
        </w:rPr>
        <w:t xml:space="preserve"> </w:t>
      </w:r>
      <w:r>
        <w:rPr>
          <w:rFonts w:eastAsia="Times New Roman" w:cs="Times New Roman"/>
          <w:szCs w:val="24"/>
        </w:rPr>
        <w:t>Ένωσης Κεντρώων)</w:t>
      </w:r>
    </w:p>
    <w:p w14:paraId="4CC5BB56" w14:textId="77777777" w:rsidR="005D719C" w:rsidRDefault="00627F40">
      <w:pPr>
        <w:spacing w:line="600" w:lineRule="auto"/>
        <w:ind w:firstLine="720"/>
        <w:jc w:val="both"/>
        <w:rPr>
          <w:rFonts w:eastAsia="Times New Roman"/>
          <w:szCs w:val="24"/>
        </w:rPr>
      </w:pPr>
      <w:r w:rsidRPr="000F1E9F">
        <w:rPr>
          <w:rFonts w:eastAsia="Times New Roman"/>
          <w:b/>
          <w:szCs w:val="24"/>
        </w:rPr>
        <w:t>ΠΡΟΕΔΡΕΥΩΝ (Γεώργιος Βαρεμένος):</w:t>
      </w:r>
      <w:r w:rsidRPr="000F1E9F">
        <w:rPr>
          <w:rFonts w:eastAsia="Times New Roman"/>
          <w:szCs w:val="24"/>
        </w:rPr>
        <w:t xml:space="preserve"> </w:t>
      </w:r>
      <w:r w:rsidRPr="0084239C">
        <w:rPr>
          <w:rFonts w:eastAsia="Times New Roman"/>
          <w:szCs w:val="24"/>
        </w:rPr>
        <w:t>Και εμείς ευχαριστούμε</w:t>
      </w:r>
      <w:r>
        <w:rPr>
          <w:rFonts w:eastAsia="Times New Roman"/>
          <w:szCs w:val="24"/>
        </w:rPr>
        <w:t>.</w:t>
      </w:r>
    </w:p>
    <w:p w14:paraId="4CC5BB57" w14:textId="77777777" w:rsidR="005D719C" w:rsidRDefault="00627F40">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w:t>
      </w:r>
      <w:r w:rsidRPr="00404E28">
        <w:rPr>
          <w:rFonts w:eastAsia="Times New Roman"/>
          <w:szCs w:val="24"/>
        </w:rPr>
        <w:t xml:space="preserve">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τρεις</w:t>
      </w:r>
      <w:r w:rsidRPr="00404E28">
        <w:rPr>
          <w:rFonts w:eastAsia="Times New Roman"/>
          <w:szCs w:val="24"/>
        </w:rPr>
        <w:t xml:space="preserve"> μαθητές και μαθήτριες και </w:t>
      </w:r>
      <w:r>
        <w:rPr>
          <w:rFonts w:eastAsia="Times New Roman"/>
          <w:szCs w:val="24"/>
        </w:rPr>
        <w:t>ένας</w:t>
      </w:r>
      <w:r w:rsidRPr="00404E28">
        <w:rPr>
          <w:rFonts w:eastAsia="Times New Roman"/>
          <w:szCs w:val="24"/>
        </w:rPr>
        <w:t xml:space="preserve"> εκπαιδευτικ</w:t>
      </w:r>
      <w:r>
        <w:rPr>
          <w:rFonts w:eastAsia="Times New Roman"/>
          <w:szCs w:val="24"/>
        </w:rPr>
        <w:t xml:space="preserve">ός </w:t>
      </w:r>
      <w:r w:rsidRPr="00404E28">
        <w:rPr>
          <w:rFonts w:eastAsia="Times New Roman"/>
          <w:szCs w:val="24"/>
        </w:rPr>
        <w:t>συνοδ</w:t>
      </w:r>
      <w:r>
        <w:rPr>
          <w:rFonts w:eastAsia="Times New Roman"/>
          <w:szCs w:val="24"/>
        </w:rPr>
        <w:t>ός</w:t>
      </w:r>
      <w:r w:rsidRPr="00404E28">
        <w:rPr>
          <w:rFonts w:eastAsia="Times New Roman"/>
          <w:szCs w:val="24"/>
        </w:rPr>
        <w:t xml:space="preserve"> τους από το </w:t>
      </w:r>
      <w:r>
        <w:rPr>
          <w:rFonts w:eastAsia="Times New Roman"/>
          <w:szCs w:val="24"/>
        </w:rPr>
        <w:t>3</w:t>
      </w:r>
      <w:r w:rsidRPr="00164AB2">
        <w:rPr>
          <w:rFonts w:eastAsia="Times New Roman"/>
          <w:szCs w:val="24"/>
          <w:vertAlign w:val="superscript"/>
        </w:rPr>
        <w:t>ο</w:t>
      </w:r>
      <w:r>
        <w:rPr>
          <w:rFonts w:eastAsia="Times New Roman"/>
          <w:szCs w:val="24"/>
        </w:rPr>
        <w:t xml:space="preserve"> Γυμνάσιο Ιερά</w:t>
      </w:r>
      <w:r>
        <w:rPr>
          <w:rFonts w:eastAsia="Times New Roman"/>
          <w:szCs w:val="24"/>
        </w:rPr>
        <w:t>πετρας</w:t>
      </w:r>
      <w:r w:rsidRPr="00404E28">
        <w:rPr>
          <w:rFonts w:eastAsia="Times New Roman"/>
          <w:szCs w:val="24"/>
        </w:rPr>
        <w:t>.</w:t>
      </w:r>
    </w:p>
    <w:p w14:paraId="4CC5BB58" w14:textId="77777777" w:rsidR="005D719C" w:rsidRDefault="00627F40">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4CC5BB59" w14:textId="77777777" w:rsidR="005D719C" w:rsidRDefault="00627F40">
      <w:pPr>
        <w:spacing w:line="600" w:lineRule="auto"/>
        <w:ind w:firstLine="709"/>
        <w:jc w:val="center"/>
        <w:rPr>
          <w:rFonts w:eastAsia="Times New Roman" w:cs="Times New Roman"/>
          <w:szCs w:val="24"/>
        </w:rPr>
      </w:pPr>
      <w:r w:rsidRPr="00404E28">
        <w:rPr>
          <w:rFonts w:eastAsia="Times New Roman"/>
          <w:szCs w:val="24"/>
        </w:rPr>
        <w:t>(Χειροκροτήματα απ’ όλες τις πτέρυγες της Βουλής)</w:t>
      </w:r>
    </w:p>
    <w:p w14:paraId="4CC5BB5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Μπακογιάννη.</w:t>
      </w:r>
    </w:p>
    <w:p w14:paraId="4CC5BB5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Κοινοβουλευτική είναι η κ</w:t>
      </w:r>
      <w:r>
        <w:rPr>
          <w:rFonts w:eastAsia="Times New Roman" w:cs="Times New Roman"/>
          <w:szCs w:val="24"/>
        </w:rPr>
        <w:t>.</w:t>
      </w:r>
      <w:r>
        <w:rPr>
          <w:rFonts w:eastAsia="Times New Roman" w:cs="Times New Roman"/>
          <w:szCs w:val="24"/>
        </w:rPr>
        <w:t xml:space="preserve"> Μπακογιάννη;</w:t>
      </w:r>
    </w:p>
    <w:p w14:paraId="4CC5BB5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Ναι</w:t>
      </w:r>
      <w:r>
        <w:rPr>
          <w:rFonts w:eastAsia="Times New Roman" w:cs="Times New Roman"/>
          <w:szCs w:val="24"/>
        </w:rPr>
        <w:t>, κ</w:t>
      </w:r>
      <w:r>
        <w:rPr>
          <w:rFonts w:eastAsia="Times New Roman" w:cs="Times New Roman"/>
          <w:szCs w:val="24"/>
        </w:rPr>
        <w:t>οινοβουλευτική!</w:t>
      </w:r>
    </w:p>
    <w:p w14:paraId="4CC5BB5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 xml:space="preserve">Νομίζαμε ότι είναι ο κ. Τζαβάρας, γι’ αυτό. </w:t>
      </w:r>
    </w:p>
    <w:p w14:paraId="4CC5BB5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w:t>
      </w:r>
      <w:r w:rsidRPr="00164AB2">
        <w:rPr>
          <w:rFonts w:eastAsia="Times New Roman" w:cs="Times New Roman"/>
          <w:b/>
          <w:szCs w:val="24"/>
        </w:rPr>
        <w:t xml:space="preserve">ΜΠΑΚΟΓΙΑΝΝΗ: </w:t>
      </w:r>
      <w:r>
        <w:rPr>
          <w:rFonts w:eastAsia="Times New Roman" w:cs="Times New Roman"/>
          <w:szCs w:val="24"/>
        </w:rPr>
        <w:t xml:space="preserve">Ήταν, αλλά του έτυχε κάτι και ανέλαβα. </w:t>
      </w:r>
    </w:p>
    <w:p w14:paraId="4CC5BB5F" w14:textId="77777777" w:rsidR="005D719C" w:rsidRDefault="00627F40">
      <w:pPr>
        <w:spacing w:line="600" w:lineRule="auto"/>
        <w:ind w:firstLine="720"/>
        <w:jc w:val="both"/>
        <w:rPr>
          <w:rFonts w:eastAsia="Times New Roman"/>
          <w:szCs w:val="24"/>
        </w:rPr>
      </w:pPr>
      <w:r>
        <w:rPr>
          <w:rFonts w:eastAsia="Times New Roman" w:cs="Times New Roman"/>
          <w:szCs w:val="24"/>
        </w:rPr>
        <w:t xml:space="preserve">Κύριε Πρόεδρε, κυρίες και κύριοι συνάδελφοι, </w:t>
      </w:r>
      <w:r w:rsidRPr="00164AB2">
        <w:rPr>
          <w:rFonts w:eastAsia="Times New Roman"/>
          <w:szCs w:val="24"/>
        </w:rPr>
        <w:t>το</w:t>
      </w:r>
      <w:r>
        <w:rPr>
          <w:rFonts w:eastAsia="Times New Roman"/>
          <w:szCs w:val="24"/>
        </w:rPr>
        <w:t xml:space="preserve"> αθλητικό</w:t>
      </w:r>
      <w:r w:rsidRPr="00164AB2">
        <w:rPr>
          <w:rFonts w:eastAsia="Times New Roman"/>
          <w:szCs w:val="24"/>
        </w:rPr>
        <w:t xml:space="preserve"> νομοσχέδιο το περίμενε ο </w:t>
      </w:r>
      <w:r>
        <w:rPr>
          <w:rFonts w:eastAsia="Times New Roman"/>
          <w:szCs w:val="24"/>
        </w:rPr>
        <w:t>α</w:t>
      </w:r>
      <w:r w:rsidRPr="00164AB2">
        <w:rPr>
          <w:rFonts w:eastAsia="Times New Roman"/>
          <w:szCs w:val="24"/>
        </w:rPr>
        <w:t xml:space="preserve">θλητικός κόσμος της χώρας </w:t>
      </w:r>
      <w:r>
        <w:rPr>
          <w:rFonts w:eastAsia="Times New Roman"/>
          <w:szCs w:val="24"/>
        </w:rPr>
        <w:t xml:space="preserve">για </w:t>
      </w:r>
      <w:r w:rsidRPr="00164AB2">
        <w:rPr>
          <w:rFonts w:eastAsia="Times New Roman"/>
          <w:szCs w:val="24"/>
        </w:rPr>
        <w:t>πάρα πολύ καιρό</w:t>
      </w:r>
      <w:r>
        <w:rPr>
          <w:rFonts w:eastAsia="Times New Roman"/>
          <w:szCs w:val="24"/>
        </w:rPr>
        <w:t>.</w:t>
      </w:r>
      <w:r w:rsidRPr="00164AB2">
        <w:rPr>
          <w:rFonts w:eastAsia="Times New Roman"/>
          <w:szCs w:val="24"/>
        </w:rPr>
        <w:t xml:space="preserve"> </w:t>
      </w:r>
      <w:r>
        <w:rPr>
          <w:rFonts w:eastAsia="Times New Roman"/>
          <w:szCs w:val="24"/>
        </w:rPr>
        <w:t>Ομολογώ ότι θα περίμ</w:t>
      </w:r>
      <w:r>
        <w:rPr>
          <w:rFonts w:eastAsia="Times New Roman"/>
          <w:szCs w:val="24"/>
        </w:rPr>
        <w:t>ενα κ</w:t>
      </w:r>
      <w:r w:rsidRPr="00164AB2">
        <w:rPr>
          <w:rFonts w:eastAsia="Times New Roman"/>
          <w:szCs w:val="24"/>
        </w:rPr>
        <w:t>ι εγώ ένα νομοσχέδιο το οποίο θα ήταν καλύτερα δουλεμένο και σε μία διαφορετική λογική</w:t>
      </w:r>
      <w:r>
        <w:rPr>
          <w:rFonts w:eastAsia="Times New Roman"/>
          <w:szCs w:val="24"/>
        </w:rPr>
        <w:t>.</w:t>
      </w:r>
    </w:p>
    <w:p w14:paraId="4CC5BB60" w14:textId="77777777" w:rsidR="005D719C" w:rsidRDefault="00627F40">
      <w:pPr>
        <w:spacing w:line="600" w:lineRule="auto"/>
        <w:ind w:firstLine="720"/>
        <w:jc w:val="both"/>
        <w:rPr>
          <w:rFonts w:eastAsia="Times New Roman"/>
          <w:szCs w:val="24"/>
        </w:rPr>
      </w:pPr>
      <w:r>
        <w:rPr>
          <w:rFonts w:eastAsia="Times New Roman"/>
          <w:szCs w:val="24"/>
        </w:rPr>
        <w:t>Εγώ, όπως ξέρετε,</w:t>
      </w:r>
      <w:r w:rsidRPr="00164AB2">
        <w:rPr>
          <w:rFonts w:eastAsia="Times New Roman"/>
          <w:szCs w:val="24"/>
        </w:rPr>
        <w:t xml:space="preserve"> δεν είμαι ειδικός του αθλητισμού</w:t>
      </w:r>
      <w:r>
        <w:rPr>
          <w:rFonts w:eastAsia="Times New Roman"/>
          <w:szCs w:val="24"/>
        </w:rPr>
        <w:t>,</w:t>
      </w:r>
      <w:r w:rsidRPr="00164AB2">
        <w:rPr>
          <w:rFonts w:eastAsia="Times New Roman"/>
          <w:szCs w:val="24"/>
        </w:rPr>
        <w:t xml:space="preserve"> </w:t>
      </w:r>
      <w:r>
        <w:rPr>
          <w:rFonts w:eastAsia="Times New Roman"/>
          <w:szCs w:val="24"/>
        </w:rPr>
        <w:t>άλλη</w:t>
      </w:r>
      <w:r w:rsidRPr="00164AB2">
        <w:rPr>
          <w:rFonts w:eastAsia="Times New Roman"/>
          <w:szCs w:val="24"/>
        </w:rPr>
        <w:t xml:space="preserve"> είναι η </w:t>
      </w:r>
      <w:r>
        <w:rPr>
          <w:rFonts w:eastAsia="Times New Roman"/>
          <w:szCs w:val="24"/>
        </w:rPr>
        <w:t>ε</w:t>
      </w:r>
      <w:r w:rsidRPr="00164AB2">
        <w:rPr>
          <w:rFonts w:eastAsia="Times New Roman"/>
          <w:szCs w:val="24"/>
        </w:rPr>
        <w:t>πιτροπή μου</w:t>
      </w:r>
      <w:r>
        <w:rPr>
          <w:rFonts w:eastAsia="Times New Roman"/>
          <w:szCs w:val="24"/>
        </w:rPr>
        <w:t>,</w:t>
      </w:r>
      <w:r w:rsidRPr="00164AB2">
        <w:rPr>
          <w:rFonts w:eastAsia="Times New Roman"/>
          <w:szCs w:val="24"/>
        </w:rPr>
        <w:t xml:space="preserve"> αλλά έζησα τις πολλές συζητήσεις τις οποίες έκανε η Ολυμπιακή </w:t>
      </w:r>
      <w:r>
        <w:rPr>
          <w:rFonts w:eastAsia="Times New Roman"/>
          <w:szCs w:val="24"/>
        </w:rPr>
        <w:t>Ε</w:t>
      </w:r>
      <w:r w:rsidRPr="00164AB2">
        <w:rPr>
          <w:rFonts w:eastAsia="Times New Roman"/>
          <w:szCs w:val="24"/>
        </w:rPr>
        <w:t>πιτροπή</w:t>
      </w:r>
      <w:r>
        <w:rPr>
          <w:rFonts w:eastAsia="Times New Roman"/>
          <w:szCs w:val="24"/>
        </w:rPr>
        <w:t>,</w:t>
      </w:r>
      <w:r w:rsidRPr="00164AB2">
        <w:rPr>
          <w:rFonts w:eastAsia="Times New Roman"/>
          <w:szCs w:val="24"/>
        </w:rPr>
        <w:t xml:space="preserve"> η οποία κάθ</w:t>
      </w:r>
      <w:r>
        <w:rPr>
          <w:rFonts w:eastAsia="Times New Roman"/>
          <w:szCs w:val="24"/>
        </w:rPr>
        <w:t>ι</w:t>
      </w:r>
      <w:r w:rsidRPr="00164AB2">
        <w:rPr>
          <w:rFonts w:eastAsia="Times New Roman"/>
          <w:szCs w:val="24"/>
        </w:rPr>
        <w:t>σ</w:t>
      </w:r>
      <w:r>
        <w:rPr>
          <w:rFonts w:eastAsia="Times New Roman"/>
          <w:szCs w:val="24"/>
        </w:rPr>
        <w:t xml:space="preserve">ε </w:t>
      </w:r>
      <w:r w:rsidRPr="00164AB2">
        <w:rPr>
          <w:rFonts w:eastAsia="Times New Roman"/>
          <w:szCs w:val="24"/>
        </w:rPr>
        <w:t xml:space="preserve">και συσκέφθηκε </w:t>
      </w:r>
      <w:r>
        <w:rPr>
          <w:rFonts w:eastAsia="Times New Roman"/>
          <w:szCs w:val="24"/>
        </w:rPr>
        <w:t>επί ώρες</w:t>
      </w:r>
      <w:r w:rsidRPr="00164AB2">
        <w:rPr>
          <w:rFonts w:eastAsia="Times New Roman"/>
          <w:szCs w:val="24"/>
        </w:rPr>
        <w:t xml:space="preserve"> για να καταθέσει τις απόψεις </w:t>
      </w:r>
      <w:r>
        <w:rPr>
          <w:rFonts w:eastAsia="Times New Roman"/>
          <w:szCs w:val="24"/>
        </w:rPr>
        <w:t>της.</w:t>
      </w:r>
      <w:r w:rsidRPr="00164AB2">
        <w:rPr>
          <w:rFonts w:eastAsia="Times New Roman"/>
          <w:szCs w:val="24"/>
        </w:rPr>
        <w:t xml:space="preserve"> </w:t>
      </w:r>
      <w:r>
        <w:rPr>
          <w:rFonts w:eastAsia="Times New Roman"/>
          <w:szCs w:val="24"/>
        </w:rPr>
        <w:t>Τις</w:t>
      </w:r>
      <w:r w:rsidRPr="00164AB2">
        <w:rPr>
          <w:rFonts w:eastAsia="Times New Roman"/>
          <w:szCs w:val="24"/>
        </w:rPr>
        <w:t xml:space="preserve"> κατέθεσε τις απόψεις της με </w:t>
      </w:r>
      <w:r>
        <w:rPr>
          <w:rFonts w:eastAsia="Times New Roman"/>
          <w:szCs w:val="24"/>
        </w:rPr>
        <w:t xml:space="preserve">πενήντα </w:t>
      </w:r>
      <w:r w:rsidRPr="00164AB2">
        <w:rPr>
          <w:rFonts w:eastAsia="Times New Roman"/>
          <w:szCs w:val="24"/>
        </w:rPr>
        <w:t>διαφορετικές παρατηρήσεις</w:t>
      </w:r>
      <w:r>
        <w:rPr>
          <w:rFonts w:eastAsia="Times New Roman"/>
          <w:szCs w:val="24"/>
        </w:rPr>
        <w:t>,</w:t>
      </w:r>
      <w:r w:rsidRPr="00164AB2">
        <w:rPr>
          <w:rFonts w:eastAsia="Times New Roman"/>
          <w:szCs w:val="24"/>
        </w:rPr>
        <w:t xml:space="preserve"> </w:t>
      </w:r>
      <w:r>
        <w:rPr>
          <w:rFonts w:eastAsia="Times New Roman"/>
          <w:szCs w:val="24"/>
        </w:rPr>
        <w:t xml:space="preserve">οι οποίες, δυστυχώς, </w:t>
      </w:r>
      <w:r w:rsidRPr="00164AB2">
        <w:rPr>
          <w:rFonts w:eastAsia="Times New Roman"/>
          <w:szCs w:val="24"/>
        </w:rPr>
        <w:t>δεν ελήφθησαν καθόλου υπ</w:t>
      </w:r>
      <w:r>
        <w:rPr>
          <w:rFonts w:eastAsia="Times New Roman"/>
          <w:szCs w:val="24"/>
        </w:rPr>
        <w:t>’ όψιν.</w:t>
      </w:r>
    </w:p>
    <w:p w14:paraId="4CC5BB61" w14:textId="77777777" w:rsidR="005D719C" w:rsidRDefault="00627F40">
      <w:pPr>
        <w:spacing w:line="600" w:lineRule="auto"/>
        <w:ind w:firstLine="720"/>
        <w:jc w:val="both"/>
        <w:rPr>
          <w:rFonts w:eastAsia="Times New Roman"/>
          <w:szCs w:val="24"/>
        </w:rPr>
      </w:pPr>
      <w:r>
        <w:rPr>
          <w:rFonts w:eastAsia="Times New Roman"/>
          <w:szCs w:val="24"/>
        </w:rPr>
        <w:lastRenderedPageBreak/>
        <w:t>Τ</w:t>
      </w:r>
      <w:r w:rsidRPr="00164AB2">
        <w:rPr>
          <w:rFonts w:eastAsia="Times New Roman"/>
          <w:szCs w:val="24"/>
        </w:rPr>
        <w:t xml:space="preserve">ο νομοσχέδιο </w:t>
      </w:r>
      <w:r>
        <w:rPr>
          <w:rFonts w:eastAsia="Times New Roman"/>
          <w:szCs w:val="24"/>
        </w:rPr>
        <w:t>α</w:t>
      </w:r>
      <w:r w:rsidRPr="00164AB2">
        <w:rPr>
          <w:rFonts w:eastAsia="Times New Roman"/>
          <w:szCs w:val="24"/>
        </w:rPr>
        <w:t>υτό δημιουργεί πρόβλημα</w:t>
      </w:r>
      <w:r>
        <w:rPr>
          <w:rFonts w:eastAsia="Times New Roman"/>
          <w:szCs w:val="24"/>
        </w:rPr>
        <w:t xml:space="preserve"> και</w:t>
      </w:r>
      <w:r w:rsidRPr="00164AB2">
        <w:rPr>
          <w:rFonts w:eastAsia="Times New Roman"/>
          <w:szCs w:val="24"/>
        </w:rPr>
        <w:t xml:space="preserve"> θα δημιουργήσει </w:t>
      </w:r>
      <w:r>
        <w:rPr>
          <w:rFonts w:eastAsia="Times New Roman"/>
          <w:szCs w:val="24"/>
        </w:rPr>
        <w:t>πρόβλημα</w:t>
      </w:r>
      <w:r>
        <w:rPr>
          <w:rFonts w:eastAsia="Times New Roman"/>
          <w:szCs w:val="24"/>
        </w:rPr>
        <w:t xml:space="preserve"> </w:t>
      </w:r>
      <w:r>
        <w:rPr>
          <w:rFonts w:eastAsia="Times New Roman"/>
          <w:szCs w:val="24"/>
        </w:rPr>
        <w:t>-</w:t>
      </w:r>
      <w:r w:rsidRPr="00164AB2">
        <w:rPr>
          <w:rFonts w:eastAsia="Times New Roman"/>
          <w:szCs w:val="24"/>
        </w:rPr>
        <w:t>και θα</w:t>
      </w:r>
      <w:r w:rsidRPr="00164AB2">
        <w:rPr>
          <w:rFonts w:eastAsia="Times New Roman"/>
          <w:szCs w:val="24"/>
        </w:rPr>
        <w:t xml:space="preserve"> με θυμηθείτε</w:t>
      </w:r>
      <w:r>
        <w:rPr>
          <w:rFonts w:eastAsia="Times New Roman"/>
          <w:szCs w:val="24"/>
        </w:rPr>
        <w:t>, κυρίες και</w:t>
      </w:r>
      <w:r w:rsidRPr="00164AB2">
        <w:rPr>
          <w:rFonts w:eastAsia="Times New Roman"/>
          <w:szCs w:val="24"/>
        </w:rPr>
        <w:t xml:space="preserve"> </w:t>
      </w:r>
      <w:r>
        <w:rPr>
          <w:rFonts w:eastAsia="Times New Roman"/>
          <w:szCs w:val="24"/>
        </w:rPr>
        <w:t>κύριοι συνάδελφοι- στη Δ</w:t>
      </w:r>
      <w:r w:rsidRPr="00164AB2">
        <w:rPr>
          <w:rFonts w:eastAsia="Times New Roman"/>
          <w:szCs w:val="24"/>
        </w:rPr>
        <w:t xml:space="preserve">ιεθνή Ολυμπιακή </w:t>
      </w:r>
      <w:r>
        <w:rPr>
          <w:rFonts w:eastAsia="Times New Roman"/>
          <w:szCs w:val="24"/>
        </w:rPr>
        <w:t>Ε</w:t>
      </w:r>
      <w:r w:rsidRPr="00164AB2">
        <w:rPr>
          <w:rFonts w:eastAsia="Times New Roman"/>
          <w:szCs w:val="24"/>
        </w:rPr>
        <w:t>πιτροπή</w:t>
      </w:r>
      <w:r>
        <w:rPr>
          <w:rFonts w:eastAsia="Times New Roman"/>
          <w:szCs w:val="24"/>
        </w:rPr>
        <w:t>, στη ΔΟΕ δηλαδή,</w:t>
      </w:r>
      <w:r w:rsidRPr="00164AB2">
        <w:rPr>
          <w:rFonts w:eastAsia="Times New Roman"/>
          <w:szCs w:val="24"/>
        </w:rPr>
        <w:t xml:space="preserve"> </w:t>
      </w:r>
      <w:r>
        <w:rPr>
          <w:rFonts w:eastAsia="Times New Roman"/>
          <w:szCs w:val="24"/>
        </w:rPr>
        <w:t>η οποία</w:t>
      </w:r>
      <w:r w:rsidRPr="00164AB2">
        <w:rPr>
          <w:rFonts w:eastAsia="Times New Roman"/>
          <w:szCs w:val="24"/>
        </w:rPr>
        <w:t xml:space="preserve"> θα έρθει και θα απορρίψει το νομοσχέδιο αυτό</w:t>
      </w:r>
      <w:r>
        <w:rPr>
          <w:rFonts w:eastAsia="Times New Roman"/>
          <w:szCs w:val="24"/>
        </w:rPr>
        <w:t>.</w:t>
      </w:r>
      <w:r w:rsidRPr="00164AB2">
        <w:rPr>
          <w:rFonts w:eastAsia="Times New Roman"/>
          <w:szCs w:val="24"/>
        </w:rPr>
        <w:t xml:space="preserve"> </w:t>
      </w:r>
      <w:r>
        <w:rPr>
          <w:rFonts w:eastAsia="Times New Roman"/>
          <w:szCs w:val="24"/>
        </w:rPr>
        <w:t>Διότι</w:t>
      </w:r>
      <w:r w:rsidRPr="00164AB2">
        <w:rPr>
          <w:rFonts w:eastAsia="Times New Roman"/>
          <w:szCs w:val="24"/>
        </w:rPr>
        <w:t xml:space="preserve"> τι κάνει το νομοσχέδιο</w:t>
      </w:r>
      <w:r>
        <w:rPr>
          <w:rFonts w:eastAsia="Times New Roman"/>
          <w:szCs w:val="24"/>
        </w:rPr>
        <w:t>, το οποίο είναι</w:t>
      </w:r>
      <w:r w:rsidRPr="00164AB2">
        <w:rPr>
          <w:rFonts w:eastAsia="Times New Roman"/>
          <w:szCs w:val="24"/>
        </w:rPr>
        <w:t xml:space="preserve"> πασιφανές</w:t>
      </w:r>
      <w:r>
        <w:rPr>
          <w:rFonts w:eastAsia="Times New Roman"/>
          <w:szCs w:val="24"/>
        </w:rPr>
        <w:t>;</w:t>
      </w:r>
      <w:r w:rsidRPr="00164AB2">
        <w:rPr>
          <w:rFonts w:eastAsia="Times New Roman"/>
          <w:szCs w:val="24"/>
        </w:rPr>
        <w:t xml:space="preserve"> Βάζει τον κομματισμό μέσα στον αθλητισμό</w:t>
      </w:r>
      <w:r>
        <w:rPr>
          <w:rFonts w:eastAsia="Times New Roman"/>
          <w:szCs w:val="24"/>
        </w:rPr>
        <w:t>. Η ΔΟΕ δεν</w:t>
      </w:r>
      <w:r w:rsidRPr="00164AB2">
        <w:rPr>
          <w:rFonts w:eastAsia="Times New Roman"/>
          <w:szCs w:val="24"/>
        </w:rPr>
        <w:t xml:space="preserve"> </w:t>
      </w:r>
      <w:r>
        <w:rPr>
          <w:rFonts w:eastAsia="Times New Roman"/>
          <w:szCs w:val="24"/>
        </w:rPr>
        <w:t>μ</w:t>
      </w:r>
      <w:r w:rsidRPr="00164AB2">
        <w:rPr>
          <w:rFonts w:eastAsia="Times New Roman"/>
          <w:szCs w:val="24"/>
        </w:rPr>
        <w:t>π</w:t>
      </w:r>
      <w:r w:rsidRPr="00164AB2">
        <w:rPr>
          <w:rFonts w:eastAsia="Times New Roman"/>
          <w:szCs w:val="24"/>
        </w:rPr>
        <w:t>ορεί αυτό να το αποδεχθεί με κανένα</w:t>
      </w:r>
      <w:r>
        <w:rPr>
          <w:rFonts w:eastAsia="Times New Roman"/>
          <w:szCs w:val="24"/>
        </w:rPr>
        <w:t>ν</w:t>
      </w:r>
      <w:r w:rsidRPr="00164AB2">
        <w:rPr>
          <w:rFonts w:eastAsia="Times New Roman"/>
          <w:szCs w:val="24"/>
        </w:rPr>
        <w:t xml:space="preserve"> τρόπο</w:t>
      </w:r>
      <w:r>
        <w:rPr>
          <w:rFonts w:eastAsia="Times New Roman"/>
          <w:szCs w:val="24"/>
        </w:rPr>
        <w:t>.</w:t>
      </w:r>
      <w:r w:rsidRPr="00164AB2">
        <w:rPr>
          <w:rFonts w:eastAsia="Times New Roman"/>
          <w:szCs w:val="24"/>
        </w:rPr>
        <w:t xml:space="preserve"> </w:t>
      </w:r>
      <w:r>
        <w:rPr>
          <w:rFonts w:eastAsia="Times New Roman"/>
          <w:szCs w:val="24"/>
        </w:rPr>
        <w:t xml:space="preserve">Διότι αν ένα </w:t>
      </w:r>
      <w:r w:rsidRPr="00164AB2">
        <w:rPr>
          <w:rFonts w:eastAsia="Times New Roman"/>
          <w:szCs w:val="24"/>
        </w:rPr>
        <w:t xml:space="preserve">πράγμα κατάφερε να κρατήσει το </w:t>
      </w:r>
      <w:r>
        <w:rPr>
          <w:rFonts w:eastAsia="Times New Roman"/>
          <w:szCs w:val="24"/>
        </w:rPr>
        <w:t>ο</w:t>
      </w:r>
      <w:r w:rsidRPr="00164AB2">
        <w:rPr>
          <w:rFonts w:eastAsia="Times New Roman"/>
          <w:szCs w:val="24"/>
        </w:rPr>
        <w:t xml:space="preserve">λυμπιακό κίνημα και να το κρατήσει </w:t>
      </w:r>
      <w:r>
        <w:rPr>
          <w:rFonts w:eastAsia="Times New Roman"/>
          <w:szCs w:val="24"/>
        </w:rPr>
        <w:t>κ</w:t>
      </w:r>
      <w:r w:rsidRPr="00164AB2">
        <w:rPr>
          <w:rFonts w:eastAsia="Times New Roman"/>
          <w:szCs w:val="24"/>
        </w:rPr>
        <w:t>αθαρ</w:t>
      </w:r>
      <w:r>
        <w:rPr>
          <w:rFonts w:eastAsia="Times New Roman"/>
          <w:szCs w:val="24"/>
        </w:rPr>
        <w:t>ό,</w:t>
      </w:r>
      <w:r w:rsidRPr="00164AB2">
        <w:rPr>
          <w:rFonts w:eastAsia="Times New Roman"/>
          <w:szCs w:val="24"/>
        </w:rPr>
        <w:t xml:space="preserve"> είναι ότι κανένας μέσα στο </w:t>
      </w:r>
      <w:r>
        <w:rPr>
          <w:rFonts w:eastAsia="Times New Roman"/>
          <w:szCs w:val="24"/>
        </w:rPr>
        <w:t>ο</w:t>
      </w:r>
      <w:r w:rsidRPr="00164AB2">
        <w:rPr>
          <w:rFonts w:eastAsia="Times New Roman"/>
          <w:szCs w:val="24"/>
        </w:rPr>
        <w:t>λυμπιακό κίνημα δεν μπορεί να υπηρετεί ταυτόχρονα και κομματικές λογικές</w:t>
      </w:r>
      <w:r>
        <w:rPr>
          <w:rFonts w:eastAsia="Times New Roman"/>
          <w:szCs w:val="24"/>
        </w:rPr>
        <w:t>.</w:t>
      </w:r>
    </w:p>
    <w:p w14:paraId="4CC5BB62" w14:textId="77777777" w:rsidR="005D719C" w:rsidRDefault="00627F40">
      <w:pPr>
        <w:spacing w:line="600" w:lineRule="auto"/>
        <w:ind w:firstLine="720"/>
        <w:jc w:val="both"/>
        <w:rPr>
          <w:rFonts w:eastAsia="Times New Roman"/>
          <w:szCs w:val="24"/>
        </w:rPr>
      </w:pPr>
      <w:r w:rsidRPr="00164AB2">
        <w:rPr>
          <w:rFonts w:eastAsia="Times New Roman"/>
          <w:szCs w:val="24"/>
        </w:rPr>
        <w:t xml:space="preserve">Εγώ το λέω ευθέως </w:t>
      </w:r>
      <w:r>
        <w:rPr>
          <w:rFonts w:eastAsia="Times New Roman"/>
          <w:szCs w:val="24"/>
        </w:rPr>
        <w:t>σ</w:t>
      </w:r>
      <w:r w:rsidRPr="00164AB2">
        <w:rPr>
          <w:rFonts w:eastAsia="Times New Roman"/>
          <w:szCs w:val="24"/>
        </w:rPr>
        <w:t>τον</w:t>
      </w:r>
      <w:r w:rsidRPr="00164AB2">
        <w:rPr>
          <w:rFonts w:eastAsia="Times New Roman"/>
          <w:szCs w:val="24"/>
        </w:rPr>
        <w:t xml:space="preserve"> </w:t>
      </w:r>
      <w:r>
        <w:rPr>
          <w:rFonts w:eastAsia="Times New Roman"/>
          <w:szCs w:val="24"/>
        </w:rPr>
        <w:t xml:space="preserve">κύριο </w:t>
      </w:r>
      <w:r w:rsidRPr="00164AB2">
        <w:rPr>
          <w:rFonts w:eastAsia="Times New Roman"/>
          <w:szCs w:val="24"/>
        </w:rPr>
        <w:t>Υπουργό</w:t>
      </w:r>
      <w:r>
        <w:rPr>
          <w:rFonts w:eastAsia="Times New Roman"/>
          <w:szCs w:val="24"/>
        </w:rPr>
        <w:t xml:space="preserve">. Η ΔΟΕ </w:t>
      </w:r>
      <w:r w:rsidRPr="00164AB2">
        <w:rPr>
          <w:rFonts w:eastAsia="Times New Roman"/>
          <w:szCs w:val="24"/>
        </w:rPr>
        <w:t>θα σας το γυρίσει πίσω το νομοσχέδιο</w:t>
      </w:r>
      <w:r>
        <w:rPr>
          <w:rFonts w:eastAsia="Times New Roman"/>
          <w:szCs w:val="24"/>
        </w:rPr>
        <w:t>,</w:t>
      </w:r>
      <w:r w:rsidRPr="00164AB2">
        <w:rPr>
          <w:rFonts w:eastAsia="Times New Roman"/>
          <w:szCs w:val="24"/>
        </w:rPr>
        <w:t xml:space="preserve"> </w:t>
      </w:r>
      <w:r>
        <w:rPr>
          <w:rFonts w:eastAsia="Times New Roman"/>
          <w:szCs w:val="24"/>
        </w:rPr>
        <w:t>κ</w:t>
      </w:r>
      <w:r w:rsidRPr="00164AB2">
        <w:rPr>
          <w:rFonts w:eastAsia="Times New Roman"/>
          <w:szCs w:val="24"/>
        </w:rPr>
        <w:t>ύριε Υπουργέ</w:t>
      </w:r>
      <w:r>
        <w:rPr>
          <w:rFonts w:eastAsia="Times New Roman"/>
          <w:szCs w:val="24"/>
        </w:rPr>
        <w:t>,</w:t>
      </w:r>
      <w:r w:rsidRPr="00164AB2">
        <w:rPr>
          <w:rFonts w:eastAsia="Times New Roman"/>
          <w:szCs w:val="24"/>
        </w:rPr>
        <w:t xml:space="preserve"> και θα </w:t>
      </w:r>
      <w:r>
        <w:rPr>
          <w:rFonts w:eastAsia="Times New Roman"/>
          <w:szCs w:val="24"/>
        </w:rPr>
        <w:t>χρειαστεί</w:t>
      </w:r>
      <w:r w:rsidRPr="00164AB2">
        <w:rPr>
          <w:rFonts w:eastAsia="Times New Roman"/>
          <w:szCs w:val="24"/>
        </w:rPr>
        <w:t xml:space="preserve"> να ξανάρθετε σε αυτή τη </w:t>
      </w:r>
      <w:r>
        <w:rPr>
          <w:rFonts w:eastAsia="Times New Roman"/>
          <w:szCs w:val="24"/>
        </w:rPr>
        <w:t>Β</w:t>
      </w:r>
      <w:r w:rsidRPr="00164AB2">
        <w:rPr>
          <w:rFonts w:eastAsia="Times New Roman"/>
          <w:szCs w:val="24"/>
        </w:rPr>
        <w:t>ουλή</w:t>
      </w:r>
      <w:r>
        <w:rPr>
          <w:rFonts w:eastAsia="Times New Roman"/>
          <w:szCs w:val="24"/>
        </w:rPr>
        <w:t>.</w:t>
      </w:r>
      <w:r w:rsidRPr="00164AB2">
        <w:rPr>
          <w:rFonts w:eastAsia="Times New Roman"/>
          <w:szCs w:val="24"/>
        </w:rPr>
        <w:t xml:space="preserve"> </w:t>
      </w:r>
      <w:r>
        <w:rPr>
          <w:rFonts w:eastAsia="Times New Roman"/>
          <w:szCs w:val="24"/>
        </w:rPr>
        <w:t>Κ</w:t>
      </w:r>
      <w:r w:rsidRPr="00164AB2">
        <w:rPr>
          <w:rFonts w:eastAsia="Times New Roman"/>
          <w:szCs w:val="24"/>
        </w:rPr>
        <w:t xml:space="preserve">αι είναι κρίμα </w:t>
      </w:r>
      <w:r>
        <w:rPr>
          <w:rFonts w:eastAsia="Times New Roman"/>
          <w:szCs w:val="24"/>
        </w:rPr>
        <w:t xml:space="preserve">που </w:t>
      </w:r>
      <w:r w:rsidRPr="00164AB2">
        <w:rPr>
          <w:rFonts w:eastAsia="Times New Roman"/>
          <w:szCs w:val="24"/>
        </w:rPr>
        <w:t xml:space="preserve">ορισμένες παρατηρήσεις </w:t>
      </w:r>
      <w:r>
        <w:rPr>
          <w:rFonts w:eastAsia="Times New Roman"/>
          <w:szCs w:val="24"/>
        </w:rPr>
        <w:t>οι οποίες σας</w:t>
      </w:r>
      <w:r w:rsidRPr="00164AB2">
        <w:rPr>
          <w:rFonts w:eastAsia="Times New Roman"/>
          <w:szCs w:val="24"/>
        </w:rPr>
        <w:t xml:space="preserve"> έγιναν</w:t>
      </w:r>
      <w:r>
        <w:rPr>
          <w:rFonts w:eastAsia="Times New Roman"/>
          <w:szCs w:val="24"/>
        </w:rPr>
        <w:t>,</w:t>
      </w:r>
      <w:r w:rsidRPr="00164AB2">
        <w:rPr>
          <w:rFonts w:eastAsia="Times New Roman"/>
          <w:szCs w:val="24"/>
        </w:rPr>
        <w:t xml:space="preserve"> </w:t>
      </w:r>
      <w:r>
        <w:rPr>
          <w:rFonts w:eastAsia="Times New Roman"/>
          <w:szCs w:val="24"/>
        </w:rPr>
        <w:t>οι οποίες</w:t>
      </w:r>
      <w:r w:rsidRPr="00164AB2">
        <w:rPr>
          <w:rFonts w:eastAsia="Times New Roman"/>
          <w:szCs w:val="24"/>
        </w:rPr>
        <w:t xml:space="preserve"> έχουν ουσία</w:t>
      </w:r>
      <w:r>
        <w:rPr>
          <w:rFonts w:eastAsia="Times New Roman"/>
          <w:szCs w:val="24"/>
        </w:rPr>
        <w:t>,</w:t>
      </w:r>
      <w:r w:rsidRPr="00164AB2">
        <w:rPr>
          <w:rFonts w:eastAsia="Times New Roman"/>
          <w:szCs w:val="24"/>
        </w:rPr>
        <w:t xml:space="preserve"> δεν τις προσέξετε</w:t>
      </w:r>
      <w:r>
        <w:rPr>
          <w:rFonts w:eastAsia="Times New Roman"/>
          <w:szCs w:val="24"/>
        </w:rPr>
        <w:t>,</w:t>
      </w:r>
      <w:r w:rsidRPr="00164AB2">
        <w:rPr>
          <w:rFonts w:eastAsia="Times New Roman"/>
          <w:szCs w:val="24"/>
        </w:rPr>
        <w:t xml:space="preserve"> δεν τις λάβατε καθόλου υπ</w:t>
      </w:r>
      <w:r>
        <w:rPr>
          <w:rFonts w:eastAsia="Times New Roman"/>
          <w:szCs w:val="24"/>
        </w:rPr>
        <w:t>’</w:t>
      </w:r>
      <w:r>
        <w:rPr>
          <w:rFonts w:eastAsia="Times New Roman"/>
          <w:szCs w:val="24"/>
        </w:rPr>
        <w:t xml:space="preserve"> </w:t>
      </w:r>
      <w:r w:rsidRPr="00164AB2">
        <w:rPr>
          <w:rFonts w:eastAsia="Times New Roman"/>
          <w:szCs w:val="24"/>
        </w:rPr>
        <w:t>όψ</w:t>
      </w:r>
      <w:r>
        <w:rPr>
          <w:rFonts w:eastAsia="Times New Roman"/>
          <w:szCs w:val="24"/>
        </w:rPr>
        <w:t>ιν</w:t>
      </w:r>
      <w:r w:rsidRPr="00164AB2">
        <w:rPr>
          <w:rFonts w:eastAsia="Times New Roman"/>
          <w:szCs w:val="24"/>
        </w:rPr>
        <w:t xml:space="preserve"> </w:t>
      </w:r>
      <w:r>
        <w:rPr>
          <w:rFonts w:eastAsia="Times New Roman"/>
          <w:szCs w:val="24"/>
        </w:rPr>
        <w:t>σας.</w:t>
      </w:r>
      <w:r w:rsidRPr="00164AB2">
        <w:rPr>
          <w:rFonts w:eastAsia="Times New Roman"/>
          <w:szCs w:val="24"/>
        </w:rPr>
        <w:t xml:space="preserve"> </w:t>
      </w:r>
    </w:p>
    <w:p w14:paraId="4CC5BB63" w14:textId="77777777" w:rsidR="005D719C" w:rsidRDefault="00627F40">
      <w:pPr>
        <w:spacing w:line="600" w:lineRule="auto"/>
        <w:ind w:firstLine="720"/>
        <w:jc w:val="both"/>
        <w:rPr>
          <w:rFonts w:eastAsia="Times New Roman"/>
          <w:szCs w:val="24"/>
        </w:rPr>
      </w:pPr>
      <w:r>
        <w:rPr>
          <w:rFonts w:eastAsia="Times New Roman"/>
          <w:szCs w:val="24"/>
        </w:rPr>
        <w:t>Α</w:t>
      </w:r>
      <w:r w:rsidRPr="00164AB2">
        <w:rPr>
          <w:rFonts w:eastAsia="Times New Roman"/>
          <w:szCs w:val="24"/>
        </w:rPr>
        <w:t xml:space="preserve">υτή η προσπάθεια την οποία </w:t>
      </w:r>
      <w:r>
        <w:rPr>
          <w:rFonts w:eastAsia="Times New Roman"/>
          <w:szCs w:val="24"/>
        </w:rPr>
        <w:t>κάνετε διά των</w:t>
      </w:r>
      <w:r w:rsidRPr="00164AB2">
        <w:rPr>
          <w:rFonts w:eastAsia="Times New Roman"/>
          <w:szCs w:val="24"/>
        </w:rPr>
        <w:t xml:space="preserve"> ψηφοφοριών</w:t>
      </w:r>
      <w:r>
        <w:rPr>
          <w:rFonts w:eastAsia="Times New Roman"/>
          <w:szCs w:val="24"/>
        </w:rPr>
        <w:t>,</w:t>
      </w:r>
      <w:r w:rsidRPr="00164AB2">
        <w:rPr>
          <w:rFonts w:eastAsia="Times New Roman"/>
          <w:szCs w:val="24"/>
        </w:rPr>
        <w:t xml:space="preserve"> </w:t>
      </w:r>
      <w:r>
        <w:rPr>
          <w:rFonts w:eastAsia="Times New Roman"/>
          <w:szCs w:val="24"/>
        </w:rPr>
        <w:t>όσοι από εμάς, κύριοι συνάδελφοι, είναι παλιοί</w:t>
      </w:r>
      <w:r w:rsidRPr="00164AB2">
        <w:rPr>
          <w:rFonts w:eastAsia="Times New Roman"/>
          <w:szCs w:val="24"/>
        </w:rPr>
        <w:t xml:space="preserve"> </w:t>
      </w:r>
      <w:r>
        <w:rPr>
          <w:rFonts w:eastAsia="Times New Roman"/>
          <w:szCs w:val="24"/>
        </w:rPr>
        <w:t>-</w:t>
      </w:r>
      <w:r w:rsidRPr="00164AB2">
        <w:rPr>
          <w:rFonts w:eastAsia="Times New Roman"/>
          <w:szCs w:val="24"/>
        </w:rPr>
        <w:t>και είμαστε π</w:t>
      </w:r>
      <w:r>
        <w:rPr>
          <w:rFonts w:eastAsia="Times New Roman"/>
          <w:szCs w:val="24"/>
        </w:rPr>
        <w:t>αλιοί κι</w:t>
      </w:r>
      <w:r w:rsidRPr="00164AB2">
        <w:rPr>
          <w:rFonts w:eastAsia="Times New Roman"/>
          <w:szCs w:val="24"/>
        </w:rPr>
        <w:t xml:space="preserve"> έχουμε κάνει ψηφοφορίες </w:t>
      </w:r>
      <w:r>
        <w:rPr>
          <w:rFonts w:eastAsia="Times New Roman"/>
          <w:szCs w:val="24"/>
        </w:rPr>
        <w:t>ουκ</w:t>
      </w:r>
      <w:r w:rsidRPr="00164AB2">
        <w:rPr>
          <w:rFonts w:eastAsia="Times New Roman"/>
          <w:szCs w:val="24"/>
        </w:rPr>
        <w:t xml:space="preserve"> ολίγες σε διάφορα</w:t>
      </w:r>
      <w:r>
        <w:rPr>
          <w:rFonts w:eastAsia="Times New Roman"/>
          <w:szCs w:val="24"/>
        </w:rPr>
        <w:t>,</w:t>
      </w:r>
      <w:r w:rsidRPr="00164AB2">
        <w:rPr>
          <w:rFonts w:eastAsia="Times New Roman"/>
          <w:szCs w:val="24"/>
        </w:rPr>
        <w:t xml:space="preserve"> από τότε που ήμασταν φοιτητές</w:t>
      </w:r>
      <w:r>
        <w:rPr>
          <w:rFonts w:eastAsia="Times New Roman"/>
          <w:szCs w:val="24"/>
        </w:rPr>
        <w:t>,</w:t>
      </w:r>
      <w:r w:rsidRPr="00164AB2">
        <w:rPr>
          <w:rFonts w:eastAsia="Times New Roman"/>
          <w:szCs w:val="24"/>
        </w:rPr>
        <w:t xml:space="preserve"> </w:t>
      </w:r>
      <w:r>
        <w:rPr>
          <w:rFonts w:eastAsia="Times New Roman"/>
          <w:szCs w:val="24"/>
        </w:rPr>
        <w:t>σε</w:t>
      </w:r>
      <w:r w:rsidRPr="00164AB2">
        <w:rPr>
          <w:rFonts w:eastAsia="Times New Roman"/>
          <w:szCs w:val="24"/>
        </w:rPr>
        <w:t xml:space="preserve"> διάφορες εκλογές</w:t>
      </w:r>
      <w:r>
        <w:rPr>
          <w:rFonts w:eastAsia="Times New Roman"/>
          <w:szCs w:val="24"/>
        </w:rPr>
        <w:t>-</w:t>
      </w:r>
      <w:r w:rsidRPr="00164AB2">
        <w:rPr>
          <w:rFonts w:eastAsia="Times New Roman"/>
          <w:szCs w:val="24"/>
        </w:rPr>
        <w:t xml:space="preserve"> ξέρουμε ότι </w:t>
      </w:r>
      <w:r w:rsidRPr="00164AB2">
        <w:rPr>
          <w:rFonts w:eastAsia="Times New Roman"/>
          <w:szCs w:val="24"/>
        </w:rPr>
        <w:lastRenderedPageBreak/>
        <w:t>όσο και να προσπαθήσετε να μαγειρέψετε τους ειδικούς εκλογικούς νόμους</w:t>
      </w:r>
      <w:r>
        <w:rPr>
          <w:rFonts w:eastAsia="Times New Roman"/>
          <w:szCs w:val="24"/>
        </w:rPr>
        <w:t>,</w:t>
      </w:r>
      <w:r w:rsidRPr="00164AB2">
        <w:rPr>
          <w:rFonts w:eastAsia="Times New Roman"/>
          <w:szCs w:val="24"/>
        </w:rPr>
        <w:t xml:space="preserve"> ακόμα και σε επίπεδο </w:t>
      </w:r>
      <w:r>
        <w:rPr>
          <w:rFonts w:eastAsia="Times New Roman"/>
          <w:szCs w:val="24"/>
        </w:rPr>
        <w:t>σ</w:t>
      </w:r>
      <w:r w:rsidRPr="00164AB2">
        <w:rPr>
          <w:rFonts w:eastAsia="Times New Roman"/>
          <w:szCs w:val="24"/>
        </w:rPr>
        <w:t>ωματείων</w:t>
      </w:r>
      <w:r>
        <w:rPr>
          <w:rFonts w:eastAsia="Times New Roman"/>
          <w:szCs w:val="24"/>
        </w:rPr>
        <w:t>,</w:t>
      </w:r>
      <w:r w:rsidRPr="00164AB2">
        <w:rPr>
          <w:rFonts w:eastAsia="Times New Roman"/>
          <w:szCs w:val="24"/>
        </w:rPr>
        <w:t xml:space="preserve"> το αποτέλεσμα </w:t>
      </w:r>
      <w:r>
        <w:rPr>
          <w:rFonts w:eastAsia="Times New Roman"/>
          <w:szCs w:val="24"/>
        </w:rPr>
        <w:t>άμα</w:t>
      </w:r>
      <w:r w:rsidRPr="00164AB2">
        <w:rPr>
          <w:rFonts w:eastAsia="Times New Roman"/>
          <w:szCs w:val="24"/>
        </w:rPr>
        <w:t xml:space="preserve"> είναι να βγει</w:t>
      </w:r>
      <w:r>
        <w:rPr>
          <w:rFonts w:eastAsia="Times New Roman"/>
          <w:szCs w:val="24"/>
        </w:rPr>
        <w:t>,</w:t>
      </w:r>
      <w:r w:rsidRPr="00164AB2">
        <w:rPr>
          <w:rFonts w:eastAsia="Times New Roman"/>
          <w:szCs w:val="24"/>
        </w:rPr>
        <w:t xml:space="preserve"> θα βγει</w:t>
      </w:r>
      <w:r>
        <w:rPr>
          <w:rFonts w:eastAsia="Times New Roman"/>
          <w:szCs w:val="24"/>
        </w:rPr>
        <w:t>,</w:t>
      </w:r>
      <w:r w:rsidRPr="00164AB2">
        <w:rPr>
          <w:rFonts w:eastAsia="Times New Roman"/>
          <w:szCs w:val="24"/>
        </w:rPr>
        <w:t xml:space="preserve"> </w:t>
      </w:r>
      <w:r>
        <w:rPr>
          <w:rFonts w:eastAsia="Times New Roman"/>
          <w:szCs w:val="24"/>
        </w:rPr>
        <w:t>κ</w:t>
      </w:r>
      <w:r w:rsidRPr="00164AB2">
        <w:rPr>
          <w:rFonts w:eastAsia="Times New Roman"/>
          <w:szCs w:val="24"/>
        </w:rPr>
        <w:t>ύριε Υπουργέ</w:t>
      </w:r>
      <w:r>
        <w:rPr>
          <w:rFonts w:eastAsia="Times New Roman"/>
          <w:szCs w:val="24"/>
        </w:rPr>
        <w:t>. Α</w:t>
      </w:r>
      <w:r w:rsidRPr="00164AB2">
        <w:rPr>
          <w:rFonts w:eastAsia="Times New Roman"/>
          <w:szCs w:val="24"/>
        </w:rPr>
        <w:t xml:space="preserve">υτή η προσπάθεια που κάνατε </w:t>
      </w:r>
      <w:r>
        <w:rPr>
          <w:rFonts w:eastAsia="Times New Roman"/>
          <w:szCs w:val="24"/>
        </w:rPr>
        <w:t>α</w:t>
      </w:r>
      <w:r w:rsidRPr="00164AB2">
        <w:rPr>
          <w:rFonts w:eastAsia="Times New Roman"/>
          <w:szCs w:val="24"/>
        </w:rPr>
        <w:t xml:space="preserve">πλώς σας </w:t>
      </w:r>
      <w:r>
        <w:rPr>
          <w:rFonts w:eastAsia="Times New Roman"/>
          <w:szCs w:val="24"/>
        </w:rPr>
        <w:t>ρ</w:t>
      </w:r>
      <w:r w:rsidRPr="00164AB2">
        <w:rPr>
          <w:rFonts w:eastAsia="Times New Roman"/>
          <w:szCs w:val="24"/>
        </w:rPr>
        <w:t xml:space="preserve">ίχνει και το τελευταίο φύλλο </w:t>
      </w:r>
      <w:r>
        <w:rPr>
          <w:rFonts w:eastAsia="Times New Roman"/>
          <w:szCs w:val="24"/>
        </w:rPr>
        <w:t>σ</w:t>
      </w:r>
      <w:r w:rsidRPr="00164AB2">
        <w:rPr>
          <w:rFonts w:eastAsia="Times New Roman"/>
          <w:szCs w:val="24"/>
        </w:rPr>
        <w:t>υκής</w:t>
      </w:r>
      <w:r>
        <w:rPr>
          <w:rFonts w:eastAsia="Times New Roman"/>
          <w:szCs w:val="24"/>
        </w:rPr>
        <w:t>.</w:t>
      </w:r>
    </w:p>
    <w:p w14:paraId="4CC5BB64" w14:textId="77777777" w:rsidR="005D719C" w:rsidRDefault="00627F40">
      <w:pPr>
        <w:spacing w:line="600" w:lineRule="auto"/>
        <w:ind w:firstLine="720"/>
        <w:jc w:val="both"/>
        <w:rPr>
          <w:rFonts w:eastAsia="Times New Roman"/>
          <w:szCs w:val="24"/>
        </w:rPr>
      </w:pPr>
      <w:r>
        <w:rPr>
          <w:rFonts w:eastAsia="Times New Roman"/>
          <w:szCs w:val="24"/>
        </w:rPr>
        <w:t>Θ</w:t>
      </w:r>
      <w:r w:rsidRPr="00164AB2">
        <w:rPr>
          <w:rFonts w:eastAsia="Times New Roman"/>
          <w:szCs w:val="24"/>
        </w:rPr>
        <w:t>έλω ν</w:t>
      </w:r>
      <w:r w:rsidRPr="00164AB2">
        <w:rPr>
          <w:rFonts w:eastAsia="Times New Roman"/>
          <w:szCs w:val="24"/>
        </w:rPr>
        <w:t>α π</w:t>
      </w:r>
      <w:r>
        <w:rPr>
          <w:rFonts w:eastAsia="Times New Roman"/>
          <w:szCs w:val="24"/>
        </w:rPr>
        <w:t>ω κάτι για το θέμα των γυναικών. Εγώ, π</w:t>
      </w:r>
      <w:r w:rsidRPr="00164AB2">
        <w:rPr>
          <w:rFonts w:eastAsia="Times New Roman"/>
          <w:szCs w:val="24"/>
        </w:rPr>
        <w:t>ράγματι</w:t>
      </w:r>
      <w:r>
        <w:rPr>
          <w:rFonts w:eastAsia="Times New Roman"/>
          <w:szCs w:val="24"/>
        </w:rPr>
        <w:t>,</w:t>
      </w:r>
      <w:r w:rsidRPr="00164AB2">
        <w:rPr>
          <w:rFonts w:eastAsia="Times New Roman"/>
          <w:szCs w:val="24"/>
        </w:rPr>
        <w:t xml:space="preserve"> έχω υποστηρίξει όλη μου τη ζωή τη μεγαλύτερη συμμετοχή των γυναικών</w:t>
      </w:r>
      <w:r>
        <w:rPr>
          <w:rFonts w:eastAsia="Times New Roman"/>
          <w:szCs w:val="24"/>
        </w:rPr>
        <w:t>.</w:t>
      </w:r>
      <w:r w:rsidRPr="00164AB2">
        <w:rPr>
          <w:rFonts w:eastAsia="Times New Roman"/>
          <w:szCs w:val="24"/>
        </w:rPr>
        <w:t xml:space="preserve"> </w:t>
      </w:r>
      <w:r>
        <w:rPr>
          <w:rFonts w:eastAsia="Times New Roman"/>
          <w:szCs w:val="24"/>
        </w:rPr>
        <w:t xml:space="preserve">Την έχω </w:t>
      </w:r>
      <w:r w:rsidRPr="00164AB2">
        <w:rPr>
          <w:rFonts w:eastAsia="Times New Roman"/>
          <w:szCs w:val="24"/>
        </w:rPr>
        <w:t>υποστηρίξει με πάθος</w:t>
      </w:r>
      <w:r>
        <w:rPr>
          <w:rFonts w:eastAsia="Times New Roman"/>
          <w:szCs w:val="24"/>
        </w:rPr>
        <w:t>,</w:t>
      </w:r>
      <w:r w:rsidRPr="00164AB2">
        <w:rPr>
          <w:rFonts w:eastAsia="Times New Roman"/>
          <w:szCs w:val="24"/>
        </w:rPr>
        <w:t xml:space="preserve"> παρά το ότι η ιδέα της ποσόστωσης με ενοχλούσε πάντα</w:t>
      </w:r>
      <w:r>
        <w:rPr>
          <w:rFonts w:eastAsia="Times New Roman"/>
          <w:szCs w:val="24"/>
        </w:rPr>
        <w:t>.</w:t>
      </w:r>
      <w:r w:rsidRPr="00164AB2">
        <w:rPr>
          <w:rFonts w:eastAsia="Times New Roman"/>
          <w:szCs w:val="24"/>
        </w:rPr>
        <w:t xml:space="preserve"> </w:t>
      </w:r>
      <w:r>
        <w:rPr>
          <w:rFonts w:eastAsia="Times New Roman"/>
          <w:szCs w:val="24"/>
        </w:rPr>
        <w:t>Δ</w:t>
      </w:r>
      <w:r w:rsidRPr="00164AB2">
        <w:rPr>
          <w:rFonts w:eastAsia="Times New Roman"/>
          <w:szCs w:val="24"/>
        </w:rPr>
        <w:t>εν ήθελα να είμαι ποσοστό ποσ</w:t>
      </w:r>
      <w:r>
        <w:rPr>
          <w:rFonts w:eastAsia="Times New Roman"/>
          <w:szCs w:val="24"/>
        </w:rPr>
        <w:t xml:space="preserve">όστωσης </w:t>
      </w:r>
      <w:r w:rsidRPr="00164AB2">
        <w:rPr>
          <w:rFonts w:eastAsia="Times New Roman"/>
          <w:szCs w:val="24"/>
        </w:rPr>
        <w:t xml:space="preserve">και </w:t>
      </w:r>
      <w:r>
        <w:rPr>
          <w:rFonts w:eastAsia="Times New Roman"/>
          <w:szCs w:val="24"/>
        </w:rPr>
        <w:t>π</w:t>
      </w:r>
      <w:r w:rsidRPr="00164AB2">
        <w:rPr>
          <w:rFonts w:eastAsia="Times New Roman"/>
          <w:szCs w:val="24"/>
        </w:rPr>
        <w:t>ροσπαθούσ</w:t>
      </w:r>
      <w:r w:rsidRPr="00164AB2">
        <w:rPr>
          <w:rFonts w:eastAsia="Times New Roman"/>
          <w:szCs w:val="24"/>
        </w:rPr>
        <w:t xml:space="preserve">α </w:t>
      </w:r>
      <w:r>
        <w:rPr>
          <w:rFonts w:eastAsia="Times New Roman"/>
          <w:szCs w:val="24"/>
        </w:rPr>
        <w:t xml:space="preserve">πάντα </w:t>
      </w:r>
      <w:r w:rsidRPr="00164AB2">
        <w:rPr>
          <w:rFonts w:eastAsia="Times New Roman"/>
          <w:szCs w:val="24"/>
        </w:rPr>
        <w:t>να βρω ένα</w:t>
      </w:r>
      <w:r>
        <w:rPr>
          <w:rFonts w:eastAsia="Times New Roman"/>
          <w:szCs w:val="24"/>
        </w:rPr>
        <w:t>ν</w:t>
      </w:r>
      <w:r w:rsidRPr="00164AB2">
        <w:rPr>
          <w:rFonts w:eastAsia="Times New Roman"/>
          <w:szCs w:val="24"/>
        </w:rPr>
        <w:t xml:space="preserve"> τρόπο</w:t>
      </w:r>
      <w:r>
        <w:rPr>
          <w:rFonts w:eastAsia="Times New Roman"/>
          <w:szCs w:val="24"/>
        </w:rPr>
        <w:t>.</w:t>
      </w:r>
      <w:r w:rsidRPr="00164AB2">
        <w:rPr>
          <w:rFonts w:eastAsia="Times New Roman"/>
          <w:szCs w:val="24"/>
        </w:rPr>
        <w:t xml:space="preserve"> </w:t>
      </w:r>
    </w:p>
    <w:p w14:paraId="4CC5BB65" w14:textId="77777777" w:rsidR="005D719C" w:rsidRDefault="00627F40">
      <w:pPr>
        <w:spacing w:line="600" w:lineRule="auto"/>
        <w:ind w:firstLine="720"/>
        <w:jc w:val="both"/>
        <w:rPr>
          <w:rFonts w:eastAsia="Times New Roman"/>
          <w:szCs w:val="24"/>
        </w:rPr>
      </w:pPr>
      <w:r>
        <w:rPr>
          <w:rFonts w:eastAsia="Times New Roman"/>
          <w:szCs w:val="24"/>
        </w:rPr>
        <w:t>Κ</w:t>
      </w:r>
      <w:r w:rsidRPr="00164AB2">
        <w:rPr>
          <w:rFonts w:eastAsia="Times New Roman"/>
          <w:szCs w:val="24"/>
        </w:rPr>
        <w:t>ατέληξ</w:t>
      </w:r>
      <w:r>
        <w:rPr>
          <w:rFonts w:eastAsia="Times New Roman"/>
          <w:szCs w:val="24"/>
        </w:rPr>
        <w:t>α</w:t>
      </w:r>
      <w:r w:rsidRPr="00164AB2">
        <w:rPr>
          <w:rFonts w:eastAsia="Times New Roman"/>
          <w:szCs w:val="24"/>
        </w:rPr>
        <w:t xml:space="preserve"> </w:t>
      </w:r>
      <w:r>
        <w:rPr>
          <w:rFonts w:eastAsia="Times New Roman"/>
          <w:szCs w:val="24"/>
        </w:rPr>
        <w:t>σε ένα</w:t>
      </w:r>
      <w:r w:rsidRPr="00164AB2">
        <w:rPr>
          <w:rFonts w:eastAsia="Times New Roman"/>
          <w:szCs w:val="24"/>
        </w:rPr>
        <w:t xml:space="preserve"> συμπέρασμα</w:t>
      </w:r>
      <w:r>
        <w:rPr>
          <w:rFonts w:eastAsia="Times New Roman"/>
          <w:szCs w:val="24"/>
        </w:rPr>
        <w:t>,</w:t>
      </w:r>
      <w:r w:rsidRPr="00164AB2">
        <w:rPr>
          <w:rFonts w:eastAsia="Times New Roman"/>
          <w:szCs w:val="24"/>
        </w:rPr>
        <w:t xml:space="preserve"> </w:t>
      </w:r>
      <w:r>
        <w:rPr>
          <w:rFonts w:eastAsia="Times New Roman"/>
          <w:szCs w:val="24"/>
        </w:rPr>
        <w:t>κ</w:t>
      </w:r>
      <w:r w:rsidRPr="00164AB2">
        <w:rPr>
          <w:rFonts w:eastAsia="Times New Roman"/>
          <w:szCs w:val="24"/>
        </w:rPr>
        <w:t>ύριε Υπουργέ</w:t>
      </w:r>
      <w:r>
        <w:rPr>
          <w:rFonts w:eastAsia="Times New Roman"/>
          <w:szCs w:val="24"/>
        </w:rPr>
        <w:t>, και σας το λέω. Ο</w:t>
      </w:r>
      <w:r w:rsidRPr="00164AB2">
        <w:rPr>
          <w:rFonts w:eastAsia="Times New Roman"/>
          <w:szCs w:val="24"/>
        </w:rPr>
        <w:t>ποτεδήποτε επ</w:t>
      </w:r>
      <w:r>
        <w:rPr>
          <w:rFonts w:eastAsia="Times New Roman"/>
          <w:szCs w:val="24"/>
        </w:rPr>
        <w:t>εβλήθη</w:t>
      </w:r>
      <w:r w:rsidRPr="00164AB2">
        <w:rPr>
          <w:rFonts w:eastAsia="Times New Roman"/>
          <w:szCs w:val="24"/>
        </w:rPr>
        <w:t xml:space="preserve"> ποσόστωση</w:t>
      </w:r>
      <w:r>
        <w:rPr>
          <w:rFonts w:eastAsia="Times New Roman"/>
          <w:szCs w:val="24"/>
        </w:rPr>
        <w:t>,</w:t>
      </w:r>
      <w:r w:rsidRPr="00164AB2">
        <w:rPr>
          <w:rFonts w:eastAsia="Times New Roman"/>
          <w:szCs w:val="24"/>
        </w:rPr>
        <w:t xml:space="preserve"> από το μικρότερο σωματείο μέχρι το μεγαλύτερο</w:t>
      </w:r>
      <w:r>
        <w:rPr>
          <w:rFonts w:eastAsia="Times New Roman"/>
          <w:szCs w:val="24"/>
        </w:rPr>
        <w:t xml:space="preserve"> </w:t>
      </w:r>
      <w:r>
        <w:rPr>
          <w:rFonts w:eastAsia="Times New Roman"/>
          <w:szCs w:val="24"/>
        </w:rPr>
        <w:t>-</w:t>
      </w:r>
      <w:r w:rsidRPr="00164AB2">
        <w:rPr>
          <w:rFonts w:eastAsia="Times New Roman"/>
          <w:szCs w:val="24"/>
        </w:rPr>
        <w:t>βλέπ</w:t>
      </w:r>
      <w:r>
        <w:rPr>
          <w:rFonts w:eastAsia="Times New Roman"/>
          <w:szCs w:val="24"/>
        </w:rPr>
        <w:t xml:space="preserve">ετε </w:t>
      </w:r>
      <w:r w:rsidRPr="00164AB2">
        <w:rPr>
          <w:rFonts w:eastAsia="Times New Roman"/>
          <w:szCs w:val="24"/>
        </w:rPr>
        <w:t>Βουλή των Ελλήνων</w:t>
      </w:r>
      <w:r>
        <w:rPr>
          <w:rFonts w:eastAsia="Times New Roman"/>
          <w:szCs w:val="24"/>
        </w:rPr>
        <w:t xml:space="preserve">- </w:t>
      </w:r>
      <w:r w:rsidRPr="00164AB2">
        <w:rPr>
          <w:rFonts w:eastAsia="Times New Roman"/>
          <w:szCs w:val="24"/>
        </w:rPr>
        <w:t>τα αποτελέσματα ήταν αντίθετα</w:t>
      </w:r>
      <w:r>
        <w:rPr>
          <w:rFonts w:eastAsia="Times New Roman"/>
          <w:szCs w:val="24"/>
        </w:rPr>
        <w:t>.</w:t>
      </w:r>
      <w:r w:rsidRPr="00164AB2">
        <w:rPr>
          <w:rFonts w:eastAsia="Times New Roman"/>
          <w:szCs w:val="24"/>
        </w:rPr>
        <w:t xml:space="preserve"> </w:t>
      </w:r>
      <w:r>
        <w:rPr>
          <w:rFonts w:eastAsia="Times New Roman"/>
          <w:szCs w:val="24"/>
        </w:rPr>
        <w:t>Μειώθηκαν, τ</w:t>
      </w:r>
      <w:r w:rsidRPr="00164AB2">
        <w:rPr>
          <w:rFonts w:eastAsia="Times New Roman"/>
          <w:szCs w:val="24"/>
        </w:rPr>
        <w:t>ελικά</w:t>
      </w:r>
      <w:r>
        <w:rPr>
          <w:rFonts w:eastAsia="Times New Roman"/>
          <w:szCs w:val="24"/>
        </w:rPr>
        <w:t>,</w:t>
      </w:r>
      <w:r w:rsidRPr="00164AB2">
        <w:rPr>
          <w:rFonts w:eastAsia="Times New Roman"/>
          <w:szCs w:val="24"/>
        </w:rPr>
        <w:t xml:space="preserve"> οι γυναίκες</w:t>
      </w:r>
      <w:r>
        <w:rPr>
          <w:rFonts w:eastAsia="Times New Roman"/>
          <w:szCs w:val="24"/>
        </w:rPr>
        <w:t>,</w:t>
      </w:r>
      <w:r w:rsidRPr="00164AB2">
        <w:rPr>
          <w:rFonts w:eastAsia="Times New Roman"/>
          <w:szCs w:val="24"/>
        </w:rPr>
        <w:t xml:space="preserve"> δεν βρέθηκαν οι γυναίκες</w:t>
      </w:r>
      <w:r>
        <w:rPr>
          <w:rFonts w:eastAsia="Times New Roman"/>
          <w:szCs w:val="24"/>
        </w:rPr>
        <w:t>,</w:t>
      </w:r>
      <w:r w:rsidRPr="00164AB2">
        <w:rPr>
          <w:rFonts w:eastAsia="Times New Roman"/>
          <w:szCs w:val="24"/>
        </w:rPr>
        <w:t xml:space="preserve"> </w:t>
      </w:r>
      <w:r>
        <w:rPr>
          <w:rFonts w:eastAsia="Times New Roman"/>
          <w:szCs w:val="24"/>
        </w:rPr>
        <w:t>έβαζαν υποψηφιότητα</w:t>
      </w:r>
      <w:r w:rsidRPr="00164AB2">
        <w:rPr>
          <w:rFonts w:eastAsia="Times New Roman"/>
          <w:szCs w:val="24"/>
        </w:rPr>
        <w:t xml:space="preserve"> οι γυναίκες μόνο και μόνο για να γεμίσουν τα ψηφοδέλτια</w:t>
      </w:r>
      <w:r>
        <w:rPr>
          <w:rFonts w:eastAsia="Times New Roman"/>
          <w:szCs w:val="24"/>
        </w:rPr>
        <w:t>.</w:t>
      </w:r>
      <w:r w:rsidRPr="00164AB2">
        <w:rPr>
          <w:rFonts w:eastAsia="Times New Roman"/>
          <w:szCs w:val="24"/>
        </w:rPr>
        <w:t xml:space="preserve"> </w:t>
      </w:r>
      <w:r>
        <w:rPr>
          <w:rFonts w:eastAsia="Times New Roman"/>
          <w:szCs w:val="24"/>
        </w:rPr>
        <w:t>Ο</w:t>
      </w:r>
      <w:r w:rsidRPr="00164AB2">
        <w:rPr>
          <w:rFonts w:eastAsia="Times New Roman"/>
          <w:szCs w:val="24"/>
        </w:rPr>
        <w:t>ι γυναίκες αυτές δεν επιθυμούσαν να λάβουν μέρος</w:t>
      </w:r>
      <w:r>
        <w:rPr>
          <w:rFonts w:eastAsia="Times New Roman"/>
          <w:szCs w:val="24"/>
        </w:rPr>
        <w:t xml:space="preserve">, άρα δεν τιμούσαν </w:t>
      </w:r>
      <w:r w:rsidRPr="00164AB2">
        <w:rPr>
          <w:rFonts w:eastAsia="Times New Roman"/>
          <w:szCs w:val="24"/>
        </w:rPr>
        <w:t>τη μαχητικότητα των γυναικών</w:t>
      </w:r>
      <w:r>
        <w:rPr>
          <w:rFonts w:eastAsia="Times New Roman"/>
          <w:szCs w:val="24"/>
        </w:rPr>
        <w:t>.</w:t>
      </w:r>
      <w:r w:rsidRPr="00164AB2">
        <w:rPr>
          <w:rFonts w:eastAsia="Times New Roman"/>
          <w:szCs w:val="24"/>
        </w:rPr>
        <w:t xml:space="preserve"> </w:t>
      </w:r>
      <w:r>
        <w:rPr>
          <w:rFonts w:eastAsia="Times New Roman"/>
          <w:szCs w:val="24"/>
        </w:rPr>
        <w:t>Το αποτέλεσμα ήταν μπούμερανγκ</w:t>
      </w:r>
      <w:r w:rsidRPr="00164AB2">
        <w:rPr>
          <w:rFonts w:eastAsia="Times New Roman"/>
          <w:szCs w:val="24"/>
        </w:rPr>
        <w:t xml:space="preserve"> για τις γυναίκες</w:t>
      </w:r>
      <w:r>
        <w:rPr>
          <w:rFonts w:eastAsia="Times New Roman"/>
          <w:szCs w:val="24"/>
        </w:rPr>
        <w:t>.</w:t>
      </w:r>
    </w:p>
    <w:p w14:paraId="4CC5BB66" w14:textId="77777777" w:rsidR="005D719C" w:rsidRDefault="00627F40">
      <w:pPr>
        <w:spacing w:line="600" w:lineRule="auto"/>
        <w:ind w:firstLine="720"/>
        <w:jc w:val="both"/>
        <w:rPr>
          <w:rFonts w:eastAsia="Times New Roman"/>
          <w:szCs w:val="24"/>
        </w:rPr>
      </w:pPr>
      <w:r>
        <w:rPr>
          <w:rFonts w:eastAsia="Times New Roman"/>
          <w:szCs w:val="24"/>
        </w:rPr>
        <w:lastRenderedPageBreak/>
        <w:t>Σ</w:t>
      </w:r>
      <w:r w:rsidRPr="00164AB2">
        <w:rPr>
          <w:rFonts w:eastAsia="Times New Roman"/>
          <w:szCs w:val="24"/>
        </w:rPr>
        <w:t>ας τ</w:t>
      </w:r>
      <w:r w:rsidRPr="00164AB2">
        <w:rPr>
          <w:rFonts w:eastAsia="Times New Roman"/>
          <w:szCs w:val="24"/>
        </w:rPr>
        <w:t>ο λέω</w:t>
      </w:r>
      <w:r>
        <w:rPr>
          <w:rFonts w:eastAsia="Times New Roman"/>
          <w:szCs w:val="24"/>
        </w:rPr>
        <w:t>, κυρίες συνάδελφοι, διότι</w:t>
      </w:r>
      <w:r w:rsidRPr="00164AB2">
        <w:rPr>
          <w:rFonts w:eastAsia="Times New Roman"/>
          <w:szCs w:val="24"/>
        </w:rPr>
        <w:t xml:space="preserve"> θα το έχετε ζήσει και </w:t>
      </w:r>
      <w:r>
        <w:rPr>
          <w:rFonts w:eastAsia="Times New Roman"/>
          <w:szCs w:val="24"/>
        </w:rPr>
        <w:t>εσείς.</w:t>
      </w:r>
      <w:r w:rsidRPr="00164AB2">
        <w:rPr>
          <w:rFonts w:eastAsia="Times New Roman"/>
          <w:szCs w:val="24"/>
        </w:rPr>
        <w:t xml:space="preserve"> </w:t>
      </w:r>
      <w:r>
        <w:rPr>
          <w:rFonts w:eastAsia="Times New Roman"/>
          <w:szCs w:val="24"/>
        </w:rPr>
        <w:t>Μ</w:t>
      </w:r>
      <w:r w:rsidRPr="00164AB2">
        <w:rPr>
          <w:rFonts w:eastAsia="Times New Roman"/>
          <w:szCs w:val="24"/>
        </w:rPr>
        <w:t>ία γυν</w:t>
      </w:r>
      <w:r>
        <w:rPr>
          <w:rFonts w:eastAsia="Times New Roman"/>
          <w:szCs w:val="24"/>
        </w:rPr>
        <w:t xml:space="preserve">αίκα που θέλει τη συμμετοχή της, τη διεκδικεί </w:t>
      </w:r>
      <w:r w:rsidRPr="00164AB2">
        <w:rPr>
          <w:rFonts w:eastAsia="Times New Roman"/>
          <w:szCs w:val="24"/>
        </w:rPr>
        <w:t>και την πετυχαίνει πάρα πολύ εύκολα</w:t>
      </w:r>
      <w:r>
        <w:rPr>
          <w:rFonts w:eastAsia="Times New Roman"/>
          <w:szCs w:val="24"/>
        </w:rPr>
        <w:t>.</w:t>
      </w:r>
      <w:r w:rsidRPr="00164AB2">
        <w:rPr>
          <w:rFonts w:eastAsia="Times New Roman"/>
          <w:szCs w:val="24"/>
        </w:rPr>
        <w:t xml:space="preserve"> </w:t>
      </w:r>
      <w:r>
        <w:rPr>
          <w:rFonts w:eastAsia="Times New Roman"/>
          <w:szCs w:val="24"/>
        </w:rPr>
        <w:t>Ε</w:t>
      </w:r>
      <w:r w:rsidRPr="00164AB2">
        <w:rPr>
          <w:rFonts w:eastAsia="Times New Roman"/>
          <w:szCs w:val="24"/>
        </w:rPr>
        <w:t>γώ εκεί που δυσκολευόμουν</w:t>
      </w:r>
      <w:r>
        <w:rPr>
          <w:rFonts w:eastAsia="Times New Roman"/>
          <w:szCs w:val="24"/>
        </w:rPr>
        <w:t>,</w:t>
      </w:r>
      <w:r w:rsidRPr="00164AB2">
        <w:rPr>
          <w:rFonts w:eastAsia="Times New Roman"/>
          <w:szCs w:val="24"/>
        </w:rPr>
        <w:t xml:space="preserve"> ακόμα και σε </w:t>
      </w:r>
      <w:r>
        <w:rPr>
          <w:rFonts w:eastAsia="Times New Roman"/>
          <w:szCs w:val="24"/>
        </w:rPr>
        <w:t xml:space="preserve">διάφορους συνδικαλιστικούς φορείς, και θέλαμε να κατεβάσουμε </w:t>
      </w:r>
      <w:r w:rsidRPr="00164AB2">
        <w:rPr>
          <w:rFonts w:eastAsia="Times New Roman"/>
          <w:szCs w:val="24"/>
        </w:rPr>
        <w:t>γυν</w:t>
      </w:r>
      <w:r w:rsidRPr="00164AB2">
        <w:rPr>
          <w:rFonts w:eastAsia="Times New Roman"/>
          <w:szCs w:val="24"/>
        </w:rPr>
        <w:t>αίκες</w:t>
      </w:r>
      <w:r>
        <w:rPr>
          <w:rFonts w:eastAsia="Times New Roman"/>
          <w:szCs w:val="24"/>
        </w:rPr>
        <w:t>,</w:t>
      </w:r>
      <w:r w:rsidRPr="00164AB2">
        <w:rPr>
          <w:rFonts w:eastAsia="Times New Roman"/>
          <w:szCs w:val="24"/>
        </w:rPr>
        <w:t xml:space="preserve"> ξέραμε ότι </w:t>
      </w:r>
      <w:r>
        <w:rPr>
          <w:rFonts w:eastAsia="Times New Roman"/>
          <w:szCs w:val="24"/>
        </w:rPr>
        <w:t>αν τις</w:t>
      </w:r>
      <w:r w:rsidRPr="00164AB2">
        <w:rPr>
          <w:rFonts w:eastAsia="Times New Roman"/>
          <w:szCs w:val="24"/>
        </w:rPr>
        <w:t xml:space="preserve"> κατεβάζ</w:t>
      </w:r>
      <w:r>
        <w:rPr>
          <w:rFonts w:eastAsia="Times New Roman"/>
          <w:szCs w:val="24"/>
        </w:rPr>
        <w:t>α</w:t>
      </w:r>
      <w:r w:rsidRPr="00164AB2">
        <w:rPr>
          <w:rFonts w:eastAsia="Times New Roman"/>
          <w:szCs w:val="24"/>
        </w:rPr>
        <w:t>με με το ζόρι</w:t>
      </w:r>
      <w:r>
        <w:rPr>
          <w:rFonts w:eastAsia="Times New Roman"/>
          <w:szCs w:val="24"/>
        </w:rPr>
        <w:t>,</w:t>
      </w:r>
      <w:r w:rsidRPr="00164AB2">
        <w:rPr>
          <w:rFonts w:eastAsia="Times New Roman"/>
          <w:szCs w:val="24"/>
        </w:rPr>
        <w:t xml:space="preserve"> είχαμε </w:t>
      </w:r>
      <w:r>
        <w:rPr>
          <w:rFonts w:eastAsia="Times New Roman"/>
          <w:szCs w:val="24"/>
        </w:rPr>
        <w:t>αποτύχει, αν</w:t>
      </w:r>
      <w:r w:rsidRPr="00164AB2">
        <w:rPr>
          <w:rFonts w:eastAsia="Times New Roman"/>
          <w:szCs w:val="24"/>
        </w:rPr>
        <w:t xml:space="preserve"> της κατεβάζαμε </w:t>
      </w:r>
      <w:r>
        <w:rPr>
          <w:rFonts w:eastAsia="Times New Roman"/>
          <w:szCs w:val="24"/>
        </w:rPr>
        <w:t>γιατί</w:t>
      </w:r>
      <w:r w:rsidRPr="00164AB2">
        <w:rPr>
          <w:rFonts w:eastAsia="Times New Roman"/>
          <w:szCs w:val="24"/>
        </w:rPr>
        <w:t xml:space="preserve"> πραγματικά </w:t>
      </w:r>
      <w:r>
        <w:rPr>
          <w:rFonts w:eastAsia="Times New Roman"/>
          <w:szCs w:val="24"/>
        </w:rPr>
        <w:t>ήθελαν,</w:t>
      </w:r>
      <w:r w:rsidRPr="00164AB2">
        <w:rPr>
          <w:rFonts w:eastAsia="Times New Roman"/>
          <w:szCs w:val="24"/>
        </w:rPr>
        <w:t xml:space="preserve"> είχα</w:t>
      </w:r>
      <w:r>
        <w:rPr>
          <w:rFonts w:eastAsia="Times New Roman"/>
          <w:szCs w:val="24"/>
        </w:rPr>
        <w:t>με</w:t>
      </w:r>
      <w:r w:rsidRPr="00164AB2">
        <w:rPr>
          <w:rFonts w:eastAsia="Times New Roman"/>
          <w:szCs w:val="24"/>
        </w:rPr>
        <w:t xml:space="preserve"> πετύχει</w:t>
      </w:r>
      <w:r>
        <w:rPr>
          <w:rFonts w:eastAsia="Times New Roman"/>
          <w:szCs w:val="24"/>
        </w:rPr>
        <w:t>.</w:t>
      </w:r>
    </w:p>
    <w:p w14:paraId="4CC5BB67" w14:textId="77777777" w:rsidR="005D719C" w:rsidRDefault="00627F40">
      <w:pPr>
        <w:spacing w:line="600" w:lineRule="auto"/>
        <w:ind w:firstLine="720"/>
        <w:jc w:val="both"/>
        <w:rPr>
          <w:rFonts w:eastAsia="Times New Roman"/>
          <w:szCs w:val="24"/>
        </w:rPr>
      </w:pPr>
      <w:r w:rsidRPr="00164AB2">
        <w:rPr>
          <w:rFonts w:eastAsia="Times New Roman"/>
          <w:szCs w:val="24"/>
        </w:rPr>
        <w:t>Δεν νομίζω ότι τελικώς θα έχετε καλ</w:t>
      </w:r>
      <w:r>
        <w:rPr>
          <w:rFonts w:eastAsia="Times New Roman"/>
          <w:szCs w:val="24"/>
        </w:rPr>
        <w:t>ό</w:t>
      </w:r>
      <w:r w:rsidRPr="00164AB2">
        <w:rPr>
          <w:rFonts w:eastAsia="Times New Roman"/>
          <w:szCs w:val="24"/>
        </w:rPr>
        <w:t xml:space="preserve"> αποτέλεσμα</w:t>
      </w:r>
      <w:r>
        <w:rPr>
          <w:rFonts w:eastAsia="Times New Roman"/>
          <w:szCs w:val="24"/>
        </w:rPr>
        <w:t xml:space="preserve"> με αυτή την ιστορία.</w:t>
      </w:r>
      <w:r w:rsidRPr="00164AB2">
        <w:rPr>
          <w:rFonts w:eastAsia="Times New Roman"/>
          <w:szCs w:val="24"/>
        </w:rPr>
        <w:t xml:space="preserve"> </w:t>
      </w:r>
      <w:r>
        <w:rPr>
          <w:rFonts w:eastAsia="Times New Roman"/>
          <w:szCs w:val="24"/>
        </w:rPr>
        <w:t xml:space="preserve">Θα έχετε </w:t>
      </w:r>
      <w:r w:rsidRPr="00164AB2">
        <w:rPr>
          <w:rFonts w:eastAsia="Times New Roman"/>
          <w:szCs w:val="24"/>
        </w:rPr>
        <w:t>το αντίθετο αποτέλεσμα και θα έχετε και σωματεία και ο</w:t>
      </w:r>
      <w:r w:rsidRPr="00164AB2">
        <w:rPr>
          <w:rFonts w:eastAsia="Times New Roman"/>
          <w:szCs w:val="24"/>
        </w:rPr>
        <w:t xml:space="preserve">μοσπονδίες οι οποίες </w:t>
      </w:r>
      <w:r>
        <w:rPr>
          <w:rFonts w:eastAsia="Times New Roman"/>
          <w:szCs w:val="24"/>
        </w:rPr>
        <w:t>δεν θα</w:t>
      </w:r>
      <w:r w:rsidRPr="00164AB2">
        <w:rPr>
          <w:rFonts w:eastAsia="Times New Roman"/>
          <w:szCs w:val="24"/>
        </w:rPr>
        <w:t xml:space="preserve"> μπορούν να λειτουργήσουν</w:t>
      </w:r>
      <w:r>
        <w:rPr>
          <w:rFonts w:eastAsia="Times New Roman"/>
          <w:szCs w:val="24"/>
        </w:rPr>
        <w:t>.</w:t>
      </w:r>
      <w:r w:rsidRPr="00164AB2">
        <w:rPr>
          <w:rFonts w:eastAsia="Times New Roman"/>
          <w:szCs w:val="24"/>
        </w:rPr>
        <w:t xml:space="preserve"> </w:t>
      </w:r>
      <w:r>
        <w:rPr>
          <w:rFonts w:eastAsia="Times New Roman"/>
          <w:szCs w:val="24"/>
        </w:rPr>
        <w:t xml:space="preserve">Κι </w:t>
      </w:r>
      <w:r w:rsidRPr="00164AB2">
        <w:rPr>
          <w:rFonts w:eastAsia="Times New Roman"/>
          <w:szCs w:val="24"/>
        </w:rPr>
        <w:t xml:space="preserve">όταν </w:t>
      </w:r>
      <w:r>
        <w:rPr>
          <w:rFonts w:eastAsia="Times New Roman"/>
          <w:szCs w:val="24"/>
        </w:rPr>
        <w:t xml:space="preserve">δεν </w:t>
      </w:r>
      <w:r w:rsidRPr="00164AB2">
        <w:rPr>
          <w:rFonts w:eastAsia="Times New Roman"/>
          <w:szCs w:val="24"/>
        </w:rPr>
        <w:t>θα μπορούν να λειτουργήσουν</w:t>
      </w:r>
      <w:r>
        <w:rPr>
          <w:rFonts w:eastAsia="Times New Roman"/>
          <w:szCs w:val="24"/>
        </w:rPr>
        <w:t>,</w:t>
      </w:r>
      <w:r w:rsidRPr="00164AB2">
        <w:rPr>
          <w:rFonts w:eastAsia="Times New Roman"/>
          <w:szCs w:val="24"/>
        </w:rPr>
        <w:t xml:space="preserve"> θα αρχίσουν όλα τα μαγειρέματα και θα έχουμε απόλυτη αδυναμία λειτουργίας αυτών των ομοσπονδιών</w:t>
      </w:r>
      <w:r>
        <w:rPr>
          <w:rFonts w:eastAsia="Times New Roman"/>
          <w:szCs w:val="24"/>
        </w:rPr>
        <w:t xml:space="preserve">. </w:t>
      </w:r>
    </w:p>
    <w:p w14:paraId="4CC5BB6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Κάνετε λάθος σε αυτό. Πουλιέται ωραία, ακούγεται ωραία για τις </w:t>
      </w:r>
      <w:r>
        <w:rPr>
          <w:rFonts w:eastAsia="Times New Roman" w:cs="Times New Roman"/>
          <w:szCs w:val="24"/>
        </w:rPr>
        <w:t>γυναίκες, αλλά τελικώς καταλήγει εις βάρος των γυναικών.</w:t>
      </w:r>
    </w:p>
    <w:p w14:paraId="4CC5BB6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τρίτη και τελευταία παρατήρηση μου στο θέμα του νομοσχεδίου είναι, κύριοι συνάδελφοι, το θέμα -για το οποίο έχω </w:t>
      </w:r>
      <w:r>
        <w:rPr>
          <w:rFonts w:eastAsia="Times New Roman" w:cs="Times New Roman"/>
          <w:szCs w:val="24"/>
        </w:rPr>
        <w:lastRenderedPageBreak/>
        <w:t xml:space="preserve">καταθέσει ερώτηση και γι’ αυτό το ξέρω και καλύτερα- του </w:t>
      </w:r>
      <w:r>
        <w:rPr>
          <w:rFonts w:eastAsia="Times New Roman" w:cs="Times New Roman"/>
          <w:szCs w:val="24"/>
        </w:rPr>
        <w:t>ι</w:t>
      </w:r>
      <w:r>
        <w:rPr>
          <w:rFonts w:eastAsia="Times New Roman" w:cs="Times New Roman"/>
          <w:szCs w:val="24"/>
        </w:rPr>
        <w:t xml:space="preserve">πποδρόμου. Κύριε Υπουργέ, έχω καταθέσει συγκεκριμένη ερώτηση με συγκεκριμένα στοιχεία. </w:t>
      </w:r>
    </w:p>
    <w:p w14:paraId="4CC5BB6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πιο φωτογραφική διάταξη. Και θέλω όλοι εσείς που θα την ψηφίσετε να το ξέρετε ότι είναι φωτογραφική η διάταξη. Δεν υπάρχει σε </w:t>
      </w:r>
      <w:r>
        <w:rPr>
          <w:rFonts w:eastAsia="Times New Roman" w:cs="Times New Roman"/>
          <w:szCs w:val="24"/>
        </w:rPr>
        <w:t xml:space="preserve">κανένα μέρος του κόσμου ελέγχων και ελεγχόμενος να είναι ο ίδιος. Έχει δοθεί αυτή τη στιγμή η δυνατότητα στον ΟΠΑΠ να έχει τη δυνατότητα να συμμετέχει στο </w:t>
      </w:r>
      <w:r>
        <w:rPr>
          <w:rFonts w:eastAsia="Times New Roman" w:cs="Times New Roman"/>
          <w:szCs w:val="24"/>
        </w:rPr>
        <w:t>«</w:t>
      </w:r>
      <w:r>
        <w:rPr>
          <w:rFonts w:eastAsia="Times New Roman" w:cs="Times New Roman"/>
          <w:szCs w:val="24"/>
        </w:rPr>
        <w:t>ΣΤΟΙΧΗΜΑ</w:t>
      </w:r>
      <w:r>
        <w:rPr>
          <w:rFonts w:eastAsia="Times New Roman" w:cs="Times New Roman"/>
          <w:szCs w:val="24"/>
        </w:rPr>
        <w:t>»</w:t>
      </w:r>
      <w:r>
        <w:rPr>
          <w:rFonts w:eastAsia="Times New Roman" w:cs="Times New Roman"/>
          <w:szCs w:val="24"/>
        </w:rPr>
        <w:t xml:space="preserve">, να οργανώνει το στοίχημα του </w:t>
      </w:r>
      <w:r>
        <w:rPr>
          <w:rFonts w:eastAsia="Times New Roman" w:cs="Times New Roman"/>
          <w:szCs w:val="24"/>
        </w:rPr>
        <w:t>ι</w:t>
      </w:r>
      <w:r>
        <w:rPr>
          <w:rFonts w:eastAsia="Times New Roman" w:cs="Times New Roman"/>
          <w:szCs w:val="24"/>
        </w:rPr>
        <w:t>πποδρόμου και αυτό το πράγμα να επιτρέπεται σε αυτή τη χώρα</w:t>
      </w:r>
      <w:r>
        <w:rPr>
          <w:rFonts w:eastAsia="Times New Roman" w:cs="Times New Roman"/>
          <w:szCs w:val="24"/>
        </w:rPr>
        <w:t>. Δεν υπάρχει αυτό, κύριε Υπουργέ. Κάνετε τεράστιο λάθος. Και κάνετε έγκλημα.</w:t>
      </w:r>
    </w:p>
    <w:p w14:paraId="4CC5BB6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Επί τρία χρόνια έχουν σταματήσει οι ιπποδρομίες. Τρεις χιλιάδες οικογένειες </w:t>
      </w:r>
      <w:r>
        <w:rPr>
          <w:rFonts w:eastAsia="Times New Roman" w:cs="Times New Roman"/>
          <w:szCs w:val="24"/>
        </w:rPr>
        <w:t>-</w:t>
      </w:r>
      <w:r>
        <w:rPr>
          <w:rFonts w:eastAsia="Times New Roman" w:cs="Times New Roman"/>
          <w:szCs w:val="24"/>
        </w:rPr>
        <w:t>σας το είπε και νωρίτερα ο συνάδελφος- δεν έχουν τη δυνατότητα να φάνε το ψωμί τους, διότι κάποιος μπ</w:t>
      </w:r>
      <w:r>
        <w:rPr>
          <w:rFonts w:eastAsia="Times New Roman" w:cs="Times New Roman"/>
          <w:szCs w:val="24"/>
        </w:rPr>
        <w:t xml:space="preserve">λοκάρει μονίμως τις ιπποδρομίες. Και έρχεστε τώρα να κάνετε μία ρύθμιση, η οποία είναι 100% φωτογραφική, η οποία δίνει σε έναν άνθρωπο, δηλαδή, σε έναν οργανισμό που έχει υπογράψει </w:t>
      </w:r>
      <w:r>
        <w:rPr>
          <w:rFonts w:eastAsia="Times New Roman" w:cs="Times New Roman"/>
          <w:szCs w:val="24"/>
        </w:rPr>
        <w:lastRenderedPageBreak/>
        <w:t>σύμβαση με το ελληνικό κράτος δυνατότητες τις οποίες η σύμβαση δεν του έδιν</w:t>
      </w:r>
      <w:r>
        <w:rPr>
          <w:rFonts w:eastAsia="Times New Roman" w:cs="Times New Roman"/>
          <w:szCs w:val="24"/>
        </w:rPr>
        <w:t>ε διά ενός νομοσχεδίου.</w:t>
      </w:r>
    </w:p>
    <w:p w14:paraId="4CC5BB6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Κατά τη γνώμη μου, η σύμβαση ήταν κακή. Επί δικών μας ημερών υπεγράφη. Εν πάση περιπτώσει, δεν ήταν και η καλύτερη σύμβαση. Και έρχεστε από πάνω να κάνετε και όλα αυτά. Εκεί γιατί δεν βάζετε και μια φωτογραφία να σας κάνω εγώ την πε</w:t>
      </w:r>
      <w:r>
        <w:rPr>
          <w:rFonts w:eastAsia="Times New Roman" w:cs="Times New Roman"/>
          <w:szCs w:val="24"/>
        </w:rPr>
        <w:t>ριγραφή του ενδιαφερόμενου; Να ξέρετε, όμως, ότι βάζετε την υπογραφή σας κάτω από μία ιστορία η οποία δεν επιτρέπεται.</w:t>
      </w:r>
    </w:p>
    <w:p w14:paraId="4CC5BB6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δεν το λέω μόνο εγώ. Διαβάσατε την έκθεση της Επιστημονικής Υπηρεσίας της Βουλής; Η επιστημονική έκθεση της Βουλής σ</w:t>
      </w:r>
      <w:r>
        <w:rPr>
          <w:rFonts w:eastAsia="Times New Roman" w:cs="Times New Roman"/>
          <w:szCs w:val="24"/>
        </w:rPr>
        <w:t>ά</w:t>
      </w:r>
      <w:r>
        <w:rPr>
          <w:rFonts w:eastAsia="Times New Roman" w:cs="Times New Roman"/>
          <w:szCs w:val="24"/>
        </w:rPr>
        <w:t xml:space="preserve">ς λέει </w:t>
      </w:r>
      <w:r>
        <w:rPr>
          <w:rFonts w:eastAsia="Times New Roman" w:cs="Times New Roman"/>
          <w:szCs w:val="24"/>
        </w:rPr>
        <w:t>-</w:t>
      </w:r>
      <w:r>
        <w:rPr>
          <w:rFonts w:eastAsia="Times New Roman" w:cs="Times New Roman"/>
          <w:szCs w:val="24"/>
        </w:rPr>
        <w:t>διαβάστε</w:t>
      </w:r>
      <w:r>
        <w:rPr>
          <w:rFonts w:eastAsia="Times New Roman" w:cs="Times New Roman"/>
          <w:szCs w:val="24"/>
        </w:rPr>
        <w:t xml:space="preserve"> την- ότι υπάρχει προβληματισμός γιατί κινδυνεύει το δημόσιο συμφέρον. Γιατί κινδυνεύει το δημόσιο συμφέρον; Εμείς εδώ, κύριοι συνάδελφοι, τι είμαστε; Τι εκπροσωπούμε; Το δημόσιο συμφέρον εκπροσωπούμε. Εγώ ούτε διακεκριμένος νομικός είμαι ούτε τίποτα. Όταν</w:t>
      </w:r>
      <w:r>
        <w:rPr>
          <w:rFonts w:eastAsia="Times New Roman" w:cs="Times New Roman"/>
          <w:szCs w:val="24"/>
        </w:rPr>
        <w:t xml:space="preserve"> διάβασα, όμως, την επιστημονική έκθεση της Βουλής, επιβεβαίωσα αυτό το οποίο πραγματικά πίστευα. Αυτή η διάταξη είναι εις βάρος του </w:t>
      </w:r>
      <w:r>
        <w:rPr>
          <w:rFonts w:eastAsia="Times New Roman" w:cs="Times New Roman"/>
          <w:szCs w:val="24"/>
        </w:rPr>
        <w:lastRenderedPageBreak/>
        <w:t>δημοσίου συμφέροντος. Σας το λέω. Έχετε την ψήφο σας. Σκεφθείτε το καλά. Διότι αυτό είναι μια ιστορία, η οποία ούτως ή άλλω</w:t>
      </w:r>
      <w:r>
        <w:rPr>
          <w:rFonts w:eastAsia="Times New Roman" w:cs="Times New Roman"/>
          <w:szCs w:val="24"/>
        </w:rPr>
        <w:t xml:space="preserve">ς θα έχει συνέχεια. </w:t>
      </w:r>
    </w:p>
    <w:p w14:paraId="4CC5BB6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έρχομαι τώρα, κύριε Πρόεδρε, στο θέμα των τροπολογιών. Κυρίες και κύριοι συνάδελφοι, αυτό που βιώνουμε αυτές τις μέρες δεν είναι Βουλή. Δεν είναι κοινοβουλευτική διαδικασία. Εγώ θέλω να συνεισφέρω θετικά. Ειλικρινά σας το λέω. Δεν </w:t>
      </w:r>
      <w:r>
        <w:rPr>
          <w:rFonts w:eastAsia="Times New Roman" w:cs="Times New Roman"/>
          <w:szCs w:val="24"/>
        </w:rPr>
        <w:t xml:space="preserve">μπορεί, όμως, να μας έρχονται ολόκληρα νομοσχέδια με τη μορφή της τροπολογίας. </w:t>
      </w:r>
    </w:p>
    <w:p w14:paraId="4CC5BB6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Αυτό που έγινε σήμερα με το νομοσχέδιο της υγείας, είναι τραγέλαφος. Είναι καραγκιοζιλίκι. Δεν ξέρω με τι άλλα ελληνικά να σας το πω. Δεν μπορεί να τελειώνει στις 16.00΄ το νομ</w:t>
      </w:r>
      <w:r>
        <w:rPr>
          <w:rFonts w:eastAsia="Times New Roman" w:cs="Times New Roman"/>
          <w:szCs w:val="24"/>
        </w:rPr>
        <w:t>οσχέδιο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γείας και στο νομοσχέδιο του Υπουργείου Αθλητισμού να έρχεται μία τροπολογία τριών σελίδων για το Υπουργείο Υγείας! Και γιατί έρχεται; Δεν μπορούσε </w:t>
      </w:r>
      <w:r>
        <w:rPr>
          <w:rFonts w:eastAsia="Times New Roman" w:cs="Times New Roman"/>
          <w:szCs w:val="24"/>
        </w:rPr>
        <w:t>-</w:t>
      </w:r>
      <w:r>
        <w:rPr>
          <w:rFonts w:eastAsia="Times New Roman" w:cs="Times New Roman"/>
          <w:szCs w:val="24"/>
        </w:rPr>
        <w:t xml:space="preserve">λέει- να ωριμάσει νωρίτερα. Καλά, δεν ήξερε το Υπουργείο Υγείας ότι έχει ολόκληρο νομοσχέδιο; </w:t>
      </w:r>
      <w:r>
        <w:rPr>
          <w:rFonts w:eastAsia="Times New Roman" w:cs="Times New Roman"/>
          <w:szCs w:val="24"/>
        </w:rPr>
        <w:t>Δεν μπορούσε να την ωριμάσει νωρίτερα;</w:t>
      </w:r>
    </w:p>
    <w:p w14:paraId="4CC5BB70" w14:textId="77777777" w:rsidR="005D719C" w:rsidRDefault="00627F40">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Τη ζήτησε, όμως, ο κ. Κέλλας, κυρία Μπακογιάννη.</w:t>
      </w:r>
    </w:p>
    <w:p w14:paraId="4CC5BB71" w14:textId="77777777" w:rsidR="005D719C" w:rsidRDefault="00627F40">
      <w:pPr>
        <w:spacing w:line="600" w:lineRule="auto"/>
        <w:ind w:firstLine="720"/>
        <w:jc w:val="both"/>
        <w:rPr>
          <w:rFonts w:eastAsia="Times New Roman"/>
          <w:bCs/>
          <w:szCs w:val="24"/>
        </w:rPr>
      </w:pPr>
      <w:r>
        <w:rPr>
          <w:rFonts w:eastAsia="Times New Roman"/>
          <w:b/>
          <w:bCs/>
          <w:szCs w:val="24"/>
        </w:rPr>
        <w:t xml:space="preserve">ΓΕΩΡΓΙΟΣ ΣΤΥΛΙΟΣ: </w:t>
      </w:r>
      <w:r>
        <w:rPr>
          <w:rFonts w:eastAsia="Times New Roman"/>
          <w:bCs/>
          <w:szCs w:val="24"/>
        </w:rPr>
        <w:t>Για άλλο θέμα!</w:t>
      </w:r>
    </w:p>
    <w:p w14:paraId="4CC5BB7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Ο κ. Κέλλας, κύριε Πρόεδρε, την ανάγκη υπεράσπισης του θέματος…</w:t>
      </w:r>
    </w:p>
    <w:p w14:paraId="4CC5BB73" w14:textId="77777777" w:rsidR="005D719C" w:rsidRDefault="00627F40">
      <w:pPr>
        <w:spacing w:line="600" w:lineRule="auto"/>
        <w:ind w:firstLine="720"/>
        <w:jc w:val="both"/>
        <w:rPr>
          <w:rFonts w:eastAsia="Times New Roman"/>
          <w:bCs/>
          <w:szCs w:val="24"/>
        </w:rPr>
      </w:pPr>
      <w:r>
        <w:rPr>
          <w:rFonts w:eastAsia="Times New Roman"/>
          <w:b/>
          <w:bCs/>
          <w:szCs w:val="24"/>
        </w:rPr>
        <w:t>ΠΡΟΕΔΡΕΥΩΝ (Γεώργ</w:t>
      </w:r>
      <w:r>
        <w:rPr>
          <w:rFonts w:eastAsia="Times New Roman"/>
          <w:b/>
          <w:bCs/>
          <w:szCs w:val="24"/>
        </w:rPr>
        <w:t xml:space="preserve">ιος Βαρεμένος): </w:t>
      </w:r>
      <w:r>
        <w:rPr>
          <w:rFonts w:eastAsia="Times New Roman"/>
          <w:bCs/>
          <w:szCs w:val="24"/>
        </w:rPr>
        <w:t>Όχι δεν είναι κα</w:t>
      </w:r>
      <w:r>
        <w:rPr>
          <w:rFonts w:eastAsia="Times New Roman"/>
          <w:bCs/>
          <w:szCs w:val="24"/>
        </w:rPr>
        <w:t>μ</w:t>
      </w:r>
      <w:r>
        <w:rPr>
          <w:rFonts w:eastAsia="Times New Roman"/>
          <w:bCs/>
          <w:szCs w:val="24"/>
        </w:rPr>
        <w:t>μία υπεράσπιση. Νομίζω ότι δεν συνάδουν οι υπερβολικές εκφράσεις για το Κοινοβούλιο.</w:t>
      </w:r>
    </w:p>
    <w:p w14:paraId="4CC5BB7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Ο κ. Κέλλας μίλησε για ένα κομμάτι αυτής της τροπολογίας. Η τροπολογία είναι τρεις σελίδες. Εμείς </w:t>
      </w:r>
      <w:r>
        <w:rPr>
          <w:rFonts w:eastAsia="Times New Roman" w:cs="Times New Roman"/>
          <w:szCs w:val="24"/>
        </w:rPr>
        <w:t>-</w:t>
      </w:r>
      <w:r>
        <w:rPr>
          <w:rFonts w:eastAsia="Times New Roman" w:cs="Times New Roman"/>
          <w:szCs w:val="24"/>
        </w:rPr>
        <w:t>ας πούμε- ευθέως σ</w:t>
      </w:r>
      <w:r>
        <w:rPr>
          <w:rFonts w:eastAsia="Times New Roman" w:cs="Times New Roman"/>
          <w:szCs w:val="24"/>
        </w:rPr>
        <w:t xml:space="preserve">ας λέμε ότι θεωρούμε πολύ καλή ιδέα τα παιδιά να έχουν οδοντιατρική κάλυψη και εγώ θα ήθελα πάρα πολύ να την ψηφίσω. </w:t>
      </w:r>
    </w:p>
    <w:p w14:paraId="4CC5BB7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Μου τη φέρνετε, όμως, με τη μορφή της τροπολογίας. Και ξέρετε πολύ καλά ότι δύο πράγματα υπάρχουν στην τροπολογία. Το πρώτο είναι ότι δεν </w:t>
      </w:r>
      <w:r>
        <w:rPr>
          <w:rFonts w:eastAsia="Times New Roman" w:cs="Times New Roman"/>
          <w:szCs w:val="24"/>
        </w:rPr>
        <w:t xml:space="preserve">μπορεί να κοπεί </w:t>
      </w:r>
      <w:r>
        <w:rPr>
          <w:rFonts w:eastAsia="Times New Roman" w:cs="Times New Roman"/>
          <w:szCs w:val="24"/>
        </w:rPr>
        <w:t>-</w:t>
      </w:r>
      <w:r>
        <w:rPr>
          <w:rFonts w:eastAsia="Times New Roman" w:cs="Times New Roman"/>
          <w:szCs w:val="24"/>
        </w:rPr>
        <w:t xml:space="preserve">δεν είναι νομοσχέδιο- και άρα να πω ότι ψηφίζω αυτό και δεν ψηφίζω τον ΕΟΠΥΥ </w:t>
      </w:r>
      <w:r>
        <w:rPr>
          <w:rFonts w:eastAsia="Times New Roman" w:cs="Times New Roman"/>
          <w:szCs w:val="24"/>
        </w:rPr>
        <w:t>-</w:t>
      </w:r>
      <w:r>
        <w:rPr>
          <w:rFonts w:eastAsia="Times New Roman" w:cs="Times New Roman"/>
          <w:szCs w:val="24"/>
        </w:rPr>
        <w:t xml:space="preserve">ο οποίος διά μαγείας αποκτά και αυτός Διεύθυνση Προμηθειών </w:t>
      </w:r>
      <w:r>
        <w:rPr>
          <w:rFonts w:eastAsia="Times New Roman" w:cs="Times New Roman"/>
          <w:szCs w:val="24"/>
        </w:rPr>
        <w:lastRenderedPageBreak/>
        <w:t>όπως όλοι, για να καταργήσουμε την Κεντρική Διεύθυνση Προμηθειών- δεν μπορώ να το κάνω. Είμαι, λοιπόν,</w:t>
      </w:r>
      <w:r>
        <w:rPr>
          <w:rFonts w:eastAsia="Times New Roman" w:cs="Times New Roman"/>
          <w:szCs w:val="24"/>
        </w:rPr>
        <w:t xml:space="preserve"> υποχρεωμένη να πω όχι στην τροπολογία. Γιατί πρέπει να γίνει αυτό; Είναι κοινοβουλευτικά σωστό;</w:t>
      </w:r>
    </w:p>
    <w:p w14:paraId="4CC5BB7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το δεύτερο είναι ότι δεν έχει περάσει η τροπολογία από την Επιστημονική Επιτροπή της Βουλής. Βολεύει αυτό, ενδεχομένως, την Κυβέρνηση. Δεν βολεύει, όμως, ε</w:t>
      </w:r>
      <w:r>
        <w:rPr>
          <w:rFonts w:eastAsia="Times New Roman" w:cs="Times New Roman"/>
          <w:szCs w:val="24"/>
        </w:rPr>
        <w:t>μάς τους Βουλευτές. Γιατί θα θέλαμε να έχουμε την άποψη της Επιστημονικής Επιτροπής.</w:t>
      </w:r>
    </w:p>
    <w:p w14:paraId="4CC5BB7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με το νομοσχέδιο του Πολιτισμού. Εγώ θέλω να ψηφίσω τις δύο διατάξεις από τις τρεις, και το θέμα της Ελευσίνας και το θέμα των κτηρίων της </w:t>
      </w:r>
      <w:r>
        <w:rPr>
          <w:rFonts w:eastAsia="Times New Roman" w:cs="Times New Roman"/>
          <w:szCs w:val="24"/>
        </w:rPr>
        <w:t>λ</w:t>
      </w:r>
      <w:r>
        <w:rPr>
          <w:rFonts w:eastAsia="Times New Roman" w:cs="Times New Roman"/>
          <w:szCs w:val="24"/>
        </w:rPr>
        <w:t>εωφόρου Αλεξά</w:t>
      </w:r>
      <w:r>
        <w:rPr>
          <w:rFonts w:eastAsia="Times New Roman" w:cs="Times New Roman"/>
          <w:szCs w:val="24"/>
        </w:rPr>
        <w:t xml:space="preserve">νδρας. Θεωρώ ότι είναι σωστό. </w:t>
      </w:r>
    </w:p>
    <w:p w14:paraId="4CC5BB7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Δεν θέλω, όμως, να βάλω τον προϋπολογισμό δημοσίων επενδύσεων να ψηφίσει να δοθούν λεφτά σε κάτι που έχετε κωδικό στο Υπουργείο Πολιτισμού, όπου πάντοτε από αυτόν τον κωδικό τον πληρώνουμε και είναι από τον προϋπολογισμό του </w:t>
      </w:r>
      <w:r>
        <w:rPr>
          <w:rFonts w:eastAsia="Times New Roman" w:cs="Times New Roman"/>
          <w:szCs w:val="24"/>
        </w:rPr>
        <w:t>Υπουργείου Πολιτισμού.</w:t>
      </w:r>
    </w:p>
    <w:p w14:paraId="4CC5BB7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πρέπει να με υποχρεώσετε τώρα να πω «όχι», ενώ θέλω να πω στις δύο από τις τρεις διατάξεις «ναι»; Διότι απλούστατα νομοθετείτε στο πόδι. Και αυτή είναι μία κοινοβουλευτική διαδικασία που δεν επιτρέπει ούτε συναινέσεις, που </w:t>
      </w:r>
      <w:r>
        <w:rPr>
          <w:rFonts w:eastAsia="Times New Roman" w:cs="Times New Roman"/>
          <w:szCs w:val="24"/>
        </w:rPr>
        <w:t>είναι απαραίτητες στο ελληνικό πολιτικό σύστημα, ούτε την επιχειρηματολογία της διαφωνίας. Διότι</w:t>
      </w:r>
      <w:r>
        <w:rPr>
          <w:rFonts w:eastAsia="Times New Roman" w:cs="Times New Roman"/>
          <w:szCs w:val="24"/>
        </w:rPr>
        <w:t>,</w:t>
      </w:r>
      <w:r>
        <w:rPr>
          <w:rFonts w:eastAsia="Times New Roman" w:cs="Times New Roman"/>
          <w:szCs w:val="24"/>
        </w:rPr>
        <w:t xml:space="preserve"> όταν μας φέρνετε μία σωρεία τροπολογιών</w:t>
      </w:r>
      <w:r>
        <w:rPr>
          <w:rFonts w:eastAsia="Times New Roman" w:cs="Times New Roman"/>
          <w:szCs w:val="24"/>
        </w:rPr>
        <w:t>,</w:t>
      </w:r>
      <w:r>
        <w:rPr>
          <w:rFonts w:eastAsia="Times New Roman" w:cs="Times New Roman"/>
          <w:szCs w:val="24"/>
        </w:rPr>
        <w:t xml:space="preserve"> δεν μπορούμε καν να προλάβουμε να έχουμε τους δικούς μας ειδικούς, κύριοι συνάδελφοι. </w:t>
      </w:r>
    </w:p>
    <w:p w14:paraId="4CC5BB7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Εγώ σας δήλωσα ότι δεν είμαι </w:t>
      </w:r>
      <w:r>
        <w:rPr>
          <w:rFonts w:eastAsia="Times New Roman" w:cs="Times New Roman"/>
          <w:szCs w:val="24"/>
        </w:rPr>
        <w:t>ειδικ</w:t>
      </w:r>
      <w:r>
        <w:rPr>
          <w:rFonts w:eastAsia="Times New Roman" w:cs="Times New Roman"/>
          <w:szCs w:val="24"/>
        </w:rPr>
        <w:t>ή</w:t>
      </w:r>
      <w:r>
        <w:rPr>
          <w:rFonts w:eastAsia="Times New Roman" w:cs="Times New Roman"/>
          <w:szCs w:val="24"/>
        </w:rPr>
        <w:t xml:space="preserve"> για τον αθλητισμό. Πείτε μου άλλα θέματα και μπορεί να τα ξέρω. Εσείς δεν έχετε στην Κοινοβουλευτική σας Ομάδα ανθρώπους που είναι πιο ειδικοί για την υγεία, που είναι πιο ειδικοί στην εξωτερική πολιτική, που είναι πιο ειδικοί για τον αθλητισμό; </w:t>
      </w:r>
    </w:p>
    <w:p w14:paraId="4CC5BB7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ναι σωστό για μία Κοινοβουλευτική Ομάδα να μην ξέρει την τελευταία στιγμή ότι έρχονται τροπολογίες του Υπουργείου Οικονομίας, του Υπουργείου Αγροτικής Ανάπτυξης κ.λπ. και να μην έχουμε καν τον χρόνο να ρωτήσουμε τους δικούς μας ανθρώπους, για να σεβαστούμε</w:t>
      </w:r>
      <w:r>
        <w:rPr>
          <w:rFonts w:eastAsia="Times New Roman" w:cs="Times New Roman"/>
          <w:szCs w:val="24"/>
        </w:rPr>
        <w:t xml:space="preserve"> την ψήφο μας; Διότι δεν θέλουμε </w:t>
      </w:r>
      <w:r>
        <w:rPr>
          <w:rFonts w:eastAsia="Times New Roman" w:cs="Times New Roman"/>
          <w:szCs w:val="24"/>
        </w:rPr>
        <w:lastRenderedPageBreak/>
        <w:t>να ψηφίσουμε απλώς και μόνο σε όλα «</w:t>
      </w:r>
      <w:r>
        <w:rPr>
          <w:rFonts w:eastAsia="Times New Roman" w:cs="Times New Roman"/>
          <w:szCs w:val="24"/>
        </w:rPr>
        <w:t>όχι</w:t>
      </w:r>
      <w:r>
        <w:rPr>
          <w:rFonts w:eastAsia="Times New Roman" w:cs="Times New Roman"/>
          <w:szCs w:val="24"/>
        </w:rPr>
        <w:t xml:space="preserve">». Θέλουμε εκεί που συμφωνούμε να μπορούμε να το πούμε. </w:t>
      </w:r>
    </w:p>
    <w:p w14:paraId="4CC5BB7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Λέω τώρα για τα Πρακτικά: Στην τροπολογία για ρυθμίσεις για τον ΕΟΠΥΥ λέμε «</w:t>
      </w:r>
      <w:r>
        <w:rPr>
          <w:rFonts w:eastAsia="Times New Roman" w:cs="Times New Roman"/>
          <w:szCs w:val="24"/>
        </w:rPr>
        <w:t>όχι</w:t>
      </w:r>
      <w:r>
        <w:rPr>
          <w:rFonts w:eastAsia="Times New Roman" w:cs="Times New Roman"/>
          <w:szCs w:val="24"/>
        </w:rPr>
        <w:t>» εμείς. Στην τροπολογία του Υπουργείου Εργασίας</w:t>
      </w:r>
      <w:r>
        <w:rPr>
          <w:rFonts w:eastAsia="Times New Roman" w:cs="Times New Roman"/>
          <w:szCs w:val="24"/>
        </w:rPr>
        <w:t xml:space="preserve"> λέμε «</w:t>
      </w:r>
      <w:r>
        <w:rPr>
          <w:rFonts w:eastAsia="Times New Roman" w:cs="Times New Roman"/>
          <w:szCs w:val="24"/>
        </w:rPr>
        <w:t>παρών</w:t>
      </w:r>
      <w:r>
        <w:rPr>
          <w:rFonts w:eastAsia="Times New Roman" w:cs="Times New Roman"/>
          <w:szCs w:val="24"/>
        </w:rPr>
        <w:t xml:space="preserve">». </w:t>
      </w:r>
    </w:p>
    <w:p w14:paraId="4CC5BB7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τροπολογία του Υπουργείου Οικονομικών για τα μερίσματα είναι η ίδια ρύθμιση που έχουμε καταθέσει και εμείς. Εμείς την καταθέσαμε λίγο πιο γενναία. Εμείς καταθέσαμε 10%, εσείς το κάνετε 5%. Εν πάση περιπτώσει</w:t>
      </w:r>
      <w:r>
        <w:rPr>
          <w:rFonts w:eastAsia="Times New Roman" w:cs="Times New Roman"/>
          <w:szCs w:val="24"/>
        </w:rPr>
        <w:t>,</w:t>
      </w:r>
      <w:r>
        <w:rPr>
          <w:rFonts w:eastAsia="Times New Roman" w:cs="Times New Roman"/>
          <w:szCs w:val="24"/>
        </w:rPr>
        <w:t xml:space="preserve"> είναι προς τη σωστή κατεύθυνσ</w:t>
      </w:r>
      <w:r>
        <w:rPr>
          <w:rFonts w:eastAsia="Times New Roman" w:cs="Times New Roman"/>
          <w:szCs w:val="24"/>
        </w:rPr>
        <w:t>η και την ψηφίζουμε.</w:t>
      </w:r>
    </w:p>
    <w:p w14:paraId="4CC5BB7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Την τροπολογία του Υπουργείου Οικονομικών για την ΑΑΔΕ δεν την ψηφίζουμε, κυρίες και κύριοι συνάδελφοι. Η λογική ότι δίνει συγχωροχάρτι εκ προοιμίου η Βουλή των Ελλήνων για οτιδήποτε μπορεί να κάνει κάποιος δημόσιος λειτουργός εμάς δεν</w:t>
      </w:r>
      <w:r>
        <w:rPr>
          <w:rFonts w:eastAsia="Times New Roman" w:cs="Times New Roman"/>
          <w:szCs w:val="24"/>
        </w:rPr>
        <w:t xml:space="preserve"> μας βρίσκει σύμφωνους. Να εξαιρέσουμε τουλάχιστον τον δόλο, να πούμε ότι εάν είχε δόλο θα ακολουθηθεί η ποινική διαδικασία. </w:t>
      </w:r>
    </w:p>
    <w:p w14:paraId="4CC5BB7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Δεν μπορεί αύριο το πρωί να αποκαλυφθεί ότι ένας δημόσιος λειτουργός είχε δόλο, έβλαψε το δημόσιο συμφέρον για κάποιον λόγο προσωπ</w:t>
      </w:r>
      <w:r>
        <w:rPr>
          <w:rFonts w:eastAsia="Times New Roman" w:cs="Times New Roman"/>
          <w:szCs w:val="24"/>
        </w:rPr>
        <w:t>ικό, δικό του, και εμείς εκ προοιμίου να έχουμε ψηφίσει ότι αυτός ο άνθρωπος δεν θα διωχθεί ποτέ. Τι είδους δικαιοσύνη είναι αυτή; Τι είδους λογική είναι αυτή; Πώς μπορούμε να το κάνουμε; Δηλαδή είμαστε εμείς το πλυντήριο του οποιουδήποτε αυριανού σκανδάλο</w:t>
      </w:r>
      <w:r>
        <w:rPr>
          <w:rFonts w:eastAsia="Times New Roman" w:cs="Times New Roman"/>
          <w:szCs w:val="24"/>
        </w:rPr>
        <w:t>υ; Δεν μιλάω για κανέναν προσωπικά. Θα το έλεγα και εμένα αν αφορούσε το θέμα. Δεν θα ήθελα ποτέ να έχει ψηφίσει η Βουλή για έναν δημόσιο λειτουργό μία τέτοια τροπολογία.</w:t>
      </w:r>
    </w:p>
    <w:p w14:paraId="4CC5BB8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 το θέμα του προπονητή κ.λπ., σε αυτή την τροπολογία-προσθήκη λέμε επίσης «</w:t>
      </w:r>
      <w:r>
        <w:rPr>
          <w:rFonts w:eastAsia="Times New Roman" w:cs="Times New Roman"/>
          <w:szCs w:val="24"/>
        </w:rPr>
        <w:t>όχι</w:t>
      </w:r>
      <w:r>
        <w:rPr>
          <w:rFonts w:eastAsia="Times New Roman" w:cs="Times New Roman"/>
          <w:szCs w:val="24"/>
        </w:rPr>
        <w:t>».</w:t>
      </w:r>
    </w:p>
    <w:p w14:paraId="4CC5BB81" w14:textId="77777777" w:rsidR="005D719C" w:rsidRDefault="00627F40">
      <w:pPr>
        <w:spacing w:line="600" w:lineRule="auto"/>
        <w:ind w:firstLine="720"/>
        <w:jc w:val="both"/>
        <w:rPr>
          <w:rFonts w:eastAsia="Times New Roman" w:cs="Times New Roman"/>
          <w:szCs w:val="24"/>
        </w:rPr>
      </w:pPr>
      <w:r w:rsidRPr="00703EAF">
        <w:rPr>
          <w:rFonts w:eastAsia="Times New Roman" w:cs="Times New Roman"/>
          <w:b/>
          <w:szCs w:val="24"/>
        </w:rPr>
        <w:t>Κ</w:t>
      </w:r>
      <w:r w:rsidRPr="00703EAF">
        <w:rPr>
          <w:rFonts w:eastAsia="Times New Roman" w:cs="Times New Roman"/>
          <w:b/>
          <w:szCs w:val="24"/>
        </w:rPr>
        <w:t>ΩΝΣΤΑΝΤΙΝΟΣ ΣΤΡΑΤΗΣ (Υφυπουργός Πολιτισμού και Αθλητισμού):</w:t>
      </w:r>
      <w:r>
        <w:rPr>
          <w:rFonts w:eastAsia="Times New Roman" w:cs="Times New Roman"/>
          <w:szCs w:val="24"/>
        </w:rPr>
        <w:t xml:space="preserve"> Για την τροπολογία του Υπουργείου Πολιτισμού;</w:t>
      </w:r>
    </w:p>
    <w:p w14:paraId="4CC5BB8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w:t>
      </w:r>
      <w:r w:rsidRPr="00703EAF">
        <w:rPr>
          <w:rFonts w:eastAsia="Times New Roman" w:cs="Times New Roman"/>
          <w:b/>
          <w:szCs w:val="24"/>
        </w:rPr>
        <w:t>ΜΠΑΚΟΓΙΑΝΝΗ:</w:t>
      </w:r>
      <w:r>
        <w:rPr>
          <w:rFonts w:eastAsia="Times New Roman" w:cs="Times New Roman"/>
          <w:szCs w:val="24"/>
        </w:rPr>
        <w:t xml:space="preserve"> Μα, σας είπα, έχετε μία λύση και θα σας τη δώσω ευχαρίστως. </w:t>
      </w:r>
    </w:p>
    <w:p w14:paraId="4CC5BB8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Εάν τώρα μου τη σπάσετε και την κάνετε δύο τροπολογίες, τις δύο και </w:t>
      </w:r>
      <w:r>
        <w:rPr>
          <w:rFonts w:eastAsia="Times New Roman" w:cs="Times New Roman"/>
          <w:szCs w:val="24"/>
        </w:rPr>
        <w:t>το ένα, θα σας ψηφίσω τις δύο και θα ψηφίσω «</w:t>
      </w:r>
      <w:r>
        <w:rPr>
          <w:rFonts w:eastAsia="Times New Roman" w:cs="Times New Roman"/>
          <w:szCs w:val="24"/>
        </w:rPr>
        <w:t>όχι</w:t>
      </w:r>
      <w:r>
        <w:rPr>
          <w:rFonts w:eastAsia="Times New Roman" w:cs="Times New Roman"/>
          <w:szCs w:val="24"/>
        </w:rPr>
        <w:t xml:space="preserve">» στο ένα. Είναι πολύ εύκολο. Πείτε στη γραμματεία σας να σπάσει την τροπολογία σε δύο τροπολογίες. Με καταλάβατε τι λέω; Εάν θέλετε, εγώ θα ψηφίσω τις δύο. Αλλά μη με υποχρεώνετε, λόγω της τρίτης, να ψηφίσω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Γι’ αυτό λέω ότι δεν νομοθετούμε με σοβαρό τρόπο εδώ.</w:t>
      </w:r>
    </w:p>
    <w:p w14:paraId="4CC5BB8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Κλείνω λέγοντας </w:t>
      </w:r>
      <w:r>
        <w:rPr>
          <w:rFonts w:eastAsia="Times New Roman" w:cs="Times New Roman"/>
          <w:szCs w:val="24"/>
        </w:rPr>
        <w:t>-</w:t>
      </w:r>
      <w:r>
        <w:rPr>
          <w:rFonts w:eastAsia="Times New Roman" w:cs="Times New Roman"/>
          <w:szCs w:val="24"/>
        </w:rPr>
        <w:t>και κάνω και μια τελευταία έκκληση και προς το Προεδρείο της Βουλής- κύριε Πρόεδρε, θα σας παρακαλέσω να μεταφέρετε και στον Πρόεδρο της Βουλής την έκκληση της Νέας Δημοκρατίας γ</w:t>
      </w:r>
      <w:r>
        <w:rPr>
          <w:rFonts w:eastAsia="Times New Roman" w:cs="Times New Roman"/>
          <w:szCs w:val="24"/>
        </w:rPr>
        <w:t xml:space="preserve">ια να σεβαστούμε τουλάχιστον τους εαυτούς μας, για να σεβαστούμε το </w:t>
      </w:r>
      <w:r>
        <w:rPr>
          <w:rFonts w:eastAsia="Times New Roman" w:cs="Times New Roman"/>
          <w:szCs w:val="24"/>
        </w:rPr>
        <w:t>ε</w:t>
      </w:r>
      <w:r>
        <w:rPr>
          <w:rFonts w:eastAsia="Times New Roman" w:cs="Times New Roman"/>
          <w:szCs w:val="24"/>
        </w:rPr>
        <w:t>λληνικό Κοινοβούλιο, αυτό το οποίο λέμε κάθε φορά όταν μιλάμε για τον Κανονισμό της Βουλής εδώ μέσα να κάνουμε μια προσπάθεια να το τηρήσουμε, να μην ευτελίζουμε τη Βουλή των Ελλήνων κατά</w:t>
      </w:r>
      <w:r>
        <w:rPr>
          <w:rFonts w:eastAsia="Times New Roman" w:cs="Times New Roman"/>
          <w:szCs w:val="24"/>
        </w:rPr>
        <w:t xml:space="preserve"> τον τρόπο με τον οποίο ευτελίστηκε σήμερα, να κατατίθεται τροπολογία στις 14.00</w:t>
      </w:r>
      <w:r>
        <w:rPr>
          <w:rFonts w:eastAsia="Times New Roman" w:cs="Times New Roman"/>
          <w:szCs w:val="24"/>
        </w:rPr>
        <w:t>΄</w:t>
      </w:r>
      <w:r>
        <w:rPr>
          <w:rFonts w:eastAsia="Times New Roman" w:cs="Times New Roman"/>
          <w:szCs w:val="24"/>
        </w:rPr>
        <w:t xml:space="preserve"> την ώρα που συζητιέται το νομοσχέδιο και να ψηφίζεται σε διαφορετικό νομοσχέδιο. </w:t>
      </w:r>
    </w:p>
    <w:p w14:paraId="4CC5BB8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CC5BB86" w14:textId="77777777" w:rsidR="005D719C" w:rsidRDefault="00627F40">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CC5BB87"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 xml:space="preserve">αρεμένος): </w:t>
      </w:r>
      <w:r>
        <w:rPr>
          <w:rFonts w:eastAsia="Times New Roman" w:cs="Times New Roman"/>
          <w:szCs w:val="24"/>
        </w:rPr>
        <w:t>Κυρία Μπακογιάννη, και εγώ θα ήθελα να σας παρακαλέσω κάτι, επειδή καλή τη πίστη δέχθηκα ότι αντικαταστήσατε τον κ. Τζαβάρα, σας παρακαλώ εξηγήστε του τι διημείφθη…</w:t>
      </w:r>
    </w:p>
    <w:p w14:paraId="4CC5BB8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Δεν κατάλαβα τι να εξηγήσω. </w:t>
      </w:r>
    </w:p>
    <w:p w14:paraId="4CC5BB8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Επειδή καλή τη πίστη δέχθηκα ότι αντικαταστήσατε τον κ. Τζαβάρα, σας παρακαλώ εξηγήστε στον κ. Τζαβάρα αυτό που συμφωνήσαμε. </w:t>
      </w:r>
    </w:p>
    <w:p w14:paraId="4CC5BB8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w:t>
      </w:r>
      <w:r w:rsidRPr="00710E7C">
        <w:rPr>
          <w:rFonts w:eastAsia="Times New Roman" w:cs="Times New Roman"/>
          <w:b/>
          <w:szCs w:val="24"/>
        </w:rPr>
        <w:t xml:space="preserve"> </w:t>
      </w:r>
      <w:r>
        <w:rPr>
          <w:rFonts w:eastAsia="Times New Roman" w:cs="Times New Roman"/>
          <w:b/>
          <w:szCs w:val="24"/>
        </w:rPr>
        <w:t xml:space="preserve">ΜΠΑΚΟΓΙΑΝΝΗ: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ννοείται</w:t>
      </w:r>
      <w:r>
        <w:rPr>
          <w:rFonts w:eastAsia="Times New Roman" w:cs="Times New Roman"/>
          <w:szCs w:val="24"/>
        </w:rPr>
        <w:t>…</w:t>
      </w:r>
      <w:r>
        <w:rPr>
          <w:rFonts w:eastAsia="Times New Roman" w:cs="Times New Roman"/>
          <w:szCs w:val="24"/>
        </w:rPr>
        <w:t xml:space="preserve"> Προς </w:t>
      </w:r>
      <w:r>
        <w:rPr>
          <w:rFonts w:eastAsia="Times New Roman" w:cs="Times New Roman"/>
          <w:szCs w:val="24"/>
        </w:rPr>
        <w:t>θ</w:t>
      </w:r>
      <w:r>
        <w:rPr>
          <w:rFonts w:eastAsia="Times New Roman" w:cs="Times New Roman"/>
          <w:szCs w:val="24"/>
        </w:rPr>
        <w:t>εού!</w:t>
      </w:r>
    </w:p>
    <w:p w14:paraId="4CC5BB8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Έτσι για να μην υποβιβάζω και εγώ το </w:t>
      </w:r>
      <w:r>
        <w:rPr>
          <w:rFonts w:eastAsia="Times New Roman" w:cs="Times New Roman"/>
          <w:szCs w:val="24"/>
        </w:rPr>
        <w:t>Κοινοβούλιο, γι</w:t>
      </w:r>
      <w:r>
        <w:rPr>
          <w:rFonts w:eastAsia="Times New Roman" w:cs="Times New Roman"/>
          <w:szCs w:val="24"/>
        </w:rPr>
        <w:t>’</w:t>
      </w:r>
      <w:r>
        <w:rPr>
          <w:rFonts w:eastAsia="Times New Roman" w:cs="Times New Roman"/>
          <w:szCs w:val="24"/>
        </w:rPr>
        <w:t xml:space="preserve"> αυτό το λέω.</w:t>
      </w:r>
    </w:p>
    <w:p w14:paraId="4CC5BB8C"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C5BB8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Φοβάται μη στεναχωρηθεί ο κ. Τζαβάρας. Δίκιο έχει!</w:t>
      </w:r>
    </w:p>
    <w:p w14:paraId="4CC5BB8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Μπακογιάννη, δεν φοβάμαι να μη στεναχωρηθεί ο κ. Τζαβάρας. Ο κ. Τζαβάρας επικοινώνησε μαζί μ</w:t>
      </w:r>
      <w:r>
        <w:rPr>
          <w:rFonts w:eastAsia="Times New Roman" w:cs="Times New Roman"/>
          <w:szCs w:val="24"/>
        </w:rPr>
        <w:t xml:space="preserve">ου και μου είπε ότι δεν ισχύει κάτι τέτοιο. </w:t>
      </w:r>
    </w:p>
    <w:p w14:paraId="4CC5BB8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w:t>
      </w:r>
      <w:r w:rsidRPr="00710E7C">
        <w:rPr>
          <w:rFonts w:eastAsia="Times New Roman" w:cs="Times New Roman"/>
          <w:b/>
          <w:szCs w:val="24"/>
        </w:rPr>
        <w:t xml:space="preserve"> </w:t>
      </w:r>
      <w:r>
        <w:rPr>
          <w:rFonts w:eastAsia="Times New Roman" w:cs="Times New Roman"/>
          <w:b/>
          <w:szCs w:val="24"/>
        </w:rPr>
        <w:t xml:space="preserve">ΜΠΑΚΟΓΙΑΝΝΗ: </w:t>
      </w:r>
      <w:r>
        <w:rPr>
          <w:rFonts w:eastAsia="Times New Roman" w:cs="Times New Roman"/>
          <w:szCs w:val="24"/>
        </w:rPr>
        <w:t>Λυπάμαι πάρα πολύ. Εγώ τέτοια εντολή έλαβα</w:t>
      </w:r>
      <w:r>
        <w:rPr>
          <w:rFonts w:eastAsia="Times New Roman" w:cs="Times New Roman"/>
          <w:szCs w:val="24"/>
        </w:rPr>
        <w:t>. Κ</w:t>
      </w:r>
      <w:r>
        <w:rPr>
          <w:rFonts w:eastAsia="Times New Roman" w:cs="Times New Roman"/>
          <w:szCs w:val="24"/>
        </w:rPr>
        <w:t xml:space="preserve">ύριε Πρόεδρε, όμως, θα το λύσουμε. </w:t>
      </w:r>
    </w:p>
    <w:p w14:paraId="4CC5BB9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Ακριβώς γι</w:t>
      </w:r>
      <w:r>
        <w:rPr>
          <w:rFonts w:eastAsia="Times New Roman" w:cs="Times New Roman"/>
          <w:szCs w:val="24"/>
        </w:rPr>
        <w:t>’</w:t>
      </w:r>
      <w:r>
        <w:rPr>
          <w:rFonts w:eastAsia="Times New Roman" w:cs="Times New Roman"/>
          <w:szCs w:val="24"/>
        </w:rPr>
        <w:t xml:space="preserve"> αυτό σας το λέω. Έχω λόγο. </w:t>
      </w:r>
    </w:p>
    <w:p w14:paraId="4CC5BB9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ΣΤΡΑΤΗΣ (Υφυπουργός Πολ</w:t>
      </w:r>
      <w:r>
        <w:rPr>
          <w:rFonts w:eastAsia="Times New Roman" w:cs="Times New Roman"/>
          <w:b/>
          <w:szCs w:val="24"/>
        </w:rPr>
        <w:t xml:space="preserve">ιτισμού και Αθλητισμού): </w:t>
      </w:r>
      <w:r>
        <w:rPr>
          <w:rFonts w:eastAsia="Times New Roman" w:cs="Times New Roman"/>
          <w:szCs w:val="24"/>
        </w:rPr>
        <w:t xml:space="preserve">Κύριε Πρόεδρε, μπορώ να έχω τον λόγο; </w:t>
      </w:r>
    </w:p>
    <w:p w14:paraId="4CC5BB9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Υφυπουργέ, έχετε τον λόγο. </w:t>
      </w:r>
    </w:p>
    <w:p w14:paraId="4CC5BB9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Κύριε Πρόεδρε, θα ήθελα να αναφερθώ στην τροπολογία για τη</w:t>
      </w:r>
      <w:r>
        <w:rPr>
          <w:rFonts w:eastAsia="Times New Roman" w:cs="Times New Roman"/>
          <w:szCs w:val="24"/>
        </w:rPr>
        <w:t xml:space="preserve"> χρηματοδότηση του Ελληνικού Κέντρου Κινηματογράφου με το Πρόγραμμα Δημοσίων Επενδύσεων. Να πω </w:t>
      </w:r>
      <w:r>
        <w:rPr>
          <w:rFonts w:eastAsia="Times New Roman" w:cs="Times New Roman"/>
          <w:szCs w:val="24"/>
        </w:rPr>
        <w:lastRenderedPageBreak/>
        <w:t>ότι όντως έχουμε αλλαγή παραδείγματος αλλά αυτό έχει να κάνει με το αν έχουν αλλάξει τα πράγματα. Είμαστε πια σε μια εποχή όπου οι υπηρεσίες, η οπτικοακουστική π</w:t>
      </w:r>
      <w:r>
        <w:rPr>
          <w:rFonts w:eastAsia="Times New Roman" w:cs="Times New Roman"/>
          <w:szCs w:val="24"/>
        </w:rPr>
        <w:t>αραγωγή, ο κινηματογράφος αποτελούν σημαντικό κομμάτι της παγκόσμιας οικονομικής δραστηριότητας και δεν μπορούμε να το αγνοήσουμε αυτό. Επαναλαμβάνω ότι υπάρχουν μελέτες από το 2014 του ΙΟΒΕ οι οποίες δείχνουν τον ισχυρό πολλαπλασιαστή που έχουν οι επενδύσ</w:t>
      </w:r>
      <w:r>
        <w:rPr>
          <w:rFonts w:eastAsia="Times New Roman" w:cs="Times New Roman"/>
          <w:szCs w:val="24"/>
        </w:rPr>
        <w:t xml:space="preserve">εις στον κινηματογράφο και στην εγχώρια, όχι μόνο στη διεθνή κινηματογραφική παραγωγή που έρχεται στη χώρα, αλλά και στην εγχώρια κινηματογραφική παραγωγή. </w:t>
      </w:r>
    </w:p>
    <w:p w14:paraId="4CC5BB94"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Συμφωνούμε σε όλα αυτά. </w:t>
      </w:r>
    </w:p>
    <w:p w14:paraId="4CC5BB9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ΣΤΡΑΤΗΣ (Υφυπουργός Πολιτισμού και Αθλητ</w:t>
      </w:r>
      <w:r>
        <w:rPr>
          <w:rFonts w:eastAsia="Times New Roman" w:cs="Times New Roman"/>
          <w:b/>
          <w:szCs w:val="24"/>
        </w:rPr>
        <w:t xml:space="preserve">ισμού): </w:t>
      </w:r>
      <w:r>
        <w:rPr>
          <w:rFonts w:eastAsia="Times New Roman" w:cs="Times New Roman"/>
          <w:szCs w:val="24"/>
        </w:rPr>
        <w:t>Επομένως για να αντιμετωπίσουμε τις προκλήσεις της νέας εποχής εμείς θεωρούμε -ενδεχομένως δεν σας πείθουμε, μπορούμε να συμφωνούμε ή να διαφωνούμε, όμως συζητάμε και αυτό είναι πολύ καλό- ότι πρέπει να το δοκιμάσουμε και αυτό συμπληρωματικά, επανα</w:t>
      </w:r>
      <w:r>
        <w:rPr>
          <w:rFonts w:eastAsia="Times New Roman" w:cs="Times New Roman"/>
          <w:szCs w:val="24"/>
        </w:rPr>
        <w:t xml:space="preserve">λαμβάνω, στο </w:t>
      </w:r>
      <w:r>
        <w:rPr>
          <w:rFonts w:eastAsia="Times New Roman" w:cs="Times New Roman"/>
          <w:szCs w:val="24"/>
          <w:lang w:val="en-US"/>
        </w:rPr>
        <w:t>cast</w:t>
      </w:r>
      <w:r w:rsidRPr="00033F6A">
        <w:rPr>
          <w:rFonts w:eastAsia="Times New Roman" w:cs="Times New Roman"/>
          <w:szCs w:val="24"/>
        </w:rPr>
        <w:t xml:space="preserve"> </w:t>
      </w:r>
      <w:r>
        <w:rPr>
          <w:rFonts w:eastAsia="Times New Roman" w:cs="Times New Roman"/>
          <w:szCs w:val="24"/>
          <w:lang w:val="en-US"/>
        </w:rPr>
        <w:t>rebate</w:t>
      </w:r>
      <w:r w:rsidRPr="00033F6A">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tax</w:t>
      </w:r>
      <w:r w:rsidRPr="00033F6A">
        <w:rPr>
          <w:rFonts w:eastAsia="Times New Roman" w:cs="Times New Roman"/>
          <w:szCs w:val="24"/>
        </w:rPr>
        <w:t xml:space="preserve"> </w:t>
      </w:r>
      <w:r>
        <w:rPr>
          <w:rFonts w:eastAsia="Times New Roman" w:cs="Times New Roman"/>
          <w:szCs w:val="24"/>
          <w:lang w:val="en-US"/>
        </w:rPr>
        <w:t>rebate</w:t>
      </w:r>
      <w:r w:rsidRPr="00033F6A">
        <w:rPr>
          <w:rFonts w:eastAsia="Times New Roman" w:cs="Times New Roman"/>
          <w:szCs w:val="24"/>
        </w:rPr>
        <w:t xml:space="preserve"> </w:t>
      </w:r>
      <w:r>
        <w:rPr>
          <w:rFonts w:eastAsia="Times New Roman" w:cs="Times New Roman"/>
          <w:szCs w:val="24"/>
        </w:rPr>
        <w:t>που ήδη έχουν θεσμοθετηθεί με άλλα εργαλεία για τις διεθν</w:t>
      </w:r>
      <w:r>
        <w:rPr>
          <w:rFonts w:eastAsia="Times New Roman" w:cs="Times New Roman"/>
          <w:szCs w:val="24"/>
        </w:rPr>
        <w:t>εί</w:t>
      </w:r>
      <w:r>
        <w:rPr>
          <w:rFonts w:eastAsia="Times New Roman" w:cs="Times New Roman"/>
          <w:szCs w:val="24"/>
        </w:rPr>
        <w:t xml:space="preserve">ς παραγωγές. </w:t>
      </w:r>
    </w:p>
    <w:p w14:paraId="4CC5BB9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διαδικασία, εγώ είμαι καινούργιος Υφυπουργός, το ομολογώ, θα είχα καταθέσει τρεις ξεχωριστές τροπολογίες. </w:t>
      </w:r>
    </w:p>
    <w:p w14:paraId="4CC5BB97"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w:t>
      </w:r>
      <w:r>
        <w:rPr>
          <w:rFonts w:eastAsia="Times New Roman" w:cs="Times New Roman"/>
          <w:b/>
          <w:szCs w:val="24"/>
        </w:rPr>
        <w:t xml:space="preserve">Η: </w:t>
      </w:r>
      <w:r>
        <w:rPr>
          <w:rFonts w:eastAsia="Times New Roman" w:cs="Times New Roman"/>
          <w:szCs w:val="24"/>
        </w:rPr>
        <w:t>Τώρα που σας το ζητάμε, μπορείτε να το κάνετε.</w:t>
      </w:r>
    </w:p>
    <w:p w14:paraId="4CC5BB9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Θα το προσπαθήσω. Θεωρώ ότι επειδή η έκθεση του Γενικού Λογιστηρίου του Κράτους, τα ξέρετε αυτά, τέτοια ώρα δεν ξέρω εάν θα το καταφέρω…</w:t>
      </w:r>
    </w:p>
    <w:p w14:paraId="4CC5BB9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ΑΝΝΑ ΚΑΡ</w:t>
      </w:r>
      <w:r>
        <w:rPr>
          <w:rFonts w:eastAsia="Times New Roman" w:cs="Times New Roman"/>
          <w:b/>
          <w:szCs w:val="24"/>
        </w:rPr>
        <w:t xml:space="preserve">ΑΜΑΝΛΗ: </w:t>
      </w:r>
      <w:r>
        <w:rPr>
          <w:rFonts w:eastAsia="Times New Roman" w:cs="Times New Roman"/>
          <w:szCs w:val="24"/>
        </w:rPr>
        <w:t xml:space="preserve">Φέρτε το σε άλλο νομοσχέδιο. </w:t>
      </w:r>
    </w:p>
    <w:p w14:paraId="4CC5BB9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Είναι έκθεση του Γενικού Λογιστηρίου και το γνωρίζετε. Τέλος πάντων, είπα ότι μπορεί να συμφωνούμε ή να διαφωνούμε, συζητάμε…</w:t>
      </w:r>
    </w:p>
    <w:p w14:paraId="4CC5BB9B"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Εν πάση περιπτώσει, είμαστε θετικοί για τα άλλα δύο. </w:t>
      </w:r>
    </w:p>
    <w:p w14:paraId="4CC5BB9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 xml:space="preserve">Ωραία. Αυτά ήθελα να πω. </w:t>
      </w:r>
    </w:p>
    <w:p w14:paraId="4CC5BB9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w:t>
      </w:r>
      <w:r>
        <w:rPr>
          <w:rFonts w:eastAsia="Times New Roman" w:cs="Times New Roman"/>
          <w:szCs w:val="24"/>
        </w:rPr>
        <w:t>.</w:t>
      </w:r>
      <w:r>
        <w:rPr>
          <w:rFonts w:eastAsia="Times New Roman" w:cs="Times New Roman"/>
          <w:szCs w:val="24"/>
        </w:rPr>
        <w:t xml:space="preserve"> </w:t>
      </w:r>
      <w:r w:rsidRPr="00E04D7E">
        <w:rPr>
          <w:rFonts w:eastAsia="Times New Roman" w:cs="Times New Roman"/>
          <w:b/>
          <w:szCs w:val="24"/>
        </w:rPr>
        <w:t>ΑΝΑΣΤΑΣΙΑ ΧΡΙΣΤΟΔΟΥΛΟΠΟΥΛΟΥ</w:t>
      </w:r>
      <w:r>
        <w:rPr>
          <w:rFonts w:eastAsia="Times New Roman" w:cs="Times New Roman"/>
          <w:szCs w:val="24"/>
        </w:rPr>
        <w:t xml:space="preserve">) </w:t>
      </w:r>
    </w:p>
    <w:p w14:paraId="4CC5BB9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ΔΡΕΥΟΥΣΑ (Αναστασία Χριστοδουλοπούλου): </w:t>
      </w:r>
      <w:r>
        <w:rPr>
          <w:rFonts w:eastAsia="Times New Roman" w:cs="Times New Roman"/>
          <w:szCs w:val="24"/>
        </w:rPr>
        <w:t xml:space="preserve">Μπαίνουμε στον κύκλο των ομιλητών με πρώτο τον κ. Κωνσταντινέα. </w:t>
      </w:r>
    </w:p>
    <w:p w14:paraId="4CC5BB9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Κύριε Κωνσταντινέα, έχετε τον λόγο. </w:t>
      </w:r>
    </w:p>
    <w:p w14:paraId="4CC5BBA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Ευχαριστώ, κυρία Πρόεδρε. </w:t>
      </w:r>
    </w:p>
    <w:p w14:paraId="4CC5BBA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Εγώ θα ήθελα να ξεκινήσω με τη σεβαστή συνάδελφο, την κ</w:t>
      </w:r>
      <w:r>
        <w:rPr>
          <w:rFonts w:eastAsia="Times New Roman" w:cs="Times New Roman"/>
          <w:szCs w:val="24"/>
        </w:rPr>
        <w:t>.</w:t>
      </w:r>
      <w:r>
        <w:rPr>
          <w:rFonts w:eastAsia="Times New Roman" w:cs="Times New Roman"/>
          <w:szCs w:val="24"/>
        </w:rPr>
        <w:t xml:space="preserve"> Μπακογιά</w:t>
      </w:r>
      <w:r>
        <w:rPr>
          <w:rFonts w:eastAsia="Times New Roman" w:cs="Times New Roman"/>
          <w:szCs w:val="24"/>
        </w:rPr>
        <w:t>ννη. Είμαι μικρότερος πολιτικά απέναντί της. Έχει μεγαλύτερη εμπειρία, απλά υπάρχει ένα κενό μνήμης στη διακυβέρνηση για τις τροπολογίες, που πολύ σωστά μπορεί κάποιος κοινοβουλευτικός να το πει, την 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που ερχόντουσαν και νύχτα και με αυτ</w:t>
      </w:r>
      <w:r>
        <w:rPr>
          <w:rFonts w:eastAsia="Times New Roman" w:cs="Times New Roman"/>
          <w:szCs w:val="24"/>
        </w:rPr>
        <w:t>όν τον τρόπο που ερχόντουσαν. Απλά να μην ξεχνάμε αυτά που γινόντουσαν την 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Σωστή, όμως, η παρατήρησή σας. Ελπίζουμε στον Κανονισμό της Βουλής να το αλλάξουμε.</w:t>
      </w:r>
    </w:p>
    <w:p w14:paraId="4CC5BBA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πω, κυρία Μπακογιάννη </w:t>
      </w:r>
      <w:r>
        <w:rPr>
          <w:rFonts w:eastAsia="Times New Roman" w:cs="Times New Roman"/>
          <w:szCs w:val="24"/>
        </w:rPr>
        <w:t>-</w:t>
      </w:r>
      <w:r>
        <w:rPr>
          <w:rFonts w:eastAsia="Times New Roman" w:cs="Times New Roman"/>
          <w:szCs w:val="24"/>
        </w:rPr>
        <w:t>γιατί δεν βλέπω την εισηγήτριά σας που εί</w:t>
      </w:r>
      <w:r>
        <w:rPr>
          <w:rFonts w:eastAsia="Times New Roman" w:cs="Times New Roman"/>
          <w:szCs w:val="24"/>
        </w:rPr>
        <w:t xml:space="preserve">ναι και ειδική στα θέματα αθλητισμού- ότι στο προηγούμενο νομοσχέδιο όλη η Νέα Δημοκρατία είπε το εξής: Γιατί δεν φέρνετε την απλή αναλογική; </w:t>
      </w:r>
    </w:p>
    <w:p w14:paraId="4CC5BBA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Εισέρχεστε εδώ, σύσσωμη η Νέα Δημοκρατία και κατακρίνετε την απλή αναλογική που εκβαθύνει τον εκδημοκρατισμό και </w:t>
      </w:r>
      <w:r>
        <w:rPr>
          <w:rFonts w:eastAsia="Times New Roman" w:cs="Times New Roman"/>
          <w:szCs w:val="24"/>
        </w:rPr>
        <w:t xml:space="preserve">των ομοσπονδιών και των σωματείων. </w:t>
      </w:r>
    </w:p>
    <w:p w14:paraId="4CC5BBA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θέλετε να σας πω κάτι; Μιλάτε και λέτε ότι έχουμε κάποιο πολιτικό όφελος. Δυστυχώς η σκληρή πραγματικότητα τριάντα χρόνια και στις ομοσπονδίες και στους συλλόγους είναι ότι με αυτό το σύστημα που υπήρχε, υπήρχε το πρ</w:t>
      </w:r>
      <w:r>
        <w:rPr>
          <w:rFonts w:eastAsia="Times New Roman" w:cs="Times New Roman"/>
          <w:szCs w:val="24"/>
        </w:rPr>
        <w:t>όβλημα το κομματικό, οπότε μην το λέτε σε εμάς που ανοίγουμε τη βεντάλια. Είναι ακριβώς το αντίθετο σε αυτό που λέτε.</w:t>
      </w:r>
    </w:p>
    <w:p w14:paraId="4CC5BBA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Μιλάμε για την ποσόστωση τ</w:t>
      </w:r>
      <w:r w:rsidRPr="00A113E1">
        <w:rPr>
          <w:rFonts w:eastAsia="Times New Roman" w:cs="Times New Roman"/>
          <w:szCs w:val="24"/>
        </w:rPr>
        <w:t xml:space="preserve">ων γυναικών </w:t>
      </w:r>
      <w:r>
        <w:rPr>
          <w:rFonts w:eastAsia="Times New Roman" w:cs="Times New Roman"/>
          <w:szCs w:val="24"/>
        </w:rPr>
        <w:t>κ</w:t>
      </w:r>
      <w:r w:rsidRPr="00A113E1">
        <w:rPr>
          <w:rFonts w:eastAsia="Times New Roman" w:cs="Times New Roman"/>
          <w:szCs w:val="24"/>
        </w:rPr>
        <w:t xml:space="preserve">αι πολύ σωστά είπατε </w:t>
      </w:r>
      <w:r>
        <w:rPr>
          <w:rFonts w:eastAsia="Times New Roman" w:cs="Times New Roman"/>
          <w:szCs w:val="24"/>
        </w:rPr>
        <w:t>-</w:t>
      </w:r>
      <w:r w:rsidRPr="00A113E1">
        <w:rPr>
          <w:rFonts w:eastAsia="Times New Roman" w:cs="Times New Roman"/>
          <w:szCs w:val="24"/>
        </w:rPr>
        <w:t xml:space="preserve">εγώ θα συμφωνήσω μαζί </w:t>
      </w:r>
      <w:r>
        <w:rPr>
          <w:rFonts w:eastAsia="Times New Roman" w:cs="Times New Roman"/>
          <w:szCs w:val="24"/>
        </w:rPr>
        <w:t>σας-</w:t>
      </w:r>
      <w:r w:rsidRPr="00A113E1">
        <w:rPr>
          <w:rFonts w:eastAsia="Times New Roman" w:cs="Times New Roman"/>
          <w:szCs w:val="24"/>
        </w:rPr>
        <w:t xml:space="preserve"> ότι </w:t>
      </w:r>
      <w:r>
        <w:rPr>
          <w:rFonts w:eastAsia="Times New Roman" w:cs="Times New Roman"/>
          <w:szCs w:val="24"/>
        </w:rPr>
        <w:t xml:space="preserve">μπορεί </w:t>
      </w:r>
      <w:r w:rsidRPr="00A113E1">
        <w:rPr>
          <w:rFonts w:eastAsia="Times New Roman" w:cs="Times New Roman"/>
          <w:szCs w:val="24"/>
        </w:rPr>
        <w:t xml:space="preserve">να υπάρχει </w:t>
      </w:r>
      <w:r>
        <w:rPr>
          <w:rFonts w:eastAsia="Times New Roman" w:cs="Times New Roman"/>
          <w:szCs w:val="24"/>
        </w:rPr>
        <w:t xml:space="preserve">πρόβλημα. Αν ανοίξω </w:t>
      </w:r>
      <w:r w:rsidRPr="00A113E1">
        <w:rPr>
          <w:rFonts w:eastAsia="Times New Roman" w:cs="Times New Roman"/>
          <w:szCs w:val="24"/>
        </w:rPr>
        <w:t>παράθυρο</w:t>
      </w:r>
      <w:r w:rsidRPr="00A113E1">
        <w:rPr>
          <w:rFonts w:eastAsia="Times New Roman" w:cs="Times New Roman"/>
          <w:szCs w:val="24"/>
        </w:rPr>
        <w:t xml:space="preserve"> νομοθετικό</w:t>
      </w:r>
      <w:r>
        <w:rPr>
          <w:rFonts w:eastAsia="Times New Roman" w:cs="Times New Roman"/>
          <w:szCs w:val="24"/>
        </w:rPr>
        <w:t>,</w:t>
      </w:r>
      <w:r w:rsidRPr="00A113E1">
        <w:rPr>
          <w:rFonts w:eastAsia="Times New Roman" w:cs="Times New Roman"/>
          <w:szCs w:val="24"/>
        </w:rPr>
        <w:t xml:space="preserve"> </w:t>
      </w:r>
      <w:r>
        <w:rPr>
          <w:rFonts w:eastAsia="Times New Roman" w:cs="Times New Roman"/>
          <w:szCs w:val="24"/>
        </w:rPr>
        <w:t>δ</w:t>
      </w:r>
      <w:r w:rsidRPr="00A113E1">
        <w:rPr>
          <w:rFonts w:eastAsia="Times New Roman" w:cs="Times New Roman"/>
          <w:szCs w:val="24"/>
        </w:rPr>
        <w:t>εν θα γίνει ποτέ</w:t>
      </w:r>
      <w:r>
        <w:rPr>
          <w:rFonts w:eastAsia="Times New Roman" w:cs="Times New Roman"/>
          <w:szCs w:val="24"/>
        </w:rPr>
        <w:t xml:space="preserve">. </w:t>
      </w:r>
      <w:r>
        <w:rPr>
          <w:rFonts w:eastAsia="Times New Roman" w:cs="Times New Roman"/>
          <w:szCs w:val="24"/>
        </w:rPr>
        <w:lastRenderedPageBreak/>
        <w:t>Ε</w:t>
      </w:r>
      <w:r w:rsidRPr="00A113E1">
        <w:rPr>
          <w:rFonts w:eastAsia="Times New Roman" w:cs="Times New Roman"/>
          <w:szCs w:val="24"/>
        </w:rPr>
        <w:t>ίναι σαν το 1980 που</w:t>
      </w:r>
      <w:r>
        <w:rPr>
          <w:rFonts w:eastAsia="Times New Roman" w:cs="Times New Roman"/>
          <w:szCs w:val="24"/>
        </w:rPr>
        <w:t xml:space="preserve"> ο</w:t>
      </w:r>
      <w:r w:rsidRPr="00A113E1">
        <w:rPr>
          <w:rFonts w:eastAsia="Times New Roman" w:cs="Times New Roman"/>
          <w:szCs w:val="24"/>
        </w:rPr>
        <w:t xml:space="preserve"> Έλληνας </w:t>
      </w:r>
      <w:r>
        <w:rPr>
          <w:rFonts w:eastAsia="Times New Roman" w:cs="Times New Roman"/>
          <w:szCs w:val="24"/>
        </w:rPr>
        <w:t>άνοιγε</w:t>
      </w:r>
      <w:r w:rsidRPr="00A113E1">
        <w:rPr>
          <w:rFonts w:eastAsia="Times New Roman" w:cs="Times New Roman"/>
          <w:szCs w:val="24"/>
        </w:rPr>
        <w:t xml:space="preserve"> το παράθυρο και πέταγε το τασάκι με τα τσιγάρα στο</w:t>
      </w:r>
      <w:r>
        <w:rPr>
          <w:rFonts w:eastAsia="Times New Roman" w:cs="Times New Roman"/>
          <w:szCs w:val="24"/>
        </w:rPr>
        <w:t>ν</w:t>
      </w:r>
      <w:r w:rsidRPr="00A113E1">
        <w:rPr>
          <w:rFonts w:eastAsia="Times New Roman" w:cs="Times New Roman"/>
          <w:szCs w:val="24"/>
        </w:rPr>
        <w:t xml:space="preserve"> δρόμο</w:t>
      </w:r>
      <w:r>
        <w:rPr>
          <w:rFonts w:eastAsia="Times New Roman" w:cs="Times New Roman"/>
          <w:szCs w:val="24"/>
        </w:rPr>
        <w:t>. Τ</w:t>
      </w:r>
      <w:r w:rsidRPr="00A113E1">
        <w:rPr>
          <w:rFonts w:eastAsia="Times New Roman" w:cs="Times New Roman"/>
          <w:szCs w:val="24"/>
        </w:rPr>
        <w:t>ώρα ντρέπεται να το κάν</w:t>
      </w:r>
      <w:r>
        <w:rPr>
          <w:rFonts w:eastAsia="Times New Roman" w:cs="Times New Roman"/>
          <w:szCs w:val="24"/>
        </w:rPr>
        <w:t>ει. Π</w:t>
      </w:r>
      <w:r w:rsidRPr="00A113E1">
        <w:rPr>
          <w:rFonts w:eastAsia="Times New Roman" w:cs="Times New Roman"/>
          <w:szCs w:val="24"/>
        </w:rPr>
        <w:t>ρέπει να μπούνε κανόνες</w:t>
      </w:r>
      <w:r>
        <w:rPr>
          <w:rFonts w:eastAsia="Times New Roman" w:cs="Times New Roman"/>
          <w:szCs w:val="24"/>
        </w:rPr>
        <w:t>.</w:t>
      </w:r>
    </w:p>
    <w:p w14:paraId="4CC5BBA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A113E1">
        <w:rPr>
          <w:rFonts w:eastAsia="Times New Roman" w:cs="Times New Roman"/>
          <w:szCs w:val="24"/>
        </w:rPr>
        <w:t>ιλάμε για τις θητείες</w:t>
      </w:r>
      <w:r>
        <w:rPr>
          <w:rFonts w:eastAsia="Times New Roman" w:cs="Times New Roman"/>
          <w:szCs w:val="24"/>
        </w:rPr>
        <w:t>. Ξ</w:t>
      </w:r>
      <w:r w:rsidRPr="00A113E1">
        <w:rPr>
          <w:rFonts w:eastAsia="Times New Roman" w:cs="Times New Roman"/>
          <w:szCs w:val="24"/>
        </w:rPr>
        <w:t>έρουμε προέδρους</w:t>
      </w:r>
      <w:r>
        <w:rPr>
          <w:rFonts w:eastAsia="Times New Roman" w:cs="Times New Roman"/>
          <w:szCs w:val="24"/>
        </w:rPr>
        <w:t>,</w:t>
      </w:r>
      <w:r w:rsidRPr="00A113E1">
        <w:rPr>
          <w:rFonts w:eastAsia="Times New Roman" w:cs="Times New Roman"/>
          <w:szCs w:val="24"/>
        </w:rPr>
        <w:t xml:space="preserve"> πάνω σε αυτά που είπατε</w:t>
      </w:r>
      <w:r>
        <w:rPr>
          <w:rFonts w:eastAsia="Times New Roman" w:cs="Times New Roman"/>
          <w:szCs w:val="24"/>
        </w:rPr>
        <w:t>,</w:t>
      </w:r>
      <w:r w:rsidRPr="00A113E1">
        <w:rPr>
          <w:rFonts w:eastAsia="Times New Roman" w:cs="Times New Roman"/>
          <w:szCs w:val="24"/>
        </w:rPr>
        <w:t xml:space="preserve"> καρεκλοκένταυρους</w:t>
      </w:r>
      <w:r>
        <w:rPr>
          <w:rFonts w:eastAsia="Times New Roman" w:cs="Times New Roman"/>
          <w:szCs w:val="24"/>
        </w:rPr>
        <w:t>. Π</w:t>
      </w:r>
      <w:r w:rsidRPr="00A113E1">
        <w:rPr>
          <w:rFonts w:eastAsia="Times New Roman" w:cs="Times New Roman"/>
          <w:szCs w:val="24"/>
        </w:rPr>
        <w:t xml:space="preserve">ρόεδροι ομοσπονδιών </w:t>
      </w:r>
      <w:r>
        <w:rPr>
          <w:rFonts w:eastAsia="Times New Roman" w:cs="Times New Roman"/>
          <w:szCs w:val="24"/>
        </w:rPr>
        <w:t xml:space="preserve">και νέοι </w:t>
      </w:r>
      <w:r w:rsidRPr="00A113E1">
        <w:rPr>
          <w:rFonts w:eastAsia="Times New Roman" w:cs="Times New Roman"/>
          <w:szCs w:val="24"/>
        </w:rPr>
        <w:t>άνθρωποι στον αθλητισμό που δεν είχαν τη δυνατότητα</w:t>
      </w:r>
      <w:r>
        <w:rPr>
          <w:rFonts w:eastAsia="Times New Roman" w:cs="Times New Roman"/>
          <w:szCs w:val="24"/>
        </w:rPr>
        <w:t>,</w:t>
      </w:r>
      <w:r w:rsidRPr="00A113E1">
        <w:rPr>
          <w:rFonts w:eastAsia="Times New Roman" w:cs="Times New Roman"/>
          <w:szCs w:val="24"/>
        </w:rPr>
        <w:t xml:space="preserve"> βάσει των βαθιών ριζών που είχαν μέσα στις ομοσπονδίες και τα σωματεία</w:t>
      </w:r>
      <w:r>
        <w:rPr>
          <w:rFonts w:eastAsia="Times New Roman" w:cs="Times New Roman"/>
          <w:szCs w:val="24"/>
        </w:rPr>
        <w:t>,</w:t>
      </w:r>
      <w:r w:rsidRPr="00A113E1">
        <w:rPr>
          <w:rFonts w:eastAsia="Times New Roman" w:cs="Times New Roman"/>
          <w:szCs w:val="24"/>
        </w:rPr>
        <w:t xml:space="preserve"> και υπέροχ</w:t>
      </w:r>
      <w:r>
        <w:rPr>
          <w:rFonts w:eastAsia="Times New Roman" w:cs="Times New Roman"/>
          <w:szCs w:val="24"/>
        </w:rPr>
        <w:t>οι</w:t>
      </w:r>
      <w:r w:rsidRPr="00A113E1">
        <w:rPr>
          <w:rFonts w:eastAsia="Times New Roman" w:cs="Times New Roman"/>
          <w:szCs w:val="24"/>
        </w:rPr>
        <w:t xml:space="preserve"> αθλητές που έχουν περάσει</w:t>
      </w:r>
      <w:r>
        <w:rPr>
          <w:rFonts w:eastAsia="Times New Roman" w:cs="Times New Roman"/>
          <w:szCs w:val="24"/>
        </w:rPr>
        <w:t>.</w:t>
      </w:r>
    </w:p>
    <w:p w14:paraId="4CC5BBA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εισέλθω</w:t>
      </w:r>
      <w:r w:rsidRPr="00A113E1">
        <w:rPr>
          <w:rFonts w:eastAsia="Times New Roman" w:cs="Times New Roman"/>
          <w:szCs w:val="24"/>
        </w:rPr>
        <w:t xml:space="preserve"> σε ένα άλλο </w:t>
      </w:r>
      <w:r>
        <w:rPr>
          <w:rFonts w:eastAsia="Times New Roman" w:cs="Times New Roman"/>
          <w:szCs w:val="24"/>
        </w:rPr>
        <w:t xml:space="preserve">θέμα </w:t>
      </w:r>
      <w:r w:rsidRPr="00A113E1">
        <w:rPr>
          <w:rFonts w:eastAsia="Times New Roman" w:cs="Times New Roman"/>
          <w:szCs w:val="24"/>
        </w:rPr>
        <w:t>στο νομοσχέδι</w:t>
      </w:r>
      <w:r w:rsidRPr="00A113E1">
        <w:rPr>
          <w:rFonts w:eastAsia="Times New Roman" w:cs="Times New Roman"/>
          <w:szCs w:val="24"/>
        </w:rPr>
        <w:t>ο</w:t>
      </w:r>
      <w:r>
        <w:rPr>
          <w:rFonts w:eastAsia="Times New Roman" w:cs="Times New Roman"/>
          <w:szCs w:val="24"/>
        </w:rPr>
        <w:t>, γιατί</w:t>
      </w:r>
      <w:r w:rsidRPr="00A113E1">
        <w:rPr>
          <w:rFonts w:eastAsia="Times New Roman" w:cs="Times New Roman"/>
          <w:szCs w:val="24"/>
        </w:rPr>
        <w:t xml:space="preserve"> πρέπει να </w:t>
      </w:r>
      <w:r>
        <w:rPr>
          <w:rFonts w:eastAsia="Times New Roman" w:cs="Times New Roman"/>
          <w:szCs w:val="24"/>
        </w:rPr>
        <w:t>π</w:t>
      </w:r>
      <w:r w:rsidRPr="00A113E1">
        <w:rPr>
          <w:rFonts w:eastAsia="Times New Roman" w:cs="Times New Roman"/>
          <w:szCs w:val="24"/>
        </w:rPr>
        <w:t>ούμε τα βασικά</w:t>
      </w:r>
      <w:r>
        <w:rPr>
          <w:rFonts w:eastAsia="Times New Roman" w:cs="Times New Roman"/>
          <w:szCs w:val="24"/>
        </w:rPr>
        <w:t>. Ο έλεγχος</w:t>
      </w:r>
      <w:r w:rsidRPr="00A113E1">
        <w:rPr>
          <w:rFonts w:eastAsia="Times New Roman" w:cs="Times New Roman"/>
          <w:szCs w:val="24"/>
        </w:rPr>
        <w:t xml:space="preserve"> του </w:t>
      </w:r>
      <w:r>
        <w:rPr>
          <w:rFonts w:eastAsia="Times New Roman" w:cs="Times New Roman"/>
          <w:szCs w:val="24"/>
        </w:rPr>
        <w:t>Ε</w:t>
      </w:r>
      <w:r w:rsidRPr="00A113E1">
        <w:rPr>
          <w:rFonts w:eastAsia="Times New Roman" w:cs="Times New Roman"/>
          <w:szCs w:val="24"/>
        </w:rPr>
        <w:t xml:space="preserve">πιθεωρητή </w:t>
      </w:r>
      <w:r>
        <w:rPr>
          <w:rFonts w:eastAsia="Times New Roman" w:cs="Times New Roman"/>
          <w:szCs w:val="24"/>
        </w:rPr>
        <w:t>Δ</w:t>
      </w:r>
      <w:r w:rsidRPr="00A113E1">
        <w:rPr>
          <w:rFonts w:eastAsia="Times New Roman" w:cs="Times New Roman"/>
          <w:szCs w:val="24"/>
        </w:rPr>
        <w:t xml:space="preserve">ημόσιας </w:t>
      </w:r>
      <w:r>
        <w:rPr>
          <w:rFonts w:eastAsia="Times New Roman" w:cs="Times New Roman"/>
          <w:szCs w:val="24"/>
        </w:rPr>
        <w:t>Δ</w:t>
      </w:r>
      <w:r w:rsidRPr="00A113E1">
        <w:rPr>
          <w:rFonts w:eastAsia="Times New Roman" w:cs="Times New Roman"/>
          <w:szCs w:val="24"/>
        </w:rPr>
        <w:t>ιοίκησης για τα πεπραγμένα των ομοσπονδιών</w:t>
      </w:r>
      <w:r>
        <w:rPr>
          <w:rFonts w:eastAsia="Times New Roman" w:cs="Times New Roman"/>
          <w:szCs w:val="24"/>
        </w:rPr>
        <w:t xml:space="preserve"> είναι κάτι που πρέπει να μας</w:t>
      </w:r>
      <w:r w:rsidRPr="00A113E1">
        <w:rPr>
          <w:rFonts w:eastAsia="Times New Roman" w:cs="Times New Roman"/>
          <w:szCs w:val="24"/>
        </w:rPr>
        <w:t xml:space="preserve"> βρίσκει σύμφωνο</w:t>
      </w:r>
      <w:r>
        <w:rPr>
          <w:rFonts w:eastAsia="Times New Roman" w:cs="Times New Roman"/>
          <w:szCs w:val="24"/>
        </w:rPr>
        <w:t>υς. Δεν νομίζω ότι δεν</w:t>
      </w:r>
      <w:r w:rsidRPr="00A113E1">
        <w:rPr>
          <w:rFonts w:eastAsia="Times New Roman" w:cs="Times New Roman"/>
          <w:szCs w:val="24"/>
        </w:rPr>
        <w:t xml:space="preserve"> πρέπει </w:t>
      </w:r>
      <w:r>
        <w:rPr>
          <w:rFonts w:eastAsia="Times New Roman" w:cs="Times New Roman"/>
          <w:szCs w:val="24"/>
        </w:rPr>
        <w:t xml:space="preserve">για </w:t>
      </w:r>
      <w:r w:rsidRPr="00A113E1">
        <w:rPr>
          <w:rFonts w:eastAsia="Times New Roman" w:cs="Times New Roman"/>
          <w:szCs w:val="24"/>
        </w:rPr>
        <w:t>το δημόσιο χρήμα που πηγαίν</w:t>
      </w:r>
      <w:r>
        <w:rPr>
          <w:rFonts w:eastAsia="Times New Roman" w:cs="Times New Roman"/>
          <w:szCs w:val="24"/>
        </w:rPr>
        <w:t>ει</w:t>
      </w:r>
      <w:r w:rsidRPr="00A113E1">
        <w:rPr>
          <w:rFonts w:eastAsia="Times New Roman" w:cs="Times New Roman"/>
          <w:szCs w:val="24"/>
        </w:rPr>
        <w:t xml:space="preserve"> στις ομοσπονδίες να μην μπορεί να </w:t>
      </w:r>
      <w:r w:rsidRPr="00A113E1">
        <w:rPr>
          <w:rFonts w:eastAsia="Times New Roman" w:cs="Times New Roman"/>
          <w:szCs w:val="24"/>
        </w:rPr>
        <w:t>γίνει ο έλεγχος</w:t>
      </w:r>
      <w:r>
        <w:rPr>
          <w:rFonts w:eastAsia="Times New Roman" w:cs="Times New Roman"/>
          <w:szCs w:val="24"/>
        </w:rPr>
        <w:t>. Π</w:t>
      </w:r>
      <w:r w:rsidRPr="00A113E1">
        <w:rPr>
          <w:rFonts w:eastAsia="Times New Roman" w:cs="Times New Roman"/>
          <w:szCs w:val="24"/>
        </w:rPr>
        <w:t xml:space="preserve">ρέπει </w:t>
      </w:r>
      <w:r>
        <w:rPr>
          <w:rFonts w:eastAsia="Times New Roman" w:cs="Times New Roman"/>
          <w:szCs w:val="24"/>
        </w:rPr>
        <w:t>όλη αυτή η</w:t>
      </w:r>
      <w:r w:rsidRPr="00A113E1">
        <w:rPr>
          <w:rFonts w:eastAsia="Times New Roman" w:cs="Times New Roman"/>
          <w:szCs w:val="24"/>
        </w:rPr>
        <w:t xml:space="preserve"> πλειοψηφία να το κάνει αυτό</w:t>
      </w:r>
      <w:r>
        <w:rPr>
          <w:rFonts w:eastAsia="Times New Roman" w:cs="Times New Roman"/>
          <w:szCs w:val="24"/>
        </w:rPr>
        <w:t>.</w:t>
      </w:r>
    </w:p>
    <w:p w14:paraId="4CC5BBA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A113E1">
        <w:rPr>
          <w:rFonts w:eastAsia="Times New Roman" w:cs="Times New Roman"/>
          <w:szCs w:val="24"/>
        </w:rPr>
        <w:t>ρχόμαστε</w:t>
      </w:r>
      <w:r>
        <w:rPr>
          <w:rFonts w:eastAsia="Times New Roman" w:cs="Times New Roman"/>
          <w:szCs w:val="24"/>
        </w:rPr>
        <w:t xml:space="preserve"> στις στοιχηματικές</w:t>
      </w:r>
      <w:r w:rsidRPr="00A113E1">
        <w:rPr>
          <w:rFonts w:eastAsia="Times New Roman" w:cs="Times New Roman"/>
          <w:szCs w:val="24"/>
        </w:rPr>
        <w:t xml:space="preserve"> για το 15%</w:t>
      </w:r>
      <w:r>
        <w:rPr>
          <w:rFonts w:eastAsia="Times New Roman" w:cs="Times New Roman"/>
          <w:szCs w:val="24"/>
        </w:rPr>
        <w:t>. Συμφωνείτε, κυρία Μπακογιάννη, ότι</w:t>
      </w:r>
      <w:r w:rsidRPr="00A113E1">
        <w:rPr>
          <w:rFonts w:eastAsia="Times New Roman" w:cs="Times New Roman"/>
          <w:szCs w:val="24"/>
        </w:rPr>
        <w:t xml:space="preserve"> πρέπει να φύγουν και τα </w:t>
      </w:r>
      <w:r>
        <w:rPr>
          <w:rFonts w:eastAsia="Times New Roman" w:cs="Times New Roman"/>
          <w:szCs w:val="24"/>
        </w:rPr>
        <w:t>μίντια</w:t>
      </w:r>
      <w:r w:rsidRPr="00A113E1">
        <w:rPr>
          <w:rFonts w:eastAsia="Times New Roman" w:cs="Times New Roman"/>
          <w:szCs w:val="24"/>
        </w:rPr>
        <w:t xml:space="preserve"> στον επηρεασμό του ποδο</w:t>
      </w:r>
      <w:r>
        <w:rPr>
          <w:rFonts w:eastAsia="Times New Roman" w:cs="Times New Roman"/>
          <w:szCs w:val="24"/>
        </w:rPr>
        <w:t xml:space="preserve">σφαίρου από τους μεγαλομετόχους, γιατί </w:t>
      </w:r>
      <w:r>
        <w:rPr>
          <w:rFonts w:eastAsia="Times New Roman" w:cs="Times New Roman"/>
          <w:szCs w:val="24"/>
        </w:rPr>
        <w:lastRenderedPageBreak/>
        <w:t>εγώ έχω παράδειγμα στην</w:t>
      </w:r>
      <w:r>
        <w:rPr>
          <w:rFonts w:eastAsia="Times New Roman" w:cs="Times New Roman"/>
          <w:szCs w:val="24"/>
        </w:rPr>
        <w:t xml:space="preserve"> Αγγλία </w:t>
      </w:r>
      <w:r w:rsidRPr="00A113E1">
        <w:rPr>
          <w:rFonts w:eastAsia="Times New Roman" w:cs="Times New Roman"/>
          <w:szCs w:val="24"/>
        </w:rPr>
        <w:t>ότι</w:t>
      </w:r>
      <w:r>
        <w:rPr>
          <w:rFonts w:eastAsia="Times New Roman" w:cs="Times New Roman"/>
          <w:szCs w:val="24"/>
        </w:rPr>
        <w:t xml:space="preserve"> Πρόεδρος ομάδας</w:t>
      </w:r>
      <w:r w:rsidRPr="00A113E1">
        <w:rPr>
          <w:rFonts w:eastAsia="Times New Roman" w:cs="Times New Roman"/>
          <w:szCs w:val="24"/>
        </w:rPr>
        <w:t xml:space="preserve"> έχει τη </w:t>
      </w:r>
      <w:r>
        <w:rPr>
          <w:rFonts w:eastAsia="Times New Roman" w:cs="Times New Roman"/>
          <w:szCs w:val="24"/>
        </w:rPr>
        <w:t>«</w:t>
      </w:r>
      <w:r>
        <w:rPr>
          <w:rFonts w:eastAsia="Times New Roman" w:cs="Times New Roman"/>
          <w:szCs w:val="24"/>
          <w:lang w:val="en-US"/>
        </w:rPr>
        <w:t>BET</w:t>
      </w:r>
      <w:r>
        <w:rPr>
          <w:rFonts w:eastAsia="Times New Roman" w:cs="Times New Roman"/>
          <w:szCs w:val="24"/>
        </w:rPr>
        <w:t>». Συμφωνείτε, όμως,</w:t>
      </w:r>
      <w:r w:rsidRPr="00A113E1">
        <w:rPr>
          <w:rFonts w:eastAsia="Times New Roman" w:cs="Times New Roman"/>
          <w:szCs w:val="24"/>
        </w:rPr>
        <w:t xml:space="preserve"> </w:t>
      </w:r>
      <w:r>
        <w:rPr>
          <w:rFonts w:eastAsia="Times New Roman" w:cs="Times New Roman"/>
          <w:szCs w:val="24"/>
        </w:rPr>
        <w:t>-</w:t>
      </w:r>
      <w:r w:rsidRPr="00A113E1">
        <w:rPr>
          <w:rFonts w:eastAsia="Times New Roman" w:cs="Times New Roman"/>
          <w:szCs w:val="24"/>
        </w:rPr>
        <w:t>αν θέλετε</w:t>
      </w:r>
      <w:r>
        <w:rPr>
          <w:rFonts w:eastAsia="Times New Roman" w:cs="Times New Roman"/>
          <w:szCs w:val="24"/>
        </w:rPr>
        <w:t>,</w:t>
      </w:r>
      <w:r w:rsidRPr="00A113E1">
        <w:rPr>
          <w:rFonts w:eastAsia="Times New Roman" w:cs="Times New Roman"/>
          <w:szCs w:val="24"/>
        </w:rPr>
        <w:t xml:space="preserve"> να πάρω τη δικ</w:t>
      </w:r>
      <w:r>
        <w:rPr>
          <w:rFonts w:eastAsia="Times New Roman" w:cs="Times New Roman"/>
          <w:szCs w:val="24"/>
        </w:rPr>
        <w:t>ή</w:t>
      </w:r>
      <w:r w:rsidRPr="00A113E1">
        <w:rPr>
          <w:rFonts w:eastAsia="Times New Roman" w:cs="Times New Roman"/>
          <w:szCs w:val="24"/>
        </w:rPr>
        <w:t xml:space="preserve"> σας λογική</w:t>
      </w:r>
      <w:r>
        <w:rPr>
          <w:rFonts w:eastAsia="Times New Roman" w:cs="Times New Roman"/>
          <w:szCs w:val="24"/>
        </w:rPr>
        <w:t>- να φύγουν</w:t>
      </w:r>
      <w:r w:rsidRPr="00A113E1">
        <w:rPr>
          <w:rFonts w:eastAsia="Times New Roman" w:cs="Times New Roman"/>
          <w:szCs w:val="24"/>
        </w:rPr>
        <w:t xml:space="preserve"> και τα </w:t>
      </w:r>
      <w:r>
        <w:rPr>
          <w:rFonts w:eastAsia="Times New Roman" w:cs="Times New Roman"/>
          <w:szCs w:val="24"/>
        </w:rPr>
        <w:t xml:space="preserve">μίντια </w:t>
      </w:r>
      <w:r w:rsidRPr="00A113E1">
        <w:rPr>
          <w:rFonts w:eastAsia="Times New Roman" w:cs="Times New Roman"/>
          <w:szCs w:val="24"/>
        </w:rPr>
        <w:t>που επηρεάζουν το ποδόσφαιρο</w:t>
      </w:r>
      <w:r>
        <w:rPr>
          <w:rFonts w:eastAsia="Times New Roman" w:cs="Times New Roman"/>
          <w:szCs w:val="24"/>
        </w:rPr>
        <w:t xml:space="preserve"> και να πούμε «</w:t>
      </w:r>
      <w:r>
        <w:rPr>
          <w:rFonts w:eastAsia="Times New Roman" w:cs="Times New Roman"/>
          <w:szCs w:val="24"/>
        </w:rPr>
        <w:t>όχι</w:t>
      </w:r>
      <w:r>
        <w:rPr>
          <w:rFonts w:eastAsia="Times New Roman" w:cs="Times New Roman"/>
          <w:szCs w:val="24"/>
        </w:rPr>
        <w:t xml:space="preserve">» στις </w:t>
      </w:r>
      <w:r w:rsidRPr="00A113E1">
        <w:rPr>
          <w:rFonts w:eastAsia="Times New Roman" w:cs="Times New Roman"/>
          <w:szCs w:val="24"/>
        </w:rPr>
        <w:t>στοιχηματικές</w:t>
      </w:r>
      <w:r>
        <w:rPr>
          <w:rFonts w:eastAsia="Times New Roman" w:cs="Times New Roman"/>
          <w:szCs w:val="24"/>
        </w:rPr>
        <w:t>,</w:t>
      </w:r>
      <w:r w:rsidRPr="00A113E1">
        <w:rPr>
          <w:rFonts w:eastAsia="Times New Roman" w:cs="Times New Roman"/>
          <w:szCs w:val="24"/>
        </w:rPr>
        <w:t xml:space="preserve"> αλλά </w:t>
      </w:r>
      <w:r>
        <w:rPr>
          <w:rFonts w:eastAsia="Times New Roman" w:cs="Times New Roman"/>
          <w:szCs w:val="24"/>
        </w:rPr>
        <w:t>«</w:t>
      </w:r>
      <w:r>
        <w:rPr>
          <w:rFonts w:eastAsia="Times New Roman" w:cs="Times New Roman"/>
          <w:szCs w:val="24"/>
        </w:rPr>
        <w:t>όχι</w:t>
      </w:r>
      <w:r>
        <w:rPr>
          <w:rFonts w:eastAsia="Times New Roman" w:cs="Times New Roman"/>
          <w:szCs w:val="24"/>
        </w:rPr>
        <w:t>» και σε όσους</w:t>
      </w:r>
      <w:r w:rsidRPr="00A113E1">
        <w:rPr>
          <w:rFonts w:eastAsia="Times New Roman" w:cs="Times New Roman"/>
          <w:szCs w:val="24"/>
        </w:rPr>
        <w:t xml:space="preserve"> έχουν </w:t>
      </w:r>
      <w:r>
        <w:rPr>
          <w:rFonts w:eastAsia="Times New Roman" w:cs="Times New Roman"/>
          <w:szCs w:val="24"/>
        </w:rPr>
        <w:t>μίντια.</w:t>
      </w:r>
      <w:r w:rsidRPr="00A113E1">
        <w:rPr>
          <w:rFonts w:eastAsia="Times New Roman" w:cs="Times New Roman"/>
          <w:szCs w:val="24"/>
        </w:rPr>
        <w:t xml:space="preserve"> </w:t>
      </w:r>
      <w:r>
        <w:rPr>
          <w:rFonts w:eastAsia="Times New Roman" w:cs="Times New Roman"/>
          <w:szCs w:val="24"/>
        </w:rPr>
        <w:t>Σ</w:t>
      </w:r>
      <w:r w:rsidRPr="00A113E1">
        <w:rPr>
          <w:rFonts w:eastAsia="Times New Roman" w:cs="Times New Roman"/>
          <w:szCs w:val="24"/>
        </w:rPr>
        <w:t>υμφωνείτε</w:t>
      </w:r>
      <w:r>
        <w:rPr>
          <w:rFonts w:eastAsia="Times New Roman" w:cs="Times New Roman"/>
          <w:szCs w:val="24"/>
        </w:rPr>
        <w:t>;</w:t>
      </w:r>
      <w:r w:rsidRPr="00A113E1">
        <w:rPr>
          <w:rFonts w:eastAsia="Times New Roman" w:cs="Times New Roman"/>
          <w:szCs w:val="24"/>
        </w:rPr>
        <w:t xml:space="preserve"> </w:t>
      </w:r>
    </w:p>
    <w:p w14:paraId="4CC5BBA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Τι σχέση έχει το ένα με το άλλο;</w:t>
      </w:r>
    </w:p>
    <w:p w14:paraId="4CC5BBAA"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Τα μίντια διοικούν και το ποδόσφαιρο και τις στοιχηματικές. </w:t>
      </w:r>
    </w:p>
    <w:p w14:paraId="4CC5BBA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Προχωράω παρακάτω</w:t>
      </w:r>
      <w:r>
        <w:rPr>
          <w:rFonts w:eastAsia="Times New Roman" w:cs="Times New Roman"/>
          <w:szCs w:val="24"/>
        </w:rPr>
        <w:t>:</w:t>
      </w:r>
      <w:r>
        <w:rPr>
          <w:rFonts w:eastAsia="Times New Roman" w:cs="Times New Roman"/>
          <w:szCs w:val="24"/>
        </w:rPr>
        <w:t xml:space="preserve"> </w:t>
      </w:r>
      <w:r>
        <w:rPr>
          <w:rFonts w:eastAsia="Times New Roman" w:cs="Times New Roman"/>
          <w:szCs w:val="24"/>
        </w:rPr>
        <w:t>ι</w:t>
      </w:r>
      <w:r w:rsidRPr="00A113E1">
        <w:rPr>
          <w:rFonts w:eastAsia="Times New Roman" w:cs="Times New Roman"/>
          <w:szCs w:val="24"/>
        </w:rPr>
        <w:t>ππόδρομος</w:t>
      </w:r>
      <w:r>
        <w:rPr>
          <w:rFonts w:eastAsia="Times New Roman" w:cs="Times New Roman"/>
          <w:szCs w:val="24"/>
        </w:rPr>
        <w:t xml:space="preserve">. Μου λέτε για ανομία. Ο </w:t>
      </w:r>
      <w:r>
        <w:rPr>
          <w:rFonts w:eastAsia="Times New Roman" w:cs="Times New Roman"/>
          <w:szCs w:val="24"/>
        </w:rPr>
        <w:t>ι</w:t>
      </w:r>
      <w:r>
        <w:rPr>
          <w:rFonts w:eastAsia="Times New Roman" w:cs="Times New Roman"/>
          <w:szCs w:val="24"/>
        </w:rPr>
        <w:t xml:space="preserve">ππόδρομος έκλεισε. Δεν είναι ανοιχτός </w:t>
      </w:r>
      <w:r w:rsidRPr="00A113E1">
        <w:rPr>
          <w:rFonts w:eastAsia="Times New Roman" w:cs="Times New Roman"/>
          <w:szCs w:val="24"/>
        </w:rPr>
        <w:t xml:space="preserve">ο </w:t>
      </w:r>
      <w:r>
        <w:rPr>
          <w:rFonts w:eastAsia="Times New Roman" w:cs="Times New Roman"/>
          <w:szCs w:val="24"/>
        </w:rPr>
        <w:t>ι</w:t>
      </w:r>
      <w:r>
        <w:rPr>
          <w:rFonts w:eastAsia="Times New Roman" w:cs="Times New Roman"/>
          <w:szCs w:val="24"/>
        </w:rPr>
        <w:t xml:space="preserve">ππόδρομος, έκλεισε, </w:t>
      </w:r>
      <w:r w:rsidRPr="00A113E1">
        <w:rPr>
          <w:rFonts w:eastAsia="Times New Roman" w:cs="Times New Roman"/>
          <w:szCs w:val="24"/>
        </w:rPr>
        <w:t>για</w:t>
      </w:r>
      <w:r w:rsidRPr="00A113E1">
        <w:rPr>
          <w:rFonts w:eastAsia="Times New Roman" w:cs="Times New Roman"/>
          <w:szCs w:val="24"/>
        </w:rPr>
        <w:t xml:space="preserve"> να μην τρελαινόμαστε τώρα</w:t>
      </w:r>
      <w:r>
        <w:rPr>
          <w:rFonts w:eastAsia="Times New Roman" w:cs="Times New Roman"/>
          <w:szCs w:val="24"/>
        </w:rPr>
        <w:t>. Π</w:t>
      </w:r>
      <w:r w:rsidRPr="00A113E1">
        <w:rPr>
          <w:rFonts w:eastAsia="Times New Roman" w:cs="Times New Roman"/>
          <w:szCs w:val="24"/>
        </w:rPr>
        <w:t xml:space="preserve">ολύ σωστά είπατε και είναι </w:t>
      </w:r>
      <w:r>
        <w:rPr>
          <w:rFonts w:eastAsia="Times New Roman" w:cs="Times New Roman"/>
          <w:szCs w:val="24"/>
        </w:rPr>
        <w:t>σ</w:t>
      </w:r>
      <w:r w:rsidRPr="00A113E1">
        <w:rPr>
          <w:rFonts w:eastAsia="Times New Roman" w:cs="Times New Roman"/>
          <w:szCs w:val="24"/>
        </w:rPr>
        <w:t>εβαστ</w:t>
      </w:r>
      <w:r>
        <w:rPr>
          <w:rFonts w:eastAsia="Times New Roman" w:cs="Times New Roman"/>
          <w:szCs w:val="24"/>
        </w:rPr>
        <w:t>ή</w:t>
      </w:r>
      <w:r w:rsidRPr="00A113E1">
        <w:rPr>
          <w:rFonts w:eastAsia="Times New Roman" w:cs="Times New Roman"/>
          <w:szCs w:val="24"/>
        </w:rPr>
        <w:t xml:space="preserve"> και αξιοπρεπής</w:t>
      </w:r>
      <w:r>
        <w:rPr>
          <w:rFonts w:eastAsia="Times New Roman" w:cs="Times New Roman"/>
          <w:szCs w:val="24"/>
        </w:rPr>
        <w:t xml:space="preserve"> η</w:t>
      </w:r>
      <w:r w:rsidRPr="00A113E1">
        <w:rPr>
          <w:rFonts w:eastAsia="Times New Roman" w:cs="Times New Roman"/>
          <w:szCs w:val="24"/>
        </w:rPr>
        <w:t xml:space="preserve"> στάση σας </w:t>
      </w:r>
      <w:r>
        <w:rPr>
          <w:rFonts w:eastAsia="Times New Roman" w:cs="Times New Roman"/>
          <w:szCs w:val="24"/>
        </w:rPr>
        <w:t>α</w:t>
      </w:r>
      <w:r w:rsidRPr="00A113E1">
        <w:rPr>
          <w:rFonts w:eastAsia="Times New Roman" w:cs="Times New Roman"/>
          <w:szCs w:val="24"/>
        </w:rPr>
        <w:t>πέναντι στην κακ</w:t>
      </w:r>
      <w:r>
        <w:rPr>
          <w:rFonts w:eastAsia="Times New Roman" w:cs="Times New Roman"/>
          <w:szCs w:val="24"/>
        </w:rPr>
        <w:t>ή</w:t>
      </w:r>
      <w:r w:rsidRPr="00A113E1">
        <w:rPr>
          <w:rFonts w:eastAsia="Times New Roman" w:cs="Times New Roman"/>
          <w:szCs w:val="24"/>
        </w:rPr>
        <w:t xml:space="preserve"> σύμβαση που έβαλε η Νέα Δημοκρατία και το </w:t>
      </w:r>
      <w:r>
        <w:rPr>
          <w:rFonts w:eastAsia="Times New Roman" w:cs="Times New Roman"/>
          <w:szCs w:val="24"/>
        </w:rPr>
        <w:t xml:space="preserve">είπατε </w:t>
      </w:r>
      <w:r w:rsidRPr="00A113E1">
        <w:rPr>
          <w:rFonts w:eastAsia="Times New Roman" w:cs="Times New Roman"/>
          <w:szCs w:val="24"/>
        </w:rPr>
        <w:t xml:space="preserve">από του </w:t>
      </w:r>
      <w:r>
        <w:rPr>
          <w:rFonts w:eastAsia="Times New Roman" w:cs="Times New Roman"/>
          <w:szCs w:val="24"/>
        </w:rPr>
        <w:t>Β</w:t>
      </w:r>
      <w:r w:rsidRPr="00A113E1">
        <w:rPr>
          <w:rFonts w:eastAsia="Times New Roman" w:cs="Times New Roman"/>
          <w:szCs w:val="24"/>
        </w:rPr>
        <w:t>ήματος τ</w:t>
      </w:r>
      <w:r>
        <w:rPr>
          <w:rFonts w:eastAsia="Times New Roman" w:cs="Times New Roman"/>
          <w:szCs w:val="24"/>
        </w:rPr>
        <w:t>ης</w:t>
      </w:r>
      <w:r w:rsidRPr="00A113E1">
        <w:rPr>
          <w:rFonts w:eastAsia="Times New Roman" w:cs="Times New Roman"/>
          <w:szCs w:val="24"/>
        </w:rPr>
        <w:t xml:space="preserve"> Βουλής</w:t>
      </w:r>
      <w:r>
        <w:rPr>
          <w:rFonts w:eastAsia="Times New Roman" w:cs="Times New Roman"/>
          <w:szCs w:val="24"/>
        </w:rPr>
        <w:t>. Ή</w:t>
      </w:r>
      <w:r w:rsidRPr="00A113E1">
        <w:rPr>
          <w:rFonts w:eastAsia="Times New Roman" w:cs="Times New Roman"/>
          <w:szCs w:val="24"/>
        </w:rPr>
        <w:t>ρθαμε να πούμε τι</w:t>
      </w:r>
      <w:r>
        <w:rPr>
          <w:rFonts w:eastAsia="Times New Roman" w:cs="Times New Roman"/>
          <w:szCs w:val="24"/>
        </w:rPr>
        <w:t>; Μου λέτε ότι ο ελεγχόμενος</w:t>
      </w:r>
      <w:r w:rsidRPr="00A113E1">
        <w:rPr>
          <w:rFonts w:eastAsia="Times New Roman" w:cs="Times New Roman"/>
          <w:szCs w:val="24"/>
        </w:rPr>
        <w:t xml:space="preserve"> είναι και ελεγκτής</w:t>
      </w:r>
      <w:r>
        <w:rPr>
          <w:rFonts w:eastAsia="Times New Roman" w:cs="Times New Roman"/>
          <w:szCs w:val="24"/>
        </w:rPr>
        <w:t>. Θ</w:t>
      </w:r>
      <w:r w:rsidRPr="00A113E1">
        <w:rPr>
          <w:rFonts w:eastAsia="Times New Roman" w:cs="Times New Roman"/>
          <w:szCs w:val="24"/>
        </w:rPr>
        <w:t>α</w:t>
      </w:r>
      <w:r w:rsidRPr="00A113E1">
        <w:rPr>
          <w:rFonts w:eastAsia="Times New Roman" w:cs="Times New Roman"/>
          <w:szCs w:val="24"/>
        </w:rPr>
        <w:t xml:space="preserve"> σας πω εγώ </w:t>
      </w:r>
      <w:r>
        <w:rPr>
          <w:rFonts w:eastAsia="Times New Roman" w:cs="Times New Roman"/>
          <w:szCs w:val="24"/>
        </w:rPr>
        <w:t>τ</w:t>
      </w:r>
      <w:r w:rsidRPr="00A113E1">
        <w:rPr>
          <w:rFonts w:eastAsia="Times New Roman" w:cs="Times New Roman"/>
          <w:szCs w:val="24"/>
        </w:rPr>
        <w:t xml:space="preserve">ι γινόταν στον </w:t>
      </w:r>
      <w:r>
        <w:rPr>
          <w:rFonts w:eastAsia="Times New Roman" w:cs="Times New Roman"/>
          <w:szCs w:val="24"/>
        </w:rPr>
        <w:t>ι</w:t>
      </w:r>
      <w:r w:rsidRPr="00A113E1">
        <w:rPr>
          <w:rFonts w:eastAsia="Times New Roman" w:cs="Times New Roman"/>
          <w:szCs w:val="24"/>
        </w:rPr>
        <w:t>ππόδρομο</w:t>
      </w:r>
      <w:r>
        <w:rPr>
          <w:rFonts w:eastAsia="Times New Roman" w:cs="Times New Roman"/>
          <w:szCs w:val="24"/>
        </w:rPr>
        <w:t>, ότι</w:t>
      </w:r>
      <w:r w:rsidRPr="00A113E1">
        <w:rPr>
          <w:rFonts w:eastAsia="Times New Roman" w:cs="Times New Roman"/>
          <w:szCs w:val="24"/>
        </w:rPr>
        <w:t xml:space="preserve"> ο γιατρός του </w:t>
      </w:r>
      <w:r>
        <w:rPr>
          <w:rFonts w:eastAsia="Times New Roman" w:cs="Times New Roman"/>
          <w:szCs w:val="24"/>
        </w:rPr>
        <w:t>ι</w:t>
      </w:r>
      <w:r w:rsidRPr="00A113E1">
        <w:rPr>
          <w:rFonts w:eastAsia="Times New Roman" w:cs="Times New Roman"/>
          <w:szCs w:val="24"/>
        </w:rPr>
        <w:t>πποδρόμου εκεί μέσα ή</w:t>
      </w:r>
      <w:r>
        <w:rPr>
          <w:rFonts w:eastAsia="Times New Roman" w:cs="Times New Roman"/>
          <w:szCs w:val="24"/>
        </w:rPr>
        <w:t>ταν ελεγχό</w:t>
      </w:r>
      <w:r>
        <w:rPr>
          <w:rFonts w:eastAsia="Times New Roman" w:cs="Times New Roman"/>
          <w:szCs w:val="24"/>
        </w:rPr>
        <w:lastRenderedPageBreak/>
        <w:t xml:space="preserve">μενος για το ντόπινγκ, τα ντόπινγκ </w:t>
      </w:r>
      <w:r w:rsidRPr="00A113E1">
        <w:rPr>
          <w:rFonts w:eastAsia="Times New Roman" w:cs="Times New Roman"/>
          <w:szCs w:val="24"/>
        </w:rPr>
        <w:t>δεν τα πήγαιναν εδώ</w:t>
      </w:r>
      <w:r>
        <w:rPr>
          <w:rFonts w:eastAsia="Times New Roman" w:cs="Times New Roman"/>
          <w:szCs w:val="24"/>
        </w:rPr>
        <w:t>,</w:t>
      </w:r>
      <w:r w:rsidRPr="00A113E1">
        <w:rPr>
          <w:rFonts w:eastAsia="Times New Roman" w:cs="Times New Roman"/>
          <w:szCs w:val="24"/>
        </w:rPr>
        <w:t xml:space="preserve"> τα πήγαιναν στο εξωτερικό και χρωστάνε από μεγάλους επιχειρηματίες σε μεγάλο</w:t>
      </w:r>
      <w:r>
        <w:rPr>
          <w:rFonts w:eastAsia="Times New Roman" w:cs="Times New Roman"/>
          <w:szCs w:val="24"/>
        </w:rPr>
        <w:t xml:space="preserve"> </w:t>
      </w:r>
      <w:r w:rsidRPr="00A113E1">
        <w:rPr>
          <w:rFonts w:eastAsia="Times New Roman" w:cs="Times New Roman"/>
          <w:szCs w:val="24"/>
        </w:rPr>
        <w:t>επιχειρηματία</w:t>
      </w:r>
      <w:r>
        <w:rPr>
          <w:rFonts w:eastAsia="Times New Roman" w:cs="Times New Roman"/>
          <w:szCs w:val="24"/>
        </w:rPr>
        <w:t>. Έ</w:t>
      </w:r>
      <w:r w:rsidRPr="00A113E1">
        <w:rPr>
          <w:rFonts w:eastAsia="Times New Roman" w:cs="Times New Roman"/>
          <w:szCs w:val="24"/>
        </w:rPr>
        <w:t>λεγχε τα άλογ</w:t>
      </w:r>
      <w:r>
        <w:rPr>
          <w:rFonts w:eastAsia="Times New Roman" w:cs="Times New Roman"/>
          <w:szCs w:val="24"/>
        </w:rPr>
        <w:t xml:space="preserve">ά </w:t>
      </w:r>
      <w:r w:rsidRPr="00A113E1">
        <w:rPr>
          <w:rFonts w:eastAsia="Times New Roman" w:cs="Times New Roman"/>
          <w:szCs w:val="24"/>
        </w:rPr>
        <w:t>του</w:t>
      </w:r>
      <w:r w:rsidRPr="00A113E1">
        <w:rPr>
          <w:rFonts w:eastAsia="Times New Roman" w:cs="Times New Roman"/>
          <w:szCs w:val="24"/>
        </w:rPr>
        <w:t xml:space="preserve"> ελεγχόμενος και τις αμοιβές των επάθλων </w:t>
      </w:r>
      <w:r>
        <w:rPr>
          <w:rFonts w:eastAsia="Times New Roman" w:cs="Times New Roman"/>
          <w:szCs w:val="24"/>
        </w:rPr>
        <w:t xml:space="preserve">και </w:t>
      </w:r>
      <w:r w:rsidRPr="00A113E1">
        <w:rPr>
          <w:rFonts w:eastAsia="Times New Roman" w:cs="Times New Roman"/>
          <w:szCs w:val="24"/>
        </w:rPr>
        <w:t xml:space="preserve">χρωστάει </w:t>
      </w:r>
      <w:r>
        <w:rPr>
          <w:rFonts w:eastAsia="Times New Roman" w:cs="Times New Roman"/>
          <w:szCs w:val="24"/>
        </w:rPr>
        <w:t>σ</w:t>
      </w:r>
      <w:r w:rsidRPr="00A113E1">
        <w:rPr>
          <w:rFonts w:eastAsia="Times New Roman" w:cs="Times New Roman"/>
          <w:szCs w:val="24"/>
        </w:rPr>
        <w:t xml:space="preserve">το ελληνικό </w:t>
      </w:r>
      <w:r>
        <w:rPr>
          <w:rFonts w:eastAsia="Times New Roman" w:cs="Times New Roman"/>
          <w:szCs w:val="24"/>
        </w:rPr>
        <w:t>δ</w:t>
      </w:r>
      <w:r w:rsidRPr="00A113E1">
        <w:rPr>
          <w:rFonts w:eastAsia="Times New Roman" w:cs="Times New Roman"/>
          <w:szCs w:val="24"/>
        </w:rPr>
        <w:t xml:space="preserve">ημόσιο και </w:t>
      </w:r>
      <w:r>
        <w:rPr>
          <w:rFonts w:eastAsia="Times New Roman" w:cs="Times New Roman"/>
          <w:szCs w:val="24"/>
        </w:rPr>
        <w:t>τα ντόπινγκ τα έστελνε</w:t>
      </w:r>
      <w:r w:rsidRPr="00A113E1">
        <w:rPr>
          <w:rFonts w:eastAsia="Times New Roman" w:cs="Times New Roman"/>
          <w:szCs w:val="24"/>
        </w:rPr>
        <w:t xml:space="preserve"> στο εξωτερικό και έκλεισε ο </w:t>
      </w:r>
      <w:r>
        <w:rPr>
          <w:rFonts w:eastAsia="Times New Roman" w:cs="Times New Roman"/>
          <w:szCs w:val="24"/>
        </w:rPr>
        <w:t>ι</w:t>
      </w:r>
      <w:r w:rsidRPr="00A113E1">
        <w:rPr>
          <w:rFonts w:eastAsia="Times New Roman" w:cs="Times New Roman"/>
          <w:szCs w:val="24"/>
        </w:rPr>
        <w:t>ππόδρομος</w:t>
      </w:r>
      <w:r>
        <w:rPr>
          <w:rFonts w:eastAsia="Times New Roman" w:cs="Times New Roman"/>
          <w:szCs w:val="24"/>
        </w:rPr>
        <w:t>.</w:t>
      </w:r>
    </w:p>
    <w:p w14:paraId="4CC5BBA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Εγώ τι λέω τώρα -γ</w:t>
      </w:r>
      <w:r w:rsidRPr="00A113E1">
        <w:rPr>
          <w:rFonts w:eastAsia="Times New Roman" w:cs="Times New Roman"/>
          <w:szCs w:val="24"/>
        </w:rPr>
        <w:t>ιατί μπορεί να μην το γνωρίζετε</w:t>
      </w:r>
      <w:r>
        <w:rPr>
          <w:rFonts w:eastAsia="Times New Roman" w:cs="Times New Roman"/>
          <w:szCs w:val="24"/>
        </w:rPr>
        <w:t>-</w:t>
      </w:r>
      <w:r w:rsidRPr="00A113E1">
        <w:rPr>
          <w:rFonts w:eastAsia="Times New Roman" w:cs="Times New Roman"/>
          <w:szCs w:val="24"/>
        </w:rPr>
        <w:t xml:space="preserve"> για τον </w:t>
      </w:r>
      <w:r>
        <w:rPr>
          <w:rFonts w:eastAsia="Times New Roman" w:cs="Times New Roman"/>
          <w:szCs w:val="24"/>
        </w:rPr>
        <w:t>ι</w:t>
      </w:r>
      <w:r w:rsidRPr="00A113E1">
        <w:rPr>
          <w:rFonts w:eastAsia="Times New Roman" w:cs="Times New Roman"/>
          <w:szCs w:val="24"/>
        </w:rPr>
        <w:t>ππόδρομο</w:t>
      </w:r>
      <w:r>
        <w:rPr>
          <w:rFonts w:eastAsia="Times New Roman" w:cs="Times New Roman"/>
          <w:szCs w:val="24"/>
        </w:rPr>
        <w:t>; Τ</w:t>
      </w:r>
      <w:r w:rsidRPr="00A113E1">
        <w:rPr>
          <w:rFonts w:eastAsia="Times New Roman" w:cs="Times New Roman"/>
          <w:szCs w:val="24"/>
        </w:rPr>
        <w:t xml:space="preserve">έσσερα μέλη της </w:t>
      </w:r>
      <w:r>
        <w:rPr>
          <w:rFonts w:eastAsia="Times New Roman" w:cs="Times New Roman"/>
          <w:szCs w:val="24"/>
          <w:lang w:val="en-US"/>
        </w:rPr>
        <w:t>FEE</w:t>
      </w:r>
      <w:r w:rsidRPr="00757A02">
        <w:rPr>
          <w:rFonts w:eastAsia="Times New Roman" w:cs="Times New Roman"/>
          <w:szCs w:val="24"/>
        </w:rPr>
        <w:t xml:space="preserve">, </w:t>
      </w:r>
      <w:r>
        <w:rPr>
          <w:rFonts w:eastAsia="Times New Roman" w:cs="Times New Roman"/>
          <w:szCs w:val="24"/>
        </w:rPr>
        <w:t>της «ΦΙΛΙΠΠΟΣ ΕΝΩΣΙΣ</w:t>
      </w:r>
      <w:r>
        <w:rPr>
          <w:rFonts w:eastAsia="Times New Roman" w:cs="Times New Roman"/>
          <w:szCs w:val="24"/>
        </w:rPr>
        <w:t xml:space="preserve"> ΕΛΛΑΔΟΣ</w:t>
      </w:r>
      <w:r>
        <w:rPr>
          <w:rFonts w:eastAsia="Times New Roman" w:cs="Times New Roman"/>
          <w:szCs w:val="24"/>
        </w:rPr>
        <w:t>», τέσσερα</w:t>
      </w:r>
      <w:r w:rsidRPr="00A113E1">
        <w:rPr>
          <w:rFonts w:eastAsia="Times New Roman" w:cs="Times New Roman"/>
          <w:szCs w:val="24"/>
        </w:rPr>
        <w:t xml:space="preserve"> μέλη </w:t>
      </w:r>
      <w:r>
        <w:rPr>
          <w:rFonts w:eastAsia="Times New Roman" w:cs="Times New Roman"/>
          <w:szCs w:val="24"/>
        </w:rPr>
        <w:t>της επιχείρησης,</w:t>
      </w:r>
      <w:r w:rsidRPr="00A113E1">
        <w:rPr>
          <w:rFonts w:eastAsia="Times New Roman" w:cs="Times New Roman"/>
          <w:szCs w:val="24"/>
        </w:rPr>
        <w:t xml:space="preserve"> δύο μέλη από το Υπουργείο </w:t>
      </w:r>
      <w:r>
        <w:rPr>
          <w:rFonts w:eastAsia="Times New Roman" w:cs="Times New Roman"/>
          <w:szCs w:val="24"/>
        </w:rPr>
        <w:t>Α</w:t>
      </w:r>
      <w:r w:rsidRPr="00A113E1">
        <w:rPr>
          <w:rFonts w:eastAsia="Times New Roman" w:cs="Times New Roman"/>
          <w:szCs w:val="24"/>
        </w:rPr>
        <w:t xml:space="preserve">γροτικής </w:t>
      </w:r>
      <w:r>
        <w:rPr>
          <w:rFonts w:eastAsia="Times New Roman" w:cs="Times New Roman"/>
          <w:szCs w:val="24"/>
        </w:rPr>
        <w:t>Α</w:t>
      </w:r>
      <w:r w:rsidRPr="00A113E1">
        <w:rPr>
          <w:rFonts w:eastAsia="Times New Roman" w:cs="Times New Roman"/>
          <w:szCs w:val="24"/>
        </w:rPr>
        <w:t>νάπτυξης και</w:t>
      </w:r>
      <w:r>
        <w:rPr>
          <w:rFonts w:eastAsia="Times New Roman" w:cs="Times New Roman"/>
          <w:szCs w:val="24"/>
        </w:rPr>
        <w:t xml:space="preserve"> τη Γ</w:t>
      </w:r>
      <w:r w:rsidRPr="00A113E1">
        <w:rPr>
          <w:rFonts w:eastAsia="Times New Roman" w:cs="Times New Roman"/>
          <w:szCs w:val="24"/>
        </w:rPr>
        <w:t xml:space="preserve">ενική </w:t>
      </w:r>
      <w:r>
        <w:rPr>
          <w:rFonts w:eastAsia="Times New Roman" w:cs="Times New Roman"/>
          <w:szCs w:val="24"/>
        </w:rPr>
        <w:t>Γ</w:t>
      </w:r>
      <w:r w:rsidRPr="00A113E1">
        <w:rPr>
          <w:rFonts w:eastAsia="Times New Roman" w:cs="Times New Roman"/>
          <w:szCs w:val="24"/>
        </w:rPr>
        <w:t xml:space="preserve">ραμματέα και ένα μέλος από τους ιδιοκτήτες με </w:t>
      </w:r>
      <w:r>
        <w:rPr>
          <w:rFonts w:eastAsia="Times New Roman" w:cs="Times New Roman"/>
          <w:szCs w:val="24"/>
        </w:rPr>
        <w:t xml:space="preserve">3 προς 2 </w:t>
      </w:r>
      <w:r w:rsidRPr="00A113E1">
        <w:rPr>
          <w:rFonts w:eastAsia="Times New Roman" w:cs="Times New Roman"/>
          <w:szCs w:val="24"/>
        </w:rPr>
        <w:t>πλειοψηφία στις γενικές συνελεύσεις</w:t>
      </w:r>
      <w:r>
        <w:rPr>
          <w:rFonts w:eastAsia="Times New Roman" w:cs="Times New Roman"/>
          <w:szCs w:val="24"/>
        </w:rPr>
        <w:t>. Τ</w:t>
      </w:r>
      <w:r w:rsidRPr="00A113E1">
        <w:rPr>
          <w:rFonts w:eastAsia="Times New Roman" w:cs="Times New Roman"/>
          <w:szCs w:val="24"/>
        </w:rPr>
        <w:t>ι πιο δημοκρατικό υπάρχει</w:t>
      </w:r>
      <w:r>
        <w:rPr>
          <w:rFonts w:eastAsia="Times New Roman" w:cs="Times New Roman"/>
          <w:szCs w:val="24"/>
        </w:rPr>
        <w:t>;</w:t>
      </w:r>
      <w:r w:rsidRPr="00A113E1">
        <w:rPr>
          <w:rFonts w:eastAsia="Times New Roman" w:cs="Times New Roman"/>
          <w:szCs w:val="24"/>
        </w:rPr>
        <w:t xml:space="preserve"> </w:t>
      </w:r>
      <w:r>
        <w:rPr>
          <w:rFonts w:eastAsia="Times New Roman" w:cs="Times New Roman"/>
          <w:szCs w:val="24"/>
        </w:rPr>
        <w:t>Κ</w:t>
      </w:r>
      <w:r w:rsidRPr="00A113E1">
        <w:rPr>
          <w:rFonts w:eastAsia="Times New Roman" w:cs="Times New Roman"/>
          <w:szCs w:val="24"/>
        </w:rPr>
        <w:t xml:space="preserve">αι αυτή είναι η ισοτιμία και </w:t>
      </w:r>
      <w:r>
        <w:rPr>
          <w:rFonts w:eastAsia="Times New Roman" w:cs="Times New Roman"/>
          <w:szCs w:val="24"/>
        </w:rPr>
        <w:t xml:space="preserve">η </w:t>
      </w:r>
      <w:r w:rsidRPr="00A113E1">
        <w:rPr>
          <w:rFonts w:eastAsia="Times New Roman" w:cs="Times New Roman"/>
          <w:szCs w:val="24"/>
        </w:rPr>
        <w:t>ισ</w:t>
      </w:r>
      <w:r w:rsidRPr="00A113E1">
        <w:rPr>
          <w:rFonts w:eastAsia="Times New Roman" w:cs="Times New Roman"/>
          <w:szCs w:val="24"/>
        </w:rPr>
        <w:t xml:space="preserve">ονομία </w:t>
      </w:r>
      <w:r>
        <w:rPr>
          <w:rFonts w:eastAsia="Times New Roman" w:cs="Times New Roman"/>
          <w:szCs w:val="24"/>
        </w:rPr>
        <w:t>και ο πλήρης εκ</w:t>
      </w:r>
      <w:r w:rsidRPr="00A113E1">
        <w:rPr>
          <w:rFonts w:eastAsia="Times New Roman" w:cs="Times New Roman"/>
          <w:szCs w:val="24"/>
        </w:rPr>
        <w:t>δημοκρατισμός</w:t>
      </w:r>
      <w:r>
        <w:rPr>
          <w:rFonts w:eastAsia="Times New Roman" w:cs="Times New Roman"/>
          <w:szCs w:val="24"/>
        </w:rPr>
        <w:t>,</w:t>
      </w:r>
      <w:r w:rsidRPr="00A113E1">
        <w:rPr>
          <w:rFonts w:eastAsia="Times New Roman" w:cs="Times New Roman"/>
          <w:szCs w:val="24"/>
        </w:rPr>
        <w:t xml:space="preserve"> γιατί μας ακούει ο κόσμος και λέμε </w:t>
      </w:r>
      <w:r>
        <w:rPr>
          <w:rFonts w:eastAsia="Times New Roman" w:cs="Times New Roman"/>
          <w:szCs w:val="24"/>
        </w:rPr>
        <w:t>ένα αφήγημα που</w:t>
      </w:r>
      <w:r w:rsidRPr="00A113E1">
        <w:rPr>
          <w:rFonts w:eastAsia="Times New Roman" w:cs="Times New Roman"/>
          <w:szCs w:val="24"/>
        </w:rPr>
        <w:t xml:space="preserve"> μπορεί να μας στέλν</w:t>
      </w:r>
      <w:r>
        <w:rPr>
          <w:rFonts w:eastAsia="Times New Roman" w:cs="Times New Roman"/>
          <w:szCs w:val="24"/>
        </w:rPr>
        <w:t xml:space="preserve">ουν σε </w:t>
      </w:r>
      <w:r w:rsidRPr="00A113E1">
        <w:rPr>
          <w:rFonts w:eastAsia="Times New Roman" w:cs="Times New Roman"/>
          <w:szCs w:val="24"/>
        </w:rPr>
        <w:t>ένα μήνυμα του κινητού και δεν γνωρίζουμε τι γινόταν</w:t>
      </w:r>
      <w:r>
        <w:rPr>
          <w:rFonts w:eastAsia="Times New Roman" w:cs="Times New Roman"/>
          <w:szCs w:val="24"/>
        </w:rPr>
        <w:t>. Δ</w:t>
      </w:r>
      <w:r w:rsidRPr="00A113E1">
        <w:rPr>
          <w:rFonts w:eastAsia="Times New Roman" w:cs="Times New Roman"/>
          <w:szCs w:val="24"/>
        </w:rPr>
        <w:t xml:space="preserve">εν θα έρθω στις </w:t>
      </w:r>
      <w:r>
        <w:rPr>
          <w:rFonts w:eastAsia="Times New Roman" w:cs="Times New Roman"/>
          <w:szCs w:val="24"/>
        </w:rPr>
        <w:t>τρεις χιλιάδες</w:t>
      </w:r>
      <w:r w:rsidRPr="00A113E1">
        <w:rPr>
          <w:rFonts w:eastAsia="Times New Roman" w:cs="Times New Roman"/>
          <w:szCs w:val="24"/>
        </w:rPr>
        <w:t xml:space="preserve"> οικογένειες</w:t>
      </w:r>
      <w:r>
        <w:rPr>
          <w:rFonts w:eastAsia="Times New Roman" w:cs="Times New Roman"/>
          <w:szCs w:val="24"/>
        </w:rPr>
        <w:t>. Α</w:t>
      </w:r>
      <w:r w:rsidRPr="00A113E1">
        <w:rPr>
          <w:rFonts w:eastAsia="Times New Roman" w:cs="Times New Roman"/>
          <w:szCs w:val="24"/>
        </w:rPr>
        <w:t xml:space="preserve">ς προβληματιστούν αυτοί που </w:t>
      </w:r>
      <w:r>
        <w:rPr>
          <w:rFonts w:eastAsia="Times New Roman" w:cs="Times New Roman"/>
          <w:szCs w:val="24"/>
        </w:rPr>
        <w:t>έκλεισαν</w:t>
      </w:r>
      <w:r w:rsidRPr="00A113E1">
        <w:rPr>
          <w:rFonts w:eastAsia="Times New Roman" w:cs="Times New Roman"/>
          <w:szCs w:val="24"/>
        </w:rPr>
        <w:t xml:space="preserve"> τον </w:t>
      </w:r>
      <w:r>
        <w:rPr>
          <w:rFonts w:eastAsia="Times New Roman" w:cs="Times New Roman"/>
          <w:szCs w:val="24"/>
        </w:rPr>
        <w:t>ι</w:t>
      </w:r>
      <w:r w:rsidRPr="00A113E1">
        <w:rPr>
          <w:rFonts w:eastAsia="Times New Roman" w:cs="Times New Roman"/>
          <w:szCs w:val="24"/>
        </w:rPr>
        <w:t>ππόδρομο</w:t>
      </w:r>
      <w:r>
        <w:rPr>
          <w:rFonts w:eastAsia="Times New Roman" w:cs="Times New Roman"/>
          <w:szCs w:val="24"/>
        </w:rPr>
        <w:t>.</w:t>
      </w:r>
    </w:p>
    <w:p w14:paraId="4CC5BBA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w:t>
      </w:r>
      <w:r w:rsidRPr="00A113E1">
        <w:rPr>
          <w:rFonts w:eastAsia="Times New Roman" w:cs="Times New Roman"/>
          <w:szCs w:val="24"/>
        </w:rPr>
        <w:t xml:space="preserve">το νομοσχέδιο που φέρνουμε </w:t>
      </w:r>
      <w:r>
        <w:rPr>
          <w:rFonts w:eastAsia="Times New Roman" w:cs="Times New Roman"/>
          <w:szCs w:val="24"/>
        </w:rPr>
        <w:t>θ</w:t>
      </w:r>
      <w:r w:rsidRPr="00A113E1">
        <w:rPr>
          <w:rFonts w:eastAsia="Times New Roman" w:cs="Times New Roman"/>
          <w:szCs w:val="24"/>
        </w:rPr>
        <w:t xml:space="preserve">α ήθελα να πω </w:t>
      </w:r>
      <w:r>
        <w:rPr>
          <w:rFonts w:eastAsia="Times New Roman" w:cs="Times New Roman"/>
          <w:szCs w:val="24"/>
        </w:rPr>
        <w:t>για τη συμμετοχή των πολιτών</w:t>
      </w:r>
      <w:r w:rsidRPr="00A113E1">
        <w:rPr>
          <w:rFonts w:eastAsia="Times New Roman" w:cs="Times New Roman"/>
          <w:szCs w:val="24"/>
        </w:rPr>
        <w:t xml:space="preserve"> κράτους-μέλους της Ευρωπαϊκής Ένωσης σε όλες τις ομοσπονδίες</w:t>
      </w:r>
      <w:r>
        <w:rPr>
          <w:rFonts w:eastAsia="Times New Roman" w:cs="Times New Roman"/>
          <w:szCs w:val="24"/>
        </w:rPr>
        <w:t>, ό</w:t>
      </w:r>
      <w:r w:rsidRPr="00A113E1">
        <w:rPr>
          <w:rFonts w:eastAsia="Times New Roman" w:cs="Times New Roman"/>
          <w:szCs w:val="24"/>
        </w:rPr>
        <w:t>που μπορεί να μπαίνουν πρωταθλήματα</w:t>
      </w:r>
      <w:r>
        <w:rPr>
          <w:rFonts w:eastAsia="Times New Roman" w:cs="Times New Roman"/>
          <w:szCs w:val="24"/>
        </w:rPr>
        <w:t>,</w:t>
      </w:r>
      <w:r w:rsidRPr="00A113E1">
        <w:rPr>
          <w:rFonts w:eastAsia="Times New Roman" w:cs="Times New Roman"/>
          <w:szCs w:val="24"/>
        </w:rPr>
        <w:t xml:space="preserve"> </w:t>
      </w:r>
      <w:r>
        <w:rPr>
          <w:rFonts w:eastAsia="Times New Roman" w:cs="Times New Roman"/>
          <w:szCs w:val="24"/>
        </w:rPr>
        <w:t xml:space="preserve">και των πολιτών που έχουν άδεια </w:t>
      </w:r>
      <w:r w:rsidRPr="00A113E1">
        <w:rPr>
          <w:rFonts w:eastAsia="Times New Roman" w:cs="Times New Roman"/>
          <w:szCs w:val="24"/>
        </w:rPr>
        <w:t>διαμονή</w:t>
      </w:r>
      <w:r>
        <w:rPr>
          <w:rFonts w:eastAsia="Times New Roman" w:cs="Times New Roman"/>
          <w:szCs w:val="24"/>
        </w:rPr>
        <w:t>ς εδώ και έ</w:t>
      </w:r>
      <w:r w:rsidRPr="00A113E1">
        <w:rPr>
          <w:rFonts w:eastAsia="Times New Roman" w:cs="Times New Roman"/>
          <w:szCs w:val="24"/>
        </w:rPr>
        <w:t>χουν κάνει αίτηση</w:t>
      </w:r>
      <w:r>
        <w:rPr>
          <w:rFonts w:eastAsia="Times New Roman" w:cs="Times New Roman"/>
          <w:szCs w:val="24"/>
        </w:rPr>
        <w:t>. Α</w:t>
      </w:r>
      <w:r w:rsidRPr="00A113E1">
        <w:rPr>
          <w:rFonts w:eastAsia="Times New Roman" w:cs="Times New Roman"/>
          <w:szCs w:val="24"/>
        </w:rPr>
        <w:t xml:space="preserve">υτό </w:t>
      </w:r>
      <w:r w:rsidRPr="00A113E1">
        <w:rPr>
          <w:rFonts w:eastAsia="Times New Roman" w:cs="Times New Roman"/>
          <w:szCs w:val="24"/>
        </w:rPr>
        <w:t>είναι πολύ σημαντικό</w:t>
      </w:r>
      <w:r>
        <w:rPr>
          <w:rFonts w:eastAsia="Times New Roman" w:cs="Times New Roman"/>
          <w:szCs w:val="24"/>
        </w:rPr>
        <w:t>.</w:t>
      </w:r>
    </w:p>
    <w:p w14:paraId="4CC5BBA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Πάμε να δούμε τι έχουμε κάνει για τον αθλητισμό. Ανοίγω το </w:t>
      </w:r>
      <w:r>
        <w:rPr>
          <w:rFonts w:eastAsia="Times New Roman" w:cs="Times New Roman"/>
          <w:szCs w:val="24"/>
          <w:lang w:val="en-US"/>
        </w:rPr>
        <w:t>site</w:t>
      </w:r>
      <w:r w:rsidRPr="00C25427">
        <w:rPr>
          <w:rFonts w:eastAsia="Times New Roman" w:cs="Times New Roman"/>
          <w:szCs w:val="24"/>
        </w:rPr>
        <w:t xml:space="preserve"> </w:t>
      </w:r>
      <w:r>
        <w:rPr>
          <w:rFonts w:eastAsia="Times New Roman" w:cs="Times New Roman"/>
          <w:szCs w:val="24"/>
        </w:rPr>
        <w:t>της Νέας Δημοκρατίας κ. Μπακογιάννη και δεν βλέπω αθλητικό πρόγραμμα Νέας Δημοκρατίας.</w:t>
      </w:r>
    </w:p>
    <w:p w14:paraId="4CC5BBA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Σιγά-σιγά.</w:t>
      </w:r>
    </w:p>
    <w:p w14:paraId="4CC5BBB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Τι σιγά-σιγά;</w:t>
      </w:r>
    </w:p>
    <w:p w14:paraId="4CC5BBB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ΜΠΑΚΟΓΙΑΝΝΗ:</w:t>
      </w:r>
      <w:r>
        <w:rPr>
          <w:rFonts w:eastAsia="Times New Roman" w:cs="Times New Roman"/>
          <w:szCs w:val="24"/>
        </w:rPr>
        <w:t xml:space="preserve"> Σιγά-σιγά, θα το δείτε.</w:t>
      </w:r>
    </w:p>
    <w:p w14:paraId="4CC5BBB2"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Δεν μπορεί να μιλάει ένα κυβερν</w:t>
      </w:r>
      <w:r>
        <w:rPr>
          <w:rFonts w:eastAsia="Times New Roman" w:cs="Times New Roman"/>
          <w:szCs w:val="24"/>
        </w:rPr>
        <w:t>ώ</w:t>
      </w:r>
      <w:r>
        <w:rPr>
          <w:rFonts w:eastAsia="Times New Roman" w:cs="Times New Roman"/>
          <w:szCs w:val="24"/>
        </w:rPr>
        <w:t>ν κόμμα, εδώ και τριάντα χρόνια, όταν δεν έχετε αθλητικό πρόγραμμα. Έχετε πρόγραμμα για την υγεία; Να αντιπαρατεθούμε. Για την οικονομία; Να αντιπαρατεθούμε. Δεν έχε</w:t>
      </w:r>
      <w:r>
        <w:rPr>
          <w:rFonts w:eastAsia="Times New Roman" w:cs="Times New Roman"/>
          <w:szCs w:val="24"/>
        </w:rPr>
        <w:t xml:space="preserve">τε </w:t>
      </w:r>
      <w:r>
        <w:rPr>
          <w:rFonts w:eastAsia="Times New Roman" w:cs="Times New Roman"/>
          <w:szCs w:val="24"/>
          <w:lang w:val="en-US"/>
        </w:rPr>
        <w:t>site</w:t>
      </w:r>
      <w:r w:rsidRPr="00C25427">
        <w:rPr>
          <w:rFonts w:eastAsia="Times New Roman" w:cs="Times New Roman"/>
          <w:szCs w:val="24"/>
        </w:rPr>
        <w:t xml:space="preserve"> </w:t>
      </w:r>
      <w:r>
        <w:rPr>
          <w:rFonts w:eastAsia="Times New Roman" w:cs="Times New Roman"/>
          <w:szCs w:val="24"/>
        </w:rPr>
        <w:t xml:space="preserve">που να μπαίνει μέσα ο ψηφοφόρος της Νέας Δημοκρατίας και να λέει το αθλητικό πρόγραμμα της Νέας Δημοκρατίας. Είσαστε </w:t>
      </w:r>
      <w:r>
        <w:rPr>
          <w:rFonts w:eastAsia="Times New Roman" w:cs="Times New Roman"/>
          <w:szCs w:val="24"/>
        </w:rPr>
        <w:lastRenderedPageBreak/>
        <w:t>απρογραμμάτιστοι, δυστυχώς και το λέω για το αθλητικό κομμάτι. Στα άλλα να αντιπαρατεθούμε.</w:t>
      </w:r>
    </w:p>
    <w:p w14:paraId="4CC5BBB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Στάδια. Δεν υπήρχαν αδειοδοτήσεις. Δεν </w:t>
      </w:r>
      <w:r>
        <w:rPr>
          <w:rFonts w:eastAsia="Times New Roman" w:cs="Times New Roman"/>
          <w:szCs w:val="24"/>
        </w:rPr>
        <w:t>πήγαιναν διοικήσεις. Τα είχατε καταχρεώσει. Τους διακριθέντες αθλητές, που πολλοί επευφημούμε και λέμε για τις επιτυχίες τους, εμείς τους προσλάβαμε, εσείς βγάζατε φωτογραφίες μόνο. Εμείς τους προσλάβαμε.</w:t>
      </w:r>
    </w:p>
    <w:p w14:paraId="4CC5BBB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Πρόγραμμα κολύμβησης στους δήμους, κάρτα αθλητή, ο </w:t>
      </w:r>
      <w:r>
        <w:rPr>
          <w:rFonts w:eastAsia="Times New Roman" w:cs="Times New Roman"/>
          <w:szCs w:val="24"/>
        </w:rPr>
        <w:t>προϋπολογισμός του Υπουργείου Πολιτισμού και Αθλητισμού μαζί με το πρόγραμμα «</w:t>
      </w:r>
      <w:r>
        <w:rPr>
          <w:rFonts w:eastAsia="Times New Roman" w:cs="Times New Roman"/>
          <w:szCs w:val="24"/>
        </w:rPr>
        <w:t>ΦΙΛΟΔΗΜΟΣ</w:t>
      </w:r>
      <w:r>
        <w:rPr>
          <w:rFonts w:eastAsia="Times New Roman" w:cs="Times New Roman"/>
          <w:szCs w:val="24"/>
        </w:rPr>
        <w:t xml:space="preserve">». Πάμε και κάνουμε ερασιτεχνικά έργα και αθλοπαιδιές για όλους. Δικοί σας </w:t>
      </w:r>
      <w:r>
        <w:rPr>
          <w:rFonts w:eastAsia="Times New Roman" w:cs="Times New Roman"/>
          <w:szCs w:val="24"/>
        </w:rPr>
        <w:t>δ</w:t>
      </w:r>
      <w:r>
        <w:rPr>
          <w:rFonts w:eastAsia="Times New Roman" w:cs="Times New Roman"/>
          <w:szCs w:val="24"/>
        </w:rPr>
        <w:t xml:space="preserve">ήμαρχοι </w:t>
      </w:r>
      <w:r>
        <w:rPr>
          <w:rFonts w:eastAsia="Times New Roman" w:cs="Times New Roman"/>
          <w:szCs w:val="24"/>
        </w:rPr>
        <w:t>-</w:t>
      </w:r>
      <w:r>
        <w:rPr>
          <w:rFonts w:eastAsia="Times New Roman" w:cs="Times New Roman"/>
          <w:szCs w:val="24"/>
        </w:rPr>
        <w:t xml:space="preserve">και στον τόπο μου δικοί σας </w:t>
      </w:r>
      <w:r>
        <w:rPr>
          <w:rFonts w:eastAsia="Times New Roman" w:cs="Times New Roman"/>
          <w:szCs w:val="24"/>
        </w:rPr>
        <w:t>δ</w:t>
      </w:r>
      <w:r>
        <w:rPr>
          <w:rFonts w:eastAsia="Times New Roman" w:cs="Times New Roman"/>
          <w:szCs w:val="24"/>
        </w:rPr>
        <w:t xml:space="preserve">ήμαρχοι- παραδέχονται ότι με αυτή την Κυβέρνηση, με τη </w:t>
      </w:r>
      <w:r>
        <w:rPr>
          <w:rFonts w:eastAsia="Times New Roman" w:cs="Times New Roman"/>
          <w:szCs w:val="24"/>
        </w:rPr>
        <w:t xml:space="preserve">Βενεζουέλα, με το τέταρτο μνημόνιο πήραν τα πιο πολλά λεφτά από οποιαδήποτε </w:t>
      </w:r>
      <w:r>
        <w:rPr>
          <w:rFonts w:eastAsia="Times New Roman" w:cs="Times New Roman"/>
          <w:szCs w:val="24"/>
        </w:rPr>
        <w:t>κ</w:t>
      </w:r>
      <w:r>
        <w:rPr>
          <w:rFonts w:eastAsia="Times New Roman" w:cs="Times New Roman"/>
          <w:szCs w:val="24"/>
        </w:rPr>
        <w:t xml:space="preserve">υβέρνηση εδώ και είκοσι χρόνια. Τα πιο πολλά λεφτά, δικοί σας </w:t>
      </w:r>
      <w:r>
        <w:rPr>
          <w:rFonts w:eastAsia="Times New Roman" w:cs="Times New Roman"/>
          <w:szCs w:val="24"/>
        </w:rPr>
        <w:t>δ</w:t>
      </w:r>
      <w:r>
        <w:rPr>
          <w:rFonts w:eastAsia="Times New Roman" w:cs="Times New Roman"/>
          <w:szCs w:val="24"/>
        </w:rPr>
        <w:t>ήμαρχοι</w:t>
      </w:r>
      <w:r>
        <w:rPr>
          <w:rFonts w:eastAsia="Times New Roman" w:cs="Times New Roman"/>
          <w:szCs w:val="24"/>
        </w:rPr>
        <w:t>!</w:t>
      </w:r>
    </w:p>
    <w:p w14:paraId="4CC5BBB5" w14:textId="77777777" w:rsidR="005D719C" w:rsidRDefault="00627F40">
      <w:pPr>
        <w:spacing w:line="600" w:lineRule="auto"/>
        <w:ind w:firstLine="709"/>
        <w:jc w:val="center"/>
        <w:rPr>
          <w:rFonts w:eastAsia="Times New Roman"/>
          <w:bCs/>
        </w:rPr>
      </w:pPr>
      <w:r w:rsidRPr="006651D3">
        <w:rPr>
          <w:rFonts w:eastAsia="Times New Roman"/>
          <w:bCs/>
        </w:rPr>
        <w:t>(Χειροκροτήματα από την πτέρυγα του ΣΥΡΙΖΑ)</w:t>
      </w:r>
    </w:p>
    <w:p w14:paraId="4CC5BBB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Ολοκληρώνω με αυτό που είπε ο Υπουργός των Οικονομικών, κυρίες </w:t>
      </w:r>
      <w:r>
        <w:rPr>
          <w:rFonts w:eastAsia="Times New Roman" w:cs="Times New Roman"/>
          <w:szCs w:val="24"/>
        </w:rPr>
        <w:t xml:space="preserve">και κύριοι, για το δεκαετές ομόλογο. Ευχαριστούμε </w:t>
      </w:r>
      <w:r>
        <w:rPr>
          <w:rFonts w:eastAsia="Times New Roman" w:cs="Times New Roman"/>
          <w:szCs w:val="24"/>
        </w:rPr>
        <w:lastRenderedPageBreak/>
        <w:t xml:space="preserve">τη Νέα Δημοκρατία για τη σημαντική συνεισφορά της στο αθλητικό πρόγραμμα του ΣΥΡΙΖΑ, γιατί εμείς το έχουμε και πριν φθάσουμε στην Κυβέρνηση, αφού ο αθλητισμός στην Ελλάδα δεν είναι όπως κυβερνούσατε εσείς. </w:t>
      </w:r>
      <w:r>
        <w:rPr>
          <w:rFonts w:eastAsia="Times New Roman" w:cs="Times New Roman"/>
          <w:szCs w:val="24"/>
        </w:rPr>
        <w:t xml:space="preserve">Θέλουμε, όμως, να γίνει ακόμα καλύτερος. </w:t>
      </w:r>
    </w:p>
    <w:p w14:paraId="4CC5BBB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Εγώ δεν μιλάω για </w:t>
      </w:r>
      <w:r>
        <w:rPr>
          <w:rFonts w:eastAsia="Times New Roman" w:cs="Times New Roman"/>
          <w:szCs w:val="24"/>
          <w:lang w:val="en-US"/>
        </w:rPr>
        <w:t>success</w:t>
      </w:r>
      <w:r w:rsidRPr="00EC7F82">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σαν τον συμπατριώτη μου, τον Αντώνη τον Σαμαρά. Οπότε έχουμε ένα επιτυχημένο σχήμα και πρέπει να διατηρηθεί και μετά τις εκλογές, για να ερχόσαστε εδώ να μας κρίνετε από το Βήμα της </w:t>
      </w:r>
      <w:r>
        <w:rPr>
          <w:rFonts w:eastAsia="Times New Roman" w:cs="Times New Roman"/>
          <w:szCs w:val="24"/>
        </w:rPr>
        <w:t>Αντιπολίτευσης.</w:t>
      </w:r>
    </w:p>
    <w:p w14:paraId="4CC5BBB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CC5BBB9" w14:textId="77777777" w:rsidR="005D719C" w:rsidRDefault="00627F40">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CC5BBBA" w14:textId="77777777" w:rsidR="005D719C" w:rsidRDefault="00627F4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Υ</w:t>
      </w:r>
      <w:r>
        <w:rPr>
          <w:rFonts w:eastAsia="Times New Roman" w:cs="Times New Roman"/>
          <w:szCs w:val="24"/>
        </w:rPr>
        <w:t>φυ</w:t>
      </w:r>
      <w:r>
        <w:rPr>
          <w:rFonts w:eastAsia="Times New Roman" w:cs="Times New Roman"/>
          <w:szCs w:val="24"/>
        </w:rPr>
        <w:t xml:space="preserve">πουργός κ. Βασιλειάδης. Σας φτάνουν τα δεκαοκτώ λεπτά; </w:t>
      </w:r>
    </w:p>
    <w:p w14:paraId="4CC5BBBB" w14:textId="77777777" w:rsidR="005D719C" w:rsidRDefault="00627F40">
      <w:pPr>
        <w:spacing w:line="600" w:lineRule="auto"/>
        <w:ind w:firstLine="720"/>
        <w:contextualSpacing/>
        <w:jc w:val="both"/>
        <w:rPr>
          <w:rFonts w:eastAsia="Times New Roman" w:cs="Times New Roman"/>
          <w:szCs w:val="24"/>
        </w:rPr>
      </w:pPr>
      <w:r w:rsidRPr="00EC7F82">
        <w:rPr>
          <w:rFonts w:eastAsia="Times New Roman" w:cs="Times New Roman"/>
          <w:b/>
          <w:szCs w:val="24"/>
        </w:rPr>
        <w:t>ΓΕΩΡΓΙΟΣ ΒΑΣΙΛΕΙΑΔΗΣ (Υφυπουργός Πολιτισμού και Αθλητισμού</w:t>
      </w:r>
      <w:r w:rsidRPr="00EC7F82">
        <w:rPr>
          <w:rFonts w:eastAsia="Times New Roman" w:cs="Times New Roman"/>
          <w:b/>
          <w:szCs w:val="24"/>
        </w:rPr>
        <w:t>):</w:t>
      </w:r>
      <w:r>
        <w:rPr>
          <w:rFonts w:eastAsia="Times New Roman" w:cs="Times New Roman"/>
          <w:szCs w:val="24"/>
        </w:rPr>
        <w:t xml:space="preserve"> Ίσως και λίγο παραπάνω, κυρία Πρόεδρε. </w:t>
      </w:r>
    </w:p>
    <w:p w14:paraId="4CC5BBBC" w14:textId="77777777" w:rsidR="005D719C" w:rsidRDefault="00627F40">
      <w:pPr>
        <w:spacing w:line="600" w:lineRule="auto"/>
        <w:ind w:firstLine="720"/>
        <w:contextualSpacing/>
        <w:jc w:val="both"/>
        <w:rPr>
          <w:rFonts w:eastAsia="Times New Roman" w:cs="Times New Roman"/>
          <w:szCs w:val="24"/>
        </w:rPr>
      </w:pPr>
      <w:r w:rsidRPr="0029125F">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cs="Times New Roman"/>
          <w:szCs w:val="24"/>
        </w:rPr>
        <w:t>Ορίστε, κ</w:t>
      </w:r>
      <w:r>
        <w:rPr>
          <w:rFonts w:eastAsia="Times New Roman" w:cs="Times New Roman"/>
          <w:szCs w:val="24"/>
        </w:rPr>
        <w:t>ύριε Υ</w:t>
      </w:r>
      <w:r>
        <w:rPr>
          <w:rFonts w:eastAsia="Times New Roman" w:cs="Times New Roman"/>
          <w:szCs w:val="24"/>
        </w:rPr>
        <w:t>φυ</w:t>
      </w:r>
      <w:r>
        <w:rPr>
          <w:rFonts w:eastAsia="Times New Roman" w:cs="Times New Roman"/>
          <w:szCs w:val="24"/>
        </w:rPr>
        <w:t xml:space="preserve">πουργέ, έχετε τον λόγο. </w:t>
      </w:r>
    </w:p>
    <w:p w14:paraId="4CC5BBBD" w14:textId="77777777" w:rsidR="005D719C" w:rsidRDefault="00627F40">
      <w:pPr>
        <w:spacing w:line="600" w:lineRule="auto"/>
        <w:ind w:firstLine="720"/>
        <w:contextualSpacing/>
        <w:jc w:val="both"/>
        <w:rPr>
          <w:rFonts w:eastAsia="Times New Roman" w:cs="Times New Roman"/>
          <w:szCs w:val="24"/>
        </w:rPr>
      </w:pPr>
      <w:r w:rsidRPr="00EC7F82">
        <w:rPr>
          <w:rFonts w:eastAsia="Times New Roman" w:cs="Times New Roman"/>
          <w:b/>
          <w:szCs w:val="24"/>
        </w:rPr>
        <w:lastRenderedPageBreak/>
        <w:t>ΓΕΩΡΓΙΟΣ ΒΑΣΙΛΕΙΑΔΗΣ (Υφυπουργός Πολιτισμού και Αθλητισμού):</w:t>
      </w:r>
      <w:r>
        <w:rPr>
          <w:rFonts w:eastAsia="Times New Roman" w:cs="Times New Roman"/>
          <w:b/>
          <w:szCs w:val="24"/>
        </w:rPr>
        <w:t xml:space="preserve"> </w:t>
      </w:r>
      <w:r>
        <w:rPr>
          <w:rFonts w:eastAsia="Times New Roman" w:cs="Times New Roman"/>
          <w:szCs w:val="24"/>
        </w:rPr>
        <w:t xml:space="preserve">Κυρίες και κύριοι Βουλευτές, συζητάμε σήμερα ένα νομοσχέδιο, το </w:t>
      </w:r>
      <w:r>
        <w:rPr>
          <w:rFonts w:eastAsia="Times New Roman" w:cs="Times New Roman"/>
          <w:szCs w:val="24"/>
        </w:rPr>
        <w:t>οποίο έρχεται σε συνέχεια πολλών ρυθμίσεων που σκοπό είχαν όλα αυτά τα χρόνια να προσπαθήσουν να επαναφέρουν μια κανονικότητα, να βάλουν κανόνες, να βάλουν τάξη στο σύνολο του ελληνικού αθλητισμού, ένα νομοσχέδιο που εμείς θεωρούμε ότι είναι ένα νομοσχέδιο</w:t>
      </w:r>
      <w:r>
        <w:rPr>
          <w:rFonts w:eastAsia="Times New Roman" w:cs="Times New Roman"/>
          <w:szCs w:val="24"/>
        </w:rPr>
        <w:t>-τομή που θα φέρει μια νέα σελίδα στο</w:t>
      </w:r>
      <w:r>
        <w:rPr>
          <w:rFonts w:eastAsia="Times New Roman" w:cs="Times New Roman"/>
          <w:szCs w:val="24"/>
        </w:rPr>
        <w:t>ν</w:t>
      </w:r>
      <w:r>
        <w:rPr>
          <w:rFonts w:eastAsia="Times New Roman" w:cs="Times New Roman"/>
          <w:szCs w:val="24"/>
        </w:rPr>
        <w:t xml:space="preserve"> χώρο του αθλητισμού.</w:t>
      </w:r>
    </w:p>
    <w:p w14:paraId="4CC5BBBE"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Η συζήτηση στην Ευρώπη, στο σύνολο της Ευρώπης σε όλα τα όργανα, είτε αυτά είναι αθλητικά είτε είναι πολιτικά, το Συμβούλιο των Υπουργών, στο Συμβούλιο της Ευρώπης, επικεντρώνεται σε συγκεκριμένου</w:t>
      </w:r>
      <w:r>
        <w:rPr>
          <w:rFonts w:eastAsia="Times New Roman" w:cs="Times New Roman"/>
          <w:szCs w:val="24"/>
        </w:rPr>
        <w:t xml:space="preserve">ς τομείς που πρέπει να χαραχθεί η πολιτική, γιατί τα φαινόμενα διαφθοράς, τόσο στον επαγγελματικό όσο και στον ερασιτεχνικό αθλητισμό, τα φαινόμενα κακοδιοίκησης μάστιζαν τον χώρο, με αποτέλεσμα </w:t>
      </w:r>
      <w:r>
        <w:rPr>
          <w:rFonts w:eastAsia="Times New Roman" w:cs="Times New Roman"/>
          <w:szCs w:val="24"/>
        </w:rPr>
        <w:t>-</w:t>
      </w:r>
      <w:r>
        <w:rPr>
          <w:rFonts w:eastAsia="Times New Roman" w:cs="Times New Roman"/>
          <w:szCs w:val="24"/>
        </w:rPr>
        <w:t xml:space="preserve">ιδίως τα τελευταία χρόνια- να γινόμαστε μάρτυρες φαινομένων </w:t>
      </w:r>
      <w:r>
        <w:rPr>
          <w:rFonts w:eastAsia="Times New Roman" w:cs="Times New Roman"/>
          <w:szCs w:val="24"/>
        </w:rPr>
        <w:t xml:space="preserve">δικαστικών διενέξεων, φαινομένων δικαστικών διώξεων, φαινομένων τα οποία αποτελούν πληγή στο σώμα του αθλητισμού. </w:t>
      </w:r>
    </w:p>
    <w:p w14:paraId="4CC5BBBF"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επίκεντρο αυτών των συζητήσεων βρίσκεται η λογοδοσία, η διαφάνεια, η ορθή διακυβέρνηση, η διασφάλιση των δικαιωμάτων της μειοψηφίας, η ισ</w:t>
      </w:r>
      <w:r>
        <w:rPr>
          <w:rFonts w:eastAsia="Times New Roman" w:cs="Times New Roman"/>
          <w:szCs w:val="24"/>
        </w:rPr>
        <w:t xml:space="preserve">ότητα των φύλων, όχι μόνο στα πολιτικά </w:t>
      </w:r>
      <w:r>
        <w:rPr>
          <w:rFonts w:eastAsia="Times New Roman" w:cs="Times New Roman"/>
          <w:szCs w:val="24"/>
          <w:lang w:val="en-US"/>
        </w:rPr>
        <w:t>fora</w:t>
      </w:r>
      <w:r w:rsidRPr="00925190">
        <w:rPr>
          <w:rFonts w:eastAsia="Times New Roman" w:cs="Times New Roman"/>
          <w:szCs w:val="24"/>
        </w:rPr>
        <w:t>,</w:t>
      </w:r>
      <w:r>
        <w:rPr>
          <w:rFonts w:eastAsia="Times New Roman" w:cs="Times New Roman"/>
          <w:szCs w:val="24"/>
        </w:rPr>
        <w:t xml:space="preserve"> όπως είπαμε πιο πριν. Την ίδια στιγμή η Διεθνής Ολυμπιακή Επιτροπή στο σύνολο των δράσεών της και διακηρυκτικά και πρακτικά μιλάει για την ορθή διακυβέρνηση και τη διαφάνεια και την ισότητα των φύλων, προωθώντας</w:t>
      </w:r>
      <w:r>
        <w:rPr>
          <w:rFonts w:eastAsia="Times New Roman" w:cs="Times New Roman"/>
          <w:szCs w:val="24"/>
        </w:rPr>
        <w:t xml:space="preserve"> μεικτά αθλήματα ή και θέματα-ταμπού μέχρι τώρα, όπως είναι τα ηλικιακά όρια στις θητείες των αθανάτων που πλέον δεν είναι τόσο αθάνατοι όσο ήταν στο παρελθόν.</w:t>
      </w:r>
    </w:p>
    <w:p w14:paraId="4CC5BBC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Στην Ελλάδα, την περίοδο της ευμάρειας, όταν δαπανούσαμε εκατομμύρια εκατομμυρίων, είτε από τον </w:t>
      </w:r>
      <w:r>
        <w:rPr>
          <w:rFonts w:eastAsia="Times New Roman" w:cs="Times New Roman"/>
          <w:szCs w:val="24"/>
        </w:rPr>
        <w:t>κρατικό προϋπολογισμό είτε από τους ειδικούς λογαριασμούς του τότε κρατικού ΟΠΑΠ, γίναμε μάρτυρες μιας όχι αντίστοιχης με τα χρήματα που δαπανούνταν άνθησης του ελληνικού αθλητισμού, με πάρα πολλές όμως παρατυπίες, με πάρα πολλά προβλήματα στο σύνολο των ε</w:t>
      </w:r>
      <w:r>
        <w:rPr>
          <w:rFonts w:eastAsia="Times New Roman" w:cs="Times New Roman"/>
          <w:szCs w:val="24"/>
        </w:rPr>
        <w:t xml:space="preserve">κφάνσεων της διοίκησης του αθλητισμού. </w:t>
      </w:r>
    </w:p>
    <w:p w14:paraId="4CC5BBC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-και προβλέπεται και μέσα στις ρυθμίσεις που συζητούμε σήμερα- είδαμε παρατυπία στις προσλήψεις, μεταφορά του κεντρικού πελατειακού κράτους, της κεντρικής πολιτικής σκηνής μέσα στην αθλητική σκηνή, συγ</w:t>
      </w:r>
      <w:r>
        <w:rPr>
          <w:rFonts w:eastAsia="Times New Roman" w:cs="Times New Roman"/>
          <w:szCs w:val="24"/>
        </w:rPr>
        <w:t xml:space="preserve">κοινωνούντα δοχεία, γιατί μην καμωνόμαστε ότι βρίσκουμε στο εκλογικό σύστημα την κομματικοποίηση του αθλητισμού, του ανεξάρτητου κατά τα λοιπά. Μικρός είναι ο τόπος, γνωριζόμαστε. </w:t>
      </w:r>
    </w:p>
    <w:p w14:paraId="4CC5BBC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εγώ δεν λέω ότι είναι κακό. Όλοι έχουμε ένα πολιτικό </w:t>
      </w:r>
      <w:r>
        <w:rPr>
          <w:rFonts w:eastAsia="Times New Roman" w:cs="Times New Roman"/>
          <w:szCs w:val="24"/>
          <w:lang w:val="en-GB"/>
        </w:rPr>
        <w:t>background</w:t>
      </w:r>
      <w:r>
        <w:rPr>
          <w:rFonts w:eastAsia="Times New Roman" w:cs="Times New Roman"/>
          <w:szCs w:val="24"/>
        </w:rPr>
        <w:t>, αλλά μ</w:t>
      </w:r>
      <w:r>
        <w:rPr>
          <w:rFonts w:eastAsia="Times New Roman" w:cs="Times New Roman"/>
          <w:szCs w:val="24"/>
        </w:rPr>
        <w:t xml:space="preserve">η δαιμονοποιούμε εκλογικά συστήματα μπροστά στην ομορφιά που βιώσαμε όλα αυτά τα χρόνια και βιώσαμε και πρόσφατα μέσα στις ίδιες τις εκλογές της Ολυμπιακής Επιτροπής. Και μόνο τον εκφυλισμό περάσαμε. Και αυτά τα γεγονότα οδήγησαν στο να μην υπάρχει σήμερα </w:t>
      </w:r>
      <w:r>
        <w:rPr>
          <w:rFonts w:eastAsia="Times New Roman" w:cs="Times New Roman"/>
          <w:szCs w:val="24"/>
        </w:rPr>
        <w:t xml:space="preserve">κανένας Έλληνας αθάνατος. </w:t>
      </w:r>
    </w:p>
    <w:p w14:paraId="4CC5BBC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Στις ίδιες τις ομοσπονδίες -διοικήσεις, με αυτό το εκλογικό σύστημα και με τη μη κομματικοποίηση κατά τα λοιπά, είχαμε διοικήσεις με προσωρινή διαταγή που άλλαζαν ανά εξάμηνο και ανάλογα με τη δικαστική απόφαση μέχρι να βγουν τα </w:t>
      </w:r>
      <w:r>
        <w:rPr>
          <w:rFonts w:eastAsia="Times New Roman" w:cs="Times New Roman"/>
          <w:szCs w:val="24"/>
        </w:rPr>
        <w:t xml:space="preserve">κουκιά για </w:t>
      </w:r>
      <w:r>
        <w:rPr>
          <w:rFonts w:eastAsia="Times New Roman" w:cs="Times New Roman"/>
          <w:szCs w:val="24"/>
        </w:rPr>
        <w:lastRenderedPageBreak/>
        <w:t>τις τελικές ψήφους, εξώδικα επί εξωδίκων, δικαστήρια επί δικαστηρίων, το γραφείο του Υπουργού και του Γενικού Γραμματέα Αθλητισμού να γεμίζουν από καταγγελίες, γνωμοδοτήσεις του Νομικού Συμβουλίου του Κράτους και όλα αυτά γιατί; Γιατί υπήρχε και</w:t>
      </w:r>
      <w:r>
        <w:rPr>
          <w:rFonts w:eastAsia="Times New Roman" w:cs="Times New Roman"/>
          <w:szCs w:val="24"/>
        </w:rPr>
        <w:t xml:space="preserve"> υπάρχει ένα σύστημα δομημένο λάθος. </w:t>
      </w:r>
    </w:p>
    <w:p w14:paraId="4CC5BBC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Στον επαγγελματικό αθλητισμό επιβάλλεται, όπως συμβαίνει παντού, ο οικονομικός έλεγχος. Όχι ο κρατικός παρεμβατισμός, αλλά ο οικονομικός έλεγχος, σεβόμενοι την ορθή έννοια του αυτοδιοίκητου. Γιατί την έννοια αυτή την κ</w:t>
      </w:r>
      <w:r>
        <w:rPr>
          <w:rFonts w:eastAsia="Times New Roman" w:cs="Times New Roman"/>
          <w:szCs w:val="24"/>
        </w:rPr>
        <w:t>άνουμε συνεχώς λάστιχο, ορίζοντας το πλαίσιο, για να γλ</w:t>
      </w:r>
      <w:r>
        <w:rPr>
          <w:rFonts w:eastAsia="Times New Roman" w:cs="Times New Roman"/>
          <w:szCs w:val="24"/>
        </w:rPr>
        <w:t>ι</w:t>
      </w:r>
      <w:r>
        <w:rPr>
          <w:rFonts w:eastAsia="Times New Roman" w:cs="Times New Roman"/>
          <w:szCs w:val="24"/>
        </w:rPr>
        <w:t>τώσουμε από τα φαινόμενα «αχυρανθρώπων», παράνομων δοσοληψιών κ</w:t>
      </w:r>
      <w:r>
        <w:rPr>
          <w:rFonts w:eastAsia="Times New Roman" w:cs="Times New Roman"/>
          <w:szCs w:val="24"/>
        </w:rPr>
        <w:t>.</w:t>
      </w:r>
      <w:r>
        <w:rPr>
          <w:rFonts w:eastAsia="Times New Roman" w:cs="Times New Roman"/>
          <w:szCs w:val="24"/>
        </w:rPr>
        <w:t>λπ..</w:t>
      </w:r>
    </w:p>
    <w:p w14:paraId="4CC5BBC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Θα προσπαθήσω στο σύνολο της τοποθέτησής μου να κρατήσω, όπως το έκανα και μέσα στην </w:t>
      </w:r>
      <w:r>
        <w:rPr>
          <w:rFonts w:eastAsia="Times New Roman" w:cs="Times New Roman"/>
          <w:szCs w:val="24"/>
        </w:rPr>
        <w:t>ε</w:t>
      </w:r>
      <w:r>
        <w:rPr>
          <w:rFonts w:eastAsia="Times New Roman" w:cs="Times New Roman"/>
          <w:szCs w:val="24"/>
        </w:rPr>
        <w:t>πιτροπή, χαμηλούς τόνους, γιατί νομίζω ότι πο</w:t>
      </w:r>
      <w:r>
        <w:rPr>
          <w:rFonts w:eastAsia="Times New Roman" w:cs="Times New Roman"/>
          <w:szCs w:val="24"/>
        </w:rPr>
        <w:t>λλές φορές οι λέξεις και τα προβλήματα ή οι εξαρτήσεις που υπάρχουν από τις δομημένες σχέσεις στον χώρο του αθλητισμού, δεν μας αφήνουν να πούμε την απόλυτη αλήθεια και να συμφωνήσουμε σε περισσότερα απ’ αυτά που τελικά θα συμφωνήσουμε σήμερα. Προσπάθησα ν</w:t>
      </w:r>
      <w:r>
        <w:rPr>
          <w:rFonts w:eastAsia="Times New Roman" w:cs="Times New Roman"/>
          <w:szCs w:val="24"/>
        </w:rPr>
        <w:t xml:space="preserve">α είμαι πολύ προσεκτικός σε κάθε έκφραση που χρησιμοποιώ. </w:t>
      </w:r>
    </w:p>
    <w:p w14:paraId="4CC5BBC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Επομένως για το ορθό νομοθέτημα της Επιτροπής Επαγγελματικού Αθλητισμού εγώ χρησιμοποίησα τον όρο αλυσιτελές. Δεν χρησιμοποίησα, όπως θα μπορούσα να χρησιμοποιήσω, τον όρο «φτιαγμένο με τέτοιο</w:t>
      </w:r>
      <w:r>
        <w:rPr>
          <w:rFonts w:eastAsia="Times New Roman" w:cs="Times New Roman"/>
          <w:szCs w:val="24"/>
        </w:rPr>
        <w:t>ν</w:t>
      </w:r>
      <w:r>
        <w:rPr>
          <w:rFonts w:eastAsia="Times New Roman" w:cs="Times New Roman"/>
          <w:szCs w:val="24"/>
        </w:rPr>
        <w:t xml:space="preserve"> τρόπο». Γιατί αυτή ήταν η νομοθέτηση, να φτιάξω ένα όργανο ελέγχου, χωρίς όμως να του δώσω κα</w:t>
      </w:r>
      <w:r>
        <w:rPr>
          <w:rFonts w:eastAsia="Times New Roman" w:cs="Times New Roman"/>
          <w:szCs w:val="24"/>
        </w:rPr>
        <w:t>μ</w:t>
      </w:r>
      <w:r>
        <w:rPr>
          <w:rFonts w:eastAsia="Times New Roman" w:cs="Times New Roman"/>
          <w:szCs w:val="24"/>
        </w:rPr>
        <w:t>μία ποτέ αρμοδιότητα επί της ουσίας, για να πω ότι το έφτιαξα, να βγάλω την υποχρέωση και από εκεί και μετά να συνεχίσουμε να ζούμε τα ίδια φαινόμενα, με αποτέλε</w:t>
      </w:r>
      <w:r>
        <w:rPr>
          <w:rFonts w:eastAsia="Times New Roman" w:cs="Times New Roman"/>
          <w:szCs w:val="24"/>
        </w:rPr>
        <w:t xml:space="preserve">σμα να ελλείπει ο οικονομικός έλεγχος, η εγγύηση της φερεγγυότητας αυτών των εταιρειών, των αθλητικών εταιρειών, από το κράτος. </w:t>
      </w:r>
    </w:p>
    <w:p w14:paraId="4CC5BBC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γιατί αυτές οι ανώνυμες εταιρείες να έχουν μια διαφορετική, μια ξεχωριστή αντιμετώπιση; Γιατί να μην είναι απλώς στο Υπουργ</w:t>
      </w:r>
      <w:r>
        <w:rPr>
          <w:rFonts w:eastAsia="Times New Roman" w:cs="Times New Roman"/>
          <w:szCs w:val="24"/>
        </w:rPr>
        <w:t xml:space="preserve">είο Εμπορίου, που εκεί είναι ο έλεγχος, σαν ανώνυμη εταιρεία και να εμπλέκεται και το Υπουργείο Αθλητισμού; Γιατί; Γιατί κατά βάση είναι </w:t>
      </w:r>
      <w:r>
        <w:rPr>
          <w:rFonts w:eastAsia="Times New Roman" w:cs="Times New Roman"/>
          <w:szCs w:val="24"/>
          <w:lang w:val="en-GB"/>
        </w:rPr>
        <w:t>sui</w:t>
      </w:r>
      <w:r w:rsidRPr="0036001B">
        <w:rPr>
          <w:rFonts w:eastAsia="Times New Roman" w:cs="Times New Roman"/>
          <w:szCs w:val="24"/>
        </w:rPr>
        <w:t xml:space="preserve"> </w:t>
      </w:r>
      <w:r>
        <w:rPr>
          <w:rFonts w:eastAsia="Times New Roman" w:cs="Times New Roman"/>
          <w:szCs w:val="24"/>
          <w:lang w:val="en-GB"/>
        </w:rPr>
        <w:t>generis</w:t>
      </w:r>
      <w:r>
        <w:rPr>
          <w:rFonts w:eastAsia="Times New Roman" w:cs="Times New Roman"/>
          <w:szCs w:val="24"/>
        </w:rPr>
        <w:t xml:space="preserve"> ανώνυμες εταιρείες. </w:t>
      </w:r>
    </w:p>
    <w:p w14:paraId="4CC5BBC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είναι μια απλή κεφαλαιουχική εταιρεία, είναι μια εταιρεία που εκφράζει και είναι σ</w:t>
      </w:r>
      <w:r>
        <w:rPr>
          <w:rFonts w:eastAsia="Times New Roman" w:cs="Times New Roman"/>
          <w:szCs w:val="24"/>
        </w:rPr>
        <w:t xml:space="preserve">υνέχεια ενός σωματείου, με ό,τι αυτό συνεπάγεται, με την ιστορία που μπορεί να κουβαλά και στα προβλήματα του μη ελέγχου των οικονομικών παραγόντων </w:t>
      </w:r>
      <w:r>
        <w:rPr>
          <w:rFonts w:eastAsia="Times New Roman" w:cs="Times New Roman"/>
          <w:szCs w:val="24"/>
        </w:rPr>
        <w:lastRenderedPageBreak/>
        <w:t>που έμπαιναν σε αθλητικές ανώνυμες εταιρείες. Ερχόταν μετά πνιγμένο τις περισσότερες φορές το ίδιο το κράτος</w:t>
      </w:r>
      <w:r>
        <w:rPr>
          <w:rFonts w:eastAsia="Times New Roman" w:cs="Times New Roman"/>
          <w:szCs w:val="24"/>
        </w:rPr>
        <w:t xml:space="preserve"> να δώσει λύσεις, γιατί στο τέλος της ημέρας πίσω από μια ανώνυμη εταιρεία υπήρχε ένα ιστορικό σωματείο. </w:t>
      </w:r>
    </w:p>
    <w:p w14:paraId="4CC5BBC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Σήμερα, λοιπόν, με το νομοθέτημα αυτό θα δούμε για</w:t>
      </w:r>
      <w:r w:rsidRPr="006502F5">
        <w:rPr>
          <w:rFonts w:eastAsia="Times New Roman" w:cs="Times New Roman"/>
          <w:szCs w:val="24"/>
        </w:rPr>
        <w:t xml:space="preserve"> την Επιτροπή Επαγγελματικού Αθλητισμού</w:t>
      </w:r>
      <w:r>
        <w:rPr>
          <w:rFonts w:eastAsia="Times New Roman" w:cs="Times New Roman"/>
          <w:szCs w:val="24"/>
        </w:rPr>
        <w:t>. Παίρνει</w:t>
      </w:r>
      <w:r w:rsidRPr="006502F5">
        <w:rPr>
          <w:rFonts w:eastAsia="Times New Roman" w:cs="Times New Roman"/>
          <w:szCs w:val="24"/>
        </w:rPr>
        <w:t xml:space="preserve"> αρμοδιότητες και γίνεται μία ανεξάρτητη αρχή</w:t>
      </w:r>
      <w:r>
        <w:rPr>
          <w:rFonts w:eastAsia="Times New Roman" w:cs="Times New Roman"/>
          <w:szCs w:val="24"/>
        </w:rPr>
        <w:t>,</w:t>
      </w:r>
      <w:r w:rsidRPr="006502F5">
        <w:rPr>
          <w:rFonts w:eastAsia="Times New Roman" w:cs="Times New Roman"/>
          <w:szCs w:val="24"/>
        </w:rPr>
        <w:t xml:space="preserve"> η οπο</w:t>
      </w:r>
      <w:r w:rsidRPr="006502F5">
        <w:rPr>
          <w:rFonts w:eastAsia="Times New Roman" w:cs="Times New Roman"/>
          <w:szCs w:val="24"/>
        </w:rPr>
        <w:t xml:space="preserve">ία θα περνάει </w:t>
      </w:r>
      <w:r>
        <w:rPr>
          <w:rFonts w:eastAsia="Times New Roman" w:cs="Times New Roman"/>
          <w:szCs w:val="24"/>
        </w:rPr>
        <w:t>-</w:t>
      </w:r>
      <w:r w:rsidRPr="006502F5">
        <w:rPr>
          <w:rFonts w:eastAsia="Times New Roman" w:cs="Times New Roman"/>
          <w:szCs w:val="24"/>
        </w:rPr>
        <w:t xml:space="preserve">και μετά τις νομοτεχνικές βελτιώσεις και τη συζήτηση που κάναμε και στην </w:t>
      </w:r>
      <w:r>
        <w:rPr>
          <w:rFonts w:eastAsia="Times New Roman" w:cs="Times New Roman"/>
          <w:szCs w:val="24"/>
        </w:rPr>
        <w:t xml:space="preserve">Επιτροπή </w:t>
      </w:r>
      <w:r w:rsidRPr="006502F5">
        <w:rPr>
          <w:rFonts w:eastAsia="Times New Roman" w:cs="Times New Roman"/>
          <w:szCs w:val="24"/>
        </w:rPr>
        <w:t xml:space="preserve">Μορφωτικών </w:t>
      </w:r>
      <w:r>
        <w:rPr>
          <w:rFonts w:eastAsia="Times New Roman" w:cs="Times New Roman"/>
          <w:szCs w:val="24"/>
        </w:rPr>
        <w:t xml:space="preserve">Υποθέσεων- </w:t>
      </w:r>
      <w:r w:rsidRPr="006502F5">
        <w:rPr>
          <w:rFonts w:eastAsia="Times New Roman" w:cs="Times New Roman"/>
          <w:szCs w:val="24"/>
        </w:rPr>
        <w:t>από την έγκριση της Επιτροπής Μορφωτικών Υποθέσεων</w:t>
      </w:r>
      <w:r>
        <w:rPr>
          <w:rFonts w:eastAsia="Times New Roman" w:cs="Times New Roman"/>
          <w:szCs w:val="24"/>
        </w:rPr>
        <w:t>,</w:t>
      </w:r>
      <w:r w:rsidRPr="006502F5">
        <w:rPr>
          <w:rFonts w:eastAsia="Times New Roman" w:cs="Times New Roman"/>
          <w:szCs w:val="24"/>
        </w:rPr>
        <w:t xml:space="preserve"> με μία σύνθεση η οποία διασφαλίζει την απαιτούμενη εξειδίκευση</w:t>
      </w:r>
      <w:r>
        <w:rPr>
          <w:rFonts w:eastAsia="Times New Roman" w:cs="Times New Roman"/>
          <w:szCs w:val="24"/>
        </w:rPr>
        <w:t>,</w:t>
      </w:r>
      <w:r w:rsidRPr="006502F5">
        <w:rPr>
          <w:rFonts w:eastAsia="Times New Roman" w:cs="Times New Roman"/>
          <w:szCs w:val="24"/>
        </w:rPr>
        <w:t xml:space="preserve"> τη νομική</w:t>
      </w:r>
      <w:r>
        <w:rPr>
          <w:rFonts w:eastAsia="Times New Roman" w:cs="Times New Roman"/>
          <w:szCs w:val="24"/>
        </w:rPr>
        <w:t>,</w:t>
      </w:r>
      <w:r w:rsidRPr="006502F5">
        <w:rPr>
          <w:rFonts w:eastAsia="Times New Roman" w:cs="Times New Roman"/>
          <w:szCs w:val="24"/>
        </w:rPr>
        <w:t xml:space="preserve"> την επιστημονική</w:t>
      </w:r>
      <w:r>
        <w:rPr>
          <w:rFonts w:eastAsia="Times New Roman" w:cs="Times New Roman"/>
          <w:szCs w:val="24"/>
        </w:rPr>
        <w:t>,</w:t>
      </w:r>
      <w:r w:rsidRPr="006502F5">
        <w:rPr>
          <w:rFonts w:eastAsia="Times New Roman" w:cs="Times New Roman"/>
          <w:szCs w:val="24"/>
        </w:rPr>
        <w:t xml:space="preserve"> την επαγγελματική</w:t>
      </w:r>
      <w:r>
        <w:rPr>
          <w:rFonts w:eastAsia="Times New Roman" w:cs="Times New Roman"/>
          <w:szCs w:val="24"/>
        </w:rPr>
        <w:t>,</w:t>
      </w:r>
      <w:r w:rsidRPr="006502F5">
        <w:rPr>
          <w:rFonts w:eastAsia="Times New Roman" w:cs="Times New Roman"/>
          <w:szCs w:val="24"/>
        </w:rPr>
        <w:t xml:space="preserve"> θεσπίζοντας σαφή ασυμβίβαστα</w:t>
      </w:r>
      <w:r>
        <w:rPr>
          <w:rFonts w:eastAsia="Times New Roman" w:cs="Times New Roman"/>
          <w:szCs w:val="24"/>
        </w:rPr>
        <w:t>, σαφή κωλύ</w:t>
      </w:r>
      <w:r w:rsidRPr="006502F5">
        <w:rPr>
          <w:rFonts w:eastAsia="Times New Roman" w:cs="Times New Roman"/>
          <w:szCs w:val="24"/>
        </w:rPr>
        <w:t>ματα</w:t>
      </w:r>
      <w:r>
        <w:rPr>
          <w:rFonts w:eastAsia="Times New Roman" w:cs="Times New Roman"/>
          <w:szCs w:val="24"/>
        </w:rPr>
        <w:t>, ένα π</w:t>
      </w:r>
      <w:r w:rsidRPr="006502F5">
        <w:rPr>
          <w:rFonts w:eastAsia="Times New Roman" w:cs="Times New Roman"/>
          <w:szCs w:val="24"/>
        </w:rPr>
        <w:t xml:space="preserve">λαίσιο </w:t>
      </w:r>
      <w:r>
        <w:rPr>
          <w:rFonts w:eastAsia="Times New Roman" w:cs="Times New Roman"/>
          <w:szCs w:val="24"/>
        </w:rPr>
        <w:t>σαφές και τόσο σκληρό</w:t>
      </w:r>
      <w:r w:rsidRPr="006502F5">
        <w:rPr>
          <w:rFonts w:eastAsia="Times New Roman" w:cs="Times New Roman"/>
          <w:szCs w:val="24"/>
        </w:rPr>
        <w:t xml:space="preserve"> όσο</w:t>
      </w:r>
      <w:r>
        <w:rPr>
          <w:rFonts w:eastAsia="Times New Roman" w:cs="Times New Roman"/>
          <w:szCs w:val="24"/>
        </w:rPr>
        <w:t>,</w:t>
      </w:r>
      <w:r w:rsidRPr="006502F5">
        <w:rPr>
          <w:rFonts w:eastAsia="Times New Roman" w:cs="Times New Roman"/>
          <w:szCs w:val="24"/>
        </w:rPr>
        <w:t xml:space="preserve"> </w:t>
      </w:r>
      <w:r>
        <w:rPr>
          <w:rFonts w:eastAsia="Times New Roman" w:cs="Times New Roman"/>
          <w:szCs w:val="24"/>
        </w:rPr>
        <w:t>όμως,</w:t>
      </w:r>
      <w:r w:rsidRPr="006502F5">
        <w:rPr>
          <w:rFonts w:eastAsia="Times New Roman" w:cs="Times New Roman"/>
          <w:szCs w:val="24"/>
        </w:rPr>
        <w:t xml:space="preserve"> να είναι και χρηστικό</w:t>
      </w:r>
      <w:r>
        <w:rPr>
          <w:rFonts w:eastAsia="Times New Roman" w:cs="Times New Roman"/>
          <w:szCs w:val="24"/>
        </w:rPr>
        <w:t>,</w:t>
      </w:r>
      <w:r w:rsidRPr="006502F5">
        <w:rPr>
          <w:rFonts w:eastAsia="Times New Roman" w:cs="Times New Roman"/>
          <w:szCs w:val="24"/>
        </w:rPr>
        <w:t xml:space="preserve"> δίνοντας σοβαρά εργαλεία</w:t>
      </w:r>
      <w:r>
        <w:rPr>
          <w:rFonts w:eastAsia="Times New Roman" w:cs="Times New Roman"/>
          <w:szCs w:val="24"/>
        </w:rPr>
        <w:t xml:space="preserve"> ελέγχου,</w:t>
      </w:r>
      <w:r w:rsidRPr="006502F5">
        <w:rPr>
          <w:rFonts w:eastAsia="Times New Roman" w:cs="Times New Roman"/>
          <w:szCs w:val="24"/>
        </w:rPr>
        <w:t xml:space="preserve"> πραγματικά εργαλεία ελέγχου</w:t>
      </w:r>
      <w:r>
        <w:rPr>
          <w:rFonts w:eastAsia="Times New Roman" w:cs="Times New Roman"/>
          <w:szCs w:val="24"/>
        </w:rPr>
        <w:t>,</w:t>
      </w:r>
      <w:r w:rsidRPr="006502F5">
        <w:rPr>
          <w:rFonts w:eastAsia="Times New Roman" w:cs="Times New Roman"/>
          <w:szCs w:val="24"/>
        </w:rPr>
        <w:t xml:space="preserve"> ούτως ώστε να έχουμε έναν ενδελεχή και ουσ</w:t>
      </w:r>
      <w:r w:rsidRPr="006502F5">
        <w:rPr>
          <w:rFonts w:eastAsia="Times New Roman" w:cs="Times New Roman"/>
          <w:szCs w:val="24"/>
        </w:rPr>
        <w:t xml:space="preserve">ιαστικό έλεγχο για να μη ζήσουμε τα </w:t>
      </w:r>
      <w:r>
        <w:rPr>
          <w:rFonts w:eastAsia="Times New Roman" w:cs="Times New Roman"/>
          <w:szCs w:val="24"/>
        </w:rPr>
        <w:t>φαινόμενα</w:t>
      </w:r>
      <w:r w:rsidRPr="006502F5">
        <w:rPr>
          <w:rFonts w:eastAsia="Times New Roman" w:cs="Times New Roman"/>
          <w:szCs w:val="24"/>
        </w:rPr>
        <w:t xml:space="preserve"> του παρελθόντος</w:t>
      </w:r>
      <w:r>
        <w:rPr>
          <w:rFonts w:eastAsia="Times New Roman" w:cs="Times New Roman"/>
          <w:szCs w:val="24"/>
        </w:rPr>
        <w:t>, με</w:t>
      </w:r>
      <w:r w:rsidRPr="006502F5">
        <w:rPr>
          <w:rFonts w:eastAsia="Times New Roman" w:cs="Times New Roman"/>
          <w:szCs w:val="24"/>
        </w:rPr>
        <w:t xml:space="preserve"> φορολογικά </w:t>
      </w:r>
      <w:r>
        <w:rPr>
          <w:rFonts w:eastAsia="Times New Roman" w:cs="Times New Roman"/>
          <w:szCs w:val="24"/>
        </w:rPr>
        <w:t xml:space="preserve">και </w:t>
      </w:r>
      <w:r w:rsidRPr="006502F5">
        <w:rPr>
          <w:rFonts w:eastAsia="Times New Roman" w:cs="Times New Roman"/>
          <w:szCs w:val="24"/>
        </w:rPr>
        <w:t>τραπεζικά εργαλεία</w:t>
      </w:r>
      <w:r>
        <w:rPr>
          <w:rFonts w:eastAsia="Times New Roman" w:cs="Times New Roman"/>
          <w:szCs w:val="24"/>
        </w:rPr>
        <w:t>,</w:t>
      </w:r>
      <w:r w:rsidRPr="006502F5">
        <w:rPr>
          <w:rFonts w:eastAsia="Times New Roman" w:cs="Times New Roman"/>
          <w:szCs w:val="24"/>
        </w:rPr>
        <w:t xml:space="preserve"> πόθεν έσχες</w:t>
      </w:r>
      <w:r>
        <w:rPr>
          <w:rFonts w:eastAsia="Times New Roman" w:cs="Times New Roman"/>
          <w:szCs w:val="24"/>
        </w:rPr>
        <w:t xml:space="preserve">, δίνοντας </w:t>
      </w:r>
      <w:r w:rsidRPr="006502F5">
        <w:rPr>
          <w:rFonts w:eastAsia="Times New Roman" w:cs="Times New Roman"/>
          <w:szCs w:val="24"/>
        </w:rPr>
        <w:t>στη φαρέτρα τους όλα όσα χρειάζονται για να μπορούμε να αποφύγουμε τα φαινόμενα του παρελθόντος</w:t>
      </w:r>
      <w:r>
        <w:rPr>
          <w:rFonts w:eastAsia="Times New Roman" w:cs="Times New Roman"/>
          <w:szCs w:val="24"/>
        </w:rPr>
        <w:t>.</w:t>
      </w:r>
      <w:r w:rsidRPr="006502F5">
        <w:rPr>
          <w:rFonts w:eastAsia="Times New Roman" w:cs="Times New Roman"/>
          <w:szCs w:val="24"/>
        </w:rPr>
        <w:t xml:space="preserve"> </w:t>
      </w:r>
    </w:p>
    <w:p w14:paraId="4CC5BBC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Θα είναι ένα όργανο το οποίο </w:t>
      </w:r>
      <w:r w:rsidRPr="006502F5">
        <w:rPr>
          <w:rFonts w:eastAsia="Times New Roman" w:cs="Times New Roman"/>
          <w:szCs w:val="24"/>
        </w:rPr>
        <w:t>θα λογ</w:t>
      </w:r>
      <w:r w:rsidRPr="006502F5">
        <w:rPr>
          <w:rFonts w:eastAsia="Times New Roman" w:cs="Times New Roman"/>
          <w:szCs w:val="24"/>
        </w:rPr>
        <w:t xml:space="preserve">οδοτεί και </w:t>
      </w:r>
      <w:r>
        <w:rPr>
          <w:rFonts w:eastAsia="Times New Roman" w:cs="Times New Roman"/>
          <w:szCs w:val="24"/>
        </w:rPr>
        <w:t>θα έχει την</w:t>
      </w:r>
      <w:r w:rsidRPr="006502F5">
        <w:rPr>
          <w:rFonts w:eastAsia="Times New Roman" w:cs="Times New Roman"/>
          <w:szCs w:val="24"/>
        </w:rPr>
        <w:t xml:space="preserve"> υποχρέωση να εκδίδει και έκθεση πεπραγμένων</w:t>
      </w:r>
      <w:r>
        <w:rPr>
          <w:rFonts w:eastAsia="Times New Roman" w:cs="Times New Roman"/>
          <w:szCs w:val="24"/>
        </w:rPr>
        <w:t xml:space="preserve">, με ένα πιστοποιητικό. </w:t>
      </w:r>
      <w:r w:rsidRPr="006502F5">
        <w:rPr>
          <w:rFonts w:eastAsia="Times New Roman" w:cs="Times New Roman"/>
          <w:szCs w:val="24"/>
        </w:rPr>
        <w:t xml:space="preserve">Εδώ </w:t>
      </w:r>
      <w:r>
        <w:rPr>
          <w:rFonts w:eastAsia="Times New Roman" w:cs="Times New Roman"/>
          <w:szCs w:val="24"/>
        </w:rPr>
        <w:t xml:space="preserve">είναι το πρόβλημα ή ενδεχόμενα η </w:t>
      </w:r>
      <w:r w:rsidRPr="006502F5">
        <w:rPr>
          <w:rFonts w:eastAsia="Times New Roman" w:cs="Times New Roman"/>
          <w:szCs w:val="24"/>
        </w:rPr>
        <w:t xml:space="preserve">σύγκρουση με το αυτοδιοίκητο και ακούστηκαν και νωρίτερα και κάποιες </w:t>
      </w:r>
      <w:r>
        <w:rPr>
          <w:rFonts w:eastAsia="Times New Roman" w:cs="Times New Roman"/>
          <w:szCs w:val="24"/>
        </w:rPr>
        <w:t>απορίες σ</w:t>
      </w:r>
      <w:r w:rsidRPr="006502F5">
        <w:rPr>
          <w:rFonts w:eastAsia="Times New Roman" w:cs="Times New Roman"/>
          <w:szCs w:val="24"/>
        </w:rPr>
        <w:t>χετικά με αυτό</w:t>
      </w:r>
      <w:r>
        <w:rPr>
          <w:rFonts w:eastAsia="Times New Roman" w:cs="Times New Roman"/>
          <w:szCs w:val="24"/>
        </w:rPr>
        <w:t xml:space="preserve">. Ο έλεγχος του κράτους σε αυτές </w:t>
      </w:r>
      <w:r w:rsidRPr="006502F5">
        <w:rPr>
          <w:rFonts w:eastAsia="Times New Roman" w:cs="Times New Roman"/>
          <w:szCs w:val="24"/>
        </w:rPr>
        <w:t xml:space="preserve">τις </w:t>
      </w:r>
      <w:r w:rsidRPr="006502F5">
        <w:rPr>
          <w:rFonts w:eastAsia="Times New Roman" w:cs="Times New Roman"/>
          <w:szCs w:val="24"/>
        </w:rPr>
        <w:t>εταιρείες</w:t>
      </w:r>
      <w:r>
        <w:rPr>
          <w:rFonts w:eastAsia="Times New Roman" w:cs="Times New Roman"/>
          <w:szCs w:val="24"/>
        </w:rPr>
        <w:t xml:space="preserve"> ή ομοσπονδίες</w:t>
      </w:r>
      <w:r w:rsidRPr="006502F5">
        <w:rPr>
          <w:rFonts w:eastAsia="Times New Roman" w:cs="Times New Roman"/>
          <w:szCs w:val="24"/>
        </w:rPr>
        <w:t xml:space="preserve"> για το ποιος θα συμμετέχει σε ένα πρωτάθλημα</w:t>
      </w:r>
      <w:r>
        <w:rPr>
          <w:rFonts w:eastAsia="Times New Roman" w:cs="Times New Roman"/>
          <w:szCs w:val="24"/>
        </w:rPr>
        <w:t>,</w:t>
      </w:r>
      <w:r w:rsidRPr="006502F5">
        <w:rPr>
          <w:rFonts w:eastAsia="Times New Roman" w:cs="Times New Roman"/>
          <w:szCs w:val="24"/>
        </w:rPr>
        <w:t xml:space="preserve"> έχει τους δικούς της κανόνες</w:t>
      </w:r>
      <w:r>
        <w:rPr>
          <w:rFonts w:eastAsia="Times New Roman" w:cs="Times New Roman"/>
          <w:szCs w:val="24"/>
        </w:rPr>
        <w:t>, με βάση τους κανόνες της δ</w:t>
      </w:r>
      <w:r w:rsidRPr="006502F5">
        <w:rPr>
          <w:rFonts w:eastAsia="Times New Roman" w:cs="Times New Roman"/>
          <w:szCs w:val="24"/>
        </w:rPr>
        <w:t xml:space="preserve">ιεθνούς </w:t>
      </w:r>
      <w:r>
        <w:rPr>
          <w:rFonts w:eastAsia="Times New Roman" w:cs="Times New Roman"/>
          <w:szCs w:val="24"/>
        </w:rPr>
        <w:t>ο</w:t>
      </w:r>
      <w:r w:rsidRPr="006502F5">
        <w:rPr>
          <w:rFonts w:eastAsia="Times New Roman" w:cs="Times New Roman"/>
          <w:szCs w:val="24"/>
        </w:rPr>
        <w:t xml:space="preserve">μοσπονδίας </w:t>
      </w:r>
      <w:r>
        <w:rPr>
          <w:rFonts w:eastAsia="Times New Roman" w:cs="Times New Roman"/>
          <w:szCs w:val="24"/>
        </w:rPr>
        <w:t xml:space="preserve">ή </w:t>
      </w:r>
      <w:r w:rsidRPr="006502F5">
        <w:rPr>
          <w:rFonts w:eastAsia="Times New Roman" w:cs="Times New Roman"/>
          <w:szCs w:val="24"/>
        </w:rPr>
        <w:t>της τοπικής</w:t>
      </w:r>
      <w:r>
        <w:rPr>
          <w:rFonts w:eastAsia="Times New Roman" w:cs="Times New Roman"/>
          <w:szCs w:val="24"/>
        </w:rPr>
        <w:t>. Αυτοί ορίζουν το ποιοι θα συμμετέχουν στο</w:t>
      </w:r>
      <w:r w:rsidRPr="006502F5">
        <w:rPr>
          <w:rFonts w:eastAsia="Times New Roman" w:cs="Times New Roman"/>
          <w:szCs w:val="24"/>
        </w:rPr>
        <w:t xml:space="preserve"> πρωτάθλημα</w:t>
      </w:r>
      <w:r>
        <w:rPr>
          <w:rFonts w:eastAsia="Times New Roman" w:cs="Times New Roman"/>
          <w:szCs w:val="24"/>
        </w:rPr>
        <w:t>.</w:t>
      </w:r>
      <w:r w:rsidRPr="006502F5">
        <w:rPr>
          <w:rFonts w:eastAsia="Times New Roman" w:cs="Times New Roman"/>
          <w:szCs w:val="24"/>
        </w:rPr>
        <w:t xml:space="preserve"> </w:t>
      </w:r>
    </w:p>
    <w:p w14:paraId="4CC5BBCB" w14:textId="77777777" w:rsidR="005D719C" w:rsidRDefault="00627F40">
      <w:pPr>
        <w:spacing w:line="600" w:lineRule="auto"/>
        <w:ind w:firstLine="720"/>
        <w:jc w:val="both"/>
        <w:rPr>
          <w:rFonts w:eastAsia="Times New Roman" w:cs="Times New Roman"/>
          <w:szCs w:val="24"/>
        </w:rPr>
      </w:pPr>
      <w:r w:rsidRPr="006502F5">
        <w:rPr>
          <w:rFonts w:eastAsia="Times New Roman" w:cs="Times New Roman"/>
          <w:szCs w:val="24"/>
        </w:rPr>
        <w:t xml:space="preserve">Εμείς κάνουμε τον οικονομικό έλεγχο για </w:t>
      </w:r>
      <w:r w:rsidRPr="006502F5">
        <w:rPr>
          <w:rFonts w:eastAsia="Times New Roman" w:cs="Times New Roman"/>
          <w:szCs w:val="24"/>
        </w:rPr>
        <w:t xml:space="preserve">να δούμε σαν κράτος αν </w:t>
      </w:r>
      <w:r>
        <w:rPr>
          <w:rFonts w:eastAsia="Times New Roman" w:cs="Times New Roman"/>
          <w:szCs w:val="24"/>
        </w:rPr>
        <w:t xml:space="preserve">πληροί </w:t>
      </w:r>
      <w:r w:rsidRPr="006502F5">
        <w:rPr>
          <w:rFonts w:eastAsia="Times New Roman" w:cs="Times New Roman"/>
          <w:szCs w:val="24"/>
        </w:rPr>
        <w:t xml:space="preserve">τις προϋποθέσεις </w:t>
      </w:r>
      <w:r>
        <w:rPr>
          <w:rFonts w:eastAsia="Times New Roman" w:cs="Times New Roman"/>
          <w:szCs w:val="24"/>
        </w:rPr>
        <w:t xml:space="preserve">μας. </w:t>
      </w:r>
      <w:r w:rsidRPr="006502F5">
        <w:rPr>
          <w:rFonts w:eastAsia="Times New Roman" w:cs="Times New Roman"/>
          <w:szCs w:val="24"/>
        </w:rPr>
        <w:t xml:space="preserve">Εμείς και να δώσουμε εντολή να μη συμμετέχει κάποιος </w:t>
      </w:r>
      <w:r>
        <w:rPr>
          <w:rFonts w:eastAsia="Times New Roman" w:cs="Times New Roman"/>
          <w:szCs w:val="24"/>
        </w:rPr>
        <w:t>σ</w:t>
      </w:r>
      <w:r w:rsidRPr="006502F5">
        <w:rPr>
          <w:rFonts w:eastAsia="Times New Roman" w:cs="Times New Roman"/>
          <w:szCs w:val="24"/>
        </w:rPr>
        <w:t xml:space="preserve">το πρωτάθλημα </w:t>
      </w:r>
      <w:r>
        <w:rPr>
          <w:rFonts w:eastAsia="Times New Roman" w:cs="Times New Roman"/>
          <w:szCs w:val="24"/>
        </w:rPr>
        <w:t xml:space="preserve">είναι ένα κενό γράμμα, </w:t>
      </w:r>
      <w:r w:rsidRPr="006502F5">
        <w:rPr>
          <w:rFonts w:eastAsia="Times New Roman" w:cs="Times New Roman"/>
          <w:szCs w:val="24"/>
        </w:rPr>
        <w:t xml:space="preserve">όπως </w:t>
      </w:r>
      <w:r>
        <w:rPr>
          <w:rFonts w:eastAsia="Times New Roman" w:cs="Times New Roman"/>
          <w:szCs w:val="24"/>
        </w:rPr>
        <w:t xml:space="preserve">συνέβαινε </w:t>
      </w:r>
      <w:r w:rsidRPr="006502F5">
        <w:rPr>
          <w:rFonts w:eastAsia="Times New Roman" w:cs="Times New Roman"/>
          <w:szCs w:val="24"/>
        </w:rPr>
        <w:t>όλα αυτά χρόνια</w:t>
      </w:r>
      <w:r>
        <w:rPr>
          <w:rFonts w:eastAsia="Times New Roman" w:cs="Times New Roman"/>
          <w:szCs w:val="24"/>
        </w:rPr>
        <w:t>.</w:t>
      </w:r>
      <w:r w:rsidRPr="006502F5">
        <w:rPr>
          <w:rFonts w:eastAsia="Times New Roman" w:cs="Times New Roman"/>
          <w:szCs w:val="24"/>
        </w:rPr>
        <w:t xml:space="preserve"> Τι λέμε</w:t>
      </w:r>
      <w:r>
        <w:rPr>
          <w:rFonts w:eastAsia="Times New Roman" w:cs="Times New Roman"/>
          <w:szCs w:val="24"/>
        </w:rPr>
        <w:t>,</w:t>
      </w:r>
      <w:r w:rsidRPr="006502F5">
        <w:rPr>
          <w:rFonts w:eastAsia="Times New Roman" w:cs="Times New Roman"/>
          <w:szCs w:val="24"/>
        </w:rPr>
        <w:t xml:space="preserve"> λοιπόν</w:t>
      </w:r>
      <w:r>
        <w:rPr>
          <w:rFonts w:eastAsia="Times New Roman" w:cs="Times New Roman"/>
          <w:szCs w:val="24"/>
        </w:rPr>
        <w:t>; Ερχόμαστε</w:t>
      </w:r>
      <w:r w:rsidRPr="006502F5">
        <w:rPr>
          <w:rFonts w:eastAsia="Times New Roman" w:cs="Times New Roman"/>
          <w:szCs w:val="24"/>
        </w:rPr>
        <w:t xml:space="preserve"> και βάζουμε εξοντωτικά πρόστιμα σε </w:t>
      </w:r>
      <w:r>
        <w:rPr>
          <w:rFonts w:eastAsia="Times New Roman" w:cs="Times New Roman"/>
          <w:szCs w:val="24"/>
        </w:rPr>
        <w:t xml:space="preserve">όποιον </w:t>
      </w:r>
      <w:r w:rsidRPr="006502F5">
        <w:rPr>
          <w:rFonts w:eastAsia="Times New Roman" w:cs="Times New Roman"/>
          <w:szCs w:val="24"/>
        </w:rPr>
        <w:t xml:space="preserve">παραβιάζει </w:t>
      </w:r>
      <w:r>
        <w:rPr>
          <w:rFonts w:eastAsia="Times New Roman" w:cs="Times New Roman"/>
          <w:szCs w:val="24"/>
        </w:rPr>
        <w:t>τις αρχές του νόμου,</w:t>
      </w:r>
      <w:r w:rsidRPr="006502F5">
        <w:rPr>
          <w:rFonts w:eastAsia="Times New Roman" w:cs="Times New Roman"/>
          <w:szCs w:val="24"/>
        </w:rPr>
        <w:t xml:space="preserve"> σε όποιον συμμετέχει σε ένα πρωτάθλημα χωρίς να έχει αυτό το πιστοποιητικό</w:t>
      </w:r>
      <w:r>
        <w:rPr>
          <w:rFonts w:eastAsia="Times New Roman" w:cs="Times New Roman"/>
          <w:szCs w:val="24"/>
        </w:rPr>
        <w:t>,</w:t>
      </w:r>
      <w:r w:rsidRPr="006502F5">
        <w:rPr>
          <w:rFonts w:eastAsia="Times New Roman" w:cs="Times New Roman"/>
          <w:szCs w:val="24"/>
        </w:rPr>
        <w:t xml:space="preserve"> χωρίς</w:t>
      </w:r>
      <w:r>
        <w:rPr>
          <w:rFonts w:eastAsia="Times New Roman" w:cs="Times New Roman"/>
          <w:szCs w:val="24"/>
        </w:rPr>
        <w:t>,</w:t>
      </w:r>
      <w:r w:rsidRPr="006502F5">
        <w:rPr>
          <w:rFonts w:eastAsia="Times New Roman" w:cs="Times New Roman"/>
          <w:szCs w:val="24"/>
        </w:rPr>
        <w:t xml:space="preserve"> δηλαδή</w:t>
      </w:r>
      <w:r>
        <w:rPr>
          <w:rFonts w:eastAsia="Times New Roman" w:cs="Times New Roman"/>
          <w:szCs w:val="24"/>
        </w:rPr>
        <w:t>,</w:t>
      </w:r>
      <w:r w:rsidRPr="006502F5">
        <w:rPr>
          <w:rFonts w:eastAsia="Times New Roman" w:cs="Times New Roman"/>
          <w:szCs w:val="24"/>
        </w:rPr>
        <w:t xml:space="preserve"> να πληροί </w:t>
      </w:r>
      <w:r>
        <w:rPr>
          <w:rFonts w:eastAsia="Times New Roman" w:cs="Times New Roman"/>
          <w:szCs w:val="24"/>
        </w:rPr>
        <w:t>τ</w:t>
      </w:r>
      <w:r w:rsidRPr="006502F5">
        <w:rPr>
          <w:rFonts w:eastAsia="Times New Roman" w:cs="Times New Roman"/>
          <w:szCs w:val="24"/>
        </w:rPr>
        <w:t>ις ελάχιστες προϋποθέσεις που θέτει ο νόμος</w:t>
      </w:r>
      <w:r>
        <w:rPr>
          <w:rFonts w:eastAsia="Times New Roman" w:cs="Times New Roman"/>
          <w:szCs w:val="24"/>
        </w:rPr>
        <w:t>.</w:t>
      </w:r>
      <w:r w:rsidRPr="006502F5">
        <w:rPr>
          <w:rFonts w:eastAsia="Times New Roman" w:cs="Times New Roman"/>
          <w:szCs w:val="24"/>
        </w:rPr>
        <w:t xml:space="preserve"> </w:t>
      </w:r>
    </w:p>
    <w:p w14:paraId="4CC5BBCC" w14:textId="77777777" w:rsidR="005D719C" w:rsidRDefault="00627F40">
      <w:pPr>
        <w:spacing w:line="600" w:lineRule="auto"/>
        <w:ind w:firstLine="720"/>
        <w:jc w:val="both"/>
        <w:rPr>
          <w:rFonts w:eastAsia="Times New Roman" w:cs="Times New Roman"/>
          <w:szCs w:val="24"/>
        </w:rPr>
      </w:pPr>
      <w:r w:rsidRPr="006502F5">
        <w:rPr>
          <w:rFonts w:eastAsia="Times New Roman" w:cs="Times New Roman"/>
          <w:szCs w:val="24"/>
        </w:rPr>
        <w:lastRenderedPageBreak/>
        <w:t>Και τα πρόστιμα αυτά</w:t>
      </w:r>
      <w:r>
        <w:rPr>
          <w:rFonts w:eastAsia="Times New Roman" w:cs="Times New Roman"/>
          <w:szCs w:val="24"/>
        </w:rPr>
        <w:t>,</w:t>
      </w:r>
      <w:r w:rsidRPr="006502F5">
        <w:rPr>
          <w:rFonts w:eastAsia="Times New Roman" w:cs="Times New Roman"/>
          <w:szCs w:val="24"/>
        </w:rPr>
        <w:t xml:space="preserve"> επί της ουσίας</w:t>
      </w:r>
      <w:r>
        <w:rPr>
          <w:rFonts w:eastAsia="Times New Roman" w:cs="Times New Roman"/>
          <w:szCs w:val="24"/>
        </w:rPr>
        <w:t>,</w:t>
      </w:r>
      <w:r w:rsidRPr="006502F5">
        <w:rPr>
          <w:rFonts w:eastAsia="Times New Roman" w:cs="Times New Roman"/>
          <w:szCs w:val="24"/>
        </w:rPr>
        <w:t xml:space="preserve"> με βάση τη σημερινή οικονομική πραγματικότητ</w:t>
      </w:r>
      <w:r>
        <w:rPr>
          <w:rFonts w:eastAsia="Times New Roman" w:cs="Times New Roman"/>
          <w:szCs w:val="24"/>
        </w:rPr>
        <w:t>α του</w:t>
      </w:r>
      <w:r>
        <w:rPr>
          <w:rFonts w:eastAsia="Times New Roman" w:cs="Times New Roman"/>
          <w:szCs w:val="24"/>
        </w:rPr>
        <w:t xml:space="preserve"> επαγγελματικού αθλητισμού, </w:t>
      </w:r>
      <w:r w:rsidRPr="006502F5">
        <w:rPr>
          <w:rFonts w:eastAsia="Times New Roman" w:cs="Times New Roman"/>
          <w:szCs w:val="24"/>
        </w:rPr>
        <w:t xml:space="preserve">είναι απαγορευτικά της </w:t>
      </w:r>
      <w:r>
        <w:rPr>
          <w:rFonts w:eastAsia="Times New Roman" w:cs="Times New Roman"/>
          <w:szCs w:val="24"/>
        </w:rPr>
        <w:t>συμ</w:t>
      </w:r>
      <w:r w:rsidRPr="006502F5">
        <w:rPr>
          <w:rFonts w:eastAsia="Times New Roman" w:cs="Times New Roman"/>
          <w:szCs w:val="24"/>
        </w:rPr>
        <w:t>μετοχής</w:t>
      </w:r>
      <w:r>
        <w:rPr>
          <w:rFonts w:eastAsia="Times New Roman" w:cs="Times New Roman"/>
          <w:szCs w:val="24"/>
        </w:rPr>
        <w:t>. Μην κοροϊδευόμαστε. Ακολουθούμε,</w:t>
      </w:r>
      <w:r w:rsidRPr="006502F5">
        <w:rPr>
          <w:rFonts w:eastAsia="Times New Roman" w:cs="Times New Roman"/>
          <w:szCs w:val="24"/>
        </w:rPr>
        <w:t xml:space="preserve"> λοιπόν</w:t>
      </w:r>
      <w:r>
        <w:rPr>
          <w:rFonts w:eastAsia="Times New Roman" w:cs="Times New Roman"/>
          <w:szCs w:val="24"/>
        </w:rPr>
        <w:t>,</w:t>
      </w:r>
      <w:r w:rsidRPr="006502F5">
        <w:rPr>
          <w:rFonts w:eastAsia="Times New Roman" w:cs="Times New Roman"/>
          <w:szCs w:val="24"/>
        </w:rPr>
        <w:t xml:space="preserve"> και χαρά</w:t>
      </w:r>
      <w:r>
        <w:rPr>
          <w:rFonts w:eastAsia="Times New Roman" w:cs="Times New Roman"/>
          <w:szCs w:val="24"/>
        </w:rPr>
        <w:t>σ</w:t>
      </w:r>
      <w:r w:rsidRPr="006502F5">
        <w:rPr>
          <w:rFonts w:eastAsia="Times New Roman" w:cs="Times New Roman"/>
          <w:szCs w:val="24"/>
        </w:rPr>
        <w:t>σου</w:t>
      </w:r>
      <w:r>
        <w:rPr>
          <w:rFonts w:eastAsia="Times New Roman" w:cs="Times New Roman"/>
          <w:szCs w:val="24"/>
        </w:rPr>
        <w:t xml:space="preserve">με </w:t>
      </w:r>
      <w:r w:rsidRPr="006502F5">
        <w:rPr>
          <w:rFonts w:eastAsia="Times New Roman" w:cs="Times New Roman"/>
          <w:szCs w:val="24"/>
        </w:rPr>
        <w:t xml:space="preserve">την πολιτική που πρέπει </w:t>
      </w:r>
      <w:r>
        <w:rPr>
          <w:rFonts w:eastAsia="Times New Roman" w:cs="Times New Roman"/>
          <w:szCs w:val="24"/>
        </w:rPr>
        <w:t xml:space="preserve">και </w:t>
      </w:r>
      <w:r w:rsidRPr="006502F5">
        <w:rPr>
          <w:rFonts w:eastAsia="Times New Roman" w:cs="Times New Roman"/>
          <w:szCs w:val="24"/>
        </w:rPr>
        <w:t>την πολιτική που θέλουμε</w:t>
      </w:r>
      <w:r>
        <w:rPr>
          <w:rFonts w:eastAsia="Times New Roman" w:cs="Times New Roman"/>
          <w:szCs w:val="24"/>
        </w:rPr>
        <w:t>, α</w:t>
      </w:r>
      <w:r w:rsidRPr="006502F5">
        <w:rPr>
          <w:rFonts w:eastAsia="Times New Roman" w:cs="Times New Roman"/>
          <w:szCs w:val="24"/>
        </w:rPr>
        <w:t xml:space="preserve">κολουθώντας </w:t>
      </w:r>
      <w:r>
        <w:rPr>
          <w:rFonts w:eastAsia="Times New Roman" w:cs="Times New Roman"/>
          <w:szCs w:val="24"/>
        </w:rPr>
        <w:t xml:space="preserve">και </w:t>
      </w:r>
      <w:r w:rsidRPr="006502F5">
        <w:rPr>
          <w:rFonts w:eastAsia="Times New Roman" w:cs="Times New Roman"/>
          <w:szCs w:val="24"/>
        </w:rPr>
        <w:t xml:space="preserve">τους κανόνες των </w:t>
      </w:r>
      <w:r>
        <w:rPr>
          <w:rFonts w:eastAsia="Times New Roman" w:cs="Times New Roman"/>
          <w:szCs w:val="24"/>
        </w:rPr>
        <w:t>διεθνών ομοσπονδιών, όντας</w:t>
      </w:r>
      <w:r w:rsidRPr="006502F5">
        <w:rPr>
          <w:rFonts w:eastAsia="Times New Roman" w:cs="Times New Roman"/>
          <w:szCs w:val="24"/>
        </w:rPr>
        <w:t xml:space="preserve"> όμως και </w:t>
      </w:r>
      <w:r>
        <w:rPr>
          <w:rFonts w:eastAsia="Times New Roman" w:cs="Times New Roman"/>
          <w:szCs w:val="24"/>
        </w:rPr>
        <w:t>σύννομοι</w:t>
      </w:r>
      <w:r w:rsidRPr="006502F5">
        <w:rPr>
          <w:rFonts w:eastAsia="Times New Roman" w:cs="Times New Roman"/>
          <w:szCs w:val="24"/>
        </w:rPr>
        <w:t xml:space="preserve"> με τ</w:t>
      </w:r>
      <w:r w:rsidRPr="006502F5">
        <w:rPr>
          <w:rFonts w:eastAsia="Times New Roman" w:cs="Times New Roman"/>
          <w:szCs w:val="24"/>
        </w:rPr>
        <w:t>ο κοινό περί δικαίου αίσθημα και την πραγματικότητα</w:t>
      </w:r>
      <w:r>
        <w:rPr>
          <w:rFonts w:eastAsia="Times New Roman" w:cs="Times New Roman"/>
          <w:szCs w:val="24"/>
        </w:rPr>
        <w:t>,</w:t>
      </w:r>
      <w:r w:rsidRPr="006502F5">
        <w:rPr>
          <w:rFonts w:eastAsia="Times New Roman" w:cs="Times New Roman"/>
          <w:szCs w:val="24"/>
        </w:rPr>
        <w:t xml:space="preserve"> την ουσία του ελέγχου </w:t>
      </w:r>
      <w:r>
        <w:rPr>
          <w:rFonts w:eastAsia="Times New Roman" w:cs="Times New Roman"/>
          <w:szCs w:val="24"/>
        </w:rPr>
        <w:t xml:space="preserve">που </w:t>
      </w:r>
      <w:r w:rsidRPr="006502F5">
        <w:rPr>
          <w:rFonts w:eastAsia="Times New Roman" w:cs="Times New Roman"/>
          <w:szCs w:val="24"/>
        </w:rPr>
        <w:t>θα πρέπει να έχει το κράτος</w:t>
      </w:r>
      <w:r>
        <w:rPr>
          <w:rFonts w:eastAsia="Times New Roman" w:cs="Times New Roman"/>
          <w:szCs w:val="24"/>
        </w:rPr>
        <w:t>.</w:t>
      </w:r>
      <w:r w:rsidRPr="006502F5">
        <w:rPr>
          <w:rFonts w:eastAsia="Times New Roman" w:cs="Times New Roman"/>
          <w:szCs w:val="24"/>
        </w:rPr>
        <w:t xml:space="preserve"> </w:t>
      </w:r>
    </w:p>
    <w:p w14:paraId="4CC5BBC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 τον ερασιτεχνικό αθλητισμό, </w:t>
      </w:r>
      <w:r w:rsidRPr="006502F5">
        <w:rPr>
          <w:rFonts w:eastAsia="Times New Roman" w:cs="Times New Roman"/>
          <w:szCs w:val="24"/>
        </w:rPr>
        <w:t xml:space="preserve">θα </w:t>
      </w:r>
      <w:r>
        <w:rPr>
          <w:rFonts w:eastAsia="Times New Roman" w:cs="Times New Roman"/>
          <w:szCs w:val="24"/>
        </w:rPr>
        <w:t xml:space="preserve">αντιπαρέλθω </w:t>
      </w:r>
      <w:r w:rsidRPr="006502F5">
        <w:rPr>
          <w:rFonts w:eastAsia="Times New Roman" w:cs="Times New Roman"/>
          <w:szCs w:val="24"/>
        </w:rPr>
        <w:t xml:space="preserve">τις ανακοινώσεις της </w:t>
      </w:r>
      <w:r>
        <w:rPr>
          <w:rFonts w:eastAsia="Times New Roman" w:cs="Times New Roman"/>
          <w:szCs w:val="24"/>
        </w:rPr>
        <w:t xml:space="preserve">Ολυμπιακής Επιτροπής, </w:t>
      </w:r>
      <w:r w:rsidRPr="006502F5">
        <w:rPr>
          <w:rFonts w:eastAsia="Times New Roman" w:cs="Times New Roman"/>
          <w:szCs w:val="24"/>
        </w:rPr>
        <w:t xml:space="preserve">η οποία </w:t>
      </w:r>
      <w:r>
        <w:rPr>
          <w:rFonts w:eastAsia="Times New Roman" w:cs="Times New Roman"/>
          <w:szCs w:val="24"/>
        </w:rPr>
        <w:t xml:space="preserve">ανακοίνωση </w:t>
      </w:r>
      <w:r w:rsidRPr="006502F5">
        <w:rPr>
          <w:rFonts w:eastAsia="Times New Roman" w:cs="Times New Roman"/>
          <w:szCs w:val="24"/>
        </w:rPr>
        <w:t>νομίζω ότι έρχεται σε ένα</w:t>
      </w:r>
      <w:r>
        <w:rPr>
          <w:rFonts w:eastAsia="Times New Roman" w:cs="Times New Roman"/>
          <w:szCs w:val="24"/>
        </w:rPr>
        <w:t>ν</w:t>
      </w:r>
      <w:r w:rsidRPr="006502F5">
        <w:rPr>
          <w:rFonts w:eastAsia="Times New Roman" w:cs="Times New Roman"/>
          <w:szCs w:val="24"/>
        </w:rPr>
        <w:t xml:space="preserve"> μεγάλο </w:t>
      </w:r>
      <w:r>
        <w:rPr>
          <w:rFonts w:eastAsia="Times New Roman" w:cs="Times New Roman"/>
          <w:szCs w:val="24"/>
        </w:rPr>
        <w:t>βαθμ</w:t>
      </w:r>
      <w:r>
        <w:rPr>
          <w:rFonts w:eastAsia="Times New Roman" w:cs="Times New Roman"/>
          <w:szCs w:val="24"/>
        </w:rPr>
        <w:t>ό</w:t>
      </w:r>
      <w:r w:rsidRPr="006502F5">
        <w:rPr>
          <w:rFonts w:eastAsia="Times New Roman" w:cs="Times New Roman"/>
          <w:szCs w:val="24"/>
        </w:rPr>
        <w:t xml:space="preserve"> και σε αντίθεση με τη συζήτηση που είχαμε στην </w:t>
      </w:r>
      <w:r>
        <w:rPr>
          <w:rFonts w:eastAsia="Times New Roman" w:cs="Times New Roman"/>
          <w:szCs w:val="24"/>
        </w:rPr>
        <w:t>ε</w:t>
      </w:r>
      <w:r w:rsidRPr="006502F5">
        <w:rPr>
          <w:rFonts w:eastAsia="Times New Roman" w:cs="Times New Roman"/>
          <w:szCs w:val="24"/>
        </w:rPr>
        <w:t>πιτροπή</w:t>
      </w:r>
      <w:r>
        <w:rPr>
          <w:rFonts w:eastAsia="Times New Roman" w:cs="Times New Roman"/>
          <w:szCs w:val="24"/>
        </w:rPr>
        <w:t>,</w:t>
      </w:r>
      <w:r w:rsidRPr="006502F5">
        <w:rPr>
          <w:rFonts w:eastAsia="Times New Roman" w:cs="Times New Roman"/>
          <w:szCs w:val="24"/>
        </w:rPr>
        <w:t xml:space="preserve"> καθώς </w:t>
      </w:r>
      <w:r>
        <w:rPr>
          <w:rFonts w:eastAsia="Times New Roman" w:cs="Times New Roman"/>
          <w:szCs w:val="24"/>
        </w:rPr>
        <w:t xml:space="preserve">εκεί κατεδείχθη πέρα ότι πολλές από τις προτάσεις και τις </w:t>
      </w:r>
      <w:r w:rsidRPr="006502F5">
        <w:rPr>
          <w:rFonts w:eastAsia="Times New Roman" w:cs="Times New Roman"/>
          <w:szCs w:val="24"/>
        </w:rPr>
        <w:t>εισηγήσεις έγιναν αποδεκτές κα</w:t>
      </w:r>
      <w:r>
        <w:rPr>
          <w:rFonts w:eastAsia="Times New Roman" w:cs="Times New Roman"/>
          <w:szCs w:val="24"/>
        </w:rPr>
        <w:t>ι έγιναν διορθώσεις και νομίζω</w:t>
      </w:r>
      <w:r w:rsidRPr="006502F5">
        <w:rPr>
          <w:rFonts w:eastAsia="Times New Roman" w:cs="Times New Roman"/>
          <w:szCs w:val="24"/>
        </w:rPr>
        <w:t xml:space="preserve"> ότι με την ανακοίνωση αυτή </w:t>
      </w:r>
      <w:r>
        <w:rPr>
          <w:rFonts w:eastAsia="Times New Roman" w:cs="Times New Roman"/>
          <w:szCs w:val="24"/>
        </w:rPr>
        <w:t>περισσότερο πολιτικολογεί παρά απαντά περί τη</w:t>
      </w:r>
      <w:r>
        <w:rPr>
          <w:rFonts w:eastAsia="Times New Roman" w:cs="Times New Roman"/>
          <w:szCs w:val="24"/>
        </w:rPr>
        <w:t xml:space="preserve">ς ουσίας και χρησιμοποιώντας </w:t>
      </w:r>
      <w:r w:rsidRPr="006502F5">
        <w:rPr>
          <w:rFonts w:eastAsia="Times New Roman" w:cs="Times New Roman"/>
          <w:szCs w:val="24"/>
        </w:rPr>
        <w:t>το</w:t>
      </w:r>
      <w:r>
        <w:rPr>
          <w:rFonts w:eastAsia="Times New Roman" w:cs="Times New Roman"/>
          <w:szCs w:val="24"/>
        </w:rPr>
        <w:t>ν</w:t>
      </w:r>
      <w:r w:rsidRPr="006502F5">
        <w:rPr>
          <w:rFonts w:eastAsia="Times New Roman" w:cs="Times New Roman"/>
          <w:szCs w:val="24"/>
        </w:rPr>
        <w:t xml:space="preserve"> </w:t>
      </w:r>
      <w:r>
        <w:rPr>
          <w:rFonts w:eastAsia="Times New Roman" w:cs="Times New Roman"/>
          <w:szCs w:val="24"/>
        </w:rPr>
        <w:t>όρο «λ</w:t>
      </w:r>
      <w:r w:rsidRPr="006502F5">
        <w:rPr>
          <w:rFonts w:eastAsia="Times New Roman" w:cs="Times New Roman"/>
          <w:szCs w:val="24"/>
        </w:rPr>
        <w:t>αίλαπα</w:t>
      </w:r>
      <w:r>
        <w:rPr>
          <w:rFonts w:eastAsia="Times New Roman" w:cs="Times New Roman"/>
          <w:szCs w:val="24"/>
        </w:rPr>
        <w:t xml:space="preserve">». Γιατί; </w:t>
      </w:r>
      <w:r w:rsidRPr="006502F5">
        <w:rPr>
          <w:rFonts w:eastAsia="Times New Roman" w:cs="Times New Roman"/>
          <w:szCs w:val="24"/>
        </w:rPr>
        <w:t xml:space="preserve">Λαίλαπα </w:t>
      </w:r>
      <w:r>
        <w:rPr>
          <w:rFonts w:eastAsia="Times New Roman" w:cs="Times New Roman"/>
          <w:szCs w:val="24"/>
        </w:rPr>
        <w:t xml:space="preserve">ο οικονομικός έλεγχος; Η λογοδοσία; Λαίλαπα το να </w:t>
      </w:r>
      <w:r w:rsidRPr="006502F5">
        <w:rPr>
          <w:rFonts w:eastAsia="Times New Roman" w:cs="Times New Roman"/>
          <w:szCs w:val="24"/>
        </w:rPr>
        <w:t>μπορείς να ελέγχεις πού πηγαίνει το δημόσιο χρήμα</w:t>
      </w:r>
      <w:r>
        <w:rPr>
          <w:rFonts w:eastAsia="Times New Roman" w:cs="Times New Roman"/>
          <w:szCs w:val="24"/>
        </w:rPr>
        <w:t>,</w:t>
      </w:r>
      <w:r w:rsidRPr="006502F5">
        <w:rPr>
          <w:rFonts w:eastAsia="Times New Roman" w:cs="Times New Roman"/>
          <w:szCs w:val="24"/>
        </w:rPr>
        <w:t xml:space="preserve"> για να μην ξαναζήσεις </w:t>
      </w:r>
      <w:r>
        <w:rPr>
          <w:rFonts w:eastAsia="Times New Roman" w:cs="Times New Roman"/>
          <w:szCs w:val="24"/>
        </w:rPr>
        <w:t xml:space="preserve">όσα ζήσαμε </w:t>
      </w:r>
      <w:r w:rsidRPr="006502F5">
        <w:rPr>
          <w:rFonts w:eastAsia="Times New Roman" w:cs="Times New Roman"/>
          <w:szCs w:val="24"/>
        </w:rPr>
        <w:t>στο παρελθόν</w:t>
      </w:r>
      <w:r>
        <w:rPr>
          <w:rFonts w:eastAsia="Times New Roman" w:cs="Times New Roman"/>
          <w:szCs w:val="24"/>
        </w:rPr>
        <w:t>;</w:t>
      </w:r>
      <w:r w:rsidRPr="006502F5">
        <w:rPr>
          <w:rFonts w:eastAsia="Times New Roman" w:cs="Times New Roman"/>
          <w:szCs w:val="24"/>
        </w:rPr>
        <w:t xml:space="preserve"> Λαίλαπα </w:t>
      </w:r>
      <w:r>
        <w:rPr>
          <w:rFonts w:eastAsia="Times New Roman" w:cs="Times New Roman"/>
          <w:szCs w:val="24"/>
        </w:rPr>
        <w:t>η απλή αναλογική;</w:t>
      </w:r>
      <w:r w:rsidRPr="006502F5">
        <w:rPr>
          <w:rFonts w:eastAsia="Times New Roman" w:cs="Times New Roman"/>
          <w:szCs w:val="24"/>
        </w:rPr>
        <w:t xml:space="preserve"> </w:t>
      </w:r>
    </w:p>
    <w:p w14:paraId="4CC5BBCE" w14:textId="77777777" w:rsidR="005D719C" w:rsidRDefault="00627F40">
      <w:pPr>
        <w:spacing w:line="600" w:lineRule="auto"/>
        <w:ind w:firstLine="720"/>
        <w:jc w:val="both"/>
        <w:rPr>
          <w:rFonts w:eastAsia="Times New Roman" w:cs="Times New Roman"/>
          <w:szCs w:val="24"/>
        </w:rPr>
      </w:pPr>
      <w:r w:rsidRPr="006502F5">
        <w:rPr>
          <w:rFonts w:eastAsia="Times New Roman" w:cs="Times New Roman"/>
          <w:szCs w:val="24"/>
        </w:rPr>
        <w:lastRenderedPageBreak/>
        <w:t>Τώρα θυμήθηκα</w:t>
      </w:r>
      <w:r>
        <w:rPr>
          <w:rFonts w:eastAsia="Times New Roman" w:cs="Times New Roman"/>
          <w:szCs w:val="24"/>
        </w:rPr>
        <w:t>ν</w:t>
      </w:r>
      <w:r w:rsidRPr="006502F5">
        <w:rPr>
          <w:rFonts w:eastAsia="Times New Roman" w:cs="Times New Roman"/>
          <w:szCs w:val="24"/>
        </w:rPr>
        <w:t xml:space="preserve"> το εκλογικό σύστημα</w:t>
      </w:r>
      <w:r>
        <w:rPr>
          <w:rFonts w:eastAsia="Times New Roman" w:cs="Times New Roman"/>
          <w:szCs w:val="24"/>
        </w:rPr>
        <w:t>; Ο ν.</w:t>
      </w:r>
      <w:r w:rsidRPr="006502F5">
        <w:rPr>
          <w:rFonts w:eastAsia="Times New Roman" w:cs="Times New Roman"/>
          <w:szCs w:val="24"/>
        </w:rPr>
        <w:t>2725 δεν έχει σαφές εκλογικό σύστημα μέσα</w:t>
      </w:r>
      <w:r>
        <w:rPr>
          <w:rFonts w:eastAsia="Times New Roman" w:cs="Times New Roman"/>
          <w:szCs w:val="24"/>
        </w:rPr>
        <w:t>; Είναι η</w:t>
      </w:r>
      <w:r w:rsidRPr="006502F5">
        <w:rPr>
          <w:rFonts w:eastAsia="Times New Roman" w:cs="Times New Roman"/>
          <w:szCs w:val="24"/>
        </w:rPr>
        <w:t xml:space="preserve"> ενισχυμένη αναλογική με 70% μπόνους</w:t>
      </w:r>
      <w:r>
        <w:rPr>
          <w:rFonts w:eastAsia="Times New Roman" w:cs="Times New Roman"/>
          <w:szCs w:val="24"/>
        </w:rPr>
        <w:t>,</w:t>
      </w:r>
      <w:r w:rsidRPr="006502F5">
        <w:rPr>
          <w:rFonts w:eastAsia="Times New Roman" w:cs="Times New Roman"/>
          <w:szCs w:val="24"/>
        </w:rPr>
        <w:t xml:space="preserve"> που επί της ουσίας </w:t>
      </w:r>
      <w:r>
        <w:rPr>
          <w:rFonts w:eastAsia="Times New Roman" w:cs="Times New Roman"/>
          <w:szCs w:val="24"/>
        </w:rPr>
        <w:t>α</w:t>
      </w:r>
      <w:r w:rsidRPr="006502F5">
        <w:rPr>
          <w:rFonts w:eastAsia="Times New Roman" w:cs="Times New Roman"/>
          <w:szCs w:val="24"/>
        </w:rPr>
        <w:t>ποτρέπει να ακούγεται οποιαδήποτε άλλη άποψη</w:t>
      </w:r>
      <w:r>
        <w:rPr>
          <w:rFonts w:eastAsia="Times New Roman" w:cs="Times New Roman"/>
          <w:szCs w:val="24"/>
        </w:rPr>
        <w:t>.</w:t>
      </w:r>
      <w:r w:rsidRPr="006502F5">
        <w:rPr>
          <w:rFonts w:eastAsia="Times New Roman" w:cs="Times New Roman"/>
          <w:szCs w:val="24"/>
        </w:rPr>
        <w:t xml:space="preserve"> Γιατί τότε δεν ήταν παρέμβαση στο αυτοδιοίκητο και δεν ήταν πρόβλημα</w:t>
      </w:r>
      <w:r>
        <w:rPr>
          <w:rFonts w:eastAsia="Times New Roman" w:cs="Times New Roman"/>
          <w:szCs w:val="24"/>
        </w:rPr>
        <w:t>, τότε ό</w:t>
      </w:r>
      <w:r>
        <w:rPr>
          <w:rFonts w:eastAsia="Times New Roman" w:cs="Times New Roman"/>
          <w:szCs w:val="24"/>
        </w:rPr>
        <w:t xml:space="preserve">ταν νομοθετούσαν </w:t>
      </w:r>
      <w:r w:rsidRPr="006502F5">
        <w:rPr>
          <w:rFonts w:eastAsia="Times New Roman" w:cs="Times New Roman"/>
          <w:szCs w:val="24"/>
        </w:rPr>
        <w:t xml:space="preserve">πολλοί από αυτούς που σήμερα </w:t>
      </w:r>
      <w:r>
        <w:rPr>
          <w:rFonts w:eastAsia="Times New Roman" w:cs="Times New Roman"/>
          <w:szCs w:val="24"/>
        </w:rPr>
        <w:t xml:space="preserve">διοικούν; </w:t>
      </w:r>
    </w:p>
    <w:p w14:paraId="4CC5BBC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 νόμος, λοιπόν,</w:t>
      </w:r>
      <w:r w:rsidRPr="006502F5">
        <w:rPr>
          <w:rFonts w:eastAsia="Times New Roman" w:cs="Times New Roman"/>
          <w:szCs w:val="24"/>
        </w:rPr>
        <w:t xml:space="preserve"> διαχρονικά ο</w:t>
      </w:r>
      <w:r>
        <w:rPr>
          <w:rFonts w:eastAsia="Times New Roman" w:cs="Times New Roman"/>
          <w:szCs w:val="24"/>
        </w:rPr>
        <w:t xml:space="preserve">ρίζοντας το πλαίσιο λειτουργίας, ορίζει τα </w:t>
      </w:r>
      <w:r w:rsidRPr="006502F5">
        <w:rPr>
          <w:rFonts w:eastAsia="Times New Roman" w:cs="Times New Roman"/>
          <w:szCs w:val="24"/>
        </w:rPr>
        <w:t>πάντα</w:t>
      </w:r>
      <w:r>
        <w:rPr>
          <w:rFonts w:eastAsia="Times New Roman" w:cs="Times New Roman"/>
          <w:szCs w:val="24"/>
        </w:rPr>
        <w:t>. Κι ε</w:t>
      </w:r>
      <w:r w:rsidRPr="006502F5">
        <w:rPr>
          <w:rFonts w:eastAsia="Times New Roman" w:cs="Times New Roman"/>
          <w:szCs w:val="24"/>
        </w:rPr>
        <w:t>μείς σε αυτό το πλαίσιο ερχόμαστε</w:t>
      </w:r>
      <w:r>
        <w:rPr>
          <w:rFonts w:eastAsia="Times New Roman" w:cs="Times New Roman"/>
          <w:szCs w:val="24"/>
        </w:rPr>
        <w:t xml:space="preserve"> και θέτουμε τους κανόνες. Ο ν.</w:t>
      </w:r>
      <w:r w:rsidRPr="006502F5">
        <w:rPr>
          <w:rFonts w:eastAsia="Times New Roman" w:cs="Times New Roman"/>
          <w:szCs w:val="24"/>
        </w:rPr>
        <w:t>2725</w:t>
      </w:r>
      <w:r>
        <w:rPr>
          <w:rFonts w:eastAsia="Times New Roman" w:cs="Times New Roman"/>
          <w:szCs w:val="24"/>
        </w:rPr>
        <w:t>/1999</w:t>
      </w:r>
      <w:r w:rsidRPr="006502F5">
        <w:rPr>
          <w:rFonts w:eastAsia="Times New Roman" w:cs="Times New Roman"/>
          <w:szCs w:val="24"/>
        </w:rPr>
        <w:t xml:space="preserve"> άρθρο 24 παράγραφος 8 για το εκλογικό σύστ</w:t>
      </w:r>
      <w:r w:rsidRPr="006502F5">
        <w:rPr>
          <w:rFonts w:eastAsia="Times New Roman" w:cs="Times New Roman"/>
          <w:szCs w:val="24"/>
        </w:rPr>
        <w:t>ημα</w:t>
      </w:r>
      <w:r>
        <w:rPr>
          <w:rFonts w:eastAsia="Times New Roman" w:cs="Times New Roman"/>
          <w:szCs w:val="24"/>
        </w:rPr>
        <w:t>.</w:t>
      </w:r>
    </w:p>
    <w:p w14:paraId="4CC5BBD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 μας, λοιπόν,</w:t>
      </w:r>
      <w:r w:rsidRPr="006502F5">
        <w:rPr>
          <w:rFonts w:eastAsia="Times New Roman" w:cs="Times New Roman"/>
          <w:szCs w:val="24"/>
        </w:rPr>
        <w:t xml:space="preserve"> οποιαδήποτε πολιτική και να θες </w:t>
      </w:r>
      <w:r>
        <w:rPr>
          <w:rFonts w:eastAsia="Times New Roman" w:cs="Times New Roman"/>
          <w:szCs w:val="24"/>
        </w:rPr>
        <w:t xml:space="preserve">να εφαρμόσεις στον </w:t>
      </w:r>
      <w:r w:rsidRPr="006502F5">
        <w:rPr>
          <w:rFonts w:eastAsia="Times New Roman" w:cs="Times New Roman"/>
          <w:szCs w:val="24"/>
        </w:rPr>
        <w:t>αθλητισμό</w:t>
      </w:r>
      <w:r>
        <w:rPr>
          <w:rFonts w:eastAsia="Times New Roman" w:cs="Times New Roman"/>
          <w:szCs w:val="24"/>
        </w:rPr>
        <w:t>,</w:t>
      </w:r>
      <w:r w:rsidRPr="006502F5">
        <w:rPr>
          <w:rFonts w:eastAsia="Times New Roman" w:cs="Times New Roman"/>
          <w:szCs w:val="24"/>
        </w:rPr>
        <w:t xml:space="preserve"> οποιαδήποτε καλή πρόθεση και να </w:t>
      </w:r>
      <w:r>
        <w:rPr>
          <w:rFonts w:eastAsia="Times New Roman" w:cs="Times New Roman"/>
          <w:szCs w:val="24"/>
        </w:rPr>
        <w:t>έχεις,</w:t>
      </w:r>
      <w:r w:rsidRPr="006502F5">
        <w:rPr>
          <w:rFonts w:eastAsia="Times New Roman" w:cs="Times New Roman"/>
          <w:szCs w:val="24"/>
        </w:rPr>
        <w:t xml:space="preserve"> οποιοδήποτε πρόγραμμα και να </w:t>
      </w:r>
      <w:r>
        <w:rPr>
          <w:rFonts w:eastAsia="Times New Roman" w:cs="Times New Roman"/>
          <w:szCs w:val="24"/>
        </w:rPr>
        <w:t>εξαγγείλεις,</w:t>
      </w:r>
      <w:r w:rsidRPr="006502F5">
        <w:rPr>
          <w:rFonts w:eastAsia="Times New Roman" w:cs="Times New Roman"/>
          <w:szCs w:val="24"/>
        </w:rPr>
        <w:t xml:space="preserve"> στο τέλος έρχεται κάποιος και </w:t>
      </w:r>
      <w:r>
        <w:rPr>
          <w:rFonts w:eastAsia="Times New Roman" w:cs="Times New Roman"/>
          <w:szCs w:val="24"/>
        </w:rPr>
        <w:t>το υλοποιεί.</w:t>
      </w:r>
      <w:r w:rsidRPr="006502F5">
        <w:rPr>
          <w:rFonts w:eastAsia="Times New Roman" w:cs="Times New Roman"/>
          <w:szCs w:val="24"/>
        </w:rPr>
        <w:t xml:space="preserve"> Το </w:t>
      </w:r>
      <w:r>
        <w:rPr>
          <w:rFonts w:eastAsia="Times New Roman" w:cs="Times New Roman"/>
          <w:szCs w:val="24"/>
        </w:rPr>
        <w:t>να υπάρχουν</w:t>
      </w:r>
      <w:r w:rsidRPr="006502F5">
        <w:rPr>
          <w:rFonts w:eastAsia="Times New Roman" w:cs="Times New Roman"/>
          <w:szCs w:val="24"/>
        </w:rPr>
        <w:t xml:space="preserve"> </w:t>
      </w:r>
      <w:r>
        <w:rPr>
          <w:rFonts w:eastAsia="Times New Roman" w:cs="Times New Roman"/>
          <w:szCs w:val="24"/>
        </w:rPr>
        <w:t>γενικοί κανόνες στο πώ</w:t>
      </w:r>
      <w:r w:rsidRPr="006502F5">
        <w:rPr>
          <w:rFonts w:eastAsia="Times New Roman" w:cs="Times New Roman"/>
          <w:szCs w:val="24"/>
        </w:rPr>
        <w:t>ς υπάρχει α</w:t>
      </w:r>
      <w:r w:rsidRPr="006502F5">
        <w:rPr>
          <w:rFonts w:eastAsia="Times New Roman" w:cs="Times New Roman"/>
          <w:szCs w:val="24"/>
        </w:rPr>
        <w:t>υτή η αθλητική ζωή</w:t>
      </w:r>
      <w:r>
        <w:rPr>
          <w:rFonts w:eastAsia="Times New Roman" w:cs="Times New Roman"/>
          <w:szCs w:val="24"/>
        </w:rPr>
        <w:t>,</w:t>
      </w:r>
      <w:r w:rsidRPr="006502F5">
        <w:rPr>
          <w:rFonts w:eastAsia="Times New Roman" w:cs="Times New Roman"/>
          <w:szCs w:val="24"/>
        </w:rPr>
        <w:t xml:space="preserve"> π</w:t>
      </w:r>
      <w:r>
        <w:rPr>
          <w:rFonts w:eastAsia="Times New Roman" w:cs="Times New Roman"/>
          <w:szCs w:val="24"/>
        </w:rPr>
        <w:t>ώ</w:t>
      </w:r>
      <w:r w:rsidRPr="006502F5">
        <w:rPr>
          <w:rFonts w:eastAsia="Times New Roman" w:cs="Times New Roman"/>
          <w:szCs w:val="24"/>
        </w:rPr>
        <w:t xml:space="preserve">ς </w:t>
      </w:r>
      <w:r>
        <w:rPr>
          <w:rFonts w:eastAsia="Times New Roman" w:cs="Times New Roman"/>
          <w:szCs w:val="24"/>
        </w:rPr>
        <w:t xml:space="preserve">δομείται </w:t>
      </w:r>
      <w:r w:rsidRPr="006502F5">
        <w:rPr>
          <w:rFonts w:eastAsia="Times New Roman" w:cs="Times New Roman"/>
          <w:szCs w:val="24"/>
        </w:rPr>
        <w:t xml:space="preserve">το κύτταρο </w:t>
      </w:r>
      <w:r>
        <w:rPr>
          <w:rFonts w:eastAsia="Times New Roman" w:cs="Times New Roman"/>
          <w:szCs w:val="24"/>
        </w:rPr>
        <w:t>αυτό του αθλητισμού</w:t>
      </w:r>
      <w:r>
        <w:rPr>
          <w:rFonts w:eastAsia="Times New Roman" w:cs="Times New Roman"/>
          <w:szCs w:val="24"/>
        </w:rPr>
        <w:t>,</w:t>
      </w:r>
      <w:r>
        <w:rPr>
          <w:rFonts w:eastAsia="Times New Roman" w:cs="Times New Roman"/>
          <w:szCs w:val="24"/>
        </w:rPr>
        <w:t xml:space="preserve"> είναι κομβικό για να μπορέσουμε</w:t>
      </w:r>
      <w:r w:rsidRPr="006502F5">
        <w:rPr>
          <w:rFonts w:eastAsia="Times New Roman" w:cs="Times New Roman"/>
          <w:szCs w:val="24"/>
        </w:rPr>
        <w:t xml:space="preserve"> να διασφαλίσουμε την ορθή λειτουργία </w:t>
      </w:r>
      <w:r>
        <w:rPr>
          <w:rFonts w:eastAsia="Times New Roman" w:cs="Times New Roman"/>
          <w:szCs w:val="24"/>
        </w:rPr>
        <w:t>του.</w:t>
      </w:r>
    </w:p>
    <w:p w14:paraId="4CC5BBD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Καμμία παρέμβαση ούτε στο τι αποφάσεις θα πάρουν ούτε στους κανόνες παιδιάς ούτε στους κανόνες συγκρότησης ούτε τίποτ</w:t>
      </w:r>
      <w:r>
        <w:rPr>
          <w:rFonts w:eastAsia="Times New Roman"/>
          <w:color w:val="212121"/>
          <w:szCs w:val="24"/>
        </w:rPr>
        <w:t xml:space="preserve">α, αλλά κανόνες που οι ελληνικές νομικές οντότητες έχουν και οφείλει το κράτος να βάζει. </w:t>
      </w:r>
    </w:p>
    <w:p w14:paraId="4CC5BBD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Βγαίνοντας, κυρίες και κύριοι Βουλευτές, από τα μνημόνια, πήραμε όλοι μας το μάθημα ότι δεν θα πρέπει να υπάρχει κανένας που να μη λογοδοτεί και δεν θα πρέπει να υπάρ</w:t>
      </w:r>
      <w:r>
        <w:rPr>
          <w:rFonts w:eastAsia="Times New Roman"/>
          <w:color w:val="212121"/>
          <w:szCs w:val="24"/>
        </w:rPr>
        <w:t xml:space="preserve">χει ούτε 1 ευρώ που βγαίνει από τα ταμεία του κράτους, χωρίς </w:t>
      </w:r>
      <w:r w:rsidRPr="00093F65">
        <w:rPr>
          <w:rFonts w:eastAsia="Times New Roman"/>
          <w:color w:val="212121"/>
          <w:szCs w:val="24"/>
        </w:rPr>
        <w:t xml:space="preserve">να </w:t>
      </w:r>
      <w:r>
        <w:rPr>
          <w:rFonts w:eastAsia="Times New Roman"/>
          <w:color w:val="212121"/>
          <w:szCs w:val="24"/>
        </w:rPr>
        <w:t>υπάρχει ο έλεγχος, για να μην ξαναζήσουμε τις ένδοξες στιγμές του παρελθόντος.</w:t>
      </w:r>
    </w:p>
    <w:p w14:paraId="4CC5BBD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Αυτό που κάνουμε με αυτό το νομοσχέδιο είναι να θεσπίσουμε κανόνες της συγκρότησης</w:t>
      </w:r>
      <w:r w:rsidRPr="00093F65">
        <w:rPr>
          <w:rFonts w:eastAsia="Times New Roman"/>
          <w:color w:val="212121"/>
          <w:szCs w:val="24"/>
        </w:rPr>
        <w:t xml:space="preserve"> των οργάνων που διασφαλίζουν </w:t>
      </w:r>
      <w:r>
        <w:rPr>
          <w:rFonts w:eastAsia="Times New Roman"/>
          <w:color w:val="212121"/>
          <w:szCs w:val="24"/>
        </w:rPr>
        <w:t>τ</w:t>
      </w:r>
      <w:r>
        <w:rPr>
          <w:rFonts w:eastAsia="Times New Roman"/>
          <w:color w:val="212121"/>
          <w:szCs w:val="24"/>
        </w:rPr>
        <w:t>ις</w:t>
      </w:r>
      <w:r w:rsidRPr="00093F65">
        <w:rPr>
          <w:rFonts w:eastAsia="Times New Roman"/>
          <w:color w:val="212121"/>
          <w:szCs w:val="24"/>
        </w:rPr>
        <w:t xml:space="preserve"> συνταγματικά κατοχυρωμένες αρχές της εκπροσώπησης</w:t>
      </w:r>
      <w:r>
        <w:rPr>
          <w:rFonts w:eastAsia="Times New Roman"/>
          <w:color w:val="212121"/>
          <w:szCs w:val="24"/>
        </w:rPr>
        <w:t xml:space="preserve"> </w:t>
      </w:r>
      <w:r w:rsidRPr="00093F65">
        <w:rPr>
          <w:rFonts w:eastAsia="Times New Roman"/>
          <w:color w:val="212121"/>
          <w:szCs w:val="24"/>
        </w:rPr>
        <w:t>των δικαιωμάτων</w:t>
      </w:r>
      <w:r w:rsidRPr="00915AB8">
        <w:rPr>
          <w:rFonts w:eastAsia="Times New Roman"/>
          <w:color w:val="212121"/>
          <w:szCs w:val="24"/>
        </w:rPr>
        <w:t xml:space="preserve"> </w:t>
      </w:r>
      <w:r w:rsidRPr="00093F65">
        <w:rPr>
          <w:rFonts w:eastAsia="Times New Roman"/>
          <w:color w:val="212121"/>
          <w:szCs w:val="24"/>
        </w:rPr>
        <w:t>της μειοψηφίας</w:t>
      </w:r>
      <w:r>
        <w:rPr>
          <w:rFonts w:eastAsia="Times New Roman"/>
          <w:color w:val="212121"/>
          <w:szCs w:val="24"/>
        </w:rPr>
        <w:t>, της εκπροσώπησης των φύ</w:t>
      </w:r>
      <w:r w:rsidRPr="00093F65">
        <w:rPr>
          <w:rFonts w:eastAsia="Times New Roman"/>
          <w:color w:val="212121"/>
          <w:szCs w:val="24"/>
        </w:rPr>
        <w:t>λων</w:t>
      </w:r>
      <w:r>
        <w:rPr>
          <w:rFonts w:eastAsia="Times New Roman"/>
          <w:color w:val="212121"/>
          <w:szCs w:val="24"/>
        </w:rPr>
        <w:t xml:space="preserve">. </w:t>
      </w:r>
    </w:p>
    <w:p w14:paraId="4CC5BBD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Ο κανόνας, λ</w:t>
      </w:r>
      <w:r w:rsidRPr="00093F65">
        <w:rPr>
          <w:rFonts w:eastAsia="Times New Roman"/>
          <w:color w:val="212121"/>
          <w:szCs w:val="24"/>
        </w:rPr>
        <w:t>οιπόν</w:t>
      </w:r>
      <w:r>
        <w:rPr>
          <w:rFonts w:eastAsia="Times New Roman"/>
          <w:color w:val="212121"/>
          <w:szCs w:val="24"/>
        </w:rPr>
        <w:t>,</w:t>
      </w:r>
      <w:r w:rsidRPr="00093F65">
        <w:rPr>
          <w:rFonts w:eastAsia="Times New Roman"/>
          <w:color w:val="212121"/>
          <w:szCs w:val="24"/>
        </w:rPr>
        <w:t xml:space="preserve"> </w:t>
      </w:r>
      <w:r>
        <w:rPr>
          <w:rFonts w:eastAsia="Times New Roman"/>
          <w:color w:val="212121"/>
          <w:szCs w:val="24"/>
        </w:rPr>
        <w:t xml:space="preserve">είναι </w:t>
      </w:r>
      <w:r w:rsidRPr="00093F65">
        <w:rPr>
          <w:rFonts w:eastAsia="Times New Roman"/>
          <w:color w:val="212121"/>
          <w:szCs w:val="24"/>
        </w:rPr>
        <w:t>ενιαίο ψηφοδέλτιο</w:t>
      </w:r>
      <w:r>
        <w:rPr>
          <w:rFonts w:eastAsia="Times New Roman"/>
          <w:color w:val="212121"/>
          <w:szCs w:val="24"/>
        </w:rPr>
        <w:t>, α</w:t>
      </w:r>
      <w:r w:rsidRPr="00093F65">
        <w:rPr>
          <w:rFonts w:eastAsia="Times New Roman"/>
          <w:color w:val="212121"/>
          <w:szCs w:val="24"/>
        </w:rPr>
        <w:t xml:space="preserve">λλά με </w:t>
      </w:r>
      <w:r>
        <w:rPr>
          <w:rFonts w:eastAsia="Times New Roman"/>
          <w:color w:val="212121"/>
          <w:szCs w:val="24"/>
        </w:rPr>
        <w:t>ποσόστωση στην σταυροδοσία πο</w:t>
      </w:r>
      <w:r>
        <w:rPr>
          <w:rFonts w:eastAsia="Times New Roman"/>
          <w:color w:val="212121"/>
          <w:szCs w:val="24"/>
        </w:rPr>
        <w:t>υ</w:t>
      </w:r>
      <w:r>
        <w:rPr>
          <w:rFonts w:eastAsia="Times New Roman"/>
          <w:color w:val="212121"/>
          <w:szCs w:val="24"/>
        </w:rPr>
        <w:t xml:space="preserve"> τι εξυπηρετεί;</w:t>
      </w:r>
      <w:r w:rsidRPr="00093F65">
        <w:rPr>
          <w:rFonts w:eastAsia="Times New Roman"/>
          <w:color w:val="212121"/>
          <w:szCs w:val="24"/>
        </w:rPr>
        <w:t xml:space="preserve"> </w:t>
      </w:r>
      <w:r>
        <w:rPr>
          <w:rFonts w:eastAsia="Times New Roman"/>
          <w:color w:val="212121"/>
          <w:szCs w:val="24"/>
        </w:rPr>
        <w:t>Να είμαστε ειλικρινείς. Εξυπηρετεί το ότι οι</w:t>
      </w:r>
      <w:r>
        <w:rPr>
          <w:rFonts w:eastAsia="Times New Roman"/>
          <w:color w:val="212121"/>
          <w:szCs w:val="24"/>
        </w:rPr>
        <w:t xml:space="preserve"> οριακές πλειοψηφίες δ</w:t>
      </w:r>
      <w:r w:rsidRPr="00093F65">
        <w:rPr>
          <w:rFonts w:eastAsia="Times New Roman"/>
          <w:color w:val="212121"/>
          <w:szCs w:val="24"/>
        </w:rPr>
        <w:t xml:space="preserve">εν μπορούν </w:t>
      </w:r>
      <w:r w:rsidRPr="00093F65">
        <w:rPr>
          <w:rFonts w:eastAsia="Times New Roman"/>
          <w:color w:val="212121"/>
          <w:szCs w:val="24"/>
        </w:rPr>
        <w:lastRenderedPageBreak/>
        <w:t>να αποκλείσουν αντίθετες απόψεις</w:t>
      </w:r>
      <w:r>
        <w:rPr>
          <w:rFonts w:eastAsia="Times New Roman"/>
          <w:color w:val="212121"/>
          <w:szCs w:val="24"/>
        </w:rPr>
        <w:t xml:space="preserve">. </w:t>
      </w:r>
      <w:r w:rsidRPr="00093F65">
        <w:rPr>
          <w:rFonts w:eastAsia="Times New Roman"/>
          <w:color w:val="212121"/>
          <w:szCs w:val="24"/>
        </w:rPr>
        <w:t>Δεν μπορεί το 51% της συνέλευσης να μπορεί να ελέγξει το 100% του οργάνου</w:t>
      </w:r>
      <w:r>
        <w:rPr>
          <w:rFonts w:eastAsia="Times New Roman"/>
          <w:color w:val="212121"/>
          <w:szCs w:val="24"/>
        </w:rPr>
        <w:t>. Είναι</w:t>
      </w:r>
      <w:r w:rsidRPr="00093F65">
        <w:rPr>
          <w:rFonts w:eastAsia="Times New Roman"/>
          <w:color w:val="212121"/>
          <w:szCs w:val="24"/>
        </w:rPr>
        <w:t xml:space="preserve"> βασικές δημοκρατικές αρχές</w:t>
      </w:r>
      <w:r>
        <w:rPr>
          <w:rFonts w:eastAsia="Times New Roman"/>
          <w:color w:val="212121"/>
          <w:szCs w:val="24"/>
        </w:rPr>
        <w:t xml:space="preserve"> για να λειτουργήσουμε</w:t>
      </w:r>
      <w:r w:rsidRPr="00093F65">
        <w:rPr>
          <w:rFonts w:eastAsia="Times New Roman"/>
          <w:color w:val="212121"/>
          <w:szCs w:val="24"/>
        </w:rPr>
        <w:t xml:space="preserve"> </w:t>
      </w:r>
      <w:r>
        <w:rPr>
          <w:rFonts w:eastAsia="Times New Roman"/>
          <w:color w:val="212121"/>
          <w:szCs w:val="24"/>
        </w:rPr>
        <w:t xml:space="preserve">κανονικά, όχι να γίνει μπαχαλοποίηση, να συνδιαλεχθούν, να </w:t>
      </w:r>
      <w:r>
        <w:rPr>
          <w:rFonts w:eastAsia="Times New Roman"/>
          <w:color w:val="212121"/>
          <w:szCs w:val="24"/>
        </w:rPr>
        <w:t xml:space="preserve">μιλήσουν </w:t>
      </w:r>
      <w:r w:rsidRPr="00093F65">
        <w:rPr>
          <w:rFonts w:eastAsia="Times New Roman"/>
          <w:color w:val="212121"/>
          <w:szCs w:val="24"/>
        </w:rPr>
        <w:t xml:space="preserve">για τα προβλήματά </w:t>
      </w:r>
      <w:r>
        <w:rPr>
          <w:rFonts w:eastAsia="Times New Roman"/>
          <w:color w:val="212121"/>
          <w:szCs w:val="24"/>
        </w:rPr>
        <w:t>τους, για να μην καταλήγουν</w:t>
      </w:r>
      <w:r w:rsidRPr="00093F65">
        <w:rPr>
          <w:rFonts w:eastAsia="Times New Roman"/>
          <w:color w:val="212121"/>
          <w:szCs w:val="24"/>
        </w:rPr>
        <w:t xml:space="preserve"> </w:t>
      </w:r>
      <w:r>
        <w:rPr>
          <w:rFonts w:eastAsia="Times New Roman"/>
          <w:color w:val="212121"/>
          <w:szCs w:val="24"/>
        </w:rPr>
        <w:t xml:space="preserve">με το </w:t>
      </w:r>
      <w:r w:rsidRPr="00093F65">
        <w:rPr>
          <w:rFonts w:eastAsia="Times New Roman"/>
          <w:color w:val="212121"/>
          <w:szCs w:val="24"/>
        </w:rPr>
        <w:t xml:space="preserve">κάθε </w:t>
      </w:r>
      <w:r>
        <w:rPr>
          <w:rFonts w:eastAsia="Times New Roman"/>
          <w:color w:val="212121"/>
          <w:szCs w:val="24"/>
        </w:rPr>
        <w:t xml:space="preserve">τους </w:t>
      </w:r>
      <w:r w:rsidRPr="00093F65">
        <w:rPr>
          <w:rFonts w:eastAsia="Times New Roman"/>
          <w:color w:val="212121"/>
          <w:szCs w:val="24"/>
        </w:rPr>
        <w:t>πρόβλημα</w:t>
      </w:r>
      <w:r>
        <w:rPr>
          <w:rFonts w:eastAsia="Times New Roman"/>
          <w:color w:val="212121"/>
          <w:szCs w:val="24"/>
        </w:rPr>
        <w:t xml:space="preserve"> -που</w:t>
      </w:r>
      <w:r w:rsidRPr="00093F65">
        <w:rPr>
          <w:rFonts w:eastAsia="Times New Roman"/>
          <w:color w:val="212121"/>
          <w:szCs w:val="24"/>
        </w:rPr>
        <w:t xml:space="preserve"> πολλές φορές δεν είναι και σοβαρό για κάποιον που είναι </w:t>
      </w:r>
      <w:r>
        <w:rPr>
          <w:rFonts w:eastAsia="Times New Roman"/>
          <w:color w:val="212121"/>
          <w:szCs w:val="24"/>
        </w:rPr>
        <w:t>εξωτερικός π</w:t>
      </w:r>
      <w:r w:rsidRPr="00093F65">
        <w:rPr>
          <w:rFonts w:eastAsia="Times New Roman"/>
          <w:color w:val="212121"/>
          <w:szCs w:val="24"/>
        </w:rPr>
        <w:t>αρατηρητής</w:t>
      </w:r>
      <w:r>
        <w:rPr>
          <w:rFonts w:eastAsia="Times New Roman"/>
          <w:color w:val="212121"/>
          <w:szCs w:val="24"/>
        </w:rPr>
        <w:t>- στις</w:t>
      </w:r>
      <w:r w:rsidRPr="00093F65">
        <w:rPr>
          <w:rFonts w:eastAsia="Times New Roman"/>
          <w:color w:val="212121"/>
          <w:szCs w:val="24"/>
        </w:rPr>
        <w:t xml:space="preserve"> δικαστικές αίθουσες</w:t>
      </w:r>
      <w:r>
        <w:rPr>
          <w:rFonts w:eastAsia="Times New Roman"/>
          <w:color w:val="212121"/>
          <w:szCs w:val="24"/>
        </w:rPr>
        <w:t>, στις επιφυλλίδες</w:t>
      </w:r>
      <w:r w:rsidRPr="00093F65">
        <w:rPr>
          <w:rFonts w:eastAsia="Times New Roman"/>
          <w:color w:val="212121"/>
          <w:szCs w:val="24"/>
        </w:rPr>
        <w:t xml:space="preserve"> </w:t>
      </w:r>
      <w:r>
        <w:rPr>
          <w:rFonts w:eastAsia="Times New Roman"/>
          <w:color w:val="212121"/>
          <w:szCs w:val="24"/>
        </w:rPr>
        <w:t xml:space="preserve">των εφημερίδων </w:t>
      </w:r>
      <w:r w:rsidRPr="00093F65">
        <w:rPr>
          <w:rFonts w:eastAsia="Times New Roman"/>
          <w:color w:val="212121"/>
          <w:szCs w:val="24"/>
        </w:rPr>
        <w:t xml:space="preserve">και να γινόμαστε συνεχώς </w:t>
      </w:r>
      <w:r>
        <w:rPr>
          <w:rFonts w:eastAsia="Times New Roman"/>
          <w:color w:val="212121"/>
          <w:szCs w:val="24"/>
        </w:rPr>
        <w:t xml:space="preserve">ρεζίλι, </w:t>
      </w:r>
      <w:r>
        <w:rPr>
          <w:rFonts w:eastAsia="Times New Roman"/>
          <w:color w:val="212121"/>
          <w:szCs w:val="24"/>
        </w:rPr>
        <w:t>αλλά και για να διασφαλίσουμε τ</w:t>
      </w:r>
      <w:r w:rsidRPr="00093F65">
        <w:rPr>
          <w:rFonts w:eastAsia="Times New Roman"/>
          <w:color w:val="212121"/>
          <w:szCs w:val="24"/>
        </w:rPr>
        <w:t xml:space="preserve">η συμμετοχή όλων των εκπροσώπων </w:t>
      </w:r>
      <w:r>
        <w:rPr>
          <w:rFonts w:eastAsia="Times New Roman"/>
          <w:color w:val="212121"/>
          <w:szCs w:val="24"/>
        </w:rPr>
        <w:t xml:space="preserve">μας </w:t>
      </w:r>
      <w:r w:rsidRPr="00093F65">
        <w:rPr>
          <w:rFonts w:eastAsia="Times New Roman"/>
          <w:color w:val="212121"/>
          <w:szCs w:val="24"/>
        </w:rPr>
        <w:t>στα όργανα</w:t>
      </w:r>
      <w:r>
        <w:rPr>
          <w:rFonts w:eastAsia="Times New Roman"/>
          <w:color w:val="212121"/>
          <w:szCs w:val="24"/>
        </w:rPr>
        <w:t>,</w:t>
      </w:r>
      <w:r w:rsidRPr="00093F65">
        <w:rPr>
          <w:rFonts w:eastAsia="Times New Roman"/>
          <w:color w:val="212121"/>
          <w:szCs w:val="24"/>
        </w:rPr>
        <w:t xml:space="preserve"> για </w:t>
      </w:r>
      <w:r>
        <w:rPr>
          <w:rFonts w:eastAsia="Times New Roman"/>
          <w:color w:val="212121"/>
          <w:szCs w:val="24"/>
        </w:rPr>
        <w:t>να μην υπάρχει ενός α</w:t>
      </w:r>
      <w:r w:rsidRPr="00093F65">
        <w:rPr>
          <w:rFonts w:eastAsia="Times New Roman"/>
          <w:color w:val="212121"/>
          <w:szCs w:val="24"/>
        </w:rPr>
        <w:t>νδρός αρχή και σκοτεινά σημεία στη διακυβέρνηση</w:t>
      </w:r>
      <w:r>
        <w:rPr>
          <w:rFonts w:eastAsia="Times New Roman"/>
          <w:color w:val="212121"/>
          <w:szCs w:val="24"/>
        </w:rPr>
        <w:t xml:space="preserve">. </w:t>
      </w:r>
    </w:p>
    <w:p w14:paraId="4CC5BBD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Το πιο σημαντικό, λ</w:t>
      </w:r>
      <w:r w:rsidRPr="00093F65">
        <w:rPr>
          <w:rFonts w:eastAsia="Times New Roman"/>
          <w:color w:val="212121"/>
          <w:szCs w:val="24"/>
        </w:rPr>
        <w:t>οιπόν</w:t>
      </w:r>
      <w:r>
        <w:rPr>
          <w:rFonts w:eastAsia="Times New Roman"/>
          <w:color w:val="212121"/>
          <w:szCs w:val="24"/>
        </w:rPr>
        <w:t xml:space="preserve">, είναι </w:t>
      </w:r>
      <w:r w:rsidRPr="00093F65">
        <w:rPr>
          <w:rFonts w:eastAsia="Times New Roman"/>
          <w:color w:val="212121"/>
          <w:szCs w:val="24"/>
        </w:rPr>
        <w:t xml:space="preserve">ο έλεγχος και </w:t>
      </w:r>
      <w:r>
        <w:rPr>
          <w:rFonts w:eastAsia="Times New Roman"/>
          <w:color w:val="212121"/>
          <w:szCs w:val="24"/>
        </w:rPr>
        <w:t xml:space="preserve">η </w:t>
      </w:r>
      <w:r w:rsidRPr="00093F65">
        <w:rPr>
          <w:rFonts w:eastAsia="Times New Roman"/>
          <w:color w:val="212121"/>
          <w:szCs w:val="24"/>
        </w:rPr>
        <w:t>λογοδοσία</w:t>
      </w:r>
      <w:r>
        <w:rPr>
          <w:rFonts w:eastAsia="Times New Roman"/>
          <w:color w:val="212121"/>
          <w:szCs w:val="24"/>
        </w:rPr>
        <w:t xml:space="preserve">. Τι άλλο έχουμε; Τη δυνατότητα, όπως </w:t>
      </w:r>
      <w:r w:rsidRPr="00093F65">
        <w:rPr>
          <w:rFonts w:eastAsia="Times New Roman"/>
          <w:color w:val="212121"/>
          <w:szCs w:val="24"/>
        </w:rPr>
        <w:t>υπάρχει</w:t>
      </w:r>
      <w:r w:rsidRPr="00093F65">
        <w:rPr>
          <w:rFonts w:eastAsia="Times New Roman"/>
          <w:color w:val="212121"/>
          <w:szCs w:val="24"/>
        </w:rPr>
        <w:t xml:space="preserve"> στο</w:t>
      </w:r>
      <w:r>
        <w:rPr>
          <w:rFonts w:eastAsia="Times New Roman"/>
          <w:color w:val="212121"/>
          <w:szCs w:val="24"/>
        </w:rPr>
        <w:t>ν νόμο, ξεχωριστών ψηφοδελτίων. Δ</w:t>
      </w:r>
      <w:r w:rsidRPr="00093F65">
        <w:rPr>
          <w:rFonts w:eastAsia="Times New Roman"/>
          <w:color w:val="212121"/>
          <w:szCs w:val="24"/>
        </w:rPr>
        <w:t>εν μπορείς να απαγορεύσεις σε κανέναν</w:t>
      </w:r>
      <w:r>
        <w:rPr>
          <w:rFonts w:eastAsia="Times New Roman"/>
          <w:color w:val="212121"/>
          <w:szCs w:val="24"/>
        </w:rPr>
        <w:t>, αν δεν θέλει να κατέβει</w:t>
      </w:r>
      <w:r w:rsidRPr="00093F65">
        <w:rPr>
          <w:rFonts w:eastAsia="Times New Roman"/>
          <w:color w:val="212121"/>
          <w:szCs w:val="24"/>
        </w:rPr>
        <w:t xml:space="preserve"> </w:t>
      </w:r>
      <w:r>
        <w:rPr>
          <w:rFonts w:eastAsia="Times New Roman"/>
          <w:color w:val="212121"/>
          <w:szCs w:val="24"/>
        </w:rPr>
        <w:t>στην ενιαία</w:t>
      </w:r>
      <w:r w:rsidRPr="00093F65">
        <w:rPr>
          <w:rFonts w:eastAsia="Times New Roman"/>
          <w:color w:val="212121"/>
          <w:szCs w:val="24"/>
        </w:rPr>
        <w:t xml:space="preserve"> λίστα</w:t>
      </w:r>
      <w:r>
        <w:rPr>
          <w:rFonts w:eastAsia="Times New Roman"/>
          <w:color w:val="212121"/>
          <w:szCs w:val="24"/>
        </w:rPr>
        <w:t>,</w:t>
      </w:r>
      <w:r w:rsidRPr="00093F65">
        <w:rPr>
          <w:rFonts w:eastAsia="Times New Roman"/>
          <w:color w:val="212121"/>
          <w:szCs w:val="24"/>
        </w:rPr>
        <w:t xml:space="preserve"> να έχει </w:t>
      </w:r>
      <w:r>
        <w:rPr>
          <w:rFonts w:eastAsia="Times New Roman"/>
          <w:color w:val="212121"/>
          <w:szCs w:val="24"/>
        </w:rPr>
        <w:t xml:space="preserve">το </w:t>
      </w:r>
      <w:r w:rsidRPr="00093F65">
        <w:rPr>
          <w:rFonts w:eastAsia="Times New Roman"/>
          <w:color w:val="212121"/>
          <w:szCs w:val="24"/>
        </w:rPr>
        <w:t xml:space="preserve">δικαίωμα να κατέβει </w:t>
      </w:r>
      <w:r>
        <w:rPr>
          <w:rFonts w:eastAsia="Times New Roman"/>
          <w:color w:val="212121"/>
          <w:szCs w:val="24"/>
        </w:rPr>
        <w:t xml:space="preserve">με ξεχωριστό ψηφοδέλτιο, με τους κανόνες που βάλαμε, </w:t>
      </w:r>
      <w:r w:rsidRPr="00093F65">
        <w:rPr>
          <w:rFonts w:eastAsia="Times New Roman"/>
          <w:color w:val="212121"/>
          <w:szCs w:val="24"/>
        </w:rPr>
        <w:t xml:space="preserve">με τους όρους </w:t>
      </w:r>
      <w:r>
        <w:rPr>
          <w:rFonts w:eastAsia="Times New Roman"/>
          <w:color w:val="212121"/>
          <w:szCs w:val="24"/>
        </w:rPr>
        <w:t xml:space="preserve">που βάλαμε. Δεν μπορεί </w:t>
      </w:r>
      <w:r w:rsidRPr="00093F65">
        <w:rPr>
          <w:rFonts w:eastAsia="Times New Roman"/>
          <w:color w:val="212121"/>
          <w:szCs w:val="24"/>
        </w:rPr>
        <w:t xml:space="preserve">ένας </w:t>
      </w:r>
      <w:r>
        <w:rPr>
          <w:rFonts w:eastAsia="Times New Roman"/>
          <w:color w:val="212121"/>
          <w:szCs w:val="24"/>
        </w:rPr>
        <w:t xml:space="preserve">μόνος του. </w:t>
      </w:r>
      <w:r>
        <w:rPr>
          <w:rFonts w:eastAsia="Times New Roman"/>
          <w:color w:val="212121"/>
          <w:szCs w:val="24"/>
        </w:rPr>
        <w:t>Είπαμε π</w:t>
      </w:r>
      <w:r w:rsidRPr="00093F65">
        <w:rPr>
          <w:rFonts w:eastAsia="Times New Roman"/>
          <w:color w:val="212121"/>
          <w:szCs w:val="24"/>
        </w:rPr>
        <w:t>οιος είναι ο ελάχιστος ορίζοντας</w:t>
      </w:r>
      <w:r>
        <w:rPr>
          <w:rFonts w:eastAsia="Times New Roman"/>
          <w:color w:val="212121"/>
          <w:szCs w:val="24"/>
        </w:rPr>
        <w:t xml:space="preserve">, ποιος είναι ο </w:t>
      </w:r>
      <w:r w:rsidRPr="00093F65">
        <w:rPr>
          <w:rFonts w:eastAsia="Times New Roman"/>
          <w:color w:val="212121"/>
          <w:szCs w:val="24"/>
        </w:rPr>
        <w:t>ελάχιστος αριθμός</w:t>
      </w:r>
      <w:r>
        <w:rPr>
          <w:rFonts w:eastAsia="Times New Roman"/>
          <w:color w:val="212121"/>
          <w:szCs w:val="24"/>
        </w:rPr>
        <w:t xml:space="preserve">. </w:t>
      </w:r>
    </w:p>
    <w:p w14:paraId="4CC5BBD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 xml:space="preserve">Τι άλλο είναι το τόσο φοβερό; Η </w:t>
      </w:r>
      <w:r w:rsidRPr="00093F65">
        <w:rPr>
          <w:rFonts w:eastAsia="Times New Roman"/>
          <w:color w:val="212121"/>
          <w:szCs w:val="24"/>
        </w:rPr>
        <w:t xml:space="preserve">θέσπιση </w:t>
      </w:r>
      <w:r>
        <w:rPr>
          <w:rFonts w:eastAsia="Times New Roman"/>
          <w:color w:val="212121"/>
          <w:szCs w:val="24"/>
        </w:rPr>
        <w:t xml:space="preserve">θητειών </w:t>
      </w:r>
      <w:r>
        <w:rPr>
          <w:rFonts w:eastAsia="Times New Roman"/>
          <w:color w:val="212121"/>
          <w:szCs w:val="24"/>
        </w:rPr>
        <w:t>-</w:t>
      </w:r>
      <w:r>
        <w:rPr>
          <w:rFonts w:eastAsia="Times New Roman"/>
          <w:color w:val="212121"/>
          <w:szCs w:val="24"/>
        </w:rPr>
        <w:t>που παντού υπάρχουν θητείες- και όχι θητειών γενικά. Δεν αποκλείε</w:t>
      </w:r>
      <w:r w:rsidRPr="00093F65">
        <w:rPr>
          <w:rFonts w:eastAsia="Times New Roman"/>
          <w:color w:val="212121"/>
          <w:szCs w:val="24"/>
        </w:rPr>
        <w:t>ις κάποιον από τη διοίκηση των αθλητικών οργάνων</w:t>
      </w:r>
      <w:r>
        <w:rPr>
          <w:rFonts w:eastAsia="Times New Roman"/>
          <w:color w:val="212121"/>
          <w:szCs w:val="24"/>
        </w:rPr>
        <w:t>. Βά</w:t>
      </w:r>
      <w:r w:rsidRPr="00093F65">
        <w:rPr>
          <w:rFonts w:eastAsia="Times New Roman"/>
          <w:color w:val="212121"/>
          <w:szCs w:val="24"/>
        </w:rPr>
        <w:t xml:space="preserve">ζουμε τις </w:t>
      </w:r>
      <w:r>
        <w:rPr>
          <w:rFonts w:eastAsia="Times New Roman"/>
          <w:color w:val="212121"/>
          <w:szCs w:val="24"/>
        </w:rPr>
        <w:t>θητείες -</w:t>
      </w:r>
      <w:r w:rsidRPr="00093F65">
        <w:rPr>
          <w:rFonts w:eastAsia="Times New Roman"/>
          <w:color w:val="212121"/>
          <w:szCs w:val="24"/>
        </w:rPr>
        <w:t xml:space="preserve">δύο συνεχόμενες </w:t>
      </w:r>
      <w:r>
        <w:rPr>
          <w:rFonts w:eastAsia="Times New Roman"/>
          <w:color w:val="212121"/>
          <w:szCs w:val="24"/>
        </w:rPr>
        <w:t xml:space="preserve">ή τέσσερις στο σύνολο- στις εκτελεστικές θέσεις, στις θέσεις που έχουν δικαίωμα υπογραφής, </w:t>
      </w:r>
      <w:r w:rsidRPr="00093F65">
        <w:rPr>
          <w:rFonts w:eastAsia="Times New Roman"/>
          <w:color w:val="212121"/>
          <w:szCs w:val="24"/>
        </w:rPr>
        <w:t xml:space="preserve">όπως αυτές </w:t>
      </w:r>
      <w:r>
        <w:rPr>
          <w:rFonts w:eastAsia="Times New Roman"/>
          <w:color w:val="212121"/>
          <w:szCs w:val="24"/>
        </w:rPr>
        <w:t>ορίζονται στο καταστατικό κάθε ο</w:t>
      </w:r>
      <w:r w:rsidRPr="00093F65">
        <w:rPr>
          <w:rFonts w:eastAsia="Times New Roman"/>
          <w:color w:val="212121"/>
          <w:szCs w:val="24"/>
        </w:rPr>
        <w:t>μοσπονδίας</w:t>
      </w:r>
      <w:r>
        <w:rPr>
          <w:rFonts w:eastAsia="Times New Roman"/>
          <w:color w:val="212121"/>
          <w:szCs w:val="24"/>
        </w:rPr>
        <w:t>. Διότι</w:t>
      </w:r>
      <w:r w:rsidRPr="00093F65">
        <w:rPr>
          <w:rFonts w:eastAsia="Times New Roman"/>
          <w:color w:val="212121"/>
          <w:szCs w:val="24"/>
        </w:rPr>
        <w:t xml:space="preserve"> νομίζω</w:t>
      </w:r>
      <w:r>
        <w:rPr>
          <w:rFonts w:eastAsia="Times New Roman"/>
          <w:color w:val="212121"/>
          <w:szCs w:val="24"/>
        </w:rPr>
        <w:t xml:space="preserve"> ότι κ</w:t>
      </w:r>
      <w:r w:rsidRPr="00093F65">
        <w:rPr>
          <w:rFonts w:eastAsia="Times New Roman"/>
          <w:color w:val="212121"/>
          <w:szCs w:val="24"/>
        </w:rPr>
        <w:t>ανένας μας δεν θέλει το καθεστώς των ισοβίων προέδρων</w:t>
      </w:r>
      <w:r>
        <w:rPr>
          <w:rFonts w:eastAsia="Times New Roman"/>
          <w:color w:val="212121"/>
          <w:szCs w:val="24"/>
        </w:rPr>
        <w:t>, χ</w:t>
      </w:r>
      <w:r w:rsidRPr="00093F65">
        <w:rPr>
          <w:rFonts w:eastAsia="Times New Roman"/>
          <w:color w:val="212121"/>
          <w:szCs w:val="24"/>
        </w:rPr>
        <w:t>ωρίς</w:t>
      </w:r>
      <w:r>
        <w:rPr>
          <w:rFonts w:eastAsia="Times New Roman"/>
          <w:color w:val="212121"/>
          <w:szCs w:val="24"/>
        </w:rPr>
        <w:t>,</w:t>
      </w:r>
      <w:r w:rsidRPr="00093F65">
        <w:rPr>
          <w:rFonts w:eastAsia="Times New Roman"/>
          <w:color w:val="212121"/>
          <w:szCs w:val="24"/>
        </w:rPr>
        <w:t xml:space="preserve"> </w:t>
      </w:r>
      <w:r>
        <w:rPr>
          <w:rFonts w:eastAsia="Times New Roman"/>
          <w:color w:val="212121"/>
          <w:szCs w:val="24"/>
        </w:rPr>
        <w:t>όμως,</w:t>
      </w:r>
      <w:r w:rsidRPr="00093F65">
        <w:rPr>
          <w:rFonts w:eastAsia="Times New Roman"/>
          <w:color w:val="212121"/>
          <w:szCs w:val="24"/>
        </w:rPr>
        <w:t xml:space="preserve"> ταυτόχρονα να τους διώχνει και από τη διαδικασία</w:t>
      </w:r>
      <w:r>
        <w:rPr>
          <w:rFonts w:eastAsia="Times New Roman"/>
          <w:color w:val="212121"/>
          <w:szCs w:val="24"/>
        </w:rPr>
        <w:t xml:space="preserve">. </w:t>
      </w:r>
    </w:p>
    <w:p w14:paraId="4CC5BBD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Είναι μι</w:t>
      </w:r>
      <w:r w:rsidRPr="00093F65">
        <w:rPr>
          <w:rFonts w:eastAsia="Times New Roman"/>
          <w:color w:val="212121"/>
          <w:szCs w:val="24"/>
        </w:rPr>
        <w:t>α εξαιρετικά ισορροπημένη πρόβλεψη</w:t>
      </w:r>
      <w:r>
        <w:rPr>
          <w:rFonts w:eastAsia="Times New Roman"/>
          <w:color w:val="212121"/>
          <w:szCs w:val="24"/>
        </w:rPr>
        <w:t>, γ</w:t>
      </w:r>
      <w:r w:rsidRPr="00093F65">
        <w:rPr>
          <w:rFonts w:eastAsia="Times New Roman"/>
          <w:color w:val="212121"/>
          <w:szCs w:val="24"/>
        </w:rPr>
        <w:t xml:space="preserve">ιατί οφείλουμε να μιλήσουμε με ειλικρίνεια και οι προερχόμενοι από </w:t>
      </w:r>
      <w:r>
        <w:rPr>
          <w:rFonts w:eastAsia="Times New Roman"/>
          <w:color w:val="212121"/>
          <w:szCs w:val="24"/>
        </w:rPr>
        <w:t>τον αθλητισμό Β</w:t>
      </w:r>
      <w:r w:rsidRPr="00093F65">
        <w:rPr>
          <w:rFonts w:eastAsia="Times New Roman"/>
          <w:color w:val="212121"/>
          <w:szCs w:val="24"/>
        </w:rPr>
        <w:t>ουλευτές</w:t>
      </w:r>
      <w:r>
        <w:rPr>
          <w:rFonts w:eastAsia="Times New Roman"/>
          <w:color w:val="212121"/>
          <w:szCs w:val="24"/>
        </w:rPr>
        <w:t>,</w:t>
      </w:r>
      <w:r w:rsidRPr="00093F65">
        <w:rPr>
          <w:rFonts w:eastAsia="Times New Roman"/>
          <w:color w:val="212121"/>
          <w:szCs w:val="24"/>
        </w:rPr>
        <w:t xml:space="preserve"> που τα </w:t>
      </w:r>
      <w:r>
        <w:rPr>
          <w:rFonts w:eastAsia="Times New Roman"/>
          <w:color w:val="212121"/>
          <w:szCs w:val="24"/>
        </w:rPr>
        <w:t>έχουμε ζήσει και τα έχουμε</w:t>
      </w:r>
      <w:r w:rsidRPr="00093F65">
        <w:rPr>
          <w:rFonts w:eastAsia="Times New Roman"/>
          <w:color w:val="212121"/>
          <w:szCs w:val="24"/>
        </w:rPr>
        <w:t xml:space="preserve"> βιώσει</w:t>
      </w:r>
      <w:r>
        <w:rPr>
          <w:rFonts w:eastAsia="Times New Roman"/>
          <w:color w:val="212121"/>
          <w:szCs w:val="24"/>
        </w:rPr>
        <w:t>,</w:t>
      </w:r>
      <w:r w:rsidRPr="00093F65">
        <w:rPr>
          <w:rFonts w:eastAsia="Times New Roman"/>
          <w:color w:val="212121"/>
          <w:szCs w:val="24"/>
        </w:rPr>
        <w:t xml:space="preserve"> για το </w:t>
      </w:r>
      <w:r>
        <w:rPr>
          <w:rFonts w:eastAsia="Times New Roman"/>
          <w:color w:val="212121"/>
          <w:szCs w:val="24"/>
        </w:rPr>
        <w:t>πώς</w:t>
      </w:r>
      <w:r w:rsidRPr="00093F65">
        <w:rPr>
          <w:rFonts w:eastAsia="Times New Roman"/>
          <w:color w:val="212121"/>
          <w:szCs w:val="24"/>
        </w:rPr>
        <w:t xml:space="preserve"> είναι δομημένο</w:t>
      </w:r>
      <w:r w:rsidRPr="00093F65">
        <w:rPr>
          <w:rFonts w:eastAsia="Times New Roman"/>
          <w:color w:val="212121"/>
          <w:szCs w:val="24"/>
        </w:rPr>
        <w:t xml:space="preserve"> και πώς λειτουργεί το αθλητικό οικοδόμημα</w:t>
      </w:r>
      <w:r>
        <w:rPr>
          <w:rFonts w:eastAsia="Times New Roman"/>
          <w:color w:val="212121"/>
          <w:szCs w:val="24"/>
        </w:rPr>
        <w:t xml:space="preserve">. </w:t>
      </w:r>
    </w:p>
    <w:p w14:paraId="4CC5BBD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Πρέπει </w:t>
      </w:r>
      <w:r w:rsidRPr="00093F65">
        <w:rPr>
          <w:rFonts w:eastAsia="Times New Roman"/>
          <w:color w:val="212121"/>
          <w:szCs w:val="24"/>
        </w:rPr>
        <w:t>να βάλουμε</w:t>
      </w:r>
      <w:r>
        <w:rPr>
          <w:rFonts w:eastAsia="Times New Roman"/>
          <w:color w:val="212121"/>
          <w:szCs w:val="24"/>
        </w:rPr>
        <w:t>, λοιπόν, αυτούς τους ελάχιστους</w:t>
      </w:r>
      <w:r w:rsidRPr="00093F65">
        <w:rPr>
          <w:rFonts w:eastAsia="Times New Roman"/>
          <w:color w:val="212121"/>
          <w:szCs w:val="24"/>
        </w:rPr>
        <w:t xml:space="preserve"> κανόνες για την αυτοπρόσωπη ψήφο</w:t>
      </w:r>
      <w:r>
        <w:rPr>
          <w:rFonts w:eastAsia="Times New Roman"/>
          <w:color w:val="212121"/>
          <w:szCs w:val="24"/>
        </w:rPr>
        <w:t>, για να τελειώσουν οι ομοσπονδιάρχες</w:t>
      </w:r>
      <w:r w:rsidRPr="00093F65">
        <w:rPr>
          <w:rFonts w:eastAsia="Times New Roman"/>
          <w:color w:val="212121"/>
          <w:szCs w:val="24"/>
        </w:rPr>
        <w:t xml:space="preserve"> με το συρτάρι </w:t>
      </w:r>
      <w:r>
        <w:rPr>
          <w:rFonts w:eastAsia="Times New Roman"/>
          <w:color w:val="212121"/>
          <w:szCs w:val="24"/>
        </w:rPr>
        <w:t>με τις εξουσιοδοτήσεις. Αυτά είναι τα σωματεία-</w:t>
      </w:r>
      <w:r w:rsidRPr="00093F65">
        <w:rPr>
          <w:rFonts w:eastAsia="Times New Roman"/>
          <w:color w:val="212121"/>
          <w:szCs w:val="24"/>
        </w:rPr>
        <w:t>σφραγίδα που εμφανίζονται μόνο</w:t>
      </w:r>
      <w:r w:rsidRPr="00093F65">
        <w:rPr>
          <w:rFonts w:eastAsia="Times New Roman"/>
          <w:color w:val="212121"/>
          <w:szCs w:val="24"/>
        </w:rPr>
        <w:t xml:space="preserve"> για τις εκλογές και </w:t>
      </w:r>
      <w:r w:rsidRPr="00093F65">
        <w:rPr>
          <w:rFonts w:eastAsia="Times New Roman"/>
          <w:color w:val="212121"/>
          <w:szCs w:val="24"/>
        </w:rPr>
        <w:lastRenderedPageBreak/>
        <w:t xml:space="preserve">συνήθως </w:t>
      </w:r>
      <w:r>
        <w:rPr>
          <w:rFonts w:eastAsia="Times New Roman"/>
          <w:color w:val="212121"/>
          <w:szCs w:val="24"/>
        </w:rPr>
        <w:t xml:space="preserve">διά εξουσιοδοτήσεων, οι οποίες υπάρχουν εκ των προτέρων. Θα τα κάνουμε αποδεκτά; Θα </w:t>
      </w:r>
      <w:r w:rsidRPr="00093F65">
        <w:rPr>
          <w:rFonts w:eastAsia="Times New Roman"/>
          <w:color w:val="212121"/>
          <w:szCs w:val="24"/>
        </w:rPr>
        <w:t>γυρίσουμε την πλάτη</w:t>
      </w:r>
      <w:r>
        <w:rPr>
          <w:rFonts w:eastAsia="Times New Roman"/>
          <w:color w:val="212121"/>
          <w:szCs w:val="24"/>
        </w:rPr>
        <w:t>; Θα πούμε</w:t>
      </w:r>
      <w:r w:rsidRPr="00093F65">
        <w:rPr>
          <w:rFonts w:eastAsia="Times New Roman"/>
          <w:color w:val="212121"/>
          <w:szCs w:val="24"/>
        </w:rPr>
        <w:t xml:space="preserve"> ότι δεν συμβαίνει</w:t>
      </w:r>
      <w:r>
        <w:rPr>
          <w:rFonts w:eastAsia="Times New Roman"/>
          <w:color w:val="212121"/>
          <w:szCs w:val="24"/>
        </w:rPr>
        <w:t>;</w:t>
      </w:r>
      <w:r w:rsidRPr="00093F65">
        <w:rPr>
          <w:rFonts w:eastAsia="Times New Roman"/>
          <w:color w:val="212121"/>
          <w:szCs w:val="24"/>
        </w:rPr>
        <w:t xml:space="preserve"> </w:t>
      </w:r>
    </w:p>
    <w:p w14:paraId="4CC5BBD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Διότι</w:t>
      </w:r>
      <w:r w:rsidRPr="00093F65">
        <w:rPr>
          <w:rFonts w:eastAsia="Times New Roman"/>
          <w:color w:val="212121"/>
          <w:szCs w:val="24"/>
        </w:rPr>
        <w:t xml:space="preserve"> στο τέλος της </w:t>
      </w:r>
      <w:r>
        <w:rPr>
          <w:rFonts w:eastAsia="Times New Roman"/>
          <w:color w:val="212121"/>
          <w:szCs w:val="24"/>
        </w:rPr>
        <w:t>η</w:t>
      </w:r>
      <w:r w:rsidRPr="00093F65">
        <w:rPr>
          <w:rFonts w:eastAsia="Times New Roman"/>
          <w:color w:val="212121"/>
          <w:szCs w:val="24"/>
        </w:rPr>
        <w:t xml:space="preserve">μέρας </w:t>
      </w:r>
      <w:r>
        <w:rPr>
          <w:rFonts w:eastAsia="Times New Roman"/>
          <w:color w:val="212121"/>
          <w:szCs w:val="24"/>
        </w:rPr>
        <w:t xml:space="preserve">τα χρήματα τα οποία </w:t>
      </w:r>
      <w:r w:rsidRPr="00093F65">
        <w:rPr>
          <w:rFonts w:eastAsia="Times New Roman"/>
          <w:color w:val="212121"/>
          <w:szCs w:val="24"/>
        </w:rPr>
        <w:t xml:space="preserve">δίνονται </w:t>
      </w:r>
      <w:r>
        <w:rPr>
          <w:rFonts w:eastAsia="Times New Roman"/>
          <w:color w:val="212121"/>
          <w:szCs w:val="24"/>
        </w:rPr>
        <w:t>από τον κ</w:t>
      </w:r>
      <w:r w:rsidRPr="00093F65">
        <w:rPr>
          <w:rFonts w:eastAsia="Times New Roman"/>
          <w:color w:val="212121"/>
          <w:szCs w:val="24"/>
        </w:rPr>
        <w:t>ρατικό κορβανά</w:t>
      </w:r>
      <w:r>
        <w:rPr>
          <w:rFonts w:eastAsia="Times New Roman"/>
          <w:color w:val="212121"/>
          <w:szCs w:val="24"/>
        </w:rPr>
        <w:t xml:space="preserve"> δεν </w:t>
      </w:r>
      <w:r w:rsidRPr="00093F65">
        <w:rPr>
          <w:rFonts w:eastAsia="Times New Roman"/>
          <w:color w:val="212121"/>
          <w:szCs w:val="24"/>
        </w:rPr>
        <w:t>είναι λίγ</w:t>
      </w:r>
      <w:r w:rsidRPr="00093F65">
        <w:rPr>
          <w:rFonts w:eastAsia="Times New Roman"/>
          <w:color w:val="212121"/>
          <w:szCs w:val="24"/>
        </w:rPr>
        <w:t>α</w:t>
      </w:r>
      <w:r>
        <w:rPr>
          <w:rFonts w:eastAsia="Times New Roman"/>
          <w:color w:val="212121"/>
          <w:szCs w:val="24"/>
        </w:rPr>
        <w:t>, κυρίες και κύριοι Βουλευτές. Κ</w:t>
      </w:r>
      <w:r w:rsidRPr="00093F65">
        <w:rPr>
          <w:rFonts w:eastAsia="Times New Roman"/>
          <w:color w:val="212121"/>
          <w:szCs w:val="24"/>
        </w:rPr>
        <w:t xml:space="preserve">αι κάθε χρόνο θα </w:t>
      </w:r>
      <w:r>
        <w:rPr>
          <w:rFonts w:eastAsia="Times New Roman"/>
          <w:color w:val="212121"/>
          <w:szCs w:val="24"/>
        </w:rPr>
        <w:t xml:space="preserve">βαίνουν </w:t>
      </w:r>
      <w:r w:rsidRPr="00093F65">
        <w:rPr>
          <w:rFonts w:eastAsia="Times New Roman"/>
          <w:color w:val="212121"/>
          <w:szCs w:val="24"/>
        </w:rPr>
        <w:t>αυξημένα</w:t>
      </w:r>
      <w:r>
        <w:rPr>
          <w:rFonts w:eastAsia="Times New Roman"/>
          <w:color w:val="212121"/>
          <w:szCs w:val="24"/>
        </w:rPr>
        <w:t xml:space="preserve">, </w:t>
      </w:r>
      <w:r w:rsidRPr="00093F65">
        <w:rPr>
          <w:rFonts w:eastAsia="Times New Roman"/>
          <w:color w:val="212121"/>
          <w:szCs w:val="24"/>
        </w:rPr>
        <w:t xml:space="preserve">από 15 εκατομμύρια ευρώ το 2015 με βάση τον </w:t>
      </w:r>
      <w:r>
        <w:rPr>
          <w:rFonts w:eastAsia="Times New Roman"/>
          <w:color w:val="212121"/>
          <w:szCs w:val="24"/>
        </w:rPr>
        <w:t xml:space="preserve">προϋπολογισμό του 2014 </w:t>
      </w:r>
      <w:r w:rsidRPr="00093F65">
        <w:rPr>
          <w:rFonts w:eastAsia="Times New Roman"/>
          <w:color w:val="212121"/>
          <w:szCs w:val="24"/>
        </w:rPr>
        <w:t>στα 20 εκατομμύρια ευρώ το 2019</w:t>
      </w:r>
      <w:r>
        <w:rPr>
          <w:rFonts w:eastAsia="Times New Roman"/>
          <w:color w:val="212121"/>
          <w:szCs w:val="24"/>
        </w:rPr>
        <w:t>, χωρίς να υπολογίσουμε τις έκτακτες χρηματοδοτήσεις, που λογικά και πάλι θα υπάρξ</w:t>
      </w:r>
      <w:r w:rsidRPr="00093F65">
        <w:rPr>
          <w:rFonts w:eastAsia="Times New Roman"/>
          <w:color w:val="212121"/>
          <w:szCs w:val="24"/>
        </w:rPr>
        <w:t>ουν φέτο</w:t>
      </w:r>
      <w:r w:rsidRPr="00093F65">
        <w:rPr>
          <w:rFonts w:eastAsia="Times New Roman"/>
          <w:color w:val="212121"/>
          <w:szCs w:val="24"/>
        </w:rPr>
        <w:t>ς</w:t>
      </w:r>
      <w:r>
        <w:rPr>
          <w:rFonts w:eastAsia="Times New Roman"/>
          <w:color w:val="212121"/>
          <w:szCs w:val="24"/>
        </w:rPr>
        <w:t>.</w:t>
      </w:r>
    </w:p>
    <w:p w14:paraId="4CC5BBD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Διαφωνούμε με την ποσόστωση φύ</w:t>
      </w:r>
      <w:r w:rsidRPr="00093F65">
        <w:rPr>
          <w:rFonts w:eastAsia="Times New Roman"/>
          <w:color w:val="212121"/>
          <w:szCs w:val="24"/>
        </w:rPr>
        <w:t>λου</w:t>
      </w:r>
      <w:r>
        <w:rPr>
          <w:rFonts w:eastAsia="Times New Roman"/>
          <w:color w:val="212121"/>
          <w:szCs w:val="24"/>
        </w:rPr>
        <w:t>. Ν</w:t>
      </w:r>
      <w:r w:rsidRPr="00093F65">
        <w:rPr>
          <w:rFonts w:eastAsia="Times New Roman"/>
          <w:color w:val="212121"/>
          <w:szCs w:val="24"/>
        </w:rPr>
        <w:t xml:space="preserve">α νομοθετήσουμε </w:t>
      </w:r>
      <w:r>
        <w:rPr>
          <w:rFonts w:eastAsia="Times New Roman"/>
          <w:color w:val="212121"/>
          <w:szCs w:val="24"/>
        </w:rPr>
        <w:t xml:space="preserve">ευχολόγια; Υπάρχει στον νόμο, </w:t>
      </w:r>
      <w:r w:rsidRPr="00093F65">
        <w:rPr>
          <w:rFonts w:eastAsia="Times New Roman"/>
          <w:color w:val="212121"/>
          <w:szCs w:val="24"/>
        </w:rPr>
        <w:t>υπάρχει 20%</w:t>
      </w:r>
      <w:r>
        <w:rPr>
          <w:rFonts w:eastAsia="Times New Roman"/>
          <w:color w:val="212121"/>
          <w:szCs w:val="24"/>
        </w:rPr>
        <w:t>. Πού είναι το 20%; Στην Ολυμπιακή Επιτροπή. Επειδή σεβόμαστε τη Διεθνή Ολυμπιακή Ε</w:t>
      </w:r>
      <w:r w:rsidRPr="00093F65">
        <w:rPr>
          <w:rFonts w:eastAsia="Times New Roman"/>
          <w:color w:val="212121"/>
          <w:szCs w:val="24"/>
        </w:rPr>
        <w:t>πιτροπή</w:t>
      </w:r>
      <w:r>
        <w:rPr>
          <w:rFonts w:eastAsia="Times New Roman"/>
          <w:color w:val="212121"/>
          <w:szCs w:val="24"/>
        </w:rPr>
        <w:t xml:space="preserve">, </w:t>
      </w:r>
      <w:r w:rsidRPr="00093F65">
        <w:rPr>
          <w:rFonts w:eastAsia="Times New Roman"/>
          <w:color w:val="212121"/>
          <w:szCs w:val="24"/>
        </w:rPr>
        <w:t xml:space="preserve">υπάρχει σαφής πρόβλεψη ότι </w:t>
      </w:r>
      <w:r>
        <w:rPr>
          <w:rFonts w:eastAsia="Times New Roman"/>
          <w:color w:val="212121"/>
          <w:szCs w:val="24"/>
        </w:rPr>
        <w:t>για τις εκλογές στην Ολυμπιακή Ε</w:t>
      </w:r>
      <w:r w:rsidRPr="00093F65">
        <w:rPr>
          <w:rFonts w:eastAsia="Times New Roman"/>
          <w:color w:val="212121"/>
          <w:szCs w:val="24"/>
        </w:rPr>
        <w:t>πιτροπή</w:t>
      </w:r>
      <w:r>
        <w:rPr>
          <w:rFonts w:eastAsia="Times New Roman"/>
          <w:color w:val="212121"/>
          <w:szCs w:val="24"/>
        </w:rPr>
        <w:t xml:space="preserve"> -</w:t>
      </w:r>
      <w:r w:rsidRPr="00093F65">
        <w:rPr>
          <w:rFonts w:eastAsia="Times New Roman"/>
          <w:color w:val="212121"/>
          <w:szCs w:val="24"/>
        </w:rPr>
        <w:t xml:space="preserve">για </w:t>
      </w:r>
      <w:r>
        <w:rPr>
          <w:rFonts w:eastAsia="Times New Roman"/>
          <w:color w:val="212121"/>
          <w:szCs w:val="24"/>
        </w:rPr>
        <w:t>την ανάδειξη της Ολυμπιακής Ε</w:t>
      </w:r>
      <w:r w:rsidRPr="00093F65">
        <w:rPr>
          <w:rFonts w:eastAsia="Times New Roman"/>
          <w:color w:val="212121"/>
          <w:szCs w:val="24"/>
        </w:rPr>
        <w:t>πιτροπής</w:t>
      </w:r>
      <w:r>
        <w:rPr>
          <w:rFonts w:eastAsia="Times New Roman"/>
          <w:color w:val="212121"/>
          <w:szCs w:val="24"/>
        </w:rPr>
        <w:t xml:space="preserve">- οι ομοσπονδίες </w:t>
      </w:r>
      <w:r w:rsidRPr="00093F65">
        <w:rPr>
          <w:rFonts w:eastAsia="Times New Roman"/>
          <w:color w:val="212121"/>
          <w:szCs w:val="24"/>
        </w:rPr>
        <w:t xml:space="preserve">ακολουθούν τους </w:t>
      </w:r>
      <w:r>
        <w:rPr>
          <w:rFonts w:eastAsia="Times New Roman"/>
          <w:color w:val="212121"/>
          <w:szCs w:val="24"/>
        </w:rPr>
        <w:t xml:space="preserve">κανόνες των καταστατικών τους. Είναι ρητή πρόβλεψη. </w:t>
      </w:r>
    </w:p>
    <w:p w14:paraId="4CC5BBD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Από εκεί και μετά, όσον αφορά τις γυναίκες να πω ότι στην Ολυμπιακή Επιτροπή είναι δύο στους τριάντα δύο, εκ των </w:t>
      </w:r>
      <w:r>
        <w:rPr>
          <w:rFonts w:eastAsia="Times New Roman"/>
          <w:color w:val="212121"/>
          <w:szCs w:val="24"/>
        </w:rPr>
        <w:lastRenderedPageBreak/>
        <w:t>οποίων μία εκλεγ</w:t>
      </w:r>
      <w:r>
        <w:rPr>
          <w:rFonts w:eastAsia="Times New Roman"/>
          <w:color w:val="212121"/>
          <w:szCs w:val="24"/>
        </w:rPr>
        <w:t>μένη. Στις εθνικές ομοσπονδίες το ποσοστό συμμετοχής γυναικών στα όργανα είναι 14,28%, ενώ στις θέσεις των προεδρείων 6,19%. Με συγχωρείτε, εγώ δεν μπορώ να κάνω με τίποτα αποδεκτό ότι δεν υπάρχουν γυναίκες οι οποίες ενδιαφέρονται.</w:t>
      </w:r>
    </w:p>
    <w:p w14:paraId="4CC5BBD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(Στο σημείο αυτό κτυπάει</w:t>
      </w:r>
      <w:r>
        <w:rPr>
          <w:rFonts w:eastAsia="Times New Roman"/>
          <w:color w:val="212121"/>
          <w:szCs w:val="24"/>
        </w:rPr>
        <w:t xml:space="preserve"> το κουδούνι λήξεως του χρόνου ομιλίας του κυρίου Υφυπουργού)</w:t>
      </w:r>
    </w:p>
    <w:p w14:paraId="4CC5BBD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Κυρία Πρόεδρε, θα χρειαστώ λίγο χρόνο ακόμα, όπως έχω πει.</w:t>
      </w:r>
    </w:p>
    <w:p w14:paraId="4CC5BBD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Αν υποθέσουμε ότι έχουμε δέκα χιλιάδες σωματεία σε όλη τη χώρα με επταμελή διοικητικά συμβούλια, σημαίνει ότι χρειαζόμαστε είκοσι τρεις</w:t>
      </w:r>
      <w:r>
        <w:rPr>
          <w:rFonts w:eastAsia="Times New Roman"/>
          <w:color w:val="212121"/>
          <w:szCs w:val="24"/>
        </w:rPr>
        <w:t xml:space="preserve"> χιλιάδες γυναίκες σε σύνολο </w:t>
      </w:r>
      <w:r>
        <w:rPr>
          <w:rFonts w:eastAsia="Times New Roman"/>
          <w:color w:val="212121"/>
          <w:szCs w:val="24"/>
        </w:rPr>
        <w:t>πεντέμισι</w:t>
      </w:r>
      <w:r>
        <w:rPr>
          <w:rFonts w:eastAsia="Times New Roman"/>
          <w:color w:val="212121"/>
          <w:szCs w:val="24"/>
        </w:rPr>
        <w:t xml:space="preserve"> εκατομμυρίων ελληνικού πληθυσμού, το 0,42%. </w:t>
      </w:r>
    </w:p>
    <w:p w14:paraId="4CC5BBD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Τόσο αδιάφορες είναι, λοιπόν, οι γυναίκες για την αθλητική διαδικασία; Μιλάω για τις γυναίκες που τις βλέπουμε στην αθλητική διαδικασία</w:t>
      </w:r>
      <w:r>
        <w:rPr>
          <w:rFonts w:eastAsia="Times New Roman"/>
          <w:color w:val="212121"/>
          <w:szCs w:val="24"/>
        </w:rPr>
        <w:t>,</w:t>
      </w:r>
      <w:r>
        <w:rPr>
          <w:rFonts w:eastAsia="Times New Roman"/>
          <w:color w:val="212121"/>
          <w:szCs w:val="24"/>
        </w:rPr>
        <w:t xml:space="preserve"> είτε ως αθλήτριες είτε ως προπονήτρ</w:t>
      </w:r>
      <w:r>
        <w:rPr>
          <w:rFonts w:eastAsia="Times New Roman"/>
          <w:color w:val="212121"/>
          <w:szCs w:val="24"/>
        </w:rPr>
        <w:t>ιες είτε ως μητέρες των παιδιών μας, που τρέχουν συνεχώς. Όταν έρχε</w:t>
      </w:r>
      <w:r>
        <w:rPr>
          <w:rFonts w:eastAsia="Times New Roman"/>
          <w:color w:val="212121"/>
          <w:szCs w:val="24"/>
        </w:rPr>
        <w:lastRenderedPageBreak/>
        <w:t>ται, όμως, η ώρα της γενικής συνέλευσης του οργάνου είναι απούσες. Τι θα κάνουμε; Θα κάνουμε ευχολόγια, θα είμαστε μοιρολάτρες ή θα νομοθετήσουμε και θα το επιβάλουμε, ακολουθώντας τις κατε</w:t>
      </w:r>
      <w:r>
        <w:rPr>
          <w:rFonts w:eastAsia="Times New Roman"/>
          <w:color w:val="212121"/>
          <w:szCs w:val="24"/>
        </w:rPr>
        <w:t>υθυντήριες γραμμές του Συμβουλίου της Ευρώπης;</w:t>
      </w:r>
    </w:p>
    <w:p w14:paraId="4CC5BBE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Κυρία Μπακογιάννη, επειδή είστε υποψήφια γενική γραμματέας, επισημαίνω ότι αυτό είναι κομβικό. Οι κατευθυντήριες αυτές γραμμές μάς δείχνουν πού πρέπει να κατευθυνθούμε, τι πρέπει να κάνουμε και πώς αυτό θα πρέ</w:t>
      </w:r>
      <w:r>
        <w:rPr>
          <w:rFonts w:eastAsia="Times New Roman"/>
          <w:color w:val="212121"/>
          <w:szCs w:val="24"/>
        </w:rPr>
        <w:t xml:space="preserve">πει με κάθε τρόπο να γίνει πραγματικότητα. Είναι αδιανόητος ο αποκλεισμός των γυναικών. </w:t>
      </w:r>
    </w:p>
    <w:p w14:paraId="4CC5BBE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Για τι άλλο φωνάζουν; Για τον οικονομικό έλεγχο από τον γενικό επιθεωρητή δημόσιας διοίκησης; Το ξαναλέω: Για να μην ξαναζήσουμε τα ίδια, για να μην ξαναγυρίσουμε στο </w:t>
      </w:r>
      <w:r>
        <w:rPr>
          <w:rFonts w:eastAsia="Times New Roman"/>
          <w:color w:val="212121"/>
          <w:szCs w:val="24"/>
        </w:rPr>
        <w:t>παρελθόν, δεν θα επιτραπεί να φεύγει ούτε 1 ευρώ χωρίς τον οικονομικό έλεγχο από όργανα τα οποία έχουν και εχέγγυα αμεροληψίας και εχέγγυα ορθού ελέγχου και ευθυκρισίας.</w:t>
      </w:r>
    </w:p>
    <w:p w14:paraId="4CC5BBE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 xml:space="preserve">Γίνεται η ζωή δυσκολότερη; Θα προσαρμοστούμε στη νέα πραγματικότητα; Ήδη με την </w:t>
      </w:r>
      <w:r>
        <w:rPr>
          <w:rFonts w:eastAsia="Times New Roman"/>
          <w:color w:val="212121"/>
          <w:szCs w:val="24"/>
        </w:rPr>
        <w:t>εγκύκλιο που εστάλη από τη Γενική Γραμματεία Αθλητισμού προς τις ομοσπονδίες βάζουμε και νέους κανόνες και ζητάμε και ορκωτούς ελεγκτές, για να τελειώσει αυτή η ιστορία, το να μην ξέρουμε πού πηγαίνει κάθε ευρώ του ελληνικού λαού.</w:t>
      </w:r>
    </w:p>
    <w:p w14:paraId="4CC5BBE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Επειδή σεβόμαστε όλους το</w:t>
      </w:r>
      <w:r>
        <w:rPr>
          <w:rFonts w:eastAsia="Times New Roman"/>
          <w:color w:val="212121"/>
          <w:szCs w:val="24"/>
        </w:rPr>
        <w:t>υς παράγοντες, την προσφορά τους και τον ερασιτεχνικό αθλητισμό, στο σύνολο του νομοσχεδίου υπάρχουν προβλέψεις οι οποίες αναγνωρίζουν την προσφορά αυτών των ανθρώπων, όπως οι άδειες άνευ αποδοχών για τους δημοσίους υπαλλήλους, που συμμετέχουν σε μία ομοσπ</w:t>
      </w:r>
      <w:r>
        <w:rPr>
          <w:rFonts w:eastAsia="Times New Roman"/>
          <w:color w:val="212121"/>
          <w:szCs w:val="24"/>
        </w:rPr>
        <w:t>ονδία και δεν μπορούν να συμμετάσχουν διαφορετικά, δεν θα μπορούσαν να πάρουν μέρος στην αθλητική διαδικασία, όπως είναι η δυνατότητα που δίνεται στις ομοσπονδίες όταν κάνουν μια διεθνή διοργάνωση να μπορούν να προσλάβουν εξειδικευμένο προσωπικό, όπως είνα</w:t>
      </w:r>
      <w:r>
        <w:rPr>
          <w:rFonts w:eastAsia="Times New Roman"/>
          <w:color w:val="212121"/>
          <w:szCs w:val="24"/>
        </w:rPr>
        <w:t>ι ο εκτελεστικός πρόεδρος, ο οποίος θα μπορεί να έχει αμοιβή, εφόσον το αποφασίσει η γενική συνέλευση της ομοσπονδίας, αναγνωρίζοντας ότι στα νέα οικο</w:t>
      </w:r>
      <w:r>
        <w:rPr>
          <w:rFonts w:eastAsia="Times New Roman"/>
          <w:color w:val="212121"/>
          <w:szCs w:val="24"/>
        </w:rPr>
        <w:lastRenderedPageBreak/>
        <w:t>νομικά δεδομένα, στη νέα οικονομική κατάσταση, που ο αθλητισμός είναι κάτι περισσότερο από αυτό που ήταν π</w:t>
      </w:r>
      <w:r>
        <w:rPr>
          <w:rFonts w:eastAsia="Times New Roman"/>
          <w:color w:val="212121"/>
          <w:szCs w:val="24"/>
        </w:rPr>
        <w:t xml:space="preserve">ριν από πολλά χρόνια, χρειάζεται πολλές φορές να υπάρχει και αυτή η πρόβλεψη γιατί χρειάζεται εξειδικευμένη εργασία, χρειάζονται πολλές ώρες εργασίας. </w:t>
      </w:r>
    </w:p>
    <w:p w14:paraId="4CC5BBE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Συνεχίζοντας, πάμε στα θέματα της βίας. Όλοι γινόμαστε μάρτυρες φαινομένων. Εγώ θα διαφωνήσω σχετικά με </w:t>
      </w:r>
      <w:r>
        <w:rPr>
          <w:rFonts w:eastAsia="Times New Roman"/>
          <w:color w:val="212121"/>
          <w:szCs w:val="24"/>
        </w:rPr>
        <w:t>την ένταση ή με την επιλεκτική αναφορά περιστατικών βίας, την επιλεκτική μνήμη -που είναι και το χειρότερο- την ίδια περίοδο που έγιναν τα θλιβερά γεγονότα στο «Παπαστράτειο». Για αυτά περιμένουμε πολύ σύντομα από την Ελληνική Αστυνομία και ανακοινώσεις κα</w:t>
      </w:r>
      <w:r>
        <w:rPr>
          <w:rFonts w:eastAsia="Times New Roman"/>
          <w:color w:val="212121"/>
          <w:szCs w:val="24"/>
        </w:rPr>
        <w:t xml:space="preserve">ι εξελίξεις, όπως για κάθε περιστατικό βίας που συνέβη αυτά τα χρόνια, υπήρξαν αποτελέσματα από την Ελληνική Αστυνομία και όλες οι υποθέσεις παραπέμφθηκαν στη </w:t>
      </w:r>
      <w:r>
        <w:rPr>
          <w:rFonts w:eastAsia="Times New Roman"/>
          <w:color w:val="212121"/>
          <w:szCs w:val="24"/>
        </w:rPr>
        <w:t>δ</w:t>
      </w:r>
      <w:r>
        <w:rPr>
          <w:rFonts w:eastAsia="Times New Roman"/>
          <w:color w:val="212121"/>
          <w:szCs w:val="24"/>
        </w:rPr>
        <w:t>ικαιοσύνη, μηδεμιάς εξαιρουμένης.</w:t>
      </w:r>
    </w:p>
    <w:p w14:paraId="4CC5BBE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Υπήρχε </w:t>
      </w:r>
      <w:r w:rsidRPr="00E075D8">
        <w:rPr>
          <w:rFonts w:eastAsia="Times New Roman"/>
          <w:color w:val="222222"/>
          <w:szCs w:val="24"/>
          <w:shd w:val="clear" w:color="auto" w:fill="FFFFFF"/>
        </w:rPr>
        <w:t>-</w:t>
      </w:r>
      <w:r>
        <w:rPr>
          <w:rFonts w:eastAsia="Times New Roman"/>
          <w:color w:val="222222"/>
          <w:szCs w:val="24"/>
          <w:shd w:val="clear" w:color="auto" w:fill="FFFFFF"/>
        </w:rPr>
        <w:t xml:space="preserve">και αυτό το είχαμε εντοπίσει και με την UEFA- στη </w:t>
      </w:r>
      <w:r>
        <w:rPr>
          <w:rFonts w:eastAsia="Times New Roman"/>
          <w:color w:val="222222"/>
          <w:szCs w:val="24"/>
          <w:shd w:val="clear" w:color="auto" w:fill="FFFFFF"/>
        </w:rPr>
        <w:t>Δ</w:t>
      </w:r>
      <w:r>
        <w:rPr>
          <w:rFonts w:eastAsia="Times New Roman"/>
          <w:color w:val="222222"/>
          <w:szCs w:val="24"/>
          <w:shd w:val="clear" w:color="auto" w:fill="FFFFFF"/>
        </w:rPr>
        <w:t xml:space="preserve">ιαρκή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που έχουμε φτιάξει μια πεποίθηση ατιμωρησίας, λόγω των αργών ρυθμών της ελληνικής δικαιοσύνης, λόγω του ότι πολλές φορές οι παρεπόμενες ποινές, που είναι η </w:t>
      </w:r>
      <w:r>
        <w:rPr>
          <w:rFonts w:eastAsia="Times New Roman"/>
          <w:color w:val="222222"/>
          <w:szCs w:val="24"/>
          <w:shd w:val="clear" w:color="auto" w:fill="FFFFFF"/>
        </w:rPr>
        <w:lastRenderedPageBreak/>
        <w:t xml:space="preserve">στέρηση της εισόδου σε αγωνιστικούς χώρους, έρχεται μετά από έξι ή και επτά και οκτώ </w:t>
      </w:r>
      <w:r>
        <w:rPr>
          <w:rFonts w:eastAsia="Times New Roman"/>
          <w:color w:val="222222"/>
          <w:szCs w:val="24"/>
          <w:shd w:val="clear" w:color="auto" w:fill="FFFFFF"/>
        </w:rPr>
        <w:t>χρόνια μετά το περιστατικό, όταν ο δράστης ενδεχομένως να έχει σταματήσει κι αυτή τη δραστηριότητά του, να πηγαίνει στο γήπεδο. Τι λέμε, λοιπόν; Δίνουμε τη δυνατότητα με την άσκηση της ποινικής δίωξης να υπάρχει αυτό το παρεπόμενο μέτρο είτε με απόφαση εισ</w:t>
      </w:r>
      <w:r>
        <w:rPr>
          <w:rFonts w:eastAsia="Times New Roman"/>
          <w:color w:val="222222"/>
          <w:szCs w:val="24"/>
          <w:shd w:val="clear" w:color="auto" w:fill="FFFFFF"/>
        </w:rPr>
        <w:t>αγγελέα ο οποίος κρίνει, με αυτοπρόσωπη παρουσία του δράστη στο αστυνομικό τμήμα, είτε όχι, με σοβαρές ποινές και επιπτώσεις σε περίπτωση παραβίασης του περιοριστικού όρου, αλλά και δημιουργία αυτοτελούς ποινικού αδικήματος του υπεύθυνου ασφαλείας της εγκα</w:t>
      </w:r>
      <w:r>
        <w:rPr>
          <w:rFonts w:eastAsia="Times New Roman"/>
          <w:color w:val="222222"/>
          <w:szCs w:val="24"/>
          <w:shd w:val="clear" w:color="auto" w:fill="FFFFFF"/>
        </w:rPr>
        <w:t xml:space="preserve">τάστασης, όταν επιτρέπει σε κάποιον για τον οποίο υπάρχει ο περιοριστικός αυτός όρος, να μπει μέσα στο γήπεδο. </w:t>
      </w:r>
    </w:p>
    <w:p w14:paraId="4CC5BBE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 για τους μετανάστες και τους πρόσφυγες, ο ελληνικός λαός αγκάλιασε σε πολύ δύσκολες για τον ίδιο στιγμές τις ζωές των ανθρώπων αυτών, των δι</w:t>
      </w:r>
      <w:r>
        <w:rPr>
          <w:rFonts w:eastAsia="Times New Roman"/>
          <w:color w:val="222222"/>
          <w:szCs w:val="24"/>
          <w:shd w:val="clear" w:color="auto" w:fill="FFFFFF"/>
        </w:rPr>
        <w:t xml:space="preserve">ωγμένων από την πατρίδα τους λόγω των πολέμων, της οικονομικής κρίσης, λόγω των τσακωμών των μεγάλων δυνάμεων που πάντοτε καταλήγουν στα κεφάλια των λαών. Με μεγάλη αγάπη σε δύσκολες, ξαναλέω, στιγμές, όταν και εμείς ήμασταν τσακισμένοι από την ύφεση και </w:t>
      </w:r>
      <w:r>
        <w:rPr>
          <w:rFonts w:eastAsia="Times New Roman"/>
          <w:color w:val="222222"/>
          <w:szCs w:val="24"/>
          <w:shd w:val="clear" w:color="auto" w:fill="FFFFFF"/>
        </w:rPr>
        <w:lastRenderedPageBreak/>
        <w:t>τ</w:t>
      </w:r>
      <w:r>
        <w:rPr>
          <w:rFonts w:eastAsia="Times New Roman"/>
          <w:color w:val="222222"/>
          <w:szCs w:val="24"/>
          <w:shd w:val="clear" w:color="auto" w:fill="FFFFFF"/>
        </w:rPr>
        <w:t>ην οικονομική κρίση, προσπαθήσαμε να βρούμε λύσεις, αναγνωρίζοντας ότι ο αθλητισμός είναι κινητήριος μοχλός, κινητήριος άξονας κοινωνικής συνοχής και κοινωνικής ενσωμάτωσης, αναγνωρίζοντας ότι αυτοί οι άνθρωποι για όσο μένουν στη χώρα μας, έχουν δικαιώματα</w:t>
      </w:r>
      <w:r>
        <w:rPr>
          <w:rFonts w:eastAsia="Times New Roman"/>
          <w:color w:val="222222"/>
          <w:szCs w:val="24"/>
          <w:shd w:val="clear" w:color="auto" w:fill="FFFFFF"/>
        </w:rPr>
        <w:t xml:space="preserve"> και, με βάση το ψήφισμα του Συμβουλίου της Ευρώπης με το οποίο ο αθλητισμός θεωρείται ανθρώπινο δικαίωμα, οφείλουμε να τους δώσουμε τη δυνατότητα συμμετοχής σε αυτό το ανθρώπινο δικαίωμα. Προβαίνουμε σε αυτή τη ρύθμιση ούτως ώστε όποιος βρίσκεται στη χώρα</w:t>
      </w:r>
      <w:r>
        <w:rPr>
          <w:rFonts w:eastAsia="Times New Roman"/>
          <w:color w:val="222222"/>
          <w:szCs w:val="24"/>
          <w:shd w:val="clear" w:color="auto" w:fill="FFFFFF"/>
        </w:rPr>
        <w:t xml:space="preserve"> μας με τα νόμιμα έγγραφα, είτε ακόμα και ζητώντας άσυλο, να μπορεί να συμμετέχει στην αθλητική διαδικασία.</w:t>
      </w:r>
    </w:p>
    <w:p w14:paraId="4CC5BBE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τους εργαζόμενους των ομοσπονδιών που είπα και νωρίτερα, τους εγκλωβισμένους από τον τρόπο που λειτουργούσαν παραβιάζοντας τον νόμο οι ομοσπονδί</w:t>
      </w:r>
      <w:r>
        <w:rPr>
          <w:rFonts w:eastAsia="Times New Roman"/>
          <w:color w:val="222222"/>
          <w:szCs w:val="24"/>
          <w:shd w:val="clear" w:color="auto" w:fill="FFFFFF"/>
        </w:rPr>
        <w:t>ες καθ’ υπόδειξη -θέλω να πω εγώ, για να μην τα ρίχνω στις ομοσπονδίες- του κεντρικού κράτους, ερχόμαστε και βρίσκουμε μια λύση, λύνοντας το πρόβλημά τους και απεγκλωβίζοντάς τους από τις δυσμενείς θέσεις που είναι τώρα, πολλοί απλήρωτοι για χρόνια, δίνοντ</w:t>
      </w:r>
      <w:r>
        <w:rPr>
          <w:rFonts w:eastAsia="Times New Roman"/>
          <w:color w:val="222222"/>
          <w:szCs w:val="24"/>
          <w:shd w:val="clear" w:color="auto" w:fill="FFFFFF"/>
        </w:rPr>
        <w:t xml:space="preserve">ας δυνατότητα να κινηθούν εντός των ομοσπονδιών και ζητώντας </w:t>
      </w:r>
      <w:r>
        <w:rPr>
          <w:rFonts w:eastAsia="Times New Roman"/>
          <w:color w:val="222222"/>
          <w:szCs w:val="24"/>
          <w:shd w:val="clear" w:color="auto" w:fill="FFFFFF"/>
        </w:rPr>
        <w:lastRenderedPageBreak/>
        <w:t>επιτέλους από τις ομοσπονδίες και θέτοντας κανόνα να φέρουν και τους οργανισμούς τους.</w:t>
      </w:r>
    </w:p>
    <w:p w14:paraId="4CC5BBE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 Φίλιππο Ένωση τώρα, το 2013, </w:t>
      </w:r>
      <w:r w:rsidRPr="004820F0">
        <w:rPr>
          <w:rFonts w:eastAsia="Times New Roman"/>
          <w:color w:val="222222"/>
          <w:szCs w:val="24"/>
          <w:shd w:val="clear" w:color="auto" w:fill="FFFFFF"/>
        </w:rPr>
        <w:t>λοιπόν</w:t>
      </w:r>
      <w:r>
        <w:rPr>
          <w:rFonts w:eastAsia="Times New Roman"/>
          <w:color w:val="222222"/>
          <w:szCs w:val="24"/>
          <w:shd w:val="clear" w:color="auto" w:fill="FFFFFF"/>
        </w:rPr>
        <w:t>, υπήρξε μια σύμβαση παραχώρησης. Εγώ δεν θα κρίνω αν είναι καλή ή</w:t>
      </w:r>
      <w:r>
        <w:rPr>
          <w:rFonts w:eastAsia="Times New Roman"/>
          <w:color w:val="222222"/>
          <w:szCs w:val="24"/>
          <w:shd w:val="clear" w:color="auto" w:fill="FFFFFF"/>
        </w:rPr>
        <w:t xml:space="preserve"> κακή. Δημιουργήθηκαν προβλήματα. Δεν υπήρχε απόφαση </w:t>
      </w:r>
      <w:r>
        <w:rPr>
          <w:rFonts w:eastAsia="Times New Roman"/>
          <w:color w:val="222222"/>
          <w:szCs w:val="24"/>
          <w:shd w:val="clear" w:color="auto" w:fill="FFFFFF"/>
        </w:rPr>
        <w:t>Δ</w:t>
      </w:r>
      <w:r>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Pr>
          <w:rFonts w:eastAsia="Times New Roman"/>
          <w:color w:val="222222"/>
          <w:szCs w:val="24"/>
          <w:shd w:val="clear" w:color="auto" w:fill="FFFFFF"/>
        </w:rPr>
        <w:t>υμβουλίου της ΦΕΕ</w:t>
      </w:r>
      <w:r>
        <w:rPr>
          <w:rFonts w:eastAsia="Times New Roman"/>
          <w:color w:val="222222"/>
          <w:szCs w:val="24"/>
          <w:shd w:val="clear" w:color="auto" w:fill="FFFFFF"/>
        </w:rPr>
        <w:t>,</w:t>
      </w:r>
      <w:r>
        <w:rPr>
          <w:rFonts w:eastAsia="Times New Roman"/>
          <w:color w:val="222222"/>
          <w:szCs w:val="24"/>
          <w:shd w:val="clear" w:color="auto" w:fill="FFFFFF"/>
        </w:rPr>
        <w:t xml:space="preserve"> η οποία να μην καταλήγει στον Νομικό Σύμβουλο του Κράτους για γνωμοδότηση, στον Γενικό Γραμματέα για να πάρει την απόφαση, καταγγελίες επί καταγγελιών σε κάθε διοικητικό σ</w:t>
      </w:r>
      <w:r>
        <w:rPr>
          <w:rFonts w:eastAsia="Times New Roman"/>
          <w:color w:val="222222"/>
          <w:szCs w:val="24"/>
          <w:shd w:val="clear" w:color="auto" w:fill="FFFFFF"/>
        </w:rPr>
        <w:t xml:space="preserve">υμβούλιο, πλήρης αδρανοποίηση του συστήματος, πλήρης αδρανοποίηση του ιπποδρόμου, σοβαρές καταγγελίες εκατέρωθεν. Κι εκεί έπρεπε να βρούμε μια λύση, η οποία φάνηκε και στην ένταση η οποία υπήρξε και μέσα στις επιτροπές της Βουλής. </w:t>
      </w:r>
    </w:p>
    <w:p w14:paraId="4CC5BBE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βιώσαμε όλοι μας αυτό</w:t>
      </w:r>
      <w:r>
        <w:rPr>
          <w:rFonts w:eastAsia="Times New Roman"/>
          <w:color w:val="222222"/>
          <w:szCs w:val="24"/>
          <w:shd w:val="clear" w:color="auto" w:fill="FFFFFF"/>
        </w:rPr>
        <w:t xml:space="preserve"> το πράγμα. Ήταν αδιέξοδο κι έπρεπε να βρεθεί μία λύση, η οποία ή θα προσομοίαζε στο βρετανικό μοντέλο με πλήρη κατάργηση της ΦΕΕ και δημιουργία ενός οργάνου περίπου στα ίδια πρότυπα -σας το ανέλυσα και στις επιτροπές πώς είναι δομημένο- είτε σεβόμενοι την</w:t>
      </w:r>
      <w:r>
        <w:rPr>
          <w:rFonts w:eastAsia="Times New Roman"/>
          <w:color w:val="222222"/>
          <w:szCs w:val="24"/>
          <w:shd w:val="clear" w:color="auto" w:fill="FFFFFF"/>
        </w:rPr>
        <w:t xml:space="preserve"> ιστορία της ΦΕΕ, παρά τα προβλήματα, να βρούμε μια νέα περπατησιά για </w:t>
      </w:r>
      <w:r>
        <w:rPr>
          <w:rFonts w:eastAsia="Times New Roman"/>
          <w:color w:val="222222"/>
          <w:szCs w:val="24"/>
          <w:shd w:val="clear" w:color="auto" w:fill="FFFFFF"/>
        </w:rPr>
        <w:lastRenderedPageBreak/>
        <w:t xml:space="preserve">να μπορέσει ο ιππόδρομος να λειτουργήσει, να μη χάσει κανένας τη δουλειά του και να αναπτυχθεί, εφόσον αυτό </w:t>
      </w:r>
      <w:r w:rsidRPr="00F4298D">
        <w:rPr>
          <w:rFonts w:eastAsia="Times New Roman"/>
          <w:color w:val="222222"/>
          <w:szCs w:val="24"/>
          <w:shd w:val="clear" w:color="auto" w:fill="FFFFFF"/>
        </w:rPr>
        <w:t>είναι</w:t>
      </w:r>
      <w:r>
        <w:rPr>
          <w:rFonts w:eastAsia="Times New Roman"/>
          <w:color w:val="222222"/>
          <w:szCs w:val="24"/>
          <w:shd w:val="clear" w:color="auto" w:fill="FFFFFF"/>
        </w:rPr>
        <w:t xml:space="preserve"> εφικτό, το επόμενο διάστημα.</w:t>
      </w:r>
    </w:p>
    <w:p w14:paraId="4CC5BBEA"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t>Πάμε</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F4298D">
        <w:rPr>
          <w:rFonts w:eastAsia="Times New Roman"/>
          <w:color w:val="222222"/>
          <w:szCs w:val="24"/>
          <w:shd w:val="clear" w:color="auto" w:fill="FFFFFF"/>
        </w:rPr>
        <w:t>λοιπόν</w:t>
      </w:r>
      <w:r>
        <w:rPr>
          <w:rFonts w:eastAsia="Times New Roman"/>
          <w:color w:val="222222"/>
          <w:szCs w:val="24"/>
          <w:shd w:val="clear" w:color="auto" w:fill="FFFFFF"/>
        </w:rPr>
        <w:t>,</w:t>
      </w:r>
      <w:r>
        <w:rPr>
          <w:rFonts w:eastAsia="Times New Roman"/>
          <w:color w:val="222222"/>
          <w:szCs w:val="24"/>
          <w:shd w:val="clear" w:color="auto" w:fill="FFFFFF"/>
        </w:rPr>
        <w:t xml:space="preserve"> σε μια νέα σύνθεση στην οποί</w:t>
      </w:r>
      <w:r>
        <w:rPr>
          <w:rFonts w:eastAsia="Times New Roman"/>
          <w:color w:val="222222"/>
          <w:szCs w:val="24"/>
          <w:shd w:val="clear" w:color="auto" w:fill="FFFFFF"/>
        </w:rPr>
        <w:t>α για πρώτη φορά εκφράζεται και η ιπποδρομιακή κοινότητα μέσα από την αρχαιότερη ένωση, που μέχρι σήμερα δεν υπήρχε αυτό. Το τελευταίο διάστημα εμφανίστηκαν πολλές ενώσεις. Εμείς δεν είχαμε άλλη επιλογή από το να πάρουμε την αρχαιότερη και αυτή που μέχρι κ</w:t>
      </w:r>
      <w:r>
        <w:rPr>
          <w:rFonts w:eastAsia="Times New Roman"/>
          <w:color w:val="222222"/>
          <w:szCs w:val="24"/>
          <w:shd w:val="clear" w:color="auto" w:fill="FFFFFF"/>
        </w:rPr>
        <w:t>αι πριν από δύο μήνες θεωρητικά εξέφραζε το σύνολο του κλάδου, αλλά και αυτή τη στιγμή εκφράζει, σύμφωνα με τα δεδομένα και τα ντοκουμέντα, πάνω από το 80% του κλάδου, αλλάζοντας τη σύνθεση, αυξάνοντας τις θέσεις του παραχωρησιούχου, αλλά όχι σε τέτοιον βα</w:t>
      </w:r>
      <w:r>
        <w:rPr>
          <w:rFonts w:eastAsia="Times New Roman"/>
          <w:color w:val="222222"/>
          <w:szCs w:val="24"/>
          <w:shd w:val="clear" w:color="auto" w:fill="FFFFFF"/>
        </w:rPr>
        <w:t xml:space="preserve">θμό που να έχει τον κύριο και αποκλειστικό έλεγχο του διοικητικού συμβουλίου και θεσπίζοντας κανόνες οι οποίοι επιβάλλουν την ομοφωνία. </w:t>
      </w:r>
    </w:p>
    <w:p w14:paraId="4CC5BBEB" w14:textId="77777777" w:rsidR="005D719C" w:rsidRDefault="00627F40">
      <w:pPr>
        <w:spacing w:line="600" w:lineRule="auto"/>
        <w:ind w:firstLine="720"/>
        <w:jc w:val="both"/>
        <w:rPr>
          <w:rFonts w:eastAsia="Times New Roman"/>
          <w:szCs w:val="24"/>
        </w:rPr>
      </w:pPr>
      <w:r>
        <w:rPr>
          <w:rFonts w:eastAsia="Times New Roman"/>
          <w:szCs w:val="24"/>
        </w:rPr>
        <w:t>Χρειάζεται ο</w:t>
      </w:r>
      <w:r w:rsidRPr="00EC18F2">
        <w:rPr>
          <w:rFonts w:eastAsia="Times New Roman"/>
          <w:szCs w:val="24"/>
        </w:rPr>
        <w:t>μοφωνία για να μπορέσει να προχωρήσει</w:t>
      </w:r>
      <w:r>
        <w:rPr>
          <w:rFonts w:eastAsia="Times New Roman"/>
          <w:szCs w:val="24"/>
        </w:rPr>
        <w:t>,</w:t>
      </w:r>
      <w:r w:rsidRPr="00EC18F2">
        <w:rPr>
          <w:rFonts w:eastAsia="Times New Roman"/>
          <w:szCs w:val="24"/>
        </w:rPr>
        <w:t xml:space="preserve"> να λειτουργήσει </w:t>
      </w:r>
      <w:r>
        <w:rPr>
          <w:rFonts w:eastAsia="Times New Roman"/>
          <w:szCs w:val="24"/>
        </w:rPr>
        <w:t>π</w:t>
      </w:r>
      <w:r w:rsidRPr="00EC18F2">
        <w:rPr>
          <w:rFonts w:eastAsia="Times New Roman"/>
          <w:szCs w:val="24"/>
        </w:rPr>
        <w:t>ρος όφελος και των ιπποδρομιών και των οικογε</w:t>
      </w:r>
      <w:r w:rsidRPr="00EC18F2">
        <w:rPr>
          <w:rFonts w:eastAsia="Times New Roman"/>
          <w:szCs w:val="24"/>
        </w:rPr>
        <w:lastRenderedPageBreak/>
        <w:t xml:space="preserve">νειών </w:t>
      </w:r>
      <w:r w:rsidRPr="00EC18F2">
        <w:rPr>
          <w:rFonts w:eastAsia="Times New Roman"/>
          <w:szCs w:val="24"/>
        </w:rPr>
        <w:t>των εργαζομένων</w:t>
      </w:r>
      <w:r>
        <w:rPr>
          <w:rFonts w:eastAsia="Times New Roman"/>
          <w:szCs w:val="24"/>
        </w:rPr>
        <w:t>,</w:t>
      </w:r>
      <w:r w:rsidRPr="00EC18F2">
        <w:rPr>
          <w:rFonts w:eastAsia="Times New Roman"/>
          <w:szCs w:val="24"/>
        </w:rPr>
        <w:t xml:space="preserve"> αλλά στο τέλος της ημέρας και του ελληνικού </w:t>
      </w:r>
      <w:r>
        <w:rPr>
          <w:rFonts w:eastAsia="Times New Roman"/>
          <w:szCs w:val="24"/>
        </w:rPr>
        <w:t>δ</w:t>
      </w:r>
      <w:r w:rsidRPr="00EC18F2">
        <w:rPr>
          <w:rFonts w:eastAsia="Times New Roman"/>
          <w:szCs w:val="24"/>
        </w:rPr>
        <w:t>ημοσίου</w:t>
      </w:r>
      <w:r>
        <w:rPr>
          <w:rFonts w:eastAsia="Times New Roman"/>
          <w:szCs w:val="24"/>
        </w:rPr>
        <w:t>,</w:t>
      </w:r>
      <w:r w:rsidRPr="00EC18F2">
        <w:rPr>
          <w:rFonts w:eastAsia="Times New Roman"/>
          <w:szCs w:val="24"/>
        </w:rPr>
        <w:t xml:space="preserve"> μέσω των φορολογικών εσόδων που αυτός θα παρ</w:t>
      </w:r>
      <w:r>
        <w:rPr>
          <w:rFonts w:eastAsia="Times New Roman"/>
          <w:szCs w:val="24"/>
        </w:rPr>
        <w:t>αγ</w:t>
      </w:r>
      <w:r w:rsidRPr="00EC18F2">
        <w:rPr>
          <w:rFonts w:eastAsia="Times New Roman"/>
          <w:szCs w:val="24"/>
        </w:rPr>
        <w:t>ά</w:t>
      </w:r>
      <w:r>
        <w:rPr>
          <w:rFonts w:eastAsia="Times New Roman"/>
          <w:szCs w:val="24"/>
        </w:rPr>
        <w:t>γ</w:t>
      </w:r>
      <w:r w:rsidRPr="00EC18F2">
        <w:rPr>
          <w:rFonts w:eastAsia="Times New Roman"/>
          <w:szCs w:val="24"/>
        </w:rPr>
        <w:t>ει</w:t>
      </w:r>
      <w:r>
        <w:rPr>
          <w:rFonts w:eastAsia="Times New Roman"/>
          <w:szCs w:val="24"/>
        </w:rPr>
        <w:t>.</w:t>
      </w:r>
    </w:p>
    <w:p w14:paraId="4CC5BBEC" w14:textId="77777777" w:rsidR="005D719C" w:rsidRDefault="00627F40">
      <w:pPr>
        <w:spacing w:line="600" w:lineRule="auto"/>
        <w:ind w:firstLine="720"/>
        <w:jc w:val="both"/>
        <w:rPr>
          <w:rFonts w:eastAsia="Times New Roman"/>
          <w:szCs w:val="24"/>
        </w:rPr>
      </w:pPr>
      <w:r>
        <w:rPr>
          <w:rFonts w:eastAsia="Times New Roman"/>
          <w:szCs w:val="24"/>
        </w:rPr>
        <w:t>Ο έλεγχος νομιμότητας</w:t>
      </w:r>
      <w:r w:rsidRPr="00EC18F2">
        <w:rPr>
          <w:rFonts w:eastAsia="Times New Roman"/>
          <w:szCs w:val="24"/>
        </w:rPr>
        <w:t xml:space="preserve"> παραμένει στον Υπουργό</w:t>
      </w:r>
      <w:r>
        <w:rPr>
          <w:rFonts w:eastAsia="Times New Roman"/>
          <w:szCs w:val="24"/>
        </w:rPr>
        <w:t>,</w:t>
      </w:r>
      <w:r w:rsidRPr="00EC18F2">
        <w:rPr>
          <w:rFonts w:eastAsia="Times New Roman"/>
          <w:szCs w:val="24"/>
        </w:rPr>
        <w:t xml:space="preserve"> παραμένει στη </w:t>
      </w:r>
      <w:r>
        <w:rPr>
          <w:rFonts w:eastAsia="Times New Roman"/>
          <w:szCs w:val="24"/>
        </w:rPr>
        <w:t>Γ</w:t>
      </w:r>
      <w:r w:rsidRPr="00EC18F2">
        <w:rPr>
          <w:rFonts w:eastAsia="Times New Roman"/>
          <w:szCs w:val="24"/>
        </w:rPr>
        <w:t xml:space="preserve">ενική </w:t>
      </w:r>
      <w:r>
        <w:rPr>
          <w:rFonts w:eastAsia="Times New Roman"/>
          <w:szCs w:val="24"/>
        </w:rPr>
        <w:t>Γ</w:t>
      </w:r>
      <w:r w:rsidRPr="00EC18F2">
        <w:rPr>
          <w:rFonts w:eastAsia="Times New Roman"/>
          <w:szCs w:val="24"/>
        </w:rPr>
        <w:t xml:space="preserve">ραμματεία </w:t>
      </w:r>
      <w:r>
        <w:rPr>
          <w:rFonts w:eastAsia="Times New Roman"/>
          <w:szCs w:val="24"/>
        </w:rPr>
        <w:t>Α</w:t>
      </w:r>
      <w:r w:rsidRPr="00EC18F2">
        <w:rPr>
          <w:rFonts w:eastAsia="Times New Roman"/>
          <w:szCs w:val="24"/>
        </w:rPr>
        <w:t>θλητισμού</w:t>
      </w:r>
      <w:r>
        <w:rPr>
          <w:rFonts w:eastAsia="Times New Roman"/>
          <w:szCs w:val="24"/>
        </w:rPr>
        <w:t>,</w:t>
      </w:r>
      <w:r w:rsidRPr="00EC18F2">
        <w:rPr>
          <w:rFonts w:eastAsia="Times New Roman"/>
          <w:szCs w:val="24"/>
        </w:rPr>
        <w:t xml:space="preserve"> ο έλεγχος νομιμότητας των πράξεων</w:t>
      </w:r>
      <w:r>
        <w:rPr>
          <w:rFonts w:eastAsia="Times New Roman"/>
          <w:szCs w:val="24"/>
        </w:rPr>
        <w:t>,</w:t>
      </w:r>
      <w:r w:rsidRPr="00EC18F2">
        <w:rPr>
          <w:rFonts w:eastAsia="Times New Roman"/>
          <w:szCs w:val="24"/>
        </w:rPr>
        <w:t xml:space="preserve"> ο έλεγχος νομιμότητας </w:t>
      </w:r>
      <w:r>
        <w:rPr>
          <w:rFonts w:eastAsia="Times New Roman"/>
          <w:szCs w:val="24"/>
        </w:rPr>
        <w:t>της λ</w:t>
      </w:r>
      <w:r w:rsidRPr="00EC18F2">
        <w:rPr>
          <w:rFonts w:eastAsia="Times New Roman"/>
          <w:szCs w:val="24"/>
        </w:rPr>
        <w:t>ειτουργία</w:t>
      </w:r>
      <w:r>
        <w:rPr>
          <w:rFonts w:eastAsia="Times New Roman"/>
          <w:szCs w:val="24"/>
        </w:rPr>
        <w:t>ς,</w:t>
      </w:r>
      <w:r w:rsidRPr="00EC18F2">
        <w:rPr>
          <w:rFonts w:eastAsia="Times New Roman"/>
          <w:szCs w:val="24"/>
        </w:rPr>
        <w:t xml:space="preserve"> των αποφάσεων</w:t>
      </w:r>
      <w:r>
        <w:rPr>
          <w:rFonts w:eastAsia="Times New Roman"/>
          <w:szCs w:val="24"/>
        </w:rPr>
        <w:t>. Δ</w:t>
      </w:r>
      <w:r w:rsidRPr="00EC18F2">
        <w:rPr>
          <w:rFonts w:eastAsia="Times New Roman"/>
          <w:szCs w:val="24"/>
        </w:rPr>
        <w:t>εν απεμπολείται κανένας έλεγχος</w:t>
      </w:r>
      <w:r>
        <w:rPr>
          <w:rFonts w:eastAsia="Times New Roman"/>
          <w:szCs w:val="24"/>
        </w:rPr>
        <w:t>. Για τον έλεγχο σκοπιμότητας, δε, ας μη γελιόμαστε. Η</w:t>
      </w:r>
      <w:r w:rsidRPr="00EC18F2">
        <w:rPr>
          <w:rFonts w:eastAsia="Times New Roman"/>
          <w:szCs w:val="24"/>
        </w:rPr>
        <w:t xml:space="preserve"> πρώτη φορά που </w:t>
      </w:r>
      <w:r>
        <w:rPr>
          <w:rFonts w:eastAsia="Times New Roman"/>
          <w:szCs w:val="24"/>
        </w:rPr>
        <w:t>παραπέμφθηκε</w:t>
      </w:r>
      <w:r w:rsidRPr="00EC18F2">
        <w:rPr>
          <w:rFonts w:eastAsia="Times New Roman"/>
          <w:szCs w:val="24"/>
        </w:rPr>
        <w:t xml:space="preserve"> απόφαση για λόγους σκοπιμότητας </w:t>
      </w:r>
      <w:r>
        <w:rPr>
          <w:rFonts w:eastAsia="Times New Roman"/>
          <w:szCs w:val="24"/>
        </w:rPr>
        <w:t xml:space="preserve">ήταν τώρα, μετά από ογδόντα χρόνια. Ή όλα γινόντουσαν </w:t>
      </w:r>
      <w:r>
        <w:rPr>
          <w:rFonts w:eastAsia="Times New Roman"/>
          <w:szCs w:val="24"/>
        </w:rPr>
        <w:t>τέλεια. Εγώ, όμως, θα σας δείξω καταγγελίες συνεχείς και πριν την ιδιωτικοποίηση,</w:t>
      </w:r>
      <w:r w:rsidRPr="00EC18F2">
        <w:rPr>
          <w:rFonts w:eastAsia="Times New Roman"/>
          <w:szCs w:val="24"/>
        </w:rPr>
        <w:t xml:space="preserve"> από το 2005</w:t>
      </w:r>
      <w:r>
        <w:rPr>
          <w:rFonts w:eastAsia="Times New Roman"/>
          <w:szCs w:val="24"/>
        </w:rPr>
        <w:t xml:space="preserve">. Άνθρωποι που εμφανίστηκαν μέσα στην </w:t>
      </w:r>
      <w:r>
        <w:rPr>
          <w:rFonts w:eastAsia="Times New Roman"/>
          <w:szCs w:val="24"/>
        </w:rPr>
        <w:t>ε</w:t>
      </w:r>
      <w:r>
        <w:rPr>
          <w:rFonts w:eastAsia="Times New Roman"/>
          <w:szCs w:val="24"/>
        </w:rPr>
        <w:t xml:space="preserve">πιτροπή, </w:t>
      </w:r>
      <w:r w:rsidRPr="00EC18F2">
        <w:rPr>
          <w:rFonts w:eastAsia="Times New Roman"/>
          <w:szCs w:val="24"/>
        </w:rPr>
        <w:t xml:space="preserve">στο πλευρό της </w:t>
      </w:r>
      <w:r>
        <w:rPr>
          <w:rFonts w:eastAsia="Times New Roman"/>
          <w:szCs w:val="24"/>
        </w:rPr>
        <w:t>ΦΕΕ</w:t>
      </w:r>
      <w:r w:rsidRPr="00EC18F2">
        <w:rPr>
          <w:rFonts w:eastAsia="Times New Roman"/>
          <w:szCs w:val="24"/>
        </w:rPr>
        <w:t xml:space="preserve"> σήμερα</w:t>
      </w:r>
      <w:r>
        <w:rPr>
          <w:rFonts w:eastAsia="Times New Roman"/>
          <w:szCs w:val="24"/>
        </w:rPr>
        <w:t>,</w:t>
      </w:r>
      <w:r w:rsidRPr="00EC18F2">
        <w:rPr>
          <w:rFonts w:eastAsia="Times New Roman"/>
          <w:szCs w:val="24"/>
        </w:rPr>
        <w:t xml:space="preserve"> έχουν υπογράψει καταγγελίες τα προηγούμενα χρόνια με </w:t>
      </w:r>
      <w:r>
        <w:rPr>
          <w:rFonts w:eastAsia="Times New Roman"/>
          <w:szCs w:val="24"/>
        </w:rPr>
        <w:t>μύριες όσες κατηγορίες. Εγώ δεν λέω</w:t>
      </w:r>
      <w:r>
        <w:rPr>
          <w:rFonts w:eastAsia="Times New Roman"/>
          <w:szCs w:val="24"/>
        </w:rPr>
        <w:t xml:space="preserve"> ότι αυτό είναι</w:t>
      </w:r>
      <w:r w:rsidRPr="00EC18F2">
        <w:rPr>
          <w:rFonts w:eastAsia="Times New Roman"/>
          <w:szCs w:val="24"/>
        </w:rPr>
        <w:t xml:space="preserve"> σωστό </w:t>
      </w:r>
      <w:r>
        <w:rPr>
          <w:rFonts w:eastAsia="Times New Roman"/>
          <w:szCs w:val="24"/>
        </w:rPr>
        <w:t xml:space="preserve">ή </w:t>
      </w:r>
      <w:r w:rsidRPr="00EC18F2">
        <w:rPr>
          <w:rFonts w:eastAsia="Times New Roman"/>
          <w:szCs w:val="24"/>
        </w:rPr>
        <w:t xml:space="preserve">αυτό είναι λάθος </w:t>
      </w:r>
      <w:r>
        <w:rPr>
          <w:rFonts w:eastAsia="Times New Roman"/>
          <w:szCs w:val="24"/>
        </w:rPr>
        <w:t xml:space="preserve">ή </w:t>
      </w:r>
      <w:r w:rsidRPr="00EC18F2">
        <w:rPr>
          <w:rFonts w:eastAsia="Times New Roman"/>
          <w:szCs w:val="24"/>
        </w:rPr>
        <w:t>είχαν δίκιο τότε</w:t>
      </w:r>
      <w:r>
        <w:rPr>
          <w:rFonts w:eastAsia="Times New Roman"/>
          <w:szCs w:val="24"/>
        </w:rPr>
        <w:t>,</w:t>
      </w:r>
      <w:r w:rsidRPr="00EC18F2">
        <w:rPr>
          <w:rFonts w:eastAsia="Times New Roman"/>
          <w:szCs w:val="24"/>
        </w:rPr>
        <w:t xml:space="preserve"> δεν έχουν</w:t>
      </w:r>
      <w:r>
        <w:rPr>
          <w:rFonts w:eastAsia="Times New Roman"/>
          <w:szCs w:val="24"/>
        </w:rPr>
        <w:t xml:space="preserve"> δίκιο τώρα ή οτιδήποτε. Πρέπει να βρούμε, λ</w:t>
      </w:r>
      <w:r w:rsidRPr="00EC18F2">
        <w:rPr>
          <w:rFonts w:eastAsia="Times New Roman"/>
          <w:szCs w:val="24"/>
        </w:rPr>
        <w:t>οιπόν</w:t>
      </w:r>
      <w:r>
        <w:rPr>
          <w:rFonts w:eastAsia="Times New Roman"/>
          <w:szCs w:val="24"/>
        </w:rPr>
        <w:t>, μια λύση να προχωρήσουμε</w:t>
      </w:r>
      <w:r w:rsidRPr="00EC18F2">
        <w:rPr>
          <w:rFonts w:eastAsia="Times New Roman"/>
          <w:szCs w:val="24"/>
        </w:rPr>
        <w:t xml:space="preserve"> μπροστά και νομίζω </w:t>
      </w:r>
      <w:r>
        <w:rPr>
          <w:rFonts w:eastAsia="Times New Roman"/>
          <w:szCs w:val="24"/>
        </w:rPr>
        <w:t xml:space="preserve">ότι η </w:t>
      </w:r>
      <w:r w:rsidRPr="00EC18F2">
        <w:rPr>
          <w:rFonts w:eastAsia="Times New Roman"/>
          <w:szCs w:val="24"/>
        </w:rPr>
        <w:t>συγκεκριμένη ρύθμιση μ</w:t>
      </w:r>
      <w:r>
        <w:rPr>
          <w:rFonts w:eastAsia="Times New Roman"/>
          <w:szCs w:val="24"/>
        </w:rPr>
        <w:t>α</w:t>
      </w:r>
      <w:r w:rsidRPr="00EC18F2">
        <w:rPr>
          <w:rFonts w:eastAsia="Times New Roman"/>
          <w:szCs w:val="24"/>
        </w:rPr>
        <w:t xml:space="preserve">ς το </w:t>
      </w:r>
      <w:r>
        <w:rPr>
          <w:rFonts w:eastAsia="Times New Roman"/>
          <w:szCs w:val="24"/>
        </w:rPr>
        <w:t>εξ</w:t>
      </w:r>
      <w:r w:rsidRPr="00EC18F2">
        <w:rPr>
          <w:rFonts w:eastAsia="Times New Roman"/>
          <w:szCs w:val="24"/>
        </w:rPr>
        <w:t>ασφαλίζει αυτό</w:t>
      </w:r>
      <w:r>
        <w:rPr>
          <w:rFonts w:eastAsia="Times New Roman"/>
          <w:szCs w:val="24"/>
        </w:rPr>
        <w:t>.</w:t>
      </w:r>
    </w:p>
    <w:p w14:paraId="4CC5BBED" w14:textId="77777777" w:rsidR="005D719C" w:rsidRDefault="00627F40">
      <w:pPr>
        <w:spacing w:line="600" w:lineRule="auto"/>
        <w:ind w:firstLine="720"/>
        <w:jc w:val="both"/>
        <w:rPr>
          <w:rFonts w:eastAsia="Times New Roman"/>
          <w:szCs w:val="24"/>
        </w:rPr>
      </w:pPr>
      <w:r>
        <w:rPr>
          <w:rFonts w:eastAsia="Times New Roman"/>
          <w:szCs w:val="24"/>
        </w:rPr>
        <w:lastRenderedPageBreak/>
        <w:t>Τ</w:t>
      </w:r>
      <w:r w:rsidRPr="00EC18F2">
        <w:rPr>
          <w:rFonts w:eastAsia="Times New Roman"/>
          <w:szCs w:val="24"/>
        </w:rPr>
        <w:t>ώρα</w:t>
      </w:r>
      <w:r>
        <w:rPr>
          <w:rFonts w:eastAsia="Times New Roman"/>
          <w:szCs w:val="24"/>
        </w:rPr>
        <w:t>,</w:t>
      </w:r>
      <w:r w:rsidRPr="00EC18F2">
        <w:rPr>
          <w:rFonts w:eastAsia="Times New Roman"/>
          <w:szCs w:val="24"/>
        </w:rPr>
        <w:t xml:space="preserve"> για ένα λεπτό μόνο </w:t>
      </w:r>
      <w:r>
        <w:rPr>
          <w:rFonts w:eastAsia="Times New Roman"/>
          <w:szCs w:val="24"/>
        </w:rPr>
        <w:t xml:space="preserve">θα πω </w:t>
      </w:r>
      <w:r w:rsidRPr="00EC18F2">
        <w:rPr>
          <w:rFonts w:eastAsia="Times New Roman"/>
          <w:szCs w:val="24"/>
        </w:rPr>
        <w:t>για κάπο</w:t>
      </w:r>
      <w:r w:rsidRPr="00EC18F2">
        <w:rPr>
          <w:rFonts w:eastAsia="Times New Roman"/>
          <w:szCs w:val="24"/>
        </w:rPr>
        <w:t>ια πράγματα που ακούστηκαν κυρίως από την κ</w:t>
      </w:r>
      <w:r>
        <w:rPr>
          <w:rFonts w:eastAsia="Times New Roman"/>
          <w:szCs w:val="24"/>
        </w:rPr>
        <w:t>.</w:t>
      </w:r>
      <w:r w:rsidRPr="00EC18F2">
        <w:rPr>
          <w:rFonts w:eastAsia="Times New Roman"/>
          <w:szCs w:val="24"/>
        </w:rPr>
        <w:t xml:space="preserve"> </w:t>
      </w:r>
      <w:r>
        <w:rPr>
          <w:rFonts w:eastAsia="Times New Roman"/>
          <w:szCs w:val="24"/>
        </w:rPr>
        <w:t>Κ</w:t>
      </w:r>
      <w:r w:rsidRPr="00EC18F2">
        <w:rPr>
          <w:rFonts w:eastAsia="Times New Roman"/>
          <w:szCs w:val="24"/>
        </w:rPr>
        <w:t>εφαλίδου</w:t>
      </w:r>
      <w:r>
        <w:rPr>
          <w:rFonts w:eastAsia="Times New Roman"/>
          <w:szCs w:val="24"/>
        </w:rPr>
        <w:t>,</w:t>
      </w:r>
      <w:r w:rsidRPr="00EC18F2">
        <w:rPr>
          <w:rFonts w:eastAsia="Times New Roman"/>
          <w:szCs w:val="24"/>
        </w:rPr>
        <w:t xml:space="preserve"> για τα θεωρητικά</w:t>
      </w:r>
      <w:r>
        <w:rPr>
          <w:rFonts w:eastAsia="Times New Roman"/>
          <w:szCs w:val="24"/>
        </w:rPr>
        <w:t>, για το</w:t>
      </w:r>
      <w:r w:rsidRPr="00EC18F2">
        <w:rPr>
          <w:rFonts w:eastAsia="Times New Roman"/>
          <w:szCs w:val="24"/>
        </w:rPr>
        <w:t xml:space="preserve"> αθλητικό οικοδόμημα και τη γενική πολιτική</w:t>
      </w:r>
      <w:r>
        <w:rPr>
          <w:rFonts w:eastAsia="Times New Roman"/>
          <w:szCs w:val="24"/>
        </w:rPr>
        <w:t>. Ω</w:t>
      </w:r>
      <w:r w:rsidRPr="00EC18F2">
        <w:rPr>
          <w:rFonts w:eastAsia="Times New Roman"/>
          <w:szCs w:val="24"/>
        </w:rPr>
        <w:t>ραία η θεωρία όταν τα πρι</w:t>
      </w:r>
      <w:r>
        <w:rPr>
          <w:rFonts w:eastAsia="Times New Roman"/>
          <w:szCs w:val="24"/>
        </w:rPr>
        <w:t xml:space="preserve">μ των αθλητών, οι επιβραβεύσεις, </w:t>
      </w:r>
      <w:r w:rsidRPr="00EC18F2">
        <w:rPr>
          <w:rFonts w:eastAsia="Times New Roman"/>
          <w:szCs w:val="24"/>
        </w:rPr>
        <w:t xml:space="preserve">αυτά τα οποία </w:t>
      </w:r>
      <w:r>
        <w:rPr>
          <w:rFonts w:eastAsia="Times New Roman"/>
          <w:szCs w:val="24"/>
        </w:rPr>
        <w:t>η</w:t>
      </w:r>
      <w:r w:rsidRPr="00EC18F2">
        <w:rPr>
          <w:rFonts w:eastAsia="Times New Roman"/>
          <w:szCs w:val="24"/>
        </w:rPr>
        <w:t xml:space="preserve"> </w:t>
      </w:r>
      <w:r>
        <w:rPr>
          <w:rFonts w:eastAsia="Times New Roman"/>
          <w:szCs w:val="24"/>
        </w:rPr>
        <w:t>π</w:t>
      </w:r>
      <w:r>
        <w:rPr>
          <w:rFonts w:eastAsia="Times New Roman"/>
          <w:szCs w:val="24"/>
        </w:rPr>
        <w:t>ολιτεία τού</w:t>
      </w:r>
      <w:r w:rsidRPr="00EC18F2">
        <w:rPr>
          <w:rFonts w:eastAsia="Times New Roman"/>
          <w:szCs w:val="24"/>
        </w:rPr>
        <w:t xml:space="preserve">ς δίνει ως </w:t>
      </w:r>
      <w:r>
        <w:rPr>
          <w:rFonts w:eastAsia="Times New Roman"/>
          <w:szCs w:val="24"/>
        </w:rPr>
        <w:t xml:space="preserve">εχέγγυα </w:t>
      </w:r>
      <w:r w:rsidRPr="00EC18F2">
        <w:rPr>
          <w:rFonts w:eastAsia="Times New Roman"/>
          <w:szCs w:val="24"/>
        </w:rPr>
        <w:t>για να προχωρήσου</w:t>
      </w:r>
      <w:r>
        <w:rPr>
          <w:rFonts w:eastAsia="Times New Roman"/>
          <w:szCs w:val="24"/>
        </w:rPr>
        <w:t>ν</w:t>
      </w:r>
      <w:r w:rsidRPr="00EC18F2">
        <w:rPr>
          <w:rFonts w:eastAsia="Times New Roman"/>
          <w:szCs w:val="24"/>
        </w:rPr>
        <w:t xml:space="preserve"> και στ</w:t>
      </w:r>
      <w:r w:rsidRPr="00EC18F2">
        <w:rPr>
          <w:rFonts w:eastAsia="Times New Roman"/>
          <w:szCs w:val="24"/>
        </w:rPr>
        <w:t xml:space="preserve">η ζωή </w:t>
      </w:r>
      <w:r>
        <w:rPr>
          <w:rFonts w:eastAsia="Times New Roman"/>
          <w:szCs w:val="24"/>
        </w:rPr>
        <w:t>τους, από το</w:t>
      </w:r>
      <w:r w:rsidRPr="00EC18F2">
        <w:rPr>
          <w:rFonts w:eastAsia="Times New Roman"/>
          <w:szCs w:val="24"/>
        </w:rPr>
        <w:t xml:space="preserve"> 2011 και μετά </w:t>
      </w:r>
      <w:r>
        <w:rPr>
          <w:rFonts w:eastAsia="Times New Roman"/>
          <w:szCs w:val="24"/>
        </w:rPr>
        <w:t>ήταν μηδέν. Κ</w:t>
      </w:r>
      <w:r w:rsidRPr="00EC18F2">
        <w:rPr>
          <w:rFonts w:eastAsia="Times New Roman"/>
          <w:szCs w:val="24"/>
        </w:rPr>
        <w:t xml:space="preserve">αι </w:t>
      </w:r>
      <w:r>
        <w:rPr>
          <w:rFonts w:eastAsia="Times New Roman"/>
          <w:szCs w:val="24"/>
        </w:rPr>
        <w:t xml:space="preserve">κληθήκαμε </w:t>
      </w:r>
      <w:r w:rsidRPr="00EC18F2">
        <w:rPr>
          <w:rFonts w:eastAsia="Times New Roman"/>
          <w:szCs w:val="24"/>
        </w:rPr>
        <w:t>εμείς</w:t>
      </w:r>
      <w:r>
        <w:rPr>
          <w:rFonts w:eastAsia="Times New Roman"/>
          <w:szCs w:val="24"/>
        </w:rPr>
        <w:t>,</w:t>
      </w:r>
      <w:r w:rsidRPr="00EC18F2">
        <w:rPr>
          <w:rFonts w:eastAsia="Times New Roman"/>
          <w:szCs w:val="24"/>
        </w:rPr>
        <w:t xml:space="preserve"> μέσα σε τρία χρόνια </w:t>
      </w:r>
      <w:r>
        <w:rPr>
          <w:rFonts w:eastAsia="Times New Roman"/>
          <w:szCs w:val="24"/>
        </w:rPr>
        <w:t xml:space="preserve">να πληρώσουμε </w:t>
      </w:r>
      <w:r w:rsidRPr="00EC18F2">
        <w:rPr>
          <w:rFonts w:eastAsia="Times New Roman"/>
          <w:szCs w:val="24"/>
        </w:rPr>
        <w:t xml:space="preserve">και να καταβάλουμε </w:t>
      </w:r>
      <w:r>
        <w:rPr>
          <w:rFonts w:eastAsia="Times New Roman"/>
          <w:szCs w:val="24"/>
        </w:rPr>
        <w:t>σ</w:t>
      </w:r>
      <w:r w:rsidRPr="00EC18F2">
        <w:rPr>
          <w:rFonts w:eastAsia="Times New Roman"/>
          <w:szCs w:val="24"/>
        </w:rPr>
        <w:t xml:space="preserve">τους ανθρώπους που τα δικαιούνται γιατί τίμησαν τη χώρα </w:t>
      </w:r>
      <w:r>
        <w:rPr>
          <w:rFonts w:eastAsia="Times New Roman"/>
          <w:szCs w:val="24"/>
        </w:rPr>
        <w:t>μας,</w:t>
      </w:r>
      <w:r w:rsidRPr="00EC18F2">
        <w:rPr>
          <w:rFonts w:eastAsia="Times New Roman"/>
          <w:szCs w:val="24"/>
        </w:rPr>
        <w:t xml:space="preserve"> χρέη της </w:t>
      </w:r>
      <w:r>
        <w:rPr>
          <w:rFonts w:eastAsia="Times New Roman"/>
          <w:szCs w:val="24"/>
        </w:rPr>
        <w:t>π</w:t>
      </w:r>
      <w:r w:rsidRPr="00EC18F2">
        <w:rPr>
          <w:rFonts w:eastAsia="Times New Roman"/>
          <w:szCs w:val="24"/>
        </w:rPr>
        <w:t>ολιτείας μιας δεκαετίας</w:t>
      </w:r>
      <w:r>
        <w:rPr>
          <w:rFonts w:eastAsia="Times New Roman"/>
          <w:szCs w:val="24"/>
        </w:rPr>
        <w:t xml:space="preserve">, για αυτούς τους ανθρώπους που τόσο κοπτόμαστε, </w:t>
      </w:r>
      <w:r w:rsidRPr="00EC18F2">
        <w:rPr>
          <w:rFonts w:eastAsia="Times New Roman"/>
          <w:szCs w:val="24"/>
        </w:rPr>
        <w:t xml:space="preserve">για το οικοδόμημα που τόσο </w:t>
      </w:r>
      <w:r>
        <w:rPr>
          <w:rFonts w:eastAsia="Times New Roman"/>
          <w:szCs w:val="24"/>
        </w:rPr>
        <w:t>κοπτόμαστε.</w:t>
      </w:r>
    </w:p>
    <w:p w14:paraId="4CC5BBEE" w14:textId="77777777" w:rsidR="005D719C" w:rsidRDefault="00627F40">
      <w:pPr>
        <w:spacing w:line="600" w:lineRule="auto"/>
        <w:ind w:firstLine="720"/>
        <w:jc w:val="both"/>
        <w:rPr>
          <w:rFonts w:eastAsia="Times New Roman"/>
          <w:szCs w:val="24"/>
        </w:rPr>
      </w:pPr>
      <w:r>
        <w:rPr>
          <w:rFonts w:eastAsia="Times New Roman"/>
          <w:szCs w:val="24"/>
        </w:rPr>
        <w:t>Τα αθλητικά</w:t>
      </w:r>
      <w:r w:rsidRPr="00EC18F2">
        <w:rPr>
          <w:rFonts w:eastAsia="Times New Roman"/>
          <w:szCs w:val="24"/>
        </w:rPr>
        <w:t xml:space="preserve"> σχολεία ποιος </w:t>
      </w:r>
      <w:r>
        <w:rPr>
          <w:rFonts w:eastAsia="Times New Roman"/>
          <w:szCs w:val="24"/>
        </w:rPr>
        <w:t>τα κατήργησε; Ποια κυβέρνηση κατήργησε τα αθλητικά σχολεία; Ν</w:t>
      </w:r>
      <w:r w:rsidRPr="00EC18F2">
        <w:rPr>
          <w:rFonts w:eastAsia="Times New Roman"/>
          <w:szCs w:val="24"/>
        </w:rPr>
        <w:t>α δεχ</w:t>
      </w:r>
      <w:r>
        <w:rPr>
          <w:rFonts w:eastAsia="Times New Roman"/>
          <w:szCs w:val="24"/>
        </w:rPr>
        <w:t>θ</w:t>
      </w:r>
      <w:r w:rsidRPr="00EC18F2">
        <w:rPr>
          <w:rFonts w:eastAsia="Times New Roman"/>
          <w:szCs w:val="24"/>
        </w:rPr>
        <w:t xml:space="preserve">ώ ότι </w:t>
      </w:r>
      <w:r>
        <w:rPr>
          <w:rFonts w:eastAsia="Times New Roman"/>
          <w:szCs w:val="24"/>
        </w:rPr>
        <w:t xml:space="preserve">ήταν προβληματικός ο τρόπος, να το </w:t>
      </w:r>
      <w:r w:rsidRPr="00EC18F2">
        <w:rPr>
          <w:rFonts w:eastAsia="Times New Roman"/>
          <w:szCs w:val="24"/>
        </w:rPr>
        <w:t>δεχ</w:t>
      </w:r>
      <w:r>
        <w:rPr>
          <w:rFonts w:eastAsia="Times New Roman"/>
          <w:szCs w:val="24"/>
        </w:rPr>
        <w:t>θ</w:t>
      </w:r>
      <w:r w:rsidRPr="00EC18F2">
        <w:rPr>
          <w:rFonts w:eastAsia="Times New Roman"/>
          <w:szCs w:val="24"/>
        </w:rPr>
        <w:t>ώ</w:t>
      </w:r>
      <w:r>
        <w:rPr>
          <w:rFonts w:eastAsia="Times New Roman"/>
          <w:szCs w:val="24"/>
        </w:rPr>
        <w:t>. Το προβληματικό το διορθώνε</w:t>
      </w:r>
      <w:r>
        <w:rPr>
          <w:rFonts w:eastAsia="Times New Roman"/>
          <w:szCs w:val="24"/>
        </w:rPr>
        <w:t>ις,</w:t>
      </w:r>
      <w:r w:rsidRPr="00EC18F2">
        <w:rPr>
          <w:rFonts w:eastAsia="Times New Roman"/>
          <w:szCs w:val="24"/>
        </w:rPr>
        <w:t xml:space="preserve"> δεν το καταργεί</w:t>
      </w:r>
      <w:r>
        <w:rPr>
          <w:rFonts w:eastAsia="Times New Roman"/>
          <w:szCs w:val="24"/>
        </w:rPr>
        <w:t>ς. Μην έρχεστε,</w:t>
      </w:r>
      <w:r w:rsidRPr="00EC18F2">
        <w:rPr>
          <w:rFonts w:eastAsia="Times New Roman"/>
          <w:szCs w:val="24"/>
        </w:rPr>
        <w:t xml:space="preserve"> λοιπόν</w:t>
      </w:r>
      <w:r>
        <w:rPr>
          <w:rFonts w:eastAsia="Times New Roman"/>
          <w:szCs w:val="24"/>
        </w:rPr>
        <w:t>,</w:t>
      </w:r>
      <w:r w:rsidRPr="00EC18F2">
        <w:rPr>
          <w:rFonts w:eastAsia="Times New Roman"/>
          <w:szCs w:val="24"/>
        </w:rPr>
        <w:t xml:space="preserve"> να κατηγορ</w:t>
      </w:r>
      <w:r>
        <w:rPr>
          <w:rFonts w:eastAsia="Times New Roman"/>
          <w:szCs w:val="24"/>
        </w:rPr>
        <w:t>είτε και να μιλάμε για οράματα, ό</w:t>
      </w:r>
      <w:r w:rsidRPr="00EC18F2">
        <w:rPr>
          <w:rFonts w:eastAsia="Times New Roman"/>
          <w:szCs w:val="24"/>
        </w:rPr>
        <w:t xml:space="preserve">ταν εσείς οι ίδιοι </w:t>
      </w:r>
      <w:r>
        <w:rPr>
          <w:rFonts w:eastAsia="Times New Roman"/>
          <w:szCs w:val="24"/>
        </w:rPr>
        <w:t>πήρατε αυτές τις αποφάσεις και ακολουθήσατε</w:t>
      </w:r>
      <w:r w:rsidRPr="00EC18F2">
        <w:rPr>
          <w:rFonts w:eastAsia="Times New Roman"/>
          <w:szCs w:val="24"/>
        </w:rPr>
        <w:t xml:space="preserve"> αυτές </w:t>
      </w:r>
      <w:r>
        <w:rPr>
          <w:rFonts w:eastAsia="Times New Roman"/>
          <w:szCs w:val="24"/>
        </w:rPr>
        <w:t>τις</w:t>
      </w:r>
      <w:r w:rsidRPr="00EC18F2">
        <w:rPr>
          <w:rFonts w:eastAsia="Times New Roman"/>
          <w:szCs w:val="24"/>
        </w:rPr>
        <w:t xml:space="preserve"> πολιτικές</w:t>
      </w:r>
      <w:r>
        <w:rPr>
          <w:rFonts w:eastAsia="Times New Roman"/>
          <w:szCs w:val="24"/>
        </w:rPr>
        <w:t>.</w:t>
      </w:r>
    </w:p>
    <w:p w14:paraId="4CC5BBEF" w14:textId="77777777" w:rsidR="005D719C" w:rsidRDefault="00627F40">
      <w:pPr>
        <w:spacing w:line="600" w:lineRule="auto"/>
        <w:ind w:firstLine="720"/>
        <w:jc w:val="both"/>
        <w:rPr>
          <w:rFonts w:eastAsia="Times New Roman"/>
          <w:szCs w:val="24"/>
        </w:rPr>
      </w:pPr>
      <w:r>
        <w:rPr>
          <w:rFonts w:eastAsia="Times New Roman"/>
          <w:szCs w:val="24"/>
        </w:rPr>
        <w:t>Όσον αφορά τη βοήθεια στους</w:t>
      </w:r>
      <w:r w:rsidRPr="00EC18F2">
        <w:rPr>
          <w:rFonts w:eastAsia="Times New Roman"/>
          <w:szCs w:val="24"/>
        </w:rPr>
        <w:t xml:space="preserve"> μαθητές</w:t>
      </w:r>
      <w:r>
        <w:rPr>
          <w:rFonts w:eastAsia="Times New Roman"/>
          <w:szCs w:val="24"/>
        </w:rPr>
        <w:t>,</w:t>
      </w:r>
      <w:r w:rsidRPr="00EC18F2">
        <w:rPr>
          <w:rFonts w:eastAsia="Times New Roman"/>
          <w:szCs w:val="24"/>
        </w:rPr>
        <w:t xml:space="preserve"> δεν σας έχουν ενημερώσει ότι από φέτος για τους μ</w:t>
      </w:r>
      <w:r w:rsidRPr="00EC18F2">
        <w:rPr>
          <w:rFonts w:eastAsia="Times New Roman"/>
          <w:szCs w:val="24"/>
        </w:rPr>
        <w:t>αθητές</w:t>
      </w:r>
      <w:r>
        <w:rPr>
          <w:rFonts w:eastAsia="Times New Roman"/>
          <w:szCs w:val="24"/>
        </w:rPr>
        <w:t>-</w:t>
      </w:r>
      <w:r w:rsidRPr="00EC18F2">
        <w:rPr>
          <w:rFonts w:eastAsia="Times New Roman"/>
          <w:szCs w:val="24"/>
        </w:rPr>
        <w:t xml:space="preserve">αθλητές υπάρχει </w:t>
      </w:r>
      <w:r w:rsidRPr="00EC18F2">
        <w:rPr>
          <w:rFonts w:eastAsia="Times New Roman"/>
          <w:szCs w:val="24"/>
        </w:rPr>
        <w:lastRenderedPageBreak/>
        <w:t>άλλο σύστημα</w:t>
      </w:r>
      <w:r>
        <w:rPr>
          <w:rFonts w:eastAsia="Times New Roman"/>
          <w:szCs w:val="24"/>
        </w:rPr>
        <w:t>,</w:t>
      </w:r>
      <w:r w:rsidRPr="00EC18F2">
        <w:rPr>
          <w:rFonts w:eastAsia="Times New Roman"/>
          <w:szCs w:val="24"/>
        </w:rPr>
        <w:t xml:space="preserve"> με πολύ περισσότερες απουσίες και με ενισχυτική διδασκαλία</w:t>
      </w:r>
      <w:r>
        <w:rPr>
          <w:rFonts w:eastAsia="Times New Roman"/>
          <w:szCs w:val="24"/>
        </w:rPr>
        <w:t xml:space="preserve"> στα σχολεία</w:t>
      </w:r>
      <w:r w:rsidRPr="00EC18F2">
        <w:rPr>
          <w:rFonts w:eastAsia="Times New Roman"/>
          <w:szCs w:val="24"/>
        </w:rPr>
        <w:t xml:space="preserve"> γι</w:t>
      </w:r>
      <w:r>
        <w:rPr>
          <w:rFonts w:eastAsia="Times New Roman"/>
          <w:szCs w:val="24"/>
        </w:rPr>
        <w:t>’</w:t>
      </w:r>
      <w:r w:rsidRPr="00EC18F2">
        <w:rPr>
          <w:rFonts w:eastAsia="Times New Roman"/>
          <w:szCs w:val="24"/>
        </w:rPr>
        <w:t xml:space="preserve"> </w:t>
      </w:r>
      <w:r>
        <w:rPr>
          <w:rFonts w:eastAsia="Times New Roman"/>
          <w:szCs w:val="24"/>
        </w:rPr>
        <w:t>αυτούς. Κ</w:t>
      </w:r>
      <w:r w:rsidRPr="00EC18F2">
        <w:rPr>
          <w:rFonts w:eastAsia="Times New Roman"/>
          <w:szCs w:val="24"/>
        </w:rPr>
        <w:t xml:space="preserve">αι αυτό </w:t>
      </w:r>
      <w:r>
        <w:rPr>
          <w:rFonts w:eastAsia="Times New Roman"/>
          <w:szCs w:val="24"/>
        </w:rPr>
        <w:t xml:space="preserve">μπορείτε να </w:t>
      </w:r>
      <w:r w:rsidRPr="00EC18F2">
        <w:rPr>
          <w:rFonts w:eastAsia="Times New Roman"/>
          <w:szCs w:val="24"/>
        </w:rPr>
        <w:t xml:space="preserve">το </w:t>
      </w:r>
      <w:r>
        <w:rPr>
          <w:rFonts w:eastAsia="Times New Roman"/>
          <w:szCs w:val="24"/>
        </w:rPr>
        <w:t>συ</w:t>
      </w:r>
      <w:r w:rsidRPr="00EC18F2">
        <w:rPr>
          <w:rFonts w:eastAsia="Times New Roman"/>
          <w:szCs w:val="24"/>
        </w:rPr>
        <w:t>ζητήσετε και με τα παιδιά και με τους γονείς</w:t>
      </w:r>
      <w:r>
        <w:rPr>
          <w:rFonts w:eastAsia="Times New Roman"/>
          <w:szCs w:val="24"/>
        </w:rPr>
        <w:t>. Είναι ψ</w:t>
      </w:r>
      <w:r w:rsidRPr="00EC18F2">
        <w:rPr>
          <w:rFonts w:eastAsia="Times New Roman"/>
          <w:szCs w:val="24"/>
        </w:rPr>
        <w:t xml:space="preserve">ηφισμένα από αυτό εδώ το </w:t>
      </w:r>
      <w:r>
        <w:rPr>
          <w:rFonts w:eastAsia="Times New Roman"/>
          <w:szCs w:val="24"/>
        </w:rPr>
        <w:t>Κ</w:t>
      </w:r>
      <w:r w:rsidRPr="00EC18F2">
        <w:rPr>
          <w:rFonts w:eastAsia="Times New Roman"/>
          <w:szCs w:val="24"/>
        </w:rPr>
        <w:t>οινοβούλιο</w:t>
      </w:r>
      <w:r>
        <w:rPr>
          <w:rFonts w:eastAsia="Times New Roman"/>
          <w:szCs w:val="24"/>
        </w:rPr>
        <w:t>, από αυτήν εδώ την Κ</w:t>
      </w:r>
      <w:r>
        <w:rPr>
          <w:rFonts w:eastAsia="Times New Roman"/>
          <w:szCs w:val="24"/>
        </w:rPr>
        <w:t>υβέρνηση,</w:t>
      </w:r>
      <w:r w:rsidRPr="00EC18F2">
        <w:rPr>
          <w:rFonts w:eastAsia="Times New Roman"/>
          <w:szCs w:val="24"/>
        </w:rPr>
        <w:t xml:space="preserve"> φοβάμαι πως όχι από </w:t>
      </w:r>
      <w:r>
        <w:rPr>
          <w:rFonts w:eastAsia="Times New Roman"/>
          <w:szCs w:val="24"/>
        </w:rPr>
        <w:t>εσάς. Μ</w:t>
      </w:r>
      <w:r w:rsidRPr="00EC18F2">
        <w:rPr>
          <w:rFonts w:eastAsia="Times New Roman"/>
          <w:szCs w:val="24"/>
        </w:rPr>
        <w:t>άλλον ελπίζω πως</w:t>
      </w:r>
      <w:r>
        <w:rPr>
          <w:rFonts w:eastAsia="Times New Roman"/>
          <w:szCs w:val="24"/>
        </w:rPr>
        <w:t>,</w:t>
      </w:r>
      <w:r w:rsidRPr="00EC18F2">
        <w:rPr>
          <w:rFonts w:eastAsia="Times New Roman"/>
          <w:szCs w:val="24"/>
        </w:rPr>
        <w:t xml:space="preserve"> ναι</w:t>
      </w:r>
      <w:r>
        <w:rPr>
          <w:rFonts w:eastAsia="Times New Roman"/>
          <w:szCs w:val="24"/>
        </w:rPr>
        <w:t>,</w:t>
      </w:r>
      <w:r w:rsidRPr="00EC18F2">
        <w:rPr>
          <w:rFonts w:eastAsia="Times New Roman"/>
          <w:szCs w:val="24"/>
        </w:rPr>
        <w:t xml:space="preserve"> και από </w:t>
      </w:r>
      <w:r>
        <w:rPr>
          <w:rFonts w:eastAsia="Times New Roman"/>
          <w:szCs w:val="24"/>
        </w:rPr>
        <w:t>ε</w:t>
      </w:r>
      <w:r w:rsidRPr="00EC18F2">
        <w:rPr>
          <w:rFonts w:eastAsia="Times New Roman"/>
          <w:szCs w:val="24"/>
        </w:rPr>
        <w:t>σάς</w:t>
      </w:r>
      <w:r>
        <w:rPr>
          <w:rFonts w:eastAsia="Times New Roman"/>
          <w:szCs w:val="24"/>
        </w:rPr>
        <w:t>.</w:t>
      </w:r>
    </w:p>
    <w:p w14:paraId="4CC5BBF0" w14:textId="77777777" w:rsidR="005D719C" w:rsidRDefault="00627F40">
      <w:pPr>
        <w:spacing w:line="600" w:lineRule="auto"/>
        <w:ind w:firstLine="720"/>
        <w:jc w:val="both"/>
        <w:rPr>
          <w:rFonts w:eastAsia="Times New Roman"/>
          <w:szCs w:val="24"/>
        </w:rPr>
      </w:pPr>
      <w:r>
        <w:rPr>
          <w:rFonts w:eastAsia="Times New Roman"/>
          <w:szCs w:val="24"/>
        </w:rPr>
        <w:t>Α</w:t>
      </w:r>
      <w:r w:rsidRPr="00EC18F2">
        <w:rPr>
          <w:rFonts w:eastAsia="Times New Roman"/>
          <w:szCs w:val="24"/>
        </w:rPr>
        <w:t xml:space="preserve">ναφερθήκατε </w:t>
      </w:r>
      <w:r>
        <w:rPr>
          <w:rFonts w:eastAsia="Times New Roman"/>
          <w:szCs w:val="24"/>
        </w:rPr>
        <w:t>και σε κάποια που είπε ο Σ</w:t>
      </w:r>
      <w:r w:rsidRPr="00EC18F2">
        <w:rPr>
          <w:rFonts w:eastAsia="Times New Roman"/>
          <w:szCs w:val="24"/>
        </w:rPr>
        <w:t xml:space="preserve">τέφανος </w:t>
      </w:r>
      <w:r>
        <w:rPr>
          <w:rFonts w:eastAsia="Times New Roman"/>
          <w:szCs w:val="24"/>
        </w:rPr>
        <w:t>Τσιτσιπάς, ε</w:t>
      </w:r>
      <w:r w:rsidRPr="00EC18F2">
        <w:rPr>
          <w:rFonts w:eastAsia="Times New Roman"/>
          <w:szCs w:val="24"/>
        </w:rPr>
        <w:t>ξαιρετικός και πολύ μεγάλο και σπουδαίο ταλέντο</w:t>
      </w:r>
      <w:r>
        <w:rPr>
          <w:rFonts w:eastAsia="Times New Roman"/>
          <w:szCs w:val="24"/>
        </w:rPr>
        <w:t>. Δεν είπε</w:t>
      </w:r>
      <w:r w:rsidRPr="00EC18F2">
        <w:rPr>
          <w:rFonts w:eastAsia="Times New Roman"/>
          <w:szCs w:val="24"/>
        </w:rPr>
        <w:t xml:space="preserve"> μόνο για το πρόβλημα στη μάθηση</w:t>
      </w:r>
      <w:r>
        <w:rPr>
          <w:rFonts w:eastAsia="Times New Roman"/>
          <w:szCs w:val="24"/>
        </w:rPr>
        <w:t>. «Κ</w:t>
      </w:r>
      <w:r w:rsidRPr="00EC18F2">
        <w:rPr>
          <w:rFonts w:eastAsia="Times New Roman"/>
          <w:szCs w:val="24"/>
        </w:rPr>
        <w:t>αι τώρα θα μιλήσ</w:t>
      </w:r>
      <w:r>
        <w:rPr>
          <w:rFonts w:eastAsia="Times New Roman"/>
          <w:szCs w:val="24"/>
        </w:rPr>
        <w:t>ω για μια ομοσ</w:t>
      </w:r>
      <w:r>
        <w:rPr>
          <w:rFonts w:eastAsia="Times New Roman"/>
          <w:szCs w:val="24"/>
        </w:rPr>
        <w:t>πονδία με την οποία έχω εξαιρετική σχέση</w:t>
      </w:r>
      <w:r w:rsidRPr="00EC18F2">
        <w:rPr>
          <w:rFonts w:eastAsia="Times New Roman"/>
          <w:szCs w:val="24"/>
        </w:rPr>
        <w:t xml:space="preserve"> και </w:t>
      </w:r>
      <w:r>
        <w:rPr>
          <w:rFonts w:eastAsia="Times New Roman"/>
          <w:szCs w:val="24"/>
        </w:rPr>
        <w:t xml:space="preserve">πιστεύω ότι </w:t>
      </w:r>
      <w:r w:rsidRPr="00EC18F2">
        <w:rPr>
          <w:rFonts w:eastAsia="Times New Roman"/>
          <w:szCs w:val="24"/>
        </w:rPr>
        <w:t>λειτουργεί καλά</w:t>
      </w:r>
      <w:r>
        <w:rPr>
          <w:rFonts w:eastAsia="Times New Roman"/>
          <w:szCs w:val="24"/>
        </w:rPr>
        <w:t>». Μίλησε</w:t>
      </w:r>
      <w:r w:rsidRPr="00EC18F2">
        <w:rPr>
          <w:rFonts w:eastAsia="Times New Roman"/>
          <w:szCs w:val="24"/>
        </w:rPr>
        <w:t xml:space="preserve"> </w:t>
      </w:r>
      <w:r>
        <w:rPr>
          <w:rFonts w:eastAsia="Times New Roman"/>
          <w:szCs w:val="24"/>
        </w:rPr>
        <w:t xml:space="preserve">για </w:t>
      </w:r>
      <w:r w:rsidRPr="00EC18F2">
        <w:rPr>
          <w:rFonts w:eastAsia="Times New Roman"/>
          <w:szCs w:val="24"/>
        </w:rPr>
        <w:t xml:space="preserve">τα προβλήματα </w:t>
      </w:r>
      <w:r>
        <w:rPr>
          <w:rFonts w:eastAsia="Times New Roman"/>
          <w:szCs w:val="24"/>
        </w:rPr>
        <w:t xml:space="preserve">στη λειτουργία της ομοσπονδίας. Προσέξτε, είναι αλληλένδετα τα θέματα. Και γι’ αυτό οφείλουμε να νομοθετήσουμε και </w:t>
      </w:r>
      <w:r w:rsidRPr="00EC18F2">
        <w:rPr>
          <w:rFonts w:eastAsia="Times New Roman"/>
          <w:szCs w:val="24"/>
        </w:rPr>
        <w:t>να πάρουμε γενναίες πρωτοβουλίες</w:t>
      </w:r>
      <w:r>
        <w:rPr>
          <w:rFonts w:eastAsia="Times New Roman"/>
          <w:szCs w:val="24"/>
        </w:rPr>
        <w:t>,</w:t>
      </w:r>
      <w:r w:rsidRPr="00EC18F2">
        <w:rPr>
          <w:rFonts w:eastAsia="Times New Roman"/>
          <w:szCs w:val="24"/>
        </w:rPr>
        <w:t xml:space="preserve"> οι οποί</w:t>
      </w:r>
      <w:r w:rsidRPr="00EC18F2">
        <w:rPr>
          <w:rFonts w:eastAsia="Times New Roman"/>
          <w:szCs w:val="24"/>
        </w:rPr>
        <w:t>ες θα σηματοδοτήσουν την αλλαγή σελίδας στο σύνολο του ελληνικού αθλητισμού</w:t>
      </w:r>
      <w:r>
        <w:rPr>
          <w:rFonts w:eastAsia="Times New Roman"/>
          <w:szCs w:val="24"/>
        </w:rPr>
        <w:t>.</w:t>
      </w:r>
    </w:p>
    <w:p w14:paraId="4CC5BBF1" w14:textId="77777777" w:rsidR="005D719C" w:rsidRDefault="00627F40">
      <w:pPr>
        <w:spacing w:line="600" w:lineRule="auto"/>
        <w:ind w:firstLine="720"/>
        <w:jc w:val="both"/>
        <w:rPr>
          <w:rFonts w:eastAsia="Times New Roman"/>
          <w:szCs w:val="24"/>
        </w:rPr>
      </w:pPr>
      <w:r>
        <w:rPr>
          <w:rFonts w:eastAsia="Times New Roman"/>
          <w:szCs w:val="24"/>
        </w:rPr>
        <w:t xml:space="preserve">Επομένως, κυρίες και κύριοι Βουλευτές -και κλείνω- </w:t>
      </w:r>
      <w:r w:rsidRPr="00EC18F2">
        <w:rPr>
          <w:rFonts w:eastAsia="Times New Roman"/>
          <w:szCs w:val="24"/>
        </w:rPr>
        <w:t xml:space="preserve">νομίζω </w:t>
      </w:r>
      <w:r>
        <w:rPr>
          <w:rFonts w:eastAsia="Times New Roman"/>
          <w:szCs w:val="24"/>
        </w:rPr>
        <w:t xml:space="preserve">ότι </w:t>
      </w:r>
      <w:r w:rsidRPr="00EC18F2">
        <w:rPr>
          <w:rFonts w:eastAsia="Times New Roman"/>
          <w:szCs w:val="24"/>
        </w:rPr>
        <w:t>σήμερα μας δίνε</w:t>
      </w:r>
      <w:r>
        <w:rPr>
          <w:rFonts w:eastAsia="Times New Roman"/>
          <w:szCs w:val="24"/>
        </w:rPr>
        <w:t xml:space="preserve">ται </w:t>
      </w:r>
      <w:r w:rsidRPr="00EC18F2">
        <w:rPr>
          <w:rFonts w:eastAsia="Times New Roman"/>
          <w:szCs w:val="24"/>
        </w:rPr>
        <w:t>η δυνατότητα να χαράξου</w:t>
      </w:r>
      <w:r>
        <w:rPr>
          <w:rFonts w:eastAsia="Times New Roman"/>
          <w:szCs w:val="24"/>
        </w:rPr>
        <w:t>με</w:t>
      </w:r>
      <w:r w:rsidRPr="00EC18F2">
        <w:rPr>
          <w:rFonts w:eastAsia="Times New Roman"/>
          <w:szCs w:val="24"/>
        </w:rPr>
        <w:t xml:space="preserve"> μ</w:t>
      </w:r>
      <w:r>
        <w:rPr>
          <w:rFonts w:eastAsia="Times New Roman"/>
          <w:szCs w:val="24"/>
        </w:rPr>
        <w:t>ι</w:t>
      </w:r>
      <w:r w:rsidRPr="00EC18F2">
        <w:rPr>
          <w:rFonts w:eastAsia="Times New Roman"/>
          <w:szCs w:val="24"/>
        </w:rPr>
        <w:t>α νέα σελίδα</w:t>
      </w:r>
      <w:r>
        <w:rPr>
          <w:rFonts w:eastAsia="Times New Roman"/>
          <w:szCs w:val="24"/>
        </w:rPr>
        <w:t>, να γυρίσουμε μια νέα σελίδα</w:t>
      </w:r>
      <w:r w:rsidRPr="00EC18F2">
        <w:rPr>
          <w:rFonts w:eastAsia="Times New Roman"/>
          <w:szCs w:val="24"/>
        </w:rPr>
        <w:t xml:space="preserve"> στην </w:t>
      </w:r>
      <w:r>
        <w:rPr>
          <w:rFonts w:eastAsia="Times New Roman"/>
          <w:szCs w:val="24"/>
        </w:rPr>
        <w:t>ε</w:t>
      </w:r>
      <w:r w:rsidRPr="00EC18F2">
        <w:rPr>
          <w:rFonts w:eastAsia="Times New Roman"/>
          <w:szCs w:val="24"/>
        </w:rPr>
        <w:t xml:space="preserve">λληνική </w:t>
      </w:r>
      <w:r>
        <w:rPr>
          <w:rFonts w:eastAsia="Times New Roman"/>
          <w:szCs w:val="24"/>
        </w:rPr>
        <w:t>α</w:t>
      </w:r>
      <w:r w:rsidRPr="00EC18F2">
        <w:rPr>
          <w:rFonts w:eastAsia="Times New Roman"/>
          <w:szCs w:val="24"/>
        </w:rPr>
        <w:t xml:space="preserve">θλητική </w:t>
      </w:r>
      <w:r w:rsidRPr="00EC18F2">
        <w:rPr>
          <w:rFonts w:eastAsia="Times New Roman"/>
          <w:szCs w:val="24"/>
        </w:rPr>
        <w:lastRenderedPageBreak/>
        <w:t>ζωή</w:t>
      </w:r>
      <w:r>
        <w:rPr>
          <w:rFonts w:eastAsia="Times New Roman"/>
          <w:szCs w:val="24"/>
        </w:rPr>
        <w:t>,</w:t>
      </w:r>
      <w:r w:rsidRPr="00EC18F2">
        <w:rPr>
          <w:rFonts w:eastAsia="Times New Roman"/>
          <w:szCs w:val="24"/>
        </w:rPr>
        <w:t xml:space="preserve"> τόσο στον επαγγελματικό όσο και στον </w:t>
      </w:r>
      <w:r>
        <w:rPr>
          <w:rFonts w:eastAsia="Times New Roman"/>
          <w:szCs w:val="24"/>
        </w:rPr>
        <w:t xml:space="preserve">ερασιτεχνικό </w:t>
      </w:r>
      <w:r w:rsidRPr="00EC18F2">
        <w:rPr>
          <w:rFonts w:eastAsia="Times New Roman"/>
          <w:szCs w:val="24"/>
        </w:rPr>
        <w:t>αθλητισμό</w:t>
      </w:r>
      <w:r>
        <w:rPr>
          <w:rFonts w:eastAsia="Times New Roman"/>
          <w:szCs w:val="24"/>
        </w:rPr>
        <w:t>,</w:t>
      </w:r>
      <w:r w:rsidRPr="00EC18F2">
        <w:rPr>
          <w:rFonts w:eastAsia="Times New Roman"/>
          <w:szCs w:val="24"/>
        </w:rPr>
        <w:t xml:space="preserve"> να διασφαλίσουμε τα δικαιώματα όλων των Ελλήνων και όλων των Ελληνίδων</w:t>
      </w:r>
      <w:r>
        <w:rPr>
          <w:rFonts w:eastAsia="Times New Roman"/>
          <w:szCs w:val="24"/>
        </w:rPr>
        <w:t>,</w:t>
      </w:r>
      <w:r w:rsidRPr="00EC18F2">
        <w:rPr>
          <w:rFonts w:eastAsia="Times New Roman"/>
          <w:szCs w:val="24"/>
        </w:rPr>
        <w:t xml:space="preserve"> να διασφαλίσ</w:t>
      </w:r>
      <w:r>
        <w:rPr>
          <w:rFonts w:eastAsia="Times New Roman"/>
          <w:szCs w:val="24"/>
        </w:rPr>
        <w:t>ουμε</w:t>
      </w:r>
      <w:r w:rsidRPr="00EC18F2">
        <w:rPr>
          <w:rFonts w:eastAsia="Times New Roman"/>
          <w:szCs w:val="24"/>
        </w:rPr>
        <w:t xml:space="preserve"> τα δικαιώματα </w:t>
      </w:r>
      <w:r>
        <w:rPr>
          <w:rFonts w:eastAsia="Times New Roman"/>
          <w:szCs w:val="24"/>
        </w:rPr>
        <w:t xml:space="preserve">της </w:t>
      </w:r>
      <w:r w:rsidRPr="00EC18F2">
        <w:rPr>
          <w:rFonts w:eastAsia="Times New Roman"/>
          <w:szCs w:val="24"/>
        </w:rPr>
        <w:t>μειοψηφίας</w:t>
      </w:r>
      <w:r>
        <w:rPr>
          <w:rFonts w:eastAsia="Times New Roman"/>
          <w:szCs w:val="24"/>
        </w:rPr>
        <w:t>,</w:t>
      </w:r>
      <w:r w:rsidRPr="00EC18F2">
        <w:rPr>
          <w:rFonts w:eastAsia="Times New Roman"/>
          <w:szCs w:val="24"/>
        </w:rPr>
        <w:t xml:space="preserve"> να διασφαλίσουμε τη λογοδοσία</w:t>
      </w:r>
      <w:r>
        <w:rPr>
          <w:rFonts w:eastAsia="Times New Roman"/>
          <w:szCs w:val="24"/>
        </w:rPr>
        <w:t>,</w:t>
      </w:r>
      <w:r w:rsidRPr="00EC18F2">
        <w:rPr>
          <w:rFonts w:eastAsia="Times New Roman"/>
          <w:szCs w:val="24"/>
        </w:rPr>
        <w:t xml:space="preserve"> να διασφαλίσουμε την ορθή διαχείριση</w:t>
      </w:r>
      <w:r>
        <w:rPr>
          <w:rFonts w:eastAsia="Times New Roman"/>
          <w:szCs w:val="24"/>
        </w:rPr>
        <w:t>, ν</w:t>
      </w:r>
      <w:r w:rsidRPr="00EC18F2">
        <w:rPr>
          <w:rFonts w:eastAsia="Times New Roman"/>
          <w:szCs w:val="24"/>
        </w:rPr>
        <w:t>α δια</w:t>
      </w:r>
      <w:r w:rsidRPr="00EC18F2">
        <w:rPr>
          <w:rFonts w:eastAsia="Times New Roman"/>
          <w:szCs w:val="24"/>
        </w:rPr>
        <w:t>σφαλίσουμε ότι σε αυτήν εδώ τη χώρα</w:t>
      </w:r>
      <w:r>
        <w:rPr>
          <w:rFonts w:eastAsia="Times New Roman"/>
          <w:szCs w:val="24"/>
        </w:rPr>
        <w:t>,</w:t>
      </w:r>
      <w:r w:rsidRPr="00EC18F2">
        <w:rPr>
          <w:rFonts w:eastAsia="Times New Roman"/>
          <w:szCs w:val="24"/>
        </w:rPr>
        <w:t xml:space="preserve"> </w:t>
      </w:r>
      <w:r>
        <w:rPr>
          <w:rFonts w:eastAsia="Times New Roman"/>
          <w:szCs w:val="24"/>
        </w:rPr>
        <w:t>που</w:t>
      </w:r>
      <w:r w:rsidRPr="00EC18F2">
        <w:rPr>
          <w:rFonts w:eastAsia="Times New Roman"/>
          <w:szCs w:val="24"/>
        </w:rPr>
        <w:t xml:space="preserve"> στέκεται ξανά στα πόδια </w:t>
      </w:r>
      <w:r>
        <w:rPr>
          <w:rFonts w:eastAsia="Times New Roman"/>
          <w:szCs w:val="24"/>
        </w:rPr>
        <w:t>της,</w:t>
      </w:r>
      <w:r w:rsidRPr="00EC18F2">
        <w:rPr>
          <w:rFonts w:eastAsia="Times New Roman"/>
          <w:szCs w:val="24"/>
        </w:rPr>
        <w:t xml:space="preserve"> δεν θα ξαναγίνουν τα λάθη του παρελθόντος</w:t>
      </w:r>
      <w:r>
        <w:rPr>
          <w:rFonts w:eastAsia="Times New Roman"/>
          <w:szCs w:val="24"/>
        </w:rPr>
        <w:t>,</w:t>
      </w:r>
      <w:r w:rsidRPr="00EC18F2">
        <w:rPr>
          <w:rFonts w:eastAsia="Times New Roman"/>
          <w:szCs w:val="24"/>
        </w:rPr>
        <w:t xml:space="preserve"> ότι σε αυτήν εδώ τη χώρα θα υπάρχουν κανόνες</w:t>
      </w:r>
      <w:r>
        <w:rPr>
          <w:rFonts w:eastAsia="Times New Roman"/>
          <w:szCs w:val="24"/>
        </w:rPr>
        <w:t>,</w:t>
      </w:r>
      <w:r w:rsidRPr="00EC18F2">
        <w:rPr>
          <w:rFonts w:eastAsia="Times New Roman"/>
          <w:szCs w:val="24"/>
        </w:rPr>
        <w:t xml:space="preserve"> ότι σε αυτήν εδώ τη χώρα τα πράγματα έχουν αλλάξει</w:t>
      </w:r>
      <w:r>
        <w:rPr>
          <w:rFonts w:eastAsia="Times New Roman"/>
          <w:szCs w:val="24"/>
        </w:rPr>
        <w:t xml:space="preserve"> και μπορούμε να κοιτάζουμε το μέλλον μόνο με α</w:t>
      </w:r>
      <w:r>
        <w:rPr>
          <w:rFonts w:eastAsia="Times New Roman"/>
          <w:szCs w:val="24"/>
        </w:rPr>
        <w:t>ισιοδοξία.</w:t>
      </w:r>
    </w:p>
    <w:p w14:paraId="4CC5BBF2" w14:textId="77777777" w:rsidR="005D719C" w:rsidRDefault="00627F40">
      <w:pPr>
        <w:spacing w:line="600" w:lineRule="auto"/>
        <w:ind w:firstLine="720"/>
        <w:jc w:val="both"/>
        <w:rPr>
          <w:rFonts w:eastAsia="Times New Roman"/>
          <w:szCs w:val="24"/>
        </w:rPr>
      </w:pPr>
      <w:r>
        <w:rPr>
          <w:rFonts w:eastAsia="Times New Roman"/>
          <w:szCs w:val="24"/>
        </w:rPr>
        <w:t>Σ</w:t>
      </w:r>
      <w:r w:rsidRPr="00EC18F2">
        <w:rPr>
          <w:rFonts w:eastAsia="Times New Roman"/>
          <w:szCs w:val="24"/>
        </w:rPr>
        <w:t>ας ευχαριστώ πολύ</w:t>
      </w:r>
      <w:r>
        <w:rPr>
          <w:rFonts w:eastAsia="Times New Roman"/>
          <w:szCs w:val="24"/>
        </w:rPr>
        <w:t>.</w:t>
      </w:r>
    </w:p>
    <w:p w14:paraId="4CC5BBF3"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Γίνεται γνωστό στο Σώμα ότι τη συνεδρίαση παρακολουθούν από τα άνω δυτικά θεωρεία, αφού προηγουμένως ξεναγήθηκαν στην έκθεση της αίθουσας «ΕΛΕΥΘΕΡΙΟΣ ΒΕΝΙΖΕΛΟΣ» και ενημερώθηκαν γι</w:t>
      </w:r>
      <w:r>
        <w:rPr>
          <w:rFonts w:eastAsia="Times New Roman"/>
          <w:szCs w:val="24"/>
        </w:rPr>
        <w:t xml:space="preserve">α την ιστορία του κτηρίου και τον τρόπο οργάνωσης και λειτουργίας της Βουλής, </w:t>
      </w:r>
      <w:r>
        <w:rPr>
          <w:rFonts w:eastAsia="Times New Roman"/>
          <w:szCs w:val="24"/>
        </w:rPr>
        <w:t>είκοσι εννέα</w:t>
      </w:r>
      <w:r>
        <w:rPr>
          <w:rFonts w:eastAsia="Times New Roman"/>
          <w:szCs w:val="24"/>
        </w:rPr>
        <w:t xml:space="preserve"> μαθήτριες και μαθητές από το 3</w:t>
      </w:r>
      <w:r w:rsidRPr="009A7ED1">
        <w:rPr>
          <w:rFonts w:eastAsia="Times New Roman"/>
          <w:szCs w:val="24"/>
          <w:vertAlign w:val="superscript"/>
        </w:rPr>
        <w:t>ο</w:t>
      </w:r>
      <w:r>
        <w:rPr>
          <w:rFonts w:eastAsia="Times New Roman"/>
          <w:szCs w:val="24"/>
        </w:rPr>
        <w:t xml:space="preserve"> Γυμνάσιο Ιεράπετρας (</w:t>
      </w:r>
      <w:r>
        <w:rPr>
          <w:rFonts w:eastAsia="Times New Roman"/>
          <w:szCs w:val="24"/>
        </w:rPr>
        <w:t>δεύτερο τμήμα</w:t>
      </w:r>
      <w:r>
        <w:rPr>
          <w:rFonts w:eastAsia="Times New Roman"/>
          <w:szCs w:val="24"/>
        </w:rPr>
        <w:t>).</w:t>
      </w:r>
    </w:p>
    <w:p w14:paraId="4CC5BBF4"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4CC5BBF5"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CC5BBF6"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r>
      <w:r w:rsidRPr="009A7ED1">
        <w:rPr>
          <w:rFonts w:eastAsia="Times New Roman"/>
          <w:b/>
          <w:szCs w:val="24"/>
        </w:rPr>
        <w:t>ΓΕΩΡΓΙΟΣ ΒΑΣΙΛΕΙΑΔΗΣ</w:t>
      </w:r>
      <w:r w:rsidRPr="009A7ED1">
        <w:rPr>
          <w:rFonts w:eastAsia="Times New Roman"/>
          <w:b/>
          <w:szCs w:val="24"/>
        </w:rPr>
        <w:t xml:space="preserve"> (Υφυπουργός Πολιτισμού και Αθλητισμού):</w:t>
      </w:r>
      <w:r>
        <w:rPr>
          <w:rFonts w:eastAsia="Times New Roman"/>
          <w:b/>
          <w:szCs w:val="24"/>
        </w:rPr>
        <w:t xml:space="preserve"> </w:t>
      </w:r>
      <w:r>
        <w:rPr>
          <w:rFonts w:eastAsia="Times New Roman"/>
          <w:szCs w:val="24"/>
        </w:rPr>
        <w:t>Κυρία Πρόεδρε, θα ήθελα να καταθέσω κάποιες νομοτεχνικές βελτιώσεις.</w:t>
      </w:r>
    </w:p>
    <w:p w14:paraId="4CC5BBF7"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Για τη δευτερολογία σας έμειναν μόνο πέντε λεπτά, κύριε Βασιλειάδη.</w:t>
      </w:r>
    </w:p>
    <w:p w14:paraId="4CC5BBF8"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ΓΕΩΡΓΙΟΣ ΒΑΣΙΛΕΙΑΔΗΣ (Υφυπουργός</w:t>
      </w:r>
      <w:r w:rsidRPr="009A7ED1">
        <w:rPr>
          <w:rFonts w:eastAsia="Times New Roman"/>
          <w:b/>
          <w:szCs w:val="24"/>
        </w:rPr>
        <w:t xml:space="preserve"> Πολιτισμού και Αθλητισμού):</w:t>
      </w:r>
      <w:r>
        <w:rPr>
          <w:rFonts w:eastAsia="Times New Roman"/>
          <w:b/>
          <w:szCs w:val="24"/>
        </w:rPr>
        <w:t xml:space="preserve"> </w:t>
      </w:r>
      <w:r>
        <w:rPr>
          <w:rFonts w:eastAsia="Times New Roman"/>
          <w:szCs w:val="24"/>
        </w:rPr>
        <w:t>Απλά τις καταθέτω. Δεν θα πω τίποτα για την οικονομία του χρόνου. Δεν είναι τίποτα σοβαρό. Με βάση την έκθεση της Επιστημονικής Επιτροπής της Βουλής.</w:t>
      </w:r>
    </w:p>
    <w:p w14:paraId="4CC5BBF9"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(Στο σημείο αυτό ο Υφυπουργός κ. Γεώργιος Βασιλειάδης καταθέτει για τα </w:t>
      </w:r>
      <w:r>
        <w:rPr>
          <w:rFonts w:eastAsia="Times New Roman"/>
          <w:szCs w:val="24"/>
        </w:rPr>
        <w:t>Πρακτικά τις προαναφερθείσες νομοτεχνικές βελτιώσεις, οι οποίες έχουν ως εξής</w:t>
      </w:r>
      <w:r w:rsidRPr="009A7ED1">
        <w:rPr>
          <w:rFonts w:eastAsia="Times New Roman"/>
          <w:szCs w:val="24"/>
        </w:rPr>
        <w:t>:</w:t>
      </w:r>
    </w:p>
    <w:p w14:paraId="4CC5BBFA"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color w:val="FF0000"/>
          <w:szCs w:val="24"/>
        </w:rPr>
        <w:t>(</w:t>
      </w:r>
      <w:r w:rsidRPr="009B1435">
        <w:rPr>
          <w:rFonts w:eastAsia="Times New Roman"/>
          <w:color w:val="FF0000"/>
          <w:szCs w:val="24"/>
        </w:rPr>
        <w:t>ΑΛΛΑΓΗ ΣΕΛΙΔΑΣ</w:t>
      </w:r>
      <w:r>
        <w:rPr>
          <w:rFonts w:eastAsia="Times New Roman"/>
          <w:szCs w:val="24"/>
        </w:rPr>
        <w:t>)</w:t>
      </w:r>
    </w:p>
    <w:p w14:paraId="4CC5BBFB" w14:textId="77777777" w:rsidR="005D719C" w:rsidRDefault="00627F40">
      <w:pPr>
        <w:tabs>
          <w:tab w:val="left" w:pos="709"/>
          <w:tab w:val="center" w:pos="4753"/>
        </w:tabs>
        <w:spacing w:line="600" w:lineRule="auto"/>
        <w:ind w:firstLine="709"/>
        <w:contextualSpacing/>
        <w:jc w:val="center"/>
        <w:rPr>
          <w:rFonts w:eastAsia="Times New Roman"/>
          <w:color w:val="FF0000"/>
          <w:szCs w:val="24"/>
        </w:rPr>
      </w:pPr>
      <w:r w:rsidRPr="001655CE">
        <w:rPr>
          <w:rFonts w:eastAsia="Times New Roman"/>
          <w:color w:val="FF0000"/>
          <w:szCs w:val="24"/>
        </w:rPr>
        <w:t>(Να μπουν οι σελίδες 506 και 507)</w:t>
      </w:r>
    </w:p>
    <w:p w14:paraId="4CC5BBFC"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color w:val="FF0000"/>
          <w:szCs w:val="24"/>
        </w:rPr>
        <w:t>(</w:t>
      </w:r>
      <w:r w:rsidRPr="009B1435">
        <w:rPr>
          <w:rFonts w:eastAsia="Times New Roman"/>
          <w:color w:val="FF0000"/>
          <w:szCs w:val="24"/>
        </w:rPr>
        <w:t>ΑΛΛΑΓΗ ΣΕΛΙΔΑΣ</w:t>
      </w:r>
      <w:r>
        <w:rPr>
          <w:rFonts w:eastAsia="Times New Roman"/>
          <w:color w:val="FF0000"/>
          <w:szCs w:val="24"/>
        </w:rPr>
        <w:t>)</w:t>
      </w:r>
    </w:p>
    <w:p w14:paraId="4CC5BBF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Συνεχίζουμε με τον κατάλογο των ομιλητών. Θα μιλάνε τρεις Βουλευ</w:t>
      </w:r>
      <w:r>
        <w:rPr>
          <w:rFonts w:eastAsia="Times New Roman"/>
          <w:szCs w:val="24"/>
        </w:rPr>
        <w:t xml:space="preserve">τές και θα μεσολαβεί Κοινοβουλευτικός Εκπρόσωπος. </w:t>
      </w:r>
    </w:p>
    <w:p w14:paraId="4CC5BBFE" w14:textId="77777777" w:rsidR="005D719C" w:rsidRDefault="00627F40">
      <w:pPr>
        <w:tabs>
          <w:tab w:val="left" w:pos="709"/>
          <w:tab w:val="center" w:pos="4753"/>
        </w:tabs>
        <w:spacing w:line="600" w:lineRule="auto"/>
        <w:ind w:firstLine="709"/>
        <w:contextualSpacing/>
        <w:jc w:val="both"/>
        <w:rPr>
          <w:rFonts w:eastAsia="Times New Roman"/>
          <w:b/>
          <w:szCs w:val="24"/>
        </w:rPr>
      </w:pPr>
      <w:r w:rsidRPr="009A7ED1">
        <w:rPr>
          <w:rFonts w:eastAsia="Times New Roman"/>
          <w:b/>
          <w:szCs w:val="24"/>
        </w:rPr>
        <w:lastRenderedPageBreak/>
        <w:t>ΚΩΝΣΤΑΝΤΙΝΟΣ ΤΖΑΒΑΡΑΣ:</w:t>
      </w:r>
      <w:r>
        <w:rPr>
          <w:rFonts w:eastAsia="Times New Roman"/>
          <w:b/>
          <w:szCs w:val="24"/>
        </w:rPr>
        <w:t xml:space="preserve"> </w:t>
      </w:r>
      <w:r w:rsidRPr="009A7ED1">
        <w:rPr>
          <w:rFonts w:eastAsia="Times New Roman"/>
          <w:szCs w:val="24"/>
        </w:rPr>
        <w:t>… (</w:t>
      </w:r>
      <w:r>
        <w:rPr>
          <w:rFonts w:eastAsia="Times New Roman"/>
          <w:szCs w:val="24"/>
        </w:rPr>
        <w:t>δ</w:t>
      </w:r>
      <w:r w:rsidRPr="009A7ED1">
        <w:rPr>
          <w:rFonts w:eastAsia="Times New Roman"/>
          <w:szCs w:val="24"/>
        </w:rPr>
        <w:t xml:space="preserve">εν </w:t>
      </w:r>
      <w:r w:rsidRPr="009A7ED1">
        <w:rPr>
          <w:rFonts w:eastAsia="Times New Roman"/>
          <w:szCs w:val="24"/>
        </w:rPr>
        <w:t>ακούστηκε)</w:t>
      </w:r>
    </w:p>
    <w:p w14:paraId="4CC5BBFF"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ΠΡΟΕΔΡΕΥΟΥΣΑ (Αναστασία Χριστοδουλοπούλου):</w:t>
      </w:r>
      <w:r>
        <w:rPr>
          <w:rFonts w:eastAsia="Times New Roman"/>
          <w:b/>
          <w:szCs w:val="24"/>
        </w:rPr>
        <w:t xml:space="preserve"> </w:t>
      </w:r>
      <w:r>
        <w:rPr>
          <w:rFonts w:eastAsia="Times New Roman"/>
          <w:szCs w:val="24"/>
        </w:rPr>
        <w:t>Είπα τρεις, κύριε Τζαβάρα, γιατί ήδη είναι τέσσερις που παραιτήθηκαν. Είναι πάρα πολύ κουραστικό να είναι οι άνθρωποι α</w:t>
      </w:r>
      <w:r>
        <w:rPr>
          <w:rFonts w:eastAsia="Times New Roman"/>
          <w:szCs w:val="24"/>
        </w:rPr>
        <w:t>πό το πρωί.</w:t>
      </w:r>
    </w:p>
    <w:p w14:paraId="4CC5BC00" w14:textId="77777777" w:rsidR="005D719C" w:rsidRDefault="00627F40">
      <w:pPr>
        <w:tabs>
          <w:tab w:val="left" w:pos="709"/>
          <w:tab w:val="center" w:pos="4753"/>
        </w:tabs>
        <w:spacing w:line="600" w:lineRule="auto"/>
        <w:ind w:firstLine="709"/>
        <w:contextualSpacing/>
        <w:jc w:val="both"/>
        <w:rPr>
          <w:rFonts w:eastAsia="Times New Roman"/>
          <w:szCs w:val="24"/>
        </w:rPr>
      </w:pPr>
      <w:r w:rsidRPr="0039324B">
        <w:rPr>
          <w:rFonts w:eastAsia="Times New Roman"/>
          <w:b/>
          <w:szCs w:val="24"/>
        </w:rPr>
        <w:t>ΓΕΩΡΓΙΟΣ ΑΚΡΙΩΤΗΣ:</w:t>
      </w:r>
      <w:r w:rsidRPr="0039324B">
        <w:rPr>
          <w:rFonts w:eastAsia="Times New Roman"/>
          <w:szCs w:val="24"/>
        </w:rPr>
        <w:t xml:space="preserve"> </w:t>
      </w:r>
      <w:r>
        <w:rPr>
          <w:rFonts w:eastAsia="Times New Roman"/>
          <w:szCs w:val="24"/>
        </w:rPr>
        <w:t>Μην το διαπραγματεύεστε, κυρία Πρόεδρε.</w:t>
      </w:r>
    </w:p>
    <w:p w14:paraId="4CC5BC01"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ΠΡΟΕΔΡΕΥΟΥΣΑ (Αναστασία Χριστοδουλοπούλου):</w:t>
      </w:r>
      <w:r>
        <w:rPr>
          <w:rFonts w:eastAsia="Times New Roman"/>
          <w:b/>
          <w:szCs w:val="24"/>
        </w:rPr>
        <w:t xml:space="preserve"> </w:t>
      </w:r>
      <w:r>
        <w:rPr>
          <w:rFonts w:eastAsia="Times New Roman"/>
          <w:szCs w:val="24"/>
        </w:rPr>
        <w:t>Δεν το διαπραγματεύομαι. Απλώς να είστε όλοι ακριβείς στον χρόνο, γιατί θα μας φύγουν και άλλοι και δεν είναι σωστό</w:t>
      </w:r>
      <w:r>
        <w:rPr>
          <w:rFonts w:eastAsia="Times New Roman"/>
          <w:szCs w:val="24"/>
        </w:rPr>
        <w:t>.</w:t>
      </w:r>
    </w:p>
    <w:p w14:paraId="4CC5BC02"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ΚΩΝΣΤΑΝΤΙΝΟΣ ΤΖΑΒΑΡΑΣ:</w:t>
      </w:r>
      <w:r>
        <w:rPr>
          <w:rFonts w:eastAsia="Times New Roman"/>
          <w:b/>
          <w:szCs w:val="24"/>
        </w:rPr>
        <w:t xml:space="preserve"> </w:t>
      </w:r>
      <w:r>
        <w:rPr>
          <w:rFonts w:eastAsia="Times New Roman"/>
          <w:szCs w:val="24"/>
        </w:rPr>
        <w:t>Μίλησε τόσο χρόνο ο Υπουργός</w:t>
      </w:r>
      <w:r>
        <w:rPr>
          <w:rFonts w:eastAsia="Times New Roman"/>
          <w:szCs w:val="24"/>
        </w:rPr>
        <w:t>!</w:t>
      </w:r>
    </w:p>
    <w:p w14:paraId="4CC5BC03"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ΠΡΟΕΔΡΕΥΟΥΣΑ (Αναστασία Χριστοδουλοπούλου):</w:t>
      </w:r>
      <w:r>
        <w:rPr>
          <w:rFonts w:eastAsia="Times New Roman"/>
          <w:b/>
          <w:szCs w:val="24"/>
        </w:rPr>
        <w:t xml:space="preserve"> </w:t>
      </w:r>
      <w:r>
        <w:rPr>
          <w:rFonts w:eastAsia="Times New Roman"/>
          <w:szCs w:val="24"/>
        </w:rPr>
        <w:t>Ο Υπουργός ήταν μέσα στον χρόνο, κύριε Τζαβάρα. Του έμειναν και πέντε λεπτά για κλείσιμο. Μη μου λέτε τέτοια. Εξάλλου, από εσάς μίλησε η κ</w:t>
      </w:r>
      <w:r>
        <w:rPr>
          <w:rFonts w:eastAsia="Times New Roman"/>
          <w:szCs w:val="24"/>
        </w:rPr>
        <w:t>.</w:t>
      </w:r>
      <w:r>
        <w:rPr>
          <w:rFonts w:eastAsia="Times New Roman"/>
          <w:szCs w:val="24"/>
        </w:rPr>
        <w:t xml:space="preserve"> Μπακογιάννη ως Κοινοβουλευτικός Εκπρόσωπος της Νέας Δημοκρατίας, άρα δεν έχετε και λόγο να πιέζετε.</w:t>
      </w:r>
    </w:p>
    <w:p w14:paraId="4CC5BC04"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Pr>
          <w:rFonts w:eastAsia="Times New Roman"/>
          <w:b/>
          <w:szCs w:val="24"/>
        </w:rPr>
        <w:t xml:space="preserve"> </w:t>
      </w:r>
      <w:r>
        <w:rPr>
          <w:rFonts w:eastAsia="Times New Roman"/>
          <w:szCs w:val="24"/>
        </w:rPr>
        <w:t>Όσο και να προσπαθείτε να μας ερεθίσετε…</w:t>
      </w:r>
    </w:p>
    <w:p w14:paraId="4CC5BC05"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lastRenderedPageBreak/>
        <w:tab/>
        <w:t>ΠΡΟΕΔΡΕΥΟΥΣΑ (Αναστασία Χριστοδουλοπούλου)</w:t>
      </w:r>
      <w:r w:rsidRPr="0039324B">
        <w:rPr>
          <w:rFonts w:eastAsia="Times New Roman"/>
          <w:b/>
          <w:szCs w:val="24"/>
        </w:rPr>
        <w:t>:</w:t>
      </w:r>
      <w:r>
        <w:rPr>
          <w:rFonts w:eastAsia="Times New Roman"/>
          <w:b/>
          <w:szCs w:val="24"/>
        </w:rPr>
        <w:t xml:space="preserve"> </w:t>
      </w:r>
      <w:r>
        <w:rPr>
          <w:rFonts w:eastAsia="Times New Roman"/>
          <w:szCs w:val="24"/>
        </w:rPr>
        <w:t>Εγώ να σας ερεθίσω;</w:t>
      </w:r>
    </w:p>
    <w:p w14:paraId="4CC5BC06"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39324B">
        <w:rPr>
          <w:rFonts w:eastAsia="Times New Roman"/>
          <w:b/>
          <w:szCs w:val="24"/>
        </w:rPr>
        <w:t>:</w:t>
      </w:r>
      <w:r>
        <w:rPr>
          <w:rFonts w:eastAsia="Times New Roman"/>
          <w:b/>
          <w:szCs w:val="24"/>
        </w:rPr>
        <w:t xml:space="preserve"> </w:t>
      </w:r>
      <w:r>
        <w:rPr>
          <w:rFonts w:eastAsia="Times New Roman"/>
          <w:szCs w:val="24"/>
        </w:rPr>
        <w:t>…</w:t>
      </w:r>
      <w:r>
        <w:rPr>
          <w:rFonts w:eastAsia="Times New Roman"/>
          <w:szCs w:val="24"/>
        </w:rPr>
        <w:t>δεν θα ακούσετε από εμάς αυτά τα οποία περιμένετε. Ακούστε, λοιπόν.</w:t>
      </w:r>
    </w:p>
    <w:p w14:paraId="4CC5BC07"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ΠΡΟΕΔΡΕΥΟΥΣΑ (Αναστασία Χριστοδουλοπούλου)</w:t>
      </w:r>
      <w:r w:rsidRPr="0039324B">
        <w:rPr>
          <w:rFonts w:eastAsia="Times New Roman"/>
          <w:b/>
          <w:szCs w:val="24"/>
        </w:rPr>
        <w:t>:</w:t>
      </w:r>
      <w:r>
        <w:rPr>
          <w:rFonts w:eastAsia="Times New Roman"/>
          <w:b/>
          <w:szCs w:val="24"/>
        </w:rPr>
        <w:t xml:space="preserve"> </w:t>
      </w:r>
      <w:r>
        <w:rPr>
          <w:rFonts w:eastAsia="Times New Roman"/>
          <w:szCs w:val="24"/>
        </w:rPr>
        <w:t>Ενημερωθείτε από τους συναδέλφους σας.</w:t>
      </w:r>
    </w:p>
    <w:p w14:paraId="4CC5BC08"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39324B">
        <w:rPr>
          <w:rFonts w:eastAsia="Times New Roman"/>
          <w:b/>
          <w:szCs w:val="24"/>
        </w:rPr>
        <w:t>:</w:t>
      </w:r>
      <w:r>
        <w:rPr>
          <w:rFonts w:eastAsia="Times New Roman"/>
          <w:b/>
          <w:szCs w:val="24"/>
        </w:rPr>
        <w:t xml:space="preserve"> </w:t>
      </w:r>
      <w:r>
        <w:rPr>
          <w:rFonts w:eastAsia="Times New Roman"/>
          <w:szCs w:val="24"/>
        </w:rPr>
        <w:t>Δεν χρειάζεται να ενημερωθώ για τίποτα. Το κόμμα μου σας έχει εγγράφως γνωστοποι</w:t>
      </w:r>
      <w:r>
        <w:rPr>
          <w:rFonts w:eastAsia="Times New Roman"/>
          <w:szCs w:val="24"/>
        </w:rPr>
        <w:t>ήσει ότι Κοινοβουλευτικός Εκπρόσωπος είμαι εγώ και θα παραμείνω εγώ μέχρι τέλους.</w:t>
      </w:r>
    </w:p>
    <w:p w14:paraId="4CC5BC09"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στην Αίθουσα)</w:t>
      </w:r>
    </w:p>
    <w:p w14:paraId="4CC5BC0A"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t>Ακούστε με. Έγινε μια παρεξήγηση. Πίστεψε η κ</w:t>
      </w:r>
      <w:r>
        <w:rPr>
          <w:rFonts w:eastAsia="Times New Roman"/>
          <w:szCs w:val="24"/>
        </w:rPr>
        <w:t>.</w:t>
      </w:r>
      <w:r>
        <w:rPr>
          <w:rFonts w:eastAsia="Times New Roman"/>
          <w:szCs w:val="24"/>
        </w:rPr>
        <w:t xml:space="preserve"> Μπακογιάννη ότι εγώ…</w:t>
      </w:r>
    </w:p>
    <w:p w14:paraId="4CC5BC0B" w14:textId="77777777" w:rsidR="005D719C" w:rsidRDefault="00627F40">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 γέλωτες στην Αίθουσα)</w:t>
      </w:r>
    </w:p>
    <w:p w14:paraId="4CC5BC0C"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t>Ποιος γελάει έτσι, ρε παιδιά; Μωρός γελά ακόμα κ</w:t>
      </w:r>
      <w:r>
        <w:rPr>
          <w:rFonts w:eastAsia="Times New Roman"/>
          <w:szCs w:val="24"/>
        </w:rPr>
        <w:t>αι όταν δεν συμβαίνει κάτι γελοίο. Αυτό λένε οι αρχαίοι.</w:t>
      </w:r>
    </w:p>
    <w:p w14:paraId="4CC5BC0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ΠΕΤΡΟΣ ΚΩΝΣΤΑΝΤΙΝΕΑΣ</w:t>
      </w:r>
      <w:r w:rsidRPr="00D72E5E">
        <w:rPr>
          <w:rFonts w:eastAsia="Times New Roman"/>
          <w:b/>
          <w:szCs w:val="24"/>
        </w:rPr>
        <w:t>:</w:t>
      </w:r>
      <w:r>
        <w:rPr>
          <w:rFonts w:eastAsia="Times New Roman"/>
          <w:b/>
          <w:szCs w:val="24"/>
        </w:rPr>
        <w:t xml:space="preserve"> </w:t>
      </w:r>
      <w:r>
        <w:rPr>
          <w:rFonts w:eastAsia="Times New Roman"/>
          <w:szCs w:val="24"/>
        </w:rPr>
        <w:t>Ωραία τα ρητά σας, αλλά ακούστε την κ. Μπακογιάννη…</w:t>
      </w:r>
    </w:p>
    <w:p w14:paraId="4CC5BC0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lastRenderedPageBreak/>
        <w:tab/>
      </w:r>
      <w:r w:rsidRPr="009A7ED1">
        <w:rPr>
          <w:rFonts w:eastAsia="Times New Roman"/>
          <w:b/>
          <w:szCs w:val="24"/>
        </w:rPr>
        <w:t>ΚΩΝΣΤΑΝΤΙΝΟΣ ΤΖΑΒΑΡΑΣ</w:t>
      </w:r>
      <w:r w:rsidRPr="00D72E5E">
        <w:rPr>
          <w:rFonts w:eastAsia="Times New Roman"/>
          <w:b/>
          <w:szCs w:val="24"/>
        </w:rPr>
        <w:t>:</w:t>
      </w:r>
      <w:r>
        <w:rPr>
          <w:rFonts w:eastAsia="Times New Roman"/>
          <w:b/>
          <w:szCs w:val="24"/>
        </w:rPr>
        <w:t xml:space="preserve"> </w:t>
      </w:r>
      <w:r>
        <w:rPr>
          <w:rFonts w:eastAsia="Times New Roman"/>
          <w:szCs w:val="24"/>
        </w:rPr>
        <w:t>Επειδή, λοιπόν, επιτέλους πρέπει να σέβεστε και αυτούς που έχουν τον λόγο…</w:t>
      </w:r>
    </w:p>
    <w:p w14:paraId="4CC5BC0F"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 xml:space="preserve">ΠΡΟΕΔΡΕΥΟΥΣΑ (Αναστασία </w:t>
      </w:r>
      <w:r w:rsidRPr="009A7ED1">
        <w:rPr>
          <w:rFonts w:eastAsia="Times New Roman"/>
          <w:b/>
          <w:szCs w:val="24"/>
        </w:rPr>
        <w:t>Χριστοδουλοπούλου)</w:t>
      </w:r>
      <w:r w:rsidRPr="00D72E5E">
        <w:rPr>
          <w:rFonts w:eastAsia="Times New Roman"/>
          <w:b/>
          <w:szCs w:val="24"/>
        </w:rPr>
        <w:t>:</w:t>
      </w:r>
      <w:r>
        <w:rPr>
          <w:rFonts w:eastAsia="Times New Roman"/>
          <w:b/>
          <w:szCs w:val="24"/>
        </w:rPr>
        <w:t xml:space="preserve"> </w:t>
      </w:r>
      <w:r>
        <w:rPr>
          <w:rFonts w:eastAsia="Times New Roman"/>
          <w:szCs w:val="24"/>
        </w:rPr>
        <w:t>Κύριε Τζαβάρα, δεν φταίνε τώρα οι συνάδελφοι.</w:t>
      </w:r>
    </w:p>
    <w:p w14:paraId="4CC5BC10"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D72E5E">
        <w:rPr>
          <w:rFonts w:eastAsia="Times New Roman"/>
          <w:b/>
          <w:szCs w:val="24"/>
        </w:rPr>
        <w:t>:</w:t>
      </w:r>
      <w:r>
        <w:rPr>
          <w:rFonts w:eastAsia="Times New Roman"/>
          <w:b/>
          <w:szCs w:val="24"/>
        </w:rPr>
        <w:t xml:space="preserve"> </w:t>
      </w:r>
      <w:r>
        <w:rPr>
          <w:rFonts w:eastAsia="Times New Roman"/>
          <w:szCs w:val="24"/>
        </w:rPr>
        <w:t>…και αυτούς που τελικά έχουν το δικαίωμα να μιλάνε…</w:t>
      </w:r>
    </w:p>
    <w:p w14:paraId="4CC5BC11"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ΠΕΤΡΟΣ ΚΩΝΣΤΑΝΤΙΝΕΑΣ</w:t>
      </w:r>
      <w:r w:rsidRPr="00E9081A">
        <w:rPr>
          <w:rFonts w:eastAsia="Times New Roman"/>
          <w:b/>
          <w:szCs w:val="24"/>
        </w:rPr>
        <w:t>:</w:t>
      </w:r>
      <w:r>
        <w:rPr>
          <w:rFonts w:eastAsia="Times New Roman"/>
          <w:b/>
          <w:szCs w:val="24"/>
        </w:rPr>
        <w:t xml:space="preserve"> </w:t>
      </w:r>
      <w:r>
        <w:rPr>
          <w:rFonts w:eastAsia="Times New Roman"/>
          <w:szCs w:val="24"/>
        </w:rPr>
        <w:t>Κύριε Τζαβάρα</w:t>
      </w:r>
      <w:r>
        <w:rPr>
          <w:rFonts w:eastAsia="Times New Roman"/>
          <w:szCs w:val="24"/>
        </w:rPr>
        <w:t>,</w:t>
      </w:r>
      <w:r>
        <w:rPr>
          <w:rFonts w:eastAsia="Times New Roman"/>
          <w:szCs w:val="24"/>
        </w:rPr>
        <w:t>…</w:t>
      </w:r>
    </w:p>
    <w:p w14:paraId="4CC5BC12"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ΚΩΝΣΤΑΝΤΙΝΟΣ ΤΖΑΒΑΡΑΣ</w:t>
      </w:r>
      <w:r w:rsidRPr="00D72E5E">
        <w:rPr>
          <w:rFonts w:eastAsia="Times New Roman"/>
          <w:b/>
          <w:szCs w:val="24"/>
        </w:rPr>
        <w:t>:</w:t>
      </w:r>
      <w:r>
        <w:rPr>
          <w:rFonts w:eastAsia="Times New Roman"/>
          <w:b/>
          <w:szCs w:val="24"/>
        </w:rPr>
        <w:t xml:space="preserve"> </w:t>
      </w:r>
      <w:r>
        <w:rPr>
          <w:rFonts w:eastAsia="Times New Roman"/>
          <w:szCs w:val="24"/>
        </w:rPr>
        <w:t>Σας έχουνε φέρει για μπράβο εδώ, κύριε;</w:t>
      </w:r>
    </w:p>
    <w:p w14:paraId="4CC5BC13" w14:textId="77777777" w:rsidR="005D719C" w:rsidRDefault="00627F40">
      <w:pPr>
        <w:tabs>
          <w:tab w:val="left" w:pos="709"/>
          <w:tab w:val="center" w:pos="4753"/>
        </w:tabs>
        <w:spacing w:line="600" w:lineRule="auto"/>
        <w:ind w:firstLine="709"/>
        <w:contextualSpacing/>
        <w:jc w:val="both"/>
        <w:rPr>
          <w:rFonts w:eastAsia="Times New Roman"/>
          <w:szCs w:val="24"/>
        </w:rPr>
      </w:pPr>
      <w:r w:rsidRPr="00D72E5E">
        <w:rPr>
          <w:rFonts w:eastAsia="Times New Roman"/>
          <w:b/>
          <w:szCs w:val="24"/>
        </w:rPr>
        <w:tab/>
      </w:r>
      <w:r w:rsidRPr="009A7ED1">
        <w:rPr>
          <w:rFonts w:eastAsia="Times New Roman"/>
          <w:b/>
          <w:szCs w:val="24"/>
        </w:rPr>
        <w:t>ΠΡΟΕΔΡΕΥΟΥΣΑ (Αναστασία Χριστοδουλοπούλου)</w:t>
      </w:r>
      <w:r w:rsidRPr="00D72E5E">
        <w:rPr>
          <w:rFonts w:eastAsia="Times New Roman"/>
          <w:b/>
          <w:szCs w:val="24"/>
        </w:rPr>
        <w:t>:</w:t>
      </w:r>
      <w:r>
        <w:rPr>
          <w:rFonts w:eastAsia="Times New Roman"/>
          <w:b/>
          <w:szCs w:val="24"/>
        </w:rPr>
        <w:t xml:space="preserve"> </w:t>
      </w:r>
      <w:r>
        <w:rPr>
          <w:rFonts w:eastAsia="Times New Roman"/>
          <w:szCs w:val="24"/>
        </w:rPr>
        <w:t>Κύριε Τζαβάρα!</w:t>
      </w:r>
    </w:p>
    <w:p w14:paraId="4CC5BC14"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ΠΕΤΡΟΣ ΚΩΝΣΤΑΝΤΙΝΕΑΣ</w:t>
      </w:r>
      <w:r w:rsidRPr="00D72E5E">
        <w:rPr>
          <w:rFonts w:eastAsia="Times New Roman"/>
          <w:b/>
          <w:szCs w:val="24"/>
        </w:rPr>
        <w:t>:</w:t>
      </w:r>
      <w:r>
        <w:rPr>
          <w:rFonts w:eastAsia="Times New Roman"/>
          <w:b/>
          <w:szCs w:val="24"/>
        </w:rPr>
        <w:t xml:space="preserve"> </w:t>
      </w:r>
      <w:r>
        <w:rPr>
          <w:rFonts w:eastAsia="Times New Roman"/>
          <w:szCs w:val="24"/>
        </w:rPr>
        <w:t>Ρόπαλα και τσεκούρια είχαν άλλοι…</w:t>
      </w:r>
    </w:p>
    <w:p w14:paraId="4CC5BC15"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ΠΡΟΕΔΡΕΥΟΥΣΑ (Αναστασία Χριστοδουλοπούλου)</w:t>
      </w:r>
      <w:r w:rsidRPr="00D72E5E">
        <w:rPr>
          <w:rFonts w:eastAsia="Times New Roman"/>
          <w:b/>
          <w:szCs w:val="24"/>
        </w:rPr>
        <w:t>:</w:t>
      </w:r>
      <w:r>
        <w:rPr>
          <w:rFonts w:eastAsia="Times New Roman"/>
          <w:b/>
          <w:szCs w:val="24"/>
        </w:rPr>
        <w:t xml:space="preserve"> </w:t>
      </w:r>
      <w:r>
        <w:rPr>
          <w:rFonts w:eastAsia="Times New Roman"/>
          <w:szCs w:val="24"/>
        </w:rPr>
        <w:t xml:space="preserve">Σας παρακαλώ, δεν κάνουμε τώρα διάλογο. </w:t>
      </w:r>
    </w:p>
    <w:p w14:paraId="4CC5BC16"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D72E5E">
        <w:rPr>
          <w:rFonts w:eastAsia="Times New Roman"/>
          <w:b/>
          <w:szCs w:val="24"/>
        </w:rPr>
        <w:t>:</w:t>
      </w:r>
      <w:r>
        <w:rPr>
          <w:rFonts w:eastAsia="Times New Roman"/>
          <w:b/>
          <w:szCs w:val="24"/>
        </w:rPr>
        <w:t xml:space="preserve"> </w:t>
      </w:r>
      <w:r>
        <w:rPr>
          <w:rFonts w:eastAsia="Times New Roman"/>
          <w:szCs w:val="24"/>
        </w:rPr>
        <w:t>Δεν το κατάλαβα. Σε μένα λέτε γ</w:t>
      </w:r>
      <w:r>
        <w:rPr>
          <w:rFonts w:eastAsia="Times New Roman"/>
          <w:szCs w:val="24"/>
        </w:rPr>
        <w:t>ια ρόπαλα και τσεκούρια; Τα μούτρα σου να πας να κοιτάξεις στον καθρέφτη</w:t>
      </w:r>
      <w:r>
        <w:rPr>
          <w:rFonts w:eastAsia="Times New Roman"/>
          <w:szCs w:val="24"/>
        </w:rPr>
        <w:t>!</w:t>
      </w:r>
    </w:p>
    <w:p w14:paraId="4CC5BC17" w14:textId="77777777" w:rsidR="005D719C" w:rsidRDefault="00627F40">
      <w:pPr>
        <w:tabs>
          <w:tab w:val="left" w:pos="709"/>
          <w:tab w:val="center" w:pos="4753"/>
        </w:tabs>
        <w:spacing w:line="600" w:lineRule="auto"/>
        <w:ind w:firstLine="709"/>
        <w:contextualSpacing/>
        <w:jc w:val="both"/>
        <w:rPr>
          <w:rFonts w:eastAsia="Times New Roman"/>
          <w:b/>
          <w:szCs w:val="24"/>
        </w:rPr>
      </w:pPr>
      <w:r w:rsidRPr="00D72E5E">
        <w:rPr>
          <w:rFonts w:eastAsia="Times New Roman"/>
          <w:b/>
          <w:szCs w:val="24"/>
        </w:rPr>
        <w:lastRenderedPageBreak/>
        <w:tab/>
      </w:r>
      <w:r w:rsidRPr="009A7ED1">
        <w:rPr>
          <w:rFonts w:eastAsia="Times New Roman"/>
          <w:b/>
          <w:szCs w:val="24"/>
        </w:rPr>
        <w:t>ΠΕΤΡΟΣ ΚΩΝΣΤΑΝΤΙΝΕΑΣ</w:t>
      </w:r>
      <w:r w:rsidRPr="004D1FF3">
        <w:rPr>
          <w:rFonts w:eastAsia="Times New Roman"/>
          <w:b/>
          <w:szCs w:val="24"/>
        </w:rPr>
        <w:t>:</w:t>
      </w:r>
      <w:r>
        <w:rPr>
          <w:rFonts w:eastAsia="Times New Roman"/>
          <w:b/>
          <w:szCs w:val="24"/>
        </w:rPr>
        <w:t xml:space="preserve"> </w:t>
      </w:r>
      <w:r>
        <w:rPr>
          <w:rFonts w:eastAsia="Times New Roman"/>
          <w:szCs w:val="24"/>
        </w:rPr>
        <w:t>Ρόπαλα και τσεκούρια είχαν άλλοι. Εγώ είχα γαρύφαλλα κόκκινα.</w:t>
      </w:r>
    </w:p>
    <w:p w14:paraId="4CC5BC18"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tab/>
      </w:r>
      <w:r w:rsidRPr="009A7ED1">
        <w:rPr>
          <w:rFonts w:eastAsia="Times New Roman"/>
          <w:b/>
          <w:szCs w:val="24"/>
        </w:rPr>
        <w:t>ΚΩΝΣΤΑΝΤΙΝΟΣ ΤΖΑΒΑΡΑΣ</w:t>
      </w:r>
      <w:r w:rsidRPr="004D1FF3">
        <w:rPr>
          <w:rFonts w:eastAsia="Times New Roman"/>
          <w:b/>
          <w:szCs w:val="24"/>
        </w:rPr>
        <w:t>:</w:t>
      </w:r>
      <w:r>
        <w:rPr>
          <w:rFonts w:eastAsia="Times New Roman"/>
          <w:b/>
          <w:szCs w:val="24"/>
        </w:rPr>
        <w:t xml:space="preserve"> </w:t>
      </w:r>
      <w:r>
        <w:rPr>
          <w:rFonts w:eastAsia="Times New Roman"/>
          <w:szCs w:val="24"/>
        </w:rPr>
        <w:t>Λυπάμαι γιατί είσαι όργανο αυτή τη στιγμή της κυρίας Προέδρου και του κυρ</w:t>
      </w:r>
      <w:r>
        <w:rPr>
          <w:rFonts w:eastAsia="Times New Roman"/>
          <w:szCs w:val="24"/>
        </w:rPr>
        <w:t>ίου Υπουργού για να δημιουργήσεις ταραχή.</w:t>
      </w:r>
    </w:p>
    <w:p w14:paraId="4CC5BC19"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sidRPr="004D1FF3">
        <w:rPr>
          <w:rFonts w:eastAsia="Times New Roman"/>
          <w:b/>
          <w:szCs w:val="24"/>
        </w:rPr>
        <w:t>:</w:t>
      </w:r>
      <w:r>
        <w:rPr>
          <w:rFonts w:eastAsia="Times New Roman"/>
          <w:b/>
          <w:szCs w:val="24"/>
        </w:rPr>
        <w:t xml:space="preserve"> </w:t>
      </w:r>
      <w:r>
        <w:rPr>
          <w:rFonts w:eastAsia="Times New Roman"/>
          <w:szCs w:val="24"/>
        </w:rPr>
        <w:t>Κύριε Τζαβάρα, υπερβάλλετε, χάνετε το μέτρο. Ότι είμαι εγώ όργανο ποιανού…</w:t>
      </w:r>
    </w:p>
    <w:p w14:paraId="4CC5BC1A"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4D1FF3">
        <w:rPr>
          <w:rFonts w:eastAsia="Times New Roman"/>
          <w:b/>
          <w:szCs w:val="24"/>
        </w:rPr>
        <w:t>:</w:t>
      </w:r>
      <w:r>
        <w:rPr>
          <w:rFonts w:eastAsia="Times New Roman"/>
          <w:b/>
          <w:szCs w:val="24"/>
        </w:rPr>
        <w:t xml:space="preserve"> </w:t>
      </w:r>
      <w:r>
        <w:rPr>
          <w:rFonts w:eastAsia="Times New Roman"/>
          <w:szCs w:val="24"/>
        </w:rPr>
        <w:t>Δεν χάνω κανένα μέτρο. Είμαι ψύχραιμος.</w:t>
      </w:r>
    </w:p>
    <w:p w14:paraId="4CC5BC1B" w14:textId="77777777" w:rsidR="005D719C" w:rsidRDefault="00627F40">
      <w:pPr>
        <w:tabs>
          <w:tab w:val="left" w:pos="709"/>
          <w:tab w:val="center" w:pos="4753"/>
        </w:tabs>
        <w:spacing w:line="600" w:lineRule="auto"/>
        <w:ind w:firstLine="709"/>
        <w:contextualSpacing/>
        <w:jc w:val="both"/>
        <w:rPr>
          <w:rFonts w:eastAsia="Times New Roman"/>
          <w:szCs w:val="24"/>
        </w:rPr>
      </w:pPr>
      <w:r w:rsidRPr="004D1FF3">
        <w:rPr>
          <w:rFonts w:eastAsia="Times New Roman"/>
          <w:b/>
          <w:szCs w:val="24"/>
        </w:rPr>
        <w:tab/>
      </w:r>
      <w:r w:rsidRPr="009A7ED1">
        <w:rPr>
          <w:rFonts w:eastAsia="Times New Roman"/>
          <w:b/>
          <w:szCs w:val="24"/>
        </w:rPr>
        <w:t>ΠΡΟΕΔΡΕΥΟΥΣΑ (Αναστασία Χριστ</w:t>
      </w:r>
      <w:r w:rsidRPr="009A7ED1">
        <w:rPr>
          <w:rFonts w:eastAsia="Times New Roman"/>
          <w:b/>
          <w:szCs w:val="24"/>
        </w:rPr>
        <w:t>οδουλοπούλου)</w:t>
      </w:r>
      <w:r w:rsidRPr="004D1FF3">
        <w:rPr>
          <w:rFonts w:eastAsia="Times New Roman"/>
          <w:b/>
          <w:szCs w:val="24"/>
        </w:rPr>
        <w:t>:</w:t>
      </w:r>
      <w:r>
        <w:rPr>
          <w:rFonts w:eastAsia="Times New Roman"/>
          <w:b/>
          <w:szCs w:val="24"/>
        </w:rPr>
        <w:t xml:space="preserve"> </w:t>
      </w:r>
      <w:r>
        <w:rPr>
          <w:rFonts w:eastAsia="Times New Roman"/>
          <w:szCs w:val="24"/>
        </w:rPr>
        <w:t>Εγώ τι ακριβώς κάνω; Λύστε τα προβλήματά σας και μετά ελάτε να μου μιλήσετε. Προς το παρόν σας διακόπτω.</w:t>
      </w:r>
    </w:p>
    <w:p w14:paraId="4CC5BC1C"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4D1FF3">
        <w:rPr>
          <w:rFonts w:eastAsia="Times New Roman"/>
          <w:b/>
          <w:szCs w:val="24"/>
        </w:rPr>
        <w:t>:</w:t>
      </w:r>
      <w:r>
        <w:rPr>
          <w:rFonts w:eastAsia="Times New Roman"/>
          <w:b/>
          <w:szCs w:val="24"/>
        </w:rPr>
        <w:t xml:space="preserve"> </w:t>
      </w:r>
      <w:r>
        <w:rPr>
          <w:rFonts w:eastAsia="Times New Roman"/>
          <w:szCs w:val="24"/>
        </w:rPr>
        <w:t>Επειδή κατάλαβα ότι έχετε συλλάβει ένα σχέδιο εδώ για να μου στερήσετε τον λόγο, σας λέω λοιπόν ότι δεν θα μου σ</w:t>
      </w:r>
      <w:r>
        <w:rPr>
          <w:rFonts w:eastAsia="Times New Roman"/>
          <w:szCs w:val="24"/>
        </w:rPr>
        <w:t>τερήσετε τον λόγο.</w:t>
      </w:r>
    </w:p>
    <w:p w14:paraId="4CC5BC1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sidRPr="004D1FF3">
        <w:rPr>
          <w:rFonts w:eastAsia="Times New Roman"/>
          <w:b/>
          <w:szCs w:val="24"/>
        </w:rPr>
        <w:t>:</w:t>
      </w:r>
      <w:r>
        <w:rPr>
          <w:rFonts w:eastAsia="Times New Roman"/>
          <w:b/>
          <w:szCs w:val="24"/>
        </w:rPr>
        <w:t xml:space="preserve"> </w:t>
      </w:r>
      <w:r>
        <w:rPr>
          <w:rFonts w:eastAsia="Times New Roman"/>
          <w:szCs w:val="24"/>
        </w:rPr>
        <w:t>Εντάξει, αυτά όμως είναι κόλπα. Δεν έχουν να κάνουν με τον Κανονισμό…</w:t>
      </w:r>
    </w:p>
    <w:p w14:paraId="4CC5BC1E"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lastRenderedPageBreak/>
        <w:tab/>
        <w:t>ΚΩΝΣΤΑΝΤΙΝΟΣ ΤΖΑΒΑΡΑΣ</w:t>
      </w:r>
      <w:r w:rsidRPr="004D1FF3">
        <w:rPr>
          <w:rFonts w:eastAsia="Times New Roman"/>
          <w:b/>
          <w:szCs w:val="24"/>
        </w:rPr>
        <w:t>:</w:t>
      </w:r>
      <w:r>
        <w:rPr>
          <w:rFonts w:eastAsia="Times New Roman"/>
          <w:b/>
          <w:szCs w:val="24"/>
        </w:rPr>
        <w:t xml:space="preserve"> </w:t>
      </w:r>
      <w:r>
        <w:rPr>
          <w:rFonts w:eastAsia="Times New Roman"/>
          <w:szCs w:val="24"/>
        </w:rPr>
        <w:t>Κάτι τέτοια νταηλίκια εδώ πέρα σαν του κυρίου, τον οποίο εμψυχώνετε σα</w:t>
      </w:r>
      <w:r>
        <w:rPr>
          <w:rFonts w:eastAsia="Times New Roman"/>
          <w:szCs w:val="24"/>
        </w:rPr>
        <w:t>ν</w:t>
      </w:r>
      <w:r>
        <w:rPr>
          <w:rFonts w:eastAsia="Times New Roman"/>
          <w:szCs w:val="24"/>
        </w:rPr>
        <w:t xml:space="preserve"> να είναι κάποιο νευρόσπαστ</w:t>
      </w:r>
      <w:r>
        <w:rPr>
          <w:rFonts w:eastAsia="Times New Roman"/>
          <w:szCs w:val="24"/>
        </w:rPr>
        <w:t xml:space="preserve">ο που θέλει να επιβάλει κάποια </w:t>
      </w:r>
      <w:r>
        <w:rPr>
          <w:rFonts w:eastAsia="Times New Roman"/>
          <w:szCs w:val="24"/>
        </w:rPr>
        <w:t>-</w:t>
      </w:r>
      <w:r>
        <w:rPr>
          <w:rFonts w:eastAsia="Times New Roman"/>
          <w:szCs w:val="24"/>
        </w:rPr>
        <w:t>υποτίθεται- τάξη στο χάος που δημιουργείται, να τα σταματήσετε.</w:t>
      </w:r>
    </w:p>
    <w:p w14:paraId="4CC5BC1F" w14:textId="77777777" w:rsidR="005D719C" w:rsidRDefault="00627F40">
      <w:pPr>
        <w:tabs>
          <w:tab w:val="left" w:pos="709"/>
          <w:tab w:val="center" w:pos="4753"/>
        </w:tabs>
        <w:spacing w:line="600" w:lineRule="auto"/>
        <w:ind w:firstLine="709"/>
        <w:contextualSpacing/>
        <w:jc w:val="both"/>
        <w:rPr>
          <w:rFonts w:eastAsia="Times New Roman"/>
          <w:szCs w:val="24"/>
        </w:rPr>
      </w:pPr>
      <w:r w:rsidRPr="004D1FF3">
        <w:rPr>
          <w:rFonts w:eastAsia="Times New Roman"/>
          <w:b/>
          <w:szCs w:val="24"/>
        </w:rPr>
        <w:tab/>
      </w:r>
      <w:r w:rsidRPr="009A7ED1">
        <w:rPr>
          <w:rFonts w:eastAsia="Times New Roman"/>
          <w:b/>
          <w:szCs w:val="24"/>
        </w:rPr>
        <w:t>ΠΡΟΕΔΡΕΥΟΥΣΑ (Αναστασία Χριστοδουλοπούλου)</w:t>
      </w:r>
      <w:r w:rsidRPr="004D1FF3">
        <w:rPr>
          <w:rFonts w:eastAsia="Times New Roman"/>
          <w:b/>
          <w:szCs w:val="24"/>
        </w:rPr>
        <w:t>:</w:t>
      </w:r>
      <w:r>
        <w:rPr>
          <w:rFonts w:eastAsia="Times New Roman"/>
          <w:b/>
          <w:szCs w:val="24"/>
        </w:rPr>
        <w:t xml:space="preserve"> </w:t>
      </w:r>
      <w:r>
        <w:rPr>
          <w:rFonts w:eastAsia="Times New Roman"/>
          <w:szCs w:val="24"/>
        </w:rPr>
        <w:t>Τι λέτε τώρα, κύριε</w:t>
      </w:r>
      <w:r>
        <w:rPr>
          <w:rFonts w:eastAsia="Times New Roman"/>
          <w:szCs w:val="24"/>
        </w:rPr>
        <w:t xml:space="preserve"> Τζαβάρα</w:t>
      </w:r>
      <w:r>
        <w:rPr>
          <w:rFonts w:eastAsia="Times New Roman"/>
          <w:szCs w:val="24"/>
        </w:rPr>
        <w:t>; Τι είναι αυτά που λέτε; Σας παρακαλώ. Όσο πλησιάζουν οι εκλογές χάνετε το μέτρο, κύριε</w:t>
      </w:r>
      <w:r>
        <w:rPr>
          <w:rFonts w:eastAsia="Times New Roman"/>
          <w:szCs w:val="24"/>
        </w:rPr>
        <w:t xml:space="preserve"> Τζαβάρα.</w:t>
      </w:r>
    </w:p>
    <w:p w14:paraId="4CC5BC20"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4D1FF3">
        <w:rPr>
          <w:rFonts w:eastAsia="Times New Roman"/>
          <w:b/>
          <w:szCs w:val="24"/>
        </w:rPr>
        <w:t>:</w:t>
      </w:r>
      <w:r>
        <w:rPr>
          <w:rFonts w:eastAsia="Times New Roman"/>
          <w:b/>
          <w:szCs w:val="24"/>
        </w:rPr>
        <w:t xml:space="preserve"> </w:t>
      </w:r>
      <w:r>
        <w:rPr>
          <w:rFonts w:eastAsia="Times New Roman"/>
          <w:szCs w:val="24"/>
        </w:rPr>
        <w:t>Ήδη έχουμε αντιληφθεί και τον τρόπο και το ήθος και το ύφος σας.</w:t>
      </w:r>
    </w:p>
    <w:p w14:paraId="4CC5BC21" w14:textId="77777777" w:rsidR="005D719C" w:rsidRDefault="00627F40">
      <w:pPr>
        <w:tabs>
          <w:tab w:val="left" w:pos="709"/>
          <w:tab w:val="center" w:pos="4753"/>
        </w:tabs>
        <w:spacing w:line="600" w:lineRule="auto"/>
        <w:ind w:firstLine="709"/>
        <w:contextualSpacing/>
        <w:jc w:val="both"/>
        <w:rPr>
          <w:rFonts w:eastAsia="Times New Roman"/>
          <w:szCs w:val="24"/>
        </w:rPr>
      </w:pPr>
      <w:r w:rsidRPr="004D1FF3">
        <w:rPr>
          <w:rFonts w:eastAsia="Times New Roman"/>
          <w:b/>
          <w:szCs w:val="24"/>
        </w:rPr>
        <w:tab/>
      </w:r>
      <w:r w:rsidRPr="009A7ED1">
        <w:rPr>
          <w:rFonts w:eastAsia="Times New Roman"/>
          <w:b/>
          <w:szCs w:val="24"/>
        </w:rPr>
        <w:t>ΠΡΟΕΔΡΕΥΟΥΣΑ (Αναστασία Χριστοδουλοπούλου)</w:t>
      </w:r>
      <w:r w:rsidRPr="004D1FF3">
        <w:rPr>
          <w:rFonts w:eastAsia="Times New Roman"/>
          <w:b/>
          <w:szCs w:val="24"/>
        </w:rPr>
        <w:t>:</w:t>
      </w:r>
      <w:r>
        <w:rPr>
          <w:rFonts w:eastAsia="Times New Roman"/>
          <w:b/>
          <w:szCs w:val="24"/>
        </w:rPr>
        <w:t xml:space="preserve"> </w:t>
      </w:r>
      <w:r>
        <w:rPr>
          <w:rFonts w:eastAsia="Times New Roman"/>
          <w:szCs w:val="24"/>
        </w:rPr>
        <w:t>Ήσασταν πολύ σοβαρός και μετρημένος και τώρα σας βλέπω να υπερβάλλετε συστηματικά. Τελείωσε.</w:t>
      </w:r>
    </w:p>
    <w:p w14:paraId="4CC5BC22"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w:t>
      </w:r>
      <w:r w:rsidRPr="009A7ED1">
        <w:rPr>
          <w:rFonts w:eastAsia="Times New Roman"/>
          <w:b/>
          <w:szCs w:val="24"/>
        </w:rPr>
        <w:t>ΡΑΣ</w:t>
      </w:r>
      <w:r w:rsidRPr="004D1FF3">
        <w:rPr>
          <w:rFonts w:eastAsia="Times New Roman"/>
          <w:b/>
          <w:szCs w:val="24"/>
        </w:rPr>
        <w:t>:</w:t>
      </w:r>
      <w:r>
        <w:rPr>
          <w:rFonts w:eastAsia="Times New Roman"/>
          <w:b/>
          <w:szCs w:val="24"/>
        </w:rPr>
        <w:t xml:space="preserve"> </w:t>
      </w:r>
      <w:r>
        <w:rPr>
          <w:rFonts w:eastAsia="Times New Roman"/>
          <w:szCs w:val="24"/>
        </w:rPr>
        <w:t>Εάν υπάρχει ανακλητικό έγγραφο από τον Γενικό Γραμματέα της Κοινοβουλευτικής Ομάδας ότι δεν είμαι εγώ Κοινοβουλευτικός Εκπρόσωπος, τότε ναι, θα το δεχτώ.</w:t>
      </w:r>
    </w:p>
    <w:p w14:paraId="4CC5BC23"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9A7ED1">
        <w:rPr>
          <w:rFonts w:eastAsia="Times New Roman"/>
          <w:b/>
          <w:szCs w:val="24"/>
        </w:rPr>
        <w:t>ΠΡΟΕΔΡΕΥΟΥΣΑ (Αναστασία Χριστοδουλοπούλου)</w:t>
      </w:r>
      <w:r w:rsidRPr="005F65A4">
        <w:rPr>
          <w:rFonts w:eastAsia="Times New Roman"/>
          <w:b/>
          <w:szCs w:val="24"/>
        </w:rPr>
        <w:t>:</w:t>
      </w:r>
      <w:r>
        <w:rPr>
          <w:rFonts w:eastAsia="Times New Roman"/>
          <w:b/>
          <w:szCs w:val="24"/>
        </w:rPr>
        <w:t xml:space="preserve"> </w:t>
      </w:r>
      <w:r>
        <w:rPr>
          <w:rFonts w:eastAsia="Times New Roman"/>
          <w:szCs w:val="24"/>
        </w:rPr>
        <w:t>Τι να κάνουμε τώρα; Επειδή θέλει να βγάλει λόγο; Όχι</w:t>
      </w:r>
      <w:r>
        <w:rPr>
          <w:rFonts w:eastAsia="Times New Roman"/>
          <w:szCs w:val="24"/>
        </w:rPr>
        <w:t xml:space="preserve">. Δεν τα </w:t>
      </w:r>
      <w:r>
        <w:rPr>
          <w:rFonts w:eastAsia="Times New Roman"/>
          <w:szCs w:val="24"/>
        </w:rPr>
        <w:lastRenderedPageBreak/>
        <w:t>ξέρω αυτά, κύριε, ούτε θεωρώ ότι ένας Βουλευτής κάνει απατεωνιά για να μιλήσει.</w:t>
      </w:r>
    </w:p>
    <w:p w14:paraId="4CC5BC24"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5F65A4">
        <w:rPr>
          <w:rFonts w:eastAsia="Times New Roman"/>
          <w:b/>
          <w:szCs w:val="24"/>
        </w:rPr>
        <w:t>:</w:t>
      </w:r>
      <w:r>
        <w:rPr>
          <w:rFonts w:eastAsia="Times New Roman"/>
          <w:b/>
          <w:szCs w:val="24"/>
        </w:rPr>
        <w:t xml:space="preserve"> </w:t>
      </w:r>
      <w:r>
        <w:rPr>
          <w:rFonts w:eastAsia="Times New Roman"/>
          <w:szCs w:val="24"/>
        </w:rPr>
        <w:t>Από κει και πέρα, όλα αυτά τα παραμύθια, τα οποία ενισχύετε σκηνοθετικά εδώ</w:t>
      </w:r>
      <w:r>
        <w:rPr>
          <w:rFonts w:eastAsia="Times New Roman"/>
          <w:szCs w:val="24"/>
        </w:rPr>
        <w:t>,</w:t>
      </w:r>
      <w:r>
        <w:rPr>
          <w:rFonts w:eastAsia="Times New Roman"/>
          <w:szCs w:val="24"/>
        </w:rPr>
        <w:t xml:space="preserve"> σαν τους τύπους που ακούσαμε προηγουμένως να μας μιλάνε για ρόπαλα</w:t>
      </w:r>
      <w:r>
        <w:rPr>
          <w:rFonts w:eastAsia="Times New Roman"/>
          <w:szCs w:val="24"/>
        </w:rPr>
        <w:t>, τα ρόπαλα τα μοιράζεστε μαζί με τη Χρυσή Αυγή</w:t>
      </w:r>
      <w:r>
        <w:rPr>
          <w:rFonts w:eastAsia="Times New Roman"/>
          <w:szCs w:val="24"/>
        </w:rPr>
        <w:t>,</w:t>
      </w:r>
      <w:r>
        <w:rPr>
          <w:rFonts w:eastAsia="Times New Roman"/>
          <w:szCs w:val="24"/>
        </w:rPr>
        <w:t xml:space="preserve"> που σας εκφράζουν και που αποτελούν το ιδεολογικό σας περιεχόμενο.</w:t>
      </w:r>
    </w:p>
    <w:p w14:paraId="4CC5BC25" w14:textId="77777777" w:rsidR="005D719C" w:rsidRDefault="00627F40">
      <w:pPr>
        <w:tabs>
          <w:tab w:val="left" w:pos="709"/>
          <w:tab w:val="center" w:pos="4753"/>
        </w:tabs>
        <w:spacing w:line="600" w:lineRule="auto"/>
        <w:ind w:firstLine="709"/>
        <w:contextualSpacing/>
        <w:jc w:val="both"/>
        <w:rPr>
          <w:rFonts w:eastAsia="Times New Roman"/>
          <w:szCs w:val="24"/>
        </w:rPr>
      </w:pPr>
      <w:r w:rsidRPr="005F65A4">
        <w:rPr>
          <w:rFonts w:eastAsia="Times New Roman"/>
          <w:b/>
          <w:szCs w:val="24"/>
        </w:rPr>
        <w:tab/>
      </w:r>
      <w:r w:rsidRPr="009A7ED1">
        <w:rPr>
          <w:rFonts w:eastAsia="Times New Roman"/>
          <w:b/>
          <w:szCs w:val="24"/>
        </w:rPr>
        <w:t>ΠΡΟΕΔΡΕΥΟΥΣΑ (Αναστασία Χριστοδουλοπούλου)</w:t>
      </w:r>
      <w:r w:rsidRPr="005F65A4">
        <w:rPr>
          <w:rFonts w:eastAsia="Times New Roman"/>
          <w:b/>
          <w:szCs w:val="24"/>
        </w:rPr>
        <w:t>:</w:t>
      </w:r>
      <w:r>
        <w:rPr>
          <w:rFonts w:eastAsia="Times New Roman"/>
          <w:b/>
          <w:szCs w:val="24"/>
        </w:rPr>
        <w:t xml:space="preserve"> </w:t>
      </w:r>
      <w:r>
        <w:rPr>
          <w:rFonts w:eastAsia="Times New Roman"/>
          <w:szCs w:val="24"/>
        </w:rPr>
        <w:t>Κύριε Τζαβάρα, όσο και να προσπαθήσετε, δεν μπορείτε να δικαιολογήσετε αυτά που λέτε. Σας παρακ</w:t>
      </w:r>
      <w:r>
        <w:rPr>
          <w:rFonts w:eastAsia="Times New Roman"/>
          <w:szCs w:val="24"/>
        </w:rPr>
        <w:t>αλώ, καθίστε κάτω. Τελειώσατε! Δεν θα σας ακούμε.</w:t>
      </w:r>
    </w:p>
    <w:p w14:paraId="4CC5BC26" w14:textId="77777777" w:rsidR="005D719C" w:rsidRDefault="00627F40">
      <w:pPr>
        <w:tabs>
          <w:tab w:val="left" w:pos="709"/>
          <w:tab w:val="center" w:pos="4753"/>
        </w:tabs>
        <w:spacing w:line="600" w:lineRule="auto"/>
        <w:ind w:firstLine="709"/>
        <w:contextualSpacing/>
        <w:jc w:val="both"/>
        <w:rPr>
          <w:rFonts w:eastAsia="Times New Roman"/>
          <w:szCs w:val="24"/>
        </w:rPr>
      </w:pPr>
      <w:r w:rsidRPr="009A7ED1">
        <w:rPr>
          <w:rFonts w:eastAsia="Times New Roman"/>
          <w:b/>
          <w:szCs w:val="24"/>
        </w:rPr>
        <w:tab/>
        <w:t>ΚΩΝΣΤΑΝΤΙΝΟΣ ΤΖΑΒΑΡΑΣ</w:t>
      </w:r>
      <w:r w:rsidRPr="005F65A4">
        <w:rPr>
          <w:rFonts w:eastAsia="Times New Roman"/>
          <w:b/>
          <w:szCs w:val="24"/>
        </w:rPr>
        <w:t>:</w:t>
      </w:r>
      <w:r>
        <w:rPr>
          <w:rFonts w:eastAsia="Times New Roman"/>
          <w:b/>
          <w:szCs w:val="24"/>
        </w:rPr>
        <w:t xml:space="preserve"> </w:t>
      </w:r>
      <w:r>
        <w:rPr>
          <w:rFonts w:eastAsia="Times New Roman"/>
          <w:szCs w:val="24"/>
        </w:rPr>
        <w:t xml:space="preserve">Εμείς είμαστε φιλελεύθεροι δημοκράτες. Να το ξέρετε αυτό. Εάν δεν το έχετε πληροφορηθεί, σας το λέω. Είμαστε φιλελεύθεροι δημοκράτες, σεβόμαστε τους συνομιλητές μας και απαιτούμε να </w:t>
      </w:r>
      <w:r>
        <w:rPr>
          <w:rFonts w:eastAsia="Times New Roman"/>
          <w:szCs w:val="24"/>
        </w:rPr>
        <w:t>τηρείται ο Κανονισμός και το Σύνταγμα.</w:t>
      </w:r>
    </w:p>
    <w:p w14:paraId="4CC5BC27" w14:textId="77777777" w:rsidR="005D719C" w:rsidRDefault="00627F40">
      <w:pPr>
        <w:spacing w:line="600" w:lineRule="auto"/>
        <w:ind w:firstLine="720"/>
        <w:jc w:val="both"/>
        <w:rPr>
          <w:rFonts w:eastAsia="Times New Roman"/>
          <w:color w:val="222222"/>
          <w:szCs w:val="24"/>
          <w:shd w:val="clear" w:color="auto" w:fill="FFFFFF"/>
        </w:rPr>
      </w:pPr>
      <w:r w:rsidRPr="00AD2CBA">
        <w:rPr>
          <w:rFonts w:eastAsia="Times New Roman" w:cs="Times New Roman"/>
          <w:b/>
          <w:szCs w:val="24"/>
        </w:rPr>
        <w:t>ΠΡΟΕΔΡΕΥΟΥΣΑ (Αναστασία Χριστοδουλοπούλου):</w:t>
      </w:r>
      <w:r>
        <w:rPr>
          <w:rFonts w:eastAsia="Times New Roman" w:cs="Times New Roman"/>
          <w:szCs w:val="24"/>
        </w:rPr>
        <w:t xml:space="preserve"> Α</w:t>
      </w:r>
      <w:r>
        <w:rPr>
          <w:rFonts w:eastAsia="Times New Roman"/>
          <w:color w:val="222222"/>
          <w:szCs w:val="24"/>
          <w:shd w:val="clear" w:color="auto" w:fill="FFFFFF"/>
        </w:rPr>
        <w:t>υτά να τα πείτε στους συναδέλφους σας.</w:t>
      </w:r>
    </w:p>
    <w:p w14:paraId="4CC5BC28" w14:textId="77777777" w:rsidR="005D719C" w:rsidRDefault="00627F40">
      <w:pPr>
        <w:spacing w:line="600" w:lineRule="auto"/>
        <w:ind w:firstLine="720"/>
        <w:jc w:val="both"/>
        <w:rPr>
          <w:rFonts w:eastAsia="Times New Roman"/>
          <w:color w:val="222222"/>
          <w:szCs w:val="24"/>
          <w:shd w:val="clear" w:color="auto" w:fill="FFFFFF"/>
        </w:rPr>
      </w:pPr>
      <w:r w:rsidRPr="00AD2CBA">
        <w:rPr>
          <w:rFonts w:eastAsia="Times New Roman"/>
          <w:b/>
          <w:color w:val="222222"/>
          <w:szCs w:val="24"/>
          <w:shd w:val="clear" w:color="auto" w:fill="FFFFFF"/>
        </w:rPr>
        <w:lastRenderedPageBreak/>
        <w:t>ΚΩΝΣΤΑΝΤΙΝΟΣ ΤΖΑΒΑΡΑΣ:</w:t>
      </w:r>
      <w:r>
        <w:rPr>
          <w:rFonts w:eastAsia="Times New Roman"/>
          <w:b/>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δεν </w:t>
      </w:r>
      <w:r>
        <w:rPr>
          <w:rFonts w:eastAsia="Times New Roman"/>
          <w:color w:val="222222"/>
          <w:szCs w:val="24"/>
          <w:shd w:val="clear" w:color="auto" w:fill="FFFFFF"/>
        </w:rPr>
        <w:t>ακούστηκε)</w:t>
      </w:r>
    </w:p>
    <w:p w14:paraId="4CC5BC29" w14:textId="77777777" w:rsidR="005D719C" w:rsidRDefault="00627F40">
      <w:pPr>
        <w:spacing w:line="600" w:lineRule="auto"/>
        <w:ind w:firstLine="720"/>
        <w:jc w:val="both"/>
        <w:rPr>
          <w:rFonts w:eastAsia="Times New Roman"/>
          <w:color w:val="222222"/>
          <w:szCs w:val="24"/>
          <w:shd w:val="clear" w:color="auto" w:fill="FFFFFF"/>
        </w:rPr>
      </w:pPr>
      <w:r w:rsidRPr="00AD2CBA">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olor w:val="222222"/>
          <w:szCs w:val="24"/>
          <w:shd w:val="clear" w:color="auto" w:fill="FFFFFF"/>
        </w:rPr>
        <w:t>Εγώ ξέρω. 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δεν ήμουν στο Προεδρείο εγώ, κύριε Τζαβάρα. Ηρεμήστε και λύστε τα κομματικά σας προβλήματα.</w:t>
      </w:r>
    </w:p>
    <w:p w14:paraId="4CC5BC2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είναι δυνατόν, θα βρεθούμε και να απολογούμαστε στον κ. Τζαβάρα</w:t>
      </w:r>
      <w:r>
        <w:rPr>
          <w:rFonts w:eastAsia="Times New Roman"/>
          <w:color w:val="222222"/>
          <w:szCs w:val="24"/>
          <w:shd w:val="clear" w:color="auto" w:fill="FFFFFF"/>
        </w:rPr>
        <w:t>!</w:t>
      </w:r>
    </w:p>
    <w:p w14:paraId="4CC5BC2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Στύλιος έχει τον λόγο.</w:t>
      </w:r>
    </w:p>
    <w:p w14:paraId="4CC5BC2C" w14:textId="77777777" w:rsidR="005D719C" w:rsidRDefault="00627F40">
      <w:pPr>
        <w:spacing w:line="600" w:lineRule="auto"/>
        <w:ind w:firstLine="720"/>
        <w:jc w:val="both"/>
        <w:rPr>
          <w:rFonts w:eastAsia="Times New Roman"/>
          <w:color w:val="222222"/>
          <w:szCs w:val="24"/>
          <w:shd w:val="clear" w:color="auto" w:fill="FFFFFF"/>
        </w:rPr>
      </w:pPr>
      <w:r w:rsidRPr="00AD2CBA">
        <w:rPr>
          <w:rFonts w:eastAsia="Times New Roman"/>
          <w:b/>
          <w:color w:val="222222"/>
          <w:szCs w:val="24"/>
          <w:shd w:val="clear" w:color="auto" w:fill="FFFFFF"/>
        </w:rPr>
        <w:t>ΓΕΩΡΓΙΟΣ ΣΤΥΛΙΟΣ:</w:t>
      </w:r>
      <w:r>
        <w:rPr>
          <w:rFonts w:eastAsia="Times New Roman"/>
          <w:color w:val="222222"/>
          <w:szCs w:val="24"/>
          <w:shd w:val="clear" w:color="auto" w:fill="FFFFFF"/>
        </w:rPr>
        <w:t xml:space="preserve"> Κυρία Πρόεδρε, ευχαριστώ πολύ.</w:t>
      </w:r>
    </w:p>
    <w:p w14:paraId="4CC5BC2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w:t>
      </w:r>
      <w:r>
        <w:rPr>
          <w:rFonts w:eastAsia="Times New Roman"/>
          <w:color w:val="222222"/>
          <w:szCs w:val="24"/>
          <w:shd w:val="clear" w:color="auto" w:fill="FFFFFF"/>
        </w:rPr>
        <w:t>κυρίες και κύριοι συνάδελφοι, συζητούμε σήμερα το σχέδιο νόμου «Επιτροπή επαγγελματικού αθλητισμού και άλλες διατάξεις». Πρόκειται για ένα νομοσχέδιο που κατά κοινή ομολογία δεν δίνει συγκεκριμένη κατεύθυνση και λύση στα θέματα και τα ζητήματα που απασχολο</w:t>
      </w:r>
      <w:r>
        <w:rPr>
          <w:rFonts w:eastAsia="Times New Roman"/>
          <w:color w:val="222222"/>
          <w:szCs w:val="24"/>
          <w:shd w:val="clear" w:color="auto" w:fill="FFFFFF"/>
        </w:rPr>
        <w:t>ύν σήμερα τον ελληνικό αθλητισμό. Απαριθμώ πολύ συγκεκριμένα τα ζητήματα που εγώ πιστεύω ότι απασχολούν σήμερα το φίλαθλο κοινό, τις ομοσπονδίες, τους αθλητές και τα σωματεία:</w:t>
      </w:r>
    </w:p>
    <w:p w14:paraId="4CC5BC2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πρώτο θέμα είναι το ζήτημα της βίας.</w:t>
      </w:r>
    </w:p>
    <w:p w14:paraId="4CC5BC2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Ένα δεύτερο ζήτημα είναι η λειτουργία τ</w:t>
      </w:r>
      <w:r>
        <w:rPr>
          <w:rFonts w:eastAsia="Times New Roman"/>
          <w:color w:val="222222"/>
          <w:szCs w:val="24"/>
          <w:shd w:val="clear" w:color="auto" w:fill="FFFFFF"/>
        </w:rPr>
        <w:t xml:space="preserve">ου πρωταθλήματος, η λειτουργία του ποδοσφαίρου με την εποπτεία που υπάρχει στην ΕΠΟ, την Ελληνική Ποδοσφαιρική Ομοσπονδία, από την </w:t>
      </w:r>
      <w:r>
        <w:rPr>
          <w:rFonts w:eastAsia="Times New Roman"/>
          <w:color w:val="222222"/>
          <w:szCs w:val="24"/>
          <w:shd w:val="clear" w:color="auto" w:fill="FFFFFF"/>
          <w:lang w:val="en-US"/>
        </w:rPr>
        <w:t>UEFA</w:t>
      </w:r>
      <w:r w:rsidRPr="00194FAB">
        <w:rPr>
          <w:rFonts w:eastAsia="Times New Roman"/>
          <w:color w:val="222222"/>
          <w:szCs w:val="24"/>
          <w:shd w:val="clear" w:color="auto" w:fill="FFFFFF"/>
        </w:rPr>
        <w:t xml:space="preserve"> </w:t>
      </w:r>
      <w:r>
        <w:rPr>
          <w:rFonts w:eastAsia="Times New Roman"/>
          <w:color w:val="222222"/>
          <w:szCs w:val="24"/>
          <w:shd w:val="clear" w:color="auto" w:fill="FFFFFF"/>
        </w:rPr>
        <w:t>και τη FIFA. Διεκδικούμε, θέλουμε και ζητούν οι φίλαθλοι ένα καθαρό, διαφανές και τίμιο πρωτάθλημα που δεν μπορείτε να τ</w:t>
      </w:r>
      <w:r>
        <w:rPr>
          <w:rFonts w:eastAsia="Times New Roman"/>
          <w:color w:val="222222"/>
          <w:szCs w:val="24"/>
          <w:shd w:val="clear" w:color="auto" w:fill="FFFFFF"/>
        </w:rPr>
        <w:t>ο διασφαλίσετε.</w:t>
      </w:r>
    </w:p>
    <w:p w14:paraId="4CC5BC3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τρίτο ζήτημα που θέλω να αναφέρω, κύριε Πρόεδρε και κύριοι Βουλευτές, είναι ότι πρέπει να έχουμε την ανάπτυξη του αθλητισμού.</w:t>
      </w:r>
    </w:p>
    <w:p w14:paraId="4CC5BC3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περασμένο Σαββατοκύριακο είχαμε βίαια επεισόδια σε έναν αγώνα πόλο γυναικών. Είχαμε απαράδεκτες εικόνες για τις οποίες οφείλει η Κυβέρνηση να δώσει εξηγήσεις, να μας παρουσιάσει τις πρωτοβουλίες της. Πώς σκοπεύει να πάρει μ</w:t>
      </w:r>
      <w:r>
        <w:rPr>
          <w:rFonts w:eastAsia="Times New Roman"/>
          <w:color w:val="222222"/>
          <w:szCs w:val="24"/>
          <w:shd w:val="clear" w:color="auto" w:fill="FFFFFF"/>
        </w:rPr>
        <w:t xml:space="preserve">έτρα ώστε να περιοριστούν επιτέλους αυτά τα έκτροπα; Απαντήσεις στην επιτροπή δεν πήραμε. Έθεσα το συγκεκριμένο ερώτημα, ωστόσο η συγκεκριμένη πράξη βίας και βανδαλισμού σε αγώνα πόλο γυναικών μάλλον, όπως </w:t>
      </w:r>
      <w:r>
        <w:rPr>
          <w:rFonts w:eastAsia="Times New Roman"/>
          <w:color w:val="222222"/>
          <w:szCs w:val="24"/>
          <w:shd w:val="clear" w:color="auto" w:fill="FFFFFF"/>
        </w:rPr>
        <w:lastRenderedPageBreak/>
        <w:t xml:space="preserve">καταλαβαίνουμε όλοι, έχει τις ρίζες της </w:t>
      </w:r>
      <w:r>
        <w:rPr>
          <w:rFonts w:eastAsia="Times New Roman"/>
          <w:color w:val="222222"/>
          <w:szCs w:val="24"/>
          <w:shd w:val="clear" w:color="auto" w:fill="FFFFFF"/>
        </w:rPr>
        <w:t>α</w:t>
      </w:r>
      <w:r>
        <w:rPr>
          <w:rFonts w:eastAsia="Times New Roman"/>
          <w:color w:val="222222"/>
          <w:szCs w:val="24"/>
          <w:shd w:val="clear" w:color="auto" w:fill="FFFFFF"/>
        </w:rPr>
        <w:t>λλο</w:t>
      </w:r>
      <w:r>
        <w:rPr>
          <w:rFonts w:eastAsia="Times New Roman"/>
          <w:color w:val="222222"/>
          <w:szCs w:val="24"/>
          <w:shd w:val="clear" w:color="auto" w:fill="FFFFFF"/>
        </w:rPr>
        <w:t>ύ</w:t>
      </w:r>
      <w:r>
        <w:rPr>
          <w:rFonts w:eastAsia="Times New Roman"/>
          <w:color w:val="222222"/>
          <w:szCs w:val="24"/>
          <w:shd w:val="clear" w:color="auto" w:fill="FFFFFF"/>
        </w:rPr>
        <w:t>. Όλο</w:t>
      </w:r>
      <w:r>
        <w:rPr>
          <w:rFonts w:eastAsia="Times New Roman"/>
          <w:color w:val="222222"/>
          <w:szCs w:val="24"/>
          <w:shd w:val="clear" w:color="auto" w:fill="FFFFFF"/>
        </w:rPr>
        <w:t>ι αντιλαμβάνονται ότι οι αιτίες δεν αφορούσαν πάντως κάποιο κακ</w:t>
      </w:r>
      <w:r>
        <w:rPr>
          <w:rFonts w:eastAsia="Times New Roman"/>
          <w:color w:val="222222"/>
          <w:szCs w:val="24"/>
          <w:shd w:val="clear" w:color="auto" w:fill="FFFFFF"/>
        </w:rPr>
        <w:t>ώς</w:t>
      </w:r>
      <w:r>
        <w:rPr>
          <w:rFonts w:eastAsia="Times New Roman"/>
          <w:color w:val="222222"/>
          <w:szCs w:val="24"/>
          <w:shd w:val="clear" w:color="auto" w:fill="FFFFFF"/>
        </w:rPr>
        <w:t xml:space="preserve"> νοούμενο πνεύμα αντιπαλότητας στο πόλο γυναικών.</w:t>
      </w:r>
    </w:p>
    <w:p w14:paraId="4CC5BC3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συμπέρασμα παραμένει το ίδιο. Η Κυβέρνηση στερείται ουσιαστικής, συστηματικής και εφαρμόσιμης πολιτικής σε σχέση με την αντιμετώπιση των ζ</w:t>
      </w:r>
      <w:r>
        <w:rPr>
          <w:rFonts w:eastAsia="Times New Roman"/>
          <w:color w:val="222222"/>
          <w:szCs w:val="24"/>
          <w:shd w:val="clear" w:color="auto" w:fill="FFFFFF"/>
        </w:rPr>
        <w:t>ητημάτων της βίας στον ελληνικό αθλητισμό. Δυστυχώς, αντί να ασχοληθεί το αρμόδιο Υπουργείο με αυτά τα φλέγοντα ζητήματα, κάνει παρεμβάσεις άλλου επιπέδου, ακολουθεί πιστά τις κομματικές του προτεραιότητες, θέλοντας να επιφέρει αλλαγές στον ρόλο του κράτου</w:t>
      </w:r>
      <w:r>
        <w:rPr>
          <w:rFonts w:eastAsia="Times New Roman"/>
          <w:color w:val="222222"/>
          <w:szCs w:val="24"/>
          <w:shd w:val="clear" w:color="auto" w:fill="FFFFFF"/>
        </w:rPr>
        <w:t>ς, απέναντι στον αθλητισμό. Μιλούμε για κρατικοποίηση του ελληνικού αθλητισμού. Κατά τη γνώμη μου, αυτός θα έπρεπε να είναι και ο τίτλος του σημερινού νομοσχεδίου.</w:t>
      </w:r>
    </w:p>
    <w:p w14:paraId="4CC5BC3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 λοιπόν, να μιλάμε για θέματα ουσίας, ώστε να αντιμετωπίσουμε και τους ενδεχόμενα στημέ</w:t>
      </w:r>
      <w:r>
        <w:rPr>
          <w:rFonts w:eastAsia="Times New Roman"/>
          <w:color w:val="222222"/>
          <w:szCs w:val="24"/>
          <w:shd w:val="clear" w:color="auto" w:fill="FFFFFF"/>
        </w:rPr>
        <w:t xml:space="preserve">νους αγώνες, να έχουμε ένα καθαρό και τίμιο πρωτάθλημα, να μην έχουμε βία στα γήπεδα και να αφήσουμε ελεύθερο τον αθλητισμό και τις ομοσπονδίες να αναπτυχθούν, εσείς κόπτεστε να ασκήσετε έλεγχο στα </w:t>
      </w:r>
      <w:r>
        <w:rPr>
          <w:rFonts w:eastAsia="Times New Roman"/>
          <w:color w:val="222222"/>
          <w:szCs w:val="24"/>
          <w:shd w:val="clear" w:color="auto" w:fill="FFFFFF"/>
        </w:rPr>
        <w:lastRenderedPageBreak/>
        <w:t>όργανα και τις επιτροπές μέσω κρατικοποιήσεων, δηλαδή έναν</w:t>
      </w:r>
      <w:r>
        <w:rPr>
          <w:rFonts w:eastAsia="Times New Roman"/>
          <w:color w:val="222222"/>
          <w:szCs w:val="24"/>
          <w:shd w:val="clear" w:color="auto" w:fill="FFFFFF"/>
        </w:rPr>
        <w:t xml:space="preserve"> σοβιετικού τύπου αθλητισμό.</w:t>
      </w:r>
    </w:p>
    <w:p w14:paraId="4CC5BC3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λοιπόν, στις πρώτες διατάξεις που αφορούν την Επιτροπή Επαγγελματικού Αθλητισμού. Μετατρέπετε την Επιτροπή Επαγγελματικού Αθλητισμού σε νομικό πρόσωπο δημοσίου δικαίου. Το είπα και στην επιτροπή. Το ίδιο πράξατε και με το</w:t>
      </w:r>
      <w:r>
        <w:rPr>
          <w:rFonts w:eastAsia="Times New Roman"/>
          <w:color w:val="222222"/>
          <w:szCs w:val="24"/>
          <w:shd w:val="clear" w:color="auto" w:fill="FFFFFF"/>
        </w:rPr>
        <w:t xml:space="preserve"> ΕΣΚΑΝ. Ποια είναι τα αποτελέσματα τα οποία επιφέρατε μέχρι σήμερα στο ΕΚΣΑΝ; Το ΕΣΚΑΝ ως νομικό πρόσωπο δημοσίου δικαίου δεν έχει λειτουργήσει. Λειτουργεί με το παλιό καθεστώς που είχε πριν νομοθετήσετε εσείς τη μετατροπή του σε νομικό πρόσωπο δημοσίου δι</w:t>
      </w:r>
      <w:r>
        <w:rPr>
          <w:rFonts w:eastAsia="Times New Roman"/>
          <w:color w:val="222222"/>
          <w:szCs w:val="24"/>
          <w:shd w:val="clear" w:color="auto" w:fill="FFFFFF"/>
        </w:rPr>
        <w:t>καίου.</w:t>
      </w:r>
    </w:p>
    <w:p w14:paraId="4CC5BC3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κρίνεστε από τα αποτελέσματα και αντί να διδαχτείτε έρχεστε και επαναλαμβάνετε τα ίδια λάθη ξανά και ξανά.</w:t>
      </w:r>
    </w:p>
    <w:p w14:paraId="4CC5BC3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τα εκλογικά συστήματα η ΕΟΕ, η Ελληνική Ολυμπιακή Επιτροπή, μόλις χθες το βράδυ εξέδωσε μία ανακοίνωση. Έχω εδώ την ανακοίνωση</w:t>
      </w:r>
      <w:r>
        <w:rPr>
          <w:rFonts w:eastAsia="Times New Roman"/>
          <w:color w:val="222222"/>
          <w:szCs w:val="24"/>
          <w:shd w:val="clear" w:color="auto" w:fill="FFFFFF"/>
        </w:rPr>
        <w:t xml:space="preserve"> της ΕΟΕ. Λέει, λοιπόν, ότι συζήτησε με τον Υπουργό, εισηγήθηκε πάνω από πενήντα τροποποιήσεις στο σχέδιο νόμου και ελάχιστες από αυτές τις πενήντα </w:t>
      </w:r>
      <w:r>
        <w:rPr>
          <w:rFonts w:eastAsia="Times New Roman"/>
          <w:color w:val="222222"/>
          <w:szCs w:val="24"/>
          <w:shd w:val="clear" w:color="auto" w:fill="FFFFFF"/>
        </w:rPr>
        <w:lastRenderedPageBreak/>
        <w:t>έγιναν δεκτές, στην πλειοψηφία τους απορρίφθηκαν. Λέει επίσης και κάτι άλλο πολύ σημαντικό, ότι θα προσφύγει</w:t>
      </w:r>
      <w:r>
        <w:rPr>
          <w:rFonts w:eastAsia="Times New Roman"/>
          <w:color w:val="222222"/>
          <w:szCs w:val="24"/>
          <w:shd w:val="clear" w:color="auto" w:fill="FFFFFF"/>
        </w:rPr>
        <w:t xml:space="preserve"> στη Διεθνή Ολυμπιακή Επιτροπή εναντίον του συγκεκριμένου νομοσχεδίου.</w:t>
      </w:r>
    </w:p>
    <w:p w14:paraId="4CC5BC37" w14:textId="77777777" w:rsidR="005D719C" w:rsidRDefault="00627F40">
      <w:pPr>
        <w:spacing w:line="600" w:lineRule="auto"/>
        <w:ind w:firstLine="720"/>
        <w:jc w:val="both"/>
        <w:rPr>
          <w:rFonts w:eastAsia="Times New Roman"/>
          <w:szCs w:val="24"/>
        </w:rPr>
      </w:pPr>
      <w:r w:rsidRPr="0029404F">
        <w:rPr>
          <w:rFonts w:eastAsia="Times New Roman"/>
          <w:szCs w:val="24"/>
        </w:rPr>
        <w:t>Σας είπαμε</w:t>
      </w:r>
      <w:r>
        <w:rPr>
          <w:rFonts w:eastAsia="Times New Roman"/>
          <w:szCs w:val="24"/>
        </w:rPr>
        <w:t>, κ</w:t>
      </w:r>
      <w:r w:rsidRPr="0029404F">
        <w:rPr>
          <w:rFonts w:eastAsia="Times New Roman"/>
          <w:szCs w:val="24"/>
        </w:rPr>
        <w:t>ύριε Υπουργέ</w:t>
      </w:r>
      <w:r>
        <w:rPr>
          <w:rFonts w:eastAsia="Times New Roman"/>
          <w:szCs w:val="24"/>
        </w:rPr>
        <w:t>,</w:t>
      </w:r>
      <w:r w:rsidRPr="0029404F">
        <w:rPr>
          <w:rFonts w:eastAsia="Times New Roman"/>
          <w:szCs w:val="24"/>
        </w:rPr>
        <w:t xml:space="preserve"> στην αρμόδια </w:t>
      </w:r>
      <w:r>
        <w:rPr>
          <w:rFonts w:eastAsia="Times New Roman"/>
          <w:szCs w:val="24"/>
        </w:rPr>
        <w:t>ε</w:t>
      </w:r>
      <w:r w:rsidRPr="0029404F">
        <w:rPr>
          <w:rFonts w:eastAsia="Times New Roman"/>
          <w:szCs w:val="24"/>
        </w:rPr>
        <w:t xml:space="preserve">πιτροπή ότι υπάρχουν διατάξεις που είναι σε αντιπαράθεση με τα καταστατικά και τους κανονισμούς λειτουργίας των </w:t>
      </w:r>
      <w:r>
        <w:rPr>
          <w:rFonts w:eastAsia="Times New Roman"/>
          <w:szCs w:val="24"/>
        </w:rPr>
        <w:t>ο</w:t>
      </w:r>
      <w:r w:rsidRPr="0029404F">
        <w:rPr>
          <w:rFonts w:eastAsia="Times New Roman"/>
          <w:szCs w:val="24"/>
        </w:rPr>
        <w:t xml:space="preserve">μοσπονδιών αυτών των ίδιων και </w:t>
      </w:r>
      <w:r w:rsidRPr="0029404F">
        <w:rPr>
          <w:rFonts w:eastAsia="Times New Roman"/>
          <w:szCs w:val="24"/>
        </w:rPr>
        <w:t xml:space="preserve">των </w:t>
      </w:r>
      <w:r>
        <w:rPr>
          <w:rFonts w:eastAsia="Times New Roman"/>
          <w:szCs w:val="24"/>
        </w:rPr>
        <w:t>σ</w:t>
      </w:r>
      <w:r w:rsidRPr="0029404F">
        <w:rPr>
          <w:rFonts w:eastAsia="Times New Roman"/>
          <w:szCs w:val="24"/>
        </w:rPr>
        <w:t>ωματείων</w:t>
      </w:r>
      <w:r>
        <w:rPr>
          <w:rFonts w:eastAsia="Times New Roman"/>
          <w:szCs w:val="24"/>
        </w:rPr>
        <w:t>,</w:t>
      </w:r>
      <w:r w:rsidRPr="0029404F">
        <w:rPr>
          <w:rFonts w:eastAsia="Times New Roman"/>
          <w:szCs w:val="24"/>
        </w:rPr>
        <w:t xml:space="preserve"> τα οποία </w:t>
      </w:r>
      <w:r>
        <w:rPr>
          <w:rFonts w:eastAsia="Times New Roman"/>
          <w:szCs w:val="24"/>
        </w:rPr>
        <w:t xml:space="preserve">καταστατικά </w:t>
      </w:r>
      <w:r w:rsidRPr="0029404F">
        <w:rPr>
          <w:rFonts w:eastAsia="Times New Roman"/>
          <w:szCs w:val="24"/>
        </w:rPr>
        <w:t xml:space="preserve">η Γενική Γραμματεία Αθλητισμού ελέγχει και εγκρίνει και είναι ενταγμένες </w:t>
      </w:r>
      <w:r>
        <w:rPr>
          <w:rFonts w:eastAsia="Times New Roman"/>
          <w:szCs w:val="24"/>
        </w:rPr>
        <w:t xml:space="preserve">οι </w:t>
      </w:r>
      <w:r>
        <w:rPr>
          <w:rFonts w:eastAsia="Times New Roman"/>
          <w:szCs w:val="24"/>
        </w:rPr>
        <w:t>ο</w:t>
      </w:r>
      <w:r>
        <w:rPr>
          <w:rFonts w:eastAsia="Times New Roman"/>
          <w:szCs w:val="24"/>
        </w:rPr>
        <w:t>μοσπονδίε</w:t>
      </w:r>
      <w:r w:rsidRPr="0029404F">
        <w:rPr>
          <w:rFonts w:eastAsia="Times New Roman"/>
          <w:szCs w:val="24"/>
        </w:rPr>
        <w:t>ς μας στις Ευρωπαϊκές Ομοσπονδίες Αθλημάτων και σε Παγκόσμιες Ομοσπονδίες Αθλημάτων</w:t>
      </w:r>
      <w:r>
        <w:rPr>
          <w:rFonts w:eastAsia="Times New Roman"/>
          <w:szCs w:val="24"/>
        </w:rPr>
        <w:t>.</w:t>
      </w:r>
    </w:p>
    <w:p w14:paraId="4CC5BC38" w14:textId="77777777" w:rsidR="005D719C" w:rsidRDefault="00627F40">
      <w:pPr>
        <w:spacing w:line="600" w:lineRule="auto"/>
        <w:ind w:firstLine="720"/>
        <w:jc w:val="both"/>
        <w:rPr>
          <w:rFonts w:eastAsia="Times New Roman"/>
          <w:szCs w:val="24"/>
        </w:rPr>
      </w:pPr>
      <w:r>
        <w:rPr>
          <w:rFonts w:eastAsia="Times New Roman"/>
          <w:szCs w:val="24"/>
        </w:rPr>
        <w:t>Σας λέμε, λοιπόν, ότι</w:t>
      </w:r>
      <w:r w:rsidRPr="0029404F">
        <w:rPr>
          <w:rFonts w:eastAsia="Times New Roman"/>
          <w:szCs w:val="24"/>
        </w:rPr>
        <w:t xml:space="preserve"> </w:t>
      </w:r>
      <w:r>
        <w:rPr>
          <w:rFonts w:eastAsia="Times New Roman"/>
          <w:szCs w:val="24"/>
        </w:rPr>
        <w:t xml:space="preserve">έρχεστε </w:t>
      </w:r>
      <w:r w:rsidRPr="0029404F">
        <w:rPr>
          <w:rFonts w:eastAsia="Times New Roman"/>
          <w:szCs w:val="24"/>
        </w:rPr>
        <w:t>σε αντίθεση</w:t>
      </w:r>
      <w:r>
        <w:rPr>
          <w:rFonts w:eastAsia="Times New Roman"/>
          <w:szCs w:val="24"/>
        </w:rPr>
        <w:t>. Σας</w:t>
      </w:r>
      <w:r w:rsidRPr="0029404F">
        <w:rPr>
          <w:rFonts w:eastAsia="Times New Roman"/>
          <w:szCs w:val="24"/>
        </w:rPr>
        <w:t xml:space="preserve"> λέ</w:t>
      </w:r>
      <w:r w:rsidRPr="0029404F">
        <w:rPr>
          <w:rFonts w:eastAsia="Times New Roman"/>
          <w:szCs w:val="24"/>
        </w:rPr>
        <w:t>ει και η Ελληνική Ολυμπιακή Επιτροπή ότι δεν μπορ</w:t>
      </w:r>
      <w:r>
        <w:rPr>
          <w:rFonts w:eastAsia="Times New Roman"/>
          <w:szCs w:val="24"/>
        </w:rPr>
        <w:t>είτε</w:t>
      </w:r>
      <w:r w:rsidRPr="0029404F">
        <w:rPr>
          <w:rFonts w:eastAsia="Times New Roman"/>
          <w:szCs w:val="24"/>
        </w:rPr>
        <w:t xml:space="preserve"> με το νομοσχέδιο να διαφυλάξετε τη βιωσιμότητα των Αθλητικών Ομοσπονδιών</w:t>
      </w:r>
      <w:r>
        <w:rPr>
          <w:rFonts w:eastAsia="Times New Roman"/>
          <w:szCs w:val="24"/>
        </w:rPr>
        <w:t xml:space="preserve"> -δ</w:t>
      </w:r>
      <w:r w:rsidRPr="0029404F">
        <w:rPr>
          <w:rFonts w:eastAsia="Times New Roman"/>
          <w:szCs w:val="24"/>
        </w:rPr>
        <w:t>ιαβάζω ακριβώς</w:t>
      </w:r>
      <w:r>
        <w:rPr>
          <w:rFonts w:eastAsia="Times New Roman"/>
          <w:szCs w:val="24"/>
        </w:rPr>
        <w:t xml:space="preserve"> </w:t>
      </w:r>
      <w:r w:rsidRPr="0029404F">
        <w:rPr>
          <w:rFonts w:eastAsia="Times New Roman"/>
          <w:szCs w:val="24"/>
        </w:rPr>
        <w:t>τα λόγια</w:t>
      </w:r>
      <w:r>
        <w:rPr>
          <w:rFonts w:eastAsia="Times New Roman"/>
          <w:szCs w:val="24"/>
        </w:rPr>
        <w:t>-</w:t>
      </w:r>
      <w:r w:rsidRPr="0029404F">
        <w:rPr>
          <w:rFonts w:eastAsia="Times New Roman"/>
          <w:szCs w:val="24"/>
        </w:rPr>
        <w:t xml:space="preserve"> και των επτά χιλιάδων </w:t>
      </w:r>
      <w:r>
        <w:rPr>
          <w:rFonts w:eastAsia="Times New Roman"/>
          <w:szCs w:val="24"/>
        </w:rPr>
        <w:t>ερασιτεχνικών σω</w:t>
      </w:r>
      <w:r w:rsidRPr="0029404F">
        <w:rPr>
          <w:rFonts w:eastAsia="Times New Roman"/>
          <w:szCs w:val="24"/>
        </w:rPr>
        <w:t>μ</w:t>
      </w:r>
      <w:r>
        <w:rPr>
          <w:rFonts w:eastAsia="Times New Roman"/>
          <w:szCs w:val="24"/>
        </w:rPr>
        <w:t>ατείων</w:t>
      </w:r>
      <w:r w:rsidRPr="0029404F">
        <w:rPr>
          <w:rFonts w:eastAsia="Times New Roman"/>
          <w:szCs w:val="24"/>
        </w:rPr>
        <w:t xml:space="preserve"> από τη λαίλαπα των </w:t>
      </w:r>
      <w:r>
        <w:rPr>
          <w:rFonts w:eastAsia="Times New Roman"/>
          <w:szCs w:val="24"/>
        </w:rPr>
        <w:t>ανεφάρμοστων</w:t>
      </w:r>
      <w:r w:rsidRPr="0029404F">
        <w:rPr>
          <w:rFonts w:eastAsia="Times New Roman"/>
          <w:szCs w:val="24"/>
        </w:rPr>
        <w:t xml:space="preserve"> και μη ρεαλιστικών μέτρ</w:t>
      </w:r>
      <w:r>
        <w:rPr>
          <w:rFonts w:eastAsia="Times New Roman"/>
          <w:szCs w:val="24"/>
        </w:rPr>
        <w:t>ων</w:t>
      </w:r>
      <w:r w:rsidRPr="0029404F">
        <w:rPr>
          <w:rFonts w:eastAsia="Times New Roman"/>
          <w:szCs w:val="24"/>
        </w:rPr>
        <w:t xml:space="preserve"> που επιφυλάσσει για τη λειτουργία τους το υπό ψήφιση νομοσχέδιο</w:t>
      </w:r>
      <w:r>
        <w:rPr>
          <w:rFonts w:eastAsia="Times New Roman"/>
          <w:szCs w:val="24"/>
        </w:rPr>
        <w:t>.</w:t>
      </w:r>
    </w:p>
    <w:p w14:paraId="4CC5BC39" w14:textId="77777777" w:rsidR="005D719C" w:rsidRDefault="00627F40">
      <w:pPr>
        <w:spacing w:line="600" w:lineRule="auto"/>
        <w:ind w:firstLine="720"/>
        <w:jc w:val="both"/>
        <w:rPr>
          <w:rFonts w:eastAsia="Times New Roman"/>
          <w:szCs w:val="24"/>
        </w:rPr>
      </w:pPr>
      <w:r>
        <w:rPr>
          <w:rFonts w:eastAsia="Times New Roman"/>
          <w:szCs w:val="24"/>
        </w:rPr>
        <w:lastRenderedPageBreak/>
        <w:t>Άρα, λοιπόν, μιλάτε μισή ώρα, κ</w:t>
      </w:r>
      <w:r w:rsidRPr="0029404F">
        <w:rPr>
          <w:rFonts w:eastAsia="Times New Roman"/>
          <w:szCs w:val="24"/>
        </w:rPr>
        <w:t>ύριε Υπουργέ</w:t>
      </w:r>
      <w:r>
        <w:rPr>
          <w:rFonts w:eastAsia="Times New Roman"/>
          <w:szCs w:val="24"/>
        </w:rPr>
        <w:t xml:space="preserve"> και </w:t>
      </w:r>
      <w:r w:rsidRPr="0029404F">
        <w:rPr>
          <w:rFonts w:eastAsia="Times New Roman"/>
          <w:szCs w:val="24"/>
        </w:rPr>
        <w:t xml:space="preserve">μας λέτε </w:t>
      </w:r>
      <w:r>
        <w:rPr>
          <w:rFonts w:eastAsia="Times New Roman"/>
          <w:szCs w:val="24"/>
        </w:rPr>
        <w:t>ό</w:t>
      </w:r>
      <w:r w:rsidRPr="0029404F">
        <w:rPr>
          <w:rFonts w:eastAsia="Times New Roman"/>
          <w:szCs w:val="24"/>
        </w:rPr>
        <w:t>τι κόπτεστε για τον ελληνικό αθλητισμό</w:t>
      </w:r>
      <w:r>
        <w:rPr>
          <w:rFonts w:eastAsia="Times New Roman"/>
          <w:szCs w:val="24"/>
        </w:rPr>
        <w:t>. Σ</w:t>
      </w:r>
      <w:r w:rsidRPr="0029404F">
        <w:rPr>
          <w:rFonts w:eastAsia="Times New Roman"/>
          <w:szCs w:val="24"/>
        </w:rPr>
        <w:t>ας λένε οι άνθρωποι που προσφέρουν στον αθλητισμό</w:t>
      </w:r>
      <w:r>
        <w:rPr>
          <w:rFonts w:eastAsia="Times New Roman"/>
          <w:szCs w:val="24"/>
        </w:rPr>
        <w:t>,</w:t>
      </w:r>
      <w:r w:rsidRPr="0029404F">
        <w:rPr>
          <w:rFonts w:eastAsia="Times New Roman"/>
          <w:szCs w:val="24"/>
        </w:rPr>
        <w:t xml:space="preserve"> η </w:t>
      </w:r>
      <w:r>
        <w:rPr>
          <w:rFonts w:eastAsia="Times New Roman"/>
          <w:szCs w:val="24"/>
        </w:rPr>
        <w:t>ΕΟΕ,</w:t>
      </w:r>
      <w:r w:rsidRPr="0029404F">
        <w:rPr>
          <w:rFonts w:eastAsia="Times New Roman"/>
          <w:szCs w:val="24"/>
        </w:rPr>
        <w:t xml:space="preserve"> οι </w:t>
      </w:r>
      <w:r w:rsidRPr="0029404F">
        <w:rPr>
          <w:rFonts w:eastAsia="Times New Roman"/>
          <w:szCs w:val="24"/>
        </w:rPr>
        <w:t>ομοσπονδίες</w:t>
      </w:r>
      <w:r w:rsidRPr="0029404F">
        <w:rPr>
          <w:rFonts w:eastAsia="Times New Roman"/>
          <w:szCs w:val="24"/>
        </w:rPr>
        <w:t xml:space="preserve"> και τα </w:t>
      </w:r>
      <w:r w:rsidRPr="0029404F">
        <w:rPr>
          <w:rFonts w:eastAsia="Times New Roman"/>
          <w:szCs w:val="24"/>
        </w:rPr>
        <w:t>σωματεία</w:t>
      </w:r>
      <w:r w:rsidRPr="0029404F">
        <w:rPr>
          <w:rFonts w:eastAsia="Times New Roman"/>
          <w:szCs w:val="24"/>
        </w:rPr>
        <w:t xml:space="preserve"> </w:t>
      </w:r>
      <w:r w:rsidRPr="0029404F">
        <w:rPr>
          <w:rFonts w:eastAsia="Times New Roman"/>
          <w:szCs w:val="24"/>
        </w:rPr>
        <w:t>ότι είναι αντίθετοι και δεν έχετε τη</w:t>
      </w:r>
      <w:r>
        <w:rPr>
          <w:rFonts w:eastAsia="Times New Roman"/>
          <w:szCs w:val="24"/>
        </w:rPr>
        <w:t>ν</w:t>
      </w:r>
      <w:r w:rsidRPr="0029404F">
        <w:rPr>
          <w:rFonts w:eastAsia="Times New Roman"/>
          <w:szCs w:val="24"/>
        </w:rPr>
        <w:t xml:space="preserve"> παραμικρή ευαισθησία να πείτε ότι θέλω να συζητήσω μαζί </w:t>
      </w:r>
      <w:r>
        <w:rPr>
          <w:rFonts w:eastAsia="Times New Roman"/>
          <w:szCs w:val="24"/>
        </w:rPr>
        <w:t>τους, να διαλεχθώ,</w:t>
      </w:r>
      <w:r w:rsidRPr="0029404F">
        <w:rPr>
          <w:rFonts w:eastAsia="Times New Roman"/>
          <w:szCs w:val="24"/>
        </w:rPr>
        <w:t xml:space="preserve"> να καταλήξετε κάπου</w:t>
      </w:r>
      <w:r>
        <w:rPr>
          <w:rFonts w:eastAsia="Times New Roman"/>
          <w:szCs w:val="24"/>
        </w:rPr>
        <w:t>,</w:t>
      </w:r>
      <w:r w:rsidRPr="0029404F">
        <w:rPr>
          <w:rFonts w:eastAsia="Times New Roman"/>
          <w:szCs w:val="24"/>
        </w:rPr>
        <w:t xml:space="preserve"> γιατί ο αθλητισμός </w:t>
      </w:r>
      <w:r>
        <w:rPr>
          <w:rFonts w:eastAsia="Times New Roman"/>
          <w:szCs w:val="24"/>
        </w:rPr>
        <w:t xml:space="preserve">θα </w:t>
      </w:r>
      <w:r w:rsidRPr="0029404F">
        <w:rPr>
          <w:rFonts w:eastAsia="Times New Roman"/>
          <w:szCs w:val="24"/>
        </w:rPr>
        <w:t>έπρεπε να μας ενώνει και να μας κάνει περήφανους και όχι να βρίσκουμε λόγους και τρόπους για να υπάρ</w:t>
      </w:r>
      <w:r w:rsidRPr="0029404F">
        <w:rPr>
          <w:rFonts w:eastAsia="Times New Roman"/>
          <w:szCs w:val="24"/>
        </w:rPr>
        <w:t>χει αντιπαράθεση</w:t>
      </w:r>
      <w:r>
        <w:rPr>
          <w:rFonts w:eastAsia="Times New Roman"/>
          <w:szCs w:val="24"/>
        </w:rPr>
        <w:t>.</w:t>
      </w:r>
    </w:p>
    <w:p w14:paraId="4CC5BC3A" w14:textId="77777777" w:rsidR="005D719C" w:rsidRDefault="00627F40">
      <w:pPr>
        <w:spacing w:line="600" w:lineRule="auto"/>
        <w:ind w:firstLine="720"/>
        <w:jc w:val="both"/>
        <w:rPr>
          <w:rFonts w:eastAsia="Times New Roman"/>
          <w:szCs w:val="24"/>
        </w:rPr>
      </w:pPr>
      <w:r>
        <w:rPr>
          <w:rFonts w:eastAsia="Times New Roman"/>
          <w:szCs w:val="24"/>
        </w:rPr>
        <w:t>Κ</w:t>
      </w:r>
      <w:r w:rsidRPr="0029404F">
        <w:rPr>
          <w:rFonts w:eastAsia="Times New Roman"/>
          <w:szCs w:val="24"/>
        </w:rPr>
        <w:t>αταθέτω</w:t>
      </w:r>
      <w:r>
        <w:rPr>
          <w:rFonts w:eastAsia="Times New Roman"/>
          <w:szCs w:val="24"/>
        </w:rPr>
        <w:t>,</w:t>
      </w:r>
      <w:r w:rsidRPr="0029404F">
        <w:rPr>
          <w:rFonts w:eastAsia="Times New Roman"/>
          <w:szCs w:val="24"/>
        </w:rPr>
        <w:t xml:space="preserve"> </w:t>
      </w:r>
      <w:r>
        <w:rPr>
          <w:rFonts w:eastAsia="Times New Roman"/>
          <w:szCs w:val="24"/>
        </w:rPr>
        <w:t>λ</w:t>
      </w:r>
      <w:r w:rsidRPr="0029404F">
        <w:rPr>
          <w:rFonts w:eastAsia="Times New Roman"/>
          <w:szCs w:val="24"/>
        </w:rPr>
        <w:t>οιπόν</w:t>
      </w:r>
      <w:r>
        <w:rPr>
          <w:rFonts w:eastAsia="Times New Roman"/>
          <w:szCs w:val="24"/>
        </w:rPr>
        <w:t>,</w:t>
      </w:r>
      <w:r w:rsidRPr="0029404F">
        <w:rPr>
          <w:rFonts w:eastAsia="Times New Roman"/>
          <w:szCs w:val="24"/>
        </w:rPr>
        <w:t xml:space="preserve"> στα Πρακτικά την ανακοίνωση </w:t>
      </w:r>
      <w:r>
        <w:rPr>
          <w:rFonts w:eastAsia="Times New Roman"/>
          <w:szCs w:val="24"/>
        </w:rPr>
        <w:t>της ΕΟΕ κ</w:t>
      </w:r>
      <w:r w:rsidRPr="0029404F">
        <w:rPr>
          <w:rFonts w:eastAsia="Times New Roman"/>
          <w:szCs w:val="24"/>
        </w:rPr>
        <w:t xml:space="preserve">αι ελπίζω ο </w:t>
      </w:r>
      <w:r>
        <w:rPr>
          <w:rFonts w:eastAsia="Times New Roman"/>
          <w:szCs w:val="24"/>
        </w:rPr>
        <w:t xml:space="preserve">κύριος </w:t>
      </w:r>
      <w:r w:rsidRPr="0029404F">
        <w:rPr>
          <w:rFonts w:eastAsia="Times New Roman"/>
          <w:szCs w:val="24"/>
        </w:rPr>
        <w:t>Υπουργός να τ</w:t>
      </w:r>
      <w:r>
        <w:rPr>
          <w:rFonts w:eastAsia="Times New Roman"/>
          <w:szCs w:val="24"/>
        </w:rPr>
        <w:t>η</w:t>
      </w:r>
      <w:r w:rsidRPr="0029404F">
        <w:rPr>
          <w:rFonts w:eastAsia="Times New Roman"/>
          <w:szCs w:val="24"/>
        </w:rPr>
        <w:t xml:space="preserve"> λάβει υπ</w:t>
      </w:r>
      <w:r>
        <w:rPr>
          <w:rFonts w:eastAsia="Times New Roman"/>
          <w:szCs w:val="24"/>
        </w:rPr>
        <w:t xml:space="preserve">’ </w:t>
      </w:r>
      <w:r w:rsidRPr="0029404F">
        <w:rPr>
          <w:rFonts w:eastAsia="Times New Roman"/>
          <w:szCs w:val="24"/>
        </w:rPr>
        <w:t>όψ</w:t>
      </w:r>
      <w:r>
        <w:rPr>
          <w:rFonts w:eastAsia="Times New Roman"/>
          <w:szCs w:val="24"/>
        </w:rPr>
        <w:t>ιν</w:t>
      </w:r>
      <w:r w:rsidRPr="0029404F">
        <w:rPr>
          <w:rFonts w:eastAsia="Times New Roman"/>
          <w:szCs w:val="24"/>
        </w:rPr>
        <w:t xml:space="preserve"> του τώρα </w:t>
      </w:r>
      <w:r>
        <w:rPr>
          <w:rFonts w:eastAsia="Times New Roman"/>
          <w:szCs w:val="24"/>
        </w:rPr>
        <w:t>ή στο μέλλον.</w:t>
      </w:r>
    </w:p>
    <w:p w14:paraId="4CC5BC3B" w14:textId="77777777" w:rsidR="005D719C" w:rsidRDefault="00627F40">
      <w:pPr>
        <w:spacing w:line="600" w:lineRule="auto"/>
        <w:ind w:firstLine="720"/>
        <w:jc w:val="both"/>
        <w:rPr>
          <w:rFonts w:eastAsia="Times New Roman"/>
          <w:szCs w:val="24"/>
        </w:rPr>
      </w:pPr>
      <w:r>
        <w:rPr>
          <w:rFonts w:eastAsia="Times New Roman" w:cs="Times New Roman"/>
          <w:szCs w:val="24"/>
        </w:rPr>
        <w:t>(Στο σημείο αυτό ο Βουλευτής κ. Γεώργιος Στύλιος καταθέτει για τα Πρακτικά την προαναφερθείσα ανακοίνωση, η οπο</w:t>
      </w:r>
      <w:r>
        <w:rPr>
          <w:rFonts w:eastAsia="Times New Roman" w:cs="Times New Roman"/>
          <w:szCs w:val="24"/>
        </w:rPr>
        <w:t>ία βρίσκεται στο αρχείο του Τμήματος Γραμματείας της Διεύθυνσης Στενογραφίας και Πρακτικών της Βουλής)</w:t>
      </w:r>
    </w:p>
    <w:p w14:paraId="4CC5BC3C" w14:textId="77777777" w:rsidR="005D719C" w:rsidRDefault="00627F40">
      <w:pPr>
        <w:spacing w:line="600" w:lineRule="auto"/>
        <w:ind w:firstLine="720"/>
        <w:jc w:val="both"/>
        <w:rPr>
          <w:rFonts w:eastAsia="Times New Roman"/>
          <w:szCs w:val="24"/>
        </w:rPr>
      </w:pPr>
      <w:r w:rsidRPr="0029404F">
        <w:rPr>
          <w:rFonts w:eastAsia="Times New Roman"/>
          <w:szCs w:val="24"/>
        </w:rPr>
        <w:t>Αναφέρθηκε η προλαλήσασα κ</w:t>
      </w:r>
      <w:r>
        <w:rPr>
          <w:rFonts w:eastAsia="Times New Roman"/>
          <w:szCs w:val="24"/>
        </w:rPr>
        <w:t>.</w:t>
      </w:r>
      <w:r w:rsidRPr="0029404F">
        <w:rPr>
          <w:rFonts w:eastAsia="Times New Roman"/>
          <w:szCs w:val="24"/>
        </w:rPr>
        <w:t xml:space="preserve"> Μπακογιάννη και σας είπε ότι θα </w:t>
      </w:r>
      <w:r>
        <w:rPr>
          <w:rFonts w:eastAsia="Times New Roman"/>
          <w:szCs w:val="24"/>
        </w:rPr>
        <w:t xml:space="preserve">έρθετε να </w:t>
      </w:r>
      <w:r>
        <w:rPr>
          <w:rFonts w:eastAsia="Times New Roman"/>
          <w:szCs w:val="24"/>
        </w:rPr>
        <w:t>«</w:t>
      </w:r>
      <w:r>
        <w:rPr>
          <w:rFonts w:eastAsia="Times New Roman"/>
          <w:szCs w:val="24"/>
        </w:rPr>
        <w:t>ξεψηφίσετε</w:t>
      </w:r>
      <w:r>
        <w:rPr>
          <w:rFonts w:eastAsia="Times New Roman"/>
          <w:szCs w:val="24"/>
        </w:rPr>
        <w:t>»</w:t>
      </w:r>
      <w:r>
        <w:rPr>
          <w:rFonts w:eastAsia="Times New Roman"/>
          <w:szCs w:val="24"/>
        </w:rPr>
        <w:t xml:space="preserve"> το νομοσχέδιο όταν θα </w:t>
      </w:r>
      <w:r w:rsidRPr="0029404F">
        <w:rPr>
          <w:rFonts w:eastAsia="Times New Roman"/>
          <w:szCs w:val="24"/>
        </w:rPr>
        <w:t xml:space="preserve">έχετε </w:t>
      </w:r>
      <w:r w:rsidRPr="0029404F">
        <w:rPr>
          <w:rFonts w:eastAsia="Times New Roman"/>
          <w:szCs w:val="24"/>
        </w:rPr>
        <w:lastRenderedPageBreak/>
        <w:t>άλλες απαντήσεις και αποφάσεις από τη Διεθ</w:t>
      </w:r>
      <w:r w:rsidRPr="0029404F">
        <w:rPr>
          <w:rFonts w:eastAsia="Times New Roman"/>
          <w:szCs w:val="24"/>
        </w:rPr>
        <w:t>νή Ολυμπιακή Επιτροπή</w:t>
      </w:r>
      <w:r>
        <w:rPr>
          <w:rFonts w:eastAsia="Times New Roman"/>
          <w:szCs w:val="24"/>
        </w:rPr>
        <w:t>. Γι’</w:t>
      </w:r>
      <w:r w:rsidRPr="0029404F">
        <w:rPr>
          <w:rFonts w:eastAsia="Times New Roman"/>
          <w:szCs w:val="24"/>
        </w:rPr>
        <w:t xml:space="preserve"> αυτό σας είπα ότι συζητάτε κα</w:t>
      </w:r>
      <w:r>
        <w:rPr>
          <w:rFonts w:eastAsia="Times New Roman"/>
          <w:szCs w:val="24"/>
        </w:rPr>
        <w:t xml:space="preserve">ι προσπαθείτε να κρατικοποιήσετε </w:t>
      </w:r>
      <w:r w:rsidRPr="0029404F">
        <w:rPr>
          <w:rFonts w:eastAsia="Times New Roman"/>
          <w:szCs w:val="24"/>
        </w:rPr>
        <w:t>τον αθλητισμό</w:t>
      </w:r>
      <w:r>
        <w:rPr>
          <w:rFonts w:eastAsia="Times New Roman"/>
          <w:szCs w:val="24"/>
        </w:rPr>
        <w:t>,</w:t>
      </w:r>
      <w:r w:rsidRPr="0029404F">
        <w:rPr>
          <w:rFonts w:eastAsia="Times New Roman"/>
          <w:szCs w:val="24"/>
        </w:rPr>
        <w:t xml:space="preserve"> αντί να τον βοηθήσετε</w:t>
      </w:r>
      <w:r>
        <w:rPr>
          <w:rFonts w:eastAsia="Times New Roman"/>
          <w:szCs w:val="24"/>
        </w:rPr>
        <w:t>,</w:t>
      </w:r>
      <w:r w:rsidRPr="0029404F">
        <w:rPr>
          <w:rFonts w:eastAsia="Times New Roman"/>
          <w:szCs w:val="24"/>
        </w:rPr>
        <w:t xml:space="preserve"> να του δώσετε χώρο ούτως ώστε να αναπτυχθεί και να προχωρήσει περισσότερο</w:t>
      </w:r>
      <w:r>
        <w:rPr>
          <w:rFonts w:eastAsia="Times New Roman"/>
          <w:szCs w:val="24"/>
        </w:rPr>
        <w:t>.</w:t>
      </w:r>
    </w:p>
    <w:p w14:paraId="4CC5BC3D" w14:textId="77777777" w:rsidR="005D719C" w:rsidRDefault="00627F40">
      <w:pPr>
        <w:spacing w:line="600" w:lineRule="auto"/>
        <w:ind w:firstLine="720"/>
        <w:jc w:val="both"/>
        <w:rPr>
          <w:rFonts w:eastAsia="Times New Roman"/>
          <w:szCs w:val="24"/>
        </w:rPr>
      </w:pPr>
      <w:r>
        <w:rPr>
          <w:rFonts w:eastAsia="Times New Roman"/>
          <w:szCs w:val="24"/>
        </w:rPr>
        <w:t>Θα ήθελα</w:t>
      </w:r>
      <w:r w:rsidRPr="0029404F">
        <w:rPr>
          <w:rFonts w:eastAsia="Times New Roman"/>
          <w:szCs w:val="24"/>
        </w:rPr>
        <w:t xml:space="preserve"> να αναφέρω επίσης ότι καταργείτ</w:t>
      </w:r>
      <w:r>
        <w:rPr>
          <w:rFonts w:eastAsia="Times New Roman"/>
          <w:szCs w:val="24"/>
        </w:rPr>
        <w:t>ε</w:t>
      </w:r>
      <w:r w:rsidRPr="0029404F">
        <w:rPr>
          <w:rFonts w:eastAsia="Times New Roman"/>
          <w:szCs w:val="24"/>
        </w:rPr>
        <w:t xml:space="preserve"> την </w:t>
      </w:r>
      <w:r>
        <w:rPr>
          <w:rFonts w:eastAsia="Times New Roman"/>
          <w:szCs w:val="24"/>
        </w:rPr>
        <w:t>Ελεγκτικ</w:t>
      </w:r>
      <w:r>
        <w:rPr>
          <w:rFonts w:eastAsia="Times New Roman"/>
          <w:szCs w:val="24"/>
        </w:rPr>
        <w:t>ή Επιτροπή από</w:t>
      </w:r>
      <w:r w:rsidRPr="0029404F">
        <w:rPr>
          <w:rFonts w:eastAsia="Times New Roman"/>
          <w:szCs w:val="24"/>
        </w:rPr>
        <w:t xml:space="preserve"> τη Γενική Γραμματεία Αθλητισμού και δίνετε την αρμοδιότητα</w:t>
      </w:r>
      <w:r>
        <w:rPr>
          <w:rFonts w:eastAsia="Times New Roman"/>
          <w:szCs w:val="24"/>
        </w:rPr>
        <w:t>,</w:t>
      </w:r>
      <w:r w:rsidRPr="0029404F">
        <w:rPr>
          <w:rFonts w:eastAsia="Times New Roman"/>
          <w:szCs w:val="24"/>
        </w:rPr>
        <w:t xml:space="preserve"> </w:t>
      </w:r>
      <w:r>
        <w:rPr>
          <w:rFonts w:eastAsia="Times New Roman"/>
          <w:szCs w:val="24"/>
        </w:rPr>
        <w:t>όπως λέτε</w:t>
      </w:r>
      <w:r w:rsidRPr="0029404F">
        <w:rPr>
          <w:rFonts w:eastAsia="Times New Roman"/>
          <w:szCs w:val="24"/>
        </w:rPr>
        <w:t xml:space="preserve"> και παραπληροφ</w:t>
      </w:r>
      <w:r>
        <w:rPr>
          <w:rFonts w:eastAsia="Times New Roman"/>
          <w:szCs w:val="24"/>
        </w:rPr>
        <w:t>ορείτε</w:t>
      </w:r>
      <w:r w:rsidRPr="0029404F">
        <w:rPr>
          <w:rFonts w:eastAsia="Times New Roman"/>
          <w:szCs w:val="24"/>
        </w:rPr>
        <w:t xml:space="preserve"> εδώ και τους Βουλευτές του ΣΥΡΙΖΑ </w:t>
      </w:r>
      <w:r>
        <w:rPr>
          <w:rFonts w:eastAsia="Times New Roman"/>
          <w:szCs w:val="24"/>
        </w:rPr>
        <w:t>-</w:t>
      </w:r>
      <w:r w:rsidRPr="0029404F">
        <w:rPr>
          <w:rFonts w:eastAsia="Times New Roman"/>
          <w:szCs w:val="24"/>
        </w:rPr>
        <w:t xml:space="preserve">και </w:t>
      </w:r>
      <w:r>
        <w:rPr>
          <w:rFonts w:eastAsia="Times New Roman"/>
          <w:szCs w:val="24"/>
        </w:rPr>
        <w:t>τους ρωτώ και αυτούς-</w:t>
      </w:r>
      <w:r>
        <w:rPr>
          <w:rFonts w:eastAsia="Times New Roman"/>
          <w:szCs w:val="24"/>
        </w:rPr>
        <w:t xml:space="preserve"> </w:t>
      </w:r>
      <w:r>
        <w:rPr>
          <w:rFonts w:eastAsia="Times New Roman"/>
          <w:szCs w:val="24"/>
        </w:rPr>
        <w:t>ότι θεσμοθετείται μέσα</w:t>
      </w:r>
      <w:r w:rsidRPr="0029404F">
        <w:rPr>
          <w:rFonts w:eastAsia="Times New Roman"/>
          <w:szCs w:val="24"/>
        </w:rPr>
        <w:t xml:space="preserve"> στο νομοσχέδιο να ελέγχει ο Γενικός Επιθεωρητής Δημόσιας </w:t>
      </w:r>
      <w:r>
        <w:rPr>
          <w:rFonts w:eastAsia="Times New Roman"/>
          <w:szCs w:val="24"/>
        </w:rPr>
        <w:t>Δ</w:t>
      </w:r>
      <w:r w:rsidRPr="0029404F">
        <w:rPr>
          <w:rFonts w:eastAsia="Times New Roman"/>
          <w:szCs w:val="24"/>
        </w:rPr>
        <w:t>ιοίκησης</w:t>
      </w:r>
      <w:r>
        <w:rPr>
          <w:rFonts w:eastAsia="Times New Roman"/>
          <w:szCs w:val="24"/>
        </w:rPr>
        <w:t>.</w:t>
      </w:r>
    </w:p>
    <w:p w14:paraId="4CC5BC3E" w14:textId="77777777" w:rsidR="005D719C" w:rsidRDefault="00627F40">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C5BC3F" w14:textId="77777777" w:rsidR="005D719C" w:rsidRDefault="00627F40">
      <w:pPr>
        <w:spacing w:line="600" w:lineRule="auto"/>
        <w:ind w:firstLine="720"/>
        <w:jc w:val="both"/>
        <w:rPr>
          <w:rFonts w:eastAsia="Times New Roman"/>
          <w:szCs w:val="24"/>
        </w:rPr>
      </w:pPr>
      <w:r>
        <w:rPr>
          <w:rFonts w:eastAsia="Times New Roman"/>
          <w:szCs w:val="24"/>
        </w:rPr>
        <w:t>Θα ήθελα δύο λεπτά ακόμα, κ</w:t>
      </w:r>
      <w:r>
        <w:rPr>
          <w:rFonts w:eastAsia="Times New Roman"/>
          <w:szCs w:val="24"/>
        </w:rPr>
        <w:t>υρία</w:t>
      </w:r>
      <w:r>
        <w:rPr>
          <w:rFonts w:eastAsia="Times New Roman"/>
          <w:szCs w:val="24"/>
        </w:rPr>
        <w:t xml:space="preserve"> Πρόεδρε.</w:t>
      </w:r>
    </w:p>
    <w:p w14:paraId="4CC5BC40" w14:textId="77777777" w:rsidR="005D719C" w:rsidRDefault="00627F40">
      <w:pPr>
        <w:spacing w:line="600" w:lineRule="auto"/>
        <w:ind w:firstLine="720"/>
        <w:jc w:val="both"/>
        <w:rPr>
          <w:rFonts w:eastAsia="Times New Roman"/>
          <w:szCs w:val="24"/>
        </w:rPr>
      </w:pPr>
      <w:r>
        <w:rPr>
          <w:rFonts w:eastAsia="Times New Roman"/>
          <w:szCs w:val="24"/>
        </w:rPr>
        <w:t>Σ</w:t>
      </w:r>
      <w:r w:rsidRPr="0029404F">
        <w:rPr>
          <w:rFonts w:eastAsia="Times New Roman"/>
          <w:szCs w:val="24"/>
        </w:rPr>
        <w:t>ας λέω</w:t>
      </w:r>
      <w:r>
        <w:rPr>
          <w:rFonts w:eastAsia="Times New Roman"/>
          <w:szCs w:val="24"/>
        </w:rPr>
        <w:t>,</w:t>
      </w:r>
      <w:r w:rsidRPr="0029404F">
        <w:rPr>
          <w:rFonts w:eastAsia="Times New Roman"/>
          <w:szCs w:val="24"/>
        </w:rPr>
        <w:t xml:space="preserve"> λοιπόν</w:t>
      </w:r>
      <w:r>
        <w:rPr>
          <w:rFonts w:eastAsia="Times New Roman"/>
          <w:szCs w:val="24"/>
        </w:rPr>
        <w:t>,</w:t>
      </w:r>
      <w:r w:rsidRPr="0029404F">
        <w:rPr>
          <w:rFonts w:eastAsia="Times New Roman"/>
          <w:szCs w:val="24"/>
        </w:rPr>
        <w:t xml:space="preserve"> ότι η συγκεκριμένη </w:t>
      </w:r>
      <w:r>
        <w:rPr>
          <w:rFonts w:eastAsia="Times New Roman"/>
          <w:szCs w:val="24"/>
        </w:rPr>
        <w:t>ε</w:t>
      </w:r>
      <w:r w:rsidRPr="0029404F">
        <w:rPr>
          <w:rFonts w:eastAsia="Times New Roman"/>
          <w:szCs w:val="24"/>
        </w:rPr>
        <w:t xml:space="preserve">πιτροπή απαρτίζεται από </w:t>
      </w:r>
      <w:r>
        <w:rPr>
          <w:rFonts w:eastAsia="Times New Roman"/>
          <w:szCs w:val="24"/>
        </w:rPr>
        <w:t>είκοσι ένα</w:t>
      </w:r>
      <w:r w:rsidRPr="0029404F">
        <w:rPr>
          <w:rFonts w:eastAsia="Times New Roman"/>
          <w:szCs w:val="24"/>
        </w:rPr>
        <w:t xml:space="preserve"> μέλη που είναι υπάλληλοι της Γενικής Γραμματείας Αθλητισμ</w:t>
      </w:r>
      <w:r w:rsidRPr="0029404F">
        <w:rPr>
          <w:rFonts w:eastAsia="Times New Roman"/>
          <w:szCs w:val="24"/>
        </w:rPr>
        <w:t>ού και του Υπουργείου Οικονομικών</w:t>
      </w:r>
      <w:r>
        <w:rPr>
          <w:rFonts w:eastAsia="Times New Roman"/>
          <w:szCs w:val="24"/>
        </w:rPr>
        <w:t xml:space="preserve">, </w:t>
      </w:r>
      <w:r w:rsidRPr="0029404F">
        <w:rPr>
          <w:rFonts w:eastAsia="Times New Roman"/>
          <w:szCs w:val="24"/>
        </w:rPr>
        <w:t xml:space="preserve">οι οποίοι </w:t>
      </w:r>
      <w:r>
        <w:rPr>
          <w:rFonts w:eastAsia="Times New Roman"/>
          <w:szCs w:val="24"/>
        </w:rPr>
        <w:t>ξ</w:t>
      </w:r>
      <w:r w:rsidRPr="0029404F">
        <w:rPr>
          <w:rFonts w:eastAsia="Times New Roman"/>
          <w:szCs w:val="24"/>
        </w:rPr>
        <w:t xml:space="preserve">έρουν πολύ καλά να ελέγχουν τις </w:t>
      </w:r>
      <w:r>
        <w:rPr>
          <w:rFonts w:eastAsia="Times New Roman"/>
          <w:szCs w:val="24"/>
        </w:rPr>
        <w:t>ο</w:t>
      </w:r>
      <w:r w:rsidRPr="0029404F">
        <w:rPr>
          <w:rFonts w:eastAsia="Times New Roman"/>
          <w:szCs w:val="24"/>
        </w:rPr>
        <w:t>μοσπονδίες</w:t>
      </w:r>
      <w:r>
        <w:rPr>
          <w:rFonts w:eastAsia="Times New Roman"/>
          <w:szCs w:val="24"/>
        </w:rPr>
        <w:t>,</w:t>
      </w:r>
      <w:r w:rsidRPr="0029404F">
        <w:rPr>
          <w:rFonts w:eastAsia="Times New Roman"/>
          <w:szCs w:val="24"/>
        </w:rPr>
        <w:t xml:space="preserve"> τα οικονομικά</w:t>
      </w:r>
      <w:r>
        <w:rPr>
          <w:rFonts w:eastAsia="Times New Roman"/>
          <w:szCs w:val="24"/>
        </w:rPr>
        <w:t>,</w:t>
      </w:r>
      <w:r w:rsidRPr="0029404F">
        <w:rPr>
          <w:rFonts w:eastAsia="Times New Roman"/>
          <w:szCs w:val="24"/>
        </w:rPr>
        <w:t xml:space="preserve"> </w:t>
      </w:r>
      <w:r w:rsidRPr="0029404F">
        <w:rPr>
          <w:rFonts w:eastAsia="Times New Roman"/>
          <w:szCs w:val="24"/>
        </w:rPr>
        <w:lastRenderedPageBreak/>
        <w:t>τον τρόπο λειτουργίας και μία σειρά άλλων διατάξεων</w:t>
      </w:r>
      <w:r>
        <w:rPr>
          <w:rFonts w:eastAsia="Times New Roman"/>
          <w:szCs w:val="24"/>
        </w:rPr>
        <w:t>.</w:t>
      </w:r>
      <w:r w:rsidRPr="0029404F">
        <w:rPr>
          <w:rFonts w:eastAsia="Times New Roman"/>
          <w:szCs w:val="24"/>
        </w:rPr>
        <w:t xml:space="preserve"> Εσείς λέτε</w:t>
      </w:r>
      <w:r>
        <w:rPr>
          <w:rFonts w:eastAsia="Times New Roman"/>
          <w:szCs w:val="24"/>
        </w:rPr>
        <w:t>,</w:t>
      </w:r>
      <w:r w:rsidRPr="0029404F">
        <w:rPr>
          <w:rFonts w:eastAsia="Times New Roman"/>
          <w:szCs w:val="24"/>
        </w:rPr>
        <w:t xml:space="preserve"> λοιπόν</w:t>
      </w:r>
      <w:r>
        <w:rPr>
          <w:rFonts w:eastAsia="Times New Roman"/>
          <w:szCs w:val="24"/>
        </w:rPr>
        <w:t>, ότι όχι, δύο</w:t>
      </w:r>
      <w:r w:rsidRPr="0029404F">
        <w:rPr>
          <w:rFonts w:eastAsia="Times New Roman"/>
          <w:szCs w:val="24"/>
        </w:rPr>
        <w:t xml:space="preserve"> ελεγκτές δημόσιας διοίκησης θα τα καταφέρουν</w:t>
      </w:r>
      <w:r>
        <w:rPr>
          <w:rFonts w:eastAsia="Times New Roman"/>
          <w:szCs w:val="24"/>
        </w:rPr>
        <w:t>.</w:t>
      </w:r>
      <w:r w:rsidRPr="0029404F">
        <w:rPr>
          <w:rFonts w:eastAsia="Times New Roman"/>
          <w:szCs w:val="24"/>
        </w:rPr>
        <w:t xml:space="preserve"> Με ποια μέσα</w:t>
      </w:r>
      <w:r>
        <w:rPr>
          <w:rFonts w:eastAsia="Times New Roman"/>
          <w:szCs w:val="24"/>
        </w:rPr>
        <w:t>;</w:t>
      </w:r>
      <w:r w:rsidRPr="0029404F">
        <w:rPr>
          <w:rFonts w:eastAsia="Times New Roman"/>
          <w:szCs w:val="24"/>
        </w:rPr>
        <w:t xml:space="preserve"> Σας </w:t>
      </w:r>
      <w:r w:rsidRPr="0029404F">
        <w:rPr>
          <w:rFonts w:eastAsia="Times New Roman"/>
          <w:szCs w:val="24"/>
        </w:rPr>
        <w:t>είπα</w:t>
      </w:r>
      <w:r>
        <w:rPr>
          <w:rFonts w:eastAsia="Times New Roman"/>
          <w:szCs w:val="24"/>
        </w:rPr>
        <w:t>:</w:t>
      </w:r>
      <w:r w:rsidRPr="0029404F">
        <w:rPr>
          <w:rFonts w:eastAsia="Times New Roman"/>
          <w:szCs w:val="24"/>
        </w:rPr>
        <w:t xml:space="preserve"> </w:t>
      </w:r>
      <w:r>
        <w:rPr>
          <w:rFonts w:eastAsia="Times New Roman"/>
          <w:szCs w:val="24"/>
        </w:rPr>
        <w:t>εξοπλίστε</w:t>
      </w:r>
      <w:r w:rsidRPr="0029404F">
        <w:rPr>
          <w:rFonts w:eastAsia="Times New Roman"/>
          <w:szCs w:val="24"/>
        </w:rPr>
        <w:t xml:space="preserve"> περισσότερο τη συγκεκριμένη </w:t>
      </w:r>
      <w:r>
        <w:rPr>
          <w:rFonts w:eastAsia="Times New Roman"/>
          <w:szCs w:val="24"/>
        </w:rPr>
        <w:t>ε</w:t>
      </w:r>
      <w:r w:rsidRPr="0029404F">
        <w:rPr>
          <w:rFonts w:eastAsia="Times New Roman"/>
          <w:szCs w:val="24"/>
        </w:rPr>
        <w:t>πιτροπή</w:t>
      </w:r>
      <w:r>
        <w:rPr>
          <w:rFonts w:eastAsia="Times New Roman"/>
          <w:szCs w:val="24"/>
        </w:rPr>
        <w:t>.</w:t>
      </w:r>
      <w:r w:rsidRPr="0029404F">
        <w:rPr>
          <w:rFonts w:eastAsia="Times New Roman"/>
          <w:szCs w:val="24"/>
        </w:rPr>
        <w:t xml:space="preserve"> </w:t>
      </w:r>
    </w:p>
    <w:p w14:paraId="4CC5BC41" w14:textId="77777777" w:rsidR="005D719C" w:rsidRDefault="00627F40">
      <w:pPr>
        <w:spacing w:line="600" w:lineRule="auto"/>
        <w:ind w:firstLine="720"/>
        <w:jc w:val="both"/>
        <w:rPr>
          <w:rFonts w:eastAsia="Times New Roman"/>
          <w:szCs w:val="24"/>
        </w:rPr>
      </w:pPr>
      <w:r w:rsidRPr="0029404F">
        <w:rPr>
          <w:rFonts w:eastAsia="Times New Roman"/>
          <w:szCs w:val="24"/>
        </w:rPr>
        <w:t xml:space="preserve">Σας </w:t>
      </w:r>
      <w:r>
        <w:rPr>
          <w:rFonts w:eastAsia="Times New Roman"/>
          <w:szCs w:val="24"/>
        </w:rPr>
        <w:t>είπε</w:t>
      </w:r>
      <w:r w:rsidRPr="0029404F">
        <w:rPr>
          <w:rFonts w:eastAsia="Times New Roman"/>
          <w:szCs w:val="24"/>
        </w:rPr>
        <w:t xml:space="preserve"> και η εισηγήτρι</w:t>
      </w:r>
      <w:r>
        <w:rPr>
          <w:rFonts w:eastAsia="Times New Roman"/>
          <w:szCs w:val="24"/>
        </w:rPr>
        <w:t>ά</w:t>
      </w:r>
      <w:r w:rsidRPr="0029404F">
        <w:rPr>
          <w:rFonts w:eastAsia="Times New Roman"/>
          <w:szCs w:val="24"/>
        </w:rPr>
        <w:t xml:space="preserve"> </w:t>
      </w:r>
      <w:r>
        <w:rPr>
          <w:rFonts w:eastAsia="Times New Roman"/>
          <w:szCs w:val="24"/>
        </w:rPr>
        <w:t xml:space="preserve">μας </w:t>
      </w:r>
      <w:r w:rsidRPr="0029404F">
        <w:rPr>
          <w:rFonts w:eastAsia="Times New Roman"/>
          <w:szCs w:val="24"/>
        </w:rPr>
        <w:t>κ</w:t>
      </w:r>
      <w:r>
        <w:rPr>
          <w:rFonts w:eastAsia="Times New Roman"/>
          <w:szCs w:val="24"/>
        </w:rPr>
        <w:t>.</w:t>
      </w:r>
      <w:r w:rsidRPr="0029404F">
        <w:rPr>
          <w:rFonts w:eastAsia="Times New Roman"/>
          <w:szCs w:val="24"/>
        </w:rPr>
        <w:t xml:space="preserve"> Καραμανλή </w:t>
      </w:r>
      <w:r>
        <w:rPr>
          <w:rFonts w:eastAsia="Times New Roman"/>
          <w:szCs w:val="24"/>
        </w:rPr>
        <w:t>ότι ε</w:t>
      </w:r>
      <w:r w:rsidRPr="0029404F">
        <w:rPr>
          <w:rFonts w:eastAsia="Times New Roman"/>
          <w:szCs w:val="24"/>
        </w:rPr>
        <w:t xml:space="preserve">ίσαστε στη διακυβέρνηση της χώρας </w:t>
      </w:r>
      <w:r>
        <w:rPr>
          <w:rFonts w:eastAsia="Times New Roman"/>
          <w:szCs w:val="24"/>
        </w:rPr>
        <w:t>τεσσεράμισι</w:t>
      </w:r>
      <w:r w:rsidRPr="0029404F">
        <w:rPr>
          <w:rFonts w:eastAsia="Times New Roman"/>
          <w:szCs w:val="24"/>
        </w:rPr>
        <w:t xml:space="preserve"> </w:t>
      </w:r>
      <w:r>
        <w:rPr>
          <w:rFonts w:eastAsia="Times New Roman"/>
          <w:szCs w:val="24"/>
        </w:rPr>
        <w:t xml:space="preserve">περίπου </w:t>
      </w:r>
      <w:r w:rsidRPr="0029404F">
        <w:rPr>
          <w:rFonts w:eastAsia="Times New Roman"/>
          <w:szCs w:val="24"/>
        </w:rPr>
        <w:t>χρόνια</w:t>
      </w:r>
      <w:r>
        <w:rPr>
          <w:rFonts w:eastAsia="Times New Roman"/>
          <w:szCs w:val="24"/>
        </w:rPr>
        <w:t xml:space="preserve">, </w:t>
      </w:r>
      <w:r>
        <w:rPr>
          <w:rFonts w:eastAsia="Times New Roman"/>
          <w:szCs w:val="24"/>
        </w:rPr>
        <w:t xml:space="preserve">οπότε </w:t>
      </w:r>
      <w:r>
        <w:rPr>
          <w:rFonts w:eastAsia="Times New Roman"/>
          <w:szCs w:val="24"/>
        </w:rPr>
        <w:t xml:space="preserve">γιατί δεν λειτουργήσατε </w:t>
      </w:r>
      <w:r w:rsidRPr="0029404F">
        <w:rPr>
          <w:rFonts w:eastAsia="Times New Roman"/>
          <w:szCs w:val="24"/>
        </w:rPr>
        <w:t xml:space="preserve">τη συγκεκριμένη </w:t>
      </w:r>
      <w:r>
        <w:rPr>
          <w:rFonts w:eastAsia="Times New Roman"/>
          <w:szCs w:val="24"/>
        </w:rPr>
        <w:t>ε</w:t>
      </w:r>
      <w:r w:rsidRPr="0029404F">
        <w:rPr>
          <w:rFonts w:eastAsia="Times New Roman"/>
          <w:szCs w:val="24"/>
        </w:rPr>
        <w:t>πιτροπή</w:t>
      </w:r>
      <w:r>
        <w:rPr>
          <w:rFonts w:eastAsia="Times New Roman"/>
          <w:szCs w:val="24"/>
        </w:rPr>
        <w:t>;</w:t>
      </w:r>
      <w:r w:rsidRPr="0029404F">
        <w:rPr>
          <w:rFonts w:eastAsia="Times New Roman"/>
          <w:szCs w:val="24"/>
        </w:rPr>
        <w:t xml:space="preserve"> </w:t>
      </w:r>
      <w:r>
        <w:rPr>
          <w:rFonts w:eastAsia="Times New Roman"/>
          <w:szCs w:val="24"/>
        </w:rPr>
        <w:t>Ποια είναι τα αποτελέσματά της; Δεν</w:t>
      </w:r>
      <w:r>
        <w:rPr>
          <w:rFonts w:eastAsia="Times New Roman"/>
          <w:szCs w:val="24"/>
        </w:rPr>
        <w:t xml:space="preserve"> </w:t>
      </w:r>
      <w:r w:rsidRPr="0029404F">
        <w:rPr>
          <w:rFonts w:eastAsia="Times New Roman"/>
          <w:szCs w:val="24"/>
        </w:rPr>
        <w:t xml:space="preserve">ήρθατε </w:t>
      </w:r>
      <w:r>
        <w:rPr>
          <w:rFonts w:eastAsia="Times New Roman"/>
          <w:szCs w:val="24"/>
        </w:rPr>
        <w:t xml:space="preserve">χθες, </w:t>
      </w:r>
      <w:r w:rsidRPr="0029404F">
        <w:rPr>
          <w:rFonts w:eastAsia="Times New Roman"/>
          <w:szCs w:val="24"/>
        </w:rPr>
        <w:t xml:space="preserve">δεν </w:t>
      </w:r>
      <w:r>
        <w:rPr>
          <w:rFonts w:eastAsia="Times New Roman"/>
          <w:szCs w:val="24"/>
        </w:rPr>
        <w:t>ανα</w:t>
      </w:r>
      <w:r w:rsidRPr="0029404F">
        <w:rPr>
          <w:rFonts w:eastAsia="Times New Roman"/>
          <w:szCs w:val="24"/>
        </w:rPr>
        <w:t xml:space="preserve">λάβατε χθες για να μιλάτε </w:t>
      </w:r>
      <w:r>
        <w:rPr>
          <w:rFonts w:eastAsia="Times New Roman"/>
          <w:szCs w:val="24"/>
        </w:rPr>
        <w:t>γ</w:t>
      </w:r>
      <w:r w:rsidRPr="0029404F">
        <w:rPr>
          <w:rFonts w:eastAsia="Times New Roman"/>
          <w:szCs w:val="24"/>
        </w:rPr>
        <w:t>ενικά και αόριστα</w:t>
      </w:r>
      <w:r>
        <w:rPr>
          <w:rFonts w:eastAsia="Times New Roman"/>
          <w:szCs w:val="24"/>
        </w:rPr>
        <w:t xml:space="preserve">. Πρέπει να </w:t>
      </w:r>
      <w:r w:rsidRPr="0029404F">
        <w:rPr>
          <w:rFonts w:eastAsia="Times New Roman"/>
          <w:szCs w:val="24"/>
        </w:rPr>
        <w:t xml:space="preserve">κάνετε έναν απολογισμό του έργου σας και </w:t>
      </w:r>
      <w:r>
        <w:rPr>
          <w:rFonts w:eastAsia="Times New Roman"/>
          <w:szCs w:val="24"/>
        </w:rPr>
        <w:t>των πεπραγμένων σας</w:t>
      </w:r>
      <w:r w:rsidRPr="0029404F">
        <w:rPr>
          <w:rFonts w:eastAsia="Times New Roman"/>
          <w:szCs w:val="24"/>
        </w:rPr>
        <w:t xml:space="preserve"> αυτά τα </w:t>
      </w:r>
      <w:r>
        <w:rPr>
          <w:rFonts w:eastAsia="Times New Roman"/>
          <w:szCs w:val="24"/>
        </w:rPr>
        <w:t>τεσσεράμισι</w:t>
      </w:r>
      <w:r w:rsidRPr="0029404F">
        <w:rPr>
          <w:rFonts w:eastAsia="Times New Roman"/>
          <w:szCs w:val="24"/>
        </w:rPr>
        <w:t xml:space="preserve"> χρόνια</w:t>
      </w:r>
      <w:r>
        <w:rPr>
          <w:rFonts w:eastAsia="Times New Roman"/>
          <w:szCs w:val="24"/>
        </w:rPr>
        <w:t>.</w:t>
      </w:r>
      <w:r w:rsidRPr="0029404F">
        <w:rPr>
          <w:rFonts w:eastAsia="Times New Roman"/>
          <w:szCs w:val="24"/>
        </w:rPr>
        <w:t xml:space="preserve"> Δεν έχει λειτουργήσει με τη δική σας Κυβέρνηση και προχωράτε σε μία </w:t>
      </w:r>
      <w:r>
        <w:rPr>
          <w:rFonts w:eastAsia="Times New Roman"/>
          <w:szCs w:val="24"/>
        </w:rPr>
        <w:t xml:space="preserve">άλλη </w:t>
      </w:r>
      <w:r w:rsidRPr="0029404F">
        <w:rPr>
          <w:rFonts w:eastAsia="Times New Roman"/>
          <w:szCs w:val="24"/>
        </w:rPr>
        <w:t xml:space="preserve">τροποποίηση </w:t>
      </w:r>
      <w:r w:rsidRPr="0029404F">
        <w:rPr>
          <w:rFonts w:eastAsia="Times New Roman"/>
          <w:szCs w:val="24"/>
        </w:rPr>
        <w:t>δημιουργώντας ένα ομιχλώδες τοπίο</w:t>
      </w:r>
      <w:r>
        <w:rPr>
          <w:rFonts w:eastAsia="Times New Roman"/>
          <w:szCs w:val="24"/>
        </w:rPr>
        <w:t>.</w:t>
      </w:r>
    </w:p>
    <w:p w14:paraId="4CC5BC42" w14:textId="77777777" w:rsidR="005D719C" w:rsidRDefault="00627F40">
      <w:pPr>
        <w:spacing w:line="600" w:lineRule="auto"/>
        <w:ind w:firstLine="720"/>
        <w:jc w:val="both"/>
        <w:rPr>
          <w:rFonts w:eastAsia="Times New Roman"/>
          <w:szCs w:val="24"/>
        </w:rPr>
      </w:pPr>
      <w:r>
        <w:rPr>
          <w:rFonts w:eastAsia="Times New Roman"/>
          <w:szCs w:val="24"/>
        </w:rPr>
        <w:t>Κύριε Υπουργέ, η</w:t>
      </w:r>
      <w:r w:rsidRPr="0029404F">
        <w:rPr>
          <w:rFonts w:eastAsia="Times New Roman"/>
          <w:szCs w:val="24"/>
        </w:rPr>
        <w:t xml:space="preserve"> Επιστημονική Επιτροπή της Βουλής σ</w:t>
      </w:r>
      <w:r>
        <w:rPr>
          <w:rFonts w:eastAsia="Times New Roman"/>
          <w:szCs w:val="24"/>
        </w:rPr>
        <w:t>ά</w:t>
      </w:r>
      <w:r w:rsidRPr="0029404F">
        <w:rPr>
          <w:rFonts w:eastAsia="Times New Roman"/>
          <w:szCs w:val="24"/>
        </w:rPr>
        <w:t xml:space="preserve">ς λέει τα ανάποδα και τα </w:t>
      </w:r>
      <w:r>
        <w:rPr>
          <w:rFonts w:eastAsia="Times New Roman"/>
          <w:szCs w:val="24"/>
        </w:rPr>
        <w:t>α</w:t>
      </w:r>
      <w:r w:rsidRPr="0029404F">
        <w:rPr>
          <w:rFonts w:eastAsia="Times New Roman"/>
          <w:szCs w:val="24"/>
        </w:rPr>
        <w:t xml:space="preserve">ντίθετα από αυτά τα οποία εσείς </w:t>
      </w:r>
      <w:r>
        <w:rPr>
          <w:rFonts w:eastAsia="Times New Roman"/>
          <w:szCs w:val="24"/>
        </w:rPr>
        <w:t>επικαλεστήκατε</w:t>
      </w:r>
      <w:r w:rsidRPr="0029404F">
        <w:rPr>
          <w:rFonts w:eastAsia="Times New Roman"/>
          <w:szCs w:val="24"/>
        </w:rPr>
        <w:t xml:space="preserve"> πριν από λίγο από το Βήμα της Βουλής</w:t>
      </w:r>
      <w:r>
        <w:rPr>
          <w:rFonts w:eastAsia="Times New Roman"/>
          <w:szCs w:val="24"/>
        </w:rPr>
        <w:t>.</w:t>
      </w:r>
      <w:r w:rsidRPr="0029404F">
        <w:rPr>
          <w:rFonts w:eastAsia="Times New Roman"/>
          <w:szCs w:val="24"/>
        </w:rPr>
        <w:t xml:space="preserve"> </w:t>
      </w:r>
      <w:r>
        <w:rPr>
          <w:rFonts w:eastAsia="Times New Roman"/>
          <w:szCs w:val="24"/>
        </w:rPr>
        <w:t>Άρα</w:t>
      </w:r>
      <w:r w:rsidRPr="0029404F">
        <w:rPr>
          <w:rFonts w:eastAsia="Times New Roman"/>
          <w:szCs w:val="24"/>
        </w:rPr>
        <w:t xml:space="preserve"> </w:t>
      </w:r>
      <w:r>
        <w:rPr>
          <w:rFonts w:eastAsia="Times New Roman"/>
          <w:szCs w:val="24"/>
        </w:rPr>
        <w:t>ή ε</w:t>
      </w:r>
      <w:r w:rsidRPr="0029404F">
        <w:rPr>
          <w:rFonts w:eastAsia="Times New Roman"/>
          <w:szCs w:val="24"/>
        </w:rPr>
        <w:t xml:space="preserve">σείς </w:t>
      </w:r>
      <w:r>
        <w:rPr>
          <w:rFonts w:eastAsia="Times New Roman"/>
          <w:szCs w:val="24"/>
        </w:rPr>
        <w:t>-</w:t>
      </w:r>
      <w:r>
        <w:rPr>
          <w:rFonts w:eastAsia="Times New Roman"/>
          <w:szCs w:val="24"/>
        </w:rPr>
        <w:t xml:space="preserve">μόνο εσείς- </w:t>
      </w:r>
      <w:r w:rsidRPr="0029404F">
        <w:rPr>
          <w:rFonts w:eastAsia="Times New Roman"/>
          <w:szCs w:val="24"/>
        </w:rPr>
        <w:t xml:space="preserve">κατέχετε την απόλυτη αλήθεια </w:t>
      </w:r>
      <w:r>
        <w:rPr>
          <w:rFonts w:eastAsia="Times New Roman"/>
          <w:szCs w:val="24"/>
        </w:rPr>
        <w:t>ή η</w:t>
      </w:r>
      <w:r w:rsidRPr="0029404F">
        <w:rPr>
          <w:rFonts w:eastAsia="Times New Roman"/>
          <w:szCs w:val="24"/>
        </w:rPr>
        <w:t xml:space="preserve"> </w:t>
      </w:r>
      <w:r w:rsidRPr="0029404F">
        <w:rPr>
          <w:rFonts w:eastAsia="Times New Roman"/>
          <w:szCs w:val="24"/>
        </w:rPr>
        <w:t>Επιστημονική Επιτροπή της Βουλής</w:t>
      </w:r>
      <w:r>
        <w:rPr>
          <w:rFonts w:eastAsia="Times New Roman"/>
          <w:szCs w:val="24"/>
        </w:rPr>
        <w:t>,</w:t>
      </w:r>
      <w:r w:rsidRPr="0029404F">
        <w:rPr>
          <w:rFonts w:eastAsia="Times New Roman"/>
          <w:szCs w:val="24"/>
        </w:rPr>
        <w:t xml:space="preserve"> ένα θεσμικό και ανεξάρτητο όργανο </w:t>
      </w:r>
      <w:r w:rsidRPr="0029404F">
        <w:rPr>
          <w:rFonts w:eastAsia="Times New Roman"/>
          <w:szCs w:val="24"/>
        </w:rPr>
        <w:lastRenderedPageBreak/>
        <w:t>από καταρτισμένους επιστήμονες</w:t>
      </w:r>
      <w:r>
        <w:rPr>
          <w:rFonts w:eastAsia="Times New Roman"/>
          <w:szCs w:val="24"/>
        </w:rPr>
        <w:t>,</w:t>
      </w:r>
      <w:r w:rsidRPr="0029404F">
        <w:rPr>
          <w:rFonts w:eastAsia="Times New Roman"/>
          <w:szCs w:val="24"/>
        </w:rPr>
        <w:t xml:space="preserve"> γνωρίζει τι λέει</w:t>
      </w:r>
      <w:r>
        <w:rPr>
          <w:rFonts w:eastAsia="Times New Roman"/>
          <w:szCs w:val="24"/>
        </w:rPr>
        <w:t>.</w:t>
      </w:r>
      <w:r w:rsidRPr="0029404F">
        <w:rPr>
          <w:rFonts w:eastAsia="Times New Roman"/>
          <w:szCs w:val="24"/>
        </w:rPr>
        <w:t xml:space="preserve"> Καταλάβετε για να καταλάβουν και οι πολίτες </w:t>
      </w:r>
      <w:r>
        <w:rPr>
          <w:rFonts w:eastAsia="Times New Roman"/>
          <w:szCs w:val="24"/>
        </w:rPr>
        <w:t>πλέον τι συμβαίνει.</w:t>
      </w:r>
    </w:p>
    <w:p w14:paraId="4CC5BC43" w14:textId="77777777" w:rsidR="005D719C" w:rsidRDefault="00627F40">
      <w:pPr>
        <w:spacing w:line="600" w:lineRule="auto"/>
        <w:ind w:firstLine="720"/>
        <w:jc w:val="both"/>
        <w:rPr>
          <w:rFonts w:eastAsia="Times New Roman"/>
          <w:szCs w:val="24"/>
        </w:rPr>
      </w:pPr>
      <w:r w:rsidRPr="0066670A">
        <w:rPr>
          <w:rFonts w:eastAsia="Times New Roman"/>
          <w:b/>
          <w:szCs w:val="24"/>
        </w:rPr>
        <w:t>ΠΡΟΕΔΡΕΥΟΥΣΑ (Αναστασία Χριστοδουλοπούλου):</w:t>
      </w:r>
      <w:r w:rsidRPr="008466CF">
        <w:rPr>
          <w:rFonts w:eastAsia="Times New Roman"/>
          <w:b/>
          <w:szCs w:val="24"/>
        </w:rPr>
        <w:t xml:space="preserve"> </w:t>
      </w:r>
      <w:r w:rsidRPr="008466CF">
        <w:rPr>
          <w:rFonts w:eastAsia="Times New Roman"/>
          <w:szCs w:val="24"/>
        </w:rPr>
        <w:t>Σας παρακαλώ, να ολοκληρώσετε,</w:t>
      </w:r>
      <w:r w:rsidRPr="008466CF">
        <w:rPr>
          <w:rFonts w:eastAsia="Times New Roman"/>
          <w:szCs w:val="24"/>
        </w:rPr>
        <w:t xml:space="preserve"> κύριε Στύλιο.</w:t>
      </w:r>
    </w:p>
    <w:p w14:paraId="4CC5BC44" w14:textId="77777777" w:rsidR="005D719C" w:rsidRDefault="00627F40">
      <w:pPr>
        <w:spacing w:line="600" w:lineRule="auto"/>
        <w:ind w:firstLine="720"/>
        <w:jc w:val="both"/>
        <w:rPr>
          <w:rFonts w:eastAsia="Times New Roman"/>
          <w:szCs w:val="24"/>
        </w:rPr>
      </w:pPr>
      <w:r w:rsidRPr="00C634E2">
        <w:rPr>
          <w:rFonts w:eastAsia="Times New Roman"/>
          <w:b/>
          <w:szCs w:val="24"/>
        </w:rPr>
        <w:t>ΓΕΩΡΓΙΟΣ ΣΤΥΛΙΟΣ</w:t>
      </w:r>
      <w:r w:rsidRPr="00C634E2">
        <w:rPr>
          <w:rFonts w:eastAsia="Times New Roman"/>
          <w:szCs w:val="24"/>
        </w:rPr>
        <w:t>:</w:t>
      </w:r>
      <w:r w:rsidRPr="0029404F">
        <w:rPr>
          <w:rFonts w:eastAsia="Times New Roman"/>
          <w:szCs w:val="24"/>
        </w:rPr>
        <w:t xml:space="preserve"> </w:t>
      </w:r>
      <w:r>
        <w:rPr>
          <w:rFonts w:eastAsia="Times New Roman"/>
          <w:szCs w:val="24"/>
        </w:rPr>
        <w:t>Ολοκληρώνω.</w:t>
      </w:r>
    </w:p>
    <w:p w14:paraId="4CC5BC45" w14:textId="77777777" w:rsidR="005D719C" w:rsidRDefault="00627F40">
      <w:pPr>
        <w:spacing w:line="600" w:lineRule="auto"/>
        <w:ind w:firstLine="720"/>
        <w:jc w:val="both"/>
        <w:rPr>
          <w:rFonts w:eastAsia="Times New Roman"/>
          <w:szCs w:val="24"/>
        </w:rPr>
      </w:pPr>
      <w:r>
        <w:rPr>
          <w:rFonts w:eastAsia="Times New Roman"/>
          <w:szCs w:val="24"/>
        </w:rPr>
        <w:t>Και ο προηγούμενος ομιλητής του ΣΥΡΙΖΑ, κυρία Πρόεδρε, μίλησε κοντά στα εννέα λεπτά. Αν θέλετε</w:t>
      </w:r>
      <w:r>
        <w:rPr>
          <w:rFonts w:eastAsia="Times New Roman"/>
          <w:szCs w:val="24"/>
        </w:rPr>
        <w:t>,</w:t>
      </w:r>
      <w:r>
        <w:rPr>
          <w:rFonts w:eastAsia="Times New Roman"/>
          <w:szCs w:val="24"/>
        </w:rPr>
        <w:t xml:space="preserve"> δείχνετε και σε εμένα μια ανοχή.</w:t>
      </w:r>
    </w:p>
    <w:p w14:paraId="4CC5BC46" w14:textId="77777777" w:rsidR="005D719C" w:rsidRDefault="00627F40">
      <w:pPr>
        <w:spacing w:line="600" w:lineRule="auto"/>
        <w:ind w:firstLine="720"/>
        <w:jc w:val="both"/>
        <w:rPr>
          <w:rFonts w:eastAsia="Times New Roman"/>
          <w:b/>
          <w:szCs w:val="24"/>
        </w:rPr>
      </w:pPr>
      <w:r w:rsidRPr="008466CF">
        <w:rPr>
          <w:rFonts w:eastAsia="Times New Roman"/>
          <w:b/>
          <w:szCs w:val="24"/>
        </w:rPr>
        <w:t>ΠΡΟΕΔΡΕΥΟΥΣΑ (Αναστασία Χριστοδουλοπούλου):</w:t>
      </w:r>
      <w:r>
        <w:rPr>
          <w:rFonts w:eastAsia="Times New Roman"/>
          <w:b/>
          <w:szCs w:val="24"/>
        </w:rPr>
        <w:t xml:space="preserve"> </w:t>
      </w:r>
      <w:r w:rsidRPr="008466CF">
        <w:rPr>
          <w:rFonts w:eastAsia="Times New Roman"/>
          <w:szCs w:val="24"/>
        </w:rPr>
        <w:t>Από τότε που ήρθ</w:t>
      </w:r>
      <w:r>
        <w:rPr>
          <w:rFonts w:eastAsia="Times New Roman"/>
          <w:szCs w:val="24"/>
        </w:rPr>
        <w:t>α</w:t>
      </w:r>
      <w:r w:rsidRPr="008466CF">
        <w:rPr>
          <w:rFonts w:eastAsia="Times New Roman"/>
          <w:szCs w:val="24"/>
        </w:rPr>
        <w:t xml:space="preserve"> δεν έχει παραβεί κάπ</w:t>
      </w:r>
      <w:r w:rsidRPr="008466CF">
        <w:rPr>
          <w:rFonts w:eastAsia="Times New Roman"/>
          <w:szCs w:val="24"/>
        </w:rPr>
        <w:t>οιος το</w:t>
      </w:r>
      <w:r>
        <w:rPr>
          <w:rFonts w:eastAsia="Times New Roman"/>
          <w:szCs w:val="24"/>
        </w:rPr>
        <w:t>ν</w:t>
      </w:r>
      <w:r w:rsidRPr="008466CF">
        <w:rPr>
          <w:rFonts w:eastAsia="Times New Roman"/>
          <w:szCs w:val="24"/>
        </w:rPr>
        <w:t xml:space="preserve"> χρόνο.</w:t>
      </w:r>
    </w:p>
    <w:p w14:paraId="4CC5BC47" w14:textId="77777777" w:rsidR="005D719C" w:rsidRDefault="00627F40">
      <w:pPr>
        <w:spacing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Ο</w:t>
      </w:r>
      <w:r w:rsidRPr="0029404F">
        <w:rPr>
          <w:rFonts w:eastAsia="Times New Roman"/>
          <w:szCs w:val="24"/>
        </w:rPr>
        <w:t xml:space="preserve">ύτως ή άλλως </w:t>
      </w:r>
      <w:r>
        <w:rPr>
          <w:rFonts w:eastAsia="Times New Roman"/>
          <w:szCs w:val="24"/>
        </w:rPr>
        <w:t>σ</w:t>
      </w:r>
      <w:r w:rsidRPr="0029404F">
        <w:rPr>
          <w:rFonts w:eastAsia="Times New Roman"/>
          <w:szCs w:val="24"/>
        </w:rPr>
        <w:t>το νομοσχέδιο είμαστε λίγοι οι ομιλητές</w:t>
      </w:r>
      <w:r>
        <w:rPr>
          <w:rFonts w:eastAsia="Times New Roman"/>
          <w:szCs w:val="24"/>
        </w:rPr>
        <w:t>. Γ</w:t>
      </w:r>
      <w:r w:rsidRPr="0029404F">
        <w:rPr>
          <w:rFonts w:eastAsia="Times New Roman"/>
          <w:szCs w:val="24"/>
        </w:rPr>
        <w:t>ιατί τόση βιασύνη να κλείσει πολύ γρήγορα</w:t>
      </w:r>
      <w:r>
        <w:rPr>
          <w:rFonts w:eastAsia="Times New Roman"/>
          <w:szCs w:val="24"/>
        </w:rPr>
        <w:t>,</w:t>
      </w:r>
      <w:r w:rsidRPr="0029404F">
        <w:rPr>
          <w:rFonts w:eastAsia="Times New Roman"/>
          <w:szCs w:val="24"/>
        </w:rPr>
        <w:t xml:space="preserve"> να μην </w:t>
      </w:r>
      <w:r>
        <w:rPr>
          <w:rFonts w:eastAsia="Times New Roman"/>
          <w:szCs w:val="24"/>
        </w:rPr>
        <w:t>καταλάβει ο κόσμος τι συζητούμε, τι ψηφίζουμε, τι αφορά; Δεν έχω καταλάβει.</w:t>
      </w:r>
    </w:p>
    <w:p w14:paraId="4CC5BC48" w14:textId="77777777" w:rsidR="005D719C" w:rsidRDefault="00627F40">
      <w:pPr>
        <w:spacing w:line="600" w:lineRule="auto"/>
        <w:ind w:firstLine="720"/>
        <w:jc w:val="both"/>
        <w:rPr>
          <w:rFonts w:eastAsia="Times New Roman"/>
          <w:b/>
          <w:szCs w:val="24"/>
        </w:rPr>
      </w:pPr>
      <w:r w:rsidRPr="008466CF">
        <w:rPr>
          <w:rFonts w:eastAsia="Times New Roman"/>
          <w:b/>
          <w:szCs w:val="24"/>
        </w:rPr>
        <w:t xml:space="preserve">ΠΡΟΕΔΡΕΥΟΥΣΑ (Αναστασία </w:t>
      </w:r>
      <w:r w:rsidRPr="008466CF">
        <w:rPr>
          <w:rFonts w:eastAsia="Times New Roman"/>
          <w:b/>
          <w:szCs w:val="24"/>
        </w:rPr>
        <w:t>Χριστοδουλοπούλου):</w:t>
      </w:r>
      <w:r>
        <w:rPr>
          <w:rFonts w:eastAsia="Times New Roman"/>
          <w:b/>
          <w:szCs w:val="24"/>
        </w:rPr>
        <w:t xml:space="preserve"> </w:t>
      </w:r>
      <w:r w:rsidRPr="004A6E2C">
        <w:rPr>
          <w:rFonts w:eastAsia="Times New Roman"/>
          <w:szCs w:val="24"/>
        </w:rPr>
        <w:t>Κύριε Στύλιο,</w:t>
      </w:r>
      <w:r>
        <w:rPr>
          <w:rFonts w:eastAsia="Times New Roman"/>
          <w:b/>
          <w:szCs w:val="24"/>
        </w:rPr>
        <w:t xml:space="preserve"> </w:t>
      </w:r>
      <w:r w:rsidRPr="004A6E2C">
        <w:rPr>
          <w:rFonts w:eastAsia="Times New Roman"/>
          <w:szCs w:val="24"/>
        </w:rPr>
        <w:t>μ</w:t>
      </w:r>
      <w:r>
        <w:rPr>
          <w:rFonts w:eastAsia="Times New Roman"/>
          <w:szCs w:val="24"/>
        </w:rPr>
        <w:t>ην καταναλώνετε κ</w:t>
      </w:r>
      <w:r w:rsidRPr="008466CF">
        <w:rPr>
          <w:rFonts w:eastAsia="Times New Roman"/>
          <w:szCs w:val="24"/>
        </w:rPr>
        <w:t>ι άλλο</w:t>
      </w:r>
      <w:r>
        <w:rPr>
          <w:rFonts w:eastAsia="Times New Roman"/>
          <w:szCs w:val="24"/>
        </w:rPr>
        <w:t>ν</w:t>
      </w:r>
      <w:r w:rsidRPr="008466CF">
        <w:rPr>
          <w:rFonts w:eastAsia="Times New Roman"/>
          <w:szCs w:val="24"/>
        </w:rPr>
        <w:t xml:space="preserve"> χρόνο.</w:t>
      </w:r>
    </w:p>
    <w:p w14:paraId="4CC5BC49" w14:textId="77777777" w:rsidR="005D719C" w:rsidRDefault="00627F40">
      <w:pPr>
        <w:spacing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Δ</w:t>
      </w:r>
      <w:r w:rsidRPr="0029404F">
        <w:rPr>
          <w:rFonts w:eastAsia="Times New Roman"/>
          <w:szCs w:val="24"/>
        </w:rPr>
        <w:t>εν το</w:t>
      </w:r>
      <w:r>
        <w:rPr>
          <w:rFonts w:eastAsia="Times New Roman"/>
          <w:szCs w:val="24"/>
        </w:rPr>
        <w:t>ν</w:t>
      </w:r>
      <w:r w:rsidRPr="0029404F">
        <w:rPr>
          <w:rFonts w:eastAsia="Times New Roman"/>
          <w:szCs w:val="24"/>
        </w:rPr>
        <w:t xml:space="preserve"> καταναλών</w:t>
      </w:r>
      <w:r>
        <w:rPr>
          <w:rFonts w:eastAsia="Times New Roman"/>
          <w:szCs w:val="24"/>
        </w:rPr>
        <w:t>ω.</w:t>
      </w:r>
    </w:p>
    <w:p w14:paraId="4CC5BC4A" w14:textId="77777777" w:rsidR="005D719C" w:rsidRDefault="00627F40">
      <w:pPr>
        <w:spacing w:line="600" w:lineRule="auto"/>
        <w:ind w:firstLine="720"/>
        <w:jc w:val="both"/>
        <w:rPr>
          <w:rFonts w:eastAsia="Times New Roman"/>
          <w:szCs w:val="24"/>
        </w:rPr>
      </w:pPr>
      <w:r>
        <w:rPr>
          <w:rFonts w:eastAsia="Times New Roman"/>
          <w:szCs w:val="24"/>
        </w:rPr>
        <w:lastRenderedPageBreak/>
        <w:t>Κλείνω την τοποθέτησή</w:t>
      </w:r>
      <w:r w:rsidRPr="0029404F">
        <w:rPr>
          <w:rFonts w:eastAsia="Times New Roman"/>
          <w:szCs w:val="24"/>
        </w:rPr>
        <w:t xml:space="preserve"> μου</w:t>
      </w:r>
      <w:r>
        <w:rPr>
          <w:rFonts w:eastAsia="Times New Roman"/>
          <w:szCs w:val="24"/>
        </w:rPr>
        <w:t>.</w:t>
      </w:r>
      <w:r w:rsidRPr="0029404F">
        <w:rPr>
          <w:rFonts w:eastAsia="Times New Roman"/>
          <w:szCs w:val="24"/>
        </w:rPr>
        <w:t xml:space="preserve"> </w:t>
      </w:r>
      <w:r>
        <w:rPr>
          <w:rFonts w:eastAsia="Times New Roman"/>
          <w:szCs w:val="24"/>
        </w:rPr>
        <w:t xml:space="preserve">Είπα και </w:t>
      </w:r>
      <w:r w:rsidRPr="0029404F">
        <w:rPr>
          <w:rFonts w:eastAsia="Times New Roman"/>
          <w:szCs w:val="24"/>
        </w:rPr>
        <w:t>για την Επιστημονική Επιτροπή της Βουλής</w:t>
      </w:r>
      <w:r>
        <w:rPr>
          <w:rFonts w:eastAsia="Times New Roman"/>
          <w:szCs w:val="24"/>
        </w:rPr>
        <w:t>.</w:t>
      </w:r>
      <w:r w:rsidRPr="0029404F">
        <w:rPr>
          <w:rFonts w:eastAsia="Times New Roman"/>
          <w:szCs w:val="24"/>
        </w:rPr>
        <w:t xml:space="preserve"> </w:t>
      </w:r>
      <w:r>
        <w:rPr>
          <w:rFonts w:eastAsia="Times New Roman"/>
          <w:szCs w:val="24"/>
        </w:rPr>
        <w:t>Π</w:t>
      </w:r>
      <w:r w:rsidRPr="0029404F">
        <w:rPr>
          <w:rFonts w:eastAsia="Times New Roman"/>
          <w:szCs w:val="24"/>
        </w:rPr>
        <w:t>αρατηρώ</w:t>
      </w:r>
      <w:r>
        <w:rPr>
          <w:rFonts w:eastAsia="Times New Roman"/>
          <w:szCs w:val="24"/>
        </w:rPr>
        <w:t>, λοιπόν, κ</w:t>
      </w:r>
      <w:r w:rsidRPr="0029404F">
        <w:rPr>
          <w:rFonts w:eastAsia="Times New Roman"/>
          <w:szCs w:val="24"/>
        </w:rPr>
        <w:t>ύριε Υπουργέ</w:t>
      </w:r>
      <w:r>
        <w:rPr>
          <w:rFonts w:eastAsia="Times New Roman"/>
          <w:szCs w:val="24"/>
        </w:rPr>
        <w:t xml:space="preserve">, ότι στην πράξη λειτουργείτε, </w:t>
      </w:r>
      <w:r w:rsidRPr="0029404F">
        <w:rPr>
          <w:rFonts w:eastAsia="Times New Roman"/>
          <w:szCs w:val="24"/>
        </w:rPr>
        <w:t xml:space="preserve">εφαρμόζετε </w:t>
      </w:r>
      <w:r w:rsidRPr="0029404F">
        <w:rPr>
          <w:rFonts w:eastAsia="Times New Roman"/>
          <w:szCs w:val="24"/>
        </w:rPr>
        <w:t xml:space="preserve">και πράττετε τα ανάποδα από αυτά τα οποία </w:t>
      </w:r>
      <w:r>
        <w:rPr>
          <w:rFonts w:eastAsia="Times New Roman"/>
          <w:szCs w:val="24"/>
        </w:rPr>
        <w:t>διακηρύσσετε</w:t>
      </w:r>
      <w:r w:rsidRPr="0029404F">
        <w:rPr>
          <w:rFonts w:eastAsia="Times New Roman"/>
          <w:szCs w:val="24"/>
        </w:rPr>
        <w:t xml:space="preserve"> από το επίσημο Βήμα και αυτό είναι μία συνολική </w:t>
      </w:r>
      <w:r>
        <w:rPr>
          <w:rFonts w:eastAsia="Times New Roman"/>
          <w:szCs w:val="24"/>
        </w:rPr>
        <w:t>στάση και λειτουργία</w:t>
      </w:r>
      <w:r w:rsidRPr="0029404F">
        <w:rPr>
          <w:rFonts w:eastAsia="Times New Roman"/>
          <w:szCs w:val="24"/>
        </w:rPr>
        <w:t xml:space="preserve"> του ΣΥΡΙΖΑ</w:t>
      </w:r>
      <w:r>
        <w:rPr>
          <w:rFonts w:eastAsia="Times New Roman"/>
          <w:szCs w:val="24"/>
        </w:rPr>
        <w:t>.</w:t>
      </w:r>
    </w:p>
    <w:p w14:paraId="4CC5BC4B" w14:textId="77777777" w:rsidR="005D719C" w:rsidRDefault="00627F40">
      <w:pPr>
        <w:spacing w:line="600" w:lineRule="auto"/>
        <w:ind w:firstLine="720"/>
        <w:jc w:val="both"/>
        <w:rPr>
          <w:rFonts w:eastAsia="Times New Roman"/>
          <w:szCs w:val="24"/>
        </w:rPr>
      </w:pPr>
      <w:r>
        <w:rPr>
          <w:rFonts w:eastAsia="Times New Roman"/>
          <w:szCs w:val="24"/>
        </w:rPr>
        <w:t>Σ</w:t>
      </w:r>
      <w:r w:rsidRPr="0029404F">
        <w:rPr>
          <w:rFonts w:eastAsia="Times New Roman"/>
          <w:szCs w:val="24"/>
        </w:rPr>
        <w:t xml:space="preserve">ε σχέση με τη Φίλιππο Ένωση </w:t>
      </w:r>
      <w:r>
        <w:rPr>
          <w:rFonts w:eastAsia="Times New Roman"/>
          <w:szCs w:val="24"/>
        </w:rPr>
        <w:t xml:space="preserve">θα πω ένα πράγμα, </w:t>
      </w:r>
      <w:r w:rsidRPr="0029404F">
        <w:rPr>
          <w:rFonts w:eastAsia="Times New Roman"/>
          <w:szCs w:val="24"/>
        </w:rPr>
        <w:t xml:space="preserve">το οποίο το είπα και στην </w:t>
      </w:r>
      <w:r>
        <w:rPr>
          <w:rFonts w:eastAsia="Times New Roman"/>
          <w:szCs w:val="24"/>
        </w:rPr>
        <w:t>ε</w:t>
      </w:r>
      <w:r w:rsidRPr="0029404F">
        <w:rPr>
          <w:rFonts w:eastAsia="Times New Roman"/>
          <w:szCs w:val="24"/>
        </w:rPr>
        <w:t xml:space="preserve">πιτροπή και δεν </w:t>
      </w:r>
      <w:r>
        <w:rPr>
          <w:rFonts w:eastAsia="Times New Roman"/>
          <w:szCs w:val="24"/>
        </w:rPr>
        <w:t>δ</w:t>
      </w:r>
      <w:r w:rsidRPr="0029404F">
        <w:rPr>
          <w:rFonts w:eastAsia="Times New Roman"/>
          <w:szCs w:val="24"/>
        </w:rPr>
        <w:t>ιορθώθηκε</w:t>
      </w:r>
      <w:r>
        <w:rPr>
          <w:rFonts w:eastAsia="Times New Roman"/>
          <w:szCs w:val="24"/>
        </w:rPr>
        <w:t>.</w:t>
      </w:r>
      <w:r w:rsidRPr="0029404F">
        <w:rPr>
          <w:rFonts w:eastAsia="Times New Roman"/>
          <w:szCs w:val="24"/>
        </w:rPr>
        <w:t xml:space="preserve"> </w:t>
      </w:r>
    </w:p>
    <w:p w14:paraId="4CC5BC4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w:t>
      </w:r>
      <w:r w:rsidRPr="00A16CDF">
        <w:rPr>
          <w:rFonts w:eastAsia="Times New Roman" w:cs="Times New Roman"/>
          <w:szCs w:val="24"/>
        </w:rPr>
        <w:t xml:space="preserve">ρχεται ο </w:t>
      </w:r>
      <w:r>
        <w:rPr>
          <w:rFonts w:eastAsia="Times New Roman" w:cs="Times New Roman"/>
          <w:szCs w:val="24"/>
        </w:rPr>
        <w:t>Υ</w:t>
      </w:r>
      <w:r w:rsidRPr="00A16CDF">
        <w:rPr>
          <w:rFonts w:eastAsia="Times New Roman" w:cs="Times New Roman"/>
          <w:szCs w:val="24"/>
        </w:rPr>
        <w:t>πουργό</w:t>
      </w:r>
      <w:r w:rsidRPr="00A16CDF">
        <w:rPr>
          <w:rFonts w:eastAsia="Times New Roman" w:cs="Times New Roman"/>
          <w:szCs w:val="24"/>
        </w:rPr>
        <w:t xml:space="preserve">ς </w:t>
      </w:r>
      <w:r>
        <w:rPr>
          <w:rFonts w:eastAsia="Times New Roman" w:cs="Times New Roman"/>
          <w:szCs w:val="24"/>
        </w:rPr>
        <w:t>και του</w:t>
      </w:r>
      <w:r w:rsidRPr="00A16CDF">
        <w:rPr>
          <w:rFonts w:eastAsia="Times New Roman" w:cs="Times New Roman"/>
          <w:szCs w:val="24"/>
        </w:rPr>
        <w:t xml:space="preserve"> δίνει εξουσιοδότηση ο νόμος να διορίσει τα μέλη της Γενικής Συνέλευσης της Φ</w:t>
      </w:r>
      <w:r>
        <w:rPr>
          <w:rFonts w:eastAsia="Times New Roman" w:cs="Times New Roman"/>
          <w:szCs w:val="24"/>
        </w:rPr>
        <w:t>ι</w:t>
      </w:r>
      <w:r w:rsidRPr="00A16CDF">
        <w:rPr>
          <w:rFonts w:eastAsia="Times New Roman" w:cs="Times New Roman"/>
          <w:szCs w:val="24"/>
        </w:rPr>
        <w:t>λ</w:t>
      </w:r>
      <w:r>
        <w:rPr>
          <w:rFonts w:eastAsia="Times New Roman" w:cs="Times New Roman"/>
          <w:szCs w:val="24"/>
        </w:rPr>
        <w:t>ί</w:t>
      </w:r>
      <w:r w:rsidRPr="00A16CDF">
        <w:rPr>
          <w:rFonts w:eastAsia="Times New Roman" w:cs="Times New Roman"/>
          <w:szCs w:val="24"/>
        </w:rPr>
        <w:t xml:space="preserve">ππου </w:t>
      </w:r>
      <w:r>
        <w:rPr>
          <w:rFonts w:eastAsia="Times New Roman" w:cs="Times New Roman"/>
          <w:szCs w:val="24"/>
        </w:rPr>
        <w:t>Ε</w:t>
      </w:r>
      <w:r w:rsidRPr="00A16CDF">
        <w:rPr>
          <w:rFonts w:eastAsia="Times New Roman" w:cs="Times New Roman"/>
          <w:szCs w:val="24"/>
        </w:rPr>
        <w:t>νώσεως</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Κ</w:t>
      </w:r>
      <w:r w:rsidRPr="00A16CDF">
        <w:rPr>
          <w:rFonts w:eastAsia="Times New Roman" w:cs="Times New Roman"/>
          <w:szCs w:val="24"/>
        </w:rPr>
        <w:t>αι λέω</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Γ</w:t>
      </w:r>
      <w:r w:rsidRPr="00A16CDF">
        <w:rPr>
          <w:rFonts w:eastAsia="Times New Roman" w:cs="Times New Roman"/>
          <w:szCs w:val="24"/>
        </w:rPr>
        <w:t xml:space="preserve">ιατί </w:t>
      </w:r>
      <w:r>
        <w:rPr>
          <w:rFonts w:eastAsia="Times New Roman" w:cs="Times New Roman"/>
          <w:szCs w:val="24"/>
        </w:rPr>
        <w:t xml:space="preserve">αναλαμβάνετε, κύριε Υπουργέ, </w:t>
      </w:r>
      <w:r w:rsidRPr="00A16CDF">
        <w:rPr>
          <w:rFonts w:eastAsia="Times New Roman" w:cs="Times New Roman"/>
          <w:szCs w:val="24"/>
        </w:rPr>
        <w:t>όλο αυτό το φορτίο</w:t>
      </w:r>
      <w:r>
        <w:rPr>
          <w:rFonts w:eastAsia="Times New Roman" w:cs="Times New Roman"/>
          <w:szCs w:val="24"/>
        </w:rPr>
        <w:t>;</w:t>
      </w:r>
      <w:r w:rsidRPr="00A16CDF">
        <w:rPr>
          <w:rFonts w:eastAsia="Times New Roman" w:cs="Times New Roman"/>
          <w:szCs w:val="24"/>
        </w:rPr>
        <w:t xml:space="preserve"> Γιατί δεν λέτε ότι θα διαλέξουμε </w:t>
      </w:r>
      <w:r w:rsidRPr="00F31AC2">
        <w:rPr>
          <w:rFonts w:eastAsia="Times New Roman" w:cs="Times New Roman"/>
          <w:szCs w:val="24"/>
        </w:rPr>
        <w:t>αριστίνδην</w:t>
      </w:r>
      <w:r>
        <w:rPr>
          <w:rFonts w:eastAsia="Times New Roman" w:cs="Times New Roman"/>
          <w:szCs w:val="24"/>
        </w:rPr>
        <w:t>,</w:t>
      </w:r>
      <w:r w:rsidRPr="00A16CDF">
        <w:rPr>
          <w:rFonts w:eastAsia="Times New Roman" w:cs="Times New Roman"/>
          <w:szCs w:val="24"/>
        </w:rPr>
        <w:t xml:space="preserve"> </w:t>
      </w:r>
      <w:r w:rsidRPr="00A16CDF">
        <w:rPr>
          <w:rFonts w:eastAsia="Times New Roman" w:cs="Times New Roman"/>
          <w:szCs w:val="24"/>
        </w:rPr>
        <w:t>κάποιους που είναι διακεκριμένοι</w:t>
      </w:r>
      <w:r>
        <w:rPr>
          <w:rFonts w:eastAsia="Times New Roman" w:cs="Times New Roman"/>
          <w:szCs w:val="24"/>
        </w:rPr>
        <w:t>,</w:t>
      </w:r>
      <w:r w:rsidRPr="00A16CDF">
        <w:rPr>
          <w:rFonts w:eastAsia="Times New Roman" w:cs="Times New Roman"/>
          <w:szCs w:val="24"/>
        </w:rPr>
        <w:t xml:space="preserve"> </w:t>
      </w:r>
      <w:r w:rsidRPr="00A16CDF">
        <w:rPr>
          <w:rFonts w:eastAsia="Times New Roman" w:cs="Times New Roman"/>
          <w:szCs w:val="24"/>
        </w:rPr>
        <w:t xml:space="preserve">στο συγκεκριμένο άθλημα που είναι </w:t>
      </w:r>
      <w:r>
        <w:rPr>
          <w:rFonts w:eastAsia="Times New Roman" w:cs="Times New Roman"/>
          <w:szCs w:val="24"/>
        </w:rPr>
        <w:t>ειδικοί</w:t>
      </w:r>
      <w:r w:rsidRPr="00A16CDF">
        <w:rPr>
          <w:rFonts w:eastAsia="Times New Roman" w:cs="Times New Roman"/>
          <w:szCs w:val="24"/>
        </w:rPr>
        <w:t xml:space="preserve"> ή θα βάλω μία εκλογική διαδικασία για να τους διαλέξουν</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Γ</w:t>
      </w:r>
      <w:r w:rsidRPr="00A16CDF">
        <w:rPr>
          <w:rFonts w:eastAsia="Times New Roman" w:cs="Times New Roman"/>
          <w:szCs w:val="24"/>
        </w:rPr>
        <w:t>ια ποιο</w:t>
      </w:r>
      <w:r>
        <w:rPr>
          <w:rFonts w:eastAsia="Times New Roman" w:cs="Times New Roman"/>
          <w:szCs w:val="24"/>
        </w:rPr>
        <w:t>ν</w:t>
      </w:r>
      <w:r w:rsidRPr="00A16CDF">
        <w:rPr>
          <w:rFonts w:eastAsia="Times New Roman" w:cs="Times New Roman"/>
          <w:szCs w:val="24"/>
        </w:rPr>
        <w:t xml:space="preserve"> λόγο παίρνετε πάνω </w:t>
      </w:r>
      <w:r>
        <w:rPr>
          <w:rFonts w:eastAsia="Times New Roman" w:cs="Times New Roman"/>
          <w:szCs w:val="24"/>
        </w:rPr>
        <w:t xml:space="preserve">σας </w:t>
      </w:r>
      <w:r w:rsidRPr="00A16CDF">
        <w:rPr>
          <w:rFonts w:eastAsia="Times New Roman" w:cs="Times New Roman"/>
          <w:szCs w:val="24"/>
        </w:rPr>
        <w:t>όλο αυτό το φορτίο</w:t>
      </w:r>
      <w:r>
        <w:rPr>
          <w:rFonts w:eastAsia="Times New Roman" w:cs="Times New Roman"/>
          <w:szCs w:val="24"/>
        </w:rPr>
        <w:t>;</w:t>
      </w:r>
      <w:r w:rsidRPr="00A16CDF">
        <w:rPr>
          <w:rFonts w:eastAsia="Times New Roman" w:cs="Times New Roman"/>
          <w:szCs w:val="24"/>
        </w:rPr>
        <w:t xml:space="preserve"> </w:t>
      </w:r>
    </w:p>
    <w:p w14:paraId="4CC5BC4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w:t>
      </w:r>
      <w:r w:rsidRPr="00A16CDF">
        <w:rPr>
          <w:rFonts w:eastAsia="Times New Roman" w:cs="Times New Roman"/>
          <w:szCs w:val="24"/>
        </w:rPr>
        <w:t xml:space="preserve">αι σας είπα </w:t>
      </w:r>
      <w:r>
        <w:rPr>
          <w:rFonts w:eastAsia="Times New Roman" w:cs="Times New Roman"/>
          <w:szCs w:val="24"/>
        </w:rPr>
        <w:t>-</w:t>
      </w:r>
      <w:r w:rsidRPr="00A16CDF">
        <w:rPr>
          <w:rFonts w:eastAsia="Times New Roman" w:cs="Times New Roman"/>
          <w:szCs w:val="24"/>
        </w:rPr>
        <w:t>και δεν άρεσε στους αδελφούς του ΣΥΡΙΖΑ</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διότι</w:t>
      </w:r>
      <w:r w:rsidRPr="00A16CDF">
        <w:rPr>
          <w:rFonts w:eastAsia="Times New Roman" w:cs="Times New Roman"/>
          <w:szCs w:val="24"/>
        </w:rPr>
        <w:t xml:space="preserve"> η αλήθεια δεν αρέσει πολλές φορές</w:t>
      </w:r>
      <w:r>
        <w:rPr>
          <w:rFonts w:eastAsia="Times New Roman" w:cs="Times New Roman"/>
          <w:szCs w:val="24"/>
        </w:rPr>
        <w:t>-</w:t>
      </w:r>
      <w:r w:rsidRPr="00A16CDF">
        <w:rPr>
          <w:rFonts w:eastAsia="Times New Roman" w:cs="Times New Roman"/>
          <w:szCs w:val="24"/>
        </w:rPr>
        <w:t xml:space="preserve"> ότι διο</w:t>
      </w:r>
      <w:r w:rsidRPr="00A16CDF">
        <w:rPr>
          <w:rFonts w:eastAsia="Times New Roman" w:cs="Times New Roman"/>
          <w:szCs w:val="24"/>
        </w:rPr>
        <w:t xml:space="preserve">ρισμός </w:t>
      </w:r>
      <w:r>
        <w:rPr>
          <w:rFonts w:eastAsia="Times New Roman" w:cs="Times New Roman"/>
          <w:szCs w:val="24"/>
        </w:rPr>
        <w:t>σε</w:t>
      </w:r>
      <w:r w:rsidRPr="00A16CDF">
        <w:rPr>
          <w:rFonts w:eastAsia="Times New Roman" w:cs="Times New Roman"/>
          <w:szCs w:val="24"/>
        </w:rPr>
        <w:t xml:space="preserve"> </w:t>
      </w:r>
      <w:r w:rsidRPr="00A16CDF">
        <w:rPr>
          <w:rFonts w:eastAsia="Times New Roman" w:cs="Times New Roman"/>
          <w:szCs w:val="24"/>
        </w:rPr>
        <w:t>γενική συνέλευση</w:t>
      </w:r>
      <w:r w:rsidRPr="00A16CDF">
        <w:rPr>
          <w:rFonts w:eastAsia="Times New Roman" w:cs="Times New Roman"/>
          <w:szCs w:val="24"/>
        </w:rPr>
        <w:t xml:space="preserve"> οργάν</w:t>
      </w:r>
      <w:r>
        <w:rPr>
          <w:rFonts w:eastAsia="Times New Roman" w:cs="Times New Roman"/>
          <w:szCs w:val="24"/>
        </w:rPr>
        <w:t>ου έχει</w:t>
      </w:r>
      <w:r w:rsidRPr="00A16CDF">
        <w:rPr>
          <w:rFonts w:eastAsia="Times New Roman" w:cs="Times New Roman"/>
          <w:szCs w:val="24"/>
        </w:rPr>
        <w:t xml:space="preserve"> να γίνει στη χώρα μας από το 1968</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Μ</w:t>
      </w:r>
      <w:r w:rsidRPr="00A16CDF">
        <w:rPr>
          <w:rFonts w:eastAsia="Times New Roman" w:cs="Times New Roman"/>
          <w:szCs w:val="24"/>
        </w:rPr>
        <w:t>ε συγχωρείτε πάρα πολύ</w:t>
      </w:r>
      <w:r>
        <w:rPr>
          <w:rFonts w:eastAsia="Times New Roman" w:cs="Times New Roman"/>
          <w:szCs w:val="24"/>
        </w:rPr>
        <w:t>,</w:t>
      </w:r>
      <w:r w:rsidRPr="00A16CDF">
        <w:rPr>
          <w:rFonts w:eastAsia="Times New Roman" w:cs="Times New Roman"/>
          <w:szCs w:val="24"/>
        </w:rPr>
        <w:t xml:space="preserve"> ο αθλητισμός για </w:t>
      </w:r>
      <w:r>
        <w:rPr>
          <w:rFonts w:eastAsia="Times New Roman" w:cs="Times New Roman"/>
          <w:szCs w:val="24"/>
        </w:rPr>
        <w:t>μας,</w:t>
      </w:r>
      <w:r w:rsidRPr="00A16CDF">
        <w:rPr>
          <w:rFonts w:eastAsia="Times New Roman" w:cs="Times New Roman"/>
          <w:szCs w:val="24"/>
        </w:rPr>
        <w:t xml:space="preserve"> </w:t>
      </w:r>
      <w:r>
        <w:rPr>
          <w:rFonts w:eastAsia="Times New Roman" w:cs="Times New Roman"/>
          <w:szCs w:val="24"/>
        </w:rPr>
        <w:t>γ</w:t>
      </w:r>
      <w:r w:rsidRPr="00A16CDF">
        <w:rPr>
          <w:rFonts w:eastAsia="Times New Roman" w:cs="Times New Roman"/>
          <w:szCs w:val="24"/>
        </w:rPr>
        <w:t>ια την Ελλάδα</w:t>
      </w:r>
      <w:r>
        <w:rPr>
          <w:rFonts w:eastAsia="Times New Roman" w:cs="Times New Roman"/>
          <w:szCs w:val="24"/>
        </w:rPr>
        <w:t>,</w:t>
      </w:r>
      <w:r w:rsidRPr="00A16CDF">
        <w:rPr>
          <w:rFonts w:eastAsia="Times New Roman" w:cs="Times New Roman"/>
          <w:szCs w:val="24"/>
        </w:rPr>
        <w:t xml:space="preserve"> </w:t>
      </w:r>
      <w:r w:rsidRPr="00A16CDF">
        <w:rPr>
          <w:rFonts w:eastAsia="Times New Roman" w:cs="Times New Roman"/>
          <w:szCs w:val="24"/>
        </w:rPr>
        <w:lastRenderedPageBreak/>
        <w:t>η εθνική ομάδα</w:t>
      </w:r>
      <w:r>
        <w:rPr>
          <w:rFonts w:eastAsia="Times New Roman" w:cs="Times New Roman"/>
          <w:szCs w:val="24"/>
        </w:rPr>
        <w:t>,</w:t>
      </w:r>
      <w:r w:rsidRPr="00A16CDF">
        <w:rPr>
          <w:rFonts w:eastAsia="Times New Roman" w:cs="Times New Roman"/>
          <w:szCs w:val="24"/>
        </w:rPr>
        <w:t xml:space="preserve"> το ποδόσφαιρο</w:t>
      </w:r>
      <w:r>
        <w:rPr>
          <w:rFonts w:eastAsia="Times New Roman" w:cs="Times New Roman"/>
          <w:szCs w:val="24"/>
        </w:rPr>
        <w:t>, οι διακρίσεις</w:t>
      </w:r>
      <w:r w:rsidRPr="00A16CDF">
        <w:rPr>
          <w:rFonts w:eastAsia="Times New Roman" w:cs="Times New Roman"/>
          <w:szCs w:val="24"/>
        </w:rPr>
        <w:t xml:space="preserve"> </w:t>
      </w:r>
      <w:r>
        <w:rPr>
          <w:rFonts w:eastAsia="Times New Roman" w:cs="Times New Roman"/>
          <w:szCs w:val="24"/>
        </w:rPr>
        <w:t>ε</w:t>
      </w:r>
      <w:r w:rsidRPr="00A16CDF">
        <w:rPr>
          <w:rFonts w:eastAsia="Times New Roman" w:cs="Times New Roman"/>
          <w:szCs w:val="24"/>
        </w:rPr>
        <w:t>ίναι πράγματα που μας ενώνουν</w:t>
      </w:r>
      <w:r>
        <w:rPr>
          <w:rFonts w:eastAsia="Times New Roman" w:cs="Times New Roman"/>
          <w:szCs w:val="24"/>
        </w:rPr>
        <w:t>,</w:t>
      </w:r>
      <w:r w:rsidRPr="00A16CDF">
        <w:rPr>
          <w:rFonts w:eastAsia="Times New Roman" w:cs="Times New Roman"/>
          <w:szCs w:val="24"/>
        </w:rPr>
        <w:t xml:space="preserve"> που μας δίνουν αξία</w:t>
      </w:r>
      <w:r>
        <w:rPr>
          <w:rFonts w:eastAsia="Times New Roman" w:cs="Times New Roman"/>
          <w:szCs w:val="24"/>
        </w:rPr>
        <w:t>,</w:t>
      </w:r>
      <w:r w:rsidRPr="00A16CDF">
        <w:rPr>
          <w:rFonts w:eastAsia="Times New Roman" w:cs="Times New Roman"/>
          <w:szCs w:val="24"/>
        </w:rPr>
        <w:t xml:space="preserve"> που μας κάνουν περήφανους</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Δ</w:t>
      </w:r>
      <w:r w:rsidRPr="00A16CDF">
        <w:rPr>
          <w:rFonts w:eastAsia="Times New Roman" w:cs="Times New Roman"/>
          <w:szCs w:val="24"/>
        </w:rPr>
        <w:t>εν είναι γι</w:t>
      </w:r>
      <w:r>
        <w:rPr>
          <w:rFonts w:eastAsia="Times New Roman" w:cs="Times New Roman"/>
          <w:szCs w:val="24"/>
        </w:rPr>
        <w:t xml:space="preserve">α να κάνουμε κομματική πολιτική, πολιτική </w:t>
      </w:r>
      <w:r w:rsidRPr="00A16CDF">
        <w:rPr>
          <w:rFonts w:eastAsia="Times New Roman" w:cs="Times New Roman"/>
          <w:szCs w:val="24"/>
        </w:rPr>
        <w:t>διαχωριστικών γραμμών</w:t>
      </w:r>
      <w:r>
        <w:rPr>
          <w:rFonts w:eastAsia="Times New Roman" w:cs="Times New Roman"/>
          <w:szCs w:val="24"/>
        </w:rPr>
        <w:t>. Γ</w:t>
      </w:r>
      <w:r w:rsidRPr="00A16CDF">
        <w:rPr>
          <w:rFonts w:eastAsia="Times New Roman" w:cs="Times New Roman"/>
          <w:szCs w:val="24"/>
        </w:rPr>
        <w:t>ι</w:t>
      </w:r>
      <w:r>
        <w:rPr>
          <w:rFonts w:eastAsia="Times New Roman" w:cs="Times New Roman"/>
          <w:szCs w:val="24"/>
        </w:rPr>
        <w:t xml:space="preserve">’ </w:t>
      </w:r>
      <w:r w:rsidRPr="00A16CDF">
        <w:rPr>
          <w:rFonts w:eastAsia="Times New Roman" w:cs="Times New Roman"/>
          <w:szCs w:val="24"/>
        </w:rPr>
        <w:t>αυτό</w:t>
      </w:r>
      <w:r>
        <w:rPr>
          <w:rFonts w:eastAsia="Times New Roman" w:cs="Times New Roman"/>
          <w:szCs w:val="24"/>
        </w:rPr>
        <w:t>ν</w:t>
      </w:r>
      <w:r w:rsidRPr="00A16CDF">
        <w:rPr>
          <w:rFonts w:eastAsia="Times New Roman" w:cs="Times New Roman"/>
          <w:szCs w:val="24"/>
        </w:rPr>
        <w:t xml:space="preserve"> το</w:t>
      </w:r>
      <w:r>
        <w:rPr>
          <w:rFonts w:eastAsia="Times New Roman" w:cs="Times New Roman"/>
          <w:szCs w:val="24"/>
        </w:rPr>
        <w:t>ν</w:t>
      </w:r>
      <w:r w:rsidRPr="00A16CDF">
        <w:rPr>
          <w:rFonts w:eastAsia="Times New Roman" w:cs="Times New Roman"/>
          <w:szCs w:val="24"/>
        </w:rPr>
        <w:t xml:space="preserve"> λόγο διαφωνού</w:t>
      </w:r>
      <w:r>
        <w:rPr>
          <w:rFonts w:eastAsia="Times New Roman" w:cs="Times New Roman"/>
          <w:szCs w:val="24"/>
        </w:rPr>
        <w:t xml:space="preserve">με </w:t>
      </w:r>
      <w:r w:rsidRPr="00A16CDF">
        <w:rPr>
          <w:rFonts w:eastAsia="Times New Roman" w:cs="Times New Roman"/>
          <w:szCs w:val="24"/>
        </w:rPr>
        <w:t>με το νομοσχέδιο</w:t>
      </w:r>
      <w:r>
        <w:rPr>
          <w:rFonts w:eastAsia="Times New Roman" w:cs="Times New Roman"/>
          <w:szCs w:val="24"/>
        </w:rPr>
        <w:t>.</w:t>
      </w:r>
    </w:p>
    <w:p w14:paraId="4CC5BC4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A16CDF">
        <w:rPr>
          <w:rFonts w:eastAsia="Times New Roman" w:cs="Times New Roman"/>
          <w:szCs w:val="24"/>
        </w:rPr>
        <w:t>υχαριστώ πολύ</w:t>
      </w:r>
      <w:r>
        <w:rPr>
          <w:rFonts w:eastAsia="Times New Roman" w:cs="Times New Roman"/>
          <w:szCs w:val="24"/>
        </w:rPr>
        <w:t>, κυρία</w:t>
      </w:r>
      <w:r w:rsidRPr="00A16CDF">
        <w:rPr>
          <w:rFonts w:eastAsia="Times New Roman" w:cs="Times New Roman"/>
          <w:szCs w:val="24"/>
        </w:rPr>
        <w:t xml:space="preserve"> </w:t>
      </w:r>
      <w:r>
        <w:rPr>
          <w:rFonts w:eastAsia="Times New Roman" w:cs="Times New Roman"/>
          <w:szCs w:val="24"/>
        </w:rPr>
        <w:t>Πρόεδρε.</w:t>
      </w:r>
    </w:p>
    <w:p w14:paraId="4CC5BC4F" w14:textId="77777777" w:rsidR="005D719C" w:rsidRDefault="00627F40">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C5BC5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ΠΡΟΕΔΡΕΥΟΥΣΑ (Ανασ</w:t>
      </w:r>
      <w:r>
        <w:rPr>
          <w:rFonts w:eastAsia="Times New Roman" w:cs="Times New Roman"/>
          <w:b/>
          <w:szCs w:val="24"/>
        </w:rPr>
        <w:t>τασία Χριστοδουλοπούλου):</w:t>
      </w:r>
      <w:r w:rsidRPr="00A16CDF">
        <w:rPr>
          <w:rFonts w:eastAsia="Times New Roman" w:cs="Times New Roman"/>
          <w:szCs w:val="24"/>
        </w:rPr>
        <w:t xml:space="preserve"> </w:t>
      </w:r>
      <w:r>
        <w:rPr>
          <w:rFonts w:eastAsia="Times New Roman" w:cs="Times New Roman"/>
          <w:szCs w:val="24"/>
        </w:rPr>
        <w:t xml:space="preserve">Κύριε Μαυρωτά, έχετε τον λόγο. Εσείς είστε πάντα ακριβής </w:t>
      </w:r>
      <w:r w:rsidRPr="00A16CDF">
        <w:rPr>
          <w:rFonts w:eastAsia="Times New Roman" w:cs="Times New Roman"/>
          <w:szCs w:val="24"/>
        </w:rPr>
        <w:t>στο</w:t>
      </w:r>
      <w:r>
        <w:rPr>
          <w:rFonts w:eastAsia="Times New Roman" w:cs="Times New Roman"/>
          <w:szCs w:val="24"/>
        </w:rPr>
        <w:t>ν</w:t>
      </w:r>
      <w:r w:rsidRPr="00A16CDF">
        <w:rPr>
          <w:rFonts w:eastAsia="Times New Roman" w:cs="Times New Roman"/>
          <w:szCs w:val="24"/>
        </w:rPr>
        <w:t xml:space="preserve"> χρόνο</w:t>
      </w:r>
      <w:r>
        <w:rPr>
          <w:rFonts w:eastAsia="Times New Roman" w:cs="Times New Roman"/>
          <w:szCs w:val="24"/>
        </w:rPr>
        <w:t>.</w:t>
      </w:r>
    </w:p>
    <w:p w14:paraId="4CC5BC51" w14:textId="77777777" w:rsidR="005D719C" w:rsidRDefault="00627F40">
      <w:pPr>
        <w:spacing w:line="600" w:lineRule="auto"/>
        <w:ind w:firstLine="720"/>
        <w:jc w:val="both"/>
        <w:rPr>
          <w:rFonts w:eastAsia="Times New Roman" w:cs="Times New Roman"/>
          <w:szCs w:val="24"/>
        </w:rPr>
      </w:pPr>
      <w:r w:rsidRPr="00953A4D">
        <w:rPr>
          <w:rFonts w:eastAsia="Times New Roman" w:cs="Times New Roman"/>
          <w:b/>
          <w:szCs w:val="24"/>
        </w:rPr>
        <w:t xml:space="preserve">ΓΕΩΡΓΙΟΣ ΜΑΥΡΩΤΑΣ: </w:t>
      </w:r>
      <w:r>
        <w:rPr>
          <w:rFonts w:eastAsia="Times New Roman" w:cs="Times New Roman"/>
          <w:szCs w:val="24"/>
        </w:rPr>
        <w:t>Ευχαριστώ, κυρία Πρόεδρε.</w:t>
      </w:r>
    </w:p>
    <w:p w14:paraId="4CC5BC5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προσπαθήσω να τηρήσω κι εγώ το επτάλεπτο</w:t>
      </w:r>
      <w:r w:rsidRPr="00A16CDF">
        <w:rPr>
          <w:rFonts w:eastAsia="Times New Roman" w:cs="Times New Roman"/>
          <w:szCs w:val="24"/>
        </w:rPr>
        <w:t xml:space="preserve"> και θα μπω κατευθείαν στις παρατηρήσεις μας επί του σχεδίου νόμου</w:t>
      </w:r>
      <w:r>
        <w:rPr>
          <w:rFonts w:eastAsia="Times New Roman" w:cs="Times New Roman"/>
          <w:szCs w:val="24"/>
        </w:rPr>
        <w:t>,</w:t>
      </w:r>
      <w:r w:rsidRPr="00A16CDF">
        <w:rPr>
          <w:rFonts w:eastAsia="Times New Roman" w:cs="Times New Roman"/>
          <w:szCs w:val="24"/>
        </w:rPr>
        <w:t xml:space="preserve"> τις π</w:t>
      </w:r>
      <w:r w:rsidRPr="00A16CDF">
        <w:rPr>
          <w:rFonts w:eastAsia="Times New Roman" w:cs="Times New Roman"/>
          <w:szCs w:val="24"/>
        </w:rPr>
        <w:t xml:space="preserve">ερισσότερες από τις οποίες εκφράσαμε και στη συζήτηση στην </w:t>
      </w:r>
      <w:r>
        <w:rPr>
          <w:rFonts w:eastAsia="Times New Roman" w:cs="Times New Roman"/>
          <w:szCs w:val="24"/>
        </w:rPr>
        <w:t>ε</w:t>
      </w:r>
      <w:r w:rsidRPr="00A16CDF">
        <w:rPr>
          <w:rFonts w:eastAsia="Times New Roman" w:cs="Times New Roman"/>
          <w:szCs w:val="24"/>
        </w:rPr>
        <w:t>πιτροπή</w:t>
      </w:r>
      <w:r>
        <w:rPr>
          <w:rFonts w:eastAsia="Times New Roman" w:cs="Times New Roman"/>
          <w:szCs w:val="24"/>
        </w:rPr>
        <w:t>.</w:t>
      </w:r>
    </w:p>
    <w:p w14:paraId="4CC5BC5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Ξεκινώ από το πρώτο</w:t>
      </w:r>
      <w:r w:rsidRPr="00A16CDF">
        <w:rPr>
          <w:rFonts w:eastAsia="Times New Roman" w:cs="Times New Roman"/>
          <w:szCs w:val="24"/>
        </w:rPr>
        <w:t xml:space="preserve"> μέρος</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Δ</w:t>
      </w:r>
      <w:r w:rsidRPr="00A16CDF">
        <w:rPr>
          <w:rFonts w:eastAsia="Times New Roman" w:cs="Times New Roman"/>
          <w:szCs w:val="24"/>
        </w:rPr>
        <w:t>εν είμαστε επί της αρχής αρνητικ</w:t>
      </w:r>
      <w:r>
        <w:rPr>
          <w:rFonts w:eastAsia="Times New Roman" w:cs="Times New Roman"/>
          <w:szCs w:val="24"/>
        </w:rPr>
        <w:t>οί</w:t>
      </w:r>
      <w:r w:rsidRPr="00A16CDF">
        <w:rPr>
          <w:rFonts w:eastAsia="Times New Roman" w:cs="Times New Roman"/>
          <w:szCs w:val="24"/>
        </w:rPr>
        <w:t xml:space="preserve"> στη μετεξέλιξη </w:t>
      </w:r>
      <w:r>
        <w:rPr>
          <w:rFonts w:eastAsia="Times New Roman" w:cs="Times New Roman"/>
          <w:szCs w:val="24"/>
        </w:rPr>
        <w:t xml:space="preserve">της </w:t>
      </w:r>
      <w:r w:rsidRPr="00A16CDF">
        <w:rPr>
          <w:rFonts w:eastAsia="Times New Roman" w:cs="Times New Roman"/>
          <w:szCs w:val="24"/>
        </w:rPr>
        <w:t>Επιτροπής Επαγγελματικού Αθλητισμού από συλλογικό όργανο σε νομικό πρόσωπο δημοσίου δικαίου</w:t>
      </w:r>
      <w:r>
        <w:rPr>
          <w:rFonts w:eastAsia="Times New Roman" w:cs="Times New Roman"/>
          <w:szCs w:val="24"/>
        </w:rPr>
        <w:t>,</w:t>
      </w:r>
      <w:r w:rsidRPr="00A16CDF">
        <w:rPr>
          <w:rFonts w:eastAsia="Times New Roman" w:cs="Times New Roman"/>
          <w:szCs w:val="24"/>
        </w:rPr>
        <w:t xml:space="preserve"> προκειμένου </w:t>
      </w:r>
      <w:r w:rsidRPr="00A16CDF">
        <w:rPr>
          <w:rFonts w:eastAsia="Times New Roman" w:cs="Times New Roman"/>
          <w:szCs w:val="24"/>
        </w:rPr>
        <w:t>να επιτυγχάνονται οι σκοποί του</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Δ</w:t>
      </w:r>
      <w:r w:rsidRPr="00A16CDF">
        <w:rPr>
          <w:rFonts w:eastAsia="Times New Roman" w:cs="Times New Roman"/>
          <w:szCs w:val="24"/>
        </w:rPr>
        <w:t>ίνουμε</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όμως,</w:t>
      </w:r>
      <w:r w:rsidRPr="00A16CDF">
        <w:rPr>
          <w:rFonts w:eastAsia="Times New Roman" w:cs="Times New Roman"/>
          <w:szCs w:val="24"/>
        </w:rPr>
        <w:t xml:space="preserve"> βαρύτητα στην οργάνωση και στη στελέχωση του νέου φορέα</w:t>
      </w:r>
      <w:r>
        <w:rPr>
          <w:rFonts w:eastAsia="Times New Roman" w:cs="Times New Roman"/>
          <w:szCs w:val="24"/>
        </w:rPr>
        <w:t>.</w:t>
      </w:r>
      <w:r w:rsidRPr="00A16CDF">
        <w:rPr>
          <w:rFonts w:eastAsia="Times New Roman" w:cs="Times New Roman"/>
          <w:szCs w:val="24"/>
        </w:rPr>
        <w:t xml:space="preserve"> </w:t>
      </w:r>
    </w:p>
    <w:p w14:paraId="4CC5BC5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Συ</w:t>
      </w:r>
      <w:r w:rsidRPr="00A16CDF">
        <w:rPr>
          <w:rFonts w:eastAsia="Times New Roman" w:cs="Times New Roman"/>
          <w:szCs w:val="24"/>
        </w:rPr>
        <w:t>γκεκριμένα</w:t>
      </w:r>
      <w:r>
        <w:rPr>
          <w:rFonts w:eastAsia="Times New Roman" w:cs="Times New Roman"/>
          <w:szCs w:val="24"/>
        </w:rPr>
        <w:t>,</w:t>
      </w:r>
      <w:r w:rsidRPr="00A16CDF">
        <w:rPr>
          <w:rFonts w:eastAsia="Times New Roman" w:cs="Times New Roman"/>
          <w:szCs w:val="24"/>
        </w:rPr>
        <w:t xml:space="preserve"> πέρα από την ακρόαση και τη σύμφωνη γνώμη της </w:t>
      </w:r>
      <w:r>
        <w:rPr>
          <w:rFonts w:eastAsia="Times New Roman" w:cs="Times New Roman"/>
          <w:szCs w:val="24"/>
        </w:rPr>
        <w:t>Ε</w:t>
      </w:r>
      <w:r w:rsidRPr="00A16CDF">
        <w:rPr>
          <w:rFonts w:eastAsia="Times New Roman" w:cs="Times New Roman"/>
          <w:szCs w:val="24"/>
        </w:rPr>
        <w:t xml:space="preserve">πιτροπής </w:t>
      </w:r>
      <w:r>
        <w:rPr>
          <w:rFonts w:eastAsia="Times New Roman" w:cs="Times New Roman"/>
          <w:szCs w:val="24"/>
        </w:rPr>
        <w:t>Μ</w:t>
      </w:r>
      <w:r w:rsidRPr="00A16CDF">
        <w:rPr>
          <w:rFonts w:eastAsia="Times New Roman" w:cs="Times New Roman"/>
          <w:szCs w:val="24"/>
        </w:rPr>
        <w:t xml:space="preserve">ορφωτικών </w:t>
      </w:r>
      <w:r>
        <w:rPr>
          <w:rFonts w:eastAsia="Times New Roman" w:cs="Times New Roman"/>
          <w:szCs w:val="24"/>
        </w:rPr>
        <w:t>Υ</w:t>
      </w:r>
      <w:r w:rsidRPr="00A16CDF">
        <w:rPr>
          <w:rFonts w:eastAsia="Times New Roman" w:cs="Times New Roman"/>
          <w:szCs w:val="24"/>
        </w:rPr>
        <w:t>ποθέσεων</w:t>
      </w:r>
      <w:r>
        <w:rPr>
          <w:rFonts w:eastAsia="Times New Roman" w:cs="Times New Roman"/>
          <w:szCs w:val="24"/>
        </w:rPr>
        <w:t>,</w:t>
      </w:r>
      <w:r w:rsidRPr="00A16CDF">
        <w:rPr>
          <w:rFonts w:eastAsia="Times New Roman" w:cs="Times New Roman"/>
          <w:szCs w:val="24"/>
        </w:rPr>
        <w:t xml:space="preserve"> όπως πρόσθεσε ο </w:t>
      </w:r>
      <w:r>
        <w:rPr>
          <w:rFonts w:eastAsia="Times New Roman" w:cs="Times New Roman"/>
          <w:szCs w:val="24"/>
        </w:rPr>
        <w:t>Υ</w:t>
      </w:r>
      <w:r w:rsidRPr="00A16CDF">
        <w:rPr>
          <w:rFonts w:eastAsia="Times New Roman" w:cs="Times New Roman"/>
          <w:szCs w:val="24"/>
        </w:rPr>
        <w:t>πουργός</w:t>
      </w:r>
      <w:r>
        <w:rPr>
          <w:rFonts w:eastAsia="Times New Roman" w:cs="Times New Roman"/>
          <w:szCs w:val="24"/>
        </w:rPr>
        <w:t>,</w:t>
      </w:r>
      <w:r w:rsidRPr="00A16CDF">
        <w:rPr>
          <w:rFonts w:eastAsia="Times New Roman" w:cs="Times New Roman"/>
          <w:szCs w:val="24"/>
        </w:rPr>
        <w:t xml:space="preserve"> κρίν</w:t>
      </w:r>
      <w:r>
        <w:rPr>
          <w:rFonts w:eastAsia="Times New Roman" w:cs="Times New Roman"/>
          <w:szCs w:val="24"/>
        </w:rPr>
        <w:t>ουμε</w:t>
      </w:r>
      <w:r w:rsidRPr="00A16CDF">
        <w:rPr>
          <w:rFonts w:eastAsia="Times New Roman" w:cs="Times New Roman"/>
          <w:szCs w:val="24"/>
        </w:rPr>
        <w:t xml:space="preserve"> απαραίτητη τη διαδικασία ανοιχτής πρόσκλησης ενδιαφέροντος και στην περίπτωση θεσμικής εκπροσώπ</w:t>
      </w:r>
      <w:r>
        <w:rPr>
          <w:rFonts w:eastAsia="Times New Roman" w:cs="Times New Roman"/>
          <w:szCs w:val="24"/>
        </w:rPr>
        <w:t>ησης</w:t>
      </w:r>
      <w:r w:rsidRPr="00A16CDF">
        <w:rPr>
          <w:rFonts w:eastAsia="Times New Roman" w:cs="Times New Roman"/>
          <w:szCs w:val="24"/>
        </w:rPr>
        <w:t xml:space="preserve"> </w:t>
      </w:r>
      <w:r>
        <w:rPr>
          <w:rFonts w:eastAsia="Times New Roman" w:cs="Times New Roman"/>
          <w:szCs w:val="24"/>
        </w:rPr>
        <w:t xml:space="preserve">αυτή να </w:t>
      </w:r>
      <w:r w:rsidRPr="00A16CDF">
        <w:rPr>
          <w:rFonts w:eastAsia="Times New Roman" w:cs="Times New Roman"/>
          <w:szCs w:val="24"/>
        </w:rPr>
        <w:t xml:space="preserve">ικανοποιείται κατόπιν πρότασης των αντίστοιχων </w:t>
      </w:r>
      <w:r>
        <w:rPr>
          <w:rFonts w:eastAsia="Times New Roman" w:cs="Times New Roman"/>
          <w:szCs w:val="24"/>
        </w:rPr>
        <w:t>θεσμών.</w:t>
      </w:r>
    </w:p>
    <w:p w14:paraId="4CC5BC5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A16CDF">
        <w:rPr>
          <w:rFonts w:eastAsia="Times New Roman" w:cs="Times New Roman"/>
          <w:szCs w:val="24"/>
        </w:rPr>
        <w:t xml:space="preserve">τα θέματα οργάνωσης αθλητικών </w:t>
      </w:r>
      <w:r>
        <w:rPr>
          <w:rFonts w:eastAsia="Times New Roman" w:cs="Times New Roman"/>
          <w:szCs w:val="24"/>
        </w:rPr>
        <w:t>σ</w:t>
      </w:r>
      <w:r w:rsidRPr="00A16CDF">
        <w:rPr>
          <w:rFonts w:eastAsia="Times New Roman" w:cs="Times New Roman"/>
          <w:szCs w:val="24"/>
        </w:rPr>
        <w:t>ωματείων</w:t>
      </w:r>
      <w:r>
        <w:rPr>
          <w:rFonts w:eastAsia="Times New Roman" w:cs="Times New Roman"/>
          <w:szCs w:val="24"/>
        </w:rPr>
        <w:t>,</w:t>
      </w:r>
      <w:r w:rsidRPr="00A16CDF">
        <w:rPr>
          <w:rFonts w:eastAsia="Times New Roman" w:cs="Times New Roman"/>
          <w:szCs w:val="24"/>
        </w:rPr>
        <w:t xml:space="preserve"> ενώσεων και ομοσπονδιών</w:t>
      </w:r>
      <w:r>
        <w:rPr>
          <w:rFonts w:eastAsia="Times New Roman" w:cs="Times New Roman"/>
          <w:szCs w:val="24"/>
        </w:rPr>
        <w:t>,</w:t>
      </w:r>
      <w:r w:rsidRPr="00A16CDF">
        <w:rPr>
          <w:rFonts w:eastAsia="Times New Roman" w:cs="Times New Roman"/>
          <w:szCs w:val="24"/>
        </w:rPr>
        <w:t xml:space="preserve"> όντως υπήρ</w:t>
      </w:r>
      <w:r>
        <w:rPr>
          <w:rFonts w:eastAsia="Times New Roman" w:cs="Times New Roman"/>
          <w:szCs w:val="24"/>
        </w:rPr>
        <w:t>ξ</w:t>
      </w:r>
      <w:r w:rsidRPr="00A16CDF">
        <w:rPr>
          <w:rFonts w:eastAsia="Times New Roman" w:cs="Times New Roman"/>
          <w:szCs w:val="24"/>
        </w:rPr>
        <w:t>ε μία ανακοίνω</w:t>
      </w:r>
      <w:r w:rsidRPr="00A16CDF">
        <w:rPr>
          <w:rFonts w:eastAsia="Times New Roman" w:cs="Times New Roman"/>
          <w:szCs w:val="24"/>
        </w:rPr>
        <w:t xml:space="preserve">ση από την </w:t>
      </w:r>
      <w:r>
        <w:rPr>
          <w:rFonts w:eastAsia="Times New Roman" w:cs="Times New Roman"/>
          <w:szCs w:val="24"/>
        </w:rPr>
        <w:t>ΕΟΕ,</w:t>
      </w:r>
      <w:r w:rsidRPr="00A16CDF">
        <w:rPr>
          <w:rFonts w:eastAsia="Times New Roman" w:cs="Times New Roman"/>
          <w:szCs w:val="24"/>
        </w:rPr>
        <w:t xml:space="preserve"> την οποία θα ήθελα να τη σχολιάσει και ο </w:t>
      </w:r>
      <w:r>
        <w:rPr>
          <w:rFonts w:eastAsia="Times New Roman" w:cs="Times New Roman"/>
          <w:szCs w:val="24"/>
        </w:rPr>
        <w:t>Υ</w:t>
      </w:r>
      <w:r w:rsidRPr="00A16CDF">
        <w:rPr>
          <w:rFonts w:eastAsia="Times New Roman" w:cs="Times New Roman"/>
          <w:szCs w:val="24"/>
        </w:rPr>
        <w:t>πουργός στη δευτερολογία του ίσως</w:t>
      </w:r>
      <w:r>
        <w:rPr>
          <w:rFonts w:eastAsia="Times New Roman" w:cs="Times New Roman"/>
          <w:szCs w:val="24"/>
        </w:rPr>
        <w:t>.</w:t>
      </w:r>
      <w:r w:rsidRPr="00A16CDF">
        <w:rPr>
          <w:rFonts w:eastAsia="Times New Roman" w:cs="Times New Roman"/>
          <w:szCs w:val="24"/>
        </w:rPr>
        <w:t xml:space="preserve"> Η αλήθεια είναι ότι το ύφος της ανακοίνωσης ήταν αρκετά οξύ</w:t>
      </w:r>
      <w:r>
        <w:rPr>
          <w:rFonts w:eastAsia="Times New Roman" w:cs="Times New Roman"/>
          <w:szCs w:val="24"/>
        </w:rPr>
        <w:t>,</w:t>
      </w:r>
      <w:r w:rsidRPr="00A16CDF">
        <w:rPr>
          <w:rFonts w:eastAsia="Times New Roman" w:cs="Times New Roman"/>
          <w:szCs w:val="24"/>
        </w:rPr>
        <w:t xml:space="preserve"> όχι </w:t>
      </w:r>
      <w:r>
        <w:rPr>
          <w:rFonts w:eastAsia="Times New Roman" w:cs="Times New Roman"/>
          <w:szCs w:val="24"/>
        </w:rPr>
        <w:t>π</w:t>
      </w:r>
      <w:r w:rsidRPr="00A16CDF">
        <w:rPr>
          <w:rFonts w:eastAsia="Times New Roman" w:cs="Times New Roman"/>
          <w:szCs w:val="24"/>
        </w:rPr>
        <w:t xml:space="preserve">άντως τόσο </w:t>
      </w:r>
      <w:r>
        <w:rPr>
          <w:rFonts w:eastAsia="Times New Roman" w:cs="Times New Roman"/>
          <w:szCs w:val="24"/>
        </w:rPr>
        <w:t xml:space="preserve">οξύ </w:t>
      </w:r>
      <w:r w:rsidRPr="00A16CDF">
        <w:rPr>
          <w:rFonts w:eastAsia="Times New Roman" w:cs="Times New Roman"/>
          <w:szCs w:val="24"/>
        </w:rPr>
        <w:t xml:space="preserve">όπως του εκπροσώπου του Γενικού Γραμματέα της Ολυμπιακής </w:t>
      </w:r>
      <w:r>
        <w:rPr>
          <w:rFonts w:eastAsia="Times New Roman" w:cs="Times New Roman"/>
          <w:szCs w:val="24"/>
        </w:rPr>
        <w:t>Ε</w:t>
      </w:r>
      <w:r w:rsidRPr="00A16CDF">
        <w:rPr>
          <w:rFonts w:eastAsia="Times New Roman" w:cs="Times New Roman"/>
          <w:szCs w:val="24"/>
        </w:rPr>
        <w:t>πιτροπής κατά την ακρόασ</w:t>
      </w:r>
      <w:r w:rsidRPr="00A16CDF">
        <w:rPr>
          <w:rFonts w:eastAsia="Times New Roman" w:cs="Times New Roman"/>
          <w:szCs w:val="24"/>
        </w:rPr>
        <w:t>η των φορέων</w:t>
      </w:r>
      <w:r>
        <w:rPr>
          <w:rFonts w:eastAsia="Times New Roman" w:cs="Times New Roman"/>
          <w:szCs w:val="24"/>
        </w:rPr>
        <w:t>.</w:t>
      </w:r>
    </w:p>
    <w:p w14:paraId="4CC5BC5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Τ</w:t>
      </w:r>
      <w:r w:rsidRPr="00A16CDF">
        <w:rPr>
          <w:rFonts w:eastAsia="Times New Roman" w:cs="Times New Roman"/>
          <w:szCs w:val="24"/>
        </w:rPr>
        <w:t>ο σίγουρο είναι ότι εμείς</w:t>
      </w:r>
      <w:r>
        <w:rPr>
          <w:rFonts w:eastAsia="Times New Roman" w:cs="Times New Roman"/>
          <w:szCs w:val="24"/>
        </w:rPr>
        <w:t>,</w:t>
      </w:r>
      <w:r w:rsidRPr="00A16CDF">
        <w:rPr>
          <w:rFonts w:eastAsia="Times New Roman" w:cs="Times New Roman"/>
          <w:szCs w:val="24"/>
        </w:rPr>
        <w:t xml:space="preserve"> το </w:t>
      </w:r>
      <w:r>
        <w:rPr>
          <w:rFonts w:eastAsia="Times New Roman" w:cs="Times New Roman"/>
          <w:szCs w:val="24"/>
        </w:rPr>
        <w:t>Ποτάμι, κ</w:t>
      </w:r>
      <w:r w:rsidRPr="00A16CDF">
        <w:rPr>
          <w:rFonts w:eastAsia="Times New Roman" w:cs="Times New Roman"/>
          <w:szCs w:val="24"/>
        </w:rPr>
        <w:t>ι εγώ προσωπικά</w:t>
      </w:r>
      <w:r>
        <w:rPr>
          <w:rFonts w:eastAsia="Times New Roman" w:cs="Times New Roman"/>
          <w:szCs w:val="24"/>
        </w:rPr>
        <w:t>,</w:t>
      </w:r>
      <w:r w:rsidRPr="00A16CDF">
        <w:rPr>
          <w:rFonts w:eastAsia="Times New Roman" w:cs="Times New Roman"/>
          <w:szCs w:val="24"/>
        </w:rPr>
        <w:t xml:space="preserve"> θέλουμε να δούμε περισσότερες προβλέψεις </w:t>
      </w:r>
      <w:r>
        <w:rPr>
          <w:rFonts w:eastAsia="Times New Roman" w:cs="Times New Roman"/>
          <w:szCs w:val="24"/>
        </w:rPr>
        <w:t>καλής</w:t>
      </w:r>
      <w:r w:rsidRPr="00A16CDF">
        <w:rPr>
          <w:rFonts w:eastAsia="Times New Roman" w:cs="Times New Roman"/>
          <w:szCs w:val="24"/>
        </w:rPr>
        <w:t xml:space="preserve"> διακυβέρνηση</w:t>
      </w:r>
      <w:r>
        <w:rPr>
          <w:rFonts w:eastAsia="Times New Roman" w:cs="Times New Roman"/>
          <w:szCs w:val="24"/>
        </w:rPr>
        <w:t>ς</w:t>
      </w:r>
      <w:r w:rsidRPr="00A16CDF">
        <w:rPr>
          <w:rFonts w:eastAsia="Times New Roman" w:cs="Times New Roman"/>
          <w:szCs w:val="24"/>
        </w:rPr>
        <w:t xml:space="preserve"> </w:t>
      </w:r>
      <w:r>
        <w:rPr>
          <w:rFonts w:eastAsia="Times New Roman" w:cs="Times New Roman"/>
          <w:szCs w:val="24"/>
        </w:rPr>
        <w:t>σ</w:t>
      </w:r>
      <w:r w:rsidRPr="00A16CDF">
        <w:rPr>
          <w:rFonts w:eastAsia="Times New Roman" w:cs="Times New Roman"/>
          <w:szCs w:val="24"/>
        </w:rPr>
        <w:t>τον αθλητισμό</w:t>
      </w:r>
      <w:r>
        <w:rPr>
          <w:rFonts w:eastAsia="Times New Roman" w:cs="Times New Roman"/>
          <w:szCs w:val="24"/>
        </w:rPr>
        <w:t>,</w:t>
      </w:r>
      <w:r w:rsidRPr="00A16CDF">
        <w:rPr>
          <w:rFonts w:eastAsia="Times New Roman" w:cs="Times New Roman"/>
          <w:szCs w:val="24"/>
        </w:rPr>
        <w:t xml:space="preserve"> με βάση τα όσα συζητούνται και στο </w:t>
      </w:r>
      <w:r>
        <w:rPr>
          <w:rFonts w:eastAsia="Times New Roman" w:cs="Times New Roman"/>
          <w:szCs w:val="24"/>
        </w:rPr>
        <w:t>Σ</w:t>
      </w:r>
      <w:r w:rsidRPr="00A16CDF">
        <w:rPr>
          <w:rFonts w:eastAsia="Times New Roman" w:cs="Times New Roman"/>
          <w:szCs w:val="24"/>
        </w:rPr>
        <w:t>υμβούλιο της Ευρώπης και σας τα ανέπτυξ</w:t>
      </w:r>
      <w:r>
        <w:rPr>
          <w:rFonts w:eastAsia="Times New Roman" w:cs="Times New Roman"/>
          <w:szCs w:val="24"/>
        </w:rPr>
        <w:t>α και</w:t>
      </w:r>
      <w:r w:rsidRPr="00A16CDF">
        <w:rPr>
          <w:rFonts w:eastAsia="Times New Roman" w:cs="Times New Roman"/>
          <w:szCs w:val="24"/>
        </w:rPr>
        <w:t xml:space="preserve"> </w:t>
      </w:r>
      <w:r>
        <w:rPr>
          <w:rFonts w:eastAsia="Times New Roman" w:cs="Times New Roman"/>
          <w:szCs w:val="24"/>
        </w:rPr>
        <w:t>σ</w:t>
      </w:r>
      <w:r w:rsidRPr="00A16CDF">
        <w:rPr>
          <w:rFonts w:eastAsia="Times New Roman" w:cs="Times New Roman"/>
          <w:szCs w:val="24"/>
        </w:rPr>
        <w:t xml:space="preserve">τις </w:t>
      </w:r>
      <w:r>
        <w:rPr>
          <w:rFonts w:eastAsia="Times New Roman" w:cs="Times New Roman"/>
          <w:szCs w:val="24"/>
        </w:rPr>
        <w:t>ε</w:t>
      </w:r>
      <w:r w:rsidRPr="00A16CDF">
        <w:rPr>
          <w:rFonts w:eastAsia="Times New Roman" w:cs="Times New Roman"/>
          <w:szCs w:val="24"/>
        </w:rPr>
        <w:t>πιτροπές</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Το</w:t>
      </w:r>
      <w:r w:rsidRPr="00A16CDF">
        <w:rPr>
          <w:rFonts w:eastAsia="Times New Roman" w:cs="Times New Roman"/>
          <w:szCs w:val="24"/>
        </w:rPr>
        <w:t xml:space="preserve"> </w:t>
      </w:r>
      <w:r>
        <w:rPr>
          <w:rFonts w:eastAsia="Times New Roman" w:cs="Times New Roman"/>
          <w:szCs w:val="24"/>
        </w:rPr>
        <w:t>Σ</w:t>
      </w:r>
      <w:r w:rsidRPr="00A16CDF">
        <w:rPr>
          <w:rFonts w:eastAsia="Times New Roman" w:cs="Times New Roman"/>
          <w:szCs w:val="24"/>
        </w:rPr>
        <w:t>υμβούλι</w:t>
      </w:r>
      <w:r w:rsidRPr="00A16CDF">
        <w:rPr>
          <w:rFonts w:eastAsia="Times New Roman" w:cs="Times New Roman"/>
          <w:szCs w:val="24"/>
        </w:rPr>
        <w:t>ο της Ευρώπης μιλάει για κριτήρια καλή</w:t>
      </w:r>
      <w:r>
        <w:rPr>
          <w:rFonts w:eastAsia="Times New Roman" w:cs="Times New Roman"/>
          <w:szCs w:val="24"/>
        </w:rPr>
        <w:t>ς</w:t>
      </w:r>
      <w:r w:rsidRPr="00A16CDF">
        <w:rPr>
          <w:rFonts w:eastAsia="Times New Roman" w:cs="Times New Roman"/>
          <w:szCs w:val="24"/>
        </w:rPr>
        <w:t xml:space="preserve"> διακυβέρνηση</w:t>
      </w:r>
      <w:r>
        <w:rPr>
          <w:rFonts w:eastAsia="Times New Roman" w:cs="Times New Roman"/>
          <w:szCs w:val="24"/>
        </w:rPr>
        <w:t>ς</w:t>
      </w:r>
      <w:r w:rsidRPr="00A16CDF">
        <w:rPr>
          <w:rFonts w:eastAsia="Times New Roman" w:cs="Times New Roman"/>
          <w:szCs w:val="24"/>
        </w:rPr>
        <w:t xml:space="preserve"> </w:t>
      </w:r>
      <w:r>
        <w:rPr>
          <w:rFonts w:eastAsia="Times New Roman" w:cs="Times New Roman"/>
          <w:szCs w:val="24"/>
        </w:rPr>
        <w:t xml:space="preserve">και </w:t>
      </w:r>
      <w:r w:rsidRPr="00A16CDF">
        <w:rPr>
          <w:rFonts w:eastAsia="Times New Roman" w:cs="Times New Roman"/>
          <w:szCs w:val="24"/>
        </w:rPr>
        <w:t xml:space="preserve">ακεραιότητας και σας καταθέτω </w:t>
      </w:r>
      <w:r>
        <w:rPr>
          <w:rFonts w:eastAsia="Times New Roman" w:cs="Times New Roman"/>
          <w:szCs w:val="24"/>
        </w:rPr>
        <w:t xml:space="preserve">για τα Πρακτικά </w:t>
      </w:r>
      <w:r w:rsidRPr="00A16CDF">
        <w:rPr>
          <w:rFonts w:eastAsia="Times New Roman" w:cs="Times New Roman"/>
          <w:szCs w:val="24"/>
        </w:rPr>
        <w:t>το πρόσφατο ψήφισμα το</w:t>
      </w:r>
      <w:r>
        <w:rPr>
          <w:rFonts w:eastAsia="Times New Roman" w:cs="Times New Roman"/>
          <w:szCs w:val="24"/>
        </w:rPr>
        <w:t>υ Σ</w:t>
      </w:r>
      <w:r w:rsidRPr="00A16CDF">
        <w:rPr>
          <w:rFonts w:eastAsia="Times New Roman" w:cs="Times New Roman"/>
          <w:szCs w:val="24"/>
        </w:rPr>
        <w:t>υμβο</w:t>
      </w:r>
      <w:r>
        <w:rPr>
          <w:rFonts w:eastAsia="Times New Roman" w:cs="Times New Roman"/>
          <w:szCs w:val="24"/>
        </w:rPr>
        <w:t>υλίου</w:t>
      </w:r>
      <w:r w:rsidRPr="00A16CDF">
        <w:rPr>
          <w:rFonts w:eastAsia="Times New Roman" w:cs="Times New Roman"/>
          <w:szCs w:val="24"/>
        </w:rPr>
        <w:t xml:space="preserve"> της Ευρώπης με τίτλο</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«Π</w:t>
      </w:r>
      <w:r w:rsidRPr="00A16CDF">
        <w:rPr>
          <w:rFonts w:eastAsia="Times New Roman" w:cs="Times New Roman"/>
          <w:szCs w:val="24"/>
        </w:rPr>
        <w:t xml:space="preserve">ρος ένα </w:t>
      </w:r>
      <w:r>
        <w:rPr>
          <w:rFonts w:eastAsia="Times New Roman" w:cs="Times New Roman"/>
          <w:szCs w:val="24"/>
        </w:rPr>
        <w:t>π</w:t>
      </w:r>
      <w:r w:rsidRPr="00A16CDF">
        <w:rPr>
          <w:rFonts w:eastAsia="Times New Roman" w:cs="Times New Roman"/>
          <w:szCs w:val="24"/>
        </w:rPr>
        <w:t>λαίσιο σύγχρον</w:t>
      </w:r>
      <w:r>
        <w:rPr>
          <w:rFonts w:eastAsia="Times New Roman" w:cs="Times New Roman"/>
          <w:szCs w:val="24"/>
        </w:rPr>
        <w:t>η</w:t>
      </w:r>
      <w:r w:rsidRPr="00A16CDF">
        <w:rPr>
          <w:rFonts w:eastAsia="Times New Roman" w:cs="Times New Roman"/>
          <w:szCs w:val="24"/>
        </w:rPr>
        <w:t>ς αθλητικ</w:t>
      </w:r>
      <w:r>
        <w:rPr>
          <w:rFonts w:eastAsia="Times New Roman" w:cs="Times New Roman"/>
          <w:szCs w:val="24"/>
        </w:rPr>
        <w:t>ή</w:t>
      </w:r>
      <w:r w:rsidRPr="00A16CDF">
        <w:rPr>
          <w:rFonts w:eastAsia="Times New Roman" w:cs="Times New Roman"/>
          <w:szCs w:val="24"/>
        </w:rPr>
        <w:t>ς διακυβέρνησης</w:t>
      </w:r>
      <w:r>
        <w:rPr>
          <w:rFonts w:eastAsia="Times New Roman" w:cs="Times New Roman"/>
          <w:szCs w:val="24"/>
        </w:rPr>
        <w:t>»,</w:t>
      </w:r>
      <w:r w:rsidRPr="00A16CDF">
        <w:rPr>
          <w:rFonts w:eastAsia="Times New Roman" w:cs="Times New Roman"/>
          <w:szCs w:val="24"/>
        </w:rPr>
        <w:t xml:space="preserve"> του</w:t>
      </w:r>
      <w:r>
        <w:rPr>
          <w:rFonts w:eastAsia="Times New Roman" w:cs="Times New Roman"/>
          <w:szCs w:val="24"/>
        </w:rPr>
        <w:t xml:space="preserve"> Δανού </w:t>
      </w:r>
      <w:r>
        <w:rPr>
          <w:rFonts w:eastAsia="Times New Roman" w:cs="Times New Roman"/>
          <w:szCs w:val="24"/>
        </w:rPr>
        <w:t>Μόγκενς Γιένσεν</w:t>
      </w:r>
      <w:r>
        <w:rPr>
          <w:rFonts w:eastAsia="Times New Roman" w:cs="Times New Roman"/>
          <w:szCs w:val="24"/>
        </w:rPr>
        <w:t xml:space="preserve">, </w:t>
      </w:r>
      <w:r w:rsidRPr="00A16CDF">
        <w:rPr>
          <w:rFonts w:eastAsia="Times New Roman" w:cs="Times New Roman"/>
          <w:szCs w:val="24"/>
        </w:rPr>
        <w:t xml:space="preserve">που είναι </w:t>
      </w:r>
      <w:r w:rsidRPr="00A16CDF">
        <w:rPr>
          <w:rFonts w:eastAsia="Times New Roman" w:cs="Times New Roman"/>
          <w:szCs w:val="24"/>
        </w:rPr>
        <w:t>τροφή για σκέψη</w:t>
      </w:r>
      <w:r>
        <w:rPr>
          <w:rFonts w:eastAsia="Times New Roman" w:cs="Times New Roman"/>
          <w:szCs w:val="24"/>
        </w:rPr>
        <w:t>.</w:t>
      </w:r>
    </w:p>
    <w:p w14:paraId="4CC5BC57" w14:textId="77777777" w:rsidR="005D719C" w:rsidRDefault="00627F40">
      <w:pPr>
        <w:spacing w:line="600" w:lineRule="auto"/>
        <w:ind w:firstLine="720"/>
        <w:jc w:val="both"/>
        <w:rPr>
          <w:rFonts w:eastAsia="Times New Roman" w:cs="Times New Roman"/>
          <w:szCs w:val="24"/>
        </w:rPr>
      </w:pPr>
      <w:r w:rsidRPr="00404E28">
        <w:rPr>
          <w:rFonts w:eastAsia="Times New Roman"/>
          <w:szCs w:val="24"/>
        </w:rPr>
        <w:t xml:space="preserve">(Στο σημείο αυτό ο Βουλευτής κ. </w:t>
      </w:r>
      <w:r>
        <w:rPr>
          <w:rFonts w:eastAsia="Times New Roman"/>
          <w:szCs w:val="24"/>
        </w:rPr>
        <w:t>Γεώργιος Μαυρωτάς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 xml:space="preserve">εται </w:t>
      </w:r>
      <w:r w:rsidRPr="00404E28">
        <w:rPr>
          <w:rFonts w:eastAsia="Times New Roman"/>
          <w:szCs w:val="24"/>
        </w:rPr>
        <w:t xml:space="preserve">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4CC5BC5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A16CDF">
        <w:rPr>
          <w:rFonts w:eastAsia="Times New Roman" w:cs="Times New Roman"/>
          <w:szCs w:val="24"/>
        </w:rPr>
        <w:t>κεί βλέπουμε το πλαίσιο το ο</w:t>
      </w:r>
      <w:r w:rsidRPr="00A16CDF">
        <w:rPr>
          <w:rFonts w:eastAsia="Times New Roman" w:cs="Times New Roman"/>
          <w:szCs w:val="24"/>
        </w:rPr>
        <w:t>ποίο θα μπορούσε να δημιουργηθεί και να θεσμοθετηθεί</w:t>
      </w:r>
      <w:r>
        <w:rPr>
          <w:rFonts w:eastAsia="Times New Roman" w:cs="Times New Roman"/>
          <w:szCs w:val="24"/>
        </w:rPr>
        <w:t>,</w:t>
      </w:r>
      <w:r w:rsidRPr="00A16CDF">
        <w:rPr>
          <w:rFonts w:eastAsia="Times New Roman" w:cs="Times New Roman"/>
          <w:szCs w:val="24"/>
        </w:rPr>
        <w:t xml:space="preserve"> έχοντας μέσα </w:t>
      </w:r>
      <w:r>
        <w:rPr>
          <w:rFonts w:eastAsia="Times New Roman" w:cs="Times New Roman"/>
          <w:szCs w:val="24"/>
        </w:rPr>
        <w:t xml:space="preserve">στοιχεία </w:t>
      </w:r>
      <w:r w:rsidRPr="00A16CDF">
        <w:rPr>
          <w:rFonts w:eastAsia="Times New Roman" w:cs="Times New Roman"/>
          <w:szCs w:val="24"/>
        </w:rPr>
        <w:t>διαφάνειας</w:t>
      </w:r>
      <w:r>
        <w:rPr>
          <w:rFonts w:eastAsia="Times New Roman" w:cs="Times New Roman"/>
          <w:szCs w:val="24"/>
        </w:rPr>
        <w:t>,</w:t>
      </w:r>
      <w:r w:rsidRPr="00A16CDF">
        <w:rPr>
          <w:rFonts w:eastAsia="Times New Roman" w:cs="Times New Roman"/>
          <w:szCs w:val="24"/>
        </w:rPr>
        <w:t xml:space="preserve"> λογοδοσίας</w:t>
      </w:r>
      <w:r>
        <w:rPr>
          <w:rFonts w:eastAsia="Times New Roman" w:cs="Times New Roman"/>
          <w:szCs w:val="24"/>
        </w:rPr>
        <w:t>,</w:t>
      </w:r>
      <w:r w:rsidRPr="00A16CDF">
        <w:rPr>
          <w:rFonts w:eastAsia="Times New Roman" w:cs="Times New Roman"/>
          <w:szCs w:val="24"/>
        </w:rPr>
        <w:t xml:space="preserve"> όπως η δημοσίευση για τις ομοσπονδίες της ημερήσιας διάταξης των </w:t>
      </w:r>
      <w:r w:rsidRPr="00A16CDF">
        <w:rPr>
          <w:rFonts w:eastAsia="Times New Roman" w:cs="Times New Roman"/>
          <w:szCs w:val="24"/>
        </w:rPr>
        <w:t>διοικητικών συμβουλίω</w:t>
      </w:r>
      <w:r w:rsidRPr="00A16CDF">
        <w:rPr>
          <w:rFonts w:eastAsia="Times New Roman" w:cs="Times New Roman"/>
          <w:szCs w:val="24"/>
        </w:rPr>
        <w:t>ν</w:t>
      </w:r>
      <w:r>
        <w:rPr>
          <w:rFonts w:eastAsia="Times New Roman" w:cs="Times New Roman"/>
          <w:szCs w:val="24"/>
        </w:rPr>
        <w:t>,</w:t>
      </w:r>
      <w:r w:rsidRPr="00A16CDF">
        <w:rPr>
          <w:rFonts w:eastAsia="Times New Roman" w:cs="Times New Roman"/>
          <w:szCs w:val="24"/>
        </w:rPr>
        <w:t xml:space="preserve"> των αποφάσεων </w:t>
      </w:r>
      <w:r>
        <w:rPr>
          <w:rFonts w:eastAsia="Times New Roman" w:cs="Times New Roman"/>
          <w:szCs w:val="24"/>
        </w:rPr>
        <w:t xml:space="preserve">ή </w:t>
      </w:r>
      <w:r w:rsidRPr="00A16CDF">
        <w:rPr>
          <w:rFonts w:eastAsia="Times New Roman" w:cs="Times New Roman"/>
          <w:szCs w:val="24"/>
        </w:rPr>
        <w:t xml:space="preserve">και των πρακτικών των </w:t>
      </w:r>
      <w:r w:rsidRPr="00A16CDF">
        <w:rPr>
          <w:rFonts w:eastAsia="Times New Roman" w:cs="Times New Roman"/>
          <w:szCs w:val="24"/>
        </w:rPr>
        <w:t>διοικητικών συμβουλίω</w:t>
      </w:r>
      <w:r w:rsidRPr="00A16CDF">
        <w:rPr>
          <w:rFonts w:eastAsia="Times New Roman" w:cs="Times New Roman"/>
          <w:szCs w:val="24"/>
        </w:rPr>
        <w:t>ν</w:t>
      </w:r>
      <w:r>
        <w:rPr>
          <w:rFonts w:eastAsia="Times New Roman" w:cs="Times New Roman"/>
          <w:szCs w:val="24"/>
        </w:rPr>
        <w:t>,</w:t>
      </w:r>
      <w:r w:rsidRPr="00A16CDF">
        <w:rPr>
          <w:rFonts w:eastAsia="Times New Roman" w:cs="Times New Roman"/>
          <w:szCs w:val="24"/>
        </w:rPr>
        <w:t xml:space="preserve"> των ι</w:t>
      </w:r>
      <w:r w:rsidRPr="00A16CDF">
        <w:rPr>
          <w:rFonts w:eastAsia="Times New Roman" w:cs="Times New Roman"/>
          <w:szCs w:val="24"/>
        </w:rPr>
        <w:t xml:space="preserve">σολογισμών και των οικονομικών καταστάσεων στο site της κάθε </w:t>
      </w:r>
      <w:r w:rsidRPr="00A16CDF">
        <w:rPr>
          <w:rFonts w:eastAsia="Times New Roman" w:cs="Times New Roman"/>
          <w:szCs w:val="24"/>
        </w:rPr>
        <w:lastRenderedPageBreak/>
        <w:t>ο</w:t>
      </w:r>
      <w:r w:rsidRPr="00A16CDF">
        <w:rPr>
          <w:rFonts w:eastAsia="Times New Roman" w:cs="Times New Roman"/>
          <w:szCs w:val="24"/>
        </w:rPr>
        <w:t>μοσπονδίας</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Τ</w:t>
      </w:r>
      <w:r w:rsidRPr="00A16CDF">
        <w:rPr>
          <w:rFonts w:eastAsia="Times New Roman" w:cs="Times New Roman"/>
          <w:szCs w:val="24"/>
        </w:rPr>
        <w:t>έτοια βήματα</w:t>
      </w:r>
      <w:r>
        <w:rPr>
          <w:rFonts w:eastAsia="Times New Roman" w:cs="Times New Roman"/>
          <w:szCs w:val="24"/>
        </w:rPr>
        <w:t>,</w:t>
      </w:r>
      <w:r w:rsidRPr="00A16CDF">
        <w:rPr>
          <w:rFonts w:eastAsia="Times New Roman" w:cs="Times New Roman"/>
          <w:szCs w:val="24"/>
        </w:rPr>
        <w:t xml:space="preserve"> δηλαδή</w:t>
      </w:r>
      <w:r>
        <w:rPr>
          <w:rFonts w:eastAsia="Times New Roman" w:cs="Times New Roman"/>
          <w:szCs w:val="24"/>
        </w:rPr>
        <w:t>,</w:t>
      </w:r>
      <w:r w:rsidRPr="00A16CDF">
        <w:rPr>
          <w:rFonts w:eastAsia="Times New Roman" w:cs="Times New Roman"/>
          <w:szCs w:val="24"/>
        </w:rPr>
        <w:t xml:space="preserve"> διαφάνειας και λογοδοσίας είναι που θα θέλαμε να δούμε</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Α</w:t>
      </w:r>
      <w:r w:rsidRPr="00A16CDF">
        <w:rPr>
          <w:rFonts w:eastAsia="Times New Roman" w:cs="Times New Roman"/>
          <w:szCs w:val="24"/>
        </w:rPr>
        <w:t xml:space="preserve">κούγονται πολλά για αδιαφάνεια </w:t>
      </w:r>
      <w:r>
        <w:rPr>
          <w:rFonts w:eastAsia="Times New Roman" w:cs="Times New Roman"/>
          <w:szCs w:val="24"/>
        </w:rPr>
        <w:t>κ</w:t>
      </w:r>
      <w:r w:rsidRPr="00A16CDF">
        <w:rPr>
          <w:rFonts w:eastAsia="Times New Roman" w:cs="Times New Roman"/>
          <w:szCs w:val="24"/>
        </w:rPr>
        <w:t>αι σίγουρα δεν μπορεί οι αθλητικές ομοσπονδίες να είναι μαύρα κουτιά</w:t>
      </w:r>
      <w:r>
        <w:rPr>
          <w:rFonts w:eastAsia="Times New Roman" w:cs="Times New Roman"/>
          <w:szCs w:val="24"/>
        </w:rPr>
        <w:t>,</w:t>
      </w:r>
      <w:r w:rsidRPr="00A16CDF">
        <w:rPr>
          <w:rFonts w:eastAsia="Times New Roman" w:cs="Times New Roman"/>
          <w:szCs w:val="24"/>
        </w:rPr>
        <w:t xml:space="preserve"> </w:t>
      </w:r>
      <w:r w:rsidRPr="00A16CDF">
        <w:rPr>
          <w:rFonts w:eastAsia="Times New Roman" w:cs="Times New Roman"/>
          <w:szCs w:val="24"/>
        </w:rPr>
        <w:t>ειδικά σήμερα το 2019</w:t>
      </w:r>
      <w:r>
        <w:rPr>
          <w:rFonts w:eastAsia="Times New Roman" w:cs="Times New Roman"/>
          <w:szCs w:val="24"/>
        </w:rPr>
        <w:t>.</w:t>
      </w:r>
      <w:r w:rsidRPr="00A16CDF">
        <w:rPr>
          <w:rFonts w:eastAsia="Times New Roman" w:cs="Times New Roman"/>
          <w:szCs w:val="24"/>
        </w:rPr>
        <w:t xml:space="preserve"> </w:t>
      </w:r>
    </w:p>
    <w:p w14:paraId="4CC5BC5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A16CDF">
        <w:rPr>
          <w:rFonts w:eastAsia="Times New Roman" w:cs="Times New Roman"/>
          <w:szCs w:val="24"/>
        </w:rPr>
        <w:t>το νομοσχέδιο έχουν ανακύψει διάφορα ζητήματα</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Ξ</w:t>
      </w:r>
      <w:r w:rsidRPr="00A16CDF">
        <w:rPr>
          <w:rFonts w:eastAsia="Times New Roman" w:cs="Times New Roman"/>
          <w:szCs w:val="24"/>
        </w:rPr>
        <w:t>εχωρίζω την εισαγωγή των διαφορετικών ψηφοδελτίων στις αρχαιρεσίες</w:t>
      </w:r>
      <w:r>
        <w:rPr>
          <w:rFonts w:eastAsia="Times New Roman" w:cs="Times New Roman"/>
          <w:szCs w:val="24"/>
        </w:rPr>
        <w:t>,</w:t>
      </w:r>
      <w:r w:rsidRPr="00A16CDF">
        <w:rPr>
          <w:rFonts w:eastAsia="Times New Roman" w:cs="Times New Roman"/>
          <w:szCs w:val="24"/>
        </w:rPr>
        <w:t xml:space="preserve"> την ποσόστωση </w:t>
      </w:r>
      <w:r>
        <w:rPr>
          <w:rFonts w:eastAsia="Times New Roman" w:cs="Times New Roman"/>
          <w:szCs w:val="24"/>
        </w:rPr>
        <w:t>φύλου</w:t>
      </w:r>
      <w:r w:rsidRPr="00A16CDF">
        <w:rPr>
          <w:rFonts w:eastAsia="Times New Roman" w:cs="Times New Roman"/>
          <w:szCs w:val="24"/>
        </w:rPr>
        <w:t xml:space="preserve"> και τον περιορισμό των θητειών των αθλητικών παραγόντων</w:t>
      </w:r>
      <w:r>
        <w:rPr>
          <w:rFonts w:eastAsia="Times New Roman" w:cs="Times New Roman"/>
          <w:szCs w:val="24"/>
        </w:rPr>
        <w:t>.</w:t>
      </w:r>
    </w:p>
    <w:p w14:paraId="4CC5BC5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Ας πάμε</w:t>
      </w:r>
      <w:r w:rsidRPr="00A16CDF">
        <w:rPr>
          <w:rFonts w:eastAsia="Times New Roman" w:cs="Times New Roman"/>
          <w:szCs w:val="24"/>
        </w:rPr>
        <w:t xml:space="preserve"> </w:t>
      </w:r>
      <w:r>
        <w:rPr>
          <w:rFonts w:eastAsia="Times New Roman" w:cs="Times New Roman"/>
          <w:szCs w:val="24"/>
        </w:rPr>
        <w:t>στο εκλογικό σύστημα. Θ</w:t>
      </w:r>
      <w:r w:rsidRPr="00A16CDF">
        <w:rPr>
          <w:rFonts w:eastAsia="Times New Roman" w:cs="Times New Roman"/>
          <w:szCs w:val="24"/>
        </w:rPr>
        <w:t xml:space="preserve">α μπορούσε να ισχυριστεί κάποιος </w:t>
      </w:r>
      <w:r>
        <w:rPr>
          <w:rFonts w:eastAsia="Times New Roman" w:cs="Times New Roman"/>
          <w:szCs w:val="24"/>
        </w:rPr>
        <w:t xml:space="preserve">ότι οι </w:t>
      </w:r>
      <w:r w:rsidRPr="00A16CDF">
        <w:rPr>
          <w:rFonts w:eastAsia="Times New Roman" w:cs="Times New Roman"/>
          <w:szCs w:val="24"/>
        </w:rPr>
        <w:t>κυβερν</w:t>
      </w:r>
      <w:r>
        <w:rPr>
          <w:rFonts w:eastAsia="Times New Roman" w:cs="Times New Roman"/>
          <w:szCs w:val="24"/>
        </w:rPr>
        <w:t>ητικές</w:t>
      </w:r>
      <w:r w:rsidRPr="00A16CDF">
        <w:rPr>
          <w:rFonts w:eastAsia="Times New Roman" w:cs="Times New Roman"/>
          <w:szCs w:val="24"/>
        </w:rPr>
        <w:t xml:space="preserve"> πρ</w:t>
      </w:r>
      <w:r>
        <w:rPr>
          <w:rFonts w:eastAsia="Times New Roman" w:cs="Times New Roman"/>
          <w:szCs w:val="24"/>
        </w:rPr>
        <w:t>οτάσεις</w:t>
      </w:r>
      <w:r w:rsidRPr="00A16CDF">
        <w:rPr>
          <w:rFonts w:eastAsia="Times New Roman" w:cs="Times New Roman"/>
          <w:szCs w:val="24"/>
        </w:rPr>
        <w:t xml:space="preserve"> είναι μία προσπάθεια για αντιπροσωπευτική εκπροσώπηση</w:t>
      </w:r>
      <w:r>
        <w:rPr>
          <w:rFonts w:eastAsia="Times New Roman" w:cs="Times New Roman"/>
          <w:szCs w:val="24"/>
        </w:rPr>
        <w:t>.</w:t>
      </w:r>
      <w:r w:rsidRPr="00A16CDF">
        <w:rPr>
          <w:rFonts w:eastAsia="Times New Roman" w:cs="Times New Roman"/>
          <w:szCs w:val="24"/>
        </w:rPr>
        <w:t xml:space="preserve"> Εμείς έχουμε</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όμως,</w:t>
      </w:r>
      <w:r w:rsidRPr="00A16CDF">
        <w:rPr>
          <w:rFonts w:eastAsia="Times New Roman" w:cs="Times New Roman"/>
          <w:szCs w:val="24"/>
        </w:rPr>
        <w:t xml:space="preserve"> μία άλλη ανησυχία</w:t>
      </w:r>
      <w:r>
        <w:rPr>
          <w:rFonts w:eastAsia="Times New Roman" w:cs="Times New Roman"/>
          <w:szCs w:val="24"/>
        </w:rPr>
        <w:t>,</w:t>
      </w:r>
      <w:r w:rsidRPr="00A16CDF">
        <w:rPr>
          <w:rFonts w:eastAsia="Times New Roman" w:cs="Times New Roman"/>
          <w:szCs w:val="24"/>
        </w:rPr>
        <w:t xml:space="preserve"> μήπως τα διαφορετικά ψηφοδέλτια μετατρέψουν και τις εκλογές στον αθλητικό χώρο</w:t>
      </w:r>
      <w:r>
        <w:rPr>
          <w:rFonts w:eastAsia="Times New Roman" w:cs="Times New Roman"/>
          <w:szCs w:val="24"/>
        </w:rPr>
        <w:t>,</w:t>
      </w:r>
      <w:r w:rsidRPr="00A16CDF">
        <w:rPr>
          <w:rFonts w:eastAsia="Times New Roman" w:cs="Times New Roman"/>
          <w:szCs w:val="24"/>
        </w:rPr>
        <w:t xml:space="preserve"> όπως το έχουν κάνει</w:t>
      </w:r>
      <w:r w:rsidRPr="00A16CDF">
        <w:rPr>
          <w:rFonts w:eastAsia="Times New Roman" w:cs="Times New Roman"/>
          <w:szCs w:val="24"/>
        </w:rPr>
        <w:t xml:space="preserve"> στο</w:t>
      </w:r>
      <w:r>
        <w:rPr>
          <w:rFonts w:eastAsia="Times New Roman" w:cs="Times New Roman"/>
          <w:szCs w:val="24"/>
        </w:rPr>
        <w:t>ν</w:t>
      </w:r>
      <w:r w:rsidRPr="00A16CDF">
        <w:rPr>
          <w:rFonts w:eastAsia="Times New Roman" w:cs="Times New Roman"/>
          <w:szCs w:val="24"/>
        </w:rPr>
        <w:t xml:space="preserve"> συνδικαλιστικό χώρο και στο</w:t>
      </w:r>
      <w:r>
        <w:rPr>
          <w:rFonts w:eastAsia="Times New Roman" w:cs="Times New Roman"/>
          <w:szCs w:val="24"/>
        </w:rPr>
        <w:t>ν</w:t>
      </w:r>
      <w:r w:rsidRPr="00A16CDF">
        <w:rPr>
          <w:rFonts w:eastAsia="Times New Roman" w:cs="Times New Roman"/>
          <w:szCs w:val="24"/>
        </w:rPr>
        <w:t xml:space="preserve"> φοιτητικό χώρο</w:t>
      </w:r>
      <w:r>
        <w:rPr>
          <w:rFonts w:eastAsia="Times New Roman" w:cs="Times New Roman"/>
          <w:szCs w:val="24"/>
        </w:rPr>
        <w:t>,</w:t>
      </w:r>
      <w:r w:rsidRPr="00A16CDF">
        <w:rPr>
          <w:rFonts w:eastAsia="Times New Roman" w:cs="Times New Roman"/>
          <w:szCs w:val="24"/>
        </w:rPr>
        <w:t xml:space="preserve"> σε μία καθαρά κομματική αντιπαράθεση</w:t>
      </w:r>
      <w:r>
        <w:rPr>
          <w:rFonts w:eastAsia="Times New Roman" w:cs="Times New Roman"/>
          <w:szCs w:val="24"/>
        </w:rPr>
        <w:t>.</w:t>
      </w:r>
    </w:p>
    <w:p w14:paraId="4CC5BC5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w:t>
      </w:r>
      <w:r w:rsidRPr="00A16CDF">
        <w:rPr>
          <w:rFonts w:eastAsia="Times New Roman" w:cs="Times New Roman"/>
          <w:szCs w:val="24"/>
        </w:rPr>
        <w:t>ροτιμούμε</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λ</w:t>
      </w:r>
      <w:r w:rsidRPr="00A16CDF">
        <w:rPr>
          <w:rFonts w:eastAsia="Times New Roman" w:cs="Times New Roman"/>
          <w:szCs w:val="24"/>
        </w:rPr>
        <w:t>οιπόν</w:t>
      </w:r>
      <w:r>
        <w:rPr>
          <w:rFonts w:eastAsia="Times New Roman" w:cs="Times New Roman"/>
          <w:szCs w:val="24"/>
        </w:rPr>
        <w:t>,</w:t>
      </w:r>
      <w:r w:rsidRPr="00A16CDF">
        <w:rPr>
          <w:rFonts w:eastAsia="Times New Roman" w:cs="Times New Roman"/>
          <w:szCs w:val="24"/>
        </w:rPr>
        <w:t xml:space="preserve"> το ενιαίο ψηφοδέλτιο γιατί προκρίνουμε τους ανθρώπους</w:t>
      </w:r>
      <w:r>
        <w:rPr>
          <w:rFonts w:eastAsia="Times New Roman" w:cs="Times New Roman"/>
          <w:szCs w:val="24"/>
        </w:rPr>
        <w:t>,</w:t>
      </w:r>
      <w:r w:rsidRPr="00A16CDF">
        <w:rPr>
          <w:rFonts w:eastAsia="Times New Roman" w:cs="Times New Roman"/>
          <w:szCs w:val="24"/>
        </w:rPr>
        <w:t xml:space="preserve"> τα πρόσωπα</w:t>
      </w:r>
      <w:r>
        <w:rPr>
          <w:rFonts w:eastAsia="Times New Roman" w:cs="Times New Roman"/>
          <w:szCs w:val="24"/>
        </w:rPr>
        <w:t>,</w:t>
      </w:r>
      <w:r w:rsidRPr="00A16CDF">
        <w:rPr>
          <w:rFonts w:eastAsia="Times New Roman" w:cs="Times New Roman"/>
          <w:szCs w:val="24"/>
        </w:rPr>
        <w:t xml:space="preserve"> έναντι των παρατάξεων και</w:t>
      </w:r>
      <w:r>
        <w:rPr>
          <w:rFonts w:eastAsia="Times New Roman" w:cs="Times New Roman"/>
          <w:szCs w:val="24"/>
        </w:rPr>
        <w:t>,</w:t>
      </w:r>
      <w:r w:rsidRPr="00A16CDF">
        <w:rPr>
          <w:rFonts w:eastAsia="Times New Roman" w:cs="Times New Roman"/>
          <w:szCs w:val="24"/>
        </w:rPr>
        <w:t xml:space="preserve"> μάλιστα</w:t>
      </w:r>
      <w:r>
        <w:rPr>
          <w:rFonts w:eastAsia="Times New Roman" w:cs="Times New Roman"/>
          <w:szCs w:val="24"/>
        </w:rPr>
        <w:t>,</w:t>
      </w:r>
      <w:r w:rsidRPr="00A16CDF">
        <w:rPr>
          <w:rFonts w:eastAsia="Times New Roman" w:cs="Times New Roman"/>
          <w:szCs w:val="24"/>
        </w:rPr>
        <w:t xml:space="preserve"> προτείναμε το ενιαίο ψηφοδέλτιο με ταξινομικ</w:t>
      </w:r>
      <w:r w:rsidRPr="00A16CDF">
        <w:rPr>
          <w:rFonts w:eastAsia="Times New Roman" w:cs="Times New Roman"/>
          <w:szCs w:val="24"/>
        </w:rPr>
        <w:t xml:space="preserve">ή </w:t>
      </w:r>
      <w:r w:rsidRPr="00A16CDF">
        <w:rPr>
          <w:rFonts w:eastAsia="Times New Roman" w:cs="Times New Roman"/>
          <w:szCs w:val="24"/>
        </w:rPr>
        <w:lastRenderedPageBreak/>
        <w:t>ψήφο</w:t>
      </w:r>
      <w:r>
        <w:rPr>
          <w:rFonts w:eastAsia="Times New Roman" w:cs="Times New Roman"/>
          <w:szCs w:val="24"/>
        </w:rPr>
        <w:t>,</w:t>
      </w:r>
      <w:r w:rsidRPr="00A16CDF">
        <w:rPr>
          <w:rFonts w:eastAsia="Times New Roman" w:cs="Times New Roman"/>
          <w:szCs w:val="24"/>
        </w:rPr>
        <w:t xml:space="preserve"> ένα εναλλακτικό εκλογικό σύστημα</w:t>
      </w:r>
      <w:r>
        <w:rPr>
          <w:rFonts w:eastAsia="Times New Roman" w:cs="Times New Roman"/>
          <w:szCs w:val="24"/>
        </w:rPr>
        <w:t>,</w:t>
      </w:r>
      <w:r w:rsidRPr="00A16CDF">
        <w:rPr>
          <w:rFonts w:eastAsia="Times New Roman" w:cs="Times New Roman"/>
          <w:szCs w:val="24"/>
        </w:rPr>
        <w:t xml:space="preserve"> που </w:t>
      </w:r>
      <w:r>
        <w:rPr>
          <w:rFonts w:eastAsia="Times New Roman" w:cs="Times New Roman"/>
          <w:szCs w:val="24"/>
        </w:rPr>
        <w:t>α</w:t>
      </w:r>
      <w:r w:rsidRPr="00A16CDF">
        <w:rPr>
          <w:rFonts w:eastAsia="Times New Roman" w:cs="Times New Roman"/>
          <w:szCs w:val="24"/>
        </w:rPr>
        <w:t xml:space="preserve">ποτρέπει την κατευθυνόμενη σταυροδοσία που απαντάται σε περιπτώσεις </w:t>
      </w:r>
      <w:r>
        <w:rPr>
          <w:rFonts w:eastAsia="Times New Roman" w:cs="Times New Roman"/>
          <w:szCs w:val="24"/>
        </w:rPr>
        <w:t>ενιαίων</w:t>
      </w:r>
      <w:r w:rsidRPr="00A16CDF">
        <w:rPr>
          <w:rFonts w:eastAsia="Times New Roman" w:cs="Times New Roman"/>
          <w:szCs w:val="24"/>
        </w:rPr>
        <w:t xml:space="preserve"> ψηφοδελτίων</w:t>
      </w:r>
      <w:r>
        <w:rPr>
          <w:rFonts w:eastAsia="Times New Roman" w:cs="Times New Roman"/>
          <w:szCs w:val="24"/>
        </w:rPr>
        <w:t xml:space="preserve">. </w:t>
      </w:r>
    </w:p>
    <w:p w14:paraId="4CC5BC5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w:t>
      </w:r>
      <w:r w:rsidRPr="00A16CDF">
        <w:rPr>
          <w:rFonts w:eastAsia="Times New Roman" w:cs="Times New Roman"/>
          <w:szCs w:val="24"/>
        </w:rPr>
        <w:t xml:space="preserve"> ένα σύστημα που χρησιμοποιήθηκε στις εκλογές των </w:t>
      </w:r>
      <w:r w:rsidRPr="00A16CDF">
        <w:rPr>
          <w:rFonts w:eastAsia="Times New Roman" w:cs="Times New Roman"/>
          <w:szCs w:val="24"/>
        </w:rPr>
        <w:t xml:space="preserve">συμβουλίων </w:t>
      </w:r>
      <w:r>
        <w:rPr>
          <w:rFonts w:eastAsia="Times New Roman" w:cs="Times New Roman"/>
          <w:szCs w:val="24"/>
        </w:rPr>
        <w:t>δ</w:t>
      </w:r>
      <w:r w:rsidRPr="00A16CDF">
        <w:rPr>
          <w:rFonts w:eastAsia="Times New Roman" w:cs="Times New Roman"/>
          <w:szCs w:val="24"/>
        </w:rPr>
        <w:t>ιοίκησης</w:t>
      </w:r>
      <w:r w:rsidRPr="00A16CDF">
        <w:rPr>
          <w:rFonts w:eastAsia="Times New Roman" w:cs="Times New Roman"/>
          <w:szCs w:val="24"/>
        </w:rPr>
        <w:t xml:space="preserve"> των πανεπιστημίων με επιτυχία και είναι αρκ</w:t>
      </w:r>
      <w:r w:rsidRPr="00A16CDF">
        <w:rPr>
          <w:rFonts w:eastAsia="Times New Roman" w:cs="Times New Roman"/>
          <w:szCs w:val="24"/>
        </w:rPr>
        <w:t>ετά συνηθισμένο στον αγγλοσαξονικό κόσμο</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Τ</w:t>
      </w:r>
      <w:r w:rsidRPr="00A16CDF">
        <w:rPr>
          <w:rFonts w:eastAsia="Times New Roman" w:cs="Times New Roman"/>
          <w:szCs w:val="24"/>
        </w:rPr>
        <w:t xml:space="preserve">ο σύστημα αυτό έχει τη λογική </w:t>
      </w:r>
      <w:r>
        <w:rPr>
          <w:rFonts w:eastAsia="Times New Roman" w:cs="Times New Roman"/>
          <w:szCs w:val="24"/>
        </w:rPr>
        <w:t>όχι της απλής</w:t>
      </w:r>
      <w:r w:rsidRPr="00A16CDF">
        <w:rPr>
          <w:rFonts w:eastAsia="Times New Roman" w:cs="Times New Roman"/>
          <w:szCs w:val="24"/>
        </w:rPr>
        <w:t xml:space="preserve"> σταυροδοσίας αλλά σειράς προτίμησης των υποψηφίων</w:t>
      </w:r>
      <w:r>
        <w:rPr>
          <w:rFonts w:eastAsia="Times New Roman" w:cs="Times New Roman"/>
          <w:szCs w:val="24"/>
        </w:rPr>
        <w:t>,</w:t>
      </w:r>
      <w:r w:rsidRPr="00A16CDF">
        <w:rPr>
          <w:rFonts w:eastAsia="Times New Roman" w:cs="Times New Roman"/>
          <w:szCs w:val="24"/>
        </w:rPr>
        <w:t xml:space="preserve"> ώστε να </w:t>
      </w:r>
      <w:r>
        <w:rPr>
          <w:rFonts w:eastAsia="Times New Roman" w:cs="Times New Roman"/>
          <w:szCs w:val="24"/>
        </w:rPr>
        <w:t>α</w:t>
      </w:r>
      <w:r w:rsidRPr="00A16CDF">
        <w:rPr>
          <w:rFonts w:eastAsia="Times New Roman" w:cs="Times New Roman"/>
          <w:szCs w:val="24"/>
        </w:rPr>
        <w:t>ποτρέπει την κατευθυνόμενη σταυροδοσία</w:t>
      </w:r>
      <w:r>
        <w:rPr>
          <w:rFonts w:eastAsia="Times New Roman" w:cs="Times New Roman"/>
          <w:szCs w:val="24"/>
        </w:rPr>
        <w:t>.</w:t>
      </w:r>
      <w:r w:rsidRPr="00A16CDF">
        <w:rPr>
          <w:rFonts w:eastAsia="Times New Roman" w:cs="Times New Roman"/>
          <w:szCs w:val="24"/>
        </w:rPr>
        <w:t xml:space="preserve"> </w:t>
      </w:r>
    </w:p>
    <w:p w14:paraId="4CC5BC5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w:t>
      </w:r>
      <w:r w:rsidRPr="00A16CDF">
        <w:rPr>
          <w:rFonts w:eastAsia="Times New Roman" w:cs="Times New Roman"/>
          <w:szCs w:val="24"/>
        </w:rPr>
        <w:t>ν</w:t>
      </w:r>
      <w:r>
        <w:rPr>
          <w:rFonts w:eastAsia="Times New Roman" w:cs="Times New Roman"/>
          <w:szCs w:val="24"/>
        </w:rPr>
        <w:t>,</w:t>
      </w:r>
      <w:r w:rsidRPr="00A16CDF">
        <w:rPr>
          <w:rFonts w:eastAsia="Times New Roman" w:cs="Times New Roman"/>
          <w:szCs w:val="24"/>
        </w:rPr>
        <w:t xml:space="preserve"> </w:t>
      </w:r>
      <w:r>
        <w:rPr>
          <w:rFonts w:eastAsia="Times New Roman" w:cs="Times New Roman"/>
          <w:szCs w:val="24"/>
        </w:rPr>
        <w:t>όμως,</w:t>
      </w:r>
      <w:r w:rsidRPr="00A16CDF">
        <w:rPr>
          <w:rFonts w:eastAsia="Times New Roman" w:cs="Times New Roman"/>
          <w:szCs w:val="24"/>
        </w:rPr>
        <w:t xml:space="preserve"> το σύστημα αυτό</w:t>
      </w:r>
      <w:r>
        <w:rPr>
          <w:rFonts w:eastAsia="Times New Roman" w:cs="Times New Roman"/>
          <w:szCs w:val="24"/>
        </w:rPr>
        <w:t xml:space="preserve"> </w:t>
      </w:r>
      <w:r w:rsidRPr="00A16CDF">
        <w:rPr>
          <w:rFonts w:eastAsia="Times New Roman" w:cs="Times New Roman"/>
          <w:szCs w:val="24"/>
        </w:rPr>
        <w:t>ξενίζει</w:t>
      </w:r>
      <w:r>
        <w:rPr>
          <w:rFonts w:eastAsia="Times New Roman" w:cs="Times New Roman"/>
          <w:szCs w:val="24"/>
        </w:rPr>
        <w:t>,</w:t>
      </w:r>
      <w:r w:rsidRPr="00A16CDF">
        <w:rPr>
          <w:rFonts w:eastAsia="Times New Roman" w:cs="Times New Roman"/>
          <w:szCs w:val="24"/>
        </w:rPr>
        <w:t xml:space="preserve"> η επόμενη προτίμησή μας θα ήταν προς το ενιαίο ψηφοδέλτιο πάλι</w:t>
      </w:r>
      <w:r>
        <w:rPr>
          <w:rFonts w:eastAsia="Times New Roman" w:cs="Times New Roman"/>
          <w:szCs w:val="24"/>
        </w:rPr>
        <w:t>,</w:t>
      </w:r>
      <w:r w:rsidRPr="00A16CDF">
        <w:rPr>
          <w:rFonts w:eastAsia="Times New Roman" w:cs="Times New Roman"/>
          <w:szCs w:val="24"/>
        </w:rPr>
        <w:t xml:space="preserve"> αλλά με σταυροδοσία 50% των εκλεγμένων</w:t>
      </w:r>
      <w:r>
        <w:rPr>
          <w:rFonts w:eastAsia="Times New Roman" w:cs="Times New Roman"/>
          <w:szCs w:val="24"/>
        </w:rPr>
        <w:t>,</w:t>
      </w:r>
      <w:r w:rsidRPr="00A16CDF">
        <w:rPr>
          <w:rFonts w:eastAsia="Times New Roman" w:cs="Times New Roman"/>
          <w:szCs w:val="24"/>
        </w:rPr>
        <w:t xml:space="preserve"> δηλαδή λίγο παραπάνω από το ένα τρίτο που βάζετε</w:t>
      </w:r>
      <w:r>
        <w:rPr>
          <w:rFonts w:eastAsia="Times New Roman" w:cs="Times New Roman"/>
          <w:szCs w:val="24"/>
        </w:rPr>
        <w:t>,</w:t>
      </w:r>
      <w:r w:rsidRPr="00A16CDF">
        <w:rPr>
          <w:rFonts w:eastAsia="Times New Roman" w:cs="Times New Roman"/>
          <w:szCs w:val="24"/>
        </w:rPr>
        <w:t xml:space="preserve"> ώστε να προκύπτουν πολύ πιο εύρωστες δι</w:t>
      </w:r>
      <w:r>
        <w:rPr>
          <w:rFonts w:eastAsia="Times New Roman" w:cs="Times New Roman"/>
          <w:szCs w:val="24"/>
        </w:rPr>
        <w:t>οικήσεις</w:t>
      </w:r>
      <w:r w:rsidRPr="00A16CDF">
        <w:rPr>
          <w:rFonts w:eastAsia="Times New Roman" w:cs="Times New Roman"/>
          <w:szCs w:val="24"/>
        </w:rPr>
        <w:t xml:space="preserve"> και το κριτήριο της αντιπροσωπευτικότητας να </w:t>
      </w:r>
      <w:r>
        <w:rPr>
          <w:rFonts w:eastAsia="Times New Roman" w:cs="Times New Roman"/>
          <w:szCs w:val="24"/>
        </w:rPr>
        <w:t>«</w:t>
      </w:r>
      <w:r w:rsidRPr="00A16CDF">
        <w:rPr>
          <w:rFonts w:eastAsia="Times New Roman" w:cs="Times New Roman"/>
          <w:szCs w:val="24"/>
        </w:rPr>
        <w:t>παντρεύ</w:t>
      </w:r>
      <w:r w:rsidRPr="00A16CDF">
        <w:rPr>
          <w:rFonts w:eastAsia="Times New Roman" w:cs="Times New Roman"/>
          <w:szCs w:val="24"/>
        </w:rPr>
        <w:t>εται</w:t>
      </w:r>
      <w:r>
        <w:rPr>
          <w:rFonts w:eastAsia="Times New Roman" w:cs="Times New Roman"/>
          <w:szCs w:val="24"/>
        </w:rPr>
        <w:t>»</w:t>
      </w:r>
      <w:r w:rsidRPr="00A16CDF">
        <w:rPr>
          <w:rFonts w:eastAsia="Times New Roman" w:cs="Times New Roman"/>
          <w:szCs w:val="24"/>
        </w:rPr>
        <w:t xml:space="preserve"> με το κριτήριο της κυβερνησιμότητας</w:t>
      </w:r>
      <w:r>
        <w:rPr>
          <w:rFonts w:eastAsia="Times New Roman" w:cs="Times New Roman"/>
          <w:szCs w:val="24"/>
        </w:rPr>
        <w:t>,</w:t>
      </w:r>
      <w:r w:rsidRPr="00A16CDF">
        <w:rPr>
          <w:rFonts w:eastAsia="Times New Roman" w:cs="Times New Roman"/>
          <w:szCs w:val="24"/>
        </w:rPr>
        <w:t xml:space="preserve"> που είναι και το ζητούμενο στα εκλογικά συστήματα</w:t>
      </w:r>
      <w:r>
        <w:rPr>
          <w:rFonts w:eastAsia="Times New Roman" w:cs="Times New Roman"/>
          <w:szCs w:val="24"/>
        </w:rPr>
        <w:t>.</w:t>
      </w:r>
    </w:p>
    <w:p w14:paraId="4CC5BC5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θέμα της ποσόστωσης των φύλων φυσικά και πρέπει να γίνουν -και έχουν γίνει- βήματα στην κατεύθυνση της ισότητας </w:t>
      </w:r>
      <w:r>
        <w:rPr>
          <w:rFonts w:eastAsia="Times New Roman" w:cs="Times New Roman"/>
          <w:szCs w:val="24"/>
        </w:rPr>
        <w:lastRenderedPageBreak/>
        <w:t>στον αθλητισμό. Προφανώς οι γυναίκες δεν εκπρο</w:t>
      </w:r>
      <w:r>
        <w:rPr>
          <w:rFonts w:eastAsia="Times New Roman" w:cs="Times New Roman"/>
          <w:szCs w:val="24"/>
        </w:rPr>
        <w:t xml:space="preserve">σωπούνται επαρκώς, όπως στον γενικό πληθυσμό, στις θέσεις του αθλητισμού. </w:t>
      </w:r>
    </w:p>
    <w:p w14:paraId="4CC5BC5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ποσόστωση, όμως, δεν είναι πανάκεια. Η ενασχόληση με τα διοικητικά του αθλητισμού πρέπει σίγουρα να είναι εθελοντική. Εάν δεν επιθυμούν αρκετές γυναίκες να εμπλακούν στα διοικητικ</w:t>
      </w:r>
      <w:r>
        <w:rPr>
          <w:rFonts w:eastAsia="Times New Roman" w:cs="Times New Roman"/>
          <w:szCs w:val="24"/>
        </w:rPr>
        <w:t xml:space="preserve">ά ενός σωματείου, πώς θα το αντιμετωπίσουμε αυτό με το συγκεκριμένο νομοθετικό πλαίσιο; Τι ασφαλιστικές δικλίδες θα υπάρχουν; </w:t>
      </w:r>
    </w:p>
    <w:p w14:paraId="4CC5BC6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Νομίζουμε ότι η πρόταση των ομοσπονδιών για ποσόστωση μόνο υπό την προϋπόθεση ελάχιστου αριθμού υποψηφίων είναι αρκετά ρεαλιστική</w:t>
      </w:r>
      <w:r>
        <w:rPr>
          <w:rFonts w:eastAsia="Times New Roman" w:cs="Times New Roman"/>
          <w:szCs w:val="24"/>
        </w:rPr>
        <w:t>. Και εναλλακτικά σ</w:t>
      </w:r>
      <w:r>
        <w:rPr>
          <w:rFonts w:eastAsia="Times New Roman" w:cs="Times New Roman"/>
          <w:szCs w:val="24"/>
        </w:rPr>
        <w:t>ά</w:t>
      </w:r>
      <w:r>
        <w:rPr>
          <w:rFonts w:eastAsia="Times New Roman" w:cs="Times New Roman"/>
          <w:szCs w:val="24"/>
        </w:rPr>
        <w:t>ς καλούμε να εξετάσετε και την πρόταση που κάναμε στην επιτροπή όχι για υποχρεωτική ποσόστωση αλλά για πριμοδότηση της ισότιμης αντιμετώπισης στα διοικητικά συμβούλια των δύο φύλων. Να είναι, δηλαδή, ένα κριτήριο χρηματοδότησης αυτή η ι</w:t>
      </w:r>
      <w:r>
        <w:rPr>
          <w:rFonts w:eastAsia="Times New Roman" w:cs="Times New Roman"/>
          <w:szCs w:val="24"/>
        </w:rPr>
        <w:t xml:space="preserve">σότιμη αντιπροσώπευση και όχι εξαναγκαστική. </w:t>
      </w:r>
    </w:p>
    <w:p w14:paraId="4CC5BC6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Στο ζήτημα των θητειών των αθλητικών παραγόντων είμαστε υπέρ του περιορισμού. Κατανοούμε -και εγώ ως άνθρωπος του αθλητισμού μπορώ να το πω- την ανάγκη κάποιων ανθρώπων που έχουν προσφέρει, να συνεχίσουν να υπη</w:t>
      </w:r>
      <w:r>
        <w:rPr>
          <w:rFonts w:eastAsia="Times New Roman" w:cs="Times New Roman"/>
          <w:szCs w:val="24"/>
        </w:rPr>
        <w:t xml:space="preserve">ρετούν αυτό που γνωρίζουν και αγαπούν. Δεχόμαστε τη συνεισφορά τους στις διάφορες επιτυχίες. Θα πρέπει, όμως, και αυτοί με τη σειρά τους να αντιληφθούν ότι δεν υπάρχουν πλέον αθάνατοι, ούτε καν στην ΔΟΕ. Έχουν βάλει όριο τα </w:t>
      </w:r>
      <w:r>
        <w:rPr>
          <w:rFonts w:eastAsia="Times New Roman" w:cs="Times New Roman"/>
          <w:szCs w:val="24"/>
        </w:rPr>
        <w:t>εβδομήντα</w:t>
      </w:r>
      <w:r>
        <w:rPr>
          <w:rFonts w:eastAsia="Times New Roman" w:cs="Times New Roman"/>
          <w:szCs w:val="24"/>
        </w:rPr>
        <w:t xml:space="preserve"> έτη. </w:t>
      </w:r>
    </w:p>
    <w:p w14:paraId="4CC5BC6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Νομίζω, λοιπόν, ότι υπάρχουν και άλλες οδοί πέραν της κατάληψης μιας από τις αναφερόμενες εκτελεστικές θέσεις ενός διοικητικού συμβουλίου, χώρια ότι πρέπει να οριστεί σαφώς τι είναι εκτελεστική θέση σε ένα διοικητικό συμβούλιο και να μην το αφήνουμε ασαφές</w:t>
      </w:r>
      <w:r>
        <w:rPr>
          <w:rFonts w:eastAsia="Times New Roman" w:cs="Times New Roman"/>
          <w:szCs w:val="24"/>
        </w:rPr>
        <w:t xml:space="preserve">. </w:t>
      </w:r>
    </w:p>
    <w:p w14:paraId="4CC5BC6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άρθρο 35 </w:t>
      </w:r>
      <w:r>
        <w:rPr>
          <w:rFonts w:eastAsia="Times New Roman" w:cs="Times New Roman"/>
          <w:szCs w:val="24"/>
        </w:rPr>
        <w:t>-</w:t>
      </w:r>
      <w:r>
        <w:rPr>
          <w:rFonts w:eastAsia="Times New Roman" w:cs="Times New Roman"/>
          <w:szCs w:val="24"/>
        </w:rPr>
        <w:t xml:space="preserve">το είπα και στην </w:t>
      </w:r>
      <w:r>
        <w:rPr>
          <w:rFonts w:eastAsia="Times New Roman" w:cs="Times New Roman"/>
          <w:szCs w:val="24"/>
        </w:rPr>
        <w:t>ε</w:t>
      </w:r>
      <w:r>
        <w:rPr>
          <w:rFonts w:eastAsia="Times New Roman" w:cs="Times New Roman"/>
          <w:szCs w:val="24"/>
        </w:rPr>
        <w:t xml:space="preserve">πιτροπή- φεύγει η πρόβλεψη που καθορίζει ένα άλλο όριο στον αριθμό των ξένων παιχτών και αθλητών. Και αυτό ίσως θα πρέπει να το ξαναδείτε. </w:t>
      </w:r>
    </w:p>
    <w:p w14:paraId="4CC5BC6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 το άρθρο 42 παράγραφος 4 που απαιτείται υποχρεωτική αδειοδότηση από την ομοσπ</w:t>
      </w:r>
      <w:r>
        <w:rPr>
          <w:rFonts w:eastAsia="Times New Roman" w:cs="Times New Roman"/>
          <w:szCs w:val="24"/>
        </w:rPr>
        <w:t xml:space="preserve">ονδία για τη διεξαγωγή αγώνων, νομίζω ότι γραφειοκρατικοποιούμε πολύ το σύστημα, το κρατικοποιούμε. Και θα πρέπει να είχαμε κάποιες πιο ευέλικτες ασφαλιστικές δικλίδες,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ενημέρωση ή γνωστοποίηση αντί για υποχρεωτική αδειοδότηση. Γενικά</w:t>
      </w:r>
      <w:r>
        <w:rPr>
          <w:rFonts w:eastAsia="Times New Roman" w:cs="Times New Roman"/>
          <w:szCs w:val="24"/>
        </w:rPr>
        <w:t xml:space="preserve"> με το παρόν νομοσχέδιο υπάρχει μία τάση υπερρύθμισης του τοπίου.</w:t>
      </w:r>
    </w:p>
    <w:p w14:paraId="4CC5BC6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Για τον </w:t>
      </w:r>
      <w:r>
        <w:rPr>
          <w:rFonts w:eastAsia="Times New Roman" w:cs="Times New Roman"/>
          <w:szCs w:val="24"/>
        </w:rPr>
        <w:t>ι</w:t>
      </w:r>
      <w:r>
        <w:rPr>
          <w:rFonts w:eastAsia="Times New Roman" w:cs="Times New Roman"/>
          <w:szCs w:val="24"/>
        </w:rPr>
        <w:t xml:space="preserve">ππόδρομο -τα είπα και στις </w:t>
      </w:r>
      <w:r>
        <w:rPr>
          <w:rFonts w:eastAsia="Times New Roman" w:cs="Times New Roman"/>
          <w:szCs w:val="24"/>
        </w:rPr>
        <w:t>ε</w:t>
      </w:r>
      <w:r>
        <w:rPr>
          <w:rFonts w:eastAsia="Times New Roman" w:cs="Times New Roman"/>
          <w:szCs w:val="24"/>
        </w:rPr>
        <w:t>πιτροπές- θεωρώ ότι προσπαθεί να βρεθεί μια χρυσή τομή. Αναγκαστικά με το νέο σύστημα νομίζω ότι θα υπάρξουν συναινέσεις. Θεωρούμε ότι έτσι θα δοθεί τέλο</w:t>
      </w:r>
      <w:r>
        <w:rPr>
          <w:rFonts w:eastAsia="Times New Roman" w:cs="Times New Roman"/>
          <w:szCs w:val="24"/>
        </w:rPr>
        <w:t>ς στη διαμάχη που έχει οδηγήσει στο κλείσιμο του ιπποδρόμου, θέτοντας σε κίνδυνο την εργασία δύο χιλιάδων-τριών χιλιάδων οικογενειών.</w:t>
      </w:r>
    </w:p>
    <w:p w14:paraId="4CC5BC6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Επιστημονική Υπηρεσία της Βουλής, όμως, εφιστά όντως την προσοχή στη διαδικασία που θα ακολουθείται στην περίπτωση ακατα</w:t>
      </w:r>
      <w:r>
        <w:rPr>
          <w:rFonts w:eastAsia="Times New Roman" w:cs="Times New Roman"/>
          <w:szCs w:val="24"/>
        </w:rPr>
        <w:t xml:space="preserve">λληλότητας του </w:t>
      </w:r>
      <w:r>
        <w:rPr>
          <w:rFonts w:eastAsia="Times New Roman" w:cs="Times New Roman"/>
          <w:szCs w:val="24"/>
        </w:rPr>
        <w:t>ι</w:t>
      </w:r>
      <w:r>
        <w:rPr>
          <w:rFonts w:eastAsia="Times New Roman" w:cs="Times New Roman"/>
          <w:szCs w:val="24"/>
        </w:rPr>
        <w:t>πποδρόμου του Μαρκόπουλου. Και νομίζω ότι αυτό είναι κάτι που θα πρέπει να το δείτε.</w:t>
      </w:r>
    </w:p>
    <w:p w14:paraId="4CC5BC6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Ολοκληρώνοντας, κυρία Πρόεδρε, στη θητεία μου ως </w:t>
      </w:r>
      <w:r>
        <w:rPr>
          <w:rFonts w:eastAsia="Times New Roman" w:cs="Times New Roman"/>
          <w:szCs w:val="24"/>
        </w:rPr>
        <w:t>π</w:t>
      </w:r>
      <w:r>
        <w:rPr>
          <w:rFonts w:eastAsia="Times New Roman" w:cs="Times New Roman"/>
          <w:szCs w:val="24"/>
        </w:rPr>
        <w:t xml:space="preserve">ρόεδρος στην </w:t>
      </w:r>
      <w:r>
        <w:rPr>
          <w:rFonts w:eastAsia="Times New Roman" w:cs="Times New Roman"/>
          <w:szCs w:val="24"/>
        </w:rPr>
        <w:t>Υ</w:t>
      </w:r>
      <w:r>
        <w:rPr>
          <w:rFonts w:eastAsia="Times New Roman" w:cs="Times New Roman"/>
          <w:szCs w:val="24"/>
        </w:rPr>
        <w:t xml:space="preserve">ποεπιτροπή για την </w:t>
      </w:r>
      <w:r>
        <w:rPr>
          <w:rFonts w:eastAsia="Times New Roman" w:cs="Times New Roman"/>
          <w:szCs w:val="24"/>
        </w:rPr>
        <w:t>Ε</w:t>
      </w:r>
      <w:r>
        <w:rPr>
          <w:rFonts w:eastAsia="Times New Roman" w:cs="Times New Roman"/>
          <w:szCs w:val="24"/>
        </w:rPr>
        <w:t xml:space="preserve">κπαίδευση στη </w:t>
      </w:r>
      <w:r>
        <w:rPr>
          <w:rFonts w:eastAsia="Times New Roman" w:cs="Times New Roman"/>
          <w:szCs w:val="24"/>
        </w:rPr>
        <w:t>Ν</w:t>
      </w:r>
      <w:r>
        <w:rPr>
          <w:rFonts w:eastAsia="Times New Roman" w:cs="Times New Roman"/>
          <w:szCs w:val="24"/>
        </w:rPr>
        <w:t xml:space="preserve">εολαία και τον </w:t>
      </w:r>
      <w:r>
        <w:rPr>
          <w:rFonts w:eastAsia="Times New Roman" w:cs="Times New Roman"/>
          <w:szCs w:val="24"/>
        </w:rPr>
        <w:t>Α</w:t>
      </w:r>
      <w:r>
        <w:rPr>
          <w:rFonts w:eastAsia="Times New Roman" w:cs="Times New Roman"/>
          <w:szCs w:val="24"/>
        </w:rPr>
        <w:t>θλητισμό στο Συμβούλιο της Ευρώπης, αυτό</w:t>
      </w:r>
      <w:r>
        <w:rPr>
          <w:rFonts w:eastAsia="Times New Roman" w:cs="Times New Roman"/>
          <w:szCs w:val="24"/>
        </w:rPr>
        <w:t xml:space="preserve"> που βλέπω είναι η έμφαση που δίνεται σε ευρωπαϊκό και διεθνές επίπεδο σε έννοιες όπως διαφάνεια, λογοδοσία, ακεραιότητα, που πρέπει να χαρακτηρίζουν τις ηγεσίες του αθλητικού κινήματος.</w:t>
      </w:r>
    </w:p>
    <w:p w14:paraId="4CC5BC68" w14:textId="77777777" w:rsidR="005D719C" w:rsidRDefault="00627F40">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του </w:t>
      </w:r>
      <w:r w:rsidRPr="004E4F19">
        <w:rPr>
          <w:rFonts w:eastAsia="Times New Roman"/>
          <w:bCs/>
          <w:szCs w:val="24"/>
        </w:rPr>
        <w:t>κυρίου Βουλευτή)</w:t>
      </w:r>
    </w:p>
    <w:p w14:paraId="4CC5BC6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Μισό λεπτό, ακόμα, κυρία Πρόεδρε.</w:t>
      </w:r>
    </w:p>
    <w:p w14:paraId="4CC5BC6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Οι κυβερνήσεις προσπαθούν να συγκλίνουν με το αθλητικό κίνημα και το αθλητικό κίνημα προσπαθεί να συγκλίνει με τις κυβερνήσεις, προκειμένου να βρεθεί ένα </w:t>
      </w:r>
      <w:r w:rsidRPr="00FF1821">
        <w:rPr>
          <w:rFonts w:eastAsia="Times New Roman" w:cs="Times New Roman"/>
          <w:szCs w:val="24"/>
        </w:rPr>
        <w:t>modus operandi</w:t>
      </w:r>
      <w:r>
        <w:rPr>
          <w:rFonts w:eastAsia="Times New Roman" w:cs="Times New Roman"/>
          <w:szCs w:val="24"/>
        </w:rPr>
        <w:t>, που θα σέβεται τις αρχές της αυτονο</w:t>
      </w:r>
      <w:r>
        <w:rPr>
          <w:rFonts w:eastAsia="Times New Roman" w:cs="Times New Roman"/>
          <w:szCs w:val="24"/>
        </w:rPr>
        <w:t xml:space="preserve">μίας αλλά και της λογοδοσίας. </w:t>
      </w:r>
    </w:p>
    <w:p w14:paraId="4CC5BC6B" w14:textId="77777777" w:rsidR="005D719C" w:rsidRDefault="00627F40">
      <w:pPr>
        <w:spacing w:line="600" w:lineRule="auto"/>
        <w:ind w:firstLine="720"/>
        <w:jc w:val="both"/>
        <w:rPr>
          <w:rFonts w:eastAsia="Times New Roman" w:cs="Times New Roman"/>
          <w:color w:val="000000" w:themeColor="text1"/>
          <w:szCs w:val="24"/>
        </w:rPr>
      </w:pPr>
      <w:r w:rsidRPr="007F42F1">
        <w:rPr>
          <w:rFonts w:eastAsia="Times New Roman" w:cs="Times New Roman"/>
          <w:color w:val="000000" w:themeColor="text1"/>
          <w:szCs w:val="24"/>
        </w:rPr>
        <w:t xml:space="preserve">Και κλείνοντας να πω </w:t>
      </w:r>
      <w:r w:rsidRPr="007F42F1">
        <w:rPr>
          <w:rFonts w:eastAsia="Times New Roman" w:cs="Times New Roman"/>
          <w:color w:val="000000" w:themeColor="text1"/>
          <w:szCs w:val="24"/>
        </w:rPr>
        <w:t>ότι</w:t>
      </w:r>
      <w:r w:rsidRPr="007F42F1">
        <w:rPr>
          <w:rFonts w:eastAsia="Times New Roman" w:cs="Times New Roman"/>
          <w:color w:val="000000" w:themeColor="text1"/>
          <w:szCs w:val="24"/>
        </w:rPr>
        <w:t xml:space="preserve"> θεωρώ </w:t>
      </w:r>
      <w:r w:rsidRPr="007F42F1">
        <w:rPr>
          <w:rFonts w:eastAsia="Times New Roman" w:cs="Times New Roman"/>
          <w:color w:val="000000" w:themeColor="text1"/>
          <w:szCs w:val="24"/>
        </w:rPr>
        <w:t>πως</w:t>
      </w:r>
      <w:r w:rsidRPr="007F42F1">
        <w:rPr>
          <w:rFonts w:eastAsia="Times New Roman" w:cs="Times New Roman"/>
          <w:color w:val="000000" w:themeColor="text1"/>
          <w:szCs w:val="24"/>
        </w:rPr>
        <w:t xml:space="preserve"> ο αθλητισμός είναι πολύ σοβαρή υπόθεση για να μπαίνει στο μικροκομματικό παιχνίδι. Ούτε λοιπόν, ο αντισυριζαϊσμός να μας τυφλώνει απέναντι </w:t>
      </w:r>
      <w:r w:rsidRPr="007F42F1">
        <w:rPr>
          <w:rFonts w:eastAsia="Times New Roman" w:cs="Times New Roman"/>
          <w:color w:val="000000" w:themeColor="text1"/>
          <w:szCs w:val="24"/>
        </w:rPr>
        <w:lastRenderedPageBreak/>
        <w:t>σε αναγκαίες διατάξεις για τον αθλητισμό, ούτε, όμω</w:t>
      </w:r>
      <w:r w:rsidRPr="007F42F1">
        <w:rPr>
          <w:rFonts w:eastAsia="Times New Roman" w:cs="Times New Roman"/>
          <w:color w:val="000000" w:themeColor="text1"/>
          <w:szCs w:val="24"/>
        </w:rPr>
        <w:t>ς, και η ιδεοληψία να επικρατεί, δημιουργώντας αδιέξοδα που αύριο θα βρούμε μπροστά μας.</w:t>
      </w:r>
    </w:p>
    <w:p w14:paraId="4CC5BC6C" w14:textId="77777777" w:rsidR="005D719C" w:rsidRDefault="00627F40">
      <w:pPr>
        <w:spacing w:line="600" w:lineRule="auto"/>
        <w:ind w:firstLine="720"/>
        <w:jc w:val="both"/>
        <w:rPr>
          <w:rFonts w:eastAsia="Times New Roman" w:cs="Times New Roman"/>
          <w:color w:val="000000" w:themeColor="text1"/>
          <w:szCs w:val="24"/>
        </w:rPr>
      </w:pPr>
      <w:r w:rsidRPr="007F42F1">
        <w:rPr>
          <w:rFonts w:eastAsia="Times New Roman" w:cs="Times New Roman"/>
          <w:color w:val="000000" w:themeColor="text1"/>
          <w:szCs w:val="24"/>
        </w:rPr>
        <w:t>Ευχαριστώ.</w:t>
      </w:r>
    </w:p>
    <w:p w14:paraId="4CC5BC6D" w14:textId="77777777" w:rsidR="005D719C" w:rsidRDefault="00627F40">
      <w:pPr>
        <w:spacing w:line="600" w:lineRule="auto"/>
        <w:ind w:firstLine="720"/>
        <w:jc w:val="both"/>
        <w:rPr>
          <w:rFonts w:eastAsia="Times New Roman"/>
          <w:szCs w:val="24"/>
        </w:rPr>
      </w:pPr>
      <w:r w:rsidRPr="002E1FBC">
        <w:rPr>
          <w:rFonts w:eastAsia="Times New Roman"/>
          <w:b/>
          <w:szCs w:val="24"/>
        </w:rPr>
        <w:t>ΠΡΟΕΔΡΕΥΟΥΣΑ (Αναστασία Χριστοδουλοπούλου):</w:t>
      </w:r>
      <w:r w:rsidRPr="002E1FBC">
        <w:rPr>
          <w:rFonts w:eastAsia="Times New Roman"/>
          <w:szCs w:val="24"/>
        </w:rPr>
        <w:t xml:space="preserve"> Ευχαριστούμε και εμείς, κύριε Μαυρωτά, και για τον χρόνο.</w:t>
      </w:r>
    </w:p>
    <w:p w14:paraId="4CC5BC6E" w14:textId="77777777" w:rsidR="005D719C" w:rsidRDefault="00627F40">
      <w:pPr>
        <w:spacing w:line="600" w:lineRule="auto"/>
        <w:ind w:firstLine="720"/>
        <w:jc w:val="both"/>
        <w:rPr>
          <w:rFonts w:eastAsia="Times New Roman"/>
          <w:szCs w:val="24"/>
        </w:rPr>
      </w:pPr>
      <w:r w:rsidRPr="002E1FBC">
        <w:rPr>
          <w:rFonts w:eastAsia="Times New Roman"/>
          <w:szCs w:val="24"/>
        </w:rPr>
        <w:t>Τον λόγο έχει ο κ. Ακριώτης.</w:t>
      </w:r>
    </w:p>
    <w:p w14:paraId="4CC5BC6F" w14:textId="77777777" w:rsidR="005D719C" w:rsidRDefault="00627F40">
      <w:pPr>
        <w:spacing w:line="600" w:lineRule="auto"/>
        <w:ind w:firstLine="720"/>
        <w:jc w:val="both"/>
        <w:rPr>
          <w:rFonts w:eastAsia="Times New Roman"/>
          <w:szCs w:val="24"/>
        </w:rPr>
      </w:pPr>
      <w:r w:rsidRPr="002E1FBC">
        <w:rPr>
          <w:rFonts w:eastAsia="Times New Roman"/>
          <w:b/>
          <w:szCs w:val="24"/>
        </w:rPr>
        <w:t xml:space="preserve">ΓΕΩΡΓΙΟΣ ΑΚΡΙΩΤΗΣ: </w:t>
      </w:r>
      <w:r w:rsidRPr="002E1FBC">
        <w:rPr>
          <w:rFonts w:eastAsia="Times New Roman"/>
          <w:szCs w:val="24"/>
        </w:rPr>
        <w:t>Ευχαρι</w:t>
      </w:r>
      <w:r w:rsidRPr="002E1FBC">
        <w:rPr>
          <w:rFonts w:eastAsia="Times New Roman"/>
          <w:szCs w:val="24"/>
        </w:rPr>
        <w:t>στώ, κυρία Πρόεδρε.</w:t>
      </w:r>
    </w:p>
    <w:p w14:paraId="4CC5BC70" w14:textId="77777777" w:rsidR="005D719C" w:rsidRDefault="00627F40">
      <w:pPr>
        <w:spacing w:line="600" w:lineRule="auto"/>
        <w:ind w:firstLine="720"/>
        <w:jc w:val="both"/>
        <w:rPr>
          <w:rFonts w:eastAsia="Times New Roman"/>
          <w:bCs/>
          <w:szCs w:val="24"/>
        </w:rPr>
      </w:pPr>
      <w:r>
        <w:rPr>
          <w:rFonts w:eastAsia="Times New Roman"/>
          <w:bCs/>
          <w:szCs w:val="24"/>
        </w:rPr>
        <w:t xml:space="preserve">Συναδέλφισσες και συνάδελφοι, βία, παράνομο στοίχημα, στημένοι αγώνες, «μαύρο» χρήμα αποτελούν σενάριο ταινίας προσεχώς ή την πραγματικότητα στον επαγγελματικό αθλητισμό; </w:t>
      </w:r>
    </w:p>
    <w:p w14:paraId="4CC5BC71" w14:textId="77777777" w:rsidR="005D719C" w:rsidRDefault="00627F40">
      <w:pPr>
        <w:spacing w:line="600" w:lineRule="auto"/>
        <w:ind w:firstLine="720"/>
        <w:jc w:val="both"/>
        <w:rPr>
          <w:rFonts w:eastAsia="Times New Roman"/>
          <w:bCs/>
          <w:szCs w:val="24"/>
        </w:rPr>
      </w:pPr>
      <w:r>
        <w:rPr>
          <w:rFonts w:eastAsia="Times New Roman"/>
          <w:bCs/>
          <w:szCs w:val="24"/>
        </w:rPr>
        <w:t>Άγριο τοπίο συναντήσαμε στον αθλητισμό και στους αγωνιστικούς χώ</w:t>
      </w:r>
      <w:r>
        <w:rPr>
          <w:rFonts w:eastAsia="Times New Roman"/>
          <w:bCs/>
          <w:szCs w:val="24"/>
        </w:rPr>
        <w:t>ρους αλλά κύρια έξω απ’ αυτούς. Από το 2015 έχω τοποθετηθεί σε όλα τα αθλητικά νομοσχέδια που ήρθαν. Από το 2015 ξεκίνησε η προσπάθειά μας σε όλα τα επίπεδα</w:t>
      </w:r>
      <w:r>
        <w:rPr>
          <w:rFonts w:eastAsia="Times New Roman"/>
          <w:bCs/>
          <w:szCs w:val="24"/>
        </w:rPr>
        <w:t>,</w:t>
      </w:r>
      <w:r>
        <w:rPr>
          <w:rFonts w:eastAsia="Times New Roman"/>
          <w:bCs/>
          <w:szCs w:val="24"/>
        </w:rPr>
        <w:t xml:space="preserve"> για να ε</w:t>
      </w:r>
      <w:r>
        <w:rPr>
          <w:rFonts w:eastAsia="Times New Roman"/>
          <w:bCs/>
          <w:szCs w:val="24"/>
        </w:rPr>
        <w:lastRenderedPageBreak/>
        <w:t>παναφέρουμε το οξυγόνο και την καθαρότητα στον χώρο του αθλητισμού. Είναι ένας χώρος που α</w:t>
      </w:r>
      <w:r>
        <w:rPr>
          <w:rFonts w:eastAsia="Times New Roman"/>
          <w:bCs/>
          <w:szCs w:val="24"/>
        </w:rPr>
        <w:t xml:space="preserve">σφυκτιά από τον χορό της διαπλοκής που έχει στηθεί γύρω απ’ αυτόν. </w:t>
      </w:r>
    </w:p>
    <w:p w14:paraId="4CC5BC7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Αθλητισμός-εμπόρευμα, αθλητισμός-πεδίο συναλλαγής και διαφθοράς, αθλητισμός-όχημα πλουτισμού, έννοιες θεωρητικά αντιφατικές, έννοιες, όμως, που πολλές φορές στην πράξη ταυτίζονται, με τον </w:t>
      </w:r>
      <w:r>
        <w:rPr>
          <w:rFonts w:eastAsia="Times New Roman" w:cs="Times New Roman"/>
          <w:szCs w:val="24"/>
        </w:rPr>
        <w:t>αθλητισμό να γίνεται κρίκος σε μια αλυσίδα διαπλοκής μέσων μαζικής ενημέρωσης, πολιτικών και επιχειρηματικών συμφερόντων. Μεγαλοπαράγοντες, μεγαλοκαναλάρχες και μεγαλοστελέχη μικραίνουν τον αθλητισμό</w:t>
      </w:r>
      <w:r>
        <w:rPr>
          <w:rFonts w:eastAsia="Times New Roman" w:cs="Times New Roman"/>
          <w:szCs w:val="24"/>
        </w:rPr>
        <w:t>,</w:t>
      </w:r>
      <w:r>
        <w:rPr>
          <w:rFonts w:eastAsia="Times New Roman" w:cs="Times New Roman"/>
          <w:szCs w:val="24"/>
        </w:rPr>
        <w:t xml:space="preserve"> στήνοντας φαγοπότι σε ένα αλισβερίσι διαφθοράς και παρα</w:t>
      </w:r>
      <w:r>
        <w:rPr>
          <w:rFonts w:eastAsia="Times New Roman" w:cs="Times New Roman"/>
          <w:szCs w:val="24"/>
        </w:rPr>
        <w:t>νόμων συναλλαγών.</w:t>
      </w:r>
    </w:p>
    <w:p w14:paraId="4CC5BC7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από την άλλη είναι όλοι εκείνοι οι αθλητές, που καθημερινά κάνουν υπερήφανη τη χώρα μας με τις εξαιρετικές τους επιδόσεις, που εκπροσωπούν το υγιές κομμάτι του αθλητισμού αυτό της σκληρής δουλειάς, της πειθαρχίας και των υψηλών στόχων</w:t>
      </w:r>
      <w:r>
        <w:rPr>
          <w:rFonts w:eastAsia="Times New Roman" w:cs="Times New Roman"/>
          <w:szCs w:val="24"/>
        </w:rPr>
        <w:t xml:space="preserve">. </w:t>
      </w:r>
    </w:p>
    <w:p w14:paraId="4CC5BC7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το παρόν νομοσχέδιο εισάγει τομές στον χώρο του επαγγελματικού αθλητισμού. Εγκαθιδρύει ισχυρότερη εποπτεία. Ενισχύει τη συμμετοχή και τη διαφάνεια στις εκλογικές διαδικασίες των αθλητικών οργανώσεων. Και παράλληλα διασφαλίζει την αξ</w:t>
      </w:r>
      <w:r>
        <w:rPr>
          <w:rFonts w:eastAsia="Times New Roman" w:cs="Times New Roman"/>
          <w:szCs w:val="24"/>
        </w:rPr>
        <w:t>ιοκρατία και τη διαφάνεια στις ελληνικές ιπποδρομίες</w:t>
      </w:r>
      <w:r>
        <w:rPr>
          <w:rFonts w:eastAsia="Times New Roman" w:cs="Times New Roman"/>
          <w:szCs w:val="24"/>
        </w:rPr>
        <w:t>,</w:t>
      </w:r>
      <w:r>
        <w:rPr>
          <w:rFonts w:eastAsia="Times New Roman" w:cs="Times New Roman"/>
          <w:szCs w:val="24"/>
        </w:rPr>
        <w:t xml:space="preserve"> θέτοντας ένα νέο πλαίσιο λειτουργίας για τη Φίλιππο Ένωση Ελλάδας.</w:t>
      </w:r>
    </w:p>
    <w:p w14:paraId="4CC5BC7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Στην ανάγκη για ένα ισχυρότερο μηχανισμό ελέγχου και εποπτείας απαντάμε με τη σύσταση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α</w:t>
      </w:r>
      <w:r>
        <w:rPr>
          <w:rFonts w:eastAsia="Times New Roman" w:cs="Times New Roman"/>
          <w:szCs w:val="24"/>
        </w:rPr>
        <w:t xml:space="preserve">θλητισμού ως </w:t>
      </w:r>
      <w:r>
        <w:rPr>
          <w:rFonts w:eastAsia="Times New Roman" w:cs="Times New Roman"/>
          <w:szCs w:val="24"/>
        </w:rPr>
        <w:t>αυτοτελές νομικό πρόσωπο. Οπλισμένη με ευρείες εξουσίες διαχειριστικού και οικονομικού ελέγχου και επιβολής κυρώσεων θα συμβάλλει αποτελεσματικά στην καταπολέμηση της αδιαφάνειας και της διαφθοράς.</w:t>
      </w:r>
    </w:p>
    <w:p w14:paraId="4CC5BC7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Με την εγκαθίδρυση της απλής αναλογικής στις αρχαιρεσίες τ</w:t>
      </w:r>
      <w:r>
        <w:rPr>
          <w:rFonts w:eastAsia="Times New Roman" w:cs="Times New Roman"/>
          <w:szCs w:val="24"/>
        </w:rPr>
        <w:t xml:space="preserve">ων σωματείων μπαίνει ένα τέλος στα τσιφλίκια και στη χειραγώγηση βαθιά δημοκρατική τομή. </w:t>
      </w:r>
    </w:p>
    <w:p w14:paraId="4CC5BC7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Ήταν τουλάχιστον άστοχο εκ μέρους της Κοινοβουλευτικής Εκπροσώπου της Νέας Δημοκρατίας</w:t>
      </w:r>
      <w:r>
        <w:rPr>
          <w:rFonts w:eastAsia="Times New Roman" w:cs="Times New Roman"/>
          <w:szCs w:val="24"/>
        </w:rPr>
        <w:t>,</w:t>
      </w:r>
      <w:r>
        <w:rPr>
          <w:rFonts w:eastAsia="Times New Roman" w:cs="Times New Roman"/>
          <w:szCs w:val="24"/>
        </w:rPr>
        <w:t xml:space="preserve"> κ. Μπακογιάννη</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lastRenderedPageBreak/>
        <w:t>με την απλή αναλογική φέρνουμε τον κομματισμό μέσα στον αθ</w:t>
      </w:r>
      <w:r>
        <w:rPr>
          <w:rFonts w:eastAsia="Times New Roman" w:cs="Times New Roman"/>
          <w:szCs w:val="24"/>
        </w:rPr>
        <w:t>λητισμό. Ενώ μέχρι τώρα με τα πλειοψηφικά συστήματα είχαμε μονοκομματισμό. Γνωριζόμαστε άλλωστε σε αυτή την χώρα.</w:t>
      </w:r>
    </w:p>
    <w:p w14:paraId="4CC5BC7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Κάνουμε πράξη την ισότητα και την εκπροσώπηση των γυναικών στις αθλητικές διοικήσεις με την καθιέρωση για πρώτη φορά ποσόστωσης φύλου.</w:t>
      </w:r>
    </w:p>
    <w:p w14:paraId="4CC5BC7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Στα αδι</w:t>
      </w:r>
      <w:r>
        <w:rPr>
          <w:rFonts w:eastAsia="Times New Roman" w:cs="Times New Roman"/>
          <w:szCs w:val="24"/>
        </w:rPr>
        <w:t>κήματα βίας στον αθλητισμό η παρέμβαση της δικαιοσύνης καθίσταται αμεσότερη</w:t>
      </w:r>
      <w:r>
        <w:rPr>
          <w:rFonts w:eastAsia="Times New Roman" w:cs="Times New Roman"/>
          <w:szCs w:val="24"/>
        </w:rPr>
        <w:t>,</w:t>
      </w:r>
      <w:r>
        <w:rPr>
          <w:rFonts w:eastAsia="Times New Roman" w:cs="Times New Roman"/>
          <w:szCs w:val="24"/>
        </w:rPr>
        <w:t xml:space="preserve"> με τη δυνατότητα επιβολής περιοριστικών όρων στον κατηγορούμενο κατά την άσκηση της ποινικής δίωξης για όσο διαρκεί η προδικασία. Είναι διατάξεις που στο σύνολό τους υλοποιούν τον</w:t>
      </w:r>
      <w:r>
        <w:rPr>
          <w:rFonts w:eastAsia="Times New Roman" w:cs="Times New Roman"/>
          <w:szCs w:val="24"/>
        </w:rPr>
        <w:t xml:space="preserve"> βασικό μας στόχο για εκδημοκρατισμό και εξυγίανση στο σύνολο της αθλητικής δραστηριότητας στη συνεχεία σημαντικών παρεμβάσεων που έχουμε ήδη υλοποιήσει για την αντιμετώπιση της βίας στα γήπεδα, την αναβάθμιση των αθλητικών υποδομών, την προάσπιση και κατο</w:t>
      </w:r>
      <w:r>
        <w:rPr>
          <w:rFonts w:eastAsia="Times New Roman" w:cs="Times New Roman"/>
          <w:szCs w:val="24"/>
        </w:rPr>
        <w:t>χύρωση του αθλητισμού ως βασικού κοινωνικού αγαθού.</w:t>
      </w:r>
    </w:p>
    <w:p w14:paraId="4CC5BC7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Αγαπητές κυρίες και κύριοι Βουλευτές, με το παρόν νομοσχέδιο επαναφέρουμε τη νομιμότητα, τη διαφάνεια και τη χρηστή </w:t>
      </w:r>
      <w:r>
        <w:rPr>
          <w:rFonts w:eastAsia="Times New Roman" w:cs="Times New Roman"/>
          <w:szCs w:val="24"/>
        </w:rPr>
        <w:lastRenderedPageBreak/>
        <w:t xml:space="preserve">διακυβέρνηση στον χώρο του αθλητισμού. Σπάμε αποστήματα του παρελθόντος, διορθώνουμε τα </w:t>
      </w:r>
      <w:r>
        <w:rPr>
          <w:rFonts w:eastAsia="Times New Roman" w:cs="Times New Roman"/>
          <w:szCs w:val="24"/>
        </w:rPr>
        <w:t>κακώς κείμενα, δίνουμε λύσεις σε ζητήματα που λίμναζαν για χρόνια για να διαφυλάξουμε την ουσία του αθλητικού ιδεώδους, για έναν αθλητισμό αγνό που θα αποτελεί πρότυπο, που θα διδάσκει το ευ αγωνίζεσθ</w:t>
      </w:r>
      <w:r>
        <w:rPr>
          <w:rFonts w:eastAsia="Times New Roman" w:cs="Times New Roman"/>
          <w:szCs w:val="24"/>
        </w:rPr>
        <w:t>αι</w:t>
      </w:r>
      <w:r>
        <w:rPr>
          <w:rFonts w:eastAsia="Times New Roman" w:cs="Times New Roman"/>
          <w:szCs w:val="24"/>
        </w:rPr>
        <w:t>, την ευγενή άμ</w:t>
      </w:r>
      <w:r>
        <w:rPr>
          <w:rFonts w:eastAsia="Times New Roman" w:cs="Times New Roman"/>
          <w:szCs w:val="24"/>
        </w:rPr>
        <w:t>ιλ</w:t>
      </w:r>
      <w:r>
        <w:rPr>
          <w:rFonts w:eastAsia="Times New Roman" w:cs="Times New Roman"/>
          <w:szCs w:val="24"/>
        </w:rPr>
        <w:t>λα, την επίτευξη στόχων μέσα από σκλη</w:t>
      </w:r>
      <w:r>
        <w:rPr>
          <w:rFonts w:eastAsia="Times New Roman" w:cs="Times New Roman"/>
          <w:szCs w:val="24"/>
        </w:rPr>
        <w:t xml:space="preserve">ρή δουλεία. Για έναν αθλητισμό που θα ανήκει εξ ολοκλήρου στα χέρια του αθλητή, του προπονητή, του φιλάθλου, που δεν θα γίνεται προσοδοφόρο </w:t>
      </w:r>
      <w:r>
        <w:rPr>
          <w:rFonts w:eastAsia="Times New Roman" w:cs="Times New Roman"/>
          <w:szCs w:val="24"/>
        </w:rPr>
        <w:t>παιχνιδάκι</w:t>
      </w:r>
      <w:r>
        <w:rPr>
          <w:rFonts w:eastAsia="Times New Roman" w:cs="Times New Roman"/>
          <w:szCs w:val="24"/>
        </w:rPr>
        <w:t xml:space="preserve"> στα χέρια κάποιων μεγαλοπαραγόντων. Θέλουμε ο αθλητής να στέλνει την μπάλα στα δίχτυα και όχι χέρια που σ</w:t>
      </w:r>
      <w:r>
        <w:rPr>
          <w:rFonts w:eastAsia="Times New Roman" w:cs="Times New Roman"/>
          <w:szCs w:val="24"/>
        </w:rPr>
        <w:t>υναλλάσσονται κάτω από το τραπέζι.</w:t>
      </w:r>
    </w:p>
    <w:p w14:paraId="4CC5BC7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έτσι ξέρουμε να παίζουμε μπάλα και έτσι θα συνεχίσουμε κάθε αγώνα που δίνουμε σε όλα τα γήπεδα.</w:t>
      </w:r>
    </w:p>
    <w:p w14:paraId="4CC5BC7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Ευχαριστώ.</w:t>
      </w:r>
    </w:p>
    <w:p w14:paraId="4CC5BC7D"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BC7E" w14:textId="77777777" w:rsidR="005D719C" w:rsidRDefault="00627F40">
      <w:pPr>
        <w:spacing w:line="600" w:lineRule="auto"/>
        <w:ind w:firstLine="720"/>
        <w:jc w:val="both"/>
        <w:rPr>
          <w:rFonts w:eastAsia="Times New Roman" w:cs="Times New Roman"/>
          <w:szCs w:val="24"/>
        </w:rPr>
      </w:pPr>
      <w:r w:rsidRPr="00384A80">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 κύριε Ακριώτη.</w:t>
      </w:r>
    </w:p>
    <w:p w14:paraId="4CC5BC7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Τον λόγο έχει ο κ. Κουτσούκος.</w:t>
      </w:r>
    </w:p>
    <w:p w14:paraId="4CC5BC80" w14:textId="77777777" w:rsidR="005D719C" w:rsidRDefault="00627F40">
      <w:pPr>
        <w:spacing w:line="600" w:lineRule="auto"/>
        <w:ind w:firstLine="720"/>
        <w:jc w:val="both"/>
        <w:rPr>
          <w:rFonts w:eastAsia="Times New Roman" w:cs="Times New Roman"/>
          <w:szCs w:val="24"/>
        </w:rPr>
      </w:pPr>
      <w:r w:rsidRPr="0024349E">
        <w:rPr>
          <w:rFonts w:eastAsia="Times New Roman" w:cs="Times New Roman"/>
          <w:b/>
          <w:szCs w:val="24"/>
        </w:rPr>
        <w:lastRenderedPageBreak/>
        <w:t>ΓΙΑΝΝΗΣ ΚΟΥΤΣΟΥΚΟΣ:</w:t>
      </w:r>
      <w:r>
        <w:rPr>
          <w:rFonts w:eastAsia="Times New Roman" w:cs="Times New Roman"/>
          <w:b/>
          <w:szCs w:val="24"/>
        </w:rPr>
        <w:t xml:space="preserve"> </w:t>
      </w:r>
      <w:r>
        <w:rPr>
          <w:rFonts w:eastAsia="Times New Roman" w:cs="Times New Roman"/>
          <w:szCs w:val="24"/>
        </w:rPr>
        <w:t>Ευχαριστώ, κυρία Πρόεδρε.</w:t>
      </w:r>
    </w:p>
    <w:p w14:paraId="4CC5BC8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Έρχεται στο μυαλό μου η εικόνα των πολιτικών Αρχηγών</w:t>
      </w:r>
      <w:r>
        <w:rPr>
          <w:rFonts w:eastAsia="Times New Roman" w:cs="Times New Roman"/>
          <w:szCs w:val="24"/>
        </w:rPr>
        <w:t>,</w:t>
      </w:r>
      <w:r>
        <w:rPr>
          <w:rFonts w:eastAsia="Times New Roman" w:cs="Times New Roman"/>
          <w:szCs w:val="24"/>
        </w:rPr>
        <w:t xml:space="preserve"> που συγχαίρουν τους αθλητές μας όταν μας κάνουν υπερήφανους και κατακτούν διε</w:t>
      </w:r>
      <w:r>
        <w:rPr>
          <w:rFonts w:eastAsia="Times New Roman" w:cs="Times New Roman"/>
          <w:szCs w:val="24"/>
        </w:rPr>
        <w:t>θνείς διακρίσεις και αυτό δείχνει μια εικόνα εθνικής ενότητας και περηφάνιας και θα έπρεπε όλοι να έχουμε συζητήσει με τέτοιο</w:t>
      </w:r>
      <w:r>
        <w:rPr>
          <w:rFonts w:eastAsia="Times New Roman" w:cs="Times New Roman"/>
          <w:szCs w:val="24"/>
        </w:rPr>
        <w:t>ν</w:t>
      </w:r>
      <w:r>
        <w:rPr>
          <w:rFonts w:eastAsia="Times New Roman" w:cs="Times New Roman"/>
          <w:szCs w:val="24"/>
        </w:rPr>
        <w:t xml:space="preserve"> τρόπο</w:t>
      </w:r>
      <w:r>
        <w:rPr>
          <w:rFonts w:eastAsia="Times New Roman" w:cs="Times New Roman"/>
          <w:szCs w:val="24"/>
        </w:rPr>
        <w:t>,</w:t>
      </w:r>
      <w:r>
        <w:rPr>
          <w:rFonts w:eastAsia="Times New Roman" w:cs="Times New Roman"/>
          <w:szCs w:val="24"/>
        </w:rPr>
        <w:t xml:space="preserve"> το διαλαμβανόμενο νομοσχέδιο, κύριε Υπουργέ, ώστε αυτή η εθνική ενότητα, η ομοψυχία και η βούληση όλων μας να υποστηρίξουμ</w:t>
      </w:r>
      <w:r>
        <w:rPr>
          <w:rFonts w:eastAsia="Times New Roman" w:cs="Times New Roman"/>
          <w:szCs w:val="24"/>
        </w:rPr>
        <w:t xml:space="preserve">ε τον ερασιτεχνικό αθλητισμό, που μας κάνει υπερήφανους με τις επιτυχίες του, να διαμορφώσει ένα </w:t>
      </w:r>
      <w:r w:rsidRPr="00A13B75">
        <w:rPr>
          <w:rFonts w:eastAsia="Times New Roman" w:cs="Times New Roman"/>
          <w:szCs w:val="24"/>
        </w:rPr>
        <w:t xml:space="preserve">συνεκτικό </w:t>
      </w:r>
      <w:r>
        <w:rPr>
          <w:rFonts w:eastAsia="Times New Roman" w:cs="Times New Roman"/>
          <w:szCs w:val="24"/>
        </w:rPr>
        <w:t>πλαίσιο της διαδικασίας της λειτουργίας όλου του συστήματος.</w:t>
      </w:r>
    </w:p>
    <w:p w14:paraId="4CC5BC8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Φοβούμαστε –το εξήγησε η </w:t>
      </w:r>
      <w:r>
        <w:rPr>
          <w:rFonts w:eastAsia="Times New Roman" w:cs="Times New Roman"/>
          <w:szCs w:val="24"/>
        </w:rPr>
        <w:t>ε</w:t>
      </w:r>
      <w:r>
        <w:rPr>
          <w:rFonts w:eastAsia="Times New Roman" w:cs="Times New Roman"/>
          <w:szCs w:val="24"/>
        </w:rPr>
        <w:t>ισηγήτρι</w:t>
      </w:r>
      <w:r>
        <w:rPr>
          <w:rFonts w:eastAsia="Times New Roman" w:cs="Times New Roman"/>
          <w:szCs w:val="24"/>
        </w:rPr>
        <w:t>α</w:t>
      </w:r>
      <w:r>
        <w:rPr>
          <w:rFonts w:eastAsia="Times New Roman" w:cs="Times New Roman"/>
          <w:szCs w:val="24"/>
        </w:rPr>
        <w:t xml:space="preserve"> μας, η κ. Κεφαλίδου</w:t>
      </w:r>
      <w:r>
        <w:rPr>
          <w:rFonts w:eastAsia="Times New Roman" w:cs="Times New Roman"/>
          <w:szCs w:val="24"/>
        </w:rPr>
        <w:t>,</w:t>
      </w:r>
      <w:r>
        <w:rPr>
          <w:rFonts w:eastAsia="Times New Roman" w:cs="Times New Roman"/>
          <w:szCs w:val="24"/>
        </w:rPr>
        <w:t xml:space="preserve">- ότι με αυτό το νομοσχέδιο δεν </w:t>
      </w:r>
      <w:r>
        <w:rPr>
          <w:rFonts w:eastAsia="Times New Roman" w:cs="Times New Roman"/>
          <w:szCs w:val="24"/>
        </w:rPr>
        <w:t>ενισχύεται αλλά θίγεται</w:t>
      </w:r>
      <w:r w:rsidRPr="002D0A78">
        <w:rPr>
          <w:rFonts w:eastAsia="Times New Roman" w:cs="Times New Roman"/>
          <w:szCs w:val="24"/>
        </w:rPr>
        <w:t xml:space="preserve"> </w:t>
      </w:r>
      <w:r>
        <w:rPr>
          <w:rFonts w:eastAsia="Times New Roman" w:cs="Times New Roman"/>
          <w:szCs w:val="24"/>
        </w:rPr>
        <w:t xml:space="preserve">ο ερασιτεχνικός αθλητισμός. Δίνεται η </w:t>
      </w:r>
      <w:r>
        <w:rPr>
          <w:rFonts w:eastAsia="Times New Roman" w:cs="Times New Roman"/>
          <w:szCs w:val="24"/>
        </w:rPr>
        <w:t>ευχέρεια</w:t>
      </w:r>
      <w:r>
        <w:rPr>
          <w:rFonts w:eastAsia="Times New Roman" w:cs="Times New Roman"/>
          <w:szCs w:val="24"/>
        </w:rPr>
        <w:t xml:space="preserve"> όλο και μεγαλύτερης παρέμβασης κρατικής και ελέγχου και διαμορφώνεται ένα χαώδες και ασαφές νομοθετικό πλαίσιο με γραφειοκρατία, παρεμβάσεις και διάφορες ερμηνείες</w:t>
      </w:r>
      <w:r>
        <w:rPr>
          <w:rFonts w:eastAsia="Times New Roman" w:cs="Times New Roman"/>
          <w:szCs w:val="24"/>
        </w:rPr>
        <w:t xml:space="preserve"> επιρρεπείς στις εξωτερικές παρεμβάσεις και τα κάθε είδους αθλητικά και μη αθλητικά συμφέροντα. Τα βλέπουμε και τα ζούμε όλα αυτά τα χρόνια. </w:t>
      </w:r>
    </w:p>
    <w:p w14:paraId="4CC5BC8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Λυπούμαστε</w:t>
      </w:r>
      <w:r>
        <w:rPr>
          <w:rFonts w:eastAsia="Times New Roman" w:cs="Times New Roman"/>
          <w:szCs w:val="24"/>
        </w:rPr>
        <w:t>,</w:t>
      </w:r>
      <w:r>
        <w:rPr>
          <w:rFonts w:eastAsia="Times New Roman" w:cs="Times New Roman"/>
          <w:szCs w:val="24"/>
        </w:rPr>
        <w:t xml:space="preserve"> που παρά την καλή μας προαίρεση την οποία επιδείξαμε με τοποθετήσεις της </w:t>
      </w:r>
      <w:r>
        <w:rPr>
          <w:rFonts w:eastAsia="Times New Roman" w:cs="Times New Roman"/>
          <w:szCs w:val="24"/>
        </w:rPr>
        <w:t>ε</w:t>
      </w:r>
      <w:r>
        <w:rPr>
          <w:rFonts w:eastAsia="Times New Roman" w:cs="Times New Roman"/>
          <w:szCs w:val="24"/>
        </w:rPr>
        <w:t xml:space="preserve">ισηγήτριάς μας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και σήμερα, δεν υπήρχε ευήκοον ους. Δεν δώσατε κα</w:t>
      </w:r>
      <w:r>
        <w:rPr>
          <w:rFonts w:eastAsia="Times New Roman" w:cs="Times New Roman"/>
          <w:szCs w:val="24"/>
        </w:rPr>
        <w:t>μ</w:t>
      </w:r>
      <w:r>
        <w:rPr>
          <w:rFonts w:eastAsia="Times New Roman" w:cs="Times New Roman"/>
          <w:szCs w:val="24"/>
        </w:rPr>
        <w:t>μία απάντηση στα επιχειρήματά μας. Δεν δεχθήκατε κα</w:t>
      </w:r>
      <w:r>
        <w:rPr>
          <w:rFonts w:eastAsia="Times New Roman" w:cs="Times New Roman"/>
          <w:szCs w:val="24"/>
        </w:rPr>
        <w:t>μ</w:t>
      </w:r>
      <w:r>
        <w:rPr>
          <w:rFonts w:eastAsia="Times New Roman" w:cs="Times New Roman"/>
          <w:szCs w:val="24"/>
        </w:rPr>
        <w:t xml:space="preserve">μία από τις προτάσεις μας. Δεν απαντήσατε δε σε αυτό που η </w:t>
      </w:r>
      <w:r>
        <w:rPr>
          <w:rFonts w:eastAsia="Times New Roman" w:cs="Times New Roman"/>
          <w:szCs w:val="24"/>
        </w:rPr>
        <w:t>ε</w:t>
      </w:r>
      <w:r>
        <w:rPr>
          <w:rFonts w:eastAsia="Times New Roman" w:cs="Times New Roman"/>
          <w:szCs w:val="24"/>
        </w:rPr>
        <w:t xml:space="preserve">ισηγήτριά </w:t>
      </w:r>
      <w:r>
        <w:rPr>
          <w:rFonts w:eastAsia="Times New Roman" w:cs="Times New Roman"/>
          <w:szCs w:val="24"/>
        </w:rPr>
        <w:t>μας,</w:t>
      </w:r>
      <w:r>
        <w:rPr>
          <w:rFonts w:eastAsia="Times New Roman" w:cs="Times New Roman"/>
          <w:szCs w:val="24"/>
        </w:rPr>
        <w:t xml:space="preserve"> η κ. Κεφαλίδου</w:t>
      </w:r>
      <w:r>
        <w:rPr>
          <w:rFonts w:eastAsia="Times New Roman" w:cs="Times New Roman"/>
          <w:szCs w:val="24"/>
        </w:rPr>
        <w:t>,</w:t>
      </w:r>
      <w:r>
        <w:rPr>
          <w:rFonts w:eastAsia="Times New Roman" w:cs="Times New Roman"/>
          <w:szCs w:val="24"/>
        </w:rPr>
        <w:t xml:space="preserve"> επανέλαβε από αυτό </w:t>
      </w:r>
      <w:r>
        <w:rPr>
          <w:rFonts w:eastAsia="Times New Roman" w:cs="Times New Roman"/>
          <w:szCs w:val="24"/>
        </w:rPr>
        <w:t xml:space="preserve">εδώ </w:t>
      </w:r>
      <w:r>
        <w:rPr>
          <w:rFonts w:eastAsia="Times New Roman" w:cs="Times New Roman"/>
          <w:szCs w:val="24"/>
        </w:rPr>
        <w:t>το Βήμα ότι στο άρθρο 42 παραβιάζεται α</w:t>
      </w:r>
      <w:r>
        <w:rPr>
          <w:rFonts w:eastAsia="Times New Roman" w:cs="Times New Roman"/>
          <w:szCs w:val="24"/>
        </w:rPr>
        <w:t>πόφαση του Δικαστηρίου των Ευρωπαϊκών Κοινοτήτων για την αυτοοργάνωση του αθλητισμού και των αθλητικών δραστηριοτήτων.</w:t>
      </w:r>
    </w:p>
    <w:p w14:paraId="4CC5BC8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Αυτή είναι η δική μου παρατήρηση για το νομοσχέδιο και δεν θέλω να επεκταθώ καθώς, κυρίες και κύριοι συνάδελφοι και κύριε Υπουργέ, ο τρόπ</w:t>
      </w:r>
      <w:r>
        <w:rPr>
          <w:rFonts w:eastAsia="Times New Roman" w:cs="Times New Roman"/>
          <w:szCs w:val="24"/>
        </w:rPr>
        <w:t>ος που οργανώνεται η συζήτηση στη Βουλή αυτές τις ημέρες</w:t>
      </w:r>
      <w:r>
        <w:rPr>
          <w:rFonts w:eastAsia="Times New Roman" w:cs="Times New Roman"/>
          <w:szCs w:val="24"/>
        </w:rPr>
        <w:t>,</w:t>
      </w:r>
      <w:r>
        <w:rPr>
          <w:rFonts w:eastAsia="Times New Roman" w:cs="Times New Roman"/>
          <w:szCs w:val="24"/>
        </w:rPr>
        <w:t xml:space="preserve"> μας δίνει την ευκαιρία να θυμηθούμε όλοι </w:t>
      </w:r>
      <w:r>
        <w:rPr>
          <w:rFonts w:eastAsia="Times New Roman" w:cs="Times New Roman"/>
          <w:szCs w:val="24"/>
        </w:rPr>
        <w:t>μας,</w:t>
      </w:r>
      <w:r>
        <w:rPr>
          <w:rFonts w:eastAsia="Times New Roman" w:cs="Times New Roman"/>
          <w:szCs w:val="24"/>
        </w:rPr>
        <w:t xml:space="preserve"> πως αυτό εδώ το Σώμα λειτουργεί με κανόνες προβλεπόμενους από το Σύνταγμα και τον Κανονισμό της Βουλής και αυτοί οι κανόνες καταπατούνται κατά σύστημα.</w:t>
      </w:r>
    </w:p>
    <w:p w14:paraId="4CC5BC8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Είχα την ευκαιρία στην αρχή της συνεδρίασης να ζητήσω τον λόγο</w:t>
      </w:r>
      <w:r>
        <w:rPr>
          <w:rFonts w:eastAsia="Times New Roman" w:cs="Times New Roman"/>
          <w:szCs w:val="24"/>
        </w:rPr>
        <w:t>,</w:t>
      </w:r>
      <w:r>
        <w:rPr>
          <w:rFonts w:eastAsia="Times New Roman" w:cs="Times New Roman"/>
          <w:szCs w:val="24"/>
        </w:rPr>
        <w:t xml:space="preserve"> όταν ο κ. Πολάκης παρουσίασε την τροπολογία για τον ΕΟΠΥΥ, για να αναδείξω τόσο τις ευθύνες της Κυβέρνησης για </w:t>
      </w:r>
      <w:r>
        <w:rPr>
          <w:rFonts w:eastAsia="Times New Roman" w:cs="Times New Roman"/>
          <w:szCs w:val="24"/>
        </w:rPr>
        <w:lastRenderedPageBreak/>
        <w:t>τον τρόπο που προετοιμάζει το νομοθετικό έργο, μια</w:t>
      </w:r>
      <w:r>
        <w:rPr>
          <w:rFonts w:eastAsia="Times New Roman" w:cs="Times New Roman"/>
          <w:szCs w:val="24"/>
        </w:rPr>
        <w:t>ς</w:t>
      </w:r>
      <w:r>
        <w:rPr>
          <w:rFonts w:eastAsia="Times New Roman" w:cs="Times New Roman"/>
          <w:szCs w:val="24"/>
        </w:rPr>
        <w:t xml:space="preserve"> και μόλις το μεσημέρι τελείωσ</w:t>
      </w:r>
      <w:r>
        <w:rPr>
          <w:rFonts w:eastAsia="Times New Roman" w:cs="Times New Roman"/>
          <w:szCs w:val="24"/>
        </w:rPr>
        <w:t>ε το νομοσχέδιο του Υπουργείου Υγείας και ο κ. Πολάκης που ξιφουλκεί κατά των συμφερόντων, τα ξεπλένει με άλλες ρυθμίσεις, μας έφερε εδώ μία διάταξη που είναι πάρα πολύ μεγάλη για τον ΕΟΠΥΥ</w:t>
      </w:r>
      <w:r>
        <w:rPr>
          <w:rFonts w:eastAsia="Times New Roman" w:cs="Times New Roman"/>
          <w:szCs w:val="24"/>
        </w:rPr>
        <w:t>,</w:t>
      </w:r>
      <w:r>
        <w:rPr>
          <w:rFonts w:eastAsia="Times New Roman" w:cs="Times New Roman"/>
          <w:szCs w:val="24"/>
        </w:rPr>
        <w:t xml:space="preserve"> η οποία μας έλεγε ότι είναι πάρα πολύ μεγάλης σημασίας. </w:t>
      </w:r>
    </w:p>
    <w:p w14:paraId="4CC5BC8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Είπα στο</w:t>
      </w:r>
      <w:r>
        <w:rPr>
          <w:rFonts w:eastAsia="Times New Roman" w:cs="Times New Roman"/>
          <w:szCs w:val="24"/>
        </w:rPr>
        <w:t>ν Προεδρεύοντα, τον κ. Βαρεμένο</w:t>
      </w:r>
      <w:r>
        <w:rPr>
          <w:rFonts w:eastAsia="Times New Roman" w:cs="Times New Roman"/>
          <w:szCs w:val="24"/>
        </w:rPr>
        <w:t>,</w:t>
      </w:r>
      <w:r>
        <w:rPr>
          <w:rFonts w:eastAsia="Times New Roman" w:cs="Times New Roman"/>
          <w:szCs w:val="24"/>
        </w:rPr>
        <w:t xml:space="preserve"> ότι είναι και ευθύνη του Προεδρείου να βάλει ένα μέτρο, γιατί το Προεδρείο εκπροσωπεί το Σώμα, δεν είναι το μακρύ χέρι της Κυβέρνησης, να βάλει ένα μέτρο στους Υπουργούς και στον τρόπο που εισάγουν τις ρυθμίσεις.</w:t>
      </w:r>
    </w:p>
    <w:p w14:paraId="4CC5BC8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 κ. Βαρεμ</w:t>
      </w:r>
      <w:r>
        <w:rPr>
          <w:rFonts w:eastAsia="Times New Roman" w:cs="Times New Roman"/>
          <w:szCs w:val="24"/>
        </w:rPr>
        <w:t>ένος αντί, όπως θα έπρεπε να κάνει κάποιος ο οποίος προεδρεύει σε συνεδρίαση</w:t>
      </w:r>
      <w:r>
        <w:rPr>
          <w:rFonts w:eastAsia="Times New Roman" w:cs="Times New Roman"/>
          <w:szCs w:val="24"/>
        </w:rPr>
        <w:t>,</w:t>
      </w:r>
      <w:r>
        <w:rPr>
          <w:rFonts w:eastAsia="Times New Roman" w:cs="Times New Roman"/>
          <w:szCs w:val="24"/>
        </w:rPr>
        <w:t xml:space="preserve"> να αναφερθεί στις δυσκολίες της Κυβέρνησης,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φορά στις δυσκολίες του νομοθετικού έργου και να ζητήσει, εν πάση περιπτώσει, και μια κατανόηση, μας είπε ούτε λίγο ούτε πολύ ό</w:t>
      </w:r>
      <w:r>
        <w:rPr>
          <w:rFonts w:eastAsia="Times New Roman" w:cs="Times New Roman"/>
          <w:szCs w:val="24"/>
        </w:rPr>
        <w:t xml:space="preserve">τι εμείς είμαστε πλειοψηφία, έτσι θα κάνουμε και κάντε ό,τι θέλετε. </w:t>
      </w:r>
    </w:p>
    <w:p w14:paraId="4CC5BC8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Θέλω να στηλιτεύσω από αυτό εδώ το Βήμα</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t>-</w:t>
      </w:r>
      <w:r>
        <w:rPr>
          <w:rFonts w:eastAsia="Times New Roman" w:cs="Times New Roman"/>
          <w:szCs w:val="24"/>
        </w:rPr>
        <w:t>και το επαναλαμβάνω ότι</w:t>
      </w:r>
      <w:r>
        <w:rPr>
          <w:rFonts w:eastAsia="Times New Roman" w:cs="Times New Roman"/>
          <w:szCs w:val="24"/>
        </w:rPr>
        <w:t>-</w:t>
      </w:r>
      <w:r>
        <w:rPr>
          <w:rFonts w:eastAsia="Times New Roman" w:cs="Times New Roman"/>
          <w:szCs w:val="24"/>
        </w:rPr>
        <w:t xml:space="preserve"> για εμάς θα αποτελέσει αντικείμενο παρεμβάσεων και στη Διάσκεψη των Προέδρων και άλλων, αν συνεχιστεί αυτή η διαδικ</w:t>
      </w:r>
      <w:r>
        <w:rPr>
          <w:rFonts w:eastAsia="Times New Roman" w:cs="Times New Roman"/>
          <w:szCs w:val="24"/>
        </w:rPr>
        <w:t>ασία.</w:t>
      </w:r>
    </w:p>
    <w:p w14:paraId="4CC5BC8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θα μου πείτε, κυρίες και κύριοι συνάδελφοι, αυτό που λέω τώρα</w:t>
      </w:r>
      <w:r>
        <w:rPr>
          <w:rFonts w:eastAsia="Times New Roman" w:cs="Times New Roman"/>
          <w:szCs w:val="24"/>
        </w:rPr>
        <w:t>,</w:t>
      </w:r>
      <w:r>
        <w:rPr>
          <w:rFonts w:eastAsia="Times New Roman" w:cs="Times New Roman"/>
          <w:szCs w:val="24"/>
        </w:rPr>
        <w:t xml:space="preserve"> έχει έναν τυπολατρικό χαρακτήρα ή έχει να κάνει και με την ουσία του νομοθετικού έργου, κυρίες και κύριοι συνάδελφοι;</w:t>
      </w:r>
    </w:p>
    <w:p w14:paraId="4CC5BC8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Ας πάρουμε, λοιπόν, την μεγάλη τροπολογία της κ. Παπανάτσιου, που</w:t>
      </w:r>
      <w:r>
        <w:rPr>
          <w:rFonts w:eastAsia="Times New Roman" w:cs="Times New Roman"/>
          <w:szCs w:val="24"/>
        </w:rPr>
        <w:t xml:space="preserve"> μας την παρουσίασε εδώ πάρα πολύ σύντομα, για ένα λεπτό, που αφορά την ΑΑΔΕ. Ξέρετε η ΑΑΔΕ, κυρίες και κύριοι συνάδελφοι, είναι το κεντρικό νευρικό σύστημα του κράτους μας. Έχει να κάνει με τη βεβαίωση και την είσπραξη των δημοσίων εσόδων, δηλαδή, έχει να</w:t>
      </w:r>
      <w:r>
        <w:rPr>
          <w:rFonts w:eastAsia="Times New Roman" w:cs="Times New Roman"/>
          <w:szCs w:val="24"/>
        </w:rPr>
        <w:t xml:space="preserve"> κάνει με τη μεγάλη μάχη που δώσαμε ως χώρα</w:t>
      </w:r>
      <w:r>
        <w:rPr>
          <w:rFonts w:eastAsia="Times New Roman" w:cs="Times New Roman"/>
          <w:szCs w:val="24"/>
        </w:rPr>
        <w:t>,</w:t>
      </w:r>
      <w:r>
        <w:rPr>
          <w:rFonts w:eastAsia="Times New Roman" w:cs="Times New Roman"/>
          <w:szCs w:val="24"/>
        </w:rPr>
        <w:t xml:space="preserve"> να εξυγιάνουμε τα δημόσια οικονομικά της χώρας μας, καθότι όπως γνωρίζετε </w:t>
      </w:r>
      <w:r>
        <w:rPr>
          <w:rFonts w:eastAsia="Times New Roman" w:cs="Times New Roman"/>
          <w:szCs w:val="24"/>
        </w:rPr>
        <w:t>-</w:t>
      </w:r>
      <w:r>
        <w:rPr>
          <w:rFonts w:eastAsia="Times New Roman" w:cs="Times New Roman"/>
          <w:szCs w:val="24"/>
        </w:rPr>
        <w:t xml:space="preserve">όχι πριν πολλά χρόνια πριν εννέα χρόνια ακριβώς </w:t>
      </w:r>
      <w:r>
        <w:rPr>
          <w:rFonts w:eastAsia="Times New Roman" w:cs="Times New Roman"/>
          <w:szCs w:val="24"/>
        </w:rPr>
        <w:t>-</w:t>
      </w:r>
      <w:r>
        <w:rPr>
          <w:rFonts w:eastAsia="Times New Roman" w:cs="Times New Roman"/>
          <w:szCs w:val="24"/>
        </w:rPr>
        <w:t>το έλλειμμα ήταν 35 δισεκατομμύρια σε ετήσια βάση.</w:t>
      </w:r>
    </w:p>
    <w:p w14:paraId="4CC5BC8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w:t>
      </w:r>
      <w:r w:rsidRPr="004E5839">
        <w:rPr>
          <w:rFonts w:eastAsia="Times New Roman" w:cs="Times New Roman"/>
          <w:szCs w:val="24"/>
        </w:rPr>
        <w:t>αταφέραμε να το</w:t>
      </w:r>
      <w:r>
        <w:rPr>
          <w:rFonts w:eastAsia="Times New Roman" w:cs="Times New Roman"/>
          <w:szCs w:val="24"/>
        </w:rPr>
        <w:t xml:space="preserve"> μηδενίσουμε λοιδορο</w:t>
      </w:r>
      <w:r>
        <w:rPr>
          <w:rFonts w:eastAsia="Times New Roman" w:cs="Times New Roman"/>
          <w:szCs w:val="24"/>
        </w:rPr>
        <w:t>ύμενοι</w:t>
      </w:r>
      <w:r>
        <w:rPr>
          <w:rFonts w:eastAsia="Times New Roman" w:cs="Times New Roman"/>
          <w:szCs w:val="24"/>
        </w:rPr>
        <w:t>,</w:t>
      </w:r>
      <w:r w:rsidRPr="004E5839">
        <w:rPr>
          <w:rFonts w:eastAsia="Times New Roman" w:cs="Times New Roman"/>
          <w:szCs w:val="24"/>
        </w:rPr>
        <w:t xml:space="preserve"> και τώρα η </w:t>
      </w:r>
      <w:r>
        <w:rPr>
          <w:rFonts w:eastAsia="Times New Roman" w:cs="Times New Roman"/>
          <w:szCs w:val="24"/>
        </w:rPr>
        <w:t>Κυβέρνηση επαίρεται για τα υπερ</w:t>
      </w:r>
      <w:r w:rsidRPr="004E5839">
        <w:rPr>
          <w:rFonts w:eastAsia="Times New Roman" w:cs="Times New Roman"/>
          <w:szCs w:val="24"/>
        </w:rPr>
        <w:t>πλεονάσματα</w:t>
      </w:r>
      <w:r>
        <w:rPr>
          <w:rFonts w:eastAsia="Times New Roman" w:cs="Times New Roman"/>
          <w:szCs w:val="24"/>
        </w:rPr>
        <w:t>,</w:t>
      </w:r>
      <w:r w:rsidRPr="004E5839">
        <w:rPr>
          <w:rFonts w:eastAsia="Times New Roman" w:cs="Times New Roman"/>
          <w:szCs w:val="24"/>
        </w:rPr>
        <w:t xml:space="preserve"> δηλαδή αντί να παραμείνει στην ισορροπία</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έβαλε</w:t>
      </w:r>
      <w:r w:rsidRPr="004E5839">
        <w:rPr>
          <w:rFonts w:eastAsia="Times New Roman" w:cs="Times New Roman"/>
          <w:szCs w:val="24"/>
        </w:rPr>
        <w:t xml:space="preserve"> παραπάνω φόρους και παραπάνω εισφορές</w:t>
      </w:r>
      <w:r>
        <w:rPr>
          <w:rFonts w:eastAsia="Times New Roman" w:cs="Times New Roman"/>
          <w:szCs w:val="24"/>
        </w:rPr>
        <w:t>,</w:t>
      </w:r>
      <w:r w:rsidRPr="004E5839">
        <w:rPr>
          <w:rFonts w:eastAsia="Times New Roman" w:cs="Times New Roman"/>
          <w:szCs w:val="24"/>
        </w:rPr>
        <w:t xml:space="preserve"> για να έχει πλεονάσματα </w:t>
      </w:r>
      <w:r>
        <w:rPr>
          <w:rFonts w:eastAsia="Times New Roman" w:cs="Times New Roman"/>
          <w:szCs w:val="24"/>
        </w:rPr>
        <w:t xml:space="preserve">και </w:t>
      </w:r>
      <w:r w:rsidRPr="004E5839">
        <w:rPr>
          <w:rFonts w:eastAsia="Times New Roman" w:cs="Times New Roman"/>
          <w:szCs w:val="24"/>
        </w:rPr>
        <w:t>να μοιράζει κανένα επίδομα</w:t>
      </w:r>
      <w:r>
        <w:rPr>
          <w:rFonts w:eastAsia="Times New Roman" w:cs="Times New Roman"/>
          <w:szCs w:val="24"/>
        </w:rPr>
        <w:t>.</w:t>
      </w:r>
    </w:p>
    <w:p w14:paraId="4CC5BC8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w:t>
      </w:r>
      <w:r w:rsidRPr="004E5839">
        <w:rPr>
          <w:rFonts w:eastAsia="Times New Roman" w:cs="Times New Roman"/>
          <w:szCs w:val="24"/>
        </w:rPr>
        <w:t>ρχεται</w:t>
      </w:r>
      <w:r>
        <w:rPr>
          <w:rFonts w:eastAsia="Times New Roman" w:cs="Times New Roman"/>
          <w:szCs w:val="24"/>
        </w:rPr>
        <w:t>,</w:t>
      </w:r>
      <w:r w:rsidRPr="004E5839">
        <w:rPr>
          <w:rFonts w:eastAsia="Times New Roman" w:cs="Times New Roman"/>
          <w:szCs w:val="24"/>
        </w:rPr>
        <w:t xml:space="preserve"> λοιπόν</w:t>
      </w:r>
      <w:r>
        <w:rPr>
          <w:rFonts w:eastAsia="Times New Roman" w:cs="Times New Roman"/>
          <w:szCs w:val="24"/>
        </w:rPr>
        <w:t>,</w:t>
      </w:r>
      <w:r w:rsidRPr="004E5839">
        <w:rPr>
          <w:rFonts w:eastAsia="Times New Roman" w:cs="Times New Roman"/>
          <w:szCs w:val="24"/>
        </w:rPr>
        <w:t xml:space="preserve"> αυτή η τροπολογία για την </w:t>
      </w:r>
      <w:r>
        <w:rPr>
          <w:rFonts w:eastAsia="Times New Roman" w:cs="Times New Roman"/>
          <w:szCs w:val="24"/>
        </w:rPr>
        <w:t xml:space="preserve">ΑΑΔΕ </w:t>
      </w:r>
      <w:r>
        <w:rPr>
          <w:rFonts w:eastAsia="Times New Roman" w:cs="Times New Roman"/>
          <w:szCs w:val="24"/>
        </w:rPr>
        <w:t>και τι κάνει, κυρίες και κύριοι συνάδελφοι; Έ</w:t>
      </w:r>
      <w:r w:rsidRPr="004E5839">
        <w:rPr>
          <w:rFonts w:eastAsia="Times New Roman" w:cs="Times New Roman"/>
          <w:szCs w:val="24"/>
        </w:rPr>
        <w:t xml:space="preserve">να σύστημα το οποίο το παραδώσατε στους δανειστές </w:t>
      </w:r>
      <w:r>
        <w:rPr>
          <w:rFonts w:eastAsia="Times New Roman" w:cs="Times New Roman"/>
          <w:szCs w:val="24"/>
        </w:rPr>
        <w:t>–γιατί δεν κάνατε ανεξάρτητη τη</w:t>
      </w:r>
      <w:r w:rsidRPr="004E5839">
        <w:rPr>
          <w:rFonts w:eastAsia="Times New Roman" w:cs="Times New Roman"/>
          <w:szCs w:val="24"/>
        </w:rPr>
        <w:t xml:space="preserve"> δημόσια υπηρεσία είσπραξης και βεβαίωση</w:t>
      </w:r>
      <w:r>
        <w:rPr>
          <w:rFonts w:eastAsia="Times New Roman" w:cs="Times New Roman"/>
          <w:szCs w:val="24"/>
        </w:rPr>
        <w:t>ς</w:t>
      </w:r>
      <w:r w:rsidRPr="004E5839">
        <w:rPr>
          <w:rFonts w:eastAsia="Times New Roman" w:cs="Times New Roman"/>
          <w:szCs w:val="24"/>
        </w:rPr>
        <w:t xml:space="preserve"> των </w:t>
      </w:r>
      <w:r>
        <w:rPr>
          <w:rFonts w:eastAsia="Times New Roman" w:cs="Times New Roman"/>
          <w:szCs w:val="24"/>
        </w:rPr>
        <w:t>δ</w:t>
      </w:r>
      <w:r w:rsidRPr="004E5839">
        <w:rPr>
          <w:rFonts w:eastAsia="Times New Roman" w:cs="Times New Roman"/>
          <w:szCs w:val="24"/>
        </w:rPr>
        <w:t xml:space="preserve">ημοσίων </w:t>
      </w:r>
      <w:r>
        <w:rPr>
          <w:rFonts w:eastAsia="Times New Roman" w:cs="Times New Roman"/>
          <w:szCs w:val="24"/>
        </w:rPr>
        <w:t>ε</w:t>
      </w:r>
      <w:r w:rsidRPr="004E5839">
        <w:rPr>
          <w:rFonts w:eastAsia="Times New Roman" w:cs="Times New Roman"/>
          <w:szCs w:val="24"/>
        </w:rPr>
        <w:t xml:space="preserve">σόδων </w:t>
      </w:r>
      <w:r>
        <w:rPr>
          <w:rFonts w:eastAsia="Times New Roman" w:cs="Times New Roman"/>
          <w:szCs w:val="24"/>
        </w:rPr>
        <w:t xml:space="preserve">αλλά </w:t>
      </w:r>
      <w:r w:rsidRPr="004E5839">
        <w:rPr>
          <w:rFonts w:eastAsia="Times New Roman" w:cs="Times New Roman"/>
          <w:szCs w:val="24"/>
        </w:rPr>
        <w:t>την κάνατε εταιρεία</w:t>
      </w:r>
      <w:r>
        <w:rPr>
          <w:rFonts w:eastAsia="Times New Roman" w:cs="Times New Roman"/>
          <w:szCs w:val="24"/>
        </w:rPr>
        <w:t>,</w:t>
      </w:r>
      <w:r w:rsidRPr="004E5839">
        <w:rPr>
          <w:rFonts w:eastAsia="Times New Roman" w:cs="Times New Roman"/>
          <w:szCs w:val="24"/>
        </w:rPr>
        <w:t xml:space="preserve"> τ</w:t>
      </w:r>
      <w:r>
        <w:rPr>
          <w:rFonts w:eastAsia="Times New Roman" w:cs="Times New Roman"/>
          <w:szCs w:val="24"/>
        </w:rPr>
        <w:t>η</w:t>
      </w:r>
      <w:r w:rsidRPr="004E5839">
        <w:rPr>
          <w:rFonts w:eastAsia="Times New Roman" w:cs="Times New Roman"/>
          <w:szCs w:val="24"/>
        </w:rPr>
        <w:t xml:space="preserve">ς βάλατε διοικητικό συμβούλιο και </w:t>
      </w:r>
      <w:r>
        <w:rPr>
          <w:rFonts w:eastAsia="Times New Roman" w:cs="Times New Roman"/>
          <w:szCs w:val="24"/>
        </w:rPr>
        <w:t>επόπτη</w:t>
      </w:r>
      <w:r w:rsidRPr="004E5839">
        <w:rPr>
          <w:rFonts w:eastAsia="Times New Roman" w:cs="Times New Roman"/>
          <w:szCs w:val="24"/>
        </w:rPr>
        <w:t xml:space="preserve"> από τους εταίρους </w:t>
      </w:r>
      <w:r>
        <w:rPr>
          <w:rFonts w:eastAsia="Times New Roman" w:cs="Times New Roman"/>
          <w:szCs w:val="24"/>
        </w:rPr>
        <w:t>μας- έρχεται, λ</w:t>
      </w:r>
      <w:r w:rsidRPr="004E5839">
        <w:rPr>
          <w:rFonts w:eastAsia="Times New Roman" w:cs="Times New Roman"/>
          <w:szCs w:val="24"/>
        </w:rPr>
        <w:t>οιπόν</w:t>
      </w:r>
      <w:r>
        <w:rPr>
          <w:rFonts w:eastAsia="Times New Roman" w:cs="Times New Roman"/>
          <w:szCs w:val="24"/>
        </w:rPr>
        <w:t>,</w:t>
      </w:r>
      <w:r w:rsidRPr="004E5839">
        <w:rPr>
          <w:rFonts w:eastAsia="Times New Roman" w:cs="Times New Roman"/>
          <w:szCs w:val="24"/>
        </w:rPr>
        <w:t xml:space="preserve"> εδώ να δώσε</w:t>
      </w:r>
      <w:r>
        <w:rPr>
          <w:rFonts w:eastAsia="Times New Roman" w:cs="Times New Roman"/>
          <w:szCs w:val="24"/>
        </w:rPr>
        <w:t xml:space="preserve">ι </w:t>
      </w:r>
      <w:r w:rsidRPr="004E5839">
        <w:rPr>
          <w:rFonts w:eastAsia="Times New Roman" w:cs="Times New Roman"/>
          <w:szCs w:val="24"/>
        </w:rPr>
        <w:t>άφεση αμαρτιών</w:t>
      </w:r>
      <w:r>
        <w:rPr>
          <w:rFonts w:eastAsia="Times New Roman" w:cs="Times New Roman"/>
          <w:szCs w:val="24"/>
        </w:rPr>
        <w:t>,</w:t>
      </w:r>
      <w:r w:rsidRPr="004E5839">
        <w:rPr>
          <w:rFonts w:eastAsia="Times New Roman" w:cs="Times New Roman"/>
          <w:szCs w:val="24"/>
        </w:rPr>
        <w:t xml:space="preserve"> σε περίπτωση που αποδειχτεί ότι δι</w:t>
      </w:r>
      <w:r>
        <w:rPr>
          <w:rFonts w:eastAsia="Times New Roman" w:cs="Times New Roman"/>
          <w:szCs w:val="24"/>
        </w:rPr>
        <w:t>ά</w:t>
      </w:r>
      <w:r w:rsidRPr="004E5839">
        <w:rPr>
          <w:rFonts w:eastAsia="Times New Roman" w:cs="Times New Roman"/>
          <w:szCs w:val="24"/>
        </w:rPr>
        <w:t xml:space="preserve"> πράξεων ή παραλείψεων υπήρχε απώλεια </w:t>
      </w:r>
      <w:r>
        <w:rPr>
          <w:rFonts w:eastAsia="Times New Roman" w:cs="Times New Roman"/>
          <w:szCs w:val="24"/>
        </w:rPr>
        <w:t>δ</w:t>
      </w:r>
      <w:r w:rsidRPr="004E5839">
        <w:rPr>
          <w:rFonts w:eastAsia="Times New Roman" w:cs="Times New Roman"/>
          <w:szCs w:val="24"/>
        </w:rPr>
        <w:t xml:space="preserve">ημοσίων </w:t>
      </w:r>
      <w:r>
        <w:rPr>
          <w:rFonts w:eastAsia="Times New Roman" w:cs="Times New Roman"/>
          <w:szCs w:val="24"/>
        </w:rPr>
        <w:t>ε</w:t>
      </w:r>
      <w:r w:rsidRPr="004E5839">
        <w:rPr>
          <w:rFonts w:eastAsia="Times New Roman" w:cs="Times New Roman"/>
          <w:szCs w:val="24"/>
        </w:rPr>
        <w:t>σόδων</w:t>
      </w:r>
      <w:r>
        <w:rPr>
          <w:rFonts w:eastAsia="Times New Roman" w:cs="Times New Roman"/>
          <w:szCs w:val="24"/>
        </w:rPr>
        <w:t>, βλά</w:t>
      </w:r>
      <w:r w:rsidRPr="004E5839">
        <w:rPr>
          <w:rFonts w:eastAsia="Times New Roman" w:cs="Times New Roman"/>
          <w:szCs w:val="24"/>
        </w:rPr>
        <w:t>φτηκαν ιδιώτες</w:t>
      </w:r>
      <w:r>
        <w:rPr>
          <w:rFonts w:eastAsia="Times New Roman" w:cs="Times New Roman"/>
          <w:szCs w:val="24"/>
        </w:rPr>
        <w:t xml:space="preserve"> ή</w:t>
      </w:r>
      <w:r w:rsidRPr="004E5839">
        <w:rPr>
          <w:rFonts w:eastAsia="Times New Roman" w:cs="Times New Roman"/>
          <w:szCs w:val="24"/>
        </w:rPr>
        <w:t xml:space="preserve"> είχαμε ακόμα και δημοσιοποίηση απόρρητων δεδομένων</w:t>
      </w:r>
      <w:r>
        <w:rPr>
          <w:rFonts w:eastAsia="Times New Roman" w:cs="Times New Roman"/>
          <w:szCs w:val="24"/>
        </w:rPr>
        <w:t>.</w:t>
      </w:r>
    </w:p>
    <w:p w14:paraId="4CC5BC8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Ή</w:t>
      </w:r>
      <w:r w:rsidRPr="004E5839">
        <w:rPr>
          <w:rFonts w:eastAsia="Times New Roman" w:cs="Times New Roman"/>
          <w:szCs w:val="24"/>
        </w:rPr>
        <w:t>θελα να ρωτήσω τ</w:t>
      </w:r>
      <w:r>
        <w:rPr>
          <w:rFonts w:eastAsia="Times New Roman" w:cs="Times New Roman"/>
          <w:szCs w:val="24"/>
        </w:rPr>
        <w:t>η</w:t>
      </w:r>
      <w:r w:rsidRPr="004E5839">
        <w:rPr>
          <w:rFonts w:eastAsia="Times New Roman" w:cs="Times New Roman"/>
          <w:szCs w:val="24"/>
        </w:rPr>
        <w:t>ν κ</w:t>
      </w:r>
      <w:r>
        <w:rPr>
          <w:rFonts w:eastAsia="Times New Roman" w:cs="Times New Roman"/>
          <w:szCs w:val="24"/>
        </w:rPr>
        <w:t>. Π</w:t>
      </w:r>
      <w:r w:rsidRPr="004E5839">
        <w:rPr>
          <w:rFonts w:eastAsia="Times New Roman" w:cs="Times New Roman"/>
          <w:szCs w:val="24"/>
        </w:rPr>
        <w:t>απανάτσιου</w:t>
      </w:r>
      <w:r>
        <w:rPr>
          <w:rFonts w:eastAsia="Times New Roman" w:cs="Times New Roman"/>
          <w:szCs w:val="24"/>
        </w:rPr>
        <w:t>,</w:t>
      </w:r>
      <w:r w:rsidRPr="004E5839">
        <w:rPr>
          <w:rFonts w:eastAsia="Times New Roman" w:cs="Times New Roman"/>
          <w:szCs w:val="24"/>
        </w:rPr>
        <w:t xml:space="preserve"> αν ήταν εδώ</w:t>
      </w:r>
      <w:r>
        <w:rPr>
          <w:rFonts w:eastAsia="Times New Roman" w:cs="Times New Roman"/>
          <w:szCs w:val="24"/>
        </w:rPr>
        <w:t>,</w:t>
      </w:r>
      <w:r w:rsidRPr="004E5839">
        <w:rPr>
          <w:rFonts w:eastAsia="Times New Roman" w:cs="Times New Roman"/>
          <w:szCs w:val="24"/>
        </w:rPr>
        <w:t xml:space="preserve"> αλλά ο τρόπος που νομοθετούμε δεν μου επιτρέπει να τη ρωτήσω</w:t>
      </w:r>
      <w:r>
        <w:rPr>
          <w:rFonts w:eastAsia="Times New Roman" w:cs="Times New Roman"/>
          <w:szCs w:val="24"/>
        </w:rPr>
        <w:t>,</w:t>
      </w:r>
      <w:r w:rsidRPr="004E5839">
        <w:rPr>
          <w:rFonts w:eastAsia="Times New Roman" w:cs="Times New Roman"/>
          <w:szCs w:val="24"/>
        </w:rPr>
        <w:t xml:space="preserve"> γιατί αυτό το μείζον θέμα έπρεπε να </w:t>
      </w:r>
      <w:r>
        <w:rPr>
          <w:rFonts w:eastAsia="Times New Roman" w:cs="Times New Roman"/>
          <w:szCs w:val="24"/>
        </w:rPr>
        <w:t>έ</w:t>
      </w:r>
      <w:r w:rsidRPr="004E5839">
        <w:rPr>
          <w:rFonts w:eastAsia="Times New Roman" w:cs="Times New Roman"/>
          <w:szCs w:val="24"/>
        </w:rPr>
        <w:t xml:space="preserve">ρθει στην </w:t>
      </w:r>
      <w:r>
        <w:rPr>
          <w:rFonts w:eastAsia="Times New Roman" w:cs="Times New Roman"/>
          <w:szCs w:val="24"/>
        </w:rPr>
        <w:t>Ε</w:t>
      </w:r>
      <w:r w:rsidRPr="004E5839">
        <w:rPr>
          <w:rFonts w:eastAsia="Times New Roman" w:cs="Times New Roman"/>
          <w:szCs w:val="24"/>
        </w:rPr>
        <w:t>πιτροπή Οικονομικών</w:t>
      </w:r>
      <w:r>
        <w:rPr>
          <w:rFonts w:eastAsia="Times New Roman" w:cs="Times New Roman"/>
          <w:szCs w:val="24"/>
        </w:rPr>
        <w:t>. Κυρία</w:t>
      </w:r>
      <w:r w:rsidRPr="004E5839">
        <w:rPr>
          <w:rFonts w:eastAsia="Times New Roman" w:cs="Times New Roman"/>
          <w:szCs w:val="24"/>
        </w:rPr>
        <w:t xml:space="preserve"> </w:t>
      </w:r>
      <w:r>
        <w:rPr>
          <w:rFonts w:eastAsia="Times New Roman" w:cs="Times New Roman"/>
          <w:szCs w:val="24"/>
        </w:rPr>
        <w:t>Π</w:t>
      </w:r>
      <w:r w:rsidRPr="004E5839">
        <w:rPr>
          <w:rFonts w:eastAsia="Times New Roman" w:cs="Times New Roman"/>
          <w:szCs w:val="24"/>
        </w:rPr>
        <w:t xml:space="preserve">απανάτσιου </w:t>
      </w:r>
      <w:r>
        <w:rPr>
          <w:rFonts w:eastAsia="Times New Roman" w:cs="Times New Roman"/>
          <w:szCs w:val="24"/>
        </w:rPr>
        <w:t>και κύριε Υπουργέ,</w:t>
      </w:r>
      <w:r w:rsidRPr="004E5839">
        <w:rPr>
          <w:rFonts w:eastAsia="Times New Roman" w:cs="Times New Roman"/>
          <w:szCs w:val="24"/>
        </w:rPr>
        <w:t xml:space="preserve"> </w:t>
      </w:r>
      <w:r>
        <w:rPr>
          <w:rFonts w:eastAsia="Times New Roman" w:cs="Times New Roman"/>
          <w:szCs w:val="24"/>
        </w:rPr>
        <w:t>-</w:t>
      </w:r>
      <w:r w:rsidRPr="004E5839">
        <w:rPr>
          <w:rFonts w:eastAsia="Times New Roman" w:cs="Times New Roman"/>
          <w:szCs w:val="24"/>
        </w:rPr>
        <w:t xml:space="preserve">ποιος </w:t>
      </w:r>
      <w:r>
        <w:rPr>
          <w:rFonts w:eastAsia="Times New Roman" w:cs="Times New Roman"/>
          <w:szCs w:val="24"/>
        </w:rPr>
        <w:t>ν</w:t>
      </w:r>
      <w:r w:rsidRPr="004E5839">
        <w:rPr>
          <w:rFonts w:eastAsia="Times New Roman" w:cs="Times New Roman"/>
          <w:szCs w:val="24"/>
        </w:rPr>
        <w:t xml:space="preserve">α </w:t>
      </w:r>
      <w:r w:rsidRPr="004E5839">
        <w:rPr>
          <w:rFonts w:eastAsia="Times New Roman" w:cs="Times New Roman"/>
          <w:szCs w:val="24"/>
        </w:rPr>
        <w:lastRenderedPageBreak/>
        <w:t xml:space="preserve">μου απαντήσει τώρα </w:t>
      </w:r>
      <w:r>
        <w:rPr>
          <w:rFonts w:eastAsia="Times New Roman" w:cs="Times New Roman"/>
          <w:szCs w:val="24"/>
        </w:rPr>
        <w:t>α</w:t>
      </w:r>
      <w:r w:rsidRPr="004E5839">
        <w:rPr>
          <w:rFonts w:eastAsia="Times New Roman" w:cs="Times New Roman"/>
          <w:szCs w:val="24"/>
        </w:rPr>
        <w:t>λίμονο</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 xml:space="preserve">εδώ </w:t>
      </w:r>
      <w:r w:rsidRPr="004E5839">
        <w:rPr>
          <w:rFonts w:eastAsia="Times New Roman" w:cs="Times New Roman"/>
          <w:szCs w:val="24"/>
        </w:rPr>
        <w:t xml:space="preserve">την προηγούμενη φορά </w:t>
      </w:r>
      <w:r>
        <w:rPr>
          <w:rFonts w:eastAsia="Times New Roman" w:cs="Times New Roman"/>
          <w:szCs w:val="24"/>
        </w:rPr>
        <w:t>σ</w:t>
      </w:r>
      <w:r w:rsidRPr="004E5839">
        <w:rPr>
          <w:rFonts w:eastAsia="Times New Roman" w:cs="Times New Roman"/>
          <w:szCs w:val="24"/>
        </w:rPr>
        <w:t xml:space="preserve">υζητήσαμε ότι </w:t>
      </w:r>
      <w:r>
        <w:rPr>
          <w:rFonts w:eastAsia="Times New Roman" w:cs="Times New Roman"/>
          <w:szCs w:val="24"/>
        </w:rPr>
        <w:t>α</w:t>
      </w:r>
      <w:r w:rsidRPr="004E5839">
        <w:rPr>
          <w:rFonts w:eastAsia="Times New Roman" w:cs="Times New Roman"/>
          <w:szCs w:val="24"/>
        </w:rPr>
        <w:t xml:space="preserve">γνοούνται περίπου </w:t>
      </w:r>
      <w:r>
        <w:rPr>
          <w:rFonts w:eastAsia="Times New Roman" w:cs="Times New Roman"/>
          <w:szCs w:val="24"/>
        </w:rPr>
        <w:t>έξι έως επτά χιλιάδες</w:t>
      </w:r>
      <w:r w:rsidRPr="004E5839">
        <w:rPr>
          <w:rFonts w:eastAsia="Times New Roman" w:cs="Times New Roman"/>
          <w:szCs w:val="24"/>
        </w:rPr>
        <w:t xml:space="preserve"> υποθέσεις μεγάλης φοροδιαφυγής</w:t>
      </w:r>
      <w:r>
        <w:rPr>
          <w:rFonts w:eastAsia="Times New Roman" w:cs="Times New Roman"/>
          <w:szCs w:val="24"/>
        </w:rPr>
        <w:t xml:space="preserve">. </w:t>
      </w:r>
    </w:p>
    <w:p w14:paraId="4CC5BC8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w:t>
      </w:r>
      <w:r w:rsidRPr="004E5839">
        <w:rPr>
          <w:rFonts w:eastAsia="Times New Roman" w:cs="Times New Roman"/>
          <w:szCs w:val="24"/>
        </w:rPr>
        <w:t>ε τι έχει να κάνει αυτό</w:t>
      </w:r>
      <w:r>
        <w:rPr>
          <w:rFonts w:eastAsia="Times New Roman" w:cs="Times New Roman"/>
          <w:szCs w:val="24"/>
        </w:rPr>
        <w:t>,</w:t>
      </w:r>
      <w:r w:rsidRPr="004E5839">
        <w:rPr>
          <w:rFonts w:eastAsia="Times New Roman" w:cs="Times New Roman"/>
          <w:szCs w:val="24"/>
        </w:rPr>
        <w:t xml:space="preserve"> κυρίες και κύριοι συνάδελφοι της </w:t>
      </w:r>
      <w:r>
        <w:rPr>
          <w:rFonts w:eastAsia="Times New Roman" w:cs="Times New Roman"/>
          <w:szCs w:val="24"/>
        </w:rPr>
        <w:t>Π</w:t>
      </w:r>
      <w:r w:rsidRPr="004E5839">
        <w:rPr>
          <w:rFonts w:eastAsia="Times New Roman" w:cs="Times New Roman"/>
          <w:szCs w:val="24"/>
        </w:rPr>
        <w:t>λειοψηφίας</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Έ</w:t>
      </w:r>
      <w:r w:rsidRPr="004E5839">
        <w:rPr>
          <w:rFonts w:eastAsia="Times New Roman" w:cs="Times New Roman"/>
          <w:szCs w:val="24"/>
        </w:rPr>
        <w:t xml:space="preserve">χει να κάνει με τη ρύθμιση που ψηφίσατε εσείς το 2015 και πήρατε </w:t>
      </w:r>
      <w:r w:rsidRPr="00CC10EE">
        <w:rPr>
          <w:rFonts w:eastAsia="Times New Roman" w:cs="Times New Roman"/>
          <w:szCs w:val="24"/>
        </w:rPr>
        <w:t xml:space="preserve">τριάντα πέντε </w:t>
      </w:r>
      <w:r w:rsidRPr="004E5839">
        <w:rPr>
          <w:rFonts w:eastAsia="Times New Roman" w:cs="Times New Roman"/>
          <w:szCs w:val="24"/>
        </w:rPr>
        <w:t>χιλιάδες υποθέσ</w:t>
      </w:r>
      <w:r w:rsidRPr="004E5839">
        <w:rPr>
          <w:rFonts w:eastAsia="Times New Roman" w:cs="Times New Roman"/>
          <w:szCs w:val="24"/>
        </w:rPr>
        <w:t xml:space="preserve">εις που είχε ο ΣΔΟΕ </w:t>
      </w:r>
      <w:r>
        <w:rPr>
          <w:rFonts w:eastAsia="Times New Roman" w:cs="Times New Roman"/>
          <w:szCs w:val="24"/>
        </w:rPr>
        <w:t>κ</w:t>
      </w:r>
      <w:r w:rsidRPr="004E5839">
        <w:rPr>
          <w:rFonts w:eastAsia="Times New Roman" w:cs="Times New Roman"/>
          <w:szCs w:val="24"/>
        </w:rPr>
        <w:t>αι τις πήγα</w:t>
      </w:r>
      <w:r>
        <w:rPr>
          <w:rFonts w:eastAsia="Times New Roman" w:cs="Times New Roman"/>
          <w:szCs w:val="24"/>
        </w:rPr>
        <w:t>τ</w:t>
      </w:r>
      <w:r w:rsidRPr="004E5839">
        <w:rPr>
          <w:rFonts w:eastAsia="Times New Roman" w:cs="Times New Roman"/>
          <w:szCs w:val="24"/>
        </w:rPr>
        <w:t xml:space="preserve">ε στην </w:t>
      </w:r>
      <w:r>
        <w:rPr>
          <w:rFonts w:eastAsia="Times New Roman" w:cs="Times New Roman"/>
          <w:szCs w:val="24"/>
        </w:rPr>
        <w:t>ΑΑΔΕ. Κ</w:t>
      </w:r>
      <w:r w:rsidRPr="004E5839">
        <w:rPr>
          <w:rFonts w:eastAsia="Times New Roman" w:cs="Times New Roman"/>
          <w:szCs w:val="24"/>
        </w:rPr>
        <w:t>αι επειδή εκεί</w:t>
      </w:r>
      <w:r>
        <w:rPr>
          <w:rFonts w:eastAsia="Times New Roman" w:cs="Times New Roman"/>
          <w:szCs w:val="24"/>
        </w:rPr>
        <w:t>,</w:t>
      </w:r>
      <w:r w:rsidRPr="004E5839">
        <w:rPr>
          <w:rFonts w:eastAsia="Times New Roman" w:cs="Times New Roman"/>
          <w:szCs w:val="24"/>
        </w:rPr>
        <w:t xml:space="preserve"> λοιπόν</w:t>
      </w:r>
      <w:r>
        <w:rPr>
          <w:rFonts w:eastAsia="Times New Roman" w:cs="Times New Roman"/>
          <w:szCs w:val="24"/>
        </w:rPr>
        <w:t>,</w:t>
      </w:r>
      <w:r w:rsidRPr="004E5839">
        <w:rPr>
          <w:rFonts w:eastAsia="Times New Roman" w:cs="Times New Roman"/>
          <w:szCs w:val="24"/>
        </w:rPr>
        <w:t xml:space="preserve"> τις </w:t>
      </w:r>
      <w:r>
        <w:rPr>
          <w:rFonts w:eastAsia="Times New Roman" w:cs="Times New Roman"/>
          <w:szCs w:val="24"/>
        </w:rPr>
        <w:t xml:space="preserve">τσουβαλιάσανε </w:t>
      </w:r>
      <w:r w:rsidRPr="004E5839">
        <w:rPr>
          <w:rFonts w:eastAsia="Times New Roman" w:cs="Times New Roman"/>
          <w:szCs w:val="24"/>
        </w:rPr>
        <w:t xml:space="preserve">και </w:t>
      </w:r>
      <w:r>
        <w:rPr>
          <w:rFonts w:eastAsia="Times New Roman" w:cs="Times New Roman"/>
          <w:szCs w:val="24"/>
        </w:rPr>
        <w:t xml:space="preserve">έριξαν και </w:t>
      </w:r>
      <w:r w:rsidRPr="004E5839">
        <w:rPr>
          <w:rFonts w:eastAsia="Times New Roman" w:cs="Times New Roman"/>
          <w:szCs w:val="24"/>
        </w:rPr>
        <w:t>χοντρό αλάτι και παρέμειναν ως έχουν</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πέρασε</w:t>
      </w:r>
      <w:r w:rsidRPr="004E5839">
        <w:rPr>
          <w:rFonts w:eastAsia="Times New Roman" w:cs="Times New Roman"/>
          <w:szCs w:val="24"/>
        </w:rPr>
        <w:t xml:space="preserve"> η πενταετία που έπρεπε να ελεγχθούν και ένα πλήθος από αυτές </w:t>
      </w:r>
      <w:r>
        <w:rPr>
          <w:rFonts w:eastAsia="Times New Roman" w:cs="Times New Roman"/>
          <w:szCs w:val="24"/>
        </w:rPr>
        <w:t>παρεγράφη. Λ</w:t>
      </w:r>
      <w:r w:rsidRPr="004E5839">
        <w:rPr>
          <w:rFonts w:eastAsia="Times New Roman" w:cs="Times New Roman"/>
          <w:szCs w:val="24"/>
        </w:rPr>
        <w:t xml:space="preserve">ένε </w:t>
      </w:r>
      <w:r>
        <w:rPr>
          <w:rFonts w:eastAsia="Times New Roman" w:cs="Times New Roman"/>
          <w:szCs w:val="24"/>
        </w:rPr>
        <w:t>μ</w:t>
      </w:r>
      <w:r w:rsidRPr="004E5839">
        <w:rPr>
          <w:rFonts w:eastAsia="Times New Roman" w:cs="Times New Roman"/>
          <w:szCs w:val="24"/>
        </w:rPr>
        <w:t>άλιστα δημοσιεύματα ότι μεταξ</w:t>
      </w:r>
      <w:r w:rsidRPr="004E5839">
        <w:rPr>
          <w:rFonts w:eastAsia="Times New Roman" w:cs="Times New Roman"/>
          <w:szCs w:val="24"/>
        </w:rPr>
        <w:t xml:space="preserve">ύ αυτών που </w:t>
      </w:r>
      <w:r>
        <w:rPr>
          <w:rFonts w:eastAsia="Times New Roman" w:cs="Times New Roman"/>
          <w:szCs w:val="24"/>
        </w:rPr>
        <w:t>παρεγράφησαν</w:t>
      </w:r>
      <w:r>
        <w:rPr>
          <w:rFonts w:eastAsia="Times New Roman" w:cs="Times New Roman"/>
          <w:szCs w:val="24"/>
        </w:rPr>
        <w:t>,</w:t>
      </w:r>
      <w:r w:rsidRPr="004E5839">
        <w:rPr>
          <w:rFonts w:eastAsia="Times New Roman" w:cs="Times New Roman"/>
          <w:szCs w:val="24"/>
        </w:rPr>
        <w:t xml:space="preserve"> είναι και </w:t>
      </w:r>
      <w:r>
        <w:rPr>
          <w:rFonts w:eastAsia="Times New Roman" w:cs="Times New Roman"/>
          <w:szCs w:val="24"/>
        </w:rPr>
        <w:t>μεγαλόσχημων</w:t>
      </w:r>
      <w:r w:rsidRPr="004E5839">
        <w:rPr>
          <w:rFonts w:eastAsia="Times New Roman" w:cs="Times New Roman"/>
          <w:szCs w:val="24"/>
        </w:rPr>
        <w:t xml:space="preserve"> παραγόντων που περνούν από την πλαϊνή πόρτα στο Μέγαρο Μαξίμου</w:t>
      </w:r>
      <w:r>
        <w:rPr>
          <w:rFonts w:eastAsia="Times New Roman" w:cs="Times New Roman"/>
          <w:szCs w:val="24"/>
        </w:rPr>
        <w:t xml:space="preserve">. Είστε </w:t>
      </w:r>
      <w:r w:rsidRPr="004E5839">
        <w:rPr>
          <w:rFonts w:eastAsia="Times New Roman" w:cs="Times New Roman"/>
          <w:szCs w:val="24"/>
        </w:rPr>
        <w:t xml:space="preserve">εσείς που </w:t>
      </w:r>
      <w:r>
        <w:rPr>
          <w:rFonts w:eastAsia="Times New Roman" w:cs="Times New Roman"/>
          <w:szCs w:val="24"/>
        </w:rPr>
        <w:t>ξιφουλκούσατε</w:t>
      </w:r>
      <w:r w:rsidRPr="004E5839">
        <w:rPr>
          <w:rFonts w:eastAsia="Times New Roman" w:cs="Times New Roman"/>
          <w:szCs w:val="24"/>
        </w:rPr>
        <w:t xml:space="preserve"> κατά των συμφερόντων</w:t>
      </w:r>
      <w:r>
        <w:rPr>
          <w:rFonts w:eastAsia="Times New Roman" w:cs="Times New Roman"/>
          <w:szCs w:val="24"/>
        </w:rPr>
        <w:t xml:space="preserve">. </w:t>
      </w:r>
      <w:r w:rsidRPr="004E5839">
        <w:rPr>
          <w:rFonts w:eastAsia="Times New Roman" w:cs="Times New Roman"/>
          <w:szCs w:val="24"/>
        </w:rPr>
        <w:t>Και</w:t>
      </w:r>
      <w:r>
        <w:rPr>
          <w:rFonts w:eastAsia="Times New Roman" w:cs="Times New Roman"/>
          <w:szCs w:val="24"/>
        </w:rPr>
        <w:t>,</w:t>
      </w:r>
      <w:r w:rsidRPr="004E5839">
        <w:rPr>
          <w:rFonts w:eastAsia="Times New Roman" w:cs="Times New Roman"/>
          <w:szCs w:val="24"/>
        </w:rPr>
        <w:t xml:space="preserve"> βέβαια</w:t>
      </w:r>
      <w:r>
        <w:rPr>
          <w:rFonts w:eastAsia="Times New Roman" w:cs="Times New Roman"/>
          <w:szCs w:val="24"/>
        </w:rPr>
        <w:t>,</w:t>
      </w:r>
      <w:r w:rsidRPr="004E5839">
        <w:rPr>
          <w:rFonts w:eastAsia="Times New Roman" w:cs="Times New Roman"/>
          <w:szCs w:val="24"/>
        </w:rPr>
        <w:t xml:space="preserve"> μετά η διοίκηση με αποφάσεις της επέστρεψε πάλι τμηματικά </w:t>
      </w:r>
      <w:r>
        <w:rPr>
          <w:rFonts w:eastAsia="Times New Roman" w:cs="Times New Roman"/>
          <w:szCs w:val="24"/>
        </w:rPr>
        <w:t>είκοσι εννέα</w:t>
      </w:r>
      <w:r>
        <w:rPr>
          <w:rFonts w:eastAsia="Times New Roman" w:cs="Times New Roman"/>
          <w:szCs w:val="24"/>
        </w:rPr>
        <w:t xml:space="preserve"> χιλιάδε</w:t>
      </w:r>
      <w:r>
        <w:rPr>
          <w:rFonts w:eastAsia="Times New Roman" w:cs="Times New Roman"/>
          <w:szCs w:val="24"/>
        </w:rPr>
        <w:t>ς</w:t>
      </w:r>
      <w:r w:rsidRPr="004E5839">
        <w:rPr>
          <w:rFonts w:eastAsia="Times New Roman" w:cs="Times New Roman"/>
          <w:szCs w:val="24"/>
        </w:rPr>
        <w:t xml:space="preserve"> από αυτές τις υποθέσεις</w:t>
      </w:r>
      <w:r>
        <w:rPr>
          <w:rFonts w:eastAsia="Times New Roman" w:cs="Times New Roman"/>
          <w:szCs w:val="24"/>
        </w:rPr>
        <w:t xml:space="preserve">. Έχω </w:t>
      </w:r>
      <w:r w:rsidRPr="004E5839">
        <w:rPr>
          <w:rFonts w:eastAsia="Times New Roman" w:cs="Times New Roman"/>
          <w:szCs w:val="24"/>
        </w:rPr>
        <w:t xml:space="preserve">τις υπουργικές αποφάσεις μία-μία </w:t>
      </w:r>
      <w:r>
        <w:rPr>
          <w:rFonts w:eastAsia="Times New Roman" w:cs="Times New Roman"/>
          <w:szCs w:val="24"/>
        </w:rPr>
        <w:t>μετρημένες και αγνοούνται</w:t>
      </w:r>
      <w:r w:rsidRPr="004E5839">
        <w:rPr>
          <w:rFonts w:eastAsia="Times New Roman" w:cs="Times New Roman"/>
          <w:szCs w:val="24"/>
        </w:rPr>
        <w:t xml:space="preserve"> πέντε </w:t>
      </w:r>
      <w:r>
        <w:rPr>
          <w:rFonts w:eastAsia="Times New Roman" w:cs="Times New Roman"/>
          <w:szCs w:val="24"/>
        </w:rPr>
        <w:t xml:space="preserve">έως </w:t>
      </w:r>
      <w:r w:rsidRPr="004E5839">
        <w:rPr>
          <w:rFonts w:eastAsia="Times New Roman" w:cs="Times New Roman"/>
          <w:szCs w:val="24"/>
        </w:rPr>
        <w:t>έξι χιλιάδες</w:t>
      </w:r>
      <w:r>
        <w:rPr>
          <w:rFonts w:eastAsia="Times New Roman" w:cs="Times New Roman"/>
          <w:szCs w:val="24"/>
        </w:rPr>
        <w:t xml:space="preserve">. </w:t>
      </w:r>
    </w:p>
    <w:p w14:paraId="4CC5BC8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Pr="004E5839">
        <w:rPr>
          <w:rFonts w:eastAsia="Times New Roman" w:cs="Times New Roman"/>
          <w:szCs w:val="24"/>
        </w:rPr>
        <w:t xml:space="preserve">και πάλι το ερώτημα </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Α</w:t>
      </w:r>
      <w:r w:rsidRPr="004E5839">
        <w:rPr>
          <w:rFonts w:eastAsia="Times New Roman" w:cs="Times New Roman"/>
          <w:szCs w:val="24"/>
        </w:rPr>
        <w:t xml:space="preserve">πό αυτές τις </w:t>
      </w:r>
      <w:r>
        <w:rPr>
          <w:rFonts w:eastAsia="Times New Roman" w:cs="Times New Roman"/>
          <w:szCs w:val="24"/>
        </w:rPr>
        <w:t>είκοσι εννέα</w:t>
      </w:r>
      <w:r>
        <w:rPr>
          <w:rFonts w:eastAsia="Times New Roman" w:cs="Times New Roman"/>
          <w:szCs w:val="24"/>
        </w:rPr>
        <w:t xml:space="preserve"> χιλιάδες που επεστράφησαν</w:t>
      </w:r>
      <w:r>
        <w:rPr>
          <w:rFonts w:eastAsia="Times New Roman" w:cs="Times New Roman"/>
          <w:szCs w:val="24"/>
        </w:rPr>
        <w:t>,</w:t>
      </w:r>
      <w:r>
        <w:rPr>
          <w:rFonts w:eastAsia="Times New Roman" w:cs="Times New Roman"/>
          <w:szCs w:val="24"/>
        </w:rPr>
        <w:t xml:space="preserve"> πόσες είναι αυτές που παρεγράφησαν, π</w:t>
      </w:r>
      <w:r w:rsidRPr="004E5839">
        <w:rPr>
          <w:rFonts w:eastAsia="Times New Roman" w:cs="Times New Roman"/>
          <w:szCs w:val="24"/>
        </w:rPr>
        <w:t xml:space="preserve">οια ήταν η απώλεια των εσόδων του δημοσίου </w:t>
      </w:r>
      <w:r>
        <w:rPr>
          <w:rFonts w:eastAsia="Times New Roman" w:cs="Times New Roman"/>
          <w:szCs w:val="24"/>
        </w:rPr>
        <w:t>κ</w:t>
      </w:r>
      <w:r w:rsidRPr="004E5839">
        <w:rPr>
          <w:rFonts w:eastAsia="Times New Roman" w:cs="Times New Roman"/>
          <w:szCs w:val="24"/>
        </w:rPr>
        <w:t xml:space="preserve">αι γιατί ερχόμαστε τώρα </w:t>
      </w:r>
      <w:r>
        <w:rPr>
          <w:rFonts w:eastAsia="Times New Roman" w:cs="Times New Roman"/>
          <w:szCs w:val="24"/>
        </w:rPr>
        <w:t>-</w:t>
      </w:r>
      <w:r w:rsidRPr="004E5839">
        <w:rPr>
          <w:rFonts w:eastAsia="Times New Roman" w:cs="Times New Roman"/>
          <w:szCs w:val="24"/>
        </w:rPr>
        <w:t>ναι μεν σωστά</w:t>
      </w:r>
      <w:r>
        <w:rPr>
          <w:rFonts w:eastAsia="Times New Roman" w:cs="Times New Roman"/>
          <w:szCs w:val="24"/>
        </w:rPr>
        <w:t>-</w:t>
      </w:r>
      <w:r w:rsidRPr="004E5839">
        <w:rPr>
          <w:rFonts w:eastAsia="Times New Roman" w:cs="Times New Roman"/>
          <w:szCs w:val="24"/>
        </w:rPr>
        <w:t xml:space="preserve"> να απαλλάξουμε ποινικών ευθυνών</w:t>
      </w:r>
      <w:r>
        <w:rPr>
          <w:rFonts w:eastAsia="Times New Roman" w:cs="Times New Roman"/>
          <w:szCs w:val="24"/>
        </w:rPr>
        <w:t>,</w:t>
      </w:r>
      <w:r w:rsidRPr="004E5839">
        <w:rPr>
          <w:rFonts w:eastAsia="Times New Roman" w:cs="Times New Roman"/>
          <w:szCs w:val="24"/>
        </w:rPr>
        <w:t xml:space="preserve"> τ</w:t>
      </w:r>
      <w:r>
        <w:rPr>
          <w:rFonts w:eastAsia="Times New Roman" w:cs="Times New Roman"/>
          <w:szCs w:val="24"/>
        </w:rPr>
        <w:t>ον</w:t>
      </w:r>
      <w:r w:rsidRPr="004E5839">
        <w:rPr>
          <w:rFonts w:eastAsia="Times New Roman" w:cs="Times New Roman"/>
          <w:szCs w:val="24"/>
        </w:rPr>
        <w:t xml:space="preserve"> </w:t>
      </w:r>
      <w:r>
        <w:rPr>
          <w:rFonts w:eastAsia="Times New Roman" w:cs="Times New Roman"/>
          <w:szCs w:val="24"/>
        </w:rPr>
        <w:t>έρημο τον υπάλληλο</w:t>
      </w:r>
      <w:r w:rsidRPr="004E5839">
        <w:rPr>
          <w:rFonts w:eastAsia="Times New Roman" w:cs="Times New Roman"/>
          <w:szCs w:val="24"/>
        </w:rPr>
        <w:t xml:space="preserve"> που του παρέδωσε</w:t>
      </w:r>
      <w:r>
        <w:rPr>
          <w:rFonts w:eastAsia="Times New Roman" w:cs="Times New Roman"/>
          <w:szCs w:val="24"/>
        </w:rPr>
        <w:t>ς</w:t>
      </w:r>
      <w:r w:rsidRPr="004E5839">
        <w:rPr>
          <w:rFonts w:eastAsia="Times New Roman" w:cs="Times New Roman"/>
          <w:szCs w:val="24"/>
        </w:rPr>
        <w:t xml:space="preserve"> μία κούτα με υποθέσεις και δεν προλάβαιν</w:t>
      </w:r>
      <w:r>
        <w:rPr>
          <w:rFonts w:eastAsia="Times New Roman" w:cs="Times New Roman"/>
          <w:szCs w:val="24"/>
        </w:rPr>
        <w:t>ε</w:t>
      </w:r>
      <w:r w:rsidRPr="004E5839">
        <w:rPr>
          <w:rFonts w:eastAsia="Times New Roman" w:cs="Times New Roman"/>
          <w:szCs w:val="24"/>
        </w:rPr>
        <w:t xml:space="preserve"> ούτε καν να την ανοίξει αυτή την κούτα και να τις καταγρ</w:t>
      </w:r>
      <w:r w:rsidRPr="004E5839">
        <w:rPr>
          <w:rFonts w:eastAsia="Times New Roman" w:cs="Times New Roman"/>
          <w:szCs w:val="24"/>
        </w:rPr>
        <w:t>άψει</w:t>
      </w:r>
      <w:r>
        <w:rPr>
          <w:rFonts w:eastAsia="Times New Roman" w:cs="Times New Roman"/>
          <w:szCs w:val="24"/>
        </w:rPr>
        <w:t>,</w:t>
      </w:r>
      <w:r w:rsidRPr="004E5839">
        <w:rPr>
          <w:rFonts w:eastAsia="Times New Roman" w:cs="Times New Roman"/>
          <w:szCs w:val="24"/>
        </w:rPr>
        <w:t xml:space="preserve"> αλλά να </w:t>
      </w:r>
      <w:r w:rsidRPr="004E5839">
        <w:rPr>
          <w:rFonts w:eastAsia="Times New Roman" w:cs="Times New Roman"/>
          <w:szCs w:val="24"/>
        </w:rPr>
        <w:t>τους</w:t>
      </w:r>
      <w:r>
        <w:rPr>
          <w:rFonts w:eastAsia="Times New Roman" w:cs="Times New Roman"/>
          <w:szCs w:val="24"/>
        </w:rPr>
        <w:t xml:space="preserve"> </w:t>
      </w:r>
      <w:r>
        <w:rPr>
          <w:rFonts w:eastAsia="Times New Roman" w:cs="Times New Roman"/>
          <w:szCs w:val="24"/>
        </w:rPr>
        <w:t>αθω</w:t>
      </w:r>
      <w:r w:rsidRPr="004E5839">
        <w:rPr>
          <w:rFonts w:eastAsia="Times New Roman" w:cs="Times New Roman"/>
          <w:szCs w:val="24"/>
        </w:rPr>
        <w:t xml:space="preserve">ώσουμε εκ των προτέρων και τη </w:t>
      </w:r>
      <w:r>
        <w:rPr>
          <w:rFonts w:eastAsia="Times New Roman" w:cs="Times New Roman"/>
          <w:szCs w:val="24"/>
        </w:rPr>
        <w:t>δ</w:t>
      </w:r>
      <w:r w:rsidRPr="004E5839">
        <w:rPr>
          <w:rFonts w:eastAsia="Times New Roman" w:cs="Times New Roman"/>
          <w:szCs w:val="24"/>
        </w:rPr>
        <w:t xml:space="preserve">ιοίκηση της </w:t>
      </w:r>
      <w:r>
        <w:rPr>
          <w:rFonts w:eastAsia="Times New Roman" w:cs="Times New Roman"/>
          <w:szCs w:val="24"/>
        </w:rPr>
        <w:t>ΑΑΔΕ</w:t>
      </w:r>
      <w:r w:rsidRPr="004E5839">
        <w:rPr>
          <w:rFonts w:eastAsia="Times New Roman" w:cs="Times New Roman"/>
          <w:szCs w:val="24"/>
        </w:rPr>
        <w:t xml:space="preserve"> και το</w:t>
      </w:r>
      <w:r>
        <w:rPr>
          <w:rFonts w:eastAsia="Times New Roman" w:cs="Times New Roman"/>
          <w:szCs w:val="24"/>
        </w:rPr>
        <w:t>ν</w:t>
      </w:r>
      <w:r w:rsidRPr="004E5839">
        <w:rPr>
          <w:rFonts w:eastAsia="Times New Roman" w:cs="Times New Roman"/>
          <w:szCs w:val="24"/>
        </w:rPr>
        <w:t xml:space="preserve"> </w:t>
      </w:r>
      <w:r>
        <w:rPr>
          <w:rFonts w:eastAsia="Times New Roman" w:cs="Times New Roman"/>
          <w:szCs w:val="24"/>
        </w:rPr>
        <w:t>δ</w:t>
      </w:r>
      <w:r w:rsidRPr="004E5839">
        <w:rPr>
          <w:rFonts w:eastAsia="Times New Roman" w:cs="Times New Roman"/>
          <w:szCs w:val="24"/>
        </w:rPr>
        <w:t>ιοικητή</w:t>
      </w:r>
      <w:r>
        <w:rPr>
          <w:rFonts w:eastAsia="Times New Roman" w:cs="Times New Roman"/>
          <w:szCs w:val="24"/>
        </w:rPr>
        <w:t>,</w:t>
      </w:r>
      <w:r w:rsidRPr="004E5839">
        <w:rPr>
          <w:rFonts w:eastAsia="Times New Roman" w:cs="Times New Roman"/>
          <w:szCs w:val="24"/>
        </w:rPr>
        <w:t xml:space="preserve"> επειδή με τις αποφάσεις αυτές που πήρε έβλαψε το δημόσιο συμφέρον</w:t>
      </w:r>
      <w:r>
        <w:rPr>
          <w:rFonts w:eastAsia="Times New Roman" w:cs="Times New Roman"/>
          <w:szCs w:val="24"/>
        </w:rPr>
        <w:t>.</w:t>
      </w:r>
      <w:r w:rsidRPr="004E5839">
        <w:rPr>
          <w:rFonts w:eastAsia="Times New Roman" w:cs="Times New Roman"/>
          <w:szCs w:val="24"/>
        </w:rPr>
        <w:t xml:space="preserve"> Εγώ δεν λέω ότι το έ</w:t>
      </w:r>
      <w:r>
        <w:rPr>
          <w:rFonts w:eastAsia="Times New Roman" w:cs="Times New Roman"/>
          <w:szCs w:val="24"/>
        </w:rPr>
        <w:t>βλαψε με δόλο α</w:t>
      </w:r>
      <w:r w:rsidRPr="004E5839">
        <w:rPr>
          <w:rFonts w:eastAsia="Times New Roman" w:cs="Times New Roman"/>
          <w:szCs w:val="24"/>
        </w:rPr>
        <w:t>λλά μπορώ να έχω</w:t>
      </w:r>
      <w:r>
        <w:rPr>
          <w:rFonts w:eastAsia="Times New Roman" w:cs="Times New Roman"/>
          <w:szCs w:val="24"/>
        </w:rPr>
        <w:t xml:space="preserve"> βάσιμες δυνατότητες μεθαύριο να τον ελέγξω. Γ</w:t>
      </w:r>
      <w:r w:rsidRPr="004E5839">
        <w:rPr>
          <w:rFonts w:eastAsia="Times New Roman" w:cs="Times New Roman"/>
          <w:szCs w:val="24"/>
        </w:rPr>
        <w:t>ιατί</w:t>
      </w:r>
      <w:r w:rsidRPr="004E5839">
        <w:rPr>
          <w:rFonts w:eastAsia="Times New Roman" w:cs="Times New Roman"/>
          <w:szCs w:val="24"/>
        </w:rPr>
        <w:t xml:space="preserve"> το κάνετε </w:t>
      </w:r>
      <w:r>
        <w:rPr>
          <w:rFonts w:eastAsia="Times New Roman" w:cs="Times New Roman"/>
          <w:szCs w:val="24"/>
        </w:rPr>
        <w:t>α</w:t>
      </w:r>
      <w:r w:rsidRPr="004E5839">
        <w:rPr>
          <w:rFonts w:eastAsia="Times New Roman" w:cs="Times New Roman"/>
          <w:szCs w:val="24"/>
        </w:rPr>
        <w:t>υτό</w:t>
      </w:r>
      <w:r>
        <w:rPr>
          <w:rFonts w:eastAsia="Times New Roman" w:cs="Times New Roman"/>
          <w:szCs w:val="24"/>
        </w:rPr>
        <w:t xml:space="preserve"> προκαταβολικά; Ε</w:t>
      </w:r>
      <w:r w:rsidRPr="004E5839">
        <w:rPr>
          <w:rFonts w:eastAsia="Times New Roman" w:cs="Times New Roman"/>
          <w:szCs w:val="24"/>
        </w:rPr>
        <w:t>ίναι ένα θέμα</w:t>
      </w:r>
      <w:r>
        <w:rPr>
          <w:rFonts w:eastAsia="Times New Roman" w:cs="Times New Roman"/>
          <w:szCs w:val="24"/>
        </w:rPr>
        <w:t>.</w:t>
      </w:r>
    </w:p>
    <w:p w14:paraId="4CC5BC9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Ν</w:t>
      </w:r>
      <w:r w:rsidRPr="004E5839">
        <w:rPr>
          <w:rFonts w:eastAsia="Times New Roman" w:cs="Times New Roman"/>
          <w:szCs w:val="24"/>
        </w:rPr>
        <w:t xml:space="preserve">α </w:t>
      </w:r>
      <w:r>
        <w:rPr>
          <w:rFonts w:eastAsia="Times New Roman" w:cs="Times New Roman"/>
          <w:szCs w:val="24"/>
        </w:rPr>
        <w:t xml:space="preserve">σας </w:t>
      </w:r>
      <w:r w:rsidRPr="004E5839">
        <w:rPr>
          <w:rFonts w:eastAsia="Times New Roman" w:cs="Times New Roman"/>
          <w:szCs w:val="24"/>
        </w:rPr>
        <w:t>πω και κάτι άλλο</w:t>
      </w:r>
      <w:r>
        <w:rPr>
          <w:rFonts w:eastAsia="Times New Roman" w:cs="Times New Roman"/>
          <w:szCs w:val="24"/>
        </w:rPr>
        <w:t>. Π</w:t>
      </w:r>
      <w:r w:rsidRPr="004E5839">
        <w:rPr>
          <w:rFonts w:eastAsia="Times New Roman" w:cs="Times New Roman"/>
          <w:szCs w:val="24"/>
        </w:rPr>
        <w:t xml:space="preserve">ροσφάτως με νομοθέτημα δικό </w:t>
      </w:r>
      <w:r>
        <w:rPr>
          <w:rFonts w:eastAsia="Times New Roman" w:cs="Times New Roman"/>
          <w:szCs w:val="24"/>
        </w:rPr>
        <w:t>σας</w:t>
      </w:r>
      <w:r w:rsidRPr="004E5839">
        <w:rPr>
          <w:rFonts w:eastAsia="Times New Roman" w:cs="Times New Roman"/>
          <w:szCs w:val="24"/>
        </w:rPr>
        <w:t xml:space="preserve"> το οποίο εμείς το ψηφίσαμε εκφράζοντας ορισμένες επιφυλάξεις</w:t>
      </w:r>
      <w:r>
        <w:rPr>
          <w:rFonts w:eastAsia="Times New Roman" w:cs="Times New Roman"/>
          <w:szCs w:val="24"/>
        </w:rPr>
        <w:t>,</w:t>
      </w:r>
      <w:r w:rsidRPr="004E5839">
        <w:rPr>
          <w:rFonts w:eastAsia="Times New Roman" w:cs="Times New Roman"/>
          <w:szCs w:val="24"/>
        </w:rPr>
        <w:t xml:space="preserve"> προβήκαμε στη μαζική οργάνωση των</w:t>
      </w:r>
      <w:r>
        <w:rPr>
          <w:rFonts w:eastAsia="Times New Roman" w:cs="Times New Roman"/>
          <w:szCs w:val="24"/>
        </w:rPr>
        <w:t xml:space="preserve"> οικονομικών δεδομένων χιλιάδων, εκατομμυρίων φορολογουμ</w:t>
      </w:r>
      <w:r>
        <w:rPr>
          <w:rFonts w:eastAsia="Times New Roman" w:cs="Times New Roman"/>
          <w:szCs w:val="24"/>
        </w:rPr>
        <w:t xml:space="preserve">ένων, </w:t>
      </w:r>
      <w:r w:rsidRPr="004E5839">
        <w:rPr>
          <w:rFonts w:eastAsia="Times New Roman" w:cs="Times New Roman"/>
          <w:szCs w:val="24"/>
        </w:rPr>
        <w:t xml:space="preserve">δημιουργώντας στην </w:t>
      </w:r>
      <w:r>
        <w:rPr>
          <w:rFonts w:eastAsia="Times New Roman" w:cs="Times New Roman"/>
          <w:szCs w:val="24"/>
        </w:rPr>
        <w:t>ΑΑΔΕ</w:t>
      </w:r>
      <w:r w:rsidRPr="004E5839">
        <w:rPr>
          <w:rFonts w:eastAsia="Times New Roman" w:cs="Times New Roman"/>
          <w:szCs w:val="24"/>
        </w:rPr>
        <w:t xml:space="preserve"> ένα μαζικό αρχείο με τα </w:t>
      </w:r>
      <w:r>
        <w:rPr>
          <w:rFonts w:eastAsia="Times New Roman" w:cs="Times New Roman"/>
          <w:szCs w:val="24"/>
        </w:rPr>
        <w:t xml:space="preserve">χρηματοοικονομικά δεδομένα κάθε </w:t>
      </w:r>
      <w:r w:rsidRPr="004E5839">
        <w:rPr>
          <w:rFonts w:eastAsia="Times New Roman" w:cs="Times New Roman"/>
          <w:szCs w:val="24"/>
        </w:rPr>
        <w:t>φορολογούμενου</w:t>
      </w:r>
      <w:r>
        <w:rPr>
          <w:rFonts w:eastAsia="Times New Roman" w:cs="Times New Roman"/>
          <w:szCs w:val="24"/>
        </w:rPr>
        <w:t>,</w:t>
      </w:r>
      <w:r w:rsidRPr="004E5839">
        <w:rPr>
          <w:rFonts w:eastAsia="Times New Roman" w:cs="Times New Roman"/>
          <w:szCs w:val="24"/>
        </w:rPr>
        <w:t xml:space="preserve"> δηλαδή τραπεζικούς λογαρια</w:t>
      </w:r>
      <w:r w:rsidRPr="004E5839">
        <w:rPr>
          <w:rFonts w:eastAsia="Times New Roman" w:cs="Times New Roman"/>
          <w:szCs w:val="24"/>
        </w:rPr>
        <w:lastRenderedPageBreak/>
        <w:t>σμούς</w:t>
      </w:r>
      <w:r>
        <w:rPr>
          <w:rFonts w:eastAsia="Times New Roman" w:cs="Times New Roman"/>
          <w:szCs w:val="24"/>
        </w:rPr>
        <w:t>,</w:t>
      </w:r>
      <w:r w:rsidRPr="004E5839">
        <w:rPr>
          <w:rFonts w:eastAsia="Times New Roman" w:cs="Times New Roman"/>
          <w:szCs w:val="24"/>
        </w:rPr>
        <w:t xml:space="preserve"> ηλεκτρονικές συναλλαγές</w:t>
      </w:r>
      <w:r>
        <w:rPr>
          <w:rFonts w:eastAsia="Times New Roman" w:cs="Times New Roman"/>
          <w:szCs w:val="24"/>
        </w:rPr>
        <w:t>,</w:t>
      </w:r>
      <w:r w:rsidRPr="004E5839">
        <w:rPr>
          <w:rFonts w:eastAsia="Times New Roman" w:cs="Times New Roman"/>
          <w:szCs w:val="24"/>
        </w:rPr>
        <w:t xml:space="preserve"> επενδυτικά προϊόντα</w:t>
      </w:r>
      <w:r>
        <w:rPr>
          <w:rFonts w:eastAsia="Times New Roman" w:cs="Times New Roman"/>
          <w:szCs w:val="24"/>
        </w:rPr>
        <w:t>,</w:t>
      </w:r>
      <w:r w:rsidRPr="004E5839">
        <w:rPr>
          <w:rFonts w:eastAsia="Times New Roman" w:cs="Times New Roman"/>
          <w:szCs w:val="24"/>
        </w:rPr>
        <w:t xml:space="preserve"> δανειακές συμβάσεις</w:t>
      </w:r>
      <w:r>
        <w:rPr>
          <w:rFonts w:eastAsia="Times New Roman" w:cs="Times New Roman"/>
          <w:szCs w:val="24"/>
        </w:rPr>
        <w:t>. Κ</w:t>
      </w:r>
      <w:r w:rsidRPr="004E5839">
        <w:rPr>
          <w:rFonts w:eastAsia="Times New Roman" w:cs="Times New Roman"/>
          <w:szCs w:val="24"/>
        </w:rPr>
        <w:t xml:space="preserve">αι </w:t>
      </w:r>
      <w:r>
        <w:rPr>
          <w:rFonts w:eastAsia="Times New Roman" w:cs="Times New Roman"/>
          <w:szCs w:val="24"/>
        </w:rPr>
        <w:t>ανέλαβε η</w:t>
      </w:r>
      <w:r w:rsidRPr="004E5839">
        <w:rPr>
          <w:rFonts w:eastAsia="Times New Roman" w:cs="Times New Roman"/>
          <w:szCs w:val="24"/>
        </w:rPr>
        <w:t xml:space="preserve"> </w:t>
      </w:r>
      <w:r>
        <w:rPr>
          <w:rFonts w:eastAsia="Times New Roman" w:cs="Times New Roman"/>
          <w:szCs w:val="24"/>
        </w:rPr>
        <w:t>δ</w:t>
      </w:r>
      <w:r w:rsidRPr="004E5839">
        <w:rPr>
          <w:rFonts w:eastAsia="Times New Roman" w:cs="Times New Roman"/>
          <w:szCs w:val="24"/>
        </w:rPr>
        <w:t xml:space="preserve">ιοίκηση της </w:t>
      </w:r>
      <w:r>
        <w:rPr>
          <w:rFonts w:eastAsia="Times New Roman" w:cs="Times New Roman"/>
          <w:szCs w:val="24"/>
        </w:rPr>
        <w:t xml:space="preserve">ΑΑΔΕ </w:t>
      </w:r>
      <w:r w:rsidRPr="004E5839">
        <w:rPr>
          <w:rFonts w:eastAsia="Times New Roman" w:cs="Times New Roman"/>
          <w:szCs w:val="24"/>
        </w:rPr>
        <w:t xml:space="preserve">αυτό το αρχείο </w:t>
      </w:r>
      <w:r>
        <w:rPr>
          <w:rFonts w:eastAsia="Times New Roman" w:cs="Times New Roman"/>
          <w:szCs w:val="24"/>
        </w:rPr>
        <w:t>ν</w:t>
      </w:r>
      <w:r w:rsidRPr="004E5839">
        <w:rPr>
          <w:rFonts w:eastAsia="Times New Roman" w:cs="Times New Roman"/>
          <w:szCs w:val="24"/>
        </w:rPr>
        <w:t xml:space="preserve">α το </w:t>
      </w:r>
      <w:r w:rsidRPr="004E5839">
        <w:rPr>
          <w:rFonts w:eastAsia="Times New Roman" w:cs="Times New Roman"/>
          <w:szCs w:val="24"/>
        </w:rPr>
        <w:t>οργανώσει και να</w:t>
      </w:r>
      <w:r>
        <w:rPr>
          <w:rFonts w:eastAsia="Times New Roman" w:cs="Times New Roman"/>
          <w:szCs w:val="24"/>
        </w:rPr>
        <w:t xml:space="preserve"> το</w:t>
      </w:r>
      <w:r w:rsidRPr="004E5839">
        <w:rPr>
          <w:rFonts w:eastAsia="Times New Roman" w:cs="Times New Roman"/>
          <w:szCs w:val="24"/>
        </w:rPr>
        <w:t xml:space="preserve"> περιφρουρήσει</w:t>
      </w:r>
      <w:r>
        <w:rPr>
          <w:rFonts w:eastAsia="Times New Roman" w:cs="Times New Roman"/>
          <w:szCs w:val="24"/>
        </w:rPr>
        <w:t>,</w:t>
      </w:r>
      <w:r w:rsidRPr="004E5839">
        <w:rPr>
          <w:rFonts w:eastAsia="Times New Roman" w:cs="Times New Roman"/>
          <w:szCs w:val="24"/>
        </w:rPr>
        <w:t xml:space="preserve"> διότι αντιλαμβάνεστε τι συμφέροντα διαγκωνίζονται για τη γνώση αυτού του αρχείου</w:t>
      </w:r>
      <w:r>
        <w:rPr>
          <w:rFonts w:eastAsia="Times New Roman" w:cs="Times New Roman"/>
          <w:szCs w:val="24"/>
        </w:rPr>
        <w:t xml:space="preserve"> ε</w:t>
      </w:r>
      <w:r w:rsidRPr="004E5839">
        <w:rPr>
          <w:rFonts w:eastAsia="Times New Roman" w:cs="Times New Roman"/>
          <w:szCs w:val="24"/>
        </w:rPr>
        <w:t>πενδυτικά</w:t>
      </w:r>
      <w:r>
        <w:rPr>
          <w:rFonts w:eastAsia="Times New Roman" w:cs="Times New Roman"/>
          <w:szCs w:val="24"/>
        </w:rPr>
        <w:t>,</w:t>
      </w:r>
      <w:r w:rsidRPr="004E5839">
        <w:rPr>
          <w:rFonts w:eastAsia="Times New Roman" w:cs="Times New Roman"/>
          <w:szCs w:val="24"/>
        </w:rPr>
        <w:t xml:space="preserve"> οικονομικά και </w:t>
      </w:r>
      <w:r>
        <w:rPr>
          <w:rFonts w:eastAsia="Times New Roman" w:cs="Times New Roman"/>
          <w:szCs w:val="24"/>
        </w:rPr>
        <w:t>ούτω καθεξής. Κ</w:t>
      </w:r>
      <w:r w:rsidRPr="004E5839">
        <w:rPr>
          <w:rFonts w:eastAsia="Times New Roman" w:cs="Times New Roman"/>
          <w:szCs w:val="24"/>
        </w:rPr>
        <w:t>αι μου έρχεσ</w:t>
      </w:r>
      <w:r>
        <w:rPr>
          <w:rFonts w:eastAsia="Times New Roman" w:cs="Times New Roman"/>
          <w:szCs w:val="24"/>
        </w:rPr>
        <w:t>τε</w:t>
      </w:r>
      <w:r w:rsidRPr="004E5839">
        <w:rPr>
          <w:rFonts w:eastAsia="Times New Roman" w:cs="Times New Roman"/>
          <w:szCs w:val="24"/>
        </w:rPr>
        <w:t xml:space="preserve"> τώρα εδώ με την πρώτη παράγραφο της τροπολογίας του Υπουργείου Οικονομικών</w:t>
      </w:r>
      <w:r>
        <w:rPr>
          <w:rFonts w:eastAsia="Times New Roman" w:cs="Times New Roman"/>
          <w:szCs w:val="24"/>
        </w:rPr>
        <w:t>,</w:t>
      </w:r>
      <w:r>
        <w:rPr>
          <w:rFonts w:eastAsia="Times New Roman" w:cs="Times New Roman"/>
          <w:szCs w:val="24"/>
        </w:rPr>
        <w:t xml:space="preserve"> να απαλ</w:t>
      </w:r>
      <w:r>
        <w:rPr>
          <w:rFonts w:eastAsia="Times New Roman" w:cs="Times New Roman"/>
          <w:szCs w:val="24"/>
        </w:rPr>
        <w:t xml:space="preserve">λάξετε τη </w:t>
      </w:r>
      <w:r>
        <w:rPr>
          <w:rFonts w:eastAsia="Times New Roman" w:cs="Times New Roman"/>
          <w:szCs w:val="24"/>
        </w:rPr>
        <w:t>δ</w:t>
      </w:r>
      <w:r>
        <w:rPr>
          <w:rFonts w:eastAsia="Times New Roman" w:cs="Times New Roman"/>
          <w:szCs w:val="24"/>
        </w:rPr>
        <w:t>ιοίκηση της ΑΑΔΕ,</w:t>
      </w:r>
      <w:r w:rsidRPr="004E5839">
        <w:rPr>
          <w:rFonts w:eastAsia="Times New Roman" w:cs="Times New Roman"/>
          <w:szCs w:val="24"/>
        </w:rPr>
        <w:t xml:space="preserve"> στην περίπτωση που αυτό το αρχείο διαρρεύσει</w:t>
      </w:r>
      <w:r>
        <w:rPr>
          <w:rFonts w:eastAsia="Times New Roman" w:cs="Times New Roman"/>
          <w:szCs w:val="24"/>
        </w:rPr>
        <w:t>. Δεν είναι το ίδιο</w:t>
      </w:r>
      <w:r>
        <w:rPr>
          <w:rFonts w:eastAsia="Times New Roman" w:cs="Times New Roman"/>
          <w:szCs w:val="24"/>
        </w:rPr>
        <w:t>,</w:t>
      </w:r>
      <w:r w:rsidRPr="004E5839">
        <w:rPr>
          <w:rFonts w:eastAsia="Times New Roman" w:cs="Times New Roman"/>
          <w:szCs w:val="24"/>
        </w:rPr>
        <w:t xml:space="preserve"> αν </w:t>
      </w:r>
      <w:r>
        <w:rPr>
          <w:rFonts w:eastAsia="Times New Roman" w:cs="Times New Roman"/>
          <w:szCs w:val="24"/>
        </w:rPr>
        <w:t>ο</w:t>
      </w:r>
      <w:r w:rsidRPr="004E5839">
        <w:rPr>
          <w:rFonts w:eastAsia="Times New Roman" w:cs="Times New Roman"/>
          <w:szCs w:val="24"/>
        </w:rPr>
        <w:t xml:space="preserve"> υπάλληλος που έχει την ευθύνη του ελέγχου</w:t>
      </w:r>
      <w:r>
        <w:rPr>
          <w:rFonts w:eastAsia="Times New Roman" w:cs="Times New Roman"/>
          <w:szCs w:val="24"/>
        </w:rPr>
        <w:t>,</w:t>
      </w:r>
      <w:r w:rsidRPr="004E5839">
        <w:rPr>
          <w:rFonts w:eastAsia="Times New Roman" w:cs="Times New Roman"/>
          <w:szCs w:val="24"/>
        </w:rPr>
        <w:t xml:space="preserve"> ζητάει από τον </w:t>
      </w:r>
      <w:r>
        <w:rPr>
          <w:rFonts w:eastAsia="Times New Roman" w:cs="Times New Roman"/>
          <w:szCs w:val="24"/>
        </w:rPr>
        <w:t>ε</w:t>
      </w:r>
      <w:r w:rsidRPr="004E5839">
        <w:rPr>
          <w:rFonts w:eastAsia="Times New Roman" w:cs="Times New Roman"/>
          <w:szCs w:val="24"/>
        </w:rPr>
        <w:t xml:space="preserve">ισαγγελέα του </w:t>
      </w:r>
      <w:r>
        <w:rPr>
          <w:rFonts w:eastAsia="Times New Roman" w:cs="Times New Roman"/>
          <w:szCs w:val="24"/>
        </w:rPr>
        <w:t>ο</w:t>
      </w:r>
      <w:r w:rsidRPr="004E5839">
        <w:rPr>
          <w:rFonts w:eastAsia="Times New Roman" w:cs="Times New Roman"/>
          <w:szCs w:val="24"/>
        </w:rPr>
        <w:t xml:space="preserve">ικονομικού </w:t>
      </w:r>
      <w:r>
        <w:rPr>
          <w:rFonts w:eastAsia="Times New Roman" w:cs="Times New Roman"/>
          <w:szCs w:val="24"/>
        </w:rPr>
        <w:t>ε</w:t>
      </w:r>
      <w:r w:rsidRPr="004E5839">
        <w:rPr>
          <w:rFonts w:eastAsia="Times New Roman" w:cs="Times New Roman"/>
          <w:szCs w:val="24"/>
        </w:rPr>
        <w:t xml:space="preserve">λέγχου να ανοίξουν </w:t>
      </w:r>
      <w:r>
        <w:rPr>
          <w:rFonts w:eastAsia="Times New Roman" w:cs="Times New Roman"/>
          <w:szCs w:val="24"/>
        </w:rPr>
        <w:t xml:space="preserve">οι </w:t>
      </w:r>
      <w:r w:rsidRPr="004E5839">
        <w:rPr>
          <w:rFonts w:eastAsia="Times New Roman" w:cs="Times New Roman"/>
          <w:szCs w:val="24"/>
        </w:rPr>
        <w:t>λογαριασμοί ενός υπόπτου για φοροδιαφυγή</w:t>
      </w:r>
      <w:r>
        <w:rPr>
          <w:rFonts w:eastAsia="Times New Roman" w:cs="Times New Roman"/>
          <w:szCs w:val="24"/>
        </w:rPr>
        <w:t>. Π</w:t>
      </w:r>
      <w:r w:rsidRPr="004E5839">
        <w:rPr>
          <w:rFonts w:eastAsia="Times New Roman" w:cs="Times New Roman"/>
          <w:szCs w:val="24"/>
        </w:rPr>
        <w:t>ρόκειτ</w:t>
      </w:r>
      <w:r w:rsidRPr="004E5839">
        <w:rPr>
          <w:rFonts w:eastAsia="Times New Roman" w:cs="Times New Roman"/>
          <w:szCs w:val="24"/>
        </w:rPr>
        <w:t xml:space="preserve">αι για ένα μαζικό αρχείο εκατομμυρίων </w:t>
      </w:r>
      <w:r>
        <w:rPr>
          <w:rFonts w:eastAsia="Times New Roman" w:cs="Times New Roman"/>
          <w:szCs w:val="24"/>
        </w:rPr>
        <w:t>υποθέσεων. Α</w:t>
      </w:r>
      <w:r w:rsidRPr="004E5839">
        <w:rPr>
          <w:rFonts w:eastAsia="Times New Roman" w:cs="Times New Roman"/>
          <w:szCs w:val="24"/>
        </w:rPr>
        <w:t xml:space="preserve">υτά </w:t>
      </w:r>
      <w:r>
        <w:rPr>
          <w:rFonts w:eastAsia="Times New Roman" w:cs="Times New Roman"/>
          <w:szCs w:val="24"/>
        </w:rPr>
        <w:t>δ</w:t>
      </w:r>
      <w:r w:rsidRPr="004E5839">
        <w:rPr>
          <w:rFonts w:eastAsia="Times New Roman" w:cs="Times New Roman"/>
          <w:szCs w:val="24"/>
        </w:rPr>
        <w:t xml:space="preserve">εν θα έπρεπε να </w:t>
      </w:r>
      <w:r>
        <w:rPr>
          <w:rFonts w:eastAsia="Times New Roman" w:cs="Times New Roman"/>
          <w:szCs w:val="24"/>
        </w:rPr>
        <w:t>τα συζητήσουμε</w:t>
      </w:r>
      <w:r w:rsidRPr="004E5839">
        <w:rPr>
          <w:rFonts w:eastAsia="Times New Roman" w:cs="Times New Roman"/>
          <w:szCs w:val="24"/>
        </w:rPr>
        <w:t xml:space="preserve"> σοβαρά</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 xml:space="preserve">Και ναι μεν </w:t>
      </w:r>
      <w:r w:rsidRPr="004E5839">
        <w:rPr>
          <w:rFonts w:eastAsia="Times New Roman" w:cs="Times New Roman"/>
          <w:szCs w:val="24"/>
        </w:rPr>
        <w:t>επαναλαμβάνω</w:t>
      </w:r>
      <w:r>
        <w:rPr>
          <w:rFonts w:eastAsia="Times New Roman" w:cs="Times New Roman"/>
          <w:szCs w:val="24"/>
        </w:rPr>
        <w:t>,</w:t>
      </w:r>
      <w:r w:rsidRPr="004E5839">
        <w:rPr>
          <w:rFonts w:eastAsia="Times New Roman" w:cs="Times New Roman"/>
          <w:szCs w:val="24"/>
        </w:rPr>
        <w:t xml:space="preserve"> να μη ρίχνουμε τις ευθύνες στους υπαλλήλους </w:t>
      </w:r>
      <w:r>
        <w:rPr>
          <w:rFonts w:eastAsia="Times New Roman" w:cs="Times New Roman"/>
          <w:szCs w:val="24"/>
        </w:rPr>
        <w:t>όταν οι ευθύνες είναι πολιτικές, α</w:t>
      </w:r>
      <w:r w:rsidRPr="004E5839">
        <w:rPr>
          <w:rFonts w:eastAsia="Times New Roman" w:cs="Times New Roman"/>
          <w:szCs w:val="24"/>
        </w:rPr>
        <w:t xml:space="preserve">λλά μη μας λέτε κιόλας ότι </w:t>
      </w:r>
      <w:r>
        <w:rPr>
          <w:rFonts w:eastAsia="Times New Roman" w:cs="Times New Roman"/>
          <w:szCs w:val="24"/>
        </w:rPr>
        <w:t xml:space="preserve">όλα </w:t>
      </w:r>
      <w:r w:rsidRPr="004E5839">
        <w:rPr>
          <w:rFonts w:eastAsia="Times New Roman" w:cs="Times New Roman"/>
          <w:szCs w:val="24"/>
        </w:rPr>
        <w:t>αυτά τα κάνετε καλοπροαίρετ</w:t>
      </w:r>
      <w:r w:rsidRPr="004E5839">
        <w:rPr>
          <w:rFonts w:eastAsia="Times New Roman" w:cs="Times New Roman"/>
          <w:szCs w:val="24"/>
        </w:rPr>
        <w:t>α</w:t>
      </w:r>
      <w:r>
        <w:rPr>
          <w:rFonts w:eastAsia="Times New Roman" w:cs="Times New Roman"/>
          <w:szCs w:val="24"/>
        </w:rPr>
        <w:t>.</w:t>
      </w:r>
    </w:p>
    <w:p w14:paraId="4CC5BC9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w:t>
      </w:r>
      <w:r w:rsidRPr="004E5839">
        <w:rPr>
          <w:rFonts w:eastAsia="Times New Roman" w:cs="Times New Roman"/>
          <w:szCs w:val="24"/>
        </w:rPr>
        <w:t xml:space="preserve"> ήθελα να πω</w:t>
      </w:r>
      <w:r>
        <w:rPr>
          <w:rFonts w:eastAsia="Times New Roman" w:cs="Times New Roman"/>
          <w:szCs w:val="24"/>
        </w:rPr>
        <w:t>,</w:t>
      </w:r>
      <w:r w:rsidRPr="004E5839">
        <w:rPr>
          <w:rFonts w:eastAsia="Times New Roman" w:cs="Times New Roman"/>
          <w:szCs w:val="24"/>
        </w:rPr>
        <w:t xml:space="preserve"> σε σχέση με την άλλη τροπολογία</w:t>
      </w:r>
      <w:r>
        <w:rPr>
          <w:rFonts w:eastAsia="Times New Roman" w:cs="Times New Roman"/>
          <w:szCs w:val="24"/>
        </w:rPr>
        <w:t>, ότι</w:t>
      </w:r>
      <w:r w:rsidRPr="004E5839">
        <w:rPr>
          <w:rFonts w:eastAsia="Times New Roman" w:cs="Times New Roman"/>
          <w:szCs w:val="24"/>
        </w:rPr>
        <w:t xml:space="preserve"> μειώνετ</w:t>
      </w:r>
      <w:r>
        <w:rPr>
          <w:rFonts w:eastAsia="Times New Roman" w:cs="Times New Roman"/>
          <w:szCs w:val="24"/>
        </w:rPr>
        <w:t>ε</w:t>
      </w:r>
      <w:r w:rsidRPr="004E5839">
        <w:rPr>
          <w:rFonts w:eastAsia="Times New Roman" w:cs="Times New Roman"/>
          <w:szCs w:val="24"/>
        </w:rPr>
        <w:t xml:space="preserve"> το</w:t>
      </w:r>
      <w:r>
        <w:rPr>
          <w:rFonts w:eastAsia="Times New Roman" w:cs="Times New Roman"/>
          <w:szCs w:val="24"/>
        </w:rPr>
        <w:t>ν</w:t>
      </w:r>
      <w:r w:rsidRPr="004E5839">
        <w:rPr>
          <w:rFonts w:eastAsia="Times New Roman" w:cs="Times New Roman"/>
          <w:szCs w:val="24"/>
        </w:rPr>
        <w:t xml:space="preserve"> φόρο των μετοχών από 15</w:t>
      </w:r>
      <w:r>
        <w:rPr>
          <w:rFonts w:eastAsia="Times New Roman" w:cs="Times New Roman"/>
          <w:szCs w:val="24"/>
        </w:rPr>
        <w:t>%</w:t>
      </w:r>
      <w:r w:rsidRPr="004E5839">
        <w:rPr>
          <w:rFonts w:eastAsia="Times New Roman" w:cs="Times New Roman"/>
          <w:szCs w:val="24"/>
        </w:rPr>
        <w:t xml:space="preserve"> σε 10%</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Κ</w:t>
      </w:r>
      <w:r w:rsidRPr="004E5839">
        <w:rPr>
          <w:rFonts w:eastAsia="Times New Roman" w:cs="Times New Roman"/>
          <w:szCs w:val="24"/>
        </w:rPr>
        <w:t>ατ</w:t>
      </w:r>
      <w:r>
        <w:rPr>
          <w:rFonts w:eastAsia="Times New Roman" w:cs="Times New Roman"/>
          <w:szCs w:val="24"/>
        </w:rPr>
        <w:t xml:space="preserve">’ </w:t>
      </w:r>
      <w:r w:rsidRPr="004E5839">
        <w:rPr>
          <w:rFonts w:eastAsia="Times New Roman" w:cs="Times New Roman"/>
          <w:szCs w:val="24"/>
        </w:rPr>
        <w:t>αρχ</w:t>
      </w:r>
      <w:r>
        <w:rPr>
          <w:rFonts w:eastAsia="Times New Roman" w:cs="Times New Roman"/>
          <w:szCs w:val="24"/>
        </w:rPr>
        <w:t>άς εσείς</w:t>
      </w:r>
      <w:r w:rsidRPr="004E5839">
        <w:rPr>
          <w:rFonts w:eastAsia="Times New Roman" w:cs="Times New Roman"/>
          <w:szCs w:val="24"/>
        </w:rPr>
        <w:t xml:space="preserve"> το κάνατε από 10</w:t>
      </w:r>
      <w:r>
        <w:rPr>
          <w:rFonts w:eastAsia="Times New Roman" w:cs="Times New Roman"/>
          <w:szCs w:val="24"/>
        </w:rPr>
        <w:t>%</w:t>
      </w:r>
      <w:r w:rsidRPr="004E5839">
        <w:rPr>
          <w:rFonts w:eastAsia="Times New Roman" w:cs="Times New Roman"/>
          <w:szCs w:val="24"/>
        </w:rPr>
        <w:t xml:space="preserve"> σε 15%</w:t>
      </w:r>
      <w:r>
        <w:rPr>
          <w:rFonts w:eastAsia="Times New Roman" w:cs="Times New Roman"/>
          <w:szCs w:val="24"/>
        </w:rPr>
        <w:t>,</w:t>
      </w:r>
      <w:r w:rsidRPr="004E5839">
        <w:rPr>
          <w:rFonts w:eastAsia="Times New Roman" w:cs="Times New Roman"/>
          <w:szCs w:val="24"/>
        </w:rPr>
        <w:t xml:space="preserve"> την εποχή που </w:t>
      </w:r>
      <w:r>
        <w:rPr>
          <w:rFonts w:eastAsia="Times New Roman" w:cs="Times New Roman"/>
          <w:szCs w:val="24"/>
        </w:rPr>
        <w:t xml:space="preserve">πολεμούσατε </w:t>
      </w:r>
      <w:r w:rsidRPr="004E5839">
        <w:rPr>
          <w:rFonts w:eastAsia="Times New Roman" w:cs="Times New Roman"/>
          <w:szCs w:val="24"/>
        </w:rPr>
        <w:t>το κεφάλαιο με βάση τις ταξικές σας προσεγγίσεις</w:t>
      </w:r>
      <w:r>
        <w:rPr>
          <w:rFonts w:eastAsia="Times New Roman" w:cs="Times New Roman"/>
          <w:szCs w:val="24"/>
        </w:rPr>
        <w:t>.</w:t>
      </w:r>
      <w:r w:rsidRPr="004E5839">
        <w:rPr>
          <w:rFonts w:eastAsia="Times New Roman" w:cs="Times New Roman"/>
          <w:szCs w:val="24"/>
        </w:rPr>
        <w:t xml:space="preserve"> </w:t>
      </w:r>
      <w:r>
        <w:rPr>
          <w:rFonts w:eastAsia="Times New Roman" w:cs="Times New Roman"/>
          <w:szCs w:val="24"/>
        </w:rPr>
        <w:t>Τ</w:t>
      </w:r>
      <w:r w:rsidRPr="004E5839">
        <w:rPr>
          <w:rFonts w:eastAsia="Times New Roman" w:cs="Times New Roman"/>
          <w:szCs w:val="24"/>
        </w:rPr>
        <w:t>ώρα</w:t>
      </w:r>
      <w:r>
        <w:rPr>
          <w:rFonts w:eastAsia="Times New Roman" w:cs="Times New Roman"/>
          <w:szCs w:val="24"/>
        </w:rPr>
        <w:t>,</w:t>
      </w:r>
      <w:r w:rsidRPr="004E5839">
        <w:rPr>
          <w:rFonts w:eastAsia="Times New Roman" w:cs="Times New Roman"/>
          <w:szCs w:val="24"/>
        </w:rPr>
        <w:t xml:space="preserve"> </w:t>
      </w:r>
      <w:r w:rsidRPr="004E5839">
        <w:rPr>
          <w:rFonts w:eastAsia="Times New Roman" w:cs="Times New Roman"/>
          <w:szCs w:val="24"/>
        </w:rPr>
        <w:lastRenderedPageBreak/>
        <w:t>λοιπόν</w:t>
      </w:r>
      <w:r>
        <w:rPr>
          <w:rFonts w:eastAsia="Times New Roman" w:cs="Times New Roman"/>
          <w:szCs w:val="24"/>
        </w:rPr>
        <w:t>, προσγειωνόσαστε</w:t>
      </w:r>
      <w:r w:rsidRPr="004E5839">
        <w:rPr>
          <w:rFonts w:eastAsia="Times New Roman" w:cs="Times New Roman"/>
          <w:szCs w:val="24"/>
        </w:rPr>
        <w:t xml:space="preserve"> στην πραγματικότητα</w:t>
      </w:r>
      <w:r>
        <w:rPr>
          <w:rFonts w:eastAsia="Times New Roman" w:cs="Times New Roman"/>
          <w:szCs w:val="24"/>
        </w:rPr>
        <w:t>,</w:t>
      </w:r>
      <w:r w:rsidRPr="004E5839">
        <w:rPr>
          <w:rFonts w:eastAsia="Times New Roman" w:cs="Times New Roman"/>
          <w:szCs w:val="24"/>
        </w:rPr>
        <w:t xml:space="preserve"> κουβεντιάζετε </w:t>
      </w:r>
      <w:r>
        <w:rPr>
          <w:rFonts w:eastAsia="Times New Roman" w:cs="Times New Roman"/>
          <w:szCs w:val="24"/>
        </w:rPr>
        <w:t>μ</w:t>
      </w:r>
      <w:r w:rsidRPr="004E5839">
        <w:rPr>
          <w:rFonts w:eastAsia="Times New Roman" w:cs="Times New Roman"/>
          <w:szCs w:val="24"/>
        </w:rPr>
        <w:t>ε τους συνδέσμους των βιομηχάνων</w:t>
      </w:r>
      <w:r>
        <w:rPr>
          <w:rFonts w:eastAsia="Times New Roman" w:cs="Times New Roman"/>
          <w:szCs w:val="24"/>
        </w:rPr>
        <w:t>,</w:t>
      </w:r>
      <w:r w:rsidRPr="004E5839">
        <w:rPr>
          <w:rFonts w:eastAsia="Times New Roman" w:cs="Times New Roman"/>
          <w:szCs w:val="24"/>
        </w:rPr>
        <w:t xml:space="preserve"> με τους μετόχους</w:t>
      </w:r>
      <w:r>
        <w:rPr>
          <w:rFonts w:eastAsia="Times New Roman" w:cs="Times New Roman"/>
          <w:szCs w:val="24"/>
        </w:rPr>
        <w:t xml:space="preserve"> και</w:t>
      </w:r>
      <w:r w:rsidRPr="004E5839">
        <w:rPr>
          <w:rFonts w:eastAsia="Times New Roman" w:cs="Times New Roman"/>
          <w:szCs w:val="24"/>
        </w:rPr>
        <w:t xml:space="preserve"> το γυρίζετε στο 10%</w:t>
      </w:r>
      <w:r>
        <w:rPr>
          <w:rFonts w:eastAsia="Times New Roman" w:cs="Times New Roman"/>
          <w:szCs w:val="24"/>
        </w:rPr>
        <w:t>.</w:t>
      </w:r>
      <w:r w:rsidRPr="004E5839">
        <w:rPr>
          <w:rFonts w:eastAsia="Times New Roman" w:cs="Times New Roman"/>
          <w:szCs w:val="24"/>
        </w:rPr>
        <w:t xml:space="preserve"> </w:t>
      </w:r>
    </w:p>
    <w:p w14:paraId="4CC5BC9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Αυτή η μείωση της φορολογίας</w:t>
      </w:r>
      <w:r w:rsidRPr="006272D9">
        <w:rPr>
          <w:rFonts w:eastAsia="Times New Roman" w:cs="Times New Roman"/>
          <w:szCs w:val="24"/>
        </w:rPr>
        <w:t>,</w:t>
      </w:r>
      <w:r>
        <w:rPr>
          <w:rFonts w:eastAsia="Times New Roman" w:cs="Times New Roman"/>
          <w:szCs w:val="24"/>
        </w:rPr>
        <w:t xml:space="preserve"> κυρίες και κύριοι συνάδελφοι</w:t>
      </w:r>
      <w:r w:rsidRPr="006272D9">
        <w:rPr>
          <w:rFonts w:eastAsia="Times New Roman" w:cs="Times New Roman"/>
          <w:szCs w:val="24"/>
        </w:rPr>
        <w:t>,</w:t>
      </w:r>
      <w:r>
        <w:rPr>
          <w:rFonts w:eastAsia="Times New Roman" w:cs="Times New Roman"/>
          <w:szCs w:val="24"/>
        </w:rPr>
        <w:t xml:space="preserve"> θα συνεισφέρει στην ανάπτυξη; Δημιουργεί, δηλαδή</w:t>
      </w:r>
      <w:r>
        <w:rPr>
          <w:rFonts w:eastAsia="Times New Roman" w:cs="Times New Roman"/>
          <w:szCs w:val="24"/>
        </w:rPr>
        <w:t>,</w:t>
      </w:r>
      <w:r>
        <w:rPr>
          <w:rFonts w:eastAsia="Times New Roman" w:cs="Times New Roman"/>
          <w:szCs w:val="24"/>
        </w:rPr>
        <w:t xml:space="preserve"> πρόσθετα κίνητρα για επ</w:t>
      </w:r>
      <w:r>
        <w:rPr>
          <w:rFonts w:eastAsia="Times New Roman" w:cs="Times New Roman"/>
          <w:szCs w:val="24"/>
        </w:rPr>
        <w:t>ενδύσεις να δημιουργήσουμε δουλειές; Γιατί αν θέλατε να κουβεντιάσουμε αυτή τη διάσταση, θα έπρεπε να φέρετε δω την πρόταση νόμου του Κινήματος Αλλαγής, που την έχουμε καταθέσει από τον Σεπτέμβρη μήνα και που το Προεδρείο της Βουλής δεν τη φέρνει για συζήτ</w:t>
      </w:r>
      <w:r>
        <w:rPr>
          <w:rFonts w:eastAsia="Times New Roman" w:cs="Times New Roman"/>
          <w:szCs w:val="24"/>
        </w:rPr>
        <w:t>ηση κατά παράβαση, επίσης, του Συντάγματος και του Κανονισμού, για να δούμε ότι πρέπει να μειώσουμε τη φορολογία στις μικρές επιχειρήσεις από το είκοσι εννιά στο είκοσι έξι. Ήταν είκοσι έξι και το κάνατε είκοσι εννιά. Να απαλλάξουμε τους νέους από τον φόρο</w:t>
      </w:r>
      <w:r>
        <w:rPr>
          <w:rFonts w:eastAsia="Times New Roman" w:cs="Times New Roman"/>
          <w:szCs w:val="24"/>
        </w:rPr>
        <w:t xml:space="preserve"> επιτηδεύματος και τις εισφορές για να δημιουργήσουμε νέες δουλειές. Να μειώσουμε τον φόρο στους αγρότες, να μειώσουμε τις εισφορές</w:t>
      </w:r>
      <w:r>
        <w:rPr>
          <w:rFonts w:eastAsia="Times New Roman" w:cs="Times New Roman"/>
          <w:szCs w:val="24"/>
        </w:rPr>
        <w:t>,</w:t>
      </w:r>
      <w:r>
        <w:rPr>
          <w:rFonts w:eastAsia="Times New Roman" w:cs="Times New Roman"/>
          <w:szCs w:val="24"/>
        </w:rPr>
        <w:t xml:space="preserve"> που τις έχετε συνδυάσει με τον τζίρο και ρέπουν όλοι στη φοροδιαφυγή. Να δώσουμε κίνητρα, όταν δημιουργούνται θέσεις εργασί</w:t>
      </w:r>
      <w:r>
        <w:rPr>
          <w:rFonts w:eastAsia="Times New Roman" w:cs="Times New Roman"/>
          <w:szCs w:val="24"/>
        </w:rPr>
        <w:t xml:space="preserve">ας, όπως έχουμε προτείνει, προσαυξάνοντας κατά </w:t>
      </w:r>
      <w:r>
        <w:rPr>
          <w:rFonts w:eastAsia="Times New Roman" w:cs="Times New Roman"/>
          <w:szCs w:val="24"/>
        </w:rPr>
        <w:lastRenderedPageBreak/>
        <w:t>50% τις δαπάνες και μια σειρά άλλα. Δεν τα κάνετε όμως. Δεν κάνετε μία ουσιαστική συζήτηση. Φέρνετε αποσπασματικές ρυθμίσεις. Έχετε μια πλειοψηφία των εκατόν πενήντα ενός συγκροτημένη από τον ΣΥΡΙΖΑ και ό,τι ά</w:t>
      </w:r>
      <w:r>
        <w:rPr>
          <w:rFonts w:eastAsia="Times New Roman" w:cs="Times New Roman"/>
          <w:szCs w:val="24"/>
        </w:rPr>
        <w:t>λλο μαζέψατε και τις ψηφίζετε χωρίς κα</w:t>
      </w:r>
      <w:r>
        <w:rPr>
          <w:rFonts w:eastAsia="Times New Roman" w:cs="Times New Roman"/>
          <w:szCs w:val="24"/>
        </w:rPr>
        <w:t>μ</w:t>
      </w:r>
      <w:r>
        <w:rPr>
          <w:rFonts w:eastAsia="Times New Roman" w:cs="Times New Roman"/>
          <w:szCs w:val="24"/>
        </w:rPr>
        <w:t>μία ουσιαστική συζήτηση και χωρίς κανέναν αντίλογο. Άρα είναι πολύ σοβαρά τα ζητήματα</w:t>
      </w:r>
      <w:r>
        <w:rPr>
          <w:rFonts w:eastAsia="Times New Roman" w:cs="Times New Roman"/>
          <w:szCs w:val="24"/>
        </w:rPr>
        <w:t>,</w:t>
      </w:r>
      <w:r>
        <w:rPr>
          <w:rFonts w:eastAsia="Times New Roman" w:cs="Times New Roman"/>
          <w:szCs w:val="24"/>
        </w:rPr>
        <w:t xml:space="preserve"> που κάθε φορά ανοίγονται με τον τρόπο με τον οποίον συζητούμε τα νομοσχέδια και με τις  τροπολογίες που έρχονται.</w:t>
      </w:r>
    </w:p>
    <w:p w14:paraId="4CC5BC9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Επειδή δεν θέλω </w:t>
      </w:r>
      <w:r>
        <w:rPr>
          <w:rFonts w:eastAsia="Times New Roman" w:cs="Times New Roman"/>
          <w:szCs w:val="24"/>
        </w:rPr>
        <w:t>να μου κάνει κα</w:t>
      </w:r>
      <w:r>
        <w:rPr>
          <w:rFonts w:eastAsia="Times New Roman" w:cs="Times New Roman"/>
          <w:szCs w:val="24"/>
        </w:rPr>
        <w:t>μ</w:t>
      </w:r>
      <w:r>
        <w:rPr>
          <w:rFonts w:eastAsia="Times New Roman" w:cs="Times New Roman"/>
          <w:szCs w:val="24"/>
        </w:rPr>
        <w:t xml:space="preserve">μία παρατήρηση για τον χρόνο η κυρία Πρόεδρος, θα κάνω μια παρένθεση. Όλοι οι ομιλητές οι κυβερνητικοί και ο Υπουργός μίλησαν υπερδιπλάσια του χρόνου τους. Εγώ θέλω να μείνω στον χρόνο και λέω τούτο, κυρίες και κύριοι συνάδελφοι. </w:t>
      </w:r>
    </w:p>
    <w:p w14:paraId="4CC5BC9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Σήμερα το</w:t>
      </w:r>
      <w:r>
        <w:rPr>
          <w:rFonts w:eastAsia="Times New Roman" w:cs="Times New Roman"/>
          <w:szCs w:val="24"/>
        </w:rPr>
        <w:t xml:space="preserve"> πρωί ο κ. Τσακαλώτος πανηγύριζε με την έξοδο της χώρας στις αγορές και την απελευθέρωση των δεσμών των μνημονίων. Κυρίες και κύριοι συνάδελφοι, ξέρετε πόσο μας κοστίζει το 3,9% για αυτή τη δεκαετία; Πάνω από ένα δισεκατομμύριο. Και γιατί μας κοστίζει; Διό</w:t>
      </w:r>
      <w:r>
        <w:rPr>
          <w:rFonts w:eastAsia="Times New Roman" w:cs="Times New Roman"/>
          <w:szCs w:val="24"/>
        </w:rPr>
        <w:t xml:space="preserve">τι τα επιτόκια σε όλες τις χώρες </w:t>
      </w:r>
      <w:r>
        <w:rPr>
          <w:rFonts w:eastAsia="Times New Roman" w:cs="Times New Roman"/>
          <w:szCs w:val="24"/>
        </w:rPr>
        <w:lastRenderedPageBreak/>
        <w:t>βαίνουν προς τα κάτω, καθώς οι προβλεπόμενοι ρυθμοί ανάπτυξης -δείτε την ανακοίνωση του ΟΟΣΑ σήμερα- είναι πολύ χαμηλοί για την επόμενη δεκαετία. Το επιτόκιο που πετύχαμε είναι υπερτριπλάσιο των υπολοίπων χωρών, Πορτογαλίας</w:t>
      </w:r>
      <w:r>
        <w:rPr>
          <w:rFonts w:eastAsia="Times New Roman" w:cs="Times New Roman"/>
          <w:szCs w:val="24"/>
        </w:rPr>
        <w:t xml:space="preserve"> και λοιπά, που βγήκαν από τα μνημόνια. </w:t>
      </w:r>
    </w:p>
    <w:p w14:paraId="4CC5BC9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C5BC9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Κατά συνέπεια όχι απλά δεν πρέπει να πανηγυρίζετε αλλά ούτε να το ερμηνεύετε με βάση αυτά που λέτε εσείς, όπως ότι σας έχουν εμπιστ</w:t>
      </w:r>
      <w:r>
        <w:rPr>
          <w:rFonts w:eastAsia="Times New Roman" w:cs="Times New Roman"/>
          <w:szCs w:val="24"/>
        </w:rPr>
        <w:t xml:space="preserve">οσύνη οι αγορές ούτε με βάση αυτά που λέει η Νέα Δημοκρατία, αγαπητέ κύριε Τζαβάρα, ότι δίνουν εμπιστοσύνη –λέει- στην επερχόμενη κυβέρνηση. Διότι η επερχόμενη κυβέρνηση όπως γνωρίζετε, κυρίες και κύριοι συνάδελφοι, είναι υπό τις δουλείες και τα δεσμά που </w:t>
      </w:r>
      <w:r>
        <w:rPr>
          <w:rFonts w:eastAsia="Times New Roman" w:cs="Times New Roman"/>
          <w:szCs w:val="24"/>
        </w:rPr>
        <w:t xml:space="preserve">έχει αναλάβει ο κ. Τσίπρας. Τα υπερπλεονάσματα του 3,5% σημαίνουν 7 δισεκατομμύρια σε ετήσια βάση και τη δέσμευση της δημόσιας περιουσίας για </w:t>
      </w:r>
      <w:r>
        <w:rPr>
          <w:rFonts w:eastAsia="Times New Roman" w:cs="Times New Roman"/>
          <w:szCs w:val="24"/>
        </w:rPr>
        <w:t>εκατό</w:t>
      </w:r>
      <w:r>
        <w:rPr>
          <w:rFonts w:eastAsia="Times New Roman" w:cs="Times New Roman"/>
          <w:szCs w:val="24"/>
        </w:rPr>
        <w:t xml:space="preserve"> χρόνια. Συγγνώμη για </w:t>
      </w:r>
      <w:r>
        <w:rPr>
          <w:rFonts w:eastAsia="Times New Roman" w:cs="Times New Roman"/>
          <w:szCs w:val="24"/>
        </w:rPr>
        <w:t>ενενήντα εννέα</w:t>
      </w:r>
      <w:r>
        <w:rPr>
          <w:rFonts w:eastAsia="Times New Roman" w:cs="Times New Roman"/>
          <w:szCs w:val="24"/>
        </w:rPr>
        <w:t xml:space="preserve"> χρόνια για να μη μαλώσω πάλι με τον κ. Τσακαλώτο. </w:t>
      </w:r>
    </w:p>
    <w:p w14:paraId="4CC5BC9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μη μαλώνετε για τη δουλειά που έκαναν εκείνοι που ξεκίνησαν τη μείωση των δημοσίων ελλειμμάτων </w:t>
      </w:r>
      <w:r>
        <w:rPr>
          <w:rFonts w:eastAsia="Times New Roman" w:cs="Times New Roman"/>
          <w:szCs w:val="24"/>
        </w:rPr>
        <w:t>επιβαρύνοντας τον ελληνικό λαό</w:t>
      </w:r>
      <w:r>
        <w:rPr>
          <w:rFonts w:eastAsia="Times New Roman" w:cs="Times New Roman"/>
          <w:szCs w:val="24"/>
        </w:rPr>
        <w:t>, χάρη στις θυσίες του οποίου πετύχαμε αυτά τα αποτελέσματα.</w:t>
      </w:r>
    </w:p>
    <w:p w14:paraId="4CC5BC9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CC5BC99"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Δημοκρατικής Συμπαράταξης)</w:t>
      </w:r>
    </w:p>
    <w:p w14:paraId="4CC5BC9A" w14:textId="77777777" w:rsidR="005D719C" w:rsidRDefault="00627F40">
      <w:pPr>
        <w:spacing w:line="600" w:lineRule="auto"/>
        <w:ind w:firstLine="720"/>
        <w:jc w:val="both"/>
        <w:rPr>
          <w:rFonts w:eastAsia="Times New Roman" w:cs="Times New Roman"/>
          <w:szCs w:val="24"/>
        </w:rPr>
      </w:pPr>
      <w:r w:rsidRPr="00B63246">
        <w:rPr>
          <w:rFonts w:eastAsia="Times New Roman" w:cs="Times New Roman"/>
          <w:b/>
          <w:szCs w:val="24"/>
        </w:rPr>
        <w:t>ΠΡΟ</w:t>
      </w:r>
      <w:r>
        <w:rPr>
          <w:rFonts w:eastAsia="Times New Roman" w:cs="Times New Roman"/>
          <w:b/>
          <w:szCs w:val="24"/>
        </w:rPr>
        <w:t>Ε</w:t>
      </w:r>
      <w:r w:rsidRPr="00B63246">
        <w:rPr>
          <w:rFonts w:eastAsia="Times New Roman" w:cs="Times New Roman"/>
          <w:b/>
          <w:szCs w:val="24"/>
        </w:rPr>
        <w:t>ΔΡΕΥ</w:t>
      </w:r>
      <w:r>
        <w:rPr>
          <w:rFonts w:eastAsia="Times New Roman" w:cs="Times New Roman"/>
          <w:b/>
          <w:szCs w:val="24"/>
        </w:rPr>
        <w:t>ΟΥΣΑ</w:t>
      </w:r>
      <w:r w:rsidRPr="00B63246">
        <w:rPr>
          <w:rFonts w:eastAsia="Times New Roman" w:cs="Times New Roman"/>
          <w:b/>
          <w:szCs w:val="24"/>
        </w:rPr>
        <w:t xml:space="preserve"> (</w:t>
      </w:r>
      <w:r>
        <w:rPr>
          <w:rFonts w:eastAsia="Times New Roman" w:cs="Times New Roman"/>
          <w:b/>
          <w:szCs w:val="24"/>
        </w:rPr>
        <w:t>Αναστασία Χριστοδουλοπούλου</w:t>
      </w:r>
      <w:r w:rsidRPr="00B63246">
        <w:rPr>
          <w:rFonts w:eastAsia="Times New Roman" w:cs="Times New Roman"/>
          <w:b/>
          <w:szCs w:val="24"/>
        </w:rPr>
        <w:t>):</w:t>
      </w:r>
      <w:r w:rsidRPr="00B63246">
        <w:rPr>
          <w:rFonts w:eastAsia="Times New Roman"/>
          <w:b/>
          <w:szCs w:val="24"/>
        </w:rPr>
        <w:t xml:space="preserve"> </w:t>
      </w:r>
      <w:r w:rsidRPr="00051D4D">
        <w:rPr>
          <w:rFonts w:eastAsia="Times New Roman"/>
          <w:szCs w:val="24"/>
        </w:rPr>
        <w:t>Τον</w:t>
      </w:r>
      <w:r>
        <w:rPr>
          <w:rFonts w:eastAsia="Times New Roman"/>
          <w:szCs w:val="24"/>
        </w:rPr>
        <w:t xml:space="preserve"> </w:t>
      </w:r>
      <w:r>
        <w:rPr>
          <w:rFonts w:eastAsia="Times New Roman" w:cs="Times New Roman"/>
          <w:szCs w:val="24"/>
        </w:rPr>
        <w:t>λόγο έχει ο κ</w:t>
      </w:r>
      <w:r>
        <w:rPr>
          <w:rFonts w:eastAsia="Times New Roman" w:cs="Times New Roman"/>
          <w:szCs w:val="24"/>
        </w:rPr>
        <w:t>.</w:t>
      </w:r>
      <w:r>
        <w:rPr>
          <w:rFonts w:eastAsia="Times New Roman" w:cs="Times New Roman"/>
          <w:szCs w:val="24"/>
        </w:rPr>
        <w:t xml:space="preserve"> Πάλλης, Βουλευτής του ΣΥΡΙΖΑ.</w:t>
      </w:r>
    </w:p>
    <w:p w14:paraId="4CC5BC9B" w14:textId="77777777" w:rsidR="005D719C" w:rsidRDefault="00627F40">
      <w:pPr>
        <w:spacing w:line="600" w:lineRule="auto"/>
        <w:ind w:firstLine="720"/>
        <w:jc w:val="both"/>
        <w:rPr>
          <w:rFonts w:eastAsia="Times New Roman" w:cs="Times New Roman"/>
          <w:szCs w:val="24"/>
        </w:rPr>
      </w:pPr>
      <w:r w:rsidRPr="00051D4D">
        <w:rPr>
          <w:rFonts w:eastAsia="Times New Roman" w:cs="Times New Roman"/>
          <w:b/>
          <w:szCs w:val="24"/>
        </w:rPr>
        <w:t>ΓΕΩΡΓΙΟΣ ΠΑΛΛΗΣ:</w:t>
      </w:r>
      <w:r>
        <w:rPr>
          <w:rFonts w:eastAsia="Times New Roman" w:cs="Times New Roman"/>
          <w:szCs w:val="24"/>
        </w:rPr>
        <w:t xml:space="preserve"> Ποιος θα μας σώσει από τους σωτήρες, δεν ξέρω, κυρία Πρόεδρε. Ελπίζω ο κ. Κουτσούκος να θεωρεί εαυτόν σωτήρα.</w:t>
      </w:r>
    </w:p>
    <w:p w14:paraId="4CC5BC9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μιλήσω μόνο για ένα άρθρο του νομοσχεδίου για ένα αξιακό άρθρο για εμάς. Ο Υπουργός έκανε μία εκτενέστατη ομιλία για όλο το νομοσχέδιο, Θα μιλήσω, λοιπόν</w:t>
      </w:r>
      <w:r>
        <w:rPr>
          <w:rFonts w:eastAsia="Times New Roman" w:cs="Times New Roman"/>
          <w:szCs w:val="24"/>
        </w:rPr>
        <w:t>,</w:t>
      </w:r>
      <w:r>
        <w:rPr>
          <w:rFonts w:eastAsia="Times New Roman" w:cs="Times New Roman"/>
          <w:szCs w:val="24"/>
        </w:rPr>
        <w:t xml:space="preserve"> για το άρθρο 35, το οποίο ξέρω ότι και ο ίδιος </w:t>
      </w:r>
      <w:r>
        <w:rPr>
          <w:rFonts w:eastAsia="Times New Roman" w:cs="Times New Roman"/>
          <w:szCs w:val="24"/>
        </w:rPr>
        <w:lastRenderedPageBreak/>
        <w:t xml:space="preserve">προσωπικά αλλά και ο </w:t>
      </w:r>
      <w:r>
        <w:rPr>
          <w:rFonts w:eastAsia="Times New Roman" w:cs="Times New Roman"/>
          <w:szCs w:val="24"/>
        </w:rPr>
        <w:t>συνάδελφος κ. Ψυχογιός με πολλή επιμονή και με πολλή προσπάθεια έχουν δουλέψει, ούτως ώστε να μιλήσουμε και για κάτι διαφορετικό.</w:t>
      </w:r>
    </w:p>
    <w:p w14:paraId="4CC5BC9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Άρθρο 35. Το άρθρο 35, λοιπόν, είναι η αντικατάσταση της παραγράφου 7 του άρθρου 33, του γνωστού ν.2725/99, το οποίο λέει στα </w:t>
      </w:r>
      <w:r>
        <w:rPr>
          <w:rFonts w:eastAsia="Times New Roman" w:cs="Times New Roman"/>
          <w:szCs w:val="24"/>
        </w:rPr>
        <w:t>ελληνικά ερασιτεχνικά πρωταθλήματα τοπικού περιφερειακού ή πανελλαδικού επιπέδου και στους ελληνικούς αθλητικούς αγώνες κυπέλλου ατομικών ή ομαδικών αθλημάτων επιτρέπεται να συμμετάσχουν ομογενείς πολίτες κράτους-μέλους της Ευρωπαϊκής Ένωσης, πολίτες τρίτω</w:t>
      </w:r>
      <w:r>
        <w:rPr>
          <w:rFonts w:eastAsia="Times New Roman" w:cs="Times New Roman"/>
          <w:szCs w:val="24"/>
        </w:rPr>
        <w:t>ν χωρών και ανιθαγενείς</w:t>
      </w:r>
      <w:r>
        <w:rPr>
          <w:rFonts w:eastAsia="Times New Roman" w:cs="Times New Roman"/>
          <w:szCs w:val="24"/>
        </w:rPr>
        <w:t>,</w:t>
      </w:r>
      <w:r>
        <w:rPr>
          <w:rFonts w:eastAsia="Times New Roman" w:cs="Times New Roman"/>
          <w:szCs w:val="24"/>
        </w:rPr>
        <w:t xml:space="preserve"> που διαμένουν νόμιμα στη χώρα με άδεια διαμονής σε ισχύ. Είναι κάτοχοι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ή κατέθεσαν αίτηση για την έκδοση άδειας παραμονής και πολίτες ή ανιθαγενείς</w:t>
      </w:r>
      <w:r>
        <w:rPr>
          <w:rFonts w:eastAsia="Times New Roman" w:cs="Times New Roman"/>
          <w:szCs w:val="24"/>
        </w:rPr>
        <w:t>,</w:t>
      </w:r>
      <w:r>
        <w:rPr>
          <w:rFonts w:eastAsia="Times New Roman" w:cs="Times New Roman"/>
          <w:szCs w:val="24"/>
        </w:rPr>
        <w:t xml:space="preserve"> που διαμένουν στις χώρες είτε ως δικαιούχοι διεθνούς προστασίας είτε ως </w:t>
      </w:r>
      <w:r>
        <w:rPr>
          <w:rFonts w:eastAsia="Times New Roman" w:cs="Times New Roman"/>
          <w:szCs w:val="24"/>
        </w:rPr>
        <w:t>αιτούντες διεθνούς προστασίας». Και με την αντίστοιχη νομοθετική βελτίωση που κατέθεσε ο Υπουργός κατά την έναρξη της συζήτησης</w:t>
      </w:r>
      <w:r>
        <w:rPr>
          <w:rFonts w:eastAsia="Times New Roman" w:cs="Times New Roman"/>
          <w:szCs w:val="24"/>
        </w:rPr>
        <w:t>,</w:t>
      </w:r>
      <w:r>
        <w:rPr>
          <w:rFonts w:eastAsia="Times New Roman" w:cs="Times New Roman"/>
          <w:szCs w:val="24"/>
        </w:rPr>
        <w:t xml:space="preserve"> εξειδικεύει τα πρόσωπα του πρώτου εδαφίου και ποια είναι και τα έγγραφα που απαιτούνται. </w:t>
      </w:r>
    </w:p>
    <w:p w14:paraId="4CC5BC9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Γιατί τα λέω όλα αυτά; Τα λέω αυτά</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ιότι δεν θα αναφερθώ στα προφανή παραδείγματα γνωστών αθλητών που τιμούν τα χρώματα της Εθνικής Ελλάδος, θα αναφερθώ σε ανθρώπους που έχω γνωρίσει, σε ανθρώπους που αγωνίζονται για τη ζωή </w:t>
      </w:r>
      <w:r>
        <w:rPr>
          <w:rFonts w:eastAsia="Times New Roman" w:cs="Times New Roman"/>
          <w:szCs w:val="24"/>
        </w:rPr>
        <w:t>τους,</w:t>
      </w:r>
      <w:r>
        <w:rPr>
          <w:rFonts w:eastAsia="Times New Roman" w:cs="Times New Roman"/>
          <w:szCs w:val="24"/>
        </w:rPr>
        <w:t xml:space="preserve"> και ο αθλητισμός αποτελεί γι’ αυτούς άλλη μία διέξοδο για την </w:t>
      </w:r>
      <w:r>
        <w:rPr>
          <w:rFonts w:eastAsia="Times New Roman" w:cs="Times New Roman"/>
          <w:szCs w:val="24"/>
        </w:rPr>
        <w:t xml:space="preserve">επιβίωσή τους. Θα αναφερθώ γι’ αυτούς τους ανθρώπους, οι οποίοι και λόγω του προσφυγικού ζητήματος έχουν εγκλωβιστεί στα νησιά </w:t>
      </w:r>
      <w:r>
        <w:rPr>
          <w:rFonts w:eastAsia="Times New Roman" w:cs="Times New Roman"/>
          <w:szCs w:val="24"/>
        </w:rPr>
        <w:t>μας,</w:t>
      </w:r>
      <w:r>
        <w:rPr>
          <w:rFonts w:eastAsia="Times New Roman" w:cs="Times New Roman"/>
          <w:szCs w:val="24"/>
        </w:rPr>
        <w:t xml:space="preserve"> και έχω την προσωπική εμπειρία και γνώση</w:t>
      </w:r>
      <w:r>
        <w:rPr>
          <w:rFonts w:eastAsia="Times New Roman" w:cs="Times New Roman"/>
          <w:szCs w:val="24"/>
        </w:rPr>
        <w:t>,</w:t>
      </w:r>
      <w:r>
        <w:rPr>
          <w:rFonts w:eastAsia="Times New Roman" w:cs="Times New Roman"/>
          <w:szCs w:val="24"/>
        </w:rPr>
        <w:t xml:space="preserve"> για το πώς θα συμβά</w:t>
      </w:r>
      <w:r>
        <w:rPr>
          <w:rFonts w:eastAsia="Times New Roman" w:cs="Times New Roman"/>
          <w:szCs w:val="24"/>
        </w:rPr>
        <w:t>λ</w:t>
      </w:r>
      <w:r>
        <w:rPr>
          <w:rFonts w:eastAsia="Times New Roman" w:cs="Times New Roman"/>
          <w:szCs w:val="24"/>
        </w:rPr>
        <w:t>λει αυτή η ρύθμιση του άρθρου 35 από εδώ και πέρα ουσιαστικά σ</w:t>
      </w:r>
      <w:r>
        <w:rPr>
          <w:rFonts w:eastAsia="Times New Roman" w:cs="Times New Roman"/>
          <w:szCs w:val="24"/>
        </w:rPr>
        <w:t xml:space="preserve">ε μια συλλογική προσπάθεια που γίνεται και είμαστε πάρα πολύ περήφανοι γι’ αυτό, για την κατοχύρωση και την </w:t>
      </w:r>
      <w:r w:rsidRPr="00455B65">
        <w:rPr>
          <w:rFonts w:eastAsia="Times New Roman" w:cs="Times New Roman"/>
          <w:szCs w:val="24"/>
        </w:rPr>
        <w:t>απρόσκοπτη</w:t>
      </w:r>
      <w:r w:rsidRPr="00455B65">
        <w:rPr>
          <w:rFonts w:eastAsia="Times New Roman" w:cs="Times New Roman"/>
          <w:b/>
          <w:szCs w:val="24"/>
        </w:rPr>
        <w:t xml:space="preserve"> </w:t>
      </w:r>
      <w:r>
        <w:rPr>
          <w:rFonts w:eastAsia="Times New Roman" w:cs="Times New Roman"/>
          <w:szCs w:val="24"/>
        </w:rPr>
        <w:t>συμμετοχή τους στα ερασιτεχνικά πρωταθλήματα και τον μαζικό αθλητισμό, που είναι μία συνέχεια των δράσεων της Γενικής Γραμματείας Αθλητισ</w:t>
      </w:r>
      <w:r>
        <w:rPr>
          <w:rFonts w:eastAsia="Times New Roman" w:cs="Times New Roman"/>
          <w:szCs w:val="24"/>
        </w:rPr>
        <w:t>μού, που έχει κάνει μια εξαιρετική δουλειά μέσα από το πρόγραμμα Α</w:t>
      </w:r>
      <w:r>
        <w:rPr>
          <w:rFonts w:eastAsia="Times New Roman" w:cs="Times New Roman"/>
          <w:szCs w:val="24"/>
          <w:lang w:val="en-US"/>
        </w:rPr>
        <w:t>SPIRE</w:t>
      </w:r>
      <w:r>
        <w:rPr>
          <w:rFonts w:eastAsia="Times New Roman" w:cs="Times New Roman"/>
          <w:szCs w:val="24"/>
        </w:rPr>
        <w:t>, που στοχεύει στην ένταξη των μεταναστών και των προσφύγων, αλλά απαντά και υλοποιεί και ένα αίτημα πληθώρας σωματείων, τόσο της Ένωσης Ποδοσφαιρικών Σωματείων αλλά και άλλων αθλημάτων</w:t>
      </w:r>
      <w:r>
        <w:rPr>
          <w:rFonts w:eastAsia="Times New Roman" w:cs="Times New Roman"/>
          <w:szCs w:val="24"/>
        </w:rPr>
        <w:t>.</w:t>
      </w:r>
    </w:p>
    <w:p w14:paraId="4CC5BC9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κυρίες και κύριοι συνάδελφοι </w:t>
      </w:r>
      <w:r w:rsidRPr="008D2BAD">
        <w:rPr>
          <w:rFonts w:eastAsia="Times New Roman" w:cs="Times New Roman"/>
          <w:szCs w:val="24"/>
        </w:rPr>
        <w:t>–</w:t>
      </w:r>
      <w:r>
        <w:rPr>
          <w:rFonts w:eastAsia="Times New Roman" w:cs="Times New Roman"/>
          <w:szCs w:val="24"/>
        </w:rPr>
        <w:t>και θα είμαι πολύ σύντομος και θα κλείσω πολύ νωρίτερα από τον προβλεπόμενο χρόνο- να αναφερθώ σε δύο εμπειρίες, που είναι και προσωπικές εμπειρίες. Θα αναφερθώ στον φίλο μου τον Χουσεΐν. Θα ακουστεί παράδ</w:t>
      </w:r>
      <w:r>
        <w:rPr>
          <w:rFonts w:eastAsia="Times New Roman" w:cs="Times New Roman"/>
          <w:szCs w:val="24"/>
        </w:rPr>
        <w:t>οξο στην Αίθουσα. Είναι πρόσφυγας αναγνωρισμένος από το Μαρόκο. Το Μαρόκο δεν είναι μία χώρα</w:t>
      </w:r>
      <w:r>
        <w:rPr>
          <w:rFonts w:eastAsia="Times New Roman" w:cs="Times New Roman"/>
          <w:szCs w:val="24"/>
        </w:rPr>
        <w:t>,</w:t>
      </w:r>
      <w:r>
        <w:rPr>
          <w:rFonts w:eastAsia="Times New Roman" w:cs="Times New Roman"/>
          <w:szCs w:val="24"/>
        </w:rPr>
        <w:t xml:space="preserve"> που συγκαταλέγεται σ’ αυτές που έχουν τις προσφυγικές ροές με μεγάλα ποσοστά, λόγω φυλετικής του καταγωγής. Είναι στη χώρα μας πάνω από δέκα χρόνια, με διακρίσεις</w:t>
      </w:r>
      <w:r>
        <w:rPr>
          <w:rFonts w:eastAsia="Times New Roman" w:cs="Times New Roman"/>
          <w:szCs w:val="24"/>
        </w:rPr>
        <w:t xml:space="preserve"> στο ατομικό του άθλημα στο Μαρόκο, ο οποίος εδώ και δέκα χρόνια παλεύει να αγωνιστεί όχι κατ’ εξαίρεση στους αγώνες αλλά ως ισότιμος αθλητής.</w:t>
      </w:r>
    </w:p>
    <w:p w14:paraId="4CC5BCA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Θα αναφερθώ σε μία άλλη προσπάθεια, που ξεκίνησε τον Σεπτέμβρη του 2016 στη Λέσβο, με τους εγκλωβισμένους τότε γι</w:t>
      </w:r>
      <w:r>
        <w:rPr>
          <w:rFonts w:eastAsia="Times New Roman" w:cs="Times New Roman"/>
          <w:szCs w:val="24"/>
        </w:rPr>
        <w:t xml:space="preserve">α πάνω από χρόνο, κυρίως, Αφρικανούς πολίτες τρίτων χωρών με την εφαρμογή της </w:t>
      </w:r>
      <w:r>
        <w:rPr>
          <w:rFonts w:eastAsia="Times New Roman" w:cs="Times New Roman"/>
          <w:szCs w:val="24"/>
        </w:rPr>
        <w:t>σ</w:t>
      </w:r>
      <w:r>
        <w:rPr>
          <w:rFonts w:eastAsia="Times New Roman" w:cs="Times New Roman"/>
          <w:szCs w:val="24"/>
        </w:rPr>
        <w:t xml:space="preserve">υνθήκης </w:t>
      </w:r>
      <w:r>
        <w:rPr>
          <w:rFonts w:eastAsia="Times New Roman" w:cs="Times New Roman"/>
          <w:szCs w:val="24"/>
        </w:rPr>
        <w:t>-</w:t>
      </w:r>
      <w:r>
        <w:rPr>
          <w:rFonts w:eastAsia="Times New Roman" w:cs="Times New Roman"/>
          <w:szCs w:val="24"/>
        </w:rPr>
        <w:t>της κοινής δήλωσης Ευρωπαϊκής Ένωσης-Τουρκίας</w:t>
      </w:r>
      <w:r>
        <w:rPr>
          <w:rFonts w:eastAsia="Times New Roman" w:cs="Times New Roman"/>
          <w:szCs w:val="24"/>
        </w:rPr>
        <w:t>-</w:t>
      </w:r>
      <w:r>
        <w:rPr>
          <w:rFonts w:eastAsia="Times New Roman" w:cs="Times New Roman"/>
          <w:szCs w:val="24"/>
        </w:rPr>
        <w:t xml:space="preserve"> και με τον μακροχρόνιο εγκλωβισμό ανθρώπων. Τότε δημιουργήθηκε η </w:t>
      </w:r>
      <w:r>
        <w:rPr>
          <w:rFonts w:eastAsia="Times New Roman" w:cs="Times New Roman"/>
          <w:szCs w:val="24"/>
          <w:lang w:val="en-US"/>
        </w:rPr>
        <w:t>Cosmos</w:t>
      </w:r>
      <w:r w:rsidRPr="00042956">
        <w:rPr>
          <w:rFonts w:eastAsia="Times New Roman" w:cs="Times New Roman"/>
          <w:szCs w:val="24"/>
        </w:rPr>
        <w:t xml:space="preserve"> </w:t>
      </w:r>
      <w:r>
        <w:rPr>
          <w:rFonts w:eastAsia="Times New Roman" w:cs="Times New Roman"/>
          <w:szCs w:val="24"/>
          <w:lang w:val="en-US"/>
        </w:rPr>
        <w:t>FC</w:t>
      </w:r>
      <w:r>
        <w:rPr>
          <w:rFonts w:eastAsia="Times New Roman" w:cs="Times New Roman"/>
          <w:szCs w:val="24"/>
        </w:rPr>
        <w:t xml:space="preserve"> </w:t>
      </w:r>
      <w:r>
        <w:rPr>
          <w:rFonts w:eastAsia="Times New Roman" w:cs="Times New Roman"/>
          <w:szCs w:val="24"/>
          <w:lang w:val="en-US"/>
        </w:rPr>
        <w:t>Lesvos</w:t>
      </w:r>
      <w:r w:rsidRPr="00042956">
        <w:rPr>
          <w:rFonts w:eastAsia="Times New Roman" w:cs="Times New Roman"/>
          <w:szCs w:val="24"/>
        </w:rPr>
        <w:t xml:space="preserve">. </w:t>
      </w:r>
    </w:p>
    <w:p w14:paraId="4CC5BCA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lang w:val="en-US"/>
        </w:rPr>
        <w:t>Cosmos</w:t>
      </w:r>
      <w:r w:rsidRPr="00042956">
        <w:rPr>
          <w:rFonts w:eastAsia="Times New Roman" w:cs="Times New Roman"/>
          <w:szCs w:val="24"/>
        </w:rPr>
        <w:t xml:space="preserve"> </w:t>
      </w:r>
      <w:r>
        <w:rPr>
          <w:rFonts w:eastAsia="Times New Roman" w:cs="Times New Roman"/>
          <w:szCs w:val="24"/>
          <w:lang w:val="en-US"/>
        </w:rPr>
        <w:t>FC</w:t>
      </w:r>
      <w:r>
        <w:rPr>
          <w:rFonts w:eastAsia="Times New Roman" w:cs="Times New Roman"/>
          <w:szCs w:val="24"/>
        </w:rPr>
        <w:t xml:space="preserve"> </w:t>
      </w:r>
      <w:r>
        <w:rPr>
          <w:rFonts w:eastAsia="Times New Roman" w:cs="Times New Roman"/>
          <w:szCs w:val="24"/>
          <w:lang w:val="en-US"/>
        </w:rPr>
        <w:t>Lesvos</w:t>
      </w:r>
      <w:r>
        <w:rPr>
          <w:rFonts w:eastAsia="Times New Roman" w:cs="Times New Roman"/>
          <w:szCs w:val="24"/>
        </w:rPr>
        <w:t xml:space="preserve">, κυρίες και </w:t>
      </w:r>
      <w:r>
        <w:rPr>
          <w:rFonts w:eastAsia="Times New Roman" w:cs="Times New Roman"/>
          <w:szCs w:val="24"/>
        </w:rPr>
        <w:t>κύριοι συνάδελφοι, μέχρι σήμερα έχουν βρει στέγη σε δύσκολες έως τραγικές συνθήκες καθημερινότητας ανά περιόδους -και να το αναγνωρίσουμε αυτό- πάνω από διακόσιοι πενήντα αθλητές, που βρήκαν στην καθημερινότητά της ανθρωπιά, αξιοπρέπεια, για τις λίγες ώρες</w:t>
      </w:r>
      <w:r>
        <w:rPr>
          <w:rFonts w:eastAsia="Times New Roman" w:cs="Times New Roman"/>
          <w:szCs w:val="24"/>
        </w:rPr>
        <w:t xml:space="preserve"> που αθλούνταν, αλλά κυρίως ξαναβρήκαν το όνειρό τους. Σήμερα γυμνάζονται σαράντα αθλητές και αναμένουν την ένταξή τους σε αρκετά ποδοσφαιρικά σωματεία της Λέσβου.</w:t>
      </w:r>
    </w:p>
    <w:p w14:paraId="4CC5BCA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πρέπει να σας αναφέρω ότι εξήντα ασυνόδευτοι ανήλικοι, που φιλοξενούνταν σε δομές της</w:t>
      </w:r>
      <w:r>
        <w:rPr>
          <w:rFonts w:eastAsia="Times New Roman" w:cs="Times New Roman"/>
          <w:szCs w:val="24"/>
        </w:rPr>
        <w:t xml:space="preserve"> Λέσβου, αναμένουν την ένταξή τους σε πρόγραμμα τη διευκόλυνση κ</w:t>
      </w:r>
      <w:r>
        <w:rPr>
          <w:rFonts w:eastAsia="Times New Roman" w:cs="Times New Roman"/>
          <w:szCs w:val="24"/>
        </w:rPr>
        <w:t xml:space="preserve">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την ένταξή τους σε πρόγραμμα παράλληλα με τη φιλοξενία τους σε δομές ανηλίκων, για να μπορέσουν να μπουν και σε διαδικασία οργανωμένης άθλησης. Δεν μιλώ για τον επαγγελματικό αθλ</w:t>
      </w:r>
      <w:r>
        <w:rPr>
          <w:rFonts w:eastAsia="Times New Roman" w:cs="Times New Roman"/>
          <w:szCs w:val="24"/>
        </w:rPr>
        <w:t xml:space="preserve">ητισμό, μιλώ για τους ερασιτέχνες. Και μιλώ και για τους ντόπιους, που μαζί με αυτά τα παιδιά δίνουν παράλληλα τις μάχες τους άλλοι τη μάχη για τη ζωή τους -και μιλώ για το φίλο μου τον </w:t>
      </w:r>
      <w:r>
        <w:rPr>
          <w:rFonts w:eastAsia="Times New Roman" w:cs="Times New Roman"/>
          <w:szCs w:val="24"/>
        </w:rPr>
        <w:lastRenderedPageBreak/>
        <w:t>Γιώργο, που έχει σώσει τη ζωή του, γιατί έχει πρόσβαση στο σύστημα υγε</w:t>
      </w:r>
      <w:r>
        <w:rPr>
          <w:rFonts w:eastAsia="Times New Roman" w:cs="Times New Roman"/>
          <w:szCs w:val="24"/>
        </w:rPr>
        <w:t>ίας- και άλλοι μαζί με αυτά τα παιδιά δίνουν τη μάχη και μόνο τότε οι μάχες είναι νικηφόρες.</w:t>
      </w:r>
    </w:p>
    <w:p w14:paraId="4CC5BCA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αθλητικό πνεύμα και η συνύπαρξη των ανθρώπων είναι αυτά που χτίζουν κοινωνικούς δεσμούς, είναι αυτά που μας απελευθερώνουν, που μα</w:t>
      </w:r>
      <w:r>
        <w:rPr>
          <w:rFonts w:eastAsia="Times New Roman" w:cs="Times New Roman"/>
          <w:szCs w:val="24"/>
        </w:rPr>
        <w:t xml:space="preserve">ς κάνουν καλύτερους ανθρώπους. Εμείς, λοιπόν, επιλέγουμε να είμαστε καλύτεροι άνθρωποι, επιλέγουμε να συζούμε με τους συνανθρώπους μας, επιλέγουμε ένα καλύτερο αύριο για τον τόπο μας. </w:t>
      </w:r>
    </w:p>
    <w:p w14:paraId="4CC5BCA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Κύριε Υπουργέ, συγχαρητήρια γι’ αυτή την πρωτοβουλία και τη διάταξη, πέ</w:t>
      </w:r>
      <w:r>
        <w:rPr>
          <w:rFonts w:eastAsia="Times New Roman" w:cs="Times New Roman"/>
          <w:szCs w:val="24"/>
        </w:rPr>
        <w:t xml:space="preserve">ραν του όλου του νομοσχεδίου που είναι εξαιρετικό. Είναι άλλη μια εξαιρετική διάταξη από την </w:t>
      </w:r>
      <w:r>
        <w:rPr>
          <w:rFonts w:eastAsia="Times New Roman" w:cs="Times New Roman"/>
          <w:szCs w:val="24"/>
        </w:rPr>
        <w:t>Κ</w:t>
      </w:r>
      <w:r>
        <w:rPr>
          <w:rFonts w:eastAsia="Times New Roman" w:cs="Times New Roman"/>
          <w:szCs w:val="24"/>
        </w:rPr>
        <w:t>υβέρνησή μας.</w:t>
      </w:r>
    </w:p>
    <w:p w14:paraId="4CC5BCA5"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BCA6" w14:textId="77777777" w:rsidR="005D719C" w:rsidRDefault="00627F40">
      <w:pPr>
        <w:spacing w:line="600" w:lineRule="auto"/>
        <w:ind w:firstLine="720"/>
        <w:jc w:val="both"/>
        <w:rPr>
          <w:rFonts w:eastAsia="Times New Roman" w:cs="Times New Roman"/>
          <w:szCs w:val="24"/>
        </w:rPr>
      </w:pPr>
      <w:r w:rsidRPr="004866AC">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Πάλλη.</w:t>
      </w:r>
    </w:p>
    <w:p w14:paraId="4CC5BCA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κ. Σκούφα έχει τον λόγο. </w:t>
      </w:r>
    </w:p>
    <w:p w14:paraId="4CC5BCA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lastRenderedPageBreak/>
        <w:t>ΕΛΙΣΣ</w:t>
      </w:r>
      <w:r>
        <w:rPr>
          <w:rFonts w:eastAsia="Times New Roman" w:cs="Times New Roman"/>
          <w:b/>
          <w:szCs w:val="24"/>
        </w:rPr>
        <w:t>ΑΒΕΤ</w:t>
      </w:r>
      <w:r>
        <w:rPr>
          <w:rFonts w:eastAsia="Times New Roman" w:cs="Times New Roman"/>
          <w:szCs w:val="24"/>
        </w:rPr>
        <w:t xml:space="preserve"> </w:t>
      </w:r>
      <w:r>
        <w:rPr>
          <w:rFonts w:eastAsia="Times New Roman" w:cs="Times New Roman"/>
          <w:b/>
          <w:szCs w:val="24"/>
        </w:rPr>
        <w:t xml:space="preserve">ΣΚΟΥΦΑ: </w:t>
      </w:r>
      <w:r>
        <w:rPr>
          <w:rFonts w:eastAsia="Times New Roman" w:cs="Times New Roman"/>
          <w:szCs w:val="24"/>
        </w:rPr>
        <w:t xml:space="preserve">Κυρίες και κύριοι συνάδελφοι, θέλω να αναφερθώ σε τρία κατεξοχήν θέματα που αντιμετωπίζει το συγκεκριμένο νομοσχέδιο. </w:t>
      </w:r>
    </w:p>
    <w:p w14:paraId="4CC5BCA9" w14:textId="77777777" w:rsidR="005D719C" w:rsidRDefault="00627F40">
      <w:pPr>
        <w:tabs>
          <w:tab w:val="left" w:pos="6168"/>
        </w:tabs>
        <w:spacing w:line="600" w:lineRule="auto"/>
        <w:ind w:firstLine="720"/>
        <w:jc w:val="both"/>
        <w:rPr>
          <w:rFonts w:eastAsia="Times New Roman" w:cs="Times New Roman"/>
          <w:szCs w:val="24"/>
        </w:rPr>
      </w:pPr>
      <w:r w:rsidRPr="005502E1">
        <w:rPr>
          <w:rFonts w:eastAsia="Times New Roman" w:cs="Times New Roman"/>
          <w:szCs w:val="24"/>
        </w:rPr>
        <w:t>Κατ</w:t>
      </w:r>
      <w:r>
        <w:rPr>
          <w:rFonts w:eastAsia="Times New Roman" w:cs="Times New Roman"/>
          <w:szCs w:val="24"/>
        </w:rPr>
        <w:t xml:space="preserve">’ </w:t>
      </w:r>
      <w:r w:rsidRPr="005502E1">
        <w:rPr>
          <w:rFonts w:eastAsia="Times New Roman" w:cs="Times New Roman"/>
          <w:szCs w:val="24"/>
        </w:rPr>
        <w:t>αρχάς και εισαγωγικά να πω ότι είναι πολύ σημαντική η εκ νέου θέσπιση ενός ανώτατου ελεγκτικού εποπτικού μηχανισμού</w:t>
      </w:r>
      <w:r>
        <w:rPr>
          <w:rFonts w:eastAsia="Times New Roman" w:cs="Times New Roman"/>
          <w:szCs w:val="24"/>
        </w:rPr>
        <w:t>,</w:t>
      </w:r>
      <w:r w:rsidRPr="005502E1">
        <w:rPr>
          <w:rFonts w:eastAsia="Times New Roman" w:cs="Times New Roman"/>
          <w:szCs w:val="24"/>
        </w:rPr>
        <w:t xml:space="preserve"> τη</w:t>
      </w:r>
      <w:r w:rsidRPr="005502E1">
        <w:rPr>
          <w:rFonts w:eastAsia="Times New Roman" w:cs="Times New Roman"/>
          <w:szCs w:val="24"/>
        </w:rPr>
        <w:t>ς Επιτροπής Επαγγελματικού Αθλητισμού</w:t>
      </w:r>
      <w:r>
        <w:rPr>
          <w:rFonts w:eastAsia="Times New Roman" w:cs="Times New Roman"/>
          <w:szCs w:val="24"/>
        </w:rPr>
        <w:t>,</w:t>
      </w:r>
      <w:r w:rsidRPr="005502E1">
        <w:rPr>
          <w:rFonts w:eastAsia="Times New Roman" w:cs="Times New Roman"/>
          <w:szCs w:val="24"/>
        </w:rPr>
        <w:t xml:space="preserve"> ενός οργάνου που ναι μεν ήδη υφίσταται</w:t>
      </w:r>
      <w:r>
        <w:rPr>
          <w:rFonts w:eastAsia="Times New Roman" w:cs="Times New Roman"/>
          <w:szCs w:val="24"/>
        </w:rPr>
        <w:t>,</w:t>
      </w:r>
      <w:r w:rsidRPr="005502E1">
        <w:rPr>
          <w:rFonts w:eastAsia="Times New Roman" w:cs="Times New Roman"/>
          <w:szCs w:val="24"/>
        </w:rPr>
        <w:t xml:space="preserve"> κρίνεται όμως απολύτως απαραίτητο να αποκτήσει ευρύτερες εξουσίες διαχειριστικού και οικονομικού ελέγχου και επιβολής κυρώσεων</w:t>
      </w:r>
      <w:r>
        <w:rPr>
          <w:rFonts w:eastAsia="Times New Roman" w:cs="Times New Roman"/>
          <w:szCs w:val="24"/>
        </w:rPr>
        <w:t>.</w:t>
      </w:r>
      <w:r w:rsidRPr="005502E1">
        <w:rPr>
          <w:rFonts w:eastAsia="Times New Roman" w:cs="Times New Roman"/>
          <w:szCs w:val="24"/>
        </w:rPr>
        <w:t xml:space="preserve"> </w:t>
      </w:r>
    </w:p>
    <w:p w14:paraId="4CC5BCAA" w14:textId="77777777" w:rsidR="005D719C" w:rsidRDefault="00627F40">
      <w:pPr>
        <w:tabs>
          <w:tab w:val="left" w:pos="6168"/>
        </w:tabs>
        <w:spacing w:line="600" w:lineRule="auto"/>
        <w:ind w:firstLine="720"/>
        <w:jc w:val="both"/>
        <w:rPr>
          <w:rFonts w:eastAsia="Times New Roman" w:cs="Times New Roman"/>
          <w:szCs w:val="24"/>
        </w:rPr>
      </w:pPr>
      <w:r w:rsidRPr="005502E1">
        <w:rPr>
          <w:rFonts w:eastAsia="Times New Roman" w:cs="Times New Roman"/>
          <w:szCs w:val="24"/>
        </w:rPr>
        <w:t xml:space="preserve">Όλοι </w:t>
      </w:r>
      <w:r>
        <w:rPr>
          <w:rFonts w:eastAsia="Times New Roman" w:cs="Times New Roman"/>
          <w:szCs w:val="24"/>
        </w:rPr>
        <w:t>ακόμη και οι όχι τόσο σχετικοί ή ενεργά δρα</w:t>
      </w:r>
      <w:r>
        <w:rPr>
          <w:rFonts w:eastAsia="Times New Roman" w:cs="Times New Roman"/>
          <w:szCs w:val="24"/>
        </w:rPr>
        <w:t>στηριοποιούμενοι</w:t>
      </w:r>
      <w:r w:rsidRPr="005502E1">
        <w:rPr>
          <w:rFonts w:eastAsia="Times New Roman" w:cs="Times New Roman"/>
          <w:szCs w:val="24"/>
        </w:rPr>
        <w:t xml:space="preserve"> στο</w:t>
      </w:r>
      <w:r>
        <w:rPr>
          <w:rFonts w:eastAsia="Times New Roman" w:cs="Times New Roman"/>
          <w:szCs w:val="24"/>
        </w:rPr>
        <w:t>ν χώρο του αθλητισμού, γ</w:t>
      </w:r>
      <w:r w:rsidRPr="005502E1">
        <w:rPr>
          <w:rFonts w:eastAsia="Times New Roman" w:cs="Times New Roman"/>
          <w:szCs w:val="24"/>
        </w:rPr>
        <w:t>νωρίζουμε ότι</w:t>
      </w:r>
      <w:r>
        <w:rPr>
          <w:rFonts w:eastAsia="Times New Roman" w:cs="Times New Roman"/>
          <w:szCs w:val="24"/>
        </w:rPr>
        <w:t>,</w:t>
      </w:r>
      <w:r w:rsidRPr="005502E1">
        <w:rPr>
          <w:rFonts w:eastAsia="Times New Roman" w:cs="Times New Roman"/>
          <w:szCs w:val="24"/>
        </w:rPr>
        <w:t xml:space="preserve"> δυστυχώς</w:t>
      </w:r>
      <w:r>
        <w:rPr>
          <w:rFonts w:eastAsia="Times New Roman" w:cs="Times New Roman"/>
          <w:szCs w:val="24"/>
        </w:rPr>
        <w:t>,</w:t>
      </w:r>
      <w:r w:rsidRPr="005502E1">
        <w:rPr>
          <w:rFonts w:eastAsia="Times New Roman" w:cs="Times New Roman"/>
          <w:szCs w:val="24"/>
        </w:rPr>
        <w:t xml:space="preserve"> ο </w:t>
      </w:r>
      <w:r>
        <w:rPr>
          <w:rFonts w:eastAsia="Times New Roman" w:cs="Times New Roman"/>
          <w:szCs w:val="24"/>
        </w:rPr>
        <w:t>χώρος</w:t>
      </w:r>
      <w:r w:rsidRPr="005502E1">
        <w:rPr>
          <w:rFonts w:eastAsia="Times New Roman" w:cs="Times New Roman"/>
          <w:szCs w:val="24"/>
        </w:rPr>
        <w:t xml:space="preserve"> του επαγγελματικού αθλητισμού ε</w:t>
      </w:r>
      <w:r>
        <w:rPr>
          <w:rFonts w:eastAsia="Times New Roman" w:cs="Times New Roman"/>
          <w:szCs w:val="24"/>
        </w:rPr>
        <w:t>ίναι ταυτόχρονα και χώρος όπου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w:t>
      </w:r>
      <w:r w:rsidRPr="005502E1">
        <w:rPr>
          <w:rFonts w:eastAsia="Times New Roman" w:cs="Times New Roman"/>
          <w:szCs w:val="24"/>
        </w:rPr>
        <w:t>παγκοσμίως αλλά και πανελλαδικά</w:t>
      </w:r>
      <w:r>
        <w:rPr>
          <w:rFonts w:eastAsia="Times New Roman" w:cs="Times New Roman"/>
          <w:szCs w:val="24"/>
        </w:rPr>
        <w:t>,</w:t>
      </w:r>
      <w:r w:rsidRPr="005502E1">
        <w:rPr>
          <w:rFonts w:eastAsia="Times New Roman" w:cs="Times New Roman"/>
          <w:szCs w:val="24"/>
        </w:rPr>
        <w:t xml:space="preserve"> εμφιλοχωρούν φαινόμενα αδιαφάνειας</w:t>
      </w:r>
      <w:r>
        <w:rPr>
          <w:rFonts w:eastAsia="Times New Roman" w:cs="Times New Roman"/>
          <w:szCs w:val="24"/>
        </w:rPr>
        <w:t>,</w:t>
      </w:r>
      <w:r w:rsidRPr="005502E1">
        <w:rPr>
          <w:rFonts w:eastAsia="Times New Roman" w:cs="Times New Roman"/>
          <w:szCs w:val="24"/>
        </w:rPr>
        <w:t xml:space="preserve"> διαφθοράς</w:t>
      </w:r>
      <w:r>
        <w:rPr>
          <w:rFonts w:eastAsia="Times New Roman" w:cs="Times New Roman"/>
          <w:szCs w:val="24"/>
        </w:rPr>
        <w:t>,</w:t>
      </w:r>
      <w:r w:rsidRPr="005502E1">
        <w:rPr>
          <w:rFonts w:eastAsia="Times New Roman" w:cs="Times New Roman"/>
          <w:szCs w:val="24"/>
        </w:rPr>
        <w:t xml:space="preserve"> διαπλοκής</w:t>
      </w:r>
      <w:r>
        <w:rPr>
          <w:rFonts w:eastAsia="Times New Roman" w:cs="Times New Roman"/>
          <w:szCs w:val="24"/>
        </w:rPr>
        <w:t>,</w:t>
      </w:r>
      <w:r w:rsidRPr="005502E1">
        <w:rPr>
          <w:rFonts w:eastAsia="Times New Roman" w:cs="Times New Roman"/>
          <w:szCs w:val="24"/>
        </w:rPr>
        <w:t xml:space="preserve"> χειραγώγησης αγώνων </w:t>
      </w:r>
      <w:r>
        <w:rPr>
          <w:rFonts w:eastAsia="Times New Roman" w:cs="Times New Roman"/>
          <w:szCs w:val="24"/>
        </w:rPr>
        <w:t>κ</w:t>
      </w:r>
      <w:r>
        <w:rPr>
          <w:rFonts w:eastAsia="Times New Roman" w:cs="Times New Roman"/>
          <w:szCs w:val="24"/>
        </w:rPr>
        <w:t>.</w:t>
      </w:r>
      <w:r>
        <w:rPr>
          <w:rFonts w:eastAsia="Times New Roman" w:cs="Times New Roman"/>
          <w:szCs w:val="24"/>
        </w:rPr>
        <w:t>τλ</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 αυτό και κρίνεται άκρως </w:t>
      </w:r>
      <w:r w:rsidRPr="005502E1">
        <w:rPr>
          <w:rFonts w:eastAsia="Times New Roman" w:cs="Times New Roman"/>
          <w:szCs w:val="24"/>
        </w:rPr>
        <w:t>επιβεβλημένη η ενίσχυση του εποπτικού ελεγκτικού ρόλου της Επιτροπής Επαγγελματικού Αθλητισμού</w:t>
      </w:r>
      <w:r>
        <w:rPr>
          <w:rFonts w:eastAsia="Times New Roman" w:cs="Times New Roman"/>
          <w:szCs w:val="24"/>
        </w:rPr>
        <w:t>,</w:t>
      </w:r>
      <w:r w:rsidRPr="005502E1">
        <w:rPr>
          <w:rFonts w:eastAsia="Times New Roman" w:cs="Times New Roman"/>
          <w:szCs w:val="24"/>
        </w:rPr>
        <w:t xml:space="preserve"> η οποία πλέον καθίσταται νομικό πρόσωπο δημοσίου δικαίου και υπάγεται στην εποπτεία του αρμόδιου ή της α</w:t>
      </w:r>
      <w:r w:rsidRPr="005502E1">
        <w:rPr>
          <w:rFonts w:eastAsia="Times New Roman" w:cs="Times New Roman"/>
          <w:szCs w:val="24"/>
        </w:rPr>
        <w:t>ρμόδιας για θέματα αθλητισμού Υπουργού</w:t>
      </w:r>
      <w:r>
        <w:rPr>
          <w:rFonts w:eastAsia="Times New Roman" w:cs="Times New Roman"/>
          <w:szCs w:val="24"/>
        </w:rPr>
        <w:t xml:space="preserve">. </w:t>
      </w:r>
      <w:r>
        <w:rPr>
          <w:rFonts w:eastAsia="Times New Roman" w:cs="Times New Roman"/>
          <w:szCs w:val="24"/>
        </w:rPr>
        <w:lastRenderedPageBreak/>
        <w:t xml:space="preserve">Φυσικά υπάγεται </w:t>
      </w:r>
      <w:r w:rsidRPr="005502E1">
        <w:rPr>
          <w:rFonts w:eastAsia="Times New Roman" w:cs="Times New Roman"/>
          <w:szCs w:val="24"/>
        </w:rPr>
        <w:t>και στον έλεγχο</w:t>
      </w:r>
      <w:r>
        <w:rPr>
          <w:rFonts w:eastAsia="Times New Roman" w:cs="Times New Roman"/>
          <w:szCs w:val="24"/>
        </w:rPr>
        <w:t>,</w:t>
      </w:r>
      <w:r w:rsidRPr="005502E1">
        <w:rPr>
          <w:rFonts w:eastAsia="Times New Roman" w:cs="Times New Roman"/>
          <w:szCs w:val="24"/>
        </w:rPr>
        <w:t xml:space="preserve"> όπως είπε ο Υπουργός</w:t>
      </w:r>
      <w:r>
        <w:rPr>
          <w:rFonts w:eastAsia="Times New Roman" w:cs="Times New Roman"/>
          <w:szCs w:val="24"/>
        </w:rPr>
        <w:t>,</w:t>
      </w:r>
      <w:r w:rsidRPr="005502E1">
        <w:rPr>
          <w:rFonts w:eastAsia="Times New Roman" w:cs="Times New Roman"/>
          <w:szCs w:val="24"/>
        </w:rPr>
        <w:t xml:space="preserve"> της αρμόδιας κοινοβουλευτικής </w:t>
      </w:r>
      <w:r>
        <w:rPr>
          <w:rFonts w:eastAsia="Times New Roman" w:cs="Times New Roman"/>
          <w:szCs w:val="24"/>
        </w:rPr>
        <w:t>ε</w:t>
      </w:r>
      <w:r w:rsidRPr="005502E1">
        <w:rPr>
          <w:rFonts w:eastAsia="Times New Roman" w:cs="Times New Roman"/>
          <w:szCs w:val="24"/>
        </w:rPr>
        <w:t>πιτροπής</w:t>
      </w:r>
      <w:r>
        <w:rPr>
          <w:rFonts w:eastAsia="Times New Roman" w:cs="Times New Roman"/>
          <w:szCs w:val="24"/>
        </w:rPr>
        <w:t>.</w:t>
      </w:r>
    </w:p>
    <w:p w14:paraId="4CC5BCAB"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Ο βασικός πυρήνας της σκέψης της</w:t>
      </w:r>
      <w:r w:rsidRPr="005502E1">
        <w:rPr>
          <w:rFonts w:eastAsia="Times New Roman" w:cs="Times New Roman"/>
          <w:szCs w:val="24"/>
        </w:rPr>
        <w:t xml:space="preserve"> συγκεκριμένης ρύθμισης είναι ότι </w:t>
      </w:r>
      <w:r>
        <w:rPr>
          <w:rFonts w:eastAsia="Times New Roman" w:cs="Times New Roman"/>
          <w:szCs w:val="24"/>
        </w:rPr>
        <w:t xml:space="preserve">ο </w:t>
      </w:r>
      <w:r w:rsidRPr="005502E1">
        <w:rPr>
          <w:rFonts w:eastAsia="Times New Roman" w:cs="Times New Roman"/>
          <w:szCs w:val="24"/>
        </w:rPr>
        <w:t>αθλητισμός αφορά όλους τους πολίτες</w:t>
      </w:r>
      <w:r>
        <w:rPr>
          <w:rFonts w:eastAsia="Times New Roman" w:cs="Times New Roman"/>
          <w:szCs w:val="24"/>
        </w:rPr>
        <w:t>.</w:t>
      </w:r>
      <w:r w:rsidRPr="005502E1">
        <w:rPr>
          <w:rFonts w:eastAsia="Times New Roman" w:cs="Times New Roman"/>
          <w:szCs w:val="24"/>
        </w:rPr>
        <w:t xml:space="preserve"> Και ως τέτοιος </w:t>
      </w:r>
      <w:r w:rsidRPr="005502E1">
        <w:rPr>
          <w:rFonts w:eastAsia="Times New Roman" w:cs="Times New Roman"/>
          <w:szCs w:val="24"/>
        </w:rPr>
        <w:t>ανήκει στη δημόσια σφαίρα</w:t>
      </w:r>
      <w:r>
        <w:rPr>
          <w:rFonts w:eastAsia="Times New Roman" w:cs="Times New Roman"/>
          <w:szCs w:val="24"/>
        </w:rPr>
        <w:t>.</w:t>
      </w:r>
      <w:r w:rsidRPr="005502E1">
        <w:rPr>
          <w:rFonts w:eastAsia="Times New Roman" w:cs="Times New Roman"/>
          <w:szCs w:val="24"/>
        </w:rPr>
        <w:t xml:space="preserve"> Κατά συνέπεια η ανώτατη εποπτεία και του αθλητισμού σύμφωνα και με την παράγραφο 9 του άρθρου 16 του Συντάγματος ανήκει </w:t>
      </w:r>
      <w:r>
        <w:rPr>
          <w:rFonts w:eastAsia="Times New Roman" w:cs="Times New Roman"/>
          <w:szCs w:val="24"/>
        </w:rPr>
        <w:t>-</w:t>
      </w:r>
      <w:r w:rsidRPr="005502E1">
        <w:rPr>
          <w:rFonts w:eastAsia="Times New Roman" w:cs="Times New Roman"/>
          <w:szCs w:val="24"/>
        </w:rPr>
        <w:t>και πρέπει να ανήκει</w:t>
      </w:r>
      <w:r>
        <w:rPr>
          <w:rFonts w:eastAsia="Times New Roman" w:cs="Times New Roman"/>
          <w:szCs w:val="24"/>
        </w:rPr>
        <w:t>-</w:t>
      </w:r>
      <w:r w:rsidRPr="005502E1">
        <w:rPr>
          <w:rFonts w:eastAsia="Times New Roman" w:cs="Times New Roman"/>
          <w:szCs w:val="24"/>
        </w:rPr>
        <w:t xml:space="preserve"> στο κράτος ως το θεσμοθετημένο όργανο της οργανωμένης κοινωνίας</w:t>
      </w:r>
      <w:r>
        <w:rPr>
          <w:rFonts w:eastAsia="Times New Roman" w:cs="Times New Roman"/>
          <w:szCs w:val="24"/>
        </w:rPr>
        <w:t>.</w:t>
      </w:r>
    </w:p>
    <w:p w14:paraId="4CC5BCAC" w14:textId="77777777" w:rsidR="005D719C" w:rsidRDefault="00627F40">
      <w:pPr>
        <w:tabs>
          <w:tab w:val="left" w:pos="6168"/>
        </w:tabs>
        <w:spacing w:line="600" w:lineRule="auto"/>
        <w:ind w:firstLine="720"/>
        <w:jc w:val="both"/>
        <w:rPr>
          <w:rFonts w:eastAsia="Times New Roman" w:cs="Times New Roman"/>
          <w:szCs w:val="24"/>
        </w:rPr>
      </w:pPr>
      <w:r w:rsidRPr="005502E1">
        <w:rPr>
          <w:rFonts w:eastAsia="Times New Roman" w:cs="Times New Roman"/>
          <w:szCs w:val="24"/>
        </w:rPr>
        <w:t>Πολύ σημαντική θεωρού</w:t>
      </w:r>
      <w:r w:rsidRPr="005502E1">
        <w:rPr>
          <w:rFonts w:eastAsia="Times New Roman" w:cs="Times New Roman"/>
          <w:szCs w:val="24"/>
        </w:rPr>
        <w:t xml:space="preserve">με τη νομοθετική πρωτοβουλία για την ποσόστωση κατά </w:t>
      </w:r>
      <w:r>
        <w:rPr>
          <w:rFonts w:eastAsia="Times New Roman" w:cs="Times New Roman"/>
          <w:szCs w:val="24"/>
        </w:rPr>
        <w:t xml:space="preserve">1/3 </w:t>
      </w:r>
      <w:r w:rsidRPr="005502E1">
        <w:rPr>
          <w:rFonts w:eastAsia="Times New Roman" w:cs="Times New Roman"/>
          <w:szCs w:val="24"/>
        </w:rPr>
        <w:t>στην εκπροσώπηση και των δύο φύλων στις διοικήσεις των αθλητικών οργανώσεων όλων των βαθμίδων και όχι μόνο των αθλητικών ομοσπονδιών</w:t>
      </w:r>
      <w:r>
        <w:rPr>
          <w:rFonts w:eastAsia="Times New Roman" w:cs="Times New Roman"/>
          <w:szCs w:val="24"/>
        </w:rPr>
        <w:t>.</w:t>
      </w:r>
      <w:r w:rsidRPr="005502E1">
        <w:rPr>
          <w:rFonts w:eastAsia="Times New Roman" w:cs="Times New Roman"/>
          <w:szCs w:val="24"/>
        </w:rPr>
        <w:t xml:space="preserve"> Κατά τις συνεδριάσεις της </w:t>
      </w:r>
      <w:r>
        <w:rPr>
          <w:rFonts w:eastAsia="Times New Roman" w:cs="Times New Roman"/>
          <w:szCs w:val="24"/>
        </w:rPr>
        <w:t>ε</w:t>
      </w:r>
      <w:r w:rsidRPr="005502E1">
        <w:rPr>
          <w:rFonts w:eastAsia="Times New Roman" w:cs="Times New Roman"/>
          <w:szCs w:val="24"/>
        </w:rPr>
        <w:t>πιτροπής διατυπώθηκαν επιφυλάξεις σε σχ</w:t>
      </w:r>
      <w:r w:rsidRPr="005502E1">
        <w:rPr>
          <w:rFonts w:eastAsia="Times New Roman" w:cs="Times New Roman"/>
          <w:szCs w:val="24"/>
        </w:rPr>
        <w:t>έση με το συγκεκριμένο μέτρο</w:t>
      </w:r>
      <w:r>
        <w:rPr>
          <w:rFonts w:eastAsia="Times New Roman" w:cs="Times New Roman"/>
          <w:szCs w:val="24"/>
        </w:rPr>
        <w:t>.</w:t>
      </w:r>
      <w:r w:rsidRPr="005502E1">
        <w:rPr>
          <w:rFonts w:eastAsia="Times New Roman" w:cs="Times New Roman"/>
          <w:szCs w:val="24"/>
        </w:rPr>
        <w:t xml:space="preserve"> Ειπώθηκε</w:t>
      </w:r>
      <w:r>
        <w:rPr>
          <w:rFonts w:eastAsia="Times New Roman" w:cs="Times New Roman"/>
          <w:szCs w:val="24"/>
        </w:rPr>
        <w:t>,</w:t>
      </w:r>
      <w:r w:rsidRPr="005502E1">
        <w:rPr>
          <w:rFonts w:eastAsia="Times New Roman" w:cs="Times New Roman"/>
          <w:szCs w:val="24"/>
        </w:rPr>
        <w:t xml:space="preserve"> για παράδειγμα</w:t>
      </w:r>
      <w:r>
        <w:rPr>
          <w:rFonts w:eastAsia="Times New Roman" w:cs="Times New Roman"/>
          <w:szCs w:val="24"/>
        </w:rPr>
        <w:t>,</w:t>
      </w:r>
      <w:r w:rsidRPr="005502E1">
        <w:rPr>
          <w:rFonts w:eastAsia="Times New Roman" w:cs="Times New Roman"/>
          <w:szCs w:val="24"/>
        </w:rPr>
        <w:t xml:space="preserve"> ότι το ισχύον μέτρο της ποσόστωσης 20% για τις γυναίκες είναι υπεραρκετό</w:t>
      </w:r>
      <w:r>
        <w:rPr>
          <w:rFonts w:eastAsia="Times New Roman" w:cs="Times New Roman"/>
          <w:szCs w:val="24"/>
        </w:rPr>
        <w:t>.</w:t>
      </w:r>
      <w:r w:rsidRPr="005502E1">
        <w:rPr>
          <w:rFonts w:eastAsia="Times New Roman" w:cs="Times New Roman"/>
          <w:szCs w:val="24"/>
        </w:rPr>
        <w:t xml:space="preserve"> Η εμπειρία</w:t>
      </w:r>
      <w:r>
        <w:rPr>
          <w:rFonts w:eastAsia="Times New Roman" w:cs="Times New Roman"/>
          <w:szCs w:val="24"/>
        </w:rPr>
        <w:t>,</w:t>
      </w:r>
      <w:r w:rsidRPr="005502E1">
        <w:rPr>
          <w:rFonts w:eastAsia="Times New Roman" w:cs="Times New Roman"/>
          <w:szCs w:val="24"/>
        </w:rPr>
        <w:t xml:space="preserve"> </w:t>
      </w:r>
      <w:r>
        <w:rPr>
          <w:rFonts w:eastAsia="Times New Roman" w:cs="Times New Roman"/>
          <w:szCs w:val="24"/>
        </w:rPr>
        <w:t>όμως,</w:t>
      </w:r>
      <w:r w:rsidRPr="005502E1">
        <w:rPr>
          <w:rFonts w:eastAsia="Times New Roman" w:cs="Times New Roman"/>
          <w:szCs w:val="24"/>
        </w:rPr>
        <w:t xml:space="preserve"> διαψεύδει όσους ισχυρίζονται κάτι τέτοιο</w:t>
      </w:r>
      <w:r>
        <w:rPr>
          <w:rFonts w:eastAsia="Times New Roman" w:cs="Times New Roman"/>
          <w:szCs w:val="24"/>
        </w:rPr>
        <w:t>.</w:t>
      </w:r>
    </w:p>
    <w:p w14:paraId="4CC5BCAD"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w:t>
      </w:r>
      <w:r w:rsidRPr="005502E1">
        <w:rPr>
          <w:rFonts w:eastAsia="Times New Roman" w:cs="Times New Roman"/>
          <w:szCs w:val="24"/>
        </w:rPr>
        <w:t>στα γήπεδα και στις κερκίδες κάθε αθλητικής διορ</w:t>
      </w:r>
      <w:r w:rsidRPr="005502E1">
        <w:rPr>
          <w:rFonts w:eastAsia="Times New Roman" w:cs="Times New Roman"/>
          <w:szCs w:val="24"/>
        </w:rPr>
        <w:t>γάνωσης και συμβάντος</w:t>
      </w:r>
      <w:r>
        <w:rPr>
          <w:rFonts w:eastAsia="Times New Roman" w:cs="Times New Roman"/>
          <w:szCs w:val="24"/>
        </w:rPr>
        <w:t>,</w:t>
      </w:r>
      <w:r w:rsidRPr="005502E1">
        <w:rPr>
          <w:rFonts w:eastAsia="Times New Roman" w:cs="Times New Roman"/>
          <w:szCs w:val="24"/>
        </w:rPr>
        <w:t xml:space="preserve"> από την προπόνηση μέχρι τις μεγάλες αθλητικές διοργανώσεις</w:t>
      </w:r>
      <w:r>
        <w:rPr>
          <w:rFonts w:eastAsia="Times New Roman" w:cs="Times New Roman"/>
          <w:szCs w:val="24"/>
        </w:rPr>
        <w:t>,</w:t>
      </w:r>
      <w:r w:rsidRPr="005502E1">
        <w:rPr>
          <w:rFonts w:eastAsia="Times New Roman" w:cs="Times New Roman"/>
          <w:szCs w:val="24"/>
        </w:rPr>
        <w:t xml:space="preserve"> βλέπουμε πλήθος γυναικών είτε τις μανάδες να συντροφεύουν τα </w:t>
      </w:r>
      <w:r>
        <w:rPr>
          <w:rFonts w:eastAsia="Times New Roman" w:cs="Times New Roman"/>
          <w:szCs w:val="24"/>
        </w:rPr>
        <w:t xml:space="preserve">αθλούμενα </w:t>
      </w:r>
      <w:r w:rsidRPr="005502E1">
        <w:rPr>
          <w:rFonts w:eastAsia="Times New Roman" w:cs="Times New Roman"/>
          <w:szCs w:val="24"/>
        </w:rPr>
        <w:t>πα</w:t>
      </w:r>
      <w:r>
        <w:rPr>
          <w:rFonts w:eastAsia="Times New Roman" w:cs="Times New Roman"/>
          <w:szCs w:val="24"/>
        </w:rPr>
        <w:t>ιδιά τους και να τα εμψυχώνουν είτε</w:t>
      </w:r>
      <w:r w:rsidRPr="005502E1">
        <w:rPr>
          <w:rFonts w:eastAsia="Times New Roman" w:cs="Times New Roman"/>
          <w:szCs w:val="24"/>
        </w:rPr>
        <w:t xml:space="preserve"> τις αθλήτριες είτε τις προπονήτριες</w:t>
      </w:r>
      <w:r>
        <w:rPr>
          <w:rFonts w:eastAsia="Times New Roman" w:cs="Times New Roman"/>
          <w:szCs w:val="24"/>
        </w:rPr>
        <w:t>.</w:t>
      </w:r>
      <w:r w:rsidRPr="005502E1">
        <w:rPr>
          <w:rFonts w:eastAsia="Times New Roman" w:cs="Times New Roman"/>
          <w:szCs w:val="24"/>
        </w:rPr>
        <w:t xml:space="preserve"> Οι γυναίκες έχουμε μέγιστη </w:t>
      </w:r>
      <w:r w:rsidRPr="005502E1">
        <w:rPr>
          <w:rFonts w:eastAsia="Times New Roman" w:cs="Times New Roman"/>
          <w:szCs w:val="24"/>
        </w:rPr>
        <w:t>και σημαντικότατη ενεργό συμμετοχή στον αθλητισμό</w:t>
      </w:r>
      <w:r>
        <w:rPr>
          <w:rFonts w:eastAsia="Times New Roman" w:cs="Times New Roman"/>
          <w:szCs w:val="24"/>
        </w:rPr>
        <w:t>.</w:t>
      </w:r>
      <w:r w:rsidRPr="005502E1">
        <w:rPr>
          <w:rFonts w:eastAsia="Times New Roman" w:cs="Times New Roman"/>
          <w:szCs w:val="24"/>
        </w:rPr>
        <w:t xml:space="preserve"> Παρ</w:t>
      </w:r>
      <w:r>
        <w:rPr>
          <w:rFonts w:eastAsia="Times New Roman" w:cs="Times New Roman"/>
          <w:szCs w:val="24"/>
        </w:rPr>
        <w:t xml:space="preserve">’ </w:t>
      </w:r>
      <w:r w:rsidRPr="005502E1">
        <w:rPr>
          <w:rFonts w:eastAsia="Times New Roman" w:cs="Times New Roman"/>
          <w:szCs w:val="24"/>
        </w:rPr>
        <w:t>όλα αυτά</w:t>
      </w:r>
      <w:r>
        <w:rPr>
          <w:rFonts w:eastAsia="Times New Roman" w:cs="Times New Roman"/>
          <w:szCs w:val="24"/>
        </w:rPr>
        <w:t xml:space="preserve"> ό</w:t>
      </w:r>
      <w:r w:rsidRPr="005502E1">
        <w:rPr>
          <w:rFonts w:eastAsia="Times New Roman" w:cs="Times New Roman"/>
          <w:szCs w:val="24"/>
        </w:rPr>
        <w:t>ταν βλέπουμε τα ανώτερα διοικητικά όργανα και στον χώρο του αθλητισμού</w:t>
      </w:r>
      <w:r>
        <w:rPr>
          <w:rFonts w:eastAsia="Times New Roman" w:cs="Times New Roman"/>
          <w:szCs w:val="24"/>
        </w:rPr>
        <w:t>, οι</w:t>
      </w:r>
      <w:r w:rsidRPr="005502E1">
        <w:rPr>
          <w:rFonts w:eastAsia="Times New Roman" w:cs="Times New Roman"/>
          <w:szCs w:val="24"/>
        </w:rPr>
        <w:t xml:space="preserve"> γυναίκες </w:t>
      </w:r>
      <w:r>
        <w:rPr>
          <w:rFonts w:eastAsia="Times New Roman" w:cs="Times New Roman"/>
          <w:szCs w:val="24"/>
        </w:rPr>
        <w:t xml:space="preserve">υποεκπροσωπούμαστε. Όπως ήδη αναφέρθηκε, από τα τριάντα δύο μέλη </w:t>
      </w:r>
      <w:r w:rsidRPr="005502E1">
        <w:rPr>
          <w:rFonts w:eastAsia="Times New Roman" w:cs="Times New Roman"/>
          <w:szCs w:val="24"/>
        </w:rPr>
        <w:t xml:space="preserve">της Ελληνικής Ολυμπιακής Επιτροπής </w:t>
      </w:r>
      <w:r>
        <w:rPr>
          <w:rFonts w:eastAsia="Times New Roman" w:cs="Times New Roman"/>
          <w:szCs w:val="24"/>
        </w:rPr>
        <w:t>μ</w:t>
      </w:r>
      <w:r w:rsidRPr="005502E1">
        <w:rPr>
          <w:rFonts w:eastAsia="Times New Roman" w:cs="Times New Roman"/>
          <w:szCs w:val="24"/>
        </w:rPr>
        <w:t xml:space="preserve">όνο </w:t>
      </w:r>
      <w:r w:rsidRPr="005502E1">
        <w:rPr>
          <w:rFonts w:eastAsia="Times New Roman" w:cs="Times New Roman"/>
          <w:szCs w:val="24"/>
        </w:rPr>
        <w:t>οι δύο είναι γυναίκες</w:t>
      </w:r>
      <w:r>
        <w:rPr>
          <w:rFonts w:eastAsia="Times New Roman" w:cs="Times New Roman"/>
          <w:szCs w:val="24"/>
        </w:rPr>
        <w:t>,</w:t>
      </w:r>
      <w:r w:rsidRPr="005502E1">
        <w:rPr>
          <w:rFonts w:eastAsia="Times New Roman" w:cs="Times New Roman"/>
          <w:szCs w:val="24"/>
        </w:rPr>
        <w:t xml:space="preserve"> εκ των οποίων μόνο η μία είναι </w:t>
      </w:r>
      <w:r>
        <w:rPr>
          <w:rFonts w:eastAsia="Times New Roman" w:cs="Times New Roman"/>
          <w:szCs w:val="24"/>
        </w:rPr>
        <w:t xml:space="preserve">αιρετή. </w:t>
      </w:r>
    </w:p>
    <w:p w14:paraId="4CC5BCAE"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Αποτελώ </w:t>
      </w:r>
      <w:r w:rsidRPr="005502E1">
        <w:rPr>
          <w:rFonts w:eastAsia="Times New Roman" w:cs="Times New Roman"/>
          <w:szCs w:val="24"/>
        </w:rPr>
        <w:t xml:space="preserve">μέλος της κοινοβουλευτικής </w:t>
      </w:r>
      <w:r>
        <w:rPr>
          <w:rFonts w:eastAsia="Times New Roman" w:cs="Times New Roman"/>
          <w:szCs w:val="24"/>
        </w:rPr>
        <w:t>ε</w:t>
      </w:r>
      <w:r w:rsidRPr="005502E1">
        <w:rPr>
          <w:rFonts w:eastAsia="Times New Roman" w:cs="Times New Roman"/>
          <w:szCs w:val="24"/>
        </w:rPr>
        <w:t>πιτροπής για θέματα ισότητας</w:t>
      </w:r>
      <w:r>
        <w:rPr>
          <w:rFonts w:eastAsia="Times New Roman" w:cs="Times New Roman"/>
          <w:szCs w:val="24"/>
        </w:rPr>
        <w:t>,</w:t>
      </w:r>
      <w:r w:rsidRPr="005502E1">
        <w:rPr>
          <w:rFonts w:eastAsia="Times New Roman" w:cs="Times New Roman"/>
          <w:szCs w:val="24"/>
        </w:rPr>
        <w:t xml:space="preserve"> νεολαίας και δικαιωμάτων του ανθρώπου</w:t>
      </w:r>
      <w:r>
        <w:rPr>
          <w:rFonts w:eastAsia="Times New Roman" w:cs="Times New Roman"/>
          <w:szCs w:val="24"/>
        </w:rPr>
        <w:t>.</w:t>
      </w:r>
      <w:r w:rsidRPr="005502E1">
        <w:rPr>
          <w:rFonts w:eastAsia="Times New Roman" w:cs="Times New Roman"/>
          <w:szCs w:val="24"/>
        </w:rPr>
        <w:t xml:space="preserve"> Σε </w:t>
      </w:r>
      <w:r>
        <w:rPr>
          <w:rFonts w:eastAsia="Times New Roman" w:cs="Times New Roman"/>
          <w:szCs w:val="24"/>
        </w:rPr>
        <w:t>πάμπολλες συνεδριάσει</w:t>
      </w:r>
      <w:r w:rsidRPr="005502E1">
        <w:rPr>
          <w:rFonts w:eastAsia="Times New Roman" w:cs="Times New Roman"/>
          <w:szCs w:val="24"/>
        </w:rPr>
        <w:t>ς μας έχουμε επισημάνε</w:t>
      </w:r>
      <w:r>
        <w:rPr>
          <w:rFonts w:eastAsia="Times New Roman" w:cs="Times New Roman"/>
          <w:szCs w:val="24"/>
        </w:rPr>
        <w:t>ι</w:t>
      </w:r>
      <w:r w:rsidRPr="005502E1">
        <w:rPr>
          <w:rFonts w:eastAsia="Times New Roman" w:cs="Times New Roman"/>
          <w:szCs w:val="24"/>
        </w:rPr>
        <w:t xml:space="preserve"> το γεγον</w:t>
      </w:r>
      <w:r>
        <w:rPr>
          <w:rFonts w:eastAsia="Times New Roman" w:cs="Times New Roman"/>
          <w:szCs w:val="24"/>
        </w:rPr>
        <w:t>ός ότι ενώ οι γυναίκες αποτελούμ</w:t>
      </w:r>
      <w:r>
        <w:rPr>
          <w:rFonts w:eastAsia="Times New Roman" w:cs="Times New Roman"/>
          <w:szCs w:val="24"/>
        </w:rPr>
        <w:t>ε</w:t>
      </w:r>
      <w:r w:rsidRPr="005502E1">
        <w:rPr>
          <w:rFonts w:eastAsia="Times New Roman" w:cs="Times New Roman"/>
          <w:szCs w:val="24"/>
        </w:rPr>
        <w:t xml:space="preserve"> το μεγαλύτερο κομμάτι του πληθυσ</w:t>
      </w:r>
      <w:r>
        <w:rPr>
          <w:rFonts w:eastAsia="Times New Roman" w:cs="Times New Roman"/>
          <w:szCs w:val="24"/>
        </w:rPr>
        <w:t>μού ε</w:t>
      </w:r>
      <w:r w:rsidRPr="005502E1">
        <w:rPr>
          <w:rFonts w:eastAsia="Times New Roman" w:cs="Times New Roman"/>
          <w:szCs w:val="24"/>
        </w:rPr>
        <w:t xml:space="preserve">ν Ελλάδι </w:t>
      </w:r>
      <w:r>
        <w:rPr>
          <w:rFonts w:eastAsia="Times New Roman" w:cs="Times New Roman"/>
          <w:szCs w:val="24"/>
        </w:rPr>
        <w:t>–</w:t>
      </w:r>
      <w:r w:rsidRPr="005502E1">
        <w:rPr>
          <w:rFonts w:eastAsia="Times New Roman" w:cs="Times New Roman"/>
          <w:szCs w:val="24"/>
        </w:rPr>
        <w:t>παρ</w:t>
      </w:r>
      <w:r>
        <w:rPr>
          <w:rFonts w:eastAsia="Times New Roman" w:cs="Times New Roman"/>
          <w:szCs w:val="24"/>
        </w:rPr>
        <w:t xml:space="preserve">’ </w:t>
      </w:r>
      <w:r w:rsidRPr="005502E1">
        <w:rPr>
          <w:rFonts w:eastAsia="Times New Roman" w:cs="Times New Roman"/>
          <w:szCs w:val="24"/>
        </w:rPr>
        <w:t>όλο αυτό το</w:t>
      </w:r>
      <w:r>
        <w:rPr>
          <w:rFonts w:eastAsia="Times New Roman" w:cs="Times New Roman"/>
          <w:szCs w:val="24"/>
        </w:rPr>
        <w:t xml:space="preserve"> σημαντικότατο </w:t>
      </w:r>
      <w:r w:rsidRPr="005502E1">
        <w:rPr>
          <w:rFonts w:eastAsia="Times New Roman" w:cs="Times New Roman"/>
          <w:szCs w:val="24"/>
        </w:rPr>
        <w:t>γεγονός</w:t>
      </w:r>
      <w:r>
        <w:rPr>
          <w:rFonts w:eastAsia="Times New Roman" w:cs="Times New Roman"/>
          <w:szCs w:val="24"/>
        </w:rPr>
        <w:t>-</w:t>
      </w:r>
      <w:r w:rsidRPr="005502E1">
        <w:rPr>
          <w:rFonts w:eastAsia="Times New Roman" w:cs="Times New Roman"/>
          <w:szCs w:val="24"/>
        </w:rPr>
        <w:t xml:space="preserve"> η συμμετοχή μας σε ανώτερες διοικητικές θέσεις και σε θέσεις ευθύνης είναι ελάχιστη έως μηδαμινή</w:t>
      </w:r>
      <w:r>
        <w:rPr>
          <w:rFonts w:eastAsia="Times New Roman" w:cs="Times New Roman"/>
          <w:szCs w:val="24"/>
        </w:rPr>
        <w:t>.</w:t>
      </w:r>
      <w:r w:rsidRPr="005502E1">
        <w:rPr>
          <w:rFonts w:eastAsia="Times New Roman" w:cs="Times New Roman"/>
          <w:szCs w:val="24"/>
        </w:rPr>
        <w:t xml:space="preserve"> </w:t>
      </w:r>
    </w:p>
    <w:p w14:paraId="4CC5BCAF"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w:t>
      </w:r>
      <w:r w:rsidRPr="005502E1">
        <w:rPr>
          <w:rFonts w:eastAsia="Times New Roman" w:cs="Times New Roman"/>
          <w:szCs w:val="24"/>
        </w:rPr>
        <w:t>σε μία από τις συνεδριάσεις μας το θέμα ήταν οι συ</w:t>
      </w:r>
      <w:r w:rsidRPr="005502E1">
        <w:rPr>
          <w:rFonts w:eastAsia="Times New Roman" w:cs="Times New Roman"/>
          <w:szCs w:val="24"/>
        </w:rPr>
        <w:t>στάσεις του Συμβουλίου της Ευρώπης και πολύ περ</w:t>
      </w:r>
      <w:r>
        <w:rPr>
          <w:rFonts w:eastAsia="Times New Roman" w:cs="Times New Roman"/>
          <w:szCs w:val="24"/>
        </w:rPr>
        <w:t>ισσότερο η</w:t>
      </w:r>
      <w:r w:rsidRPr="005502E1">
        <w:rPr>
          <w:rFonts w:eastAsia="Times New Roman" w:cs="Times New Roman"/>
          <w:szCs w:val="24"/>
        </w:rPr>
        <w:t xml:space="preserve"> λεγόμενη εργαλειοθήκη του ΟΟΣΑ</w:t>
      </w:r>
      <w:r>
        <w:rPr>
          <w:rFonts w:eastAsia="Times New Roman" w:cs="Times New Roman"/>
          <w:szCs w:val="24"/>
        </w:rPr>
        <w:t>,</w:t>
      </w:r>
      <w:r w:rsidRPr="005502E1">
        <w:rPr>
          <w:rFonts w:eastAsia="Times New Roman" w:cs="Times New Roman"/>
          <w:szCs w:val="24"/>
        </w:rPr>
        <w:t xml:space="preserve"> μία εργαλειοθήκη </w:t>
      </w:r>
      <w:r>
        <w:rPr>
          <w:rFonts w:eastAsia="Times New Roman" w:cs="Times New Roman"/>
          <w:szCs w:val="24"/>
        </w:rPr>
        <w:t xml:space="preserve">στην οποία κληθήκαμε </w:t>
      </w:r>
      <w:r w:rsidRPr="005502E1">
        <w:rPr>
          <w:rFonts w:eastAsia="Times New Roman" w:cs="Times New Roman"/>
          <w:szCs w:val="24"/>
        </w:rPr>
        <w:t xml:space="preserve">ως </w:t>
      </w:r>
      <w:r>
        <w:rPr>
          <w:rFonts w:eastAsia="Times New Roman" w:cs="Times New Roman"/>
          <w:szCs w:val="24"/>
        </w:rPr>
        <w:t>ε</w:t>
      </w:r>
      <w:r w:rsidRPr="005502E1">
        <w:rPr>
          <w:rFonts w:eastAsia="Times New Roman" w:cs="Times New Roman"/>
          <w:szCs w:val="24"/>
        </w:rPr>
        <w:t>πιτροπή να καταθέσουμε προτάσεις</w:t>
      </w:r>
      <w:r>
        <w:rPr>
          <w:rFonts w:eastAsia="Times New Roman" w:cs="Times New Roman"/>
          <w:szCs w:val="24"/>
        </w:rPr>
        <w:t>.</w:t>
      </w:r>
      <w:r w:rsidRPr="005502E1">
        <w:rPr>
          <w:rFonts w:eastAsia="Times New Roman" w:cs="Times New Roman"/>
          <w:szCs w:val="24"/>
        </w:rPr>
        <w:t xml:space="preserve"> Και </w:t>
      </w:r>
      <w:r>
        <w:rPr>
          <w:rFonts w:eastAsia="Times New Roman" w:cs="Times New Roman"/>
          <w:szCs w:val="24"/>
        </w:rPr>
        <w:t xml:space="preserve">ο ΟΟΣΑ </w:t>
      </w:r>
      <w:r w:rsidRPr="005502E1">
        <w:rPr>
          <w:rFonts w:eastAsia="Times New Roman" w:cs="Times New Roman"/>
          <w:szCs w:val="24"/>
        </w:rPr>
        <w:t xml:space="preserve">επιβάλλει </w:t>
      </w:r>
      <w:r>
        <w:rPr>
          <w:rFonts w:eastAsia="Times New Roman" w:cs="Times New Roman"/>
          <w:szCs w:val="24"/>
        </w:rPr>
        <w:t>-</w:t>
      </w:r>
      <w:r w:rsidRPr="005502E1">
        <w:rPr>
          <w:rFonts w:eastAsia="Times New Roman" w:cs="Times New Roman"/>
          <w:szCs w:val="24"/>
        </w:rPr>
        <w:t>αν θέλετε</w:t>
      </w:r>
      <w:r>
        <w:rPr>
          <w:rFonts w:eastAsia="Times New Roman" w:cs="Times New Roman"/>
          <w:szCs w:val="24"/>
        </w:rPr>
        <w:t>-</w:t>
      </w:r>
      <w:r w:rsidRPr="005502E1">
        <w:rPr>
          <w:rFonts w:eastAsia="Times New Roman" w:cs="Times New Roman"/>
          <w:szCs w:val="24"/>
        </w:rPr>
        <w:t xml:space="preserve"> ή υποδεικνύει ότι πρέπει και στην Ελλάδα και πανευρωπαϊκά</w:t>
      </w:r>
      <w:r w:rsidRPr="005502E1">
        <w:rPr>
          <w:rFonts w:eastAsia="Times New Roman" w:cs="Times New Roman"/>
          <w:szCs w:val="24"/>
        </w:rPr>
        <w:t xml:space="preserve"> φυσικά να ενισχυθεί η συμμετοχή των γυναικών σε ανώτερες διοικητικές θέσεις</w:t>
      </w:r>
      <w:r>
        <w:rPr>
          <w:rFonts w:eastAsia="Times New Roman" w:cs="Times New Roman"/>
          <w:szCs w:val="24"/>
        </w:rPr>
        <w:t>.</w:t>
      </w:r>
      <w:r w:rsidRPr="005502E1">
        <w:rPr>
          <w:rFonts w:eastAsia="Times New Roman" w:cs="Times New Roman"/>
          <w:szCs w:val="24"/>
        </w:rPr>
        <w:t xml:space="preserve"> </w:t>
      </w:r>
      <w:r>
        <w:rPr>
          <w:rFonts w:eastAsia="Times New Roman" w:cs="Times New Roman"/>
          <w:szCs w:val="24"/>
        </w:rPr>
        <w:t>Γι’</w:t>
      </w:r>
      <w:r w:rsidRPr="005502E1">
        <w:rPr>
          <w:rFonts w:eastAsia="Times New Roman" w:cs="Times New Roman"/>
          <w:szCs w:val="24"/>
        </w:rPr>
        <w:t xml:space="preserve"> αυτό</w:t>
      </w:r>
      <w:r>
        <w:rPr>
          <w:rFonts w:eastAsia="Times New Roman" w:cs="Times New Roman"/>
          <w:szCs w:val="24"/>
        </w:rPr>
        <w:t xml:space="preserve"> </w:t>
      </w:r>
      <w:r w:rsidRPr="005502E1">
        <w:rPr>
          <w:rFonts w:eastAsia="Times New Roman" w:cs="Times New Roman"/>
          <w:szCs w:val="24"/>
        </w:rPr>
        <w:t>θεωρούμε ότι το μέτρο της ποσόστωσης της τάξης του 30% δεν είναι βέβαια πανάκεια</w:t>
      </w:r>
      <w:r>
        <w:rPr>
          <w:rFonts w:eastAsia="Times New Roman" w:cs="Times New Roman"/>
          <w:szCs w:val="24"/>
        </w:rPr>
        <w:t>,</w:t>
      </w:r>
      <w:r w:rsidRPr="005502E1">
        <w:rPr>
          <w:rFonts w:eastAsia="Times New Roman" w:cs="Times New Roman"/>
          <w:szCs w:val="24"/>
        </w:rPr>
        <w:t xml:space="preserve"> </w:t>
      </w:r>
      <w:r>
        <w:rPr>
          <w:rFonts w:eastAsia="Times New Roman" w:cs="Times New Roman"/>
          <w:szCs w:val="24"/>
        </w:rPr>
        <w:t xml:space="preserve">αλλά </w:t>
      </w:r>
      <w:r w:rsidRPr="005502E1">
        <w:rPr>
          <w:rFonts w:eastAsia="Times New Roman" w:cs="Times New Roman"/>
          <w:szCs w:val="24"/>
        </w:rPr>
        <w:t>αποτελεί σημαντικό μέτρο εν</w:t>
      </w:r>
      <w:r>
        <w:rPr>
          <w:rFonts w:eastAsia="Times New Roman" w:cs="Times New Roman"/>
          <w:szCs w:val="24"/>
        </w:rPr>
        <w:t>ίσχυσης της δημόσιας εκπροσώπησή</w:t>
      </w:r>
      <w:r w:rsidRPr="005502E1">
        <w:rPr>
          <w:rFonts w:eastAsia="Times New Roman" w:cs="Times New Roman"/>
          <w:szCs w:val="24"/>
        </w:rPr>
        <w:t>ς μας και ανάδειξης της</w:t>
      </w:r>
      <w:r w:rsidRPr="005502E1">
        <w:rPr>
          <w:rFonts w:eastAsia="Times New Roman" w:cs="Times New Roman"/>
          <w:szCs w:val="24"/>
        </w:rPr>
        <w:t xml:space="preserve"> ικανότητάς μας να διοικούμε</w:t>
      </w:r>
      <w:r>
        <w:rPr>
          <w:rFonts w:eastAsia="Times New Roman" w:cs="Times New Roman"/>
          <w:szCs w:val="24"/>
        </w:rPr>
        <w:t>,</w:t>
      </w:r>
      <w:r w:rsidRPr="005502E1">
        <w:rPr>
          <w:rFonts w:eastAsia="Times New Roman" w:cs="Times New Roman"/>
          <w:szCs w:val="24"/>
        </w:rPr>
        <w:t xml:space="preserve"> να είμαστε σε θέσεις ευθύνης και να λαμβάνουμε δημόσιες αποφάσεις</w:t>
      </w:r>
      <w:r>
        <w:rPr>
          <w:rFonts w:eastAsia="Times New Roman" w:cs="Times New Roman"/>
          <w:szCs w:val="24"/>
        </w:rPr>
        <w:t>.</w:t>
      </w:r>
      <w:r w:rsidRPr="005502E1">
        <w:rPr>
          <w:rFonts w:eastAsia="Times New Roman" w:cs="Times New Roman"/>
          <w:szCs w:val="24"/>
        </w:rPr>
        <w:t xml:space="preserve"> </w:t>
      </w:r>
    </w:p>
    <w:p w14:paraId="4CC5BCB0" w14:textId="77777777" w:rsidR="005D719C" w:rsidRDefault="00627F40">
      <w:pPr>
        <w:tabs>
          <w:tab w:val="left" w:pos="6168"/>
        </w:tabs>
        <w:spacing w:line="600" w:lineRule="auto"/>
        <w:ind w:firstLine="720"/>
        <w:jc w:val="both"/>
        <w:rPr>
          <w:rFonts w:eastAsia="Times New Roman" w:cs="Times New Roman"/>
          <w:szCs w:val="24"/>
        </w:rPr>
      </w:pPr>
      <w:r w:rsidRPr="005502E1">
        <w:rPr>
          <w:rFonts w:eastAsia="Times New Roman" w:cs="Times New Roman"/>
          <w:szCs w:val="24"/>
        </w:rPr>
        <w:t>Χαιρετίζουμε</w:t>
      </w:r>
      <w:r>
        <w:rPr>
          <w:rFonts w:eastAsia="Times New Roman" w:cs="Times New Roman"/>
          <w:szCs w:val="24"/>
        </w:rPr>
        <w:t>,</w:t>
      </w:r>
      <w:r w:rsidRPr="005502E1">
        <w:rPr>
          <w:rFonts w:eastAsia="Times New Roman" w:cs="Times New Roman"/>
          <w:szCs w:val="24"/>
        </w:rPr>
        <w:t xml:space="preserve"> </w:t>
      </w:r>
      <w:r>
        <w:rPr>
          <w:rFonts w:eastAsia="Times New Roman" w:cs="Times New Roman"/>
          <w:szCs w:val="24"/>
        </w:rPr>
        <w:t>λ</w:t>
      </w:r>
      <w:r w:rsidRPr="005502E1">
        <w:rPr>
          <w:rFonts w:eastAsia="Times New Roman" w:cs="Times New Roman"/>
          <w:szCs w:val="24"/>
        </w:rPr>
        <w:t>οιπόν</w:t>
      </w:r>
      <w:r>
        <w:rPr>
          <w:rFonts w:eastAsia="Times New Roman" w:cs="Times New Roman"/>
          <w:szCs w:val="24"/>
        </w:rPr>
        <w:t>,</w:t>
      </w:r>
      <w:r w:rsidRPr="005502E1">
        <w:rPr>
          <w:rFonts w:eastAsia="Times New Roman" w:cs="Times New Roman"/>
          <w:szCs w:val="24"/>
        </w:rPr>
        <w:t xml:space="preserve"> τη συγκε</w:t>
      </w:r>
      <w:r>
        <w:rPr>
          <w:rFonts w:eastAsia="Times New Roman" w:cs="Times New Roman"/>
          <w:szCs w:val="24"/>
        </w:rPr>
        <w:t>κριμένη νομοθετική ρύθμιση και α</w:t>
      </w:r>
      <w:r w:rsidRPr="005502E1">
        <w:rPr>
          <w:rFonts w:eastAsia="Times New Roman" w:cs="Times New Roman"/>
          <w:szCs w:val="24"/>
        </w:rPr>
        <w:t>ναμένουμε κι άλλες στη συγκεκριμένη κατεύθυνση</w:t>
      </w:r>
      <w:r>
        <w:rPr>
          <w:rFonts w:eastAsia="Times New Roman" w:cs="Times New Roman"/>
          <w:szCs w:val="24"/>
        </w:rPr>
        <w:t>.</w:t>
      </w:r>
      <w:r w:rsidRPr="005502E1">
        <w:rPr>
          <w:rFonts w:eastAsia="Times New Roman" w:cs="Times New Roman"/>
          <w:szCs w:val="24"/>
        </w:rPr>
        <w:t xml:space="preserve"> </w:t>
      </w:r>
    </w:p>
    <w:p w14:paraId="4CC5BCB1"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Οι διατάξεις</w:t>
      </w:r>
      <w:r>
        <w:rPr>
          <w:rFonts w:eastAsia="Times New Roman" w:cs="Times New Roman"/>
          <w:szCs w:val="24"/>
        </w:rPr>
        <w:t>,</w:t>
      </w:r>
      <w:r w:rsidRPr="00EB0A8B">
        <w:rPr>
          <w:rFonts w:eastAsia="Times New Roman" w:cs="Times New Roman"/>
          <w:szCs w:val="24"/>
        </w:rPr>
        <w:t xml:space="preserve"> </w:t>
      </w:r>
      <w:r>
        <w:rPr>
          <w:rFonts w:eastAsia="Times New Roman" w:cs="Times New Roman"/>
          <w:szCs w:val="24"/>
        </w:rPr>
        <w:t xml:space="preserve">επίσης, </w:t>
      </w:r>
      <w:r w:rsidRPr="00EB0A8B">
        <w:rPr>
          <w:rFonts w:eastAsia="Times New Roman" w:cs="Times New Roman"/>
          <w:szCs w:val="24"/>
        </w:rPr>
        <w:t xml:space="preserve">των άρθρων 26 και 28 </w:t>
      </w:r>
      <w:r w:rsidRPr="00EB0A8B">
        <w:rPr>
          <w:rFonts w:eastAsia="Times New Roman" w:cs="Times New Roman"/>
          <w:szCs w:val="24"/>
        </w:rPr>
        <w:t>είναι εξαιρετικά σημαντικές</w:t>
      </w:r>
      <w:r>
        <w:rPr>
          <w:rFonts w:eastAsia="Times New Roman" w:cs="Times New Roman"/>
          <w:szCs w:val="24"/>
        </w:rPr>
        <w:t>,</w:t>
      </w:r>
      <w:r w:rsidRPr="00EB0A8B">
        <w:rPr>
          <w:rFonts w:eastAsia="Times New Roman" w:cs="Times New Roman"/>
          <w:szCs w:val="24"/>
        </w:rPr>
        <w:t xml:space="preserve"> καθώς διασφαλίζουν ότι δικαίωμα συμμετοχής και ψήφου στη γενική συνέλευση </w:t>
      </w:r>
      <w:r>
        <w:rPr>
          <w:rFonts w:eastAsia="Times New Roman" w:cs="Times New Roman"/>
          <w:szCs w:val="24"/>
        </w:rPr>
        <w:t>α</w:t>
      </w:r>
      <w:r w:rsidRPr="00EB0A8B">
        <w:rPr>
          <w:rFonts w:eastAsia="Times New Roman" w:cs="Times New Roman"/>
          <w:szCs w:val="24"/>
        </w:rPr>
        <w:t xml:space="preserve">θλητικού σωματείου έχουν όλοι όσοι είναι μέλη του σωματείου για </w:t>
      </w:r>
      <w:r>
        <w:rPr>
          <w:rFonts w:eastAsia="Times New Roman" w:cs="Times New Roman"/>
          <w:szCs w:val="24"/>
        </w:rPr>
        <w:t>τ</w:t>
      </w:r>
      <w:r w:rsidRPr="00EB0A8B">
        <w:rPr>
          <w:rFonts w:eastAsia="Times New Roman" w:cs="Times New Roman"/>
          <w:szCs w:val="24"/>
        </w:rPr>
        <w:t xml:space="preserve">ουλάχιστον ένα πλήρες έτος πριν από την ημερομηνία εγγραφής </w:t>
      </w:r>
      <w:r>
        <w:rPr>
          <w:rFonts w:eastAsia="Times New Roman" w:cs="Times New Roman"/>
          <w:szCs w:val="24"/>
        </w:rPr>
        <w:t>τους.</w:t>
      </w:r>
      <w:r w:rsidRPr="00EB0A8B">
        <w:rPr>
          <w:rFonts w:eastAsia="Times New Roman" w:cs="Times New Roman"/>
          <w:szCs w:val="24"/>
        </w:rPr>
        <w:t xml:space="preserve"> Με </w:t>
      </w:r>
      <w:r>
        <w:rPr>
          <w:rFonts w:eastAsia="Times New Roman" w:cs="Times New Roman"/>
          <w:szCs w:val="24"/>
        </w:rPr>
        <w:t xml:space="preserve">αυτόν </w:t>
      </w:r>
      <w:r w:rsidRPr="00EB0A8B">
        <w:rPr>
          <w:rFonts w:eastAsia="Times New Roman" w:cs="Times New Roman"/>
          <w:szCs w:val="24"/>
        </w:rPr>
        <w:t xml:space="preserve">τον </w:t>
      </w:r>
      <w:r w:rsidRPr="00EB0A8B">
        <w:rPr>
          <w:rFonts w:eastAsia="Times New Roman" w:cs="Times New Roman"/>
          <w:szCs w:val="24"/>
        </w:rPr>
        <w:lastRenderedPageBreak/>
        <w:t>τρόπο φυ</w:t>
      </w:r>
      <w:r w:rsidRPr="00EB0A8B">
        <w:rPr>
          <w:rFonts w:eastAsia="Times New Roman" w:cs="Times New Roman"/>
          <w:szCs w:val="24"/>
        </w:rPr>
        <w:t>σικά επιδιώκεται να αποφευχθεί η εγγραφή μελών προ των πυλών της γενικής συνέλευσης</w:t>
      </w:r>
      <w:r>
        <w:rPr>
          <w:rFonts w:eastAsia="Times New Roman" w:cs="Times New Roman"/>
          <w:szCs w:val="24"/>
        </w:rPr>
        <w:t>,</w:t>
      </w:r>
      <w:r w:rsidRPr="00EB0A8B">
        <w:rPr>
          <w:rFonts w:eastAsia="Times New Roman" w:cs="Times New Roman"/>
          <w:szCs w:val="24"/>
        </w:rPr>
        <w:t xml:space="preserve"> μία εγγραφή που έχει ως συνέπεια να αναδεικνύονται </w:t>
      </w:r>
      <w:r>
        <w:rPr>
          <w:rFonts w:eastAsia="Times New Roman" w:cs="Times New Roman"/>
          <w:szCs w:val="24"/>
        </w:rPr>
        <w:t>πλαστές</w:t>
      </w:r>
      <w:r w:rsidRPr="00EB0A8B">
        <w:rPr>
          <w:rFonts w:eastAsia="Times New Roman" w:cs="Times New Roman"/>
          <w:szCs w:val="24"/>
        </w:rPr>
        <w:t xml:space="preserve"> πολλές φορές πλειοψηφίες και να αλλοιώνεται σε κάθε περίπτωση το εκλογικό αποτέλεσμα</w:t>
      </w:r>
      <w:r>
        <w:rPr>
          <w:rFonts w:eastAsia="Times New Roman" w:cs="Times New Roman"/>
          <w:szCs w:val="24"/>
        </w:rPr>
        <w:t>.</w:t>
      </w:r>
    </w:p>
    <w:p w14:paraId="4CC5BCB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w:t>
      </w:r>
      <w:r w:rsidRPr="00EB0A8B">
        <w:rPr>
          <w:rFonts w:eastAsia="Times New Roman" w:cs="Times New Roman"/>
          <w:szCs w:val="24"/>
        </w:rPr>
        <w:t xml:space="preserve"> η παράγραφος 1 του </w:t>
      </w:r>
      <w:r w:rsidRPr="00EB0A8B">
        <w:rPr>
          <w:rFonts w:eastAsia="Times New Roman" w:cs="Times New Roman"/>
          <w:szCs w:val="24"/>
        </w:rPr>
        <w:t xml:space="preserve">άρθρου 28 ορίζει ότι δικαίωμα ψήφου σε υπερκείμενη </w:t>
      </w:r>
      <w:r>
        <w:rPr>
          <w:rFonts w:eastAsia="Times New Roman" w:cs="Times New Roman"/>
          <w:szCs w:val="24"/>
        </w:rPr>
        <w:t>α</w:t>
      </w:r>
      <w:r w:rsidRPr="00EB0A8B">
        <w:rPr>
          <w:rFonts w:eastAsia="Times New Roman" w:cs="Times New Roman"/>
          <w:szCs w:val="24"/>
        </w:rPr>
        <w:t xml:space="preserve">θλητική </w:t>
      </w:r>
      <w:r>
        <w:rPr>
          <w:rFonts w:eastAsia="Times New Roman" w:cs="Times New Roman"/>
          <w:szCs w:val="24"/>
        </w:rPr>
        <w:t>ένωση έχουν τα αθλητικά σωματεία-</w:t>
      </w:r>
      <w:r w:rsidRPr="00EB0A8B">
        <w:rPr>
          <w:rFonts w:eastAsia="Times New Roman" w:cs="Times New Roman"/>
          <w:szCs w:val="24"/>
        </w:rPr>
        <w:t>μέλη της ένωσης</w:t>
      </w:r>
      <w:r>
        <w:rPr>
          <w:rFonts w:eastAsia="Times New Roman" w:cs="Times New Roman"/>
          <w:szCs w:val="24"/>
        </w:rPr>
        <w:t>,</w:t>
      </w:r>
      <w:r w:rsidRPr="00EB0A8B">
        <w:rPr>
          <w:rFonts w:eastAsia="Times New Roman" w:cs="Times New Roman"/>
          <w:szCs w:val="24"/>
        </w:rPr>
        <w:t xml:space="preserve"> τα οποία έχουν λάβει ειδική αθλητικ</w:t>
      </w:r>
      <w:r>
        <w:rPr>
          <w:rFonts w:eastAsia="Times New Roman" w:cs="Times New Roman"/>
          <w:szCs w:val="24"/>
        </w:rPr>
        <w:t>ή αναγνώριση και επιδεικνύουν μι</w:t>
      </w:r>
      <w:r w:rsidRPr="00EB0A8B">
        <w:rPr>
          <w:rFonts w:eastAsia="Times New Roman" w:cs="Times New Roman"/>
          <w:szCs w:val="24"/>
        </w:rPr>
        <w:t>α ελάχιστη αγωνιστική δραστηριότητα βάσει των επισήμων φύλλων αγώνων</w:t>
      </w:r>
      <w:r>
        <w:rPr>
          <w:rFonts w:eastAsia="Times New Roman" w:cs="Times New Roman"/>
          <w:szCs w:val="24"/>
        </w:rPr>
        <w:t>.</w:t>
      </w:r>
      <w:r w:rsidRPr="00EB0A8B">
        <w:rPr>
          <w:rFonts w:eastAsia="Times New Roman" w:cs="Times New Roman"/>
          <w:szCs w:val="24"/>
        </w:rPr>
        <w:t xml:space="preserve"> Σε όλους </w:t>
      </w:r>
      <w:r w:rsidRPr="00EB0A8B">
        <w:rPr>
          <w:rFonts w:eastAsia="Times New Roman" w:cs="Times New Roman"/>
          <w:szCs w:val="24"/>
        </w:rPr>
        <w:t xml:space="preserve">όσους και όλες όσες δραστηριοποιούνται </w:t>
      </w:r>
      <w:r>
        <w:rPr>
          <w:rFonts w:eastAsia="Times New Roman" w:cs="Times New Roman"/>
          <w:szCs w:val="24"/>
        </w:rPr>
        <w:t>ενεργά</w:t>
      </w:r>
      <w:r w:rsidRPr="00EB0A8B">
        <w:rPr>
          <w:rFonts w:eastAsia="Times New Roman" w:cs="Times New Roman"/>
          <w:szCs w:val="24"/>
        </w:rPr>
        <w:t xml:space="preserve"> στο χώρο του αθλητισμού</w:t>
      </w:r>
      <w:r>
        <w:rPr>
          <w:rFonts w:eastAsia="Times New Roman" w:cs="Times New Roman"/>
          <w:szCs w:val="24"/>
        </w:rPr>
        <w:t>,</w:t>
      </w:r>
      <w:r w:rsidRPr="00EB0A8B">
        <w:rPr>
          <w:rFonts w:eastAsia="Times New Roman" w:cs="Times New Roman"/>
          <w:szCs w:val="24"/>
        </w:rPr>
        <w:t xml:space="preserve"> </w:t>
      </w:r>
      <w:r>
        <w:rPr>
          <w:rFonts w:eastAsia="Times New Roman" w:cs="Times New Roman"/>
          <w:szCs w:val="24"/>
        </w:rPr>
        <w:t>ε</w:t>
      </w:r>
      <w:r w:rsidRPr="00EB0A8B">
        <w:rPr>
          <w:rFonts w:eastAsia="Times New Roman" w:cs="Times New Roman"/>
          <w:szCs w:val="24"/>
        </w:rPr>
        <w:t xml:space="preserve">ίναι γνωστό ότι υπάρχει το </w:t>
      </w:r>
      <w:r>
        <w:rPr>
          <w:rFonts w:eastAsia="Times New Roman" w:cs="Times New Roman"/>
          <w:szCs w:val="24"/>
        </w:rPr>
        <w:t>πολύ δυστυχές</w:t>
      </w:r>
      <w:r w:rsidRPr="00EB0A8B">
        <w:rPr>
          <w:rFonts w:eastAsia="Times New Roman" w:cs="Times New Roman"/>
          <w:szCs w:val="24"/>
        </w:rPr>
        <w:t xml:space="preserve"> φαινόμενο των </w:t>
      </w:r>
      <w:r>
        <w:rPr>
          <w:rFonts w:eastAsia="Times New Roman" w:cs="Times New Roman"/>
          <w:szCs w:val="24"/>
        </w:rPr>
        <w:t>σωματείων-</w:t>
      </w:r>
      <w:r w:rsidRPr="00EB0A8B">
        <w:rPr>
          <w:rFonts w:eastAsia="Times New Roman" w:cs="Times New Roman"/>
          <w:szCs w:val="24"/>
        </w:rPr>
        <w:t>σφραγίδα</w:t>
      </w:r>
      <w:r>
        <w:rPr>
          <w:rFonts w:eastAsia="Times New Roman" w:cs="Times New Roman"/>
          <w:szCs w:val="24"/>
        </w:rPr>
        <w:t>.</w:t>
      </w:r>
      <w:r w:rsidRPr="00EB0A8B">
        <w:rPr>
          <w:rFonts w:eastAsia="Times New Roman" w:cs="Times New Roman"/>
          <w:szCs w:val="24"/>
        </w:rPr>
        <w:t xml:space="preserve"> Με αυτή τη ρύθμιση επιδιώκεται</w:t>
      </w:r>
      <w:r>
        <w:rPr>
          <w:rFonts w:eastAsia="Times New Roman" w:cs="Times New Roman"/>
          <w:szCs w:val="24"/>
        </w:rPr>
        <w:t>,</w:t>
      </w:r>
      <w:r w:rsidRPr="00EB0A8B">
        <w:rPr>
          <w:rFonts w:eastAsia="Times New Roman" w:cs="Times New Roman"/>
          <w:szCs w:val="24"/>
        </w:rPr>
        <w:t xml:space="preserve"> λοιπόν</w:t>
      </w:r>
      <w:r>
        <w:rPr>
          <w:rFonts w:eastAsia="Times New Roman" w:cs="Times New Roman"/>
          <w:szCs w:val="24"/>
        </w:rPr>
        <w:t>,</w:t>
      </w:r>
      <w:r w:rsidRPr="00EB0A8B">
        <w:rPr>
          <w:rFonts w:eastAsia="Times New Roman" w:cs="Times New Roman"/>
          <w:szCs w:val="24"/>
        </w:rPr>
        <w:t xml:space="preserve"> να απαλειφθεί </w:t>
      </w:r>
      <w:r>
        <w:rPr>
          <w:rFonts w:eastAsia="Times New Roman" w:cs="Times New Roman"/>
          <w:szCs w:val="24"/>
        </w:rPr>
        <w:t>ή</w:t>
      </w:r>
      <w:r>
        <w:rPr>
          <w:rFonts w:eastAsia="Times New Roman" w:cs="Times New Roman"/>
          <w:szCs w:val="24"/>
        </w:rPr>
        <w:t>,</w:t>
      </w:r>
      <w:r w:rsidRPr="00EB0A8B">
        <w:rPr>
          <w:rFonts w:eastAsia="Times New Roman" w:cs="Times New Roman"/>
          <w:szCs w:val="24"/>
        </w:rPr>
        <w:t xml:space="preserve"> τουλάχιστον</w:t>
      </w:r>
      <w:r>
        <w:rPr>
          <w:rFonts w:eastAsia="Times New Roman" w:cs="Times New Roman"/>
          <w:szCs w:val="24"/>
        </w:rPr>
        <w:t>,</w:t>
      </w:r>
      <w:r w:rsidRPr="00EB0A8B">
        <w:rPr>
          <w:rFonts w:eastAsia="Times New Roman" w:cs="Times New Roman"/>
          <w:szCs w:val="24"/>
        </w:rPr>
        <w:t xml:space="preserve"> να περιοριστεί το συγκεκριμένο φαινόμεν</w:t>
      </w:r>
      <w:r w:rsidRPr="00EB0A8B">
        <w:rPr>
          <w:rFonts w:eastAsia="Times New Roman" w:cs="Times New Roman"/>
          <w:szCs w:val="24"/>
        </w:rPr>
        <w:t>ο</w:t>
      </w:r>
      <w:r>
        <w:rPr>
          <w:rFonts w:eastAsia="Times New Roman" w:cs="Times New Roman"/>
          <w:szCs w:val="24"/>
        </w:rPr>
        <w:t>.</w:t>
      </w:r>
      <w:r w:rsidRPr="00EB0A8B">
        <w:rPr>
          <w:rFonts w:eastAsia="Times New Roman" w:cs="Times New Roman"/>
          <w:szCs w:val="24"/>
        </w:rPr>
        <w:t xml:space="preserve"> </w:t>
      </w:r>
    </w:p>
    <w:p w14:paraId="4CC5BCB3"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Διατυπώθηκε κριτική για τις παραγράφους 5 και 6 του άρθρου 26</w:t>
      </w:r>
      <w:r>
        <w:rPr>
          <w:rFonts w:eastAsia="Times New Roman" w:cs="Times New Roman"/>
          <w:szCs w:val="24"/>
        </w:rPr>
        <w:t>,</w:t>
      </w:r>
      <w:r w:rsidRPr="00EB0A8B">
        <w:rPr>
          <w:rFonts w:eastAsia="Times New Roman" w:cs="Times New Roman"/>
          <w:szCs w:val="24"/>
        </w:rPr>
        <w:t xml:space="preserve"> βάσει των οποίων οι αρχαιρεσίες τα αθλητικά όργανα διεξάγονται </w:t>
      </w:r>
      <w:r>
        <w:rPr>
          <w:rFonts w:eastAsia="Times New Roman" w:cs="Times New Roman"/>
          <w:szCs w:val="24"/>
        </w:rPr>
        <w:t>είτε με</w:t>
      </w:r>
      <w:r w:rsidRPr="00EB0A8B">
        <w:rPr>
          <w:rFonts w:eastAsia="Times New Roman" w:cs="Times New Roman"/>
          <w:szCs w:val="24"/>
        </w:rPr>
        <w:t xml:space="preserve"> ενιαίο ψηφοδέλτιο και με ανώτατο </w:t>
      </w:r>
      <w:r>
        <w:rPr>
          <w:rFonts w:eastAsia="Times New Roman" w:cs="Times New Roman"/>
          <w:szCs w:val="24"/>
        </w:rPr>
        <w:t>όμως</w:t>
      </w:r>
      <w:r w:rsidRPr="00EB0A8B">
        <w:rPr>
          <w:rFonts w:eastAsia="Times New Roman" w:cs="Times New Roman"/>
          <w:szCs w:val="24"/>
        </w:rPr>
        <w:t xml:space="preserve"> όριο σταυροδοσίας </w:t>
      </w:r>
      <w:r>
        <w:rPr>
          <w:rFonts w:eastAsia="Times New Roman" w:cs="Times New Roman"/>
          <w:szCs w:val="24"/>
        </w:rPr>
        <w:t>σ</w:t>
      </w:r>
      <w:r w:rsidRPr="00EB0A8B">
        <w:rPr>
          <w:rFonts w:eastAsia="Times New Roman" w:cs="Times New Roman"/>
          <w:szCs w:val="24"/>
        </w:rPr>
        <w:t xml:space="preserve">το </w:t>
      </w:r>
      <w:r>
        <w:rPr>
          <w:rFonts w:eastAsia="Times New Roman" w:cs="Times New Roman"/>
          <w:szCs w:val="24"/>
        </w:rPr>
        <w:t xml:space="preserve">1/3 </w:t>
      </w:r>
      <w:r w:rsidRPr="00EB0A8B">
        <w:rPr>
          <w:rFonts w:eastAsia="Times New Roman" w:cs="Times New Roman"/>
          <w:szCs w:val="24"/>
        </w:rPr>
        <w:t>του συνόλου των</w:t>
      </w:r>
      <w:r>
        <w:rPr>
          <w:rFonts w:eastAsia="Times New Roman" w:cs="Times New Roman"/>
          <w:szCs w:val="24"/>
        </w:rPr>
        <w:t xml:space="preserve"> θέσεων</w:t>
      </w:r>
      <w:r w:rsidRPr="00EB0A8B">
        <w:rPr>
          <w:rFonts w:eastAsia="Times New Roman" w:cs="Times New Roman"/>
          <w:szCs w:val="24"/>
        </w:rPr>
        <w:t xml:space="preserve"> εκλογής είτε με ξεχωριστά ψηφοδ</w:t>
      </w:r>
      <w:r w:rsidRPr="00EB0A8B">
        <w:rPr>
          <w:rFonts w:eastAsia="Times New Roman" w:cs="Times New Roman"/>
          <w:szCs w:val="24"/>
        </w:rPr>
        <w:t xml:space="preserve">έλτια και εφόσον </w:t>
      </w:r>
      <w:r>
        <w:rPr>
          <w:rFonts w:eastAsia="Times New Roman" w:cs="Times New Roman"/>
          <w:szCs w:val="24"/>
        </w:rPr>
        <w:t xml:space="preserve">ο </w:t>
      </w:r>
      <w:r w:rsidRPr="00EB0A8B">
        <w:rPr>
          <w:rFonts w:eastAsia="Times New Roman" w:cs="Times New Roman"/>
          <w:szCs w:val="24"/>
        </w:rPr>
        <w:t xml:space="preserve">αριθμός των υποψηφίων </w:t>
      </w:r>
      <w:r>
        <w:rPr>
          <w:rFonts w:eastAsia="Times New Roman" w:cs="Times New Roman"/>
          <w:szCs w:val="24"/>
        </w:rPr>
        <w:lastRenderedPageBreak/>
        <w:t>κάθε</w:t>
      </w:r>
      <w:r w:rsidRPr="00EB0A8B">
        <w:rPr>
          <w:rFonts w:eastAsia="Times New Roman" w:cs="Times New Roman"/>
          <w:szCs w:val="24"/>
        </w:rPr>
        <w:t xml:space="preserve"> </w:t>
      </w:r>
      <w:r>
        <w:rPr>
          <w:rFonts w:eastAsia="Times New Roman" w:cs="Times New Roman"/>
          <w:szCs w:val="24"/>
        </w:rPr>
        <w:t>ψηφοδελτίου είναι ίσος</w:t>
      </w:r>
      <w:r>
        <w:rPr>
          <w:rFonts w:eastAsia="Times New Roman" w:cs="Times New Roman"/>
          <w:szCs w:val="24"/>
        </w:rPr>
        <w:t>,</w:t>
      </w:r>
      <w:r w:rsidRPr="00EB0A8B">
        <w:rPr>
          <w:rFonts w:eastAsia="Times New Roman" w:cs="Times New Roman"/>
          <w:szCs w:val="24"/>
        </w:rPr>
        <w:t xml:space="preserve"> τουλάχιστον</w:t>
      </w:r>
      <w:r>
        <w:rPr>
          <w:rFonts w:eastAsia="Times New Roman" w:cs="Times New Roman"/>
          <w:szCs w:val="24"/>
        </w:rPr>
        <w:t>,</w:t>
      </w:r>
      <w:r w:rsidRPr="00EB0A8B">
        <w:rPr>
          <w:rFonts w:eastAsia="Times New Roman" w:cs="Times New Roman"/>
          <w:szCs w:val="24"/>
        </w:rPr>
        <w:t xml:space="preserve"> με το </w:t>
      </w:r>
      <w:r>
        <w:rPr>
          <w:rFonts w:eastAsia="Times New Roman" w:cs="Times New Roman"/>
          <w:szCs w:val="24"/>
        </w:rPr>
        <w:t xml:space="preserve">1/3 </w:t>
      </w:r>
      <w:r w:rsidRPr="00EB0A8B">
        <w:rPr>
          <w:rFonts w:eastAsia="Times New Roman" w:cs="Times New Roman"/>
          <w:szCs w:val="24"/>
        </w:rPr>
        <w:t>των θέσεων εκλογής</w:t>
      </w:r>
      <w:r>
        <w:rPr>
          <w:rFonts w:eastAsia="Times New Roman" w:cs="Times New Roman"/>
          <w:szCs w:val="24"/>
        </w:rPr>
        <w:t>.</w:t>
      </w:r>
      <w:r w:rsidRPr="00EB0A8B">
        <w:rPr>
          <w:rFonts w:eastAsia="Times New Roman" w:cs="Times New Roman"/>
          <w:szCs w:val="24"/>
        </w:rPr>
        <w:t xml:space="preserve"> </w:t>
      </w:r>
    </w:p>
    <w:p w14:paraId="4CC5BCB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CC5BCB5"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Αγαπητοί και αγαπητές συνάδελφοι</w:t>
      </w:r>
      <w:r>
        <w:rPr>
          <w:rFonts w:eastAsia="Times New Roman" w:cs="Times New Roman"/>
          <w:szCs w:val="24"/>
        </w:rPr>
        <w:t>,</w:t>
      </w:r>
      <w:r w:rsidRPr="00EB0A8B">
        <w:rPr>
          <w:rFonts w:eastAsia="Times New Roman" w:cs="Times New Roman"/>
          <w:szCs w:val="24"/>
        </w:rPr>
        <w:t xml:space="preserve"> σε κάθε συζήτηση εδώ στο Κοινοβούλιο όταν έρχεται το θέμα της απλής αναλογικής</w:t>
      </w:r>
      <w:r>
        <w:rPr>
          <w:rFonts w:eastAsia="Times New Roman" w:cs="Times New Roman"/>
          <w:szCs w:val="24"/>
        </w:rPr>
        <w:t>,</w:t>
      </w:r>
      <w:r w:rsidRPr="00EB0A8B">
        <w:rPr>
          <w:rFonts w:eastAsia="Times New Roman" w:cs="Times New Roman"/>
          <w:szCs w:val="24"/>
        </w:rPr>
        <w:t xml:space="preserve"> διαπιστώνουμε από μεγάλα κομμάτια της </w:t>
      </w:r>
      <w:r>
        <w:rPr>
          <w:rFonts w:eastAsia="Times New Roman" w:cs="Times New Roman"/>
          <w:szCs w:val="24"/>
        </w:rPr>
        <w:t>Α</w:t>
      </w:r>
      <w:r w:rsidRPr="00EB0A8B">
        <w:rPr>
          <w:rFonts w:eastAsia="Times New Roman" w:cs="Times New Roman"/>
          <w:szCs w:val="24"/>
        </w:rPr>
        <w:t>ντιπολίτευσης</w:t>
      </w:r>
      <w:r>
        <w:rPr>
          <w:rFonts w:eastAsia="Times New Roman" w:cs="Times New Roman"/>
          <w:szCs w:val="24"/>
        </w:rPr>
        <w:t>,</w:t>
      </w:r>
      <w:r w:rsidRPr="00EB0A8B">
        <w:rPr>
          <w:rFonts w:eastAsia="Times New Roman" w:cs="Times New Roman"/>
          <w:szCs w:val="24"/>
        </w:rPr>
        <w:t xml:space="preserve"> από την Αξιωματική Αντιπολίτευση και από το Κίνημα Αλλαγής θα έλεγα</w:t>
      </w:r>
      <w:r>
        <w:rPr>
          <w:rFonts w:eastAsia="Times New Roman" w:cs="Times New Roman"/>
          <w:szCs w:val="24"/>
        </w:rPr>
        <w:t>, μία αλλεργία α</w:t>
      </w:r>
      <w:r w:rsidRPr="00EB0A8B">
        <w:rPr>
          <w:rFonts w:eastAsia="Times New Roman" w:cs="Times New Roman"/>
          <w:szCs w:val="24"/>
        </w:rPr>
        <w:t>πέναντι στην απλή αναλογική</w:t>
      </w:r>
      <w:r>
        <w:rPr>
          <w:rFonts w:eastAsia="Times New Roman" w:cs="Times New Roman"/>
          <w:szCs w:val="24"/>
        </w:rPr>
        <w:t>.</w:t>
      </w:r>
      <w:r w:rsidRPr="00EB0A8B">
        <w:rPr>
          <w:rFonts w:eastAsia="Times New Roman" w:cs="Times New Roman"/>
          <w:szCs w:val="24"/>
        </w:rPr>
        <w:t xml:space="preserve"> Το επιχεί</w:t>
      </w:r>
      <w:r w:rsidRPr="00EB0A8B">
        <w:rPr>
          <w:rFonts w:eastAsia="Times New Roman" w:cs="Times New Roman"/>
          <w:szCs w:val="24"/>
        </w:rPr>
        <w:t xml:space="preserve">ρημα </w:t>
      </w:r>
      <w:r>
        <w:rPr>
          <w:rFonts w:eastAsia="Times New Roman" w:cs="Times New Roman"/>
          <w:szCs w:val="24"/>
        </w:rPr>
        <w:t xml:space="preserve">που ακούγεται </w:t>
      </w:r>
      <w:r w:rsidRPr="00EB0A8B">
        <w:rPr>
          <w:rFonts w:eastAsia="Times New Roman" w:cs="Times New Roman"/>
          <w:szCs w:val="24"/>
        </w:rPr>
        <w:t xml:space="preserve">είτε </w:t>
      </w:r>
      <w:r>
        <w:rPr>
          <w:rFonts w:eastAsia="Times New Roman" w:cs="Times New Roman"/>
          <w:szCs w:val="24"/>
        </w:rPr>
        <w:t>για τις τοπικο-</w:t>
      </w:r>
      <w:r w:rsidRPr="00EB0A8B">
        <w:rPr>
          <w:rFonts w:eastAsia="Times New Roman" w:cs="Times New Roman"/>
          <w:szCs w:val="24"/>
        </w:rPr>
        <w:t xml:space="preserve">αυτοδιοικητικές εκλογές και τον </w:t>
      </w:r>
      <w:r>
        <w:rPr>
          <w:rFonts w:eastAsia="Times New Roman" w:cs="Times New Roman"/>
          <w:szCs w:val="24"/>
        </w:rPr>
        <w:t>«</w:t>
      </w:r>
      <w:r w:rsidRPr="00EB0A8B">
        <w:rPr>
          <w:rFonts w:eastAsia="Times New Roman" w:cs="Times New Roman"/>
          <w:szCs w:val="24"/>
        </w:rPr>
        <w:t>Κλεισθένη</w:t>
      </w:r>
      <w:r>
        <w:rPr>
          <w:rFonts w:eastAsia="Times New Roman" w:cs="Times New Roman"/>
          <w:szCs w:val="24"/>
        </w:rPr>
        <w:t xml:space="preserve">» είτε </w:t>
      </w:r>
      <w:r w:rsidRPr="00EB0A8B">
        <w:rPr>
          <w:rFonts w:eastAsia="Times New Roman" w:cs="Times New Roman"/>
          <w:szCs w:val="24"/>
        </w:rPr>
        <w:t>τώρα για το αθλητικό νομοσχέδιο</w:t>
      </w:r>
      <w:r>
        <w:rPr>
          <w:rFonts w:eastAsia="Times New Roman" w:cs="Times New Roman"/>
          <w:szCs w:val="24"/>
        </w:rPr>
        <w:t>,</w:t>
      </w:r>
      <w:r w:rsidRPr="00EB0A8B">
        <w:rPr>
          <w:rFonts w:eastAsia="Times New Roman" w:cs="Times New Roman"/>
          <w:szCs w:val="24"/>
        </w:rPr>
        <w:t xml:space="preserve"> είναι ότι δήθεν με την </w:t>
      </w:r>
      <w:r>
        <w:rPr>
          <w:rFonts w:eastAsia="Times New Roman" w:cs="Times New Roman"/>
          <w:szCs w:val="24"/>
        </w:rPr>
        <w:t>απλή</w:t>
      </w:r>
      <w:r w:rsidRPr="00EB0A8B">
        <w:rPr>
          <w:rFonts w:eastAsia="Times New Roman" w:cs="Times New Roman"/>
          <w:szCs w:val="24"/>
        </w:rPr>
        <w:t xml:space="preserve"> </w:t>
      </w:r>
      <w:r>
        <w:rPr>
          <w:rFonts w:eastAsia="Times New Roman" w:cs="Times New Roman"/>
          <w:szCs w:val="24"/>
        </w:rPr>
        <w:t>ανα</w:t>
      </w:r>
      <w:r w:rsidRPr="00EB0A8B">
        <w:rPr>
          <w:rFonts w:eastAsia="Times New Roman" w:cs="Times New Roman"/>
          <w:szCs w:val="24"/>
        </w:rPr>
        <w:t>λογικ</w:t>
      </w:r>
      <w:r>
        <w:rPr>
          <w:rFonts w:eastAsia="Times New Roman" w:cs="Times New Roman"/>
          <w:szCs w:val="24"/>
        </w:rPr>
        <w:t>ή δεν εξασφαλίζεται η κυβερνησιμότητα,</w:t>
      </w:r>
      <w:r w:rsidRPr="00EB0A8B">
        <w:rPr>
          <w:rFonts w:eastAsia="Times New Roman" w:cs="Times New Roman"/>
          <w:szCs w:val="24"/>
        </w:rPr>
        <w:t xml:space="preserve"> δεν εξασφαλίζοντ</w:t>
      </w:r>
      <w:r>
        <w:rPr>
          <w:rFonts w:eastAsia="Times New Roman" w:cs="Times New Roman"/>
          <w:szCs w:val="24"/>
        </w:rPr>
        <w:t>αι οι ισχυρές και αποτελεσματικές διοικήσει</w:t>
      </w:r>
      <w:r w:rsidRPr="00EB0A8B">
        <w:rPr>
          <w:rFonts w:eastAsia="Times New Roman" w:cs="Times New Roman"/>
          <w:szCs w:val="24"/>
        </w:rPr>
        <w:t>ς</w:t>
      </w:r>
      <w:r>
        <w:rPr>
          <w:rFonts w:eastAsia="Times New Roman" w:cs="Times New Roman"/>
          <w:szCs w:val="24"/>
        </w:rPr>
        <w:t>.</w:t>
      </w:r>
      <w:r w:rsidRPr="00EB0A8B">
        <w:rPr>
          <w:rFonts w:eastAsia="Times New Roman" w:cs="Times New Roman"/>
          <w:szCs w:val="24"/>
        </w:rPr>
        <w:t xml:space="preserve"> </w:t>
      </w:r>
    </w:p>
    <w:p w14:paraId="4CC5BCB6"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 xml:space="preserve">Και θέλω να σας </w:t>
      </w:r>
      <w:r>
        <w:rPr>
          <w:rFonts w:eastAsia="Times New Roman" w:cs="Times New Roman"/>
          <w:szCs w:val="24"/>
        </w:rPr>
        <w:t>θέσω ξανά</w:t>
      </w:r>
      <w:r w:rsidRPr="00EB0A8B">
        <w:rPr>
          <w:rFonts w:eastAsia="Times New Roman" w:cs="Times New Roman"/>
          <w:szCs w:val="24"/>
        </w:rPr>
        <w:t xml:space="preserve"> το ερώτημα</w:t>
      </w:r>
      <w:r>
        <w:rPr>
          <w:rFonts w:eastAsia="Times New Roman" w:cs="Times New Roman"/>
          <w:szCs w:val="24"/>
        </w:rPr>
        <w:t>:</w:t>
      </w:r>
      <w:r w:rsidRPr="00EB0A8B">
        <w:rPr>
          <w:rFonts w:eastAsia="Times New Roman" w:cs="Times New Roman"/>
          <w:szCs w:val="24"/>
        </w:rPr>
        <w:t xml:space="preserve"> Αν ισχύει αυτό που λέτε</w:t>
      </w:r>
      <w:r>
        <w:rPr>
          <w:rFonts w:eastAsia="Times New Roman" w:cs="Times New Roman"/>
          <w:szCs w:val="24"/>
        </w:rPr>
        <w:t>,</w:t>
      </w:r>
      <w:r w:rsidRPr="00EB0A8B">
        <w:rPr>
          <w:rFonts w:eastAsia="Times New Roman" w:cs="Times New Roman"/>
          <w:szCs w:val="24"/>
        </w:rPr>
        <w:t xml:space="preserve"> τότε γιατί σε </w:t>
      </w:r>
      <w:r>
        <w:rPr>
          <w:rFonts w:eastAsia="Times New Roman" w:cs="Times New Roman"/>
          <w:szCs w:val="24"/>
        </w:rPr>
        <w:t>πάμ</w:t>
      </w:r>
      <w:r w:rsidRPr="00EB0A8B">
        <w:rPr>
          <w:rFonts w:eastAsia="Times New Roman" w:cs="Times New Roman"/>
          <w:szCs w:val="24"/>
        </w:rPr>
        <w:t>πολλ</w:t>
      </w:r>
      <w:r>
        <w:rPr>
          <w:rFonts w:eastAsia="Times New Roman" w:cs="Times New Roman"/>
          <w:szCs w:val="24"/>
        </w:rPr>
        <w:t>ε</w:t>
      </w:r>
      <w:r w:rsidRPr="00EB0A8B">
        <w:rPr>
          <w:rFonts w:eastAsia="Times New Roman" w:cs="Times New Roman"/>
          <w:szCs w:val="24"/>
        </w:rPr>
        <w:t xml:space="preserve">ς </w:t>
      </w:r>
      <w:r>
        <w:rPr>
          <w:rFonts w:eastAsia="Times New Roman" w:cs="Times New Roman"/>
          <w:szCs w:val="24"/>
        </w:rPr>
        <w:t>ε</w:t>
      </w:r>
      <w:r w:rsidRPr="00EB0A8B">
        <w:rPr>
          <w:rFonts w:eastAsia="Times New Roman" w:cs="Times New Roman"/>
          <w:szCs w:val="24"/>
        </w:rPr>
        <w:t>υρωπαϊκές χώρες έχει ήδη καλλιεργηθεί και εμπεδωθεί σε απόλυτο βαθμό</w:t>
      </w:r>
      <w:r>
        <w:rPr>
          <w:rFonts w:eastAsia="Times New Roman" w:cs="Times New Roman"/>
          <w:szCs w:val="24"/>
        </w:rPr>
        <w:t>,</w:t>
      </w:r>
      <w:r w:rsidRPr="00EB0A8B">
        <w:rPr>
          <w:rFonts w:eastAsia="Times New Roman" w:cs="Times New Roman"/>
          <w:szCs w:val="24"/>
        </w:rPr>
        <w:t xml:space="preserve"> σε μέγιστο βαθμό</w:t>
      </w:r>
      <w:r>
        <w:rPr>
          <w:rFonts w:eastAsia="Times New Roman" w:cs="Times New Roman"/>
          <w:szCs w:val="24"/>
        </w:rPr>
        <w:t>,</w:t>
      </w:r>
      <w:r w:rsidRPr="00EB0A8B">
        <w:rPr>
          <w:rFonts w:eastAsia="Times New Roman" w:cs="Times New Roman"/>
          <w:szCs w:val="24"/>
        </w:rPr>
        <w:t xml:space="preserve"> η κουλτούρα των συνεργασιών και των συναινέσεων</w:t>
      </w:r>
      <w:r>
        <w:rPr>
          <w:rFonts w:eastAsia="Times New Roman" w:cs="Times New Roman"/>
          <w:szCs w:val="24"/>
        </w:rPr>
        <w:t>;</w:t>
      </w:r>
      <w:r w:rsidRPr="00EB0A8B">
        <w:rPr>
          <w:rFonts w:eastAsia="Times New Roman" w:cs="Times New Roman"/>
          <w:szCs w:val="24"/>
        </w:rPr>
        <w:t xml:space="preserve"> </w:t>
      </w:r>
      <w:r w:rsidRPr="00EB0A8B">
        <w:rPr>
          <w:rFonts w:eastAsia="Times New Roman" w:cs="Times New Roman"/>
          <w:szCs w:val="24"/>
        </w:rPr>
        <w:lastRenderedPageBreak/>
        <w:t xml:space="preserve">Μήπως τελικά οι διοικήσεις </w:t>
      </w:r>
      <w:r>
        <w:rPr>
          <w:rFonts w:eastAsia="Times New Roman" w:cs="Times New Roman"/>
          <w:szCs w:val="24"/>
        </w:rPr>
        <w:t>ο</w:t>
      </w:r>
      <w:r>
        <w:rPr>
          <w:rFonts w:eastAsia="Times New Roman" w:cs="Times New Roman"/>
          <w:szCs w:val="24"/>
        </w:rPr>
        <w:t>ι</w:t>
      </w:r>
      <w:r w:rsidRPr="00EB0A8B">
        <w:rPr>
          <w:rFonts w:eastAsia="Times New Roman" w:cs="Times New Roman"/>
          <w:szCs w:val="24"/>
        </w:rPr>
        <w:t xml:space="preserve"> οποίες λειτουργούν βάσει της αρχής του ενός </w:t>
      </w:r>
      <w:r>
        <w:rPr>
          <w:rFonts w:eastAsia="Times New Roman" w:cs="Times New Roman"/>
          <w:szCs w:val="24"/>
        </w:rPr>
        <w:t>α</w:t>
      </w:r>
      <w:r w:rsidRPr="00EB0A8B">
        <w:rPr>
          <w:rFonts w:eastAsia="Times New Roman" w:cs="Times New Roman"/>
          <w:szCs w:val="24"/>
        </w:rPr>
        <w:t>νδρός</w:t>
      </w:r>
      <w:r>
        <w:rPr>
          <w:rFonts w:eastAsia="Times New Roman" w:cs="Times New Roman"/>
          <w:szCs w:val="24"/>
        </w:rPr>
        <w:t>,</w:t>
      </w:r>
      <w:r w:rsidRPr="00EB0A8B">
        <w:rPr>
          <w:rFonts w:eastAsia="Times New Roman" w:cs="Times New Roman"/>
          <w:szCs w:val="24"/>
        </w:rPr>
        <w:t xml:space="preserve"> βολεύουν κάποιους</w:t>
      </w:r>
      <w:r>
        <w:rPr>
          <w:rFonts w:eastAsia="Times New Roman" w:cs="Times New Roman"/>
          <w:szCs w:val="24"/>
        </w:rPr>
        <w:t>;</w:t>
      </w:r>
      <w:r w:rsidRPr="00EB0A8B">
        <w:rPr>
          <w:rFonts w:eastAsia="Times New Roman" w:cs="Times New Roman"/>
          <w:szCs w:val="24"/>
        </w:rPr>
        <w:t xml:space="preserve"> Θέλουμε να </w:t>
      </w:r>
      <w:r>
        <w:rPr>
          <w:rFonts w:eastAsia="Times New Roman" w:cs="Times New Roman"/>
          <w:szCs w:val="24"/>
        </w:rPr>
        <w:t>συντηρήσουμε</w:t>
      </w:r>
      <w:r w:rsidRPr="00EB0A8B">
        <w:rPr>
          <w:rFonts w:eastAsia="Times New Roman" w:cs="Times New Roman"/>
          <w:szCs w:val="24"/>
        </w:rPr>
        <w:t xml:space="preserve"> αυτό το καθεστώς </w:t>
      </w:r>
      <w:r>
        <w:rPr>
          <w:rFonts w:eastAsia="Times New Roman" w:cs="Times New Roman"/>
          <w:szCs w:val="24"/>
        </w:rPr>
        <w:t>ή θέλουμε να έχουμε μια γνησιότερη</w:t>
      </w:r>
      <w:r w:rsidRPr="00EB0A8B">
        <w:rPr>
          <w:rFonts w:eastAsia="Times New Roman" w:cs="Times New Roman"/>
          <w:szCs w:val="24"/>
        </w:rPr>
        <w:t xml:space="preserve"> εκπροσώπηση</w:t>
      </w:r>
      <w:r>
        <w:rPr>
          <w:rFonts w:eastAsia="Times New Roman" w:cs="Times New Roman"/>
          <w:szCs w:val="24"/>
        </w:rPr>
        <w:t>,</w:t>
      </w:r>
      <w:r w:rsidRPr="00EB0A8B">
        <w:rPr>
          <w:rFonts w:eastAsia="Times New Roman" w:cs="Times New Roman"/>
          <w:szCs w:val="24"/>
        </w:rPr>
        <w:t xml:space="preserve"> μία λάμψη αν θέλετε</w:t>
      </w:r>
      <w:r>
        <w:rPr>
          <w:rFonts w:eastAsia="Times New Roman" w:cs="Times New Roman"/>
          <w:szCs w:val="24"/>
        </w:rPr>
        <w:t>,</w:t>
      </w:r>
      <w:r w:rsidRPr="00EB0A8B">
        <w:rPr>
          <w:rFonts w:eastAsia="Times New Roman" w:cs="Times New Roman"/>
          <w:szCs w:val="24"/>
        </w:rPr>
        <w:t xml:space="preserve"> μία ενίσχυση της ίδιας της </w:t>
      </w:r>
      <w:r>
        <w:rPr>
          <w:rFonts w:eastAsia="Times New Roman" w:cs="Times New Roman"/>
          <w:szCs w:val="24"/>
        </w:rPr>
        <w:t>δ</w:t>
      </w:r>
      <w:r w:rsidRPr="00EB0A8B">
        <w:rPr>
          <w:rFonts w:eastAsia="Times New Roman" w:cs="Times New Roman"/>
          <w:szCs w:val="24"/>
        </w:rPr>
        <w:t>ημοκρατίας και της πραγματικής και γνήσιας αν</w:t>
      </w:r>
      <w:r w:rsidRPr="00EB0A8B">
        <w:rPr>
          <w:rFonts w:eastAsia="Times New Roman" w:cs="Times New Roman"/>
          <w:szCs w:val="24"/>
        </w:rPr>
        <w:t>τιπροσώπευσης</w:t>
      </w:r>
      <w:r>
        <w:rPr>
          <w:rFonts w:eastAsia="Times New Roman" w:cs="Times New Roman"/>
          <w:szCs w:val="24"/>
        </w:rPr>
        <w:t>;</w:t>
      </w:r>
      <w:r w:rsidRPr="00EB0A8B">
        <w:rPr>
          <w:rFonts w:eastAsia="Times New Roman" w:cs="Times New Roman"/>
          <w:szCs w:val="24"/>
        </w:rPr>
        <w:t xml:space="preserve"> </w:t>
      </w:r>
    </w:p>
    <w:p w14:paraId="4CC5BCB7"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 xml:space="preserve">Θέλω να τελειώσω με </w:t>
      </w:r>
      <w:r>
        <w:rPr>
          <w:rFonts w:eastAsia="Times New Roman" w:cs="Times New Roman"/>
          <w:szCs w:val="24"/>
        </w:rPr>
        <w:t xml:space="preserve">έναν </w:t>
      </w:r>
      <w:r w:rsidRPr="00EB0A8B">
        <w:rPr>
          <w:rFonts w:eastAsia="Times New Roman" w:cs="Times New Roman"/>
          <w:szCs w:val="24"/>
        </w:rPr>
        <w:t>σχολιασμό του άρθρου 35</w:t>
      </w:r>
      <w:r>
        <w:rPr>
          <w:rFonts w:eastAsia="Times New Roman" w:cs="Times New Roman"/>
          <w:szCs w:val="24"/>
        </w:rPr>
        <w:t>,</w:t>
      </w:r>
      <w:r w:rsidRPr="00EB0A8B">
        <w:rPr>
          <w:rFonts w:eastAsia="Times New Roman" w:cs="Times New Roman"/>
          <w:szCs w:val="24"/>
        </w:rPr>
        <w:t xml:space="preserve"> το οποίο δίνει τη δυνατότητα συμμετοχής σε όλους τους αγώνες ερασιτεχνικού αθλητισμού και σε όλα τα αθλήματα σε ομογενείς</w:t>
      </w:r>
      <w:r>
        <w:rPr>
          <w:rFonts w:eastAsia="Times New Roman" w:cs="Times New Roman"/>
          <w:szCs w:val="24"/>
        </w:rPr>
        <w:t>,</w:t>
      </w:r>
      <w:r w:rsidRPr="00EB0A8B">
        <w:rPr>
          <w:rFonts w:eastAsia="Times New Roman" w:cs="Times New Roman"/>
          <w:szCs w:val="24"/>
        </w:rPr>
        <w:t xml:space="preserve"> πολίτες κράτους-μέλους της Ευρωπαϊκής Ένωσης</w:t>
      </w:r>
      <w:r>
        <w:rPr>
          <w:rFonts w:eastAsia="Times New Roman" w:cs="Times New Roman"/>
          <w:szCs w:val="24"/>
        </w:rPr>
        <w:t>,</w:t>
      </w:r>
      <w:r w:rsidRPr="00EB0A8B">
        <w:rPr>
          <w:rFonts w:eastAsia="Times New Roman" w:cs="Times New Roman"/>
          <w:szCs w:val="24"/>
        </w:rPr>
        <w:t xml:space="preserve"> </w:t>
      </w:r>
      <w:r>
        <w:rPr>
          <w:rFonts w:eastAsia="Times New Roman" w:cs="Times New Roman"/>
          <w:szCs w:val="24"/>
        </w:rPr>
        <w:t xml:space="preserve">πολίτες τρίτης χώρας </w:t>
      </w:r>
      <w:r w:rsidRPr="00EB0A8B">
        <w:rPr>
          <w:rFonts w:eastAsia="Times New Roman" w:cs="Times New Roman"/>
          <w:szCs w:val="24"/>
        </w:rPr>
        <w:t xml:space="preserve">που διαθέτουν άδεια διαμονής σε ισχύ ή είναι κάτοχοι βεβαίωσης κατάθεσης αίτησης για άδεια διαμονής καθώς και στους δικαιούχους </w:t>
      </w:r>
      <w:r>
        <w:rPr>
          <w:rFonts w:eastAsia="Times New Roman" w:cs="Times New Roman"/>
          <w:szCs w:val="24"/>
        </w:rPr>
        <w:t>ή</w:t>
      </w:r>
      <w:r w:rsidRPr="00EB0A8B">
        <w:rPr>
          <w:rFonts w:eastAsia="Times New Roman" w:cs="Times New Roman"/>
          <w:szCs w:val="24"/>
        </w:rPr>
        <w:t xml:space="preserve"> αιτούντες </w:t>
      </w:r>
      <w:r>
        <w:rPr>
          <w:rFonts w:eastAsia="Times New Roman" w:cs="Times New Roman"/>
          <w:szCs w:val="24"/>
        </w:rPr>
        <w:t>δ</w:t>
      </w:r>
      <w:r w:rsidRPr="00EB0A8B">
        <w:rPr>
          <w:rFonts w:eastAsia="Times New Roman" w:cs="Times New Roman"/>
          <w:szCs w:val="24"/>
        </w:rPr>
        <w:t>ιεθνούς προστασίας</w:t>
      </w:r>
      <w:r>
        <w:rPr>
          <w:rFonts w:eastAsia="Times New Roman" w:cs="Times New Roman"/>
          <w:szCs w:val="24"/>
        </w:rPr>
        <w:t>.</w:t>
      </w:r>
      <w:r w:rsidRPr="00EB0A8B">
        <w:rPr>
          <w:rFonts w:eastAsia="Times New Roman" w:cs="Times New Roman"/>
          <w:szCs w:val="24"/>
        </w:rPr>
        <w:t xml:space="preserve"> Με αυτή τη ρύθμιση πιστεύουμε</w:t>
      </w:r>
      <w:r>
        <w:rPr>
          <w:rFonts w:eastAsia="Times New Roman" w:cs="Times New Roman"/>
          <w:szCs w:val="24"/>
        </w:rPr>
        <w:t>,</w:t>
      </w:r>
      <w:r w:rsidRPr="00EB0A8B">
        <w:rPr>
          <w:rFonts w:eastAsia="Times New Roman" w:cs="Times New Roman"/>
          <w:szCs w:val="24"/>
        </w:rPr>
        <w:t xml:space="preserve"> και </w:t>
      </w:r>
      <w:r>
        <w:rPr>
          <w:rFonts w:eastAsia="Times New Roman" w:cs="Times New Roman"/>
          <w:szCs w:val="24"/>
        </w:rPr>
        <w:t xml:space="preserve">τω όντι ισχύει, ότι </w:t>
      </w:r>
      <w:r w:rsidRPr="00EB0A8B">
        <w:rPr>
          <w:rFonts w:eastAsia="Times New Roman" w:cs="Times New Roman"/>
          <w:szCs w:val="24"/>
        </w:rPr>
        <w:t>ενισχύεται όχι μόνο η ομαλή κοινωνική έν</w:t>
      </w:r>
      <w:r w:rsidRPr="00EB0A8B">
        <w:rPr>
          <w:rFonts w:eastAsia="Times New Roman" w:cs="Times New Roman"/>
          <w:szCs w:val="24"/>
        </w:rPr>
        <w:t xml:space="preserve">ταξη των αλλοδαπών που διαμένουν στη χώρα </w:t>
      </w:r>
      <w:r>
        <w:rPr>
          <w:rFonts w:eastAsia="Times New Roman" w:cs="Times New Roman"/>
          <w:szCs w:val="24"/>
        </w:rPr>
        <w:t>μας</w:t>
      </w:r>
      <w:r w:rsidRPr="00EB0A8B">
        <w:rPr>
          <w:rFonts w:eastAsia="Times New Roman" w:cs="Times New Roman"/>
          <w:szCs w:val="24"/>
        </w:rPr>
        <w:t xml:space="preserve"> αλλά και το αθλητικό δυναμικό των ελληνικών </w:t>
      </w:r>
      <w:r>
        <w:rPr>
          <w:rFonts w:eastAsia="Times New Roman" w:cs="Times New Roman"/>
          <w:szCs w:val="24"/>
        </w:rPr>
        <w:t>σ</w:t>
      </w:r>
      <w:r w:rsidRPr="00EB0A8B">
        <w:rPr>
          <w:rFonts w:eastAsia="Times New Roman" w:cs="Times New Roman"/>
          <w:szCs w:val="24"/>
        </w:rPr>
        <w:t xml:space="preserve">ωματείων και </w:t>
      </w:r>
      <w:r>
        <w:rPr>
          <w:rFonts w:eastAsia="Times New Roman" w:cs="Times New Roman"/>
          <w:szCs w:val="24"/>
        </w:rPr>
        <w:t>του αθλητισμού εν γένει.</w:t>
      </w:r>
    </w:p>
    <w:p w14:paraId="4CC5BCB8"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 xml:space="preserve">Για </w:t>
      </w:r>
      <w:r>
        <w:rPr>
          <w:rFonts w:eastAsia="Times New Roman" w:cs="Times New Roman"/>
          <w:szCs w:val="24"/>
        </w:rPr>
        <w:t>εμάς,</w:t>
      </w:r>
      <w:r w:rsidRPr="00EB0A8B">
        <w:rPr>
          <w:rFonts w:eastAsia="Times New Roman" w:cs="Times New Roman"/>
          <w:szCs w:val="24"/>
        </w:rPr>
        <w:t xml:space="preserve"> κυρίες και κύριοι της Αντιπολίτευσης</w:t>
      </w:r>
      <w:r>
        <w:rPr>
          <w:rFonts w:eastAsia="Times New Roman" w:cs="Times New Roman"/>
          <w:szCs w:val="24"/>
        </w:rPr>
        <w:t>,</w:t>
      </w:r>
      <w:r w:rsidRPr="00EB0A8B">
        <w:rPr>
          <w:rFonts w:eastAsia="Times New Roman" w:cs="Times New Roman"/>
          <w:szCs w:val="24"/>
        </w:rPr>
        <w:t xml:space="preserve"> ο αθλητισμός θα πρέπει να ενώνει και όχι πλέον να μας χωρί</w:t>
      </w:r>
      <w:r>
        <w:rPr>
          <w:rFonts w:eastAsia="Times New Roman" w:cs="Times New Roman"/>
          <w:szCs w:val="24"/>
        </w:rPr>
        <w:t>ζ</w:t>
      </w:r>
      <w:r w:rsidRPr="00EB0A8B">
        <w:rPr>
          <w:rFonts w:eastAsia="Times New Roman" w:cs="Times New Roman"/>
          <w:szCs w:val="24"/>
        </w:rPr>
        <w:t>ει</w:t>
      </w:r>
      <w:r>
        <w:rPr>
          <w:rFonts w:eastAsia="Times New Roman" w:cs="Times New Roman"/>
          <w:szCs w:val="24"/>
        </w:rPr>
        <w:t xml:space="preserve">. </w:t>
      </w:r>
    </w:p>
    <w:p w14:paraId="4CC5BCB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CC5BCBA" w14:textId="77777777" w:rsidR="005D719C" w:rsidRDefault="00627F40">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4CC5BCBB" w14:textId="77777777" w:rsidR="005D719C" w:rsidRDefault="00627F40">
      <w:pPr>
        <w:spacing w:line="600" w:lineRule="auto"/>
        <w:ind w:firstLine="720"/>
        <w:jc w:val="both"/>
        <w:rPr>
          <w:rFonts w:eastAsia="Times New Roman" w:cs="Times New Roman"/>
          <w:szCs w:val="24"/>
        </w:rPr>
      </w:pPr>
      <w:r w:rsidRPr="00FA3D58">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CC5BCBC" w14:textId="77777777" w:rsidR="005D719C" w:rsidRDefault="00627F40">
      <w:pPr>
        <w:spacing w:line="600" w:lineRule="auto"/>
        <w:ind w:firstLine="720"/>
        <w:jc w:val="both"/>
        <w:rPr>
          <w:rFonts w:eastAsia="Times New Roman" w:cs="Times New Roman"/>
          <w:szCs w:val="24"/>
        </w:rPr>
      </w:pPr>
      <w:r w:rsidRPr="00EB0A8B">
        <w:rPr>
          <w:rFonts w:eastAsia="Times New Roman" w:cs="Times New Roman"/>
          <w:szCs w:val="24"/>
        </w:rPr>
        <w:t xml:space="preserve">Τώρα </w:t>
      </w:r>
      <w:r>
        <w:rPr>
          <w:rFonts w:eastAsia="Times New Roman" w:cs="Times New Roman"/>
          <w:szCs w:val="24"/>
        </w:rPr>
        <w:t>τον λόγο έχει ο κ. Καββαδάς.</w:t>
      </w:r>
    </w:p>
    <w:p w14:paraId="4CC5BCBD"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κυρία Πρόεδρε.</w:t>
      </w:r>
    </w:p>
    <w:p w14:paraId="4CC5BCB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Κύριοι </w:t>
      </w:r>
      <w:r w:rsidRPr="00EB0A8B">
        <w:rPr>
          <w:rFonts w:eastAsia="Times New Roman" w:cs="Times New Roman"/>
          <w:szCs w:val="24"/>
        </w:rPr>
        <w:t>Υπουργοί</w:t>
      </w:r>
      <w:r>
        <w:rPr>
          <w:rFonts w:eastAsia="Times New Roman" w:cs="Times New Roman"/>
          <w:szCs w:val="24"/>
        </w:rPr>
        <w:t xml:space="preserve">, κυρίες και κύριοι συνάδελφοι, </w:t>
      </w:r>
      <w:r w:rsidRPr="00EB0A8B">
        <w:rPr>
          <w:rFonts w:eastAsia="Times New Roman" w:cs="Times New Roman"/>
          <w:szCs w:val="24"/>
        </w:rPr>
        <w:t>σήμερα συζητάμε ένα νομοσχέ</w:t>
      </w:r>
      <w:r w:rsidRPr="00EB0A8B">
        <w:rPr>
          <w:rFonts w:eastAsia="Times New Roman" w:cs="Times New Roman"/>
          <w:szCs w:val="24"/>
        </w:rPr>
        <w:t xml:space="preserve">διο που αναμέναμε εδώ και τρία </w:t>
      </w:r>
      <w:r>
        <w:rPr>
          <w:rFonts w:eastAsia="Times New Roman" w:cs="Times New Roman"/>
          <w:szCs w:val="24"/>
        </w:rPr>
        <w:t>χρόνια, α</w:t>
      </w:r>
      <w:r w:rsidRPr="00EB0A8B">
        <w:rPr>
          <w:rFonts w:eastAsia="Times New Roman" w:cs="Times New Roman"/>
          <w:szCs w:val="24"/>
        </w:rPr>
        <w:t>κολουθώντας</w:t>
      </w:r>
      <w:r>
        <w:rPr>
          <w:rFonts w:eastAsia="Times New Roman" w:cs="Times New Roman"/>
          <w:szCs w:val="24"/>
        </w:rPr>
        <w:t xml:space="preserve"> τη χαρακτηριστική καθυστέρηση μ</w:t>
      </w:r>
      <w:r w:rsidRPr="00EB0A8B">
        <w:rPr>
          <w:rFonts w:eastAsia="Times New Roman" w:cs="Times New Roman"/>
          <w:szCs w:val="24"/>
        </w:rPr>
        <w:t>ε την οποία έρχονται όλα τα νομοσχέδια της Κυβέρνησης ΣΥΡΙΖΑ.</w:t>
      </w:r>
    </w:p>
    <w:p w14:paraId="4CC5BCB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Π</w:t>
      </w:r>
      <w:r w:rsidRPr="00E70104">
        <w:rPr>
          <w:rFonts w:eastAsia="Times New Roman"/>
          <w:color w:val="212121"/>
          <w:szCs w:val="24"/>
        </w:rPr>
        <w:t>εριμέναμε ότι μετά από αυτή τη</w:t>
      </w:r>
      <w:r>
        <w:rPr>
          <w:rFonts w:eastAsia="Times New Roman"/>
          <w:color w:val="212121"/>
          <w:szCs w:val="24"/>
        </w:rPr>
        <w:t xml:space="preserve"> μεγάλη καθυστέρηση</w:t>
      </w:r>
      <w:r>
        <w:rPr>
          <w:rFonts w:eastAsia="Times New Roman"/>
          <w:color w:val="212121"/>
          <w:szCs w:val="24"/>
        </w:rPr>
        <w:t>,</w:t>
      </w:r>
      <w:r>
        <w:rPr>
          <w:rFonts w:eastAsia="Times New Roman"/>
          <w:color w:val="212121"/>
          <w:szCs w:val="24"/>
        </w:rPr>
        <w:t xml:space="preserve"> η Κ</w:t>
      </w:r>
      <w:r w:rsidRPr="00E70104">
        <w:rPr>
          <w:rFonts w:eastAsia="Times New Roman"/>
          <w:color w:val="212121"/>
          <w:szCs w:val="24"/>
        </w:rPr>
        <w:t>υβέρνηση θα έφερ</w:t>
      </w:r>
      <w:r>
        <w:rPr>
          <w:rFonts w:eastAsia="Times New Roman"/>
          <w:color w:val="212121"/>
          <w:szCs w:val="24"/>
        </w:rPr>
        <w:t>ν</w:t>
      </w:r>
      <w:r w:rsidRPr="00E70104">
        <w:rPr>
          <w:rFonts w:eastAsia="Times New Roman"/>
          <w:color w:val="212121"/>
          <w:szCs w:val="24"/>
        </w:rPr>
        <w:t>ε προς συζήτηση το</w:t>
      </w:r>
      <w:r>
        <w:rPr>
          <w:rFonts w:eastAsia="Times New Roman"/>
          <w:color w:val="212121"/>
          <w:szCs w:val="24"/>
        </w:rPr>
        <w:t>ν</w:t>
      </w:r>
      <w:r w:rsidRPr="00E70104">
        <w:rPr>
          <w:rFonts w:eastAsia="Times New Roman"/>
          <w:color w:val="212121"/>
          <w:szCs w:val="24"/>
        </w:rPr>
        <w:t xml:space="preserve"> νέο αθλητικό νόμο</w:t>
      </w:r>
      <w:r>
        <w:rPr>
          <w:rFonts w:eastAsia="Times New Roman"/>
          <w:color w:val="212121"/>
          <w:szCs w:val="24"/>
        </w:rPr>
        <w:t xml:space="preserve">. </w:t>
      </w:r>
      <w:r>
        <w:rPr>
          <w:rFonts w:eastAsia="Times New Roman"/>
          <w:color w:val="212121"/>
          <w:szCs w:val="24"/>
        </w:rPr>
        <w:t>Τ</w:t>
      </w:r>
      <w:r w:rsidRPr="00E70104">
        <w:rPr>
          <w:rFonts w:eastAsia="Times New Roman"/>
          <w:color w:val="212121"/>
          <w:szCs w:val="24"/>
        </w:rPr>
        <w:t>ο συγκεκριμένο νομοσχέδιο</w:t>
      </w:r>
      <w:r>
        <w:rPr>
          <w:rFonts w:eastAsia="Times New Roman"/>
          <w:color w:val="212121"/>
          <w:szCs w:val="24"/>
        </w:rPr>
        <w:t>,</w:t>
      </w:r>
      <w:r w:rsidRPr="00E70104">
        <w:rPr>
          <w:rFonts w:eastAsia="Times New Roman"/>
          <w:color w:val="212121"/>
          <w:szCs w:val="24"/>
        </w:rPr>
        <w:t xml:space="preserve"> βέβαια</w:t>
      </w:r>
      <w:r>
        <w:rPr>
          <w:rFonts w:eastAsia="Times New Roman"/>
          <w:color w:val="212121"/>
          <w:szCs w:val="24"/>
        </w:rPr>
        <w:t>, δεν είναι ο νέος α</w:t>
      </w:r>
      <w:r w:rsidRPr="00E70104">
        <w:rPr>
          <w:rFonts w:eastAsia="Times New Roman"/>
          <w:color w:val="212121"/>
          <w:szCs w:val="24"/>
        </w:rPr>
        <w:t>θλητικός νόμος</w:t>
      </w:r>
      <w:r>
        <w:rPr>
          <w:rFonts w:eastAsia="Times New Roman"/>
          <w:color w:val="212121"/>
          <w:szCs w:val="24"/>
        </w:rPr>
        <w:t>, είναι απλά μι</w:t>
      </w:r>
      <w:r w:rsidRPr="00E70104">
        <w:rPr>
          <w:rFonts w:eastAsia="Times New Roman"/>
          <w:color w:val="212121"/>
          <w:szCs w:val="24"/>
        </w:rPr>
        <w:t>α ακόμα συρραφή τακτοποιήσεων και φωτογραφικών διατάξεων</w:t>
      </w:r>
      <w:r>
        <w:rPr>
          <w:rFonts w:eastAsia="Times New Roman"/>
          <w:color w:val="212121"/>
          <w:szCs w:val="24"/>
        </w:rPr>
        <w:t xml:space="preserve">. </w:t>
      </w:r>
    </w:p>
    <w:p w14:paraId="4CC5BCC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E70104">
        <w:rPr>
          <w:rFonts w:eastAsia="Times New Roman"/>
          <w:color w:val="212121"/>
          <w:szCs w:val="24"/>
        </w:rPr>
        <w:t>ο συνηθίζετε αυτό τώρα τελευταία</w:t>
      </w:r>
      <w:r>
        <w:rPr>
          <w:rFonts w:eastAsia="Times New Roman"/>
          <w:color w:val="212121"/>
          <w:szCs w:val="24"/>
        </w:rPr>
        <w:t xml:space="preserve">, </w:t>
      </w:r>
      <w:r w:rsidRPr="00E70104">
        <w:rPr>
          <w:rFonts w:eastAsia="Times New Roman"/>
          <w:color w:val="212121"/>
          <w:szCs w:val="24"/>
        </w:rPr>
        <w:t>κύριοι τη</w:t>
      </w:r>
      <w:r>
        <w:rPr>
          <w:rFonts w:eastAsia="Times New Roman"/>
          <w:color w:val="212121"/>
          <w:szCs w:val="24"/>
        </w:rPr>
        <w:t>ς Κ</w:t>
      </w:r>
      <w:r w:rsidRPr="00E70104">
        <w:rPr>
          <w:rFonts w:eastAsia="Times New Roman"/>
          <w:color w:val="212121"/>
          <w:szCs w:val="24"/>
        </w:rPr>
        <w:t>υβέρνησης</w:t>
      </w:r>
      <w:r>
        <w:rPr>
          <w:rFonts w:eastAsia="Times New Roman"/>
          <w:color w:val="212121"/>
          <w:szCs w:val="24"/>
        </w:rPr>
        <w:t>,</w:t>
      </w:r>
      <w:r w:rsidRPr="00E70104">
        <w:rPr>
          <w:rFonts w:eastAsia="Times New Roman"/>
          <w:color w:val="212121"/>
          <w:szCs w:val="24"/>
        </w:rPr>
        <w:t xml:space="preserve"> τώρα που πλέ</w:t>
      </w:r>
      <w:r>
        <w:rPr>
          <w:rFonts w:eastAsia="Times New Roman"/>
          <w:color w:val="212121"/>
          <w:szCs w:val="24"/>
        </w:rPr>
        <w:t>ον έρχονται οι εκλογές και που π</w:t>
      </w:r>
      <w:r w:rsidRPr="00E70104">
        <w:rPr>
          <w:rFonts w:eastAsia="Times New Roman"/>
          <w:color w:val="212121"/>
          <w:szCs w:val="24"/>
        </w:rPr>
        <w:t xml:space="preserve">ολύ σύντομα </w:t>
      </w:r>
      <w:r w:rsidRPr="00E70104">
        <w:rPr>
          <w:rFonts w:eastAsia="Times New Roman"/>
          <w:color w:val="212121"/>
          <w:szCs w:val="24"/>
        </w:rPr>
        <w:t xml:space="preserve">θα βρίσκεστε εκλογικά εκεί από όπου </w:t>
      </w:r>
      <w:r>
        <w:rPr>
          <w:rFonts w:eastAsia="Times New Roman"/>
          <w:color w:val="212121"/>
          <w:szCs w:val="24"/>
        </w:rPr>
        <w:t>ξεκινήσατε,</w:t>
      </w:r>
      <w:r w:rsidRPr="00E70104">
        <w:rPr>
          <w:rFonts w:eastAsia="Times New Roman"/>
          <w:color w:val="212121"/>
          <w:szCs w:val="24"/>
        </w:rPr>
        <w:t xml:space="preserve"> να </w:t>
      </w:r>
      <w:r>
        <w:rPr>
          <w:rFonts w:eastAsia="Times New Roman"/>
          <w:color w:val="212121"/>
          <w:szCs w:val="24"/>
        </w:rPr>
        <w:t xml:space="preserve">φέρνετε </w:t>
      </w:r>
      <w:r w:rsidRPr="00E70104">
        <w:rPr>
          <w:rFonts w:eastAsia="Times New Roman"/>
          <w:color w:val="212121"/>
          <w:szCs w:val="24"/>
        </w:rPr>
        <w:t xml:space="preserve">στη </w:t>
      </w:r>
      <w:r w:rsidRPr="00E70104">
        <w:rPr>
          <w:rFonts w:eastAsia="Times New Roman"/>
          <w:color w:val="212121"/>
          <w:szCs w:val="24"/>
        </w:rPr>
        <w:lastRenderedPageBreak/>
        <w:t>Βουλή νομοσχέδια που δεν έχουν κα</w:t>
      </w:r>
      <w:r>
        <w:rPr>
          <w:rFonts w:eastAsia="Times New Roman"/>
          <w:color w:val="212121"/>
          <w:szCs w:val="24"/>
        </w:rPr>
        <w:t>μ</w:t>
      </w:r>
      <w:r w:rsidRPr="00E70104">
        <w:rPr>
          <w:rFonts w:eastAsia="Times New Roman"/>
          <w:color w:val="212121"/>
          <w:szCs w:val="24"/>
        </w:rPr>
        <w:t>μία ενιαία δομή</w:t>
      </w:r>
      <w:r>
        <w:rPr>
          <w:rFonts w:eastAsia="Times New Roman"/>
          <w:color w:val="212121"/>
          <w:szCs w:val="24"/>
        </w:rPr>
        <w:t>,</w:t>
      </w:r>
      <w:r w:rsidRPr="00E70104">
        <w:rPr>
          <w:rFonts w:eastAsia="Times New Roman"/>
          <w:color w:val="212121"/>
          <w:szCs w:val="24"/>
        </w:rPr>
        <w:t xml:space="preserve"> είναι</w:t>
      </w:r>
      <w:r>
        <w:rPr>
          <w:rFonts w:eastAsia="Times New Roman"/>
          <w:color w:val="212121"/>
          <w:szCs w:val="24"/>
        </w:rPr>
        <w:t xml:space="preserve"> κακογραμμένα και κλείνουν άρον </w:t>
      </w:r>
      <w:r w:rsidRPr="00E70104">
        <w:rPr>
          <w:rFonts w:eastAsia="Times New Roman"/>
          <w:color w:val="212121"/>
          <w:szCs w:val="24"/>
        </w:rPr>
        <w:t>άρον ρουσφετολογικές και άλλες υποθέσεις</w:t>
      </w:r>
      <w:r>
        <w:rPr>
          <w:rFonts w:eastAsia="Times New Roman"/>
          <w:color w:val="212121"/>
          <w:szCs w:val="24"/>
        </w:rPr>
        <w:t xml:space="preserve">. </w:t>
      </w:r>
    </w:p>
    <w:p w14:paraId="4CC5BCC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Και τυχαίνει, </w:t>
      </w:r>
      <w:r w:rsidRPr="00E70104">
        <w:rPr>
          <w:rFonts w:eastAsia="Times New Roman"/>
          <w:color w:val="212121"/>
          <w:szCs w:val="24"/>
        </w:rPr>
        <w:t>κυρίες και κύριοι συνάδελφοι</w:t>
      </w:r>
      <w:r>
        <w:rPr>
          <w:rFonts w:eastAsia="Times New Roman"/>
          <w:color w:val="212121"/>
          <w:szCs w:val="24"/>
        </w:rPr>
        <w:t xml:space="preserve">, </w:t>
      </w:r>
      <w:r w:rsidRPr="00E70104">
        <w:rPr>
          <w:rFonts w:eastAsia="Times New Roman"/>
          <w:color w:val="212121"/>
          <w:szCs w:val="24"/>
        </w:rPr>
        <w:t>να συζη</w:t>
      </w:r>
      <w:r>
        <w:rPr>
          <w:rFonts w:eastAsia="Times New Roman"/>
          <w:color w:val="212121"/>
          <w:szCs w:val="24"/>
        </w:rPr>
        <w:t>τάμε σήμερα</w:t>
      </w:r>
      <w:r>
        <w:rPr>
          <w:rFonts w:eastAsia="Times New Roman"/>
          <w:color w:val="212121"/>
          <w:szCs w:val="24"/>
        </w:rPr>
        <w:t xml:space="preserve"> ένα νομοσχέδιο του Υπουργείου Πολιτισμού και Α</w:t>
      </w:r>
      <w:r w:rsidRPr="00E70104">
        <w:rPr>
          <w:rFonts w:eastAsia="Times New Roman"/>
          <w:color w:val="212121"/>
          <w:szCs w:val="24"/>
        </w:rPr>
        <w:t xml:space="preserve">θλητισμού έπειτα από τα σοκαριστικά περιστατικά βίας </w:t>
      </w:r>
      <w:r>
        <w:rPr>
          <w:rFonts w:eastAsia="Times New Roman"/>
          <w:color w:val="212121"/>
          <w:szCs w:val="24"/>
        </w:rPr>
        <w:t xml:space="preserve">του περασμένου Σαββατοκύριακου </w:t>
      </w:r>
      <w:r w:rsidRPr="00E70104">
        <w:rPr>
          <w:rFonts w:eastAsia="Times New Roman"/>
          <w:color w:val="212121"/>
          <w:szCs w:val="24"/>
        </w:rPr>
        <w:t>σε πολλούς αθλητικούς χώρους</w:t>
      </w:r>
      <w:r>
        <w:rPr>
          <w:rFonts w:eastAsia="Times New Roman"/>
          <w:color w:val="212121"/>
          <w:szCs w:val="24"/>
        </w:rPr>
        <w:t>. Ε</w:t>
      </w:r>
      <w:r w:rsidRPr="00E70104">
        <w:rPr>
          <w:rFonts w:eastAsia="Times New Roman"/>
          <w:color w:val="212121"/>
          <w:szCs w:val="24"/>
        </w:rPr>
        <w:t xml:space="preserve">ίχαμε σφοδρές συμπλοκές οπαδών στη Νίκαια σε ποδοσφαιρικό αγώνα </w:t>
      </w:r>
      <w:r>
        <w:rPr>
          <w:rFonts w:eastAsia="Times New Roman"/>
          <w:color w:val="212121"/>
          <w:szCs w:val="24"/>
        </w:rPr>
        <w:t>Γ΄ Εθνικής Κ</w:t>
      </w:r>
      <w:r w:rsidRPr="00E70104">
        <w:rPr>
          <w:rFonts w:eastAsia="Times New Roman"/>
          <w:color w:val="212121"/>
          <w:szCs w:val="24"/>
        </w:rPr>
        <w:t>ατηγορίας</w:t>
      </w:r>
      <w:r>
        <w:rPr>
          <w:rFonts w:eastAsia="Times New Roman"/>
          <w:color w:val="212121"/>
          <w:szCs w:val="24"/>
        </w:rPr>
        <w:t>,</w:t>
      </w:r>
      <w:r w:rsidRPr="00E70104">
        <w:rPr>
          <w:rFonts w:eastAsia="Times New Roman"/>
          <w:color w:val="212121"/>
          <w:szCs w:val="24"/>
        </w:rPr>
        <w:t xml:space="preserve"> συμπλοκ</w:t>
      </w:r>
      <w:r w:rsidRPr="00E70104">
        <w:rPr>
          <w:rFonts w:eastAsia="Times New Roman"/>
          <w:color w:val="212121"/>
          <w:szCs w:val="24"/>
        </w:rPr>
        <w:t xml:space="preserve">ές στο </w:t>
      </w:r>
      <w:r>
        <w:rPr>
          <w:rFonts w:eastAsia="Times New Roman"/>
          <w:color w:val="212121"/>
          <w:szCs w:val="24"/>
        </w:rPr>
        <w:t>«Π</w:t>
      </w:r>
      <w:r w:rsidRPr="00E70104">
        <w:rPr>
          <w:rFonts w:eastAsia="Times New Roman"/>
          <w:color w:val="212121"/>
          <w:szCs w:val="24"/>
        </w:rPr>
        <w:t>απαστράτειο</w:t>
      </w:r>
      <w:r>
        <w:rPr>
          <w:rFonts w:eastAsia="Times New Roman"/>
          <w:color w:val="212121"/>
          <w:szCs w:val="24"/>
        </w:rPr>
        <w:t xml:space="preserve">» </w:t>
      </w:r>
      <w:r w:rsidRPr="00E70104">
        <w:rPr>
          <w:rFonts w:eastAsia="Times New Roman"/>
          <w:color w:val="212121"/>
          <w:szCs w:val="24"/>
        </w:rPr>
        <w:t>σε αγώνα πόλο γυναικών και συμπλοκές στο Αιγάλεω σε αγώνα μπάσκετ το</w:t>
      </w:r>
      <w:r>
        <w:rPr>
          <w:rFonts w:eastAsia="Times New Roman"/>
          <w:color w:val="212121"/>
          <w:szCs w:val="24"/>
        </w:rPr>
        <w:t>υ πρωταθλήματος της Α2 Εθνικής Κ</w:t>
      </w:r>
      <w:r w:rsidRPr="00E70104">
        <w:rPr>
          <w:rFonts w:eastAsia="Times New Roman"/>
          <w:color w:val="212121"/>
          <w:szCs w:val="24"/>
        </w:rPr>
        <w:t>ατηγορίας</w:t>
      </w:r>
      <w:r>
        <w:rPr>
          <w:rFonts w:eastAsia="Times New Roman"/>
          <w:color w:val="212121"/>
          <w:szCs w:val="24"/>
        </w:rPr>
        <w:t>. Μιλάμε</w:t>
      </w:r>
      <w:r>
        <w:rPr>
          <w:rFonts w:eastAsia="Times New Roman"/>
          <w:color w:val="212121"/>
          <w:szCs w:val="24"/>
        </w:rPr>
        <w:t>,</w:t>
      </w:r>
      <w:r>
        <w:rPr>
          <w:rFonts w:eastAsia="Times New Roman"/>
          <w:color w:val="212121"/>
          <w:szCs w:val="24"/>
        </w:rPr>
        <w:t xml:space="preserve"> δηλαδή</w:t>
      </w:r>
      <w:r>
        <w:rPr>
          <w:rFonts w:eastAsia="Times New Roman"/>
          <w:color w:val="212121"/>
          <w:szCs w:val="24"/>
        </w:rPr>
        <w:t>,</w:t>
      </w:r>
      <w:r>
        <w:rPr>
          <w:rFonts w:eastAsia="Times New Roman"/>
          <w:color w:val="212121"/>
          <w:szCs w:val="24"/>
        </w:rPr>
        <w:t xml:space="preserve"> για μι</w:t>
      </w:r>
      <w:r w:rsidRPr="00E70104">
        <w:rPr>
          <w:rFonts w:eastAsia="Times New Roman"/>
          <w:color w:val="212121"/>
          <w:szCs w:val="24"/>
        </w:rPr>
        <w:t>α γενικε</w:t>
      </w:r>
      <w:r>
        <w:rPr>
          <w:rFonts w:eastAsia="Times New Roman"/>
          <w:color w:val="212121"/>
          <w:szCs w:val="24"/>
        </w:rPr>
        <w:t>υμένη κατάσταση η οποία ολοένα κ</w:t>
      </w:r>
      <w:r w:rsidRPr="00E70104">
        <w:rPr>
          <w:rFonts w:eastAsia="Times New Roman"/>
          <w:color w:val="212121"/>
          <w:szCs w:val="24"/>
        </w:rPr>
        <w:t>αι χειροτερεύει</w:t>
      </w:r>
      <w:r>
        <w:rPr>
          <w:rFonts w:eastAsia="Times New Roman"/>
          <w:color w:val="212121"/>
          <w:szCs w:val="24"/>
        </w:rPr>
        <w:t>, ενώ η</w:t>
      </w:r>
      <w:r w:rsidRPr="00E70104">
        <w:rPr>
          <w:rFonts w:eastAsia="Times New Roman"/>
          <w:color w:val="212121"/>
          <w:szCs w:val="24"/>
        </w:rPr>
        <w:t xml:space="preserve"> πολιτεία απουσιάζει</w:t>
      </w:r>
      <w:r>
        <w:rPr>
          <w:rFonts w:eastAsia="Times New Roman"/>
          <w:color w:val="212121"/>
          <w:szCs w:val="24"/>
        </w:rPr>
        <w:t>.</w:t>
      </w:r>
    </w:p>
    <w:p w14:paraId="4CC5BCC2" w14:textId="77777777" w:rsidR="005D719C" w:rsidRDefault="00627F40">
      <w:pPr>
        <w:spacing w:line="600" w:lineRule="auto"/>
        <w:ind w:firstLine="720"/>
        <w:jc w:val="both"/>
        <w:rPr>
          <w:rFonts w:eastAsia="Times New Roman"/>
          <w:color w:val="212121"/>
          <w:szCs w:val="24"/>
        </w:rPr>
      </w:pPr>
      <w:r w:rsidRPr="00E70104">
        <w:rPr>
          <w:rFonts w:eastAsia="Times New Roman"/>
          <w:color w:val="212121"/>
          <w:szCs w:val="24"/>
        </w:rPr>
        <w:t>Και βέβαια</w:t>
      </w:r>
      <w:r>
        <w:rPr>
          <w:rFonts w:eastAsia="Times New Roman"/>
          <w:color w:val="212121"/>
          <w:szCs w:val="24"/>
        </w:rPr>
        <w:t>,</w:t>
      </w:r>
      <w:r w:rsidRPr="00E70104">
        <w:rPr>
          <w:rFonts w:eastAsia="Times New Roman"/>
          <w:color w:val="212121"/>
          <w:szCs w:val="24"/>
        </w:rPr>
        <w:t xml:space="preserve"> δεν ξ</w:t>
      </w:r>
      <w:r w:rsidRPr="00E70104">
        <w:rPr>
          <w:rFonts w:eastAsia="Times New Roman"/>
          <w:color w:val="212121"/>
          <w:szCs w:val="24"/>
        </w:rPr>
        <w:t>εχωρίζουμε αυτά τα περιστατικά από το γενικότερο</w:t>
      </w:r>
      <w:r>
        <w:rPr>
          <w:rFonts w:eastAsia="Times New Roman"/>
          <w:color w:val="212121"/>
          <w:szCs w:val="24"/>
        </w:rPr>
        <w:t xml:space="preserve"> κλίμα ανομίας που υπάρχει στη χ</w:t>
      </w:r>
      <w:r w:rsidRPr="00E70104">
        <w:rPr>
          <w:rFonts w:eastAsia="Times New Roman"/>
          <w:color w:val="212121"/>
          <w:szCs w:val="24"/>
        </w:rPr>
        <w:t xml:space="preserve">ώρα και την οποία </w:t>
      </w:r>
      <w:r>
        <w:rPr>
          <w:rFonts w:eastAsia="Times New Roman"/>
          <w:color w:val="212121"/>
          <w:szCs w:val="24"/>
        </w:rPr>
        <w:t>η Κυβέρνησή σας</w:t>
      </w:r>
      <w:r w:rsidRPr="00E70104">
        <w:rPr>
          <w:rFonts w:eastAsia="Times New Roman"/>
          <w:color w:val="212121"/>
          <w:szCs w:val="24"/>
        </w:rPr>
        <w:t xml:space="preserve"> ανέχεται</w:t>
      </w:r>
      <w:r>
        <w:rPr>
          <w:rFonts w:eastAsia="Times New Roman"/>
          <w:color w:val="212121"/>
          <w:szCs w:val="24"/>
        </w:rPr>
        <w:t>. Ό</w:t>
      </w:r>
      <w:r w:rsidRPr="00E70104">
        <w:rPr>
          <w:rFonts w:eastAsia="Times New Roman"/>
          <w:color w:val="212121"/>
          <w:szCs w:val="24"/>
        </w:rPr>
        <w:t>ταν σε καθημερινή βάση ομάδες ανθρώπων</w:t>
      </w:r>
      <w:r>
        <w:rPr>
          <w:rFonts w:eastAsia="Times New Roman"/>
          <w:color w:val="212121"/>
          <w:szCs w:val="24"/>
        </w:rPr>
        <w:t>, οι κάθε λογής «Ρ</w:t>
      </w:r>
      <w:r w:rsidRPr="00E70104">
        <w:rPr>
          <w:rFonts w:eastAsia="Times New Roman"/>
          <w:color w:val="212121"/>
          <w:szCs w:val="24"/>
        </w:rPr>
        <w:t>ουβίκωνες</w:t>
      </w:r>
      <w:r>
        <w:rPr>
          <w:rFonts w:eastAsia="Times New Roman"/>
          <w:color w:val="212121"/>
          <w:szCs w:val="24"/>
        </w:rPr>
        <w:t>»</w:t>
      </w:r>
      <w:r>
        <w:rPr>
          <w:rFonts w:eastAsia="Times New Roman"/>
          <w:color w:val="212121"/>
          <w:szCs w:val="24"/>
        </w:rPr>
        <w:t>,</w:t>
      </w:r>
      <w:r w:rsidRPr="00E70104">
        <w:rPr>
          <w:rFonts w:eastAsia="Times New Roman"/>
          <w:color w:val="212121"/>
          <w:szCs w:val="24"/>
        </w:rPr>
        <w:t xml:space="preserve"> αυτής της χώρας μπορούν να μπαίνουν οπουδήποτε και να τα σπάνε </w:t>
      </w:r>
      <w:r w:rsidRPr="00E70104">
        <w:rPr>
          <w:rFonts w:eastAsia="Times New Roman"/>
          <w:color w:val="212121"/>
          <w:szCs w:val="24"/>
        </w:rPr>
        <w:t>ανενόχλητοι</w:t>
      </w:r>
      <w:r>
        <w:rPr>
          <w:rFonts w:eastAsia="Times New Roman"/>
          <w:color w:val="212121"/>
          <w:szCs w:val="24"/>
        </w:rPr>
        <w:t>,</w:t>
      </w:r>
      <w:r w:rsidRPr="00E70104">
        <w:rPr>
          <w:rFonts w:eastAsia="Times New Roman"/>
          <w:color w:val="212121"/>
          <w:szCs w:val="24"/>
        </w:rPr>
        <w:t xml:space="preserve"> τότε το φαινόμενο της βίας επεκτείνεται και μεγαλώνει</w:t>
      </w:r>
      <w:r>
        <w:rPr>
          <w:rFonts w:eastAsia="Times New Roman"/>
          <w:color w:val="212121"/>
          <w:szCs w:val="24"/>
        </w:rPr>
        <w:t>.</w:t>
      </w:r>
    </w:p>
    <w:p w14:paraId="4CC5BCC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Θ</w:t>
      </w:r>
      <w:r w:rsidRPr="00E70104">
        <w:rPr>
          <w:rFonts w:eastAsia="Times New Roman"/>
          <w:color w:val="212121"/>
          <w:szCs w:val="24"/>
        </w:rPr>
        <w:t>α ξεκινήσω</w:t>
      </w:r>
      <w:r>
        <w:rPr>
          <w:rFonts w:eastAsia="Times New Roman"/>
          <w:color w:val="212121"/>
          <w:szCs w:val="24"/>
        </w:rPr>
        <w:t>,</w:t>
      </w:r>
      <w:r w:rsidRPr="00E70104">
        <w:rPr>
          <w:rFonts w:eastAsia="Times New Roman"/>
          <w:color w:val="212121"/>
          <w:szCs w:val="24"/>
        </w:rPr>
        <w:t xml:space="preserve"> λοιπόν</w:t>
      </w:r>
      <w:r>
        <w:rPr>
          <w:rFonts w:eastAsia="Times New Roman"/>
          <w:color w:val="212121"/>
          <w:szCs w:val="24"/>
        </w:rPr>
        <w:t xml:space="preserve">, την κριτική μου επί </w:t>
      </w:r>
      <w:r w:rsidRPr="00E70104">
        <w:rPr>
          <w:rFonts w:eastAsia="Times New Roman"/>
          <w:color w:val="212121"/>
          <w:szCs w:val="24"/>
        </w:rPr>
        <w:t>του συγκεκριμένου νομοσχεδίου από τα άρθρα που αφορούν τη βία</w:t>
      </w:r>
      <w:r>
        <w:rPr>
          <w:rFonts w:eastAsia="Times New Roman"/>
          <w:color w:val="212121"/>
          <w:szCs w:val="24"/>
        </w:rPr>
        <w:t xml:space="preserve">, </w:t>
      </w:r>
      <w:r w:rsidRPr="00E70104">
        <w:rPr>
          <w:rFonts w:eastAsia="Times New Roman"/>
          <w:color w:val="212121"/>
          <w:szCs w:val="24"/>
        </w:rPr>
        <w:t>γιατί θεωρώ ότι είναι μία από τις μεγαλύτερες σημερινές προκλή</w:t>
      </w:r>
      <w:r>
        <w:rPr>
          <w:rFonts w:eastAsia="Times New Roman"/>
          <w:color w:val="212121"/>
          <w:szCs w:val="24"/>
        </w:rPr>
        <w:t>σεις</w:t>
      </w:r>
      <w:r>
        <w:rPr>
          <w:rFonts w:eastAsia="Times New Roman"/>
          <w:color w:val="212121"/>
          <w:szCs w:val="24"/>
        </w:rPr>
        <w:t>,</w:t>
      </w:r>
      <w:r>
        <w:rPr>
          <w:rFonts w:eastAsia="Times New Roman"/>
          <w:color w:val="212121"/>
          <w:szCs w:val="24"/>
        </w:rPr>
        <w:t xml:space="preserve"> που έχει να αντιμετωπίσει η π</w:t>
      </w:r>
      <w:r w:rsidRPr="00E70104">
        <w:rPr>
          <w:rFonts w:eastAsia="Times New Roman"/>
          <w:color w:val="212121"/>
          <w:szCs w:val="24"/>
        </w:rPr>
        <w:t>ολιτεία σε όλες τις αθλητικές διοργανώσεις</w:t>
      </w:r>
      <w:r>
        <w:rPr>
          <w:rFonts w:eastAsia="Times New Roman"/>
          <w:color w:val="212121"/>
          <w:szCs w:val="24"/>
        </w:rPr>
        <w:t>.</w:t>
      </w:r>
    </w:p>
    <w:p w14:paraId="4CC5BCC4" w14:textId="77777777" w:rsidR="005D719C" w:rsidRDefault="00627F40">
      <w:pPr>
        <w:spacing w:line="600" w:lineRule="auto"/>
        <w:ind w:firstLine="720"/>
        <w:jc w:val="both"/>
        <w:rPr>
          <w:rFonts w:eastAsia="Times New Roman"/>
          <w:color w:val="212121"/>
          <w:szCs w:val="24"/>
        </w:rPr>
      </w:pPr>
      <w:r w:rsidRPr="00E70104">
        <w:rPr>
          <w:rFonts w:eastAsia="Times New Roman"/>
          <w:color w:val="212121"/>
          <w:szCs w:val="24"/>
        </w:rPr>
        <w:t>Κύριε Υπουργέ</w:t>
      </w:r>
      <w:r>
        <w:rPr>
          <w:rFonts w:eastAsia="Times New Roman"/>
          <w:color w:val="212121"/>
          <w:szCs w:val="24"/>
        </w:rPr>
        <w:t>,</w:t>
      </w:r>
      <w:r w:rsidRPr="00E70104">
        <w:rPr>
          <w:rFonts w:eastAsia="Times New Roman"/>
          <w:color w:val="212121"/>
          <w:szCs w:val="24"/>
        </w:rPr>
        <w:t xml:space="preserve"> η απόφασή σας να διαγράψετε πρόστιμα τα οποία είχαν επιβληθεί σε συλλόγους πριν </w:t>
      </w:r>
      <w:r>
        <w:rPr>
          <w:rFonts w:eastAsia="Times New Roman"/>
          <w:color w:val="212121"/>
          <w:szCs w:val="24"/>
        </w:rPr>
        <w:t xml:space="preserve">από </w:t>
      </w:r>
      <w:r w:rsidRPr="00E70104">
        <w:rPr>
          <w:rFonts w:eastAsia="Times New Roman"/>
          <w:color w:val="212121"/>
          <w:szCs w:val="24"/>
        </w:rPr>
        <w:t>ένα</w:t>
      </w:r>
      <w:r>
        <w:rPr>
          <w:rFonts w:eastAsia="Times New Roman"/>
          <w:color w:val="212121"/>
          <w:szCs w:val="24"/>
        </w:rPr>
        <w:t>ν</w:t>
      </w:r>
      <w:r w:rsidRPr="00E70104">
        <w:rPr>
          <w:rFonts w:eastAsia="Times New Roman"/>
          <w:color w:val="212121"/>
          <w:szCs w:val="24"/>
        </w:rPr>
        <w:t xml:space="preserve"> χρόνο </w:t>
      </w:r>
      <w:r>
        <w:rPr>
          <w:rFonts w:eastAsia="Times New Roman"/>
          <w:color w:val="212121"/>
          <w:szCs w:val="24"/>
        </w:rPr>
        <w:t>στις 20</w:t>
      </w:r>
      <w:r>
        <w:rPr>
          <w:rFonts w:eastAsia="Times New Roman"/>
          <w:color w:val="212121"/>
          <w:szCs w:val="24"/>
        </w:rPr>
        <w:t>-</w:t>
      </w:r>
      <w:r>
        <w:rPr>
          <w:rFonts w:eastAsia="Times New Roman"/>
          <w:color w:val="212121"/>
          <w:szCs w:val="24"/>
        </w:rPr>
        <w:t>11</w:t>
      </w:r>
      <w:r>
        <w:rPr>
          <w:rFonts w:eastAsia="Times New Roman"/>
          <w:color w:val="212121"/>
          <w:szCs w:val="24"/>
        </w:rPr>
        <w:t>-</w:t>
      </w:r>
      <w:r w:rsidRPr="00E70104">
        <w:rPr>
          <w:rFonts w:eastAsia="Times New Roman"/>
          <w:color w:val="212121"/>
          <w:szCs w:val="24"/>
        </w:rPr>
        <w:t xml:space="preserve">2017 </w:t>
      </w:r>
      <w:r>
        <w:rPr>
          <w:rFonts w:eastAsia="Times New Roman"/>
          <w:color w:val="212121"/>
          <w:szCs w:val="24"/>
        </w:rPr>
        <w:t xml:space="preserve">–απόφασή σας είναι αυτή- </w:t>
      </w:r>
      <w:r w:rsidRPr="00E70104">
        <w:rPr>
          <w:rFonts w:eastAsia="Times New Roman"/>
          <w:color w:val="212121"/>
          <w:szCs w:val="24"/>
        </w:rPr>
        <w:t>σε ομάδες βόλεϊ έπειτα από σοβα</w:t>
      </w:r>
      <w:r w:rsidRPr="00E70104">
        <w:rPr>
          <w:rFonts w:eastAsia="Times New Roman"/>
          <w:color w:val="212121"/>
          <w:szCs w:val="24"/>
        </w:rPr>
        <w:t>ρά επεισόδια</w:t>
      </w:r>
      <w:r>
        <w:rPr>
          <w:rFonts w:eastAsia="Times New Roman"/>
          <w:color w:val="212121"/>
          <w:szCs w:val="24"/>
        </w:rPr>
        <w:t>,</w:t>
      </w:r>
      <w:r w:rsidRPr="00E70104">
        <w:rPr>
          <w:rFonts w:eastAsia="Times New Roman"/>
          <w:color w:val="212121"/>
          <w:szCs w:val="24"/>
        </w:rPr>
        <w:t xml:space="preserve"> ήταν σίγουρα </w:t>
      </w:r>
      <w:r>
        <w:rPr>
          <w:rFonts w:eastAsia="Times New Roman"/>
          <w:color w:val="212121"/>
          <w:szCs w:val="24"/>
        </w:rPr>
        <w:t>λανθασμένη κ</w:t>
      </w:r>
      <w:r w:rsidRPr="00E70104">
        <w:rPr>
          <w:rFonts w:eastAsia="Times New Roman"/>
          <w:color w:val="212121"/>
          <w:szCs w:val="24"/>
        </w:rPr>
        <w:t>αι σίγουρα δεν δίνει το σωστό μήνυμα</w:t>
      </w:r>
      <w:r>
        <w:rPr>
          <w:rFonts w:eastAsia="Times New Roman"/>
          <w:color w:val="212121"/>
          <w:szCs w:val="24"/>
        </w:rPr>
        <w:t>.</w:t>
      </w:r>
    </w:p>
    <w:p w14:paraId="4CC5BCC5" w14:textId="77777777" w:rsidR="005D719C" w:rsidRDefault="00627F40">
      <w:pPr>
        <w:spacing w:line="600" w:lineRule="auto"/>
        <w:ind w:firstLine="720"/>
        <w:jc w:val="both"/>
        <w:rPr>
          <w:rFonts w:eastAsia="Times New Roman"/>
          <w:color w:val="212121"/>
          <w:szCs w:val="24"/>
        </w:rPr>
      </w:pPr>
      <w:r w:rsidRPr="00E70104">
        <w:rPr>
          <w:rFonts w:eastAsia="Times New Roman"/>
          <w:color w:val="212121"/>
          <w:szCs w:val="24"/>
        </w:rPr>
        <w:t xml:space="preserve">Βεβαίως τα άρθρα που προβλέπουν περιοριστικούς όρους σε όσους κατηγορούνται για αδικήματα άσκησης βίας στο πλαίσιο αθλητικών δραστηριοτήτων είναι προς τη σωστή κατεύθυνση και για </w:t>
      </w:r>
      <w:r w:rsidRPr="00E70104">
        <w:rPr>
          <w:rFonts w:eastAsia="Times New Roman"/>
          <w:color w:val="212121"/>
          <w:szCs w:val="24"/>
        </w:rPr>
        <w:t>αυτό τα υποστηρίζουμε</w:t>
      </w:r>
      <w:r>
        <w:rPr>
          <w:rFonts w:eastAsia="Times New Roman"/>
          <w:color w:val="212121"/>
          <w:szCs w:val="24"/>
        </w:rPr>
        <w:t>. Όμως</w:t>
      </w:r>
      <w:r w:rsidRPr="00E70104">
        <w:rPr>
          <w:rFonts w:eastAsia="Times New Roman"/>
          <w:color w:val="212121"/>
          <w:szCs w:val="24"/>
        </w:rPr>
        <w:t xml:space="preserve"> δεν αρκούν από μόνα τους για να επιλυθεί οριστικά το πρόβλημα της βίας στο</w:t>
      </w:r>
      <w:r>
        <w:rPr>
          <w:rFonts w:eastAsia="Times New Roman"/>
          <w:color w:val="212121"/>
          <w:szCs w:val="24"/>
        </w:rPr>
        <w:t>ν</w:t>
      </w:r>
      <w:r w:rsidRPr="00E70104">
        <w:rPr>
          <w:rFonts w:eastAsia="Times New Roman"/>
          <w:color w:val="212121"/>
          <w:szCs w:val="24"/>
        </w:rPr>
        <w:t xml:space="preserve"> χώρο του αθλητισμού</w:t>
      </w:r>
      <w:r>
        <w:rPr>
          <w:rFonts w:eastAsia="Times New Roman"/>
          <w:color w:val="212121"/>
          <w:szCs w:val="24"/>
        </w:rPr>
        <w:t>,</w:t>
      </w:r>
      <w:r w:rsidRPr="00E70104">
        <w:rPr>
          <w:rFonts w:eastAsia="Times New Roman"/>
          <w:color w:val="212121"/>
          <w:szCs w:val="24"/>
        </w:rPr>
        <w:t xml:space="preserve"> αφού δεν έχετ</w:t>
      </w:r>
      <w:r>
        <w:rPr>
          <w:rFonts w:eastAsia="Times New Roman"/>
          <w:color w:val="212121"/>
          <w:szCs w:val="24"/>
        </w:rPr>
        <w:t xml:space="preserve">ε λάβει κανένα προληπτικό μέτρο. </w:t>
      </w:r>
    </w:p>
    <w:p w14:paraId="4CC5BCC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Συνεχίζω με το άρθρο για την Επιτροπή Επαγγελματικού Α</w:t>
      </w:r>
      <w:r w:rsidRPr="00E70104">
        <w:rPr>
          <w:rFonts w:eastAsia="Times New Roman"/>
          <w:color w:val="212121"/>
          <w:szCs w:val="24"/>
        </w:rPr>
        <w:t>θλητισμού</w:t>
      </w:r>
      <w:r>
        <w:rPr>
          <w:rFonts w:eastAsia="Times New Roman"/>
          <w:color w:val="212121"/>
          <w:szCs w:val="24"/>
        </w:rPr>
        <w:t>,</w:t>
      </w:r>
      <w:r w:rsidRPr="00E70104">
        <w:rPr>
          <w:rFonts w:eastAsia="Times New Roman"/>
          <w:color w:val="212121"/>
          <w:szCs w:val="24"/>
        </w:rPr>
        <w:t xml:space="preserve"> η οποία μετατρέπετα</w:t>
      </w:r>
      <w:r w:rsidRPr="00E70104">
        <w:rPr>
          <w:rFonts w:eastAsia="Times New Roman"/>
          <w:color w:val="212121"/>
          <w:szCs w:val="24"/>
        </w:rPr>
        <w:t>ι</w:t>
      </w:r>
      <w:r>
        <w:rPr>
          <w:rFonts w:eastAsia="Times New Roman"/>
          <w:color w:val="212121"/>
          <w:szCs w:val="24"/>
        </w:rPr>
        <w:t>,</w:t>
      </w:r>
      <w:r w:rsidRPr="00E70104">
        <w:rPr>
          <w:rFonts w:eastAsia="Times New Roman"/>
          <w:color w:val="212121"/>
          <w:szCs w:val="24"/>
        </w:rPr>
        <w:t xml:space="preserve"> χωρίς να </w:t>
      </w:r>
      <w:r>
        <w:rPr>
          <w:rFonts w:eastAsia="Times New Roman"/>
          <w:color w:val="212121"/>
          <w:szCs w:val="24"/>
        </w:rPr>
        <w:t>προϋ</w:t>
      </w:r>
      <w:r w:rsidRPr="00E70104">
        <w:rPr>
          <w:rFonts w:eastAsia="Times New Roman"/>
          <w:color w:val="212121"/>
          <w:szCs w:val="24"/>
        </w:rPr>
        <w:t>πολογίζεται κόστος</w:t>
      </w:r>
      <w:r>
        <w:rPr>
          <w:rFonts w:eastAsia="Times New Roman"/>
          <w:color w:val="212121"/>
          <w:szCs w:val="24"/>
        </w:rPr>
        <w:t>,</w:t>
      </w:r>
      <w:r w:rsidRPr="00E70104">
        <w:rPr>
          <w:rFonts w:eastAsia="Times New Roman"/>
          <w:color w:val="212121"/>
          <w:szCs w:val="24"/>
        </w:rPr>
        <w:t xml:space="preserve"> σε νομικό πρόσωπο δημοσίου δικαίου</w:t>
      </w:r>
      <w:r>
        <w:rPr>
          <w:rFonts w:eastAsia="Times New Roman"/>
          <w:color w:val="212121"/>
          <w:szCs w:val="24"/>
        </w:rPr>
        <w:t>. Π</w:t>
      </w:r>
      <w:r w:rsidRPr="00E70104">
        <w:rPr>
          <w:rFonts w:eastAsia="Times New Roman"/>
          <w:color w:val="212121"/>
          <w:szCs w:val="24"/>
        </w:rPr>
        <w:t>ρόκειται για μία αχρείαστη επιβάρυνση του κρατικού προϋπολογισμού</w:t>
      </w:r>
      <w:r>
        <w:rPr>
          <w:rFonts w:eastAsia="Times New Roman"/>
          <w:color w:val="212121"/>
          <w:szCs w:val="24"/>
        </w:rPr>
        <w:t>, ανοίγοντας παράθυρο σ</w:t>
      </w:r>
      <w:r w:rsidRPr="00E70104">
        <w:rPr>
          <w:rFonts w:eastAsia="Times New Roman"/>
          <w:color w:val="212121"/>
          <w:szCs w:val="24"/>
        </w:rPr>
        <w:t xml:space="preserve">ε διάφορες </w:t>
      </w:r>
      <w:r>
        <w:rPr>
          <w:rFonts w:eastAsia="Times New Roman"/>
          <w:color w:val="212121"/>
          <w:szCs w:val="24"/>
        </w:rPr>
        <w:t>ρουσφετολογι</w:t>
      </w:r>
      <w:r w:rsidRPr="00E70104">
        <w:rPr>
          <w:rFonts w:eastAsia="Times New Roman"/>
          <w:color w:val="212121"/>
          <w:szCs w:val="24"/>
        </w:rPr>
        <w:t>κές δυνατότητες</w:t>
      </w:r>
      <w:r>
        <w:rPr>
          <w:rFonts w:eastAsia="Times New Roman"/>
          <w:color w:val="212121"/>
          <w:szCs w:val="24"/>
        </w:rPr>
        <w:t xml:space="preserve">. </w:t>
      </w:r>
    </w:p>
    <w:p w14:paraId="4CC5BCC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Έ</w:t>
      </w:r>
      <w:r w:rsidRPr="00E70104">
        <w:rPr>
          <w:rFonts w:eastAsia="Times New Roman"/>
          <w:color w:val="212121"/>
          <w:szCs w:val="24"/>
        </w:rPr>
        <w:t xml:space="preserve">χετε μία </w:t>
      </w:r>
      <w:r>
        <w:rPr>
          <w:rFonts w:eastAsia="Times New Roman"/>
          <w:color w:val="212121"/>
          <w:szCs w:val="24"/>
        </w:rPr>
        <w:t>αγκύλωση, μία ιδεοληψία</w:t>
      </w:r>
      <w:r w:rsidRPr="00E70104">
        <w:rPr>
          <w:rFonts w:eastAsia="Times New Roman"/>
          <w:color w:val="212121"/>
          <w:szCs w:val="24"/>
        </w:rPr>
        <w:t xml:space="preserve"> και νομίζετε ότι οι </w:t>
      </w:r>
      <w:r w:rsidRPr="00E70104">
        <w:rPr>
          <w:rFonts w:eastAsia="Times New Roman"/>
          <w:color w:val="212121"/>
          <w:szCs w:val="24"/>
        </w:rPr>
        <w:t>λύσεις έρχοντα</w:t>
      </w:r>
      <w:r>
        <w:rPr>
          <w:rFonts w:eastAsia="Times New Roman"/>
          <w:color w:val="212121"/>
          <w:szCs w:val="24"/>
        </w:rPr>
        <w:t xml:space="preserve">ι με τη δημιουργία νέων δομών στο </w:t>
      </w:r>
      <w:r>
        <w:rPr>
          <w:rFonts w:eastAsia="Times New Roman"/>
          <w:color w:val="212121"/>
          <w:szCs w:val="24"/>
        </w:rPr>
        <w:t>δ</w:t>
      </w:r>
      <w:r w:rsidRPr="00E70104">
        <w:rPr>
          <w:rFonts w:eastAsia="Times New Roman"/>
          <w:color w:val="212121"/>
          <w:szCs w:val="24"/>
        </w:rPr>
        <w:t>ημόσιο</w:t>
      </w:r>
      <w:r>
        <w:rPr>
          <w:rFonts w:eastAsia="Times New Roman"/>
          <w:color w:val="212121"/>
          <w:szCs w:val="24"/>
        </w:rPr>
        <w:t xml:space="preserve">, </w:t>
      </w:r>
      <w:r w:rsidRPr="00E70104">
        <w:rPr>
          <w:rFonts w:eastAsia="Times New Roman"/>
          <w:color w:val="212121"/>
          <w:szCs w:val="24"/>
        </w:rPr>
        <w:t>ενώ το μόνο που στην πραγματικότητα πετ</w:t>
      </w:r>
      <w:r>
        <w:rPr>
          <w:rFonts w:eastAsia="Times New Roman"/>
          <w:color w:val="212121"/>
          <w:szCs w:val="24"/>
        </w:rPr>
        <w:t>υχαίνετε</w:t>
      </w:r>
      <w:r>
        <w:rPr>
          <w:rFonts w:eastAsia="Times New Roman"/>
          <w:color w:val="212121"/>
          <w:szCs w:val="24"/>
        </w:rPr>
        <w:t>,</w:t>
      </w:r>
      <w:r>
        <w:rPr>
          <w:rFonts w:eastAsia="Times New Roman"/>
          <w:color w:val="212121"/>
          <w:szCs w:val="24"/>
        </w:rPr>
        <w:t xml:space="preserve"> είναι απλά να βολεύετε</w:t>
      </w:r>
      <w:r w:rsidRPr="00E70104">
        <w:rPr>
          <w:rFonts w:eastAsia="Times New Roman"/>
          <w:color w:val="212121"/>
          <w:szCs w:val="24"/>
        </w:rPr>
        <w:t xml:space="preserve"> </w:t>
      </w:r>
      <w:r>
        <w:rPr>
          <w:rFonts w:eastAsia="Times New Roman"/>
          <w:color w:val="212121"/>
          <w:szCs w:val="24"/>
        </w:rPr>
        <w:t>«</w:t>
      </w:r>
      <w:r w:rsidRPr="00E70104">
        <w:rPr>
          <w:rFonts w:eastAsia="Times New Roman"/>
          <w:color w:val="212121"/>
          <w:szCs w:val="24"/>
        </w:rPr>
        <w:t>ημετέρους</w:t>
      </w:r>
      <w:r>
        <w:rPr>
          <w:rFonts w:eastAsia="Times New Roman"/>
          <w:color w:val="212121"/>
          <w:szCs w:val="24"/>
        </w:rPr>
        <w:t>» σε αμειβόμενα από τον κ</w:t>
      </w:r>
      <w:r w:rsidRPr="00E70104">
        <w:rPr>
          <w:rFonts w:eastAsia="Times New Roman"/>
          <w:color w:val="212121"/>
          <w:szCs w:val="24"/>
        </w:rPr>
        <w:t>ρατικό προϋπολογισμό διοικητικά συμβούλια</w:t>
      </w:r>
      <w:r>
        <w:rPr>
          <w:rFonts w:eastAsia="Times New Roman"/>
          <w:color w:val="212121"/>
          <w:szCs w:val="24"/>
        </w:rPr>
        <w:t>.</w:t>
      </w:r>
    </w:p>
    <w:p w14:paraId="4CC5BCC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Επίσης</w:t>
      </w:r>
      <w:r w:rsidRPr="00E70104">
        <w:rPr>
          <w:rFonts w:eastAsia="Times New Roman"/>
          <w:color w:val="212121"/>
          <w:szCs w:val="24"/>
        </w:rPr>
        <w:t xml:space="preserve"> </w:t>
      </w:r>
      <w:r>
        <w:rPr>
          <w:rFonts w:eastAsia="Times New Roman"/>
          <w:color w:val="212121"/>
          <w:szCs w:val="24"/>
        </w:rPr>
        <w:t xml:space="preserve">με το σχέδιο νόμου τα μέλη της </w:t>
      </w:r>
      <w:r>
        <w:rPr>
          <w:rFonts w:eastAsia="Times New Roman"/>
          <w:color w:val="212121"/>
          <w:szCs w:val="24"/>
        </w:rPr>
        <w:t>ε</w:t>
      </w:r>
      <w:r w:rsidRPr="00E70104">
        <w:rPr>
          <w:rFonts w:eastAsia="Times New Roman"/>
          <w:color w:val="212121"/>
          <w:szCs w:val="24"/>
        </w:rPr>
        <w:t xml:space="preserve">πιτροπής θα διορίζονται και θα </w:t>
      </w:r>
      <w:r>
        <w:rPr>
          <w:rFonts w:eastAsia="Times New Roman"/>
          <w:color w:val="212121"/>
          <w:szCs w:val="24"/>
        </w:rPr>
        <w:t>παύονται</w:t>
      </w:r>
      <w:r w:rsidRPr="00E70104">
        <w:rPr>
          <w:rFonts w:eastAsia="Times New Roman"/>
          <w:color w:val="212121"/>
          <w:szCs w:val="24"/>
        </w:rPr>
        <w:t xml:space="preserve"> από τον ίδιο τον Υπουργό</w:t>
      </w:r>
      <w:r>
        <w:rPr>
          <w:rFonts w:eastAsia="Times New Roman"/>
          <w:color w:val="212121"/>
          <w:szCs w:val="24"/>
        </w:rPr>
        <w:t>,</w:t>
      </w:r>
      <w:r w:rsidRPr="00E70104">
        <w:rPr>
          <w:rFonts w:eastAsia="Times New Roman"/>
          <w:color w:val="212121"/>
          <w:szCs w:val="24"/>
        </w:rPr>
        <w:t xml:space="preserve"> γεγονός που όπως καταλαβαίνουμε όλοι</w:t>
      </w:r>
      <w:r>
        <w:rPr>
          <w:rFonts w:eastAsia="Times New Roman"/>
          <w:color w:val="212121"/>
          <w:szCs w:val="24"/>
        </w:rPr>
        <w:t>,</w:t>
      </w:r>
      <w:r w:rsidRPr="00E70104">
        <w:rPr>
          <w:rFonts w:eastAsia="Times New Roman"/>
          <w:color w:val="212121"/>
          <w:szCs w:val="24"/>
        </w:rPr>
        <w:t xml:space="preserve"> την καθιστά </w:t>
      </w:r>
      <w:r>
        <w:rPr>
          <w:rFonts w:eastAsia="Times New Roman"/>
          <w:color w:val="212121"/>
          <w:szCs w:val="24"/>
        </w:rPr>
        <w:t xml:space="preserve">όργανο του Υπουργού </w:t>
      </w:r>
      <w:r w:rsidRPr="00E70104">
        <w:rPr>
          <w:rFonts w:eastAsia="Times New Roman"/>
          <w:color w:val="212121"/>
          <w:szCs w:val="24"/>
        </w:rPr>
        <w:t xml:space="preserve">αφαιρώντας την ανεξαρτησία </w:t>
      </w:r>
      <w:r>
        <w:rPr>
          <w:rFonts w:eastAsia="Times New Roman"/>
          <w:color w:val="212121"/>
          <w:szCs w:val="24"/>
        </w:rPr>
        <w:t>της.</w:t>
      </w:r>
    </w:p>
    <w:p w14:paraId="4CC5BCC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w:t>
      </w:r>
      <w:r w:rsidRPr="00E70104">
        <w:rPr>
          <w:rFonts w:eastAsia="Times New Roman"/>
          <w:color w:val="212121"/>
          <w:szCs w:val="24"/>
        </w:rPr>
        <w:t>πιπλέον</w:t>
      </w:r>
      <w:r>
        <w:rPr>
          <w:rFonts w:eastAsia="Times New Roman"/>
          <w:color w:val="212121"/>
          <w:szCs w:val="24"/>
        </w:rPr>
        <w:t xml:space="preserve"> το άρθρο σχετικά με την ποσόστωση των γυναικών κινείται σε λανθασμένη</w:t>
      </w:r>
      <w:r w:rsidRPr="00E70104">
        <w:rPr>
          <w:rFonts w:eastAsia="Times New Roman"/>
          <w:color w:val="212121"/>
          <w:szCs w:val="24"/>
        </w:rPr>
        <w:t xml:space="preserve"> κατεύθυνση</w:t>
      </w:r>
      <w:r>
        <w:rPr>
          <w:rFonts w:eastAsia="Times New Roman"/>
          <w:color w:val="212121"/>
          <w:szCs w:val="24"/>
        </w:rPr>
        <w:t xml:space="preserve">. Φυσικά </w:t>
      </w:r>
      <w:r w:rsidRPr="00E70104">
        <w:rPr>
          <w:rFonts w:eastAsia="Times New Roman"/>
          <w:color w:val="212121"/>
          <w:szCs w:val="24"/>
        </w:rPr>
        <w:t>και πρέπει να ενθαρρύνουμε περισσότερες γυναίκες να ασχοληθούν ενεργά με τον αθλητισμό</w:t>
      </w:r>
      <w:r>
        <w:rPr>
          <w:rFonts w:eastAsia="Times New Roman"/>
          <w:color w:val="212121"/>
          <w:szCs w:val="24"/>
        </w:rPr>
        <w:t xml:space="preserve">, </w:t>
      </w:r>
      <w:r w:rsidRPr="00E70104">
        <w:rPr>
          <w:rFonts w:eastAsia="Times New Roman"/>
          <w:color w:val="212121"/>
          <w:szCs w:val="24"/>
        </w:rPr>
        <w:t xml:space="preserve">αλλά με την αναγκαστική </w:t>
      </w:r>
      <w:r>
        <w:rPr>
          <w:rFonts w:eastAsia="Times New Roman"/>
          <w:color w:val="212121"/>
          <w:szCs w:val="24"/>
        </w:rPr>
        <w:t xml:space="preserve">ποσόστωση του 1/3 </w:t>
      </w:r>
      <w:r>
        <w:rPr>
          <w:rFonts w:eastAsia="Times New Roman"/>
          <w:color w:val="212121"/>
          <w:szCs w:val="24"/>
        </w:rPr>
        <w:lastRenderedPageBreak/>
        <w:t>των υποψηφίων γ</w:t>
      </w:r>
      <w:r w:rsidRPr="00E70104">
        <w:rPr>
          <w:rFonts w:eastAsia="Times New Roman"/>
          <w:color w:val="212121"/>
          <w:szCs w:val="24"/>
        </w:rPr>
        <w:t>ια το διοικητικό συμβούλιο σε σωματεία και ενώσεις</w:t>
      </w:r>
      <w:r>
        <w:rPr>
          <w:rFonts w:eastAsia="Times New Roman"/>
          <w:color w:val="212121"/>
          <w:szCs w:val="24"/>
        </w:rPr>
        <w:t xml:space="preserve"> </w:t>
      </w:r>
      <w:r w:rsidRPr="00E70104">
        <w:rPr>
          <w:rFonts w:eastAsia="Times New Roman"/>
          <w:color w:val="212121"/>
          <w:szCs w:val="24"/>
        </w:rPr>
        <w:t>που επιβάλλει το σχέδιο νόμου</w:t>
      </w:r>
      <w:r>
        <w:rPr>
          <w:rFonts w:eastAsia="Times New Roman"/>
          <w:color w:val="212121"/>
          <w:szCs w:val="24"/>
        </w:rPr>
        <w:t xml:space="preserve">, </w:t>
      </w:r>
      <w:r w:rsidRPr="00E70104">
        <w:rPr>
          <w:rFonts w:eastAsia="Times New Roman"/>
          <w:color w:val="212121"/>
          <w:szCs w:val="24"/>
        </w:rPr>
        <w:t>η αναγκασ</w:t>
      </w:r>
      <w:r w:rsidRPr="00E70104">
        <w:rPr>
          <w:rFonts w:eastAsia="Times New Roman"/>
          <w:color w:val="212121"/>
          <w:szCs w:val="24"/>
        </w:rPr>
        <w:t>τική παρουσία γυναικών θα οδηγήσει στην τυπική κα</w:t>
      </w:r>
      <w:r>
        <w:rPr>
          <w:rFonts w:eastAsia="Times New Roman"/>
          <w:color w:val="212121"/>
          <w:szCs w:val="24"/>
        </w:rPr>
        <w:t>ι όχι στην ουσιαστική ενασχόλησή</w:t>
      </w:r>
      <w:r w:rsidRPr="00E70104">
        <w:rPr>
          <w:rFonts w:eastAsia="Times New Roman"/>
          <w:color w:val="212121"/>
          <w:szCs w:val="24"/>
        </w:rPr>
        <w:t xml:space="preserve"> </w:t>
      </w:r>
      <w:r>
        <w:rPr>
          <w:rFonts w:eastAsia="Times New Roman"/>
          <w:color w:val="212121"/>
          <w:szCs w:val="24"/>
        </w:rPr>
        <w:t>τους.</w:t>
      </w:r>
    </w:p>
    <w:p w14:paraId="4CC5BCC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Ε</w:t>
      </w:r>
      <w:r w:rsidRPr="00E70104">
        <w:rPr>
          <w:rFonts w:eastAsia="Times New Roman"/>
          <w:color w:val="212121"/>
          <w:szCs w:val="24"/>
        </w:rPr>
        <w:t>ίναι</w:t>
      </w:r>
      <w:r>
        <w:rPr>
          <w:rFonts w:eastAsia="Times New Roman"/>
          <w:color w:val="212121"/>
          <w:szCs w:val="24"/>
        </w:rPr>
        <w:t>,</w:t>
      </w:r>
      <w:r w:rsidRPr="00E70104">
        <w:rPr>
          <w:rFonts w:eastAsia="Times New Roman"/>
          <w:color w:val="212121"/>
          <w:szCs w:val="24"/>
        </w:rPr>
        <w:t xml:space="preserve"> </w:t>
      </w:r>
      <w:r>
        <w:rPr>
          <w:rFonts w:eastAsia="Times New Roman"/>
          <w:color w:val="212121"/>
          <w:szCs w:val="24"/>
        </w:rPr>
        <w:t>επίσης,</w:t>
      </w:r>
      <w:r w:rsidRPr="00E70104">
        <w:rPr>
          <w:rFonts w:eastAsia="Times New Roman"/>
          <w:color w:val="212121"/>
          <w:szCs w:val="24"/>
        </w:rPr>
        <w:t xml:space="preserve"> πιθανή η άρνηση των γυναικών να θέσουν υποψηφιότητα</w:t>
      </w:r>
      <w:r>
        <w:rPr>
          <w:rFonts w:eastAsia="Times New Roman"/>
          <w:color w:val="212121"/>
          <w:szCs w:val="24"/>
        </w:rPr>
        <w:t>,</w:t>
      </w:r>
      <w:r w:rsidRPr="00E70104">
        <w:rPr>
          <w:rFonts w:eastAsia="Times New Roman"/>
          <w:color w:val="212121"/>
          <w:szCs w:val="24"/>
        </w:rPr>
        <w:t xml:space="preserve"> με </w:t>
      </w:r>
      <w:r>
        <w:rPr>
          <w:rFonts w:eastAsia="Times New Roman"/>
          <w:color w:val="212121"/>
          <w:szCs w:val="24"/>
        </w:rPr>
        <w:t>ορατό</w:t>
      </w:r>
      <w:r w:rsidRPr="00E70104">
        <w:rPr>
          <w:rFonts w:eastAsia="Times New Roman"/>
          <w:color w:val="212121"/>
          <w:szCs w:val="24"/>
        </w:rPr>
        <w:t xml:space="preserve"> τον κίνδυνο να μην μπορεί να </w:t>
      </w:r>
      <w:r>
        <w:rPr>
          <w:rFonts w:eastAsia="Times New Roman"/>
          <w:color w:val="212121"/>
          <w:szCs w:val="24"/>
        </w:rPr>
        <w:t xml:space="preserve">ασκηθεί διοίκηση. </w:t>
      </w:r>
    </w:p>
    <w:p w14:paraId="4CC5BCCB"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Στη συνέχεια με το άρθρο 26 επιβάλλετε, κ</w:t>
      </w:r>
      <w:r w:rsidRPr="00E70104">
        <w:rPr>
          <w:rFonts w:eastAsia="Times New Roman"/>
          <w:color w:val="212121"/>
          <w:szCs w:val="24"/>
        </w:rPr>
        <w:t>ύρ</w:t>
      </w:r>
      <w:r w:rsidRPr="00E70104">
        <w:rPr>
          <w:rFonts w:eastAsia="Times New Roman"/>
          <w:color w:val="212121"/>
          <w:szCs w:val="24"/>
        </w:rPr>
        <w:t>ιε Υπουργέ</w:t>
      </w:r>
      <w:r>
        <w:rPr>
          <w:rFonts w:eastAsia="Times New Roman"/>
          <w:color w:val="212121"/>
          <w:szCs w:val="24"/>
        </w:rPr>
        <w:t>,</w:t>
      </w:r>
      <w:r w:rsidRPr="00E70104">
        <w:rPr>
          <w:rFonts w:eastAsia="Times New Roman"/>
          <w:color w:val="212121"/>
          <w:szCs w:val="24"/>
        </w:rPr>
        <w:t xml:space="preserve"> σταυροδοσία μέχρι το 30% των θέσεων εκλογής σε ομοσπονδίες</w:t>
      </w:r>
      <w:r>
        <w:rPr>
          <w:rFonts w:eastAsia="Times New Roman"/>
          <w:color w:val="212121"/>
          <w:szCs w:val="24"/>
        </w:rPr>
        <w:t xml:space="preserve">, </w:t>
      </w:r>
      <w:r w:rsidRPr="00E70104">
        <w:rPr>
          <w:rFonts w:eastAsia="Times New Roman"/>
          <w:color w:val="212121"/>
          <w:szCs w:val="24"/>
        </w:rPr>
        <w:t>ενώσεις και σωματεία</w:t>
      </w:r>
      <w:r>
        <w:rPr>
          <w:rFonts w:eastAsia="Times New Roman"/>
          <w:color w:val="212121"/>
          <w:szCs w:val="24"/>
        </w:rPr>
        <w:t>. Τ</w:t>
      </w:r>
      <w:r w:rsidRPr="00E70104">
        <w:rPr>
          <w:rFonts w:eastAsia="Times New Roman"/>
          <w:color w:val="212121"/>
          <w:szCs w:val="24"/>
        </w:rPr>
        <w:t>α σωματεία και</w:t>
      </w:r>
      <w:r>
        <w:rPr>
          <w:rFonts w:eastAsia="Times New Roman"/>
          <w:color w:val="212121"/>
          <w:szCs w:val="24"/>
        </w:rPr>
        <w:t xml:space="preserve"> οι ενώσεις, κύριε Υπουργέ, θέλουν ισχυρές διοικήσει</w:t>
      </w:r>
      <w:r w:rsidRPr="00E70104">
        <w:rPr>
          <w:rFonts w:eastAsia="Times New Roman"/>
          <w:color w:val="212121"/>
          <w:szCs w:val="24"/>
        </w:rPr>
        <w:t>ς</w:t>
      </w:r>
      <w:r>
        <w:rPr>
          <w:rFonts w:eastAsia="Times New Roman"/>
          <w:color w:val="212121"/>
          <w:szCs w:val="24"/>
        </w:rPr>
        <w:t>,</w:t>
      </w:r>
      <w:r w:rsidRPr="00E70104">
        <w:rPr>
          <w:rFonts w:eastAsia="Times New Roman"/>
          <w:color w:val="212121"/>
          <w:szCs w:val="24"/>
        </w:rPr>
        <w:t xml:space="preserve"> που θα εργάζονται για την ανάπτυξη του σωματείου και του αθλητισμού και όχι για τη δημιουργί</w:t>
      </w:r>
      <w:r w:rsidRPr="00E70104">
        <w:rPr>
          <w:rFonts w:eastAsia="Times New Roman"/>
          <w:color w:val="212121"/>
          <w:szCs w:val="24"/>
        </w:rPr>
        <w:t>α συσχετισμών</w:t>
      </w:r>
      <w:r>
        <w:rPr>
          <w:rFonts w:eastAsia="Times New Roman"/>
          <w:color w:val="212121"/>
          <w:szCs w:val="24"/>
        </w:rPr>
        <w:t xml:space="preserve">. </w:t>
      </w:r>
    </w:p>
    <w:p w14:paraId="4CC5BCCC"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Σ</w:t>
      </w:r>
      <w:r w:rsidRPr="00E70104">
        <w:rPr>
          <w:rFonts w:eastAsia="Times New Roman"/>
          <w:color w:val="212121"/>
          <w:szCs w:val="24"/>
        </w:rPr>
        <w:t>την προσπάθειά σας να παρεμβαίνετε στον αθλητισμό</w:t>
      </w:r>
      <w:r>
        <w:rPr>
          <w:rFonts w:eastAsia="Times New Roman"/>
          <w:color w:val="212121"/>
          <w:szCs w:val="24"/>
        </w:rPr>
        <w:t>,</w:t>
      </w:r>
      <w:r w:rsidRPr="00E70104">
        <w:rPr>
          <w:rFonts w:eastAsia="Times New Roman"/>
          <w:color w:val="212121"/>
          <w:szCs w:val="24"/>
        </w:rPr>
        <w:t xml:space="preserve"> θα δημιουργήσετε σοβαρά οργανωτικά προβλήματα και θ</w:t>
      </w:r>
      <w:r>
        <w:rPr>
          <w:rFonts w:eastAsia="Times New Roman"/>
          <w:color w:val="212121"/>
          <w:szCs w:val="24"/>
        </w:rPr>
        <w:t xml:space="preserve">α προκαλέσετε αδιοίκητο στην </w:t>
      </w:r>
      <w:r w:rsidRPr="00E70104">
        <w:rPr>
          <w:rFonts w:eastAsia="Times New Roman"/>
          <w:color w:val="212121"/>
          <w:szCs w:val="24"/>
        </w:rPr>
        <w:t>αθλητική πυραμίδα</w:t>
      </w:r>
      <w:r>
        <w:rPr>
          <w:rFonts w:eastAsia="Times New Roman"/>
          <w:color w:val="212121"/>
          <w:szCs w:val="24"/>
        </w:rPr>
        <w:t xml:space="preserve">. </w:t>
      </w:r>
    </w:p>
    <w:p w14:paraId="4CC5BCC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E70104">
        <w:rPr>
          <w:rFonts w:eastAsia="Times New Roman"/>
          <w:color w:val="212121"/>
          <w:szCs w:val="24"/>
        </w:rPr>
        <w:t>υρίες και κύριοι συνάδελφοι</w:t>
      </w:r>
      <w:r>
        <w:rPr>
          <w:rFonts w:eastAsia="Times New Roman"/>
          <w:color w:val="212121"/>
          <w:szCs w:val="24"/>
        </w:rPr>
        <w:t>,</w:t>
      </w:r>
      <w:r w:rsidRPr="00E70104">
        <w:rPr>
          <w:rFonts w:eastAsia="Times New Roman"/>
          <w:color w:val="212121"/>
          <w:szCs w:val="24"/>
        </w:rPr>
        <w:t xml:space="preserve"> θα ήθελα να σταθώ σε ένα πολύ σημαντικό και επικίνδυνο ζήτ</w:t>
      </w:r>
      <w:r w:rsidRPr="00E70104">
        <w:rPr>
          <w:rFonts w:eastAsia="Times New Roman"/>
          <w:color w:val="212121"/>
          <w:szCs w:val="24"/>
        </w:rPr>
        <w:t>ημα</w:t>
      </w:r>
      <w:r>
        <w:rPr>
          <w:rFonts w:eastAsia="Times New Roman"/>
          <w:color w:val="212121"/>
          <w:szCs w:val="24"/>
        </w:rPr>
        <w:t>,</w:t>
      </w:r>
      <w:r w:rsidRPr="00E70104">
        <w:rPr>
          <w:rFonts w:eastAsia="Times New Roman"/>
          <w:color w:val="212121"/>
          <w:szCs w:val="24"/>
        </w:rPr>
        <w:t xml:space="preserve"> που θεωρώ ότι ανοίγει </w:t>
      </w:r>
      <w:r w:rsidRPr="00E70104">
        <w:rPr>
          <w:rFonts w:eastAsia="Times New Roman"/>
          <w:color w:val="212121"/>
          <w:szCs w:val="24"/>
        </w:rPr>
        <w:lastRenderedPageBreak/>
        <w:t>το παρόν σχέδιο νόμου</w:t>
      </w:r>
      <w:r>
        <w:rPr>
          <w:rFonts w:eastAsia="Times New Roman"/>
          <w:color w:val="212121"/>
          <w:szCs w:val="24"/>
        </w:rPr>
        <w:t>. Α</w:t>
      </w:r>
      <w:r w:rsidRPr="00E70104">
        <w:rPr>
          <w:rFonts w:eastAsia="Times New Roman"/>
          <w:color w:val="212121"/>
          <w:szCs w:val="24"/>
        </w:rPr>
        <w:t>ναφέρομαι</w:t>
      </w:r>
      <w:r>
        <w:rPr>
          <w:rFonts w:eastAsia="Times New Roman"/>
          <w:color w:val="212121"/>
          <w:szCs w:val="24"/>
        </w:rPr>
        <w:t>,</w:t>
      </w:r>
      <w:r w:rsidRPr="00E70104">
        <w:rPr>
          <w:rFonts w:eastAsia="Times New Roman"/>
          <w:color w:val="212121"/>
          <w:szCs w:val="24"/>
        </w:rPr>
        <w:t xml:space="preserve"> φυσικά</w:t>
      </w:r>
      <w:r>
        <w:rPr>
          <w:rFonts w:eastAsia="Times New Roman"/>
          <w:color w:val="212121"/>
          <w:szCs w:val="24"/>
        </w:rPr>
        <w:t>,</w:t>
      </w:r>
      <w:r w:rsidRPr="00E70104">
        <w:rPr>
          <w:rFonts w:eastAsia="Times New Roman"/>
          <w:color w:val="212121"/>
          <w:szCs w:val="24"/>
        </w:rPr>
        <w:t xml:space="preserve"> στη διά</w:t>
      </w:r>
      <w:r>
        <w:rPr>
          <w:rFonts w:eastAsia="Times New Roman"/>
          <w:color w:val="212121"/>
          <w:szCs w:val="24"/>
        </w:rPr>
        <w:t>ταξη για τη συμμετοχή των μετόχω</w:t>
      </w:r>
      <w:r w:rsidRPr="00E70104">
        <w:rPr>
          <w:rFonts w:eastAsia="Times New Roman"/>
          <w:color w:val="212121"/>
          <w:szCs w:val="24"/>
        </w:rPr>
        <w:t>ν στοιχηματικών εταιρειών στη διοίκηση ομάδων του επαγγελματικού αθλητισμού</w:t>
      </w:r>
      <w:r>
        <w:rPr>
          <w:rFonts w:eastAsia="Times New Roman"/>
          <w:color w:val="212121"/>
          <w:szCs w:val="24"/>
        </w:rPr>
        <w:t xml:space="preserve">. </w:t>
      </w:r>
    </w:p>
    <w:p w14:paraId="4CC5BCCE" w14:textId="77777777" w:rsidR="005D719C" w:rsidRDefault="00627F40">
      <w:pPr>
        <w:tabs>
          <w:tab w:val="left" w:pos="2246"/>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Δίνετε, κύριε Υπουργέ, τη δυνατότητα σε μετόχους στοιχηματικών </w:t>
      </w:r>
      <w:r>
        <w:rPr>
          <w:rFonts w:eastAsia="Times New Roman"/>
          <w:color w:val="000000"/>
          <w:szCs w:val="24"/>
          <w:shd w:val="clear" w:color="auto" w:fill="FFFFFF"/>
        </w:rPr>
        <w:t xml:space="preserve">εταιρειών να κατέχουν μετοχικό κεφάλαιο ως 15% και να διοικούν ομάδες, την ίδια ώρα που ιδιοκτήτης πρακτορείου ΠΡΟΠΟ καθώς και συγγενείς του μέχρι δευτέρου βαθμού δεν μπορούν να είναι μέλη σωματείου, του οποίου οι αγώνες προσφέρονται για στοιχηματισμό. </w:t>
      </w:r>
    </w:p>
    <w:p w14:paraId="4CC5BCCF"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w:t>
      </w:r>
      <w:r>
        <w:rPr>
          <w:rFonts w:eastAsia="Times New Roman"/>
          <w:color w:val="000000"/>
          <w:szCs w:val="24"/>
          <w:shd w:val="clear" w:color="auto" w:fill="FFFFFF"/>
        </w:rPr>
        <w:t>συγκεκριμένη διάταξη ενδέχεται να πλήξει την αξιοπιστία των πρωταθλημάτων και σίγουρα θα εντείνει την καχυποψία του μέσου φιλάθλου. Σας καλούμε, λοιπόν, για μία ακόμη φορά να αποσύρετε τη συγκεκριμένη διάταξη.</w:t>
      </w:r>
    </w:p>
    <w:p w14:paraId="4CC5BCD0"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της Κυβέρνησης, αντί να φέρνετε τέτοιες</w:t>
      </w:r>
      <w:r>
        <w:rPr>
          <w:rFonts w:eastAsia="Times New Roman"/>
          <w:color w:val="000000"/>
          <w:szCs w:val="24"/>
          <w:shd w:val="clear" w:color="auto" w:fill="FFFFFF"/>
        </w:rPr>
        <w:t xml:space="preserve"> διατάξεις για μικροκομματικό όφελος, θα πρέπει να δείτε το μεγάλο θέμα της παντελούς έλλειψης χρηματοδότησης και ενίσχυσης των ερασιτεχνικών σωματείων. Να θυμίσω ότι όταν βρισκόσασταν </w:t>
      </w:r>
      <w:r>
        <w:rPr>
          <w:rFonts w:eastAsia="Times New Roman"/>
          <w:color w:val="000000"/>
          <w:szCs w:val="24"/>
          <w:shd w:val="clear" w:color="auto" w:fill="FFFFFF"/>
        </w:rPr>
        <w:lastRenderedPageBreak/>
        <w:t xml:space="preserve">στην </w:t>
      </w:r>
      <w:r>
        <w:rPr>
          <w:rFonts w:eastAsia="Times New Roman"/>
          <w:color w:val="000000"/>
          <w:szCs w:val="24"/>
          <w:shd w:val="clear" w:color="auto" w:fill="FFFFFF"/>
        </w:rPr>
        <w:t>α</w:t>
      </w:r>
      <w:r>
        <w:rPr>
          <w:rFonts w:eastAsia="Times New Roman"/>
          <w:color w:val="000000"/>
          <w:szCs w:val="24"/>
          <w:shd w:val="clear" w:color="auto" w:fill="FFFFFF"/>
        </w:rPr>
        <w:t>ντιπολίτευση, διαμαρτυρόσασταν για την οικονομική ανέχεια και απα</w:t>
      </w:r>
      <w:r>
        <w:rPr>
          <w:rFonts w:eastAsia="Times New Roman"/>
          <w:color w:val="000000"/>
          <w:szCs w:val="24"/>
          <w:shd w:val="clear" w:color="auto" w:fill="FFFFFF"/>
        </w:rPr>
        <w:t>ξίωση των σωματείων αυτών, που σε όλη την Ελλάδα κρατούν τη νεολαία μας μακριά από τις κακοτοπιές και προάγουν το αθλητικό ιδεώδες.</w:t>
      </w:r>
    </w:p>
    <w:p w14:paraId="4CC5BCD1"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Επιβάλλεται, λοιπόν, να βρεθεί τρόπος, ώστε να χρηματοδοτηθούν τα ερασιτεχνικά σωματεία, να τα στηρίξετε και όχι να τα υποχρ</w:t>
      </w:r>
      <w:r>
        <w:rPr>
          <w:rFonts w:eastAsia="Times New Roman"/>
          <w:color w:val="000000"/>
          <w:szCs w:val="24"/>
          <w:shd w:val="clear" w:color="auto" w:fill="FFFFFF"/>
        </w:rPr>
        <w:t xml:space="preserve">εώνετε με το παρόν νομοσχέδιο απλά σε αναζήτηση νέων οικονομικών πόρων για να μπορέσουν να τροποποιήσουν τα καταστατικά τους. </w:t>
      </w:r>
    </w:p>
    <w:p w14:paraId="4CC5BCD2"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με την ευκαιρία, κύριε Υπουργέ, θα ήθελα να σας αναφέρω δύο θέματα που έχουν καθυστερήσει σημαντικά στη Λευκάδα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Η</w:t>
      </w:r>
      <w:r>
        <w:rPr>
          <w:rFonts w:eastAsia="Times New Roman"/>
          <w:color w:val="000000"/>
          <w:szCs w:val="24"/>
          <w:shd w:val="clear" w:color="auto" w:fill="FFFFFF"/>
        </w:rPr>
        <w:t xml:space="preserve"> ανακατασκε</w:t>
      </w:r>
      <w:r>
        <w:rPr>
          <w:rFonts w:eastAsia="Times New Roman"/>
          <w:color w:val="000000"/>
          <w:szCs w:val="24"/>
          <w:shd w:val="clear" w:color="auto" w:fill="FFFFFF"/>
        </w:rPr>
        <w:t>υή τ</w:t>
      </w:r>
      <w:r>
        <w:rPr>
          <w:rFonts w:eastAsia="Times New Roman"/>
          <w:color w:val="000000"/>
          <w:szCs w:val="24"/>
          <w:shd w:val="clear" w:color="auto" w:fill="FFFFFF"/>
        </w:rPr>
        <w:t>ων</w:t>
      </w:r>
      <w:r>
        <w:rPr>
          <w:rFonts w:eastAsia="Times New Roman"/>
          <w:color w:val="000000"/>
          <w:szCs w:val="24"/>
          <w:shd w:val="clear" w:color="auto" w:fill="FFFFFF"/>
        </w:rPr>
        <w:t xml:space="preserve"> γηπέδων Τσουκαλάδων Λευκάδας και η επισκευ</w:t>
      </w:r>
      <w:r>
        <w:rPr>
          <w:rFonts w:eastAsia="Times New Roman"/>
          <w:color w:val="000000"/>
          <w:szCs w:val="24"/>
          <w:shd w:val="clear" w:color="auto" w:fill="FFFFFF"/>
        </w:rPr>
        <w:t>ή</w:t>
      </w:r>
      <w:r>
        <w:rPr>
          <w:rFonts w:eastAsia="Times New Roman"/>
          <w:color w:val="000000"/>
          <w:szCs w:val="24"/>
          <w:shd w:val="clear" w:color="auto" w:fill="FFFFFF"/>
        </w:rPr>
        <w:t>–συντήρηση του κλειστού γυμναστηρίου Λευκάδας.</w:t>
      </w:r>
    </w:p>
    <w:p w14:paraId="4CC5BCD3"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Βουλευτού)</w:t>
      </w:r>
    </w:p>
    <w:p w14:paraId="4CC5BCD4"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Ένα λεπτό, κύριε Πρόεδρε.</w:t>
      </w:r>
    </w:p>
    <w:p w14:paraId="4CC5BCD5"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Μιλάμε για δύο σημαντικά έργα τα οποία έχουν στα</w:t>
      </w:r>
      <w:r>
        <w:rPr>
          <w:rFonts w:eastAsia="Times New Roman"/>
          <w:color w:val="000000"/>
          <w:szCs w:val="24"/>
          <w:shd w:val="clear" w:color="auto" w:fill="FFFFFF"/>
        </w:rPr>
        <w:t xml:space="preserve">ματήσει. Όπως πληροφορούμαι, ενώ από τον Δεκέμβριο μήνα έχει ζητηθεί παράταση </w:t>
      </w:r>
      <w:r w:rsidRPr="00C63E02">
        <w:rPr>
          <w:rFonts w:eastAsia="Times New Roman"/>
          <w:color w:val="000000"/>
          <w:szCs w:val="24"/>
          <w:shd w:val="clear" w:color="auto" w:fill="FFFFFF"/>
        </w:rPr>
        <w:t xml:space="preserve">προγραμματικής </w:t>
      </w:r>
      <w:r>
        <w:rPr>
          <w:rFonts w:eastAsia="Times New Roman"/>
          <w:color w:val="000000"/>
          <w:szCs w:val="24"/>
          <w:shd w:val="clear" w:color="auto" w:fill="FFFFFF"/>
        </w:rPr>
        <w:t xml:space="preserve">σύμβασης μεταξύ </w:t>
      </w:r>
      <w:r>
        <w:rPr>
          <w:rFonts w:eastAsia="Times New Roman"/>
          <w:color w:val="000000"/>
          <w:szCs w:val="24"/>
          <w:shd w:val="clear" w:color="auto" w:fill="FFFFFF"/>
        </w:rPr>
        <w:t>δ</w:t>
      </w:r>
      <w:r>
        <w:rPr>
          <w:rFonts w:eastAsia="Times New Roman"/>
          <w:color w:val="000000"/>
          <w:szCs w:val="24"/>
          <w:shd w:val="clear" w:color="auto" w:fill="FFFFFF"/>
        </w:rPr>
        <w:t>ήμου και Υπουργείου, ακόμα δεν έχει δοθεί έγκριση από εσάς. Επίσης καθυστερεί η πληρωμή των εργολάβων εδώ και πέντε μήνες, με αποτέλεσμα να μη συν</w:t>
      </w:r>
      <w:r>
        <w:rPr>
          <w:rFonts w:eastAsia="Times New Roman"/>
          <w:color w:val="000000"/>
          <w:szCs w:val="24"/>
          <w:shd w:val="clear" w:color="auto" w:fill="FFFFFF"/>
        </w:rPr>
        <w:t xml:space="preserve">εχίζουν τα έργα και να υπάρχει σημαντικό πρόβλημα και στις ομάδες και στους αθλητές. Γνωρίζω πολύ καλά την ευαισθησία σας, κύριε Υπουργέ, και θα ήθελα να επιληφθείτε του θέματος, έτσι ώστε να </w:t>
      </w:r>
      <w:r w:rsidRPr="00C63E02">
        <w:rPr>
          <w:rFonts w:eastAsia="Times New Roman"/>
          <w:color w:val="000000"/>
          <w:szCs w:val="24"/>
          <w:shd w:val="clear" w:color="auto" w:fill="FFFFFF"/>
        </w:rPr>
        <w:t>ολοκληρωθούν</w:t>
      </w:r>
      <w:r>
        <w:rPr>
          <w:rFonts w:eastAsia="Times New Roman"/>
          <w:color w:val="000000"/>
          <w:szCs w:val="24"/>
          <w:shd w:val="clear" w:color="auto" w:fill="FFFFFF"/>
        </w:rPr>
        <w:t xml:space="preserve"> τα δύο σημαντικά αυτά έργα για τον Νομό της Λευκάδα</w:t>
      </w:r>
      <w:r>
        <w:rPr>
          <w:rFonts w:eastAsia="Times New Roman"/>
          <w:color w:val="000000"/>
          <w:szCs w:val="24"/>
          <w:shd w:val="clear" w:color="auto" w:fill="FFFFFF"/>
        </w:rPr>
        <w:t>ς.</w:t>
      </w:r>
    </w:p>
    <w:p w14:paraId="4CC5BCD6"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Κλείνοντας, λοιπόν, θα ήθελα να κάνω ένα γενικότερο σχόλιο επί του νομοσχεδίου. Είναι ένα ακόμη νομοσχέδιο της Κυβέρνησης ΣΥΡΙΖΑ</w:t>
      </w:r>
      <w:r>
        <w:rPr>
          <w:rFonts w:eastAsia="Times New Roman"/>
          <w:color w:val="000000"/>
          <w:szCs w:val="24"/>
          <w:shd w:val="clear" w:color="auto" w:fill="FFFFFF"/>
        </w:rPr>
        <w:t>,</w:t>
      </w:r>
      <w:r>
        <w:rPr>
          <w:rFonts w:eastAsia="Times New Roman"/>
          <w:color w:val="000000"/>
          <w:szCs w:val="24"/>
          <w:shd w:val="clear" w:color="auto" w:fill="FFFFFF"/>
        </w:rPr>
        <w:t xml:space="preserve"> βασισμένο σε αριστερόστροφες ιδεολογικές αγκυλώσεις. Ο κρατικός παρεμβατισμός στον αθλητισμό παραμένει αναλλοίωτος, ενώ φρο</w:t>
      </w:r>
      <w:r>
        <w:rPr>
          <w:rFonts w:eastAsia="Times New Roman"/>
          <w:color w:val="000000"/>
          <w:szCs w:val="24"/>
          <w:shd w:val="clear" w:color="auto" w:fill="FFFFFF"/>
        </w:rPr>
        <w:t>ντίζετε πάλι να φέρνετε τις αγαπημένες σας φωτογραφικές διατάξεις</w:t>
      </w:r>
      <w:r>
        <w:rPr>
          <w:rFonts w:eastAsia="Times New Roman"/>
          <w:color w:val="000000"/>
          <w:szCs w:val="24"/>
          <w:shd w:val="clear" w:color="auto" w:fill="FFFFFF"/>
        </w:rPr>
        <w:t>,</w:t>
      </w:r>
      <w:r>
        <w:rPr>
          <w:rFonts w:eastAsia="Times New Roman"/>
          <w:color w:val="000000"/>
          <w:szCs w:val="24"/>
          <w:shd w:val="clear" w:color="auto" w:fill="FFFFFF"/>
        </w:rPr>
        <w:t xml:space="preserve"> με σαφή στόχευση να ικανοποιήσετε την εκλογική σας πελατεία. Γι’ αυτούς τους λόγους, λοιπόν, καταψηφίζουμε επί της αρχής το προτεινόμενο νομοσχέδιο.</w:t>
      </w:r>
    </w:p>
    <w:p w14:paraId="4CC5BCD7"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Σας ευχαριστώ πολύ.</w:t>
      </w:r>
    </w:p>
    <w:p w14:paraId="4CC5BCD8" w14:textId="77777777" w:rsidR="005D719C" w:rsidRDefault="00627F40">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w:t>
      </w:r>
      <w:r>
        <w:rPr>
          <w:rFonts w:eastAsia="Times New Roman"/>
          <w:color w:val="000000"/>
          <w:szCs w:val="24"/>
          <w:shd w:val="clear" w:color="auto" w:fill="FFFFFF"/>
        </w:rPr>
        <w:t>την πτέρυγα της Νέας Δημοκρατίας)</w:t>
      </w:r>
    </w:p>
    <w:p w14:paraId="4CC5BCD9" w14:textId="77777777" w:rsidR="005D719C" w:rsidRDefault="00627F40">
      <w:pPr>
        <w:spacing w:line="600" w:lineRule="auto"/>
        <w:ind w:firstLine="720"/>
        <w:jc w:val="both"/>
        <w:rPr>
          <w:rFonts w:eastAsia="Times New Roman"/>
          <w:color w:val="000000"/>
          <w:szCs w:val="24"/>
          <w:shd w:val="clear" w:color="auto" w:fill="FFFFFF"/>
        </w:rPr>
      </w:pPr>
      <w:r w:rsidRPr="009F1383">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xml:space="preserve"> Τον λόγο έχει η Κοινοβουλευτική Εκπρόσωπος του ΣΥΡΙΖΑ κ. Παναγιώτα Δριτσέλη.</w:t>
      </w:r>
    </w:p>
    <w:p w14:paraId="4CC5BCDA" w14:textId="77777777" w:rsidR="005D719C" w:rsidRDefault="00627F40">
      <w:pPr>
        <w:spacing w:line="600" w:lineRule="auto"/>
        <w:ind w:firstLine="720"/>
        <w:jc w:val="both"/>
        <w:rPr>
          <w:rFonts w:eastAsia="Times New Roman"/>
          <w:color w:val="000000"/>
          <w:szCs w:val="24"/>
          <w:shd w:val="clear" w:color="auto" w:fill="FFFFFF"/>
        </w:rPr>
      </w:pPr>
      <w:r w:rsidRPr="009F1383">
        <w:rPr>
          <w:rFonts w:eastAsia="Times New Roman"/>
          <w:b/>
          <w:color w:val="000000"/>
          <w:szCs w:val="24"/>
          <w:shd w:val="clear" w:color="auto" w:fill="FFFFFF"/>
        </w:rPr>
        <w:t xml:space="preserve">ΠΑΝΑΓΙΩΤΑ ΔΡΙΤΣΕΛΗ: </w:t>
      </w:r>
      <w:r>
        <w:rPr>
          <w:rFonts w:eastAsia="Times New Roman"/>
          <w:color w:val="000000"/>
          <w:szCs w:val="24"/>
          <w:shd w:val="clear" w:color="auto" w:fill="FFFFFF"/>
        </w:rPr>
        <w:t>Ευχαριστώ, κυρία Πρόεδρε.</w:t>
      </w:r>
    </w:p>
    <w:p w14:paraId="4CC5BCDB"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προσπαθήσω να είμαι σύντομη. Καταλαβαίνω την κόπωση </w:t>
      </w:r>
      <w:r>
        <w:rPr>
          <w:rFonts w:eastAsia="Times New Roman"/>
          <w:color w:val="000000"/>
          <w:szCs w:val="24"/>
          <w:shd w:val="clear" w:color="auto" w:fill="FFFFFF"/>
        </w:rPr>
        <w:t xml:space="preserve">όλων των συναδέλφων. Ήταν δύσκολη μέρα σήμερα με αρκετό νομοθετικό έργο. </w:t>
      </w:r>
    </w:p>
    <w:p w14:paraId="4CC5BCDC"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ξεκινήσω με μία γενικότερη διαπίστωση</w:t>
      </w:r>
      <w:r>
        <w:rPr>
          <w:rFonts w:eastAsia="Times New Roman"/>
          <w:color w:val="000000"/>
          <w:szCs w:val="24"/>
          <w:shd w:val="clear" w:color="auto" w:fill="FFFFFF"/>
        </w:rPr>
        <w:t>,</w:t>
      </w:r>
      <w:r>
        <w:rPr>
          <w:rFonts w:eastAsia="Times New Roman"/>
          <w:color w:val="000000"/>
          <w:szCs w:val="24"/>
          <w:shd w:val="clear" w:color="auto" w:fill="FFFFFF"/>
        </w:rPr>
        <w:t xml:space="preserve"> όσον αφορά τη στάση της Αντιπολίτευσης γενικότερα, η οποία με απλά ελληνικά λέγεται τελείως μηδενιστική. Ενώ ακούμε από συναδέλφους της Αντι</w:t>
      </w:r>
      <w:r>
        <w:rPr>
          <w:rFonts w:eastAsia="Times New Roman"/>
          <w:color w:val="000000"/>
          <w:szCs w:val="24"/>
          <w:shd w:val="clear" w:color="auto" w:fill="FFFFFF"/>
        </w:rPr>
        <w:t>πολίτευσης ότι θέλουν γενικότερα συναίνεση και επιδιώκουν τον διάλογο, έχουν ένα αφήγημα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εδράζεται σε μια λογική η οποία είναι και ατελέσφορη αλλά δεν πείθει και κανέναν. Μέχρι το 2015 ζούσαμε όλοι σε έναν παράδεισο και ξαφνικά ήρθε ο κακός ΣΥΡΙΖ</w:t>
      </w:r>
      <w:r>
        <w:rPr>
          <w:rFonts w:eastAsia="Times New Roman"/>
          <w:color w:val="000000"/>
          <w:szCs w:val="24"/>
          <w:shd w:val="clear" w:color="auto" w:fill="FFFFFF"/>
        </w:rPr>
        <w:t xml:space="preserve">Α και τα κατέστρεψε όλα! Εν προκειμένω </w:t>
      </w:r>
      <w:r>
        <w:rPr>
          <w:rFonts w:eastAsia="Times New Roman"/>
          <w:color w:val="000000"/>
          <w:szCs w:val="24"/>
          <w:shd w:val="clear" w:color="auto" w:fill="FFFFFF"/>
        </w:rPr>
        <w:lastRenderedPageBreak/>
        <w:t>στον αθλητισμό μέχρι το 2015 στα γήπεδα βλέπαμε ευτυχισμένες οικογενειακές στιγμές, η οπαδική βία δεν υπήρχε, η διαφθορά, η «παράγκα», τα στημένα παιχνίδια! Όλα αυτά μόνο μυθιστορήματα! Από το 2015 και μετά όλα αυτά π</w:t>
      </w:r>
      <w:r>
        <w:rPr>
          <w:rFonts w:eastAsia="Times New Roman"/>
          <w:color w:val="000000"/>
          <w:szCs w:val="24"/>
          <w:shd w:val="clear" w:color="auto" w:fill="FFFFFF"/>
        </w:rPr>
        <w:t>ραγματικότητα!</w:t>
      </w:r>
    </w:p>
    <w:p w14:paraId="4CC5BCDD"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Αλήθεια δεν ξέρω ποιον μπορείτε να πείσετε, ξέρω όμως ότι εξυπηρετεί συγκεκριμένη πολιτική στρατηγική, ειδικά της Νέας Δημοκρατίας και του ΚΙΝΑΛ. Με αυτόν τον τρόπο και αυτοκριτική δεν κάνουμε για το ότι</w:t>
      </w:r>
      <w:r>
        <w:rPr>
          <w:rFonts w:eastAsia="Times New Roman"/>
          <w:color w:val="000000"/>
          <w:szCs w:val="24"/>
          <w:shd w:val="clear" w:color="auto" w:fill="FFFFFF"/>
        </w:rPr>
        <w:t>,</w:t>
      </w:r>
      <w:r>
        <w:rPr>
          <w:rFonts w:eastAsia="Times New Roman"/>
          <w:color w:val="000000"/>
          <w:szCs w:val="24"/>
          <w:shd w:val="clear" w:color="auto" w:fill="FFFFFF"/>
        </w:rPr>
        <w:t xml:space="preserve"> ουσιαστικά</w:t>
      </w:r>
      <w:r>
        <w:rPr>
          <w:rFonts w:eastAsia="Times New Roman"/>
          <w:color w:val="000000"/>
          <w:szCs w:val="24"/>
          <w:shd w:val="clear" w:color="auto" w:fill="FFFFFF"/>
        </w:rPr>
        <w:t>,</w:t>
      </w:r>
      <w:r>
        <w:rPr>
          <w:rFonts w:eastAsia="Times New Roman"/>
          <w:color w:val="000000"/>
          <w:szCs w:val="24"/>
          <w:shd w:val="clear" w:color="auto" w:fill="FFFFFF"/>
        </w:rPr>
        <w:t xml:space="preserve"> δεν έγινε τίποτα όλα τα </w:t>
      </w:r>
      <w:r>
        <w:rPr>
          <w:rFonts w:eastAsia="Times New Roman"/>
          <w:color w:val="000000"/>
          <w:szCs w:val="24"/>
          <w:shd w:val="clear" w:color="auto" w:fill="FFFFFF"/>
        </w:rPr>
        <w:t xml:space="preserve">προηγούμενα χρόνια, αλλά πετάμε και λάσπη και όποιος την κατάλαβε, την κατάλαβε. </w:t>
      </w:r>
    </w:p>
    <w:p w14:paraId="4CC5BCDE" w14:textId="77777777" w:rsidR="005D719C" w:rsidRDefault="00627F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πρέπει να καταλάβουμε, όμως, ότι ειδικά ο ελληνικός αθλητικός κόσμος, οι φορείς του υγιούς αθλητισμού αναμένουν από το πολιτικό σύστημα συγκεκριμένες λύσεις στις παθογένει</w:t>
      </w:r>
      <w:r>
        <w:rPr>
          <w:rFonts w:eastAsia="Times New Roman"/>
          <w:color w:val="000000"/>
          <w:szCs w:val="24"/>
          <w:shd w:val="clear" w:color="auto" w:fill="FFFFFF"/>
        </w:rPr>
        <w:t xml:space="preserve">ες που ταλανίζουν την αθλητική κοινότητα. </w:t>
      </w:r>
    </w:p>
    <w:p w14:paraId="4CC5BCD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βία και ο χουλιγκανισμός στον αθλητισμό είναι φαινόμενα τα οποία δεν μπορούν να γίνουν ανεκτά από κανέναν και σε αυτό το πλαίσιο όχι μόνο σε επίπεδο καταστολής αλλά και σε επίπεδο πρόληψης θα πρέπει να λάβουμε τ</w:t>
      </w:r>
      <w:r>
        <w:rPr>
          <w:rFonts w:eastAsia="Times New Roman"/>
          <w:color w:val="222222"/>
          <w:szCs w:val="24"/>
          <w:shd w:val="clear" w:color="auto" w:fill="FFFFFF"/>
        </w:rPr>
        <w:t xml:space="preserve">α σωστά μέτρα. </w:t>
      </w:r>
    </w:p>
    <w:p w14:paraId="4CC5BCE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Προφανώς οι εικόνες που είδαμε στο «Παπαστράτειο» αλλά και σε άλλα γήπεδα και σε γειτονιές της Αθήνας το περασμένο Σαββατοκύριακο και όχι μόνο</w:t>
      </w:r>
      <w:r>
        <w:rPr>
          <w:rFonts w:eastAsia="Times New Roman"/>
          <w:color w:val="222222"/>
          <w:szCs w:val="24"/>
          <w:shd w:val="clear" w:color="auto" w:fill="FFFFFF"/>
        </w:rPr>
        <w:t>,</w:t>
      </w:r>
      <w:r>
        <w:rPr>
          <w:rFonts w:eastAsia="Times New Roman"/>
          <w:color w:val="222222"/>
          <w:szCs w:val="24"/>
          <w:shd w:val="clear" w:color="auto" w:fill="FFFFFF"/>
        </w:rPr>
        <w:t xml:space="preserve"> μας προβληματίζουν. Ταυτόχρονα όμως θα πρέπει όλους να μας γεμίζουν ευθύνη απέναντι και στην αθλ</w:t>
      </w:r>
      <w:r>
        <w:rPr>
          <w:rFonts w:eastAsia="Times New Roman"/>
          <w:color w:val="222222"/>
          <w:szCs w:val="24"/>
          <w:shd w:val="clear" w:color="auto" w:fill="FFFFFF"/>
        </w:rPr>
        <w:t>ητική κοινότητα, απέναντι και στην κοινωνία</w:t>
      </w:r>
      <w:r>
        <w:rPr>
          <w:rFonts w:eastAsia="Times New Roman"/>
          <w:color w:val="222222"/>
          <w:szCs w:val="24"/>
          <w:shd w:val="clear" w:color="auto" w:fill="FFFFFF"/>
        </w:rPr>
        <w:t>,</w:t>
      </w:r>
      <w:r>
        <w:rPr>
          <w:rFonts w:eastAsia="Times New Roman"/>
          <w:color w:val="222222"/>
          <w:szCs w:val="24"/>
          <w:shd w:val="clear" w:color="auto" w:fill="FFFFFF"/>
        </w:rPr>
        <w:t xml:space="preserve"> η οποία ούτως ή άλλως περιμένει από μας να δώσουμε μία πολυεπίπεδη μάχη απέναντι και στη βία και στον χουλιγκανισμό.</w:t>
      </w:r>
    </w:p>
    <w:p w14:paraId="4CC5BCE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Μαγικά ραβδιά, προφανώς, δεν υπάρχουν και θα ήταν και ουτοπία να ισχυριστεί κανείς ότι με έναν</w:t>
      </w:r>
      <w:r>
        <w:rPr>
          <w:rFonts w:eastAsia="Times New Roman"/>
          <w:color w:val="222222"/>
          <w:szCs w:val="24"/>
          <w:shd w:val="clear" w:color="auto" w:fill="FFFFFF"/>
        </w:rPr>
        <w:t xml:space="preserve"> </w:t>
      </w:r>
      <w:r>
        <w:rPr>
          <w:rFonts w:eastAsia="Times New Roman"/>
          <w:color w:val="222222"/>
          <w:szCs w:val="24"/>
          <w:shd w:val="clear" w:color="auto" w:fill="FFFFFF"/>
        </w:rPr>
        <w:t>νό</w:t>
      </w:r>
      <w:r>
        <w:rPr>
          <w:rFonts w:eastAsia="Times New Roman"/>
          <w:color w:val="222222"/>
          <w:szCs w:val="24"/>
          <w:shd w:val="clear" w:color="auto" w:fill="FFFFFF"/>
        </w:rPr>
        <w:t>μο</w:t>
      </w:r>
      <w:r>
        <w:rPr>
          <w:rFonts w:eastAsia="Times New Roman"/>
          <w:color w:val="222222"/>
          <w:szCs w:val="24"/>
          <w:shd w:val="clear" w:color="auto" w:fill="FFFFFF"/>
        </w:rPr>
        <w:t>,</w:t>
      </w:r>
      <w:r>
        <w:rPr>
          <w:rFonts w:eastAsia="Times New Roman"/>
          <w:color w:val="222222"/>
          <w:szCs w:val="24"/>
          <w:shd w:val="clear" w:color="auto" w:fill="FFFFFF"/>
        </w:rPr>
        <w:t xml:space="preserve"> μπορούμε να επιβάλουμε κάτι το οποίο χρειάζεται πάρα πολύ χρόνο</w:t>
      </w:r>
      <w:r>
        <w:rPr>
          <w:rFonts w:eastAsia="Times New Roman"/>
          <w:color w:val="222222"/>
          <w:szCs w:val="24"/>
          <w:shd w:val="clear" w:color="auto" w:fill="FFFFFF"/>
        </w:rPr>
        <w:t>,</w:t>
      </w:r>
      <w:r>
        <w:rPr>
          <w:rFonts w:eastAsia="Times New Roman"/>
          <w:color w:val="222222"/>
          <w:szCs w:val="24"/>
          <w:shd w:val="clear" w:color="auto" w:fill="FFFFFF"/>
        </w:rPr>
        <w:t xml:space="preserve"> για να γίνει και κουλτούρα και νοοτροπία στην ελληνική κοινωνία. Θαυματουργές λύσεις</w:t>
      </w:r>
      <w:r>
        <w:rPr>
          <w:rFonts w:eastAsia="Times New Roman"/>
          <w:color w:val="222222"/>
          <w:szCs w:val="24"/>
          <w:shd w:val="clear" w:color="auto" w:fill="FFFFFF"/>
        </w:rPr>
        <w:t>,</w:t>
      </w:r>
      <w:r>
        <w:rPr>
          <w:rFonts w:eastAsia="Times New Roman"/>
          <w:color w:val="222222"/>
          <w:szCs w:val="24"/>
          <w:shd w:val="clear" w:color="auto" w:fill="FFFFFF"/>
        </w:rPr>
        <w:t xml:space="preserve"> προφανώς</w:t>
      </w:r>
      <w:r>
        <w:rPr>
          <w:rFonts w:eastAsia="Times New Roman"/>
          <w:color w:val="222222"/>
          <w:szCs w:val="24"/>
          <w:shd w:val="clear" w:color="auto" w:fill="FFFFFF"/>
        </w:rPr>
        <w:t>,</w:t>
      </w:r>
      <w:r>
        <w:rPr>
          <w:rFonts w:eastAsia="Times New Roman"/>
          <w:color w:val="222222"/>
          <w:szCs w:val="24"/>
          <w:shd w:val="clear" w:color="auto" w:fill="FFFFFF"/>
        </w:rPr>
        <w:t xml:space="preserve"> και δεν υπάρχουν και η οπαδική βία</w:t>
      </w:r>
      <w:r>
        <w:rPr>
          <w:rFonts w:eastAsia="Times New Roman"/>
          <w:color w:val="222222"/>
          <w:szCs w:val="24"/>
          <w:shd w:val="clear" w:color="auto" w:fill="FFFFFF"/>
        </w:rPr>
        <w:t>,</w:t>
      </w:r>
      <w:r>
        <w:rPr>
          <w:rFonts w:eastAsia="Times New Roman"/>
          <w:color w:val="222222"/>
          <w:szCs w:val="24"/>
          <w:shd w:val="clear" w:color="auto" w:fill="FFFFFF"/>
        </w:rPr>
        <w:t xml:space="preserve"> φυσικά, αλλά και η διαφθορά στον αθλητισμό αποτελούν φαινόμενα τα οποία είναι πολυεπίπεδα και τα οποία δεν λύνονται παρά μόνο με συγκεκριμένες και καίριες και νομοθετικές αλλά και κοινωνικές παρεμβάσεις.</w:t>
      </w:r>
    </w:p>
    <w:p w14:paraId="4CC5BCE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w:t>
      </w:r>
      <w:r>
        <w:rPr>
          <w:rFonts w:eastAsia="Times New Roman"/>
          <w:color w:val="222222"/>
          <w:szCs w:val="24"/>
          <w:shd w:val="clear" w:color="auto" w:fill="FFFFFF"/>
        </w:rPr>
        <w:t xml:space="preserve"> το πολιτικό επίπεδο στο οποίο καλούμαστε εδώ να αναμετρηθούμε ήταν πάντα, είναι αλλά και θα είναι κατά πόσο </w:t>
      </w:r>
      <w:r>
        <w:rPr>
          <w:rFonts w:eastAsia="Times New Roman"/>
          <w:color w:val="222222"/>
          <w:szCs w:val="24"/>
          <w:shd w:val="clear" w:color="auto" w:fill="FFFFFF"/>
        </w:rPr>
        <w:lastRenderedPageBreak/>
        <w:t>οι εκάστοτε κυβερνήσεις πέρα από τις διαπιστώσεις</w:t>
      </w:r>
      <w:r>
        <w:rPr>
          <w:rFonts w:eastAsia="Times New Roman"/>
          <w:color w:val="222222"/>
          <w:szCs w:val="24"/>
          <w:shd w:val="clear" w:color="auto" w:fill="FFFFFF"/>
        </w:rPr>
        <w:t>,</w:t>
      </w:r>
      <w:r>
        <w:rPr>
          <w:rFonts w:eastAsia="Times New Roman"/>
          <w:color w:val="222222"/>
          <w:szCs w:val="24"/>
          <w:shd w:val="clear" w:color="auto" w:fill="FFFFFF"/>
        </w:rPr>
        <w:t xml:space="preserve"> προχωρούν και σε συγκεκριμένες πρωτοβουλίες, προκειμένου να αντιμετωπίσουν τα μελανά αυτά σημεία</w:t>
      </w:r>
      <w:r>
        <w:rPr>
          <w:rFonts w:eastAsia="Times New Roman"/>
          <w:color w:val="222222"/>
          <w:szCs w:val="24"/>
          <w:shd w:val="clear" w:color="auto" w:fill="FFFFFF"/>
        </w:rPr>
        <w:t xml:space="preserve"> που ταλανίζουν τον αθλητισμό αλλά και να θεραπεύσουν πληγές που πλήττουν και το κύρος της αθλητικής δραστηριότητας αλλά και των στελεχών που συμμετέχουν σε αυτές.</w:t>
      </w:r>
    </w:p>
    <w:p w14:paraId="4CC5BCE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πρέπει όλοι να συνειδητοποιήσουμε πέρα από οποιαδήποτε μικρ</w:t>
      </w:r>
      <w:r>
        <w:rPr>
          <w:rFonts w:eastAsia="Times New Roman"/>
          <w:color w:val="222222"/>
          <w:szCs w:val="24"/>
          <w:shd w:val="clear" w:color="auto" w:fill="FFFFFF"/>
        </w:rPr>
        <w:t>οκομματική σκοπιμότητα ότι υπήρχε ένα μοντέλο διακυβέρνησης στον αθλητισμό, το οποίο εζυγίσθη, εμετρήθη και ευρέθη ελλιπές. Αυτό θα πρέπει να λύσουμε σήμερα και σε αυτό καλούμαστε όλοι να απαντήσουμε.</w:t>
      </w:r>
    </w:p>
    <w:p w14:paraId="4CC5BCE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σε αυτό το κρίσιμο κοινωνικό μέτωπο αυτό το νομοσχέ</w:t>
      </w:r>
      <w:r>
        <w:rPr>
          <w:rFonts w:eastAsia="Times New Roman"/>
          <w:color w:val="222222"/>
          <w:szCs w:val="24"/>
          <w:shd w:val="clear" w:color="auto" w:fill="FFFFFF"/>
        </w:rPr>
        <w:t>διο έρχεται να δώσει απαντήσεις</w:t>
      </w:r>
      <w:r>
        <w:rPr>
          <w:rFonts w:eastAsia="Times New Roman"/>
          <w:color w:val="222222"/>
          <w:szCs w:val="24"/>
          <w:shd w:val="clear" w:color="auto" w:fill="FFFFFF"/>
        </w:rPr>
        <w:t>,</w:t>
      </w:r>
      <w:r>
        <w:rPr>
          <w:rFonts w:eastAsia="Times New Roman"/>
          <w:color w:val="222222"/>
          <w:szCs w:val="24"/>
          <w:shd w:val="clear" w:color="auto" w:fill="FFFFFF"/>
        </w:rPr>
        <w:t xml:space="preserve"> που μπορούν να συμβάλλουν και στην εξυγίανση και στην πρόληψη αλλά και στον εκδημοκρατισμό του αθλητισμού. Η εδραίωση της δημοκρατικής λειτουργίας στους θεσμούς του αθλητισμού και στις αθλητικές οργανώσεις όσο και αν ορισμέ</w:t>
      </w:r>
      <w:r>
        <w:rPr>
          <w:rFonts w:eastAsia="Times New Roman"/>
          <w:color w:val="222222"/>
          <w:szCs w:val="24"/>
          <w:shd w:val="clear" w:color="auto" w:fill="FFFFFF"/>
        </w:rPr>
        <w:t>νοι δεν τις αξιολογούν ως απολύτως σημαντικές</w:t>
      </w:r>
      <w:r>
        <w:rPr>
          <w:rFonts w:eastAsia="Times New Roman"/>
          <w:color w:val="222222"/>
          <w:szCs w:val="24"/>
          <w:shd w:val="clear" w:color="auto" w:fill="FFFFFF"/>
        </w:rPr>
        <w:t>,</w:t>
      </w:r>
      <w:r>
        <w:rPr>
          <w:rFonts w:eastAsia="Times New Roman"/>
          <w:color w:val="222222"/>
          <w:szCs w:val="24"/>
          <w:shd w:val="clear" w:color="auto" w:fill="FFFFFF"/>
        </w:rPr>
        <w:t xml:space="preserve"> αποτελούν στοιχεία πρωτογενούς απάντησης στο </w:t>
      </w:r>
      <w:r>
        <w:rPr>
          <w:rFonts w:eastAsia="Times New Roman"/>
          <w:color w:val="222222"/>
          <w:szCs w:val="24"/>
          <w:shd w:val="clear" w:color="auto" w:fill="FFFFFF"/>
        </w:rPr>
        <w:lastRenderedPageBreak/>
        <w:t>πρόβλημα της βίας στον αθλητισμό. Η οριζόντια οργάνωση του αθλητισμού, η δημοκρατία, η ισότητα, τα δικαιώματα είναι η βάση για την υγιή λειτουργία της αθλητικής κοι</w:t>
      </w:r>
      <w:r>
        <w:rPr>
          <w:rFonts w:eastAsia="Times New Roman"/>
          <w:color w:val="222222"/>
          <w:szCs w:val="24"/>
          <w:shd w:val="clear" w:color="auto" w:fill="FFFFFF"/>
        </w:rPr>
        <w:t xml:space="preserve">νότητας </w:t>
      </w:r>
    </w:p>
    <w:p w14:paraId="4CC5BCE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είναι ότι με αυτή την Κυβέρνηση </w:t>
      </w:r>
      <w:r>
        <w:rPr>
          <w:rFonts w:eastAsia="Times New Roman"/>
          <w:color w:val="222222"/>
          <w:szCs w:val="24"/>
          <w:shd w:val="clear" w:color="auto" w:fill="FFFFFF"/>
        </w:rPr>
        <w:t>,</w:t>
      </w:r>
      <w:r>
        <w:rPr>
          <w:rFonts w:eastAsia="Times New Roman"/>
          <w:color w:val="222222"/>
          <w:szCs w:val="24"/>
          <w:shd w:val="clear" w:color="auto" w:fill="FFFFFF"/>
        </w:rPr>
        <w:t>η αθλητική διακυβέρνηση έχει γίνει και πιο δημοκρατική και η συμμετοχή της κοινωνίας στον αθλητισμό και τους θεσμούς έχει γίνει πολύ πιο πλατιά. Είτε πρόκειται για τη μάχη ενάντια στο ντόπινγκ είτε πρόκει</w:t>
      </w:r>
      <w:r>
        <w:rPr>
          <w:rFonts w:eastAsia="Times New Roman"/>
          <w:color w:val="222222"/>
          <w:szCs w:val="24"/>
          <w:shd w:val="clear" w:color="auto" w:fill="FFFFFF"/>
        </w:rPr>
        <w:t>ται για την εξυγίανση του επαγγελματικού ποδοσφαίρου είτε πρόκειται για την καταπολέμηση της διαφθοράς και της απάτης</w:t>
      </w:r>
      <w:r>
        <w:rPr>
          <w:rFonts w:eastAsia="Times New Roman"/>
          <w:color w:val="222222"/>
          <w:szCs w:val="24"/>
          <w:shd w:val="clear" w:color="auto" w:fill="FFFFFF"/>
        </w:rPr>
        <w:t>,</w:t>
      </w:r>
      <w:r>
        <w:rPr>
          <w:rFonts w:eastAsia="Times New Roman"/>
          <w:color w:val="222222"/>
          <w:szCs w:val="24"/>
          <w:shd w:val="clear" w:color="auto" w:fill="FFFFFF"/>
        </w:rPr>
        <w:t xml:space="preserve"> η παρούσα Κυβέρνηση έδωσε μάχες, κατέβαλε προσπάθειες και κατοχύρωσε σημαντικές επιτυχίες στην αθλητική διακυβέρνηση.</w:t>
      </w:r>
    </w:p>
    <w:p w14:paraId="4CC5BCE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νομοσχέδιο </w:t>
      </w:r>
      <w:r>
        <w:rPr>
          <w:rFonts w:eastAsia="Times New Roman"/>
          <w:color w:val="222222"/>
          <w:szCs w:val="24"/>
          <w:shd w:val="clear" w:color="auto" w:fill="FFFFFF"/>
        </w:rPr>
        <w:t>έρχεται να συνεχίσει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δρόμο. Η δημοκρατική λειτουργία των αθλητικών οργανώσεων, τα δικαιώματα των αθλητών, η διαφάνεια και η δημοκρατική λογοδοσία είναι μερικά από τα πεδία που ενισχύονται με τις ρυθμίσεις του παρόντος σχεδίου νόμου. </w:t>
      </w:r>
    </w:p>
    <w:p w14:paraId="4CC5BCE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κύτταρο τ</w:t>
      </w:r>
      <w:r>
        <w:rPr>
          <w:rFonts w:eastAsia="Times New Roman"/>
          <w:color w:val="222222"/>
          <w:szCs w:val="24"/>
          <w:shd w:val="clear" w:color="auto" w:fill="FFFFFF"/>
        </w:rPr>
        <w:t>ης αθλητικής ζωής, η βάση του αθλητισμού, το αθλητικό σωματείο ενισχύεται θεσμικά θωρακίζεται και χειραφετείται από κλειστές ελίτ. Η αλλαγή του συστήματος αρχαιρεσιών στα σωματεία, η αναλογική εκπροσώπηση στους θεσμούς αθλητικής διακυβέρνησης, η μάχη ενάντ</w:t>
      </w:r>
      <w:r>
        <w:rPr>
          <w:rFonts w:eastAsia="Times New Roman"/>
          <w:color w:val="222222"/>
          <w:szCs w:val="24"/>
          <w:shd w:val="clear" w:color="auto" w:fill="FFFFFF"/>
        </w:rPr>
        <w:t>ια στη χειραγώγηση των αθλητικών ομοσπονδιών από κλειστά κλαμπ είναι βήματα σε μία προοδευτική κατεύθυνση.</w:t>
      </w:r>
    </w:p>
    <w:p w14:paraId="4CC5BCE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έλεγχος των αθλητικών φορέων σε συνεργασία με τον Γενικό Επιθεωρητή Δημόσιας Διοίκησης αποτελεί τεράστιο βήμα για την εδραίωση της διαφάνεια, αλλά </w:t>
      </w:r>
      <w:r>
        <w:rPr>
          <w:rFonts w:eastAsia="Times New Roman"/>
          <w:color w:val="222222"/>
          <w:szCs w:val="24"/>
          <w:shd w:val="clear" w:color="auto" w:fill="FFFFFF"/>
        </w:rPr>
        <w:t>και της αξιοπιστίας στον αθλητισμό. Η ποσόστωση φύλου στα όργανα αθλητικής εκπροσώπησης, επίσης, είναι μια μεγάλη τομή. Σε μία αθλητική κοινωνία όπου οι γυναίκες αποτελούν ζωτικό κομμάτι</w:t>
      </w:r>
      <w:r>
        <w:rPr>
          <w:rFonts w:eastAsia="Times New Roman"/>
          <w:color w:val="222222"/>
          <w:szCs w:val="24"/>
          <w:shd w:val="clear" w:color="auto" w:fill="FFFFFF"/>
        </w:rPr>
        <w:t>,</w:t>
      </w:r>
      <w:r>
        <w:rPr>
          <w:rFonts w:eastAsia="Times New Roman"/>
          <w:color w:val="222222"/>
          <w:szCs w:val="24"/>
          <w:shd w:val="clear" w:color="auto" w:fill="FFFFFF"/>
        </w:rPr>
        <w:t xml:space="preserve"> δεν νοείται η συμμετοχή του</w:t>
      </w:r>
      <w:r>
        <w:rPr>
          <w:rFonts w:eastAsia="Times New Roman"/>
          <w:color w:val="222222"/>
          <w:szCs w:val="24"/>
          <w:shd w:val="clear" w:color="auto" w:fill="FFFFFF"/>
        </w:rPr>
        <w:t>ς</w:t>
      </w:r>
      <w:r>
        <w:rPr>
          <w:rFonts w:eastAsia="Times New Roman"/>
          <w:color w:val="222222"/>
          <w:szCs w:val="24"/>
          <w:shd w:val="clear" w:color="auto" w:fill="FFFFFF"/>
        </w:rPr>
        <w:t xml:space="preserve"> σε θέσεις ευθύνης να είναι τόσο χαμηλή.</w:t>
      </w:r>
      <w:r>
        <w:rPr>
          <w:rFonts w:eastAsia="Times New Roman"/>
          <w:color w:val="222222"/>
          <w:szCs w:val="24"/>
          <w:shd w:val="clear" w:color="auto" w:fill="FFFFFF"/>
        </w:rPr>
        <w:t xml:space="preserve"> Εκεί</w:t>
      </w:r>
      <w:r>
        <w:rPr>
          <w:rFonts w:eastAsia="Times New Roman"/>
          <w:color w:val="222222"/>
          <w:szCs w:val="24"/>
          <w:shd w:val="clear" w:color="auto" w:fill="FFFFFF"/>
        </w:rPr>
        <w:t>,</w:t>
      </w:r>
      <w:r>
        <w:rPr>
          <w:rFonts w:eastAsia="Times New Roman"/>
          <w:color w:val="222222"/>
          <w:szCs w:val="24"/>
          <w:shd w:val="clear" w:color="auto" w:fill="FFFFFF"/>
        </w:rPr>
        <w:t xml:space="preserve"> λοιπόν</w:t>
      </w:r>
      <w:r>
        <w:rPr>
          <w:rFonts w:eastAsia="Times New Roman"/>
          <w:color w:val="222222"/>
          <w:szCs w:val="24"/>
          <w:shd w:val="clear" w:color="auto" w:fill="FFFFFF"/>
        </w:rPr>
        <w:t>,</w:t>
      </w:r>
      <w:r>
        <w:rPr>
          <w:rFonts w:eastAsia="Times New Roman"/>
          <w:color w:val="222222"/>
          <w:szCs w:val="24"/>
          <w:shd w:val="clear" w:color="auto" w:fill="FFFFFF"/>
        </w:rPr>
        <w:t xml:space="preserve"> που κατεστημένες νοοτροπίες δεν επιτρέπουν τη βάση του αθλητισμού να εκφράζεται, η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 </w:t>
      </w:r>
      <w:r>
        <w:rPr>
          <w:rFonts w:eastAsia="Times New Roman"/>
          <w:color w:val="222222"/>
          <w:szCs w:val="24"/>
          <w:shd w:val="clear" w:color="auto" w:fill="FFFFFF"/>
        </w:rPr>
        <w:t xml:space="preserve">έρχεται </w:t>
      </w:r>
      <w:r>
        <w:rPr>
          <w:rFonts w:eastAsia="Times New Roman"/>
          <w:color w:val="222222"/>
          <w:szCs w:val="24"/>
          <w:shd w:val="clear" w:color="auto" w:fill="FFFFFF"/>
        </w:rPr>
        <w:t xml:space="preserve">να νομοθετήσει για να τραβήξει τον αθλητισμό μπροστά. </w:t>
      </w:r>
    </w:p>
    <w:p w14:paraId="4CC5BCE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Ακούσαμε κάποιους ιδιαίτερα από την Αξιωματική Αντιπολίτευση να διαφωνούν –αλλά και απ</w:t>
      </w:r>
      <w:r>
        <w:rPr>
          <w:rFonts w:eastAsia="Times New Roman"/>
          <w:color w:val="222222"/>
          <w:szCs w:val="24"/>
          <w:shd w:val="clear" w:color="auto" w:fill="FFFFFF"/>
        </w:rPr>
        <w:t xml:space="preserve">ό το ΚΙΝΑΛ, η εισηγήτρια </w:t>
      </w:r>
      <w:r>
        <w:rPr>
          <w:rFonts w:eastAsia="Times New Roman"/>
          <w:color w:val="222222"/>
          <w:szCs w:val="24"/>
          <w:shd w:val="clear" w:color="auto" w:fill="FFFFFF"/>
        </w:rPr>
        <w:lastRenderedPageBreak/>
        <w:t>κ</w:t>
      </w:r>
      <w:r>
        <w:rPr>
          <w:rFonts w:eastAsia="Times New Roman"/>
          <w:color w:val="222222"/>
          <w:szCs w:val="24"/>
          <w:shd w:val="clear" w:color="auto" w:fill="FFFFFF"/>
        </w:rPr>
        <w:t>.</w:t>
      </w:r>
      <w:r>
        <w:rPr>
          <w:rFonts w:eastAsia="Times New Roman"/>
          <w:color w:val="222222"/>
          <w:szCs w:val="24"/>
          <w:shd w:val="clear" w:color="auto" w:fill="FFFFFF"/>
        </w:rPr>
        <w:t xml:space="preserve"> Κεφαλίδου- και με την απλή αναλογική στις ομοσπονδίες και με την ποσόστωση φύλου και με τη συμμετοχή του Γενικού Επιθεωρητή Δημόσιας Διοίκησης στην προσπάθεια για τη διαφάνεια στον αθλητισμό.</w:t>
      </w:r>
    </w:p>
    <w:p w14:paraId="4CC5BCEA" w14:textId="77777777" w:rsidR="005D719C" w:rsidRDefault="00627F40">
      <w:pPr>
        <w:spacing w:line="600" w:lineRule="auto"/>
        <w:ind w:firstLine="720"/>
        <w:jc w:val="both"/>
        <w:rPr>
          <w:rFonts w:eastAsia="Times New Roman"/>
          <w:szCs w:val="24"/>
        </w:rPr>
      </w:pPr>
      <w:r>
        <w:rPr>
          <w:rFonts w:eastAsia="Times New Roman"/>
          <w:color w:val="222222"/>
          <w:szCs w:val="24"/>
          <w:shd w:val="clear" w:color="auto" w:fill="FFFFFF"/>
        </w:rPr>
        <w:t>Θέλω όμως εδώ να πω το εξής: Θεωρώ ά</w:t>
      </w:r>
      <w:r>
        <w:rPr>
          <w:rFonts w:eastAsia="Times New Roman"/>
          <w:color w:val="222222"/>
          <w:szCs w:val="24"/>
          <w:shd w:val="clear" w:color="auto" w:fill="FFFFFF"/>
        </w:rPr>
        <w:t>κρως απαράδεκτο</w:t>
      </w:r>
      <w:r>
        <w:rPr>
          <w:rFonts w:eastAsia="Times New Roman"/>
          <w:color w:val="222222"/>
          <w:szCs w:val="24"/>
          <w:shd w:val="clear" w:color="auto" w:fill="FFFFFF"/>
        </w:rPr>
        <w:t>,</w:t>
      </w:r>
      <w:r>
        <w:rPr>
          <w:rFonts w:eastAsia="Times New Roman"/>
          <w:color w:val="222222"/>
          <w:szCs w:val="24"/>
          <w:shd w:val="clear" w:color="auto" w:fill="FFFFFF"/>
        </w:rPr>
        <w:t xml:space="preserve"> τον τρόπο με τον οποίο η Αντιπολίτευση δομ</w:t>
      </w:r>
      <w:r>
        <w:rPr>
          <w:rFonts w:eastAsia="Times New Roman"/>
          <w:color w:val="222222"/>
          <w:szCs w:val="24"/>
          <w:shd w:val="clear" w:color="auto" w:fill="FFFFFF"/>
        </w:rPr>
        <w:t>εί</w:t>
      </w:r>
      <w:r>
        <w:rPr>
          <w:rFonts w:eastAsia="Times New Roman"/>
          <w:color w:val="222222"/>
          <w:szCs w:val="24"/>
          <w:shd w:val="clear" w:color="auto" w:fill="FFFFFF"/>
        </w:rPr>
        <w:t xml:space="preserve"> τα επιχειρήματα </w:t>
      </w:r>
      <w:r>
        <w:rPr>
          <w:rFonts w:eastAsia="Times New Roman"/>
          <w:color w:val="222222"/>
          <w:szCs w:val="24"/>
          <w:shd w:val="clear" w:color="auto" w:fill="FFFFFF"/>
        </w:rPr>
        <w:t>της</w:t>
      </w:r>
      <w:r>
        <w:rPr>
          <w:rFonts w:eastAsia="Times New Roman"/>
          <w:color w:val="222222"/>
          <w:szCs w:val="24"/>
          <w:shd w:val="clear" w:color="auto" w:fill="FFFFFF"/>
        </w:rPr>
        <w:t xml:space="preserve"> σχετικά με την ποσόστωση φύλου στις διοικήσεις των αθλητικών οργανώσεων. </w:t>
      </w:r>
    </w:p>
    <w:p w14:paraId="4CC5BCEB" w14:textId="77777777" w:rsidR="005D719C" w:rsidRDefault="00627F40">
      <w:pPr>
        <w:spacing w:line="600" w:lineRule="auto"/>
        <w:ind w:firstLine="720"/>
        <w:jc w:val="both"/>
        <w:rPr>
          <w:rFonts w:eastAsia="Times New Roman"/>
          <w:szCs w:val="24"/>
        </w:rPr>
      </w:pPr>
      <w:r>
        <w:rPr>
          <w:rFonts w:eastAsia="Times New Roman"/>
          <w:szCs w:val="24"/>
        </w:rPr>
        <w:t xml:space="preserve">Μια αντίληψη που λέει ή δέχεται </w:t>
      </w:r>
      <w:r>
        <w:rPr>
          <w:rFonts w:eastAsia="Times New Roman"/>
          <w:szCs w:val="24"/>
          <w:lang w:val="en-US"/>
        </w:rPr>
        <w:t>a</w:t>
      </w:r>
      <w:r w:rsidRPr="00C44307">
        <w:rPr>
          <w:rFonts w:eastAsia="Times New Roman"/>
          <w:szCs w:val="24"/>
        </w:rPr>
        <w:t xml:space="preserve"> </w:t>
      </w:r>
      <w:r>
        <w:rPr>
          <w:rFonts w:eastAsia="Times New Roman"/>
          <w:szCs w:val="24"/>
          <w:lang w:val="en-US"/>
        </w:rPr>
        <w:t>priori</w:t>
      </w:r>
      <w:r w:rsidRPr="00C44307">
        <w:rPr>
          <w:rFonts w:eastAsia="Times New Roman"/>
          <w:szCs w:val="24"/>
        </w:rPr>
        <w:t xml:space="preserve"> </w:t>
      </w:r>
      <w:r>
        <w:rPr>
          <w:rFonts w:eastAsia="Times New Roman"/>
          <w:szCs w:val="24"/>
        </w:rPr>
        <w:t>την παραδοχή ότι η παρουσία της γυναίκας</w:t>
      </w:r>
      <w:r>
        <w:rPr>
          <w:rFonts w:eastAsia="Times New Roman"/>
          <w:szCs w:val="24"/>
        </w:rPr>
        <w:t>,</w:t>
      </w:r>
      <w:r>
        <w:rPr>
          <w:rFonts w:eastAsia="Times New Roman"/>
          <w:szCs w:val="24"/>
        </w:rPr>
        <w:t xml:space="preserve"> θα είναι απλά διακοσμητική και την περιγράφει ως «γλάστρα»</w:t>
      </w:r>
      <w:r w:rsidRPr="00532831">
        <w:rPr>
          <w:rFonts w:eastAsia="Times New Roman"/>
          <w:szCs w:val="24"/>
        </w:rPr>
        <w:t>,</w:t>
      </w:r>
      <w:r>
        <w:rPr>
          <w:rFonts w:eastAsia="Times New Roman"/>
          <w:szCs w:val="24"/>
        </w:rPr>
        <w:t xml:space="preserve"> είναι άκρως προσβλητική. Δεν θα πω για το αν υπάρχουν αυτή τη στιγμή άντρες «γλάστρες» -το λέω εντός εισαγωγικών, γιατί δεν μου αρέσει καθόλου η έκφραση- για το κατά πόσο και άντρες και γυναίκες </w:t>
      </w:r>
      <w:r>
        <w:rPr>
          <w:rFonts w:eastAsia="Times New Roman"/>
          <w:szCs w:val="24"/>
        </w:rPr>
        <w:t xml:space="preserve">μπορούν να είναι πιόνια του εκάστοτε παράγοντα μιας ομοσπονδίας, ενός συλλόγου, ενός σωματείου. </w:t>
      </w:r>
    </w:p>
    <w:p w14:paraId="4CC5BCEC" w14:textId="77777777" w:rsidR="005D719C" w:rsidRDefault="00627F40">
      <w:pPr>
        <w:spacing w:line="600" w:lineRule="auto"/>
        <w:ind w:firstLine="720"/>
        <w:jc w:val="both"/>
        <w:rPr>
          <w:rFonts w:eastAsia="Times New Roman"/>
          <w:szCs w:val="24"/>
        </w:rPr>
      </w:pPr>
      <w:r>
        <w:rPr>
          <w:rFonts w:eastAsia="Times New Roman"/>
          <w:szCs w:val="24"/>
        </w:rPr>
        <w:t xml:space="preserve">Θα πω όμως ότι οφείλουμε ως Εθνική Αντιπροσωπεία, αν θέλουμε να λέμε ότι ανήκουμε σε μια ευνομούμενη πολιτεία, </w:t>
      </w:r>
      <w:r>
        <w:rPr>
          <w:rFonts w:eastAsia="Times New Roman"/>
          <w:szCs w:val="24"/>
        </w:rPr>
        <w:lastRenderedPageBreak/>
        <w:t xml:space="preserve">να ανοίξουμε τον δρόμο και να διευρύνουμε όλους </w:t>
      </w:r>
      <w:r>
        <w:rPr>
          <w:rFonts w:eastAsia="Times New Roman"/>
          <w:szCs w:val="24"/>
        </w:rPr>
        <w:t>τους κοινωνικούς ορίζοντες αλλά και να κατοχυρώσουμε με όποιο μέσο μπορούμε τα συνταγματικά δικαιώματα των Ελλήνων πολιτών ανεξαρτήτως του φύλου τους.</w:t>
      </w:r>
    </w:p>
    <w:p w14:paraId="4CC5BCED" w14:textId="77777777" w:rsidR="005D719C" w:rsidRDefault="00627F40">
      <w:pPr>
        <w:spacing w:line="600" w:lineRule="auto"/>
        <w:ind w:firstLine="720"/>
        <w:jc w:val="both"/>
        <w:rPr>
          <w:rFonts w:eastAsia="Times New Roman"/>
          <w:szCs w:val="24"/>
        </w:rPr>
      </w:pPr>
      <w:r>
        <w:rPr>
          <w:rFonts w:eastAsia="Times New Roman"/>
          <w:szCs w:val="24"/>
        </w:rPr>
        <w:t>Βέβαια όλοι όσοι μας κατηγορούν</w:t>
      </w:r>
      <w:r>
        <w:rPr>
          <w:rFonts w:eastAsia="Times New Roman"/>
          <w:szCs w:val="24"/>
        </w:rPr>
        <w:t>,</w:t>
      </w:r>
      <w:r>
        <w:rPr>
          <w:rFonts w:eastAsia="Times New Roman"/>
          <w:szCs w:val="24"/>
        </w:rPr>
        <w:t xml:space="preserve"> είναι και οι ίδιοι που σπεύδουν να μας κατηγορήσουν για αδράνεια, γιατί </w:t>
      </w:r>
      <w:r>
        <w:rPr>
          <w:rFonts w:eastAsia="Times New Roman"/>
          <w:szCs w:val="24"/>
        </w:rPr>
        <w:t xml:space="preserve">απλά το διαπιστώνουν αλλά δεν θέλουν ούτε να δράσουν, δεν θέλουν ούτε να δυσαρεστήσουν, δεν θέλουν ούτε να ταράξουν τα νερά της ακινησίας και της καθεστηκυίας κατάστασης. </w:t>
      </w:r>
    </w:p>
    <w:p w14:paraId="4CC5BCEE" w14:textId="77777777" w:rsidR="005D719C" w:rsidRDefault="00627F40">
      <w:pPr>
        <w:spacing w:line="600" w:lineRule="auto"/>
        <w:ind w:firstLine="720"/>
        <w:jc w:val="both"/>
        <w:rPr>
          <w:rFonts w:eastAsia="Times New Roman"/>
          <w:szCs w:val="24"/>
        </w:rPr>
      </w:pPr>
      <w:r>
        <w:rPr>
          <w:rFonts w:eastAsia="Times New Roman"/>
          <w:szCs w:val="24"/>
        </w:rPr>
        <w:t>Η ενίσχυση του θεσμικού και ρυθμιστικού ρόλου της Επιτροπής Επαγγελματικού Αθλητισμο</w:t>
      </w:r>
      <w:r>
        <w:rPr>
          <w:rFonts w:eastAsia="Times New Roman"/>
          <w:szCs w:val="24"/>
        </w:rPr>
        <w:t>ύ αποτελεί επίσης μια μεγάλη τομή στην κατεύθυνση της ενίσχυσης της αξιοπιστίας του επαγγελματικού αθλητισμού. Η μετατροπή της σε νομικό πρόσωπο δημοσίου δικαίου με συμμετοχή στη συγκρότησή του και της Βουλής, αφού θα περνάει και από την αρμόδια Επιτροπή Μ</w:t>
      </w:r>
      <w:r>
        <w:rPr>
          <w:rFonts w:eastAsia="Times New Roman"/>
          <w:szCs w:val="24"/>
        </w:rPr>
        <w:t xml:space="preserve">ορφωτικών Υποθέσεων η στελέχωσή της, μπορεί να οδηγήσει ουσιαστικά στην εμβάθυνση του έργου της </w:t>
      </w:r>
      <w:r>
        <w:rPr>
          <w:rFonts w:eastAsia="Times New Roman"/>
          <w:szCs w:val="24"/>
        </w:rPr>
        <w:t>ε</w:t>
      </w:r>
      <w:r>
        <w:rPr>
          <w:rFonts w:eastAsia="Times New Roman"/>
          <w:szCs w:val="24"/>
        </w:rPr>
        <w:t>πιτροπής, το οποίο θα συνεπικουρείται, όπως είπαμε ήδη, από τον Γενικό Επιθεω</w:t>
      </w:r>
      <w:r>
        <w:rPr>
          <w:rFonts w:eastAsia="Times New Roman"/>
          <w:szCs w:val="24"/>
        </w:rPr>
        <w:lastRenderedPageBreak/>
        <w:t xml:space="preserve">ρητή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Η Επιτροπή Επαγγελματικού Αθλητισμού καλείται να διασ</w:t>
      </w:r>
      <w:r>
        <w:rPr>
          <w:rFonts w:eastAsia="Times New Roman"/>
          <w:szCs w:val="24"/>
        </w:rPr>
        <w:t>φαλίσει και το κύρος και τη διαφάνεια αλλά και τη χρηστή διοίκηση, την οικονομική λογοδοσία το πιο δημοφιλές κομμάτι του αθλητισμού, δηλαδή</w:t>
      </w:r>
      <w:r>
        <w:rPr>
          <w:rFonts w:eastAsia="Times New Roman"/>
          <w:szCs w:val="24"/>
        </w:rPr>
        <w:t>,</w:t>
      </w:r>
      <w:r>
        <w:rPr>
          <w:rFonts w:eastAsia="Times New Roman"/>
          <w:szCs w:val="24"/>
        </w:rPr>
        <w:t xml:space="preserve"> στα επαγγελματικά πρωταθλήματα. </w:t>
      </w:r>
    </w:p>
    <w:p w14:paraId="4CC5BCEF" w14:textId="77777777" w:rsidR="005D719C" w:rsidRDefault="00627F40">
      <w:pPr>
        <w:spacing w:line="600" w:lineRule="auto"/>
        <w:ind w:firstLine="720"/>
        <w:jc w:val="both"/>
        <w:rPr>
          <w:rFonts w:eastAsia="Times New Roman"/>
          <w:szCs w:val="24"/>
        </w:rPr>
      </w:pPr>
      <w:r>
        <w:rPr>
          <w:rFonts w:eastAsia="Times New Roman"/>
          <w:szCs w:val="24"/>
        </w:rPr>
        <w:t>Το ερώτημα στο σημείο αυτό είναι</w:t>
      </w:r>
      <w:r>
        <w:rPr>
          <w:rFonts w:eastAsia="Times New Roman"/>
          <w:szCs w:val="24"/>
        </w:rPr>
        <w:t>,</w:t>
      </w:r>
      <w:r>
        <w:rPr>
          <w:rFonts w:eastAsia="Times New Roman"/>
          <w:szCs w:val="24"/>
        </w:rPr>
        <w:t xml:space="preserve"> εάν η Νέα Δημοκρατία θέλει την εμβάθυνση της δια</w:t>
      </w:r>
      <w:r>
        <w:rPr>
          <w:rFonts w:eastAsia="Times New Roman"/>
          <w:szCs w:val="24"/>
        </w:rPr>
        <w:t>φάνειας σ’ αυτά τα πεδία. Αν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επιθυμεί μια τέτοια εξέλιξη, θα πρέπει να το αποδείξει και να στηρίξει ξεκάθαρα τις ρυθμίσεις αυτού του νομοσχέδιου.</w:t>
      </w:r>
    </w:p>
    <w:p w14:paraId="4CC5BCF0" w14:textId="77777777" w:rsidR="005D719C" w:rsidRDefault="00627F40">
      <w:pPr>
        <w:spacing w:line="600" w:lineRule="auto"/>
        <w:ind w:firstLine="720"/>
        <w:jc w:val="both"/>
        <w:rPr>
          <w:rFonts w:eastAsia="Times New Roman"/>
          <w:szCs w:val="24"/>
        </w:rPr>
      </w:pPr>
      <w:r>
        <w:rPr>
          <w:rFonts w:eastAsia="Times New Roman"/>
          <w:szCs w:val="24"/>
        </w:rPr>
        <w:t>Το παρόν νομοσχέδιο έρχεται να διευρύνει και δικαιώματα της αθλητικής κοινότητας και τους ίδιους το</w:t>
      </w:r>
      <w:r>
        <w:rPr>
          <w:rFonts w:eastAsia="Times New Roman"/>
          <w:szCs w:val="24"/>
        </w:rPr>
        <w:t>υς αθλητές, δίνοντας προτεραιότητα σε θετικά παραδείγματα κοινωνικής ένταξης και πάλης ενάντια στον ρατσισμό αλλά και σε μηνύματα ανεκτικότητας. Αυτή είναι και η ουσία της ρύθμισης φυσικά</w:t>
      </w:r>
      <w:r>
        <w:rPr>
          <w:rFonts w:eastAsia="Times New Roman"/>
          <w:szCs w:val="24"/>
        </w:rPr>
        <w:t>,</w:t>
      </w:r>
      <w:r>
        <w:rPr>
          <w:rFonts w:eastAsia="Times New Roman"/>
          <w:szCs w:val="24"/>
        </w:rPr>
        <w:t xml:space="preserve"> που εδραιώνει το δικαίωμα των προσφύγων, των </w:t>
      </w:r>
      <w:r>
        <w:rPr>
          <w:rFonts w:eastAsia="Times New Roman"/>
          <w:szCs w:val="24"/>
        </w:rPr>
        <w:t>αν</w:t>
      </w:r>
      <w:r>
        <w:rPr>
          <w:rFonts w:eastAsia="Times New Roman"/>
          <w:szCs w:val="24"/>
        </w:rPr>
        <w:t>ιθαγενών και των δικ</w:t>
      </w:r>
      <w:r>
        <w:rPr>
          <w:rFonts w:eastAsia="Times New Roman"/>
          <w:szCs w:val="24"/>
        </w:rPr>
        <w:t xml:space="preserve">αιούχων διεθνούς προστασίας να συμμετέχουν στα πρωταθλήματα της χώρας. </w:t>
      </w:r>
    </w:p>
    <w:p w14:paraId="4CC5BCF1" w14:textId="77777777" w:rsidR="005D719C" w:rsidRDefault="00627F40">
      <w:pPr>
        <w:spacing w:line="600" w:lineRule="auto"/>
        <w:ind w:firstLine="720"/>
        <w:jc w:val="both"/>
        <w:rPr>
          <w:rFonts w:eastAsia="Times New Roman"/>
          <w:szCs w:val="24"/>
        </w:rPr>
      </w:pPr>
      <w:r>
        <w:rPr>
          <w:rFonts w:eastAsia="Times New Roman"/>
          <w:szCs w:val="24"/>
        </w:rPr>
        <w:lastRenderedPageBreak/>
        <w:t>Η Κυβέρνηση στέκεται δίπλα σ’ αυτά τα παιδιά</w:t>
      </w:r>
      <w:r>
        <w:rPr>
          <w:rFonts w:eastAsia="Times New Roman"/>
          <w:szCs w:val="24"/>
        </w:rPr>
        <w:t>,</w:t>
      </w:r>
      <w:r>
        <w:rPr>
          <w:rFonts w:eastAsia="Times New Roman"/>
          <w:szCs w:val="24"/>
        </w:rPr>
        <w:t xml:space="preserve"> που κόντρα στις αντιξοότητες και τις αδικίες της ζωής, ξεκινώντας ακόμα και μέσα από κέντρα φιλοξενίας, κατάφεραν να διακριθούν στον αθλητ</w:t>
      </w:r>
      <w:r>
        <w:rPr>
          <w:rFonts w:eastAsia="Times New Roman"/>
          <w:szCs w:val="24"/>
        </w:rPr>
        <w:t>ισμό, να κερδίσουν τη θέση τους σε μεγάλες ομάδες και σήμερα να προσφέρουν θετικό παράδειγμα στην κοινωνία και ιδιαίτερα στη νέα γενιά.</w:t>
      </w:r>
    </w:p>
    <w:p w14:paraId="4CC5BCF2" w14:textId="77777777" w:rsidR="005D719C" w:rsidRDefault="00627F40">
      <w:pPr>
        <w:spacing w:line="600" w:lineRule="auto"/>
        <w:ind w:firstLine="720"/>
        <w:jc w:val="both"/>
        <w:rPr>
          <w:rFonts w:eastAsia="Times New Roman"/>
          <w:szCs w:val="24"/>
        </w:rPr>
      </w:pPr>
      <w:r>
        <w:rPr>
          <w:rFonts w:eastAsia="Times New Roman"/>
          <w:szCs w:val="24"/>
        </w:rPr>
        <w:t>Σ’ αυτή την κατεύθυνση ομαλοποίησης της κατάστασης έρχονται να συμβά</w:t>
      </w:r>
      <w:r>
        <w:rPr>
          <w:rFonts w:eastAsia="Times New Roman"/>
          <w:szCs w:val="24"/>
        </w:rPr>
        <w:t>λ</w:t>
      </w:r>
      <w:r>
        <w:rPr>
          <w:rFonts w:eastAsia="Times New Roman"/>
          <w:szCs w:val="24"/>
        </w:rPr>
        <w:t>λουν και όλες οι διατάξεις για τη Φίλιππο Ένωση και</w:t>
      </w:r>
      <w:r>
        <w:rPr>
          <w:rFonts w:eastAsia="Times New Roman"/>
          <w:szCs w:val="24"/>
        </w:rPr>
        <w:t xml:space="preserve"> τον Ιππόδρομο. Δεν θέλω να πω πολλά, γιατί δεν θέλω να καταχραστώ τον χρόνο. Ούτως ή άλλως ο Υπουργός</w:t>
      </w:r>
      <w:r>
        <w:rPr>
          <w:rFonts w:eastAsia="Times New Roman"/>
          <w:szCs w:val="24"/>
        </w:rPr>
        <w:t>,</w:t>
      </w:r>
      <w:r>
        <w:rPr>
          <w:rFonts w:eastAsia="Times New Roman"/>
          <w:szCs w:val="24"/>
        </w:rPr>
        <w:t xml:space="preserve"> κ. Βασιλειάδης</w:t>
      </w:r>
      <w:r>
        <w:rPr>
          <w:rFonts w:eastAsia="Times New Roman"/>
          <w:szCs w:val="24"/>
        </w:rPr>
        <w:t>,</w:t>
      </w:r>
      <w:r>
        <w:rPr>
          <w:rFonts w:eastAsia="Times New Roman"/>
          <w:szCs w:val="24"/>
        </w:rPr>
        <w:t xml:space="preserve"> νομίζω ότι έχει αναφερθεί αρκετά σ’ αυτό.</w:t>
      </w:r>
    </w:p>
    <w:p w14:paraId="4CC5BCF3" w14:textId="77777777" w:rsidR="005D719C" w:rsidRDefault="00627F40">
      <w:pPr>
        <w:spacing w:line="600" w:lineRule="auto"/>
        <w:ind w:firstLine="720"/>
        <w:jc w:val="both"/>
        <w:rPr>
          <w:rFonts w:eastAsia="Times New Roman"/>
          <w:szCs w:val="24"/>
        </w:rPr>
      </w:pPr>
      <w:r>
        <w:rPr>
          <w:rFonts w:eastAsia="Times New Roman"/>
          <w:szCs w:val="24"/>
        </w:rPr>
        <w:t>Θέλω να πω δυο κουβέντες για τις τροπολογίες, όχι για την ουσία, γιατί την ουσία ούτως ή άλλως</w:t>
      </w:r>
      <w:r>
        <w:rPr>
          <w:rFonts w:eastAsia="Times New Roman"/>
          <w:szCs w:val="24"/>
        </w:rPr>
        <w:t xml:space="preserve"> η Αντιπολίτευση απέφυγε να τη σχολιάσει, γιατί θα πρέπει κάποια στιγμή να μας πει</w:t>
      </w:r>
      <w:r>
        <w:rPr>
          <w:rFonts w:eastAsia="Times New Roman"/>
          <w:szCs w:val="24"/>
        </w:rPr>
        <w:t>,</w:t>
      </w:r>
      <w:r>
        <w:rPr>
          <w:rFonts w:eastAsia="Times New Roman"/>
          <w:szCs w:val="24"/>
        </w:rPr>
        <w:t xml:space="preserve"> αν είναι με το κοινωνικό κράτος και με την πρόνοια, αν είναι γενικά με τη διαφάνεια ή όχι και αν θέλει απλά μέσω «φωτοβολίδων» να δημιουργεί εντυπώσεις.</w:t>
      </w:r>
    </w:p>
    <w:p w14:paraId="4CC5BCF4" w14:textId="77777777" w:rsidR="005D719C" w:rsidRDefault="00627F40">
      <w:pPr>
        <w:spacing w:line="600" w:lineRule="auto"/>
        <w:ind w:firstLine="720"/>
        <w:jc w:val="both"/>
        <w:rPr>
          <w:rFonts w:eastAsia="Times New Roman"/>
          <w:szCs w:val="24"/>
        </w:rPr>
      </w:pPr>
      <w:r>
        <w:rPr>
          <w:rFonts w:eastAsia="Times New Roman"/>
          <w:szCs w:val="24"/>
        </w:rPr>
        <w:lastRenderedPageBreak/>
        <w:t>Θέλω να αναφερθώ στ</w:t>
      </w:r>
      <w:r>
        <w:rPr>
          <w:rFonts w:eastAsia="Times New Roman"/>
          <w:szCs w:val="24"/>
        </w:rPr>
        <w:t>ην τροπολογία που κατατέθηκε για την ενίσχυση της πραγματικής οικονομίας. Το Υπουργείο Οικονομικών υλοποιεί μια δέσμευση τη μείωση του φόρου και της παρακράτησης για τα εταιρικά μερίσματα. Αυτή η ρύθμιση δεν έρχεται ως κεραυνός εν αιθρία. Έρχεται γιατί επι</w:t>
      </w:r>
      <w:r>
        <w:rPr>
          <w:rFonts w:eastAsia="Times New Roman"/>
          <w:szCs w:val="24"/>
        </w:rPr>
        <w:t>διώκει να ρυθμίσει την ανταγωνιστικότητα των ελληνικών επιχειρήσεων</w:t>
      </w:r>
      <w:r>
        <w:rPr>
          <w:rFonts w:eastAsia="Times New Roman"/>
          <w:szCs w:val="24"/>
        </w:rPr>
        <w:t>,</w:t>
      </w:r>
      <w:r>
        <w:rPr>
          <w:rFonts w:eastAsia="Times New Roman"/>
          <w:szCs w:val="24"/>
        </w:rPr>
        <w:t xml:space="preserve"> και εντάσσεται ουσιαστικά στο συνολικό πακέτο θετικών μέτρων που επισφραγίζουν την έξοδό μας από το μνημόνιο. </w:t>
      </w:r>
    </w:p>
    <w:p w14:paraId="4CC5BCF5" w14:textId="77777777" w:rsidR="005D719C" w:rsidRDefault="00627F40">
      <w:pPr>
        <w:spacing w:line="600" w:lineRule="auto"/>
        <w:ind w:firstLine="720"/>
        <w:jc w:val="both"/>
        <w:rPr>
          <w:rFonts w:eastAsia="Times New Roman"/>
          <w:szCs w:val="24"/>
        </w:rPr>
      </w:pPr>
      <w:r>
        <w:rPr>
          <w:rFonts w:eastAsia="Times New Roman"/>
          <w:szCs w:val="24"/>
        </w:rPr>
        <w:t>Είναι</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σημαντικές διατάξεις και οι τροπολογίες που κατατέθηκαν από</w:t>
      </w:r>
      <w:r>
        <w:rPr>
          <w:rFonts w:eastAsia="Times New Roman"/>
          <w:szCs w:val="24"/>
        </w:rPr>
        <w:t xml:space="preserve"> τον κ. Πετρόπουλο για τα κλασικά βιβλιάρια υγείας. Μιλάμε</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για έναν εκσυγχρονισμό της δημόσιας διοίκησης. Ούτε σ’ αυτό ακούσαμε ξεκάθαρη θέση τουλάχιστον από τη Νέα Δημοκρατία. </w:t>
      </w:r>
    </w:p>
    <w:p w14:paraId="4CC5BCF6" w14:textId="77777777" w:rsidR="005D719C" w:rsidRDefault="00627F40">
      <w:pPr>
        <w:spacing w:line="600" w:lineRule="auto"/>
        <w:ind w:firstLine="720"/>
        <w:jc w:val="both"/>
        <w:rPr>
          <w:rFonts w:eastAsia="Times New Roman"/>
          <w:szCs w:val="24"/>
        </w:rPr>
      </w:pPr>
      <w:r>
        <w:rPr>
          <w:rFonts w:eastAsia="Times New Roman"/>
          <w:szCs w:val="24"/>
        </w:rPr>
        <w:t>Θέλω να πω κάτι στον κ. Κουτσούκο, ο οποίος ήλθε εδώ και επί εννι</w:t>
      </w:r>
      <w:r>
        <w:rPr>
          <w:rFonts w:eastAsia="Times New Roman"/>
          <w:szCs w:val="24"/>
        </w:rPr>
        <w:t>ά λεπτά</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μιλούσε για την τροπολογία της κ</w:t>
      </w:r>
      <w:r>
        <w:rPr>
          <w:rFonts w:eastAsia="Times New Roman"/>
          <w:szCs w:val="24"/>
        </w:rPr>
        <w:t>.</w:t>
      </w:r>
      <w:r>
        <w:rPr>
          <w:rFonts w:eastAsia="Times New Roman"/>
          <w:szCs w:val="24"/>
        </w:rPr>
        <w:t xml:space="preserve"> Παπανάτσιου για την ΑΑΔΕ. Τι λέει η τροπολογία; Λέει ότι αυτές οι ρυθμίσεις που αφορούν στο Διοικητικό Συμβούλιο της Ανεξάρτητης Αρχής Δημοσίων Εσόδων</w:t>
      </w:r>
      <w:r>
        <w:rPr>
          <w:rFonts w:eastAsia="Times New Roman"/>
          <w:szCs w:val="24"/>
        </w:rPr>
        <w:t>,</w:t>
      </w:r>
      <w:r>
        <w:rPr>
          <w:rFonts w:eastAsia="Times New Roman"/>
          <w:szCs w:val="24"/>
        </w:rPr>
        <w:t xml:space="preserve"> κρίνονται επιβεβλημένες προκειμένου να ευθυγραμμι</w:t>
      </w:r>
      <w:r>
        <w:rPr>
          <w:rFonts w:eastAsia="Times New Roman"/>
          <w:szCs w:val="24"/>
        </w:rPr>
        <w:t xml:space="preserve">στεί το υφιστάμενο ειδικό πλαίσιο </w:t>
      </w:r>
      <w:r>
        <w:rPr>
          <w:rFonts w:eastAsia="Times New Roman"/>
          <w:szCs w:val="24"/>
        </w:rPr>
        <w:lastRenderedPageBreak/>
        <w:t>ευθύνης που φέρουν αυτά τα πρόσωπα προς τις γενικώς ισχύουσες διατάξεις, αλλά και τις ειδικές διατάξεις που ισχύουν για άλλες ελεγκτικές αρχές. Δεν είναι, δηλαδή, μια πρωτοπορία που αφορά στα στελέχη της Αρχής των Δημοσίων</w:t>
      </w:r>
      <w:r>
        <w:rPr>
          <w:rFonts w:eastAsia="Times New Roman"/>
          <w:szCs w:val="24"/>
        </w:rPr>
        <w:t xml:space="preserve"> Εσόδων.</w:t>
      </w:r>
    </w:p>
    <w:p w14:paraId="4CC5BCF7" w14:textId="77777777" w:rsidR="005D719C" w:rsidRDefault="00627F40">
      <w:pPr>
        <w:spacing w:line="600" w:lineRule="auto"/>
        <w:ind w:firstLine="720"/>
        <w:jc w:val="both"/>
        <w:rPr>
          <w:rFonts w:eastAsia="Times New Roman"/>
          <w:szCs w:val="24"/>
        </w:rPr>
      </w:pPr>
      <w:r>
        <w:rPr>
          <w:rFonts w:eastAsia="Times New Roman"/>
          <w:szCs w:val="24"/>
        </w:rPr>
        <w:t>Επίσης</w:t>
      </w:r>
      <w:r w:rsidRPr="00D676EF">
        <w:rPr>
          <w:rFonts w:eastAsia="Times New Roman"/>
          <w:szCs w:val="24"/>
        </w:rPr>
        <w:t xml:space="preserve"> </w:t>
      </w:r>
      <w:r>
        <w:rPr>
          <w:rFonts w:eastAsia="Times New Roman"/>
          <w:szCs w:val="24"/>
        </w:rPr>
        <w:t xml:space="preserve">θα ήθελα να πω </w:t>
      </w:r>
      <w:r w:rsidRPr="00D676EF">
        <w:rPr>
          <w:rFonts w:eastAsia="Times New Roman"/>
          <w:szCs w:val="24"/>
        </w:rPr>
        <w:t>στην κ</w:t>
      </w:r>
      <w:r>
        <w:rPr>
          <w:rFonts w:eastAsia="Times New Roman"/>
          <w:szCs w:val="24"/>
        </w:rPr>
        <w:t>.</w:t>
      </w:r>
      <w:r w:rsidRPr="00D676EF">
        <w:rPr>
          <w:rFonts w:eastAsia="Times New Roman"/>
          <w:szCs w:val="24"/>
        </w:rPr>
        <w:t xml:space="preserve"> Μπακογιάννη</w:t>
      </w:r>
      <w:r>
        <w:rPr>
          <w:rFonts w:eastAsia="Times New Roman"/>
          <w:szCs w:val="24"/>
        </w:rPr>
        <w:t>,</w:t>
      </w:r>
      <w:r w:rsidRPr="00D676EF">
        <w:rPr>
          <w:rFonts w:eastAsia="Times New Roman"/>
          <w:szCs w:val="24"/>
        </w:rPr>
        <w:t xml:space="preserve"> η οποία ουσιαστικά δεν τη διάβασ</w:t>
      </w:r>
      <w:r>
        <w:rPr>
          <w:rFonts w:eastAsia="Times New Roman"/>
          <w:szCs w:val="24"/>
        </w:rPr>
        <w:t>ε, απ’ ό,τι κατάλαβα, α</w:t>
      </w:r>
      <w:r w:rsidRPr="00D676EF">
        <w:rPr>
          <w:rFonts w:eastAsia="Times New Roman"/>
          <w:szCs w:val="24"/>
        </w:rPr>
        <w:t>πλά ήρθε εδώ να μας πει ότι θα έπρεπε να είμαστε πιο προσεκτικοί και να βγάλουμε έστω το</w:t>
      </w:r>
      <w:r>
        <w:rPr>
          <w:rFonts w:eastAsia="Times New Roman"/>
          <w:szCs w:val="24"/>
        </w:rPr>
        <w:t>ν</w:t>
      </w:r>
      <w:r w:rsidRPr="00D676EF">
        <w:rPr>
          <w:rFonts w:eastAsia="Times New Roman"/>
          <w:szCs w:val="24"/>
        </w:rPr>
        <w:t xml:space="preserve"> δ</w:t>
      </w:r>
      <w:r>
        <w:rPr>
          <w:rFonts w:eastAsia="Times New Roman"/>
          <w:szCs w:val="24"/>
        </w:rPr>
        <w:t xml:space="preserve">όλο, ότι </w:t>
      </w:r>
      <w:r w:rsidRPr="00D676EF">
        <w:rPr>
          <w:rFonts w:eastAsia="Times New Roman"/>
          <w:szCs w:val="24"/>
        </w:rPr>
        <w:t>η τροπολογία</w:t>
      </w:r>
      <w:r>
        <w:rPr>
          <w:rFonts w:eastAsia="Times New Roman"/>
          <w:szCs w:val="24"/>
        </w:rPr>
        <w:t xml:space="preserve"> λέει:</w:t>
      </w:r>
      <w:r w:rsidRPr="00D676EF">
        <w:rPr>
          <w:rFonts w:eastAsia="Times New Roman"/>
          <w:szCs w:val="24"/>
        </w:rPr>
        <w:t xml:space="preserve"> </w:t>
      </w:r>
      <w:r>
        <w:rPr>
          <w:rFonts w:eastAsia="Times New Roman"/>
          <w:szCs w:val="24"/>
        </w:rPr>
        <w:t>«Ε</w:t>
      </w:r>
      <w:r w:rsidRPr="00D676EF">
        <w:rPr>
          <w:rFonts w:eastAsia="Times New Roman"/>
          <w:szCs w:val="24"/>
        </w:rPr>
        <w:t xml:space="preserve">ιδικότερα ως προς την </w:t>
      </w:r>
      <w:r w:rsidRPr="00D676EF">
        <w:rPr>
          <w:rFonts w:eastAsia="Times New Roman"/>
          <w:szCs w:val="24"/>
        </w:rPr>
        <w:t>προβλεπόμενη ποινική ευθύνη</w:t>
      </w:r>
      <w:r>
        <w:rPr>
          <w:rFonts w:eastAsia="Times New Roman"/>
          <w:szCs w:val="24"/>
        </w:rPr>
        <w:t>,</w:t>
      </w:r>
      <w:r w:rsidRPr="00D676EF">
        <w:rPr>
          <w:rFonts w:eastAsia="Times New Roman"/>
          <w:szCs w:val="24"/>
        </w:rPr>
        <w:t xml:space="preserve"> καθίσταται σαφές ότι αυτή στοιχειοθετείται </w:t>
      </w:r>
      <w:r>
        <w:rPr>
          <w:rFonts w:eastAsia="Times New Roman"/>
          <w:szCs w:val="24"/>
        </w:rPr>
        <w:t>μ</w:t>
      </w:r>
      <w:r w:rsidRPr="00D676EF">
        <w:rPr>
          <w:rFonts w:eastAsia="Times New Roman"/>
          <w:szCs w:val="24"/>
        </w:rPr>
        <w:t>όνο εφόσον τα ανωτέρω πρόσωπα πράττουν με δόλο ή με σκοπό να προ</w:t>
      </w:r>
      <w:r>
        <w:rPr>
          <w:rFonts w:eastAsia="Times New Roman"/>
          <w:szCs w:val="24"/>
        </w:rPr>
        <w:t>σπορίσ</w:t>
      </w:r>
      <w:r w:rsidRPr="00D676EF">
        <w:rPr>
          <w:rFonts w:eastAsia="Times New Roman"/>
          <w:szCs w:val="24"/>
        </w:rPr>
        <w:t>ουν</w:t>
      </w:r>
      <w:r>
        <w:rPr>
          <w:rFonts w:eastAsia="Times New Roman"/>
          <w:szCs w:val="24"/>
        </w:rPr>
        <w:t xml:space="preserve"> στον εαυτό τους…»</w:t>
      </w:r>
      <w:r w:rsidRPr="00A65AB0">
        <w:rPr>
          <w:rFonts w:eastAsia="Times New Roman"/>
          <w:szCs w:val="24"/>
        </w:rPr>
        <w:t xml:space="preserve"> </w:t>
      </w:r>
      <w:r>
        <w:rPr>
          <w:rFonts w:eastAsia="Times New Roman"/>
          <w:szCs w:val="24"/>
        </w:rPr>
        <w:t>κ.λπ., κ.λπ. Δ</w:t>
      </w:r>
      <w:r w:rsidRPr="00D676EF">
        <w:rPr>
          <w:rFonts w:eastAsia="Times New Roman"/>
          <w:szCs w:val="24"/>
        </w:rPr>
        <w:t xml:space="preserve">εν θέλω να πω </w:t>
      </w:r>
      <w:r>
        <w:rPr>
          <w:rFonts w:eastAsia="Times New Roman"/>
          <w:szCs w:val="24"/>
        </w:rPr>
        <w:t>π</w:t>
      </w:r>
      <w:r w:rsidRPr="00D676EF">
        <w:rPr>
          <w:rFonts w:eastAsia="Times New Roman"/>
          <w:szCs w:val="24"/>
        </w:rPr>
        <w:t>ερισσότερα</w:t>
      </w:r>
      <w:r>
        <w:rPr>
          <w:rFonts w:eastAsia="Times New Roman"/>
          <w:szCs w:val="24"/>
        </w:rPr>
        <w:t>. Ού</w:t>
      </w:r>
      <w:r w:rsidRPr="00D676EF">
        <w:rPr>
          <w:rFonts w:eastAsia="Times New Roman"/>
          <w:szCs w:val="24"/>
        </w:rPr>
        <w:t xml:space="preserve">τως ή άλλως </w:t>
      </w:r>
      <w:r>
        <w:rPr>
          <w:rFonts w:eastAsia="Times New Roman"/>
          <w:szCs w:val="24"/>
        </w:rPr>
        <w:t>τ</w:t>
      </w:r>
      <w:r w:rsidRPr="00D676EF">
        <w:rPr>
          <w:rFonts w:eastAsia="Times New Roman"/>
          <w:szCs w:val="24"/>
        </w:rPr>
        <w:t>ο μόνο που ήθελα να πω</w:t>
      </w:r>
      <w:r>
        <w:rPr>
          <w:rFonts w:eastAsia="Times New Roman"/>
          <w:szCs w:val="24"/>
        </w:rPr>
        <w:t>,</w:t>
      </w:r>
      <w:r w:rsidRPr="00D676EF">
        <w:rPr>
          <w:rFonts w:eastAsia="Times New Roman"/>
          <w:szCs w:val="24"/>
        </w:rPr>
        <w:t xml:space="preserve"> είναι ότι ό</w:t>
      </w:r>
      <w:r w:rsidRPr="00D676EF">
        <w:rPr>
          <w:rFonts w:eastAsia="Times New Roman"/>
          <w:szCs w:val="24"/>
        </w:rPr>
        <w:t xml:space="preserve">ταν επιλέγουμε να κάνουμε </w:t>
      </w:r>
      <w:r>
        <w:rPr>
          <w:rFonts w:eastAsia="Times New Roman"/>
          <w:szCs w:val="24"/>
        </w:rPr>
        <w:t>μια</w:t>
      </w:r>
      <w:r w:rsidRPr="00D676EF">
        <w:rPr>
          <w:rFonts w:eastAsia="Times New Roman"/>
          <w:szCs w:val="24"/>
        </w:rPr>
        <w:t xml:space="preserve"> κριτική</w:t>
      </w:r>
      <w:r>
        <w:rPr>
          <w:rFonts w:eastAsia="Times New Roman"/>
          <w:szCs w:val="24"/>
        </w:rPr>
        <w:t>,</w:t>
      </w:r>
      <w:r w:rsidRPr="00D676EF">
        <w:rPr>
          <w:rFonts w:eastAsia="Times New Roman"/>
          <w:szCs w:val="24"/>
        </w:rPr>
        <w:t xml:space="preserve"> τουλάχιστον να έχου</w:t>
      </w:r>
      <w:r>
        <w:rPr>
          <w:rFonts w:eastAsia="Times New Roman"/>
          <w:szCs w:val="24"/>
        </w:rPr>
        <w:t xml:space="preserve">με </w:t>
      </w:r>
      <w:r w:rsidRPr="00D676EF">
        <w:rPr>
          <w:rFonts w:eastAsia="Times New Roman"/>
          <w:szCs w:val="24"/>
        </w:rPr>
        <w:t>πολύ ορθά και συγκεκριμένα επιχειρήματα</w:t>
      </w:r>
      <w:r>
        <w:rPr>
          <w:rFonts w:eastAsia="Times New Roman"/>
          <w:szCs w:val="24"/>
        </w:rPr>
        <w:t>.</w:t>
      </w:r>
    </w:p>
    <w:p w14:paraId="4CC5BCF8" w14:textId="77777777" w:rsidR="005D719C" w:rsidRDefault="00627F40">
      <w:pPr>
        <w:spacing w:line="600" w:lineRule="auto"/>
        <w:ind w:firstLine="720"/>
        <w:jc w:val="both"/>
        <w:rPr>
          <w:rFonts w:eastAsia="Times New Roman"/>
          <w:szCs w:val="24"/>
        </w:rPr>
      </w:pPr>
      <w:r>
        <w:rPr>
          <w:rFonts w:eastAsia="Times New Roman"/>
          <w:szCs w:val="24"/>
        </w:rPr>
        <w:t>Τ</w:t>
      </w:r>
      <w:r w:rsidRPr="00D676EF">
        <w:rPr>
          <w:rFonts w:eastAsia="Times New Roman"/>
          <w:szCs w:val="24"/>
        </w:rPr>
        <w:t>έλος</w:t>
      </w:r>
      <w:r>
        <w:rPr>
          <w:rFonts w:eastAsia="Times New Roman"/>
          <w:szCs w:val="24"/>
        </w:rPr>
        <w:t>,</w:t>
      </w:r>
      <w:r w:rsidRPr="00D676EF">
        <w:rPr>
          <w:rFonts w:eastAsia="Times New Roman"/>
          <w:szCs w:val="24"/>
        </w:rPr>
        <w:t xml:space="preserve"> δεν θα αναφερθώ στα υπόλοιπα θέματα ούτε για </w:t>
      </w:r>
      <w:r>
        <w:rPr>
          <w:rFonts w:eastAsia="Times New Roman"/>
          <w:szCs w:val="24"/>
        </w:rPr>
        <w:t xml:space="preserve">το </w:t>
      </w:r>
      <w:r>
        <w:rPr>
          <w:rFonts w:eastAsia="Times New Roman"/>
          <w:szCs w:val="24"/>
        </w:rPr>
        <w:t>ομόλογο κ.λπ.</w:t>
      </w:r>
      <w:r>
        <w:rPr>
          <w:rFonts w:eastAsia="Times New Roman"/>
          <w:szCs w:val="24"/>
        </w:rPr>
        <w:t>.</w:t>
      </w:r>
      <w:r>
        <w:rPr>
          <w:rFonts w:eastAsia="Times New Roman"/>
          <w:szCs w:val="24"/>
        </w:rPr>
        <w:t xml:space="preserve"> Ούτως ή άλλως θα έχουμε, φαντάζομαι, καιρό</w:t>
      </w:r>
      <w:r w:rsidRPr="00D676EF">
        <w:rPr>
          <w:rFonts w:eastAsia="Times New Roman"/>
          <w:szCs w:val="24"/>
        </w:rPr>
        <w:t xml:space="preserve"> να τα συζητήσουμε </w:t>
      </w:r>
      <w:r>
        <w:rPr>
          <w:rFonts w:eastAsia="Times New Roman"/>
          <w:szCs w:val="24"/>
        </w:rPr>
        <w:t>αυτά. Θ</w:t>
      </w:r>
      <w:r w:rsidRPr="00D676EF">
        <w:rPr>
          <w:rFonts w:eastAsia="Times New Roman"/>
          <w:szCs w:val="24"/>
        </w:rPr>
        <w:t>έλω να πω</w:t>
      </w:r>
      <w:r>
        <w:rPr>
          <w:rFonts w:eastAsia="Times New Roman"/>
          <w:szCs w:val="24"/>
        </w:rPr>
        <w:t>,</w:t>
      </w:r>
      <w:r w:rsidRPr="00D676EF">
        <w:rPr>
          <w:rFonts w:eastAsia="Times New Roman"/>
          <w:szCs w:val="24"/>
        </w:rPr>
        <w:t xml:space="preserve"> </w:t>
      </w:r>
      <w:r>
        <w:rPr>
          <w:rFonts w:eastAsia="Times New Roman"/>
          <w:szCs w:val="24"/>
        </w:rPr>
        <w:t>όμως,</w:t>
      </w:r>
      <w:r w:rsidRPr="00D676EF">
        <w:rPr>
          <w:rFonts w:eastAsia="Times New Roman"/>
          <w:szCs w:val="24"/>
        </w:rPr>
        <w:t xml:space="preserve"> ότι η Ελλάδα </w:t>
      </w:r>
      <w:r>
        <w:rPr>
          <w:rFonts w:eastAsia="Times New Roman"/>
          <w:szCs w:val="24"/>
        </w:rPr>
        <w:t>-κι</w:t>
      </w:r>
      <w:r w:rsidRPr="00D676EF">
        <w:rPr>
          <w:rFonts w:eastAsia="Times New Roman"/>
          <w:szCs w:val="24"/>
        </w:rPr>
        <w:t xml:space="preserve"> είναι ξεκάθαρο αυτό</w:t>
      </w:r>
      <w:r>
        <w:rPr>
          <w:rFonts w:eastAsia="Times New Roman"/>
          <w:szCs w:val="24"/>
        </w:rPr>
        <w:t>,</w:t>
      </w:r>
      <w:r w:rsidRPr="00D676EF">
        <w:rPr>
          <w:rFonts w:eastAsia="Times New Roman"/>
          <w:szCs w:val="24"/>
        </w:rPr>
        <w:t xml:space="preserve"> όσο και αν κάποιοι νιώθουν άβολα</w:t>
      </w:r>
      <w:r>
        <w:rPr>
          <w:rFonts w:eastAsia="Times New Roman"/>
          <w:szCs w:val="24"/>
        </w:rPr>
        <w:t xml:space="preserve">- </w:t>
      </w:r>
      <w:r w:rsidRPr="00D676EF">
        <w:rPr>
          <w:rFonts w:eastAsia="Times New Roman"/>
          <w:szCs w:val="24"/>
        </w:rPr>
        <w:t xml:space="preserve">αφήνει </w:t>
      </w:r>
      <w:r w:rsidRPr="00D676EF">
        <w:rPr>
          <w:rFonts w:eastAsia="Times New Roman"/>
          <w:szCs w:val="24"/>
        </w:rPr>
        <w:lastRenderedPageBreak/>
        <w:t>πίσω της την κρίση</w:t>
      </w:r>
      <w:r>
        <w:rPr>
          <w:rFonts w:eastAsia="Times New Roman"/>
          <w:szCs w:val="24"/>
        </w:rPr>
        <w:t>. Δ</w:t>
      </w:r>
      <w:r w:rsidRPr="00D676EF">
        <w:rPr>
          <w:rFonts w:eastAsia="Times New Roman"/>
          <w:szCs w:val="24"/>
        </w:rPr>
        <w:t xml:space="preserve">ημιουργεί </w:t>
      </w:r>
      <w:r>
        <w:rPr>
          <w:rFonts w:eastAsia="Times New Roman"/>
          <w:szCs w:val="24"/>
        </w:rPr>
        <w:t>μια</w:t>
      </w:r>
      <w:r w:rsidRPr="00D676EF">
        <w:rPr>
          <w:rFonts w:eastAsia="Times New Roman"/>
          <w:szCs w:val="24"/>
        </w:rPr>
        <w:t xml:space="preserve"> βιώσιμη ανάπτυξη και εμβαθύνει τη </w:t>
      </w:r>
      <w:r>
        <w:rPr>
          <w:rFonts w:eastAsia="Times New Roman"/>
          <w:szCs w:val="24"/>
        </w:rPr>
        <w:t>δ</w:t>
      </w:r>
      <w:r w:rsidRPr="00D676EF">
        <w:rPr>
          <w:rFonts w:eastAsia="Times New Roman"/>
          <w:szCs w:val="24"/>
        </w:rPr>
        <w:t>ημοκρατική της ανασυγκρότηση σε όλα τα π</w:t>
      </w:r>
      <w:r>
        <w:rPr>
          <w:rFonts w:eastAsia="Times New Roman"/>
          <w:szCs w:val="24"/>
        </w:rPr>
        <w:t>ε</w:t>
      </w:r>
      <w:r w:rsidRPr="00D676EF">
        <w:rPr>
          <w:rFonts w:eastAsia="Times New Roman"/>
          <w:szCs w:val="24"/>
        </w:rPr>
        <w:t>δία της κοινωνικής δραστηριότητας</w:t>
      </w:r>
      <w:r>
        <w:rPr>
          <w:rFonts w:eastAsia="Times New Roman"/>
          <w:szCs w:val="24"/>
        </w:rPr>
        <w:t>. Κ</w:t>
      </w:r>
      <w:r w:rsidRPr="00D676EF">
        <w:rPr>
          <w:rFonts w:eastAsia="Times New Roman"/>
          <w:szCs w:val="24"/>
        </w:rPr>
        <w:t xml:space="preserve">αι με αυτή την πυξίδα θα </w:t>
      </w:r>
      <w:r>
        <w:rPr>
          <w:rFonts w:eastAsia="Times New Roman"/>
          <w:szCs w:val="24"/>
        </w:rPr>
        <w:t>συνε</w:t>
      </w:r>
      <w:r>
        <w:rPr>
          <w:rFonts w:eastAsia="Times New Roman"/>
          <w:szCs w:val="24"/>
        </w:rPr>
        <w:t>χίσουμε</w:t>
      </w:r>
      <w:r w:rsidRPr="00D676EF">
        <w:rPr>
          <w:rFonts w:eastAsia="Times New Roman"/>
          <w:szCs w:val="24"/>
        </w:rPr>
        <w:t xml:space="preserve"> και στην προσπάθεια της δημοκρατικής θωράκιση</w:t>
      </w:r>
      <w:r>
        <w:rPr>
          <w:rFonts w:eastAsia="Times New Roman"/>
          <w:szCs w:val="24"/>
        </w:rPr>
        <w:t>ς</w:t>
      </w:r>
      <w:r w:rsidRPr="00D676EF">
        <w:rPr>
          <w:rFonts w:eastAsia="Times New Roman"/>
          <w:szCs w:val="24"/>
        </w:rPr>
        <w:t xml:space="preserve"> του αθλητισμού και με την αθλητική κοινότητα</w:t>
      </w:r>
      <w:r>
        <w:rPr>
          <w:rFonts w:eastAsia="Times New Roman"/>
          <w:szCs w:val="24"/>
        </w:rPr>
        <w:t>,</w:t>
      </w:r>
      <w:r w:rsidRPr="00D676EF">
        <w:rPr>
          <w:rFonts w:eastAsia="Times New Roman"/>
          <w:szCs w:val="24"/>
        </w:rPr>
        <w:t xml:space="preserve"> αλλά και με το σύνολο της κοινωνίας κοντά </w:t>
      </w:r>
      <w:r>
        <w:rPr>
          <w:rFonts w:eastAsia="Times New Roman"/>
          <w:szCs w:val="24"/>
        </w:rPr>
        <w:t>μας. Ε</w:t>
      </w:r>
      <w:r w:rsidRPr="00D676EF">
        <w:rPr>
          <w:rFonts w:eastAsia="Times New Roman"/>
          <w:szCs w:val="24"/>
        </w:rPr>
        <w:t>ίμαστε σίγουρ</w:t>
      </w:r>
      <w:r>
        <w:rPr>
          <w:rFonts w:eastAsia="Times New Roman"/>
          <w:szCs w:val="24"/>
        </w:rPr>
        <w:t>οι ότι θα τα καταφέρουμε</w:t>
      </w:r>
      <w:r>
        <w:rPr>
          <w:rFonts w:eastAsia="Times New Roman"/>
          <w:szCs w:val="24"/>
        </w:rPr>
        <w:t>,</w:t>
      </w:r>
      <w:r>
        <w:rPr>
          <w:rFonts w:eastAsia="Times New Roman"/>
          <w:szCs w:val="24"/>
        </w:rPr>
        <w:t xml:space="preserve"> και με πιο </w:t>
      </w:r>
      <w:r w:rsidRPr="00D676EF">
        <w:rPr>
          <w:rFonts w:eastAsia="Times New Roman"/>
          <w:szCs w:val="24"/>
        </w:rPr>
        <w:t>σταθερά βήματα</w:t>
      </w:r>
      <w:r w:rsidRPr="00D676EF">
        <w:rPr>
          <w:rFonts w:eastAsia="Times New Roman"/>
          <w:szCs w:val="24"/>
        </w:rPr>
        <w:t xml:space="preserve"> θα ξανακάνουμε τον αθλητισμό κοινωνικό αγαθό και διαθέσιμο σε όλους</w:t>
      </w:r>
      <w:r>
        <w:rPr>
          <w:rFonts w:eastAsia="Times New Roman"/>
          <w:szCs w:val="24"/>
        </w:rPr>
        <w:t>.</w:t>
      </w:r>
    </w:p>
    <w:p w14:paraId="4CC5BCF9" w14:textId="77777777" w:rsidR="005D719C" w:rsidRDefault="00627F4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C5BCFA" w14:textId="77777777" w:rsidR="005D719C" w:rsidRDefault="00627F4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sidRPr="00D676EF">
        <w:rPr>
          <w:rFonts w:eastAsia="Times New Roman"/>
          <w:szCs w:val="24"/>
        </w:rPr>
        <w:t xml:space="preserve"> </w:t>
      </w:r>
      <w:r>
        <w:rPr>
          <w:rFonts w:eastAsia="Times New Roman"/>
          <w:szCs w:val="24"/>
        </w:rPr>
        <w:t>Τ</w:t>
      </w:r>
      <w:r w:rsidRPr="00D676EF">
        <w:rPr>
          <w:rFonts w:eastAsia="Times New Roman"/>
          <w:szCs w:val="24"/>
        </w:rPr>
        <w:t>ώρα το</w:t>
      </w:r>
      <w:r>
        <w:rPr>
          <w:rFonts w:eastAsia="Times New Roman"/>
          <w:szCs w:val="24"/>
        </w:rPr>
        <w:t>ν</w:t>
      </w:r>
      <w:r w:rsidRPr="00D676EF">
        <w:rPr>
          <w:rFonts w:eastAsia="Times New Roman"/>
          <w:szCs w:val="24"/>
        </w:rPr>
        <w:t xml:space="preserve"> λόγο έχει ο κ</w:t>
      </w:r>
      <w:r>
        <w:rPr>
          <w:rFonts w:eastAsia="Times New Roman"/>
          <w:szCs w:val="24"/>
        </w:rPr>
        <w:t>.</w:t>
      </w:r>
      <w:r w:rsidRPr="00D676EF">
        <w:rPr>
          <w:rFonts w:eastAsia="Times New Roman"/>
          <w:szCs w:val="24"/>
        </w:rPr>
        <w:t xml:space="preserve"> Φωτήλας από τη Νέα Δημοκρατία</w:t>
      </w:r>
      <w:r>
        <w:rPr>
          <w:rFonts w:eastAsia="Times New Roman"/>
          <w:szCs w:val="24"/>
        </w:rPr>
        <w:t>, για επτά λεπτά.</w:t>
      </w:r>
    </w:p>
    <w:p w14:paraId="4CC5BCFB" w14:textId="77777777" w:rsidR="005D719C" w:rsidRDefault="00627F40">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Ευχαριστώ,</w:t>
      </w:r>
      <w:r>
        <w:rPr>
          <w:rFonts w:eastAsia="Times New Roman"/>
          <w:szCs w:val="24"/>
        </w:rPr>
        <w:t xml:space="preserve"> κύριε Πρόεδρε.</w:t>
      </w:r>
    </w:p>
    <w:p w14:paraId="4CC5BCFC" w14:textId="77777777" w:rsidR="005D719C" w:rsidRDefault="00627F40">
      <w:pPr>
        <w:spacing w:line="600" w:lineRule="auto"/>
        <w:ind w:firstLine="720"/>
        <w:jc w:val="both"/>
        <w:rPr>
          <w:rFonts w:eastAsia="Times New Roman"/>
          <w:szCs w:val="24"/>
        </w:rPr>
      </w:pPr>
      <w:r>
        <w:rPr>
          <w:rFonts w:eastAsia="Times New Roman"/>
          <w:szCs w:val="24"/>
        </w:rPr>
        <w:t>Δ</w:t>
      </w:r>
      <w:r w:rsidRPr="00D676EF">
        <w:rPr>
          <w:rFonts w:eastAsia="Times New Roman"/>
          <w:szCs w:val="24"/>
        </w:rPr>
        <w:t xml:space="preserve">ύο διατάξεις νομοθέτησε αυτή η </w:t>
      </w:r>
      <w:r>
        <w:rPr>
          <w:rFonts w:eastAsia="Times New Roman"/>
          <w:szCs w:val="24"/>
        </w:rPr>
        <w:t>Κ</w:t>
      </w:r>
      <w:r w:rsidRPr="00D676EF">
        <w:rPr>
          <w:rFonts w:eastAsia="Times New Roman"/>
          <w:szCs w:val="24"/>
        </w:rPr>
        <w:t>υβέρνηση</w:t>
      </w:r>
      <w:r>
        <w:rPr>
          <w:rFonts w:eastAsia="Times New Roman"/>
          <w:szCs w:val="24"/>
        </w:rPr>
        <w:t>,</w:t>
      </w:r>
      <w:r w:rsidRPr="00D676EF">
        <w:rPr>
          <w:rFonts w:eastAsia="Times New Roman"/>
          <w:szCs w:val="24"/>
        </w:rPr>
        <w:t xml:space="preserve"> η κυβέρνηση της </w:t>
      </w:r>
      <w:r>
        <w:rPr>
          <w:rFonts w:eastAsia="Times New Roman"/>
          <w:szCs w:val="24"/>
        </w:rPr>
        <w:t xml:space="preserve">«πρώτης φοράς </w:t>
      </w:r>
      <w:r w:rsidRPr="00D676EF">
        <w:rPr>
          <w:rFonts w:eastAsia="Times New Roman"/>
          <w:szCs w:val="24"/>
        </w:rPr>
        <w:t>Αριστερά</w:t>
      </w:r>
      <w:r>
        <w:rPr>
          <w:rFonts w:eastAsia="Times New Roman"/>
          <w:szCs w:val="24"/>
        </w:rPr>
        <w:t>» ό</w:t>
      </w:r>
      <w:r w:rsidRPr="00D676EF">
        <w:rPr>
          <w:rFonts w:eastAsia="Times New Roman"/>
          <w:szCs w:val="24"/>
        </w:rPr>
        <w:t>πο</w:t>
      </w:r>
      <w:r>
        <w:rPr>
          <w:rFonts w:eastAsia="Times New Roman"/>
          <w:szCs w:val="24"/>
        </w:rPr>
        <w:t>υ</w:t>
      </w:r>
      <w:r w:rsidRPr="00D676EF">
        <w:rPr>
          <w:rFonts w:eastAsia="Times New Roman"/>
          <w:szCs w:val="24"/>
        </w:rPr>
        <w:t xml:space="preserve"> και οι δύο διατάξεις σχετίζονται με τον τζόγο</w:t>
      </w:r>
      <w:r>
        <w:rPr>
          <w:rFonts w:eastAsia="Times New Roman"/>
          <w:szCs w:val="24"/>
        </w:rPr>
        <w:t>.</w:t>
      </w:r>
      <w:r w:rsidRPr="00D676EF">
        <w:rPr>
          <w:rFonts w:eastAsia="Times New Roman"/>
          <w:szCs w:val="24"/>
        </w:rPr>
        <w:t xml:space="preserve"> Η πρώτη είναι στο σημερινό νομοσχέ</w:t>
      </w:r>
      <w:r w:rsidRPr="00D676EF">
        <w:rPr>
          <w:rFonts w:eastAsia="Times New Roman"/>
          <w:szCs w:val="24"/>
        </w:rPr>
        <w:lastRenderedPageBreak/>
        <w:t>διο</w:t>
      </w:r>
      <w:r>
        <w:rPr>
          <w:rFonts w:eastAsia="Times New Roman"/>
          <w:szCs w:val="24"/>
        </w:rPr>
        <w:t>. Ε</w:t>
      </w:r>
      <w:r w:rsidRPr="00D676EF">
        <w:rPr>
          <w:rFonts w:eastAsia="Times New Roman"/>
          <w:szCs w:val="24"/>
        </w:rPr>
        <w:t>ίναι η διάταξη που λέει ότι όσοι έχουνε στοιχηματικές εταιρ</w:t>
      </w:r>
      <w:r>
        <w:rPr>
          <w:rFonts w:eastAsia="Times New Roman"/>
          <w:szCs w:val="24"/>
        </w:rPr>
        <w:t>ε</w:t>
      </w:r>
      <w:r w:rsidRPr="00D676EF">
        <w:rPr>
          <w:rFonts w:eastAsia="Times New Roman"/>
          <w:szCs w:val="24"/>
        </w:rPr>
        <w:t>ίες</w:t>
      </w:r>
      <w:r>
        <w:rPr>
          <w:rFonts w:eastAsia="Times New Roman"/>
          <w:szCs w:val="24"/>
        </w:rPr>
        <w:t>,</w:t>
      </w:r>
      <w:r w:rsidRPr="00D676EF">
        <w:rPr>
          <w:rFonts w:eastAsia="Times New Roman"/>
          <w:szCs w:val="24"/>
        </w:rPr>
        <w:t xml:space="preserve"> θα μπορούν να έχουν και ομάδες</w:t>
      </w:r>
      <w:r>
        <w:rPr>
          <w:rFonts w:eastAsia="Times New Roman"/>
          <w:szCs w:val="24"/>
        </w:rPr>
        <w:t xml:space="preserve">. Δηλαδή είναι </w:t>
      </w:r>
      <w:r w:rsidRPr="00D676EF">
        <w:rPr>
          <w:rFonts w:eastAsia="Times New Roman"/>
          <w:szCs w:val="24"/>
        </w:rPr>
        <w:t>σαν να λέμε ότι θα βάλουμε το λύκο να φυλάει τα πρόβατα</w:t>
      </w:r>
      <w:r>
        <w:rPr>
          <w:rFonts w:eastAsia="Times New Roman"/>
          <w:szCs w:val="24"/>
        </w:rPr>
        <w:t>.</w:t>
      </w:r>
    </w:p>
    <w:p w14:paraId="4CC5BCFD" w14:textId="77777777" w:rsidR="005D719C" w:rsidRDefault="00627F40">
      <w:pPr>
        <w:spacing w:line="600" w:lineRule="auto"/>
        <w:ind w:firstLine="720"/>
        <w:jc w:val="both"/>
        <w:rPr>
          <w:rFonts w:eastAsia="Times New Roman"/>
          <w:szCs w:val="24"/>
        </w:rPr>
      </w:pPr>
      <w:r>
        <w:rPr>
          <w:rFonts w:eastAsia="Times New Roman"/>
          <w:szCs w:val="24"/>
        </w:rPr>
        <w:t>Η</w:t>
      </w:r>
      <w:r w:rsidRPr="00D676EF">
        <w:rPr>
          <w:rFonts w:eastAsia="Times New Roman"/>
          <w:szCs w:val="24"/>
        </w:rPr>
        <w:t xml:space="preserve"> δεύτερη διάταξη </w:t>
      </w:r>
      <w:r>
        <w:rPr>
          <w:rFonts w:eastAsia="Times New Roman"/>
          <w:szCs w:val="24"/>
        </w:rPr>
        <w:t>είναι</w:t>
      </w:r>
      <w:r w:rsidRPr="00D676EF">
        <w:rPr>
          <w:rFonts w:eastAsia="Times New Roman"/>
          <w:szCs w:val="24"/>
        </w:rPr>
        <w:t xml:space="preserve"> σε παλαιότερο νομοσχέδιο</w:t>
      </w:r>
      <w:r>
        <w:rPr>
          <w:rFonts w:eastAsia="Times New Roman"/>
          <w:szCs w:val="24"/>
        </w:rPr>
        <w:t>,</w:t>
      </w:r>
      <w:r w:rsidRPr="00D676EF">
        <w:rPr>
          <w:rFonts w:eastAsia="Times New Roman"/>
          <w:szCs w:val="24"/>
        </w:rPr>
        <w:t xml:space="preserve"> αλλά και αυτή σχετίζεται με τον τζόγο</w:t>
      </w:r>
      <w:r>
        <w:rPr>
          <w:rFonts w:eastAsia="Times New Roman"/>
          <w:szCs w:val="24"/>
        </w:rPr>
        <w:t>. Ή</w:t>
      </w:r>
      <w:r w:rsidRPr="00D676EF">
        <w:rPr>
          <w:rFonts w:eastAsia="Times New Roman"/>
          <w:szCs w:val="24"/>
        </w:rPr>
        <w:t>ταν εκείνη</w:t>
      </w:r>
      <w:r>
        <w:rPr>
          <w:rFonts w:eastAsia="Times New Roman"/>
          <w:szCs w:val="24"/>
        </w:rPr>
        <w:t>,</w:t>
      </w:r>
      <w:r w:rsidRPr="00D676EF">
        <w:rPr>
          <w:rFonts w:eastAsia="Times New Roman"/>
          <w:szCs w:val="24"/>
        </w:rPr>
        <w:t xml:space="preserve"> της </w:t>
      </w:r>
      <w:r>
        <w:rPr>
          <w:rFonts w:eastAsia="Times New Roman"/>
          <w:szCs w:val="24"/>
        </w:rPr>
        <w:t>«</w:t>
      </w:r>
      <w:r w:rsidRPr="00D676EF">
        <w:rPr>
          <w:rFonts w:eastAsia="Times New Roman"/>
          <w:szCs w:val="24"/>
        </w:rPr>
        <w:t>πρώτης φοράς Αριστερά</w:t>
      </w:r>
      <w:r>
        <w:rPr>
          <w:rFonts w:eastAsia="Times New Roman"/>
          <w:szCs w:val="24"/>
        </w:rPr>
        <w:t>»</w:t>
      </w:r>
      <w:r w:rsidRPr="00D676EF">
        <w:rPr>
          <w:rFonts w:eastAsia="Times New Roman"/>
          <w:szCs w:val="24"/>
        </w:rPr>
        <w:t xml:space="preserve"> πάλι</w:t>
      </w:r>
      <w:r>
        <w:rPr>
          <w:rFonts w:eastAsia="Times New Roman"/>
          <w:szCs w:val="24"/>
        </w:rPr>
        <w:t>,</w:t>
      </w:r>
      <w:r w:rsidRPr="00D676EF">
        <w:rPr>
          <w:rFonts w:eastAsia="Times New Roman"/>
          <w:szCs w:val="24"/>
        </w:rPr>
        <w:t xml:space="preserve"> που έδινε και δίν</w:t>
      </w:r>
      <w:r w:rsidRPr="00D676EF">
        <w:rPr>
          <w:rFonts w:eastAsia="Times New Roman"/>
          <w:szCs w:val="24"/>
        </w:rPr>
        <w:t>ει τη δυνατότητα στους παίκτες του καζίνο</w:t>
      </w:r>
      <w:r>
        <w:rPr>
          <w:rFonts w:eastAsia="Times New Roman"/>
          <w:szCs w:val="24"/>
        </w:rPr>
        <w:t>,</w:t>
      </w:r>
      <w:r w:rsidRPr="00D676EF">
        <w:rPr>
          <w:rFonts w:eastAsia="Times New Roman"/>
          <w:szCs w:val="24"/>
        </w:rPr>
        <w:t xml:space="preserve"> να μπορο</w:t>
      </w:r>
      <w:r>
        <w:rPr>
          <w:rFonts w:eastAsia="Times New Roman"/>
          <w:szCs w:val="24"/>
        </w:rPr>
        <w:t>ύν να δανείζονται από το καζίνο. Δ</w:t>
      </w:r>
      <w:r w:rsidRPr="00D676EF">
        <w:rPr>
          <w:rFonts w:eastAsia="Times New Roman"/>
          <w:szCs w:val="24"/>
        </w:rPr>
        <w:t>ηλαδή το καζίνο πλέον</w:t>
      </w:r>
      <w:r>
        <w:rPr>
          <w:rFonts w:eastAsia="Times New Roman"/>
          <w:szCs w:val="24"/>
        </w:rPr>
        <w:t xml:space="preserve"> –</w:t>
      </w:r>
      <w:r w:rsidRPr="00D676EF">
        <w:rPr>
          <w:rFonts w:eastAsia="Times New Roman"/>
          <w:szCs w:val="24"/>
        </w:rPr>
        <w:t xml:space="preserve">νομοθέτησε η </w:t>
      </w:r>
      <w:r>
        <w:rPr>
          <w:rFonts w:eastAsia="Times New Roman"/>
          <w:szCs w:val="24"/>
        </w:rPr>
        <w:t>«</w:t>
      </w:r>
      <w:r w:rsidRPr="00D676EF">
        <w:rPr>
          <w:rFonts w:eastAsia="Times New Roman"/>
          <w:szCs w:val="24"/>
        </w:rPr>
        <w:t>πρώτη φορά Αριστερά</w:t>
      </w:r>
      <w:r>
        <w:rPr>
          <w:rFonts w:eastAsia="Times New Roman"/>
          <w:szCs w:val="24"/>
        </w:rPr>
        <w:t xml:space="preserve">»- </w:t>
      </w:r>
      <w:r w:rsidRPr="00D676EF">
        <w:rPr>
          <w:rFonts w:eastAsia="Times New Roman"/>
          <w:szCs w:val="24"/>
        </w:rPr>
        <w:t>να δανείζει τους παίκτες</w:t>
      </w:r>
      <w:r>
        <w:rPr>
          <w:rFonts w:eastAsia="Times New Roman"/>
          <w:szCs w:val="24"/>
        </w:rPr>
        <w:t>,</w:t>
      </w:r>
      <w:r w:rsidRPr="00D676EF">
        <w:rPr>
          <w:rFonts w:eastAsia="Times New Roman"/>
          <w:szCs w:val="24"/>
        </w:rPr>
        <w:t xml:space="preserve"> αρκεί να τα παίζουν εκείνη την ώρα εκεί</w:t>
      </w:r>
      <w:r>
        <w:rPr>
          <w:rFonts w:eastAsia="Times New Roman"/>
          <w:szCs w:val="24"/>
        </w:rPr>
        <w:t>. Σ</w:t>
      </w:r>
      <w:r w:rsidRPr="00D676EF">
        <w:rPr>
          <w:rFonts w:eastAsia="Times New Roman"/>
          <w:szCs w:val="24"/>
        </w:rPr>
        <w:t xml:space="preserve">κεφτείτε να τα </w:t>
      </w:r>
      <w:r>
        <w:rPr>
          <w:rFonts w:eastAsia="Times New Roman"/>
          <w:szCs w:val="24"/>
        </w:rPr>
        <w:t>είχαμε</w:t>
      </w:r>
      <w:r w:rsidRPr="00D676EF">
        <w:rPr>
          <w:rFonts w:eastAsia="Times New Roman"/>
          <w:szCs w:val="24"/>
        </w:rPr>
        <w:t xml:space="preserve"> φέρει εμείς</w:t>
      </w:r>
      <w:r>
        <w:rPr>
          <w:rFonts w:eastAsia="Times New Roman"/>
          <w:szCs w:val="24"/>
        </w:rPr>
        <w:t>,</w:t>
      </w:r>
      <w:r w:rsidRPr="00D676EF">
        <w:rPr>
          <w:rFonts w:eastAsia="Times New Roman"/>
          <w:szCs w:val="24"/>
        </w:rPr>
        <w:t xml:space="preserve"> κύριε Τζαβάρα</w:t>
      </w:r>
      <w:r>
        <w:rPr>
          <w:rFonts w:eastAsia="Times New Roman"/>
          <w:szCs w:val="24"/>
        </w:rPr>
        <w:t>, δ</w:t>
      </w:r>
      <w:r w:rsidRPr="00D676EF">
        <w:rPr>
          <w:rFonts w:eastAsia="Times New Roman"/>
          <w:szCs w:val="24"/>
        </w:rPr>
        <w:t xml:space="preserve">εν θα μπορούσαμε να βγούμε από το σπίτι </w:t>
      </w:r>
      <w:r>
        <w:rPr>
          <w:rFonts w:eastAsia="Times New Roman"/>
          <w:szCs w:val="24"/>
        </w:rPr>
        <w:t>μας!</w:t>
      </w:r>
    </w:p>
    <w:p w14:paraId="4CC5BCFE" w14:textId="77777777" w:rsidR="005D719C" w:rsidRDefault="00627F40">
      <w:pPr>
        <w:spacing w:line="600" w:lineRule="auto"/>
        <w:ind w:firstLine="720"/>
        <w:jc w:val="both"/>
        <w:rPr>
          <w:rFonts w:eastAsia="Times New Roman"/>
          <w:szCs w:val="24"/>
        </w:rPr>
      </w:pPr>
      <w:r w:rsidRPr="00D676EF">
        <w:rPr>
          <w:rFonts w:eastAsia="Times New Roman"/>
          <w:szCs w:val="24"/>
        </w:rPr>
        <w:t>Δεν μου κάνει κα</w:t>
      </w:r>
      <w:r>
        <w:rPr>
          <w:rFonts w:eastAsia="Times New Roman"/>
          <w:szCs w:val="24"/>
        </w:rPr>
        <w:t>μμία</w:t>
      </w:r>
      <w:r>
        <w:rPr>
          <w:rFonts w:eastAsia="Times New Roman"/>
          <w:szCs w:val="24"/>
        </w:rPr>
        <w:t>,</w:t>
      </w:r>
      <w:r w:rsidRPr="00D676EF">
        <w:rPr>
          <w:rFonts w:eastAsia="Times New Roman"/>
          <w:szCs w:val="24"/>
        </w:rPr>
        <w:t xml:space="preserve"> πραγματικά</w:t>
      </w:r>
      <w:r>
        <w:rPr>
          <w:rFonts w:eastAsia="Times New Roman"/>
          <w:szCs w:val="24"/>
        </w:rPr>
        <w:t>,</w:t>
      </w:r>
      <w:r w:rsidRPr="00D676EF">
        <w:rPr>
          <w:rFonts w:eastAsia="Times New Roman"/>
          <w:szCs w:val="24"/>
        </w:rPr>
        <w:t xml:space="preserve"> εντύπωση ότι η </w:t>
      </w:r>
      <w:r>
        <w:rPr>
          <w:rFonts w:eastAsia="Times New Roman"/>
          <w:szCs w:val="24"/>
        </w:rPr>
        <w:t>Κ</w:t>
      </w:r>
      <w:r w:rsidRPr="00D676EF">
        <w:rPr>
          <w:rFonts w:eastAsia="Times New Roman"/>
          <w:szCs w:val="24"/>
        </w:rPr>
        <w:t>υβέρνηση αντί για ένα</w:t>
      </w:r>
      <w:r>
        <w:rPr>
          <w:rFonts w:eastAsia="Times New Roman"/>
          <w:szCs w:val="24"/>
        </w:rPr>
        <w:t>ν</w:t>
      </w:r>
      <w:r w:rsidRPr="00D676EF">
        <w:rPr>
          <w:rFonts w:eastAsia="Times New Roman"/>
          <w:szCs w:val="24"/>
        </w:rPr>
        <w:t xml:space="preserve"> νέο</w:t>
      </w:r>
      <w:r>
        <w:rPr>
          <w:rFonts w:eastAsia="Times New Roman"/>
          <w:szCs w:val="24"/>
        </w:rPr>
        <w:t>,</w:t>
      </w:r>
      <w:r w:rsidRPr="00D676EF">
        <w:rPr>
          <w:rFonts w:eastAsia="Times New Roman"/>
          <w:szCs w:val="24"/>
        </w:rPr>
        <w:t xml:space="preserve"> </w:t>
      </w:r>
      <w:r>
        <w:rPr>
          <w:rFonts w:eastAsia="Times New Roman"/>
          <w:szCs w:val="24"/>
        </w:rPr>
        <w:t>κωδικοποιημένο,</w:t>
      </w:r>
      <w:r w:rsidRPr="00D676EF">
        <w:rPr>
          <w:rFonts w:eastAsia="Times New Roman"/>
          <w:szCs w:val="24"/>
        </w:rPr>
        <w:t xml:space="preserve"> απλό</w:t>
      </w:r>
      <w:r>
        <w:rPr>
          <w:rFonts w:eastAsia="Times New Roman"/>
          <w:szCs w:val="24"/>
        </w:rPr>
        <w:t>,</w:t>
      </w:r>
      <w:r w:rsidRPr="00D676EF">
        <w:rPr>
          <w:rFonts w:eastAsia="Times New Roman"/>
          <w:szCs w:val="24"/>
        </w:rPr>
        <w:t xml:space="preserve"> κατανοητό</w:t>
      </w:r>
      <w:r>
        <w:rPr>
          <w:rFonts w:eastAsia="Times New Roman"/>
          <w:szCs w:val="24"/>
        </w:rPr>
        <w:t>,</w:t>
      </w:r>
      <w:r w:rsidRPr="00D676EF">
        <w:rPr>
          <w:rFonts w:eastAsia="Times New Roman"/>
          <w:szCs w:val="24"/>
        </w:rPr>
        <w:t xml:space="preserve"> εύχρηστο</w:t>
      </w:r>
      <w:r>
        <w:rPr>
          <w:rFonts w:eastAsia="Times New Roman"/>
          <w:szCs w:val="24"/>
        </w:rPr>
        <w:t xml:space="preserve"> σ</w:t>
      </w:r>
      <w:r w:rsidRPr="00D676EF">
        <w:rPr>
          <w:rFonts w:eastAsia="Times New Roman"/>
          <w:szCs w:val="24"/>
        </w:rPr>
        <w:t>την εφαρμογή του αθλητικό νόμο</w:t>
      </w:r>
      <w:r>
        <w:rPr>
          <w:rFonts w:eastAsia="Times New Roman"/>
          <w:szCs w:val="24"/>
        </w:rPr>
        <w:t>,</w:t>
      </w:r>
      <w:r w:rsidRPr="00D676EF">
        <w:rPr>
          <w:rFonts w:eastAsia="Times New Roman"/>
          <w:szCs w:val="24"/>
        </w:rPr>
        <w:t xml:space="preserve"> προτίμησε πάλι να νομοθετήσει με σκόρπιες</w:t>
      </w:r>
      <w:r w:rsidRPr="00D676EF">
        <w:rPr>
          <w:rFonts w:eastAsia="Times New Roman"/>
          <w:szCs w:val="24"/>
        </w:rPr>
        <w:t xml:space="preserve"> διατάξεις</w:t>
      </w:r>
      <w:r>
        <w:rPr>
          <w:rFonts w:eastAsia="Times New Roman"/>
          <w:szCs w:val="24"/>
        </w:rPr>
        <w:t>,</w:t>
      </w:r>
      <w:r w:rsidRPr="00D676EF">
        <w:rPr>
          <w:rFonts w:eastAsia="Times New Roman"/>
          <w:szCs w:val="24"/>
        </w:rPr>
        <w:t xml:space="preserve"> οι οποίες </w:t>
      </w:r>
      <w:r>
        <w:rPr>
          <w:rFonts w:eastAsia="Times New Roman"/>
          <w:szCs w:val="24"/>
        </w:rPr>
        <w:t>μ</w:t>
      </w:r>
      <w:r w:rsidRPr="00D676EF">
        <w:rPr>
          <w:rFonts w:eastAsia="Times New Roman"/>
          <w:szCs w:val="24"/>
        </w:rPr>
        <w:t xml:space="preserve">άλιστα </w:t>
      </w:r>
      <w:r>
        <w:rPr>
          <w:rFonts w:eastAsia="Times New Roman"/>
          <w:szCs w:val="24"/>
        </w:rPr>
        <w:t>σ</w:t>
      </w:r>
      <w:r w:rsidRPr="00D676EF">
        <w:rPr>
          <w:rFonts w:eastAsia="Times New Roman"/>
          <w:szCs w:val="24"/>
        </w:rPr>
        <w:t>υχνά</w:t>
      </w:r>
      <w:r>
        <w:rPr>
          <w:rFonts w:eastAsia="Times New Roman"/>
          <w:szCs w:val="24"/>
        </w:rPr>
        <w:t>-</w:t>
      </w:r>
      <w:r w:rsidRPr="00D676EF">
        <w:rPr>
          <w:rFonts w:eastAsia="Times New Roman"/>
          <w:szCs w:val="24"/>
        </w:rPr>
        <w:t xml:space="preserve">πυκνά είναι αντικρουόμενες μεταξύ </w:t>
      </w:r>
      <w:r>
        <w:rPr>
          <w:rFonts w:eastAsia="Times New Roman"/>
          <w:szCs w:val="24"/>
        </w:rPr>
        <w:t>τους. Τ</w:t>
      </w:r>
      <w:r w:rsidRPr="00D676EF">
        <w:rPr>
          <w:rFonts w:eastAsia="Times New Roman"/>
          <w:szCs w:val="24"/>
        </w:rPr>
        <w:t>όσο απλό και εύχρηστο είναι το εν λόγω νομοσχέδιο</w:t>
      </w:r>
      <w:r>
        <w:rPr>
          <w:rFonts w:eastAsia="Times New Roman"/>
          <w:szCs w:val="24"/>
        </w:rPr>
        <w:t>,</w:t>
      </w:r>
      <w:r w:rsidRPr="00D676EF">
        <w:rPr>
          <w:rFonts w:eastAsia="Times New Roman"/>
          <w:szCs w:val="24"/>
        </w:rPr>
        <w:t xml:space="preserve"> που </w:t>
      </w:r>
      <w:r>
        <w:rPr>
          <w:rFonts w:eastAsia="Times New Roman"/>
          <w:szCs w:val="24"/>
        </w:rPr>
        <w:t>δείτε,</w:t>
      </w:r>
      <w:r w:rsidRPr="00D676EF">
        <w:rPr>
          <w:rFonts w:eastAsia="Times New Roman"/>
          <w:szCs w:val="24"/>
        </w:rPr>
        <w:t xml:space="preserve"> για παράδειγμα</w:t>
      </w:r>
      <w:r>
        <w:rPr>
          <w:rFonts w:eastAsia="Times New Roman"/>
          <w:szCs w:val="24"/>
        </w:rPr>
        <w:t>,</w:t>
      </w:r>
      <w:r w:rsidRPr="00D676EF">
        <w:rPr>
          <w:rFonts w:eastAsia="Times New Roman"/>
          <w:szCs w:val="24"/>
        </w:rPr>
        <w:t xml:space="preserve"> σε ό</w:t>
      </w:r>
      <w:r>
        <w:rPr>
          <w:rFonts w:eastAsia="Times New Roman"/>
          <w:szCs w:val="24"/>
        </w:rPr>
        <w:t>,</w:t>
      </w:r>
      <w:r w:rsidRPr="00D676EF">
        <w:rPr>
          <w:rFonts w:eastAsia="Times New Roman"/>
          <w:szCs w:val="24"/>
        </w:rPr>
        <w:t xml:space="preserve">τι έχει να κάνει με την </w:t>
      </w:r>
      <w:r>
        <w:rPr>
          <w:rFonts w:eastAsia="Times New Roman"/>
          <w:szCs w:val="24"/>
        </w:rPr>
        <w:t>Ε</w:t>
      </w:r>
      <w:r w:rsidRPr="00D676EF">
        <w:rPr>
          <w:rFonts w:eastAsia="Times New Roman"/>
          <w:szCs w:val="24"/>
        </w:rPr>
        <w:t xml:space="preserve">πιτροπή </w:t>
      </w:r>
      <w:r>
        <w:rPr>
          <w:rFonts w:eastAsia="Times New Roman"/>
          <w:szCs w:val="24"/>
        </w:rPr>
        <w:t>Ε</w:t>
      </w:r>
      <w:r w:rsidRPr="00D676EF">
        <w:rPr>
          <w:rFonts w:eastAsia="Times New Roman"/>
          <w:szCs w:val="24"/>
        </w:rPr>
        <w:t xml:space="preserve">παγγελματικού </w:t>
      </w:r>
      <w:r>
        <w:rPr>
          <w:rFonts w:eastAsia="Times New Roman"/>
          <w:szCs w:val="24"/>
        </w:rPr>
        <w:t>Α</w:t>
      </w:r>
      <w:r w:rsidRPr="00D676EF">
        <w:rPr>
          <w:rFonts w:eastAsia="Times New Roman"/>
          <w:szCs w:val="24"/>
        </w:rPr>
        <w:t xml:space="preserve">θλητισμού το </w:t>
      </w:r>
      <w:r w:rsidRPr="00D676EF">
        <w:rPr>
          <w:rFonts w:eastAsia="Times New Roman"/>
          <w:szCs w:val="24"/>
        </w:rPr>
        <w:lastRenderedPageBreak/>
        <w:t>συγκεκριμένο σχέδιο νόμου</w:t>
      </w:r>
      <w:r>
        <w:rPr>
          <w:rFonts w:eastAsia="Times New Roman"/>
          <w:szCs w:val="24"/>
        </w:rPr>
        <w:t>,</w:t>
      </w:r>
      <w:r w:rsidRPr="00D676EF">
        <w:rPr>
          <w:rFonts w:eastAsia="Times New Roman"/>
          <w:szCs w:val="24"/>
        </w:rPr>
        <w:t xml:space="preserve"> χρειάστ</w:t>
      </w:r>
      <w:r w:rsidRPr="00D676EF">
        <w:rPr>
          <w:rFonts w:eastAsia="Times New Roman"/>
          <w:szCs w:val="24"/>
        </w:rPr>
        <w:t xml:space="preserve">ηκε </w:t>
      </w:r>
      <w:r>
        <w:rPr>
          <w:rFonts w:eastAsia="Times New Roman"/>
          <w:szCs w:val="24"/>
        </w:rPr>
        <w:t xml:space="preserve">είκοσι τέσσερα </w:t>
      </w:r>
      <w:r w:rsidRPr="00D676EF">
        <w:rPr>
          <w:rFonts w:eastAsia="Times New Roman"/>
          <w:szCs w:val="24"/>
        </w:rPr>
        <w:t>ολόκληρα άρθρα</w:t>
      </w:r>
      <w:r>
        <w:rPr>
          <w:rFonts w:eastAsia="Times New Roman"/>
          <w:szCs w:val="24"/>
        </w:rPr>
        <w:t>,</w:t>
      </w:r>
      <w:r w:rsidRPr="00D676EF">
        <w:rPr>
          <w:rFonts w:eastAsia="Times New Roman"/>
          <w:szCs w:val="24"/>
        </w:rPr>
        <w:t xml:space="preserve"> για να καταργήσει τα τρία του ισχύοντος αθλητικού νόμου</w:t>
      </w:r>
      <w:r>
        <w:rPr>
          <w:rFonts w:eastAsia="Times New Roman"/>
          <w:szCs w:val="24"/>
        </w:rPr>
        <w:t xml:space="preserve">. Δηλαδή αντί να κάνουμε τα τρία δύο, </w:t>
      </w:r>
      <w:r w:rsidRPr="00D676EF">
        <w:rPr>
          <w:rFonts w:eastAsia="Times New Roman"/>
          <w:szCs w:val="24"/>
        </w:rPr>
        <w:t xml:space="preserve">τα κάναμε </w:t>
      </w:r>
      <w:r>
        <w:rPr>
          <w:rFonts w:eastAsia="Times New Roman"/>
          <w:szCs w:val="24"/>
        </w:rPr>
        <w:t>είκοσι τέσσερα.</w:t>
      </w:r>
    </w:p>
    <w:p w14:paraId="4CC5BCFF" w14:textId="77777777" w:rsidR="005D719C" w:rsidRDefault="00627F40">
      <w:pPr>
        <w:spacing w:line="600" w:lineRule="auto"/>
        <w:ind w:firstLine="720"/>
        <w:jc w:val="both"/>
        <w:rPr>
          <w:rFonts w:eastAsia="Times New Roman"/>
          <w:szCs w:val="24"/>
        </w:rPr>
      </w:pPr>
      <w:r w:rsidRPr="00D676EF">
        <w:rPr>
          <w:rFonts w:eastAsia="Times New Roman"/>
          <w:szCs w:val="24"/>
        </w:rPr>
        <w:t>Ούτε</w:t>
      </w:r>
      <w:r>
        <w:rPr>
          <w:rFonts w:eastAsia="Times New Roman"/>
          <w:szCs w:val="24"/>
        </w:rPr>
        <w:t>,</w:t>
      </w:r>
      <w:r w:rsidRPr="00D676EF">
        <w:rPr>
          <w:rFonts w:eastAsia="Times New Roman"/>
          <w:szCs w:val="24"/>
        </w:rPr>
        <w:t xml:space="preserve"> βέβαια</w:t>
      </w:r>
      <w:r>
        <w:rPr>
          <w:rFonts w:eastAsia="Times New Roman"/>
          <w:szCs w:val="24"/>
        </w:rPr>
        <w:t>,</w:t>
      </w:r>
      <w:r w:rsidRPr="00D676EF">
        <w:rPr>
          <w:rFonts w:eastAsia="Times New Roman"/>
          <w:szCs w:val="24"/>
        </w:rPr>
        <w:t xml:space="preserve"> μου κάνει εντύπωση η μετατροπή της Γενικής Γραμματείας </w:t>
      </w:r>
      <w:r>
        <w:rPr>
          <w:rFonts w:eastAsia="Times New Roman"/>
          <w:szCs w:val="24"/>
        </w:rPr>
        <w:t>Α</w:t>
      </w:r>
      <w:r w:rsidRPr="00D676EF">
        <w:rPr>
          <w:rFonts w:eastAsia="Times New Roman"/>
          <w:szCs w:val="24"/>
        </w:rPr>
        <w:t xml:space="preserve">θλητισμού από απλή </w:t>
      </w:r>
      <w:r>
        <w:rPr>
          <w:rFonts w:eastAsia="Times New Roman"/>
          <w:szCs w:val="24"/>
        </w:rPr>
        <w:t>ε</w:t>
      </w:r>
      <w:r w:rsidRPr="00D676EF">
        <w:rPr>
          <w:rFonts w:eastAsia="Times New Roman"/>
          <w:szCs w:val="24"/>
        </w:rPr>
        <w:t>πιτροπή σε ν</w:t>
      </w:r>
      <w:r w:rsidRPr="00D676EF">
        <w:rPr>
          <w:rFonts w:eastAsia="Times New Roman"/>
          <w:szCs w:val="24"/>
        </w:rPr>
        <w:t>ομικό πρόσωπο δημοσίου δικαίου</w:t>
      </w:r>
      <w:r>
        <w:rPr>
          <w:rFonts w:eastAsia="Times New Roman"/>
          <w:szCs w:val="24"/>
        </w:rPr>
        <w:t>,</w:t>
      </w:r>
      <w:r w:rsidRPr="00D676EF">
        <w:rPr>
          <w:rFonts w:eastAsia="Times New Roman"/>
          <w:szCs w:val="24"/>
        </w:rPr>
        <w:t xml:space="preserve"> χωρίς να υπάρχει κάποια μελέτη και χωρίς να προϋπολογίζεται δημοσιονομικό κόστος</w:t>
      </w:r>
      <w:r>
        <w:rPr>
          <w:rFonts w:eastAsia="Times New Roman"/>
          <w:szCs w:val="24"/>
        </w:rPr>
        <w:t>,</w:t>
      </w:r>
      <w:r w:rsidRPr="00D676EF">
        <w:rPr>
          <w:rFonts w:eastAsia="Times New Roman"/>
          <w:szCs w:val="24"/>
        </w:rPr>
        <w:t xml:space="preserve"> ενώ προβλέπονται προσλήψεις και </w:t>
      </w:r>
      <w:r>
        <w:rPr>
          <w:rFonts w:eastAsia="Times New Roman"/>
          <w:szCs w:val="24"/>
        </w:rPr>
        <w:t>α</w:t>
      </w:r>
      <w:r w:rsidRPr="00D676EF">
        <w:rPr>
          <w:rFonts w:eastAsia="Times New Roman"/>
          <w:szCs w:val="24"/>
        </w:rPr>
        <w:t>ναθέσεις έργων σε εξωτερικούς συμβούλους</w:t>
      </w:r>
      <w:r>
        <w:rPr>
          <w:rFonts w:eastAsia="Times New Roman"/>
          <w:szCs w:val="24"/>
        </w:rPr>
        <w:t xml:space="preserve">. </w:t>
      </w:r>
    </w:p>
    <w:p w14:paraId="4CC5BD00" w14:textId="77777777" w:rsidR="005D719C" w:rsidRDefault="00627F40">
      <w:pPr>
        <w:spacing w:line="600" w:lineRule="auto"/>
        <w:ind w:firstLine="720"/>
        <w:jc w:val="both"/>
        <w:rPr>
          <w:rFonts w:eastAsia="Times New Roman"/>
          <w:szCs w:val="24"/>
        </w:rPr>
      </w:pPr>
      <w:r>
        <w:rPr>
          <w:rFonts w:eastAsia="Times New Roman"/>
          <w:szCs w:val="24"/>
        </w:rPr>
        <w:t>Χ</w:t>
      </w:r>
      <w:r w:rsidRPr="00D676EF">
        <w:rPr>
          <w:rFonts w:eastAsia="Times New Roman"/>
          <w:szCs w:val="24"/>
        </w:rPr>
        <w:t>θες στο νομοσχέδιο της υγείας πήρατε ένα νομικό πρόσωπο ιδιωτικού</w:t>
      </w:r>
      <w:r w:rsidRPr="00D676EF">
        <w:rPr>
          <w:rFonts w:eastAsia="Times New Roman"/>
          <w:szCs w:val="24"/>
        </w:rPr>
        <w:t xml:space="preserve"> δικαίου και το κάνατε δημοσίου δικαίου</w:t>
      </w:r>
      <w:r>
        <w:rPr>
          <w:rFonts w:eastAsia="Times New Roman"/>
          <w:szCs w:val="24"/>
        </w:rPr>
        <w:t>,</w:t>
      </w:r>
      <w:r w:rsidRPr="00D676EF">
        <w:rPr>
          <w:rFonts w:eastAsia="Times New Roman"/>
          <w:szCs w:val="24"/>
        </w:rPr>
        <w:t xml:space="preserve"> το ΚΕΕΛΠΝΟ</w:t>
      </w:r>
      <w:r>
        <w:rPr>
          <w:rFonts w:eastAsia="Times New Roman"/>
          <w:szCs w:val="24"/>
        </w:rPr>
        <w:t>,</w:t>
      </w:r>
      <w:r w:rsidRPr="00D676EF">
        <w:rPr>
          <w:rFonts w:eastAsia="Times New Roman"/>
          <w:szCs w:val="24"/>
        </w:rPr>
        <w:t xml:space="preserve"> και </w:t>
      </w:r>
      <w:r>
        <w:rPr>
          <w:rFonts w:eastAsia="Times New Roman"/>
          <w:szCs w:val="24"/>
        </w:rPr>
        <w:t>μια</w:t>
      </w:r>
      <w:r w:rsidRPr="00D676EF">
        <w:rPr>
          <w:rFonts w:eastAsia="Times New Roman"/>
          <w:szCs w:val="24"/>
        </w:rPr>
        <w:t xml:space="preserve"> διεύθυνση το </w:t>
      </w:r>
      <w:r>
        <w:rPr>
          <w:rFonts w:eastAsia="Times New Roman"/>
          <w:szCs w:val="24"/>
        </w:rPr>
        <w:t>ΕΑΝ,</w:t>
      </w:r>
      <w:r w:rsidRPr="00D676EF">
        <w:rPr>
          <w:rFonts w:eastAsia="Times New Roman"/>
          <w:szCs w:val="24"/>
        </w:rPr>
        <w:t xml:space="preserve"> που την κάνατε νομικό πρόσωπο ιδιωτικού δικαίου</w:t>
      </w:r>
      <w:r>
        <w:rPr>
          <w:rFonts w:eastAsia="Times New Roman"/>
          <w:szCs w:val="24"/>
        </w:rPr>
        <w:t>. Σ</w:t>
      </w:r>
      <w:r w:rsidRPr="00D676EF">
        <w:rPr>
          <w:rFonts w:eastAsia="Times New Roman"/>
          <w:szCs w:val="24"/>
        </w:rPr>
        <w:t xml:space="preserve">ήμερα </w:t>
      </w:r>
      <w:r>
        <w:rPr>
          <w:rFonts w:eastAsia="Times New Roman"/>
          <w:szCs w:val="24"/>
        </w:rPr>
        <w:t xml:space="preserve">το </w:t>
      </w:r>
      <w:r w:rsidRPr="00D676EF">
        <w:rPr>
          <w:rFonts w:eastAsia="Times New Roman"/>
          <w:szCs w:val="24"/>
        </w:rPr>
        <w:t>τερματίζετ</w:t>
      </w:r>
      <w:r>
        <w:rPr>
          <w:rFonts w:eastAsia="Times New Roman"/>
          <w:szCs w:val="24"/>
        </w:rPr>
        <w:t>ε. Π</w:t>
      </w:r>
      <w:r w:rsidRPr="00D676EF">
        <w:rPr>
          <w:rFonts w:eastAsia="Times New Roman"/>
          <w:szCs w:val="24"/>
        </w:rPr>
        <w:t xml:space="preserve">αίρνετε </w:t>
      </w:r>
      <w:r>
        <w:rPr>
          <w:rFonts w:eastAsia="Times New Roman"/>
          <w:szCs w:val="24"/>
        </w:rPr>
        <w:t>μια</w:t>
      </w:r>
      <w:r w:rsidRPr="00D676EF">
        <w:rPr>
          <w:rFonts w:eastAsia="Times New Roman"/>
          <w:szCs w:val="24"/>
        </w:rPr>
        <w:t xml:space="preserve"> απλή επιτροπή και την κάνετε νομικό πρόσωπο δημοσίου δικαίου</w:t>
      </w:r>
      <w:r>
        <w:rPr>
          <w:rFonts w:eastAsia="Times New Roman"/>
          <w:szCs w:val="24"/>
        </w:rPr>
        <w:t xml:space="preserve">! </w:t>
      </w:r>
      <w:r w:rsidRPr="00D676EF">
        <w:rPr>
          <w:rFonts w:eastAsia="Times New Roman"/>
          <w:szCs w:val="24"/>
        </w:rPr>
        <w:t>Δηλαδή ο απόλυτος κρατισμός</w:t>
      </w:r>
      <w:r>
        <w:rPr>
          <w:rFonts w:eastAsia="Times New Roman"/>
          <w:szCs w:val="24"/>
        </w:rPr>
        <w:t>.</w:t>
      </w:r>
    </w:p>
    <w:p w14:paraId="4CC5BD01" w14:textId="77777777" w:rsidR="005D719C" w:rsidRDefault="00627F40">
      <w:pPr>
        <w:spacing w:line="600" w:lineRule="auto"/>
        <w:ind w:firstLine="720"/>
        <w:jc w:val="both"/>
        <w:rPr>
          <w:rFonts w:eastAsia="Times New Roman"/>
          <w:szCs w:val="24"/>
        </w:rPr>
      </w:pPr>
      <w:r>
        <w:rPr>
          <w:rFonts w:eastAsia="Times New Roman"/>
          <w:szCs w:val="24"/>
        </w:rPr>
        <w:lastRenderedPageBreak/>
        <w:t>Ε</w:t>
      </w:r>
      <w:r w:rsidRPr="00D676EF">
        <w:rPr>
          <w:rFonts w:eastAsia="Times New Roman"/>
          <w:szCs w:val="24"/>
        </w:rPr>
        <w:t>γώ δεν είμαι αυτός που θα ισχυριστώ ότι στο παρελθόν δεν υπήρχε παραβατικότητα και βία στα γήπεδα</w:t>
      </w:r>
      <w:r>
        <w:rPr>
          <w:rFonts w:eastAsia="Times New Roman"/>
          <w:szCs w:val="24"/>
        </w:rPr>
        <w:t xml:space="preserve">. Όμως </w:t>
      </w:r>
      <w:r w:rsidRPr="00D676EF">
        <w:rPr>
          <w:rFonts w:eastAsia="Times New Roman"/>
          <w:szCs w:val="24"/>
        </w:rPr>
        <w:t>ποτέ άλλοτε στη μεταπολίτευση δεν υπήρχε τόσο εκτεταμένη παραβατικότητα και ποτέ ξανά κα</w:t>
      </w:r>
      <w:r>
        <w:rPr>
          <w:rFonts w:eastAsia="Times New Roman"/>
          <w:szCs w:val="24"/>
        </w:rPr>
        <w:t>μμία</w:t>
      </w:r>
      <w:r w:rsidRPr="00D676EF">
        <w:rPr>
          <w:rFonts w:eastAsia="Times New Roman"/>
          <w:szCs w:val="24"/>
        </w:rPr>
        <w:t xml:space="preserve"> κυβέρνηση δεν έχει αποτύχει στην πολιτική της γι</w:t>
      </w:r>
      <w:r>
        <w:rPr>
          <w:rFonts w:eastAsia="Times New Roman"/>
          <w:szCs w:val="24"/>
        </w:rPr>
        <w:t>α τον αθλητ</w:t>
      </w:r>
      <w:r>
        <w:rPr>
          <w:rFonts w:eastAsia="Times New Roman"/>
          <w:szCs w:val="24"/>
        </w:rPr>
        <w:t>ισμό και ποτέ άλλοτε ε</w:t>
      </w:r>
      <w:r w:rsidRPr="00D676EF">
        <w:rPr>
          <w:rFonts w:eastAsia="Times New Roman"/>
          <w:szCs w:val="24"/>
        </w:rPr>
        <w:t xml:space="preserve">ιδικά το ποδόσφαιρο δεν χρησιμοποιήθηκε όπως από τη σημερινή </w:t>
      </w:r>
      <w:r>
        <w:rPr>
          <w:rFonts w:eastAsia="Times New Roman"/>
          <w:szCs w:val="24"/>
        </w:rPr>
        <w:t>Κ</w:t>
      </w:r>
      <w:r w:rsidRPr="00D676EF">
        <w:rPr>
          <w:rFonts w:eastAsia="Times New Roman"/>
          <w:szCs w:val="24"/>
        </w:rPr>
        <w:t>υβέρνηση για την εξυπηρέτηση μικροκομματικών επιδιώξεων</w:t>
      </w:r>
      <w:r>
        <w:rPr>
          <w:rFonts w:eastAsia="Times New Roman"/>
          <w:szCs w:val="24"/>
        </w:rPr>
        <w:t>.</w:t>
      </w:r>
    </w:p>
    <w:p w14:paraId="4CC5BD02" w14:textId="77777777" w:rsidR="005D719C" w:rsidRDefault="00627F40">
      <w:pPr>
        <w:spacing w:line="600" w:lineRule="auto"/>
        <w:ind w:firstLine="720"/>
        <w:jc w:val="both"/>
        <w:rPr>
          <w:rFonts w:eastAsia="Times New Roman"/>
          <w:szCs w:val="24"/>
        </w:rPr>
      </w:pPr>
      <w:r w:rsidRPr="00D676EF">
        <w:rPr>
          <w:rFonts w:eastAsia="Times New Roman"/>
          <w:szCs w:val="24"/>
        </w:rPr>
        <w:t xml:space="preserve">Για δε τον ερασιτεχνικό αθλητισμό που η τωρινή </w:t>
      </w:r>
      <w:r>
        <w:rPr>
          <w:rFonts w:eastAsia="Times New Roman"/>
          <w:szCs w:val="24"/>
        </w:rPr>
        <w:t>Κ</w:t>
      </w:r>
      <w:r w:rsidRPr="00D676EF">
        <w:rPr>
          <w:rFonts w:eastAsia="Times New Roman"/>
          <w:szCs w:val="24"/>
        </w:rPr>
        <w:t xml:space="preserve">υβέρνηση δήθεν κόπτεται για τη βιωσιμότητα των χιλιάδων αθλητικών </w:t>
      </w:r>
      <w:r>
        <w:rPr>
          <w:rFonts w:eastAsia="Times New Roman"/>
          <w:szCs w:val="24"/>
        </w:rPr>
        <w:t>σ</w:t>
      </w:r>
      <w:r w:rsidRPr="00D676EF">
        <w:rPr>
          <w:rFonts w:eastAsia="Times New Roman"/>
          <w:szCs w:val="24"/>
        </w:rPr>
        <w:t>ωματείων</w:t>
      </w:r>
      <w:r>
        <w:rPr>
          <w:rFonts w:eastAsia="Times New Roman"/>
          <w:szCs w:val="24"/>
        </w:rPr>
        <w:t>,</w:t>
      </w:r>
      <w:r w:rsidRPr="00D676EF">
        <w:rPr>
          <w:rFonts w:eastAsia="Times New Roman"/>
          <w:szCs w:val="24"/>
        </w:rPr>
        <w:t xml:space="preserve"> και εδώ η νομοθέτηση αποτελεί </w:t>
      </w:r>
      <w:r>
        <w:rPr>
          <w:rFonts w:eastAsia="Times New Roman"/>
          <w:szCs w:val="24"/>
        </w:rPr>
        <w:t>μια</w:t>
      </w:r>
      <w:r w:rsidRPr="00D676EF">
        <w:rPr>
          <w:rFonts w:eastAsia="Times New Roman"/>
          <w:szCs w:val="24"/>
        </w:rPr>
        <w:t xml:space="preserve"> τεράστια απογοήτευση</w:t>
      </w:r>
      <w:r>
        <w:rPr>
          <w:rFonts w:eastAsia="Times New Roman"/>
          <w:szCs w:val="24"/>
        </w:rPr>
        <w:t>. Γ</w:t>
      </w:r>
      <w:r w:rsidRPr="00D676EF">
        <w:rPr>
          <w:rFonts w:eastAsia="Times New Roman"/>
          <w:szCs w:val="24"/>
        </w:rPr>
        <w:t>ραφειοκρατικές διατάξεις που δεν αγγίζουν την ουσία των προβλημάτων και δεν δίνουν λύσεις</w:t>
      </w:r>
      <w:r>
        <w:rPr>
          <w:rFonts w:eastAsia="Times New Roman"/>
          <w:szCs w:val="24"/>
        </w:rPr>
        <w:t>,</w:t>
      </w:r>
      <w:r w:rsidRPr="00D676EF">
        <w:rPr>
          <w:rFonts w:eastAsia="Times New Roman"/>
          <w:szCs w:val="24"/>
        </w:rPr>
        <w:t xml:space="preserve"> αντιθέτως δυσκολεύουν ενώσεις</w:t>
      </w:r>
      <w:r>
        <w:rPr>
          <w:rFonts w:eastAsia="Times New Roman"/>
          <w:szCs w:val="24"/>
        </w:rPr>
        <w:t>,</w:t>
      </w:r>
      <w:r w:rsidRPr="00D676EF">
        <w:rPr>
          <w:rFonts w:eastAsia="Times New Roman"/>
          <w:szCs w:val="24"/>
        </w:rPr>
        <w:t xml:space="preserve"> σωματεία</w:t>
      </w:r>
      <w:r>
        <w:rPr>
          <w:rFonts w:eastAsia="Times New Roman"/>
          <w:szCs w:val="24"/>
        </w:rPr>
        <w:t>,</w:t>
      </w:r>
      <w:r w:rsidRPr="00D676EF">
        <w:rPr>
          <w:rFonts w:eastAsia="Times New Roman"/>
          <w:szCs w:val="24"/>
        </w:rPr>
        <w:t xml:space="preserve"> ομοσπονδίες</w:t>
      </w:r>
      <w:r>
        <w:rPr>
          <w:rFonts w:eastAsia="Times New Roman"/>
          <w:szCs w:val="24"/>
        </w:rPr>
        <w:t>.</w:t>
      </w:r>
    </w:p>
    <w:p w14:paraId="4CC5BD03" w14:textId="77777777" w:rsidR="005D719C" w:rsidRDefault="00627F40">
      <w:pPr>
        <w:spacing w:line="600" w:lineRule="auto"/>
        <w:ind w:firstLine="720"/>
        <w:jc w:val="both"/>
        <w:rPr>
          <w:rFonts w:eastAsia="Times New Roman"/>
          <w:szCs w:val="24"/>
        </w:rPr>
      </w:pPr>
      <w:r>
        <w:rPr>
          <w:rFonts w:eastAsia="Times New Roman"/>
          <w:szCs w:val="24"/>
        </w:rPr>
        <w:t>Αλήθεια, κ</w:t>
      </w:r>
      <w:r w:rsidRPr="00D676EF">
        <w:rPr>
          <w:rFonts w:eastAsia="Times New Roman"/>
          <w:szCs w:val="24"/>
        </w:rPr>
        <w:t>ύριε Υπουργέ</w:t>
      </w:r>
      <w:r>
        <w:rPr>
          <w:rFonts w:eastAsia="Times New Roman"/>
          <w:szCs w:val="24"/>
        </w:rPr>
        <w:t>,</w:t>
      </w:r>
      <w:r w:rsidRPr="00D676EF">
        <w:rPr>
          <w:rFonts w:eastAsia="Times New Roman"/>
          <w:szCs w:val="24"/>
        </w:rPr>
        <w:t xml:space="preserve"> </w:t>
      </w:r>
      <w:r>
        <w:rPr>
          <w:rFonts w:eastAsia="Times New Roman"/>
          <w:szCs w:val="24"/>
        </w:rPr>
        <w:t>ή</w:t>
      </w:r>
      <w:r w:rsidRPr="00D676EF">
        <w:rPr>
          <w:rFonts w:eastAsia="Times New Roman"/>
          <w:szCs w:val="24"/>
        </w:rPr>
        <w:t xml:space="preserve">θελα να </w:t>
      </w:r>
      <w:r>
        <w:rPr>
          <w:rFonts w:eastAsia="Times New Roman"/>
          <w:szCs w:val="24"/>
        </w:rPr>
        <w:t>ή</w:t>
      </w:r>
      <w:r w:rsidRPr="00D676EF">
        <w:rPr>
          <w:rFonts w:eastAsia="Times New Roman"/>
          <w:szCs w:val="24"/>
        </w:rPr>
        <w:t>ξερα</w:t>
      </w:r>
      <w:r>
        <w:rPr>
          <w:rFonts w:eastAsia="Times New Roman"/>
          <w:szCs w:val="24"/>
        </w:rPr>
        <w:t>,</w:t>
      </w:r>
      <w:r w:rsidRPr="00D676EF">
        <w:rPr>
          <w:rFonts w:eastAsia="Times New Roman"/>
          <w:szCs w:val="24"/>
        </w:rPr>
        <w:t xml:space="preserve"> π</w:t>
      </w:r>
      <w:r>
        <w:rPr>
          <w:rFonts w:eastAsia="Times New Roman"/>
          <w:szCs w:val="24"/>
        </w:rPr>
        <w:t>ώς</w:t>
      </w:r>
      <w:r w:rsidRPr="00D676EF">
        <w:rPr>
          <w:rFonts w:eastAsia="Times New Roman"/>
          <w:szCs w:val="24"/>
        </w:rPr>
        <w:t xml:space="preserve"> </w:t>
      </w:r>
      <w:r w:rsidRPr="00D676EF">
        <w:rPr>
          <w:rFonts w:eastAsia="Times New Roman"/>
          <w:szCs w:val="24"/>
        </w:rPr>
        <w:t xml:space="preserve">σκεφτήκατε να βάλετε </w:t>
      </w:r>
      <w:r>
        <w:rPr>
          <w:rFonts w:eastAsia="Times New Roman"/>
          <w:szCs w:val="24"/>
        </w:rPr>
        <w:t>μια</w:t>
      </w:r>
      <w:r w:rsidRPr="00D676EF">
        <w:rPr>
          <w:rFonts w:eastAsia="Times New Roman"/>
          <w:szCs w:val="24"/>
        </w:rPr>
        <w:t xml:space="preserve"> διάταξη</w:t>
      </w:r>
      <w:r>
        <w:rPr>
          <w:rFonts w:eastAsia="Times New Roman"/>
          <w:szCs w:val="24"/>
        </w:rPr>
        <w:t>,</w:t>
      </w:r>
      <w:r w:rsidRPr="00D676EF">
        <w:rPr>
          <w:rFonts w:eastAsia="Times New Roman"/>
          <w:szCs w:val="24"/>
        </w:rPr>
        <w:t xml:space="preserve"> σύμφωνα με την οποία ο </w:t>
      </w:r>
      <w:r>
        <w:rPr>
          <w:rFonts w:eastAsia="Times New Roman"/>
          <w:szCs w:val="24"/>
        </w:rPr>
        <w:t>Υπουργός ή άλλο</w:t>
      </w:r>
      <w:r w:rsidRPr="00D676EF">
        <w:rPr>
          <w:rFonts w:eastAsia="Times New Roman"/>
          <w:szCs w:val="24"/>
        </w:rPr>
        <w:t xml:space="preserve"> κυβερνητικό ή διοικητικό όργανο θα δίνει </w:t>
      </w:r>
      <w:r>
        <w:rPr>
          <w:rFonts w:eastAsia="Times New Roman"/>
          <w:szCs w:val="24"/>
        </w:rPr>
        <w:t>ο</w:t>
      </w:r>
      <w:r w:rsidRPr="00D676EF">
        <w:rPr>
          <w:rFonts w:eastAsia="Times New Roman"/>
          <w:szCs w:val="24"/>
        </w:rPr>
        <w:t xml:space="preserve">δηγίες σε έναν </w:t>
      </w:r>
      <w:r>
        <w:rPr>
          <w:rFonts w:eastAsia="Times New Roman"/>
          <w:szCs w:val="24"/>
        </w:rPr>
        <w:t>π</w:t>
      </w:r>
      <w:r w:rsidRPr="00D676EF">
        <w:rPr>
          <w:rFonts w:eastAsia="Times New Roman"/>
          <w:szCs w:val="24"/>
        </w:rPr>
        <w:t xml:space="preserve">ρόεδρο </w:t>
      </w:r>
      <w:r>
        <w:rPr>
          <w:rFonts w:eastAsia="Times New Roman"/>
          <w:szCs w:val="24"/>
        </w:rPr>
        <w:t>α</w:t>
      </w:r>
      <w:r w:rsidRPr="00D676EF">
        <w:rPr>
          <w:rFonts w:eastAsia="Times New Roman"/>
          <w:szCs w:val="24"/>
        </w:rPr>
        <w:t xml:space="preserve">νεξάρτητης </w:t>
      </w:r>
      <w:r>
        <w:rPr>
          <w:rFonts w:eastAsia="Times New Roman"/>
          <w:szCs w:val="24"/>
        </w:rPr>
        <w:t>α</w:t>
      </w:r>
      <w:r w:rsidRPr="00D676EF">
        <w:rPr>
          <w:rFonts w:eastAsia="Times New Roman"/>
          <w:szCs w:val="24"/>
        </w:rPr>
        <w:t>ρχής</w:t>
      </w:r>
      <w:r>
        <w:rPr>
          <w:rFonts w:eastAsia="Times New Roman"/>
          <w:szCs w:val="24"/>
        </w:rPr>
        <w:t xml:space="preserve">. Βέβαια λέει ότι </w:t>
      </w:r>
      <w:r w:rsidRPr="00D676EF">
        <w:rPr>
          <w:rFonts w:eastAsia="Times New Roman"/>
          <w:szCs w:val="24"/>
        </w:rPr>
        <w:t>μπορεί να μην είναι και δεσμευτικές</w:t>
      </w:r>
      <w:r>
        <w:rPr>
          <w:rFonts w:eastAsia="Times New Roman"/>
          <w:szCs w:val="24"/>
        </w:rPr>
        <w:t>. Σ</w:t>
      </w:r>
      <w:r w:rsidRPr="00D676EF">
        <w:rPr>
          <w:rFonts w:eastAsia="Times New Roman"/>
          <w:szCs w:val="24"/>
        </w:rPr>
        <w:t>κ</w:t>
      </w:r>
      <w:r>
        <w:rPr>
          <w:rFonts w:eastAsia="Times New Roman"/>
          <w:szCs w:val="24"/>
        </w:rPr>
        <w:t>εφτείτε να ήταν και δεσμευτικές, δ</w:t>
      </w:r>
      <w:r w:rsidRPr="00D676EF">
        <w:rPr>
          <w:rFonts w:eastAsia="Times New Roman"/>
          <w:szCs w:val="24"/>
        </w:rPr>
        <w:t>ηλαδή</w:t>
      </w:r>
      <w:r>
        <w:rPr>
          <w:rFonts w:eastAsia="Times New Roman"/>
          <w:szCs w:val="24"/>
        </w:rPr>
        <w:t>. Θ</w:t>
      </w:r>
      <w:r w:rsidRPr="00D676EF">
        <w:rPr>
          <w:rFonts w:eastAsia="Times New Roman"/>
          <w:szCs w:val="24"/>
        </w:rPr>
        <w:t xml:space="preserve">α </w:t>
      </w:r>
      <w:r w:rsidRPr="00D676EF">
        <w:rPr>
          <w:rFonts w:eastAsia="Times New Roman"/>
          <w:szCs w:val="24"/>
        </w:rPr>
        <w:t xml:space="preserve">λέγαμε τι θα κάνει ο </w:t>
      </w:r>
      <w:r>
        <w:rPr>
          <w:rFonts w:eastAsia="Times New Roman"/>
          <w:szCs w:val="24"/>
        </w:rPr>
        <w:t>π</w:t>
      </w:r>
      <w:r w:rsidRPr="00D676EF">
        <w:rPr>
          <w:rFonts w:eastAsia="Times New Roman"/>
          <w:szCs w:val="24"/>
        </w:rPr>
        <w:t xml:space="preserve">ρόεδρος της </w:t>
      </w:r>
      <w:r>
        <w:rPr>
          <w:rFonts w:eastAsia="Times New Roman"/>
          <w:szCs w:val="24"/>
        </w:rPr>
        <w:t>α</w:t>
      </w:r>
      <w:r w:rsidRPr="00D676EF">
        <w:rPr>
          <w:rFonts w:eastAsia="Times New Roman"/>
          <w:szCs w:val="24"/>
        </w:rPr>
        <w:t xml:space="preserve">νεξάρτητης </w:t>
      </w:r>
      <w:r>
        <w:rPr>
          <w:rFonts w:eastAsia="Times New Roman"/>
          <w:szCs w:val="24"/>
        </w:rPr>
        <w:t>α</w:t>
      </w:r>
      <w:r w:rsidRPr="00D676EF">
        <w:rPr>
          <w:rFonts w:eastAsia="Times New Roman"/>
          <w:szCs w:val="24"/>
        </w:rPr>
        <w:t>ρχής</w:t>
      </w:r>
      <w:r>
        <w:rPr>
          <w:rFonts w:eastAsia="Times New Roman"/>
          <w:szCs w:val="24"/>
        </w:rPr>
        <w:t>!</w:t>
      </w:r>
    </w:p>
    <w:p w14:paraId="4CC5BD0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Κ</w:t>
      </w:r>
      <w:r>
        <w:rPr>
          <w:rFonts w:eastAsia="Times New Roman"/>
          <w:color w:val="222222"/>
          <w:szCs w:val="24"/>
          <w:shd w:val="clear" w:color="auto" w:fill="FFFFFF"/>
        </w:rPr>
        <w:t>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 για μία ακόμα φορά, παραπέμπονται στις καλένδες η εφαρμογή των διατάξεων όπως η κάρτα του φίλαθλου και το ηλεκτρονικό εισιτήριο.</w:t>
      </w:r>
    </w:p>
    <w:p w14:paraId="4CC5BD0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τώρα με τις δύο τροπολογίες που κατατέθηκαν</w:t>
      </w:r>
      <w:r>
        <w:rPr>
          <w:rFonts w:eastAsia="Times New Roman"/>
          <w:color w:val="222222"/>
          <w:szCs w:val="24"/>
          <w:shd w:val="clear" w:color="auto" w:fill="FFFFFF"/>
        </w:rPr>
        <w:t>,</w:t>
      </w:r>
      <w:r>
        <w:rPr>
          <w:rFonts w:eastAsia="Times New Roman"/>
          <w:color w:val="222222"/>
          <w:szCs w:val="24"/>
          <w:shd w:val="clear" w:color="auto" w:fill="FFFFFF"/>
        </w:rPr>
        <w:t xml:space="preserve"> θέλω να πω τα εξής.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να πούμε ότι είναι πρωτοφανές. Δύο μέρες συζητείται στην Ολομέλεια ένα νομοσχέδιο για την υγεία και τελικά ο κ. Πολάκης φέρνει τροπολογία για την υγεία σε νομοσχέδιο άσχετο, ενώ δύο μέρες μπορούσε να το φέρει εδώ</w:t>
      </w:r>
      <w:r w:rsidRPr="009E5932">
        <w:rPr>
          <w:rFonts w:eastAsia="Times New Roman"/>
          <w:color w:val="222222"/>
          <w:szCs w:val="24"/>
          <w:shd w:val="clear" w:color="auto" w:fill="FFFFFF"/>
        </w:rPr>
        <w:t>!</w:t>
      </w:r>
      <w:r>
        <w:rPr>
          <w:rFonts w:eastAsia="Times New Roman"/>
          <w:color w:val="222222"/>
          <w:szCs w:val="24"/>
          <w:shd w:val="clear" w:color="auto" w:fill="FFFFFF"/>
        </w:rPr>
        <w:t xml:space="preserve"> Και γιατί </w:t>
      </w:r>
      <w:r>
        <w:rPr>
          <w:rFonts w:eastAsia="Times New Roman"/>
          <w:color w:val="222222"/>
          <w:szCs w:val="24"/>
          <w:shd w:val="clear" w:color="auto" w:fill="FFFFFF"/>
        </w:rPr>
        <w:t>γίνεται αυτό; Είναι προφανές ότι ο κ. Πολάκης επιδιώκει να ευτελίσει τις κοινοβουλευτικές διαδικασίες.</w:t>
      </w:r>
    </w:p>
    <w:p w14:paraId="4CC5BD0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ερώτημα είναι εσείς, κυρία Πρόεδρε, όχι εσείς προσωπικά εννοώ το Προεδρείο της Βουλής, γιατί του επιτρέπει του κ. Πολάκη</w:t>
      </w:r>
      <w:r>
        <w:rPr>
          <w:rFonts w:eastAsia="Times New Roman"/>
          <w:color w:val="222222"/>
          <w:szCs w:val="24"/>
          <w:shd w:val="clear" w:color="auto" w:fill="FFFFFF"/>
        </w:rPr>
        <w:t>,</w:t>
      </w:r>
      <w:r>
        <w:rPr>
          <w:rFonts w:eastAsia="Times New Roman"/>
          <w:color w:val="222222"/>
          <w:szCs w:val="24"/>
          <w:shd w:val="clear" w:color="auto" w:fill="FFFFFF"/>
        </w:rPr>
        <w:t xml:space="preserve"> να ευτελίζει συνεχώς τις κοι</w:t>
      </w:r>
      <w:r>
        <w:rPr>
          <w:rFonts w:eastAsia="Times New Roman"/>
          <w:color w:val="222222"/>
          <w:szCs w:val="24"/>
          <w:shd w:val="clear" w:color="auto" w:fill="FFFFFF"/>
        </w:rPr>
        <w:t>νοβουλευτικές διαδικασίες.</w:t>
      </w:r>
    </w:p>
    <w:p w14:paraId="4CC5BD0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την πρώτη τροπολογία του Υπουργείου Εργασίας, την με αριθμό 2022/49, «Ρύθμιση θεμάτων Υπουργείου Εργασίας περί αναλυτικών περιοδικών δηλώσεων», στην παράγραφο 2 έχει και μία ρύθμιση που αφορά το Υπουργείο Υγείας –</w:t>
      </w:r>
      <w:r>
        <w:rPr>
          <w:rFonts w:eastAsia="Times New Roman"/>
          <w:color w:val="222222"/>
          <w:szCs w:val="24"/>
          <w:shd w:val="clear" w:color="auto" w:fill="FFFFFF"/>
        </w:rPr>
        <w:lastRenderedPageBreak/>
        <w:t>και σ</w:t>
      </w:r>
      <w:r>
        <w:rPr>
          <w:rFonts w:eastAsia="Times New Roman"/>
          <w:color w:val="222222"/>
          <w:szCs w:val="24"/>
          <w:shd w:val="clear" w:color="auto" w:fill="FFFFFF"/>
        </w:rPr>
        <w:t>υμφωνούμε ότι έπρεπε να γίνει εδώ και καιρό- για την καταπολέμηση της γραφειοκρατίας. Δεν περιλαμβάνει, όμως, την ηλεκτρονική υπογραφή των γιατρών και των φαρμακοποιών.</w:t>
      </w:r>
    </w:p>
    <w:p w14:paraId="4CC5BD0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δεύτερη τροπολογία που ανέπτυξε ο κ. Πολάκης, η 2023/50, που αφορά ρύθμιση θεμάτων το</w:t>
      </w:r>
      <w:r>
        <w:rPr>
          <w:rFonts w:eastAsia="Times New Roman"/>
          <w:color w:val="222222"/>
          <w:szCs w:val="24"/>
          <w:shd w:val="clear" w:color="auto" w:fill="FFFFFF"/>
        </w:rPr>
        <w:t>υ ΕΟΠΥΥ και του ΥΠΕΔΥΦΚΑ, περιέχει προβληματικές διατάξεις, εκτός από το άρθρο 4 που αναφέρεται στην απαραίτητη οδοντιατρική φροντίδα. Και εδώ, όμως, για ημίμετρο πρόκειται, γιατί εμείς ως Νέα Δημοκρατία στο πρόγραμμά μας έχουμε παρουσιάσει ένα ολοκληρωμέν</w:t>
      </w:r>
      <w:r>
        <w:rPr>
          <w:rFonts w:eastAsia="Times New Roman"/>
          <w:color w:val="222222"/>
          <w:szCs w:val="24"/>
          <w:shd w:val="clear" w:color="auto" w:fill="FFFFFF"/>
        </w:rPr>
        <w:t xml:space="preserve">ο πρόγραμμα οδοντιατρικής φροντίδας. </w:t>
      </w:r>
    </w:p>
    <w:p w14:paraId="4CC5BD0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κλείνω –και θα ήθελα να είναι εδώ ο κ. Βασιλειάδης- με κάτι που με καίει, με κάτι που καίει όλους τους Αχαιούς. Και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w:t>
      </w:r>
      <w:r>
        <w:rPr>
          <w:rFonts w:eastAsia="Times New Roman"/>
          <w:color w:val="222222"/>
          <w:szCs w:val="24"/>
          <w:shd w:val="clear" w:color="auto" w:fill="FFFFFF"/>
        </w:rPr>
        <w:t>,</w:t>
      </w:r>
      <w:r>
        <w:rPr>
          <w:rFonts w:eastAsia="Times New Roman"/>
          <w:color w:val="222222"/>
          <w:szCs w:val="24"/>
          <w:shd w:val="clear" w:color="auto" w:fill="FFFFFF"/>
        </w:rPr>
        <w:t xml:space="preserve"> αναφέρομαι στους </w:t>
      </w:r>
      <w:r>
        <w:rPr>
          <w:rFonts w:eastAsia="Times New Roman"/>
          <w:color w:val="222222"/>
          <w:szCs w:val="24"/>
          <w:shd w:val="clear" w:color="auto" w:fill="FFFFFF"/>
        </w:rPr>
        <w:t>π</w:t>
      </w:r>
      <w:r>
        <w:rPr>
          <w:rFonts w:eastAsia="Times New Roman"/>
          <w:color w:val="222222"/>
          <w:szCs w:val="24"/>
          <w:shd w:val="clear" w:color="auto" w:fill="FFFFFF"/>
        </w:rPr>
        <w:t>αράκτιους Μεσογειακούς Αγώνες που θα διεξαχθο</w:t>
      </w:r>
      <w:r>
        <w:rPr>
          <w:rFonts w:eastAsia="Times New Roman"/>
          <w:color w:val="222222"/>
          <w:szCs w:val="24"/>
          <w:shd w:val="clear" w:color="auto" w:fill="FFFFFF"/>
        </w:rPr>
        <w:t xml:space="preserve">ύν στην Πάτρα το καλοκαίρι του 2019. Είναι ένα έργο στο οποίο η πόλη μας, και γενικότερα ο Νομός Αχαΐας έχει επενδύσει πολλά, ένα έργο που αποτελεί μία θαυμάσια ευκαιρία αναγέννησης της περιοχής μας. </w:t>
      </w:r>
    </w:p>
    <w:p w14:paraId="4CC5BD0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ενώ θα περίμενε κανείς ότι οι μηχανές θα έπρεπε να </w:t>
      </w:r>
      <w:r>
        <w:rPr>
          <w:rFonts w:eastAsia="Times New Roman"/>
          <w:color w:val="222222"/>
          <w:szCs w:val="24"/>
          <w:shd w:val="clear" w:color="auto" w:fill="FFFFFF"/>
        </w:rPr>
        <w:t>είναι στο φουλ, τα έργα υποδομών να είναι σε πλήρη εξέλιξη, η πραγματικότητα είναι διαφορετική και είναι θλιβερή. Ακόμα και σήμερα δεν υπάρχει κανένα σημάδι</w:t>
      </w:r>
      <w:r>
        <w:rPr>
          <w:rFonts w:eastAsia="Times New Roman"/>
          <w:color w:val="222222"/>
          <w:szCs w:val="24"/>
          <w:shd w:val="clear" w:color="auto" w:fill="FFFFFF"/>
        </w:rPr>
        <w:t>,</w:t>
      </w:r>
      <w:r>
        <w:rPr>
          <w:rFonts w:eastAsia="Times New Roman"/>
          <w:color w:val="222222"/>
          <w:szCs w:val="24"/>
          <w:shd w:val="clear" w:color="auto" w:fill="FFFFFF"/>
        </w:rPr>
        <w:t xml:space="preserve"> που να δείχνει ότι η Πάτρα αυτό το καλοκαίρι θα φιλοξενήσει τους </w:t>
      </w:r>
      <w:r>
        <w:rPr>
          <w:rFonts w:eastAsia="Times New Roman"/>
          <w:color w:val="222222"/>
          <w:szCs w:val="24"/>
          <w:shd w:val="clear" w:color="auto" w:fill="FFFFFF"/>
        </w:rPr>
        <w:t>π</w:t>
      </w:r>
      <w:r>
        <w:rPr>
          <w:rFonts w:eastAsia="Times New Roman"/>
          <w:color w:val="222222"/>
          <w:szCs w:val="24"/>
          <w:shd w:val="clear" w:color="auto" w:fill="FFFFFF"/>
        </w:rPr>
        <w:t>αράκτιους Μεσογειακούς Αγώνες. Δ</w:t>
      </w:r>
      <w:r>
        <w:rPr>
          <w:rFonts w:eastAsia="Times New Roman"/>
          <w:color w:val="222222"/>
          <w:szCs w:val="24"/>
          <w:shd w:val="clear" w:color="auto" w:fill="FFFFFF"/>
        </w:rPr>
        <w:t>εν έχει καρφωθεί ένα καρφί, δεν έχει βιδωθεί μία βίδα. Και βέβαια το ξέρουμε το έργο, θα έρθετε στο και πέντε</w:t>
      </w:r>
      <w:r>
        <w:rPr>
          <w:rFonts w:eastAsia="Times New Roman"/>
          <w:color w:val="222222"/>
          <w:szCs w:val="24"/>
          <w:shd w:val="clear" w:color="auto" w:fill="FFFFFF"/>
        </w:rPr>
        <w:t>,</w:t>
      </w:r>
      <w:r>
        <w:rPr>
          <w:rFonts w:eastAsia="Times New Roman"/>
          <w:color w:val="222222"/>
          <w:szCs w:val="24"/>
          <w:shd w:val="clear" w:color="auto" w:fill="FFFFFF"/>
        </w:rPr>
        <w:t xml:space="preserve"> να μας πείτε ότι πρέπει να γίνουν όλα με απευθείας αναθέσεις, εγώ θα είμαι στη δύσκολη θέση να πρέπει να πω «ναι», γιατί διαφορετικά η πόλη μου θ</w:t>
      </w:r>
      <w:r>
        <w:rPr>
          <w:rFonts w:eastAsia="Times New Roman"/>
          <w:color w:val="222222"/>
          <w:szCs w:val="24"/>
          <w:shd w:val="clear" w:color="auto" w:fill="FFFFFF"/>
        </w:rPr>
        <w:t>α χάσει τους παράκτιους αγώνες και όλοι θα είμαστε καλά.</w:t>
      </w:r>
    </w:p>
    <w:p w14:paraId="4CC5BD0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τι βλέπουμε σήμερα; Αντίθετα αντί να βλέπουμε έργα, βλέπουμε παραιτήσεις. Πρόσφατα παραιτήθηκε ο υπεύθυνος του οργανωτικού των </w:t>
      </w:r>
      <w:r>
        <w:rPr>
          <w:rFonts w:eastAsia="Times New Roman"/>
          <w:color w:val="222222"/>
          <w:szCs w:val="24"/>
          <w:shd w:val="clear" w:color="auto" w:fill="FFFFFF"/>
        </w:rPr>
        <w:t>π</w:t>
      </w:r>
      <w:r>
        <w:rPr>
          <w:rFonts w:eastAsia="Times New Roman"/>
          <w:color w:val="222222"/>
          <w:szCs w:val="24"/>
          <w:shd w:val="clear" w:color="auto" w:fill="FFFFFF"/>
        </w:rPr>
        <w:t>αράκτιων και προχθές παραιτήθηκε ένα μέλος της επιτροπής. Και παραι</w:t>
      </w:r>
      <w:r>
        <w:rPr>
          <w:rFonts w:eastAsia="Times New Roman"/>
          <w:color w:val="222222"/>
          <w:szCs w:val="24"/>
          <w:shd w:val="clear" w:color="auto" w:fill="FFFFFF"/>
        </w:rPr>
        <w:t>τήθηκαν, βέβαια, διότι βλέπουν ότι οι καθυστερήσεις είναι τέτοιες</w:t>
      </w:r>
      <w:r>
        <w:rPr>
          <w:rFonts w:eastAsia="Times New Roman"/>
          <w:color w:val="222222"/>
          <w:szCs w:val="24"/>
          <w:shd w:val="clear" w:color="auto" w:fill="FFFFFF"/>
        </w:rPr>
        <w:t>,</w:t>
      </w:r>
      <w:r>
        <w:rPr>
          <w:rFonts w:eastAsia="Times New Roman"/>
          <w:color w:val="222222"/>
          <w:szCs w:val="24"/>
          <w:shd w:val="clear" w:color="auto" w:fill="FFFFFF"/>
        </w:rPr>
        <w:t xml:space="preserve"> που καθιστούν το έργο ανέφικτο.</w:t>
      </w:r>
    </w:p>
    <w:p w14:paraId="4CC5BD0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Κινδυνεύουμε, κύριε Υπουργέ, να γίνουμε ο περίγελος ολόκληρης της Μεσογείου. Η Πάτρα και η Αχαΐα κινδυνεύουν να </w:t>
      </w:r>
      <w:r>
        <w:rPr>
          <w:rFonts w:eastAsia="Times New Roman"/>
          <w:color w:val="222222"/>
          <w:szCs w:val="24"/>
          <w:shd w:val="clear" w:color="auto" w:fill="FFFFFF"/>
        </w:rPr>
        <w:lastRenderedPageBreak/>
        <w:t>χάσουν μία μοναδική ευκαιρία για ανάπτυξη και</w:t>
      </w:r>
      <w:r>
        <w:rPr>
          <w:rFonts w:eastAsia="Times New Roman"/>
          <w:color w:val="222222"/>
          <w:szCs w:val="24"/>
          <w:shd w:val="clear" w:color="auto" w:fill="FFFFFF"/>
        </w:rPr>
        <w:t xml:space="preserve"> προβολή. Και αν αυτό συμβεί, η αποτυχία αυτή θα έχει ονοματεπώνυμο και αυτό θα είναι το δικό σας, κύριε Υπουργέ. Μην επιτρέψετε, κύριε Υπουργέ, το όνομά σας να συνδεθεί με ένα τεράστιο φιάσκο και</w:t>
      </w:r>
      <w:r>
        <w:rPr>
          <w:rFonts w:eastAsia="Times New Roman"/>
          <w:color w:val="222222"/>
          <w:szCs w:val="24"/>
          <w:shd w:val="clear" w:color="auto" w:fill="FFFFFF"/>
        </w:rPr>
        <w:t>,</w:t>
      </w:r>
      <w:r>
        <w:rPr>
          <w:rFonts w:eastAsia="Times New Roman"/>
          <w:color w:val="222222"/>
          <w:szCs w:val="24"/>
          <w:shd w:val="clear" w:color="auto" w:fill="FFFFFF"/>
        </w:rPr>
        <w:t xml:space="preserve"> προπαντός</w:t>
      </w:r>
      <w:r>
        <w:rPr>
          <w:rFonts w:eastAsia="Times New Roman"/>
          <w:color w:val="222222"/>
          <w:szCs w:val="24"/>
          <w:shd w:val="clear" w:color="auto" w:fill="FFFFFF"/>
        </w:rPr>
        <w:t>,</w:t>
      </w:r>
      <w:r>
        <w:rPr>
          <w:rFonts w:eastAsia="Times New Roman"/>
          <w:color w:val="222222"/>
          <w:szCs w:val="24"/>
          <w:shd w:val="clear" w:color="auto" w:fill="FFFFFF"/>
        </w:rPr>
        <w:t xml:space="preserve"> μην επιτρέψετε η Αχαΐα, αντί να διαφημιστεί να </w:t>
      </w:r>
      <w:r>
        <w:rPr>
          <w:rFonts w:eastAsia="Times New Roman"/>
          <w:color w:val="222222"/>
          <w:szCs w:val="24"/>
          <w:shd w:val="clear" w:color="auto" w:fill="FFFFFF"/>
        </w:rPr>
        <w:t>δυσφημιστεί.</w:t>
      </w:r>
    </w:p>
    <w:p w14:paraId="4CC5BD0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CC5BD0E" w14:textId="77777777" w:rsidR="005D719C" w:rsidRDefault="00627F4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4CC5BD0F" w14:textId="77777777" w:rsidR="005D719C" w:rsidRDefault="00627F40">
      <w:pPr>
        <w:spacing w:line="600" w:lineRule="auto"/>
        <w:ind w:firstLine="720"/>
        <w:jc w:val="both"/>
        <w:rPr>
          <w:rFonts w:eastAsia="Times New Roman"/>
          <w:color w:val="222222"/>
          <w:szCs w:val="24"/>
          <w:shd w:val="clear" w:color="auto" w:fill="FFFFFF"/>
        </w:rPr>
      </w:pPr>
      <w:r w:rsidRPr="00CE3BAC">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Θα δώσω τον λόγο στον κ. Γεωργιάδη, Κοινοβουλευτικό Εκπρόσωπο της Ένωσης Κεντρώων, γιατί θα με διαδεχθεί στο Προεδρείο.</w:t>
      </w:r>
    </w:p>
    <w:p w14:paraId="4CC5BD10" w14:textId="77777777" w:rsidR="005D719C" w:rsidRDefault="00627F40">
      <w:pPr>
        <w:spacing w:line="600" w:lineRule="auto"/>
        <w:ind w:firstLine="720"/>
        <w:jc w:val="both"/>
        <w:rPr>
          <w:rFonts w:eastAsia="Times New Roman"/>
          <w:color w:val="222222"/>
          <w:szCs w:val="24"/>
          <w:shd w:val="clear" w:color="auto" w:fill="FFFFFF"/>
        </w:rPr>
      </w:pPr>
      <w:r w:rsidRPr="00CE3BAC">
        <w:rPr>
          <w:rFonts w:eastAsia="Times New Roman"/>
          <w:b/>
          <w:color w:val="222222"/>
          <w:szCs w:val="24"/>
          <w:shd w:val="clear" w:color="auto" w:fill="FFFFFF"/>
        </w:rPr>
        <w:t>ΜΑΡΙΟΣ ΓΕΩ</w:t>
      </w:r>
      <w:r w:rsidRPr="00CE3BAC">
        <w:rPr>
          <w:rFonts w:eastAsia="Times New Roman"/>
          <w:b/>
          <w:color w:val="222222"/>
          <w:szCs w:val="24"/>
          <w:shd w:val="clear" w:color="auto" w:fill="FFFFFF"/>
        </w:rPr>
        <w:t>ΡΓΙΑΔΗΣ (Θ΄ Αντιπρόεδρος της Βουλής):</w:t>
      </w:r>
      <w:r>
        <w:rPr>
          <w:rFonts w:eastAsia="Times New Roman"/>
          <w:color w:val="222222"/>
          <w:szCs w:val="24"/>
          <w:shd w:val="clear" w:color="auto" w:fill="FFFFFF"/>
        </w:rPr>
        <w:t xml:space="preserve"> Ευχαριστώ πολύ, κυρία Πρόεδρε.</w:t>
      </w:r>
    </w:p>
    <w:p w14:paraId="4CC5BD1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συνάδελφοι Βουλευτές, θα ξεκινήσω με την παρατήρηση, για άλλη μία φορά, ότι τον τελευταίο καιρό πέρα από τις τροπολογίες που έχουμε στα χέρια </w:t>
      </w:r>
      <w:r>
        <w:rPr>
          <w:rFonts w:eastAsia="Times New Roman"/>
          <w:color w:val="222222"/>
          <w:szCs w:val="24"/>
          <w:shd w:val="clear" w:color="auto" w:fill="FFFFFF"/>
        </w:rPr>
        <w:lastRenderedPageBreak/>
        <w:t>μας –και θ</w:t>
      </w:r>
      <w:r>
        <w:rPr>
          <w:rFonts w:eastAsia="Times New Roman"/>
          <w:color w:val="222222"/>
          <w:szCs w:val="24"/>
          <w:shd w:val="clear" w:color="auto" w:fill="FFFFFF"/>
        </w:rPr>
        <w:t xml:space="preserve">α τις σχολιάσω κατά τη διάρκεια της ομιλίας μου- κατατίθενται σχέδια νόμου κακογραμμένα, προχειρογραμμένα, ξεχασμένα τέσσερα χρόνια στα συρτάρια. Έρχεστε στο παρά πέντε, για να μην πω στο και πέντε, να λύσετε πράγματα σε </w:t>
      </w:r>
      <w:r>
        <w:rPr>
          <w:rFonts w:eastAsia="Times New Roman"/>
          <w:color w:val="222222"/>
          <w:szCs w:val="24"/>
          <w:shd w:val="clear" w:color="auto" w:fill="FFFFFF"/>
          <w:lang w:val="en-US"/>
        </w:rPr>
        <w:t>fast</w:t>
      </w:r>
      <w:r w:rsidRPr="002103C1">
        <w:rPr>
          <w:rFonts w:eastAsia="Times New Roman"/>
          <w:color w:val="222222"/>
          <w:szCs w:val="24"/>
          <w:shd w:val="clear" w:color="auto" w:fill="FFFFFF"/>
        </w:rPr>
        <w:t xml:space="preserve"> </w:t>
      </w:r>
      <w:r>
        <w:rPr>
          <w:rFonts w:eastAsia="Times New Roman"/>
          <w:color w:val="222222"/>
          <w:szCs w:val="24"/>
          <w:shd w:val="clear" w:color="auto" w:fill="FFFFFF"/>
          <w:lang w:val="en-US"/>
        </w:rPr>
        <w:t>track</w:t>
      </w:r>
      <w:r w:rsidRPr="002103C1">
        <w:rPr>
          <w:rFonts w:eastAsia="Times New Roman"/>
          <w:color w:val="222222"/>
          <w:szCs w:val="24"/>
          <w:shd w:val="clear" w:color="auto" w:fill="FFFFFF"/>
        </w:rPr>
        <w:t xml:space="preserve"> </w:t>
      </w:r>
      <w:r>
        <w:rPr>
          <w:rFonts w:eastAsia="Times New Roman"/>
          <w:color w:val="222222"/>
          <w:szCs w:val="24"/>
          <w:shd w:val="clear" w:color="auto" w:fill="FFFFFF"/>
        </w:rPr>
        <w:t>διαδικασίες</w:t>
      </w:r>
      <w:r>
        <w:rPr>
          <w:rFonts w:eastAsia="Times New Roman"/>
          <w:color w:val="222222"/>
          <w:szCs w:val="24"/>
          <w:shd w:val="clear" w:color="auto" w:fill="FFFFFF"/>
        </w:rPr>
        <w:t xml:space="preserve"> είτε με επείγουσες είτε με κατεπείγουσες διαδικασίες. Το πρωί έχουμε την επιτροπή, το μεσημέρι τους φορείς, το βράδυ την επομένη επιτροπή και την επόμενη μέρα την Ολομέλεια. Τα στριμώχνεται όλα έτσι, είναι σε πρόχειρη κατάσταση, ευτελίζουμε και τον κοινοβ</w:t>
      </w:r>
      <w:r>
        <w:rPr>
          <w:rFonts w:eastAsia="Times New Roman"/>
          <w:color w:val="222222"/>
          <w:szCs w:val="24"/>
          <w:shd w:val="clear" w:color="auto" w:fill="FFFFFF"/>
        </w:rPr>
        <w:t>ουλευτισμό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τρόπο και δεν μπορούμε</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να τοποθετήσουμε και να λύσουμε, στο τέλος της ημέρας, το όποιο πρόβλημα.</w:t>
      </w:r>
    </w:p>
    <w:p w14:paraId="4CC5BD1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γίνεται και με το εν λόγω σχέδιο νόμου. Πραγματικά στο παρά πέντε φέρνετε ένα σχέδιο νόμου</w:t>
      </w:r>
      <w:r>
        <w:rPr>
          <w:rFonts w:eastAsia="Times New Roman"/>
          <w:color w:val="222222"/>
          <w:szCs w:val="24"/>
          <w:shd w:val="clear" w:color="auto" w:fill="FFFFFF"/>
        </w:rPr>
        <w:t>,</w:t>
      </w:r>
      <w:r>
        <w:rPr>
          <w:rFonts w:eastAsia="Times New Roman"/>
          <w:color w:val="222222"/>
          <w:szCs w:val="24"/>
          <w:shd w:val="clear" w:color="auto" w:fill="FFFFFF"/>
        </w:rPr>
        <w:t xml:space="preserve"> που</w:t>
      </w:r>
      <w:r>
        <w:rPr>
          <w:rFonts w:eastAsia="Times New Roman"/>
          <w:color w:val="222222"/>
          <w:szCs w:val="24"/>
          <w:shd w:val="clear" w:color="auto" w:fill="FFFFFF"/>
        </w:rPr>
        <w:t>,</w:t>
      </w:r>
      <w:r>
        <w:rPr>
          <w:rFonts w:eastAsia="Times New Roman"/>
          <w:color w:val="222222"/>
          <w:szCs w:val="24"/>
          <w:shd w:val="clear" w:color="auto" w:fill="FFFFFF"/>
        </w:rPr>
        <w:t xml:space="preserve"> ουσιαστικά</w:t>
      </w:r>
      <w:r>
        <w:rPr>
          <w:rFonts w:eastAsia="Times New Roman"/>
          <w:color w:val="222222"/>
          <w:szCs w:val="24"/>
          <w:shd w:val="clear" w:color="auto" w:fill="FFFFFF"/>
        </w:rPr>
        <w:t>,</w:t>
      </w:r>
      <w:r>
        <w:rPr>
          <w:rFonts w:eastAsia="Times New Roman"/>
          <w:color w:val="222222"/>
          <w:szCs w:val="24"/>
          <w:shd w:val="clear" w:color="auto" w:fill="FFFFFF"/>
        </w:rPr>
        <w:t xml:space="preserve"> δεν λύνε</w:t>
      </w:r>
      <w:r>
        <w:rPr>
          <w:rFonts w:eastAsia="Times New Roman"/>
          <w:color w:val="222222"/>
          <w:szCs w:val="24"/>
          <w:shd w:val="clear" w:color="auto" w:fill="FFFFFF"/>
        </w:rPr>
        <w:t>ι όλα τα προβλήματα.</w:t>
      </w:r>
    </w:p>
    <w:p w14:paraId="4CC5BD13" w14:textId="77777777" w:rsidR="005D719C" w:rsidRDefault="00627F40">
      <w:pPr>
        <w:spacing w:line="600" w:lineRule="auto"/>
        <w:ind w:firstLine="720"/>
        <w:jc w:val="both"/>
        <w:rPr>
          <w:rFonts w:eastAsia="Times New Roman"/>
          <w:szCs w:val="24"/>
        </w:rPr>
      </w:pPr>
      <w:r w:rsidRPr="00B53120">
        <w:rPr>
          <w:rFonts w:eastAsia="Times New Roman"/>
          <w:szCs w:val="24"/>
        </w:rPr>
        <w:t>Έχει θετικές διατάξεις οφείλω να το παραδεχτώ και θα αναφερθώ και σε αυτ</w:t>
      </w:r>
      <w:r>
        <w:rPr>
          <w:rFonts w:eastAsia="Times New Roman"/>
          <w:szCs w:val="24"/>
        </w:rPr>
        <w:t>ές</w:t>
      </w:r>
      <w:r w:rsidRPr="00FF1154">
        <w:rPr>
          <w:rFonts w:eastAsia="Times New Roman"/>
          <w:szCs w:val="24"/>
        </w:rPr>
        <w:t xml:space="preserve">, </w:t>
      </w:r>
      <w:r>
        <w:rPr>
          <w:rFonts w:eastAsia="Times New Roman"/>
          <w:szCs w:val="24"/>
        </w:rPr>
        <w:t>αλλά</w:t>
      </w:r>
      <w:r w:rsidRPr="00B53120">
        <w:rPr>
          <w:rFonts w:eastAsia="Times New Roman"/>
          <w:szCs w:val="24"/>
        </w:rPr>
        <w:t xml:space="preserve"> τα χρόνια προβλήματα</w:t>
      </w:r>
      <w:r>
        <w:rPr>
          <w:rFonts w:eastAsia="Times New Roman"/>
          <w:szCs w:val="24"/>
        </w:rPr>
        <w:t xml:space="preserve"> που</w:t>
      </w:r>
      <w:r w:rsidRPr="00B53120">
        <w:rPr>
          <w:rFonts w:eastAsia="Times New Roman"/>
          <w:szCs w:val="24"/>
        </w:rPr>
        <w:t xml:space="preserve"> παρουσιάζονται στο χώρο του αθλητισμού δεν λύνονται</w:t>
      </w:r>
      <w:r>
        <w:rPr>
          <w:rFonts w:eastAsia="Times New Roman"/>
          <w:szCs w:val="24"/>
        </w:rPr>
        <w:t>.</w:t>
      </w:r>
    </w:p>
    <w:p w14:paraId="4CC5BD14" w14:textId="77777777" w:rsidR="005D719C" w:rsidRDefault="00627F40">
      <w:pPr>
        <w:spacing w:line="600" w:lineRule="auto"/>
        <w:ind w:firstLine="720"/>
        <w:jc w:val="both"/>
        <w:rPr>
          <w:rFonts w:eastAsia="Times New Roman"/>
          <w:szCs w:val="24"/>
        </w:rPr>
      </w:pPr>
      <w:r w:rsidRPr="00B53120">
        <w:rPr>
          <w:rFonts w:eastAsia="Times New Roman"/>
          <w:szCs w:val="24"/>
        </w:rPr>
        <w:lastRenderedPageBreak/>
        <w:t>Και ένα παράδειγμα από αυτά</w:t>
      </w:r>
      <w:r>
        <w:rPr>
          <w:rFonts w:eastAsia="Times New Roman"/>
          <w:szCs w:val="24"/>
        </w:rPr>
        <w:t xml:space="preserve"> τα όσα λέω</w:t>
      </w:r>
      <w:r>
        <w:rPr>
          <w:rFonts w:eastAsia="Times New Roman"/>
          <w:szCs w:val="24"/>
        </w:rPr>
        <w:t>,</w:t>
      </w:r>
      <w:r>
        <w:rPr>
          <w:rFonts w:eastAsia="Times New Roman"/>
          <w:szCs w:val="24"/>
        </w:rPr>
        <w:t xml:space="preserve"> τ</w:t>
      </w:r>
      <w:r>
        <w:rPr>
          <w:rFonts w:eastAsia="Times New Roman"/>
          <w:szCs w:val="24"/>
          <w:lang w:val="en-US"/>
        </w:rPr>
        <w:t>o</w:t>
      </w:r>
      <w:r>
        <w:rPr>
          <w:rFonts w:eastAsia="Times New Roman"/>
          <w:szCs w:val="24"/>
        </w:rPr>
        <w:t xml:space="preserve"> φέρνει η </w:t>
      </w:r>
      <w:r w:rsidRPr="00B53120">
        <w:rPr>
          <w:rFonts w:eastAsia="Times New Roman"/>
          <w:szCs w:val="24"/>
        </w:rPr>
        <w:t xml:space="preserve">συνοδευτική αιτιολογική </w:t>
      </w:r>
      <w:r w:rsidRPr="00B53120">
        <w:rPr>
          <w:rFonts w:eastAsia="Times New Roman"/>
          <w:szCs w:val="24"/>
        </w:rPr>
        <w:t>έκθεση</w:t>
      </w:r>
      <w:r>
        <w:rPr>
          <w:rFonts w:eastAsia="Times New Roman"/>
          <w:szCs w:val="24"/>
        </w:rPr>
        <w:t>,</w:t>
      </w:r>
      <w:r w:rsidRPr="00B53120">
        <w:rPr>
          <w:rFonts w:eastAsia="Times New Roman"/>
          <w:szCs w:val="24"/>
        </w:rPr>
        <w:t xml:space="preserve"> στην οποία</w:t>
      </w:r>
      <w:r>
        <w:rPr>
          <w:rFonts w:eastAsia="Times New Roman"/>
          <w:szCs w:val="24"/>
        </w:rPr>
        <w:t>,</w:t>
      </w:r>
      <w:r w:rsidRPr="00B53120">
        <w:rPr>
          <w:rFonts w:eastAsia="Times New Roman"/>
          <w:szCs w:val="24"/>
        </w:rPr>
        <w:t xml:space="preserve"> πραγματικά</w:t>
      </w:r>
      <w:r>
        <w:rPr>
          <w:rFonts w:eastAsia="Times New Roman"/>
          <w:szCs w:val="24"/>
        </w:rPr>
        <w:t>,</w:t>
      </w:r>
      <w:r w:rsidRPr="00B53120">
        <w:rPr>
          <w:rFonts w:eastAsia="Times New Roman"/>
          <w:szCs w:val="24"/>
        </w:rPr>
        <w:t xml:space="preserve"> ξεκινάτε με δύο σελίδες και κάνετε αναφορά στο πόσα πολλά πράγματα έχουν γίνει διεθνώς για την καταπολέμηση της διαφθοράς</w:t>
      </w:r>
      <w:r>
        <w:rPr>
          <w:rFonts w:eastAsia="Times New Roman"/>
          <w:szCs w:val="24"/>
        </w:rPr>
        <w:t>,</w:t>
      </w:r>
      <w:r w:rsidRPr="00B53120">
        <w:rPr>
          <w:rFonts w:eastAsia="Times New Roman"/>
          <w:szCs w:val="24"/>
        </w:rPr>
        <w:t xml:space="preserve"> της διαπλοκής</w:t>
      </w:r>
      <w:r>
        <w:rPr>
          <w:rFonts w:eastAsia="Times New Roman"/>
          <w:szCs w:val="24"/>
        </w:rPr>
        <w:t>,</w:t>
      </w:r>
      <w:r w:rsidRPr="00B53120">
        <w:rPr>
          <w:rFonts w:eastAsia="Times New Roman"/>
          <w:szCs w:val="24"/>
        </w:rPr>
        <w:t xml:space="preserve"> της ανομίας</w:t>
      </w:r>
      <w:r>
        <w:rPr>
          <w:rFonts w:eastAsia="Times New Roman"/>
          <w:szCs w:val="24"/>
        </w:rPr>
        <w:t>,</w:t>
      </w:r>
      <w:r w:rsidRPr="00B53120">
        <w:rPr>
          <w:rFonts w:eastAsia="Times New Roman"/>
          <w:szCs w:val="24"/>
        </w:rPr>
        <w:t xml:space="preserve"> και γενικότερα </w:t>
      </w:r>
      <w:r>
        <w:rPr>
          <w:rFonts w:eastAsia="Times New Roman"/>
          <w:szCs w:val="24"/>
        </w:rPr>
        <w:t>τ</w:t>
      </w:r>
      <w:r w:rsidRPr="00B53120">
        <w:rPr>
          <w:rFonts w:eastAsia="Times New Roman"/>
          <w:szCs w:val="24"/>
        </w:rPr>
        <w:t xml:space="preserve">ι έχουν κάνει </w:t>
      </w:r>
      <w:r>
        <w:rPr>
          <w:rFonts w:eastAsia="Times New Roman"/>
          <w:szCs w:val="24"/>
        </w:rPr>
        <w:t xml:space="preserve">οι </w:t>
      </w:r>
      <w:r w:rsidRPr="00B53120">
        <w:rPr>
          <w:rFonts w:eastAsia="Times New Roman"/>
          <w:szCs w:val="24"/>
        </w:rPr>
        <w:t xml:space="preserve">ξένες χώρες και δεν γίνεται ούτε μία </w:t>
      </w:r>
      <w:r w:rsidRPr="00B53120">
        <w:rPr>
          <w:rFonts w:eastAsia="Times New Roman"/>
          <w:szCs w:val="24"/>
        </w:rPr>
        <w:t>αναφορά στ</w:t>
      </w:r>
      <w:r>
        <w:rPr>
          <w:rFonts w:eastAsia="Times New Roman"/>
          <w:szCs w:val="24"/>
        </w:rPr>
        <w:t xml:space="preserve">ο </w:t>
      </w:r>
      <w:r w:rsidRPr="00B53120">
        <w:rPr>
          <w:rFonts w:eastAsia="Times New Roman"/>
          <w:szCs w:val="24"/>
        </w:rPr>
        <w:t xml:space="preserve">τι έχουμε </w:t>
      </w:r>
      <w:r>
        <w:rPr>
          <w:rFonts w:eastAsia="Times New Roman"/>
          <w:szCs w:val="24"/>
        </w:rPr>
        <w:t>κάνει εμείς, π</w:t>
      </w:r>
      <w:r w:rsidRPr="00B53120">
        <w:rPr>
          <w:rFonts w:eastAsia="Times New Roman"/>
          <w:szCs w:val="24"/>
        </w:rPr>
        <w:t>ολύ απλά</w:t>
      </w:r>
      <w:r>
        <w:rPr>
          <w:rFonts w:eastAsia="Times New Roman"/>
          <w:szCs w:val="24"/>
        </w:rPr>
        <w:t xml:space="preserve"> </w:t>
      </w:r>
      <w:r w:rsidRPr="00B53120">
        <w:rPr>
          <w:rFonts w:eastAsia="Times New Roman"/>
          <w:szCs w:val="24"/>
        </w:rPr>
        <w:t>γιατί δεν έχει γίνει τίποτα</w:t>
      </w:r>
      <w:r>
        <w:rPr>
          <w:rFonts w:eastAsia="Times New Roman"/>
          <w:szCs w:val="24"/>
        </w:rPr>
        <w:t>.</w:t>
      </w:r>
    </w:p>
    <w:p w14:paraId="4CC5BD15" w14:textId="77777777" w:rsidR="005D719C" w:rsidRDefault="00627F40">
      <w:pPr>
        <w:spacing w:line="600" w:lineRule="auto"/>
        <w:ind w:firstLine="720"/>
        <w:jc w:val="both"/>
        <w:rPr>
          <w:rFonts w:eastAsia="Times New Roman"/>
          <w:szCs w:val="24"/>
        </w:rPr>
      </w:pPr>
      <w:r>
        <w:rPr>
          <w:rFonts w:eastAsia="Times New Roman"/>
          <w:szCs w:val="24"/>
        </w:rPr>
        <w:t>Κ</w:t>
      </w:r>
      <w:r w:rsidRPr="00B53120">
        <w:rPr>
          <w:rFonts w:eastAsia="Times New Roman"/>
          <w:szCs w:val="24"/>
        </w:rPr>
        <w:t>αι μάλιστα στην ίδια αιτιολογική έκθεση</w:t>
      </w:r>
      <w:r>
        <w:rPr>
          <w:rFonts w:eastAsia="Times New Roman"/>
          <w:szCs w:val="24"/>
        </w:rPr>
        <w:t>,</w:t>
      </w:r>
      <w:r w:rsidRPr="00B53120">
        <w:rPr>
          <w:rFonts w:eastAsia="Times New Roman"/>
          <w:szCs w:val="24"/>
        </w:rPr>
        <w:t xml:space="preserve"> με μία κομψή </w:t>
      </w:r>
      <w:r>
        <w:rPr>
          <w:rFonts w:eastAsia="Times New Roman"/>
          <w:szCs w:val="24"/>
        </w:rPr>
        <w:t>διατύπωση, έχετε στοχοποιήσει</w:t>
      </w:r>
      <w:r w:rsidRPr="00B53120">
        <w:rPr>
          <w:rFonts w:eastAsia="Times New Roman"/>
          <w:szCs w:val="24"/>
        </w:rPr>
        <w:t xml:space="preserve"> </w:t>
      </w:r>
      <w:r>
        <w:rPr>
          <w:rFonts w:eastAsia="Times New Roman"/>
          <w:szCs w:val="24"/>
        </w:rPr>
        <w:t>ως</w:t>
      </w:r>
      <w:r w:rsidRPr="00B53120">
        <w:rPr>
          <w:rFonts w:eastAsia="Times New Roman"/>
          <w:szCs w:val="24"/>
        </w:rPr>
        <w:t xml:space="preserve"> </w:t>
      </w:r>
      <w:r>
        <w:rPr>
          <w:rFonts w:eastAsia="Times New Roman"/>
          <w:szCs w:val="24"/>
        </w:rPr>
        <w:t>Κυβέρνηση</w:t>
      </w:r>
      <w:r>
        <w:rPr>
          <w:rFonts w:eastAsia="Times New Roman"/>
          <w:szCs w:val="24"/>
        </w:rPr>
        <w:t>,</w:t>
      </w:r>
      <w:r>
        <w:rPr>
          <w:rFonts w:eastAsia="Times New Roman"/>
          <w:szCs w:val="24"/>
        </w:rPr>
        <w:t xml:space="preserve"> και</w:t>
      </w:r>
      <w:r w:rsidRPr="00B53120">
        <w:rPr>
          <w:rFonts w:eastAsia="Times New Roman"/>
          <w:szCs w:val="24"/>
        </w:rPr>
        <w:t xml:space="preserve"> το ποιος είναι </w:t>
      </w:r>
      <w:r>
        <w:rPr>
          <w:rFonts w:eastAsia="Times New Roman"/>
          <w:szCs w:val="24"/>
        </w:rPr>
        <w:t>υπαίτιος στη γενικότερη απραξία</w:t>
      </w:r>
      <w:r w:rsidRPr="00B53120">
        <w:rPr>
          <w:rFonts w:eastAsia="Times New Roman"/>
          <w:szCs w:val="24"/>
        </w:rPr>
        <w:t xml:space="preserve"> </w:t>
      </w:r>
      <w:r>
        <w:rPr>
          <w:rFonts w:eastAsia="Times New Roman"/>
          <w:szCs w:val="24"/>
        </w:rPr>
        <w:t>σ</w:t>
      </w:r>
      <w:r w:rsidRPr="00B53120">
        <w:rPr>
          <w:rFonts w:eastAsia="Times New Roman"/>
          <w:szCs w:val="24"/>
        </w:rPr>
        <w:t xml:space="preserve">τα ζητήματα του αθλητισμού και </w:t>
      </w:r>
      <w:r w:rsidRPr="00B53120">
        <w:rPr>
          <w:rFonts w:eastAsia="Times New Roman"/>
          <w:szCs w:val="24"/>
        </w:rPr>
        <w:t>της διαφθοράς</w:t>
      </w:r>
      <w:r>
        <w:rPr>
          <w:rFonts w:eastAsia="Times New Roman"/>
          <w:szCs w:val="24"/>
        </w:rPr>
        <w:t>. Φ</w:t>
      </w:r>
      <w:r w:rsidRPr="00B53120">
        <w:rPr>
          <w:rFonts w:eastAsia="Times New Roman"/>
          <w:szCs w:val="24"/>
        </w:rPr>
        <w:t>ταίει ό</w:t>
      </w:r>
      <w:r>
        <w:rPr>
          <w:rFonts w:eastAsia="Times New Roman"/>
          <w:szCs w:val="24"/>
        </w:rPr>
        <w:t>π</w:t>
      </w:r>
      <w:r w:rsidRPr="00B53120">
        <w:rPr>
          <w:rFonts w:eastAsia="Times New Roman"/>
          <w:szCs w:val="24"/>
        </w:rPr>
        <w:t>ως μας είπατε η νομική μορφή της Επιτροπής Επαγγελματικού Αθλητισμού</w:t>
      </w:r>
      <w:r>
        <w:rPr>
          <w:rFonts w:eastAsia="Times New Roman"/>
          <w:szCs w:val="24"/>
        </w:rPr>
        <w:t>,</w:t>
      </w:r>
      <w:r w:rsidRPr="00B53120">
        <w:rPr>
          <w:rFonts w:eastAsia="Times New Roman"/>
          <w:szCs w:val="24"/>
        </w:rPr>
        <w:t xml:space="preserve"> που εσείς επί τέσσερα χρόνια φροντίζ</w:t>
      </w:r>
      <w:r>
        <w:rPr>
          <w:rFonts w:eastAsia="Times New Roman"/>
          <w:szCs w:val="24"/>
        </w:rPr>
        <w:t>α</w:t>
      </w:r>
      <w:r w:rsidRPr="00B53120">
        <w:rPr>
          <w:rFonts w:eastAsia="Times New Roman"/>
          <w:szCs w:val="24"/>
        </w:rPr>
        <w:t>τε να την απαξιώνετ</w:t>
      </w:r>
      <w:r>
        <w:rPr>
          <w:rFonts w:eastAsia="Times New Roman"/>
          <w:szCs w:val="24"/>
        </w:rPr>
        <w:t>ε</w:t>
      </w:r>
      <w:r w:rsidRPr="00B53120">
        <w:rPr>
          <w:rFonts w:eastAsia="Times New Roman"/>
          <w:szCs w:val="24"/>
        </w:rPr>
        <w:t xml:space="preserve"> και αυτό είναι το γεγονός που δεν λειτουργεί ως δημόσια αρχή</w:t>
      </w:r>
      <w:r>
        <w:rPr>
          <w:rFonts w:eastAsia="Times New Roman"/>
          <w:szCs w:val="24"/>
        </w:rPr>
        <w:t xml:space="preserve">. </w:t>
      </w:r>
    </w:p>
    <w:p w14:paraId="4CC5BD16" w14:textId="77777777" w:rsidR="005D719C" w:rsidRDefault="00627F40">
      <w:pPr>
        <w:spacing w:line="600" w:lineRule="auto"/>
        <w:ind w:firstLine="720"/>
        <w:jc w:val="both"/>
        <w:rPr>
          <w:rFonts w:eastAsia="Times New Roman"/>
          <w:szCs w:val="24"/>
        </w:rPr>
      </w:pPr>
      <w:r>
        <w:rPr>
          <w:rFonts w:eastAsia="Times New Roman"/>
          <w:szCs w:val="24"/>
        </w:rPr>
        <w:t>Φ</w:t>
      </w:r>
      <w:r w:rsidRPr="00B53120">
        <w:rPr>
          <w:rFonts w:eastAsia="Times New Roman"/>
          <w:szCs w:val="24"/>
        </w:rPr>
        <w:t>υσικά</w:t>
      </w:r>
      <w:r>
        <w:rPr>
          <w:rFonts w:eastAsia="Times New Roman"/>
          <w:szCs w:val="24"/>
        </w:rPr>
        <w:t>,</w:t>
      </w:r>
      <w:r w:rsidRPr="00B53120">
        <w:rPr>
          <w:rFonts w:eastAsia="Times New Roman"/>
          <w:szCs w:val="24"/>
        </w:rPr>
        <w:t xml:space="preserve"> όπως συνήθως</w:t>
      </w:r>
      <w:r>
        <w:rPr>
          <w:rFonts w:eastAsia="Times New Roman"/>
          <w:szCs w:val="24"/>
        </w:rPr>
        <w:t>,</w:t>
      </w:r>
      <w:r w:rsidRPr="00B53120">
        <w:rPr>
          <w:rFonts w:eastAsia="Times New Roman"/>
          <w:szCs w:val="24"/>
        </w:rPr>
        <w:t xml:space="preserve"> </w:t>
      </w:r>
      <w:r>
        <w:rPr>
          <w:rFonts w:eastAsia="Times New Roman"/>
          <w:szCs w:val="24"/>
        </w:rPr>
        <w:t>ξ</w:t>
      </w:r>
      <w:r w:rsidRPr="00B53120">
        <w:rPr>
          <w:rFonts w:eastAsia="Times New Roman"/>
          <w:szCs w:val="24"/>
        </w:rPr>
        <w:t>υπνήσατε από το</w:t>
      </w:r>
      <w:r>
        <w:rPr>
          <w:rFonts w:eastAsia="Times New Roman"/>
          <w:szCs w:val="24"/>
        </w:rPr>
        <w:t>ν</w:t>
      </w:r>
      <w:r w:rsidRPr="00B53120">
        <w:rPr>
          <w:rFonts w:eastAsia="Times New Roman"/>
          <w:szCs w:val="24"/>
        </w:rPr>
        <w:t xml:space="preserve"> λήθαργο και </w:t>
      </w:r>
      <w:r>
        <w:rPr>
          <w:rFonts w:eastAsia="Times New Roman"/>
          <w:szCs w:val="24"/>
        </w:rPr>
        <w:t xml:space="preserve">από </w:t>
      </w:r>
      <w:r w:rsidRPr="00B53120">
        <w:rPr>
          <w:rFonts w:eastAsia="Times New Roman"/>
          <w:szCs w:val="24"/>
        </w:rPr>
        <w:t xml:space="preserve">την απραξία και θέλετε να πάτε από το ένα άκρο στο άλλο μέσα σε μία μέρα και </w:t>
      </w:r>
      <w:r>
        <w:rPr>
          <w:rFonts w:eastAsia="Times New Roman"/>
          <w:szCs w:val="24"/>
        </w:rPr>
        <w:t>σε μια συζήτηση. Και τι</w:t>
      </w:r>
      <w:r w:rsidRPr="00B53120">
        <w:rPr>
          <w:rFonts w:eastAsia="Times New Roman"/>
          <w:szCs w:val="24"/>
        </w:rPr>
        <w:t xml:space="preserve"> κάνετε τώρα</w:t>
      </w:r>
      <w:r>
        <w:rPr>
          <w:rFonts w:eastAsia="Times New Roman"/>
          <w:szCs w:val="24"/>
        </w:rPr>
        <w:t xml:space="preserve"> για να λύσετε αυτό το πρόβλημα; </w:t>
      </w:r>
      <w:r w:rsidRPr="00B53120">
        <w:rPr>
          <w:rFonts w:eastAsia="Times New Roman"/>
          <w:szCs w:val="24"/>
        </w:rPr>
        <w:t>Γιγαντώνετ</w:t>
      </w:r>
      <w:r>
        <w:rPr>
          <w:rFonts w:eastAsia="Times New Roman"/>
          <w:szCs w:val="24"/>
        </w:rPr>
        <w:t>ε</w:t>
      </w:r>
      <w:r w:rsidRPr="00B53120">
        <w:rPr>
          <w:rFonts w:eastAsia="Times New Roman"/>
          <w:szCs w:val="24"/>
        </w:rPr>
        <w:t xml:space="preserve"> αυτή την </w:t>
      </w:r>
      <w:r>
        <w:rPr>
          <w:rFonts w:eastAsia="Times New Roman"/>
          <w:szCs w:val="24"/>
        </w:rPr>
        <w:t>ε</w:t>
      </w:r>
      <w:r w:rsidRPr="00B53120">
        <w:rPr>
          <w:rFonts w:eastAsia="Times New Roman"/>
          <w:szCs w:val="24"/>
        </w:rPr>
        <w:t>πιτροπή</w:t>
      </w:r>
      <w:r>
        <w:rPr>
          <w:rFonts w:eastAsia="Times New Roman"/>
          <w:szCs w:val="24"/>
        </w:rPr>
        <w:t>, την μετατρέπετε</w:t>
      </w:r>
      <w:r w:rsidRPr="00B53120">
        <w:rPr>
          <w:rFonts w:eastAsia="Times New Roman"/>
          <w:szCs w:val="24"/>
        </w:rPr>
        <w:t xml:space="preserve"> </w:t>
      </w:r>
      <w:r>
        <w:rPr>
          <w:rFonts w:eastAsia="Times New Roman"/>
          <w:szCs w:val="24"/>
        </w:rPr>
        <w:t xml:space="preserve">σε </w:t>
      </w:r>
      <w:r>
        <w:rPr>
          <w:rFonts w:eastAsia="Times New Roman"/>
          <w:szCs w:val="24"/>
        </w:rPr>
        <w:t>ν</w:t>
      </w:r>
      <w:r>
        <w:rPr>
          <w:rFonts w:eastAsia="Times New Roman"/>
          <w:szCs w:val="24"/>
        </w:rPr>
        <w:t>ομικό</w:t>
      </w:r>
      <w:r w:rsidRPr="00B53120">
        <w:rPr>
          <w:rFonts w:eastAsia="Times New Roman"/>
          <w:szCs w:val="24"/>
        </w:rPr>
        <w:t xml:space="preserve"> </w:t>
      </w:r>
      <w:r>
        <w:rPr>
          <w:rFonts w:eastAsia="Times New Roman"/>
          <w:szCs w:val="24"/>
        </w:rPr>
        <w:t>π</w:t>
      </w:r>
      <w:r w:rsidRPr="00B53120">
        <w:rPr>
          <w:rFonts w:eastAsia="Times New Roman"/>
          <w:szCs w:val="24"/>
        </w:rPr>
        <w:t xml:space="preserve">ρόσωπο </w:t>
      </w:r>
      <w:r>
        <w:rPr>
          <w:rFonts w:eastAsia="Times New Roman"/>
          <w:szCs w:val="24"/>
        </w:rPr>
        <w:t>δ</w:t>
      </w:r>
      <w:r w:rsidRPr="00B53120">
        <w:rPr>
          <w:rFonts w:eastAsia="Times New Roman"/>
          <w:szCs w:val="24"/>
        </w:rPr>
        <w:t xml:space="preserve">ημοσίου </w:t>
      </w:r>
      <w:r>
        <w:rPr>
          <w:rFonts w:eastAsia="Times New Roman"/>
          <w:szCs w:val="24"/>
        </w:rPr>
        <w:t>δ</w:t>
      </w:r>
      <w:r w:rsidRPr="00B53120">
        <w:rPr>
          <w:rFonts w:eastAsia="Times New Roman"/>
          <w:szCs w:val="24"/>
        </w:rPr>
        <w:t>ικαίου με μία σειρά</w:t>
      </w:r>
      <w:r w:rsidRPr="00B53120">
        <w:rPr>
          <w:rFonts w:eastAsia="Times New Roman"/>
          <w:szCs w:val="24"/>
        </w:rPr>
        <w:t xml:space="preserve"> </w:t>
      </w:r>
      <w:r w:rsidRPr="00B53120">
        <w:rPr>
          <w:rFonts w:eastAsia="Times New Roman"/>
          <w:szCs w:val="24"/>
        </w:rPr>
        <w:lastRenderedPageBreak/>
        <w:t>από προ</w:t>
      </w:r>
      <w:r>
        <w:rPr>
          <w:rFonts w:eastAsia="Times New Roman"/>
          <w:szCs w:val="24"/>
        </w:rPr>
        <w:t xml:space="preserve">βλεπόμενες υπουργικές αποφάσεις, θα φτιάξετε οργανογράμματα </w:t>
      </w:r>
      <w:r w:rsidRPr="00B53120">
        <w:rPr>
          <w:rFonts w:eastAsia="Times New Roman"/>
          <w:szCs w:val="24"/>
        </w:rPr>
        <w:t>με διευθύνσεις</w:t>
      </w:r>
      <w:r>
        <w:rPr>
          <w:rFonts w:eastAsia="Times New Roman"/>
          <w:szCs w:val="24"/>
        </w:rPr>
        <w:t>, ονόματα, συστάσεις</w:t>
      </w:r>
      <w:r w:rsidRPr="00B53120">
        <w:rPr>
          <w:rFonts w:eastAsia="Times New Roman"/>
          <w:szCs w:val="24"/>
        </w:rPr>
        <w:t xml:space="preserve"> οργανικών θέσεων</w:t>
      </w:r>
      <w:r>
        <w:rPr>
          <w:rFonts w:eastAsia="Times New Roman"/>
          <w:szCs w:val="24"/>
        </w:rPr>
        <w:t>,</w:t>
      </w:r>
      <w:r w:rsidRPr="00B53120">
        <w:rPr>
          <w:rFonts w:eastAsia="Times New Roman"/>
          <w:szCs w:val="24"/>
        </w:rPr>
        <w:t xml:space="preserve"> δικαίωμα </w:t>
      </w:r>
      <w:r>
        <w:rPr>
          <w:rFonts w:eastAsia="Times New Roman"/>
          <w:szCs w:val="24"/>
        </w:rPr>
        <w:t>πρόσληψης</w:t>
      </w:r>
      <w:r w:rsidRPr="00B53120">
        <w:rPr>
          <w:rFonts w:eastAsia="Times New Roman"/>
          <w:szCs w:val="24"/>
        </w:rPr>
        <w:t xml:space="preserve"> αορίστου χρόνου και γενικότερα εξωτερικών συμβούλων εταιρειών </w:t>
      </w:r>
      <w:r>
        <w:rPr>
          <w:rFonts w:eastAsia="Times New Roman"/>
          <w:szCs w:val="24"/>
        </w:rPr>
        <w:t>κ</w:t>
      </w:r>
      <w:r w:rsidRPr="00B53120">
        <w:rPr>
          <w:rFonts w:eastAsia="Times New Roman"/>
          <w:szCs w:val="24"/>
        </w:rPr>
        <w:t>αι ούτω καθεξής</w:t>
      </w:r>
      <w:r>
        <w:rPr>
          <w:rFonts w:eastAsia="Times New Roman"/>
          <w:szCs w:val="24"/>
        </w:rPr>
        <w:t>,</w:t>
      </w:r>
      <w:r w:rsidRPr="00B53120">
        <w:rPr>
          <w:rFonts w:eastAsia="Times New Roman"/>
          <w:szCs w:val="24"/>
        </w:rPr>
        <w:t xml:space="preserve"> και θα υπάρξει για άλλη μία φορά και η κατηγορία προς την πλευρά </w:t>
      </w:r>
      <w:r>
        <w:rPr>
          <w:rFonts w:eastAsia="Times New Roman"/>
          <w:szCs w:val="24"/>
        </w:rPr>
        <w:t xml:space="preserve">σας </w:t>
      </w:r>
      <w:r w:rsidRPr="00B53120">
        <w:rPr>
          <w:rFonts w:eastAsia="Times New Roman"/>
          <w:szCs w:val="24"/>
        </w:rPr>
        <w:t>ότι γίνεται ένα ρουσφετολογικό όργιο εν</w:t>
      </w:r>
      <w:r>
        <w:rPr>
          <w:rFonts w:eastAsia="Times New Roman"/>
          <w:szCs w:val="24"/>
        </w:rPr>
        <w:t xml:space="preserve"> </w:t>
      </w:r>
      <w:r w:rsidRPr="00B53120">
        <w:rPr>
          <w:rFonts w:eastAsia="Times New Roman"/>
          <w:szCs w:val="24"/>
        </w:rPr>
        <w:t>όψει προεκλογικής εκστρατείας</w:t>
      </w:r>
      <w:r>
        <w:rPr>
          <w:rFonts w:eastAsia="Times New Roman"/>
          <w:szCs w:val="24"/>
        </w:rPr>
        <w:t>,</w:t>
      </w:r>
      <w:r w:rsidRPr="00B53120">
        <w:rPr>
          <w:rFonts w:eastAsia="Times New Roman"/>
          <w:szCs w:val="24"/>
        </w:rPr>
        <w:t xml:space="preserve"> γιατί πολύ απλά </w:t>
      </w:r>
      <w:r>
        <w:rPr>
          <w:rFonts w:eastAsia="Times New Roman"/>
          <w:szCs w:val="24"/>
        </w:rPr>
        <w:t>τέσσερα</w:t>
      </w:r>
      <w:r w:rsidRPr="00B53120">
        <w:rPr>
          <w:rFonts w:eastAsia="Times New Roman"/>
          <w:szCs w:val="24"/>
        </w:rPr>
        <w:t xml:space="preserve"> χρόνια δεν κάνατε τίποτα και έρχεστε να τα κάνετε τώρα</w:t>
      </w:r>
      <w:r>
        <w:rPr>
          <w:rFonts w:eastAsia="Times New Roman"/>
          <w:szCs w:val="24"/>
        </w:rPr>
        <w:t>.</w:t>
      </w:r>
    </w:p>
    <w:p w14:paraId="4CC5BD17" w14:textId="77777777" w:rsidR="005D719C" w:rsidRDefault="00627F40">
      <w:pPr>
        <w:spacing w:line="600" w:lineRule="auto"/>
        <w:ind w:firstLine="720"/>
        <w:jc w:val="both"/>
        <w:rPr>
          <w:rFonts w:eastAsia="Times New Roman"/>
          <w:szCs w:val="24"/>
        </w:rPr>
      </w:pPr>
      <w:r>
        <w:rPr>
          <w:rFonts w:eastAsia="Times New Roman"/>
          <w:szCs w:val="24"/>
        </w:rPr>
        <w:t>Κ</w:t>
      </w:r>
      <w:r w:rsidRPr="00B53120">
        <w:rPr>
          <w:rFonts w:eastAsia="Times New Roman"/>
          <w:szCs w:val="24"/>
        </w:rPr>
        <w:t xml:space="preserve">αι δεν μιλάω μόνο για το δικό σας </w:t>
      </w:r>
      <w:r w:rsidRPr="00B53120">
        <w:rPr>
          <w:rFonts w:eastAsia="Times New Roman"/>
          <w:szCs w:val="24"/>
        </w:rPr>
        <w:t>νομοσχέδιο</w:t>
      </w:r>
      <w:r>
        <w:rPr>
          <w:rFonts w:eastAsia="Times New Roman"/>
          <w:szCs w:val="24"/>
        </w:rPr>
        <w:t>, κ</w:t>
      </w:r>
      <w:r w:rsidRPr="00B53120">
        <w:rPr>
          <w:rFonts w:eastAsia="Times New Roman"/>
          <w:szCs w:val="24"/>
        </w:rPr>
        <w:t>ύριε Υπουργέ</w:t>
      </w:r>
      <w:r>
        <w:rPr>
          <w:rFonts w:eastAsia="Times New Roman"/>
          <w:szCs w:val="24"/>
        </w:rPr>
        <w:t>,</w:t>
      </w:r>
      <w:r w:rsidRPr="00B53120">
        <w:rPr>
          <w:rFonts w:eastAsia="Times New Roman"/>
          <w:szCs w:val="24"/>
        </w:rPr>
        <w:t xml:space="preserve"> μιλάω γενικότερα</w:t>
      </w:r>
      <w:r>
        <w:rPr>
          <w:rFonts w:eastAsia="Times New Roman"/>
          <w:szCs w:val="24"/>
        </w:rPr>
        <w:t>,</w:t>
      </w:r>
      <w:r w:rsidRPr="00B53120">
        <w:rPr>
          <w:rFonts w:eastAsia="Times New Roman"/>
          <w:szCs w:val="24"/>
        </w:rPr>
        <w:t xml:space="preserve"> για να μην το πάρετε επί προσωπικού</w:t>
      </w:r>
      <w:r>
        <w:rPr>
          <w:rFonts w:eastAsia="Times New Roman"/>
          <w:szCs w:val="24"/>
        </w:rPr>
        <w:t>. Α</w:t>
      </w:r>
      <w:r w:rsidRPr="00B53120">
        <w:rPr>
          <w:rFonts w:eastAsia="Times New Roman"/>
          <w:szCs w:val="24"/>
        </w:rPr>
        <w:t>πόδειξη για την προχειρότητα της νομοθέτησης αποτελεί ότι</w:t>
      </w:r>
      <w:r>
        <w:rPr>
          <w:rFonts w:eastAsia="Times New Roman"/>
          <w:szCs w:val="24"/>
        </w:rPr>
        <w:t>,</w:t>
      </w:r>
      <w:r w:rsidRPr="00B53120">
        <w:rPr>
          <w:rFonts w:eastAsia="Times New Roman"/>
          <w:szCs w:val="24"/>
        </w:rPr>
        <w:t xml:space="preserve"> τουλάχιστον</w:t>
      </w:r>
      <w:r>
        <w:rPr>
          <w:rFonts w:eastAsia="Times New Roman"/>
          <w:szCs w:val="24"/>
        </w:rPr>
        <w:t>,</w:t>
      </w:r>
      <w:r w:rsidRPr="00B53120">
        <w:rPr>
          <w:rFonts w:eastAsia="Times New Roman"/>
          <w:szCs w:val="24"/>
        </w:rPr>
        <w:t xml:space="preserve"> </w:t>
      </w:r>
      <w:r>
        <w:rPr>
          <w:rFonts w:eastAsia="Times New Roman"/>
          <w:szCs w:val="24"/>
        </w:rPr>
        <w:t xml:space="preserve">δεκάδες άρθρα για </w:t>
      </w:r>
      <w:r w:rsidRPr="00B53120">
        <w:rPr>
          <w:rFonts w:eastAsia="Times New Roman"/>
          <w:szCs w:val="24"/>
        </w:rPr>
        <w:t>προπονητές και γυμναστήρια μετά τη διαβούλευση</w:t>
      </w:r>
      <w:r>
        <w:rPr>
          <w:rFonts w:eastAsia="Times New Roman"/>
          <w:szCs w:val="24"/>
        </w:rPr>
        <w:t>,</w:t>
      </w:r>
      <w:r w:rsidRPr="00B53120">
        <w:rPr>
          <w:rFonts w:eastAsia="Times New Roman"/>
          <w:szCs w:val="24"/>
        </w:rPr>
        <w:t xml:space="preserve"> περίπου </w:t>
      </w:r>
      <w:r>
        <w:rPr>
          <w:rFonts w:eastAsia="Times New Roman"/>
          <w:szCs w:val="24"/>
        </w:rPr>
        <w:t>πενήντα</w:t>
      </w:r>
      <w:r w:rsidRPr="00B53120">
        <w:rPr>
          <w:rFonts w:eastAsia="Times New Roman"/>
          <w:szCs w:val="24"/>
        </w:rPr>
        <w:t xml:space="preserve"> αφαιρέθηκαν</w:t>
      </w:r>
      <w:r>
        <w:rPr>
          <w:rFonts w:eastAsia="Times New Roman"/>
          <w:szCs w:val="24"/>
        </w:rPr>
        <w:t>,</w:t>
      </w:r>
      <w:r w:rsidRPr="00B53120">
        <w:rPr>
          <w:rFonts w:eastAsia="Times New Roman"/>
          <w:szCs w:val="24"/>
        </w:rPr>
        <w:t xml:space="preserve"> και δε</w:t>
      </w:r>
      <w:r w:rsidRPr="00B53120">
        <w:rPr>
          <w:rFonts w:eastAsia="Times New Roman"/>
          <w:szCs w:val="24"/>
        </w:rPr>
        <w:t>ν ξέρουμε και πού βρίσκονται και για ποιο</w:t>
      </w:r>
      <w:r>
        <w:rPr>
          <w:rFonts w:eastAsia="Times New Roman"/>
          <w:szCs w:val="24"/>
        </w:rPr>
        <w:t>ν</w:t>
      </w:r>
      <w:r w:rsidRPr="00B53120">
        <w:rPr>
          <w:rFonts w:eastAsia="Times New Roman"/>
          <w:szCs w:val="24"/>
        </w:rPr>
        <w:t xml:space="preserve"> λόγο</w:t>
      </w:r>
      <w:r>
        <w:rPr>
          <w:rFonts w:eastAsia="Times New Roman"/>
          <w:szCs w:val="24"/>
        </w:rPr>
        <w:t>.</w:t>
      </w:r>
    </w:p>
    <w:p w14:paraId="4CC5BD18" w14:textId="77777777" w:rsidR="005D719C" w:rsidRDefault="00627F40">
      <w:pPr>
        <w:spacing w:line="600" w:lineRule="auto"/>
        <w:ind w:firstLine="720"/>
        <w:jc w:val="both"/>
        <w:rPr>
          <w:rFonts w:eastAsia="Times New Roman"/>
          <w:szCs w:val="24"/>
        </w:rPr>
      </w:pPr>
      <w:r>
        <w:rPr>
          <w:rFonts w:eastAsia="Times New Roman"/>
          <w:szCs w:val="24"/>
        </w:rPr>
        <w:t>Κ</w:t>
      </w:r>
      <w:r w:rsidRPr="00B53120">
        <w:rPr>
          <w:rFonts w:eastAsia="Times New Roman"/>
          <w:szCs w:val="24"/>
        </w:rPr>
        <w:t>ατατέθηκε</w:t>
      </w:r>
      <w:r>
        <w:rPr>
          <w:rFonts w:eastAsia="Times New Roman"/>
          <w:szCs w:val="24"/>
        </w:rPr>
        <w:t>,</w:t>
      </w:r>
      <w:r w:rsidRPr="00B53120">
        <w:rPr>
          <w:rFonts w:eastAsia="Times New Roman"/>
          <w:szCs w:val="24"/>
        </w:rPr>
        <w:t xml:space="preserve"> λοιπόν</w:t>
      </w:r>
      <w:r>
        <w:rPr>
          <w:rFonts w:eastAsia="Times New Roman"/>
          <w:szCs w:val="24"/>
        </w:rPr>
        <w:t>,</w:t>
      </w:r>
      <w:r w:rsidRPr="00B53120">
        <w:rPr>
          <w:rFonts w:eastAsia="Times New Roman"/>
          <w:szCs w:val="24"/>
        </w:rPr>
        <w:t xml:space="preserve"> ένα σχέδιο νόμου για τον αθλητισμό</w:t>
      </w:r>
      <w:r>
        <w:rPr>
          <w:rFonts w:eastAsia="Times New Roman"/>
          <w:szCs w:val="24"/>
        </w:rPr>
        <w:t>,</w:t>
      </w:r>
      <w:r w:rsidRPr="00B53120">
        <w:rPr>
          <w:rFonts w:eastAsia="Times New Roman"/>
          <w:szCs w:val="24"/>
        </w:rPr>
        <w:t xml:space="preserve"> που ασχολείται</w:t>
      </w:r>
      <w:r>
        <w:rPr>
          <w:rFonts w:eastAsia="Times New Roman"/>
          <w:szCs w:val="24"/>
        </w:rPr>
        <w:t>,</w:t>
      </w:r>
      <w:r w:rsidRPr="00B53120">
        <w:rPr>
          <w:rFonts w:eastAsia="Times New Roman"/>
          <w:szCs w:val="24"/>
        </w:rPr>
        <w:t xml:space="preserve"> κυρίως</w:t>
      </w:r>
      <w:r>
        <w:rPr>
          <w:rFonts w:eastAsia="Times New Roman"/>
          <w:szCs w:val="24"/>
        </w:rPr>
        <w:t>,</w:t>
      </w:r>
      <w:r w:rsidRPr="00B53120">
        <w:rPr>
          <w:rFonts w:eastAsia="Times New Roman"/>
          <w:szCs w:val="24"/>
        </w:rPr>
        <w:t xml:space="preserve"> με τον επαγγελματικό και το κύτταρο </w:t>
      </w:r>
      <w:r>
        <w:rPr>
          <w:rFonts w:eastAsia="Times New Roman"/>
          <w:szCs w:val="24"/>
        </w:rPr>
        <w:t>του αθλητισμού</w:t>
      </w:r>
      <w:r w:rsidRPr="00B53120">
        <w:rPr>
          <w:rFonts w:eastAsia="Times New Roman"/>
          <w:szCs w:val="24"/>
        </w:rPr>
        <w:t xml:space="preserve"> που είναι ο ερασιτεχνικός αθλητισμός</w:t>
      </w:r>
      <w:r>
        <w:rPr>
          <w:rFonts w:eastAsia="Times New Roman"/>
          <w:szCs w:val="24"/>
        </w:rPr>
        <w:t>,</w:t>
      </w:r>
      <w:r w:rsidRPr="00B53120">
        <w:rPr>
          <w:rFonts w:eastAsia="Times New Roman"/>
          <w:szCs w:val="24"/>
        </w:rPr>
        <w:t xml:space="preserve"> δεν υπάρχει πουθενά και </w:t>
      </w:r>
      <w:r>
        <w:rPr>
          <w:rFonts w:eastAsia="Times New Roman"/>
          <w:szCs w:val="24"/>
        </w:rPr>
        <w:t>κ</w:t>
      </w:r>
      <w:r w:rsidRPr="00B53120">
        <w:rPr>
          <w:rFonts w:eastAsia="Times New Roman"/>
          <w:szCs w:val="24"/>
        </w:rPr>
        <w:t>α</w:t>
      </w:r>
      <w:r>
        <w:rPr>
          <w:rFonts w:eastAsia="Times New Roman"/>
          <w:szCs w:val="24"/>
        </w:rPr>
        <w:t>μ</w:t>
      </w:r>
      <w:r w:rsidRPr="00B53120">
        <w:rPr>
          <w:rFonts w:eastAsia="Times New Roman"/>
          <w:szCs w:val="24"/>
        </w:rPr>
        <w:t>μία βελτίωσ</w:t>
      </w:r>
      <w:r w:rsidRPr="00B53120">
        <w:rPr>
          <w:rFonts w:eastAsia="Times New Roman"/>
          <w:szCs w:val="24"/>
        </w:rPr>
        <w:t>η και κα</w:t>
      </w:r>
      <w:r>
        <w:rPr>
          <w:rFonts w:eastAsia="Times New Roman"/>
          <w:szCs w:val="24"/>
        </w:rPr>
        <w:t>μ</w:t>
      </w:r>
      <w:r w:rsidRPr="00B53120">
        <w:rPr>
          <w:rFonts w:eastAsia="Times New Roman"/>
          <w:szCs w:val="24"/>
        </w:rPr>
        <w:t>μία συζήτηση</w:t>
      </w:r>
      <w:r>
        <w:rPr>
          <w:rFonts w:eastAsia="Times New Roman"/>
          <w:szCs w:val="24"/>
        </w:rPr>
        <w:t>.</w:t>
      </w:r>
      <w:r w:rsidRPr="00B53120">
        <w:rPr>
          <w:rFonts w:eastAsia="Times New Roman"/>
          <w:szCs w:val="24"/>
        </w:rPr>
        <w:t xml:space="preserve"> Και μιλάμε για τον </w:t>
      </w:r>
      <w:r>
        <w:rPr>
          <w:rFonts w:eastAsia="Times New Roman"/>
          <w:szCs w:val="24"/>
        </w:rPr>
        <w:t>ερασιτεχνικό</w:t>
      </w:r>
      <w:r w:rsidRPr="00B53120">
        <w:rPr>
          <w:rFonts w:eastAsia="Times New Roman"/>
          <w:szCs w:val="24"/>
        </w:rPr>
        <w:t xml:space="preserve"> </w:t>
      </w:r>
      <w:r>
        <w:rPr>
          <w:rFonts w:eastAsia="Times New Roman"/>
          <w:szCs w:val="24"/>
        </w:rPr>
        <w:t>αθλητισμό</w:t>
      </w:r>
      <w:r>
        <w:rPr>
          <w:rFonts w:eastAsia="Times New Roman"/>
          <w:szCs w:val="24"/>
        </w:rPr>
        <w:t>,</w:t>
      </w:r>
      <w:r w:rsidRPr="00B53120">
        <w:rPr>
          <w:rFonts w:eastAsia="Times New Roman"/>
          <w:szCs w:val="24"/>
        </w:rPr>
        <w:t xml:space="preserve"> που απασχολεί χιλιάδες </w:t>
      </w:r>
      <w:r w:rsidRPr="00B53120">
        <w:rPr>
          <w:rFonts w:eastAsia="Times New Roman"/>
          <w:szCs w:val="24"/>
        </w:rPr>
        <w:lastRenderedPageBreak/>
        <w:t xml:space="preserve">αθλητές και συμμετέχοντες πολίτες σε αυτόν και ξέρουμε πόσα προβλήματα υπάρχουν </w:t>
      </w:r>
      <w:r>
        <w:rPr>
          <w:rFonts w:eastAsia="Times New Roman"/>
          <w:szCs w:val="24"/>
        </w:rPr>
        <w:t>α</w:t>
      </w:r>
      <w:r w:rsidRPr="00B53120">
        <w:rPr>
          <w:rFonts w:eastAsia="Times New Roman"/>
          <w:szCs w:val="24"/>
        </w:rPr>
        <w:t>κόμη και οικονομικής επιβίωσης</w:t>
      </w:r>
      <w:r>
        <w:rPr>
          <w:rFonts w:eastAsia="Times New Roman"/>
          <w:szCs w:val="24"/>
        </w:rPr>
        <w:t>.</w:t>
      </w:r>
      <w:r w:rsidRPr="00B53120">
        <w:rPr>
          <w:rFonts w:eastAsia="Times New Roman"/>
          <w:szCs w:val="24"/>
        </w:rPr>
        <w:t xml:space="preserve"> </w:t>
      </w:r>
    </w:p>
    <w:p w14:paraId="4CC5BD19" w14:textId="77777777" w:rsidR="005D719C" w:rsidRDefault="00627F40">
      <w:pPr>
        <w:spacing w:line="600" w:lineRule="auto"/>
        <w:ind w:firstLine="720"/>
        <w:jc w:val="both"/>
        <w:rPr>
          <w:rFonts w:eastAsia="Times New Roman"/>
          <w:szCs w:val="24"/>
        </w:rPr>
      </w:pPr>
      <w:r w:rsidRPr="00B53120">
        <w:rPr>
          <w:rFonts w:eastAsia="Times New Roman"/>
          <w:szCs w:val="24"/>
        </w:rPr>
        <w:t xml:space="preserve">Και </w:t>
      </w:r>
      <w:r>
        <w:rPr>
          <w:rFonts w:eastAsia="Times New Roman"/>
          <w:szCs w:val="24"/>
        </w:rPr>
        <w:t>εσάς, κ</w:t>
      </w:r>
      <w:r w:rsidRPr="00B53120">
        <w:rPr>
          <w:rFonts w:eastAsia="Times New Roman"/>
          <w:szCs w:val="24"/>
        </w:rPr>
        <w:t>ύριε Υπουργέ</w:t>
      </w:r>
      <w:r>
        <w:rPr>
          <w:rFonts w:eastAsia="Times New Roman"/>
          <w:szCs w:val="24"/>
        </w:rPr>
        <w:t>,</w:t>
      </w:r>
      <w:r w:rsidRPr="00B53120">
        <w:rPr>
          <w:rFonts w:eastAsia="Times New Roman"/>
          <w:szCs w:val="24"/>
        </w:rPr>
        <w:t xml:space="preserve"> καθημερινά όπου βρεθείτε και</w:t>
      </w:r>
      <w:r w:rsidRPr="00B53120">
        <w:rPr>
          <w:rFonts w:eastAsia="Times New Roman"/>
          <w:szCs w:val="24"/>
        </w:rPr>
        <w:t xml:space="preserve"> </w:t>
      </w:r>
      <w:r>
        <w:rPr>
          <w:rFonts w:eastAsia="Times New Roman"/>
          <w:szCs w:val="24"/>
        </w:rPr>
        <w:t>όπου σταθείτε σε</w:t>
      </w:r>
      <w:r w:rsidRPr="00B53120">
        <w:rPr>
          <w:rFonts w:eastAsia="Times New Roman"/>
          <w:szCs w:val="24"/>
        </w:rPr>
        <w:t xml:space="preserve"> οποιοδήποτε οργανισμό</w:t>
      </w:r>
      <w:r>
        <w:rPr>
          <w:rFonts w:eastAsia="Times New Roman"/>
          <w:szCs w:val="24"/>
        </w:rPr>
        <w:t>,</w:t>
      </w:r>
      <w:r w:rsidRPr="00B53120">
        <w:rPr>
          <w:rFonts w:eastAsia="Times New Roman"/>
          <w:szCs w:val="24"/>
        </w:rPr>
        <w:t xml:space="preserve"> σε οποιαδήποτε εκπροσώπηση</w:t>
      </w:r>
      <w:r>
        <w:rPr>
          <w:rFonts w:eastAsia="Times New Roman"/>
          <w:szCs w:val="24"/>
        </w:rPr>
        <w:t>,</w:t>
      </w:r>
      <w:r w:rsidRPr="00B53120">
        <w:rPr>
          <w:rFonts w:eastAsia="Times New Roman"/>
          <w:szCs w:val="24"/>
        </w:rPr>
        <w:t xml:space="preserve"> έρχονται και σας πιάνουν και σας ζητάνε οικονομική ενίσχυση και </w:t>
      </w:r>
      <w:r>
        <w:rPr>
          <w:rFonts w:eastAsia="Times New Roman"/>
          <w:szCs w:val="24"/>
        </w:rPr>
        <w:t>κ</w:t>
      </w:r>
      <w:r w:rsidRPr="00B53120">
        <w:rPr>
          <w:rFonts w:eastAsia="Times New Roman"/>
          <w:szCs w:val="24"/>
        </w:rPr>
        <w:t>άνετε ό</w:t>
      </w:r>
      <w:r>
        <w:rPr>
          <w:rFonts w:eastAsia="Times New Roman"/>
          <w:szCs w:val="24"/>
        </w:rPr>
        <w:t>,τι μπορείτε</w:t>
      </w:r>
      <w:r>
        <w:rPr>
          <w:rFonts w:eastAsia="Times New Roman"/>
          <w:szCs w:val="24"/>
        </w:rPr>
        <w:t>,</w:t>
      </w:r>
      <w:r>
        <w:rPr>
          <w:rFonts w:eastAsia="Times New Roman"/>
          <w:szCs w:val="24"/>
        </w:rPr>
        <w:t xml:space="preserve"> βέβαια, </w:t>
      </w:r>
      <w:r w:rsidRPr="00B53120">
        <w:rPr>
          <w:rFonts w:eastAsia="Times New Roman"/>
          <w:szCs w:val="24"/>
        </w:rPr>
        <w:t xml:space="preserve">αλλά γνωρίζετε τα προβλήματα που αντιμετωπίζουν οι αθλητές </w:t>
      </w:r>
      <w:r>
        <w:rPr>
          <w:rFonts w:eastAsia="Times New Roman"/>
          <w:szCs w:val="24"/>
        </w:rPr>
        <w:t>μας.</w:t>
      </w:r>
    </w:p>
    <w:p w14:paraId="4CC5BD1A" w14:textId="77777777" w:rsidR="005D719C" w:rsidRDefault="00627F40">
      <w:pPr>
        <w:spacing w:line="600" w:lineRule="auto"/>
        <w:ind w:firstLine="720"/>
        <w:jc w:val="both"/>
        <w:rPr>
          <w:rFonts w:eastAsia="Times New Roman"/>
          <w:szCs w:val="24"/>
        </w:rPr>
      </w:pPr>
      <w:r>
        <w:rPr>
          <w:rFonts w:eastAsia="Times New Roman"/>
          <w:szCs w:val="24"/>
        </w:rPr>
        <w:t>Και όπως είπα</w:t>
      </w:r>
      <w:r w:rsidRPr="00B53120">
        <w:rPr>
          <w:rFonts w:eastAsia="Times New Roman"/>
          <w:szCs w:val="24"/>
        </w:rPr>
        <w:t xml:space="preserve"> για να είμαστε αντικειμενικοί</w:t>
      </w:r>
      <w:r>
        <w:rPr>
          <w:rFonts w:eastAsia="Times New Roman"/>
          <w:szCs w:val="24"/>
        </w:rPr>
        <w:t>,</w:t>
      </w:r>
      <w:r w:rsidRPr="00B53120">
        <w:rPr>
          <w:rFonts w:eastAsia="Times New Roman"/>
          <w:szCs w:val="24"/>
        </w:rPr>
        <w:t xml:space="preserve"> υπάρχουν και θετικά στο εν λόγω σχέδιο νόμου</w:t>
      </w:r>
      <w:r>
        <w:rPr>
          <w:rFonts w:eastAsia="Times New Roman"/>
          <w:szCs w:val="24"/>
        </w:rPr>
        <w:t>,</w:t>
      </w:r>
      <w:r w:rsidRPr="00B53120">
        <w:rPr>
          <w:rFonts w:eastAsia="Times New Roman"/>
          <w:szCs w:val="24"/>
        </w:rPr>
        <w:t xml:space="preserve"> </w:t>
      </w:r>
      <w:r>
        <w:rPr>
          <w:rFonts w:eastAsia="Times New Roman"/>
          <w:szCs w:val="24"/>
        </w:rPr>
        <w:t>όπως για</w:t>
      </w:r>
      <w:r w:rsidRPr="00B53120">
        <w:rPr>
          <w:rFonts w:eastAsia="Times New Roman"/>
          <w:szCs w:val="24"/>
        </w:rPr>
        <w:t xml:space="preserve"> παράδειγμα </w:t>
      </w:r>
      <w:r>
        <w:rPr>
          <w:rFonts w:eastAsia="Times New Roman"/>
          <w:szCs w:val="24"/>
        </w:rPr>
        <w:t>η δημοσίευση στο διαδικτυακό τ</w:t>
      </w:r>
      <w:r w:rsidRPr="00B53120">
        <w:rPr>
          <w:rFonts w:eastAsia="Times New Roman"/>
          <w:szCs w:val="24"/>
        </w:rPr>
        <w:t xml:space="preserve">όπο της </w:t>
      </w:r>
      <w:r>
        <w:rPr>
          <w:rFonts w:eastAsia="Times New Roman"/>
          <w:szCs w:val="24"/>
        </w:rPr>
        <w:t>ε</w:t>
      </w:r>
      <w:r w:rsidRPr="00B53120">
        <w:rPr>
          <w:rFonts w:eastAsia="Times New Roman"/>
          <w:szCs w:val="24"/>
        </w:rPr>
        <w:t xml:space="preserve">πιτροπής των αποφάσεων </w:t>
      </w:r>
      <w:r>
        <w:rPr>
          <w:rFonts w:eastAsia="Times New Roman"/>
          <w:szCs w:val="24"/>
        </w:rPr>
        <w:t>του Δ</w:t>
      </w:r>
      <w:r>
        <w:rPr>
          <w:rFonts w:eastAsia="Times New Roman"/>
          <w:szCs w:val="24"/>
        </w:rPr>
        <w:t>.</w:t>
      </w:r>
      <w:r>
        <w:rPr>
          <w:rFonts w:eastAsia="Times New Roman"/>
          <w:szCs w:val="24"/>
        </w:rPr>
        <w:t>Σ</w:t>
      </w:r>
      <w:r>
        <w:rPr>
          <w:rFonts w:eastAsia="Times New Roman"/>
          <w:szCs w:val="24"/>
        </w:rPr>
        <w:t>.</w:t>
      </w:r>
      <w:r>
        <w:rPr>
          <w:rFonts w:eastAsia="Times New Roman"/>
          <w:szCs w:val="24"/>
        </w:rPr>
        <w:t>,</w:t>
      </w:r>
      <w:r w:rsidRPr="00B53120">
        <w:rPr>
          <w:rFonts w:eastAsia="Times New Roman"/>
          <w:szCs w:val="24"/>
        </w:rPr>
        <w:t xml:space="preserve"> ο διαχειριστικός και λογιστικός έλεγχος που προβλέπεται για τις αθλητικές ανώνυμες ετα</w:t>
      </w:r>
      <w:r w:rsidRPr="00B53120">
        <w:rPr>
          <w:rFonts w:eastAsia="Times New Roman"/>
          <w:szCs w:val="24"/>
        </w:rPr>
        <w:t>ιρείες και τα τμήματα αμειβομένων αθλητών</w:t>
      </w:r>
      <w:r>
        <w:rPr>
          <w:rFonts w:eastAsia="Times New Roman"/>
          <w:szCs w:val="24"/>
        </w:rPr>
        <w:t>,</w:t>
      </w:r>
      <w:r w:rsidRPr="00B53120">
        <w:rPr>
          <w:rFonts w:eastAsia="Times New Roman"/>
          <w:szCs w:val="24"/>
        </w:rPr>
        <w:t xml:space="preserve"> η δημιουργία της ηλεκτρονικής πλατφόρμας</w:t>
      </w:r>
      <w:r>
        <w:rPr>
          <w:rFonts w:eastAsia="Times New Roman"/>
          <w:szCs w:val="24"/>
        </w:rPr>
        <w:t>,</w:t>
      </w:r>
      <w:r w:rsidRPr="00B53120">
        <w:rPr>
          <w:rFonts w:eastAsia="Times New Roman"/>
          <w:szCs w:val="24"/>
        </w:rPr>
        <w:t xml:space="preserve"> οι νέες αρμοδιότητες της </w:t>
      </w:r>
      <w:r>
        <w:rPr>
          <w:rFonts w:eastAsia="Times New Roman"/>
          <w:szCs w:val="24"/>
        </w:rPr>
        <w:t>ε</w:t>
      </w:r>
      <w:r w:rsidRPr="00B53120">
        <w:rPr>
          <w:rFonts w:eastAsia="Times New Roman"/>
          <w:szCs w:val="24"/>
        </w:rPr>
        <w:t>πιτροπής για τη δυνατότητα επιβολής προστίμων και την άσκηση πειθαρχικών διώξεων</w:t>
      </w:r>
      <w:r>
        <w:rPr>
          <w:rFonts w:eastAsia="Times New Roman"/>
          <w:szCs w:val="24"/>
        </w:rPr>
        <w:t>,</w:t>
      </w:r>
      <w:r w:rsidRPr="00B53120">
        <w:rPr>
          <w:rFonts w:eastAsia="Times New Roman"/>
          <w:szCs w:val="24"/>
        </w:rPr>
        <w:t xml:space="preserve"> ο περιορισμός της θητείας στις θέσεις εκτελεστικών καθηκόντων </w:t>
      </w:r>
      <w:r>
        <w:rPr>
          <w:rFonts w:eastAsia="Times New Roman"/>
          <w:szCs w:val="24"/>
        </w:rPr>
        <w:t>σ</w:t>
      </w:r>
      <w:r>
        <w:rPr>
          <w:rFonts w:eastAsia="Times New Roman"/>
          <w:szCs w:val="24"/>
        </w:rPr>
        <w:t>τις</w:t>
      </w:r>
      <w:r w:rsidRPr="00B53120">
        <w:rPr>
          <w:rFonts w:eastAsia="Times New Roman"/>
          <w:szCs w:val="24"/>
        </w:rPr>
        <w:t xml:space="preserve"> ομοσπονδίες</w:t>
      </w:r>
      <w:r>
        <w:rPr>
          <w:rFonts w:eastAsia="Times New Roman"/>
          <w:szCs w:val="24"/>
        </w:rPr>
        <w:t>,</w:t>
      </w:r>
      <w:r w:rsidRPr="00B53120">
        <w:rPr>
          <w:rFonts w:eastAsia="Times New Roman"/>
          <w:szCs w:val="24"/>
        </w:rPr>
        <w:t xml:space="preserve"> η αύξηση του ποσοστού της συμμετοχής των γυ</w:t>
      </w:r>
      <w:r>
        <w:rPr>
          <w:rFonts w:eastAsia="Times New Roman"/>
          <w:szCs w:val="24"/>
        </w:rPr>
        <w:t>ναικών στα διοικητικά συμβούλια.</w:t>
      </w:r>
    </w:p>
    <w:p w14:paraId="4CC5BD1B" w14:textId="77777777" w:rsidR="005D719C" w:rsidRDefault="00627F40">
      <w:pPr>
        <w:spacing w:line="600" w:lineRule="auto"/>
        <w:ind w:firstLine="720"/>
        <w:jc w:val="both"/>
        <w:rPr>
          <w:rFonts w:eastAsia="Times New Roman"/>
          <w:szCs w:val="24"/>
        </w:rPr>
      </w:pPr>
      <w:r>
        <w:rPr>
          <w:rFonts w:eastAsia="Times New Roman"/>
          <w:szCs w:val="24"/>
        </w:rPr>
        <w:lastRenderedPageBreak/>
        <w:t>Θ</w:t>
      </w:r>
      <w:r w:rsidRPr="00B53120">
        <w:rPr>
          <w:rFonts w:eastAsia="Times New Roman"/>
          <w:szCs w:val="24"/>
        </w:rPr>
        <w:t>ετικό</w:t>
      </w:r>
      <w:r>
        <w:rPr>
          <w:rFonts w:eastAsia="Times New Roman"/>
          <w:szCs w:val="24"/>
        </w:rPr>
        <w:t>,</w:t>
      </w:r>
      <w:r w:rsidRPr="00B53120">
        <w:rPr>
          <w:rFonts w:eastAsia="Times New Roman"/>
          <w:szCs w:val="24"/>
        </w:rPr>
        <w:t xml:space="preserve"> </w:t>
      </w:r>
      <w:r>
        <w:rPr>
          <w:rFonts w:eastAsia="Times New Roman"/>
          <w:szCs w:val="24"/>
        </w:rPr>
        <w:t>επίσης,</w:t>
      </w:r>
      <w:r w:rsidRPr="00B53120">
        <w:rPr>
          <w:rFonts w:eastAsia="Times New Roman"/>
          <w:szCs w:val="24"/>
        </w:rPr>
        <w:t xml:space="preserve"> είναι ότι στην αρμόδια </w:t>
      </w:r>
      <w:r>
        <w:rPr>
          <w:rFonts w:eastAsia="Times New Roman"/>
          <w:szCs w:val="24"/>
        </w:rPr>
        <w:t>ε</w:t>
      </w:r>
      <w:r w:rsidRPr="00B53120">
        <w:rPr>
          <w:rFonts w:eastAsia="Times New Roman"/>
          <w:szCs w:val="24"/>
        </w:rPr>
        <w:t xml:space="preserve">πιτροπή </w:t>
      </w:r>
      <w:r>
        <w:rPr>
          <w:rFonts w:eastAsia="Times New Roman"/>
          <w:szCs w:val="24"/>
        </w:rPr>
        <w:t>εσείς, κ</w:t>
      </w:r>
      <w:r w:rsidRPr="00B53120">
        <w:rPr>
          <w:rFonts w:eastAsia="Times New Roman"/>
          <w:szCs w:val="24"/>
        </w:rPr>
        <w:t>ύριε Υπουργέ</w:t>
      </w:r>
      <w:r>
        <w:rPr>
          <w:rFonts w:eastAsia="Times New Roman"/>
          <w:szCs w:val="24"/>
        </w:rPr>
        <w:t>,</w:t>
      </w:r>
      <w:r w:rsidRPr="00B53120">
        <w:rPr>
          <w:rFonts w:eastAsia="Times New Roman"/>
          <w:szCs w:val="24"/>
        </w:rPr>
        <w:t xml:space="preserve"> διαβεβαιώσ</w:t>
      </w:r>
      <w:r>
        <w:rPr>
          <w:rFonts w:eastAsia="Times New Roman"/>
          <w:szCs w:val="24"/>
        </w:rPr>
        <w:t>α</w:t>
      </w:r>
      <w:r w:rsidRPr="00B53120">
        <w:rPr>
          <w:rFonts w:eastAsia="Times New Roman"/>
          <w:szCs w:val="24"/>
        </w:rPr>
        <w:t xml:space="preserve">τε </w:t>
      </w:r>
      <w:r>
        <w:rPr>
          <w:rFonts w:eastAsia="Times New Roman"/>
          <w:szCs w:val="24"/>
        </w:rPr>
        <w:t>και ανα</w:t>
      </w:r>
      <w:r w:rsidRPr="00B53120">
        <w:rPr>
          <w:rFonts w:eastAsia="Times New Roman"/>
          <w:szCs w:val="24"/>
        </w:rPr>
        <w:t>γνωρί</w:t>
      </w:r>
      <w:r>
        <w:rPr>
          <w:rFonts w:eastAsia="Times New Roman"/>
          <w:szCs w:val="24"/>
        </w:rPr>
        <w:t>σ</w:t>
      </w:r>
      <w:r w:rsidRPr="00B53120">
        <w:rPr>
          <w:rFonts w:eastAsia="Times New Roman"/>
          <w:szCs w:val="24"/>
        </w:rPr>
        <w:t>ατε ότι υπάρχει ένα πρόβλημα στο πλαίσιο προσόντων και σπουδών των</w:t>
      </w:r>
      <w:r w:rsidRPr="00B53120">
        <w:rPr>
          <w:rFonts w:eastAsia="Times New Roman"/>
          <w:szCs w:val="24"/>
        </w:rPr>
        <w:t xml:space="preserve"> προπονητών και είπατε ότι θα έρθει στη διαβούλευση και ετοιμάζεται μία σχετική πρόταση των </w:t>
      </w:r>
      <w:r>
        <w:rPr>
          <w:rFonts w:eastAsia="Times New Roman"/>
          <w:szCs w:val="24"/>
        </w:rPr>
        <w:t>σ</w:t>
      </w:r>
      <w:r>
        <w:rPr>
          <w:rFonts w:eastAsia="Times New Roman"/>
          <w:szCs w:val="24"/>
        </w:rPr>
        <w:t>ωματείων</w:t>
      </w:r>
      <w:r w:rsidRPr="00B53120">
        <w:rPr>
          <w:rFonts w:eastAsia="Times New Roman"/>
          <w:szCs w:val="24"/>
        </w:rPr>
        <w:t xml:space="preserve"> Εθνικής Φυσικής Αγωγής</w:t>
      </w:r>
      <w:r>
        <w:rPr>
          <w:rFonts w:eastAsia="Times New Roman"/>
          <w:szCs w:val="24"/>
        </w:rPr>
        <w:t>,</w:t>
      </w:r>
      <w:r w:rsidRPr="00B53120">
        <w:rPr>
          <w:rFonts w:eastAsia="Times New Roman"/>
          <w:szCs w:val="24"/>
        </w:rPr>
        <w:t xml:space="preserve"> που είναι σε εξέλιξη</w:t>
      </w:r>
      <w:r>
        <w:rPr>
          <w:rFonts w:eastAsia="Times New Roman"/>
          <w:szCs w:val="24"/>
        </w:rPr>
        <w:t>,</w:t>
      </w:r>
      <w:r w:rsidRPr="00B53120">
        <w:rPr>
          <w:rFonts w:eastAsia="Times New Roman"/>
          <w:szCs w:val="24"/>
        </w:rPr>
        <w:t xml:space="preserve"> και ελπίζουμε αυτό να έρθει </w:t>
      </w:r>
      <w:r>
        <w:rPr>
          <w:rFonts w:eastAsia="Times New Roman"/>
          <w:szCs w:val="24"/>
        </w:rPr>
        <w:t>και να είν</w:t>
      </w:r>
      <w:r w:rsidRPr="00B53120">
        <w:rPr>
          <w:rFonts w:eastAsia="Times New Roman"/>
          <w:szCs w:val="24"/>
        </w:rPr>
        <w:t xml:space="preserve">αι </w:t>
      </w:r>
      <w:r>
        <w:rPr>
          <w:rFonts w:eastAsia="Times New Roman"/>
          <w:szCs w:val="24"/>
        </w:rPr>
        <w:t xml:space="preserve">στη </w:t>
      </w:r>
      <w:r w:rsidRPr="00B53120">
        <w:rPr>
          <w:rFonts w:eastAsia="Times New Roman"/>
          <w:szCs w:val="24"/>
        </w:rPr>
        <w:t>σωστή κατεύθυνση</w:t>
      </w:r>
      <w:r>
        <w:rPr>
          <w:rFonts w:eastAsia="Times New Roman"/>
          <w:szCs w:val="24"/>
        </w:rPr>
        <w:t>.</w:t>
      </w:r>
    </w:p>
    <w:p w14:paraId="4CC5BD1C" w14:textId="77777777" w:rsidR="005D719C" w:rsidRDefault="00627F40">
      <w:pPr>
        <w:spacing w:line="600" w:lineRule="auto"/>
        <w:ind w:firstLine="720"/>
        <w:jc w:val="both"/>
        <w:rPr>
          <w:rFonts w:eastAsia="Times New Roman"/>
          <w:szCs w:val="24"/>
        </w:rPr>
      </w:pPr>
      <w:r w:rsidRPr="00B53120">
        <w:rPr>
          <w:rFonts w:eastAsia="Times New Roman"/>
          <w:szCs w:val="24"/>
        </w:rPr>
        <w:t>Ωστόσο δεν θεωρούμε απαραίτητη την ουσιαστική</w:t>
      </w:r>
      <w:r w:rsidRPr="00B53120">
        <w:rPr>
          <w:rFonts w:eastAsia="Times New Roman"/>
          <w:szCs w:val="24"/>
        </w:rPr>
        <w:t xml:space="preserve"> μεταφορά συγκεκριμένων αρμοδιοτήτων της Γενικής Γραμματείας Αθλητισμού και των </w:t>
      </w:r>
      <w:r>
        <w:rPr>
          <w:rFonts w:eastAsia="Times New Roman"/>
          <w:szCs w:val="24"/>
        </w:rPr>
        <w:t>ο</w:t>
      </w:r>
      <w:r w:rsidRPr="00B53120">
        <w:rPr>
          <w:rFonts w:eastAsia="Times New Roman"/>
          <w:szCs w:val="24"/>
        </w:rPr>
        <w:t>μοσπονδιών στο Υπουργείο Τουρισμού</w:t>
      </w:r>
      <w:r>
        <w:rPr>
          <w:rFonts w:eastAsia="Times New Roman"/>
          <w:szCs w:val="24"/>
        </w:rPr>
        <w:t>,</w:t>
      </w:r>
      <w:r w:rsidRPr="00B53120">
        <w:rPr>
          <w:rFonts w:eastAsia="Times New Roman"/>
          <w:szCs w:val="24"/>
        </w:rPr>
        <w:t xml:space="preserve"> δεδομένου ότι δεν προσθέτει κάτι στον αθλητισμό η λεγόμενη παροχή δικαιώματος </w:t>
      </w:r>
      <w:r>
        <w:rPr>
          <w:rFonts w:eastAsia="Times New Roman"/>
          <w:szCs w:val="24"/>
        </w:rPr>
        <w:t>στον οποιο</w:t>
      </w:r>
      <w:r w:rsidRPr="00B53120">
        <w:rPr>
          <w:rFonts w:eastAsia="Times New Roman"/>
          <w:szCs w:val="24"/>
        </w:rPr>
        <w:t>δήποτε ιδιώτη</w:t>
      </w:r>
      <w:r>
        <w:rPr>
          <w:rFonts w:eastAsia="Times New Roman"/>
          <w:szCs w:val="24"/>
        </w:rPr>
        <w:t>,</w:t>
      </w:r>
      <w:r w:rsidRPr="00B53120">
        <w:rPr>
          <w:rFonts w:eastAsia="Times New Roman"/>
          <w:szCs w:val="24"/>
        </w:rPr>
        <w:t xml:space="preserve"> να προβαίνει στη διοργάνωση αθ</w:t>
      </w:r>
      <w:r>
        <w:rPr>
          <w:rFonts w:eastAsia="Times New Roman"/>
          <w:szCs w:val="24"/>
        </w:rPr>
        <w:t>λητικώ</w:t>
      </w:r>
      <w:r>
        <w:rPr>
          <w:rFonts w:eastAsia="Times New Roman"/>
          <w:szCs w:val="24"/>
        </w:rPr>
        <w:t>ν εκδηλώσεων χωρίς εγκρίσει</w:t>
      </w:r>
      <w:r w:rsidRPr="00B53120">
        <w:rPr>
          <w:rFonts w:eastAsia="Times New Roman"/>
          <w:szCs w:val="24"/>
        </w:rPr>
        <w:t xml:space="preserve">ς από τους επίσημους αθλητικούς </w:t>
      </w:r>
      <w:r>
        <w:rPr>
          <w:rFonts w:eastAsia="Times New Roman"/>
          <w:szCs w:val="24"/>
        </w:rPr>
        <w:t>φορείς της</w:t>
      </w:r>
      <w:r w:rsidRPr="00B53120">
        <w:rPr>
          <w:rFonts w:eastAsia="Times New Roman"/>
          <w:szCs w:val="24"/>
        </w:rPr>
        <w:t xml:space="preserve"> πολιτείας</w:t>
      </w:r>
      <w:r>
        <w:rPr>
          <w:rFonts w:eastAsia="Times New Roman"/>
          <w:szCs w:val="24"/>
        </w:rPr>
        <w:t>, δ</w:t>
      </w:r>
      <w:r w:rsidRPr="00B53120">
        <w:rPr>
          <w:rFonts w:eastAsia="Times New Roman"/>
          <w:szCs w:val="24"/>
        </w:rPr>
        <w:t xml:space="preserve">ηλαδή τη Γενική Γραμματεία Αθλητισμού ή τις </w:t>
      </w:r>
      <w:r>
        <w:rPr>
          <w:rFonts w:eastAsia="Times New Roman"/>
          <w:szCs w:val="24"/>
        </w:rPr>
        <w:t>ο</w:t>
      </w:r>
      <w:r w:rsidRPr="00B53120">
        <w:rPr>
          <w:rFonts w:eastAsia="Times New Roman"/>
          <w:szCs w:val="24"/>
        </w:rPr>
        <w:t>μοσπονδίες</w:t>
      </w:r>
      <w:r>
        <w:rPr>
          <w:rFonts w:eastAsia="Times New Roman"/>
          <w:szCs w:val="24"/>
        </w:rPr>
        <w:t>.</w:t>
      </w:r>
      <w:r w:rsidRPr="00B53120">
        <w:rPr>
          <w:rFonts w:eastAsia="Times New Roman"/>
          <w:szCs w:val="24"/>
        </w:rPr>
        <w:t xml:space="preserve"> </w:t>
      </w:r>
    </w:p>
    <w:p w14:paraId="4CC5BD1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Γίνεται</w:t>
      </w:r>
      <w:r>
        <w:rPr>
          <w:rFonts w:eastAsia="Times New Roman"/>
          <w:color w:val="222222"/>
          <w:szCs w:val="24"/>
          <w:shd w:val="clear" w:color="auto" w:fill="FFFFFF"/>
        </w:rPr>
        <w:t>,</w:t>
      </w:r>
      <w:r>
        <w:rPr>
          <w:rFonts w:eastAsia="Times New Roman"/>
          <w:color w:val="222222"/>
          <w:szCs w:val="24"/>
          <w:shd w:val="clear" w:color="auto" w:fill="FFFFFF"/>
        </w:rPr>
        <w:t xml:space="preserve"> μάλιστα</w:t>
      </w:r>
      <w:r>
        <w:rPr>
          <w:rFonts w:eastAsia="Times New Roman"/>
          <w:color w:val="222222"/>
          <w:szCs w:val="24"/>
          <w:shd w:val="clear" w:color="auto" w:fill="FFFFFF"/>
        </w:rPr>
        <w:t>,</w:t>
      </w:r>
      <w:r>
        <w:rPr>
          <w:rFonts w:eastAsia="Times New Roman"/>
          <w:color w:val="222222"/>
          <w:szCs w:val="24"/>
          <w:shd w:val="clear" w:color="auto" w:fill="FFFFFF"/>
        </w:rPr>
        <w:t xml:space="preserve"> λόγος στο εν λόγω </w:t>
      </w:r>
      <w:r w:rsidRPr="001A53DA">
        <w:rPr>
          <w:rFonts w:eastAsia="Times New Roman"/>
          <w:color w:val="222222"/>
          <w:szCs w:val="24"/>
          <w:shd w:val="clear" w:color="auto" w:fill="FFFFFF"/>
        </w:rPr>
        <w:t>νομοσχέδιο</w:t>
      </w:r>
      <w:r>
        <w:rPr>
          <w:rFonts w:eastAsia="Times New Roman"/>
          <w:color w:val="222222"/>
          <w:szCs w:val="24"/>
          <w:shd w:val="clear" w:color="auto" w:fill="FFFFFF"/>
        </w:rPr>
        <w:t xml:space="preserve"> για κάποια κατ’ εμάς απαράδεκτα και πρωτάκουστα πράγματα, όπως </w:t>
      </w:r>
      <w:r w:rsidRPr="0071178F">
        <w:rPr>
          <w:rFonts w:eastAsia="Times New Roman"/>
          <w:bCs/>
          <w:color w:val="222222"/>
          <w:shd w:val="clear" w:color="auto" w:fill="FFFFFF"/>
        </w:rPr>
        <w:t>είναι</w:t>
      </w:r>
      <w:r>
        <w:rPr>
          <w:rFonts w:eastAsia="Times New Roman"/>
          <w:color w:val="222222"/>
          <w:szCs w:val="24"/>
          <w:shd w:val="clear" w:color="auto" w:fill="FFFFFF"/>
        </w:rPr>
        <w:t xml:space="preserve"> η πρόβλεψη του άρθρου 22 να επιτρέπει τη συμμετοχή αθλητικών ανωνύμων εταιρειών σε επίσημους αγώνες, ακόμα και </w:t>
      </w:r>
      <w:r>
        <w:rPr>
          <w:rFonts w:eastAsia="Times New Roman"/>
          <w:color w:val="222222"/>
          <w:szCs w:val="24"/>
          <w:shd w:val="clear" w:color="auto" w:fill="FFFFFF"/>
        </w:rPr>
        <w:lastRenderedPageBreak/>
        <w:t>αν δεν έχουν λάβει πιστοποιητικό της Επιτροπής Επαγγελματικού Αθλητισμού, αρκεί να μπορούν να πληρώσουν κάποιο πρόστιμο για κάθε αγώνα.</w:t>
      </w:r>
    </w:p>
    <w:p w14:paraId="4CC5BD1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Πραγματι</w:t>
      </w:r>
      <w:r>
        <w:rPr>
          <w:rFonts w:eastAsia="Times New Roman"/>
          <w:color w:val="222222"/>
          <w:szCs w:val="24"/>
          <w:shd w:val="clear" w:color="auto" w:fill="FFFFFF"/>
        </w:rPr>
        <w:t>κά θα θέλαμε μια εξήγηση, γιατί μπορεί να μην το έχουμε καταλάβει καλά. Το εξηγήσατε στην ομιλία σας. Θα ήθελα να το εξηγήσετε, μήπως στο τέλος μας λέτε ότι τα πρωταθλήματα θα κρίνονται από αυτούς που έχουν να πληρώνουν με ρευστό χρήμα. Σε καμμία των περιπ</w:t>
      </w:r>
      <w:r>
        <w:rPr>
          <w:rFonts w:eastAsia="Times New Roman"/>
          <w:color w:val="222222"/>
          <w:szCs w:val="24"/>
          <w:shd w:val="clear" w:color="auto" w:fill="FFFFFF"/>
        </w:rPr>
        <w:t xml:space="preserve">τώσεων </w:t>
      </w:r>
      <w:r w:rsidRPr="001A53DA">
        <w:rPr>
          <w:rFonts w:eastAsia="Times New Roman"/>
          <w:bCs/>
          <w:color w:val="222222"/>
          <w:shd w:val="clear" w:color="auto" w:fill="FFFFFF"/>
        </w:rPr>
        <w:t>δεν</w:t>
      </w:r>
      <w:r>
        <w:rPr>
          <w:rFonts w:eastAsia="Times New Roman"/>
          <w:color w:val="222222"/>
          <w:szCs w:val="24"/>
          <w:shd w:val="clear" w:color="auto" w:fill="FFFFFF"/>
        </w:rPr>
        <w:t xml:space="preserve"> θέλω να πιστέψω κάτι τέτοιο, αλλά</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θα ήθελα να το καταλάβω λίγο καλύτερα και εγώ προσωπικά και γενικότερα εμείς </w:t>
      </w:r>
      <w:r>
        <w:rPr>
          <w:rFonts w:eastAsia="Times New Roman"/>
          <w:color w:val="222222"/>
          <w:szCs w:val="24"/>
          <w:shd w:val="clear" w:color="auto" w:fill="FFFFFF"/>
        </w:rPr>
        <w:t xml:space="preserve">ως </w:t>
      </w:r>
      <w:r>
        <w:rPr>
          <w:rFonts w:eastAsia="Times New Roman"/>
          <w:color w:val="222222"/>
          <w:szCs w:val="24"/>
          <w:shd w:val="clear" w:color="auto" w:fill="FFFFFF"/>
        </w:rPr>
        <w:t>Ένωση Κεντρώων.</w:t>
      </w:r>
    </w:p>
    <w:p w14:paraId="4CC5BD1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θεωρούμε σκανδαλώδη την εύνοια και τη διευκόλυνση προς τους μετόχους στοιχηματικών εταιρειών, μ</w:t>
      </w:r>
      <w:r>
        <w:rPr>
          <w:rFonts w:eastAsia="Times New Roman"/>
          <w:color w:val="222222"/>
          <w:szCs w:val="24"/>
          <w:shd w:val="clear" w:color="auto" w:fill="FFFFFF"/>
        </w:rPr>
        <w:t>ε το εφεύρημα του βασικού μετόχου του 15% να κατέχουν θέσεις ευθύνης σε ερασιτεχνικά σωματεία και αθλητικές ανώνυμες εταιρείες.</w:t>
      </w:r>
    </w:p>
    <w:p w14:paraId="4CC5BD2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στο κομμάτι του Ιπποδρόμου</w:t>
      </w:r>
      <w:r>
        <w:rPr>
          <w:rFonts w:eastAsia="Times New Roman"/>
          <w:color w:val="222222"/>
          <w:szCs w:val="24"/>
          <w:shd w:val="clear" w:color="auto" w:fill="FFFFFF"/>
        </w:rPr>
        <w:t>,</w:t>
      </w:r>
      <w:r>
        <w:rPr>
          <w:rFonts w:eastAsia="Times New Roman"/>
          <w:color w:val="222222"/>
          <w:szCs w:val="24"/>
          <w:shd w:val="clear" w:color="auto" w:fill="FFFFFF"/>
        </w:rPr>
        <w:t xml:space="preserve"> που και σε προσωπική μας συζήτηση έχουμε δει τα θετικά και τα αρνητικά και έχουμε εντοπίσει ότι</w:t>
      </w:r>
      <w:r>
        <w:rPr>
          <w:rFonts w:eastAsia="Times New Roman"/>
          <w:color w:val="222222"/>
          <w:szCs w:val="24"/>
          <w:shd w:val="clear" w:color="auto" w:fill="FFFFFF"/>
        </w:rPr>
        <w:t xml:space="preserve"> και οι δύο πλευρές έχουν το λεγόμενο δίκιο </w:t>
      </w:r>
      <w:r>
        <w:rPr>
          <w:rFonts w:eastAsia="Times New Roman"/>
          <w:color w:val="222222"/>
          <w:szCs w:val="24"/>
          <w:shd w:val="clear" w:color="auto" w:fill="FFFFFF"/>
        </w:rPr>
        <w:lastRenderedPageBreak/>
        <w:t>τους, ας πούμε. Αυτή τη στιγμή ο Ιππόδρομος βρίσκεται σε μια προβληματική κατάσταση. Είναι κλειστός από πέρ</w:t>
      </w:r>
      <w:r>
        <w:rPr>
          <w:rFonts w:eastAsia="Times New Roman"/>
          <w:color w:val="222222"/>
          <w:szCs w:val="24"/>
          <w:shd w:val="clear" w:color="auto" w:fill="FFFFFF"/>
        </w:rPr>
        <w:t>υ</w:t>
      </w:r>
      <w:r>
        <w:rPr>
          <w:rFonts w:eastAsia="Times New Roman"/>
          <w:color w:val="222222"/>
          <w:szCs w:val="24"/>
          <w:shd w:val="clear" w:color="auto" w:fill="FFFFFF"/>
        </w:rPr>
        <w:t xml:space="preserve">σι από το τέλος του έτους </w:t>
      </w:r>
      <w:r w:rsidRPr="001A53DA">
        <w:rPr>
          <w:rFonts w:eastAsia="Times New Roman"/>
          <w:bCs/>
          <w:color w:val="222222"/>
          <w:shd w:val="clear" w:color="auto" w:fill="FFFFFF"/>
        </w:rPr>
        <w:t>και</w:t>
      </w:r>
      <w:r>
        <w:rPr>
          <w:rFonts w:eastAsia="Times New Roman"/>
          <w:color w:val="222222"/>
          <w:szCs w:val="24"/>
          <w:shd w:val="clear" w:color="auto" w:fill="FFFFFF"/>
        </w:rPr>
        <w:t xml:space="preserve"> </w:t>
      </w:r>
      <w:r w:rsidRPr="001A53DA">
        <w:rPr>
          <w:rFonts w:eastAsia="Times New Roman"/>
          <w:bCs/>
          <w:color w:val="222222"/>
          <w:shd w:val="clear" w:color="auto" w:fill="FFFFFF"/>
        </w:rPr>
        <w:t>είναι</w:t>
      </w:r>
      <w:r>
        <w:rPr>
          <w:rFonts w:eastAsia="Times New Roman"/>
          <w:color w:val="222222"/>
          <w:szCs w:val="24"/>
          <w:shd w:val="clear" w:color="auto" w:fill="FFFFFF"/>
        </w:rPr>
        <w:t xml:space="preserve"> σε αγωνία για την </w:t>
      </w:r>
      <w:r w:rsidRPr="0071178F">
        <w:rPr>
          <w:rFonts w:eastAsia="Times New Roman"/>
          <w:color w:val="222222"/>
          <w:szCs w:val="24"/>
          <w:shd w:val="clear" w:color="auto" w:fill="FFFFFF"/>
        </w:rPr>
        <w:t>επιβίωσή τους γύρω στις τρεις</w:t>
      </w:r>
      <w:r>
        <w:rPr>
          <w:rFonts w:eastAsia="Times New Roman"/>
          <w:color w:val="222222"/>
          <w:szCs w:val="24"/>
          <w:shd w:val="clear" w:color="auto" w:fill="FFFFFF"/>
        </w:rPr>
        <w:t xml:space="preserve"> χιλιάδες οικογένειες</w:t>
      </w:r>
      <w:r>
        <w:rPr>
          <w:rFonts w:eastAsia="Times New Roman"/>
          <w:color w:val="222222"/>
          <w:szCs w:val="24"/>
          <w:shd w:val="clear" w:color="auto" w:fill="FFFFFF"/>
        </w:rPr>
        <w:t xml:space="preserve">. </w:t>
      </w:r>
    </w:p>
    <w:p w14:paraId="4CC5BD2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μπορούμε να καταλάβουμε</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πώς μπορεί να συμβά</w:t>
      </w:r>
      <w:r>
        <w:rPr>
          <w:rFonts w:eastAsia="Times New Roman"/>
          <w:color w:val="222222"/>
          <w:szCs w:val="24"/>
          <w:shd w:val="clear" w:color="auto" w:fill="FFFFFF"/>
        </w:rPr>
        <w:t>λ</w:t>
      </w:r>
      <w:r>
        <w:rPr>
          <w:rFonts w:eastAsia="Times New Roman"/>
          <w:color w:val="222222"/>
          <w:szCs w:val="24"/>
          <w:shd w:val="clear" w:color="auto" w:fill="FFFFFF"/>
        </w:rPr>
        <w:t>λει στην επίλυση των προβλημάτων του φορέα γενικότερα</w:t>
      </w:r>
      <w:r>
        <w:rPr>
          <w:rFonts w:eastAsia="Times New Roman"/>
          <w:color w:val="222222"/>
          <w:szCs w:val="24"/>
          <w:shd w:val="clear" w:color="auto" w:fill="FFFFFF"/>
        </w:rPr>
        <w:t>,</w:t>
      </w:r>
      <w:r>
        <w:rPr>
          <w:rFonts w:eastAsia="Times New Roman"/>
          <w:color w:val="222222"/>
          <w:szCs w:val="24"/>
          <w:shd w:val="clear" w:color="auto" w:fill="FFFFFF"/>
        </w:rPr>
        <w:t xml:space="preserve"> η αύξηση κατά δύο μέλη των εκπροσώπων των </w:t>
      </w:r>
      <w:r>
        <w:rPr>
          <w:rFonts w:eastAsia="Times New Roman"/>
          <w:color w:val="222222"/>
          <w:szCs w:val="24"/>
          <w:shd w:val="clear" w:color="auto" w:fill="FFFFFF"/>
        </w:rPr>
        <w:t>«</w:t>
      </w:r>
      <w:r>
        <w:rPr>
          <w:rFonts w:eastAsia="Times New Roman"/>
          <w:color w:val="222222"/>
          <w:szCs w:val="24"/>
          <w:shd w:val="clear" w:color="auto" w:fill="FFFFFF"/>
        </w:rPr>
        <w:t>ΙΠΠΟΔΡΟΜΙΩΝ Α.Ε.</w:t>
      </w:r>
      <w:r>
        <w:rPr>
          <w:rFonts w:eastAsia="Times New Roman"/>
          <w:color w:val="222222"/>
          <w:szCs w:val="24"/>
          <w:shd w:val="clear" w:color="auto" w:fill="FFFFFF"/>
        </w:rPr>
        <w:t>»</w:t>
      </w:r>
      <w:r>
        <w:rPr>
          <w:rFonts w:eastAsia="Times New Roman"/>
          <w:color w:val="222222"/>
          <w:szCs w:val="24"/>
          <w:shd w:val="clear" w:color="auto" w:fill="FFFFFF"/>
        </w:rPr>
        <w:t xml:space="preserve"> στο Δ</w:t>
      </w:r>
      <w:r>
        <w:rPr>
          <w:rFonts w:eastAsia="Times New Roman"/>
          <w:color w:val="222222"/>
          <w:szCs w:val="24"/>
          <w:shd w:val="clear" w:color="auto" w:fill="FFFFFF"/>
        </w:rPr>
        <w:t>.</w:t>
      </w:r>
      <w:r>
        <w:rPr>
          <w:rFonts w:eastAsia="Times New Roman"/>
          <w:color w:val="222222"/>
          <w:szCs w:val="24"/>
          <w:shd w:val="clear" w:color="auto" w:fill="FFFFFF"/>
        </w:rPr>
        <w:t>Σ</w:t>
      </w:r>
      <w:r>
        <w:rPr>
          <w:rFonts w:eastAsia="Times New Roman"/>
          <w:color w:val="222222"/>
          <w:szCs w:val="24"/>
          <w:shd w:val="clear" w:color="auto" w:fill="FFFFFF"/>
        </w:rPr>
        <w:t>.</w:t>
      </w:r>
      <w:r>
        <w:rPr>
          <w:rFonts w:eastAsia="Times New Roman"/>
          <w:color w:val="222222"/>
          <w:szCs w:val="24"/>
          <w:shd w:val="clear" w:color="auto" w:fill="FFFFFF"/>
        </w:rPr>
        <w:t xml:space="preserve"> και ταυτόχρονα η ισάριθμη μείωση των μελών της «Φίλιππος Ένωσις Ελλάδος». Αυτό που εύκολα διακρίνεται και αναφέρθηκε και από πολλούς συναδέλφους</w:t>
      </w:r>
      <w:r>
        <w:rPr>
          <w:rFonts w:eastAsia="Times New Roman"/>
          <w:color w:val="222222"/>
          <w:szCs w:val="24"/>
          <w:shd w:val="clear" w:color="auto" w:fill="FFFFFF"/>
        </w:rPr>
        <w:t>,</w:t>
      </w:r>
      <w:r>
        <w:rPr>
          <w:rFonts w:eastAsia="Times New Roman"/>
          <w:color w:val="222222"/>
          <w:szCs w:val="24"/>
          <w:shd w:val="clear" w:color="auto" w:fill="FFFFFF"/>
        </w:rPr>
        <w:t xml:space="preserve"> είναι ότι</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ο ελεγχόμενος μετατρέπεται σε ελεγκτή. Αυτό φοβούμαστε και εμείς. </w:t>
      </w:r>
    </w:p>
    <w:p w14:paraId="4CC5BD22"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σας κάναμε μι</w:t>
      </w:r>
      <w:r>
        <w:rPr>
          <w:rFonts w:eastAsia="Times New Roman"/>
          <w:color w:val="222222"/>
          <w:szCs w:val="24"/>
          <w:shd w:val="clear" w:color="auto" w:fill="FFFFFF"/>
        </w:rPr>
        <w:t xml:space="preserve">α πρόταση στην επιτροπή. Πρότεινε και σήμερα ο εισηγητής μας κατά την ομιλία του το εξής: Τα έντεκα μέλη να μοιραστούν σε τέσσερα από την «Φίλιππος Ένωσις Ελλάδος» -από έξι δηλαδή να μειωθούν σε τέσσερα- και να παραμείνουν στα δύο μέλη οι </w:t>
      </w:r>
      <w:r>
        <w:rPr>
          <w:rFonts w:eastAsia="Times New Roman"/>
          <w:color w:val="222222"/>
          <w:szCs w:val="24"/>
          <w:shd w:val="clear" w:color="auto" w:fill="FFFFFF"/>
        </w:rPr>
        <w:t>«</w:t>
      </w:r>
      <w:r>
        <w:rPr>
          <w:rFonts w:eastAsia="Times New Roman"/>
          <w:color w:val="222222"/>
          <w:szCs w:val="24"/>
          <w:shd w:val="clear" w:color="auto" w:fill="FFFFFF"/>
        </w:rPr>
        <w:t>ΙΠΠΟΔΡΟΜΙΕΣ Α.Ε.</w:t>
      </w:r>
      <w:r>
        <w:rPr>
          <w:rFonts w:eastAsia="Times New Roman"/>
          <w:color w:val="222222"/>
          <w:szCs w:val="24"/>
          <w:shd w:val="clear" w:color="auto" w:fill="FFFFFF"/>
        </w:rPr>
        <w:t>»</w:t>
      </w:r>
      <w:r>
        <w:rPr>
          <w:rFonts w:eastAsia="Times New Roman"/>
          <w:color w:val="222222"/>
          <w:szCs w:val="24"/>
          <w:shd w:val="clear" w:color="auto" w:fill="FFFFFF"/>
        </w:rPr>
        <w:t xml:space="preserve"> και το Υπουργείο. Άρα θα έχουμε οκτώ. </w:t>
      </w:r>
    </w:p>
    <w:p w14:paraId="4CC5BD23"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υπόλοιπα τρία μέλη </w:t>
      </w:r>
      <w:r w:rsidRPr="0071178F">
        <w:rPr>
          <w:rFonts w:eastAsia="Times New Roman"/>
          <w:bCs/>
          <w:color w:val="222222"/>
          <w:shd w:val="clear" w:color="auto" w:fill="FFFFFF"/>
        </w:rPr>
        <w:t xml:space="preserve">μπορούν </w:t>
      </w:r>
      <w:r w:rsidRPr="00426570">
        <w:rPr>
          <w:rFonts w:eastAsia="Times New Roman"/>
          <w:bCs/>
          <w:color w:val="222222"/>
          <w:shd w:val="clear" w:color="auto" w:fill="FFFFFF"/>
        </w:rPr>
        <w:t>να</w:t>
      </w:r>
      <w:r>
        <w:rPr>
          <w:rFonts w:eastAsia="Times New Roman"/>
          <w:color w:val="222222"/>
          <w:szCs w:val="24"/>
          <w:shd w:val="clear" w:color="auto" w:fill="FFFFFF"/>
        </w:rPr>
        <w:t xml:space="preserve"> μπουν από διάφορους φορείς. Για παράδειγμα το ένα μέλος να </w:t>
      </w:r>
      <w:r w:rsidRPr="0071178F">
        <w:rPr>
          <w:rFonts w:eastAsia="Times New Roman"/>
          <w:bCs/>
          <w:color w:val="222222"/>
          <w:shd w:val="clear" w:color="auto" w:fill="FFFFFF"/>
        </w:rPr>
        <w:t>είναι</w:t>
      </w:r>
      <w:r>
        <w:rPr>
          <w:rFonts w:eastAsia="Times New Roman"/>
          <w:color w:val="222222"/>
          <w:szCs w:val="24"/>
          <w:shd w:val="clear" w:color="auto" w:fill="FFFFFF"/>
        </w:rPr>
        <w:t xml:space="preserve"> από ιπποπαραγωγούς, το δεύτερο από ιδιοκτήτες και το τρίτο από προπονητές. Ως προς το ποιος φορέας θα τους εκπροσωπήσ</w:t>
      </w:r>
      <w:r>
        <w:rPr>
          <w:rFonts w:eastAsia="Times New Roman"/>
          <w:color w:val="222222"/>
          <w:szCs w:val="24"/>
          <w:shd w:val="clear" w:color="auto" w:fill="FFFFFF"/>
        </w:rPr>
        <w:t xml:space="preserve">ει, θα μπορούσε να </w:t>
      </w:r>
      <w:r w:rsidRPr="00BC45EE">
        <w:rPr>
          <w:rFonts w:eastAsia="Times New Roman"/>
          <w:bCs/>
          <w:color w:val="222222"/>
          <w:shd w:val="clear" w:color="auto" w:fill="FFFFFF"/>
        </w:rPr>
        <w:t>είναι</w:t>
      </w:r>
      <w:r>
        <w:rPr>
          <w:rFonts w:eastAsia="Times New Roman"/>
          <w:color w:val="222222"/>
          <w:szCs w:val="24"/>
          <w:shd w:val="clear" w:color="auto" w:fill="FFFFFF"/>
        </w:rPr>
        <w:t xml:space="preserve"> κάποιος μέσω εκλογής είτε να πάρουμε τους επίσημους φορείς και να βάλουμε να είναι αυτοί που έχουν τον μεγαλύτερο αριθμό μελών.</w:t>
      </w:r>
    </w:p>
    <w:p w14:paraId="4CC5BD2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ότι αυτή η πρόταση θα έλυνε κάποια προβλήματα, τόσο παλαιότερα όσο και νέα που έχουν δημιουργη</w:t>
      </w:r>
      <w:r>
        <w:rPr>
          <w:rFonts w:eastAsia="Times New Roman"/>
          <w:color w:val="222222"/>
          <w:szCs w:val="24"/>
          <w:shd w:val="clear" w:color="auto" w:fill="FFFFFF"/>
        </w:rPr>
        <w:t>θεί, και</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θα στόχευε στην αναβάθμιση των αγώνων, θα συνέβαλε στην καλύτερη αξιοποίηση και ανάπτυξη του Ιπποδρόμου αλλά και στη διαχείριση αυτού. </w:t>
      </w:r>
    </w:p>
    <w:p w14:paraId="4CC5BD25"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Άλλο ένα ζήτημα που θεωρούμε ότι είναι πολύ αρνητικό</w:t>
      </w:r>
      <w:r>
        <w:rPr>
          <w:rFonts w:eastAsia="Times New Roman"/>
          <w:color w:val="222222"/>
          <w:szCs w:val="24"/>
          <w:shd w:val="clear" w:color="auto" w:fill="FFFFFF"/>
        </w:rPr>
        <w:t>,</w:t>
      </w:r>
      <w:r>
        <w:rPr>
          <w:rFonts w:eastAsia="Times New Roman"/>
          <w:color w:val="222222"/>
          <w:szCs w:val="24"/>
          <w:shd w:val="clear" w:color="auto" w:fill="FFFFFF"/>
        </w:rPr>
        <w:t xml:space="preserve"> είναι οι διατάξεις για τη βία, που είναι ολο</w:t>
      </w:r>
      <w:r>
        <w:rPr>
          <w:rFonts w:eastAsia="Times New Roman"/>
          <w:color w:val="222222"/>
          <w:szCs w:val="24"/>
          <w:shd w:val="clear" w:color="auto" w:fill="FFFFFF"/>
        </w:rPr>
        <w:t xml:space="preserve">φάνερο ότι προστέθηκαν πάρα πολύ πρόχειρα χωρίς κανένα σχέδιο, για τα μάτια του κόσμου κατ’ εμάς, δεδομένου </w:t>
      </w:r>
      <w:r w:rsidRPr="00426570">
        <w:rPr>
          <w:rFonts w:eastAsia="Times New Roman"/>
          <w:bCs/>
          <w:color w:val="222222"/>
          <w:shd w:val="clear" w:color="auto" w:fill="FFFFFF"/>
        </w:rPr>
        <w:t>ότι</w:t>
      </w:r>
      <w:r>
        <w:rPr>
          <w:rFonts w:eastAsia="Times New Roman"/>
          <w:color w:val="222222"/>
          <w:szCs w:val="24"/>
          <w:shd w:val="clear" w:color="auto" w:fill="FFFFFF"/>
        </w:rPr>
        <w:t xml:space="preserve"> τα τελευταία χρόνια</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η Κυβέρνηση παρακολουθεί ως απλός σχολιαστής από την τηλεόραση όλα τα γεγονότα βίας. Βλέπουμε επιθέσεις σε διαι</w:t>
      </w:r>
      <w:r>
        <w:rPr>
          <w:rFonts w:eastAsia="Times New Roman"/>
          <w:color w:val="222222"/>
          <w:szCs w:val="24"/>
          <w:shd w:val="clear" w:color="auto" w:fill="FFFFFF"/>
        </w:rPr>
        <w:t xml:space="preserve">τησίες. Βλέπουμε να γίνονται επιθέσεις </w:t>
      </w:r>
      <w:r w:rsidRPr="00426570">
        <w:rPr>
          <w:rFonts w:eastAsia="Times New Roman"/>
          <w:bCs/>
          <w:color w:val="222222"/>
          <w:shd w:val="clear" w:color="auto" w:fill="FFFFFF"/>
        </w:rPr>
        <w:t>και</w:t>
      </w:r>
      <w:r>
        <w:rPr>
          <w:rFonts w:eastAsia="Times New Roman"/>
          <w:color w:val="222222"/>
          <w:szCs w:val="24"/>
          <w:shd w:val="clear" w:color="auto" w:fill="FFFFFF"/>
        </w:rPr>
        <w:t xml:space="preserve"> γενικευμένα επεισόδια </w:t>
      </w:r>
      <w:r>
        <w:rPr>
          <w:rFonts w:eastAsia="Times New Roman"/>
          <w:color w:val="222222"/>
          <w:szCs w:val="24"/>
          <w:shd w:val="clear" w:color="auto" w:fill="FFFFFF"/>
        </w:rPr>
        <w:lastRenderedPageBreak/>
        <w:t>σε τοπικά πρωταθλήματα ακόμη και σε αγώνες πόλο γυναικών, οι αρχές να μην επεμβαίνουν όπως έχουν δικαίωμα</w:t>
      </w:r>
      <w:r>
        <w:rPr>
          <w:rFonts w:eastAsia="Times New Roman"/>
          <w:color w:val="222222"/>
          <w:szCs w:val="24"/>
          <w:shd w:val="clear" w:color="auto" w:fill="FFFFFF"/>
        </w:rPr>
        <w:t>,</w:t>
      </w:r>
      <w:r>
        <w:rPr>
          <w:rFonts w:eastAsia="Times New Roman"/>
          <w:color w:val="222222"/>
          <w:szCs w:val="24"/>
          <w:shd w:val="clear" w:color="auto" w:fill="FFFFFF"/>
        </w:rPr>
        <w:t xml:space="preserve"> και χωρίς κανείς να ασχολείται με τον διεθνή διασυρμό της χώρας μας.</w:t>
      </w:r>
    </w:p>
    <w:p w14:paraId="4CC5BD2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 λίγα</w:t>
      </w:r>
      <w:r>
        <w:rPr>
          <w:rFonts w:eastAsia="Times New Roman"/>
          <w:color w:val="222222"/>
          <w:szCs w:val="24"/>
          <w:shd w:val="clear" w:color="auto" w:fill="FFFFFF"/>
        </w:rPr>
        <w:t xml:space="preserve"> λόγια για τις τροπολογίες που μπήκαν για άλλη μια φορά τελευταία στιγμή. Ξεκινώ με την τροπολογία 2005/46 που αφορά την ΑΑΔΕ. Κ</w:t>
      </w:r>
      <w:r w:rsidRPr="0071178F">
        <w:rPr>
          <w:rFonts w:eastAsia="Times New Roman"/>
          <w:color w:val="222222"/>
          <w:szCs w:val="24"/>
          <w:shd w:val="clear" w:color="auto" w:fill="FFFFFF"/>
        </w:rPr>
        <w:t>ύριε Υπουργέ</w:t>
      </w:r>
      <w:r>
        <w:rPr>
          <w:rFonts w:eastAsia="Times New Roman"/>
          <w:color w:val="222222"/>
          <w:szCs w:val="24"/>
          <w:shd w:val="clear" w:color="auto" w:fill="FFFFFF"/>
        </w:rPr>
        <w:t xml:space="preserve">, </w:t>
      </w:r>
      <w:r w:rsidRPr="0071178F">
        <w:rPr>
          <w:rFonts w:eastAsia="Times New Roman"/>
          <w:bCs/>
          <w:color w:val="222222"/>
          <w:shd w:val="clear" w:color="auto" w:fill="FFFFFF"/>
        </w:rPr>
        <w:t>υπάρχουν</w:t>
      </w:r>
      <w:r>
        <w:rPr>
          <w:rFonts w:eastAsia="Times New Roman"/>
          <w:color w:val="222222"/>
          <w:szCs w:val="24"/>
          <w:shd w:val="clear" w:color="auto" w:fill="FFFFFF"/>
        </w:rPr>
        <w:t xml:space="preserve"> κάποιες επιφυλάξεις για την προνομιακή μεταχείριση των υπαλλήλων της ΑΑΔΕ, συμπεριλαμβανομένης της διοίκησης σε θέματα ποινικής, αστικής και πειθαρχικής ευθύνης. Δεν θεωρούμε ότι τέτοιες αλλαγές που αλλάζουν το </w:t>
      </w:r>
      <w:r>
        <w:rPr>
          <w:rFonts w:eastAsia="Times New Roman"/>
          <w:color w:val="222222"/>
          <w:szCs w:val="24"/>
          <w:shd w:val="clear" w:color="auto" w:fill="FFFFFF"/>
        </w:rPr>
        <w:t>Α</w:t>
      </w:r>
      <w:r>
        <w:rPr>
          <w:rFonts w:eastAsia="Times New Roman"/>
          <w:color w:val="222222"/>
          <w:szCs w:val="24"/>
          <w:shd w:val="clear" w:color="auto" w:fill="FFFFFF"/>
        </w:rPr>
        <w:t xml:space="preserve">στικό, το </w:t>
      </w:r>
      <w:r>
        <w:rPr>
          <w:rFonts w:eastAsia="Times New Roman"/>
          <w:color w:val="222222"/>
          <w:szCs w:val="24"/>
          <w:shd w:val="clear" w:color="auto" w:fill="FFFFFF"/>
        </w:rPr>
        <w:t>Π</w:t>
      </w:r>
      <w:r>
        <w:rPr>
          <w:rFonts w:eastAsia="Times New Roman"/>
          <w:color w:val="222222"/>
          <w:szCs w:val="24"/>
          <w:shd w:val="clear" w:color="auto" w:fill="FFFFFF"/>
        </w:rPr>
        <w:t xml:space="preserve">οινικό, αλλά και το </w:t>
      </w:r>
      <w:r>
        <w:rPr>
          <w:rFonts w:eastAsia="Times New Roman"/>
          <w:color w:val="222222"/>
          <w:szCs w:val="24"/>
          <w:shd w:val="clear" w:color="auto" w:fill="FFFFFF"/>
        </w:rPr>
        <w:t>Π</w:t>
      </w:r>
      <w:r>
        <w:rPr>
          <w:rFonts w:eastAsia="Times New Roman"/>
          <w:color w:val="222222"/>
          <w:szCs w:val="24"/>
          <w:shd w:val="clear" w:color="auto" w:fill="FFFFFF"/>
        </w:rPr>
        <w:t xml:space="preserve">ειθαρχικό </w:t>
      </w:r>
      <w:r>
        <w:rPr>
          <w:rFonts w:eastAsia="Times New Roman"/>
          <w:color w:val="222222"/>
          <w:szCs w:val="24"/>
          <w:shd w:val="clear" w:color="auto" w:fill="FFFFFF"/>
        </w:rPr>
        <w:t>Δ</w:t>
      </w:r>
      <w:r>
        <w:rPr>
          <w:rFonts w:eastAsia="Times New Roman"/>
          <w:color w:val="222222"/>
          <w:szCs w:val="24"/>
          <w:shd w:val="clear" w:color="auto" w:fill="FFFFFF"/>
        </w:rPr>
        <w:t>ίκαιο μπορούν να έρθουν με μια απλή τροπολογία. Για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λόγο παρ</w:t>
      </w:r>
      <w:r>
        <w:rPr>
          <w:rFonts w:eastAsia="Times New Roman"/>
          <w:color w:val="222222"/>
          <w:szCs w:val="24"/>
          <w:shd w:val="clear" w:color="auto" w:fill="FFFFFF"/>
        </w:rPr>
        <w:t xml:space="preserve">’ </w:t>
      </w:r>
      <w:r>
        <w:rPr>
          <w:rFonts w:eastAsia="Times New Roman"/>
          <w:color w:val="222222"/>
          <w:szCs w:val="24"/>
          <w:shd w:val="clear" w:color="auto" w:fill="FFFFFF"/>
        </w:rPr>
        <w:t>όλο που είναι σε θετική κατεύθυνση, δεν είμαστε σίγουροι για αυτές τις αλλαγές και θα ψηφίσουμε «</w:t>
      </w:r>
      <w:r>
        <w:rPr>
          <w:rFonts w:eastAsia="Times New Roman"/>
          <w:color w:val="222222"/>
          <w:szCs w:val="24"/>
          <w:shd w:val="clear" w:color="auto" w:fill="FFFFFF"/>
        </w:rPr>
        <w:t>παρών</w:t>
      </w:r>
      <w:r>
        <w:rPr>
          <w:rFonts w:eastAsia="Times New Roman"/>
          <w:color w:val="222222"/>
          <w:szCs w:val="24"/>
          <w:shd w:val="clear" w:color="auto" w:fill="FFFFFF"/>
        </w:rPr>
        <w:t>» στην εν λόγω τροπολογία.</w:t>
      </w:r>
    </w:p>
    <w:p w14:paraId="4CC5BD2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τις </w:t>
      </w:r>
      <w:r w:rsidRPr="00BC45EE">
        <w:rPr>
          <w:rFonts w:eastAsia="Times New Roman"/>
          <w:color w:val="222222"/>
          <w:szCs w:val="24"/>
          <w:shd w:val="clear" w:color="auto" w:fill="FFFFFF"/>
        </w:rPr>
        <w:t>τροπολογίες</w:t>
      </w:r>
      <w:r>
        <w:rPr>
          <w:rFonts w:eastAsia="Times New Roman"/>
          <w:color w:val="222222"/>
          <w:szCs w:val="24"/>
          <w:shd w:val="clear" w:color="auto" w:fill="FFFFFF"/>
        </w:rPr>
        <w:t xml:space="preserve"> 2009/48 και 2022/49, που αφο</w:t>
      </w:r>
      <w:r>
        <w:rPr>
          <w:rFonts w:eastAsia="Times New Roman"/>
          <w:color w:val="222222"/>
          <w:szCs w:val="24"/>
          <w:shd w:val="clear" w:color="auto" w:fill="FFFFFF"/>
        </w:rPr>
        <w:t xml:space="preserve">ρούν ρυθμίσεις θεμάτων του Υπουργείου Εργασίας αλλά και τη μείωση του συντελεστή φορολόγησης μερισμάτων, είμαστε θετικοί, οπότε θα τις υπερψηφίσουμε. </w:t>
      </w:r>
    </w:p>
    <w:p w14:paraId="4CC5BD28" w14:textId="77777777" w:rsidR="005D719C" w:rsidRDefault="00627F40">
      <w:pPr>
        <w:spacing w:line="600" w:lineRule="auto"/>
        <w:ind w:firstLine="720"/>
        <w:jc w:val="both"/>
        <w:rPr>
          <w:rFonts w:eastAsia="Times New Roman"/>
          <w:szCs w:val="24"/>
        </w:rPr>
      </w:pPr>
      <w:r>
        <w:rPr>
          <w:rFonts w:eastAsia="Times New Roman"/>
          <w:szCs w:val="24"/>
        </w:rPr>
        <w:lastRenderedPageBreak/>
        <w:t>Κ</w:t>
      </w:r>
      <w:r w:rsidRPr="00A67998">
        <w:rPr>
          <w:rFonts w:eastAsia="Times New Roman"/>
          <w:szCs w:val="24"/>
        </w:rPr>
        <w:t>αι πά</w:t>
      </w:r>
      <w:r>
        <w:rPr>
          <w:rFonts w:eastAsia="Times New Roman"/>
          <w:szCs w:val="24"/>
        </w:rPr>
        <w:t>μ</w:t>
      </w:r>
      <w:r w:rsidRPr="00A67998">
        <w:rPr>
          <w:rFonts w:eastAsia="Times New Roman"/>
          <w:szCs w:val="24"/>
        </w:rPr>
        <w:t>ε τ</w:t>
      </w:r>
      <w:r>
        <w:rPr>
          <w:rFonts w:eastAsia="Times New Roman"/>
          <w:szCs w:val="24"/>
        </w:rPr>
        <w:t>ώρα στην</w:t>
      </w:r>
      <w:r w:rsidRPr="00A67998">
        <w:rPr>
          <w:rFonts w:eastAsia="Times New Roman"/>
          <w:szCs w:val="24"/>
        </w:rPr>
        <w:t xml:space="preserve"> τροπολογία </w:t>
      </w:r>
      <w:r>
        <w:rPr>
          <w:rFonts w:eastAsia="Times New Roman"/>
          <w:szCs w:val="24"/>
        </w:rPr>
        <w:t xml:space="preserve">με γενικό αριθμό </w:t>
      </w:r>
      <w:r w:rsidRPr="00A67998">
        <w:rPr>
          <w:rFonts w:eastAsia="Times New Roman"/>
          <w:szCs w:val="24"/>
        </w:rPr>
        <w:t>2023 κ</w:t>
      </w:r>
      <w:r>
        <w:rPr>
          <w:rFonts w:eastAsia="Times New Roman"/>
          <w:szCs w:val="24"/>
        </w:rPr>
        <w:t>αι ειδικό</w:t>
      </w:r>
      <w:r w:rsidRPr="00A67998">
        <w:rPr>
          <w:rFonts w:eastAsia="Times New Roman"/>
          <w:szCs w:val="24"/>
        </w:rPr>
        <w:t xml:space="preserve"> 5</w:t>
      </w:r>
      <w:r>
        <w:rPr>
          <w:rFonts w:eastAsia="Times New Roman"/>
          <w:szCs w:val="24"/>
        </w:rPr>
        <w:t>0.</w:t>
      </w:r>
      <w:r w:rsidRPr="00A67998">
        <w:rPr>
          <w:rFonts w:eastAsia="Times New Roman"/>
          <w:szCs w:val="24"/>
        </w:rPr>
        <w:t xml:space="preserve"> </w:t>
      </w:r>
      <w:r>
        <w:rPr>
          <w:rFonts w:eastAsia="Times New Roman"/>
          <w:szCs w:val="24"/>
        </w:rPr>
        <w:t>Κύριε Υπουργέ, π</w:t>
      </w:r>
      <w:r w:rsidRPr="00A67998">
        <w:rPr>
          <w:rFonts w:eastAsia="Times New Roman"/>
          <w:szCs w:val="24"/>
        </w:rPr>
        <w:t xml:space="preserve">ριν από λίγες ώρες </w:t>
      </w:r>
      <w:r>
        <w:rPr>
          <w:rFonts w:eastAsia="Times New Roman"/>
          <w:szCs w:val="24"/>
        </w:rPr>
        <w:t>τ</w:t>
      </w:r>
      <w:r w:rsidRPr="00A67998">
        <w:rPr>
          <w:rFonts w:eastAsia="Times New Roman"/>
          <w:szCs w:val="24"/>
        </w:rPr>
        <w:t>ελ</w:t>
      </w:r>
      <w:r w:rsidRPr="00A67998">
        <w:rPr>
          <w:rFonts w:eastAsia="Times New Roman"/>
          <w:szCs w:val="24"/>
        </w:rPr>
        <w:t xml:space="preserve">είωσε το νομοσχέδιο </w:t>
      </w:r>
      <w:r>
        <w:rPr>
          <w:rFonts w:eastAsia="Times New Roman"/>
          <w:szCs w:val="24"/>
        </w:rPr>
        <w:t>του Υπουργείου Υ</w:t>
      </w:r>
      <w:r w:rsidRPr="00A67998">
        <w:rPr>
          <w:rFonts w:eastAsia="Times New Roman"/>
          <w:szCs w:val="24"/>
        </w:rPr>
        <w:t>γείας</w:t>
      </w:r>
      <w:r>
        <w:rPr>
          <w:rFonts w:eastAsia="Times New Roman"/>
          <w:szCs w:val="24"/>
        </w:rPr>
        <w:t>.</w:t>
      </w:r>
      <w:r w:rsidRPr="00A67998">
        <w:rPr>
          <w:rFonts w:eastAsia="Times New Roman"/>
          <w:szCs w:val="24"/>
        </w:rPr>
        <w:t xml:space="preserve"> </w:t>
      </w:r>
      <w:r>
        <w:rPr>
          <w:rFonts w:eastAsia="Times New Roman"/>
          <w:szCs w:val="24"/>
        </w:rPr>
        <w:t>Δ</w:t>
      </w:r>
      <w:r w:rsidRPr="00A67998">
        <w:rPr>
          <w:rFonts w:eastAsia="Times New Roman"/>
          <w:szCs w:val="24"/>
        </w:rPr>
        <w:t>εχτήκατε να φέρετε μετά από μερικές ώρες</w:t>
      </w:r>
      <w:r>
        <w:rPr>
          <w:rFonts w:eastAsia="Times New Roman"/>
          <w:szCs w:val="24"/>
        </w:rPr>
        <w:t>,</w:t>
      </w:r>
      <w:r w:rsidRPr="00A67998">
        <w:rPr>
          <w:rFonts w:eastAsia="Times New Roman"/>
          <w:szCs w:val="24"/>
        </w:rPr>
        <w:t xml:space="preserve"> μία τροπολογία που αφορά θέματα </w:t>
      </w:r>
      <w:r>
        <w:rPr>
          <w:rFonts w:eastAsia="Times New Roman"/>
          <w:szCs w:val="24"/>
        </w:rPr>
        <w:t>υ</w:t>
      </w:r>
      <w:r w:rsidRPr="00A67998">
        <w:rPr>
          <w:rFonts w:eastAsia="Times New Roman"/>
          <w:szCs w:val="24"/>
        </w:rPr>
        <w:t>γείας</w:t>
      </w:r>
      <w:r>
        <w:rPr>
          <w:rFonts w:eastAsia="Times New Roman"/>
          <w:szCs w:val="24"/>
        </w:rPr>
        <w:t>;</w:t>
      </w:r>
      <w:r w:rsidRPr="00A67998">
        <w:rPr>
          <w:rFonts w:eastAsia="Times New Roman"/>
          <w:szCs w:val="24"/>
        </w:rPr>
        <w:t xml:space="preserve"> </w:t>
      </w:r>
      <w:r>
        <w:rPr>
          <w:rFonts w:eastAsia="Times New Roman"/>
          <w:szCs w:val="24"/>
        </w:rPr>
        <w:t>Δηλαδή το Υ</w:t>
      </w:r>
      <w:r w:rsidRPr="00A67998">
        <w:rPr>
          <w:rFonts w:eastAsia="Times New Roman"/>
          <w:szCs w:val="24"/>
        </w:rPr>
        <w:t xml:space="preserve">πουργείο </w:t>
      </w:r>
      <w:r>
        <w:rPr>
          <w:rFonts w:eastAsia="Times New Roman"/>
          <w:szCs w:val="24"/>
        </w:rPr>
        <w:t>Υ</w:t>
      </w:r>
      <w:r w:rsidRPr="00A67998">
        <w:rPr>
          <w:rFonts w:eastAsia="Times New Roman"/>
          <w:szCs w:val="24"/>
        </w:rPr>
        <w:t>γείας τώρα τη συνέταξε</w:t>
      </w:r>
      <w:r>
        <w:rPr>
          <w:rFonts w:eastAsia="Times New Roman"/>
          <w:szCs w:val="24"/>
        </w:rPr>
        <w:t>,</w:t>
      </w:r>
      <w:r w:rsidRPr="00A67998">
        <w:rPr>
          <w:rFonts w:eastAsia="Times New Roman"/>
          <w:szCs w:val="24"/>
        </w:rPr>
        <w:t xml:space="preserve"> τώρα προέκυψε αυτό</w:t>
      </w:r>
      <w:r>
        <w:rPr>
          <w:rFonts w:eastAsia="Times New Roman"/>
          <w:szCs w:val="24"/>
        </w:rPr>
        <w:t>;</w:t>
      </w:r>
      <w:r w:rsidRPr="00A67998">
        <w:rPr>
          <w:rFonts w:eastAsia="Times New Roman"/>
          <w:szCs w:val="24"/>
        </w:rPr>
        <w:t xml:space="preserve"> </w:t>
      </w:r>
      <w:r>
        <w:rPr>
          <w:rFonts w:eastAsia="Times New Roman"/>
          <w:szCs w:val="24"/>
        </w:rPr>
        <w:t>Δεν το γνώριζαν</w:t>
      </w:r>
      <w:r w:rsidRPr="00A67998">
        <w:rPr>
          <w:rFonts w:eastAsia="Times New Roman"/>
          <w:szCs w:val="24"/>
        </w:rPr>
        <w:t xml:space="preserve"> από εχθές που ξεκίνησε η </w:t>
      </w:r>
      <w:r>
        <w:rPr>
          <w:rFonts w:eastAsia="Times New Roman"/>
          <w:szCs w:val="24"/>
        </w:rPr>
        <w:t>Ο</w:t>
      </w:r>
      <w:r w:rsidRPr="00A67998">
        <w:rPr>
          <w:rFonts w:eastAsia="Times New Roman"/>
          <w:szCs w:val="24"/>
        </w:rPr>
        <w:t>λομέλεια</w:t>
      </w:r>
      <w:r>
        <w:rPr>
          <w:rFonts w:eastAsia="Times New Roman"/>
          <w:szCs w:val="24"/>
        </w:rPr>
        <w:t>;</w:t>
      </w:r>
      <w:r w:rsidRPr="00A67998">
        <w:rPr>
          <w:rFonts w:eastAsia="Times New Roman"/>
          <w:szCs w:val="24"/>
        </w:rPr>
        <w:t xml:space="preserve"> </w:t>
      </w:r>
      <w:r>
        <w:rPr>
          <w:rFonts w:eastAsia="Times New Roman"/>
          <w:szCs w:val="24"/>
        </w:rPr>
        <w:t>Κ</w:t>
      </w:r>
      <w:r w:rsidRPr="00A67998">
        <w:rPr>
          <w:rFonts w:eastAsia="Times New Roman"/>
          <w:szCs w:val="24"/>
        </w:rPr>
        <w:t>αθ</w:t>
      </w:r>
      <w:r>
        <w:rPr>
          <w:rFonts w:eastAsia="Times New Roman"/>
          <w:szCs w:val="24"/>
        </w:rPr>
        <w:t xml:space="preserve">’ </w:t>
      </w:r>
      <w:r w:rsidRPr="00A67998">
        <w:rPr>
          <w:rFonts w:eastAsia="Times New Roman"/>
          <w:szCs w:val="24"/>
        </w:rPr>
        <w:t xml:space="preserve">όλη τη διάρκεια που ήμουν εδώ και την κλείσαμε </w:t>
      </w:r>
      <w:r>
        <w:rPr>
          <w:rFonts w:eastAsia="Times New Roman"/>
          <w:szCs w:val="24"/>
        </w:rPr>
        <w:t>στη 1</w:t>
      </w:r>
      <w:r>
        <w:rPr>
          <w:rFonts w:eastAsia="Times New Roman"/>
          <w:szCs w:val="24"/>
        </w:rPr>
        <w:t>΄</w:t>
      </w:r>
      <w:r>
        <w:rPr>
          <w:rFonts w:eastAsia="Times New Roman"/>
          <w:szCs w:val="24"/>
        </w:rPr>
        <w:t xml:space="preserve"> </w:t>
      </w:r>
      <w:r w:rsidRPr="00A67998">
        <w:rPr>
          <w:rFonts w:eastAsia="Times New Roman"/>
          <w:szCs w:val="24"/>
        </w:rPr>
        <w:t xml:space="preserve">τη νύχτα και σήμερα μέχρι το απόγευμα στις </w:t>
      </w:r>
      <w:r>
        <w:rPr>
          <w:rFonts w:eastAsia="Times New Roman"/>
          <w:szCs w:val="24"/>
        </w:rPr>
        <w:t>17</w:t>
      </w:r>
      <w:r w:rsidRPr="00A67998">
        <w:rPr>
          <w:rFonts w:eastAsia="Times New Roman"/>
          <w:szCs w:val="24"/>
        </w:rPr>
        <w:t>:00</w:t>
      </w:r>
      <w:r>
        <w:rPr>
          <w:rFonts w:eastAsia="Times New Roman"/>
          <w:szCs w:val="24"/>
        </w:rPr>
        <w:t>΄</w:t>
      </w:r>
      <w:r w:rsidRPr="00A67998">
        <w:rPr>
          <w:rFonts w:eastAsia="Times New Roman"/>
          <w:szCs w:val="24"/>
        </w:rPr>
        <w:t xml:space="preserve"> που ολοκληρώθηκε το σχέδιο νόμου</w:t>
      </w:r>
      <w:r>
        <w:rPr>
          <w:rFonts w:eastAsia="Times New Roman"/>
          <w:szCs w:val="24"/>
        </w:rPr>
        <w:t>, δεν γνωρίζαμε</w:t>
      </w:r>
      <w:r w:rsidRPr="00A67998">
        <w:rPr>
          <w:rFonts w:eastAsia="Times New Roman"/>
          <w:szCs w:val="24"/>
        </w:rPr>
        <w:t xml:space="preserve"> </w:t>
      </w:r>
      <w:r>
        <w:rPr>
          <w:rFonts w:eastAsia="Times New Roman"/>
          <w:szCs w:val="24"/>
        </w:rPr>
        <w:t>γι’ αυτή</w:t>
      </w:r>
      <w:r w:rsidRPr="00A67998">
        <w:rPr>
          <w:rFonts w:eastAsia="Times New Roman"/>
          <w:szCs w:val="24"/>
        </w:rPr>
        <w:t xml:space="preserve"> την τροπολογία και τις αλλαγές σε όλους αυτούς τους φορείς </w:t>
      </w:r>
      <w:r>
        <w:rPr>
          <w:rFonts w:eastAsia="Times New Roman"/>
          <w:szCs w:val="24"/>
        </w:rPr>
        <w:t xml:space="preserve">της </w:t>
      </w:r>
      <w:r w:rsidRPr="00A67998">
        <w:rPr>
          <w:rFonts w:eastAsia="Times New Roman"/>
          <w:szCs w:val="24"/>
        </w:rPr>
        <w:t>υγείας</w:t>
      </w:r>
      <w:r>
        <w:rPr>
          <w:rFonts w:eastAsia="Times New Roman"/>
          <w:szCs w:val="24"/>
        </w:rPr>
        <w:t>;</w:t>
      </w:r>
    </w:p>
    <w:p w14:paraId="4CC5BD29" w14:textId="77777777" w:rsidR="005D719C" w:rsidRDefault="00627F40">
      <w:pPr>
        <w:spacing w:line="600" w:lineRule="auto"/>
        <w:ind w:firstLine="720"/>
        <w:jc w:val="both"/>
        <w:rPr>
          <w:rFonts w:eastAsia="Times New Roman"/>
          <w:szCs w:val="24"/>
        </w:rPr>
      </w:pPr>
      <w:r>
        <w:rPr>
          <w:rFonts w:eastAsia="Times New Roman"/>
          <w:szCs w:val="24"/>
        </w:rPr>
        <w:t>Ε</w:t>
      </w:r>
      <w:r w:rsidRPr="00A67998">
        <w:rPr>
          <w:rFonts w:eastAsia="Times New Roman"/>
          <w:szCs w:val="24"/>
        </w:rPr>
        <w:t>γώ</w:t>
      </w:r>
      <w:r>
        <w:rPr>
          <w:rFonts w:eastAsia="Times New Roman"/>
          <w:szCs w:val="24"/>
        </w:rPr>
        <w:t>,</w:t>
      </w:r>
      <w:r w:rsidRPr="00A67998">
        <w:rPr>
          <w:rFonts w:eastAsia="Times New Roman"/>
          <w:szCs w:val="24"/>
        </w:rPr>
        <w:t xml:space="preserve"> </w:t>
      </w:r>
      <w:r>
        <w:rPr>
          <w:rFonts w:eastAsia="Times New Roman"/>
          <w:szCs w:val="24"/>
        </w:rPr>
        <w:t>π</w:t>
      </w:r>
      <w:r w:rsidRPr="00A67998">
        <w:rPr>
          <w:rFonts w:eastAsia="Times New Roman"/>
          <w:szCs w:val="24"/>
        </w:rPr>
        <w:t>ραγματικά</w:t>
      </w:r>
      <w:r>
        <w:rPr>
          <w:rFonts w:eastAsia="Times New Roman"/>
          <w:szCs w:val="24"/>
        </w:rPr>
        <w:t>,</w:t>
      </w:r>
      <w:r w:rsidRPr="00A67998">
        <w:rPr>
          <w:rFonts w:eastAsia="Times New Roman"/>
          <w:szCs w:val="24"/>
        </w:rPr>
        <w:t xml:space="preserve"> στη θέσ</w:t>
      </w:r>
      <w:r w:rsidRPr="00A67998">
        <w:rPr>
          <w:rFonts w:eastAsia="Times New Roman"/>
          <w:szCs w:val="24"/>
        </w:rPr>
        <w:t xml:space="preserve">η σας δεν θα </w:t>
      </w:r>
      <w:r>
        <w:rPr>
          <w:rFonts w:eastAsia="Times New Roman"/>
          <w:szCs w:val="24"/>
        </w:rPr>
        <w:t xml:space="preserve">τη </w:t>
      </w:r>
      <w:r w:rsidRPr="00A67998">
        <w:rPr>
          <w:rFonts w:eastAsia="Times New Roman"/>
          <w:szCs w:val="24"/>
        </w:rPr>
        <w:t>δεχόμουν</w:t>
      </w:r>
      <w:r>
        <w:rPr>
          <w:rFonts w:eastAsia="Times New Roman"/>
          <w:szCs w:val="24"/>
        </w:rPr>
        <w:t>,</w:t>
      </w:r>
      <w:r w:rsidRPr="00A67998">
        <w:rPr>
          <w:rFonts w:eastAsia="Times New Roman"/>
          <w:szCs w:val="24"/>
        </w:rPr>
        <w:t xml:space="preserve"> όταν την ίδια ημέρα </w:t>
      </w:r>
      <w:r>
        <w:rPr>
          <w:rFonts w:eastAsia="Times New Roman"/>
          <w:szCs w:val="24"/>
        </w:rPr>
        <w:t>έχει ολοκληρωθεί το νομοσχέδιο. Το</w:t>
      </w:r>
      <w:r w:rsidRPr="00A67998">
        <w:rPr>
          <w:rFonts w:eastAsia="Times New Roman"/>
          <w:szCs w:val="24"/>
        </w:rPr>
        <w:t xml:space="preserve"> θεωρώ </w:t>
      </w:r>
      <w:r>
        <w:rPr>
          <w:rFonts w:eastAsia="Times New Roman"/>
          <w:szCs w:val="24"/>
        </w:rPr>
        <w:t>α</w:t>
      </w:r>
      <w:r w:rsidRPr="00A67998">
        <w:rPr>
          <w:rFonts w:eastAsia="Times New Roman"/>
          <w:szCs w:val="24"/>
        </w:rPr>
        <w:t>παράδεκτο αυτό</w:t>
      </w:r>
      <w:r>
        <w:rPr>
          <w:rFonts w:eastAsia="Times New Roman"/>
          <w:szCs w:val="24"/>
        </w:rPr>
        <w:t>,</w:t>
      </w:r>
      <w:r w:rsidRPr="00A67998">
        <w:rPr>
          <w:rFonts w:eastAsia="Times New Roman"/>
          <w:szCs w:val="24"/>
        </w:rPr>
        <w:t xml:space="preserve"> και </w:t>
      </w:r>
      <w:r>
        <w:rPr>
          <w:rFonts w:eastAsia="Times New Roman"/>
          <w:szCs w:val="24"/>
        </w:rPr>
        <w:t xml:space="preserve">είναι από </w:t>
      </w:r>
      <w:r w:rsidRPr="00A67998">
        <w:rPr>
          <w:rFonts w:eastAsia="Times New Roman"/>
          <w:szCs w:val="24"/>
        </w:rPr>
        <w:t>τους κυριότερους λόγους που θα καταψηφίσουμε την εν λόγω τροπολογία</w:t>
      </w:r>
      <w:r>
        <w:rPr>
          <w:rFonts w:eastAsia="Times New Roman"/>
          <w:szCs w:val="24"/>
        </w:rPr>
        <w:t>.</w:t>
      </w:r>
      <w:r w:rsidRPr="00A67998">
        <w:rPr>
          <w:rFonts w:eastAsia="Times New Roman"/>
          <w:szCs w:val="24"/>
        </w:rPr>
        <w:t xml:space="preserve"> </w:t>
      </w:r>
    </w:p>
    <w:p w14:paraId="4CC5BD2A" w14:textId="77777777" w:rsidR="005D719C" w:rsidRDefault="00627F40">
      <w:pPr>
        <w:spacing w:line="600" w:lineRule="auto"/>
        <w:ind w:firstLine="720"/>
        <w:jc w:val="both"/>
        <w:rPr>
          <w:rFonts w:eastAsia="Times New Roman"/>
          <w:szCs w:val="24"/>
        </w:rPr>
      </w:pPr>
      <w:r>
        <w:rPr>
          <w:rFonts w:eastAsia="Times New Roman"/>
          <w:szCs w:val="24"/>
        </w:rPr>
        <w:t xml:space="preserve">Τελευταία τροπολογία </w:t>
      </w:r>
      <w:r w:rsidRPr="0074786F">
        <w:rPr>
          <w:rFonts w:eastAsia="Times New Roman"/>
          <w:szCs w:val="24"/>
        </w:rPr>
        <w:t>-</w:t>
      </w:r>
      <w:r>
        <w:rPr>
          <w:rFonts w:eastAsia="Times New Roman"/>
          <w:szCs w:val="24"/>
        </w:rPr>
        <w:t>και π</w:t>
      </w:r>
      <w:r w:rsidRPr="00A67998">
        <w:rPr>
          <w:rFonts w:eastAsia="Times New Roman"/>
          <w:szCs w:val="24"/>
        </w:rPr>
        <w:t xml:space="preserve">έμπτη </w:t>
      </w:r>
      <w:r>
        <w:rPr>
          <w:rFonts w:eastAsia="Times New Roman"/>
          <w:szCs w:val="24"/>
        </w:rPr>
        <w:t xml:space="preserve">στον αριθμό- </w:t>
      </w:r>
      <w:r w:rsidRPr="00A67998">
        <w:rPr>
          <w:rFonts w:eastAsia="Times New Roman"/>
          <w:szCs w:val="24"/>
        </w:rPr>
        <w:t>που σχολιάζω</w:t>
      </w:r>
      <w:r>
        <w:rPr>
          <w:rFonts w:eastAsia="Times New Roman"/>
          <w:szCs w:val="24"/>
        </w:rPr>
        <w:t>,</w:t>
      </w:r>
      <w:r w:rsidRPr="00A67998">
        <w:rPr>
          <w:rFonts w:eastAsia="Times New Roman"/>
          <w:szCs w:val="24"/>
        </w:rPr>
        <w:t xml:space="preserve"> είναι </w:t>
      </w:r>
      <w:r>
        <w:rPr>
          <w:rFonts w:eastAsia="Times New Roman"/>
          <w:szCs w:val="24"/>
        </w:rPr>
        <w:t>αυ</w:t>
      </w:r>
      <w:r>
        <w:rPr>
          <w:rFonts w:eastAsia="Times New Roman"/>
          <w:szCs w:val="24"/>
        </w:rPr>
        <w:t>τή με γενικό αριθμό 20</w:t>
      </w:r>
      <w:r w:rsidRPr="00A67998">
        <w:rPr>
          <w:rFonts w:eastAsia="Times New Roman"/>
          <w:szCs w:val="24"/>
        </w:rPr>
        <w:t>25</w:t>
      </w:r>
      <w:r>
        <w:rPr>
          <w:rFonts w:eastAsia="Times New Roman"/>
          <w:szCs w:val="24"/>
        </w:rPr>
        <w:t xml:space="preserve"> και ειδικό 51,</w:t>
      </w:r>
      <w:r w:rsidRPr="00A67998">
        <w:rPr>
          <w:rFonts w:eastAsia="Times New Roman"/>
          <w:szCs w:val="24"/>
        </w:rPr>
        <w:t xml:space="preserve"> </w:t>
      </w:r>
      <w:r>
        <w:rPr>
          <w:rFonts w:eastAsia="Times New Roman"/>
          <w:szCs w:val="24"/>
        </w:rPr>
        <w:t>στ</w:t>
      </w:r>
      <w:r w:rsidRPr="00A67998">
        <w:rPr>
          <w:rFonts w:eastAsia="Times New Roman"/>
          <w:szCs w:val="24"/>
        </w:rPr>
        <w:t>η</w:t>
      </w:r>
      <w:r>
        <w:rPr>
          <w:rFonts w:eastAsia="Times New Roman"/>
          <w:szCs w:val="24"/>
        </w:rPr>
        <w:t>ν</w:t>
      </w:r>
      <w:r w:rsidRPr="00A67998">
        <w:rPr>
          <w:rFonts w:eastAsia="Times New Roman"/>
          <w:szCs w:val="24"/>
        </w:rPr>
        <w:t xml:space="preserve"> οποία προβλημα</w:t>
      </w:r>
      <w:r>
        <w:rPr>
          <w:rFonts w:eastAsia="Times New Roman"/>
          <w:szCs w:val="24"/>
        </w:rPr>
        <w:t>τιζόμαστε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για τη</w:t>
      </w:r>
      <w:r w:rsidRPr="00A67998">
        <w:rPr>
          <w:rFonts w:eastAsia="Times New Roman"/>
          <w:szCs w:val="24"/>
        </w:rPr>
        <w:t xml:space="preserve"> νομιμότητα δυνατότητας υποβολής αίτησης έκδοσης οικοδομικής άδειας για </w:t>
      </w:r>
      <w:r w:rsidRPr="00A67998">
        <w:rPr>
          <w:rFonts w:eastAsia="Times New Roman"/>
          <w:szCs w:val="24"/>
        </w:rPr>
        <w:lastRenderedPageBreak/>
        <w:t>την πλειοψηφία του 66%</w:t>
      </w:r>
      <w:r>
        <w:rPr>
          <w:rFonts w:eastAsia="Times New Roman"/>
          <w:szCs w:val="24"/>
        </w:rPr>
        <w:t>,</w:t>
      </w:r>
      <w:r w:rsidRPr="00A67998">
        <w:rPr>
          <w:rFonts w:eastAsia="Times New Roman"/>
          <w:szCs w:val="24"/>
        </w:rPr>
        <w:t xml:space="preserve"> και δεν ξέρουμε κατ</w:t>
      </w:r>
      <w:r>
        <w:rPr>
          <w:rFonts w:eastAsia="Times New Roman"/>
          <w:szCs w:val="24"/>
        </w:rPr>
        <w:t>ά πόσο θα υπάρξουν προσφυγές γι’</w:t>
      </w:r>
      <w:r w:rsidRPr="00A67998">
        <w:rPr>
          <w:rFonts w:eastAsia="Times New Roman"/>
          <w:szCs w:val="24"/>
        </w:rPr>
        <w:t xml:space="preserve"> αυτό</w:t>
      </w:r>
      <w:r>
        <w:rPr>
          <w:rFonts w:eastAsia="Times New Roman"/>
          <w:szCs w:val="24"/>
        </w:rPr>
        <w:t>ν</w:t>
      </w:r>
      <w:r w:rsidRPr="00A67998">
        <w:rPr>
          <w:rFonts w:eastAsia="Times New Roman"/>
          <w:szCs w:val="24"/>
        </w:rPr>
        <w:t xml:space="preserve"> το</w:t>
      </w:r>
      <w:r>
        <w:rPr>
          <w:rFonts w:eastAsia="Times New Roman"/>
          <w:szCs w:val="24"/>
        </w:rPr>
        <w:t>ν</w:t>
      </w:r>
      <w:r w:rsidRPr="00A67998">
        <w:rPr>
          <w:rFonts w:eastAsia="Times New Roman"/>
          <w:szCs w:val="24"/>
        </w:rPr>
        <w:t xml:space="preserve"> λόγο </w:t>
      </w:r>
      <w:r>
        <w:rPr>
          <w:rFonts w:eastAsia="Times New Roman"/>
          <w:szCs w:val="24"/>
        </w:rPr>
        <w:t>γ</w:t>
      </w:r>
      <w:r w:rsidRPr="00A67998">
        <w:rPr>
          <w:rFonts w:eastAsia="Times New Roman"/>
          <w:szCs w:val="24"/>
        </w:rPr>
        <w:t xml:space="preserve">ενικότερα με τις διατάξεις </w:t>
      </w:r>
      <w:r>
        <w:rPr>
          <w:rFonts w:eastAsia="Times New Roman"/>
          <w:szCs w:val="24"/>
        </w:rPr>
        <w:t xml:space="preserve">της </w:t>
      </w:r>
      <w:r w:rsidRPr="00A67998">
        <w:rPr>
          <w:rFonts w:eastAsia="Times New Roman"/>
          <w:szCs w:val="24"/>
        </w:rPr>
        <w:t>πολεοδομικής νομοθεσίας</w:t>
      </w:r>
      <w:r>
        <w:rPr>
          <w:rFonts w:eastAsia="Times New Roman"/>
          <w:szCs w:val="24"/>
        </w:rPr>
        <w:t>.</w:t>
      </w:r>
      <w:r w:rsidRPr="00A67998">
        <w:rPr>
          <w:rFonts w:eastAsia="Times New Roman"/>
          <w:szCs w:val="24"/>
        </w:rPr>
        <w:t xml:space="preserve"> </w:t>
      </w:r>
      <w:r>
        <w:rPr>
          <w:rFonts w:eastAsia="Times New Roman"/>
          <w:szCs w:val="24"/>
        </w:rPr>
        <w:t>Γι’ α</w:t>
      </w:r>
      <w:r w:rsidRPr="00A67998">
        <w:rPr>
          <w:rFonts w:eastAsia="Times New Roman"/>
          <w:szCs w:val="24"/>
        </w:rPr>
        <w:t>υτό</w:t>
      </w:r>
      <w:r>
        <w:rPr>
          <w:rFonts w:eastAsia="Times New Roman"/>
          <w:szCs w:val="24"/>
        </w:rPr>
        <w:t>ν</w:t>
      </w:r>
      <w:r w:rsidRPr="00A67998">
        <w:rPr>
          <w:rFonts w:eastAsia="Times New Roman"/>
          <w:szCs w:val="24"/>
        </w:rPr>
        <w:t xml:space="preserve"> το</w:t>
      </w:r>
      <w:r>
        <w:rPr>
          <w:rFonts w:eastAsia="Times New Roman"/>
          <w:szCs w:val="24"/>
        </w:rPr>
        <w:t>ν</w:t>
      </w:r>
      <w:r w:rsidRPr="00A67998">
        <w:rPr>
          <w:rFonts w:eastAsia="Times New Roman"/>
          <w:szCs w:val="24"/>
        </w:rPr>
        <w:t xml:space="preserve"> λόγο θα ψηφίσουμε </w:t>
      </w:r>
      <w:r>
        <w:rPr>
          <w:rFonts w:eastAsia="Times New Roman"/>
          <w:szCs w:val="24"/>
        </w:rPr>
        <w:t>«</w:t>
      </w:r>
      <w:r>
        <w:rPr>
          <w:rFonts w:eastAsia="Times New Roman"/>
          <w:szCs w:val="24"/>
        </w:rPr>
        <w:t>παρών</w:t>
      </w:r>
      <w:r>
        <w:rPr>
          <w:rFonts w:eastAsia="Times New Roman"/>
          <w:szCs w:val="24"/>
        </w:rPr>
        <w:t>».</w:t>
      </w:r>
      <w:r w:rsidRPr="00A67998">
        <w:rPr>
          <w:rFonts w:eastAsia="Times New Roman"/>
          <w:szCs w:val="24"/>
        </w:rPr>
        <w:t xml:space="preserve"> </w:t>
      </w:r>
    </w:p>
    <w:p w14:paraId="4CC5BD2B" w14:textId="77777777" w:rsidR="005D719C" w:rsidRDefault="00627F40">
      <w:pPr>
        <w:spacing w:line="600" w:lineRule="auto"/>
        <w:ind w:firstLine="720"/>
        <w:jc w:val="both"/>
        <w:rPr>
          <w:rFonts w:eastAsia="Times New Roman"/>
          <w:szCs w:val="24"/>
        </w:rPr>
      </w:pPr>
      <w:r>
        <w:rPr>
          <w:rFonts w:eastAsia="Times New Roman"/>
          <w:szCs w:val="24"/>
        </w:rPr>
        <w:t>Γ</w:t>
      </w:r>
      <w:r w:rsidRPr="00A67998">
        <w:rPr>
          <w:rFonts w:eastAsia="Times New Roman"/>
          <w:szCs w:val="24"/>
        </w:rPr>
        <w:t>ενικότερα</w:t>
      </w:r>
      <w:r>
        <w:rPr>
          <w:rFonts w:eastAsia="Times New Roman"/>
          <w:szCs w:val="24"/>
        </w:rPr>
        <w:t>, κύριε Υπουργέ, κυρίες και κύριοι,</w:t>
      </w:r>
      <w:r w:rsidRPr="00A67998">
        <w:rPr>
          <w:rFonts w:eastAsia="Times New Roman"/>
          <w:szCs w:val="24"/>
        </w:rPr>
        <w:t xml:space="preserve"> δεν κρύβουμε ότι περιμέναμε πολλά περισσότερα από το εν λόγω σχέδιο νόμου</w:t>
      </w:r>
      <w:r>
        <w:rPr>
          <w:rFonts w:eastAsia="Times New Roman"/>
          <w:szCs w:val="24"/>
        </w:rPr>
        <w:t>.</w:t>
      </w:r>
      <w:r w:rsidRPr="00A67998">
        <w:rPr>
          <w:rFonts w:eastAsia="Times New Roman"/>
          <w:szCs w:val="24"/>
        </w:rPr>
        <w:t xml:space="preserve"> </w:t>
      </w:r>
      <w:r>
        <w:rPr>
          <w:rFonts w:eastAsia="Times New Roman"/>
          <w:szCs w:val="24"/>
        </w:rPr>
        <w:t>Πραγματικά ο ελληνικός</w:t>
      </w:r>
      <w:r w:rsidRPr="00A67998">
        <w:rPr>
          <w:rFonts w:eastAsia="Times New Roman"/>
          <w:szCs w:val="24"/>
        </w:rPr>
        <w:t xml:space="preserve"> αθλητισμός </w:t>
      </w:r>
      <w:r>
        <w:rPr>
          <w:rFonts w:eastAsia="Times New Roman"/>
          <w:szCs w:val="24"/>
        </w:rPr>
        <w:t>είτ</w:t>
      </w:r>
      <w:r>
        <w:rPr>
          <w:rFonts w:eastAsia="Times New Roman"/>
          <w:szCs w:val="24"/>
        </w:rPr>
        <w:t>ε</w:t>
      </w:r>
      <w:r w:rsidRPr="00A67998">
        <w:rPr>
          <w:rFonts w:eastAsia="Times New Roman"/>
          <w:szCs w:val="24"/>
        </w:rPr>
        <w:t xml:space="preserve"> επαγγελματικός </w:t>
      </w:r>
      <w:r>
        <w:rPr>
          <w:rFonts w:eastAsia="Times New Roman"/>
          <w:szCs w:val="24"/>
        </w:rPr>
        <w:t xml:space="preserve">είτε </w:t>
      </w:r>
      <w:r w:rsidRPr="00A67998">
        <w:rPr>
          <w:rFonts w:eastAsia="Times New Roman"/>
          <w:szCs w:val="24"/>
        </w:rPr>
        <w:t>ερασιτεχνικός απασχολεί σχεδ</w:t>
      </w:r>
      <w:r>
        <w:rPr>
          <w:rFonts w:eastAsia="Times New Roman"/>
          <w:szCs w:val="24"/>
        </w:rPr>
        <w:t xml:space="preserve">όν την πλειοψηφία του πληθυσμού κυρίως της νεολαίας μας. Θα έπρεπε να </w:t>
      </w:r>
      <w:r w:rsidRPr="00A67998">
        <w:rPr>
          <w:rFonts w:eastAsia="Times New Roman"/>
          <w:szCs w:val="24"/>
        </w:rPr>
        <w:t xml:space="preserve">βλέπαμε </w:t>
      </w:r>
      <w:r>
        <w:rPr>
          <w:rFonts w:eastAsia="Times New Roman"/>
          <w:szCs w:val="24"/>
        </w:rPr>
        <w:t>τα προβλήματα που αντιμετωπίζει. Θ</w:t>
      </w:r>
      <w:r w:rsidRPr="00A67998">
        <w:rPr>
          <w:rFonts w:eastAsia="Times New Roman"/>
          <w:szCs w:val="24"/>
        </w:rPr>
        <w:t xml:space="preserve">α πρέπει να καταλάβετε ότι δεν </w:t>
      </w:r>
      <w:r>
        <w:rPr>
          <w:rFonts w:eastAsia="Times New Roman"/>
          <w:szCs w:val="24"/>
        </w:rPr>
        <w:t xml:space="preserve">λύνονται </w:t>
      </w:r>
      <w:r w:rsidRPr="00A67998">
        <w:rPr>
          <w:rFonts w:eastAsia="Times New Roman"/>
          <w:szCs w:val="24"/>
        </w:rPr>
        <w:t>σήμερα και θα πρέπει να τ</w:t>
      </w:r>
      <w:r>
        <w:rPr>
          <w:rFonts w:eastAsia="Times New Roman"/>
          <w:szCs w:val="24"/>
        </w:rPr>
        <w:t>α</w:t>
      </w:r>
      <w:r w:rsidRPr="00A67998">
        <w:rPr>
          <w:rFonts w:eastAsia="Times New Roman"/>
          <w:szCs w:val="24"/>
        </w:rPr>
        <w:t xml:space="preserve"> δούμε και πιο </w:t>
      </w:r>
      <w:r>
        <w:rPr>
          <w:rFonts w:eastAsia="Times New Roman"/>
          <w:szCs w:val="24"/>
        </w:rPr>
        <w:t>ο</w:t>
      </w:r>
      <w:r w:rsidRPr="00A67998">
        <w:rPr>
          <w:rFonts w:eastAsia="Times New Roman"/>
          <w:szCs w:val="24"/>
        </w:rPr>
        <w:t>υσιαστικά</w:t>
      </w:r>
      <w:r>
        <w:rPr>
          <w:rFonts w:eastAsia="Times New Roman"/>
          <w:szCs w:val="24"/>
        </w:rPr>
        <w:t>.</w:t>
      </w:r>
      <w:r w:rsidRPr="00A67998">
        <w:rPr>
          <w:rFonts w:eastAsia="Times New Roman"/>
          <w:szCs w:val="24"/>
        </w:rPr>
        <w:t xml:space="preserve"> </w:t>
      </w:r>
      <w:r>
        <w:rPr>
          <w:rFonts w:eastAsia="Times New Roman"/>
          <w:szCs w:val="24"/>
        </w:rPr>
        <w:t>Θ</w:t>
      </w:r>
      <w:r>
        <w:rPr>
          <w:rFonts w:eastAsia="Times New Roman"/>
          <w:szCs w:val="24"/>
        </w:rPr>
        <w:t>α</w:t>
      </w:r>
      <w:r w:rsidRPr="00A67998">
        <w:rPr>
          <w:rFonts w:eastAsia="Times New Roman"/>
          <w:szCs w:val="24"/>
        </w:rPr>
        <w:t xml:space="preserve"> ξαναπώ ότι είχατε στη διάθεσή σας </w:t>
      </w:r>
      <w:r>
        <w:rPr>
          <w:rFonts w:eastAsia="Times New Roman"/>
          <w:szCs w:val="24"/>
        </w:rPr>
        <w:t>τέσσερα</w:t>
      </w:r>
      <w:r w:rsidRPr="00A67998">
        <w:rPr>
          <w:rFonts w:eastAsia="Times New Roman"/>
          <w:szCs w:val="24"/>
        </w:rPr>
        <w:t xml:space="preserve"> </w:t>
      </w:r>
      <w:r>
        <w:rPr>
          <w:rFonts w:eastAsia="Times New Roman"/>
          <w:szCs w:val="24"/>
        </w:rPr>
        <w:t xml:space="preserve">ολόκληρα </w:t>
      </w:r>
      <w:r w:rsidRPr="00A67998">
        <w:rPr>
          <w:rFonts w:eastAsia="Times New Roman"/>
          <w:szCs w:val="24"/>
        </w:rPr>
        <w:t xml:space="preserve">χρόνια </w:t>
      </w:r>
      <w:r>
        <w:rPr>
          <w:rFonts w:eastAsia="Times New Roman"/>
          <w:szCs w:val="24"/>
        </w:rPr>
        <w:t>-</w:t>
      </w:r>
      <w:r w:rsidRPr="00A67998">
        <w:rPr>
          <w:rFonts w:eastAsia="Times New Roman"/>
          <w:szCs w:val="24"/>
        </w:rPr>
        <w:t xml:space="preserve">όχι </w:t>
      </w:r>
      <w:r>
        <w:rPr>
          <w:rFonts w:eastAsia="Times New Roman"/>
          <w:szCs w:val="24"/>
        </w:rPr>
        <w:t>ε</w:t>
      </w:r>
      <w:r w:rsidRPr="00A67998">
        <w:rPr>
          <w:rFonts w:eastAsia="Times New Roman"/>
          <w:szCs w:val="24"/>
        </w:rPr>
        <w:t>σείς προσωπικά</w:t>
      </w:r>
      <w:r>
        <w:rPr>
          <w:rFonts w:eastAsia="Times New Roman"/>
          <w:szCs w:val="24"/>
        </w:rPr>
        <w:t>,</w:t>
      </w:r>
      <w:r w:rsidRPr="00A67998">
        <w:rPr>
          <w:rFonts w:eastAsia="Times New Roman"/>
          <w:szCs w:val="24"/>
        </w:rPr>
        <w:t xml:space="preserve"> </w:t>
      </w:r>
      <w:r>
        <w:rPr>
          <w:rFonts w:eastAsia="Times New Roman"/>
          <w:szCs w:val="24"/>
        </w:rPr>
        <w:t>γ</w:t>
      </w:r>
      <w:r w:rsidRPr="00A67998">
        <w:rPr>
          <w:rFonts w:eastAsia="Times New Roman"/>
          <w:szCs w:val="24"/>
        </w:rPr>
        <w:t xml:space="preserve">ιατί </w:t>
      </w:r>
      <w:r>
        <w:rPr>
          <w:rFonts w:eastAsia="Times New Roman"/>
          <w:szCs w:val="24"/>
        </w:rPr>
        <w:t>ανα</w:t>
      </w:r>
      <w:r w:rsidRPr="00A67998">
        <w:rPr>
          <w:rFonts w:eastAsia="Times New Roman"/>
          <w:szCs w:val="24"/>
        </w:rPr>
        <w:t>λάβετε εν μέσω της θητείας</w:t>
      </w:r>
      <w:r>
        <w:rPr>
          <w:rFonts w:eastAsia="Times New Roman"/>
          <w:szCs w:val="24"/>
        </w:rPr>
        <w:t>-</w:t>
      </w:r>
      <w:r w:rsidRPr="00A67998">
        <w:rPr>
          <w:rFonts w:eastAsia="Times New Roman"/>
          <w:szCs w:val="24"/>
        </w:rPr>
        <w:t xml:space="preserve"> να </w:t>
      </w:r>
      <w:r>
        <w:rPr>
          <w:rFonts w:eastAsia="Times New Roman"/>
          <w:szCs w:val="24"/>
        </w:rPr>
        <w:t xml:space="preserve">το </w:t>
      </w:r>
      <w:r w:rsidRPr="00A67998">
        <w:rPr>
          <w:rFonts w:eastAsia="Times New Roman"/>
          <w:szCs w:val="24"/>
        </w:rPr>
        <w:t>δείτε σωστά</w:t>
      </w:r>
      <w:r>
        <w:rPr>
          <w:rFonts w:eastAsia="Times New Roman"/>
          <w:szCs w:val="24"/>
        </w:rPr>
        <w:t>,</w:t>
      </w:r>
      <w:r w:rsidRPr="00A67998">
        <w:rPr>
          <w:rFonts w:eastAsia="Times New Roman"/>
          <w:szCs w:val="24"/>
        </w:rPr>
        <w:t xml:space="preserve"> σοβαρά</w:t>
      </w:r>
      <w:r>
        <w:rPr>
          <w:rFonts w:eastAsia="Times New Roman"/>
          <w:szCs w:val="24"/>
        </w:rPr>
        <w:t>,</w:t>
      </w:r>
      <w:r w:rsidRPr="00A67998">
        <w:rPr>
          <w:rFonts w:eastAsia="Times New Roman"/>
          <w:szCs w:val="24"/>
        </w:rPr>
        <w:t xml:space="preserve"> δομημένα</w:t>
      </w:r>
      <w:r>
        <w:rPr>
          <w:rFonts w:eastAsia="Times New Roman"/>
          <w:szCs w:val="24"/>
        </w:rPr>
        <w:t>,</w:t>
      </w:r>
      <w:r w:rsidRPr="00A67998">
        <w:rPr>
          <w:rFonts w:eastAsia="Times New Roman"/>
          <w:szCs w:val="24"/>
        </w:rPr>
        <w:t xml:space="preserve"> με συζητήσεις</w:t>
      </w:r>
      <w:r>
        <w:rPr>
          <w:rFonts w:eastAsia="Times New Roman"/>
          <w:szCs w:val="24"/>
        </w:rPr>
        <w:t>,</w:t>
      </w:r>
      <w:r w:rsidRPr="00A67998">
        <w:rPr>
          <w:rFonts w:eastAsia="Times New Roman"/>
          <w:szCs w:val="24"/>
        </w:rPr>
        <w:t xml:space="preserve"> με επιτροπές</w:t>
      </w:r>
      <w:r>
        <w:rPr>
          <w:rFonts w:eastAsia="Times New Roman"/>
          <w:szCs w:val="24"/>
        </w:rPr>
        <w:t xml:space="preserve">, με φορείς, </w:t>
      </w:r>
      <w:r w:rsidRPr="00A67998">
        <w:rPr>
          <w:rFonts w:eastAsia="Times New Roman"/>
          <w:szCs w:val="24"/>
        </w:rPr>
        <w:t>με κανονική διαδικασία</w:t>
      </w:r>
      <w:r>
        <w:rPr>
          <w:rFonts w:eastAsia="Times New Roman"/>
          <w:szCs w:val="24"/>
        </w:rPr>
        <w:t>,</w:t>
      </w:r>
      <w:r w:rsidRPr="00A67998">
        <w:rPr>
          <w:rFonts w:eastAsia="Times New Roman"/>
          <w:szCs w:val="24"/>
        </w:rPr>
        <w:t xml:space="preserve"> με διάλογο</w:t>
      </w:r>
      <w:r>
        <w:rPr>
          <w:rFonts w:eastAsia="Times New Roman"/>
          <w:szCs w:val="24"/>
        </w:rPr>
        <w:t>,</w:t>
      </w:r>
      <w:r w:rsidRPr="00A67998">
        <w:rPr>
          <w:rFonts w:eastAsia="Times New Roman"/>
          <w:szCs w:val="24"/>
        </w:rPr>
        <w:t xml:space="preserve"> να το δούμε διακομματικά</w:t>
      </w:r>
      <w:r>
        <w:rPr>
          <w:rFonts w:eastAsia="Times New Roman"/>
          <w:szCs w:val="24"/>
        </w:rPr>
        <w:t xml:space="preserve">. </w:t>
      </w:r>
      <w:r w:rsidRPr="00A67998">
        <w:rPr>
          <w:rFonts w:eastAsia="Times New Roman"/>
          <w:szCs w:val="24"/>
        </w:rPr>
        <w:t>Ο αθλητισμός είναι</w:t>
      </w:r>
      <w:r>
        <w:rPr>
          <w:rFonts w:eastAsia="Times New Roman"/>
          <w:szCs w:val="24"/>
        </w:rPr>
        <w:t>,</w:t>
      </w:r>
      <w:r w:rsidRPr="00A67998">
        <w:rPr>
          <w:rFonts w:eastAsia="Times New Roman"/>
          <w:szCs w:val="24"/>
        </w:rPr>
        <w:t xml:space="preserve"> πραγματικά</w:t>
      </w:r>
      <w:r>
        <w:rPr>
          <w:rFonts w:eastAsia="Times New Roman"/>
          <w:szCs w:val="24"/>
        </w:rPr>
        <w:t>,</w:t>
      </w:r>
      <w:r w:rsidRPr="00A67998">
        <w:rPr>
          <w:rFonts w:eastAsia="Times New Roman"/>
          <w:szCs w:val="24"/>
        </w:rPr>
        <w:t xml:space="preserve"> ένα μέρος της παιδείας των παιδιών </w:t>
      </w:r>
      <w:r>
        <w:rPr>
          <w:rFonts w:eastAsia="Times New Roman"/>
          <w:szCs w:val="24"/>
        </w:rPr>
        <w:t>μας κ</w:t>
      </w:r>
      <w:r w:rsidRPr="00A67998">
        <w:rPr>
          <w:rFonts w:eastAsia="Times New Roman"/>
          <w:szCs w:val="24"/>
        </w:rPr>
        <w:t xml:space="preserve">αι θα πρέπει να το αντιμετωπίζουμε </w:t>
      </w:r>
      <w:r>
        <w:rPr>
          <w:rFonts w:eastAsia="Times New Roman"/>
          <w:szCs w:val="24"/>
        </w:rPr>
        <w:t>ό</w:t>
      </w:r>
      <w:r w:rsidRPr="00A67998">
        <w:rPr>
          <w:rFonts w:eastAsia="Times New Roman"/>
          <w:szCs w:val="24"/>
        </w:rPr>
        <w:t>χι αποσπασματικά αλλά με ουσιαστικές λύσεις</w:t>
      </w:r>
      <w:r>
        <w:rPr>
          <w:rFonts w:eastAsia="Times New Roman"/>
          <w:szCs w:val="24"/>
        </w:rPr>
        <w:t>,</w:t>
      </w:r>
      <w:r w:rsidRPr="00A67998">
        <w:rPr>
          <w:rFonts w:eastAsia="Times New Roman"/>
          <w:szCs w:val="24"/>
        </w:rPr>
        <w:t xml:space="preserve"> που θα δίνουν ουσιαστικό αποτέλεσμα στο τέλος της ημέρας</w:t>
      </w:r>
      <w:r>
        <w:rPr>
          <w:rFonts w:eastAsia="Times New Roman"/>
          <w:szCs w:val="24"/>
        </w:rPr>
        <w:t>.</w:t>
      </w:r>
    </w:p>
    <w:p w14:paraId="4CC5BD2C" w14:textId="77777777" w:rsidR="005D719C" w:rsidRDefault="00627F40">
      <w:pPr>
        <w:spacing w:line="600" w:lineRule="auto"/>
        <w:ind w:firstLine="720"/>
        <w:jc w:val="both"/>
        <w:rPr>
          <w:rFonts w:eastAsia="Times New Roman"/>
          <w:szCs w:val="24"/>
        </w:rPr>
      </w:pPr>
      <w:r>
        <w:rPr>
          <w:rFonts w:eastAsia="Times New Roman"/>
          <w:szCs w:val="24"/>
        </w:rPr>
        <w:lastRenderedPageBreak/>
        <w:t>Γ</w:t>
      </w:r>
      <w:r w:rsidRPr="00A67998">
        <w:rPr>
          <w:rFonts w:eastAsia="Times New Roman"/>
          <w:szCs w:val="24"/>
        </w:rPr>
        <w:t xml:space="preserve">ια τους παραπάνω λόγους η θέση </w:t>
      </w:r>
      <w:r>
        <w:rPr>
          <w:rFonts w:eastAsia="Times New Roman"/>
          <w:szCs w:val="24"/>
        </w:rPr>
        <w:t xml:space="preserve">της Ένωσης </w:t>
      </w:r>
      <w:r>
        <w:rPr>
          <w:rFonts w:eastAsia="Times New Roman"/>
          <w:szCs w:val="24"/>
        </w:rPr>
        <w:t>Κεντρώων</w:t>
      </w:r>
      <w:r w:rsidRPr="00A67998">
        <w:rPr>
          <w:rFonts w:eastAsia="Times New Roman"/>
          <w:szCs w:val="24"/>
        </w:rPr>
        <w:t xml:space="preserve"> θα είναι </w:t>
      </w:r>
      <w:r>
        <w:rPr>
          <w:rFonts w:eastAsia="Times New Roman"/>
          <w:szCs w:val="24"/>
        </w:rPr>
        <w:t>«</w:t>
      </w:r>
      <w:r w:rsidRPr="00A67998">
        <w:rPr>
          <w:rFonts w:eastAsia="Times New Roman"/>
          <w:szCs w:val="24"/>
        </w:rPr>
        <w:t>παρ</w:t>
      </w:r>
      <w:r>
        <w:rPr>
          <w:rFonts w:eastAsia="Times New Roman"/>
          <w:szCs w:val="24"/>
        </w:rPr>
        <w:t>ώ</w:t>
      </w:r>
      <w:r w:rsidRPr="00A67998">
        <w:rPr>
          <w:rFonts w:eastAsia="Times New Roman"/>
          <w:szCs w:val="24"/>
        </w:rPr>
        <w:t>ν</w:t>
      </w:r>
      <w:r>
        <w:rPr>
          <w:rFonts w:eastAsia="Times New Roman"/>
          <w:szCs w:val="24"/>
        </w:rPr>
        <w:t>»</w:t>
      </w:r>
      <w:r w:rsidRPr="00A67998">
        <w:rPr>
          <w:rFonts w:eastAsia="Times New Roman"/>
          <w:szCs w:val="24"/>
        </w:rPr>
        <w:t xml:space="preserve"> επί της </w:t>
      </w:r>
      <w:r>
        <w:rPr>
          <w:rFonts w:eastAsia="Times New Roman"/>
          <w:szCs w:val="24"/>
        </w:rPr>
        <w:t>α</w:t>
      </w:r>
      <w:r w:rsidRPr="00A67998">
        <w:rPr>
          <w:rFonts w:eastAsia="Times New Roman"/>
          <w:szCs w:val="24"/>
        </w:rPr>
        <w:t xml:space="preserve">ρχής και </w:t>
      </w:r>
      <w:r>
        <w:rPr>
          <w:rFonts w:eastAsia="Times New Roman"/>
          <w:szCs w:val="24"/>
        </w:rPr>
        <w:t xml:space="preserve">επί </w:t>
      </w:r>
      <w:r w:rsidRPr="00A67998">
        <w:rPr>
          <w:rFonts w:eastAsia="Times New Roman"/>
          <w:szCs w:val="24"/>
        </w:rPr>
        <w:t>του συνόλου και σίγουρα υπάρχουν διατάξεις</w:t>
      </w:r>
      <w:r>
        <w:rPr>
          <w:rFonts w:eastAsia="Times New Roman"/>
          <w:szCs w:val="24"/>
        </w:rPr>
        <w:t>,</w:t>
      </w:r>
      <w:r w:rsidRPr="00A67998">
        <w:rPr>
          <w:rFonts w:eastAsia="Times New Roman"/>
          <w:szCs w:val="24"/>
        </w:rPr>
        <w:t xml:space="preserve"> </w:t>
      </w:r>
      <w:r>
        <w:rPr>
          <w:rFonts w:eastAsia="Times New Roman"/>
          <w:szCs w:val="24"/>
        </w:rPr>
        <w:t>ό</w:t>
      </w:r>
      <w:r w:rsidRPr="00A67998">
        <w:rPr>
          <w:rFonts w:eastAsia="Times New Roman"/>
          <w:szCs w:val="24"/>
        </w:rPr>
        <w:t>πως σας είπα</w:t>
      </w:r>
      <w:r>
        <w:rPr>
          <w:rFonts w:eastAsia="Times New Roman"/>
          <w:szCs w:val="24"/>
        </w:rPr>
        <w:t>,</w:t>
      </w:r>
      <w:r w:rsidRPr="00A67998">
        <w:rPr>
          <w:rFonts w:eastAsia="Times New Roman"/>
          <w:szCs w:val="24"/>
        </w:rPr>
        <w:t xml:space="preserve"> </w:t>
      </w:r>
      <w:r>
        <w:rPr>
          <w:rFonts w:eastAsia="Times New Roman"/>
          <w:szCs w:val="24"/>
        </w:rPr>
        <w:t>κ</w:t>
      </w:r>
      <w:r w:rsidRPr="00A67998">
        <w:rPr>
          <w:rFonts w:eastAsia="Times New Roman"/>
          <w:szCs w:val="24"/>
        </w:rPr>
        <w:t>ύριε Υπουργέ</w:t>
      </w:r>
      <w:r>
        <w:rPr>
          <w:rFonts w:eastAsia="Times New Roman"/>
          <w:szCs w:val="24"/>
        </w:rPr>
        <w:t>,</w:t>
      </w:r>
      <w:r w:rsidRPr="00A67998">
        <w:rPr>
          <w:rFonts w:eastAsia="Times New Roman"/>
          <w:szCs w:val="24"/>
        </w:rPr>
        <w:t xml:space="preserve"> που θα ψηφίσου</w:t>
      </w:r>
      <w:r>
        <w:rPr>
          <w:rFonts w:eastAsia="Times New Roman"/>
          <w:szCs w:val="24"/>
        </w:rPr>
        <w:t>με</w:t>
      </w:r>
      <w:r w:rsidRPr="00A67998">
        <w:rPr>
          <w:rFonts w:eastAsia="Times New Roman"/>
          <w:szCs w:val="24"/>
        </w:rPr>
        <w:t xml:space="preserve"> θετικά στηριζόμεν</w:t>
      </w:r>
      <w:r>
        <w:rPr>
          <w:rFonts w:eastAsia="Times New Roman"/>
          <w:szCs w:val="24"/>
        </w:rPr>
        <w:t>οι</w:t>
      </w:r>
      <w:r w:rsidRPr="00A67998">
        <w:rPr>
          <w:rFonts w:eastAsia="Times New Roman"/>
          <w:szCs w:val="24"/>
        </w:rPr>
        <w:t xml:space="preserve"> σε κάποια </w:t>
      </w:r>
      <w:r>
        <w:rPr>
          <w:rFonts w:eastAsia="Times New Roman"/>
          <w:szCs w:val="24"/>
        </w:rPr>
        <w:t>άρθρα.</w:t>
      </w:r>
    </w:p>
    <w:p w14:paraId="4CC5BD2D" w14:textId="77777777" w:rsidR="005D719C" w:rsidRDefault="00627F40">
      <w:pPr>
        <w:spacing w:line="600" w:lineRule="auto"/>
        <w:ind w:firstLine="720"/>
        <w:jc w:val="both"/>
        <w:rPr>
          <w:rFonts w:eastAsia="Times New Roman"/>
          <w:szCs w:val="24"/>
        </w:rPr>
      </w:pPr>
      <w:r>
        <w:rPr>
          <w:rFonts w:eastAsia="Times New Roman"/>
          <w:szCs w:val="24"/>
        </w:rPr>
        <w:t>Ε</w:t>
      </w:r>
      <w:r w:rsidRPr="00A67998">
        <w:rPr>
          <w:rFonts w:eastAsia="Times New Roman"/>
          <w:szCs w:val="24"/>
        </w:rPr>
        <w:t xml:space="preserve">υχαριστώ πάρα πολύ και ευχαριστώ για την ανοχή </w:t>
      </w:r>
      <w:r>
        <w:rPr>
          <w:rFonts w:eastAsia="Times New Roman"/>
          <w:szCs w:val="24"/>
        </w:rPr>
        <w:t>σας, κυρία Πρόεδρε.</w:t>
      </w:r>
    </w:p>
    <w:p w14:paraId="4CC5BD2E"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Τον λόγο έχει ο κ. Παφίλης. </w:t>
      </w:r>
    </w:p>
    <w:p w14:paraId="4CC5BD2F" w14:textId="77777777" w:rsidR="005D719C" w:rsidRDefault="00627F40">
      <w:pPr>
        <w:spacing w:line="600" w:lineRule="auto"/>
        <w:ind w:firstLine="720"/>
        <w:jc w:val="both"/>
        <w:rPr>
          <w:rFonts w:eastAsia="Times New Roman"/>
          <w:szCs w:val="24"/>
        </w:rPr>
      </w:pPr>
      <w:r w:rsidRPr="0074786F">
        <w:rPr>
          <w:rFonts w:eastAsia="Times New Roman"/>
          <w:b/>
          <w:szCs w:val="24"/>
        </w:rPr>
        <w:t>ΑΘΑΝΑΣΙΟΣ ΠΑΦΙΛΗΣ:</w:t>
      </w:r>
      <w:r>
        <w:rPr>
          <w:rFonts w:eastAsia="Times New Roman"/>
          <w:szCs w:val="24"/>
        </w:rPr>
        <w:t xml:space="preserve"> Η</w:t>
      </w:r>
      <w:r w:rsidRPr="00A67998">
        <w:rPr>
          <w:rFonts w:eastAsia="Times New Roman"/>
          <w:szCs w:val="24"/>
        </w:rPr>
        <w:t xml:space="preserve"> </w:t>
      </w:r>
      <w:r>
        <w:rPr>
          <w:rFonts w:eastAsia="Times New Roman"/>
          <w:szCs w:val="24"/>
        </w:rPr>
        <w:t>Κ</w:t>
      </w:r>
      <w:r w:rsidRPr="00A67998">
        <w:rPr>
          <w:rFonts w:eastAsia="Times New Roman"/>
          <w:szCs w:val="24"/>
        </w:rPr>
        <w:t xml:space="preserve">υβέρνηση έρχεται σαν τον κλέφτη </w:t>
      </w:r>
      <w:r>
        <w:rPr>
          <w:rFonts w:eastAsia="Times New Roman"/>
          <w:szCs w:val="24"/>
        </w:rPr>
        <w:t xml:space="preserve">και εισάγει μία τροπολογία αίσχους, </w:t>
      </w:r>
      <w:r w:rsidRPr="00A67998">
        <w:rPr>
          <w:rFonts w:eastAsia="Times New Roman"/>
          <w:szCs w:val="24"/>
        </w:rPr>
        <w:t>κυριολεκτικά</w:t>
      </w:r>
      <w:r>
        <w:rPr>
          <w:rFonts w:eastAsia="Times New Roman"/>
          <w:szCs w:val="24"/>
        </w:rPr>
        <w:t>,</w:t>
      </w:r>
      <w:r w:rsidRPr="00A67998">
        <w:rPr>
          <w:rFonts w:eastAsia="Times New Roman"/>
          <w:szCs w:val="24"/>
        </w:rPr>
        <w:t xml:space="preserve"> για το</w:t>
      </w:r>
      <w:r>
        <w:rPr>
          <w:rFonts w:eastAsia="Times New Roman"/>
          <w:szCs w:val="24"/>
        </w:rPr>
        <w:t>ν</w:t>
      </w:r>
      <w:r w:rsidRPr="00A67998">
        <w:rPr>
          <w:rFonts w:eastAsia="Times New Roman"/>
          <w:szCs w:val="24"/>
        </w:rPr>
        <w:t xml:space="preserve"> λαό</w:t>
      </w:r>
      <w:r>
        <w:rPr>
          <w:rFonts w:eastAsia="Times New Roman"/>
          <w:szCs w:val="24"/>
        </w:rPr>
        <w:t xml:space="preserve">, που </w:t>
      </w:r>
      <w:r w:rsidRPr="00A67998">
        <w:rPr>
          <w:rFonts w:eastAsia="Times New Roman"/>
          <w:szCs w:val="24"/>
        </w:rPr>
        <w:t xml:space="preserve">μειώνει </w:t>
      </w:r>
      <w:r>
        <w:rPr>
          <w:rFonts w:eastAsia="Times New Roman"/>
          <w:szCs w:val="24"/>
        </w:rPr>
        <w:t>τη φορολογία των διανεμόμενων</w:t>
      </w:r>
      <w:r w:rsidRPr="00A67998">
        <w:rPr>
          <w:rFonts w:eastAsia="Times New Roman"/>
          <w:szCs w:val="24"/>
        </w:rPr>
        <w:t xml:space="preserve"> κερδών από 15</w:t>
      </w:r>
      <w:r>
        <w:rPr>
          <w:rFonts w:eastAsia="Times New Roman"/>
          <w:szCs w:val="24"/>
        </w:rPr>
        <w:t>%</w:t>
      </w:r>
      <w:r w:rsidRPr="00A67998">
        <w:rPr>
          <w:rFonts w:eastAsia="Times New Roman"/>
          <w:szCs w:val="24"/>
        </w:rPr>
        <w:t xml:space="preserve"> στο 10%</w:t>
      </w:r>
      <w:r>
        <w:rPr>
          <w:rFonts w:eastAsia="Times New Roman"/>
          <w:szCs w:val="24"/>
        </w:rPr>
        <w:t>.</w:t>
      </w:r>
      <w:r w:rsidRPr="00A67998">
        <w:rPr>
          <w:rFonts w:eastAsia="Times New Roman"/>
          <w:szCs w:val="24"/>
        </w:rPr>
        <w:t xml:space="preserve"> Τι πάθατε</w:t>
      </w:r>
      <w:r>
        <w:rPr>
          <w:rFonts w:eastAsia="Times New Roman"/>
          <w:szCs w:val="24"/>
        </w:rPr>
        <w:t>;</w:t>
      </w:r>
      <w:r w:rsidRPr="00A67998">
        <w:rPr>
          <w:rFonts w:eastAsia="Times New Roman"/>
          <w:szCs w:val="24"/>
        </w:rPr>
        <w:t xml:space="preserve"> </w:t>
      </w:r>
      <w:r>
        <w:rPr>
          <w:rFonts w:eastAsia="Times New Roman"/>
          <w:szCs w:val="24"/>
        </w:rPr>
        <w:t>Ψ</w:t>
      </w:r>
      <w:r w:rsidRPr="00A67998">
        <w:rPr>
          <w:rFonts w:eastAsia="Times New Roman"/>
          <w:szCs w:val="24"/>
        </w:rPr>
        <w:t xml:space="preserve">άρια </w:t>
      </w:r>
      <w:r>
        <w:rPr>
          <w:rFonts w:eastAsia="Times New Roman"/>
          <w:szCs w:val="24"/>
        </w:rPr>
        <w:t xml:space="preserve">γίνατε </w:t>
      </w:r>
      <w:r w:rsidRPr="00A67998">
        <w:rPr>
          <w:rFonts w:eastAsia="Times New Roman"/>
          <w:szCs w:val="24"/>
        </w:rPr>
        <w:t>οι υπόλοιποι</w:t>
      </w:r>
      <w:r>
        <w:rPr>
          <w:rFonts w:eastAsia="Times New Roman"/>
          <w:szCs w:val="24"/>
        </w:rPr>
        <w:t xml:space="preserve"> και δεν έχετε φωνή,</w:t>
      </w:r>
      <w:r w:rsidRPr="00A67998">
        <w:rPr>
          <w:rFonts w:eastAsia="Times New Roman"/>
          <w:szCs w:val="24"/>
        </w:rPr>
        <w:t xml:space="preserve"> </w:t>
      </w:r>
      <w:r>
        <w:rPr>
          <w:rFonts w:eastAsia="Times New Roman"/>
          <w:szCs w:val="24"/>
        </w:rPr>
        <w:t>Ν</w:t>
      </w:r>
      <w:r w:rsidRPr="00A67998">
        <w:rPr>
          <w:rFonts w:eastAsia="Times New Roman"/>
          <w:szCs w:val="24"/>
        </w:rPr>
        <w:t>έα Δημοκρατία</w:t>
      </w:r>
      <w:r>
        <w:rPr>
          <w:rFonts w:eastAsia="Times New Roman"/>
          <w:szCs w:val="24"/>
        </w:rPr>
        <w:t>, ΚΙΝΑΛ,</w:t>
      </w:r>
      <w:r w:rsidRPr="00A67998">
        <w:rPr>
          <w:rFonts w:eastAsia="Times New Roman"/>
          <w:szCs w:val="24"/>
        </w:rPr>
        <w:t xml:space="preserve"> όλοι εδώ μέσα</w:t>
      </w:r>
      <w:r>
        <w:rPr>
          <w:rFonts w:eastAsia="Times New Roman"/>
          <w:szCs w:val="24"/>
        </w:rPr>
        <w:t>; Γιατί δεν μιλάει κανένας έστω διαδικαστικά;</w:t>
      </w:r>
    </w:p>
    <w:p w14:paraId="4CC5BD30" w14:textId="77777777" w:rsidR="005D719C" w:rsidRDefault="00627F40">
      <w:pPr>
        <w:spacing w:line="600" w:lineRule="auto"/>
        <w:ind w:firstLine="720"/>
        <w:jc w:val="both"/>
        <w:rPr>
          <w:rFonts w:eastAsia="Times New Roman"/>
          <w:szCs w:val="24"/>
        </w:rPr>
      </w:pPr>
      <w:r>
        <w:rPr>
          <w:rFonts w:eastAsia="Times New Roman"/>
          <w:szCs w:val="24"/>
        </w:rPr>
        <w:t>Κι εσείς,</w:t>
      </w:r>
      <w:r w:rsidRPr="00A67998">
        <w:rPr>
          <w:rFonts w:eastAsia="Times New Roman"/>
          <w:szCs w:val="24"/>
        </w:rPr>
        <w:t xml:space="preserve"> </w:t>
      </w:r>
      <w:r>
        <w:rPr>
          <w:rFonts w:eastAsia="Times New Roman"/>
          <w:szCs w:val="24"/>
        </w:rPr>
        <w:t>κ</w:t>
      </w:r>
      <w:r w:rsidRPr="00A67998">
        <w:rPr>
          <w:rFonts w:eastAsia="Times New Roman"/>
          <w:szCs w:val="24"/>
        </w:rPr>
        <w:t>ύριε Υπουργέ</w:t>
      </w:r>
      <w:r>
        <w:rPr>
          <w:rFonts w:eastAsia="Times New Roman"/>
          <w:szCs w:val="24"/>
        </w:rPr>
        <w:t>,</w:t>
      </w:r>
      <w:r w:rsidRPr="00A67998">
        <w:rPr>
          <w:rFonts w:eastAsia="Times New Roman"/>
          <w:szCs w:val="24"/>
        </w:rPr>
        <w:t xml:space="preserve"> π</w:t>
      </w:r>
      <w:r>
        <w:rPr>
          <w:rFonts w:eastAsia="Times New Roman"/>
          <w:szCs w:val="24"/>
        </w:rPr>
        <w:t>ώ</w:t>
      </w:r>
      <w:r w:rsidRPr="00A67998">
        <w:rPr>
          <w:rFonts w:eastAsia="Times New Roman"/>
          <w:szCs w:val="24"/>
        </w:rPr>
        <w:t>ς το δ</w:t>
      </w:r>
      <w:r>
        <w:rPr>
          <w:rFonts w:eastAsia="Times New Roman"/>
          <w:szCs w:val="24"/>
        </w:rPr>
        <w:t>εχθήκατε</w:t>
      </w:r>
      <w:r w:rsidRPr="00A67998">
        <w:rPr>
          <w:rFonts w:eastAsia="Times New Roman"/>
          <w:szCs w:val="24"/>
        </w:rPr>
        <w:t xml:space="preserve"> στο αθλητικό νομοσχέδιο</w:t>
      </w:r>
      <w:r>
        <w:rPr>
          <w:rFonts w:eastAsia="Times New Roman"/>
          <w:szCs w:val="24"/>
        </w:rPr>
        <w:t>,</w:t>
      </w:r>
      <w:r w:rsidRPr="00A67998">
        <w:rPr>
          <w:rFonts w:eastAsia="Times New Roman"/>
          <w:szCs w:val="24"/>
        </w:rPr>
        <w:t xml:space="preserve"> να έρχεται μία τροπολογία που θα μπορούσε να έρθει αύριο</w:t>
      </w:r>
      <w:r>
        <w:rPr>
          <w:rFonts w:eastAsia="Times New Roman"/>
          <w:szCs w:val="24"/>
        </w:rPr>
        <w:t>, όταν</w:t>
      </w:r>
      <w:r>
        <w:rPr>
          <w:rFonts w:eastAsia="Times New Roman"/>
          <w:szCs w:val="24"/>
        </w:rPr>
        <w:t xml:space="preserve"> συζητιούνται τα «κόκκινα» δάνεια ή</w:t>
      </w:r>
      <w:r w:rsidRPr="00A67998">
        <w:rPr>
          <w:rFonts w:eastAsia="Times New Roman"/>
          <w:szCs w:val="24"/>
        </w:rPr>
        <w:t xml:space="preserve"> μεθαύριο </w:t>
      </w:r>
      <w:r>
        <w:rPr>
          <w:rFonts w:eastAsia="Times New Roman"/>
          <w:szCs w:val="24"/>
        </w:rPr>
        <w:t>που συζητιέται η ΔΕΠΑ</w:t>
      </w:r>
      <w:r>
        <w:rPr>
          <w:rFonts w:eastAsia="Times New Roman"/>
          <w:szCs w:val="24"/>
        </w:rPr>
        <w:t>;</w:t>
      </w:r>
      <w:r>
        <w:rPr>
          <w:rFonts w:eastAsia="Times New Roman"/>
          <w:szCs w:val="24"/>
        </w:rPr>
        <w:t xml:space="preserve"> </w:t>
      </w:r>
    </w:p>
    <w:p w14:paraId="4CC5BD31" w14:textId="77777777" w:rsidR="005D719C" w:rsidRDefault="00627F40">
      <w:pPr>
        <w:spacing w:line="600" w:lineRule="auto"/>
        <w:ind w:firstLine="720"/>
        <w:jc w:val="both"/>
        <w:rPr>
          <w:rFonts w:eastAsia="Times New Roman"/>
          <w:szCs w:val="24"/>
        </w:rPr>
      </w:pPr>
      <w:r>
        <w:rPr>
          <w:rFonts w:eastAsia="Times New Roman"/>
          <w:szCs w:val="24"/>
        </w:rPr>
        <w:lastRenderedPageBreak/>
        <w:t>Γιατί άραγε; Τέτοια κουτοπονηριά</w:t>
      </w:r>
      <w:r w:rsidRPr="00A67998">
        <w:rPr>
          <w:rFonts w:eastAsia="Times New Roman"/>
          <w:szCs w:val="24"/>
        </w:rPr>
        <w:t xml:space="preserve"> της </w:t>
      </w:r>
      <w:r>
        <w:rPr>
          <w:rFonts w:eastAsia="Times New Roman"/>
          <w:szCs w:val="24"/>
        </w:rPr>
        <w:t>Κ</w:t>
      </w:r>
      <w:r w:rsidRPr="00A67998">
        <w:rPr>
          <w:rFonts w:eastAsia="Times New Roman"/>
          <w:szCs w:val="24"/>
        </w:rPr>
        <w:t>υβέρνησ</w:t>
      </w:r>
      <w:r>
        <w:rPr>
          <w:rFonts w:eastAsia="Times New Roman"/>
          <w:szCs w:val="24"/>
        </w:rPr>
        <w:t>η</w:t>
      </w:r>
      <w:r w:rsidRPr="00A67998">
        <w:rPr>
          <w:rFonts w:eastAsia="Times New Roman"/>
          <w:szCs w:val="24"/>
        </w:rPr>
        <w:t>ς</w:t>
      </w:r>
      <w:r>
        <w:rPr>
          <w:rFonts w:eastAsia="Times New Roman"/>
          <w:szCs w:val="24"/>
        </w:rPr>
        <w:t>;</w:t>
      </w:r>
      <w:r w:rsidRPr="00A67998">
        <w:rPr>
          <w:rFonts w:eastAsia="Times New Roman"/>
          <w:szCs w:val="24"/>
        </w:rPr>
        <w:t xml:space="preserve"> </w:t>
      </w:r>
      <w:r>
        <w:rPr>
          <w:rFonts w:eastAsia="Times New Roman"/>
          <w:szCs w:val="24"/>
        </w:rPr>
        <w:t xml:space="preserve">Τι μας </w:t>
      </w:r>
      <w:r w:rsidRPr="00A67998">
        <w:rPr>
          <w:rFonts w:eastAsia="Times New Roman"/>
          <w:szCs w:val="24"/>
        </w:rPr>
        <w:t>περνάει</w:t>
      </w:r>
      <w:r>
        <w:rPr>
          <w:rFonts w:eastAsia="Times New Roman"/>
          <w:szCs w:val="24"/>
        </w:rPr>
        <w:t>;</w:t>
      </w:r>
      <w:r w:rsidRPr="00A67998">
        <w:rPr>
          <w:rFonts w:eastAsia="Times New Roman"/>
          <w:szCs w:val="24"/>
        </w:rPr>
        <w:t xml:space="preserve"> </w:t>
      </w:r>
      <w:r>
        <w:rPr>
          <w:rFonts w:eastAsia="Times New Roman"/>
          <w:szCs w:val="24"/>
        </w:rPr>
        <w:t>Τ</w:t>
      </w:r>
      <w:r w:rsidRPr="00A67998">
        <w:rPr>
          <w:rFonts w:eastAsia="Times New Roman"/>
          <w:szCs w:val="24"/>
        </w:rPr>
        <w:t>ο δάχτυλό μας γλύφουμε</w:t>
      </w:r>
      <w:r>
        <w:rPr>
          <w:rFonts w:eastAsia="Times New Roman"/>
          <w:szCs w:val="24"/>
        </w:rPr>
        <w:t>;</w:t>
      </w:r>
      <w:r w:rsidRPr="00A67998">
        <w:rPr>
          <w:rFonts w:eastAsia="Times New Roman"/>
          <w:szCs w:val="24"/>
        </w:rPr>
        <w:t xml:space="preserve"> </w:t>
      </w:r>
      <w:r>
        <w:rPr>
          <w:rFonts w:eastAsia="Times New Roman"/>
          <w:szCs w:val="24"/>
        </w:rPr>
        <w:t>Γ</w:t>
      </w:r>
      <w:r w:rsidRPr="00A67998">
        <w:rPr>
          <w:rFonts w:eastAsia="Times New Roman"/>
          <w:szCs w:val="24"/>
        </w:rPr>
        <w:t xml:space="preserve">ιατί </w:t>
      </w:r>
      <w:r>
        <w:rPr>
          <w:rFonts w:eastAsia="Times New Roman"/>
          <w:szCs w:val="24"/>
        </w:rPr>
        <w:t xml:space="preserve">τη </w:t>
      </w:r>
      <w:r w:rsidRPr="00A67998">
        <w:rPr>
          <w:rFonts w:eastAsia="Times New Roman"/>
          <w:szCs w:val="24"/>
        </w:rPr>
        <w:t xml:space="preserve">φέρνει σήμερα </w:t>
      </w:r>
      <w:r>
        <w:rPr>
          <w:rFonts w:eastAsia="Times New Roman"/>
          <w:szCs w:val="24"/>
        </w:rPr>
        <w:t>και δεν τη φέρνει μια μέρα μετά; Για να πάει στα αζήτητα, να μην την πάρει</w:t>
      </w:r>
      <w:r>
        <w:rPr>
          <w:rFonts w:eastAsia="Times New Roman"/>
          <w:szCs w:val="24"/>
        </w:rPr>
        <w:t xml:space="preserve"> χαμπάρι ο κόσμος, γι’ αυτό το κάνει. Γιατί </w:t>
      </w:r>
      <w:r w:rsidRPr="00A67998">
        <w:rPr>
          <w:rFonts w:eastAsia="Times New Roman"/>
          <w:szCs w:val="24"/>
        </w:rPr>
        <w:t xml:space="preserve">αθλητικό νομοσχέδιο ανεξάρτητα από το τι είναι </w:t>
      </w:r>
      <w:r>
        <w:rPr>
          <w:rFonts w:eastAsia="Times New Roman"/>
          <w:szCs w:val="24"/>
        </w:rPr>
        <w:t>κ.λπ.,</w:t>
      </w:r>
      <w:r w:rsidRPr="00A67998">
        <w:rPr>
          <w:rFonts w:eastAsia="Times New Roman"/>
          <w:szCs w:val="24"/>
        </w:rPr>
        <w:t xml:space="preserve"> </w:t>
      </w:r>
      <w:r>
        <w:rPr>
          <w:rFonts w:eastAsia="Times New Roman"/>
          <w:szCs w:val="24"/>
        </w:rPr>
        <w:t>κινεί</w:t>
      </w:r>
      <w:r w:rsidRPr="00A67998">
        <w:rPr>
          <w:rFonts w:eastAsia="Times New Roman"/>
          <w:szCs w:val="24"/>
        </w:rPr>
        <w:t xml:space="preserve"> πολύ το ενδιαφέρον</w:t>
      </w:r>
      <w:r>
        <w:rPr>
          <w:rFonts w:eastAsia="Times New Roman"/>
          <w:szCs w:val="24"/>
        </w:rPr>
        <w:t>.</w:t>
      </w:r>
      <w:r w:rsidRPr="00A67998">
        <w:rPr>
          <w:rFonts w:eastAsia="Times New Roman"/>
          <w:szCs w:val="24"/>
        </w:rPr>
        <w:t xml:space="preserve"> </w:t>
      </w:r>
      <w:r>
        <w:rPr>
          <w:rFonts w:eastAsia="Times New Roman"/>
          <w:szCs w:val="24"/>
        </w:rPr>
        <w:t>Κ</w:t>
      </w:r>
      <w:r w:rsidRPr="00A67998">
        <w:rPr>
          <w:rFonts w:eastAsia="Times New Roman"/>
          <w:szCs w:val="24"/>
        </w:rPr>
        <w:t>αι πάει στα αζήτητα</w:t>
      </w:r>
      <w:r>
        <w:rPr>
          <w:rFonts w:eastAsia="Times New Roman"/>
          <w:szCs w:val="24"/>
        </w:rPr>
        <w:t>,</w:t>
      </w:r>
      <w:r w:rsidRPr="00A67998">
        <w:rPr>
          <w:rFonts w:eastAsia="Times New Roman"/>
          <w:szCs w:val="24"/>
        </w:rPr>
        <w:t xml:space="preserve"> γιατί έχει την πλήρη συμφωνία όλων των πτερύγων</w:t>
      </w:r>
      <w:r>
        <w:rPr>
          <w:rFonts w:eastAsia="Times New Roman"/>
          <w:szCs w:val="24"/>
        </w:rPr>
        <w:t>, πλην ΚΚΕ. Γελιέστε όμως. Η</w:t>
      </w:r>
      <w:r w:rsidRPr="00A67998">
        <w:rPr>
          <w:rFonts w:eastAsia="Times New Roman"/>
          <w:szCs w:val="24"/>
        </w:rPr>
        <w:t xml:space="preserve"> φωνή μας είναι πολύ δυνατότερη από</w:t>
      </w:r>
      <w:r w:rsidRPr="00A67998">
        <w:rPr>
          <w:rFonts w:eastAsia="Times New Roman"/>
          <w:szCs w:val="24"/>
        </w:rPr>
        <w:t xml:space="preserve"> ό</w:t>
      </w:r>
      <w:r>
        <w:rPr>
          <w:rFonts w:eastAsia="Times New Roman"/>
          <w:szCs w:val="24"/>
        </w:rPr>
        <w:t>,τι φαντάζεστε κ</w:t>
      </w:r>
      <w:r w:rsidRPr="00A67998">
        <w:rPr>
          <w:rFonts w:eastAsia="Times New Roman"/>
          <w:szCs w:val="24"/>
        </w:rPr>
        <w:t>ι από ό</w:t>
      </w:r>
      <w:r>
        <w:rPr>
          <w:rFonts w:eastAsia="Times New Roman"/>
          <w:szCs w:val="24"/>
        </w:rPr>
        <w:t>,</w:t>
      </w:r>
      <w:r w:rsidRPr="00A67998">
        <w:rPr>
          <w:rFonts w:eastAsia="Times New Roman"/>
          <w:szCs w:val="24"/>
        </w:rPr>
        <w:t xml:space="preserve">τι δείχνουν οι δημοσκοπήσεις </w:t>
      </w:r>
      <w:r>
        <w:rPr>
          <w:rFonts w:eastAsia="Times New Roman"/>
          <w:szCs w:val="24"/>
        </w:rPr>
        <w:t>κ</w:t>
      </w:r>
      <w:r w:rsidRPr="00A67998">
        <w:rPr>
          <w:rFonts w:eastAsia="Times New Roman"/>
          <w:szCs w:val="24"/>
        </w:rPr>
        <w:t>αι τα ποσοστά και ιδιαίτερα μέσα στο μαζικό κίνημα</w:t>
      </w:r>
      <w:r>
        <w:rPr>
          <w:rFonts w:eastAsia="Times New Roman"/>
          <w:szCs w:val="24"/>
        </w:rPr>
        <w:t>.</w:t>
      </w:r>
      <w:r w:rsidRPr="00A67998">
        <w:rPr>
          <w:rFonts w:eastAsia="Times New Roman"/>
          <w:szCs w:val="24"/>
        </w:rPr>
        <w:t xml:space="preserve"> </w:t>
      </w:r>
      <w:r>
        <w:rPr>
          <w:rFonts w:eastAsia="Times New Roman"/>
          <w:szCs w:val="24"/>
        </w:rPr>
        <w:t>Και θ</w:t>
      </w:r>
      <w:r w:rsidRPr="00A67998">
        <w:rPr>
          <w:rFonts w:eastAsia="Times New Roman"/>
          <w:szCs w:val="24"/>
        </w:rPr>
        <w:t xml:space="preserve">α το </w:t>
      </w:r>
      <w:r>
        <w:rPr>
          <w:rFonts w:eastAsia="Times New Roman"/>
          <w:szCs w:val="24"/>
        </w:rPr>
        <w:t xml:space="preserve">κάνουμε σημαία και αυτό </w:t>
      </w:r>
      <w:r w:rsidRPr="00A67998">
        <w:rPr>
          <w:rFonts w:eastAsia="Times New Roman"/>
          <w:szCs w:val="24"/>
        </w:rPr>
        <w:t>μαζί με όλα τα υπόλοιπα</w:t>
      </w:r>
      <w:r>
        <w:rPr>
          <w:rFonts w:eastAsia="Times New Roman"/>
          <w:szCs w:val="24"/>
        </w:rPr>
        <w:t>.</w:t>
      </w:r>
      <w:r w:rsidRPr="00A67998">
        <w:rPr>
          <w:rFonts w:eastAsia="Times New Roman"/>
          <w:szCs w:val="24"/>
        </w:rPr>
        <w:t xml:space="preserve"> </w:t>
      </w:r>
    </w:p>
    <w:p w14:paraId="4CC5BD32" w14:textId="77777777" w:rsidR="005D719C" w:rsidRDefault="00627F40">
      <w:pPr>
        <w:spacing w:line="600" w:lineRule="auto"/>
        <w:ind w:firstLine="720"/>
        <w:jc w:val="both"/>
        <w:rPr>
          <w:rFonts w:eastAsia="Times New Roman" w:cs="Times New Roman"/>
          <w:szCs w:val="24"/>
        </w:rPr>
      </w:pPr>
      <w:r>
        <w:rPr>
          <w:rFonts w:eastAsia="Times New Roman"/>
          <w:szCs w:val="24"/>
        </w:rPr>
        <w:t>Τι κάνει, λ</w:t>
      </w:r>
      <w:r w:rsidRPr="00A67998">
        <w:rPr>
          <w:rFonts w:eastAsia="Times New Roman"/>
          <w:szCs w:val="24"/>
        </w:rPr>
        <w:t>οιπόν</w:t>
      </w:r>
      <w:r>
        <w:rPr>
          <w:rFonts w:eastAsia="Times New Roman"/>
          <w:szCs w:val="24"/>
        </w:rPr>
        <w:t>;</w:t>
      </w:r>
      <w:r w:rsidRPr="00A67998">
        <w:rPr>
          <w:rFonts w:eastAsia="Times New Roman"/>
          <w:szCs w:val="24"/>
        </w:rPr>
        <w:t xml:space="preserve"> </w:t>
      </w:r>
      <w:r>
        <w:rPr>
          <w:rFonts w:eastAsia="Times New Roman"/>
          <w:szCs w:val="24"/>
        </w:rPr>
        <w:t>Ξ</w:t>
      </w:r>
      <w:r w:rsidRPr="00A67998">
        <w:rPr>
          <w:rFonts w:eastAsia="Times New Roman"/>
          <w:szCs w:val="24"/>
        </w:rPr>
        <w:t xml:space="preserve">αναλέω </w:t>
      </w:r>
      <w:r>
        <w:rPr>
          <w:rFonts w:eastAsia="Times New Roman"/>
          <w:szCs w:val="24"/>
        </w:rPr>
        <w:t>ότι μειώνει</w:t>
      </w:r>
      <w:r w:rsidRPr="00A67998">
        <w:rPr>
          <w:rFonts w:eastAsia="Times New Roman"/>
          <w:szCs w:val="24"/>
        </w:rPr>
        <w:t xml:space="preserve"> 50% </w:t>
      </w:r>
      <w:r>
        <w:rPr>
          <w:rFonts w:eastAsia="Times New Roman"/>
          <w:szCs w:val="24"/>
        </w:rPr>
        <w:t xml:space="preserve">τη </w:t>
      </w:r>
      <w:r w:rsidRPr="00A67998">
        <w:rPr>
          <w:rFonts w:eastAsia="Times New Roman"/>
          <w:szCs w:val="24"/>
        </w:rPr>
        <w:t xml:space="preserve">φορολογία στα διανεμόμενα κέρδη </w:t>
      </w:r>
      <w:r>
        <w:rPr>
          <w:rFonts w:eastAsia="Times New Roman"/>
          <w:szCs w:val="24"/>
        </w:rPr>
        <w:t xml:space="preserve">ποιων; Των επαγγελματιών; </w:t>
      </w:r>
      <w:r w:rsidRPr="00A67998">
        <w:rPr>
          <w:rFonts w:eastAsia="Times New Roman"/>
          <w:szCs w:val="24"/>
        </w:rPr>
        <w:t>Όχι</w:t>
      </w:r>
      <w:r>
        <w:rPr>
          <w:rFonts w:eastAsia="Times New Roman"/>
          <w:szCs w:val="24"/>
        </w:rPr>
        <w:t>,</w:t>
      </w:r>
      <w:r w:rsidRPr="00A67998">
        <w:rPr>
          <w:rFonts w:eastAsia="Times New Roman"/>
          <w:szCs w:val="24"/>
        </w:rPr>
        <w:t xml:space="preserve"> βέβαια</w:t>
      </w:r>
      <w:r>
        <w:rPr>
          <w:rFonts w:eastAsia="Times New Roman"/>
          <w:szCs w:val="24"/>
        </w:rPr>
        <w:t>.</w:t>
      </w:r>
      <w:r w:rsidRPr="00A67998">
        <w:rPr>
          <w:rFonts w:eastAsia="Times New Roman"/>
          <w:szCs w:val="24"/>
        </w:rPr>
        <w:t xml:space="preserve"> </w:t>
      </w:r>
      <w:r>
        <w:rPr>
          <w:rFonts w:eastAsia="Times New Roman" w:cs="Times New Roman"/>
          <w:szCs w:val="24"/>
        </w:rPr>
        <w:t xml:space="preserve">Αυτοί δεν είναι μέτοχοι στις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w:t>
      </w:r>
      <w:r>
        <w:rPr>
          <w:rFonts w:eastAsia="Times New Roman" w:cs="Times New Roman"/>
          <w:szCs w:val="24"/>
        </w:rPr>
        <w:t xml:space="preserve"> ούτε στα μεγαθήρια. Βλέπετε, είναι σοφό μέτρο! Φτώχεια καταραμένη στους εφοπλιστές, στους βιομήχανους, στους μεγαλέμπορους! Δυστυχία μεγάλη! Δεν έχουν να ζήσουν οι άνθρωποι! Ακόμα και στην κρίση αυξήσαν τα κέρδη τους. </w:t>
      </w:r>
    </w:p>
    <w:p w14:paraId="4CC5BD3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τώρα και τι λέτε; Αυτοί </w:t>
      </w:r>
      <w:r>
        <w:rPr>
          <w:rFonts w:eastAsia="Times New Roman" w:cs="Times New Roman"/>
          <w:szCs w:val="24"/>
        </w:rPr>
        <w:t xml:space="preserve">είναι φτωχοί και θέλουν κίνητρα, άρα μείωσε κατά 50% τη φορολογία, ενώ ο λαός με 400 ευρώ, 500 ευρώ και 700 ευρώ είναι πλούσιος και επομένως φορολογείται από το πρώτο ευρώ με 22%. </w:t>
      </w:r>
    </w:p>
    <w:p w14:paraId="4CC5BD3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το αίσχος το χειρότερο -για να μην πω βαριές κουβέντες, γιατί δεν μπορε</w:t>
      </w:r>
      <w:r>
        <w:rPr>
          <w:rFonts w:eastAsia="Times New Roman" w:cs="Times New Roman"/>
          <w:szCs w:val="24"/>
        </w:rPr>
        <w:t xml:space="preserve">ί να συγκρατηθεί κανένας- είναι ότι φορολογείτε ακόμα και το επίδομα ανεργίας. Μεγάλος ξεφτιλισμός προσβολή απέναντι στον εργαζόμενο κόσμο! Και μειώνετε τη φορολογία στα διανεμόμενα κέρδη και λέτε μετά ότι υποστηρίζετε τους πολλούς. Ποιους πολλούς; </w:t>
      </w:r>
    </w:p>
    <w:p w14:paraId="4CC5BD3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σκληρή, βάρβαρη</w:t>
      </w:r>
      <w:r>
        <w:rPr>
          <w:rFonts w:eastAsia="Times New Roman" w:cs="Times New Roman"/>
          <w:szCs w:val="24"/>
        </w:rPr>
        <w:t>,</w:t>
      </w:r>
      <w:r>
        <w:rPr>
          <w:rFonts w:eastAsia="Times New Roman" w:cs="Times New Roman"/>
          <w:szCs w:val="24"/>
        </w:rPr>
        <w:t xml:space="preserve"> ταξική πολιτική</w:t>
      </w:r>
      <w:r>
        <w:rPr>
          <w:rFonts w:eastAsia="Times New Roman" w:cs="Times New Roman"/>
          <w:szCs w:val="24"/>
        </w:rPr>
        <w:t>,</w:t>
      </w:r>
      <w:r>
        <w:rPr>
          <w:rFonts w:eastAsia="Times New Roman" w:cs="Times New Roman"/>
          <w:szCs w:val="24"/>
        </w:rPr>
        <w:t xml:space="preserve"> να απαλλάσσεις την ολιγαρχία του πλούτου. Και όχι μόνο αυτό αλλά να μειώνεις τη φορολογία από το 29% στο 23%, όταν ο πλούτος που κατέχει πάνω από το 1/3 του ΑΕΠ</w:t>
      </w:r>
      <w:r>
        <w:rPr>
          <w:rFonts w:eastAsia="Times New Roman" w:cs="Times New Roman"/>
          <w:szCs w:val="24"/>
        </w:rPr>
        <w:t>,</w:t>
      </w:r>
      <w:r>
        <w:rPr>
          <w:rFonts w:eastAsia="Times New Roman" w:cs="Times New Roman"/>
          <w:szCs w:val="24"/>
        </w:rPr>
        <w:t xml:space="preserve"> συμμετέχει με ένα ποσοστό 6% στα φορολογικά βάρη. </w:t>
      </w:r>
    </w:p>
    <w:p w14:paraId="4CC5BD3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Αυτή είνα</w:t>
      </w:r>
      <w:r>
        <w:rPr>
          <w:rFonts w:eastAsia="Times New Roman" w:cs="Times New Roman"/>
          <w:szCs w:val="24"/>
        </w:rPr>
        <w:t>ι -και δεν είναι μόνο η Κυβέρνηση αλλά και τα υπόλοιπα αστικά κόμματα αποδεικνύουν με ποιον είναι και τι υ</w:t>
      </w:r>
      <w:r>
        <w:rPr>
          <w:rFonts w:eastAsia="Times New Roman" w:cs="Times New Roman"/>
          <w:szCs w:val="24"/>
        </w:rPr>
        <w:lastRenderedPageBreak/>
        <w:t>ποστηρίζουν- η βαρβαρότητα του συστήματος. Ξαναλέω ότι φορολογεί 22% το επίδομα ανεργίας και την ίδια στιγμή μειώνει τη φορολογία από 29% σταδιακά στο</w:t>
      </w:r>
      <w:r>
        <w:rPr>
          <w:rFonts w:eastAsia="Times New Roman" w:cs="Times New Roman"/>
          <w:szCs w:val="24"/>
        </w:rPr>
        <w:t xml:space="preserve"> 23%. Μειώνει από το 15% στο 10% τη φορολογία στα διανεμόμενα κέρδη. Δίνει πολλά εκατομμύρια ως –εντός εισαγωγικών- «αναπτυξιακά»  κίνητρα.</w:t>
      </w:r>
    </w:p>
    <w:p w14:paraId="4CC5BD3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Αυτοί είστε. Είναι πενήντα επτά οι φοροαπαλλαγές στο εφοπλιστικό κεφάλαιο. Υπάρχει πρόταση για αναθεώρηση του άρθρου</w:t>
      </w:r>
      <w:r>
        <w:rPr>
          <w:rFonts w:eastAsia="Times New Roman" w:cs="Times New Roman"/>
          <w:szCs w:val="24"/>
        </w:rPr>
        <w:t xml:space="preserve"> 107 του Συντάγματος του ΚΚΕ. Όλοι τσιμουδιά, κανένας, άχνα! Ο αγρότης να πληρώνει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φορολογημένο πετρέλαιο -δεν παράγει ο αγρότης!- ενώ ο εφοπλιστής, ο βιομήχανος απαλλάσσεται. Να πληρώνει φόρο μεταβίβασης ο εργαζόμενος για να δώσει ένα σπίτι -που </w:t>
      </w:r>
      <w:r>
        <w:rPr>
          <w:rFonts w:eastAsia="Times New Roman" w:cs="Times New Roman"/>
          <w:szCs w:val="24"/>
        </w:rPr>
        <w:t xml:space="preserve">το έφτιαξε με αίμα και ιδρώτα- στο παιδί του, αλλά ο εφοπλιστής να μην πληρώνει. Και υπάρχουν πάρα πολλά άλλα και σιωπή στην Αίθουσα. </w:t>
      </w:r>
    </w:p>
    <w:p w14:paraId="4CC5BD3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σε τέτοια πράγματα φαίνεται ποιος είναι με ποιον. Είστε με τον καπιταλισμό, με το κεφάλαιο, κόντρα στους εργαζόμενους</w:t>
      </w:r>
      <w:r>
        <w:rPr>
          <w:rFonts w:eastAsia="Times New Roman" w:cs="Times New Roman"/>
          <w:szCs w:val="24"/>
        </w:rPr>
        <w:t xml:space="preserve"> που ζουν άθλια. Και είμαστε με αυτούς που παράγουν τον πλούτο και τους καλούμε να τον πάρουν στα χέρια τους, γιατί τους αξίζει και τους τον κλέβουν οι άλλοι.</w:t>
      </w:r>
    </w:p>
    <w:p w14:paraId="4CC5BD3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νομοσχέδιο, είναι ένα νομοσχέδιο που δεν μπορούμε να πούμε ότι αντιμετωπίζει τα </w:t>
      </w:r>
      <w:r>
        <w:rPr>
          <w:rFonts w:eastAsia="Times New Roman" w:cs="Times New Roman"/>
          <w:szCs w:val="24"/>
        </w:rPr>
        <w:t>γενικά προβλήματα του αθλητισμού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εκεί που πρέπει, δηλαδή στο σχολείο, στη γειτονιά, στον μαζικό λαϊκό αθλητισμό. Δεν αντιμετωπίζει τις ανάγκες άθλησης των παιδιών και των νέων της λαϊκής οικογένειας, γιατί οι άλλοι δεν έχουν τέτοια προβλήματα,</w:t>
      </w:r>
      <w:r>
        <w:rPr>
          <w:rFonts w:eastAsia="Times New Roman" w:cs="Times New Roman"/>
          <w:szCs w:val="24"/>
        </w:rPr>
        <w:t xml:space="preserve"> ούτε τέτοιο προσανατολισμό.</w:t>
      </w:r>
    </w:p>
    <w:p w14:paraId="4CC5BD3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Χιλιάδες ερασιτεχνικά σωματεία φυτοζωούν</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και τα γνωρίζετε. Νομίζω ότι είναι τέσσερις χιλιάδες. Τα είπε αναλυτικά ο εισηγητής μας. Εγώ θα κάνω μια γενίκευση. Αυτοί αφήνονται στο έλεος. Ποιοι; Είναι οι άνθρωποι που</w:t>
      </w:r>
      <w:r>
        <w:rPr>
          <w:rFonts w:eastAsia="Times New Roman" w:cs="Times New Roman"/>
          <w:szCs w:val="24"/>
        </w:rPr>
        <w:t xml:space="preserve"> αγωνιούν, των γονιών που βάζουν από τη τσέπη τους, κάποιοι άνθρωποι που έχουν μεράκι και στέκονται με υπερπροσπάθειες δίπλα στα παιδιά των λαϊκών οικογενειών και στη νεολαία και είναι έξω από την οπτική των κυβερνήσεων. </w:t>
      </w:r>
    </w:p>
    <w:p w14:paraId="4CC5BD3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ψέματα; Έκανε τίποτα η Νέα Δ</w:t>
      </w:r>
      <w:r>
        <w:rPr>
          <w:rFonts w:eastAsia="Times New Roman" w:cs="Times New Roman"/>
          <w:szCs w:val="24"/>
        </w:rPr>
        <w:t xml:space="preserve">ημοκρατία σε αυτόν τον τομέα; Το ΚΙΝΑΛ έκανε τίποτα, πέρα από κάποια μέτρα που πήρε το ΠΑΣΟΚ το 1981, που ήταν άλλη εποχή και ήταν ώριμα και δεν μπορούσε να κάνει διαφορετικά; Τίποτα, αδιαφορία! </w:t>
      </w:r>
    </w:p>
    <w:p w14:paraId="4CC5BD3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ποιος είναι ο </w:t>
      </w:r>
      <w:r>
        <w:rPr>
          <w:rFonts w:eastAsia="Times New Roman" w:cs="Times New Roman"/>
          <w:szCs w:val="24"/>
        </w:rPr>
        <w:t>θ</w:t>
      </w:r>
      <w:r>
        <w:rPr>
          <w:rFonts w:eastAsia="Times New Roman" w:cs="Times New Roman"/>
          <w:szCs w:val="24"/>
        </w:rPr>
        <w:t xml:space="preserve">εός σας; Οι ΠΑΕ, οι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στο χώρο του αθλητισμού. Εκεί όλες οι κυβερνήσεις, όλοι σας είστε γαλαντόμοι. Έχετε δώσει –έχω χάσει τον λογαριασμό- δεν ξέρω πόσα εκατομμύρια</w:t>
      </w:r>
      <w:r>
        <w:rPr>
          <w:rFonts w:eastAsia="Times New Roman" w:cs="Times New Roman"/>
          <w:szCs w:val="24"/>
        </w:rPr>
        <w:t>,</w:t>
      </w:r>
      <w:r>
        <w:rPr>
          <w:rFonts w:eastAsia="Times New Roman" w:cs="Times New Roman"/>
          <w:szCs w:val="24"/>
        </w:rPr>
        <w:t xml:space="preserve"> για χρέη που δημιούργησαν οι μεγάλοι, οι «φτωχοί» επιχειρηματίες, εφοπλιστές, οι κάτοχοι του πλούτου. Αλήθεια πό</w:t>
      </w:r>
      <w:r>
        <w:rPr>
          <w:rFonts w:eastAsia="Times New Roman" w:cs="Times New Roman"/>
          <w:szCs w:val="24"/>
        </w:rPr>
        <w:t>σα τους χαρίσατε; Κάντε μας έναν λογαριασμό. Για τα ερασιτεχνικά σωματεία, όμως, δεν έχετε τίποτα, ούτε ευρώ. Μόνο από το «πλάι» κα</w:t>
      </w:r>
      <w:r>
        <w:rPr>
          <w:rFonts w:eastAsia="Times New Roman" w:cs="Times New Roman"/>
          <w:szCs w:val="24"/>
        </w:rPr>
        <w:t>μ</w:t>
      </w:r>
      <w:r>
        <w:rPr>
          <w:rFonts w:eastAsia="Times New Roman" w:cs="Times New Roman"/>
          <w:szCs w:val="24"/>
        </w:rPr>
        <w:t xml:space="preserve">μία φορά ή από το φιλότιμο ορισμένων δήμων. </w:t>
      </w:r>
    </w:p>
    <w:p w14:paraId="4CC5BD3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Άρα αυτή η Κυβέρνηση που λέει για τα καινούργια και τη διακυβέρνηση της Αριστερ</w:t>
      </w:r>
      <w:r>
        <w:rPr>
          <w:rFonts w:eastAsia="Times New Roman" w:cs="Times New Roman"/>
          <w:szCs w:val="24"/>
        </w:rPr>
        <w:t xml:space="preserve">άς </w:t>
      </w:r>
      <w:r w:rsidRPr="009A0802">
        <w:rPr>
          <w:rFonts w:eastAsia="Times New Roman" w:cs="Times New Roman"/>
          <w:szCs w:val="24"/>
        </w:rPr>
        <w:t>-</w:t>
      </w:r>
      <w:r>
        <w:rPr>
          <w:rFonts w:eastAsia="Times New Roman" w:cs="Times New Roman"/>
          <w:szCs w:val="24"/>
        </w:rPr>
        <w:t>έχει ξευτιλιστεί η έννοια με αυτή την πολιτική- τι έλεγε; Έλεγε</w:t>
      </w:r>
      <w:r w:rsidRPr="009A0802">
        <w:rPr>
          <w:rFonts w:eastAsia="Times New Roman" w:cs="Times New Roman"/>
          <w:szCs w:val="24"/>
        </w:rPr>
        <w:t xml:space="preserve"> –</w:t>
      </w:r>
      <w:r>
        <w:rPr>
          <w:rFonts w:eastAsia="Times New Roman" w:cs="Times New Roman"/>
          <w:szCs w:val="24"/>
        </w:rPr>
        <w:t xml:space="preserve">γράφει ο ΣΥΡΙΖΑ- «αποδεικνύεται ότι δεν μπορεί να συνυπάρξει ο ερασιτεχνικός με τον επαγγελματικό αθλητισμό». Αυτά λέτε σήμερα ως Κυβέρνηση; Ή ακριβώς το αντίθετο; </w:t>
      </w:r>
    </w:p>
    <w:p w14:paraId="4CC5BD3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Την ίδια γραμμή ακολου</w:t>
      </w:r>
      <w:r>
        <w:rPr>
          <w:rFonts w:eastAsia="Times New Roman" w:cs="Times New Roman"/>
          <w:szCs w:val="24"/>
        </w:rPr>
        <w:t xml:space="preserve">θείτε, η οποία ενισχύει την εμπορευματοποίηση και την επιχειρηματική δράση πέρα από επιμέρους μέτρα, παρά το ότι κάποιες παρεμβάσεις που φαίνονται </w:t>
      </w:r>
      <w:r>
        <w:rPr>
          <w:rFonts w:eastAsia="Times New Roman" w:cs="Times New Roman"/>
          <w:szCs w:val="24"/>
        </w:rPr>
        <w:lastRenderedPageBreak/>
        <w:t>καλές ή μπορεί να είναι και κάποιοι εκσυγχρονισμοί. Τελικά, όμως, αυτή τη στρατηγική εξυπηρετούν και αυτές οι</w:t>
      </w:r>
      <w:r>
        <w:rPr>
          <w:rFonts w:eastAsia="Times New Roman" w:cs="Times New Roman"/>
          <w:szCs w:val="24"/>
        </w:rPr>
        <w:t xml:space="preserve"> παρεμβάσεις, όπως το ίδιο γίνεται σε όλους τους τομείς, όπως και στην υγεία που συζητάγαμε το πρωί. Γιατί εδώ μας έχετε κάνει ταχύρρυθμη εκπαίδευση, πρωί, μεσημέρι και βράδυ, προ και μετά του φαγητού. Τρία νομοσχέδια θα φέρετε τώρα ή τέσσερα σε μία ημέρα;</w:t>
      </w:r>
    </w:p>
    <w:p w14:paraId="4CC5BD3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Είναι καινούργιο αυτό; Από πού πηγάζει πέρα από το ίδιο το καπιταλιστικό σύστημα; Πηγάζει από τη Λευκή Βίβλο για τον αθλητισμό της Ευρωπαϊκής Ένωσης, που πίνετε νερό στο όνομά της όλοι σας και που εξυμνούσε το τι γίνεται στην Ευρώπη και ο κύριος Υπουργός,</w:t>
      </w:r>
      <w:r>
        <w:rPr>
          <w:rFonts w:eastAsia="Times New Roman" w:cs="Times New Roman"/>
          <w:szCs w:val="24"/>
        </w:rPr>
        <w:t xml:space="preserve"> ανεξάρτητα το τι μπορεί να πιστεύει μέσα του επίσημα τουλάχιστον. </w:t>
      </w:r>
    </w:p>
    <w:p w14:paraId="4CC5BD4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Τι ήταν αυτή η Λευκή Βίβλος; Να πούμε ότι κάτω από τον τίτλο Λευκή Βίβλος κρύφτηκε μαύρη, πίσσα κυριολεκτικά για τους εργαζόμενους και τα λαϊκά στρώματα. Αν θυμάστε, όσοι θυμάστε και διαβά</w:t>
      </w:r>
      <w:r>
        <w:rPr>
          <w:rFonts w:eastAsia="Times New Roman" w:cs="Times New Roman"/>
          <w:szCs w:val="24"/>
        </w:rPr>
        <w:t>ζετε, η Λευκή Βίβλος για τα εργασιακά που έγινε από την Ένωση Βιομηχάνων της Ευρωπαϊκής Ένωσης, είναι αυτή που έβαλε τα θεμέλια</w:t>
      </w:r>
      <w:r>
        <w:rPr>
          <w:rFonts w:eastAsia="Times New Roman" w:cs="Times New Roman"/>
          <w:szCs w:val="24"/>
        </w:rPr>
        <w:t>,</w:t>
      </w:r>
      <w:r>
        <w:rPr>
          <w:rFonts w:eastAsia="Times New Roman" w:cs="Times New Roman"/>
          <w:szCs w:val="24"/>
        </w:rPr>
        <w:t xml:space="preserve"> για να έρθει όλο αυτό το σάρωμα </w:t>
      </w:r>
      <w:r>
        <w:rPr>
          <w:rFonts w:eastAsia="Times New Roman" w:cs="Times New Roman"/>
          <w:szCs w:val="24"/>
        </w:rPr>
        <w:lastRenderedPageBreak/>
        <w:t>των εργατικών κατακτήσεων. Τότε οι άλλοι ήταν υπέρ αναφανδόν, Νέα Δημοκρατία και ΠΑΣΟΚ, και ο Σ</w:t>
      </w:r>
      <w:r>
        <w:rPr>
          <w:rFonts w:eastAsia="Times New Roman" w:cs="Times New Roman"/>
          <w:szCs w:val="24"/>
        </w:rPr>
        <w:t>υνασπισμός έλεγε δεν είναι λευκή ούτε μαύρη. Να τα αποτελέσματα που ζούμε σήμερα.</w:t>
      </w:r>
    </w:p>
    <w:p w14:paraId="4CC5BD4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Τι έκανε και αυτή η Λευκή Βίβλος από την Ευρωπαϊκή Ένωση; Έκανε το αυτονόητο. Η Λευκή Βίβλος της Ευρωπαϊκής Ένωσης που δεν αλλάζει και όσο αλλάζει γίνεται χειρότερη, απαντά ω</w:t>
      </w:r>
      <w:r>
        <w:rPr>
          <w:rFonts w:eastAsia="Times New Roman" w:cs="Times New Roman"/>
          <w:szCs w:val="24"/>
        </w:rPr>
        <w:t>μά ότι ο αθλητισμός –αφήστε τα αυτά περί κοινωνικού αγαθού, όπως έλεγε και για την παιδεία η Ευρωπαϊκή Ένωση, που ακολουθείτε πιστά τη γραμμή και βγαίνετε και πιο μπροστά καμμιά φορά και τη διαφημίζετε- είναι, λέει, εμπορικό προϊόν και μάλιστα εμπορικό προ</w:t>
      </w:r>
      <w:r>
        <w:rPr>
          <w:rFonts w:eastAsia="Times New Roman" w:cs="Times New Roman"/>
          <w:szCs w:val="24"/>
        </w:rPr>
        <w:t xml:space="preserve">ϊόν που καλύπτει το 4% του ΑΕΠ της Ευρωπαϊκής Ένωσης. Άρα είναι πεδίο κερδοφορίας του κεφαλαίου και όχι μόνο κερδοφορίας. Υπάρχουν και άλλες πλευρές που δεν έχω ώρα να τις αναλύσω. </w:t>
      </w:r>
    </w:p>
    <w:p w14:paraId="4CC5BD4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Ποιοι δραστηριοποιούνται εκεί; Οι μεγιστάνες του πλούτου απίστευτα οικονομ</w:t>
      </w:r>
      <w:r>
        <w:rPr>
          <w:rFonts w:eastAsia="Times New Roman" w:cs="Times New Roman"/>
          <w:szCs w:val="24"/>
        </w:rPr>
        <w:t>ικά μεγέθη, ασύλληπτα για τον απλό εργαζόμενο που δουλεύει μια ζωή</w:t>
      </w:r>
      <w:r>
        <w:rPr>
          <w:rFonts w:eastAsia="Times New Roman" w:cs="Times New Roman"/>
          <w:szCs w:val="24"/>
        </w:rPr>
        <w:t>,</w:t>
      </w:r>
      <w:r>
        <w:rPr>
          <w:rFonts w:eastAsia="Times New Roman" w:cs="Times New Roman"/>
          <w:szCs w:val="24"/>
        </w:rPr>
        <w:t xml:space="preserve"> για να βγάλει μεροκάματο και να εξασφαλίσει τα στοιχειώδη.</w:t>
      </w:r>
    </w:p>
    <w:p w14:paraId="4CC5BD4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Ποια ήταν η κατεύθυνση; Η κατεύθυνση ήταν να μπουν κανόνες</w:t>
      </w:r>
      <w:r>
        <w:rPr>
          <w:rFonts w:eastAsia="Times New Roman" w:cs="Times New Roman"/>
          <w:szCs w:val="24"/>
        </w:rPr>
        <w:t>,</w:t>
      </w:r>
      <w:r>
        <w:rPr>
          <w:rFonts w:eastAsia="Times New Roman" w:cs="Times New Roman"/>
          <w:szCs w:val="24"/>
        </w:rPr>
        <w:t xml:space="preserve"> ούτως ώστε να μη</w:t>
      </w:r>
      <w:r>
        <w:rPr>
          <w:rFonts w:eastAsia="Times New Roman" w:cs="Times New Roman"/>
          <w:szCs w:val="24"/>
        </w:rPr>
        <w:t xml:space="preserve"> χαθεί η μπάλα του ανταγωνισμού μεταξύ των μεγαλοεπιχειρηματιών, αλλά ταυτόχρονα, βέβαια, να μπουν τέτοιοι κανόνες</w:t>
      </w:r>
      <w:r>
        <w:rPr>
          <w:rFonts w:eastAsia="Times New Roman" w:cs="Times New Roman"/>
          <w:szCs w:val="24"/>
        </w:rPr>
        <w:t>,</w:t>
      </w:r>
      <w:r>
        <w:rPr>
          <w:rFonts w:eastAsia="Times New Roman" w:cs="Times New Roman"/>
          <w:szCs w:val="24"/>
        </w:rPr>
        <w:t xml:space="preserve"> που να διευκολύνουν την καπιταλιστική κερδοφορία. Είναι γνωστά. Και όταν μιλάμε για κερδοφορία</w:t>
      </w:r>
      <w:r>
        <w:rPr>
          <w:rFonts w:eastAsia="Times New Roman" w:cs="Times New Roman"/>
          <w:szCs w:val="24"/>
        </w:rPr>
        <w:t>,</w:t>
      </w:r>
      <w:r>
        <w:rPr>
          <w:rFonts w:eastAsia="Times New Roman" w:cs="Times New Roman"/>
          <w:szCs w:val="24"/>
        </w:rPr>
        <w:t xml:space="preserve"> μιλάμε για απέραντο πάρτι παγκόσμιο και ελλη</w:t>
      </w:r>
      <w:r>
        <w:rPr>
          <w:rFonts w:eastAsia="Times New Roman" w:cs="Times New Roman"/>
          <w:szCs w:val="24"/>
        </w:rPr>
        <w:t>νικό, που ξεκινάει από τα αθλητικά είδη, από τα εισιτήρια, από τις διαφημίσεις, από τους χορηγούς, από τις φαρμακευτικές εταιρείες. Είναι αμύθητα τα ποσά που μπαίνουν στις τσέπες των μονοπωλίων</w:t>
      </w:r>
      <w:r>
        <w:rPr>
          <w:rFonts w:eastAsia="Times New Roman" w:cs="Times New Roman"/>
          <w:szCs w:val="24"/>
        </w:rPr>
        <w:t>,</w:t>
      </w:r>
      <w:r>
        <w:rPr>
          <w:rFonts w:eastAsia="Times New Roman" w:cs="Times New Roman"/>
          <w:szCs w:val="24"/>
        </w:rPr>
        <w:t xml:space="preserve"> ενώ ο λαός δυστυχεί. Αυτά τα συμφέροντα εξυπηρετεί και η σημε</w:t>
      </w:r>
      <w:r>
        <w:rPr>
          <w:rFonts w:eastAsia="Times New Roman" w:cs="Times New Roman"/>
          <w:szCs w:val="24"/>
        </w:rPr>
        <w:t xml:space="preserve">ρινή Κυβέρνηση όπως και οι προηγούμενες. </w:t>
      </w:r>
    </w:p>
    <w:p w14:paraId="4CC5BD4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Άρα ο πολυδιαφημιζόμενος έλεγχος και η διαφάνεια είναι ένα φύλο συκής. Υγιής ανταγωνισμός; Καλά, σοβαρολογείτε; Ο ανταγωνισμός είναι λυσσαλέος. Δεν υπάρχει έλεος και όριο στον ανταγωνισμό ανάμεσα στους επιχειρηματι</w:t>
      </w:r>
      <w:r>
        <w:rPr>
          <w:rFonts w:eastAsia="Times New Roman" w:cs="Times New Roman"/>
          <w:szCs w:val="24"/>
        </w:rPr>
        <w:t xml:space="preserve">κούς ομίλους. Είναι όπως λέτε «υγιής επιχειρηματικότητα». Η επιχειρηματικότητα έχει νόμους, έχει τον θεό του κέρδους. </w:t>
      </w:r>
    </w:p>
    <w:p w14:paraId="4CC5BD4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μιλάτε για βία; Ο θεός του κέρδους είναι συνυφασμένος με τη βία όχι μόνο στο ποδόσφαιρο αλλά και παγκόσμια. Οι </w:t>
      </w:r>
      <w:r>
        <w:rPr>
          <w:rFonts w:eastAsia="Times New Roman" w:cs="Times New Roman"/>
          <w:szCs w:val="24"/>
        </w:rPr>
        <w:lastRenderedPageBreak/>
        <w:t>πόλεμοι γιατί γίνονται</w:t>
      </w:r>
      <w:r>
        <w:rPr>
          <w:rFonts w:eastAsia="Times New Roman" w:cs="Times New Roman"/>
          <w:szCs w:val="24"/>
        </w:rPr>
        <w:t>; Για να διασφαλίσουν τα συμφέροντα των μεγάλων μονοπωλιακών ομίλων. Εδώ καταστρέφουν λαούς ολόκληρους και τους ισοπεδώνουν, για να πάρουν τις ενεργειακές πηγές</w:t>
      </w:r>
      <w:r>
        <w:rPr>
          <w:rFonts w:eastAsia="Times New Roman" w:cs="Times New Roman"/>
          <w:szCs w:val="24"/>
        </w:rPr>
        <w:t>,</w:t>
      </w:r>
      <w:r>
        <w:rPr>
          <w:rFonts w:eastAsia="Times New Roman" w:cs="Times New Roman"/>
          <w:szCs w:val="24"/>
        </w:rPr>
        <w:t xml:space="preserve"> και θα διστάσουν αυτά τα συμφέροντα να χρησιμοποιήσουν στρατούς, φασιστικές ομάδες, εγκληματικ</w:t>
      </w:r>
      <w:r>
        <w:rPr>
          <w:rFonts w:eastAsia="Times New Roman" w:cs="Times New Roman"/>
          <w:szCs w:val="24"/>
        </w:rPr>
        <w:t xml:space="preserve">ές ομάδες για πάρα πολλούς λόγους και για οικονομικούς αλλά και για άλλους; </w:t>
      </w:r>
    </w:p>
    <w:p w14:paraId="4CC5BD4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λέτε ότι θα χτυπήσετε τη βία</w:t>
      </w:r>
      <w:r>
        <w:rPr>
          <w:rFonts w:eastAsia="Times New Roman" w:cs="Times New Roman"/>
          <w:szCs w:val="24"/>
        </w:rPr>
        <w:t>,</w:t>
      </w:r>
      <w:r>
        <w:rPr>
          <w:rFonts w:eastAsia="Times New Roman" w:cs="Times New Roman"/>
          <w:szCs w:val="24"/>
        </w:rPr>
        <w:t xml:space="preserve"> όταν δεν χτυπάς τις αιτίες της βίας; Χίλιους νόμους να κάνεις –άλλωστε ξεφεύγουν αυτοί</w:t>
      </w:r>
      <w:r>
        <w:rPr>
          <w:rFonts w:eastAsia="Times New Roman" w:cs="Times New Roman"/>
          <w:szCs w:val="24"/>
        </w:rPr>
        <w:t>,</w:t>
      </w:r>
      <w:r>
        <w:rPr>
          <w:rFonts w:eastAsia="Times New Roman" w:cs="Times New Roman"/>
          <w:szCs w:val="24"/>
        </w:rPr>
        <w:t xml:space="preserve"> έχουν όλα τα κόλπα και τα γνωρίζουμε πάρα πολύ καλά- δεν </w:t>
      </w:r>
      <w:r>
        <w:rPr>
          <w:rFonts w:eastAsia="Times New Roman" w:cs="Times New Roman"/>
          <w:szCs w:val="24"/>
        </w:rPr>
        <w:t>μπαίνουν νόμοι σε αυτούς. Νόμοι μπαίνουν όταν τους καταργήσεις και τότε φτιάξεις ένα άλλο σύστημα</w:t>
      </w:r>
      <w:r>
        <w:rPr>
          <w:rFonts w:eastAsia="Times New Roman" w:cs="Times New Roman"/>
          <w:szCs w:val="24"/>
        </w:rPr>
        <w:t>,</w:t>
      </w:r>
      <w:r>
        <w:rPr>
          <w:rFonts w:eastAsia="Times New Roman" w:cs="Times New Roman"/>
          <w:szCs w:val="24"/>
        </w:rPr>
        <w:t xml:space="preserve"> που ο λαός θα έχει την εξουσία.</w:t>
      </w:r>
    </w:p>
    <w:p w14:paraId="4CC5BD4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Πέρα από τα γενικά που θέλουμε να πούμε, καταθέτουμε και συγκεκριμένες προτάσεις</w:t>
      </w:r>
      <w:r>
        <w:rPr>
          <w:rFonts w:eastAsia="Times New Roman" w:cs="Times New Roman"/>
          <w:szCs w:val="24"/>
        </w:rPr>
        <w:t>,</w:t>
      </w:r>
      <w:r>
        <w:rPr>
          <w:rFonts w:eastAsia="Times New Roman" w:cs="Times New Roman"/>
          <w:szCs w:val="24"/>
        </w:rPr>
        <w:t xml:space="preserve"> και σας παρακαλώ να μου δώσετε δύο λεπτά χρ</w:t>
      </w:r>
      <w:r>
        <w:rPr>
          <w:rFonts w:eastAsia="Times New Roman" w:cs="Times New Roman"/>
          <w:szCs w:val="24"/>
        </w:rPr>
        <w:t>όνο. Το ΚΚΕ λέει ότι αυτά είναι σύμφυτα με το σύστημα, ότι όταν γίνονται εμπόρευμα, όταν γίνονται αντικείμενο κέρδους</w:t>
      </w:r>
      <w:r>
        <w:rPr>
          <w:rFonts w:eastAsia="Times New Roman" w:cs="Times New Roman"/>
          <w:szCs w:val="24"/>
        </w:rPr>
        <w:t>,</w:t>
      </w:r>
      <w:r>
        <w:rPr>
          <w:rFonts w:eastAsia="Times New Roman" w:cs="Times New Roman"/>
          <w:szCs w:val="24"/>
        </w:rPr>
        <w:t xml:space="preserve"> έχουμε όλα αυτά τα φαινόμενα. Όμως για τώρα καταθέτουμε κάποιες προτάσεις</w:t>
      </w:r>
      <w:r>
        <w:rPr>
          <w:rFonts w:eastAsia="Times New Roman" w:cs="Times New Roman"/>
          <w:szCs w:val="24"/>
        </w:rPr>
        <w:t>,</w:t>
      </w:r>
      <w:r>
        <w:rPr>
          <w:rFonts w:eastAsia="Times New Roman" w:cs="Times New Roman"/>
          <w:szCs w:val="24"/>
        </w:rPr>
        <w:t xml:space="preserve"> που μπορούν να βελτιώσουν χωρίς να λύσουν τα συνολικά προβλήμα</w:t>
      </w:r>
      <w:r>
        <w:rPr>
          <w:rFonts w:eastAsia="Times New Roman" w:cs="Times New Roman"/>
          <w:szCs w:val="24"/>
        </w:rPr>
        <w:t xml:space="preserve">τα. Φυσικά δεν προτείνουμε </w:t>
      </w:r>
      <w:r>
        <w:rPr>
          <w:rFonts w:eastAsia="Times New Roman" w:cs="Times New Roman"/>
          <w:szCs w:val="24"/>
        </w:rPr>
        <w:lastRenderedPageBreak/>
        <w:t xml:space="preserve">να καταργήσετε την επιχειρηματική δράση. Αυτό είναι ο θεός όλων των κυβερνήσεων. Δεν γίνεται, είναι ευαγγέλιο και επομένως ας το αφήσουμε αυτό. </w:t>
      </w:r>
    </w:p>
    <w:p w14:paraId="4CC5BD4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Η Νέα Δημοκρατία, βέβαια, έχει μείνει στο καναβάτσο. Πρώτον, γιατί δεν πάνε η ΠΑΕ κα</w:t>
      </w:r>
      <w:r>
        <w:rPr>
          <w:rFonts w:eastAsia="Times New Roman" w:cs="Times New Roman"/>
          <w:szCs w:val="24"/>
        </w:rPr>
        <w:t xml:space="preserve">ι η ΚΑΕ στο Υπουργείο Ανάπτυξης; Απάντησε ο κύριος Υπουργός ότι πίσω κρύβονται ιστορικά σωματεία. Και λοιπόν; Εδώ τι φαινόμενο έχουμε; Να χρεωκοπούν τα σωματεία και οι επιχειρηματίες να είναι ζάμπλουτοι και κανένας να μην πληρώνει τίποτα. Γιατί; Και να τα </w:t>
      </w:r>
      <w:r>
        <w:rPr>
          <w:rFonts w:eastAsia="Times New Roman" w:cs="Times New Roman"/>
          <w:szCs w:val="24"/>
        </w:rPr>
        <w:t>πληρώνει ποιος; Ο ελληνικός λαός. Γιατί να μην πάνε στο Υπουργείο Ανάπτυξης, να ελέγχονται κανονικά ως ανώνυμες εταιρείες όπως όλες οι υπόλοιπες, και δεύτερον, το Υπουργείο να αναλάβει τον πραγματικό αθλητισμό πέρα από την εποπτεία, την αγωνιστική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w:t>
      </w:r>
      <w:r>
        <w:rPr>
          <w:rFonts w:eastAsia="Times New Roman" w:cs="Times New Roman"/>
          <w:szCs w:val="24"/>
        </w:rPr>
        <w:t xml:space="preserve">τις ΠΑΕ -δεν έχουμε αντίρρηση-, δηλαδή σχολείο, γειτονιά, υποδομές, στελέχωση, ενίσχυση ερασιτεχνικών σωματείων, χρηματοδότηση των τεχνικών υποδομών; Γιατί να χαρίζετε τόσα σε αυτούς και να μην τα δίνετε στα ερασιτεχνικά σωματεία και στον λαό; </w:t>
      </w:r>
    </w:p>
    <w:p w14:paraId="4CC5BD4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w:t>
      </w:r>
      <w:r>
        <w:rPr>
          <w:rFonts w:eastAsia="Times New Roman" w:cs="Times New Roman"/>
          <w:szCs w:val="24"/>
        </w:rPr>
        <w:t>όπου θα το βάλω και εδώ: Ο Πανελλήνιος Γυμναστικός Σύλλογος από τα πιο ιστορικά σωματεία στο κέντρο της Αθήνας.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ιστορικό σωματείο, που συσπειρώνονται και πηγαίνουν παιδιά των λαϊκών οικογενειών κατά 99%, για να μην εξαιρέσω και κανέναν. Κα</w:t>
      </w:r>
      <w:r>
        <w:rPr>
          <w:rFonts w:eastAsia="Times New Roman" w:cs="Times New Roman"/>
          <w:szCs w:val="24"/>
        </w:rPr>
        <w:t xml:space="preserve">λύπτει το κέντρο, τις γύρω συνοικίες που είναι και μετανάστες και πρόσφυγες εκτός αυτού. </w:t>
      </w:r>
    </w:p>
    <w:p w14:paraId="4CC5BD4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Έχει τεράστια προβλήματα. Είχε τέσσερις χιλιάδες παιδιά αθλητές πριν την κρίση και τώρα έχει δυόμισι χιλιάδες, αποτέλεσμα και της κρίσης αλλά και των οικονομικών δυσκ</w:t>
      </w:r>
      <w:r>
        <w:rPr>
          <w:rFonts w:eastAsia="Times New Roman" w:cs="Times New Roman"/>
          <w:szCs w:val="24"/>
        </w:rPr>
        <w:t xml:space="preserve">ολιών που υπάρχουν. </w:t>
      </w:r>
    </w:p>
    <w:p w14:paraId="4CC5BD4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Τι λέμε, λοιπόν, εμείς; Πώς στέκεται ο Πανελλήνιος; Από </w:t>
      </w:r>
      <w:r>
        <w:rPr>
          <w:rFonts w:eastAsia="Times New Roman" w:cs="Times New Roman"/>
          <w:szCs w:val="24"/>
        </w:rPr>
        <w:t>τις,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ηρωικές προσπάθειες των προπονητών, των γονιών, που τρέχουν από το πρωί μέχρι το βράδυ και άλλων ανθρώπων που έχουν ένα μεράκι με τον αθλητισμό. </w:t>
      </w:r>
    </w:p>
    <w:p w14:paraId="4CC5BD4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Τι προτείνουμε, </w:t>
      </w:r>
      <w:r>
        <w:rPr>
          <w:rFonts w:eastAsia="Times New Roman" w:cs="Times New Roman"/>
          <w:szCs w:val="24"/>
        </w:rPr>
        <w:t xml:space="preserve">λοιπόν; Πρώτον, πρέπει να τελειώσει αυτό το νομικό καθεστώς. Δεν είναι δυνατόν. Ο κύριος Υπουργός ξέρει και τα έχουμε κουβεντιάσει. Και με τον κ. Κοντονή τα έχουμε κουβεντιάσει, σηκώνανε τα </w:t>
      </w:r>
      <w:r w:rsidRPr="002E1FBC">
        <w:rPr>
          <w:rFonts w:eastAsia="Times New Roman" w:cs="Times New Roman"/>
          <w:szCs w:val="24"/>
        </w:rPr>
        <w:t xml:space="preserve">χέρια, και τώρα δεν έχει γίνει </w:t>
      </w:r>
      <w:r w:rsidRPr="002E1FBC">
        <w:rPr>
          <w:rFonts w:eastAsia="Times New Roman" w:cs="Times New Roman"/>
          <w:szCs w:val="24"/>
        </w:rPr>
        <w:lastRenderedPageBreak/>
        <w:t>τίποτα</w:t>
      </w:r>
      <w:r w:rsidRPr="002E1FBC">
        <w:rPr>
          <w:rFonts w:eastAsia="Times New Roman" w:cs="Times New Roman"/>
          <w:szCs w:val="24"/>
        </w:rPr>
        <w:t>, για</w:t>
      </w:r>
      <w:r w:rsidRPr="002E1FBC">
        <w:rPr>
          <w:rFonts w:eastAsia="Times New Roman" w:cs="Times New Roman"/>
          <w:szCs w:val="24"/>
        </w:rPr>
        <w:t xml:space="preserve"> να τελειώσει αυτή η ιστ</w:t>
      </w:r>
      <w:r w:rsidRPr="002E1FBC">
        <w:rPr>
          <w:rFonts w:eastAsia="Times New Roman" w:cs="Times New Roman"/>
          <w:szCs w:val="24"/>
        </w:rPr>
        <w:t>ορία με αυτό το νομικό καθεστώς.</w:t>
      </w:r>
    </w:p>
    <w:p w14:paraId="4CC5BD4D" w14:textId="77777777" w:rsidR="005D719C" w:rsidRDefault="00627F40">
      <w:pPr>
        <w:spacing w:line="600" w:lineRule="auto"/>
        <w:ind w:firstLine="720"/>
        <w:jc w:val="both"/>
        <w:rPr>
          <w:rFonts w:eastAsia="Times New Roman" w:cs="Times New Roman"/>
          <w:szCs w:val="24"/>
        </w:rPr>
      </w:pPr>
      <w:r w:rsidRPr="002E1FBC">
        <w:rPr>
          <w:rFonts w:eastAsia="Times New Roman" w:cs="Times New Roman"/>
          <w:szCs w:val="24"/>
        </w:rPr>
        <w:t xml:space="preserve">Δεύτερον, να υπάρξει γενναία στήριξη και χρηματοδότηση από την </w:t>
      </w:r>
      <w:r w:rsidRPr="002E1FBC">
        <w:rPr>
          <w:rFonts w:eastAsia="Times New Roman" w:cs="Times New Roman"/>
          <w:szCs w:val="24"/>
        </w:rPr>
        <w:t>π</w:t>
      </w:r>
      <w:r w:rsidRPr="002E1FBC">
        <w:rPr>
          <w:rFonts w:eastAsia="Times New Roman" w:cs="Times New Roman"/>
          <w:szCs w:val="24"/>
        </w:rPr>
        <w:t>εριφέρεια, για να ανανεωθούν οι εγκαταστάσεις. Υπάρχουν προγράμματα έτοιμα</w:t>
      </w:r>
      <w:r w:rsidRPr="002E1FBC">
        <w:rPr>
          <w:rFonts w:eastAsia="Times New Roman" w:cs="Times New Roman"/>
          <w:szCs w:val="24"/>
        </w:rPr>
        <w:t>,</w:t>
      </w:r>
      <w:r w:rsidRPr="002E1FBC">
        <w:rPr>
          <w:rFonts w:eastAsia="Times New Roman" w:cs="Times New Roman"/>
          <w:szCs w:val="24"/>
        </w:rPr>
        <w:t xml:space="preserve"> τα οποία μπορούν και πρέπει να δοθούν. </w:t>
      </w:r>
    </w:p>
    <w:p w14:paraId="4CC5BD4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Τρίτον, να υπάρξει ένα σύμφωνο εργασίας, γιατί καταλαβαίνουμε ότι δεν μπορεί απευθείας η Γενική Γραμματεία Αθλητισμού, το Υπουργείο Αθλητισμού να χρηματοδοτήσει, με τη </w:t>
      </w:r>
      <w:r>
        <w:rPr>
          <w:rFonts w:eastAsia="Times New Roman" w:cs="Times New Roman"/>
          <w:szCs w:val="24"/>
        </w:rPr>
        <w:t xml:space="preserve">περιφέρεια </w:t>
      </w:r>
      <w:r>
        <w:rPr>
          <w:rFonts w:eastAsia="Times New Roman" w:cs="Times New Roman"/>
          <w:szCs w:val="24"/>
        </w:rPr>
        <w:t xml:space="preserve">και με τον </w:t>
      </w:r>
      <w:r>
        <w:rPr>
          <w:rFonts w:eastAsia="Times New Roman" w:cs="Times New Roman"/>
          <w:szCs w:val="24"/>
        </w:rPr>
        <w:t>δήμο</w:t>
      </w:r>
      <w:r>
        <w:rPr>
          <w:rFonts w:eastAsia="Times New Roman" w:cs="Times New Roman"/>
          <w:szCs w:val="24"/>
        </w:rPr>
        <w:t xml:space="preserve">, με στόχο να αξιοποιηθούν οι εγκαταστάσεις όταν δεν είναι οι </w:t>
      </w:r>
      <w:r>
        <w:rPr>
          <w:rFonts w:eastAsia="Times New Roman" w:cs="Times New Roman"/>
          <w:szCs w:val="24"/>
        </w:rPr>
        <w:t>αθλητές, δηλαδή κυρίως τα πρωινά, από σχολεία, από ΚΑΠΗ, από πανεπιστήμια κ</w:t>
      </w:r>
      <w:r>
        <w:rPr>
          <w:rFonts w:eastAsia="Times New Roman" w:cs="Times New Roman"/>
          <w:szCs w:val="24"/>
        </w:rPr>
        <w:t>.</w:t>
      </w:r>
      <w:r>
        <w:rPr>
          <w:rFonts w:eastAsia="Times New Roman" w:cs="Times New Roman"/>
          <w:szCs w:val="24"/>
        </w:rPr>
        <w:t>λπ. και φυσικά με αυτή</w:t>
      </w:r>
      <w:r>
        <w:rPr>
          <w:rFonts w:eastAsia="Times New Roman" w:cs="Times New Roman"/>
          <w:szCs w:val="24"/>
        </w:rPr>
        <w:t>ν</w:t>
      </w:r>
      <w:r>
        <w:rPr>
          <w:rFonts w:eastAsia="Times New Roman" w:cs="Times New Roman"/>
          <w:szCs w:val="24"/>
        </w:rPr>
        <w:t xml:space="preserve"> τη χρηματοδότηση να μειωθούν στο ελάχιστο οι συνδρομές ώστε να μπορέσουν παιδιά των λαϊκών οικογενειών να πάνε εκεί. Θα λυθεί αυτό επιτέλους; Τι θέλει, σοσι</w:t>
      </w:r>
      <w:r>
        <w:rPr>
          <w:rFonts w:eastAsia="Times New Roman" w:cs="Times New Roman"/>
          <w:szCs w:val="24"/>
        </w:rPr>
        <w:t xml:space="preserve">αλιστική επανάσταση για να το λύσουμε; Ή θέλει μια πολιτική που θα κινείται σε μια τέτοια φιλολαϊκή κατεύθυνση; </w:t>
      </w:r>
    </w:p>
    <w:p w14:paraId="4CC5BD4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μέτρο -όχι για τον Πανελλήνιο, και μπορούμε να κουβεντιάσουμε και άλλα-: κατάργηση συμμετοχής των ελληνικών ομάδων στο </w:t>
      </w:r>
      <w:r>
        <w:rPr>
          <w:rFonts w:eastAsia="Times New Roman" w:cs="Times New Roman"/>
          <w:szCs w:val="24"/>
        </w:rPr>
        <w:t>«</w:t>
      </w:r>
      <w:r>
        <w:rPr>
          <w:rFonts w:eastAsia="Times New Roman" w:cs="Times New Roman"/>
          <w:szCs w:val="24"/>
        </w:rPr>
        <w:t>ΣΤΟΙΧΗΜΑ</w:t>
      </w:r>
      <w:r>
        <w:rPr>
          <w:rFonts w:eastAsia="Times New Roman" w:cs="Times New Roman"/>
          <w:szCs w:val="24"/>
        </w:rPr>
        <w:t>»</w:t>
      </w:r>
      <w:r>
        <w:rPr>
          <w:rFonts w:eastAsia="Times New Roman" w:cs="Times New Roman"/>
          <w:szCs w:val="24"/>
        </w:rPr>
        <w:t xml:space="preserve"> και πάσης φύσεως στοίχημα. Τι ψάχνετε, λοιπόν; Για στημένα; Για «παράγκες»; Για διαφθορά; Τεράστια οικονομικά συμφέροντα, απίστευτα. </w:t>
      </w:r>
    </w:p>
    <w:p w14:paraId="4CC5BD5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Τρίτον, γενναία κρατική επιχορήγηση των αθλητικών ομοσπονδιών, χιλιάδων σωματείων με βάση τις ανάγκες και ξέρετε πόσες εί</w:t>
      </w:r>
      <w:r>
        <w:rPr>
          <w:rFonts w:eastAsia="Times New Roman" w:cs="Times New Roman"/>
          <w:szCs w:val="24"/>
        </w:rPr>
        <w:t xml:space="preserve">ναι. </w:t>
      </w:r>
    </w:p>
    <w:p w14:paraId="4CC5BD5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Τέταρτον, χορήγηση δωρεάν από το κράτος προϋποθέσεων για φυσική αγωγή της νεολαίας, εγκαταστάσεις, υποδομές, επιστημονική στήριξη, σε συνεργασία και με τους δήμους και με την </w:t>
      </w:r>
      <w:r>
        <w:rPr>
          <w:rFonts w:eastAsia="Times New Roman" w:cs="Times New Roman"/>
          <w:szCs w:val="24"/>
        </w:rPr>
        <w:t>περιφέρεια</w:t>
      </w:r>
      <w:r>
        <w:rPr>
          <w:rFonts w:eastAsia="Times New Roman" w:cs="Times New Roman"/>
          <w:szCs w:val="24"/>
        </w:rPr>
        <w:t xml:space="preserve">. </w:t>
      </w:r>
    </w:p>
    <w:p w14:paraId="4CC5BD5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Ξέρετε ποια είναι η κατάσταση; Ζείτε μέσα στην κοινωνία; Φαντά</w:t>
      </w:r>
      <w:r>
        <w:rPr>
          <w:rFonts w:eastAsia="Times New Roman" w:cs="Times New Roman"/>
          <w:szCs w:val="24"/>
        </w:rPr>
        <w:t xml:space="preserve">ζομαι ότι ζείτε. Να σας πω μια απλή λαϊκή οικογένεια με δύο παιδιά τι τραβάει όταν θέλει να αθληθεί το παιδί της και όταν έχει και κάποια τάση θετική προς τα εκεί; </w:t>
      </w:r>
    </w:p>
    <w:p w14:paraId="4CC5BD5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ανεξάρτητα από αυτό, πρέπει να του πληρώσει παπούτσια, στολές, να δούνε ποιος θα τον </w:t>
      </w:r>
      <w:r>
        <w:rPr>
          <w:rFonts w:eastAsia="Times New Roman" w:cs="Times New Roman"/>
          <w:szCs w:val="24"/>
        </w:rPr>
        <w:t xml:space="preserve">πάει εκεί, να πληρώσει συνδρομή, να πάει να το στηρίξει και να πληρώσει εισιτήρια στους αγώνες -άγχος από το πρωί- από το υστέρημα, ματωμένο υστέρημα κυριολεκτικά. Και όμως, ο κόσμος είναι όρθιος, κόντρα σε όλα όσα προωθούνται στον αθλητισμό. </w:t>
      </w:r>
    </w:p>
    <w:p w14:paraId="4CC5BD54" w14:textId="77777777" w:rsidR="005D719C" w:rsidRDefault="00627F40">
      <w:pPr>
        <w:spacing w:line="600" w:lineRule="auto"/>
        <w:jc w:val="both"/>
        <w:rPr>
          <w:rFonts w:eastAsia="Times New Roman" w:cs="Times New Roman"/>
          <w:szCs w:val="24"/>
        </w:rPr>
      </w:pPr>
      <w:r>
        <w:rPr>
          <w:rFonts w:eastAsia="Times New Roman" w:cs="Times New Roman"/>
          <w:szCs w:val="24"/>
        </w:rPr>
        <w:t>Υ</w:t>
      </w:r>
      <w:r w:rsidRPr="00456270">
        <w:rPr>
          <w:rFonts w:eastAsia="Times New Roman" w:cs="Times New Roman"/>
          <w:szCs w:val="24"/>
        </w:rPr>
        <w:t>πάρχει μεγά</w:t>
      </w:r>
      <w:r w:rsidRPr="00456270">
        <w:rPr>
          <w:rFonts w:eastAsia="Times New Roman" w:cs="Times New Roman"/>
          <w:szCs w:val="24"/>
        </w:rPr>
        <w:t>λη αγάπη ανάμεσα στους αθλητές</w:t>
      </w:r>
      <w:r>
        <w:rPr>
          <w:rFonts w:eastAsia="Times New Roman" w:cs="Times New Roman"/>
          <w:szCs w:val="24"/>
        </w:rPr>
        <w:t>,</w:t>
      </w:r>
      <w:r w:rsidRPr="00456270">
        <w:rPr>
          <w:rFonts w:eastAsia="Times New Roman" w:cs="Times New Roman"/>
          <w:szCs w:val="24"/>
        </w:rPr>
        <w:t xml:space="preserve"> στα παιδιά</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 xml:space="preserve">Καλλιεργείται αίσθημα </w:t>
      </w:r>
      <w:r w:rsidRPr="00456270">
        <w:rPr>
          <w:rFonts w:eastAsia="Times New Roman" w:cs="Times New Roman"/>
          <w:szCs w:val="24"/>
        </w:rPr>
        <w:t>αλληλεγγύης</w:t>
      </w:r>
      <w:r>
        <w:rPr>
          <w:rFonts w:eastAsia="Times New Roman" w:cs="Times New Roman"/>
          <w:szCs w:val="24"/>
        </w:rPr>
        <w:t>, όχι</w:t>
      </w:r>
      <w:r w:rsidRPr="00456270">
        <w:rPr>
          <w:rFonts w:eastAsia="Times New Roman" w:cs="Times New Roman"/>
          <w:szCs w:val="24"/>
        </w:rPr>
        <w:t xml:space="preserve"> στ</w:t>
      </w:r>
      <w:r>
        <w:rPr>
          <w:rFonts w:eastAsia="Times New Roman" w:cs="Times New Roman"/>
          <w:szCs w:val="24"/>
        </w:rPr>
        <w:t>υγνού,</w:t>
      </w:r>
      <w:r w:rsidRPr="00456270">
        <w:rPr>
          <w:rFonts w:eastAsia="Times New Roman" w:cs="Times New Roman"/>
          <w:szCs w:val="24"/>
        </w:rPr>
        <w:t xml:space="preserve"> κυνικ</w:t>
      </w:r>
      <w:r>
        <w:rPr>
          <w:rFonts w:eastAsia="Times New Roman" w:cs="Times New Roman"/>
          <w:szCs w:val="24"/>
        </w:rPr>
        <w:t>ού</w:t>
      </w:r>
      <w:r w:rsidRPr="00456270">
        <w:rPr>
          <w:rFonts w:eastAsia="Times New Roman" w:cs="Times New Roman"/>
          <w:szCs w:val="24"/>
        </w:rPr>
        <w:t xml:space="preserve"> καπιταλιστικ</w:t>
      </w:r>
      <w:r>
        <w:rPr>
          <w:rFonts w:eastAsia="Times New Roman" w:cs="Times New Roman"/>
          <w:szCs w:val="24"/>
        </w:rPr>
        <w:t>ού</w:t>
      </w:r>
      <w:r w:rsidRPr="00456270">
        <w:rPr>
          <w:rFonts w:eastAsia="Times New Roman" w:cs="Times New Roman"/>
          <w:szCs w:val="24"/>
        </w:rPr>
        <w:t xml:space="preserve"> ανταγωνισμ</w:t>
      </w:r>
      <w:r>
        <w:rPr>
          <w:rFonts w:eastAsia="Times New Roman" w:cs="Times New Roman"/>
          <w:szCs w:val="24"/>
        </w:rPr>
        <w:t>ού.</w:t>
      </w:r>
      <w:r w:rsidRPr="00456270">
        <w:rPr>
          <w:rFonts w:eastAsia="Times New Roman" w:cs="Times New Roman"/>
          <w:szCs w:val="24"/>
        </w:rPr>
        <w:t xml:space="preserve"> </w:t>
      </w:r>
      <w:r>
        <w:rPr>
          <w:rFonts w:eastAsia="Times New Roman" w:cs="Times New Roman"/>
          <w:szCs w:val="24"/>
        </w:rPr>
        <w:t>Θα τ</w:t>
      </w:r>
      <w:r w:rsidRPr="00456270">
        <w:rPr>
          <w:rFonts w:eastAsia="Times New Roman" w:cs="Times New Roman"/>
          <w:szCs w:val="24"/>
        </w:rPr>
        <w:t>α στηρίξετε αυτά</w:t>
      </w:r>
      <w:r>
        <w:rPr>
          <w:rFonts w:eastAsia="Times New Roman" w:cs="Times New Roman"/>
          <w:szCs w:val="24"/>
        </w:rPr>
        <w:t>;</w:t>
      </w:r>
      <w:r w:rsidRPr="00456270">
        <w:rPr>
          <w:rFonts w:eastAsia="Times New Roman" w:cs="Times New Roman"/>
          <w:szCs w:val="24"/>
        </w:rPr>
        <w:t xml:space="preserve"> </w:t>
      </w:r>
    </w:p>
    <w:p w14:paraId="4CC5BD5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w:t>
      </w:r>
      <w:r w:rsidRPr="00456270">
        <w:rPr>
          <w:rFonts w:eastAsia="Times New Roman" w:cs="Times New Roman"/>
          <w:szCs w:val="24"/>
        </w:rPr>
        <w:t>έλος</w:t>
      </w:r>
      <w:r>
        <w:rPr>
          <w:rFonts w:eastAsia="Times New Roman" w:cs="Times New Roman"/>
          <w:szCs w:val="24"/>
        </w:rPr>
        <w:t>,</w:t>
      </w:r>
      <w:r w:rsidRPr="00456270">
        <w:rPr>
          <w:rFonts w:eastAsia="Times New Roman" w:cs="Times New Roman"/>
          <w:szCs w:val="24"/>
        </w:rPr>
        <w:t xml:space="preserve"> αξιοποίηση υποδομών για τα σχ</w:t>
      </w:r>
      <w:r>
        <w:rPr>
          <w:rFonts w:eastAsia="Times New Roman" w:cs="Times New Roman"/>
          <w:szCs w:val="24"/>
        </w:rPr>
        <w:t>ολεία</w:t>
      </w:r>
      <w:r w:rsidRPr="00456270">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w:t>
      </w:r>
      <w:r w:rsidRPr="00456270">
        <w:rPr>
          <w:rFonts w:eastAsia="Times New Roman" w:cs="Times New Roman"/>
          <w:szCs w:val="24"/>
        </w:rPr>
        <w:t>μείς αυτές τις προτάσεις τις καταθέτουμε και εδώ</w:t>
      </w:r>
      <w:r>
        <w:rPr>
          <w:rFonts w:eastAsia="Times New Roman" w:cs="Times New Roman"/>
          <w:szCs w:val="24"/>
        </w:rPr>
        <w:t>. Κ</w:t>
      </w:r>
      <w:r w:rsidRPr="00456270">
        <w:rPr>
          <w:rFonts w:eastAsia="Times New Roman" w:cs="Times New Roman"/>
          <w:szCs w:val="24"/>
        </w:rPr>
        <w:t>ατα</w:t>
      </w:r>
      <w:r w:rsidRPr="00456270">
        <w:rPr>
          <w:rFonts w:eastAsia="Times New Roman" w:cs="Times New Roman"/>
          <w:szCs w:val="24"/>
        </w:rPr>
        <w:t>θέσαμε και τροπολογία για τους προπονητές</w:t>
      </w:r>
      <w:r>
        <w:rPr>
          <w:rFonts w:eastAsia="Times New Roman" w:cs="Times New Roman"/>
          <w:szCs w:val="24"/>
        </w:rPr>
        <w:t>. Δεν μας είπατε αν τη δέχεστε ή όχι. Δεν πήρατε θέση. Δεν ξέρω και, επομένως, δεν μπορώ να πω. Μπορείτε να πείτε «τη δεχόμαστε». Τ</w:t>
      </w:r>
      <w:r w:rsidRPr="00456270">
        <w:rPr>
          <w:rFonts w:eastAsia="Times New Roman" w:cs="Times New Roman"/>
          <w:szCs w:val="24"/>
        </w:rPr>
        <w:t>ελικά ποιος είναι ο υπεύθυνος</w:t>
      </w:r>
      <w:r>
        <w:rPr>
          <w:rFonts w:eastAsia="Times New Roman" w:cs="Times New Roman"/>
          <w:szCs w:val="24"/>
        </w:rPr>
        <w:t xml:space="preserve">; Το </w:t>
      </w:r>
      <w:r w:rsidRPr="00456270">
        <w:rPr>
          <w:rFonts w:eastAsia="Times New Roman" w:cs="Times New Roman"/>
          <w:szCs w:val="24"/>
        </w:rPr>
        <w:t>κράτος</w:t>
      </w:r>
      <w:r>
        <w:rPr>
          <w:rFonts w:eastAsia="Times New Roman" w:cs="Times New Roman"/>
          <w:szCs w:val="24"/>
        </w:rPr>
        <w:t>,</w:t>
      </w:r>
      <w:r w:rsidRPr="00456270">
        <w:rPr>
          <w:rFonts w:eastAsia="Times New Roman" w:cs="Times New Roman"/>
          <w:szCs w:val="24"/>
        </w:rPr>
        <w:t xml:space="preserve"> τ</w:t>
      </w:r>
      <w:r>
        <w:rPr>
          <w:rFonts w:eastAsia="Times New Roman" w:cs="Times New Roman"/>
          <w:szCs w:val="24"/>
        </w:rPr>
        <w:t>α</w:t>
      </w:r>
      <w:r w:rsidRPr="00456270">
        <w:rPr>
          <w:rFonts w:eastAsia="Times New Roman" w:cs="Times New Roman"/>
          <w:szCs w:val="24"/>
        </w:rPr>
        <w:t xml:space="preserve"> πανεπιστήμι</w:t>
      </w:r>
      <w:r>
        <w:rPr>
          <w:rFonts w:eastAsia="Times New Roman" w:cs="Times New Roman"/>
          <w:szCs w:val="24"/>
        </w:rPr>
        <w:t xml:space="preserve">α </w:t>
      </w:r>
      <w:r w:rsidRPr="00456270">
        <w:rPr>
          <w:rFonts w:eastAsia="Times New Roman" w:cs="Times New Roman"/>
          <w:szCs w:val="24"/>
        </w:rPr>
        <w:t xml:space="preserve">ή </w:t>
      </w:r>
      <w:r>
        <w:rPr>
          <w:rFonts w:eastAsia="Times New Roman" w:cs="Times New Roman"/>
          <w:szCs w:val="24"/>
        </w:rPr>
        <w:t xml:space="preserve">η ΕΠΟ και η </w:t>
      </w:r>
      <w:r>
        <w:rPr>
          <w:rFonts w:eastAsia="Times New Roman" w:cs="Times New Roman"/>
          <w:szCs w:val="24"/>
          <w:lang w:val="en-US"/>
        </w:rPr>
        <w:t>UEFA</w:t>
      </w:r>
      <w:r>
        <w:rPr>
          <w:rFonts w:eastAsia="Times New Roman" w:cs="Times New Roman"/>
          <w:szCs w:val="24"/>
        </w:rPr>
        <w:t>, δηλαδή</w:t>
      </w:r>
      <w:r>
        <w:rPr>
          <w:rFonts w:eastAsia="Times New Roman" w:cs="Times New Roman"/>
          <w:szCs w:val="24"/>
        </w:rPr>
        <w:t xml:space="preserve"> ο</w:t>
      </w:r>
      <w:r w:rsidRPr="00456270">
        <w:rPr>
          <w:rFonts w:eastAsia="Times New Roman" w:cs="Times New Roman"/>
          <w:szCs w:val="24"/>
        </w:rPr>
        <w:t>ι επαγγελματίες</w:t>
      </w:r>
      <w:r>
        <w:rPr>
          <w:rFonts w:eastAsia="Times New Roman" w:cs="Times New Roman"/>
          <w:szCs w:val="24"/>
        </w:rPr>
        <w:t>;</w:t>
      </w:r>
      <w:r w:rsidRPr="00456270">
        <w:rPr>
          <w:rFonts w:eastAsia="Times New Roman" w:cs="Times New Roman"/>
          <w:szCs w:val="24"/>
        </w:rPr>
        <w:t xml:space="preserve"> Γιατί δεν το κάνετε αυτό</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Δ</w:t>
      </w:r>
      <w:r w:rsidRPr="00456270">
        <w:rPr>
          <w:rFonts w:eastAsia="Times New Roman" w:cs="Times New Roman"/>
          <w:szCs w:val="24"/>
        </w:rPr>
        <w:t>εν είναι δίκαιο αίτημα</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Πείτε μας πού</w:t>
      </w:r>
      <w:r w:rsidRPr="00456270">
        <w:rPr>
          <w:rFonts w:eastAsia="Times New Roman" w:cs="Times New Roman"/>
          <w:szCs w:val="24"/>
        </w:rPr>
        <w:t xml:space="preserve"> διαφωνείτε</w:t>
      </w:r>
      <w:r>
        <w:rPr>
          <w:rFonts w:eastAsia="Times New Roman" w:cs="Times New Roman"/>
          <w:szCs w:val="24"/>
        </w:rPr>
        <w:t>. Τουλάχιστον πείτε μας</w:t>
      </w:r>
      <w:r w:rsidRPr="00456270">
        <w:rPr>
          <w:rFonts w:eastAsia="Times New Roman" w:cs="Times New Roman"/>
          <w:szCs w:val="24"/>
        </w:rPr>
        <w:t xml:space="preserve"> μερικά επιχειρήματα</w:t>
      </w:r>
      <w:r>
        <w:rPr>
          <w:rFonts w:eastAsia="Times New Roman" w:cs="Times New Roman"/>
          <w:szCs w:val="24"/>
        </w:rPr>
        <w:t>, για</w:t>
      </w:r>
      <w:r w:rsidRPr="00456270">
        <w:rPr>
          <w:rFonts w:eastAsia="Times New Roman" w:cs="Times New Roman"/>
          <w:szCs w:val="24"/>
        </w:rPr>
        <w:t xml:space="preserve"> να πούμε ότι </w:t>
      </w:r>
      <w:r>
        <w:rPr>
          <w:rFonts w:eastAsia="Times New Roman" w:cs="Times New Roman"/>
          <w:szCs w:val="24"/>
        </w:rPr>
        <w:t>έχουμε άδικο. Κάντε το και αυτό. Αυτούς τους</w:t>
      </w:r>
      <w:r w:rsidRPr="00456270">
        <w:rPr>
          <w:rFonts w:eastAsia="Times New Roman" w:cs="Times New Roman"/>
          <w:szCs w:val="24"/>
        </w:rPr>
        <w:t xml:space="preserve"> καταθέτουμε στο κίνημα</w:t>
      </w:r>
      <w:r>
        <w:rPr>
          <w:rFonts w:eastAsia="Times New Roman" w:cs="Times New Roman"/>
          <w:szCs w:val="24"/>
        </w:rPr>
        <w:t xml:space="preserve">. </w:t>
      </w:r>
    </w:p>
    <w:p w14:paraId="4CC5BD5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w:t>
      </w:r>
      <w:r w:rsidRPr="00456270">
        <w:rPr>
          <w:rFonts w:eastAsia="Times New Roman" w:cs="Times New Roman"/>
          <w:szCs w:val="24"/>
        </w:rPr>
        <w:t>αι ξέρετε κάτι</w:t>
      </w:r>
      <w:r>
        <w:rPr>
          <w:rFonts w:eastAsia="Times New Roman" w:cs="Times New Roman"/>
          <w:szCs w:val="24"/>
        </w:rPr>
        <w:t xml:space="preserve">; Έχουμε </w:t>
      </w:r>
      <w:r w:rsidRPr="00456270">
        <w:rPr>
          <w:rFonts w:eastAsia="Times New Roman" w:cs="Times New Roman"/>
          <w:szCs w:val="24"/>
        </w:rPr>
        <w:t xml:space="preserve">δώσει </w:t>
      </w:r>
      <w:r w:rsidRPr="00456270">
        <w:rPr>
          <w:rFonts w:eastAsia="Times New Roman" w:cs="Times New Roman"/>
          <w:szCs w:val="24"/>
        </w:rPr>
        <w:t>και δείγματα γραφής</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Ό</w:t>
      </w:r>
      <w:r w:rsidRPr="00456270">
        <w:rPr>
          <w:rFonts w:eastAsia="Times New Roman" w:cs="Times New Roman"/>
          <w:szCs w:val="24"/>
        </w:rPr>
        <w:t xml:space="preserve">που υπάρχουν κομμουνιστές δήμαρχοι </w:t>
      </w:r>
      <w:r>
        <w:rPr>
          <w:rFonts w:eastAsia="Times New Roman" w:cs="Times New Roman"/>
          <w:szCs w:val="24"/>
        </w:rPr>
        <w:t>η συνδρομή</w:t>
      </w:r>
      <w:r w:rsidRPr="00456270">
        <w:rPr>
          <w:rFonts w:eastAsia="Times New Roman" w:cs="Times New Roman"/>
          <w:szCs w:val="24"/>
        </w:rPr>
        <w:t xml:space="preserve"> σε αθλητικές ομάδες </w:t>
      </w:r>
      <w:r>
        <w:rPr>
          <w:rFonts w:eastAsia="Times New Roman" w:cs="Times New Roman"/>
          <w:szCs w:val="24"/>
        </w:rPr>
        <w:t>κ</w:t>
      </w:r>
      <w:r>
        <w:rPr>
          <w:rFonts w:eastAsia="Times New Roman" w:cs="Times New Roman"/>
          <w:szCs w:val="24"/>
        </w:rPr>
        <w:t>.</w:t>
      </w:r>
      <w:r>
        <w:rPr>
          <w:rFonts w:eastAsia="Times New Roman" w:cs="Times New Roman"/>
          <w:szCs w:val="24"/>
        </w:rPr>
        <w:t>λπ.</w:t>
      </w:r>
      <w:r w:rsidRPr="00456270">
        <w:rPr>
          <w:rFonts w:eastAsia="Times New Roman" w:cs="Times New Roman"/>
          <w:szCs w:val="24"/>
        </w:rPr>
        <w:t xml:space="preserve"> είναι ελάχιστ</w:t>
      </w:r>
      <w:r>
        <w:rPr>
          <w:rFonts w:eastAsia="Times New Roman" w:cs="Times New Roman"/>
          <w:szCs w:val="24"/>
        </w:rPr>
        <w:t>η, σχεδόν μηδαμινή. Σ</w:t>
      </w:r>
      <w:r w:rsidRPr="00456270">
        <w:rPr>
          <w:rFonts w:eastAsia="Times New Roman" w:cs="Times New Roman"/>
          <w:szCs w:val="24"/>
        </w:rPr>
        <w:t xml:space="preserve">την Πετρούπολη με 5 ευρώ </w:t>
      </w:r>
      <w:r w:rsidRPr="00456270">
        <w:rPr>
          <w:rFonts w:eastAsia="Times New Roman" w:cs="Times New Roman"/>
          <w:szCs w:val="24"/>
        </w:rPr>
        <w:t>κ</w:t>
      </w:r>
      <w:r>
        <w:rPr>
          <w:rFonts w:eastAsia="Times New Roman" w:cs="Times New Roman"/>
          <w:szCs w:val="24"/>
        </w:rPr>
        <w:t>ά</w:t>
      </w:r>
      <w:r w:rsidRPr="00456270">
        <w:rPr>
          <w:rFonts w:eastAsia="Times New Roman" w:cs="Times New Roman"/>
          <w:szCs w:val="24"/>
        </w:rPr>
        <w:t>νε</w:t>
      </w:r>
      <w:r>
        <w:rPr>
          <w:rFonts w:eastAsia="Times New Roman" w:cs="Times New Roman"/>
          <w:szCs w:val="24"/>
        </w:rPr>
        <w:t>ι</w:t>
      </w:r>
      <w:r w:rsidRPr="00456270">
        <w:rPr>
          <w:rFonts w:eastAsia="Times New Roman" w:cs="Times New Roman"/>
          <w:szCs w:val="24"/>
        </w:rPr>
        <w:t xml:space="preserve">ς </w:t>
      </w:r>
      <w:r w:rsidRPr="00456270">
        <w:rPr>
          <w:rFonts w:eastAsia="Times New Roman" w:cs="Times New Roman"/>
          <w:szCs w:val="24"/>
        </w:rPr>
        <w:t>ό</w:t>
      </w:r>
      <w:r>
        <w:rPr>
          <w:rFonts w:eastAsia="Times New Roman" w:cs="Times New Roman"/>
          <w:szCs w:val="24"/>
        </w:rPr>
        <w:t>,</w:t>
      </w:r>
      <w:r w:rsidRPr="00456270">
        <w:rPr>
          <w:rFonts w:eastAsia="Times New Roman" w:cs="Times New Roman"/>
          <w:szCs w:val="24"/>
        </w:rPr>
        <w:t>τι ά</w:t>
      </w:r>
      <w:r>
        <w:rPr>
          <w:rFonts w:eastAsia="Times New Roman" w:cs="Times New Roman"/>
          <w:szCs w:val="24"/>
        </w:rPr>
        <w:t>θλη</w:t>
      </w:r>
      <w:r w:rsidRPr="00456270">
        <w:rPr>
          <w:rFonts w:eastAsia="Times New Roman" w:cs="Times New Roman"/>
          <w:szCs w:val="24"/>
        </w:rPr>
        <w:t>μα θέλεις και γι</w:t>
      </w:r>
      <w:r>
        <w:rPr>
          <w:rFonts w:eastAsia="Times New Roman" w:cs="Times New Roman"/>
          <w:szCs w:val="24"/>
        </w:rPr>
        <w:t>’</w:t>
      </w:r>
      <w:r w:rsidRPr="00456270">
        <w:rPr>
          <w:rFonts w:eastAsia="Times New Roman" w:cs="Times New Roman"/>
          <w:szCs w:val="24"/>
        </w:rPr>
        <w:t xml:space="preserve"> αυτό πάνε και άλλες συνοικίες</w:t>
      </w:r>
      <w:r>
        <w:rPr>
          <w:rFonts w:eastAsia="Times New Roman" w:cs="Times New Roman"/>
          <w:szCs w:val="24"/>
        </w:rPr>
        <w:t>. Κ</w:t>
      </w:r>
      <w:r w:rsidRPr="00456270">
        <w:rPr>
          <w:rFonts w:eastAsia="Times New Roman" w:cs="Times New Roman"/>
          <w:szCs w:val="24"/>
        </w:rPr>
        <w:t>αι σε άλλ</w:t>
      </w:r>
      <w:r>
        <w:rPr>
          <w:rFonts w:eastAsia="Times New Roman" w:cs="Times New Roman"/>
          <w:szCs w:val="24"/>
        </w:rPr>
        <w:t>ε</w:t>
      </w:r>
      <w:r w:rsidRPr="00456270">
        <w:rPr>
          <w:rFonts w:eastAsia="Times New Roman" w:cs="Times New Roman"/>
          <w:szCs w:val="24"/>
        </w:rPr>
        <w:t>ς και στην Καισαριανή και α</w:t>
      </w:r>
      <w:r w:rsidRPr="00456270">
        <w:rPr>
          <w:rFonts w:eastAsia="Times New Roman" w:cs="Times New Roman"/>
          <w:szCs w:val="24"/>
        </w:rPr>
        <w:t>λλού</w:t>
      </w:r>
      <w:r>
        <w:rPr>
          <w:rFonts w:eastAsia="Times New Roman" w:cs="Times New Roman"/>
          <w:szCs w:val="24"/>
        </w:rPr>
        <w:t>,</w:t>
      </w:r>
      <w:r w:rsidRPr="00456270">
        <w:rPr>
          <w:rFonts w:eastAsia="Times New Roman" w:cs="Times New Roman"/>
          <w:szCs w:val="24"/>
        </w:rPr>
        <w:t xml:space="preserve"> όπου έχουμε δυνατότητα μέσα σε αυτά τα ασφυκτικά πλαίσια</w:t>
      </w:r>
      <w:r>
        <w:rPr>
          <w:rFonts w:eastAsia="Times New Roman" w:cs="Times New Roman"/>
          <w:szCs w:val="24"/>
        </w:rPr>
        <w:t>,</w:t>
      </w:r>
      <w:r w:rsidRPr="00456270">
        <w:rPr>
          <w:rFonts w:eastAsia="Times New Roman" w:cs="Times New Roman"/>
          <w:szCs w:val="24"/>
        </w:rPr>
        <w:t xml:space="preserve"> έχουμε δράση της κομμουνιστικής νεολαίας Ελλάδας</w:t>
      </w:r>
      <w:r>
        <w:rPr>
          <w:rFonts w:eastAsia="Times New Roman" w:cs="Times New Roman"/>
          <w:szCs w:val="24"/>
        </w:rPr>
        <w:t>. Ό</w:t>
      </w:r>
      <w:r w:rsidRPr="00456270">
        <w:rPr>
          <w:rFonts w:eastAsia="Times New Roman" w:cs="Times New Roman"/>
          <w:szCs w:val="24"/>
        </w:rPr>
        <w:t xml:space="preserve">πως λέει </w:t>
      </w:r>
      <w:r>
        <w:rPr>
          <w:rFonts w:eastAsia="Times New Roman" w:cs="Times New Roman"/>
          <w:szCs w:val="24"/>
        </w:rPr>
        <w:t>«όχι» σ</w:t>
      </w:r>
      <w:r w:rsidRPr="00456270">
        <w:rPr>
          <w:rFonts w:eastAsia="Times New Roman" w:cs="Times New Roman"/>
          <w:szCs w:val="24"/>
        </w:rPr>
        <w:t>ε όλα τα ναρκωτικά και συγκρούεται παντού</w:t>
      </w:r>
      <w:r>
        <w:rPr>
          <w:rFonts w:eastAsia="Times New Roman" w:cs="Times New Roman"/>
          <w:szCs w:val="24"/>
        </w:rPr>
        <w:t>,</w:t>
      </w:r>
      <w:r w:rsidRPr="00456270">
        <w:rPr>
          <w:rFonts w:eastAsia="Times New Roman" w:cs="Times New Roman"/>
          <w:szCs w:val="24"/>
        </w:rPr>
        <w:t xml:space="preserve"> έτσι και στον αθλητισμό</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στο πλαίσιο</w:t>
      </w:r>
      <w:r w:rsidRPr="00456270">
        <w:rPr>
          <w:rFonts w:eastAsia="Times New Roman" w:cs="Times New Roman"/>
          <w:szCs w:val="24"/>
        </w:rPr>
        <w:t xml:space="preserve"> των δυνατοτήτων </w:t>
      </w:r>
      <w:r>
        <w:rPr>
          <w:rFonts w:eastAsia="Times New Roman" w:cs="Times New Roman"/>
          <w:szCs w:val="24"/>
        </w:rPr>
        <w:t>μας.</w:t>
      </w:r>
    </w:p>
    <w:p w14:paraId="4CC5BD5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(Στο σημείο αυτό την Προ</w:t>
      </w:r>
      <w:r>
        <w:rPr>
          <w:rFonts w:eastAsia="Times New Roman" w:cs="Times New Roman"/>
          <w:szCs w:val="24"/>
        </w:rPr>
        <w:t>εδρική Έδρα καταλαμβάνει</w:t>
      </w:r>
      <w:r>
        <w:rPr>
          <w:rFonts w:eastAsia="Times New Roman" w:cs="Times New Roman"/>
          <w:szCs w:val="24"/>
        </w:rPr>
        <w:t xml:space="preserve"> ο Θ΄ Αντιπρόεδρος της Βουλής κ</w:t>
      </w:r>
      <w:r>
        <w:rPr>
          <w:rFonts w:eastAsia="Times New Roman" w:cs="Times New Roman"/>
          <w:szCs w:val="24"/>
        </w:rPr>
        <w:t>.</w:t>
      </w:r>
      <w:r>
        <w:rPr>
          <w:rFonts w:eastAsia="Times New Roman" w:cs="Times New Roman"/>
          <w:szCs w:val="24"/>
        </w:rPr>
        <w:t xml:space="preserve"> </w:t>
      </w:r>
      <w:r w:rsidRPr="003B2313">
        <w:rPr>
          <w:rFonts w:eastAsia="Times New Roman" w:cs="Times New Roman"/>
          <w:b/>
          <w:szCs w:val="24"/>
        </w:rPr>
        <w:t>ΜΑΡΙΟΣ ΓΕΩΡΓΙΑΔΗΣ</w:t>
      </w:r>
      <w:r>
        <w:rPr>
          <w:rFonts w:eastAsia="Times New Roman" w:cs="Times New Roman"/>
          <w:szCs w:val="24"/>
        </w:rPr>
        <w:t>)</w:t>
      </w:r>
    </w:p>
    <w:p w14:paraId="4CC5BD58" w14:textId="77777777" w:rsidR="005D719C" w:rsidRDefault="00627F40">
      <w:pPr>
        <w:spacing w:line="600" w:lineRule="auto"/>
        <w:ind w:firstLine="720"/>
        <w:jc w:val="both"/>
        <w:rPr>
          <w:rFonts w:eastAsia="Times New Roman" w:cs="Times New Roman"/>
          <w:szCs w:val="24"/>
        </w:rPr>
      </w:pPr>
      <w:r w:rsidRPr="00456270">
        <w:rPr>
          <w:rFonts w:eastAsia="Times New Roman" w:cs="Times New Roman"/>
          <w:szCs w:val="24"/>
        </w:rPr>
        <w:t>Γι</w:t>
      </w:r>
      <w:r>
        <w:rPr>
          <w:rFonts w:eastAsia="Times New Roman" w:cs="Times New Roman"/>
          <w:szCs w:val="24"/>
        </w:rPr>
        <w:t>’</w:t>
      </w:r>
      <w:r w:rsidRPr="00456270">
        <w:rPr>
          <w:rFonts w:eastAsia="Times New Roman" w:cs="Times New Roman"/>
          <w:szCs w:val="24"/>
        </w:rPr>
        <w:t xml:space="preserve"> αυτό</w:t>
      </w:r>
      <w:r>
        <w:rPr>
          <w:rFonts w:eastAsia="Times New Roman" w:cs="Times New Roman"/>
          <w:szCs w:val="24"/>
        </w:rPr>
        <w:t>,</w:t>
      </w:r>
      <w:r w:rsidRPr="00456270">
        <w:rPr>
          <w:rFonts w:eastAsia="Times New Roman" w:cs="Times New Roman"/>
          <w:szCs w:val="24"/>
        </w:rPr>
        <w:t xml:space="preserve"> λοιπόν</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καλούμε</w:t>
      </w:r>
      <w:r w:rsidRPr="00456270">
        <w:rPr>
          <w:rFonts w:eastAsia="Times New Roman" w:cs="Times New Roman"/>
          <w:szCs w:val="24"/>
        </w:rPr>
        <w:t xml:space="preserve"> το</w:t>
      </w:r>
      <w:r>
        <w:rPr>
          <w:rFonts w:eastAsia="Times New Roman" w:cs="Times New Roman"/>
          <w:szCs w:val="24"/>
        </w:rPr>
        <w:t>ν</w:t>
      </w:r>
      <w:r w:rsidRPr="00456270">
        <w:rPr>
          <w:rFonts w:eastAsia="Times New Roman" w:cs="Times New Roman"/>
          <w:szCs w:val="24"/>
        </w:rPr>
        <w:t xml:space="preserve"> λαό σε συσπείρωση με το </w:t>
      </w:r>
      <w:r>
        <w:rPr>
          <w:rFonts w:eastAsia="Times New Roman" w:cs="Times New Roman"/>
          <w:szCs w:val="24"/>
        </w:rPr>
        <w:t xml:space="preserve">ΚΚΕ, </w:t>
      </w:r>
      <w:r w:rsidRPr="00456270">
        <w:rPr>
          <w:rFonts w:eastAsia="Times New Roman" w:cs="Times New Roman"/>
          <w:szCs w:val="24"/>
        </w:rPr>
        <w:t xml:space="preserve">για να </w:t>
      </w:r>
      <w:r>
        <w:rPr>
          <w:rFonts w:eastAsia="Times New Roman" w:cs="Times New Roman"/>
          <w:szCs w:val="24"/>
        </w:rPr>
        <w:t xml:space="preserve">παλέψουμε τώρα </w:t>
      </w:r>
      <w:r w:rsidRPr="00456270">
        <w:rPr>
          <w:rFonts w:eastAsia="Times New Roman" w:cs="Times New Roman"/>
          <w:szCs w:val="24"/>
        </w:rPr>
        <w:t>και να φτιάξουμε την κοινωνία</w:t>
      </w:r>
      <w:r w:rsidRPr="006F2A2E">
        <w:rPr>
          <w:rFonts w:eastAsia="Times New Roman" w:cs="Times New Roman"/>
          <w:szCs w:val="24"/>
        </w:rPr>
        <w:t xml:space="preserve">. </w:t>
      </w:r>
      <w:r>
        <w:rPr>
          <w:rFonts w:eastAsia="Times New Roman" w:cs="Times New Roman"/>
          <w:szCs w:val="24"/>
        </w:rPr>
        <w:t>Ό</w:t>
      </w:r>
      <w:r w:rsidRPr="00456270">
        <w:rPr>
          <w:rFonts w:eastAsia="Times New Roman" w:cs="Times New Roman"/>
          <w:szCs w:val="24"/>
        </w:rPr>
        <w:t xml:space="preserve">λα </w:t>
      </w:r>
      <w:r>
        <w:rPr>
          <w:rFonts w:eastAsia="Times New Roman" w:cs="Times New Roman"/>
          <w:szCs w:val="24"/>
        </w:rPr>
        <w:t xml:space="preserve">αυτά </w:t>
      </w:r>
      <w:r w:rsidRPr="00456270">
        <w:rPr>
          <w:rFonts w:eastAsia="Times New Roman" w:cs="Times New Roman"/>
          <w:szCs w:val="24"/>
        </w:rPr>
        <w:t xml:space="preserve">ήταν </w:t>
      </w:r>
      <w:r>
        <w:rPr>
          <w:rFonts w:eastAsia="Times New Roman" w:cs="Times New Roman"/>
          <w:szCs w:val="24"/>
        </w:rPr>
        <w:t>λυ</w:t>
      </w:r>
      <w:r w:rsidRPr="00456270">
        <w:rPr>
          <w:rFonts w:eastAsia="Times New Roman" w:cs="Times New Roman"/>
          <w:szCs w:val="24"/>
        </w:rPr>
        <w:t>μένα στο</w:t>
      </w:r>
      <w:r>
        <w:rPr>
          <w:rFonts w:eastAsia="Times New Roman" w:cs="Times New Roman"/>
          <w:szCs w:val="24"/>
        </w:rPr>
        <w:t>ν</w:t>
      </w:r>
      <w:r w:rsidRPr="00456270">
        <w:rPr>
          <w:rFonts w:eastAsia="Times New Roman" w:cs="Times New Roman"/>
          <w:szCs w:val="24"/>
        </w:rPr>
        <w:t xml:space="preserve"> σοσιαλισμό και στον αθλητισμό και αλλού</w:t>
      </w:r>
      <w:r>
        <w:rPr>
          <w:rFonts w:eastAsia="Times New Roman" w:cs="Times New Roman"/>
          <w:szCs w:val="24"/>
        </w:rPr>
        <w:t>. Κ</w:t>
      </w:r>
      <w:r w:rsidRPr="00456270">
        <w:rPr>
          <w:rFonts w:eastAsia="Times New Roman" w:cs="Times New Roman"/>
          <w:szCs w:val="24"/>
        </w:rPr>
        <w:t>άθε παιδί που τελείωνε το σχολείο</w:t>
      </w:r>
      <w:r>
        <w:rPr>
          <w:rFonts w:eastAsia="Times New Roman" w:cs="Times New Roman"/>
          <w:szCs w:val="24"/>
        </w:rPr>
        <w:t>,</w:t>
      </w:r>
      <w:r w:rsidRPr="00456270">
        <w:rPr>
          <w:rFonts w:eastAsia="Times New Roman" w:cs="Times New Roman"/>
          <w:szCs w:val="24"/>
        </w:rPr>
        <w:t xml:space="preserve"> δημόσια και δωρεάν</w:t>
      </w:r>
      <w:r>
        <w:rPr>
          <w:rFonts w:eastAsia="Times New Roman" w:cs="Times New Roman"/>
          <w:szCs w:val="24"/>
        </w:rPr>
        <w:t>,</w:t>
      </w:r>
      <w:r w:rsidRPr="00456270">
        <w:rPr>
          <w:rFonts w:eastAsia="Times New Roman" w:cs="Times New Roman"/>
          <w:szCs w:val="24"/>
        </w:rPr>
        <w:t xml:space="preserve"> ήξερε δύο γλώσσες</w:t>
      </w:r>
      <w:r>
        <w:rPr>
          <w:rFonts w:eastAsia="Times New Roman" w:cs="Times New Roman"/>
          <w:szCs w:val="24"/>
        </w:rPr>
        <w:t>,</w:t>
      </w:r>
      <w:r w:rsidRPr="00456270">
        <w:rPr>
          <w:rFonts w:eastAsia="Times New Roman" w:cs="Times New Roman"/>
          <w:szCs w:val="24"/>
        </w:rPr>
        <w:t xml:space="preserve"> ασχολούνταν συστηματικά </w:t>
      </w:r>
      <w:r>
        <w:rPr>
          <w:rFonts w:eastAsia="Times New Roman" w:cs="Times New Roman"/>
          <w:szCs w:val="24"/>
        </w:rPr>
        <w:t>μ</w:t>
      </w:r>
      <w:r w:rsidRPr="00456270">
        <w:rPr>
          <w:rFonts w:eastAsia="Times New Roman" w:cs="Times New Roman"/>
          <w:szCs w:val="24"/>
        </w:rPr>
        <w:t>ε ένα άθλημα</w:t>
      </w:r>
      <w:r>
        <w:rPr>
          <w:rFonts w:eastAsia="Times New Roman" w:cs="Times New Roman"/>
          <w:szCs w:val="24"/>
        </w:rPr>
        <w:t xml:space="preserve">, </w:t>
      </w:r>
      <w:r w:rsidRPr="00456270">
        <w:rPr>
          <w:rFonts w:eastAsia="Times New Roman" w:cs="Times New Roman"/>
          <w:szCs w:val="24"/>
        </w:rPr>
        <w:t>ένα σπορ και ένα μουσικό όργανο</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Αυτά που έχουν εκεί οι</w:t>
      </w:r>
      <w:r w:rsidRPr="00456270">
        <w:rPr>
          <w:rFonts w:eastAsia="Times New Roman" w:cs="Times New Roman"/>
          <w:szCs w:val="24"/>
        </w:rPr>
        <w:t xml:space="preserve"> καπιταλιστές</w:t>
      </w:r>
      <w:r>
        <w:rPr>
          <w:rFonts w:eastAsia="Times New Roman" w:cs="Times New Roman"/>
          <w:szCs w:val="24"/>
        </w:rPr>
        <w:t>, οι νεοκαπιταλιστές,</w:t>
      </w:r>
      <w:r w:rsidRPr="00456270">
        <w:rPr>
          <w:rFonts w:eastAsia="Times New Roman" w:cs="Times New Roman"/>
          <w:szCs w:val="24"/>
        </w:rPr>
        <w:t xml:space="preserve"> ό</w:t>
      </w:r>
      <w:r>
        <w:rPr>
          <w:rFonts w:eastAsia="Times New Roman" w:cs="Times New Roman"/>
          <w:szCs w:val="24"/>
        </w:rPr>
        <w:t>,</w:t>
      </w:r>
      <w:r w:rsidRPr="00456270">
        <w:rPr>
          <w:rFonts w:eastAsia="Times New Roman" w:cs="Times New Roman"/>
          <w:szCs w:val="24"/>
        </w:rPr>
        <w:t>τι έχουν αυτές οι χώρες τα έφτιαξε ο σοσιαλισμός</w:t>
      </w:r>
      <w:r>
        <w:rPr>
          <w:rFonts w:eastAsia="Times New Roman" w:cs="Times New Roman"/>
          <w:szCs w:val="24"/>
        </w:rPr>
        <w:t>,</w:t>
      </w:r>
      <w:r w:rsidRPr="00456270">
        <w:rPr>
          <w:rFonts w:eastAsia="Times New Roman" w:cs="Times New Roman"/>
          <w:szCs w:val="24"/>
        </w:rPr>
        <w:t xml:space="preserve"> γ</w:t>
      </w:r>
      <w:r w:rsidRPr="00456270">
        <w:rPr>
          <w:rFonts w:eastAsia="Times New Roman" w:cs="Times New Roman"/>
          <w:szCs w:val="24"/>
        </w:rPr>
        <w:t xml:space="preserve">ιατί έχει άλλη αντίληψη για τη ζωή και </w:t>
      </w:r>
      <w:r w:rsidRPr="00456270">
        <w:rPr>
          <w:rFonts w:eastAsia="Times New Roman" w:cs="Times New Roman"/>
          <w:szCs w:val="24"/>
        </w:rPr>
        <w:lastRenderedPageBreak/>
        <w:t>αυτό αποδείχτηκε και ιστορικά</w:t>
      </w:r>
      <w:r>
        <w:rPr>
          <w:rFonts w:eastAsia="Times New Roman" w:cs="Times New Roman"/>
          <w:szCs w:val="24"/>
        </w:rPr>
        <w:t>. Κ</w:t>
      </w:r>
      <w:r w:rsidRPr="00456270">
        <w:rPr>
          <w:rFonts w:eastAsia="Times New Roman" w:cs="Times New Roman"/>
          <w:szCs w:val="24"/>
        </w:rPr>
        <w:t xml:space="preserve">αι σήμερα </w:t>
      </w:r>
      <w:r>
        <w:rPr>
          <w:rFonts w:eastAsia="Times New Roman" w:cs="Times New Roman"/>
          <w:szCs w:val="24"/>
        </w:rPr>
        <w:t>α</w:t>
      </w:r>
      <w:r w:rsidRPr="00456270">
        <w:rPr>
          <w:rFonts w:eastAsia="Times New Roman" w:cs="Times New Roman"/>
          <w:szCs w:val="24"/>
        </w:rPr>
        <w:t xml:space="preserve">κόμα ρωτήστε ποιος </w:t>
      </w:r>
      <w:r>
        <w:rPr>
          <w:rFonts w:eastAsia="Times New Roman" w:cs="Times New Roman"/>
          <w:szCs w:val="24"/>
        </w:rPr>
        <w:t xml:space="preserve">έκανε </w:t>
      </w:r>
      <w:r w:rsidRPr="00456270">
        <w:rPr>
          <w:rFonts w:eastAsia="Times New Roman" w:cs="Times New Roman"/>
          <w:szCs w:val="24"/>
        </w:rPr>
        <w:t>το στάδιο αυτό</w:t>
      </w:r>
      <w:r>
        <w:rPr>
          <w:rFonts w:eastAsia="Times New Roman" w:cs="Times New Roman"/>
          <w:szCs w:val="24"/>
        </w:rPr>
        <w:t xml:space="preserve">, </w:t>
      </w:r>
      <w:r w:rsidRPr="00456270">
        <w:rPr>
          <w:rFonts w:eastAsia="Times New Roman" w:cs="Times New Roman"/>
          <w:szCs w:val="24"/>
        </w:rPr>
        <w:t xml:space="preserve">ποιος </w:t>
      </w:r>
      <w:r>
        <w:rPr>
          <w:rFonts w:eastAsia="Times New Roman" w:cs="Times New Roman"/>
          <w:szCs w:val="24"/>
        </w:rPr>
        <w:t>ε</w:t>
      </w:r>
      <w:r w:rsidRPr="00456270">
        <w:rPr>
          <w:rFonts w:eastAsia="Times New Roman" w:cs="Times New Roman"/>
          <w:szCs w:val="24"/>
        </w:rPr>
        <w:t>κείνο</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Τι</w:t>
      </w:r>
      <w:r w:rsidRPr="00456270">
        <w:rPr>
          <w:rFonts w:eastAsia="Times New Roman" w:cs="Times New Roman"/>
          <w:szCs w:val="24"/>
        </w:rPr>
        <w:t xml:space="preserve"> φτιάξατε </w:t>
      </w:r>
      <w:r>
        <w:rPr>
          <w:rFonts w:eastAsia="Times New Roman" w:cs="Times New Roman"/>
          <w:szCs w:val="24"/>
        </w:rPr>
        <w:t>εσείς;</w:t>
      </w:r>
      <w:r w:rsidRPr="00456270">
        <w:rPr>
          <w:rFonts w:eastAsia="Times New Roman" w:cs="Times New Roman"/>
          <w:szCs w:val="24"/>
        </w:rPr>
        <w:t xml:space="preserve"> </w:t>
      </w:r>
      <w:r>
        <w:rPr>
          <w:rFonts w:eastAsia="Times New Roman" w:cs="Times New Roman"/>
          <w:szCs w:val="24"/>
          <w:lang w:val="en-US"/>
        </w:rPr>
        <w:t>Gothland</w:t>
      </w:r>
      <w:r w:rsidRPr="00500603">
        <w:rPr>
          <w:rFonts w:eastAsia="Times New Roman" w:cs="Times New Roman"/>
          <w:szCs w:val="24"/>
        </w:rPr>
        <w:t xml:space="preserve">. </w:t>
      </w:r>
      <w:r>
        <w:rPr>
          <w:rFonts w:eastAsia="Times New Roman" w:cs="Times New Roman"/>
          <w:szCs w:val="24"/>
        </w:rPr>
        <w:t>Κ</w:t>
      </w:r>
      <w:r w:rsidRPr="00456270">
        <w:rPr>
          <w:rFonts w:eastAsia="Times New Roman" w:cs="Times New Roman"/>
          <w:szCs w:val="24"/>
        </w:rPr>
        <w:t>αινούργιες πόλεις</w:t>
      </w:r>
      <w:r>
        <w:rPr>
          <w:rFonts w:eastAsia="Times New Roman" w:cs="Times New Roman"/>
          <w:szCs w:val="24"/>
        </w:rPr>
        <w:t>,</w:t>
      </w:r>
      <w:r w:rsidRPr="00456270">
        <w:rPr>
          <w:rFonts w:eastAsia="Times New Roman" w:cs="Times New Roman"/>
          <w:szCs w:val="24"/>
        </w:rPr>
        <w:t xml:space="preserve"> γέμισ</w:t>
      </w:r>
      <w:r>
        <w:rPr>
          <w:rFonts w:eastAsia="Times New Roman" w:cs="Times New Roman"/>
          <w:szCs w:val="24"/>
        </w:rPr>
        <w:t>αν</w:t>
      </w:r>
      <w:r w:rsidRPr="00456270">
        <w:rPr>
          <w:rFonts w:eastAsia="Times New Roman" w:cs="Times New Roman"/>
          <w:szCs w:val="24"/>
        </w:rPr>
        <w:t xml:space="preserve"> </w:t>
      </w:r>
      <w:r>
        <w:rPr>
          <w:rFonts w:eastAsia="Times New Roman" w:cs="Times New Roman"/>
          <w:szCs w:val="24"/>
        </w:rPr>
        <w:t>μπαρ</w:t>
      </w:r>
      <w:r w:rsidRPr="00456270">
        <w:rPr>
          <w:rFonts w:eastAsia="Times New Roman" w:cs="Times New Roman"/>
          <w:szCs w:val="24"/>
        </w:rPr>
        <w:t xml:space="preserve"> και οτιδήποτε άλλο</w:t>
      </w:r>
      <w:r>
        <w:rPr>
          <w:rFonts w:eastAsia="Times New Roman" w:cs="Times New Roman"/>
          <w:szCs w:val="24"/>
        </w:rPr>
        <w:t>,</w:t>
      </w:r>
      <w:r w:rsidRPr="00456270">
        <w:rPr>
          <w:rFonts w:eastAsia="Times New Roman" w:cs="Times New Roman"/>
          <w:szCs w:val="24"/>
        </w:rPr>
        <w:t xml:space="preserve"> γέμισ</w:t>
      </w:r>
      <w:r>
        <w:rPr>
          <w:rFonts w:eastAsia="Times New Roman" w:cs="Times New Roman"/>
          <w:szCs w:val="24"/>
        </w:rPr>
        <w:t>αν</w:t>
      </w:r>
      <w:r w:rsidRPr="00456270">
        <w:rPr>
          <w:rFonts w:eastAsia="Times New Roman" w:cs="Times New Roman"/>
          <w:szCs w:val="24"/>
        </w:rPr>
        <w:t xml:space="preserve"> </w:t>
      </w:r>
      <w:r w:rsidRPr="00456270">
        <w:rPr>
          <w:rFonts w:eastAsia="Times New Roman" w:cs="Times New Roman"/>
          <w:szCs w:val="24"/>
          <w:lang w:val="en-US"/>
        </w:rPr>
        <w:t>McDonald</w:t>
      </w:r>
      <w:r w:rsidRPr="00456270">
        <w:rPr>
          <w:rFonts w:eastAsia="Times New Roman" w:cs="Times New Roman"/>
          <w:szCs w:val="24"/>
        </w:rPr>
        <w:t>'</w:t>
      </w:r>
      <w:r w:rsidRPr="00456270">
        <w:rPr>
          <w:rFonts w:eastAsia="Times New Roman" w:cs="Times New Roman"/>
          <w:szCs w:val="24"/>
          <w:lang w:val="en-US"/>
        </w:rPr>
        <w:t>s</w:t>
      </w:r>
      <w:r>
        <w:rPr>
          <w:rFonts w:eastAsia="Times New Roman" w:cs="Times New Roman"/>
          <w:szCs w:val="24"/>
        </w:rPr>
        <w:t>,</w:t>
      </w:r>
      <w:r w:rsidRPr="00456270">
        <w:rPr>
          <w:rFonts w:eastAsia="Times New Roman" w:cs="Times New Roman"/>
          <w:szCs w:val="24"/>
        </w:rPr>
        <w:t xml:space="preserve"> γιατί κυριαρχεί ο</w:t>
      </w:r>
      <w:r w:rsidRPr="00456270">
        <w:rPr>
          <w:rFonts w:eastAsia="Times New Roman" w:cs="Times New Roman"/>
          <w:szCs w:val="24"/>
        </w:rPr>
        <w:t xml:space="preserve"> άγριος καπιταλισμός</w:t>
      </w:r>
      <w:r>
        <w:rPr>
          <w:rFonts w:eastAsia="Times New Roman" w:cs="Times New Roman"/>
          <w:szCs w:val="24"/>
        </w:rPr>
        <w:t>. Α</w:t>
      </w:r>
      <w:r w:rsidRPr="00456270">
        <w:rPr>
          <w:rFonts w:eastAsia="Times New Roman" w:cs="Times New Roman"/>
          <w:szCs w:val="24"/>
        </w:rPr>
        <w:t>υτόν τον κόσμο θέλουμε να φέρουμε και θα τον φέρουμε μαζί με τον</w:t>
      </w:r>
      <w:r>
        <w:rPr>
          <w:rFonts w:eastAsia="Times New Roman" w:cs="Times New Roman"/>
          <w:szCs w:val="24"/>
        </w:rPr>
        <w:t xml:space="preserve"> λαό. </w:t>
      </w:r>
    </w:p>
    <w:p w14:paraId="4CC5BD5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Παφίλη. </w:t>
      </w:r>
    </w:p>
    <w:p w14:paraId="4CC5BD5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Ηλιόπουλος. Έχουν μείνει τρεις συνάδελφοι ομιλητές, η κ. Μεγαλοοικονόμου, η κ. Σταμπουλή και ο κ. Βορίδης, και ο Κοινοβουλευτικός Εκπρόσωπος της Νέας Δημοκρατίας κ. Τζαβάρας. </w:t>
      </w:r>
    </w:p>
    <w:p w14:paraId="4CC5BD5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 λόγο.</w:t>
      </w:r>
    </w:p>
    <w:p w14:paraId="4CC5BD5C"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w:t>
      </w:r>
      <w:r w:rsidRPr="00456270">
        <w:rPr>
          <w:rFonts w:eastAsia="Times New Roman" w:cs="Times New Roman"/>
          <w:szCs w:val="24"/>
        </w:rPr>
        <w:t>υχαριστώ</w:t>
      </w:r>
      <w:r>
        <w:rPr>
          <w:rFonts w:eastAsia="Times New Roman" w:cs="Times New Roman"/>
          <w:szCs w:val="24"/>
        </w:rPr>
        <w:t>,</w:t>
      </w:r>
      <w:r w:rsidRPr="00456270">
        <w:rPr>
          <w:rFonts w:eastAsia="Times New Roman" w:cs="Times New Roman"/>
          <w:szCs w:val="24"/>
        </w:rPr>
        <w:t xml:space="preserve"> κύριε </w:t>
      </w:r>
      <w:r>
        <w:rPr>
          <w:rFonts w:eastAsia="Times New Roman" w:cs="Times New Roman"/>
          <w:szCs w:val="24"/>
        </w:rPr>
        <w:t>Π</w:t>
      </w:r>
      <w:r w:rsidRPr="00456270">
        <w:rPr>
          <w:rFonts w:eastAsia="Times New Roman" w:cs="Times New Roman"/>
          <w:szCs w:val="24"/>
        </w:rPr>
        <w:t>ρόεδρε</w:t>
      </w:r>
      <w:r>
        <w:rPr>
          <w:rFonts w:eastAsia="Times New Roman" w:cs="Times New Roman"/>
          <w:szCs w:val="24"/>
        </w:rPr>
        <w:t>.</w:t>
      </w:r>
    </w:p>
    <w:p w14:paraId="4CC5BD5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w:t>
      </w:r>
      <w:r w:rsidRPr="00456270">
        <w:rPr>
          <w:rFonts w:eastAsia="Times New Roman" w:cs="Times New Roman"/>
          <w:szCs w:val="24"/>
        </w:rPr>
        <w:t>υτυχώς ο κόσμος δεν θα γυρίσει ούτε στον κομμουνισμό ούτε στο</w:t>
      </w:r>
      <w:r>
        <w:rPr>
          <w:rFonts w:eastAsia="Times New Roman" w:cs="Times New Roman"/>
          <w:szCs w:val="24"/>
        </w:rPr>
        <w:t>ν</w:t>
      </w:r>
      <w:r w:rsidRPr="00456270">
        <w:rPr>
          <w:rFonts w:eastAsia="Times New Roman" w:cs="Times New Roman"/>
          <w:szCs w:val="24"/>
        </w:rPr>
        <w:t xml:space="preserve"> σοσιαλισμό</w:t>
      </w:r>
      <w:r>
        <w:rPr>
          <w:rFonts w:eastAsia="Times New Roman" w:cs="Times New Roman"/>
          <w:szCs w:val="24"/>
        </w:rPr>
        <w:t>, ό</w:t>
      </w:r>
      <w:r w:rsidRPr="00456270">
        <w:rPr>
          <w:rFonts w:eastAsia="Times New Roman" w:cs="Times New Roman"/>
          <w:szCs w:val="24"/>
        </w:rPr>
        <w:t>πως μάλλον τώρα έχουν αλλάξει τ</w:t>
      </w:r>
      <w:r>
        <w:rPr>
          <w:rFonts w:eastAsia="Times New Roman" w:cs="Times New Roman"/>
          <w:szCs w:val="24"/>
        </w:rPr>
        <w:t xml:space="preserve">ην </w:t>
      </w:r>
      <w:r w:rsidRPr="00456270">
        <w:rPr>
          <w:rFonts w:eastAsia="Times New Roman" w:cs="Times New Roman"/>
          <w:szCs w:val="24"/>
        </w:rPr>
        <w:t>ονομασία και τον λένε</w:t>
      </w:r>
      <w:r>
        <w:rPr>
          <w:rFonts w:eastAsia="Times New Roman" w:cs="Times New Roman"/>
          <w:szCs w:val="24"/>
        </w:rPr>
        <w:t>, και</w:t>
      </w:r>
      <w:r w:rsidRPr="00456270">
        <w:rPr>
          <w:rFonts w:eastAsia="Times New Roman" w:cs="Times New Roman"/>
          <w:szCs w:val="24"/>
        </w:rPr>
        <w:t xml:space="preserve"> βέβαια θα φύγει και από τον καπιταλισμό που βρίσκεται σήμερα </w:t>
      </w:r>
      <w:r w:rsidRPr="00456270">
        <w:rPr>
          <w:rFonts w:eastAsia="Times New Roman" w:cs="Times New Roman"/>
          <w:szCs w:val="24"/>
        </w:rPr>
        <w:t>και όντως κατατρώει τα πάντα</w:t>
      </w:r>
      <w:r>
        <w:rPr>
          <w:rFonts w:eastAsia="Times New Roman" w:cs="Times New Roman"/>
          <w:szCs w:val="24"/>
        </w:rPr>
        <w:t>,</w:t>
      </w:r>
      <w:r w:rsidRPr="00456270">
        <w:rPr>
          <w:rFonts w:eastAsia="Times New Roman" w:cs="Times New Roman"/>
          <w:szCs w:val="24"/>
        </w:rPr>
        <w:t xml:space="preserve"> όπως θέλ</w:t>
      </w:r>
      <w:r>
        <w:rPr>
          <w:rFonts w:eastAsia="Times New Roman" w:cs="Times New Roman"/>
          <w:szCs w:val="24"/>
        </w:rPr>
        <w:t xml:space="preserve">ουν να μας φέρουν οι </w:t>
      </w:r>
      <w:r w:rsidRPr="00456270">
        <w:rPr>
          <w:rFonts w:eastAsia="Times New Roman" w:cs="Times New Roman"/>
          <w:szCs w:val="24"/>
        </w:rPr>
        <w:t>νεοφιλελεύθεροι της Νέας Δημοκρατίας</w:t>
      </w:r>
      <w:r>
        <w:rPr>
          <w:rFonts w:eastAsia="Times New Roman" w:cs="Times New Roman"/>
          <w:szCs w:val="24"/>
        </w:rPr>
        <w:t>. Ο</w:t>
      </w:r>
      <w:r w:rsidRPr="00456270">
        <w:rPr>
          <w:rFonts w:eastAsia="Times New Roman" w:cs="Times New Roman"/>
          <w:szCs w:val="24"/>
        </w:rPr>
        <w:t xml:space="preserve"> κόσμος στρέφεται μαζικά </w:t>
      </w:r>
      <w:r>
        <w:rPr>
          <w:rFonts w:eastAsia="Times New Roman" w:cs="Times New Roman"/>
          <w:szCs w:val="24"/>
        </w:rPr>
        <w:t xml:space="preserve">προς τον πατριωτισμό, </w:t>
      </w:r>
      <w:r w:rsidRPr="00456270">
        <w:rPr>
          <w:rFonts w:eastAsia="Times New Roman" w:cs="Times New Roman"/>
          <w:szCs w:val="24"/>
        </w:rPr>
        <w:t xml:space="preserve">τον εθνικισμό </w:t>
      </w:r>
      <w:r>
        <w:rPr>
          <w:rFonts w:eastAsia="Times New Roman" w:cs="Times New Roman"/>
          <w:szCs w:val="24"/>
        </w:rPr>
        <w:t>-</w:t>
      </w:r>
      <w:r w:rsidRPr="00456270">
        <w:rPr>
          <w:rFonts w:eastAsia="Times New Roman" w:cs="Times New Roman"/>
          <w:szCs w:val="24"/>
        </w:rPr>
        <w:t>αυτή η λέξη που σας πονάει τόσο πολύ</w:t>
      </w:r>
      <w:r>
        <w:rPr>
          <w:rFonts w:eastAsia="Times New Roman" w:cs="Times New Roman"/>
          <w:szCs w:val="24"/>
        </w:rPr>
        <w:t>-,</w:t>
      </w:r>
      <w:r w:rsidRPr="00456270">
        <w:rPr>
          <w:rFonts w:eastAsia="Times New Roman" w:cs="Times New Roman"/>
          <w:szCs w:val="24"/>
        </w:rPr>
        <w:t xml:space="preserve"> στρέφεται στις αξίες της κάθε πατρίδος</w:t>
      </w:r>
      <w:r>
        <w:rPr>
          <w:rFonts w:eastAsia="Times New Roman" w:cs="Times New Roman"/>
          <w:szCs w:val="24"/>
        </w:rPr>
        <w:t>,</w:t>
      </w:r>
      <w:r w:rsidRPr="00456270">
        <w:rPr>
          <w:rFonts w:eastAsia="Times New Roman" w:cs="Times New Roman"/>
          <w:szCs w:val="24"/>
        </w:rPr>
        <w:t xml:space="preserve"> μακριά από σοσιαλ</w:t>
      </w:r>
      <w:r w:rsidRPr="00456270">
        <w:rPr>
          <w:rFonts w:eastAsia="Times New Roman" w:cs="Times New Roman"/>
          <w:szCs w:val="24"/>
        </w:rPr>
        <w:t>ισμ</w:t>
      </w:r>
      <w:r>
        <w:rPr>
          <w:rFonts w:eastAsia="Times New Roman" w:cs="Times New Roman"/>
          <w:szCs w:val="24"/>
        </w:rPr>
        <w:t>ού</w:t>
      </w:r>
      <w:r w:rsidRPr="00456270">
        <w:rPr>
          <w:rFonts w:eastAsia="Times New Roman" w:cs="Times New Roman"/>
          <w:szCs w:val="24"/>
        </w:rPr>
        <w:t>ς</w:t>
      </w:r>
      <w:r>
        <w:rPr>
          <w:rFonts w:eastAsia="Times New Roman" w:cs="Times New Roman"/>
          <w:szCs w:val="24"/>
        </w:rPr>
        <w:t>,</w:t>
      </w:r>
      <w:r w:rsidRPr="00456270">
        <w:rPr>
          <w:rFonts w:eastAsia="Times New Roman" w:cs="Times New Roman"/>
          <w:szCs w:val="24"/>
        </w:rPr>
        <w:t xml:space="preserve"> μακριά από φιλελεύθερους</w:t>
      </w:r>
      <w:r>
        <w:rPr>
          <w:rFonts w:eastAsia="Times New Roman" w:cs="Times New Roman"/>
          <w:szCs w:val="24"/>
        </w:rPr>
        <w:t>,</w:t>
      </w:r>
      <w:r w:rsidRPr="00456270">
        <w:rPr>
          <w:rFonts w:eastAsia="Times New Roman" w:cs="Times New Roman"/>
          <w:szCs w:val="24"/>
        </w:rPr>
        <w:t xml:space="preserve"> μακριά από όλα αυτά που καταπίνουν τις κοινωνίες</w:t>
      </w:r>
      <w:r>
        <w:rPr>
          <w:rFonts w:eastAsia="Times New Roman" w:cs="Times New Roman"/>
          <w:szCs w:val="24"/>
        </w:rPr>
        <w:t>,</w:t>
      </w:r>
      <w:r w:rsidRPr="00456270">
        <w:rPr>
          <w:rFonts w:eastAsia="Times New Roman" w:cs="Times New Roman"/>
          <w:szCs w:val="24"/>
        </w:rPr>
        <w:t xml:space="preserve"> τις δυτικές κοινωνίες που </w:t>
      </w:r>
      <w:r>
        <w:rPr>
          <w:rFonts w:eastAsia="Times New Roman" w:cs="Times New Roman"/>
          <w:szCs w:val="24"/>
        </w:rPr>
        <w:t>τα έχουν</w:t>
      </w:r>
      <w:r w:rsidRPr="00456270">
        <w:rPr>
          <w:rFonts w:eastAsia="Times New Roman" w:cs="Times New Roman"/>
          <w:szCs w:val="24"/>
        </w:rPr>
        <w:t xml:space="preserve"> εφαρμόσει</w:t>
      </w:r>
      <w:r>
        <w:rPr>
          <w:rFonts w:eastAsia="Times New Roman" w:cs="Times New Roman"/>
          <w:szCs w:val="24"/>
        </w:rPr>
        <w:t>.</w:t>
      </w:r>
    </w:p>
    <w:p w14:paraId="4CC5BD5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w:t>
      </w:r>
      <w:r w:rsidRPr="00456270">
        <w:rPr>
          <w:rFonts w:eastAsia="Times New Roman" w:cs="Times New Roman"/>
          <w:szCs w:val="24"/>
        </w:rPr>
        <w:t xml:space="preserve">μείς λέμε </w:t>
      </w:r>
      <w:r>
        <w:rPr>
          <w:rFonts w:eastAsia="Times New Roman" w:cs="Times New Roman"/>
          <w:szCs w:val="24"/>
        </w:rPr>
        <w:t>«ναι»</w:t>
      </w:r>
      <w:r w:rsidRPr="00456270">
        <w:rPr>
          <w:rFonts w:eastAsia="Times New Roman" w:cs="Times New Roman"/>
          <w:szCs w:val="24"/>
        </w:rPr>
        <w:t xml:space="preserve"> στο</w:t>
      </w:r>
      <w:r>
        <w:rPr>
          <w:rFonts w:eastAsia="Times New Roman" w:cs="Times New Roman"/>
          <w:szCs w:val="24"/>
        </w:rPr>
        <w:t>ν</w:t>
      </w:r>
      <w:r w:rsidRPr="00456270">
        <w:rPr>
          <w:rFonts w:eastAsia="Times New Roman" w:cs="Times New Roman"/>
          <w:szCs w:val="24"/>
        </w:rPr>
        <w:t xml:space="preserve"> μαζικό αθλητισμό</w:t>
      </w:r>
      <w:r>
        <w:rPr>
          <w:rFonts w:eastAsia="Times New Roman" w:cs="Times New Roman"/>
          <w:szCs w:val="24"/>
        </w:rPr>
        <w:t>,</w:t>
      </w:r>
      <w:r w:rsidRPr="00456270">
        <w:rPr>
          <w:rFonts w:eastAsia="Times New Roman" w:cs="Times New Roman"/>
          <w:szCs w:val="24"/>
        </w:rPr>
        <w:t xml:space="preserve"> λέμε </w:t>
      </w:r>
      <w:r>
        <w:rPr>
          <w:rFonts w:eastAsia="Times New Roman" w:cs="Times New Roman"/>
          <w:szCs w:val="24"/>
        </w:rPr>
        <w:t>«</w:t>
      </w:r>
      <w:r w:rsidRPr="00456270">
        <w:rPr>
          <w:rFonts w:eastAsia="Times New Roman" w:cs="Times New Roman"/>
          <w:szCs w:val="24"/>
        </w:rPr>
        <w:t>ναι</w:t>
      </w:r>
      <w:r>
        <w:rPr>
          <w:rFonts w:eastAsia="Times New Roman" w:cs="Times New Roman"/>
          <w:szCs w:val="24"/>
        </w:rPr>
        <w:t>»</w:t>
      </w:r>
      <w:r w:rsidRPr="00456270">
        <w:rPr>
          <w:rFonts w:eastAsia="Times New Roman" w:cs="Times New Roman"/>
          <w:szCs w:val="24"/>
        </w:rPr>
        <w:t xml:space="preserve"> στο να μην πληρώνουν </w:t>
      </w:r>
      <w:r>
        <w:rPr>
          <w:rFonts w:eastAsia="Times New Roman" w:cs="Times New Roman"/>
          <w:szCs w:val="24"/>
        </w:rPr>
        <w:t>–</w:t>
      </w:r>
      <w:r w:rsidRPr="00456270">
        <w:rPr>
          <w:rFonts w:eastAsia="Times New Roman" w:cs="Times New Roman"/>
          <w:szCs w:val="24"/>
        </w:rPr>
        <w:t>βέβαια</w:t>
      </w:r>
      <w:r>
        <w:rPr>
          <w:rFonts w:eastAsia="Times New Roman" w:cs="Times New Roman"/>
          <w:szCs w:val="24"/>
        </w:rPr>
        <w:t>,</w:t>
      </w:r>
      <w:r w:rsidRPr="00456270">
        <w:rPr>
          <w:rFonts w:eastAsia="Times New Roman" w:cs="Times New Roman"/>
          <w:szCs w:val="24"/>
        </w:rPr>
        <w:t xml:space="preserve"> να μην πληρώνουν</w:t>
      </w:r>
      <w:r>
        <w:rPr>
          <w:rFonts w:eastAsia="Times New Roman" w:cs="Times New Roman"/>
          <w:szCs w:val="24"/>
        </w:rPr>
        <w:t>-</w:t>
      </w:r>
      <w:r w:rsidRPr="00456270">
        <w:rPr>
          <w:rFonts w:eastAsia="Times New Roman" w:cs="Times New Roman"/>
          <w:szCs w:val="24"/>
        </w:rPr>
        <w:t xml:space="preserve"> συνδρομή οι νέοι που θέλουν</w:t>
      </w:r>
      <w:r w:rsidRPr="00456270">
        <w:rPr>
          <w:rFonts w:eastAsia="Times New Roman" w:cs="Times New Roman"/>
          <w:szCs w:val="24"/>
        </w:rPr>
        <w:t xml:space="preserve"> να αθληθούν</w:t>
      </w:r>
      <w:r>
        <w:rPr>
          <w:rFonts w:eastAsia="Times New Roman" w:cs="Times New Roman"/>
          <w:szCs w:val="24"/>
        </w:rPr>
        <w:t>,</w:t>
      </w:r>
      <w:r w:rsidRPr="00456270">
        <w:rPr>
          <w:rFonts w:eastAsia="Times New Roman" w:cs="Times New Roman"/>
          <w:szCs w:val="24"/>
        </w:rPr>
        <w:t xml:space="preserve"> σε κανένα άθλημα</w:t>
      </w:r>
      <w:r>
        <w:rPr>
          <w:rFonts w:eastAsia="Times New Roman" w:cs="Times New Roman"/>
          <w:szCs w:val="24"/>
        </w:rPr>
        <w:t>. Α</w:t>
      </w:r>
      <w:r w:rsidRPr="00456270">
        <w:rPr>
          <w:rFonts w:eastAsia="Times New Roman" w:cs="Times New Roman"/>
          <w:szCs w:val="24"/>
        </w:rPr>
        <w:t xml:space="preserve">υτά </w:t>
      </w:r>
      <w:r>
        <w:rPr>
          <w:rFonts w:eastAsia="Times New Roman" w:cs="Times New Roman"/>
          <w:szCs w:val="24"/>
        </w:rPr>
        <w:t>είναι</w:t>
      </w:r>
      <w:r w:rsidRPr="00456270">
        <w:rPr>
          <w:rFonts w:eastAsia="Times New Roman" w:cs="Times New Roman"/>
          <w:szCs w:val="24"/>
        </w:rPr>
        <w:t xml:space="preserve"> αυτονόητα πράγματα που πρέπει να παρέχει ένα κοινωνικό κράτος στους νέους ανθρώπους</w:t>
      </w:r>
      <w:r>
        <w:rPr>
          <w:rFonts w:eastAsia="Times New Roman" w:cs="Times New Roman"/>
          <w:szCs w:val="24"/>
        </w:rPr>
        <w:t>,</w:t>
      </w:r>
      <w:r w:rsidRPr="00456270">
        <w:rPr>
          <w:rFonts w:eastAsia="Times New Roman" w:cs="Times New Roman"/>
          <w:szCs w:val="24"/>
        </w:rPr>
        <w:t xml:space="preserve"> για να αποφύγουν τα ναρκωτικά</w:t>
      </w:r>
      <w:r>
        <w:rPr>
          <w:rFonts w:eastAsia="Times New Roman" w:cs="Times New Roman"/>
          <w:szCs w:val="24"/>
        </w:rPr>
        <w:t>,</w:t>
      </w:r>
      <w:r w:rsidRPr="00456270">
        <w:rPr>
          <w:rFonts w:eastAsia="Times New Roman" w:cs="Times New Roman"/>
          <w:szCs w:val="24"/>
        </w:rPr>
        <w:t xml:space="preserve"> για να γίνου</w:t>
      </w:r>
      <w:r>
        <w:rPr>
          <w:rFonts w:eastAsia="Times New Roman" w:cs="Times New Roman"/>
          <w:szCs w:val="24"/>
        </w:rPr>
        <w:t xml:space="preserve">ν </w:t>
      </w:r>
      <w:r w:rsidRPr="00456270">
        <w:rPr>
          <w:rFonts w:eastAsia="Times New Roman" w:cs="Times New Roman"/>
          <w:szCs w:val="24"/>
        </w:rPr>
        <w:t>καλύτεροι άνθρωποι</w:t>
      </w:r>
      <w:r>
        <w:rPr>
          <w:rFonts w:eastAsia="Times New Roman" w:cs="Times New Roman"/>
          <w:szCs w:val="24"/>
        </w:rPr>
        <w:t>,</w:t>
      </w:r>
      <w:r w:rsidRPr="00456270">
        <w:rPr>
          <w:rFonts w:eastAsia="Times New Roman" w:cs="Times New Roman"/>
          <w:szCs w:val="24"/>
        </w:rPr>
        <w:t xml:space="preserve"> για να γίνουν</w:t>
      </w:r>
      <w:r>
        <w:rPr>
          <w:rFonts w:eastAsia="Times New Roman" w:cs="Times New Roman"/>
          <w:szCs w:val="24"/>
        </w:rPr>
        <w:t xml:space="preserve"> καλύτεροι</w:t>
      </w:r>
      <w:r w:rsidRPr="00456270">
        <w:rPr>
          <w:rFonts w:eastAsia="Times New Roman" w:cs="Times New Roman"/>
          <w:szCs w:val="24"/>
        </w:rPr>
        <w:t xml:space="preserve"> πολίτες στην κοινωνία</w:t>
      </w:r>
      <w:r>
        <w:rPr>
          <w:rFonts w:eastAsia="Times New Roman" w:cs="Times New Roman"/>
          <w:szCs w:val="24"/>
        </w:rPr>
        <w:t>,</w:t>
      </w:r>
      <w:r w:rsidRPr="00456270">
        <w:rPr>
          <w:rFonts w:eastAsia="Times New Roman" w:cs="Times New Roman"/>
          <w:szCs w:val="24"/>
        </w:rPr>
        <w:t xml:space="preserve"> όταν θα τελειώσο</w:t>
      </w:r>
      <w:r w:rsidRPr="00456270">
        <w:rPr>
          <w:rFonts w:eastAsia="Times New Roman" w:cs="Times New Roman"/>
          <w:szCs w:val="24"/>
        </w:rPr>
        <w:t>υν το σχολείο και θα έχουν πάρει αυτές τις αρχές και μέσα από τα γήπεδα και μέσα από τα σχ</w:t>
      </w:r>
      <w:r>
        <w:rPr>
          <w:rFonts w:eastAsia="Times New Roman" w:cs="Times New Roman"/>
          <w:szCs w:val="24"/>
        </w:rPr>
        <w:t xml:space="preserve">ολεία. </w:t>
      </w:r>
    </w:p>
    <w:p w14:paraId="4CC5BD5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w:t>
      </w:r>
      <w:r w:rsidRPr="00456270">
        <w:rPr>
          <w:rFonts w:eastAsia="Times New Roman" w:cs="Times New Roman"/>
          <w:szCs w:val="24"/>
        </w:rPr>
        <w:t>μείς στηρίζουμε το</w:t>
      </w:r>
      <w:r>
        <w:rPr>
          <w:rFonts w:eastAsia="Times New Roman" w:cs="Times New Roman"/>
          <w:szCs w:val="24"/>
        </w:rPr>
        <w:t>ν</w:t>
      </w:r>
      <w:r w:rsidRPr="00456270">
        <w:rPr>
          <w:rFonts w:eastAsia="Times New Roman" w:cs="Times New Roman"/>
          <w:szCs w:val="24"/>
        </w:rPr>
        <w:t xml:space="preserve"> μαζικό αθλητισμό και ο αθλητισμός θα πρέπει να είναι βίωμα κάθε νέο</w:t>
      </w:r>
      <w:r>
        <w:rPr>
          <w:rFonts w:eastAsia="Times New Roman" w:cs="Times New Roman"/>
          <w:szCs w:val="24"/>
        </w:rPr>
        <w:t>υ</w:t>
      </w:r>
      <w:r w:rsidRPr="00456270">
        <w:rPr>
          <w:rFonts w:eastAsia="Times New Roman" w:cs="Times New Roman"/>
          <w:szCs w:val="24"/>
        </w:rPr>
        <w:t xml:space="preserve"> από πολύ νεαρή ηλικία</w:t>
      </w:r>
      <w:r>
        <w:rPr>
          <w:rFonts w:eastAsia="Times New Roman" w:cs="Times New Roman"/>
          <w:szCs w:val="24"/>
        </w:rPr>
        <w:t>. Εσείς, όμως, οι συριζαίοι μάλλον ζείτε</w:t>
      </w:r>
      <w:r w:rsidRPr="00456270">
        <w:rPr>
          <w:rFonts w:eastAsia="Times New Roman" w:cs="Times New Roman"/>
          <w:szCs w:val="24"/>
        </w:rPr>
        <w:t xml:space="preserve"> σε άλλη χώρα</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απ’ ό,</w:t>
      </w:r>
      <w:r w:rsidRPr="00456270">
        <w:rPr>
          <w:rFonts w:eastAsia="Times New Roman" w:cs="Times New Roman"/>
          <w:szCs w:val="24"/>
        </w:rPr>
        <w:t>τι έχω καταλάβει</w:t>
      </w:r>
      <w:r>
        <w:rPr>
          <w:rFonts w:eastAsia="Times New Roman" w:cs="Times New Roman"/>
          <w:szCs w:val="24"/>
        </w:rPr>
        <w:t>.</w:t>
      </w:r>
      <w:r w:rsidRPr="00456270">
        <w:rPr>
          <w:rFonts w:eastAsia="Times New Roman" w:cs="Times New Roman"/>
          <w:szCs w:val="24"/>
        </w:rPr>
        <w:t xml:space="preserve"> </w:t>
      </w:r>
      <w:r>
        <w:rPr>
          <w:rFonts w:eastAsia="Times New Roman" w:cs="Times New Roman"/>
          <w:szCs w:val="24"/>
        </w:rPr>
        <w:t>Τ</w:t>
      </w:r>
      <w:r w:rsidRPr="00456270">
        <w:rPr>
          <w:rFonts w:eastAsia="Times New Roman" w:cs="Times New Roman"/>
          <w:szCs w:val="24"/>
        </w:rPr>
        <w:t xml:space="preserve">α στελέχη σας </w:t>
      </w:r>
      <w:r>
        <w:rPr>
          <w:rFonts w:eastAsia="Times New Roman" w:cs="Times New Roman"/>
          <w:szCs w:val="24"/>
        </w:rPr>
        <w:t>β</w:t>
      </w:r>
      <w:r w:rsidRPr="00456270">
        <w:rPr>
          <w:rFonts w:eastAsia="Times New Roman" w:cs="Times New Roman"/>
          <w:szCs w:val="24"/>
        </w:rPr>
        <w:t>γαίνουν και λένε ότι δεν βλέπουν</w:t>
      </w:r>
      <w:r>
        <w:rPr>
          <w:rFonts w:eastAsia="Times New Roman" w:cs="Times New Roman"/>
          <w:szCs w:val="24"/>
        </w:rPr>
        <w:t xml:space="preserve"> πουθενά ξύλο, δεν βλέπουν πουθενά προσαγωγές, δ</w:t>
      </w:r>
      <w:r w:rsidRPr="00456270">
        <w:rPr>
          <w:rFonts w:eastAsia="Times New Roman" w:cs="Times New Roman"/>
          <w:szCs w:val="24"/>
        </w:rPr>
        <w:t>εν βλέπουν πουθενά ανοιγμένα κεφάλια</w:t>
      </w:r>
      <w:r>
        <w:rPr>
          <w:rFonts w:eastAsia="Times New Roman" w:cs="Times New Roman"/>
          <w:szCs w:val="24"/>
        </w:rPr>
        <w:t>,</w:t>
      </w:r>
      <w:r w:rsidRPr="00456270">
        <w:rPr>
          <w:rFonts w:eastAsia="Times New Roman" w:cs="Times New Roman"/>
          <w:szCs w:val="24"/>
        </w:rPr>
        <w:t xml:space="preserve"> δεν βλέπου</w:t>
      </w:r>
      <w:r>
        <w:rPr>
          <w:rFonts w:eastAsia="Times New Roman" w:cs="Times New Roman"/>
          <w:szCs w:val="24"/>
        </w:rPr>
        <w:t xml:space="preserve">ν </w:t>
      </w:r>
      <w:r w:rsidRPr="00456270">
        <w:rPr>
          <w:rFonts w:eastAsia="Times New Roman" w:cs="Times New Roman"/>
          <w:szCs w:val="24"/>
        </w:rPr>
        <w:t>πουθενά χημικά</w:t>
      </w:r>
      <w:r>
        <w:rPr>
          <w:rFonts w:eastAsia="Times New Roman" w:cs="Times New Roman"/>
          <w:szCs w:val="24"/>
        </w:rPr>
        <w:t>,</w:t>
      </w:r>
      <w:r w:rsidRPr="00456270">
        <w:rPr>
          <w:rFonts w:eastAsia="Times New Roman" w:cs="Times New Roman"/>
          <w:szCs w:val="24"/>
        </w:rPr>
        <w:t xml:space="preserve"> δεν τα βλέπουν όλα αυτά</w:t>
      </w:r>
      <w:r>
        <w:rPr>
          <w:rFonts w:eastAsia="Times New Roman" w:cs="Times New Roman"/>
          <w:szCs w:val="24"/>
        </w:rPr>
        <w:t>.</w:t>
      </w:r>
      <w:r w:rsidRPr="00456270">
        <w:rPr>
          <w:rFonts w:eastAsia="Times New Roman" w:cs="Times New Roman"/>
          <w:szCs w:val="24"/>
        </w:rPr>
        <w:t xml:space="preserve"> Δεν βλέπουν κόσμο να διαμαρτύρ</w:t>
      </w:r>
      <w:r w:rsidRPr="00456270">
        <w:rPr>
          <w:rFonts w:eastAsia="Times New Roman" w:cs="Times New Roman"/>
          <w:szCs w:val="24"/>
        </w:rPr>
        <w:t xml:space="preserve">εται εναντίον της πολιτικής </w:t>
      </w:r>
      <w:r>
        <w:rPr>
          <w:rFonts w:eastAsia="Times New Roman" w:cs="Times New Roman"/>
          <w:szCs w:val="24"/>
        </w:rPr>
        <w:t>τους. Ό</w:t>
      </w:r>
      <w:r w:rsidRPr="00456270">
        <w:rPr>
          <w:rFonts w:eastAsia="Times New Roman" w:cs="Times New Roman"/>
          <w:szCs w:val="24"/>
        </w:rPr>
        <w:t xml:space="preserve">λα αυτά μάλλον συμβαίνουν σε κάποια άλλη </w:t>
      </w:r>
      <w:r>
        <w:rPr>
          <w:rFonts w:eastAsia="Times New Roman" w:cs="Times New Roman"/>
          <w:szCs w:val="24"/>
        </w:rPr>
        <w:t>χώρα</w:t>
      </w:r>
      <w:r w:rsidRPr="00456270">
        <w:rPr>
          <w:rFonts w:eastAsia="Times New Roman" w:cs="Times New Roman"/>
          <w:szCs w:val="24"/>
        </w:rPr>
        <w:t xml:space="preserve"> για τους συριζαίους</w:t>
      </w:r>
      <w:r>
        <w:rPr>
          <w:rFonts w:eastAsia="Times New Roman" w:cs="Times New Roman"/>
          <w:szCs w:val="24"/>
        </w:rPr>
        <w:t>,</w:t>
      </w:r>
      <w:r w:rsidRPr="00456270">
        <w:rPr>
          <w:rFonts w:eastAsia="Times New Roman" w:cs="Times New Roman"/>
          <w:szCs w:val="24"/>
        </w:rPr>
        <w:t xml:space="preserve"> αλλά η πραγματικότητα θα σας </w:t>
      </w:r>
      <w:r>
        <w:rPr>
          <w:rFonts w:eastAsia="Times New Roman" w:cs="Times New Roman"/>
          <w:szCs w:val="24"/>
        </w:rPr>
        <w:t>διορθώσει</w:t>
      </w:r>
      <w:r w:rsidRPr="00456270">
        <w:rPr>
          <w:rFonts w:eastAsia="Times New Roman" w:cs="Times New Roman"/>
          <w:szCs w:val="24"/>
        </w:rPr>
        <w:t xml:space="preserve"> πολύ άτσαλα και πολύ ανώμαλα</w:t>
      </w:r>
      <w:r>
        <w:rPr>
          <w:rFonts w:eastAsia="Times New Roman" w:cs="Times New Roman"/>
          <w:szCs w:val="24"/>
        </w:rPr>
        <w:t>,</w:t>
      </w:r>
      <w:r w:rsidRPr="00456270">
        <w:rPr>
          <w:rFonts w:eastAsia="Times New Roman" w:cs="Times New Roman"/>
          <w:szCs w:val="24"/>
        </w:rPr>
        <w:t xml:space="preserve"> όταν θα προσγειωθείτε στην πραγματικότητα και θα δείτε ότι ο κόσμος είναι εναντίον τη</w:t>
      </w:r>
      <w:r w:rsidRPr="00456270">
        <w:rPr>
          <w:rFonts w:eastAsia="Times New Roman" w:cs="Times New Roman"/>
          <w:szCs w:val="24"/>
        </w:rPr>
        <w:t>ς πολιτικής σας και στα κοινωνικά και στα εθνικά και σε όλα τα θέματα τα οποία νομοθετείτ</w:t>
      </w:r>
      <w:r>
        <w:rPr>
          <w:rFonts w:eastAsia="Times New Roman" w:cs="Times New Roman"/>
          <w:szCs w:val="24"/>
        </w:rPr>
        <w:t>ε.</w:t>
      </w:r>
    </w:p>
    <w:p w14:paraId="4CC5BD6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Λ</w:t>
      </w:r>
      <w:r w:rsidRPr="00456270">
        <w:rPr>
          <w:rFonts w:eastAsia="Times New Roman" w:cs="Times New Roman"/>
          <w:szCs w:val="24"/>
        </w:rPr>
        <w:t xml:space="preserve">έγατε ότι θα καταργήσετε τα </w:t>
      </w:r>
      <w:r>
        <w:rPr>
          <w:rFonts w:eastAsia="Times New Roman" w:cs="Times New Roman"/>
          <w:szCs w:val="24"/>
        </w:rPr>
        <w:t>ΜΑΤ</w:t>
      </w:r>
      <w:r w:rsidRPr="00456270">
        <w:rPr>
          <w:rFonts w:eastAsia="Times New Roman" w:cs="Times New Roman"/>
          <w:szCs w:val="24"/>
        </w:rPr>
        <w:t xml:space="preserve"> και</w:t>
      </w:r>
      <w:r>
        <w:rPr>
          <w:rFonts w:eastAsia="Times New Roman" w:cs="Times New Roman"/>
          <w:szCs w:val="24"/>
        </w:rPr>
        <w:t>,</w:t>
      </w:r>
      <w:r w:rsidRPr="00456270">
        <w:rPr>
          <w:rFonts w:eastAsia="Times New Roman" w:cs="Times New Roman"/>
          <w:szCs w:val="24"/>
        </w:rPr>
        <w:t xml:space="preserve"> βέβαια</w:t>
      </w:r>
      <w:r>
        <w:rPr>
          <w:rFonts w:eastAsia="Times New Roman" w:cs="Times New Roman"/>
          <w:szCs w:val="24"/>
        </w:rPr>
        <w:t>,</w:t>
      </w:r>
      <w:r w:rsidRPr="00456270">
        <w:rPr>
          <w:rFonts w:eastAsia="Times New Roman" w:cs="Times New Roman"/>
          <w:szCs w:val="24"/>
        </w:rPr>
        <w:t xml:space="preserve"> τα </w:t>
      </w:r>
      <w:r>
        <w:rPr>
          <w:rFonts w:eastAsia="Times New Roman" w:cs="Times New Roman"/>
          <w:szCs w:val="24"/>
        </w:rPr>
        <w:t>ΜΑΤ</w:t>
      </w:r>
      <w:r w:rsidRPr="00456270">
        <w:rPr>
          <w:rFonts w:eastAsia="Times New Roman" w:cs="Times New Roman"/>
          <w:szCs w:val="24"/>
        </w:rPr>
        <w:t xml:space="preserve"> είναι το απαραίτητο εργαλείο για να ασκείτ</w:t>
      </w:r>
      <w:r>
        <w:rPr>
          <w:rFonts w:eastAsia="Times New Roman" w:cs="Times New Roman"/>
          <w:szCs w:val="24"/>
        </w:rPr>
        <w:t>ε</w:t>
      </w:r>
      <w:r w:rsidRPr="00456270">
        <w:rPr>
          <w:rFonts w:eastAsia="Times New Roman" w:cs="Times New Roman"/>
          <w:szCs w:val="24"/>
        </w:rPr>
        <w:t xml:space="preserve"> αυτή τη φιλολαϊκή πολιτική που ανέφερα πριν</w:t>
      </w:r>
      <w:r>
        <w:rPr>
          <w:rFonts w:eastAsia="Times New Roman" w:cs="Times New Roman"/>
          <w:szCs w:val="24"/>
        </w:rPr>
        <w:t>. Δ</w:t>
      </w:r>
      <w:r w:rsidRPr="00456270">
        <w:rPr>
          <w:rFonts w:eastAsia="Times New Roman" w:cs="Times New Roman"/>
          <w:szCs w:val="24"/>
        </w:rPr>
        <w:t>εν σας υποδέχονται με</w:t>
      </w:r>
      <w:r w:rsidRPr="00456270">
        <w:rPr>
          <w:rFonts w:eastAsia="Times New Roman" w:cs="Times New Roman"/>
          <w:szCs w:val="24"/>
        </w:rPr>
        <w:t xml:space="preserve"> λουλούδια</w:t>
      </w:r>
      <w:r>
        <w:rPr>
          <w:rFonts w:eastAsia="Times New Roman" w:cs="Times New Roman"/>
          <w:szCs w:val="24"/>
        </w:rPr>
        <w:t>. Μ</w:t>
      </w:r>
      <w:r w:rsidRPr="00456270">
        <w:rPr>
          <w:rFonts w:eastAsia="Times New Roman" w:cs="Times New Roman"/>
          <w:szCs w:val="24"/>
        </w:rPr>
        <w:t>ην αυταπατάσ</w:t>
      </w:r>
      <w:r>
        <w:rPr>
          <w:rFonts w:eastAsia="Times New Roman" w:cs="Times New Roman"/>
          <w:szCs w:val="24"/>
        </w:rPr>
        <w:t>θε.</w:t>
      </w:r>
      <w:r w:rsidRPr="00456270">
        <w:rPr>
          <w:rFonts w:eastAsia="Times New Roman" w:cs="Times New Roman"/>
          <w:szCs w:val="24"/>
        </w:rPr>
        <w:t xml:space="preserve"> </w:t>
      </w:r>
    </w:p>
    <w:p w14:paraId="4CC5BD6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Και γι’ αυτό βέβαια βγαίνει με περισσό θράσος ο Τζανακόπουλος και λέει: τιμή μου που πουλήσαμε τη Μακεδονία, έτσι </w:t>
      </w:r>
      <w:r>
        <w:rPr>
          <w:rFonts w:eastAsia="Times New Roman" w:cs="Times New Roman"/>
          <w:szCs w:val="24"/>
        </w:rPr>
        <w:lastRenderedPageBreak/>
        <w:t xml:space="preserve">μαγκιά. Η Αχτσιόγλου προσγειώθηκε, γιατί ήταν στη Θεσσαλονίκη και λέει: είμαι στο κέντρο της Μακεδονίας και δεν </w:t>
      </w:r>
      <w:r>
        <w:rPr>
          <w:rFonts w:eastAsia="Times New Roman" w:cs="Times New Roman"/>
          <w:szCs w:val="24"/>
        </w:rPr>
        <w:t xml:space="preserve">βλέπω κάποια διαμαρτυρία. Η Αχτσιόγλου που, σημειωτέον, πριν ανέβει ο ΣΥΡΙΖΑ στην εξουσία είχε πάει στα Σκόπια και λέει: βέβαια, πρέπει να λέγεστε Μακεδονία οπωσδήποτε. Προσγειώθηκε και αυτή άτσαλα, γιατί βγήκε ένα εικοσάχρονο κοριτσάκι -και δεν είχε πάει </w:t>
      </w:r>
      <w:r>
        <w:rPr>
          <w:rFonts w:eastAsia="Times New Roman" w:cs="Times New Roman"/>
          <w:szCs w:val="24"/>
        </w:rPr>
        <w:t>για πόλεμο το εικοσάχρονο κοριτσάκι, όπως λέτε, ότι όλοι αυτοί που σας αποδοκιμάζουν είναι κακοί φασίστες. Ένα κοριτσάκι είναι και τι σας είπε; Ότι η Μακεδονία θα σας εκδικηθεί, ότι είσαστε προδότες και η Μακεδονία θα σας εκδικηθεί. Και το είπε με πάρα πολ</w:t>
      </w:r>
      <w:r>
        <w:rPr>
          <w:rFonts w:eastAsia="Times New Roman" w:cs="Times New Roman"/>
          <w:szCs w:val="24"/>
        </w:rPr>
        <w:t>ύ ωραία λόγια και μπορείτε να μπείτε στο διαδίκτυο και να το δείτε.</w:t>
      </w:r>
    </w:p>
    <w:p w14:paraId="4CC5BD6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Είπατε βέβαια ότι από εδώ και πέρα -οι Υπουργίνες σας του ΣΥΡΙΖΑ- θα υπάρχουν προληπτικές προσαγωγές -το ακούσαμε κι αυτό- από το καθεστώς του ΣΥΡΙΖΑ. Βέβαια οι προληπτικές προσαγωγές μέχρ</w:t>
      </w:r>
      <w:r>
        <w:rPr>
          <w:rFonts w:eastAsia="Times New Roman" w:cs="Times New Roman"/>
          <w:szCs w:val="24"/>
        </w:rPr>
        <w:t>ι στιγμής εφαρμόζονται μόνο στους Έλληνες πατριώτες που διαμαρτύρονται εναντίον σας. Γιατί στα δικά σας τα καλόπαιδα, που δεν αφήνουν όρθιο τίποτα στο πέ</w:t>
      </w:r>
      <w:r>
        <w:rPr>
          <w:rFonts w:eastAsia="Times New Roman" w:cs="Times New Roman"/>
          <w:szCs w:val="24"/>
        </w:rPr>
        <w:lastRenderedPageBreak/>
        <w:t>ρασμά τους, δεν έχουμε δει κα</w:t>
      </w:r>
      <w:r>
        <w:rPr>
          <w:rFonts w:eastAsia="Times New Roman" w:cs="Times New Roman"/>
          <w:szCs w:val="24"/>
        </w:rPr>
        <w:t>μ</w:t>
      </w:r>
      <w:r>
        <w:rPr>
          <w:rFonts w:eastAsia="Times New Roman" w:cs="Times New Roman"/>
          <w:szCs w:val="24"/>
        </w:rPr>
        <w:t xml:space="preserve">μία προληπτική προσαγωγή, όταν καίγεται ολόκληρη η Αθήνα. Δεν έχουμε δει </w:t>
      </w:r>
      <w:r>
        <w:rPr>
          <w:rFonts w:eastAsia="Times New Roman" w:cs="Times New Roman"/>
          <w:szCs w:val="24"/>
        </w:rPr>
        <w:t>προληπτική προσαγωγή όταν κάνει νόμιμη συγκέντρωση το τρίτο πολιτικό κόμμα και είναι σχεδόν αποκλεισμένη η περιοχή από τους παρακρατικούς και από τους ένστολους. Παρακρατικοί πλέον έχουν γίνει και αυτοί οι αστυνομικοί, αφού εξυπηρετούν τις δικές σας εντολέ</w:t>
      </w:r>
      <w:r>
        <w:rPr>
          <w:rFonts w:eastAsia="Times New Roman" w:cs="Times New Roman"/>
          <w:szCs w:val="24"/>
        </w:rPr>
        <w:t>ς. Δεν τους έχουμε δει όλους αυτούς να διαμαρτύρονται, οι Υπουργίνες σας, και να λένε ότι πρέπει να γίνουν προληπτικές προσαγωγές για να γίνει η συγκέντρωση του τρίτου πολιτικού κόμματος. Όχι βέβαια.</w:t>
      </w:r>
    </w:p>
    <w:p w14:paraId="4CC5BD6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Είχαμε προχθές την παρουσίαση του ψηφοδελτίου στην </w:t>
      </w:r>
      <w:r>
        <w:rPr>
          <w:rFonts w:eastAsia="Times New Roman" w:cs="Times New Roman"/>
          <w:szCs w:val="24"/>
        </w:rPr>
        <w:t>περιφ</w:t>
      </w:r>
      <w:r>
        <w:rPr>
          <w:rFonts w:eastAsia="Times New Roman" w:cs="Times New Roman"/>
          <w:szCs w:val="24"/>
        </w:rPr>
        <w:t xml:space="preserve">έρεια </w:t>
      </w:r>
      <w:r>
        <w:rPr>
          <w:rFonts w:eastAsia="Times New Roman" w:cs="Times New Roman"/>
          <w:szCs w:val="24"/>
        </w:rPr>
        <w:t>με τον Ηλία τον Παναγιώταρο και τον Αρχηγό μας τον Νίκο τον Μιχαλολιάκο στο Παλαιό Φάληρο και ήταν αποκλεισμένοι οι δρόμοι και από τα ΜΑΤ και από τους παρακρατικούς και έτσι ο κόσμος δεν μπορούσε να πλησιάσει στην εκδήλωσή μας. Έτσι αντιλαμβάνεστε τη</w:t>
      </w:r>
      <w:r>
        <w:rPr>
          <w:rFonts w:eastAsia="Times New Roman" w:cs="Times New Roman"/>
          <w:szCs w:val="24"/>
        </w:rPr>
        <w:t xml:space="preserve"> δημοκρατία βέβαια εσείς. Δεν πρόκειται ποτέ να πάτε να κάνετε στα Εξάρχεια προληπτικές προσαγωγές, μην κοροϊδευόμαστε. Θα παρακολουθείτε, καινούργιο σύστημα. </w:t>
      </w:r>
      <w:r>
        <w:rPr>
          <w:rFonts w:eastAsia="Times New Roman" w:cs="Times New Roman"/>
          <w:szCs w:val="24"/>
        </w:rPr>
        <w:lastRenderedPageBreak/>
        <w:t>Τους παρακολουθούσαμε –λέει-, βγαίνετε και τα λέτε σιγά</w:t>
      </w:r>
      <w:r>
        <w:rPr>
          <w:rFonts w:eastAsia="Times New Roman" w:cs="Times New Roman"/>
          <w:szCs w:val="24"/>
        </w:rPr>
        <w:t>-</w:t>
      </w:r>
      <w:r>
        <w:rPr>
          <w:rFonts w:eastAsia="Times New Roman" w:cs="Times New Roman"/>
          <w:szCs w:val="24"/>
        </w:rPr>
        <w:t>σιγά. Δημοκρατία, όπως την οραματιζόταν κ</w:t>
      </w:r>
      <w:r>
        <w:rPr>
          <w:rFonts w:eastAsia="Times New Roman" w:cs="Times New Roman"/>
          <w:szCs w:val="24"/>
        </w:rPr>
        <w:t xml:space="preserve">αι ο Όργουελ στο «1984». </w:t>
      </w:r>
    </w:p>
    <w:p w14:paraId="4CC5BD6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Ακριβώς αυτό είναι το σχέδιο του ΣΥΡΙΖΑ. Παρακολούθηση -λέει- των πολιτών στο διαδίκτυο και όπου νομίζουμε ότι εσείς θα πάτε να διαμαρτυρηθείτε, εμείς θα ερχόμαστε και θα σας προσαγάγουμε. Αν, λοιπόν, η πρόθεσή σας είναι να προσαγ</w:t>
      </w:r>
      <w:r>
        <w:rPr>
          <w:rFonts w:eastAsia="Times New Roman" w:cs="Times New Roman"/>
          <w:szCs w:val="24"/>
        </w:rPr>
        <w:t>άγετε όποιον διαμαρτύρεται απέναντι στις πολιτικές του ΣΥΡΙΖΑ, να ξέρετε ότι θα πρέπει να συλλάβετε και να προσαγάγετε περισσότερο από τη μισή Ελλάδα, γιατί όλοι οι Έλληνες είναι εναντίον σας.</w:t>
      </w:r>
    </w:p>
    <w:p w14:paraId="4CC5BD6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Ήρθε ο Τούρκος Βουλευτής μέσα στο ελληνικό Κοινοβούλιο -στο ελλ</w:t>
      </w:r>
      <w:r>
        <w:rPr>
          <w:rFonts w:eastAsia="Times New Roman" w:cs="Times New Roman"/>
          <w:szCs w:val="24"/>
        </w:rPr>
        <w:t>ηνικό Κοινοβούλιο, όχι στο δικό τους, στο δικό τους λένε διάφορες τρέλες- και είπε ούτε λίγο ούτε πολύ για συνεκμετάλλευση στο Αιγαίο, ότι δεν πρέπει να υπάρχουν μονομερείς, μονόπλευρες, όπως το είπε στη γλώσσα του, κινήσεις. Και βέβαια αντί να του απαντήσ</w:t>
      </w:r>
      <w:r>
        <w:rPr>
          <w:rFonts w:eastAsia="Times New Roman" w:cs="Times New Roman"/>
          <w:szCs w:val="24"/>
        </w:rPr>
        <w:t xml:space="preserve">ετε ότι το Αιγαίο ήταν και θα ξαναγίνει κάποια στιγμή με τη βοήθεια του Θεού ελληνική θάλασσα, εσείς του απαντήσατε ότι πρέπει να υπάρχουν αμοιβαίοι συμβιβασμοί. </w:t>
      </w:r>
      <w:r>
        <w:rPr>
          <w:rFonts w:eastAsia="Times New Roman" w:cs="Times New Roman"/>
          <w:szCs w:val="24"/>
        </w:rPr>
        <w:lastRenderedPageBreak/>
        <w:t>Έρχεται ο άλλος εδώ μέσα προκλητικότατος -στο ελληνικό Κοινοβούλιο, επαναλαμβάνω, για όσους δε</w:t>
      </w:r>
      <w:r>
        <w:rPr>
          <w:rFonts w:eastAsia="Times New Roman" w:cs="Times New Roman"/>
          <w:szCs w:val="24"/>
        </w:rPr>
        <w:t xml:space="preserve">ν έχουν καταλάβει το τι γίνεται εδώ επί Κυβερνήσεως ΣΥΡΙΖΑ- και εσείς τους λέτε ότι πρέπει να υπάρχει ένας έντιμος συμβιβασμός. </w:t>
      </w:r>
    </w:p>
    <w:p w14:paraId="4CC5BD6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βέβαια ως Χρυσή Αυγή όταν θα έρθουμε στα πράγματα, γιατί κάποια στιγμή, το θέλει ο Θεός και θα έρθουμε στα πράγματα, θα δ</w:t>
      </w:r>
      <w:r>
        <w:rPr>
          <w:rFonts w:eastAsia="Times New Roman" w:cs="Times New Roman"/>
          <w:szCs w:val="24"/>
        </w:rPr>
        <w:t xml:space="preserve">είτε τι έντιμο συμβιβασμό θα κάνουμε με τους Τούρκους και θα καταλάβετε πώς γίνεται η εξωτερική πολιτική. Γιατί είπε κι ο Υπουργός σας και ελπίζουμε –γιατί δεν ξέρουμε τι εννοεί- να μην εννοεί κάτι κακό γιατί λέει ότι προετοιμάζεται, ότι είναι πολύ πιθανό </w:t>
      </w:r>
      <w:r>
        <w:rPr>
          <w:rFonts w:eastAsia="Times New Roman" w:cs="Times New Roman"/>
          <w:szCs w:val="24"/>
        </w:rPr>
        <w:t>θερμό επεισόδιο με τους Τούρκους. Και επειδή έχουμε δει τις αντιδράσεις των ελληνικών κυβερνήσεων σε αντίστοιχα επεισόδια, ελπίζουμε να ήταν μία λεκτική υπερβολή, γιατί δεν θέλουμε να μάθουμε τι θα γίνει εάν υπάρξει θερμό επεισόδιο με κυβέρνηση ΣΥΡΙΖΑ, μέχ</w:t>
      </w:r>
      <w:r>
        <w:rPr>
          <w:rFonts w:eastAsia="Times New Roman" w:cs="Times New Roman"/>
          <w:szCs w:val="24"/>
        </w:rPr>
        <w:t xml:space="preserve">ρι πού θα φτάσουν οι Τούρκοι. Ελπίζουμε να το είπε έτσι. </w:t>
      </w:r>
    </w:p>
    <w:p w14:paraId="4CC5BD6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Γρήγορη και εύκολη λύση για τον Τσίπρα. Εχθές εδώ στο Κοινοβούλιο μάς είπε τη λύση που προτείνει ο ΣΥΡΙΖΑ για τη λύση του δημογραφικού. Και ποια είναι αυτή; Αντικατάσταση του </w:t>
      </w:r>
      <w:r>
        <w:rPr>
          <w:rFonts w:eastAsia="Times New Roman" w:cs="Times New Roman"/>
          <w:szCs w:val="24"/>
        </w:rPr>
        <w:lastRenderedPageBreak/>
        <w:t>ελληνικού πληθυσμού -το</w:t>
      </w:r>
      <w:r>
        <w:rPr>
          <w:rFonts w:eastAsia="Times New Roman" w:cs="Times New Roman"/>
          <w:szCs w:val="24"/>
        </w:rPr>
        <w:t xml:space="preserve"> ξέραμε ότι αυτό είναι το σχέδιο, το βλέπουμε να εφαρμόζεται- από τους ξένους, αυτούς που φέρνετε από κάθε γωνιά του κόσμου, από την Αφρική, από την Ασία.</w:t>
      </w:r>
    </w:p>
    <w:p w14:paraId="4CC5BD6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Τους φέρνετε εδώ, τους επιδοτείτε να μην δουλεύουν, κανείς απ</w:t>
      </w:r>
      <w:r w:rsidRPr="009A14C0">
        <w:rPr>
          <w:rFonts w:eastAsia="Times New Roman" w:cs="Times New Roman"/>
          <w:szCs w:val="24"/>
        </w:rPr>
        <w:t>’</w:t>
      </w:r>
      <w:r>
        <w:rPr>
          <w:rFonts w:eastAsia="Times New Roman" w:cs="Times New Roman"/>
          <w:szCs w:val="24"/>
        </w:rPr>
        <w:t xml:space="preserve"> αυτούς δεν δουλεύει, εγκληματούν, σκοτώνουν και κλέβουν και ζουν από τα επιδόματα. Φως, νερό, τηλέφωνο, σπίτια, τα πάντα τούς παρέχετε</w:t>
      </w:r>
      <w:r w:rsidRPr="009A14C0">
        <w:rPr>
          <w:rFonts w:eastAsia="Times New Roman" w:cs="Times New Roman"/>
          <w:szCs w:val="24"/>
        </w:rPr>
        <w:t xml:space="preserve">. </w:t>
      </w:r>
      <w:r>
        <w:rPr>
          <w:rFonts w:eastAsia="Times New Roman" w:cs="Times New Roman"/>
          <w:szCs w:val="24"/>
        </w:rPr>
        <w:t>Αυτά που θα ήθελε ο κάθε Έλληνας πολίτης τα έχουν βέβαια δωρεάν όλοι οι λαθρομετανάστες που εισβάλλουν στην πατρίδα μας</w:t>
      </w:r>
      <w:r>
        <w:rPr>
          <w:rFonts w:eastAsia="Times New Roman" w:cs="Times New Roman"/>
          <w:szCs w:val="24"/>
        </w:rPr>
        <w:t xml:space="preserve"> και εξυπηρετούν το σχέδιο του Τσίπρα, το οποίο είναι η αντικατάσταση του ελληνικού πληθυσμού. Φεύγουν τα </w:t>
      </w:r>
      <w:r>
        <w:rPr>
          <w:rFonts w:eastAsia="Times New Roman" w:cs="Times New Roman"/>
          <w:szCs w:val="24"/>
        </w:rPr>
        <w:t>Ελληνόπουλα</w:t>
      </w:r>
      <w:r>
        <w:rPr>
          <w:rFonts w:eastAsia="Times New Roman" w:cs="Times New Roman"/>
          <w:szCs w:val="24"/>
        </w:rPr>
        <w:t xml:space="preserve"> στο εξωτερικό και έρχεται εδώ πέρα κάθε καρυδιάς καρύδι, για να αντικαταστήσει τους Έλληνες.</w:t>
      </w:r>
    </w:p>
    <w:p w14:paraId="4CC5BD6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Είπε ότι έχουν ελληνοποιηθεί εξήντα πέντε χιλιάδες. Είπε ότι θα γίνουν οι διαδικασίες και θα προσληφθούν άτομα, ώστε να επιταχυνθούν οι διαδικασίες, να ελληνοποιηθούν </w:t>
      </w:r>
      <w:r>
        <w:rPr>
          <w:rFonts w:eastAsia="Times New Roman" w:cs="Times New Roman"/>
          <w:szCs w:val="24"/>
        </w:rPr>
        <w:t xml:space="preserve">άλλες </w:t>
      </w:r>
      <w:r>
        <w:rPr>
          <w:rFonts w:eastAsia="Times New Roman" w:cs="Times New Roman"/>
          <w:szCs w:val="24"/>
        </w:rPr>
        <w:t>διακόσιες χιλιάδες. Τέτοια κάψα έχει, πριν φύγει από την εξουσία, άμεσες ελληνοποιή</w:t>
      </w:r>
      <w:r>
        <w:rPr>
          <w:rFonts w:eastAsia="Times New Roman" w:cs="Times New Roman"/>
          <w:szCs w:val="24"/>
        </w:rPr>
        <w:t>σεις! Μας τις έταξε κιόλας εδώ από το Βήμα της Βουλής.</w:t>
      </w:r>
    </w:p>
    <w:p w14:paraId="4CC5BD6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Είπε και κάτι άλλο, το οποίο καλό θα είναι να το θυμόμαστε και καλά έκανε και μας το θύμισε. Λέει</w:t>
      </w:r>
      <w:r w:rsidRPr="00427E0E">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N</w:t>
      </w:r>
      <w:r>
        <w:rPr>
          <w:rFonts w:eastAsia="Times New Roman" w:cs="Times New Roman"/>
          <w:szCs w:val="24"/>
        </w:rPr>
        <w:t>α θυμίσω ξανά»</w:t>
      </w:r>
      <w:r w:rsidRPr="00427E0E">
        <w:rPr>
          <w:rFonts w:eastAsia="Times New Roman" w:cs="Times New Roman"/>
          <w:szCs w:val="24"/>
        </w:rPr>
        <w:t xml:space="preserve"> -</w:t>
      </w:r>
      <w:r>
        <w:rPr>
          <w:rFonts w:eastAsia="Times New Roman" w:cs="Times New Roman"/>
          <w:szCs w:val="24"/>
        </w:rPr>
        <w:t>διαβάζω ακριβώς τα λόγια του- «ότι τη δεκαετία του 1990, παρά τις δυσοίωνες προβλέψε</w:t>
      </w:r>
      <w:r>
        <w:rPr>
          <w:rFonts w:eastAsia="Times New Roman" w:cs="Times New Roman"/>
          <w:szCs w:val="24"/>
        </w:rPr>
        <w:t xml:space="preserve">ις για το δημογραφικό, η χώρα αύξησε τον πληθυσμό της κατά περίπου οκτακόσιες χιλιάδες πολίτες, γεγονός που προέκυψε όμως» -προσέξτε να δείτε τη δεκαετία του 1990 και έχει απόλυτο δίκιο ο Πρωθυπουργός- «κατά 97% από μετανάστες και μόλις 3% από την υπεροχή </w:t>
      </w:r>
      <w:r>
        <w:rPr>
          <w:rFonts w:eastAsia="Times New Roman" w:cs="Times New Roman"/>
          <w:szCs w:val="24"/>
        </w:rPr>
        <w:t xml:space="preserve">των γεννήσεων έναντι των θανάτων εκείνη την περίοδο». Και έτσι ακριβώς είναι τα πράγματα, 97% αύξηση του πληθυσμού από λαθρομετανάστες. </w:t>
      </w:r>
    </w:p>
    <w:p w14:paraId="4CC5BD6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Αυτήν την Ελλάδα ονειρεύεστε, που δεν θα έχει Έλληνες για να αντιστέκονται στα σχέδιά σας. Αυτή</w:t>
      </w:r>
      <w:r>
        <w:rPr>
          <w:rFonts w:eastAsia="Times New Roman" w:cs="Times New Roman"/>
          <w:szCs w:val="24"/>
        </w:rPr>
        <w:t>ν</w:t>
      </w:r>
      <w:r>
        <w:rPr>
          <w:rFonts w:eastAsia="Times New Roman" w:cs="Times New Roman"/>
          <w:szCs w:val="24"/>
        </w:rPr>
        <w:t xml:space="preserve"> την Ελλάδα ονειρεύεται</w:t>
      </w:r>
      <w:r>
        <w:rPr>
          <w:rFonts w:eastAsia="Times New Roman" w:cs="Times New Roman"/>
          <w:szCs w:val="24"/>
        </w:rPr>
        <w:t xml:space="preserve"> ο Τζορτζ Σόρος και η «Ανοιχτή Πολιτεία» του, έτσι όπως θέλει να την επιβάλει σε ολόκληρο τον κόσμο και γι’ αυτό και η Νέα Δημοκρατία βέβαια έσπευσε να πει ότι «θέλουμε να φύγει ο Όρμπαν άμεσα, οι πολιτικές του δεν μας αρέσουν». Και πώς να αρέσουν οι πολιτ</w:t>
      </w:r>
      <w:r>
        <w:rPr>
          <w:rFonts w:eastAsia="Times New Roman" w:cs="Times New Roman"/>
          <w:szCs w:val="24"/>
        </w:rPr>
        <w:t xml:space="preserve">ικές της Νέας Δημοκρατίας στον Όρμπαν, όταν ο Κυριάκος Μητσοτάκης έρχεται εδώ και μας λέει 2.000 ευρώ </w:t>
      </w:r>
      <w:r>
        <w:rPr>
          <w:rFonts w:eastAsia="Times New Roman" w:cs="Times New Roman"/>
          <w:szCs w:val="24"/>
        </w:rPr>
        <w:lastRenderedPageBreak/>
        <w:t xml:space="preserve">εφάπαξ για κάθε γέννηση, ενώ τα στοιχεία λένε ότι οι γεννήσεις των ξένων υπερτερούν έναντι αυτών των Ελλήνων; Τα ίδια τα στοιχεία το λένε εδώ πέρα. Είναι </w:t>
      </w:r>
      <w:r>
        <w:rPr>
          <w:rFonts w:eastAsia="Times New Roman" w:cs="Times New Roman"/>
          <w:szCs w:val="24"/>
        </w:rPr>
        <w:t xml:space="preserve">97% ξένοι. Είπε για 2.000 ευρώ και δεν ανέφερε πουθενά τη φράση «για κάθε </w:t>
      </w:r>
      <w:r>
        <w:rPr>
          <w:rFonts w:eastAsia="Times New Roman" w:cs="Times New Roman"/>
          <w:szCs w:val="24"/>
        </w:rPr>
        <w:t>Ελληνόπουλο</w:t>
      </w:r>
      <w:r>
        <w:rPr>
          <w:rFonts w:eastAsia="Times New Roman" w:cs="Times New Roman"/>
          <w:szCs w:val="24"/>
        </w:rPr>
        <w:t xml:space="preserve">». </w:t>
      </w:r>
    </w:p>
    <w:p w14:paraId="4CC5BD6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Αυτή είναι η Νέα Δημοκρατία. Δεν τη νοιάζει και τη Νέα Δημοκρατία να σωθεί το ασφαλιστικό, να σωθούν οι συντάξεις, έτσι όπως τις ονειρεύεστε εσείς, να σωθούν βέβαια όλ</w:t>
      </w:r>
      <w:r>
        <w:rPr>
          <w:rFonts w:eastAsia="Times New Roman" w:cs="Times New Roman"/>
          <w:szCs w:val="24"/>
        </w:rPr>
        <w:t>οι αυτοί οι οποίοι εκμεταλλεύονται αυτούς τους ανθρώπους που μπαίνουν κατά εκατοντάδες χιλιάδες. Μόνο για το κέρδος, δεν μας ενδιαφέρει ο Έλληνας, δεν βάζουμε τον Έλληνα πάνω απ’ όλα, όταν είμαστε φιλελεύθεροι, μας ενδιαφέρει μόνο το κέρδος.</w:t>
      </w:r>
    </w:p>
    <w:p w14:paraId="4CC5BD6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Εμείς, όμως, </w:t>
      </w:r>
      <w:r>
        <w:rPr>
          <w:rFonts w:eastAsia="Times New Roman" w:cs="Times New Roman"/>
          <w:szCs w:val="24"/>
        </w:rPr>
        <w:t>ω</w:t>
      </w:r>
      <w:r>
        <w:rPr>
          <w:rFonts w:eastAsia="Times New Roman" w:cs="Times New Roman"/>
          <w:szCs w:val="24"/>
        </w:rPr>
        <w:t xml:space="preserve">ς </w:t>
      </w:r>
      <w:r>
        <w:rPr>
          <w:rFonts w:eastAsia="Times New Roman" w:cs="Times New Roman"/>
          <w:szCs w:val="24"/>
        </w:rPr>
        <w:t xml:space="preserve">Έλληνες εθνικιστές λέμε ότι θα επιδοτούνται οι γεννήσεις μόνο για </w:t>
      </w:r>
      <w:r>
        <w:rPr>
          <w:rFonts w:eastAsia="Times New Roman" w:cs="Times New Roman"/>
          <w:szCs w:val="24"/>
        </w:rPr>
        <w:t>Ελληνόπουλα</w:t>
      </w:r>
      <w:r>
        <w:rPr>
          <w:rFonts w:eastAsia="Times New Roman" w:cs="Times New Roman"/>
          <w:szCs w:val="24"/>
        </w:rPr>
        <w:t>, είτε σας αρέσει είτε όχι.</w:t>
      </w:r>
    </w:p>
    <w:p w14:paraId="4CC5BD6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Στην ΕΡΤ χαρακτηρίζουν διχαστικό τον σταυρό. Το ακούσαμε και αυτό. Κάποιοι άνθρωποι πήγαν και έστησαν τον σταυρό στη Λέσβο και χαρακτηρίστηκαν φασίστ</w:t>
      </w:r>
      <w:r>
        <w:rPr>
          <w:rFonts w:eastAsia="Times New Roman" w:cs="Times New Roman"/>
          <w:szCs w:val="24"/>
        </w:rPr>
        <w:t xml:space="preserve">ες, ακροδεξιοί. Από την ΕΡΤ χαρακτηρίστηκε το ιερό σύμβολο ως διχαστικό. Διχαστικό για ποιους; Το 98% του πληθυσμού της Ελλάδος είναι </w:t>
      </w:r>
      <w:r>
        <w:rPr>
          <w:rFonts w:eastAsia="Times New Roman" w:cs="Times New Roman"/>
          <w:szCs w:val="24"/>
        </w:rPr>
        <w:lastRenderedPageBreak/>
        <w:t xml:space="preserve">Έλληνες χριστιανοί ορθόδοξοι. Ποιοι διχάζονται με τον σταυρό; Οι μόνοι που δεν αρέσκονται να βλέπουν αυτό το ιερό σύμβολο </w:t>
      </w:r>
      <w:r>
        <w:rPr>
          <w:rFonts w:eastAsia="Times New Roman" w:cs="Times New Roman"/>
          <w:szCs w:val="24"/>
        </w:rPr>
        <w:t>είναι αυτοί που έχετε φέρει μέσα.</w:t>
      </w:r>
    </w:p>
    <w:p w14:paraId="4CC5BD6F"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Μάτι, 24 Ιουλίου 2018. Λέει το εισαγγελικό πόρισμα</w:t>
      </w:r>
      <w:r w:rsidRPr="005D6EA2">
        <w:rPr>
          <w:rFonts w:eastAsia="Times New Roman" w:cs="Times New Roman"/>
          <w:szCs w:val="24"/>
        </w:rPr>
        <w:t>:</w:t>
      </w:r>
      <w:r>
        <w:rPr>
          <w:rFonts w:eastAsia="Times New Roman" w:cs="Times New Roman"/>
          <w:szCs w:val="24"/>
        </w:rPr>
        <w:t xml:space="preserve"> </w:t>
      </w:r>
      <w:r w:rsidRPr="005D6EA2">
        <w:rPr>
          <w:rFonts w:eastAsia="Times New Roman" w:cs="Times New Roman"/>
          <w:szCs w:val="24"/>
        </w:rPr>
        <w:t>Ε</w:t>
      </w:r>
      <w:r>
        <w:rPr>
          <w:rFonts w:eastAsia="Times New Roman" w:cs="Times New Roman"/>
          <w:szCs w:val="24"/>
        </w:rPr>
        <w:t>ικόνα χάους, απόλυτης ανευθυνότητας και κατάρρευση κάθε συστήματος, λέει μετά από έρευνα επτά μηνών, ότι παρουσίαζε ο κρατικός μηχανισμός εκείνη την ημέρα. Και θα συμπλη</w:t>
      </w:r>
      <w:r>
        <w:rPr>
          <w:rFonts w:eastAsia="Times New Roman" w:cs="Times New Roman"/>
          <w:szCs w:val="24"/>
        </w:rPr>
        <w:t>ρώσω και εγώ, βέβαια, όπως και κάθε ημέρα, ο κρατικός μηχανισμός έχει παραλύσει.</w:t>
      </w:r>
    </w:p>
    <w:p w14:paraId="4CC5BD7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Θυμήθηκε η Δούρου ότι είναι γυναίκα και λέει ότι δεν πρέπει να της κάνουμε επίθεση, γιατί είναι γυναίκα και γι’ αυτό βρήκε κάτι να πει. Αυτή που υποστηρίζει και δίνει λεφτά στ</w:t>
      </w:r>
      <w:r>
        <w:rPr>
          <w:rFonts w:eastAsia="Times New Roman" w:cs="Times New Roman"/>
          <w:szCs w:val="24"/>
        </w:rPr>
        <w:t>α «</w:t>
      </w:r>
      <w:r>
        <w:rPr>
          <w:rFonts w:eastAsia="Times New Roman" w:cs="Times New Roman"/>
          <w:szCs w:val="24"/>
          <w:lang w:val="en-GB"/>
        </w:rPr>
        <w:t>gay</w:t>
      </w:r>
      <w:r w:rsidRPr="005D6EA2">
        <w:rPr>
          <w:rFonts w:eastAsia="Times New Roman" w:cs="Times New Roman"/>
          <w:szCs w:val="24"/>
        </w:rPr>
        <w:t xml:space="preserve"> </w:t>
      </w:r>
      <w:r>
        <w:rPr>
          <w:rFonts w:eastAsia="Times New Roman" w:cs="Times New Roman"/>
          <w:szCs w:val="24"/>
          <w:lang w:val="en-GB"/>
        </w:rPr>
        <w:t>pr</w:t>
      </w:r>
      <w:r>
        <w:rPr>
          <w:rFonts w:eastAsia="Times New Roman" w:cs="Times New Roman"/>
          <w:szCs w:val="24"/>
          <w:lang w:val="en-US"/>
        </w:rPr>
        <w:t>i</w:t>
      </w:r>
      <w:r>
        <w:rPr>
          <w:rFonts w:eastAsia="Times New Roman" w:cs="Times New Roman"/>
          <w:szCs w:val="24"/>
          <w:lang w:val="en-GB"/>
        </w:rPr>
        <w:t>de</w:t>
      </w:r>
      <w:r>
        <w:rPr>
          <w:rFonts w:eastAsia="Times New Roman" w:cs="Times New Roman"/>
          <w:szCs w:val="24"/>
        </w:rPr>
        <w:t>»</w:t>
      </w:r>
      <w:r w:rsidRPr="005D6EA2">
        <w:rPr>
          <w:rFonts w:eastAsia="Times New Roman" w:cs="Times New Roman"/>
          <w:szCs w:val="24"/>
        </w:rPr>
        <w:t xml:space="preserve"> </w:t>
      </w:r>
      <w:r>
        <w:rPr>
          <w:rFonts w:eastAsia="Times New Roman" w:cs="Times New Roman"/>
          <w:szCs w:val="24"/>
        </w:rPr>
        <w:t>και σε κάθε είδους τέτοια ανώμαλη εκδήλωση δεν έχει δώσει ποτέ βέβαια ούτε ένα ευρώ για την πυροπροστασία, έχει καταφέρει να πνίξει ανθρώπους στο βουνό και να κάψει ανθρώπους στη θάλασσα. Είναι παγκόσμια πρωτοτυπία αυτό που έχετε καταφέρει! Τ</w:t>
      </w:r>
      <w:r>
        <w:rPr>
          <w:rFonts w:eastAsia="Times New Roman" w:cs="Times New Roman"/>
          <w:szCs w:val="24"/>
        </w:rPr>
        <w:t xml:space="preserve">ο λέμε και το ξαναλέμε, </w:t>
      </w:r>
      <w:r>
        <w:rPr>
          <w:rFonts w:eastAsia="Times New Roman" w:cs="Times New Roman"/>
          <w:szCs w:val="24"/>
        </w:rPr>
        <w:t>μήπως</w:t>
      </w:r>
      <w:r>
        <w:rPr>
          <w:rFonts w:eastAsia="Times New Roman" w:cs="Times New Roman"/>
          <w:szCs w:val="24"/>
        </w:rPr>
        <w:t xml:space="preserve"> και το εμπεδώσετε και ζητήσετε </w:t>
      </w:r>
      <w:r>
        <w:rPr>
          <w:rFonts w:eastAsia="Times New Roman" w:cs="Times New Roman"/>
          <w:szCs w:val="24"/>
        </w:rPr>
        <w:t xml:space="preserve">μία </w:t>
      </w:r>
      <w:r>
        <w:rPr>
          <w:rFonts w:eastAsia="Times New Roman" w:cs="Times New Roman"/>
          <w:szCs w:val="24"/>
        </w:rPr>
        <w:t xml:space="preserve">συγγνώμη, βρε αδερφέ. Εντάξει, να πείτε, </w:t>
      </w:r>
      <w:r>
        <w:rPr>
          <w:rFonts w:eastAsia="Times New Roman" w:cs="Times New Roman"/>
          <w:szCs w:val="24"/>
        </w:rPr>
        <w:lastRenderedPageBreak/>
        <w:t xml:space="preserve">λάθος κάναμε, είμαστε ανίκανοι, είμαστε άχρηστοι, </w:t>
      </w:r>
      <w:r>
        <w:rPr>
          <w:rFonts w:eastAsia="Times New Roman" w:cs="Times New Roman"/>
          <w:szCs w:val="24"/>
        </w:rPr>
        <w:t xml:space="preserve">μία </w:t>
      </w:r>
      <w:r>
        <w:rPr>
          <w:rFonts w:eastAsia="Times New Roman" w:cs="Times New Roman"/>
          <w:szCs w:val="24"/>
        </w:rPr>
        <w:t>συγγνώμη γι’ αυτές τις εκατό ψυχές στο Μάτι και τις είκοσι τέσσερις ψυχές στη Μάνδρα δεν θα βλάψ</w:t>
      </w:r>
      <w:r>
        <w:rPr>
          <w:rFonts w:eastAsia="Times New Roman" w:cs="Times New Roman"/>
          <w:szCs w:val="24"/>
        </w:rPr>
        <w:t xml:space="preserve">ει, καλό θα σας κάνει να κάνετε και λίγο αυτοκριτική γι’ αυτά που δεν έχετε κάνει όλα αυτά τα χρόνια! Αντ’ αυτού, μαγκιά, αλητεία σε όλες τις εκφάνσεις του πολιτικού σας λόγου. </w:t>
      </w:r>
    </w:p>
    <w:p w14:paraId="4CC5BD7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Βέβαια, η Μάνδρα, το Μάτι, η Μακεδονία θα πληρωθούν. Θα σας τα ξεπληρώσουν. Εί</w:t>
      </w:r>
      <w:r>
        <w:rPr>
          <w:rFonts w:eastAsia="Times New Roman" w:cs="Times New Roman"/>
          <w:szCs w:val="24"/>
        </w:rPr>
        <w:t xml:space="preserve">ναι γραμμάτια που θα σας τα ξεπληρώσει ο ελληνικός λαός εκεί που σας πονάει πιο πολύ όλους εσάς, στην κάλπη. Αλλά τι να το κάνεις όταν έχουν καεί και πνιγεί τόσοι άνθρωποι; </w:t>
      </w:r>
    </w:p>
    <w:p w14:paraId="4CC5BD72"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Έρχομαι και στο ΚΚΕ, για να κλείσω με κάτι «ευχάριστο». Εντός εισαγωγικών βέβαια, </w:t>
      </w:r>
      <w:r>
        <w:rPr>
          <w:rFonts w:eastAsia="Times New Roman" w:cs="Times New Roman"/>
          <w:szCs w:val="24"/>
        </w:rPr>
        <w:t xml:space="preserve">το ευχάριστο. Ποτέ δεν είναι ευχάριστο το ΚΚΕ. </w:t>
      </w:r>
      <w:r w:rsidRPr="00705CC8">
        <w:rPr>
          <w:rFonts w:eastAsia="Times New Roman" w:cs="Times New Roman"/>
          <w:szCs w:val="24"/>
        </w:rPr>
        <w:t>Να καταδείξουμε την κατάντια που έχει ένα μέρος του ελληνικού λαού</w:t>
      </w:r>
      <w:r>
        <w:rPr>
          <w:rFonts w:eastAsia="Times New Roman" w:cs="Times New Roman"/>
          <w:szCs w:val="24"/>
        </w:rPr>
        <w:t>. Διότι</w:t>
      </w:r>
      <w:r w:rsidRPr="00705CC8">
        <w:rPr>
          <w:rFonts w:eastAsia="Times New Roman" w:cs="Times New Roman"/>
          <w:szCs w:val="24"/>
        </w:rPr>
        <w:t xml:space="preserve"> οι γενίτσαροι πάντα ήταν χειρότεροι από τους </w:t>
      </w:r>
      <w:r>
        <w:rPr>
          <w:rFonts w:eastAsia="Times New Roman" w:cs="Times New Roman"/>
          <w:szCs w:val="24"/>
        </w:rPr>
        <w:t xml:space="preserve">γνήσιους </w:t>
      </w:r>
      <w:r w:rsidRPr="00705CC8">
        <w:rPr>
          <w:rFonts w:eastAsia="Times New Roman" w:cs="Times New Roman"/>
          <w:szCs w:val="24"/>
        </w:rPr>
        <w:t>αλλόθρησκους</w:t>
      </w:r>
      <w:r>
        <w:rPr>
          <w:rFonts w:eastAsia="Times New Roman" w:cs="Times New Roman"/>
          <w:szCs w:val="24"/>
        </w:rPr>
        <w:t>.</w:t>
      </w:r>
      <w:r w:rsidRPr="00705CC8">
        <w:rPr>
          <w:rFonts w:eastAsia="Times New Roman" w:cs="Times New Roman"/>
          <w:szCs w:val="24"/>
        </w:rPr>
        <w:t xml:space="preserve"> </w:t>
      </w:r>
    </w:p>
    <w:p w14:paraId="4CC5BD73" w14:textId="77777777" w:rsidR="005D719C" w:rsidRDefault="00627F40">
      <w:pPr>
        <w:tabs>
          <w:tab w:val="left" w:pos="6168"/>
        </w:tabs>
        <w:spacing w:line="600" w:lineRule="auto"/>
        <w:ind w:firstLine="720"/>
        <w:jc w:val="both"/>
        <w:rPr>
          <w:rFonts w:eastAsia="Times New Roman" w:cs="Times New Roman"/>
          <w:szCs w:val="24"/>
        </w:rPr>
      </w:pPr>
      <w:r w:rsidRPr="00705CC8">
        <w:rPr>
          <w:rFonts w:eastAsia="Times New Roman" w:cs="Times New Roman"/>
          <w:szCs w:val="24"/>
        </w:rPr>
        <w:t>Ακούστε</w:t>
      </w:r>
      <w:r>
        <w:rPr>
          <w:rFonts w:eastAsia="Times New Roman" w:cs="Times New Roman"/>
          <w:szCs w:val="24"/>
        </w:rPr>
        <w:t>, λ</w:t>
      </w:r>
      <w:r w:rsidRPr="00705CC8">
        <w:rPr>
          <w:rFonts w:eastAsia="Times New Roman" w:cs="Times New Roman"/>
          <w:szCs w:val="24"/>
        </w:rPr>
        <w:t>οιπόν</w:t>
      </w:r>
      <w:r>
        <w:rPr>
          <w:rFonts w:eastAsia="Times New Roman" w:cs="Times New Roman"/>
          <w:szCs w:val="24"/>
        </w:rPr>
        <w:t>,</w:t>
      </w:r>
      <w:r w:rsidRPr="00705CC8">
        <w:rPr>
          <w:rFonts w:eastAsia="Times New Roman" w:cs="Times New Roman"/>
          <w:szCs w:val="24"/>
        </w:rPr>
        <w:t xml:space="preserve"> τι γράφει ακριβώς το </w:t>
      </w:r>
      <w:r>
        <w:rPr>
          <w:rFonts w:eastAsia="Times New Roman" w:cs="Times New Roman"/>
          <w:szCs w:val="24"/>
        </w:rPr>
        <w:t xml:space="preserve">ΚΚΕ </w:t>
      </w:r>
      <w:r w:rsidRPr="00705CC8">
        <w:rPr>
          <w:rFonts w:eastAsia="Times New Roman" w:cs="Times New Roman"/>
          <w:szCs w:val="24"/>
        </w:rPr>
        <w:t>σε μία ερώτησ</w:t>
      </w:r>
      <w:r>
        <w:rPr>
          <w:rFonts w:eastAsia="Times New Roman" w:cs="Times New Roman"/>
          <w:szCs w:val="24"/>
        </w:rPr>
        <w:t>ή</w:t>
      </w:r>
      <w:r w:rsidRPr="00705CC8">
        <w:rPr>
          <w:rFonts w:eastAsia="Times New Roman" w:cs="Times New Roman"/>
          <w:szCs w:val="24"/>
        </w:rPr>
        <w:t xml:space="preserve"> του</w:t>
      </w:r>
      <w:r>
        <w:rPr>
          <w:rFonts w:eastAsia="Times New Roman" w:cs="Times New Roman"/>
          <w:szCs w:val="24"/>
        </w:rPr>
        <w:t>.</w:t>
      </w:r>
      <w:r w:rsidRPr="00705CC8">
        <w:rPr>
          <w:rFonts w:eastAsia="Times New Roman" w:cs="Times New Roman"/>
          <w:szCs w:val="24"/>
        </w:rPr>
        <w:t xml:space="preserve"> Συγκεκριμένα λέει</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w:t>
      </w:r>
      <w:r w:rsidRPr="00705CC8">
        <w:rPr>
          <w:rFonts w:eastAsia="Times New Roman" w:cs="Times New Roman"/>
          <w:szCs w:val="24"/>
        </w:rPr>
        <w:t xml:space="preserve">Ορισμένα από τα συνθήματα για </w:t>
      </w:r>
      <w:r w:rsidRPr="00705CC8">
        <w:rPr>
          <w:rFonts w:eastAsia="Times New Roman" w:cs="Times New Roman"/>
          <w:szCs w:val="24"/>
        </w:rPr>
        <w:lastRenderedPageBreak/>
        <w:t>το</w:t>
      </w:r>
      <w:r>
        <w:rPr>
          <w:rFonts w:eastAsia="Times New Roman" w:cs="Times New Roman"/>
          <w:szCs w:val="24"/>
        </w:rPr>
        <w:t>ν</w:t>
      </w:r>
      <w:r w:rsidRPr="00705CC8">
        <w:rPr>
          <w:rFonts w:eastAsia="Times New Roman" w:cs="Times New Roman"/>
          <w:szCs w:val="24"/>
        </w:rPr>
        <w:t xml:space="preserve"> στρατό</w:t>
      </w:r>
      <w:r>
        <w:rPr>
          <w:rFonts w:eastAsia="Times New Roman" w:cs="Times New Roman"/>
          <w:szCs w:val="24"/>
        </w:rPr>
        <w:t xml:space="preserve">…», </w:t>
      </w:r>
      <w:r w:rsidRPr="00705CC8">
        <w:rPr>
          <w:rFonts w:eastAsia="Times New Roman" w:cs="Times New Roman"/>
          <w:szCs w:val="24"/>
        </w:rPr>
        <w:t>τα συνθήματα που φωνάζουν οι Έλληνες στρατιώτες</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w:t>
      </w:r>
      <w:r w:rsidRPr="00705CC8">
        <w:rPr>
          <w:rFonts w:eastAsia="Times New Roman" w:cs="Times New Roman"/>
          <w:szCs w:val="24"/>
        </w:rPr>
        <w:t xml:space="preserve">αναγκάζονται οι στρατιώτες να φωνάζουν </w:t>
      </w:r>
      <w:r>
        <w:rPr>
          <w:rFonts w:eastAsia="Times New Roman" w:cs="Times New Roman"/>
          <w:szCs w:val="24"/>
        </w:rPr>
        <w:t>«</w:t>
      </w:r>
      <w:r w:rsidRPr="00705CC8">
        <w:rPr>
          <w:rFonts w:eastAsia="Times New Roman" w:cs="Times New Roman"/>
          <w:szCs w:val="24"/>
        </w:rPr>
        <w:t xml:space="preserve">η Κύπρος είναι </w:t>
      </w:r>
      <w:r>
        <w:rPr>
          <w:rFonts w:eastAsia="Times New Roman" w:cs="Times New Roman"/>
          <w:szCs w:val="24"/>
        </w:rPr>
        <w:t>ε</w:t>
      </w:r>
      <w:r w:rsidRPr="00705CC8">
        <w:rPr>
          <w:rFonts w:eastAsia="Times New Roman" w:cs="Times New Roman"/>
          <w:szCs w:val="24"/>
        </w:rPr>
        <w:t xml:space="preserve">λληνική </w:t>
      </w:r>
      <w:r w:rsidRPr="00705CC8">
        <w:rPr>
          <w:rFonts w:eastAsia="Times New Roman" w:cs="Times New Roman"/>
          <w:szCs w:val="24"/>
        </w:rPr>
        <w:t>και η Μακεδονία</w:t>
      </w:r>
      <w:r>
        <w:rPr>
          <w:rFonts w:eastAsia="Times New Roman" w:cs="Times New Roman"/>
          <w:szCs w:val="24"/>
        </w:rPr>
        <w:t>…».</w:t>
      </w:r>
      <w:r w:rsidRPr="00705CC8">
        <w:rPr>
          <w:rFonts w:eastAsia="Times New Roman" w:cs="Times New Roman"/>
          <w:szCs w:val="24"/>
        </w:rPr>
        <w:t xml:space="preserve"> Φοβερό σύνθημα</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«Ο Πόντος είναι ε</w:t>
      </w:r>
      <w:r w:rsidRPr="00705CC8">
        <w:rPr>
          <w:rFonts w:eastAsia="Times New Roman" w:cs="Times New Roman"/>
          <w:szCs w:val="24"/>
        </w:rPr>
        <w:t>λληνικός και η Μικρά Ασί</w:t>
      </w:r>
      <w:r w:rsidRPr="00705CC8">
        <w:rPr>
          <w:rFonts w:eastAsia="Times New Roman" w:cs="Times New Roman"/>
          <w:szCs w:val="24"/>
        </w:rPr>
        <w:t>α</w:t>
      </w:r>
      <w:r>
        <w:rPr>
          <w:rFonts w:eastAsia="Times New Roman" w:cs="Times New Roman"/>
          <w:szCs w:val="24"/>
        </w:rPr>
        <w:t>».</w:t>
      </w:r>
      <w:r w:rsidRPr="00705CC8">
        <w:rPr>
          <w:rFonts w:eastAsia="Times New Roman" w:cs="Times New Roman"/>
          <w:szCs w:val="24"/>
        </w:rPr>
        <w:t xml:space="preserve"> Ακούστε τι φοβερά πράγματα φωνάζουν στον ελληνικό στρατό</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«Πού</w:t>
      </w:r>
      <w:r w:rsidRPr="00705CC8">
        <w:rPr>
          <w:rFonts w:eastAsia="Times New Roman" w:cs="Times New Roman"/>
          <w:szCs w:val="24"/>
        </w:rPr>
        <w:t xml:space="preserve"> θα ανάψουμε κεριά</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Σ</w:t>
      </w:r>
      <w:r w:rsidRPr="00705CC8">
        <w:rPr>
          <w:rFonts w:eastAsia="Times New Roman" w:cs="Times New Roman"/>
          <w:szCs w:val="24"/>
        </w:rPr>
        <w:t>την Αγιά Σοφιά</w:t>
      </w:r>
      <w:r>
        <w:rPr>
          <w:rFonts w:eastAsia="Times New Roman" w:cs="Times New Roman"/>
          <w:szCs w:val="24"/>
        </w:rPr>
        <w:t>».</w:t>
      </w:r>
      <w:r w:rsidRPr="00705CC8">
        <w:rPr>
          <w:rFonts w:eastAsia="Times New Roman" w:cs="Times New Roman"/>
          <w:szCs w:val="24"/>
        </w:rPr>
        <w:t xml:space="preserve"> Ενοχλούνται οι </w:t>
      </w:r>
      <w:r>
        <w:rPr>
          <w:rFonts w:eastAsia="Times New Roman" w:cs="Times New Roman"/>
          <w:szCs w:val="24"/>
        </w:rPr>
        <w:t>κκε</w:t>
      </w:r>
      <w:r>
        <w:rPr>
          <w:rFonts w:eastAsia="Times New Roman" w:cs="Times New Roman"/>
          <w:szCs w:val="24"/>
        </w:rPr>
        <w:t xml:space="preserve">δες </w:t>
      </w:r>
      <w:r w:rsidRPr="00705CC8">
        <w:rPr>
          <w:rFonts w:eastAsia="Times New Roman" w:cs="Times New Roman"/>
          <w:szCs w:val="24"/>
        </w:rPr>
        <w:t>από αυτά</w:t>
      </w:r>
      <w:r>
        <w:rPr>
          <w:rFonts w:eastAsia="Times New Roman" w:cs="Times New Roman"/>
          <w:szCs w:val="24"/>
        </w:rPr>
        <w:t>,</w:t>
      </w:r>
      <w:r w:rsidRPr="00705CC8">
        <w:rPr>
          <w:rFonts w:eastAsia="Times New Roman" w:cs="Times New Roman"/>
          <w:szCs w:val="24"/>
        </w:rPr>
        <w:t xml:space="preserve"> όπως ενοχλείστε και </w:t>
      </w:r>
      <w:r>
        <w:rPr>
          <w:rFonts w:eastAsia="Times New Roman" w:cs="Times New Roman"/>
          <w:szCs w:val="24"/>
        </w:rPr>
        <w:t xml:space="preserve">εσείς οι </w:t>
      </w:r>
      <w:r>
        <w:rPr>
          <w:rFonts w:eastAsia="Times New Roman" w:cs="Times New Roman"/>
          <w:szCs w:val="24"/>
        </w:rPr>
        <w:t>συριζαίοι</w:t>
      </w:r>
      <w:r>
        <w:rPr>
          <w:rFonts w:eastAsia="Times New Roman" w:cs="Times New Roman"/>
          <w:szCs w:val="24"/>
        </w:rPr>
        <w:t xml:space="preserve">, όπως </w:t>
      </w:r>
      <w:r w:rsidRPr="00705CC8">
        <w:rPr>
          <w:rFonts w:eastAsia="Times New Roman" w:cs="Times New Roman"/>
          <w:szCs w:val="24"/>
        </w:rPr>
        <w:t>ενοχλ</w:t>
      </w:r>
      <w:r>
        <w:rPr>
          <w:rFonts w:eastAsia="Times New Roman" w:cs="Times New Roman"/>
          <w:szCs w:val="24"/>
        </w:rPr>
        <w:t>είσ</w:t>
      </w:r>
      <w:r w:rsidRPr="00705CC8">
        <w:rPr>
          <w:rFonts w:eastAsia="Times New Roman" w:cs="Times New Roman"/>
          <w:szCs w:val="24"/>
        </w:rPr>
        <w:t>τε όλοι</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Ακούστε τι λέει η ερώτηση του ΚΚΕ: «</w:t>
      </w:r>
      <w:r w:rsidRPr="00705CC8">
        <w:rPr>
          <w:rFonts w:eastAsia="Times New Roman" w:cs="Times New Roman"/>
          <w:szCs w:val="24"/>
        </w:rPr>
        <w:t xml:space="preserve">Με </w:t>
      </w:r>
      <w:r>
        <w:rPr>
          <w:rFonts w:eastAsia="Times New Roman" w:cs="Times New Roman"/>
          <w:szCs w:val="24"/>
        </w:rPr>
        <w:t>κάθε ε</w:t>
      </w:r>
      <w:r w:rsidRPr="00705CC8">
        <w:rPr>
          <w:rFonts w:eastAsia="Times New Roman" w:cs="Times New Roman"/>
          <w:szCs w:val="24"/>
        </w:rPr>
        <w:t>υκαιρία</w:t>
      </w:r>
      <w:r>
        <w:rPr>
          <w:rFonts w:eastAsia="Times New Roman" w:cs="Times New Roman"/>
          <w:szCs w:val="24"/>
        </w:rPr>
        <w:t>,</w:t>
      </w:r>
      <w:r w:rsidRPr="00705CC8">
        <w:rPr>
          <w:rFonts w:eastAsia="Times New Roman" w:cs="Times New Roman"/>
          <w:szCs w:val="24"/>
        </w:rPr>
        <w:t xml:space="preserve"> ορισ</w:t>
      </w:r>
      <w:r w:rsidRPr="00705CC8">
        <w:rPr>
          <w:rFonts w:eastAsia="Times New Roman" w:cs="Times New Roman"/>
          <w:szCs w:val="24"/>
        </w:rPr>
        <w:t>μένα στελέχη προσπαθούν να καλλιεργήσουν τον αλυτρωτισμό</w:t>
      </w:r>
      <w:r>
        <w:rPr>
          <w:rFonts w:eastAsia="Times New Roman" w:cs="Times New Roman"/>
          <w:szCs w:val="24"/>
        </w:rPr>
        <w:t>,</w:t>
      </w:r>
      <w:r w:rsidRPr="00705CC8">
        <w:rPr>
          <w:rFonts w:eastAsia="Times New Roman" w:cs="Times New Roman"/>
          <w:szCs w:val="24"/>
        </w:rPr>
        <w:t xml:space="preserve"> αναπαράγοντας </w:t>
      </w:r>
      <w:r>
        <w:rPr>
          <w:rFonts w:eastAsia="Times New Roman" w:cs="Times New Roman"/>
          <w:szCs w:val="24"/>
        </w:rPr>
        <w:t>τ</w:t>
      </w:r>
      <w:r w:rsidRPr="00705CC8">
        <w:rPr>
          <w:rFonts w:eastAsia="Times New Roman" w:cs="Times New Roman"/>
          <w:szCs w:val="24"/>
        </w:rPr>
        <w:t>ο ανιστόρητο σύνθημα</w:t>
      </w:r>
      <w:r>
        <w:rPr>
          <w:rFonts w:eastAsia="Times New Roman" w:cs="Times New Roman"/>
          <w:szCs w:val="24"/>
        </w:rPr>
        <w:t>…».</w:t>
      </w:r>
      <w:r w:rsidRPr="00705CC8">
        <w:rPr>
          <w:rFonts w:eastAsia="Times New Roman" w:cs="Times New Roman"/>
          <w:szCs w:val="24"/>
        </w:rPr>
        <w:t xml:space="preserve"> Για το </w:t>
      </w:r>
      <w:r>
        <w:rPr>
          <w:rFonts w:eastAsia="Times New Roman" w:cs="Times New Roman"/>
          <w:szCs w:val="24"/>
        </w:rPr>
        <w:t xml:space="preserve">ΚΚΕ ανιστόρητο σύνθημα ποιο είναι; «Η Μακεδονία είναι μία και είναι ελληνική». </w:t>
      </w:r>
    </w:p>
    <w:p w14:paraId="4CC5BD74" w14:textId="77777777" w:rsidR="005D719C" w:rsidRDefault="00627F40">
      <w:pPr>
        <w:tabs>
          <w:tab w:val="left" w:pos="6168"/>
        </w:tabs>
        <w:spacing w:line="600" w:lineRule="auto"/>
        <w:ind w:firstLine="720"/>
        <w:jc w:val="both"/>
        <w:rPr>
          <w:rFonts w:eastAsia="Times New Roman" w:cs="Times New Roman"/>
          <w:szCs w:val="24"/>
        </w:rPr>
      </w:pPr>
      <w:r>
        <w:rPr>
          <w:rFonts w:eastAsia="Times New Roman" w:cs="Times New Roman"/>
          <w:szCs w:val="24"/>
        </w:rPr>
        <w:t>Και απαντάει ο Αποστολάκης, το παιδί που έχει περάσει από όλα τα κόμματα</w:t>
      </w:r>
      <w:r>
        <w:rPr>
          <w:rFonts w:eastAsia="Times New Roman" w:cs="Times New Roman"/>
          <w:szCs w:val="24"/>
        </w:rPr>
        <w:t>. Είναι χαρακτηριστική η φωτογραφία του να διασκεδάζει σε ένα κλαμπ. Αποστρατεύεται, τον ξαναφέρνετε, τον ξανακάνετε Αρχηγό. Τώρα, τον κάνετε Υπουργό. Και απαντάει αυτή η Υπουργάρα σας: «</w:t>
      </w:r>
      <w:r w:rsidRPr="00705CC8">
        <w:rPr>
          <w:rFonts w:eastAsia="Times New Roman" w:cs="Times New Roman"/>
          <w:szCs w:val="24"/>
        </w:rPr>
        <w:t>Σύμφωνα με τα στοιχεία</w:t>
      </w:r>
      <w:r>
        <w:rPr>
          <w:rFonts w:eastAsia="Times New Roman" w:cs="Times New Roman"/>
          <w:szCs w:val="24"/>
        </w:rPr>
        <w:t>,</w:t>
      </w:r>
      <w:r w:rsidRPr="00705CC8">
        <w:rPr>
          <w:rFonts w:eastAsia="Times New Roman" w:cs="Times New Roman"/>
          <w:szCs w:val="24"/>
        </w:rPr>
        <w:t xml:space="preserve"> τα οποία τέθηκαν υπ</w:t>
      </w:r>
      <w:r>
        <w:rPr>
          <w:rFonts w:eastAsia="Times New Roman" w:cs="Times New Roman"/>
          <w:szCs w:val="24"/>
        </w:rPr>
        <w:t xml:space="preserve">’ </w:t>
      </w:r>
      <w:r w:rsidRPr="00705CC8">
        <w:rPr>
          <w:rFonts w:eastAsia="Times New Roman" w:cs="Times New Roman"/>
          <w:szCs w:val="24"/>
        </w:rPr>
        <w:t>όψ</w:t>
      </w:r>
      <w:r>
        <w:rPr>
          <w:rFonts w:eastAsia="Times New Roman" w:cs="Times New Roman"/>
          <w:szCs w:val="24"/>
        </w:rPr>
        <w:t>ιν</w:t>
      </w:r>
      <w:r w:rsidRPr="00705CC8">
        <w:rPr>
          <w:rFonts w:eastAsia="Times New Roman" w:cs="Times New Roman"/>
          <w:szCs w:val="24"/>
        </w:rPr>
        <w:t xml:space="preserve"> μου</w:t>
      </w:r>
      <w:r>
        <w:rPr>
          <w:rFonts w:eastAsia="Times New Roman" w:cs="Times New Roman"/>
          <w:szCs w:val="24"/>
        </w:rPr>
        <w:t>,</w:t>
      </w:r>
      <w:r w:rsidRPr="00705CC8">
        <w:rPr>
          <w:rFonts w:eastAsia="Times New Roman" w:cs="Times New Roman"/>
          <w:szCs w:val="24"/>
        </w:rPr>
        <w:t xml:space="preserve"> δεν επιβεβαιώνεται η αναφώνηση τέτοιου είδους συνθημάτων</w:t>
      </w:r>
      <w:r>
        <w:rPr>
          <w:rFonts w:eastAsia="Times New Roman" w:cs="Times New Roman"/>
          <w:szCs w:val="24"/>
        </w:rPr>
        <w:t>.</w:t>
      </w:r>
      <w:r w:rsidRPr="00705CC8">
        <w:rPr>
          <w:rFonts w:eastAsia="Times New Roman" w:cs="Times New Roman"/>
          <w:szCs w:val="24"/>
        </w:rPr>
        <w:t xml:space="preserve"> Τέλος</w:t>
      </w:r>
      <w:r>
        <w:rPr>
          <w:rFonts w:eastAsia="Times New Roman" w:cs="Times New Roman"/>
          <w:szCs w:val="24"/>
        </w:rPr>
        <w:t>,</w:t>
      </w:r>
      <w:r w:rsidRPr="00705CC8">
        <w:rPr>
          <w:rFonts w:eastAsia="Times New Roman" w:cs="Times New Roman"/>
          <w:szCs w:val="24"/>
        </w:rPr>
        <w:t xml:space="preserve"> επισημαίνεται ότι σε περί</w:t>
      </w:r>
      <w:r w:rsidRPr="00705CC8">
        <w:rPr>
          <w:rFonts w:eastAsia="Times New Roman" w:cs="Times New Roman"/>
          <w:szCs w:val="24"/>
        </w:rPr>
        <w:lastRenderedPageBreak/>
        <w:t>πτωση παραβατικών συμπεριφορών</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π</w:t>
      </w:r>
      <w:r w:rsidRPr="00705CC8">
        <w:rPr>
          <w:rFonts w:eastAsia="Times New Roman" w:cs="Times New Roman"/>
          <w:szCs w:val="24"/>
        </w:rPr>
        <w:t xml:space="preserve">αραβατικές συμπεριφορές </w:t>
      </w:r>
      <w:r>
        <w:rPr>
          <w:rFonts w:eastAsia="Times New Roman" w:cs="Times New Roman"/>
          <w:szCs w:val="24"/>
        </w:rPr>
        <w:t>είναι το «Η Μακεδονία είναι ε</w:t>
      </w:r>
      <w:r w:rsidRPr="00705CC8">
        <w:rPr>
          <w:rFonts w:eastAsia="Times New Roman" w:cs="Times New Roman"/>
          <w:szCs w:val="24"/>
        </w:rPr>
        <w:t>λληνική</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w:t>
      </w:r>
      <w:r w:rsidRPr="00705CC8">
        <w:rPr>
          <w:rFonts w:eastAsia="Times New Roman" w:cs="Times New Roman"/>
          <w:szCs w:val="24"/>
        </w:rPr>
        <w:t>θα εφαρμόζονται οι διατάξεις των υφιστάμενων θεσμικών κειμένων τω</w:t>
      </w:r>
      <w:r w:rsidRPr="00705CC8">
        <w:rPr>
          <w:rFonts w:eastAsia="Times New Roman" w:cs="Times New Roman"/>
          <w:szCs w:val="24"/>
        </w:rPr>
        <w:t>ν Ενόπλων Δυνάμεων</w:t>
      </w:r>
      <w:r>
        <w:rPr>
          <w:rFonts w:eastAsia="Times New Roman" w:cs="Times New Roman"/>
          <w:szCs w:val="24"/>
        </w:rPr>
        <w:t>».</w:t>
      </w:r>
    </w:p>
    <w:p w14:paraId="4CC5BD75" w14:textId="77777777" w:rsidR="005D719C" w:rsidRDefault="00627F40">
      <w:pPr>
        <w:tabs>
          <w:tab w:val="left" w:pos="6168"/>
        </w:tabs>
        <w:spacing w:line="600" w:lineRule="auto"/>
        <w:ind w:firstLine="720"/>
        <w:jc w:val="both"/>
        <w:rPr>
          <w:rFonts w:eastAsia="Times New Roman" w:cs="Times New Roman"/>
          <w:szCs w:val="24"/>
        </w:rPr>
      </w:pPr>
      <w:r w:rsidRPr="00705CC8">
        <w:rPr>
          <w:rFonts w:eastAsia="Times New Roman" w:cs="Times New Roman"/>
          <w:szCs w:val="24"/>
        </w:rPr>
        <w:t>Και επειδή</w:t>
      </w:r>
      <w:r>
        <w:rPr>
          <w:rFonts w:eastAsia="Times New Roman" w:cs="Times New Roman"/>
          <w:szCs w:val="24"/>
        </w:rPr>
        <w:t>,</w:t>
      </w:r>
      <w:r w:rsidRPr="00705CC8">
        <w:rPr>
          <w:rFonts w:eastAsia="Times New Roman" w:cs="Times New Roman"/>
          <w:szCs w:val="24"/>
        </w:rPr>
        <w:t xml:space="preserve"> λοιπόν</w:t>
      </w:r>
      <w:r>
        <w:rPr>
          <w:rFonts w:eastAsia="Times New Roman" w:cs="Times New Roman"/>
          <w:szCs w:val="24"/>
        </w:rPr>
        <w:t>,</w:t>
      </w:r>
      <w:r w:rsidRPr="00705CC8">
        <w:rPr>
          <w:rFonts w:eastAsia="Times New Roman" w:cs="Times New Roman"/>
          <w:szCs w:val="24"/>
        </w:rPr>
        <w:t xml:space="preserve"> εμάς </w:t>
      </w:r>
      <w:r>
        <w:rPr>
          <w:rFonts w:eastAsia="Times New Roman" w:cs="Times New Roman"/>
          <w:szCs w:val="24"/>
        </w:rPr>
        <w:t>μας αρέσει ό,τι σας πονάει,</w:t>
      </w:r>
      <w:r w:rsidRPr="00705CC8">
        <w:rPr>
          <w:rFonts w:eastAsia="Times New Roman" w:cs="Times New Roman"/>
          <w:szCs w:val="24"/>
        </w:rPr>
        <w:t xml:space="preserve"> θα κλείσω με ένα από τα συνθήματα που φωνάζουν</w:t>
      </w:r>
      <w:r>
        <w:rPr>
          <w:rFonts w:eastAsia="Times New Roman" w:cs="Times New Roman"/>
          <w:szCs w:val="24"/>
        </w:rPr>
        <w:t>,</w:t>
      </w:r>
      <w:r w:rsidRPr="00705CC8">
        <w:rPr>
          <w:rFonts w:eastAsia="Times New Roman" w:cs="Times New Roman"/>
          <w:szCs w:val="24"/>
        </w:rPr>
        <w:t xml:space="preserve"> όντως</w:t>
      </w:r>
      <w:r>
        <w:rPr>
          <w:rFonts w:eastAsia="Times New Roman" w:cs="Times New Roman"/>
          <w:szCs w:val="24"/>
        </w:rPr>
        <w:t>,</w:t>
      </w:r>
      <w:r w:rsidRPr="00705CC8">
        <w:rPr>
          <w:rFonts w:eastAsia="Times New Roman" w:cs="Times New Roman"/>
          <w:szCs w:val="24"/>
        </w:rPr>
        <w:t xml:space="preserve"> μέσα στον ελληνικό στρατό</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w:t>
      </w:r>
      <w:r w:rsidRPr="00705CC8">
        <w:rPr>
          <w:rFonts w:eastAsia="Times New Roman" w:cs="Times New Roman"/>
          <w:szCs w:val="24"/>
        </w:rPr>
        <w:t xml:space="preserve">Η Κύπρος είναι </w:t>
      </w:r>
      <w:r>
        <w:rPr>
          <w:rFonts w:eastAsia="Times New Roman" w:cs="Times New Roman"/>
          <w:szCs w:val="24"/>
        </w:rPr>
        <w:t>ε</w:t>
      </w:r>
      <w:r w:rsidRPr="00705CC8">
        <w:rPr>
          <w:rFonts w:eastAsia="Times New Roman" w:cs="Times New Roman"/>
          <w:szCs w:val="24"/>
        </w:rPr>
        <w:t>λληνική και η Μακεδονία</w:t>
      </w:r>
      <w:r>
        <w:rPr>
          <w:rFonts w:eastAsia="Times New Roman" w:cs="Times New Roman"/>
          <w:szCs w:val="24"/>
        </w:rPr>
        <w:t>».</w:t>
      </w:r>
      <w:r w:rsidRPr="00705CC8">
        <w:rPr>
          <w:rFonts w:eastAsia="Times New Roman" w:cs="Times New Roman"/>
          <w:szCs w:val="24"/>
        </w:rPr>
        <w:t xml:space="preserve"> </w:t>
      </w:r>
    </w:p>
    <w:p w14:paraId="4CC5BD76"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Ηλιό</w:t>
      </w:r>
      <w:r>
        <w:rPr>
          <w:rFonts w:eastAsia="Times New Roman" w:cs="Times New Roman"/>
          <w:szCs w:val="24"/>
        </w:rPr>
        <w:t xml:space="preserve">πουλο. </w:t>
      </w:r>
    </w:p>
    <w:p w14:paraId="4CC5BD7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Κυρία Μεγαλοοικονόμου, έχετε τον λόγο. </w:t>
      </w:r>
    </w:p>
    <w:p w14:paraId="4CC5BD7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sidRPr="00705CC8">
        <w:rPr>
          <w:rFonts w:eastAsia="Times New Roman" w:cs="Times New Roman"/>
          <w:szCs w:val="24"/>
        </w:rPr>
        <w:t>Ευχαριστώ</w:t>
      </w:r>
      <w:r>
        <w:rPr>
          <w:rFonts w:eastAsia="Times New Roman" w:cs="Times New Roman"/>
          <w:szCs w:val="24"/>
        </w:rPr>
        <w:t>,</w:t>
      </w:r>
      <w:r w:rsidRPr="00705CC8">
        <w:rPr>
          <w:rFonts w:eastAsia="Times New Roman" w:cs="Times New Roman"/>
          <w:szCs w:val="24"/>
        </w:rPr>
        <w:t xml:space="preserve"> κύριε Πρόεδρε</w:t>
      </w:r>
      <w:r>
        <w:rPr>
          <w:rFonts w:eastAsia="Times New Roman" w:cs="Times New Roman"/>
          <w:szCs w:val="24"/>
        </w:rPr>
        <w:t>.</w:t>
      </w:r>
    </w:p>
    <w:p w14:paraId="4CC5BD79" w14:textId="77777777" w:rsidR="005D719C" w:rsidRDefault="00627F40">
      <w:pPr>
        <w:spacing w:line="600" w:lineRule="auto"/>
        <w:ind w:firstLine="720"/>
        <w:jc w:val="both"/>
        <w:rPr>
          <w:rFonts w:eastAsia="Times New Roman" w:cs="Times New Roman"/>
          <w:szCs w:val="24"/>
        </w:rPr>
      </w:pPr>
      <w:r w:rsidRPr="00705CC8">
        <w:rPr>
          <w:rFonts w:eastAsia="Times New Roman" w:cs="Times New Roman"/>
          <w:szCs w:val="24"/>
        </w:rPr>
        <w:t xml:space="preserve">Ας αρχίσουμε </w:t>
      </w:r>
      <w:r>
        <w:rPr>
          <w:rFonts w:eastAsia="Times New Roman" w:cs="Times New Roman"/>
          <w:szCs w:val="24"/>
        </w:rPr>
        <w:t xml:space="preserve">με το πού γεννήθηκε ο </w:t>
      </w:r>
      <w:r w:rsidRPr="00705CC8">
        <w:rPr>
          <w:rFonts w:eastAsia="Times New Roman" w:cs="Times New Roman"/>
          <w:szCs w:val="24"/>
        </w:rPr>
        <w:t>αθλητισμός</w:t>
      </w:r>
      <w:r>
        <w:rPr>
          <w:rFonts w:eastAsia="Times New Roman" w:cs="Times New Roman"/>
          <w:szCs w:val="24"/>
        </w:rPr>
        <w:t>.</w:t>
      </w:r>
      <w:r w:rsidRPr="00705CC8">
        <w:rPr>
          <w:rFonts w:eastAsia="Times New Roman" w:cs="Times New Roman"/>
          <w:szCs w:val="24"/>
        </w:rPr>
        <w:t xml:space="preserve"> Γεννήθηκε στην Ελλάδα</w:t>
      </w:r>
      <w:r>
        <w:rPr>
          <w:rFonts w:eastAsia="Times New Roman" w:cs="Times New Roman"/>
          <w:szCs w:val="24"/>
        </w:rPr>
        <w:t>.</w:t>
      </w:r>
      <w:r w:rsidRPr="00705CC8">
        <w:rPr>
          <w:rFonts w:eastAsia="Times New Roman" w:cs="Times New Roman"/>
          <w:szCs w:val="24"/>
        </w:rPr>
        <w:t xml:space="preserve"> Δοξάστηκε</w:t>
      </w:r>
      <w:r>
        <w:rPr>
          <w:rFonts w:eastAsia="Times New Roman" w:cs="Times New Roman"/>
          <w:szCs w:val="24"/>
        </w:rPr>
        <w:t>.</w:t>
      </w:r>
      <w:r w:rsidRPr="00705CC8">
        <w:rPr>
          <w:rFonts w:eastAsia="Times New Roman" w:cs="Times New Roman"/>
          <w:szCs w:val="24"/>
        </w:rPr>
        <w:t xml:space="preserve"> Μεγαλούργησε</w:t>
      </w:r>
      <w:r>
        <w:rPr>
          <w:rFonts w:eastAsia="Times New Roman" w:cs="Times New Roman"/>
          <w:szCs w:val="24"/>
        </w:rPr>
        <w:t>.</w:t>
      </w:r>
      <w:r w:rsidRPr="00705CC8">
        <w:rPr>
          <w:rFonts w:eastAsia="Times New Roman" w:cs="Times New Roman"/>
          <w:szCs w:val="24"/>
        </w:rPr>
        <w:t xml:space="preserve"> Μάλιστα</w:t>
      </w:r>
      <w:r>
        <w:rPr>
          <w:rFonts w:eastAsia="Times New Roman" w:cs="Times New Roman"/>
          <w:szCs w:val="24"/>
        </w:rPr>
        <w:t>,</w:t>
      </w:r>
      <w:r w:rsidRPr="00705CC8">
        <w:rPr>
          <w:rFonts w:eastAsia="Times New Roman" w:cs="Times New Roman"/>
          <w:szCs w:val="24"/>
        </w:rPr>
        <w:t xml:space="preserve"> ήταν τόσο ισχυρός ώστε κατά την περίοδο πολέμων είχε </w:t>
      </w:r>
      <w:r w:rsidRPr="00705CC8">
        <w:rPr>
          <w:rFonts w:eastAsia="Times New Roman" w:cs="Times New Roman"/>
          <w:szCs w:val="24"/>
        </w:rPr>
        <w:t xml:space="preserve">τη δυνατότητα να σταματάει την εμπόλεμη κατάσταση μεταξύ </w:t>
      </w:r>
      <w:r>
        <w:rPr>
          <w:rFonts w:eastAsia="Times New Roman" w:cs="Times New Roman"/>
          <w:szCs w:val="24"/>
        </w:rPr>
        <w:t>πόλεων-</w:t>
      </w:r>
      <w:r w:rsidRPr="00705CC8">
        <w:rPr>
          <w:rFonts w:eastAsia="Times New Roman" w:cs="Times New Roman"/>
          <w:szCs w:val="24"/>
        </w:rPr>
        <w:t>κρατών και να αθλούνται</w:t>
      </w:r>
      <w:r>
        <w:rPr>
          <w:rFonts w:eastAsia="Times New Roman" w:cs="Times New Roman"/>
          <w:szCs w:val="24"/>
        </w:rPr>
        <w:t>,</w:t>
      </w:r>
      <w:r w:rsidRPr="00705CC8">
        <w:rPr>
          <w:rFonts w:eastAsia="Times New Roman" w:cs="Times New Roman"/>
          <w:szCs w:val="24"/>
        </w:rPr>
        <w:t xml:space="preserve"> να κάνουν τους Ολυμπιακούς Αγώνες</w:t>
      </w:r>
      <w:r>
        <w:rPr>
          <w:rFonts w:eastAsia="Times New Roman" w:cs="Times New Roman"/>
          <w:szCs w:val="24"/>
        </w:rPr>
        <w:t>.</w:t>
      </w:r>
      <w:r w:rsidRPr="00705CC8">
        <w:rPr>
          <w:rFonts w:eastAsia="Times New Roman" w:cs="Times New Roman"/>
          <w:szCs w:val="24"/>
        </w:rPr>
        <w:t xml:space="preserve"> </w:t>
      </w:r>
      <w:r w:rsidRPr="00705CC8">
        <w:rPr>
          <w:rFonts w:eastAsia="Times New Roman" w:cs="Times New Roman"/>
          <w:szCs w:val="24"/>
        </w:rPr>
        <w:lastRenderedPageBreak/>
        <w:t>Έτσι</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σ</w:t>
      </w:r>
      <w:r w:rsidRPr="00705CC8">
        <w:rPr>
          <w:rFonts w:eastAsia="Times New Roman" w:cs="Times New Roman"/>
          <w:szCs w:val="24"/>
        </w:rPr>
        <w:t>την Ελλάδα από την αρχαιότητα μέχρι σήμερα</w:t>
      </w:r>
      <w:r>
        <w:rPr>
          <w:rFonts w:eastAsia="Times New Roman" w:cs="Times New Roman"/>
          <w:szCs w:val="24"/>
        </w:rPr>
        <w:t xml:space="preserve"> έ</w:t>
      </w:r>
      <w:r w:rsidRPr="00705CC8">
        <w:rPr>
          <w:rFonts w:eastAsia="Times New Roman" w:cs="Times New Roman"/>
          <w:szCs w:val="24"/>
        </w:rPr>
        <w:t>χουμε συνεχείς διακρίσεις των αθλητών</w:t>
      </w:r>
      <w:r>
        <w:rPr>
          <w:rFonts w:eastAsia="Times New Roman" w:cs="Times New Roman"/>
          <w:szCs w:val="24"/>
        </w:rPr>
        <w:t xml:space="preserve">. Ο αθλητισμός </w:t>
      </w:r>
      <w:r w:rsidRPr="00705CC8">
        <w:rPr>
          <w:rFonts w:eastAsia="Times New Roman" w:cs="Times New Roman"/>
          <w:szCs w:val="24"/>
        </w:rPr>
        <w:t>αποτελεί ένα αναπόσπαστο κομμ</w:t>
      </w:r>
      <w:r w:rsidRPr="00705CC8">
        <w:rPr>
          <w:rFonts w:eastAsia="Times New Roman" w:cs="Times New Roman"/>
          <w:szCs w:val="24"/>
        </w:rPr>
        <w:t>άτι του πολιτισμού μας και της κοινωνίας</w:t>
      </w:r>
      <w:r>
        <w:rPr>
          <w:rFonts w:eastAsia="Times New Roman" w:cs="Times New Roman"/>
          <w:szCs w:val="24"/>
        </w:rPr>
        <w:t>.</w:t>
      </w:r>
      <w:r w:rsidRPr="00705CC8">
        <w:rPr>
          <w:rFonts w:eastAsia="Times New Roman" w:cs="Times New Roman"/>
          <w:szCs w:val="24"/>
        </w:rPr>
        <w:t xml:space="preserve"> </w:t>
      </w:r>
    </w:p>
    <w:p w14:paraId="4CC5BD7A" w14:textId="77777777" w:rsidR="005D719C" w:rsidRDefault="00627F40">
      <w:pPr>
        <w:spacing w:line="600" w:lineRule="auto"/>
        <w:ind w:firstLine="720"/>
        <w:jc w:val="both"/>
        <w:rPr>
          <w:rFonts w:eastAsia="Times New Roman" w:cs="Times New Roman"/>
          <w:szCs w:val="24"/>
        </w:rPr>
      </w:pPr>
      <w:r w:rsidRPr="00705CC8">
        <w:rPr>
          <w:rFonts w:eastAsia="Times New Roman" w:cs="Times New Roman"/>
          <w:szCs w:val="24"/>
        </w:rPr>
        <w:t>Ωστό</w:t>
      </w:r>
      <w:r>
        <w:rPr>
          <w:rFonts w:eastAsia="Times New Roman" w:cs="Times New Roman"/>
          <w:szCs w:val="24"/>
        </w:rPr>
        <w:t>σ</w:t>
      </w:r>
      <w:r w:rsidRPr="00705CC8">
        <w:rPr>
          <w:rFonts w:eastAsia="Times New Roman" w:cs="Times New Roman"/>
          <w:szCs w:val="24"/>
        </w:rPr>
        <w:t>ο</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 xml:space="preserve">η </w:t>
      </w:r>
      <w:r w:rsidRPr="00705CC8">
        <w:rPr>
          <w:rFonts w:eastAsia="Times New Roman" w:cs="Times New Roman"/>
          <w:szCs w:val="24"/>
        </w:rPr>
        <w:t>οικονομική ανάπτυξη του επαγγελματικού αθλητισμού</w:t>
      </w:r>
      <w:r>
        <w:rPr>
          <w:rFonts w:eastAsia="Times New Roman" w:cs="Times New Roman"/>
          <w:szCs w:val="24"/>
        </w:rPr>
        <w:t>,</w:t>
      </w:r>
      <w:r w:rsidRPr="00705CC8">
        <w:rPr>
          <w:rFonts w:eastAsia="Times New Roman" w:cs="Times New Roman"/>
          <w:szCs w:val="24"/>
        </w:rPr>
        <w:t xml:space="preserve"> τόσο στη χώρα μας όσο και διεθνώς</w:t>
      </w:r>
      <w:r>
        <w:rPr>
          <w:rFonts w:eastAsia="Times New Roman" w:cs="Times New Roman"/>
          <w:szCs w:val="24"/>
        </w:rPr>
        <w:t>,</w:t>
      </w:r>
      <w:r w:rsidRPr="00705CC8">
        <w:rPr>
          <w:rFonts w:eastAsia="Times New Roman" w:cs="Times New Roman"/>
          <w:szCs w:val="24"/>
        </w:rPr>
        <w:t xml:space="preserve"> έχ</w:t>
      </w:r>
      <w:r>
        <w:rPr>
          <w:rFonts w:eastAsia="Times New Roman" w:cs="Times New Roman"/>
          <w:szCs w:val="24"/>
        </w:rPr>
        <w:t>ει δ</w:t>
      </w:r>
      <w:r w:rsidRPr="00705CC8">
        <w:rPr>
          <w:rFonts w:eastAsia="Times New Roman" w:cs="Times New Roman"/>
          <w:szCs w:val="24"/>
        </w:rPr>
        <w:t>υστυχώς συνδεθεί με μία σωρεία σκανδάλων διαφθοράς</w:t>
      </w:r>
      <w:r>
        <w:rPr>
          <w:rFonts w:eastAsia="Times New Roman" w:cs="Times New Roman"/>
          <w:szCs w:val="24"/>
        </w:rPr>
        <w:t>,</w:t>
      </w:r>
      <w:r w:rsidRPr="00705CC8">
        <w:rPr>
          <w:rFonts w:eastAsia="Times New Roman" w:cs="Times New Roman"/>
          <w:szCs w:val="24"/>
        </w:rPr>
        <w:t xml:space="preserve"> διαπλοκής</w:t>
      </w:r>
      <w:r>
        <w:rPr>
          <w:rFonts w:eastAsia="Times New Roman" w:cs="Times New Roman"/>
          <w:szCs w:val="24"/>
        </w:rPr>
        <w:t>,</w:t>
      </w:r>
      <w:r w:rsidRPr="00705CC8">
        <w:rPr>
          <w:rFonts w:eastAsia="Times New Roman" w:cs="Times New Roman"/>
          <w:szCs w:val="24"/>
        </w:rPr>
        <w:t xml:space="preserve"> καθώς και </w:t>
      </w:r>
      <w:r>
        <w:rPr>
          <w:rFonts w:eastAsia="Times New Roman" w:cs="Times New Roman"/>
          <w:szCs w:val="24"/>
        </w:rPr>
        <w:t xml:space="preserve">με την </w:t>
      </w:r>
      <w:r w:rsidRPr="00705CC8">
        <w:rPr>
          <w:rFonts w:eastAsia="Times New Roman" w:cs="Times New Roman"/>
          <w:szCs w:val="24"/>
        </w:rPr>
        <w:t xml:space="preserve">αύξηση της οπαδικής βίας και </w:t>
      </w:r>
      <w:r w:rsidRPr="00705CC8">
        <w:rPr>
          <w:rFonts w:eastAsia="Times New Roman" w:cs="Times New Roman"/>
          <w:szCs w:val="24"/>
        </w:rPr>
        <w:t>του φανατισμού</w:t>
      </w:r>
      <w:r>
        <w:rPr>
          <w:rFonts w:eastAsia="Times New Roman" w:cs="Times New Roman"/>
          <w:szCs w:val="24"/>
        </w:rPr>
        <w:t>,</w:t>
      </w:r>
      <w:r w:rsidRPr="00705CC8">
        <w:rPr>
          <w:rFonts w:eastAsia="Times New Roman" w:cs="Times New Roman"/>
          <w:szCs w:val="24"/>
        </w:rPr>
        <w:t xml:space="preserve"> που οδηγούν σε μία σειρά από διάφορες μορφές εγκληματικότητας με τις οποίες έχουμε και επακόλουθες δυσμενείς συνέπειες</w:t>
      </w:r>
      <w:r>
        <w:rPr>
          <w:rFonts w:eastAsia="Times New Roman" w:cs="Times New Roman"/>
          <w:szCs w:val="24"/>
        </w:rPr>
        <w:t>.</w:t>
      </w:r>
    </w:p>
    <w:p w14:paraId="4CC5BD7B" w14:textId="77777777" w:rsidR="005D719C" w:rsidRDefault="00627F40">
      <w:pPr>
        <w:spacing w:line="600" w:lineRule="auto"/>
        <w:ind w:firstLine="720"/>
        <w:jc w:val="both"/>
        <w:rPr>
          <w:rFonts w:eastAsia="Times New Roman" w:cs="Times New Roman"/>
          <w:szCs w:val="24"/>
        </w:rPr>
      </w:pPr>
      <w:r w:rsidRPr="00705CC8">
        <w:rPr>
          <w:rFonts w:eastAsia="Times New Roman" w:cs="Times New Roman"/>
          <w:szCs w:val="24"/>
        </w:rPr>
        <w:t>Παρόλο που μ</w:t>
      </w:r>
      <w:r>
        <w:rPr>
          <w:rFonts w:eastAsia="Times New Roman" w:cs="Times New Roman"/>
          <w:szCs w:val="24"/>
        </w:rPr>
        <w:t>έχρι σήμερα έχουν γίνει κάποια β</w:t>
      </w:r>
      <w:r w:rsidRPr="00705CC8">
        <w:rPr>
          <w:rFonts w:eastAsia="Times New Roman" w:cs="Times New Roman"/>
          <w:szCs w:val="24"/>
        </w:rPr>
        <w:t>ήματα από την πλευρά της πολιτείας για την αντιμετώπιση αυτών των φαινομένων</w:t>
      </w:r>
      <w:r>
        <w:rPr>
          <w:rFonts w:eastAsia="Times New Roman" w:cs="Times New Roman"/>
          <w:szCs w:val="24"/>
        </w:rPr>
        <w:t xml:space="preserve">, αλλά και σε ευρωπαϊκό επίπεδο έχουν </w:t>
      </w:r>
      <w:r w:rsidRPr="00705CC8">
        <w:rPr>
          <w:rFonts w:eastAsia="Times New Roman" w:cs="Times New Roman"/>
          <w:szCs w:val="24"/>
        </w:rPr>
        <w:t>αναληφθεί κάποιες αντίστοιχες δράσεις</w:t>
      </w:r>
      <w:r>
        <w:rPr>
          <w:rFonts w:eastAsia="Times New Roman" w:cs="Times New Roman"/>
          <w:szCs w:val="24"/>
        </w:rPr>
        <w:t>,</w:t>
      </w:r>
      <w:r w:rsidRPr="00705CC8">
        <w:rPr>
          <w:rFonts w:eastAsia="Times New Roman" w:cs="Times New Roman"/>
          <w:szCs w:val="24"/>
        </w:rPr>
        <w:t xml:space="preserve"> αυτά τα προβλήματα παραμένουν και αποτελούν τροχοπέδη για την </w:t>
      </w:r>
      <w:r>
        <w:rPr>
          <w:rFonts w:eastAsia="Times New Roman" w:cs="Times New Roman"/>
          <w:szCs w:val="24"/>
        </w:rPr>
        <w:t xml:space="preserve">υγιή </w:t>
      </w:r>
      <w:r w:rsidRPr="00705CC8">
        <w:rPr>
          <w:rFonts w:eastAsia="Times New Roman" w:cs="Times New Roman"/>
          <w:szCs w:val="24"/>
        </w:rPr>
        <w:t>ανάπτυξη</w:t>
      </w:r>
      <w:r>
        <w:rPr>
          <w:rFonts w:eastAsia="Times New Roman" w:cs="Times New Roman"/>
          <w:szCs w:val="24"/>
        </w:rPr>
        <w:t>,</w:t>
      </w:r>
      <w:r w:rsidRPr="00705CC8">
        <w:rPr>
          <w:rFonts w:eastAsia="Times New Roman" w:cs="Times New Roman"/>
          <w:szCs w:val="24"/>
        </w:rPr>
        <w:t xml:space="preserve"> τόσο του ερασιτεχνικού όσο και του επαγγελματικού αθλητισμού</w:t>
      </w:r>
      <w:r>
        <w:rPr>
          <w:rFonts w:eastAsia="Times New Roman" w:cs="Times New Roman"/>
          <w:szCs w:val="24"/>
        </w:rPr>
        <w:t>.</w:t>
      </w:r>
    </w:p>
    <w:p w14:paraId="4CC5BD7C" w14:textId="77777777" w:rsidR="005D719C" w:rsidRDefault="00627F40">
      <w:pPr>
        <w:spacing w:line="600" w:lineRule="auto"/>
        <w:ind w:firstLine="720"/>
        <w:jc w:val="both"/>
        <w:rPr>
          <w:rFonts w:eastAsia="Times New Roman" w:cs="Times New Roman"/>
          <w:szCs w:val="24"/>
        </w:rPr>
      </w:pPr>
      <w:r w:rsidRPr="00705CC8">
        <w:rPr>
          <w:rFonts w:eastAsia="Times New Roman" w:cs="Times New Roman"/>
          <w:szCs w:val="24"/>
        </w:rPr>
        <w:t xml:space="preserve">Θα ήθελα να </w:t>
      </w:r>
      <w:r>
        <w:rPr>
          <w:rFonts w:eastAsia="Times New Roman" w:cs="Times New Roman"/>
          <w:szCs w:val="24"/>
        </w:rPr>
        <w:t>ανα</w:t>
      </w:r>
      <w:r w:rsidRPr="00705CC8">
        <w:rPr>
          <w:rFonts w:eastAsia="Times New Roman" w:cs="Times New Roman"/>
          <w:szCs w:val="24"/>
        </w:rPr>
        <w:t>φέρω</w:t>
      </w:r>
      <w:r>
        <w:rPr>
          <w:rFonts w:eastAsia="Times New Roman" w:cs="Times New Roman"/>
          <w:szCs w:val="24"/>
        </w:rPr>
        <w:t xml:space="preserve"> ότι με το παρόν </w:t>
      </w:r>
      <w:r w:rsidRPr="00705CC8">
        <w:rPr>
          <w:rFonts w:eastAsia="Times New Roman" w:cs="Times New Roman"/>
          <w:szCs w:val="24"/>
        </w:rPr>
        <w:t>νομο</w:t>
      </w:r>
      <w:r w:rsidRPr="00705CC8">
        <w:rPr>
          <w:rFonts w:eastAsia="Times New Roman" w:cs="Times New Roman"/>
          <w:szCs w:val="24"/>
        </w:rPr>
        <w:t>σχέδιο διαμορφώνεται το θεσμικό πλαίσιο που θα αποτελέσει τη βάση για την εμπέδωση της νομιμότητας</w:t>
      </w:r>
      <w:r>
        <w:rPr>
          <w:rFonts w:eastAsia="Times New Roman" w:cs="Times New Roman"/>
          <w:szCs w:val="24"/>
        </w:rPr>
        <w:t>,</w:t>
      </w:r>
      <w:r w:rsidRPr="00705CC8">
        <w:rPr>
          <w:rFonts w:eastAsia="Times New Roman" w:cs="Times New Roman"/>
          <w:szCs w:val="24"/>
        </w:rPr>
        <w:t xml:space="preserve"> της διαφάνειας</w:t>
      </w:r>
      <w:r>
        <w:rPr>
          <w:rFonts w:eastAsia="Times New Roman" w:cs="Times New Roman"/>
          <w:szCs w:val="24"/>
        </w:rPr>
        <w:t>, της χρη</w:t>
      </w:r>
      <w:r w:rsidRPr="00705CC8">
        <w:rPr>
          <w:rFonts w:eastAsia="Times New Roman" w:cs="Times New Roman"/>
          <w:szCs w:val="24"/>
        </w:rPr>
        <w:t>στή</w:t>
      </w:r>
      <w:r>
        <w:rPr>
          <w:rFonts w:eastAsia="Times New Roman" w:cs="Times New Roman"/>
          <w:szCs w:val="24"/>
        </w:rPr>
        <w:t>ς</w:t>
      </w:r>
      <w:r w:rsidRPr="00705CC8">
        <w:rPr>
          <w:rFonts w:eastAsia="Times New Roman" w:cs="Times New Roman"/>
          <w:szCs w:val="24"/>
        </w:rPr>
        <w:t xml:space="preserve"> </w:t>
      </w:r>
      <w:r w:rsidRPr="00705CC8">
        <w:rPr>
          <w:rFonts w:eastAsia="Times New Roman" w:cs="Times New Roman"/>
          <w:szCs w:val="24"/>
        </w:rPr>
        <w:lastRenderedPageBreak/>
        <w:t>διοίκησης</w:t>
      </w:r>
      <w:r>
        <w:rPr>
          <w:rFonts w:eastAsia="Times New Roman" w:cs="Times New Roman"/>
          <w:szCs w:val="24"/>
        </w:rPr>
        <w:t>,</w:t>
      </w:r>
      <w:r w:rsidRPr="00705CC8">
        <w:rPr>
          <w:rFonts w:eastAsia="Times New Roman" w:cs="Times New Roman"/>
          <w:szCs w:val="24"/>
        </w:rPr>
        <w:t xml:space="preserve"> αλλά </w:t>
      </w:r>
      <w:r>
        <w:rPr>
          <w:rFonts w:eastAsia="Times New Roman" w:cs="Times New Roman"/>
          <w:szCs w:val="24"/>
        </w:rPr>
        <w:t xml:space="preserve">και </w:t>
      </w:r>
      <w:r w:rsidRPr="00705CC8">
        <w:rPr>
          <w:rFonts w:eastAsia="Times New Roman" w:cs="Times New Roman"/>
          <w:szCs w:val="24"/>
        </w:rPr>
        <w:t>για την πρόληψη και την εξάλειψη χρόνιων προβλημάτων στο</w:t>
      </w:r>
      <w:r>
        <w:rPr>
          <w:rFonts w:eastAsia="Times New Roman" w:cs="Times New Roman"/>
          <w:szCs w:val="24"/>
        </w:rPr>
        <w:t>ν</w:t>
      </w:r>
      <w:r w:rsidRPr="00705CC8">
        <w:rPr>
          <w:rFonts w:eastAsia="Times New Roman" w:cs="Times New Roman"/>
          <w:szCs w:val="24"/>
        </w:rPr>
        <w:t xml:space="preserve"> χώρο του αθλητισμού</w:t>
      </w:r>
      <w:r>
        <w:rPr>
          <w:rFonts w:eastAsia="Times New Roman" w:cs="Times New Roman"/>
          <w:szCs w:val="24"/>
        </w:rPr>
        <w:t>.</w:t>
      </w:r>
    </w:p>
    <w:p w14:paraId="4CC5BD7D" w14:textId="77777777" w:rsidR="005D719C" w:rsidRDefault="00627F40">
      <w:pPr>
        <w:spacing w:line="600" w:lineRule="auto"/>
        <w:ind w:firstLine="720"/>
        <w:jc w:val="both"/>
        <w:rPr>
          <w:rFonts w:eastAsia="Times New Roman" w:cs="Times New Roman"/>
          <w:szCs w:val="24"/>
        </w:rPr>
      </w:pPr>
      <w:r w:rsidRPr="00705CC8">
        <w:rPr>
          <w:rFonts w:eastAsia="Times New Roman" w:cs="Times New Roman"/>
          <w:szCs w:val="24"/>
        </w:rPr>
        <w:t>Προς αυτή</w:t>
      </w:r>
      <w:r>
        <w:rPr>
          <w:rFonts w:eastAsia="Times New Roman" w:cs="Times New Roman"/>
          <w:szCs w:val="24"/>
        </w:rPr>
        <w:t>ν</w:t>
      </w:r>
      <w:r w:rsidRPr="00705CC8">
        <w:rPr>
          <w:rFonts w:eastAsia="Times New Roman" w:cs="Times New Roman"/>
          <w:szCs w:val="24"/>
        </w:rPr>
        <w:t xml:space="preserve"> την κατεύθυνση</w:t>
      </w:r>
      <w:r>
        <w:rPr>
          <w:rFonts w:eastAsia="Times New Roman" w:cs="Times New Roman"/>
          <w:szCs w:val="24"/>
        </w:rPr>
        <w:t>,</w:t>
      </w:r>
      <w:r w:rsidRPr="00705CC8">
        <w:rPr>
          <w:rFonts w:eastAsia="Times New Roman" w:cs="Times New Roman"/>
          <w:szCs w:val="24"/>
        </w:rPr>
        <w:t xml:space="preserve"> κυ</w:t>
      </w:r>
      <w:r w:rsidRPr="00705CC8">
        <w:rPr>
          <w:rFonts w:eastAsia="Times New Roman" w:cs="Times New Roman"/>
          <w:szCs w:val="24"/>
        </w:rPr>
        <w:t>ρίες και κύριοι συνάδελφοι</w:t>
      </w:r>
      <w:r>
        <w:rPr>
          <w:rFonts w:eastAsia="Times New Roman" w:cs="Times New Roman"/>
          <w:szCs w:val="24"/>
        </w:rPr>
        <w:t>,</w:t>
      </w:r>
      <w:r w:rsidRPr="00705CC8">
        <w:rPr>
          <w:rFonts w:eastAsia="Times New Roman" w:cs="Times New Roman"/>
          <w:szCs w:val="24"/>
        </w:rPr>
        <w:t xml:space="preserve"> θεσμοθετείται </w:t>
      </w:r>
      <w:r>
        <w:rPr>
          <w:rFonts w:eastAsia="Times New Roman" w:cs="Times New Roman"/>
          <w:szCs w:val="24"/>
        </w:rPr>
        <w:t xml:space="preserve">η </w:t>
      </w:r>
      <w:r w:rsidRPr="00705CC8">
        <w:rPr>
          <w:rFonts w:eastAsia="Times New Roman" w:cs="Times New Roman"/>
          <w:szCs w:val="24"/>
        </w:rPr>
        <w:t xml:space="preserve">Επιτροπή Επαγγελματικού Αθλητισμού </w:t>
      </w:r>
      <w:r>
        <w:rPr>
          <w:rFonts w:eastAsia="Times New Roman" w:cs="Times New Roman"/>
          <w:szCs w:val="24"/>
        </w:rPr>
        <w:t>με τη μορφή ν</w:t>
      </w:r>
      <w:r w:rsidRPr="00705CC8">
        <w:rPr>
          <w:rFonts w:eastAsia="Times New Roman" w:cs="Times New Roman"/>
          <w:szCs w:val="24"/>
        </w:rPr>
        <w:t>ομικού προσώπου δημοσίου δικαίου</w:t>
      </w:r>
      <w:r>
        <w:rPr>
          <w:rFonts w:eastAsia="Times New Roman" w:cs="Times New Roman"/>
          <w:szCs w:val="24"/>
        </w:rPr>
        <w:t>,</w:t>
      </w:r>
      <w:r w:rsidRPr="00705CC8">
        <w:rPr>
          <w:rFonts w:eastAsia="Times New Roman" w:cs="Times New Roman"/>
          <w:szCs w:val="24"/>
        </w:rPr>
        <w:t xml:space="preserve"> που θα αποτελεί έναν ελεγκτικό εποπτικό μηχανισμό με ευρείες εξουσίες διαχειριστικού και οικονομικού ελέγχου και επιβολής κυρώσεων</w:t>
      </w:r>
      <w:r>
        <w:rPr>
          <w:rFonts w:eastAsia="Times New Roman" w:cs="Times New Roman"/>
          <w:szCs w:val="24"/>
        </w:rPr>
        <w:t>,</w:t>
      </w:r>
      <w:r w:rsidRPr="00705CC8">
        <w:rPr>
          <w:rFonts w:eastAsia="Times New Roman" w:cs="Times New Roman"/>
          <w:szCs w:val="24"/>
        </w:rPr>
        <w:t xml:space="preserve"> με την ουσιαστική διαφορά</w:t>
      </w:r>
      <w:r>
        <w:rPr>
          <w:rFonts w:eastAsia="Times New Roman" w:cs="Times New Roman"/>
          <w:szCs w:val="24"/>
        </w:rPr>
        <w:t>,</w:t>
      </w:r>
      <w:r w:rsidRPr="00705CC8">
        <w:rPr>
          <w:rFonts w:eastAsia="Times New Roman" w:cs="Times New Roman"/>
          <w:szCs w:val="24"/>
        </w:rPr>
        <w:t xml:space="preserve"> </w:t>
      </w:r>
      <w:r>
        <w:rPr>
          <w:rFonts w:eastAsia="Times New Roman" w:cs="Times New Roman"/>
          <w:szCs w:val="24"/>
        </w:rPr>
        <w:t>όμως,</w:t>
      </w:r>
      <w:r w:rsidRPr="00705CC8">
        <w:rPr>
          <w:rFonts w:eastAsia="Times New Roman" w:cs="Times New Roman"/>
          <w:szCs w:val="24"/>
        </w:rPr>
        <w:t xml:space="preserve"> από την υφιστάμενη </w:t>
      </w:r>
      <w:r>
        <w:rPr>
          <w:rFonts w:eastAsia="Times New Roman" w:cs="Times New Roman"/>
          <w:szCs w:val="24"/>
        </w:rPr>
        <w:t>ε</w:t>
      </w:r>
      <w:r w:rsidRPr="00705CC8">
        <w:rPr>
          <w:rFonts w:eastAsia="Times New Roman" w:cs="Times New Roman"/>
          <w:szCs w:val="24"/>
        </w:rPr>
        <w:t xml:space="preserve">πιτροπή </w:t>
      </w:r>
      <w:r w:rsidRPr="00705CC8">
        <w:rPr>
          <w:rFonts w:eastAsia="Times New Roman" w:cs="Times New Roman"/>
          <w:szCs w:val="24"/>
        </w:rPr>
        <w:t xml:space="preserve">που συνίσταται στην απουσία από τη σύνθεση του </w:t>
      </w:r>
      <w:r>
        <w:rPr>
          <w:rFonts w:eastAsia="Times New Roman" w:cs="Times New Roman"/>
          <w:szCs w:val="24"/>
        </w:rPr>
        <w:t xml:space="preserve">διοικητικού συμβουλίου </w:t>
      </w:r>
      <w:r w:rsidRPr="00705CC8">
        <w:rPr>
          <w:rFonts w:eastAsia="Times New Roman" w:cs="Times New Roman"/>
          <w:szCs w:val="24"/>
        </w:rPr>
        <w:t>του νέου οργάνου στελέχους δημόσιας διοίκησης</w:t>
      </w:r>
      <w:r>
        <w:rPr>
          <w:rFonts w:eastAsia="Times New Roman" w:cs="Times New Roman"/>
          <w:szCs w:val="24"/>
        </w:rPr>
        <w:t xml:space="preserve">, </w:t>
      </w:r>
      <w:r w:rsidRPr="00705CC8">
        <w:rPr>
          <w:rFonts w:eastAsia="Times New Roman" w:cs="Times New Roman"/>
          <w:szCs w:val="24"/>
        </w:rPr>
        <w:t>έτσι</w:t>
      </w:r>
      <w:r>
        <w:rPr>
          <w:rFonts w:eastAsia="Times New Roman" w:cs="Times New Roman"/>
          <w:szCs w:val="24"/>
        </w:rPr>
        <w:t xml:space="preserve"> ώ</w:t>
      </w:r>
      <w:r w:rsidRPr="00705CC8">
        <w:rPr>
          <w:rFonts w:eastAsia="Times New Roman" w:cs="Times New Roman"/>
          <w:szCs w:val="24"/>
        </w:rPr>
        <w:t xml:space="preserve">στε να μην υπάρχουν υπόνοιες κυβερνητικής παρέμβασης </w:t>
      </w:r>
      <w:r>
        <w:rPr>
          <w:rFonts w:eastAsia="Times New Roman" w:cs="Times New Roman"/>
          <w:szCs w:val="24"/>
        </w:rPr>
        <w:t>σ</w:t>
      </w:r>
      <w:r w:rsidRPr="00705CC8">
        <w:rPr>
          <w:rFonts w:eastAsia="Times New Roman" w:cs="Times New Roman"/>
          <w:szCs w:val="24"/>
        </w:rPr>
        <w:t>το έργο</w:t>
      </w:r>
      <w:r>
        <w:rPr>
          <w:rFonts w:eastAsia="Times New Roman" w:cs="Times New Roman"/>
          <w:szCs w:val="24"/>
        </w:rPr>
        <w:t xml:space="preserve"> της. </w:t>
      </w:r>
    </w:p>
    <w:p w14:paraId="4CC5BD7E"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Τη</w:t>
      </w:r>
      <w:r w:rsidRPr="00AC6B8E">
        <w:rPr>
          <w:rFonts w:eastAsia="Times New Roman" w:cs="Times New Roman"/>
          <w:szCs w:val="24"/>
        </w:rPr>
        <w:t>ν ανεξαρτησία και την αμεροληψία του εν λόγω φορέα ενισχύουν οι ρυθμίσεις για τον περιορισμό της θητείας γ</w:t>
      </w:r>
      <w:r>
        <w:rPr>
          <w:rFonts w:eastAsia="Times New Roman" w:cs="Times New Roman"/>
          <w:szCs w:val="24"/>
        </w:rPr>
        <w:t xml:space="preserve">ια όλα τα μέλη του </w:t>
      </w:r>
      <w:r>
        <w:rPr>
          <w:rFonts w:eastAsia="Times New Roman" w:cs="Times New Roman"/>
          <w:szCs w:val="24"/>
        </w:rPr>
        <w:t>Διοικητικού Σ</w:t>
      </w:r>
      <w:r w:rsidRPr="00AC6B8E">
        <w:rPr>
          <w:rFonts w:eastAsia="Times New Roman" w:cs="Times New Roman"/>
          <w:szCs w:val="24"/>
        </w:rPr>
        <w:t>υμβουλίου</w:t>
      </w:r>
      <w:r w:rsidRPr="00AC6B8E">
        <w:rPr>
          <w:rFonts w:eastAsia="Times New Roman" w:cs="Times New Roman"/>
          <w:szCs w:val="24"/>
        </w:rPr>
        <w:t xml:space="preserve"> σε δύο διαδοχικές </w:t>
      </w:r>
      <w:r>
        <w:rPr>
          <w:rFonts w:eastAsia="Times New Roman" w:cs="Times New Roman"/>
          <w:szCs w:val="24"/>
        </w:rPr>
        <w:t>ή μη θητείες,</w:t>
      </w:r>
      <w:r w:rsidRPr="00AC6B8E">
        <w:rPr>
          <w:rFonts w:eastAsia="Times New Roman" w:cs="Times New Roman"/>
          <w:szCs w:val="24"/>
        </w:rPr>
        <w:t xml:space="preserve"> καθώς και </w:t>
      </w:r>
      <w:r>
        <w:rPr>
          <w:rFonts w:eastAsia="Times New Roman" w:cs="Times New Roman"/>
          <w:szCs w:val="24"/>
        </w:rPr>
        <w:t>η παύση</w:t>
      </w:r>
      <w:r w:rsidRPr="00AC6B8E">
        <w:rPr>
          <w:rFonts w:eastAsia="Times New Roman" w:cs="Times New Roman"/>
          <w:szCs w:val="24"/>
        </w:rPr>
        <w:t xml:space="preserve"> τους μόνο σε περίπτωση που συντρέχει σπουδαίος λόγος</w:t>
      </w:r>
      <w:r>
        <w:rPr>
          <w:rFonts w:eastAsia="Times New Roman" w:cs="Times New Roman"/>
          <w:szCs w:val="24"/>
        </w:rPr>
        <w:t>, ε</w:t>
      </w:r>
      <w:r w:rsidRPr="00AC6B8E">
        <w:rPr>
          <w:rFonts w:eastAsia="Times New Roman" w:cs="Times New Roman"/>
          <w:szCs w:val="24"/>
        </w:rPr>
        <w:t xml:space="preserve">νώ </w:t>
      </w:r>
      <w:r w:rsidRPr="00AC6B8E">
        <w:rPr>
          <w:rFonts w:eastAsia="Times New Roman" w:cs="Times New Roman"/>
          <w:szCs w:val="24"/>
        </w:rPr>
        <w:t>η διαφάνεια εξασφαλίζεται με την</w:t>
      </w:r>
      <w:r>
        <w:rPr>
          <w:rFonts w:eastAsia="Times New Roman" w:cs="Times New Roman"/>
          <w:szCs w:val="24"/>
        </w:rPr>
        <w:t xml:space="preserve"> καθιέρωση για την πρώτη φορά της υποχρέωση</w:t>
      </w:r>
      <w:r w:rsidRPr="00AC6B8E">
        <w:rPr>
          <w:rFonts w:eastAsia="Times New Roman" w:cs="Times New Roman"/>
          <w:szCs w:val="24"/>
        </w:rPr>
        <w:t xml:space="preserve">ς δημοσίευσης των </w:t>
      </w:r>
      <w:r w:rsidRPr="00AC6B8E">
        <w:rPr>
          <w:rFonts w:eastAsia="Times New Roman" w:cs="Times New Roman"/>
          <w:szCs w:val="24"/>
        </w:rPr>
        <w:lastRenderedPageBreak/>
        <w:t xml:space="preserve">αποφάσεων </w:t>
      </w:r>
      <w:r>
        <w:rPr>
          <w:rFonts w:eastAsia="Times New Roman" w:cs="Times New Roman"/>
          <w:szCs w:val="24"/>
        </w:rPr>
        <w:t xml:space="preserve">του </w:t>
      </w:r>
      <w:r>
        <w:rPr>
          <w:rFonts w:eastAsia="Times New Roman" w:cs="Times New Roman"/>
          <w:szCs w:val="24"/>
        </w:rPr>
        <w:t>Δ</w:t>
      </w:r>
      <w:r w:rsidRPr="00AC6B8E">
        <w:rPr>
          <w:rFonts w:eastAsia="Times New Roman" w:cs="Times New Roman"/>
          <w:szCs w:val="24"/>
        </w:rPr>
        <w:t xml:space="preserve">ιοικητικού </w:t>
      </w:r>
      <w:r>
        <w:rPr>
          <w:rFonts w:eastAsia="Times New Roman" w:cs="Times New Roman"/>
          <w:szCs w:val="24"/>
        </w:rPr>
        <w:t>Σ</w:t>
      </w:r>
      <w:r w:rsidRPr="00AC6B8E">
        <w:rPr>
          <w:rFonts w:eastAsia="Times New Roman" w:cs="Times New Roman"/>
          <w:szCs w:val="24"/>
        </w:rPr>
        <w:t>υμβουλίου</w:t>
      </w:r>
      <w:r w:rsidRPr="00AC6B8E">
        <w:rPr>
          <w:rFonts w:eastAsia="Times New Roman" w:cs="Times New Roman"/>
          <w:szCs w:val="24"/>
        </w:rPr>
        <w:t xml:space="preserve"> της </w:t>
      </w:r>
      <w:r>
        <w:rPr>
          <w:rFonts w:eastAsia="Times New Roman" w:cs="Times New Roman"/>
          <w:szCs w:val="24"/>
        </w:rPr>
        <w:t>ε</w:t>
      </w:r>
      <w:r w:rsidRPr="00AC6B8E">
        <w:rPr>
          <w:rFonts w:eastAsia="Times New Roman" w:cs="Times New Roman"/>
          <w:szCs w:val="24"/>
        </w:rPr>
        <w:t xml:space="preserve">πιτροπής </w:t>
      </w:r>
      <w:r w:rsidRPr="00AC6B8E">
        <w:rPr>
          <w:rFonts w:eastAsia="Times New Roman" w:cs="Times New Roman"/>
          <w:szCs w:val="24"/>
        </w:rPr>
        <w:t>στο διαδικτυακό της τόπο</w:t>
      </w:r>
      <w:r>
        <w:rPr>
          <w:rFonts w:eastAsia="Times New Roman" w:cs="Times New Roman"/>
          <w:szCs w:val="24"/>
        </w:rPr>
        <w:t>.</w:t>
      </w:r>
      <w:r w:rsidRPr="00AC6B8E">
        <w:rPr>
          <w:rFonts w:eastAsia="Times New Roman" w:cs="Times New Roman"/>
          <w:szCs w:val="24"/>
        </w:rPr>
        <w:t xml:space="preserve"> </w:t>
      </w:r>
    </w:p>
    <w:p w14:paraId="4CC5BD7F"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Επιπλέον</w:t>
      </w:r>
      <w:r>
        <w:rPr>
          <w:rFonts w:eastAsia="Times New Roman" w:cs="Times New Roman"/>
          <w:szCs w:val="24"/>
        </w:rPr>
        <w:t>,</w:t>
      </w:r>
      <w:r w:rsidRPr="00AC6B8E">
        <w:rPr>
          <w:rFonts w:eastAsia="Times New Roman" w:cs="Times New Roman"/>
          <w:szCs w:val="24"/>
        </w:rPr>
        <w:t xml:space="preserve"> το παρόν νομοσχέδιο προωθεί ένα σοβαρό θέμα</w:t>
      </w:r>
      <w:r>
        <w:rPr>
          <w:rFonts w:eastAsia="Times New Roman" w:cs="Times New Roman"/>
          <w:szCs w:val="24"/>
        </w:rPr>
        <w:t>,</w:t>
      </w:r>
      <w:r w:rsidRPr="00AC6B8E">
        <w:rPr>
          <w:rFonts w:eastAsia="Times New Roman" w:cs="Times New Roman"/>
          <w:szCs w:val="24"/>
        </w:rPr>
        <w:t xml:space="preserve"> την ισότητα μεταξύ των δύο φύλ</w:t>
      </w:r>
      <w:r w:rsidRPr="00AC6B8E">
        <w:rPr>
          <w:rFonts w:eastAsia="Times New Roman" w:cs="Times New Roman"/>
          <w:szCs w:val="24"/>
        </w:rPr>
        <w:t>ων</w:t>
      </w:r>
      <w:r>
        <w:rPr>
          <w:rFonts w:eastAsia="Times New Roman" w:cs="Times New Roman"/>
          <w:szCs w:val="24"/>
        </w:rPr>
        <w:t>, κ</w:t>
      </w:r>
      <w:r w:rsidRPr="00AC6B8E">
        <w:rPr>
          <w:rFonts w:eastAsia="Times New Roman" w:cs="Times New Roman"/>
          <w:szCs w:val="24"/>
        </w:rPr>
        <w:t xml:space="preserve">αθώς καθιερώνει την ποσόστωση ένα </w:t>
      </w:r>
      <w:r>
        <w:rPr>
          <w:rFonts w:eastAsia="Times New Roman" w:cs="Times New Roman"/>
          <w:szCs w:val="24"/>
        </w:rPr>
        <w:t>τρίτο</w:t>
      </w:r>
      <w:r w:rsidRPr="00AC6B8E">
        <w:rPr>
          <w:rFonts w:eastAsia="Times New Roman" w:cs="Times New Roman"/>
          <w:szCs w:val="24"/>
        </w:rPr>
        <w:t xml:space="preserve"> στην εκπροσώπηση του καθενός από αυτά </w:t>
      </w:r>
      <w:r>
        <w:rPr>
          <w:rFonts w:eastAsia="Times New Roman" w:cs="Times New Roman"/>
          <w:szCs w:val="24"/>
        </w:rPr>
        <w:t>στις διοικήσεις των</w:t>
      </w:r>
      <w:r w:rsidRPr="00AC6B8E">
        <w:rPr>
          <w:rFonts w:eastAsia="Times New Roman" w:cs="Times New Roman"/>
          <w:szCs w:val="24"/>
        </w:rPr>
        <w:t xml:space="preserve"> αθλητικών οργανώσεων</w:t>
      </w:r>
      <w:r>
        <w:rPr>
          <w:rFonts w:eastAsia="Times New Roman" w:cs="Times New Roman"/>
          <w:szCs w:val="24"/>
        </w:rPr>
        <w:t xml:space="preserve"> κα</w:t>
      </w:r>
      <w:r w:rsidRPr="00AC6B8E">
        <w:rPr>
          <w:rFonts w:eastAsia="Times New Roman" w:cs="Times New Roman"/>
          <w:szCs w:val="24"/>
        </w:rPr>
        <w:t xml:space="preserve">ι </w:t>
      </w:r>
      <w:r>
        <w:rPr>
          <w:rFonts w:eastAsia="Times New Roman" w:cs="Times New Roman"/>
          <w:szCs w:val="24"/>
        </w:rPr>
        <w:t xml:space="preserve">είναι σημαντικό. </w:t>
      </w:r>
      <w:r w:rsidRPr="00AC6B8E">
        <w:rPr>
          <w:rFonts w:eastAsia="Times New Roman" w:cs="Times New Roman"/>
          <w:szCs w:val="24"/>
        </w:rPr>
        <w:t>Τα στοιχεία της συμμετοχής των γυναικών στη λήψη αποφάσεων στο</w:t>
      </w:r>
      <w:r>
        <w:rPr>
          <w:rFonts w:eastAsia="Times New Roman" w:cs="Times New Roman"/>
          <w:szCs w:val="24"/>
        </w:rPr>
        <w:t>ν</w:t>
      </w:r>
      <w:r w:rsidRPr="00AC6B8E">
        <w:rPr>
          <w:rFonts w:eastAsia="Times New Roman" w:cs="Times New Roman"/>
          <w:szCs w:val="24"/>
        </w:rPr>
        <w:t xml:space="preserve"> χώρο του επαγγελματικού αθλητισμού στην Ελλάδα </w:t>
      </w:r>
      <w:r w:rsidRPr="00AC6B8E">
        <w:rPr>
          <w:rFonts w:eastAsia="Times New Roman" w:cs="Times New Roman"/>
          <w:szCs w:val="24"/>
        </w:rPr>
        <w:t>είναι αποκαρδιωτικά</w:t>
      </w:r>
      <w:r>
        <w:rPr>
          <w:rFonts w:eastAsia="Times New Roman" w:cs="Times New Roman"/>
          <w:szCs w:val="24"/>
        </w:rPr>
        <w:t>,</w:t>
      </w:r>
      <w:r w:rsidRPr="00AC6B8E">
        <w:rPr>
          <w:rFonts w:eastAsia="Times New Roman" w:cs="Times New Roman"/>
          <w:szCs w:val="24"/>
        </w:rPr>
        <w:t xml:space="preserve"> όταν ισότητα μεταξύ των γυναικών και των ανδρών αποτελεί θεμελιώδη αρχή της δικής μας έννομης τάξης</w:t>
      </w:r>
      <w:r>
        <w:rPr>
          <w:rFonts w:eastAsia="Times New Roman" w:cs="Times New Roman"/>
          <w:szCs w:val="24"/>
        </w:rPr>
        <w:t>.</w:t>
      </w:r>
      <w:r w:rsidRPr="00AC6B8E">
        <w:rPr>
          <w:rFonts w:eastAsia="Times New Roman" w:cs="Times New Roman"/>
          <w:szCs w:val="24"/>
        </w:rPr>
        <w:t xml:space="preserve"> Μην το πάμε </w:t>
      </w:r>
      <w:r>
        <w:rPr>
          <w:rFonts w:eastAsia="Times New Roman" w:cs="Times New Roman"/>
          <w:szCs w:val="24"/>
        </w:rPr>
        <w:t>όπως στην αρχαιότητα που είχε</w:t>
      </w:r>
      <w:r w:rsidRPr="00AC6B8E">
        <w:rPr>
          <w:rFonts w:eastAsia="Times New Roman" w:cs="Times New Roman"/>
          <w:szCs w:val="24"/>
        </w:rPr>
        <w:t xml:space="preserve"> αναγκαστεί γυναίκα να ντυθ</w:t>
      </w:r>
      <w:r>
        <w:rPr>
          <w:rFonts w:eastAsia="Times New Roman" w:cs="Times New Roman"/>
          <w:szCs w:val="24"/>
        </w:rPr>
        <w:t xml:space="preserve">εί άντρας για να λάβει μέρος στους </w:t>
      </w:r>
      <w:r w:rsidRPr="00AC6B8E">
        <w:rPr>
          <w:rFonts w:eastAsia="Times New Roman" w:cs="Times New Roman"/>
          <w:szCs w:val="24"/>
        </w:rPr>
        <w:t xml:space="preserve">Ολυμπιακούς </w:t>
      </w:r>
      <w:r>
        <w:rPr>
          <w:rFonts w:eastAsia="Times New Roman" w:cs="Times New Roman"/>
          <w:szCs w:val="24"/>
        </w:rPr>
        <w:t xml:space="preserve">Αγώνες. </w:t>
      </w:r>
      <w:r w:rsidRPr="00AC6B8E">
        <w:rPr>
          <w:rFonts w:eastAsia="Times New Roman" w:cs="Times New Roman"/>
          <w:szCs w:val="24"/>
        </w:rPr>
        <w:t>Δεν το κατά</w:t>
      </w:r>
      <w:r w:rsidRPr="00AC6B8E">
        <w:rPr>
          <w:rFonts w:eastAsia="Times New Roman" w:cs="Times New Roman"/>
          <w:szCs w:val="24"/>
        </w:rPr>
        <w:t>λαβαν</w:t>
      </w:r>
      <w:r>
        <w:rPr>
          <w:rFonts w:eastAsia="Times New Roman" w:cs="Times New Roman"/>
          <w:szCs w:val="24"/>
        </w:rPr>
        <w:t>.</w:t>
      </w:r>
      <w:r w:rsidRPr="00AC6B8E">
        <w:rPr>
          <w:rFonts w:eastAsia="Times New Roman" w:cs="Times New Roman"/>
          <w:szCs w:val="24"/>
        </w:rPr>
        <w:t xml:space="preserve"> Είναι θέμα της </w:t>
      </w:r>
      <w:r>
        <w:rPr>
          <w:rFonts w:eastAsia="Times New Roman" w:cs="Times New Roman"/>
          <w:szCs w:val="24"/>
        </w:rPr>
        <w:t>έννομης τάξης, α</w:t>
      </w:r>
      <w:r w:rsidRPr="00AC6B8E">
        <w:rPr>
          <w:rFonts w:eastAsia="Times New Roman" w:cs="Times New Roman"/>
          <w:szCs w:val="24"/>
        </w:rPr>
        <w:t>λλά και διεθνώς</w:t>
      </w:r>
      <w:r>
        <w:rPr>
          <w:rFonts w:eastAsia="Times New Roman" w:cs="Times New Roman"/>
          <w:szCs w:val="24"/>
        </w:rPr>
        <w:t>.</w:t>
      </w:r>
      <w:r w:rsidRPr="00AC6B8E">
        <w:rPr>
          <w:rFonts w:eastAsia="Times New Roman" w:cs="Times New Roman"/>
          <w:szCs w:val="24"/>
        </w:rPr>
        <w:t xml:space="preserve"> </w:t>
      </w:r>
    </w:p>
    <w:p w14:paraId="4CC5BD80"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Η ρύθμιση αυτή έρχεται να αποκαταστήσει την αριθμητική ανισορροπία ανάμεσα στα φύλα σε διοικητικά συμβούλια και επιτροπές</w:t>
      </w:r>
      <w:r>
        <w:rPr>
          <w:rFonts w:eastAsia="Times New Roman" w:cs="Times New Roman"/>
          <w:szCs w:val="24"/>
        </w:rPr>
        <w:t>,</w:t>
      </w:r>
      <w:r w:rsidRPr="00AC6B8E">
        <w:rPr>
          <w:rFonts w:eastAsia="Times New Roman" w:cs="Times New Roman"/>
          <w:szCs w:val="24"/>
        </w:rPr>
        <w:t xml:space="preserve"> καθώς και στη διαχείριση και στον προπονητικό τομέα</w:t>
      </w:r>
      <w:r>
        <w:rPr>
          <w:rFonts w:eastAsia="Times New Roman" w:cs="Times New Roman"/>
          <w:szCs w:val="24"/>
        </w:rPr>
        <w:t>,</w:t>
      </w:r>
      <w:r w:rsidRPr="00AC6B8E">
        <w:rPr>
          <w:rFonts w:eastAsia="Times New Roman" w:cs="Times New Roman"/>
          <w:szCs w:val="24"/>
        </w:rPr>
        <w:t xml:space="preserve"> παρακινώντας τις γυναίκε</w:t>
      </w:r>
      <w:r w:rsidRPr="00AC6B8E">
        <w:rPr>
          <w:rFonts w:eastAsia="Times New Roman" w:cs="Times New Roman"/>
          <w:szCs w:val="24"/>
        </w:rPr>
        <w:t>ς να συμμετέχουν ενεργά και να μην αποθαρρύνονται από τα υπάρχοντα στερεότυπα</w:t>
      </w:r>
      <w:r>
        <w:rPr>
          <w:rFonts w:eastAsia="Times New Roman" w:cs="Times New Roman"/>
          <w:szCs w:val="24"/>
        </w:rPr>
        <w:t>.</w:t>
      </w:r>
      <w:r w:rsidRPr="00AC6B8E">
        <w:rPr>
          <w:rFonts w:eastAsia="Times New Roman" w:cs="Times New Roman"/>
          <w:szCs w:val="24"/>
        </w:rPr>
        <w:t xml:space="preserve"> </w:t>
      </w:r>
    </w:p>
    <w:p w14:paraId="4CC5BD8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AC6B8E">
        <w:rPr>
          <w:rFonts w:eastAsia="Times New Roman" w:cs="Times New Roman"/>
          <w:szCs w:val="24"/>
        </w:rPr>
        <w:t xml:space="preserve"> ένα σημαντικό είναι το άρθρο 34</w:t>
      </w:r>
      <w:r>
        <w:rPr>
          <w:rFonts w:eastAsia="Times New Roman" w:cs="Times New Roman"/>
          <w:szCs w:val="24"/>
        </w:rPr>
        <w:t>.</w:t>
      </w:r>
      <w:r w:rsidRPr="00AC6B8E">
        <w:rPr>
          <w:rFonts w:eastAsia="Times New Roman" w:cs="Times New Roman"/>
          <w:szCs w:val="24"/>
        </w:rPr>
        <w:t xml:space="preserve"> Είναι </w:t>
      </w:r>
      <w:r>
        <w:rPr>
          <w:rFonts w:eastAsia="Times New Roman" w:cs="Times New Roman"/>
          <w:szCs w:val="24"/>
        </w:rPr>
        <w:t>πολύ σημαντικό καθώς με τις ρυθμίσεις</w:t>
      </w:r>
      <w:r w:rsidRPr="00AC6B8E">
        <w:rPr>
          <w:rFonts w:eastAsia="Times New Roman" w:cs="Times New Roman"/>
          <w:szCs w:val="24"/>
        </w:rPr>
        <w:t xml:space="preserve"> που προβλέπει στοχεύει στον εκδημοκρατισμό της εκπροσώπησης στην </w:t>
      </w:r>
      <w:r>
        <w:rPr>
          <w:rFonts w:eastAsia="Times New Roman" w:cs="Times New Roman"/>
          <w:szCs w:val="24"/>
        </w:rPr>
        <w:t>ο</w:t>
      </w:r>
      <w:r w:rsidRPr="00AC6B8E">
        <w:rPr>
          <w:rFonts w:eastAsia="Times New Roman" w:cs="Times New Roman"/>
          <w:szCs w:val="24"/>
        </w:rPr>
        <w:t>λομέλεια της διοίκησης</w:t>
      </w:r>
      <w:r>
        <w:rPr>
          <w:rFonts w:eastAsia="Times New Roman" w:cs="Times New Roman"/>
          <w:szCs w:val="24"/>
        </w:rPr>
        <w:t xml:space="preserve"> τη</w:t>
      </w:r>
      <w:r>
        <w:rPr>
          <w:rFonts w:eastAsia="Times New Roman" w:cs="Times New Roman"/>
          <w:szCs w:val="24"/>
        </w:rPr>
        <w:t>ς</w:t>
      </w:r>
      <w:r w:rsidRPr="00AC6B8E">
        <w:rPr>
          <w:rFonts w:eastAsia="Times New Roman" w:cs="Times New Roman"/>
          <w:szCs w:val="24"/>
        </w:rPr>
        <w:t xml:space="preserve"> Ελληνικής Παραολυμπιακής Επιτροπής</w:t>
      </w:r>
      <w:r>
        <w:rPr>
          <w:rFonts w:eastAsia="Times New Roman" w:cs="Times New Roman"/>
          <w:szCs w:val="24"/>
        </w:rPr>
        <w:t>,</w:t>
      </w:r>
      <w:r w:rsidRPr="00AC6B8E">
        <w:rPr>
          <w:rFonts w:eastAsia="Times New Roman" w:cs="Times New Roman"/>
          <w:szCs w:val="24"/>
        </w:rPr>
        <w:t xml:space="preserve"> που αποτελεί το ανώτατο όργανο του παραολυμπιακού κινήματος και εκπροσώπηση της χώρας μας στη Διεθνή </w:t>
      </w:r>
      <w:r>
        <w:rPr>
          <w:rFonts w:eastAsia="Times New Roman" w:cs="Times New Roman"/>
          <w:szCs w:val="24"/>
        </w:rPr>
        <w:t>Παραο</w:t>
      </w:r>
      <w:r w:rsidRPr="00AC6B8E">
        <w:rPr>
          <w:rFonts w:eastAsia="Times New Roman" w:cs="Times New Roman"/>
          <w:szCs w:val="24"/>
        </w:rPr>
        <w:t>λυμπιακή Επιτροπή επιλέγοντας</w:t>
      </w:r>
      <w:r>
        <w:rPr>
          <w:rFonts w:eastAsia="Times New Roman" w:cs="Times New Roman"/>
          <w:szCs w:val="24"/>
        </w:rPr>
        <w:t>,</w:t>
      </w:r>
      <w:r w:rsidRPr="00AC6B8E">
        <w:rPr>
          <w:rFonts w:eastAsia="Times New Roman" w:cs="Times New Roman"/>
          <w:szCs w:val="24"/>
        </w:rPr>
        <w:t xml:space="preserve"> συγκροτώντας και αποστέλλοντας εθνικές ομάδες </w:t>
      </w:r>
      <w:r>
        <w:rPr>
          <w:rFonts w:eastAsia="Times New Roman" w:cs="Times New Roman"/>
          <w:szCs w:val="24"/>
        </w:rPr>
        <w:t xml:space="preserve">στους </w:t>
      </w:r>
      <w:r w:rsidRPr="00AC6B8E">
        <w:rPr>
          <w:rFonts w:eastAsia="Times New Roman" w:cs="Times New Roman"/>
          <w:szCs w:val="24"/>
        </w:rPr>
        <w:t>Παραολυμπιακούς Αγώνες</w:t>
      </w:r>
      <w:r>
        <w:rPr>
          <w:rFonts w:eastAsia="Times New Roman" w:cs="Times New Roman"/>
          <w:szCs w:val="24"/>
        </w:rPr>
        <w:t>.</w:t>
      </w:r>
      <w:r w:rsidRPr="00AC6B8E">
        <w:rPr>
          <w:rFonts w:eastAsia="Times New Roman" w:cs="Times New Roman"/>
          <w:szCs w:val="24"/>
        </w:rPr>
        <w:t xml:space="preserve"> </w:t>
      </w:r>
    </w:p>
    <w:p w14:paraId="4CC5BD82"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 xml:space="preserve">Σε αυτό το σημείο θα ήθελα να τονίσω </w:t>
      </w:r>
      <w:r>
        <w:rPr>
          <w:rFonts w:eastAsia="Times New Roman" w:cs="Times New Roman"/>
          <w:szCs w:val="24"/>
        </w:rPr>
        <w:t xml:space="preserve">τα </w:t>
      </w:r>
      <w:r w:rsidRPr="00AC6B8E">
        <w:rPr>
          <w:rFonts w:eastAsia="Times New Roman" w:cs="Times New Roman"/>
          <w:szCs w:val="24"/>
        </w:rPr>
        <w:t>επαγγελματικά αθλητικά σωματεία</w:t>
      </w:r>
      <w:r>
        <w:rPr>
          <w:rFonts w:eastAsia="Times New Roman" w:cs="Times New Roman"/>
          <w:szCs w:val="24"/>
        </w:rPr>
        <w:t>, κ</w:t>
      </w:r>
      <w:r w:rsidRPr="00AC6B8E">
        <w:rPr>
          <w:rFonts w:eastAsia="Times New Roman" w:cs="Times New Roman"/>
          <w:szCs w:val="24"/>
        </w:rPr>
        <w:t>ύριε Υπουργέ</w:t>
      </w:r>
      <w:r>
        <w:rPr>
          <w:rFonts w:eastAsia="Times New Roman" w:cs="Times New Roman"/>
          <w:szCs w:val="24"/>
        </w:rPr>
        <w:t xml:space="preserve">, που </w:t>
      </w:r>
      <w:r w:rsidRPr="00AC6B8E">
        <w:rPr>
          <w:rFonts w:eastAsia="Times New Roman" w:cs="Times New Roman"/>
          <w:szCs w:val="24"/>
        </w:rPr>
        <w:t>διατηρούν αθλητικά τμήματα για παιδιά</w:t>
      </w:r>
      <w:r>
        <w:rPr>
          <w:rFonts w:eastAsia="Times New Roman" w:cs="Times New Roman"/>
          <w:szCs w:val="24"/>
        </w:rPr>
        <w:t>.</w:t>
      </w:r>
      <w:r w:rsidRPr="00AC6B8E">
        <w:rPr>
          <w:rFonts w:eastAsia="Times New Roman" w:cs="Times New Roman"/>
          <w:szCs w:val="24"/>
        </w:rPr>
        <w:t xml:space="preserve"> Θα </w:t>
      </w:r>
      <w:r>
        <w:rPr>
          <w:rFonts w:eastAsia="Times New Roman" w:cs="Times New Roman"/>
          <w:szCs w:val="24"/>
        </w:rPr>
        <w:t>έπρεπε να δημιουργήσουν</w:t>
      </w:r>
      <w:r w:rsidRPr="00AC6B8E">
        <w:rPr>
          <w:rFonts w:eastAsia="Times New Roman" w:cs="Times New Roman"/>
          <w:szCs w:val="24"/>
        </w:rPr>
        <w:t xml:space="preserve"> τμήματα για άτομα με αναπηρία</w:t>
      </w:r>
      <w:r>
        <w:rPr>
          <w:rFonts w:eastAsia="Times New Roman" w:cs="Times New Roman"/>
          <w:szCs w:val="24"/>
        </w:rPr>
        <w:t>,</w:t>
      </w:r>
      <w:r w:rsidRPr="00AC6B8E">
        <w:rPr>
          <w:rFonts w:eastAsia="Times New Roman" w:cs="Times New Roman"/>
          <w:szCs w:val="24"/>
        </w:rPr>
        <w:t xml:space="preserve"> ΑΜΕΑ</w:t>
      </w:r>
      <w:r>
        <w:rPr>
          <w:rFonts w:eastAsia="Times New Roman" w:cs="Times New Roman"/>
          <w:szCs w:val="24"/>
        </w:rPr>
        <w:t>,</w:t>
      </w:r>
      <w:r w:rsidRPr="00AC6B8E">
        <w:rPr>
          <w:rFonts w:eastAsia="Times New Roman" w:cs="Times New Roman"/>
          <w:szCs w:val="24"/>
        </w:rPr>
        <w:t xml:space="preserve"> προκειμένου να συμβάλουν</w:t>
      </w:r>
      <w:r>
        <w:rPr>
          <w:rFonts w:eastAsia="Times New Roman" w:cs="Times New Roman"/>
          <w:szCs w:val="24"/>
        </w:rPr>
        <w:t xml:space="preserve">. Νόμιζα ότι έχουν </w:t>
      </w:r>
      <w:r w:rsidRPr="00AC6B8E">
        <w:rPr>
          <w:rFonts w:eastAsia="Times New Roman" w:cs="Times New Roman"/>
          <w:szCs w:val="24"/>
        </w:rPr>
        <w:t>το χρηματικό ποσό</w:t>
      </w:r>
      <w:r>
        <w:rPr>
          <w:rFonts w:eastAsia="Times New Roman" w:cs="Times New Roman"/>
          <w:szCs w:val="24"/>
        </w:rPr>
        <w:t>.</w:t>
      </w:r>
      <w:r>
        <w:rPr>
          <w:rFonts w:eastAsia="Times New Roman" w:cs="Times New Roman"/>
          <w:szCs w:val="24"/>
        </w:rPr>
        <w:t xml:space="preserve"> </w:t>
      </w:r>
      <w:r w:rsidRPr="00AC6B8E">
        <w:rPr>
          <w:rFonts w:eastAsia="Times New Roman" w:cs="Times New Roman"/>
          <w:szCs w:val="24"/>
        </w:rPr>
        <w:t>Θα μπορούσα</w:t>
      </w:r>
      <w:r>
        <w:rPr>
          <w:rFonts w:eastAsia="Times New Roman" w:cs="Times New Roman"/>
          <w:szCs w:val="24"/>
        </w:rPr>
        <w:t xml:space="preserve">ν, όπως έχουν </w:t>
      </w:r>
      <w:r w:rsidRPr="00AC6B8E">
        <w:rPr>
          <w:rFonts w:eastAsia="Times New Roman" w:cs="Times New Roman"/>
          <w:szCs w:val="24"/>
        </w:rPr>
        <w:t xml:space="preserve">τα </w:t>
      </w:r>
      <w:r>
        <w:rPr>
          <w:rFonts w:eastAsia="Times New Roman" w:cs="Times New Roman"/>
          <w:szCs w:val="24"/>
        </w:rPr>
        <w:t>π</w:t>
      </w:r>
      <w:r w:rsidRPr="00AC6B8E">
        <w:rPr>
          <w:rFonts w:eastAsia="Times New Roman" w:cs="Times New Roman"/>
          <w:szCs w:val="24"/>
        </w:rPr>
        <w:t xml:space="preserve">αιδικά τμήματα </w:t>
      </w:r>
      <w:r>
        <w:rPr>
          <w:rFonts w:eastAsia="Times New Roman" w:cs="Times New Roman"/>
          <w:szCs w:val="24"/>
        </w:rPr>
        <w:t xml:space="preserve">ή τα </w:t>
      </w:r>
      <w:r w:rsidRPr="00AC6B8E">
        <w:rPr>
          <w:rFonts w:eastAsia="Times New Roman" w:cs="Times New Roman"/>
          <w:szCs w:val="24"/>
        </w:rPr>
        <w:t>εφηβικά</w:t>
      </w:r>
      <w:r>
        <w:rPr>
          <w:rFonts w:eastAsia="Times New Roman" w:cs="Times New Roman"/>
          <w:szCs w:val="24"/>
        </w:rPr>
        <w:t>,</w:t>
      </w:r>
      <w:r w:rsidRPr="00AC6B8E">
        <w:rPr>
          <w:rFonts w:eastAsia="Times New Roman" w:cs="Times New Roman"/>
          <w:szCs w:val="24"/>
        </w:rPr>
        <w:t xml:space="preserve"> να έχουν και ένα μέρος για άτομα με αναπηρία</w:t>
      </w:r>
      <w:r>
        <w:rPr>
          <w:rFonts w:eastAsia="Times New Roman" w:cs="Times New Roman"/>
          <w:szCs w:val="24"/>
        </w:rPr>
        <w:t>,</w:t>
      </w:r>
      <w:r w:rsidRPr="00AC6B8E">
        <w:rPr>
          <w:rFonts w:eastAsia="Times New Roman" w:cs="Times New Roman"/>
          <w:szCs w:val="24"/>
        </w:rPr>
        <w:t xml:space="preserve"> γιατί θα συμβάλουν στην πλήρη αποδοχή και κοινωνικοποίησή </w:t>
      </w:r>
      <w:r>
        <w:rPr>
          <w:rFonts w:eastAsia="Times New Roman" w:cs="Times New Roman"/>
          <w:szCs w:val="24"/>
        </w:rPr>
        <w:t>τους,</w:t>
      </w:r>
      <w:r w:rsidRPr="00AC6B8E">
        <w:rPr>
          <w:rFonts w:eastAsia="Times New Roman" w:cs="Times New Roman"/>
          <w:szCs w:val="24"/>
        </w:rPr>
        <w:t xml:space="preserve"> ώστε τα άτομα αυτά να έχουν ισότιμες ευκαιρίες στην κοινωνία και στο</w:t>
      </w:r>
      <w:r>
        <w:rPr>
          <w:rFonts w:eastAsia="Times New Roman" w:cs="Times New Roman"/>
          <w:szCs w:val="24"/>
        </w:rPr>
        <w:t>ν</w:t>
      </w:r>
      <w:r w:rsidRPr="00AC6B8E">
        <w:rPr>
          <w:rFonts w:eastAsia="Times New Roman" w:cs="Times New Roman"/>
          <w:szCs w:val="24"/>
        </w:rPr>
        <w:t xml:space="preserve"> χώρο του αθλητισμ</w:t>
      </w:r>
      <w:r w:rsidRPr="00AC6B8E">
        <w:rPr>
          <w:rFonts w:eastAsia="Times New Roman" w:cs="Times New Roman"/>
          <w:szCs w:val="24"/>
        </w:rPr>
        <w:t>ού</w:t>
      </w:r>
      <w:r>
        <w:rPr>
          <w:rFonts w:eastAsia="Times New Roman" w:cs="Times New Roman"/>
          <w:szCs w:val="24"/>
        </w:rPr>
        <w:t>.</w:t>
      </w:r>
      <w:r w:rsidRPr="00AC6B8E">
        <w:rPr>
          <w:rFonts w:eastAsia="Times New Roman" w:cs="Times New Roman"/>
          <w:szCs w:val="24"/>
        </w:rPr>
        <w:t xml:space="preserve"> </w:t>
      </w:r>
    </w:p>
    <w:p w14:paraId="4CC5BD83"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lastRenderedPageBreak/>
        <w:t>Τέλος</w:t>
      </w:r>
      <w:r>
        <w:rPr>
          <w:rFonts w:eastAsia="Times New Roman" w:cs="Times New Roman"/>
          <w:szCs w:val="24"/>
        </w:rPr>
        <w:t>,</w:t>
      </w:r>
      <w:r w:rsidRPr="00AC6B8E">
        <w:rPr>
          <w:rFonts w:eastAsia="Times New Roman" w:cs="Times New Roman"/>
          <w:szCs w:val="24"/>
        </w:rPr>
        <w:t xml:space="preserve"> τα άρθρα 37 και 38 </w:t>
      </w:r>
      <w:r>
        <w:rPr>
          <w:rFonts w:eastAsia="Times New Roman" w:cs="Times New Roman"/>
          <w:szCs w:val="24"/>
        </w:rPr>
        <w:t>αναφέρονται σ</w:t>
      </w:r>
      <w:r w:rsidRPr="00AC6B8E">
        <w:rPr>
          <w:rFonts w:eastAsia="Times New Roman" w:cs="Times New Roman"/>
          <w:szCs w:val="24"/>
        </w:rPr>
        <w:t>την επιβολή περιοριστικών όρων σε όσους διαπράττουν αδικήματα κατά τη διεξαγωγή των αθλητικών εκδηλώσεων</w:t>
      </w:r>
      <w:r>
        <w:rPr>
          <w:rFonts w:eastAsia="Times New Roman" w:cs="Times New Roman"/>
          <w:szCs w:val="24"/>
        </w:rPr>
        <w:t>,</w:t>
      </w:r>
      <w:r w:rsidRPr="00AC6B8E">
        <w:rPr>
          <w:rFonts w:eastAsia="Times New Roman" w:cs="Times New Roman"/>
          <w:szCs w:val="24"/>
        </w:rPr>
        <w:t xml:space="preserve"> τη θέσπιση αυξημένης ποινικής ευθύνης </w:t>
      </w:r>
      <w:r>
        <w:rPr>
          <w:rFonts w:eastAsia="Times New Roman" w:cs="Times New Roman"/>
          <w:szCs w:val="24"/>
        </w:rPr>
        <w:t>των γονέων, επιτροπών ή κ</w:t>
      </w:r>
      <w:r w:rsidRPr="00AC6B8E">
        <w:rPr>
          <w:rFonts w:eastAsia="Times New Roman" w:cs="Times New Roman"/>
          <w:szCs w:val="24"/>
        </w:rPr>
        <w:t>ηδεμόνων των ανηλίκων</w:t>
      </w:r>
      <w:r>
        <w:rPr>
          <w:rFonts w:eastAsia="Times New Roman" w:cs="Times New Roman"/>
          <w:szCs w:val="24"/>
        </w:rPr>
        <w:t>,</w:t>
      </w:r>
      <w:r w:rsidRPr="00AC6B8E">
        <w:rPr>
          <w:rFonts w:eastAsia="Times New Roman" w:cs="Times New Roman"/>
          <w:szCs w:val="24"/>
        </w:rPr>
        <w:t xml:space="preserve"> ποινικής ευθύνης των υπευθύνων ασφαλείας λόγω αμέλειας </w:t>
      </w:r>
      <w:r>
        <w:rPr>
          <w:rFonts w:eastAsia="Times New Roman" w:cs="Times New Roman"/>
          <w:szCs w:val="24"/>
        </w:rPr>
        <w:t>τους,</w:t>
      </w:r>
      <w:r w:rsidRPr="00AC6B8E">
        <w:rPr>
          <w:rFonts w:eastAsia="Times New Roman" w:cs="Times New Roman"/>
          <w:szCs w:val="24"/>
        </w:rPr>
        <w:t xml:space="preserve"> καθώς και το άρθρο 20 για την αντικειμενική ευθύνη των παραγόντων των αθλητικών οργανώσεων για τις </w:t>
      </w:r>
      <w:r>
        <w:rPr>
          <w:rFonts w:eastAsia="Times New Roman" w:cs="Times New Roman"/>
          <w:szCs w:val="24"/>
        </w:rPr>
        <w:t>δ</w:t>
      </w:r>
      <w:r w:rsidRPr="00AC6B8E">
        <w:rPr>
          <w:rFonts w:eastAsia="Times New Roman" w:cs="Times New Roman"/>
          <w:szCs w:val="24"/>
        </w:rPr>
        <w:t>ημόσιες δηλώσεις που περιέχουν ρυθμίσεις που συμβάλλουν ο</w:t>
      </w:r>
      <w:r>
        <w:rPr>
          <w:rFonts w:eastAsia="Times New Roman" w:cs="Times New Roman"/>
          <w:szCs w:val="24"/>
        </w:rPr>
        <w:t>υσιωδώς στην αντιμετώπιση της βί</w:t>
      </w:r>
      <w:r w:rsidRPr="00AC6B8E">
        <w:rPr>
          <w:rFonts w:eastAsia="Times New Roman" w:cs="Times New Roman"/>
          <w:szCs w:val="24"/>
        </w:rPr>
        <w:t>ας</w:t>
      </w:r>
      <w:r>
        <w:rPr>
          <w:rFonts w:eastAsia="Times New Roman" w:cs="Times New Roman"/>
          <w:szCs w:val="24"/>
        </w:rPr>
        <w:t>,</w:t>
      </w:r>
      <w:r w:rsidRPr="00AC6B8E">
        <w:rPr>
          <w:rFonts w:eastAsia="Times New Roman" w:cs="Times New Roman"/>
          <w:szCs w:val="24"/>
        </w:rPr>
        <w:t xml:space="preserve"> τ</w:t>
      </w:r>
      <w:r w:rsidRPr="00AC6B8E">
        <w:rPr>
          <w:rFonts w:eastAsia="Times New Roman" w:cs="Times New Roman"/>
          <w:szCs w:val="24"/>
        </w:rPr>
        <w:t>ου φανατισμού</w:t>
      </w:r>
      <w:r>
        <w:rPr>
          <w:rFonts w:eastAsia="Times New Roman" w:cs="Times New Roman"/>
          <w:szCs w:val="24"/>
        </w:rPr>
        <w:t>,</w:t>
      </w:r>
      <w:r w:rsidRPr="00AC6B8E">
        <w:rPr>
          <w:rFonts w:eastAsia="Times New Roman" w:cs="Times New Roman"/>
          <w:szCs w:val="24"/>
        </w:rPr>
        <w:t xml:space="preserve"> του οπαδισμού</w:t>
      </w:r>
      <w:r>
        <w:rPr>
          <w:rFonts w:eastAsia="Times New Roman" w:cs="Times New Roman"/>
          <w:szCs w:val="24"/>
        </w:rPr>
        <w:t>,</w:t>
      </w:r>
      <w:r w:rsidRPr="00AC6B8E">
        <w:rPr>
          <w:rFonts w:eastAsia="Times New Roman" w:cs="Times New Roman"/>
          <w:szCs w:val="24"/>
        </w:rPr>
        <w:t xml:space="preserve"> του ρατσισμού</w:t>
      </w:r>
      <w:r>
        <w:rPr>
          <w:rFonts w:eastAsia="Times New Roman" w:cs="Times New Roman"/>
          <w:szCs w:val="24"/>
        </w:rPr>
        <w:t>,</w:t>
      </w:r>
      <w:r w:rsidRPr="00AC6B8E">
        <w:rPr>
          <w:rFonts w:eastAsia="Times New Roman" w:cs="Times New Roman"/>
          <w:szCs w:val="24"/>
        </w:rPr>
        <w:t xml:space="preserve"> φαινόμενα που </w:t>
      </w:r>
      <w:r>
        <w:rPr>
          <w:rFonts w:eastAsia="Times New Roman" w:cs="Times New Roman"/>
          <w:szCs w:val="24"/>
        </w:rPr>
        <w:t>υποβαθμίζουν</w:t>
      </w:r>
      <w:r w:rsidRPr="00AC6B8E">
        <w:rPr>
          <w:rFonts w:eastAsia="Times New Roman" w:cs="Times New Roman"/>
          <w:szCs w:val="24"/>
        </w:rPr>
        <w:t xml:space="preserve"> την κοινωνία </w:t>
      </w:r>
      <w:r>
        <w:rPr>
          <w:rFonts w:eastAsia="Times New Roman" w:cs="Times New Roman"/>
          <w:szCs w:val="24"/>
        </w:rPr>
        <w:t>μας.</w:t>
      </w:r>
      <w:r w:rsidRPr="00AC6B8E">
        <w:rPr>
          <w:rFonts w:eastAsia="Times New Roman" w:cs="Times New Roman"/>
          <w:szCs w:val="24"/>
        </w:rPr>
        <w:t xml:space="preserve"> </w:t>
      </w:r>
    </w:p>
    <w:p w14:paraId="4CC5BD84"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Θα ήθελα να τελειώσω λέγοντας ότι ο χώρος του αθλητισμού έχει άμεση ανάγκη από εξυγίανση και το συγκεκριμένο νομοσχέδιο με τις παραπάνω ρυθμίσεις του</w:t>
      </w:r>
      <w:r>
        <w:rPr>
          <w:rFonts w:eastAsia="Times New Roman" w:cs="Times New Roman"/>
          <w:szCs w:val="24"/>
        </w:rPr>
        <w:t>,</w:t>
      </w:r>
      <w:r w:rsidRPr="00AC6B8E">
        <w:rPr>
          <w:rFonts w:eastAsia="Times New Roman" w:cs="Times New Roman"/>
          <w:szCs w:val="24"/>
        </w:rPr>
        <w:t xml:space="preserve"> αλλά και με όλ</w:t>
      </w:r>
      <w:r w:rsidRPr="00AC6B8E">
        <w:rPr>
          <w:rFonts w:eastAsia="Times New Roman" w:cs="Times New Roman"/>
          <w:szCs w:val="24"/>
        </w:rPr>
        <w:t>ες τις υπόλοιπες</w:t>
      </w:r>
      <w:r>
        <w:rPr>
          <w:rFonts w:eastAsia="Times New Roman" w:cs="Times New Roman"/>
          <w:szCs w:val="24"/>
        </w:rPr>
        <w:t>,</w:t>
      </w:r>
      <w:r w:rsidRPr="00AC6B8E">
        <w:rPr>
          <w:rFonts w:eastAsia="Times New Roman" w:cs="Times New Roman"/>
          <w:szCs w:val="24"/>
        </w:rPr>
        <w:t xml:space="preserve"> κινείται </w:t>
      </w:r>
      <w:r>
        <w:rPr>
          <w:rFonts w:eastAsia="Times New Roman" w:cs="Times New Roman"/>
          <w:szCs w:val="24"/>
        </w:rPr>
        <w:t>ο</w:t>
      </w:r>
      <w:r w:rsidRPr="00AC6B8E">
        <w:rPr>
          <w:rFonts w:eastAsia="Times New Roman" w:cs="Times New Roman"/>
          <w:szCs w:val="24"/>
        </w:rPr>
        <w:t>υσιαστικά και αποτελεσματικά προς αυτή</w:t>
      </w:r>
      <w:r>
        <w:rPr>
          <w:rFonts w:eastAsia="Times New Roman" w:cs="Times New Roman"/>
          <w:szCs w:val="24"/>
        </w:rPr>
        <w:t>ν</w:t>
      </w:r>
      <w:r w:rsidRPr="00AC6B8E">
        <w:rPr>
          <w:rFonts w:eastAsia="Times New Roman" w:cs="Times New Roman"/>
          <w:szCs w:val="24"/>
        </w:rPr>
        <w:t xml:space="preserve"> την κατεύθυνση</w:t>
      </w:r>
      <w:r>
        <w:rPr>
          <w:rFonts w:eastAsia="Times New Roman" w:cs="Times New Roman"/>
          <w:szCs w:val="24"/>
        </w:rPr>
        <w:t>.</w:t>
      </w:r>
      <w:r w:rsidRPr="00AC6B8E">
        <w:rPr>
          <w:rFonts w:eastAsia="Times New Roman" w:cs="Times New Roman"/>
          <w:szCs w:val="24"/>
        </w:rPr>
        <w:t xml:space="preserve"> </w:t>
      </w:r>
    </w:p>
    <w:p w14:paraId="4CC5BD85" w14:textId="77777777" w:rsidR="005D719C" w:rsidRDefault="00627F40">
      <w:pPr>
        <w:spacing w:line="600" w:lineRule="auto"/>
        <w:ind w:firstLine="720"/>
        <w:jc w:val="both"/>
        <w:rPr>
          <w:rFonts w:eastAsia="Times New Roman" w:cs="Times New Roman"/>
          <w:szCs w:val="24"/>
        </w:rPr>
      </w:pPr>
      <w:r w:rsidRPr="00AC6B8E">
        <w:rPr>
          <w:rFonts w:eastAsia="Times New Roman" w:cs="Times New Roman"/>
          <w:szCs w:val="24"/>
        </w:rPr>
        <w:t>Σας ευχαριστώ</w:t>
      </w:r>
      <w:r>
        <w:rPr>
          <w:rFonts w:eastAsia="Times New Roman" w:cs="Times New Roman"/>
          <w:szCs w:val="24"/>
        </w:rPr>
        <w:t>.</w:t>
      </w:r>
    </w:p>
    <w:p w14:paraId="4CC5BD86" w14:textId="77777777" w:rsidR="005D719C" w:rsidRDefault="00627F40">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4CC5BD87" w14:textId="77777777" w:rsidR="005D719C" w:rsidRDefault="00627F40">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Ευχαριστούμε την </w:t>
      </w:r>
      <w:r>
        <w:rPr>
          <w:rFonts w:eastAsia="Times New Roman"/>
          <w:szCs w:val="24"/>
        </w:rPr>
        <w:t xml:space="preserve">κ. </w:t>
      </w:r>
      <w:r>
        <w:rPr>
          <w:rFonts w:eastAsia="Times New Roman"/>
          <w:szCs w:val="24"/>
        </w:rPr>
        <w:t>Μεγαλοοικονόμου.</w:t>
      </w:r>
    </w:p>
    <w:p w14:paraId="4CC5BD88" w14:textId="77777777" w:rsidR="005D719C" w:rsidRDefault="00627F40">
      <w:pPr>
        <w:tabs>
          <w:tab w:val="left" w:pos="2820"/>
        </w:tabs>
        <w:spacing w:line="600" w:lineRule="auto"/>
        <w:ind w:firstLine="720"/>
        <w:jc w:val="both"/>
        <w:rPr>
          <w:rFonts w:eastAsia="Times New Roman" w:cs="Times New Roman"/>
          <w:szCs w:val="24"/>
        </w:rPr>
      </w:pPr>
      <w:r>
        <w:rPr>
          <w:rFonts w:eastAsia="Times New Roman"/>
          <w:szCs w:val="24"/>
        </w:rPr>
        <w:t xml:space="preserve">Η </w:t>
      </w:r>
      <w:r>
        <w:rPr>
          <w:rFonts w:eastAsia="Times New Roman"/>
          <w:szCs w:val="24"/>
        </w:rPr>
        <w:t>κ.</w:t>
      </w:r>
      <w:r>
        <w:rPr>
          <w:rFonts w:eastAsia="Times New Roman"/>
          <w:szCs w:val="24"/>
        </w:rPr>
        <w:t xml:space="preserve"> Σταμπουλή από την Κοινοβουλευτική </w:t>
      </w:r>
      <w:r>
        <w:rPr>
          <w:rFonts w:eastAsia="Times New Roman"/>
          <w:szCs w:val="24"/>
        </w:rPr>
        <w:t>Ομάδα του ΣΥΡΙΖΑ έχει τον λόγο και τ</w:t>
      </w:r>
      <w:r>
        <w:rPr>
          <w:rFonts w:eastAsia="Times New Roman" w:cs="Times New Roman"/>
          <w:szCs w:val="24"/>
        </w:rPr>
        <w:t>ελευταίος εκ τ</w:t>
      </w:r>
      <w:r w:rsidRPr="00AC6B8E">
        <w:rPr>
          <w:rFonts w:eastAsia="Times New Roman" w:cs="Times New Roman"/>
          <w:szCs w:val="24"/>
        </w:rPr>
        <w:t xml:space="preserve">ων ομιλητών ο </w:t>
      </w:r>
      <w:r>
        <w:rPr>
          <w:rFonts w:eastAsia="Times New Roman" w:cs="Times New Roman"/>
          <w:szCs w:val="24"/>
        </w:rPr>
        <w:t>κ.</w:t>
      </w:r>
      <w:r w:rsidRPr="00AC6B8E">
        <w:rPr>
          <w:rFonts w:eastAsia="Times New Roman" w:cs="Times New Roman"/>
          <w:szCs w:val="24"/>
        </w:rPr>
        <w:t xml:space="preserve"> Βορίδης</w:t>
      </w:r>
      <w:r>
        <w:rPr>
          <w:rFonts w:eastAsia="Times New Roman" w:cs="Times New Roman"/>
          <w:szCs w:val="24"/>
        </w:rPr>
        <w:t xml:space="preserve">. </w:t>
      </w:r>
    </w:p>
    <w:p w14:paraId="4CC5BD89" w14:textId="77777777" w:rsidR="005D719C" w:rsidRDefault="00627F40">
      <w:pPr>
        <w:tabs>
          <w:tab w:val="left" w:pos="2820"/>
        </w:tabs>
        <w:spacing w:line="600" w:lineRule="auto"/>
        <w:ind w:firstLine="720"/>
        <w:jc w:val="both"/>
        <w:rPr>
          <w:rFonts w:eastAsia="Times New Roman" w:cs="Times New Roman"/>
          <w:szCs w:val="24"/>
        </w:rPr>
      </w:pPr>
      <w:r w:rsidRPr="00AC6B8E">
        <w:rPr>
          <w:rFonts w:eastAsia="Times New Roman" w:cs="Times New Roman"/>
          <w:szCs w:val="24"/>
        </w:rPr>
        <w:t>Κυρία συνάδελφε</w:t>
      </w:r>
      <w:r>
        <w:rPr>
          <w:rFonts w:eastAsia="Times New Roman" w:cs="Times New Roman"/>
          <w:szCs w:val="24"/>
        </w:rPr>
        <w:t>, έχετε τον λόγο για επτά λεπτά.</w:t>
      </w:r>
    </w:p>
    <w:p w14:paraId="4CC5BD8A" w14:textId="77777777" w:rsidR="005D719C" w:rsidRDefault="00627F40">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sidRPr="00AC6B8E">
        <w:rPr>
          <w:rFonts w:eastAsia="Times New Roman" w:cs="Times New Roman"/>
          <w:szCs w:val="24"/>
        </w:rPr>
        <w:t>Ευχαριστώ</w:t>
      </w:r>
      <w:r>
        <w:rPr>
          <w:rFonts w:eastAsia="Times New Roman" w:cs="Times New Roman"/>
          <w:szCs w:val="24"/>
        </w:rPr>
        <w:t>,</w:t>
      </w:r>
      <w:r w:rsidRPr="00AC6B8E">
        <w:rPr>
          <w:rFonts w:eastAsia="Times New Roman" w:cs="Times New Roman"/>
          <w:szCs w:val="24"/>
        </w:rPr>
        <w:t xml:space="preserve"> κύριε Πρόεδρε</w:t>
      </w:r>
      <w:r>
        <w:rPr>
          <w:rFonts w:eastAsia="Times New Roman" w:cs="Times New Roman"/>
          <w:szCs w:val="24"/>
        </w:rPr>
        <w:t>.</w:t>
      </w:r>
      <w:r w:rsidRPr="00AC6B8E">
        <w:rPr>
          <w:rFonts w:eastAsia="Times New Roman" w:cs="Times New Roman"/>
          <w:szCs w:val="24"/>
        </w:rPr>
        <w:t xml:space="preserve"> </w:t>
      </w:r>
    </w:p>
    <w:p w14:paraId="4CC5BD8B" w14:textId="77777777" w:rsidR="005D719C" w:rsidRDefault="00627F40">
      <w:pPr>
        <w:tabs>
          <w:tab w:val="left" w:pos="2820"/>
        </w:tabs>
        <w:spacing w:line="600" w:lineRule="auto"/>
        <w:ind w:firstLine="720"/>
        <w:jc w:val="both"/>
        <w:rPr>
          <w:rFonts w:eastAsia="Times New Roman" w:cs="Times New Roman"/>
          <w:szCs w:val="24"/>
        </w:rPr>
      </w:pPr>
      <w:r w:rsidRPr="00AC6B8E">
        <w:rPr>
          <w:rFonts w:eastAsia="Times New Roman" w:cs="Times New Roman"/>
          <w:szCs w:val="24"/>
        </w:rPr>
        <w:t>Κύριε Υπουργέ</w:t>
      </w:r>
      <w:r>
        <w:rPr>
          <w:rFonts w:eastAsia="Times New Roman" w:cs="Times New Roman"/>
          <w:szCs w:val="24"/>
        </w:rPr>
        <w:t xml:space="preserve">, συναδέλφισσες και συνάδελφοι, </w:t>
      </w:r>
      <w:r w:rsidRPr="00AC6B8E">
        <w:rPr>
          <w:rFonts w:eastAsia="Times New Roman" w:cs="Times New Roman"/>
          <w:szCs w:val="24"/>
        </w:rPr>
        <w:t xml:space="preserve">αδυνατώ </w:t>
      </w:r>
      <w:r>
        <w:rPr>
          <w:rFonts w:eastAsia="Times New Roman" w:cs="Times New Roman"/>
          <w:szCs w:val="24"/>
        </w:rPr>
        <w:t>να σχολιάσω το νεοναζιστικό ποτ</w:t>
      </w:r>
      <w:r>
        <w:rPr>
          <w:rFonts w:eastAsia="Times New Roman" w:cs="Times New Roman"/>
          <w:szCs w:val="24"/>
        </w:rPr>
        <w:t>-</w:t>
      </w:r>
      <w:r w:rsidRPr="00AC6B8E">
        <w:rPr>
          <w:rFonts w:eastAsia="Times New Roman" w:cs="Times New Roman"/>
          <w:szCs w:val="24"/>
        </w:rPr>
        <w:t>πουρί που αναγκαστήκαμε να παρακολουθήσουμε</w:t>
      </w:r>
      <w:r>
        <w:rPr>
          <w:rFonts w:eastAsia="Times New Roman" w:cs="Times New Roman"/>
          <w:szCs w:val="24"/>
        </w:rPr>
        <w:t>.</w:t>
      </w:r>
      <w:r w:rsidRPr="00AC6B8E">
        <w:rPr>
          <w:rFonts w:eastAsia="Times New Roman" w:cs="Times New Roman"/>
          <w:szCs w:val="24"/>
        </w:rPr>
        <w:t xml:space="preserve"> Η επιστήμη σηκώνει τα χέρια ψηλά.</w:t>
      </w:r>
    </w:p>
    <w:p w14:paraId="4CC5BD8C" w14:textId="77777777" w:rsidR="005D719C" w:rsidRDefault="00627F40">
      <w:pPr>
        <w:spacing w:line="600" w:lineRule="auto"/>
        <w:ind w:firstLine="720"/>
        <w:jc w:val="both"/>
        <w:rPr>
          <w:rFonts w:eastAsia="Times New Roman"/>
          <w:color w:val="212121"/>
          <w:szCs w:val="24"/>
        </w:rPr>
      </w:pPr>
      <w:r w:rsidRPr="00A35EC2">
        <w:rPr>
          <w:rFonts w:eastAsia="Times New Roman"/>
          <w:color w:val="212121"/>
          <w:szCs w:val="24"/>
        </w:rPr>
        <w:t>Δεν μπορώ, όμως, να αντισταθώ στον πει</w:t>
      </w:r>
      <w:r>
        <w:rPr>
          <w:rFonts w:eastAsia="Times New Roman"/>
          <w:color w:val="212121"/>
          <w:szCs w:val="24"/>
        </w:rPr>
        <w:t>ρασμό να απαντήσω</w:t>
      </w:r>
      <w:r w:rsidRPr="00A35EC2">
        <w:rPr>
          <w:rFonts w:eastAsia="Times New Roman"/>
          <w:color w:val="212121"/>
          <w:szCs w:val="24"/>
        </w:rPr>
        <w:t xml:space="preserve"> στη ρητορική περί τροπολογιών που έρχονται στη </w:t>
      </w:r>
      <w:r>
        <w:rPr>
          <w:rFonts w:eastAsia="Times New Roman"/>
          <w:color w:val="212121"/>
          <w:szCs w:val="24"/>
        </w:rPr>
        <w:t>λάθος μέρα στο λάθος νομοσχέδιο και ευτελίζουν το Κ</w:t>
      </w:r>
      <w:r w:rsidRPr="00A35EC2">
        <w:rPr>
          <w:rFonts w:eastAsia="Times New Roman"/>
          <w:color w:val="212121"/>
          <w:szCs w:val="24"/>
        </w:rPr>
        <w:t>οινοβούλιο</w:t>
      </w:r>
      <w:r>
        <w:rPr>
          <w:rFonts w:eastAsia="Times New Roman"/>
          <w:color w:val="212121"/>
          <w:szCs w:val="24"/>
        </w:rPr>
        <w:t xml:space="preserve">, </w:t>
      </w:r>
      <w:r w:rsidRPr="00A35EC2">
        <w:rPr>
          <w:rFonts w:eastAsia="Times New Roman"/>
          <w:color w:val="212121"/>
          <w:szCs w:val="24"/>
        </w:rPr>
        <w:t xml:space="preserve">την οποία </w:t>
      </w:r>
      <w:r w:rsidRPr="00A35EC2">
        <w:rPr>
          <w:rFonts w:eastAsia="Times New Roman"/>
          <w:color w:val="212121"/>
          <w:szCs w:val="24"/>
        </w:rPr>
        <w:t>ακούσαμε επανειλημμένα από την ώρα που άρχισε αυτή η συνεδρίαση</w:t>
      </w:r>
      <w:r>
        <w:rPr>
          <w:rFonts w:eastAsia="Times New Roman"/>
          <w:color w:val="212121"/>
          <w:szCs w:val="24"/>
        </w:rPr>
        <w:t xml:space="preserve">. </w:t>
      </w:r>
    </w:p>
    <w:p w14:paraId="4CC5BD8D"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Ξέρετε τ</w:t>
      </w:r>
      <w:r w:rsidRPr="00A35EC2">
        <w:rPr>
          <w:rFonts w:eastAsia="Times New Roman"/>
          <w:color w:val="212121"/>
          <w:szCs w:val="24"/>
        </w:rPr>
        <w:t>ο ανέκδοτο με το</w:t>
      </w:r>
      <w:r>
        <w:rPr>
          <w:rFonts w:eastAsia="Times New Roman"/>
          <w:color w:val="212121"/>
          <w:szCs w:val="24"/>
        </w:rPr>
        <w:t>ν</w:t>
      </w:r>
      <w:r w:rsidRPr="00A35EC2">
        <w:rPr>
          <w:rFonts w:eastAsia="Times New Roman"/>
          <w:color w:val="212121"/>
          <w:szCs w:val="24"/>
        </w:rPr>
        <w:t xml:space="preserve"> λοχία που απαιτεί από το</w:t>
      </w:r>
      <w:r>
        <w:rPr>
          <w:rFonts w:eastAsia="Times New Roman"/>
          <w:color w:val="212121"/>
          <w:szCs w:val="24"/>
        </w:rPr>
        <w:t>ν</w:t>
      </w:r>
      <w:r w:rsidRPr="00A35EC2">
        <w:rPr>
          <w:rFonts w:eastAsia="Times New Roman"/>
          <w:color w:val="212121"/>
          <w:szCs w:val="24"/>
        </w:rPr>
        <w:t xml:space="preserve"> νεοσύλλεκτο να σπρώξει τον τοίχο</w:t>
      </w:r>
      <w:r>
        <w:rPr>
          <w:rFonts w:eastAsia="Times New Roman"/>
          <w:color w:val="212121"/>
          <w:szCs w:val="24"/>
        </w:rPr>
        <w:t>; Ε</w:t>
      </w:r>
      <w:r w:rsidRPr="00A35EC2">
        <w:rPr>
          <w:rFonts w:eastAsia="Times New Roman"/>
          <w:color w:val="212121"/>
          <w:szCs w:val="24"/>
        </w:rPr>
        <w:t>κείνος προσπαθεί να εξηγήσει ότι δεν γίνεται</w:t>
      </w:r>
      <w:r>
        <w:rPr>
          <w:rFonts w:eastAsia="Times New Roman"/>
          <w:color w:val="212121"/>
          <w:szCs w:val="24"/>
        </w:rPr>
        <w:t xml:space="preserve">, ότι </w:t>
      </w:r>
      <w:r w:rsidRPr="00A35EC2">
        <w:rPr>
          <w:rFonts w:eastAsia="Times New Roman"/>
          <w:color w:val="212121"/>
          <w:szCs w:val="24"/>
        </w:rPr>
        <w:t>ο τοίχος δε</w:t>
      </w:r>
      <w:r>
        <w:rPr>
          <w:rFonts w:eastAsia="Times New Roman"/>
          <w:color w:val="212121"/>
          <w:szCs w:val="24"/>
        </w:rPr>
        <w:t>ν</w:t>
      </w:r>
      <w:r w:rsidRPr="00A35EC2">
        <w:rPr>
          <w:rFonts w:eastAsia="Times New Roman"/>
          <w:color w:val="212121"/>
          <w:szCs w:val="24"/>
        </w:rPr>
        <w:t xml:space="preserve"> σπρώχνεται</w:t>
      </w:r>
      <w:r>
        <w:rPr>
          <w:rFonts w:eastAsia="Times New Roman"/>
          <w:color w:val="212121"/>
          <w:szCs w:val="24"/>
        </w:rPr>
        <w:t xml:space="preserve">, </w:t>
      </w:r>
      <w:r w:rsidRPr="00A35EC2">
        <w:rPr>
          <w:rFonts w:eastAsia="Times New Roman"/>
          <w:color w:val="212121"/>
          <w:szCs w:val="24"/>
        </w:rPr>
        <w:t xml:space="preserve">ο λοχίας βρίζει </w:t>
      </w:r>
      <w:r w:rsidRPr="00A35EC2">
        <w:rPr>
          <w:rFonts w:eastAsia="Times New Roman"/>
          <w:color w:val="212121"/>
          <w:szCs w:val="24"/>
        </w:rPr>
        <w:lastRenderedPageBreak/>
        <w:t>και απειλεί</w:t>
      </w:r>
      <w:r>
        <w:rPr>
          <w:rFonts w:eastAsia="Times New Roman"/>
          <w:color w:val="212121"/>
          <w:szCs w:val="24"/>
        </w:rPr>
        <w:t>.</w:t>
      </w:r>
      <w:r>
        <w:rPr>
          <w:rFonts w:eastAsia="Times New Roman"/>
          <w:color w:val="212121"/>
          <w:szCs w:val="24"/>
        </w:rPr>
        <w:t xml:space="preserve"> </w:t>
      </w:r>
      <w:r>
        <w:rPr>
          <w:rFonts w:eastAsia="Times New Roman"/>
          <w:color w:val="212121"/>
          <w:szCs w:val="24"/>
        </w:rPr>
        <w:t>Απ</w:t>
      </w:r>
      <w:r>
        <w:rPr>
          <w:rFonts w:eastAsia="Times New Roman"/>
          <w:color w:val="212121"/>
          <w:szCs w:val="24"/>
        </w:rPr>
        <w:t>η</w:t>
      </w:r>
      <w:r>
        <w:rPr>
          <w:rFonts w:eastAsia="Times New Roman"/>
          <w:color w:val="212121"/>
          <w:szCs w:val="24"/>
        </w:rPr>
        <w:t>υδισμένος</w:t>
      </w:r>
      <w:r>
        <w:rPr>
          <w:rFonts w:eastAsia="Times New Roman"/>
          <w:color w:val="212121"/>
          <w:szCs w:val="24"/>
        </w:rPr>
        <w:t xml:space="preserve"> ο νεαρός </w:t>
      </w:r>
      <w:r w:rsidRPr="00A35EC2">
        <w:rPr>
          <w:rFonts w:eastAsia="Times New Roman"/>
          <w:color w:val="212121"/>
          <w:szCs w:val="24"/>
        </w:rPr>
        <w:t>προσπαθεί να σπρώξει τον τοίχο και τότε τι λέει ο λοχίας</w:t>
      </w:r>
      <w:r>
        <w:rPr>
          <w:rFonts w:eastAsia="Times New Roman"/>
          <w:color w:val="212121"/>
          <w:szCs w:val="24"/>
        </w:rPr>
        <w:t>;</w:t>
      </w:r>
      <w:r w:rsidRPr="00A35EC2">
        <w:rPr>
          <w:rFonts w:eastAsia="Times New Roman"/>
          <w:color w:val="212121"/>
          <w:szCs w:val="24"/>
        </w:rPr>
        <w:t xml:space="preserve"> </w:t>
      </w:r>
      <w:r>
        <w:rPr>
          <w:rFonts w:eastAsia="Times New Roman"/>
          <w:color w:val="212121"/>
          <w:szCs w:val="24"/>
        </w:rPr>
        <w:t>«Β</w:t>
      </w:r>
      <w:r w:rsidRPr="00A35EC2">
        <w:rPr>
          <w:rFonts w:eastAsia="Times New Roman"/>
          <w:color w:val="212121"/>
          <w:szCs w:val="24"/>
        </w:rPr>
        <w:t>ρε στραβάδι</w:t>
      </w:r>
      <w:r>
        <w:rPr>
          <w:rFonts w:eastAsia="Times New Roman"/>
          <w:color w:val="212121"/>
          <w:szCs w:val="24"/>
        </w:rPr>
        <w:t>,</w:t>
      </w:r>
      <w:r w:rsidRPr="00A35EC2">
        <w:rPr>
          <w:rFonts w:eastAsia="Times New Roman"/>
          <w:color w:val="212121"/>
          <w:szCs w:val="24"/>
        </w:rPr>
        <w:t xml:space="preserve"> σπρώχνεται ο τοίχος</w:t>
      </w:r>
      <w:r>
        <w:rPr>
          <w:rFonts w:eastAsia="Times New Roman"/>
          <w:color w:val="212121"/>
          <w:szCs w:val="24"/>
        </w:rPr>
        <w:t xml:space="preserve">;». </w:t>
      </w:r>
    </w:p>
    <w:p w14:paraId="4CC5BD8E"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Χ</w:t>
      </w:r>
      <w:r w:rsidRPr="00A35EC2">
        <w:rPr>
          <w:rFonts w:eastAsia="Times New Roman"/>
          <w:color w:val="212121"/>
          <w:szCs w:val="24"/>
        </w:rPr>
        <w:t xml:space="preserve">θες </w:t>
      </w:r>
      <w:r>
        <w:rPr>
          <w:rFonts w:eastAsia="Times New Roman"/>
          <w:color w:val="212121"/>
          <w:szCs w:val="24"/>
        </w:rPr>
        <w:t>ακούσαμε σύσσωμη την Αντιπολίτευση να εξεγείρεται</w:t>
      </w:r>
      <w:r w:rsidRPr="00A35EC2">
        <w:rPr>
          <w:rFonts w:eastAsia="Times New Roman"/>
          <w:color w:val="212121"/>
          <w:szCs w:val="24"/>
        </w:rPr>
        <w:t xml:space="preserve"> γιατί η συγκεκριμένη τροπολογία για τον ΕΟΠΥΥ έφτασε</w:t>
      </w:r>
      <w:r>
        <w:rPr>
          <w:rFonts w:eastAsia="Times New Roman"/>
          <w:color w:val="212121"/>
          <w:szCs w:val="24"/>
        </w:rPr>
        <w:t xml:space="preserve"> </w:t>
      </w:r>
      <w:r w:rsidRPr="00A35EC2">
        <w:rPr>
          <w:rFonts w:eastAsia="Times New Roman"/>
          <w:color w:val="212121"/>
          <w:szCs w:val="24"/>
        </w:rPr>
        <w:t xml:space="preserve">όταν τελείωνε ο πρώτος εισηγητής </w:t>
      </w:r>
      <w:r>
        <w:rPr>
          <w:rFonts w:eastAsia="Times New Roman"/>
          <w:color w:val="212121"/>
          <w:szCs w:val="24"/>
        </w:rPr>
        <w:t xml:space="preserve">ή </w:t>
      </w:r>
      <w:r w:rsidRPr="00A35EC2">
        <w:rPr>
          <w:rFonts w:eastAsia="Times New Roman"/>
          <w:color w:val="212121"/>
          <w:szCs w:val="24"/>
        </w:rPr>
        <w:t>όταν άρχιζε ο δεύτερος</w:t>
      </w:r>
      <w:r>
        <w:rPr>
          <w:rFonts w:eastAsia="Times New Roman"/>
          <w:color w:val="212121"/>
          <w:szCs w:val="24"/>
        </w:rPr>
        <w:t>. Κα</w:t>
      </w:r>
      <w:r w:rsidRPr="00A35EC2">
        <w:rPr>
          <w:rFonts w:eastAsia="Times New Roman"/>
          <w:color w:val="212121"/>
          <w:szCs w:val="24"/>
        </w:rPr>
        <w:t>ι σύσσωμη</w:t>
      </w:r>
      <w:r>
        <w:rPr>
          <w:rFonts w:eastAsia="Times New Roman"/>
          <w:color w:val="212121"/>
          <w:szCs w:val="24"/>
        </w:rPr>
        <w:t xml:space="preserve"> η Α</w:t>
      </w:r>
      <w:r w:rsidRPr="00A35EC2">
        <w:rPr>
          <w:rFonts w:eastAsia="Times New Roman"/>
          <w:color w:val="212121"/>
          <w:szCs w:val="24"/>
        </w:rPr>
        <w:t xml:space="preserve">ντιπολίτευση απαίτησε </w:t>
      </w:r>
      <w:r>
        <w:rPr>
          <w:rFonts w:eastAsia="Times New Roman"/>
          <w:color w:val="212121"/>
          <w:szCs w:val="24"/>
        </w:rPr>
        <w:t>-</w:t>
      </w:r>
      <w:r w:rsidRPr="00A35EC2">
        <w:rPr>
          <w:rFonts w:eastAsia="Times New Roman"/>
          <w:color w:val="212121"/>
          <w:szCs w:val="24"/>
        </w:rPr>
        <w:t>και μάλιστα πολύ ζωηρά</w:t>
      </w:r>
      <w:r>
        <w:rPr>
          <w:rFonts w:eastAsia="Times New Roman"/>
          <w:color w:val="212121"/>
          <w:szCs w:val="24"/>
        </w:rPr>
        <w:t>-</w:t>
      </w:r>
      <w:r w:rsidRPr="00A35EC2">
        <w:rPr>
          <w:rFonts w:eastAsia="Times New Roman"/>
          <w:color w:val="212121"/>
          <w:szCs w:val="24"/>
        </w:rPr>
        <w:t xml:space="preserve"> </w:t>
      </w:r>
      <w:r>
        <w:rPr>
          <w:rFonts w:eastAsia="Times New Roman"/>
          <w:color w:val="212121"/>
          <w:szCs w:val="24"/>
        </w:rPr>
        <w:t>να γίνει σεβαστή η απόφαση της Δ</w:t>
      </w:r>
      <w:r w:rsidRPr="00A35EC2">
        <w:rPr>
          <w:rFonts w:eastAsia="Times New Roman"/>
          <w:color w:val="212121"/>
          <w:szCs w:val="24"/>
        </w:rPr>
        <w:t>ιάσκεψης τω</w:t>
      </w:r>
      <w:r>
        <w:rPr>
          <w:rFonts w:eastAsia="Times New Roman"/>
          <w:color w:val="212121"/>
          <w:szCs w:val="24"/>
        </w:rPr>
        <w:t>ν Π</w:t>
      </w:r>
      <w:r w:rsidRPr="00A35EC2">
        <w:rPr>
          <w:rFonts w:eastAsia="Times New Roman"/>
          <w:color w:val="212121"/>
          <w:szCs w:val="24"/>
        </w:rPr>
        <w:t>ροέδρων</w:t>
      </w:r>
      <w:r>
        <w:rPr>
          <w:rFonts w:eastAsia="Times New Roman"/>
          <w:color w:val="212121"/>
          <w:szCs w:val="24"/>
        </w:rPr>
        <w:t>,</w:t>
      </w:r>
      <w:r w:rsidRPr="00A35EC2">
        <w:rPr>
          <w:rFonts w:eastAsia="Times New Roman"/>
          <w:color w:val="212121"/>
          <w:szCs w:val="24"/>
        </w:rPr>
        <w:t xml:space="preserve"> </w:t>
      </w:r>
      <w:r>
        <w:rPr>
          <w:rFonts w:eastAsia="Times New Roman"/>
          <w:color w:val="212121"/>
          <w:szCs w:val="24"/>
        </w:rPr>
        <w:t>«όχι τροπολογίες μετά την έναρξη της Ο</w:t>
      </w:r>
      <w:r w:rsidRPr="00A35EC2">
        <w:rPr>
          <w:rFonts w:eastAsia="Times New Roman"/>
          <w:color w:val="212121"/>
          <w:szCs w:val="24"/>
        </w:rPr>
        <w:t>λομέλειας</w:t>
      </w:r>
      <w:r>
        <w:rPr>
          <w:rFonts w:eastAsia="Times New Roman"/>
          <w:color w:val="212121"/>
          <w:szCs w:val="24"/>
        </w:rPr>
        <w:t>»</w:t>
      </w:r>
      <w:r w:rsidRPr="00A35EC2">
        <w:rPr>
          <w:rFonts w:eastAsia="Times New Roman"/>
          <w:color w:val="212121"/>
          <w:szCs w:val="24"/>
        </w:rPr>
        <w:t xml:space="preserve"> κ</w:t>
      </w:r>
      <w:r>
        <w:rPr>
          <w:rFonts w:eastAsia="Times New Roman"/>
          <w:color w:val="212121"/>
          <w:szCs w:val="24"/>
        </w:rPr>
        <w:t>αι προέτρεπε εξίσου ζωηρά τους</w:t>
      </w:r>
      <w:r>
        <w:rPr>
          <w:rFonts w:eastAsia="Times New Roman"/>
          <w:color w:val="212121"/>
          <w:szCs w:val="24"/>
        </w:rPr>
        <w:t xml:space="preserve"> Υπουργούς μας «</w:t>
      </w:r>
      <w:r w:rsidRPr="00A35EC2">
        <w:rPr>
          <w:rFonts w:eastAsia="Times New Roman"/>
          <w:color w:val="212121"/>
          <w:szCs w:val="24"/>
        </w:rPr>
        <w:t>αφού έχουμε και αύριο νομοσχέδιο</w:t>
      </w:r>
      <w:r>
        <w:rPr>
          <w:rFonts w:eastAsia="Times New Roman"/>
          <w:color w:val="212121"/>
          <w:szCs w:val="24"/>
        </w:rPr>
        <w:t>, γιατί δεν το φ</w:t>
      </w:r>
      <w:r w:rsidRPr="00A35EC2">
        <w:rPr>
          <w:rFonts w:eastAsia="Times New Roman"/>
          <w:color w:val="212121"/>
          <w:szCs w:val="24"/>
        </w:rPr>
        <w:t xml:space="preserve">έρνετε αύριο να το δούμε με την ησυχία </w:t>
      </w:r>
      <w:r>
        <w:rPr>
          <w:rFonts w:eastAsia="Times New Roman"/>
          <w:color w:val="212121"/>
          <w:szCs w:val="24"/>
        </w:rPr>
        <w:t xml:space="preserve">μας;». </w:t>
      </w:r>
    </w:p>
    <w:p w14:paraId="4CC5BD8F"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Αύριο, δηλαδή σήμερα που ήρθε, λ</w:t>
      </w:r>
      <w:r w:rsidRPr="00A35EC2">
        <w:rPr>
          <w:rFonts w:eastAsia="Times New Roman"/>
          <w:color w:val="212121"/>
          <w:szCs w:val="24"/>
        </w:rPr>
        <w:t>οιπόν</w:t>
      </w:r>
      <w:r>
        <w:rPr>
          <w:rFonts w:eastAsia="Times New Roman"/>
          <w:color w:val="212121"/>
          <w:szCs w:val="24"/>
        </w:rPr>
        <w:t>,</w:t>
      </w:r>
      <w:r w:rsidRPr="00A35EC2">
        <w:rPr>
          <w:rFonts w:eastAsia="Times New Roman"/>
          <w:color w:val="212121"/>
          <w:szCs w:val="24"/>
        </w:rPr>
        <w:t xml:space="preserve"> η τροπολογία</w:t>
      </w:r>
      <w:r>
        <w:rPr>
          <w:rFonts w:eastAsia="Times New Roman"/>
          <w:color w:val="212121"/>
          <w:szCs w:val="24"/>
        </w:rPr>
        <w:t>,</w:t>
      </w:r>
      <w:r w:rsidRPr="00A35EC2">
        <w:rPr>
          <w:rFonts w:eastAsia="Times New Roman"/>
          <w:color w:val="212121"/>
          <w:szCs w:val="24"/>
        </w:rPr>
        <w:t xml:space="preserve"> πριν </w:t>
      </w:r>
      <w:r>
        <w:rPr>
          <w:rFonts w:eastAsia="Times New Roman"/>
          <w:color w:val="212121"/>
          <w:szCs w:val="24"/>
        </w:rPr>
        <w:t xml:space="preserve">να </w:t>
      </w:r>
      <w:r w:rsidRPr="00A35EC2">
        <w:rPr>
          <w:rFonts w:eastAsia="Times New Roman"/>
          <w:color w:val="212121"/>
          <w:szCs w:val="24"/>
        </w:rPr>
        <w:t xml:space="preserve">αρχίσει </w:t>
      </w:r>
      <w:r>
        <w:rPr>
          <w:rFonts w:eastAsia="Times New Roman"/>
          <w:color w:val="212121"/>
          <w:szCs w:val="24"/>
        </w:rPr>
        <w:t>η Ο</w:t>
      </w:r>
      <w:r w:rsidRPr="00A35EC2">
        <w:rPr>
          <w:rFonts w:eastAsia="Times New Roman"/>
          <w:color w:val="212121"/>
          <w:szCs w:val="24"/>
        </w:rPr>
        <w:t>λομέλεια κα</w:t>
      </w:r>
      <w:r>
        <w:rPr>
          <w:rFonts w:eastAsia="Times New Roman"/>
          <w:color w:val="212121"/>
          <w:szCs w:val="24"/>
        </w:rPr>
        <w:t xml:space="preserve">ι πάλι ακούσαμε σε ενορχήστρωση, </w:t>
      </w:r>
      <w:r w:rsidRPr="00A35EC2">
        <w:rPr>
          <w:rFonts w:eastAsia="Times New Roman"/>
          <w:color w:val="212121"/>
          <w:szCs w:val="24"/>
        </w:rPr>
        <w:t xml:space="preserve">όχι από </w:t>
      </w:r>
      <w:r>
        <w:rPr>
          <w:rFonts w:eastAsia="Times New Roman"/>
          <w:color w:val="212121"/>
          <w:szCs w:val="24"/>
        </w:rPr>
        <w:t>τον λοχία το ανέκδοτο</w:t>
      </w:r>
      <w:r>
        <w:rPr>
          <w:rFonts w:eastAsia="Times New Roman"/>
          <w:color w:val="212121"/>
          <w:szCs w:val="24"/>
        </w:rPr>
        <w:t>, δ</w:t>
      </w:r>
      <w:r w:rsidRPr="00A35EC2">
        <w:rPr>
          <w:rFonts w:eastAsia="Times New Roman"/>
          <w:color w:val="212121"/>
          <w:szCs w:val="24"/>
        </w:rPr>
        <w:t>υστυχώς</w:t>
      </w:r>
      <w:r>
        <w:rPr>
          <w:rFonts w:eastAsia="Times New Roman"/>
          <w:color w:val="212121"/>
          <w:szCs w:val="24"/>
        </w:rPr>
        <w:t>, α</w:t>
      </w:r>
      <w:r w:rsidRPr="00A35EC2">
        <w:rPr>
          <w:rFonts w:eastAsia="Times New Roman"/>
          <w:color w:val="212121"/>
          <w:szCs w:val="24"/>
        </w:rPr>
        <w:t>λλά από κοινοβο</w:t>
      </w:r>
      <w:r>
        <w:rPr>
          <w:rFonts w:eastAsia="Times New Roman"/>
          <w:color w:val="212121"/>
          <w:szCs w:val="24"/>
        </w:rPr>
        <w:t>υλευτικούς άνδρες και γυναίκες «γιατί δεν τη φέρα</w:t>
      </w:r>
      <w:r w:rsidRPr="00A35EC2">
        <w:rPr>
          <w:rFonts w:eastAsia="Times New Roman"/>
          <w:color w:val="212121"/>
          <w:szCs w:val="24"/>
        </w:rPr>
        <w:t>τε χθες</w:t>
      </w:r>
      <w:r>
        <w:rPr>
          <w:rFonts w:eastAsia="Times New Roman"/>
          <w:color w:val="212121"/>
          <w:szCs w:val="24"/>
        </w:rPr>
        <w:t>, που ήταν</w:t>
      </w:r>
      <w:r w:rsidRPr="00A35EC2">
        <w:rPr>
          <w:rFonts w:eastAsia="Times New Roman"/>
          <w:color w:val="212121"/>
          <w:szCs w:val="24"/>
        </w:rPr>
        <w:t xml:space="preserve"> και το αντίστοιχο νομοσχέδιο για την υγεία</w:t>
      </w:r>
      <w:r>
        <w:rPr>
          <w:rFonts w:eastAsia="Times New Roman"/>
          <w:color w:val="212121"/>
          <w:szCs w:val="24"/>
        </w:rPr>
        <w:t xml:space="preserve">;». </w:t>
      </w:r>
    </w:p>
    <w:p w14:paraId="4CC5BD90"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Ποιος, α</w:t>
      </w:r>
      <w:r w:rsidRPr="00A35EC2">
        <w:rPr>
          <w:rFonts w:eastAsia="Times New Roman"/>
          <w:color w:val="212121"/>
          <w:szCs w:val="24"/>
        </w:rPr>
        <w:t>λήθεια</w:t>
      </w:r>
      <w:r>
        <w:rPr>
          <w:rFonts w:eastAsia="Times New Roman"/>
          <w:color w:val="212121"/>
          <w:szCs w:val="24"/>
        </w:rPr>
        <w:t>, ευτελίζει το Κ</w:t>
      </w:r>
      <w:r w:rsidRPr="00A35EC2">
        <w:rPr>
          <w:rFonts w:eastAsia="Times New Roman"/>
          <w:color w:val="212121"/>
          <w:szCs w:val="24"/>
        </w:rPr>
        <w:t>οινοβούλιο</w:t>
      </w:r>
      <w:r>
        <w:rPr>
          <w:rFonts w:eastAsia="Times New Roman"/>
          <w:color w:val="212121"/>
          <w:szCs w:val="24"/>
        </w:rPr>
        <w:t>,</w:t>
      </w:r>
      <w:r w:rsidRPr="00A35EC2">
        <w:rPr>
          <w:rFonts w:eastAsia="Times New Roman"/>
          <w:color w:val="212121"/>
          <w:szCs w:val="24"/>
        </w:rPr>
        <w:t xml:space="preserve"> υποτιμώντας και τη μ</w:t>
      </w:r>
      <w:r>
        <w:rPr>
          <w:rFonts w:eastAsia="Times New Roman"/>
          <w:color w:val="212121"/>
          <w:szCs w:val="24"/>
        </w:rPr>
        <w:t>νήμη και τη νοημοσύνη των υπόλοι</w:t>
      </w:r>
      <w:r w:rsidRPr="00A35EC2">
        <w:rPr>
          <w:rFonts w:eastAsia="Times New Roman"/>
          <w:color w:val="212121"/>
          <w:szCs w:val="24"/>
        </w:rPr>
        <w:t>πων</w:t>
      </w:r>
      <w:r>
        <w:rPr>
          <w:rFonts w:eastAsia="Times New Roman"/>
          <w:color w:val="212121"/>
          <w:szCs w:val="24"/>
        </w:rPr>
        <w:t>;</w:t>
      </w:r>
    </w:p>
    <w:p w14:paraId="4CC5BD91"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A35EC2">
        <w:rPr>
          <w:rFonts w:eastAsia="Times New Roman"/>
          <w:color w:val="212121"/>
          <w:szCs w:val="24"/>
        </w:rPr>
        <w:t>ώρα</w:t>
      </w:r>
      <w:r>
        <w:rPr>
          <w:rFonts w:eastAsia="Times New Roman"/>
          <w:color w:val="212121"/>
          <w:szCs w:val="24"/>
        </w:rPr>
        <w:t>,</w:t>
      </w:r>
      <w:r w:rsidRPr="00A35EC2">
        <w:rPr>
          <w:rFonts w:eastAsia="Times New Roman"/>
          <w:color w:val="212121"/>
          <w:szCs w:val="24"/>
        </w:rPr>
        <w:t xml:space="preserve"> </w:t>
      </w:r>
      <w:r>
        <w:rPr>
          <w:rFonts w:eastAsia="Times New Roman"/>
          <w:color w:val="212121"/>
          <w:szCs w:val="24"/>
        </w:rPr>
        <w:t xml:space="preserve">όσον αφορά </w:t>
      </w:r>
      <w:r w:rsidRPr="00A35EC2">
        <w:rPr>
          <w:rFonts w:eastAsia="Times New Roman"/>
          <w:color w:val="212121"/>
          <w:szCs w:val="24"/>
        </w:rPr>
        <w:t>το νομοσχέδιο</w:t>
      </w:r>
      <w:r>
        <w:rPr>
          <w:rFonts w:eastAsia="Times New Roman"/>
          <w:color w:val="212121"/>
          <w:szCs w:val="24"/>
        </w:rPr>
        <w:t>,</w:t>
      </w:r>
      <w:r w:rsidRPr="00A35EC2">
        <w:rPr>
          <w:rFonts w:eastAsia="Times New Roman"/>
          <w:color w:val="212121"/>
          <w:szCs w:val="24"/>
        </w:rPr>
        <w:t xml:space="preserve"> το νομοσχέδιο αυτό ρυθμίζοντας σημαντικά ζητήματα</w:t>
      </w:r>
      <w:r>
        <w:rPr>
          <w:rFonts w:eastAsia="Times New Roman"/>
          <w:color w:val="212121"/>
          <w:szCs w:val="24"/>
        </w:rPr>
        <w:t xml:space="preserve"> εδραιώνει τη διαφάνεια και τη δ</w:t>
      </w:r>
      <w:r w:rsidRPr="00A35EC2">
        <w:rPr>
          <w:rFonts w:eastAsia="Times New Roman"/>
          <w:color w:val="212121"/>
          <w:szCs w:val="24"/>
        </w:rPr>
        <w:t>ημοκρατία στο</w:t>
      </w:r>
      <w:r>
        <w:rPr>
          <w:rFonts w:eastAsia="Times New Roman"/>
          <w:color w:val="212121"/>
          <w:szCs w:val="24"/>
        </w:rPr>
        <w:t>ν</w:t>
      </w:r>
      <w:r w:rsidRPr="00A35EC2">
        <w:rPr>
          <w:rFonts w:eastAsia="Times New Roman"/>
          <w:color w:val="212121"/>
          <w:szCs w:val="24"/>
        </w:rPr>
        <w:t xml:space="preserve"> χώρο του αθλητισμού και ενισχύει τα δικαιώματα των αθλητών</w:t>
      </w:r>
      <w:r>
        <w:rPr>
          <w:rFonts w:eastAsia="Times New Roman"/>
          <w:color w:val="212121"/>
          <w:szCs w:val="24"/>
        </w:rPr>
        <w:t>. Ο αθλητισμός αποτελεί μι</w:t>
      </w:r>
      <w:r w:rsidRPr="00A35EC2">
        <w:rPr>
          <w:rFonts w:eastAsia="Times New Roman"/>
          <w:color w:val="212121"/>
          <w:szCs w:val="24"/>
        </w:rPr>
        <w:t xml:space="preserve">α σημαντική δραστηριότητα </w:t>
      </w:r>
      <w:r>
        <w:rPr>
          <w:rFonts w:eastAsia="Times New Roman"/>
          <w:color w:val="212121"/>
          <w:szCs w:val="24"/>
        </w:rPr>
        <w:t>η οποία</w:t>
      </w:r>
      <w:r w:rsidRPr="00A35EC2">
        <w:rPr>
          <w:rFonts w:eastAsia="Times New Roman"/>
          <w:color w:val="212121"/>
          <w:szCs w:val="24"/>
        </w:rPr>
        <w:t xml:space="preserve"> </w:t>
      </w:r>
      <w:r w:rsidRPr="00A35EC2">
        <w:rPr>
          <w:rFonts w:eastAsia="Times New Roman"/>
          <w:color w:val="212121"/>
          <w:szCs w:val="24"/>
        </w:rPr>
        <w:t>ψυχαγωγεί τους ε</w:t>
      </w:r>
      <w:r w:rsidRPr="00A35EC2">
        <w:rPr>
          <w:rFonts w:eastAsia="Times New Roman"/>
          <w:color w:val="212121"/>
          <w:szCs w:val="24"/>
        </w:rPr>
        <w:t>νήλικ</w:t>
      </w:r>
      <w:r>
        <w:rPr>
          <w:rFonts w:eastAsia="Times New Roman"/>
          <w:color w:val="212121"/>
          <w:szCs w:val="24"/>
        </w:rPr>
        <w:t>ες και κοινωνικοποιεί τα παιδιά, ενισχύοντας την υγεία και την ε</w:t>
      </w:r>
      <w:r w:rsidRPr="00A35EC2">
        <w:rPr>
          <w:rFonts w:eastAsia="Times New Roman"/>
          <w:color w:val="212121"/>
          <w:szCs w:val="24"/>
        </w:rPr>
        <w:t>υεξία όλων</w:t>
      </w:r>
      <w:r>
        <w:rPr>
          <w:rFonts w:eastAsia="Times New Roman"/>
          <w:color w:val="212121"/>
          <w:szCs w:val="24"/>
        </w:rPr>
        <w:t>. Δυστυχώς, όμως, μπορεί να αποτελεί και μι</w:t>
      </w:r>
      <w:r w:rsidRPr="00A35EC2">
        <w:rPr>
          <w:rFonts w:eastAsia="Times New Roman"/>
          <w:color w:val="212121"/>
          <w:szCs w:val="24"/>
        </w:rPr>
        <w:t>α ακόμα εστία διαφθοράς</w:t>
      </w:r>
      <w:r>
        <w:rPr>
          <w:rFonts w:eastAsia="Times New Roman"/>
          <w:color w:val="212121"/>
          <w:szCs w:val="24"/>
        </w:rPr>
        <w:t>. Ε</w:t>
      </w:r>
      <w:r w:rsidRPr="00A35EC2">
        <w:rPr>
          <w:rFonts w:eastAsia="Times New Roman"/>
          <w:color w:val="212121"/>
          <w:szCs w:val="24"/>
        </w:rPr>
        <w:t>ίτε μιλάμε για τα τεράστια οικονομικά συμφέροντα του επαγγελματικού αθλητισμού που τον μετατρέπουν σε εμπόρε</w:t>
      </w:r>
      <w:r w:rsidRPr="00A35EC2">
        <w:rPr>
          <w:rFonts w:eastAsia="Times New Roman"/>
          <w:color w:val="212121"/>
          <w:szCs w:val="24"/>
        </w:rPr>
        <w:t>υμα</w:t>
      </w:r>
      <w:r>
        <w:rPr>
          <w:rFonts w:eastAsia="Times New Roman"/>
          <w:color w:val="212121"/>
          <w:szCs w:val="24"/>
        </w:rPr>
        <w:t>,</w:t>
      </w:r>
      <w:r w:rsidRPr="00A35EC2">
        <w:rPr>
          <w:rFonts w:eastAsia="Times New Roman"/>
          <w:color w:val="212121"/>
          <w:szCs w:val="24"/>
        </w:rPr>
        <w:t xml:space="preserve"> είτε μιλάμε </w:t>
      </w:r>
      <w:r>
        <w:rPr>
          <w:rFonts w:eastAsia="Times New Roman"/>
          <w:color w:val="212121"/>
          <w:szCs w:val="24"/>
        </w:rPr>
        <w:t>για τη μικρο</w:t>
      </w:r>
      <w:r w:rsidRPr="00A35EC2">
        <w:rPr>
          <w:rFonts w:eastAsia="Times New Roman"/>
          <w:color w:val="212121"/>
          <w:szCs w:val="24"/>
        </w:rPr>
        <w:t>διαφθορά και διαπλοκή σε τοπικό επίπεδο των παρα</w:t>
      </w:r>
      <w:r>
        <w:rPr>
          <w:rFonts w:eastAsia="Times New Roman"/>
          <w:color w:val="212121"/>
          <w:szCs w:val="24"/>
        </w:rPr>
        <w:t>γόντων ερασιτεχνικών αθλητικών σ</w:t>
      </w:r>
      <w:r w:rsidRPr="00A35EC2">
        <w:rPr>
          <w:rFonts w:eastAsia="Times New Roman"/>
          <w:color w:val="212121"/>
          <w:szCs w:val="24"/>
        </w:rPr>
        <w:t>ωματείων</w:t>
      </w:r>
      <w:r>
        <w:rPr>
          <w:rFonts w:eastAsia="Times New Roman"/>
          <w:color w:val="212121"/>
          <w:szCs w:val="24"/>
        </w:rPr>
        <w:t>, αυτά τα</w:t>
      </w:r>
      <w:r w:rsidRPr="00A35EC2">
        <w:rPr>
          <w:rFonts w:eastAsia="Times New Roman"/>
          <w:color w:val="212121"/>
          <w:szCs w:val="24"/>
        </w:rPr>
        <w:t xml:space="preserve"> φαινόμενα πληγώνουν το αθλητικό πνεύμα και τις διαθέ</w:t>
      </w:r>
      <w:r>
        <w:rPr>
          <w:rFonts w:eastAsia="Times New Roman"/>
          <w:color w:val="212121"/>
          <w:szCs w:val="24"/>
        </w:rPr>
        <w:t>σεις της πλειοψηφίας των αθλούμε</w:t>
      </w:r>
      <w:r w:rsidRPr="00A35EC2">
        <w:rPr>
          <w:rFonts w:eastAsia="Times New Roman"/>
          <w:color w:val="212121"/>
          <w:szCs w:val="24"/>
        </w:rPr>
        <w:t>νων</w:t>
      </w:r>
      <w:r>
        <w:rPr>
          <w:rFonts w:eastAsia="Times New Roman"/>
          <w:color w:val="212121"/>
          <w:szCs w:val="24"/>
        </w:rPr>
        <w:t>.</w:t>
      </w:r>
    </w:p>
    <w:p w14:paraId="4CC5BD92"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Μ</w:t>
      </w:r>
      <w:r w:rsidRPr="00A35EC2">
        <w:rPr>
          <w:rFonts w:eastAsia="Times New Roman"/>
          <w:color w:val="212121"/>
          <w:szCs w:val="24"/>
        </w:rPr>
        <w:t>έριμνα του παρόντος νομοσχεδίου είναι ν</w:t>
      </w:r>
      <w:r w:rsidRPr="00A35EC2">
        <w:rPr>
          <w:rFonts w:eastAsia="Times New Roman"/>
          <w:color w:val="212121"/>
          <w:szCs w:val="24"/>
        </w:rPr>
        <w:t>α ενισχυθεί το πραγματικό αυτοδιοίκητο των αθλητικών φορέων εν γένει</w:t>
      </w:r>
      <w:r>
        <w:rPr>
          <w:rFonts w:eastAsia="Times New Roman"/>
          <w:color w:val="212121"/>
          <w:szCs w:val="24"/>
        </w:rPr>
        <w:t>,</w:t>
      </w:r>
      <w:r w:rsidRPr="00A35EC2">
        <w:rPr>
          <w:rFonts w:eastAsia="Times New Roman"/>
          <w:color w:val="212121"/>
          <w:szCs w:val="24"/>
        </w:rPr>
        <w:t xml:space="preserve"> αλλά </w:t>
      </w:r>
      <w:r>
        <w:rPr>
          <w:rFonts w:eastAsia="Times New Roman"/>
          <w:color w:val="212121"/>
          <w:szCs w:val="24"/>
        </w:rPr>
        <w:t>με παράλληλη αυστηροποίηση του π</w:t>
      </w:r>
      <w:r w:rsidRPr="00A35EC2">
        <w:rPr>
          <w:rFonts w:eastAsia="Times New Roman"/>
          <w:color w:val="212121"/>
          <w:szCs w:val="24"/>
        </w:rPr>
        <w:t xml:space="preserve">λαισίου ελέγχου </w:t>
      </w:r>
      <w:r>
        <w:rPr>
          <w:rFonts w:eastAsia="Times New Roman"/>
          <w:color w:val="212121"/>
          <w:szCs w:val="24"/>
        </w:rPr>
        <w:t>τους,</w:t>
      </w:r>
      <w:r w:rsidRPr="00A35EC2">
        <w:rPr>
          <w:rFonts w:eastAsia="Times New Roman"/>
          <w:color w:val="212121"/>
          <w:szCs w:val="24"/>
        </w:rPr>
        <w:t xml:space="preserve"> ώστε να γίνει αυτός πιο ουσιαστικός και αποτελεσματικός</w:t>
      </w:r>
      <w:r>
        <w:rPr>
          <w:rFonts w:eastAsia="Times New Roman"/>
          <w:color w:val="212121"/>
          <w:szCs w:val="24"/>
        </w:rPr>
        <w:t>.</w:t>
      </w:r>
    </w:p>
    <w:p w14:paraId="4CC5BD93"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lastRenderedPageBreak/>
        <w:t>Επίσης,</w:t>
      </w:r>
      <w:r w:rsidRPr="00A35EC2">
        <w:rPr>
          <w:rFonts w:eastAsia="Times New Roman"/>
          <w:color w:val="212121"/>
          <w:szCs w:val="24"/>
        </w:rPr>
        <w:t xml:space="preserve"> υπάρχουν ορισμένες διατάξεις που στοχεύουν στην αντιμετώπιση τ</w:t>
      </w:r>
      <w:r w:rsidRPr="00A35EC2">
        <w:rPr>
          <w:rFonts w:eastAsia="Times New Roman"/>
          <w:color w:val="212121"/>
          <w:szCs w:val="24"/>
        </w:rPr>
        <w:t>ης βίας στα γήπεδα</w:t>
      </w:r>
      <w:r>
        <w:rPr>
          <w:rFonts w:eastAsia="Times New Roman"/>
          <w:color w:val="212121"/>
          <w:szCs w:val="24"/>
        </w:rPr>
        <w:t>,</w:t>
      </w:r>
      <w:r w:rsidRPr="00A35EC2">
        <w:rPr>
          <w:rFonts w:eastAsia="Times New Roman"/>
          <w:color w:val="212121"/>
          <w:szCs w:val="24"/>
        </w:rPr>
        <w:t xml:space="preserve"> παίρνοντας μέτρα για τον έλεγχο εφαρμογής των επιβαλλόμενων κυρώσεων</w:t>
      </w:r>
      <w:r>
        <w:rPr>
          <w:rFonts w:eastAsia="Times New Roman"/>
          <w:color w:val="212121"/>
          <w:szCs w:val="24"/>
        </w:rPr>
        <w:t>,</w:t>
      </w:r>
      <w:r w:rsidRPr="00A35EC2">
        <w:rPr>
          <w:rFonts w:eastAsia="Times New Roman"/>
          <w:color w:val="212121"/>
          <w:szCs w:val="24"/>
        </w:rPr>
        <w:t xml:space="preserve"> αποδίδοντας ευθύνες σε όσους είναι επιφορτισμένοι με αυτό το καθήκον και δεν το πράττουν</w:t>
      </w:r>
      <w:r>
        <w:rPr>
          <w:rFonts w:eastAsia="Times New Roman"/>
          <w:color w:val="212121"/>
          <w:szCs w:val="24"/>
        </w:rPr>
        <w:t>.</w:t>
      </w:r>
    </w:p>
    <w:p w14:paraId="4CC5BD94"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Τρία</w:t>
      </w:r>
      <w:r w:rsidRPr="00A35EC2">
        <w:rPr>
          <w:rFonts w:eastAsia="Times New Roman"/>
          <w:color w:val="212121"/>
          <w:szCs w:val="24"/>
        </w:rPr>
        <w:t xml:space="preserve"> ακόμ</w:t>
      </w:r>
      <w:r>
        <w:rPr>
          <w:rFonts w:eastAsia="Times New Roman"/>
          <w:color w:val="212121"/>
          <w:szCs w:val="24"/>
        </w:rPr>
        <w:t>η σημαντικά σημεία περιλαμβάνονται σε</w:t>
      </w:r>
      <w:r w:rsidRPr="00A35EC2">
        <w:rPr>
          <w:rFonts w:eastAsia="Times New Roman"/>
          <w:color w:val="212121"/>
          <w:szCs w:val="24"/>
        </w:rPr>
        <w:t xml:space="preserve"> αυτό το νομοσχέδιο</w:t>
      </w:r>
      <w:r>
        <w:rPr>
          <w:rFonts w:eastAsia="Times New Roman"/>
          <w:color w:val="212121"/>
          <w:szCs w:val="24"/>
        </w:rPr>
        <w:t xml:space="preserve">. </w:t>
      </w:r>
    </w:p>
    <w:p w14:paraId="4CC5BD95"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Ό</w:t>
      </w:r>
      <w:r w:rsidRPr="00A35EC2">
        <w:rPr>
          <w:rFonts w:eastAsia="Times New Roman"/>
          <w:color w:val="212121"/>
          <w:szCs w:val="24"/>
        </w:rPr>
        <w:t xml:space="preserve">λες οι </w:t>
      </w:r>
      <w:r w:rsidRPr="00A35EC2">
        <w:rPr>
          <w:rFonts w:eastAsia="Times New Roman"/>
          <w:color w:val="212121"/>
          <w:szCs w:val="24"/>
        </w:rPr>
        <w:t>εκλογικές διαδικ</w:t>
      </w:r>
      <w:r>
        <w:rPr>
          <w:rFonts w:eastAsia="Times New Roman"/>
          <w:color w:val="212121"/>
          <w:szCs w:val="24"/>
        </w:rPr>
        <w:t>ασίες των αθλητικών οργανώσεων, σ</w:t>
      </w:r>
      <w:r w:rsidRPr="00A35EC2">
        <w:rPr>
          <w:rFonts w:eastAsia="Times New Roman"/>
          <w:color w:val="212121"/>
          <w:szCs w:val="24"/>
        </w:rPr>
        <w:t>ωματείων και ομοσπονδιών θα γίνονται με το σύστημα απλής αναλογικής</w:t>
      </w:r>
      <w:r>
        <w:rPr>
          <w:rFonts w:eastAsia="Times New Roman"/>
          <w:color w:val="212121"/>
          <w:szCs w:val="24"/>
        </w:rPr>
        <w:t>,</w:t>
      </w:r>
      <w:r w:rsidRPr="00A35EC2">
        <w:rPr>
          <w:rFonts w:eastAsia="Times New Roman"/>
          <w:color w:val="212121"/>
          <w:szCs w:val="24"/>
        </w:rPr>
        <w:t xml:space="preserve"> όπως γίνεται και στα περισσότερα σωματεία οποιουδήποτε χαρακτήρα</w:t>
      </w:r>
      <w:r>
        <w:rPr>
          <w:rFonts w:eastAsia="Times New Roman"/>
          <w:color w:val="212121"/>
          <w:szCs w:val="24"/>
        </w:rPr>
        <w:t xml:space="preserve">, </w:t>
      </w:r>
      <w:r w:rsidRPr="00A35EC2">
        <w:rPr>
          <w:rFonts w:eastAsia="Times New Roman"/>
          <w:color w:val="212121"/>
          <w:szCs w:val="24"/>
        </w:rPr>
        <w:t xml:space="preserve">για να εξασφαλιστεί η </w:t>
      </w:r>
      <w:r>
        <w:rPr>
          <w:rFonts w:eastAsia="Times New Roman"/>
          <w:color w:val="212121"/>
          <w:szCs w:val="24"/>
        </w:rPr>
        <w:t>ουσιαστική</w:t>
      </w:r>
      <w:r w:rsidRPr="00A35EC2">
        <w:rPr>
          <w:rFonts w:eastAsia="Times New Roman"/>
          <w:color w:val="212121"/>
          <w:szCs w:val="24"/>
        </w:rPr>
        <w:t xml:space="preserve"> αντιπροσώπευση</w:t>
      </w:r>
      <w:r>
        <w:rPr>
          <w:rFonts w:eastAsia="Times New Roman"/>
          <w:color w:val="212121"/>
          <w:szCs w:val="24"/>
        </w:rPr>
        <w:t xml:space="preserve">. </w:t>
      </w:r>
      <w:r w:rsidRPr="00A35EC2">
        <w:rPr>
          <w:rFonts w:eastAsia="Times New Roman"/>
          <w:color w:val="212121"/>
          <w:szCs w:val="24"/>
        </w:rPr>
        <w:t xml:space="preserve"> </w:t>
      </w:r>
    </w:p>
    <w:p w14:paraId="4CC5BD96"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Τ</w:t>
      </w:r>
      <w:r w:rsidRPr="00A35EC2">
        <w:rPr>
          <w:rFonts w:eastAsia="Times New Roman"/>
          <w:color w:val="212121"/>
          <w:szCs w:val="24"/>
        </w:rPr>
        <w:t>ο χωριστό ψηφοδέλτιο</w:t>
      </w:r>
      <w:r w:rsidRPr="00A35EC2">
        <w:rPr>
          <w:rFonts w:eastAsia="Times New Roman"/>
          <w:color w:val="212121"/>
          <w:szCs w:val="24"/>
        </w:rPr>
        <w:t xml:space="preserve"> είναι δημοκρατικό δικαίωμα και ο περιορισμός των θητειών των αιρετών αντιπροσώπων διασφαλίζει την ουσιαστική συμμετοχή</w:t>
      </w:r>
      <w:r>
        <w:rPr>
          <w:rFonts w:eastAsia="Times New Roman"/>
          <w:color w:val="212121"/>
          <w:szCs w:val="24"/>
        </w:rPr>
        <w:t>.</w:t>
      </w:r>
    </w:p>
    <w:p w14:paraId="4CC5BD97"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 xml:space="preserve">Ενισχύεται, ακόμη, η </w:t>
      </w:r>
      <w:r w:rsidRPr="00A35EC2">
        <w:rPr>
          <w:rFonts w:eastAsia="Times New Roman"/>
          <w:color w:val="212121"/>
          <w:szCs w:val="24"/>
        </w:rPr>
        <w:t xml:space="preserve">ισότιμη συμμετοχή γυναικών και ανδρών στα αθλητικά σωματεία με τη θέσπιση της ποσόστωσης </w:t>
      </w:r>
      <w:r w:rsidRPr="00A35EC2">
        <w:rPr>
          <w:rFonts w:eastAsia="Times New Roman"/>
          <w:color w:val="212121"/>
          <w:szCs w:val="24"/>
        </w:rPr>
        <w:lastRenderedPageBreak/>
        <w:t>φύλου στη διοίκηση του αθ</w:t>
      </w:r>
      <w:r w:rsidRPr="00A35EC2">
        <w:rPr>
          <w:rFonts w:eastAsia="Times New Roman"/>
          <w:color w:val="212121"/>
          <w:szCs w:val="24"/>
        </w:rPr>
        <w:t>λητισμού</w:t>
      </w:r>
      <w:r>
        <w:rPr>
          <w:rFonts w:eastAsia="Times New Roman"/>
          <w:color w:val="212121"/>
          <w:szCs w:val="24"/>
        </w:rPr>
        <w:t>,</w:t>
      </w:r>
      <w:r w:rsidRPr="00A35EC2">
        <w:rPr>
          <w:rFonts w:eastAsia="Times New Roman"/>
          <w:color w:val="212121"/>
          <w:szCs w:val="24"/>
        </w:rPr>
        <w:t xml:space="preserve"> όπως</w:t>
      </w:r>
      <w:r>
        <w:rPr>
          <w:rFonts w:eastAsia="Times New Roman"/>
          <w:color w:val="212121"/>
          <w:szCs w:val="24"/>
        </w:rPr>
        <w:t xml:space="preserve"> είναι και οι κατευθύνσεις της Ευρωπαϊκής Έ</w:t>
      </w:r>
      <w:r w:rsidRPr="00A35EC2">
        <w:rPr>
          <w:rFonts w:eastAsia="Times New Roman"/>
          <w:color w:val="212121"/>
          <w:szCs w:val="24"/>
        </w:rPr>
        <w:t>νωσης κ</w:t>
      </w:r>
      <w:r>
        <w:rPr>
          <w:rFonts w:eastAsia="Times New Roman"/>
          <w:color w:val="212121"/>
          <w:szCs w:val="24"/>
        </w:rPr>
        <w:t>αι όπως προβλέπεται στο Εθνικό Σχέδιο Δράσης για την Ισότητα των Φ</w:t>
      </w:r>
      <w:r w:rsidRPr="00A35EC2">
        <w:rPr>
          <w:rFonts w:eastAsia="Times New Roman"/>
          <w:color w:val="212121"/>
          <w:szCs w:val="24"/>
        </w:rPr>
        <w:t>ύλων 2016-2020</w:t>
      </w:r>
      <w:r>
        <w:rPr>
          <w:rFonts w:eastAsia="Times New Roman"/>
          <w:color w:val="212121"/>
          <w:szCs w:val="24"/>
        </w:rPr>
        <w:t xml:space="preserve">. </w:t>
      </w:r>
    </w:p>
    <w:p w14:paraId="4CC5BD98"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Ο</w:t>
      </w:r>
      <w:r w:rsidRPr="00A35EC2">
        <w:rPr>
          <w:rFonts w:eastAsia="Times New Roman"/>
          <w:color w:val="212121"/>
          <w:szCs w:val="24"/>
        </w:rPr>
        <w:t>ι γυναίκες</w:t>
      </w:r>
      <w:r>
        <w:rPr>
          <w:rFonts w:eastAsia="Times New Roman"/>
          <w:color w:val="212121"/>
          <w:szCs w:val="24"/>
        </w:rPr>
        <w:t>,</w:t>
      </w:r>
      <w:r w:rsidRPr="00A35EC2">
        <w:rPr>
          <w:rFonts w:eastAsia="Times New Roman"/>
          <w:color w:val="212121"/>
          <w:szCs w:val="24"/>
        </w:rPr>
        <w:t xml:space="preserve"> ενώ αποτελούν σημαντικό ποσοστό </w:t>
      </w:r>
      <w:r>
        <w:rPr>
          <w:rFonts w:eastAsia="Times New Roman"/>
          <w:color w:val="212121"/>
          <w:szCs w:val="24"/>
        </w:rPr>
        <w:t>αθλητών και βέβαια, γονέων, υποεκπροσωπούνται σ</w:t>
      </w:r>
      <w:r w:rsidRPr="00A35EC2">
        <w:rPr>
          <w:rFonts w:eastAsia="Times New Roman"/>
          <w:color w:val="212121"/>
          <w:szCs w:val="24"/>
        </w:rPr>
        <w:t xml:space="preserve">οβαρά σε επίπεδο </w:t>
      </w:r>
      <w:r w:rsidRPr="00A35EC2">
        <w:rPr>
          <w:rFonts w:eastAsia="Times New Roman"/>
          <w:color w:val="212121"/>
          <w:szCs w:val="24"/>
        </w:rPr>
        <w:t>διοίκησης</w:t>
      </w:r>
      <w:r>
        <w:rPr>
          <w:rFonts w:eastAsia="Times New Roman"/>
          <w:color w:val="212121"/>
          <w:szCs w:val="24"/>
        </w:rPr>
        <w:t>,</w:t>
      </w:r>
      <w:r w:rsidRPr="00A35EC2">
        <w:rPr>
          <w:rFonts w:eastAsia="Times New Roman"/>
          <w:color w:val="212121"/>
          <w:szCs w:val="24"/>
        </w:rPr>
        <w:t xml:space="preserve"> αφού καταλαμβάνουν μονοψήφια ποσοστά των διοικητικών θέσεων σε αθλητικές οργανώσεις</w:t>
      </w:r>
      <w:r>
        <w:rPr>
          <w:rFonts w:eastAsia="Times New Roman"/>
          <w:color w:val="212121"/>
          <w:szCs w:val="24"/>
        </w:rPr>
        <w:t>,</w:t>
      </w:r>
      <w:r w:rsidRPr="00A35EC2">
        <w:rPr>
          <w:rFonts w:eastAsia="Times New Roman"/>
          <w:color w:val="212121"/>
          <w:szCs w:val="24"/>
        </w:rPr>
        <w:t xml:space="preserve"> σωματεία και ομοσπονδίες</w:t>
      </w:r>
      <w:r>
        <w:rPr>
          <w:rFonts w:eastAsia="Times New Roman"/>
          <w:color w:val="212121"/>
          <w:szCs w:val="24"/>
        </w:rPr>
        <w:t xml:space="preserve">. </w:t>
      </w:r>
    </w:p>
    <w:p w14:paraId="4CC5BD99"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Έ</w:t>
      </w:r>
      <w:r w:rsidRPr="00A35EC2">
        <w:rPr>
          <w:rFonts w:eastAsia="Times New Roman"/>
          <w:color w:val="212121"/>
          <w:szCs w:val="24"/>
        </w:rPr>
        <w:t>χει ενδιαφέρον</w:t>
      </w:r>
      <w:r>
        <w:rPr>
          <w:rFonts w:eastAsia="Times New Roman"/>
          <w:color w:val="212121"/>
          <w:szCs w:val="24"/>
        </w:rPr>
        <w:t>,</w:t>
      </w:r>
      <w:r w:rsidRPr="00A35EC2">
        <w:rPr>
          <w:rFonts w:eastAsia="Times New Roman"/>
          <w:color w:val="212121"/>
          <w:szCs w:val="24"/>
        </w:rPr>
        <w:t xml:space="preserve"> βέβαια</w:t>
      </w:r>
      <w:r>
        <w:rPr>
          <w:rFonts w:eastAsia="Times New Roman"/>
          <w:color w:val="212121"/>
          <w:szCs w:val="24"/>
        </w:rPr>
        <w:t>,</w:t>
      </w:r>
      <w:r w:rsidRPr="00A35EC2">
        <w:rPr>
          <w:rFonts w:eastAsia="Times New Roman"/>
          <w:color w:val="212121"/>
          <w:szCs w:val="24"/>
        </w:rPr>
        <w:t xml:space="preserve"> σε αυτό το</w:t>
      </w:r>
      <w:r>
        <w:rPr>
          <w:rFonts w:eastAsia="Times New Roman"/>
          <w:color w:val="212121"/>
          <w:szCs w:val="24"/>
        </w:rPr>
        <w:t xml:space="preserve"> σημείο να δούμε αν το μέτρο θα </w:t>
      </w:r>
      <w:r w:rsidRPr="00A35EC2">
        <w:rPr>
          <w:rFonts w:eastAsia="Times New Roman"/>
          <w:color w:val="212121"/>
          <w:szCs w:val="24"/>
        </w:rPr>
        <w:t xml:space="preserve">έχει και </w:t>
      </w:r>
      <w:r>
        <w:rPr>
          <w:rFonts w:eastAsia="Times New Roman"/>
          <w:color w:val="212121"/>
          <w:szCs w:val="24"/>
        </w:rPr>
        <w:t>κάποια αποτελέσματα για τους άνδ</w:t>
      </w:r>
      <w:r w:rsidRPr="00A35EC2">
        <w:rPr>
          <w:rFonts w:eastAsia="Times New Roman"/>
          <w:color w:val="212121"/>
          <w:szCs w:val="24"/>
        </w:rPr>
        <w:t>ρες σε κάποια αθλήματα πο</w:t>
      </w:r>
      <w:r w:rsidRPr="00A35EC2">
        <w:rPr>
          <w:rFonts w:eastAsia="Times New Roman"/>
          <w:color w:val="212121"/>
          <w:szCs w:val="24"/>
        </w:rPr>
        <w:t>υ θεωρούνται γυναικεία</w:t>
      </w:r>
      <w:r>
        <w:rPr>
          <w:rFonts w:eastAsia="Times New Roman"/>
          <w:color w:val="212121"/>
          <w:szCs w:val="24"/>
        </w:rPr>
        <w:t>, διότι γενικά ο αθλητισμός κ</w:t>
      </w:r>
      <w:r w:rsidRPr="00A35EC2">
        <w:rPr>
          <w:rFonts w:eastAsia="Times New Roman"/>
          <w:color w:val="212121"/>
          <w:szCs w:val="24"/>
        </w:rPr>
        <w:t>άθε άλλο παρά αμφισβητεί τα στερεότυπα σε σχέση με το φύλο</w:t>
      </w:r>
      <w:r>
        <w:rPr>
          <w:rFonts w:eastAsia="Times New Roman"/>
          <w:color w:val="212121"/>
          <w:szCs w:val="24"/>
        </w:rPr>
        <w:t xml:space="preserve">. </w:t>
      </w:r>
    </w:p>
    <w:p w14:paraId="4CC5BD9A" w14:textId="77777777" w:rsidR="005D719C" w:rsidRDefault="00627F40">
      <w:pPr>
        <w:spacing w:line="600" w:lineRule="auto"/>
        <w:ind w:firstLine="720"/>
        <w:jc w:val="both"/>
        <w:rPr>
          <w:rFonts w:eastAsia="Times New Roman"/>
          <w:color w:val="212121"/>
          <w:szCs w:val="24"/>
        </w:rPr>
      </w:pPr>
      <w:r>
        <w:rPr>
          <w:rFonts w:eastAsia="Times New Roman"/>
          <w:color w:val="212121"/>
          <w:szCs w:val="24"/>
        </w:rPr>
        <w:t>Κ</w:t>
      </w:r>
      <w:r w:rsidRPr="00A35EC2">
        <w:rPr>
          <w:rFonts w:eastAsia="Times New Roman"/>
          <w:color w:val="212121"/>
          <w:szCs w:val="24"/>
        </w:rPr>
        <w:t xml:space="preserve">αι εδώ είμαι αναγκασμένη να θυμίσω τις μελέτες του </w:t>
      </w:r>
      <w:r>
        <w:rPr>
          <w:rFonts w:eastAsia="Times New Roman"/>
          <w:color w:val="212121"/>
          <w:szCs w:val="24"/>
          <w:lang w:val="en-US"/>
        </w:rPr>
        <w:t>EIGE</w:t>
      </w:r>
      <w:r w:rsidRPr="00A35EC2">
        <w:rPr>
          <w:rFonts w:eastAsia="Times New Roman"/>
          <w:color w:val="212121"/>
          <w:szCs w:val="24"/>
        </w:rPr>
        <w:t xml:space="preserve"> </w:t>
      </w:r>
      <w:r w:rsidRPr="00316A0A">
        <w:rPr>
          <w:rFonts w:eastAsia="Times New Roman"/>
          <w:color w:val="212121"/>
          <w:szCs w:val="24"/>
        </w:rPr>
        <w:t>-</w:t>
      </w:r>
      <w:r>
        <w:rPr>
          <w:rFonts w:eastAsia="Times New Roman"/>
          <w:color w:val="212121"/>
          <w:szCs w:val="24"/>
        </w:rPr>
        <w:t>του Ευρωπαϊκού Ιδρύματος για την Ισότητα των Φ</w:t>
      </w:r>
      <w:r w:rsidRPr="00A35EC2">
        <w:rPr>
          <w:rFonts w:eastAsia="Times New Roman"/>
          <w:color w:val="212121"/>
          <w:szCs w:val="24"/>
        </w:rPr>
        <w:t>ύλων</w:t>
      </w:r>
      <w:r>
        <w:rPr>
          <w:rFonts w:eastAsia="Times New Roman"/>
          <w:color w:val="212121"/>
          <w:szCs w:val="24"/>
        </w:rPr>
        <w:t>-</w:t>
      </w:r>
      <w:r w:rsidRPr="00A35EC2">
        <w:rPr>
          <w:rFonts w:eastAsia="Times New Roman"/>
          <w:color w:val="212121"/>
          <w:szCs w:val="24"/>
        </w:rPr>
        <w:t xml:space="preserve"> που συσχετίζουν την ισότητα των φύ</w:t>
      </w:r>
      <w:r w:rsidRPr="00A35EC2">
        <w:rPr>
          <w:rFonts w:eastAsia="Times New Roman"/>
          <w:color w:val="212121"/>
          <w:szCs w:val="24"/>
        </w:rPr>
        <w:t>λων στην ενασχόληση με τον αθλητισμό</w:t>
      </w:r>
      <w:r>
        <w:rPr>
          <w:rFonts w:eastAsia="Times New Roman"/>
          <w:color w:val="212121"/>
          <w:szCs w:val="24"/>
        </w:rPr>
        <w:t>,</w:t>
      </w:r>
      <w:r w:rsidRPr="00A35EC2">
        <w:rPr>
          <w:rFonts w:eastAsia="Times New Roman"/>
          <w:color w:val="212121"/>
          <w:szCs w:val="24"/>
        </w:rPr>
        <w:t xml:space="preserve"> όπως και με τον πολιτισμό και με το</w:t>
      </w:r>
      <w:r>
        <w:rPr>
          <w:rFonts w:eastAsia="Times New Roman"/>
          <w:color w:val="212121"/>
          <w:szCs w:val="24"/>
        </w:rPr>
        <w:t>ν</w:t>
      </w:r>
      <w:r w:rsidRPr="00A35EC2">
        <w:rPr>
          <w:rFonts w:eastAsia="Times New Roman"/>
          <w:color w:val="212121"/>
          <w:szCs w:val="24"/>
        </w:rPr>
        <w:t xml:space="preserve"> συνδικαλισμό</w:t>
      </w:r>
      <w:r>
        <w:rPr>
          <w:rFonts w:eastAsia="Times New Roman"/>
          <w:color w:val="212121"/>
          <w:szCs w:val="24"/>
        </w:rPr>
        <w:t>,</w:t>
      </w:r>
      <w:r w:rsidRPr="00A35EC2">
        <w:rPr>
          <w:rFonts w:eastAsia="Times New Roman"/>
          <w:color w:val="212121"/>
          <w:szCs w:val="24"/>
        </w:rPr>
        <w:t xml:space="preserve"> με την ισότητα στον ελεύθερο χρόνο και την ισότητα στον </w:t>
      </w:r>
      <w:r w:rsidRPr="00A35EC2">
        <w:rPr>
          <w:rFonts w:eastAsia="Times New Roman"/>
          <w:color w:val="212121"/>
          <w:szCs w:val="24"/>
        </w:rPr>
        <w:lastRenderedPageBreak/>
        <w:t>ελεύ</w:t>
      </w:r>
      <w:r>
        <w:rPr>
          <w:rFonts w:eastAsia="Times New Roman"/>
          <w:color w:val="212121"/>
          <w:szCs w:val="24"/>
        </w:rPr>
        <w:t xml:space="preserve">θερο χρόνο με την κατανομή </w:t>
      </w:r>
      <w:r>
        <w:rPr>
          <w:rFonts w:eastAsia="Times New Roman"/>
          <w:color w:val="212121"/>
          <w:szCs w:val="24"/>
        </w:rPr>
        <w:t xml:space="preserve">κατά φύλο </w:t>
      </w:r>
      <w:r>
        <w:rPr>
          <w:rFonts w:eastAsia="Times New Roman"/>
          <w:color w:val="212121"/>
          <w:szCs w:val="24"/>
        </w:rPr>
        <w:t>της μη αμειβόμενης ο</w:t>
      </w:r>
      <w:r w:rsidRPr="00A35EC2">
        <w:rPr>
          <w:rFonts w:eastAsia="Times New Roman"/>
          <w:color w:val="212121"/>
          <w:szCs w:val="24"/>
        </w:rPr>
        <w:t>ικιακής εργασίας και της φροντίδας</w:t>
      </w:r>
      <w:r>
        <w:rPr>
          <w:rFonts w:eastAsia="Times New Roman"/>
          <w:color w:val="212121"/>
          <w:szCs w:val="24"/>
        </w:rPr>
        <w:t>, στην οποία κατ</w:t>
      </w:r>
      <w:r>
        <w:rPr>
          <w:rFonts w:eastAsia="Times New Roman"/>
          <w:color w:val="212121"/>
          <w:szCs w:val="24"/>
        </w:rPr>
        <w:t>ανομή, ό</w:t>
      </w:r>
      <w:r w:rsidRPr="00A35EC2">
        <w:rPr>
          <w:rFonts w:eastAsia="Times New Roman"/>
          <w:color w:val="212121"/>
          <w:szCs w:val="24"/>
        </w:rPr>
        <w:t xml:space="preserve">πως διαπιστώνει και το </w:t>
      </w:r>
      <w:r>
        <w:rPr>
          <w:rFonts w:eastAsia="Times New Roman"/>
          <w:color w:val="212121"/>
          <w:szCs w:val="24"/>
          <w:lang w:val="en-US"/>
        </w:rPr>
        <w:t>EIGE</w:t>
      </w:r>
      <w:r>
        <w:rPr>
          <w:rFonts w:eastAsia="Times New Roman"/>
          <w:color w:val="212121"/>
          <w:szCs w:val="24"/>
        </w:rPr>
        <w:t>, αλλά και το Πάντειο, κ</w:t>
      </w:r>
      <w:r w:rsidRPr="00A35EC2">
        <w:rPr>
          <w:rFonts w:eastAsia="Times New Roman"/>
          <w:color w:val="212121"/>
          <w:szCs w:val="24"/>
        </w:rPr>
        <w:t xml:space="preserve">άθε άλλο παρά ισότητα επικρατεί στη χώρα </w:t>
      </w:r>
      <w:r>
        <w:rPr>
          <w:rFonts w:eastAsia="Times New Roman"/>
          <w:color w:val="212121"/>
          <w:szCs w:val="24"/>
        </w:rPr>
        <w:t>μας. Η Ελλάδα έ</w:t>
      </w:r>
      <w:r w:rsidRPr="00A35EC2">
        <w:rPr>
          <w:rFonts w:eastAsia="Times New Roman"/>
          <w:color w:val="212121"/>
          <w:szCs w:val="24"/>
        </w:rPr>
        <w:t xml:space="preserve">χει την τελευταία βαθμολογία από τις </w:t>
      </w:r>
      <w:r>
        <w:rPr>
          <w:rFonts w:eastAsia="Times New Roman"/>
          <w:color w:val="212121"/>
          <w:szCs w:val="24"/>
        </w:rPr>
        <w:t>είκοσι οκτώ</w:t>
      </w:r>
      <w:r w:rsidRPr="00A35EC2">
        <w:rPr>
          <w:rFonts w:eastAsia="Times New Roman"/>
          <w:color w:val="212121"/>
          <w:szCs w:val="24"/>
        </w:rPr>
        <w:t xml:space="preserve"> </w:t>
      </w:r>
      <w:r>
        <w:rPr>
          <w:rFonts w:eastAsia="Times New Roman"/>
          <w:color w:val="212121"/>
          <w:szCs w:val="24"/>
        </w:rPr>
        <w:t xml:space="preserve">ευρωπαϊκές </w:t>
      </w:r>
      <w:r w:rsidRPr="00A35EC2">
        <w:rPr>
          <w:rFonts w:eastAsia="Times New Roman"/>
          <w:color w:val="212121"/>
          <w:szCs w:val="24"/>
        </w:rPr>
        <w:t>χώρες</w:t>
      </w:r>
      <w:r>
        <w:rPr>
          <w:rFonts w:eastAsia="Times New Roman"/>
          <w:color w:val="212121"/>
          <w:szCs w:val="24"/>
        </w:rPr>
        <w:t>.</w:t>
      </w:r>
      <w:r w:rsidRPr="00A35EC2">
        <w:rPr>
          <w:rFonts w:eastAsia="Times New Roman"/>
          <w:color w:val="212121"/>
          <w:szCs w:val="24"/>
        </w:rPr>
        <w:t xml:space="preserve"> </w:t>
      </w:r>
    </w:p>
    <w:p w14:paraId="4CC5BD9B"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Με το άρθρο 35 δίνεται </w:t>
      </w:r>
      <w:r w:rsidRPr="009A6CA0">
        <w:rPr>
          <w:rFonts w:eastAsia="Times New Roman"/>
          <w:color w:val="212121"/>
          <w:szCs w:val="24"/>
        </w:rPr>
        <w:t xml:space="preserve">πλέον το δικαίωμα συμμετοχής σε όλους τους αγώνες </w:t>
      </w:r>
      <w:r w:rsidRPr="009A6CA0">
        <w:rPr>
          <w:rFonts w:eastAsia="Times New Roman"/>
          <w:color w:val="212121"/>
          <w:szCs w:val="24"/>
        </w:rPr>
        <w:t>ερασιτεχνικού αθλητισμού</w:t>
      </w:r>
      <w:r>
        <w:rPr>
          <w:rFonts w:eastAsia="Times New Roman"/>
          <w:color w:val="212121"/>
          <w:szCs w:val="24"/>
        </w:rPr>
        <w:t>,</w:t>
      </w:r>
      <w:r w:rsidRPr="009A6CA0">
        <w:rPr>
          <w:rFonts w:eastAsia="Times New Roman"/>
          <w:color w:val="212121"/>
          <w:szCs w:val="24"/>
        </w:rPr>
        <w:t xml:space="preserve"> τοπικού</w:t>
      </w:r>
      <w:r>
        <w:rPr>
          <w:rFonts w:eastAsia="Times New Roman"/>
          <w:color w:val="212121"/>
          <w:szCs w:val="24"/>
        </w:rPr>
        <w:t xml:space="preserve">, περιφερειακού ή πανελλαδικού επιπέδου και </w:t>
      </w:r>
      <w:r w:rsidRPr="009A6CA0">
        <w:rPr>
          <w:rFonts w:eastAsia="Times New Roman"/>
          <w:color w:val="212121"/>
          <w:szCs w:val="24"/>
        </w:rPr>
        <w:t xml:space="preserve">σε όλα τα </w:t>
      </w:r>
      <w:r>
        <w:rPr>
          <w:rFonts w:eastAsia="Times New Roman"/>
          <w:color w:val="212121"/>
          <w:szCs w:val="24"/>
        </w:rPr>
        <w:t xml:space="preserve">αθλήματα, ατομικά ή ομαδικά και </w:t>
      </w:r>
      <w:r w:rsidRPr="009A6CA0">
        <w:rPr>
          <w:rFonts w:eastAsia="Times New Roman"/>
          <w:color w:val="212121"/>
          <w:szCs w:val="24"/>
        </w:rPr>
        <w:t xml:space="preserve">σε πολίτες τρίτης χώρας </w:t>
      </w:r>
      <w:r>
        <w:rPr>
          <w:rFonts w:eastAsia="Times New Roman"/>
          <w:color w:val="212121"/>
          <w:szCs w:val="24"/>
        </w:rPr>
        <w:t xml:space="preserve">ή ανιθαγενείς </w:t>
      </w:r>
      <w:r w:rsidRPr="009A6CA0">
        <w:rPr>
          <w:rFonts w:eastAsia="Times New Roman"/>
          <w:color w:val="212121"/>
          <w:szCs w:val="24"/>
        </w:rPr>
        <w:t>που διαμένουν</w:t>
      </w:r>
      <w:r>
        <w:rPr>
          <w:rFonts w:eastAsia="Times New Roman"/>
          <w:color w:val="212121"/>
          <w:szCs w:val="24"/>
        </w:rPr>
        <w:t xml:space="preserve"> στη χ</w:t>
      </w:r>
      <w:r w:rsidRPr="009A6CA0">
        <w:rPr>
          <w:rFonts w:eastAsia="Times New Roman"/>
          <w:color w:val="212121"/>
          <w:szCs w:val="24"/>
        </w:rPr>
        <w:t xml:space="preserve">ώρα ως δικαιούχοι </w:t>
      </w:r>
      <w:r>
        <w:rPr>
          <w:rFonts w:eastAsia="Times New Roman"/>
          <w:color w:val="212121"/>
          <w:szCs w:val="24"/>
        </w:rPr>
        <w:t>ή αιτούμενοι δ</w:t>
      </w:r>
      <w:r w:rsidRPr="009A6CA0">
        <w:rPr>
          <w:rFonts w:eastAsia="Times New Roman"/>
          <w:color w:val="212121"/>
          <w:szCs w:val="24"/>
        </w:rPr>
        <w:t>ιεθνούς προστασίας</w:t>
      </w:r>
      <w:r>
        <w:rPr>
          <w:rFonts w:eastAsia="Times New Roman"/>
          <w:color w:val="212121"/>
          <w:szCs w:val="24"/>
        </w:rPr>
        <w:t xml:space="preserve">. </w:t>
      </w:r>
    </w:p>
    <w:p w14:paraId="4CC5BD9C"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9A6CA0">
        <w:rPr>
          <w:rFonts w:eastAsia="Times New Roman"/>
          <w:color w:val="212121"/>
          <w:szCs w:val="24"/>
        </w:rPr>
        <w:t xml:space="preserve"> συγκεκριμένη ρύθμιση συμβάλλει στην αναγνώριση των ανθρώπων αυτών ως ισότιμων με τους υπόλοιπους πολίτες που ζουν σε αυτή</w:t>
      </w:r>
      <w:r>
        <w:rPr>
          <w:rFonts w:eastAsia="Times New Roman"/>
          <w:color w:val="212121"/>
          <w:szCs w:val="24"/>
        </w:rPr>
        <w:t>ν</w:t>
      </w:r>
      <w:r w:rsidRPr="009A6CA0">
        <w:rPr>
          <w:rFonts w:eastAsia="Times New Roman"/>
          <w:color w:val="212121"/>
          <w:szCs w:val="24"/>
        </w:rPr>
        <w:t xml:space="preserve"> τη χώρα και προωθεί </w:t>
      </w:r>
      <w:r>
        <w:rPr>
          <w:rFonts w:eastAsia="Times New Roman"/>
          <w:color w:val="212121"/>
          <w:szCs w:val="24"/>
        </w:rPr>
        <w:t xml:space="preserve">την ομαλή κοινωνική τους ένταξη. Τα παραδείγματα </w:t>
      </w:r>
      <w:r w:rsidRPr="009A6CA0">
        <w:rPr>
          <w:rFonts w:eastAsia="Times New Roman"/>
          <w:color w:val="212121"/>
          <w:szCs w:val="24"/>
        </w:rPr>
        <w:t>των προσ</w:t>
      </w:r>
      <w:r>
        <w:rPr>
          <w:rFonts w:eastAsia="Times New Roman"/>
          <w:color w:val="212121"/>
          <w:szCs w:val="24"/>
        </w:rPr>
        <w:t xml:space="preserve">φύγων που βρέθηκαν από τα </w:t>
      </w:r>
      <w:r>
        <w:rPr>
          <w:rFonts w:eastAsia="Times New Roman"/>
          <w:color w:val="212121"/>
          <w:szCs w:val="24"/>
          <w:lang w:val="en-US"/>
        </w:rPr>
        <w:t>c</w:t>
      </w:r>
      <w:r w:rsidRPr="009A6CA0">
        <w:rPr>
          <w:rFonts w:eastAsia="Times New Roman"/>
          <w:color w:val="212121"/>
          <w:szCs w:val="24"/>
        </w:rPr>
        <w:t>amp</w:t>
      </w:r>
      <w:r>
        <w:rPr>
          <w:rFonts w:eastAsia="Times New Roman"/>
          <w:color w:val="212121"/>
          <w:szCs w:val="24"/>
          <w:lang w:val="en-US"/>
        </w:rPr>
        <w:t>s</w:t>
      </w:r>
      <w:r w:rsidRPr="009A6CA0">
        <w:rPr>
          <w:rFonts w:eastAsia="Times New Roman"/>
          <w:color w:val="212121"/>
          <w:szCs w:val="24"/>
        </w:rPr>
        <w:t xml:space="preserve"> στα αθλητ</w:t>
      </w:r>
      <w:r>
        <w:rPr>
          <w:rFonts w:eastAsia="Times New Roman"/>
          <w:color w:val="212121"/>
          <w:szCs w:val="24"/>
        </w:rPr>
        <w:t>ικά γήπεδα, εί</w:t>
      </w:r>
      <w:r>
        <w:rPr>
          <w:rFonts w:eastAsia="Times New Roman"/>
          <w:color w:val="212121"/>
          <w:szCs w:val="24"/>
        </w:rPr>
        <w:t>ναι πλέον αρκετά.</w:t>
      </w:r>
      <w:r w:rsidRPr="009A6CA0">
        <w:rPr>
          <w:rFonts w:eastAsia="Times New Roman"/>
          <w:color w:val="212121"/>
          <w:szCs w:val="24"/>
        </w:rPr>
        <w:t xml:space="preserve"> </w:t>
      </w:r>
      <w:r>
        <w:rPr>
          <w:rFonts w:eastAsia="Times New Roman"/>
          <w:color w:val="212121"/>
          <w:szCs w:val="24"/>
          <w:lang w:val="en-US"/>
        </w:rPr>
        <w:t>Oi</w:t>
      </w:r>
      <w:r w:rsidRPr="009A6CA0">
        <w:rPr>
          <w:rFonts w:eastAsia="Times New Roman"/>
          <w:color w:val="212121"/>
          <w:szCs w:val="24"/>
        </w:rPr>
        <w:t xml:space="preserve"> συγκεκριμένες κοινωνικές ομάδες</w:t>
      </w:r>
      <w:r>
        <w:rPr>
          <w:rFonts w:eastAsia="Times New Roman"/>
          <w:color w:val="212121"/>
          <w:szCs w:val="24"/>
        </w:rPr>
        <w:t>,</w:t>
      </w:r>
      <w:r w:rsidRPr="009A6CA0">
        <w:rPr>
          <w:rFonts w:eastAsia="Times New Roman"/>
          <w:color w:val="212121"/>
          <w:szCs w:val="24"/>
        </w:rPr>
        <w:t xml:space="preserve"> αντί να παραμένουν αθέατες</w:t>
      </w:r>
      <w:r>
        <w:rPr>
          <w:rFonts w:eastAsia="Times New Roman"/>
          <w:color w:val="212121"/>
          <w:szCs w:val="24"/>
        </w:rPr>
        <w:t>,</w:t>
      </w:r>
      <w:r w:rsidRPr="009A6CA0">
        <w:rPr>
          <w:rFonts w:eastAsia="Times New Roman"/>
          <w:color w:val="212121"/>
          <w:szCs w:val="24"/>
        </w:rPr>
        <w:t xml:space="preserve"> </w:t>
      </w:r>
      <w:r>
        <w:rPr>
          <w:rFonts w:eastAsia="Times New Roman"/>
          <w:color w:val="212121"/>
          <w:szCs w:val="24"/>
        </w:rPr>
        <w:t>αρχίζουν να αναγνωρίζονται ως υπαρκτοί</w:t>
      </w:r>
      <w:r w:rsidRPr="009A6CA0">
        <w:rPr>
          <w:rFonts w:eastAsia="Times New Roman"/>
          <w:color w:val="212121"/>
          <w:szCs w:val="24"/>
        </w:rPr>
        <w:t xml:space="preserve"> συνάνθρωποί </w:t>
      </w:r>
      <w:r>
        <w:rPr>
          <w:rFonts w:eastAsia="Times New Roman"/>
          <w:color w:val="212121"/>
          <w:szCs w:val="24"/>
        </w:rPr>
        <w:t>μας,</w:t>
      </w:r>
      <w:r w:rsidRPr="009A6CA0">
        <w:rPr>
          <w:rFonts w:eastAsia="Times New Roman"/>
          <w:color w:val="212121"/>
          <w:szCs w:val="24"/>
        </w:rPr>
        <w:t xml:space="preserve"> παρόντες πια και στο</w:t>
      </w:r>
      <w:r>
        <w:rPr>
          <w:rFonts w:eastAsia="Times New Roman"/>
          <w:color w:val="212121"/>
          <w:szCs w:val="24"/>
        </w:rPr>
        <w:t>ν</w:t>
      </w:r>
      <w:r w:rsidRPr="009A6CA0">
        <w:rPr>
          <w:rFonts w:eastAsia="Times New Roman"/>
          <w:color w:val="212121"/>
          <w:szCs w:val="24"/>
        </w:rPr>
        <w:t xml:space="preserve"> χώρο του αθλητισμού</w:t>
      </w:r>
      <w:r>
        <w:rPr>
          <w:rFonts w:eastAsia="Times New Roman"/>
          <w:color w:val="212121"/>
          <w:szCs w:val="24"/>
        </w:rPr>
        <w:t>.</w:t>
      </w:r>
    </w:p>
    <w:p w14:paraId="4CC5BD9D"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Επίσης, κλείνοντας, </w:t>
      </w:r>
      <w:r w:rsidRPr="009A6CA0">
        <w:rPr>
          <w:rFonts w:eastAsia="Times New Roman"/>
          <w:color w:val="212121"/>
          <w:szCs w:val="24"/>
        </w:rPr>
        <w:t>θα ήθελα να χαιρετίσω τη</w:t>
      </w:r>
      <w:r>
        <w:rPr>
          <w:rFonts w:eastAsia="Times New Roman"/>
          <w:color w:val="212121"/>
          <w:szCs w:val="24"/>
        </w:rPr>
        <w:t xml:space="preserve">ν ενίσχυση της λειτουργίας της </w:t>
      </w:r>
      <w:r>
        <w:rPr>
          <w:rFonts w:eastAsia="Times New Roman"/>
          <w:color w:val="212121"/>
          <w:szCs w:val="24"/>
        </w:rPr>
        <w:t>Παραολυμπιακής Ε</w:t>
      </w:r>
      <w:r w:rsidRPr="009A6CA0">
        <w:rPr>
          <w:rFonts w:eastAsia="Times New Roman"/>
          <w:color w:val="212121"/>
          <w:szCs w:val="24"/>
        </w:rPr>
        <w:t>πιτροπής</w:t>
      </w:r>
      <w:r>
        <w:rPr>
          <w:rFonts w:eastAsia="Times New Roman"/>
          <w:color w:val="212121"/>
          <w:szCs w:val="24"/>
        </w:rPr>
        <w:t>,</w:t>
      </w:r>
      <w:r w:rsidRPr="009A6CA0">
        <w:rPr>
          <w:rFonts w:eastAsia="Times New Roman"/>
          <w:color w:val="212121"/>
          <w:szCs w:val="24"/>
        </w:rPr>
        <w:t xml:space="preserve"> όπως προκύπτει στο άρθρο 60</w:t>
      </w:r>
      <w:r>
        <w:rPr>
          <w:rFonts w:eastAsia="Times New Roman"/>
          <w:color w:val="212121"/>
          <w:szCs w:val="24"/>
        </w:rPr>
        <w:t>,</w:t>
      </w:r>
      <w:r w:rsidRPr="009A6CA0">
        <w:rPr>
          <w:rFonts w:eastAsia="Times New Roman"/>
          <w:color w:val="212121"/>
          <w:szCs w:val="24"/>
        </w:rPr>
        <w:t xml:space="preserve"> και να θυμίσω </w:t>
      </w:r>
      <w:r>
        <w:rPr>
          <w:rFonts w:eastAsia="Times New Roman"/>
          <w:color w:val="212121"/>
          <w:szCs w:val="24"/>
        </w:rPr>
        <w:t>ότι ο παραο</w:t>
      </w:r>
      <w:r w:rsidRPr="009A6CA0">
        <w:rPr>
          <w:rFonts w:eastAsia="Times New Roman"/>
          <w:color w:val="212121"/>
          <w:szCs w:val="24"/>
        </w:rPr>
        <w:t xml:space="preserve">λυμπιακός αθλητισμός βρίσκεται πολύ ψηλά στη χώρα </w:t>
      </w:r>
      <w:r>
        <w:rPr>
          <w:rFonts w:eastAsia="Times New Roman"/>
          <w:color w:val="212121"/>
          <w:szCs w:val="24"/>
        </w:rPr>
        <w:t>μας,</w:t>
      </w:r>
      <w:r w:rsidRPr="009A6CA0">
        <w:rPr>
          <w:rFonts w:eastAsia="Times New Roman"/>
          <w:color w:val="212121"/>
          <w:szCs w:val="24"/>
        </w:rPr>
        <w:t xml:space="preserve"> με αξιοσημείωτε</w:t>
      </w:r>
      <w:r>
        <w:rPr>
          <w:rFonts w:eastAsia="Times New Roman"/>
          <w:color w:val="212121"/>
          <w:szCs w:val="24"/>
        </w:rPr>
        <w:t>ς επιτυχίες σε κάθε διοργάνωση και άρα αξίζει την κ</w:t>
      </w:r>
      <w:r w:rsidRPr="009A6CA0">
        <w:rPr>
          <w:rFonts w:eastAsia="Times New Roman"/>
          <w:color w:val="212121"/>
          <w:szCs w:val="24"/>
        </w:rPr>
        <w:t>άθε είδους στήριξη της πολιτείας</w:t>
      </w:r>
      <w:r>
        <w:rPr>
          <w:rFonts w:eastAsia="Times New Roman"/>
          <w:color w:val="212121"/>
          <w:szCs w:val="24"/>
        </w:rPr>
        <w:t>.</w:t>
      </w:r>
    </w:p>
    <w:p w14:paraId="4CC5BD9E"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9A6CA0">
        <w:rPr>
          <w:rFonts w:eastAsia="Times New Roman"/>
          <w:color w:val="212121"/>
          <w:szCs w:val="24"/>
        </w:rPr>
        <w:t>υχαριστώ</w:t>
      </w:r>
      <w:r>
        <w:rPr>
          <w:rFonts w:eastAsia="Times New Roman"/>
          <w:color w:val="212121"/>
          <w:szCs w:val="24"/>
        </w:rPr>
        <w:t>.</w:t>
      </w:r>
    </w:p>
    <w:p w14:paraId="4CC5BD9F" w14:textId="77777777" w:rsidR="005D719C" w:rsidRDefault="00627F40">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w:t>
      </w:r>
      <w:r>
        <w:rPr>
          <w:rFonts w:eastAsia="Times New Roman"/>
          <w:color w:val="212121"/>
          <w:szCs w:val="24"/>
        </w:rPr>
        <w:t>ήματα από την πτέρυγα του ΣΥΡΙΖΑ)</w:t>
      </w:r>
    </w:p>
    <w:p w14:paraId="4CC5BDA0" w14:textId="77777777" w:rsidR="005D719C" w:rsidRDefault="00627F40">
      <w:pPr>
        <w:shd w:val="clear" w:color="auto" w:fill="FFFFFF"/>
        <w:spacing w:line="600" w:lineRule="auto"/>
        <w:ind w:firstLine="720"/>
        <w:jc w:val="both"/>
        <w:rPr>
          <w:rFonts w:eastAsia="Times New Roman"/>
          <w:color w:val="212121"/>
          <w:szCs w:val="24"/>
        </w:rPr>
      </w:pPr>
      <w:r w:rsidRPr="00697716">
        <w:rPr>
          <w:rFonts w:eastAsia="Times New Roman"/>
          <w:b/>
          <w:color w:val="212121"/>
          <w:szCs w:val="24"/>
        </w:rPr>
        <w:t>ΠΡΟΕΔΡΕΥΩΝ (Μάριος Γεωργιάδης):</w:t>
      </w:r>
      <w:r>
        <w:rPr>
          <w:rFonts w:eastAsia="Times New Roman"/>
          <w:color w:val="212121"/>
          <w:szCs w:val="24"/>
        </w:rPr>
        <w:t xml:space="preserve"> Ευχαριστούμε την κ. Σταμπουλή.</w:t>
      </w:r>
    </w:p>
    <w:p w14:paraId="4CC5BDA1"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Τον</w:t>
      </w:r>
      <w:r w:rsidRPr="009A6CA0">
        <w:rPr>
          <w:rFonts w:eastAsia="Times New Roman"/>
          <w:color w:val="212121"/>
          <w:szCs w:val="24"/>
        </w:rPr>
        <w:t xml:space="preserve"> λόγο</w:t>
      </w:r>
      <w:r>
        <w:rPr>
          <w:rFonts w:eastAsia="Times New Roman"/>
          <w:color w:val="212121"/>
          <w:szCs w:val="24"/>
        </w:rPr>
        <w:t xml:space="preserve"> έχει για επτά </w:t>
      </w:r>
      <w:r w:rsidRPr="009A6CA0">
        <w:rPr>
          <w:rFonts w:eastAsia="Times New Roman"/>
          <w:color w:val="212121"/>
          <w:szCs w:val="24"/>
        </w:rPr>
        <w:t xml:space="preserve">λεπτά </w:t>
      </w:r>
      <w:r>
        <w:rPr>
          <w:rFonts w:eastAsia="Times New Roman"/>
          <w:color w:val="212121"/>
          <w:szCs w:val="24"/>
        </w:rPr>
        <w:t>ο κ. Βορίδης.</w:t>
      </w:r>
    </w:p>
    <w:p w14:paraId="4CC5BDA2" w14:textId="77777777" w:rsidR="005D719C" w:rsidRDefault="00627F40">
      <w:pPr>
        <w:shd w:val="clear" w:color="auto" w:fill="FFFFFF"/>
        <w:spacing w:line="600" w:lineRule="auto"/>
        <w:ind w:firstLine="720"/>
        <w:jc w:val="both"/>
        <w:rPr>
          <w:rFonts w:eastAsia="Times New Roman"/>
          <w:color w:val="212121"/>
          <w:szCs w:val="24"/>
        </w:rPr>
      </w:pPr>
      <w:r w:rsidRPr="00697716">
        <w:rPr>
          <w:rFonts w:eastAsia="Times New Roman"/>
          <w:b/>
          <w:color w:val="212121"/>
          <w:szCs w:val="24"/>
        </w:rPr>
        <w:t>ΜΑΥΡΟΥΔΗΣ ΒΟΡΙΔΗΣ:</w:t>
      </w:r>
      <w:r>
        <w:rPr>
          <w:rFonts w:eastAsia="Times New Roman"/>
          <w:color w:val="212121"/>
          <w:szCs w:val="24"/>
        </w:rPr>
        <w:t xml:space="preserve"> Ευχαριστώ, κύριε Πρόεδρε.</w:t>
      </w:r>
    </w:p>
    <w:p w14:paraId="4CC5BDA3"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 συνάδελφοι, έ</w:t>
      </w:r>
      <w:r w:rsidRPr="009A6CA0">
        <w:rPr>
          <w:rFonts w:eastAsia="Times New Roman"/>
          <w:color w:val="212121"/>
          <w:szCs w:val="24"/>
        </w:rPr>
        <w:t xml:space="preserve">χω </w:t>
      </w:r>
      <w:r>
        <w:rPr>
          <w:rFonts w:eastAsia="Times New Roman"/>
          <w:color w:val="212121"/>
          <w:szCs w:val="24"/>
        </w:rPr>
        <w:t>σιγά</w:t>
      </w:r>
      <w:r>
        <w:rPr>
          <w:rFonts w:eastAsia="Times New Roman"/>
          <w:color w:val="212121"/>
          <w:szCs w:val="24"/>
        </w:rPr>
        <w:t>-</w:t>
      </w:r>
      <w:r>
        <w:rPr>
          <w:rFonts w:eastAsia="Times New Roman"/>
          <w:color w:val="212121"/>
          <w:szCs w:val="24"/>
        </w:rPr>
        <w:t xml:space="preserve">σιγά </w:t>
      </w:r>
      <w:r w:rsidRPr="009A6CA0">
        <w:rPr>
          <w:rFonts w:eastAsia="Times New Roman"/>
          <w:color w:val="212121"/>
          <w:szCs w:val="24"/>
        </w:rPr>
        <w:t xml:space="preserve">την εντύπωση ότι </w:t>
      </w:r>
      <w:r>
        <w:rPr>
          <w:rFonts w:eastAsia="Times New Roman"/>
          <w:color w:val="212121"/>
          <w:szCs w:val="24"/>
        </w:rPr>
        <w:t xml:space="preserve">κάτι αρχίζει και </w:t>
      </w:r>
      <w:r w:rsidRPr="009A6CA0">
        <w:rPr>
          <w:rFonts w:eastAsia="Times New Roman"/>
          <w:color w:val="212121"/>
          <w:szCs w:val="24"/>
        </w:rPr>
        <w:t xml:space="preserve">συμβαίνει </w:t>
      </w:r>
      <w:r>
        <w:rPr>
          <w:rFonts w:eastAsia="Times New Roman"/>
          <w:color w:val="212121"/>
          <w:szCs w:val="24"/>
        </w:rPr>
        <w:t>το τελευταίο διάστημα με τον ΣΥΡΙΖΑ, με την Κ</w:t>
      </w:r>
      <w:r w:rsidRPr="009A6CA0">
        <w:rPr>
          <w:rFonts w:eastAsia="Times New Roman"/>
          <w:color w:val="212121"/>
          <w:szCs w:val="24"/>
        </w:rPr>
        <w:t xml:space="preserve">υβέρνηση </w:t>
      </w:r>
      <w:r>
        <w:rPr>
          <w:rFonts w:eastAsia="Times New Roman"/>
          <w:color w:val="212121"/>
          <w:szCs w:val="24"/>
        </w:rPr>
        <w:t>εν πάση περιπτώσει, με έναν σχεδόν απροκάλυπτο τρόπο.</w:t>
      </w:r>
    </w:p>
    <w:p w14:paraId="4CC5BDA4"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Άκουγα την κριτική του κ. Παφίλη. Δ</w:t>
      </w:r>
      <w:r w:rsidRPr="009A6CA0">
        <w:rPr>
          <w:rFonts w:eastAsia="Times New Roman"/>
          <w:color w:val="212121"/>
          <w:szCs w:val="24"/>
        </w:rPr>
        <w:t xml:space="preserve">εν ξέρω αν θα </w:t>
      </w:r>
      <w:r>
        <w:rPr>
          <w:rFonts w:eastAsia="Times New Roman"/>
          <w:color w:val="212121"/>
          <w:szCs w:val="24"/>
        </w:rPr>
        <w:t xml:space="preserve">συνταχθώ στο σύνολό της, </w:t>
      </w:r>
      <w:r w:rsidRPr="009A6CA0">
        <w:rPr>
          <w:rFonts w:eastAsia="Times New Roman"/>
          <w:color w:val="212121"/>
          <w:szCs w:val="24"/>
        </w:rPr>
        <w:t>αλλά θέλω να μου εξηγήσετε με αυτή</w:t>
      </w:r>
      <w:r>
        <w:rPr>
          <w:rFonts w:eastAsia="Times New Roman"/>
          <w:color w:val="212121"/>
          <w:szCs w:val="24"/>
        </w:rPr>
        <w:t>ν</w:t>
      </w:r>
      <w:r w:rsidRPr="009A6CA0">
        <w:rPr>
          <w:rFonts w:eastAsia="Times New Roman"/>
          <w:color w:val="212121"/>
          <w:szCs w:val="24"/>
        </w:rPr>
        <w:t xml:space="preserve"> την </w:t>
      </w:r>
      <w:r w:rsidRPr="009A6CA0">
        <w:rPr>
          <w:rFonts w:eastAsia="Times New Roman"/>
          <w:color w:val="212121"/>
          <w:szCs w:val="24"/>
        </w:rPr>
        <w:lastRenderedPageBreak/>
        <w:t>ιστορία</w:t>
      </w:r>
      <w:r w:rsidRPr="009A6CA0">
        <w:rPr>
          <w:rFonts w:eastAsia="Times New Roman"/>
          <w:color w:val="212121"/>
          <w:szCs w:val="24"/>
        </w:rPr>
        <w:t xml:space="preserve"> </w:t>
      </w:r>
      <w:r>
        <w:rPr>
          <w:rFonts w:eastAsia="Times New Roman"/>
          <w:color w:val="212121"/>
          <w:szCs w:val="24"/>
        </w:rPr>
        <w:t xml:space="preserve">με τη </w:t>
      </w:r>
      <w:r>
        <w:rPr>
          <w:rFonts w:eastAsia="Times New Roman"/>
          <w:color w:val="212121"/>
          <w:szCs w:val="24"/>
        </w:rPr>
        <w:t>«</w:t>
      </w:r>
      <w:r>
        <w:rPr>
          <w:rFonts w:eastAsia="Times New Roman"/>
          <w:color w:val="212121"/>
          <w:szCs w:val="24"/>
        </w:rPr>
        <w:t>Φίλιππο Ένωση</w:t>
      </w:r>
      <w:r>
        <w:rPr>
          <w:rFonts w:eastAsia="Times New Roman"/>
          <w:color w:val="212121"/>
          <w:szCs w:val="24"/>
        </w:rPr>
        <w:t>»</w:t>
      </w:r>
      <w:r>
        <w:rPr>
          <w:rFonts w:eastAsia="Times New Roman"/>
          <w:color w:val="212121"/>
          <w:szCs w:val="24"/>
        </w:rPr>
        <w:t xml:space="preserve"> τι ακριβώς κάνετε. Και να πω γιατί για μένα έχει σημασία. Έχει γίνει μια επιλογή. Η επιλογή ήταν ότι ανετέθη </w:t>
      </w:r>
      <w:r w:rsidRPr="009A6CA0">
        <w:rPr>
          <w:rFonts w:eastAsia="Times New Roman"/>
          <w:color w:val="212121"/>
          <w:szCs w:val="24"/>
        </w:rPr>
        <w:t>η</w:t>
      </w:r>
      <w:r>
        <w:rPr>
          <w:rFonts w:eastAsia="Times New Roman"/>
          <w:color w:val="212121"/>
          <w:szCs w:val="24"/>
        </w:rPr>
        <w:t xml:space="preserve"> διοργάνωση </w:t>
      </w:r>
      <w:r w:rsidRPr="009A6CA0">
        <w:rPr>
          <w:rFonts w:eastAsia="Times New Roman"/>
          <w:color w:val="212121"/>
          <w:szCs w:val="24"/>
        </w:rPr>
        <w:t>ιπποδρομιών σε μία εταιρεία</w:t>
      </w:r>
      <w:r>
        <w:rPr>
          <w:rFonts w:eastAsia="Times New Roman"/>
          <w:color w:val="212121"/>
          <w:szCs w:val="24"/>
        </w:rPr>
        <w:t>. Α</w:t>
      </w:r>
      <w:r w:rsidRPr="009A6CA0">
        <w:rPr>
          <w:rFonts w:eastAsia="Times New Roman"/>
          <w:color w:val="212121"/>
          <w:szCs w:val="24"/>
        </w:rPr>
        <w:t xml:space="preserve">υτό είναι μία </w:t>
      </w:r>
      <w:r>
        <w:rPr>
          <w:rFonts w:eastAsia="Times New Roman"/>
          <w:color w:val="212121"/>
          <w:szCs w:val="24"/>
        </w:rPr>
        <w:t xml:space="preserve">συζήτηση, αν καλώς ή κακώς έγινε. Εγώ, όμως, </w:t>
      </w:r>
      <w:r w:rsidRPr="009A6CA0">
        <w:rPr>
          <w:rFonts w:eastAsia="Times New Roman"/>
          <w:color w:val="212121"/>
          <w:szCs w:val="24"/>
        </w:rPr>
        <w:t xml:space="preserve">θα σας πω κατευθείαν </w:t>
      </w:r>
      <w:r>
        <w:rPr>
          <w:rFonts w:eastAsia="Times New Roman"/>
          <w:color w:val="212121"/>
          <w:szCs w:val="24"/>
        </w:rPr>
        <w:t>ό</w:t>
      </w:r>
      <w:r>
        <w:rPr>
          <w:rFonts w:eastAsia="Times New Roman"/>
          <w:color w:val="212121"/>
          <w:szCs w:val="24"/>
        </w:rPr>
        <w:t>τι έχει γίνει</w:t>
      </w:r>
      <w:r w:rsidRPr="009A6CA0">
        <w:rPr>
          <w:rFonts w:eastAsia="Times New Roman"/>
          <w:color w:val="212121"/>
          <w:szCs w:val="24"/>
        </w:rPr>
        <w:t xml:space="preserve"> μία δεύτερη επιλογή</w:t>
      </w:r>
      <w:r>
        <w:rPr>
          <w:rFonts w:eastAsia="Times New Roman"/>
          <w:color w:val="212121"/>
          <w:szCs w:val="24"/>
        </w:rPr>
        <w:t>,</w:t>
      </w:r>
      <w:r w:rsidRPr="009A6CA0">
        <w:rPr>
          <w:rFonts w:eastAsia="Times New Roman"/>
          <w:color w:val="212121"/>
          <w:szCs w:val="24"/>
        </w:rPr>
        <w:t xml:space="preserve"> η οποία μου φαίνεται εξαιρετικά </w:t>
      </w:r>
      <w:r>
        <w:rPr>
          <w:rFonts w:eastAsia="Times New Roman"/>
          <w:color w:val="212121"/>
          <w:szCs w:val="24"/>
        </w:rPr>
        <w:t>παράδοξη -δε</w:t>
      </w:r>
      <w:r w:rsidRPr="009A6CA0">
        <w:rPr>
          <w:rFonts w:eastAsia="Times New Roman"/>
          <w:color w:val="212121"/>
          <w:szCs w:val="24"/>
        </w:rPr>
        <w:t xml:space="preserve">ν λέω </w:t>
      </w:r>
      <w:r>
        <w:rPr>
          <w:rFonts w:eastAsia="Times New Roman"/>
          <w:color w:val="212121"/>
          <w:szCs w:val="24"/>
        </w:rPr>
        <w:t xml:space="preserve">ότι είναι της Κυβερνήσεώς σας, είναι προηγουμένων κυβερνήσεων, είναι και κυβερνήσεων δικών μας-, ότι έχουμε έναν τρόπο που έχουμε οργανώσει </w:t>
      </w:r>
      <w:r w:rsidRPr="009A6CA0">
        <w:rPr>
          <w:rFonts w:eastAsia="Times New Roman"/>
          <w:color w:val="212121"/>
          <w:szCs w:val="24"/>
        </w:rPr>
        <w:t>το</w:t>
      </w:r>
      <w:r>
        <w:rPr>
          <w:rFonts w:eastAsia="Times New Roman"/>
          <w:color w:val="212121"/>
          <w:szCs w:val="24"/>
        </w:rPr>
        <w:t>ν στοιχηματισμό και τη</w:t>
      </w:r>
      <w:r w:rsidRPr="009A6CA0">
        <w:rPr>
          <w:rFonts w:eastAsia="Times New Roman"/>
          <w:color w:val="212121"/>
          <w:szCs w:val="24"/>
        </w:rPr>
        <w:t xml:space="preserve"> διεξαγ</w:t>
      </w:r>
      <w:r w:rsidRPr="009A6CA0">
        <w:rPr>
          <w:rFonts w:eastAsia="Times New Roman"/>
          <w:color w:val="212121"/>
          <w:szCs w:val="24"/>
        </w:rPr>
        <w:t>ωγή τυχερών παιγνίων</w:t>
      </w:r>
      <w:r>
        <w:rPr>
          <w:rFonts w:eastAsia="Times New Roman"/>
          <w:color w:val="212121"/>
          <w:szCs w:val="24"/>
        </w:rPr>
        <w:t xml:space="preserve">, όπου, ενώ </w:t>
      </w:r>
      <w:r w:rsidRPr="009A6CA0">
        <w:rPr>
          <w:rFonts w:eastAsia="Times New Roman"/>
          <w:color w:val="212121"/>
          <w:szCs w:val="24"/>
        </w:rPr>
        <w:t>υπήρχε ένα κρατικό μονοπώλιο που έχει</w:t>
      </w:r>
      <w:r>
        <w:rPr>
          <w:rFonts w:eastAsia="Times New Roman"/>
          <w:color w:val="212121"/>
          <w:szCs w:val="24"/>
        </w:rPr>
        <w:t xml:space="preserve"> μία λογική για να περιορίζει την </w:t>
      </w:r>
      <w:r w:rsidRPr="009A6CA0">
        <w:rPr>
          <w:rFonts w:eastAsia="Times New Roman"/>
          <w:color w:val="212121"/>
          <w:szCs w:val="24"/>
        </w:rPr>
        <w:t>τοξικότητα</w:t>
      </w:r>
      <w:r>
        <w:rPr>
          <w:rFonts w:eastAsia="Times New Roman"/>
          <w:color w:val="212121"/>
          <w:szCs w:val="24"/>
        </w:rPr>
        <w:t>, τώρα</w:t>
      </w:r>
      <w:r w:rsidRPr="009A6CA0">
        <w:rPr>
          <w:rFonts w:eastAsia="Times New Roman"/>
          <w:color w:val="212121"/>
          <w:szCs w:val="24"/>
        </w:rPr>
        <w:t xml:space="preserve"> υπάρχει ένα δεύτερο μοντέλο</w:t>
      </w:r>
      <w:r>
        <w:rPr>
          <w:rFonts w:eastAsia="Times New Roman"/>
          <w:color w:val="212121"/>
          <w:szCs w:val="24"/>
        </w:rPr>
        <w:t>,</w:t>
      </w:r>
      <w:r w:rsidRPr="009A6CA0">
        <w:rPr>
          <w:rFonts w:eastAsia="Times New Roman"/>
          <w:color w:val="212121"/>
          <w:szCs w:val="24"/>
        </w:rPr>
        <w:t xml:space="preserve"> </w:t>
      </w:r>
      <w:r>
        <w:rPr>
          <w:rFonts w:eastAsia="Times New Roman"/>
          <w:color w:val="212121"/>
          <w:szCs w:val="24"/>
        </w:rPr>
        <w:t xml:space="preserve">δηλαδή </w:t>
      </w:r>
      <w:r w:rsidRPr="009A6CA0">
        <w:rPr>
          <w:rFonts w:eastAsia="Times New Roman"/>
          <w:color w:val="212121"/>
          <w:szCs w:val="24"/>
        </w:rPr>
        <w:t>να ανοίξει</w:t>
      </w:r>
      <w:r>
        <w:rPr>
          <w:rFonts w:eastAsia="Times New Roman"/>
          <w:color w:val="212121"/>
          <w:szCs w:val="24"/>
        </w:rPr>
        <w:t>ς</w:t>
      </w:r>
      <w:r w:rsidRPr="009A6CA0">
        <w:rPr>
          <w:rFonts w:eastAsia="Times New Roman"/>
          <w:color w:val="212121"/>
          <w:szCs w:val="24"/>
        </w:rPr>
        <w:t xml:space="preserve"> τον ανταγωνισμό</w:t>
      </w:r>
      <w:r>
        <w:rPr>
          <w:rFonts w:eastAsia="Times New Roman"/>
          <w:color w:val="212121"/>
          <w:szCs w:val="24"/>
        </w:rPr>
        <w:t xml:space="preserve"> βάζοντας έναν ισχυρό ρυθμιστή, που και αυτό </w:t>
      </w:r>
      <w:r w:rsidRPr="009A6CA0">
        <w:rPr>
          <w:rFonts w:eastAsia="Times New Roman"/>
          <w:color w:val="212121"/>
          <w:szCs w:val="24"/>
        </w:rPr>
        <w:t>έχει μία λογική</w:t>
      </w:r>
      <w:r>
        <w:rPr>
          <w:rFonts w:eastAsia="Times New Roman"/>
          <w:color w:val="212121"/>
          <w:szCs w:val="24"/>
        </w:rPr>
        <w:t>.</w:t>
      </w:r>
      <w:r w:rsidRPr="009A6CA0">
        <w:rPr>
          <w:rFonts w:eastAsia="Times New Roman"/>
          <w:color w:val="212121"/>
          <w:szCs w:val="24"/>
        </w:rPr>
        <w:t xml:space="preserve"> Εμείς έχουμ</w:t>
      </w:r>
      <w:r w:rsidRPr="009A6CA0">
        <w:rPr>
          <w:rFonts w:eastAsia="Times New Roman"/>
          <w:color w:val="212121"/>
          <w:szCs w:val="24"/>
        </w:rPr>
        <w:t xml:space="preserve">ε επιλέξει ένα μοντέλο </w:t>
      </w:r>
      <w:r>
        <w:rPr>
          <w:rFonts w:eastAsia="Times New Roman"/>
          <w:color w:val="212121"/>
          <w:szCs w:val="24"/>
        </w:rPr>
        <w:t>που εγώ δεν μπορώ να το π</w:t>
      </w:r>
      <w:r w:rsidRPr="009A6CA0">
        <w:rPr>
          <w:rFonts w:eastAsia="Times New Roman"/>
          <w:color w:val="212121"/>
          <w:szCs w:val="24"/>
        </w:rPr>
        <w:t>αρακολουθήσω</w:t>
      </w:r>
      <w:r>
        <w:rPr>
          <w:rFonts w:eastAsia="Times New Roman"/>
          <w:color w:val="212121"/>
          <w:szCs w:val="24"/>
        </w:rPr>
        <w:t xml:space="preserve">. Έχουμε </w:t>
      </w:r>
      <w:r w:rsidRPr="009A6CA0">
        <w:rPr>
          <w:rFonts w:eastAsia="Times New Roman"/>
          <w:color w:val="212121"/>
          <w:szCs w:val="24"/>
        </w:rPr>
        <w:t xml:space="preserve">ένα ιδιωτικό μονοπώλιο </w:t>
      </w:r>
      <w:r>
        <w:rPr>
          <w:rFonts w:eastAsia="Times New Roman"/>
          <w:color w:val="212121"/>
          <w:szCs w:val="24"/>
        </w:rPr>
        <w:t>και εν συνεχεία βάζουμε έναν ρυθμιστή.</w:t>
      </w:r>
    </w:p>
    <w:p w14:paraId="4CC5BDA5" w14:textId="77777777" w:rsidR="005D719C" w:rsidRDefault="00627F40">
      <w:pPr>
        <w:shd w:val="clear" w:color="auto" w:fill="FFFFFF"/>
        <w:spacing w:line="600" w:lineRule="auto"/>
        <w:ind w:firstLine="720"/>
        <w:jc w:val="both"/>
        <w:rPr>
          <w:rFonts w:eastAsia="Times New Roman"/>
          <w:color w:val="212121"/>
          <w:szCs w:val="24"/>
        </w:rPr>
      </w:pPr>
      <w:r w:rsidRPr="009A6CA0">
        <w:rPr>
          <w:rFonts w:eastAsia="Times New Roman"/>
          <w:color w:val="212121"/>
          <w:szCs w:val="24"/>
        </w:rPr>
        <w:t>Προσέξτε</w:t>
      </w:r>
      <w:r>
        <w:rPr>
          <w:rFonts w:eastAsia="Times New Roman"/>
          <w:color w:val="212121"/>
          <w:szCs w:val="24"/>
        </w:rPr>
        <w:t>.</w:t>
      </w:r>
      <w:r w:rsidRPr="009A6CA0">
        <w:rPr>
          <w:rFonts w:eastAsia="Times New Roman"/>
          <w:color w:val="212121"/>
          <w:szCs w:val="24"/>
        </w:rPr>
        <w:t xml:space="preserve"> </w:t>
      </w:r>
      <w:r>
        <w:rPr>
          <w:rFonts w:eastAsia="Times New Roman"/>
          <w:color w:val="212121"/>
          <w:szCs w:val="24"/>
        </w:rPr>
        <w:t>Στο πλαίσιο αυτό εμφανίστηκε μία συγκεκριμένη ε</w:t>
      </w:r>
      <w:r w:rsidRPr="009A6CA0">
        <w:rPr>
          <w:rFonts w:eastAsia="Times New Roman"/>
          <w:color w:val="212121"/>
          <w:szCs w:val="24"/>
        </w:rPr>
        <w:t>ταιρεία</w:t>
      </w:r>
      <w:r>
        <w:rPr>
          <w:rFonts w:eastAsia="Times New Roman"/>
          <w:color w:val="212121"/>
          <w:szCs w:val="24"/>
        </w:rPr>
        <w:t>,</w:t>
      </w:r>
      <w:r w:rsidRPr="009A6CA0">
        <w:rPr>
          <w:rFonts w:eastAsia="Times New Roman"/>
          <w:color w:val="212121"/>
          <w:szCs w:val="24"/>
        </w:rPr>
        <w:t xml:space="preserve"> η οποία</w:t>
      </w:r>
      <w:r>
        <w:rPr>
          <w:rFonts w:eastAsia="Times New Roman"/>
          <w:color w:val="212121"/>
          <w:szCs w:val="24"/>
        </w:rPr>
        <w:t xml:space="preserve"> έχει την ευθύνη ουσιαστικά της </w:t>
      </w:r>
      <w:r w:rsidRPr="009A6CA0">
        <w:rPr>
          <w:rFonts w:eastAsia="Times New Roman"/>
          <w:color w:val="212121"/>
          <w:szCs w:val="24"/>
        </w:rPr>
        <w:t>διοργάνω</w:t>
      </w:r>
      <w:r w:rsidRPr="009A6CA0">
        <w:rPr>
          <w:rFonts w:eastAsia="Times New Roman"/>
          <w:color w:val="212121"/>
          <w:szCs w:val="24"/>
        </w:rPr>
        <w:lastRenderedPageBreak/>
        <w:t>σης ιππ</w:t>
      </w:r>
      <w:r>
        <w:rPr>
          <w:rFonts w:eastAsia="Times New Roman"/>
          <w:color w:val="212121"/>
          <w:szCs w:val="24"/>
        </w:rPr>
        <w:t>οδρομ</w:t>
      </w:r>
      <w:r>
        <w:rPr>
          <w:rFonts w:eastAsia="Times New Roman"/>
          <w:color w:val="212121"/>
          <w:szCs w:val="24"/>
        </w:rPr>
        <w:t xml:space="preserve">ιών, προκειμένου να υπάρχουν </w:t>
      </w:r>
      <w:r w:rsidRPr="009A6CA0">
        <w:rPr>
          <w:rFonts w:eastAsia="Times New Roman"/>
          <w:color w:val="212121"/>
          <w:szCs w:val="24"/>
        </w:rPr>
        <w:t>ελληνικές ιπποδρομίες και αντίστοιχος στοιχηματισμός</w:t>
      </w:r>
      <w:r>
        <w:rPr>
          <w:rFonts w:eastAsia="Times New Roman"/>
          <w:color w:val="212121"/>
          <w:szCs w:val="24"/>
        </w:rPr>
        <w:t>. Ε</w:t>
      </w:r>
      <w:r w:rsidRPr="009A6CA0">
        <w:rPr>
          <w:rFonts w:eastAsia="Times New Roman"/>
          <w:color w:val="212121"/>
          <w:szCs w:val="24"/>
        </w:rPr>
        <w:t>ίναι μία επιλογή</w:t>
      </w:r>
      <w:r>
        <w:rPr>
          <w:rFonts w:eastAsia="Times New Roman"/>
          <w:color w:val="212121"/>
          <w:szCs w:val="24"/>
        </w:rPr>
        <w:t xml:space="preserve"> αυτή που έγινε. Έ</w:t>
      </w:r>
      <w:r w:rsidRPr="009A6CA0">
        <w:rPr>
          <w:rFonts w:eastAsia="Times New Roman"/>
          <w:color w:val="212121"/>
          <w:szCs w:val="24"/>
        </w:rPr>
        <w:t>γινε ένας διαγωνισμός</w:t>
      </w:r>
      <w:r>
        <w:rPr>
          <w:rFonts w:eastAsia="Times New Roman"/>
          <w:color w:val="212121"/>
          <w:szCs w:val="24"/>
        </w:rPr>
        <w:t>,</w:t>
      </w:r>
      <w:r w:rsidRPr="009A6CA0">
        <w:rPr>
          <w:rFonts w:eastAsia="Times New Roman"/>
          <w:color w:val="212121"/>
          <w:szCs w:val="24"/>
        </w:rPr>
        <w:t xml:space="preserve"> εμφανίστηκε μία εταιρεία </w:t>
      </w:r>
      <w:r>
        <w:rPr>
          <w:rFonts w:eastAsia="Times New Roman"/>
          <w:color w:val="212121"/>
          <w:szCs w:val="24"/>
        </w:rPr>
        <w:t xml:space="preserve">και </w:t>
      </w:r>
      <w:r w:rsidRPr="009A6CA0">
        <w:rPr>
          <w:rFonts w:eastAsia="Times New Roman"/>
          <w:color w:val="212121"/>
          <w:szCs w:val="24"/>
        </w:rPr>
        <w:t>πήρε αυτή</w:t>
      </w:r>
      <w:r>
        <w:rPr>
          <w:rFonts w:eastAsia="Times New Roman"/>
          <w:color w:val="212121"/>
          <w:szCs w:val="24"/>
        </w:rPr>
        <w:t>ν</w:t>
      </w:r>
      <w:r w:rsidRPr="009A6CA0">
        <w:rPr>
          <w:rFonts w:eastAsia="Times New Roman"/>
          <w:color w:val="212121"/>
          <w:szCs w:val="24"/>
        </w:rPr>
        <w:t xml:space="preserve"> την ευθύνη</w:t>
      </w:r>
      <w:r>
        <w:rPr>
          <w:rFonts w:eastAsia="Times New Roman"/>
          <w:color w:val="212121"/>
          <w:szCs w:val="24"/>
        </w:rPr>
        <w:t>. Προφανώς</w:t>
      </w:r>
      <w:r w:rsidRPr="009A6CA0">
        <w:rPr>
          <w:rFonts w:eastAsia="Times New Roman"/>
          <w:color w:val="212121"/>
          <w:szCs w:val="24"/>
        </w:rPr>
        <w:t xml:space="preserve"> πρέπει να </w:t>
      </w:r>
      <w:r>
        <w:rPr>
          <w:rFonts w:eastAsia="Times New Roman"/>
          <w:color w:val="212121"/>
          <w:szCs w:val="24"/>
        </w:rPr>
        <w:t xml:space="preserve">υπάρχει ένας ρυθμιστής γι’ αυτό. Από παλιά τη ρύθμιση αυτή </w:t>
      </w:r>
      <w:r w:rsidRPr="009A6CA0">
        <w:rPr>
          <w:rFonts w:eastAsia="Times New Roman"/>
          <w:color w:val="212121"/>
          <w:szCs w:val="24"/>
        </w:rPr>
        <w:t>των κανόνων διεξαγωγή</w:t>
      </w:r>
      <w:r>
        <w:rPr>
          <w:rFonts w:eastAsia="Times New Roman"/>
          <w:color w:val="212121"/>
          <w:szCs w:val="24"/>
        </w:rPr>
        <w:t>ς</w:t>
      </w:r>
      <w:r w:rsidRPr="009A6CA0">
        <w:rPr>
          <w:rFonts w:eastAsia="Times New Roman"/>
          <w:color w:val="212121"/>
          <w:szCs w:val="24"/>
        </w:rPr>
        <w:t xml:space="preserve"> </w:t>
      </w:r>
      <w:r>
        <w:rPr>
          <w:rFonts w:eastAsia="Times New Roman"/>
          <w:color w:val="212121"/>
          <w:szCs w:val="24"/>
        </w:rPr>
        <w:t xml:space="preserve">ορίστηκε να την έχει ένα νομικό </w:t>
      </w:r>
      <w:r w:rsidRPr="009A6CA0">
        <w:rPr>
          <w:rFonts w:eastAsia="Times New Roman"/>
          <w:color w:val="212121"/>
          <w:szCs w:val="24"/>
        </w:rPr>
        <w:t>πρόσωπο δημοσίου δικαίου</w:t>
      </w:r>
      <w:r>
        <w:rPr>
          <w:rFonts w:eastAsia="Times New Roman"/>
          <w:color w:val="212121"/>
          <w:szCs w:val="24"/>
        </w:rPr>
        <w:t>,</w:t>
      </w:r>
      <w:r w:rsidRPr="009A6CA0">
        <w:rPr>
          <w:rFonts w:eastAsia="Times New Roman"/>
          <w:color w:val="212121"/>
          <w:szCs w:val="24"/>
        </w:rPr>
        <w:t xml:space="preserve"> που λέγεται </w:t>
      </w:r>
      <w:r>
        <w:rPr>
          <w:rFonts w:eastAsia="Times New Roman"/>
          <w:color w:val="212121"/>
          <w:szCs w:val="24"/>
        </w:rPr>
        <w:t>«</w:t>
      </w:r>
      <w:r w:rsidRPr="009A6CA0">
        <w:rPr>
          <w:rFonts w:eastAsia="Times New Roman"/>
          <w:color w:val="212121"/>
          <w:szCs w:val="24"/>
        </w:rPr>
        <w:t>Φίλιππος</w:t>
      </w:r>
      <w:r>
        <w:rPr>
          <w:rFonts w:eastAsia="Times New Roman"/>
          <w:color w:val="212121"/>
          <w:szCs w:val="24"/>
        </w:rPr>
        <w:t xml:space="preserve"> Ένωσις», με</w:t>
      </w:r>
      <w:r w:rsidRPr="009A6CA0">
        <w:rPr>
          <w:rFonts w:eastAsia="Times New Roman"/>
          <w:color w:val="212121"/>
          <w:szCs w:val="24"/>
        </w:rPr>
        <w:t xml:space="preserve"> σ</w:t>
      </w:r>
      <w:r>
        <w:rPr>
          <w:rFonts w:eastAsia="Times New Roman"/>
          <w:color w:val="212121"/>
          <w:szCs w:val="24"/>
        </w:rPr>
        <w:t>υγκεκριμένους κανόνες που είχαν</w:t>
      </w:r>
      <w:r w:rsidRPr="009A6CA0">
        <w:rPr>
          <w:rFonts w:eastAsia="Times New Roman"/>
          <w:color w:val="212121"/>
          <w:szCs w:val="24"/>
        </w:rPr>
        <w:t xml:space="preserve"> απο</w:t>
      </w:r>
      <w:r>
        <w:rPr>
          <w:rFonts w:eastAsia="Times New Roman"/>
          <w:color w:val="212121"/>
          <w:szCs w:val="24"/>
        </w:rPr>
        <w:t>τυπωθεί σε μία σειρά αναγκαστικών νόμων και πρ</w:t>
      </w:r>
      <w:r>
        <w:rPr>
          <w:rFonts w:eastAsia="Times New Roman"/>
          <w:color w:val="212121"/>
          <w:szCs w:val="24"/>
        </w:rPr>
        <w:t xml:space="preserve">οεδρικών διαταγμάτων. </w:t>
      </w:r>
    </w:p>
    <w:p w14:paraId="4CC5BDA6"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Ελπίζω ότι συνεννοούμαστε πως </w:t>
      </w:r>
      <w:r w:rsidRPr="009A6CA0">
        <w:rPr>
          <w:rFonts w:eastAsia="Times New Roman"/>
          <w:color w:val="212121"/>
          <w:szCs w:val="24"/>
        </w:rPr>
        <w:t xml:space="preserve">ρυθμιστής και ρυθμιζόμενος έχουν </w:t>
      </w:r>
      <w:r>
        <w:rPr>
          <w:rFonts w:eastAsia="Times New Roman"/>
          <w:color w:val="212121"/>
          <w:szCs w:val="24"/>
        </w:rPr>
        <w:t xml:space="preserve">αντικρουόμενα συμφέροντα. Για την </w:t>
      </w:r>
      <w:r w:rsidRPr="009A6CA0">
        <w:rPr>
          <w:rFonts w:eastAsia="Times New Roman"/>
          <w:color w:val="212121"/>
          <w:szCs w:val="24"/>
        </w:rPr>
        <w:t xml:space="preserve">ακρίβεια ο ρυθμιστής πρέπει να είναι ουδέτερος και να υφίσταται τη ρύθμιση του </w:t>
      </w:r>
      <w:r>
        <w:rPr>
          <w:rFonts w:eastAsia="Times New Roman"/>
          <w:color w:val="212121"/>
          <w:szCs w:val="24"/>
        </w:rPr>
        <w:t>ρυθμιζομένου, ο</w:t>
      </w:r>
      <w:r w:rsidRPr="009A6CA0">
        <w:rPr>
          <w:rFonts w:eastAsia="Times New Roman"/>
          <w:color w:val="212121"/>
          <w:szCs w:val="24"/>
        </w:rPr>
        <w:t xml:space="preserve"> οποίος εκπροσωπεί ιδιωτικά συμφέροντα </w:t>
      </w:r>
      <w:r>
        <w:rPr>
          <w:rFonts w:eastAsia="Times New Roman"/>
          <w:color w:val="212121"/>
          <w:szCs w:val="24"/>
        </w:rPr>
        <w:t>δικ</w:t>
      </w:r>
      <w:r>
        <w:rPr>
          <w:rFonts w:eastAsia="Times New Roman"/>
          <w:color w:val="212121"/>
          <w:szCs w:val="24"/>
        </w:rPr>
        <w:t>ά του. Υπάρχει κ</w:t>
      </w:r>
      <w:r w:rsidRPr="009A6CA0">
        <w:rPr>
          <w:rFonts w:eastAsia="Times New Roman"/>
          <w:color w:val="212121"/>
          <w:szCs w:val="24"/>
        </w:rPr>
        <w:t>α</w:t>
      </w:r>
      <w:r>
        <w:rPr>
          <w:rFonts w:eastAsia="Times New Roman"/>
          <w:color w:val="212121"/>
          <w:szCs w:val="24"/>
        </w:rPr>
        <w:t>μ</w:t>
      </w:r>
      <w:r w:rsidRPr="009A6CA0">
        <w:rPr>
          <w:rFonts w:eastAsia="Times New Roman"/>
          <w:color w:val="212121"/>
          <w:szCs w:val="24"/>
        </w:rPr>
        <w:t>μ</w:t>
      </w:r>
      <w:r>
        <w:rPr>
          <w:rFonts w:eastAsia="Times New Roman"/>
          <w:color w:val="212121"/>
          <w:szCs w:val="24"/>
        </w:rPr>
        <w:t xml:space="preserve">ία αντίρρηση σε αυτό το μοντέλο και σε αυτό το </w:t>
      </w:r>
      <w:r w:rsidRPr="009A6CA0">
        <w:rPr>
          <w:rFonts w:eastAsia="Times New Roman"/>
          <w:color w:val="212121"/>
          <w:szCs w:val="24"/>
        </w:rPr>
        <w:t>σχέδιο</w:t>
      </w:r>
      <w:r>
        <w:rPr>
          <w:rFonts w:eastAsia="Times New Roman"/>
          <w:color w:val="212121"/>
          <w:szCs w:val="24"/>
        </w:rPr>
        <w:t>; Προσπαθώ να καταλάβω αν υπάρχει. Γιατί εάν δ</w:t>
      </w:r>
      <w:r w:rsidRPr="009A6CA0">
        <w:rPr>
          <w:rFonts w:eastAsia="Times New Roman"/>
          <w:color w:val="212121"/>
          <w:szCs w:val="24"/>
        </w:rPr>
        <w:t>εν υπάρχει</w:t>
      </w:r>
      <w:r>
        <w:rPr>
          <w:rFonts w:eastAsia="Times New Roman"/>
          <w:color w:val="212121"/>
          <w:szCs w:val="24"/>
        </w:rPr>
        <w:t>,</w:t>
      </w:r>
      <w:r w:rsidRPr="009A6CA0">
        <w:rPr>
          <w:rFonts w:eastAsia="Times New Roman"/>
          <w:color w:val="212121"/>
          <w:szCs w:val="24"/>
        </w:rPr>
        <w:t xml:space="preserve"> </w:t>
      </w:r>
      <w:r>
        <w:rPr>
          <w:rFonts w:eastAsia="Times New Roman"/>
          <w:color w:val="212121"/>
          <w:szCs w:val="24"/>
        </w:rPr>
        <w:t>πρέπει τώρα να εξηγήσετε πώ</w:t>
      </w:r>
      <w:r w:rsidRPr="009A6CA0">
        <w:rPr>
          <w:rFonts w:eastAsia="Times New Roman"/>
          <w:color w:val="212121"/>
          <w:szCs w:val="24"/>
        </w:rPr>
        <w:t xml:space="preserve">ς παρεμβαίνετε στη </w:t>
      </w:r>
      <w:r>
        <w:rPr>
          <w:rFonts w:eastAsia="Times New Roman"/>
          <w:color w:val="212121"/>
          <w:szCs w:val="24"/>
        </w:rPr>
        <w:t>«</w:t>
      </w:r>
      <w:r w:rsidRPr="009A6CA0">
        <w:rPr>
          <w:rFonts w:eastAsia="Times New Roman"/>
          <w:color w:val="212121"/>
          <w:szCs w:val="24"/>
        </w:rPr>
        <w:t>Φίλιππο Ένωση</w:t>
      </w:r>
      <w:r>
        <w:rPr>
          <w:rFonts w:eastAsia="Times New Roman"/>
          <w:color w:val="212121"/>
          <w:szCs w:val="24"/>
        </w:rPr>
        <w:t>»,</w:t>
      </w:r>
      <w:r w:rsidRPr="009A6CA0">
        <w:rPr>
          <w:rFonts w:eastAsia="Times New Roman"/>
          <w:color w:val="212121"/>
          <w:szCs w:val="24"/>
        </w:rPr>
        <w:t xml:space="preserve"> ώστε σε μείζονα ζητήματα</w:t>
      </w:r>
      <w:r>
        <w:rPr>
          <w:rFonts w:eastAsia="Times New Roman"/>
          <w:color w:val="212121"/>
          <w:szCs w:val="24"/>
        </w:rPr>
        <w:t>,</w:t>
      </w:r>
      <w:r w:rsidRPr="009A6CA0">
        <w:rPr>
          <w:rFonts w:eastAsia="Times New Roman"/>
          <w:color w:val="212121"/>
          <w:szCs w:val="24"/>
        </w:rPr>
        <w:t xml:space="preserve"> έτσι </w:t>
      </w:r>
      <w:r>
        <w:rPr>
          <w:rFonts w:eastAsia="Times New Roman"/>
          <w:color w:val="212121"/>
          <w:szCs w:val="24"/>
        </w:rPr>
        <w:t>όπως δια</w:t>
      </w:r>
      <w:r>
        <w:rPr>
          <w:rFonts w:eastAsia="Times New Roman"/>
          <w:color w:val="212121"/>
          <w:szCs w:val="24"/>
        </w:rPr>
        <w:lastRenderedPageBreak/>
        <w:t>μορφώνετε</w:t>
      </w:r>
      <w:r w:rsidRPr="009A6CA0">
        <w:rPr>
          <w:rFonts w:eastAsia="Times New Roman"/>
          <w:color w:val="212121"/>
          <w:szCs w:val="24"/>
        </w:rPr>
        <w:t xml:space="preserve"> πια τη λειτουρ</w:t>
      </w:r>
      <w:r w:rsidRPr="009A6CA0">
        <w:rPr>
          <w:rFonts w:eastAsia="Times New Roman"/>
          <w:color w:val="212121"/>
          <w:szCs w:val="24"/>
        </w:rPr>
        <w:t xml:space="preserve">γία </w:t>
      </w:r>
      <w:r>
        <w:rPr>
          <w:rFonts w:eastAsia="Times New Roman"/>
          <w:color w:val="212121"/>
          <w:szCs w:val="24"/>
        </w:rPr>
        <w:t>της,</w:t>
      </w:r>
      <w:r w:rsidRPr="009A6CA0">
        <w:rPr>
          <w:rFonts w:eastAsia="Times New Roman"/>
          <w:color w:val="212121"/>
          <w:szCs w:val="24"/>
        </w:rPr>
        <w:t xml:space="preserve"> να μην μπορεί να πάρει απόφαση</w:t>
      </w:r>
      <w:r>
        <w:rPr>
          <w:rFonts w:eastAsia="Times New Roman"/>
          <w:color w:val="212121"/>
          <w:szCs w:val="24"/>
        </w:rPr>
        <w:t xml:space="preserve"> χωρίς</w:t>
      </w:r>
      <w:r w:rsidRPr="009A6CA0">
        <w:rPr>
          <w:rFonts w:eastAsia="Times New Roman"/>
          <w:color w:val="212121"/>
          <w:szCs w:val="24"/>
        </w:rPr>
        <w:t xml:space="preserve"> τη συνδρομή του ρυθμιζόμενου</w:t>
      </w:r>
      <w:r>
        <w:rPr>
          <w:rFonts w:eastAsia="Times New Roman"/>
          <w:color w:val="212121"/>
          <w:szCs w:val="24"/>
        </w:rPr>
        <w:t>,</w:t>
      </w:r>
      <w:r w:rsidRPr="009A6CA0">
        <w:rPr>
          <w:rFonts w:eastAsia="Times New Roman"/>
          <w:color w:val="212121"/>
          <w:szCs w:val="24"/>
        </w:rPr>
        <w:t xml:space="preserve"> του παραχωρησιούχου</w:t>
      </w:r>
      <w:r>
        <w:rPr>
          <w:rFonts w:eastAsia="Times New Roman"/>
          <w:color w:val="212121"/>
          <w:szCs w:val="24"/>
        </w:rPr>
        <w:t>,</w:t>
      </w:r>
      <w:r w:rsidRPr="009A6CA0">
        <w:rPr>
          <w:rFonts w:eastAsia="Times New Roman"/>
          <w:color w:val="212121"/>
          <w:szCs w:val="24"/>
        </w:rPr>
        <w:t xml:space="preserve"> για σειρά κεντρικών θεμάτων</w:t>
      </w:r>
      <w:r>
        <w:rPr>
          <w:rFonts w:eastAsia="Times New Roman"/>
          <w:color w:val="212121"/>
          <w:szCs w:val="24"/>
        </w:rPr>
        <w:t xml:space="preserve">. Αυτό είναι πρωτοφανές. </w:t>
      </w:r>
    </w:p>
    <w:p w14:paraId="4CC5BDA7" w14:textId="77777777" w:rsidR="005D719C" w:rsidRDefault="00627F40">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9A6CA0">
        <w:rPr>
          <w:rFonts w:eastAsia="Times New Roman"/>
          <w:color w:val="212121"/>
          <w:szCs w:val="24"/>
        </w:rPr>
        <w:t>ο επιχείρημα που μπορεί να ακουστεί</w:t>
      </w:r>
      <w:r>
        <w:rPr>
          <w:rFonts w:eastAsia="Times New Roman"/>
          <w:color w:val="212121"/>
          <w:szCs w:val="24"/>
        </w:rPr>
        <w:t>, δηλαδή</w:t>
      </w:r>
      <w:r w:rsidRPr="009A6CA0">
        <w:rPr>
          <w:rFonts w:eastAsia="Times New Roman"/>
          <w:color w:val="212121"/>
          <w:szCs w:val="24"/>
        </w:rPr>
        <w:t xml:space="preserve"> </w:t>
      </w:r>
      <w:r>
        <w:rPr>
          <w:rFonts w:eastAsia="Times New Roman"/>
          <w:color w:val="212121"/>
          <w:szCs w:val="24"/>
        </w:rPr>
        <w:t>ότι «ξέρετε, έχουμε καταλήξει να μην έχουμε</w:t>
      </w:r>
      <w:r w:rsidRPr="009A6CA0">
        <w:rPr>
          <w:rFonts w:eastAsia="Times New Roman"/>
          <w:color w:val="212121"/>
          <w:szCs w:val="24"/>
        </w:rPr>
        <w:t xml:space="preserve"> ιπποδρομίες</w:t>
      </w:r>
      <w:r>
        <w:rPr>
          <w:rFonts w:eastAsia="Times New Roman"/>
          <w:color w:val="212121"/>
          <w:szCs w:val="24"/>
        </w:rPr>
        <w:t xml:space="preserve">», να </w:t>
      </w:r>
      <w:r>
        <w:rPr>
          <w:rFonts w:eastAsia="Times New Roman"/>
          <w:color w:val="212121"/>
          <w:szCs w:val="24"/>
        </w:rPr>
        <w:t xml:space="preserve">το ερμηνεύσω ότι </w:t>
      </w:r>
      <w:r w:rsidRPr="009A6CA0">
        <w:rPr>
          <w:rFonts w:eastAsia="Times New Roman"/>
          <w:color w:val="212121"/>
          <w:szCs w:val="24"/>
        </w:rPr>
        <w:t>ουσιαστικά</w:t>
      </w:r>
      <w:r>
        <w:rPr>
          <w:rFonts w:eastAsia="Times New Roman"/>
          <w:color w:val="212121"/>
          <w:szCs w:val="24"/>
        </w:rPr>
        <w:t>,</w:t>
      </w:r>
      <w:r w:rsidRPr="009A6CA0">
        <w:rPr>
          <w:rFonts w:eastAsia="Times New Roman"/>
          <w:color w:val="212121"/>
          <w:szCs w:val="24"/>
        </w:rPr>
        <w:t xml:space="preserve"> σε αυτό που είναι ένας απροκάλυπτος εκβιασμός</w:t>
      </w:r>
      <w:r>
        <w:rPr>
          <w:rFonts w:eastAsia="Times New Roman"/>
          <w:color w:val="212121"/>
          <w:szCs w:val="24"/>
        </w:rPr>
        <w:t>,</w:t>
      </w:r>
      <w:r w:rsidRPr="009A6CA0">
        <w:rPr>
          <w:rFonts w:eastAsia="Times New Roman"/>
          <w:color w:val="212121"/>
          <w:szCs w:val="24"/>
        </w:rPr>
        <w:t xml:space="preserve"> εσείς </w:t>
      </w:r>
      <w:r>
        <w:rPr>
          <w:rFonts w:eastAsia="Times New Roman"/>
          <w:color w:val="212121"/>
          <w:szCs w:val="24"/>
        </w:rPr>
        <w:t>ενδίδετε;</w:t>
      </w:r>
      <w:r w:rsidRPr="009A6CA0">
        <w:rPr>
          <w:rFonts w:eastAsia="Times New Roman"/>
          <w:color w:val="212121"/>
          <w:szCs w:val="24"/>
        </w:rPr>
        <w:t xml:space="preserve"> </w:t>
      </w:r>
    </w:p>
    <w:p w14:paraId="4CC5BDA8" w14:textId="77777777" w:rsidR="005D719C" w:rsidRDefault="00627F40">
      <w:pPr>
        <w:spacing w:line="600" w:lineRule="auto"/>
        <w:ind w:firstLine="720"/>
        <w:jc w:val="both"/>
        <w:rPr>
          <w:rFonts w:eastAsia="Times New Roman"/>
          <w:szCs w:val="24"/>
        </w:rPr>
      </w:pPr>
      <w:r>
        <w:rPr>
          <w:rFonts w:eastAsia="Times New Roman"/>
          <w:szCs w:val="24"/>
        </w:rPr>
        <w:t>Διότι ανάποδα θα έπρεπε να γίνονται τα πράγματα. Θ</w:t>
      </w:r>
      <w:r w:rsidRPr="004837FD">
        <w:rPr>
          <w:rFonts w:eastAsia="Times New Roman"/>
          <w:szCs w:val="24"/>
        </w:rPr>
        <w:t>α έπρεπε να υποστεί τη ρύθμιση και να συμμορφωθεί ο ρυθμιζόμενος</w:t>
      </w:r>
      <w:r>
        <w:rPr>
          <w:rFonts w:eastAsia="Times New Roman"/>
          <w:szCs w:val="24"/>
        </w:rPr>
        <w:t>. Κ</w:t>
      </w:r>
      <w:r w:rsidRPr="004837FD">
        <w:rPr>
          <w:rFonts w:eastAsia="Times New Roman"/>
          <w:szCs w:val="24"/>
        </w:rPr>
        <w:t xml:space="preserve">αι </w:t>
      </w:r>
      <w:r>
        <w:rPr>
          <w:rFonts w:eastAsia="Times New Roman"/>
          <w:szCs w:val="24"/>
        </w:rPr>
        <w:t>εδώ</w:t>
      </w:r>
      <w:r w:rsidRPr="004837FD">
        <w:rPr>
          <w:rFonts w:eastAsia="Times New Roman"/>
          <w:szCs w:val="24"/>
        </w:rPr>
        <w:t xml:space="preserve"> καταλήγουμε η επίλυση του ζητήματος να είναι να παραδίδεται η </w:t>
      </w:r>
      <w:r>
        <w:rPr>
          <w:rFonts w:eastAsia="Times New Roman"/>
          <w:szCs w:val="24"/>
        </w:rPr>
        <w:t>«</w:t>
      </w:r>
      <w:r w:rsidRPr="004837FD">
        <w:rPr>
          <w:rFonts w:eastAsia="Times New Roman"/>
          <w:szCs w:val="24"/>
        </w:rPr>
        <w:t>Φίλιππος Ένωσις</w:t>
      </w:r>
      <w:r>
        <w:rPr>
          <w:rFonts w:eastAsia="Times New Roman"/>
          <w:szCs w:val="24"/>
        </w:rPr>
        <w:t>»</w:t>
      </w:r>
      <w:r w:rsidRPr="004837FD">
        <w:rPr>
          <w:rFonts w:eastAsia="Times New Roman"/>
          <w:szCs w:val="24"/>
        </w:rPr>
        <w:t xml:space="preserve"> και εντέλει </w:t>
      </w:r>
      <w:r>
        <w:rPr>
          <w:rFonts w:eastAsia="Times New Roman"/>
          <w:szCs w:val="24"/>
        </w:rPr>
        <w:t xml:space="preserve">και η </w:t>
      </w:r>
      <w:r w:rsidRPr="004837FD">
        <w:rPr>
          <w:rFonts w:eastAsia="Times New Roman"/>
          <w:szCs w:val="24"/>
        </w:rPr>
        <w:t xml:space="preserve">διεξαγωγή των ιπποδρομιών </w:t>
      </w:r>
      <w:r>
        <w:rPr>
          <w:rFonts w:eastAsia="Times New Roman"/>
          <w:szCs w:val="24"/>
        </w:rPr>
        <w:t xml:space="preserve">σε αυτόν που είναι ο ρυθμιζόμενος και να ελέγχεται </w:t>
      </w:r>
      <w:r w:rsidRPr="004837FD">
        <w:rPr>
          <w:rFonts w:eastAsia="Times New Roman"/>
          <w:szCs w:val="24"/>
        </w:rPr>
        <w:t>ο ρυθμιστής</w:t>
      </w:r>
      <w:r>
        <w:rPr>
          <w:rFonts w:eastAsia="Times New Roman"/>
          <w:szCs w:val="24"/>
        </w:rPr>
        <w:t>,</w:t>
      </w:r>
      <w:r w:rsidRPr="004837FD">
        <w:rPr>
          <w:rFonts w:eastAsia="Times New Roman"/>
          <w:szCs w:val="24"/>
        </w:rPr>
        <w:t xml:space="preserve"> δηλαδή </w:t>
      </w:r>
      <w:r>
        <w:rPr>
          <w:rFonts w:eastAsia="Times New Roman"/>
          <w:szCs w:val="24"/>
        </w:rPr>
        <w:t>η «</w:t>
      </w:r>
      <w:r w:rsidRPr="004837FD">
        <w:rPr>
          <w:rFonts w:eastAsia="Times New Roman"/>
          <w:szCs w:val="24"/>
        </w:rPr>
        <w:t>Φίλιππος Ένωσις</w:t>
      </w:r>
      <w:r>
        <w:rPr>
          <w:rFonts w:eastAsia="Times New Roman"/>
          <w:szCs w:val="24"/>
        </w:rPr>
        <w:t>»,</w:t>
      </w:r>
      <w:r w:rsidRPr="004837FD">
        <w:rPr>
          <w:rFonts w:eastAsia="Times New Roman"/>
          <w:szCs w:val="24"/>
        </w:rPr>
        <w:t xml:space="preserve"> από την εταιρεία</w:t>
      </w:r>
      <w:r>
        <w:rPr>
          <w:rFonts w:eastAsia="Times New Roman"/>
          <w:szCs w:val="24"/>
        </w:rPr>
        <w:t>, από τον</w:t>
      </w:r>
      <w:r w:rsidRPr="004837FD">
        <w:rPr>
          <w:rFonts w:eastAsia="Times New Roman"/>
          <w:szCs w:val="24"/>
        </w:rPr>
        <w:t xml:space="preserve"> παραχωρησιούχ</w:t>
      </w:r>
      <w:r w:rsidRPr="004837FD">
        <w:rPr>
          <w:rFonts w:eastAsia="Times New Roman"/>
          <w:szCs w:val="24"/>
        </w:rPr>
        <w:t>ο</w:t>
      </w:r>
      <w:r>
        <w:rPr>
          <w:rFonts w:eastAsia="Times New Roman"/>
          <w:szCs w:val="24"/>
        </w:rPr>
        <w:t>.</w:t>
      </w:r>
    </w:p>
    <w:p w14:paraId="4CC5BDA9" w14:textId="77777777" w:rsidR="005D719C" w:rsidRDefault="00627F40">
      <w:pPr>
        <w:spacing w:line="600" w:lineRule="auto"/>
        <w:ind w:firstLine="720"/>
        <w:jc w:val="both"/>
        <w:rPr>
          <w:rFonts w:eastAsia="Times New Roman"/>
          <w:szCs w:val="24"/>
        </w:rPr>
      </w:pPr>
      <w:r>
        <w:rPr>
          <w:rFonts w:eastAsia="Times New Roman"/>
          <w:szCs w:val="24"/>
        </w:rPr>
        <w:t>Δεν ακούτε εμένα; Μη με ακούτε. Ε</w:t>
      </w:r>
      <w:r w:rsidRPr="004837FD">
        <w:rPr>
          <w:rFonts w:eastAsia="Times New Roman"/>
          <w:szCs w:val="24"/>
        </w:rPr>
        <w:t>δώ</w:t>
      </w:r>
      <w:r>
        <w:rPr>
          <w:rFonts w:eastAsia="Times New Roman"/>
          <w:szCs w:val="24"/>
        </w:rPr>
        <w:t>, όμως,</w:t>
      </w:r>
      <w:r w:rsidRPr="004837FD">
        <w:rPr>
          <w:rFonts w:eastAsia="Times New Roman"/>
          <w:szCs w:val="24"/>
        </w:rPr>
        <w:t xml:space="preserve"> υπάρχουν ζητήματα νομικά τα οποία θα ανακύψουν</w:t>
      </w:r>
      <w:r>
        <w:rPr>
          <w:rFonts w:eastAsia="Times New Roman"/>
          <w:szCs w:val="24"/>
        </w:rPr>
        <w:t>.</w:t>
      </w:r>
      <w:r w:rsidRPr="004837FD">
        <w:rPr>
          <w:rFonts w:eastAsia="Times New Roman"/>
          <w:szCs w:val="24"/>
        </w:rPr>
        <w:t xml:space="preserve"> Εγώ δεν έχω υποχρέωση να κάνω το</w:t>
      </w:r>
      <w:r>
        <w:rPr>
          <w:rFonts w:eastAsia="Times New Roman"/>
          <w:szCs w:val="24"/>
        </w:rPr>
        <w:t>ν</w:t>
      </w:r>
      <w:r w:rsidRPr="004837FD">
        <w:rPr>
          <w:rFonts w:eastAsia="Times New Roman"/>
          <w:szCs w:val="24"/>
        </w:rPr>
        <w:t xml:space="preserve"> νομικό σύμβουλο της </w:t>
      </w:r>
      <w:r>
        <w:rPr>
          <w:rFonts w:eastAsia="Times New Roman"/>
          <w:szCs w:val="24"/>
        </w:rPr>
        <w:t>Κ</w:t>
      </w:r>
      <w:r w:rsidRPr="004837FD">
        <w:rPr>
          <w:rFonts w:eastAsia="Times New Roman"/>
          <w:szCs w:val="24"/>
        </w:rPr>
        <w:t>υβέρνησης</w:t>
      </w:r>
      <w:r>
        <w:rPr>
          <w:rFonts w:eastAsia="Times New Roman"/>
          <w:szCs w:val="24"/>
        </w:rPr>
        <w:t>,</w:t>
      </w:r>
      <w:r w:rsidRPr="004837FD">
        <w:rPr>
          <w:rFonts w:eastAsia="Times New Roman"/>
          <w:szCs w:val="24"/>
        </w:rPr>
        <w:t xml:space="preserve"> όπως αντιλαμβάνεστε</w:t>
      </w:r>
      <w:r>
        <w:rPr>
          <w:rFonts w:eastAsia="Times New Roman"/>
          <w:szCs w:val="24"/>
        </w:rPr>
        <w:t>,</w:t>
      </w:r>
      <w:r w:rsidRPr="004837FD">
        <w:rPr>
          <w:rFonts w:eastAsia="Times New Roman"/>
          <w:szCs w:val="24"/>
        </w:rPr>
        <w:t xml:space="preserve"> αλλά είναι και ορισμένα πράγματα τα οποία </w:t>
      </w:r>
      <w:r>
        <w:rPr>
          <w:rFonts w:eastAsia="Times New Roman"/>
          <w:szCs w:val="24"/>
        </w:rPr>
        <w:t xml:space="preserve">είναι </w:t>
      </w:r>
      <w:r w:rsidRPr="004837FD">
        <w:rPr>
          <w:rFonts w:eastAsia="Times New Roman"/>
          <w:szCs w:val="24"/>
        </w:rPr>
        <w:lastRenderedPageBreak/>
        <w:t>περίπου προφανή</w:t>
      </w:r>
      <w:r>
        <w:rPr>
          <w:rFonts w:eastAsia="Times New Roman"/>
          <w:szCs w:val="24"/>
        </w:rPr>
        <w:t>. Σας τα λέε</w:t>
      </w:r>
      <w:r>
        <w:rPr>
          <w:rFonts w:eastAsia="Times New Roman"/>
          <w:szCs w:val="24"/>
        </w:rPr>
        <w:t>ι</w:t>
      </w:r>
      <w:r w:rsidRPr="004837FD">
        <w:rPr>
          <w:rFonts w:eastAsia="Times New Roman"/>
          <w:szCs w:val="24"/>
        </w:rPr>
        <w:t xml:space="preserve"> το </w:t>
      </w:r>
      <w:r>
        <w:rPr>
          <w:rFonts w:eastAsia="Times New Roman"/>
          <w:szCs w:val="24"/>
        </w:rPr>
        <w:t>Ε</w:t>
      </w:r>
      <w:r w:rsidRPr="004837FD">
        <w:rPr>
          <w:rFonts w:eastAsia="Times New Roman"/>
          <w:szCs w:val="24"/>
        </w:rPr>
        <w:t xml:space="preserve">πιστημονικό </w:t>
      </w:r>
      <w:r>
        <w:rPr>
          <w:rFonts w:eastAsia="Times New Roman"/>
          <w:szCs w:val="24"/>
        </w:rPr>
        <w:t>Σ</w:t>
      </w:r>
      <w:r w:rsidRPr="004837FD">
        <w:rPr>
          <w:rFonts w:eastAsia="Times New Roman"/>
          <w:szCs w:val="24"/>
        </w:rPr>
        <w:t>υμβούλιο</w:t>
      </w:r>
      <w:r>
        <w:rPr>
          <w:rFonts w:eastAsia="Times New Roman"/>
          <w:szCs w:val="24"/>
        </w:rPr>
        <w:t>,</w:t>
      </w:r>
      <w:r w:rsidRPr="004837FD">
        <w:rPr>
          <w:rFonts w:eastAsia="Times New Roman"/>
          <w:szCs w:val="24"/>
        </w:rPr>
        <w:t xml:space="preserve"> </w:t>
      </w:r>
      <w:r>
        <w:rPr>
          <w:rFonts w:eastAsia="Times New Roman"/>
          <w:szCs w:val="24"/>
        </w:rPr>
        <w:t xml:space="preserve">εν </w:t>
      </w:r>
      <w:r w:rsidRPr="004837FD">
        <w:rPr>
          <w:rFonts w:eastAsia="Times New Roman"/>
          <w:szCs w:val="24"/>
        </w:rPr>
        <w:t>προκειμέν</w:t>
      </w:r>
      <w:r>
        <w:rPr>
          <w:rFonts w:eastAsia="Times New Roman"/>
          <w:szCs w:val="24"/>
        </w:rPr>
        <w:t>ω.</w:t>
      </w:r>
      <w:r w:rsidRPr="004837FD">
        <w:rPr>
          <w:rFonts w:eastAsia="Times New Roman"/>
          <w:szCs w:val="24"/>
        </w:rPr>
        <w:t xml:space="preserve"> Τι λέει</w:t>
      </w:r>
      <w:r>
        <w:rPr>
          <w:rFonts w:eastAsia="Times New Roman"/>
          <w:szCs w:val="24"/>
        </w:rPr>
        <w:t>; Δ</w:t>
      </w:r>
      <w:r w:rsidRPr="004837FD">
        <w:rPr>
          <w:rFonts w:eastAsia="Times New Roman"/>
          <w:szCs w:val="24"/>
        </w:rPr>
        <w:t>ημιουργείται προβληματισμ</w:t>
      </w:r>
      <w:r>
        <w:rPr>
          <w:rFonts w:eastAsia="Times New Roman"/>
          <w:szCs w:val="24"/>
        </w:rPr>
        <w:t>ό</w:t>
      </w:r>
      <w:r w:rsidRPr="004837FD">
        <w:rPr>
          <w:rFonts w:eastAsia="Times New Roman"/>
          <w:szCs w:val="24"/>
        </w:rPr>
        <w:t xml:space="preserve">ς σχετικά με την προστασία του δημοσίου συμφέροντος και την τήρηση της αρχής </w:t>
      </w:r>
      <w:r>
        <w:rPr>
          <w:rFonts w:eastAsia="Times New Roman"/>
          <w:szCs w:val="24"/>
        </w:rPr>
        <w:t>της ουδετερότητας, ό</w:t>
      </w:r>
      <w:r w:rsidRPr="004837FD">
        <w:rPr>
          <w:rFonts w:eastAsia="Times New Roman"/>
          <w:szCs w:val="24"/>
        </w:rPr>
        <w:t>σον αφορά στη λειτουργία των νομικών προσώπων δημοσίου δικαίου</w:t>
      </w:r>
      <w:r>
        <w:rPr>
          <w:rFonts w:eastAsia="Times New Roman"/>
          <w:szCs w:val="24"/>
        </w:rPr>
        <w:t>, συμφώνως προς τ</w:t>
      </w:r>
      <w:r>
        <w:rPr>
          <w:rFonts w:eastAsia="Times New Roman"/>
          <w:szCs w:val="24"/>
        </w:rPr>
        <w:t>ην</w:t>
      </w:r>
      <w:r w:rsidRPr="004837FD">
        <w:rPr>
          <w:rFonts w:eastAsia="Times New Roman"/>
          <w:szCs w:val="24"/>
        </w:rPr>
        <w:t xml:space="preserve"> οποία τα αυτά </w:t>
      </w:r>
      <w:r>
        <w:rPr>
          <w:rFonts w:eastAsia="Times New Roman"/>
          <w:szCs w:val="24"/>
        </w:rPr>
        <w:t>-</w:t>
      </w:r>
      <w:r w:rsidRPr="004837FD">
        <w:rPr>
          <w:rFonts w:eastAsia="Times New Roman"/>
          <w:szCs w:val="24"/>
        </w:rPr>
        <w:t>τα νομικά πρόσωπα δημοσίου δικαίου</w:t>
      </w:r>
      <w:r>
        <w:rPr>
          <w:rFonts w:eastAsia="Times New Roman"/>
          <w:szCs w:val="24"/>
        </w:rPr>
        <w:t>-</w:t>
      </w:r>
      <w:r w:rsidRPr="004837FD">
        <w:rPr>
          <w:rFonts w:eastAsia="Times New Roman"/>
          <w:szCs w:val="24"/>
        </w:rPr>
        <w:t xml:space="preserve"> οφείλουν να λειτουργούν κατά τρόπο ώστε να εξυπηρετούν αποκλειστικώς το δημόσιο συμφέρον</w:t>
      </w:r>
      <w:r>
        <w:rPr>
          <w:rFonts w:eastAsia="Times New Roman"/>
          <w:szCs w:val="24"/>
        </w:rPr>
        <w:t>. Ό</w:t>
      </w:r>
      <w:r w:rsidRPr="004837FD">
        <w:rPr>
          <w:rFonts w:eastAsia="Times New Roman"/>
          <w:szCs w:val="24"/>
        </w:rPr>
        <w:t>τι αυτό έχει σχέση δε με την απαραίτητη παρουσία και ψήφο ενός τουλάχιστον μέλ</w:t>
      </w:r>
      <w:r>
        <w:rPr>
          <w:rFonts w:eastAsia="Times New Roman"/>
          <w:szCs w:val="24"/>
        </w:rPr>
        <w:t>ους του Διοικητικού Συμβουλίου,</w:t>
      </w:r>
      <w:r w:rsidRPr="004837FD">
        <w:rPr>
          <w:rFonts w:eastAsia="Times New Roman"/>
          <w:szCs w:val="24"/>
        </w:rPr>
        <w:t xml:space="preserve"> τ</w:t>
      </w:r>
      <w:r w:rsidRPr="004837FD">
        <w:rPr>
          <w:rFonts w:eastAsia="Times New Roman"/>
          <w:szCs w:val="24"/>
        </w:rPr>
        <w:t xml:space="preserve">ο οποίο υποδεικνύεται από τον παραχωρησιούχο για </w:t>
      </w:r>
      <w:r>
        <w:rPr>
          <w:rFonts w:eastAsia="Times New Roman"/>
          <w:szCs w:val="24"/>
        </w:rPr>
        <w:t>μια</w:t>
      </w:r>
      <w:r w:rsidRPr="004837FD">
        <w:rPr>
          <w:rFonts w:eastAsia="Times New Roman"/>
          <w:szCs w:val="24"/>
        </w:rPr>
        <w:t xml:space="preserve"> σειρά σημαντικών ζητημάτων που προσδιορίζετ</w:t>
      </w:r>
      <w:r>
        <w:rPr>
          <w:rFonts w:eastAsia="Times New Roman"/>
          <w:szCs w:val="24"/>
        </w:rPr>
        <w:t>ε</w:t>
      </w:r>
      <w:r w:rsidRPr="004837FD">
        <w:rPr>
          <w:rFonts w:eastAsia="Times New Roman"/>
          <w:szCs w:val="24"/>
        </w:rPr>
        <w:t xml:space="preserve"> με το </w:t>
      </w:r>
      <w:r w:rsidRPr="004837FD">
        <w:rPr>
          <w:rFonts w:eastAsia="Times New Roman"/>
          <w:szCs w:val="24"/>
        </w:rPr>
        <w:t>νομοσχέδι</w:t>
      </w:r>
      <w:r>
        <w:rPr>
          <w:rFonts w:eastAsia="Times New Roman"/>
          <w:szCs w:val="24"/>
        </w:rPr>
        <w:t>ό</w:t>
      </w:r>
      <w:r w:rsidRPr="004837FD">
        <w:rPr>
          <w:rFonts w:eastAsia="Times New Roman"/>
          <w:szCs w:val="24"/>
        </w:rPr>
        <w:t xml:space="preserve"> </w:t>
      </w:r>
      <w:r>
        <w:rPr>
          <w:rFonts w:eastAsia="Times New Roman"/>
          <w:szCs w:val="24"/>
        </w:rPr>
        <w:t>σας.</w:t>
      </w:r>
    </w:p>
    <w:p w14:paraId="4CC5BDAA" w14:textId="77777777" w:rsidR="005D719C" w:rsidRDefault="00627F40">
      <w:pPr>
        <w:spacing w:line="600" w:lineRule="auto"/>
        <w:ind w:firstLine="720"/>
        <w:jc w:val="both"/>
        <w:rPr>
          <w:rFonts w:eastAsia="Times New Roman"/>
          <w:szCs w:val="24"/>
        </w:rPr>
      </w:pPr>
      <w:r>
        <w:rPr>
          <w:rFonts w:eastAsia="Times New Roman"/>
          <w:szCs w:val="24"/>
        </w:rPr>
        <w:t>Ε</w:t>
      </w:r>
      <w:r w:rsidRPr="004837FD">
        <w:rPr>
          <w:rFonts w:eastAsia="Times New Roman"/>
          <w:szCs w:val="24"/>
        </w:rPr>
        <w:t xml:space="preserve">χθές παρακολουθήσαμε εδώ με τροπολογία την θεαματικά ευνοϊκή μεταχείριση </w:t>
      </w:r>
      <w:r>
        <w:rPr>
          <w:rFonts w:eastAsia="Times New Roman"/>
          <w:szCs w:val="24"/>
        </w:rPr>
        <w:t xml:space="preserve">της φαρμακοβιομηχανίας. Την παρακολουθήσαμε με σκανδαλώδεις </w:t>
      </w:r>
      <w:r w:rsidRPr="004837FD">
        <w:rPr>
          <w:rFonts w:eastAsia="Times New Roman"/>
          <w:szCs w:val="24"/>
        </w:rPr>
        <w:t>δι</w:t>
      </w:r>
      <w:r w:rsidRPr="004837FD">
        <w:rPr>
          <w:rFonts w:eastAsia="Times New Roman"/>
          <w:szCs w:val="24"/>
        </w:rPr>
        <w:t>ατάξεις</w:t>
      </w:r>
      <w:r>
        <w:rPr>
          <w:rFonts w:eastAsia="Times New Roman"/>
          <w:szCs w:val="24"/>
        </w:rPr>
        <w:t>, οι οποίες θα εκτοξεύσουν το κόστος στις τιμές των φαρμάκων και τις συμμετοχές των ασφαλισμένων. Σήμερα, παρατηρούμε ευνοϊκές διατάξεις</w:t>
      </w:r>
      <w:r w:rsidRPr="004837FD">
        <w:rPr>
          <w:rFonts w:eastAsia="Times New Roman"/>
          <w:szCs w:val="24"/>
        </w:rPr>
        <w:t xml:space="preserve"> για τον παραχωρησιούχο</w:t>
      </w:r>
      <w:r>
        <w:rPr>
          <w:rFonts w:eastAsia="Times New Roman"/>
          <w:szCs w:val="24"/>
        </w:rPr>
        <w:t>,</w:t>
      </w:r>
      <w:r w:rsidRPr="004837FD">
        <w:rPr>
          <w:rFonts w:eastAsia="Times New Roman"/>
          <w:szCs w:val="24"/>
        </w:rPr>
        <w:t xml:space="preserve"> σε βαθμό που να καταλύεται η αυτοτέλεια </w:t>
      </w:r>
      <w:r>
        <w:rPr>
          <w:rFonts w:eastAsia="Times New Roman"/>
          <w:szCs w:val="24"/>
        </w:rPr>
        <w:t xml:space="preserve">και </w:t>
      </w:r>
      <w:r>
        <w:rPr>
          <w:rFonts w:eastAsia="Times New Roman"/>
          <w:szCs w:val="24"/>
        </w:rPr>
        <w:lastRenderedPageBreak/>
        <w:t>η</w:t>
      </w:r>
      <w:r w:rsidRPr="004837FD">
        <w:rPr>
          <w:rFonts w:eastAsia="Times New Roman"/>
          <w:szCs w:val="24"/>
        </w:rPr>
        <w:t xml:space="preserve"> δυνατότητα απόφαση</w:t>
      </w:r>
      <w:r>
        <w:rPr>
          <w:rFonts w:eastAsia="Times New Roman"/>
          <w:szCs w:val="24"/>
        </w:rPr>
        <w:t>ς</w:t>
      </w:r>
      <w:r w:rsidRPr="004837FD">
        <w:rPr>
          <w:rFonts w:eastAsia="Times New Roman"/>
          <w:szCs w:val="24"/>
        </w:rPr>
        <w:t xml:space="preserve"> ενός </w:t>
      </w:r>
      <w:r>
        <w:rPr>
          <w:rFonts w:eastAsia="Times New Roman"/>
          <w:szCs w:val="24"/>
        </w:rPr>
        <w:t>ν</w:t>
      </w:r>
      <w:r w:rsidRPr="004837FD">
        <w:rPr>
          <w:rFonts w:eastAsia="Times New Roman"/>
          <w:szCs w:val="24"/>
        </w:rPr>
        <w:t>ομικού προσώπου</w:t>
      </w:r>
      <w:r>
        <w:rPr>
          <w:rFonts w:eastAsia="Times New Roman"/>
          <w:szCs w:val="24"/>
        </w:rPr>
        <w:t xml:space="preserve"> δημοσίου δικαίου,</w:t>
      </w:r>
      <w:r w:rsidRPr="004837FD">
        <w:rPr>
          <w:rFonts w:eastAsia="Times New Roman"/>
          <w:szCs w:val="24"/>
        </w:rPr>
        <w:t xml:space="preserve"> που έχει την ευθύνη να οργανώσει τις συγκεκριμένες υποδομές και τη λειτουργία των ιπποδρομιών</w:t>
      </w:r>
      <w:r>
        <w:rPr>
          <w:rFonts w:eastAsia="Times New Roman"/>
          <w:szCs w:val="24"/>
        </w:rPr>
        <w:t>.</w:t>
      </w:r>
    </w:p>
    <w:p w14:paraId="4CC5BDAB" w14:textId="77777777" w:rsidR="005D719C" w:rsidRDefault="00627F40">
      <w:pPr>
        <w:spacing w:line="600" w:lineRule="auto"/>
        <w:ind w:firstLine="720"/>
        <w:jc w:val="both"/>
        <w:rPr>
          <w:rFonts w:eastAsia="Times New Roman"/>
          <w:szCs w:val="24"/>
        </w:rPr>
      </w:pPr>
      <w:r>
        <w:rPr>
          <w:rFonts w:eastAsia="Times New Roman"/>
          <w:szCs w:val="24"/>
        </w:rPr>
        <w:t>Ε</w:t>
      </w:r>
      <w:r w:rsidRPr="004837FD">
        <w:rPr>
          <w:rFonts w:eastAsia="Times New Roman"/>
          <w:szCs w:val="24"/>
        </w:rPr>
        <w:t>γώ θέλω απλώς να σας ρωτήσω</w:t>
      </w:r>
      <w:r>
        <w:rPr>
          <w:rFonts w:eastAsia="Times New Roman"/>
          <w:szCs w:val="24"/>
        </w:rPr>
        <w:t xml:space="preserve"> κάτι</w:t>
      </w:r>
      <w:r w:rsidRPr="004837FD">
        <w:rPr>
          <w:rFonts w:eastAsia="Times New Roman"/>
          <w:szCs w:val="24"/>
        </w:rPr>
        <w:t xml:space="preserve"> </w:t>
      </w:r>
      <w:r>
        <w:rPr>
          <w:rFonts w:eastAsia="Times New Roman"/>
          <w:szCs w:val="24"/>
        </w:rPr>
        <w:t>-</w:t>
      </w:r>
      <w:r w:rsidRPr="004837FD">
        <w:rPr>
          <w:rFonts w:eastAsia="Times New Roman"/>
          <w:szCs w:val="24"/>
        </w:rPr>
        <w:t>και σταματά</w:t>
      </w:r>
      <w:r>
        <w:rPr>
          <w:rFonts w:eastAsia="Times New Roman"/>
          <w:szCs w:val="24"/>
        </w:rPr>
        <w:t>ω</w:t>
      </w:r>
      <w:r w:rsidRPr="004837FD">
        <w:rPr>
          <w:rFonts w:eastAsia="Times New Roman"/>
          <w:szCs w:val="24"/>
        </w:rPr>
        <w:t xml:space="preserve"> εδώ</w:t>
      </w:r>
      <w:r>
        <w:rPr>
          <w:rFonts w:eastAsia="Times New Roman"/>
          <w:szCs w:val="24"/>
        </w:rPr>
        <w:t>-,</w:t>
      </w:r>
      <w:r w:rsidRPr="004837FD">
        <w:rPr>
          <w:rFonts w:eastAsia="Times New Roman"/>
          <w:szCs w:val="24"/>
        </w:rPr>
        <w:t xml:space="preserve"> γιατί αυτά μου φαίνονται αδιανόητα</w:t>
      </w:r>
      <w:r>
        <w:rPr>
          <w:rFonts w:eastAsia="Times New Roman"/>
          <w:szCs w:val="24"/>
        </w:rPr>
        <w:t>. Θ</w:t>
      </w:r>
      <w:r w:rsidRPr="004837FD">
        <w:rPr>
          <w:rFonts w:eastAsia="Times New Roman"/>
          <w:szCs w:val="24"/>
        </w:rPr>
        <w:t xml:space="preserve">α καταπέσουν </w:t>
      </w:r>
      <w:r>
        <w:rPr>
          <w:rFonts w:eastAsia="Times New Roman"/>
          <w:szCs w:val="24"/>
        </w:rPr>
        <w:t>νομικώς,</w:t>
      </w:r>
      <w:r w:rsidRPr="004837FD">
        <w:rPr>
          <w:rFonts w:eastAsia="Times New Roman"/>
          <w:szCs w:val="24"/>
        </w:rPr>
        <w:t xml:space="preserve"> γιατί παραβιάζουν </w:t>
      </w:r>
      <w:r>
        <w:rPr>
          <w:rFonts w:eastAsia="Times New Roman"/>
          <w:szCs w:val="24"/>
        </w:rPr>
        <w:t>εβδομήντα</w:t>
      </w:r>
      <w:r w:rsidRPr="004837FD">
        <w:rPr>
          <w:rFonts w:eastAsia="Times New Roman"/>
          <w:szCs w:val="24"/>
        </w:rPr>
        <w:t xml:space="preserve"> δ</w:t>
      </w:r>
      <w:r w:rsidRPr="004837FD">
        <w:rPr>
          <w:rFonts w:eastAsia="Times New Roman"/>
          <w:szCs w:val="24"/>
        </w:rPr>
        <w:t>ιατάξεις</w:t>
      </w:r>
      <w:r>
        <w:rPr>
          <w:rFonts w:eastAsia="Times New Roman"/>
          <w:szCs w:val="24"/>
        </w:rPr>
        <w:t xml:space="preserve">, τη σωματειακή </w:t>
      </w:r>
      <w:r w:rsidRPr="004837FD">
        <w:rPr>
          <w:rFonts w:eastAsia="Times New Roman"/>
          <w:szCs w:val="24"/>
        </w:rPr>
        <w:t>αυτονο</w:t>
      </w:r>
      <w:r>
        <w:rPr>
          <w:rFonts w:eastAsia="Times New Roman"/>
          <w:szCs w:val="24"/>
        </w:rPr>
        <w:t>μία,</w:t>
      </w:r>
      <w:r w:rsidRPr="004837FD">
        <w:rPr>
          <w:rFonts w:eastAsia="Times New Roman"/>
          <w:szCs w:val="24"/>
        </w:rPr>
        <w:t xml:space="preserve"> τον τρόπο με τον οποίο μπορούν εσωτερικά να οργανώνονται αυτοί οι φορείς</w:t>
      </w:r>
      <w:r>
        <w:rPr>
          <w:rFonts w:eastAsia="Times New Roman"/>
          <w:szCs w:val="24"/>
        </w:rPr>
        <w:t>. Ε</w:t>
      </w:r>
      <w:r w:rsidRPr="004837FD">
        <w:rPr>
          <w:rFonts w:eastAsia="Times New Roman"/>
          <w:szCs w:val="24"/>
        </w:rPr>
        <w:t>ίναι προφανές ότι εδώ</w:t>
      </w:r>
      <w:r>
        <w:rPr>
          <w:rFonts w:eastAsia="Times New Roman"/>
          <w:szCs w:val="24"/>
        </w:rPr>
        <w:t>,</w:t>
      </w:r>
      <w:r w:rsidRPr="004837FD">
        <w:rPr>
          <w:rFonts w:eastAsia="Times New Roman"/>
          <w:szCs w:val="24"/>
        </w:rPr>
        <w:t xml:space="preserve"> στην πραγματικότητα</w:t>
      </w:r>
      <w:r>
        <w:rPr>
          <w:rFonts w:eastAsia="Times New Roman"/>
          <w:szCs w:val="24"/>
        </w:rPr>
        <w:t>,</w:t>
      </w:r>
      <w:r w:rsidRPr="004837FD">
        <w:rPr>
          <w:rFonts w:eastAsia="Times New Roman"/>
          <w:szCs w:val="24"/>
        </w:rPr>
        <w:t xml:space="preserve"> παραδίδεται</w:t>
      </w:r>
      <w:r>
        <w:rPr>
          <w:rFonts w:eastAsia="Times New Roman"/>
          <w:szCs w:val="24"/>
        </w:rPr>
        <w:t>, α</w:t>
      </w:r>
      <w:r w:rsidRPr="004837FD">
        <w:rPr>
          <w:rFonts w:eastAsia="Times New Roman"/>
          <w:szCs w:val="24"/>
        </w:rPr>
        <w:t xml:space="preserve">πό πλευράς </w:t>
      </w:r>
      <w:r>
        <w:rPr>
          <w:rFonts w:eastAsia="Times New Roman"/>
          <w:szCs w:val="24"/>
        </w:rPr>
        <w:t>συγκρούσεως</w:t>
      </w:r>
      <w:r w:rsidRPr="004837FD">
        <w:rPr>
          <w:rFonts w:eastAsia="Times New Roman"/>
          <w:szCs w:val="24"/>
        </w:rPr>
        <w:t xml:space="preserve"> συμφερόντων</w:t>
      </w:r>
      <w:r>
        <w:rPr>
          <w:rFonts w:eastAsia="Times New Roman"/>
          <w:szCs w:val="24"/>
        </w:rPr>
        <w:t>,</w:t>
      </w:r>
      <w:r w:rsidRPr="004837FD">
        <w:rPr>
          <w:rFonts w:eastAsia="Times New Roman"/>
          <w:szCs w:val="24"/>
        </w:rPr>
        <w:t xml:space="preserve"> στη </w:t>
      </w:r>
      <w:r>
        <w:rPr>
          <w:rFonts w:eastAsia="Times New Roman"/>
          <w:szCs w:val="24"/>
        </w:rPr>
        <w:t>μια</w:t>
      </w:r>
      <w:r w:rsidRPr="004837FD">
        <w:rPr>
          <w:rFonts w:eastAsia="Times New Roman"/>
          <w:szCs w:val="24"/>
        </w:rPr>
        <w:t xml:space="preserve"> πλευρά η ρύθμιση</w:t>
      </w:r>
      <w:r>
        <w:rPr>
          <w:rFonts w:eastAsia="Times New Roman"/>
          <w:szCs w:val="24"/>
        </w:rPr>
        <w:t xml:space="preserve">. </w:t>
      </w:r>
    </w:p>
    <w:p w14:paraId="4CC5BDAC" w14:textId="77777777" w:rsidR="005D719C" w:rsidRDefault="00627F40">
      <w:pPr>
        <w:spacing w:line="600" w:lineRule="auto"/>
        <w:ind w:firstLine="720"/>
        <w:jc w:val="both"/>
        <w:rPr>
          <w:rFonts w:eastAsia="Times New Roman"/>
          <w:szCs w:val="24"/>
        </w:rPr>
      </w:pPr>
      <w:r>
        <w:rPr>
          <w:rFonts w:eastAsia="Times New Roman"/>
          <w:szCs w:val="24"/>
        </w:rPr>
        <w:t>Εγώ απλώς θέλω να σας ρωτ</w:t>
      </w:r>
      <w:r>
        <w:rPr>
          <w:rFonts w:eastAsia="Times New Roman"/>
          <w:szCs w:val="24"/>
        </w:rPr>
        <w:t>ήσω, εκτός από την υποχώρηση σε π</w:t>
      </w:r>
      <w:r w:rsidRPr="004837FD">
        <w:rPr>
          <w:rFonts w:eastAsia="Times New Roman"/>
          <w:szCs w:val="24"/>
        </w:rPr>
        <w:t>ιέσεις</w:t>
      </w:r>
      <w:r>
        <w:rPr>
          <w:rFonts w:eastAsia="Times New Roman"/>
          <w:szCs w:val="24"/>
        </w:rPr>
        <w:t>,</w:t>
      </w:r>
      <w:r w:rsidRPr="004837FD">
        <w:rPr>
          <w:rFonts w:eastAsia="Times New Roman"/>
          <w:szCs w:val="24"/>
        </w:rPr>
        <w:t xml:space="preserve"> υπάρχει κα</w:t>
      </w:r>
      <w:r>
        <w:rPr>
          <w:rFonts w:eastAsia="Times New Roman"/>
          <w:szCs w:val="24"/>
        </w:rPr>
        <w:t>μμία</w:t>
      </w:r>
      <w:r w:rsidRPr="004837FD">
        <w:rPr>
          <w:rFonts w:eastAsia="Times New Roman"/>
          <w:szCs w:val="24"/>
        </w:rPr>
        <w:t xml:space="preserve"> άλλη λογική εξήγηση </w:t>
      </w:r>
      <w:r>
        <w:rPr>
          <w:rFonts w:eastAsia="Times New Roman"/>
          <w:szCs w:val="24"/>
        </w:rPr>
        <w:t xml:space="preserve">σε </w:t>
      </w:r>
      <w:r w:rsidRPr="004837FD">
        <w:rPr>
          <w:rFonts w:eastAsia="Times New Roman"/>
          <w:szCs w:val="24"/>
        </w:rPr>
        <w:t>αυτό</w:t>
      </w:r>
      <w:r>
        <w:rPr>
          <w:rFonts w:eastAsia="Times New Roman"/>
          <w:szCs w:val="24"/>
        </w:rPr>
        <w:t>; Γ</w:t>
      </w:r>
      <w:r w:rsidRPr="004837FD">
        <w:rPr>
          <w:rFonts w:eastAsia="Times New Roman"/>
          <w:szCs w:val="24"/>
        </w:rPr>
        <w:t>ιατί εγώ δεν μπορώ να βρω κα</w:t>
      </w:r>
      <w:r>
        <w:rPr>
          <w:rFonts w:eastAsia="Times New Roman"/>
          <w:szCs w:val="24"/>
        </w:rPr>
        <w:t>μ</w:t>
      </w:r>
      <w:r w:rsidRPr="004837FD">
        <w:rPr>
          <w:rFonts w:eastAsia="Times New Roman"/>
          <w:szCs w:val="24"/>
        </w:rPr>
        <w:t>μ</w:t>
      </w:r>
      <w:r>
        <w:rPr>
          <w:rFonts w:eastAsia="Times New Roman"/>
          <w:szCs w:val="24"/>
        </w:rPr>
        <w:t>ία. Ε</w:t>
      </w:r>
      <w:r w:rsidRPr="004837FD">
        <w:rPr>
          <w:rFonts w:eastAsia="Times New Roman"/>
          <w:szCs w:val="24"/>
        </w:rPr>
        <w:t xml:space="preserve">κείνο που καταλαβαίνω είναι ότι σας λένε ότι </w:t>
      </w:r>
      <w:r>
        <w:rPr>
          <w:rFonts w:eastAsia="Times New Roman"/>
          <w:szCs w:val="24"/>
        </w:rPr>
        <w:t>«</w:t>
      </w:r>
      <w:r w:rsidRPr="004837FD">
        <w:rPr>
          <w:rFonts w:eastAsia="Times New Roman"/>
          <w:szCs w:val="24"/>
        </w:rPr>
        <w:t>θα σταματήσου</w:t>
      </w:r>
      <w:r>
        <w:rPr>
          <w:rFonts w:eastAsia="Times New Roman"/>
          <w:szCs w:val="24"/>
        </w:rPr>
        <w:t>με</w:t>
      </w:r>
      <w:r w:rsidRPr="004837FD">
        <w:rPr>
          <w:rFonts w:eastAsia="Times New Roman"/>
          <w:szCs w:val="24"/>
        </w:rPr>
        <w:t xml:space="preserve"> να λειτουργούμε</w:t>
      </w:r>
      <w:r>
        <w:rPr>
          <w:rFonts w:eastAsia="Times New Roman"/>
          <w:szCs w:val="24"/>
        </w:rPr>
        <w:t>,</w:t>
      </w:r>
      <w:r w:rsidRPr="004837FD">
        <w:rPr>
          <w:rFonts w:eastAsia="Times New Roman"/>
          <w:szCs w:val="24"/>
        </w:rPr>
        <w:t xml:space="preserve"> αν δεν μας κάνετε αυτό </w:t>
      </w:r>
      <w:r>
        <w:rPr>
          <w:rFonts w:eastAsia="Times New Roman"/>
          <w:szCs w:val="24"/>
        </w:rPr>
        <w:t>και εκείνο»,</w:t>
      </w:r>
      <w:r w:rsidRPr="004837FD">
        <w:rPr>
          <w:rFonts w:eastAsia="Times New Roman"/>
          <w:szCs w:val="24"/>
        </w:rPr>
        <w:t xml:space="preserve"> τους κάνετε αυτό το </w:t>
      </w:r>
      <w:r w:rsidRPr="004837FD">
        <w:rPr>
          <w:rFonts w:eastAsia="Times New Roman"/>
          <w:szCs w:val="24"/>
        </w:rPr>
        <w:t>οποίο ζητούν</w:t>
      </w:r>
      <w:r>
        <w:rPr>
          <w:rFonts w:eastAsia="Times New Roman"/>
          <w:szCs w:val="24"/>
        </w:rPr>
        <w:t>,</w:t>
      </w:r>
      <w:r w:rsidRPr="004837FD">
        <w:rPr>
          <w:rFonts w:eastAsia="Times New Roman"/>
          <w:szCs w:val="24"/>
        </w:rPr>
        <w:t xml:space="preserve"> προκειμένου να λειτουργήσουν</w:t>
      </w:r>
      <w:r>
        <w:rPr>
          <w:rFonts w:eastAsia="Times New Roman"/>
          <w:szCs w:val="24"/>
        </w:rPr>
        <w:t>. Αλλά αυτό, θ</w:t>
      </w:r>
      <w:r w:rsidRPr="004837FD">
        <w:rPr>
          <w:rFonts w:eastAsia="Times New Roman"/>
          <w:szCs w:val="24"/>
        </w:rPr>
        <w:t>α μου επιτρέψετε να σας πω</w:t>
      </w:r>
      <w:r>
        <w:rPr>
          <w:rFonts w:eastAsia="Times New Roman"/>
          <w:szCs w:val="24"/>
        </w:rPr>
        <w:t>,</w:t>
      </w:r>
      <w:r w:rsidRPr="004837FD">
        <w:rPr>
          <w:rFonts w:eastAsia="Times New Roman"/>
          <w:szCs w:val="24"/>
        </w:rPr>
        <w:t xml:space="preserve"> υπονομεύει απολύτως ένα συγκεκριμένο περιβάλλον αντικειμενικότητας</w:t>
      </w:r>
      <w:r>
        <w:rPr>
          <w:rFonts w:eastAsia="Times New Roman"/>
          <w:szCs w:val="24"/>
        </w:rPr>
        <w:t>, ορθής</w:t>
      </w:r>
      <w:r w:rsidRPr="004837FD">
        <w:rPr>
          <w:rFonts w:eastAsia="Times New Roman"/>
          <w:szCs w:val="24"/>
        </w:rPr>
        <w:t xml:space="preserve"> ρυθμίσεως</w:t>
      </w:r>
      <w:r>
        <w:rPr>
          <w:rFonts w:eastAsia="Times New Roman"/>
          <w:szCs w:val="24"/>
        </w:rPr>
        <w:t>, σταθμίσεως</w:t>
      </w:r>
      <w:r w:rsidRPr="004837FD">
        <w:rPr>
          <w:rFonts w:eastAsia="Times New Roman"/>
          <w:szCs w:val="24"/>
        </w:rPr>
        <w:t xml:space="preserve"> συμφερόντων που θα έπρεπε να υπάρχει</w:t>
      </w:r>
      <w:r>
        <w:rPr>
          <w:rFonts w:eastAsia="Times New Roman"/>
          <w:szCs w:val="24"/>
        </w:rPr>
        <w:t>,</w:t>
      </w:r>
      <w:r w:rsidRPr="004837FD">
        <w:rPr>
          <w:rFonts w:eastAsia="Times New Roman"/>
          <w:szCs w:val="24"/>
        </w:rPr>
        <w:t xml:space="preserve"> ειδικά για τη λειτουργία </w:t>
      </w:r>
      <w:r w:rsidRPr="004837FD">
        <w:rPr>
          <w:rFonts w:eastAsia="Times New Roman"/>
          <w:szCs w:val="24"/>
        </w:rPr>
        <w:lastRenderedPageBreak/>
        <w:t>αυτή</w:t>
      </w:r>
      <w:r>
        <w:rPr>
          <w:rFonts w:eastAsia="Times New Roman"/>
          <w:szCs w:val="24"/>
        </w:rPr>
        <w:t>. Θ</w:t>
      </w:r>
      <w:r w:rsidRPr="004837FD">
        <w:rPr>
          <w:rFonts w:eastAsia="Times New Roman"/>
          <w:szCs w:val="24"/>
        </w:rPr>
        <w:t>α δημι</w:t>
      </w:r>
      <w:r w:rsidRPr="004837FD">
        <w:rPr>
          <w:rFonts w:eastAsia="Times New Roman"/>
          <w:szCs w:val="24"/>
        </w:rPr>
        <w:t>ουργήσει πάρα πολλά προβλήματα</w:t>
      </w:r>
      <w:r>
        <w:rPr>
          <w:rFonts w:eastAsia="Times New Roman"/>
          <w:szCs w:val="24"/>
        </w:rPr>
        <w:t>,</w:t>
      </w:r>
      <w:r w:rsidRPr="004837FD">
        <w:rPr>
          <w:rFonts w:eastAsia="Times New Roman"/>
          <w:szCs w:val="24"/>
        </w:rPr>
        <w:t xml:space="preserve"> θα δημιουργήσει νομική εμπλοκή </w:t>
      </w:r>
      <w:r>
        <w:rPr>
          <w:rFonts w:eastAsia="Times New Roman"/>
          <w:szCs w:val="24"/>
        </w:rPr>
        <w:t>κ</w:t>
      </w:r>
      <w:r w:rsidRPr="004837FD">
        <w:rPr>
          <w:rFonts w:eastAsia="Times New Roman"/>
          <w:szCs w:val="24"/>
        </w:rPr>
        <w:t xml:space="preserve">αι σίγουρα είναι </w:t>
      </w:r>
      <w:r>
        <w:rPr>
          <w:rFonts w:eastAsia="Times New Roman"/>
          <w:szCs w:val="24"/>
        </w:rPr>
        <w:t>μια</w:t>
      </w:r>
      <w:r w:rsidRPr="004837FD">
        <w:rPr>
          <w:rFonts w:eastAsia="Times New Roman"/>
          <w:szCs w:val="24"/>
        </w:rPr>
        <w:t xml:space="preserve"> κακή λύση</w:t>
      </w:r>
      <w:r>
        <w:rPr>
          <w:rFonts w:eastAsia="Times New Roman"/>
          <w:szCs w:val="24"/>
        </w:rPr>
        <w:t>.</w:t>
      </w:r>
    </w:p>
    <w:p w14:paraId="4CC5BDAD" w14:textId="77777777" w:rsidR="005D719C" w:rsidRDefault="00627F40">
      <w:pPr>
        <w:spacing w:line="600" w:lineRule="auto"/>
        <w:ind w:firstLine="720"/>
        <w:jc w:val="both"/>
        <w:rPr>
          <w:rFonts w:eastAsia="Times New Roman"/>
          <w:szCs w:val="24"/>
        </w:rPr>
      </w:pPr>
      <w:r>
        <w:rPr>
          <w:rFonts w:eastAsia="Times New Roman"/>
          <w:szCs w:val="24"/>
        </w:rPr>
        <w:t xml:space="preserve">Κύριε Πρόεδρε, είδατε </w:t>
      </w:r>
      <w:r w:rsidRPr="004837FD">
        <w:rPr>
          <w:rFonts w:eastAsia="Times New Roman"/>
          <w:szCs w:val="24"/>
        </w:rPr>
        <w:t xml:space="preserve">σήμερα </w:t>
      </w:r>
      <w:r>
        <w:rPr>
          <w:rFonts w:eastAsia="Times New Roman"/>
          <w:szCs w:val="24"/>
        </w:rPr>
        <w:t xml:space="preserve">ήμουν </w:t>
      </w:r>
      <w:r w:rsidRPr="004837FD">
        <w:rPr>
          <w:rFonts w:eastAsia="Times New Roman"/>
          <w:szCs w:val="24"/>
        </w:rPr>
        <w:t>τελείως ακριβή</w:t>
      </w:r>
      <w:r>
        <w:rPr>
          <w:rFonts w:eastAsia="Times New Roman"/>
          <w:szCs w:val="24"/>
        </w:rPr>
        <w:t>ς στον χρόνο.</w:t>
      </w:r>
    </w:p>
    <w:p w14:paraId="4CC5BDAE" w14:textId="77777777" w:rsidR="005D719C" w:rsidRDefault="00627F40">
      <w:pPr>
        <w:spacing w:line="600" w:lineRule="auto"/>
        <w:ind w:firstLine="720"/>
        <w:jc w:val="both"/>
        <w:rPr>
          <w:rFonts w:eastAsia="Times New Roman"/>
          <w:szCs w:val="24"/>
        </w:rPr>
      </w:pPr>
      <w:r>
        <w:rPr>
          <w:rFonts w:eastAsia="Times New Roman"/>
          <w:szCs w:val="24"/>
        </w:rPr>
        <w:t>Ευχαριστώ.</w:t>
      </w:r>
    </w:p>
    <w:p w14:paraId="4CC5BDAF" w14:textId="77777777" w:rsidR="005D719C" w:rsidRDefault="00627F4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CC5BDB0" w14:textId="77777777" w:rsidR="005D719C" w:rsidRDefault="00627F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w:t>
      </w:r>
      <w:r w:rsidRPr="004837FD">
        <w:rPr>
          <w:rFonts w:eastAsia="Times New Roman"/>
          <w:szCs w:val="24"/>
        </w:rPr>
        <w:t>ου κάνει εντύπωση που και οι τρεις τελευταίοι ομιλητές ήταν ακριβ</w:t>
      </w:r>
      <w:r>
        <w:rPr>
          <w:rFonts w:eastAsia="Times New Roman"/>
          <w:szCs w:val="24"/>
        </w:rPr>
        <w:t>εί</w:t>
      </w:r>
      <w:r w:rsidRPr="004837FD">
        <w:rPr>
          <w:rFonts w:eastAsia="Times New Roman"/>
          <w:szCs w:val="24"/>
        </w:rPr>
        <w:t>ς στο</w:t>
      </w:r>
      <w:r>
        <w:rPr>
          <w:rFonts w:eastAsia="Times New Roman"/>
          <w:szCs w:val="24"/>
        </w:rPr>
        <w:t>ν</w:t>
      </w:r>
      <w:r w:rsidRPr="004837FD">
        <w:rPr>
          <w:rFonts w:eastAsia="Times New Roman"/>
          <w:szCs w:val="24"/>
        </w:rPr>
        <w:t xml:space="preserve"> χρόνο</w:t>
      </w:r>
      <w:r>
        <w:rPr>
          <w:rFonts w:eastAsia="Times New Roman"/>
          <w:szCs w:val="24"/>
        </w:rPr>
        <w:t>.</w:t>
      </w:r>
    </w:p>
    <w:p w14:paraId="4CC5BDB1" w14:textId="77777777" w:rsidR="005D719C" w:rsidRDefault="00627F40">
      <w:pPr>
        <w:spacing w:line="600" w:lineRule="auto"/>
        <w:ind w:firstLine="720"/>
        <w:jc w:val="both"/>
        <w:rPr>
          <w:rFonts w:eastAsia="Times New Roman"/>
          <w:szCs w:val="24"/>
        </w:rPr>
      </w:pPr>
      <w:r w:rsidRPr="004837FD">
        <w:rPr>
          <w:rFonts w:eastAsia="Times New Roman"/>
          <w:szCs w:val="24"/>
        </w:rPr>
        <w:t>Λοιπόν</w:t>
      </w:r>
      <w:r>
        <w:rPr>
          <w:rFonts w:eastAsia="Times New Roman"/>
          <w:szCs w:val="24"/>
        </w:rPr>
        <w:t>,</w:t>
      </w:r>
      <w:r w:rsidRPr="004837FD">
        <w:rPr>
          <w:rFonts w:eastAsia="Times New Roman"/>
          <w:szCs w:val="24"/>
        </w:rPr>
        <w:t xml:space="preserve"> θα δώσω μόνο στην </w:t>
      </w:r>
      <w:r w:rsidRPr="004837FD">
        <w:rPr>
          <w:rFonts w:eastAsia="Times New Roman"/>
          <w:szCs w:val="24"/>
        </w:rPr>
        <w:t>κ</w:t>
      </w:r>
      <w:r>
        <w:rPr>
          <w:rFonts w:eastAsia="Times New Roman"/>
          <w:szCs w:val="24"/>
        </w:rPr>
        <w:t>.</w:t>
      </w:r>
      <w:r w:rsidRPr="004837FD">
        <w:rPr>
          <w:rFonts w:eastAsia="Times New Roman"/>
          <w:szCs w:val="24"/>
        </w:rPr>
        <w:t xml:space="preserve"> </w:t>
      </w:r>
      <w:r w:rsidRPr="004837FD">
        <w:rPr>
          <w:rFonts w:eastAsia="Times New Roman"/>
          <w:szCs w:val="24"/>
        </w:rPr>
        <w:t>Καραμανλή το</w:t>
      </w:r>
      <w:r>
        <w:rPr>
          <w:rFonts w:eastAsia="Times New Roman"/>
          <w:szCs w:val="24"/>
        </w:rPr>
        <w:t>ν</w:t>
      </w:r>
      <w:r w:rsidRPr="004837FD">
        <w:rPr>
          <w:rFonts w:eastAsia="Times New Roman"/>
          <w:szCs w:val="24"/>
        </w:rPr>
        <w:t xml:space="preserve"> λόγο</w:t>
      </w:r>
      <w:r>
        <w:rPr>
          <w:rFonts w:eastAsia="Times New Roman"/>
          <w:szCs w:val="24"/>
        </w:rPr>
        <w:t>,</w:t>
      </w:r>
      <w:r w:rsidRPr="004837FD">
        <w:rPr>
          <w:rFonts w:eastAsia="Times New Roman"/>
          <w:szCs w:val="24"/>
        </w:rPr>
        <w:t xml:space="preserve"> γιατί μίλησε λιγότερο από όλους τους </w:t>
      </w:r>
      <w:r>
        <w:rPr>
          <w:rFonts w:eastAsia="Times New Roman"/>
          <w:szCs w:val="24"/>
        </w:rPr>
        <w:t>εισηγητέ</w:t>
      </w:r>
      <w:r w:rsidRPr="004837FD">
        <w:rPr>
          <w:rFonts w:eastAsia="Times New Roman"/>
          <w:szCs w:val="24"/>
        </w:rPr>
        <w:t>ς</w:t>
      </w:r>
      <w:r>
        <w:rPr>
          <w:rFonts w:eastAsia="Times New Roman"/>
          <w:szCs w:val="24"/>
        </w:rPr>
        <w:t>,</w:t>
      </w:r>
      <w:r w:rsidRPr="004837FD">
        <w:rPr>
          <w:rFonts w:eastAsia="Times New Roman"/>
          <w:szCs w:val="24"/>
        </w:rPr>
        <w:t xml:space="preserve"> επειδή θέλει να τοποθετηθεί για τρία άρθρα</w:t>
      </w:r>
      <w:r>
        <w:rPr>
          <w:rFonts w:eastAsia="Times New Roman"/>
          <w:szCs w:val="24"/>
        </w:rPr>
        <w:t>.</w:t>
      </w:r>
    </w:p>
    <w:p w14:paraId="4CC5BDB2"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Κύριε </w:t>
      </w:r>
      <w:r>
        <w:rPr>
          <w:rFonts w:eastAsia="Times New Roman"/>
          <w:szCs w:val="24"/>
        </w:rPr>
        <w:t>Πρόεδρε, μισό λεπτό.</w:t>
      </w:r>
    </w:p>
    <w:p w14:paraId="4CC5BDB3" w14:textId="77777777" w:rsidR="005D719C" w:rsidRDefault="00627F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4837FD">
        <w:rPr>
          <w:rFonts w:eastAsia="Times New Roman"/>
          <w:szCs w:val="24"/>
        </w:rPr>
        <w:t>Ορίστε</w:t>
      </w:r>
      <w:r>
        <w:rPr>
          <w:rFonts w:eastAsia="Times New Roman"/>
          <w:szCs w:val="24"/>
        </w:rPr>
        <w:t>.</w:t>
      </w:r>
    </w:p>
    <w:p w14:paraId="4CC5BDB4" w14:textId="77777777" w:rsidR="005D719C" w:rsidRDefault="00627F40">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Δεν έχει μιλήσει ο κ. Τζαβάρας.</w:t>
      </w:r>
    </w:p>
    <w:p w14:paraId="4CC5BDB5" w14:textId="77777777" w:rsidR="005D719C" w:rsidRDefault="00627F40">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Δ</w:t>
      </w:r>
      <w:r w:rsidRPr="004837FD">
        <w:rPr>
          <w:rFonts w:eastAsia="Times New Roman"/>
          <w:szCs w:val="24"/>
        </w:rPr>
        <w:t>εν μου είπατε κάτι</w:t>
      </w:r>
      <w:r>
        <w:rPr>
          <w:rFonts w:eastAsia="Times New Roman"/>
          <w:szCs w:val="24"/>
        </w:rPr>
        <w:t>, κύριε Τζαβάρα.</w:t>
      </w:r>
    </w:p>
    <w:p w14:paraId="4CC5BDB6"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Εσείς το είπατε.</w:t>
      </w:r>
    </w:p>
    <w:p w14:paraId="4CC5BDB7" w14:textId="77777777" w:rsidR="005D719C" w:rsidRDefault="00627F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Μα</w:t>
      </w:r>
      <w:r w:rsidRPr="004837FD">
        <w:rPr>
          <w:rFonts w:eastAsia="Times New Roman"/>
          <w:szCs w:val="24"/>
        </w:rPr>
        <w:t xml:space="preserve"> δεν </w:t>
      </w:r>
      <w:r w:rsidRPr="004837FD">
        <w:rPr>
          <w:rFonts w:eastAsia="Times New Roman"/>
          <w:szCs w:val="24"/>
        </w:rPr>
        <w:t xml:space="preserve">μου </w:t>
      </w:r>
      <w:r>
        <w:rPr>
          <w:rFonts w:eastAsia="Times New Roman"/>
          <w:szCs w:val="24"/>
        </w:rPr>
        <w:t>ζητήσατε τον λόγο. Δεν ήρθατε να μου ζητήσετε τον λόγο και θεώρησα</w:t>
      </w:r>
      <w:r w:rsidRPr="004837FD">
        <w:rPr>
          <w:rFonts w:eastAsia="Times New Roman"/>
          <w:szCs w:val="24"/>
        </w:rPr>
        <w:t xml:space="preserve"> ότι </w:t>
      </w:r>
      <w:r>
        <w:rPr>
          <w:rFonts w:eastAsia="Times New Roman"/>
          <w:szCs w:val="24"/>
        </w:rPr>
        <w:t xml:space="preserve">δεν </w:t>
      </w:r>
      <w:r w:rsidRPr="004837FD">
        <w:rPr>
          <w:rFonts w:eastAsia="Times New Roman"/>
          <w:szCs w:val="24"/>
        </w:rPr>
        <w:t xml:space="preserve">θέλετε να </w:t>
      </w:r>
      <w:r>
        <w:rPr>
          <w:rFonts w:eastAsia="Times New Roman"/>
          <w:szCs w:val="24"/>
        </w:rPr>
        <w:t>μιλήσετε.</w:t>
      </w:r>
      <w:r w:rsidRPr="004837FD">
        <w:rPr>
          <w:rFonts w:eastAsia="Times New Roman"/>
          <w:szCs w:val="24"/>
        </w:rPr>
        <w:t xml:space="preserve"> Βεβαίως</w:t>
      </w:r>
      <w:r>
        <w:rPr>
          <w:rFonts w:eastAsia="Times New Roman"/>
          <w:szCs w:val="24"/>
        </w:rPr>
        <w:t>,</w:t>
      </w:r>
      <w:r w:rsidRPr="004837FD">
        <w:rPr>
          <w:rFonts w:eastAsia="Times New Roman"/>
          <w:szCs w:val="24"/>
        </w:rPr>
        <w:t xml:space="preserve"> ελάτε να μιλήσετε</w:t>
      </w:r>
      <w:r>
        <w:rPr>
          <w:rFonts w:eastAsia="Times New Roman"/>
          <w:szCs w:val="24"/>
        </w:rPr>
        <w:t>.</w:t>
      </w:r>
    </w:p>
    <w:p w14:paraId="4CC5BDB8"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Είπατε προηγουμένως…</w:t>
      </w:r>
    </w:p>
    <w:p w14:paraId="4CC5BDB9" w14:textId="77777777" w:rsidR="005D719C" w:rsidRDefault="00627F4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Ελάτε να μιλήσετε. Μην το κάνουμε θέμα. Δ</w:t>
      </w:r>
      <w:r w:rsidRPr="004837FD">
        <w:rPr>
          <w:rFonts w:eastAsia="Times New Roman"/>
          <w:szCs w:val="24"/>
        </w:rPr>
        <w:t>εν μου ζητήσ</w:t>
      </w:r>
      <w:r w:rsidRPr="004837FD">
        <w:rPr>
          <w:rFonts w:eastAsia="Times New Roman"/>
          <w:szCs w:val="24"/>
        </w:rPr>
        <w:t>ατε το</w:t>
      </w:r>
      <w:r>
        <w:rPr>
          <w:rFonts w:eastAsia="Times New Roman"/>
          <w:szCs w:val="24"/>
        </w:rPr>
        <w:t>ν</w:t>
      </w:r>
      <w:r w:rsidRPr="004837FD">
        <w:rPr>
          <w:rFonts w:eastAsia="Times New Roman"/>
          <w:szCs w:val="24"/>
        </w:rPr>
        <w:t xml:space="preserve"> λόγο</w:t>
      </w:r>
      <w:r>
        <w:rPr>
          <w:rFonts w:eastAsia="Times New Roman"/>
          <w:szCs w:val="24"/>
        </w:rPr>
        <w:t>. Εγώ θα σας βάλω, κύριε Τζαβάρα, δέκα λεπτά και από εκεί και πέρα θα τα βρούμε.</w:t>
      </w:r>
    </w:p>
    <w:p w14:paraId="4CC5BDBA" w14:textId="77777777" w:rsidR="005D719C" w:rsidRDefault="00627F4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Δεν θα μου βάλετε δέκα</w:t>
      </w:r>
      <w:r w:rsidRPr="004837FD">
        <w:rPr>
          <w:rFonts w:eastAsia="Times New Roman"/>
          <w:szCs w:val="24"/>
        </w:rPr>
        <w:t xml:space="preserve"> λεπτά</w:t>
      </w:r>
      <w:r>
        <w:rPr>
          <w:rFonts w:eastAsia="Times New Roman"/>
          <w:szCs w:val="24"/>
        </w:rPr>
        <w:t>, κύριε Πρόεδρε. Εάν κάνετε έναν κόπο και ρίξετε μια</w:t>
      </w:r>
      <w:r w:rsidRPr="004837FD">
        <w:rPr>
          <w:rFonts w:eastAsia="Times New Roman"/>
          <w:szCs w:val="24"/>
        </w:rPr>
        <w:t xml:space="preserve"> ματιά στα χαρτιά που έχετε μπροστά </w:t>
      </w:r>
      <w:r>
        <w:rPr>
          <w:rFonts w:eastAsia="Times New Roman"/>
          <w:szCs w:val="24"/>
        </w:rPr>
        <w:t>σας…</w:t>
      </w:r>
    </w:p>
    <w:p w14:paraId="4CC5BDBB" w14:textId="77777777" w:rsidR="005D719C" w:rsidRDefault="00627F40">
      <w:pPr>
        <w:spacing w:line="600" w:lineRule="auto"/>
        <w:ind w:firstLine="720"/>
        <w:jc w:val="both"/>
        <w:rPr>
          <w:rFonts w:eastAsia="Times New Roman"/>
          <w:szCs w:val="24"/>
        </w:rPr>
      </w:pPr>
      <w:r>
        <w:rPr>
          <w:rFonts w:eastAsia="Times New Roman"/>
          <w:b/>
          <w:szCs w:val="24"/>
        </w:rPr>
        <w:t xml:space="preserve">ΠΡΟΕΔΡΕΥΩΝ (Μάριος </w:t>
      </w:r>
      <w:r>
        <w:rPr>
          <w:rFonts w:eastAsia="Times New Roman"/>
          <w:b/>
          <w:szCs w:val="24"/>
        </w:rPr>
        <w:t>Γεωργιάδης):</w:t>
      </w:r>
      <w:r>
        <w:rPr>
          <w:rFonts w:eastAsia="Times New Roman"/>
          <w:szCs w:val="24"/>
        </w:rPr>
        <w:t xml:space="preserve"> Κύριε </w:t>
      </w:r>
      <w:r w:rsidRPr="004837FD">
        <w:rPr>
          <w:rFonts w:eastAsia="Times New Roman"/>
          <w:szCs w:val="24"/>
        </w:rPr>
        <w:t>Τζαβάρα</w:t>
      </w:r>
      <w:r>
        <w:rPr>
          <w:rFonts w:eastAsia="Times New Roman"/>
          <w:szCs w:val="24"/>
        </w:rPr>
        <w:t>,</w:t>
      </w:r>
      <w:r w:rsidRPr="004837FD">
        <w:rPr>
          <w:rFonts w:eastAsia="Times New Roman"/>
          <w:szCs w:val="24"/>
        </w:rPr>
        <w:t xml:space="preserve"> μην το κάνουμε θέμα</w:t>
      </w:r>
      <w:r>
        <w:rPr>
          <w:rFonts w:eastAsia="Times New Roman"/>
          <w:szCs w:val="24"/>
        </w:rPr>
        <w:t>. Ξεκινήστε…</w:t>
      </w:r>
    </w:p>
    <w:p w14:paraId="4CC5BDBC" w14:textId="77777777" w:rsidR="005D719C" w:rsidRDefault="00627F40">
      <w:pPr>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Ακούστε με, σας παρακαλώ. Μ</w:t>
      </w:r>
      <w:r w:rsidRPr="004837FD">
        <w:rPr>
          <w:rFonts w:eastAsia="Times New Roman"/>
          <w:szCs w:val="24"/>
        </w:rPr>
        <w:t>η</w:t>
      </w:r>
      <w:r>
        <w:rPr>
          <w:rFonts w:eastAsia="Times New Roman"/>
          <w:szCs w:val="24"/>
        </w:rPr>
        <w:t xml:space="preserve"> με διακόπτετε. Ομιλώ </w:t>
      </w:r>
      <w:r w:rsidRPr="004837FD">
        <w:rPr>
          <w:rFonts w:eastAsia="Times New Roman"/>
          <w:szCs w:val="24"/>
        </w:rPr>
        <w:t xml:space="preserve">ως </w:t>
      </w:r>
      <w:r>
        <w:rPr>
          <w:rFonts w:eastAsia="Times New Roman"/>
          <w:szCs w:val="24"/>
        </w:rPr>
        <w:t>Κ</w:t>
      </w:r>
      <w:r w:rsidRPr="004837FD">
        <w:rPr>
          <w:rFonts w:eastAsia="Times New Roman"/>
          <w:szCs w:val="24"/>
        </w:rPr>
        <w:t xml:space="preserve">οινοβουλευτικός </w:t>
      </w:r>
      <w:r>
        <w:rPr>
          <w:rFonts w:eastAsia="Times New Roman"/>
          <w:szCs w:val="24"/>
        </w:rPr>
        <w:t>Ε</w:t>
      </w:r>
      <w:r w:rsidRPr="004837FD">
        <w:rPr>
          <w:rFonts w:eastAsia="Times New Roman"/>
          <w:szCs w:val="24"/>
        </w:rPr>
        <w:t>κπρόσωπος της Νέας Δημοκρατίας</w:t>
      </w:r>
      <w:r>
        <w:rPr>
          <w:rFonts w:eastAsia="Times New Roman"/>
          <w:szCs w:val="24"/>
        </w:rPr>
        <w:t xml:space="preserve"> και δεν είμαι διατεθειμένος να </w:t>
      </w:r>
      <w:r w:rsidRPr="004837FD">
        <w:rPr>
          <w:rFonts w:eastAsia="Times New Roman"/>
          <w:szCs w:val="24"/>
        </w:rPr>
        <w:t xml:space="preserve">κάνω την παραμικρή παραχώρηση ούτε σε </w:t>
      </w:r>
      <w:r>
        <w:rPr>
          <w:rFonts w:eastAsia="Times New Roman"/>
          <w:szCs w:val="24"/>
        </w:rPr>
        <w:t>σας,</w:t>
      </w:r>
      <w:r w:rsidRPr="004837FD">
        <w:rPr>
          <w:rFonts w:eastAsia="Times New Roman"/>
          <w:szCs w:val="24"/>
        </w:rPr>
        <w:t xml:space="preserve"> όπως δεν την έκανα και στην προηγούμενη </w:t>
      </w:r>
      <w:r>
        <w:rPr>
          <w:rFonts w:eastAsia="Times New Roman"/>
          <w:szCs w:val="24"/>
        </w:rPr>
        <w:t>Π</w:t>
      </w:r>
      <w:r w:rsidRPr="004837FD">
        <w:rPr>
          <w:rFonts w:eastAsia="Times New Roman"/>
          <w:szCs w:val="24"/>
        </w:rPr>
        <w:t>ροεδρεύουσα</w:t>
      </w:r>
      <w:r w:rsidRPr="002F10F4">
        <w:rPr>
          <w:rFonts w:eastAsia="Times New Roman"/>
          <w:szCs w:val="24"/>
        </w:rPr>
        <w:t>,</w:t>
      </w:r>
      <w:r>
        <w:rPr>
          <w:rFonts w:eastAsia="Times New Roman"/>
          <w:szCs w:val="24"/>
        </w:rPr>
        <w:t xml:space="preserve"> η</w:t>
      </w:r>
      <w:r w:rsidRPr="004837FD">
        <w:rPr>
          <w:rFonts w:eastAsia="Times New Roman"/>
          <w:szCs w:val="24"/>
        </w:rPr>
        <w:t xml:space="preserve"> οποία </w:t>
      </w:r>
      <w:r>
        <w:rPr>
          <w:rFonts w:eastAsia="Times New Roman"/>
          <w:szCs w:val="24"/>
        </w:rPr>
        <w:t>β</w:t>
      </w:r>
      <w:r w:rsidRPr="004837FD">
        <w:rPr>
          <w:rFonts w:eastAsia="Times New Roman"/>
          <w:szCs w:val="24"/>
        </w:rPr>
        <w:t>εβαίως</w:t>
      </w:r>
      <w:r>
        <w:rPr>
          <w:rFonts w:eastAsia="Times New Roman"/>
          <w:szCs w:val="24"/>
        </w:rPr>
        <w:t xml:space="preserve"> μπορεί να ζητούσε από εμένα να της δώσω πόνο, αλλά δεν της έδωσα, γιατί </w:t>
      </w:r>
      <w:r w:rsidRPr="004837FD">
        <w:rPr>
          <w:rFonts w:eastAsia="Times New Roman"/>
          <w:szCs w:val="24"/>
        </w:rPr>
        <w:t>σέβομαι τον εαυτό μου και τη Βουλή</w:t>
      </w:r>
      <w:r>
        <w:rPr>
          <w:rFonts w:eastAsia="Times New Roman"/>
          <w:szCs w:val="24"/>
        </w:rPr>
        <w:t>. Ακούστε, λοιπόν, κύριε Πρόεδρε.</w:t>
      </w:r>
    </w:p>
    <w:p w14:paraId="4CC5BDBD"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Δεν ζήτη</w:t>
      </w:r>
      <w:r>
        <w:rPr>
          <w:rFonts w:eastAsia="Times New Roman"/>
          <w:szCs w:val="24"/>
        </w:rPr>
        <w:t>σα καμμία παραχώρηση. Μη χάνουμε χρόνο. Ξεκινήστε. Ξέρετε ότι μαζί μου υπάρχει ανοχή. Μην ανησυχείτε. Ξεκινήστε τον λόγο σας και θα τα βρούμε στην πορεία. Αν είναι ποτέ δυνατόν.</w:t>
      </w:r>
    </w:p>
    <w:p w14:paraId="4CC5BDBE"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8F21F1">
        <w:rPr>
          <w:rFonts w:eastAsia="Times New Roman"/>
          <w:b/>
          <w:szCs w:val="24"/>
        </w:rPr>
        <w:t>:</w:t>
      </w:r>
      <w:r>
        <w:rPr>
          <w:rFonts w:eastAsia="Times New Roman"/>
          <w:b/>
          <w:szCs w:val="24"/>
        </w:rPr>
        <w:t xml:space="preserve"> </w:t>
      </w:r>
      <w:r>
        <w:rPr>
          <w:rFonts w:eastAsia="Times New Roman"/>
          <w:szCs w:val="24"/>
        </w:rPr>
        <w:t>Δεν είναι θέμα συναλλαγής.</w:t>
      </w:r>
    </w:p>
    <w:p w14:paraId="4CC5BDBF"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tab/>
      </w:r>
      <w:r w:rsidRPr="007366C7">
        <w:rPr>
          <w:rFonts w:eastAsia="Times New Roman"/>
          <w:b/>
          <w:szCs w:val="24"/>
        </w:rPr>
        <w:t>ΠΡΟΕΔΡΕΥΩΝ (Μάριος Γεωργιάδ</w:t>
      </w:r>
      <w:r w:rsidRPr="007366C7">
        <w:rPr>
          <w:rFonts w:eastAsia="Times New Roman"/>
          <w:b/>
          <w:szCs w:val="24"/>
        </w:rPr>
        <w:t>ης):</w:t>
      </w:r>
      <w:r>
        <w:rPr>
          <w:rFonts w:eastAsia="Times New Roman"/>
          <w:b/>
          <w:szCs w:val="24"/>
        </w:rPr>
        <w:t xml:space="preserve"> </w:t>
      </w:r>
      <w:r>
        <w:rPr>
          <w:rFonts w:eastAsia="Times New Roman"/>
          <w:szCs w:val="24"/>
        </w:rPr>
        <w:t xml:space="preserve">Ούτε παρεξηγήσεις, ούτε τίποτα. </w:t>
      </w:r>
    </w:p>
    <w:p w14:paraId="4CC5BDC0"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Pr>
          <w:rFonts w:eastAsia="Times New Roman"/>
          <w:b/>
          <w:szCs w:val="24"/>
        </w:rPr>
        <w:t xml:space="preserve"> </w:t>
      </w:r>
      <w:r>
        <w:rPr>
          <w:rFonts w:eastAsia="Times New Roman"/>
          <w:szCs w:val="24"/>
        </w:rPr>
        <w:t>Δεν είναι θέμα το τι θα βρούμε εμείς οι δύο, κύριε Πρόεδρε. Είναι θέμα πόσο πιστά θα εφαρμόσουμε τον Κανονισμό.</w:t>
      </w:r>
    </w:p>
    <w:p w14:paraId="4CC5BDC1" w14:textId="77777777" w:rsidR="005D719C" w:rsidRDefault="00627F40">
      <w:pPr>
        <w:tabs>
          <w:tab w:val="left" w:pos="709"/>
          <w:tab w:val="center" w:pos="4753"/>
        </w:tabs>
        <w:spacing w:line="600" w:lineRule="auto"/>
        <w:contextualSpacing/>
        <w:jc w:val="center"/>
        <w:rPr>
          <w:rFonts w:eastAsia="Times New Roman"/>
          <w:szCs w:val="24"/>
        </w:rPr>
      </w:pPr>
      <w:r>
        <w:rPr>
          <w:rFonts w:eastAsia="Times New Roman"/>
          <w:szCs w:val="24"/>
        </w:rPr>
        <w:lastRenderedPageBreak/>
        <w:t>(Θόρυβος στην Αίθουσα)</w:t>
      </w:r>
    </w:p>
    <w:p w14:paraId="4CC5BDC2"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tab/>
      </w:r>
      <w:r w:rsidRPr="007366C7">
        <w:rPr>
          <w:rFonts w:eastAsia="Times New Roman"/>
          <w:b/>
          <w:szCs w:val="24"/>
        </w:rPr>
        <w:t>ΠΡΟΕΔΡΕΥΩΝ (Μάριος Γεωργιάδης):</w:t>
      </w:r>
      <w:r>
        <w:rPr>
          <w:rFonts w:eastAsia="Times New Roman"/>
          <w:b/>
          <w:szCs w:val="24"/>
        </w:rPr>
        <w:t xml:space="preserve"> </w:t>
      </w:r>
      <w:r>
        <w:rPr>
          <w:rFonts w:eastAsia="Times New Roman"/>
          <w:szCs w:val="24"/>
        </w:rPr>
        <w:t>Σας παρακαλώ, μη μιλάτε από</w:t>
      </w:r>
      <w:r>
        <w:rPr>
          <w:rFonts w:eastAsia="Times New Roman"/>
          <w:szCs w:val="24"/>
        </w:rPr>
        <w:t xml:space="preserve"> κάτω.</w:t>
      </w:r>
    </w:p>
    <w:p w14:paraId="4CC5BDC3"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ab/>
        <w:t>ΚΩΝΣΤΑΝΤΙΝΟΣ ΤΖΑΒΑΡΑΣ:</w:t>
      </w:r>
      <w:r>
        <w:rPr>
          <w:rFonts w:eastAsia="Times New Roman"/>
          <w:b/>
          <w:szCs w:val="24"/>
        </w:rPr>
        <w:t xml:space="preserve"> </w:t>
      </w:r>
      <w:r>
        <w:rPr>
          <w:rFonts w:eastAsia="Times New Roman"/>
          <w:szCs w:val="24"/>
        </w:rPr>
        <w:t>Από κάτω έχουμε μια γαλαρία, η οποία νομίζει ότι κατ’ αυτόν τον τρόπο προσφέρει υπηρεσίες στη δημοκρατία. Έτσι έχει μάθει και αυτό υπηρετεί. Εν πάση περιπτώσει …</w:t>
      </w:r>
    </w:p>
    <w:p w14:paraId="4CC5BDC4"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Τζαβάρα, δεν θα τα χαλάσο</w:t>
      </w:r>
      <w:r>
        <w:rPr>
          <w:rFonts w:eastAsia="Times New Roman"/>
          <w:szCs w:val="24"/>
        </w:rPr>
        <w:t>υμε για δύο λεπτά.</w:t>
      </w:r>
    </w:p>
    <w:p w14:paraId="4CC5BDC5" w14:textId="77777777" w:rsidR="005D719C" w:rsidRDefault="00627F40">
      <w:pPr>
        <w:tabs>
          <w:tab w:val="left" w:pos="709"/>
          <w:tab w:val="center" w:pos="4753"/>
        </w:tabs>
        <w:spacing w:line="600" w:lineRule="auto"/>
        <w:ind w:firstLine="709"/>
        <w:contextualSpacing/>
        <w:jc w:val="both"/>
        <w:rPr>
          <w:rFonts w:eastAsia="Times New Roman"/>
          <w:b/>
          <w:szCs w:val="24"/>
        </w:rPr>
      </w:pPr>
      <w:r w:rsidRPr="007366C7">
        <w:rPr>
          <w:rFonts w:eastAsia="Times New Roman"/>
          <w:b/>
          <w:szCs w:val="24"/>
        </w:rPr>
        <w:t>ΚΩΝΣΤΑΝΤΙΝΟΣ ΤΖΑΒΑΡΑΣ:</w:t>
      </w:r>
      <w:r>
        <w:rPr>
          <w:rFonts w:eastAsia="Times New Roman"/>
          <w:b/>
          <w:szCs w:val="24"/>
        </w:rPr>
        <w:t xml:space="preserve"> </w:t>
      </w:r>
      <w:r>
        <w:rPr>
          <w:rFonts w:eastAsia="Times New Roman"/>
          <w:szCs w:val="24"/>
        </w:rPr>
        <w:t>Δεν πρόκειται να τα χαλάσουμε.</w:t>
      </w:r>
      <w:r w:rsidRPr="007366C7" w:rsidDel="007D4E07">
        <w:rPr>
          <w:rFonts w:eastAsia="Times New Roman"/>
          <w:b/>
          <w:szCs w:val="24"/>
        </w:rPr>
        <w:t xml:space="preserve"> </w:t>
      </w:r>
    </w:p>
    <w:p w14:paraId="4CC5BDC6"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b/>
          <w:szCs w:val="24"/>
        </w:rPr>
        <w:tab/>
      </w:r>
      <w:r w:rsidRPr="007366C7">
        <w:rPr>
          <w:rFonts w:eastAsia="Times New Roman"/>
          <w:b/>
          <w:szCs w:val="24"/>
        </w:rPr>
        <w:t>ΠΡΟΕΔΡΕΥΩΝ (Μάριος Γεωργιάδης):</w:t>
      </w:r>
      <w:r>
        <w:rPr>
          <w:rFonts w:eastAsia="Times New Roman"/>
          <w:b/>
          <w:szCs w:val="24"/>
        </w:rPr>
        <w:t xml:space="preserve"> </w:t>
      </w:r>
      <w:r>
        <w:rPr>
          <w:rFonts w:eastAsia="Times New Roman"/>
          <w:szCs w:val="24"/>
        </w:rPr>
        <w:t>Ξεκινήστε και ο χρόνος είναι αρκετός.</w:t>
      </w:r>
    </w:p>
    <w:p w14:paraId="4CC5BDC7"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ab/>
        <w:t>ΚΩΝΣΤΑΝΤΙΝΟΣ ΤΖΑΒΑΡΑΣ:</w:t>
      </w:r>
      <w:r>
        <w:rPr>
          <w:rFonts w:eastAsia="Times New Roman"/>
          <w:b/>
          <w:szCs w:val="24"/>
        </w:rPr>
        <w:t xml:space="preserve"> </w:t>
      </w:r>
      <w:r>
        <w:rPr>
          <w:rFonts w:eastAsia="Times New Roman"/>
          <w:szCs w:val="24"/>
        </w:rPr>
        <w:t xml:space="preserve">Ξέρετε, κύριε Πρόεδρε, το έδρανο στο οποίο κάθεστε δεν μπορεί </w:t>
      </w:r>
      <w:r w:rsidRPr="00024E44">
        <w:rPr>
          <w:rFonts w:eastAsia="Times New Roman"/>
          <w:szCs w:val="24"/>
        </w:rPr>
        <w:t>-</w:t>
      </w:r>
      <w:r>
        <w:rPr>
          <w:rFonts w:eastAsia="Times New Roman"/>
          <w:szCs w:val="24"/>
        </w:rPr>
        <w:t xml:space="preserve">και ειλικρινά δεν πιστεύω ότι για εσάς δεν ισχύει αυτό- να γίνεται μέσο για την αναπλήρωση κάθε είδους στερήσεων. </w:t>
      </w:r>
    </w:p>
    <w:p w14:paraId="4CC5BDC8"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Pr>
          <w:rFonts w:eastAsia="Times New Roman"/>
          <w:b/>
          <w:szCs w:val="24"/>
        </w:rPr>
        <w:t xml:space="preserve"> </w:t>
      </w:r>
      <w:r>
        <w:rPr>
          <w:rFonts w:eastAsia="Times New Roman"/>
          <w:szCs w:val="24"/>
        </w:rPr>
        <w:t>Βλέπετε να σας στερώ κάτι;</w:t>
      </w:r>
    </w:p>
    <w:p w14:paraId="4CC5BDC9"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lastRenderedPageBreak/>
        <w:tab/>
        <w:t>ΚΩΝΣΤΑΝΤΙΝΟΣ ΤΖΑΒΑΡΑΣ:</w:t>
      </w:r>
      <w:r>
        <w:rPr>
          <w:rFonts w:eastAsia="Times New Roman"/>
          <w:b/>
          <w:szCs w:val="24"/>
        </w:rPr>
        <w:t xml:space="preserve"> </w:t>
      </w:r>
      <w:r>
        <w:rPr>
          <w:rFonts w:eastAsia="Times New Roman"/>
          <w:szCs w:val="24"/>
        </w:rPr>
        <w:t xml:space="preserve">Γιατί η πολιτισμική ένδεια δεν είναι μόνο αιτία της </w:t>
      </w:r>
      <w:r>
        <w:rPr>
          <w:rFonts w:eastAsia="Times New Roman"/>
          <w:szCs w:val="24"/>
        </w:rPr>
        <w:t>πολιτικής αναίδειας. Είναι -κύριε Υπουργέ, απευθύνομαι σε εσάς …</w:t>
      </w:r>
    </w:p>
    <w:p w14:paraId="4CC5BDCA"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Κύριε Τζαβάρα, εγώ δεν έχω ξεκινήσει τον χρόνο και λέτε παρ’ όλα αυτά ό,τι θέλετε. Ξεκινήστε.</w:t>
      </w:r>
    </w:p>
    <w:p w14:paraId="4CC5BDCB" w14:textId="77777777" w:rsidR="005D719C" w:rsidRDefault="00627F40">
      <w:pPr>
        <w:tabs>
          <w:tab w:val="left" w:pos="709"/>
          <w:tab w:val="center" w:pos="4753"/>
        </w:tabs>
        <w:spacing w:line="600" w:lineRule="auto"/>
        <w:ind w:firstLine="709"/>
        <w:contextualSpacing/>
        <w:jc w:val="both"/>
        <w:rPr>
          <w:rFonts w:eastAsia="Times New Roman"/>
          <w:b/>
          <w:szCs w:val="24"/>
        </w:rPr>
      </w:pPr>
      <w:r w:rsidRPr="008F21F1">
        <w:rPr>
          <w:rFonts w:eastAsia="Times New Roman"/>
          <w:b/>
          <w:szCs w:val="24"/>
        </w:rPr>
        <w:tab/>
      </w:r>
      <w:r w:rsidRPr="007366C7">
        <w:rPr>
          <w:rFonts w:eastAsia="Times New Roman"/>
          <w:b/>
          <w:szCs w:val="24"/>
        </w:rPr>
        <w:t>ΚΩΝΣΤΑΝΤΙΝΟΣ ΤΖΑΒΑΡΑΣ</w:t>
      </w:r>
      <w:r w:rsidRPr="008F21F1">
        <w:rPr>
          <w:rFonts w:eastAsia="Times New Roman"/>
          <w:b/>
          <w:szCs w:val="24"/>
        </w:rPr>
        <w:t>:</w:t>
      </w:r>
      <w:r>
        <w:rPr>
          <w:rFonts w:eastAsia="Times New Roman"/>
          <w:b/>
          <w:szCs w:val="24"/>
        </w:rPr>
        <w:t xml:space="preserve"> </w:t>
      </w:r>
      <w:r>
        <w:rPr>
          <w:rFonts w:eastAsia="Times New Roman"/>
          <w:szCs w:val="24"/>
        </w:rPr>
        <w:t>Προφανώς και λέω ό,τι θέλω. Εσείς δεν ξέ</w:t>
      </w:r>
      <w:r>
        <w:rPr>
          <w:rFonts w:eastAsia="Times New Roman"/>
          <w:szCs w:val="24"/>
        </w:rPr>
        <w:t>ρω τι καταλαβαίνετε.</w:t>
      </w:r>
      <w:r w:rsidRPr="007366C7">
        <w:rPr>
          <w:rFonts w:eastAsia="Times New Roman"/>
          <w:b/>
          <w:szCs w:val="24"/>
        </w:rPr>
        <w:tab/>
      </w:r>
    </w:p>
    <w:p w14:paraId="4CC5BDCC"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Εγώ καταλαβαίνω τα πάντα, κύριε Τζαβάρα. Ότι δεν μπορείτε να συνεννοηθείτε μέσα στο κόμμα καταλαβαίνω, γιατί έχω διαβάσει και τα Πρακτικά. Ό,τι παρεξηγήσεις υπάρχουν…</w:t>
      </w:r>
    </w:p>
    <w:p w14:paraId="4CC5BDCD" w14:textId="77777777" w:rsidR="005D719C" w:rsidRDefault="00627F40">
      <w:pPr>
        <w:tabs>
          <w:tab w:val="left" w:pos="709"/>
          <w:tab w:val="center" w:pos="4753"/>
        </w:tabs>
        <w:spacing w:line="600" w:lineRule="auto"/>
        <w:ind w:firstLine="709"/>
        <w:contextualSpacing/>
        <w:jc w:val="both"/>
        <w:rPr>
          <w:rFonts w:eastAsia="Times New Roman"/>
          <w:szCs w:val="24"/>
        </w:rPr>
      </w:pPr>
      <w:r w:rsidRPr="008F21F1">
        <w:rPr>
          <w:rFonts w:eastAsia="Times New Roman"/>
          <w:b/>
          <w:szCs w:val="24"/>
        </w:rPr>
        <w:tab/>
      </w:r>
      <w:r w:rsidRPr="007366C7">
        <w:rPr>
          <w:rFonts w:eastAsia="Times New Roman"/>
          <w:b/>
          <w:szCs w:val="24"/>
        </w:rPr>
        <w:t>ΚΩΝΣΤΑΝΤΙΝΟΣ ΤΖΑΒΑΡΑΣ</w:t>
      </w:r>
      <w:r w:rsidRPr="008F21F1">
        <w:rPr>
          <w:rFonts w:eastAsia="Times New Roman"/>
          <w:b/>
          <w:szCs w:val="24"/>
        </w:rPr>
        <w:t>:</w:t>
      </w:r>
      <w:r>
        <w:rPr>
          <w:rFonts w:eastAsia="Times New Roman"/>
          <w:b/>
          <w:szCs w:val="24"/>
        </w:rPr>
        <w:t xml:space="preserve"> </w:t>
      </w:r>
      <w:r>
        <w:rPr>
          <w:rFonts w:eastAsia="Times New Roman"/>
          <w:szCs w:val="24"/>
        </w:rPr>
        <w:t>Πολύ όμορφ</w:t>
      </w:r>
      <w:r>
        <w:rPr>
          <w:rFonts w:eastAsia="Times New Roman"/>
          <w:szCs w:val="24"/>
        </w:rPr>
        <w:t>α. Αυτήν την προχωρημένη ώρα της νύχτας νομίζετε ότι είμαι διατεθειμένος …</w:t>
      </w:r>
    </w:p>
    <w:p w14:paraId="4CC5BDC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 xml:space="preserve">Δεν ήθελα να φτάσουμε σ’ αυτό το σημείο. Παρ’ όλα αυτά, εσείς θέλετε να το τραβήξετε. Ξεκινήστε, σας παρακαλώ, με τον λόγο σας και θα τα </w:t>
      </w:r>
      <w:r>
        <w:rPr>
          <w:rFonts w:eastAsia="Times New Roman"/>
          <w:szCs w:val="24"/>
        </w:rPr>
        <w:lastRenderedPageBreak/>
        <w:t>βρούμε με τ</w:t>
      </w:r>
      <w:r>
        <w:rPr>
          <w:rFonts w:eastAsia="Times New Roman"/>
          <w:szCs w:val="24"/>
        </w:rPr>
        <w:t>ον χρόνο, μην ανησυχείτε. Ας μη δημιουργούμε κανένα θέμα.</w:t>
      </w:r>
    </w:p>
    <w:p w14:paraId="4CC5BDCF"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8F21F1">
        <w:rPr>
          <w:rFonts w:eastAsia="Times New Roman"/>
          <w:b/>
          <w:szCs w:val="24"/>
        </w:rPr>
        <w:t>:</w:t>
      </w:r>
      <w:r>
        <w:rPr>
          <w:rFonts w:eastAsia="Times New Roman"/>
          <w:b/>
          <w:szCs w:val="24"/>
        </w:rPr>
        <w:t xml:space="preserve"> </w:t>
      </w:r>
      <w:r>
        <w:rPr>
          <w:rFonts w:eastAsia="Times New Roman"/>
          <w:szCs w:val="24"/>
        </w:rPr>
        <w:t>Να είστε μαζί μου πιο ευγενής και απαιτώ να είστε ευγενής.</w:t>
      </w:r>
    </w:p>
    <w:p w14:paraId="4CC5BDD0"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Είμαι πάρα πολύ ευγενής και μη μου χτυπάτε το χέρι. Δεν σας φοβάμαι.</w:t>
      </w:r>
    </w:p>
    <w:p w14:paraId="4CC5BDD1"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w:t>
      </w:r>
      <w:r w:rsidRPr="007366C7">
        <w:rPr>
          <w:rFonts w:eastAsia="Times New Roman"/>
          <w:b/>
          <w:szCs w:val="24"/>
        </w:rPr>
        <w:t>ΑΒΑΡΑΣ</w:t>
      </w:r>
      <w:r w:rsidRPr="00E02E59">
        <w:rPr>
          <w:rFonts w:eastAsia="Times New Roman"/>
          <w:b/>
          <w:szCs w:val="24"/>
        </w:rPr>
        <w:t>:</w:t>
      </w:r>
      <w:r w:rsidRPr="007366C7">
        <w:rPr>
          <w:rFonts w:eastAsia="Times New Roman"/>
          <w:b/>
          <w:szCs w:val="24"/>
        </w:rPr>
        <w:tab/>
      </w:r>
      <w:r>
        <w:rPr>
          <w:rFonts w:eastAsia="Times New Roman"/>
          <w:b/>
          <w:szCs w:val="24"/>
        </w:rPr>
        <w:t xml:space="preserve"> </w:t>
      </w:r>
      <w:r>
        <w:rPr>
          <w:rFonts w:eastAsia="Times New Roman"/>
          <w:szCs w:val="24"/>
        </w:rPr>
        <w:t>Το «ξεκινήστε» να το πείτε σ’ αυτούς που είναι υπάλληλοί σας</w:t>
      </w:r>
      <w:r w:rsidRPr="008F21F1">
        <w:rPr>
          <w:rFonts w:eastAsia="Times New Roman"/>
          <w:szCs w:val="24"/>
        </w:rPr>
        <w:t xml:space="preserve">. </w:t>
      </w:r>
      <w:r>
        <w:rPr>
          <w:rFonts w:eastAsia="Times New Roman"/>
          <w:szCs w:val="24"/>
        </w:rPr>
        <w:t>Εγώ ασκώ δικαίωμα εδώ που είμαι.</w:t>
      </w:r>
    </w:p>
    <w:p w14:paraId="4CC5BDD2"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Όλοι ασκούμε δικαίωμα.</w:t>
      </w:r>
    </w:p>
    <w:p w14:paraId="4CC5BDD3"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Θα σας παρακαλέσω πολύ να σεβαστείτε τον Κανονισμό και τις αξίες του κοινο</w:t>
      </w:r>
      <w:r>
        <w:rPr>
          <w:rFonts w:eastAsia="Times New Roman"/>
          <w:szCs w:val="24"/>
        </w:rPr>
        <w:t>βουλευτισμού.</w:t>
      </w:r>
    </w:p>
    <w:p w14:paraId="4CC5BDD4"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Σέβομαι τον Κανονισμό και γι’ αυτόν τον λόγο είσαστε στο Βήμα της Βουλής.</w:t>
      </w:r>
    </w:p>
    <w:p w14:paraId="4CC5BDD5"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Αφήστε με, λοιπόν, να μιλήσω.</w:t>
      </w:r>
    </w:p>
    <w:p w14:paraId="4CC5BDD6"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lastRenderedPageBreak/>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Αν δεν σεβόμουν τον Κανονισμό, δεν θα ήσασταν</w:t>
      </w:r>
      <w:r w:rsidRPr="00024E44">
        <w:rPr>
          <w:rFonts w:eastAsia="Times New Roman"/>
          <w:szCs w:val="24"/>
        </w:rPr>
        <w:t xml:space="preserve"> </w:t>
      </w:r>
      <w:r>
        <w:rPr>
          <w:rFonts w:eastAsia="Times New Roman"/>
          <w:szCs w:val="24"/>
        </w:rPr>
        <w:t>εκεί,</w:t>
      </w:r>
      <w:r>
        <w:rPr>
          <w:rFonts w:eastAsia="Times New Roman"/>
          <w:szCs w:val="24"/>
        </w:rPr>
        <w:t xml:space="preserve"> οπότε ξεκινήστε και αφήστε τις εντυπώσεις και μη μου χτυπάτε το χέρι.</w:t>
      </w:r>
    </w:p>
    <w:p w14:paraId="4CC5BDD7" w14:textId="77777777" w:rsidR="005D719C" w:rsidRDefault="00627F40">
      <w:pPr>
        <w:tabs>
          <w:tab w:val="left" w:pos="709"/>
          <w:tab w:val="center" w:pos="4753"/>
        </w:tabs>
        <w:spacing w:line="600" w:lineRule="auto"/>
        <w:ind w:firstLine="709"/>
        <w:contextualSpacing/>
        <w:jc w:val="both"/>
        <w:rPr>
          <w:rFonts w:eastAsia="Times New Roman"/>
          <w:b/>
          <w:szCs w:val="24"/>
        </w:rPr>
      </w:pP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Και το χέρι θα το χτυπάω και μέχρι να με αφήσετε να μιλάω, μ’ αυτόν τον τρόπο θα σας μιλάω…</w:t>
      </w:r>
    </w:p>
    <w:p w14:paraId="4CC5BDD8"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Αυτά να τα κάνετε αλλού, όχι εδώ.</w:t>
      </w:r>
    </w:p>
    <w:p w14:paraId="4CC5BDD9"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ΚΩΝΣ</w:t>
      </w:r>
      <w:r w:rsidRPr="007366C7">
        <w:rPr>
          <w:rFonts w:eastAsia="Times New Roman"/>
          <w:b/>
          <w:szCs w:val="24"/>
        </w:rPr>
        <w:t>ΤΑΝΤΙΝΟΣ ΤΖΑΒΑΡΑΣ</w:t>
      </w:r>
      <w:r w:rsidRPr="00E02E59">
        <w:rPr>
          <w:rFonts w:eastAsia="Times New Roman"/>
          <w:b/>
          <w:szCs w:val="24"/>
        </w:rPr>
        <w:t>:</w:t>
      </w:r>
      <w:r>
        <w:rPr>
          <w:rFonts w:eastAsia="Times New Roman"/>
          <w:b/>
          <w:szCs w:val="24"/>
        </w:rPr>
        <w:t xml:space="preserve"> </w:t>
      </w:r>
      <w:r w:rsidRPr="005F4C1B">
        <w:rPr>
          <w:rFonts w:eastAsia="Times New Roman"/>
          <w:szCs w:val="24"/>
        </w:rPr>
        <w:t>…</w:t>
      </w:r>
      <w:r>
        <w:rPr>
          <w:rFonts w:eastAsia="Times New Roman"/>
          <w:szCs w:val="24"/>
        </w:rPr>
        <w:t>γιατί η αναίδεια επιτέλους δεν δημιουργεί υποχρέωση.</w:t>
      </w:r>
    </w:p>
    <w:p w14:paraId="4CC5BDDA"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8F21F1">
        <w:rPr>
          <w:rFonts w:eastAsia="Times New Roman"/>
          <w:b/>
          <w:szCs w:val="24"/>
        </w:rPr>
        <w:t>:</w:t>
      </w:r>
      <w:r>
        <w:rPr>
          <w:rFonts w:eastAsia="Times New Roman"/>
          <w:b/>
          <w:szCs w:val="24"/>
        </w:rPr>
        <w:t xml:space="preserve"> </w:t>
      </w:r>
      <w:r>
        <w:rPr>
          <w:rFonts w:eastAsia="Times New Roman"/>
          <w:szCs w:val="24"/>
        </w:rPr>
        <w:t>Ελάτε, κύριε Τζαβάρα. Σας παρακαλώ τώρα.</w:t>
      </w:r>
    </w:p>
    <w:p w14:paraId="4CC5BDDB"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8F21F1">
        <w:rPr>
          <w:rFonts w:eastAsia="Times New Roman"/>
          <w:b/>
          <w:szCs w:val="24"/>
        </w:rPr>
        <w:t>:</w:t>
      </w:r>
      <w:r>
        <w:rPr>
          <w:rFonts w:eastAsia="Times New Roman"/>
          <w:b/>
          <w:szCs w:val="24"/>
        </w:rPr>
        <w:t xml:space="preserve"> </w:t>
      </w:r>
      <w:r>
        <w:rPr>
          <w:rFonts w:eastAsia="Times New Roman"/>
          <w:szCs w:val="24"/>
        </w:rPr>
        <w:t>Υποχρέωση προκαλεί και δημιουργεί μόνο η ευγένεια, την οποία είστε υποχρεωμένος να εκδη</w:t>
      </w:r>
      <w:r>
        <w:rPr>
          <w:rFonts w:eastAsia="Times New Roman"/>
          <w:szCs w:val="24"/>
        </w:rPr>
        <w:t>λώνετε…</w:t>
      </w:r>
    </w:p>
    <w:p w14:paraId="4CC5BDDC"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Σας μιλάω με απόλυτη ευγένεια.</w:t>
      </w:r>
    </w:p>
    <w:p w14:paraId="4CC5BDDD"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 xml:space="preserve">…αλλά φαίνεται ότι αυτή που σας παρέδωσε τη σκυτάλη –επαναλαμβάνω- για λόγους </w:t>
      </w:r>
      <w:r>
        <w:rPr>
          <w:rFonts w:eastAsia="Times New Roman"/>
          <w:szCs w:val="24"/>
        </w:rPr>
        <w:lastRenderedPageBreak/>
        <w:t>που μόνο αυτή ξέρει και εγώ δεν συμμερίζομαι, προσπαθούσε να σας μεταφέρει την αντίλ</w:t>
      </w:r>
      <w:r>
        <w:rPr>
          <w:rFonts w:eastAsia="Times New Roman"/>
          <w:szCs w:val="24"/>
        </w:rPr>
        <w:t>ηψη ότι όταν τον κ. Τζαβάρα κάποιος τον περιορίζει, θα εισπράξει ως αντίδωρο την υπακοή.</w:t>
      </w:r>
    </w:p>
    <w:p w14:paraId="4CC5BDDE"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Κύριε Τζαβάρα, δεν υπάρχει κανένας περιορισμός.</w:t>
      </w:r>
    </w:p>
    <w:p w14:paraId="4CC5BDDF" w14:textId="77777777" w:rsidR="005D719C" w:rsidRDefault="00627F40">
      <w:pPr>
        <w:tabs>
          <w:tab w:val="left" w:pos="709"/>
          <w:tab w:val="center" w:pos="4753"/>
        </w:tabs>
        <w:spacing w:line="600" w:lineRule="auto"/>
        <w:ind w:firstLine="709"/>
        <w:contextualSpacing/>
        <w:jc w:val="both"/>
        <w:rPr>
          <w:rFonts w:eastAsia="Times New Roman"/>
          <w:szCs w:val="24"/>
        </w:rPr>
      </w:pPr>
      <w:r w:rsidRPr="00E02E59">
        <w:rPr>
          <w:rFonts w:eastAsia="Times New Roman"/>
          <w:b/>
          <w:szCs w:val="24"/>
        </w:rPr>
        <w:tab/>
      </w: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Ε, λοιπόν, δεν είμαι υπήκοος κανενός, κύριε!</w:t>
      </w:r>
    </w:p>
    <w:p w14:paraId="4CC5BDE0"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w:t>
      </w:r>
      <w:r w:rsidRPr="007366C7">
        <w:rPr>
          <w:rFonts w:eastAsia="Times New Roman"/>
          <w:b/>
          <w:szCs w:val="24"/>
        </w:rPr>
        <w:t>ς Γεωργιάδης)</w:t>
      </w:r>
      <w:r w:rsidRPr="00E02E59">
        <w:rPr>
          <w:rFonts w:eastAsia="Times New Roman"/>
          <w:b/>
          <w:szCs w:val="24"/>
        </w:rPr>
        <w:t>:</w:t>
      </w:r>
      <w:r>
        <w:rPr>
          <w:rFonts w:eastAsia="Times New Roman"/>
          <w:b/>
          <w:szCs w:val="24"/>
        </w:rPr>
        <w:t xml:space="preserve"> </w:t>
      </w:r>
      <w:r>
        <w:rPr>
          <w:rFonts w:eastAsia="Times New Roman"/>
          <w:szCs w:val="24"/>
        </w:rPr>
        <w:t>Ελάτε τώρα! Ξεκινήστε. Γιατί το κάνετε αυτό;</w:t>
      </w:r>
    </w:p>
    <w:p w14:paraId="4CC5BDE1"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 xml:space="preserve">Είμαι </w:t>
      </w:r>
      <w:r>
        <w:rPr>
          <w:rFonts w:eastAsia="Times New Roman"/>
          <w:szCs w:val="24"/>
        </w:rPr>
        <w:t xml:space="preserve">Κοινοβουλευτικός Εκπρόσωπος </w:t>
      </w:r>
      <w:r>
        <w:rPr>
          <w:rFonts w:eastAsia="Times New Roman"/>
          <w:szCs w:val="24"/>
        </w:rPr>
        <w:t>της Νέας Δημοκρατίας. Αυτό πρέπει να το καταλάβετε.</w:t>
      </w:r>
    </w:p>
    <w:p w14:paraId="4CC5BDE2" w14:textId="77777777" w:rsidR="005D719C" w:rsidRDefault="00627F40">
      <w:pPr>
        <w:tabs>
          <w:tab w:val="left" w:pos="709"/>
          <w:tab w:val="center" w:pos="4753"/>
        </w:tabs>
        <w:spacing w:line="600" w:lineRule="auto"/>
        <w:ind w:firstLine="709"/>
        <w:contextualSpacing/>
        <w:jc w:val="both"/>
        <w:rPr>
          <w:rFonts w:eastAsia="Times New Roman"/>
          <w:szCs w:val="24"/>
        </w:rPr>
      </w:pPr>
      <w:r w:rsidRPr="007366C7">
        <w:rPr>
          <w:rFonts w:eastAsia="Times New Roman"/>
          <w:b/>
          <w:szCs w:val="24"/>
        </w:rPr>
        <w:t>ΠΡΟΕΔΡΕΥΩΝ (Μάριος Γεωργιάδης)</w:t>
      </w:r>
      <w:r w:rsidRPr="00E02E59">
        <w:rPr>
          <w:rFonts w:eastAsia="Times New Roman"/>
          <w:b/>
          <w:szCs w:val="24"/>
        </w:rPr>
        <w:t>:</w:t>
      </w:r>
      <w:r>
        <w:rPr>
          <w:rFonts w:eastAsia="Times New Roman"/>
          <w:b/>
          <w:szCs w:val="24"/>
        </w:rPr>
        <w:t xml:space="preserve"> </w:t>
      </w:r>
      <w:r>
        <w:rPr>
          <w:rFonts w:eastAsia="Times New Roman"/>
          <w:szCs w:val="24"/>
        </w:rPr>
        <w:t>Ωραία.</w:t>
      </w:r>
    </w:p>
    <w:p w14:paraId="4CC5BDE3" w14:textId="77777777" w:rsidR="005D719C" w:rsidRDefault="00627F40">
      <w:pPr>
        <w:tabs>
          <w:tab w:val="left" w:pos="709"/>
          <w:tab w:val="center" w:pos="4753"/>
        </w:tabs>
        <w:spacing w:line="600" w:lineRule="auto"/>
        <w:ind w:firstLine="709"/>
        <w:contextualSpacing/>
        <w:jc w:val="both"/>
        <w:rPr>
          <w:rFonts w:eastAsia="Times New Roman"/>
          <w:szCs w:val="24"/>
        </w:rPr>
      </w:pPr>
      <w:r w:rsidRPr="00E02E59">
        <w:rPr>
          <w:rFonts w:eastAsia="Times New Roman"/>
          <w:b/>
          <w:szCs w:val="24"/>
        </w:rPr>
        <w:tab/>
      </w:r>
      <w:r w:rsidRPr="007366C7">
        <w:rPr>
          <w:rFonts w:eastAsia="Times New Roman"/>
          <w:b/>
          <w:szCs w:val="24"/>
        </w:rPr>
        <w:t>ΚΩΝΣΤΑΝΤΙΝΟΣ ΤΖΑΒΑΡΑΣ</w:t>
      </w:r>
      <w:r w:rsidRPr="00E02E59">
        <w:rPr>
          <w:rFonts w:eastAsia="Times New Roman"/>
          <w:b/>
          <w:szCs w:val="24"/>
        </w:rPr>
        <w:t>:</w:t>
      </w:r>
      <w:r>
        <w:rPr>
          <w:rFonts w:eastAsia="Times New Roman"/>
          <w:b/>
          <w:szCs w:val="24"/>
        </w:rPr>
        <w:t xml:space="preserve"> </w:t>
      </w:r>
      <w:r>
        <w:rPr>
          <w:rFonts w:eastAsia="Times New Roman"/>
          <w:szCs w:val="24"/>
        </w:rPr>
        <w:t>Ακούστε, λοιπόν. Επαναλαμβάνω για να ακούει και αυτή εδώ η πτέρυγα. Η πολιτισμική ένδεια τροφοδοτεί σίγουρα την πολιτική αναίδεια και πολλές φορές αυτή η πολιτισμική ένδεια γίνεται η καλύτερη αιτία για να αντιληφθούμε πόσο πολύ στερημένος μπορεί να είναι κ</w:t>
      </w:r>
      <w:r>
        <w:rPr>
          <w:rFonts w:eastAsia="Times New Roman"/>
          <w:szCs w:val="24"/>
        </w:rPr>
        <w:t xml:space="preserve">άποιος άνθρωπος. </w:t>
      </w:r>
    </w:p>
    <w:p w14:paraId="4CC5BDE4"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Κύριε Υπουργέ, θα ήθελα πάνω απ’ όλα, επειδή μιλάμε για τον αθλητισμό, να σας υπενθυμίσω –το είπε μάλιστα και κάποια κυρία συνάδελφος που πέρασε απ’ αυτό το Βήμα- ότι διαθέτει η Ελλάδα μια μοναδική πρωτοτυπία να είναι η χώρα που γέννησε τον αθλητισμό, όχι </w:t>
      </w:r>
      <w:r>
        <w:rPr>
          <w:rFonts w:eastAsia="Times New Roman"/>
          <w:szCs w:val="24"/>
        </w:rPr>
        <w:t xml:space="preserve">όμως εκ του μηδενός, αλλά τον γέννησε ως παιδί του πολιτισμού. Αυτό φαίνεται, εάν θα το ξέρετε –πιστεύω- πρώτα απ’ όλα απ’ αυτήν την ηρωική στιγμή στην </w:t>
      </w:r>
      <w:r>
        <w:rPr>
          <w:rFonts w:eastAsia="Times New Roman"/>
          <w:szCs w:val="24"/>
        </w:rPr>
        <w:t>«</w:t>
      </w:r>
      <w:r>
        <w:rPr>
          <w:rFonts w:eastAsia="Times New Roman"/>
          <w:szCs w:val="24"/>
        </w:rPr>
        <w:t>Ιλιάδα</w:t>
      </w:r>
      <w:r>
        <w:rPr>
          <w:rFonts w:eastAsia="Times New Roman"/>
          <w:szCs w:val="24"/>
        </w:rPr>
        <w:t>»</w:t>
      </w:r>
      <w:r>
        <w:rPr>
          <w:rFonts w:eastAsia="Times New Roman"/>
          <w:szCs w:val="24"/>
        </w:rPr>
        <w:t xml:space="preserve"> όπου μετά την ταφή του Πατρόκλου, οργανώνει ο Αχιλλέας τα άθλα επί Πατρόκλω.</w:t>
      </w:r>
      <w:r w:rsidRPr="00C227F4">
        <w:rPr>
          <w:rFonts w:eastAsia="Times New Roman"/>
          <w:szCs w:val="24"/>
        </w:rPr>
        <w:t xml:space="preserve"> </w:t>
      </w:r>
      <w:r>
        <w:rPr>
          <w:rFonts w:eastAsia="Times New Roman"/>
          <w:szCs w:val="24"/>
        </w:rPr>
        <w:t xml:space="preserve">Θα μου πείτε τώρα </w:t>
      </w:r>
      <w:r>
        <w:rPr>
          <w:rFonts w:eastAsia="Times New Roman"/>
          <w:szCs w:val="24"/>
        </w:rPr>
        <w:t xml:space="preserve">σε ποια γλώσσα σάς μιλάω, αλλά εγώ θα επιμείνω. </w:t>
      </w:r>
    </w:p>
    <w:p w14:paraId="4CC5BDE5" w14:textId="77777777" w:rsidR="005D719C" w:rsidRDefault="00627F40">
      <w:pPr>
        <w:tabs>
          <w:tab w:val="left" w:pos="709"/>
          <w:tab w:val="center" w:pos="4753"/>
        </w:tabs>
        <w:spacing w:line="600" w:lineRule="auto"/>
        <w:ind w:firstLine="709"/>
        <w:contextualSpacing/>
        <w:jc w:val="both"/>
        <w:rPr>
          <w:rFonts w:eastAsia="Times New Roman"/>
          <w:szCs w:val="24"/>
        </w:rPr>
      </w:pPr>
      <w:r>
        <w:rPr>
          <w:rFonts w:eastAsia="Times New Roman"/>
          <w:szCs w:val="24"/>
        </w:rPr>
        <w:tab/>
        <w:t>Και όχι μόνο αυτό, αλλά και μια δεύτερη στιγμή που δημιούργησε τον αθλητισμό ήταν εκείνη η στιγμή στην Ολυμπία, εκεί που, όπως λέει ο ποιητής, από την παρθενική μήτρα της Ολυμπίας, που δεν άλλαξε και δεν μο</w:t>
      </w:r>
      <w:r>
        <w:rPr>
          <w:rFonts w:eastAsia="Times New Roman"/>
          <w:szCs w:val="24"/>
        </w:rPr>
        <w:t xml:space="preserve">λεύτηκε και δεν πρόκειται να πεθάνει ποτέ, ξεπήδησαν τα μεγάλα αθλητικά ιδεώδη που σήμερα αποτελούν το περιεχόμενο του Ολυμπισμού. </w:t>
      </w:r>
    </w:p>
    <w:p w14:paraId="4CC5BDE6"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πρώτη ερώτηση που έχω να σας θέσω είναι: Αλήθεια, διαφωνείτε με το γεγονός ότι θεματοφύλακας αυτών των αξιών του </w:t>
      </w:r>
      <w:r>
        <w:rPr>
          <w:rFonts w:eastAsia="Times New Roman" w:cs="Times New Roman"/>
          <w:szCs w:val="24"/>
        </w:rPr>
        <w:t>Ολυμπισμο</w:t>
      </w:r>
      <w:r>
        <w:rPr>
          <w:rFonts w:eastAsia="Times New Roman" w:cs="Times New Roman"/>
          <w:szCs w:val="24"/>
        </w:rPr>
        <w:t xml:space="preserve">ύ </w:t>
      </w:r>
      <w:r>
        <w:rPr>
          <w:rFonts w:eastAsia="Times New Roman" w:cs="Times New Roman"/>
          <w:szCs w:val="24"/>
        </w:rPr>
        <w:t xml:space="preserve">είναι για τον τόπο μας, για τα εθνικά μας όρια, </w:t>
      </w:r>
      <w:r>
        <w:rPr>
          <w:rFonts w:eastAsia="Times New Roman" w:cs="Times New Roman"/>
          <w:szCs w:val="24"/>
        </w:rPr>
        <w:lastRenderedPageBreak/>
        <w:t>η</w:t>
      </w:r>
      <w:r>
        <w:rPr>
          <w:rFonts w:eastAsia="Times New Roman"/>
          <w:color w:val="222222"/>
          <w:szCs w:val="24"/>
          <w:shd w:val="clear" w:color="auto" w:fill="FFFFFF"/>
        </w:rPr>
        <w:t xml:space="preserve"> Ελληνική Ολυμπιακή Επιτροπή; Έχετε αντίρρηση για το γεγονός ότι η </w:t>
      </w:r>
      <w:r>
        <w:rPr>
          <w:rFonts w:eastAsia="Times New Roman"/>
          <w:color w:val="222222"/>
          <w:szCs w:val="24"/>
          <w:shd w:val="clear" w:color="auto" w:fill="FFFFFF"/>
        </w:rPr>
        <w:t xml:space="preserve">επιτροπή </w:t>
      </w:r>
      <w:r>
        <w:rPr>
          <w:rFonts w:eastAsia="Times New Roman"/>
          <w:color w:val="222222"/>
          <w:szCs w:val="24"/>
          <w:shd w:val="clear" w:color="auto" w:fill="FFFFFF"/>
        </w:rPr>
        <w:t>αυτή είναι αυτοδικαίως ο επικεφαλής όλου του ερασιτεχνικού αθλητισμού;</w:t>
      </w:r>
    </w:p>
    <w:p w14:paraId="4CC5BDE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Ερωτώ: Γιατί δεν λαμβάνετε υπ</w:t>
      </w:r>
      <w:r>
        <w:rPr>
          <w:rFonts w:eastAsia="Times New Roman"/>
          <w:color w:val="222222"/>
          <w:szCs w:val="24"/>
          <w:shd w:val="clear" w:color="auto" w:fill="FFFFFF"/>
        </w:rPr>
        <w:t>’ όψιν</w:t>
      </w:r>
      <w:r>
        <w:rPr>
          <w:rFonts w:eastAsia="Times New Roman"/>
          <w:color w:val="222222"/>
          <w:szCs w:val="24"/>
          <w:shd w:val="clear" w:color="auto" w:fill="FFFFFF"/>
        </w:rPr>
        <w:t xml:space="preserve"> τις πενήντα προτάσεις </w:t>
      </w:r>
      <w:r>
        <w:rPr>
          <w:rFonts w:eastAsia="Times New Roman"/>
          <w:color w:val="222222"/>
          <w:szCs w:val="24"/>
          <w:shd w:val="clear" w:color="auto" w:fill="FFFFFF"/>
        </w:rPr>
        <w:t xml:space="preserve">που σας έκαναν, οι οποίες δεν προέρχονται ούτε από τη Νέα Δημοκρατία, ούτε από κανένα άλλο κόμμα, αλλά προέρχονται από εκείνους που είναι οι φυσικοί, οι θεσμικοί, οι </w:t>
      </w:r>
      <w:r>
        <w:rPr>
          <w:rFonts w:eastAsia="Times New Roman"/>
          <w:color w:val="222222"/>
          <w:szCs w:val="24"/>
          <w:shd w:val="clear" w:color="auto" w:fill="FFFFFF"/>
          <w:lang w:val="en-US"/>
        </w:rPr>
        <w:t>ex</w:t>
      </w:r>
      <w:r w:rsidRPr="00E2798C">
        <w:rPr>
          <w:rFonts w:eastAsia="Times New Roman"/>
          <w:color w:val="222222"/>
          <w:szCs w:val="24"/>
          <w:shd w:val="clear" w:color="auto" w:fill="FFFFFF"/>
        </w:rPr>
        <w:t xml:space="preserve"> </w:t>
      </w:r>
      <w:r>
        <w:rPr>
          <w:rFonts w:eastAsia="Times New Roman"/>
          <w:color w:val="222222"/>
          <w:szCs w:val="24"/>
          <w:shd w:val="clear" w:color="auto" w:fill="FFFFFF"/>
          <w:lang w:val="en-US"/>
        </w:rPr>
        <w:t>officio</w:t>
      </w:r>
      <w:r w:rsidRPr="00E2798C">
        <w:rPr>
          <w:rFonts w:eastAsia="Times New Roman"/>
          <w:color w:val="222222"/>
          <w:szCs w:val="24"/>
          <w:shd w:val="clear" w:color="auto" w:fill="FFFFFF"/>
        </w:rPr>
        <w:t xml:space="preserve"> </w:t>
      </w:r>
      <w:r>
        <w:rPr>
          <w:rFonts w:eastAsia="Times New Roman"/>
          <w:color w:val="222222"/>
          <w:szCs w:val="24"/>
          <w:shd w:val="clear" w:color="auto" w:fill="FFFFFF"/>
        </w:rPr>
        <w:t>θεματοφύλακες των αξιών που υπηρετεί το γνήσιο, το αυθεντικό αθλητικό κίνημα;</w:t>
      </w:r>
    </w:p>
    <w:p w14:paraId="4CC5BDE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όχι μόνο αυτό, περιγελάσατε προηγουμένως από αυτό το Βήμα την έκφραση που σας αποδίδει χαρακτηρίζοντας το τι ρόλο παίζει το νομοσχέδιο που φέρνετε και αυτή η έκφραση είναι «λαίλαπας».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λαίλαπα, λοιπόν, εναντίον όλων των εφτά χιλιάδων σωματείων </w:t>
      </w:r>
      <w:r>
        <w:rPr>
          <w:rFonts w:eastAsia="Times New Roman"/>
          <w:color w:val="222222"/>
          <w:szCs w:val="24"/>
          <w:shd w:val="clear" w:color="auto" w:fill="FFFFFF"/>
        </w:rPr>
        <w:t>του αθλητισμού, εσείς πώς την προσπερνάτε και δεν κάθεστε τουλάχιστον να πείτε: «Μήπως αυτοί οι άνθρωποι κάπου έχουν δίκιο»;</w:t>
      </w:r>
    </w:p>
    <w:p w14:paraId="4CC5BDE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δεν είναι ο σκοπός σας αυτός και αυτό προκύπτει από τα εξής που έχω εγώ να σας αντιπαραθέσω σε όσα είπατε </w:t>
      </w:r>
      <w:r>
        <w:rPr>
          <w:rFonts w:eastAsia="Times New Roman"/>
          <w:color w:val="222222"/>
          <w:szCs w:val="24"/>
          <w:shd w:val="clear" w:color="auto" w:fill="FFFFFF"/>
        </w:rPr>
        <w:lastRenderedPageBreak/>
        <w:t>προηγουμένως. Έχε</w:t>
      </w:r>
      <w:r>
        <w:rPr>
          <w:rFonts w:eastAsia="Times New Roman"/>
          <w:color w:val="222222"/>
          <w:szCs w:val="24"/>
          <w:shd w:val="clear" w:color="auto" w:fill="FFFFFF"/>
        </w:rPr>
        <w:t>τε στην αιτιολογική έκθεση έναν πρόλογο ο οποίος, δεν σας κρύβω πλέον, ότι αποτελεί τη μόνιμη επωδό σε όλα τα νομοσχέδια που φέρνει η Κυβέρνηση τα τέσσερα χρόνια. Είστε εκείνοι που υποσχεθήκατε στον ελληνικό λαό ότι θα εξαλείψετε τη διαφθορά, θα εξαλείψετε</w:t>
      </w:r>
      <w:r>
        <w:rPr>
          <w:rFonts w:eastAsia="Times New Roman"/>
          <w:color w:val="222222"/>
          <w:szCs w:val="24"/>
          <w:shd w:val="clear" w:color="auto" w:fill="FFFFFF"/>
        </w:rPr>
        <w:t xml:space="preserve"> τη διαπλοκή, ότι είστε υπέρ της διαφάνειας και ότι είστε υπέρ της ανεξαρτησίας και της αμεροληψίας σε όλο τον χώρο του δημόσιου και ιδιωτικού τομέα όπου υπηρετούνται ή εξυπηρετούνται γενικότερης σημασίας συμφέροντα.</w:t>
      </w:r>
    </w:p>
    <w:p w14:paraId="4CC5BDE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Ερωτώ: Μπορείτε να μου πείτε μία διάταξ</w:t>
      </w:r>
      <w:r>
        <w:rPr>
          <w:rFonts w:eastAsia="Times New Roman"/>
          <w:color w:val="222222"/>
          <w:szCs w:val="24"/>
          <w:shd w:val="clear" w:color="auto" w:fill="FFFFFF"/>
        </w:rPr>
        <w:t>η, από αυτές που πράγματι μπορούν να ονομαστούν εκσυγχρονιστικές ή εξορθολογιστικές του ν.2725/1999; Και για να μην κουραστείτε, έχω εγώ στο μυαλό μου μερικές και θα σας τις παραθέσω:</w:t>
      </w:r>
    </w:p>
    <w:p w14:paraId="4CC5BDE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Λέτε, λοιπόν, ότι με αυτό το νομοσχέδιο θέλετε να αναθέσετε το φαινόμενο</w:t>
      </w:r>
      <w:r>
        <w:rPr>
          <w:rFonts w:eastAsia="Times New Roman"/>
          <w:color w:val="222222"/>
          <w:szCs w:val="24"/>
          <w:shd w:val="clear" w:color="auto" w:fill="FFFFFF"/>
        </w:rPr>
        <w:t xml:space="preserve"> του επαγγελματικού αθλητισμού σε μία </w:t>
      </w:r>
      <w:r>
        <w:rPr>
          <w:rFonts w:eastAsia="Times New Roman"/>
          <w:color w:val="222222"/>
          <w:szCs w:val="24"/>
          <w:shd w:val="clear" w:color="auto" w:fill="FFFFFF"/>
        </w:rPr>
        <w:t>ανεξάρτητη διοικητική αρχή</w:t>
      </w:r>
      <w:r>
        <w:rPr>
          <w:rFonts w:eastAsia="Times New Roman"/>
          <w:color w:val="222222"/>
          <w:szCs w:val="24"/>
          <w:shd w:val="clear" w:color="auto" w:fill="FFFFFF"/>
        </w:rPr>
        <w:t xml:space="preserve">. Αλήθεια, πόσο ανεξάρτητη μπορεί να είναι μία διοικητική αρχή την οποία τη φτιάχνει όπως θέλει ο Υπουργός με το συγκεκριμένο νομοσχέδιο, όπου όλα τα μέλη του </w:t>
      </w:r>
      <w:r>
        <w:rPr>
          <w:rFonts w:eastAsia="Times New Roman"/>
          <w:color w:val="222222"/>
          <w:szCs w:val="24"/>
          <w:shd w:val="clear" w:color="auto" w:fill="FFFFFF"/>
        </w:rPr>
        <w:t>Διοικητικού Συμβουλίου</w:t>
      </w:r>
      <w:r>
        <w:rPr>
          <w:rFonts w:eastAsia="Times New Roman"/>
          <w:color w:val="222222"/>
          <w:szCs w:val="24"/>
          <w:shd w:val="clear" w:color="auto" w:fill="FFFFFF"/>
        </w:rPr>
        <w:t xml:space="preserve"> τα διορίζε</w:t>
      </w:r>
      <w:r>
        <w:rPr>
          <w:rFonts w:eastAsia="Times New Roman"/>
          <w:color w:val="222222"/>
          <w:szCs w:val="24"/>
          <w:shd w:val="clear" w:color="auto" w:fill="FFFFFF"/>
        </w:rPr>
        <w:t xml:space="preserve">ι ο Υπουργός και μάλιστα ο </w:t>
      </w:r>
      <w:r>
        <w:rPr>
          <w:rFonts w:eastAsia="Times New Roman"/>
          <w:color w:val="222222"/>
          <w:szCs w:val="24"/>
          <w:shd w:val="clear" w:color="auto" w:fill="FFFFFF"/>
        </w:rPr>
        <w:lastRenderedPageBreak/>
        <w:t>Υπουργός που, κατά τη διάρκεια της τετραετούς θητείας τους, έχει το δικαίωμα να παύει δύο από αυτούς για σπουδαίο λόγο;</w:t>
      </w:r>
    </w:p>
    <w:p w14:paraId="4CC5BDEC"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με συγχωρείτε, είναι πράγματι μία ρύθμιση που ιδρύει μία ανεξάρτητη διοικητική αρχή όπως τις ξέρουμε, δ</w:t>
      </w:r>
      <w:r>
        <w:rPr>
          <w:rFonts w:eastAsia="Times New Roman"/>
          <w:color w:val="222222"/>
          <w:szCs w:val="24"/>
          <w:shd w:val="clear" w:color="auto" w:fill="FFFFFF"/>
        </w:rPr>
        <w:t xml:space="preserve">ηλαδή μία διοικητική αρχή που υπερβαίνει τα όρια των εξουσιών της Κυβέρνησης και της διοίκησης. </w:t>
      </w:r>
      <w:r>
        <w:rPr>
          <w:rFonts w:eastAsia="Times New Roman"/>
          <w:color w:val="222222"/>
          <w:szCs w:val="24"/>
          <w:shd w:val="clear" w:color="auto" w:fill="FFFFFF"/>
        </w:rPr>
        <w:t>ανεξάρτητη</w:t>
      </w:r>
      <w:r>
        <w:rPr>
          <w:rFonts w:eastAsia="Times New Roman"/>
          <w:color w:val="222222"/>
          <w:szCs w:val="24"/>
          <w:shd w:val="clear" w:color="auto" w:fill="FFFFFF"/>
        </w:rPr>
        <w:t xml:space="preserve"> διοικητική αρχή δεν είναι αυτή που είναι όργανο της Κυβέρνησης, ούτε όργανο της διοίκησης.</w:t>
      </w:r>
    </w:p>
    <w:p w14:paraId="4CC5BDED"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λοιπόν, πράγματι φτάνετε σε αυτό το σημείο, προκειμ</w:t>
      </w:r>
      <w:r>
        <w:rPr>
          <w:rFonts w:eastAsia="Times New Roman"/>
          <w:color w:val="222222"/>
          <w:szCs w:val="24"/>
          <w:shd w:val="clear" w:color="auto" w:fill="FFFFFF"/>
        </w:rPr>
        <w:t>ένου να μας πείσετε ότι αυτό το δημόσιο νομικό πρόσωπο θα είναι ο εγγυητής του εξαγνισμού, της εξυγίανσης του επαγγελματικού αθλητισμού. Προφανώς, δεν θα έχει κα</w:t>
      </w:r>
      <w:r>
        <w:rPr>
          <w:rFonts w:eastAsia="Times New Roman"/>
          <w:color w:val="222222"/>
          <w:szCs w:val="24"/>
          <w:shd w:val="clear" w:color="auto" w:fill="FFFFFF"/>
        </w:rPr>
        <w:t>μ</w:t>
      </w:r>
      <w:r>
        <w:rPr>
          <w:rFonts w:eastAsia="Times New Roman"/>
          <w:color w:val="222222"/>
          <w:szCs w:val="24"/>
          <w:shd w:val="clear" w:color="auto" w:fill="FFFFFF"/>
        </w:rPr>
        <w:t>μία τύχη. Απλώς θα είναι ένα όργανο στα χέρια της Κυβέρνησης για να ικανοποιεί τους σκοπούς πο</w:t>
      </w:r>
      <w:r>
        <w:rPr>
          <w:rFonts w:eastAsia="Times New Roman"/>
          <w:color w:val="222222"/>
          <w:szCs w:val="24"/>
          <w:shd w:val="clear" w:color="auto" w:fill="FFFFFF"/>
        </w:rPr>
        <w:t>υ έχει απέναντι στη χειραγώγηση του συγκεκριμένου φαινομένου που λέγεται «επαγγελματικός αθλητισμός».</w:t>
      </w:r>
    </w:p>
    <w:p w14:paraId="4CC5BDEE"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Ελέχθη από πολλούς ομιλητές –και το γνωρίζω επειδή με τιμώρησε η προηγούμενη Πρόεδρος και με άφησε να ακούω, με </w:t>
      </w:r>
      <w:r>
        <w:rPr>
          <w:rFonts w:eastAsia="Times New Roman"/>
          <w:color w:val="222222"/>
          <w:szCs w:val="24"/>
          <w:shd w:val="clear" w:color="auto" w:fill="FFFFFF"/>
        </w:rPr>
        <w:lastRenderedPageBreak/>
        <w:t>πολλή χαρά μπορώ να πω, όλους τους συναδέλ</w:t>
      </w:r>
      <w:r>
        <w:rPr>
          <w:rFonts w:eastAsia="Times New Roman"/>
          <w:color w:val="222222"/>
          <w:szCs w:val="24"/>
          <w:shd w:val="clear" w:color="auto" w:fill="FFFFFF"/>
        </w:rPr>
        <w:t>φους που προ</w:t>
      </w:r>
      <w:r>
        <w:rPr>
          <w:rFonts w:eastAsia="Times New Roman"/>
          <w:color w:val="222222"/>
          <w:szCs w:val="24"/>
          <w:shd w:val="clear" w:color="auto" w:fill="FFFFFF"/>
        </w:rPr>
        <w:t>ε</w:t>
      </w:r>
      <w:r>
        <w:rPr>
          <w:rFonts w:eastAsia="Times New Roman"/>
          <w:color w:val="222222"/>
          <w:szCs w:val="24"/>
          <w:shd w:val="clear" w:color="auto" w:fill="FFFFFF"/>
        </w:rPr>
        <w:t>λάλησαν- ότι τώρα πια όλοι μέσα στο μυαλό τους ξέρουν να διακρίνουν ποιος είναι ο αθλητισμός που είναι υγιής και ποιος είναι ο αθλητισμός που εξυπηρετεί κυβερνητικά συμφέροντα.</w:t>
      </w:r>
    </w:p>
    <w:p w14:paraId="4CC5BDEF" w14:textId="77777777" w:rsidR="005D719C" w:rsidRDefault="00627F40">
      <w:pPr>
        <w:spacing w:line="600" w:lineRule="auto"/>
        <w:ind w:firstLine="720"/>
        <w:jc w:val="both"/>
        <w:rPr>
          <w:rFonts w:eastAsia="Times New Roman"/>
          <w:szCs w:val="24"/>
        </w:rPr>
      </w:pPr>
      <w:r w:rsidRPr="002824C3">
        <w:rPr>
          <w:rFonts w:eastAsia="Times New Roman"/>
          <w:szCs w:val="24"/>
        </w:rPr>
        <w:t xml:space="preserve">Υγιής αθλητισμός, </w:t>
      </w:r>
      <w:r>
        <w:rPr>
          <w:rFonts w:eastAsia="Times New Roman"/>
          <w:szCs w:val="24"/>
        </w:rPr>
        <w:t>λ</w:t>
      </w:r>
      <w:r w:rsidRPr="002824C3">
        <w:rPr>
          <w:rFonts w:eastAsia="Times New Roman"/>
          <w:szCs w:val="24"/>
        </w:rPr>
        <w:t>οιπόν</w:t>
      </w:r>
      <w:r>
        <w:rPr>
          <w:rFonts w:eastAsia="Times New Roman"/>
          <w:szCs w:val="24"/>
        </w:rPr>
        <w:t>,</w:t>
      </w:r>
      <w:r w:rsidRPr="002824C3">
        <w:rPr>
          <w:rFonts w:eastAsia="Times New Roman"/>
          <w:szCs w:val="24"/>
        </w:rPr>
        <w:t xml:space="preserve"> θα μπορούσε να προκύψει εάν παίρν</w:t>
      </w:r>
      <w:r>
        <w:rPr>
          <w:rFonts w:eastAsia="Times New Roman"/>
          <w:szCs w:val="24"/>
        </w:rPr>
        <w:t>α</w:t>
      </w:r>
      <w:r w:rsidRPr="002824C3">
        <w:rPr>
          <w:rFonts w:eastAsia="Times New Roman"/>
          <w:szCs w:val="24"/>
        </w:rPr>
        <w:t>τε απο</w:t>
      </w:r>
      <w:r w:rsidRPr="002824C3">
        <w:rPr>
          <w:rFonts w:eastAsia="Times New Roman"/>
          <w:szCs w:val="24"/>
        </w:rPr>
        <w:t>τελεσματικά μέτρα να π</w:t>
      </w:r>
      <w:r>
        <w:rPr>
          <w:rFonts w:eastAsia="Times New Roman"/>
          <w:szCs w:val="24"/>
        </w:rPr>
        <w:t>α</w:t>
      </w:r>
      <w:r w:rsidRPr="002824C3">
        <w:rPr>
          <w:rFonts w:eastAsia="Times New Roman"/>
          <w:szCs w:val="24"/>
        </w:rPr>
        <w:t>τάξετε τη βία στα γήπεδα</w:t>
      </w:r>
      <w:r>
        <w:rPr>
          <w:rFonts w:eastAsia="Times New Roman"/>
          <w:szCs w:val="24"/>
        </w:rPr>
        <w:t>,</w:t>
      </w:r>
      <w:r w:rsidRPr="002824C3">
        <w:rPr>
          <w:rFonts w:eastAsia="Times New Roman"/>
          <w:szCs w:val="24"/>
        </w:rPr>
        <w:t xml:space="preserve"> να π</w:t>
      </w:r>
      <w:r>
        <w:rPr>
          <w:rFonts w:eastAsia="Times New Roman"/>
          <w:szCs w:val="24"/>
        </w:rPr>
        <w:t>α</w:t>
      </w:r>
      <w:r w:rsidRPr="002824C3">
        <w:rPr>
          <w:rFonts w:eastAsia="Times New Roman"/>
          <w:szCs w:val="24"/>
        </w:rPr>
        <w:t xml:space="preserve">τάξετε </w:t>
      </w:r>
      <w:r>
        <w:rPr>
          <w:rFonts w:eastAsia="Times New Roman"/>
          <w:szCs w:val="24"/>
        </w:rPr>
        <w:t>τη προσυνεννοημένη έ</w:t>
      </w:r>
      <w:r w:rsidRPr="002824C3">
        <w:rPr>
          <w:rFonts w:eastAsia="Times New Roman"/>
          <w:szCs w:val="24"/>
        </w:rPr>
        <w:t xml:space="preserve">κβαση των αθλητικών αγώνων </w:t>
      </w:r>
      <w:r>
        <w:rPr>
          <w:rFonts w:eastAsia="Times New Roman"/>
          <w:szCs w:val="24"/>
        </w:rPr>
        <w:t>κ</w:t>
      </w:r>
      <w:r w:rsidRPr="002824C3">
        <w:rPr>
          <w:rFonts w:eastAsia="Times New Roman"/>
          <w:szCs w:val="24"/>
        </w:rPr>
        <w:t>αι μάλιστα την προσυνεννόηση που έχει σχέση και με το</w:t>
      </w:r>
      <w:r>
        <w:rPr>
          <w:rFonts w:eastAsia="Times New Roman"/>
          <w:szCs w:val="24"/>
        </w:rPr>
        <w:t>ν</w:t>
      </w:r>
      <w:r w:rsidRPr="002824C3">
        <w:rPr>
          <w:rFonts w:eastAsia="Times New Roman"/>
          <w:szCs w:val="24"/>
        </w:rPr>
        <w:t xml:space="preserve"> παράνομο στοιχηματισμό </w:t>
      </w:r>
      <w:r>
        <w:rPr>
          <w:rFonts w:eastAsia="Times New Roman"/>
          <w:szCs w:val="24"/>
        </w:rPr>
        <w:t>ή και</w:t>
      </w:r>
      <w:r w:rsidRPr="002824C3">
        <w:rPr>
          <w:rFonts w:eastAsia="Times New Roman"/>
          <w:szCs w:val="24"/>
        </w:rPr>
        <w:t xml:space="preserve"> με το νόμιμο στοιχηματισμό</w:t>
      </w:r>
      <w:r>
        <w:rPr>
          <w:rFonts w:eastAsia="Times New Roman"/>
          <w:szCs w:val="24"/>
        </w:rPr>
        <w:t>,</w:t>
      </w:r>
      <w:r w:rsidRPr="002824C3">
        <w:rPr>
          <w:rFonts w:eastAsia="Times New Roman"/>
          <w:szCs w:val="24"/>
        </w:rPr>
        <w:t xml:space="preserve"> γιατί εδώ στις αγορές και στην κοινωνία πολλά λέγονται και πολλά </w:t>
      </w:r>
      <w:r>
        <w:rPr>
          <w:rFonts w:eastAsia="Times New Roman"/>
          <w:szCs w:val="24"/>
        </w:rPr>
        <w:t>θρυλούνται. Δ</w:t>
      </w:r>
      <w:r w:rsidRPr="002824C3">
        <w:rPr>
          <w:rFonts w:eastAsia="Times New Roman"/>
          <w:szCs w:val="24"/>
        </w:rPr>
        <w:t>εν θα φτάν</w:t>
      </w:r>
      <w:r>
        <w:rPr>
          <w:rFonts w:eastAsia="Times New Roman"/>
          <w:szCs w:val="24"/>
        </w:rPr>
        <w:t>α</w:t>
      </w:r>
      <w:r w:rsidRPr="002824C3">
        <w:rPr>
          <w:rFonts w:eastAsia="Times New Roman"/>
          <w:szCs w:val="24"/>
        </w:rPr>
        <w:t>τε</w:t>
      </w:r>
      <w:r>
        <w:rPr>
          <w:rFonts w:eastAsia="Times New Roman"/>
          <w:szCs w:val="24"/>
        </w:rPr>
        <w:t xml:space="preserve"> βεβαίως</w:t>
      </w:r>
      <w:r w:rsidRPr="002824C3">
        <w:rPr>
          <w:rFonts w:eastAsia="Times New Roman"/>
          <w:szCs w:val="24"/>
        </w:rPr>
        <w:t xml:space="preserve"> στο σημείο να αναγνωρίσετε δικαίωμα αγοράς ποδοσφαιρικής ομάδας σε μία εταιρ</w:t>
      </w:r>
      <w:r>
        <w:rPr>
          <w:rFonts w:eastAsia="Times New Roman"/>
          <w:szCs w:val="24"/>
        </w:rPr>
        <w:t>ε</w:t>
      </w:r>
      <w:r w:rsidRPr="002824C3">
        <w:rPr>
          <w:rFonts w:eastAsia="Times New Roman"/>
          <w:szCs w:val="24"/>
        </w:rPr>
        <w:t xml:space="preserve">ία στοιχηματισμού </w:t>
      </w:r>
      <w:r>
        <w:rPr>
          <w:rFonts w:eastAsia="Times New Roman"/>
          <w:szCs w:val="24"/>
        </w:rPr>
        <w:t>τ</w:t>
      </w:r>
      <w:r w:rsidRPr="002824C3">
        <w:rPr>
          <w:rFonts w:eastAsia="Times New Roman"/>
          <w:szCs w:val="24"/>
        </w:rPr>
        <w:t>ουλάχιστον μέχρι το 15%</w:t>
      </w:r>
      <w:r>
        <w:rPr>
          <w:rFonts w:eastAsia="Times New Roman"/>
          <w:szCs w:val="24"/>
        </w:rPr>
        <w:t xml:space="preserve">. </w:t>
      </w:r>
    </w:p>
    <w:p w14:paraId="4CC5BDF0" w14:textId="77777777" w:rsidR="005D719C" w:rsidRDefault="00627F40">
      <w:pPr>
        <w:spacing w:line="600" w:lineRule="auto"/>
        <w:ind w:firstLine="720"/>
        <w:jc w:val="both"/>
        <w:rPr>
          <w:rFonts w:eastAsia="Times New Roman"/>
          <w:szCs w:val="24"/>
        </w:rPr>
      </w:pPr>
      <w:r>
        <w:rPr>
          <w:rFonts w:eastAsia="Times New Roman"/>
          <w:szCs w:val="24"/>
        </w:rPr>
        <w:t xml:space="preserve">Όμως </w:t>
      </w:r>
      <w:r w:rsidRPr="002824C3">
        <w:rPr>
          <w:rFonts w:eastAsia="Times New Roman"/>
          <w:szCs w:val="24"/>
        </w:rPr>
        <w:t xml:space="preserve">και </w:t>
      </w:r>
      <w:r>
        <w:rPr>
          <w:rFonts w:eastAsia="Times New Roman"/>
          <w:szCs w:val="24"/>
        </w:rPr>
        <w:t>π</w:t>
      </w:r>
      <w:r w:rsidRPr="002824C3">
        <w:rPr>
          <w:rFonts w:eastAsia="Times New Roman"/>
          <w:szCs w:val="24"/>
        </w:rPr>
        <w:t xml:space="preserve">έραν όλων αυτών </w:t>
      </w:r>
      <w:r>
        <w:rPr>
          <w:rFonts w:eastAsia="Times New Roman"/>
          <w:szCs w:val="24"/>
        </w:rPr>
        <w:t>υ</w:t>
      </w:r>
      <w:r w:rsidRPr="002824C3">
        <w:rPr>
          <w:rFonts w:eastAsia="Times New Roman"/>
          <w:szCs w:val="24"/>
        </w:rPr>
        <w:t>πάρχου</w:t>
      </w:r>
      <w:r w:rsidRPr="002824C3">
        <w:rPr>
          <w:rFonts w:eastAsia="Times New Roman"/>
          <w:szCs w:val="24"/>
        </w:rPr>
        <w:t>ν ακόμα κάποια ερωτήματα</w:t>
      </w:r>
      <w:r>
        <w:rPr>
          <w:rFonts w:eastAsia="Times New Roman"/>
          <w:szCs w:val="24"/>
        </w:rPr>
        <w:t>.</w:t>
      </w:r>
      <w:r w:rsidRPr="002824C3">
        <w:rPr>
          <w:rFonts w:eastAsia="Times New Roman"/>
          <w:szCs w:val="24"/>
        </w:rPr>
        <w:t xml:space="preserve"> Δημιουργείτ</w:t>
      </w:r>
      <w:r>
        <w:rPr>
          <w:rFonts w:eastAsia="Times New Roman"/>
          <w:szCs w:val="24"/>
        </w:rPr>
        <w:t>ε</w:t>
      </w:r>
      <w:r w:rsidRPr="002824C3">
        <w:rPr>
          <w:rFonts w:eastAsia="Times New Roman"/>
          <w:szCs w:val="24"/>
        </w:rPr>
        <w:t xml:space="preserve"> ένα καθεστώς και πολύ </w:t>
      </w:r>
      <w:r>
        <w:rPr>
          <w:rFonts w:eastAsia="Times New Roman"/>
          <w:szCs w:val="24"/>
        </w:rPr>
        <w:t>λ</w:t>
      </w:r>
      <w:r w:rsidRPr="002824C3">
        <w:rPr>
          <w:rFonts w:eastAsia="Times New Roman"/>
          <w:szCs w:val="24"/>
        </w:rPr>
        <w:t xml:space="preserve">υπάμαι που </w:t>
      </w:r>
      <w:r>
        <w:rPr>
          <w:rFonts w:eastAsia="Times New Roman"/>
          <w:szCs w:val="24"/>
        </w:rPr>
        <w:t>ε</w:t>
      </w:r>
      <w:r w:rsidRPr="002824C3">
        <w:rPr>
          <w:rFonts w:eastAsia="Times New Roman"/>
          <w:szCs w:val="24"/>
        </w:rPr>
        <w:t xml:space="preserve">σείς που είστε και </w:t>
      </w:r>
      <w:r>
        <w:rPr>
          <w:rFonts w:eastAsia="Times New Roman"/>
          <w:szCs w:val="24"/>
        </w:rPr>
        <w:t>ν</w:t>
      </w:r>
      <w:r w:rsidRPr="002824C3">
        <w:rPr>
          <w:rFonts w:eastAsia="Times New Roman"/>
          <w:szCs w:val="24"/>
        </w:rPr>
        <w:t>ομικός δεν μπήκατε στον κόπο να ασχοληθείτε με όσα</w:t>
      </w:r>
      <w:r>
        <w:rPr>
          <w:rFonts w:eastAsia="Times New Roman"/>
          <w:szCs w:val="24"/>
        </w:rPr>
        <w:t xml:space="preserve"> ορθά</w:t>
      </w:r>
      <w:r w:rsidRPr="002824C3">
        <w:rPr>
          <w:rFonts w:eastAsia="Times New Roman"/>
          <w:szCs w:val="24"/>
        </w:rPr>
        <w:t xml:space="preserve"> διαλαμβάνονται στην έκθεση της Επιστημονικής Επιτροπής της Βουλής</w:t>
      </w:r>
      <w:r>
        <w:rPr>
          <w:rFonts w:eastAsia="Times New Roman"/>
          <w:szCs w:val="24"/>
        </w:rPr>
        <w:t>.</w:t>
      </w:r>
      <w:r w:rsidRPr="002824C3">
        <w:rPr>
          <w:rFonts w:eastAsia="Times New Roman"/>
          <w:szCs w:val="24"/>
        </w:rPr>
        <w:t xml:space="preserve"> Εκεί πραγματικά με ευγένεια</w:t>
      </w:r>
      <w:r>
        <w:rPr>
          <w:rFonts w:eastAsia="Times New Roman"/>
          <w:szCs w:val="24"/>
        </w:rPr>
        <w:t xml:space="preserve"> οφείλω να π</w:t>
      </w:r>
      <w:r>
        <w:rPr>
          <w:rFonts w:eastAsia="Times New Roman"/>
          <w:szCs w:val="24"/>
        </w:rPr>
        <w:t>ω γίνεται αναφορά, γιατί τα τελευταία τρία, τέσσερα</w:t>
      </w:r>
      <w:r w:rsidRPr="002824C3">
        <w:rPr>
          <w:rFonts w:eastAsia="Times New Roman"/>
          <w:szCs w:val="24"/>
        </w:rPr>
        <w:t xml:space="preserve"> χρόνια </w:t>
      </w:r>
      <w:r w:rsidRPr="002824C3">
        <w:rPr>
          <w:rFonts w:eastAsia="Times New Roman"/>
          <w:szCs w:val="24"/>
        </w:rPr>
        <w:lastRenderedPageBreak/>
        <w:t xml:space="preserve">οι άνθρωποι που απαρτίζουν την Επιστημονική Επιτροπή μόνο με ευγένεια απευθύνονται και με ευγένεια κριτικάρουν </w:t>
      </w:r>
      <w:r>
        <w:rPr>
          <w:rFonts w:eastAsia="Times New Roman"/>
          <w:szCs w:val="24"/>
        </w:rPr>
        <w:t>-</w:t>
      </w:r>
      <w:r w:rsidRPr="002824C3">
        <w:rPr>
          <w:rFonts w:eastAsia="Times New Roman"/>
          <w:szCs w:val="24"/>
        </w:rPr>
        <w:t>και καλά κάνουν</w:t>
      </w:r>
      <w:r>
        <w:rPr>
          <w:rFonts w:eastAsia="Times New Roman"/>
          <w:szCs w:val="24"/>
        </w:rPr>
        <w:t>-</w:t>
      </w:r>
      <w:r w:rsidRPr="002824C3">
        <w:rPr>
          <w:rFonts w:eastAsia="Times New Roman"/>
          <w:szCs w:val="24"/>
        </w:rPr>
        <w:t xml:space="preserve"> </w:t>
      </w:r>
      <w:r>
        <w:rPr>
          <w:rFonts w:eastAsia="Times New Roman"/>
          <w:szCs w:val="24"/>
        </w:rPr>
        <w:t xml:space="preserve">αλλά </w:t>
      </w:r>
      <w:r w:rsidRPr="002824C3">
        <w:rPr>
          <w:rFonts w:eastAsia="Times New Roman"/>
          <w:szCs w:val="24"/>
        </w:rPr>
        <w:t xml:space="preserve">τουλάχιστον </w:t>
      </w:r>
      <w:r>
        <w:rPr>
          <w:rFonts w:eastAsia="Times New Roman"/>
          <w:szCs w:val="24"/>
        </w:rPr>
        <w:t>έ</w:t>
      </w:r>
      <w:r w:rsidRPr="002824C3">
        <w:rPr>
          <w:rFonts w:eastAsia="Times New Roman"/>
          <w:szCs w:val="24"/>
        </w:rPr>
        <w:t>νας ευαίσθητος Υπουργός είναι υποχρεωμένος πίσω απ</w:t>
      </w:r>
      <w:r w:rsidRPr="002824C3">
        <w:rPr>
          <w:rFonts w:eastAsia="Times New Roman"/>
          <w:szCs w:val="24"/>
        </w:rPr>
        <w:t xml:space="preserve">ό τις ευγενικές λέξεις να καταλαβαίνει και ποιο είναι το </w:t>
      </w:r>
      <w:r>
        <w:rPr>
          <w:rFonts w:eastAsia="Times New Roman"/>
          <w:szCs w:val="24"/>
        </w:rPr>
        <w:t>ζήτημα</w:t>
      </w:r>
      <w:r w:rsidRPr="002824C3">
        <w:rPr>
          <w:rFonts w:eastAsia="Times New Roman"/>
          <w:szCs w:val="24"/>
        </w:rPr>
        <w:t xml:space="preserve"> που δημιουργείται</w:t>
      </w:r>
      <w:r>
        <w:rPr>
          <w:rFonts w:eastAsia="Times New Roman"/>
          <w:szCs w:val="24"/>
        </w:rPr>
        <w:t>.</w:t>
      </w:r>
    </w:p>
    <w:p w14:paraId="4CC5BDF1" w14:textId="77777777" w:rsidR="005D719C" w:rsidRDefault="00627F40">
      <w:pPr>
        <w:spacing w:line="600" w:lineRule="auto"/>
        <w:ind w:firstLine="720"/>
        <w:jc w:val="both"/>
        <w:rPr>
          <w:rFonts w:eastAsia="Times New Roman"/>
          <w:szCs w:val="24"/>
        </w:rPr>
      </w:pPr>
      <w:r w:rsidRPr="002824C3">
        <w:rPr>
          <w:rFonts w:eastAsia="Times New Roman"/>
          <w:szCs w:val="24"/>
        </w:rPr>
        <w:t>Έτσι</w:t>
      </w:r>
      <w:r>
        <w:rPr>
          <w:rFonts w:eastAsia="Times New Roman"/>
          <w:szCs w:val="24"/>
        </w:rPr>
        <w:t>,</w:t>
      </w:r>
      <w:r w:rsidRPr="002824C3">
        <w:rPr>
          <w:rFonts w:eastAsia="Times New Roman"/>
          <w:szCs w:val="24"/>
        </w:rPr>
        <w:t xml:space="preserve"> λοιπόν</w:t>
      </w:r>
      <w:r>
        <w:rPr>
          <w:rFonts w:eastAsia="Times New Roman"/>
          <w:szCs w:val="24"/>
        </w:rPr>
        <w:t>,</w:t>
      </w:r>
      <w:r w:rsidRPr="002824C3">
        <w:rPr>
          <w:rFonts w:eastAsia="Times New Roman"/>
          <w:szCs w:val="24"/>
        </w:rPr>
        <w:t xml:space="preserve"> </w:t>
      </w:r>
      <w:r>
        <w:rPr>
          <w:rFonts w:eastAsia="Times New Roman"/>
          <w:szCs w:val="24"/>
        </w:rPr>
        <w:t>όταν</w:t>
      </w:r>
      <w:r w:rsidRPr="002824C3">
        <w:rPr>
          <w:rFonts w:eastAsia="Times New Roman"/>
          <w:szCs w:val="24"/>
        </w:rPr>
        <w:t xml:space="preserve"> σας λέει ότι με τις διατάξεις των άρθρων 46 έως 53 </w:t>
      </w:r>
      <w:r>
        <w:rPr>
          <w:rFonts w:eastAsia="Times New Roman"/>
          <w:szCs w:val="24"/>
        </w:rPr>
        <w:t>–</w:t>
      </w:r>
      <w:r w:rsidRPr="002824C3">
        <w:rPr>
          <w:rFonts w:eastAsia="Times New Roman"/>
          <w:szCs w:val="24"/>
        </w:rPr>
        <w:t xml:space="preserve">που </w:t>
      </w:r>
      <w:r>
        <w:rPr>
          <w:rFonts w:eastAsia="Times New Roman"/>
          <w:szCs w:val="24"/>
        </w:rPr>
        <w:t>υποτίθεται ότι εκσυγχρονίζετε την Φίλιππο Ένωση της Ελλάδος- δημιουργείται ένα καθεστώς, από το οπ</w:t>
      </w:r>
      <w:r>
        <w:rPr>
          <w:rFonts w:eastAsia="Times New Roman"/>
          <w:szCs w:val="24"/>
        </w:rPr>
        <w:t xml:space="preserve">οίο </w:t>
      </w:r>
      <w:r w:rsidRPr="002824C3">
        <w:rPr>
          <w:rFonts w:eastAsia="Times New Roman"/>
          <w:szCs w:val="24"/>
        </w:rPr>
        <w:t xml:space="preserve">η μόνη κατάσταση που μπορεί να προκύψει για την λειτουργία της διοίκησης σε λήψη αποφάσεων για </w:t>
      </w:r>
      <w:r>
        <w:rPr>
          <w:rFonts w:eastAsia="Times New Roman"/>
          <w:szCs w:val="24"/>
        </w:rPr>
        <w:t>τ</w:t>
      </w:r>
      <w:r w:rsidRPr="002824C3">
        <w:rPr>
          <w:rFonts w:eastAsia="Times New Roman"/>
          <w:szCs w:val="24"/>
        </w:rPr>
        <w:t>α πολύ σημαντικά ζητήματα είναι να μη</w:t>
      </w:r>
      <w:r>
        <w:rPr>
          <w:rFonts w:eastAsia="Times New Roman"/>
          <w:szCs w:val="24"/>
        </w:rPr>
        <w:t xml:space="preserve">ν μπορεί να σχηματιστεί απόφαση, </w:t>
      </w:r>
      <w:r w:rsidRPr="002824C3">
        <w:rPr>
          <w:rFonts w:eastAsia="Times New Roman"/>
          <w:szCs w:val="24"/>
        </w:rPr>
        <w:t>εάν δεν συμμετέχει τουλάχιστον ένας από εκείνους που έχει διορίσει το Δ</w:t>
      </w:r>
      <w:r>
        <w:rPr>
          <w:rFonts w:eastAsia="Times New Roman"/>
          <w:szCs w:val="24"/>
        </w:rPr>
        <w:t>ιοικητικό Συμβο</w:t>
      </w:r>
      <w:r>
        <w:rPr>
          <w:rFonts w:eastAsia="Times New Roman"/>
          <w:szCs w:val="24"/>
        </w:rPr>
        <w:t>ύλιο, α</w:t>
      </w:r>
      <w:r w:rsidRPr="002824C3">
        <w:rPr>
          <w:rFonts w:eastAsia="Times New Roman"/>
          <w:szCs w:val="24"/>
        </w:rPr>
        <w:t xml:space="preserve">υτός που έχει την παραχώρηση </w:t>
      </w:r>
      <w:r>
        <w:rPr>
          <w:rFonts w:eastAsia="Times New Roman"/>
          <w:szCs w:val="24"/>
        </w:rPr>
        <w:t xml:space="preserve">των </w:t>
      </w:r>
      <w:r>
        <w:rPr>
          <w:rFonts w:eastAsia="Times New Roman"/>
          <w:szCs w:val="24"/>
        </w:rPr>
        <w:t>ιπποδρομιών</w:t>
      </w:r>
      <w:r>
        <w:rPr>
          <w:rFonts w:eastAsia="Times New Roman"/>
          <w:szCs w:val="24"/>
        </w:rPr>
        <w:t>.</w:t>
      </w:r>
    </w:p>
    <w:p w14:paraId="4CC5BDF2" w14:textId="77777777" w:rsidR="005D719C" w:rsidRDefault="00627F40">
      <w:pPr>
        <w:spacing w:line="600" w:lineRule="auto"/>
        <w:ind w:firstLine="720"/>
        <w:jc w:val="both"/>
        <w:rPr>
          <w:rFonts w:eastAsia="Times New Roman"/>
          <w:szCs w:val="24"/>
        </w:rPr>
      </w:pPr>
      <w:r>
        <w:rPr>
          <w:rFonts w:eastAsia="Times New Roman"/>
          <w:szCs w:val="24"/>
        </w:rPr>
        <w:t>Και εδώ ερωτάμε</w:t>
      </w:r>
      <w:r w:rsidRPr="002824C3">
        <w:rPr>
          <w:rFonts w:eastAsia="Times New Roman"/>
          <w:szCs w:val="24"/>
        </w:rPr>
        <w:t>:</w:t>
      </w:r>
      <w:r>
        <w:rPr>
          <w:rFonts w:eastAsia="Times New Roman"/>
          <w:szCs w:val="24"/>
        </w:rPr>
        <w:t xml:space="preserve"> Με</w:t>
      </w:r>
      <w:r w:rsidRPr="002824C3">
        <w:rPr>
          <w:rFonts w:eastAsia="Times New Roman"/>
          <w:szCs w:val="24"/>
        </w:rPr>
        <w:t xml:space="preserve"> αυτή</w:t>
      </w:r>
      <w:r>
        <w:rPr>
          <w:rFonts w:eastAsia="Times New Roman"/>
          <w:szCs w:val="24"/>
        </w:rPr>
        <w:t>ν</w:t>
      </w:r>
      <w:r w:rsidRPr="002824C3">
        <w:rPr>
          <w:rFonts w:eastAsia="Times New Roman"/>
          <w:szCs w:val="24"/>
        </w:rPr>
        <w:t xml:space="preserve"> τη ρύθμιση </w:t>
      </w:r>
      <w:r>
        <w:rPr>
          <w:rFonts w:eastAsia="Times New Roman"/>
          <w:szCs w:val="24"/>
        </w:rPr>
        <w:t>τι λέτε υπηρετείτε</w:t>
      </w:r>
      <w:r w:rsidRPr="002824C3">
        <w:rPr>
          <w:rFonts w:eastAsia="Times New Roman"/>
          <w:szCs w:val="24"/>
        </w:rPr>
        <w:t xml:space="preserve"> τη διαφάνεια</w:t>
      </w:r>
      <w:r>
        <w:rPr>
          <w:rFonts w:eastAsia="Times New Roman"/>
          <w:szCs w:val="24"/>
        </w:rPr>
        <w:t>,</w:t>
      </w:r>
      <w:r w:rsidRPr="002824C3">
        <w:rPr>
          <w:rFonts w:eastAsia="Times New Roman"/>
          <w:szCs w:val="24"/>
        </w:rPr>
        <w:t xml:space="preserve"> υπηρετείτε την ουδετερότητα του </w:t>
      </w:r>
      <w:r>
        <w:rPr>
          <w:rFonts w:eastAsia="Times New Roman"/>
          <w:szCs w:val="24"/>
        </w:rPr>
        <w:t>ν</w:t>
      </w:r>
      <w:r w:rsidRPr="002824C3">
        <w:rPr>
          <w:rFonts w:eastAsia="Times New Roman"/>
          <w:szCs w:val="24"/>
        </w:rPr>
        <w:t xml:space="preserve">ομικού </w:t>
      </w:r>
      <w:r>
        <w:rPr>
          <w:rFonts w:eastAsia="Times New Roman"/>
          <w:szCs w:val="24"/>
        </w:rPr>
        <w:t>π</w:t>
      </w:r>
      <w:r w:rsidRPr="002824C3">
        <w:rPr>
          <w:rFonts w:eastAsia="Times New Roman"/>
          <w:szCs w:val="24"/>
        </w:rPr>
        <w:t>ροσώπου</w:t>
      </w:r>
      <w:r w:rsidRPr="002824C3">
        <w:rPr>
          <w:rFonts w:eastAsia="Times New Roman"/>
          <w:szCs w:val="24"/>
        </w:rPr>
        <w:t xml:space="preserve"> </w:t>
      </w:r>
      <w:r>
        <w:rPr>
          <w:rFonts w:eastAsia="Times New Roman"/>
          <w:szCs w:val="24"/>
        </w:rPr>
        <w:t>δ</w:t>
      </w:r>
      <w:r w:rsidRPr="002824C3">
        <w:rPr>
          <w:rFonts w:eastAsia="Times New Roman"/>
          <w:szCs w:val="24"/>
        </w:rPr>
        <w:t xml:space="preserve">ημοσίου </w:t>
      </w:r>
      <w:r>
        <w:rPr>
          <w:rFonts w:eastAsia="Times New Roman"/>
          <w:szCs w:val="24"/>
        </w:rPr>
        <w:t>δ</w:t>
      </w:r>
      <w:r w:rsidRPr="002824C3">
        <w:rPr>
          <w:rFonts w:eastAsia="Times New Roman"/>
          <w:szCs w:val="24"/>
        </w:rPr>
        <w:t>ικαίου</w:t>
      </w:r>
      <w:r>
        <w:rPr>
          <w:rFonts w:eastAsia="Times New Roman"/>
          <w:szCs w:val="24"/>
        </w:rPr>
        <w:t>,</w:t>
      </w:r>
      <w:r w:rsidRPr="002824C3">
        <w:rPr>
          <w:rFonts w:eastAsia="Times New Roman"/>
          <w:szCs w:val="24"/>
        </w:rPr>
        <w:t xml:space="preserve"> μήπως υπηρετείτε κάποιο άλλο ιδεώδες που εμείς λόγω των πολύ περιορισμένων οριζόντων που έχουμε ως φιλελεύθεροι</w:t>
      </w:r>
      <w:r>
        <w:rPr>
          <w:rFonts w:eastAsia="Times New Roman"/>
          <w:szCs w:val="24"/>
        </w:rPr>
        <w:t xml:space="preserve"> δεν ξέρουμε;</w:t>
      </w:r>
    </w:p>
    <w:p w14:paraId="4CC5BDF3" w14:textId="77777777" w:rsidR="005D719C" w:rsidRDefault="00627F40">
      <w:pPr>
        <w:spacing w:line="600" w:lineRule="auto"/>
        <w:ind w:firstLine="720"/>
        <w:jc w:val="both"/>
        <w:rPr>
          <w:rFonts w:eastAsia="Times New Roman"/>
          <w:szCs w:val="24"/>
        </w:rPr>
      </w:pPr>
      <w:r w:rsidRPr="002824C3">
        <w:rPr>
          <w:rFonts w:eastAsia="Times New Roman"/>
          <w:szCs w:val="24"/>
        </w:rPr>
        <w:lastRenderedPageBreak/>
        <w:t xml:space="preserve">Γιατί όπως ξέρετε δεν είμαστε </w:t>
      </w:r>
      <w:r>
        <w:rPr>
          <w:rFonts w:eastAsia="Times New Roman"/>
          <w:szCs w:val="24"/>
        </w:rPr>
        <w:t>κρατιστές,</w:t>
      </w:r>
      <w:r w:rsidRPr="002824C3">
        <w:rPr>
          <w:rFonts w:eastAsia="Times New Roman"/>
          <w:szCs w:val="24"/>
        </w:rPr>
        <w:t xml:space="preserve"> είμαστε άνθρωποι που πιστεύουμε ότι αν αφήσουμε όλο το κίνημα το </w:t>
      </w:r>
      <w:r>
        <w:rPr>
          <w:rFonts w:eastAsia="Times New Roman"/>
          <w:szCs w:val="24"/>
        </w:rPr>
        <w:t>αθλητικό να ανθίσει χωρί</w:t>
      </w:r>
      <w:r>
        <w:rPr>
          <w:rFonts w:eastAsia="Times New Roman"/>
          <w:szCs w:val="24"/>
        </w:rPr>
        <w:t>ς παρεμβατισμού</w:t>
      </w:r>
      <w:r w:rsidRPr="002824C3">
        <w:rPr>
          <w:rFonts w:eastAsia="Times New Roman"/>
          <w:szCs w:val="24"/>
        </w:rPr>
        <w:t>ς</w:t>
      </w:r>
      <w:r>
        <w:rPr>
          <w:rFonts w:eastAsia="Times New Roman"/>
          <w:szCs w:val="24"/>
        </w:rPr>
        <w:t>,</w:t>
      </w:r>
      <w:r w:rsidRPr="002824C3">
        <w:rPr>
          <w:rFonts w:eastAsia="Times New Roman"/>
          <w:szCs w:val="24"/>
        </w:rPr>
        <w:t xml:space="preserve"> χωρίς νάρθηκες εξουσιαστικ</w:t>
      </w:r>
      <w:r>
        <w:rPr>
          <w:rFonts w:eastAsia="Times New Roman"/>
          <w:szCs w:val="24"/>
        </w:rPr>
        <w:t>ού</w:t>
      </w:r>
      <w:r w:rsidRPr="002824C3">
        <w:rPr>
          <w:rFonts w:eastAsia="Times New Roman"/>
          <w:szCs w:val="24"/>
        </w:rPr>
        <w:t xml:space="preserve">ς τότε θα πολλαπλασιαστούν οι νίκες που θα έχουν οι αθλητές μας στις </w:t>
      </w:r>
      <w:r>
        <w:rPr>
          <w:rFonts w:eastAsia="Times New Roman"/>
          <w:szCs w:val="24"/>
        </w:rPr>
        <w:t>δ</w:t>
      </w:r>
      <w:r w:rsidRPr="002824C3">
        <w:rPr>
          <w:rFonts w:eastAsia="Times New Roman"/>
          <w:szCs w:val="24"/>
        </w:rPr>
        <w:t>ιεθνείς συναντήσεις</w:t>
      </w:r>
      <w:r>
        <w:rPr>
          <w:rFonts w:eastAsia="Times New Roman"/>
          <w:szCs w:val="24"/>
        </w:rPr>
        <w:t>,</w:t>
      </w:r>
      <w:r w:rsidRPr="002824C3">
        <w:rPr>
          <w:rFonts w:eastAsia="Times New Roman"/>
          <w:szCs w:val="24"/>
        </w:rPr>
        <w:t xml:space="preserve"> </w:t>
      </w:r>
      <w:r>
        <w:rPr>
          <w:rFonts w:eastAsia="Times New Roman"/>
          <w:szCs w:val="24"/>
        </w:rPr>
        <w:t>τ</w:t>
      </w:r>
      <w:r w:rsidRPr="002824C3">
        <w:rPr>
          <w:rFonts w:eastAsia="Times New Roman"/>
          <w:szCs w:val="24"/>
        </w:rPr>
        <w:t>ότε και ο επαγγελματικός αθλητισμός μπορεί να παραδειγματιστεί και να γίνει καλύτερος</w:t>
      </w:r>
      <w:r>
        <w:rPr>
          <w:rFonts w:eastAsia="Times New Roman"/>
          <w:szCs w:val="24"/>
        </w:rPr>
        <w:t xml:space="preserve">. Άλλωστε, τέσσερα </w:t>
      </w:r>
      <w:r w:rsidRPr="002824C3">
        <w:rPr>
          <w:rFonts w:eastAsia="Times New Roman"/>
          <w:szCs w:val="24"/>
        </w:rPr>
        <w:t>χρόνια τώρα τι</w:t>
      </w:r>
      <w:r w:rsidRPr="002824C3">
        <w:rPr>
          <w:rFonts w:eastAsia="Times New Roman"/>
          <w:szCs w:val="24"/>
        </w:rPr>
        <w:t xml:space="preserve"> σας εμπόδισε να αντιγράψετε τις καλές πρακτικές του Ηνωμένου Βασιλείου</w:t>
      </w:r>
      <w:r>
        <w:rPr>
          <w:rFonts w:eastAsia="Times New Roman"/>
          <w:szCs w:val="24"/>
        </w:rPr>
        <w:t>,</w:t>
      </w:r>
      <w:r w:rsidRPr="002824C3">
        <w:rPr>
          <w:rFonts w:eastAsia="Times New Roman"/>
          <w:szCs w:val="24"/>
        </w:rPr>
        <w:t xml:space="preserve"> του Βελγίου</w:t>
      </w:r>
      <w:r>
        <w:rPr>
          <w:rFonts w:eastAsia="Times New Roman"/>
          <w:szCs w:val="24"/>
        </w:rPr>
        <w:t>,</w:t>
      </w:r>
      <w:r w:rsidRPr="002824C3">
        <w:rPr>
          <w:rFonts w:eastAsia="Times New Roman"/>
          <w:szCs w:val="24"/>
        </w:rPr>
        <w:t xml:space="preserve"> </w:t>
      </w:r>
      <w:r>
        <w:rPr>
          <w:rFonts w:eastAsia="Times New Roman"/>
          <w:szCs w:val="24"/>
        </w:rPr>
        <w:t>δ</w:t>
      </w:r>
      <w:r w:rsidRPr="002824C3">
        <w:rPr>
          <w:rFonts w:eastAsia="Times New Roman"/>
          <w:szCs w:val="24"/>
        </w:rPr>
        <w:t xml:space="preserve">εν ξέρω </w:t>
      </w:r>
      <w:r>
        <w:rPr>
          <w:rFonts w:eastAsia="Times New Roman"/>
          <w:szCs w:val="24"/>
        </w:rPr>
        <w:t>εγώ ποιων άλλων ε</w:t>
      </w:r>
      <w:r w:rsidRPr="002824C3">
        <w:rPr>
          <w:rFonts w:eastAsia="Times New Roman"/>
          <w:szCs w:val="24"/>
        </w:rPr>
        <w:t>υρωπαϊκών κρατών για να π</w:t>
      </w:r>
      <w:r>
        <w:rPr>
          <w:rFonts w:eastAsia="Times New Roman"/>
          <w:szCs w:val="24"/>
        </w:rPr>
        <w:t>α</w:t>
      </w:r>
      <w:r w:rsidRPr="002824C3">
        <w:rPr>
          <w:rFonts w:eastAsia="Times New Roman"/>
          <w:szCs w:val="24"/>
        </w:rPr>
        <w:t>τάξετε τη βία</w:t>
      </w:r>
      <w:r>
        <w:rPr>
          <w:rFonts w:eastAsia="Times New Roman"/>
          <w:szCs w:val="24"/>
        </w:rPr>
        <w:t xml:space="preserve">; </w:t>
      </w:r>
    </w:p>
    <w:p w14:paraId="4CC5BDF4" w14:textId="77777777" w:rsidR="005D719C" w:rsidRDefault="00627F40">
      <w:pPr>
        <w:spacing w:line="600" w:lineRule="auto"/>
        <w:ind w:firstLine="720"/>
        <w:jc w:val="both"/>
        <w:rPr>
          <w:rFonts w:eastAsia="Times New Roman"/>
          <w:szCs w:val="24"/>
        </w:rPr>
      </w:pPr>
      <w:r>
        <w:rPr>
          <w:rFonts w:eastAsia="Times New Roman"/>
          <w:szCs w:val="24"/>
        </w:rPr>
        <w:t xml:space="preserve">Δεν θέλετε </w:t>
      </w:r>
      <w:r w:rsidRPr="002824C3">
        <w:rPr>
          <w:rFonts w:eastAsia="Times New Roman"/>
          <w:szCs w:val="24"/>
        </w:rPr>
        <w:t>να το κάνετε</w:t>
      </w:r>
      <w:r>
        <w:rPr>
          <w:rFonts w:eastAsia="Times New Roman"/>
          <w:szCs w:val="24"/>
        </w:rPr>
        <w:t>,</w:t>
      </w:r>
      <w:r w:rsidRPr="002824C3">
        <w:rPr>
          <w:rFonts w:eastAsia="Times New Roman"/>
          <w:szCs w:val="24"/>
        </w:rPr>
        <w:t xml:space="preserve"> γιατί πίσω από αυτή</w:t>
      </w:r>
      <w:r>
        <w:rPr>
          <w:rFonts w:eastAsia="Times New Roman"/>
          <w:szCs w:val="24"/>
        </w:rPr>
        <w:t>ν</w:t>
      </w:r>
      <w:r w:rsidRPr="002824C3">
        <w:rPr>
          <w:rFonts w:eastAsia="Times New Roman"/>
          <w:szCs w:val="24"/>
        </w:rPr>
        <w:t xml:space="preserve"> τη βία υπάρχουν οικονομικά συμφέροντα τα οποία </w:t>
      </w:r>
      <w:r>
        <w:rPr>
          <w:rFonts w:eastAsia="Times New Roman"/>
          <w:szCs w:val="24"/>
        </w:rPr>
        <w:t>π</w:t>
      </w:r>
      <w:r w:rsidRPr="002824C3">
        <w:rPr>
          <w:rFonts w:eastAsia="Times New Roman"/>
          <w:szCs w:val="24"/>
        </w:rPr>
        <w:t xml:space="preserve">ροφανώς </w:t>
      </w:r>
      <w:r w:rsidRPr="002824C3">
        <w:rPr>
          <w:rFonts w:eastAsia="Times New Roman"/>
          <w:szCs w:val="24"/>
        </w:rPr>
        <w:t xml:space="preserve">δεν </w:t>
      </w:r>
      <w:r>
        <w:rPr>
          <w:rFonts w:eastAsia="Times New Roman"/>
          <w:szCs w:val="24"/>
        </w:rPr>
        <w:t>θέλετε</w:t>
      </w:r>
      <w:r w:rsidRPr="002824C3">
        <w:rPr>
          <w:rFonts w:eastAsia="Times New Roman"/>
          <w:szCs w:val="24"/>
        </w:rPr>
        <w:t xml:space="preserve"> να δυσαρεστ</w:t>
      </w:r>
      <w:r>
        <w:rPr>
          <w:rFonts w:eastAsia="Times New Roman"/>
          <w:szCs w:val="24"/>
        </w:rPr>
        <w:t xml:space="preserve">ήσετε. </w:t>
      </w:r>
      <w:r w:rsidRPr="002824C3">
        <w:rPr>
          <w:rFonts w:eastAsia="Times New Roman"/>
          <w:szCs w:val="24"/>
        </w:rPr>
        <w:t xml:space="preserve">Και όλοι αυτοί που έρχονται σήμερα εδώ και σας λένε </w:t>
      </w:r>
      <w:r>
        <w:rPr>
          <w:rFonts w:eastAsia="Times New Roman"/>
          <w:szCs w:val="24"/>
        </w:rPr>
        <w:t>«μ</w:t>
      </w:r>
      <w:r w:rsidRPr="002824C3">
        <w:rPr>
          <w:rFonts w:eastAsia="Times New Roman"/>
          <w:szCs w:val="24"/>
        </w:rPr>
        <w:t>πράβ</w:t>
      </w:r>
      <w:r>
        <w:rPr>
          <w:rFonts w:eastAsia="Times New Roman"/>
          <w:szCs w:val="24"/>
        </w:rPr>
        <w:t xml:space="preserve">ο για τη μεγάλη τομή που κάνετε» </w:t>
      </w:r>
      <w:r w:rsidRPr="002824C3">
        <w:rPr>
          <w:rFonts w:eastAsia="Times New Roman"/>
          <w:szCs w:val="24"/>
        </w:rPr>
        <w:t xml:space="preserve">προφανώς είναι οπαδοί </w:t>
      </w:r>
      <w:r>
        <w:rPr>
          <w:rFonts w:eastAsia="Times New Roman"/>
          <w:szCs w:val="24"/>
        </w:rPr>
        <w:t xml:space="preserve">του </w:t>
      </w:r>
      <w:r w:rsidRPr="002824C3">
        <w:rPr>
          <w:rFonts w:eastAsia="Times New Roman"/>
          <w:szCs w:val="24"/>
        </w:rPr>
        <w:t xml:space="preserve">αφηγήματος που θέλετε να δημιουργήσετε και δεν είναι ακριβώς σε θέση </w:t>
      </w:r>
      <w:r>
        <w:rPr>
          <w:rFonts w:eastAsia="Times New Roman"/>
          <w:szCs w:val="24"/>
        </w:rPr>
        <w:t>ο</w:t>
      </w:r>
      <w:r w:rsidRPr="002824C3">
        <w:rPr>
          <w:rFonts w:eastAsia="Times New Roman"/>
          <w:szCs w:val="24"/>
        </w:rPr>
        <w:t xml:space="preserve">ύτε </w:t>
      </w:r>
      <w:r>
        <w:rPr>
          <w:rFonts w:eastAsia="Times New Roman"/>
          <w:szCs w:val="24"/>
        </w:rPr>
        <w:t>έ</w:t>
      </w:r>
      <w:r w:rsidRPr="002824C3">
        <w:rPr>
          <w:rFonts w:eastAsia="Times New Roman"/>
          <w:szCs w:val="24"/>
        </w:rPr>
        <w:t>χουν και τη διάθεση άλλωστε να κατα</w:t>
      </w:r>
      <w:r w:rsidRPr="002824C3">
        <w:rPr>
          <w:rFonts w:eastAsia="Times New Roman"/>
          <w:szCs w:val="24"/>
        </w:rPr>
        <w:t xml:space="preserve">νοήσουν </w:t>
      </w:r>
      <w:r>
        <w:rPr>
          <w:rFonts w:eastAsia="Times New Roman"/>
          <w:szCs w:val="24"/>
        </w:rPr>
        <w:t>π</w:t>
      </w:r>
      <w:r w:rsidRPr="002824C3">
        <w:rPr>
          <w:rFonts w:eastAsia="Times New Roman"/>
          <w:szCs w:val="24"/>
        </w:rPr>
        <w:t>οιοι είναι οι κίνδυνοι που προκαλούνται από αυτή</w:t>
      </w:r>
      <w:r>
        <w:rPr>
          <w:rFonts w:eastAsia="Times New Roman"/>
          <w:szCs w:val="24"/>
        </w:rPr>
        <w:t>ν</w:t>
      </w:r>
      <w:r w:rsidRPr="002824C3">
        <w:rPr>
          <w:rFonts w:eastAsia="Times New Roman"/>
          <w:szCs w:val="24"/>
        </w:rPr>
        <w:t xml:space="preserve"> τη ρύθμιση</w:t>
      </w:r>
      <w:r>
        <w:rPr>
          <w:rFonts w:eastAsia="Times New Roman"/>
          <w:szCs w:val="24"/>
        </w:rPr>
        <w:t>.</w:t>
      </w:r>
    </w:p>
    <w:p w14:paraId="4CC5BDF5" w14:textId="77777777" w:rsidR="005D719C" w:rsidRDefault="00627F40">
      <w:pPr>
        <w:spacing w:line="600" w:lineRule="auto"/>
        <w:ind w:firstLine="720"/>
        <w:jc w:val="both"/>
        <w:rPr>
          <w:rFonts w:eastAsia="Times New Roman"/>
          <w:szCs w:val="24"/>
        </w:rPr>
      </w:pPr>
      <w:r>
        <w:rPr>
          <w:rFonts w:eastAsia="Times New Roman"/>
          <w:szCs w:val="24"/>
        </w:rPr>
        <w:lastRenderedPageBreak/>
        <w:t>Ε</w:t>
      </w:r>
      <w:r w:rsidRPr="002824C3">
        <w:rPr>
          <w:rFonts w:eastAsia="Times New Roman"/>
          <w:szCs w:val="24"/>
        </w:rPr>
        <w:t>γώ</w:t>
      </w:r>
      <w:r>
        <w:rPr>
          <w:rFonts w:eastAsia="Times New Roman"/>
          <w:szCs w:val="24"/>
        </w:rPr>
        <w:t>, λ</w:t>
      </w:r>
      <w:r w:rsidRPr="002824C3">
        <w:rPr>
          <w:rFonts w:eastAsia="Times New Roman"/>
          <w:szCs w:val="24"/>
        </w:rPr>
        <w:t>οιπόν</w:t>
      </w:r>
      <w:r>
        <w:rPr>
          <w:rFonts w:eastAsia="Times New Roman"/>
          <w:szCs w:val="24"/>
        </w:rPr>
        <w:t>, κ</w:t>
      </w:r>
      <w:r w:rsidRPr="002824C3">
        <w:rPr>
          <w:rFonts w:eastAsia="Times New Roman"/>
          <w:szCs w:val="24"/>
        </w:rPr>
        <w:t>ύριε Υπουργέ</w:t>
      </w:r>
      <w:r>
        <w:rPr>
          <w:rFonts w:eastAsia="Times New Roman"/>
          <w:szCs w:val="24"/>
        </w:rPr>
        <w:t>,</w:t>
      </w:r>
      <w:r w:rsidRPr="002824C3">
        <w:rPr>
          <w:rFonts w:eastAsia="Times New Roman"/>
          <w:szCs w:val="24"/>
        </w:rPr>
        <w:t xml:space="preserve"> επειδή </w:t>
      </w:r>
      <w:r>
        <w:rPr>
          <w:rFonts w:eastAsia="Times New Roman"/>
          <w:szCs w:val="24"/>
        </w:rPr>
        <w:t>π</w:t>
      </w:r>
      <w:r w:rsidRPr="002824C3">
        <w:rPr>
          <w:rFonts w:eastAsia="Times New Roman"/>
          <w:szCs w:val="24"/>
        </w:rPr>
        <w:t xml:space="preserve">ράγματι </w:t>
      </w:r>
      <w:r>
        <w:rPr>
          <w:rFonts w:eastAsia="Times New Roman"/>
          <w:szCs w:val="24"/>
        </w:rPr>
        <w:t>α</w:t>
      </w:r>
      <w:r w:rsidRPr="002824C3">
        <w:rPr>
          <w:rFonts w:eastAsia="Times New Roman"/>
          <w:szCs w:val="24"/>
        </w:rPr>
        <w:t xml:space="preserve">ναγνωρίζω ότι έχετε υπηρετήσει και ως </w:t>
      </w:r>
      <w:r>
        <w:rPr>
          <w:rFonts w:eastAsia="Times New Roman"/>
          <w:szCs w:val="24"/>
        </w:rPr>
        <w:t>γ</w:t>
      </w:r>
      <w:r w:rsidRPr="002824C3">
        <w:rPr>
          <w:rFonts w:eastAsia="Times New Roman"/>
          <w:szCs w:val="24"/>
        </w:rPr>
        <w:t xml:space="preserve">ραμματέας </w:t>
      </w:r>
      <w:r w:rsidRPr="002824C3">
        <w:rPr>
          <w:rFonts w:eastAsia="Times New Roman"/>
          <w:szCs w:val="24"/>
        </w:rPr>
        <w:t>της Γραμματείας Καταπολέμηση</w:t>
      </w:r>
      <w:r>
        <w:rPr>
          <w:rFonts w:eastAsia="Times New Roman"/>
          <w:szCs w:val="24"/>
        </w:rPr>
        <w:t>ς</w:t>
      </w:r>
      <w:r w:rsidRPr="002824C3">
        <w:rPr>
          <w:rFonts w:eastAsia="Times New Roman"/>
          <w:szCs w:val="24"/>
        </w:rPr>
        <w:t xml:space="preserve"> της Διαφθοράς και εκεί </w:t>
      </w:r>
      <w:r>
        <w:rPr>
          <w:rFonts w:eastAsia="Times New Roman"/>
          <w:szCs w:val="24"/>
        </w:rPr>
        <w:t>μ</w:t>
      </w:r>
      <w:r w:rsidRPr="002824C3">
        <w:rPr>
          <w:rFonts w:eastAsia="Times New Roman"/>
          <w:szCs w:val="24"/>
        </w:rPr>
        <w:t>άλιστα είχατε κάνει και συνέδρια</w:t>
      </w:r>
      <w:r>
        <w:rPr>
          <w:rFonts w:eastAsia="Times New Roman"/>
          <w:szCs w:val="24"/>
        </w:rPr>
        <w:t>,</w:t>
      </w:r>
      <w:r w:rsidRPr="002824C3">
        <w:rPr>
          <w:rFonts w:eastAsia="Times New Roman"/>
          <w:szCs w:val="24"/>
        </w:rPr>
        <w:t xml:space="preserve"> είχατε ασχοληθεί πάρα πολύ με αυτό το ζήτημα</w:t>
      </w:r>
      <w:r>
        <w:rPr>
          <w:rFonts w:eastAsia="Times New Roman"/>
          <w:szCs w:val="24"/>
        </w:rPr>
        <w:t>, θα είχα την απαίτηση</w:t>
      </w:r>
      <w:r w:rsidRPr="002824C3">
        <w:rPr>
          <w:rFonts w:eastAsia="Times New Roman"/>
          <w:szCs w:val="24"/>
        </w:rPr>
        <w:t xml:space="preserve"> ειδικά από σας πράγματι να πατάξε</w:t>
      </w:r>
      <w:r>
        <w:rPr>
          <w:rFonts w:eastAsia="Times New Roman"/>
          <w:szCs w:val="24"/>
        </w:rPr>
        <w:t>τε</w:t>
      </w:r>
      <w:r w:rsidRPr="002824C3">
        <w:rPr>
          <w:rFonts w:eastAsia="Times New Roman"/>
          <w:szCs w:val="24"/>
        </w:rPr>
        <w:t xml:space="preserve"> τη διαπλοκή και τη διαφ</w:t>
      </w:r>
      <w:r>
        <w:rPr>
          <w:rFonts w:eastAsia="Times New Roman"/>
          <w:szCs w:val="24"/>
        </w:rPr>
        <w:t>θ</w:t>
      </w:r>
      <w:r w:rsidRPr="002824C3">
        <w:rPr>
          <w:rFonts w:eastAsia="Times New Roman"/>
          <w:szCs w:val="24"/>
        </w:rPr>
        <w:t>ορά</w:t>
      </w:r>
      <w:r>
        <w:rPr>
          <w:rFonts w:eastAsia="Times New Roman"/>
          <w:szCs w:val="24"/>
        </w:rPr>
        <w:t>, π</w:t>
      </w:r>
      <w:r w:rsidRPr="002824C3">
        <w:rPr>
          <w:rFonts w:eastAsia="Times New Roman"/>
          <w:szCs w:val="24"/>
        </w:rPr>
        <w:t xml:space="preserve">ράγματι </w:t>
      </w:r>
      <w:r>
        <w:rPr>
          <w:rFonts w:eastAsia="Times New Roman"/>
          <w:szCs w:val="24"/>
        </w:rPr>
        <w:t>ν</w:t>
      </w:r>
      <w:r w:rsidRPr="002824C3">
        <w:rPr>
          <w:rFonts w:eastAsia="Times New Roman"/>
          <w:szCs w:val="24"/>
        </w:rPr>
        <w:t xml:space="preserve">α </w:t>
      </w:r>
      <w:r>
        <w:rPr>
          <w:rFonts w:eastAsia="Times New Roman"/>
          <w:szCs w:val="24"/>
        </w:rPr>
        <w:t>εξυγιάνετε</w:t>
      </w:r>
      <w:r w:rsidRPr="002824C3">
        <w:rPr>
          <w:rFonts w:eastAsia="Times New Roman"/>
          <w:szCs w:val="24"/>
        </w:rPr>
        <w:t xml:space="preserve"> το επαγγελματικό ποδόσφαιρο το οποίο </w:t>
      </w:r>
      <w:r>
        <w:rPr>
          <w:rFonts w:eastAsia="Times New Roman"/>
          <w:szCs w:val="24"/>
        </w:rPr>
        <w:t>ό</w:t>
      </w:r>
      <w:r w:rsidRPr="002824C3">
        <w:rPr>
          <w:rFonts w:eastAsia="Times New Roman"/>
          <w:szCs w:val="24"/>
        </w:rPr>
        <w:t>ζει</w:t>
      </w:r>
      <w:r>
        <w:rPr>
          <w:rFonts w:eastAsia="Times New Roman"/>
          <w:szCs w:val="24"/>
        </w:rPr>
        <w:t xml:space="preserve">. </w:t>
      </w:r>
      <w:r w:rsidRPr="002824C3">
        <w:rPr>
          <w:rFonts w:eastAsia="Times New Roman"/>
          <w:szCs w:val="24"/>
        </w:rPr>
        <w:t>Όλοι ξέρουμε ότι εκεί με τις διατάξεις που υπάρχουν βρίσκ</w:t>
      </w:r>
      <w:r w:rsidRPr="002824C3">
        <w:rPr>
          <w:rFonts w:eastAsia="Times New Roman"/>
          <w:szCs w:val="24"/>
        </w:rPr>
        <w:t>ει διέξοδο ο υπόκοσμος</w:t>
      </w:r>
      <w:r>
        <w:rPr>
          <w:rFonts w:eastAsia="Times New Roman"/>
          <w:szCs w:val="24"/>
        </w:rPr>
        <w:t>,</w:t>
      </w:r>
      <w:r w:rsidRPr="002824C3">
        <w:rPr>
          <w:rFonts w:eastAsia="Times New Roman"/>
          <w:szCs w:val="24"/>
        </w:rPr>
        <w:t xml:space="preserve"> το περιθώριο της κοινωνίας</w:t>
      </w:r>
      <w:r>
        <w:rPr>
          <w:rFonts w:eastAsia="Times New Roman"/>
          <w:szCs w:val="24"/>
        </w:rPr>
        <w:t>.</w:t>
      </w:r>
      <w:r w:rsidRPr="002824C3">
        <w:rPr>
          <w:rFonts w:eastAsia="Times New Roman"/>
          <w:szCs w:val="24"/>
        </w:rPr>
        <w:t xml:space="preserve"> Και μέσα από </w:t>
      </w:r>
      <w:r>
        <w:rPr>
          <w:rFonts w:eastAsia="Times New Roman"/>
          <w:szCs w:val="24"/>
        </w:rPr>
        <w:t>α</w:t>
      </w:r>
      <w:r w:rsidRPr="002824C3">
        <w:rPr>
          <w:rFonts w:eastAsia="Times New Roman"/>
          <w:szCs w:val="24"/>
        </w:rPr>
        <w:t>υτή</w:t>
      </w:r>
      <w:r>
        <w:rPr>
          <w:rFonts w:eastAsia="Times New Roman"/>
          <w:szCs w:val="24"/>
        </w:rPr>
        <w:t>ν</w:t>
      </w:r>
      <w:r w:rsidRPr="002824C3">
        <w:rPr>
          <w:rFonts w:eastAsia="Times New Roman"/>
          <w:szCs w:val="24"/>
        </w:rPr>
        <w:t xml:space="preserve"> ακριβώς τη λογική δεν μπορεί να έρχεστε σήμερα να μας λέτε</w:t>
      </w:r>
      <w:r>
        <w:rPr>
          <w:rFonts w:eastAsia="Times New Roman"/>
          <w:szCs w:val="24"/>
        </w:rPr>
        <w:t xml:space="preserve"> «δ</w:t>
      </w:r>
      <w:r w:rsidRPr="002824C3">
        <w:rPr>
          <w:rFonts w:eastAsia="Times New Roman"/>
          <w:szCs w:val="24"/>
        </w:rPr>
        <w:t>οξάστε μ</w:t>
      </w:r>
      <w:r>
        <w:rPr>
          <w:rFonts w:eastAsia="Times New Roman"/>
          <w:szCs w:val="24"/>
        </w:rPr>
        <w:t>ε».</w:t>
      </w:r>
    </w:p>
    <w:p w14:paraId="4CC5BDF6" w14:textId="77777777" w:rsidR="005D719C" w:rsidRDefault="00627F40">
      <w:pPr>
        <w:spacing w:line="600" w:lineRule="auto"/>
        <w:ind w:firstLine="720"/>
        <w:jc w:val="both"/>
        <w:rPr>
          <w:rFonts w:eastAsia="Times New Roman"/>
          <w:szCs w:val="24"/>
        </w:rPr>
      </w:pPr>
      <w:r>
        <w:rPr>
          <w:rFonts w:eastAsia="Times New Roman"/>
          <w:szCs w:val="24"/>
        </w:rPr>
        <w:t xml:space="preserve">Τέλος, επειδή </w:t>
      </w:r>
      <w:r w:rsidRPr="002824C3">
        <w:rPr>
          <w:rFonts w:eastAsia="Times New Roman"/>
          <w:szCs w:val="24"/>
        </w:rPr>
        <w:t>δεν θέλω πραγματικά να κάνω κατάχρηση της φιλοξενίας που μου παρέχει ο κύριος Πρόεδρος</w:t>
      </w:r>
      <w:r>
        <w:rPr>
          <w:rFonts w:eastAsia="Times New Roman"/>
          <w:szCs w:val="24"/>
        </w:rPr>
        <w:t>,</w:t>
      </w:r>
      <w:r w:rsidRPr="002824C3">
        <w:rPr>
          <w:rFonts w:eastAsia="Times New Roman"/>
          <w:szCs w:val="24"/>
        </w:rPr>
        <w:t xml:space="preserve"> θα ήθελα ν</w:t>
      </w:r>
      <w:r w:rsidRPr="002824C3">
        <w:rPr>
          <w:rFonts w:eastAsia="Times New Roman"/>
          <w:szCs w:val="24"/>
        </w:rPr>
        <w:t xml:space="preserve">α σας πω </w:t>
      </w:r>
      <w:r>
        <w:rPr>
          <w:rFonts w:eastAsia="Times New Roman"/>
          <w:szCs w:val="24"/>
        </w:rPr>
        <w:t>τούτο: Ε</w:t>
      </w:r>
      <w:r w:rsidRPr="002824C3">
        <w:rPr>
          <w:rFonts w:eastAsia="Times New Roman"/>
          <w:szCs w:val="24"/>
        </w:rPr>
        <w:t xml:space="preserve">άν </w:t>
      </w:r>
      <w:r>
        <w:rPr>
          <w:rFonts w:eastAsia="Times New Roman"/>
          <w:szCs w:val="24"/>
        </w:rPr>
        <w:t>π</w:t>
      </w:r>
      <w:r w:rsidRPr="002824C3">
        <w:rPr>
          <w:rFonts w:eastAsia="Times New Roman"/>
          <w:szCs w:val="24"/>
        </w:rPr>
        <w:t>ράγματι μας θέλετε δίπλα σας στην εξυγίανση του αθλητισμού</w:t>
      </w:r>
      <w:r>
        <w:rPr>
          <w:rFonts w:eastAsia="Times New Roman"/>
          <w:szCs w:val="24"/>
        </w:rPr>
        <w:t>,</w:t>
      </w:r>
      <w:r w:rsidRPr="002824C3">
        <w:rPr>
          <w:rFonts w:eastAsia="Times New Roman"/>
          <w:szCs w:val="24"/>
        </w:rPr>
        <w:t xml:space="preserve"> εάν </w:t>
      </w:r>
      <w:r>
        <w:rPr>
          <w:rFonts w:eastAsia="Times New Roman"/>
          <w:szCs w:val="24"/>
        </w:rPr>
        <w:t>π</w:t>
      </w:r>
      <w:r w:rsidRPr="002824C3">
        <w:rPr>
          <w:rFonts w:eastAsia="Times New Roman"/>
          <w:szCs w:val="24"/>
        </w:rPr>
        <w:t xml:space="preserve">ράγματι μας θέλετε συμπαραστάτες στο να δημιουργήσουμε εκείνο το αθλητικό ιδεώδες που έχει προκύψει από τις απαρχές της ιστορίας αυτού του </w:t>
      </w:r>
      <w:r>
        <w:rPr>
          <w:rFonts w:eastAsia="Times New Roman"/>
          <w:szCs w:val="24"/>
        </w:rPr>
        <w:t xml:space="preserve">τόπου, </w:t>
      </w:r>
      <w:r w:rsidRPr="002824C3">
        <w:rPr>
          <w:rFonts w:eastAsia="Times New Roman"/>
          <w:szCs w:val="24"/>
        </w:rPr>
        <w:t>θα πρέπει να είστε πιο ε</w:t>
      </w:r>
      <w:r w:rsidRPr="002824C3">
        <w:rPr>
          <w:rFonts w:eastAsia="Times New Roman"/>
          <w:szCs w:val="24"/>
        </w:rPr>
        <w:t xml:space="preserve">ιλικρινείς πρώτα με τον εαυτό </w:t>
      </w:r>
      <w:r>
        <w:rPr>
          <w:rFonts w:eastAsia="Times New Roman"/>
          <w:szCs w:val="24"/>
        </w:rPr>
        <w:t>σας, πιο ευθείς.</w:t>
      </w:r>
    </w:p>
    <w:p w14:paraId="4CC5BDF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Κυρίως, </w:t>
      </w:r>
      <w:r w:rsidRPr="00EC0E40">
        <w:rPr>
          <w:rFonts w:eastAsia="Times New Roman"/>
          <w:bCs/>
          <w:color w:val="222222"/>
          <w:shd w:val="clear" w:color="auto" w:fill="FFFFFF"/>
        </w:rPr>
        <w:t>θα</w:t>
      </w:r>
      <w:r>
        <w:rPr>
          <w:rFonts w:eastAsia="Times New Roman"/>
          <w:color w:val="222222"/>
          <w:szCs w:val="24"/>
          <w:shd w:val="clear" w:color="auto" w:fill="FFFFFF"/>
        </w:rPr>
        <w:t xml:space="preserve"> </w:t>
      </w:r>
      <w:r w:rsidRPr="00EC0E40">
        <w:rPr>
          <w:rFonts w:eastAsia="Times New Roman"/>
          <w:color w:val="222222"/>
          <w:shd w:val="clear" w:color="auto" w:fill="FFFFFF"/>
        </w:rPr>
        <w:t>πρέπει</w:t>
      </w:r>
      <w:r>
        <w:rPr>
          <w:rFonts w:eastAsia="Times New Roman"/>
          <w:color w:val="222222"/>
          <w:szCs w:val="24"/>
          <w:shd w:val="clear" w:color="auto" w:fill="FFFFFF"/>
        </w:rPr>
        <w:t xml:space="preserve"> να μην υποκρίνεστε σχετικά με αυτές τις διατάξεις, οι οποίες λύνουν ζητήματα εξουσίας στον χώρο του επαγγελματικού ποδοσφαίρου και του ερασιτεχνικού αθλητισμού και δεν δημιουργούν τις προϋποθ</w:t>
      </w:r>
      <w:r>
        <w:rPr>
          <w:rFonts w:eastAsia="Times New Roman"/>
          <w:color w:val="222222"/>
          <w:szCs w:val="24"/>
          <w:shd w:val="clear" w:color="auto" w:fill="FFFFFF"/>
        </w:rPr>
        <w:t>έσεις για την ανάπτυξή του, την ανάπτυξη που θα έχει ως οδηγό τα ολυμπιακά ιδεώδη. Γιατί όπως και να το κάνουμε, ό,τι και να προσπαθήσετε να κάνετε, εάν υπάρχει κάποιος τόπος που θα ξαναγεννηθεί το φως, αυτός είναι ο τόπος της Ολυμπίας, από την οποία εγώ π</w:t>
      </w:r>
      <w:r>
        <w:rPr>
          <w:rFonts w:eastAsia="Times New Roman"/>
          <w:color w:val="222222"/>
          <w:szCs w:val="24"/>
          <w:shd w:val="clear" w:color="auto" w:fill="FFFFFF"/>
        </w:rPr>
        <w:t>ροσωπικά έχω την τιμή να έρχομαι συνεχώς.</w:t>
      </w:r>
    </w:p>
    <w:p w14:paraId="4CC5BDF8" w14:textId="77777777" w:rsidR="005D719C" w:rsidRDefault="00627F40">
      <w:pPr>
        <w:spacing w:line="600" w:lineRule="auto"/>
        <w:ind w:firstLine="720"/>
        <w:jc w:val="both"/>
        <w:rPr>
          <w:rFonts w:eastAsia="Times New Roman"/>
          <w:color w:val="222222"/>
          <w:szCs w:val="24"/>
          <w:shd w:val="clear" w:color="auto" w:fill="FFFFFF"/>
        </w:rPr>
      </w:pPr>
      <w:r w:rsidRPr="00EC0E40">
        <w:rPr>
          <w:rFonts w:eastAsia="Times New Roman"/>
          <w:bCs/>
          <w:color w:val="222222"/>
          <w:shd w:val="clear" w:color="auto" w:fill="FFFFFF"/>
        </w:rPr>
        <w:t>Ευχαριστώ πολύ</w:t>
      </w:r>
      <w:r>
        <w:rPr>
          <w:rFonts w:eastAsia="Times New Roman"/>
          <w:color w:val="222222"/>
          <w:szCs w:val="24"/>
          <w:shd w:val="clear" w:color="auto" w:fill="FFFFFF"/>
        </w:rPr>
        <w:t>.</w:t>
      </w:r>
    </w:p>
    <w:p w14:paraId="4CC5BDF9" w14:textId="77777777" w:rsidR="005D719C" w:rsidRDefault="00627F40">
      <w:pPr>
        <w:spacing w:line="600" w:lineRule="auto"/>
        <w:ind w:firstLine="720"/>
        <w:jc w:val="both"/>
        <w:rPr>
          <w:rFonts w:eastAsia="Times New Roman"/>
          <w:bCs/>
          <w:color w:val="222222"/>
          <w:shd w:val="clear" w:color="auto" w:fill="FFFFFF"/>
        </w:rPr>
      </w:pPr>
      <w:r w:rsidRPr="00EC0E40">
        <w:rPr>
          <w:rFonts w:eastAsia="Times New Roman"/>
          <w:b/>
          <w:bCs/>
          <w:color w:val="222222"/>
          <w:shd w:val="clear" w:color="auto" w:fill="FFFFFF"/>
        </w:rPr>
        <w:t xml:space="preserve">ΠΡΟΕΔΡΕΥΩΝ (Μάριος Γεωργιάδης): </w:t>
      </w:r>
      <w:r>
        <w:rPr>
          <w:rFonts w:eastAsia="Times New Roman"/>
          <w:bCs/>
          <w:color w:val="222222"/>
          <w:shd w:val="clear" w:color="auto" w:fill="FFFFFF"/>
        </w:rPr>
        <w:t xml:space="preserve">Ευχαριστούμε τον κ. Τζαβάρα. </w:t>
      </w:r>
    </w:p>
    <w:p w14:paraId="4CC5BDFA"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 xml:space="preserve">Εγώ προτείνω </w:t>
      </w:r>
      <w:r w:rsidRPr="00EC0E40">
        <w:rPr>
          <w:rFonts w:eastAsia="Times New Roman"/>
          <w:bCs/>
          <w:color w:val="222222"/>
          <w:shd w:val="clear" w:color="auto" w:fill="FFFFFF"/>
        </w:rPr>
        <w:t>να</w:t>
      </w:r>
      <w:r>
        <w:rPr>
          <w:rFonts w:eastAsia="Times New Roman"/>
          <w:bCs/>
          <w:color w:val="222222"/>
          <w:shd w:val="clear" w:color="auto" w:fill="FFFFFF"/>
        </w:rPr>
        <w:t xml:space="preserve"> δώσω δύο, τρία λεπτά στον καθένα σας</w:t>
      </w:r>
      <w:r w:rsidRPr="002D4B6E">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κάποιες διευκρινήσεις </w:t>
      </w:r>
      <w:r w:rsidRPr="00EC0E40">
        <w:rPr>
          <w:rFonts w:eastAsia="Times New Roman"/>
          <w:bCs/>
          <w:color w:val="222222"/>
          <w:shd w:val="clear" w:color="auto" w:fill="FFFFFF"/>
        </w:rPr>
        <w:t>που</w:t>
      </w:r>
      <w:r>
        <w:rPr>
          <w:rFonts w:eastAsia="Times New Roman"/>
          <w:color w:val="222222"/>
          <w:szCs w:val="24"/>
          <w:shd w:val="clear" w:color="auto" w:fill="FFFFFF"/>
        </w:rPr>
        <w:t xml:space="preserve"> θέλετε </w:t>
      </w:r>
      <w:r w:rsidRPr="00EC0E40">
        <w:rPr>
          <w:rFonts w:eastAsia="Times New Roman"/>
          <w:bCs/>
          <w:color w:val="222222"/>
          <w:shd w:val="clear" w:color="auto" w:fill="FFFFFF"/>
        </w:rPr>
        <w:t>να</w:t>
      </w:r>
      <w:r>
        <w:rPr>
          <w:rFonts w:eastAsia="Times New Roman"/>
          <w:color w:val="222222"/>
          <w:szCs w:val="24"/>
          <w:shd w:val="clear" w:color="auto" w:fill="FFFFFF"/>
        </w:rPr>
        <w:t xml:space="preserve"> δώσετε</w:t>
      </w:r>
      <w:r>
        <w:rPr>
          <w:rFonts w:eastAsia="Times New Roman"/>
          <w:bCs/>
          <w:color w:val="222222"/>
          <w:shd w:val="clear" w:color="auto" w:fill="FFFFFF"/>
        </w:rPr>
        <w:t xml:space="preserve">, </w:t>
      </w:r>
      <w:r w:rsidRPr="00EC0E40">
        <w:rPr>
          <w:rFonts w:eastAsia="Times New Roman"/>
          <w:bCs/>
          <w:color w:val="222222"/>
          <w:shd w:val="clear" w:color="auto" w:fill="FFFFFF"/>
        </w:rPr>
        <w:t>γιατί</w:t>
      </w:r>
      <w:r>
        <w:rPr>
          <w:rFonts w:eastAsia="Times New Roman"/>
          <w:bCs/>
          <w:color w:val="222222"/>
          <w:shd w:val="clear" w:color="auto" w:fill="FFFFFF"/>
        </w:rPr>
        <w:t xml:space="preserve"> </w:t>
      </w:r>
      <w:r>
        <w:rPr>
          <w:rFonts w:eastAsia="Times New Roman"/>
          <w:color w:val="222222"/>
          <w:szCs w:val="24"/>
          <w:shd w:val="clear" w:color="auto" w:fill="FFFFFF"/>
        </w:rPr>
        <w:t xml:space="preserve">υπάρχουν ενστάσεις και δεν </w:t>
      </w:r>
      <w:r>
        <w:rPr>
          <w:rFonts w:eastAsia="Times New Roman"/>
          <w:color w:val="222222"/>
          <w:szCs w:val="24"/>
          <w:shd w:val="clear" w:color="auto" w:fill="FFFFFF"/>
        </w:rPr>
        <w:t>θέλω να έχουμε τώρα στενοχώριες</w:t>
      </w:r>
      <w:r w:rsidRPr="002D4B6E">
        <w:rPr>
          <w:rFonts w:eastAsia="Times New Roman"/>
          <w:color w:val="222222"/>
          <w:szCs w:val="24"/>
          <w:shd w:val="clear" w:color="auto" w:fill="FFFFFF"/>
        </w:rPr>
        <w:t xml:space="preserve"> </w:t>
      </w:r>
      <w:r>
        <w:rPr>
          <w:rFonts w:eastAsia="Times New Roman"/>
          <w:color w:val="222222"/>
          <w:szCs w:val="24"/>
          <w:shd w:val="clear" w:color="auto" w:fill="FFFFFF"/>
        </w:rPr>
        <w:t>περί «φίμωσης λόγου». Μετά θ</w:t>
      </w:r>
      <w:r w:rsidRPr="00EC0E40">
        <w:rPr>
          <w:rFonts w:eastAsia="Times New Roman"/>
          <w:bCs/>
          <w:color w:val="222222"/>
          <w:shd w:val="clear" w:color="auto" w:fill="FFFFFF"/>
        </w:rPr>
        <w:t>α</w:t>
      </w:r>
      <w:r>
        <w:rPr>
          <w:rFonts w:eastAsia="Times New Roman"/>
          <w:color w:val="222222"/>
          <w:szCs w:val="24"/>
          <w:shd w:val="clear" w:color="auto" w:fill="FFFFFF"/>
        </w:rPr>
        <w:t xml:space="preserve"> κλείσει ο Υπουργός με γενικές διευκρινήσεις </w:t>
      </w:r>
      <w:r w:rsidRPr="0083522B">
        <w:rPr>
          <w:rFonts w:eastAsia="Times New Roman"/>
          <w:bCs/>
          <w:color w:val="222222"/>
          <w:shd w:val="clear" w:color="auto" w:fill="FFFFFF"/>
        </w:rPr>
        <w:t>και</w:t>
      </w:r>
      <w:r>
        <w:rPr>
          <w:rFonts w:eastAsia="Times New Roman"/>
          <w:color w:val="222222"/>
          <w:szCs w:val="24"/>
          <w:shd w:val="clear" w:color="auto" w:fill="FFFFFF"/>
        </w:rPr>
        <w:t xml:space="preserve"> θα προχωρήσουμε στην ψηφοφορία. </w:t>
      </w:r>
    </w:p>
    <w:p w14:paraId="4CC5BDFB"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Αυλωνίτου, </w:t>
      </w:r>
      <w:r w:rsidRPr="00EC0E40">
        <w:rPr>
          <w:rFonts w:eastAsia="Times New Roman"/>
          <w:bCs/>
          <w:color w:val="222222"/>
          <w:shd w:val="clear" w:color="auto" w:fill="FFFFFF"/>
        </w:rPr>
        <w:t>θα</w:t>
      </w:r>
      <w:r>
        <w:rPr>
          <w:rFonts w:eastAsia="Times New Roman"/>
          <w:color w:val="222222"/>
          <w:szCs w:val="24"/>
          <w:shd w:val="clear" w:color="auto" w:fill="FFFFFF"/>
        </w:rPr>
        <w:t xml:space="preserve"> δευτερολογήσετε; Θέλετε τον λόγο; </w:t>
      </w:r>
    </w:p>
    <w:p w14:paraId="4CC5BDFC" w14:textId="77777777" w:rsidR="005D719C" w:rsidRDefault="00627F40">
      <w:pPr>
        <w:spacing w:line="600" w:lineRule="auto"/>
        <w:ind w:firstLine="720"/>
        <w:jc w:val="both"/>
        <w:rPr>
          <w:rFonts w:eastAsia="Times New Roman"/>
          <w:color w:val="222222"/>
          <w:szCs w:val="24"/>
          <w:shd w:val="clear" w:color="auto" w:fill="FFFFFF"/>
        </w:rPr>
      </w:pPr>
      <w:r w:rsidRPr="00F814BE">
        <w:rPr>
          <w:rFonts w:eastAsia="Times New Roman"/>
          <w:b/>
          <w:color w:val="222222"/>
          <w:szCs w:val="24"/>
          <w:shd w:val="clear" w:color="auto" w:fill="FFFFFF"/>
        </w:rPr>
        <w:lastRenderedPageBreak/>
        <w:t>ΕΛΕΝΗ ΑΥΛΩΝΙΤΟΥ:</w:t>
      </w:r>
      <w:r>
        <w:rPr>
          <w:rFonts w:eastAsia="Times New Roman"/>
          <w:color w:val="222222"/>
          <w:szCs w:val="24"/>
          <w:shd w:val="clear" w:color="auto" w:fill="FFFFFF"/>
        </w:rPr>
        <w:t xml:space="preserve"> Ναι, για ένα λεπτό. </w:t>
      </w:r>
    </w:p>
    <w:p w14:paraId="4CC5BDFD" w14:textId="77777777" w:rsidR="005D719C" w:rsidRDefault="00627F40">
      <w:pPr>
        <w:spacing w:line="600" w:lineRule="auto"/>
        <w:ind w:firstLine="720"/>
        <w:jc w:val="both"/>
        <w:rPr>
          <w:rFonts w:eastAsia="Times New Roman"/>
          <w:color w:val="222222"/>
          <w:szCs w:val="24"/>
          <w:shd w:val="clear" w:color="auto" w:fill="FFFFFF"/>
        </w:rPr>
      </w:pPr>
      <w:r w:rsidRPr="00F814BE">
        <w:rPr>
          <w:rFonts w:eastAsia="Times New Roman"/>
          <w:b/>
          <w:bCs/>
          <w:color w:val="222222"/>
          <w:shd w:val="clear" w:color="auto" w:fill="FFFFFF"/>
        </w:rPr>
        <w:t>ΠΡΟΕΔΡΕΥΩΝ (Μάριος Γ</w:t>
      </w:r>
      <w:r w:rsidRPr="00F814BE">
        <w:rPr>
          <w:rFonts w:eastAsia="Times New Roman"/>
          <w:b/>
          <w:bCs/>
          <w:color w:val="222222"/>
          <w:shd w:val="clear" w:color="auto" w:fill="FFFFFF"/>
        </w:rPr>
        <w:t xml:space="preserve">εωργιάδης): </w:t>
      </w:r>
      <w:r w:rsidRPr="00F814BE">
        <w:rPr>
          <w:rFonts w:eastAsia="Times New Roman"/>
          <w:color w:val="222222"/>
          <w:szCs w:val="24"/>
          <w:shd w:val="clear" w:color="auto" w:fill="FFFFFF"/>
        </w:rPr>
        <w:t>Παρακαλώ</w:t>
      </w:r>
      <w:r>
        <w:rPr>
          <w:rFonts w:eastAsia="Times New Roman"/>
          <w:color w:val="222222"/>
          <w:szCs w:val="24"/>
          <w:shd w:val="clear" w:color="auto" w:fill="FFFFFF"/>
        </w:rPr>
        <w:t>.</w:t>
      </w:r>
    </w:p>
    <w:p w14:paraId="4CC5BDFE" w14:textId="77777777" w:rsidR="005D719C" w:rsidRDefault="00627F40">
      <w:pPr>
        <w:spacing w:line="600" w:lineRule="auto"/>
        <w:ind w:firstLine="720"/>
        <w:jc w:val="both"/>
        <w:rPr>
          <w:rFonts w:eastAsia="Times New Roman"/>
          <w:color w:val="222222"/>
          <w:szCs w:val="24"/>
          <w:shd w:val="clear" w:color="auto" w:fill="FFFFFF"/>
        </w:rPr>
      </w:pPr>
      <w:r w:rsidRPr="00F814BE">
        <w:rPr>
          <w:rFonts w:eastAsia="Times New Roman"/>
          <w:b/>
          <w:color w:val="222222"/>
          <w:szCs w:val="24"/>
          <w:shd w:val="clear" w:color="auto" w:fill="FFFFFF"/>
        </w:rPr>
        <w:t>ΕΛΕΝΗ ΑΥΛΩΝΙΤΟΥ:</w:t>
      </w:r>
      <w:r>
        <w:rPr>
          <w:rFonts w:eastAsia="Times New Roman"/>
          <w:color w:val="222222"/>
          <w:szCs w:val="24"/>
          <w:shd w:val="clear" w:color="auto" w:fill="FFFFFF"/>
        </w:rPr>
        <w:t xml:space="preserve"> Εγώ, </w:t>
      </w:r>
      <w:r w:rsidRPr="00F814B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θέλω </w:t>
      </w:r>
      <w:r w:rsidRPr="00F814BE">
        <w:rPr>
          <w:rFonts w:eastAsia="Times New Roman"/>
          <w:bCs/>
          <w:color w:val="222222"/>
          <w:shd w:val="clear" w:color="auto" w:fill="FFFFFF"/>
        </w:rPr>
        <w:t>να</w:t>
      </w:r>
      <w:r>
        <w:rPr>
          <w:rFonts w:eastAsia="Times New Roman"/>
          <w:color w:val="222222"/>
          <w:szCs w:val="24"/>
          <w:shd w:val="clear" w:color="auto" w:fill="FFFFFF"/>
        </w:rPr>
        <w:t xml:space="preserve"> πω </w:t>
      </w:r>
      <w:r w:rsidRPr="00F814BE">
        <w:rPr>
          <w:rFonts w:eastAsia="Times New Roman"/>
          <w:bCs/>
          <w:color w:val="222222"/>
          <w:shd w:val="clear" w:color="auto" w:fill="FFFFFF"/>
        </w:rPr>
        <w:t>ότι</w:t>
      </w:r>
      <w:r>
        <w:rPr>
          <w:rFonts w:eastAsia="Times New Roman"/>
          <w:color w:val="222222"/>
          <w:szCs w:val="24"/>
          <w:shd w:val="clear" w:color="auto" w:fill="FFFFFF"/>
        </w:rPr>
        <w:t xml:space="preserve"> αυτό </w:t>
      </w:r>
      <w:r w:rsidRPr="00F814BE">
        <w:rPr>
          <w:rFonts w:eastAsia="Times New Roman"/>
          <w:bCs/>
          <w:color w:val="222222"/>
          <w:shd w:val="clear" w:color="auto" w:fill="FFFFFF"/>
        </w:rPr>
        <w:t>που</w:t>
      </w:r>
      <w:r>
        <w:rPr>
          <w:rFonts w:eastAsia="Times New Roman"/>
          <w:color w:val="222222"/>
          <w:szCs w:val="24"/>
          <w:shd w:val="clear" w:color="auto" w:fill="FFFFFF"/>
        </w:rPr>
        <w:t xml:space="preserve"> κάνει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στιγμή η </w:t>
      </w:r>
      <w:r w:rsidRPr="00F814BE">
        <w:rPr>
          <w:rFonts w:eastAsia="Times New Roman"/>
          <w:bCs/>
          <w:color w:val="222222"/>
          <w:shd w:val="clear" w:color="auto" w:fill="FFFFFF"/>
        </w:rPr>
        <w:t>Αξιωματική Αντιπολίτευση είναι</w:t>
      </w:r>
      <w:r>
        <w:rPr>
          <w:rFonts w:eastAsia="Times New Roman"/>
          <w:color w:val="222222"/>
          <w:szCs w:val="24"/>
          <w:shd w:val="clear" w:color="auto" w:fill="FFFFFF"/>
        </w:rPr>
        <w:t xml:space="preserve"> </w:t>
      </w:r>
      <w:r w:rsidRPr="00F814BE">
        <w:rPr>
          <w:rFonts w:eastAsia="Times New Roman"/>
          <w:bCs/>
          <w:color w:val="222222"/>
          <w:shd w:val="clear" w:color="auto" w:fill="FFFFFF"/>
        </w:rPr>
        <w:t>να</w:t>
      </w:r>
      <w:r>
        <w:rPr>
          <w:rFonts w:eastAsia="Times New Roman"/>
          <w:color w:val="222222"/>
          <w:szCs w:val="24"/>
          <w:shd w:val="clear" w:color="auto" w:fill="FFFFFF"/>
        </w:rPr>
        <w:t xml:space="preserve"> ευτελίζει το </w:t>
      </w:r>
      <w:r w:rsidRPr="00F814BE">
        <w:rPr>
          <w:rFonts w:eastAsia="Times New Roman"/>
          <w:bCs/>
          <w:color w:val="222222"/>
          <w:shd w:val="clear" w:color="auto" w:fill="FFFFFF"/>
        </w:rPr>
        <w:t>Κοινοβούλιο</w:t>
      </w:r>
      <w:r>
        <w:rPr>
          <w:rFonts w:eastAsia="Times New Roman"/>
          <w:color w:val="222222"/>
          <w:szCs w:val="24"/>
          <w:shd w:val="clear" w:color="auto" w:fill="FFFFFF"/>
        </w:rPr>
        <w:t xml:space="preserve">, χρησιμοποιώντας διάφορα μικροκολπάκια, αφού η </w:t>
      </w:r>
      <w:r>
        <w:rPr>
          <w:rFonts w:eastAsia="Times New Roman"/>
          <w:color w:val="222222"/>
          <w:szCs w:val="24"/>
          <w:shd w:val="clear" w:color="auto" w:fill="FFFFFF"/>
        </w:rPr>
        <w:t xml:space="preserve">κ. </w:t>
      </w:r>
      <w:r>
        <w:rPr>
          <w:rFonts w:eastAsia="Times New Roman"/>
          <w:color w:val="222222"/>
          <w:szCs w:val="24"/>
          <w:shd w:val="clear" w:color="auto" w:fill="FFFFFF"/>
        </w:rPr>
        <w:t xml:space="preserve">Μπακογιάννη παίρνει την ιδιότητα της </w:t>
      </w:r>
      <w:r w:rsidRPr="00F814BE">
        <w:rPr>
          <w:rFonts w:eastAsia="Times New Roman"/>
          <w:color w:val="222222"/>
          <w:shd w:val="clear" w:color="auto" w:fill="FFFFFF"/>
        </w:rPr>
        <w:t>Κοινοβουλευτικ</w:t>
      </w:r>
      <w:r>
        <w:rPr>
          <w:rFonts w:eastAsia="Times New Roman"/>
          <w:color w:val="222222"/>
          <w:shd w:val="clear" w:color="auto" w:fill="FFFFFF"/>
        </w:rPr>
        <w:t>ής Εκπροσώπου,</w:t>
      </w:r>
      <w:r>
        <w:rPr>
          <w:rFonts w:eastAsia="Times New Roman"/>
          <w:color w:val="222222"/>
          <w:szCs w:val="24"/>
          <w:shd w:val="clear" w:color="auto" w:fill="FFFFFF"/>
        </w:rPr>
        <w:t xml:space="preserve"> προκειμένου να έχει το προνόμιο να μιλήσει περισσότερο χρόνο, κατόπιν συνεννόησης με τον κ. Τζαβάρα </w:t>
      </w:r>
      <w:r w:rsidRPr="0083522B">
        <w:rPr>
          <w:rFonts w:eastAsia="Times New Roman"/>
          <w:bCs/>
          <w:color w:val="222222"/>
          <w:shd w:val="clear" w:color="auto" w:fill="FFFFFF"/>
        </w:rPr>
        <w:t>και</w:t>
      </w:r>
      <w:r>
        <w:rPr>
          <w:rFonts w:eastAsia="Times New Roman"/>
          <w:color w:val="222222"/>
          <w:szCs w:val="24"/>
          <w:shd w:val="clear" w:color="auto" w:fill="FFFFFF"/>
        </w:rPr>
        <w:t xml:space="preserve"> μετά εμφανίζεται ο κ. Τζαβάρας, </w:t>
      </w:r>
      <w:r w:rsidRPr="00F814BE">
        <w:rPr>
          <w:rFonts w:eastAsia="Times New Roman"/>
          <w:color w:val="222222"/>
          <w:shd w:val="clear" w:color="auto" w:fill="FFFFFF"/>
        </w:rPr>
        <w:t>ο οποίος</w:t>
      </w:r>
      <w:r>
        <w:rPr>
          <w:rFonts w:eastAsia="Times New Roman"/>
          <w:color w:val="222222"/>
          <w:szCs w:val="24"/>
          <w:shd w:val="clear" w:color="auto" w:fill="FFFFFF"/>
        </w:rPr>
        <w:t xml:space="preserve"> ποτέ </w:t>
      </w:r>
      <w:r w:rsidRPr="00F814BE">
        <w:rPr>
          <w:rFonts w:eastAsia="Times New Roman"/>
          <w:bCs/>
          <w:color w:val="222222"/>
          <w:shd w:val="clear" w:color="auto" w:fill="FFFFFF"/>
        </w:rPr>
        <w:t>δεν</w:t>
      </w:r>
      <w:r>
        <w:rPr>
          <w:rFonts w:eastAsia="Times New Roman"/>
          <w:color w:val="222222"/>
          <w:szCs w:val="24"/>
          <w:shd w:val="clear" w:color="auto" w:fill="FFFFFF"/>
        </w:rPr>
        <w:t xml:space="preserve"> έδωσε αυτή τη συγκατάθεση, </w:t>
      </w:r>
      <w:r w:rsidRPr="00F814BE">
        <w:rPr>
          <w:rFonts w:eastAsia="Times New Roman"/>
          <w:color w:val="222222"/>
          <w:shd w:val="clear" w:color="auto" w:fill="FFFFFF"/>
        </w:rPr>
        <w:t>για να</w:t>
      </w:r>
      <w:r>
        <w:rPr>
          <w:rFonts w:eastAsia="Times New Roman"/>
          <w:color w:val="222222"/>
          <w:szCs w:val="24"/>
          <w:shd w:val="clear" w:color="auto" w:fill="FFFFFF"/>
        </w:rPr>
        <w:t xml:space="preserve"> μπορέσει </w:t>
      </w:r>
      <w:r w:rsidRPr="00F814BE">
        <w:rPr>
          <w:rFonts w:eastAsia="Times New Roman"/>
          <w:bCs/>
          <w:color w:val="222222"/>
          <w:shd w:val="clear" w:color="auto" w:fill="FFFFFF"/>
        </w:rPr>
        <w:t>να</w:t>
      </w:r>
      <w:r>
        <w:rPr>
          <w:rFonts w:eastAsia="Times New Roman"/>
          <w:color w:val="222222"/>
          <w:szCs w:val="24"/>
          <w:shd w:val="clear" w:color="auto" w:fill="FFFFFF"/>
        </w:rPr>
        <w:t xml:space="preserve"> μιλήσει </w:t>
      </w:r>
      <w:r w:rsidRPr="00F814BE">
        <w:rPr>
          <w:rFonts w:eastAsia="Times New Roman"/>
          <w:bCs/>
          <w:color w:val="222222"/>
          <w:shd w:val="clear" w:color="auto" w:fill="FFFFFF"/>
        </w:rPr>
        <w:t>και</w:t>
      </w:r>
      <w:r>
        <w:rPr>
          <w:rFonts w:eastAsia="Times New Roman"/>
          <w:color w:val="222222"/>
          <w:szCs w:val="24"/>
          <w:shd w:val="clear" w:color="auto" w:fill="FFFFFF"/>
        </w:rPr>
        <w:t xml:space="preserve"> αυτός. Αυτά </w:t>
      </w:r>
      <w:r w:rsidRPr="00F814BE">
        <w:rPr>
          <w:rFonts w:eastAsia="Times New Roman"/>
          <w:bCs/>
          <w:color w:val="222222"/>
          <w:shd w:val="clear" w:color="auto" w:fill="FFFFFF"/>
        </w:rPr>
        <w:t>είναι</w:t>
      </w:r>
      <w:r>
        <w:rPr>
          <w:rFonts w:eastAsia="Times New Roman"/>
          <w:color w:val="222222"/>
          <w:szCs w:val="24"/>
          <w:shd w:val="clear" w:color="auto" w:fill="FFFFFF"/>
        </w:rPr>
        <w:t xml:space="preserve"> κολπάκια </w:t>
      </w:r>
      <w:r w:rsidRPr="00F814BE">
        <w:rPr>
          <w:rFonts w:eastAsia="Times New Roman"/>
          <w:bCs/>
          <w:color w:val="222222"/>
          <w:shd w:val="clear" w:color="auto" w:fill="FFFFFF"/>
        </w:rPr>
        <w:t>που</w:t>
      </w:r>
      <w:r>
        <w:rPr>
          <w:rFonts w:eastAsia="Times New Roman"/>
          <w:color w:val="222222"/>
          <w:szCs w:val="24"/>
          <w:shd w:val="clear" w:color="auto" w:fill="FFFFFF"/>
        </w:rPr>
        <w:t xml:space="preserve"> χρησιμοποιούνται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στιγμή. Αυτό </w:t>
      </w:r>
      <w:r w:rsidRPr="001E4D72">
        <w:rPr>
          <w:rFonts w:eastAsia="Times New Roman"/>
          <w:bCs/>
          <w:color w:val="222222"/>
          <w:shd w:val="clear" w:color="auto" w:fill="FFFFFF"/>
        </w:rPr>
        <w:t>που</w:t>
      </w:r>
      <w:r>
        <w:rPr>
          <w:rFonts w:eastAsia="Times New Roman"/>
          <w:color w:val="222222"/>
          <w:szCs w:val="24"/>
          <w:shd w:val="clear" w:color="auto" w:fill="FFFFFF"/>
        </w:rPr>
        <w:t xml:space="preserve"> θα τους συμβούλευα είναι </w:t>
      </w:r>
      <w:r w:rsidRPr="001E4D72">
        <w:rPr>
          <w:rFonts w:eastAsia="Times New Roman"/>
          <w:bCs/>
          <w:color w:val="222222"/>
          <w:shd w:val="clear" w:color="auto" w:fill="FFFFFF"/>
        </w:rPr>
        <w:t>να</w:t>
      </w:r>
      <w:r>
        <w:rPr>
          <w:rFonts w:eastAsia="Times New Roman"/>
          <w:color w:val="222222"/>
          <w:szCs w:val="24"/>
          <w:shd w:val="clear" w:color="auto" w:fill="FFFFFF"/>
        </w:rPr>
        <w:t xml:space="preserve"> κοιτάξουν καλύτερα </w:t>
      </w:r>
      <w:r w:rsidRPr="001E4D72">
        <w:rPr>
          <w:rFonts w:eastAsia="Times New Roman"/>
          <w:bCs/>
          <w:color w:val="222222"/>
          <w:shd w:val="clear" w:color="auto" w:fill="FFFFFF"/>
        </w:rPr>
        <w:t>να</w:t>
      </w:r>
      <w:r>
        <w:rPr>
          <w:rFonts w:eastAsia="Times New Roman"/>
          <w:color w:val="222222"/>
          <w:szCs w:val="24"/>
          <w:shd w:val="clear" w:color="auto" w:fill="FFFFFF"/>
        </w:rPr>
        <w:t xml:space="preserve"> τα βρουν μεταξύ τους, προτού αποφασίσουν </w:t>
      </w:r>
      <w:r w:rsidRPr="001E4D72">
        <w:rPr>
          <w:rFonts w:eastAsia="Times New Roman"/>
          <w:bCs/>
          <w:color w:val="222222"/>
          <w:shd w:val="clear" w:color="auto" w:fill="FFFFFF"/>
        </w:rPr>
        <w:t>να</w:t>
      </w:r>
      <w:r>
        <w:rPr>
          <w:rFonts w:eastAsia="Times New Roman"/>
          <w:color w:val="222222"/>
          <w:szCs w:val="24"/>
          <w:shd w:val="clear" w:color="auto" w:fill="FFFFFF"/>
        </w:rPr>
        <w:t xml:space="preserve"> δουν τι θα κάνουν με τα υπόλοιπα.</w:t>
      </w:r>
    </w:p>
    <w:p w14:paraId="4CC5BDFF"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σχόλιο που θέλω να κάνω σύντομα </w:t>
      </w:r>
      <w:r w:rsidRPr="001E4D72">
        <w:rPr>
          <w:rFonts w:eastAsia="Times New Roman"/>
          <w:bCs/>
          <w:color w:val="222222"/>
          <w:shd w:val="clear" w:color="auto" w:fill="FFFFFF"/>
        </w:rPr>
        <w:t>είναι</w:t>
      </w:r>
      <w:r>
        <w:rPr>
          <w:rFonts w:eastAsia="Times New Roman"/>
          <w:color w:val="222222"/>
          <w:szCs w:val="24"/>
          <w:shd w:val="clear" w:color="auto" w:fill="FFFFFF"/>
        </w:rPr>
        <w:t xml:space="preserve"> </w:t>
      </w:r>
      <w:r w:rsidRPr="001E4D72">
        <w:rPr>
          <w:rFonts w:eastAsia="Times New Roman"/>
          <w:bCs/>
          <w:color w:val="222222"/>
          <w:shd w:val="clear" w:color="auto" w:fill="FFFFFF"/>
        </w:rPr>
        <w:t>ότι</w:t>
      </w:r>
      <w:r>
        <w:rPr>
          <w:rFonts w:eastAsia="Times New Roman"/>
          <w:color w:val="222222"/>
          <w:szCs w:val="24"/>
          <w:shd w:val="clear" w:color="auto" w:fill="FFFFFF"/>
        </w:rPr>
        <w:t xml:space="preserve"> η </w:t>
      </w:r>
      <w:r w:rsidRPr="001E4D72">
        <w:rPr>
          <w:rFonts w:eastAsia="Times New Roman"/>
          <w:color w:val="222222"/>
          <w:shd w:val="clear" w:color="auto" w:fill="FFFFFF"/>
        </w:rPr>
        <w:t>Νέα Δημοκρα</w:t>
      </w:r>
      <w:r w:rsidRPr="001E4D72">
        <w:rPr>
          <w:rFonts w:eastAsia="Times New Roman"/>
          <w:color w:val="222222"/>
          <w:shd w:val="clear" w:color="auto" w:fill="FFFFFF"/>
        </w:rPr>
        <w:t>τία</w:t>
      </w:r>
      <w:r>
        <w:rPr>
          <w:rFonts w:eastAsia="Times New Roman"/>
          <w:color w:val="222222"/>
          <w:shd w:val="clear" w:color="auto" w:fill="FFFFFF"/>
        </w:rPr>
        <w:t xml:space="preserve">, η </w:t>
      </w:r>
      <w:r w:rsidRPr="001E4D72">
        <w:rPr>
          <w:rFonts w:eastAsia="Times New Roman"/>
          <w:bCs/>
          <w:color w:val="222222"/>
          <w:shd w:val="clear" w:color="auto" w:fill="FFFFFF"/>
        </w:rPr>
        <w:t>Αξιωματική Αντιπολίτευση</w:t>
      </w:r>
      <w:r>
        <w:rPr>
          <w:rFonts w:eastAsia="Times New Roman"/>
          <w:bCs/>
          <w:color w:val="222222"/>
          <w:shd w:val="clear" w:color="auto" w:fill="FFFFFF"/>
        </w:rPr>
        <w:t>,</w:t>
      </w:r>
      <w:r w:rsidRPr="001E4D72">
        <w:rPr>
          <w:rFonts w:eastAsia="Times New Roman"/>
          <w:bCs/>
          <w:color w:val="222222"/>
          <w:shd w:val="clear" w:color="auto" w:fill="FFFFFF"/>
        </w:rPr>
        <w:t xml:space="preserve"> </w:t>
      </w:r>
      <w:r>
        <w:rPr>
          <w:rFonts w:eastAsia="Times New Roman"/>
          <w:color w:val="222222"/>
          <w:shd w:val="clear" w:color="auto" w:fill="FFFFFF"/>
        </w:rPr>
        <w:t xml:space="preserve">η οποία </w:t>
      </w:r>
      <w:r w:rsidRPr="001E4D72">
        <w:rPr>
          <w:rFonts w:eastAsia="Times New Roman"/>
          <w:bCs/>
          <w:color w:val="222222"/>
          <w:shd w:val="clear" w:color="auto" w:fill="FFFFFF"/>
        </w:rPr>
        <w:t>δεν</w:t>
      </w:r>
      <w:r>
        <w:rPr>
          <w:rFonts w:eastAsia="Times New Roman"/>
          <w:color w:val="222222"/>
          <w:shd w:val="clear" w:color="auto" w:fill="FFFFFF"/>
        </w:rPr>
        <w:t xml:space="preserve"> έχει καν πρόγραμμα στον αθλητισμό, άφησε το αθλητικό οικοδόμημα </w:t>
      </w:r>
      <w:r>
        <w:rPr>
          <w:rFonts w:eastAsia="Times New Roman"/>
          <w:color w:val="222222"/>
          <w:shd w:val="clear" w:color="auto" w:fill="FFFFFF"/>
        </w:rPr>
        <w:lastRenderedPageBreak/>
        <w:t xml:space="preserve">σε πλήρη κατάρρευση </w:t>
      </w:r>
      <w:r>
        <w:rPr>
          <w:rFonts w:eastAsia="Times New Roman"/>
          <w:color w:val="222222"/>
          <w:szCs w:val="24"/>
          <w:shd w:val="clear" w:color="auto" w:fill="FFFFFF"/>
        </w:rPr>
        <w:t xml:space="preserve">χωρίς χρηματοδότηση, χωρίς εγκαταστάσεις με αδειοδότηση -πάρα πολλά πράγματα θα μπορούσα </w:t>
      </w:r>
      <w:r w:rsidRPr="001E4D72">
        <w:rPr>
          <w:rFonts w:eastAsia="Times New Roman"/>
          <w:bCs/>
          <w:color w:val="222222"/>
          <w:shd w:val="clear" w:color="auto" w:fill="FFFFFF"/>
        </w:rPr>
        <w:t>να</w:t>
      </w:r>
      <w:r>
        <w:rPr>
          <w:rFonts w:eastAsia="Times New Roman"/>
          <w:color w:val="222222"/>
          <w:szCs w:val="24"/>
          <w:shd w:val="clear" w:color="auto" w:fill="FFFFFF"/>
        </w:rPr>
        <w:t xml:space="preserve"> πω- </w:t>
      </w:r>
      <w:r w:rsidRPr="001E4D72">
        <w:rPr>
          <w:rFonts w:eastAsia="Times New Roman"/>
          <w:color w:val="222222"/>
          <w:shd w:val="clear" w:color="auto" w:fill="FFFFFF"/>
        </w:rPr>
        <w:t>χωρίς</w:t>
      </w:r>
      <w:r>
        <w:rPr>
          <w:rFonts w:eastAsia="Times New Roman"/>
          <w:color w:val="222222"/>
          <w:szCs w:val="24"/>
          <w:shd w:val="clear" w:color="auto" w:fill="FFFFFF"/>
        </w:rPr>
        <w:t xml:space="preserve"> </w:t>
      </w:r>
      <w:r w:rsidRPr="001E4D72">
        <w:rPr>
          <w:rFonts w:eastAsia="Times New Roman"/>
          <w:bCs/>
          <w:color w:val="222222"/>
          <w:shd w:val="clear" w:color="auto" w:fill="FFFFFF"/>
        </w:rPr>
        <w:t>να</w:t>
      </w:r>
      <w:r>
        <w:rPr>
          <w:rFonts w:eastAsia="Times New Roman"/>
          <w:color w:val="222222"/>
          <w:szCs w:val="24"/>
          <w:shd w:val="clear" w:color="auto" w:fill="FFFFFF"/>
        </w:rPr>
        <w:t xml:space="preserve"> έχουν πληρωθεί οι αθλητές και έρχεται </w:t>
      </w:r>
      <w:r w:rsidRPr="001E4D72">
        <w:rPr>
          <w:rFonts w:eastAsia="Times New Roman"/>
          <w:bCs/>
          <w:color w:val="222222"/>
          <w:shd w:val="clear" w:color="auto" w:fill="FFFFFF"/>
        </w:rPr>
        <w:t>να</w:t>
      </w:r>
      <w:r>
        <w:rPr>
          <w:rFonts w:eastAsia="Times New Roman"/>
          <w:color w:val="222222"/>
          <w:szCs w:val="24"/>
          <w:shd w:val="clear" w:color="auto" w:fill="FFFFFF"/>
        </w:rPr>
        <w:t xml:space="preserve"> μας κρίνει σε ένα νομοσχέδιο, </w:t>
      </w:r>
      <w:r w:rsidRPr="001E4D72">
        <w:rPr>
          <w:rFonts w:eastAsia="Times New Roman"/>
          <w:bCs/>
          <w:color w:val="222222"/>
          <w:shd w:val="clear" w:color="auto" w:fill="FFFFFF"/>
        </w:rPr>
        <w:t>που</w:t>
      </w:r>
      <w:r>
        <w:rPr>
          <w:rFonts w:eastAsia="Times New Roman"/>
          <w:color w:val="222222"/>
          <w:szCs w:val="24"/>
          <w:shd w:val="clear" w:color="auto" w:fill="FFFFFF"/>
        </w:rPr>
        <w:t xml:space="preserve"> τουλάχιστον ενισχύει τη δημοκρατία στις εκλογικές διαδικασίες και στη συμμετοχή. Το </w:t>
      </w:r>
      <w:r w:rsidRPr="0083522B">
        <w:rPr>
          <w:rFonts w:eastAsia="Times New Roman"/>
          <w:color w:val="222222"/>
          <w:szCs w:val="24"/>
          <w:shd w:val="clear" w:color="auto" w:fill="FFFFFF"/>
        </w:rPr>
        <w:t>νομοσχέδιο</w:t>
      </w:r>
      <w:r>
        <w:rPr>
          <w:rFonts w:eastAsia="Times New Roman"/>
          <w:color w:val="222222"/>
          <w:szCs w:val="24"/>
          <w:shd w:val="clear" w:color="auto" w:fill="FFFFFF"/>
        </w:rPr>
        <w:t xml:space="preserve"> ενισχύει επίσης τη διαφάνεια και τη λογοδοσία, πράγματα πάρα πολύ σημαντικά </w:t>
      </w:r>
      <w:r w:rsidRPr="001E4D72">
        <w:rPr>
          <w:rFonts w:eastAsia="Times New Roman"/>
          <w:color w:val="222222"/>
          <w:shd w:val="clear" w:color="auto" w:fill="FFFFFF"/>
        </w:rPr>
        <w:t>για να</w:t>
      </w:r>
      <w:r>
        <w:rPr>
          <w:rFonts w:eastAsia="Times New Roman"/>
          <w:color w:val="222222"/>
          <w:szCs w:val="24"/>
          <w:shd w:val="clear" w:color="auto" w:fill="FFFFFF"/>
        </w:rPr>
        <w:t xml:space="preserve"> ξέ</w:t>
      </w:r>
      <w:r>
        <w:rPr>
          <w:rFonts w:eastAsia="Times New Roman"/>
          <w:color w:val="222222"/>
          <w:szCs w:val="24"/>
          <w:shd w:val="clear" w:color="auto" w:fill="FFFFFF"/>
        </w:rPr>
        <w:t xml:space="preserve">ρει ο ελληνικός λαός που πηγαίνει το κάθε ευρώ </w:t>
      </w:r>
      <w:r w:rsidRPr="001E4D72">
        <w:rPr>
          <w:rFonts w:eastAsia="Times New Roman"/>
          <w:bCs/>
          <w:color w:val="222222"/>
          <w:shd w:val="clear" w:color="auto" w:fill="FFFFFF"/>
        </w:rPr>
        <w:t>το οποίο</w:t>
      </w:r>
      <w:r>
        <w:rPr>
          <w:rFonts w:eastAsia="Times New Roman"/>
          <w:color w:val="222222"/>
          <w:szCs w:val="24"/>
          <w:shd w:val="clear" w:color="auto" w:fill="FFFFFF"/>
        </w:rPr>
        <w:t xml:space="preserve"> δίνει στον ελληνικό αθλητισμό. </w:t>
      </w:r>
    </w:p>
    <w:p w14:paraId="4CC5BE00"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τακτοποιεί τα θέματα της Φιλίππου Ενώσεως Ελλάδας, που μέχρι τώρα λειτουργούσε σαν ένα κλειστό κλαμπ. Τα ρυθμίζει με έναν τρόπο, ώστε να εξασφαλίζει </w:t>
      </w:r>
      <w:r>
        <w:rPr>
          <w:rFonts w:eastAsia="Times New Roman"/>
          <w:color w:val="222222"/>
          <w:szCs w:val="24"/>
          <w:shd w:val="clear" w:color="auto" w:fill="FFFFFF"/>
        </w:rPr>
        <w:t xml:space="preserve">τη συναίνεση όλων των πλευρών, προκειμένου να μπορέσει να συνεχιστεί η δραστηριότητα στον </w:t>
      </w:r>
      <w:r>
        <w:rPr>
          <w:rFonts w:eastAsia="Times New Roman"/>
          <w:color w:val="222222"/>
          <w:szCs w:val="24"/>
          <w:shd w:val="clear" w:color="auto" w:fill="FFFFFF"/>
        </w:rPr>
        <w:t xml:space="preserve">ιππόδρομο </w:t>
      </w:r>
      <w:r>
        <w:rPr>
          <w:rFonts w:eastAsia="Times New Roman"/>
          <w:color w:val="222222"/>
          <w:szCs w:val="24"/>
          <w:shd w:val="clear" w:color="auto" w:fill="FFFFFF"/>
        </w:rPr>
        <w:t xml:space="preserve">και να εξασφαλιστούν και οι εργαζόμενοι, </w:t>
      </w:r>
      <w:r w:rsidRPr="00F42F27">
        <w:rPr>
          <w:rFonts w:eastAsia="Times New Roman"/>
          <w:color w:val="222222"/>
          <w:shd w:val="clear" w:color="auto" w:fill="FFFFFF"/>
        </w:rPr>
        <w:t>αλλά</w:t>
      </w:r>
      <w:r>
        <w:rPr>
          <w:rFonts w:eastAsia="Times New Roman"/>
          <w:color w:val="222222"/>
          <w:szCs w:val="24"/>
          <w:shd w:val="clear" w:color="auto" w:fill="FFFFFF"/>
        </w:rPr>
        <w:t xml:space="preserve"> και οι τρεις χιλιάδες άνθρωποι </w:t>
      </w:r>
      <w:r w:rsidRPr="00D76D40">
        <w:rPr>
          <w:rFonts w:eastAsia="Times New Roman"/>
          <w:bCs/>
          <w:color w:val="222222"/>
          <w:shd w:val="clear" w:color="auto" w:fill="FFFFFF"/>
        </w:rPr>
        <w:t>που</w:t>
      </w:r>
      <w:r>
        <w:rPr>
          <w:rFonts w:eastAsia="Times New Roman"/>
          <w:color w:val="222222"/>
          <w:szCs w:val="24"/>
          <w:shd w:val="clear" w:color="auto" w:fill="FFFFFF"/>
        </w:rPr>
        <w:t xml:space="preserve"> βιοπορίζονται από την ιπποδρομιακή δραστηριότητα. </w:t>
      </w:r>
    </w:p>
    <w:p w14:paraId="4CC5BE01"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w:t>
      </w:r>
      <w:r w:rsidRPr="00D76D40">
        <w:rPr>
          <w:rFonts w:eastAsia="Times New Roman"/>
          <w:bCs/>
          <w:color w:val="222222"/>
          <w:shd w:val="clear" w:color="auto" w:fill="FFFFFF"/>
        </w:rPr>
        <w:t>που</w:t>
      </w:r>
      <w:r>
        <w:rPr>
          <w:rFonts w:eastAsia="Times New Roman"/>
          <w:color w:val="222222"/>
          <w:szCs w:val="24"/>
          <w:shd w:val="clear" w:color="auto" w:fill="FFFFFF"/>
        </w:rPr>
        <w:t xml:space="preserve"> θέλω να πω με αυτά </w:t>
      </w:r>
      <w:r w:rsidRPr="00D76D40">
        <w:rPr>
          <w:rFonts w:eastAsia="Times New Roman"/>
          <w:bCs/>
          <w:color w:val="222222"/>
          <w:shd w:val="clear" w:color="auto" w:fill="FFFFFF"/>
        </w:rPr>
        <w:t>είναι</w:t>
      </w:r>
      <w:r>
        <w:rPr>
          <w:rFonts w:eastAsia="Times New Roman"/>
          <w:color w:val="222222"/>
          <w:szCs w:val="24"/>
          <w:shd w:val="clear" w:color="auto" w:fill="FFFFFF"/>
        </w:rPr>
        <w:t xml:space="preserve"> </w:t>
      </w:r>
      <w:r w:rsidRPr="00D76D40">
        <w:rPr>
          <w:rFonts w:eastAsia="Times New Roman"/>
          <w:bCs/>
          <w:color w:val="222222"/>
          <w:shd w:val="clear" w:color="auto" w:fill="FFFFFF"/>
        </w:rPr>
        <w:t>ότι</w:t>
      </w:r>
      <w:r>
        <w:rPr>
          <w:rFonts w:eastAsia="Times New Roman"/>
          <w:color w:val="222222"/>
          <w:szCs w:val="24"/>
          <w:shd w:val="clear" w:color="auto" w:fill="FFFFFF"/>
        </w:rPr>
        <w:t xml:space="preserve"> φυσικά εμείς υπερψηφίζουμε.</w:t>
      </w:r>
    </w:p>
    <w:p w14:paraId="4CC5BE02" w14:textId="77777777" w:rsidR="005D719C" w:rsidRDefault="00627F40">
      <w:pPr>
        <w:spacing w:line="600" w:lineRule="auto"/>
        <w:ind w:firstLine="720"/>
        <w:jc w:val="both"/>
        <w:rPr>
          <w:rFonts w:eastAsia="Times New Roman"/>
          <w:color w:val="222222"/>
          <w:szCs w:val="24"/>
          <w:shd w:val="clear" w:color="auto" w:fill="FFFFFF"/>
        </w:rPr>
      </w:pPr>
      <w:r w:rsidRPr="00D76D40">
        <w:rPr>
          <w:rFonts w:eastAsia="Times New Roman"/>
          <w:color w:val="222222"/>
          <w:szCs w:val="24"/>
          <w:shd w:val="clear" w:color="auto" w:fill="FFFFFF"/>
        </w:rPr>
        <w:t>Ευχαριστώ</w:t>
      </w:r>
      <w:r>
        <w:rPr>
          <w:rFonts w:eastAsia="Times New Roman"/>
          <w:color w:val="222222"/>
          <w:szCs w:val="24"/>
          <w:shd w:val="clear" w:color="auto" w:fill="FFFFFF"/>
        </w:rPr>
        <w:t>.</w:t>
      </w:r>
    </w:p>
    <w:p w14:paraId="4CC5BE03" w14:textId="77777777" w:rsidR="005D719C" w:rsidRDefault="00627F40">
      <w:pPr>
        <w:spacing w:line="600" w:lineRule="auto"/>
        <w:ind w:firstLine="720"/>
        <w:jc w:val="both"/>
        <w:rPr>
          <w:rFonts w:eastAsia="Times New Roman"/>
          <w:color w:val="222222"/>
          <w:szCs w:val="24"/>
          <w:shd w:val="clear" w:color="auto" w:fill="FFFFFF"/>
        </w:rPr>
      </w:pPr>
      <w:r w:rsidRPr="00D76D40">
        <w:rPr>
          <w:rFonts w:eastAsia="Times New Roman"/>
          <w:b/>
          <w:bCs/>
          <w:color w:val="222222"/>
          <w:shd w:val="clear" w:color="auto" w:fill="FFFFFF"/>
        </w:rPr>
        <w:lastRenderedPageBreak/>
        <w:t xml:space="preserve">ΠΡΟΕΔΡΕΥΩΝ (Μάριος Γεωργιάδης): </w:t>
      </w:r>
      <w:r>
        <w:rPr>
          <w:rFonts w:eastAsia="Times New Roman"/>
          <w:color w:val="222222"/>
          <w:szCs w:val="24"/>
          <w:shd w:val="clear" w:color="auto" w:fill="FFFFFF"/>
        </w:rPr>
        <w:t>Ευχαριστούμε, κυρία Αυλωνίτου.</w:t>
      </w:r>
    </w:p>
    <w:p w14:paraId="4CC5BE04"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Ελάτε, κυρία Καραμανλή, έχετε τον λόγο για τρία λεπτά.</w:t>
      </w:r>
    </w:p>
    <w:p w14:paraId="4CC5BE05" w14:textId="77777777" w:rsidR="005D719C" w:rsidRDefault="00627F40">
      <w:pPr>
        <w:spacing w:line="600" w:lineRule="auto"/>
        <w:ind w:firstLine="720"/>
        <w:jc w:val="both"/>
        <w:rPr>
          <w:rFonts w:eastAsia="Times New Roman"/>
          <w:color w:val="222222"/>
          <w:szCs w:val="24"/>
          <w:shd w:val="clear" w:color="auto" w:fill="FFFFFF"/>
        </w:rPr>
      </w:pPr>
      <w:r w:rsidRPr="00D76D40">
        <w:rPr>
          <w:rFonts w:eastAsia="Times New Roman"/>
          <w:b/>
          <w:color w:val="222222"/>
          <w:szCs w:val="24"/>
          <w:shd w:val="clear" w:color="auto" w:fill="FFFFFF"/>
        </w:rPr>
        <w:t>ΑΝΝΑ ΚΑΡΑΜΑΝΛΗ:</w:t>
      </w:r>
      <w:r>
        <w:rPr>
          <w:rFonts w:eastAsia="Times New Roman"/>
          <w:color w:val="222222"/>
          <w:szCs w:val="24"/>
          <w:shd w:val="clear" w:color="auto" w:fill="FFFFFF"/>
        </w:rPr>
        <w:t xml:space="preserve"> </w:t>
      </w:r>
      <w:r w:rsidRPr="00D76D40">
        <w:rPr>
          <w:rFonts w:eastAsia="Times New Roman"/>
          <w:color w:val="222222"/>
          <w:shd w:val="clear" w:color="auto" w:fill="FFFFFF"/>
        </w:rPr>
        <w:t>Ευχαριστώ, κύριε Πρόεδρε.</w:t>
      </w:r>
    </w:p>
    <w:p w14:paraId="4CC5BE06" w14:textId="77777777" w:rsidR="005D719C" w:rsidRDefault="00627F40">
      <w:pPr>
        <w:spacing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t xml:space="preserve">Τώρα </w:t>
      </w:r>
      <w:r w:rsidRPr="00D76D40">
        <w:rPr>
          <w:rFonts w:eastAsia="Times New Roman"/>
          <w:bCs/>
          <w:color w:val="222222"/>
          <w:shd w:val="clear" w:color="auto" w:fill="FFFFFF"/>
        </w:rPr>
        <w:t>που</w:t>
      </w:r>
      <w:r>
        <w:rPr>
          <w:rFonts w:eastAsia="Times New Roman"/>
          <w:color w:val="222222"/>
          <w:szCs w:val="24"/>
          <w:shd w:val="clear" w:color="auto" w:fill="FFFFFF"/>
        </w:rPr>
        <w:t xml:space="preserve"> ολοκληρώνεται η </w:t>
      </w:r>
      <w:r w:rsidRPr="00D76D40">
        <w:rPr>
          <w:rFonts w:eastAsia="Times New Roman"/>
          <w:color w:val="222222"/>
          <w:szCs w:val="24"/>
          <w:shd w:val="clear" w:color="auto" w:fill="FFFFFF"/>
        </w:rPr>
        <w:t>κο</w:t>
      </w:r>
      <w:r w:rsidRPr="00D76D40">
        <w:rPr>
          <w:rFonts w:eastAsia="Times New Roman"/>
          <w:color w:val="222222"/>
          <w:szCs w:val="24"/>
          <w:shd w:val="clear" w:color="auto" w:fill="FFFFFF"/>
        </w:rPr>
        <w:t>ινοβουλευτική</w:t>
      </w:r>
      <w:r>
        <w:rPr>
          <w:rFonts w:eastAsia="Times New Roman"/>
          <w:color w:val="222222"/>
          <w:szCs w:val="24"/>
          <w:shd w:val="clear" w:color="auto" w:fill="FFFFFF"/>
        </w:rPr>
        <w:t xml:space="preserve"> </w:t>
      </w:r>
      <w:r w:rsidRPr="00D76D40">
        <w:rPr>
          <w:rFonts w:eastAsia="Times New Roman"/>
          <w:color w:val="222222"/>
          <w:szCs w:val="24"/>
          <w:shd w:val="clear" w:color="auto" w:fill="FFFFFF"/>
        </w:rPr>
        <w:t>διαδικασία</w:t>
      </w:r>
      <w:r>
        <w:rPr>
          <w:rFonts w:eastAsia="Times New Roman"/>
          <w:color w:val="222222"/>
          <w:szCs w:val="24"/>
          <w:shd w:val="clear" w:color="auto" w:fill="FFFFFF"/>
        </w:rPr>
        <w:t xml:space="preserve">, </w:t>
      </w:r>
      <w:r w:rsidRPr="00D76D40">
        <w:rPr>
          <w:rFonts w:eastAsia="Times New Roman"/>
          <w:bCs/>
          <w:color w:val="222222"/>
          <w:shd w:val="clear" w:color="auto" w:fill="FFFFFF"/>
        </w:rPr>
        <w:t>θα</w:t>
      </w:r>
      <w:r>
        <w:rPr>
          <w:rFonts w:eastAsia="Times New Roman"/>
          <w:color w:val="222222"/>
          <w:szCs w:val="24"/>
          <w:shd w:val="clear" w:color="auto" w:fill="FFFFFF"/>
        </w:rPr>
        <w:t xml:space="preserve"> ήθελα να κάνω κάποιες παρατηρήσεις για τρία </w:t>
      </w:r>
      <w:r w:rsidRPr="00D76D40">
        <w:rPr>
          <w:rFonts w:eastAsia="Times New Roman"/>
          <w:bCs/>
          <w:color w:val="222222"/>
          <w:shd w:val="clear" w:color="auto" w:fill="FFFFFF"/>
        </w:rPr>
        <w:t>συγκεκριμένα</w:t>
      </w:r>
      <w:r>
        <w:rPr>
          <w:rFonts w:eastAsia="Times New Roman"/>
          <w:color w:val="222222"/>
          <w:szCs w:val="24"/>
          <w:shd w:val="clear" w:color="auto" w:fill="FFFFFF"/>
        </w:rPr>
        <w:t xml:space="preserve"> </w:t>
      </w:r>
      <w:r w:rsidRPr="00D76D40">
        <w:rPr>
          <w:rFonts w:eastAsia="Times New Roman"/>
          <w:color w:val="222222"/>
          <w:szCs w:val="24"/>
          <w:shd w:val="clear" w:color="auto" w:fill="FFFFFF"/>
        </w:rPr>
        <w:t>άρθρ</w:t>
      </w:r>
      <w:r>
        <w:rPr>
          <w:rFonts w:eastAsia="Times New Roman"/>
          <w:color w:val="222222"/>
          <w:szCs w:val="24"/>
          <w:shd w:val="clear" w:color="auto" w:fill="FFFFFF"/>
        </w:rPr>
        <w:t xml:space="preserve">α, προκειμένου </w:t>
      </w:r>
      <w:r w:rsidRPr="00D76D40">
        <w:rPr>
          <w:rFonts w:eastAsia="Times New Roman"/>
          <w:bCs/>
          <w:color w:val="222222"/>
          <w:shd w:val="clear" w:color="auto" w:fill="FFFFFF"/>
        </w:rPr>
        <w:t>να</w:t>
      </w:r>
      <w:r>
        <w:rPr>
          <w:rFonts w:eastAsia="Times New Roman"/>
          <w:color w:val="222222"/>
          <w:szCs w:val="24"/>
          <w:shd w:val="clear" w:color="auto" w:fill="FFFFFF"/>
        </w:rPr>
        <w:t xml:space="preserve"> </w:t>
      </w:r>
      <w:r w:rsidRPr="00D76D40">
        <w:rPr>
          <w:rFonts w:eastAsia="Times New Roman"/>
          <w:bCs/>
          <w:color w:val="222222"/>
          <w:shd w:val="clear" w:color="auto" w:fill="FFFFFF"/>
        </w:rPr>
        <w:t>είναι</w:t>
      </w:r>
      <w:r>
        <w:rPr>
          <w:rFonts w:eastAsia="Times New Roman"/>
          <w:color w:val="222222"/>
          <w:szCs w:val="24"/>
          <w:shd w:val="clear" w:color="auto" w:fill="FFFFFF"/>
        </w:rPr>
        <w:t xml:space="preserve"> ξεκάθαρη η θέση μας, ως </w:t>
      </w:r>
      <w:r w:rsidRPr="00D76D40">
        <w:rPr>
          <w:rFonts w:eastAsia="Times New Roman"/>
          <w:color w:val="222222"/>
          <w:shd w:val="clear" w:color="auto" w:fill="FFFFFF"/>
        </w:rPr>
        <w:t>Νέα Δημοκρατία</w:t>
      </w:r>
      <w:r>
        <w:rPr>
          <w:rFonts w:eastAsia="Times New Roman"/>
          <w:color w:val="222222"/>
          <w:shd w:val="clear" w:color="auto" w:fill="FFFFFF"/>
        </w:rPr>
        <w:t xml:space="preserve">, δεδομένου </w:t>
      </w:r>
      <w:r w:rsidRPr="00D76D40">
        <w:rPr>
          <w:rFonts w:eastAsia="Times New Roman"/>
          <w:bCs/>
          <w:color w:val="222222"/>
          <w:shd w:val="clear" w:color="auto" w:fill="FFFFFF"/>
        </w:rPr>
        <w:t>ότι</w:t>
      </w:r>
      <w:r>
        <w:rPr>
          <w:rFonts w:eastAsia="Times New Roman"/>
          <w:color w:val="222222"/>
          <w:shd w:val="clear" w:color="auto" w:fill="FFFFFF"/>
        </w:rPr>
        <w:t xml:space="preserve"> στα δύο από τρία εν λόγω </w:t>
      </w:r>
      <w:r w:rsidRPr="00D76D40">
        <w:rPr>
          <w:rFonts w:eastAsia="Times New Roman"/>
          <w:color w:val="222222"/>
          <w:shd w:val="clear" w:color="auto" w:fill="FFFFFF"/>
        </w:rPr>
        <w:t>άρθρ</w:t>
      </w:r>
      <w:r>
        <w:rPr>
          <w:rFonts w:eastAsia="Times New Roman"/>
          <w:color w:val="222222"/>
          <w:shd w:val="clear" w:color="auto" w:fill="FFFFFF"/>
        </w:rPr>
        <w:t xml:space="preserve">α ο Υπουργός </w:t>
      </w:r>
      <w:r w:rsidRPr="00D76D40">
        <w:rPr>
          <w:rFonts w:eastAsia="Times New Roman"/>
          <w:bCs/>
          <w:color w:val="222222"/>
          <w:shd w:val="clear" w:color="auto" w:fill="FFFFFF"/>
        </w:rPr>
        <w:t>δεν</w:t>
      </w:r>
      <w:r>
        <w:rPr>
          <w:rFonts w:eastAsia="Times New Roman"/>
          <w:color w:val="222222"/>
          <w:shd w:val="clear" w:color="auto" w:fill="FFFFFF"/>
        </w:rPr>
        <w:t xml:space="preserve"> έλαβε υπ</w:t>
      </w:r>
      <w:r>
        <w:rPr>
          <w:rFonts w:eastAsia="Times New Roman"/>
          <w:color w:val="222222"/>
          <w:shd w:val="clear" w:color="auto" w:fill="FFFFFF"/>
        </w:rPr>
        <w:t xml:space="preserve">’ </w:t>
      </w:r>
      <w:r>
        <w:rPr>
          <w:rFonts w:eastAsia="Times New Roman"/>
          <w:color w:val="222222"/>
          <w:shd w:val="clear" w:color="auto" w:fill="FFFFFF"/>
        </w:rPr>
        <w:t xml:space="preserve">όψιν τις παρατηρήσεις μας </w:t>
      </w:r>
      <w:r w:rsidRPr="00D76D40">
        <w:rPr>
          <w:rFonts w:eastAsia="Times New Roman"/>
          <w:bCs/>
          <w:color w:val="222222"/>
          <w:shd w:val="clear" w:color="auto" w:fill="FFFFFF"/>
        </w:rPr>
        <w:t>και</w:t>
      </w:r>
      <w:r>
        <w:rPr>
          <w:rFonts w:eastAsia="Times New Roman"/>
          <w:color w:val="222222"/>
          <w:shd w:val="clear" w:color="auto" w:fill="FFFFFF"/>
        </w:rPr>
        <w:t xml:space="preserve"> </w:t>
      </w:r>
      <w:r w:rsidRPr="00D76D40">
        <w:rPr>
          <w:rFonts w:eastAsia="Times New Roman"/>
          <w:bCs/>
          <w:color w:val="222222"/>
          <w:shd w:val="clear" w:color="auto" w:fill="FFFFFF"/>
        </w:rPr>
        <w:t>δυστυχώς</w:t>
      </w:r>
      <w:r>
        <w:rPr>
          <w:rFonts w:eastAsia="Times New Roman"/>
          <w:bCs/>
          <w:color w:val="222222"/>
          <w:shd w:val="clear" w:color="auto" w:fill="FFFFFF"/>
        </w:rPr>
        <w:t xml:space="preserve">, </w:t>
      </w:r>
      <w:r w:rsidRPr="00D76D40">
        <w:rPr>
          <w:rFonts w:eastAsia="Times New Roman"/>
          <w:bCs/>
          <w:color w:val="222222"/>
          <w:shd w:val="clear" w:color="auto" w:fill="FFFFFF"/>
        </w:rPr>
        <w:t>όπως</w:t>
      </w:r>
      <w:r>
        <w:rPr>
          <w:rFonts w:eastAsia="Times New Roman"/>
          <w:bCs/>
          <w:color w:val="222222"/>
          <w:shd w:val="clear" w:color="auto" w:fill="FFFFFF"/>
        </w:rPr>
        <w:t xml:space="preserve"> φάνηκε, </w:t>
      </w:r>
      <w:r w:rsidRPr="00D76D40">
        <w:rPr>
          <w:rFonts w:eastAsia="Times New Roman"/>
          <w:bCs/>
          <w:color w:val="222222"/>
          <w:shd w:val="clear" w:color="auto" w:fill="FFFFFF"/>
        </w:rPr>
        <w:t>δεν</w:t>
      </w:r>
      <w:r>
        <w:rPr>
          <w:rFonts w:eastAsia="Times New Roman"/>
          <w:bCs/>
          <w:color w:val="222222"/>
          <w:shd w:val="clear" w:color="auto" w:fill="FFFFFF"/>
        </w:rPr>
        <w:t xml:space="preserve"> υπήρξε καμμία διάθεση συναίνεσης από πλευράς του.</w:t>
      </w:r>
    </w:p>
    <w:p w14:paraId="4CC5BE07"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 xml:space="preserve">Για το </w:t>
      </w:r>
      <w:r w:rsidRPr="00D76D40">
        <w:rPr>
          <w:rFonts w:eastAsia="Times New Roman"/>
          <w:bCs/>
          <w:color w:val="222222"/>
          <w:shd w:val="clear" w:color="auto" w:fill="FFFFFF"/>
        </w:rPr>
        <w:t>άρθρο</w:t>
      </w:r>
      <w:r>
        <w:rPr>
          <w:rFonts w:eastAsia="Times New Roman"/>
          <w:bCs/>
          <w:color w:val="222222"/>
          <w:shd w:val="clear" w:color="auto" w:fill="FFFFFF"/>
        </w:rPr>
        <w:t xml:space="preserve"> 29, </w:t>
      </w:r>
      <w:r w:rsidRPr="00D76D40">
        <w:rPr>
          <w:rFonts w:eastAsia="Times New Roman"/>
          <w:bCs/>
          <w:color w:val="222222"/>
          <w:shd w:val="clear" w:color="auto" w:fill="FFFFFF"/>
        </w:rPr>
        <w:t>λοιπόν</w:t>
      </w:r>
      <w:r>
        <w:rPr>
          <w:rFonts w:eastAsia="Times New Roman"/>
          <w:bCs/>
          <w:color w:val="222222"/>
          <w:shd w:val="clear" w:color="auto" w:fill="FFFFFF"/>
        </w:rPr>
        <w:t xml:space="preserve">, είπαμε </w:t>
      </w:r>
      <w:r w:rsidRPr="00D76D40">
        <w:rPr>
          <w:rFonts w:eastAsia="Times New Roman"/>
          <w:bCs/>
          <w:color w:val="222222"/>
          <w:shd w:val="clear" w:color="auto" w:fill="FFFFFF"/>
        </w:rPr>
        <w:t>ότι</w:t>
      </w:r>
      <w:r>
        <w:rPr>
          <w:rFonts w:eastAsia="Times New Roman"/>
          <w:bCs/>
          <w:color w:val="222222"/>
          <w:shd w:val="clear" w:color="auto" w:fill="FFFFFF"/>
        </w:rPr>
        <w:t xml:space="preserve"> </w:t>
      </w:r>
      <w:r>
        <w:rPr>
          <w:rFonts w:eastAsia="Times New Roman"/>
          <w:color w:val="222222"/>
          <w:szCs w:val="24"/>
          <w:shd w:val="clear" w:color="auto" w:fill="FFFFFF"/>
        </w:rPr>
        <w:t xml:space="preserve">είμαστε υπέρ της αμοιβής του εκτελεστικού προέδρου ομοσπονδίας από ίδια έσοδα </w:t>
      </w:r>
      <w:r w:rsidRPr="00D76D40">
        <w:rPr>
          <w:rFonts w:eastAsia="Times New Roman"/>
          <w:bCs/>
          <w:color w:val="222222"/>
          <w:shd w:val="clear" w:color="auto" w:fill="FFFFFF"/>
        </w:rPr>
        <w:t>και</w:t>
      </w:r>
      <w:r>
        <w:rPr>
          <w:rFonts w:eastAsia="Times New Roman"/>
          <w:color w:val="222222"/>
          <w:szCs w:val="24"/>
          <w:shd w:val="clear" w:color="auto" w:fill="FFFFFF"/>
        </w:rPr>
        <w:t xml:space="preserve"> μετά από απόφαση της γενικής συνέλευσης. </w:t>
      </w:r>
    </w:p>
    <w:p w14:paraId="4CC5BE08"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τον π</w:t>
      </w:r>
      <w:r>
        <w:rPr>
          <w:rFonts w:eastAsia="Times New Roman"/>
          <w:color w:val="222222"/>
          <w:szCs w:val="24"/>
          <w:shd w:val="clear" w:color="auto" w:fill="FFFFFF"/>
        </w:rPr>
        <w:t xml:space="preserve">εριορισμό των θητειών, είχαμε καταθέσει την πρότασή μας. Μαζί </w:t>
      </w:r>
      <w:r w:rsidRPr="00D76D40">
        <w:rPr>
          <w:rFonts w:eastAsia="Times New Roman"/>
          <w:bCs/>
          <w:color w:val="222222"/>
          <w:shd w:val="clear" w:color="auto" w:fill="FFFFFF"/>
        </w:rPr>
        <w:t>βεβαίως</w:t>
      </w:r>
      <w:r>
        <w:rPr>
          <w:rFonts w:eastAsia="Times New Roman"/>
          <w:color w:val="222222"/>
          <w:szCs w:val="24"/>
          <w:shd w:val="clear" w:color="auto" w:fill="FFFFFF"/>
        </w:rPr>
        <w:t xml:space="preserve"> ζητήσαμε </w:t>
      </w:r>
      <w:r w:rsidRPr="00D76D40">
        <w:rPr>
          <w:rFonts w:eastAsia="Times New Roman"/>
          <w:bCs/>
          <w:color w:val="222222"/>
          <w:shd w:val="clear" w:color="auto" w:fill="FFFFFF"/>
        </w:rPr>
        <w:t>και</w:t>
      </w:r>
      <w:r>
        <w:rPr>
          <w:rFonts w:eastAsia="Times New Roman"/>
          <w:color w:val="222222"/>
          <w:szCs w:val="24"/>
          <w:shd w:val="clear" w:color="auto" w:fill="FFFFFF"/>
        </w:rPr>
        <w:t xml:space="preserve"> τη γνωμοδότηση της ΚΕΝΕ. Τη ζητήσαμε επανειλημμένως σε όλες τις επιτροπές και σήμερα, </w:t>
      </w:r>
      <w:r w:rsidRPr="00D76D40">
        <w:rPr>
          <w:rFonts w:eastAsia="Times New Roman"/>
          <w:color w:val="222222"/>
          <w:shd w:val="clear" w:color="auto" w:fill="FFFFFF"/>
        </w:rPr>
        <w:t>αλλά</w:t>
      </w:r>
      <w:r>
        <w:rPr>
          <w:rFonts w:eastAsia="Times New Roman"/>
          <w:color w:val="222222"/>
          <w:shd w:val="clear" w:color="auto" w:fill="FFFFFF"/>
        </w:rPr>
        <w:t xml:space="preserve"> ποτέ </w:t>
      </w:r>
      <w:r>
        <w:rPr>
          <w:rFonts w:eastAsia="Times New Roman"/>
          <w:color w:val="222222"/>
          <w:szCs w:val="24"/>
          <w:shd w:val="clear" w:color="auto" w:fill="FFFFFF"/>
        </w:rPr>
        <w:t xml:space="preserve">δεν την έφερε ο Υπουργός. </w:t>
      </w:r>
    </w:p>
    <w:p w14:paraId="4CC5BE09" w14:textId="77777777" w:rsidR="005D719C" w:rsidRDefault="00627F4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Του ζητήσαμε </w:t>
      </w:r>
      <w:r w:rsidRPr="00D76D40">
        <w:rPr>
          <w:rFonts w:eastAsia="Times New Roman"/>
          <w:color w:val="222222"/>
          <w:szCs w:val="24"/>
          <w:shd w:val="clear" w:color="auto" w:fill="FFFFFF"/>
        </w:rPr>
        <w:t>ε</w:t>
      </w:r>
      <w:r w:rsidRPr="00D76D40">
        <w:rPr>
          <w:rFonts w:eastAsia="Times New Roman"/>
          <w:bCs/>
          <w:color w:val="222222"/>
          <w:shd w:val="clear" w:color="auto" w:fill="FFFFFF"/>
        </w:rPr>
        <w:t>πίσης</w:t>
      </w:r>
      <w:r>
        <w:rPr>
          <w:rFonts w:eastAsia="Times New Roman"/>
          <w:color w:val="222222"/>
          <w:szCs w:val="24"/>
          <w:shd w:val="clear" w:color="auto" w:fill="FFFFFF"/>
        </w:rPr>
        <w:t xml:space="preserve"> </w:t>
      </w:r>
      <w:r w:rsidRPr="00D76D40">
        <w:rPr>
          <w:rFonts w:eastAsia="Times New Roman"/>
          <w:bCs/>
          <w:color w:val="222222"/>
          <w:shd w:val="clear" w:color="auto" w:fill="FFFFFF"/>
        </w:rPr>
        <w:t>να</w:t>
      </w:r>
      <w:r>
        <w:rPr>
          <w:rFonts w:eastAsia="Times New Roman"/>
          <w:color w:val="222222"/>
          <w:szCs w:val="24"/>
          <w:shd w:val="clear" w:color="auto" w:fill="FFFFFF"/>
        </w:rPr>
        <w:t xml:space="preserve"> σπάσει το </w:t>
      </w:r>
      <w:r w:rsidRPr="00D76D40">
        <w:rPr>
          <w:rFonts w:eastAsia="Times New Roman"/>
          <w:color w:val="222222"/>
          <w:szCs w:val="24"/>
          <w:shd w:val="clear" w:color="auto" w:fill="FFFFFF"/>
        </w:rPr>
        <w:t>άρθρο</w:t>
      </w:r>
      <w:r>
        <w:rPr>
          <w:rFonts w:eastAsia="Times New Roman"/>
          <w:color w:val="222222"/>
          <w:szCs w:val="24"/>
          <w:shd w:val="clear" w:color="auto" w:fill="FFFFFF"/>
        </w:rPr>
        <w:t xml:space="preserve"> 29 και να φ</w:t>
      </w:r>
      <w:r>
        <w:rPr>
          <w:rFonts w:eastAsia="Times New Roman"/>
          <w:color w:val="222222"/>
          <w:szCs w:val="24"/>
          <w:shd w:val="clear" w:color="auto" w:fill="FFFFFF"/>
        </w:rPr>
        <w:t xml:space="preserve">ύγει η ποσόστωση με την οποία διαφωνούμε, ώστε να μπορέσουμε να το υπερψηφίσουμε. </w:t>
      </w:r>
      <w:r w:rsidRPr="00D76D40">
        <w:rPr>
          <w:rFonts w:eastAsia="Times New Roman"/>
          <w:bCs/>
          <w:color w:val="222222"/>
          <w:shd w:val="clear" w:color="auto" w:fill="FFFFFF"/>
        </w:rPr>
        <w:t>Δεν</w:t>
      </w:r>
      <w:r>
        <w:rPr>
          <w:rFonts w:eastAsia="Times New Roman"/>
          <w:color w:val="222222"/>
          <w:szCs w:val="24"/>
          <w:shd w:val="clear" w:color="auto" w:fill="FFFFFF"/>
        </w:rPr>
        <w:t xml:space="preserve"> το έπραξε ο Υπουργός </w:t>
      </w:r>
      <w:r w:rsidRPr="00D76D40">
        <w:rPr>
          <w:rFonts w:eastAsia="Times New Roman"/>
          <w:bCs/>
          <w:color w:val="222222"/>
          <w:shd w:val="clear" w:color="auto" w:fill="FFFFFF"/>
        </w:rPr>
        <w:t>και</w:t>
      </w:r>
      <w:r>
        <w:rPr>
          <w:rFonts w:eastAsia="Times New Roman"/>
          <w:color w:val="222222"/>
          <w:szCs w:val="24"/>
          <w:shd w:val="clear" w:color="auto" w:fill="FFFFFF"/>
        </w:rPr>
        <w:t xml:space="preserve"> είμαστε υποχρεωμένοι </w:t>
      </w:r>
      <w:r w:rsidRPr="00D76D40">
        <w:rPr>
          <w:rFonts w:eastAsia="Times New Roman"/>
          <w:bCs/>
          <w:color w:val="222222"/>
          <w:shd w:val="clear" w:color="auto" w:fill="FFFFFF"/>
        </w:rPr>
        <w:t>να</w:t>
      </w:r>
      <w:r>
        <w:rPr>
          <w:rFonts w:eastAsia="Times New Roman"/>
          <w:color w:val="222222"/>
          <w:szCs w:val="24"/>
          <w:shd w:val="clear" w:color="auto" w:fill="FFFFFF"/>
        </w:rPr>
        <w:t xml:space="preserve"> το καταψηφίσουμε. </w:t>
      </w:r>
    </w:p>
    <w:p w14:paraId="4CC5BE0A" w14:textId="77777777" w:rsidR="005D719C" w:rsidRDefault="00627F4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Στο </w:t>
      </w:r>
      <w:r w:rsidRPr="00D76D40">
        <w:rPr>
          <w:rFonts w:eastAsia="Times New Roman"/>
          <w:color w:val="222222"/>
          <w:szCs w:val="24"/>
          <w:shd w:val="clear" w:color="auto" w:fill="FFFFFF"/>
        </w:rPr>
        <w:t>άρθρο</w:t>
      </w:r>
      <w:r>
        <w:rPr>
          <w:rFonts w:eastAsia="Times New Roman"/>
          <w:color w:val="222222"/>
          <w:szCs w:val="24"/>
          <w:shd w:val="clear" w:color="auto" w:fill="FFFFFF"/>
        </w:rPr>
        <w:t xml:space="preserve"> 31 για τη διενέργεια ελέγχου από τον Επιθεωρητή Δημόσιας Διοίκησης, ξεκίνησε </w:t>
      </w:r>
      <w:r w:rsidRPr="00D76D40">
        <w:rPr>
          <w:rFonts w:eastAsia="Times New Roman"/>
          <w:bCs/>
          <w:color w:val="222222"/>
          <w:shd w:val="clear" w:color="auto" w:fill="FFFFFF"/>
        </w:rPr>
        <w:t>μια</w:t>
      </w:r>
      <w:r>
        <w:rPr>
          <w:rFonts w:eastAsia="Times New Roman"/>
          <w:color w:val="222222"/>
          <w:szCs w:val="24"/>
          <w:shd w:val="clear" w:color="auto" w:fill="FFFFFF"/>
        </w:rPr>
        <w:t xml:space="preserve"> χαρά ο Υπουργός, </w:t>
      </w:r>
      <w:r w:rsidRPr="00D76D40">
        <w:rPr>
          <w:rFonts w:eastAsia="Times New Roman"/>
          <w:bCs/>
          <w:color w:val="222222"/>
          <w:shd w:val="clear" w:color="auto" w:fill="FFFFFF"/>
        </w:rPr>
        <w:t xml:space="preserve">δηλαδή </w:t>
      </w:r>
      <w:r>
        <w:rPr>
          <w:rFonts w:eastAsia="Times New Roman"/>
          <w:bCs/>
          <w:color w:val="222222"/>
          <w:shd w:val="clear" w:color="auto" w:fill="FFFFFF"/>
        </w:rPr>
        <w:t xml:space="preserve">ήταν </w:t>
      </w:r>
      <w:r>
        <w:rPr>
          <w:rFonts w:eastAsia="Times New Roman"/>
          <w:color w:val="222222"/>
          <w:szCs w:val="24"/>
          <w:shd w:val="clear" w:color="auto" w:fill="FFFFFF"/>
        </w:rPr>
        <w:t>στη σωστή κατεύθυνση. Για αυτόν τον λόγο ήμασταν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θετικοί, επισημαίνοντας, βεβαίως τα προβλήματα του εγχειρήματος. Έρχεται όμως τώρα και μας το χαλάει.</w:t>
      </w:r>
    </w:p>
    <w:p w14:paraId="4CC5BE0B" w14:textId="77777777" w:rsidR="005D719C" w:rsidRDefault="00627F40">
      <w:pPr>
        <w:spacing w:line="600" w:lineRule="auto"/>
        <w:ind w:firstLine="720"/>
        <w:jc w:val="both"/>
        <w:rPr>
          <w:rFonts w:eastAsia="Times New Roman"/>
          <w:szCs w:val="24"/>
        </w:rPr>
      </w:pPr>
      <w:r>
        <w:rPr>
          <w:rFonts w:eastAsia="Times New Roman"/>
          <w:szCs w:val="24"/>
        </w:rPr>
        <w:t>Μ</w:t>
      </w:r>
      <w:r w:rsidRPr="008206D8">
        <w:rPr>
          <w:rFonts w:eastAsia="Times New Roman"/>
          <w:szCs w:val="24"/>
        </w:rPr>
        <w:t>ε τη νομοτεχνική βελτίωση που φ</w:t>
      </w:r>
      <w:r>
        <w:rPr>
          <w:rFonts w:eastAsia="Times New Roman"/>
          <w:szCs w:val="24"/>
        </w:rPr>
        <w:t>έρνετε,</w:t>
      </w:r>
      <w:r w:rsidRPr="008206D8">
        <w:rPr>
          <w:rFonts w:eastAsia="Times New Roman"/>
          <w:szCs w:val="24"/>
        </w:rPr>
        <w:t xml:space="preserve"> </w:t>
      </w:r>
      <w:r>
        <w:rPr>
          <w:rFonts w:eastAsia="Times New Roman"/>
          <w:szCs w:val="24"/>
        </w:rPr>
        <w:t>κ</w:t>
      </w:r>
      <w:r w:rsidRPr="008206D8">
        <w:rPr>
          <w:rFonts w:eastAsia="Times New Roman"/>
          <w:szCs w:val="24"/>
        </w:rPr>
        <w:t>ύριε Υπουργέ</w:t>
      </w:r>
      <w:r>
        <w:rPr>
          <w:rFonts w:eastAsia="Times New Roman"/>
          <w:szCs w:val="24"/>
        </w:rPr>
        <w:t>,</w:t>
      </w:r>
      <w:r w:rsidRPr="008206D8">
        <w:rPr>
          <w:rFonts w:eastAsia="Times New Roman"/>
          <w:szCs w:val="24"/>
        </w:rPr>
        <w:t xml:space="preserve"> επιβεβαιώ</w:t>
      </w:r>
      <w:r w:rsidRPr="008206D8">
        <w:rPr>
          <w:rFonts w:eastAsia="Times New Roman"/>
          <w:szCs w:val="24"/>
        </w:rPr>
        <w:t xml:space="preserve">νεται </w:t>
      </w:r>
      <w:r>
        <w:rPr>
          <w:rFonts w:eastAsia="Times New Roman"/>
          <w:szCs w:val="24"/>
        </w:rPr>
        <w:t xml:space="preserve">ότι η ρύθμιση για τον </w:t>
      </w:r>
      <w:r w:rsidRPr="008206D8">
        <w:rPr>
          <w:rFonts w:eastAsia="Times New Roman"/>
          <w:szCs w:val="24"/>
        </w:rPr>
        <w:t xml:space="preserve">Γενικό Επιθεωρητή Δημόσιας Διοίκησης </w:t>
      </w:r>
      <w:r>
        <w:rPr>
          <w:rFonts w:eastAsia="Times New Roman"/>
          <w:szCs w:val="24"/>
        </w:rPr>
        <w:t>ήταν ένα πυροτέχνημα κα</w:t>
      </w:r>
      <w:r w:rsidRPr="008206D8">
        <w:rPr>
          <w:rFonts w:eastAsia="Times New Roman"/>
          <w:szCs w:val="24"/>
        </w:rPr>
        <w:t xml:space="preserve">ι έχει σοβαρές δυσκολίες στην </w:t>
      </w:r>
      <w:r w:rsidRPr="008206D8">
        <w:rPr>
          <w:rFonts w:eastAsia="Times New Roman"/>
          <w:szCs w:val="24"/>
        </w:rPr>
        <w:t>υλοποίησ</w:t>
      </w:r>
      <w:r>
        <w:rPr>
          <w:rFonts w:eastAsia="Times New Roman"/>
          <w:szCs w:val="24"/>
        </w:rPr>
        <w:t>ή</w:t>
      </w:r>
      <w:r w:rsidRPr="008206D8">
        <w:rPr>
          <w:rFonts w:eastAsia="Times New Roman"/>
          <w:szCs w:val="24"/>
        </w:rPr>
        <w:t xml:space="preserve"> </w:t>
      </w:r>
      <w:r>
        <w:rPr>
          <w:rFonts w:eastAsia="Times New Roman"/>
          <w:szCs w:val="24"/>
        </w:rPr>
        <w:t>της.</w:t>
      </w:r>
      <w:r w:rsidRPr="008206D8">
        <w:rPr>
          <w:rFonts w:eastAsia="Times New Roman"/>
          <w:szCs w:val="24"/>
        </w:rPr>
        <w:t xml:space="preserve"> </w:t>
      </w:r>
      <w:r>
        <w:rPr>
          <w:rFonts w:eastAsia="Times New Roman"/>
          <w:szCs w:val="24"/>
        </w:rPr>
        <w:t>Ο</w:t>
      </w:r>
      <w:r w:rsidRPr="008206D8">
        <w:rPr>
          <w:rFonts w:eastAsia="Times New Roman"/>
          <w:szCs w:val="24"/>
        </w:rPr>
        <w:t>υσιαστικά</w:t>
      </w:r>
      <w:r>
        <w:rPr>
          <w:rFonts w:eastAsia="Times New Roman"/>
          <w:szCs w:val="24"/>
        </w:rPr>
        <w:t>,</w:t>
      </w:r>
      <w:r w:rsidRPr="008206D8">
        <w:rPr>
          <w:rFonts w:eastAsia="Times New Roman"/>
          <w:szCs w:val="24"/>
        </w:rPr>
        <w:t xml:space="preserve"> την ακυρώνετ</w:t>
      </w:r>
      <w:r>
        <w:rPr>
          <w:rFonts w:eastAsia="Times New Roman"/>
          <w:szCs w:val="24"/>
        </w:rPr>
        <w:t xml:space="preserve">ε </w:t>
      </w:r>
      <w:r w:rsidRPr="008206D8">
        <w:rPr>
          <w:rFonts w:eastAsia="Times New Roman"/>
          <w:szCs w:val="24"/>
        </w:rPr>
        <w:t>πριν καν εφαρμοστεί</w:t>
      </w:r>
      <w:r>
        <w:rPr>
          <w:rFonts w:eastAsia="Times New Roman"/>
          <w:szCs w:val="24"/>
        </w:rPr>
        <w:t>.</w:t>
      </w:r>
      <w:r w:rsidRPr="008206D8">
        <w:rPr>
          <w:rFonts w:eastAsia="Times New Roman"/>
          <w:szCs w:val="24"/>
        </w:rPr>
        <w:t xml:space="preserve"> </w:t>
      </w:r>
      <w:r>
        <w:rPr>
          <w:rFonts w:eastAsia="Times New Roman"/>
          <w:szCs w:val="24"/>
        </w:rPr>
        <w:t>Β</w:t>
      </w:r>
      <w:r w:rsidRPr="008206D8">
        <w:rPr>
          <w:rFonts w:eastAsia="Times New Roman"/>
          <w:szCs w:val="24"/>
        </w:rPr>
        <w:t>άζετε τη μέθοδο της δειγματοληψίας χωρίς κανένα κριτήριο ελέγχου</w:t>
      </w:r>
      <w:r>
        <w:rPr>
          <w:rFonts w:eastAsia="Times New Roman"/>
          <w:szCs w:val="24"/>
        </w:rPr>
        <w:t>. Ο έλεγχος</w:t>
      </w:r>
      <w:r>
        <w:rPr>
          <w:rFonts w:eastAsia="Times New Roman"/>
          <w:szCs w:val="24"/>
        </w:rPr>
        <w:t>, λοιπόν, αφού θέλουμε να μιλάμε για διαφάνεια</w:t>
      </w:r>
      <w:r w:rsidRPr="008206D8">
        <w:rPr>
          <w:rFonts w:eastAsia="Times New Roman"/>
          <w:szCs w:val="24"/>
        </w:rPr>
        <w:t xml:space="preserve"> και σε βάθος</w:t>
      </w:r>
      <w:r>
        <w:rPr>
          <w:rFonts w:eastAsia="Times New Roman"/>
          <w:szCs w:val="24"/>
        </w:rPr>
        <w:t>,</w:t>
      </w:r>
      <w:r w:rsidRPr="008206D8">
        <w:rPr>
          <w:rFonts w:eastAsia="Times New Roman"/>
          <w:szCs w:val="24"/>
        </w:rPr>
        <w:t xml:space="preserve"> πρέπει να είναι ουσιαστικός και προς όλο</w:t>
      </w:r>
      <w:r>
        <w:rPr>
          <w:rFonts w:eastAsia="Times New Roman"/>
          <w:szCs w:val="24"/>
        </w:rPr>
        <w:t>υς τους φορείς του αθλητισμού κ</w:t>
      </w:r>
      <w:r w:rsidRPr="008206D8">
        <w:rPr>
          <w:rFonts w:eastAsia="Times New Roman"/>
          <w:szCs w:val="24"/>
        </w:rPr>
        <w:t>ι όχι με δειγματοληπτικό έλεγχο</w:t>
      </w:r>
      <w:r>
        <w:rPr>
          <w:rFonts w:eastAsia="Times New Roman"/>
          <w:szCs w:val="24"/>
        </w:rPr>
        <w:t>.</w:t>
      </w:r>
      <w:r w:rsidRPr="008206D8">
        <w:rPr>
          <w:rFonts w:eastAsia="Times New Roman"/>
          <w:szCs w:val="24"/>
        </w:rPr>
        <w:t xml:space="preserve"> </w:t>
      </w:r>
    </w:p>
    <w:p w14:paraId="4CC5BE0C" w14:textId="77777777" w:rsidR="005D719C" w:rsidRDefault="00627F40">
      <w:pPr>
        <w:spacing w:line="600" w:lineRule="auto"/>
        <w:ind w:firstLine="720"/>
        <w:jc w:val="both"/>
        <w:rPr>
          <w:rFonts w:eastAsia="Times New Roman"/>
          <w:szCs w:val="24"/>
        </w:rPr>
      </w:pPr>
      <w:r>
        <w:rPr>
          <w:rFonts w:eastAsia="Times New Roman"/>
          <w:szCs w:val="24"/>
        </w:rPr>
        <w:lastRenderedPageBreak/>
        <w:t>Ψηφίζουμε, λοιπόν,</w:t>
      </w:r>
      <w:r w:rsidRPr="008206D8">
        <w:rPr>
          <w:rFonts w:eastAsia="Times New Roman"/>
          <w:szCs w:val="24"/>
        </w:rPr>
        <w:t xml:space="preserve"> </w:t>
      </w:r>
      <w:r>
        <w:rPr>
          <w:rFonts w:eastAsia="Times New Roman"/>
          <w:szCs w:val="24"/>
        </w:rPr>
        <w:t>«</w:t>
      </w:r>
      <w:r w:rsidRPr="008206D8">
        <w:rPr>
          <w:rFonts w:eastAsia="Times New Roman"/>
          <w:szCs w:val="24"/>
        </w:rPr>
        <w:t>παρ</w:t>
      </w:r>
      <w:r>
        <w:rPr>
          <w:rFonts w:eastAsia="Times New Roman"/>
          <w:szCs w:val="24"/>
        </w:rPr>
        <w:t>ώ</w:t>
      </w:r>
      <w:r w:rsidRPr="008206D8">
        <w:rPr>
          <w:rFonts w:eastAsia="Times New Roman"/>
          <w:szCs w:val="24"/>
        </w:rPr>
        <w:t>ν</w:t>
      </w:r>
      <w:r>
        <w:rPr>
          <w:rFonts w:eastAsia="Times New Roman"/>
          <w:szCs w:val="24"/>
        </w:rPr>
        <w:t>»,</w:t>
      </w:r>
      <w:r w:rsidRPr="008206D8">
        <w:rPr>
          <w:rFonts w:eastAsia="Times New Roman"/>
          <w:szCs w:val="24"/>
        </w:rPr>
        <w:t xml:space="preserve"> γιατί επί της αρχής είμαστε υπέρ των ελέγχων σε β</w:t>
      </w:r>
      <w:r>
        <w:rPr>
          <w:rFonts w:eastAsia="Times New Roman"/>
          <w:szCs w:val="24"/>
        </w:rPr>
        <w:t xml:space="preserve">άθος από το πρώτο κιόλας ευρώ κι όχι από </w:t>
      </w:r>
      <w:r>
        <w:rPr>
          <w:rFonts w:eastAsia="Times New Roman"/>
          <w:szCs w:val="24"/>
        </w:rPr>
        <w:t xml:space="preserve">τις </w:t>
      </w:r>
      <w:r>
        <w:rPr>
          <w:rFonts w:eastAsia="Times New Roman"/>
          <w:szCs w:val="24"/>
        </w:rPr>
        <w:t xml:space="preserve">50 χιλιάδες, </w:t>
      </w:r>
      <w:r w:rsidRPr="008206D8">
        <w:rPr>
          <w:rFonts w:eastAsia="Times New Roman"/>
          <w:szCs w:val="24"/>
        </w:rPr>
        <w:t>αλλά σε κα</w:t>
      </w:r>
      <w:r>
        <w:rPr>
          <w:rFonts w:eastAsia="Times New Roman"/>
          <w:szCs w:val="24"/>
        </w:rPr>
        <w:t>μ</w:t>
      </w:r>
      <w:r w:rsidRPr="008206D8">
        <w:rPr>
          <w:rFonts w:eastAsia="Times New Roman"/>
          <w:szCs w:val="24"/>
        </w:rPr>
        <w:t>μία περίπτωση δειγματοληπτικά</w:t>
      </w:r>
      <w:r>
        <w:rPr>
          <w:rFonts w:eastAsia="Times New Roman"/>
          <w:szCs w:val="24"/>
        </w:rPr>
        <w:t>,</w:t>
      </w:r>
      <w:r w:rsidRPr="008206D8">
        <w:rPr>
          <w:rFonts w:eastAsia="Times New Roman"/>
          <w:szCs w:val="24"/>
        </w:rPr>
        <w:t xml:space="preserve"> </w:t>
      </w:r>
      <w:r>
        <w:rPr>
          <w:rFonts w:eastAsia="Times New Roman"/>
          <w:szCs w:val="24"/>
        </w:rPr>
        <w:t>ό</w:t>
      </w:r>
      <w:r w:rsidRPr="008206D8">
        <w:rPr>
          <w:rFonts w:eastAsia="Times New Roman"/>
          <w:szCs w:val="24"/>
        </w:rPr>
        <w:t>πως το φ</w:t>
      </w:r>
      <w:r>
        <w:rPr>
          <w:rFonts w:eastAsia="Times New Roman"/>
          <w:szCs w:val="24"/>
        </w:rPr>
        <w:t>έρνετε</w:t>
      </w:r>
      <w:r w:rsidRPr="008206D8">
        <w:rPr>
          <w:rFonts w:eastAsia="Times New Roman"/>
          <w:szCs w:val="24"/>
        </w:rPr>
        <w:t xml:space="preserve"> </w:t>
      </w:r>
      <w:r>
        <w:rPr>
          <w:rFonts w:eastAsia="Times New Roman"/>
          <w:szCs w:val="24"/>
        </w:rPr>
        <w:t>τ</w:t>
      </w:r>
      <w:r w:rsidRPr="008206D8">
        <w:rPr>
          <w:rFonts w:eastAsia="Times New Roman"/>
          <w:szCs w:val="24"/>
        </w:rPr>
        <w:t>ελικά</w:t>
      </w:r>
      <w:r>
        <w:rPr>
          <w:rFonts w:eastAsia="Times New Roman"/>
          <w:szCs w:val="24"/>
        </w:rPr>
        <w:t>.</w:t>
      </w:r>
    </w:p>
    <w:p w14:paraId="4CC5BE0D" w14:textId="77777777" w:rsidR="005D719C" w:rsidRDefault="00627F40">
      <w:pPr>
        <w:spacing w:line="600" w:lineRule="auto"/>
        <w:ind w:firstLine="720"/>
        <w:jc w:val="both"/>
        <w:rPr>
          <w:rFonts w:eastAsia="Times New Roman"/>
          <w:szCs w:val="24"/>
        </w:rPr>
      </w:pPr>
      <w:r>
        <w:rPr>
          <w:rFonts w:eastAsia="Times New Roman"/>
          <w:szCs w:val="24"/>
        </w:rPr>
        <w:t>Τ</w:t>
      </w:r>
      <w:r w:rsidRPr="008206D8">
        <w:rPr>
          <w:rFonts w:eastAsia="Times New Roman"/>
          <w:szCs w:val="24"/>
        </w:rPr>
        <w:t>έλος</w:t>
      </w:r>
      <w:r>
        <w:rPr>
          <w:rFonts w:eastAsia="Times New Roman"/>
          <w:szCs w:val="24"/>
        </w:rPr>
        <w:t>, δεν τροποποιήσατε</w:t>
      </w:r>
      <w:r w:rsidRPr="008206D8">
        <w:rPr>
          <w:rFonts w:eastAsia="Times New Roman"/>
          <w:szCs w:val="24"/>
        </w:rPr>
        <w:t xml:space="preserve"> το άρθρο 58</w:t>
      </w:r>
      <w:r>
        <w:rPr>
          <w:rFonts w:eastAsia="Times New Roman"/>
          <w:szCs w:val="24"/>
        </w:rPr>
        <w:t>,</w:t>
      </w:r>
      <w:r w:rsidRPr="008206D8">
        <w:rPr>
          <w:rFonts w:eastAsia="Times New Roman"/>
          <w:szCs w:val="24"/>
        </w:rPr>
        <w:t xml:space="preserve"> έτσι ώστε τα μέλη των </w:t>
      </w:r>
      <w:r>
        <w:rPr>
          <w:rFonts w:eastAsia="Times New Roman"/>
          <w:szCs w:val="24"/>
        </w:rPr>
        <w:t>Δ</w:t>
      </w:r>
      <w:r w:rsidRPr="008206D8">
        <w:rPr>
          <w:rFonts w:eastAsia="Times New Roman"/>
          <w:szCs w:val="24"/>
        </w:rPr>
        <w:t xml:space="preserve">ιοικήσεων ΕΣΚΑΝ και </w:t>
      </w:r>
      <w:r>
        <w:rPr>
          <w:rFonts w:eastAsia="Times New Roman"/>
          <w:szCs w:val="24"/>
        </w:rPr>
        <w:t>ΔΕΑΒ να</w:t>
      </w:r>
      <w:r w:rsidRPr="008206D8">
        <w:rPr>
          <w:rFonts w:eastAsia="Times New Roman"/>
          <w:szCs w:val="24"/>
        </w:rPr>
        <w:t xml:space="preserve"> είναι υπόλογοι έναντι τρίτων για δόλο και β</w:t>
      </w:r>
      <w:r w:rsidRPr="008206D8">
        <w:rPr>
          <w:rFonts w:eastAsia="Times New Roman"/>
          <w:szCs w:val="24"/>
        </w:rPr>
        <w:t xml:space="preserve">αριά αμέλεια κατά την άσκηση των καθηκόντων </w:t>
      </w:r>
      <w:r>
        <w:rPr>
          <w:rFonts w:eastAsia="Times New Roman"/>
          <w:szCs w:val="24"/>
        </w:rPr>
        <w:t>τους.</w:t>
      </w:r>
      <w:r w:rsidRPr="008206D8">
        <w:rPr>
          <w:rFonts w:eastAsia="Times New Roman"/>
          <w:szCs w:val="24"/>
        </w:rPr>
        <w:t xml:space="preserve"> </w:t>
      </w:r>
      <w:r>
        <w:rPr>
          <w:rFonts w:eastAsia="Times New Roman"/>
          <w:szCs w:val="24"/>
        </w:rPr>
        <w:t>Ο</w:t>
      </w:r>
      <w:r w:rsidRPr="008206D8">
        <w:rPr>
          <w:rFonts w:eastAsia="Times New Roman"/>
          <w:szCs w:val="24"/>
        </w:rPr>
        <w:t>πότε</w:t>
      </w:r>
      <w:r>
        <w:rPr>
          <w:rFonts w:eastAsia="Times New Roman"/>
          <w:szCs w:val="24"/>
        </w:rPr>
        <w:t>,</w:t>
      </w:r>
      <w:r w:rsidRPr="008206D8">
        <w:rPr>
          <w:rFonts w:eastAsia="Times New Roman"/>
          <w:szCs w:val="24"/>
        </w:rPr>
        <w:t xml:space="preserve"> και σε αυτή</w:t>
      </w:r>
      <w:r>
        <w:rPr>
          <w:rFonts w:eastAsia="Times New Roman"/>
          <w:szCs w:val="24"/>
        </w:rPr>
        <w:t>ν</w:t>
      </w:r>
      <w:r w:rsidRPr="008206D8">
        <w:rPr>
          <w:rFonts w:eastAsia="Times New Roman"/>
          <w:szCs w:val="24"/>
        </w:rPr>
        <w:t xml:space="preserve"> την περίπτωση καταψηφίζουμε</w:t>
      </w:r>
      <w:r>
        <w:rPr>
          <w:rFonts w:eastAsia="Times New Roman"/>
          <w:szCs w:val="24"/>
        </w:rPr>
        <w:t>.</w:t>
      </w:r>
    </w:p>
    <w:p w14:paraId="4CC5BE0E" w14:textId="77777777" w:rsidR="005D719C" w:rsidRDefault="00627F40">
      <w:pPr>
        <w:spacing w:line="600" w:lineRule="auto"/>
        <w:ind w:firstLine="720"/>
        <w:jc w:val="both"/>
        <w:rPr>
          <w:rFonts w:eastAsia="Times New Roman"/>
          <w:szCs w:val="24"/>
        </w:rPr>
      </w:pPr>
      <w:r w:rsidRPr="008206D8">
        <w:rPr>
          <w:rFonts w:eastAsia="Times New Roman"/>
          <w:szCs w:val="24"/>
        </w:rPr>
        <w:t>Ευχαριστώ πολύ</w:t>
      </w:r>
      <w:r>
        <w:rPr>
          <w:rFonts w:eastAsia="Times New Roman"/>
          <w:szCs w:val="24"/>
        </w:rPr>
        <w:t>.</w:t>
      </w:r>
    </w:p>
    <w:p w14:paraId="4CC5BE0F" w14:textId="77777777" w:rsidR="005D719C" w:rsidRDefault="00627F40">
      <w:pPr>
        <w:spacing w:line="600" w:lineRule="auto"/>
        <w:ind w:firstLine="720"/>
        <w:jc w:val="both"/>
        <w:rPr>
          <w:rFonts w:eastAsia="Times New Roman"/>
          <w:szCs w:val="24"/>
        </w:rPr>
      </w:pPr>
      <w:r w:rsidRPr="00797CD4">
        <w:rPr>
          <w:rFonts w:eastAsia="Times New Roman"/>
          <w:b/>
          <w:szCs w:val="24"/>
        </w:rPr>
        <w:t xml:space="preserve">ΠΡΟΕΔΡΕΥΩΝ (Μάριος Γεωργιάδης): </w:t>
      </w:r>
      <w:r>
        <w:rPr>
          <w:rFonts w:eastAsia="Times New Roman"/>
          <w:szCs w:val="24"/>
        </w:rPr>
        <w:t xml:space="preserve">Ευχαριστούμε την </w:t>
      </w:r>
      <w:r>
        <w:rPr>
          <w:rFonts w:eastAsia="Times New Roman"/>
          <w:szCs w:val="24"/>
        </w:rPr>
        <w:t xml:space="preserve">κ. </w:t>
      </w:r>
      <w:r>
        <w:rPr>
          <w:rFonts w:eastAsia="Times New Roman"/>
          <w:szCs w:val="24"/>
        </w:rPr>
        <w:t xml:space="preserve">Καραμανλή. </w:t>
      </w:r>
    </w:p>
    <w:p w14:paraId="4CC5BE10" w14:textId="77777777" w:rsidR="005D719C" w:rsidRDefault="00627F40">
      <w:pPr>
        <w:spacing w:line="600" w:lineRule="auto"/>
        <w:ind w:firstLine="720"/>
        <w:jc w:val="both"/>
        <w:rPr>
          <w:rFonts w:eastAsia="Times New Roman"/>
          <w:szCs w:val="24"/>
        </w:rPr>
      </w:pPr>
      <w:r>
        <w:rPr>
          <w:rFonts w:eastAsia="Times New Roman"/>
          <w:szCs w:val="24"/>
        </w:rPr>
        <w:t xml:space="preserve">Ευχαριστώ και την </w:t>
      </w:r>
      <w:r>
        <w:rPr>
          <w:rFonts w:eastAsia="Times New Roman"/>
          <w:szCs w:val="24"/>
        </w:rPr>
        <w:t xml:space="preserve">κ. </w:t>
      </w:r>
      <w:r>
        <w:rPr>
          <w:rFonts w:eastAsia="Times New Roman"/>
          <w:szCs w:val="24"/>
        </w:rPr>
        <w:t>Κεφαλίδου, η οποία ήταν τυπική, είπε ότι χρησιμοποίησε τ</w:t>
      </w:r>
      <w:r>
        <w:rPr>
          <w:rFonts w:eastAsia="Times New Roman"/>
          <w:szCs w:val="24"/>
        </w:rPr>
        <w:t xml:space="preserve">η δευτερολογία της και δεν θέλει να μιλήσει. </w:t>
      </w:r>
    </w:p>
    <w:p w14:paraId="4CC5BE11" w14:textId="77777777" w:rsidR="005D719C" w:rsidRDefault="00627F40">
      <w:pPr>
        <w:spacing w:line="600" w:lineRule="auto"/>
        <w:ind w:firstLine="720"/>
        <w:jc w:val="both"/>
        <w:rPr>
          <w:rFonts w:eastAsia="Times New Roman"/>
          <w:szCs w:val="24"/>
        </w:rPr>
      </w:pPr>
      <w:r>
        <w:rPr>
          <w:rFonts w:eastAsia="Times New Roman"/>
          <w:szCs w:val="24"/>
        </w:rPr>
        <w:t xml:space="preserve">Κύριε Συντυχάκη, έχετε τον λόγο. </w:t>
      </w:r>
    </w:p>
    <w:p w14:paraId="4CC5BE12" w14:textId="77777777" w:rsidR="005D719C" w:rsidRDefault="00627F40">
      <w:pPr>
        <w:spacing w:line="600" w:lineRule="auto"/>
        <w:ind w:firstLine="720"/>
        <w:jc w:val="both"/>
        <w:rPr>
          <w:rFonts w:eastAsia="Times New Roman"/>
          <w:szCs w:val="24"/>
        </w:rPr>
      </w:pPr>
      <w:r w:rsidRPr="00A0767C">
        <w:rPr>
          <w:rFonts w:eastAsia="Times New Roman"/>
          <w:b/>
          <w:szCs w:val="24"/>
        </w:rPr>
        <w:t xml:space="preserve">ΕΜΜΑΝΟΥΗΛ ΣΥΝΤΥΧΑΚΗΣ: </w:t>
      </w:r>
      <w:r>
        <w:rPr>
          <w:rFonts w:eastAsia="Times New Roman"/>
          <w:szCs w:val="24"/>
        </w:rPr>
        <w:t xml:space="preserve">Ευχαριστώ, κύριε Πρόεδρε. </w:t>
      </w:r>
    </w:p>
    <w:p w14:paraId="4CC5BE13" w14:textId="77777777" w:rsidR="005D719C" w:rsidRDefault="00627F40">
      <w:pPr>
        <w:spacing w:line="600" w:lineRule="auto"/>
        <w:ind w:firstLine="720"/>
        <w:jc w:val="both"/>
        <w:rPr>
          <w:rFonts w:eastAsia="Times New Roman"/>
          <w:szCs w:val="24"/>
        </w:rPr>
      </w:pPr>
      <w:r>
        <w:rPr>
          <w:rFonts w:eastAsia="Times New Roman"/>
          <w:szCs w:val="24"/>
        </w:rPr>
        <w:lastRenderedPageBreak/>
        <w:t>Μ</w:t>
      </w:r>
      <w:r w:rsidRPr="008206D8">
        <w:rPr>
          <w:rFonts w:eastAsia="Times New Roman"/>
          <w:szCs w:val="24"/>
        </w:rPr>
        <w:t>ε όλη αυτή</w:t>
      </w:r>
      <w:r>
        <w:rPr>
          <w:rFonts w:eastAsia="Times New Roman"/>
          <w:szCs w:val="24"/>
        </w:rPr>
        <w:t>ν</w:t>
      </w:r>
      <w:r w:rsidRPr="008206D8">
        <w:rPr>
          <w:rFonts w:eastAsia="Times New Roman"/>
          <w:szCs w:val="24"/>
        </w:rPr>
        <w:t xml:space="preserve"> την κατάσταση με τις </w:t>
      </w:r>
      <w:r>
        <w:rPr>
          <w:rFonts w:eastAsia="Times New Roman"/>
          <w:szCs w:val="24"/>
        </w:rPr>
        <w:t>πολλές</w:t>
      </w:r>
      <w:r w:rsidRPr="008206D8">
        <w:rPr>
          <w:rFonts w:eastAsia="Times New Roman"/>
          <w:szCs w:val="24"/>
        </w:rPr>
        <w:t xml:space="preserve"> τροπολογίες</w:t>
      </w:r>
      <w:r>
        <w:rPr>
          <w:rFonts w:eastAsia="Times New Roman"/>
          <w:szCs w:val="24"/>
        </w:rPr>
        <w:t>,</w:t>
      </w:r>
      <w:r w:rsidRPr="008206D8">
        <w:rPr>
          <w:rFonts w:eastAsia="Times New Roman"/>
          <w:szCs w:val="24"/>
        </w:rPr>
        <w:t xml:space="preserve"> με ένα πολύ μεγάλο εύρος</w:t>
      </w:r>
      <w:r>
        <w:rPr>
          <w:rFonts w:eastAsia="Times New Roman"/>
          <w:szCs w:val="24"/>
        </w:rPr>
        <w:t>,</w:t>
      </w:r>
      <w:r w:rsidRPr="008206D8">
        <w:rPr>
          <w:rFonts w:eastAsia="Times New Roman"/>
          <w:szCs w:val="24"/>
        </w:rPr>
        <w:t xml:space="preserve"> αντιλαμβάνεστε ότι είναι ουσιαστικές </w:t>
      </w:r>
      <w:r>
        <w:rPr>
          <w:rFonts w:eastAsia="Times New Roman"/>
          <w:szCs w:val="24"/>
        </w:rPr>
        <w:t xml:space="preserve">οι </w:t>
      </w:r>
      <w:r w:rsidRPr="008206D8">
        <w:rPr>
          <w:rFonts w:eastAsia="Times New Roman"/>
          <w:szCs w:val="24"/>
        </w:rPr>
        <w:t>δευτερολογίες</w:t>
      </w:r>
      <w:r>
        <w:rPr>
          <w:rFonts w:eastAsia="Times New Roman"/>
          <w:szCs w:val="24"/>
        </w:rPr>
        <w:t>.</w:t>
      </w:r>
    </w:p>
    <w:p w14:paraId="4CC5BE14" w14:textId="77777777" w:rsidR="005D719C" w:rsidRDefault="00627F40">
      <w:pPr>
        <w:spacing w:line="600" w:lineRule="auto"/>
        <w:ind w:firstLine="720"/>
        <w:jc w:val="both"/>
        <w:rPr>
          <w:rFonts w:eastAsia="Times New Roman"/>
          <w:szCs w:val="24"/>
        </w:rPr>
      </w:pPr>
      <w:r>
        <w:rPr>
          <w:rFonts w:eastAsia="Times New Roman"/>
          <w:szCs w:val="24"/>
        </w:rPr>
        <w:t>Τ</w:t>
      </w:r>
      <w:r w:rsidRPr="008206D8">
        <w:rPr>
          <w:rFonts w:eastAsia="Times New Roman"/>
          <w:szCs w:val="24"/>
        </w:rPr>
        <w:t>οποθετηθήκαμε εισηγητικά ότι θα καταψηφίσουμε το σχέδιο νόμου</w:t>
      </w:r>
      <w:r>
        <w:rPr>
          <w:rFonts w:eastAsia="Times New Roman"/>
          <w:szCs w:val="24"/>
        </w:rPr>
        <w:t>.</w:t>
      </w:r>
      <w:r w:rsidRPr="008206D8">
        <w:rPr>
          <w:rFonts w:eastAsia="Times New Roman"/>
          <w:szCs w:val="24"/>
        </w:rPr>
        <w:t xml:space="preserve"> </w:t>
      </w:r>
      <w:r>
        <w:rPr>
          <w:rFonts w:eastAsia="Times New Roman"/>
          <w:szCs w:val="24"/>
        </w:rPr>
        <w:t>Η αρχική μας π</w:t>
      </w:r>
      <w:r w:rsidRPr="008206D8">
        <w:rPr>
          <w:rFonts w:eastAsia="Times New Roman"/>
          <w:szCs w:val="24"/>
        </w:rPr>
        <w:t xml:space="preserve">ρόθεση ήταν να ψηφίσουμε </w:t>
      </w:r>
      <w:r>
        <w:rPr>
          <w:rFonts w:eastAsia="Times New Roman"/>
          <w:szCs w:val="24"/>
        </w:rPr>
        <w:t>«</w:t>
      </w:r>
      <w:r w:rsidRPr="008206D8">
        <w:rPr>
          <w:rFonts w:eastAsia="Times New Roman"/>
          <w:szCs w:val="24"/>
        </w:rPr>
        <w:t>παρ</w:t>
      </w:r>
      <w:r>
        <w:rPr>
          <w:rFonts w:eastAsia="Times New Roman"/>
          <w:szCs w:val="24"/>
        </w:rPr>
        <w:t>ών</w:t>
      </w:r>
      <w:r>
        <w:rPr>
          <w:rFonts w:eastAsia="Times New Roman"/>
          <w:szCs w:val="24"/>
        </w:rPr>
        <w:t>».</w:t>
      </w:r>
      <w:r w:rsidRPr="008206D8">
        <w:rPr>
          <w:rFonts w:eastAsia="Times New Roman"/>
          <w:szCs w:val="24"/>
        </w:rPr>
        <w:t xml:space="preserve"> </w:t>
      </w:r>
      <w:r>
        <w:rPr>
          <w:rFonts w:eastAsia="Times New Roman"/>
          <w:szCs w:val="24"/>
        </w:rPr>
        <w:t>Α</w:t>
      </w:r>
      <w:r w:rsidRPr="008206D8">
        <w:rPr>
          <w:rFonts w:eastAsia="Times New Roman"/>
          <w:szCs w:val="24"/>
        </w:rPr>
        <w:t>υτή η θέση μας άλλαξε από τη στι</w:t>
      </w:r>
      <w:r>
        <w:rPr>
          <w:rFonts w:eastAsia="Times New Roman"/>
          <w:szCs w:val="24"/>
        </w:rPr>
        <w:t>γμή που κατατέθηκε η τροπολογία-</w:t>
      </w:r>
      <w:r w:rsidRPr="008206D8">
        <w:rPr>
          <w:rFonts w:eastAsia="Times New Roman"/>
          <w:szCs w:val="24"/>
        </w:rPr>
        <w:t>όνειδος</w:t>
      </w:r>
      <w:r>
        <w:rPr>
          <w:rFonts w:eastAsia="Times New Roman"/>
          <w:szCs w:val="24"/>
        </w:rPr>
        <w:t>,</w:t>
      </w:r>
      <w:r w:rsidRPr="008206D8">
        <w:rPr>
          <w:rFonts w:eastAsia="Times New Roman"/>
          <w:szCs w:val="24"/>
        </w:rPr>
        <w:t xml:space="preserve"> όπου </w:t>
      </w:r>
      <w:r>
        <w:rPr>
          <w:rFonts w:eastAsia="Times New Roman"/>
          <w:szCs w:val="24"/>
        </w:rPr>
        <w:t>μειώνετε τον φορολογικό</w:t>
      </w:r>
      <w:r w:rsidRPr="008206D8">
        <w:rPr>
          <w:rFonts w:eastAsia="Times New Roman"/>
          <w:szCs w:val="24"/>
        </w:rPr>
        <w:t xml:space="preserve"> συντελεστή από το 15% στο </w:t>
      </w:r>
      <w:r w:rsidRPr="008206D8">
        <w:rPr>
          <w:rFonts w:eastAsia="Times New Roman"/>
          <w:szCs w:val="24"/>
        </w:rPr>
        <w:t>10% των εφοπλιστών</w:t>
      </w:r>
      <w:r>
        <w:rPr>
          <w:rFonts w:eastAsia="Times New Roman"/>
          <w:szCs w:val="24"/>
        </w:rPr>
        <w:t>,</w:t>
      </w:r>
      <w:r w:rsidRPr="008206D8">
        <w:rPr>
          <w:rFonts w:eastAsia="Times New Roman"/>
          <w:szCs w:val="24"/>
        </w:rPr>
        <w:t xml:space="preserve"> των μεγαλεμπόρων και των βιομηχάνων</w:t>
      </w:r>
      <w:r>
        <w:rPr>
          <w:rFonts w:eastAsia="Times New Roman"/>
          <w:szCs w:val="24"/>
        </w:rPr>
        <w:t>, δηλαδή</w:t>
      </w:r>
      <w:r w:rsidRPr="008206D8">
        <w:rPr>
          <w:rFonts w:eastAsia="Times New Roman"/>
          <w:szCs w:val="24"/>
        </w:rPr>
        <w:t xml:space="preserve"> τα διανεμόμενα κέρδη</w:t>
      </w:r>
      <w:r>
        <w:rPr>
          <w:rFonts w:eastAsia="Times New Roman"/>
          <w:szCs w:val="24"/>
        </w:rPr>
        <w:t xml:space="preserve">. Είναι μία φωτογραφική, </w:t>
      </w:r>
      <w:r w:rsidRPr="008206D8">
        <w:rPr>
          <w:rFonts w:eastAsia="Times New Roman"/>
          <w:szCs w:val="24"/>
        </w:rPr>
        <w:t xml:space="preserve">χαριστική ρύθμιση </w:t>
      </w:r>
      <w:r>
        <w:rPr>
          <w:rFonts w:eastAsia="Times New Roman"/>
          <w:szCs w:val="24"/>
        </w:rPr>
        <w:t>γι’</w:t>
      </w:r>
      <w:r w:rsidRPr="008206D8">
        <w:rPr>
          <w:rFonts w:eastAsia="Times New Roman"/>
          <w:szCs w:val="24"/>
        </w:rPr>
        <w:t xml:space="preserve"> </w:t>
      </w:r>
      <w:r>
        <w:rPr>
          <w:rFonts w:eastAsia="Times New Roman"/>
          <w:szCs w:val="24"/>
        </w:rPr>
        <w:t>αυτούς. Ε</w:t>
      </w:r>
      <w:r w:rsidRPr="008206D8">
        <w:rPr>
          <w:rFonts w:eastAsia="Times New Roman"/>
          <w:szCs w:val="24"/>
        </w:rPr>
        <w:t>ίχατε την ευκαιρία</w:t>
      </w:r>
      <w:r>
        <w:rPr>
          <w:rFonts w:eastAsia="Times New Roman"/>
          <w:szCs w:val="24"/>
        </w:rPr>
        <w:t>,</w:t>
      </w:r>
      <w:r w:rsidRPr="008206D8">
        <w:rPr>
          <w:rFonts w:eastAsia="Times New Roman"/>
          <w:szCs w:val="24"/>
        </w:rPr>
        <w:t xml:space="preserve"> </w:t>
      </w:r>
      <w:r>
        <w:rPr>
          <w:rFonts w:eastAsia="Times New Roman"/>
          <w:szCs w:val="24"/>
        </w:rPr>
        <w:t>κ</w:t>
      </w:r>
      <w:r w:rsidRPr="008206D8">
        <w:rPr>
          <w:rFonts w:eastAsia="Times New Roman"/>
          <w:szCs w:val="24"/>
        </w:rPr>
        <w:t>ύριε Υπουργέ</w:t>
      </w:r>
      <w:r>
        <w:rPr>
          <w:rFonts w:eastAsia="Times New Roman"/>
          <w:szCs w:val="24"/>
        </w:rPr>
        <w:t>,</w:t>
      </w:r>
      <w:r w:rsidRPr="008206D8">
        <w:rPr>
          <w:rFonts w:eastAsia="Times New Roman"/>
          <w:szCs w:val="24"/>
        </w:rPr>
        <w:t xml:space="preserve"> να μην την κάνετε δεκτή</w:t>
      </w:r>
      <w:r>
        <w:rPr>
          <w:rFonts w:eastAsia="Times New Roman"/>
          <w:szCs w:val="24"/>
        </w:rPr>
        <w:t>,</w:t>
      </w:r>
      <w:r w:rsidRPr="008206D8">
        <w:rPr>
          <w:rFonts w:eastAsia="Times New Roman"/>
          <w:szCs w:val="24"/>
        </w:rPr>
        <w:t xml:space="preserve"> να αποσυρθεί</w:t>
      </w:r>
      <w:r>
        <w:rPr>
          <w:rFonts w:eastAsia="Times New Roman"/>
          <w:szCs w:val="24"/>
        </w:rPr>
        <w:t>.</w:t>
      </w:r>
      <w:r w:rsidRPr="008206D8">
        <w:rPr>
          <w:rFonts w:eastAsia="Times New Roman"/>
          <w:szCs w:val="24"/>
        </w:rPr>
        <w:t xml:space="preserve"> </w:t>
      </w:r>
      <w:r>
        <w:rPr>
          <w:rFonts w:eastAsia="Times New Roman"/>
          <w:szCs w:val="24"/>
        </w:rPr>
        <w:t>Δ</w:t>
      </w:r>
      <w:r w:rsidRPr="008206D8">
        <w:rPr>
          <w:rFonts w:eastAsia="Times New Roman"/>
          <w:szCs w:val="24"/>
        </w:rPr>
        <w:t>εν το κάνατε</w:t>
      </w:r>
      <w:r>
        <w:rPr>
          <w:rFonts w:eastAsia="Times New Roman"/>
          <w:szCs w:val="24"/>
        </w:rPr>
        <w:t>.</w:t>
      </w:r>
      <w:r w:rsidRPr="008206D8">
        <w:rPr>
          <w:rFonts w:eastAsia="Times New Roman"/>
          <w:szCs w:val="24"/>
        </w:rPr>
        <w:t xml:space="preserve"> </w:t>
      </w:r>
      <w:r>
        <w:rPr>
          <w:rFonts w:eastAsia="Times New Roman"/>
          <w:szCs w:val="24"/>
        </w:rPr>
        <w:t>Σ</w:t>
      </w:r>
      <w:r w:rsidRPr="008206D8">
        <w:rPr>
          <w:rFonts w:eastAsia="Times New Roman"/>
          <w:szCs w:val="24"/>
        </w:rPr>
        <w:t>ας στιγματίζει πολιτικά</w:t>
      </w:r>
      <w:r>
        <w:rPr>
          <w:rFonts w:eastAsia="Times New Roman"/>
          <w:szCs w:val="24"/>
        </w:rPr>
        <w:t>.</w:t>
      </w:r>
      <w:r w:rsidRPr="008206D8">
        <w:rPr>
          <w:rFonts w:eastAsia="Times New Roman"/>
          <w:szCs w:val="24"/>
        </w:rPr>
        <w:t xml:space="preserve"> </w:t>
      </w:r>
      <w:r>
        <w:rPr>
          <w:rFonts w:eastAsia="Times New Roman"/>
          <w:szCs w:val="24"/>
        </w:rPr>
        <w:t>Έ</w:t>
      </w:r>
      <w:r w:rsidRPr="008206D8">
        <w:rPr>
          <w:rFonts w:eastAsia="Times New Roman"/>
          <w:szCs w:val="24"/>
        </w:rPr>
        <w:t>χετε ένα περιθώριο στην τελευταία σας τοποθέτηση να πείτε εάν την κάνετε δεκτή ή όχι</w:t>
      </w:r>
      <w:r>
        <w:rPr>
          <w:rFonts w:eastAsia="Times New Roman"/>
          <w:szCs w:val="24"/>
        </w:rPr>
        <w:t>.</w:t>
      </w:r>
    </w:p>
    <w:p w14:paraId="4CC5BE15" w14:textId="77777777" w:rsidR="005D719C" w:rsidRDefault="00627F40">
      <w:pPr>
        <w:spacing w:line="600" w:lineRule="auto"/>
        <w:ind w:firstLine="720"/>
        <w:jc w:val="both"/>
        <w:rPr>
          <w:rFonts w:eastAsia="Times New Roman"/>
          <w:szCs w:val="24"/>
        </w:rPr>
      </w:pPr>
      <w:r>
        <w:rPr>
          <w:rFonts w:eastAsia="Times New Roman"/>
          <w:szCs w:val="24"/>
        </w:rPr>
        <w:t xml:space="preserve">Δεύτερον, </w:t>
      </w:r>
      <w:r w:rsidRPr="008206D8">
        <w:rPr>
          <w:rFonts w:eastAsia="Times New Roman"/>
          <w:szCs w:val="24"/>
        </w:rPr>
        <w:t xml:space="preserve">δεν </w:t>
      </w:r>
      <w:r>
        <w:rPr>
          <w:rFonts w:eastAsia="Times New Roman"/>
          <w:szCs w:val="24"/>
        </w:rPr>
        <w:t xml:space="preserve">τοποθετηθήκατε καθόλου </w:t>
      </w:r>
      <w:r w:rsidRPr="008206D8">
        <w:rPr>
          <w:rFonts w:eastAsia="Times New Roman"/>
          <w:szCs w:val="24"/>
        </w:rPr>
        <w:t xml:space="preserve">για την τροπολογία που έχει καταθέσει το </w:t>
      </w:r>
      <w:r>
        <w:rPr>
          <w:rFonts w:eastAsia="Times New Roman"/>
          <w:szCs w:val="24"/>
        </w:rPr>
        <w:t>ΚΚΕ.</w:t>
      </w:r>
      <w:r w:rsidRPr="008206D8">
        <w:rPr>
          <w:rFonts w:eastAsia="Times New Roman"/>
          <w:szCs w:val="24"/>
        </w:rPr>
        <w:t xml:space="preserve"> </w:t>
      </w:r>
      <w:r>
        <w:rPr>
          <w:rFonts w:eastAsia="Times New Roman"/>
          <w:szCs w:val="24"/>
        </w:rPr>
        <w:t>Επίσης,</w:t>
      </w:r>
      <w:r w:rsidRPr="008206D8">
        <w:rPr>
          <w:rFonts w:eastAsia="Times New Roman"/>
          <w:szCs w:val="24"/>
        </w:rPr>
        <w:t xml:space="preserve"> σας δίνεται μία ευκαιρία στο τέλος να </w:t>
      </w:r>
      <w:r>
        <w:rPr>
          <w:rFonts w:eastAsia="Times New Roman"/>
          <w:szCs w:val="24"/>
        </w:rPr>
        <w:t>μας πείτε αν την κάνετε δεκτή κ</w:t>
      </w:r>
      <w:r w:rsidRPr="008206D8">
        <w:rPr>
          <w:rFonts w:eastAsia="Times New Roman"/>
          <w:szCs w:val="24"/>
        </w:rPr>
        <w:t>ι αν δεν τ</w:t>
      </w:r>
      <w:r w:rsidRPr="008206D8">
        <w:rPr>
          <w:rFonts w:eastAsia="Times New Roman"/>
          <w:szCs w:val="24"/>
        </w:rPr>
        <w:t>ην κάνετε</w:t>
      </w:r>
      <w:r>
        <w:rPr>
          <w:rFonts w:eastAsia="Times New Roman"/>
          <w:szCs w:val="24"/>
        </w:rPr>
        <w:t xml:space="preserve"> δεκτή, </w:t>
      </w:r>
      <w:r w:rsidRPr="008206D8">
        <w:rPr>
          <w:rFonts w:eastAsia="Times New Roman"/>
          <w:szCs w:val="24"/>
        </w:rPr>
        <w:t>γιατί δεν την κάνετε</w:t>
      </w:r>
      <w:r>
        <w:rPr>
          <w:rFonts w:eastAsia="Times New Roman"/>
          <w:szCs w:val="24"/>
        </w:rPr>
        <w:t>,</w:t>
      </w:r>
      <w:r w:rsidRPr="008206D8">
        <w:rPr>
          <w:rFonts w:eastAsia="Times New Roman"/>
          <w:szCs w:val="24"/>
        </w:rPr>
        <w:t xml:space="preserve"> ενώ μέχρι πρότινος λέγατε ότι αυτό είναι ένα δίκαιο αίτημα</w:t>
      </w:r>
      <w:r>
        <w:rPr>
          <w:rFonts w:eastAsia="Times New Roman"/>
          <w:szCs w:val="24"/>
        </w:rPr>
        <w:t>.</w:t>
      </w:r>
    </w:p>
    <w:p w14:paraId="4CC5BE16" w14:textId="77777777" w:rsidR="005D719C" w:rsidRDefault="00627F40">
      <w:pPr>
        <w:spacing w:line="600" w:lineRule="auto"/>
        <w:ind w:firstLine="720"/>
        <w:jc w:val="both"/>
        <w:rPr>
          <w:rFonts w:eastAsia="Times New Roman"/>
          <w:szCs w:val="24"/>
        </w:rPr>
      </w:pPr>
      <w:r>
        <w:rPr>
          <w:rFonts w:eastAsia="Times New Roman"/>
          <w:szCs w:val="24"/>
        </w:rPr>
        <w:lastRenderedPageBreak/>
        <w:t xml:space="preserve">Θέλουμε μία διευκρίνιση, το </w:t>
      </w:r>
      <w:r w:rsidRPr="008206D8">
        <w:rPr>
          <w:rFonts w:eastAsia="Times New Roman"/>
          <w:szCs w:val="24"/>
        </w:rPr>
        <w:t xml:space="preserve">θέσαμε στις </w:t>
      </w:r>
      <w:r>
        <w:rPr>
          <w:rFonts w:eastAsia="Times New Roman"/>
          <w:szCs w:val="24"/>
        </w:rPr>
        <w:t>ε</w:t>
      </w:r>
      <w:r w:rsidRPr="008206D8">
        <w:rPr>
          <w:rFonts w:eastAsia="Times New Roman"/>
          <w:szCs w:val="24"/>
        </w:rPr>
        <w:t>πιτροπές</w:t>
      </w:r>
      <w:r>
        <w:rPr>
          <w:rFonts w:eastAsia="Times New Roman"/>
          <w:szCs w:val="24"/>
        </w:rPr>
        <w:t>,</w:t>
      </w:r>
      <w:r w:rsidRPr="008206D8">
        <w:rPr>
          <w:rFonts w:eastAsia="Times New Roman"/>
          <w:szCs w:val="24"/>
        </w:rPr>
        <w:t xml:space="preserve"> για το άρθρο 29</w:t>
      </w:r>
      <w:r>
        <w:rPr>
          <w:rFonts w:eastAsia="Times New Roman"/>
          <w:szCs w:val="24"/>
        </w:rPr>
        <w:t>,</w:t>
      </w:r>
      <w:r w:rsidRPr="008206D8">
        <w:rPr>
          <w:rFonts w:eastAsia="Times New Roman"/>
          <w:szCs w:val="24"/>
        </w:rPr>
        <w:t xml:space="preserve"> σε σχέση με την αμοιβή στον </w:t>
      </w:r>
      <w:r>
        <w:rPr>
          <w:rFonts w:eastAsia="Times New Roman"/>
          <w:szCs w:val="24"/>
        </w:rPr>
        <w:t>ε</w:t>
      </w:r>
      <w:r w:rsidRPr="008206D8">
        <w:rPr>
          <w:rFonts w:eastAsia="Times New Roman"/>
          <w:szCs w:val="24"/>
        </w:rPr>
        <w:t xml:space="preserve">κτελεστικό </w:t>
      </w:r>
      <w:r>
        <w:rPr>
          <w:rFonts w:eastAsia="Times New Roman"/>
          <w:szCs w:val="24"/>
        </w:rPr>
        <w:t>π</w:t>
      </w:r>
      <w:r w:rsidRPr="008206D8">
        <w:rPr>
          <w:rFonts w:eastAsia="Times New Roman"/>
          <w:szCs w:val="24"/>
        </w:rPr>
        <w:t xml:space="preserve">ρόεδρο μιας αθλητικής </w:t>
      </w:r>
      <w:r>
        <w:rPr>
          <w:rFonts w:eastAsia="Times New Roman"/>
          <w:szCs w:val="24"/>
        </w:rPr>
        <w:t>ο</w:t>
      </w:r>
      <w:r w:rsidRPr="008206D8">
        <w:rPr>
          <w:rFonts w:eastAsia="Times New Roman"/>
          <w:szCs w:val="24"/>
        </w:rPr>
        <w:t>μοσπονδίας</w:t>
      </w:r>
      <w:r>
        <w:rPr>
          <w:rFonts w:eastAsia="Times New Roman"/>
          <w:szCs w:val="24"/>
        </w:rPr>
        <w:t>.</w:t>
      </w:r>
      <w:r w:rsidRPr="008206D8">
        <w:rPr>
          <w:rFonts w:eastAsia="Times New Roman"/>
          <w:szCs w:val="24"/>
        </w:rPr>
        <w:t xml:space="preserve"> </w:t>
      </w:r>
      <w:r>
        <w:rPr>
          <w:rFonts w:eastAsia="Times New Roman"/>
          <w:szCs w:val="24"/>
        </w:rPr>
        <w:t>Τ</w:t>
      </w:r>
      <w:r w:rsidRPr="008206D8">
        <w:rPr>
          <w:rFonts w:eastAsia="Times New Roman"/>
          <w:szCs w:val="24"/>
        </w:rPr>
        <w:t xml:space="preserve">ι σημαίνει </w:t>
      </w:r>
      <w:r>
        <w:rPr>
          <w:rFonts w:eastAsia="Times New Roman"/>
          <w:szCs w:val="24"/>
        </w:rPr>
        <w:t>«</w:t>
      </w:r>
      <w:r w:rsidRPr="008206D8">
        <w:rPr>
          <w:rFonts w:eastAsia="Times New Roman"/>
          <w:szCs w:val="24"/>
        </w:rPr>
        <w:t>εύλογη αμοιβή</w:t>
      </w:r>
      <w:r>
        <w:rPr>
          <w:rFonts w:eastAsia="Times New Roman"/>
          <w:szCs w:val="24"/>
        </w:rPr>
        <w:t>»;</w:t>
      </w:r>
      <w:r w:rsidRPr="008206D8">
        <w:rPr>
          <w:rFonts w:eastAsia="Times New Roman"/>
          <w:szCs w:val="24"/>
        </w:rPr>
        <w:t xml:space="preserve"> </w:t>
      </w:r>
      <w:r>
        <w:rPr>
          <w:rFonts w:eastAsia="Times New Roman"/>
          <w:szCs w:val="24"/>
        </w:rPr>
        <w:t>Τ</w:t>
      </w:r>
      <w:r w:rsidRPr="008206D8">
        <w:rPr>
          <w:rFonts w:eastAsia="Times New Roman"/>
          <w:szCs w:val="24"/>
        </w:rPr>
        <w:t>ο εύλογη αμοιβή σημαίνει από ένα αρχικό ποσό μέχρι ένα μέγιστο ποσό</w:t>
      </w:r>
      <w:r>
        <w:rPr>
          <w:rFonts w:eastAsia="Times New Roman"/>
          <w:szCs w:val="24"/>
        </w:rPr>
        <w:t>,</w:t>
      </w:r>
      <w:r w:rsidRPr="008206D8">
        <w:rPr>
          <w:rFonts w:eastAsia="Times New Roman"/>
          <w:szCs w:val="24"/>
        </w:rPr>
        <w:t xml:space="preserve"> που το καθορίζει </w:t>
      </w:r>
      <w:r>
        <w:rPr>
          <w:rFonts w:eastAsia="Times New Roman"/>
          <w:szCs w:val="24"/>
        </w:rPr>
        <w:t>π</w:t>
      </w:r>
      <w:r w:rsidRPr="008206D8">
        <w:rPr>
          <w:rFonts w:eastAsia="Times New Roman"/>
          <w:szCs w:val="24"/>
        </w:rPr>
        <w:t>οιος</w:t>
      </w:r>
      <w:r>
        <w:rPr>
          <w:rFonts w:eastAsia="Times New Roman"/>
          <w:szCs w:val="24"/>
        </w:rPr>
        <w:t>,</w:t>
      </w:r>
      <w:r w:rsidRPr="008206D8">
        <w:rPr>
          <w:rFonts w:eastAsia="Times New Roman"/>
          <w:szCs w:val="24"/>
        </w:rPr>
        <w:t xml:space="preserve"> ποτέ </w:t>
      </w:r>
      <w:r>
        <w:rPr>
          <w:rFonts w:eastAsia="Times New Roman"/>
          <w:szCs w:val="24"/>
        </w:rPr>
        <w:t>κ.λπ.</w:t>
      </w:r>
      <w:r w:rsidRPr="008206D8">
        <w:rPr>
          <w:rFonts w:eastAsia="Times New Roman"/>
          <w:szCs w:val="24"/>
        </w:rPr>
        <w:t xml:space="preserve"> και κάτω από ποιες συνθήκες κάποιος μπορεί να παίρνει οποιαδήποτε αμοιβή</w:t>
      </w:r>
      <w:r>
        <w:rPr>
          <w:rFonts w:eastAsia="Times New Roman"/>
          <w:szCs w:val="24"/>
        </w:rPr>
        <w:t>;</w:t>
      </w:r>
      <w:r w:rsidRPr="008206D8">
        <w:rPr>
          <w:rFonts w:eastAsia="Times New Roman"/>
          <w:szCs w:val="24"/>
        </w:rPr>
        <w:t xml:space="preserve"> Δώσ</w:t>
      </w:r>
      <w:r>
        <w:rPr>
          <w:rFonts w:eastAsia="Times New Roman"/>
          <w:szCs w:val="24"/>
        </w:rPr>
        <w:t>τ</w:t>
      </w:r>
      <w:r w:rsidRPr="008206D8">
        <w:rPr>
          <w:rFonts w:eastAsia="Times New Roman"/>
          <w:szCs w:val="24"/>
        </w:rPr>
        <w:t xml:space="preserve">ε μία διευκρίνιση </w:t>
      </w:r>
      <w:r>
        <w:rPr>
          <w:rFonts w:eastAsia="Times New Roman"/>
          <w:szCs w:val="24"/>
        </w:rPr>
        <w:t>γ</w:t>
      </w:r>
      <w:r w:rsidRPr="008206D8">
        <w:rPr>
          <w:rFonts w:eastAsia="Times New Roman"/>
          <w:szCs w:val="24"/>
        </w:rPr>
        <w:t>ια να ξέρουμε τι στάση θα κρατήσουμε</w:t>
      </w:r>
      <w:r>
        <w:rPr>
          <w:rFonts w:eastAsia="Times New Roman"/>
          <w:szCs w:val="24"/>
        </w:rPr>
        <w:t>.</w:t>
      </w:r>
    </w:p>
    <w:p w14:paraId="4CC5BE17" w14:textId="77777777" w:rsidR="005D719C" w:rsidRDefault="00627F40">
      <w:pPr>
        <w:spacing w:line="600" w:lineRule="auto"/>
        <w:ind w:firstLine="720"/>
        <w:jc w:val="both"/>
        <w:rPr>
          <w:rFonts w:eastAsia="Times New Roman"/>
          <w:szCs w:val="24"/>
        </w:rPr>
      </w:pPr>
      <w:r>
        <w:rPr>
          <w:rFonts w:eastAsia="Times New Roman"/>
          <w:szCs w:val="24"/>
        </w:rPr>
        <w:t>Θέσαμε</w:t>
      </w:r>
      <w:r w:rsidRPr="008206D8">
        <w:rPr>
          <w:rFonts w:eastAsia="Times New Roman"/>
          <w:szCs w:val="24"/>
        </w:rPr>
        <w:t xml:space="preserve"> ένα ερώτημα</w:t>
      </w:r>
      <w:r>
        <w:rPr>
          <w:rFonts w:eastAsia="Times New Roman"/>
          <w:szCs w:val="24"/>
        </w:rPr>
        <w:t>,</w:t>
      </w:r>
      <w:r w:rsidRPr="008206D8">
        <w:rPr>
          <w:rFonts w:eastAsia="Times New Roman"/>
          <w:szCs w:val="24"/>
        </w:rPr>
        <w:t xml:space="preserve"> </w:t>
      </w:r>
      <w:r>
        <w:rPr>
          <w:rFonts w:eastAsia="Times New Roman"/>
          <w:szCs w:val="24"/>
        </w:rPr>
        <w:t>όσον</w:t>
      </w:r>
      <w:r w:rsidRPr="008206D8">
        <w:rPr>
          <w:rFonts w:eastAsia="Times New Roman"/>
          <w:szCs w:val="24"/>
        </w:rPr>
        <w:t xml:space="preserve"> </w:t>
      </w:r>
      <w:r>
        <w:rPr>
          <w:rFonts w:eastAsia="Times New Roman"/>
          <w:szCs w:val="24"/>
        </w:rPr>
        <w:t xml:space="preserve">αφορά </w:t>
      </w:r>
      <w:r w:rsidRPr="008206D8">
        <w:rPr>
          <w:rFonts w:eastAsia="Times New Roman"/>
          <w:szCs w:val="24"/>
        </w:rPr>
        <w:t xml:space="preserve">την τροπολογία </w:t>
      </w:r>
      <w:r>
        <w:rPr>
          <w:rFonts w:eastAsia="Times New Roman"/>
          <w:szCs w:val="24"/>
        </w:rPr>
        <w:t xml:space="preserve">με γενικό αριθμό </w:t>
      </w:r>
      <w:r w:rsidRPr="008206D8">
        <w:rPr>
          <w:rFonts w:eastAsia="Times New Roman"/>
          <w:szCs w:val="24"/>
        </w:rPr>
        <w:t xml:space="preserve">2022 </w:t>
      </w:r>
      <w:r>
        <w:rPr>
          <w:rFonts w:eastAsia="Times New Roman"/>
          <w:szCs w:val="24"/>
        </w:rPr>
        <w:t xml:space="preserve">και ειδικό 49, </w:t>
      </w:r>
      <w:r w:rsidRPr="008206D8">
        <w:rPr>
          <w:rFonts w:eastAsia="Times New Roman"/>
          <w:szCs w:val="24"/>
        </w:rPr>
        <w:t>για τις αναλυτικές περιοδικές δηλώσεις</w:t>
      </w:r>
      <w:r>
        <w:rPr>
          <w:rFonts w:eastAsia="Times New Roman"/>
          <w:szCs w:val="24"/>
        </w:rPr>
        <w:t>,</w:t>
      </w:r>
      <w:r w:rsidRPr="008206D8">
        <w:rPr>
          <w:rFonts w:eastAsia="Times New Roman"/>
          <w:szCs w:val="24"/>
        </w:rPr>
        <w:t xml:space="preserve"> στον κ</w:t>
      </w:r>
      <w:r>
        <w:rPr>
          <w:rFonts w:eastAsia="Times New Roman"/>
          <w:szCs w:val="24"/>
        </w:rPr>
        <w:t>.</w:t>
      </w:r>
      <w:r w:rsidRPr="008206D8">
        <w:rPr>
          <w:rFonts w:eastAsia="Times New Roman"/>
          <w:szCs w:val="24"/>
        </w:rPr>
        <w:t xml:space="preserve"> </w:t>
      </w:r>
      <w:r>
        <w:rPr>
          <w:rFonts w:eastAsia="Times New Roman"/>
          <w:szCs w:val="24"/>
        </w:rPr>
        <w:t>Π</w:t>
      </w:r>
      <w:r w:rsidRPr="008206D8">
        <w:rPr>
          <w:rFonts w:eastAsia="Times New Roman"/>
          <w:szCs w:val="24"/>
        </w:rPr>
        <w:t>ετρόπουλο</w:t>
      </w:r>
      <w:r>
        <w:rPr>
          <w:rFonts w:eastAsia="Times New Roman"/>
          <w:szCs w:val="24"/>
        </w:rPr>
        <w:t>.</w:t>
      </w:r>
      <w:r w:rsidRPr="008206D8">
        <w:rPr>
          <w:rFonts w:eastAsia="Times New Roman"/>
          <w:szCs w:val="24"/>
        </w:rPr>
        <w:t xml:space="preserve"> </w:t>
      </w:r>
      <w:r>
        <w:rPr>
          <w:rFonts w:eastAsia="Times New Roman"/>
          <w:szCs w:val="24"/>
        </w:rPr>
        <w:t xml:space="preserve">Είναι μία καλή </w:t>
      </w:r>
      <w:r w:rsidRPr="008206D8">
        <w:rPr>
          <w:rFonts w:eastAsia="Times New Roman"/>
          <w:szCs w:val="24"/>
        </w:rPr>
        <w:t>τροπολογία</w:t>
      </w:r>
      <w:r>
        <w:rPr>
          <w:rFonts w:eastAsia="Times New Roman"/>
          <w:szCs w:val="24"/>
        </w:rPr>
        <w:t>.</w:t>
      </w:r>
      <w:r w:rsidRPr="008206D8">
        <w:rPr>
          <w:rFonts w:eastAsia="Times New Roman"/>
          <w:szCs w:val="24"/>
        </w:rPr>
        <w:t xml:space="preserve"> </w:t>
      </w:r>
      <w:r>
        <w:rPr>
          <w:rFonts w:eastAsia="Times New Roman"/>
          <w:szCs w:val="24"/>
        </w:rPr>
        <w:t>Ζητήσαμε,</w:t>
      </w:r>
      <w:r w:rsidRPr="008206D8">
        <w:rPr>
          <w:rFonts w:eastAsia="Times New Roman"/>
          <w:szCs w:val="24"/>
        </w:rPr>
        <w:t xml:space="preserve"> </w:t>
      </w:r>
      <w:r>
        <w:rPr>
          <w:rFonts w:eastAsia="Times New Roman"/>
          <w:szCs w:val="24"/>
        </w:rPr>
        <w:t>όμως, μία διευκρίνιση. Α</w:t>
      </w:r>
      <w:r w:rsidRPr="008206D8">
        <w:rPr>
          <w:rFonts w:eastAsia="Times New Roman"/>
          <w:szCs w:val="24"/>
        </w:rPr>
        <w:t>φορά όλη την αναδρομική ασφάλιση των εργαζομένων των</w:t>
      </w:r>
      <w:r w:rsidRPr="008206D8">
        <w:rPr>
          <w:rFonts w:eastAsia="Times New Roman"/>
          <w:szCs w:val="24"/>
        </w:rPr>
        <w:t xml:space="preserve"> επιχειρήσεων</w:t>
      </w:r>
      <w:r>
        <w:rPr>
          <w:rFonts w:eastAsia="Times New Roman"/>
          <w:szCs w:val="24"/>
        </w:rPr>
        <w:t>,</w:t>
      </w:r>
      <w:r w:rsidRPr="008206D8">
        <w:rPr>
          <w:rFonts w:eastAsia="Times New Roman"/>
          <w:szCs w:val="24"/>
        </w:rPr>
        <w:t xml:space="preserve"> που δεν είχαν καταθέσει αναλυτικές περιοδικές δηλώσεις</w:t>
      </w:r>
      <w:r>
        <w:rPr>
          <w:rFonts w:eastAsia="Times New Roman"/>
          <w:szCs w:val="24"/>
        </w:rPr>
        <w:t>;</w:t>
      </w:r>
      <w:r w:rsidRPr="008206D8">
        <w:rPr>
          <w:rFonts w:eastAsia="Times New Roman"/>
          <w:szCs w:val="24"/>
        </w:rPr>
        <w:t xml:space="preserve"> </w:t>
      </w:r>
      <w:r>
        <w:rPr>
          <w:rFonts w:eastAsia="Times New Roman"/>
          <w:szCs w:val="24"/>
        </w:rPr>
        <w:t>Και κάτω από ποιες συνθήκες, μ</w:t>
      </w:r>
      <w:r w:rsidRPr="008206D8">
        <w:rPr>
          <w:rFonts w:eastAsia="Times New Roman"/>
          <w:szCs w:val="24"/>
        </w:rPr>
        <w:t>ε ποιο</w:t>
      </w:r>
      <w:r>
        <w:rPr>
          <w:rFonts w:eastAsia="Times New Roman"/>
          <w:szCs w:val="24"/>
        </w:rPr>
        <w:t>ν</w:t>
      </w:r>
      <w:r w:rsidRPr="008206D8">
        <w:rPr>
          <w:rFonts w:eastAsia="Times New Roman"/>
          <w:szCs w:val="24"/>
        </w:rPr>
        <w:t xml:space="preserve"> τρόπο θα γίνει αυτό το πράγμα</w:t>
      </w:r>
      <w:r>
        <w:rPr>
          <w:rFonts w:eastAsia="Times New Roman"/>
          <w:szCs w:val="24"/>
        </w:rPr>
        <w:t>,</w:t>
      </w:r>
      <w:r w:rsidRPr="008206D8">
        <w:rPr>
          <w:rFonts w:eastAsia="Times New Roman"/>
          <w:szCs w:val="24"/>
        </w:rPr>
        <w:t xml:space="preserve"> από πότε χρονικά </w:t>
      </w:r>
      <w:r>
        <w:rPr>
          <w:rFonts w:eastAsia="Times New Roman"/>
          <w:szCs w:val="24"/>
        </w:rPr>
        <w:t>κ.λπ.; Δ</w:t>
      </w:r>
      <w:r w:rsidRPr="008206D8">
        <w:rPr>
          <w:rFonts w:eastAsia="Times New Roman"/>
          <w:szCs w:val="24"/>
        </w:rPr>
        <w:t>εν ήταν επαρκής η απάντηση</w:t>
      </w:r>
      <w:r>
        <w:rPr>
          <w:rFonts w:eastAsia="Times New Roman"/>
          <w:szCs w:val="24"/>
        </w:rPr>
        <w:t>.</w:t>
      </w:r>
      <w:r w:rsidRPr="008206D8">
        <w:rPr>
          <w:rFonts w:eastAsia="Times New Roman"/>
          <w:szCs w:val="24"/>
        </w:rPr>
        <w:t xml:space="preserve"> Κατά συνέπεια</w:t>
      </w:r>
      <w:r>
        <w:rPr>
          <w:rFonts w:eastAsia="Times New Roman"/>
          <w:szCs w:val="24"/>
        </w:rPr>
        <w:t>,</w:t>
      </w:r>
      <w:r w:rsidRPr="008206D8">
        <w:rPr>
          <w:rFonts w:eastAsia="Times New Roman"/>
          <w:szCs w:val="24"/>
        </w:rPr>
        <w:t xml:space="preserve"> εμείς θα ψηφίσουμε </w:t>
      </w:r>
      <w:r>
        <w:rPr>
          <w:rFonts w:eastAsia="Times New Roman"/>
          <w:szCs w:val="24"/>
        </w:rPr>
        <w:t>«</w:t>
      </w:r>
      <w:r w:rsidRPr="008206D8">
        <w:rPr>
          <w:rFonts w:eastAsia="Times New Roman"/>
          <w:szCs w:val="24"/>
        </w:rPr>
        <w:t>παρ</w:t>
      </w:r>
      <w:r>
        <w:rPr>
          <w:rFonts w:eastAsia="Times New Roman"/>
          <w:szCs w:val="24"/>
        </w:rPr>
        <w:t>ώ</w:t>
      </w:r>
      <w:r w:rsidRPr="008206D8">
        <w:rPr>
          <w:rFonts w:eastAsia="Times New Roman"/>
          <w:szCs w:val="24"/>
        </w:rPr>
        <w:t>ν</w:t>
      </w:r>
      <w:r>
        <w:rPr>
          <w:rFonts w:eastAsia="Times New Roman"/>
          <w:szCs w:val="24"/>
        </w:rPr>
        <w:t>»</w:t>
      </w:r>
      <w:r w:rsidRPr="008206D8">
        <w:rPr>
          <w:rFonts w:eastAsia="Times New Roman"/>
          <w:szCs w:val="24"/>
        </w:rPr>
        <w:t xml:space="preserve"> συνολικά</w:t>
      </w:r>
      <w:r>
        <w:rPr>
          <w:rFonts w:eastAsia="Times New Roman"/>
          <w:szCs w:val="24"/>
        </w:rPr>
        <w:t>,</w:t>
      </w:r>
      <w:r w:rsidRPr="008206D8">
        <w:rPr>
          <w:rFonts w:eastAsia="Times New Roman"/>
          <w:szCs w:val="24"/>
        </w:rPr>
        <w:t xml:space="preserve"> βέβαια</w:t>
      </w:r>
      <w:r>
        <w:rPr>
          <w:rFonts w:eastAsia="Times New Roman"/>
          <w:szCs w:val="24"/>
        </w:rPr>
        <w:t>,</w:t>
      </w:r>
      <w:r w:rsidRPr="008206D8">
        <w:rPr>
          <w:rFonts w:eastAsia="Times New Roman"/>
          <w:szCs w:val="24"/>
        </w:rPr>
        <w:t xml:space="preserve"> σε αυτή</w:t>
      </w:r>
      <w:r>
        <w:rPr>
          <w:rFonts w:eastAsia="Times New Roman"/>
          <w:szCs w:val="24"/>
        </w:rPr>
        <w:t>ν</w:t>
      </w:r>
      <w:r w:rsidRPr="008206D8">
        <w:rPr>
          <w:rFonts w:eastAsia="Times New Roman"/>
          <w:szCs w:val="24"/>
        </w:rPr>
        <w:t xml:space="preserve"> την τροπολογία</w:t>
      </w:r>
      <w:r>
        <w:rPr>
          <w:rFonts w:eastAsia="Times New Roman"/>
          <w:szCs w:val="24"/>
        </w:rPr>
        <w:t>,</w:t>
      </w:r>
      <w:r w:rsidRPr="008206D8">
        <w:rPr>
          <w:rFonts w:eastAsia="Times New Roman"/>
          <w:szCs w:val="24"/>
        </w:rPr>
        <w:t xml:space="preserve"> γιατί είναι και </w:t>
      </w:r>
      <w:r>
        <w:rPr>
          <w:rFonts w:eastAsia="Times New Roman"/>
          <w:szCs w:val="24"/>
        </w:rPr>
        <w:t xml:space="preserve">η </w:t>
      </w:r>
      <w:r w:rsidRPr="008206D8">
        <w:rPr>
          <w:rFonts w:eastAsia="Times New Roman"/>
          <w:szCs w:val="24"/>
        </w:rPr>
        <w:t xml:space="preserve">κατάργηση του </w:t>
      </w:r>
      <w:r>
        <w:rPr>
          <w:rFonts w:eastAsia="Times New Roman"/>
          <w:szCs w:val="24"/>
        </w:rPr>
        <w:t>έντυπου</w:t>
      </w:r>
      <w:r w:rsidRPr="008206D8">
        <w:rPr>
          <w:rFonts w:eastAsia="Times New Roman"/>
          <w:szCs w:val="24"/>
        </w:rPr>
        <w:t xml:space="preserve"> βιβλιαρίου υγείας</w:t>
      </w:r>
      <w:r>
        <w:rPr>
          <w:rFonts w:eastAsia="Times New Roman"/>
          <w:szCs w:val="24"/>
        </w:rPr>
        <w:t>.</w:t>
      </w:r>
    </w:p>
    <w:p w14:paraId="4CC5BE18" w14:textId="77777777" w:rsidR="005D719C" w:rsidRDefault="00627F40">
      <w:pPr>
        <w:spacing w:line="600" w:lineRule="auto"/>
        <w:ind w:firstLine="720"/>
        <w:jc w:val="both"/>
        <w:rPr>
          <w:rFonts w:eastAsia="Times New Roman"/>
          <w:szCs w:val="24"/>
        </w:rPr>
      </w:pPr>
      <w:r>
        <w:rPr>
          <w:rFonts w:eastAsia="Times New Roman"/>
          <w:szCs w:val="24"/>
        </w:rPr>
        <w:t xml:space="preserve">Σχετικά με την </w:t>
      </w:r>
      <w:r w:rsidRPr="008206D8">
        <w:rPr>
          <w:rFonts w:eastAsia="Times New Roman"/>
          <w:szCs w:val="24"/>
        </w:rPr>
        <w:t xml:space="preserve">τροπολογία </w:t>
      </w:r>
      <w:r>
        <w:rPr>
          <w:rFonts w:eastAsia="Times New Roman"/>
          <w:szCs w:val="24"/>
        </w:rPr>
        <w:t xml:space="preserve">με γενικό αριθμό </w:t>
      </w:r>
      <w:r w:rsidRPr="008206D8">
        <w:rPr>
          <w:rFonts w:eastAsia="Times New Roman"/>
          <w:szCs w:val="24"/>
        </w:rPr>
        <w:t>202</w:t>
      </w:r>
      <w:r>
        <w:rPr>
          <w:rFonts w:eastAsia="Times New Roman"/>
          <w:szCs w:val="24"/>
        </w:rPr>
        <w:t>3</w:t>
      </w:r>
      <w:r w:rsidRPr="008206D8">
        <w:rPr>
          <w:rFonts w:eastAsia="Times New Roman"/>
          <w:szCs w:val="24"/>
        </w:rPr>
        <w:t xml:space="preserve"> </w:t>
      </w:r>
      <w:r>
        <w:rPr>
          <w:rFonts w:eastAsia="Times New Roman"/>
          <w:szCs w:val="24"/>
        </w:rPr>
        <w:t xml:space="preserve">και ειδικό </w:t>
      </w:r>
      <w:r w:rsidRPr="008206D8">
        <w:rPr>
          <w:rFonts w:eastAsia="Times New Roman"/>
          <w:szCs w:val="24"/>
        </w:rPr>
        <w:t xml:space="preserve">50 που αφορά τον ΕΟΠΥΥ και την οδοντιατρική φροντίδα </w:t>
      </w:r>
      <w:r w:rsidRPr="008206D8">
        <w:rPr>
          <w:rFonts w:eastAsia="Times New Roman"/>
          <w:szCs w:val="24"/>
        </w:rPr>
        <w:lastRenderedPageBreak/>
        <w:t>των παιδιών</w:t>
      </w:r>
      <w:r>
        <w:rPr>
          <w:rFonts w:eastAsia="Times New Roman"/>
          <w:szCs w:val="24"/>
        </w:rPr>
        <w:t xml:space="preserve"> </w:t>
      </w:r>
      <w:r w:rsidRPr="008206D8">
        <w:rPr>
          <w:rFonts w:eastAsia="Times New Roman"/>
          <w:szCs w:val="24"/>
        </w:rPr>
        <w:t>από αυτόν</w:t>
      </w:r>
      <w:r>
        <w:rPr>
          <w:rFonts w:eastAsia="Times New Roman"/>
          <w:szCs w:val="24"/>
        </w:rPr>
        <w:t>, θ</w:t>
      </w:r>
      <w:r w:rsidRPr="008206D8">
        <w:rPr>
          <w:rFonts w:eastAsia="Times New Roman"/>
          <w:szCs w:val="24"/>
        </w:rPr>
        <w:t xml:space="preserve">εωρούμε ότι η </w:t>
      </w:r>
      <w:r>
        <w:rPr>
          <w:rFonts w:eastAsia="Times New Roman"/>
          <w:szCs w:val="24"/>
        </w:rPr>
        <w:t>Κ</w:t>
      </w:r>
      <w:r w:rsidRPr="008206D8">
        <w:rPr>
          <w:rFonts w:eastAsia="Times New Roman"/>
          <w:szCs w:val="24"/>
        </w:rPr>
        <w:t>υβέρ</w:t>
      </w:r>
      <w:r>
        <w:rPr>
          <w:rFonts w:eastAsia="Times New Roman"/>
          <w:szCs w:val="24"/>
        </w:rPr>
        <w:t xml:space="preserve">νηση εξαγγέλλει </w:t>
      </w:r>
      <w:r>
        <w:rPr>
          <w:rFonts w:eastAsia="Times New Roman"/>
          <w:szCs w:val="24"/>
        </w:rPr>
        <w:t>αυτή</w:t>
      </w:r>
      <w:r>
        <w:rPr>
          <w:rFonts w:eastAsia="Times New Roman"/>
          <w:szCs w:val="24"/>
        </w:rPr>
        <w:t>ν</w:t>
      </w:r>
      <w:r>
        <w:rPr>
          <w:rFonts w:eastAsia="Times New Roman"/>
          <w:szCs w:val="24"/>
        </w:rPr>
        <w:t xml:space="preserve"> την παροχή, </w:t>
      </w:r>
      <w:r w:rsidRPr="008206D8">
        <w:rPr>
          <w:rFonts w:eastAsia="Times New Roman"/>
          <w:szCs w:val="24"/>
        </w:rPr>
        <w:t>χωρίς ταυτόχρονα να διασφαλίζει τις προϋποθέσεις για την εξασφάλιση</w:t>
      </w:r>
      <w:r>
        <w:rPr>
          <w:rFonts w:eastAsia="Times New Roman"/>
          <w:szCs w:val="24"/>
        </w:rPr>
        <w:t>.</w:t>
      </w:r>
      <w:r w:rsidRPr="008206D8">
        <w:rPr>
          <w:rFonts w:eastAsia="Times New Roman"/>
          <w:szCs w:val="24"/>
        </w:rPr>
        <w:t xml:space="preserve"> </w:t>
      </w:r>
      <w:r>
        <w:rPr>
          <w:rFonts w:eastAsia="Times New Roman"/>
          <w:szCs w:val="24"/>
        </w:rPr>
        <w:t>Και</w:t>
      </w:r>
      <w:r w:rsidRPr="008206D8">
        <w:rPr>
          <w:rFonts w:eastAsia="Times New Roman"/>
          <w:szCs w:val="24"/>
        </w:rPr>
        <w:t xml:space="preserve"> εκτός όλων των άλλων</w:t>
      </w:r>
      <w:r>
        <w:rPr>
          <w:rFonts w:eastAsia="Times New Roman"/>
          <w:szCs w:val="24"/>
        </w:rPr>
        <w:t>,</w:t>
      </w:r>
      <w:r w:rsidRPr="008206D8">
        <w:rPr>
          <w:rFonts w:eastAsia="Times New Roman"/>
          <w:szCs w:val="24"/>
        </w:rPr>
        <w:t xml:space="preserve"> η </w:t>
      </w:r>
      <w:r>
        <w:rPr>
          <w:rFonts w:eastAsia="Times New Roman"/>
          <w:szCs w:val="24"/>
        </w:rPr>
        <w:t>όποια δαπάνη</w:t>
      </w:r>
      <w:r w:rsidRPr="008206D8">
        <w:rPr>
          <w:rFonts w:eastAsia="Times New Roman"/>
          <w:szCs w:val="24"/>
        </w:rPr>
        <w:t xml:space="preserve"> </w:t>
      </w:r>
      <w:r>
        <w:rPr>
          <w:rFonts w:eastAsia="Times New Roman"/>
          <w:szCs w:val="24"/>
        </w:rPr>
        <w:t xml:space="preserve">αυτού </w:t>
      </w:r>
      <w:r w:rsidRPr="008206D8">
        <w:rPr>
          <w:rFonts w:eastAsia="Times New Roman"/>
          <w:szCs w:val="24"/>
        </w:rPr>
        <w:t>του προγράμματος φορτώνεται στον ΕΟΠΥΥ</w:t>
      </w:r>
      <w:r>
        <w:rPr>
          <w:rFonts w:eastAsia="Times New Roman"/>
          <w:szCs w:val="24"/>
        </w:rPr>
        <w:t>,</w:t>
      </w:r>
      <w:r w:rsidRPr="008206D8">
        <w:rPr>
          <w:rFonts w:eastAsia="Times New Roman"/>
          <w:szCs w:val="24"/>
        </w:rPr>
        <w:t xml:space="preserve"> δηλαδή με ξένα κόλλυβα</w:t>
      </w:r>
      <w:r>
        <w:rPr>
          <w:rFonts w:eastAsia="Times New Roman"/>
          <w:szCs w:val="24"/>
        </w:rPr>
        <w:t>,</w:t>
      </w:r>
      <w:r w:rsidRPr="008206D8">
        <w:rPr>
          <w:rFonts w:eastAsia="Times New Roman"/>
          <w:szCs w:val="24"/>
        </w:rPr>
        <w:t xml:space="preserve"> από τους ίδιους εργαζόμενους</w:t>
      </w:r>
      <w:r>
        <w:rPr>
          <w:rFonts w:eastAsia="Times New Roman"/>
          <w:szCs w:val="24"/>
        </w:rPr>
        <w:t>,</w:t>
      </w:r>
      <w:r w:rsidRPr="008206D8">
        <w:rPr>
          <w:rFonts w:eastAsia="Times New Roman"/>
          <w:szCs w:val="24"/>
        </w:rPr>
        <w:t xml:space="preserve"> από τις ασφαλιστικές τους ει</w:t>
      </w:r>
      <w:r w:rsidRPr="008206D8">
        <w:rPr>
          <w:rFonts w:eastAsia="Times New Roman"/>
          <w:szCs w:val="24"/>
        </w:rPr>
        <w:t>σφορές</w:t>
      </w:r>
      <w:r>
        <w:rPr>
          <w:rFonts w:eastAsia="Times New Roman"/>
          <w:szCs w:val="24"/>
        </w:rPr>
        <w:t>.</w:t>
      </w:r>
    </w:p>
    <w:p w14:paraId="4CC5BE19" w14:textId="77777777" w:rsidR="005D719C" w:rsidRDefault="00627F40">
      <w:pPr>
        <w:spacing w:line="600" w:lineRule="auto"/>
        <w:ind w:firstLine="720"/>
        <w:jc w:val="both"/>
        <w:rPr>
          <w:rFonts w:eastAsia="Times New Roman"/>
          <w:szCs w:val="24"/>
        </w:rPr>
      </w:pPr>
      <w:r>
        <w:rPr>
          <w:rFonts w:eastAsia="Times New Roman"/>
          <w:szCs w:val="24"/>
        </w:rPr>
        <w:t>Τέλος, την τροπολογία με γενικό αριθμό</w:t>
      </w:r>
      <w:r w:rsidRPr="008206D8">
        <w:rPr>
          <w:rFonts w:eastAsia="Times New Roman"/>
          <w:szCs w:val="24"/>
        </w:rPr>
        <w:t xml:space="preserve"> 2025 </w:t>
      </w:r>
      <w:r>
        <w:rPr>
          <w:rFonts w:eastAsia="Times New Roman"/>
          <w:szCs w:val="24"/>
        </w:rPr>
        <w:t>και</w:t>
      </w:r>
      <w:r w:rsidRPr="008206D8">
        <w:rPr>
          <w:rFonts w:eastAsia="Times New Roman"/>
          <w:szCs w:val="24"/>
        </w:rPr>
        <w:t xml:space="preserve"> ειδικό αριθμό 51</w:t>
      </w:r>
      <w:r>
        <w:rPr>
          <w:rFonts w:eastAsia="Times New Roman"/>
          <w:szCs w:val="24"/>
        </w:rPr>
        <w:t xml:space="preserve"> την </w:t>
      </w:r>
      <w:r w:rsidRPr="008206D8">
        <w:rPr>
          <w:rFonts w:eastAsia="Times New Roman"/>
          <w:szCs w:val="24"/>
        </w:rPr>
        <w:t>καταψηφίζουμε</w:t>
      </w:r>
      <w:r>
        <w:rPr>
          <w:rFonts w:eastAsia="Times New Roman"/>
          <w:szCs w:val="24"/>
        </w:rPr>
        <w:t>,</w:t>
      </w:r>
      <w:r w:rsidRPr="008206D8">
        <w:rPr>
          <w:rFonts w:eastAsia="Times New Roman"/>
          <w:szCs w:val="24"/>
        </w:rPr>
        <w:t xml:space="preserve"> αλλά με την εξής διευκρίνιση</w:t>
      </w:r>
      <w:r>
        <w:rPr>
          <w:rFonts w:eastAsia="Times New Roman"/>
          <w:szCs w:val="24"/>
        </w:rPr>
        <w:t>:</w:t>
      </w:r>
      <w:r w:rsidRPr="008206D8">
        <w:rPr>
          <w:rFonts w:eastAsia="Times New Roman"/>
          <w:szCs w:val="24"/>
        </w:rPr>
        <w:t xml:space="preserve"> </w:t>
      </w:r>
      <w:r>
        <w:rPr>
          <w:rFonts w:eastAsia="Times New Roman"/>
          <w:szCs w:val="24"/>
        </w:rPr>
        <w:t xml:space="preserve">Καταψηφίζουμε το άρθρο για τη χορηγία της πολιτιστικής πρωτεύουσας της Ευρώπης, </w:t>
      </w:r>
      <w:r w:rsidRPr="008206D8">
        <w:rPr>
          <w:rFonts w:eastAsia="Times New Roman"/>
          <w:szCs w:val="24"/>
        </w:rPr>
        <w:t>διότι εδώ θα αρχίσου</w:t>
      </w:r>
      <w:r>
        <w:rPr>
          <w:rFonts w:eastAsia="Times New Roman"/>
          <w:szCs w:val="24"/>
        </w:rPr>
        <w:t>ν</w:t>
      </w:r>
      <w:r w:rsidRPr="008206D8">
        <w:rPr>
          <w:rFonts w:eastAsia="Times New Roman"/>
          <w:szCs w:val="24"/>
        </w:rPr>
        <w:t xml:space="preserve"> πάλι να μπαίνου</w:t>
      </w:r>
      <w:r>
        <w:rPr>
          <w:rFonts w:eastAsia="Times New Roman"/>
          <w:szCs w:val="24"/>
        </w:rPr>
        <w:t>ν</w:t>
      </w:r>
      <w:r w:rsidRPr="008206D8">
        <w:rPr>
          <w:rFonts w:eastAsia="Times New Roman"/>
          <w:szCs w:val="24"/>
        </w:rPr>
        <w:t xml:space="preserve"> οι χορηγοί</w:t>
      </w:r>
      <w:r>
        <w:rPr>
          <w:rFonts w:eastAsia="Times New Roman"/>
          <w:szCs w:val="24"/>
        </w:rPr>
        <w:t>,</w:t>
      </w:r>
      <w:r w:rsidRPr="008206D8">
        <w:rPr>
          <w:rFonts w:eastAsia="Times New Roman"/>
          <w:szCs w:val="24"/>
        </w:rPr>
        <w:t xml:space="preserve"> οι </w:t>
      </w:r>
      <w:r w:rsidRPr="008206D8">
        <w:rPr>
          <w:rFonts w:eastAsia="Times New Roman"/>
          <w:szCs w:val="24"/>
        </w:rPr>
        <w:t xml:space="preserve">εταιρείες </w:t>
      </w:r>
      <w:r>
        <w:rPr>
          <w:rFonts w:eastAsia="Times New Roman"/>
          <w:szCs w:val="24"/>
        </w:rPr>
        <w:t>κ.λπ.</w:t>
      </w:r>
      <w:r>
        <w:rPr>
          <w:rFonts w:eastAsia="Times New Roman"/>
          <w:szCs w:val="24"/>
        </w:rPr>
        <w:t>.</w:t>
      </w:r>
      <w:r>
        <w:rPr>
          <w:rFonts w:eastAsia="Times New Roman"/>
          <w:szCs w:val="24"/>
        </w:rPr>
        <w:t xml:space="preserve"> Άρα, είμαστε αντίθετοι με</w:t>
      </w:r>
      <w:r w:rsidRPr="008206D8">
        <w:rPr>
          <w:rFonts w:eastAsia="Times New Roman"/>
          <w:szCs w:val="24"/>
        </w:rPr>
        <w:t xml:space="preserve"> αυτή</w:t>
      </w:r>
      <w:r>
        <w:rPr>
          <w:rFonts w:eastAsia="Times New Roman"/>
          <w:szCs w:val="24"/>
        </w:rPr>
        <w:t>ν</w:t>
      </w:r>
      <w:r w:rsidRPr="008206D8">
        <w:rPr>
          <w:rFonts w:eastAsia="Times New Roman"/>
          <w:szCs w:val="24"/>
        </w:rPr>
        <w:t xml:space="preserve"> τη λογική</w:t>
      </w:r>
      <w:r>
        <w:rPr>
          <w:rFonts w:eastAsia="Times New Roman"/>
          <w:szCs w:val="24"/>
        </w:rPr>
        <w:t>.</w:t>
      </w:r>
      <w:r w:rsidRPr="008206D8">
        <w:rPr>
          <w:rFonts w:eastAsia="Times New Roman"/>
          <w:szCs w:val="24"/>
        </w:rPr>
        <w:t xml:space="preserve"> </w:t>
      </w:r>
    </w:p>
    <w:p w14:paraId="4CC5BE1A" w14:textId="77777777" w:rsidR="005D719C" w:rsidRDefault="00627F40">
      <w:pPr>
        <w:spacing w:line="600" w:lineRule="auto"/>
        <w:ind w:firstLine="720"/>
        <w:jc w:val="both"/>
        <w:rPr>
          <w:rFonts w:eastAsia="Times New Roman"/>
          <w:szCs w:val="24"/>
        </w:rPr>
      </w:pPr>
      <w:r>
        <w:rPr>
          <w:rFonts w:eastAsia="Times New Roman"/>
          <w:szCs w:val="24"/>
        </w:rPr>
        <w:t>Η</w:t>
      </w:r>
      <w:r w:rsidRPr="008206D8">
        <w:rPr>
          <w:rFonts w:eastAsia="Times New Roman"/>
          <w:szCs w:val="24"/>
        </w:rPr>
        <w:t xml:space="preserve"> ρύθμιση θεμάτων του συγκροτήματος των προσφυγικών πολυκατοικιών της </w:t>
      </w:r>
      <w:r>
        <w:rPr>
          <w:rFonts w:eastAsia="Times New Roman"/>
          <w:szCs w:val="24"/>
        </w:rPr>
        <w:t>λ</w:t>
      </w:r>
      <w:r w:rsidRPr="008206D8">
        <w:rPr>
          <w:rFonts w:eastAsia="Times New Roman"/>
          <w:szCs w:val="24"/>
        </w:rPr>
        <w:t xml:space="preserve">εωφόρου </w:t>
      </w:r>
      <w:r w:rsidRPr="008206D8">
        <w:rPr>
          <w:rFonts w:eastAsia="Times New Roman"/>
          <w:szCs w:val="24"/>
        </w:rPr>
        <w:t xml:space="preserve">Αλεξάνδρας </w:t>
      </w:r>
      <w:r>
        <w:rPr>
          <w:rFonts w:eastAsia="Times New Roman"/>
          <w:szCs w:val="24"/>
        </w:rPr>
        <w:t xml:space="preserve">είναι </w:t>
      </w:r>
      <w:r w:rsidRPr="008206D8">
        <w:rPr>
          <w:rFonts w:eastAsia="Times New Roman"/>
          <w:szCs w:val="24"/>
        </w:rPr>
        <w:t>πάρα πολύ γενική</w:t>
      </w:r>
      <w:r>
        <w:rPr>
          <w:rFonts w:eastAsia="Times New Roman"/>
          <w:szCs w:val="24"/>
        </w:rPr>
        <w:t>.</w:t>
      </w:r>
      <w:r w:rsidRPr="008206D8">
        <w:rPr>
          <w:rFonts w:eastAsia="Times New Roman"/>
          <w:szCs w:val="24"/>
        </w:rPr>
        <w:t xml:space="preserve"> </w:t>
      </w:r>
      <w:r>
        <w:rPr>
          <w:rFonts w:eastAsia="Times New Roman"/>
          <w:szCs w:val="24"/>
        </w:rPr>
        <w:t>Δ</w:t>
      </w:r>
      <w:r w:rsidRPr="008206D8">
        <w:rPr>
          <w:rFonts w:eastAsia="Times New Roman"/>
          <w:szCs w:val="24"/>
        </w:rPr>
        <w:t xml:space="preserve">εν </w:t>
      </w:r>
      <w:r w:rsidRPr="008206D8">
        <w:rPr>
          <w:rFonts w:eastAsia="Times New Roman"/>
          <w:szCs w:val="24"/>
        </w:rPr>
        <w:t>απαντ</w:t>
      </w:r>
      <w:r>
        <w:rPr>
          <w:rFonts w:eastAsia="Times New Roman"/>
          <w:szCs w:val="24"/>
        </w:rPr>
        <w:t>ά</w:t>
      </w:r>
      <w:r w:rsidRPr="008206D8">
        <w:rPr>
          <w:rFonts w:eastAsia="Times New Roman"/>
          <w:szCs w:val="24"/>
        </w:rPr>
        <w:t xml:space="preserve">ται </w:t>
      </w:r>
      <w:r>
        <w:rPr>
          <w:rFonts w:eastAsia="Times New Roman"/>
          <w:szCs w:val="24"/>
        </w:rPr>
        <w:t>τ</w:t>
      </w:r>
      <w:r w:rsidRPr="008206D8">
        <w:rPr>
          <w:rFonts w:eastAsia="Times New Roman"/>
          <w:szCs w:val="24"/>
        </w:rPr>
        <w:t>ι είδους έργα αποκατάστασης θα γίνουν</w:t>
      </w:r>
      <w:r>
        <w:rPr>
          <w:rFonts w:eastAsia="Times New Roman"/>
          <w:szCs w:val="24"/>
        </w:rPr>
        <w:t>.</w:t>
      </w:r>
      <w:r w:rsidRPr="008206D8">
        <w:rPr>
          <w:rFonts w:eastAsia="Times New Roman"/>
          <w:szCs w:val="24"/>
        </w:rPr>
        <w:t xml:space="preserve"> </w:t>
      </w:r>
      <w:r>
        <w:rPr>
          <w:rFonts w:eastAsia="Times New Roman"/>
          <w:szCs w:val="24"/>
        </w:rPr>
        <w:t>Αυτή η</w:t>
      </w:r>
      <w:r w:rsidRPr="008206D8">
        <w:rPr>
          <w:rFonts w:eastAsia="Times New Roman"/>
          <w:szCs w:val="24"/>
        </w:rPr>
        <w:t xml:space="preserve"> αποκατάσταση </w:t>
      </w:r>
      <w:r>
        <w:rPr>
          <w:rFonts w:eastAsia="Times New Roman"/>
          <w:szCs w:val="24"/>
        </w:rPr>
        <w:t xml:space="preserve">–λέει- </w:t>
      </w:r>
      <w:r w:rsidRPr="008206D8">
        <w:rPr>
          <w:rFonts w:eastAsia="Times New Roman"/>
          <w:szCs w:val="24"/>
        </w:rPr>
        <w:t xml:space="preserve">μπορεί να προκύψει </w:t>
      </w:r>
      <w:r>
        <w:rPr>
          <w:rFonts w:eastAsia="Times New Roman"/>
          <w:szCs w:val="24"/>
        </w:rPr>
        <w:t>ε</w:t>
      </w:r>
      <w:r w:rsidRPr="008206D8">
        <w:rPr>
          <w:rFonts w:eastAsia="Times New Roman"/>
          <w:szCs w:val="24"/>
        </w:rPr>
        <w:t xml:space="preserve">άν το θέλει το 66% των </w:t>
      </w:r>
      <w:r>
        <w:rPr>
          <w:rFonts w:eastAsia="Times New Roman"/>
          <w:szCs w:val="24"/>
        </w:rPr>
        <w:t>συν</w:t>
      </w:r>
      <w:r w:rsidRPr="008206D8">
        <w:rPr>
          <w:rFonts w:eastAsia="Times New Roman"/>
          <w:szCs w:val="24"/>
        </w:rPr>
        <w:t>ιδιοκτητών</w:t>
      </w:r>
      <w:r>
        <w:rPr>
          <w:rFonts w:eastAsia="Times New Roman"/>
          <w:szCs w:val="24"/>
        </w:rPr>
        <w:t>.</w:t>
      </w:r>
    </w:p>
    <w:p w14:paraId="4CC5BE1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66%; Τι είναι αυτό; Δεν δόθηκε διευκρίνιση γύρω απ’ αυτό. Μάλλον περισσότερο φωτογραφική μας φαίνεται αυτή η διάταξη. </w:t>
      </w:r>
    </w:p>
    <w:p w14:paraId="4CC5BE1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υπάρχει και η χρηματοδότηση κινηματογραφικών παραγωγών από το Πρόγ</w:t>
      </w:r>
      <w:r>
        <w:rPr>
          <w:rFonts w:eastAsia="Times New Roman" w:cs="Times New Roman"/>
          <w:szCs w:val="24"/>
        </w:rPr>
        <w:t>ραμμα Δημοσίων Επενδύσεων. Σε αυτήν θα ψηφίσουμε «</w:t>
      </w:r>
      <w:r>
        <w:rPr>
          <w:rFonts w:eastAsia="Times New Roman" w:cs="Times New Roman"/>
          <w:szCs w:val="24"/>
        </w:rPr>
        <w:t>παρών</w:t>
      </w:r>
      <w:r>
        <w:rPr>
          <w:rFonts w:eastAsia="Times New Roman" w:cs="Times New Roman"/>
          <w:szCs w:val="24"/>
        </w:rPr>
        <w:t>». Με ποια έννοια; Διαμορφώνεται μία κατάσταση στον κινηματογράφο με πολύ ελάχιστα χρήματα. Αλλά</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και αυτά τα χρήματα είναι αναγκαία, προκειμένου να καλυφθεί αυτή η ανάγκη. Ούτε κρύ</w:t>
      </w:r>
      <w:r>
        <w:rPr>
          <w:rFonts w:eastAsia="Times New Roman" w:cs="Times New Roman"/>
          <w:szCs w:val="24"/>
        </w:rPr>
        <w:t>ο δηλαδή, ούτε ζέστη. Απ’ αυτήν την άποψη θα πούμε «</w:t>
      </w:r>
      <w:r>
        <w:rPr>
          <w:rFonts w:eastAsia="Times New Roman" w:cs="Times New Roman"/>
          <w:szCs w:val="24"/>
        </w:rPr>
        <w:t>παρών</w:t>
      </w:r>
      <w:r>
        <w:rPr>
          <w:rFonts w:eastAsia="Times New Roman" w:cs="Times New Roman"/>
          <w:szCs w:val="24"/>
        </w:rPr>
        <w:t xml:space="preserve">». Θα μπορούσε να πω πολύ περισσότερα, αλλά με πιέζει ο χρόνος. </w:t>
      </w:r>
    </w:p>
    <w:p w14:paraId="4CC5BE1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Συνολικά σε αυτήν την τελευταία τροπολογία ψηφίζουμε «</w:t>
      </w:r>
      <w:r>
        <w:rPr>
          <w:rFonts w:eastAsia="Times New Roman" w:cs="Times New Roman"/>
          <w:szCs w:val="24"/>
        </w:rPr>
        <w:t>όχι</w:t>
      </w:r>
      <w:r>
        <w:rPr>
          <w:rFonts w:eastAsia="Times New Roman" w:cs="Times New Roman"/>
          <w:szCs w:val="24"/>
        </w:rPr>
        <w:t>».</w:t>
      </w:r>
    </w:p>
    <w:p w14:paraId="4CC5BE1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CC5BE1F" w14:textId="77777777" w:rsidR="005D719C" w:rsidRDefault="00627F4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ο </w:t>
      </w:r>
      <w:r>
        <w:rPr>
          <w:rFonts w:eastAsia="Times New Roman"/>
          <w:bCs/>
          <w:szCs w:val="24"/>
        </w:rPr>
        <w:t xml:space="preserve">κ. Γρέγος. </w:t>
      </w:r>
    </w:p>
    <w:p w14:paraId="4CC5BE20" w14:textId="77777777" w:rsidR="005D719C" w:rsidRDefault="00627F40">
      <w:pPr>
        <w:spacing w:line="600" w:lineRule="auto"/>
        <w:ind w:firstLine="720"/>
        <w:jc w:val="both"/>
        <w:rPr>
          <w:rFonts w:eastAsia="Times New Roman"/>
          <w:bCs/>
          <w:szCs w:val="24"/>
        </w:rPr>
      </w:pPr>
      <w:r>
        <w:rPr>
          <w:rFonts w:eastAsia="Times New Roman"/>
          <w:bCs/>
          <w:szCs w:val="24"/>
        </w:rPr>
        <w:t xml:space="preserve">Ζητώ συγγνώμη για την αλλαγή. Έπρεπε να προηγηθείτε. Δεν ήταν εσκεμμένο πάντως να το ξέρετε. </w:t>
      </w:r>
    </w:p>
    <w:p w14:paraId="4CC5BE21" w14:textId="77777777" w:rsidR="005D719C" w:rsidRDefault="00627F40">
      <w:pPr>
        <w:spacing w:line="600" w:lineRule="auto"/>
        <w:ind w:firstLine="720"/>
        <w:jc w:val="both"/>
        <w:rPr>
          <w:rFonts w:eastAsia="Times New Roman"/>
          <w:bCs/>
          <w:szCs w:val="24"/>
        </w:rPr>
      </w:pPr>
      <w:r w:rsidRPr="00E9700B">
        <w:rPr>
          <w:rFonts w:eastAsia="Times New Roman"/>
          <w:b/>
          <w:bCs/>
          <w:szCs w:val="24"/>
        </w:rPr>
        <w:lastRenderedPageBreak/>
        <w:t xml:space="preserve">ΑΝΤΩΝΙΟΣ ΓΡΕΓΟΣ: </w:t>
      </w:r>
      <w:r>
        <w:rPr>
          <w:rFonts w:eastAsia="Times New Roman"/>
          <w:bCs/>
          <w:szCs w:val="24"/>
        </w:rPr>
        <w:t>Κανένα πρόβλημα. Ευχαριστώ πολύ, κύριε Πρόεδρε.</w:t>
      </w:r>
    </w:p>
    <w:p w14:paraId="4CC5BE22" w14:textId="77777777" w:rsidR="005D719C" w:rsidRDefault="00627F40">
      <w:pPr>
        <w:spacing w:line="600" w:lineRule="auto"/>
        <w:ind w:firstLine="720"/>
        <w:jc w:val="both"/>
        <w:rPr>
          <w:rFonts w:eastAsia="Times New Roman"/>
          <w:bCs/>
          <w:szCs w:val="24"/>
        </w:rPr>
      </w:pPr>
      <w:r>
        <w:rPr>
          <w:rFonts w:eastAsia="Times New Roman"/>
          <w:bCs/>
          <w:szCs w:val="24"/>
        </w:rPr>
        <w:t xml:space="preserve">Βεβαίως -απ’ ότι ακούσαμε και συμφωνούμε- ο αθλητισμός ενώνει. Η Κυβέρνηση, όμως, με </w:t>
      </w:r>
      <w:r>
        <w:rPr>
          <w:rFonts w:eastAsia="Times New Roman"/>
          <w:bCs/>
          <w:szCs w:val="24"/>
        </w:rPr>
        <w:t xml:space="preserve">όσα πράττει διχάζει τον ελληνικό λαό. Και είναι πολύ σημαντικό αυτό που λέω. </w:t>
      </w:r>
    </w:p>
    <w:p w14:paraId="4CC5BE23" w14:textId="77777777" w:rsidR="005D719C" w:rsidRDefault="00627F40">
      <w:pPr>
        <w:spacing w:line="600" w:lineRule="auto"/>
        <w:ind w:firstLine="720"/>
        <w:jc w:val="both"/>
        <w:rPr>
          <w:rFonts w:eastAsia="Times New Roman"/>
          <w:bCs/>
          <w:szCs w:val="24"/>
        </w:rPr>
      </w:pPr>
      <w:r>
        <w:rPr>
          <w:rFonts w:eastAsia="Times New Roman"/>
          <w:bCs/>
          <w:szCs w:val="24"/>
        </w:rPr>
        <w:t>Ακούσαμε πάρα πολλά σε αυτό το νομοσχέδιο. Περιμέναμε και εμείς και όλος ο φίλαθλος κόσμος να ακούσουμε για τα σημαντικά ζητήματα που άπτονται αυτού του νομοσχεδίου. Οι πολίτες δ</w:t>
      </w:r>
      <w:r>
        <w:rPr>
          <w:rFonts w:eastAsia="Times New Roman"/>
          <w:bCs/>
          <w:szCs w:val="24"/>
        </w:rPr>
        <w:t>ικαιούνται και απαιτούν και σαν αθλητές και σαν φίλαθλος κόσμος ασφαλή γήπεδα, σωστές αθλητικές εγκαταστάσεις, ανάλογες υποδομές. Γιατί φυσικά πληρώνουν για όλα αυτά και μέσω των φόρων. Ο αθλητισμός δεν είναι πια ένα ιδιαίτερο χόμπι. Ευτυχώς, οι πιο πολλές</w:t>
      </w:r>
      <w:r>
        <w:rPr>
          <w:rFonts w:eastAsia="Times New Roman"/>
          <w:bCs/>
          <w:szCs w:val="24"/>
        </w:rPr>
        <w:t xml:space="preserve"> οικογένειες μεριμνούν για τη σωστή διάπλαση των παιδιών τους. </w:t>
      </w:r>
    </w:p>
    <w:p w14:paraId="4CC5BE24" w14:textId="77777777" w:rsidR="005D719C" w:rsidRDefault="00627F40">
      <w:pPr>
        <w:spacing w:line="600" w:lineRule="auto"/>
        <w:ind w:firstLine="720"/>
        <w:jc w:val="both"/>
        <w:rPr>
          <w:rFonts w:eastAsia="Times New Roman"/>
          <w:bCs/>
          <w:szCs w:val="24"/>
        </w:rPr>
      </w:pPr>
      <w:r>
        <w:rPr>
          <w:rFonts w:eastAsia="Times New Roman"/>
          <w:bCs/>
          <w:szCs w:val="24"/>
        </w:rPr>
        <w:t xml:space="preserve">Κάπου, όμως, όλο αυτό χαλάει λόγω των προβλημάτων που όλοι γνωρίζουμε. Βεβαίως, απέχουμε πάρα πολύ από τα αρχαία πρότυπα, τα οποία ήταν φυσικά τα ιδανικά. </w:t>
      </w:r>
    </w:p>
    <w:p w14:paraId="4CC5BE25" w14:textId="77777777" w:rsidR="005D719C" w:rsidRDefault="00627F40">
      <w:pPr>
        <w:spacing w:line="600" w:lineRule="auto"/>
        <w:ind w:firstLine="720"/>
        <w:jc w:val="both"/>
        <w:rPr>
          <w:rFonts w:eastAsia="Times New Roman"/>
          <w:bCs/>
          <w:szCs w:val="24"/>
        </w:rPr>
      </w:pPr>
      <w:r>
        <w:rPr>
          <w:rFonts w:eastAsia="Times New Roman"/>
          <w:bCs/>
          <w:szCs w:val="24"/>
        </w:rPr>
        <w:lastRenderedPageBreak/>
        <w:t>Μιλήσαμε για την βία και την αντιμετ</w:t>
      </w:r>
      <w:r>
        <w:rPr>
          <w:rFonts w:eastAsia="Times New Roman"/>
          <w:bCs/>
          <w:szCs w:val="24"/>
        </w:rPr>
        <w:t>ώπισή της. Όλοι, όμως, γνωρίζουμε ότι η βία ταυτίζεται με την Αριστερά και με την ακροαριστερά. Είναι έννοιες ταυτόσημες. Δικά σας παιδιά είναι τα παιδιά των Εξαρχείων, δικά σας είναι τα παιδιά στις γιάφκες που καλύπτετε σαν Κυβέρνηση. Τους καλύπτετε με κά</w:t>
      </w:r>
      <w:r>
        <w:rPr>
          <w:rFonts w:eastAsia="Times New Roman"/>
          <w:bCs/>
          <w:szCs w:val="24"/>
        </w:rPr>
        <w:t xml:space="preserve">θε τρόπο. Γιατί, κακά τα ψέματα, όλοι γνωρίζουμε και την ταυτότητα αυτών παρασιτικών ατόμων. </w:t>
      </w:r>
    </w:p>
    <w:p w14:paraId="4CC5BE26" w14:textId="77777777" w:rsidR="005D719C" w:rsidRDefault="00627F40">
      <w:pPr>
        <w:spacing w:line="600" w:lineRule="auto"/>
        <w:ind w:firstLine="720"/>
        <w:jc w:val="both"/>
        <w:rPr>
          <w:rFonts w:eastAsia="Times New Roman"/>
          <w:bCs/>
          <w:szCs w:val="24"/>
        </w:rPr>
      </w:pPr>
      <w:r>
        <w:rPr>
          <w:rFonts w:eastAsia="Times New Roman"/>
          <w:bCs/>
          <w:szCs w:val="24"/>
        </w:rPr>
        <w:t xml:space="preserve">Η μάστιγα των ναρκωτικών ευθύνεται για τη βία στους αθλητικούς χώρους. Φυσικά, όμως, ούτε γι’ αυτό έχετε κάνει κάτι. Το αντίθετο, θα έλεγα, μάλιστα. </w:t>
      </w:r>
    </w:p>
    <w:p w14:paraId="4CC5BE27" w14:textId="77777777" w:rsidR="005D719C" w:rsidRDefault="00627F40">
      <w:pPr>
        <w:spacing w:line="600" w:lineRule="auto"/>
        <w:ind w:firstLine="720"/>
        <w:jc w:val="both"/>
        <w:rPr>
          <w:rFonts w:eastAsia="Times New Roman"/>
          <w:bCs/>
          <w:szCs w:val="24"/>
        </w:rPr>
      </w:pPr>
      <w:r>
        <w:rPr>
          <w:rFonts w:eastAsia="Times New Roman"/>
          <w:bCs/>
          <w:szCs w:val="24"/>
        </w:rPr>
        <w:t>Είναι πραγμα</w:t>
      </w:r>
      <w:r>
        <w:rPr>
          <w:rFonts w:eastAsia="Times New Roman"/>
          <w:bCs/>
          <w:szCs w:val="24"/>
        </w:rPr>
        <w:t>τικά τραγικό, επίσης, να βλέπουμε στους αθλητικούς χώρους χορηγούς από χώρες, όπως η Τουρκία. Υπάρχει συγκεκριμένη αεροπορική εταιρεία, που είναι χορηγός σε ελληνικά αθλητικά γήπεδα. Σε λίγο καιρό, μόλις χορτάσουν, μπορεί να δούμε και τους Σκοπιανούς να χο</w:t>
      </w:r>
      <w:r>
        <w:rPr>
          <w:rFonts w:eastAsia="Times New Roman"/>
          <w:bCs/>
          <w:szCs w:val="24"/>
        </w:rPr>
        <w:t xml:space="preserve">ρηγούν ελληνικές ομάδες και να βλέπουμε χορηγίες τους στα γήπεδα. </w:t>
      </w:r>
    </w:p>
    <w:p w14:paraId="4CC5BE28" w14:textId="77777777" w:rsidR="005D719C" w:rsidRDefault="00627F40">
      <w:pPr>
        <w:spacing w:line="600" w:lineRule="auto"/>
        <w:ind w:firstLine="720"/>
        <w:jc w:val="both"/>
        <w:rPr>
          <w:rFonts w:eastAsia="Times New Roman"/>
          <w:bCs/>
          <w:szCs w:val="24"/>
        </w:rPr>
      </w:pPr>
      <w:r>
        <w:rPr>
          <w:rFonts w:eastAsia="Times New Roman"/>
          <w:bCs/>
          <w:szCs w:val="24"/>
        </w:rPr>
        <w:t xml:space="preserve">Μιλήσαμε για το κατάπτυστο άρθρο που αφορά στους λαθρομετανάστες και καταγγείλαμε το οργανωμένο σχέδιο ΣΥΡΙΖΑ </w:t>
      </w:r>
      <w:r>
        <w:rPr>
          <w:rFonts w:eastAsia="Times New Roman"/>
          <w:bCs/>
          <w:szCs w:val="24"/>
        </w:rPr>
        <w:lastRenderedPageBreak/>
        <w:t>και Νέας Δημοκρατίας. Μέχρι τώρα δεν έχετε δείξει ότι μπορείτε να προσφέρετε κά</w:t>
      </w:r>
      <w:r>
        <w:rPr>
          <w:rFonts w:eastAsia="Times New Roman"/>
          <w:bCs/>
          <w:szCs w:val="24"/>
        </w:rPr>
        <w:t>τι ούτε στον ελληνικό αθλητισμό, όπως και σε κάθε άλλο τομέα. Η Κυβέρνησή σας με την στήριξη των ΜΑΤ –όπως είπαμε- θα κρατήσει λίγους μήνες ακόμα. Δεν είναι βέβαια λίγος χρόνος για να καταστρέψετε ό,τι υγιές και εθνικό έχει απομείνει.</w:t>
      </w:r>
    </w:p>
    <w:p w14:paraId="4CC5BE29" w14:textId="77777777" w:rsidR="005D719C" w:rsidRDefault="00627F40">
      <w:pPr>
        <w:spacing w:line="600" w:lineRule="auto"/>
        <w:ind w:firstLine="720"/>
        <w:jc w:val="both"/>
        <w:rPr>
          <w:rFonts w:eastAsia="Times New Roman"/>
          <w:bCs/>
          <w:szCs w:val="24"/>
        </w:rPr>
      </w:pPr>
      <w:r>
        <w:rPr>
          <w:rFonts w:eastAsia="Times New Roman"/>
          <w:bCs/>
          <w:szCs w:val="24"/>
        </w:rPr>
        <w:t>Τα χρήματα, βέβαια, π</w:t>
      </w:r>
      <w:r>
        <w:rPr>
          <w:rFonts w:eastAsia="Times New Roman"/>
          <w:bCs/>
          <w:szCs w:val="24"/>
        </w:rPr>
        <w:t xml:space="preserve">ου θα πάρουν οι Βουλευτές του ΣΥΡΙΖΑ αυτούς τους μήνες είναι αρκετά, περίπου 50.000 ευρώ. </w:t>
      </w:r>
    </w:p>
    <w:p w14:paraId="4CC5BE2A" w14:textId="77777777" w:rsidR="005D719C" w:rsidRDefault="00627F40">
      <w:pPr>
        <w:spacing w:line="600" w:lineRule="auto"/>
        <w:ind w:firstLine="720"/>
        <w:jc w:val="both"/>
        <w:rPr>
          <w:rFonts w:eastAsia="Times New Roman"/>
          <w:bCs/>
          <w:szCs w:val="24"/>
        </w:rPr>
      </w:pPr>
      <w:r>
        <w:rPr>
          <w:rFonts w:eastAsia="Times New Roman"/>
          <w:bCs/>
          <w:szCs w:val="24"/>
        </w:rPr>
        <w:t xml:space="preserve">Εμείς </w:t>
      </w:r>
      <w:r>
        <w:rPr>
          <w:rFonts w:eastAsia="Times New Roman"/>
          <w:bCs/>
          <w:szCs w:val="24"/>
        </w:rPr>
        <w:t>ως</w:t>
      </w:r>
      <w:r>
        <w:rPr>
          <w:rFonts w:eastAsia="Times New Roman"/>
          <w:bCs/>
          <w:szCs w:val="24"/>
        </w:rPr>
        <w:t xml:space="preserve"> Χρυσή Αυγή έχουμε και πρόγραμμα και λύσεις όσον αφορά τον αθλητισμό, γιατί μάθαμε να αθλούμαστε από μικρή ηλικία. </w:t>
      </w:r>
    </w:p>
    <w:p w14:paraId="4CC5BE2B" w14:textId="77777777" w:rsidR="005D719C" w:rsidRDefault="00627F40">
      <w:pPr>
        <w:spacing w:line="600" w:lineRule="auto"/>
        <w:ind w:firstLine="720"/>
        <w:jc w:val="both"/>
        <w:rPr>
          <w:rFonts w:eastAsia="Times New Roman"/>
          <w:bCs/>
          <w:szCs w:val="24"/>
        </w:rPr>
      </w:pPr>
      <w:r>
        <w:rPr>
          <w:rFonts w:eastAsia="Times New Roman"/>
          <w:bCs/>
          <w:szCs w:val="24"/>
        </w:rPr>
        <w:t xml:space="preserve">Καταψηφίζουμε όλα τα άρθρα του νομοσχεδίου. Καταψηφίζουμε και τις τροπολογίες. </w:t>
      </w:r>
    </w:p>
    <w:p w14:paraId="4CC5BE2C" w14:textId="77777777" w:rsidR="005D719C" w:rsidRDefault="00627F40">
      <w:pPr>
        <w:spacing w:line="600" w:lineRule="auto"/>
        <w:ind w:firstLine="720"/>
        <w:jc w:val="both"/>
        <w:rPr>
          <w:rFonts w:eastAsia="Times New Roman"/>
          <w:bCs/>
          <w:szCs w:val="24"/>
        </w:rPr>
      </w:pPr>
      <w:r>
        <w:rPr>
          <w:rFonts w:eastAsia="Times New Roman"/>
          <w:bCs/>
          <w:szCs w:val="24"/>
        </w:rPr>
        <w:t>Σας ευχαριστώ.</w:t>
      </w:r>
    </w:p>
    <w:p w14:paraId="4CC5BE2D" w14:textId="77777777" w:rsidR="005D719C" w:rsidRDefault="00627F40">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κύριε Γρέγο. </w:t>
      </w:r>
    </w:p>
    <w:p w14:paraId="4CC5BE2E" w14:textId="77777777" w:rsidR="005D719C" w:rsidRDefault="00627F40">
      <w:pPr>
        <w:spacing w:line="600" w:lineRule="auto"/>
        <w:ind w:firstLine="720"/>
        <w:jc w:val="both"/>
        <w:rPr>
          <w:rFonts w:eastAsia="Times New Roman"/>
          <w:bCs/>
          <w:szCs w:val="24"/>
        </w:rPr>
      </w:pPr>
      <w:r>
        <w:rPr>
          <w:rFonts w:eastAsia="Times New Roman"/>
          <w:bCs/>
          <w:szCs w:val="24"/>
        </w:rPr>
        <w:t xml:space="preserve">Τον λόγο έχει ο κύριος Υφυπουργός για δύο λεπτά. </w:t>
      </w:r>
    </w:p>
    <w:p w14:paraId="4CC5BE2F" w14:textId="77777777" w:rsidR="005D719C" w:rsidRDefault="00627F40">
      <w:pPr>
        <w:spacing w:line="600" w:lineRule="auto"/>
        <w:ind w:firstLine="720"/>
        <w:jc w:val="both"/>
        <w:rPr>
          <w:rFonts w:eastAsia="Times New Roman"/>
          <w:bCs/>
          <w:szCs w:val="24"/>
        </w:rPr>
      </w:pPr>
      <w:r w:rsidRPr="00F329B2">
        <w:rPr>
          <w:rFonts w:eastAsia="Times New Roman"/>
          <w:b/>
          <w:bCs/>
          <w:szCs w:val="24"/>
        </w:rPr>
        <w:lastRenderedPageBreak/>
        <w:t>ΚΩΝΣΤΑΝΤΙΝΟΣ ΣΤΡΑΤΗΣ (Υφυπουργός Πολιτισμού και Αθλη</w:t>
      </w:r>
      <w:r w:rsidRPr="00F329B2">
        <w:rPr>
          <w:rFonts w:eastAsia="Times New Roman"/>
          <w:b/>
          <w:bCs/>
          <w:szCs w:val="24"/>
        </w:rPr>
        <w:t>τισμού):</w:t>
      </w:r>
      <w:r>
        <w:rPr>
          <w:rFonts w:eastAsia="Times New Roman"/>
          <w:bCs/>
          <w:szCs w:val="24"/>
        </w:rPr>
        <w:t xml:space="preserve"> Θα είμαι πολύ σύντομος. Θέλω να διευκρινίσω το εξής. Τι λέει στην πράξη η τροπολογία για τα προσφυγικά της </w:t>
      </w:r>
      <w:r>
        <w:rPr>
          <w:rFonts w:eastAsia="Times New Roman"/>
          <w:bCs/>
          <w:szCs w:val="24"/>
        </w:rPr>
        <w:t xml:space="preserve">λεωφόρου </w:t>
      </w:r>
      <w:r>
        <w:rPr>
          <w:rFonts w:eastAsia="Times New Roman"/>
          <w:bCs/>
          <w:szCs w:val="24"/>
        </w:rPr>
        <w:t>Αλεξάνδρας; Ότι η Περιφέρεια Αττικής, που υπερκαλύπτει το 66%, μπορεί να προχωρήσει στην αποκατάσταση των προσφυγικών, εκδίδοντας ο</w:t>
      </w:r>
      <w:r>
        <w:rPr>
          <w:rFonts w:eastAsia="Times New Roman"/>
          <w:bCs/>
          <w:szCs w:val="24"/>
        </w:rPr>
        <w:t>ικοδομική άδεια και ξεμπλέκοντας από τα προβλήματα κατακερματισμού της ιδιοκτησίας που είναι γνωστά εκεί.</w:t>
      </w:r>
    </w:p>
    <w:p w14:paraId="4CC5BE30" w14:textId="77777777" w:rsidR="005D719C" w:rsidRDefault="00627F40">
      <w:pPr>
        <w:spacing w:line="600" w:lineRule="auto"/>
        <w:ind w:firstLine="720"/>
        <w:jc w:val="both"/>
        <w:rPr>
          <w:rFonts w:eastAsia="Times New Roman"/>
          <w:bCs/>
          <w:szCs w:val="24"/>
        </w:rPr>
      </w:pPr>
      <w:r>
        <w:rPr>
          <w:rFonts w:eastAsia="Times New Roman"/>
          <w:bCs/>
          <w:szCs w:val="24"/>
        </w:rPr>
        <w:t xml:space="preserve">Με ποιο τρόπο θα αποκατασταθεί; Με την μελέτη που εγκρίθηκε πρόσφατα, στις αρχές Φεβρουαρίου, από το Κεντρικό Συμβούλιο </w:t>
      </w:r>
      <w:r>
        <w:rPr>
          <w:rFonts w:eastAsia="Times New Roman"/>
          <w:bCs/>
          <w:szCs w:val="24"/>
        </w:rPr>
        <w:t>Νε</w:t>
      </w:r>
      <w:r>
        <w:rPr>
          <w:rFonts w:eastAsia="Times New Roman"/>
          <w:bCs/>
          <w:szCs w:val="24"/>
        </w:rPr>
        <w:t>ω</w:t>
      </w:r>
      <w:r>
        <w:rPr>
          <w:rFonts w:eastAsia="Times New Roman"/>
          <w:bCs/>
          <w:szCs w:val="24"/>
        </w:rPr>
        <w:t>τ</w:t>
      </w:r>
      <w:r>
        <w:rPr>
          <w:rFonts w:eastAsia="Times New Roman"/>
          <w:bCs/>
          <w:szCs w:val="24"/>
        </w:rPr>
        <w:t>έ</w:t>
      </w:r>
      <w:r>
        <w:rPr>
          <w:rFonts w:eastAsia="Times New Roman"/>
          <w:bCs/>
          <w:szCs w:val="24"/>
        </w:rPr>
        <w:t xml:space="preserve">ρων </w:t>
      </w:r>
      <w:r>
        <w:rPr>
          <w:rFonts w:eastAsia="Times New Roman"/>
          <w:bCs/>
          <w:szCs w:val="24"/>
        </w:rPr>
        <w:t>Μνημείων. Και ως τι θ</w:t>
      </w:r>
      <w:r>
        <w:rPr>
          <w:rFonts w:eastAsia="Times New Roman"/>
          <w:bCs/>
          <w:szCs w:val="24"/>
        </w:rPr>
        <w:t xml:space="preserve">α χρησιμοποιηθεί; Ως ξενώνας συνοδών ασθενών του </w:t>
      </w:r>
      <w:r>
        <w:rPr>
          <w:rFonts w:eastAsia="Times New Roman"/>
          <w:bCs/>
          <w:szCs w:val="24"/>
        </w:rPr>
        <w:t>«</w:t>
      </w:r>
      <w:r>
        <w:rPr>
          <w:rFonts w:eastAsia="Times New Roman"/>
          <w:bCs/>
          <w:szCs w:val="24"/>
        </w:rPr>
        <w:t>Αγίου Σάββα</w:t>
      </w:r>
      <w:r>
        <w:rPr>
          <w:rFonts w:eastAsia="Times New Roman"/>
          <w:bCs/>
          <w:szCs w:val="24"/>
        </w:rPr>
        <w:t>»</w:t>
      </w:r>
      <w:r>
        <w:rPr>
          <w:rFonts w:eastAsia="Times New Roman"/>
          <w:bCs/>
          <w:szCs w:val="24"/>
        </w:rPr>
        <w:t xml:space="preserve">, ως κοινωνική κατοικία για να στεγαστούν οι πενήντα ένας κάτοικοι που εξακολουθούν και υπάρχουν εκεί. </w:t>
      </w:r>
    </w:p>
    <w:p w14:paraId="4CC5BE31" w14:textId="77777777" w:rsidR="005D719C" w:rsidRDefault="00627F40">
      <w:pPr>
        <w:spacing w:line="600" w:lineRule="auto"/>
        <w:ind w:firstLine="720"/>
        <w:jc w:val="both"/>
        <w:rPr>
          <w:rFonts w:eastAsia="Times New Roman"/>
          <w:bCs/>
          <w:szCs w:val="24"/>
        </w:rPr>
      </w:pPr>
      <w:r>
        <w:rPr>
          <w:rFonts w:eastAsia="Times New Roman"/>
          <w:bCs/>
          <w:szCs w:val="24"/>
        </w:rPr>
        <w:t xml:space="preserve">Επομένως, είναι προφανές ότι -εάν θέλουμε να συγκρίνουμε με τα παλαιότερα σχέδια του 2014 </w:t>
      </w:r>
      <w:r>
        <w:rPr>
          <w:rFonts w:eastAsia="Times New Roman"/>
          <w:bCs/>
          <w:szCs w:val="24"/>
        </w:rPr>
        <w:t xml:space="preserve">για ιδιωτικοποίηση των προσφυγικών- έχουμε μία πλήρη ανατροπή του σκηνικού υπέρ του δημοσίου συμφέροντος και βέβαια με πολύ έντονο το στοιχείο της κοινωνικής προστασίας. </w:t>
      </w:r>
    </w:p>
    <w:p w14:paraId="4CC5BE32" w14:textId="77777777" w:rsidR="005D719C" w:rsidRDefault="00627F40">
      <w:pPr>
        <w:spacing w:line="600" w:lineRule="auto"/>
        <w:ind w:firstLine="720"/>
        <w:jc w:val="both"/>
        <w:rPr>
          <w:rFonts w:eastAsia="Times New Roman"/>
          <w:bCs/>
          <w:szCs w:val="24"/>
        </w:rPr>
      </w:pPr>
      <w:r>
        <w:rPr>
          <w:rFonts w:eastAsia="Times New Roman"/>
          <w:bCs/>
          <w:szCs w:val="24"/>
        </w:rPr>
        <w:lastRenderedPageBreak/>
        <w:t xml:space="preserve">Μετά απ’ αυτήν τη διευκρίνιση, εγώ θα περίμενα από το Κομμουνιστικό Κόμμα </w:t>
      </w:r>
      <w:r>
        <w:rPr>
          <w:rFonts w:eastAsia="Times New Roman"/>
          <w:bCs/>
          <w:szCs w:val="24"/>
        </w:rPr>
        <w:t xml:space="preserve">Ελλάδας </w:t>
      </w:r>
      <w:r>
        <w:rPr>
          <w:rFonts w:eastAsia="Times New Roman"/>
          <w:bCs/>
          <w:szCs w:val="24"/>
        </w:rPr>
        <w:t xml:space="preserve">να </w:t>
      </w:r>
      <w:r>
        <w:rPr>
          <w:rFonts w:eastAsia="Times New Roman"/>
          <w:bCs/>
          <w:szCs w:val="24"/>
        </w:rPr>
        <w:t>τοποθετηθεί τουλάχιστον θετικά για τη συγκεκριμένη ρύθμιση, ακόμα και αν καταψηφίζει συνολικά την τροπολογία.</w:t>
      </w:r>
    </w:p>
    <w:p w14:paraId="4CC5BE33"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Μπορώ να ρωτήσω κάτι, κύριε Πρόεδρε;</w:t>
      </w:r>
    </w:p>
    <w:p w14:paraId="4CC5BE34"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Ναι, κύριε Τζαβάρα.</w:t>
      </w:r>
    </w:p>
    <w:p w14:paraId="4CC5BE35"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Μπορείτε να μας πείτε, κύριε Υπουργέ, όταν λέτε να εκδοθούν άδειες κατά παρέκκλιση της ισχύουσας οικοδομικής και δομικής νομοθεσίας, τι ακριβώς εννοείτε; Γιατί είναι πολύ γενικό αυτό. Δηλαδή, θα πρέπει να ορίσετε ως προς το τάδε, το τάδε και το τάδε ζήτημ</w:t>
      </w:r>
      <w:r>
        <w:rPr>
          <w:rFonts w:eastAsia="Times New Roman" w:cs="Times New Roman"/>
          <w:szCs w:val="24"/>
        </w:rPr>
        <w:t xml:space="preserve">α. Γιατί αυτό το κατά παρέκκλιση κάθε διάταξης της πολεοδομικής νομοθεσίας δημιουργεί κάποιον προβληματισμό. </w:t>
      </w:r>
    </w:p>
    <w:p w14:paraId="4CC5BE3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Εμείς δεν έχουμε κανένα λόγο να πούμε «</w:t>
      </w:r>
      <w:r>
        <w:rPr>
          <w:rFonts w:eastAsia="Times New Roman" w:cs="Times New Roman"/>
          <w:szCs w:val="24"/>
        </w:rPr>
        <w:t>όχι</w:t>
      </w:r>
      <w:r>
        <w:rPr>
          <w:rFonts w:eastAsia="Times New Roman" w:cs="Times New Roman"/>
          <w:szCs w:val="24"/>
        </w:rPr>
        <w:t>»</w:t>
      </w:r>
      <w:r w:rsidRPr="005A2303">
        <w:rPr>
          <w:rFonts w:eastAsia="Times New Roman" w:cs="Times New Roman"/>
          <w:szCs w:val="24"/>
        </w:rPr>
        <w:t>,</w:t>
      </w:r>
      <w:r>
        <w:rPr>
          <w:rFonts w:eastAsia="Times New Roman" w:cs="Times New Roman"/>
          <w:szCs w:val="24"/>
        </w:rPr>
        <w:t xml:space="preserve"> αλλά νομίζω ότι εδώ υπάρχει μια ασάφεια. Και το λέω για να γίνει και εφαρμόσιμη αυτή η διάταξη.</w:t>
      </w:r>
    </w:p>
    <w:p w14:paraId="4CC5BE3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Ευχαρ</w:t>
      </w:r>
      <w:r>
        <w:rPr>
          <w:rFonts w:eastAsia="Times New Roman" w:cs="Times New Roman"/>
          <w:szCs w:val="24"/>
        </w:rPr>
        <w:t>ιστώ.</w:t>
      </w:r>
    </w:p>
    <w:p w14:paraId="4CC5BE38"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ζητώ κι εγώ τον λόγο.</w:t>
      </w:r>
    </w:p>
    <w:p w14:paraId="4CC5BE39"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Θέλετε και εσείς τον λόγο, κύριε Συντυχάκη, το ίδιο διευκρινιστικά, για να απαντήσει επί του συνόλου ο κύριος Υπουργός;</w:t>
      </w:r>
    </w:p>
    <w:p w14:paraId="4CC5BE3A"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w:t>
      </w:r>
    </w:p>
    <w:p w14:paraId="4CC5BE3B"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Ορίστε, έχετε τον λόγο.</w:t>
      </w:r>
    </w:p>
    <w:p w14:paraId="4CC5BE3C"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Η εξήγηση που δίνετε εν μέρει μας καλύπτει. </w:t>
      </w:r>
    </w:p>
    <w:p w14:paraId="4CC5BE3D"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Εμείς θα σας κάνουμε μια πρόταση. Σπάστε αυτήν την τροπολογία στα τρία. Δεν γίνεται τώρα να μας βάζετε να ψηφίζουμε για την χορηγία Π</w:t>
      </w:r>
      <w:r>
        <w:rPr>
          <w:rFonts w:eastAsia="Times New Roman" w:cs="Times New Roman"/>
          <w:szCs w:val="24"/>
        </w:rPr>
        <w:t>ολιτιστικής Πρωτεύουσας της Ευρώπης μαζί με αυτό.</w:t>
      </w:r>
    </w:p>
    <w:p w14:paraId="4CC5BE3E"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Την έσπασε. Είναι τρία άρθρα, το 69, το 70 και το 71.</w:t>
      </w:r>
    </w:p>
    <w:p w14:paraId="4CC5BE3F"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Είναι τρία ξεχωριστά άρθρα; </w:t>
      </w:r>
    </w:p>
    <w:p w14:paraId="4CC5BE40"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Δεν θα ψηφίσεις τροπολογία στο άρθρο. Θα ψηφίσεις 69, 70, 71.</w:t>
      </w:r>
    </w:p>
    <w:p w14:paraId="4CC5BE41"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Π</w:t>
      </w:r>
      <w:r w:rsidRPr="00AE7C4B">
        <w:rPr>
          <w:rFonts w:eastAsia="Times New Roman" w:cs="Times New Roman"/>
          <w:b/>
          <w:szCs w:val="24"/>
        </w:rPr>
        <w:t xml:space="preserve">ΡΟΕΔΡΕΥΩΝ (Μάριος Γεωργιάδης): </w:t>
      </w:r>
      <w:r>
        <w:rPr>
          <w:rFonts w:eastAsia="Times New Roman" w:cs="Times New Roman"/>
          <w:szCs w:val="24"/>
        </w:rPr>
        <w:t>Από ό,τι με ενημερώνουν, δεν ισχύει αυτό, κύριε Βορίδη.</w:t>
      </w:r>
    </w:p>
    <w:p w14:paraId="4CC5BE42"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δεν ισχύει; Είναι σπασμένη.</w:t>
      </w:r>
    </w:p>
    <w:p w14:paraId="4CC5BE43"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Είναι ολόκληρη η τροπολογία.</w:t>
      </w:r>
    </w:p>
    <w:p w14:paraId="4CC5BE44"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Από αυτά που γνωρίζω μέχρι τώρα μία </w:t>
      </w:r>
      <w:r>
        <w:rPr>
          <w:rFonts w:eastAsia="Times New Roman" w:cs="Times New Roman"/>
          <w:szCs w:val="24"/>
        </w:rPr>
        <w:t>τροπολογία, ανεξάρτητα από το πόσα άρθρα έχει, ψηφίζεται στο σύνολό της.</w:t>
      </w:r>
    </w:p>
    <w:p w14:paraId="4CC5BE45"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Διενεμήθη σπλάχνο. Το σπλάχνο έχει τρία άρθρα. Το κάθε δηλαδή επιμέρους άρθρο της τροπολογίας έχει γίνει και έχει αριθμηθεί στο σπλάχνο, άρθρο 69, άρθρο 70, άρθρο 7</w:t>
      </w:r>
      <w:r>
        <w:rPr>
          <w:rFonts w:eastAsia="Times New Roman" w:cs="Times New Roman"/>
          <w:szCs w:val="24"/>
        </w:rPr>
        <w:t>1. Αν ψηφίσουν οι εισηγητές με βάση το σπλάχνο, δεν υπάρχει πρόβλημα. Αν ψηφίσουν με βάση την τροπολογία, υπάρχει πρόβλημα.</w:t>
      </w:r>
    </w:p>
    <w:p w14:paraId="4CC5BE46" w14:textId="77777777" w:rsidR="005D719C" w:rsidRDefault="00627F40">
      <w:pPr>
        <w:spacing w:line="600" w:lineRule="auto"/>
        <w:ind w:firstLine="720"/>
        <w:contextualSpacing/>
        <w:jc w:val="both"/>
        <w:rPr>
          <w:rFonts w:eastAsia="Times New Roman" w:cs="Times New Roman"/>
          <w:szCs w:val="24"/>
        </w:rPr>
      </w:pPr>
      <w:r>
        <w:rPr>
          <w:rFonts w:eastAsia="Times New Roman"/>
          <w:b/>
          <w:bCs/>
          <w:szCs w:val="24"/>
        </w:rPr>
        <w:t>ΚΩΝΣΤΑΝΤΙΝΟΣ ΣΤΡΑΤΗΣ (Υφυπουργός Πολιτισμού και Αθλητισμού):</w:t>
      </w:r>
      <w:r>
        <w:rPr>
          <w:rFonts w:eastAsia="Times New Roman"/>
          <w:bCs/>
          <w:szCs w:val="24"/>
        </w:rPr>
        <w:t xml:space="preserve"> Θα διευκρινιστεί αυτό. Είναι διαδικαστικό το ζήτημα. </w:t>
      </w:r>
    </w:p>
    <w:p w14:paraId="4CC5BE47"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lastRenderedPageBreak/>
        <w:t>ΠΡΟΕΔΡΕΥΩΝ (Μάριο</w:t>
      </w:r>
      <w:r w:rsidRPr="00AE7C4B">
        <w:rPr>
          <w:rFonts w:eastAsia="Times New Roman" w:cs="Times New Roman"/>
          <w:b/>
          <w:szCs w:val="24"/>
        </w:rPr>
        <w:t xml:space="preserve">ς Γεωργιάδης): </w:t>
      </w:r>
      <w:r>
        <w:rPr>
          <w:rFonts w:eastAsia="Times New Roman" w:cs="Times New Roman"/>
          <w:szCs w:val="24"/>
        </w:rPr>
        <w:t>Η τροπολογία είναι μία. Αυτό που βλέπετε είναι η μορφή του νόμου όταν θα έρθει η ώρα να το ψηφίσετε.</w:t>
      </w:r>
    </w:p>
    <w:p w14:paraId="4CC5BE48"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w:t>
      </w:r>
    </w:p>
    <w:p w14:paraId="4CC5BE49"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Ανεξάρτητα από το πόσα άρθρα αποτελείται μια τροπολογία, ψηφίζεται ενιαία στο τέλος, έτ</w:t>
      </w:r>
      <w:r>
        <w:rPr>
          <w:rFonts w:eastAsia="Times New Roman" w:cs="Times New Roman"/>
          <w:szCs w:val="24"/>
        </w:rPr>
        <w:t>σι δεν είναι;</w:t>
      </w:r>
    </w:p>
    <w:p w14:paraId="4CC5BE4A"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Αυτό, λοιπόν, πρέπει κάποια στιγμή να τελειώνει. Δηλαδή, αυτές οι πολυτροπολογίες που περιλαμβάνουν μέσα πολλά άρθρα, πρέπει να σταματήσουν. Διότι σε ένα λες «</w:t>
      </w:r>
      <w:r>
        <w:rPr>
          <w:rFonts w:eastAsia="Times New Roman" w:cs="Times New Roman"/>
          <w:szCs w:val="24"/>
        </w:rPr>
        <w:t>όχι</w:t>
      </w:r>
      <w:r>
        <w:rPr>
          <w:rFonts w:eastAsia="Times New Roman" w:cs="Times New Roman"/>
          <w:szCs w:val="24"/>
        </w:rPr>
        <w:t>», στο άλλο θες να πεις «</w:t>
      </w:r>
      <w:r>
        <w:rPr>
          <w:rFonts w:eastAsia="Times New Roman" w:cs="Times New Roman"/>
          <w:szCs w:val="24"/>
        </w:rPr>
        <w:t>ναι</w:t>
      </w:r>
      <w:r>
        <w:rPr>
          <w:rFonts w:eastAsia="Times New Roman" w:cs="Times New Roman"/>
          <w:szCs w:val="24"/>
        </w:rPr>
        <w:t>», στο άλλο θες να πεις «</w:t>
      </w:r>
      <w:r>
        <w:rPr>
          <w:rFonts w:eastAsia="Times New Roman" w:cs="Times New Roman"/>
          <w:szCs w:val="24"/>
        </w:rPr>
        <w:t>παρών</w:t>
      </w:r>
      <w:r>
        <w:rPr>
          <w:rFonts w:eastAsia="Times New Roman" w:cs="Times New Roman"/>
          <w:szCs w:val="24"/>
        </w:rPr>
        <w:t>» και στο τέλος διχάζε</w:t>
      </w:r>
      <w:r>
        <w:rPr>
          <w:rFonts w:eastAsia="Times New Roman" w:cs="Times New Roman"/>
          <w:szCs w:val="24"/>
        </w:rPr>
        <w:t xml:space="preserve">σαι τι ακριβώς πρέπει να πεις για το σύνολο όλων αυτών. Είναι απαράδεκτο. Αυτό είναι το ένα. </w:t>
      </w:r>
    </w:p>
    <w:p w14:paraId="4CC5BE4B"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Δεύτερον, είπα ότι εν μέρει μας καλύπτει. Βέβαια, πολλά από αυτά που είπατε δεν συμπεριλαμβάνονται ούτε στην αιτιολογική έκθεση, η οποία είναι πολύ σύντομη και πο</w:t>
      </w:r>
      <w:r>
        <w:rPr>
          <w:rFonts w:eastAsia="Times New Roman" w:cs="Times New Roman"/>
          <w:szCs w:val="24"/>
        </w:rPr>
        <w:t>λύ ασαφής. Από αυτήν την άποψη, εγώ θα επιμείνω στο «</w:t>
      </w:r>
      <w:r>
        <w:rPr>
          <w:rFonts w:eastAsia="Times New Roman" w:cs="Times New Roman"/>
          <w:szCs w:val="24"/>
        </w:rPr>
        <w:t>παρών</w:t>
      </w:r>
      <w:r>
        <w:rPr>
          <w:rFonts w:eastAsia="Times New Roman" w:cs="Times New Roman"/>
          <w:szCs w:val="24"/>
        </w:rPr>
        <w:t>» για το συγκεκριμένο, αλλά στο σύνολό του θα πούμε «</w:t>
      </w:r>
      <w:r>
        <w:rPr>
          <w:rFonts w:eastAsia="Times New Roman" w:cs="Times New Roman"/>
          <w:szCs w:val="24"/>
        </w:rPr>
        <w:t>όχι</w:t>
      </w:r>
      <w:r>
        <w:rPr>
          <w:rFonts w:eastAsia="Times New Roman" w:cs="Times New Roman"/>
          <w:szCs w:val="24"/>
        </w:rPr>
        <w:t>».</w:t>
      </w:r>
    </w:p>
    <w:p w14:paraId="4CC5BE4C"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κύριε Συντυχάκη. </w:t>
      </w:r>
    </w:p>
    <w:p w14:paraId="4CC5BE4D"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4CC5BE4E" w14:textId="77777777" w:rsidR="005D719C" w:rsidRDefault="00627F40">
      <w:pPr>
        <w:spacing w:line="600" w:lineRule="auto"/>
        <w:ind w:firstLine="720"/>
        <w:contextualSpacing/>
        <w:jc w:val="both"/>
        <w:rPr>
          <w:rFonts w:eastAsia="Times New Roman" w:cs="Times New Roman"/>
          <w:szCs w:val="24"/>
        </w:rPr>
      </w:pPr>
      <w:r w:rsidRPr="00260E81">
        <w:rPr>
          <w:rFonts w:eastAsia="Times New Roman" w:cs="Times New Roman"/>
          <w:b/>
          <w:szCs w:val="24"/>
        </w:rPr>
        <w:t xml:space="preserve">ΚΩΝΣΤΑΝΤΙΝΟΣ ΣΤΡΑΤΗΣ (Υφυπουργός </w:t>
      </w:r>
      <w:r w:rsidRPr="00260E81">
        <w:rPr>
          <w:rFonts w:eastAsia="Times New Roman" w:cs="Times New Roman"/>
          <w:b/>
          <w:szCs w:val="24"/>
        </w:rPr>
        <w:t>Πολιτισμού και Αθλητισμού):</w:t>
      </w:r>
      <w:r>
        <w:rPr>
          <w:rFonts w:eastAsia="Times New Roman" w:cs="Times New Roman"/>
          <w:szCs w:val="24"/>
        </w:rPr>
        <w:t xml:space="preserve"> Κατ’ αρχάς θέλω να πω ότι είμαι καινούργιος Υφυπουργός και δεν το κρύβω. Την επόμενη φορά, λοιπόν, που θα χρειαστεί να φέρω τροπολογίες, θα φροντίσω να υπάρχει αυτή η δυνατότητα στα κόμματα.</w:t>
      </w:r>
    </w:p>
    <w:p w14:paraId="4CC5BE4F"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Απαντώντας τώρα στον κ. Τζαβάρα, στον</w:t>
      </w:r>
      <w:r>
        <w:rPr>
          <w:rFonts w:eastAsia="Times New Roman" w:cs="Times New Roman"/>
          <w:szCs w:val="24"/>
        </w:rPr>
        <w:t xml:space="preserve"> Κοινοβουλευτικό Εκπρόσωπο της Νέας Δημοκρατίας, θα ήθελα να πω ότι η παρέκκλιση αφορά μόνο ως προς το ποσοστό. </w:t>
      </w:r>
    </w:p>
    <w:p w14:paraId="4CC5BE50"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για να κατατεθεί μια οικοδομική άδεια πρέπει να την υποβάλλει το 100% των ιδιοκτητών. Εδώ είναι ειδική περίπτωση, δεν μπορεί να λυθεί αλλιώς. Ή δεν θα γίνει ποτέ τίποτα με τα προσφυγικά της Αλεξάνδρας, ή θα προχωρήσει η Περιφέρεια της Αττι</w:t>
      </w:r>
      <w:r>
        <w:rPr>
          <w:rFonts w:eastAsia="Times New Roman" w:cs="Times New Roman"/>
          <w:szCs w:val="24"/>
        </w:rPr>
        <w:t xml:space="preserve">κής η οποία υπερκαλύπτει το 66% που θέτει ο νόμος. Η παρέκκλιση για την έκδοση της οικοδομικής άδειας </w:t>
      </w:r>
      <w:r>
        <w:rPr>
          <w:rFonts w:eastAsia="Times New Roman" w:cs="Times New Roman"/>
          <w:szCs w:val="24"/>
        </w:rPr>
        <w:lastRenderedPageBreak/>
        <w:t>είναι μόνο ως προς το ποσοστό. Είναι νομίζω σαφές από τη διατύπωση. Ίσως να μπορούσε να είναι λίγο καλύτερη, αλλά είναι νομίζω σαφές ότι αυτό πρόκειται να</w:t>
      </w:r>
      <w:r>
        <w:rPr>
          <w:rFonts w:eastAsia="Times New Roman" w:cs="Times New Roman"/>
          <w:szCs w:val="24"/>
        </w:rPr>
        <w:t xml:space="preserve"> γίνει. </w:t>
      </w:r>
    </w:p>
    <w:p w14:paraId="4CC5BE51"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 xml:space="preserve">Η δε μελέτη η οποία εγκρίθηκε από το Κεντρικό Συμβούλιο </w:t>
      </w:r>
      <w:r>
        <w:rPr>
          <w:rFonts w:eastAsia="Times New Roman" w:cs="Times New Roman"/>
          <w:szCs w:val="24"/>
        </w:rPr>
        <w:t xml:space="preserve">Νεωτέρων </w:t>
      </w:r>
      <w:r>
        <w:rPr>
          <w:rFonts w:eastAsia="Times New Roman" w:cs="Times New Roman"/>
          <w:szCs w:val="24"/>
        </w:rPr>
        <w:t>Μνημείων είναι το εχέγγυο ότι αυτό που θα γίνει εκεί είναι μια δουλειά υπό τις υψηλές προδιαγραφές που θέτει το Υπουργείο διαχρονικά και με όλες τις κυβερνήσεις.</w:t>
      </w:r>
    </w:p>
    <w:p w14:paraId="4CC5BE52"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C5BE53"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sidRPr="00AE7C4B">
        <w:rPr>
          <w:rFonts w:eastAsia="Times New Roman" w:cs="Times New Roman"/>
          <w:szCs w:val="24"/>
        </w:rPr>
        <w:t>Ε</w:t>
      </w:r>
      <w:r>
        <w:rPr>
          <w:rFonts w:eastAsia="Times New Roman" w:cs="Times New Roman"/>
          <w:szCs w:val="24"/>
        </w:rPr>
        <w:t xml:space="preserve">υχαριστούμε τον Υπουργό κ. Στρατή. </w:t>
      </w:r>
    </w:p>
    <w:p w14:paraId="4CC5BE54"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Τώρα θα δώσω τον λόγο στον κύριο Υπουργό.</w:t>
      </w:r>
    </w:p>
    <w:p w14:paraId="4CC5BE55"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μιλήσει ήδη πάρα πολύ. Θα σας δώσω πέντε λεπτά και παρακαλώ όσο μπορείτε να μείνετε εντός αυτού του πλαισίου, για να προχωρή</w:t>
      </w:r>
      <w:r>
        <w:rPr>
          <w:rFonts w:eastAsia="Times New Roman" w:cs="Times New Roman"/>
          <w:szCs w:val="24"/>
        </w:rPr>
        <w:t>σουμε με την ψηφοφορία.</w:t>
      </w:r>
    </w:p>
    <w:p w14:paraId="4CC5BE56" w14:textId="77777777" w:rsidR="005D719C" w:rsidRDefault="00627F4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4CC5BE57" w14:textId="77777777" w:rsidR="005D719C" w:rsidRDefault="00627F40">
      <w:pPr>
        <w:spacing w:line="600" w:lineRule="auto"/>
        <w:ind w:firstLine="720"/>
        <w:contextualSpacing/>
        <w:jc w:val="both"/>
        <w:rPr>
          <w:rFonts w:eastAsia="Times New Roman" w:cs="Times New Roman"/>
          <w:szCs w:val="24"/>
        </w:rPr>
      </w:pPr>
      <w:r w:rsidRPr="00806011">
        <w:rPr>
          <w:rFonts w:eastAsia="Times New Roman" w:cs="Times New Roman"/>
          <w:b/>
          <w:szCs w:val="24"/>
        </w:rPr>
        <w:t>ΓΕΩΡΓΙΟΣ ΒΑΣΙΛΕΙΑΔΗΣ (Υφυπουργός Πολιτισμού και Αθλητισμού):</w:t>
      </w:r>
      <w:r w:rsidRPr="00806011">
        <w:rPr>
          <w:rFonts w:eastAsia="Times New Roman" w:cs="Times New Roman"/>
          <w:szCs w:val="24"/>
        </w:rPr>
        <w:t xml:space="preserve"> Κ</w:t>
      </w:r>
      <w:r>
        <w:rPr>
          <w:rFonts w:eastAsia="Times New Roman" w:cs="Times New Roman"/>
          <w:szCs w:val="24"/>
        </w:rPr>
        <w:t>ατ’ αρχάς, πριν μπω στο θέμα των τροπολογιών, θα ήθελα να σας ενημερώσω ότι όσο είμαστε εδώ συνέβη ένα εξωφρενικό και αποτρόπαιο γεγονός, μια πρά</w:t>
      </w:r>
      <w:r>
        <w:rPr>
          <w:rFonts w:eastAsia="Times New Roman" w:cs="Times New Roman"/>
          <w:szCs w:val="24"/>
        </w:rPr>
        <w:t xml:space="preserve">ξη βίας η </w:t>
      </w:r>
      <w:r>
        <w:rPr>
          <w:rFonts w:eastAsia="Times New Roman" w:cs="Times New Roman"/>
          <w:szCs w:val="24"/>
        </w:rPr>
        <w:lastRenderedPageBreak/>
        <w:t>οποία είναι απόλυτα καταδικαστέα. Όπως με ενημέρωσαν τώρα οι συνεργάτες μου, κυκλοφορούν και διάφορες σκηνές στο διαδίκτυο.</w:t>
      </w:r>
    </w:p>
    <w:p w14:paraId="4CC5BE58" w14:textId="77777777" w:rsidR="005D719C" w:rsidRDefault="00627F40">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Pr>
          <w:rFonts w:eastAsia="Times New Roman" w:cs="Times New Roman"/>
          <w:szCs w:val="24"/>
        </w:rPr>
        <w:t>Κύριε Υπουργέ, θέλετε να έρθετε στο Βήμα για να έχετε την άνεση και με τα χαρτιά σας; Ελάτ</w:t>
      </w:r>
      <w:r>
        <w:rPr>
          <w:rFonts w:eastAsia="Times New Roman" w:cs="Times New Roman"/>
          <w:szCs w:val="24"/>
        </w:rPr>
        <w:t>ε, σας παρακαλώ.</w:t>
      </w:r>
    </w:p>
    <w:p w14:paraId="4CC5BE59"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Κατά τη διάρκεια της συνεδρίασης συνέβη ένα πραγματικά φρικαλέο περιστατικό οπαδικής βίας με επίθεση σε μία γυναίκα. Προσπάθησα όσον ήμασταν μέσα να επικοινωνήσω με τον Αρχηγό τη</w:t>
      </w:r>
      <w:r>
        <w:rPr>
          <w:rFonts w:eastAsia="Times New Roman" w:cs="Times New Roman"/>
          <w:szCs w:val="24"/>
        </w:rPr>
        <w:t>ς Αστυνομίας για να μάθω λεπτομέρειες. Σε κάθε περίπτωση, θα σας ενημερώσω αύριο για το τι συμβαίνει. Εντάσσεται στο πλαίσιο αυτού του ιδιότυπου ξεκαθαρίσματος λογαριασμού κατά πάσα πιθανότητα στον χώρο των χούλιγκανς. Εκφράζω την καταδίκη, τον αποτροπιασμ</w:t>
      </w:r>
      <w:r>
        <w:rPr>
          <w:rFonts w:eastAsia="Times New Roman" w:cs="Times New Roman"/>
          <w:szCs w:val="24"/>
        </w:rPr>
        <w:t xml:space="preserve">ό και αύριο κιόλας θα επισκεφθώ τον Αρχηγό της Αστυνομίας για περισσότερες λεπτομέρειες και θα ενημερώσω και τα πολιτικά κόμματα. </w:t>
      </w:r>
    </w:p>
    <w:p w14:paraId="4CC5BE5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Από εκεί και μετά, θα ήθελα να αναφερθώ στις τροπολογίες. Κατ</w:t>
      </w:r>
      <w:r>
        <w:rPr>
          <w:rFonts w:eastAsia="Times New Roman" w:cs="Times New Roman"/>
          <w:szCs w:val="24"/>
        </w:rPr>
        <w:t xml:space="preserve">’ </w:t>
      </w:r>
      <w:r>
        <w:rPr>
          <w:rFonts w:eastAsia="Times New Roman" w:cs="Times New Roman"/>
          <w:szCs w:val="24"/>
        </w:rPr>
        <w:t xml:space="preserve">αρχάς, να πω ότι κάνω δεκτές τις τροπολογίες με γενικό αριθμό </w:t>
      </w:r>
      <w:r>
        <w:rPr>
          <w:rFonts w:eastAsia="Times New Roman" w:cs="Times New Roman"/>
          <w:szCs w:val="24"/>
        </w:rPr>
        <w:t xml:space="preserve">2005 και ειδικό 46, με γενικό αριθμό 2009 και ειδικό 48, με γενικό αριθμό 2022 και ειδικό 49, με γενικό αριθμό 2023 και ειδικό 50 και με γενικό αριθμό 2025 και ειδικό 51. Είναι οι υπουργικές τροπολογίες τις οποίες κάνω αποδεκτές. </w:t>
      </w:r>
    </w:p>
    <w:p w14:paraId="4CC5BE5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Και έρχομαι τώρα στις βου</w:t>
      </w:r>
      <w:r>
        <w:rPr>
          <w:rFonts w:eastAsia="Times New Roman" w:cs="Times New Roman"/>
          <w:szCs w:val="24"/>
        </w:rPr>
        <w:t xml:space="preserve">λευτικές τροπολογίες. Όσον αφορά την τροπολογία με γενικό αριθμό 2006 και ειδικό 47, τροπολογία της </w:t>
      </w:r>
      <w:r>
        <w:rPr>
          <w:rFonts w:eastAsia="Times New Roman" w:cs="Times New Roman"/>
          <w:szCs w:val="24"/>
        </w:rPr>
        <w:t xml:space="preserve">κ. </w:t>
      </w:r>
      <w:r>
        <w:rPr>
          <w:rFonts w:eastAsia="Times New Roman" w:cs="Times New Roman"/>
          <w:szCs w:val="24"/>
        </w:rPr>
        <w:t xml:space="preserve">Κεφαλίδου και του κ. Παπαθεοδώρου, νομίζω ότι μετά τη νομοτεχνική βελτίωση του άρθρου, δεν την κάνω δεκτή, αλλά καλύπτεστε από τη διάταξη αυτή. </w:t>
      </w:r>
    </w:p>
    <w:p w14:paraId="4CC5BE5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Σχετικά </w:t>
      </w:r>
      <w:r>
        <w:rPr>
          <w:rFonts w:eastAsia="Times New Roman" w:cs="Times New Roman"/>
          <w:szCs w:val="24"/>
        </w:rPr>
        <w:t>με τις υπόλοιπες δύο τροπολογίες, την τροπολογία με γενικό αριθμό 1999 και ειδικό 44 του κ. Κρεμαστινού και την με γενικό αριθμό 2045 του κ. Συντυχάκη, του κ. Στεργίου και του Βαρδαλή, δεν τις κάνω αποδεκτές. Έχουμε θέσει σε δημόσια διαβούλευση και διάλογο</w:t>
      </w:r>
      <w:r>
        <w:rPr>
          <w:rFonts w:eastAsia="Times New Roman" w:cs="Times New Roman"/>
          <w:szCs w:val="24"/>
        </w:rPr>
        <w:t xml:space="preserve"> το συνολικό πλαίσιο για τους προπονητές. Έχω πει την άποψή μου σχετικά με τα θέματα και την ιδιάζουσα κατάσταση στα θέματα των προπονητών ποδοσφαί</w:t>
      </w:r>
      <w:r>
        <w:rPr>
          <w:rFonts w:eastAsia="Times New Roman" w:cs="Times New Roman"/>
          <w:szCs w:val="24"/>
        </w:rPr>
        <w:lastRenderedPageBreak/>
        <w:t xml:space="preserve">ρου. Έχουμε καταλήξει σε μια συμφωνία με την </w:t>
      </w:r>
      <w:r>
        <w:rPr>
          <w:rFonts w:eastAsia="Times New Roman" w:cs="Times New Roman"/>
          <w:szCs w:val="24"/>
          <w:lang w:val="en-US"/>
        </w:rPr>
        <w:t>UEFA</w:t>
      </w:r>
      <w:r>
        <w:rPr>
          <w:rFonts w:eastAsia="Times New Roman" w:cs="Times New Roman"/>
          <w:szCs w:val="24"/>
        </w:rPr>
        <w:t xml:space="preserve"> για το συγκεκριμένο ζήτημα. Έχουν ενημερωθεί και οι </w:t>
      </w:r>
      <w:r>
        <w:rPr>
          <w:rFonts w:eastAsia="Times New Roman" w:cs="Times New Roman"/>
          <w:szCs w:val="24"/>
        </w:rPr>
        <w:t>πρυτάνε</w:t>
      </w:r>
      <w:r>
        <w:rPr>
          <w:rFonts w:eastAsia="Times New Roman" w:cs="Times New Roman"/>
          <w:szCs w:val="24"/>
        </w:rPr>
        <w:t>ις</w:t>
      </w:r>
      <w:r>
        <w:rPr>
          <w:rFonts w:eastAsia="Times New Roman" w:cs="Times New Roman"/>
          <w:szCs w:val="24"/>
        </w:rPr>
        <w:t xml:space="preserve"> των ΣΕΦΑΑ και σε αμέσως επόμενο σχέδιο νόμου που θα ρυθμίζονται όλα αυτά, θα ρυθμιστεί και αυτό. </w:t>
      </w:r>
    </w:p>
    <w:p w14:paraId="4CC5BE5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Από εκεί και μετά, έρχομαι σε κάποια πράγματα που ειπώθηκαν από τον κ. Τζαβάρα σχετικά με τους θεματοφύλακες των αξιών του Ολυμπισμού που είναι η Ολυμπιακή</w:t>
      </w:r>
      <w:r>
        <w:rPr>
          <w:rFonts w:eastAsia="Times New Roman" w:cs="Times New Roman"/>
          <w:szCs w:val="24"/>
        </w:rPr>
        <w:t xml:space="preserve"> Επιτροπή. Σεβόμαστε την Ολυμπιακή Επιτροπή, μολονότι πολλές φορές συμβαίνουν διάφορα γεγονότα, όπως, για παράδειγμα, όταν στα δικαστήρια κρινόταν επί μήνες η τύχη της Ολυμπιακής Επιτροπής και χρειάστηκε και δική μου παρέμβαση, κατά κοινή ομολογία, για να </w:t>
      </w:r>
      <w:r>
        <w:rPr>
          <w:rFonts w:eastAsia="Times New Roman" w:cs="Times New Roman"/>
          <w:szCs w:val="24"/>
        </w:rPr>
        <w:t xml:space="preserve">μπορέσει να λυθεί το ζήτημα. Εντάξει, δεν είμαστε όλοι άμοιροι ευθυνών για την κατάσταση που βρίσκεται το Ολυμπιακό Κίνημα. </w:t>
      </w:r>
    </w:p>
    <w:p w14:paraId="4CC5BE5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Από εκεί και μετά, κύριε Τζαβάρα, εγώ κρατάω την τοποθέτηση του Γενικού Γραμματέα της Ολυμπιακής Επιτροπής στη συζήτηση των φορέων,</w:t>
      </w:r>
      <w:r>
        <w:rPr>
          <w:rFonts w:eastAsia="Times New Roman" w:cs="Times New Roman"/>
          <w:szCs w:val="24"/>
        </w:rPr>
        <w:t xml:space="preserve"> όταν δήλωσε ξεκάθαρα ότι οφείλει να σημειώσει πως κατά τη διάρκεια της ειδικής διαβούλευσης που είχαμε, η Ολυμπιακή Επιτροπή δηλαδή και εγώ δια ζώσης με την </w:t>
      </w:r>
      <w:r>
        <w:rPr>
          <w:rFonts w:eastAsia="Times New Roman" w:cs="Times New Roman"/>
          <w:szCs w:val="24"/>
        </w:rPr>
        <w:lastRenderedPageBreak/>
        <w:t>αντιπροσωπεία της Ελληνικής Ολυμπιακής Επιτροπής, πολλές από τις παρατηρήσεις μας οι οποίες υποβλή</w:t>
      </w:r>
      <w:r>
        <w:rPr>
          <w:rFonts w:eastAsia="Times New Roman" w:cs="Times New Roman"/>
          <w:szCs w:val="24"/>
        </w:rPr>
        <w:t>θηκαν εκ των υστέρων και γραπτώς έγιναν δεκτές. Υπάρχει, δηλαδή, δίαυλος επικοινωνίας και συνεργασίας κ.λπ.</w:t>
      </w:r>
      <w:r>
        <w:rPr>
          <w:rFonts w:eastAsia="Times New Roman" w:cs="Times New Roman"/>
          <w:szCs w:val="24"/>
        </w:rPr>
        <w:t>.</w:t>
      </w:r>
      <w:r>
        <w:rPr>
          <w:rFonts w:eastAsia="Times New Roman" w:cs="Times New Roman"/>
          <w:szCs w:val="24"/>
        </w:rPr>
        <w:t xml:space="preserve"> </w:t>
      </w:r>
    </w:p>
    <w:p w14:paraId="4CC5BE5F"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Εγώ το κείμενο διάβασα. </w:t>
      </w:r>
    </w:p>
    <w:p w14:paraId="4CC5BE60"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Προφανώς. Δεν θέλω να ρίξω λάδι στη φ</w:t>
      </w:r>
      <w:r>
        <w:rPr>
          <w:rFonts w:eastAsia="Times New Roman" w:cs="Times New Roman"/>
          <w:szCs w:val="24"/>
        </w:rPr>
        <w:t>ωτιά. Κράτησα χαμηλούς τόνους σε όλη τη διάρκεια της συνεδρίασης και θα συνεχίσω σε αυτή</w:t>
      </w:r>
      <w:r>
        <w:rPr>
          <w:rFonts w:eastAsia="Times New Roman" w:cs="Times New Roman"/>
          <w:szCs w:val="24"/>
        </w:rPr>
        <w:t>ν</w:t>
      </w:r>
      <w:r>
        <w:rPr>
          <w:rFonts w:eastAsia="Times New Roman" w:cs="Times New Roman"/>
          <w:szCs w:val="24"/>
        </w:rPr>
        <w:t xml:space="preserve"> τη λογική. Άλλωστε, πιστεύω ότι στο τέλος της ημέρας όλοι δουλεύουμε προς την ίδια κατεύθυνση. </w:t>
      </w:r>
    </w:p>
    <w:p w14:paraId="4CC5BE61"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Σεβόμαστε απόλυτα τις ομοσπονδίες και την Ολυμπιακή Επιτροπή και τις σ</w:t>
      </w:r>
      <w:r>
        <w:rPr>
          <w:rFonts w:eastAsia="Times New Roman" w:cs="Times New Roman"/>
          <w:szCs w:val="24"/>
        </w:rPr>
        <w:t>εβόμαστε έμπρακτα με 30% αύξηση στις χρηματοδοτήσεις τους σε τρία χρόνια, με τις προβλέψεις για τις άδειες των δημοσίων υπαλλήλων που είναι μέλη τους, με τη δυνατότητα να προσλάβουν επιστημονικό προσωπικό όταν κάνουμε διοργανώσεις, με τη δυνατότητα υπό προ</w:t>
      </w:r>
      <w:r>
        <w:rPr>
          <w:rFonts w:eastAsia="Times New Roman" w:cs="Times New Roman"/>
          <w:szCs w:val="24"/>
        </w:rPr>
        <w:t xml:space="preserve">ϋποθέσεις της χρηματικής αποζημίωσης του εκτελεστικού προέδρου, με τις παρεμβάσεις στις αθλητικές εγκαταστάσεις κατόπι συνεργασίας με </w:t>
      </w:r>
      <w:r>
        <w:rPr>
          <w:rFonts w:eastAsia="Times New Roman" w:cs="Times New Roman"/>
          <w:szCs w:val="24"/>
        </w:rPr>
        <w:lastRenderedPageBreak/>
        <w:t>τις ομοσπονδίες για πρώτη φορά για να γίνει ένας σοβαρός προγραμματισμός όταν κάνουμε τα δημόσια έργα, κάτι που φαίνεται ε</w:t>
      </w:r>
      <w:r>
        <w:rPr>
          <w:rFonts w:eastAsia="Times New Roman" w:cs="Times New Roman"/>
          <w:szCs w:val="24"/>
        </w:rPr>
        <w:t xml:space="preserve">μπράκτως και με το διεθνές Κέντρο Ιστιοπλοΐας και με την Ιστιοπλοϊκή Ομοσπονδία που έχουμε εξαιρετική συνεργασία. </w:t>
      </w:r>
    </w:p>
    <w:p w14:paraId="4CC5BE6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Επίσης, τις σεβόμαστε μ</w:t>
      </w:r>
      <w:r w:rsidRPr="00331C45">
        <w:rPr>
          <w:rFonts w:eastAsia="Times New Roman" w:cs="Times New Roman"/>
          <w:szCs w:val="24"/>
        </w:rPr>
        <w:t xml:space="preserve">ε τις υποτροφίες που δίνουμε </w:t>
      </w:r>
      <w:r>
        <w:rPr>
          <w:rFonts w:eastAsia="Times New Roman" w:cs="Times New Roman"/>
          <w:szCs w:val="24"/>
        </w:rPr>
        <w:t>κατόπιν</w:t>
      </w:r>
      <w:r w:rsidRPr="00331C45">
        <w:rPr>
          <w:rFonts w:eastAsia="Times New Roman" w:cs="Times New Roman"/>
          <w:szCs w:val="24"/>
        </w:rPr>
        <w:t xml:space="preserve"> δικής τους εισήγηση</w:t>
      </w:r>
      <w:r>
        <w:rPr>
          <w:rFonts w:eastAsia="Times New Roman" w:cs="Times New Roman"/>
          <w:szCs w:val="24"/>
        </w:rPr>
        <w:t>ς. Σ</w:t>
      </w:r>
      <w:r w:rsidRPr="00331C45">
        <w:rPr>
          <w:rFonts w:eastAsia="Times New Roman" w:cs="Times New Roman"/>
          <w:szCs w:val="24"/>
        </w:rPr>
        <w:t xml:space="preserve">την επιτροπή συμμετέχει ο </w:t>
      </w:r>
      <w:r>
        <w:rPr>
          <w:rFonts w:eastAsia="Times New Roman" w:cs="Times New Roman"/>
          <w:szCs w:val="24"/>
        </w:rPr>
        <w:t>Γ</w:t>
      </w:r>
      <w:r w:rsidRPr="00331C45">
        <w:rPr>
          <w:rFonts w:eastAsia="Times New Roman" w:cs="Times New Roman"/>
          <w:szCs w:val="24"/>
        </w:rPr>
        <w:t xml:space="preserve">ενικός </w:t>
      </w:r>
      <w:r>
        <w:rPr>
          <w:rFonts w:eastAsia="Times New Roman" w:cs="Times New Roman"/>
          <w:szCs w:val="24"/>
        </w:rPr>
        <w:t>Γ</w:t>
      </w:r>
      <w:r w:rsidRPr="00331C45">
        <w:rPr>
          <w:rFonts w:eastAsia="Times New Roman" w:cs="Times New Roman"/>
          <w:szCs w:val="24"/>
        </w:rPr>
        <w:t xml:space="preserve">ραμματέας </w:t>
      </w:r>
      <w:r>
        <w:rPr>
          <w:rFonts w:eastAsia="Times New Roman" w:cs="Times New Roman"/>
          <w:szCs w:val="24"/>
        </w:rPr>
        <w:t>Α</w:t>
      </w:r>
      <w:r w:rsidRPr="00331C45">
        <w:rPr>
          <w:rFonts w:eastAsia="Times New Roman" w:cs="Times New Roman"/>
          <w:szCs w:val="24"/>
        </w:rPr>
        <w:t>θλητισμού</w:t>
      </w:r>
      <w:r>
        <w:rPr>
          <w:rFonts w:eastAsia="Times New Roman" w:cs="Times New Roman"/>
          <w:szCs w:val="24"/>
        </w:rPr>
        <w:t>,</w:t>
      </w:r>
      <w:r w:rsidRPr="00331C45">
        <w:rPr>
          <w:rFonts w:eastAsia="Times New Roman" w:cs="Times New Roman"/>
          <w:szCs w:val="24"/>
        </w:rPr>
        <w:t xml:space="preserve"> ο </w:t>
      </w:r>
      <w:r>
        <w:rPr>
          <w:rFonts w:eastAsia="Times New Roman" w:cs="Times New Roman"/>
          <w:szCs w:val="24"/>
        </w:rPr>
        <w:t>Γ</w:t>
      </w:r>
      <w:r w:rsidRPr="00331C45">
        <w:rPr>
          <w:rFonts w:eastAsia="Times New Roman" w:cs="Times New Roman"/>
          <w:szCs w:val="24"/>
        </w:rPr>
        <w:t xml:space="preserve">ενικός </w:t>
      </w:r>
      <w:r>
        <w:rPr>
          <w:rFonts w:eastAsia="Times New Roman" w:cs="Times New Roman"/>
          <w:szCs w:val="24"/>
        </w:rPr>
        <w:t>Γ</w:t>
      </w:r>
      <w:r w:rsidRPr="00331C45">
        <w:rPr>
          <w:rFonts w:eastAsia="Times New Roman" w:cs="Times New Roman"/>
          <w:szCs w:val="24"/>
        </w:rPr>
        <w:t xml:space="preserve">ραμματέας </w:t>
      </w:r>
      <w:r>
        <w:rPr>
          <w:rFonts w:eastAsia="Times New Roman" w:cs="Times New Roman"/>
          <w:szCs w:val="24"/>
        </w:rPr>
        <w:t xml:space="preserve">της </w:t>
      </w:r>
      <w:r w:rsidRPr="00331C45">
        <w:rPr>
          <w:rFonts w:eastAsia="Times New Roman" w:cs="Times New Roman"/>
          <w:szCs w:val="24"/>
        </w:rPr>
        <w:t xml:space="preserve">Ολυμπιακής </w:t>
      </w:r>
      <w:r>
        <w:rPr>
          <w:rFonts w:eastAsia="Times New Roman" w:cs="Times New Roman"/>
          <w:szCs w:val="24"/>
        </w:rPr>
        <w:t>Ε</w:t>
      </w:r>
      <w:r w:rsidRPr="00331C45">
        <w:rPr>
          <w:rFonts w:eastAsia="Times New Roman" w:cs="Times New Roman"/>
          <w:szCs w:val="24"/>
        </w:rPr>
        <w:t>πιτροπής και εισηγούνται οι ομοσπονδίες</w:t>
      </w:r>
      <w:r>
        <w:rPr>
          <w:rFonts w:eastAsia="Times New Roman" w:cs="Times New Roman"/>
          <w:szCs w:val="24"/>
        </w:rPr>
        <w:t>. Ε</w:t>
      </w:r>
      <w:r w:rsidRPr="00331C45">
        <w:rPr>
          <w:rFonts w:eastAsia="Times New Roman" w:cs="Times New Roman"/>
          <w:szCs w:val="24"/>
        </w:rPr>
        <w:t>ίναι ένας καινούρ</w:t>
      </w:r>
      <w:r>
        <w:rPr>
          <w:rFonts w:eastAsia="Times New Roman" w:cs="Times New Roman"/>
          <w:szCs w:val="24"/>
        </w:rPr>
        <w:t>γ</w:t>
      </w:r>
      <w:r w:rsidRPr="00331C45">
        <w:rPr>
          <w:rFonts w:eastAsia="Times New Roman" w:cs="Times New Roman"/>
          <w:szCs w:val="24"/>
        </w:rPr>
        <w:t xml:space="preserve">ιος </w:t>
      </w:r>
      <w:r>
        <w:rPr>
          <w:rFonts w:eastAsia="Times New Roman" w:cs="Times New Roman"/>
          <w:szCs w:val="24"/>
        </w:rPr>
        <w:t xml:space="preserve">νόμος που </w:t>
      </w:r>
      <w:r w:rsidRPr="00331C45">
        <w:rPr>
          <w:rFonts w:eastAsia="Times New Roman" w:cs="Times New Roman"/>
          <w:szCs w:val="24"/>
        </w:rPr>
        <w:t>β</w:t>
      </w:r>
      <w:r>
        <w:rPr>
          <w:rFonts w:eastAsia="Times New Roman" w:cs="Times New Roman"/>
          <w:szCs w:val="24"/>
        </w:rPr>
        <w:t>άλα</w:t>
      </w:r>
      <w:r w:rsidRPr="00331C45">
        <w:rPr>
          <w:rFonts w:eastAsia="Times New Roman" w:cs="Times New Roman"/>
          <w:szCs w:val="24"/>
        </w:rPr>
        <w:t>με τώρα</w:t>
      </w:r>
      <w:r>
        <w:rPr>
          <w:rFonts w:eastAsia="Times New Roman" w:cs="Times New Roman"/>
          <w:szCs w:val="24"/>
        </w:rPr>
        <w:t>.</w:t>
      </w:r>
      <w:r w:rsidRPr="00331C45">
        <w:rPr>
          <w:rFonts w:eastAsia="Times New Roman" w:cs="Times New Roman"/>
          <w:szCs w:val="24"/>
        </w:rPr>
        <w:t xml:space="preserve"> </w:t>
      </w:r>
    </w:p>
    <w:p w14:paraId="4CC5BE6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Ακόμα, με τις έκτακτες χρηματοδοτήσεις</w:t>
      </w:r>
      <w:r w:rsidRPr="00331C45">
        <w:rPr>
          <w:rFonts w:eastAsia="Times New Roman" w:cs="Times New Roman"/>
          <w:szCs w:val="24"/>
        </w:rPr>
        <w:t xml:space="preserve"> για να καλύψουμε τις ανάγκες τους και τα βάρη από το παρελθόν και </w:t>
      </w:r>
      <w:r>
        <w:rPr>
          <w:rFonts w:eastAsia="Times New Roman" w:cs="Times New Roman"/>
          <w:szCs w:val="24"/>
        </w:rPr>
        <w:t>όλες τις</w:t>
      </w:r>
      <w:r w:rsidRPr="00331C45">
        <w:rPr>
          <w:rFonts w:eastAsia="Times New Roman" w:cs="Times New Roman"/>
          <w:szCs w:val="24"/>
        </w:rPr>
        <w:t xml:space="preserve"> παρεμβάσεις </w:t>
      </w:r>
      <w:r>
        <w:rPr>
          <w:rFonts w:eastAsia="Times New Roman" w:cs="Times New Roman"/>
          <w:szCs w:val="24"/>
        </w:rPr>
        <w:t xml:space="preserve">που </w:t>
      </w:r>
      <w:r w:rsidRPr="00331C45">
        <w:rPr>
          <w:rFonts w:eastAsia="Times New Roman" w:cs="Times New Roman"/>
          <w:szCs w:val="24"/>
        </w:rPr>
        <w:t xml:space="preserve">κάνουν και προς </w:t>
      </w:r>
      <w:r>
        <w:rPr>
          <w:rFonts w:eastAsia="Times New Roman" w:cs="Times New Roman"/>
          <w:szCs w:val="24"/>
        </w:rPr>
        <w:t xml:space="preserve">τους </w:t>
      </w:r>
      <w:r w:rsidRPr="00331C45">
        <w:rPr>
          <w:rFonts w:eastAsia="Times New Roman" w:cs="Times New Roman"/>
          <w:szCs w:val="24"/>
        </w:rPr>
        <w:t>πιστωτές τους πολλές φορές</w:t>
      </w:r>
      <w:r>
        <w:rPr>
          <w:rFonts w:eastAsia="Times New Roman" w:cs="Times New Roman"/>
          <w:szCs w:val="24"/>
        </w:rPr>
        <w:t>,</w:t>
      </w:r>
      <w:r w:rsidRPr="00331C45">
        <w:rPr>
          <w:rFonts w:eastAsia="Times New Roman" w:cs="Times New Roman"/>
          <w:szCs w:val="24"/>
        </w:rPr>
        <w:t xml:space="preserve"> για να τους λύσουμε τα προβλήματα</w:t>
      </w:r>
      <w:r>
        <w:rPr>
          <w:rFonts w:eastAsia="Times New Roman" w:cs="Times New Roman"/>
          <w:szCs w:val="24"/>
        </w:rPr>
        <w:t>.</w:t>
      </w:r>
    </w:p>
    <w:p w14:paraId="4CC5BE64"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Έ</w:t>
      </w:r>
      <w:r w:rsidRPr="00331C45">
        <w:rPr>
          <w:rFonts w:eastAsia="Times New Roman" w:cs="Times New Roman"/>
          <w:szCs w:val="24"/>
        </w:rPr>
        <w:t>χουμε και με αυτό το νομοσχέδιο τον κύριο λόγο στην αδειοδότηση των αθλητικών εκδηλώσεων και σε κάθε περίπτωση</w:t>
      </w:r>
      <w:r>
        <w:rPr>
          <w:rFonts w:eastAsia="Times New Roman" w:cs="Times New Roman"/>
          <w:szCs w:val="24"/>
        </w:rPr>
        <w:t xml:space="preserve"> -και κλείνοντας θα ήθελα </w:t>
      </w:r>
      <w:r w:rsidRPr="00331C45">
        <w:rPr>
          <w:rFonts w:eastAsia="Times New Roman" w:cs="Times New Roman"/>
          <w:szCs w:val="24"/>
        </w:rPr>
        <w:t>να πω αυτό</w:t>
      </w:r>
      <w:r>
        <w:rPr>
          <w:rFonts w:eastAsia="Times New Roman" w:cs="Times New Roman"/>
          <w:szCs w:val="24"/>
        </w:rPr>
        <w:t>-</w:t>
      </w:r>
      <w:r w:rsidRPr="00331C45">
        <w:rPr>
          <w:rFonts w:eastAsia="Times New Roman" w:cs="Times New Roman"/>
          <w:szCs w:val="24"/>
        </w:rPr>
        <w:t xml:space="preserve"> αυτά τα τέσσερα χρόνια</w:t>
      </w:r>
      <w:r w:rsidRPr="00256FFD">
        <w:rPr>
          <w:rFonts w:eastAsia="Times New Roman" w:cs="Times New Roman"/>
          <w:szCs w:val="24"/>
        </w:rPr>
        <w:t>,</w:t>
      </w:r>
      <w:r w:rsidRPr="00331C45">
        <w:rPr>
          <w:rFonts w:eastAsia="Times New Roman" w:cs="Times New Roman"/>
          <w:szCs w:val="24"/>
        </w:rPr>
        <w:t xml:space="preserve"> </w:t>
      </w:r>
      <w:r>
        <w:rPr>
          <w:rFonts w:eastAsia="Times New Roman" w:cs="Times New Roman"/>
          <w:szCs w:val="24"/>
        </w:rPr>
        <w:t xml:space="preserve">πέρα </w:t>
      </w:r>
      <w:r w:rsidRPr="00331C45">
        <w:rPr>
          <w:rFonts w:eastAsia="Times New Roman" w:cs="Times New Roman"/>
          <w:szCs w:val="24"/>
        </w:rPr>
        <w:t>από τις παρεμβάσεις στον επαγγελματικό αθλητι</w:t>
      </w:r>
      <w:r w:rsidRPr="00331C45">
        <w:rPr>
          <w:rFonts w:eastAsia="Times New Roman" w:cs="Times New Roman"/>
          <w:szCs w:val="24"/>
        </w:rPr>
        <w:lastRenderedPageBreak/>
        <w:t>σμό</w:t>
      </w:r>
      <w:r>
        <w:rPr>
          <w:rFonts w:eastAsia="Times New Roman" w:cs="Times New Roman"/>
          <w:szCs w:val="24"/>
        </w:rPr>
        <w:t>,</w:t>
      </w:r>
      <w:r w:rsidRPr="00331C45">
        <w:rPr>
          <w:rFonts w:eastAsia="Times New Roman" w:cs="Times New Roman"/>
          <w:szCs w:val="24"/>
        </w:rPr>
        <w:t xml:space="preserve"> στο επαγγελματικό ποδόσφαιρο</w:t>
      </w:r>
      <w:r w:rsidRPr="00256FFD">
        <w:rPr>
          <w:rFonts w:eastAsia="Times New Roman" w:cs="Times New Roman"/>
          <w:szCs w:val="24"/>
        </w:rPr>
        <w:t>,</w:t>
      </w:r>
      <w:r w:rsidRPr="00331C45">
        <w:rPr>
          <w:rFonts w:eastAsia="Times New Roman" w:cs="Times New Roman"/>
          <w:szCs w:val="24"/>
        </w:rPr>
        <w:t xml:space="preserve"> μόνο</w:t>
      </w:r>
      <w:r>
        <w:rPr>
          <w:rFonts w:eastAsia="Times New Roman" w:cs="Times New Roman"/>
          <w:szCs w:val="24"/>
        </w:rPr>
        <w:t xml:space="preserve"> όποιος</w:t>
      </w:r>
      <w:r w:rsidRPr="00331C45">
        <w:rPr>
          <w:rFonts w:eastAsia="Times New Roman" w:cs="Times New Roman"/>
          <w:szCs w:val="24"/>
        </w:rPr>
        <w:t xml:space="preserve"> θέλει να αποκρύψει την πραγματικότητα δεν μπορεί να παραδεχτεί ότι </w:t>
      </w:r>
      <w:r>
        <w:rPr>
          <w:rFonts w:eastAsia="Times New Roman" w:cs="Times New Roman"/>
          <w:szCs w:val="24"/>
        </w:rPr>
        <w:t>έγιναν</w:t>
      </w:r>
      <w:r w:rsidRPr="00331C45">
        <w:rPr>
          <w:rFonts w:eastAsia="Times New Roman" w:cs="Times New Roman"/>
          <w:szCs w:val="24"/>
        </w:rPr>
        <w:t xml:space="preserve"> βαθιές τομές</w:t>
      </w:r>
      <w:r>
        <w:rPr>
          <w:rFonts w:eastAsia="Times New Roman" w:cs="Times New Roman"/>
          <w:szCs w:val="24"/>
        </w:rPr>
        <w:t>,</w:t>
      </w:r>
      <w:r w:rsidRPr="00331C45">
        <w:rPr>
          <w:rFonts w:eastAsia="Times New Roman" w:cs="Times New Roman"/>
          <w:szCs w:val="24"/>
        </w:rPr>
        <w:t xml:space="preserve"> μεγάλες αλλαγές</w:t>
      </w:r>
      <w:r>
        <w:rPr>
          <w:rFonts w:eastAsia="Times New Roman" w:cs="Times New Roman"/>
          <w:szCs w:val="24"/>
        </w:rPr>
        <w:t>,</w:t>
      </w:r>
      <w:r w:rsidRPr="00331C45">
        <w:rPr>
          <w:rFonts w:eastAsia="Times New Roman" w:cs="Times New Roman"/>
          <w:szCs w:val="24"/>
        </w:rPr>
        <w:t xml:space="preserve"> έσπασαν αποστήματα ετών</w:t>
      </w:r>
      <w:r>
        <w:rPr>
          <w:rFonts w:eastAsia="Times New Roman" w:cs="Times New Roman"/>
          <w:szCs w:val="24"/>
        </w:rPr>
        <w:t>. Δ</w:t>
      </w:r>
      <w:r w:rsidRPr="00331C45">
        <w:rPr>
          <w:rFonts w:eastAsia="Times New Roman" w:cs="Times New Roman"/>
          <w:szCs w:val="24"/>
        </w:rPr>
        <w:t>εν είμαστε ακόμα ευχαριστημ</w:t>
      </w:r>
      <w:r w:rsidRPr="00331C45">
        <w:rPr>
          <w:rFonts w:eastAsia="Times New Roman" w:cs="Times New Roman"/>
          <w:szCs w:val="24"/>
        </w:rPr>
        <w:t>έν</w:t>
      </w:r>
      <w:r>
        <w:rPr>
          <w:rFonts w:eastAsia="Times New Roman" w:cs="Times New Roman"/>
          <w:szCs w:val="24"/>
        </w:rPr>
        <w:t>οι</w:t>
      </w:r>
      <w:r w:rsidRPr="00331C45">
        <w:rPr>
          <w:rFonts w:eastAsia="Times New Roman" w:cs="Times New Roman"/>
          <w:szCs w:val="24"/>
        </w:rPr>
        <w:t xml:space="preserve"> και έχουμε πάρα πολύ δρόμο μπροστά</w:t>
      </w:r>
      <w:r>
        <w:rPr>
          <w:rFonts w:eastAsia="Times New Roman" w:cs="Times New Roman"/>
          <w:szCs w:val="24"/>
        </w:rPr>
        <w:t>,</w:t>
      </w:r>
      <w:r w:rsidRPr="00331C45">
        <w:rPr>
          <w:rFonts w:eastAsia="Times New Roman" w:cs="Times New Roman"/>
          <w:szCs w:val="24"/>
        </w:rPr>
        <w:t xml:space="preserve"> αλλά </w:t>
      </w:r>
      <w:r>
        <w:rPr>
          <w:rFonts w:eastAsia="Times New Roman" w:cs="Times New Roman"/>
          <w:szCs w:val="24"/>
        </w:rPr>
        <w:t>οι διεθνείς</w:t>
      </w:r>
      <w:r w:rsidRPr="00331C45">
        <w:rPr>
          <w:rFonts w:eastAsia="Times New Roman" w:cs="Times New Roman"/>
          <w:szCs w:val="24"/>
        </w:rPr>
        <w:t xml:space="preserve"> ομοσπονδίες ήρθαν </w:t>
      </w:r>
      <w:r>
        <w:rPr>
          <w:rFonts w:eastAsia="Times New Roman" w:cs="Times New Roman"/>
          <w:szCs w:val="24"/>
        </w:rPr>
        <w:t>αρωγοί</w:t>
      </w:r>
      <w:r w:rsidRPr="00331C45">
        <w:rPr>
          <w:rFonts w:eastAsia="Times New Roman" w:cs="Times New Roman"/>
          <w:szCs w:val="24"/>
        </w:rPr>
        <w:t xml:space="preserve"> της </w:t>
      </w:r>
      <w:r>
        <w:rPr>
          <w:rFonts w:eastAsia="Times New Roman" w:cs="Times New Roman"/>
          <w:szCs w:val="24"/>
        </w:rPr>
        <w:t>Κ</w:t>
      </w:r>
      <w:r w:rsidRPr="00331C45">
        <w:rPr>
          <w:rFonts w:eastAsia="Times New Roman" w:cs="Times New Roman"/>
          <w:szCs w:val="24"/>
        </w:rPr>
        <w:t>υβέρνησης για πρώτη φορά</w:t>
      </w:r>
      <w:r>
        <w:rPr>
          <w:rFonts w:eastAsia="Times New Roman" w:cs="Times New Roman"/>
          <w:szCs w:val="24"/>
        </w:rPr>
        <w:t>. Σ</w:t>
      </w:r>
      <w:r w:rsidRPr="00331C45">
        <w:rPr>
          <w:rFonts w:eastAsia="Times New Roman" w:cs="Times New Roman"/>
          <w:szCs w:val="24"/>
        </w:rPr>
        <w:t xml:space="preserve">ας θυμίζω </w:t>
      </w:r>
      <w:r>
        <w:rPr>
          <w:rFonts w:eastAsia="Times New Roman" w:cs="Times New Roman"/>
          <w:szCs w:val="24"/>
        </w:rPr>
        <w:t xml:space="preserve">ότι </w:t>
      </w:r>
      <w:r w:rsidRPr="00331C45">
        <w:rPr>
          <w:rFonts w:eastAsia="Times New Roman" w:cs="Times New Roman"/>
          <w:szCs w:val="24"/>
        </w:rPr>
        <w:t xml:space="preserve">την προηγούμενη φορά που είχε προσπαθήσει κυβέρνηση </w:t>
      </w:r>
      <w:r>
        <w:rPr>
          <w:rFonts w:eastAsia="Times New Roman" w:cs="Times New Roman"/>
          <w:szCs w:val="24"/>
        </w:rPr>
        <w:t xml:space="preserve">–η Κυβέρνηση </w:t>
      </w:r>
      <w:r w:rsidRPr="00331C45">
        <w:rPr>
          <w:rFonts w:eastAsia="Times New Roman" w:cs="Times New Roman"/>
          <w:szCs w:val="24"/>
        </w:rPr>
        <w:t>της Νέας Δημοκρατίας</w:t>
      </w:r>
      <w:r>
        <w:rPr>
          <w:rFonts w:eastAsia="Times New Roman" w:cs="Times New Roman"/>
          <w:szCs w:val="24"/>
        </w:rPr>
        <w:t>-</w:t>
      </w:r>
      <w:r w:rsidRPr="00331C45">
        <w:rPr>
          <w:rFonts w:eastAsia="Times New Roman" w:cs="Times New Roman"/>
          <w:szCs w:val="24"/>
        </w:rPr>
        <w:t xml:space="preserve"> να κάνει </w:t>
      </w:r>
      <w:r>
        <w:rPr>
          <w:rFonts w:eastAsia="Times New Roman" w:cs="Times New Roman"/>
          <w:szCs w:val="24"/>
        </w:rPr>
        <w:t xml:space="preserve">παρόμοιες </w:t>
      </w:r>
      <w:r w:rsidRPr="00331C45">
        <w:rPr>
          <w:rFonts w:eastAsia="Times New Roman" w:cs="Times New Roman"/>
          <w:szCs w:val="24"/>
        </w:rPr>
        <w:t>παρεμβάσεις</w:t>
      </w:r>
      <w:r>
        <w:rPr>
          <w:rFonts w:eastAsia="Times New Roman" w:cs="Times New Roman"/>
          <w:szCs w:val="24"/>
        </w:rPr>
        <w:t>,</w:t>
      </w:r>
      <w:r w:rsidRPr="00331C45">
        <w:rPr>
          <w:rFonts w:eastAsia="Times New Roman" w:cs="Times New Roman"/>
          <w:szCs w:val="24"/>
        </w:rPr>
        <w:t xml:space="preserve"> </w:t>
      </w:r>
      <w:r>
        <w:rPr>
          <w:rFonts w:eastAsia="Times New Roman" w:cs="Times New Roman"/>
          <w:szCs w:val="24"/>
        </w:rPr>
        <w:t xml:space="preserve">της </w:t>
      </w:r>
      <w:r w:rsidRPr="00331C45">
        <w:rPr>
          <w:rFonts w:eastAsia="Times New Roman" w:cs="Times New Roman"/>
          <w:szCs w:val="24"/>
        </w:rPr>
        <w:t>γύρισαν την πλάτη και πήγαμε χρόνια πίσω</w:t>
      </w:r>
      <w:r>
        <w:rPr>
          <w:rFonts w:eastAsia="Times New Roman" w:cs="Times New Roman"/>
          <w:szCs w:val="24"/>
        </w:rPr>
        <w:t xml:space="preserve">. </w:t>
      </w:r>
    </w:p>
    <w:p w14:paraId="4CC5BE65"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Δεν μηδενίζω,</w:t>
      </w:r>
      <w:r w:rsidRPr="00331C45">
        <w:rPr>
          <w:rFonts w:eastAsia="Times New Roman" w:cs="Times New Roman"/>
          <w:szCs w:val="24"/>
        </w:rPr>
        <w:t xml:space="preserve"> αλλά αυτή</w:t>
      </w:r>
      <w:r>
        <w:rPr>
          <w:rFonts w:eastAsia="Times New Roman" w:cs="Times New Roman"/>
          <w:szCs w:val="24"/>
        </w:rPr>
        <w:t>ν</w:t>
      </w:r>
      <w:r w:rsidRPr="00331C45">
        <w:rPr>
          <w:rFonts w:eastAsia="Times New Roman" w:cs="Times New Roman"/>
          <w:szCs w:val="24"/>
        </w:rPr>
        <w:t xml:space="preserve"> τη φορά εμείς αυτό το καταφέραμε</w:t>
      </w:r>
      <w:r>
        <w:rPr>
          <w:rFonts w:eastAsia="Times New Roman" w:cs="Times New Roman"/>
          <w:szCs w:val="24"/>
        </w:rPr>
        <w:t>. Όμως, αυτά τα</w:t>
      </w:r>
      <w:r w:rsidRPr="00331C45">
        <w:rPr>
          <w:rFonts w:eastAsia="Times New Roman" w:cs="Times New Roman"/>
          <w:szCs w:val="24"/>
        </w:rPr>
        <w:t xml:space="preserve"> τέσσερα χρόνια</w:t>
      </w:r>
      <w:r>
        <w:rPr>
          <w:rFonts w:eastAsia="Times New Roman" w:cs="Times New Roman"/>
          <w:szCs w:val="24"/>
        </w:rPr>
        <w:t>,</w:t>
      </w:r>
      <w:r w:rsidRPr="00331C45">
        <w:rPr>
          <w:rFonts w:eastAsia="Times New Roman" w:cs="Times New Roman"/>
          <w:szCs w:val="24"/>
        </w:rPr>
        <w:t xml:space="preserve"> πέρα από τις αλλαγές </w:t>
      </w:r>
      <w:r>
        <w:rPr>
          <w:rFonts w:eastAsia="Times New Roman" w:cs="Times New Roman"/>
          <w:szCs w:val="24"/>
        </w:rPr>
        <w:t>που φέρνουμε</w:t>
      </w:r>
      <w:r w:rsidRPr="00331C45">
        <w:rPr>
          <w:rFonts w:eastAsia="Times New Roman" w:cs="Times New Roman"/>
          <w:szCs w:val="24"/>
        </w:rPr>
        <w:t xml:space="preserve"> τώρα και </w:t>
      </w:r>
      <w:r>
        <w:rPr>
          <w:rFonts w:eastAsia="Times New Roman" w:cs="Times New Roman"/>
          <w:szCs w:val="24"/>
        </w:rPr>
        <w:t>σ</w:t>
      </w:r>
      <w:r w:rsidRPr="00331C45">
        <w:rPr>
          <w:rFonts w:eastAsia="Times New Roman" w:cs="Times New Roman"/>
          <w:szCs w:val="24"/>
        </w:rPr>
        <w:t>ήμερα είναι μία μέρα π</w:t>
      </w:r>
      <w:r>
        <w:rPr>
          <w:rFonts w:eastAsia="Times New Roman" w:cs="Times New Roman"/>
          <w:szCs w:val="24"/>
        </w:rPr>
        <w:t>ου σηματοδοτεί</w:t>
      </w:r>
      <w:r w:rsidRPr="00331C45">
        <w:rPr>
          <w:rFonts w:eastAsia="Times New Roman" w:cs="Times New Roman"/>
          <w:szCs w:val="24"/>
        </w:rPr>
        <w:t xml:space="preserve"> πολλά πράγματα με τη θέσπιση της απλής αναλ</w:t>
      </w:r>
      <w:r w:rsidRPr="00331C45">
        <w:rPr>
          <w:rFonts w:eastAsia="Times New Roman" w:cs="Times New Roman"/>
          <w:szCs w:val="24"/>
        </w:rPr>
        <w:t>ογικής</w:t>
      </w:r>
      <w:r>
        <w:rPr>
          <w:rFonts w:eastAsia="Times New Roman" w:cs="Times New Roman"/>
          <w:szCs w:val="24"/>
        </w:rPr>
        <w:t>,</w:t>
      </w:r>
      <w:r w:rsidRPr="00331C45">
        <w:rPr>
          <w:rFonts w:eastAsia="Times New Roman" w:cs="Times New Roman"/>
          <w:szCs w:val="24"/>
        </w:rPr>
        <w:t xml:space="preserve"> των ποσοστώσεων</w:t>
      </w:r>
      <w:r>
        <w:rPr>
          <w:rFonts w:eastAsia="Times New Roman" w:cs="Times New Roman"/>
          <w:szCs w:val="24"/>
        </w:rPr>
        <w:t>,</w:t>
      </w:r>
      <w:r w:rsidRPr="00331C45">
        <w:rPr>
          <w:rFonts w:eastAsia="Times New Roman" w:cs="Times New Roman"/>
          <w:szCs w:val="24"/>
        </w:rPr>
        <w:t xml:space="preserve"> της </w:t>
      </w:r>
      <w:r>
        <w:rPr>
          <w:rFonts w:eastAsia="Times New Roman" w:cs="Times New Roman"/>
          <w:szCs w:val="24"/>
        </w:rPr>
        <w:t>κατοχύρωσης των δικαιωμάτων της</w:t>
      </w:r>
      <w:r w:rsidRPr="00331C45">
        <w:rPr>
          <w:rFonts w:eastAsia="Times New Roman" w:cs="Times New Roman"/>
          <w:szCs w:val="24"/>
        </w:rPr>
        <w:t xml:space="preserve"> μειοψηφίας</w:t>
      </w:r>
      <w:r>
        <w:rPr>
          <w:rFonts w:eastAsia="Times New Roman" w:cs="Times New Roman"/>
          <w:szCs w:val="24"/>
        </w:rPr>
        <w:t>,</w:t>
      </w:r>
      <w:r w:rsidRPr="00331C45">
        <w:rPr>
          <w:rFonts w:eastAsia="Times New Roman" w:cs="Times New Roman"/>
          <w:szCs w:val="24"/>
        </w:rPr>
        <w:t xml:space="preserve"> αυτά τα τέσσερα χρόνια</w:t>
      </w:r>
      <w:r>
        <w:rPr>
          <w:rFonts w:eastAsia="Times New Roman" w:cs="Times New Roman"/>
          <w:szCs w:val="24"/>
        </w:rPr>
        <w:t>,</w:t>
      </w:r>
      <w:r w:rsidRPr="00331C45">
        <w:rPr>
          <w:rFonts w:eastAsia="Times New Roman" w:cs="Times New Roman"/>
          <w:szCs w:val="24"/>
        </w:rPr>
        <w:t xml:space="preserve"> πέρα από τα έργα του </w:t>
      </w:r>
      <w:r>
        <w:rPr>
          <w:rFonts w:eastAsia="Times New Roman" w:cs="Times New Roman"/>
          <w:szCs w:val="24"/>
        </w:rPr>
        <w:t>Προγράμματος Δημοσίων Επενδύσεων, με π</w:t>
      </w:r>
      <w:r w:rsidRPr="00331C45">
        <w:rPr>
          <w:rFonts w:eastAsia="Times New Roman" w:cs="Times New Roman"/>
          <w:szCs w:val="24"/>
        </w:rPr>
        <w:t xml:space="preserve">άνω </w:t>
      </w:r>
      <w:r>
        <w:rPr>
          <w:rFonts w:eastAsia="Times New Roman" w:cs="Times New Roman"/>
          <w:szCs w:val="24"/>
        </w:rPr>
        <w:t>από</w:t>
      </w:r>
      <w:r w:rsidRPr="00331C45">
        <w:rPr>
          <w:rFonts w:eastAsia="Times New Roman" w:cs="Times New Roman"/>
          <w:szCs w:val="24"/>
        </w:rPr>
        <w:t xml:space="preserve"> 30 εκατομμύρια ευρώ που εξασφαλίσαμε</w:t>
      </w:r>
      <w:r>
        <w:rPr>
          <w:rFonts w:eastAsia="Times New Roman" w:cs="Times New Roman"/>
          <w:szCs w:val="24"/>
        </w:rPr>
        <w:t>, διακόσια δέκα εννιά</w:t>
      </w:r>
      <w:r w:rsidRPr="00331C45">
        <w:rPr>
          <w:rFonts w:eastAsia="Times New Roman" w:cs="Times New Roman"/>
          <w:szCs w:val="24"/>
        </w:rPr>
        <w:t xml:space="preserve"> έργα σε όλη τη χώρα με άλλη φιλοσο</w:t>
      </w:r>
      <w:r w:rsidRPr="00331C45">
        <w:rPr>
          <w:rFonts w:eastAsia="Times New Roman" w:cs="Times New Roman"/>
          <w:szCs w:val="24"/>
        </w:rPr>
        <w:t>φία</w:t>
      </w:r>
      <w:r>
        <w:rPr>
          <w:rFonts w:eastAsia="Times New Roman" w:cs="Times New Roman"/>
          <w:szCs w:val="24"/>
        </w:rPr>
        <w:t>,</w:t>
      </w:r>
      <w:r w:rsidRPr="00331C45">
        <w:rPr>
          <w:rFonts w:eastAsia="Times New Roman" w:cs="Times New Roman"/>
          <w:szCs w:val="24"/>
        </w:rPr>
        <w:t xml:space="preserve"> 50 εκατομμύρια ευρώ από το </w:t>
      </w:r>
      <w:r>
        <w:rPr>
          <w:rFonts w:eastAsia="Times New Roman" w:cs="Times New Roman"/>
          <w:szCs w:val="24"/>
        </w:rPr>
        <w:t>πρό</w:t>
      </w:r>
      <w:r>
        <w:rPr>
          <w:rFonts w:eastAsia="Times New Roman" w:cs="Times New Roman"/>
          <w:szCs w:val="24"/>
        </w:rPr>
        <w:lastRenderedPageBreak/>
        <w:t xml:space="preserve">γραμμα </w:t>
      </w:r>
      <w:r>
        <w:rPr>
          <w:rFonts w:eastAsia="Times New Roman" w:cs="Times New Roman"/>
          <w:szCs w:val="24"/>
        </w:rPr>
        <w:t>«</w:t>
      </w:r>
      <w:r w:rsidRPr="00331C45">
        <w:rPr>
          <w:rFonts w:eastAsia="Times New Roman" w:cs="Times New Roman"/>
          <w:szCs w:val="24"/>
        </w:rPr>
        <w:t>Φιλόδημος</w:t>
      </w:r>
      <w:r>
        <w:rPr>
          <w:rFonts w:eastAsia="Times New Roman" w:cs="Times New Roman"/>
          <w:szCs w:val="24"/>
        </w:rPr>
        <w:t>»,</w:t>
      </w:r>
      <w:r w:rsidRPr="00331C45">
        <w:rPr>
          <w:rFonts w:eastAsia="Times New Roman" w:cs="Times New Roman"/>
          <w:szCs w:val="24"/>
        </w:rPr>
        <w:t xml:space="preserve"> στοχευμένα έργα για στοχευμένες εγκατ</w:t>
      </w:r>
      <w:r>
        <w:rPr>
          <w:rFonts w:eastAsia="Times New Roman" w:cs="Times New Roman"/>
          <w:szCs w:val="24"/>
        </w:rPr>
        <w:t xml:space="preserve">αστάσεις, </w:t>
      </w:r>
      <w:r w:rsidRPr="00331C45">
        <w:rPr>
          <w:rFonts w:eastAsia="Times New Roman" w:cs="Times New Roman"/>
          <w:szCs w:val="24"/>
        </w:rPr>
        <w:t xml:space="preserve">στοχευμένες υποδομές με στόχο τον </w:t>
      </w:r>
      <w:r>
        <w:rPr>
          <w:rFonts w:eastAsia="Times New Roman" w:cs="Times New Roman"/>
          <w:szCs w:val="24"/>
        </w:rPr>
        <w:t>ερασιτεχνικό</w:t>
      </w:r>
      <w:r w:rsidRPr="00331C45">
        <w:rPr>
          <w:rFonts w:eastAsia="Times New Roman" w:cs="Times New Roman"/>
          <w:szCs w:val="24"/>
        </w:rPr>
        <w:t xml:space="preserve"> αθλητισμό</w:t>
      </w:r>
      <w:r>
        <w:rPr>
          <w:rFonts w:eastAsia="Times New Roman" w:cs="Times New Roman"/>
          <w:szCs w:val="24"/>
        </w:rPr>
        <w:t xml:space="preserve">. </w:t>
      </w:r>
    </w:p>
    <w:p w14:paraId="4CC5BE6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sidRPr="00331C45">
        <w:rPr>
          <w:rFonts w:eastAsia="Times New Roman" w:cs="Times New Roman"/>
          <w:szCs w:val="24"/>
        </w:rPr>
        <w:t xml:space="preserve">τα προγράμματα </w:t>
      </w:r>
      <w:r>
        <w:rPr>
          <w:rFonts w:eastAsia="Times New Roman" w:cs="Times New Roman"/>
          <w:szCs w:val="24"/>
        </w:rPr>
        <w:t xml:space="preserve">άθλησης </w:t>
      </w:r>
      <w:r w:rsidRPr="00331C45">
        <w:rPr>
          <w:rFonts w:eastAsia="Times New Roman" w:cs="Times New Roman"/>
          <w:szCs w:val="24"/>
        </w:rPr>
        <w:t>για όλους</w:t>
      </w:r>
      <w:r>
        <w:rPr>
          <w:rFonts w:eastAsia="Times New Roman" w:cs="Times New Roman"/>
          <w:szCs w:val="24"/>
        </w:rPr>
        <w:t xml:space="preserve">, </w:t>
      </w:r>
      <w:r w:rsidRPr="00331C45">
        <w:rPr>
          <w:rFonts w:eastAsia="Times New Roman" w:cs="Times New Roman"/>
          <w:szCs w:val="24"/>
        </w:rPr>
        <w:t xml:space="preserve">που πλέον εδώ και </w:t>
      </w:r>
      <w:r>
        <w:rPr>
          <w:rFonts w:eastAsia="Times New Roman" w:cs="Times New Roman"/>
          <w:szCs w:val="24"/>
        </w:rPr>
        <w:t>τέσσερα</w:t>
      </w:r>
      <w:r w:rsidRPr="00331C45">
        <w:rPr>
          <w:rFonts w:eastAsia="Times New Roman" w:cs="Times New Roman"/>
          <w:szCs w:val="24"/>
        </w:rPr>
        <w:t xml:space="preserve"> χρόνια το</w:t>
      </w:r>
      <w:r>
        <w:rPr>
          <w:rFonts w:eastAsia="Times New Roman" w:cs="Times New Roman"/>
          <w:szCs w:val="24"/>
        </w:rPr>
        <w:t>ν</w:t>
      </w:r>
      <w:r w:rsidRPr="00331C45">
        <w:rPr>
          <w:rFonts w:eastAsia="Times New Roman" w:cs="Times New Roman"/>
          <w:szCs w:val="24"/>
        </w:rPr>
        <w:t xml:space="preserve"> Σεπτέμβριο όλοι </w:t>
      </w:r>
      <w:r>
        <w:rPr>
          <w:rFonts w:eastAsia="Times New Roman" w:cs="Times New Roman"/>
          <w:szCs w:val="24"/>
        </w:rPr>
        <w:t>οι γυμν</w:t>
      </w:r>
      <w:r>
        <w:rPr>
          <w:rFonts w:eastAsia="Times New Roman" w:cs="Times New Roman"/>
          <w:szCs w:val="24"/>
        </w:rPr>
        <w:t xml:space="preserve">αστές είναι στη θέση τους και </w:t>
      </w:r>
      <w:r w:rsidRPr="00331C45">
        <w:rPr>
          <w:rFonts w:eastAsia="Times New Roman" w:cs="Times New Roman"/>
          <w:szCs w:val="24"/>
        </w:rPr>
        <w:t xml:space="preserve">πληρωμένοι στην ώρα </w:t>
      </w:r>
      <w:r>
        <w:rPr>
          <w:rFonts w:eastAsia="Times New Roman" w:cs="Times New Roman"/>
          <w:szCs w:val="24"/>
        </w:rPr>
        <w:t>τους. Η</w:t>
      </w:r>
      <w:r w:rsidRPr="00331C45">
        <w:rPr>
          <w:rFonts w:eastAsia="Times New Roman" w:cs="Times New Roman"/>
          <w:szCs w:val="24"/>
        </w:rPr>
        <w:t xml:space="preserve"> κολύμβηση για τα παιδιά της τρίτης δημοτικού</w:t>
      </w:r>
      <w:r>
        <w:rPr>
          <w:rFonts w:eastAsia="Times New Roman" w:cs="Times New Roman"/>
          <w:szCs w:val="24"/>
        </w:rPr>
        <w:t>, δηλαδή</w:t>
      </w:r>
      <w:r w:rsidRPr="00331C45">
        <w:rPr>
          <w:rFonts w:eastAsia="Times New Roman" w:cs="Times New Roman"/>
          <w:szCs w:val="24"/>
        </w:rPr>
        <w:t xml:space="preserve"> 70% του μαθητικού πληθυσμού της τρίτης δημοτικού </w:t>
      </w:r>
      <w:r>
        <w:rPr>
          <w:rFonts w:eastAsia="Times New Roman" w:cs="Times New Roman"/>
          <w:szCs w:val="24"/>
        </w:rPr>
        <w:t xml:space="preserve">έχει </w:t>
      </w:r>
      <w:r w:rsidRPr="00331C45">
        <w:rPr>
          <w:rFonts w:eastAsia="Times New Roman" w:cs="Times New Roman"/>
          <w:szCs w:val="24"/>
        </w:rPr>
        <w:t>δωρεάν μάθημα κολύμβησης μέσα στο σχολικό πρόγραμμα</w:t>
      </w:r>
      <w:r>
        <w:rPr>
          <w:rFonts w:eastAsia="Times New Roman" w:cs="Times New Roman"/>
          <w:szCs w:val="24"/>
        </w:rPr>
        <w:t>.</w:t>
      </w:r>
    </w:p>
    <w:p w14:paraId="4CC5BE6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Τ</w:t>
      </w:r>
      <w:r w:rsidRPr="00331C45">
        <w:rPr>
          <w:rFonts w:eastAsia="Times New Roman" w:cs="Times New Roman"/>
          <w:szCs w:val="24"/>
        </w:rPr>
        <w:t xml:space="preserve">ελειώσαμε με τις υποχρεώσεις του </w:t>
      </w:r>
      <w:r>
        <w:rPr>
          <w:rFonts w:eastAsia="Times New Roman" w:cs="Times New Roman"/>
          <w:szCs w:val="24"/>
        </w:rPr>
        <w:t>κ</w:t>
      </w:r>
      <w:r w:rsidRPr="00331C45">
        <w:rPr>
          <w:rFonts w:eastAsia="Times New Roman" w:cs="Times New Roman"/>
          <w:szCs w:val="24"/>
        </w:rPr>
        <w:t>ράτ</w:t>
      </w:r>
      <w:r w:rsidRPr="00331C45">
        <w:rPr>
          <w:rFonts w:eastAsia="Times New Roman" w:cs="Times New Roman"/>
          <w:szCs w:val="24"/>
        </w:rPr>
        <w:t xml:space="preserve">ους προς </w:t>
      </w:r>
      <w:r>
        <w:rPr>
          <w:rFonts w:eastAsia="Times New Roman" w:cs="Times New Roman"/>
          <w:szCs w:val="24"/>
        </w:rPr>
        <w:t xml:space="preserve">τους </w:t>
      </w:r>
      <w:r w:rsidRPr="00331C45">
        <w:rPr>
          <w:rFonts w:eastAsia="Times New Roman" w:cs="Times New Roman"/>
          <w:szCs w:val="24"/>
        </w:rPr>
        <w:t>α</w:t>
      </w:r>
      <w:r>
        <w:rPr>
          <w:rFonts w:eastAsia="Times New Roman" w:cs="Times New Roman"/>
          <w:szCs w:val="24"/>
        </w:rPr>
        <w:t>θ</w:t>
      </w:r>
      <w:r w:rsidRPr="00331C45">
        <w:rPr>
          <w:rFonts w:eastAsia="Times New Roman" w:cs="Times New Roman"/>
          <w:szCs w:val="24"/>
        </w:rPr>
        <w:t>λ</w:t>
      </w:r>
      <w:r>
        <w:rPr>
          <w:rFonts w:eastAsia="Times New Roman" w:cs="Times New Roman"/>
          <w:szCs w:val="24"/>
        </w:rPr>
        <w:t>ητές,</w:t>
      </w:r>
      <w:r w:rsidRPr="00331C45">
        <w:rPr>
          <w:rFonts w:eastAsia="Times New Roman" w:cs="Times New Roman"/>
          <w:szCs w:val="24"/>
        </w:rPr>
        <w:t xml:space="preserve"> </w:t>
      </w:r>
      <w:r>
        <w:rPr>
          <w:rFonts w:eastAsia="Times New Roman" w:cs="Times New Roman"/>
          <w:szCs w:val="24"/>
        </w:rPr>
        <w:t>εξοφλήσαμε</w:t>
      </w:r>
      <w:r w:rsidRPr="00331C45">
        <w:rPr>
          <w:rFonts w:eastAsia="Times New Roman" w:cs="Times New Roman"/>
          <w:szCs w:val="24"/>
        </w:rPr>
        <w:t xml:space="preserve"> το χρέος της πολιτείας</w:t>
      </w:r>
      <w:r>
        <w:rPr>
          <w:rFonts w:eastAsia="Times New Roman" w:cs="Times New Roman"/>
          <w:szCs w:val="24"/>
        </w:rPr>
        <w:t>,</w:t>
      </w:r>
      <w:r w:rsidRPr="00331C45">
        <w:rPr>
          <w:rFonts w:eastAsia="Times New Roman" w:cs="Times New Roman"/>
          <w:szCs w:val="24"/>
        </w:rPr>
        <w:t xml:space="preserve"> το χρηματικό χρέος </w:t>
      </w:r>
      <w:r>
        <w:rPr>
          <w:rFonts w:eastAsia="Times New Roman" w:cs="Times New Roman"/>
          <w:szCs w:val="24"/>
        </w:rPr>
        <w:t xml:space="preserve">της </w:t>
      </w:r>
      <w:r w:rsidRPr="00331C45">
        <w:rPr>
          <w:rFonts w:eastAsia="Times New Roman" w:cs="Times New Roman"/>
          <w:szCs w:val="24"/>
        </w:rPr>
        <w:t>πολιτείας</w:t>
      </w:r>
      <w:r>
        <w:rPr>
          <w:rFonts w:eastAsia="Times New Roman" w:cs="Times New Roman"/>
          <w:szCs w:val="24"/>
        </w:rPr>
        <w:t xml:space="preserve">, γιατί καλές οι φωτογραφίες, </w:t>
      </w:r>
      <w:r w:rsidRPr="00331C45">
        <w:rPr>
          <w:rFonts w:eastAsia="Times New Roman" w:cs="Times New Roman"/>
          <w:szCs w:val="24"/>
        </w:rPr>
        <w:t xml:space="preserve">αλλά </w:t>
      </w:r>
      <w:r>
        <w:rPr>
          <w:rFonts w:eastAsia="Times New Roman" w:cs="Times New Roman"/>
          <w:szCs w:val="24"/>
        </w:rPr>
        <w:t>έτσι δείχνεις ότι νοιάζεσαι γι’ αυτά τα παιδιά. Θ</w:t>
      </w:r>
      <w:r w:rsidRPr="00331C45">
        <w:rPr>
          <w:rFonts w:eastAsia="Times New Roman" w:cs="Times New Roman"/>
          <w:szCs w:val="24"/>
        </w:rPr>
        <w:t>εσπίσαμε τις υποτροφίες προς τους νέους αθλητές με οικονομικό πρόβλημα</w:t>
      </w:r>
      <w:r>
        <w:rPr>
          <w:rFonts w:eastAsia="Times New Roman" w:cs="Times New Roman"/>
          <w:szCs w:val="24"/>
        </w:rPr>
        <w:t>,</w:t>
      </w:r>
      <w:r w:rsidRPr="00331C45">
        <w:rPr>
          <w:rFonts w:eastAsia="Times New Roman" w:cs="Times New Roman"/>
          <w:szCs w:val="24"/>
        </w:rPr>
        <w:t xml:space="preserve"> που δεν έχουν χορηγό</w:t>
      </w:r>
      <w:r>
        <w:rPr>
          <w:rFonts w:eastAsia="Times New Roman" w:cs="Times New Roman"/>
          <w:szCs w:val="24"/>
        </w:rPr>
        <w:t>,</w:t>
      </w:r>
      <w:r w:rsidRPr="00331C45">
        <w:rPr>
          <w:rFonts w:eastAsia="Times New Roman" w:cs="Times New Roman"/>
          <w:szCs w:val="24"/>
        </w:rPr>
        <w:t xml:space="preserve"> μέχρι </w:t>
      </w:r>
      <w:r>
        <w:rPr>
          <w:rFonts w:eastAsia="Times New Roman" w:cs="Times New Roman"/>
          <w:szCs w:val="24"/>
        </w:rPr>
        <w:t>είκοσι δύο</w:t>
      </w:r>
      <w:r w:rsidRPr="00331C45">
        <w:rPr>
          <w:rFonts w:eastAsia="Times New Roman" w:cs="Times New Roman"/>
          <w:szCs w:val="24"/>
        </w:rPr>
        <w:t xml:space="preserve"> ετών</w:t>
      </w:r>
      <w:r>
        <w:rPr>
          <w:rFonts w:eastAsia="Times New Roman" w:cs="Times New Roman"/>
          <w:szCs w:val="24"/>
        </w:rPr>
        <w:t>. Ε</w:t>
      </w:r>
      <w:r w:rsidRPr="00331C45">
        <w:rPr>
          <w:rFonts w:eastAsia="Times New Roman" w:cs="Times New Roman"/>
          <w:szCs w:val="24"/>
        </w:rPr>
        <w:t>ξ</w:t>
      </w:r>
      <w:r>
        <w:rPr>
          <w:rFonts w:eastAsia="Times New Roman" w:cs="Times New Roman"/>
          <w:szCs w:val="24"/>
        </w:rPr>
        <w:t xml:space="preserve">οφλήσαμε </w:t>
      </w:r>
      <w:r w:rsidRPr="00331C45">
        <w:rPr>
          <w:rFonts w:eastAsia="Times New Roman" w:cs="Times New Roman"/>
          <w:szCs w:val="24"/>
        </w:rPr>
        <w:t xml:space="preserve">τις υποχρεώσεις των </w:t>
      </w:r>
      <w:r>
        <w:rPr>
          <w:rFonts w:eastAsia="Times New Roman" w:cs="Times New Roman"/>
          <w:szCs w:val="24"/>
        </w:rPr>
        <w:t>ΕΑΚ π</w:t>
      </w:r>
      <w:r w:rsidRPr="00331C45">
        <w:rPr>
          <w:rFonts w:eastAsia="Times New Roman" w:cs="Times New Roman"/>
          <w:szCs w:val="24"/>
        </w:rPr>
        <w:t>ρος τρίτους</w:t>
      </w:r>
      <w:r>
        <w:rPr>
          <w:rFonts w:eastAsia="Times New Roman" w:cs="Times New Roman"/>
          <w:szCs w:val="24"/>
        </w:rPr>
        <w:t>, πάνω από 5 εκατομμύρια ευρώ, ό</w:t>
      </w:r>
      <w:r w:rsidRPr="00331C45">
        <w:rPr>
          <w:rFonts w:eastAsia="Times New Roman" w:cs="Times New Roman"/>
          <w:szCs w:val="24"/>
        </w:rPr>
        <w:t>ταν παραλάβαμε το 2015</w:t>
      </w:r>
      <w:r>
        <w:rPr>
          <w:rFonts w:eastAsia="Times New Roman" w:cs="Times New Roman"/>
          <w:szCs w:val="24"/>
        </w:rPr>
        <w:t>.</w:t>
      </w:r>
    </w:p>
    <w:p w14:paraId="4CC5BE6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Έκτακτες χρηματοδοτήσεις, ό</w:t>
      </w:r>
      <w:r w:rsidRPr="00331C45">
        <w:rPr>
          <w:rFonts w:eastAsia="Times New Roman" w:cs="Times New Roman"/>
          <w:szCs w:val="24"/>
        </w:rPr>
        <w:t>πως είπα και πριν</w:t>
      </w:r>
      <w:r>
        <w:rPr>
          <w:rFonts w:eastAsia="Times New Roman" w:cs="Times New Roman"/>
          <w:szCs w:val="24"/>
        </w:rPr>
        <w:t>, ανάλογα με τις ανάγκες των</w:t>
      </w:r>
      <w:r w:rsidRPr="00331C45">
        <w:rPr>
          <w:rFonts w:eastAsia="Times New Roman" w:cs="Times New Roman"/>
          <w:szCs w:val="24"/>
        </w:rPr>
        <w:t xml:space="preserve"> ομοσπονδιών</w:t>
      </w:r>
      <w:r>
        <w:rPr>
          <w:rFonts w:eastAsia="Times New Roman" w:cs="Times New Roman"/>
          <w:szCs w:val="24"/>
        </w:rPr>
        <w:t>. Θ</w:t>
      </w:r>
      <w:r w:rsidRPr="00331C45">
        <w:rPr>
          <w:rFonts w:eastAsia="Times New Roman" w:cs="Times New Roman"/>
          <w:szCs w:val="24"/>
        </w:rPr>
        <w:t xml:space="preserve">εσπίσαμε την </w:t>
      </w:r>
      <w:r>
        <w:rPr>
          <w:rFonts w:eastAsia="Times New Roman" w:cs="Times New Roman"/>
          <w:szCs w:val="24"/>
        </w:rPr>
        <w:t>κ</w:t>
      </w:r>
      <w:r w:rsidRPr="00331C45">
        <w:rPr>
          <w:rFonts w:eastAsia="Times New Roman" w:cs="Times New Roman"/>
          <w:szCs w:val="24"/>
        </w:rPr>
        <w:t xml:space="preserve">άρτα </w:t>
      </w:r>
      <w:r>
        <w:rPr>
          <w:rFonts w:eastAsia="Times New Roman" w:cs="Times New Roman"/>
          <w:szCs w:val="24"/>
        </w:rPr>
        <w:t>υ</w:t>
      </w:r>
      <w:r w:rsidRPr="00331C45">
        <w:rPr>
          <w:rFonts w:eastAsia="Times New Roman" w:cs="Times New Roman"/>
          <w:szCs w:val="24"/>
        </w:rPr>
        <w:t xml:space="preserve">γείας </w:t>
      </w:r>
      <w:r w:rsidRPr="00331C45">
        <w:rPr>
          <w:rFonts w:eastAsia="Times New Roman" w:cs="Times New Roman"/>
          <w:szCs w:val="24"/>
        </w:rPr>
        <w:t xml:space="preserve">του </w:t>
      </w:r>
      <w:r>
        <w:rPr>
          <w:rFonts w:eastAsia="Times New Roman" w:cs="Times New Roman"/>
          <w:szCs w:val="24"/>
        </w:rPr>
        <w:t>α</w:t>
      </w:r>
      <w:r w:rsidRPr="00331C45">
        <w:rPr>
          <w:rFonts w:eastAsia="Times New Roman" w:cs="Times New Roman"/>
          <w:szCs w:val="24"/>
        </w:rPr>
        <w:t>θλητή</w:t>
      </w:r>
      <w:r>
        <w:rPr>
          <w:rFonts w:eastAsia="Times New Roman" w:cs="Times New Roman"/>
          <w:szCs w:val="24"/>
        </w:rPr>
        <w:t>. Έ</w:t>
      </w:r>
      <w:r w:rsidRPr="00331C45">
        <w:rPr>
          <w:rFonts w:eastAsia="Times New Roman" w:cs="Times New Roman"/>
          <w:szCs w:val="24"/>
        </w:rPr>
        <w:t xml:space="preserve">γινε </w:t>
      </w:r>
      <w:r>
        <w:rPr>
          <w:rFonts w:eastAsia="Times New Roman" w:cs="Times New Roman"/>
          <w:szCs w:val="24"/>
        </w:rPr>
        <w:t>νέα</w:t>
      </w:r>
      <w:r w:rsidRPr="00331C45">
        <w:rPr>
          <w:rFonts w:eastAsia="Times New Roman" w:cs="Times New Roman"/>
          <w:szCs w:val="24"/>
        </w:rPr>
        <w:t xml:space="preserve"> κατηγοριοποίηση </w:t>
      </w:r>
      <w:r>
        <w:rPr>
          <w:rFonts w:eastAsia="Times New Roman" w:cs="Times New Roman"/>
          <w:szCs w:val="24"/>
        </w:rPr>
        <w:t>στην αδειοδότηση των</w:t>
      </w:r>
      <w:r w:rsidRPr="00331C45">
        <w:rPr>
          <w:rFonts w:eastAsia="Times New Roman" w:cs="Times New Roman"/>
          <w:szCs w:val="24"/>
        </w:rPr>
        <w:t xml:space="preserve"> αθλητικών εγκαταστάσεων</w:t>
      </w:r>
      <w:r>
        <w:rPr>
          <w:rFonts w:eastAsia="Times New Roman" w:cs="Times New Roman"/>
          <w:szCs w:val="24"/>
        </w:rPr>
        <w:t>,</w:t>
      </w:r>
      <w:r w:rsidRPr="00331C45">
        <w:rPr>
          <w:rFonts w:eastAsia="Times New Roman" w:cs="Times New Roman"/>
          <w:szCs w:val="24"/>
        </w:rPr>
        <w:t xml:space="preserve"> για να μπορέσουν </w:t>
      </w:r>
      <w:r>
        <w:rPr>
          <w:rFonts w:eastAsia="Times New Roman" w:cs="Times New Roman"/>
          <w:szCs w:val="24"/>
        </w:rPr>
        <w:t>και οι δήμοι</w:t>
      </w:r>
      <w:r w:rsidRPr="00331C45">
        <w:rPr>
          <w:rFonts w:eastAsia="Times New Roman" w:cs="Times New Roman"/>
          <w:szCs w:val="24"/>
        </w:rPr>
        <w:t xml:space="preserve"> να πάρουν ανάσα και να έχουμε πιο σύντομες και πιο απλές διαδικασίες</w:t>
      </w:r>
      <w:r>
        <w:rPr>
          <w:rFonts w:eastAsia="Times New Roman" w:cs="Times New Roman"/>
          <w:szCs w:val="24"/>
        </w:rPr>
        <w:t xml:space="preserve">. </w:t>
      </w:r>
    </w:p>
    <w:p w14:paraId="4CC5BE6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Θεσπίσαμε το πρόγραμμα άθλησης στα καταστήματα κράτησης. Δεκαπέντ</w:t>
      </w:r>
      <w:r>
        <w:rPr>
          <w:rFonts w:eastAsia="Times New Roman" w:cs="Times New Roman"/>
          <w:szCs w:val="24"/>
        </w:rPr>
        <w:t xml:space="preserve">ε </w:t>
      </w:r>
      <w:r w:rsidRPr="00331C45">
        <w:rPr>
          <w:rFonts w:eastAsia="Times New Roman" w:cs="Times New Roman"/>
          <w:szCs w:val="24"/>
        </w:rPr>
        <w:t xml:space="preserve">ώρες την εβδομάδα </w:t>
      </w:r>
      <w:r>
        <w:rPr>
          <w:rFonts w:eastAsia="Times New Roman" w:cs="Times New Roman"/>
          <w:szCs w:val="24"/>
        </w:rPr>
        <w:t>εκγύμναση στους</w:t>
      </w:r>
      <w:r w:rsidRPr="00331C45">
        <w:rPr>
          <w:rFonts w:eastAsia="Times New Roman" w:cs="Times New Roman"/>
          <w:szCs w:val="24"/>
        </w:rPr>
        <w:t xml:space="preserve"> κρατούμενους</w:t>
      </w:r>
      <w:r>
        <w:rPr>
          <w:rFonts w:eastAsia="Times New Roman" w:cs="Times New Roman"/>
          <w:szCs w:val="24"/>
        </w:rPr>
        <w:t xml:space="preserve">. </w:t>
      </w:r>
    </w:p>
    <w:p w14:paraId="4CC5BE6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Π</w:t>
      </w:r>
      <w:r w:rsidRPr="00331C45">
        <w:rPr>
          <w:rFonts w:eastAsia="Times New Roman" w:cs="Times New Roman"/>
          <w:szCs w:val="24"/>
        </w:rPr>
        <w:t>ρόσληψη διακριθέντων αθλητών του 2008</w:t>
      </w:r>
      <w:r>
        <w:rPr>
          <w:rFonts w:eastAsia="Times New Roman" w:cs="Times New Roman"/>
          <w:szCs w:val="24"/>
        </w:rPr>
        <w:t>-</w:t>
      </w:r>
      <w:r w:rsidRPr="00331C45">
        <w:rPr>
          <w:rFonts w:eastAsia="Times New Roman" w:cs="Times New Roman"/>
          <w:szCs w:val="24"/>
        </w:rPr>
        <w:t>2009</w:t>
      </w:r>
      <w:r>
        <w:rPr>
          <w:rFonts w:eastAsia="Times New Roman" w:cs="Times New Roman"/>
          <w:szCs w:val="24"/>
        </w:rPr>
        <w:t>. Ξ</w:t>
      </w:r>
      <w:r w:rsidRPr="00331C45">
        <w:rPr>
          <w:rFonts w:eastAsia="Times New Roman" w:cs="Times New Roman"/>
          <w:szCs w:val="24"/>
        </w:rPr>
        <w:t>επ</w:t>
      </w:r>
      <w:r>
        <w:rPr>
          <w:rFonts w:eastAsia="Times New Roman" w:cs="Times New Roman"/>
          <w:szCs w:val="24"/>
        </w:rPr>
        <w:t>αγώσαμε</w:t>
      </w:r>
      <w:r w:rsidRPr="00331C45">
        <w:rPr>
          <w:rFonts w:eastAsia="Times New Roman" w:cs="Times New Roman"/>
          <w:szCs w:val="24"/>
        </w:rPr>
        <w:t xml:space="preserve"> τις προσλήψεις</w:t>
      </w:r>
      <w:r>
        <w:rPr>
          <w:rFonts w:eastAsia="Times New Roman" w:cs="Times New Roman"/>
          <w:szCs w:val="24"/>
        </w:rPr>
        <w:t>,</w:t>
      </w:r>
      <w:r w:rsidRPr="00331C45">
        <w:rPr>
          <w:rFonts w:eastAsia="Times New Roman" w:cs="Times New Roman"/>
          <w:szCs w:val="24"/>
        </w:rPr>
        <w:t xml:space="preserve"> για να τους δείξουμε πάλι έμπρακτα ότι αναγνωρίζουμε </w:t>
      </w:r>
      <w:r>
        <w:rPr>
          <w:rFonts w:eastAsia="Times New Roman" w:cs="Times New Roman"/>
          <w:szCs w:val="24"/>
        </w:rPr>
        <w:t xml:space="preserve">την </w:t>
      </w:r>
      <w:r w:rsidRPr="00331C45">
        <w:rPr>
          <w:rFonts w:eastAsia="Times New Roman" w:cs="Times New Roman"/>
          <w:szCs w:val="24"/>
        </w:rPr>
        <w:t xml:space="preserve">προσπάθειά </w:t>
      </w:r>
      <w:r>
        <w:rPr>
          <w:rFonts w:eastAsia="Times New Roman" w:cs="Times New Roman"/>
          <w:szCs w:val="24"/>
        </w:rPr>
        <w:t xml:space="preserve">τους. </w:t>
      </w:r>
    </w:p>
    <w:p w14:paraId="4CC5BE6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Θ</w:t>
      </w:r>
      <w:r w:rsidRPr="00331C45">
        <w:rPr>
          <w:rFonts w:eastAsia="Times New Roman" w:cs="Times New Roman"/>
          <w:szCs w:val="24"/>
        </w:rPr>
        <w:t xml:space="preserve">εσπίσαμε το </w:t>
      </w:r>
      <w:r>
        <w:rPr>
          <w:rFonts w:eastAsia="Times New Roman" w:cs="Times New Roman"/>
          <w:szCs w:val="24"/>
        </w:rPr>
        <w:t>Μ</w:t>
      </w:r>
      <w:r w:rsidRPr="00331C45">
        <w:rPr>
          <w:rFonts w:eastAsia="Times New Roman" w:cs="Times New Roman"/>
          <w:szCs w:val="24"/>
        </w:rPr>
        <w:t xml:space="preserve">εταφορικό </w:t>
      </w:r>
      <w:r>
        <w:rPr>
          <w:rFonts w:eastAsia="Times New Roman" w:cs="Times New Roman"/>
          <w:szCs w:val="24"/>
        </w:rPr>
        <w:t>Ι</w:t>
      </w:r>
      <w:r w:rsidRPr="00331C45">
        <w:rPr>
          <w:rFonts w:eastAsia="Times New Roman" w:cs="Times New Roman"/>
          <w:szCs w:val="24"/>
        </w:rPr>
        <w:t>σοδύναμο για τους αθλητές των ατο</w:t>
      </w:r>
      <w:r w:rsidRPr="00331C45">
        <w:rPr>
          <w:rFonts w:eastAsia="Times New Roman" w:cs="Times New Roman"/>
          <w:szCs w:val="24"/>
        </w:rPr>
        <w:t>μικών αθλημάτων</w:t>
      </w:r>
      <w:r>
        <w:rPr>
          <w:rFonts w:eastAsia="Times New Roman" w:cs="Times New Roman"/>
          <w:szCs w:val="24"/>
        </w:rPr>
        <w:t>,</w:t>
      </w:r>
      <w:r w:rsidRPr="00331C45">
        <w:rPr>
          <w:rFonts w:eastAsia="Times New Roman" w:cs="Times New Roman"/>
          <w:szCs w:val="24"/>
        </w:rPr>
        <w:t xml:space="preserve"> πρώτο βήμα μπροστά στο ε</w:t>
      </w:r>
      <w:r>
        <w:rPr>
          <w:rFonts w:eastAsia="Times New Roman" w:cs="Times New Roman"/>
          <w:szCs w:val="24"/>
        </w:rPr>
        <w:t>πόμενο που έρχεται και αφορά τα ομ</w:t>
      </w:r>
      <w:r w:rsidRPr="00331C45">
        <w:rPr>
          <w:rFonts w:eastAsia="Times New Roman" w:cs="Times New Roman"/>
          <w:szCs w:val="24"/>
        </w:rPr>
        <w:t>αδικά αθλήματα</w:t>
      </w:r>
      <w:r>
        <w:rPr>
          <w:rFonts w:eastAsia="Times New Roman" w:cs="Times New Roman"/>
          <w:szCs w:val="24"/>
        </w:rPr>
        <w:t>.</w:t>
      </w:r>
      <w:r w:rsidRPr="00331C45">
        <w:rPr>
          <w:rFonts w:eastAsia="Times New Roman" w:cs="Times New Roman"/>
          <w:szCs w:val="24"/>
        </w:rPr>
        <w:t xml:space="preserve"> </w:t>
      </w:r>
    </w:p>
    <w:p w14:paraId="4CC5BE6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Α</w:t>
      </w:r>
      <w:r w:rsidRPr="00331C45">
        <w:rPr>
          <w:rFonts w:eastAsia="Times New Roman" w:cs="Times New Roman"/>
          <w:szCs w:val="24"/>
        </w:rPr>
        <w:t xml:space="preserve">υξήσαμε </w:t>
      </w:r>
      <w:r>
        <w:rPr>
          <w:rFonts w:eastAsia="Times New Roman" w:cs="Times New Roman"/>
          <w:szCs w:val="24"/>
        </w:rPr>
        <w:t xml:space="preserve">τη </w:t>
      </w:r>
      <w:r w:rsidRPr="00331C45">
        <w:rPr>
          <w:rFonts w:eastAsia="Times New Roman" w:cs="Times New Roman"/>
          <w:szCs w:val="24"/>
        </w:rPr>
        <w:t>δυνατότητα απουσιών στους αθλητές μαθητές</w:t>
      </w:r>
      <w:r>
        <w:rPr>
          <w:rFonts w:eastAsia="Times New Roman" w:cs="Times New Roman"/>
          <w:szCs w:val="24"/>
        </w:rPr>
        <w:t>. Θ</w:t>
      </w:r>
      <w:r w:rsidRPr="00331C45">
        <w:rPr>
          <w:rFonts w:eastAsia="Times New Roman" w:cs="Times New Roman"/>
          <w:szCs w:val="24"/>
        </w:rPr>
        <w:t xml:space="preserve">εσπίσαμε </w:t>
      </w:r>
      <w:r>
        <w:rPr>
          <w:rFonts w:eastAsia="Times New Roman" w:cs="Times New Roman"/>
          <w:szCs w:val="24"/>
        </w:rPr>
        <w:t xml:space="preserve">την </w:t>
      </w:r>
      <w:r w:rsidRPr="00331C45">
        <w:rPr>
          <w:rFonts w:eastAsia="Times New Roman" w:cs="Times New Roman"/>
          <w:szCs w:val="24"/>
        </w:rPr>
        <w:t xml:space="preserve">ενισχυτική διδασκαλία σε </w:t>
      </w:r>
      <w:r>
        <w:rPr>
          <w:rFonts w:eastAsia="Times New Roman" w:cs="Times New Roman"/>
          <w:szCs w:val="24"/>
        </w:rPr>
        <w:t>αυτούς,</w:t>
      </w:r>
      <w:r w:rsidRPr="00331C45">
        <w:rPr>
          <w:rFonts w:eastAsia="Times New Roman" w:cs="Times New Roman"/>
          <w:szCs w:val="24"/>
        </w:rPr>
        <w:t xml:space="preserve"> γιατί αποδεικνύουμε ότι θέλουμε αθλητές που είναι πρώτ</w:t>
      </w:r>
      <w:r>
        <w:rPr>
          <w:rFonts w:eastAsia="Times New Roman" w:cs="Times New Roman"/>
          <w:szCs w:val="24"/>
        </w:rPr>
        <w:t>οι</w:t>
      </w:r>
      <w:r w:rsidRPr="00331C45">
        <w:rPr>
          <w:rFonts w:eastAsia="Times New Roman" w:cs="Times New Roman"/>
          <w:szCs w:val="24"/>
        </w:rPr>
        <w:t xml:space="preserve"> σε όλα και δεν αποκόπτονται από τη μαθησιακή διαδικασία</w:t>
      </w:r>
      <w:r>
        <w:rPr>
          <w:rFonts w:eastAsia="Times New Roman" w:cs="Times New Roman"/>
          <w:szCs w:val="24"/>
        </w:rPr>
        <w:t>.</w:t>
      </w:r>
    </w:p>
    <w:p w14:paraId="4CC5BE6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Παρεμβάσεις </w:t>
      </w:r>
      <w:r w:rsidRPr="00331C45">
        <w:rPr>
          <w:rFonts w:eastAsia="Times New Roman" w:cs="Times New Roman"/>
          <w:szCs w:val="24"/>
        </w:rPr>
        <w:t xml:space="preserve">στο </w:t>
      </w:r>
      <w:r>
        <w:rPr>
          <w:rFonts w:eastAsia="Times New Roman" w:cs="Times New Roman"/>
          <w:szCs w:val="24"/>
        </w:rPr>
        <w:t>ε</w:t>
      </w:r>
      <w:r w:rsidRPr="00331C45">
        <w:rPr>
          <w:rFonts w:eastAsia="Times New Roman" w:cs="Times New Roman"/>
          <w:szCs w:val="24"/>
        </w:rPr>
        <w:t xml:space="preserve">ργαστήριο </w:t>
      </w:r>
      <w:r>
        <w:rPr>
          <w:rFonts w:eastAsia="Times New Roman" w:cs="Times New Roman"/>
          <w:szCs w:val="24"/>
        </w:rPr>
        <w:t>ν</w:t>
      </w:r>
      <w:r w:rsidRPr="00331C45">
        <w:rPr>
          <w:rFonts w:eastAsia="Times New Roman" w:cs="Times New Roman"/>
          <w:szCs w:val="24"/>
        </w:rPr>
        <w:t>τόπινγκ που πήγε στο</w:t>
      </w:r>
      <w:r>
        <w:rPr>
          <w:rFonts w:eastAsia="Times New Roman" w:cs="Times New Roman"/>
          <w:szCs w:val="24"/>
        </w:rPr>
        <w:t>ν</w:t>
      </w:r>
      <w:r w:rsidRPr="00331C45">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sidRPr="00331C45">
        <w:rPr>
          <w:rFonts w:eastAsia="Times New Roman" w:cs="Times New Roman"/>
          <w:szCs w:val="24"/>
        </w:rPr>
        <w:t>ημόκριτο</w:t>
      </w:r>
      <w:r>
        <w:rPr>
          <w:rFonts w:eastAsia="Times New Roman" w:cs="Times New Roman"/>
          <w:szCs w:val="24"/>
        </w:rPr>
        <w:t>»</w:t>
      </w:r>
      <w:r w:rsidRPr="00331C45">
        <w:rPr>
          <w:rFonts w:eastAsia="Times New Roman" w:cs="Times New Roman"/>
          <w:szCs w:val="24"/>
        </w:rPr>
        <w:t xml:space="preserve"> και αντιμετωπίζεται και λειτουργεί πλέον </w:t>
      </w:r>
      <w:r>
        <w:rPr>
          <w:rFonts w:eastAsia="Times New Roman" w:cs="Times New Roman"/>
          <w:szCs w:val="24"/>
        </w:rPr>
        <w:t>ως</w:t>
      </w:r>
      <w:r w:rsidRPr="00331C45">
        <w:rPr>
          <w:rFonts w:eastAsia="Times New Roman" w:cs="Times New Roman"/>
          <w:szCs w:val="24"/>
        </w:rPr>
        <w:t xml:space="preserve"> ερευνητικό κέντρο με ταυτόχρονη εξασφάλιση χρηματοδότησης </w:t>
      </w:r>
      <w:r>
        <w:rPr>
          <w:rFonts w:eastAsia="Times New Roman" w:cs="Times New Roman"/>
          <w:szCs w:val="24"/>
        </w:rPr>
        <w:t>από το Πρόγραμμα</w:t>
      </w:r>
      <w:r w:rsidRPr="00331C45">
        <w:rPr>
          <w:rFonts w:eastAsia="Times New Roman" w:cs="Times New Roman"/>
          <w:szCs w:val="24"/>
        </w:rPr>
        <w:t xml:space="preserve"> Δημοσίων Επενδύσε</w:t>
      </w:r>
      <w:r w:rsidRPr="00331C45">
        <w:rPr>
          <w:rFonts w:eastAsia="Times New Roman" w:cs="Times New Roman"/>
          <w:szCs w:val="24"/>
        </w:rPr>
        <w:t>ων 2 εκατομμυρίων ευρώ</w:t>
      </w:r>
      <w:r>
        <w:rPr>
          <w:rFonts w:eastAsia="Times New Roman" w:cs="Times New Roman"/>
          <w:szCs w:val="24"/>
        </w:rPr>
        <w:t>,</w:t>
      </w:r>
      <w:r w:rsidRPr="00331C45">
        <w:rPr>
          <w:rFonts w:eastAsia="Times New Roman" w:cs="Times New Roman"/>
          <w:szCs w:val="24"/>
        </w:rPr>
        <w:t xml:space="preserve"> ούτως ώστε να έχει ένα</w:t>
      </w:r>
      <w:r>
        <w:rPr>
          <w:rFonts w:eastAsia="Times New Roman" w:cs="Times New Roman"/>
          <w:szCs w:val="24"/>
        </w:rPr>
        <w:t>ν</w:t>
      </w:r>
      <w:r w:rsidRPr="00331C45">
        <w:rPr>
          <w:rFonts w:eastAsia="Times New Roman" w:cs="Times New Roman"/>
          <w:szCs w:val="24"/>
        </w:rPr>
        <w:t xml:space="preserve"> από τους πιο σύγχρονο</w:t>
      </w:r>
      <w:r>
        <w:rPr>
          <w:rFonts w:eastAsia="Times New Roman" w:cs="Times New Roman"/>
          <w:szCs w:val="24"/>
        </w:rPr>
        <w:t>υ</w:t>
      </w:r>
      <w:r w:rsidRPr="00331C45">
        <w:rPr>
          <w:rFonts w:eastAsia="Times New Roman" w:cs="Times New Roman"/>
          <w:szCs w:val="24"/>
        </w:rPr>
        <w:t>ς εξοπλισμ</w:t>
      </w:r>
      <w:r>
        <w:rPr>
          <w:rFonts w:eastAsia="Times New Roman" w:cs="Times New Roman"/>
          <w:szCs w:val="24"/>
        </w:rPr>
        <w:t>ού</w:t>
      </w:r>
      <w:r w:rsidRPr="00331C45">
        <w:rPr>
          <w:rFonts w:eastAsia="Times New Roman" w:cs="Times New Roman"/>
          <w:szCs w:val="24"/>
        </w:rPr>
        <w:t>ς της Ευρώπης και υλοποιείται το αμέσως επόμενο διάστημα</w:t>
      </w:r>
      <w:r>
        <w:rPr>
          <w:rFonts w:eastAsia="Times New Roman" w:cs="Times New Roman"/>
          <w:szCs w:val="24"/>
        </w:rPr>
        <w:t>.</w:t>
      </w:r>
    </w:p>
    <w:p w14:paraId="4CC5BE6E"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Ο</w:t>
      </w:r>
      <w:r w:rsidRPr="00331C45">
        <w:rPr>
          <w:rFonts w:eastAsia="Times New Roman" w:cs="Times New Roman"/>
          <w:szCs w:val="24"/>
        </w:rPr>
        <w:t xml:space="preserve"> </w:t>
      </w:r>
      <w:r>
        <w:rPr>
          <w:rFonts w:eastAsia="Times New Roman" w:cs="Times New Roman"/>
          <w:szCs w:val="24"/>
        </w:rPr>
        <w:t>ΕΣΚΑΝ</w:t>
      </w:r>
      <w:r w:rsidRPr="00331C45">
        <w:rPr>
          <w:rFonts w:eastAsia="Times New Roman" w:cs="Times New Roman"/>
          <w:szCs w:val="24"/>
        </w:rPr>
        <w:t xml:space="preserve"> έγινε πλήρως αποδεκτός και εναρμονισμένος με τους διεθνείς κανόνες</w:t>
      </w:r>
      <w:r>
        <w:rPr>
          <w:rFonts w:eastAsia="Times New Roman" w:cs="Times New Roman"/>
          <w:szCs w:val="24"/>
        </w:rPr>
        <w:t>, τ</w:t>
      </w:r>
      <w:r w:rsidRPr="00331C45">
        <w:rPr>
          <w:rFonts w:eastAsia="Times New Roman" w:cs="Times New Roman"/>
          <w:szCs w:val="24"/>
        </w:rPr>
        <w:t xml:space="preserve">όσο αποδεκτός </w:t>
      </w:r>
      <w:r>
        <w:rPr>
          <w:rFonts w:eastAsia="Times New Roman" w:cs="Times New Roman"/>
          <w:szCs w:val="24"/>
        </w:rPr>
        <w:t>ώστε το Σ</w:t>
      </w:r>
      <w:r w:rsidRPr="00331C45">
        <w:rPr>
          <w:rFonts w:eastAsia="Times New Roman" w:cs="Times New Roman"/>
          <w:szCs w:val="24"/>
        </w:rPr>
        <w:t>υμβούλιο της Ευρ</w:t>
      </w:r>
      <w:r w:rsidRPr="00331C45">
        <w:rPr>
          <w:rFonts w:eastAsia="Times New Roman" w:cs="Times New Roman"/>
          <w:szCs w:val="24"/>
        </w:rPr>
        <w:t xml:space="preserve">ώπης </w:t>
      </w:r>
      <w:r>
        <w:rPr>
          <w:rFonts w:eastAsia="Times New Roman" w:cs="Times New Roman"/>
          <w:szCs w:val="24"/>
        </w:rPr>
        <w:t>το</w:t>
      </w:r>
      <w:r w:rsidRPr="00331C45">
        <w:rPr>
          <w:rFonts w:eastAsia="Times New Roman" w:cs="Times New Roman"/>
          <w:szCs w:val="24"/>
        </w:rPr>
        <w:t xml:space="preserve"> αντίστοιχο συνέδρι</w:t>
      </w:r>
      <w:r>
        <w:rPr>
          <w:rFonts w:eastAsia="Times New Roman" w:cs="Times New Roman"/>
          <w:szCs w:val="24"/>
        </w:rPr>
        <w:t>ό του</w:t>
      </w:r>
      <w:r w:rsidRPr="00331C45">
        <w:rPr>
          <w:rFonts w:eastAsia="Times New Roman" w:cs="Times New Roman"/>
          <w:szCs w:val="24"/>
        </w:rPr>
        <w:t xml:space="preserve"> τον Απρίλιο θα το </w:t>
      </w:r>
      <w:r w:rsidRPr="00331C45">
        <w:rPr>
          <w:rFonts w:eastAsia="Times New Roman" w:cs="Times New Roman"/>
          <w:szCs w:val="24"/>
        </w:rPr>
        <w:t>διεξ</w:t>
      </w:r>
      <w:r>
        <w:rPr>
          <w:rFonts w:eastAsia="Times New Roman" w:cs="Times New Roman"/>
          <w:szCs w:val="24"/>
        </w:rPr>
        <w:t>α</w:t>
      </w:r>
      <w:r w:rsidRPr="00331C45">
        <w:rPr>
          <w:rFonts w:eastAsia="Times New Roman" w:cs="Times New Roman"/>
          <w:szCs w:val="24"/>
        </w:rPr>
        <w:t>γ</w:t>
      </w:r>
      <w:r>
        <w:rPr>
          <w:rFonts w:eastAsia="Times New Roman" w:cs="Times New Roman"/>
          <w:szCs w:val="24"/>
        </w:rPr>
        <w:t>άγ</w:t>
      </w:r>
      <w:r w:rsidRPr="00331C45">
        <w:rPr>
          <w:rFonts w:eastAsia="Times New Roman" w:cs="Times New Roman"/>
          <w:szCs w:val="24"/>
        </w:rPr>
        <w:t xml:space="preserve">ει </w:t>
      </w:r>
      <w:r w:rsidRPr="00331C45">
        <w:rPr>
          <w:rFonts w:eastAsia="Times New Roman" w:cs="Times New Roman"/>
          <w:szCs w:val="24"/>
        </w:rPr>
        <w:t>στην Αθήνα και το αμέσως επόμενο διάστημα θα εξαγγείλου</w:t>
      </w:r>
      <w:r>
        <w:rPr>
          <w:rFonts w:eastAsia="Times New Roman" w:cs="Times New Roman"/>
          <w:szCs w:val="24"/>
        </w:rPr>
        <w:t>με</w:t>
      </w:r>
      <w:r w:rsidRPr="00331C45">
        <w:rPr>
          <w:rFonts w:eastAsia="Times New Roman" w:cs="Times New Roman"/>
          <w:szCs w:val="24"/>
        </w:rPr>
        <w:t xml:space="preserve"> και με το Υπουργείο </w:t>
      </w:r>
      <w:r>
        <w:rPr>
          <w:rFonts w:eastAsia="Times New Roman" w:cs="Times New Roman"/>
          <w:szCs w:val="24"/>
        </w:rPr>
        <w:t>Ψ</w:t>
      </w:r>
      <w:r w:rsidRPr="00331C45">
        <w:rPr>
          <w:rFonts w:eastAsia="Times New Roman" w:cs="Times New Roman"/>
          <w:szCs w:val="24"/>
        </w:rPr>
        <w:t xml:space="preserve">ηφιακής </w:t>
      </w:r>
      <w:r>
        <w:rPr>
          <w:rFonts w:eastAsia="Times New Roman" w:cs="Times New Roman"/>
          <w:szCs w:val="24"/>
        </w:rPr>
        <w:t>Π</w:t>
      </w:r>
      <w:r w:rsidRPr="00331C45">
        <w:rPr>
          <w:rFonts w:eastAsia="Times New Roman" w:cs="Times New Roman"/>
          <w:szCs w:val="24"/>
        </w:rPr>
        <w:t xml:space="preserve">ολιτικής και </w:t>
      </w:r>
      <w:r>
        <w:rPr>
          <w:rFonts w:eastAsia="Times New Roman" w:cs="Times New Roman"/>
          <w:szCs w:val="24"/>
        </w:rPr>
        <w:t>τον Υπουργό Νίκο Παππά</w:t>
      </w:r>
      <w:r w:rsidRPr="00331C45">
        <w:rPr>
          <w:rFonts w:eastAsia="Times New Roman" w:cs="Times New Roman"/>
          <w:szCs w:val="24"/>
        </w:rPr>
        <w:t xml:space="preserve"> ένα μεγάλο πρόγραμμα ψηφιακών παρεμβάσεων και ψηφιακών ευκολιών</w:t>
      </w:r>
      <w:r>
        <w:rPr>
          <w:rFonts w:eastAsia="Times New Roman" w:cs="Times New Roman"/>
          <w:szCs w:val="24"/>
        </w:rPr>
        <w:t xml:space="preserve"> για τον</w:t>
      </w:r>
      <w:r>
        <w:rPr>
          <w:rFonts w:eastAsia="Times New Roman" w:cs="Times New Roman"/>
          <w:szCs w:val="24"/>
        </w:rPr>
        <w:t xml:space="preserve"> ερασιτεχνικό αθλητισμό.</w:t>
      </w:r>
    </w:p>
    <w:p w14:paraId="4CC5BE6F" w14:textId="77777777" w:rsidR="005D719C" w:rsidRDefault="00627F40">
      <w:pPr>
        <w:spacing w:line="600" w:lineRule="auto"/>
        <w:ind w:firstLine="720"/>
        <w:jc w:val="both"/>
        <w:rPr>
          <w:rFonts w:eastAsia="Times New Roman" w:cs="Times New Roman"/>
          <w:szCs w:val="24"/>
        </w:rPr>
      </w:pPr>
      <w:r w:rsidRPr="00331C45">
        <w:rPr>
          <w:rFonts w:eastAsia="Times New Roman" w:cs="Times New Roman"/>
          <w:szCs w:val="24"/>
        </w:rPr>
        <w:lastRenderedPageBreak/>
        <w:t>Θέλω να πω ότι μέσα σε δύσκολα χρόνια</w:t>
      </w:r>
      <w:r>
        <w:rPr>
          <w:rFonts w:eastAsia="Times New Roman" w:cs="Times New Roman"/>
          <w:szCs w:val="24"/>
        </w:rPr>
        <w:t>,</w:t>
      </w:r>
      <w:r w:rsidRPr="00331C45">
        <w:rPr>
          <w:rFonts w:eastAsia="Times New Roman" w:cs="Times New Roman"/>
          <w:szCs w:val="24"/>
        </w:rPr>
        <w:t xml:space="preserve"> μέσα σ</w:t>
      </w:r>
      <w:r>
        <w:rPr>
          <w:rFonts w:eastAsia="Times New Roman" w:cs="Times New Roman"/>
          <w:szCs w:val="24"/>
        </w:rPr>
        <w:t>ε</w:t>
      </w:r>
      <w:r w:rsidRPr="00331C45">
        <w:rPr>
          <w:rFonts w:eastAsia="Times New Roman" w:cs="Times New Roman"/>
          <w:szCs w:val="24"/>
        </w:rPr>
        <w:t xml:space="preserve"> χρ</w:t>
      </w:r>
      <w:r>
        <w:rPr>
          <w:rFonts w:eastAsia="Times New Roman" w:cs="Times New Roman"/>
          <w:szCs w:val="24"/>
        </w:rPr>
        <w:t>όνια που δίναμε πολύ μεγάλες μάχ</w:t>
      </w:r>
      <w:r w:rsidRPr="00331C45">
        <w:rPr>
          <w:rFonts w:eastAsia="Times New Roman" w:cs="Times New Roman"/>
          <w:szCs w:val="24"/>
        </w:rPr>
        <w:t>ες</w:t>
      </w:r>
      <w:r>
        <w:rPr>
          <w:rFonts w:eastAsia="Times New Roman" w:cs="Times New Roman"/>
          <w:szCs w:val="24"/>
        </w:rPr>
        <w:t xml:space="preserve">, για να κρατήσουμε τη χώρα όρθια, που </w:t>
      </w:r>
      <w:r w:rsidRPr="00331C45">
        <w:rPr>
          <w:rFonts w:eastAsia="Times New Roman" w:cs="Times New Roman"/>
          <w:szCs w:val="24"/>
        </w:rPr>
        <w:t xml:space="preserve">τα δημοσιονομικά δεν ήταν </w:t>
      </w:r>
      <w:r>
        <w:rPr>
          <w:rFonts w:eastAsia="Times New Roman" w:cs="Times New Roman"/>
          <w:szCs w:val="24"/>
        </w:rPr>
        <w:t xml:space="preserve">ανθηρά, </w:t>
      </w:r>
      <w:r w:rsidRPr="00331C45">
        <w:rPr>
          <w:rFonts w:eastAsia="Times New Roman" w:cs="Times New Roman"/>
          <w:szCs w:val="24"/>
        </w:rPr>
        <w:t xml:space="preserve">καταφέραμε και κρατήσαμε και όρθιο το οικοδόμημα και </w:t>
      </w:r>
      <w:r>
        <w:rPr>
          <w:rFonts w:eastAsia="Times New Roman" w:cs="Times New Roman"/>
          <w:szCs w:val="24"/>
        </w:rPr>
        <w:t xml:space="preserve">κάναμε </w:t>
      </w:r>
      <w:r w:rsidRPr="00331C45">
        <w:rPr>
          <w:rFonts w:eastAsia="Times New Roman" w:cs="Times New Roman"/>
          <w:szCs w:val="24"/>
        </w:rPr>
        <w:t xml:space="preserve">παρεμβάσεις που δεν είχαν γίνει για πολλές δεκαετίες σε </w:t>
      </w:r>
      <w:r>
        <w:rPr>
          <w:rFonts w:eastAsia="Times New Roman" w:cs="Times New Roman"/>
          <w:szCs w:val="24"/>
        </w:rPr>
        <w:t xml:space="preserve">τούτην εδώ τη χώρα. </w:t>
      </w:r>
    </w:p>
    <w:p w14:paraId="4CC5BE70"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w:t>
      </w:r>
      <w:r w:rsidRPr="00331C45">
        <w:rPr>
          <w:rFonts w:eastAsia="Times New Roman" w:cs="Times New Roman"/>
          <w:szCs w:val="24"/>
        </w:rPr>
        <w:t>αι για να κλείσω</w:t>
      </w:r>
      <w:r>
        <w:rPr>
          <w:rFonts w:eastAsia="Times New Roman" w:cs="Times New Roman"/>
          <w:szCs w:val="24"/>
        </w:rPr>
        <w:t>,</w:t>
      </w:r>
      <w:r w:rsidRPr="00331C45">
        <w:rPr>
          <w:rFonts w:eastAsia="Times New Roman" w:cs="Times New Roman"/>
          <w:szCs w:val="24"/>
        </w:rPr>
        <w:t xml:space="preserve"> επειδή </w:t>
      </w:r>
      <w:r>
        <w:rPr>
          <w:rFonts w:eastAsia="Times New Roman" w:cs="Times New Roman"/>
          <w:szCs w:val="24"/>
        </w:rPr>
        <w:t>σ</w:t>
      </w:r>
      <w:r w:rsidRPr="00331C45">
        <w:rPr>
          <w:rFonts w:eastAsia="Times New Roman" w:cs="Times New Roman"/>
          <w:szCs w:val="24"/>
        </w:rPr>
        <w:t xml:space="preserve">χολίασε γενικά τη γενική </w:t>
      </w:r>
      <w:r>
        <w:rPr>
          <w:rFonts w:eastAsia="Times New Roman" w:cs="Times New Roman"/>
          <w:szCs w:val="24"/>
        </w:rPr>
        <w:t>π</w:t>
      </w:r>
      <w:r w:rsidRPr="00331C45">
        <w:rPr>
          <w:rFonts w:eastAsia="Times New Roman" w:cs="Times New Roman"/>
          <w:szCs w:val="24"/>
        </w:rPr>
        <w:t>ολιτική κατ</w:t>
      </w:r>
      <w:r>
        <w:rPr>
          <w:rFonts w:eastAsia="Times New Roman" w:cs="Times New Roman"/>
          <w:szCs w:val="24"/>
        </w:rPr>
        <w:t xml:space="preserve">άσταση ο κ. </w:t>
      </w:r>
      <w:r w:rsidRPr="00331C45">
        <w:rPr>
          <w:rFonts w:eastAsia="Times New Roman" w:cs="Times New Roman"/>
          <w:szCs w:val="24"/>
        </w:rPr>
        <w:t>Κουτσούκος και δεν μπορώ να κρατηθώ να μη σχολιάσω</w:t>
      </w:r>
      <w:r>
        <w:rPr>
          <w:rFonts w:eastAsia="Times New Roman" w:cs="Times New Roman"/>
          <w:szCs w:val="24"/>
        </w:rPr>
        <w:t>, όσο τόσον καιρό</w:t>
      </w:r>
      <w:r w:rsidRPr="00331C45">
        <w:rPr>
          <w:rFonts w:eastAsia="Times New Roman" w:cs="Times New Roman"/>
          <w:szCs w:val="24"/>
        </w:rPr>
        <w:t xml:space="preserve"> ακούγαμε </w:t>
      </w:r>
      <w:r>
        <w:rPr>
          <w:rFonts w:eastAsia="Times New Roman" w:cs="Times New Roman"/>
          <w:szCs w:val="24"/>
        </w:rPr>
        <w:t xml:space="preserve">–τι ακούγαμε;- ότι </w:t>
      </w:r>
      <w:r w:rsidRPr="00331C45">
        <w:rPr>
          <w:rFonts w:eastAsia="Times New Roman" w:cs="Times New Roman"/>
          <w:szCs w:val="24"/>
        </w:rPr>
        <w:t xml:space="preserve">δεν θα </w:t>
      </w:r>
      <w:r w:rsidRPr="00331C45">
        <w:rPr>
          <w:rFonts w:eastAsia="Times New Roman" w:cs="Times New Roman"/>
          <w:szCs w:val="24"/>
        </w:rPr>
        <w:t xml:space="preserve">κλείσουν </w:t>
      </w:r>
      <w:r>
        <w:rPr>
          <w:rFonts w:eastAsia="Times New Roman" w:cs="Times New Roman"/>
          <w:szCs w:val="24"/>
        </w:rPr>
        <w:t xml:space="preserve">οι </w:t>
      </w:r>
      <w:r w:rsidRPr="00331C45">
        <w:rPr>
          <w:rFonts w:eastAsia="Times New Roman" w:cs="Times New Roman"/>
          <w:szCs w:val="24"/>
        </w:rPr>
        <w:t>αξιολογήσεις</w:t>
      </w:r>
      <w:r>
        <w:rPr>
          <w:rFonts w:eastAsia="Times New Roman" w:cs="Times New Roman"/>
          <w:szCs w:val="24"/>
        </w:rPr>
        <w:t>,</w:t>
      </w:r>
      <w:r w:rsidRPr="00331C45">
        <w:rPr>
          <w:rFonts w:eastAsia="Times New Roman" w:cs="Times New Roman"/>
          <w:szCs w:val="24"/>
        </w:rPr>
        <w:t xml:space="preserve"> οι αξιολογήσεις </w:t>
      </w:r>
      <w:r>
        <w:rPr>
          <w:rFonts w:eastAsia="Times New Roman" w:cs="Times New Roman"/>
          <w:szCs w:val="24"/>
        </w:rPr>
        <w:t xml:space="preserve">έκλεισαν. «Θα μπει ο </w:t>
      </w:r>
      <w:r w:rsidRPr="00331C45">
        <w:rPr>
          <w:rFonts w:eastAsia="Times New Roman" w:cs="Times New Roman"/>
          <w:szCs w:val="24"/>
        </w:rPr>
        <w:t>κόφτη</w:t>
      </w:r>
      <w:r>
        <w:rPr>
          <w:rFonts w:eastAsia="Times New Roman" w:cs="Times New Roman"/>
          <w:szCs w:val="24"/>
        </w:rPr>
        <w:t>ς». Δ</w:t>
      </w:r>
      <w:r w:rsidRPr="00331C45">
        <w:rPr>
          <w:rFonts w:eastAsia="Times New Roman" w:cs="Times New Roman"/>
          <w:szCs w:val="24"/>
        </w:rPr>
        <w:t>εν μπήκε ο κόφτης</w:t>
      </w:r>
      <w:r>
        <w:rPr>
          <w:rFonts w:eastAsia="Times New Roman" w:cs="Times New Roman"/>
          <w:szCs w:val="24"/>
        </w:rPr>
        <w:t>,</w:t>
      </w:r>
      <w:r w:rsidRPr="00331C45">
        <w:rPr>
          <w:rFonts w:eastAsia="Times New Roman" w:cs="Times New Roman"/>
          <w:szCs w:val="24"/>
        </w:rPr>
        <w:t xml:space="preserve"> ήρθε ο δότης</w:t>
      </w:r>
      <w:r>
        <w:rPr>
          <w:rFonts w:eastAsia="Times New Roman" w:cs="Times New Roman"/>
          <w:szCs w:val="24"/>
        </w:rPr>
        <w:t>.</w:t>
      </w:r>
      <w:r w:rsidRPr="00331C45">
        <w:rPr>
          <w:rFonts w:eastAsia="Times New Roman" w:cs="Times New Roman"/>
          <w:szCs w:val="24"/>
        </w:rPr>
        <w:t xml:space="preserve"> </w:t>
      </w:r>
      <w:r>
        <w:rPr>
          <w:rFonts w:eastAsia="Times New Roman" w:cs="Times New Roman"/>
          <w:szCs w:val="24"/>
        </w:rPr>
        <w:t>«Δ</w:t>
      </w:r>
      <w:r w:rsidRPr="00331C45">
        <w:rPr>
          <w:rFonts w:eastAsia="Times New Roman" w:cs="Times New Roman"/>
          <w:szCs w:val="24"/>
        </w:rPr>
        <w:t xml:space="preserve">εν θα τελειώσει το </w:t>
      </w:r>
      <w:r>
        <w:rPr>
          <w:rFonts w:eastAsia="Times New Roman" w:cs="Times New Roman"/>
          <w:szCs w:val="24"/>
        </w:rPr>
        <w:t>π</w:t>
      </w:r>
      <w:r w:rsidRPr="00331C45">
        <w:rPr>
          <w:rFonts w:eastAsia="Times New Roman" w:cs="Times New Roman"/>
          <w:szCs w:val="24"/>
        </w:rPr>
        <w:t>ρόγραμμα</w:t>
      </w:r>
      <w:r>
        <w:rPr>
          <w:rFonts w:eastAsia="Times New Roman" w:cs="Times New Roman"/>
          <w:szCs w:val="24"/>
        </w:rPr>
        <w:t>». Τ</w:t>
      </w:r>
      <w:r w:rsidRPr="00331C45">
        <w:rPr>
          <w:rFonts w:eastAsia="Times New Roman" w:cs="Times New Roman"/>
          <w:szCs w:val="24"/>
        </w:rPr>
        <w:t xml:space="preserve">ο </w:t>
      </w:r>
      <w:r>
        <w:rPr>
          <w:rFonts w:eastAsia="Times New Roman" w:cs="Times New Roman"/>
          <w:szCs w:val="24"/>
        </w:rPr>
        <w:t>π</w:t>
      </w:r>
      <w:r w:rsidRPr="00331C45">
        <w:rPr>
          <w:rFonts w:eastAsia="Times New Roman" w:cs="Times New Roman"/>
          <w:szCs w:val="24"/>
        </w:rPr>
        <w:t>ρόγραμμα</w:t>
      </w:r>
      <w:r w:rsidRPr="00331C45">
        <w:rPr>
          <w:rFonts w:eastAsia="Times New Roman" w:cs="Times New Roman"/>
          <w:szCs w:val="24"/>
        </w:rPr>
        <w:t xml:space="preserve"> τελείωσε</w:t>
      </w:r>
      <w:r>
        <w:rPr>
          <w:rFonts w:eastAsia="Times New Roman" w:cs="Times New Roman"/>
          <w:szCs w:val="24"/>
        </w:rPr>
        <w:t>. «Ή</w:t>
      </w:r>
      <w:r w:rsidRPr="00331C45">
        <w:rPr>
          <w:rFonts w:eastAsia="Times New Roman" w:cs="Times New Roman"/>
          <w:szCs w:val="24"/>
        </w:rPr>
        <w:t>ρθε το τέταρτο μνημόνιο</w:t>
      </w:r>
      <w:r>
        <w:rPr>
          <w:rFonts w:eastAsia="Times New Roman" w:cs="Times New Roman"/>
          <w:szCs w:val="24"/>
        </w:rPr>
        <w:t>». Δ</w:t>
      </w:r>
      <w:r w:rsidRPr="00331C45">
        <w:rPr>
          <w:rFonts w:eastAsia="Times New Roman" w:cs="Times New Roman"/>
          <w:szCs w:val="24"/>
        </w:rPr>
        <w:t>εν ήρθ</w:t>
      </w:r>
      <w:r>
        <w:rPr>
          <w:rFonts w:eastAsia="Times New Roman" w:cs="Times New Roman"/>
          <w:szCs w:val="24"/>
        </w:rPr>
        <w:t xml:space="preserve">ε </w:t>
      </w:r>
      <w:r w:rsidRPr="00331C45">
        <w:rPr>
          <w:rFonts w:eastAsia="Times New Roman" w:cs="Times New Roman"/>
          <w:szCs w:val="24"/>
        </w:rPr>
        <w:t xml:space="preserve">το </w:t>
      </w:r>
      <w:r>
        <w:rPr>
          <w:rFonts w:eastAsia="Times New Roman" w:cs="Times New Roman"/>
          <w:szCs w:val="24"/>
        </w:rPr>
        <w:t xml:space="preserve">τέταρτο </w:t>
      </w:r>
      <w:r w:rsidRPr="00331C45">
        <w:rPr>
          <w:rFonts w:eastAsia="Times New Roman" w:cs="Times New Roman"/>
          <w:szCs w:val="24"/>
        </w:rPr>
        <w:t>μνημόνιο</w:t>
      </w:r>
      <w:r>
        <w:rPr>
          <w:rFonts w:eastAsia="Times New Roman" w:cs="Times New Roman"/>
          <w:szCs w:val="24"/>
        </w:rPr>
        <w:t>,</w:t>
      </w:r>
      <w:r w:rsidRPr="00331C45">
        <w:rPr>
          <w:rFonts w:eastAsia="Times New Roman" w:cs="Times New Roman"/>
          <w:szCs w:val="24"/>
        </w:rPr>
        <w:t xml:space="preserve"> ήρθαν οι ελαφρύνσεις και συμφωνημένε</w:t>
      </w:r>
      <w:r w:rsidRPr="00331C45">
        <w:rPr>
          <w:rFonts w:eastAsia="Times New Roman" w:cs="Times New Roman"/>
          <w:szCs w:val="24"/>
        </w:rPr>
        <w:t xml:space="preserve">ς ελαφρύνσεις από τους φίλους και εταίρους και προϋπολογισμένες </w:t>
      </w:r>
      <w:r>
        <w:rPr>
          <w:rFonts w:eastAsia="Times New Roman" w:cs="Times New Roman"/>
          <w:szCs w:val="24"/>
        </w:rPr>
        <w:t>σ</w:t>
      </w:r>
      <w:r w:rsidRPr="00331C45">
        <w:rPr>
          <w:rFonts w:eastAsia="Times New Roman" w:cs="Times New Roman"/>
          <w:szCs w:val="24"/>
        </w:rPr>
        <w:t>τον προϋπολογισμό</w:t>
      </w:r>
      <w:r>
        <w:rPr>
          <w:rFonts w:eastAsia="Times New Roman" w:cs="Times New Roman"/>
          <w:szCs w:val="24"/>
        </w:rPr>
        <w:t>.</w:t>
      </w:r>
      <w:r w:rsidRPr="00331C45">
        <w:rPr>
          <w:rFonts w:eastAsia="Times New Roman" w:cs="Times New Roman"/>
          <w:szCs w:val="24"/>
        </w:rPr>
        <w:t xml:space="preserve"> </w:t>
      </w:r>
    </w:p>
    <w:p w14:paraId="4CC5BE71" w14:textId="77777777" w:rsidR="005D719C" w:rsidRDefault="00627F40">
      <w:pPr>
        <w:spacing w:line="600" w:lineRule="auto"/>
        <w:ind w:firstLine="709"/>
        <w:jc w:val="both"/>
        <w:rPr>
          <w:rFonts w:eastAsia="Times New Roman" w:cs="Times New Roman"/>
          <w:szCs w:val="24"/>
        </w:rPr>
      </w:pPr>
      <w:r>
        <w:rPr>
          <w:rFonts w:eastAsia="Times New Roman" w:cs="Times New Roman"/>
          <w:szCs w:val="24"/>
        </w:rPr>
        <w:t xml:space="preserve">«Θα κοπούν οι συντάξεις». Δεν κόπηκαν οι συντάξεις. «Δεν θα βγούμε στις αγορές». Βγήκαμε και στις αγορές, όταν η </w:t>
      </w:r>
      <w:r w:rsidRPr="00D62B99">
        <w:rPr>
          <w:rFonts w:eastAsia="Times New Roman" w:cs="Times New Roman"/>
          <w:szCs w:val="24"/>
        </w:rPr>
        <w:t>Κ</w:t>
      </w:r>
      <w:r>
        <w:rPr>
          <w:rFonts w:eastAsia="Times New Roman" w:cs="Times New Roman"/>
          <w:szCs w:val="24"/>
        </w:rPr>
        <w:t>ύπρος βγήκε μετά από δυόμισι χρόνια αφού βγήκε από το πρό</w:t>
      </w:r>
      <w:r>
        <w:rPr>
          <w:rFonts w:eastAsia="Times New Roman" w:cs="Times New Roman"/>
          <w:szCs w:val="24"/>
        </w:rPr>
        <w:t xml:space="preserve">γραμμα και εμείς και με </w:t>
      </w:r>
      <w:r>
        <w:rPr>
          <w:rFonts w:eastAsia="Times New Roman" w:cs="Times New Roman"/>
          <w:szCs w:val="24"/>
          <w:lang w:val="en-US"/>
        </w:rPr>
        <w:t>cash</w:t>
      </w:r>
      <w:r w:rsidRPr="003823B7">
        <w:rPr>
          <w:rFonts w:eastAsia="Times New Roman" w:cs="Times New Roman"/>
          <w:szCs w:val="24"/>
        </w:rPr>
        <w:t xml:space="preserve"> </w:t>
      </w:r>
      <w:r>
        <w:rPr>
          <w:rFonts w:eastAsia="Times New Roman" w:cs="Times New Roman"/>
          <w:szCs w:val="24"/>
          <w:lang w:val="en-US"/>
        </w:rPr>
        <w:t>buffer</w:t>
      </w:r>
      <w:r w:rsidRPr="003823B7">
        <w:rPr>
          <w:rFonts w:eastAsia="Times New Roman" w:cs="Times New Roman"/>
          <w:szCs w:val="24"/>
        </w:rPr>
        <w:t xml:space="preserve"> </w:t>
      </w:r>
      <w:r>
        <w:rPr>
          <w:rFonts w:eastAsia="Times New Roman" w:cs="Times New Roman"/>
          <w:szCs w:val="24"/>
        </w:rPr>
        <w:t xml:space="preserve">καταφέραμε και βγήκαμε μέσα σε λιγότερο από ένα εξάμηνο. </w:t>
      </w:r>
    </w:p>
    <w:p w14:paraId="4CC5BE72"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Περιμένουμε πλέον την τελευταία πράξη του δράματός σας, την τελευταία πράξη των επιτυχημένων προβλέψεών σας για την ήττα μας στις εκλογές. Και εκεί θα σας απογοητ</w:t>
      </w:r>
      <w:r>
        <w:rPr>
          <w:rFonts w:eastAsia="Times New Roman" w:cs="Times New Roman"/>
          <w:szCs w:val="24"/>
        </w:rPr>
        <w:t>εύσουμε. Και εκεί θα κερδίσουμε.</w:t>
      </w:r>
    </w:p>
    <w:p w14:paraId="4CC5BE73"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C5BE74"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C5BE75" w14:textId="77777777" w:rsidR="005D719C" w:rsidRDefault="00627F40">
      <w:pPr>
        <w:spacing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4CC5BE76"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και </w:t>
      </w:r>
      <w:r>
        <w:rPr>
          <w:rFonts w:eastAsia="Times New Roman" w:cs="Times New Roman"/>
          <w:szCs w:val="24"/>
        </w:rPr>
        <w:t>των τροπολογιών του σχεδίου νόμου του Υπουργείου Πολιτισμού και Αθλητισμού</w:t>
      </w:r>
      <w:r>
        <w:rPr>
          <w:rFonts w:eastAsia="Times New Roman" w:cs="Times New Roman"/>
          <w:szCs w:val="24"/>
        </w:rPr>
        <w:t>:</w:t>
      </w:r>
      <w:r>
        <w:rPr>
          <w:rFonts w:eastAsia="Times New Roman" w:cs="Times New Roman"/>
          <w:szCs w:val="24"/>
        </w:rPr>
        <w:t xml:space="preserve"> «Επιτροπή επαγγελματικού αθλητισμού και άλλες διατάξεις».</w:t>
      </w:r>
    </w:p>
    <w:p w14:paraId="4CC5BE77"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των τροπολογιών και του συνόλου και η ψήφισή τους θα γίνει χωριστά. </w:t>
      </w:r>
    </w:p>
    <w:p w14:paraId="4CC5BE78"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επισημαίνουμε ότι η ψηφοφορία περιλαμβάνει την αρχή του νομοσχεδίου, εξήντα τρία άρθρα, πέντε τροπολογίες, το ακροτελεύτιο άρθρο, καθώς και το σύνολο του νομοσχεδίου. </w:t>
      </w:r>
    </w:p>
    <w:p w14:paraId="4CC5BE79"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lastRenderedPageBreak/>
        <w:t>Κάθε φορά που στην οθόνη εμφανίζονται ως τέσσερα άρθρα προς ψήφιση, για να ψηφίσετε κ</w:t>
      </w:r>
      <w:r>
        <w:rPr>
          <w:rFonts w:eastAsia="Times New Roman" w:cs="Times New Roman"/>
          <w:szCs w:val="24"/>
        </w:rPr>
        <w:t>αι τα υπόλοιπα, θα πρέπει να κυλήσετε την οθόνη αφής, να κάνετε το λεγόμενο «</w:t>
      </w:r>
      <w:r>
        <w:rPr>
          <w:rFonts w:eastAsia="Times New Roman" w:cs="Times New Roman"/>
          <w:szCs w:val="24"/>
          <w:lang w:val="en-US"/>
        </w:rPr>
        <w:t>scroll</w:t>
      </w:r>
      <w:r w:rsidRPr="00447AED">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w:t>
      </w:r>
    </w:p>
    <w:p w14:paraId="4CC5BE7A"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Η ψήφιση θα γίνει ηλεκτρονικά. Δεν αναγράφεται, οπότε σας ενημερώνω. </w:t>
      </w:r>
    </w:p>
    <w:p w14:paraId="4CC5BE7B"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Στο πάνω μέρος της οθόνης εμφανίζεται κάθε φορά ο αριθμός των άρθρων που απομένουν για ψήφιση. </w:t>
      </w:r>
      <w:r>
        <w:rPr>
          <w:rFonts w:eastAsia="Times New Roman" w:cs="Times New Roman"/>
          <w:szCs w:val="24"/>
        </w:rPr>
        <w:t xml:space="preserve">Βεβαιωθείτε ότι έχετε ψηφίσει όλα τα άρθρα, τις τροπολογίες, το ακροτελεύτιο άρθρο και το σύνολο του νομοσχεδίου. Αφού καταχωρήσετε την ψήφο σας, έχετε τη δυνατότητα να την ελέγξετε ή και να την αναθεωρήσετε έως τη λήξη της ψηφοφορίας. </w:t>
      </w:r>
    </w:p>
    <w:p w14:paraId="4CC5BE7C"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Για οποιαδήποτε πλη</w:t>
      </w:r>
      <w:r>
        <w:rPr>
          <w:rFonts w:eastAsia="Times New Roman" w:cs="Times New Roman"/>
          <w:szCs w:val="24"/>
        </w:rPr>
        <w:t>ροφορία απευθυνθείτε στο Προεδρείο, προκειμένου να σας συνδράμουν οι αρμόδιοι υπάλληλοι.</w:t>
      </w:r>
    </w:p>
    <w:p w14:paraId="4CC5BE7D" w14:textId="77777777" w:rsidR="005D719C" w:rsidRDefault="00627F40">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4CC5BE7E" w14:textId="77777777" w:rsidR="005D719C" w:rsidRDefault="00627F40">
      <w:pPr>
        <w:spacing w:line="600" w:lineRule="auto"/>
        <w:ind w:firstLine="720"/>
        <w:jc w:val="center"/>
        <w:rPr>
          <w:rFonts w:eastAsia="Times New Roman" w:cs="Times New Roman"/>
          <w:szCs w:val="24"/>
        </w:rPr>
      </w:pPr>
      <w:r w:rsidRPr="00A2516A">
        <w:rPr>
          <w:rFonts w:eastAsia="Times New Roman" w:cs="Times New Roman"/>
          <w:szCs w:val="24"/>
        </w:rPr>
        <w:t>(ΨΗΦΟΦΟΡΙΑ)</w:t>
      </w:r>
    </w:p>
    <w:p w14:paraId="4CC5BE7F" w14:textId="77777777" w:rsidR="005D719C" w:rsidRDefault="00627F40">
      <w:pPr>
        <w:spacing w:line="600" w:lineRule="auto"/>
        <w:ind w:firstLine="720"/>
        <w:jc w:val="both"/>
        <w:rPr>
          <w:rFonts w:eastAsia="Times New Roman" w:cs="Times New Roman"/>
          <w:szCs w:val="24"/>
        </w:rPr>
      </w:pPr>
      <w:r w:rsidRPr="00F9616D">
        <w:rPr>
          <w:rFonts w:eastAsia="Times New Roman" w:cs="Times New Roman"/>
          <w:b/>
          <w:szCs w:val="24"/>
        </w:rPr>
        <w:lastRenderedPageBreak/>
        <w:t xml:space="preserve">ΠΡΟΕΔΡΕΥΩΝ (Μάριος Γεωργιάδης): </w:t>
      </w:r>
      <w:r>
        <w:rPr>
          <w:rFonts w:eastAsia="Times New Roman" w:cs="Times New Roman"/>
          <w:szCs w:val="24"/>
        </w:rPr>
        <w:t xml:space="preserve">Παρακαλώ να κλείσει το σύστημα της ηλεκτρονικής ψηφοφορίας. </w:t>
      </w:r>
    </w:p>
    <w:p w14:paraId="4CC5BE80" w14:textId="77777777" w:rsidR="005D719C" w:rsidRDefault="00627F40">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ΗΛΕΚΤΡΟΝΙΚΗ ΚΑΤΑΜΕΤΡΗΣΗ)</w:t>
      </w:r>
    </w:p>
    <w:p w14:paraId="4CC5BE81" w14:textId="77777777" w:rsidR="005D719C" w:rsidRDefault="00627F40">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4CC5BE82" w14:textId="77777777" w:rsidR="005D719C" w:rsidRDefault="00627F40">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CC5BE83" w14:textId="77777777" w:rsidR="005D719C" w:rsidRDefault="00627F40">
      <w:pPr>
        <w:spacing w:line="600" w:lineRule="auto"/>
        <w:ind w:firstLine="720"/>
        <w:jc w:val="center"/>
        <w:rPr>
          <w:rFonts w:eastAsia="Times New Roman" w:cs="Times New Roman"/>
          <w:color w:val="FF0000"/>
          <w:szCs w:val="24"/>
        </w:rPr>
      </w:pPr>
      <w:r w:rsidRPr="00265899">
        <w:rPr>
          <w:rFonts w:eastAsia="Times New Roman" w:cs="Times New Roman"/>
          <w:color w:val="FF0000"/>
          <w:szCs w:val="24"/>
        </w:rPr>
        <w:t>(ΑΛΛΑΓΗ ΣΕΛΙΔΑΣ)</w:t>
      </w:r>
    </w:p>
    <w:tbl>
      <w:tblPr>
        <w:tblW w:w="5700" w:type="dxa"/>
        <w:tblCellMar>
          <w:left w:w="10" w:type="dxa"/>
          <w:right w:w="10" w:type="dxa"/>
        </w:tblCellMar>
        <w:tblLook w:val="04A0" w:firstRow="1" w:lastRow="0" w:firstColumn="1" w:lastColumn="0" w:noHBand="0" w:noVBand="1"/>
      </w:tblPr>
      <w:tblGrid>
        <w:gridCol w:w="5700"/>
      </w:tblGrid>
      <w:tr w:rsidR="005D719C" w14:paraId="4CC5BE85" w14:textId="77777777">
        <w:trPr>
          <w:trHeight w:val="1485"/>
        </w:trPr>
        <w:tc>
          <w:tcPr>
            <w:tcW w:w="5700" w:type="dxa"/>
            <w:tcBorders>
              <w:top w:val="nil"/>
              <w:left w:val="nil"/>
              <w:bottom w:val="nil"/>
              <w:right w:val="nil"/>
            </w:tcBorders>
            <w:shd w:val="clear" w:color="auto" w:fill="auto"/>
            <w:vAlign w:val="center"/>
            <w:hideMark/>
          </w:tcPr>
          <w:p w14:paraId="4CC5BE8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Επιτροπή επαγγελματικού αθλητισμού και άλλες διατάξεις</w:t>
            </w:r>
          </w:p>
        </w:tc>
      </w:tr>
      <w:tr w:rsidR="005D719C" w14:paraId="4CC5BE87" w14:textId="77777777">
        <w:trPr>
          <w:trHeight w:val="330"/>
        </w:trPr>
        <w:tc>
          <w:tcPr>
            <w:tcW w:w="5700" w:type="dxa"/>
            <w:tcBorders>
              <w:top w:val="nil"/>
              <w:left w:val="nil"/>
              <w:bottom w:val="nil"/>
              <w:right w:val="nil"/>
            </w:tcBorders>
            <w:shd w:val="clear" w:color="auto" w:fill="auto"/>
            <w:vAlign w:val="center"/>
            <w:hideMark/>
          </w:tcPr>
          <w:p w14:paraId="4CC5BE8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Επί της Αρχής     ΚΑΤΑ ΠΛΕΙΟΨΗΦΙΑ</w:t>
            </w:r>
          </w:p>
        </w:tc>
      </w:tr>
      <w:tr w:rsidR="005D719C" w14:paraId="4CC5BE89" w14:textId="77777777">
        <w:trPr>
          <w:trHeight w:val="345"/>
        </w:trPr>
        <w:tc>
          <w:tcPr>
            <w:tcW w:w="5700" w:type="dxa"/>
            <w:tcBorders>
              <w:top w:val="nil"/>
              <w:left w:val="nil"/>
              <w:bottom w:val="nil"/>
              <w:right w:val="nil"/>
            </w:tcBorders>
            <w:shd w:val="clear" w:color="auto" w:fill="auto"/>
            <w:vAlign w:val="center"/>
            <w:hideMark/>
          </w:tcPr>
          <w:p w14:paraId="4CC5BE8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8B" w14:textId="77777777">
        <w:trPr>
          <w:trHeight w:val="330"/>
        </w:trPr>
        <w:tc>
          <w:tcPr>
            <w:tcW w:w="5700" w:type="dxa"/>
            <w:tcBorders>
              <w:top w:val="nil"/>
              <w:left w:val="nil"/>
              <w:bottom w:val="nil"/>
              <w:right w:val="nil"/>
            </w:tcBorders>
            <w:shd w:val="clear" w:color="auto" w:fill="auto"/>
            <w:vAlign w:val="center"/>
            <w:hideMark/>
          </w:tcPr>
          <w:p w14:paraId="4CC5BE8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8D" w14:textId="77777777">
        <w:trPr>
          <w:trHeight w:val="330"/>
        </w:trPr>
        <w:tc>
          <w:tcPr>
            <w:tcW w:w="5700" w:type="dxa"/>
            <w:tcBorders>
              <w:top w:val="nil"/>
              <w:left w:val="nil"/>
              <w:bottom w:val="nil"/>
              <w:right w:val="nil"/>
            </w:tcBorders>
            <w:shd w:val="clear" w:color="auto" w:fill="auto"/>
            <w:vAlign w:val="center"/>
            <w:hideMark/>
          </w:tcPr>
          <w:p w14:paraId="4CC5BE8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8F" w14:textId="77777777">
        <w:trPr>
          <w:trHeight w:val="330"/>
        </w:trPr>
        <w:tc>
          <w:tcPr>
            <w:tcW w:w="5700" w:type="dxa"/>
            <w:tcBorders>
              <w:top w:val="nil"/>
              <w:left w:val="nil"/>
              <w:bottom w:val="nil"/>
              <w:right w:val="nil"/>
            </w:tcBorders>
            <w:shd w:val="clear" w:color="auto" w:fill="auto"/>
            <w:vAlign w:val="center"/>
            <w:hideMark/>
          </w:tcPr>
          <w:p w14:paraId="4CC5BE8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91" w14:textId="77777777">
        <w:trPr>
          <w:trHeight w:val="330"/>
        </w:trPr>
        <w:tc>
          <w:tcPr>
            <w:tcW w:w="5700" w:type="dxa"/>
            <w:tcBorders>
              <w:top w:val="nil"/>
              <w:left w:val="nil"/>
              <w:bottom w:val="nil"/>
              <w:right w:val="nil"/>
            </w:tcBorders>
            <w:shd w:val="clear" w:color="auto" w:fill="auto"/>
            <w:vAlign w:val="center"/>
            <w:hideMark/>
          </w:tcPr>
          <w:p w14:paraId="4CC5BE9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E93" w14:textId="77777777">
        <w:trPr>
          <w:trHeight w:val="345"/>
        </w:trPr>
        <w:tc>
          <w:tcPr>
            <w:tcW w:w="5700" w:type="dxa"/>
            <w:tcBorders>
              <w:top w:val="nil"/>
              <w:left w:val="nil"/>
              <w:bottom w:val="nil"/>
              <w:right w:val="nil"/>
            </w:tcBorders>
            <w:shd w:val="clear" w:color="auto" w:fill="auto"/>
            <w:vAlign w:val="center"/>
            <w:hideMark/>
          </w:tcPr>
          <w:p w14:paraId="4CC5BE9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E95" w14:textId="77777777">
        <w:trPr>
          <w:trHeight w:val="330"/>
        </w:trPr>
        <w:tc>
          <w:tcPr>
            <w:tcW w:w="5700" w:type="dxa"/>
            <w:tcBorders>
              <w:top w:val="nil"/>
              <w:left w:val="nil"/>
              <w:bottom w:val="nil"/>
              <w:right w:val="nil"/>
            </w:tcBorders>
            <w:shd w:val="clear" w:color="auto" w:fill="auto"/>
            <w:vAlign w:val="center"/>
            <w:hideMark/>
          </w:tcPr>
          <w:p w14:paraId="4CC5BE9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 ως έχει     ΚΑΤΑ ΠΛΕΙΟΨΗΦΙΑ</w:t>
            </w:r>
          </w:p>
        </w:tc>
      </w:tr>
      <w:tr w:rsidR="005D719C" w14:paraId="4CC5BE97" w14:textId="77777777">
        <w:trPr>
          <w:trHeight w:val="330"/>
        </w:trPr>
        <w:tc>
          <w:tcPr>
            <w:tcW w:w="5700" w:type="dxa"/>
            <w:tcBorders>
              <w:top w:val="nil"/>
              <w:left w:val="nil"/>
              <w:bottom w:val="nil"/>
              <w:right w:val="nil"/>
            </w:tcBorders>
            <w:shd w:val="clear" w:color="auto" w:fill="auto"/>
            <w:vAlign w:val="center"/>
            <w:hideMark/>
          </w:tcPr>
          <w:p w14:paraId="4CC5BE9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99" w14:textId="77777777">
        <w:trPr>
          <w:trHeight w:val="330"/>
        </w:trPr>
        <w:tc>
          <w:tcPr>
            <w:tcW w:w="5700" w:type="dxa"/>
            <w:tcBorders>
              <w:top w:val="nil"/>
              <w:left w:val="nil"/>
              <w:bottom w:val="nil"/>
              <w:right w:val="nil"/>
            </w:tcBorders>
            <w:shd w:val="clear" w:color="auto" w:fill="auto"/>
            <w:vAlign w:val="center"/>
            <w:hideMark/>
          </w:tcPr>
          <w:p w14:paraId="4CC5BE9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9B" w14:textId="77777777">
        <w:trPr>
          <w:trHeight w:val="330"/>
        </w:trPr>
        <w:tc>
          <w:tcPr>
            <w:tcW w:w="5700" w:type="dxa"/>
            <w:tcBorders>
              <w:top w:val="nil"/>
              <w:left w:val="nil"/>
              <w:bottom w:val="nil"/>
              <w:right w:val="nil"/>
            </w:tcBorders>
            <w:shd w:val="clear" w:color="auto" w:fill="auto"/>
            <w:vAlign w:val="center"/>
            <w:hideMark/>
          </w:tcPr>
          <w:p w14:paraId="4CC5BE9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9D" w14:textId="77777777">
        <w:trPr>
          <w:trHeight w:val="330"/>
        </w:trPr>
        <w:tc>
          <w:tcPr>
            <w:tcW w:w="5700" w:type="dxa"/>
            <w:tcBorders>
              <w:top w:val="nil"/>
              <w:left w:val="nil"/>
              <w:bottom w:val="nil"/>
              <w:right w:val="nil"/>
            </w:tcBorders>
            <w:shd w:val="clear" w:color="auto" w:fill="auto"/>
            <w:vAlign w:val="center"/>
            <w:hideMark/>
          </w:tcPr>
          <w:p w14:paraId="4CC5BE9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9F" w14:textId="77777777">
        <w:trPr>
          <w:trHeight w:val="330"/>
        </w:trPr>
        <w:tc>
          <w:tcPr>
            <w:tcW w:w="5700" w:type="dxa"/>
            <w:tcBorders>
              <w:top w:val="nil"/>
              <w:left w:val="nil"/>
              <w:bottom w:val="nil"/>
              <w:right w:val="nil"/>
            </w:tcBorders>
            <w:shd w:val="clear" w:color="auto" w:fill="auto"/>
            <w:vAlign w:val="center"/>
            <w:hideMark/>
          </w:tcPr>
          <w:p w14:paraId="4CC5BE9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EA1" w14:textId="77777777">
        <w:trPr>
          <w:trHeight w:val="330"/>
        </w:trPr>
        <w:tc>
          <w:tcPr>
            <w:tcW w:w="5700" w:type="dxa"/>
            <w:tcBorders>
              <w:top w:val="nil"/>
              <w:left w:val="nil"/>
              <w:bottom w:val="nil"/>
              <w:right w:val="nil"/>
            </w:tcBorders>
            <w:shd w:val="clear" w:color="auto" w:fill="auto"/>
            <w:vAlign w:val="center"/>
            <w:hideMark/>
          </w:tcPr>
          <w:p w14:paraId="4CC5BEA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EA3" w14:textId="77777777">
        <w:trPr>
          <w:trHeight w:val="330"/>
        </w:trPr>
        <w:tc>
          <w:tcPr>
            <w:tcW w:w="5700" w:type="dxa"/>
            <w:tcBorders>
              <w:top w:val="nil"/>
              <w:left w:val="nil"/>
              <w:bottom w:val="nil"/>
              <w:right w:val="nil"/>
            </w:tcBorders>
            <w:shd w:val="clear" w:color="auto" w:fill="auto"/>
            <w:vAlign w:val="center"/>
            <w:hideMark/>
          </w:tcPr>
          <w:p w14:paraId="4CC5BEA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 ως έχει     ΚΑΤΑ ΠΛΕΙΟΨΗΦΙΑ</w:t>
            </w:r>
          </w:p>
        </w:tc>
      </w:tr>
      <w:tr w:rsidR="005D719C" w14:paraId="4CC5BEA5" w14:textId="77777777">
        <w:trPr>
          <w:trHeight w:val="330"/>
        </w:trPr>
        <w:tc>
          <w:tcPr>
            <w:tcW w:w="5700" w:type="dxa"/>
            <w:tcBorders>
              <w:top w:val="nil"/>
              <w:left w:val="nil"/>
              <w:bottom w:val="nil"/>
              <w:right w:val="nil"/>
            </w:tcBorders>
            <w:shd w:val="clear" w:color="auto" w:fill="auto"/>
            <w:vAlign w:val="center"/>
            <w:hideMark/>
          </w:tcPr>
          <w:p w14:paraId="4CC5BEA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A7" w14:textId="77777777">
        <w:trPr>
          <w:trHeight w:val="345"/>
        </w:trPr>
        <w:tc>
          <w:tcPr>
            <w:tcW w:w="5700" w:type="dxa"/>
            <w:tcBorders>
              <w:top w:val="nil"/>
              <w:left w:val="nil"/>
              <w:bottom w:val="nil"/>
              <w:right w:val="nil"/>
            </w:tcBorders>
            <w:shd w:val="clear" w:color="auto" w:fill="auto"/>
            <w:vAlign w:val="center"/>
            <w:hideMark/>
          </w:tcPr>
          <w:p w14:paraId="4CC5BEA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A9" w14:textId="77777777">
        <w:trPr>
          <w:trHeight w:val="330"/>
        </w:trPr>
        <w:tc>
          <w:tcPr>
            <w:tcW w:w="5700" w:type="dxa"/>
            <w:tcBorders>
              <w:top w:val="nil"/>
              <w:left w:val="nil"/>
              <w:bottom w:val="nil"/>
              <w:right w:val="nil"/>
            </w:tcBorders>
            <w:shd w:val="clear" w:color="auto" w:fill="auto"/>
            <w:vAlign w:val="center"/>
            <w:hideMark/>
          </w:tcPr>
          <w:p w14:paraId="4CC5BEA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AB" w14:textId="77777777">
        <w:trPr>
          <w:trHeight w:val="330"/>
        </w:trPr>
        <w:tc>
          <w:tcPr>
            <w:tcW w:w="5700" w:type="dxa"/>
            <w:tcBorders>
              <w:top w:val="nil"/>
              <w:left w:val="nil"/>
              <w:bottom w:val="nil"/>
              <w:right w:val="nil"/>
            </w:tcBorders>
            <w:shd w:val="clear" w:color="auto" w:fill="auto"/>
            <w:vAlign w:val="center"/>
            <w:hideMark/>
          </w:tcPr>
          <w:p w14:paraId="4CC5BEA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AD" w14:textId="77777777">
        <w:trPr>
          <w:trHeight w:val="330"/>
        </w:trPr>
        <w:tc>
          <w:tcPr>
            <w:tcW w:w="5700" w:type="dxa"/>
            <w:tcBorders>
              <w:top w:val="nil"/>
              <w:left w:val="nil"/>
              <w:bottom w:val="nil"/>
              <w:right w:val="nil"/>
            </w:tcBorders>
            <w:shd w:val="clear" w:color="auto" w:fill="auto"/>
            <w:vAlign w:val="center"/>
            <w:hideMark/>
          </w:tcPr>
          <w:p w14:paraId="4CC5BEA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Κ.Κ.Ε: ΠΡΝ</w:t>
            </w:r>
          </w:p>
        </w:tc>
      </w:tr>
      <w:tr w:rsidR="005D719C" w14:paraId="4CC5BEAF" w14:textId="77777777">
        <w:trPr>
          <w:trHeight w:val="330"/>
        </w:trPr>
        <w:tc>
          <w:tcPr>
            <w:tcW w:w="5700" w:type="dxa"/>
            <w:tcBorders>
              <w:top w:val="nil"/>
              <w:left w:val="nil"/>
              <w:bottom w:val="nil"/>
              <w:right w:val="nil"/>
            </w:tcBorders>
            <w:shd w:val="clear" w:color="auto" w:fill="auto"/>
            <w:vAlign w:val="center"/>
            <w:hideMark/>
          </w:tcPr>
          <w:p w14:paraId="4CC5BEA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EB1" w14:textId="77777777">
        <w:trPr>
          <w:trHeight w:val="330"/>
        </w:trPr>
        <w:tc>
          <w:tcPr>
            <w:tcW w:w="5700" w:type="dxa"/>
            <w:tcBorders>
              <w:top w:val="nil"/>
              <w:left w:val="nil"/>
              <w:bottom w:val="nil"/>
              <w:right w:val="nil"/>
            </w:tcBorders>
            <w:shd w:val="clear" w:color="auto" w:fill="auto"/>
            <w:vAlign w:val="center"/>
            <w:hideMark/>
          </w:tcPr>
          <w:p w14:paraId="4CC5BEB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 ως έχει     ΚΑΤΑ ΠΛΕΙΟΨΗΦΙΑ</w:t>
            </w:r>
          </w:p>
        </w:tc>
      </w:tr>
      <w:tr w:rsidR="005D719C" w14:paraId="4CC5BEB3" w14:textId="77777777">
        <w:trPr>
          <w:trHeight w:val="330"/>
        </w:trPr>
        <w:tc>
          <w:tcPr>
            <w:tcW w:w="5700" w:type="dxa"/>
            <w:tcBorders>
              <w:top w:val="nil"/>
              <w:left w:val="nil"/>
              <w:bottom w:val="nil"/>
              <w:right w:val="nil"/>
            </w:tcBorders>
            <w:shd w:val="clear" w:color="auto" w:fill="auto"/>
            <w:vAlign w:val="center"/>
            <w:hideMark/>
          </w:tcPr>
          <w:p w14:paraId="4CC5BEB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B5" w14:textId="77777777">
        <w:trPr>
          <w:trHeight w:val="330"/>
        </w:trPr>
        <w:tc>
          <w:tcPr>
            <w:tcW w:w="5700" w:type="dxa"/>
            <w:tcBorders>
              <w:top w:val="nil"/>
              <w:left w:val="nil"/>
              <w:bottom w:val="nil"/>
              <w:right w:val="nil"/>
            </w:tcBorders>
            <w:shd w:val="clear" w:color="auto" w:fill="auto"/>
            <w:vAlign w:val="center"/>
            <w:hideMark/>
          </w:tcPr>
          <w:p w14:paraId="4CC5BEB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B7" w14:textId="77777777">
        <w:trPr>
          <w:trHeight w:val="330"/>
        </w:trPr>
        <w:tc>
          <w:tcPr>
            <w:tcW w:w="5700" w:type="dxa"/>
            <w:tcBorders>
              <w:top w:val="nil"/>
              <w:left w:val="nil"/>
              <w:bottom w:val="nil"/>
              <w:right w:val="nil"/>
            </w:tcBorders>
            <w:shd w:val="clear" w:color="auto" w:fill="auto"/>
            <w:vAlign w:val="center"/>
            <w:hideMark/>
          </w:tcPr>
          <w:p w14:paraId="4CC5BEB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B9" w14:textId="77777777">
        <w:trPr>
          <w:trHeight w:val="330"/>
        </w:trPr>
        <w:tc>
          <w:tcPr>
            <w:tcW w:w="5700" w:type="dxa"/>
            <w:tcBorders>
              <w:top w:val="nil"/>
              <w:left w:val="nil"/>
              <w:bottom w:val="nil"/>
              <w:right w:val="nil"/>
            </w:tcBorders>
            <w:shd w:val="clear" w:color="auto" w:fill="auto"/>
            <w:vAlign w:val="center"/>
            <w:hideMark/>
          </w:tcPr>
          <w:p w14:paraId="4CC5BEB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BB" w14:textId="77777777">
        <w:trPr>
          <w:trHeight w:val="330"/>
        </w:trPr>
        <w:tc>
          <w:tcPr>
            <w:tcW w:w="5700" w:type="dxa"/>
            <w:tcBorders>
              <w:top w:val="nil"/>
              <w:left w:val="nil"/>
              <w:bottom w:val="nil"/>
              <w:right w:val="nil"/>
            </w:tcBorders>
            <w:shd w:val="clear" w:color="auto" w:fill="auto"/>
            <w:vAlign w:val="center"/>
            <w:hideMark/>
          </w:tcPr>
          <w:p w14:paraId="4CC5BEB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EBD" w14:textId="77777777">
        <w:trPr>
          <w:trHeight w:val="330"/>
        </w:trPr>
        <w:tc>
          <w:tcPr>
            <w:tcW w:w="5700" w:type="dxa"/>
            <w:tcBorders>
              <w:top w:val="nil"/>
              <w:left w:val="nil"/>
              <w:bottom w:val="nil"/>
              <w:right w:val="nil"/>
            </w:tcBorders>
            <w:shd w:val="clear" w:color="auto" w:fill="auto"/>
            <w:vAlign w:val="center"/>
            <w:hideMark/>
          </w:tcPr>
          <w:p w14:paraId="4CC5BEB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ΕΝ. </w:t>
            </w:r>
            <w:r w:rsidRPr="00014FAF">
              <w:rPr>
                <w:rFonts w:ascii="Calibri" w:eastAsia="Times New Roman" w:hAnsi="Calibri" w:cs="Calibri"/>
                <w:color w:val="000000"/>
                <w:szCs w:val="24"/>
              </w:rPr>
              <w:t>ΚΕΝΤΡΩΩΝ: ΠΡΝ</w:t>
            </w:r>
          </w:p>
        </w:tc>
      </w:tr>
      <w:tr w:rsidR="005D719C" w14:paraId="4CC5BEBF" w14:textId="77777777">
        <w:trPr>
          <w:trHeight w:val="330"/>
        </w:trPr>
        <w:tc>
          <w:tcPr>
            <w:tcW w:w="5700" w:type="dxa"/>
            <w:tcBorders>
              <w:top w:val="nil"/>
              <w:left w:val="nil"/>
              <w:bottom w:val="nil"/>
              <w:right w:val="nil"/>
            </w:tcBorders>
            <w:shd w:val="clear" w:color="auto" w:fill="auto"/>
            <w:vAlign w:val="center"/>
            <w:hideMark/>
          </w:tcPr>
          <w:p w14:paraId="4CC5BEB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 όπως τροπ.     ΚΑΤΑ ΠΛΕΙΟΨΗΦΙΑ</w:t>
            </w:r>
          </w:p>
        </w:tc>
      </w:tr>
      <w:tr w:rsidR="005D719C" w14:paraId="4CC5BEC1" w14:textId="77777777">
        <w:trPr>
          <w:trHeight w:val="330"/>
        </w:trPr>
        <w:tc>
          <w:tcPr>
            <w:tcW w:w="5700" w:type="dxa"/>
            <w:tcBorders>
              <w:top w:val="nil"/>
              <w:left w:val="nil"/>
              <w:bottom w:val="nil"/>
              <w:right w:val="nil"/>
            </w:tcBorders>
            <w:shd w:val="clear" w:color="auto" w:fill="auto"/>
            <w:vAlign w:val="center"/>
            <w:hideMark/>
          </w:tcPr>
          <w:p w14:paraId="4CC5BEC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C3" w14:textId="77777777">
        <w:trPr>
          <w:trHeight w:val="330"/>
        </w:trPr>
        <w:tc>
          <w:tcPr>
            <w:tcW w:w="5700" w:type="dxa"/>
            <w:tcBorders>
              <w:top w:val="nil"/>
              <w:left w:val="nil"/>
              <w:bottom w:val="nil"/>
              <w:right w:val="nil"/>
            </w:tcBorders>
            <w:shd w:val="clear" w:color="auto" w:fill="auto"/>
            <w:vAlign w:val="center"/>
            <w:hideMark/>
          </w:tcPr>
          <w:p w14:paraId="4CC5BEC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C5" w14:textId="77777777">
        <w:trPr>
          <w:trHeight w:val="330"/>
        </w:trPr>
        <w:tc>
          <w:tcPr>
            <w:tcW w:w="5700" w:type="dxa"/>
            <w:tcBorders>
              <w:top w:val="nil"/>
              <w:left w:val="nil"/>
              <w:bottom w:val="nil"/>
              <w:right w:val="nil"/>
            </w:tcBorders>
            <w:shd w:val="clear" w:color="auto" w:fill="auto"/>
            <w:vAlign w:val="center"/>
            <w:hideMark/>
          </w:tcPr>
          <w:p w14:paraId="4CC5BEC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C7" w14:textId="77777777">
        <w:trPr>
          <w:trHeight w:val="330"/>
        </w:trPr>
        <w:tc>
          <w:tcPr>
            <w:tcW w:w="5700" w:type="dxa"/>
            <w:tcBorders>
              <w:top w:val="nil"/>
              <w:left w:val="nil"/>
              <w:bottom w:val="nil"/>
              <w:right w:val="nil"/>
            </w:tcBorders>
            <w:shd w:val="clear" w:color="auto" w:fill="auto"/>
            <w:vAlign w:val="center"/>
            <w:hideMark/>
          </w:tcPr>
          <w:p w14:paraId="4CC5BEC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C9" w14:textId="77777777">
        <w:trPr>
          <w:trHeight w:val="330"/>
        </w:trPr>
        <w:tc>
          <w:tcPr>
            <w:tcW w:w="5700" w:type="dxa"/>
            <w:tcBorders>
              <w:top w:val="nil"/>
              <w:left w:val="nil"/>
              <w:bottom w:val="nil"/>
              <w:right w:val="nil"/>
            </w:tcBorders>
            <w:shd w:val="clear" w:color="auto" w:fill="auto"/>
            <w:vAlign w:val="center"/>
            <w:hideMark/>
          </w:tcPr>
          <w:p w14:paraId="4CC5BEC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ECB" w14:textId="77777777">
        <w:trPr>
          <w:trHeight w:val="330"/>
        </w:trPr>
        <w:tc>
          <w:tcPr>
            <w:tcW w:w="5700" w:type="dxa"/>
            <w:tcBorders>
              <w:top w:val="nil"/>
              <w:left w:val="nil"/>
              <w:bottom w:val="nil"/>
              <w:right w:val="nil"/>
            </w:tcBorders>
            <w:shd w:val="clear" w:color="auto" w:fill="auto"/>
            <w:vAlign w:val="center"/>
            <w:hideMark/>
          </w:tcPr>
          <w:p w14:paraId="4CC5BEC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ECD" w14:textId="77777777">
        <w:trPr>
          <w:trHeight w:val="330"/>
        </w:trPr>
        <w:tc>
          <w:tcPr>
            <w:tcW w:w="5700" w:type="dxa"/>
            <w:tcBorders>
              <w:top w:val="nil"/>
              <w:left w:val="nil"/>
              <w:bottom w:val="nil"/>
              <w:right w:val="nil"/>
            </w:tcBorders>
            <w:shd w:val="clear" w:color="auto" w:fill="auto"/>
            <w:vAlign w:val="center"/>
            <w:hideMark/>
          </w:tcPr>
          <w:p w14:paraId="4CC5BEC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 ως έχει     ΚΑΤΑ ΠΛΕΙΟΨΗΦΙΑ</w:t>
            </w:r>
          </w:p>
        </w:tc>
      </w:tr>
      <w:tr w:rsidR="005D719C" w14:paraId="4CC5BECF" w14:textId="77777777">
        <w:trPr>
          <w:trHeight w:val="330"/>
        </w:trPr>
        <w:tc>
          <w:tcPr>
            <w:tcW w:w="5700" w:type="dxa"/>
            <w:tcBorders>
              <w:top w:val="nil"/>
              <w:left w:val="nil"/>
              <w:bottom w:val="nil"/>
              <w:right w:val="nil"/>
            </w:tcBorders>
            <w:shd w:val="clear" w:color="auto" w:fill="auto"/>
            <w:vAlign w:val="center"/>
            <w:hideMark/>
          </w:tcPr>
          <w:p w14:paraId="4CC5BEC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D1" w14:textId="77777777">
        <w:trPr>
          <w:trHeight w:val="330"/>
        </w:trPr>
        <w:tc>
          <w:tcPr>
            <w:tcW w:w="5700" w:type="dxa"/>
            <w:tcBorders>
              <w:top w:val="nil"/>
              <w:left w:val="nil"/>
              <w:bottom w:val="nil"/>
              <w:right w:val="nil"/>
            </w:tcBorders>
            <w:shd w:val="clear" w:color="auto" w:fill="auto"/>
            <w:vAlign w:val="center"/>
            <w:hideMark/>
          </w:tcPr>
          <w:p w14:paraId="4CC5BED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D3" w14:textId="77777777">
        <w:trPr>
          <w:trHeight w:val="345"/>
        </w:trPr>
        <w:tc>
          <w:tcPr>
            <w:tcW w:w="5700" w:type="dxa"/>
            <w:tcBorders>
              <w:top w:val="nil"/>
              <w:left w:val="nil"/>
              <w:bottom w:val="nil"/>
              <w:right w:val="nil"/>
            </w:tcBorders>
            <w:shd w:val="clear" w:color="auto" w:fill="auto"/>
            <w:vAlign w:val="center"/>
            <w:hideMark/>
          </w:tcPr>
          <w:p w14:paraId="4CC5BED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D5" w14:textId="77777777">
        <w:trPr>
          <w:trHeight w:val="330"/>
        </w:trPr>
        <w:tc>
          <w:tcPr>
            <w:tcW w:w="5700" w:type="dxa"/>
            <w:tcBorders>
              <w:top w:val="nil"/>
              <w:left w:val="nil"/>
              <w:bottom w:val="nil"/>
              <w:right w:val="nil"/>
            </w:tcBorders>
            <w:shd w:val="clear" w:color="auto" w:fill="auto"/>
            <w:vAlign w:val="center"/>
            <w:hideMark/>
          </w:tcPr>
          <w:p w14:paraId="4CC5BED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D7" w14:textId="77777777">
        <w:trPr>
          <w:trHeight w:val="330"/>
        </w:trPr>
        <w:tc>
          <w:tcPr>
            <w:tcW w:w="5700" w:type="dxa"/>
            <w:tcBorders>
              <w:top w:val="nil"/>
              <w:left w:val="nil"/>
              <w:bottom w:val="nil"/>
              <w:right w:val="nil"/>
            </w:tcBorders>
            <w:shd w:val="clear" w:color="auto" w:fill="auto"/>
            <w:vAlign w:val="center"/>
            <w:hideMark/>
          </w:tcPr>
          <w:p w14:paraId="4CC5BED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ED9" w14:textId="77777777">
        <w:trPr>
          <w:trHeight w:val="330"/>
        </w:trPr>
        <w:tc>
          <w:tcPr>
            <w:tcW w:w="5700" w:type="dxa"/>
            <w:tcBorders>
              <w:top w:val="nil"/>
              <w:left w:val="nil"/>
              <w:bottom w:val="nil"/>
              <w:right w:val="nil"/>
            </w:tcBorders>
            <w:shd w:val="clear" w:color="auto" w:fill="auto"/>
            <w:vAlign w:val="center"/>
            <w:hideMark/>
          </w:tcPr>
          <w:p w14:paraId="4CC5BED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EDB" w14:textId="77777777">
        <w:trPr>
          <w:trHeight w:val="330"/>
        </w:trPr>
        <w:tc>
          <w:tcPr>
            <w:tcW w:w="5700" w:type="dxa"/>
            <w:tcBorders>
              <w:top w:val="nil"/>
              <w:left w:val="nil"/>
              <w:bottom w:val="nil"/>
              <w:right w:val="nil"/>
            </w:tcBorders>
            <w:shd w:val="clear" w:color="auto" w:fill="auto"/>
            <w:vAlign w:val="center"/>
            <w:hideMark/>
          </w:tcPr>
          <w:p w14:paraId="4CC5BED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6 ως</w:t>
            </w:r>
            <w:r w:rsidRPr="00014FAF">
              <w:rPr>
                <w:rFonts w:ascii="Calibri" w:eastAsia="Times New Roman" w:hAnsi="Calibri" w:cs="Calibri"/>
                <w:color w:val="000000"/>
                <w:szCs w:val="24"/>
              </w:rPr>
              <w:t xml:space="preserve"> έχει     ΚΑΤΑ ΠΛΕΙΟΨΗΦΙΑ</w:t>
            </w:r>
          </w:p>
        </w:tc>
      </w:tr>
      <w:tr w:rsidR="005D719C" w14:paraId="4CC5BEDD" w14:textId="77777777">
        <w:trPr>
          <w:trHeight w:val="330"/>
        </w:trPr>
        <w:tc>
          <w:tcPr>
            <w:tcW w:w="5700" w:type="dxa"/>
            <w:tcBorders>
              <w:top w:val="nil"/>
              <w:left w:val="nil"/>
              <w:bottom w:val="nil"/>
              <w:right w:val="nil"/>
            </w:tcBorders>
            <w:shd w:val="clear" w:color="auto" w:fill="auto"/>
            <w:vAlign w:val="center"/>
            <w:hideMark/>
          </w:tcPr>
          <w:p w14:paraId="4CC5BED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DF" w14:textId="77777777">
        <w:trPr>
          <w:trHeight w:val="330"/>
        </w:trPr>
        <w:tc>
          <w:tcPr>
            <w:tcW w:w="5700" w:type="dxa"/>
            <w:tcBorders>
              <w:top w:val="nil"/>
              <w:left w:val="nil"/>
              <w:bottom w:val="nil"/>
              <w:right w:val="nil"/>
            </w:tcBorders>
            <w:shd w:val="clear" w:color="auto" w:fill="auto"/>
            <w:vAlign w:val="center"/>
            <w:hideMark/>
          </w:tcPr>
          <w:p w14:paraId="4CC5BED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E1" w14:textId="77777777">
        <w:trPr>
          <w:trHeight w:val="330"/>
        </w:trPr>
        <w:tc>
          <w:tcPr>
            <w:tcW w:w="5700" w:type="dxa"/>
            <w:tcBorders>
              <w:top w:val="nil"/>
              <w:left w:val="nil"/>
              <w:bottom w:val="nil"/>
              <w:right w:val="nil"/>
            </w:tcBorders>
            <w:shd w:val="clear" w:color="auto" w:fill="auto"/>
            <w:vAlign w:val="center"/>
            <w:hideMark/>
          </w:tcPr>
          <w:p w14:paraId="4CC5BEE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E3" w14:textId="77777777">
        <w:trPr>
          <w:trHeight w:val="330"/>
        </w:trPr>
        <w:tc>
          <w:tcPr>
            <w:tcW w:w="5700" w:type="dxa"/>
            <w:tcBorders>
              <w:top w:val="nil"/>
              <w:left w:val="nil"/>
              <w:bottom w:val="nil"/>
              <w:right w:val="nil"/>
            </w:tcBorders>
            <w:shd w:val="clear" w:color="auto" w:fill="auto"/>
            <w:vAlign w:val="center"/>
            <w:hideMark/>
          </w:tcPr>
          <w:p w14:paraId="4CC5BEE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E5" w14:textId="77777777">
        <w:trPr>
          <w:trHeight w:val="330"/>
        </w:trPr>
        <w:tc>
          <w:tcPr>
            <w:tcW w:w="5700" w:type="dxa"/>
            <w:tcBorders>
              <w:top w:val="nil"/>
              <w:left w:val="nil"/>
              <w:bottom w:val="nil"/>
              <w:right w:val="nil"/>
            </w:tcBorders>
            <w:shd w:val="clear" w:color="auto" w:fill="auto"/>
            <w:vAlign w:val="center"/>
            <w:hideMark/>
          </w:tcPr>
          <w:p w14:paraId="4CC5BEE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EE7" w14:textId="77777777">
        <w:trPr>
          <w:trHeight w:val="330"/>
        </w:trPr>
        <w:tc>
          <w:tcPr>
            <w:tcW w:w="5700" w:type="dxa"/>
            <w:tcBorders>
              <w:top w:val="nil"/>
              <w:left w:val="nil"/>
              <w:bottom w:val="nil"/>
              <w:right w:val="nil"/>
            </w:tcBorders>
            <w:shd w:val="clear" w:color="auto" w:fill="auto"/>
            <w:vAlign w:val="center"/>
            <w:hideMark/>
          </w:tcPr>
          <w:p w14:paraId="4CC5BEE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EE9" w14:textId="77777777">
        <w:trPr>
          <w:trHeight w:val="330"/>
        </w:trPr>
        <w:tc>
          <w:tcPr>
            <w:tcW w:w="5700" w:type="dxa"/>
            <w:tcBorders>
              <w:top w:val="nil"/>
              <w:left w:val="nil"/>
              <w:bottom w:val="nil"/>
              <w:right w:val="nil"/>
            </w:tcBorders>
            <w:shd w:val="clear" w:color="auto" w:fill="auto"/>
            <w:vAlign w:val="center"/>
            <w:hideMark/>
          </w:tcPr>
          <w:p w14:paraId="4CC5BEE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7 ως έχει     ΚΑΤΑ ΠΛΕΙΟΨΗΦΙΑ</w:t>
            </w:r>
          </w:p>
        </w:tc>
      </w:tr>
      <w:tr w:rsidR="005D719C" w14:paraId="4CC5BEEB" w14:textId="77777777">
        <w:trPr>
          <w:trHeight w:val="330"/>
        </w:trPr>
        <w:tc>
          <w:tcPr>
            <w:tcW w:w="5700" w:type="dxa"/>
            <w:tcBorders>
              <w:top w:val="nil"/>
              <w:left w:val="nil"/>
              <w:bottom w:val="nil"/>
              <w:right w:val="nil"/>
            </w:tcBorders>
            <w:shd w:val="clear" w:color="auto" w:fill="auto"/>
            <w:vAlign w:val="center"/>
            <w:hideMark/>
          </w:tcPr>
          <w:p w14:paraId="4CC5BEE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ED" w14:textId="77777777">
        <w:trPr>
          <w:trHeight w:val="330"/>
        </w:trPr>
        <w:tc>
          <w:tcPr>
            <w:tcW w:w="5700" w:type="dxa"/>
            <w:tcBorders>
              <w:top w:val="nil"/>
              <w:left w:val="nil"/>
              <w:bottom w:val="nil"/>
              <w:right w:val="nil"/>
            </w:tcBorders>
            <w:shd w:val="clear" w:color="auto" w:fill="auto"/>
            <w:vAlign w:val="center"/>
            <w:hideMark/>
          </w:tcPr>
          <w:p w14:paraId="4CC5BEE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EF" w14:textId="77777777">
        <w:trPr>
          <w:trHeight w:val="330"/>
        </w:trPr>
        <w:tc>
          <w:tcPr>
            <w:tcW w:w="5700" w:type="dxa"/>
            <w:tcBorders>
              <w:top w:val="nil"/>
              <w:left w:val="nil"/>
              <w:bottom w:val="nil"/>
              <w:right w:val="nil"/>
            </w:tcBorders>
            <w:shd w:val="clear" w:color="auto" w:fill="auto"/>
            <w:vAlign w:val="center"/>
            <w:hideMark/>
          </w:tcPr>
          <w:p w14:paraId="4CC5BEE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F1" w14:textId="77777777">
        <w:trPr>
          <w:trHeight w:val="345"/>
        </w:trPr>
        <w:tc>
          <w:tcPr>
            <w:tcW w:w="5700" w:type="dxa"/>
            <w:tcBorders>
              <w:top w:val="nil"/>
              <w:left w:val="nil"/>
              <w:bottom w:val="nil"/>
              <w:right w:val="nil"/>
            </w:tcBorders>
            <w:shd w:val="clear" w:color="auto" w:fill="auto"/>
            <w:vAlign w:val="center"/>
            <w:hideMark/>
          </w:tcPr>
          <w:p w14:paraId="4CC5BEF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EF3" w14:textId="77777777">
        <w:trPr>
          <w:trHeight w:val="330"/>
        </w:trPr>
        <w:tc>
          <w:tcPr>
            <w:tcW w:w="5700" w:type="dxa"/>
            <w:tcBorders>
              <w:top w:val="nil"/>
              <w:left w:val="nil"/>
              <w:bottom w:val="nil"/>
              <w:right w:val="nil"/>
            </w:tcBorders>
            <w:shd w:val="clear" w:color="auto" w:fill="auto"/>
            <w:vAlign w:val="center"/>
            <w:hideMark/>
          </w:tcPr>
          <w:p w14:paraId="4CC5BEF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EF5" w14:textId="77777777">
        <w:trPr>
          <w:trHeight w:val="330"/>
        </w:trPr>
        <w:tc>
          <w:tcPr>
            <w:tcW w:w="5700" w:type="dxa"/>
            <w:tcBorders>
              <w:top w:val="nil"/>
              <w:left w:val="nil"/>
              <w:bottom w:val="nil"/>
              <w:right w:val="nil"/>
            </w:tcBorders>
            <w:shd w:val="clear" w:color="auto" w:fill="auto"/>
            <w:vAlign w:val="center"/>
            <w:hideMark/>
          </w:tcPr>
          <w:p w14:paraId="4CC5BEF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BEF7" w14:textId="77777777">
        <w:trPr>
          <w:trHeight w:val="330"/>
        </w:trPr>
        <w:tc>
          <w:tcPr>
            <w:tcW w:w="5700" w:type="dxa"/>
            <w:tcBorders>
              <w:top w:val="nil"/>
              <w:left w:val="nil"/>
              <w:bottom w:val="nil"/>
              <w:right w:val="nil"/>
            </w:tcBorders>
            <w:shd w:val="clear" w:color="auto" w:fill="auto"/>
            <w:vAlign w:val="center"/>
            <w:hideMark/>
          </w:tcPr>
          <w:p w14:paraId="4CC5BEF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8 ως έχει     ΚΑΤΑ ΠΛΕΙΟΨΗΦΙΑ</w:t>
            </w:r>
          </w:p>
        </w:tc>
      </w:tr>
      <w:tr w:rsidR="005D719C" w14:paraId="4CC5BEF9" w14:textId="77777777">
        <w:trPr>
          <w:trHeight w:val="330"/>
        </w:trPr>
        <w:tc>
          <w:tcPr>
            <w:tcW w:w="5700" w:type="dxa"/>
            <w:tcBorders>
              <w:top w:val="nil"/>
              <w:left w:val="nil"/>
              <w:bottom w:val="nil"/>
              <w:right w:val="nil"/>
            </w:tcBorders>
            <w:shd w:val="clear" w:color="auto" w:fill="auto"/>
            <w:vAlign w:val="center"/>
            <w:hideMark/>
          </w:tcPr>
          <w:p w14:paraId="4CC5BEF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EFB" w14:textId="77777777">
        <w:trPr>
          <w:trHeight w:val="330"/>
        </w:trPr>
        <w:tc>
          <w:tcPr>
            <w:tcW w:w="5700" w:type="dxa"/>
            <w:tcBorders>
              <w:top w:val="nil"/>
              <w:left w:val="nil"/>
              <w:bottom w:val="nil"/>
              <w:right w:val="nil"/>
            </w:tcBorders>
            <w:shd w:val="clear" w:color="auto" w:fill="auto"/>
            <w:vAlign w:val="center"/>
            <w:hideMark/>
          </w:tcPr>
          <w:p w14:paraId="4CC5BEF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EFD" w14:textId="77777777">
        <w:trPr>
          <w:trHeight w:val="330"/>
        </w:trPr>
        <w:tc>
          <w:tcPr>
            <w:tcW w:w="5700" w:type="dxa"/>
            <w:tcBorders>
              <w:top w:val="nil"/>
              <w:left w:val="nil"/>
              <w:bottom w:val="nil"/>
              <w:right w:val="nil"/>
            </w:tcBorders>
            <w:shd w:val="clear" w:color="auto" w:fill="auto"/>
            <w:vAlign w:val="center"/>
            <w:hideMark/>
          </w:tcPr>
          <w:p w14:paraId="4CC5BEF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EFF" w14:textId="77777777">
        <w:trPr>
          <w:trHeight w:val="330"/>
        </w:trPr>
        <w:tc>
          <w:tcPr>
            <w:tcW w:w="5700" w:type="dxa"/>
            <w:tcBorders>
              <w:top w:val="nil"/>
              <w:left w:val="nil"/>
              <w:bottom w:val="nil"/>
              <w:right w:val="nil"/>
            </w:tcBorders>
            <w:shd w:val="clear" w:color="auto" w:fill="auto"/>
            <w:vAlign w:val="center"/>
            <w:hideMark/>
          </w:tcPr>
          <w:p w14:paraId="4CC5BEF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01" w14:textId="77777777">
        <w:trPr>
          <w:trHeight w:val="330"/>
        </w:trPr>
        <w:tc>
          <w:tcPr>
            <w:tcW w:w="5700" w:type="dxa"/>
            <w:tcBorders>
              <w:top w:val="nil"/>
              <w:left w:val="nil"/>
              <w:bottom w:val="nil"/>
              <w:right w:val="nil"/>
            </w:tcBorders>
            <w:shd w:val="clear" w:color="auto" w:fill="auto"/>
            <w:vAlign w:val="center"/>
            <w:hideMark/>
          </w:tcPr>
          <w:p w14:paraId="4CC5BF0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03" w14:textId="77777777">
        <w:trPr>
          <w:trHeight w:val="330"/>
        </w:trPr>
        <w:tc>
          <w:tcPr>
            <w:tcW w:w="5700" w:type="dxa"/>
            <w:tcBorders>
              <w:top w:val="nil"/>
              <w:left w:val="nil"/>
              <w:bottom w:val="nil"/>
              <w:right w:val="nil"/>
            </w:tcBorders>
            <w:shd w:val="clear" w:color="auto" w:fill="auto"/>
            <w:vAlign w:val="center"/>
            <w:hideMark/>
          </w:tcPr>
          <w:p w14:paraId="4CC5BF0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05" w14:textId="77777777">
        <w:trPr>
          <w:trHeight w:val="330"/>
        </w:trPr>
        <w:tc>
          <w:tcPr>
            <w:tcW w:w="5700" w:type="dxa"/>
            <w:tcBorders>
              <w:top w:val="nil"/>
              <w:left w:val="nil"/>
              <w:bottom w:val="nil"/>
              <w:right w:val="nil"/>
            </w:tcBorders>
            <w:shd w:val="clear" w:color="auto" w:fill="auto"/>
            <w:vAlign w:val="center"/>
            <w:hideMark/>
          </w:tcPr>
          <w:p w14:paraId="4CC5BF0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9 ως έχει     ΚΑΤΑ ΠΛΕΙΟΨΗΦΙΑ</w:t>
            </w:r>
          </w:p>
        </w:tc>
      </w:tr>
      <w:tr w:rsidR="005D719C" w14:paraId="4CC5BF07" w14:textId="77777777">
        <w:trPr>
          <w:trHeight w:val="330"/>
        </w:trPr>
        <w:tc>
          <w:tcPr>
            <w:tcW w:w="5700" w:type="dxa"/>
            <w:tcBorders>
              <w:top w:val="nil"/>
              <w:left w:val="nil"/>
              <w:bottom w:val="nil"/>
              <w:right w:val="nil"/>
            </w:tcBorders>
            <w:shd w:val="clear" w:color="auto" w:fill="auto"/>
            <w:vAlign w:val="center"/>
            <w:hideMark/>
          </w:tcPr>
          <w:p w14:paraId="4CC5BF0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09" w14:textId="77777777">
        <w:trPr>
          <w:trHeight w:val="330"/>
        </w:trPr>
        <w:tc>
          <w:tcPr>
            <w:tcW w:w="5700" w:type="dxa"/>
            <w:tcBorders>
              <w:top w:val="nil"/>
              <w:left w:val="nil"/>
              <w:bottom w:val="nil"/>
              <w:right w:val="nil"/>
            </w:tcBorders>
            <w:shd w:val="clear" w:color="auto" w:fill="auto"/>
            <w:vAlign w:val="center"/>
            <w:hideMark/>
          </w:tcPr>
          <w:p w14:paraId="4CC5BF0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0B" w14:textId="77777777">
        <w:trPr>
          <w:trHeight w:val="330"/>
        </w:trPr>
        <w:tc>
          <w:tcPr>
            <w:tcW w:w="5700" w:type="dxa"/>
            <w:tcBorders>
              <w:top w:val="nil"/>
              <w:left w:val="nil"/>
              <w:bottom w:val="nil"/>
              <w:right w:val="nil"/>
            </w:tcBorders>
            <w:shd w:val="clear" w:color="auto" w:fill="auto"/>
            <w:vAlign w:val="center"/>
            <w:hideMark/>
          </w:tcPr>
          <w:p w14:paraId="4CC5BF0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ΔΗ.ΣΥ: OXI</w:t>
            </w:r>
          </w:p>
        </w:tc>
      </w:tr>
      <w:tr w:rsidR="005D719C" w14:paraId="4CC5BF0D" w14:textId="77777777">
        <w:trPr>
          <w:trHeight w:val="330"/>
        </w:trPr>
        <w:tc>
          <w:tcPr>
            <w:tcW w:w="5700" w:type="dxa"/>
            <w:tcBorders>
              <w:top w:val="nil"/>
              <w:left w:val="nil"/>
              <w:bottom w:val="nil"/>
              <w:right w:val="nil"/>
            </w:tcBorders>
            <w:shd w:val="clear" w:color="auto" w:fill="auto"/>
            <w:vAlign w:val="center"/>
            <w:hideMark/>
          </w:tcPr>
          <w:p w14:paraId="4CC5BF0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0F" w14:textId="77777777">
        <w:trPr>
          <w:trHeight w:val="330"/>
        </w:trPr>
        <w:tc>
          <w:tcPr>
            <w:tcW w:w="5700" w:type="dxa"/>
            <w:tcBorders>
              <w:top w:val="nil"/>
              <w:left w:val="nil"/>
              <w:bottom w:val="nil"/>
              <w:right w:val="nil"/>
            </w:tcBorders>
            <w:shd w:val="clear" w:color="auto" w:fill="auto"/>
            <w:vAlign w:val="center"/>
            <w:hideMark/>
          </w:tcPr>
          <w:p w14:paraId="4CC5BF0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11" w14:textId="77777777">
        <w:trPr>
          <w:trHeight w:val="330"/>
        </w:trPr>
        <w:tc>
          <w:tcPr>
            <w:tcW w:w="5700" w:type="dxa"/>
            <w:tcBorders>
              <w:top w:val="nil"/>
              <w:left w:val="nil"/>
              <w:bottom w:val="nil"/>
              <w:right w:val="nil"/>
            </w:tcBorders>
            <w:shd w:val="clear" w:color="auto" w:fill="auto"/>
            <w:vAlign w:val="center"/>
            <w:hideMark/>
          </w:tcPr>
          <w:p w14:paraId="4CC5BF1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F13" w14:textId="77777777">
        <w:trPr>
          <w:trHeight w:val="345"/>
        </w:trPr>
        <w:tc>
          <w:tcPr>
            <w:tcW w:w="5700" w:type="dxa"/>
            <w:tcBorders>
              <w:top w:val="nil"/>
              <w:left w:val="nil"/>
              <w:bottom w:val="nil"/>
              <w:right w:val="nil"/>
            </w:tcBorders>
            <w:shd w:val="clear" w:color="auto" w:fill="auto"/>
            <w:vAlign w:val="center"/>
            <w:hideMark/>
          </w:tcPr>
          <w:p w14:paraId="4CC5BF1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10 ως έχει     ΚΑΤΑ ΠΛΕΙΟΨΗΦΙΑ</w:t>
            </w:r>
          </w:p>
        </w:tc>
      </w:tr>
      <w:tr w:rsidR="005D719C" w14:paraId="4CC5BF15" w14:textId="77777777">
        <w:trPr>
          <w:trHeight w:val="330"/>
        </w:trPr>
        <w:tc>
          <w:tcPr>
            <w:tcW w:w="5700" w:type="dxa"/>
            <w:tcBorders>
              <w:top w:val="nil"/>
              <w:left w:val="nil"/>
              <w:bottom w:val="nil"/>
              <w:right w:val="nil"/>
            </w:tcBorders>
            <w:shd w:val="clear" w:color="auto" w:fill="auto"/>
            <w:vAlign w:val="center"/>
            <w:hideMark/>
          </w:tcPr>
          <w:p w14:paraId="4CC5BF1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17" w14:textId="77777777">
        <w:trPr>
          <w:trHeight w:val="330"/>
        </w:trPr>
        <w:tc>
          <w:tcPr>
            <w:tcW w:w="5700" w:type="dxa"/>
            <w:tcBorders>
              <w:top w:val="nil"/>
              <w:left w:val="nil"/>
              <w:bottom w:val="nil"/>
              <w:right w:val="nil"/>
            </w:tcBorders>
            <w:shd w:val="clear" w:color="auto" w:fill="auto"/>
            <w:vAlign w:val="center"/>
            <w:hideMark/>
          </w:tcPr>
          <w:p w14:paraId="4CC5BF1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19" w14:textId="77777777">
        <w:trPr>
          <w:trHeight w:val="330"/>
        </w:trPr>
        <w:tc>
          <w:tcPr>
            <w:tcW w:w="5700" w:type="dxa"/>
            <w:tcBorders>
              <w:top w:val="nil"/>
              <w:left w:val="nil"/>
              <w:bottom w:val="nil"/>
              <w:right w:val="nil"/>
            </w:tcBorders>
            <w:shd w:val="clear" w:color="auto" w:fill="auto"/>
            <w:vAlign w:val="center"/>
            <w:hideMark/>
          </w:tcPr>
          <w:p w14:paraId="4CC5BF1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1B" w14:textId="77777777">
        <w:trPr>
          <w:trHeight w:val="330"/>
        </w:trPr>
        <w:tc>
          <w:tcPr>
            <w:tcW w:w="5700" w:type="dxa"/>
            <w:tcBorders>
              <w:top w:val="nil"/>
              <w:left w:val="nil"/>
              <w:bottom w:val="nil"/>
              <w:right w:val="nil"/>
            </w:tcBorders>
            <w:shd w:val="clear" w:color="auto" w:fill="auto"/>
            <w:vAlign w:val="center"/>
            <w:hideMark/>
          </w:tcPr>
          <w:p w14:paraId="4CC5BF1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1D" w14:textId="77777777">
        <w:trPr>
          <w:trHeight w:val="345"/>
        </w:trPr>
        <w:tc>
          <w:tcPr>
            <w:tcW w:w="5700" w:type="dxa"/>
            <w:tcBorders>
              <w:top w:val="nil"/>
              <w:left w:val="nil"/>
              <w:bottom w:val="nil"/>
              <w:right w:val="nil"/>
            </w:tcBorders>
            <w:shd w:val="clear" w:color="auto" w:fill="auto"/>
            <w:vAlign w:val="center"/>
            <w:hideMark/>
          </w:tcPr>
          <w:p w14:paraId="4CC5BF1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F1F" w14:textId="77777777">
        <w:trPr>
          <w:trHeight w:val="330"/>
        </w:trPr>
        <w:tc>
          <w:tcPr>
            <w:tcW w:w="5700" w:type="dxa"/>
            <w:tcBorders>
              <w:top w:val="nil"/>
              <w:left w:val="nil"/>
              <w:bottom w:val="nil"/>
              <w:right w:val="nil"/>
            </w:tcBorders>
            <w:shd w:val="clear" w:color="auto" w:fill="auto"/>
            <w:vAlign w:val="center"/>
            <w:hideMark/>
          </w:tcPr>
          <w:p w14:paraId="4CC5BF1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F21" w14:textId="77777777">
        <w:trPr>
          <w:trHeight w:val="330"/>
        </w:trPr>
        <w:tc>
          <w:tcPr>
            <w:tcW w:w="5700" w:type="dxa"/>
            <w:tcBorders>
              <w:top w:val="nil"/>
              <w:left w:val="nil"/>
              <w:bottom w:val="nil"/>
              <w:right w:val="nil"/>
            </w:tcBorders>
            <w:shd w:val="clear" w:color="auto" w:fill="auto"/>
            <w:vAlign w:val="center"/>
            <w:hideMark/>
          </w:tcPr>
          <w:p w14:paraId="4CC5BF2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11 ως έχει     ΚΑΤΑ ΠΛΕΙΟΨΗΦΙΑ</w:t>
            </w:r>
          </w:p>
        </w:tc>
      </w:tr>
      <w:tr w:rsidR="005D719C" w14:paraId="4CC5BF23" w14:textId="77777777">
        <w:trPr>
          <w:trHeight w:val="330"/>
        </w:trPr>
        <w:tc>
          <w:tcPr>
            <w:tcW w:w="5700" w:type="dxa"/>
            <w:tcBorders>
              <w:top w:val="nil"/>
              <w:left w:val="nil"/>
              <w:bottom w:val="nil"/>
              <w:right w:val="nil"/>
            </w:tcBorders>
            <w:shd w:val="clear" w:color="auto" w:fill="auto"/>
            <w:vAlign w:val="center"/>
            <w:hideMark/>
          </w:tcPr>
          <w:p w14:paraId="4CC5BF2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25" w14:textId="77777777">
        <w:trPr>
          <w:trHeight w:val="330"/>
        </w:trPr>
        <w:tc>
          <w:tcPr>
            <w:tcW w:w="5700" w:type="dxa"/>
            <w:tcBorders>
              <w:top w:val="nil"/>
              <w:left w:val="nil"/>
              <w:bottom w:val="nil"/>
              <w:right w:val="nil"/>
            </w:tcBorders>
            <w:shd w:val="clear" w:color="auto" w:fill="auto"/>
            <w:vAlign w:val="center"/>
            <w:hideMark/>
          </w:tcPr>
          <w:p w14:paraId="4CC5BF2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27" w14:textId="77777777">
        <w:trPr>
          <w:trHeight w:val="330"/>
        </w:trPr>
        <w:tc>
          <w:tcPr>
            <w:tcW w:w="5700" w:type="dxa"/>
            <w:tcBorders>
              <w:top w:val="nil"/>
              <w:left w:val="nil"/>
              <w:bottom w:val="nil"/>
              <w:right w:val="nil"/>
            </w:tcBorders>
            <w:shd w:val="clear" w:color="auto" w:fill="auto"/>
            <w:vAlign w:val="center"/>
            <w:hideMark/>
          </w:tcPr>
          <w:p w14:paraId="4CC5BF2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29" w14:textId="77777777">
        <w:trPr>
          <w:trHeight w:val="330"/>
        </w:trPr>
        <w:tc>
          <w:tcPr>
            <w:tcW w:w="5700" w:type="dxa"/>
            <w:tcBorders>
              <w:top w:val="nil"/>
              <w:left w:val="nil"/>
              <w:bottom w:val="nil"/>
              <w:right w:val="nil"/>
            </w:tcBorders>
            <w:shd w:val="clear" w:color="auto" w:fill="auto"/>
            <w:vAlign w:val="center"/>
            <w:hideMark/>
          </w:tcPr>
          <w:p w14:paraId="4CC5BF2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2B" w14:textId="77777777">
        <w:trPr>
          <w:trHeight w:val="330"/>
        </w:trPr>
        <w:tc>
          <w:tcPr>
            <w:tcW w:w="5700" w:type="dxa"/>
            <w:tcBorders>
              <w:top w:val="nil"/>
              <w:left w:val="nil"/>
              <w:bottom w:val="nil"/>
              <w:right w:val="nil"/>
            </w:tcBorders>
            <w:shd w:val="clear" w:color="auto" w:fill="auto"/>
            <w:vAlign w:val="center"/>
            <w:hideMark/>
          </w:tcPr>
          <w:p w14:paraId="4CC5BF2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2D" w14:textId="77777777">
        <w:trPr>
          <w:trHeight w:val="330"/>
        </w:trPr>
        <w:tc>
          <w:tcPr>
            <w:tcW w:w="5700" w:type="dxa"/>
            <w:tcBorders>
              <w:top w:val="nil"/>
              <w:left w:val="nil"/>
              <w:bottom w:val="nil"/>
              <w:right w:val="nil"/>
            </w:tcBorders>
            <w:shd w:val="clear" w:color="auto" w:fill="auto"/>
            <w:vAlign w:val="center"/>
            <w:hideMark/>
          </w:tcPr>
          <w:p w14:paraId="4CC5BF2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F2F" w14:textId="77777777">
        <w:trPr>
          <w:trHeight w:val="330"/>
        </w:trPr>
        <w:tc>
          <w:tcPr>
            <w:tcW w:w="5700" w:type="dxa"/>
            <w:tcBorders>
              <w:top w:val="nil"/>
              <w:left w:val="nil"/>
              <w:bottom w:val="nil"/>
              <w:right w:val="nil"/>
            </w:tcBorders>
            <w:shd w:val="clear" w:color="auto" w:fill="auto"/>
            <w:vAlign w:val="center"/>
            <w:hideMark/>
          </w:tcPr>
          <w:p w14:paraId="4CC5BF2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12 όπως τροπ.     ΚΑΤΑ ΠΛΕΙΟΨΗΦΙΑ</w:t>
            </w:r>
          </w:p>
        </w:tc>
      </w:tr>
      <w:tr w:rsidR="005D719C" w14:paraId="4CC5BF31" w14:textId="77777777">
        <w:trPr>
          <w:trHeight w:val="345"/>
        </w:trPr>
        <w:tc>
          <w:tcPr>
            <w:tcW w:w="5700" w:type="dxa"/>
            <w:tcBorders>
              <w:top w:val="nil"/>
              <w:left w:val="nil"/>
              <w:bottom w:val="nil"/>
              <w:right w:val="nil"/>
            </w:tcBorders>
            <w:shd w:val="clear" w:color="auto" w:fill="auto"/>
            <w:vAlign w:val="center"/>
            <w:hideMark/>
          </w:tcPr>
          <w:p w14:paraId="4CC5BF3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33" w14:textId="77777777">
        <w:trPr>
          <w:trHeight w:val="330"/>
        </w:trPr>
        <w:tc>
          <w:tcPr>
            <w:tcW w:w="5700" w:type="dxa"/>
            <w:tcBorders>
              <w:top w:val="nil"/>
              <w:left w:val="nil"/>
              <w:bottom w:val="nil"/>
              <w:right w:val="nil"/>
            </w:tcBorders>
            <w:shd w:val="clear" w:color="auto" w:fill="auto"/>
            <w:vAlign w:val="center"/>
            <w:hideMark/>
          </w:tcPr>
          <w:p w14:paraId="4CC5BF3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35" w14:textId="77777777">
        <w:trPr>
          <w:trHeight w:val="330"/>
        </w:trPr>
        <w:tc>
          <w:tcPr>
            <w:tcW w:w="5700" w:type="dxa"/>
            <w:tcBorders>
              <w:top w:val="nil"/>
              <w:left w:val="nil"/>
              <w:bottom w:val="nil"/>
              <w:right w:val="nil"/>
            </w:tcBorders>
            <w:shd w:val="clear" w:color="auto" w:fill="auto"/>
            <w:vAlign w:val="center"/>
            <w:hideMark/>
          </w:tcPr>
          <w:p w14:paraId="4CC5BF3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37" w14:textId="77777777">
        <w:trPr>
          <w:trHeight w:val="330"/>
        </w:trPr>
        <w:tc>
          <w:tcPr>
            <w:tcW w:w="5700" w:type="dxa"/>
            <w:tcBorders>
              <w:top w:val="nil"/>
              <w:left w:val="nil"/>
              <w:bottom w:val="nil"/>
              <w:right w:val="nil"/>
            </w:tcBorders>
            <w:shd w:val="clear" w:color="auto" w:fill="auto"/>
            <w:vAlign w:val="center"/>
            <w:hideMark/>
          </w:tcPr>
          <w:p w14:paraId="4CC5BF3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39" w14:textId="77777777">
        <w:trPr>
          <w:trHeight w:val="330"/>
        </w:trPr>
        <w:tc>
          <w:tcPr>
            <w:tcW w:w="5700" w:type="dxa"/>
            <w:tcBorders>
              <w:top w:val="nil"/>
              <w:left w:val="nil"/>
              <w:bottom w:val="nil"/>
              <w:right w:val="nil"/>
            </w:tcBorders>
            <w:shd w:val="clear" w:color="auto" w:fill="auto"/>
            <w:vAlign w:val="center"/>
            <w:hideMark/>
          </w:tcPr>
          <w:p w14:paraId="4CC5BF3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3B" w14:textId="77777777">
        <w:trPr>
          <w:trHeight w:val="345"/>
        </w:trPr>
        <w:tc>
          <w:tcPr>
            <w:tcW w:w="5700" w:type="dxa"/>
            <w:tcBorders>
              <w:top w:val="nil"/>
              <w:left w:val="nil"/>
              <w:bottom w:val="nil"/>
              <w:right w:val="nil"/>
            </w:tcBorders>
            <w:shd w:val="clear" w:color="auto" w:fill="auto"/>
            <w:vAlign w:val="center"/>
            <w:hideMark/>
          </w:tcPr>
          <w:p w14:paraId="4CC5BF3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F3D" w14:textId="77777777">
        <w:trPr>
          <w:trHeight w:val="330"/>
        </w:trPr>
        <w:tc>
          <w:tcPr>
            <w:tcW w:w="5700" w:type="dxa"/>
            <w:tcBorders>
              <w:top w:val="nil"/>
              <w:left w:val="nil"/>
              <w:bottom w:val="nil"/>
              <w:right w:val="nil"/>
            </w:tcBorders>
            <w:shd w:val="clear" w:color="auto" w:fill="auto"/>
            <w:vAlign w:val="center"/>
            <w:hideMark/>
          </w:tcPr>
          <w:p w14:paraId="4CC5BF3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13 όπως τροπ.     ΚΑΤΑ ΠΛΕΙΟΨΗΦΙΑ</w:t>
            </w:r>
          </w:p>
        </w:tc>
      </w:tr>
      <w:tr w:rsidR="005D719C" w14:paraId="4CC5BF3F" w14:textId="77777777">
        <w:trPr>
          <w:trHeight w:val="330"/>
        </w:trPr>
        <w:tc>
          <w:tcPr>
            <w:tcW w:w="5700" w:type="dxa"/>
            <w:tcBorders>
              <w:top w:val="nil"/>
              <w:left w:val="nil"/>
              <w:bottom w:val="nil"/>
              <w:right w:val="nil"/>
            </w:tcBorders>
            <w:shd w:val="clear" w:color="auto" w:fill="auto"/>
            <w:vAlign w:val="center"/>
            <w:hideMark/>
          </w:tcPr>
          <w:p w14:paraId="4CC5BF3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41" w14:textId="77777777">
        <w:trPr>
          <w:trHeight w:val="330"/>
        </w:trPr>
        <w:tc>
          <w:tcPr>
            <w:tcW w:w="5700" w:type="dxa"/>
            <w:tcBorders>
              <w:top w:val="nil"/>
              <w:left w:val="nil"/>
              <w:bottom w:val="nil"/>
              <w:right w:val="nil"/>
            </w:tcBorders>
            <w:shd w:val="clear" w:color="auto" w:fill="auto"/>
            <w:vAlign w:val="center"/>
            <w:hideMark/>
          </w:tcPr>
          <w:p w14:paraId="4CC5BF4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43" w14:textId="77777777">
        <w:trPr>
          <w:trHeight w:val="330"/>
        </w:trPr>
        <w:tc>
          <w:tcPr>
            <w:tcW w:w="5700" w:type="dxa"/>
            <w:tcBorders>
              <w:top w:val="nil"/>
              <w:left w:val="nil"/>
              <w:bottom w:val="nil"/>
              <w:right w:val="nil"/>
            </w:tcBorders>
            <w:shd w:val="clear" w:color="auto" w:fill="auto"/>
            <w:vAlign w:val="center"/>
            <w:hideMark/>
          </w:tcPr>
          <w:p w14:paraId="4CC5BF4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45" w14:textId="77777777">
        <w:trPr>
          <w:trHeight w:val="330"/>
        </w:trPr>
        <w:tc>
          <w:tcPr>
            <w:tcW w:w="5700" w:type="dxa"/>
            <w:tcBorders>
              <w:top w:val="nil"/>
              <w:left w:val="nil"/>
              <w:bottom w:val="nil"/>
              <w:right w:val="nil"/>
            </w:tcBorders>
            <w:shd w:val="clear" w:color="auto" w:fill="auto"/>
            <w:vAlign w:val="center"/>
            <w:hideMark/>
          </w:tcPr>
          <w:p w14:paraId="4CC5BF4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47" w14:textId="77777777">
        <w:trPr>
          <w:trHeight w:val="330"/>
        </w:trPr>
        <w:tc>
          <w:tcPr>
            <w:tcW w:w="5700" w:type="dxa"/>
            <w:tcBorders>
              <w:top w:val="nil"/>
              <w:left w:val="nil"/>
              <w:bottom w:val="nil"/>
              <w:right w:val="nil"/>
            </w:tcBorders>
            <w:shd w:val="clear" w:color="auto" w:fill="auto"/>
            <w:vAlign w:val="center"/>
            <w:hideMark/>
          </w:tcPr>
          <w:p w14:paraId="4CC5BF4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49" w14:textId="77777777">
        <w:trPr>
          <w:trHeight w:val="330"/>
        </w:trPr>
        <w:tc>
          <w:tcPr>
            <w:tcW w:w="5700" w:type="dxa"/>
            <w:tcBorders>
              <w:top w:val="nil"/>
              <w:left w:val="nil"/>
              <w:bottom w:val="nil"/>
              <w:right w:val="nil"/>
            </w:tcBorders>
            <w:shd w:val="clear" w:color="auto" w:fill="auto"/>
            <w:vAlign w:val="center"/>
            <w:hideMark/>
          </w:tcPr>
          <w:p w14:paraId="4CC5BF4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4B" w14:textId="77777777">
        <w:trPr>
          <w:trHeight w:val="330"/>
        </w:trPr>
        <w:tc>
          <w:tcPr>
            <w:tcW w:w="5700" w:type="dxa"/>
            <w:tcBorders>
              <w:top w:val="nil"/>
              <w:left w:val="nil"/>
              <w:bottom w:val="nil"/>
              <w:right w:val="nil"/>
            </w:tcBorders>
            <w:shd w:val="clear" w:color="auto" w:fill="auto"/>
            <w:vAlign w:val="center"/>
            <w:hideMark/>
          </w:tcPr>
          <w:p w14:paraId="4CC5BF4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14 ως έχει     ΚΑΤΑ ΠΛΕΙΟΨΗΦΙΑ</w:t>
            </w:r>
          </w:p>
        </w:tc>
      </w:tr>
      <w:tr w:rsidR="005D719C" w14:paraId="4CC5BF4D" w14:textId="77777777">
        <w:trPr>
          <w:trHeight w:val="330"/>
        </w:trPr>
        <w:tc>
          <w:tcPr>
            <w:tcW w:w="5700" w:type="dxa"/>
            <w:tcBorders>
              <w:top w:val="nil"/>
              <w:left w:val="nil"/>
              <w:bottom w:val="nil"/>
              <w:right w:val="nil"/>
            </w:tcBorders>
            <w:shd w:val="clear" w:color="auto" w:fill="auto"/>
            <w:vAlign w:val="center"/>
            <w:hideMark/>
          </w:tcPr>
          <w:p w14:paraId="4CC5BF4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4F" w14:textId="77777777">
        <w:trPr>
          <w:trHeight w:val="330"/>
        </w:trPr>
        <w:tc>
          <w:tcPr>
            <w:tcW w:w="5700" w:type="dxa"/>
            <w:tcBorders>
              <w:top w:val="nil"/>
              <w:left w:val="nil"/>
              <w:bottom w:val="nil"/>
              <w:right w:val="nil"/>
            </w:tcBorders>
            <w:shd w:val="clear" w:color="auto" w:fill="auto"/>
            <w:vAlign w:val="center"/>
            <w:hideMark/>
          </w:tcPr>
          <w:p w14:paraId="4CC5BF4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51" w14:textId="77777777">
        <w:trPr>
          <w:trHeight w:val="330"/>
        </w:trPr>
        <w:tc>
          <w:tcPr>
            <w:tcW w:w="5700" w:type="dxa"/>
            <w:tcBorders>
              <w:top w:val="nil"/>
              <w:left w:val="nil"/>
              <w:bottom w:val="nil"/>
              <w:right w:val="nil"/>
            </w:tcBorders>
            <w:shd w:val="clear" w:color="auto" w:fill="auto"/>
            <w:vAlign w:val="center"/>
            <w:hideMark/>
          </w:tcPr>
          <w:p w14:paraId="4CC5BF5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53" w14:textId="77777777">
        <w:trPr>
          <w:trHeight w:val="330"/>
        </w:trPr>
        <w:tc>
          <w:tcPr>
            <w:tcW w:w="5700" w:type="dxa"/>
            <w:tcBorders>
              <w:top w:val="nil"/>
              <w:left w:val="nil"/>
              <w:bottom w:val="nil"/>
              <w:right w:val="nil"/>
            </w:tcBorders>
            <w:shd w:val="clear" w:color="auto" w:fill="auto"/>
            <w:vAlign w:val="center"/>
            <w:hideMark/>
          </w:tcPr>
          <w:p w14:paraId="4CC5BF5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55" w14:textId="77777777">
        <w:trPr>
          <w:trHeight w:val="330"/>
        </w:trPr>
        <w:tc>
          <w:tcPr>
            <w:tcW w:w="5700" w:type="dxa"/>
            <w:tcBorders>
              <w:top w:val="nil"/>
              <w:left w:val="nil"/>
              <w:bottom w:val="nil"/>
              <w:right w:val="nil"/>
            </w:tcBorders>
            <w:shd w:val="clear" w:color="auto" w:fill="auto"/>
            <w:vAlign w:val="center"/>
            <w:hideMark/>
          </w:tcPr>
          <w:p w14:paraId="4CC5BF5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F57" w14:textId="77777777">
        <w:trPr>
          <w:trHeight w:val="330"/>
        </w:trPr>
        <w:tc>
          <w:tcPr>
            <w:tcW w:w="5700" w:type="dxa"/>
            <w:tcBorders>
              <w:top w:val="nil"/>
              <w:left w:val="nil"/>
              <w:bottom w:val="nil"/>
              <w:right w:val="nil"/>
            </w:tcBorders>
            <w:shd w:val="clear" w:color="auto" w:fill="auto"/>
            <w:vAlign w:val="center"/>
            <w:hideMark/>
          </w:tcPr>
          <w:p w14:paraId="4CC5BF5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ΕΝ. </w:t>
            </w:r>
            <w:r w:rsidRPr="00014FAF">
              <w:rPr>
                <w:rFonts w:ascii="Calibri" w:eastAsia="Times New Roman" w:hAnsi="Calibri" w:cs="Calibri"/>
                <w:color w:val="000000"/>
                <w:szCs w:val="24"/>
              </w:rPr>
              <w:t>ΚΕΝΤΡΩΩΝ: ΝΑΙ</w:t>
            </w:r>
          </w:p>
        </w:tc>
      </w:tr>
      <w:tr w:rsidR="005D719C" w14:paraId="4CC5BF59" w14:textId="77777777">
        <w:trPr>
          <w:trHeight w:val="330"/>
        </w:trPr>
        <w:tc>
          <w:tcPr>
            <w:tcW w:w="5700" w:type="dxa"/>
            <w:tcBorders>
              <w:top w:val="nil"/>
              <w:left w:val="nil"/>
              <w:bottom w:val="nil"/>
              <w:right w:val="nil"/>
            </w:tcBorders>
            <w:shd w:val="clear" w:color="auto" w:fill="auto"/>
            <w:vAlign w:val="center"/>
            <w:hideMark/>
          </w:tcPr>
          <w:p w14:paraId="4CC5BF5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15 ως έχει     ΚΑΤΑ ΠΛΕΙΟΨΗΦΙΑ</w:t>
            </w:r>
          </w:p>
        </w:tc>
      </w:tr>
      <w:tr w:rsidR="005D719C" w14:paraId="4CC5BF5B" w14:textId="77777777">
        <w:trPr>
          <w:trHeight w:val="330"/>
        </w:trPr>
        <w:tc>
          <w:tcPr>
            <w:tcW w:w="5700" w:type="dxa"/>
            <w:tcBorders>
              <w:top w:val="nil"/>
              <w:left w:val="nil"/>
              <w:bottom w:val="nil"/>
              <w:right w:val="nil"/>
            </w:tcBorders>
            <w:shd w:val="clear" w:color="auto" w:fill="auto"/>
            <w:vAlign w:val="center"/>
            <w:hideMark/>
          </w:tcPr>
          <w:p w14:paraId="4CC5BF5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5D" w14:textId="77777777">
        <w:trPr>
          <w:trHeight w:val="345"/>
        </w:trPr>
        <w:tc>
          <w:tcPr>
            <w:tcW w:w="5700" w:type="dxa"/>
            <w:tcBorders>
              <w:top w:val="nil"/>
              <w:left w:val="nil"/>
              <w:bottom w:val="nil"/>
              <w:right w:val="nil"/>
            </w:tcBorders>
            <w:shd w:val="clear" w:color="auto" w:fill="auto"/>
            <w:vAlign w:val="center"/>
            <w:hideMark/>
          </w:tcPr>
          <w:p w14:paraId="4CC5BF5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5F" w14:textId="77777777">
        <w:trPr>
          <w:trHeight w:val="330"/>
        </w:trPr>
        <w:tc>
          <w:tcPr>
            <w:tcW w:w="5700" w:type="dxa"/>
            <w:tcBorders>
              <w:top w:val="nil"/>
              <w:left w:val="nil"/>
              <w:bottom w:val="nil"/>
              <w:right w:val="nil"/>
            </w:tcBorders>
            <w:shd w:val="clear" w:color="auto" w:fill="auto"/>
            <w:vAlign w:val="center"/>
            <w:hideMark/>
          </w:tcPr>
          <w:p w14:paraId="4CC5BF5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61" w14:textId="77777777">
        <w:trPr>
          <w:trHeight w:val="330"/>
        </w:trPr>
        <w:tc>
          <w:tcPr>
            <w:tcW w:w="5700" w:type="dxa"/>
            <w:tcBorders>
              <w:top w:val="nil"/>
              <w:left w:val="nil"/>
              <w:bottom w:val="nil"/>
              <w:right w:val="nil"/>
            </w:tcBorders>
            <w:shd w:val="clear" w:color="auto" w:fill="auto"/>
            <w:vAlign w:val="center"/>
            <w:hideMark/>
          </w:tcPr>
          <w:p w14:paraId="4CC5BF6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63" w14:textId="77777777">
        <w:trPr>
          <w:trHeight w:val="330"/>
        </w:trPr>
        <w:tc>
          <w:tcPr>
            <w:tcW w:w="5700" w:type="dxa"/>
            <w:tcBorders>
              <w:top w:val="nil"/>
              <w:left w:val="nil"/>
              <w:bottom w:val="nil"/>
              <w:right w:val="nil"/>
            </w:tcBorders>
            <w:shd w:val="clear" w:color="auto" w:fill="auto"/>
            <w:vAlign w:val="center"/>
            <w:hideMark/>
          </w:tcPr>
          <w:p w14:paraId="4CC5BF6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F65" w14:textId="77777777">
        <w:trPr>
          <w:trHeight w:val="330"/>
        </w:trPr>
        <w:tc>
          <w:tcPr>
            <w:tcW w:w="5700" w:type="dxa"/>
            <w:tcBorders>
              <w:top w:val="nil"/>
              <w:left w:val="nil"/>
              <w:bottom w:val="nil"/>
              <w:right w:val="nil"/>
            </w:tcBorders>
            <w:shd w:val="clear" w:color="auto" w:fill="auto"/>
            <w:vAlign w:val="center"/>
            <w:hideMark/>
          </w:tcPr>
          <w:p w14:paraId="4CC5BF6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67" w14:textId="77777777">
        <w:trPr>
          <w:trHeight w:val="330"/>
        </w:trPr>
        <w:tc>
          <w:tcPr>
            <w:tcW w:w="5700" w:type="dxa"/>
            <w:tcBorders>
              <w:top w:val="nil"/>
              <w:left w:val="nil"/>
              <w:bottom w:val="nil"/>
              <w:right w:val="nil"/>
            </w:tcBorders>
            <w:shd w:val="clear" w:color="auto" w:fill="auto"/>
            <w:vAlign w:val="center"/>
            <w:hideMark/>
          </w:tcPr>
          <w:p w14:paraId="4CC5BF6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16 ως έχει     ΚΑΤΑ ΠΛΕΙΟΨΗΦΙΑ</w:t>
            </w:r>
          </w:p>
        </w:tc>
      </w:tr>
      <w:tr w:rsidR="005D719C" w14:paraId="4CC5BF69" w14:textId="77777777">
        <w:trPr>
          <w:trHeight w:val="330"/>
        </w:trPr>
        <w:tc>
          <w:tcPr>
            <w:tcW w:w="5700" w:type="dxa"/>
            <w:tcBorders>
              <w:top w:val="nil"/>
              <w:left w:val="nil"/>
              <w:bottom w:val="nil"/>
              <w:right w:val="nil"/>
            </w:tcBorders>
            <w:shd w:val="clear" w:color="auto" w:fill="auto"/>
            <w:vAlign w:val="center"/>
            <w:hideMark/>
          </w:tcPr>
          <w:p w14:paraId="4CC5BF6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ΣΥΡΙΖΑ: ΝΑΙ</w:t>
            </w:r>
          </w:p>
        </w:tc>
      </w:tr>
      <w:tr w:rsidR="005D719C" w14:paraId="4CC5BF6B" w14:textId="77777777">
        <w:trPr>
          <w:trHeight w:val="330"/>
        </w:trPr>
        <w:tc>
          <w:tcPr>
            <w:tcW w:w="5700" w:type="dxa"/>
            <w:tcBorders>
              <w:top w:val="nil"/>
              <w:left w:val="nil"/>
              <w:bottom w:val="nil"/>
              <w:right w:val="nil"/>
            </w:tcBorders>
            <w:shd w:val="clear" w:color="auto" w:fill="auto"/>
            <w:vAlign w:val="center"/>
            <w:hideMark/>
          </w:tcPr>
          <w:p w14:paraId="4CC5BF6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6D" w14:textId="77777777">
        <w:trPr>
          <w:trHeight w:val="330"/>
        </w:trPr>
        <w:tc>
          <w:tcPr>
            <w:tcW w:w="5700" w:type="dxa"/>
            <w:tcBorders>
              <w:top w:val="nil"/>
              <w:left w:val="nil"/>
              <w:bottom w:val="nil"/>
              <w:right w:val="nil"/>
            </w:tcBorders>
            <w:shd w:val="clear" w:color="auto" w:fill="auto"/>
            <w:vAlign w:val="center"/>
            <w:hideMark/>
          </w:tcPr>
          <w:p w14:paraId="4CC5BF6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6F" w14:textId="77777777">
        <w:trPr>
          <w:trHeight w:val="330"/>
        </w:trPr>
        <w:tc>
          <w:tcPr>
            <w:tcW w:w="5700" w:type="dxa"/>
            <w:tcBorders>
              <w:top w:val="nil"/>
              <w:left w:val="nil"/>
              <w:bottom w:val="nil"/>
              <w:right w:val="nil"/>
            </w:tcBorders>
            <w:shd w:val="clear" w:color="auto" w:fill="auto"/>
            <w:vAlign w:val="center"/>
            <w:hideMark/>
          </w:tcPr>
          <w:p w14:paraId="4CC5BF6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71" w14:textId="77777777">
        <w:trPr>
          <w:trHeight w:val="330"/>
        </w:trPr>
        <w:tc>
          <w:tcPr>
            <w:tcW w:w="5700" w:type="dxa"/>
            <w:tcBorders>
              <w:top w:val="nil"/>
              <w:left w:val="nil"/>
              <w:bottom w:val="nil"/>
              <w:right w:val="nil"/>
            </w:tcBorders>
            <w:shd w:val="clear" w:color="auto" w:fill="auto"/>
            <w:vAlign w:val="center"/>
            <w:hideMark/>
          </w:tcPr>
          <w:p w14:paraId="4CC5BF7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F73" w14:textId="77777777">
        <w:trPr>
          <w:trHeight w:val="330"/>
        </w:trPr>
        <w:tc>
          <w:tcPr>
            <w:tcW w:w="5700" w:type="dxa"/>
            <w:tcBorders>
              <w:top w:val="nil"/>
              <w:left w:val="nil"/>
              <w:bottom w:val="nil"/>
              <w:right w:val="nil"/>
            </w:tcBorders>
            <w:shd w:val="clear" w:color="auto" w:fill="auto"/>
            <w:vAlign w:val="center"/>
            <w:hideMark/>
          </w:tcPr>
          <w:p w14:paraId="4CC5BF7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BF75" w14:textId="77777777">
        <w:trPr>
          <w:trHeight w:val="330"/>
        </w:trPr>
        <w:tc>
          <w:tcPr>
            <w:tcW w:w="5700" w:type="dxa"/>
            <w:tcBorders>
              <w:top w:val="nil"/>
              <w:left w:val="nil"/>
              <w:bottom w:val="nil"/>
              <w:right w:val="nil"/>
            </w:tcBorders>
            <w:shd w:val="clear" w:color="auto" w:fill="auto"/>
            <w:vAlign w:val="center"/>
            <w:hideMark/>
          </w:tcPr>
          <w:p w14:paraId="4CC5BF7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17 ως</w:t>
            </w:r>
            <w:r w:rsidRPr="00014FAF">
              <w:rPr>
                <w:rFonts w:ascii="Calibri" w:eastAsia="Times New Roman" w:hAnsi="Calibri" w:cs="Calibri"/>
                <w:color w:val="000000"/>
                <w:szCs w:val="24"/>
              </w:rPr>
              <w:t xml:space="preserve"> έχει     ΚΑΤΑ ΠΛΕΙΟΨΗΦΙΑ</w:t>
            </w:r>
          </w:p>
        </w:tc>
      </w:tr>
      <w:tr w:rsidR="005D719C" w14:paraId="4CC5BF77" w14:textId="77777777">
        <w:trPr>
          <w:trHeight w:val="330"/>
        </w:trPr>
        <w:tc>
          <w:tcPr>
            <w:tcW w:w="5700" w:type="dxa"/>
            <w:tcBorders>
              <w:top w:val="nil"/>
              <w:left w:val="nil"/>
              <w:bottom w:val="nil"/>
              <w:right w:val="nil"/>
            </w:tcBorders>
            <w:shd w:val="clear" w:color="auto" w:fill="auto"/>
            <w:vAlign w:val="center"/>
            <w:hideMark/>
          </w:tcPr>
          <w:p w14:paraId="4CC5BF7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79" w14:textId="77777777">
        <w:trPr>
          <w:trHeight w:val="330"/>
        </w:trPr>
        <w:tc>
          <w:tcPr>
            <w:tcW w:w="5700" w:type="dxa"/>
            <w:tcBorders>
              <w:top w:val="nil"/>
              <w:left w:val="nil"/>
              <w:bottom w:val="nil"/>
              <w:right w:val="nil"/>
            </w:tcBorders>
            <w:shd w:val="clear" w:color="auto" w:fill="auto"/>
            <w:vAlign w:val="center"/>
            <w:hideMark/>
          </w:tcPr>
          <w:p w14:paraId="4CC5BF7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7B" w14:textId="77777777">
        <w:trPr>
          <w:trHeight w:val="345"/>
        </w:trPr>
        <w:tc>
          <w:tcPr>
            <w:tcW w:w="5700" w:type="dxa"/>
            <w:tcBorders>
              <w:top w:val="nil"/>
              <w:left w:val="nil"/>
              <w:bottom w:val="nil"/>
              <w:right w:val="nil"/>
            </w:tcBorders>
            <w:shd w:val="clear" w:color="auto" w:fill="auto"/>
            <w:vAlign w:val="center"/>
            <w:hideMark/>
          </w:tcPr>
          <w:p w14:paraId="4CC5BF7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7D" w14:textId="77777777">
        <w:trPr>
          <w:trHeight w:val="330"/>
        </w:trPr>
        <w:tc>
          <w:tcPr>
            <w:tcW w:w="5700" w:type="dxa"/>
            <w:tcBorders>
              <w:top w:val="nil"/>
              <w:left w:val="nil"/>
              <w:bottom w:val="nil"/>
              <w:right w:val="nil"/>
            </w:tcBorders>
            <w:shd w:val="clear" w:color="auto" w:fill="auto"/>
            <w:vAlign w:val="center"/>
            <w:hideMark/>
          </w:tcPr>
          <w:p w14:paraId="4CC5BF7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7F" w14:textId="77777777">
        <w:trPr>
          <w:trHeight w:val="330"/>
        </w:trPr>
        <w:tc>
          <w:tcPr>
            <w:tcW w:w="5700" w:type="dxa"/>
            <w:tcBorders>
              <w:top w:val="nil"/>
              <w:left w:val="nil"/>
              <w:bottom w:val="nil"/>
              <w:right w:val="nil"/>
            </w:tcBorders>
            <w:shd w:val="clear" w:color="auto" w:fill="auto"/>
            <w:vAlign w:val="center"/>
            <w:hideMark/>
          </w:tcPr>
          <w:p w14:paraId="4CC5BF7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BF81" w14:textId="77777777">
        <w:trPr>
          <w:trHeight w:val="330"/>
        </w:trPr>
        <w:tc>
          <w:tcPr>
            <w:tcW w:w="5700" w:type="dxa"/>
            <w:tcBorders>
              <w:top w:val="nil"/>
              <w:left w:val="nil"/>
              <w:bottom w:val="nil"/>
              <w:right w:val="nil"/>
            </w:tcBorders>
            <w:shd w:val="clear" w:color="auto" w:fill="auto"/>
            <w:vAlign w:val="center"/>
            <w:hideMark/>
          </w:tcPr>
          <w:p w14:paraId="4CC5BF8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83" w14:textId="77777777">
        <w:trPr>
          <w:trHeight w:val="330"/>
        </w:trPr>
        <w:tc>
          <w:tcPr>
            <w:tcW w:w="5700" w:type="dxa"/>
            <w:tcBorders>
              <w:top w:val="nil"/>
              <w:left w:val="nil"/>
              <w:bottom w:val="nil"/>
              <w:right w:val="nil"/>
            </w:tcBorders>
            <w:shd w:val="clear" w:color="auto" w:fill="auto"/>
            <w:vAlign w:val="center"/>
            <w:hideMark/>
          </w:tcPr>
          <w:p w14:paraId="4CC5BF8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18 όπως τροπ.     ΚΑΤΑ ΠΛΕΙΟΨΗΦΙΑ</w:t>
            </w:r>
          </w:p>
        </w:tc>
      </w:tr>
      <w:tr w:rsidR="005D719C" w14:paraId="4CC5BF85" w14:textId="77777777">
        <w:trPr>
          <w:trHeight w:val="330"/>
        </w:trPr>
        <w:tc>
          <w:tcPr>
            <w:tcW w:w="5700" w:type="dxa"/>
            <w:tcBorders>
              <w:top w:val="nil"/>
              <w:left w:val="nil"/>
              <w:bottom w:val="nil"/>
              <w:right w:val="nil"/>
            </w:tcBorders>
            <w:shd w:val="clear" w:color="auto" w:fill="auto"/>
            <w:vAlign w:val="center"/>
            <w:hideMark/>
          </w:tcPr>
          <w:p w14:paraId="4CC5BF8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87" w14:textId="77777777">
        <w:trPr>
          <w:trHeight w:val="330"/>
        </w:trPr>
        <w:tc>
          <w:tcPr>
            <w:tcW w:w="5700" w:type="dxa"/>
            <w:tcBorders>
              <w:top w:val="nil"/>
              <w:left w:val="nil"/>
              <w:bottom w:val="nil"/>
              <w:right w:val="nil"/>
            </w:tcBorders>
            <w:shd w:val="clear" w:color="auto" w:fill="auto"/>
            <w:vAlign w:val="center"/>
            <w:hideMark/>
          </w:tcPr>
          <w:p w14:paraId="4CC5BF8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89" w14:textId="77777777">
        <w:trPr>
          <w:trHeight w:val="330"/>
        </w:trPr>
        <w:tc>
          <w:tcPr>
            <w:tcW w:w="5700" w:type="dxa"/>
            <w:tcBorders>
              <w:top w:val="nil"/>
              <w:left w:val="nil"/>
              <w:bottom w:val="nil"/>
              <w:right w:val="nil"/>
            </w:tcBorders>
            <w:shd w:val="clear" w:color="auto" w:fill="auto"/>
            <w:vAlign w:val="center"/>
            <w:hideMark/>
          </w:tcPr>
          <w:p w14:paraId="4CC5BF8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8B" w14:textId="77777777">
        <w:trPr>
          <w:trHeight w:val="330"/>
        </w:trPr>
        <w:tc>
          <w:tcPr>
            <w:tcW w:w="5700" w:type="dxa"/>
            <w:tcBorders>
              <w:top w:val="nil"/>
              <w:left w:val="nil"/>
              <w:bottom w:val="nil"/>
              <w:right w:val="nil"/>
            </w:tcBorders>
            <w:shd w:val="clear" w:color="auto" w:fill="auto"/>
            <w:vAlign w:val="center"/>
            <w:hideMark/>
          </w:tcPr>
          <w:p w14:paraId="4CC5BF8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8D" w14:textId="77777777">
        <w:trPr>
          <w:trHeight w:val="330"/>
        </w:trPr>
        <w:tc>
          <w:tcPr>
            <w:tcW w:w="5700" w:type="dxa"/>
            <w:tcBorders>
              <w:top w:val="nil"/>
              <w:left w:val="nil"/>
              <w:bottom w:val="nil"/>
              <w:right w:val="nil"/>
            </w:tcBorders>
            <w:shd w:val="clear" w:color="auto" w:fill="auto"/>
            <w:vAlign w:val="center"/>
            <w:hideMark/>
          </w:tcPr>
          <w:p w14:paraId="4CC5BF8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BF8F" w14:textId="77777777">
        <w:trPr>
          <w:trHeight w:val="330"/>
        </w:trPr>
        <w:tc>
          <w:tcPr>
            <w:tcW w:w="5700" w:type="dxa"/>
            <w:tcBorders>
              <w:top w:val="nil"/>
              <w:left w:val="nil"/>
              <w:bottom w:val="nil"/>
              <w:right w:val="nil"/>
            </w:tcBorders>
            <w:shd w:val="clear" w:color="auto" w:fill="auto"/>
            <w:vAlign w:val="center"/>
            <w:hideMark/>
          </w:tcPr>
          <w:p w14:paraId="4CC5BF8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91" w14:textId="77777777">
        <w:trPr>
          <w:trHeight w:val="330"/>
        </w:trPr>
        <w:tc>
          <w:tcPr>
            <w:tcW w:w="5700" w:type="dxa"/>
            <w:tcBorders>
              <w:top w:val="nil"/>
              <w:left w:val="nil"/>
              <w:bottom w:val="nil"/>
              <w:right w:val="nil"/>
            </w:tcBorders>
            <w:shd w:val="clear" w:color="auto" w:fill="auto"/>
            <w:vAlign w:val="center"/>
            <w:hideMark/>
          </w:tcPr>
          <w:p w14:paraId="4CC5BF9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Άρθρο 19 όπως τροπ.     ΚΑΤΑ </w:t>
            </w:r>
            <w:r w:rsidRPr="00014FAF">
              <w:rPr>
                <w:rFonts w:ascii="Calibri" w:eastAsia="Times New Roman" w:hAnsi="Calibri" w:cs="Calibri"/>
                <w:color w:val="000000"/>
                <w:szCs w:val="24"/>
              </w:rPr>
              <w:t>ΠΛΕΙΟΨΗΦΙΑ</w:t>
            </w:r>
          </w:p>
        </w:tc>
      </w:tr>
      <w:tr w:rsidR="005D719C" w14:paraId="4CC5BF93" w14:textId="77777777">
        <w:trPr>
          <w:trHeight w:val="330"/>
        </w:trPr>
        <w:tc>
          <w:tcPr>
            <w:tcW w:w="5700" w:type="dxa"/>
            <w:tcBorders>
              <w:top w:val="nil"/>
              <w:left w:val="nil"/>
              <w:bottom w:val="nil"/>
              <w:right w:val="nil"/>
            </w:tcBorders>
            <w:shd w:val="clear" w:color="auto" w:fill="auto"/>
            <w:vAlign w:val="center"/>
            <w:hideMark/>
          </w:tcPr>
          <w:p w14:paraId="4CC5BF9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95" w14:textId="77777777">
        <w:trPr>
          <w:trHeight w:val="330"/>
        </w:trPr>
        <w:tc>
          <w:tcPr>
            <w:tcW w:w="5700" w:type="dxa"/>
            <w:tcBorders>
              <w:top w:val="nil"/>
              <w:left w:val="nil"/>
              <w:bottom w:val="nil"/>
              <w:right w:val="nil"/>
            </w:tcBorders>
            <w:shd w:val="clear" w:color="auto" w:fill="auto"/>
            <w:vAlign w:val="center"/>
            <w:hideMark/>
          </w:tcPr>
          <w:p w14:paraId="4CC5BF9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97" w14:textId="77777777">
        <w:trPr>
          <w:trHeight w:val="330"/>
        </w:trPr>
        <w:tc>
          <w:tcPr>
            <w:tcW w:w="5700" w:type="dxa"/>
            <w:tcBorders>
              <w:top w:val="nil"/>
              <w:left w:val="nil"/>
              <w:bottom w:val="nil"/>
              <w:right w:val="nil"/>
            </w:tcBorders>
            <w:shd w:val="clear" w:color="auto" w:fill="auto"/>
            <w:vAlign w:val="center"/>
            <w:hideMark/>
          </w:tcPr>
          <w:p w14:paraId="4CC5BF9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99" w14:textId="77777777">
        <w:trPr>
          <w:trHeight w:val="330"/>
        </w:trPr>
        <w:tc>
          <w:tcPr>
            <w:tcW w:w="5700" w:type="dxa"/>
            <w:tcBorders>
              <w:top w:val="nil"/>
              <w:left w:val="nil"/>
              <w:bottom w:val="nil"/>
              <w:right w:val="nil"/>
            </w:tcBorders>
            <w:shd w:val="clear" w:color="auto" w:fill="auto"/>
            <w:vAlign w:val="center"/>
            <w:hideMark/>
          </w:tcPr>
          <w:p w14:paraId="4CC5BF9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9B" w14:textId="77777777">
        <w:trPr>
          <w:trHeight w:val="330"/>
        </w:trPr>
        <w:tc>
          <w:tcPr>
            <w:tcW w:w="5700" w:type="dxa"/>
            <w:tcBorders>
              <w:top w:val="nil"/>
              <w:left w:val="nil"/>
              <w:bottom w:val="nil"/>
              <w:right w:val="nil"/>
            </w:tcBorders>
            <w:shd w:val="clear" w:color="auto" w:fill="auto"/>
            <w:vAlign w:val="center"/>
            <w:hideMark/>
          </w:tcPr>
          <w:p w14:paraId="4CC5BF9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BF9D" w14:textId="77777777">
        <w:trPr>
          <w:trHeight w:val="330"/>
        </w:trPr>
        <w:tc>
          <w:tcPr>
            <w:tcW w:w="5700" w:type="dxa"/>
            <w:tcBorders>
              <w:top w:val="nil"/>
              <w:left w:val="nil"/>
              <w:bottom w:val="nil"/>
              <w:right w:val="nil"/>
            </w:tcBorders>
            <w:shd w:val="clear" w:color="auto" w:fill="auto"/>
            <w:vAlign w:val="center"/>
            <w:hideMark/>
          </w:tcPr>
          <w:p w14:paraId="4CC5BF9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9F" w14:textId="77777777">
        <w:trPr>
          <w:trHeight w:val="330"/>
        </w:trPr>
        <w:tc>
          <w:tcPr>
            <w:tcW w:w="5700" w:type="dxa"/>
            <w:tcBorders>
              <w:top w:val="nil"/>
              <w:left w:val="nil"/>
              <w:bottom w:val="nil"/>
              <w:right w:val="nil"/>
            </w:tcBorders>
            <w:shd w:val="clear" w:color="auto" w:fill="auto"/>
            <w:vAlign w:val="center"/>
            <w:hideMark/>
          </w:tcPr>
          <w:p w14:paraId="4CC5BF9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20 όπως τροπ.     ΚΑΤΑ ΠΛΕΙΟΨΗΦΙΑ</w:t>
            </w:r>
          </w:p>
        </w:tc>
      </w:tr>
      <w:tr w:rsidR="005D719C" w14:paraId="4CC5BFA1" w14:textId="77777777">
        <w:trPr>
          <w:trHeight w:val="330"/>
        </w:trPr>
        <w:tc>
          <w:tcPr>
            <w:tcW w:w="5700" w:type="dxa"/>
            <w:tcBorders>
              <w:top w:val="nil"/>
              <w:left w:val="nil"/>
              <w:bottom w:val="nil"/>
              <w:right w:val="nil"/>
            </w:tcBorders>
            <w:shd w:val="clear" w:color="auto" w:fill="auto"/>
            <w:vAlign w:val="center"/>
            <w:hideMark/>
          </w:tcPr>
          <w:p w14:paraId="4CC5BFA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A3" w14:textId="77777777">
        <w:trPr>
          <w:trHeight w:val="330"/>
        </w:trPr>
        <w:tc>
          <w:tcPr>
            <w:tcW w:w="5700" w:type="dxa"/>
            <w:tcBorders>
              <w:top w:val="nil"/>
              <w:left w:val="nil"/>
              <w:bottom w:val="nil"/>
              <w:right w:val="nil"/>
            </w:tcBorders>
            <w:shd w:val="clear" w:color="auto" w:fill="auto"/>
            <w:vAlign w:val="center"/>
            <w:hideMark/>
          </w:tcPr>
          <w:p w14:paraId="4CC5BFA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A5" w14:textId="77777777">
        <w:trPr>
          <w:trHeight w:val="330"/>
        </w:trPr>
        <w:tc>
          <w:tcPr>
            <w:tcW w:w="5700" w:type="dxa"/>
            <w:tcBorders>
              <w:top w:val="nil"/>
              <w:left w:val="nil"/>
              <w:bottom w:val="nil"/>
              <w:right w:val="nil"/>
            </w:tcBorders>
            <w:shd w:val="clear" w:color="auto" w:fill="auto"/>
            <w:vAlign w:val="center"/>
            <w:hideMark/>
          </w:tcPr>
          <w:p w14:paraId="4CC5BFA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A7" w14:textId="77777777">
        <w:trPr>
          <w:trHeight w:val="345"/>
        </w:trPr>
        <w:tc>
          <w:tcPr>
            <w:tcW w:w="5700" w:type="dxa"/>
            <w:tcBorders>
              <w:top w:val="nil"/>
              <w:left w:val="nil"/>
              <w:bottom w:val="nil"/>
              <w:right w:val="nil"/>
            </w:tcBorders>
            <w:shd w:val="clear" w:color="auto" w:fill="auto"/>
            <w:vAlign w:val="center"/>
            <w:hideMark/>
          </w:tcPr>
          <w:p w14:paraId="4CC5BFA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A9" w14:textId="77777777">
        <w:trPr>
          <w:trHeight w:val="330"/>
        </w:trPr>
        <w:tc>
          <w:tcPr>
            <w:tcW w:w="5700" w:type="dxa"/>
            <w:tcBorders>
              <w:top w:val="nil"/>
              <w:left w:val="nil"/>
              <w:bottom w:val="nil"/>
              <w:right w:val="nil"/>
            </w:tcBorders>
            <w:shd w:val="clear" w:color="auto" w:fill="auto"/>
            <w:vAlign w:val="center"/>
            <w:hideMark/>
          </w:tcPr>
          <w:p w14:paraId="4CC5BFA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BFAB" w14:textId="77777777">
        <w:trPr>
          <w:trHeight w:val="330"/>
        </w:trPr>
        <w:tc>
          <w:tcPr>
            <w:tcW w:w="5700" w:type="dxa"/>
            <w:tcBorders>
              <w:top w:val="nil"/>
              <w:left w:val="nil"/>
              <w:bottom w:val="nil"/>
              <w:right w:val="nil"/>
            </w:tcBorders>
            <w:shd w:val="clear" w:color="auto" w:fill="auto"/>
            <w:vAlign w:val="center"/>
            <w:hideMark/>
          </w:tcPr>
          <w:p w14:paraId="4CC5BFA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BFAD" w14:textId="77777777">
        <w:trPr>
          <w:trHeight w:val="330"/>
        </w:trPr>
        <w:tc>
          <w:tcPr>
            <w:tcW w:w="5700" w:type="dxa"/>
            <w:tcBorders>
              <w:top w:val="nil"/>
              <w:left w:val="nil"/>
              <w:bottom w:val="nil"/>
              <w:right w:val="nil"/>
            </w:tcBorders>
            <w:shd w:val="clear" w:color="auto" w:fill="auto"/>
            <w:vAlign w:val="center"/>
            <w:hideMark/>
          </w:tcPr>
          <w:p w14:paraId="4CC5BFA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21 όπως τροπ.     ΚΑΤΑ ΠΛΕΙΟΨΗΦΙΑ</w:t>
            </w:r>
          </w:p>
        </w:tc>
      </w:tr>
      <w:tr w:rsidR="005D719C" w14:paraId="4CC5BFAF" w14:textId="77777777">
        <w:trPr>
          <w:trHeight w:val="330"/>
        </w:trPr>
        <w:tc>
          <w:tcPr>
            <w:tcW w:w="5700" w:type="dxa"/>
            <w:tcBorders>
              <w:top w:val="nil"/>
              <w:left w:val="nil"/>
              <w:bottom w:val="nil"/>
              <w:right w:val="nil"/>
            </w:tcBorders>
            <w:shd w:val="clear" w:color="auto" w:fill="auto"/>
            <w:vAlign w:val="center"/>
            <w:hideMark/>
          </w:tcPr>
          <w:p w14:paraId="4CC5BFA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ΣΥΡΙΖΑ: </w:t>
            </w:r>
            <w:r w:rsidRPr="00014FAF">
              <w:rPr>
                <w:rFonts w:ascii="Calibri" w:eastAsia="Times New Roman" w:hAnsi="Calibri" w:cs="Calibri"/>
                <w:color w:val="000000"/>
                <w:szCs w:val="24"/>
              </w:rPr>
              <w:t>ΝΑΙ</w:t>
            </w:r>
          </w:p>
        </w:tc>
      </w:tr>
      <w:tr w:rsidR="005D719C" w14:paraId="4CC5BFB1" w14:textId="77777777">
        <w:trPr>
          <w:trHeight w:val="330"/>
        </w:trPr>
        <w:tc>
          <w:tcPr>
            <w:tcW w:w="5700" w:type="dxa"/>
            <w:tcBorders>
              <w:top w:val="nil"/>
              <w:left w:val="nil"/>
              <w:bottom w:val="nil"/>
              <w:right w:val="nil"/>
            </w:tcBorders>
            <w:shd w:val="clear" w:color="auto" w:fill="auto"/>
            <w:vAlign w:val="center"/>
            <w:hideMark/>
          </w:tcPr>
          <w:p w14:paraId="4CC5BFB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B3" w14:textId="77777777">
        <w:trPr>
          <w:trHeight w:val="330"/>
        </w:trPr>
        <w:tc>
          <w:tcPr>
            <w:tcW w:w="5700" w:type="dxa"/>
            <w:tcBorders>
              <w:top w:val="nil"/>
              <w:left w:val="nil"/>
              <w:bottom w:val="nil"/>
              <w:right w:val="nil"/>
            </w:tcBorders>
            <w:shd w:val="clear" w:color="auto" w:fill="auto"/>
            <w:vAlign w:val="center"/>
            <w:hideMark/>
          </w:tcPr>
          <w:p w14:paraId="4CC5BFB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B5" w14:textId="77777777">
        <w:trPr>
          <w:trHeight w:val="330"/>
        </w:trPr>
        <w:tc>
          <w:tcPr>
            <w:tcW w:w="5700" w:type="dxa"/>
            <w:tcBorders>
              <w:top w:val="nil"/>
              <w:left w:val="nil"/>
              <w:bottom w:val="nil"/>
              <w:right w:val="nil"/>
            </w:tcBorders>
            <w:shd w:val="clear" w:color="auto" w:fill="auto"/>
            <w:vAlign w:val="center"/>
            <w:hideMark/>
          </w:tcPr>
          <w:p w14:paraId="4CC5BFB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B7" w14:textId="77777777">
        <w:trPr>
          <w:trHeight w:val="330"/>
        </w:trPr>
        <w:tc>
          <w:tcPr>
            <w:tcW w:w="5700" w:type="dxa"/>
            <w:tcBorders>
              <w:top w:val="nil"/>
              <w:left w:val="nil"/>
              <w:bottom w:val="nil"/>
              <w:right w:val="nil"/>
            </w:tcBorders>
            <w:shd w:val="clear" w:color="auto" w:fill="auto"/>
            <w:vAlign w:val="center"/>
            <w:hideMark/>
          </w:tcPr>
          <w:p w14:paraId="4CC5BFB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B9" w14:textId="77777777">
        <w:trPr>
          <w:trHeight w:val="330"/>
        </w:trPr>
        <w:tc>
          <w:tcPr>
            <w:tcW w:w="5700" w:type="dxa"/>
            <w:tcBorders>
              <w:top w:val="nil"/>
              <w:left w:val="nil"/>
              <w:bottom w:val="nil"/>
              <w:right w:val="nil"/>
            </w:tcBorders>
            <w:shd w:val="clear" w:color="auto" w:fill="auto"/>
            <w:vAlign w:val="center"/>
            <w:hideMark/>
          </w:tcPr>
          <w:p w14:paraId="4CC5BFB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BB" w14:textId="77777777">
        <w:trPr>
          <w:trHeight w:val="345"/>
        </w:trPr>
        <w:tc>
          <w:tcPr>
            <w:tcW w:w="5700" w:type="dxa"/>
            <w:tcBorders>
              <w:top w:val="nil"/>
              <w:left w:val="nil"/>
              <w:bottom w:val="nil"/>
              <w:right w:val="nil"/>
            </w:tcBorders>
            <w:shd w:val="clear" w:color="auto" w:fill="auto"/>
            <w:vAlign w:val="center"/>
            <w:hideMark/>
          </w:tcPr>
          <w:p w14:paraId="4CC5BFB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22 όπως τροπ.     ΚΑΤΑ ΠΛΕΙΟΨΗΦΙΑ</w:t>
            </w:r>
          </w:p>
        </w:tc>
      </w:tr>
      <w:tr w:rsidR="005D719C" w14:paraId="4CC5BFBD" w14:textId="77777777">
        <w:trPr>
          <w:trHeight w:val="330"/>
        </w:trPr>
        <w:tc>
          <w:tcPr>
            <w:tcW w:w="5700" w:type="dxa"/>
            <w:tcBorders>
              <w:top w:val="nil"/>
              <w:left w:val="nil"/>
              <w:bottom w:val="nil"/>
              <w:right w:val="nil"/>
            </w:tcBorders>
            <w:shd w:val="clear" w:color="auto" w:fill="auto"/>
            <w:vAlign w:val="center"/>
            <w:hideMark/>
          </w:tcPr>
          <w:p w14:paraId="4CC5BFB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BF" w14:textId="77777777">
        <w:trPr>
          <w:trHeight w:val="330"/>
        </w:trPr>
        <w:tc>
          <w:tcPr>
            <w:tcW w:w="5700" w:type="dxa"/>
            <w:tcBorders>
              <w:top w:val="nil"/>
              <w:left w:val="nil"/>
              <w:bottom w:val="nil"/>
              <w:right w:val="nil"/>
            </w:tcBorders>
            <w:shd w:val="clear" w:color="auto" w:fill="auto"/>
            <w:vAlign w:val="center"/>
            <w:hideMark/>
          </w:tcPr>
          <w:p w14:paraId="4CC5BFB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C1" w14:textId="77777777">
        <w:trPr>
          <w:trHeight w:val="330"/>
        </w:trPr>
        <w:tc>
          <w:tcPr>
            <w:tcW w:w="5700" w:type="dxa"/>
            <w:tcBorders>
              <w:top w:val="nil"/>
              <w:left w:val="nil"/>
              <w:bottom w:val="nil"/>
              <w:right w:val="nil"/>
            </w:tcBorders>
            <w:shd w:val="clear" w:color="auto" w:fill="auto"/>
            <w:vAlign w:val="center"/>
            <w:hideMark/>
          </w:tcPr>
          <w:p w14:paraId="4CC5BFC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C3" w14:textId="77777777">
        <w:trPr>
          <w:trHeight w:val="330"/>
        </w:trPr>
        <w:tc>
          <w:tcPr>
            <w:tcW w:w="5700" w:type="dxa"/>
            <w:tcBorders>
              <w:top w:val="nil"/>
              <w:left w:val="nil"/>
              <w:bottom w:val="nil"/>
              <w:right w:val="nil"/>
            </w:tcBorders>
            <w:shd w:val="clear" w:color="auto" w:fill="auto"/>
            <w:vAlign w:val="center"/>
            <w:hideMark/>
          </w:tcPr>
          <w:p w14:paraId="4CC5BFC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C5" w14:textId="77777777">
        <w:trPr>
          <w:trHeight w:val="345"/>
        </w:trPr>
        <w:tc>
          <w:tcPr>
            <w:tcW w:w="5700" w:type="dxa"/>
            <w:tcBorders>
              <w:top w:val="nil"/>
              <w:left w:val="nil"/>
              <w:bottom w:val="nil"/>
              <w:right w:val="nil"/>
            </w:tcBorders>
            <w:shd w:val="clear" w:color="auto" w:fill="auto"/>
            <w:vAlign w:val="center"/>
            <w:hideMark/>
          </w:tcPr>
          <w:p w14:paraId="4CC5BFC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C7" w14:textId="77777777">
        <w:trPr>
          <w:trHeight w:val="330"/>
        </w:trPr>
        <w:tc>
          <w:tcPr>
            <w:tcW w:w="5700" w:type="dxa"/>
            <w:tcBorders>
              <w:top w:val="nil"/>
              <w:left w:val="nil"/>
              <w:bottom w:val="nil"/>
              <w:right w:val="nil"/>
            </w:tcBorders>
            <w:shd w:val="clear" w:color="auto" w:fill="auto"/>
            <w:vAlign w:val="center"/>
            <w:hideMark/>
          </w:tcPr>
          <w:p w14:paraId="4CC5BFC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ΕΝ. ΚΕΝΤΡΩΩΝ: OXI</w:t>
            </w:r>
          </w:p>
        </w:tc>
      </w:tr>
      <w:tr w:rsidR="005D719C" w14:paraId="4CC5BFC9" w14:textId="77777777">
        <w:trPr>
          <w:trHeight w:val="330"/>
        </w:trPr>
        <w:tc>
          <w:tcPr>
            <w:tcW w:w="5700" w:type="dxa"/>
            <w:tcBorders>
              <w:top w:val="nil"/>
              <w:left w:val="nil"/>
              <w:bottom w:val="nil"/>
              <w:right w:val="nil"/>
            </w:tcBorders>
            <w:shd w:val="clear" w:color="auto" w:fill="auto"/>
            <w:vAlign w:val="center"/>
            <w:hideMark/>
          </w:tcPr>
          <w:p w14:paraId="4CC5BFC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23 ως έχει     ΚΑΤΑ ΠΛΕΙΟΨΗΦΙΑ</w:t>
            </w:r>
          </w:p>
        </w:tc>
      </w:tr>
      <w:tr w:rsidR="005D719C" w14:paraId="4CC5BFCB" w14:textId="77777777">
        <w:trPr>
          <w:trHeight w:val="330"/>
        </w:trPr>
        <w:tc>
          <w:tcPr>
            <w:tcW w:w="5700" w:type="dxa"/>
            <w:tcBorders>
              <w:top w:val="nil"/>
              <w:left w:val="nil"/>
              <w:bottom w:val="nil"/>
              <w:right w:val="nil"/>
            </w:tcBorders>
            <w:shd w:val="clear" w:color="auto" w:fill="auto"/>
            <w:vAlign w:val="center"/>
            <w:hideMark/>
          </w:tcPr>
          <w:p w14:paraId="4CC5BFC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CD" w14:textId="77777777">
        <w:trPr>
          <w:trHeight w:val="330"/>
        </w:trPr>
        <w:tc>
          <w:tcPr>
            <w:tcW w:w="5700" w:type="dxa"/>
            <w:tcBorders>
              <w:top w:val="nil"/>
              <w:left w:val="nil"/>
              <w:bottom w:val="nil"/>
              <w:right w:val="nil"/>
            </w:tcBorders>
            <w:shd w:val="clear" w:color="auto" w:fill="auto"/>
            <w:vAlign w:val="center"/>
            <w:hideMark/>
          </w:tcPr>
          <w:p w14:paraId="4CC5BFC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CF" w14:textId="77777777">
        <w:trPr>
          <w:trHeight w:val="330"/>
        </w:trPr>
        <w:tc>
          <w:tcPr>
            <w:tcW w:w="5700" w:type="dxa"/>
            <w:tcBorders>
              <w:top w:val="nil"/>
              <w:left w:val="nil"/>
              <w:bottom w:val="nil"/>
              <w:right w:val="nil"/>
            </w:tcBorders>
            <w:shd w:val="clear" w:color="auto" w:fill="auto"/>
            <w:vAlign w:val="center"/>
            <w:hideMark/>
          </w:tcPr>
          <w:p w14:paraId="4CC5BFC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ΔΗ.ΣΥ: </w:t>
            </w:r>
            <w:r w:rsidRPr="00014FAF">
              <w:rPr>
                <w:rFonts w:ascii="Calibri" w:eastAsia="Times New Roman" w:hAnsi="Calibri" w:cs="Calibri"/>
                <w:color w:val="000000"/>
                <w:szCs w:val="24"/>
              </w:rPr>
              <w:t>OXI</w:t>
            </w:r>
          </w:p>
        </w:tc>
      </w:tr>
      <w:tr w:rsidR="005D719C" w14:paraId="4CC5BFD1" w14:textId="77777777">
        <w:trPr>
          <w:trHeight w:val="330"/>
        </w:trPr>
        <w:tc>
          <w:tcPr>
            <w:tcW w:w="5700" w:type="dxa"/>
            <w:tcBorders>
              <w:top w:val="nil"/>
              <w:left w:val="nil"/>
              <w:bottom w:val="nil"/>
              <w:right w:val="nil"/>
            </w:tcBorders>
            <w:shd w:val="clear" w:color="auto" w:fill="auto"/>
            <w:vAlign w:val="center"/>
            <w:hideMark/>
          </w:tcPr>
          <w:p w14:paraId="4CC5BFD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D3" w14:textId="77777777">
        <w:trPr>
          <w:trHeight w:val="330"/>
        </w:trPr>
        <w:tc>
          <w:tcPr>
            <w:tcW w:w="5700" w:type="dxa"/>
            <w:tcBorders>
              <w:top w:val="nil"/>
              <w:left w:val="nil"/>
              <w:bottom w:val="nil"/>
              <w:right w:val="nil"/>
            </w:tcBorders>
            <w:shd w:val="clear" w:color="auto" w:fill="auto"/>
            <w:vAlign w:val="center"/>
            <w:hideMark/>
          </w:tcPr>
          <w:p w14:paraId="4CC5BFD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D5" w14:textId="77777777">
        <w:trPr>
          <w:trHeight w:val="330"/>
        </w:trPr>
        <w:tc>
          <w:tcPr>
            <w:tcW w:w="5700" w:type="dxa"/>
            <w:tcBorders>
              <w:top w:val="nil"/>
              <w:left w:val="nil"/>
              <w:bottom w:val="nil"/>
              <w:right w:val="nil"/>
            </w:tcBorders>
            <w:shd w:val="clear" w:color="auto" w:fill="auto"/>
            <w:vAlign w:val="center"/>
            <w:hideMark/>
          </w:tcPr>
          <w:p w14:paraId="4CC5BFD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D7" w14:textId="77777777">
        <w:trPr>
          <w:trHeight w:val="330"/>
        </w:trPr>
        <w:tc>
          <w:tcPr>
            <w:tcW w:w="5700" w:type="dxa"/>
            <w:tcBorders>
              <w:top w:val="nil"/>
              <w:left w:val="nil"/>
              <w:bottom w:val="nil"/>
              <w:right w:val="nil"/>
            </w:tcBorders>
            <w:shd w:val="clear" w:color="auto" w:fill="auto"/>
            <w:vAlign w:val="center"/>
            <w:hideMark/>
          </w:tcPr>
          <w:p w14:paraId="4CC5BFD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24 ως έχει     ΚΑΤΑ ΠΛΕΙΟΨΗΦΙΑ</w:t>
            </w:r>
          </w:p>
        </w:tc>
      </w:tr>
      <w:tr w:rsidR="005D719C" w14:paraId="4CC5BFD9" w14:textId="77777777">
        <w:trPr>
          <w:trHeight w:val="330"/>
        </w:trPr>
        <w:tc>
          <w:tcPr>
            <w:tcW w:w="5700" w:type="dxa"/>
            <w:tcBorders>
              <w:top w:val="nil"/>
              <w:left w:val="nil"/>
              <w:bottom w:val="nil"/>
              <w:right w:val="nil"/>
            </w:tcBorders>
            <w:shd w:val="clear" w:color="auto" w:fill="auto"/>
            <w:vAlign w:val="center"/>
            <w:hideMark/>
          </w:tcPr>
          <w:p w14:paraId="4CC5BFD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DB" w14:textId="77777777">
        <w:trPr>
          <w:trHeight w:val="330"/>
        </w:trPr>
        <w:tc>
          <w:tcPr>
            <w:tcW w:w="5700" w:type="dxa"/>
            <w:tcBorders>
              <w:top w:val="nil"/>
              <w:left w:val="nil"/>
              <w:bottom w:val="nil"/>
              <w:right w:val="nil"/>
            </w:tcBorders>
            <w:shd w:val="clear" w:color="auto" w:fill="auto"/>
            <w:vAlign w:val="center"/>
            <w:hideMark/>
          </w:tcPr>
          <w:p w14:paraId="4CC5BFD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DD" w14:textId="77777777">
        <w:trPr>
          <w:trHeight w:val="330"/>
        </w:trPr>
        <w:tc>
          <w:tcPr>
            <w:tcW w:w="5700" w:type="dxa"/>
            <w:tcBorders>
              <w:top w:val="nil"/>
              <w:left w:val="nil"/>
              <w:bottom w:val="nil"/>
              <w:right w:val="nil"/>
            </w:tcBorders>
            <w:shd w:val="clear" w:color="auto" w:fill="auto"/>
            <w:vAlign w:val="center"/>
            <w:hideMark/>
          </w:tcPr>
          <w:p w14:paraId="4CC5BFD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DF" w14:textId="77777777">
        <w:trPr>
          <w:trHeight w:val="330"/>
        </w:trPr>
        <w:tc>
          <w:tcPr>
            <w:tcW w:w="5700" w:type="dxa"/>
            <w:tcBorders>
              <w:top w:val="nil"/>
              <w:left w:val="nil"/>
              <w:bottom w:val="nil"/>
              <w:right w:val="nil"/>
            </w:tcBorders>
            <w:shd w:val="clear" w:color="auto" w:fill="auto"/>
            <w:vAlign w:val="center"/>
            <w:hideMark/>
          </w:tcPr>
          <w:p w14:paraId="4CC5BFD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E1" w14:textId="77777777">
        <w:trPr>
          <w:trHeight w:val="330"/>
        </w:trPr>
        <w:tc>
          <w:tcPr>
            <w:tcW w:w="5700" w:type="dxa"/>
            <w:tcBorders>
              <w:top w:val="nil"/>
              <w:left w:val="nil"/>
              <w:bottom w:val="nil"/>
              <w:right w:val="nil"/>
            </w:tcBorders>
            <w:shd w:val="clear" w:color="auto" w:fill="auto"/>
            <w:vAlign w:val="center"/>
            <w:hideMark/>
          </w:tcPr>
          <w:p w14:paraId="4CC5BFE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E3" w14:textId="77777777">
        <w:trPr>
          <w:trHeight w:val="330"/>
        </w:trPr>
        <w:tc>
          <w:tcPr>
            <w:tcW w:w="5700" w:type="dxa"/>
            <w:tcBorders>
              <w:top w:val="nil"/>
              <w:left w:val="nil"/>
              <w:bottom w:val="nil"/>
              <w:right w:val="nil"/>
            </w:tcBorders>
            <w:shd w:val="clear" w:color="auto" w:fill="auto"/>
            <w:vAlign w:val="center"/>
            <w:hideMark/>
          </w:tcPr>
          <w:p w14:paraId="4CC5BFE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E5" w14:textId="77777777">
        <w:trPr>
          <w:trHeight w:val="330"/>
        </w:trPr>
        <w:tc>
          <w:tcPr>
            <w:tcW w:w="5700" w:type="dxa"/>
            <w:tcBorders>
              <w:top w:val="nil"/>
              <w:left w:val="nil"/>
              <w:bottom w:val="nil"/>
              <w:right w:val="nil"/>
            </w:tcBorders>
            <w:shd w:val="clear" w:color="auto" w:fill="auto"/>
            <w:vAlign w:val="center"/>
            <w:hideMark/>
          </w:tcPr>
          <w:p w14:paraId="4CC5BFE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25 ως έχει     ΚΑΤΑ ΠΛΕΙΟΨΗΦΙΑ</w:t>
            </w:r>
          </w:p>
        </w:tc>
      </w:tr>
      <w:tr w:rsidR="005D719C" w14:paraId="4CC5BFE7" w14:textId="77777777">
        <w:trPr>
          <w:trHeight w:val="345"/>
        </w:trPr>
        <w:tc>
          <w:tcPr>
            <w:tcW w:w="5700" w:type="dxa"/>
            <w:tcBorders>
              <w:top w:val="nil"/>
              <w:left w:val="nil"/>
              <w:bottom w:val="nil"/>
              <w:right w:val="nil"/>
            </w:tcBorders>
            <w:shd w:val="clear" w:color="auto" w:fill="auto"/>
            <w:vAlign w:val="center"/>
            <w:hideMark/>
          </w:tcPr>
          <w:p w14:paraId="4CC5BFE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E9" w14:textId="77777777">
        <w:trPr>
          <w:trHeight w:val="330"/>
        </w:trPr>
        <w:tc>
          <w:tcPr>
            <w:tcW w:w="5700" w:type="dxa"/>
            <w:tcBorders>
              <w:top w:val="nil"/>
              <w:left w:val="nil"/>
              <w:bottom w:val="nil"/>
              <w:right w:val="nil"/>
            </w:tcBorders>
            <w:shd w:val="clear" w:color="auto" w:fill="auto"/>
            <w:vAlign w:val="center"/>
            <w:hideMark/>
          </w:tcPr>
          <w:p w14:paraId="4CC5BFE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EB" w14:textId="77777777">
        <w:trPr>
          <w:trHeight w:val="330"/>
        </w:trPr>
        <w:tc>
          <w:tcPr>
            <w:tcW w:w="5700" w:type="dxa"/>
            <w:tcBorders>
              <w:top w:val="nil"/>
              <w:left w:val="nil"/>
              <w:bottom w:val="nil"/>
              <w:right w:val="nil"/>
            </w:tcBorders>
            <w:shd w:val="clear" w:color="auto" w:fill="auto"/>
            <w:vAlign w:val="center"/>
            <w:hideMark/>
          </w:tcPr>
          <w:p w14:paraId="4CC5BFE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BFED" w14:textId="77777777">
        <w:trPr>
          <w:trHeight w:val="330"/>
        </w:trPr>
        <w:tc>
          <w:tcPr>
            <w:tcW w:w="5700" w:type="dxa"/>
            <w:tcBorders>
              <w:top w:val="nil"/>
              <w:left w:val="nil"/>
              <w:bottom w:val="nil"/>
              <w:right w:val="nil"/>
            </w:tcBorders>
            <w:shd w:val="clear" w:color="auto" w:fill="auto"/>
            <w:vAlign w:val="center"/>
            <w:hideMark/>
          </w:tcPr>
          <w:p w14:paraId="4CC5BFE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EF" w14:textId="77777777">
        <w:trPr>
          <w:trHeight w:val="330"/>
        </w:trPr>
        <w:tc>
          <w:tcPr>
            <w:tcW w:w="5700" w:type="dxa"/>
            <w:tcBorders>
              <w:top w:val="nil"/>
              <w:left w:val="nil"/>
              <w:bottom w:val="nil"/>
              <w:right w:val="nil"/>
            </w:tcBorders>
            <w:shd w:val="clear" w:color="auto" w:fill="auto"/>
            <w:vAlign w:val="center"/>
            <w:hideMark/>
          </w:tcPr>
          <w:p w14:paraId="4CC5BFE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BFF1" w14:textId="77777777">
        <w:trPr>
          <w:trHeight w:val="345"/>
        </w:trPr>
        <w:tc>
          <w:tcPr>
            <w:tcW w:w="5700" w:type="dxa"/>
            <w:tcBorders>
              <w:top w:val="nil"/>
              <w:left w:val="nil"/>
              <w:bottom w:val="nil"/>
              <w:right w:val="nil"/>
            </w:tcBorders>
            <w:shd w:val="clear" w:color="auto" w:fill="auto"/>
            <w:vAlign w:val="center"/>
            <w:hideMark/>
          </w:tcPr>
          <w:p w14:paraId="4CC5BFF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BFF3" w14:textId="77777777">
        <w:trPr>
          <w:trHeight w:val="330"/>
        </w:trPr>
        <w:tc>
          <w:tcPr>
            <w:tcW w:w="5700" w:type="dxa"/>
            <w:tcBorders>
              <w:top w:val="nil"/>
              <w:left w:val="nil"/>
              <w:bottom w:val="nil"/>
              <w:right w:val="nil"/>
            </w:tcBorders>
            <w:shd w:val="clear" w:color="auto" w:fill="auto"/>
            <w:vAlign w:val="center"/>
            <w:hideMark/>
          </w:tcPr>
          <w:p w14:paraId="4CC5BFF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26 ως έχει     ΚΑΤΑ ΠΛΕΙΟΨΗΦΙΑ</w:t>
            </w:r>
          </w:p>
        </w:tc>
      </w:tr>
      <w:tr w:rsidR="005D719C" w14:paraId="4CC5BFF5" w14:textId="77777777">
        <w:trPr>
          <w:trHeight w:val="330"/>
        </w:trPr>
        <w:tc>
          <w:tcPr>
            <w:tcW w:w="5700" w:type="dxa"/>
            <w:tcBorders>
              <w:top w:val="nil"/>
              <w:left w:val="nil"/>
              <w:bottom w:val="nil"/>
              <w:right w:val="nil"/>
            </w:tcBorders>
            <w:shd w:val="clear" w:color="auto" w:fill="auto"/>
            <w:vAlign w:val="center"/>
            <w:hideMark/>
          </w:tcPr>
          <w:p w14:paraId="4CC5BFF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BFF7" w14:textId="77777777">
        <w:trPr>
          <w:trHeight w:val="330"/>
        </w:trPr>
        <w:tc>
          <w:tcPr>
            <w:tcW w:w="5700" w:type="dxa"/>
            <w:tcBorders>
              <w:top w:val="nil"/>
              <w:left w:val="nil"/>
              <w:bottom w:val="nil"/>
              <w:right w:val="nil"/>
            </w:tcBorders>
            <w:shd w:val="clear" w:color="auto" w:fill="auto"/>
            <w:vAlign w:val="center"/>
            <w:hideMark/>
          </w:tcPr>
          <w:p w14:paraId="4CC5BFF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BFF9" w14:textId="77777777">
        <w:trPr>
          <w:trHeight w:val="330"/>
        </w:trPr>
        <w:tc>
          <w:tcPr>
            <w:tcW w:w="5700" w:type="dxa"/>
            <w:tcBorders>
              <w:top w:val="nil"/>
              <w:left w:val="nil"/>
              <w:bottom w:val="nil"/>
              <w:right w:val="nil"/>
            </w:tcBorders>
            <w:shd w:val="clear" w:color="auto" w:fill="auto"/>
            <w:vAlign w:val="center"/>
            <w:hideMark/>
          </w:tcPr>
          <w:p w14:paraId="4CC5BFF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BFFB" w14:textId="77777777">
        <w:trPr>
          <w:trHeight w:val="330"/>
        </w:trPr>
        <w:tc>
          <w:tcPr>
            <w:tcW w:w="5700" w:type="dxa"/>
            <w:tcBorders>
              <w:top w:val="nil"/>
              <w:left w:val="nil"/>
              <w:bottom w:val="nil"/>
              <w:right w:val="nil"/>
            </w:tcBorders>
            <w:shd w:val="clear" w:color="auto" w:fill="auto"/>
            <w:vAlign w:val="center"/>
            <w:hideMark/>
          </w:tcPr>
          <w:p w14:paraId="4CC5BFF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BFFD" w14:textId="77777777">
        <w:trPr>
          <w:trHeight w:val="330"/>
        </w:trPr>
        <w:tc>
          <w:tcPr>
            <w:tcW w:w="5700" w:type="dxa"/>
            <w:tcBorders>
              <w:top w:val="nil"/>
              <w:left w:val="nil"/>
              <w:bottom w:val="nil"/>
              <w:right w:val="nil"/>
            </w:tcBorders>
            <w:shd w:val="clear" w:color="auto" w:fill="auto"/>
            <w:vAlign w:val="center"/>
            <w:hideMark/>
          </w:tcPr>
          <w:p w14:paraId="4CC5BFF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BFFF" w14:textId="77777777">
        <w:trPr>
          <w:trHeight w:val="330"/>
        </w:trPr>
        <w:tc>
          <w:tcPr>
            <w:tcW w:w="5700" w:type="dxa"/>
            <w:tcBorders>
              <w:top w:val="nil"/>
              <w:left w:val="nil"/>
              <w:bottom w:val="nil"/>
              <w:right w:val="nil"/>
            </w:tcBorders>
            <w:shd w:val="clear" w:color="auto" w:fill="auto"/>
            <w:vAlign w:val="center"/>
            <w:hideMark/>
          </w:tcPr>
          <w:p w14:paraId="4CC5BFF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01" w14:textId="77777777">
        <w:trPr>
          <w:trHeight w:val="330"/>
        </w:trPr>
        <w:tc>
          <w:tcPr>
            <w:tcW w:w="5700" w:type="dxa"/>
            <w:tcBorders>
              <w:top w:val="nil"/>
              <w:left w:val="nil"/>
              <w:bottom w:val="nil"/>
              <w:right w:val="nil"/>
            </w:tcBorders>
            <w:shd w:val="clear" w:color="auto" w:fill="auto"/>
            <w:vAlign w:val="center"/>
            <w:hideMark/>
          </w:tcPr>
          <w:p w14:paraId="4CC5C00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27 ως έχει     ΚΑΤΑ ΠΛΕΙΟΨΗΦΙΑ</w:t>
            </w:r>
          </w:p>
        </w:tc>
      </w:tr>
      <w:tr w:rsidR="005D719C" w14:paraId="4CC5C003" w14:textId="77777777">
        <w:trPr>
          <w:trHeight w:val="330"/>
        </w:trPr>
        <w:tc>
          <w:tcPr>
            <w:tcW w:w="5700" w:type="dxa"/>
            <w:tcBorders>
              <w:top w:val="nil"/>
              <w:left w:val="nil"/>
              <w:bottom w:val="nil"/>
              <w:right w:val="nil"/>
            </w:tcBorders>
            <w:shd w:val="clear" w:color="auto" w:fill="auto"/>
            <w:vAlign w:val="center"/>
            <w:hideMark/>
          </w:tcPr>
          <w:p w14:paraId="4CC5C00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05" w14:textId="77777777">
        <w:trPr>
          <w:trHeight w:val="345"/>
        </w:trPr>
        <w:tc>
          <w:tcPr>
            <w:tcW w:w="5700" w:type="dxa"/>
            <w:tcBorders>
              <w:top w:val="nil"/>
              <w:left w:val="nil"/>
              <w:bottom w:val="nil"/>
              <w:right w:val="nil"/>
            </w:tcBorders>
            <w:shd w:val="clear" w:color="auto" w:fill="auto"/>
            <w:vAlign w:val="center"/>
            <w:hideMark/>
          </w:tcPr>
          <w:p w14:paraId="4CC5C00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07" w14:textId="77777777">
        <w:trPr>
          <w:trHeight w:val="330"/>
        </w:trPr>
        <w:tc>
          <w:tcPr>
            <w:tcW w:w="5700" w:type="dxa"/>
            <w:tcBorders>
              <w:top w:val="nil"/>
              <w:left w:val="nil"/>
              <w:bottom w:val="nil"/>
              <w:right w:val="nil"/>
            </w:tcBorders>
            <w:shd w:val="clear" w:color="auto" w:fill="auto"/>
            <w:vAlign w:val="center"/>
            <w:hideMark/>
          </w:tcPr>
          <w:p w14:paraId="4CC5C00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09" w14:textId="77777777">
        <w:trPr>
          <w:trHeight w:val="330"/>
        </w:trPr>
        <w:tc>
          <w:tcPr>
            <w:tcW w:w="5700" w:type="dxa"/>
            <w:tcBorders>
              <w:top w:val="nil"/>
              <w:left w:val="nil"/>
              <w:bottom w:val="nil"/>
              <w:right w:val="nil"/>
            </w:tcBorders>
            <w:shd w:val="clear" w:color="auto" w:fill="auto"/>
            <w:vAlign w:val="center"/>
            <w:hideMark/>
          </w:tcPr>
          <w:p w14:paraId="4CC5C00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0B" w14:textId="77777777">
        <w:trPr>
          <w:trHeight w:val="330"/>
        </w:trPr>
        <w:tc>
          <w:tcPr>
            <w:tcW w:w="5700" w:type="dxa"/>
            <w:tcBorders>
              <w:top w:val="nil"/>
              <w:left w:val="nil"/>
              <w:bottom w:val="nil"/>
              <w:right w:val="nil"/>
            </w:tcBorders>
            <w:shd w:val="clear" w:color="auto" w:fill="auto"/>
            <w:vAlign w:val="center"/>
            <w:hideMark/>
          </w:tcPr>
          <w:p w14:paraId="4CC5C00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00D" w14:textId="77777777">
        <w:trPr>
          <w:trHeight w:val="330"/>
        </w:trPr>
        <w:tc>
          <w:tcPr>
            <w:tcW w:w="5700" w:type="dxa"/>
            <w:tcBorders>
              <w:top w:val="nil"/>
              <w:left w:val="nil"/>
              <w:bottom w:val="nil"/>
              <w:right w:val="nil"/>
            </w:tcBorders>
            <w:shd w:val="clear" w:color="auto" w:fill="auto"/>
            <w:vAlign w:val="center"/>
            <w:hideMark/>
          </w:tcPr>
          <w:p w14:paraId="4CC5C00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0F" w14:textId="77777777">
        <w:trPr>
          <w:trHeight w:val="330"/>
        </w:trPr>
        <w:tc>
          <w:tcPr>
            <w:tcW w:w="5700" w:type="dxa"/>
            <w:tcBorders>
              <w:top w:val="nil"/>
              <w:left w:val="nil"/>
              <w:bottom w:val="nil"/>
              <w:right w:val="nil"/>
            </w:tcBorders>
            <w:shd w:val="clear" w:color="auto" w:fill="auto"/>
            <w:vAlign w:val="center"/>
            <w:hideMark/>
          </w:tcPr>
          <w:p w14:paraId="4CC5C00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Άρθρο </w:t>
            </w:r>
            <w:r w:rsidRPr="00014FAF">
              <w:rPr>
                <w:rFonts w:ascii="Calibri" w:eastAsia="Times New Roman" w:hAnsi="Calibri" w:cs="Calibri"/>
                <w:color w:val="000000"/>
                <w:szCs w:val="24"/>
              </w:rPr>
              <w:t>28 όπως τροπ.     ΚΑΤΑ ΠΛΕΙΟΨΗΦΙΑ</w:t>
            </w:r>
          </w:p>
        </w:tc>
      </w:tr>
      <w:tr w:rsidR="005D719C" w14:paraId="4CC5C011" w14:textId="77777777">
        <w:trPr>
          <w:trHeight w:val="330"/>
        </w:trPr>
        <w:tc>
          <w:tcPr>
            <w:tcW w:w="5700" w:type="dxa"/>
            <w:tcBorders>
              <w:top w:val="nil"/>
              <w:left w:val="nil"/>
              <w:bottom w:val="nil"/>
              <w:right w:val="nil"/>
            </w:tcBorders>
            <w:shd w:val="clear" w:color="auto" w:fill="auto"/>
            <w:vAlign w:val="center"/>
            <w:hideMark/>
          </w:tcPr>
          <w:p w14:paraId="4CC5C01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13" w14:textId="77777777">
        <w:trPr>
          <w:trHeight w:val="330"/>
        </w:trPr>
        <w:tc>
          <w:tcPr>
            <w:tcW w:w="5700" w:type="dxa"/>
            <w:tcBorders>
              <w:top w:val="nil"/>
              <w:left w:val="nil"/>
              <w:bottom w:val="nil"/>
              <w:right w:val="nil"/>
            </w:tcBorders>
            <w:shd w:val="clear" w:color="auto" w:fill="auto"/>
            <w:vAlign w:val="center"/>
            <w:hideMark/>
          </w:tcPr>
          <w:p w14:paraId="4CC5C01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15" w14:textId="77777777">
        <w:trPr>
          <w:trHeight w:val="330"/>
        </w:trPr>
        <w:tc>
          <w:tcPr>
            <w:tcW w:w="5700" w:type="dxa"/>
            <w:tcBorders>
              <w:top w:val="nil"/>
              <w:left w:val="nil"/>
              <w:bottom w:val="nil"/>
              <w:right w:val="nil"/>
            </w:tcBorders>
            <w:shd w:val="clear" w:color="auto" w:fill="auto"/>
            <w:vAlign w:val="center"/>
            <w:hideMark/>
          </w:tcPr>
          <w:p w14:paraId="4CC5C01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17" w14:textId="77777777">
        <w:trPr>
          <w:trHeight w:val="330"/>
        </w:trPr>
        <w:tc>
          <w:tcPr>
            <w:tcW w:w="5700" w:type="dxa"/>
            <w:tcBorders>
              <w:top w:val="nil"/>
              <w:left w:val="nil"/>
              <w:bottom w:val="nil"/>
              <w:right w:val="nil"/>
            </w:tcBorders>
            <w:shd w:val="clear" w:color="auto" w:fill="auto"/>
            <w:vAlign w:val="center"/>
            <w:hideMark/>
          </w:tcPr>
          <w:p w14:paraId="4CC5C01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19" w14:textId="77777777">
        <w:trPr>
          <w:trHeight w:val="330"/>
        </w:trPr>
        <w:tc>
          <w:tcPr>
            <w:tcW w:w="5700" w:type="dxa"/>
            <w:tcBorders>
              <w:top w:val="nil"/>
              <w:left w:val="nil"/>
              <w:bottom w:val="nil"/>
              <w:right w:val="nil"/>
            </w:tcBorders>
            <w:shd w:val="clear" w:color="auto" w:fill="auto"/>
            <w:vAlign w:val="center"/>
            <w:hideMark/>
          </w:tcPr>
          <w:p w14:paraId="4CC5C01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01B" w14:textId="77777777">
        <w:trPr>
          <w:trHeight w:val="330"/>
        </w:trPr>
        <w:tc>
          <w:tcPr>
            <w:tcW w:w="5700" w:type="dxa"/>
            <w:tcBorders>
              <w:top w:val="nil"/>
              <w:left w:val="nil"/>
              <w:bottom w:val="nil"/>
              <w:right w:val="nil"/>
            </w:tcBorders>
            <w:shd w:val="clear" w:color="auto" w:fill="auto"/>
            <w:vAlign w:val="center"/>
            <w:hideMark/>
          </w:tcPr>
          <w:p w14:paraId="4CC5C01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1D" w14:textId="77777777">
        <w:trPr>
          <w:trHeight w:val="330"/>
        </w:trPr>
        <w:tc>
          <w:tcPr>
            <w:tcW w:w="5700" w:type="dxa"/>
            <w:tcBorders>
              <w:top w:val="nil"/>
              <w:left w:val="nil"/>
              <w:bottom w:val="nil"/>
              <w:right w:val="nil"/>
            </w:tcBorders>
            <w:shd w:val="clear" w:color="auto" w:fill="auto"/>
            <w:vAlign w:val="center"/>
            <w:hideMark/>
          </w:tcPr>
          <w:p w14:paraId="4CC5C01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29 όπως τροπ.     ΚΑΤΑ ΠΛΕΙΟΨΗΦΙΑ</w:t>
            </w:r>
          </w:p>
        </w:tc>
      </w:tr>
      <w:tr w:rsidR="005D719C" w14:paraId="4CC5C01F" w14:textId="77777777">
        <w:trPr>
          <w:trHeight w:val="330"/>
        </w:trPr>
        <w:tc>
          <w:tcPr>
            <w:tcW w:w="5700" w:type="dxa"/>
            <w:tcBorders>
              <w:top w:val="nil"/>
              <w:left w:val="nil"/>
              <w:bottom w:val="nil"/>
              <w:right w:val="nil"/>
            </w:tcBorders>
            <w:shd w:val="clear" w:color="auto" w:fill="auto"/>
            <w:vAlign w:val="center"/>
            <w:hideMark/>
          </w:tcPr>
          <w:p w14:paraId="4CC5C01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21" w14:textId="77777777">
        <w:trPr>
          <w:trHeight w:val="330"/>
        </w:trPr>
        <w:tc>
          <w:tcPr>
            <w:tcW w:w="5700" w:type="dxa"/>
            <w:tcBorders>
              <w:top w:val="nil"/>
              <w:left w:val="nil"/>
              <w:bottom w:val="nil"/>
              <w:right w:val="nil"/>
            </w:tcBorders>
            <w:shd w:val="clear" w:color="auto" w:fill="auto"/>
            <w:vAlign w:val="center"/>
            <w:hideMark/>
          </w:tcPr>
          <w:p w14:paraId="4CC5C02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23" w14:textId="77777777">
        <w:trPr>
          <w:trHeight w:val="330"/>
        </w:trPr>
        <w:tc>
          <w:tcPr>
            <w:tcW w:w="5700" w:type="dxa"/>
            <w:tcBorders>
              <w:top w:val="nil"/>
              <w:left w:val="nil"/>
              <w:bottom w:val="nil"/>
              <w:right w:val="nil"/>
            </w:tcBorders>
            <w:shd w:val="clear" w:color="auto" w:fill="auto"/>
            <w:vAlign w:val="center"/>
            <w:hideMark/>
          </w:tcPr>
          <w:p w14:paraId="4CC5C02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25" w14:textId="77777777">
        <w:trPr>
          <w:trHeight w:val="330"/>
        </w:trPr>
        <w:tc>
          <w:tcPr>
            <w:tcW w:w="5700" w:type="dxa"/>
            <w:tcBorders>
              <w:top w:val="nil"/>
              <w:left w:val="nil"/>
              <w:bottom w:val="nil"/>
              <w:right w:val="nil"/>
            </w:tcBorders>
            <w:shd w:val="clear" w:color="auto" w:fill="auto"/>
            <w:vAlign w:val="center"/>
            <w:hideMark/>
          </w:tcPr>
          <w:p w14:paraId="4CC5C02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Χ.Α: OXI</w:t>
            </w:r>
          </w:p>
        </w:tc>
      </w:tr>
      <w:tr w:rsidR="005D719C" w14:paraId="4CC5C027" w14:textId="77777777">
        <w:trPr>
          <w:trHeight w:val="330"/>
        </w:trPr>
        <w:tc>
          <w:tcPr>
            <w:tcW w:w="5700" w:type="dxa"/>
            <w:tcBorders>
              <w:top w:val="nil"/>
              <w:left w:val="nil"/>
              <w:bottom w:val="nil"/>
              <w:right w:val="nil"/>
            </w:tcBorders>
            <w:shd w:val="clear" w:color="auto" w:fill="auto"/>
            <w:vAlign w:val="center"/>
            <w:hideMark/>
          </w:tcPr>
          <w:p w14:paraId="4CC5C02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29" w14:textId="77777777">
        <w:trPr>
          <w:trHeight w:val="330"/>
        </w:trPr>
        <w:tc>
          <w:tcPr>
            <w:tcW w:w="5700" w:type="dxa"/>
            <w:tcBorders>
              <w:top w:val="nil"/>
              <w:left w:val="nil"/>
              <w:bottom w:val="nil"/>
              <w:right w:val="nil"/>
            </w:tcBorders>
            <w:shd w:val="clear" w:color="auto" w:fill="auto"/>
            <w:vAlign w:val="center"/>
            <w:hideMark/>
          </w:tcPr>
          <w:p w14:paraId="4CC5C02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2B" w14:textId="77777777">
        <w:trPr>
          <w:trHeight w:val="330"/>
        </w:trPr>
        <w:tc>
          <w:tcPr>
            <w:tcW w:w="5700" w:type="dxa"/>
            <w:tcBorders>
              <w:top w:val="nil"/>
              <w:left w:val="nil"/>
              <w:bottom w:val="nil"/>
              <w:right w:val="nil"/>
            </w:tcBorders>
            <w:shd w:val="clear" w:color="auto" w:fill="auto"/>
            <w:vAlign w:val="center"/>
            <w:hideMark/>
          </w:tcPr>
          <w:p w14:paraId="4CC5C02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Άρθρο 30 όπως τροπ.     </w:t>
            </w:r>
            <w:r w:rsidRPr="00014FAF">
              <w:rPr>
                <w:rFonts w:ascii="Calibri" w:eastAsia="Times New Roman" w:hAnsi="Calibri" w:cs="Calibri"/>
                <w:color w:val="000000"/>
                <w:szCs w:val="24"/>
              </w:rPr>
              <w:t>ΚΑΤΑ ΠΛΕΙΟΨΗΦΙΑ</w:t>
            </w:r>
          </w:p>
        </w:tc>
      </w:tr>
      <w:tr w:rsidR="005D719C" w14:paraId="4CC5C02D" w14:textId="77777777">
        <w:trPr>
          <w:trHeight w:val="330"/>
        </w:trPr>
        <w:tc>
          <w:tcPr>
            <w:tcW w:w="5700" w:type="dxa"/>
            <w:tcBorders>
              <w:top w:val="nil"/>
              <w:left w:val="nil"/>
              <w:bottom w:val="nil"/>
              <w:right w:val="nil"/>
            </w:tcBorders>
            <w:shd w:val="clear" w:color="auto" w:fill="auto"/>
            <w:vAlign w:val="center"/>
            <w:hideMark/>
          </w:tcPr>
          <w:p w14:paraId="4CC5C02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2F" w14:textId="77777777">
        <w:trPr>
          <w:trHeight w:val="330"/>
        </w:trPr>
        <w:tc>
          <w:tcPr>
            <w:tcW w:w="5700" w:type="dxa"/>
            <w:tcBorders>
              <w:top w:val="nil"/>
              <w:left w:val="nil"/>
              <w:bottom w:val="nil"/>
              <w:right w:val="nil"/>
            </w:tcBorders>
            <w:shd w:val="clear" w:color="auto" w:fill="auto"/>
            <w:vAlign w:val="center"/>
            <w:hideMark/>
          </w:tcPr>
          <w:p w14:paraId="4CC5C02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31" w14:textId="77777777">
        <w:trPr>
          <w:trHeight w:val="345"/>
        </w:trPr>
        <w:tc>
          <w:tcPr>
            <w:tcW w:w="5700" w:type="dxa"/>
            <w:tcBorders>
              <w:top w:val="nil"/>
              <w:left w:val="nil"/>
              <w:bottom w:val="nil"/>
              <w:right w:val="nil"/>
            </w:tcBorders>
            <w:shd w:val="clear" w:color="auto" w:fill="auto"/>
            <w:vAlign w:val="center"/>
            <w:hideMark/>
          </w:tcPr>
          <w:p w14:paraId="4CC5C03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33" w14:textId="77777777">
        <w:trPr>
          <w:trHeight w:val="330"/>
        </w:trPr>
        <w:tc>
          <w:tcPr>
            <w:tcW w:w="5700" w:type="dxa"/>
            <w:tcBorders>
              <w:top w:val="nil"/>
              <w:left w:val="nil"/>
              <w:bottom w:val="nil"/>
              <w:right w:val="nil"/>
            </w:tcBorders>
            <w:shd w:val="clear" w:color="auto" w:fill="auto"/>
            <w:vAlign w:val="center"/>
            <w:hideMark/>
          </w:tcPr>
          <w:p w14:paraId="4CC5C03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35" w14:textId="77777777">
        <w:trPr>
          <w:trHeight w:val="330"/>
        </w:trPr>
        <w:tc>
          <w:tcPr>
            <w:tcW w:w="5700" w:type="dxa"/>
            <w:tcBorders>
              <w:top w:val="nil"/>
              <w:left w:val="nil"/>
              <w:bottom w:val="nil"/>
              <w:right w:val="nil"/>
            </w:tcBorders>
            <w:shd w:val="clear" w:color="auto" w:fill="auto"/>
            <w:vAlign w:val="center"/>
            <w:hideMark/>
          </w:tcPr>
          <w:p w14:paraId="4CC5C03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37" w14:textId="77777777">
        <w:trPr>
          <w:trHeight w:val="330"/>
        </w:trPr>
        <w:tc>
          <w:tcPr>
            <w:tcW w:w="5700" w:type="dxa"/>
            <w:tcBorders>
              <w:top w:val="nil"/>
              <w:left w:val="nil"/>
              <w:bottom w:val="nil"/>
              <w:right w:val="nil"/>
            </w:tcBorders>
            <w:shd w:val="clear" w:color="auto" w:fill="auto"/>
            <w:vAlign w:val="center"/>
            <w:hideMark/>
          </w:tcPr>
          <w:p w14:paraId="4CC5C03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39" w14:textId="77777777">
        <w:trPr>
          <w:trHeight w:val="330"/>
        </w:trPr>
        <w:tc>
          <w:tcPr>
            <w:tcW w:w="5700" w:type="dxa"/>
            <w:tcBorders>
              <w:top w:val="nil"/>
              <w:left w:val="nil"/>
              <w:bottom w:val="nil"/>
              <w:right w:val="nil"/>
            </w:tcBorders>
            <w:shd w:val="clear" w:color="auto" w:fill="auto"/>
            <w:vAlign w:val="center"/>
            <w:hideMark/>
          </w:tcPr>
          <w:p w14:paraId="4CC5C03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31 όπως τροπ.     ΚΑΤΑ ΠΛΕΙΟΨΗΦΙΑ</w:t>
            </w:r>
          </w:p>
        </w:tc>
      </w:tr>
      <w:tr w:rsidR="005D719C" w14:paraId="4CC5C03B" w14:textId="77777777">
        <w:trPr>
          <w:trHeight w:val="330"/>
        </w:trPr>
        <w:tc>
          <w:tcPr>
            <w:tcW w:w="5700" w:type="dxa"/>
            <w:tcBorders>
              <w:top w:val="nil"/>
              <w:left w:val="nil"/>
              <w:bottom w:val="nil"/>
              <w:right w:val="nil"/>
            </w:tcBorders>
            <w:shd w:val="clear" w:color="auto" w:fill="auto"/>
            <w:vAlign w:val="center"/>
            <w:hideMark/>
          </w:tcPr>
          <w:p w14:paraId="4CC5C03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3D" w14:textId="77777777">
        <w:trPr>
          <w:trHeight w:val="330"/>
        </w:trPr>
        <w:tc>
          <w:tcPr>
            <w:tcW w:w="5700" w:type="dxa"/>
            <w:tcBorders>
              <w:top w:val="nil"/>
              <w:left w:val="nil"/>
              <w:bottom w:val="nil"/>
              <w:right w:val="nil"/>
            </w:tcBorders>
            <w:shd w:val="clear" w:color="auto" w:fill="auto"/>
            <w:vAlign w:val="center"/>
            <w:hideMark/>
          </w:tcPr>
          <w:p w14:paraId="4CC5C03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03F" w14:textId="77777777">
        <w:trPr>
          <w:trHeight w:val="330"/>
        </w:trPr>
        <w:tc>
          <w:tcPr>
            <w:tcW w:w="5700" w:type="dxa"/>
            <w:tcBorders>
              <w:top w:val="nil"/>
              <w:left w:val="nil"/>
              <w:bottom w:val="nil"/>
              <w:right w:val="nil"/>
            </w:tcBorders>
            <w:shd w:val="clear" w:color="auto" w:fill="auto"/>
            <w:vAlign w:val="center"/>
            <w:hideMark/>
          </w:tcPr>
          <w:p w14:paraId="4CC5C03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41" w14:textId="77777777">
        <w:trPr>
          <w:trHeight w:val="330"/>
        </w:trPr>
        <w:tc>
          <w:tcPr>
            <w:tcW w:w="5700" w:type="dxa"/>
            <w:tcBorders>
              <w:top w:val="nil"/>
              <w:left w:val="nil"/>
              <w:bottom w:val="nil"/>
              <w:right w:val="nil"/>
            </w:tcBorders>
            <w:shd w:val="clear" w:color="auto" w:fill="auto"/>
            <w:vAlign w:val="center"/>
            <w:hideMark/>
          </w:tcPr>
          <w:p w14:paraId="4CC5C04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43" w14:textId="77777777">
        <w:trPr>
          <w:trHeight w:val="330"/>
        </w:trPr>
        <w:tc>
          <w:tcPr>
            <w:tcW w:w="5700" w:type="dxa"/>
            <w:tcBorders>
              <w:top w:val="nil"/>
              <w:left w:val="nil"/>
              <w:bottom w:val="nil"/>
              <w:right w:val="nil"/>
            </w:tcBorders>
            <w:shd w:val="clear" w:color="auto" w:fill="auto"/>
            <w:vAlign w:val="center"/>
            <w:hideMark/>
          </w:tcPr>
          <w:p w14:paraId="4CC5C04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45" w14:textId="77777777">
        <w:trPr>
          <w:trHeight w:val="330"/>
        </w:trPr>
        <w:tc>
          <w:tcPr>
            <w:tcW w:w="5700" w:type="dxa"/>
            <w:tcBorders>
              <w:top w:val="nil"/>
              <w:left w:val="nil"/>
              <w:bottom w:val="nil"/>
              <w:right w:val="nil"/>
            </w:tcBorders>
            <w:shd w:val="clear" w:color="auto" w:fill="auto"/>
            <w:vAlign w:val="center"/>
            <w:hideMark/>
          </w:tcPr>
          <w:p w14:paraId="4CC5C04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47" w14:textId="77777777">
        <w:trPr>
          <w:trHeight w:val="330"/>
        </w:trPr>
        <w:tc>
          <w:tcPr>
            <w:tcW w:w="5700" w:type="dxa"/>
            <w:tcBorders>
              <w:top w:val="nil"/>
              <w:left w:val="nil"/>
              <w:bottom w:val="nil"/>
              <w:right w:val="nil"/>
            </w:tcBorders>
            <w:shd w:val="clear" w:color="auto" w:fill="auto"/>
            <w:vAlign w:val="center"/>
            <w:hideMark/>
          </w:tcPr>
          <w:p w14:paraId="4CC5C04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32 ως έχει     ΚΑΤΑ ΠΛΕΙΟΨΗΦΙΑ</w:t>
            </w:r>
          </w:p>
        </w:tc>
      </w:tr>
      <w:tr w:rsidR="005D719C" w14:paraId="4CC5C049" w14:textId="77777777">
        <w:trPr>
          <w:trHeight w:val="330"/>
        </w:trPr>
        <w:tc>
          <w:tcPr>
            <w:tcW w:w="5700" w:type="dxa"/>
            <w:tcBorders>
              <w:top w:val="nil"/>
              <w:left w:val="nil"/>
              <w:bottom w:val="nil"/>
              <w:right w:val="nil"/>
            </w:tcBorders>
            <w:shd w:val="clear" w:color="auto" w:fill="auto"/>
            <w:vAlign w:val="center"/>
            <w:hideMark/>
          </w:tcPr>
          <w:p w14:paraId="4CC5C04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4B" w14:textId="77777777">
        <w:trPr>
          <w:trHeight w:val="330"/>
        </w:trPr>
        <w:tc>
          <w:tcPr>
            <w:tcW w:w="5700" w:type="dxa"/>
            <w:tcBorders>
              <w:top w:val="nil"/>
              <w:left w:val="nil"/>
              <w:bottom w:val="nil"/>
              <w:right w:val="nil"/>
            </w:tcBorders>
            <w:shd w:val="clear" w:color="auto" w:fill="auto"/>
            <w:vAlign w:val="center"/>
            <w:hideMark/>
          </w:tcPr>
          <w:p w14:paraId="4CC5C04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4D" w14:textId="77777777">
        <w:trPr>
          <w:trHeight w:val="330"/>
        </w:trPr>
        <w:tc>
          <w:tcPr>
            <w:tcW w:w="5700" w:type="dxa"/>
            <w:tcBorders>
              <w:top w:val="nil"/>
              <w:left w:val="nil"/>
              <w:bottom w:val="nil"/>
              <w:right w:val="nil"/>
            </w:tcBorders>
            <w:shd w:val="clear" w:color="auto" w:fill="auto"/>
            <w:vAlign w:val="center"/>
            <w:hideMark/>
          </w:tcPr>
          <w:p w14:paraId="4CC5C04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4F" w14:textId="77777777">
        <w:trPr>
          <w:trHeight w:val="345"/>
        </w:trPr>
        <w:tc>
          <w:tcPr>
            <w:tcW w:w="5700" w:type="dxa"/>
            <w:tcBorders>
              <w:top w:val="nil"/>
              <w:left w:val="nil"/>
              <w:bottom w:val="nil"/>
              <w:right w:val="nil"/>
            </w:tcBorders>
            <w:shd w:val="clear" w:color="auto" w:fill="auto"/>
            <w:vAlign w:val="center"/>
            <w:hideMark/>
          </w:tcPr>
          <w:p w14:paraId="4CC5C04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51" w14:textId="77777777">
        <w:trPr>
          <w:trHeight w:val="330"/>
        </w:trPr>
        <w:tc>
          <w:tcPr>
            <w:tcW w:w="5700" w:type="dxa"/>
            <w:tcBorders>
              <w:top w:val="nil"/>
              <w:left w:val="nil"/>
              <w:bottom w:val="nil"/>
              <w:right w:val="nil"/>
            </w:tcBorders>
            <w:shd w:val="clear" w:color="auto" w:fill="auto"/>
            <w:vAlign w:val="center"/>
            <w:hideMark/>
          </w:tcPr>
          <w:p w14:paraId="4CC5C05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53" w14:textId="77777777">
        <w:trPr>
          <w:trHeight w:val="330"/>
        </w:trPr>
        <w:tc>
          <w:tcPr>
            <w:tcW w:w="5700" w:type="dxa"/>
            <w:tcBorders>
              <w:top w:val="nil"/>
              <w:left w:val="nil"/>
              <w:bottom w:val="nil"/>
              <w:right w:val="nil"/>
            </w:tcBorders>
            <w:shd w:val="clear" w:color="auto" w:fill="auto"/>
            <w:vAlign w:val="center"/>
            <w:hideMark/>
          </w:tcPr>
          <w:p w14:paraId="4CC5C05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55" w14:textId="77777777">
        <w:trPr>
          <w:trHeight w:val="330"/>
        </w:trPr>
        <w:tc>
          <w:tcPr>
            <w:tcW w:w="5700" w:type="dxa"/>
            <w:tcBorders>
              <w:top w:val="nil"/>
              <w:left w:val="nil"/>
              <w:bottom w:val="nil"/>
              <w:right w:val="nil"/>
            </w:tcBorders>
            <w:shd w:val="clear" w:color="auto" w:fill="auto"/>
            <w:vAlign w:val="center"/>
            <w:hideMark/>
          </w:tcPr>
          <w:p w14:paraId="4CC5C05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33 ως έχει     ΚΑΤΑ ΠΛΕΙΟΨΗΦΙΑ</w:t>
            </w:r>
          </w:p>
        </w:tc>
      </w:tr>
      <w:tr w:rsidR="005D719C" w14:paraId="4CC5C057" w14:textId="77777777">
        <w:trPr>
          <w:trHeight w:val="330"/>
        </w:trPr>
        <w:tc>
          <w:tcPr>
            <w:tcW w:w="5700" w:type="dxa"/>
            <w:tcBorders>
              <w:top w:val="nil"/>
              <w:left w:val="nil"/>
              <w:bottom w:val="nil"/>
              <w:right w:val="nil"/>
            </w:tcBorders>
            <w:shd w:val="clear" w:color="auto" w:fill="auto"/>
            <w:vAlign w:val="center"/>
            <w:hideMark/>
          </w:tcPr>
          <w:p w14:paraId="4CC5C05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59" w14:textId="77777777">
        <w:trPr>
          <w:trHeight w:val="330"/>
        </w:trPr>
        <w:tc>
          <w:tcPr>
            <w:tcW w:w="5700" w:type="dxa"/>
            <w:tcBorders>
              <w:top w:val="nil"/>
              <w:left w:val="nil"/>
              <w:bottom w:val="nil"/>
              <w:right w:val="nil"/>
            </w:tcBorders>
            <w:shd w:val="clear" w:color="auto" w:fill="auto"/>
            <w:vAlign w:val="center"/>
            <w:hideMark/>
          </w:tcPr>
          <w:p w14:paraId="4CC5C05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5B" w14:textId="77777777">
        <w:trPr>
          <w:trHeight w:val="330"/>
        </w:trPr>
        <w:tc>
          <w:tcPr>
            <w:tcW w:w="5700" w:type="dxa"/>
            <w:tcBorders>
              <w:top w:val="nil"/>
              <w:left w:val="nil"/>
              <w:bottom w:val="nil"/>
              <w:right w:val="nil"/>
            </w:tcBorders>
            <w:shd w:val="clear" w:color="auto" w:fill="auto"/>
            <w:vAlign w:val="center"/>
            <w:hideMark/>
          </w:tcPr>
          <w:p w14:paraId="4CC5C05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5D" w14:textId="77777777">
        <w:trPr>
          <w:trHeight w:val="330"/>
        </w:trPr>
        <w:tc>
          <w:tcPr>
            <w:tcW w:w="5700" w:type="dxa"/>
            <w:tcBorders>
              <w:top w:val="nil"/>
              <w:left w:val="nil"/>
              <w:bottom w:val="nil"/>
              <w:right w:val="nil"/>
            </w:tcBorders>
            <w:shd w:val="clear" w:color="auto" w:fill="auto"/>
            <w:vAlign w:val="center"/>
            <w:hideMark/>
          </w:tcPr>
          <w:p w14:paraId="4CC5C05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5F" w14:textId="77777777">
        <w:trPr>
          <w:trHeight w:val="330"/>
        </w:trPr>
        <w:tc>
          <w:tcPr>
            <w:tcW w:w="5700" w:type="dxa"/>
            <w:tcBorders>
              <w:top w:val="nil"/>
              <w:left w:val="nil"/>
              <w:bottom w:val="nil"/>
              <w:right w:val="nil"/>
            </w:tcBorders>
            <w:shd w:val="clear" w:color="auto" w:fill="auto"/>
            <w:vAlign w:val="center"/>
            <w:hideMark/>
          </w:tcPr>
          <w:p w14:paraId="4CC5C05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61" w14:textId="77777777">
        <w:trPr>
          <w:trHeight w:val="330"/>
        </w:trPr>
        <w:tc>
          <w:tcPr>
            <w:tcW w:w="5700" w:type="dxa"/>
            <w:tcBorders>
              <w:top w:val="nil"/>
              <w:left w:val="nil"/>
              <w:bottom w:val="nil"/>
              <w:right w:val="nil"/>
            </w:tcBorders>
            <w:shd w:val="clear" w:color="auto" w:fill="auto"/>
            <w:vAlign w:val="center"/>
            <w:hideMark/>
          </w:tcPr>
          <w:p w14:paraId="4CC5C06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063" w14:textId="77777777">
        <w:trPr>
          <w:trHeight w:val="330"/>
        </w:trPr>
        <w:tc>
          <w:tcPr>
            <w:tcW w:w="5700" w:type="dxa"/>
            <w:tcBorders>
              <w:top w:val="nil"/>
              <w:left w:val="nil"/>
              <w:bottom w:val="nil"/>
              <w:right w:val="nil"/>
            </w:tcBorders>
            <w:shd w:val="clear" w:color="auto" w:fill="auto"/>
            <w:vAlign w:val="center"/>
            <w:hideMark/>
          </w:tcPr>
          <w:p w14:paraId="4CC5C06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34 όπως τροπ.     ΚΑΤΑ ΠΛΕΙΟΨΗΦΙΑ</w:t>
            </w:r>
          </w:p>
        </w:tc>
      </w:tr>
      <w:tr w:rsidR="005D719C" w14:paraId="4CC5C065" w14:textId="77777777">
        <w:trPr>
          <w:trHeight w:val="330"/>
        </w:trPr>
        <w:tc>
          <w:tcPr>
            <w:tcW w:w="5700" w:type="dxa"/>
            <w:tcBorders>
              <w:top w:val="nil"/>
              <w:left w:val="nil"/>
              <w:bottom w:val="nil"/>
              <w:right w:val="nil"/>
            </w:tcBorders>
            <w:shd w:val="clear" w:color="auto" w:fill="auto"/>
            <w:vAlign w:val="center"/>
            <w:hideMark/>
          </w:tcPr>
          <w:p w14:paraId="4CC5C06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67" w14:textId="77777777">
        <w:trPr>
          <w:trHeight w:val="330"/>
        </w:trPr>
        <w:tc>
          <w:tcPr>
            <w:tcW w:w="5700" w:type="dxa"/>
            <w:tcBorders>
              <w:top w:val="nil"/>
              <w:left w:val="nil"/>
              <w:bottom w:val="nil"/>
              <w:right w:val="nil"/>
            </w:tcBorders>
            <w:shd w:val="clear" w:color="auto" w:fill="auto"/>
            <w:vAlign w:val="center"/>
            <w:hideMark/>
          </w:tcPr>
          <w:p w14:paraId="4CC5C06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69" w14:textId="77777777">
        <w:trPr>
          <w:trHeight w:val="330"/>
        </w:trPr>
        <w:tc>
          <w:tcPr>
            <w:tcW w:w="5700" w:type="dxa"/>
            <w:tcBorders>
              <w:top w:val="nil"/>
              <w:left w:val="nil"/>
              <w:bottom w:val="nil"/>
              <w:right w:val="nil"/>
            </w:tcBorders>
            <w:shd w:val="clear" w:color="auto" w:fill="auto"/>
            <w:vAlign w:val="center"/>
            <w:hideMark/>
          </w:tcPr>
          <w:p w14:paraId="4CC5C06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6B" w14:textId="77777777">
        <w:trPr>
          <w:trHeight w:val="330"/>
        </w:trPr>
        <w:tc>
          <w:tcPr>
            <w:tcW w:w="5700" w:type="dxa"/>
            <w:tcBorders>
              <w:top w:val="nil"/>
              <w:left w:val="nil"/>
              <w:bottom w:val="nil"/>
              <w:right w:val="nil"/>
            </w:tcBorders>
            <w:shd w:val="clear" w:color="auto" w:fill="auto"/>
            <w:vAlign w:val="center"/>
            <w:hideMark/>
          </w:tcPr>
          <w:p w14:paraId="4CC5C06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6D" w14:textId="77777777">
        <w:trPr>
          <w:trHeight w:val="330"/>
        </w:trPr>
        <w:tc>
          <w:tcPr>
            <w:tcW w:w="5700" w:type="dxa"/>
            <w:tcBorders>
              <w:top w:val="nil"/>
              <w:left w:val="nil"/>
              <w:bottom w:val="nil"/>
              <w:right w:val="nil"/>
            </w:tcBorders>
            <w:shd w:val="clear" w:color="auto" w:fill="auto"/>
            <w:vAlign w:val="center"/>
            <w:hideMark/>
          </w:tcPr>
          <w:p w14:paraId="4CC5C06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06F" w14:textId="77777777">
        <w:trPr>
          <w:trHeight w:val="330"/>
        </w:trPr>
        <w:tc>
          <w:tcPr>
            <w:tcW w:w="5700" w:type="dxa"/>
            <w:tcBorders>
              <w:top w:val="nil"/>
              <w:left w:val="nil"/>
              <w:bottom w:val="nil"/>
              <w:right w:val="nil"/>
            </w:tcBorders>
            <w:shd w:val="clear" w:color="auto" w:fill="auto"/>
            <w:vAlign w:val="center"/>
            <w:hideMark/>
          </w:tcPr>
          <w:p w14:paraId="4CC5C06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71" w14:textId="77777777">
        <w:trPr>
          <w:trHeight w:val="345"/>
        </w:trPr>
        <w:tc>
          <w:tcPr>
            <w:tcW w:w="5700" w:type="dxa"/>
            <w:tcBorders>
              <w:top w:val="nil"/>
              <w:left w:val="nil"/>
              <w:bottom w:val="nil"/>
              <w:right w:val="nil"/>
            </w:tcBorders>
            <w:shd w:val="clear" w:color="auto" w:fill="auto"/>
            <w:vAlign w:val="center"/>
            <w:hideMark/>
          </w:tcPr>
          <w:p w14:paraId="4CC5C07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35 όπως τροπ.     ΚΑΤΑ ΠΛΕΙΟΨΗΦΙΑ</w:t>
            </w:r>
          </w:p>
        </w:tc>
      </w:tr>
      <w:tr w:rsidR="005D719C" w14:paraId="4CC5C073" w14:textId="77777777">
        <w:trPr>
          <w:trHeight w:val="330"/>
        </w:trPr>
        <w:tc>
          <w:tcPr>
            <w:tcW w:w="5700" w:type="dxa"/>
            <w:tcBorders>
              <w:top w:val="nil"/>
              <w:left w:val="nil"/>
              <w:bottom w:val="nil"/>
              <w:right w:val="nil"/>
            </w:tcBorders>
            <w:shd w:val="clear" w:color="auto" w:fill="auto"/>
            <w:vAlign w:val="center"/>
            <w:hideMark/>
          </w:tcPr>
          <w:p w14:paraId="4CC5C07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75" w14:textId="77777777">
        <w:trPr>
          <w:trHeight w:val="330"/>
        </w:trPr>
        <w:tc>
          <w:tcPr>
            <w:tcW w:w="5700" w:type="dxa"/>
            <w:tcBorders>
              <w:top w:val="nil"/>
              <w:left w:val="nil"/>
              <w:bottom w:val="nil"/>
              <w:right w:val="nil"/>
            </w:tcBorders>
            <w:shd w:val="clear" w:color="auto" w:fill="auto"/>
            <w:vAlign w:val="center"/>
            <w:hideMark/>
          </w:tcPr>
          <w:p w14:paraId="4CC5C07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77" w14:textId="77777777">
        <w:trPr>
          <w:trHeight w:val="330"/>
        </w:trPr>
        <w:tc>
          <w:tcPr>
            <w:tcW w:w="5700" w:type="dxa"/>
            <w:tcBorders>
              <w:top w:val="nil"/>
              <w:left w:val="nil"/>
              <w:bottom w:val="nil"/>
              <w:right w:val="nil"/>
            </w:tcBorders>
            <w:shd w:val="clear" w:color="auto" w:fill="auto"/>
            <w:vAlign w:val="center"/>
            <w:hideMark/>
          </w:tcPr>
          <w:p w14:paraId="4CC5C07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79" w14:textId="77777777">
        <w:trPr>
          <w:trHeight w:val="330"/>
        </w:trPr>
        <w:tc>
          <w:tcPr>
            <w:tcW w:w="5700" w:type="dxa"/>
            <w:tcBorders>
              <w:top w:val="nil"/>
              <w:left w:val="nil"/>
              <w:bottom w:val="nil"/>
              <w:right w:val="nil"/>
            </w:tcBorders>
            <w:shd w:val="clear" w:color="auto" w:fill="auto"/>
            <w:vAlign w:val="center"/>
            <w:hideMark/>
          </w:tcPr>
          <w:p w14:paraId="4CC5C07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7B" w14:textId="77777777">
        <w:trPr>
          <w:trHeight w:val="345"/>
        </w:trPr>
        <w:tc>
          <w:tcPr>
            <w:tcW w:w="5700" w:type="dxa"/>
            <w:tcBorders>
              <w:top w:val="nil"/>
              <w:left w:val="nil"/>
              <w:bottom w:val="nil"/>
              <w:right w:val="nil"/>
            </w:tcBorders>
            <w:shd w:val="clear" w:color="auto" w:fill="auto"/>
            <w:vAlign w:val="center"/>
            <w:hideMark/>
          </w:tcPr>
          <w:p w14:paraId="4CC5C07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07D" w14:textId="77777777">
        <w:trPr>
          <w:trHeight w:val="330"/>
        </w:trPr>
        <w:tc>
          <w:tcPr>
            <w:tcW w:w="5700" w:type="dxa"/>
            <w:tcBorders>
              <w:top w:val="nil"/>
              <w:left w:val="nil"/>
              <w:bottom w:val="nil"/>
              <w:right w:val="nil"/>
            </w:tcBorders>
            <w:shd w:val="clear" w:color="auto" w:fill="auto"/>
            <w:vAlign w:val="center"/>
            <w:hideMark/>
          </w:tcPr>
          <w:p w14:paraId="4CC5C07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7F" w14:textId="77777777">
        <w:trPr>
          <w:trHeight w:val="330"/>
        </w:trPr>
        <w:tc>
          <w:tcPr>
            <w:tcW w:w="5700" w:type="dxa"/>
            <w:tcBorders>
              <w:top w:val="nil"/>
              <w:left w:val="nil"/>
              <w:bottom w:val="nil"/>
              <w:right w:val="nil"/>
            </w:tcBorders>
            <w:shd w:val="clear" w:color="auto" w:fill="auto"/>
            <w:vAlign w:val="center"/>
            <w:hideMark/>
          </w:tcPr>
          <w:p w14:paraId="4CC5C07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36 ως έχει     ΚΑΤΑ ΠΛΕΙΟΨΗΦΙΑ</w:t>
            </w:r>
          </w:p>
        </w:tc>
      </w:tr>
      <w:tr w:rsidR="005D719C" w14:paraId="4CC5C081" w14:textId="77777777">
        <w:trPr>
          <w:trHeight w:val="330"/>
        </w:trPr>
        <w:tc>
          <w:tcPr>
            <w:tcW w:w="5700" w:type="dxa"/>
            <w:tcBorders>
              <w:top w:val="nil"/>
              <w:left w:val="nil"/>
              <w:bottom w:val="nil"/>
              <w:right w:val="nil"/>
            </w:tcBorders>
            <w:shd w:val="clear" w:color="auto" w:fill="auto"/>
            <w:vAlign w:val="center"/>
            <w:hideMark/>
          </w:tcPr>
          <w:p w14:paraId="4CC5C08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83" w14:textId="77777777">
        <w:trPr>
          <w:trHeight w:val="330"/>
        </w:trPr>
        <w:tc>
          <w:tcPr>
            <w:tcW w:w="5700" w:type="dxa"/>
            <w:tcBorders>
              <w:top w:val="nil"/>
              <w:left w:val="nil"/>
              <w:bottom w:val="nil"/>
              <w:right w:val="nil"/>
            </w:tcBorders>
            <w:shd w:val="clear" w:color="auto" w:fill="auto"/>
            <w:vAlign w:val="center"/>
            <w:hideMark/>
          </w:tcPr>
          <w:p w14:paraId="4CC5C08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Ν.Δ.: OXI</w:t>
            </w:r>
          </w:p>
        </w:tc>
      </w:tr>
      <w:tr w:rsidR="005D719C" w14:paraId="4CC5C085" w14:textId="77777777">
        <w:trPr>
          <w:trHeight w:val="330"/>
        </w:trPr>
        <w:tc>
          <w:tcPr>
            <w:tcW w:w="5700" w:type="dxa"/>
            <w:tcBorders>
              <w:top w:val="nil"/>
              <w:left w:val="nil"/>
              <w:bottom w:val="nil"/>
              <w:right w:val="nil"/>
            </w:tcBorders>
            <w:shd w:val="clear" w:color="auto" w:fill="auto"/>
            <w:vAlign w:val="center"/>
            <w:hideMark/>
          </w:tcPr>
          <w:p w14:paraId="4CC5C08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87" w14:textId="77777777">
        <w:trPr>
          <w:trHeight w:val="330"/>
        </w:trPr>
        <w:tc>
          <w:tcPr>
            <w:tcW w:w="5700" w:type="dxa"/>
            <w:tcBorders>
              <w:top w:val="nil"/>
              <w:left w:val="nil"/>
              <w:bottom w:val="nil"/>
              <w:right w:val="nil"/>
            </w:tcBorders>
            <w:shd w:val="clear" w:color="auto" w:fill="auto"/>
            <w:vAlign w:val="center"/>
            <w:hideMark/>
          </w:tcPr>
          <w:p w14:paraId="4CC5C08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89" w14:textId="77777777">
        <w:trPr>
          <w:trHeight w:val="330"/>
        </w:trPr>
        <w:tc>
          <w:tcPr>
            <w:tcW w:w="5700" w:type="dxa"/>
            <w:tcBorders>
              <w:top w:val="nil"/>
              <w:left w:val="nil"/>
              <w:bottom w:val="nil"/>
              <w:right w:val="nil"/>
            </w:tcBorders>
            <w:shd w:val="clear" w:color="auto" w:fill="auto"/>
            <w:vAlign w:val="center"/>
            <w:hideMark/>
          </w:tcPr>
          <w:p w14:paraId="4CC5C08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08B" w14:textId="77777777">
        <w:trPr>
          <w:trHeight w:val="330"/>
        </w:trPr>
        <w:tc>
          <w:tcPr>
            <w:tcW w:w="5700" w:type="dxa"/>
            <w:tcBorders>
              <w:top w:val="nil"/>
              <w:left w:val="nil"/>
              <w:bottom w:val="nil"/>
              <w:right w:val="nil"/>
            </w:tcBorders>
            <w:shd w:val="clear" w:color="auto" w:fill="auto"/>
            <w:vAlign w:val="center"/>
            <w:hideMark/>
          </w:tcPr>
          <w:p w14:paraId="4CC5C08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08D" w14:textId="77777777">
        <w:trPr>
          <w:trHeight w:val="330"/>
        </w:trPr>
        <w:tc>
          <w:tcPr>
            <w:tcW w:w="5700" w:type="dxa"/>
            <w:tcBorders>
              <w:top w:val="nil"/>
              <w:left w:val="nil"/>
              <w:bottom w:val="nil"/>
              <w:right w:val="nil"/>
            </w:tcBorders>
            <w:shd w:val="clear" w:color="auto" w:fill="auto"/>
            <w:vAlign w:val="center"/>
            <w:hideMark/>
          </w:tcPr>
          <w:p w14:paraId="4CC5C08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37 ως έχει     ΚΑΤΑ ΠΛΕΙΟΨΗΦΙΑ</w:t>
            </w:r>
          </w:p>
        </w:tc>
      </w:tr>
      <w:tr w:rsidR="005D719C" w14:paraId="4CC5C08F" w14:textId="77777777">
        <w:trPr>
          <w:trHeight w:val="345"/>
        </w:trPr>
        <w:tc>
          <w:tcPr>
            <w:tcW w:w="5700" w:type="dxa"/>
            <w:tcBorders>
              <w:top w:val="nil"/>
              <w:left w:val="nil"/>
              <w:bottom w:val="nil"/>
              <w:right w:val="nil"/>
            </w:tcBorders>
            <w:shd w:val="clear" w:color="auto" w:fill="auto"/>
            <w:vAlign w:val="center"/>
            <w:hideMark/>
          </w:tcPr>
          <w:p w14:paraId="4CC5C08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91" w14:textId="77777777">
        <w:trPr>
          <w:trHeight w:val="330"/>
        </w:trPr>
        <w:tc>
          <w:tcPr>
            <w:tcW w:w="5700" w:type="dxa"/>
            <w:tcBorders>
              <w:top w:val="nil"/>
              <w:left w:val="nil"/>
              <w:bottom w:val="nil"/>
              <w:right w:val="nil"/>
            </w:tcBorders>
            <w:shd w:val="clear" w:color="auto" w:fill="auto"/>
            <w:vAlign w:val="center"/>
            <w:hideMark/>
          </w:tcPr>
          <w:p w14:paraId="4CC5C09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93" w14:textId="77777777">
        <w:trPr>
          <w:trHeight w:val="330"/>
        </w:trPr>
        <w:tc>
          <w:tcPr>
            <w:tcW w:w="5700" w:type="dxa"/>
            <w:tcBorders>
              <w:top w:val="nil"/>
              <w:left w:val="nil"/>
              <w:bottom w:val="nil"/>
              <w:right w:val="nil"/>
            </w:tcBorders>
            <w:shd w:val="clear" w:color="auto" w:fill="auto"/>
            <w:vAlign w:val="center"/>
            <w:hideMark/>
          </w:tcPr>
          <w:p w14:paraId="4CC5C09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95" w14:textId="77777777">
        <w:trPr>
          <w:trHeight w:val="330"/>
        </w:trPr>
        <w:tc>
          <w:tcPr>
            <w:tcW w:w="5700" w:type="dxa"/>
            <w:tcBorders>
              <w:top w:val="nil"/>
              <w:left w:val="nil"/>
              <w:bottom w:val="nil"/>
              <w:right w:val="nil"/>
            </w:tcBorders>
            <w:shd w:val="clear" w:color="auto" w:fill="auto"/>
            <w:vAlign w:val="center"/>
            <w:hideMark/>
          </w:tcPr>
          <w:p w14:paraId="4CC5C09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97" w14:textId="77777777">
        <w:trPr>
          <w:trHeight w:val="330"/>
        </w:trPr>
        <w:tc>
          <w:tcPr>
            <w:tcW w:w="5700" w:type="dxa"/>
            <w:tcBorders>
              <w:top w:val="nil"/>
              <w:left w:val="nil"/>
              <w:bottom w:val="nil"/>
              <w:right w:val="nil"/>
            </w:tcBorders>
            <w:shd w:val="clear" w:color="auto" w:fill="auto"/>
            <w:vAlign w:val="center"/>
            <w:hideMark/>
          </w:tcPr>
          <w:p w14:paraId="4CC5C09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099" w14:textId="77777777">
        <w:trPr>
          <w:trHeight w:val="345"/>
        </w:trPr>
        <w:tc>
          <w:tcPr>
            <w:tcW w:w="5700" w:type="dxa"/>
            <w:tcBorders>
              <w:top w:val="nil"/>
              <w:left w:val="nil"/>
              <w:bottom w:val="nil"/>
              <w:right w:val="nil"/>
            </w:tcBorders>
            <w:shd w:val="clear" w:color="auto" w:fill="auto"/>
            <w:vAlign w:val="center"/>
            <w:hideMark/>
          </w:tcPr>
          <w:p w14:paraId="4CC5C09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C09B" w14:textId="77777777">
        <w:trPr>
          <w:trHeight w:val="330"/>
        </w:trPr>
        <w:tc>
          <w:tcPr>
            <w:tcW w:w="5700" w:type="dxa"/>
            <w:tcBorders>
              <w:top w:val="nil"/>
              <w:left w:val="nil"/>
              <w:bottom w:val="nil"/>
              <w:right w:val="nil"/>
            </w:tcBorders>
            <w:shd w:val="clear" w:color="auto" w:fill="auto"/>
            <w:vAlign w:val="center"/>
            <w:hideMark/>
          </w:tcPr>
          <w:p w14:paraId="4CC5C09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38 ως έχει     ΚΑΤΑ ΠΛΕΙΟΨΗΦΙΑ</w:t>
            </w:r>
          </w:p>
        </w:tc>
      </w:tr>
      <w:tr w:rsidR="005D719C" w14:paraId="4CC5C09D" w14:textId="77777777">
        <w:trPr>
          <w:trHeight w:val="330"/>
        </w:trPr>
        <w:tc>
          <w:tcPr>
            <w:tcW w:w="5700" w:type="dxa"/>
            <w:tcBorders>
              <w:top w:val="nil"/>
              <w:left w:val="nil"/>
              <w:bottom w:val="nil"/>
              <w:right w:val="nil"/>
            </w:tcBorders>
            <w:shd w:val="clear" w:color="auto" w:fill="auto"/>
            <w:vAlign w:val="center"/>
            <w:hideMark/>
          </w:tcPr>
          <w:p w14:paraId="4CC5C09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9F" w14:textId="77777777">
        <w:trPr>
          <w:trHeight w:val="330"/>
        </w:trPr>
        <w:tc>
          <w:tcPr>
            <w:tcW w:w="5700" w:type="dxa"/>
            <w:tcBorders>
              <w:top w:val="nil"/>
              <w:left w:val="nil"/>
              <w:bottom w:val="nil"/>
              <w:right w:val="nil"/>
            </w:tcBorders>
            <w:shd w:val="clear" w:color="auto" w:fill="auto"/>
            <w:vAlign w:val="center"/>
            <w:hideMark/>
          </w:tcPr>
          <w:p w14:paraId="4CC5C09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A1" w14:textId="77777777">
        <w:trPr>
          <w:trHeight w:val="330"/>
        </w:trPr>
        <w:tc>
          <w:tcPr>
            <w:tcW w:w="5700" w:type="dxa"/>
            <w:tcBorders>
              <w:top w:val="nil"/>
              <w:left w:val="nil"/>
              <w:bottom w:val="nil"/>
              <w:right w:val="nil"/>
            </w:tcBorders>
            <w:shd w:val="clear" w:color="auto" w:fill="auto"/>
            <w:vAlign w:val="center"/>
            <w:hideMark/>
          </w:tcPr>
          <w:p w14:paraId="4CC5C0A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A3" w14:textId="77777777">
        <w:trPr>
          <w:trHeight w:val="330"/>
        </w:trPr>
        <w:tc>
          <w:tcPr>
            <w:tcW w:w="5700" w:type="dxa"/>
            <w:tcBorders>
              <w:top w:val="nil"/>
              <w:left w:val="nil"/>
              <w:bottom w:val="nil"/>
              <w:right w:val="nil"/>
            </w:tcBorders>
            <w:shd w:val="clear" w:color="auto" w:fill="auto"/>
            <w:vAlign w:val="center"/>
            <w:hideMark/>
          </w:tcPr>
          <w:p w14:paraId="4CC5C0A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A5" w14:textId="77777777">
        <w:trPr>
          <w:trHeight w:val="330"/>
        </w:trPr>
        <w:tc>
          <w:tcPr>
            <w:tcW w:w="5700" w:type="dxa"/>
            <w:tcBorders>
              <w:top w:val="nil"/>
              <w:left w:val="nil"/>
              <w:bottom w:val="nil"/>
              <w:right w:val="nil"/>
            </w:tcBorders>
            <w:shd w:val="clear" w:color="auto" w:fill="auto"/>
            <w:vAlign w:val="center"/>
            <w:hideMark/>
          </w:tcPr>
          <w:p w14:paraId="4CC5C0A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0A7" w14:textId="77777777">
        <w:trPr>
          <w:trHeight w:val="330"/>
        </w:trPr>
        <w:tc>
          <w:tcPr>
            <w:tcW w:w="5700" w:type="dxa"/>
            <w:tcBorders>
              <w:top w:val="nil"/>
              <w:left w:val="nil"/>
              <w:bottom w:val="nil"/>
              <w:right w:val="nil"/>
            </w:tcBorders>
            <w:shd w:val="clear" w:color="auto" w:fill="auto"/>
            <w:vAlign w:val="center"/>
            <w:hideMark/>
          </w:tcPr>
          <w:p w14:paraId="4CC5C0A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ΕΝ. ΚΕΝΤΡΩΩΝ: </w:t>
            </w:r>
            <w:r w:rsidRPr="00014FAF">
              <w:rPr>
                <w:rFonts w:ascii="Calibri" w:eastAsia="Times New Roman" w:hAnsi="Calibri" w:cs="Calibri"/>
                <w:color w:val="000000"/>
                <w:szCs w:val="24"/>
              </w:rPr>
              <w:t>ΝΑΙ</w:t>
            </w:r>
          </w:p>
        </w:tc>
      </w:tr>
      <w:tr w:rsidR="005D719C" w14:paraId="4CC5C0A9" w14:textId="77777777">
        <w:trPr>
          <w:trHeight w:val="330"/>
        </w:trPr>
        <w:tc>
          <w:tcPr>
            <w:tcW w:w="5700" w:type="dxa"/>
            <w:tcBorders>
              <w:top w:val="nil"/>
              <w:left w:val="nil"/>
              <w:bottom w:val="nil"/>
              <w:right w:val="nil"/>
            </w:tcBorders>
            <w:shd w:val="clear" w:color="auto" w:fill="auto"/>
            <w:vAlign w:val="center"/>
            <w:hideMark/>
          </w:tcPr>
          <w:p w14:paraId="4CC5C0A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39 όπως τροπ.     ΚΑΤΑ ΠΛΕΙΟΨΗΦΙΑ</w:t>
            </w:r>
          </w:p>
        </w:tc>
      </w:tr>
      <w:tr w:rsidR="005D719C" w14:paraId="4CC5C0AB" w14:textId="77777777">
        <w:trPr>
          <w:trHeight w:val="330"/>
        </w:trPr>
        <w:tc>
          <w:tcPr>
            <w:tcW w:w="5700" w:type="dxa"/>
            <w:tcBorders>
              <w:top w:val="nil"/>
              <w:left w:val="nil"/>
              <w:bottom w:val="nil"/>
              <w:right w:val="nil"/>
            </w:tcBorders>
            <w:shd w:val="clear" w:color="auto" w:fill="auto"/>
            <w:vAlign w:val="center"/>
            <w:hideMark/>
          </w:tcPr>
          <w:p w14:paraId="4CC5C0A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AD" w14:textId="77777777">
        <w:trPr>
          <w:trHeight w:val="330"/>
        </w:trPr>
        <w:tc>
          <w:tcPr>
            <w:tcW w:w="5700" w:type="dxa"/>
            <w:tcBorders>
              <w:top w:val="nil"/>
              <w:left w:val="nil"/>
              <w:bottom w:val="nil"/>
              <w:right w:val="nil"/>
            </w:tcBorders>
            <w:shd w:val="clear" w:color="auto" w:fill="auto"/>
            <w:vAlign w:val="center"/>
            <w:hideMark/>
          </w:tcPr>
          <w:p w14:paraId="4CC5C0A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AF" w14:textId="77777777">
        <w:trPr>
          <w:trHeight w:val="330"/>
        </w:trPr>
        <w:tc>
          <w:tcPr>
            <w:tcW w:w="5700" w:type="dxa"/>
            <w:tcBorders>
              <w:top w:val="nil"/>
              <w:left w:val="nil"/>
              <w:bottom w:val="nil"/>
              <w:right w:val="nil"/>
            </w:tcBorders>
            <w:shd w:val="clear" w:color="auto" w:fill="auto"/>
            <w:vAlign w:val="center"/>
            <w:hideMark/>
          </w:tcPr>
          <w:p w14:paraId="4CC5C0A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B1" w14:textId="77777777">
        <w:trPr>
          <w:trHeight w:val="330"/>
        </w:trPr>
        <w:tc>
          <w:tcPr>
            <w:tcW w:w="5700" w:type="dxa"/>
            <w:tcBorders>
              <w:top w:val="nil"/>
              <w:left w:val="nil"/>
              <w:bottom w:val="nil"/>
              <w:right w:val="nil"/>
            </w:tcBorders>
            <w:shd w:val="clear" w:color="auto" w:fill="auto"/>
            <w:vAlign w:val="center"/>
            <w:hideMark/>
          </w:tcPr>
          <w:p w14:paraId="4CC5C0B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B3" w14:textId="77777777">
        <w:trPr>
          <w:trHeight w:val="330"/>
        </w:trPr>
        <w:tc>
          <w:tcPr>
            <w:tcW w:w="5700" w:type="dxa"/>
            <w:tcBorders>
              <w:top w:val="nil"/>
              <w:left w:val="nil"/>
              <w:bottom w:val="nil"/>
              <w:right w:val="nil"/>
            </w:tcBorders>
            <w:shd w:val="clear" w:color="auto" w:fill="auto"/>
            <w:vAlign w:val="center"/>
            <w:hideMark/>
          </w:tcPr>
          <w:p w14:paraId="4CC5C0B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B5" w14:textId="77777777">
        <w:trPr>
          <w:trHeight w:val="330"/>
        </w:trPr>
        <w:tc>
          <w:tcPr>
            <w:tcW w:w="5700" w:type="dxa"/>
            <w:tcBorders>
              <w:top w:val="nil"/>
              <w:left w:val="nil"/>
              <w:bottom w:val="nil"/>
              <w:right w:val="nil"/>
            </w:tcBorders>
            <w:shd w:val="clear" w:color="auto" w:fill="auto"/>
            <w:vAlign w:val="center"/>
            <w:hideMark/>
          </w:tcPr>
          <w:p w14:paraId="4CC5C0B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B7" w14:textId="77777777">
        <w:trPr>
          <w:trHeight w:val="330"/>
        </w:trPr>
        <w:tc>
          <w:tcPr>
            <w:tcW w:w="5700" w:type="dxa"/>
            <w:tcBorders>
              <w:top w:val="nil"/>
              <w:left w:val="nil"/>
              <w:bottom w:val="nil"/>
              <w:right w:val="nil"/>
            </w:tcBorders>
            <w:shd w:val="clear" w:color="auto" w:fill="auto"/>
            <w:vAlign w:val="center"/>
            <w:hideMark/>
          </w:tcPr>
          <w:p w14:paraId="4CC5C0B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40 ως έχει     ΚΑΤΑ ΠΛΕΙΟΨΗΦΙΑ</w:t>
            </w:r>
          </w:p>
        </w:tc>
      </w:tr>
      <w:tr w:rsidR="005D719C" w14:paraId="4CC5C0B9" w14:textId="77777777">
        <w:trPr>
          <w:trHeight w:val="330"/>
        </w:trPr>
        <w:tc>
          <w:tcPr>
            <w:tcW w:w="5700" w:type="dxa"/>
            <w:tcBorders>
              <w:top w:val="nil"/>
              <w:left w:val="nil"/>
              <w:bottom w:val="nil"/>
              <w:right w:val="nil"/>
            </w:tcBorders>
            <w:shd w:val="clear" w:color="auto" w:fill="auto"/>
            <w:vAlign w:val="center"/>
            <w:hideMark/>
          </w:tcPr>
          <w:p w14:paraId="4CC5C0B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BB" w14:textId="77777777">
        <w:trPr>
          <w:trHeight w:val="345"/>
        </w:trPr>
        <w:tc>
          <w:tcPr>
            <w:tcW w:w="5700" w:type="dxa"/>
            <w:tcBorders>
              <w:top w:val="nil"/>
              <w:left w:val="nil"/>
              <w:bottom w:val="nil"/>
              <w:right w:val="nil"/>
            </w:tcBorders>
            <w:shd w:val="clear" w:color="auto" w:fill="auto"/>
            <w:vAlign w:val="center"/>
            <w:hideMark/>
          </w:tcPr>
          <w:p w14:paraId="4CC5C0B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BD" w14:textId="77777777">
        <w:trPr>
          <w:trHeight w:val="330"/>
        </w:trPr>
        <w:tc>
          <w:tcPr>
            <w:tcW w:w="5700" w:type="dxa"/>
            <w:tcBorders>
              <w:top w:val="nil"/>
              <w:left w:val="nil"/>
              <w:bottom w:val="nil"/>
              <w:right w:val="nil"/>
            </w:tcBorders>
            <w:shd w:val="clear" w:color="auto" w:fill="auto"/>
            <w:vAlign w:val="center"/>
            <w:hideMark/>
          </w:tcPr>
          <w:p w14:paraId="4CC5C0B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BF" w14:textId="77777777">
        <w:trPr>
          <w:trHeight w:val="330"/>
        </w:trPr>
        <w:tc>
          <w:tcPr>
            <w:tcW w:w="5700" w:type="dxa"/>
            <w:tcBorders>
              <w:top w:val="nil"/>
              <w:left w:val="nil"/>
              <w:bottom w:val="nil"/>
              <w:right w:val="nil"/>
            </w:tcBorders>
            <w:shd w:val="clear" w:color="auto" w:fill="auto"/>
            <w:vAlign w:val="center"/>
            <w:hideMark/>
          </w:tcPr>
          <w:p w14:paraId="4CC5C0B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C1" w14:textId="77777777">
        <w:trPr>
          <w:trHeight w:val="330"/>
        </w:trPr>
        <w:tc>
          <w:tcPr>
            <w:tcW w:w="5700" w:type="dxa"/>
            <w:tcBorders>
              <w:top w:val="nil"/>
              <w:left w:val="nil"/>
              <w:bottom w:val="nil"/>
              <w:right w:val="nil"/>
            </w:tcBorders>
            <w:shd w:val="clear" w:color="auto" w:fill="auto"/>
            <w:vAlign w:val="center"/>
            <w:hideMark/>
          </w:tcPr>
          <w:p w14:paraId="4CC5C0C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C3" w14:textId="77777777">
        <w:trPr>
          <w:trHeight w:val="330"/>
        </w:trPr>
        <w:tc>
          <w:tcPr>
            <w:tcW w:w="5700" w:type="dxa"/>
            <w:tcBorders>
              <w:top w:val="nil"/>
              <w:left w:val="nil"/>
              <w:bottom w:val="nil"/>
              <w:right w:val="nil"/>
            </w:tcBorders>
            <w:shd w:val="clear" w:color="auto" w:fill="auto"/>
            <w:vAlign w:val="center"/>
            <w:hideMark/>
          </w:tcPr>
          <w:p w14:paraId="4CC5C0C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C5" w14:textId="77777777">
        <w:trPr>
          <w:trHeight w:val="330"/>
        </w:trPr>
        <w:tc>
          <w:tcPr>
            <w:tcW w:w="5700" w:type="dxa"/>
            <w:tcBorders>
              <w:top w:val="nil"/>
              <w:left w:val="nil"/>
              <w:bottom w:val="nil"/>
              <w:right w:val="nil"/>
            </w:tcBorders>
            <w:shd w:val="clear" w:color="auto" w:fill="auto"/>
            <w:vAlign w:val="center"/>
            <w:hideMark/>
          </w:tcPr>
          <w:p w14:paraId="4CC5C0C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Άρθρο 41 ως έχει  </w:t>
            </w:r>
            <w:r w:rsidRPr="00014FAF">
              <w:rPr>
                <w:rFonts w:ascii="Calibri" w:eastAsia="Times New Roman" w:hAnsi="Calibri" w:cs="Calibri"/>
                <w:color w:val="000000"/>
                <w:szCs w:val="24"/>
              </w:rPr>
              <w:t xml:space="preserve">   ΚΑΤΑ ΠΛΕΙΟΨΗΦΙΑ</w:t>
            </w:r>
          </w:p>
        </w:tc>
      </w:tr>
      <w:tr w:rsidR="005D719C" w14:paraId="4CC5C0C7" w14:textId="77777777">
        <w:trPr>
          <w:trHeight w:val="330"/>
        </w:trPr>
        <w:tc>
          <w:tcPr>
            <w:tcW w:w="5700" w:type="dxa"/>
            <w:tcBorders>
              <w:top w:val="nil"/>
              <w:left w:val="nil"/>
              <w:bottom w:val="nil"/>
              <w:right w:val="nil"/>
            </w:tcBorders>
            <w:shd w:val="clear" w:color="auto" w:fill="auto"/>
            <w:vAlign w:val="center"/>
            <w:hideMark/>
          </w:tcPr>
          <w:p w14:paraId="4CC5C0C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C9" w14:textId="77777777">
        <w:trPr>
          <w:trHeight w:val="330"/>
        </w:trPr>
        <w:tc>
          <w:tcPr>
            <w:tcW w:w="5700" w:type="dxa"/>
            <w:tcBorders>
              <w:top w:val="nil"/>
              <w:left w:val="nil"/>
              <w:bottom w:val="nil"/>
              <w:right w:val="nil"/>
            </w:tcBorders>
            <w:shd w:val="clear" w:color="auto" w:fill="auto"/>
            <w:vAlign w:val="center"/>
            <w:hideMark/>
          </w:tcPr>
          <w:p w14:paraId="4CC5C0C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CB" w14:textId="77777777">
        <w:trPr>
          <w:trHeight w:val="330"/>
        </w:trPr>
        <w:tc>
          <w:tcPr>
            <w:tcW w:w="5700" w:type="dxa"/>
            <w:tcBorders>
              <w:top w:val="nil"/>
              <w:left w:val="nil"/>
              <w:bottom w:val="nil"/>
              <w:right w:val="nil"/>
            </w:tcBorders>
            <w:shd w:val="clear" w:color="auto" w:fill="auto"/>
            <w:vAlign w:val="center"/>
            <w:hideMark/>
          </w:tcPr>
          <w:p w14:paraId="4CC5C0C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CD" w14:textId="77777777">
        <w:trPr>
          <w:trHeight w:val="330"/>
        </w:trPr>
        <w:tc>
          <w:tcPr>
            <w:tcW w:w="5700" w:type="dxa"/>
            <w:tcBorders>
              <w:top w:val="nil"/>
              <w:left w:val="nil"/>
              <w:bottom w:val="nil"/>
              <w:right w:val="nil"/>
            </w:tcBorders>
            <w:shd w:val="clear" w:color="auto" w:fill="auto"/>
            <w:vAlign w:val="center"/>
            <w:hideMark/>
          </w:tcPr>
          <w:p w14:paraId="4CC5C0C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CF" w14:textId="77777777">
        <w:trPr>
          <w:trHeight w:val="330"/>
        </w:trPr>
        <w:tc>
          <w:tcPr>
            <w:tcW w:w="5700" w:type="dxa"/>
            <w:tcBorders>
              <w:top w:val="nil"/>
              <w:left w:val="nil"/>
              <w:bottom w:val="nil"/>
              <w:right w:val="nil"/>
            </w:tcBorders>
            <w:shd w:val="clear" w:color="auto" w:fill="auto"/>
            <w:vAlign w:val="center"/>
            <w:hideMark/>
          </w:tcPr>
          <w:p w14:paraId="4CC5C0C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D1" w14:textId="77777777">
        <w:trPr>
          <w:trHeight w:val="330"/>
        </w:trPr>
        <w:tc>
          <w:tcPr>
            <w:tcW w:w="5700" w:type="dxa"/>
            <w:tcBorders>
              <w:top w:val="nil"/>
              <w:left w:val="nil"/>
              <w:bottom w:val="nil"/>
              <w:right w:val="nil"/>
            </w:tcBorders>
            <w:shd w:val="clear" w:color="auto" w:fill="auto"/>
            <w:vAlign w:val="center"/>
            <w:hideMark/>
          </w:tcPr>
          <w:p w14:paraId="4CC5C0D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D3" w14:textId="77777777">
        <w:trPr>
          <w:trHeight w:val="330"/>
        </w:trPr>
        <w:tc>
          <w:tcPr>
            <w:tcW w:w="5700" w:type="dxa"/>
            <w:tcBorders>
              <w:top w:val="nil"/>
              <w:left w:val="nil"/>
              <w:bottom w:val="nil"/>
              <w:right w:val="nil"/>
            </w:tcBorders>
            <w:shd w:val="clear" w:color="auto" w:fill="auto"/>
            <w:vAlign w:val="center"/>
            <w:hideMark/>
          </w:tcPr>
          <w:p w14:paraId="4CC5C0D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42 όπως τροπ.     ΚΑΤΑ ΠΛΕΙΟΨΗΦΙΑ</w:t>
            </w:r>
          </w:p>
        </w:tc>
      </w:tr>
      <w:tr w:rsidR="005D719C" w14:paraId="4CC5C0D5" w14:textId="77777777">
        <w:trPr>
          <w:trHeight w:val="330"/>
        </w:trPr>
        <w:tc>
          <w:tcPr>
            <w:tcW w:w="5700" w:type="dxa"/>
            <w:tcBorders>
              <w:top w:val="nil"/>
              <w:left w:val="nil"/>
              <w:bottom w:val="nil"/>
              <w:right w:val="nil"/>
            </w:tcBorders>
            <w:shd w:val="clear" w:color="auto" w:fill="auto"/>
            <w:vAlign w:val="center"/>
            <w:hideMark/>
          </w:tcPr>
          <w:p w14:paraId="4CC5C0D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D7" w14:textId="77777777">
        <w:trPr>
          <w:trHeight w:val="330"/>
        </w:trPr>
        <w:tc>
          <w:tcPr>
            <w:tcW w:w="5700" w:type="dxa"/>
            <w:tcBorders>
              <w:top w:val="nil"/>
              <w:left w:val="nil"/>
              <w:bottom w:val="nil"/>
              <w:right w:val="nil"/>
            </w:tcBorders>
            <w:shd w:val="clear" w:color="auto" w:fill="auto"/>
            <w:vAlign w:val="center"/>
            <w:hideMark/>
          </w:tcPr>
          <w:p w14:paraId="4CC5C0D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D9" w14:textId="77777777">
        <w:trPr>
          <w:trHeight w:val="345"/>
        </w:trPr>
        <w:tc>
          <w:tcPr>
            <w:tcW w:w="5700" w:type="dxa"/>
            <w:tcBorders>
              <w:top w:val="nil"/>
              <w:left w:val="nil"/>
              <w:bottom w:val="nil"/>
              <w:right w:val="nil"/>
            </w:tcBorders>
            <w:shd w:val="clear" w:color="auto" w:fill="auto"/>
            <w:vAlign w:val="center"/>
            <w:hideMark/>
          </w:tcPr>
          <w:p w14:paraId="4CC5C0D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DB" w14:textId="77777777">
        <w:trPr>
          <w:trHeight w:val="330"/>
        </w:trPr>
        <w:tc>
          <w:tcPr>
            <w:tcW w:w="5700" w:type="dxa"/>
            <w:tcBorders>
              <w:top w:val="nil"/>
              <w:left w:val="nil"/>
              <w:bottom w:val="nil"/>
              <w:right w:val="nil"/>
            </w:tcBorders>
            <w:shd w:val="clear" w:color="auto" w:fill="auto"/>
            <w:vAlign w:val="center"/>
            <w:hideMark/>
          </w:tcPr>
          <w:p w14:paraId="4CC5C0D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DD" w14:textId="77777777">
        <w:trPr>
          <w:trHeight w:val="330"/>
        </w:trPr>
        <w:tc>
          <w:tcPr>
            <w:tcW w:w="5700" w:type="dxa"/>
            <w:tcBorders>
              <w:top w:val="nil"/>
              <w:left w:val="nil"/>
              <w:bottom w:val="nil"/>
              <w:right w:val="nil"/>
            </w:tcBorders>
            <w:shd w:val="clear" w:color="auto" w:fill="auto"/>
            <w:vAlign w:val="center"/>
            <w:hideMark/>
          </w:tcPr>
          <w:p w14:paraId="4CC5C0D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0DF" w14:textId="77777777">
        <w:trPr>
          <w:trHeight w:val="330"/>
        </w:trPr>
        <w:tc>
          <w:tcPr>
            <w:tcW w:w="5700" w:type="dxa"/>
            <w:tcBorders>
              <w:top w:val="nil"/>
              <w:left w:val="nil"/>
              <w:bottom w:val="nil"/>
              <w:right w:val="nil"/>
            </w:tcBorders>
            <w:shd w:val="clear" w:color="auto" w:fill="auto"/>
            <w:vAlign w:val="center"/>
            <w:hideMark/>
          </w:tcPr>
          <w:p w14:paraId="4CC5C0D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E1" w14:textId="77777777">
        <w:trPr>
          <w:trHeight w:val="330"/>
        </w:trPr>
        <w:tc>
          <w:tcPr>
            <w:tcW w:w="5700" w:type="dxa"/>
            <w:tcBorders>
              <w:top w:val="nil"/>
              <w:left w:val="nil"/>
              <w:bottom w:val="nil"/>
              <w:right w:val="nil"/>
            </w:tcBorders>
            <w:shd w:val="clear" w:color="auto" w:fill="auto"/>
            <w:vAlign w:val="center"/>
            <w:hideMark/>
          </w:tcPr>
          <w:p w14:paraId="4CC5C0E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Άρθρο 43 ως έχει     ΚΑΤΑ ΠΛΕΙΟΨΗΦΙΑ</w:t>
            </w:r>
          </w:p>
        </w:tc>
      </w:tr>
      <w:tr w:rsidR="005D719C" w14:paraId="4CC5C0E3" w14:textId="77777777">
        <w:trPr>
          <w:trHeight w:val="330"/>
        </w:trPr>
        <w:tc>
          <w:tcPr>
            <w:tcW w:w="5700" w:type="dxa"/>
            <w:tcBorders>
              <w:top w:val="nil"/>
              <w:left w:val="nil"/>
              <w:bottom w:val="nil"/>
              <w:right w:val="nil"/>
            </w:tcBorders>
            <w:shd w:val="clear" w:color="auto" w:fill="auto"/>
            <w:vAlign w:val="center"/>
            <w:hideMark/>
          </w:tcPr>
          <w:p w14:paraId="4CC5C0E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E5" w14:textId="77777777">
        <w:trPr>
          <w:trHeight w:val="330"/>
        </w:trPr>
        <w:tc>
          <w:tcPr>
            <w:tcW w:w="5700" w:type="dxa"/>
            <w:tcBorders>
              <w:top w:val="nil"/>
              <w:left w:val="nil"/>
              <w:bottom w:val="nil"/>
              <w:right w:val="nil"/>
            </w:tcBorders>
            <w:shd w:val="clear" w:color="auto" w:fill="auto"/>
            <w:vAlign w:val="center"/>
            <w:hideMark/>
          </w:tcPr>
          <w:p w14:paraId="4CC5C0E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0E7" w14:textId="77777777">
        <w:trPr>
          <w:trHeight w:val="330"/>
        </w:trPr>
        <w:tc>
          <w:tcPr>
            <w:tcW w:w="5700" w:type="dxa"/>
            <w:tcBorders>
              <w:top w:val="nil"/>
              <w:left w:val="nil"/>
              <w:bottom w:val="nil"/>
              <w:right w:val="nil"/>
            </w:tcBorders>
            <w:shd w:val="clear" w:color="auto" w:fill="auto"/>
            <w:vAlign w:val="center"/>
            <w:hideMark/>
          </w:tcPr>
          <w:p w14:paraId="4CC5C0E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0E9" w14:textId="77777777">
        <w:trPr>
          <w:trHeight w:val="330"/>
        </w:trPr>
        <w:tc>
          <w:tcPr>
            <w:tcW w:w="5700" w:type="dxa"/>
            <w:tcBorders>
              <w:top w:val="nil"/>
              <w:left w:val="nil"/>
              <w:bottom w:val="nil"/>
              <w:right w:val="nil"/>
            </w:tcBorders>
            <w:shd w:val="clear" w:color="auto" w:fill="auto"/>
            <w:vAlign w:val="center"/>
            <w:hideMark/>
          </w:tcPr>
          <w:p w14:paraId="4CC5C0E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EB" w14:textId="77777777">
        <w:trPr>
          <w:trHeight w:val="330"/>
        </w:trPr>
        <w:tc>
          <w:tcPr>
            <w:tcW w:w="5700" w:type="dxa"/>
            <w:tcBorders>
              <w:top w:val="nil"/>
              <w:left w:val="nil"/>
              <w:bottom w:val="nil"/>
              <w:right w:val="nil"/>
            </w:tcBorders>
            <w:shd w:val="clear" w:color="auto" w:fill="auto"/>
            <w:vAlign w:val="center"/>
            <w:hideMark/>
          </w:tcPr>
          <w:p w14:paraId="4CC5C0E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ED" w14:textId="77777777">
        <w:trPr>
          <w:trHeight w:val="330"/>
        </w:trPr>
        <w:tc>
          <w:tcPr>
            <w:tcW w:w="5700" w:type="dxa"/>
            <w:tcBorders>
              <w:top w:val="nil"/>
              <w:left w:val="nil"/>
              <w:bottom w:val="nil"/>
              <w:right w:val="nil"/>
            </w:tcBorders>
            <w:shd w:val="clear" w:color="auto" w:fill="auto"/>
            <w:vAlign w:val="center"/>
            <w:hideMark/>
          </w:tcPr>
          <w:p w14:paraId="4CC5C0E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EF" w14:textId="77777777">
        <w:trPr>
          <w:trHeight w:val="330"/>
        </w:trPr>
        <w:tc>
          <w:tcPr>
            <w:tcW w:w="5700" w:type="dxa"/>
            <w:tcBorders>
              <w:top w:val="nil"/>
              <w:left w:val="nil"/>
              <w:bottom w:val="nil"/>
              <w:right w:val="nil"/>
            </w:tcBorders>
            <w:shd w:val="clear" w:color="auto" w:fill="auto"/>
            <w:vAlign w:val="center"/>
            <w:hideMark/>
          </w:tcPr>
          <w:p w14:paraId="4CC5C0E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44 ως έχει     ΚΑΤΑ ΠΛΕΙΟΨΗΦΙΑ</w:t>
            </w:r>
          </w:p>
        </w:tc>
      </w:tr>
      <w:tr w:rsidR="005D719C" w14:paraId="4CC5C0F1" w14:textId="77777777">
        <w:trPr>
          <w:trHeight w:val="330"/>
        </w:trPr>
        <w:tc>
          <w:tcPr>
            <w:tcW w:w="5700" w:type="dxa"/>
            <w:tcBorders>
              <w:top w:val="nil"/>
              <w:left w:val="nil"/>
              <w:bottom w:val="nil"/>
              <w:right w:val="nil"/>
            </w:tcBorders>
            <w:shd w:val="clear" w:color="auto" w:fill="auto"/>
            <w:vAlign w:val="center"/>
            <w:hideMark/>
          </w:tcPr>
          <w:p w14:paraId="4CC5C0F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0F3" w14:textId="77777777">
        <w:trPr>
          <w:trHeight w:val="330"/>
        </w:trPr>
        <w:tc>
          <w:tcPr>
            <w:tcW w:w="5700" w:type="dxa"/>
            <w:tcBorders>
              <w:top w:val="nil"/>
              <w:left w:val="nil"/>
              <w:bottom w:val="nil"/>
              <w:right w:val="nil"/>
            </w:tcBorders>
            <w:shd w:val="clear" w:color="auto" w:fill="auto"/>
            <w:vAlign w:val="center"/>
            <w:hideMark/>
          </w:tcPr>
          <w:p w14:paraId="4CC5C0F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0F5" w14:textId="77777777">
        <w:trPr>
          <w:trHeight w:val="330"/>
        </w:trPr>
        <w:tc>
          <w:tcPr>
            <w:tcW w:w="5700" w:type="dxa"/>
            <w:tcBorders>
              <w:top w:val="nil"/>
              <w:left w:val="nil"/>
              <w:bottom w:val="nil"/>
              <w:right w:val="nil"/>
            </w:tcBorders>
            <w:shd w:val="clear" w:color="auto" w:fill="auto"/>
            <w:vAlign w:val="center"/>
            <w:hideMark/>
          </w:tcPr>
          <w:p w14:paraId="4CC5C0F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0F7" w14:textId="77777777">
        <w:trPr>
          <w:trHeight w:val="330"/>
        </w:trPr>
        <w:tc>
          <w:tcPr>
            <w:tcW w:w="5700" w:type="dxa"/>
            <w:tcBorders>
              <w:top w:val="nil"/>
              <w:left w:val="nil"/>
              <w:bottom w:val="nil"/>
              <w:right w:val="nil"/>
            </w:tcBorders>
            <w:shd w:val="clear" w:color="auto" w:fill="auto"/>
            <w:vAlign w:val="center"/>
            <w:hideMark/>
          </w:tcPr>
          <w:p w14:paraId="4CC5C0F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0F9" w14:textId="77777777">
        <w:trPr>
          <w:trHeight w:val="330"/>
        </w:trPr>
        <w:tc>
          <w:tcPr>
            <w:tcW w:w="5700" w:type="dxa"/>
            <w:tcBorders>
              <w:top w:val="nil"/>
              <w:left w:val="nil"/>
              <w:bottom w:val="nil"/>
              <w:right w:val="nil"/>
            </w:tcBorders>
            <w:shd w:val="clear" w:color="auto" w:fill="auto"/>
            <w:vAlign w:val="center"/>
            <w:hideMark/>
          </w:tcPr>
          <w:p w14:paraId="4CC5C0F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0FB" w14:textId="77777777">
        <w:trPr>
          <w:trHeight w:val="330"/>
        </w:trPr>
        <w:tc>
          <w:tcPr>
            <w:tcW w:w="5700" w:type="dxa"/>
            <w:tcBorders>
              <w:top w:val="nil"/>
              <w:left w:val="nil"/>
              <w:bottom w:val="nil"/>
              <w:right w:val="nil"/>
            </w:tcBorders>
            <w:shd w:val="clear" w:color="auto" w:fill="auto"/>
            <w:vAlign w:val="center"/>
            <w:hideMark/>
          </w:tcPr>
          <w:p w14:paraId="4CC5C0F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0FD" w14:textId="77777777">
        <w:trPr>
          <w:trHeight w:val="330"/>
        </w:trPr>
        <w:tc>
          <w:tcPr>
            <w:tcW w:w="5700" w:type="dxa"/>
            <w:tcBorders>
              <w:top w:val="nil"/>
              <w:left w:val="nil"/>
              <w:bottom w:val="nil"/>
              <w:right w:val="nil"/>
            </w:tcBorders>
            <w:shd w:val="clear" w:color="auto" w:fill="auto"/>
            <w:vAlign w:val="center"/>
            <w:hideMark/>
          </w:tcPr>
          <w:p w14:paraId="4CC5C0F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45 ως έχει     ΚΑΤΑ ΠΛΕΙΟΨΗΦΙΑ</w:t>
            </w:r>
          </w:p>
        </w:tc>
      </w:tr>
      <w:tr w:rsidR="005D719C" w14:paraId="4CC5C0FF" w14:textId="77777777">
        <w:trPr>
          <w:trHeight w:val="330"/>
        </w:trPr>
        <w:tc>
          <w:tcPr>
            <w:tcW w:w="5700" w:type="dxa"/>
            <w:tcBorders>
              <w:top w:val="nil"/>
              <w:left w:val="nil"/>
              <w:bottom w:val="nil"/>
              <w:right w:val="nil"/>
            </w:tcBorders>
            <w:shd w:val="clear" w:color="auto" w:fill="auto"/>
            <w:vAlign w:val="center"/>
            <w:hideMark/>
          </w:tcPr>
          <w:p w14:paraId="4CC5C0F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01" w14:textId="77777777">
        <w:trPr>
          <w:trHeight w:val="330"/>
        </w:trPr>
        <w:tc>
          <w:tcPr>
            <w:tcW w:w="5700" w:type="dxa"/>
            <w:tcBorders>
              <w:top w:val="nil"/>
              <w:left w:val="nil"/>
              <w:bottom w:val="nil"/>
              <w:right w:val="nil"/>
            </w:tcBorders>
            <w:shd w:val="clear" w:color="auto" w:fill="auto"/>
            <w:vAlign w:val="center"/>
            <w:hideMark/>
          </w:tcPr>
          <w:p w14:paraId="4CC5C10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103" w14:textId="77777777">
        <w:trPr>
          <w:trHeight w:val="330"/>
        </w:trPr>
        <w:tc>
          <w:tcPr>
            <w:tcW w:w="5700" w:type="dxa"/>
            <w:tcBorders>
              <w:top w:val="nil"/>
              <w:left w:val="nil"/>
              <w:bottom w:val="nil"/>
              <w:right w:val="nil"/>
            </w:tcBorders>
            <w:shd w:val="clear" w:color="auto" w:fill="auto"/>
            <w:vAlign w:val="center"/>
            <w:hideMark/>
          </w:tcPr>
          <w:p w14:paraId="4CC5C10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05" w14:textId="77777777">
        <w:trPr>
          <w:trHeight w:val="345"/>
        </w:trPr>
        <w:tc>
          <w:tcPr>
            <w:tcW w:w="5700" w:type="dxa"/>
            <w:tcBorders>
              <w:top w:val="nil"/>
              <w:left w:val="nil"/>
              <w:bottom w:val="nil"/>
              <w:right w:val="nil"/>
            </w:tcBorders>
            <w:shd w:val="clear" w:color="auto" w:fill="auto"/>
            <w:vAlign w:val="center"/>
            <w:hideMark/>
          </w:tcPr>
          <w:p w14:paraId="4CC5C10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07" w14:textId="77777777">
        <w:trPr>
          <w:trHeight w:val="330"/>
        </w:trPr>
        <w:tc>
          <w:tcPr>
            <w:tcW w:w="5700" w:type="dxa"/>
            <w:tcBorders>
              <w:top w:val="nil"/>
              <w:left w:val="nil"/>
              <w:bottom w:val="nil"/>
              <w:right w:val="nil"/>
            </w:tcBorders>
            <w:shd w:val="clear" w:color="auto" w:fill="auto"/>
            <w:vAlign w:val="center"/>
            <w:hideMark/>
          </w:tcPr>
          <w:p w14:paraId="4CC5C10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109" w14:textId="77777777">
        <w:trPr>
          <w:trHeight w:val="330"/>
        </w:trPr>
        <w:tc>
          <w:tcPr>
            <w:tcW w:w="5700" w:type="dxa"/>
            <w:tcBorders>
              <w:top w:val="nil"/>
              <w:left w:val="nil"/>
              <w:bottom w:val="nil"/>
              <w:right w:val="nil"/>
            </w:tcBorders>
            <w:shd w:val="clear" w:color="auto" w:fill="auto"/>
            <w:vAlign w:val="center"/>
            <w:hideMark/>
          </w:tcPr>
          <w:p w14:paraId="4CC5C10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0B" w14:textId="77777777">
        <w:trPr>
          <w:trHeight w:val="330"/>
        </w:trPr>
        <w:tc>
          <w:tcPr>
            <w:tcW w:w="5700" w:type="dxa"/>
            <w:tcBorders>
              <w:top w:val="nil"/>
              <w:left w:val="nil"/>
              <w:bottom w:val="nil"/>
              <w:right w:val="nil"/>
            </w:tcBorders>
            <w:shd w:val="clear" w:color="auto" w:fill="auto"/>
            <w:vAlign w:val="center"/>
            <w:hideMark/>
          </w:tcPr>
          <w:p w14:paraId="4CC5C10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46 ως έχει     ΚΑΤΑ ΠΛΕΙΟΨΗΦΙΑ</w:t>
            </w:r>
          </w:p>
        </w:tc>
      </w:tr>
      <w:tr w:rsidR="005D719C" w14:paraId="4CC5C10D" w14:textId="77777777">
        <w:trPr>
          <w:trHeight w:val="330"/>
        </w:trPr>
        <w:tc>
          <w:tcPr>
            <w:tcW w:w="5700" w:type="dxa"/>
            <w:tcBorders>
              <w:top w:val="nil"/>
              <w:left w:val="nil"/>
              <w:bottom w:val="nil"/>
              <w:right w:val="nil"/>
            </w:tcBorders>
            <w:shd w:val="clear" w:color="auto" w:fill="auto"/>
            <w:vAlign w:val="center"/>
            <w:hideMark/>
          </w:tcPr>
          <w:p w14:paraId="4CC5C10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0F" w14:textId="77777777">
        <w:trPr>
          <w:trHeight w:val="330"/>
        </w:trPr>
        <w:tc>
          <w:tcPr>
            <w:tcW w:w="5700" w:type="dxa"/>
            <w:tcBorders>
              <w:top w:val="nil"/>
              <w:left w:val="nil"/>
              <w:bottom w:val="nil"/>
              <w:right w:val="nil"/>
            </w:tcBorders>
            <w:shd w:val="clear" w:color="auto" w:fill="auto"/>
            <w:vAlign w:val="center"/>
            <w:hideMark/>
          </w:tcPr>
          <w:p w14:paraId="4CC5C10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11" w14:textId="77777777">
        <w:trPr>
          <w:trHeight w:val="330"/>
        </w:trPr>
        <w:tc>
          <w:tcPr>
            <w:tcW w:w="5700" w:type="dxa"/>
            <w:tcBorders>
              <w:top w:val="nil"/>
              <w:left w:val="nil"/>
              <w:bottom w:val="nil"/>
              <w:right w:val="nil"/>
            </w:tcBorders>
            <w:shd w:val="clear" w:color="auto" w:fill="auto"/>
            <w:vAlign w:val="center"/>
            <w:hideMark/>
          </w:tcPr>
          <w:p w14:paraId="4CC5C11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13" w14:textId="77777777">
        <w:trPr>
          <w:trHeight w:val="330"/>
        </w:trPr>
        <w:tc>
          <w:tcPr>
            <w:tcW w:w="5700" w:type="dxa"/>
            <w:tcBorders>
              <w:top w:val="nil"/>
              <w:left w:val="nil"/>
              <w:bottom w:val="nil"/>
              <w:right w:val="nil"/>
            </w:tcBorders>
            <w:shd w:val="clear" w:color="auto" w:fill="auto"/>
            <w:vAlign w:val="center"/>
            <w:hideMark/>
          </w:tcPr>
          <w:p w14:paraId="4CC5C11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15" w14:textId="77777777">
        <w:trPr>
          <w:trHeight w:val="330"/>
        </w:trPr>
        <w:tc>
          <w:tcPr>
            <w:tcW w:w="5700" w:type="dxa"/>
            <w:tcBorders>
              <w:top w:val="nil"/>
              <w:left w:val="nil"/>
              <w:bottom w:val="nil"/>
              <w:right w:val="nil"/>
            </w:tcBorders>
            <w:shd w:val="clear" w:color="auto" w:fill="auto"/>
            <w:vAlign w:val="center"/>
            <w:hideMark/>
          </w:tcPr>
          <w:p w14:paraId="4CC5C11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17" w14:textId="77777777">
        <w:trPr>
          <w:trHeight w:val="330"/>
        </w:trPr>
        <w:tc>
          <w:tcPr>
            <w:tcW w:w="5700" w:type="dxa"/>
            <w:tcBorders>
              <w:top w:val="nil"/>
              <w:left w:val="nil"/>
              <w:bottom w:val="nil"/>
              <w:right w:val="nil"/>
            </w:tcBorders>
            <w:shd w:val="clear" w:color="auto" w:fill="auto"/>
            <w:vAlign w:val="center"/>
            <w:hideMark/>
          </w:tcPr>
          <w:p w14:paraId="4CC5C11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19" w14:textId="77777777">
        <w:trPr>
          <w:trHeight w:val="345"/>
        </w:trPr>
        <w:tc>
          <w:tcPr>
            <w:tcW w:w="5700" w:type="dxa"/>
            <w:tcBorders>
              <w:top w:val="nil"/>
              <w:left w:val="nil"/>
              <w:bottom w:val="nil"/>
              <w:right w:val="nil"/>
            </w:tcBorders>
            <w:shd w:val="clear" w:color="auto" w:fill="auto"/>
            <w:vAlign w:val="center"/>
            <w:hideMark/>
          </w:tcPr>
          <w:p w14:paraId="4CC5C11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47 όπως τροπ.     ΚΑΤΑ ΠΛΕΙΟΨΗΦΙΑ</w:t>
            </w:r>
          </w:p>
        </w:tc>
      </w:tr>
      <w:tr w:rsidR="005D719C" w14:paraId="4CC5C11B" w14:textId="77777777">
        <w:trPr>
          <w:trHeight w:val="330"/>
        </w:trPr>
        <w:tc>
          <w:tcPr>
            <w:tcW w:w="5700" w:type="dxa"/>
            <w:tcBorders>
              <w:top w:val="nil"/>
              <w:left w:val="nil"/>
              <w:bottom w:val="nil"/>
              <w:right w:val="nil"/>
            </w:tcBorders>
            <w:shd w:val="clear" w:color="auto" w:fill="auto"/>
            <w:vAlign w:val="center"/>
            <w:hideMark/>
          </w:tcPr>
          <w:p w14:paraId="4CC5C11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1D" w14:textId="77777777">
        <w:trPr>
          <w:trHeight w:val="330"/>
        </w:trPr>
        <w:tc>
          <w:tcPr>
            <w:tcW w:w="5700" w:type="dxa"/>
            <w:tcBorders>
              <w:top w:val="nil"/>
              <w:left w:val="nil"/>
              <w:bottom w:val="nil"/>
              <w:right w:val="nil"/>
            </w:tcBorders>
            <w:shd w:val="clear" w:color="auto" w:fill="auto"/>
            <w:vAlign w:val="center"/>
            <w:hideMark/>
          </w:tcPr>
          <w:p w14:paraId="4CC5C11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1F" w14:textId="77777777">
        <w:trPr>
          <w:trHeight w:val="330"/>
        </w:trPr>
        <w:tc>
          <w:tcPr>
            <w:tcW w:w="5700" w:type="dxa"/>
            <w:tcBorders>
              <w:top w:val="nil"/>
              <w:left w:val="nil"/>
              <w:bottom w:val="nil"/>
              <w:right w:val="nil"/>
            </w:tcBorders>
            <w:shd w:val="clear" w:color="auto" w:fill="auto"/>
            <w:vAlign w:val="center"/>
            <w:hideMark/>
          </w:tcPr>
          <w:p w14:paraId="4CC5C11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21" w14:textId="77777777">
        <w:trPr>
          <w:trHeight w:val="330"/>
        </w:trPr>
        <w:tc>
          <w:tcPr>
            <w:tcW w:w="5700" w:type="dxa"/>
            <w:tcBorders>
              <w:top w:val="nil"/>
              <w:left w:val="nil"/>
              <w:bottom w:val="nil"/>
              <w:right w:val="nil"/>
            </w:tcBorders>
            <w:shd w:val="clear" w:color="auto" w:fill="auto"/>
            <w:vAlign w:val="center"/>
            <w:hideMark/>
          </w:tcPr>
          <w:p w14:paraId="4CC5C12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23" w14:textId="77777777">
        <w:trPr>
          <w:trHeight w:val="345"/>
        </w:trPr>
        <w:tc>
          <w:tcPr>
            <w:tcW w:w="5700" w:type="dxa"/>
            <w:tcBorders>
              <w:top w:val="nil"/>
              <w:left w:val="nil"/>
              <w:bottom w:val="nil"/>
              <w:right w:val="nil"/>
            </w:tcBorders>
            <w:shd w:val="clear" w:color="auto" w:fill="auto"/>
            <w:vAlign w:val="center"/>
            <w:hideMark/>
          </w:tcPr>
          <w:p w14:paraId="4CC5C12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25" w14:textId="77777777">
        <w:trPr>
          <w:trHeight w:val="330"/>
        </w:trPr>
        <w:tc>
          <w:tcPr>
            <w:tcW w:w="5700" w:type="dxa"/>
            <w:tcBorders>
              <w:top w:val="nil"/>
              <w:left w:val="nil"/>
              <w:bottom w:val="nil"/>
              <w:right w:val="nil"/>
            </w:tcBorders>
            <w:shd w:val="clear" w:color="auto" w:fill="auto"/>
            <w:vAlign w:val="center"/>
            <w:hideMark/>
          </w:tcPr>
          <w:p w14:paraId="4CC5C12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27" w14:textId="77777777">
        <w:trPr>
          <w:trHeight w:val="330"/>
        </w:trPr>
        <w:tc>
          <w:tcPr>
            <w:tcW w:w="5700" w:type="dxa"/>
            <w:tcBorders>
              <w:top w:val="nil"/>
              <w:left w:val="nil"/>
              <w:bottom w:val="nil"/>
              <w:right w:val="nil"/>
            </w:tcBorders>
            <w:shd w:val="clear" w:color="auto" w:fill="auto"/>
            <w:vAlign w:val="center"/>
            <w:hideMark/>
          </w:tcPr>
          <w:p w14:paraId="4CC5C12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48 ως έχει     ΚΑΤΑ ΠΛΕΙΟΨΗΦΙΑ</w:t>
            </w:r>
          </w:p>
        </w:tc>
      </w:tr>
      <w:tr w:rsidR="005D719C" w14:paraId="4CC5C129" w14:textId="77777777">
        <w:trPr>
          <w:trHeight w:val="330"/>
        </w:trPr>
        <w:tc>
          <w:tcPr>
            <w:tcW w:w="5700" w:type="dxa"/>
            <w:tcBorders>
              <w:top w:val="nil"/>
              <w:left w:val="nil"/>
              <w:bottom w:val="nil"/>
              <w:right w:val="nil"/>
            </w:tcBorders>
            <w:shd w:val="clear" w:color="auto" w:fill="auto"/>
            <w:vAlign w:val="center"/>
            <w:hideMark/>
          </w:tcPr>
          <w:p w14:paraId="4CC5C12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2B" w14:textId="77777777">
        <w:trPr>
          <w:trHeight w:val="330"/>
        </w:trPr>
        <w:tc>
          <w:tcPr>
            <w:tcW w:w="5700" w:type="dxa"/>
            <w:tcBorders>
              <w:top w:val="nil"/>
              <w:left w:val="nil"/>
              <w:bottom w:val="nil"/>
              <w:right w:val="nil"/>
            </w:tcBorders>
            <w:shd w:val="clear" w:color="auto" w:fill="auto"/>
            <w:vAlign w:val="center"/>
            <w:hideMark/>
          </w:tcPr>
          <w:p w14:paraId="4CC5C12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2D" w14:textId="77777777">
        <w:trPr>
          <w:trHeight w:val="330"/>
        </w:trPr>
        <w:tc>
          <w:tcPr>
            <w:tcW w:w="5700" w:type="dxa"/>
            <w:tcBorders>
              <w:top w:val="nil"/>
              <w:left w:val="nil"/>
              <w:bottom w:val="nil"/>
              <w:right w:val="nil"/>
            </w:tcBorders>
            <w:shd w:val="clear" w:color="auto" w:fill="auto"/>
            <w:vAlign w:val="center"/>
            <w:hideMark/>
          </w:tcPr>
          <w:p w14:paraId="4CC5C12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2F" w14:textId="77777777">
        <w:trPr>
          <w:trHeight w:val="330"/>
        </w:trPr>
        <w:tc>
          <w:tcPr>
            <w:tcW w:w="5700" w:type="dxa"/>
            <w:tcBorders>
              <w:top w:val="nil"/>
              <w:left w:val="nil"/>
              <w:bottom w:val="nil"/>
              <w:right w:val="nil"/>
            </w:tcBorders>
            <w:shd w:val="clear" w:color="auto" w:fill="auto"/>
            <w:vAlign w:val="center"/>
            <w:hideMark/>
          </w:tcPr>
          <w:p w14:paraId="4CC5C12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31" w14:textId="77777777">
        <w:trPr>
          <w:trHeight w:val="330"/>
        </w:trPr>
        <w:tc>
          <w:tcPr>
            <w:tcW w:w="5700" w:type="dxa"/>
            <w:tcBorders>
              <w:top w:val="nil"/>
              <w:left w:val="nil"/>
              <w:bottom w:val="nil"/>
              <w:right w:val="nil"/>
            </w:tcBorders>
            <w:shd w:val="clear" w:color="auto" w:fill="auto"/>
            <w:vAlign w:val="center"/>
            <w:hideMark/>
          </w:tcPr>
          <w:p w14:paraId="4CC5C13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33" w14:textId="77777777">
        <w:trPr>
          <w:trHeight w:val="330"/>
        </w:trPr>
        <w:tc>
          <w:tcPr>
            <w:tcW w:w="5700" w:type="dxa"/>
            <w:tcBorders>
              <w:top w:val="nil"/>
              <w:left w:val="nil"/>
              <w:bottom w:val="nil"/>
              <w:right w:val="nil"/>
            </w:tcBorders>
            <w:shd w:val="clear" w:color="auto" w:fill="auto"/>
            <w:vAlign w:val="center"/>
            <w:hideMark/>
          </w:tcPr>
          <w:p w14:paraId="4CC5C13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35" w14:textId="77777777">
        <w:trPr>
          <w:trHeight w:val="330"/>
        </w:trPr>
        <w:tc>
          <w:tcPr>
            <w:tcW w:w="5700" w:type="dxa"/>
            <w:tcBorders>
              <w:top w:val="nil"/>
              <w:left w:val="nil"/>
              <w:bottom w:val="nil"/>
              <w:right w:val="nil"/>
            </w:tcBorders>
            <w:shd w:val="clear" w:color="auto" w:fill="auto"/>
            <w:vAlign w:val="center"/>
            <w:hideMark/>
          </w:tcPr>
          <w:p w14:paraId="4CC5C13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49 όπως τροπ.     ΚΑΤΑ ΠΛΕΙΟΨΗΦΙΑ</w:t>
            </w:r>
          </w:p>
        </w:tc>
      </w:tr>
      <w:tr w:rsidR="005D719C" w14:paraId="4CC5C137" w14:textId="77777777">
        <w:trPr>
          <w:trHeight w:val="330"/>
        </w:trPr>
        <w:tc>
          <w:tcPr>
            <w:tcW w:w="5700" w:type="dxa"/>
            <w:tcBorders>
              <w:top w:val="nil"/>
              <w:left w:val="nil"/>
              <w:bottom w:val="nil"/>
              <w:right w:val="nil"/>
            </w:tcBorders>
            <w:shd w:val="clear" w:color="auto" w:fill="auto"/>
            <w:vAlign w:val="center"/>
            <w:hideMark/>
          </w:tcPr>
          <w:p w14:paraId="4CC5C13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39" w14:textId="77777777">
        <w:trPr>
          <w:trHeight w:val="330"/>
        </w:trPr>
        <w:tc>
          <w:tcPr>
            <w:tcW w:w="5700" w:type="dxa"/>
            <w:tcBorders>
              <w:top w:val="nil"/>
              <w:left w:val="nil"/>
              <w:bottom w:val="nil"/>
              <w:right w:val="nil"/>
            </w:tcBorders>
            <w:shd w:val="clear" w:color="auto" w:fill="auto"/>
            <w:vAlign w:val="center"/>
            <w:hideMark/>
          </w:tcPr>
          <w:p w14:paraId="4CC5C13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3B" w14:textId="77777777">
        <w:trPr>
          <w:trHeight w:val="330"/>
        </w:trPr>
        <w:tc>
          <w:tcPr>
            <w:tcW w:w="5700" w:type="dxa"/>
            <w:tcBorders>
              <w:top w:val="nil"/>
              <w:left w:val="nil"/>
              <w:bottom w:val="nil"/>
              <w:right w:val="nil"/>
            </w:tcBorders>
            <w:shd w:val="clear" w:color="auto" w:fill="auto"/>
            <w:vAlign w:val="center"/>
            <w:hideMark/>
          </w:tcPr>
          <w:p w14:paraId="4CC5C13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3D" w14:textId="77777777">
        <w:trPr>
          <w:trHeight w:val="330"/>
        </w:trPr>
        <w:tc>
          <w:tcPr>
            <w:tcW w:w="5700" w:type="dxa"/>
            <w:tcBorders>
              <w:top w:val="nil"/>
              <w:left w:val="nil"/>
              <w:bottom w:val="nil"/>
              <w:right w:val="nil"/>
            </w:tcBorders>
            <w:shd w:val="clear" w:color="auto" w:fill="auto"/>
            <w:vAlign w:val="center"/>
            <w:hideMark/>
          </w:tcPr>
          <w:p w14:paraId="4CC5C13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3F" w14:textId="77777777">
        <w:trPr>
          <w:trHeight w:val="330"/>
        </w:trPr>
        <w:tc>
          <w:tcPr>
            <w:tcW w:w="5700" w:type="dxa"/>
            <w:tcBorders>
              <w:top w:val="nil"/>
              <w:left w:val="nil"/>
              <w:bottom w:val="nil"/>
              <w:right w:val="nil"/>
            </w:tcBorders>
            <w:shd w:val="clear" w:color="auto" w:fill="auto"/>
            <w:vAlign w:val="center"/>
            <w:hideMark/>
          </w:tcPr>
          <w:p w14:paraId="4CC5C13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Κ.Κ.Ε: OXI</w:t>
            </w:r>
          </w:p>
        </w:tc>
      </w:tr>
      <w:tr w:rsidR="005D719C" w14:paraId="4CC5C141" w14:textId="77777777">
        <w:trPr>
          <w:trHeight w:val="330"/>
        </w:trPr>
        <w:tc>
          <w:tcPr>
            <w:tcW w:w="5700" w:type="dxa"/>
            <w:tcBorders>
              <w:top w:val="nil"/>
              <w:left w:val="nil"/>
              <w:bottom w:val="nil"/>
              <w:right w:val="nil"/>
            </w:tcBorders>
            <w:shd w:val="clear" w:color="auto" w:fill="auto"/>
            <w:vAlign w:val="center"/>
            <w:hideMark/>
          </w:tcPr>
          <w:p w14:paraId="4CC5C14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ΕΝ. </w:t>
            </w:r>
            <w:r w:rsidRPr="00014FAF">
              <w:rPr>
                <w:rFonts w:ascii="Calibri" w:eastAsia="Times New Roman" w:hAnsi="Calibri" w:cs="Calibri"/>
                <w:color w:val="000000"/>
                <w:szCs w:val="24"/>
              </w:rPr>
              <w:t>ΚΕΝΤΡΩΩΝ: OXI</w:t>
            </w:r>
          </w:p>
        </w:tc>
      </w:tr>
      <w:tr w:rsidR="005D719C" w14:paraId="4CC5C143" w14:textId="77777777">
        <w:trPr>
          <w:trHeight w:val="330"/>
        </w:trPr>
        <w:tc>
          <w:tcPr>
            <w:tcW w:w="5700" w:type="dxa"/>
            <w:tcBorders>
              <w:top w:val="nil"/>
              <w:left w:val="nil"/>
              <w:bottom w:val="nil"/>
              <w:right w:val="nil"/>
            </w:tcBorders>
            <w:shd w:val="clear" w:color="auto" w:fill="auto"/>
            <w:vAlign w:val="center"/>
            <w:hideMark/>
          </w:tcPr>
          <w:p w14:paraId="4CC5C14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50 ως έχει     ΚΑΤΑ ΠΛΕΙΟΨΗΦΙΑ</w:t>
            </w:r>
          </w:p>
        </w:tc>
      </w:tr>
      <w:tr w:rsidR="005D719C" w14:paraId="4CC5C145" w14:textId="77777777">
        <w:trPr>
          <w:trHeight w:val="345"/>
        </w:trPr>
        <w:tc>
          <w:tcPr>
            <w:tcW w:w="5700" w:type="dxa"/>
            <w:tcBorders>
              <w:top w:val="nil"/>
              <w:left w:val="nil"/>
              <w:bottom w:val="nil"/>
              <w:right w:val="nil"/>
            </w:tcBorders>
            <w:shd w:val="clear" w:color="auto" w:fill="auto"/>
            <w:vAlign w:val="center"/>
            <w:hideMark/>
          </w:tcPr>
          <w:p w14:paraId="4CC5C14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47" w14:textId="77777777">
        <w:trPr>
          <w:trHeight w:val="330"/>
        </w:trPr>
        <w:tc>
          <w:tcPr>
            <w:tcW w:w="5700" w:type="dxa"/>
            <w:tcBorders>
              <w:top w:val="nil"/>
              <w:left w:val="nil"/>
              <w:bottom w:val="nil"/>
              <w:right w:val="nil"/>
            </w:tcBorders>
            <w:shd w:val="clear" w:color="auto" w:fill="auto"/>
            <w:vAlign w:val="center"/>
            <w:hideMark/>
          </w:tcPr>
          <w:p w14:paraId="4CC5C14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49" w14:textId="77777777">
        <w:trPr>
          <w:trHeight w:val="330"/>
        </w:trPr>
        <w:tc>
          <w:tcPr>
            <w:tcW w:w="5700" w:type="dxa"/>
            <w:tcBorders>
              <w:top w:val="nil"/>
              <w:left w:val="nil"/>
              <w:bottom w:val="nil"/>
              <w:right w:val="nil"/>
            </w:tcBorders>
            <w:shd w:val="clear" w:color="auto" w:fill="auto"/>
            <w:vAlign w:val="center"/>
            <w:hideMark/>
          </w:tcPr>
          <w:p w14:paraId="4CC5C14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4B" w14:textId="77777777">
        <w:trPr>
          <w:trHeight w:val="330"/>
        </w:trPr>
        <w:tc>
          <w:tcPr>
            <w:tcW w:w="5700" w:type="dxa"/>
            <w:tcBorders>
              <w:top w:val="nil"/>
              <w:left w:val="nil"/>
              <w:bottom w:val="nil"/>
              <w:right w:val="nil"/>
            </w:tcBorders>
            <w:shd w:val="clear" w:color="auto" w:fill="auto"/>
            <w:vAlign w:val="center"/>
            <w:hideMark/>
          </w:tcPr>
          <w:p w14:paraId="4CC5C14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4D" w14:textId="77777777">
        <w:trPr>
          <w:trHeight w:val="330"/>
        </w:trPr>
        <w:tc>
          <w:tcPr>
            <w:tcW w:w="5700" w:type="dxa"/>
            <w:tcBorders>
              <w:top w:val="nil"/>
              <w:left w:val="nil"/>
              <w:bottom w:val="nil"/>
              <w:right w:val="nil"/>
            </w:tcBorders>
            <w:shd w:val="clear" w:color="auto" w:fill="auto"/>
            <w:vAlign w:val="center"/>
            <w:hideMark/>
          </w:tcPr>
          <w:p w14:paraId="4CC5C14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4F" w14:textId="77777777">
        <w:trPr>
          <w:trHeight w:val="345"/>
        </w:trPr>
        <w:tc>
          <w:tcPr>
            <w:tcW w:w="5700" w:type="dxa"/>
            <w:tcBorders>
              <w:top w:val="nil"/>
              <w:left w:val="nil"/>
              <w:bottom w:val="nil"/>
              <w:right w:val="nil"/>
            </w:tcBorders>
            <w:shd w:val="clear" w:color="auto" w:fill="auto"/>
            <w:vAlign w:val="center"/>
            <w:hideMark/>
          </w:tcPr>
          <w:p w14:paraId="4CC5C14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51" w14:textId="77777777">
        <w:trPr>
          <w:trHeight w:val="330"/>
        </w:trPr>
        <w:tc>
          <w:tcPr>
            <w:tcW w:w="5700" w:type="dxa"/>
            <w:tcBorders>
              <w:top w:val="nil"/>
              <w:left w:val="nil"/>
              <w:bottom w:val="nil"/>
              <w:right w:val="nil"/>
            </w:tcBorders>
            <w:shd w:val="clear" w:color="auto" w:fill="auto"/>
            <w:vAlign w:val="center"/>
            <w:hideMark/>
          </w:tcPr>
          <w:p w14:paraId="4CC5C15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51 ως έχει     ΚΑΤΑ ΠΛΕΙΟΨΗΦΙΑ</w:t>
            </w:r>
          </w:p>
        </w:tc>
      </w:tr>
      <w:tr w:rsidR="005D719C" w14:paraId="4CC5C153" w14:textId="77777777">
        <w:trPr>
          <w:trHeight w:val="330"/>
        </w:trPr>
        <w:tc>
          <w:tcPr>
            <w:tcW w:w="5700" w:type="dxa"/>
            <w:tcBorders>
              <w:top w:val="nil"/>
              <w:left w:val="nil"/>
              <w:bottom w:val="nil"/>
              <w:right w:val="nil"/>
            </w:tcBorders>
            <w:shd w:val="clear" w:color="auto" w:fill="auto"/>
            <w:vAlign w:val="center"/>
            <w:hideMark/>
          </w:tcPr>
          <w:p w14:paraId="4CC5C15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55" w14:textId="77777777">
        <w:trPr>
          <w:trHeight w:val="330"/>
        </w:trPr>
        <w:tc>
          <w:tcPr>
            <w:tcW w:w="5700" w:type="dxa"/>
            <w:tcBorders>
              <w:top w:val="nil"/>
              <w:left w:val="nil"/>
              <w:bottom w:val="nil"/>
              <w:right w:val="nil"/>
            </w:tcBorders>
            <w:shd w:val="clear" w:color="auto" w:fill="auto"/>
            <w:vAlign w:val="center"/>
            <w:hideMark/>
          </w:tcPr>
          <w:p w14:paraId="4CC5C15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57" w14:textId="77777777">
        <w:trPr>
          <w:trHeight w:val="330"/>
        </w:trPr>
        <w:tc>
          <w:tcPr>
            <w:tcW w:w="5700" w:type="dxa"/>
            <w:tcBorders>
              <w:top w:val="nil"/>
              <w:left w:val="nil"/>
              <w:bottom w:val="nil"/>
              <w:right w:val="nil"/>
            </w:tcBorders>
            <w:shd w:val="clear" w:color="auto" w:fill="auto"/>
            <w:vAlign w:val="center"/>
            <w:hideMark/>
          </w:tcPr>
          <w:p w14:paraId="4CC5C15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59" w14:textId="77777777">
        <w:trPr>
          <w:trHeight w:val="330"/>
        </w:trPr>
        <w:tc>
          <w:tcPr>
            <w:tcW w:w="5700" w:type="dxa"/>
            <w:tcBorders>
              <w:top w:val="nil"/>
              <w:left w:val="nil"/>
              <w:bottom w:val="nil"/>
              <w:right w:val="nil"/>
            </w:tcBorders>
            <w:shd w:val="clear" w:color="auto" w:fill="auto"/>
            <w:vAlign w:val="center"/>
            <w:hideMark/>
          </w:tcPr>
          <w:p w14:paraId="4CC5C15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5B" w14:textId="77777777">
        <w:trPr>
          <w:trHeight w:val="330"/>
        </w:trPr>
        <w:tc>
          <w:tcPr>
            <w:tcW w:w="5700" w:type="dxa"/>
            <w:tcBorders>
              <w:top w:val="nil"/>
              <w:left w:val="nil"/>
              <w:bottom w:val="nil"/>
              <w:right w:val="nil"/>
            </w:tcBorders>
            <w:shd w:val="clear" w:color="auto" w:fill="auto"/>
            <w:vAlign w:val="center"/>
            <w:hideMark/>
          </w:tcPr>
          <w:p w14:paraId="4CC5C15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5D" w14:textId="77777777">
        <w:trPr>
          <w:trHeight w:val="330"/>
        </w:trPr>
        <w:tc>
          <w:tcPr>
            <w:tcW w:w="5700" w:type="dxa"/>
            <w:tcBorders>
              <w:top w:val="nil"/>
              <w:left w:val="nil"/>
              <w:bottom w:val="nil"/>
              <w:right w:val="nil"/>
            </w:tcBorders>
            <w:shd w:val="clear" w:color="auto" w:fill="auto"/>
            <w:vAlign w:val="center"/>
            <w:hideMark/>
          </w:tcPr>
          <w:p w14:paraId="4CC5C15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5F" w14:textId="77777777">
        <w:trPr>
          <w:trHeight w:val="330"/>
        </w:trPr>
        <w:tc>
          <w:tcPr>
            <w:tcW w:w="5700" w:type="dxa"/>
            <w:tcBorders>
              <w:top w:val="nil"/>
              <w:left w:val="nil"/>
              <w:bottom w:val="nil"/>
              <w:right w:val="nil"/>
            </w:tcBorders>
            <w:shd w:val="clear" w:color="auto" w:fill="auto"/>
            <w:vAlign w:val="center"/>
            <w:hideMark/>
          </w:tcPr>
          <w:p w14:paraId="4CC5C15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52 ως</w:t>
            </w:r>
            <w:r w:rsidRPr="00014FAF">
              <w:rPr>
                <w:rFonts w:ascii="Calibri" w:eastAsia="Times New Roman" w:hAnsi="Calibri" w:cs="Calibri"/>
                <w:color w:val="000000"/>
                <w:szCs w:val="24"/>
              </w:rPr>
              <w:t xml:space="preserve"> έχει     ΚΑΤΑ ΠΛΕΙΟΨΗΦΙΑ</w:t>
            </w:r>
          </w:p>
        </w:tc>
      </w:tr>
      <w:tr w:rsidR="005D719C" w14:paraId="4CC5C161" w14:textId="77777777">
        <w:trPr>
          <w:trHeight w:val="330"/>
        </w:trPr>
        <w:tc>
          <w:tcPr>
            <w:tcW w:w="5700" w:type="dxa"/>
            <w:tcBorders>
              <w:top w:val="nil"/>
              <w:left w:val="nil"/>
              <w:bottom w:val="nil"/>
              <w:right w:val="nil"/>
            </w:tcBorders>
            <w:shd w:val="clear" w:color="auto" w:fill="auto"/>
            <w:vAlign w:val="center"/>
            <w:hideMark/>
          </w:tcPr>
          <w:p w14:paraId="4CC5C16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63" w14:textId="77777777">
        <w:trPr>
          <w:trHeight w:val="345"/>
        </w:trPr>
        <w:tc>
          <w:tcPr>
            <w:tcW w:w="5700" w:type="dxa"/>
            <w:tcBorders>
              <w:top w:val="nil"/>
              <w:left w:val="nil"/>
              <w:bottom w:val="nil"/>
              <w:right w:val="nil"/>
            </w:tcBorders>
            <w:shd w:val="clear" w:color="auto" w:fill="auto"/>
            <w:vAlign w:val="center"/>
            <w:hideMark/>
          </w:tcPr>
          <w:p w14:paraId="4CC5C16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65" w14:textId="77777777">
        <w:trPr>
          <w:trHeight w:val="330"/>
        </w:trPr>
        <w:tc>
          <w:tcPr>
            <w:tcW w:w="5700" w:type="dxa"/>
            <w:tcBorders>
              <w:top w:val="nil"/>
              <w:left w:val="nil"/>
              <w:bottom w:val="nil"/>
              <w:right w:val="nil"/>
            </w:tcBorders>
            <w:shd w:val="clear" w:color="auto" w:fill="auto"/>
            <w:vAlign w:val="center"/>
            <w:hideMark/>
          </w:tcPr>
          <w:p w14:paraId="4CC5C16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67" w14:textId="77777777">
        <w:trPr>
          <w:trHeight w:val="330"/>
        </w:trPr>
        <w:tc>
          <w:tcPr>
            <w:tcW w:w="5700" w:type="dxa"/>
            <w:tcBorders>
              <w:top w:val="nil"/>
              <w:left w:val="nil"/>
              <w:bottom w:val="nil"/>
              <w:right w:val="nil"/>
            </w:tcBorders>
            <w:shd w:val="clear" w:color="auto" w:fill="auto"/>
            <w:vAlign w:val="center"/>
            <w:hideMark/>
          </w:tcPr>
          <w:p w14:paraId="4CC5C16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69" w14:textId="77777777">
        <w:trPr>
          <w:trHeight w:val="330"/>
        </w:trPr>
        <w:tc>
          <w:tcPr>
            <w:tcW w:w="5700" w:type="dxa"/>
            <w:tcBorders>
              <w:top w:val="nil"/>
              <w:left w:val="nil"/>
              <w:bottom w:val="nil"/>
              <w:right w:val="nil"/>
            </w:tcBorders>
            <w:shd w:val="clear" w:color="auto" w:fill="auto"/>
            <w:vAlign w:val="center"/>
            <w:hideMark/>
          </w:tcPr>
          <w:p w14:paraId="4CC5C16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6B" w14:textId="77777777">
        <w:trPr>
          <w:trHeight w:val="330"/>
        </w:trPr>
        <w:tc>
          <w:tcPr>
            <w:tcW w:w="5700" w:type="dxa"/>
            <w:tcBorders>
              <w:top w:val="nil"/>
              <w:left w:val="nil"/>
              <w:bottom w:val="nil"/>
              <w:right w:val="nil"/>
            </w:tcBorders>
            <w:shd w:val="clear" w:color="auto" w:fill="auto"/>
            <w:vAlign w:val="center"/>
            <w:hideMark/>
          </w:tcPr>
          <w:p w14:paraId="4CC5C16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6D" w14:textId="77777777">
        <w:trPr>
          <w:trHeight w:val="330"/>
        </w:trPr>
        <w:tc>
          <w:tcPr>
            <w:tcW w:w="5700" w:type="dxa"/>
            <w:tcBorders>
              <w:top w:val="nil"/>
              <w:left w:val="nil"/>
              <w:bottom w:val="nil"/>
              <w:right w:val="nil"/>
            </w:tcBorders>
            <w:shd w:val="clear" w:color="auto" w:fill="auto"/>
            <w:vAlign w:val="center"/>
            <w:hideMark/>
          </w:tcPr>
          <w:p w14:paraId="4CC5C16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53 ως έχει     ΚΑΤΑ ΠΛΕΙΟΨΗΦΙΑ</w:t>
            </w:r>
          </w:p>
        </w:tc>
      </w:tr>
      <w:tr w:rsidR="005D719C" w14:paraId="4CC5C16F" w14:textId="77777777">
        <w:trPr>
          <w:trHeight w:val="330"/>
        </w:trPr>
        <w:tc>
          <w:tcPr>
            <w:tcW w:w="5700" w:type="dxa"/>
            <w:tcBorders>
              <w:top w:val="nil"/>
              <w:left w:val="nil"/>
              <w:bottom w:val="nil"/>
              <w:right w:val="nil"/>
            </w:tcBorders>
            <w:shd w:val="clear" w:color="auto" w:fill="auto"/>
            <w:vAlign w:val="center"/>
            <w:hideMark/>
          </w:tcPr>
          <w:p w14:paraId="4CC5C16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71" w14:textId="77777777">
        <w:trPr>
          <w:trHeight w:val="330"/>
        </w:trPr>
        <w:tc>
          <w:tcPr>
            <w:tcW w:w="5700" w:type="dxa"/>
            <w:tcBorders>
              <w:top w:val="nil"/>
              <w:left w:val="nil"/>
              <w:bottom w:val="nil"/>
              <w:right w:val="nil"/>
            </w:tcBorders>
            <w:shd w:val="clear" w:color="auto" w:fill="auto"/>
            <w:vAlign w:val="center"/>
            <w:hideMark/>
          </w:tcPr>
          <w:p w14:paraId="4CC5C17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73" w14:textId="77777777">
        <w:trPr>
          <w:trHeight w:val="330"/>
        </w:trPr>
        <w:tc>
          <w:tcPr>
            <w:tcW w:w="5700" w:type="dxa"/>
            <w:tcBorders>
              <w:top w:val="nil"/>
              <w:left w:val="nil"/>
              <w:bottom w:val="nil"/>
              <w:right w:val="nil"/>
            </w:tcBorders>
            <w:shd w:val="clear" w:color="auto" w:fill="auto"/>
            <w:vAlign w:val="center"/>
            <w:hideMark/>
          </w:tcPr>
          <w:p w14:paraId="4CC5C17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75" w14:textId="77777777">
        <w:trPr>
          <w:trHeight w:val="330"/>
        </w:trPr>
        <w:tc>
          <w:tcPr>
            <w:tcW w:w="5700" w:type="dxa"/>
            <w:tcBorders>
              <w:top w:val="nil"/>
              <w:left w:val="nil"/>
              <w:bottom w:val="nil"/>
              <w:right w:val="nil"/>
            </w:tcBorders>
            <w:shd w:val="clear" w:color="auto" w:fill="auto"/>
            <w:vAlign w:val="center"/>
            <w:hideMark/>
          </w:tcPr>
          <w:p w14:paraId="4CC5C17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77" w14:textId="77777777">
        <w:trPr>
          <w:trHeight w:val="330"/>
        </w:trPr>
        <w:tc>
          <w:tcPr>
            <w:tcW w:w="5700" w:type="dxa"/>
            <w:tcBorders>
              <w:top w:val="nil"/>
              <w:left w:val="nil"/>
              <w:bottom w:val="nil"/>
              <w:right w:val="nil"/>
            </w:tcBorders>
            <w:shd w:val="clear" w:color="auto" w:fill="auto"/>
            <w:vAlign w:val="center"/>
            <w:hideMark/>
          </w:tcPr>
          <w:p w14:paraId="4CC5C17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79" w14:textId="77777777">
        <w:trPr>
          <w:trHeight w:val="330"/>
        </w:trPr>
        <w:tc>
          <w:tcPr>
            <w:tcW w:w="5700" w:type="dxa"/>
            <w:tcBorders>
              <w:top w:val="nil"/>
              <w:left w:val="nil"/>
              <w:bottom w:val="nil"/>
              <w:right w:val="nil"/>
            </w:tcBorders>
            <w:shd w:val="clear" w:color="auto" w:fill="auto"/>
            <w:vAlign w:val="center"/>
            <w:hideMark/>
          </w:tcPr>
          <w:p w14:paraId="4CC5C17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7B" w14:textId="77777777">
        <w:trPr>
          <w:trHeight w:val="330"/>
        </w:trPr>
        <w:tc>
          <w:tcPr>
            <w:tcW w:w="5700" w:type="dxa"/>
            <w:tcBorders>
              <w:top w:val="nil"/>
              <w:left w:val="nil"/>
              <w:bottom w:val="nil"/>
              <w:right w:val="nil"/>
            </w:tcBorders>
            <w:shd w:val="clear" w:color="auto" w:fill="auto"/>
            <w:vAlign w:val="center"/>
            <w:hideMark/>
          </w:tcPr>
          <w:p w14:paraId="4CC5C17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Άρθρο 54 όπως τροπ.     ΚΑΤΑ </w:t>
            </w:r>
            <w:r w:rsidRPr="00014FAF">
              <w:rPr>
                <w:rFonts w:ascii="Calibri" w:eastAsia="Times New Roman" w:hAnsi="Calibri" w:cs="Calibri"/>
                <w:color w:val="000000"/>
                <w:szCs w:val="24"/>
              </w:rPr>
              <w:t>ΠΛΕΙΟΨΗΦΙΑ</w:t>
            </w:r>
          </w:p>
        </w:tc>
      </w:tr>
      <w:tr w:rsidR="005D719C" w14:paraId="4CC5C17D" w14:textId="77777777">
        <w:trPr>
          <w:trHeight w:val="330"/>
        </w:trPr>
        <w:tc>
          <w:tcPr>
            <w:tcW w:w="5700" w:type="dxa"/>
            <w:tcBorders>
              <w:top w:val="nil"/>
              <w:left w:val="nil"/>
              <w:bottom w:val="nil"/>
              <w:right w:val="nil"/>
            </w:tcBorders>
            <w:shd w:val="clear" w:color="auto" w:fill="auto"/>
            <w:vAlign w:val="center"/>
            <w:hideMark/>
          </w:tcPr>
          <w:p w14:paraId="4CC5C17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7F" w14:textId="77777777">
        <w:trPr>
          <w:trHeight w:val="330"/>
        </w:trPr>
        <w:tc>
          <w:tcPr>
            <w:tcW w:w="5700" w:type="dxa"/>
            <w:tcBorders>
              <w:top w:val="nil"/>
              <w:left w:val="nil"/>
              <w:bottom w:val="nil"/>
              <w:right w:val="nil"/>
            </w:tcBorders>
            <w:shd w:val="clear" w:color="auto" w:fill="auto"/>
            <w:vAlign w:val="center"/>
            <w:hideMark/>
          </w:tcPr>
          <w:p w14:paraId="4CC5C17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181" w14:textId="77777777">
        <w:trPr>
          <w:trHeight w:val="330"/>
        </w:trPr>
        <w:tc>
          <w:tcPr>
            <w:tcW w:w="5700" w:type="dxa"/>
            <w:tcBorders>
              <w:top w:val="nil"/>
              <w:left w:val="nil"/>
              <w:bottom w:val="nil"/>
              <w:right w:val="nil"/>
            </w:tcBorders>
            <w:shd w:val="clear" w:color="auto" w:fill="auto"/>
            <w:vAlign w:val="center"/>
            <w:hideMark/>
          </w:tcPr>
          <w:p w14:paraId="4CC5C18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83" w14:textId="77777777">
        <w:trPr>
          <w:trHeight w:val="330"/>
        </w:trPr>
        <w:tc>
          <w:tcPr>
            <w:tcW w:w="5700" w:type="dxa"/>
            <w:tcBorders>
              <w:top w:val="nil"/>
              <w:left w:val="nil"/>
              <w:bottom w:val="nil"/>
              <w:right w:val="nil"/>
            </w:tcBorders>
            <w:shd w:val="clear" w:color="auto" w:fill="auto"/>
            <w:vAlign w:val="center"/>
            <w:hideMark/>
          </w:tcPr>
          <w:p w14:paraId="4CC5C18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85" w14:textId="77777777">
        <w:trPr>
          <w:trHeight w:val="330"/>
        </w:trPr>
        <w:tc>
          <w:tcPr>
            <w:tcW w:w="5700" w:type="dxa"/>
            <w:tcBorders>
              <w:top w:val="nil"/>
              <w:left w:val="nil"/>
              <w:bottom w:val="nil"/>
              <w:right w:val="nil"/>
            </w:tcBorders>
            <w:shd w:val="clear" w:color="auto" w:fill="auto"/>
            <w:vAlign w:val="center"/>
            <w:hideMark/>
          </w:tcPr>
          <w:p w14:paraId="4CC5C18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87" w14:textId="77777777">
        <w:trPr>
          <w:trHeight w:val="330"/>
        </w:trPr>
        <w:tc>
          <w:tcPr>
            <w:tcW w:w="5700" w:type="dxa"/>
            <w:tcBorders>
              <w:top w:val="nil"/>
              <w:left w:val="nil"/>
              <w:bottom w:val="nil"/>
              <w:right w:val="nil"/>
            </w:tcBorders>
            <w:shd w:val="clear" w:color="auto" w:fill="auto"/>
            <w:vAlign w:val="center"/>
            <w:hideMark/>
          </w:tcPr>
          <w:p w14:paraId="4CC5C18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89" w14:textId="77777777">
        <w:trPr>
          <w:trHeight w:val="330"/>
        </w:trPr>
        <w:tc>
          <w:tcPr>
            <w:tcW w:w="5700" w:type="dxa"/>
            <w:tcBorders>
              <w:top w:val="nil"/>
              <w:left w:val="nil"/>
              <w:bottom w:val="nil"/>
              <w:right w:val="nil"/>
            </w:tcBorders>
            <w:shd w:val="clear" w:color="auto" w:fill="auto"/>
            <w:vAlign w:val="center"/>
            <w:hideMark/>
          </w:tcPr>
          <w:p w14:paraId="4CC5C18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55 ως έχει     ΚΑΤΑ ΠΛΕΙΟΨΗΦΙΑ</w:t>
            </w:r>
          </w:p>
        </w:tc>
      </w:tr>
      <w:tr w:rsidR="005D719C" w14:paraId="4CC5C18B" w14:textId="77777777">
        <w:trPr>
          <w:trHeight w:val="330"/>
        </w:trPr>
        <w:tc>
          <w:tcPr>
            <w:tcW w:w="5700" w:type="dxa"/>
            <w:tcBorders>
              <w:top w:val="nil"/>
              <w:left w:val="nil"/>
              <w:bottom w:val="nil"/>
              <w:right w:val="nil"/>
            </w:tcBorders>
            <w:shd w:val="clear" w:color="auto" w:fill="auto"/>
            <w:vAlign w:val="center"/>
            <w:hideMark/>
          </w:tcPr>
          <w:p w14:paraId="4CC5C18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8D" w14:textId="77777777">
        <w:trPr>
          <w:trHeight w:val="330"/>
        </w:trPr>
        <w:tc>
          <w:tcPr>
            <w:tcW w:w="5700" w:type="dxa"/>
            <w:tcBorders>
              <w:top w:val="nil"/>
              <w:left w:val="nil"/>
              <w:bottom w:val="nil"/>
              <w:right w:val="nil"/>
            </w:tcBorders>
            <w:shd w:val="clear" w:color="auto" w:fill="auto"/>
            <w:vAlign w:val="center"/>
            <w:hideMark/>
          </w:tcPr>
          <w:p w14:paraId="4CC5C18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18F" w14:textId="77777777">
        <w:trPr>
          <w:trHeight w:val="345"/>
        </w:trPr>
        <w:tc>
          <w:tcPr>
            <w:tcW w:w="5700" w:type="dxa"/>
            <w:tcBorders>
              <w:top w:val="nil"/>
              <w:left w:val="nil"/>
              <w:bottom w:val="nil"/>
              <w:right w:val="nil"/>
            </w:tcBorders>
            <w:shd w:val="clear" w:color="auto" w:fill="auto"/>
            <w:vAlign w:val="center"/>
            <w:hideMark/>
          </w:tcPr>
          <w:p w14:paraId="4CC5C18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91" w14:textId="77777777">
        <w:trPr>
          <w:trHeight w:val="330"/>
        </w:trPr>
        <w:tc>
          <w:tcPr>
            <w:tcW w:w="5700" w:type="dxa"/>
            <w:tcBorders>
              <w:top w:val="nil"/>
              <w:left w:val="nil"/>
              <w:bottom w:val="nil"/>
              <w:right w:val="nil"/>
            </w:tcBorders>
            <w:shd w:val="clear" w:color="auto" w:fill="auto"/>
            <w:vAlign w:val="center"/>
            <w:hideMark/>
          </w:tcPr>
          <w:p w14:paraId="4CC5C19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93" w14:textId="77777777">
        <w:trPr>
          <w:trHeight w:val="330"/>
        </w:trPr>
        <w:tc>
          <w:tcPr>
            <w:tcW w:w="5700" w:type="dxa"/>
            <w:tcBorders>
              <w:top w:val="nil"/>
              <w:left w:val="nil"/>
              <w:bottom w:val="nil"/>
              <w:right w:val="nil"/>
            </w:tcBorders>
            <w:shd w:val="clear" w:color="auto" w:fill="auto"/>
            <w:vAlign w:val="center"/>
            <w:hideMark/>
          </w:tcPr>
          <w:p w14:paraId="4CC5C19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195" w14:textId="77777777">
        <w:trPr>
          <w:trHeight w:val="330"/>
        </w:trPr>
        <w:tc>
          <w:tcPr>
            <w:tcW w:w="5700" w:type="dxa"/>
            <w:tcBorders>
              <w:top w:val="nil"/>
              <w:left w:val="nil"/>
              <w:bottom w:val="nil"/>
              <w:right w:val="nil"/>
            </w:tcBorders>
            <w:shd w:val="clear" w:color="auto" w:fill="auto"/>
            <w:vAlign w:val="center"/>
            <w:hideMark/>
          </w:tcPr>
          <w:p w14:paraId="4CC5C19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97" w14:textId="77777777">
        <w:trPr>
          <w:trHeight w:val="330"/>
        </w:trPr>
        <w:tc>
          <w:tcPr>
            <w:tcW w:w="5700" w:type="dxa"/>
            <w:tcBorders>
              <w:top w:val="nil"/>
              <w:left w:val="nil"/>
              <w:bottom w:val="nil"/>
              <w:right w:val="nil"/>
            </w:tcBorders>
            <w:shd w:val="clear" w:color="auto" w:fill="auto"/>
            <w:vAlign w:val="center"/>
            <w:hideMark/>
          </w:tcPr>
          <w:p w14:paraId="4CC5C19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56 ως έχει     ΚΑΤΑ ΠΛΕΙΟΨΗΦΙΑ</w:t>
            </w:r>
          </w:p>
        </w:tc>
      </w:tr>
      <w:tr w:rsidR="005D719C" w14:paraId="4CC5C199" w14:textId="77777777">
        <w:trPr>
          <w:trHeight w:val="330"/>
        </w:trPr>
        <w:tc>
          <w:tcPr>
            <w:tcW w:w="5700" w:type="dxa"/>
            <w:tcBorders>
              <w:top w:val="nil"/>
              <w:left w:val="nil"/>
              <w:bottom w:val="nil"/>
              <w:right w:val="nil"/>
            </w:tcBorders>
            <w:shd w:val="clear" w:color="auto" w:fill="auto"/>
            <w:vAlign w:val="center"/>
            <w:hideMark/>
          </w:tcPr>
          <w:p w14:paraId="4CC5C19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9B" w14:textId="77777777">
        <w:trPr>
          <w:trHeight w:val="330"/>
        </w:trPr>
        <w:tc>
          <w:tcPr>
            <w:tcW w:w="5700" w:type="dxa"/>
            <w:tcBorders>
              <w:top w:val="nil"/>
              <w:left w:val="nil"/>
              <w:bottom w:val="nil"/>
              <w:right w:val="nil"/>
            </w:tcBorders>
            <w:shd w:val="clear" w:color="auto" w:fill="auto"/>
            <w:vAlign w:val="center"/>
            <w:hideMark/>
          </w:tcPr>
          <w:p w14:paraId="4CC5C19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19D" w14:textId="77777777">
        <w:trPr>
          <w:trHeight w:val="330"/>
        </w:trPr>
        <w:tc>
          <w:tcPr>
            <w:tcW w:w="5700" w:type="dxa"/>
            <w:tcBorders>
              <w:top w:val="nil"/>
              <w:left w:val="nil"/>
              <w:bottom w:val="nil"/>
              <w:right w:val="nil"/>
            </w:tcBorders>
            <w:shd w:val="clear" w:color="auto" w:fill="auto"/>
            <w:vAlign w:val="center"/>
            <w:hideMark/>
          </w:tcPr>
          <w:p w14:paraId="4CC5C19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ΔΗ.ΣΥ: ΠΡΝ</w:t>
            </w:r>
          </w:p>
        </w:tc>
      </w:tr>
      <w:tr w:rsidR="005D719C" w14:paraId="4CC5C19F" w14:textId="77777777">
        <w:trPr>
          <w:trHeight w:val="330"/>
        </w:trPr>
        <w:tc>
          <w:tcPr>
            <w:tcW w:w="5700" w:type="dxa"/>
            <w:tcBorders>
              <w:top w:val="nil"/>
              <w:left w:val="nil"/>
              <w:bottom w:val="nil"/>
              <w:right w:val="nil"/>
            </w:tcBorders>
            <w:shd w:val="clear" w:color="auto" w:fill="auto"/>
            <w:vAlign w:val="center"/>
            <w:hideMark/>
          </w:tcPr>
          <w:p w14:paraId="4CC5C19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A1" w14:textId="77777777">
        <w:trPr>
          <w:trHeight w:val="330"/>
        </w:trPr>
        <w:tc>
          <w:tcPr>
            <w:tcW w:w="5700" w:type="dxa"/>
            <w:tcBorders>
              <w:top w:val="nil"/>
              <w:left w:val="nil"/>
              <w:bottom w:val="nil"/>
              <w:right w:val="nil"/>
            </w:tcBorders>
            <w:shd w:val="clear" w:color="auto" w:fill="auto"/>
            <w:vAlign w:val="center"/>
            <w:hideMark/>
          </w:tcPr>
          <w:p w14:paraId="4CC5C1A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1A3" w14:textId="77777777">
        <w:trPr>
          <w:trHeight w:val="330"/>
        </w:trPr>
        <w:tc>
          <w:tcPr>
            <w:tcW w:w="5700" w:type="dxa"/>
            <w:tcBorders>
              <w:top w:val="nil"/>
              <w:left w:val="nil"/>
              <w:bottom w:val="nil"/>
              <w:right w:val="nil"/>
            </w:tcBorders>
            <w:shd w:val="clear" w:color="auto" w:fill="auto"/>
            <w:vAlign w:val="center"/>
            <w:hideMark/>
          </w:tcPr>
          <w:p w14:paraId="4CC5C1A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A5" w14:textId="77777777">
        <w:trPr>
          <w:trHeight w:val="330"/>
        </w:trPr>
        <w:tc>
          <w:tcPr>
            <w:tcW w:w="5700" w:type="dxa"/>
            <w:tcBorders>
              <w:top w:val="nil"/>
              <w:left w:val="nil"/>
              <w:bottom w:val="nil"/>
              <w:right w:val="nil"/>
            </w:tcBorders>
            <w:shd w:val="clear" w:color="auto" w:fill="auto"/>
            <w:vAlign w:val="center"/>
            <w:hideMark/>
          </w:tcPr>
          <w:p w14:paraId="4CC5C1A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57 ως έχει     ΚΑΤΑ ΠΛΕΙΟΨΗΦΙΑ</w:t>
            </w:r>
          </w:p>
        </w:tc>
      </w:tr>
      <w:tr w:rsidR="005D719C" w14:paraId="4CC5C1A7" w14:textId="77777777">
        <w:trPr>
          <w:trHeight w:val="330"/>
        </w:trPr>
        <w:tc>
          <w:tcPr>
            <w:tcW w:w="5700" w:type="dxa"/>
            <w:tcBorders>
              <w:top w:val="nil"/>
              <w:left w:val="nil"/>
              <w:bottom w:val="nil"/>
              <w:right w:val="nil"/>
            </w:tcBorders>
            <w:shd w:val="clear" w:color="auto" w:fill="auto"/>
            <w:vAlign w:val="center"/>
            <w:hideMark/>
          </w:tcPr>
          <w:p w14:paraId="4CC5C1A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A9" w14:textId="77777777">
        <w:trPr>
          <w:trHeight w:val="330"/>
        </w:trPr>
        <w:tc>
          <w:tcPr>
            <w:tcW w:w="5700" w:type="dxa"/>
            <w:tcBorders>
              <w:top w:val="nil"/>
              <w:left w:val="nil"/>
              <w:bottom w:val="nil"/>
              <w:right w:val="nil"/>
            </w:tcBorders>
            <w:shd w:val="clear" w:color="auto" w:fill="auto"/>
            <w:vAlign w:val="center"/>
            <w:hideMark/>
          </w:tcPr>
          <w:p w14:paraId="4CC5C1A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1AB" w14:textId="77777777">
        <w:trPr>
          <w:trHeight w:val="330"/>
        </w:trPr>
        <w:tc>
          <w:tcPr>
            <w:tcW w:w="5700" w:type="dxa"/>
            <w:tcBorders>
              <w:top w:val="nil"/>
              <w:left w:val="nil"/>
              <w:bottom w:val="nil"/>
              <w:right w:val="nil"/>
            </w:tcBorders>
            <w:shd w:val="clear" w:color="auto" w:fill="auto"/>
            <w:vAlign w:val="center"/>
            <w:hideMark/>
          </w:tcPr>
          <w:p w14:paraId="4CC5C1A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AD" w14:textId="77777777">
        <w:trPr>
          <w:trHeight w:val="345"/>
        </w:trPr>
        <w:tc>
          <w:tcPr>
            <w:tcW w:w="5700" w:type="dxa"/>
            <w:tcBorders>
              <w:top w:val="nil"/>
              <w:left w:val="nil"/>
              <w:bottom w:val="nil"/>
              <w:right w:val="nil"/>
            </w:tcBorders>
            <w:shd w:val="clear" w:color="auto" w:fill="auto"/>
            <w:vAlign w:val="center"/>
            <w:hideMark/>
          </w:tcPr>
          <w:p w14:paraId="4CC5C1A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AF" w14:textId="77777777">
        <w:trPr>
          <w:trHeight w:val="330"/>
        </w:trPr>
        <w:tc>
          <w:tcPr>
            <w:tcW w:w="5700" w:type="dxa"/>
            <w:tcBorders>
              <w:top w:val="nil"/>
              <w:left w:val="nil"/>
              <w:bottom w:val="nil"/>
              <w:right w:val="nil"/>
            </w:tcBorders>
            <w:shd w:val="clear" w:color="auto" w:fill="auto"/>
            <w:vAlign w:val="center"/>
            <w:hideMark/>
          </w:tcPr>
          <w:p w14:paraId="4CC5C1A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1B1" w14:textId="77777777">
        <w:trPr>
          <w:trHeight w:val="330"/>
        </w:trPr>
        <w:tc>
          <w:tcPr>
            <w:tcW w:w="5700" w:type="dxa"/>
            <w:tcBorders>
              <w:top w:val="nil"/>
              <w:left w:val="nil"/>
              <w:bottom w:val="nil"/>
              <w:right w:val="nil"/>
            </w:tcBorders>
            <w:shd w:val="clear" w:color="auto" w:fill="auto"/>
            <w:vAlign w:val="center"/>
            <w:hideMark/>
          </w:tcPr>
          <w:p w14:paraId="4CC5C1B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C1B3" w14:textId="77777777">
        <w:trPr>
          <w:trHeight w:val="330"/>
        </w:trPr>
        <w:tc>
          <w:tcPr>
            <w:tcW w:w="5700" w:type="dxa"/>
            <w:tcBorders>
              <w:top w:val="nil"/>
              <w:left w:val="nil"/>
              <w:bottom w:val="nil"/>
              <w:right w:val="nil"/>
            </w:tcBorders>
            <w:shd w:val="clear" w:color="auto" w:fill="auto"/>
            <w:vAlign w:val="center"/>
            <w:hideMark/>
          </w:tcPr>
          <w:p w14:paraId="4CC5C1B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58 όπως τροπ.     ΚΑΤΑ ΠΛΕΙΟΨΗΦΙΑ</w:t>
            </w:r>
          </w:p>
        </w:tc>
      </w:tr>
      <w:tr w:rsidR="005D719C" w14:paraId="4CC5C1B5" w14:textId="77777777">
        <w:trPr>
          <w:trHeight w:val="330"/>
        </w:trPr>
        <w:tc>
          <w:tcPr>
            <w:tcW w:w="5700" w:type="dxa"/>
            <w:tcBorders>
              <w:top w:val="nil"/>
              <w:left w:val="nil"/>
              <w:bottom w:val="nil"/>
              <w:right w:val="nil"/>
            </w:tcBorders>
            <w:shd w:val="clear" w:color="auto" w:fill="auto"/>
            <w:vAlign w:val="center"/>
            <w:hideMark/>
          </w:tcPr>
          <w:p w14:paraId="4CC5C1B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B7" w14:textId="77777777">
        <w:trPr>
          <w:trHeight w:val="330"/>
        </w:trPr>
        <w:tc>
          <w:tcPr>
            <w:tcW w:w="5700" w:type="dxa"/>
            <w:tcBorders>
              <w:top w:val="nil"/>
              <w:left w:val="nil"/>
              <w:bottom w:val="nil"/>
              <w:right w:val="nil"/>
            </w:tcBorders>
            <w:shd w:val="clear" w:color="auto" w:fill="auto"/>
            <w:vAlign w:val="center"/>
            <w:hideMark/>
          </w:tcPr>
          <w:p w14:paraId="4CC5C1B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B9" w14:textId="77777777">
        <w:trPr>
          <w:trHeight w:val="330"/>
        </w:trPr>
        <w:tc>
          <w:tcPr>
            <w:tcW w:w="5700" w:type="dxa"/>
            <w:tcBorders>
              <w:top w:val="nil"/>
              <w:left w:val="nil"/>
              <w:bottom w:val="nil"/>
              <w:right w:val="nil"/>
            </w:tcBorders>
            <w:shd w:val="clear" w:color="auto" w:fill="auto"/>
            <w:vAlign w:val="center"/>
            <w:hideMark/>
          </w:tcPr>
          <w:p w14:paraId="4CC5C1B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BB" w14:textId="77777777">
        <w:trPr>
          <w:trHeight w:val="330"/>
        </w:trPr>
        <w:tc>
          <w:tcPr>
            <w:tcW w:w="5700" w:type="dxa"/>
            <w:tcBorders>
              <w:top w:val="nil"/>
              <w:left w:val="nil"/>
              <w:bottom w:val="nil"/>
              <w:right w:val="nil"/>
            </w:tcBorders>
            <w:shd w:val="clear" w:color="auto" w:fill="auto"/>
            <w:vAlign w:val="center"/>
            <w:hideMark/>
          </w:tcPr>
          <w:p w14:paraId="4CC5C1B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BD" w14:textId="77777777">
        <w:trPr>
          <w:trHeight w:val="330"/>
        </w:trPr>
        <w:tc>
          <w:tcPr>
            <w:tcW w:w="5700" w:type="dxa"/>
            <w:tcBorders>
              <w:top w:val="nil"/>
              <w:left w:val="nil"/>
              <w:bottom w:val="nil"/>
              <w:right w:val="nil"/>
            </w:tcBorders>
            <w:shd w:val="clear" w:color="auto" w:fill="auto"/>
            <w:vAlign w:val="center"/>
            <w:hideMark/>
          </w:tcPr>
          <w:p w14:paraId="4CC5C1B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ΝΑΙ</w:t>
            </w:r>
          </w:p>
        </w:tc>
      </w:tr>
      <w:tr w:rsidR="005D719C" w14:paraId="4CC5C1BF" w14:textId="77777777">
        <w:trPr>
          <w:trHeight w:val="330"/>
        </w:trPr>
        <w:tc>
          <w:tcPr>
            <w:tcW w:w="5700" w:type="dxa"/>
            <w:tcBorders>
              <w:top w:val="nil"/>
              <w:left w:val="nil"/>
              <w:bottom w:val="nil"/>
              <w:right w:val="nil"/>
            </w:tcBorders>
            <w:shd w:val="clear" w:color="auto" w:fill="auto"/>
            <w:vAlign w:val="center"/>
            <w:hideMark/>
          </w:tcPr>
          <w:p w14:paraId="4CC5C1B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C1" w14:textId="77777777">
        <w:trPr>
          <w:trHeight w:val="330"/>
        </w:trPr>
        <w:tc>
          <w:tcPr>
            <w:tcW w:w="5700" w:type="dxa"/>
            <w:tcBorders>
              <w:top w:val="nil"/>
              <w:left w:val="nil"/>
              <w:bottom w:val="nil"/>
              <w:right w:val="nil"/>
            </w:tcBorders>
            <w:shd w:val="clear" w:color="auto" w:fill="auto"/>
            <w:vAlign w:val="center"/>
            <w:hideMark/>
          </w:tcPr>
          <w:p w14:paraId="4CC5C1C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59 όπως τροπ.     ΚΑΤΑ ΠΛΕΙΟΨΗΦΙΑ</w:t>
            </w:r>
          </w:p>
        </w:tc>
      </w:tr>
      <w:tr w:rsidR="005D719C" w14:paraId="4CC5C1C3" w14:textId="77777777">
        <w:trPr>
          <w:trHeight w:val="330"/>
        </w:trPr>
        <w:tc>
          <w:tcPr>
            <w:tcW w:w="5700" w:type="dxa"/>
            <w:tcBorders>
              <w:top w:val="nil"/>
              <w:left w:val="nil"/>
              <w:bottom w:val="nil"/>
              <w:right w:val="nil"/>
            </w:tcBorders>
            <w:shd w:val="clear" w:color="auto" w:fill="auto"/>
            <w:vAlign w:val="center"/>
            <w:hideMark/>
          </w:tcPr>
          <w:p w14:paraId="4CC5C1C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C5" w14:textId="77777777">
        <w:trPr>
          <w:trHeight w:val="330"/>
        </w:trPr>
        <w:tc>
          <w:tcPr>
            <w:tcW w:w="5700" w:type="dxa"/>
            <w:tcBorders>
              <w:top w:val="nil"/>
              <w:left w:val="nil"/>
              <w:bottom w:val="nil"/>
              <w:right w:val="nil"/>
            </w:tcBorders>
            <w:shd w:val="clear" w:color="auto" w:fill="auto"/>
            <w:vAlign w:val="center"/>
            <w:hideMark/>
          </w:tcPr>
          <w:p w14:paraId="4CC5C1C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1C7" w14:textId="77777777">
        <w:trPr>
          <w:trHeight w:val="330"/>
        </w:trPr>
        <w:tc>
          <w:tcPr>
            <w:tcW w:w="5700" w:type="dxa"/>
            <w:tcBorders>
              <w:top w:val="nil"/>
              <w:left w:val="nil"/>
              <w:bottom w:val="nil"/>
              <w:right w:val="nil"/>
            </w:tcBorders>
            <w:shd w:val="clear" w:color="auto" w:fill="auto"/>
            <w:vAlign w:val="center"/>
            <w:hideMark/>
          </w:tcPr>
          <w:p w14:paraId="4CC5C1C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1C9" w14:textId="77777777">
        <w:trPr>
          <w:trHeight w:val="330"/>
        </w:trPr>
        <w:tc>
          <w:tcPr>
            <w:tcW w:w="5700" w:type="dxa"/>
            <w:tcBorders>
              <w:top w:val="nil"/>
              <w:left w:val="nil"/>
              <w:bottom w:val="nil"/>
              <w:right w:val="nil"/>
            </w:tcBorders>
            <w:shd w:val="clear" w:color="auto" w:fill="auto"/>
            <w:vAlign w:val="center"/>
            <w:hideMark/>
          </w:tcPr>
          <w:p w14:paraId="4CC5C1C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CB" w14:textId="77777777">
        <w:trPr>
          <w:trHeight w:val="330"/>
        </w:trPr>
        <w:tc>
          <w:tcPr>
            <w:tcW w:w="5700" w:type="dxa"/>
            <w:tcBorders>
              <w:top w:val="nil"/>
              <w:left w:val="nil"/>
              <w:bottom w:val="nil"/>
              <w:right w:val="nil"/>
            </w:tcBorders>
            <w:shd w:val="clear" w:color="auto" w:fill="auto"/>
            <w:vAlign w:val="center"/>
            <w:hideMark/>
          </w:tcPr>
          <w:p w14:paraId="4CC5C1C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1CD" w14:textId="77777777">
        <w:trPr>
          <w:trHeight w:val="330"/>
        </w:trPr>
        <w:tc>
          <w:tcPr>
            <w:tcW w:w="5700" w:type="dxa"/>
            <w:tcBorders>
              <w:top w:val="nil"/>
              <w:left w:val="nil"/>
              <w:bottom w:val="nil"/>
              <w:right w:val="nil"/>
            </w:tcBorders>
            <w:shd w:val="clear" w:color="auto" w:fill="auto"/>
            <w:vAlign w:val="center"/>
            <w:hideMark/>
          </w:tcPr>
          <w:p w14:paraId="4CC5C1C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CF" w14:textId="77777777">
        <w:trPr>
          <w:trHeight w:val="345"/>
        </w:trPr>
        <w:tc>
          <w:tcPr>
            <w:tcW w:w="5700" w:type="dxa"/>
            <w:tcBorders>
              <w:top w:val="nil"/>
              <w:left w:val="nil"/>
              <w:bottom w:val="nil"/>
              <w:right w:val="nil"/>
            </w:tcBorders>
            <w:shd w:val="clear" w:color="auto" w:fill="auto"/>
            <w:vAlign w:val="center"/>
            <w:hideMark/>
          </w:tcPr>
          <w:p w14:paraId="4CC5C1C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60 όπως τροπ.     ΚΑΤΑ ΠΛΕΙΟΨΗΦΙΑ</w:t>
            </w:r>
          </w:p>
        </w:tc>
      </w:tr>
      <w:tr w:rsidR="005D719C" w14:paraId="4CC5C1D1" w14:textId="77777777">
        <w:trPr>
          <w:trHeight w:val="330"/>
        </w:trPr>
        <w:tc>
          <w:tcPr>
            <w:tcW w:w="5700" w:type="dxa"/>
            <w:tcBorders>
              <w:top w:val="nil"/>
              <w:left w:val="nil"/>
              <w:bottom w:val="nil"/>
              <w:right w:val="nil"/>
            </w:tcBorders>
            <w:shd w:val="clear" w:color="auto" w:fill="auto"/>
            <w:vAlign w:val="center"/>
            <w:hideMark/>
          </w:tcPr>
          <w:p w14:paraId="4CC5C1D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D3" w14:textId="77777777">
        <w:trPr>
          <w:trHeight w:val="330"/>
        </w:trPr>
        <w:tc>
          <w:tcPr>
            <w:tcW w:w="5700" w:type="dxa"/>
            <w:tcBorders>
              <w:top w:val="nil"/>
              <w:left w:val="nil"/>
              <w:bottom w:val="nil"/>
              <w:right w:val="nil"/>
            </w:tcBorders>
            <w:shd w:val="clear" w:color="auto" w:fill="auto"/>
            <w:vAlign w:val="center"/>
            <w:hideMark/>
          </w:tcPr>
          <w:p w14:paraId="4CC5C1D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1D5" w14:textId="77777777">
        <w:trPr>
          <w:trHeight w:val="330"/>
        </w:trPr>
        <w:tc>
          <w:tcPr>
            <w:tcW w:w="5700" w:type="dxa"/>
            <w:tcBorders>
              <w:top w:val="nil"/>
              <w:left w:val="nil"/>
              <w:bottom w:val="nil"/>
              <w:right w:val="nil"/>
            </w:tcBorders>
            <w:shd w:val="clear" w:color="auto" w:fill="auto"/>
            <w:vAlign w:val="center"/>
            <w:hideMark/>
          </w:tcPr>
          <w:p w14:paraId="4CC5C1D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1D7" w14:textId="77777777">
        <w:trPr>
          <w:trHeight w:val="330"/>
        </w:trPr>
        <w:tc>
          <w:tcPr>
            <w:tcW w:w="5700" w:type="dxa"/>
            <w:tcBorders>
              <w:top w:val="nil"/>
              <w:left w:val="nil"/>
              <w:bottom w:val="nil"/>
              <w:right w:val="nil"/>
            </w:tcBorders>
            <w:shd w:val="clear" w:color="auto" w:fill="auto"/>
            <w:vAlign w:val="center"/>
            <w:hideMark/>
          </w:tcPr>
          <w:p w14:paraId="4CC5C1D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D9" w14:textId="77777777">
        <w:trPr>
          <w:trHeight w:val="345"/>
        </w:trPr>
        <w:tc>
          <w:tcPr>
            <w:tcW w:w="5700" w:type="dxa"/>
            <w:tcBorders>
              <w:top w:val="nil"/>
              <w:left w:val="nil"/>
              <w:bottom w:val="nil"/>
              <w:right w:val="nil"/>
            </w:tcBorders>
            <w:shd w:val="clear" w:color="auto" w:fill="auto"/>
            <w:vAlign w:val="center"/>
            <w:hideMark/>
          </w:tcPr>
          <w:p w14:paraId="4CC5C1D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1DB" w14:textId="77777777">
        <w:trPr>
          <w:trHeight w:val="330"/>
        </w:trPr>
        <w:tc>
          <w:tcPr>
            <w:tcW w:w="5700" w:type="dxa"/>
            <w:tcBorders>
              <w:top w:val="nil"/>
              <w:left w:val="nil"/>
              <w:bottom w:val="nil"/>
              <w:right w:val="nil"/>
            </w:tcBorders>
            <w:shd w:val="clear" w:color="auto" w:fill="auto"/>
            <w:vAlign w:val="center"/>
            <w:hideMark/>
          </w:tcPr>
          <w:p w14:paraId="4CC5C1D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1DD" w14:textId="77777777">
        <w:trPr>
          <w:trHeight w:val="330"/>
        </w:trPr>
        <w:tc>
          <w:tcPr>
            <w:tcW w:w="5700" w:type="dxa"/>
            <w:tcBorders>
              <w:top w:val="nil"/>
              <w:left w:val="nil"/>
              <w:bottom w:val="nil"/>
              <w:right w:val="nil"/>
            </w:tcBorders>
            <w:shd w:val="clear" w:color="auto" w:fill="auto"/>
            <w:vAlign w:val="center"/>
            <w:hideMark/>
          </w:tcPr>
          <w:p w14:paraId="4CC5C1D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61 όπως τροπ.     ΚΑΤΑ ΠΛΕΙΟΨΗΦΙΑ</w:t>
            </w:r>
          </w:p>
        </w:tc>
      </w:tr>
      <w:tr w:rsidR="005D719C" w14:paraId="4CC5C1DF" w14:textId="77777777">
        <w:trPr>
          <w:trHeight w:val="330"/>
        </w:trPr>
        <w:tc>
          <w:tcPr>
            <w:tcW w:w="5700" w:type="dxa"/>
            <w:tcBorders>
              <w:top w:val="nil"/>
              <w:left w:val="nil"/>
              <w:bottom w:val="nil"/>
              <w:right w:val="nil"/>
            </w:tcBorders>
            <w:shd w:val="clear" w:color="auto" w:fill="auto"/>
            <w:vAlign w:val="center"/>
            <w:hideMark/>
          </w:tcPr>
          <w:p w14:paraId="4CC5C1D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E1" w14:textId="77777777">
        <w:trPr>
          <w:trHeight w:val="330"/>
        </w:trPr>
        <w:tc>
          <w:tcPr>
            <w:tcW w:w="5700" w:type="dxa"/>
            <w:tcBorders>
              <w:top w:val="nil"/>
              <w:left w:val="nil"/>
              <w:bottom w:val="nil"/>
              <w:right w:val="nil"/>
            </w:tcBorders>
            <w:shd w:val="clear" w:color="auto" w:fill="auto"/>
            <w:vAlign w:val="center"/>
            <w:hideMark/>
          </w:tcPr>
          <w:p w14:paraId="4CC5C1E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1E3" w14:textId="77777777">
        <w:trPr>
          <w:trHeight w:val="330"/>
        </w:trPr>
        <w:tc>
          <w:tcPr>
            <w:tcW w:w="5700" w:type="dxa"/>
            <w:tcBorders>
              <w:top w:val="nil"/>
              <w:left w:val="nil"/>
              <w:bottom w:val="nil"/>
              <w:right w:val="nil"/>
            </w:tcBorders>
            <w:shd w:val="clear" w:color="auto" w:fill="auto"/>
            <w:vAlign w:val="center"/>
            <w:hideMark/>
          </w:tcPr>
          <w:p w14:paraId="4CC5C1E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1E5" w14:textId="77777777">
        <w:trPr>
          <w:trHeight w:val="330"/>
        </w:trPr>
        <w:tc>
          <w:tcPr>
            <w:tcW w:w="5700" w:type="dxa"/>
            <w:tcBorders>
              <w:top w:val="nil"/>
              <w:left w:val="nil"/>
              <w:bottom w:val="nil"/>
              <w:right w:val="nil"/>
            </w:tcBorders>
            <w:shd w:val="clear" w:color="auto" w:fill="auto"/>
            <w:vAlign w:val="center"/>
            <w:hideMark/>
          </w:tcPr>
          <w:p w14:paraId="4CC5C1E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E7" w14:textId="77777777">
        <w:trPr>
          <w:trHeight w:val="330"/>
        </w:trPr>
        <w:tc>
          <w:tcPr>
            <w:tcW w:w="5700" w:type="dxa"/>
            <w:tcBorders>
              <w:top w:val="nil"/>
              <w:left w:val="nil"/>
              <w:bottom w:val="nil"/>
              <w:right w:val="nil"/>
            </w:tcBorders>
            <w:shd w:val="clear" w:color="auto" w:fill="auto"/>
            <w:vAlign w:val="center"/>
            <w:hideMark/>
          </w:tcPr>
          <w:p w14:paraId="4CC5C1E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1E9" w14:textId="77777777">
        <w:trPr>
          <w:trHeight w:val="330"/>
        </w:trPr>
        <w:tc>
          <w:tcPr>
            <w:tcW w:w="5700" w:type="dxa"/>
            <w:tcBorders>
              <w:top w:val="nil"/>
              <w:left w:val="nil"/>
              <w:bottom w:val="nil"/>
              <w:right w:val="nil"/>
            </w:tcBorders>
            <w:shd w:val="clear" w:color="auto" w:fill="auto"/>
            <w:vAlign w:val="center"/>
            <w:hideMark/>
          </w:tcPr>
          <w:p w14:paraId="4CC5C1E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EB" w14:textId="77777777">
        <w:trPr>
          <w:trHeight w:val="330"/>
        </w:trPr>
        <w:tc>
          <w:tcPr>
            <w:tcW w:w="5700" w:type="dxa"/>
            <w:tcBorders>
              <w:top w:val="nil"/>
              <w:left w:val="nil"/>
              <w:bottom w:val="nil"/>
              <w:right w:val="nil"/>
            </w:tcBorders>
            <w:shd w:val="clear" w:color="auto" w:fill="auto"/>
            <w:vAlign w:val="center"/>
            <w:hideMark/>
          </w:tcPr>
          <w:p w14:paraId="4CC5C1E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62 όπως τροπ.     ΚΑΤΑ ΠΛΕΙΟΨΗΦΙΑ</w:t>
            </w:r>
          </w:p>
        </w:tc>
      </w:tr>
      <w:tr w:rsidR="005D719C" w14:paraId="4CC5C1ED" w14:textId="77777777">
        <w:trPr>
          <w:trHeight w:val="345"/>
        </w:trPr>
        <w:tc>
          <w:tcPr>
            <w:tcW w:w="5700" w:type="dxa"/>
            <w:tcBorders>
              <w:top w:val="nil"/>
              <w:left w:val="nil"/>
              <w:bottom w:val="nil"/>
              <w:right w:val="nil"/>
            </w:tcBorders>
            <w:shd w:val="clear" w:color="auto" w:fill="auto"/>
            <w:vAlign w:val="center"/>
            <w:hideMark/>
          </w:tcPr>
          <w:p w14:paraId="4CC5C1E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1EF" w14:textId="77777777">
        <w:trPr>
          <w:trHeight w:val="330"/>
        </w:trPr>
        <w:tc>
          <w:tcPr>
            <w:tcW w:w="5700" w:type="dxa"/>
            <w:tcBorders>
              <w:top w:val="nil"/>
              <w:left w:val="nil"/>
              <w:bottom w:val="nil"/>
              <w:right w:val="nil"/>
            </w:tcBorders>
            <w:shd w:val="clear" w:color="auto" w:fill="auto"/>
            <w:vAlign w:val="center"/>
            <w:hideMark/>
          </w:tcPr>
          <w:p w14:paraId="4CC5C1E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F1" w14:textId="77777777">
        <w:trPr>
          <w:trHeight w:val="330"/>
        </w:trPr>
        <w:tc>
          <w:tcPr>
            <w:tcW w:w="5700" w:type="dxa"/>
            <w:tcBorders>
              <w:top w:val="nil"/>
              <w:left w:val="nil"/>
              <w:bottom w:val="nil"/>
              <w:right w:val="nil"/>
            </w:tcBorders>
            <w:shd w:val="clear" w:color="auto" w:fill="auto"/>
            <w:vAlign w:val="center"/>
            <w:hideMark/>
          </w:tcPr>
          <w:p w14:paraId="4CC5C1F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1F3" w14:textId="77777777">
        <w:trPr>
          <w:trHeight w:val="330"/>
        </w:trPr>
        <w:tc>
          <w:tcPr>
            <w:tcW w:w="5700" w:type="dxa"/>
            <w:tcBorders>
              <w:top w:val="nil"/>
              <w:left w:val="nil"/>
              <w:bottom w:val="nil"/>
              <w:right w:val="nil"/>
            </w:tcBorders>
            <w:shd w:val="clear" w:color="auto" w:fill="auto"/>
            <w:vAlign w:val="center"/>
            <w:hideMark/>
          </w:tcPr>
          <w:p w14:paraId="4CC5C1F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1F5" w14:textId="77777777">
        <w:trPr>
          <w:trHeight w:val="330"/>
        </w:trPr>
        <w:tc>
          <w:tcPr>
            <w:tcW w:w="5700" w:type="dxa"/>
            <w:tcBorders>
              <w:top w:val="nil"/>
              <w:left w:val="nil"/>
              <w:bottom w:val="nil"/>
              <w:right w:val="nil"/>
            </w:tcBorders>
            <w:shd w:val="clear" w:color="auto" w:fill="auto"/>
            <w:vAlign w:val="center"/>
            <w:hideMark/>
          </w:tcPr>
          <w:p w14:paraId="4CC5C1F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1F7" w14:textId="77777777">
        <w:trPr>
          <w:trHeight w:val="345"/>
        </w:trPr>
        <w:tc>
          <w:tcPr>
            <w:tcW w:w="5700" w:type="dxa"/>
            <w:tcBorders>
              <w:top w:val="nil"/>
              <w:left w:val="nil"/>
              <w:bottom w:val="nil"/>
              <w:right w:val="nil"/>
            </w:tcBorders>
            <w:shd w:val="clear" w:color="auto" w:fill="auto"/>
            <w:vAlign w:val="center"/>
            <w:hideMark/>
          </w:tcPr>
          <w:p w14:paraId="4CC5C1F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1F9" w14:textId="77777777">
        <w:trPr>
          <w:trHeight w:val="330"/>
        </w:trPr>
        <w:tc>
          <w:tcPr>
            <w:tcW w:w="5700" w:type="dxa"/>
            <w:tcBorders>
              <w:top w:val="nil"/>
              <w:left w:val="nil"/>
              <w:bottom w:val="nil"/>
              <w:right w:val="nil"/>
            </w:tcBorders>
            <w:shd w:val="clear" w:color="auto" w:fill="auto"/>
            <w:vAlign w:val="center"/>
            <w:hideMark/>
          </w:tcPr>
          <w:p w14:paraId="4CC5C1F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Άρθρο 63 ως έχει     ΚΑΤΑ ΠΛΕΙΟΨΗΦΙΑ</w:t>
            </w:r>
          </w:p>
        </w:tc>
      </w:tr>
      <w:tr w:rsidR="005D719C" w14:paraId="4CC5C1FB" w14:textId="77777777">
        <w:trPr>
          <w:trHeight w:val="330"/>
        </w:trPr>
        <w:tc>
          <w:tcPr>
            <w:tcW w:w="5700" w:type="dxa"/>
            <w:tcBorders>
              <w:top w:val="nil"/>
              <w:left w:val="nil"/>
              <w:bottom w:val="nil"/>
              <w:right w:val="nil"/>
            </w:tcBorders>
            <w:shd w:val="clear" w:color="auto" w:fill="auto"/>
            <w:vAlign w:val="center"/>
            <w:hideMark/>
          </w:tcPr>
          <w:p w14:paraId="4CC5C1F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ΣΥΡΙΖΑ: ΝΑΙ</w:t>
            </w:r>
          </w:p>
        </w:tc>
      </w:tr>
      <w:tr w:rsidR="005D719C" w14:paraId="4CC5C1FD" w14:textId="77777777">
        <w:trPr>
          <w:trHeight w:val="330"/>
        </w:trPr>
        <w:tc>
          <w:tcPr>
            <w:tcW w:w="5700" w:type="dxa"/>
            <w:tcBorders>
              <w:top w:val="nil"/>
              <w:left w:val="nil"/>
              <w:bottom w:val="nil"/>
              <w:right w:val="nil"/>
            </w:tcBorders>
            <w:shd w:val="clear" w:color="auto" w:fill="auto"/>
            <w:vAlign w:val="center"/>
            <w:hideMark/>
          </w:tcPr>
          <w:p w14:paraId="4CC5C1F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1FF" w14:textId="77777777">
        <w:trPr>
          <w:trHeight w:val="330"/>
        </w:trPr>
        <w:tc>
          <w:tcPr>
            <w:tcW w:w="5700" w:type="dxa"/>
            <w:tcBorders>
              <w:top w:val="nil"/>
              <w:left w:val="nil"/>
              <w:bottom w:val="nil"/>
              <w:right w:val="nil"/>
            </w:tcBorders>
            <w:shd w:val="clear" w:color="auto" w:fill="auto"/>
            <w:vAlign w:val="center"/>
            <w:hideMark/>
          </w:tcPr>
          <w:p w14:paraId="4CC5C1F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201" w14:textId="77777777">
        <w:trPr>
          <w:trHeight w:val="330"/>
        </w:trPr>
        <w:tc>
          <w:tcPr>
            <w:tcW w:w="5700" w:type="dxa"/>
            <w:tcBorders>
              <w:top w:val="nil"/>
              <w:left w:val="nil"/>
              <w:bottom w:val="nil"/>
              <w:right w:val="nil"/>
            </w:tcBorders>
            <w:shd w:val="clear" w:color="auto" w:fill="auto"/>
            <w:vAlign w:val="center"/>
            <w:hideMark/>
          </w:tcPr>
          <w:p w14:paraId="4CC5C20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03" w14:textId="77777777">
        <w:trPr>
          <w:trHeight w:val="330"/>
        </w:trPr>
        <w:tc>
          <w:tcPr>
            <w:tcW w:w="5700" w:type="dxa"/>
            <w:tcBorders>
              <w:top w:val="nil"/>
              <w:left w:val="nil"/>
              <w:bottom w:val="nil"/>
              <w:right w:val="nil"/>
            </w:tcBorders>
            <w:shd w:val="clear" w:color="auto" w:fill="auto"/>
            <w:vAlign w:val="center"/>
            <w:hideMark/>
          </w:tcPr>
          <w:p w14:paraId="4CC5C20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205" w14:textId="77777777">
        <w:trPr>
          <w:trHeight w:val="330"/>
        </w:trPr>
        <w:tc>
          <w:tcPr>
            <w:tcW w:w="5700" w:type="dxa"/>
            <w:tcBorders>
              <w:top w:val="nil"/>
              <w:left w:val="nil"/>
              <w:bottom w:val="nil"/>
              <w:right w:val="nil"/>
            </w:tcBorders>
            <w:shd w:val="clear" w:color="auto" w:fill="auto"/>
            <w:vAlign w:val="center"/>
            <w:hideMark/>
          </w:tcPr>
          <w:p w14:paraId="4CC5C20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207" w14:textId="77777777">
        <w:trPr>
          <w:trHeight w:val="480"/>
        </w:trPr>
        <w:tc>
          <w:tcPr>
            <w:tcW w:w="5700" w:type="dxa"/>
            <w:tcBorders>
              <w:top w:val="nil"/>
              <w:left w:val="nil"/>
              <w:bottom w:val="nil"/>
              <w:right w:val="nil"/>
            </w:tcBorders>
            <w:shd w:val="clear" w:color="auto" w:fill="auto"/>
            <w:vAlign w:val="center"/>
            <w:hideMark/>
          </w:tcPr>
          <w:p w14:paraId="4CC5C20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Υπ. Τροπ. 2005/46 όπως τροπ.     ΚΑΤΑ ΠΛΕΙΟΨΗΦΙΑ</w:t>
            </w:r>
          </w:p>
        </w:tc>
      </w:tr>
      <w:tr w:rsidR="005D719C" w14:paraId="4CC5C209" w14:textId="77777777">
        <w:trPr>
          <w:trHeight w:val="330"/>
        </w:trPr>
        <w:tc>
          <w:tcPr>
            <w:tcW w:w="5700" w:type="dxa"/>
            <w:tcBorders>
              <w:top w:val="nil"/>
              <w:left w:val="nil"/>
              <w:bottom w:val="nil"/>
              <w:right w:val="nil"/>
            </w:tcBorders>
            <w:shd w:val="clear" w:color="auto" w:fill="auto"/>
            <w:vAlign w:val="center"/>
            <w:hideMark/>
          </w:tcPr>
          <w:p w14:paraId="4CC5C20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0B" w14:textId="77777777">
        <w:trPr>
          <w:trHeight w:val="330"/>
        </w:trPr>
        <w:tc>
          <w:tcPr>
            <w:tcW w:w="5700" w:type="dxa"/>
            <w:tcBorders>
              <w:top w:val="nil"/>
              <w:left w:val="nil"/>
              <w:bottom w:val="nil"/>
              <w:right w:val="nil"/>
            </w:tcBorders>
            <w:shd w:val="clear" w:color="auto" w:fill="auto"/>
            <w:vAlign w:val="center"/>
            <w:hideMark/>
          </w:tcPr>
          <w:p w14:paraId="4CC5C20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20D" w14:textId="77777777">
        <w:trPr>
          <w:trHeight w:val="330"/>
        </w:trPr>
        <w:tc>
          <w:tcPr>
            <w:tcW w:w="5700" w:type="dxa"/>
            <w:tcBorders>
              <w:top w:val="nil"/>
              <w:left w:val="nil"/>
              <w:bottom w:val="nil"/>
              <w:right w:val="nil"/>
            </w:tcBorders>
            <w:shd w:val="clear" w:color="auto" w:fill="auto"/>
            <w:vAlign w:val="center"/>
            <w:hideMark/>
          </w:tcPr>
          <w:p w14:paraId="4CC5C20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20F" w14:textId="77777777">
        <w:trPr>
          <w:trHeight w:val="330"/>
        </w:trPr>
        <w:tc>
          <w:tcPr>
            <w:tcW w:w="5700" w:type="dxa"/>
            <w:tcBorders>
              <w:top w:val="nil"/>
              <w:left w:val="nil"/>
              <w:bottom w:val="nil"/>
              <w:right w:val="nil"/>
            </w:tcBorders>
            <w:shd w:val="clear" w:color="auto" w:fill="auto"/>
            <w:vAlign w:val="center"/>
            <w:hideMark/>
          </w:tcPr>
          <w:p w14:paraId="4CC5C20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11" w14:textId="77777777">
        <w:trPr>
          <w:trHeight w:val="330"/>
        </w:trPr>
        <w:tc>
          <w:tcPr>
            <w:tcW w:w="5700" w:type="dxa"/>
            <w:tcBorders>
              <w:top w:val="nil"/>
              <w:left w:val="nil"/>
              <w:bottom w:val="nil"/>
              <w:right w:val="nil"/>
            </w:tcBorders>
            <w:shd w:val="clear" w:color="auto" w:fill="auto"/>
            <w:vAlign w:val="center"/>
            <w:hideMark/>
          </w:tcPr>
          <w:p w14:paraId="4CC5C21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213" w14:textId="77777777">
        <w:trPr>
          <w:trHeight w:val="330"/>
        </w:trPr>
        <w:tc>
          <w:tcPr>
            <w:tcW w:w="5700" w:type="dxa"/>
            <w:tcBorders>
              <w:top w:val="nil"/>
              <w:left w:val="nil"/>
              <w:bottom w:val="nil"/>
              <w:right w:val="nil"/>
            </w:tcBorders>
            <w:shd w:val="clear" w:color="auto" w:fill="auto"/>
            <w:vAlign w:val="center"/>
            <w:hideMark/>
          </w:tcPr>
          <w:p w14:paraId="4CC5C21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215" w14:textId="77777777">
        <w:trPr>
          <w:trHeight w:val="345"/>
        </w:trPr>
        <w:tc>
          <w:tcPr>
            <w:tcW w:w="5700" w:type="dxa"/>
            <w:tcBorders>
              <w:top w:val="nil"/>
              <w:left w:val="nil"/>
              <w:bottom w:val="nil"/>
              <w:right w:val="nil"/>
            </w:tcBorders>
            <w:shd w:val="clear" w:color="auto" w:fill="auto"/>
            <w:vAlign w:val="center"/>
            <w:hideMark/>
          </w:tcPr>
          <w:p w14:paraId="4CC5C21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Υπ. Τροπ. </w:t>
            </w:r>
            <w:r w:rsidRPr="00014FAF">
              <w:rPr>
                <w:rFonts w:ascii="Calibri" w:eastAsia="Times New Roman" w:hAnsi="Calibri" w:cs="Calibri"/>
                <w:color w:val="000000"/>
                <w:szCs w:val="24"/>
              </w:rPr>
              <w:t>2009/48 ως έχει     ΚΑΤΑ ΠΛΕΙΟΨΗΦΙΑ</w:t>
            </w:r>
          </w:p>
        </w:tc>
      </w:tr>
      <w:tr w:rsidR="005D719C" w14:paraId="4CC5C217" w14:textId="77777777">
        <w:trPr>
          <w:trHeight w:val="330"/>
        </w:trPr>
        <w:tc>
          <w:tcPr>
            <w:tcW w:w="5700" w:type="dxa"/>
            <w:tcBorders>
              <w:top w:val="nil"/>
              <w:left w:val="nil"/>
              <w:bottom w:val="nil"/>
              <w:right w:val="nil"/>
            </w:tcBorders>
            <w:shd w:val="clear" w:color="auto" w:fill="auto"/>
            <w:vAlign w:val="center"/>
            <w:hideMark/>
          </w:tcPr>
          <w:p w14:paraId="4CC5C21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19" w14:textId="77777777">
        <w:trPr>
          <w:trHeight w:val="330"/>
        </w:trPr>
        <w:tc>
          <w:tcPr>
            <w:tcW w:w="5700" w:type="dxa"/>
            <w:tcBorders>
              <w:top w:val="nil"/>
              <w:left w:val="nil"/>
              <w:bottom w:val="nil"/>
              <w:right w:val="nil"/>
            </w:tcBorders>
            <w:shd w:val="clear" w:color="auto" w:fill="auto"/>
            <w:vAlign w:val="center"/>
            <w:hideMark/>
          </w:tcPr>
          <w:p w14:paraId="4CC5C21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ΝΑΙ</w:t>
            </w:r>
          </w:p>
        </w:tc>
      </w:tr>
      <w:tr w:rsidR="005D719C" w14:paraId="4CC5C21B" w14:textId="77777777">
        <w:trPr>
          <w:trHeight w:val="330"/>
        </w:trPr>
        <w:tc>
          <w:tcPr>
            <w:tcW w:w="5700" w:type="dxa"/>
            <w:tcBorders>
              <w:top w:val="nil"/>
              <w:left w:val="nil"/>
              <w:bottom w:val="nil"/>
              <w:right w:val="nil"/>
            </w:tcBorders>
            <w:shd w:val="clear" w:color="auto" w:fill="auto"/>
            <w:vAlign w:val="center"/>
            <w:hideMark/>
          </w:tcPr>
          <w:p w14:paraId="4CC5C21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21D" w14:textId="77777777">
        <w:trPr>
          <w:trHeight w:val="330"/>
        </w:trPr>
        <w:tc>
          <w:tcPr>
            <w:tcW w:w="5700" w:type="dxa"/>
            <w:tcBorders>
              <w:top w:val="nil"/>
              <w:left w:val="nil"/>
              <w:bottom w:val="nil"/>
              <w:right w:val="nil"/>
            </w:tcBorders>
            <w:shd w:val="clear" w:color="auto" w:fill="auto"/>
            <w:vAlign w:val="center"/>
            <w:hideMark/>
          </w:tcPr>
          <w:p w14:paraId="4CC5C21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1F" w14:textId="77777777">
        <w:trPr>
          <w:trHeight w:val="345"/>
        </w:trPr>
        <w:tc>
          <w:tcPr>
            <w:tcW w:w="5700" w:type="dxa"/>
            <w:tcBorders>
              <w:top w:val="nil"/>
              <w:left w:val="nil"/>
              <w:bottom w:val="nil"/>
              <w:right w:val="nil"/>
            </w:tcBorders>
            <w:shd w:val="clear" w:color="auto" w:fill="auto"/>
            <w:vAlign w:val="center"/>
            <w:hideMark/>
          </w:tcPr>
          <w:p w14:paraId="4CC5C21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221" w14:textId="77777777">
        <w:trPr>
          <w:trHeight w:val="330"/>
        </w:trPr>
        <w:tc>
          <w:tcPr>
            <w:tcW w:w="5700" w:type="dxa"/>
            <w:tcBorders>
              <w:top w:val="nil"/>
              <w:left w:val="nil"/>
              <w:bottom w:val="nil"/>
              <w:right w:val="nil"/>
            </w:tcBorders>
            <w:shd w:val="clear" w:color="auto" w:fill="auto"/>
            <w:vAlign w:val="center"/>
            <w:hideMark/>
          </w:tcPr>
          <w:p w14:paraId="4CC5C22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C223" w14:textId="77777777">
        <w:trPr>
          <w:trHeight w:val="330"/>
        </w:trPr>
        <w:tc>
          <w:tcPr>
            <w:tcW w:w="5700" w:type="dxa"/>
            <w:tcBorders>
              <w:top w:val="nil"/>
              <w:left w:val="nil"/>
              <w:bottom w:val="nil"/>
              <w:right w:val="nil"/>
            </w:tcBorders>
            <w:shd w:val="clear" w:color="auto" w:fill="auto"/>
            <w:vAlign w:val="center"/>
            <w:hideMark/>
          </w:tcPr>
          <w:p w14:paraId="4CC5C22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Υπ. Τροπ. 2022/49 ως έχει     ΚΑΤΑ ΠΛΕΙΟΨΗΦΙΑ</w:t>
            </w:r>
          </w:p>
        </w:tc>
      </w:tr>
      <w:tr w:rsidR="005D719C" w14:paraId="4CC5C225" w14:textId="77777777">
        <w:trPr>
          <w:trHeight w:val="330"/>
        </w:trPr>
        <w:tc>
          <w:tcPr>
            <w:tcW w:w="5700" w:type="dxa"/>
            <w:tcBorders>
              <w:top w:val="nil"/>
              <w:left w:val="nil"/>
              <w:bottom w:val="nil"/>
              <w:right w:val="nil"/>
            </w:tcBorders>
            <w:shd w:val="clear" w:color="auto" w:fill="auto"/>
            <w:vAlign w:val="center"/>
            <w:hideMark/>
          </w:tcPr>
          <w:p w14:paraId="4CC5C22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27" w14:textId="77777777">
        <w:trPr>
          <w:trHeight w:val="330"/>
        </w:trPr>
        <w:tc>
          <w:tcPr>
            <w:tcW w:w="5700" w:type="dxa"/>
            <w:tcBorders>
              <w:top w:val="nil"/>
              <w:left w:val="nil"/>
              <w:bottom w:val="nil"/>
              <w:right w:val="nil"/>
            </w:tcBorders>
            <w:shd w:val="clear" w:color="auto" w:fill="auto"/>
            <w:vAlign w:val="center"/>
            <w:hideMark/>
          </w:tcPr>
          <w:p w14:paraId="4CC5C22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229" w14:textId="77777777">
        <w:trPr>
          <w:trHeight w:val="330"/>
        </w:trPr>
        <w:tc>
          <w:tcPr>
            <w:tcW w:w="5700" w:type="dxa"/>
            <w:tcBorders>
              <w:top w:val="nil"/>
              <w:left w:val="nil"/>
              <w:bottom w:val="nil"/>
              <w:right w:val="nil"/>
            </w:tcBorders>
            <w:shd w:val="clear" w:color="auto" w:fill="auto"/>
            <w:vAlign w:val="center"/>
            <w:hideMark/>
          </w:tcPr>
          <w:p w14:paraId="4CC5C22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ΝΑΙ</w:t>
            </w:r>
          </w:p>
        </w:tc>
      </w:tr>
      <w:tr w:rsidR="005D719C" w14:paraId="4CC5C22B" w14:textId="77777777">
        <w:trPr>
          <w:trHeight w:val="330"/>
        </w:trPr>
        <w:tc>
          <w:tcPr>
            <w:tcW w:w="5700" w:type="dxa"/>
            <w:tcBorders>
              <w:top w:val="nil"/>
              <w:left w:val="nil"/>
              <w:bottom w:val="nil"/>
              <w:right w:val="nil"/>
            </w:tcBorders>
            <w:shd w:val="clear" w:color="auto" w:fill="auto"/>
            <w:vAlign w:val="center"/>
            <w:hideMark/>
          </w:tcPr>
          <w:p w14:paraId="4CC5C22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2D" w14:textId="77777777">
        <w:trPr>
          <w:trHeight w:val="330"/>
        </w:trPr>
        <w:tc>
          <w:tcPr>
            <w:tcW w:w="5700" w:type="dxa"/>
            <w:tcBorders>
              <w:top w:val="nil"/>
              <w:left w:val="nil"/>
              <w:bottom w:val="nil"/>
              <w:right w:val="nil"/>
            </w:tcBorders>
            <w:shd w:val="clear" w:color="auto" w:fill="auto"/>
            <w:vAlign w:val="center"/>
            <w:hideMark/>
          </w:tcPr>
          <w:p w14:paraId="4CC5C22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22F" w14:textId="77777777">
        <w:trPr>
          <w:trHeight w:val="330"/>
        </w:trPr>
        <w:tc>
          <w:tcPr>
            <w:tcW w:w="5700" w:type="dxa"/>
            <w:tcBorders>
              <w:top w:val="nil"/>
              <w:left w:val="nil"/>
              <w:bottom w:val="nil"/>
              <w:right w:val="nil"/>
            </w:tcBorders>
            <w:shd w:val="clear" w:color="auto" w:fill="auto"/>
            <w:vAlign w:val="center"/>
            <w:hideMark/>
          </w:tcPr>
          <w:p w14:paraId="4CC5C22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ΝΑΙ</w:t>
            </w:r>
          </w:p>
        </w:tc>
      </w:tr>
      <w:tr w:rsidR="005D719C" w14:paraId="4CC5C231" w14:textId="77777777">
        <w:trPr>
          <w:trHeight w:val="330"/>
        </w:trPr>
        <w:tc>
          <w:tcPr>
            <w:tcW w:w="5700" w:type="dxa"/>
            <w:tcBorders>
              <w:top w:val="nil"/>
              <w:left w:val="nil"/>
              <w:bottom w:val="nil"/>
              <w:right w:val="nil"/>
            </w:tcBorders>
            <w:shd w:val="clear" w:color="auto" w:fill="auto"/>
            <w:vAlign w:val="center"/>
            <w:hideMark/>
          </w:tcPr>
          <w:p w14:paraId="4CC5C23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 xml:space="preserve">Υπ. Τροπ. 2023/50 </w:t>
            </w:r>
            <w:r w:rsidRPr="00014FAF">
              <w:rPr>
                <w:rFonts w:ascii="Calibri" w:eastAsia="Times New Roman" w:hAnsi="Calibri" w:cs="Calibri"/>
                <w:color w:val="000000"/>
                <w:szCs w:val="24"/>
              </w:rPr>
              <w:t>ως έχει     ΚΑΤΑ ΠΛΕΙΟΨΗΦΙΑ</w:t>
            </w:r>
          </w:p>
        </w:tc>
      </w:tr>
      <w:tr w:rsidR="005D719C" w14:paraId="4CC5C233" w14:textId="77777777">
        <w:trPr>
          <w:trHeight w:val="330"/>
        </w:trPr>
        <w:tc>
          <w:tcPr>
            <w:tcW w:w="5700" w:type="dxa"/>
            <w:tcBorders>
              <w:top w:val="nil"/>
              <w:left w:val="nil"/>
              <w:bottom w:val="nil"/>
              <w:right w:val="nil"/>
            </w:tcBorders>
            <w:shd w:val="clear" w:color="auto" w:fill="auto"/>
            <w:vAlign w:val="center"/>
            <w:hideMark/>
          </w:tcPr>
          <w:p w14:paraId="4CC5C23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35" w14:textId="77777777">
        <w:trPr>
          <w:trHeight w:val="330"/>
        </w:trPr>
        <w:tc>
          <w:tcPr>
            <w:tcW w:w="5700" w:type="dxa"/>
            <w:tcBorders>
              <w:top w:val="nil"/>
              <w:left w:val="nil"/>
              <w:bottom w:val="nil"/>
              <w:right w:val="nil"/>
            </w:tcBorders>
            <w:shd w:val="clear" w:color="auto" w:fill="auto"/>
            <w:vAlign w:val="center"/>
            <w:hideMark/>
          </w:tcPr>
          <w:p w14:paraId="4CC5C23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237" w14:textId="77777777">
        <w:trPr>
          <w:trHeight w:val="330"/>
        </w:trPr>
        <w:tc>
          <w:tcPr>
            <w:tcW w:w="5700" w:type="dxa"/>
            <w:tcBorders>
              <w:top w:val="nil"/>
              <w:left w:val="nil"/>
              <w:bottom w:val="nil"/>
              <w:right w:val="nil"/>
            </w:tcBorders>
            <w:shd w:val="clear" w:color="auto" w:fill="auto"/>
            <w:vAlign w:val="center"/>
            <w:hideMark/>
          </w:tcPr>
          <w:p w14:paraId="4CC5C23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239" w14:textId="77777777">
        <w:trPr>
          <w:trHeight w:val="330"/>
        </w:trPr>
        <w:tc>
          <w:tcPr>
            <w:tcW w:w="5700" w:type="dxa"/>
            <w:tcBorders>
              <w:top w:val="nil"/>
              <w:left w:val="nil"/>
              <w:bottom w:val="nil"/>
              <w:right w:val="nil"/>
            </w:tcBorders>
            <w:shd w:val="clear" w:color="auto" w:fill="auto"/>
            <w:vAlign w:val="center"/>
            <w:hideMark/>
          </w:tcPr>
          <w:p w14:paraId="4CC5C23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3B" w14:textId="77777777">
        <w:trPr>
          <w:trHeight w:val="330"/>
        </w:trPr>
        <w:tc>
          <w:tcPr>
            <w:tcW w:w="5700" w:type="dxa"/>
            <w:tcBorders>
              <w:top w:val="nil"/>
              <w:left w:val="nil"/>
              <w:bottom w:val="nil"/>
              <w:right w:val="nil"/>
            </w:tcBorders>
            <w:shd w:val="clear" w:color="auto" w:fill="auto"/>
            <w:vAlign w:val="center"/>
            <w:hideMark/>
          </w:tcPr>
          <w:p w14:paraId="4CC5C23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23D" w14:textId="77777777">
        <w:trPr>
          <w:trHeight w:val="330"/>
        </w:trPr>
        <w:tc>
          <w:tcPr>
            <w:tcW w:w="5700" w:type="dxa"/>
            <w:tcBorders>
              <w:top w:val="nil"/>
              <w:left w:val="nil"/>
              <w:bottom w:val="nil"/>
              <w:right w:val="nil"/>
            </w:tcBorders>
            <w:shd w:val="clear" w:color="auto" w:fill="auto"/>
            <w:vAlign w:val="center"/>
            <w:hideMark/>
          </w:tcPr>
          <w:p w14:paraId="4CC5C23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OXI</w:t>
            </w:r>
          </w:p>
        </w:tc>
      </w:tr>
      <w:tr w:rsidR="005D719C" w14:paraId="4CC5C23F" w14:textId="77777777">
        <w:trPr>
          <w:trHeight w:val="330"/>
        </w:trPr>
        <w:tc>
          <w:tcPr>
            <w:tcW w:w="5700" w:type="dxa"/>
            <w:tcBorders>
              <w:top w:val="nil"/>
              <w:left w:val="nil"/>
              <w:bottom w:val="nil"/>
              <w:right w:val="nil"/>
            </w:tcBorders>
            <w:shd w:val="clear" w:color="auto" w:fill="auto"/>
            <w:vAlign w:val="center"/>
            <w:hideMark/>
          </w:tcPr>
          <w:p w14:paraId="4CC5C23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Υπ. Τροπ. 2025/51 ως έχει     ΚΑΤΑ ΠΛΕΙΟΨΗΦΙΑ</w:t>
            </w:r>
          </w:p>
        </w:tc>
      </w:tr>
      <w:tr w:rsidR="005D719C" w14:paraId="4CC5C241" w14:textId="77777777">
        <w:trPr>
          <w:trHeight w:val="345"/>
        </w:trPr>
        <w:tc>
          <w:tcPr>
            <w:tcW w:w="5700" w:type="dxa"/>
            <w:tcBorders>
              <w:top w:val="nil"/>
              <w:left w:val="nil"/>
              <w:bottom w:val="nil"/>
              <w:right w:val="nil"/>
            </w:tcBorders>
            <w:shd w:val="clear" w:color="auto" w:fill="auto"/>
            <w:vAlign w:val="center"/>
            <w:hideMark/>
          </w:tcPr>
          <w:p w14:paraId="4CC5C24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43" w14:textId="77777777">
        <w:trPr>
          <w:trHeight w:val="330"/>
        </w:trPr>
        <w:tc>
          <w:tcPr>
            <w:tcW w:w="5700" w:type="dxa"/>
            <w:tcBorders>
              <w:top w:val="nil"/>
              <w:left w:val="nil"/>
              <w:bottom w:val="nil"/>
              <w:right w:val="nil"/>
            </w:tcBorders>
            <w:shd w:val="clear" w:color="auto" w:fill="auto"/>
            <w:vAlign w:val="center"/>
            <w:hideMark/>
          </w:tcPr>
          <w:p w14:paraId="4CC5C24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ΠΡΝ</w:t>
            </w:r>
          </w:p>
        </w:tc>
      </w:tr>
      <w:tr w:rsidR="005D719C" w14:paraId="4CC5C245" w14:textId="77777777">
        <w:trPr>
          <w:trHeight w:val="330"/>
        </w:trPr>
        <w:tc>
          <w:tcPr>
            <w:tcW w:w="5700" w:type="dxa"/>
            <w:tcBorders>
              <w:top w:val="nil"/>
              <w:left w:val="nil"/>
              <w:bottom w:val="nil"/>
              <w:right w:val="nil"/>
            </w:tcBorders>
            <w:shd w:val="clear" w:color="auto" w:fill="auto"/>
            <w:vAlign w:val="center"/>
            <w:hideMark/>
          </w:tcPr>
          <w:p w14:paraId="4CC5C24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ΠΡΝ</w:t>
            </w:r>
          </w:p>
        </w:tc>
      </w:tr>
      <w:tr w:rsidR="005D719C" w14:paraId="4CC5C247" w14:textId="77777777">
        <w:trPr>
          <w:trHeight w:val="330"/>
        </w:trPr>
        <w:tc>
          <w:tcPr>
            <w:tcW w:w="5700" w:type="dxa"/>
            <w:tcBorders>
              <w:top w:val="nil"/>
              <w:left w:val="nil"/>
              <w:bottom w:val="nil"/>
              <w:right w:val="nil"/>
            </w:tcBorders>
            <w:shd w:val="clear" w:color="auto" w:fill="auto"/>
            <w:vAlign w:val="center"/>
            <w:hideMark/>
          </w:tcPr>
          <w:p w14:paraId="4CC5C24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49" w14:textId="77777777">
        <w:trPr>
          <w:trHeight w:val="330"/>
        </w:trPr>
        <w:tc>
          <w:tcPr>
            <w:tcW w:w="5700" w:type="dxa"/>
            <w:tcBorders>
              <w:top w:val="nil"/>
              <w:left w:val="nil"/>
              <w:bottom w:val="nil"/>
              <w:right w:val="nil"/>
            </w:tcBorders>
            <w:shd w:val="clear" w:color="auto" w:fill="auto"/>
            <w:vAlign w:val="center"/>
            <w:hideMark/>
          </w:tcPr>
          <w:p w14:paraId="4CC5C24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ΠΡΝ</w:t>
            </w:r>
          </w:p>
        </w:tc>
      </w:tr>
      <w:tr w:rsidR="005D719C" w14:paraId="4CC5C24B" w14:textId="77777777">
        <w:trPr>
          <w:trHeight w:val="345"/>
        </w:trPr>
        <w:tc>
          <w:tcPr>
            <w:tcW w:w="5700" w:type="dxa"/>
            <w:tcBorders>
              <w:top w:val="nil"/>
              <w:left w:val="nil"/>
              <w:bottom w:val="nil"/>
              <w:right w:val="nil"/>
            </w:tcBorders>
            <w:shd w:val="clear" w:color="auto" w:fill="auto"/>
            <w:vAlign w:val="center"/>
            <w:hideMark/>
          </w:tcPr>
          <w:p w14:paraId="4CC5C24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r w:rsidR="005D719C" w14:paraId="4CC5C24D" w14:textId="77777777">
        <w:trPr>
          <w:trHeight w:val="330"/>
        </w:trPr>
        <w:tc>
          <w:tcPr>
            <w:tcW w:w="5700" w:type="dxa"/>
            <w:tcBorders>
              <w:top w:val="nil"/>
              <w:left w:val="nil"/>
              <w:bottom w:val="nil"/>
              <w:right w:val="nil"/>
            </w:tcBorders>
            <w:shd w:val="clear" w:color="auto" w:fill="auto"/>
            <w:vAlign w:val="center"/>
            <w:hideMark/>
          </w:tcPr>
          <w:p w14:paraId="4CC5C24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Ακροτελεύτιο άρθρο ως έχει</w:t>
            </w:r>
            <w:r w:rsidRPr="00014FAF">
              <w:rPr>
                <w:rFonts w:ascii="Calibri" w:eastAsia="Times New Roman" w:hAnsi="Calibri" w:cs="Calibri"/>
                <w:color w:val="000000"/>
                <w:szCs w:val="24"/>
              </w:rPr>
              <w:t xml:space="preserve">     ΚΑΤΑ ΠΛΕΙΟΨΗΦΙΑ</w:t>
            </w:r>
          </w:p>
        </w:tc>
      </w:tr>
      <w:tr w:rsidR="005D719C" w14:paraId="4CC5C24F" w14:textId="77777777">
        <w:trPr>
          <w:trHeight w:val="330"/>
        </w:trPr>
        <w:tc>
          <w:tcPr>
            <w:tcW w:w="5700" w:type="dxa"/>
            <w:tcBorders>
              <w:top w:val="nil"/>
              <w:left w:val="nil"/>
              <w:bottom w:val="nil"/>
              <w:right w:val="nil"/>
            </w:tcBorders>
            <w:shd w:val="clear" w:color="auto" w:fill="auto"/>
            <w:vAlign w:val="center"/>
            <w:hideMark/>
          </w:tcPr>
          <w:p w14:paraId="4CC5C24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51" w14:textId="77777777">
        <w:trPr>
          <w:trHeight w:val="330"/>
        </w:trPr>
        <w:tc>
          <w:tcPr>
            <w:tcW w:w="5700" w:type="dxa"/>
            <w:tcBorders>
              <w:top w:val="nil"/>
              <w:left w:val="nil"/>
              <w:bottom w:val="nil"/>
              <w:right w:val="nil"/>
            </w:tcBorders>
            <w:shd w:val="clear" w:color="auto" w:fill="auto"/>
            <w:vAlign w:val="center"/>
            <w:hideMark/>
          </w:tcPr>
          <w:p w14:paraId="4CC5C25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253" w14:textId="77777777">
        <w:trPr>
          <w:trHeight w:val="330"/>
        </w:trPr>
        <w:tc>
          <w:tcPr>
            <w:tcW w:w="5700" w:type="dxa"/>
            <w:tcBorders>
              <w:top w:val="nil"/>
              <w:left w:val="nil"/>
              <w:bottom w:val="nil"/>
              <w:right w:val="nil"/>
            </w:tcBorders>
            <w:shd w:val="clear" w:color="auto" w:fill="auto"/>
            <w:vAlign w:val="center"/>
            <w:hideMark/>
          </w:tcPr>
          <w:p w14:paraId="4CC5C25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255" w14:textId="77777777">
        <w:trPr>
          <w:trHeight w:val="330"/>
        </w:trPr>
        <w:tc>
          <w:tcPr>
            <w:tcW w:w="5700" w:type="dxa"/>
            <w:tcBorders>
              <w:top w:val="nil"/>
              <w:left w:val="nil"/>
              <w:bottom w:val="nil"/>
              <w:right w:val="nil"/>
            </w:tcBorders>
            <w:shd w:val="clear" w:color="auto" w:fill="auto"/>
            <w:vAlign w:val="center"/>
            <w:hideMark/>
          </w:tcPr>
          <w:p w14:paraId="4CC5C25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57" w14:textId="77777777">
        <w:trPr>
          <w:trHeight w:val="330"/>
        </w:trPr>
        <w:tc>
          <w:tcPr>
            <w:tcW w:w="5700" w:type="dxa"/>
            <w:tcBorders>
              <w:top w:val="nil"/>
              <w:left w:val="nil"/>
              <w:bottom w:val="nil"/>
              <w:right w:val="nil"/>
            </w:tcBorders>
            <w:shd w:val="clear" w:color="auto" w:fill="auto"/>
            <w:vAlign w:val="center"/>
            <w:hideMark/>
          </w:tcPr>
          <w:p w14:paraId="4CC5C25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259" w14:textId="77777777">
        <w:trPr>
          <w:trHeight w:val="330"/>
        </w:trPr>
        <w:tc>
          <w:tcPr>
            <w:tcW w:w="5700" w:type="dxa"/>
            <w:tcBorders>
              <w:top w:val="nil"/>
              <w:left w:val="nil"/>
              <w:bottom w:val="nil"/>
              <w:right w:val="nil"/>
            </w:tcBorders>
            <w:shd w:val="clear" w:color="auto" w:fill="auto"/>
            <w:vAlign w:val="center"/>
            <w:hideMark/>
          </w:tcPr>
          <w:p w14:paraId="4CC5C258"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lastRenderedPageBreak/>
              <w:t>ΕΝ. ΚΕΝΤΡΩΩΝ: ΠΡΝ</w:t>
            </w:r>
          </w:p>
        </w:tc>
      </w:tr>
      <w:tr w:rsidR="005D719C" w14:paraId="4CC5C25B" w14:textId="77777777">
        <w:trPr>
          <w:trHeight w:val="330"/>
        </w:trPr>
        <w:tc>
          <w:tcPr>
            <w:tcW w:w="5700" w:type="dxa"/>
            <w:tcBorders>
              <w:top w:val="nil"/>
              <w:left w:val="nil"/>
              <w:bottom w:val="nil"/>
              <w:right w:val="nil"/>
            </w:tcBorders>
            <w:shd w:val="clear" w:color="auto" w:fill="auto"/>
            <w:vAlign w:val="center"/>
            <w:hideMark/>
          </w:tcPr>
          <w:p w14:paraId="4CC5C25A"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Επί του Συνόλου     ΚΑΤΑ ΠΛΕΙΟΨΗΦΙΑ</w:t>
            </w:r>
          </w:p>
        </w:tc>
      </w:tr>
      <w:tr w:rsidR="005D719C" w14:paraId="4CC5C25D" w14:textId="77777777">
        <w:trPr>
          <w:trHeight w:val="330"/>
        </w:trPr>
        <w:tc>
          <w:tcPr>
            <w:tcW w:w="5700" w:type="dxa"/>
            <w:tcBorders>
              <w:top w:val="nil"/>
              <w:left w:val="nil"/>
              <w:bottom w:val="nil"/>
              <w:right w:val="nil"/>
            </w:tcBorders>
            <w:shd w:val="clear" w:color="auto" w:fill="auto"/>
            <w:vAlign w:val="center"/>
            <w:hideMark/>
          </w:tcPr>
          <w:p w14:paraId="4CC5C25C"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ΣΥΡΙΖΑ: ΝΑΙ</w:t>
            </w:r>
          </w:p>
        </w:tc>
      </w:tr>
      <w:tr w:rsidR="005D719C" w14:paraId="4CC5C25F" w14:textId="77777777">
        <w:trPr>
          <w:trHeight w:val="345"/>
        </w:trPr>
        <w:tc>
          <w:tcPr>
            <w:tcW w:w="5700" w:type="dxa"/>
            <w:tcBorders>
              <w:top w:val="nil"/>
              <w:left w:val="nil"/>
              <w:bottom w:val="nil"/>
              <w:right w:val="nil"/>
            </w:tcBorders>
            <w:shd w:val="clear" w:color="auto" w:fill="auto"/>
            <w:vAlign w:val="center"/>
            <w:hideMark/>
          </w:tcPr>
          <w:p w14:paraId="4CC5C25E"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Ν.Δ.: OXI</w:t>
            </w:r>
          </w:p>
        </w:tc>
      </w:tr>
      <w:tr w:rsidR="005D719C" w14:paraId="4CC5C261" w14:textId="77777777">
        <w:trPr>
          <w:trHeight w:val="330"/>
        </w:trPr>
        <w:tc>
          <w:tcPr>
            <w:tcW w:w="5700" w:type="dxa"/>
            <w:tcBorders>
              <w:top w:val="nil"/>
              <w:left w:val="nil"/>
              <w:bottom w:val="nil"/>
              <w:right w:val="nil"/>
            </w:tcBorders>
            <w:shd w:val="clear" w:color="auto" w:fill="auto"/>
            <w:vAlign w:val="center"/>
            <w:hideMark/>
          </w:tcPr>
          <w:p w14:paraId="4CC5C260"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ΔΗ.ΣΥ: OXI</w:t>
            </w:r>
          </w:p>
        </w:tc>
      </w:tr>
      <w:tr w:rsidR="005D719C" w14:paraId="4CC5C263" w14:textId="77777777">
        <w:trPr>
          <w:trHeight w:val="330"/>
        </w:trPr>
        <w:tc>
          <w:tcPr>
            <w:tcW w:w="5700" w:type="dxa"/>
            <w:tcBorders>
              <w:top w:val="nil"/>
              <w:left w:val="nil"/>
              <w:bottom w:val="nil"/>
              <w:right w:val="nil"/>
            </w:tcBorders>
            <w:shd w:val="clear" w:color="auto" w:fill="auto"/>
            <w:vAlign w:val="center"/>
            <w:hideMark/>
          </w:tcPr>
          <w:p w14:paraId="4CC5C262"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Χ.Α: OXI</w:t>
            </w:r>
          </w:p>
        </w:tc>
      </w:tr>
      <w:tr w:rsidR="005D719C" w14:paraId="4CC5C265" w14:textId="77777777">
        <w:trPr>
          <w:trHeight w:val="330"/>
        </w:trPr>
        <w:tc>
          <w:tcPr>
            <w:tcW w:w="5700" w:type="dxa"/>
            <w:tcBorders>
              <w:top w:val="nil"/>
              <w:left w:val="nil"/>
              <w:bottom w:val="nil"/>
              <w:right w:val="nil"/>
            </w:tcBorders>
            <w:shd w:val="clear" w:color="auto" w:fill="auto"/>
            <w:vAlign w:val="center"/>
            <w:hideMark/>
          </w:tcPr>
          <w:p w14:paraId="4CC5C264"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Κ.Κ.Ε: OXI</w:t>
            </w:r>
          </w:p>
        </w:tc>
      </w:tr>
      <w:tr w:rsidR="005D719C" w14:paraId="4CC5C267" w14:textId="77777777">
        <w:trPr>
          <w:trHeight w:val="330"/>
        </w:trPr>
        <w:tc>
          <w:tcPr>
            <w:tcW w:w="5700" w:type="dxa"/>
            <w:tcBorders>
              <w:top w:val="nil"/>
              <w:left w:val="nil"/>
              <w:bottom w:val="nil"/>
              <w:right w:val="nil"/>
            </w:tcBorders>
            <w:shd w:val="clear" w:color="auto" w:fill="auto"/>
            <w:vAlign w:val="center"/>
            <w:hideMark/>
          </w:tcPr>
          <w:p w14:paraId="4CC5C266" w14:textId="77777777" w:rsidR="007E5791" w:rsidRPr="00014FAF" w:rsidRDefault="00627F40" w:rsidP="007E5791">
            <w:pPr>
              <w:jc w:val="center"/>
              <w:rPr>
                <w:rFonts w:ascii="Calibri" w:eastAsia="Times New Roman" w:hAnsi="Calibri" w:cs="Calibri"/>
                <w:color w:val="000000"/>
                <w:szCs w:val="24"/>
              </w:rPr>
            </w:pPr>
            <w:r w:rsidRPr="00014FAF">
              <w:rPr>
                <w:rFonts w:ascii="Calibri" w:eastAsia="Times New Roman" w:hAnsi="Calibri" w:cs="Calibri"/>
                <w:color w:val="000000"/>
                <w:szCs w:val="24"/>
              </w:rPr>
              <w:t>ΕΝ. ΚΕΝΤΡΩΩΝ: ΠΡΝ</w:t>
            </w:r>
          </w:p>
        </w:tc>
      </w:tr>
    </w:tbl>
    <w:p w14:paraId="4CC5C268" w14:textId="77777777" w:rsidR="005D719C" w:rsidRDefault="005D719C">
      <w:pPr>
        <w:spacing w:line="600" w:lineRule="auto"/>
        <w:ind w:firstLine="720"/>
        <w:jc w:val="center"/>
        <w:rPr>
          <w:rFonts w:eastAsia="Times New Roman" w:cs="Times New Roman"/>
          <w:color w:val="FF0000"/>
          <w:szCs w:val="24"/>
        </w:rPr>
      </w:pPr>
    </w:p>
    <w:p w14:paraId="4CC5C269" w14:textId="77777777" w:rsidR="005D719C" w:rsidRDefault="00627F40">
      <w:pPr>
        <w:spacing w:line="600" w:lineRule="auto"/>
        <w:ind w:firstLine="720"/>
        <w:jc w:val="center"/>
        <w:rPr>
          <w:rFonts w:eastAsia="Times New Roman" w:cs="Times New Roman"/>
          <w:color w:val="FF0000"/>
          <w:szCs w:val="24"/>
        </w:rPr>
      </w:pPr>
      <w:r w:rsidRPr="007615C4">
        <w:rPr>
          <w:rFonts w:eastAsia="Times New Roman" w:cs="Times New Roman"/>
          <w:color w:val="FF0000"/>
          <w:szCs w:val="24"/>
        </w:rPr>
        <w:t>(ΑΛΛΑΓΗ ΣΕΛΙΔΑΣ)</w:t>
      </w:r>
    </w:p>
    <w:p w14:paraId="4CC5C26A" w14:textId="77777777" w:rsidR="005D719C" w:rsidRDefault="00627F40">
      <w:pPr>
        <w:spacing w:line="600" w:lineRule="auto"/>
        <w:ind w:firstLine="720"/>
        <w:jc w:val="both"/>
        <w:rPr>
          <w:rFonts w:eastAsia="Times New Roman" w:cs="Times New Roman"/>
          <w:szCs w:val="24"/>
        </w:rPr>
      </w:pPr>
      <w:r w:rsidRPr="005E75B3">
        <w:rPr>
          <w:rFonts w:eastAsia="Times New Roman" w:cs="Times New Roman"/>
          <w:b/>
          <w:szCs w:val="24"/>
        </w:rPr>
        <w:t xml:space="preserve">ΠΡΟΕΔΡΕΥΩΝ (Μάριος </w:t>
      </w:r>
      <w:r w:rsidRPr="005E75B3">
        <w:rPr>
          <w:rFonts w:eastAsia="Times New Roman" w:cs="Times New Roman"/>
          <w:b/>
          <w:szCs w:val="24"/>
        </w:rPr>
        <w:t>Γεωργιάδης):</w:t>
      </w:r>
      <w:r>
        <w:rPr>
          <w:rFonts w:eastAsia="SimSun"/>
          <w:b/>
          <w:szCs w:val="24"/>
          <w:lang w:eastAsia="zh-CN"/>
        </w:rPr>
        <w:t xml:space="preserve"> </w:t>
      </w:r>
      <w:r w:rsidRPr="0001772E">
        <w:rPr>
          <w:rFonts w:eastAsia="Times New Roman" w:cs="Times New Roman"/>
          <w:szCs w:val="24"/>
        </w:rPr>
        <w:t>Συνεπώς</w:t>
      </w:r>
      <w:r>
        <w:rPr>
          <w:rFonts w:eastAsia="Times New Roman" w:cs="Times New Roman"/>
          <w:szCs w:val="24"/>
        </w:rPr>
        <w:t xml:space="preserve"> </w:t>
      </w:r>
      <w:r w:rsidRPr="0001772E">
        <w:rPr>
          <w:rFonts w:eastAsia="Times New Roman" w:cs="Times New Roman"/>
          <w:szCs w:val="24"/>
        </w:rPr>
        <w:t xml:space="preserve"> το σχέδιο νόμου </w:t>
      </w:r>
      <w:r w:rsidRPr="00EF3F89">
        <w:rPr>
          <w:rFonts w:eastAsia="SimSun"/>
          <w:szCs w:val="24"/>
          <w:lang w:eastAsia="zh-CN"/>
        </w:rPr>
        <w:t xml:space="preserve">του </w:t>
      </w:r>
      <w:r>
        <w:rPr>
          <w:rFonts w:eastAsia="Times New Roman" w:cs="Times New Roman"/>
          <w:szCs w:val="24"/>
        </w:rPr>
        <w:t>Υπουργείου Πολιτισμού και Αθλητισμού</w:t>
      </w:r>
      <w:r>
        <w:rPr>
          <w:rFonts w:eastAsia="Times New Roman" w:cs="Times New Roman"/>
          <w:szCs w:val="24"/>
        </w:rPr>
        <w:t>:</w:t>
      </w:r>
      <w:r>
        <w:rPr>
          <w:rFonts w:eastAsia="Times New Roman" w:cs="Times New Roman"/>
          <w:szCs w:val="24"/>
        </w:rPr>
        <w:t xml:space="preserve"> «Επιτροπή επαγγελματικού αθλητισμού και άλλες διατάξεις» 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w:t>
      </w:r>
      <w:r>
        <w:rPr>
          <w:rFonts w:eastAsia="Times New Roman" w:cs="Times New Roman"/>
          <w:szCs w:val="24"/>
        </w:rPr>
        <w:t xml:space="preserve"> </w:t>
      </w:r>
      <w:r w:rsidRPr="0001772E">
        <w:rPr>
          <w:rFonts w:eastAsia="Times New Roman" w:cs="Times New Roman"/>
          <w:szCs w:val="24"/>
        </w:rPr>
        <w:t>και του συνόλου και έχει ως εξής:</w:t>
      </w:r>
    </w:p>
    <w:p w14:paraId="4CC5C26B" w14:textId="77777777" w:rsidR="005D719C" w:rsidRDefault="00627F40">
      <w:pPr>
        <w:autoSpaceDE w:val="0"/>
        <w:autoSpaceDN w:val="0"/>
        <w:adjustRightInd w:val="0"/>
        <w:spacing w:line="600" w:lineRule="auto"/>
        <w:ind w:firstLine="720"/>
        <w:jc w:val="center"/>
        <w:rPr>
          <w:rFonts w:eastAsia="SimSun"/>
          <w:b/>
          <w:color w:val="FF0000"/>
          <w:szCs w:val="24"/>
          <w:lang w:eastAsia="zh-CN"/>
        </w:rPr>
      </w:pPr>
      <w:r w:rsidRPr="00FB58A6">
        <w:rPr>
          <w:rFonts w:eastAsia="Times New Roman" w:cs="Times New Roman"/>
          <w:color w:val="FF0000"/>
          <w:szCs w:val="24"/>
        </w:rPr>
        <w:t>(Να καταχωρι</w:t>
      </w:r>
      <w:r w:rsidRPr="00FB58A6">
        <w:rPr>
          <w:rFonts w:eastAsia="Times New Roman" w:cs="Times New Roman"/>
          <w:color w:val="FF0000"/>
          <w:szCs w:val="24"/>
        </w:rPr>
        <w:t>στεί το κείμενο του νομοσχεδίου</w:t>
      </w:r>
      <w:r w:rsidRPr="00FB58A6">
        <w:rPr>
          <w:rFonts w:eastAsia="Times New Roman" w:cs="Times New Roman"/>
          <w:color w:val="FF0000"/>
          <w:szCs w:val="24"/>
        </w:rPr>
        <w:t xml:space="preserve"> σ</w:t>
      </w:r>
      <w:r>
        <w:rPr>
          <w:rFonts w:eastAsia="Times New Roman" w:cs="Times New Roman"/>
          <w:color w:val="FF0000"/>
          <w:szCs w:val="24"/>
        </w:rPr>
        <w:t>.</w:t>
      </w:r>
      <w:r w:rsidRPr="00FB58A6">
        <w:rPr>
          <w:rFonts w:eastAsia="Times New Roman" w:cs="Times New Roman"/>
          <w:color w:val="FF0000"/>
          <w:szCs w:val="24"/>
        </w:rPr>
        <w:t xml:space="preserve"> 680α</w:t>
      </w:r>
      <w:r w:rsidRPr="00FB58A6">
        <w:rPr>
          <w:rFonts w:eastAsia="Times New Roman" w:cs="Times New Roman"/>
          <w:color w:val="FF0000"/>
          <w:szCs w:val="24"/>
        </w:rPr>
        <w:t>)</w:t>
      </w:r>
    </w:p>
    <w:p w14:paraId="4CC5C26C" w14:textId="77777777" w:rsidR="005D719C" w:rsidRDefault="00627F40">
      <w:pPr>
        <w:spacing w:line="600" w:lineRule="auto"/>
        <w:ind w:firstLine="720"/>
        <w:jc w:val="both"/>
        <w:rPr>
          <w:rFonts w:eastAsia="SimSun"/>
          <w:szCs w:val="24"/>
          <w:lang w:eastAsia="zh-CN"/>
        </w:rPr>
      </w:pPr>
      <w:r>
        <w:rPr>
          <w:rFonts w:eastAsia="Times New Roman" w:cs="Times New Roman"/>
          <w:b/>
          <w:szCs w:val="24"/>
        </w:rPr>
        <w:t xml:space="preserve">ΠΡΟΕΔΡΕΥΩΝ (Μάριος Γεωργιάδης):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CC5C26D" w14:textId="77777777" w:rsidR="005D719C" w:rsidRDefault="00627F40">
      <w:pPr>
        <w:autoSpaceDE w:val="0"/>
        <w:autoSpaceDN w:val="0"/>
        <w:adjustRightInd w:val="0"/>
        <w:spacing w:line="600" w:lineRule="auto"/>
        <w:ind w:left="720"/>
        <w:jc w:val="both"/>
        <w:rPr>
          <w:rFonts w:eastAsia="SimSun"/>
          <w:szCs w:val="24"/>
          <w:lang w:eastAsia="zh-CN"/>
        </w:rPr>
      </w:pPr>
      <w:r>
        <w:rPr>
          <w:rFonts w:eastAsia="SimSun"/>
          <w:b/>
          <w:bCs/>
          <w:szCs w:val="24"/>
          <w:lang w:eastAsia="zh-CN"/>
        </w:rPr>
        <w:t xml:space="preserve">ΟΛΟΙ ΟΙ </w:t>
      </w:r>
      <w:r w:rsidRPr="00EF3F89">
        <w:rPr>
          <w:rFonts w:eastAsia="SimSun"/>
          <w:b/>
          <w:bCs/>
          <w:szCs w:val="24"/>
          <w:lang w:eastAsia="zh-CN"/>
        </w:rPr>
        <w:t>ΒΟΥΛΕΥΤΕΣ:</w:t>
      </w:r>
      <w:r w:rsidRPr="00EF3F89">
        <w:rPr>
          <w:rFonts w:eastAsia="SimSun"/>
          <w:szCs w:val="24"/>
          <w:lang w:eastAsia="zh-CN"/>
        </w:rPr>
        <w:t xml:space="preserve"> Μάλιστα, μάλιστα.</w:t>
      </w:r>
    </w:p>
    <w:p w14:paraId="4CC5C26E" w14:textId="77777777" w:rsidR="005D719C" w:rsidRDefault="00627F40">
      <w:pPr>
        <w:spacing w:line="600" w:lineRule="auto"/>
        <w:ind w:firstLine="720"/>
        <w:jc w:val="both"/>
        <w:rPr>
          <w:rFonts w:eastAsia="SimSun"/>
          <w:szCs w:val="24"/>
          <w:lang w:eastAsia="zh-CN"/>
        </w:rPr>
      </w:pPr>
      <w:r>
        <w:rPr>
          <w:rFonts w:eastAsia="Times New Roman" w:cs="Times New Roman"/>
          <w:b/>
          <w:szCs w:val="24"/>
        </w:rPr>
        <w:t xml:space="preserve">ΠΡΟΕΔΡΕΥΩΝ (Μάριος Γεωργιάδης):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CC5C26F" w14:textId="77777777" w:rsidR="005D719C" w:rsidRDefault="00627F40">
      <w:pPr>
        <w:spacing w:line="600" w:lineRule="auto"/>
        <w:ind w:firstLine="720"/>
        <w:jc w:val="both"/>
        <w:rPr>
          <w:rFonts w:eastAsia="SimSun"/>
          <w:szCs w:val="24"/>
          <w:lang w:eastAsia="zh-CN"/>
        </w:rPr>
      </w:pPr>
      <w:r>
        <w:rPr>
          <w:rFonts w:eastAsia="SimSun"/>
          <w:szCs w:val="24"/>
          <w:lang w:eastAsia="zh-CN"/>
        </w:rPr>
        <w:lastRenderedPageBreak/>
        <w:t>Κ</w:t>
      </w:r>
      <w:r>
        <w:rPr>
          <w:rFonts w:eastAsia="SimSun"/>
          <w:szCs w:val="24"/>
          <w:lang w:eastAsia="zh-CN"/>
        </w:rPr>
        <w:t>υρίες και κ</w:t>
      </w:r>
      <w:r>
        <w:rPr>
          <w:rFonts w:eastAsia="SimSun"/>
          <w:szCs w:val="24"/>
          <w:lang w:eastAsia="zh-CN"/>
        </w:rPr>
        <w:t xml:space="preserve">ύριοι συνάδελφοι, δέχεστε σε αυτό το σημείο να λύσουμε τη συνεδρίαση; </w:t>
      </w:r>
    </w:p>
    <w:p w14:paraId="4CC5C270" w14:textId="77777777" w:rsidR="005D719C" w:rsidRDefault="00627F40">
      <w:pPr>
        <w:spacing w:line="600" w:lineRule="auto"/>
        <w:ind w:firstLine="720"/>
        <w:jc w:val="both"/>
        <w:rPr>
          <w:rFonts w:eastAsia="SimSun"/>
          <w:szCs w:val="24"/>
          <w:lang w:eastAsia="zh-CN"/>
        </w:rPr>
      </w:pPr>
      <w:r>
        <w:rPr>
          <w:rFonts w:eastAsia="SimSun"/>
          <w:b/>
          <w:szCs w:val="24"/>
          <w:lang w:eastAsia="zh-CN"/>
        </w:rPr>
        <w:t xml:space="preserve">ΟΛΟΙ ΟΙ ΒΟΥΛΕΥΤΕΣ: </w:t>
      </w:r>
      <w:r>
        <w:rPr>
          <w:rFonts w:eastAsia="SimSun"/>
          <w:szCs w:val="24"/>
          <w:lang w:eastAsia="zh-CN"/>
        </w:rPr>
        <w:t xml:space="preserve">Μάλιστα, μάλιστα. </w:t>
      </w:r>
    </w:p>
    <w:p w14:paraId="4CC5C271" w14:textId="77777777" w:rsidR="005D719C" w:rsidRDefault="00627F40">
      <w:pPr>
        <w:spacing w:line="600" w:lineRule="auto"/>
        <w:ind w:firstLine="720"/>
        <w:jc w:val="both"/>
        <w:rPr>
          <w:rFonts w:eastAsia="Times New Roman" w:cs="Times New Roman"/>
          <w:szCs w:val="24"/>
        </w:rPr>
      </w:pPr>
      <w:r>
        <w:rPr>
          <w:rFonts w:eastAsia="Times New Roman" w:cs="Times New Roman"/>
          <w:b/>
          <w:szCs w:val="24"/>
        </w:rPr>
        <w:t>ΠΡΟΕΔΡΕΥΩΝ (Μά</w:t>
      </w:r>
      <w:r>
        <w:rPr>
          <w:rFonts w:eastAsia="Times New Roman" w:cs="Times New Roman"/>
          <w:b/>
          <w:szCs w:val="24"/>
        </w:rPr>
        <w:t xml:space="preserve">ριος Γεωργιάδης): </w:t>
      </w:r>
      <w:r>
        <w:rPr>
          <w:rFonts w:eastAsia="Times New Roman" w:cs="Times New Roman"/>
          <w:szCs w:val="24"/>
        </w:rPr>
        <w:t xml:space="preserve">Με τη συναίνεση του Σώματος και ώρα 0.20΄ λύεται η συνεδρίαση για </w:t>
      </w:r>
      <w:r>
        <w:rPr>
          <w:rFonts w:eastAsia="Times New Roman" w:cs="Times New Roman"/>
          <w:szCs w:val="24"/>
        </w:rPr>
        <w:t>σήμερα</w:t>
      </w:r>
      <w:r>
        <w:rPr>
          <w:rFonts w:eastAsia="Times New Roman" w:cs="Times New Roman"/>
          <w:szCs w:val="24"/>
        </w:rPr>
        <w:t xml:space="preserve"> Πέμπτη 7 Μαρτίου 2019 και ώρα 10.00΄, με αντικείμενο εργασιών του Σώματος: νομοθετική εργασία, σύμφωνα με τη συμπληρωματική ημερήσια διάταξη</w:t>
      </w:r>
      <w:r w:rsidRPr="00AC0AFF">
        <w:rPr>
          <w:rFonts w:eastAsia="Times New Roman" w:cs="Times New Roman"/>
          <w:szCs w:val="24"/>
        </w:rPr>
        <w:t xml:space="preserve"> </w:t>
      </w:r>
      <w:r>
        <w:rPr>
          <w:rFonts w:eastAsia="Times New Roman" w:cs="Times New Roman"/>
          <w:szCs w:val="24"/>
        </w:rPr>
        <w:t>που σας έχει διανεμηθεί.</w:t>
      </w:r>
      <w:r>
        <w:rPr>
          <w:rFonts w:eastAsia="Times New Roman" w:cs="Times New Roman"/>
          <w:szCs w:val="24"/>
        </w:rPr>
        <w:t xml:space="preserve"> </w:t>
      </w:r>
    </w:p>
    <w:p w14:paraId="4CC5C272" w14:textId="77777777" w:rsidR="005D719C" w:rsidRDefault="005D719C">
      <w:pPr>
        <w:spacing w:line="600" w:lineRule="auto"/>
        <w:ind w:firstLine="720"/>
        <w:jc w:val="both"/>
        <w:rPr>
          <w:rFonts w:eastAsia="Times New Roman" w:cs="Times New Roman"/>
          <w:szCs w:val="24"/>
        </w:rPr>
      </w:pPr>
    </w:p>
    <w:p w14:paraId="4CC5C273" w14:textId="77777777" w:rsidR="005D719C" w:rsidRDefault="00627F40">
      <w:pPr>
        <w:spacing w:line="600" w:lineRule="auto"/>
        <w:ind w:firstLine="720"/>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ΠΡΟΕΔΡΟΣ                                                        ΟΙ ΓΡΑΜΜΑΤΕΙΣ</w:t>
      </w:r>
      <w:r>
        <w:rPr>
          <w:rFonts w:eastAsia="Times New Roman" w:cs="Times New Roman"/>
          <w:szCs w:val="24"/>
        </w:rPr>
        <w:t xml:space="preserve"> </w:t>
      </w:r>
    </w:p>
    <w:sectPr w:rsidR="005D71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R9ng8bz7CUZsElHIm1WyH9ZAelI=" w:salt="yDnjgcUu7PYD8ULJTgW1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9C"/>
    <w:rsid w:val="002578FD"/>
    <w:rsid w:val="005D719C"/>
    <w:rsid w:val="00627F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ABD6"/>
  <w15:docId w15:val="{7C48009B-F91F-4903-9AF5-D2F9B50A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57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E5791"/>
    <w:rPr>
      <w:rFonts w:ascii="Segoe UI" w:hAnsi="Segoe UI" w:cs="Segoe UI"/>
      <w:sz w:val="18"/>
      <w:szCs w:val="18"/>
    </w:rPr>
  </w:style>
  <w:style w:type="paragraph" w:styleId="a4">
    <w:name w:val="Revision"/>
    <w:hidden/>
    <w:uiPriority w:val="99"/>
    <w:semiHidden/>
    <w:rsid w:val="00CA31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802</MetadataID>
    <Session xmlns="641f345b-441b-4b81-9152-adc2e73ba5e1">Δ´</Session>
    <Date xmlns="641f345b-441b-4b81-9152-adc2e73ba5e1">2019-03-05T22:00:00+00:00</Date>
    <Status xmlns="641f345b-441b-4b81-9152-adc2e73ba5e1">
      <Url>https://intra.parliament.gr/praktika/Lists/Incoming_Metadata/EditForm.aspx?ID=802&amp;Source=/praktika/Recordings_Library/Forms/AllItems.aspx</Url>
      <Description>Δημοσιεύτηκε</Description>
    </Status>
    <Meeting xmlns="641f345b-441b-4b81-9152-adc2e73ba5e1">ϞΑ´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C5C149-7B04-47BF-9517-46B26D6123FF}">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E938788-4326-40C1-ACF3-3E9586D43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B5E0EC-397A-40BB-B0BF-E25F313ADC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648</Pages>
  <Words>113759</Words>
  <Characters>614303</Characters>
  <Application>Microsoft Office Word</Application>
  <DocSecurity>0</DocSecurity>
  <Lines>5119</Lines>
  <Paragraphs>1453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2019-03-18T10:47:00Z</dcterms:created>
  <dcterms:modified xsi:type="dcterms:W3CDTF">2019-03-18T10:47:00Z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