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76420" w14:textId="77777777" w:rsidR="00375CE6" w:rsidRPr="00375CE6" w:rsidRDefault="00375CE6" w:rsidP="00375CE6">
      <w:pPr>
        <w:spacing w:after="0" w:line="360" w:lineRule="auto"/>
        <w:rPr>
          <w:ins w:id="0" w:author="Φλούδα Χριστίνα" w:date="2017-01-05T11:15:00Z"/>
          <w:rFonts w:eastAsia="Times New Roman"/>
          <w:szCs w:val="24"/>
          <w:lang w:eastAsia="en-US"/>
        </w:rPr>
      </w:pPr>
      <w:bookmarkStart w:id="1" w:name="_GoBack"/>
      <w:bookmarkEnd w:id="1"/>
      <w:ins w:id="2" w:author="Φλούδα Χριστίνα" w:date="2017-01-05T11:15:00Z">
        <w:r w:rsidRPr="00375CE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358F9D8" w14:textId="77777777" w:rsidR="00375CE6" w:rsidRPr="00375CE6" w:rsidRDefault="00375CE6" w:rsidP="00375CE6">
      <w:pPr>
        <w:spacing w:after="0" w:line="360" w:lineRule="auto"/>
        <w:rPr>
          <w:ins w:id="3" w:author="Φλούδα Χριστίνα" w:date="2017-01-05T11:15:00Z"/>
          <w:rFonts w:eastAsia="Times New Roman"/>
          <w:szCs w:val="24"/>
          <w:lang w:eastAsia="en-US"/>
        </w:rPr>
      </w:pPr>
    </w:p>
    <w:p w14:paraId="07757B42" w14:textId="77777777" w:rsidR="00375CE6" w:rsidRPr="00375CE6" w:rsidRDefault="00375CE6" w:rsidP="00375CE6">
      <w:pPr>
        <w:spacing w:after="0" w:line="360" w:lineRule="auto"/>
        <w:rPr>
          <w:ins w:id="4" w:author="Φλούδα Χριστίνα" w:date="2017-01-05T11:15:00Z"/>
          <w:rFonts w:eastAsia="Times New Roman"/>
          <w:szCs w:val="24"/>
          <w:lang w:eastAsia="en-US"/>
        </w:rPr>
      </w:pPr>
      <w:ins w:id="5" w:author="Φλούδα Χριστίνα" w:date="2017-01-05T11:15:00Z">
        <w:r w:rsidRPr="00375CE6">
          <w:rPr>
            <w:rFonts w:eastAsia="Times New Roman"/>
            <w:szCs w:val="24"/>
            <w:lang w:eastAsia="en-US"/>
          </w:rPr>
          <w:t>ΠΙΝΑΚΑΣ ΠΕΡΙΕΧΟΜΕΝΩΝ</w:t>
        </w:r>
      </w:ins>
    </w:p>
    <w:p w14:paraId="410657C3" w14:textId="77777777" w:rsidR="00375CE6" w:rsidRPr="00375CE6" w:rsidRDefault="00375CE6" w:rsidP="00375CE6">
      <w:pPr>
        <w:spacing w:after="0" w:line="360" w:lineRule="auto"/>
        <w:rPr>
          <w:ins w:id="6" w:author="Φλούδα Χριστίνα" w:date="2017-01-05T11:15:00Z"/>
          <w:rFonts w:eastAsia="Times New Roman"/>
          <w:szCs w:val="24"/>
          <w:lang w:eastAsia="en-US"/>
        </w:rPr>
      </w:pPr>
      <w:ins w:id="7" w:author="Φλούδα Χριστίνα" w:date="2017-01-05T11:15:00Z">
        <w:r w:rsidRPr="00375CE6">
          <w:rPr>
            <w:rFonts w:eastAsia="Times New Roman"/>
            <w:szCs w:val="24"/>
            <w:lang w:eastAsia="en-US"/>
          </w:rPr>
          <w:t xml:space="preserve">ΙΖ΄ ΠΕΡΙΟΔΟΣ </w:t>
        </w:r>
      </w:ins>
    </w:p>
    <w:p w14:paraId="2B61A3F1" w14:textId="77777777" w:rsidR="00375CE6" w:rsidRPr="00375CE6" w:rsidRDefault="00375CE6" w:rsidP="00375CE6">
      <w:pPr>
        <w:spacing w:after="0" w:line="360" w:lineRule="auto"/>
        <w:rPr>
          <w:ins w:id="8" w:author="Φλούδα Χριστίνα" w:date="2017-01-05T11:15:00Z"/>
          <w:rFonts w:eastAsia="Times New Roman"/>
          <w:szCs w:val="24"/>
          <w:lang w:eastAsia="en-US"/>
        </w:rPr>
      </w:pPr>
      <w:ins w:id="9" w:author="Φλούδα Χριστίνα" w:date="2017-01-05T11:15:00Z">
        <w:r w:rsidRPr="00375CE6">
          <w:rPr>
            <w:rFonts w:eastAsia="Times New Roman"/>
            <w:szCs w:val="24"/>
            <w:lang w:eastAsia="en-US"/>
          </w:rPr>
          <w:t>ΠΡΟΕΔΡΕΥΟΜΕΝΗΣ ΚΟΙΝΟΒΟΥΛΕΥΤΙΚΗΣ ΔΗΜΟΚΡΑΤΙΑΣ</w:t>
        </w:r>
      </w:ins>
    </w:p>
    <w:p w14:paraId="5BDB0EB2" w14:textId="77777777" w:rsidR="00375CE6" w:rsidRPr="00375CE6" w:rsidRDefault="00375CE6" w:rsidP="00375CE6">
      <w:pPr>
        <w:spacing w:after="0" w:line="360" w:lineRule="auto"/>
        <w:rPr>
          <w:ins w:id="10" w:author="Φλούδα Χριστίνα" w:date="2017-01-05T11:15:00Z"/>
          <w:rFonts w:eastAsia="Times New Roman"/>
          <w:szCs w:val="24"/>
          <w:lang w:eastAsia="en-US"/>
        </w:rPr>
      </w:pPr>
      <w:ins w:id="11" w:author="Φλούδα Χριστίνα" w:date="2017-01-05T11:15:00Z">
        <w:r w:rsidRPr="00375CE6">
          <w:rPr>
            <w:rFonts w:eastAsia="Times New Roman"/>
            <w:szCs w:val="24"/>
            <w:lang w:eastAsia="en-US"/>
          </w:rPr>
          <w:t>ΣΥΝΟΔΟΣ Β΄</w:t>
        </w:r>
      </w:ins>
    </w:p>
    <w:p w14:paraId="7DCF9AB4" w14:textId="77777777" w:rsidR="00375CE6" w:rsidRPr="00375CE6" w:rsidRDefault="00375CE6" w:rsidP="00375CE6">
      <w:pPr>
        <w:spacing w:after="0" w:line="360" w:lineRule="auto"/>
        <w:rPr>
          <w:ins w:id="12" w:author="Φλούδα Χριστίνα" w:date="2017-01-05T11:15:00Z"/>
          <w:rFonts w:eastAsia="Times New Roman"/>
          <w:szCs w:val="24"/>
          <w:lang w:eastAsia="en-US"/>
        </w:rPr>
      </w:pPr>
    </w:p>
    <w:p w14:paraId="206ED5A4" w14:textId="77777777" w:rsidR="00375CE6" w:rsidRPr="00375CE6" w:rsidRDefault="00375CE6" w:rsidP="00375CE6">
      <w:pPr>
        <w:spacing w:after="0" w:line="360" w:lineRule="auto"/>
        <w:rPr>
          <w:ins w:id="13" w:author="Φλούδα Χριστίνα" w:date="2017-01-05T11:15:00Z"/>
          <w:rFonts w:eastAsia="Times New Roman"/>
          <w:szCs w:val="24"/>
          <w:lang w:eastAsia="en-US"/>
        </w:rPr>
      </w:pPr>
      <w:ins w:id="14" w:author="Φλούδα Χριστίνα" w:date="2017-01-05T11:15:00Z">
        <w:r w:rsidRPr="00375CE6">
          <w:rPr>
            <w:rFonts w:eastAsia="Times New Roman"/>
            <w:szCs w:val="24"/>
            <w:lang w:eastAsia="en-US"/>
          </w:rPr>
          <w:t>ΣΥΝΕΔΡΙΑΣΗ Ν΄</w:t>
        </w:r>
      </w:ins>
    </w:p>
    <w:p w14:paraId="5706BDEF" w14:textId="77777777" w:rsidR="00375CE6" w:rsidRPr="00375CE6" w:rsidRDefault="00375CE6" w:rsidP="00375CE6">
      <w:pPr>
        <w:spacing w:after="0" w:line="360" w:lineRule="auto"/>
        <w:rPr>
          <w:ins w:id="15" w:author="Φλούδα Χριστίνα" w:date="2017-01-05T11:15:00Z"/>
          <w:rFonts w:eastAsia="Times New Roman"/>
          <w:szCs w:val="24"/>
          <w:lang w:eastAsia="en-US"/>
        </w:rPr>
      </w:pPr>
      <w:ins w:id="16" w:author="Φλούδα Χριστίνα" w:date="2017-01-05T11:15:00Z">
        <w:r w:rsidRPr="00375CE6">
          <w:rPr>
            <w:rFonts w:eastAsia="Times New Roman"/>
            <w:szCs w:val="24"/>
            <w:lang w:eastAsia="en-US"/>
          </w:rPr>
          <w:t>Δευτέρα  19 Δεκεμβρίου 2016</w:t>
        </w:r>
      </w:ins>
    </w:p>
    <w:p w14:paraId="38B14CFF" w14:textId="77777777" w:rsidR="00375CE6" w:rsidRPr="00375CE6" w:rsidRDefault="00375CE6" w:rsidP="00375CE6">
      <w:pPr>
        <w:spacing w:after="0" w:line="360" w:lineRule="auto"/>
        <w:rPr>
          <w:ins w:id="17" w:author="Φλούδα Χριστίνα" w:date="2017-01-05T11:15:00Z"/>
          <w:rFonts w:eastAsia="Times New Roman"/>
          <w:szCs w:val="24"/>
          <w:lang w:eastAsia="en-US"/>
        </w:rPr>
      </w:pPr>
    </w:p>
    <w:p w14:paraId="04E39DF2" w14:textId="77777777" w:rsidR="00375CE6" w:rsidRPr="00375CE6" w:rsidRDefault="00375CE6" w:rsidP="00375CE6">
      <w:pPr>
        <w:spacing w:after="0" w:line="360" w:lineRule="auto"/>
        <w:rPr>
          <w:ins w:id="18" w:author="Φλούδα Χριστίνα" w:date="2017-01-05T11:15:00Z"/>
          <w:rFonts w:eastAsia="Times New Roman"/>
          <w:szCs w:val="24"/>
          <w:lang w:eastAsia="en-US"/>
        </w:rPr>
      </w:pPr>
      <w:ins w:id="19" w:author="Φλούδα Χριστίνα" w:date="2017-01-05T11:15:00Z">
        <w:r w:rsidRPr="00375CE6">
          <w:rPr>
            <w:rFonts w:eastAsia="Times New Roman"/>
            <w:szCs w:val="24"/>
            <w:lang w:eastAsia="en-US"/>
          </w:rPr>
          <w:t>ΘΕΜΑΤΑ</w:t>
        </w:r>
      </w:ins>
    </w:p>
    <w:p w14:paraId="2B2EEF15" w14:textId="77777777" w:rsidR="00375CE6" w:rsidRPr="00375CE6" w:rsidRDefault="00375CE6" w:rsidP="00375CE6">
      <w:pPr>
        <w:spacing w:after="0" w:line="360" w:lineRule="auto"/>
        <w:rPr>
          <w:ins w:id="20" w:author="Φλούδα Χριστίνα" w:date="2017-01-05T11:15:00Z"/>
          <w:rFonts w:eastAsia="Times New Roman"/>
          <w:szCs w:val="24"/>
          <w:lang w:eastAsia="en-US"/>
        </w:rPr>
      </w:pPr>
      <w:ins w:id="21" w:author="Φλούδα Χριστίνα" w:date="2017-01-05T11:15:00Z">
        <w:r w:rsidRPr="00375CE6">
          <w:rPr>
            <w:rFonts w:eastAsia="Times New Roman"/>
            <w:szCs w:val="24"/>
            <w:lang w:eastAsia="en-US"/>
          </w:rPr>
          <w:t xml:space="preserve"> </w:t>
        </w:r>
        <w:r w:rsidRPr="00375CE6">
          <w:rPr>
            <w:rFonts w:eastAsia="Times New Roman"/>
            <w:szCs w:val="24"/>
            <w:lang w:eastAsia="en-US"/>
          </w:rPr>
          <w:br/>
          <w:t xml:space="preserve">Α. ΕΙΔΙΚΑ ΘΕΜΑΤΑ </w:t>
        </w:r>
        <w:r w:rsidRPr="00375CE6">
          <w:rPr>
            <w:rFonts w:eastAsia="Times New Roman"/>
            <w:szCs w:val="24"/>
            <w:lang w:eastAsia="en-US"/>
          </w:rPr>
          <w:br/>
          <w:t xml:space="preserve">1. Επικύρωση Πρακτικών, σελ. </w:t>
        </w:r>
        <w:r w:rsidRPr="00375CE6">
          <w:rPr>
            <w:rFonts w:eastAsia="Times New Roman"/>
            <w:szCs w:val="24"/>
            <w:lang w:eastAsia="en-US"/>
          </w:rPr>
          <w:br/>
          <w:t xml:space="preserve">2. Ανακοινώνεται ότι τη συνεδρίαση παρακολουθούν μαθητές από το 1ο Γυμνάσιο Ξυλοκάστρου, το Γενικό Λύκειο Αγίας Τριάδας Αργολίδος, το 6ο Γυμνάσιο Ξάνθης, το 3ο Γυμνάσιο  Άργους και το 1ο Γυμνάσιο  Άνω τούμπας Θεσσαλονίκης, σελ. </w:t>
        </w:r>
        <w:r w:rsidRPr="00375CE6">
          <w:rPr>
            <w:rFonts w:eastAsia="Times New Roman"/>
            <w:szCs w:val="24"/>
            <w:lang w:eastAsia="en-US"/>
          </w:rPr>
          <w:br/>
          <w:t xml:space="preserve">3. Επί διαδικαστικού θέματος, σελ. </w:t>
        </w:r>
        <w:r w:rsidRPr="00375CE6">
          <w:rPr>
            <w:rFonts w:eastAsia="Times New Roman"/>
            <w:szCs w:val="24"/>
            <w:lang w:eastAsia="en-US"/>
          </w:rPr>
          <w:br/>
          <w:t xml:space="preserve"> </w:t>
        </w:r>
        <w:r w:rsidRPr="00375CE6">
          <w:rPr>
            <w:rFonts w:eastAsia="Times New Roman"/>
            <w:szCs w:val="24"/>
            <w:lang w:eastAsia="en-US"/>
          </w:rPr>
          <w:br/>
          <w:t xml:space="preserve">Β. ΚΟΙΝΟΒΟΥΛΕΥΤΙΚΟΣ ΕΛΕΓΧΟΣ </w:t>
        </w:r>
        <w:r w:rsidRPr="00375CE6">
          <w:rPr>
            <w:rFonts w:eastAsia="Times New Roman"/>
            <w:szCs w:val="24"/>
            <w:lang w:eastAsia="en-US"/>
          </w:rPr>
          <w:br/>
          <w:t xml:space="preserve">1. Κατάθεση αναφορών, σελ. </w:t>
        </w:r>
        <w:r w:rsidRPr="00375CE6">
          <w:rPr>
            <w:rFonts w:eastAsia="Times New Roman"/>
            <w:szCs w:val="24"/>
            <w:lang w:eastAsia="en-US"/>
          </w:rPr>
          <w:br/>
          <w:t>2. Συζήτηση επικαίρων ερωτήσεων:</w:t>
        </w:r>
        <w:r w:rsidRPr="00375CE6">
          <w:rPr>
            <w:rFonts w:eastAsia="Times New Roman"/>
            <w:szCs w:val="24"/>
            <w:lang w:eastAsia="en-US"/>
          </w:rPr>
          <w:br/>
          <w:t xml:space="preserve">    α) Προς την Υπουργό Πολιτισμού και Αθλητισμού, σχετικά με την αξιοποίηση του Ολυμπιακού Σκοπευτηρίου στο Μαρκόπουλο Αττικής, σελ. </w:t>
        </w:r>
        <w:r w:rsidRPr="00375CE6">
          <w:rPr>
            <w:rFonts w:eastAsia="Times New Roman"/>
            <w:szCs w:val="24"/>
            <w:lang w:eastAsia="en-US"/>
          </w:rPr>
          <w:br/>
          <w:t xml:space="preserve">    β) Προς τον Υπουργό Οικονομίας και Ανάπτυξης:</w:t>
        </w:r>
        <w:r w:rsidRPr="00375CE6">
          <w:rPr>
            <w:rFonts w:eastAsia="Times New Roman"/>
            <w:szCs w:val="24"/>
            <w:lang w:eastAsia="en-US"/>
          </w:rPr>
          <w:br/>
          <w:t xml:space="preserve">        i. σχετικά με την ολοκλήρωση των εργασιών αποκατάστασης του </w:t>
        </w:r>
        <w:proofErr w:type="spellStart"/>
        <w:r w:rsidRPr="00375CE6">
          <w:rPr>
            <w:rFonts w:eastAsia="Times New Roman"/>
            <w:szCs w:val="24"/>
            <w:lang w:eastAsia="en-US"/>
          </w:rPr>
          <w:t>Καπετανάκειου</w:t>
        </w:r>
        <w:proofErr w:type="spellEnd"/>
        <w:r w:rsidRPr="00375CE6">
          <w:rPr>
            <w:rFonts w:eastAsia="Times New Roman"/>
            <w:szCs w:val="24"/>
            <w:lang w:eastAsia="en-US"/>
          </w:rPr>
          <w:t xml:space="preserve"> Σχολείου στο Ηράκλειο Κρήτης, σελ. </w:t>
        </w:r>
        <w:r w:rsidRPr="00375CE6">
          <w:rPr>
            <w:rFonts w:eastAsia="Times New Roman"/>
            <w:szCs w:val="24"/>
            <w:lang w:eastAsia="en-US"/>
          </w:rPr>
          <w:br/>
          <w:t xml:space="preserve">        </w:t>
        </w:r>
        <w:proofErr w:type="spellStart"/>
        <w:r w:rsidRPr="00375CE6">
          <w:rPr>
            <w:rFonts w:eastAsia="Times New Roman"/>
            <w:szCs w:val="24"/>
            <w:lang w:eastAsia="en-US"/>
          </w:rPr>
          <w:t>ii</w:t>
        </w:r>
        <w:proofErr w:type="spellEnd"/>
        <w:r w:rsidRPr="00375CE6">
          <w:rPr>
            <w:rFonts w:eastAsia="Times New Roman"/>
            <w:szCs w:val="24"/>
            <w:lang w:eastAsia="en-US"/>
          </w:rPr>
          <w:t xml:space="preserve">. σχετικά με τη λήψη μέτρων για την πάταξη του λαθρεμπορίου καυσίμων στα πρατήρια, σελ. </w:t>
        </w:r>
        <w:r w:rsidRPr="00375CE6">
          <w:rPr>
            <w:rFonts w:eastAsia="Times New Roman"/>
            <w:szCs w:val="24"/>
            <w:lang w:eastAsia="en-US"/>
          </w:rPr>
          <w:br/>
          <w:t xml:space="preserve">        </w:t>
        </w:r>
        <w:proofErr w:type="spellStart"/>
        <w:r w:rsidRPr="00375CE6">
          <w:rPr>
            <w:rFonts w:eastAsia="Times New Roman"/>
            <w:szCs w:val="24"/>
            <w:lang w:eastAsia="en-US"/>
          </w:rPr>
          <w:t>iii</w:t>
        </w:r>
        <w:proofErr w:type="spellEnd"/>
        <w:r w:rsidRPr="00375CE6">
          <w:rPr>
            <w:rFonts w:eastAsia="Times New Roman"/>
            <w:szCs w:val="24"/>
            <w:lang w:eastAsia="en-US"/>
          </w:rPr>
          <w:t xml:space="preserve">. σχετικά με την ένταξη του έργου β΄ φάσης της επέκτασης  δικτύου διανομής τηλεθέρμανσης στη Μεγαλόπολη Αρκαδίας, σελ. </w:t>
        </w:r>
        <w:r w:rsidRPr="00375CE6">
          <w:rPr>
            <w:rFonts w:eastAsia="Times New Roman"/>
            <w:szCs w:val="24"/>
            <w:lang w:eastAsia="en-US"/>
          </w:rPr>
          <w:br/>
          <w:t xml:space="preserve">        </w:t>
        </w:r>
        <w:proofErr w:type="spellStart"/>
        <w:r w:rsidRPr="00375CE6">
          <w:rPr>
            <w:rFonts w:eastAsia="Times New Roman"/>
            <w:szCs w:val="24"/>
            <w:lang w:eastAsia="en-US"/>
          </w:rPr>
          <w:t>iv</w:t>
        </w:r>
        <w:proofErr w:type="spellEnd"/>
        <w:r w:rsidRPr="00375CE6">
          <w:rPr>
            <w:rFonts w:eastAsia="Times New Roman"/>
            <w:szCs w:val="24"/>
            <w:lang w:eastAsia="en-US"/>
          </w:rPr>
          <w:t xml:space="preserve">. σχετικά με την προστασία των καταναλωτών από υπερβολικές χρεώσεις στις ηλεκτρονικές διατραπεζικές συναλλαγές και στη χρήση πιστωτικών και χρεωστικών καρτών, σελ. </w:t>
        </w:r>
        <w:r w:rsidRPr="00375CE6">
          <w:rPr>
            <w:rFonts w:eastAsia="Times New Roman"/>
            <w:szCs w:val="24"/>
            <w:lang w:eastAsia="en-US"/>
          </w:rPr>
          <w:br/>
          <w:t xml:space="preserve">        v. σχετικά με το πάγωμα όλων των δημόσιων έργων λόγω του ν.4412/2016 για τις δημόσιες συμβάσεις, σελ. </w:t>
        </w:r>
        <w:r w:rsidRPr="00375CE6">
          <w:rPr>
            <w:rFonts w:eastAsia="Times New Roman"/>
            <w:szCs w:val="24"/>
            <w:lang w:eastAsia="en-US"/>
          </w:rPr>
          <w:br/>
          <w:t xml:space="preserve">    γ) Προς τον Υπουργό Αγροτικής Ανάπτυξης και Τροφίμων:</w:t>
        </w:r>
        <w:r w:rsidRPr="00375CE6">
          <w:rPr>
            <w:rFonts w:eastAsia="Times New Roman"/>
            <w:szCs w:val="24"/>
            <w:lang w:eastAsia="en-US"/>
          </w:rPr>
          <w:br/>
          <w:t xml:space="preserve">        i. σχετικά με την ολοκλήρωση των εξατομικευμένων εκτιμήσεων του ΕΛΓΑ στους </w:t>
        </w:r>
        <w:proofErr w:type="spellStart"/>
        <w:r w:rsidRPr="00375CE6">
          <w:rPr>
            <w:rFonts w:eastAsia="Times New Roman"/>
            <w:szCs w:val="24"/>
            <w:lang w:eastAsia="en-US"/>
          </w:rPr>
          <w:t>θεομηνιόπληκτους</w:t>
        </w:r>
        <w:proofErr w:type="spellEnd"/>
        <w:r w:rsidRPr="00375CE6">
          <w:rPr>
            <w:rFonts w:eastAsia="Times New Roman"/>
            <w:szCs w:val="24"/>
            <w:lang w:eastAsia="en-US"/>
          </w:rPr>
          <w:t xml:space="preserve"> της Ηλείας, σελ. </w:t>
        </w:r>
        <w:r w:rsidRPr="00375CE6">
          <w:rPr>
            <w:rFonts w:eastAsia="Times New Roman"/>
            <w:szCs w:val="24"/>
            <w:lang w:eastAsia="en-US"/>
          </w:rPr>
          <w:br/>
          <w:t xml:space="preserve">        </w:t>
        </w:r>
        <w:proofErr w:type="spellStart"/>
        <w:r w:rsidRPr="00375CE6">
          <w:rPr>
            <w:rFonts w:eastAsia="Times New Roman"/>
            <w:szCs w:val="24"/>
            <w:lang w:eastAsia="en-US"/>
          </w:rPr>
          <w:t>ii</w:t>
        </w:r>
        <w:proofErr w:type="spellEnd"/>
        <w:r w:rsidRPr="00375CE6">
          <w:rPr>
            <w:rFonts w:eastAsia="Times New Roman"/>
            <w:szCs w:val="24"/>
            <w:lang w:eastAsia="en-US"/>
          </w:rPr>
          <w:t xml:space="preserve">. σχετικά με την υλοποίηση των προγραμμάτων καταρροϊκού και μελιταίου πυρετού στη Λέσβο και τη λειτουργία της Διεύθυνσης Κτηνιατρικής, σελ. </w:t>
        </w:r>
        <w:r w:rsidRPr="00375CE6">
          <w:rPr>
            <w:rFonts w:eastAsia="Times New Roman"/>
            <w:szCs w:val="24"/>
            <w:lang w:eastAsia="en-US"/>
          </w:rPr>
          <w:br/>
          <w:t xml:space="preserve">    δ) Προς τον Υπουργό Οικονομικών:</w:t>
        </w:r>
        <w:r w:rsidRPr="00375CE6">
          <w:rPr>
            <w:rFonts w:eastAsia="Times New Roman"/>
            <w:szCs w:val="24"/>
            <w:lang w:eastAsia="en-US"/>
          </w:rPr>
          <w:br/>
          <w:t xml:space="preserve">        i. σχετικά με την «προστασία των πολιτών από το ενδεχόμενο απάτης και διασποράς ψευδών ειδήσεων από τον Αρτέμη </w:t>
        </w:r>
        <w:proofErr w:type="spellStart"/>
        <w:r w:rsidRPr="00375CE6">
          <w:rPr>
            <w:rFonts w:eastAsia="Times New Roman"/>
            <w:szCs w:val="24"/>
            <w:lang w:eastAsia="en-US"/>
          </w:rPr>
          <w:t>Σώρρα</w:t>
        </w:r>
        <w:proofErr w:type="spellEnd"/>
        <w:r w:rsidRPr="00375CE6">
          <w:rPr>
            <w:rFonts w:eastAsia="Times New Roman"/>
            <w:szCs w:val="24"/>
            <w:lang w:eastAsia="en-US"/>
          </w:rPr>
          <w:t xml:space="preserve">», σελ. </w:t>
        </w:r>
        <w:r w:rsidRPr="00375CE6">
          <w:rPr>
            <w:rFonts w:eastAsia="Times New Roman"/>
            <w:szCs w:val="24"/>
            <w:lang w:eastAsia="en-US"/>
          </w:rPr>
          <w:br/>
          <w:t xml:space="preserve">        </w:t>
        </w:r>
        <w:proofErr w:type="spellStart"/>
        <w:r w:rsidRPr="00375CE6">
          <w:rPr>
            <w:rFonts w:eastAsia="Times New Roman"/>
            <w:szCs w:val="24"/>
            <w:lang w:eastAsia="en-US"/>
          </w:rPr>
          <w:t>ii</w:t>
        </w:r>
        <w:proofErr w:type="spellEnd"/>
        <w:r w:rsidRPr="00375CE6">
          <w:rPr>
            <w:rFonts w:eastAsia="Times New Roman"/>
            <w:szCs w:val="24"/>
            <w:lang w:eastAsia="en-US"/>
          </w:rPr>
          <w:t xml:space="preserve">. σχετικά με την άμεση έκδοση της απόφασης για την επιδότηση πετρελαίου θέρμανσης της περιόδου 2016-2017, σελ. </w:t>
        </w:r>
        <w:r w:rsidRPr="00375CE6">
          <w:rPr>
            <w:rFonts w:eastAsia="Times New Roman"/>
            <w:szCs w:val="24"/>
            <w:lang w:eastAsia="en-US"/>
          </w:rPr>
          <w:br/>
          <w:t xml:space="preserve"> </w:t>
        </w:r>
        <w:r w:rsidRPr="00375CE6">
          <w:rPr>
            <w:rFonts w:eastAsia="Times New Roman"/>
            <w:szCs w:val="24"/>
            <w:lang w:eastAsia="en-US"/>
          </w:rPr>
          <w:br/>
          <w:t xml:space="preserve">Γ. ΝΟΜΟΘΕΤΙΚΗ ΕΡΓΑΣΙΑ </w:t>
        </w:r>
        <w:r w:rsidRPr="00375CE6">
          <w:rPr>
            <w:rFonts w:eastAsia="Times New Roman"/>
            <w:szCs w:val="24"/>
            <w:lang w:eastAsia="en-US"/>
          </w:rPr>
          <w:br/>
          <w:t xml:space="preserve">Συζήτηση και ψήφιση των άρθρων και των τροπολογιών στο σύνολο του σχεδίου νόμου του Υπουργείου Δικαιοσύνης, Διαφάνειας και Ανθρωπίνων Δικαιωμάτων: «Πτωχευτικός Κώδικας, Διοικητική Δικαιοσύνη, Τέλη-Παράβολα, Οικειοθελής αποκάλυψη αδήλωτων εισοδημάτων, Ηλεκτρονικές συναλλαγές, Τροποποιήσεις του ν. 4270/2014 και λοιπές διατάξεις», σελ. </w:t>
        </w:r>
        <w:r w:rsidRPr="00375CE6">
          <w:rPr>
            <w:rFonts w:eastAsia="Times New Roman"/>
            <w:szCs w:val="24"/>
            <w:lang w:eastAsia="en-US"/>
          </w:rPr>
          <w:br/>
          <w:t xml:space="preserve"> </w:t>
        </w:r>
        <w:r w:rsidRPr="00375CE6">
          <w:rPr>
            <w:rFonts w:eastAsia="Times New Roman"/>
            <w:szCs w:val="24"/>
            <w:lang w:eastAsia="en-US"/>
          </w:rPr>
          <w:br/>
          <w:t>ΠΡΟΕΔΡΕΥΟΝΤΕΣ</w:t>
        </w:r>
      </w:ins>
    </w:p>
    <w:p w14:paraId="4296CBE0" w14:textId="77777777" w:rsidR="00375CE6" w:rsidRPr="00375CE6" w:rsidRDefault="00375CE6" w:rsidP="00375CE6">
      <w:pPr>
        <w:spacing w:after="0" w:line="360" w:lineRule="auto"/>
        <w:rPr>
          <w:ins w:id="22" w:author="Φλούδα Χριστίνα" w:date="2017-01-05T11:15:00Z"/>
          <w:rFonts w:eastAsia="Times New Roman"/>
          <w:szCs w:val="24"/>
          <w:lang w:eastAsia="en-US"/>
        </w:rPr>
      </w:pPr>
      <w:ins w:id="23" w:author="Φλούδα Χριστίνα" w:date="2017-01-05T11:15:00Z">
        <w:r w:rsidRPr="00375CE6">
          <w:rPr>
            <w:rFonts w:eastAsia="Times New Roman"/>
            <w:szCs w:val="24"/>
            <w:lang w:eastAsia="en-US"/>
          </w:rPr>
          <w:t>ΒΑΡΕΜΕΝΟΣ Γ. , σελ.</w:t>
        </w:r>
        <w:r w:rsidRPr="00375CE6">
          <w:rPr>
            <w:rFonts w:eastAsia="Times New Roman"/>
            <w:szCs w:val="24"/>
            <w:lang w:eastAsia="en-US"/>
          </w:rPr>
          <w:br/>
          <w:t>ΚΡΕΜΑΣΤΙΝΟΣ Δ. , σελ.</w:t>
        </w:r>
        <w:r w:rsidRPr="00375CE6">
          <w:rPr>
            <w:rFonts w:eastAsia="Times New Roman"/>
            <w:szCs w:val="24"/>
            <w:lang w:eastAsia="en-US"/>
          </w:rPr>
          <w:br/>
          <w:t>ΛΥΚΟΥΔΗΣ Σ. , σελ.</w:t>
        </w:r>
      </w:ins>
    </w:p>
    <w:p w14:paraId="2E1822A6" w14:textId="77777777" w:rsidR="00375CE6" w:rsidRPr="00375CE6" w:rsidRDefault="00375CE6" w:rsidP="00375CE6">
      <w:pPr>
        <w:spacing w:after="0" w:line="360" w:lineRule="auto"/>
        <w:rPr>
          <w:ins w:id="24" w:author="Φλούδα Χριστίνα" w:date="2017-01-05T11:15:00Z"/>
          <w:rFonts w:eastAsia="Times New Roman"/>
          <w:szCs w:val="24"/>
          <w:lang w:eastAsia="en-US"/>
        </w:rPr>
      </w:pPr>
      <w:ins w:id="25" w:author="Φλούδα Χριστίνα" w:date="2017-01-05T11:15:00Z">
        <w:r w:rsidRPr="00375CE6">
          <w:rPr>
            <w:rFonts w:eastAsia="Times New Roman"/>
            <w:szCs w:val="24"/>
            <w:lang w:eastAsia="en-US"/>
          </w:rPr>
          <w:t>ΧΡΙΣΤΟΔΟΥΛΟΠΟΥΛΟΥ Α. , σελ.</w:t>
        </w:r>
        <w:r w:rsidRPr="00375CE6">
          <w:rPr>
            <w:rFonts w:eastAsia="Times New Roman"/>
            <w:szCs w:val="24"/>
            <w:lang w:eastAsia="en-US"/>
          </w:rPr>
          <w:br/>
        </w:r>
        <w:r w:rsidRPr="00375CE6">
          <w:rPr>
            <w:rFonts w:eastAsia="Times New Roman"/>
            <w:szCs w:val="24"/>
            <w:lang w:eastAsia="en-US"/>
          </w:rPr>
          <w:br/>
        </w:r>
      </w:ins>
    </w:p>
    <w:p w14:paraId="6EF5FEB6" w14:textId="77777777" w:rsidR="00375CE6" w:rsidRPr="00375CE6" w:rsidRDefault="00375CE6" w:rsidP="00375CE6">
      <w:pPr>
        <w:spacing w:after="0" w:line="360" w:lineRule="auto"/>
        <w:rPr>
          <w:ins w:id="26" w:author="Φλούδα Χριστίνα" w:date="2017-01-05T11:15:00Z"/>
          <w:rFonts w:eastAsia="Times New Roman"/>
          <w:szCs w:val="24"/>
          <w:lang w:eastAsia="en-US"/>
        </w:rPr>
      </w:pPr>
      <w:ins w:id="27" w:author="Φλούδα Χριστίνα" w:date="2017-01-05T11:15:00Z">
        <w:r w:rsidRPr="00375CE6">
          <w:rPr>
            <w:rFonts w:eastAsia="Times New Roman"/>
            <w:szCs w:val="24"/>
            <w:lang w:eastAsia="en-US"/>
          </w:rPr>
          <w:t>ΟΜΙΛΗΤΕΣ</w:t>
        </w:r>
      </w:ins>
    </w:p>
    <w:p w14:paraId="11BDA749" w14:textId="6E398619" w:rsidR="00375CE6" w:rsidRDefault="00375CE6" w:rsidP="00375CE6">
      <w:pPr>
        <w:spacing w:after="0" w:line="600" w:lineRule="auto"/>
        <w:ind w:firstLine="720"/>
        <w:jc w:val="both"/>
        <w:rPr>
          <w:ins w:id="28" w:author="Φλούδα Χριστίνα" w:date="2017-01-05T11:15:00Z"/>
          <w:rFonts w:eastAsia="Times New Roman" w:cs="Times New Roman"/>
          <w:szCs w:val="24"/>
        </w:rPr>
        <w:pPrChange w:id="29" w:author="Φλούδα Χριστίνα" w:date="2017-01-05T11:15:00Z">
          <w:pPr>
            <w:spacing w:after="0" w:line="600" w:lineRule="auto"/>
            <w:ind w:firstLine="720"/>
            <w:jc w:val="center"/>
          </w:pPr>
        </w:pPrChange>
      </w:pPr>
      <w:ins w:id="30" w:author="Φλούδα Χριστίνα" w:date="2017-01-05T11:15:00Z">
        <w:r w:rsidRPr="00375CE6">
          <w:rPr>
            <w:rFonts w:eastAsia="Times New Roman"/>
            <w:szCs w:val="24"/>
            <w:lang w:eastAsia="en-US"/>
          </w:rPr>
          <w:br/>
          <w:t>Α. Επί διαδικαστικού θέματος:</w:t>
        </w:r>
        <w:r w:rsidRPr="00375CE6">
          <w:rPr>
            <w:rFonts w:eastAsia="Times New Roman"/>
            <w:szCs w:val="24"/>
            <w:lang w:eastAsia="en-US"/>
          </w:rPr>
          <w:br/>
          <w:t>ΑΜΥΡΑΣ Γ. , σελ.</w:t>
        </w:r>
        <w:r w:rsidRPr="00375CE6">
          <w:rPr>
            <w:rFonts w:eastAsia="Times New Roman"/>
            <w:szCs w:val="24"/>
            <w:lang w:eastAsia="en-US"/>
          </w:rPr>
          <w:br/>
          <w:t>ΒΑΡΕΜΕΝΟΣ Γ. , σελ.</w:t>
        </w:r>
        <w:r w:rsidRPr="00375CE6">
          <w:rPr>
            <w:rFonts w:eastAsia="Times New Roman"/>
            <w:szCs w:val="24"/>
            <w:lang w:eastAsia="en-US"/>
          </w:rPr>
          <w:br/>
          <w:t>ΓΑΚΗΣ Δ. , σελ.</w:t>
        </w:r>
        <w:r w:rsidRPr="00375CE6">
          <w:rPr>
            <w:rFonts w:eastAsia="Times New Roman"/>
            <w:szCs w:val="24"/>
            <w:lang w:eastAsia="en-US"/>
          </w:rPr>
          <w:br/>
          <w:t>ΓΕΩΡΓΙΑΔΗΣ Σ. , σελ.</w:t>
        </w:r>
        <w:r w:rsidRPr="00375CE6">
          <w:rPr>
            <w:rFonts w:eastAsia="Times New Roman"/>
            <w:szCs w:val="24"/>
            <w:lang w:eastAsia="en-US"/>
          </w:rPr>
          <w:br/>
          <w:t>ΘΕΟΧΑΡΟΠΟΥΛΟΣ Α. , σελ.</w:t>
        </w:r>
        <w:r w:rsidRPr="00375CE6">
          <w:rPr>
            <w:rFonts w:eastAsia="Times New Roman"/>
            <w:szCs w:val="24"/>
            <w:lang w:eastAsia="en-US"/>
          </w:rPr>
          <w:br/>
          <w:t>ΚΑΡΑΘΑΝΑΣΟΠΟΥΛΟΣ Ν. , σελ.</w:t>
        </w:r>
        <w:r w:rsidRPr="00375CE6">
          <w:rPr>
            <w:rFonts w:eastAsia="Times New Roman"/>
            <w:szCs w:val="24"/>
            <w:lang w:eastAsia="en-US"/>
          </w:rPr>
          <w:br/>
          <w:t>ΚΟΝΣΟΛΑΣ Ε. , σελ.</w:t>
        </w:r>
        <w:r w:rsidRPr="00375CE6">
          <w:rPr>
            <w:rFonts w:eastAsia="Times New Roman"/>
            <w:szCs w:val="24"/>
            <w:lang w:eastAsia="en-US"/>
          </w:rPr>
          <w:br/>
          <w:t>ΚΟΝΤΟΝΗΣ Χ. , σελ.</w:t>
        </w:r>
        <w:r w:rsidRPr="00375CE6">
          <w:rPr>
            <w:rFonts w:eastAsia="Times New Roman"/>
            <w:szCs w:val="24"/>
            <w:lang w:eastAsia="en-US"/>
          </w:rPr>
          <w:br/>
          <w:t>ΚΡΕΜΑΣΤΙΝΟΣ Δ. , σελ.</w:t>
        </w:r>
        <w:r w:rsidRPr="00375CE6">
          <w:rPr>
            <w:rFonts w:eastAsia="Times New Roman"/>
            <w:szCs w:val="24"/>
            <w:lang w:eastAsia="en-US"/>
          </w:rPr>
          <w:br/>
          <w:t>ΚΥΡΙΑΖΙΔΗΣ Δ. , σελ.</w:t>
        </w:r>
        <w:r w:rsidRPr="00375CE6">
          <w:rPr>
            <w:rFonts w:eastAsia="Times New Roman"/>
            <w:szCs w:val="24"/>
            <w:lang w:eastAsia="en-US"/>
          </w:rPr>
          <w:br/>
          <w:t>ΚΩΝΣΤΑΝΤΙΝΟΠΟΥΛΟΣ Ο. , σελ.</w:t>
        </w:r>
        <w:r w:rsidRPr="00375CE6">
          <w:rPr>
            <w:rFonts w:eastAsia="Times New Roman"/>
            <w:szCs w:val="24"/>
            <w:lang w:eastAsia="en-US"/>
          </w:rPr>
          <w:br/>
          <w:t>ΚΩΝΣΤΑΝΤΟΠΟΥΛΟΣ Δ. , σελ.</w:t>
        </w:r>
        <w:r w:rsidRPr="00375CE6">
          <w:rPr>
            <w:rFonts w:eastAsia="Times New Roman"/>
            <w:szCs w:val="24"/>
            <w:lang w:eastAsia="en-US"/>
          </w:rPr>
          <w:br/>
          <w:t>ΛΑΜΠΡΟΥΛΗΣ Γ. , σελ.</w:t>
        </w:r>
        <w:r w:rsidRPr="00375CE6">
          <w:rPr>
            <w:rFonts w:eastAsia="Times New Roman"/>
            <w:szCs w:val="24"/>
            <w:lang w:eastAsia="en-US"/>
          </w:rPr>
          <w:br/>
          <w:t>ΛΟΒΕΡΔΟΣ Α. , σελ.</w:t>
        </w:r>
        <w:r w:rsidRPr="00375CE6">
          <w:rPr>
            <w:rFonts w:eastAsia="Times New Roman"/>
            <w:szCs w:val="24"/>
            <w:lang w:eastAsia="en-US"/>
          </w:rPr>
          <w:br/>
          <w:t>ΠΑΠΑΝΑΤΣΙΟΥ Α. , σελ.</w:t>
        </w:r>
        <w:r w:rsidRPr="00375CE6">
          <w:rPr>
            <w:rFonts w:eastAsia="Times New Roman"/>
            <w:szCs w:val="24"/>
            <w:lang w:eastAsia="en-US"/>
          </w:rPr>
          <w:br/>
          <w:t>ΤΣΙΑΡΑΣ Κ. , σελ.</w:t>
        </w:r>
        <w:r w:rsidRPr="00375CE6">
          <w:rPr>
            <w:rFonts w:eastAsia="Times New Roman"/>
            <w:szCs w:val="24"/>
            <w:lang w:eastAsia="en-US"/>
          </w:rPr>
          <w:br/>
          <w:t>ΤΣΙΡΚΑΣ Β. , σελ.</w:t>
        </w:r>
        <w:r w:rsidRPr="00375CE6">
          <w:rPr>
            <w:rFonts w:eastAsia="Times New Roman"/>
            <w:szCs w:val="24"/>
            <w:lang w:eastAsia="en-US"/>
          </w:rPr>
          <w:br/>
          <w:t>ΧΑΤΖΗΣΑΒΒΑΣ Χ. , σελ.</w:t>
        </w:r>
        <w:r w:rsidRPr="00375CE6">
          <w:rPr>
            <w:rFonts w:eastAsia="Times New Roman"/>
            <w:szCs w:val="24"/>
            <w:lang w:eastAsia="en-US"/>
          </w:rPr>
          <w:br/>
          <w:t>ΧΡΙΣΤΟΔΟΥΛΟΠΟΥΛΟΥ Α. , σελ.</w:t>
        </w:r>
        <w:r w:rsidRPr="00375CE6">
          <w:rPr>
            <w:rFonts w:eastAsia="Times New Roman"/>
            <w:szCs w:val="24"/>
            <w:lang w:eastAsia="en-US"/>
          </w:rPr>
          <w:br/>
        </w:r>
        <w:r w:rsidRPr="00375CE6">
          <w:rPr>
            <w:rFonts w:eastAsia="Times New Roman"/>
            <w:szCs w:val="24"/>
            <w:lang w:eastAsia="en-US"/>
          </w:rPr>
          <w:br/>
          <w:t>Β. Επί των επικαίρων ερωτήσεων:</w:t>
        </w:r>
        <w:r w:rsidRPr="00375CE6">
          <w:rPr>
            <w:rFonts w:eastAsia="Times New Roman"/>
            <w:szCs w:val="24"/>
            <w:lang w:eastAsia="en-US"/>
          </w:rPr>
          <w:br/>
          <w:t>ΑΠΟΣΤΟΛΟΥ Ε. , σελ.</w:t>
        </w:r>
        <w:r w:rsidRPr="00375CE6">
          <w:rPr>
            <w:rFonts w:eastAsia="Times New Roman"/>
            <w:szCs w:val="24"/>
            <w:lang w:eastAsia="en-US"/>
          </w:rPr>
          <w:br/>
          <w:t>ΑΥΓΕΝΑΚΗΣ Ε. , σελ.</w:t>
        </w:r>
        <w:r w:rsidRPr="00375CE6">
          <w:rPr>
            <w:rFonts w:eastAsia="Times New Roman"/>
            <w:szCs w:val="24"/>
            <w:lang w:eastAsia="en-US"/>
          </w:rPr>
          <w:br/>
          <w:t>ΒΑΣΙΛΕΙΑΔΗΣ Γ. , σελ.</w:t>
        </w:r>
        <w:r w:rsidRPr="00375CE6">
          <w:rPr>
            <w:rFonts w:eastAsia="Times New Roman"/>
            <w:szCs w:val="24"/>
            <w:lang w:eastAsia="en-US"/>
          </w:rPr>
          <w:br/>
          <w:t>ΓΕΩΡΓΙΑΔΗΣ Σ. , σελ.</w:t>
        </w:r>
        <w:r w:rsidRPr="00375CE6">
          <w:rPr>
            <w:rFonts w:eastAsia="Times New Roman"/>
            <w:szCs w:val="24"/>
            <w:lang w:eastAsia="en-US"/>
          </w:rPr>
          <w:br/>
          <w:t>ΚΕΓΚΕΡΟΓΛΟΥ Β. , σελ.</w:t>
        </w:r>
        <w:r w:rsidRPr="00375CE6">
          <w:rPr>
            <w:rFonts w:eastAsia="Times New Roman"/>
            <w:szCs w:val="24"/>
            <w:lang w:eastAsia="en-US"/>
          </w:rPr>
          <w:br/>
          <w:t>ΚΩΝΣΤΑΝΤΙΝΟΠΟΥΛΟΣ Ο. , σελ.</w:t>
        </w:r>
        <w:r w:rsidRPr="00375CE6">
          <w:rPr>
            <w:rFonts w:eastAsia="Times New Roman"/>
            <w:szCs w:val="24"/>
            <w:lang w:eastAsia="en-US"/>
          </w:rPr>
          <w:br/>
          <w:t>ΛΟΒΕΡΔΟΣ Α. , σελ.</w:t>
        </w:r>
        <w:r w:rsidRPr="00375CE6">
          <w:rPr>
            <w:rFonts w:eastAsia="Times New Roman"/>
            <w:szCs w:val="24"/>
            <w:lang w:eastAsia="en-US"/>
          </w:rPr>
          <w:br/>
          <w:t>ΠΑΛΛΗΣ Γ. , σελ.</w:t>
        </w:r>
        <w:r w:rsidRPr="00375CE6">
          <w:rPr>
            <w:rFonts w:eastAsia="Times New Roman"/>
            <w:szCs w:val="24"/>
            <w:lang w:eastAsia="en-US"/>
          </w:rPr>
          <w:br/>
          <w:t>ΠΑΠΑΔΗΜΗΤΡΙΟΥ Δ. , σελ.</w:t>
        </w:r>
        <w:r w:rsidRPr="00375CE6">
          <w:rPr>
            <w:rFonts w:eastAsia="Times New Roman"/>
            <w:szCs w:val="24"/>
            <w:lang w:eastAsia="en-US"/>
          </w:rPr>
          <w:br/>
          <w:t>ΠΑΠΑΝΑΤΣΙΟΥ Α. , σελ.</w:t>
        </w:r>
        <w:r w:rsidRPr="00375CE6">
          <w:rPr>
            <w:rFonts w:eastAsia="Times New Roman"/>
            <w:szCs w:val="24"/>
            <w:lang w:eastAsia="en-US"/>
          </w:rPr>
          <w:br/>
          <w:t>ΣΚΟΥΡΟΛΙΑΚΟΣ Π. , σελ.</w:t>
        </w:r>
        <w:r w:rsidRPr="00375CE6">
          <w:rPr>
            <w:rFonts w:eastAsia="Times New Roman"/>
            <w:szCs w:val="24"/>
            <w:lang w:eastAsia="en-US"/>
          </w:rPr>
          <w:br/>
          <w:t>ΣΥΝΤΥΧΑΚΗΣ Ε. , σελ.</w:t>
        </w:r>
        <w:r w:rsidRPr="00375CE6">
          <w:rPr>
            <w:rFonts w:eastAsia="Times New Roman"/>
            <w:szCs w:val="24"/>
            <w:lang w:eastAsia="en-US"/>
          </w:rPr>
          <w:br/>
          <w:t>ΤΖΑΒΑΡΑΣ Κ. , σελ.</w:t>
        </w:r>
        <w:r w:rsidRPr="00375CE6">
          <w:rPr>
            <w:rFonts w:eastAsia="Times New Roman"/>
            <w:szCs w:val="24"/>
            <w:lang w:eastAsia="en-US"/>
          </w:rPr>
          <w:br/>
          <w:t>ΧΑΡΙΤΣΗΣ Α. , σελ.</w:t>
        </w:r>
        <w:r w:rsidRPr="00375CE6">
          <w:rPr>
            <w:rFonts w:eastAsia="Times New Roman"/>
            <w:szCs w:val="24"/>
            <w:lang w:eastAsia="en-US"/>
          </w:rPr>
          <w:br/>
        </w:r>
        <w:r w:rsidRPr="00375CE6">
          <w:rPr>
            <w:rFonts w:eastAsia="Times New Roman"/>
            <w:szCs w:val="24"/>
            <w:lang w:eastAsia="en-US"/>
          </w:rPr>
          <w:br/>
          <w:t>Γ. Επί του σχεδίου νόμου του Υπουργείου Δικαιοσύνης, Διαφάνειας και Ανθρωπίνων Δικαιωμάτων:</w:t>
        </w:r>
        <w:r w:rsidRPr="00375CE6">
          <w:rPr>
            <w:rFonts w:eastAsia="Times New Roman"/>
            <w:szCs w:val="24"/>
            <w:lang w:eastAsia="en-US"/>
          </w:rPr>
          <w:br/>
          <w:t>ΑΜΥΡΑΣ Γ. , σελ.</w:t>
        </w:r>
        <w:r w:rsidRPr="00375CE6">
          <w:rPr>
            <w:rFonts w:eastAsia="Times New Roman"/>
            <w:szCs w:val="24"/>
            <w:lang w:eastAsia="en-US"/>
          </w:rPr>
          <w:br/>
          <w:t>ΑΝΤΩΝΙΟΥ Μ. , σελ.</w:t>
        </w:r>
        <w:r w:rsidRPr="00375CE6">
          <w:rPr>
            <w:rFonts w:eastAsia="Times New Roman"/>
            <w:szCs w:val="24"/>
            <w:lang w:eastAsia="en-US"/>
          </w:rPr>
          <w:br/>
          <w:t>ΑΝΤΩΝΙΟΥ Χ. , σελ.</w:t>
        </w:r>
        <w:r w:rsidRPr="00375CE6">
          <w:rPr>
            <w:rFonts w:eastAsia="Times New Roman"/>
            <w:szCs w:val="24"/>
            <w:lang w:eastAsia="en-US"/>
          </w:rPr>
          <w:br/>
          <w:t>ΒΑΓΙΩΝΑΚΗ Ε. , σελ.</w:t>
        </w:r>
        <w:r w:rsidRPr="00375CE6">
          <w:rPr>
            <w:rFonts w:eastAsia="Times New Roman"/>
            <w:szCs w:val="24"/>
            <w:lang w:eastAsia="en-US"/>
          </w:rPr>
          <w:br/>
          <w:t>ΒΑΚΗ Φ. , σελ.</w:t>
        </w:r>
        <w:r w:rsidRPr="00375CE6">
          <w:rPr>
            <w:rFonts w:eastAsia="Times New Roman"/>
            <w:szCs w:val="24"/>
            <w:lang w:eastAsia="en-US"/>
          </w:rPr>
          <w:br/>
          <w:t>ΒΑΡΔΑΛΗΣ Α. , σελ.</w:t>
        </w:r>
        <w:r w:rsidRPr="00375CE6">
          <w:rPr>
            <w:rFonts w:eastAsia="Times New Roman"/>
            <w:szCs w:val="24"/>
            <w:lang w:eastAsia="en-US"/>
          </w:rPr>
          <w:br/>
          <w:t>ΒΑΣΙΛΕΙΑΔΗΣ Γ. , σελ.</w:t>
        </w:r>
        <w:r w:rsidRPr="00375CE6">
          <w:rPr>
            <w:rFonts w:eastAsia="Times New Roman"/>
            <w:szCs w:val="24"/>
            <w:lang w:eastAsia="en-US"/>
          </w:rPr>
          <w:br/>
          <w:t>ΒΕΣΥΡΟΠΟΥΛΟΣ Α. , σελ.</w:t>
        </w:r>
        <w:r w:rsidRPr="00375CE6">
          <w:rPr>
            <w:rFonts w:eastAsia="Times New Roman"/>
            <w:szCs w:val="24"/>
            <w:lang w:eastAsia="en-US"/>
          </w:rPr>
          <w:br/>
          <w:t>ΒΙΤΣΑΣ Δ. , σελ.</w:t>
        </w:r>
        <w:r w:rsidRPr="00375CE6">
          <w:rPr>
            <w:rFonts w:eastAsia="Times New Roman"/>
            <w:szCs w:val="24"/>
            <w:lang w:eastAsia="en-US"/>
          </w:rPr>
          <w:br/>
          <w:t>ΒΟΥΛΤΕΨΗ Σ. , σελ.</w:t>
        </w:r>
        <w:r w:rsidRPr="00375CE6">
          <w:rPr>
            <w:rFonts w:eastAsia="Times New Roman"/>
            <w:szCs w:val="24"/>
            <w:lang w:eastAsia="en-US"/>
          </w:rPr>
          <w:br/>
          <w:t>ΔΑΝΕΛΛΗΣ Σ. , σελ.</w:t>
        </w:r>
        <w:r w:rsidRPr="00375CE6">
          <w:rPr>
            <w:rFonts w:eastAsia="Times New Roman"/>
            <w:szCs w:val="24"/>
            <w:lang w:eastAsia="en-US"/>
          </w:rPr>
          <w:br/>
          <w:t>ΔΕΝΔΙΑΣ Ν. , σελ.</w:t>
        </w:r>
        <w:r w:rsidRPr="00375CE6">
          <w:rPr>
            <w:rFonts w:eastAsia="Times New Roman"/>
            <w:szCs w:val="24"/>
            <w:lang w:eastAsia="en-US"/>
          </w:rPr>
          <w:br/>
          <w:t>ΕΜΜΑΝΟΥΗΛΙΔΗΣ Δ. , σελ.</w:t>
        </w:r>
        <w:r w:rsidRPr="00375CE6">
          <w:rPr>
            <w:rFonts w:eastAsia="Times New Roman"/>
            <w:szCs w:val="24"/>
            <w:lang w:eastAsia="en-US"/>
          </w:rPr>
          <w:br/>
          <w:t>ΘΕΟΦΥΛΑΚΤΟΣ Ι. , σελ.</w:t>
        </w:r>
        <w:r w:rsidRPr="00375CE6">
          <w:rPr>
            <w:rFonts w:eastAsia="Times New Roman"/>
            <w:szCs w:val="24"/>
            <w:lang w:eastAsia="en-US"/>
          </w:rPr>
          <w:br/>
          <w:t>ΘΕΟΧΑΡΟΠΟΥΛΟΣ Α. , σελ.</w:t>
        </w:r>
        <w:r w:rsidRPr="00375CE6">
          <w:rPr>
            <w:rFonts w:eastAsia="Times New Roman"/>
            <w:szCs w:val="24"/>
            <w:lang w:eastAsia="en-US"/>
          </w:rPr>
          <w:br/>
          <w:t>ΚΑΒΑΔΕΛΛΑΣ Δ. , σελ.</w:t>
        </w:r>
        <w:r w:rsidRPr="00375CE6">
          <w:rPr>
            <w:rFonts w:eastAsia="Times New Roman"/>
            <w:szCs w:val="24"/>
            <w:lang w:eastAsia="en-US"/>
          </w:rPr>
          <w:br/>
          <w:t>ΚΑΜΑΤΕΡΟΣ Η. , σελ.</w:t>
        </w:r>
        <w:r w:rsidRPr="00375CE6">
          <w:rPr>
            <w:rFonts w:eastAsia="Times New Roman"/>
            <w:szCs w:val="24"/>
            <w:lang w:eastAsia="en-US"/>
          </w:rPr>
          <w:br/>
          <w:t>ΚΑΜΜΕΝΟΣ Δ. , σελ.</w:t>
        </w:r>
        <w:r w:rsidRPr="00375CE6">
          <w:rPr>
            <w:rFonts w:eastAsia="Times New Roman"/>
            <w:szCs w:val="24"/>
            <w:lang w:eastAsia="en-US"/>
          </w:rPr>
          <w:br/>
          <w:t>ΚΑΡΑΘΑΝΑΣΟΠΟΥΛΟΣ Ν. , σελ.</w:t>
        </w:r>
        <w:r w:rsidRPr="00375CE6">
          <w:rPr>
            <w:rFonts w:eastAsia="Times New Roman"/>
            <w:szCs w:val="24"/>
            <w:lang w:eastAsia="en-US"/>
          </w:rPr>
          <w:br/>
          <w:t>ΚΑΡΑΜΑΝΛΗ  Ά. , σελ.</w:t>
        </w:r>
        <w:r w:rsidRPr="00375CE6">
          <w:rPr>
            <w:rFonts w:eastAsia="Times New Roman"/>
            <w:szCs w:val="24"/>
            <w:lang w:eastAsia="en-US"/>
          </w:rPr>
          <w:br/>
          <w:t>ΚΕΓΚΕΡΟΓΛΟΥ Β. , σελ.</w:t>
        </w:r>
        <w:r w:rsidRPr="00375CE6">
          <w:rPr>
            <w:rFonts w:eastAsia="Times New Roman"/>
            <w:szCs w:val="24"/>
            <w:lang w:eastAsia="en-US"/>
          </w:rPr>
          <w:br/>
          <w:t>ΚΕΦΑΛΙΔΟΥ Χ. , σελ.</w:t>
        </w:r>
        <w:r w:rsidRPr="00375CE6">
          <w:rPr>
            <w:rFonts w:eastAsia="Times New Roman"/>
            <w:szCs w:val="24"/>
            <w:lang w:eastAsia="en-US"/>
          </w:rPr>
          <w:br/>
          <w:t>ΚΟΖΟΜΠΟΛΗ - ΑΜΑΝΑΤΙΔΗ Π. , σελ.</w:t>
        </w:r>
        <w:r w:rsidRPr="00375CE6">
          <w:rPr>
            <w:rFonts w:eastAsia="Times New Roman"/>
            <w:szCs w:val="24"/>
            <w:lang w:eastAsia="en-US"/>
          </w:rPr>
          <w:br/>
          <w:t>ΚΟΝΤΟΝΗΣ Χ. , σελ.</w:t>
        </w:r>
        <w:r w:rsidRPr="00375CE6">
          <w:rPr>
            <w:rFonts w:eastAsia="Times New Roman"/>
            <w:szCs w:val="24"/>
            <w:lang w:eastAsia="en-US"/>
          </w:rPr>
          <w:br/>
          <w:t>ΚΟΥΝΤΟΥΡΑ  Έ. , σελ.</w:t>
        </w:r>
        <w:r w:rsidRPr="00375CE6">
          <w:rPr>
            <w:rFonts w:eastAsia="Times New Roman"/>
            <w:szCs w:val="24"/>
            <w:lang w:eastAsia="en-US"/>
          </w:rPr>
          <w:br/>
          <w:t>ΚΟΥΤΣΟΥΚΟΣ Γ. , σελ.</w:t>
        </w:r>
        <w:r w:rsidRPr="00375CE6">
          <w:rPr>
            <w:rFonts w:eastAsia="Times New Roman"/>
            <w:szCs w:val="24"/>
            <w:lang w:eastAsia="en-US"/>
          </w:rPr>
          <w:br/>
          <w:t>ΚΡΕΜΑΣΤΙΝΟΣ Δ. , σελ.</w:t>
        </w:r>
        <w:r w:rsidRPr="00375CE6">
          <w:rPr>
            <w:rFonts w:eastAsia="Times New Roman"/>
            <w:szCs w:val="24"/>
            <w:lang w:eastAsia="en-US"/>
          </w:rPr>
          <w:br/>
          <w:t>ΚΥΡΙΑΖΙΔΗΣ Δ. , σελ.</w:t>
        </w:r>
        <w:r w:rsidRPr="00375CE6">
          <w:rPr>
            <w:rFonts w:eastAsia="Times New Roman"/>
            <w:szCs w:val="24"/>
            <w:lang w:eastAsia="en-US"/>
          </w:rPr>
          <w:br/>
          <w:t>ΚΩΝΣΤΑΝΤΙΝΟΠΟΥΛΟΣ Ο. , σελ.</w:t>
        </w:r>
        <w:r w:rsidRPr="00375CE6">
          <w:rPr>
            <w:rFonts w:eastAsia="Times New Roman"/>
            <w:szCs w:val="24"/>
            <w:lang w:eastAsia="en-US"/>
          </w:rPr>
          <w:br/>
          <w:t>ΛΑΓΟΣ Ι. , σελ.</w:t>
        </w:r>
        <w:r w:rsidRPr="00375CE6">
          <w:rPr>
            <w:rFonts w:eastAsia="Times New Roman"/>
            <w:szCs w:val="24"/>
            <w:lang w:eastAsia="en-US"/>
          </w:rPr>
          <w:br/>
          <w:t>ΛΑΠΠΑΣ Σ. , σελ.</w:t>
        </w:r>
        <w:r w:rsidRPr="00375CE6">
          <w:rPr>
            <w:rFonts w:eastAsia="Times New Roman"/>
            <w:szCs w:val="24"/>
            <w:lang w:eastAsia="en-US"/>
          </w:rPr>
          <w:br/>
          <w:t>ΛΟΒΕΡΔΟΣ Α. , σελ.</w:t>
        </w:r>
        <w:r w:rsidRPr="00375CE6">
          <w:rPr>
            <w:rFonts w:eastAsia="Times New Roman"/>
            <w:szCs w:val="24"/>
            <w:lang w:eastAsia="en-US"/>
          </w:rPr>
          <w:br/>
          <w:t>ΜΕΓΑΛΟΜΥΣΤΑΚΑΣ Α. , σελ.</w:t>
        </w:r>
        <w:r w:rsidRPr="00375CE6">
          <w:rPr>
            <w:rFonts w:eastAsia="Times New Roman"/>
            <w:szCs w:val="24"/>
            <w:lang w:eastAsia="en-US"/>
          </w:rPr>
          <w:br/>
          <w:t>ΜΟΥΖΑΛΑΣ Γ. , σελ.</w:t>
        </w:r>
        <w:r w:rsidRPr="00375CE6">
          <w:rPr>
            <w:rFonts w:eastAsia="Times New Roman"/>
            <w:szCs w:val="24"/>
            <w:lang w:eastAsia="en-US"/>
          </w:rPr>
          <w:br/>
          <w:t>ΞΑΝΘΟΣ Α. , σελ.</w:t>
        </w:r>
        <w:r w:rsidRPr="00375CE6">
          <w:rPr>
            <w:rFonts w:eastAsia="Times New Roman"/>
            <w:szCs w:val="24"/>
            <w:lang w:eastAsia="en-US"/>
          </w:rPr>
          <w:br/>
          <w:t>ΠΑΛΛΗΣ Γ. , σελ.</w:t>
        </w:r>
        <w:r w:rsidRPr="00375CE6">
          <w:rPr>
            <w:rFonts w:eastAsia="Times New Roman"/>
            <w:szCs w:val="24"/>
            <w:lang w:eastAsia="en-US"/>
          </w:rPr>
          <w:br/>
          <w:t>ΠΑΝΑΓΙΩΤΑΡΟΣ Η. , σελ.</w:t>
        </w:r>
        <w:r w:rsidRPr="00375CE6">
          <w:rPr>
            <w:rFonts w:eastAsia="Times New Roman"/>
            <w:szCs w:val="24"/>
            <w:lang w:eastAsia="en-US"/>
          </w:rPr>
          <w:br/>
          <w:t>ΠΑΠΑΗΛΙΟΥ Γ. , σελ.</w:t>
        </w:r>
        <w:r w:rsidRPr="00375CE6">
          <w:rPr>
            <w:rFonts w:eastAsia="Times New Roman"/>
            <w:szCs w:val="24"/>
            <w:lang w:eastAsia="en-US"/>
          </w:rPr>
          <w:br/>
          <w:t>ΠΑΠΑΝΑΤΣΙΟΥ Α. , σελ.</w:t>
        </w:r>
        <w:r w:rsidRPr="00375CE6">
          <w:rPr>
            <w:rFonts w:eastAsia="Times New Roman"/>
            <w:szCs w:val="24"/>
            <w:lang w:eastAsia="en-US"/>
          </w:rPr>
          <w:br/>
          <w:t>ΣΑΝΤΟΡΙΝΙΟΣ Ν. , σελ.</w:t>
        </w:r>
        <w:r w:rsidRPr="00375CE6">
          <w:rPr>
            <w:rFonts w:eastAsia="Times New Roman"/>
            <w:szCs w:val="24"/>
            <w:lang w:eastAsia="en-US"/>
          </w:rPr>
          <w:br/>
          <w:t>ΣΑΧΙΝΙΔΗΣ Ι. , σελ.</w:t>
        </w:r>
        <w:r w:rsidRPr="00375CE6">
          <w:rPr>
            <w:rFonts w:eastAsia="Times New Roman"/>
            <w:szCs w:val="24"/>
            <w:lang w:eastAsia="en-US"/>
          </w:rPr>
          <w:br/>
          <w:t>ΣΥΡΜΑΛΕΝΙΟΣ Ν. , σελ.</w:t>
        </w:r>
        <w:r w:rsidRPr="00375CE6">
          <w:rPr>
            <w:rFonts w:eastAsia="Times New Roman"/>
            <w:szCs w:val="24"/>
            <w:lang w:eastAsia="en-US"/>
          </w:rPr>
          <w:br/>
          <w:t>ΤΑΣΣΟΣ Σ. , σελ.</w:t>
        </w:r>
        <w:r w:rsidRPr="00375CE6">
          <w:rPr>
            <w:rFonts w:eastAsia="Times New Roman"/>
            <w:szCs w:val="24"/>
            <w:lang w:eastAsia="en-US"/>
          </w:rPr>
          <w:br/>
          <w:t>ΤΖΑΜΑΚΛΗΣ Χ. , σελ.</w:t>
        </w:r>
        <w:r w:rsidRPr="00375CE6">
          <w:rPr>
            <w:rFonts w:eastAsia="Times New Roman"/>
            <w:szCs w:val="24"/>
            <w:lang w:eastAsia="en-US"/>
          </w:rPr>
          <w:br/>
          <w:t>ΤΣΑΚΑΛΩΤΟΣ Ε. , σελ.</w:t>
        </w:r>
        <w:r w:rsidRPr="00375CE6">
          <w:rPr>
            <w:rFonts w:eastAsia="Times New Roman"/>
            <w:szCs w:val="24"/>
            <w:lang w:eastAsia="en-US"/>
          </w:rPr>
          <w:br/>
          <w:t>ΤΣΙΡΚΑΣ Β. , σελ.</w:t>
        </w:r>
        <w:r w:rsidRPr="00375CE6">
          <w:rPr>
            <w:rFonts w:eastAsia="Times New Roman"/>
            <w:szCs w:val="24"/>
            <w:lang w:eastAsia="en-US"/>
          </w:rPr>
          <w:br/>
          <w:t>ΦΟΡΤΣΑΚΗΣ Θ. , σελ.</w:t>
        </w:r>
        <w:r w:rsidRPr="00375CE6">
          <w:rPr>
            <w:rFonts w:eastAsia="Times New Roman"/>
            <w:szCs w:val="24"/>
            <w:lang w:eastAsia="en-US"/>
          </w:rPr>
          <w:br/>
          <w:t>ΨΥΧΟΓΙΟΣ Γ. , σελ.</w:t>
        </w:r>
        <w:r w:rsidRPr="00375CE6">
          <w:rPr>
            <w:rFonts w:eastAsia="Times New Roman"/>
            <w:szCs w:val="24"/>
            <w:lang w:eastAsia="en-US"/>
          </w:rPr>
          <w:br/>
        </w:r>
        <w:r w:rsidRPr="00375CE6">
          <w:rPr>
            <w:rFonts w:eastAsia="Times New Roman"/>
            <w:szCs w:val="24"/>
            <w:lang w:eastAsia="en-US"/>
          </w:rPr>
          <w:br/>
          <w:t>ΠΑΡΕΜΒΑΣΕΙΣ:</w:t>
        </w:r>
        <w:r w:rsidRPr="00375CE6">
          <w:rPr>
            <w:rFonts w:eastAsia="Times New Roman"/>
            <w:szCs w:val="24"/>
            <w:lang w:eastAsia="en-US"/>
          </w:rPr>
          <w:br/>
          <w:t>ΒΟΥΛΤΕΨΗ Σ. , σελ.</w:t>
        </w:r>
        <w:r w:rsidRPr="00375CE6">
          <w:rPr>
            <w:rFonts w:eastAsia="Times New Roman"/>
            <w:szCs w:val="24"/>
            <w:lang w:eastAsia="en-US"/>
          </w:rPr>
          <w:br/>
          <w:t>ΓΑΚΗΣ Δ. , σελ.</w:t>
        </w:r>
        <w:r w:rsidRPr="00375CE6">
          <w:rPr>
            <w:rFonts w:eastAsia="Times New Roman"/>
            <w:szCs w:val="24"/>
            <w:lang w:eastAsia="en-US"/>
          </w:rPr>
          <w:br/>
          <w:t>ΘΕΩΝΑΣ Ι. , σελ.</w:t>
        </w:r>
        <w:r w:rsidRPr="00375CE6">
          <w:rPr>
            <w:rFonts w:eastAsia="Times New Roman"/>
            <w:szCs w:val="24"/>
            <w:lang w:eastAsia="en-US"/>
          </w:rPr>
          <w:br/>
          <w:t>ΚΟΝΣΟΛΑΣ Ε. , σελ.</w:t>
        </w:r>
        <w:r w:rsidRPr="00375CE6">
          <w:rPr>
            <w:rFonts w:eastAsia="Times New Roman"/>
            <w:szCs w:val="24"/>
            <w:lang w:eastAsia="en-US"/>
          </w:rPr>
          <w:br/>
          <w:t>ΜΠΑΛΑΟΥΡΑΣ Γ. , σελ.</w:t>
        </w:r>
        <w:r w:rsidRPr="00375CE6">
          <w:rPr>
            <w:rFonts w:eastAsia="Times New Roman"/>
            <w:szCs w:val="24"/>
            <w:lang w:eastAsia="en-US"/>
          </w:rPr>
          <w:br/>
          <w:t>ΤΣΑΚΑΛΩΤΟΣ Ε. , σελ.</w:t>
        </w:r>
        <w:r w:rsidRPr="00375CE6">
          <w:rPr>
            <w:rFonts w:eastAsia="Times New Roman"/>
            <w:szCs w:val="24"/>
            <w:lang w:eastAsia="en-US"/>
          </w:rPr>
          <w:br/>
        </w:r>
      </w:ins>
    </w:p>
    <w:p w14:paraId="25CA96C1" w14:textId="77777777" w:rsidR="00054EB1" w:rsidRDefault="00375CE6">
      <w:pPr>
        <w:spacing w:after="0" w:line="600" w:lineRule="auto"/>
        <w:ind w:firstLine="720"/>
        <w:jc w:val="center"/>
        <w:rPr>
          <w:rFonts w:eastAsia="Times New Roman" w:cs="Times New Roman"/>
          <w:szCs w:val="24"/>
        </w:rPr>
      </w:pPr>
      <w:r>
        <w:rPr>
          <w:rFonts w:eastAsia="Times New Roman" w:cs="Times New Roman"/>
          <w:szCs w:val="24"/>
        </w:rPr>
        <w:t>ΠΡΑΚΤΙΚΑ ΒΟΥΛΗΣ</w:t>
      </w:r>
    </w:p>
    <w:p w14:paraId="25CA96C2" w14:textId="77777777" w:rsidR="00054EB1" w:rsidRDefault="00375CE6">
      <w:pPr>
        <w:spacing w:after="0" w:line="600" w:lineRule="auto"/>
        <w:ind w:firstLine="720"/>
        <w:jc w:val="center"/>
        <w:rPr>
          <w:rFonts w:eastAsia="Times New Roman" w:cs="Times New Roman"/>
          <w:szCs w:val="24"/>
        </w:rPr>
      </w:pPr>
      <w:r>
        <w:rPr>
          <w:rFonts w:eastAsia="Times New Roman" w:cs="Times New Roman"/>
          <w:szCs w:val="24"/>
        </w:rPr>
        <w:t>ΙΖ΄ ΠΕΡΙΟΔΟΣ</w:t>
      </w:r>
    </w:p>
    <w:p w14:paraId="25CA96C3" w14:textId="77777777" w:rsidR="00054EB1" w:rsidRDefault="00375CE6">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25CA96C4" w14:textId="77777777" w:rsidR="00054EB1" w:rsidRDefault="00375CE6">
      <w:pPr>
        <w:spacing w:after="0" w:line="600" w:lineRule="auto"/>
        <w:ind w:firstLine="720"/>
        <w:jc w:val="center"/>
        <w:rPr>
          <w:rFonts w:eastAsia="Times New Roman" w:cs="Times New Roman"/>
          <w:szCs w:val="24"/>
        </w:rPr>
      </w:pPr>
      <w:r>
        <w:rPr>
          <w:rFonts w:eastAsia="Times New Roman" w:cs="Times New Roman"/>
          <w:szCs w:val="24"/>
        </w:rPr>
        <w:t>ΣΥΝΟΔΟΣ Β΄</w:t>
      </w:r>
    </w:p>
    <w:p w14:paraId="25CA96C5" w14:textId="77777777" w:rsidR="00054EB1" w:rsidRDefault="00375CE6">
      <w:pPr>
        <w:spacing w:after="0" w:line="600" w:lineRule="auto"/>
        <w:ind w:firstLine="720"/>
        <w:jc w:val="center"/>
        <w:rPr>
          <w:rFonts w:eastAsia="Times New Roman" w:cs="Times New Roman"/>
          <w:szCs w:val="24"/>
        </w:rPr>
      </w:pPr>
      <w:r>
        <w:rPr>
          <w:rFonts w:eastAsia="Times New Roman" w:cs="Times New Roman"/>
          <w:szCs w:val="24"/>
        </w:rPr>
        <w:t>ΣΥΝΕΔΡΙΑΣΗ N΄</w:t>
      </w:r>
    </w:p>
    <w:p w14:paraId="25CA96C6" w14:textId="77777777" w:rsidR="00054EB1" w:rsidRDefault="00375CE6">
      <w:pPr>
        <w:tabs>
          <w:tab w:val="left" w:pos="1996"/>
          <w:tab w:val="center" w:pos="4753"/>
        </w:tabs>
        <w:spacing w:after="0" w:line="600" w:lineRule="auto"/>
        <w:ind w:firstLine="720"/>
        <w:jc w:val="center"/>
        <w:rPr>
          <w:rFonts w:eastAsia="Times New Roman" w:cs="Times New Roman"/>
          <w:szCs w:val="24"/>
        </w:rPr>
      </w:pPr>
      <w:r>
        <w:rPr>
          <w:rFonts w:eastAsia="Times New Roman" w:cs="Times New Roman"/>
          <w:szCs w:val="24"/>
        </w:rPr>
        <w:t>Δευτέρα 19 Δεκεμβρίου 2016</w:t>
      </w:r>
    </w:p>
    <w:p w14:paraId="25CA96C7" w14:textId="77777777" w:rsidR="00054EB1" w:rsidRDefault="00375CE6">
      <w:pPr>
        <w:spacing w:after="0" w:line="600" w:lineRule="auto"/>
        <w:jc w:val="both"/>
        <w:rPr>
          <w:rFonts w:eastAsia="Times New Roman" w:cs="Times New Roman"/>
          <w:szCs w:val="24"/>
        </w:rPr>
      </w:pPr>
      <w:r>
        <w:rPr>
          <w:rFonts w:eastAsia="Times New Roman" w:cs="Times New Roman"/>
          <w:szCs w:val="24"/>
        </w:rPr>
        <w:tab/>
        <w:t>Αθήνα, σήμερα στις 19 Δεκεμβρίου 2016, ημέρα Δευτέρα και ώρα 15</w:t>
      </w:r>
      <w:r>
        <w:rPr>
          <w:rFonts w:eastAsia="Times New Roman" w:cs="Times New Roman"/>
          <w:szCs w:val="24"/>
        </w:rPr>
        <w:t>.</w:t>
      </w:r>
      <w:r>
        <w:rPr>
          <w:rFonts w:eastAsia="Times New Roman" w:cs="Times New Roman"/>
          <w:szCs w:val="24"/>
        </w:rPr>
        <w:t>03΄</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της Γ΄ Αντιπροέδρου αυτής κ</w:t>
      </w:r>
      <w:r>
        <w:rPr>
          <w:rFonts w:eastAsia="Times New Roman" w:cs="Times New Roman"/>
          <w:szCs w:val="24"/>
        </w:rPr>
        <w:t>.</w:t>
      </w:r>
      <w:r>
        <w:rPr>
          <w:rFonts w:eastAsia="Times New Roman" w:cs="Times New Roman"/>
          <w:szCs w:val="24"/>
        </w:rPr>
        <w:t xml:space="preserve"> </w:t>
      </w:r>
      <w:r w:rsidRPr="00B02F9D">
        <w:rPr>
          <w:rFonts w:eastAsia="Times New Roman" w:cs="Times New Roman"/>
          <w:b/>
          <w:szCs w:val="24"/>
        </w:rPr>
        <w:t>ΑΝΑΣΤΑΣΙΑΣ ΧΡΙΣΤΟΔΟΥΛΟΠΟΥΛΟΥ</w:t>
      </w:r>
      <w:r w:rsidRPr="00112E3B">
        <w:rPr>
          <w:rFonts w:eastAsia="Times New Roman" w:cs="Times New Roman"/>
          <w:szCs w:val="24"/>
        </w:rPr>
        <w:t>.</w:t>
      </w:r>
    </w:p>
    <w:p w14:paraId="25CA96C8" w14:textId="77777777" w:rsidR="00054EB1" w:rsidRDefault="00375CE6">
      <w:pPr>
        <w:spacing w:after="0" w:line="600" w:lineRule="auto"/>
        <w:ind w:firstLine="720"/>
        <w:jc w:val="both"/>
        <w:rPr>
          <w:rFonts w:eastAsia="Times New Roman"/>
          <w:szCs w:val="24"/>
        </w:rPr>
      </w:pPr>
      <w:r>
        <w:rPr>
          <w:rFonts w:eastAsia="Times New Roman" w:cs="Times New Roman"/>
          <w:b/>
          <w:szCs w:val="24"/>
        </w:rPr>
        <w:t xml:space="preserve">ΠΡΟΕΔΡΕΥΟΥΣΑ (Αναστασία Χριστοδουλοπούλου): </w:t>
      </w:r>
      <w:r>
        <w:rPr>
          <w:rFonts w:eastAsia="Times New Roman"/>
          <w:szCs w:val="24"/>
        </w:rPr>
        <w:t xml:space="preserve">Κυρίες και κύριοι συνάδελφοι, αρχίζει η </w:t>
      </w:r>
      <w:r>
        <w:rPr>
          <w:rFonts w:eastAsia="Times New Roman"/>
          <w:szCs w:val="24"/>
        </w:rPr>
        <w:t>συνεδρίαση.</w:t>
      </w:r>
    </w:p>
    <w:p w14:paraId="25CA96C9" w14:textId="77777777" w:rsidR="00054EB1" w:rsidRDefault="00375CE6">
      <w:pPr>
        <w:spacing w:after="0" w:line="600" w:lineRule="auto"/>
        <w:ind w:firstLine="720"/>
        <w:jc w:val="both"/>
        <w:rPr>
          <w:rFonts w:eastAsia="Times New Roman"/>
          <w:szCs w:val="24"/>
        </w:rPr>
      </w:pPr>
      <w:r>
        <w:rPr>
          <w:rFonts w:eastAsia="Times New Roman"/>
          <w:szCs w:val="24"/>
        </w:rPr>
        <w:t>Παρακαλείται ο κύριος Γραμματέας να ανακοινώσει τις αναφορές προς το Σώμα.</w:t>
      </w:r>
    </w:p>
    <w:p w14:paraId="25CA96CA" w14:textId="77777777" w:rsidR="00054EB1" w:rsidRDefault="00375CE6">
      <w:pPr>
        <w:spacing w:after="0" w:line="600" w:lineRule="auto"/>
        <w:ind w:firstLine="720"/>
        <w:jc w:val="both"/>
        <w:rPr>
          <w:rFonts w:eastAsia="Times New Roman"/>
          <w:szCs w:val="24"/>
        </w:rPr>
      </w:pPr>
      <w:r>
        <w:rPr>
          <w:rFonts w:eastAsia="Times New Roman"/>
          <w:szCs w:val="24"/>
        </w:rPr>
        <w:lastRenderedPageBreak/>
        <w:t xml:space="preserve">(Ανακοινώνονται προς το Σώμα από τον Γραμματέα κ. Μάριο </w:t>
      </w:r>
      <w:proofErr w:type="spellStart"/>
      <w:r>
        <w:rPr>
          <w:rFonts w:eastAsia="Times New Roman"/>
          <w:szCs w:val="24"/>
        </w:rPr>
        <w:t>Κάτση</w:t>
      </w:r>
      <w:proofErr w:type="spellEnd"/>
      <w:r>
        <w:rPr>
          <w:rFonts w:eastAsia="Times New Roman"/>
          <w:szCs w:val="24"/>
        </w:rPr>
        <w:t>, Βουλευτή Θεσπρωτίας, τα ακόλουθα:</w:t>
      </w:r>
    </w:p>
    <w:p w14:paraId="25CA96CB" w14:textId="77777777" w:rsidR="00054EB1" w:rsidRDefault="00375CE6">
      <w:pPr>
        <w:spacing w:after="0" w:line="600" w:lineRule="auto"/>
        <w:ind w:firstLine="720"/>
        <w:contextualSpacing/>
        <w:jc w:val="both"/>
        <w:rPr>
          <w:rFonts w:eastAsia="Times New Roman"/>
          <w:szCs w:val="24"/>
        </w:rPr>
      </w:pPr>
      <w:r>
        <w:rPr>
          <w:rFonts w:eastAsia="Times New Roman" w:cs="Times New Roman"/>
          <w:szCs w:val="24"/>
        </w:rPr>
        <w:t>Α</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ΚΑΤΑΘΕΣΗ ΑΝΑΦΟΡ</w:t>
      </w:r>
      <w:r>
        <w:rPr>
          <w:rFonts w:eastAsia="Times New Roman" w:cs="Times New Roman"/>
          <w:szCs w:val="24"/>
        </w:rPr>
        <w:t>Ω</w:t>
      </w:r>
      <w:r>
        <w:rPr>
          <w:rFonts w:eastAsia="Times New Roman" w:cs="Times New Roman"/>
          <w:szCs w:val="24"/>
        </w:rPr>
        <w:t>Ν</w:t>
      </w:r>
    </w:p>
    <w:p w14:paraId="25CA96CC" w14:textId="77777777" w:rsidR="00054EB1" w:rsidRDefault="00375CE6">
      <w:pPr>
        <w:spacing w:after="0" w:line="600" w:lineRule="auto"/>
        <w:ind w:firstLine="720"/>
        <w:jc w:val="center"/>
        <w:rPr>
          <w:rFonts w:eastAsia="Times New Roman"/>
          <w:szCs w:val="24"/>
        </w:rPr>
      </w:pPr>
      <w:r w:rsidRPr="00F836F7">
        <w:rPr>
          <w:rFonts w:eastAsia="Times New Roman"/>
          <w:color w:val="FF0000"/>
          <w:szCs w:val="24"/>
        </w:rPr>
        <w:t>(ΝΑ ΜΠΕΙ Η ΣΕΛΙΔΑ 1</w:t>
      </w:r>
      <w:r w:rsidRPr="00F836F7">
        <w:rPr>
          <w:rFonts w:eastAsia="Times New Roman"/>
          <w:color w:val="FF0000"/>
          <w:szCs w:val="24"/>
          <w:vertAlign w:val="superscript"/>
        </w:rPr>
        <w:t>α</w:t>
      </w:r>
      <w:r w:rsidRPr="00F836F7">
        <w:rPr>
          <w:rFonts w:eastAsia="Times New Roman"/>
          <w:color w:val="FF0000"/>
          <w:szCs w:val="24"/>
        </w:rPr>
        <w:t>)</w:t>
      </w:r>
    </w:p>
    <w:p w14:paraId="25CA96CD" w14:textId="77777777" w:rsidR="00054EB1" w:rsidRDefault="00375CE6">
      <w:pPr>
        <w:spacing w:after="0" w:line="600" w:lineRule="auto"/>
        <w:ind w:firstLine="720"/>
        <w:jc w:val="both"/>
        <w:rPr>
          <w:rFonts w:eastAsia="Times New Roman"/>
          <w:szCs w:val="24"/>
        </w:rPr>
      </w:pPr>
      <w:r>
        <w:rPr>
          <w:rFonts w:eastAsia="Times New Roman"/>
          <w:szCs w:val="24"/>
        </w:rPr>
        <w:t>Β</w:t>
      </w:r>
      <w:r>
        <w:rPr>
          <w:rFonts w:eastAsia="Times New Roman"/>
          <w:szCs w:val="24"/>
        </w:rPr>
        <w:t xml:space="preserve">. </w:t>
      </w:r>
      <w:r>
        <w:rPr>
          <w:rFonts w:eastAsia="Times New Roman"/>
          <w:szCs w:val="24"/>
        </w:rPr>
        <w:t>ΑΠΑΝΤΗΣΕΙΣ ΥΠΟΥΡΓ</w:t>
      </w:r>
      <w:del w:id="31" w:author="Φλούδα Χριστίνα" w:date="2017-01-05T11:04:00Z">
        <w:r w:rsidDel="004B0B67">
          <w:rPr>
            <w:rFonts w:eastAsia="Times New Roman"/>
            <w:szCs w:val="24"/>
          </w:rPr>
          <w:delText xml:space="preserve"> </w:delText>
        </w:r>
      </w:del>
      <w:r>
        <w:rPr>
          <w:rFonts w:eastAsia="Times New Roman"/>
          <w:szCs w:val="24"/>
        </w:rPr>
        <w:t>ΩΝ ΣΕ Ε</w:t>
      </w:r>
      <w:r>
        <w:rPr>
          <w:rFonts w:eastAsia="Times New Roman"/>
          <w:szCs w:val="24"/>
        </w:rPr>
        <w:t>ΡΩΤΗΣΕΙΣ ΒΟΥΛΕΥΤΩΝ</w:t>
      </w:r>
    </w:p>
    <w:p w14:paraId="25CA96CE" w14:textId="77777777" w:rsidR="00054EB1" w:rsidRDefault="00375CE6">
      <w:pPr>
        <w:spacing w:after="0" w:line="600" w:lineRule="auto"/>
        <w:ind w:firstLine="720"/>
        <w:jc w:val="center"/>
        <w:rPr>
          <w:rFonts w:eastAsia="Times New Roman"/>
          <w:color w:val="FF0000"/>
          <w:szCs w:val="24"/>
        </w:rPr>
      </w:pPr>
      <w:r w:rsidRPr="00F836F7">
        <w:rPr>
          <w:rFonts w:eastAsia="Times New Roman"/>
          <w:color w:val="FF0000"/>
          <w:szCs w:val="24"/>
        </w:rPr>
        <w:t>(ΝΑ ΜΠΕΙ Η ΣΕΛΙΔΑ</w:t>
      </w:r>
      <w:r w:rsidRPr="00F836F7">
        <w:rPr>
          <w:rFonts w:eastAsia="Times New Roman"/>
          <w:color w:val="FF0000"/>
          <w:szCs w:val="24"/>
        </w:rPr>
        <w:t xml:space="preserve"> 2β)</w:t>
      </w:r>
    </w:p>
    <w:p w14:paraId="25CA96CF" w14:textId="77777777" w:rsidR="00054EB1" w:rsidRDefault="00375CE6">
      <w:pPr>
        <w:spacing w:after="0" w:line="600" w:lineRule="auto"/>
        <w:ind w:firstLine="720"/>
        <w:jc w:val="center"/>
        <w:rPr>
          <w:rFonts w:eastAsia="Times New Roman"/>
          <w:color w:val="FF0000"/>
          <w:szCs w:val="24"/>
        </w:rPr>
      </w:pPr>
      <w:r>
        <w:rPr>
          <w:rFonts w:eastAsia="Times New Roman"/>
          <w:color w:val="FF0000"/>
          <w:szCs w:val="24"/>
        </w:rPr>
        <w:t>(ΑΛΛΑΓΗ ΣΕΛΙΔΑΣ)</w:t>
      </w:r>
    </w:p>
    <w:p w14:paraId="25CA96D0" w14:textId="77777777" w:rsidR="00054EB1" w:rsidRDefault="00375CE6">
      <w:pPr>
        <w:spacing w:after="0" w:line="600" w:lineRule="auto"/>
        <w:ind w:firstLine="720"/>
        <w:jc w:val="both"/>
        <w:rPr>
          <w:rFonts w:eastAsia="Times New Roman"/>
          <w:b/>
          <w:szCs w:val="24"/>
        </w:rPr>
      </w:pPr>
      <w:r>
        <w:rPr>
          <w:rFonts w:eastAsia="Times New Roman"/>
          <w:b/>
          <w:szCs w:val="24"/>
        </w:rPr>
        <w:t xml:space="preserve">ΠΡΟΕΔΡΕΥΟΥΣΑ (Αναστασία Χριστοδουλοπούλου): </w:t>
      </w:r>
      <w:r>
        <w:rPr>
          <w:rFonts w:eastAsia="Times New Roman"/>
          <w:szCs w:val="24"/>
        </w:rPr>
        <w:t xml:space="preserve">Κυρίες και κύριοι συνάδελφοι, εισερχόμαστε στη συζήτηση των </w:t>
      </w:r>
    </w:p>
    <w:p w14:paraId="25CA96D1" w14:textId="77777777" w:rsidR="00054EB1" w:rsidRDefault="00375CE6">
      <w:pPr>
        <w:spacing w:after="0" w:line="600" w:lineRule="auto"/>
        <w:ind w:firstLine="720"/>
        <w:jc w:val="center"/>
        <w:rPr>
          <w:rFonts w:eastAsia="Times New Roman"/>
          <w:b/>
          <w:szCs w:val="24"/>
        </w:rPr>
      </w:pPr>
      <w:r>
        <w:rPr>
          <w:rFonts w:eastAsia="Times New Roman"/>
          <w:b/>
          <w:szCs w:val="24"/>
        </w:rPr>
        <w:t>ΕΠΙΚΑΙΡΩΝ ΕΡΩΤΗΣΕΩΝ</w:t>
      </w:r>
    </w:p>
    <w:p w14:paraId="25CA96D2" w14:textId="77777777" w:rsidR="00054EB1" w:rsidRDefault="00375CE6">
      <w:pPr>
        <w:spacing w:after="0" w:line="600" w:lineRule="auto"/>
        <w:ind w:firstLine="720"/>
        <w:jc w:val="both"/>
        <w:rPr>
          <w:rFonts w:eastAsia="Times New Roman"/>
          <w:color w:val="000000"/>
          <w:szCs w:val="24"/>
        </w:rPr>
      </w:pPr>
      <w:r>
        <w:rPr>
          <w:rFonts w:eastAsia="Times New Roman"/>
          <w:szCs w:val="24"/>
        </w:rPr>
        <w:t xml:space="preserve">Σήμερα θα συζητηθούν δέκα ερωτήσεις. </w:t>
      </w:r>
      <w:r>
        <w:rPr>
          <w:rFonts w:eastAsia="Times New Roman"/>
          <w:szCs w:val="24"/>
        </w:rPr>
        <w:t>Θ</w:t>
      </w:r>
      <w:r>
        <w:rPr>
          <w:rFonts w:eastAsia="Times New Roman"/>
          <w:szCs w:val="24"/>
        </w:rPr>
        <w:t>α συζητηθεί η πρώτη με</w:t>
      </w:r>
      <w:r>
        <w:rPr>
          <w:rFonts w:eastAsia="Times New Roman"/>
          <w:color w:val="000000"/>
          <w:szCs w:val="24"/>
        </w:rPr>
        <w:t xml:space="preserve"> αριθμό 289/1</w:t>
      </w:r>
      <w:r>
        <w:rPr>
          <w:rFonts w:eastAsia="Times New Roman"/>
          <w:color w:val="000000"/>
          <w:szCs w:val="24"/>
        </w:rPr>
        <w:t xml:space="preserve">3-12-2016 επίκαιρη ερώτηση δεύτερου κύκλου του Βουλευτή Αττικής του Συνασπισμού Ριζοσπαστικής Αριστεράς κ. </w:t>
      </w:r>
      <w:r>
        <w:rPr>
          <w:rFonts w:eastAsia="Times New Roman"/>
          <w:bCs/>
          <w:color w:val="000000"/>
          <w:szCs w:val="24"/>
        </w:rPr>
        <w:t>Παναγιώτη (Πά</w:t>
      </w:r>
      <w:r>
        <w:rPr>
          <w:rFonts w:eastAsia="Times New Roman"/>
          <w:bCs/>
          <w:color w:val="000000"/>
          <w:szCs w:val="24"/>
        </w:rPr>
        <w:lastRenderedPageBreak/>
        <w:t xml:space="preserve">νου) </w:t>
      </w:r>
      <w:proofErr w:type="spellStart"/>
      <w:r>
        <w:rPr>
          <w:rFonts w:eastAsia="Times New Roman"/>
          <w:bCs/>
          <w:color w:val="000000"/>
          <w:szCs w:val="24"/>
        </w:rPr>
        <w:t>Σκουρολιάκου</w:t>
      </w:r>
      <w:proofErr w:type="spellEnd"/>
      <w:r>
        <w:rPr>
          <w:rFonts w:eastAsia="Times New Roman"/>
          <w:b/>
          <w:color w:val="000000"/>
          <w:szCs w:val="24"/>
        </w:rPr>
        <w:t xml:space="preserve"> </w:t>
      </w:r>
      <w:r>
        <w:rPr>
          <w:rFonts w:eastAsia="Times New Roman"/>
          <w:color w:val="000000"/>
          <w:szCs w:val="24"/>
        </w:rPr>
        <w:t>προς την Υπουργό</w:t>
      </w:r>
      <w:r>
        <w:rPr>
          <w:rFonts w:eastAsia="Times New Roman"/>
          <w:b/>
          <w:bCs/>
          <w:color w:val="000000"/>
          <w:szCs w:val="24"/>
        </w:rPr>
        <w:t xml:space="preserve"> </w:t>
      </w:r>
      <w:r>
        <w:rPr>
          <w:rFonts w:eastAsia="Times New Roman"/>
          <w:bCs/>
          <w:color w:val="000000"/>
          <w:szCs w:val="24"/>
        </w:rPr>
        <w:t>Πολιτισμού</w:t>
      </w:r>
      <w:r>
        <w:rPr>
          <w:rFonts w:eastAsia="Times New Roman"/>
          <w:b/>
          <w:bCs/>
          <w:color w:val="000000"/>
          <w:szCs w:val="24"/>
        </w:rPr>
        <w:t xml:space="preserve"> </w:t>
      </w:r>
      <w:r>
        <w:rPr>
          <w:rFonts w:eastAsia="Times New Roman"/>
          <w:bCs/>
          <w:color w:val="000000"/>
          <w:szCs w:val="24"/>
        </w:rPr>
        <w:t>και</w:t>
      </w:r>
      <w:r>
        <w:rPr>
          <w:rFonts w:eastAsia="Times New Roman"/>
          <w:b/>
          <w:bCs/>
          <w:color w:val="000000"/>
          <w:szCs w:val="24"/>
        </w:rPr>
        <w:t xml:space="preserve"> </w:t>
      </w:r>
      <w:r>
        <w:rPr>
          <w:rFonts w:eastAsia="Times New Roman"/>
          <w:bCs/>
          <w:color w:val="000000"/>
          <w:szCs w:val="24"/>
        </w:rPr>
        <w:t>Αθλητισμού,</w:t>
      </w:r>
      <w:r>
        <w:rPr>
          <w:rFonts w:eastAsia="Times New Roman"/>
          <w:color w:val="000000"/>
          <w:szCs w:val="24"/>
        </w:rPr>
        <w:t xml:space="preserve"> σχετικά με την αξιοποίηση του Ολυμπιακού Σκοπευτηρίου στο Μαρκόπουλο Αττικ</w:t>
      </w:r>
      <w:r>
        <w:rPr>
          <w:rFonts w:eastAsia="Times New Roman"/>
          <w:color w:val="000000"/>
          <w:szCs w:val="24"/>
        </w:rPr>
        <w:t>ής.</w:t>
      </w:r>
    </w:p>
    <w:p w14:paraId="25CA96D3" w14:textId="77777777" w:rsidR="00054EB1" w:rsidRDefault="00375CE6">
      <w:pPr>
        <w:spacing w:after="0" w:line="600" w:lineRule="auto"/>
        <w:ind w:firstLine="720"/>
        <w:contextualSpacing/>
        <w:jc w:val="both"/>
        <w:rPr>
          <w:rFonts w:eastAsiaTheme="minorHAnsi"/>
          <w:szCs w:val="24"/>
          <w:lang w:eastAsia="en-US"/>
        </w:rPr>
      </w:pPr>
      <w:r>
        <w:rPr>
          <w:rFonts w:eastAsiaTheme="minorHAnsi"/>
          <w:szCs w:val="24"/>
          <w:lang w:eastAsia="en-US"/>
        </w:rPr>
        <w:t xml:space="preserve">Στην επίκαιρη ερώτηση </w:t>
      </w:r>
      <w:r>
        <w:rPr>
          <w:rFonts w:eastAsiaTheme="minorHAnsi"/>
          <w:szCs w:val="24"/>
          <w:lang w:eastAsia="en-US"/>
        </w:rPr>
        <w:t>θα</w:t>
      </w:r>
      <w:r>
        <w:rPr>
          <w:rFonts w:eastAsiaTheme="minorHAnsi"/>
          <w:szCs w:val="24"/>
          <w:lang w:eastAsia="en-US"/>
        </w:rPr>
        <w:t xml:space="preserve"> απαντήσει ο Υφυπουργός Πολιτισμού και Αθλητισμού κ. Γεώργιος Βασιλειάδης. </w:t>
      </w:r>
    </w:p>
    <w:p w14:paraId="25CA96D4" w14:textId="77777777" w:rsidR="00054EB1" w:rsidRDefault="00375CE6">
      <w:pPr>
        <w:spacing w:after="0" w:line="600" w:lineRule="auto"/>
        <w:ind w:firstLine="720"/>
        <w:contextualSpacing/>
        <w:jc w:val="both"/>
        <w:rPr>
          <w:rFonts w:eastAsiaTheme="minorHAnsi"/>
          <w:szCs w:val="24"/>
          <w:lang w:eastAsia="en-US"/>
        </w:rPr>
      </w:pPr>
      <w:r>
        <w:rPr>
          <w:rFonts w:eastAsiaTheme="minorHAnsi"/>
          <w:szCs w:val="24"/>
          <w:lang w:eastAsia="en-US"/>
        </w:rPr>
        <w:t xml:space="preserve">Κύριε </w:t>
      </w:r>
      <w:proofErr w:type="spellStart"/>
      <w:r>
        <w:rPr>
          <w:rFonts w:eastAsiaTheme="minorHAnsi"/>
          <w:szCs w:val="24"/>
          <w:lang w:eastAsia="en-US"/>
        </w:rPr>
        <w:t>Σκουρολιάκο</w:t>
      </w:r>
      <w:proofErr w:type="spellEnd"/>
      <w:r>
        <w:rPr>
          <w:rFonts w:eastAsiaTheme="minorHAnsi"/>
          <w:szCs w:val="24"/>
          <w:lang w:eastAsia="en-US"/>
        </w:rPr>
        <w:t xml:space="preserve">, έχετε τον λόγο για δύο λεπτά. </w:t>
      </w:r>
    </w:p>
    <w:p w14:paraId="25CA96D5" w14:textId="77777777" w:rsidR="00054EB1" w:rsidRDefault="00375CE6">
      <w:pPr>
        <w:spacing w:after="0" w:line="600" w:lineRule="auto"/>
        <w:ind w:firstLine="720"/>
        <w:contextualSpacing/>
        <w:jc w:val="both"/>
        <w:rPr>
          <w:rFonts w:eastAsiaTheme="minorHAnsi"/>
          <w:szCs w:val="24"/>
          <w:lang w:eastAsia="en-US"/>
        </w:rPr>
      </w:pPr>
      <w:r>
        <w:rPr>
          <w:rFonts w:eastAsiaTheme="minorHAnsi"/>
          <w:b/>
          <w:szCs w:val="24"/>
          <w:lang w:eastAsia="en-US"/>
        </w:rPr>
        <w:t>ΠΑΝΑΓΙΩΤΗΣ (ΠΑΝΟΣ) ΣΚΟΥΡΟΛΙΑΚΟΣ</w:t>
      </w:r>
      <w:r>
        <w:rPr>
          <w:rFonts w:eastAsiaTheme="minorHAnsi"/>
          <w:szCs w:val="24"/>
          <w:lang w:eastAsia="en-US"/>
        </w:rPr>
        <w:t>: Κύριε Υπουργέ, το 2008 η εταιρεία «Ολυμπιακά Ακίνητα Ανώνυμος Εταιρεία» παραχώρησε στο Υπουργείο Εσωτερικών την αποκλειστική χρήση του «Ολυμπιακού Κέντρου Σκοποβολής Μαρκοπούλου», δηλαδή το κτηριακό συγκρότημα μαζί με τον περιβάλλοντα χώρο, συνολικής έκτ</w:t>
      </w:r>
      <w:r>
        <w:rPr>
          <w:rFonts w:eastAsiaTheme="minorHAnsi"/>
          <w:szCs w:val="24"/>
          <w:lang w:eastAsia="en-US"/>
        </w:rPr>
        <w:t xml:space="preserve">ασης </w:t>
      </w:r>
      <w:r>
        <w:rPr>
          <w:rFonts w:eastAsiaTheme="minorHAnsi"/>
          <w:szCs w:val="24"/>
          <w:lang w:eastAsia="en-US"/>
        </w:rPr>
        <w:t xml:space="preserve">τριακοσίων πέντε </w:t>
      </w:r>
      <w:r>
        <w:rPr>
          <w:rFonts w:eastAsiaTheme="minorHAnsi"/>
          <w:szCs w:val="24"/>
          <w:lang w:eastAsia="en-US"/>
        </w:rPr>
        <w:t xml:space="preserve">στρεμμάτων, για χρονική διάρκεια τριάντα ετών. </w:t>
      </w:r>
    </w:p>
    <w:p w14:paraId="25CA96D6" w14:textId="77777777" w:rsidR="00054EB1" w:rsidRDefault="00375CE6">
      <w:pPr>
        <w:spacing w:after="0" w:line="600" w:lineRule="auto"/>
        <w:ind w:firstLine="720"/>
        <w:contextualSpacing/>
        <w:jc w:val="both"/>
        <w:rPr>
          <w:rFonts w:eastAsiaTheme="minorHAnsi"/>
          <w:szCs w:val="24"/>
          <w:lang w:eastAsia="en-US"/>
        </w:rPr>
      </w:pPr>
      <w:r>
        <w:rPr>
          <w:rFonts w:eastAsiaTheme="minorHAnsi"/>
          <w:szCs w:val="24"/>
          <w:lang w:eastAsia="en-US"/>
        </w:rPr>
        <w:t xml:space="preserve">Ειδικότερα, σύμφωνα με τη σύμβαση, στις υφιστάμενες κτηριακές εγκαταστάσεις, οι οποίες καταλαμβάνουν </w:t>
      </w:r>
      <w:r>
        <w:rPr>
          <w:rFonts w:eastAsiaTheme="minorHAnsi"/>
          <w:szCs w:val="24"/>
          <w:lang w:eastAsia="en-US"/>
        </w:rPr>
        <w:t>τριάντα εννιά χιλιάδες</w:t>
      </w:r>
      <w:r>
        <w:rPr>
          <w:rFonts w:eastAsiaTheme="minorHAnsi"/>
          <w:szCs w:val="24"/>
          <w:lang w:eastAsia="en-US"/>
        </w:rPr>
        <w:t xml:space="preserve"> τ.μ., θα </w:t>
      </w:r>
      <w:r>
        <w:rPr>
          <w:rFonts w:eastAsiaTheme="minorHAnsi"/>
          <w:szCs w:val="24"/>
          <w:lang w:eastAsia="en-US"/>
        </w:rPr>
        <w:lastRenderedPageBreak/>
        <w:t xml:space="preserve">εγκατασταθούν η Διεύθυνση Αστυνομικών Επιχειρήσεων Αττικής, η Κατασταλτική Αντιτρομοκρατική Μονάδα και το Τμήμα Εξουδετέρωσης Εκρηκτικών Μηχανισμών της Διεύθυνσης Ασφάλειας Αττικής. </w:t>
      </w:r>
    </w:p>
    <w:p w14:paraId="25CA96D7" w14:textId="77777777" w:rsidR="00054EB1" w:rsidRDefault="00375CE6">
      <w:pPr>
        <w:spacing w:after="0" w:line="600" w:lineRule="auto"/>
        <w:ind w:firstLine="720"/>
        <w:contextualSpacing/>
        <w:jc w:val="both"/>
        <w:rPr>
          <w:rFonts w:eastAsiaTheme="minorHAnsi"/>
          <w:szCs w:val="24"/>
          <w:lang w:eastAsia="en-US"/>
        </w:rPr>
      </w:pPr>
      <w:r>
        <w:rPr>
          <w:rFonts w:eastAsiaTheme="minorHAnsi"/>
          <w:szCs w:val="24"/>
          <w:lang w:eastAsia="en-US"/>
        </w:rPr>
        <w:t xml:space="preserve">Επίσης, προβλεπόταν η κατασκευή νέου κτηρίου, για να στεγαστεί </w:t>
      </w:r>
      <w:r>
        <w:rPr>
          <w:rFonts w:eastAsiaTheme="minorHAnsi"/>
          <w:szCs w:val="24"/>
          <w:lang w:eastAsia="en-US"/>
        </w:rPr>
        <w:t xml:space="preserve">η Διεύθυνση Διαβατηρίων. </w:t>
      </w:r>
    </w:p>
    <w:p w14:paraId="25CA96D8" w14:textId="77777777" w:rsidR="00054EB1" w:rsidRDefault="00375CE6">
      <w:pPr>
        <w:spacing w:after="0" w:line="600" w:lineRule="auto"/>
        <w:ind w:firstLine="720"/>
        <w:contextualSpacing/>
        <w:jc w:val="both"/>
        <w:rPr>
          <w:rFonts w:eastAsiaTheme="minorHAnsi"/>
          <w:szCs w:val="24"/>
          <w:lang w:eastAsia="en-US"/>
        </w:rPr>
      </w:pPr>
      <w:r>
        <w:rPr>
          <w:rFonts w:eastAsiaTheme="minorHAnsi"/>
          <w:szCs w:val="24"/>
          <w:lang w:eastAsia="en-US"/>
        </w:rPr>
        <w:t xml:space="preserve">Από τη συγκεκριμένη απόφαση παραχώρησης του συγκεκριμένου χώρου, αποκλείστηκε οποιαδήποτε άλλη χρήση και ειδικότερα το άθλημα της σκοποβολής. Μετά την τεράστια επιτυχία της Άννας </w:t>
      </w:r>
      <w:proofErr w:type="spellStart"/>
      <w:r>
        <w:rPr>
          <w:rFonts w:eastAsiaTheme="minorHAnsi"/>
          <w:szCs w:val="24"/>
          <w:lang w:eastAsia="en-US"/>
        </w:rPr>
        <w:t>Κορακάκη</w:t>
      </w:r>
      <w:proofErr w:type="spellEnd"/>
      <w:r>
        <w:rPr>
          <w:rFonts w:eastAsiaTheme="minorHAnsi"/>
          <w:szCs w:val="24"/>
          <w:lang w:eastAsia="en-US"/>
        </w:rPr>
        <w:t xml:space="preserve"> στους πρόσφατους Ολυμπιακούς Αγώνες και τη</w:t>
      </w:r>
      <w:r>
        <w:rPr>
          <w:rFonts w:eastAsiaTheme="minorHAnsi"/>
          <w:szCs w:val="24"/>
          <w:lang w:eastAsia="en-US"/>
        </w:rPr>
        <w:t xml:space="preserve">ν κατάκτηση δύο ολυμπιακών μεταλλίων, πρέπει η πολιτεία να δώσει έμφαση και κίνητρα για την ανάδειξη και του συγκεκριμένου αθλήματος. </w:t>
      </w:r>
    </w:p>
    <w:p w14:paraId="25CA96D9" w14:textId="77777777" w:rsidR="00054EB1" w:rsidRDefault="00375CE6">
      <w:pPr>
        <w:spacing w:after="0" w:line="600" w:lineRule="auto"/>
        <w:ind w:firstLine="720"/>
        <w:contextualSpacing/>
        <w:jc w:val="both"/>
        <w:rPr>
          <w:rFonts w:eastAsiaTheme="minorHAnsi"/>
          <w:szCs w:val="24"/>
          <w:lang w:eastAsia="en-US"/>
        </w:rPr>
      </w:pPr>
      <w:r>
        <w:rPr>
          <w:rFonts w:eastAsiaTheme="minorHAnsi"/>
          <w:szCs w:val="24"/>
          <w:lang w:eastAsia="en-US"/>
        </w:rPr>
        <w:t>Με βάση τα παραπάνω, λοιπόν, ερωτώνται οι κύριοι Υπουργοί Πολιτισμού και Αθλητισμού, ποιες οι προθέσεις του αρμόδιου Υπου</w:t>
      </w:r>
      <w:r>
        <w:rPr>
          <w:rFonts w:eastAsiaTheme="minorHAnsi"/>
          <w:szCs w:val="24"/>
          <w:lang w:eastAsia="en-US"/>
        </w:rPr>
        <w:t xml:space="preserve">ργείου, ώστε μέσα στον χώρο του Σκοπευτηρίου, μαζί με τις υπηρεσίες της Ελληνικής Αστυνομίας, να συστεγαστεί και προπονητικό κέντρο σκοποβολής, </w:t>
      </w:r>
      <w:r>
        <w:rPr>
          <w:rFonts w:eastAsiaTheme="minorHAnsi"/>
          <w:szCs w:val="24"/>
          <w:lang w:eastAsia="en-US"/>
        </w:rPr>
        <w:lastRenderedPageBreak/>
        <w:t xml:space="preserve">ώστε οι αθλητές του συγκεκριμένου αθλήματος να προπονούνται κάτω από τις καλύτερες δυνατές συνθήκες. </w:t>
      </w:r>
    </w:p>
    <w:p w14:paraId="25CA96DA" w14:textId="77777777" w:rsidR="00054EB1" w:rsidRDefault="00375CE6">
      <w:pPr>
        <w:spacing w:after="0" w:line="600" w:lineRule="auto"/>
        <w:ind w:firstLine="720"/>
        <w:contextualSpacing/>
        <w:jc w:val="both"/>
        <w:rPr>
          <w:rFonts w:eastAsiaTheme="minorHAnsi"/>
          <w:szCs w:val="24"/>
          <w:lang w:eastAsia="en-US"/>
        </w:rPr>
      </w:pPr>
      <w:r>
        <w:rPr>
          <w:rFonts w:eastAsiaTheme="minorHAnsi"/>
          <w:szCs w:val="24"/>
          <w:lang w:eastAsia="en-US"/>
        </w:rPr>
        <w:t>Ευχαριστώ.</w:t>
      </w:r>
      <w:r>
        <w:rPr>
          <w:rFonts w:eastAsiaTheme="minorHAnsi"/>
          <w:szCs w:val="24"/>
          <w:lang w:eastAsia="en-US"/>
        </w:rPr>
        <w:t xml:space="preserve"> </w:t>
      </w:r>
    </w:p>
    <w:p w14:paraId="25CA96DB" w14:textId="77777777" w:rsidR="00054EB1" w:rsidRDefault="00375CE6">
      <w:pPr>
        <w:spacing w:after="0" w:line="600" w:lineRule="auto"/>
        <w:ind w:firstLine="720"/>
        <w:contextualSpacing/>
        <w:jc w:val="both"/>
        <w:rPr>
          <w:rFonts w:eastAsiaTheme="minorHAnsi"/>
          <w:szCs w:val="24"/>
          <w:lang w:eastAsia="en-US"/>
        </w:rPr>
      </w:pPr>
      <w:r>
        <w:rPr>
          <w:rFonts w:eastAsiaTheme="minorHAnsi"/>
          <w:b/>
          <w:szCs w:val="24"/>
          <w:lang w:eastAsia="en-US"/>
        </w:rPr>
        <w:t xml:space="preserve">ΠΡΟΕΔΡΕΥΟΥΣΑ (Αναστασία Χριστοδουλοπούλου): </w:t>
      </w:r>
      <w:r>
        <w:rPr>
          <w:rFonts w:eastAsiaTheme="minorHAnsi"/>
          <w:szCs w:val="24"/>
          <w:lang w:eastAsia="en-US"/>
        </w:rPr>
        <w:t xml:space="preserve">Κύριε Βασιλειάδη, έχετε τον λόγο για τρία λεπτά. </w:t>
      </w:r>
    </w:p>
    <w:p w14:paraId="25CA96DC" w14:textId="77777777" w:rsidR="00054EB1" w:rsidRDefault="00375CE6">
      <w:pPr>
        <w:spacing w:after="0" w:line="600" w:lineRule="auto"/>
        <w:ind w:firstLine="720"/>
        <w:contextualSpacing/>
        <w:jc w:val="both"/>
        <w:rPr>
          <w:rFonts w:eastAsiaTheme="minorHAnsi"/>
          <w:szCs w:val="24"/>
          <w:lang w:eastAsia="en-US"/>
        </w:rPr>
      </w:pPr>
      <w:r>
        <w:rPr>
          <w:rFonts w:eastAsiaTheme="minorHAnsi"/>
          <w:b/>
          <w:szCs w:val="24"/>
          <w:lang w:eastAsia="en-US"/>
        </w:rPr>
        <w:t xml:space="preserve">ΓΕΩΡΓΙΟΣ ΒΑΣΙΛΕΙΑΔΗΣ (Υφυπουργός </w:t>
      </w:r>
      <w:r>
        <w:rPr>
          <w:rFonts w:eastAsiaTheme="minorHAnsi"/>
          <w:b/>
          <w:szCs w:val="24"/>
          <w:lang w:eastAsia="en-US"/>
        </w:rPr>
        <w:t xml:space="preserve">Πολιτισμού και </w:t>
      </w:r>
      <w:r>
        <w:rPr>
          <w:rFonts w:eastAsiaTheme="minorHAnsi"/>
          <w:b/>
          <w:szCs w:val="24"/>
          <w:lang w:eastAsia="en-US"/>
        </w:rPr>
        <w:t>Αθλητισμού):</w:t>
      </w:r>
      <w:r>
        <w:rPr>
          <w:rFonts w:eastAsiaTheme="minorHAnsi"/>
          <w:szCs w:val="24"/>
          <w:lang w:eastAsia="en-US"/>
        </w:rPr>
        <w:t xml:space="preserve"> Έχω την αίσθηση ότι η μοίρα του Σκοπευτηρίου του Μαρκόπουλου ακολουθεί τη μοίρα όλων των ολυμπιακών</w:t>
      </w:r>
      <w:r>
        <w:rPr>
          <w:rFonts w:eastAsiaTheme="minorHAnsi"/>
          <w:szCs w:val="24"/>
          <w:lang w:eastAsia="en-US"/>
        </w:rPr>
        <w:t xml:space="preserve"> εγκαταστάσεων του 2004. Δεν υπάρχει κανένας σχεδιασμός και καμμία προοπτική για την ένταξή του μέσα στον αθλητικό χάρτη της χώρας. </w:t>
      </w:r>
    </w:p>
    <w:p w14:paraId="25CA96DD" w14:textId="77777777" w:rsidR="00054EB1" w:rsidRDefault="00375CE6">
      <w:pPr>
        <w:spacing w:after="0" w:line="600" w:lineRule="auto"/>
        <w:ind w:firstLine="720"/>
        <w:contextualSpacing/>
        <w:jc w:val="both"/>
        <w:rPr>
          <w:rFonts w:eastAsiaTheme="minorHAnsi"/>
          <w:szCs w:val="24"/>
          <w:lang w:eastAsia="en-US"/>
        </w:rPr>
      </w:pPr>
      <w:r>
        <w:rPr>
          <w:rFonts w:eastAsiaTheme="minorHAnsi"/>
          <w:szCs w:val="24"/>
          <w:lang w:eastAsia="en-US"/>
        </w:rPr>
        <w:t>Όπως σωστά επισημαίνετε, από το 2008 οι εγκαταστάσεις έχουν παραχωρηθεί στην Ελληνική Αστυνομία και εκεί αυτή τη στιγμή κατ</w:t>
      </w:r>
      <w:r>
        <w:rPr>
          <w:rFonts w:eastAsiaTheme="minorHAnsi"/>
          <w:szCs w:val="24"/>
          <w:lang w:eastAsia="en-US"/>
        </w:rPr>
        <w:t xml:space="preserve">ά βάση είναι το Κέντρο Εκπαίδευσης των ΕΚΑΜ και των Ειδικών Μονάδων και </w:t>
      </w:r>
      <w:r>
        <w:rPr>
          <w:rFonts w:eastAsiaTheme="minorHAnsi"/>
          <w:szCs w:val="24"/>
          <w:lang w:eastAsia="en-US"/>
        </w:rPr>
        <w:lastRenderedPageBreak/>
        <w:t>κάποιες άλλες λειτουργίες της Αστυνομίας, όπως το Τμήμα Εξουδετέρωσης Εκρηκτικών Μηχανισμών κ</w:t>
      </w:r>
      <w:r>
        <w:rPr>
          <w:rFonts w:eastAsiaTheme="minorHAnsi"/>
          <w:szCs w:val="24"/>
          <w:lang w:eastAsia="en-US"/>
        </w:rPr>
        <w:t>.</w:t>
      </w:r>
      <w:r>
        <w:rPr>
          <w:rFonts w:eastAsiaTheme="minorHAnsi"/>
          <w:szCs w:val="24"/>
          <w:lang w:eastAsia="en-US"/>
        </w:rPr>
        <w:t>λπ.</w:t>
      </w:r>
      <w:r>
        <w:rPr>
          <w:rFonts w:eastAsiaTheme="minorHAnsi"/>
          <w:szCs w:val="24"/>
          <w:lang w:eastAsia="en-US"/>
        </w:rPr>
        <w:t>.</w:t>
      </w:r>
      <w:r>
        <w:rPr>
          <w:rFonts w:eastAsiaTheme="minorHAnsi"/>
          <w:szCs w:val="24"/>
          <w:lang w:eastAsia="en-US"/>
        </w:rPr>
        <w:t xml:space="preserve"> </w:t>
      </w:r>
    </w:p>
    <w:p w14:paraId="25CA96DE" w14:textId="77777777" w:rsidR="00054EB1" w:rsidRDefault="00375CE6">
      <w:pPr>
        <w:spacing w:after="0" w:line="600" w:lineRule="auto"/>
        <w:ind w:firstLine="720"/>
        <w:contextualSpacing/>
        <w:jc w:val="both"/>
        <w:rPr>
          <w:rFonts w:eastAsiaTheme="minorHAnsi"/>
          <w:szCs w:val="24"/>
          <w:lang w:eastAsia="en-US"/>
        </w:rPr>
      </w:pPr>
      <w:r>
        <w:rPr>
          <w:rFonts w:eastAsiaTheme="minorHAnsi"/>
          <w:szCs w:val="24"/>
          <w:lang w:eastAsia="en-US"/>
        </w:rPr>
        <w:t>Εγκλωβισμένος στον χώρο είναι και ο εξοπλισμός, αξίας κάποιων εκατομμυρίων ευρώ, που</w:t>
      </w:r>
      <w:r>
        <w:rPr>
          <w:rFonts w:eastAsiaTheme="minorHAnsi"/>
          <w:szCs w:val="24"/>
          <w:lang w:eastAsia="en-US"/>
        </w:rPr>
        <w:t xml:space="preserve"> είναι αχρησιμοποίητος και σε μια κατάσταση μη συντήρησης από τον Σεπτέμβριο του 2004.</w:t>
      </w:r>
    </w:p>
    <w:p w14:paraId="25CA96DF" w14:textId="77777777" w:rsidR="00054EB1" w:rsidRDefault="00375CE6">
      <w:pPr>
        <w:spacing w:after="0" w:line="600" w:lineRule="auto"/>
        <w:ind w:firstLine="720"/>
        <w:contextualSpacing/>
        <w:jc w:val="both"/>
        <w:rPr>
          <w:rFonts w:eastAsiaTheme="minorHAnsi"/>
          <w:szCs w:val="24"/>
          <w:lang w:eastAsia="en-US"/>
        </w:rPr>
      </w:pPr>
      <w:r>
        <w:rPr>
          <w:rFonts w:eastAsiaTheme="minorHAnsi"/>
          <w:szCs w:val="24"/>
          <w:lang w:eastAsia="en-US"/>
        </w:rPr>
        <w:t>Ως προς την ουσία της ερωτήσεως και το εάν σκοπεύουμε να τον αξιοποιήσουμε για το άθλημα αυτό καθαυτό, η δική μας πολιτική ξεκινά, πρώτα απ’ όλα, με το τι θέλουν οι ίδιε</w:t>
      </w:r>
      <w:r>
        <w:rPr>
          <w:rFonts w:eastAsiaTheme="minorHAnsi"/>
          <w:szCs w:val="24"/>
          <w:lang w:eastAsia="en-US"/>
        </w:rPr>
        <w:t xml:space="preserve">ς οι Ομοσπονδίες και τα Σωματεία, για να μπορέσουν να λειτουργήσουν. </w:t>
      </w:r>
    </w:p>
    <w:p w14:paraId="25CA96E0" w14:textId="77777777" w:rsidR="00054EB1" w:rsidRDefault="00375CE6">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υπήρξε κάποιο αίτημα τουλάχιστον τώρα –δεν μπορούμε να ξέρουμε ή δεν έχει και σημασία πλέον, </w:t>
      </w:r>
      <w:r>
        <w:rPr>
          <w:rFonts w:eastAsia="Times New Roman" w:cs="Times New Roman"/>
          <w:szCs w:val="24"/>
        </w:rPr>
        <w:t xml:space="preserve">τι </w:t>
      </w:r>
      <w:r>
        <w:rPr>
          <w:rFonts w:eastAsia="Times New Roman" w:cs="Times New Roman"/>
          <w:szCs w:val="24"/>
        </w:rPr>
        <w:t>γινόταν το 2004, το 2006 και το 2008- μετεγκατάστασης στο Μαρκόπουλο. Το αίτημα των ομ</w:t>
      </w:r>
      <w:r>
        <w:rPr>
          <w:rFonts w:eastAsia="Times New Roman" w:cs="Times New Roman"/>
          <w:szCs w:val="24"/>
        </w:rPr>
        <w:t xml:space="preserve">οσπονδιών είναι να πάρουμε τουλάχιστον τον εξοπλισμό και να τον δώσουμε στους συλλόγους. Αυτό από μόνο του είναι ένα πολύ μεγάλο κόστος, το οποίο εξετάζουμε, γιατί δεν είναι μόνο το κόστος μεταφοράς –που είναι αρκετά </w:t>
      </w:r>
      <w:r>
        <w:rPr>
          <w:rFonts w:eastAsia="Times New Roman" w:cs="Times New Roman"/>
          <w:szCs w:val="24"/>
        </w:rPr>
        <w:lastRenderedPageBreak/>
        <w:t>δαπανηρό- είναι και το κόστος συντήρηση</w:t>
      </w:r>
      <w:r>
        <w:rPr>
          <w:rFonts w:eastAsia="Times New Roman" w:cs="Times New Roman"/>
          <w:szCs w:val="24"/>
        </w:rPr>
        <w:t>ς. Σκεφθείτε ότι είναι μηχανισμοί που σκουριάζουν εδώ και δώδεκα χρόνια. Βέβαια, τότε ήταν τελευταίας τεχνολογίας, αλλά δεν ξέρουμε σε τι κατάσταση βρίσκονται σήμερα.</w:t>
      </w:r>
    </w:p>
    <w:p w14:paraId="25CA96E1"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Με αυτά τα δεδομένα και με δεδομένο ότι πλέον δεν έχει και καμμία σχέση η Γενική Γραμματε</w:t>
      </w:r>
      <w:r>
        <w:rPr>
          <w:rFonts w:eastAsia="Times New Roman" w:cs="Times New Roman"/>
          <w:szCs w:val="24"/>
        </w:rPr>
        <w:t xml:space="preserve">ία Αθλητισμού και το Υπουργείο μας με αυτό, καθ’ ότι ανήκε στα Ολυμπιακά Ακίνητα και πέρασε στην ΕΤΑΔ, θεωρούμε ότι είναι πολύ δύσκολο να γίνει οποιαδήποτε αλλαγή της χρήσης της εγκατάστασης του Μαρκόπουλου. </w:t>
      </w:r>
    </w:p>
    <w:p w14:paraId="25CA96E2"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Παρ’ όλα αυτά, εφόσον υπάρξει κάποιο αίτημα από</w:t>
      </w:r>
      <w:r>
        <w:rPr>
          <w:rFonts w:eastAsia="Times New Roman" w:cs="Times New Roman"/>
          <w:szCs w:val="24"/>
        </w:rPr>
        <w:t xml:space="preserve"> τις οικείες ομοσπονδίες, θα μπορούσαμε να το εξετάσουμε. </w:t>
      </w:r>
    </w:p>
    <w:p w14:paraId="25CA96E3"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Νομίζω, όμως, ότι αυτή</w:t>
      </w:r>
      <w:r>
        <w:rPr>
          <w:rFonts w:eastAsia="Times New Roman" w:cs="Times New Roman"/>
          <w:szCs w:val="24"/>
        </w:rPr>
        <w:t>ν</w:t>
      </w:r>
      <w:r>
        <w:rPr>
          <w:rFonts w:eastAsia="Times New Roman" w:cs="Times New Roman"/>
          <w:szCs w:val="24"/>
        </w:rPr>
        <w:t xml:space="preserve"> τη στιγμή θα πρέπει να δώσουμε βάρος στον Βύρωνα, όπου έχουν εγκατασταθεί πάλι χωρίς κανέναν σχεδιασμό, με πολύ μεγάλα προβλήματα και με κάποιες αυθαιρεσίες στον χώρο της εγ</w:t>
      </w:r>
      <w:r>
        <w:rPr>
          <w:rFonts w:eastAsia="Times New Roman" w:cs="Times New Roman"/>
          <w:szCs w:val="24"/>
        </w:rPr>
        <w:t xml:space="preserve">κατάστασης. Πρέπει να δούμε και με αυτή την ευκαιρία των ολυμπιακών </w:t>
      </w:r>
      <w:r>
        <w:rPr>
          <w:rFonts w:eastAsia="Times New Roman" w:cs="Times New Roman"/>
          <w:szCs w:val="24"/>
        </w:rPr>
        <w:lastRenderedPageBreak/>
        <w:t>μεταλλίων –που κακώς, βέβαια, ασχολούμαστε μόνο επ’ ευκαιρία των μεταλλίων με αυτά τα αθλήματα- αν μπορούμε να βοηθήσουμε στην αξιοποίηση και στην περαιτέρω αρωγή της πολιτείας προς αυτά τ</w:t>
      </w:r>
      <w:r>
        <w:rPr>
          <w:rFonts w:eastAsia="Times New Roman" w:cs="Times New Roman"/>
          <w:szCs w:val="24"/>
        </w:rPr>
        <w:t xml:space="preserve">α σωματεία. </w:t>
      </w:r>
    </w:p>
    <w:p w14:paraId="25CA96E4"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25CA96E5" w14:textId="77777777" w:rsidR="00054EB1" w:rsidRDefault="00375CE6">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Ορίστε, κύριε </w:t>
      </w:r>
      <w:proofErr w:type="spellStart"/>
      <w:r>
        <w:rPr>
          <w:rFonts w:eastAsia="Times New Roman"/>
          <w:szCs w:val="24"/>
        </w:rPr>
        <w:t>Σκουρολιάκο</w:t>
      </w:r>
      <w:proofErr w:type="spellEnd"/>
      <w:r>
        <w:rPr>
          <w:rFonts w:eastAsia="Times New Roman"/>
          <w:szCs w:val="24"/>
        </w:rPr>
        <w:t xml:space="preserve">, έχετε τον λόγο για τρία λεπτά. </w:t>
      </w:r>
    </w:p>
    <w:p w14:paraId="25CA96E6" w14:textId="77777777" w:rsidR="00054EB1" w:rsidRDefault="00375CE6">
      <w:pPr>
        <w:spacing w:after="0" w:line="600" w:lineRule="auto"/>
        <w:ind w:firstLine="720"/>
        <w:jc w:val="both"/>
        <w:rPr>
          <w:rFonts w:eastAsia="Times New Roman"/>
          <w:szCs w:val="24"/>
        </w:rPr>
      </w:pPr>
      <w:r>
        <w:rPr>
          <w:rFonts w:eastAsia="Times New Roman"/>
          <w:b/>
          <w:szCs w:val="24"/>
        </w:rPr>
        <w:t xml:space="preserve">ΠΑΝΑΓΙΩΤΗΣ (ΠΑΝΟΣ) ΣΚΟΥΡΟΛΙΑΚΟΣ: </w:t>
      </w:r>
      <w:r>
        <w:rPr>
          <w:rFonts w:eastAsia="Times New Roman"/>
          <w:szCs w:val="24"/>
        </w:rPr>
        <w:t xml:space="preserve">Ευχαριστώ, κυρία Πρόεδρε. </w:t>
      </w:r>
    </w:p>
    <w:p w14:paraId="25CA96E7" w14:textId="77777777" w:rsidR="00054EB1" w:rsidRDefault="00375CE6">
      <w:pPr>
        <w:spacing w:after="0" w:line="600" w:lineRule="auto"/>
        <w:ind w:firstLine="720"/>
        <w:jc w:val="both"/>
        <w:rPr>
          <w:rFonts w:eastAsia="Times New Roman"/>
          <w:szCs w:val="24"/>
        </w:rPr>
      </w:pPr>
      <w:r>
        <w:rPr>
          <w:rFonts w:eastAsia="Times New Roman"/>
          <w:szCs w:val="24"/>
        </w:rPr>
        <w:t xml:space="preserve">Κύριε Υπουργέ, η </w:t>
      </w:r>
      <w:proofErr w:type="spellStart"/>
      <w:r>
        <w:rPr>
          <w:rFonts w:eastAsia="Times New Roman"/>
          <w:szCs w:val="24"/>
        </w:rPr>
        <w:t>σκοποβολία</w:t>
      </w:r>
      <w:proofErr w:type="spellEnd"/>
      <w:r>
        <w:rPr>
          <w:rFonts w:eastAsia="Times New Roman"/>
          <w:szCs w:val="24"/>
        </w:rPr>
        <w:t xml:space="preserve"> είναι ένα από τα πρώτα αθλήματα που συμπεριελήφθησαν στους πρώτους Ολυμπιακούς Αγώνες τους σύγχρονους. Έχει φέρει αρκετά μετάλλια στη χώρα μας, δώδεκα τον αριθμό. Τα τέσσερα είναι χρυσά. Τα τρία πρώτα ήταν το 1896 και </w:t>
      </w:r>
      <w:proofErr w:type="spellStart"/>
      <w:r>
        <w:rPr>
          <w:rFonts w:eastAsia="Times New Roman"/>
          <w:szCs w:val="24"/>
        </w:rPr>
        <w:t>εκατόν</w:t>
      </w:r>
      <w:proofErr w:type="spellEnd"/>
      <w:r>
        <w:rPr>
          <w:rFonts w:eastAsia="Times New Roman"/>
          <w:szCs w:val="24"/>
        </w:rPr>
        <w:t xml:space="preserve"> είκ</w:t>
      </w:r>
      <w:r>
        <w:rPr>
          <w:rFonts w:eastAsia="Times New Roman"/>
          <w:szCs w:val="24"/>
        </w:rPr>
        <w:t xml:space="preserve">οσι χρόνια μετά είχαμε το τελευταίο χρυσό. </w:t>
      </w:r>
    </w:p>
    <w:p w14:paraId="25CA96E8" w14:textId="77777777" w:rsidR="00054EB1" w:rsidRDefault="00375CE6">
      <w:pPr>
        <w:spacing w:after="0" w:line="600" w:lineRule="auto"/>
        <w:ind w:firstLine="720"/>
        <w:jc w:val="both"/>
        <w:rPr>
          <w:rFonts w:eastAsia="Times New Roman"/>
          <w:szCs w:val="24"/>
        </w:rPr>
      </w:pPr>
      <w:r>
        <w:rPr>
          <w:rFonts w:eastAsia="Times New Roman"/>
          <w:szCs w:val="24"/>
        </w:rPr>
        <w:lastRenderedPageBreak/>
        <w:t xml:space="preserve">Θέλω να πω ότι αυτές οι εγκαταστάσεις είναι ένα πολύ σπουδαίο κεφάλαιο. Είναι κτήμα του ελληνικού λαού, έχουν γίνει από το υστέρημά του. Έχουν γίνει από εκείνα τα χρήματα που πληρώνουμε τώρα και χρωστάμε, για να </w:t>
      </w:r>
      <w:r>
        <w:rPr>
          <w:rFonts w:eastAsia="Times New Roman"/>
          <w:szCs w:val="24"/>
        </w:rPr>
        <w:t xml:space="preserve">δημιουργηθεί το «αφήγημα» και η πραγματικότητα των Ολυμπιακών Αγώνων του 2004. </w:t>
      </w:r>
    </w:p>
    <w:p w14:paraId="25CA96E9" w14:textId="77777777" w:rsidR="00054EB1" w:rsidRDefault="00375CE6">
      <w:pPr>
        <w:spacing w:after="0" w:line="600" w:lineRule="auto"/>
        <w:ind w:firstLine="720"/>
        <w:jc w:val="both"/>
        <w:rPr>
          <w:rFonts w:eastAsia="Times New Roman"/>
          <w:szCs w:val="24"/>
        </w:rPr>
      </w:pPr>
      <w:r>
        <w:rPr>
          <w:rFonts w:eastAsia="Times New Roman"/>
          <w:szCs w:val="24"/>
        </w:rPr>
        <w:t xml:space="preserve">Με όλο τον σεβασμό για τη δουλειά που έχει να κάνει εκεί η Ελληνική Αστυνομία, νομίζω ότι εφόσον έχουμε μια τόσο οργανωμένη κατάσταση, όσον αφορά αυτό το άθλημα, δεν πρέπει να </w:t>
      </w:r>
      <w:r>
        <w:rPr>
          <w:rFonts w:eastAsia="Times New Roman"/>
          <w:szCs w:val="24"/>
        </w:rPr>
        <w:t xml:space="preserve">την αφήσουμε να πάει χαμένη ή ίσως πρέπει να μεταφερθεί κάπου αλλού η περιουσία του. </w:t>
      </w:r>
    </w:p>
    <w:p w14:paraId="25CA96EA" w14:textId="77777777" w:rsidR="00054EB1" w:rsidRDefault="00375CE6">
      <w:pPr>
        <w:spacing w:after="0" w:line="600" w:lineRule="auto"/>
        <w:ind w:firstLine="720"/>
        <w:jc w:val="both"/>
        <w:rPr>
          <w:rFonts w:eastAsia="Times New Roman"/>
          <w:szCs w:val="24"/>
        </w:rPr>
      </w:pPr>
      <w:r>
        <w:rPr>
          <w:rFonts w:eastAsia="Times New Roman"/>
          <w:szCs w:val="24"/>
        </w:rPr>
        <w:t xml:space="preserve">Το Ολυμπιακό Σκοπευτήριο του Μαρκοπούλου καλύπτει, λοιπόν, τις σύγχρονες ανάγκες. Είναι </w:t>
      </w:r>
      <w:proofErr w:type="spellStart"/>
      <w:r>
        <w:rPr>
          <w:rFonts w:eastAsia="Times New Roman"/>
          <w:szCs w:val="24"/>
        </w:rPr>
        <w:t>προσβάσιμο</w:t>
      </w:r>
      <w:proofErr w:type="spellEnd"/>
      <w:r>
        <w:rPr>
          <w:rFonts w:eastAsia="Times New Roman"/>
          <w:szCs w:val="24"/>
        </w:rPr>
        <w:t xml:space="preserve"> με το τέλος της Αττικής Οδού. Γύρω γύρω υπάρχουν μικρές πόλεις, το Μαρκ</w:t>
      </w:r>
      <w:r>
        <w:rPr>
          <w:rFonts w:eastAsia="Times New Roman"/>
          <w:szCs w:val="24"/>
        </w:rPr>
        <w:t xml:space="preserve">όπουλο, ο Δήμος Σαρωνικού, το Κορωπί που έχουν αρκετές υποδομές, ώστε να μπορέσει να λειτουργήσει. </w:t>
      </w:r>
    </w:p>
    <w:p w14:paraId="25CA96EB" w14:textId="77777777" w:rsidR="00054EB1" w:rsidRDefault="00375CE6">
      <w:pPr>
        <w:spacing w:after="0" w:line="600" w:lineRule="auto"/>
        <w:ind w:firstLine="720"/>
        <w:jc w:val="both"/>
        <w:rPr>
          <w:rFonts w:eastAsia="Times New Roman"/>
          <w:szCs w:val="24"/>
        </w:rPr>
      </w:pPr>
      <w:r>
        <w:rPr>
          <w:rFonts w:eastAsia="Times New Roman"/>
          <w:szCs w:val="24"/>
        </w:rPr>
        <w:lastRenderedPageBreak/>
        <w:t>Νομίζω ότι αν στεγαστεί εκεί πέρα η Ομοσπονδία και οι αθλητές, αυτό θα κάνει καλό και στο άθλημα, αλλά θα συντελέσει στην εν γένει ανάπτυξη της περιοχής των</w:t>
      </w:r>
      <w:r>
        <w:rPr>
          <w:rFonts w:eastAsia="Times New Roman"/>
          <w:szCs w:val="24"/>
        </w:rPr>
        <w:t xml:space="preserve"> Μεσογείων. </w:t>
      </w:r>
    </w:p>
    <w:p w14:paraId="25CA96EC" w14:textId="77777777" w:rsidR="00054EB1" w:rsidRDefault="00375CE6">
      <w:pPr>
        <w:spacing w:after="0" w:line="600" w:lineRule="auto"/>
        <w:ind w:firstLine="720"/>
        <w:jc w:val="both"/>
        <w:rPr>
          <w:rFonts w:eastAsia="Times New Roman"/>
          <w:szCs w:val="24"/>
        </w:rPr>
      </w:pPr>
      <w:r>
        <w:rPr>
          <w:rFonts w:eastAsia="Times New Roman"/>
          <w:szCs w:val="24"/>
        </w:rPr>
        <w:t xml:space="preserve">Σας ευχαριστώ. </w:t>
      </w:r>
    </w:p>
    <w:p w14:paraId="25CA96ED" w14:textId="77777777" w:rsidR="00054EB1" w:rsidRDefault="00375CE6">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Ορίστε, κύριε Υπουργέ, έχετε τον λόγο για τη δευτερολογία σας. </w:t>
      </w:r>
    </w:p>
    <w:p w14:paraId="25CA96EE" w14:textId="77777777" w:rsidR="00054EB1" w:rsidRDefault="00375CE6">
      <w:pPr>
        <w:spacing w:after="0" w:line="600" w:lineRule="auto"/>
        <w:ind w:firstLine="720"/>
        <w:jc w:val="both"/>
        <w:rPr>
          <w:rFonts w:eastAsia="Times New Roman"/>
          <w:szCs w:val="24"/>
        </w:rPr>
      </w:pPr>
      <w:r>
        <w:rPr>
          <w:rFonts w:eastAsia="Times New Roman"/>
          <w:b/>
          <w:szCs w:val="24"/>
        </w:rPr>
        <w:t xml:space="preserve">ΓΕΩΡΓΙΟΣ ΒΑΣΙΛΕΙΑΔΗΣ (Υφυπουργός </w:t>
      </w:r>
      <w:r>
        <w:rPr>
          <w:rFonts w:eastAsia="Times New Roman"/>
          <w:b/>
          <w:szCs w:val="24"/>
        </w:rPr>
        <w:t xml:space="preserve">Πολιτισμού και </w:t>
      </w:r>
      <w:r>
        <w:rPr>
          <w:rFonts w:eastAsia="Times New Roman"/>
          <w:b/>
          <w:szCs w:val="24"/>
        </w:rPr>
        <w:t xml:space="preserve">Αθλητισμού): </w:t>
      </w:r>
      <w:r>
        <w:rPr>
          <w:rFonts w:eastAsia="Times New Roman"/>
          <w:szCs w:val="24"/>
        </w:rPr>
        <w:t>Πραγματικά, εφ</w:t>
      </w:r>
      <w:r>
        <w:rPr>
          <w:rFonts w:eastAsia="Times New Roman"/>
          <w:szCs w:val="24"/>
        </w:rPr>
        <w:t>όσον οι ομοσπονδίες μάς ζητήσουν να επανεξετάσουμε το θέμα, προφανώς και θα έρθουμε σε συνεννόηση με το Υπουργείο Προστασίας του Πολίτη, για να δούμε εάν είναι εφικτή η μετεγκατάσταση, με δεδομένο ότι εκεί πέρα είναι ένα πεδίο πλέον άσκησης των μάχιμων μον</w:t>
      </w:r>
      <w:r>
        <w:rPr>
          <w:rFonts w:eastAsia="Times New Roman"/>
          <w:szCs w:val="24"/>
        </w:rPr>
        <w:t xml:space="preserve">άδων της Ελληνικής Αστυνομίας. Άρα, δεν ξέρω και πόσο ασφαλές θα είναι για αυτούς που θέλουν να αθληθούν ή να προπονηθούν εκεί πέρα. </w:t>
      </w:r>
    </w:p>
    <w:p w14:paraId="25CA96EF" w14:textId="77777777" w:rsidR="00054EB1" w:rsidRDefault="00375CE6">
      <w:pPr>
        <w:spacing w:after="0" w:line="600" w:lineRule="auto"/>
        <w:ind w:firstLine="720"/>
        <w:jc w:val="both"/>
        <w:rPr>
          <w:rFonts w:eastAsia="Times New Roman"/>
          <w:szCs w:val="24"/>
        </w:rPr>
      </w:pPr>
      <w:r>
        <w:rPr>
          <w:rFonts w:eastAsia="Times New Roman"/>
          <w:szCs w:val="24"/>
        </w:rPr>
        <w:lastRenderedPageBreak/>
        <w:t>Σε κάθε περίπτωση, όμως, είναι κάτι το οποίο προφανώς μπορούμε να το συζητήσουμε και προφανώς –είναι αυτό που σας είπα και</w:t>
      </w:r>
      <w:r>
        <w:rPr>
          <w:rFonts w:eastAsia="Times New Roman"/>
          <w:szCs w:val="24"/>
        </w:rPr>
        <w:t xml:space="preserve"> στην αρχή- εντάσσεται στον όλο παραλογισμό της ανυπαρξίας σχεδιασμού και πριν από τους Ολυμπιακούς Αγώνες και μετά τους Ολυμπιακούς Αγώνες. Έχει χαθεί όλη η περιουσία του ελληνικού λαού με όλα όσα ζήσαμε. </w:t>
      </w:r>
    </w:p>
    <w:p w14:paraId="25CA96F0" w14:textId="77777777" w:rsidR="00054EB1" w:rsidRDefault="00375CE6">
      <w:pPr>
        <w:spacing w:after="0" w:line="600" w:lineRule="auto"/>
        <w:ind w:firstLine="720"/>
        <w:jc w:val="both"/>
        <w:rPr>
          <w:rFonts w:eastAsia="Times New Roman"/>
          <w:szCs w:val="24"/>
        </w:rPr>
      </w:pPr>
      <w:r>
        <w:rPr>
          <w:rFonts w:eastAsia="Times New Roman"/>
          <w:szCs w:val="24"/>
        </w:rPr>
        <w:t>Θα σας πω, επίσης, ότι ακόμα και σήμερα μας έρχον</w:t>
      </w:r>
      <w:r>
        <w:rPr>
          <w:rFonts w:eastAsia="Times New Roman"/>
          <w:szCs w:val="24"/>
        </w:rPr>
        <w:t>ται κάθε μήνα και καινούργιες δικαστικές αποφάσεις και πρέπει να πληρώνουμε εκατοντάδες χιλιάδες ευρώ για αυτό το μεγάλο πάρτι, που, ενώ θα μπορούσε να είναι μια αναπτυξιακή ευκαιρία για τη χώρα, έγινε ένα μεγάλο φαγοπότι</w:t>
      </w:r>
      <w:r>
        <w:rPr>
          <w:rFonts w:eastAsia="Times New Roman"/>
          <w:szCs w:val="24"/>
        </w:rPr>
        <w:t xml:space="preserve"> </w:t>
      </w:r>
      <w:r>
        <w:rPr>
          <w:rFonts w:eastAsia="Times New Roman"/>
          <w:szCs w:val="24"/>
        </w:rPr>
        <w:t>από τους εργολάβους και από τις αν</w:t>
      </w:r>
      <w:r>
        <w:rPr>
          <w:rFonts w:eastAsia="Times New Roman"/>
          <w:szCs w:val="24"/>
        </w:rPr>
        <w:t xml:space="preserve">ίκανες, δυστυχώς, πολιτικές ηγεσίες. </w:t>
      </w:r>
    </w:p>
    <w:p w14:paraId="25CA96F1" w14:textId="77777777" w:rsidR="00054EB1" w:rsidRDefault="00375CE6">
      <w:pPr>
        <w:spacing w:after="0" w:line="600" w:lineRule="auto"/>
        <w:ind w:firstLine="720"/>
        <w:jc w:val="both"/>
        <w:rPr>
          <w:rFonts w:eastAsia="Times New Roman" w:cs="Times New Roman"/>
          <w:szCs w:val="24"/>
        </w:rPr>
      </w:pPr>
      <w:r>
        <w:rPr>
          <w:rFonts w:eastAsia="Times New Roman"/>
          <w:szCs w:val="24"/>
        </w:rPr>
        <w:t xml:space="preserve">Ευχαριστώ. </w:t>
      </w:r>
      <w:r>
        <w:rPr>
          <w:rFonts w:eastAsia="Times New Roman" w:cs="Times New Roman"/>
          <w:szCs w:val="24"/>
        </w:rPr>
        <w:t xml:space="preserve"> </w:t>
      </w:r>
    </w:p>
    <w:p w14:paraId="25CA96F2" w14:textId="77777777" w:rsidR="00054EB1" w:rsidRDefault="00375CE6">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Ευχαριστούμε και εμείς και για την ακρίβεια του χρόνου.</w:t>
      </w:r>
    </w:p>
    <w:p w14:paraId="25CA96F3" w14:textId="77777777" w:rsidR="00054EB1" w:rsidRDefault="00375CE6">
      <w:pPr>
        <w:spacing w:after="0" w:line="600" w:lineRule="auto"/>
        <w:ind w:firstLine="720"/>
        <w:jc w:val="both"/>
        <w:rPr>
          <w:rFonts w:eastAsia="Times New Roman"/>
          <w:szCs w:val="24"/>
        </w:rPr>
      </w:pPr>
      <w:r>
        <w:rPr>
          <w:rFonts w:eastAsia="Times New Roman"/>
          <w:szCs w:val="24"/>
        </w:rPr>
        <w:t>Περνάμε τώρα στις ερωτήσεις, που θα απαντήσει ο Αναπληρωτής Υπουργός Οικονομίας και Ανάπτυξης, κ. Αλέξανδ</w:t>
      </w:r>
      <w:r>
        <w:rPr>
          <w:rFonts w:eastAsia="Times New Roman"/>
          <w:szCs w:val="24"/>
        </w:rPr>
        <w:t xml:space="preserve">ρος </w:t>
      </w:r>
      <w:proofErr w:type="spellStart"/>
      <w:r>
        <w:rPr>
          <w:rFonts w:eastAsia="Times New Roman"/>
          <w:szCs w:val="24"/>
        </w:rPr>
        <w:t>Χαρίτσης</w:t>
      </w:r>
      <w:proofErr w:type="spellEnd"/>
      <w:r>
        <w:rPr>
          <w:rFonts w:eastAsia="Times New Roman"/>
          <w:szCs w:val="24"/>
        </w:rPr>
        <w:t>.</w:t>
      </w:r>
    </w:p>
    <w:p w14:paraId="25CA96F4" w14:textId="77777777" w:rsidR="00054EB1" w:rsidRDefault="00375CE6">
      <w:pPr>
        <w:spacing w:after="0" w:line="600" w:lineRule="auto"/>
        <w:ind w:firstLine="720"/>
        <w:jc w:val="both"/>
        <w:rPr>
          <w:rFonts w:eastAsia="Times New Roman"/>
          <w:color w:val="000000"/>
          <w:szCs w:val="24"/>
        </w:rPr>
      </w:pPr>
      <w:r>
        <w:rPr>
          <w:rFonts w:eastAsia="Times New Roman"/>
          <w:color w:val="000000"/>
          <w:szCs w:val="24"/>
        </w:rPr>
        <w:lastRenderedPageBreak/>
        <w:t xml:space="preserve">Πρώτη απ’ αυτές θα συζητηθεί η τέταρτη με αριθμό 294/13-12-2016 επίκαιρη ερώτηση δεύτερου κύκλου του Βουλευτή Ηρακλείου του Κομμουνιστικού Κόμματος Ελλάδας κ. </w:t>
      </w:r>
      <w:r>
        <w:rPr>
          <w:rFonts w:eastAsia="Times New Roman"/>
          <w:bCs/>
          <w:color w:val="000000"/>
          <w:szCs w:val="24"/>
        </w:rPr>
        <w:t>Εμμανουήλ Συντυχάκη</w:t>
      </w:r>
      <w:r>
        <w:rPr>
          <w:rFonts w:eastAsia="Times New Roman"/>
          <w:color w:val="000000"/>
          <w:szCs w:val="24"/>
        </w:rPr>
        <w:t xml:space="preserve"> προς τον Υπουργό</w:t>
      </w:r>
      <w:r>
        <w:rPr>
          <w:rFonts w:eastAsia="Times New Roman"/>
          <w:b/>
          <w:bCs/>
          <w:color w:val="000000"/>
          <w:szCs w:val="24"/>
        </w:rPr>
        <w:t xml:space="preserve"> </w:t>
      </w:r>
      <w:r>
        <w:rPr>
          <w:rFonts w:eastAsia="Times New Roman"/>
          <w:bCs/>
          <w:color w:val="000000"/>
          <w:szCs w:val="24"/>
        </w:rPr>
        <w:t>Οικονομίας και Ανάπτυξης,</w:t>
      </w:r>
      <w:r>
        <w:rPr>
          <w:rFonts w:eastAsia="Times New Roman"/>
          <w:color w:val="000000"/>
          <w:szCs w:val="24"/>
        </w:rPr>
        <w:t xml:space="preserve"> σχετικά με την ολοκλ</w:t>
      </w:r>
      <w:r>
        <w:rPr>
          <w:rFonts w:eastAsia="Times New Roman"/>
          <w:color w:val="000000"/>
          <w:szCs w:val="24"/>
        </w:rPr>
        <w:t xml:space="preserve">ήρωση των εργασιών αποκατάστασης του </w:t>
      </w:r>
      <w:proofErr w:type="spellStart"/>
      <w:r>
        <w:rPr>
          <w:rFonts w:eastAsia="Times New Roman"/>
          <w:color w:val="000000"/>
          <w:szCs w:val="24"/>
        </w:rPr>
        <w:t>Καπετανάκειου</w:t>
      </w:r>
      <w:proofErr w:type="spellEnd"/>
      <w:r>
        <w:rPr>
          <w:rFonts w:eastAsia="Times New Roman"/>
          <w:color w:val="000000"/>
          <w:szCs w:val="24"/>
        </w:rPr>
        <w:t xml:space="preserve"> Σχολείου στο Ηράκλειο Κρήτης.</w:t>
      </w:r>
    </w:p>
    <w:p w14:paraId="25CA96F5" w14:textId="77777777" w:rsidR="00054EB1" w:rsidRDefault="00375CE6">
      <w:pPr>
        <w:spacing w:after="0" w:line="600" w:lineRule="auto"/>
        <w:ind w:firstLine="720"/>
        <w:jc w:val="both"/>
        <w:rPr>
          <w:rFonts w:eastAsia="Times New Roman"/>
          <w:color w:val="000000"/>
          <w:szCs w:val="24"/>
        </w:rPr>
      </w:pPr>
      <w:r>
        <w:rPr>
          <w:rFonts w:eastAsia="Times New Roman"/>
          <w:color w:val="000000"/>
          <w:szCs w:val="24"/>
        </w:rPr>
        <w:t>Κύριε Συντυχάκη, έχετε τον λόγο για δύο λεπτά</w:t>
      </w:r>
      <w:r>
        <w:rPr>
          <w:rFonts w:eastAsia="Times New Roman"/>
          <w:color w:val="000000"/>
          <w:szCs w:val="24"/>
        </w:rPr>
        <w:t xml:space="preserve"> για να αναπτύξετε την επίκαιρη ερώτηση.</w:t>
      </w:r>
    </w:p>
    <w:p w14:paraId="25CA96F6" w14:textId="77777777" w:rsidR="00054EB1" w:rsidRDefault="00375CE6">
      <w:pPr>
        <w:spacing w:after="0" w:line="600" w:lineRule="auto"/>
        <w:ind w:firstLine="720"/>
        <w:jc w:val="both"/>
        <w:rPr>
          <w:rFonts w:eastAsia="Times New Roman"/>
          <w:color w:val="000000"/>
          <w:szCs w:val="24"/>
        </w:rPr>
      </w:pPr>
      <w:r>
        <w:rPr>
          <w:rFonts w:eastAsia="Times New Roman"/>
          <w:b/>
          <w:color w:val="000000"/>
          <w:szCs w:val="24"/>
        </w:rPr>
        <w:t xml:space="preserve">ΕΜΜΑΝΟΥΗΛ ΣΥΝΤΥΧΑΚΗΣ: </w:t>
      </w:r>
      <w:r>
        <w:rPr>
          <w:rFonts w:eastAsia="Times New Roman"/>
          <w:color w:val="000000"/>
          <w:szCs w:val="24"/>
        </w:rPr>
        <w:t>Ευχαριστώ, κυρία Πρόεδρε.</w:t>
      </w:r>
    </w:p>
    <w:p w14:paraId="25CA96F7" w14:textId="77777777" w:rsidR="00054EB1" w:rsidRDefault="00375CE6">
      <w:pPr>
        <w:spacing w:after="0" w:line="600" w:lineRule="auto"/>
        <w:ind w:firstLine="720"/>
        <w:jc w:val="both"/>
        <w:rPr>
          <w:rFonts w:eastAsia="Times New Roman"/>
          <w:color w:val="000000"/>
          <w:szCs w:val="24"/>
        </w:rPr>
      </w:pPr>
      <w:r>
        <w:rPr>
          <w:rFonts w:eastAsia="Times New Roman"/>
          <w:color w:val="000000"/>
          <w:szCs w:val="24"/>
        </w:rPr>
        <w:t xml:space="preserve">Κύριε </w:t>
      </w:r>
      <w:r>
        <w:rPr>
          <w:rFonts w:eastAsia="Times New Roman"/>
          <w:color w:val="000000"/>
          <w:szCs w:val="24"/>
        </w:rPr>
        <w:t>Αναπληρωτά</w:t>
      </w:r>
      <w:r>
        <w:rPr>
          <w:rFonts w:eastAsia="Times New Roman"/>
          <w:color w:val="000000"/>
          <w:szCs w:val="24"/>
        </w:rPr>
        <w:t xml:space="preserve"> </w:t>
      </w:r>
      <w:r>
        <w:rPr>
          <w:rFonts w:eastAsia="Times New Roman"/>
          <w:color w:val="000000"/>
          <w:szCs w:val="24"/>
        </w:rPr>
        <w:t xml:space="preserve">Υπουργέ, το 2008 διαπιστώθηκε ότι το </w:t>
      </w:r>
      <w:proofErr w:type="spellStart"/>
      <w:r>
        <w:rPr>
          <w:rFonts w:eastAsia="Times New Roman"/>
          <w:color w:val="000000"/>
          <w:szCs w:val="24"/>
        </w:rPr>
        <w:t>Καπετανάκειο</w:t>
      </w:r>
      <w:proofErr w:type="spellEnd"/>
      <w:r>
        <w:rPr>
          <w:rFonts w:eastAsia="Times New Roman"/>
          <w:color w:val="000000"/>
          <w:szCs w:val="24"/>
        </w:rPr>
        <w:t>, ένα από τα πιο ιστορικά και πνευματικά κτήρια της πόλης του Ηρακλείου, που σήμερα στεγάζει το 1ο Γυμνάσιο, το 1ο Λύκειο και το Εσπερινό, έχρηζε στατικής ενίσχυσης. Το έργο εντάχθηκε στο προηγούμενο ΕΣΠΑ κα</w:t>
      </w:r>
      <w:r>
        <w:rPr>
          <w:rFonts w:eastAsia="Times New Roman"/>
          <w:color w:val="000000"/>
          <w:szCs w:val="24"/>
        </w:rPr>
        <w:t xml:space="preserve">ι το 2010 ξεκίνησαν οι εργασίες, με πάρα πολλά, βέβαια, νομικά εμπόδια, για την ενίσχυση και ανακατασκευή του. </w:t>
      </w:r>
    </w:p>
    <w:p w14:paraId="25CA96F8" w14:textId="77777777" w:rsidR="00054EB1" w:rsidRDefault="00375CE6">
      <w:pPr>
        <w:spacing w:after="0" w:line="600" w:lineRule="auto"/>
        <w:ind w:firstLine="720"/>
        <w:jc w:val="both"/>
        <w:rPr>
          <w:rFonts w:eastAsia="Times New Roman"/>
          <w:color w:val="000000"/>
          <w:szCs w:val="24"/>
        </w:rPr>
      </w:pPr>
      <w:r>
        <w:rPr>
          <w:rFonts w:eastAsia="Times New Roman"/>
          <w:color w:val="000000"/>
          <w:szCs w:val="24"/>
        </w:rPr>
        <w:lastRenderedPageBreak/>
        <w:t>Η πρώτη φάση ολοκληρώθηκε το 2014. Με τον «Κ</w:t>
      </w:r>
      <w:r>
        <w:rPr>
          <w:rFonts w:eastAsia="Times New Roman"/>
          <w:color w:val="000000"/>
          <w:szCs w:val="24"/>
        </w:rPr>
        <w:t>ΑΛΛΙΚΡΑΤΗ</w:t>
      </w:r>
      <w:r>
        <w:rPr>
          <w:rFonts w:eastAsia="Times New Roman"/>
          <w:color w:val="000000"/>
          <w:szCs w:val="24"/>
        </w:rPr>
        <w:t>» και τη μεταφορά αρμοδιοτήτων σχολικής στέγης στους δήμους οι εργασίες σταμάτησαν. Από τότ</w:t>
      </w:r>
      <w:r>
        <w:rPr>
          <w:rFonts w:eastAsia="Times New Roman"/>
          <w:color w:val="000000"/>
          <w:szCs w:val="24"/>
        </w:rPr>
        <w:t xml:space="preserve">ε μέχρι και σήμερα όλες οι κυβερνήσεις, περιφέρεια και δήμος αλληλοκατηγορούνται για το ποιος έχει την ευθύνη συνέχισης και ολοκλήρωσης της δεύτερης φάσης. </w:t>
      </w:r>
    </w:p>
    <w:p w14:paraId="25CA96F9" w14:textId="77777777" w:rsidR="00054EB1" w:rsidRDefault="00375CE6">
      <w:pPr>
        <w:spacing w:after="0" w:line="600" w:lineRule="auto"/>
        <w:ind w:firstLine="720"/>
        <w:jc w:val="both"/>
        <w:rPr>
          <w:rFonts w:eastAsia="Times New Roman"/>
          <w:color w:val="000000"/>
          <w:szCs w:val="24"/>
        </w:rPr>
      </w:pPr>
      <w:r>
        <w:rPr>
          <w:rFonts w:eastAsia="Times New Roman"/>
          <w:color w:val="000000"/>
          <w:szCs w:val="24"/>
        </w:rPr>
        <w:t>Το κτήριο, όμως, παραμένει γιαπί. Οι μαθητές κάνουν μάθημα σε κοντέινερ, που βρίσκονται στις ακρώρε</w:t>
      </w:r>
      <w:r>
        <w:rPr>
          <w:rFonts w:eastAsia="Times New Roman"/>
          <w:color w:val="000000"/>
          <w:szCs w:val="24"/>
        </w:rPr>
        <w:t xml:space="preserve">ιες του Τείχους του Χάνδακα. Τα μαθήματα γίνονται κάτω από απαράδεκτες συνθήκες, ενώ κινδυνεύει και ασφάλεια μαθητών και εκπαιδευτικών. </w:t>
      </w:r>
    </w:p>
    <w:p w14:paraId="25CA96FA" w14:textId="77777777" w:rsidR="00054EB1" w:rsidRDefault="00375CE6">
      <w:pPr>
        <w:spacing w:after="0" w:line="600" w:lineRule="auto"/>
        <w:ind w:firstLine="720"/>
        <w:jc w:val="both"/>
        <w:rPr>
          <w:rFonts w:eastAsia="Times New Roman"/>
          <w:color w:val="000000"/>
          <w:szCs w:val="24"/>
        </w:rPr>
      </w:pPr>
      <w:r>
        <w:rPr>
          <w:rFonts w:eastAsia="Times New Roman"/>
          <w:color w:val="000000"/>
          <w:szCs w:val="24"/>
        </w:rPr>
        <w:t>Με τη λήξη του προηγούμενου ΕΣΠΑ το έργο εντάχθηκε στο νέο ΠΕΠ Κρήτης 2014 -2020 και ενώ οι υποσχέσεις έδιναν κι έπαιρν</w:t>
      </w:r>
      <w:r>
        <w:rPr>
          <w:rFonts w:eastAsia="Times New Roman"/>
          <w:color w:val="000000"/>
          <w:szCs w:val="24"/>
        </w:rPr>
        <w:t xml:space="preserve">αν, εμφανίστηκαν επιπλέον νέα κωλύματα και γραφειοκρατικά εμπόδια στην επανέναρξη των εργασιών. </w:t>
      </w:r>
    </w:p>
    <w:p w14:paraId="25CA96FB" w14:textId="77777777" w:rsidR="00054EB1" w:rsidRDefault="00375CE6">
      <w:pPr>
        <w:spacing w:after="0" w:line="600" w:lineRule="auto"/>
        <w:ind w:firstLine="720"/>
        <w:jc w:val="both"/>
        <w:rPr>
          <w:rFonts w:eastAsia="Times New Roman"/>
          <w:color w:val="000000"/>
          <w:szCs w:val="24"/>
        </w:rPr>
      </w:pPr>
      <w:r>
        <w:rPr>
          <w:rFonts w:eastAsia="Times New Roman"/>
          <w:color w:val="000000"/>
          <w:szCs w:val="24"/>
        </w:rPr>
        <w:lastRenderedPageBreak/>
        <w:t>Εμείς μάλιστα, ως Κομμουνιστικό Κόμμα Ελλάδας, είχαμε καταθέσει κατά καιρούς σχετικά ερωτήματα στους Υπουργούς Παιδείας, Εσωτερικών, Υποδομών και οι Υπουργοί δ</w:t>
      </w:r>
      <w:r>
        <w:rPr>
          <w:rFonts w:eastAsia="Times New Roman"/>
          <w:color w:val="000000"/>
          <w:szCs w:val="24"/>
        </w:rPr>
        <w:t xml:space="preserve">ήλωναν αναρμόδιοι για το θέμα. Τον τελευταίο μήνα ξεκαθαρίστηκε κάπως ότι την ευθύνη την έχει το Υπουργείο Οικονομίας και Ανάπτυξης. Το ειδικό πρόβλημα, που αφορά όχι μόνο το </w:t>
      </w:r>
      <w:proofErr w:type="spellStart"/>
      <w:r>
        <w:rPr>
          <w:rFonts w:eastAsia="Times New Roman"/>
          <w:color w:val="000000"/>
          <w:szCs w:val="24"/>
        </w:rPr>
        <w:t>Καπετανάκειο</w:t>
      </w:r>
      <w:proofErr w:type="spellEnd"/>
      <w:r>
        <w:rPr>
          <w:rFonts w:eastAsia="Times New Roman"/>
          <w:color w:val="000000"/>
          <w:szCs w:val="24"/>
        </w:rPr>
        <w:t xml:space="preserve">, αλλά όλα τα συγχρηματοδοτούμενα έργα ΕΣΠΑ 2014 -2020, είναι ότι το </w:t>
      </w:r>
      <w:r>
        <w:rPr>
          <w:rFonts w:eastAsia="Times New Roman"/>
          <w:color w:val="000000"/>
          <w:szCs w:val="24"/>
        </w:rPr>
        <w:t xml:space="preserve">Υπουργείο Οικονομίας και Ανάπτυξης δεν έχει δώσει την εντολή, τις λίστες ελέγχου δηλαδή, με γραπτές οδηγίες στη διαχειριστική αρχή της περιφέρειας, παρά τις αλλεπάλληλες προφορικές και γραπτές αναφορές της προς το Υπουργείο σας. </w:t>
      </w:r>
    </w:p>
    <w:p w14:paraId="25CA96FC" w14:textId="77777777" w:rsidR="00054EB1" w:rsidRDefault="00375CE6">
      <w:pPr>
        <w:spacing w:after="0" w:line="600" w:lineRule="auto"/>
        <w:ind w:firstLine="720"/>
        <w:jc w:val="both"/>
        <w:rPr>
          <w:rFonts w:eastAsia="Times New Roman"/>
          <w:color w:val="000000"/>
          <w:szCs w:val="24"/>
        </w:rPr>
      </w:pPr>
      <w:r>
        <w:rPr>
          <w:rFonts w:eastAsia="Times New Roman"/>
          <w:color w:val="000000"/>
          <w:szCs w:val="24"/>
        </w:rPr>
        <w:t>(Στο σημείο αυτό κτυπάει τ</w:t>
      </w:r>
      <w:r>
        <w:rPr>
          <w:rFonts w:eastAsia="Times New Roman"/>
          <w:color w:val="000000"/>
          <w:szCs w:val="24"/>
        </w:rPr>
        <w:t xml:space="preserve">ο κουδούνι λήξεως του χρόνου ομιλίας του κυρίου </w:t>
      </w:r>
      <w:r>
        <w:rPr>
          <w:rFonts w:eastAsia="Times New Roman"/>
          <w:color w:val="000000"/>
          <w:szCs w:val="24"/>
        </w:rPr>
        <w:t>Βουλευτή</w:t>
      </w:r>
      <w:r>
        <w:rPr>
          <w:rFonts w:eastAsia="Times New Roman"/>
          <w:color w:val="000000"/>
          <w:szCs w:val="24"/>
        </w:rPr>
        <w:t>)</w:t>
      </w:r>
    </w:p>
    <w:p w14:paraId="25CA96FD" w14:textId="77777777" w:rsidR="00054EB1" w:rsidRDefault="00375CE6">
      <w:pPr>
        <w:spacing w:after="0" w:line="600" w:lineRule="auto"/>
        <w:ind w:firstLine="720"/>
        <w:jc w:val="both"/>
        <w:rPr>
          <w:rFonts w:eastAsia="Times New Roman"/>
          <w:color w:val="000000"/>
          <w:szCs w:val="24"/>
        </w:rPr>
      </w:pPr>
      <w:r>
        <w:rPr>
          <w:rFonts w:eastAsia="Times New Roman"/>
          <w:color w:val="000000"/>
          <w:szCs w:val="24"/>
        </w:rPr>
        <w:t xml:space="preserve">Αν όντως έτσι είναι τα πράγματα, γιατί δεν δίνετε αυτήν την εντολή και σήμερα, αφού αυτό και μόνο θα επιτρέψει την προέγκριση των τευχών </w:t>
      </w:r>
      <w:r>
        <w:rPr>
          <w:rFonts w:eastAsia="Times New Roman"/>
          <w:color w:val="000000"/>
          <w:szCs w:val="24"/>
        </w:rPr>
        <w:lastRenderedPageBreak/>
        <w:t>δημοπράτησης, που έχει ήδη ετοιμάσει ο Δήμος Ηρακλείου και έχ</w:t>
      </w:r>
      <w:r>
        <w:rPr>
          <w:rFonts w:eastAsia="Times New Roman"/>
          <w:color w:val="000000"/>
          <w:szCs w:val="24"/>
        </w:rPr>
        <w:t>ει αποστείλει στη Διαχειριστική Αρχή της Περιφέρειας Κρήτης. Όσο καθυστερεί η διαδικασία αυτή από μέρους σας, τόσο θα υπάρχει νέα πρόσθετη καθυστέρηση στις δημοπρατήσεις έργων και ιδίως έργων που αφορούν λαϊκές ανάγκες, που έχουν ανασταλεί από τον προηγούμ</w:t>
      </w:r>
      <w:r>
        <w:rPr>
          <w:rFonts w:eastAsia="Times New Roman"/>
          <w:color w:val="000000"/>
          <w:szCs w:val="24"/>
        </w:rPr>
        <w:t xml:space="preserve">ενο Αύγουστο που ψηφίστηκε ο </w:t>
      </w:r>
      <w:proofErr w:type="spellStart"/>
      <w:r>
        <w:rPr>
          <w:rFonts w:eastAsia="Times New Roman"/>
          <w:color w:val="000000"/>
          <w:szCs w:val="24"/>
        </w:rPr>
        <w:t>μνημονιακός</w:t>
      </w:r>
      <w:proofErr w:type="spellEnd"/>
      <w:r>
        <w:rPr>
          <w:rFonts w:eastAsia="Times New Roman"/>
          <w:color w:val="000000"/>
          <w:szCs w:val="24"/>
        </w:rPr>
        <w:t xml:space="preserve"> νόμος 4412/2016 για τις δημόσιες συμβάσεις, που προβλέπει, εκτός όλων των άλλων, νέα πρότυπα τεύχη δημοπράτησης. Είναι ένα ερώτημα γιατί μετά από πέντε μήνες δεν έχουν εκδοθεί αυτά τα πρότυπα τεύχη δημοπράτησης.</w:t>
      </w:r>
    </w:p>
    <w:p w14:paraId="25CA96FE" w14:textId="77777777" w:rsidR="00054EB1" w:rsidRDefault="00375CE6">
      <w:pPr>
        <w:spacing w:after="0" w:line="600" w:lineRule="auto"/>
        <w:ind w:firstLine="720"/>
        <w:jc w:val="both"/>
        <w:rPr>
          <w:rFonts w:eastAsia="Times New Roman"/>
          <w:color w:val="000000"/>
          <w:szCs w:val="24"/>
        </w:rPr>
      </w:pPr>
      <w:r>
        <w:rPr>
          <w:rFonts w:eastAsia="Times New Roman"/>
          <w:color w:val="000000"/>
          <w:szCs w:val="24"/>
        </w:rPr>
        <w:t>Αντ</w:t>
      </w:r>
      <w:r>
        <w:rPr>
          <w:rFonts w:eastAsia="Times New Roman"/>
          <w:color w:val="000000"/>
          <w:szCs w:val="24"/>
        </w:rPr>
        <w:t xml:space="preserve">ίθετα, παρακολουθούμε το τελευταίο διάστημα ότι η </w:t>
      </w:r>
      <w:r>
        <w:rPr>
          <w:rFonts w:eastAsia="Times New Roman"/>
          <w:color w:val="000000"/>
          <w:szCs w:val="24"/>
        </w:rPr>
        <w:t xml:space="preserve">συγκυβέρνηση </w:t>
      </w:r>
      <w:r>
        <w:rPr>
          <w:rFonts w:eastAsia="Times New Roman"/>
          <w:color w:val="000000"/>
          <w:szCs w:val="24"/>
        </w:rPr>
        <w:t xml:space="preserve">ΣΥΡΙΖΑ – ΑΝΕΛ έχει ως προτεραιότητα τη </w:t>
      </w:r>
      <w:r>
        <w:rPr>
          <w:rFonts w:eastAsia="Times New Roman"/>
          <w:color w:val="000000"/>
          <w:szCs w:val="24"/>
          <w:lang w:val="en-US"/>
        </w:rPr>
        <w:t>fast</w:t>
      </w:r>
      <w:r>
        <w:rPr>
          <w:rFonts w:eastAsia="Times New Roman"/>
          <w:color w:val="000000"/>
          <w:szCs w:val="24"/>
        </w:rPr>
        <w:t xml:space="preserve"> </w:t>
      </w:r>
      <w:r>
        <w:rPr>
          <w:rFonts w:eastAsia="Times New Roman"/>
          <w:color w:val="000000"/>
          <w:szCs w:val="24"/>
          <w:lang w:val="en-US"/>
        </w:rPr>
        <w:t>track</w:t>
      </w:r>
      <w:r>
        <w:rPr>
          <w:rFonts w:eastAsia="Times New Roman"/>
          <w:color w:val="000000"/>
          <w:szCs w:val="24"/>
        </w:rPr>
        <w:t xml:space="preserve"> εξυπηρέτηση έργων του μεγάλου κεφαλαίου, όπως το Ελληνικό, για παράδειγμα, στο όνομα της «δίκαιης ανάπτυξης» και του «ευνοϊκού επενδυτικού περι</w:t>
      </w:r>
      <w:r>
        <w:rPr>
          <w:rFonts w:eastAsia="Times New Roman"/>
          <w:color w:val="000000"/>
          <w:szCs w:val="24"/>
        </w:rPr>
        <w:t xml:space="preserve">βάλλοντος», όπως άλλωστε έκαναν και προηγούμενες κυβερνήσεις. </w:t>
      </w:r>
    </w:p>
    <w:p w14:paraId="25CA96FF" w14:textId="77777777" w:rsidR="00054EB1" w:rsidRDefault="00375CE6">
      <w:pPr>
        <w:spacing w:after="0" w:line="600" w:lineRule="auto"/>
        <w:ind w:firstLine="720"/>
        <w:jc w:val="both"/>
        <w:rPr>
          <w:rFonts w:eastAsia="Times New Roman"/>
          <w:color w:val="000000"/>
          <w:szCs w:val="24"/>
        </w:rPr>
      </w:pPr>
      <w:r>
        <w:rPr>
          <w:rFonts w:eastAsia="Times New Roman"/>
          <w:color w:val="000000"/>
          <w:szCs w:val="24"/>
        </w:rPr>
        <w:t xml:space="preserve">Κύριε Υπουργέ, σας ρωτάμε: </w:t>
      </w:r>
    </w:p>
    <w:p w14:paraId="25CA9700" w14:textId="77777777" w:rsidR="00054EB1" w:rsidRDefault="00375CE6">
      <w:pPr>
        <w:spacing w:after="0" w:line="600" w:lineRule="auto"/>
        <w:ind w:firstLine="720"/>
        <w:jc w:val="both"/>
        <w:rPr>
          <w:rFonts w:eastAsia="Times New Roman"/>
          <w:color w:val="000000"/>
          <w:szCs w:val="24"/>
        </w:rPr>
      </w:pPr>
      <w:r>
        <w:rPr>
          <w:rFonts w:eastAsia="Times New Roman"/>
          <w:color w:val="000000"/>
          <w:szCs w:val="24"/>
        </w:rPr>
        <w:lastRenderedPageBreak/>
        <w:t xml:space="preserve">Πότε θα προβείτε, με βάση τις υποσχέσεις που έχουν δώσει δύο Υπουργοί, ο κ. Παπαδημητρίου και ο κ. </w:t>
      </w:r>
      <w:proofErr w:type="spellStart"/>
      <w:r>
        <w:rPr>
          <w:rFonts w:eastAsia="Times New Roman"/>
          <w:color w:val="000000"/>
          <w:szCs w:val="24"/>
        </w:rPr>
        <w:t>Σπίρτζης</w:t>
      </w:r>
      <w:proofErr w:type="spellEnd"/>
      <w:r>
        <w:rPr>
          <w:rFonts w:eastAsia="Times New Roman"/>
          <w:color w:val="000000"/>
          <w:szCs w:val="24"/>
        </w:rPr>
        <w:t xml:space="preserve">, εδώ στην Αίθουσα της Ολομέλειας, πρόσφατα, σε αναγκαίες </w:t>
      </w:r>
      <w:r>
        <w:rPr>
          <w:rFonts w:eastAsia="Times New Roman"/>
          <w:color w:val="000000"/>
          <w:szCs w:val="24"/>
        </w:rPr>
        <w:t>κατεπείγουσες ενέργειες για την άρση των όποιων εμποδίων δημοπράτησης του έργου; Ή να το πω διαφορετικά –και να κλείσω, κυρία Πρόεδρε-, αφού, όπως έχουν δηλώσει οι συναρμόδιοι Υπουργοί ότι δεν υπάρχει θεσμική εμπλοκή ή κώλυμα, απλώς ήταν ένα θέμα ασυνεννοη</w:t>
      </w:r>
      <w:r>
        <w:rPr>
          <w:rFonts w:eastAsia="Times New Roman"/>
          <w:color w:val="000000"/>
          <w:szCs w:val="24"/>
        </w:rPr>
        <w:t>σίας μεταξύ των δύο Υπουργείων, γιατί δεν έχετε δώσει ακόμα την εντολή στη Διαχειριστική Αρχή της Περιφέρειας, προκειμένου να δοθεί η άδεια δημοπράτησης, να ολοκληρωθεί αυτή η διαγωνιστική διαδικασία του έργου, να ξεκινήσουν οι εργασίες και να παραδοθεί επ</w:t>
      </w:r>
      <w:r>
        <w:rPr>
          <w:rFonts w:eastAsia="Times New Roman"/>
          <w:color w:val="000000"/>
          <w:szCs w:val="24"/>
        </w:rPr>
        <w:t>ιτέλους αυτό το ιστορικό σχολείο στους μαθητές και στους εκπαιδευτικούς;</w:t>
      </w:r>
    </w:p>
    <w:p w14:paraId="25CA9701" w14:textId="77777777" w:rsidR="00054EB1" w:rsidRDefault="00375CE6">
      <w:pPr>
        <w:spacing w:after="0" w:line="600" w:lineRule="auto"/>
        <w:ind w:firstLine="720"/>
        <w:jc w:val="both"/>
        <w:rPr>
          <w:rFonts w:eastAsia="Times New Roman"/>
          <w:color w:val="000000"/>
          <w:szCs w:val="24"/>
        </w:rPr>
      </w:pPr>
      <w:r>
        <w:rPr>
          <w:rFonts w:eastAsia="Times New Roman"/>
          <w:color w:val="000000"/>
          <w:szCs w:val="24"/>
        </w:rPr>
        <w:t>Ευχαριστώ, κυρία Πρόεδρε.</w:t>
      </w:r>
    </w:p>
    <w:p w14:paraId="25CA9702" w14:textId="77777777" w:rsidR="00054EB1" w:rsidRDefault="00375CE6">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Κύριε </w:t>
      </w:r>
      <w:proofErr w:type="spellStart"/>
      <w:r>
        <w:rPr>
          <w:rFonts w:eastAsia="Times New Roman"/>
          <w:szCs w:val="24"/>
        </w:rPr>
        <w:t>Χαρίτση</w:t>
      </w:r>
      <w:proofErr w:type="spellEnd"/>
      <w:r>
        <w:rPr>
          <w:rFonts w:eastAsia="Times New Roman"/>
          <w:szCs w:val="24"/>
        </w:rPr>
        <w:t>, έχετε τον λόγο για τρία λεπτά.</w:t>
      </w:r>
    </w:p>
    <w:p w14:paraId="25CA9703" w14:textId="77777777" w:rsidR="00054EB1" w:rsidRDefault="00375CE6">
      <w:pPr>
        <w:spacing w:after="0" w:line="600" w:lineRule="auto"/>
        <w:ind w:firstLine="720"/>
        <w:jc w:val="both"/>
        <w:rPr>
          <w:rFonts w:eastAsia="Times New Roman"/>
          <w:szCs w:val="24"/>
        </w:rPr>
      </w:pPr>
      <w:r>
        <w:rPr>
          <w:rFonts w:eastAsia="Times New Roman"/>
          <w:b/>
          <w:szCs w:val="24"/>
        </w:rPr>
        <w:lastRenderedPageBreak/>
        <w:t>ΑΛΕΞΑΝΔΡΟΣ ΧΑΡΙΤΣΗΣ (Αναπληρωτής Υπουργός Οικονομίας και Ανάπτυξης)</w:t>
      </w:r>
      <w:r>
        <w:rPr>
          <w:rFonts w:eastAsia="Times New Roman"/>
          <w:b/>
          <w:szCs w:val="24"/>
        </w:rPr>
        <w:t xml:space="preserve">: </w:t>
      </w:r>
      <w:r>
        <w:rPr>
          <w:rFonts w:eastAsia="Times New Roman"/>
          <w:szCs w:val="24"/>
        </w:rPr>
        <w:t>Ευχαριστώ, κυρία Πρόεδρε.</w:t>
      </w:r>
    </w:p>
    <w:p w14:paraId="25CA9704" w14:textId="77777777" w:rsidR="00054EB1" w:rsidRDefault="00375CE6">
      <w:pPr>
        <w:spacing w:after="0" w:line="600" w:lineRule="auto"/>
        <w:ind w:firstLine="720"/>
        <w:jc w:val="both"/>
        <w:rPr>
          <w:rFonts w:eastAsia="Times New Roman"/>
          <w:szCs w:val="24"/>
        </w:rPr>
      </w:pPr>
      <w:r>
        <w:rPr>
          <w:rFonts w:eastAsia="Times New Roman"/>
          <w:szCs w:val="24"/>
        </w:rPr>
        <w:t>Κύριε Συντυχάκη, ως προς την ουσία της υπόθεσης θα πω με πάσα ειλικρίνεια ότι έχετε δίκιο, με την έννοια ότι είναι πραγματικά απαράδεκτο, όπως αναφέρετε και στην ερώτησή σας, μετά από τόσα χρόνια, μετά από οκτώ χρόνια, οι μαθητέ</w:t>
      </w:r>
      <w:r>
        <w:rPr>
          <w:rFonts w:eastAsia="Times New Roman"/>
          <w:szCs w:val="24"/>
        </w:rPr>
        <w:t xml:space="preserve">ς και οι δάσκαλοί τους, βεβαίως, να καλούνται να λειτουργήσουν το σχολείο σε αυτές τις αντίξοες, σε αυτές τις πολύ δύσκολες συνθήκες. </w:t>
      </w:r>
    </w:p>
    <w:p w14:paraId="25CA9705"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Είναι λοιπόν, επιτακτική η ανάγκη να αρχίσει το συντομότερο δυνατόν η δεύτερη φάση των εργασιών, ώστε να ολοκληρωθεί και </w:t>
      </w:r>
      <w:r>
        <w:rPr>
          <w:rFonts w:eastAsia="Times New Roman" w:cs="Times New Roman"/>
          <w:szCs w:val="24"/>
        </w:rPr>
        <w:t xml:space="preserve">να παραδοθεί το σχολείο όσο πιο σύντομα γίνεται. </w:t>
      </w:r>
    </w:p>
    <w:p w14:paraId="25CA9706"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Επί της διαχείρισης του έργου, όμως, θα μου επιτρέψετε να σας πω τα εξής, για να ξεκαθαρίσουμε λίγο τα πράγματα, γιατί καταλαβαίνω και </w:t>
      </w:r>
      <w:r>
        <w:rPr>
          <w:rFonts w:eastAsia="Times New Roman" w:cs="Times New Roman"/>
          <w:szCs w:val="24"/>
        </w:rPr>
        <w:lastRenderedPageBreak/>
        <w:t>από την τοποθέτησή σας ότι ενδεχομένως να υπάρχει και μια σύγχυση σε σχ</w:t>
      </w:r>
      <w:r>
        <w:rPr>
          <w:rFonts w:eastAsia="Times New Roman" w:cs="Times New Roman"/>
          <w:szCs w:val="24"/>
        </w:rPr>
        <w:t xml:space="preserve">έση με τις διαχειριστικές αρμοδιότητες. </w:t>
      </w:r>
    </w:p>
    <w:p w14:paraId="25CA9707"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Είπατε και εσείς από μόνος σας ότι το έργο έχει ενταχθεί στο Περιφερειακό Επιχειρησιακό Πρόγραμμα της Κρήτης, στο ΠΕΠ Κρήτης. Άρα, αρμόδια διαχειριστική αρχή για το συγκεκριμένο έργο είναι η διαχειριστική αρχή της π</w:t>
      </w:r>
      <w:r>
        <w:rPr>
          <w:rFonts w:eastAsia="Times New Roman" w:cs="Times New Roman"/>
          <w:szCs w:val="24"/>
        </w:rPr>
        <w:t xml:space="preserve">εριφέρειας και όχι οι υπηρεσίες του Υπουργείου μας. </w:t>
      </w:r>
    </w:p>
    <w:p w14:paraId="25CA9708"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Όμως, βεβαίως το Υπουργείο –και σε αυτό έχετε δίκιο- έχει αναλάβει συγκεκριμένες αρμοδιότητες. Θα αναφερθώ σε αυτές με αφορμή πρόσφατη σχετική τοποθέτηση του Υπουργού Οικονομίας κ. Παπαδημητρίου, σε αντί</w:t>
      </w:r>
      <w:r>
        <w:rPr>
          <w:rFonts w:eastAsia="Times New Roman" w:cs="Times New Roman"/>
          <w:szCs w:val="24"/>
        </w:rPr>
        <w:t xml:space="preserve">στοιχη ερώτηση που έγινε από το συνάδελφό σας της Δημοκρατικής Συμπαράταξης κ. </w:t>
      </w:r>
      <w:proofErr w:type="spellStart"/>
      <w:r>
        <w:rPr>
          <w:rFonts w:eastAsia="Times New Roman" w:cs="Times New Roman"/>
          <w:szCs w:val="24"/>
        </w:rPr>
        <w:t>Κεγκέρογλου</w:t>
      </w:r>
      <w:proofErr w:type="spellEnd"/>
      <w:r>
        <w:rPr>
          <w:rFonts w:eastAsia="Times New Roman" w:cs="Times New Roman"/>
          <w:szCs w:val="24"/>
        </w:rPr>
        <w:t xml:space="preserve"> για το ίδιο θέμα πριν από λίγες μέρες. </w:t>
      </w:r>
    </w:p>
    <w:p w14:paraId="25CA9709"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Εκεί λοιπόν, εξηγήθηκε από τον Υπουργό Οικονομίας ότι το συγκεκριμένο έργο μπορεί να δημοπρατηθεί με την προϋπόθεση ότι τα τεύχη δημοπράτησης έχουν προσαρμοστεί στις διατάξεις του νέου νόμου, του </w:t>
      </w:r>
      <w:r>
        <w:rPr>
          <w:rFonts w:eastAsia="Times New Roman" w:cs="Times New Roman"/>
          <w:szCs w:val="24"/>
        </w:rPr>
        <w:lastRenderedPageBreak/>
        <w:t>ν.</w:t>
      </w:r>
      <w:r>
        <w:rPr>
          <w:rFonts w:eastAsia="Times New Roman" w:cs="Times New Roman"/>
          <w:szCs w:val="24"/>
        </w:rPr>
        <w:t>4412/2016. Στο</w:t>
      </w:r>
      <w:r>
        <w:rPr>
          <w:rFonts w:eastAsia="Times New Roman" w:cs="Times New Roman"/>
          <w:szCs w:val="24"/>
        </w:rPr>
        <w:t>ν</w:t>
      </w:r>
      <w:r>
        <w:rPr>
          <w:rFonts w:eastAsia="Times New Roman" w:cs="Times New Roman"/>
          <w:szCs w:val="24"/>
        </w:rPr>
        <w:t xml:space="preserve"> νόμο προβλέπεται ότι μέχρι την έκδοση των </w:t>
      </w:r>
      <w:r>
        <w:rPr>
          <w:rFonts w:eastAsia="Times New Roman" w:cs="Times New Roman"/>
          <w:szCs w:val="24"/>
        </w:rPr>
        <w:t xml:space="preserve">νέων προτύπων τευχών δημοπράτησης οι διαγωνισμοί πραγματοποιούνται με τα ήδη υπάρχοντα τεύχη της προηγούμενης νομοθεσίας, προσαρμοσμένα στη νέα νομοθεσία. </w:t>
      </w:r>
    </w:p>
    <w:p w14:paraId="25CA970A"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Μάλιστα, ειδικά για αυτή τη μεταβατική περίοδο, μέχρι την έκδοση των νέων τευχών, η αρμόδια Ενιαία Ανεξάρτητη Αρχή Δημοσίων Συμβάσεων, η ΕΑΑΔΗΣΥ έχει αναρτήσει στην ιστοσελίδα της υποδείγματα, ώστε να καθοδηγήσει και τις διαχειριστικές αρχές στη διαδικασία</w:t>
      </w:r>
      <w:r>
        <w:rPr>
          <w:rFonts w:eastAsia="Times New Roman" w:cs="Times New Roman"/>
          <w:szCs w:val="24"/>
        </w:rPr>
        <w:t xml:space="preserve"> δημοπράτησης χρησιμοποιώντας τα πρότυπα τεύχη. Ήδη μάλιστα αντίστοιχες διαδικασίες δημοπράτησης έχουν προχωρήσει και μάλιστα για σημαντικά έργα και σε άλλες περιφέρειες της χώρας. </w:t>
      </w:r>
    </w:p>
    <w:p w14:paraId="25CA970B"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Το θέσατε στην ερώτησή σας, σωστά και το είχε επισημάνει και ο κ. Παπαδημη</w:t>
      </w:r>
      <w:r>
        <w:rPr>
          <w:rFonts w:eastAsia="Times New Roman" w:cs="Times New Roman"/>
          <w:szCs w:val="24"/>
        </w:rPr>
        <w:t xml:space="preserve">τρίου το εξής. Έχουμε δεσμευθεί ως Υπουργείο πως η αρμόδια υπηρεσία του Υπουργείου μας, η Ειδική Υπηρεσία Θεσμικής Υποστήριξης, η ΕΥΘΥ θα στείλει προς τη διαχειριστική αρχή του συγκεκριμένου </w:t>
      </w:r>
      <w:r>
        <w:rPr>
          <w:rFonts w:eastAsia="Times New Roman" w:cs="Times New Roman"/>
          <w:szCs w:val="24"/>
        </w:rPr>
        <w:lastRenderedPageBreak/>
        <w:t>έργου, που είναι η Διαχειριστική Αρχή του Περιφερειακού Επιχειρησ</w:t>
      </w:r>
      <w:r>
        <w:rPr>
          <w:rFonts w:eastAsia="Times New Roman" w:cs="Times New Roman"/>
          <w:szCs w:val="24"/>
        </w:rPr>
        <w:t xml:space="preserve">ιακού Προγράμματος της Κρήτης, λίστα ελέγχου για τον έλεγχο του σχεδίου της διακήρυξης για την έκδοση σχετικής προέγκρισης. </w:t>
      </w:r>
    </w:p>
    <w:p w14:paraId="25CA970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Σας πληροφορώ λοιπόν, ότι αυτή η λίστα ελέγχου στάλθηκε αυτές τις μέρες και μάλιστα μέσα από διαδικασίες, όπως αντιλαμβάνεστε, πολύ</w:t>
      </w:r>
      <w:r>
        <w:rPr>
          <w:rFonts w:eastAsia="Times New Roman" w:cs="Times New Roman"/>
          <w:szCs w:val="24"/>
        </w:rPr>
        <w:t xml:space="preserve"> δύσκολες γιατί βρισκόμαστε στο τέλος της χρονιάς και πάντα το τέλος της χρονιάς για τις ειδικές υπηρεσίες του ΕΣΠΑ είναι μια πάρα πολύ δύσκολη περίοδος με </w:t>
      </w:r>
      <w:r>
        <w:rPr>
          <w:rFonts w:eastAsia="Times New Roman" w:cs="Times New Roman"/>
          <w:szCs w:val="24"/>
        </w:rPr>
        <w:t xml:space="preserve">πολλή </w:t>
      </w:r>
      <w:r>
        <w:rPr>
          <w:rFonts w:eastAsia="Times New Roman" w:cs="Times New Roman"/>
          <w:szCs w:val="24"/>
        </w:rPr>
        <w:t>δουλειά, ώστε να κλείσουν τα προγράμματα. Η λίστα αυτή έχει σταλεί λοιπόν, οπότε η Διαχειριστι</w:t>
      </w:r>
      <w:r>
        <w:rPr>
          <w:rFonts w:eastAsia="Times New Roman" w:cs="Times New Roman"/>
          <w:szCs w:val="24"/>
        </w:rPr>
        <w:t xml:space="preserve">κή Αρχή του ΠΕΠ Κρήτης μπορεί να ξεκινήσει άμεσα τον έλεγχο του σχεδίου της διακήρυξης. Αυτό που έπρεπε να κάνει το Υπουργείο μας, το έχει πράξει. </w:t>
      </w:r>
    </w:p>
    <w:p w14:paraId="25CA970D"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Θα μου επιτρέψετε να πω ότι δεν μας απασχολούν μόνο τα μεγάλα έργα. Υπάρχουν πάρα πολλά, εκατοντάδες μικρά κ</w:t>
      </w:r>
      <w:r>
        <w:rPr>
          <w:rFonts w:eastAsia="Times New Roman" w:cs="Times New Roman"/>
          <w:szCs w:val="24"/>
        </w:rPr>
        <w:t xml:space="preserve">αι μεσαίου μεγέθους έργα με πολύ σημαντικό κοινωνικό αποτύπωμα, τα οποία υλοποιούνται και ολοκληρώνονται αυτή την περίοδο μέχρι το τέλος του 2016. </w:t>
      </w:r>
    </w:p>
    <w:p w14:paraId="25CA970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Είμαστε, λοιπόν, στη διάθεση της Διαχειριστικής Αρχής της Περιφέρειας της Κρήτης, εφόσον χρειαστεί να συνδρά</w:t>
      </w:r>
      <w:r>
        <w:rPr>
          <w:rFonts w:eastAsia="Times New Roman" w:cs="Times New Roman"/>
          <w:szCs w:val="24"/>
        </w:rPr>
        <w:t>μουμε και για την ολοκλήρωση αυτού του πράγματι πολύ σημαντικού έργου για την περιοχή του Ηρακλείου και της Κρήτης γενικότερα.</w:t>
      </w:r>
    </w:p>
    <w:p w14:paraId="25CA970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5CA9710"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Συντυχάκη, έχετε τον λόγο για τρία λεπτά για τη δευτερολογία σας</w:t>
      </w:r>
      <w:r>
        <w:rPr>
          <w:rFonts w:eastAsia="Times New Roman" w:cs="Times New Roman"/>
          <w:szCs w:val="24"/>
        </w:rPr>
        <w:t xml:space="preserve">. </w:t>
      </w:r>
    </w:p>
    <w:p w14:paraId="25CA9711"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Κύριε </w:t>
      </w:r>
      <w:r>
        <w:rPr>
          <w:rFonts w:eastAsia="Times New Roman" w:cs="Times New Roman"/>
          <w:szCs w:val="24"/>
        </w:rPr>
        <w:t xml:space="preserve">Αναπληρωτά </w:t>
      </w:r>
      <w:r>
        <w:rPr>
          <w:rFonts w:eastAsia="Times New Roman" w:cs="Times New Roman"/>
          <w:szCs w:val="24"/>
        </w:rPr>
        <w:t>Υπουργέ, έχουμε δίκιο και εμείς και οι μαθητές και οι γονείς και οι εκπαιδευτικοί, αλλά πού θα το βρουν; Το ιστορικό που αναφέρατε το γνωρίζουμε και εμείς, το γνωρίζουν οι πάντες. Το γνωρίζουν οι γονείς, οι εκπαιδε</w:t>
      </w:r>
      <w:r>
        <w:rPr>
          <w:rFonts w:eastAsia="Times New Roman" w:cs="Times New Roman"/>
          <w:szCs w:val="24"/>
        </w:rPr>
        <w:t xml:space="preserve">υτικοί, η περιφέρεια, ο δήμος. Όλοι γνωρίζουν αυτές τις διαδικασίες. </w:t>
      </w:r>
    </w:p>
    <w:p w14:paraId="25CA9712"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Ή εσείς δεν λέτε αλήθεια ή είστε κακά πληροφορημένος. Γιατί το λέω αυτό; Διότι μόλις την προηγούμενη Παρασκευή, στη συνεδρίαση του Περιφερειακού Συμβουλίου Κρήτης, με παρουσία γονέων, εκ</w:t>
      </w:r>
      <w:r>
        <w:rPr>
          <w:rFonts w:eastAsia="Times New Roman" w:cs="Times New Roman"/>
          <w:szCs w:val="24"/>
        </w:rPr>
        <w:t>παιδευτικών, μαθητών και δική μου, ο περιφερειάρχης ανακοίνωσε ότι ο Γενικός Γραμματέας του Υπουργείου σας θα έστελνε μέχρι το βράδυ της προηγούμενης Παρασκευής την εντολή για την έγκριση των τευχών δημοπράτησης. Μέχρι αυτή την ώρα δεν έχει σταλεί απολύτως</w:t>
      </w:r>
      <w:r>
        <w:rPr>
          <w:rFonts w:eastAsia="Times New Roman" w:cs="Times New Roman"/>
          <w:szCs w:val="24"/>
        </w:rPr>
        <w:t xml:space="preserve"> τίποτα. Άρα, λοιπόν, ποιος λέει αλήθεια; Εσείς; Ή η Περιφέρεια Κρήτης λέει ψέματα; </w:t>
      </w:r>
    </w:p>
    <w:p w14:paraId="25CA9713"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Το ζήτημα είναι ότι ο εμπαιγμός –ειλικρινά σας μιλάω- πάει σύννεφο. Και ενδιαφερόμαστε να λυθεί το θέμα, γιατί έχει ταλαιπωρήσει αφάνταστα την κοινωνία του Ηρακλείου. Και </w:t>
      </w:r>
      <w:r>
        <w:rPr>
          <w:rFonts w:eastAsia="Times New Roman" w:cs="Times New Roman"/>
          <w:szCs w:val="24"/>
        </w:rPr>
        <w:t>κινητοποιούνται. Έχουν κάνει αποχές από το σχολείο και την Παρασκευή ήταν στο περιφερειακό συμβούλιο, όπου πήραν τον λόγο και διαμαρτύρονταν.</w:t>
      </w:r>
    </w:p>
    <w:p w14:paraId="25CA9714"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Αφού, λοιπόν, το κράτος –προσέξτε να δείτε πόσο έχουν δυσκολέψει τα πράγματα- με τον </w:t>
      </w:r>
      <w:r>
        <w:rPr>
          <w:rFonts w:eastAsia="Times New Roman" w:cs="Times New Roman"/>
          <w:szCs w:val="24"/>
        </w:rPr>
        <w:t>«</w:t>
      </w:r>
      <w:r>
        <w:rPr>
          <w:rFonts w:eastAsia="Times New Roman" w:cs="Times New Roman"/>
          <w:szCs w:val="24"/>
        </w:rPr>
        <w:t>ΚΑΛΛΙΚΡΑΤΗ</w:t>
      </w:r>
      <w:r>
        <w:rPr>
          <w:rFonts w:eastAsia="Times New Roman" w:cs="Times New Roman"/>
          <w:szCs w:val="24"/>
        </w:rPr>
        <w:t>»</w:t>
      </w:r>
      <w:r>
        <w:rPr>
          <w:rFonts w:eastAsia="Times New Roman" w:cs="Times New Roman"/>
          <w:szCs w:val="24"/>
        </w:rPr>
        <w:t xml:space="preserve"> –και όλες οι κυβ</w:t>
      </w:r>
      <w:r>
        <w:rPr>
          <w:rFonts w:eastAsia="Times New Roman" w:cs="Times New Roman"/>
          <w:szCs w:val="24"/>
        </w:rPr>
        <w:t xml:space="preserve">ερνήσεις, βέβαια, </w:t>
      </w:r>
      <w:r>
        <w:rPr>
          <w:rFonts w:eastAsia="Times New Roman" w:cs="Times New Roman"/>
          <w:szCs w:val="24"/>
        </w:rPr>
        <w:lastRenderedPageBreak/>
        <w:t xml:space="preserve">και σε συνέχεια, η δική σας- ξεφόρτωσε αρμοδιότητες στους δήμους, όπως η σχολική στέγη, αφού έκοψε τα κονδύλια για τη σχολική στέγη και την αντισεισμική θωράκιση των σχολείων, έχετε κλείσει την κάνουλα του </w:t>
      </w:r>
      <w:r>
        <w:rPr>
          <w:rFonts w:eastAsia="Times New Roman" w:cs="Times New Roman"/>
          <w:szCs w:val="24"/>
        </w:rPr>
        <w:t>Προγράμματος Δημοσίων Επενδύσεων</w:t>
      </w:r>
      <w:r>
        <w:rPr>
          <w:rFonts w:eastAsia="Times New Roman" w:cs="Times New Roman"/>
          <w:szCs w:val="24"/>
        </w:rPr>
        <w:t xml:space="preserve">. </w:t>
      </w:r>
    </w:p>
    <w:p w14:paraId="25CA9715"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Και σας αναφέρω ότι 216 εκατομμύρια, με βάση τον προϋπολογισμό του 2017, προβλέπονται για τους δήμους από το </w:t>
      </w:r>
      <w:r>
        <w:rPr>
          <w:rFonts w:eastAsia="Times New Roman" w:cs="Times New Roman"/>
          <w:szCs w:val="24"/>
        </w:rPr>
        <w:t xml:space="preserve">Πρόγραμμα Δημοσίων </w:t>
      </w:r>
      <w:r>
        <w:rPr>
          <w:rFonts w:eastAsia="Times New Roman" w:cs="Times New Roman"/>
          <w:szCs w:val="24"/>
        </w:rPr>
        <w:t>Επενδύσεων</w:t>
      </w:r>
      <w:r>
        <w:rPr>
          <w:rFonts w:eastAsia="Times New Roman" w:cs="Times New Roman"/>
          <w:szCs w:val="24"/>
        </w:rPr>
        <w:t>. Γιατί λέτε ότι ενδιαφέρεστε! Με αυτά τα 216 εκατομμύρια να κάνουν τι; Να λύσουν τι; Να λύσουν το θέμα της αντισει</w:t>
      </w:r>
      <w:r>
        <w:rPr>
          <w:rFonts w:eastAsia="Times New Roman" w:cs="Times New Roman"/>
          <w:szCs w:val="24"/>
        </w:rPr>
        <w:t xml:space="preserve">σμικής προστασίας των δημοσίων κτηρίων και των σχολείων; Να χτίσουν σχολεία; Τι απ’ όλα θα κάνουν με αυτή τη χρηματοδότηση; </w:t>
      </w:r>
    </w:p>
    <w:p w14:paraId="25CA9716"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Και το κυριότερο, καταργήσατε –κατήργησαν οι προηγούμενες κυβερνήσεις, για να είμαστε ειλικρινείς, και το συνεχίζετε κι εσείς- τον </w:t>
      </w:r>
      <w:r>
        <w:rPr>
          <w:rFonts w:eastAsia="Times New Roman" w:cs="Times New Roman"/>
          <w:szCs w:val="24"/>
        </w:rPr>
        <w:t xml:space="preserve">Οργανισμό Σχολικών Κτηρίων που είχε και την τεχνογνωσία και το προσωπικό και αναλάμβανε, με πολύ γρήγορες διαδικασίες, τη μελέτη, την κατασκευή </w:t>
      </w:r>
      <w:r>
        <w:rPr>
          <w:rFonts w:eastAsia="Times New Roman" w:cs="Times New Roman"/>
          <w:szCs w:val="24"/>
        </w:rPr>
        <w:lastRenderedPageBreak/>
        <w:t xml:space="preserve">και την παράδοση σχολικών κτηρίων. Άρα, λοιπόν, η δική σας «ευαισθησία» δεν νομίζω ότι απέχει πάρα πολύ από την </w:t>
      </w:r>
      <w:r>
        <w:rPr>
          <w:rFonts w:eastAsia="Times New Roman" w:cs="Times New Roman"/>
          <w:szCs w:val="24"/>
        </w:rPr>
        <w:t xml:space="preserve">«ευαισθησία» των προηγούμενων κυβερνήσεων, οι οποίες οδήγησαν εκεί τα πράγματα. </w:t>
      </w:r>
    </w:p>
    <w:p w14:paraId="25CA9717"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Αυτές οι χρηματοδοτήσεις μέσω ΕΣΠΑ δεν είναι απλά μόνο επισφαλείς, αφού τα χρήματα του ΕΣΠΑ, όπως και των άλλων κοινοτικών πακέτων, πηγαίνουν για την ενίσχυση της ανταγωνιστικ</w:t>
      </w:r>
      <w:r>
        <w:rPr>
          <w:rFonts w:eastAsia="Times New Roman" w:cs="Times New Roman"/>
          <w:szCs w:val="24"/>
        </w:rPr>
        <w:t>ότητας και της κερδοφορίας των μονοπωλιακών ομίλων, αλλά και τα έργα υποδομής που έχουν να κάνουν με την ίδια τη ζωή των εργατικών λαϊκών οικογενειών, όπως είναι η σχολική στέγη και η αντισεισμική θωράκιση, κρίνονται ως μη επιλέξιμα και όσα κρίνονται είναι</w:t>
      </w:r>
      <w:r>
        <w:rPr>
          <w:rFonts w:eastAsia="Times New Roman" w:cs="Times New Roman"/>
          <w:szCs w:val="24"/>
        </w:rPr>
        <w:t xml:space="preserve"> και υπό αίρεση, ενώ τα μεγάλα έργα, όπως σας είπα προηγουμένως, με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 με απλοποίηση των διαδικασιών -όπως άλλωστε προβλέπεται και από τον </w:t>
      </w:r>
      <w:proofErr w:type="spellStart"/>
      <w:r>
        <w:rPr>
          <w:rFonts w:eastAsia="Times New Roman" w:cs="Times New Roman"/>
          <w:szCs w:val="24"/>
        </w:rPr>
        <w:t>μνημονιακό</w:t>
      </w:r>
      <w:proofErr w:type="spellEnd"/>
      <w:r>
        <w:rPr>
          <w:rFonts w:eastAsia="Times New Roman" w:cs="Times New Roman"/>
          <w:szCs w:val="24"/>
        </w:rPr>
        <w:t xml:space="preserve"> νόμο που σας ανέφερα και που ψηφίστηκε τον Αύγουστο κι εμείς καταψηφίσαμε, τον ν.4412</w:t>
      </w:r>
      <w:r>
        <w:rPr>
          <w:rFonts w:eastAsia="Times New Roman" w:cs="Times New Roman"/>
          <w:szCs w:val="24"/>
        </w:rPr>
        <w:t xml:space="preserve">-  έχουν μπλοκάρει, ενώ την ίδια στιγμή αίρει κάθε γραφειοκρατική και διοικητική διαδικασία για τους επιχειρηματικούς ομίλους. </w:t>
      </w:r>
    </w:p>
    <w:p w14:paraId="25CA9718"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Εγώ επαναφέρω το ζήτημα, κύριε </w:t>
      </w:r>
      <w:r>
        <w:rPr>
          <w:rFonts w:eastAsia="Times New Roman" w:cs="Times New Roman"/>
          <w:szCs w:val="24"/>
        </w:rPr>
        <w:t xml:space="preserve">Αναπληρωτά </w:t>
      </w:r>
      <w:r>
        <w:rPr>
          <w:rFonts w:eastAsia="Times New Roman" w:cs="Times New Roman"/>
          <w:szCs w:val="24"/>
        </w:rPr>
        <w:t>Υπουργέ. Θέλουμε να μας δώσετε μια σαφή και ξεκάθαρη απάντηση τώρα. Θα πάνε αύριο το π</w:t>
      </w:r>
      <w:r>
        <w:rPr>
          <w:rFonts w:eastAsia="Times New Roman" w:cs="Times New Roman"/>
          <w:szCs w:val="24"/>
        </w:rPr>
        <w:t>ρωί οι εντολές στη διαχειριστική αρχή της περιφέρειας ή θα προχωρήσει και ένας νέος εμπαιγμός; Και σας το λέω διότι εκτίθεστε κι εσείς, εκτίθεται και η Κυβέρνηση στη συνείδηση εκατοντάδων οικογενειών, γονέων, μαθητών και εκπαιδευτικών. Εδώ και τώρα, λοιπόν</w:t>
      </w:r>
      <w:r>
        <w:rPr>
          <w:rFonts w:eastAsia="Times New Roman" w:cs="Times New Roman"/>
          <w:szCs w:val="24"/>
        </w:rPr>
        <w:t xml:space="preserve">, πρέπει να μας δώσετε σαφή απάντηση για να λυθεί τώρα το πρόβλημα. Δεν μπορεί να περιμένει άλλα οκτώ χρόνια. </w:t>
      </w:r>
    </w:p>
    <w:p w14:paraId="25CA9719"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Ένας σεισμός να γίνει στο Ηράκλειο τελείωσε. Είναι από τις πιο σεισμογενείς περιοχές. Αν δείτε δύο φωτογραφίες, μία από τα κτήρια στο Χαλέπι και </w:t>
      </w:r>
      <w:r>
        <w:rPr>
          <w:rFonts w:eastAsia="Times New Roman" w:cs="Times New Roman"/>
          <w:szCs w:val="24"/>
        </w:rPr>
        <w:t xml:space="preserve">μία από τα κτήρια στο </w:t>
      </w:r>
      <w:proofErr w:type="spellStart"/>
      <w:r>
        <w:rPr>
          <w:rFonts w:eastAsia="Times New Roman" w:cs="Times New Roman"/>
          <w:szCs w:val="24"/>
        </w:rPr>
        <w:t>Καπετανάκειο</w:t>
      </w:r>
      <w:proofErr w:type="spellEnd"/>
      <w:r>
        <w:rPr>
          <w:rFonts w:eastAsia="Times New Roman" w:cs="Times New Roman"/>
          <w:szCs w:val="24"/>
        </w:rPr>
        <w:t xml:space="preserve">, θα αναρωτηθείτε πού είναι το </w:t>
      </w:r>
      <w:proofErr w:type="spellStart"/>
      <w:r>
        <w:rPr>
          <w:rFonts w:eastAsia="Times New Roman" w:cs="Times New Roman"/>
          <w:szCs w:val="24"/>
        </w:rPr>
        <w:t>Καπετανάκειο</w:t>
      </w:r>
      <w:proofErr w:type="spellEnd"/>
      <w:r>
        <w:rPr>
          <w:rFonts w:eastAsia="Times New Roman" w:cs="Times New Roman"/>
          <w:szCs w:val="24"/>
        </w:rPr>
        <w:t>, αν είναι στην Ελλάδα ή στο Χαλέπι της Συρίας. Αυτή είναι η κατάσταση που υπάρχει. Δώστε, λοιπόν, λύση εδώ και τώρα.</w:t>
      </w:r>
    </w:p>
    <w:p w14:paraId="25CA971A" w14:textId="77777777" w:rsidR="00054EB1" w:rsidRDefault="00375CE6">
      <w:pPr>
        <w:spacing w:after="0" w:line="600" w:lineRule="auto"/>
        <w:ind w:firstLine="720"/>
        <w:jc w:val="both"/>
        <w:rPr>
          <w:rFonts w:eastAsia="Times New Roman"/>
          <w:bCs/>
        </w:rPr>
      </w:pPr>
      <w:r>
        <w:rPr>
          <w:rFonts w:eastAsia="Times New Roman" w:cs="Times New Roman"/>
          <w:szCs w:val="24"/>
        </w:rPr>
        <w:t xml:space="preserve">Στην πραγματικότητα, όμως, για να ολοκληρώσω, </w:t>
      </w:r>
      <w:r>
        <w:rPr>
          <w:rFonts w:eastAsia="Times New Roman"/>
          <w:bCs/>
        </w:rPr>
        <w:t>κυρία Πρόεδρε -</w:t>
      </w:r>
      <w:r>
        <w:rPr>
          <w:rFonts w:eastAsia="Times New Roman"/>
          <w:bCs/>
        </w:rPr>
        <w:t xml:space="preserve">και είναι και πάγια θέση του κόμματός μας- η σχολική στέγη, όπως και όλα </w:t>
      </w:r>
      <w:r>
        <w:rPr>
          <w:rFonts w:eastAsia="Times New Roman"/>
          <w:bCs/>
        </w:rPr>
        <w:lastRenderedPageBreak/>
        <w:t xml:space="preserve">τα έργα, η χρηματοδότηση, η κατασκευή, η συντήρηση, η στατική ενίσχυση, η αντισεισμική προστασία των σχολικών μονάδων, πρέπει να είναι στην αποκλειστική ευθύνη του κράτους. </w:t>
      </w:r>
    </w:p>
    <w:p w14:paraId="25CA971B" w14:textId="77777777" w:rsidR="00054EB1" w:rsidRDefault="00375CE6">
      <w:pPr>
        <w:spacing w:after="0" w:line="600" w:lineRule="auto"/>
        <w:ind w:firstLine="720"/>
        <w:jc w:val="both"/>
        <w:rPr>
          <w:rFonts w:eastAsia="Times New Roman"/>
          <w:bCs/>
        </w:rPr>
      </w:pPr>
      <w:r>
        <w:rPr>
          <w:rFonts w:eastAsia="Times New Roman"/>
          <w:bCs/>
        </w:rPr>
        <w:t>Ευχαριστώ</w:t>
      </w:r>
      <w:r>
        <w:rPr>
          <w:rFonts w:eastAsia="Times New Roman"/>
          <w:bCs/>
        </w:rPr>
        <w:t xml:space="preserve"> πολύ.</w:t>
      </w:r>
    </w:p>
    <w:p w14:paraId="25CA971C" w14:textId="77777777" w:rsidR="00054EB1" w:rsidRDefault="00375CE6">
      <w:pPr>
        <w:spacing w:after="0" w:line="600" w:lineRule="auto"/>
        <w:ind w:firstLine="720"/>
        <w:jc w:val="both"/>
        <w:rPr>
          <w:rFonts w:eastAsia="Times New Roman"/>
          <w:bCs/>
        </w:rPr>
      </w:pPr>
      <w:r>
        <w:rPr>
          <w:rFonts w:eastAsia="Times New Roman"/>
          <w:b/>
          <w:bCs/>
        </w:rPr>
        <w:t>ΠΡΟΕΔΡΕΥΟΥΣΑ (Αναστασία Χριστοδουλοπούλου):</w:t>
      </w:r>
      <w:r>
        <w:rPr>
          <w:rFonts w:eastAsia="Times New Roman"/>
          <w:bCs/>
        </w:rPr>
        <w:t xml:space="preserve"> Κύριε </w:t>
      </w:r>
      <w:proofErr w:type="spellStart"/>
      <w:r>
        <w:rPr>
          <w:rFonts w:eastAsia="Times New Roman"/>
          <w:bCs/>
        </w:rPr>
        <w:t>Χαρίτση</w:t>
      </w:r>
      <w:proofErr w:type="spellEnd"/>
      <w:r>
        <w:rPr>
          <w:rFonts w:eastAsia="Times New Roman"/>
          <w:bCs/>
        </w:rPr>
        <w:t>, έχετε τον λόγο.</w:t>
      </w:r>
    </w:p>
    <w:p w14:paraId="25CA971D" w14:textId="77777777" w:rsidR="00054EB1" w:rsidRDefault="00375CE6">
      <w:pPr>
        <w:spacing w:after="0" w:line="600" w:lineRule="auto"/>
        <w:ind w:firstLine="720"/>
        <w:jc w:val="both"/>
        <w:rPr>
          <w:rFonts w:eastAsia="Times New Roman"/>
          <w:bCs/>
        </w:rPr>
      </w:pPr>
      <w:r>
        <w:rPr>
          <w:rFonts w:eastAsia="Times New Roman"/>
          <w:b/>
          <w:bCs/>
        </w:rPr>
        <w:t>ΑΛΕΞΑΝΔΡΟΣ ΧΑΡΙΤΣΗΣ (Αναπληρωτής Υπουργός Οικονομίας και Ανάπτυξης):</w:t>
      </w:r>
      <w:r>
        <w:rPr>
          <w:rFonts w:eastAsia="Times New Roman"/>
          <w:bCs/>
        </w:rPr>
        <w:t xml:space="preserve"> Ευχαριστώ, κυρία Πρόεδρε.</w:t>
      </w:r>
    </w:p>
    <w:p w14:paraId="25CA971E" w14:textId="77777777" w:rsidR="00054EB1" w:rsidRDefault="00375CE6">
      <w:pPr>
        <w:spacing w:after="0" w:line="600" w:lineRule="auto"/>
        <w:ind w:firstLine="720"/>
        <w:jc w:val="both"/>
        <w:rPr>
          <w:rFonts w:eastAsia="Times New Roman"/>
          <w:bCs/>
        </w:rPr>
      </w:pPr>
      <w:r>
        <w:rPr>
          <w:rFonts w:eastAsia="Times New Roman"/>
          <w:bCs/>
        </w:rPr>
        <w:t xml:space="preserve">Κύριε Συντυχάκη, αυτό το οποίο είπα προηγουμένως ήταν απολύτως ακριβές. Θα το επαναλάβω και θα επιβεβαιώσω και αυτό το οποίο σας μεταφέρθηκε από τον Γενικό Γραμματέα. </w:t>
      </w:r>
    </w:p>
    <w:p w14:paraId="25CA971F" w14:textId="77777777" w:rsidR="00054EB1" w:rsidRDefault="00375CE6">
      <w:pPr>
        <w:spacing w:after="0" w:line="600" w:lineRule="auto"/>
        <w:ind w:firstLine="720"/>
        <w:jc w:val="both"/>
        <w:rPr>
          <w:rFonts w:eastAsia="Times New Roman"/>
          <w:bCs/>
        </w:rPr>
      </w:pPr>
      <w:r>
        <w:rPr>
          <w:rFonts w:eastAsia="Times New Roman"/>
          <w:bCs/>
        </w:rPr>
        <w:t>Πράγματι, την Παρασκευή το βράδυ στάλθηκε αυτή η λίστα ελέγχου, η οποία αύριο θα βρίσκετ</w:t>
      </w:r>
      <w:r>
        <w:rPr>
          <w:rFonts w:eastAsia="Times New Roman"/>
          <w:bCs/>
        </w:rPr>
        <w:t>αι στη διαχειριστική αρχή και τυπικά, για να μην υπάρχει κα</w:t>
      </w:r>
      <w:r>
        <w:rPr>
          <w:rFonts w:eastAsia="Times New Roman"/>
          <w:bCs/>
        </w:rPr>
        <w:t>μ</w:t>
      </w:r>
      <w:r>
        <w:rPr>
          <w:rFonts w:eastAsia="Times New Roman"/>
          <w:bCs/>
        </w:rPr>
        <w:t>μιά παρερμηνεία. Δεν υπάρχει κανένας εμπαιγμός και κα</w:t>
      </w:r>
      <w:r>
        <w:rPr>
          <w:rFonts w:eastAsia="Times New Roman"/>
          <w:bCs/>
        </w:rPr>
        <w:t>μ</w:t>
      </w:r>
      <w:r>
        <w:rPr>
          <w:rFonts w:eastAsia="Times New Roman"/>
          <w:bCs/>
        </w:rPr>
        <w:t xml:space="preserve">μιά </w:t>
      </w:r>
      <w:r>
        <w:rPr>
          <w:rFonts w:eastAsia="Times New Roman"/>
          <w:bCs/>
        </w:rPr>
        <w:lastRenderedPageBreak/>
        <w:t>συνομωσία κατά του έργου ή της διαχειριστικής αρχής ή οποιουδήποτε άλλου. Αύριο θα βρίσκεται στη διαχειριστική αρχή και τυπικά η συγκεκριμ</w:t>
      </w:r>
      <w:r>
        <w:rPr>
          <w:rFonts w:eastAsia="Times New Roman"/>
          <w:bCs/>
        </w:rPr>
        <w:t>ένη λίστα ελέγχου, ώστε να μπορέσει να ξεκινήσει άμεσα ο έλεγχος του σχεδίου της διακήρυξης.</w:t>
      </w:r>
    </w:p>
    <w:p w14:paraId="25CA9720" w14:textId="77777777" w:rsidR="00054EB1" w:rsidRDefault="00375CE6">
      <w:pPr>
        <w:spacing w:after="0" w:line="600" w:lineRule="auto"/>
        <w:ind w:firstLine="720"/>
        <w:jc w:val="both"/>
        <w:rPr>
          <w:rFonts w:eastAsia="Times New Roman"/>
          <w:bCs/>
        </w:rPr>
      </w:pPr>
      <w:r>
        <w:rPr>
          <w:rFonts w:eastAsia="Times New Roman"/>
          <w:bCs/>
        </w:rPr>
        <w:t>Θα μου επιτρέψετε ένα σχόλιο ακόμα και θα κλείσω με αυτό.</w:t>
      </w:r>
    </w:p>
    <w:p w14:paraId="25CA9721" w14:textId="77777777" w:rsidR="00054EB1" w:rsidRDefault="00375CE6">
      <w:pPr>
        <w:spacing w:after="0" w:line="600" w:lineRule="auto"/>
        <w:ind w:firstLine="720"/>
        <w:jc w:val="both"/>
        <w:rPr>
          <w:rFonts w:eastAsia="Times New Roman"/>
          <w:bCs/>
        </w:rPr>
      </w:pPr>
      <w:r>
        <w:rPr>
          <w:rFonts w:eastAsia="Times New Roman"/>
          <w:b/>
          <w:bCs/>
        </w:rPr>
        <w:t>ΕΜΜΑΝΟΥΗΛ ΣΥΝΤΥΧΑΚΗΣ:</w:t>
      </w:r>
      <w:r>
        <w:rPr>
          <w:rFonts w:eastAsia="Times New Roman"/>
          <w:bCs/>
        </w:rPr>
        <w:t xml:space="preserve"> Τώρα μιλάτε </w:t>
      </w:r>
      <w:r>
        <w:rPr>
          <w:rFonts w:eastAsia="Times New Roman"/>
          <w:bCs/>
        </w:rPr>
        <w:t>στα όρθια</w:t>
      </w:r>
      <w:r>
        <w:rPr>
          <w:rFonts w:eastAsia="Times New Roman"/>
          <w:bCs/>
        </w:rPr>
        <w:t xml:space="preserve">. Άλλο είπατε στην </w:t>
      </w:r>
      <w:proofErr w:type="spellStart"/>
      <w:r>
        <w:rPr>
          <w:rFonts w:eastAsia="Times New Roman"/>
          <w:bCs/>
        </w:rPr>
        <w:t>πρωτολογία</w:t>
      </w:r>
      <w:proofErr w:type="spellEnd"/>
      <w:r>
        <w:rPr>
          <w:rFonts w:eastAsia="Times New Roman"/>
          <w:bCs/>
        </w:rPr>
        <w:t xml:space="preserve"> σας.</w:t>
      </w:r>
    </w:p>
    <w:p w14:paraId="25CA9722" w14:textId="77777777" w:rsidR="00054EB1" w:rsidRDefault="00375CE6">
      <w:pPr>
        <w:spacing w:after="0" w:line="600" w:lineRule="auto"/>
        <w:ind w:firstLine="720"/>
        <w:jc w:val="both"/>
        <w:rPr>
          <w:rFonts w:eastAsia="Times New Roman"/>
          <w:bCs/>
        </w:rPr>
      </w:pPr>
      <w:r>
        <w:rPr>
          <w:rFonts w:eastAsia="Times New Roman"/>
          <w:b/>
          <w:bCs/>
        </w:rPr>
        <w:t>ΑΛΕΞΑΝΔΡΟΣ ΧΑΡΙΤΣΗΣ (Αναπλη</w:t>
      </w:r>
      <w:r>
        <w:rPr>
          <w:rFonts w:eastAsia="Times New Roman"/>
          <w:b/>
          <w:bCs/>
        </w:rPr>
        <w:t>ρωτής Υπουργός Οικονομίας και Ανάπτυξης):</w:t>
      </w:r>
      <w:r>
        <w:rPr>
          <w:rFonts w:eastAsia="Times New Roman"/>
          <w:bCs/>
        </w:rPr>
        <w:t xml:space="preserve"> Νομίζω δεν μπορώ να γίνω πιο σαφής από αυτό.</w:t>
      </w:r>
    </w:p>
    <w:p w14:paraId="25CA9723" w14:textId="77777777" w:rsidR="00054EB1" w:rsidRDefault="00375CE6">
      <w:pPr>
        <w:spacing w:after="0" w:line="600" w:lineRule="auto"/>
        <w:ind w:firstLine="720"/>
        <w:jc w:val="both"/>
        <w:rPr>
          <w:rFonts w:eastAsia="Times New Roman"/>
          <w:bCs/>
        </w:rPr>
      </w:pPr>
      <w:r>
        <w:rPr>
          <w:rFonts w:eastAsia="Times New Roman"/>
          <w:b/>
          <w:bCs/>
        </w:rPr>
        <w:t>ΠΡΟΕΔΡΕΥΟΥΣΑ (Αναστασία Χριστοδουλοπούλου):</w:t>
      </w:r>
      <w:r>
        <w:rPr>
          <w:rFonts w:eastAsia="Times New Roman"/>
          <w:bCs/>
        </w:rPr>
        <w:t xml:space="preserve"> Ελάτε, τώρα. Μην παρεμβάλλεστε.</w:t>
      </w:r>
    </w:p>
    <w:p w14:paraId="25CA9724" w14:textId="77777777" w:rsidR="00054EB1" w:rsidRDefault="00375CE6">
      <w:pPr>
        <w:spacing w:after="0" w:line="600" w:lineRule="auto"/>
        <w:ind w:firstLine="720"/>
        <w:jc w:val="both"/>
        <w:rPr>
          <w:rFonts w:eastAsia="Times New Roman"/>
          <w:b/>
          <w:bCs/>
        </w:rPr>
      </w:pPr>
      <w:r>
        <w:rPr>
          <w:rFonts w:eastAsia="Times New Roman"/>
          <w:b/>
          <w:bCs/>
        </w:rPr>
        <w:t>ΑΛΕΞΑΝΔΡΟΣ ΧΑΡΙΤΣΗΣ (Αναπληρωτής Υπουργός Οικονομίας και Ανάπτυξης):</w:t>
      </w:r>
      <w:r>
        <w:rPr>
          <w:rFonts w:eastAsia="Times New Roman"/>
          <w:bCs/>
        </w:rPr>
        <w:t xml:space="preserve"> Σας επαναλαμβάνω. Έχει σ</w:t>
      </w:r>
      <w:r>
        <w:rPr>
          <w:rFonts w:eastAsia="Times New Roman"/>
          <w:bCs/>
        </w:rPr>
        <w:t xml:space="preserve">ταλεί προφορικά για να προχωρήσουν οι διαδικασίες, και αύριο και τυπικά θα έχει παραληφθεί –όχι </w:t>
      </w:r>
      <w:r>
        <w:rPr>
          <w:rFonts w:eastAsia="Times New Roman"/>
          <w:bCs/>
        </w:rPr>
        <w:lastRenderedPageBreak/>
        <w:t xml:space="preserve">θα έχει αποσταλεί, γιατί έχει ήδη αποσταλεί- από τη </w:t>
      </w:r>
      <w:r>
        <w:rPr>
          <w:rFonts w:eastAsia="Times New Roman"/>
          <w:bCs/>
        </w:rPr>
        <w:t>Διαχειριστική Αρχή</w:t>
      </w:r>
      <w:r>
        <w:rPr>
          <w:rFonts w:eastAsia="Times New Roman"/>
          <w:bCs/>
        </w:rPr>
        <w:t xml:space="preserve"> του ΠΕΠ της Κρήτης. Εδώ είμαστε. Αύριο αν δεν συμβεί αυτό, βγείτε να με διαψεύσετε.</w:t>
      </w:r>
    </w:p>
    <w:p w14:paraId="25CA9725"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επιτρέψτε μου να πω, επειδή θέσατε το ζήτημα του Προγράμματος Δημοσίων Επενδύσεων -και εδώ νομίζω ότι ήσασταν άδικος, σε σχέση με την πολιτική της Κυβέρνησης-, ότι για πρώτη φορά το 2017, μετά από μία ολόκληρη δεκαετία σταδιακής και συνεχούς υποβάθμισης κ</w:t>
      </w:r>
      <w:r>
        <w:rPr>
          <w:rFonts w:eastAsia="Times New Roman" w:cs="Times New Roman"/>
          <w:szCs w:val="24"/>
        </w:rPr>
        <w:t xml:space="preserve">αι </w:t>
      </w:r>
      <w:proofErr w:type="spellStart"/>
      <w:r>
        <w:rPr>
          <w:rFonts w:eastAsia="Times New Roman" w:cs="Times New Roman"/>
          <w:szCs w:val="24"/>
        </w:rPr>
        <w:t>απομείωσης</w:t>
      </w:r>
      <w:proofErr w:type="spellEnd"/>
      <w:r>
        <w:rPr>
          <w:rFonts w:eastAsia="Times New Roman" w:cs="Times New Roman"/>
          <w:szCs w:val="24"/>
        </w:rPr>
        <w:t xml:space="preserve"> του εθνικού σκέλους του Προγράμματος Δημοσίων Επενδύσεων, προχωράμε σε μια πολύ σημαντική, πολύ γενναία αύξηση των πόρων από το εθνικό σκέλος του Προγράμματος Δημοσίων Επενδύσεων, από τα 750 εκατομμύρια ευρώ στο 1 δισεκατομμύριο ευρώ, ακριβώς</w:t>
      </w:r>
      <w:r>
        <w:rPr>
          <w:rFonts w:eastAsia="Times New Roman" w:cs="Times New Roman"/>
          <w:szCs w:val="24"/>
        </w:rPr>
        <w:t xml:space="preserve"> για να μπορέσουμε να υλοποιήσουμε έργα τα οποία δεν είναι επιλέξιμα από τα συγχρηματοδοτούμενα προγράμματα, όπως είναι τα έργα στα οποία αναφέρεστε και εσείς.</w:t>
      </w:r>
    </w:p>
    <w:p w14:paraId="25CA9726"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Μιλάμε για έργα τα οποία έχουν πολύ σημαντικό, αν θέλετε, κοινωνικό περιεχόμενο, έργα τα οποία υ</w:t>
      </w:r>
      <w:r>
        <w:rPr>
          <w:rFonts w:eastAsia="Times New Roman" w:cs="Times New Roman"/>
          <w:szCs w:val="24"/>
        </w:rPr>
        <w:t>λοποιούνται κυρίως σε τοπικό και περιφερειακό επίπεδο. Δεν μιλάμε για έργα μεγαθήρια με αυτά τα χρήματα. Αυτά τα λεφτά, αυτοί οι πόροι θα δοθούν στις περιφέρειες και τους δήμους για να μπορέσουν να υλοποιήσουν έργα όπως αυτό το οποίο συζητάμε σήμερα.</w:t>
      </w:r>
    </w:p>
    <w:p w14:paraId="25CA9727"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Άρα, </w:t>
      </w:r>
      <w:r>
        <w:rPr>
          <w:rFonts w:eastAsia="Times New Roman" w:cs="Times New Roman"/>
          <w:szCs w:val="24"/>
        </w:rPr>
        <w:t xml:space="preserve">είναι δεκτή η κριτική. Όμως, και θα μου επιτρέψετε να πω ότι όταν μιλάμε για ένα έργο το οποίο αντιμετωπίζει αυτά τα προβλήματα από το 2008 μέχρι σήμερα, και εμείς τις ενέργειες </w:t>
      </w:r>
      <w:r>
        <w:rPr>
          <w:rFonts w:eastAsia="Times New Roman"/>
          <w:szCs w:val="24"/>
        </w:rPr>
        <w:t>οι οποίες</w:t>
      </w:r>
      <w:r>
        <w:rPr>
          <w:rFonts w:eastAsia="Times New Roman" w:cs="Times New Roman"/>
          <w:szCs w:val="24"/>
        </w:rPr>
        <w:t xml:space="preserve"> είναι αρμοδιότητα του Υπουργείου μας τις ολοκληρώσαμε σε πολύ σύντομ</w:t>
      </w:r>
      <w:r>
        <w:rPr>
          <w:rFonts w:eastAsia="Times New Roman" w:cs="Times New Roman"/>
          <w:szCs w:val="24"/>
        </w:rPr>
        <w:t xml:space="preserve">ο χρονικό διάστημα, νομίζω ότι είναι άδικο να το τσουβαλιάζουμε. </w:t>
      </w:r>
    </w:p>
    <w:p w14:paraId="25CA9728"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Όμως, πέρα από αυτό, επειδή έχει σημασία αυτός ο προβληματισμός, σε σχέση με το τι κάνουμε από εδώ και πέρα με έργα τα οποία πρέπει να υλοποιηθούν με αυτά τα χαρακτηριστικά το επόμενο διάστη</w:t>
      </w:r>
      <w:r>
        <w:rPr>
          <w:rFonts w:eastAsia="Times New Roman" w:cs="Times New Roman"/>
          <w:szCs w:val="24"/>
        </w:rPr>
        <w:t>μα, προχωρήσαμε σε αυτή την τόσο σημαντική ρύθμιση.</w:t>
      </w:r>
    </w:p>
    <w:p w14:paraId="25CA9729"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Όπως γνωρίζετε και εσείς, όπως γνωρίζουν όλοι, οι δυνατότητες του </w:t>
      </w:r>
      <w:r>
        <w:rPr>
          <w:rFonts w:eastAsia="Times New Roman" w:cs="Times New Roman"/>
          <w:szCs w:val="24"/>
        </w:rPr>
        <w:t>κ</w:t>
      </w:r>
      <w:r>
        <w:rPr>
          <w:rFonts w:eastAsia="Times New Roman" w:cs="Times New Roman"/>
          <w:szCs w:val="24"/>
        </w:rPr>
        <w:t xml:space="preserve">ρατικού </w:t>
      </w:r>
      <w:r>
        <w:rPr>
          <w:rFonts w:eastAsia="Times New Roman" w:cs="Times New Roman"/>
          <w:szCs w:val="24"/>
        </w:rPr>
        <w:t xml:space="preserve">προϋπολογισμού </w:t>
      </w:r>
      <w:r>
        <w:rPr>
          <w:rFonts w:eastAsia="Times New Roman" w:cs="Times New Roman"/>
          <w:szCs w:val="24"/>
        </w:rPr>
        <w:t>είναι πάρα πολύ περιορισμένες. Παρ</w:t>
      </w:r>
      <w:r>
        <w:rPr>
          <w:rFonts w:eastAsia="Times New Roman" w:cs="Times New Roman"/>
          <w:szCs w:val="24"/>
        </w:rPr>
        <w:t xml:space="preserve">’ </w:t>
      </w:r>
      <w:r>
        <w:rPr>
          <w:rFonts w:eastAsia="Times New Roman" w:cs="Times New Roman"/>
          <w:szCs w:val="24"/>
        </w:rPr>
        <w:t xml:space="preserve">όλα αυτά, αυξάνουμε το εθνικό σκέλος του Προγράμματος Δημοσίων Επενδύσεων για </w:t>
      </w:r>
      <w:r>
        <w:rPr>
          <w:rFonts w:eastAsia="Times New Roman" w:cs="Times New Roman"/>
          <w:szCs w:val="24"/>
        </w:rPr>
        <w:t>να μπορέσουμε να υλοποιήσουμε το επόμενο διάστημα έργα τα οποία είναι πάρα πολύ σημαντικά για τις τοπικές κοινωνίες, όπως, βεβαίως, είναι και το συγκεκριμένο σχολείο.</w:t>
      </w:r>
    </w:p>
    <w:p w14:paraId="25CA972A"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5CA972B"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w:t>
      </w:r>
    </w:p>
    <w:p w14:paraId="25CA972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Τώρα θα συζητηθ</w:t>
      </w:r>
      <w:r>
        <w:rPr>
          <w:rFonts w:eastAsia="Times New Roman" w:cs="Times New Roman"/>
          <w:szCs w:val="24"/>
        </w:rPr>
        <w:t>εί η πέμπτη με αριθμό 146/27-10-2016 επίκαιρη ερώτηση δεύτερου κύκλου του Βουλευτή Β΄ Αθηνών της Δημοκρατικής Συμπαράταξης ΠΑΣΟΚ – ΔΗΜΑΡ κ. Ανδρέα Λοβέρδου προς τον Υπουργό Οικονομίας και Ανάπτυξης, σχετικά με τη λήψη μέτρων για την πάταξη του λαθρεμπορίου</w:t>
      </w:r>
      <w:r>
        <w:rPr>
          <w:rFonts w:eastAsia="Times New Roman" w:cs="Times New Roman"/>
          <w:szCs w:val="24"/>
        </w:rPr>
        <w:t xml:space="preserve"> καυσίμων στα πρατήρια.</w:t>
      </w:r>
    </w:p>
    <w:p w14:paraId="25CA972D"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Κύριε Λοβέρδο, έχετε τον λόγο για δύο λεπτά</w:t>
      </w:r>
      <w:r>
        <w:rPr>
          <w:rFonts w:eastAsia="Times New Roman" w:cs="Times New Roman"/>
          <w:szCs w:val="24"/>
        </w:rPr>
        <w:t xml:space="preserve"> για να αναπτύξετε την επίκαιρη ερώτηση.</w:t>
      </w:r>
    </w:p>
    <w:p w14:paraId="25CA972E" w14:textId="77777777" w:rsidR="00054EB1" w:rsidRDefault="00375CE6">
      <w:pPr>
        <w:spacing w:after="0" w:line="600" w:lineRule="auto"/>
        <w:ind w:firstLine="720"/>
        <w:jc w:val="both"/>
        <w:rPr>
          <w:rFonts w:eastAsia="Times New Roman"/>
          <w:color w:val="000000"/>
          <w:szCs w:val="24"/>
        </w:rPr>
      </w:pPr>
      <w:r>
        <w:rPr>
          <w:rFonts w:eastAsia="Times New Roman" w:cs="Times New Roman"/>
          <w:b/>
          <w:szCs w:val="24"/>
        </w:rPr>
        <w:t xml:space="preserve">ΑΝΔΡΕΑΣ ΛΟΒΕΡΔΟΣ: </w:t>
      </w:r>
      <w:r>
        <w:rPr>
          <w:rFonts w:eastAsia="Times New Roman"/>
          <w:color w:val="000000"/>
          <w:szCs w:val="24"/>
        </w:rPr>
        <w:t>Ευχαριστώ.</w:t>
      </w:r>
    </w:p>
    <w:p w14:paraId="25CA972F" w14:textId="77777777" w:rsidR="00054EB1" w:rsidRDefault="00375CE6">
      <w:pPr>
        <w:spacing w:after="0" w:line="600" w:lineRule="auto"/>
        <w:ind w:firstLine="720"/>
        <w:jc w:val="both"/>
        <w:rPr>
          <w:rFonts w:eastAsia="Times New Roman"/>
          <w:color w:val="000000"/>
          <w:szCs w:val="24"/>
        </w:rPr>
      </w:pPr>
      <w:r>
        <w:rPr>
          <w:rFonts w:eastAsia="Times New Roman"/>
          <w:color w:val="000000"/>
          <w:szCs w:val="24"/>
        </w:rPr>
        <w:t xml:space="preserve">Κύριε Υπουργέ, την ερώτηση αυτή την κατέθεσα όταν ήταν ακόμα η κ. </w:t>
      </w:r>
      <w:proofErr w:type="spellStart"/>
      <w:r>
        <w:rPr>
          <w:rFonts w:eastAsia="Times New Roman"/>
          <w:color w:val="000000"/>
          <w:szCs w:val="24"/>
        </w:rPr>
        <w:t>Τζάκρη</w:t>
      </w:r>
      <w:proofErr w:type="spellEnd"/>
      <w:r>
        <w:rPr>
          <w:rFonts w:eastAsia="Times New Roman"/>
          <w:color w:val="000000"/>
          <w:szCs w:val="24"/>
        </w:rPr>
        <w:t xml:space="preserve"> στο Υπουργείο και μετά από πολλές αναβολές φτάνει να τη συζητήσουμε σήμερα. </w:t>
      </w:r>
    </w:p>
    <w:p w14:paraId="25CA9730" w14:textId="77777777" w:rsidR="00054EB1" w:rsidRDefault="00375CE6">
      <w:pPr>
        <w:spacing w:after="0" w:line="600" w:lineRule="auto"/>
        <w:ind w:firstLine="720"/>
        <w:jc w:val="both"/>
        <w:rPr>
          <w:rFonts w:eastAsia="Times New Roman" w:cs="Times New Roman"/>
          <w:szCs w:val="24"/>
        </w:rPr>
      </w:pPr>
      <w:r>
        <w:rPr>
          <w:rFonts w:eastAsia="Times New Roman"/>
          <w:color w:val="000000"/>
          <w:szCs w:val="24"/>
        </w:rPr>
        <w:t xml:space="preserve">Είχε νόημα </w:t>
      </w:r>
      <w:r>
        <w:rPr>
          <w:rFonts w:eastAsia="Times New Roman" w:cs="Times New Roman"/>
          <w:szCs w:val="24"/>
        </w:rPr>
        <w:t xml:space="preserve">δυο φορές η συζήτηση με την κ. </w:t>
      </w:r>
      <w:proofErr w:type="spellStart"/>
      <w:r>
        <w:rPr>
          <w:rFonts w:eastAsia="Times New Roman" w:cs="Times New Roman"/>
          <w:szCs w:val="24"/>
        </w:rPr>
        <w:t>Τζάκρη</w:t>
      </w:r>
      <w:proofErr w:type="spellEnd"/>
      <w:r>
        <w:rPr>
          <w:rFonts w:eastAsia="Times New Roman" w:cs="Times New Roman"/>
          <w:szCs w:val="24"/>
        </w:rPr>
        <w:t xml:space="preserve">, μια φορά μαζί σας. Γιατί λέω δυο φορές με την κ. </w:t>
      </w:r>
      <w:proofErr w:type="spellStart"/>
      <w:r>
        <w:rPr>
          <w:rFonts w:eastAsia="Times New Roman" w:cs="Times New Roman"/>
          <w:szCs w:val="24"/>
        </w:rPr>
        <w:t>Τζάκρη</w:t>
      </w:r>
      <w:proofErr w:type="spellEnd"/>
      <w:r>
        <w:rPr>
          <w:rFonts w:eastAsia="Times New Roman" w:cs="Times New Roman"/>
          <w:szCs w:val="24"/>
        </w:rPr>
        <w:t>;</w:t>
      </w:r>
      <w:r>
        <w:rPr>
          <w:rFonts w:eastAsia="Times New Roman" w:cs="Times New Roman"/>
          <w:szCs w:val="24"/>
        </w:rPr>
        <w:t xml:space="preserve"> Το λέω γιατί την κατέθεσα δύο-τρεις μήνες μετά, αφότου είχαμε ως Δημοκρατική Συμπαράταξη ψηφίσει μια δική της </w:t>
      </w:r>
      <w:r>
        <w:rPr>
          <w:rFonts w:eastAsia="Times New Roman" w:cs="Times New Roman"/>
          <w:bCs/>
          <w:szCs w:val="24"/>
        </w:rPr>
        <w:t>τροπολογία,</w:t>
      </w:r>
      <w:r>
        <w:rPr>
          <w:rFonts w:eastAsia="Times New Roman" w:cs="Times New Roman"/>
          <w:szCs w:val="24"/>
        </w:rPr>
        <w:t xml:space="preserve"> σχετικά με την πάταξη του λαθρεμπορίου στα καύσιμα, μια </w:t>
      </w:r>
      <w:r>
        <w:rPr>
          <w:rFonts w:eastAsia="Times New Roman" w:cs="Times New Roman"/>
          <w:bCs/>
          <w:szCs w:val="24"/>
        </w:rPr>
        <w:t>τροπολογία</w:t>
      </w:r>
      <w:r>
        <w:rPr>
          <w:rFonts w:eastAsia="Times New Roman" w:cs="Times New Roman"/>
          <w:szCs w:val="24"/>
        </w:rPr>
        <w:t xml:space="preserve"> η οποία αύξανε πάρα πολύ το αξιόποινο. </w:t>
      </w:r>
    </w:p>
    <w:p w14:paraId="25CA9731"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Η Υφυπουργός τότε με ισχυρ</w:t>
      </w:r>
      <w:r>
        <w:rPr>
          <w:rFonts w:eastAsia="Times New Roman" w:cs="Times New Roman"/>
          <w:szCs w:val="24"/>
        </w:rPr>
        <w:t xml:space="preserve">ή δόση αυτοπεποίθησης είχε πει ότι με αυτή την </w:t>
      </w:r>
      <w:r>
        <w:rPr>
          <w:rFonts w:eastAsia="Times New Roman" w:cs="Times New Roman"/>
          <w:bCs/>
          <w:szCs w:val="24"/>
        </w:rPr>
        <w:t>τροπολογία</w:t>
      </w:r>
      <w:r>
        <w:rPr>
          <w:rFonts w:eastAsia="Times New Roman" w:cs="Times New Roman"/>
          <w:szCs w:val="24"/>
        </w:rPr>
        <w:t xml:space="preserve"> που αυξάνει το αξιόποινο θα συρρικνωθεί η λαθρεμπορία.</w:t>
      </w:r>
    </w:p>
    <w:p w14:paraId="25CA9732"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Είχα αγορεύσει και της είχα πει: Εντάξει, να το ψηφίσουμε, αλλά μόνη η αύξηση του αξιοποίνου κανένα πρόβλημα ποτέ δεν έλυσε. Και όχι μόνο κανέν</w:t>
      </w:r>
      <w:r>
        <w:rPr>
          <w:rFonts w:eastAsia="Times New Roman" w:cs="Times New Roman"/>
          <w:szCs w:val="24"/>
        </w:rPr>
        <w:t xml:space="preserve">α πρόβλημα δεν έλυσε, αλλά πολλές φορές δημαγωγούν οι κυβερνήσεις με την αύξηση του αξιοποίνου, δείχνοντας ένα δήθεν ενδιαφέρον για τα θέματα. </w:t>
      </w:r>
    </w:p>
    <w:p w14:paraId="25CA9733"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Της είχα πει: Τι θα κάνετε με τους ελέγχους; Τι θα κάνετε με άλλα μέτρα που σχετίζονται με τις πτυχές που έχει τ</w:t>
      </w:r>
      <w:r>
        <w:rPr>
          <w:rFonts w:eastAsia="Times New Roman" w:cs="Times New Roman"/>
          <w:szCs w:val="24"/>
        </w:rPr>
        <w:t>ο λαθρεμπόριο στα καύσιμα, τον τόπο, τον χρόνο, τις εισροές, τις εκροές, την ποιότητα; Τι θα κάνετε; Μόνη, ξεκρέμαστη η αύξηση του αξιοποίνου σας δίνει τον λόγο εδώ στη Βουλή, αλλά στο πεδίο της πράξης αποτελέσματα δεν έχει. Το δείχνουν αυτό οι δεκαετίες ε</w:t>
      </w:r>
      <w:r>
        <w:rPr>
          <w:rFonts w:eastAsia="Times New Roman" w:cs="Times New Roman"/>
          <w:szCs w:val="24"/>
        </w:rPr>
        <w:t>μπειρίας και στην Ελλάδα και αλλού.</w:t>
      </w:r>
    </w:p>
    <w:p w14:paraId="25CA9734"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Τώρα, η πρόκληση μιας δημόσιας συζήτησης με στοιχεία ότι αυξήθηκε το λαθρεμπόριο στα καύσιμα, τον Οκτώβριο, στις αρχές Νοεμβρίου, προκάλεσε την </w:t>
      </w:r>
      <w:r>
        <w:rPr>
          <w:rFonts w:eastAsia="Times New Roman" w:cs="Times New Roman"/>
          <w:szCs w:val="24"/>
        </w:rPr>
        <w:t xml:space="preserve">ερώτησή </w:t>
      </w:r>
      <w:r>
        <w:rPr>
          <w:rFonts w:eastAsia="Times New Roman" w:cs="Times New Roman"/>
          <w:szCs w:val="24"/>
        </w:rPr>
        <w:t xml:space="preserve">μου. Έφυγε η κ. </w:t>
      </w:r>
      <w:proofErr w:type="spellStart"/>
      <w:r>
        <w:rPr>
          <w:rFonts w:eastAsia="Times New Roman" w:cs="Times New Roman"/>
          <w:szCs w:val="24"/>
        </w:rPr>
        <w:t>Τζάκρη</w:t>
      </w:r>
      <w:proofErr w:type="spellEnd"/>
      <w:r>
        <w:rPr>
          <w:rFonts w:eastAsia="Times New Roman" w:cs="Times New Roman"/>
          <w:szCs w:val="24"/>
        </w:rPr>
        <w:t xml:space="preserve">, τώρα είστε εσείς. </w:t>
      </w:r>
    </w:p>
    <w:p w14:paraId="25CA9735"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Σας παρακαλώ πάρα πολύ, κ</w:t>
      </w:r>
      <w:r>
        <w:rPr>
          <w:rFonts w:eastAsia="Times New Roman" w:cs="Times New Roman"/>
          <w:szCs w:val="24"/>
        </w:rPr>
        <w:t xml:space="preserve">ύριε Υπουργέ, επειδή και Βουλευτές της Πλειοψηφίας στα μέσα ενημέρωσης μιλούν για την αύξηση των εσόδων του </w:t>
      </w:r>
      <w:r>
        <w:rPr>
          <w:rFonts w:eastAsia="Times New Roman" w:cs="Times New Roman"/>
          <w:szCs w:val="24"/>
        </w:rPr>
        <w:t xml:space="preserve">δημοσίου </w:t>
      </w:r>
      <w:r>
        <w:rPr>
          <w:rFonts w:eastAsia="Times New Roman" w:cs="Times New Roman"/>
          <w:szCs w:val="24"/>
        </w:rPr>
        <w:t xml:space="preserve">από την πάταξη του λαθρεμπορίου στα καύσιμα, πείτε μας τι έχετε κάνει στο προκείμενο και ποια είναι τα αποτελέσματα. </w:t>
      </w:r>
    </w:p>
    <w:p w14:paraId="25CA9736"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Στη δευτερολογία μου </w:t>
      </w:r>
      <w:r>
        <w:rPr>
          <w:rFonts w:eastAsia="Times New Roman" w:cs="Times New Roman"/>
          <w:szCs w:val="24"/>
        </w:rPr>
        <w:t>θα πω περισσότερα.</w:t>
      </w:r>
    </w:p>
    <w:p w14:paraId="25CA9737"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κύριε Λοβέρδο.</w:t>
      </w:r>
    </w:p>
    <w:p w14:paraId="25CA9738"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Χαρίτσης</w:t>
      </w:r>
      <w:proofErr w:type="spellEnd"/>
      <w:r>
        <w:rPr>
          <w:rFonts w:eastAsia="Times New Roman" w:cs="Times New Roman"/>
          <w:szCs w:val="24"/>
        </w:rPr>
        <w:t xml:space="preserve"> για τρία λεπτά.</w:t>
      </w:r>
    </w:p>
    <w:p w14:paraId="25CA9739"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olor w:val="000000"/>
          <w:szCs w:val="24"/>
        </w:rPr>
        <w:t>Ευχαριστώ, κυρία Πρόεδρε.</w:t>
      </w:r>
      <w:r>
        <w:rPr>
          <w:rFonts w:eastAsia="Times New Roman" w:cs="Times New Roman"/>
          <w:szCs w:val="24"/>
        </w:rPr>
        <w:t xml:space="preserve"> </w:t>
      </w:r>
    </w:p>
    <w:p w14:paraId="25CA973A"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Ξεκινώ, λέγοντας το εξής</w:t>
      </w:r>
      <w:r>
        <w:rPr>
          <w:rFonts w:eastAsia="Times New Roman" w:cs="Times New Roman"/>
          <w:szCs w:val="24"/>
        </w:rPr>
        <w:t xml:space="preserve">. Η </w:t>
      </w:r>
      <w:r>
        <w:rPr>
          <w:rFonts w:eastAsia="Times New Roman" w:cs="Times New Roman"/>
          <w:bCs/>
          <w:szCs w:val="24"/>
        </w:rPr>
        <w:t>τροπολογία</w:t>
      </w:r>
      <w:r>
        <w:rPr>
          <w:rFonts w:eastAsia="Times New Roman" w:cs="Times New Roman"/>
          <w:szCs w:val="24"/>
        </w:rPr>
        <w:t xml:space="preserve"> στην οποία αναφέρεστε, το άρθρο 82 του </w:t>
      </w:r>
      <w:r>
        <w:rPr>
          <w:rFonts w:eastAsia="Times New Roman" w:cs="Times New Roman"/>
          <w:szCs w:val="24"/>
        </w:rPr>
        <w:t>ν.</w:t>
      </w:r>
      <w:r>
        <w:rPr>
          <w:rFonts w:eastAsia="Times New Roman" w:cs="Times New Roman"/>
          <w:szCs w:val="24"/>
        </w:rPr>
        <w:t xml:space="preserve">4413/2016, νομίζω ότι συμφωνούμε ότι ανταποκρίθηκε σε </w:t>
      </w:r>
      <w:r>
        <w:rPr>
          <w:rFonts w:eastAsia="Times New Roman" w:cs="Times New Roman"/>
          <w:szCs w:val="24"/>
        </w:rPr>
        <w:lastRenderedPageBreak/>
        <w:t xml:space="preserve">μια επιτακτική ανάγκη, την αντιμετώπιση δηλαδή και τη βελτίωση ενός συστήματος εφαρμογής κανόνων, </w:t>
      </w:r>
      <w:r>
        <w:rPr>
          <w:rFonts w:eastAsia="Times New Roman"/>
          <w:szCs w:val="24"/>
        </w:rPr>
        <w:t>οι οποίοι</w:t>
      </w:r>
      <w:r>
        <w:rPr>
          <w:rFonts w:eastAsia="Times New Roman" w:cs="Times New Roman"/>
          <w:szCs w:val="24"/>
        </w:rPr>
        <w:t xml:space="preserve"> ίσχυαν, αλλά δεν ήταν καθόλου ικανοποι</w:t>
      </w:r>
      <w:r>
        <w:rPr>
          <w:rFonts w:eastAsia="Times New Roman" w:cs="Times New Roman"/>
          <w:szCs w:val="24"/>
        </w:rPr>
        <w:t xml:space="preserve">ητικοί στην εφαρμογή τους. </w:t>
      </w:r>
    </w:p>
    <w:p w14:paraId="25CA973B" w14:textId="77777777" w:rsidR="00054EB1" w:rsidRDefault="00375CE6">
      <w:pPr>
        <w:spacing w:after="0" w:line="600" w:lineRule="auto"/>
        <w:jc w:val="both"/>
        <w:rPr>
          <w:rFonts w:eastAsia="Times New Roman" w:cs="Times New Roman"/>
          <w:szCs w:val="24"/>
        </w:rPr>
      </w:pPr>
      <w:r>
        <w:rPr>
          <w:rFonts w:eastAsia="Times New Roman" w:cs="Times New Roman"/>
          <w:szCs w:val="24"/>
        </w:rPr>
        <w:t>Μέσω του μέχρι τότε θεσμικού πλαισίου δεν προστατεύονταν, κατά τη γνώμη μας, ούτε το δημόσιο συμφέρον αλλά ούτε και οι καταναλωτές.</w:t>
      </w:r>
    </w:p>
    <w:p w14:paraId="25CA973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Έπρεπε, λοιπόν, να αρθούν τα θεσμικά κενά, τα οποία υπήρχαν τότε και, βεβαίως, να τιμωρηθούν οι </w:t>
      </w:r>
      <w:r>
        <w:rPr>
          <w:rFonts w:eastAsia="Times New Roman" w:cs="Times New Roman"/>
          <w:szCs w:val="24"/>
        </w:rPr>
        <w:t>πραγματικοί υπεύθυνοι για τα σχετικά αδικήματα και όχι, όπως συνέβαινε πολλές φορές -το γνωρίζετε πάρα πολύ καλά- οι αχυράνθρωποι, που εμφανίζονταν πλασματικά ως υπεύθυνοι, αλλά οι πραγματικοί υπαίτιοι μπορούσαν να ξεφεύγουν της σχετικής διαδικασίας δίωξης</w:t>
      </w:r>
      <w:r>
        <w:rPr>
          <w:rFonts w:eastAsia="Times New Roman" w:cs="Times New Roman"/>
          <w:szCs w:val="24"/>
        </w:rPr>
        <w:t>.</w:t>
      </w:r>
    </w:p>
    <w:p w14:paraId="25CA973D"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Εδώ θα μου επιτρέψετε να πω ότι στο επιχείρημά σας νομίζω ότι υπάρχει ένα μεθοδολογικό σφάλμα με την εξής έννοια: Η συγκεκριμένη διάταξη δεν αφορά μόνο στην </w:t>
      </w:r>
      <w:proofErr w:type="spellStart"/>
      <w:r>
        <w:rPr>
          <w:rFonts w:eastAsia="Times New Roman" w:cs="Times New Roman"/>
          <w:szCs w:val="24"/>
        </w:rPr>
        <w:t>αυστηροποίηση</w:t>
      </w:r>
      <w:proofErr w:type="spellEnd"/>
      <w:r>
        <w:rPr>
          <w:rFonts w:eastAsia="Times New Roman" w:cs="Times New Roman"/>
          <w:szCs w:val="24"/>
        </w:rPr>
        <w:t xml:space="preserve"> του ήδη υφιστάμενου πλαισίου, αλλά βάζει και νέες διατάξεις, οι οποίες διευρύνουν τ</w:t>
      </w:r>
      <w:r>
        <w:rPr>
          <w:rFonts w:eastAsia="Times New Roman" w:cs="Times New Roman"/>
          <w:szCs w:val="24"/>
        </w:rPr>
        <w:t xml:space="preserve">ο πεδίο των </w:t>
      </w:r>
      <w:r>
        <w:rPr>
          <w:rFonts w:eastAsia="Times New Roman" w:cs="Times New Roman"/>
          <w:szCs w:val="24"/>
        </w:rPr>
        <w:lastRenderedPageBreak/>
        <w:t>κυρώσεων γι’ αυτού του τύπου τα αδικήματα. Και αναφέρομαι συγκεκριμένα: «Με τη διάταξη εισάγεται η έννοια της επιχειρησιακής εκμετάλλευσης, ακριβώς ώστε να εντοπίζονται οι πραγματικοί ένοχοι των συγκεκριμένων αδικημάτων».</w:t>
      </w:r>
    </w:p>
    <w:p w14:paraId="25CA973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Βεβαίως, </w:t>
      </w:r>
      <w:proofErr w:type="spellStart"/>
      <w:r>
        <w:rPr>
          <w:rFonts w:eastAsia="Times New Roman" w:cs="Times New Roman"/>
          <w:szCs w:val="24"/>
        </w:rPr>
        <w:t>αυστηροποιούν</w:t>
      </w:r>
      <w:r>
        <w:rPr>
          <w:rFonts w:eastAsia="Times New Roman" w:cs="Times New Roman"/>
          <w:szCs w:val="24"/>
        </w:rPr>
        <w:t>ται</w:t>
      </w:r>
      <w:proofErr w:type="spellEnd"/>
      <w:r>
        <w:rPr>
          <w:rFonts w:eastAsia="Times New Roman" w:cs="Times New Roman"/>
          <w:szCs w:val="24"/>
        </w:rPr>
        <w:t xml:space="preserve"> και οι κυρώσεις, αλλά δεν περιοριζόμαστε μόνο σ’ αυτό. Θα σας φέρω άλλο ένα παράδειγμα: Για μεγάλες αποκλίσεις στις μετρήσεις, αντί για αφαίρεση της άδειας για τη συγκεκριμένη εγκατάσταση, όπως συνέβαινε μέχρι τότε, πλέον με τη συγκεκριμένη διάταξη απα</w:t>
      </w:r>
      <w:r>
        <w:rPr>
          <w:rFonts w:eastAsia="Times New Roman" w:cs="Times New Roman"/>
          <w:szCs w:val="24"/>
        </w:rPr>
        <w:t>γορεύεται η έκδοση και νέας άδειας για την επόμενη δεκαετία οπουδήποτε στην επικράτεια, για να μην επαναληφθεί το φαινόμενο όπου ο επιχειρηματίας απλώς άλλαζε έδρα  και συνέχιζε την ίδια λογική.</w:t>
      </w:r>
    </w:p>
    <w:p w14:paraId="25CA973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Μάλιστα, αυστηρές κυρώσεις πλέον, για να καλυφθεί ολόκληρη, </w:t>
      </w:r>
      <w:r>
        <w:rPr>
          <w:rFonts w:eastAsia="Times New Roman" w:cs="Times New Roman"/>
          <w:szCs w:val="24"/>
        </w:rPr>
        <w:t xml:space="preserve">αν θέλετε, η αλυσίδα, προβλέπονται και για όσους κατασκευάζουν εξαρχής προβληματικές αντλίες. Δεν πρόκειται, λοιπόν, μόνο για </w:t>
      </w:r>
      <w:proofErr w:type="spellStart"/>
      <w:r>
        <w:rPr>
          <w:rFonts w:eastAsia="Times New Roman" w:cs="Times New Roman"/>
          <w:szCs w:val="24"/>
        </w:rPr>
        <w:t>αυστηροποίηση</w:t>
      </w:r>
      <w:proofErr w:type="spellEnd"/>
      <w:r>
        <w:rPr>
          <w:rFonts w:eastAsia="Times New Roman" w:cs="Times New Roman"/>
          <w:szCs w:val="24"/>
        </w:rPr>
        <w:t xml:space="preserve"> </w:t>
      </w:r>
      <w:r>
        <w:rPr>
          <w:rFonts w:eastAsia="Times New Roman" w:cs="Times New Roman"/>
          <w:szCs w:val="24"/>
        </w:rPr>
        <w:lastRenderedPageBreak/>
        <w:t>του υφιστάμενου καθεστώτος, αλλά για ουσιαστικές αλλαγές στη λογική που διέπει την αντιμετώπιση του λαθρεμπορίου.</w:t>
      </w:r>
    </w:p>
    <w:p w14:paraId="25CA9740"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Θέ</w:t>
      </w:r>
      <w:r>
        <w:rPr>
          <w:rFonts w:eastAsia="Times New Roman" w:cs="Times New Roman"/>
          <w:szCs w:val="24"/>
        </w:rPr>
        <w:t>τετε, όμως, ένα ερώτημα κι εγώ θα απαντήσω σ’ αυτό ειλικρινώς: Αρκεί η συγκεκριμένη μεταρρύθμιση, η συγκεκριμένη διάταξη για να αντιμετωπιστεί το πρόβλημα;</w:t>
      </w:r>
    </w:p>
    <w:p w14:paraId="25CA9741"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Βεβαίως, η διάταξη αυτή, κατά τη γνώμη μας, όπως και για εσάς φαντάζομαι, εφόσον κι εσείς την υπερψη</w:t>
      </w:r>
      <w:r>
        <w:rPr>
          <w:rFonts w:eastAsia="Times New Roman" w:cs="Times New Roman"/>
          <w:szCs w:val="24"/>
        </w:rPr>
        <w:t>φίσατε, είναι σημαντική. Όμως, βεβαίως, δεν αρκεί. Συμφωνούμε σ’ αυτό ότι δεν αρκεί. Γι’ αυτό το Υπουργείο το τελευταίο διάστημα έχει προχωρήσει στην εντατικοποίηση των ελέγχων, έτσι ώστε να αντιμετωπιστεί ριζικά το φαινόμενο του λαθρεμπορίου των καυσίμων.</w:t>
      </w:r>
    </w:p>
    <w:p w14:paraId="25CA9742"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Μέσα στο 2016 και ειδικά το τελευταίο διάστημα μετά από σχετική εγκύκλιο, η οποία εκδόθηκε από τη Γενική Γραμματεία Βιομηχανίας εν όψει μάλιστα και της χειμερινής περιόδου, της διακίνησης και διανομής δηλαδή, </w:t>
      </w:r>
      <w:r>
        <w:rPr>
          <w:rFonts w:eastAsia="Times New Roman" w:cs="Times New Roman"/>
          <w:szCs w:val="24"/>
        </w:rPr>
        <w:lastRenderedPageBreak/>
        <w:t>του πετρελαίου θέρμανσης, έχουν εντατικοποιηθε</w:t>
      </w:r>
      <w:r>
        <w:rPr>
          <w:rFonts w:eastAsia="Times New Roman" w:cs="Times New Roman"/>
          <w:szCs w:val="24"/>
        </w:rPr>
        <w:t>ί συστηματικά οι έλεγχοι και έχει αυξηθεί και το ποσοστό των παραβάσεων που έχουν καταγραφεί.</w:t>
      </w:r>
    </w:p>
    <w:p w14:paraId="25CA9743"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Πέρα, όμως, από τη διαδικασία των ελέγχων, η αρμόδια υπηρεσία της Γενικής Γραμματείας Βιομηχανίας προχωράει και στην ενίσχυση του συνόλου των υπηρεσιών, οι οποίες</w:t>
      </w:r>
      <w:r>
        <w:rPr>
          <w:rFonts w:eastAsia="Times New Roman" w:cs="Times New Roman"/>
          <w:szCs w:val="24"/>
        </w:rPr>
        <w:t xml:space="preserve"> εμπλέκονται στη διαδικασία αυτή του ελέγχου, στου συνόλου, λοιπόν, των ελεγκτικών αρχών, όπως, για παράδειγμα, με την υποστήριξη και την παροχή εκπαίδευσης στις περιφερειακές υπηρεσίες και στην Οικονομική Αστυνομία.</w:t>
      </w:r>
    </w:p>
    <w:p w14:paraId="25CA9744"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Πέρα, όμως, απ’ αυτές τις ενέργειες και</w:t>
      </w:r>
      <w:r>
        <w:rPr>
          <w:rFonts w:eastAsia="Times New Roman" w:cs="Times New Roman"/>
          <w:szCs w:val="24"/>
        </w:rPr>
        <w:t xml:space="preserve"> πέρα από τους ελέγχους, βασική προτεραιότητα –κι αυτό είναι κάτι, το οποίο άλλωστε προβλέπεται και από σχετική νομοθετική παρέμβαση, που έγινε από το Υπουργείο Οικονομικών το τελευταίο διάστημα- είναι η δημιουργία ενός κοινού πληροφοριακού συστήματος και </w:t>
      </w:r>
      <w:r>
        <w:rPr>
          <w:rFonts w:eastAsia="Times New Roman" w:cs="Times New Roman"/>
          <w:szCs w:val="24"/>
        </w:rPr>
        <w:t xml:space="preserve">ενός ολοκληρωμένου συστήματος παρακολούθησης της διακίνησης και της διάθεσης των καυσίμων, γιατί, βεβαίως, έχει πολύ μεγάλη σημασία ο έλεγχος, αλλά το ζητούμενο είναι πώς μετά τον </w:t>
      </w:r>
      <w:r>
        <w:rPr>
          <w:rFonts w:eastAsia="Times New Roman" w:cs="Times New Roman"/>
          <w:szCs w:val="24"/>
        </w:rPr>
        <w:lastRenderedPageBreak/>
        <w:t>έλεγχο καταγράφουμε και αξιοποιούμε τα στοιχεία που προκύπτουν από τον έλεγχ</w:t>
      </w:r>
      <w:r>
        <w:rPr>
          <w:rFonts w:eastAsia="Times New Roman" w:cs="Times New Roman"/>
          <w:szCs w:val="24"/>
        </w:rPr>
        <w:t>ο αυτόν.</w:t>
      </w:r>
    </w:p>
    <w:p w14:paraId="25CA9745"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Έχει συσταθεί, λοιπόν, διυπουργική επιτροπή και μέσα στις αρχές του 2017 θα εξαγγελθούν τα βήματα για το χρονοδιάγραμμα υλοποίησης αυτού του σημαντικού ολοκληρωμένου πληροφοριακού συστήματος.</w:t>
      </w:r>
    </w:p>
    <w:p w14:paraId="25CA9746"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Υπάρχει, λοιπόν, ένα ολόκληρο πλέγμα παρεμβάσεων, το οποίο για εμάς είναι πάρα πολύ σημαντικό πέρα από τα ζητήματα, τα οποία αντιμετωπίζονται με τη συγκεκριμένη διάταξη. </w:t>
      </w:r>
    </w:p>
    <w:p w14:paraId="25CA9747"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Βεβαίως, η διάταξη βρίσκεται σε ισχύ λίγους μήνες μόνο. Θεωρούμε ότι είναι πολύ πρόωρ</w:t>
      </w:r>
      <w:r>
        <w:rPr>
          <w:rFonts w:eastAsia="Times New Roman" w:cs="Times New Roman"/>
          <w:szCs w:val="24"/>
        </w:rPr>
        <w:t>ο να καταλήξουμε σε ασφαλή συμπεράσματα για την αποτελεσματικότητα και για την ανάγκη ενίσχυσής της. Είμαστε, βεβαίως, ανοιχτοί σε προτάσεις και θα δούμε σε εύλογο χρονικό διάστημα πώς θα προχωρήσουμε, εφόσον αυτό χρειάζεται, και σε νέες νομοθετικές παρεμβ</w:t>
      </w:r>
      <w:r>
        <w:rPr>
          <w:rFonts w:eastAsia="Times New Roman" w:cs="Times New Roman"/>
          <w:szCs w:val="24"/>
        </w:rPr>
        <w:t>άσεις, έτσι ώστε να αντιμετωπιστούν τα πολλαπλά και σύνθετα προβλήματα, που σχετίζονται με το ζήτημα της λαθρεμπορίας των καυσίμων.</w:t>
      </w:r>
    </w:p>
    <w:p w14:paraId="25CA9748"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Απαντήσατε μάλλον και για τη δεύτερη φάση, κύριε </w:t>
      </w:r>
      <w:proofErr w:type="spellStart"/>
      <w:r>
        <w:rPr>
          <w:rFonts w:eastAsia="Times New Roman" w:cs="Times New Roman"/>
          <w:szCs w:val="24"/>
        </w:rPr>
        <w:t>Χαρίτση</w:t>
      </w:r>
      <w:proofErr w:type="spellEnd"/>
      <w:r>
        <w:rPr>
          <w:rFonts w:eastAsia="Times New Roman" w:cs="Times New Roman"/>
          <w:szCs w:val="24"/>
        </w:rPr>
        <w:t>.</w:t>
      </w:r>
    </w:p>
    <w:p w14:paraId="25CA9749" w14:textId="77777777" w:rsidR="00054EB1" w:rsidRDefault="00375CE6">
      <w:pPr>
        <w:spacing w:after="0" w:line="600" w:lineRule="auto"/>
        <w:ind w:firstLine="720"/>
        <w:jc w:val="both"/>
        <w:rPr>
          <w:rFonts w:eastAsia="Times New Roman"/>
          <w:szCs w:val="24"/>
        </w:rPr>
      </w:pPr>
      <w:r>
        <w:rPr>
          <w:rFonts w:eastAsia="Times New Roman" w:cs="Times New Roman"/>
          <w:szCs w:val="24"/>
        </w:rPr>
        <w:t>Κύριε Λοβέρδο, έχετε τ</w:t>
      </w:r>
      <w:r>
        <w:rPr>
          <w:rFonts w:eastAsia="Times New Roman" w:cs="Times New Roman"/>
          <w:szCs w:val="24"/>
        </w:rPr>
        <w:t>ον λόγο για τρία λεπτά.</w:t>
      </w:r>
    </w:p>
    <w:p w14:paraId="25CA974A"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Διαπιστώνουμε ότι υπάρχει ένα πρόβλημα συντονισμού στην Κυβέρνηση. Αυτό διαπιστώνεται σε κορυφαία θέματα, όπως αυτά που είπε ο κ. Τσίπρας για το επίδομα («Δεν χρειάζεται να ρωτάμε κανέναν τι θα κάνουμε με το </w:t>
      </w:r>
      <w:proofErr w:type="spellStart"/>
      <w:r>
        <w:rPr>
          <w:rFonts w:eastAsia="Times New Roman" w:cs="Times New Roman"/>
          <w:szCs w:val="24"/>
        </w:rPr>
        <w:t>υπερπλ</w:t>
      </w:r>
      <w:r>
        <w:rPr>
          <w:rFonts w:eastAsia="Times New Roman" w:cs="Times New Roman"/>
          <w:szCs w:val="24"/>
        </w:rPr>
        <w:t>εόνασμα</w:t>
      </w:r>
      <w:proofErr w:type="spellEnd"/>
      <w:r>
        <w:rPr>
          <w:rFonts w:eastAsia="Times New Roman" w:cs="Times New Roman"/>
          <w:szCs w:val="24"/>
        </w:rPr>
        <w:t xml:space="preserve">») και αυτά που είπε και ο κ. </w:t>
      </w:r>
      <w:proofErr w:type="spellStart"/>
      <w:r>
        <w:rPr>
          <w:rFonts w:eastAsia="Times New Roman" w:cs="Times New Roman"/>
          <w:szCs w:val="24"/>
        </w:rPr>
        <w:t>Τσακαλώτος</w:t>
      </w:r>
      <w:proofErr w:type="spellEnd"/>
      <w:r>
        <w:rPr>
          <w:rFonts w:eastAsia="Times New Roman" w:cs="Times New Roman"/>
          <w:szCs w:val="24"/>
        </w:rPr>
        <w:t xml:space="preserve"> ότι έπρεπε να ρωτήσουμε και να έχουμε συνεννοηθεί ή αυτά που είπε ο Πρωθυπουργός για την ανεργία («22,5% έχει πέσει») και αυτά που λέει η Υπουργός Εργασίας ότι πάνω από </w:t>
      </w:r>
      <w:proofErr w:type="spellStart"/>
      <w:r>
        <w:rPr>
          <w:rFonts w:eastAsia="Times New Roman" w:cs="Times New Roman"/>
          <w:szCs w:val="24"/>
        </w:rPr>
        <w:t>εκατόν</w:t>
      </w:r>
      <w:proofErr w:type="spellEnd"/>
      <w:r>
        <w:rPr>
          <w:rFonts w:eastAsia="Times New Roman" w:cs="Times New Roman"/>
          <w:szCs w:val="24"/>
        </w:rPr>
        <w:t xml:space="preserve"> είκοσι πέντε</w:t>
      </w:r>
      <w:r>
        <w:rPr>
          <w:rFonts w:eastAsia="Times New Roman" w:cs="Times New Roman"/>
          <w:szCs w:val="24"/>
        </w:rPr>
        <w:t xml:space="preserve"> χιλιάδες θέσεις εργ</w:t>
      </w:r>
      <w:r>
        <w:rPr>
          <w:rFonts w:eastAsia="Times New Roman" w:cs="Times New Roman"/>
          <w:szCs w:val="24"/>
        </w:rPr>
        <w:t xml:space="preserve">ασίας αμείβονται με 100 ευρώ το μήνα, 4% του οικονομικώς ενεργού πληθυσμού. Τις ζούμε αυτές τις αντιφάσεις. </w:t>
      </w:r>
    </w:p>
    <w:p w14:paraId="25CA974B"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Αλλά και εδώ, κύριε Υπουργέ, δεν έχει κανένα νόημα, με το Υπουργείο Μεταφορών λόγου χάρη ή και με τις δικές σας υπηρεσίες, να μη συντονίζεστε. Θα σ</w:t>
      </w:r>
      <w:r>
        <w:rPr>
          <w:rFonts w:eastAsia="Times New Roman" w:cs="Times New Roman"/>
          <w:szCs w:val="24"/>
        </w:rPr>
        <w:t xml:space="preserve">ας πω γιατί. Δεν το λέω αδίκως αυτό. Συμφωνώ </w:t>
      </w:r>
      <w:proofErr w:type="spellStart"/>
      <w:r>
        <w:rPr>
          <w:rFonts w:eastAsia="Times New Roman" w:cs="Times New Roman"/>
          <w:szCs w:val="24"/>
        </w:rPr>
        <w:t>κατ</w:t>
      </w:r>
      <w:r>
        <w:rPr>
          <w:rFonts w:eastAsia="Times New Roman" w:cs="Times New Roman"/>
          <w:szCs w:val="24"/>
        </w:rPr>
        <w:t>΄</w:t>
      </w:r>
      <w:r>
        <w:rPr>
          <w:rFonts w:eastAsia="Times New Roman" w:cs="Times New Roman"/>
          <w:szCs w:val="24"/>
        </w:rPr>
        <w:t>αρχάς</w:t>
      </w:r>
      <w:proofErr w:type="spellEnd"/>
      <w:r>
        <w:rPr>
          <w:rFonts w:eastAsia="Times New Roman" w:cs="Times New Roman"/>
          <w:szCs w:val="24"/>
        </w:rPr>
        <w:t xml:space="preserve"> μαζί σας ότι η τροπολογία της κ. </w:t>
      </w:r>
      <w:proofErr w:type="spellStart"/>
      <w:r>
        <w:rPr>
          <w:rFonts w:eastAsia="Times New Roman" w:cs="Times New Roman"/>
          <w:szCs w:val="24"/>
        </w:rPr>
        <w:t>Τζάκρη</w:t>
      </w:r>
      <w:proofErr w:type="spellEnd"/>
      <w:r>
        <w:rPr>
          <w:rFonts w:eastAsia="Times New Roman" w:cs="Times New Roman"/>
          <w:szCs w:val="24"/>
        </w:rPr>
        <w:t xml:space="preserve"> αύξησε το αξιόποινο και το επεξέτεινε. Δίκιο έχετε. Ναι, αμέ, επέκταση και αύξηση του αξιοποίνου. Επί αυτής της δέσμης των ρυθμίσεων που εισήγαγε η τροπολογία εί</w:t>
      </w:r>
      <w:r>
        <w:rPr>
          <w:rFonts w:eastAsia="Times New Roman" w:cs="Times New Roman"/>
          <w:szCs w:val="24"/>
        </w:rPr>
        <w:t xml:space="preserve">πα ότι, εάν τις ξεκρεμάσεις, αποτελέσματα δεν έχεις. </w:t>
      </w:r>
    </w:p>
    <w:p w14:paraId="25CA974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Και έρχεται η υπόλοιπη πράξη να σου δώσει την ευκαιρία να συμπεράνεις: Μπορώ να έχω αποτελέσματα ή δεν μπορώ να έχω αποτελέσματα; Λόγου </w:t>
      </w:r>
      <w:r>
        <w:rPr>
          <w:rFonts w:eastAsia="Times New Roman" w:cs="Times New Roman"/>
          <w:szCs w:val="24"/>
        </w:rPr>
        <w:t>χάριν</w:t>
      </w:r>
      <w:r>
        <w:rPr>
          <w:rFonts w:eastAsia="Times New Roman" w:cs="Times New Roman"/>
          <w:szCs w:val="24"/>
        </w:rPr>
        <w:t>, στην ποιότητα: Στην ποιότητα, εάν δεν κάνεις επιτόπιο έλεγχ</w:t>
      </w:r>
      <w:r>
        <w:rPr>
          <w:rFonts w:eastAsia="Times New Roman" w:cs="Times New Roman"/>
          <w:szCs w:val="24"/>
        </w:rPr>
        <w:t xml:space="preserve">ο, δεν μπορείς να ελέγξεις τι είναι το καύσιμο που βάζει μέσα στο πρατήριό του ή στο φορτηγό του, στο βυτίο του ο οποιοσδήποτε ή ακόμη και στο πλεούμενό του. Επιτόπιους όμως, ελέγχους -μας ενημερώνουν τα συνδικαλιστικά όργανα των πρατηριούχων- δεν κάνετε. </w:t>
      </w:r>
      <w:r>
        <w:rPr>
          <w:rFonts w:eastAsia="Times New Roman" w:cs="Times New Roman"/>
          <w:szCs w:val="24"/>
        </w:rPr>
        <w:t xml:space="preserve">Και οι αριθμοί που βγήκαν για το 2016 είναι εκκωφαντικά λιγότεροι έλεγχοι από </w:t>
      </w:r>
      <w:r>
        <w:rPr>
          <w:rFonts w:eastAsia="Times New Roman" w:cs="Times New Roman"/>
          <w:szCs w:val="24"/>
        </w:rPr>
        <w:lastRenderedPageBreak/>
        <w:t xml:space="preserve">ό,τι το 2015 που ήσασταν εσείς κυβέρνηση, που ήταν λιγότεροι από ό,τι το 2014. Ένα το κρατούμενο. </w:t>
      </w:r>
    </w:p>
    <w:p w14:paraId="25CA974D"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Δεύτερο το κρατούμενο. Λέει το Υπουργείο Μεταφορών –αυτά τα άκουγα το πρωί στην</w:t>
      </w:r>
      <w:r>
        <w:rPr>
          <w:rFonts w:eastAsia="Times New Roman" w:cs="Times New Roman"/>
          <w:szCs w:val="24"/>
        </w:rPr>
        <w:t xml:space="preserve"> τηλεόραση από σύμπτωση-, η Γενική του Γραμματέας: «Ναι, δεν κάνουμε, γιατί κάνουμε </w:t>
      </w:r>
      <w:proofErr w:type="spellStart"/>
      <w:r>
        <w:rPr>
          <w:rFonts w:eastAsia="Times New Roman" w:cs="Times New Roman"/>
          <w:szCs w:val="24"/>
        </w:rPr>
        <w:t>στοχευμένους</w:t>
      </w:r>
      <w:proofErr w:type="spellEnd"/>
      <w:r>
        <w:rPr>
          <w:rFonts w:eastAsia="Times New Roman" w:cs="Times New Roman"/>
          <w:szCs w:val="24"/>
        </w:rPr>
        <w:t xml:space="preserve"> ελέγχους και ψηφιοποιημένους ελέγχους. Τους κάνουμε καλύτερα». </w:t>
      </w:r>
    </w:p>
    <w:p w14:paraId="25CA974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Και ρωτώντας πάλι τους αρμοδίους, μου είπαν ότι το σύστημα στη Γενική Γραμματεία Πληροφοριακών </w:t>
      </w:r>
      <w:r>
        <w:rPr>
          <w:rFonts w:eastAsia="Times New Roman" w:cs="Times New Roman"/>
          <w:szCs w:val="24"/>
        </w:rPr>
        <w:t xml:space="preserve">Συστημάτων για εισροή-εκροή δεν ελέγχεται. Διότι δεν έχει υπάρξει μέχρι στιγμής μία αντίδραση από την πλευρά των στοιχείων που πηγαίνουν. Γιατί πηγαίνουν αυτόματα. Με το που γίνεται η πλήρωση μίας δεξαμενής, αυτομάτως οι ποσότητες στέλνονται ως μήνυμα στη </w:t>
      </w:r>
      <w:r>
        <w:rPr>
          <w:rFonts w:eastAsia="Times New Roman" w:cs="Times New Roman"/>
          <w:szCs w:val="24"/>
        </w:rPr>
        <w:t>Γενική Γραμματεία Πληροφοριακών Συστημάτων. Ούτε και εκεί έχει υπάρξει κάποια αντίδραση. «Δεν υπάρχει», λέει, «σε πλήρη λειτουργία το συγκεκριμένο σύστημα». Την εξήγηση που μου έδω</w:t>
      </w:r>
      <w:r>
        <w:rPr>
          <w:rFonts w:eastAsia="Times New Roman" w:cs="Times New Roman"/>
          <w:szCs w:val="24"/>
        </w:rPr>
        <w:lastRenderedPageBreak/>
        <w:t>σαν -δεν την συγκράτησα- τεχνική και ουσιώδης, αλλά πάντως δεν υπάρχουν αυτέ</w:t>
      </w:r>
      <w:r>
        <w:rPr>
          <w:rFonts w:eastAsia="Times New Roman" w:cs="Times New Roman"/>
          <w:szCs w:val="24"/>
        </w:rPr>
        <w:t xml:space="preserve">ς οι αμφίδρομες σχέσεις. Δίνονται στοιχεία χωρίς αυτά να τυγχάνουν της οποιασδήποτε επεξεργασίας. </w:t>
      </w:r>
    </w:p>
    <w:p w14:paraId="25CA974F" w14:textId="77777777" w:rsidR="00054EB1" w:rsidRDefault="00375CE6">
      <w:pPr>
        <w:spacing w:after="0" w:line="600" w:lineRule="auto"/>
        <w:ind w:firstLine="720"/>
        <w:contextualSpacing/>
        <w:jc w:val="both"/>
        <w:rPr>
          <w:rFonts w:eastAsia="Times New Roman" w:cs="Times New Roman"/>
          <w:szCs w:val="24"/>
        </w:rPr>
      </w:pPr>
      <w:r>
        <w:rPr>
          <w:rFonts w:eastAsia="Times New Roman" w:cs="Times New Roman"/>
          <w:szCs w:val="24"/>
        </w:rPr>
        <w:t>Και ακόμα, έχετε ως Υπουργείο στοιχεία ή δεν έχετε και πηγαίνετε στα τυφλά; Γιατί εάν δεν έχετε, πώς δικαιολογείται, από την πλευρά των Βουλευτών σας τουλάχι</w:t>
      </w:r>
      <w:r>
        <w:rPr>
          <w:rFonts w:eastAsia="Times New Roman" w:cs="Times New Roman"/>
          <w:szCs w:val="24"/>
        </w:rPr>
        <w:t xml:space="preserve">στον, ο ισχυρισμός </w:t>
      </w:r>
      <w:r>
        <w:rPr>
          <w:rFonts w:eastAsia="Times New Roman" w:cs="Times New Roman"/>
          <w:szCs w:val="24"/>
        </w:rPr>
        <w:t xml:space="preserve">πως </w:t>
      </w:r>
      <w:r>
        <w:rPr>
          <w:rFonts w:eastAsia="Times New Roman" w:cs="Times New Roman"/>
          <w:szCs w:val="24"/>
        </w:rPr>
        <w:t>σε ό,τι αφορά το λαθρεμπόριο καυσίμων αυξήθηκαν τα έσοδα του δημοσίου από τον έλεγχο; Ή έχετε στοιχεία και έχετε να μας πείτε αν πράγματι αυξήθηκαν ή αν μειώθηκαν, ή δεν έχετε στοιχεία και γίνεται διακίνηση όχι έγκυρων πληροφοριών κα</w:t>
      </w:r>
      <w:r>
        <w:rPr>
          <w:rFonts w:eastAsia="Times New Roman" w:cs="Times New Roman"/>
          <w:szCs w:val="24"/>
        </w:rPr>
        <w:t xml:space="preserve">ι από τους Βουλευτές σας, κάτι το οποίο δεν τους τιμά, αλλά και για το οποίο δεν είναι και υπεύθυνοι. </w:t>
      </w:r>
    </w:p>
    <w:p w14:paraId="25CA9750" w14:textId="77777777" w:rsidR="00054EB1" w:rsidRDefault="00375CE6">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Ορίστε, κύριε Υπουργέ, έχετε τον λόγο.</w:t>
      </w:r>
    </w:p>
    <w:p w14:paraId="25CA9751" w14:textId="77777777" w:rsidR="00054EB1" w:rsidRDefault="00375CE6">
      <w:pPr>
        <w:spacing w:after="0" w:line="600" w:lineRule="auto"/>
        <w:ind w:firstLine="720"/>
        <w:contextualSpacing/>
        <w:jc w:val="both"/>
        <w:rPr>
          <w:rFonts w:eastAsia="SimSun"/>
          <w:szCs w:val="24"/>
          <w:lang w:eastAsia="zh-CN"/>
        </w:rPr>
      </w:pPr>
      <w:r>
        <w:rPr>
          <w:rFonts w:eastAsia="SimSun"/>
          <w:b/>
          <w:szCs w:val="24"/>
          <w:lang w:eastAsia="zh-CN"/>
        </w:rPr>
        <w:lastRenderedPageBreak/>
        <w:t>ΑΛΕΞΑΝΔΡΟΣ ΧΑΡΙΤΣΗΣ (Αναπληρωτής</w:t>
      </w:r>
      <w:r>
        <w:rPr>
          <w:rFonts w:eastAsia="SimSun"/>
          <w:szCs w:val="24"/>
          <w:lang w:eastAsia="zh-CN"/>
        </w:rPr>
        <w:t xml:space="preserve"> </w:t>
      </w:r>
      <w:r>
        <w:rPr>
          <w:rFonts w:eastAsia="SimSun"/>
          <w:b/>
          <w:szCs w:val="24"/>
          <w:lang w:eastAsia="zh-CN"/>
        </w:rPr>
        <w:t>Υπουργός Οικονομίας και Ανάπτυξης</w:t>
      </w:r>
      <w:r>
        <w:rPr>
          <w:rFonts w:eastAsia="SimSun"/>
          <w:szCs w:val="24"/>
          <w:lang w:eastAsia="zh-CN"/>
        </w:rPr>
        <w:t xml:space="preserve">) : </w:t>
      </w:r>
      <w:r>
        <w:rPr>
          <w:rFonts w:eastAsia="SimSun"/>
          <w:szCs w:val="24"/>
          <w:lang w:eastAsia="zh-CN"/>
        </w:rPr>
        <w:t xml:space="preserve">Ευχαριστώ, κυρία Πρόεδρε. Θα μιλήσω πολύ σύντομα. </w:t>
      </w:r>
    </w:p>
    <w:p w14:paraId="25CA9752" w14:textId="77777777" w:rsidR="00054EB1" w:rsidRDefault="00375CE6">
      <w:pPr>
        <w:spacing w:after="0" w:line="600" w:lineRule="auto"/>
        <w:ind w:firstLine="720"/>
        <w:contextualSpacing/>
        <w:jc w:val="both"/>
        <w:rPr>
          <w:rFonts w:eastAsia="SimSun"/>
          <w:szCs w:val="24"/>
          <w:lang w:eastAsia="zh-CN"/>
        </w:rPr>
      </w:pPr>
      <w:r>
        <w:rPr>
          <w:rFonts w:eastAsia="SimSun"/>
          <w:szCs w:val="24"/>
          <w:lang w:eastAsia="zh-CN"/>
        </w:rPr>
        <w:t xml:space="preserve">Πρώτα απ’ όλα, εν </w:t>
      </w:r>
      <w:proofErr w:type="spellStart"/>
      <w:r>
        <w:rPr>
          <w:rFonts w:eastAsia="SimSun"/>
          <w:szCs w:val="24"/>
          <w:lang w:eastAsia="zh-CN"/>
        </w:rPr>
        <w:t>σχέσει</w:t>
      </w:r>
      <w:proofErr w:type="spellEnd"/>
      <w:r>
        <w:rPr>
          <w:rFonts w:eastAsia="SimSun"/>
          <w:szCs w:val="24"/>
          <w:lang w:eastAsia="zh-CN"/>
        </w:rPr>
        <w:t xml:space="preserve"> με τα στοιχεία, νομίζω έχουν δοθεί στην δημοσιότητα τα στοιχεία από το αρμόδιο Υπουργείο Οικονομικών. Έχουν δοθεί τα σχετικά στοιχεία. Δεν χρειάζεται εγώ να πω κάτι περισσότερο σε </w:t>
      </w:r>
      <w:r>
        <w:rPr>
          <w:rFonts w:eastAsia="SimSun"/>
          <w:szCs w:val="24"/>
          <w:lang w:eastAsia="zh-CN"/>
        </w:rPr>
        <w:t>αυτό. Το Υπουργείο Οικονομικών είναι αυτό το οποίο καταγράφει τα στοιχεία σε σχέση με τα πρόστιμα τα οποία τίθενται για τα ζητήματα του λαθρεμπορίου. Και νομίζω ότι έχετε δει την αύξηση, η οποία έχει καταγραφεί, έχει αποτυπωθεί σε αυτά τα στοιχεία.</w:t>
      </w:r>
    </w:p>
    <w:p w14:paraId="25CA9753"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Σε σχέσ</w:t>
      </w:r>
      <w:r>
        <w:rPr>
          <w:rFonts w:eastAsia="Times New Roman" w:cs="Times New Roman"/>
          <w:szCs w:val="24"/>
        </w:rPr>
        <w:t xml:space="preserve">η με τους ελέγχους, βεβαίως και οι έλεγχοι έχουν αυξηθεί σημαντικά το 2016 και μάλιστα έχουν αυξηθεί όχι μόνο με συμβατικό τρόπο, αλλά και με τη χρήση κρυφών οχημάτων, κάτι που δεν είχε γίνει το </w:t>
      </w:r>
      <w:r>
        <w:rPr>
          <w:rFonts w:eastAsia="Times New Roman" w:cs="Times New Roman"/>
          <w:szCs w:val="24"/>
        </w:rPr>
        <w:lastRenderedPageBreak/>
        <w:t>2015, έτσι ώστε οι έλεγχοι να ανταποκρίνονται περισσότερο στη</w:t>
      </w:r>
      <w:r>
        <w:rPr>
          <w:rFonts w:eastAsia="Times New Roman" w:cs="Times New Roman"/>
          <w:szCs w:val="24"/>
        </w:rPr>
        <w:t>ν πραγματικότητα. Και έχουν επιβληθεί οι σχετικές κυρώσεις, που προβλέπει το νέο θεσμικό πλαίσιο.</w:t>
      </w:r>
    </w:p>
    <w:p w14:paraId="25CA9754"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Νομίζω όμως ότι είναι σαφές -και από τη δική σας παρέμβαση και από αυτά που είπα και εγώ πριν- ότι το συγκεκριμένο ζήτημα απαιτεί ολοκληρωμένες παρεμβάσεις. Γ</w:t>
      </w:r>
      <w:r>
        <w:rPr>
          <w:rFonts w:eastAsia="Times New Roman" w:cs="Times New Roman"/>
          <w:szCs w:val="24"/>
        </w:rPr>
        <w:t xml:space="preserve">ι’ αυτό εγώ μίλησα για την ανάγκη συμπλήρωσης των προβλεπόμενων στην διάταξη με πρωτοβουλίες, όπως αυτή την οποία ανέφερα στην </w:t>
      </w:r>
      <w:proofErr w:type="spellStart"/>
      <w:r>
        <w:rPr>
          <w:rFonts w:eastAsia="Times New Roman" w:cs="Times New Roman"/>
          <w:szCs w:val="24"/>
        </w:rPr>
        <w:t>πρωτολογία</w:t>
      </w:r>
      <w:proofErr w:type="spellEnd"/>
      <w:r>
        <w:rPr>
          <w:rFonts w:eastAsia="Times New Roman" w:cs="Times New Roman"/>
          <w:szCs w:val="24"/>
        </w:rPr>
        <w:t xml:space="preserve"> μου σε σχέση με το ολοκληρωμένο πληροφοριακό σύστημα, το οποίο αφ</w:t>
      </w:r>
      <w:r>
        <w:rPr>
          <w:rFonts w:eastAsia="Times New Roman" w:cs="Times New Roman"/>
          <w:szCs w:val="24"/>
        </w:rPr>
        <w:t>’</w:t>
      </w:r>
      <w:r>
        <w:rPr>
          <w:rFonts w:eastAsia="Times New Roman" w:cs="Times New Roman"/>
          <w:szCs w:val="24"/>
        </w:rPr>
        <w:t xml:space="preserve"> </w:t>
      </w:r>
      <w:r>
        <w:rPr>
          <w:rFonts w:eastAsia="Times New Roman" w:cs="Times New Roman"/>
          <w:szCs w:val="24"/>
        </w:rPr>
        <w:t>ενός δίνει τη δυνατότητα για να υπάρξει αυτός ο συν</w:t>
      </w:r>
      <w:r>
        <w:rPr>
          <w:rFonts w:eastAsia="Times New Roman" w:cs="Times New Roman"/>
          <w:szCs w:val="24"/>
        </w:rPr>
        <w:t>τονισμός μεταξύ των υπηρεσιών -τον οποίο και εσείς αναφέρατε- και αφ</w:t>
      </w:r>
      <w:r>
        <w:rPr>
          <w:rFonts w:eastAsia="Times New Roman" w:cs="Times New Roman"/>
          <w:szCs w:val="24"/>
        </w:rPr>
        <w:t xml:space="preserve">’ </w:t>
      </w:r>
      <w:r>
        <w:rPr>
          <w:rFonts w:eastAsia="Times New Roman" w:cs="Times New Roman"/>
          <w:szCs w:val="24"/>
        </w:rPr>
        <w:t xml:space="preserve">ετέρου, καταγράφει και παρακολουθεί όλο το σύστημα διακίνησης και διάθεσης των καυσίμων. </w:t>
      </w:r>
    </w:p>
    <w:p w14:paraId="25CA9755"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25CA9756" w14:textId="77777777" w:rsidR="00054EB1" w:rsidRDefault="00375CE6">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szCs w:val="24"/>
        </w:rPr>
        <w:t>Ευχαριστούμε</w:t>
      </w:r>
      <w:r>
        <w:rPr>
          <w:rFonts w:eastAsia="Times New Roman"/>
          <w:szCs w:val="24"/>
        </w:rPr>
        <w:t>.</w:t>
      </w:r>
    </w:p>
    <w:p w14:paraId="25CA9757" w14:textId="77777777" w:rsidR="00054EB1" w:rsidRDefault="00375CE6">
      <w:pPr>
        <w:spacing w:after="0" w:line="600" w:lineRule="auto"/>
        <w:ind w:firstLine="720"/>
        <w:jc w:val="both"/>
        <w:rPr>
          <w:rFonts w:eastAsia="Times New Roman"/>
          <w:szCs w:val="24"/>
        </w:rPr>
      </w:pPr>
      <w:r>
        <w:rPr>
          <w:rFonts w:eastAsia="Times New Roman"/>
          <w:szCs w:val="24"/>
        </w:rPr>
        <w:lastRenderedPageBreak/>
        <w:t xml:space="preserve">Θα συζητηθεί τώρα η </w:t>
      </w:r>
      <w:r>
        <w:rPr>
          <w:rFonts w:eastAsia="Times New Roman"/>
          <w:szCs w:val="24"/>
        </w:rPr>
        <w:t xml:space="preserve">τελευταία ερώτηση προς τον κύριο Αναπληρωτή Υπουργό Οικονομίας και Ανάπτυξης, η ένατη με αριθμό 277/9-12-2016 επίκαιρη ερώτηση δεύτερου κύκλου του Βουλευτή Αρκαδίας της Δημοκρατικής Συμπαράταξης ΠΑΣΟΚ – ΔΗΜΑΡ κ. </w:t>
      </w:r>
      <w:r>
        <w:rPr>
          <w:rFonts w:eastAsia="Times New Roman"/>
          <w:bCs/>
          <w:szCs w:val="24"/>
        </w:rPr>
        <w:t>Οδυσσέα Κωνσταντινόπουλου</w:t>
      </w:r>
      <w:r>
        <w:rPr>
          <w:rFonts w:eastAsia="Times New Roman"/>
          <w:szCs w:val="24"/>
        </w:rPr>
        <w:t xml:space="preserve"> προς τον Υπουργό </w:t>
      </w:r>
      <w:r>
        <w:rPr>
          <w:rFonts w:eastAsia="Times New Roman"/>
          <w:bCs/>
          <w:szCs w:val="24"/>
        </w:rPr>
        <w:t>Ο</w:t>
      </w:r>
      <w:r>
        <w:rPr>
          <w:rFonts w:eastAsia="Times New Roman"/>
          <w:bCs/>
          <w:szCs w:val="24"/>
        </w:rPr>
        <w:t>ικονομίας και Ανάπτυξης</w:t>
      </w:r>
      <w:r>
        <w:rPr>
          <w:rFonts w:eastAsia="Times New Roman"/>
          <w:b/>
          <w:bCs/>
          <w:szCs w:val="24"/>
        </w:rPr>
        <w:t>,</w:t>
      </w:r>
      <w:r>
        <w:rPr>
          <w:rFonts w:eastAsia="Times New Roman"/>
          <w:szCs w:val="24"/>
        </w:rPr>
        <w:t xml:space="preserve"> σχετικά με την ένταξη του έργου β΄ φάσης της επέκτασης δικτύου διανομής τηλεθέρμανσης στη Μεγαλόπολη Αρκαδίας.</w:t>
      </w:r>
    </w:p>
    <w:p w14:paraId="25CA9758" w14:textId="77777777" w:rsidR="00054EB1" w:rsidRDefault="00375CE6">
      <w:pPr>
        <w:spacing w:after="0" w:line="600" w:lineRule="auto"/>
        <w:ind w:firstLine="720"/>
        <w:jc w:val="both"/>
        <w:rPr>
          <w:rFonts w:eastAsia="Times New Roman"/>
          <w:szCs w:val="24"/>
        </w:rPr>
      </w:pPr>
      <w:r>
        <w:rPr>
          <w:rFonts w:eastAsia="Times New Roman"/>
          <w:szCs w:val="24"/>
        </w:rPr>
        <w:t>Κύριε Κωνσταντινόπουλε, έχετε τον λόγο για δύο λεπτά</w:t>
      </w:r>
      <w:r>
        <w:rPr>
          <w:rFonts w:eastAsia="Times New Roman"/>
          <w:szCs w:val="24"/>
        </w:rPr>
        <w:t xml:space="preserve"> για να αναπτύξετε την επίκαιρη ερώτηση.</w:t>
      </w:r>
    </w:p>
    <w:p w14:paraId="25CA9759" w14:textId="77777777" w:rsidR="00054EB1" w:rsidRDefault="00375CE6">
      <w:pPr>
        <w:spacing w:after="0"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Ευχαριστώ, </w:t>
      </w:r>
      <w:r>
        <w:rPr>
          <w:rFonts w:eastAsia="Times New Roman"/>
          <w:szCs w:val="24"/>
        </w:rPr>
        <w:t xml:space="preserve">κυρία </w:t>
      </w:r>
      <w:r>
        <w:rPr>
          <w:rFonts w:eastAsia="Times New Roman"/>
          <w:szCs w:val="24"/>
        </w:rPr>
        <w:t>Πρόεδρε.</w:t>
      </w:r>
    </w:p>
    <w:p w14:paraId="25CA975A" w14:textId="77777777" w:rsidR="00054EB1" w:rsidRDefault="00375CE6">
      <w:pPr>
        <w:spacing w:after="0" w:line="600" w:lineRule="auto"/>
        <w:ind w:firstLine="720"/>
        <w:jc w:val="both"/>
        <w:rPr>
          <w:rFonts w:eastAsia="Times New Roman"/>
          <w:szCs w:val="24"/>
        </w:rPr>
      </w:pPr>
      <w:r>
        <w:rPr>
          <w:rFonts w:eastAsia="Times New Roman"/>
          <w:szCs w:val="24"/>
        </w:rPr>
        <w:t>Κύριε Υπουργέ, το έργο β΄ φάσης επέκτασης δικτύου διανομής τηλεθέρμανσης στη Μεγαλόπολη Αρκαδίας έχει ιδιαίτερο ενδιαφέρον. Και νομίζω ότι αυτό που ενδιαφέρει κι εσάς και όλους μας, είναι ότι το επόμενο χρονικό διάστημα θα αρχίσε</w:t>
      </w:r>
      <w:r>
        <w:rPr>
          <w:rFonts w:eastAsia="Times New Roman"/>
          <w:szCs w:val="24"/>
        </w:rPr>
        <w:t xml:space="preserve">ι η </w:t>
      </w:r>
      <w:proofErr w:type="spellStart"/>
      <w:r>
        <w:rPr>
          <w:rFonts w:eastAsia="Times New Roman"/>
          <w:szCs w:val="24"/>
        </w:rPr>
        <w:t>μεταλιγντική</w:t>
      </w:r>
      <w:proofErr w:type="spellEnd"/>
      <w:r>
        <w:rPr>
          <w:rFonts w:eastAsia="Times New Roman"/>
          <w:szCs w:val="24"/>
        </w:rPr>
        <w:t xml:space="preserve"> εποχή και αυτό το έργο θα </w:t>
      </w:r>
      <w:r>
        <w:rPr>
          <w:rFonts w:eastAsia="Times New Roman"/>
          <w:szCs w:val="24"/>
        </w:rPr>
        <w:lastRenderedPageBreak/>
        <w:t>βοηθούσε πάρα πολύ την τοπική περιοχή και περιβαλλοντολογικά -αν θέλετε την άποψή μου- και οικονομικά και αναπτυξιακά, γιατί θα μπορούσαν να υπάρχουν δράσεις οι οποίες θα κάλυπταν και θέματα ανεργίας και θέματα οι</w:t>
      </w:r>
      <w:r>
        <w:rPr>
          <w:rFonts w:eastAsia="Times New Roman"/>
          <w:szCs w:val="24"/>
        </w:rPr>
        <w:t xml:space="preserve">κονομικής ανάπτυξης, το κλείσιμο των πολλών μονάδων, που θα γίνει, όπως ανακοίνωσε η Κυβέρνησή σας, και είναι μέσα </w:t>
      </w:r>
      <w:r>
        <w:rPr>
          <w:rFonts w:eastAsia="Times New Roman"/>
          <w:szCs w:val="24"/>
        </w:rPr>
        <w:t>στο πλαίσιο</w:t>
      </w:r>
      <w:r>
        <w:rPr>
          <w:rFonts w:eastAsia="Times New Roman"/>
          <w:szCs w:val="24"/>
        </w:rPr>
        <w:t xml:space="preserve"> των </w:t>
      </w:r>
      <w:proofErr w:type="spellStart"/>
      <w:r>
        <w:rPr>
          <w:rFonts w:eastAsia="Times New Roman"/>
          <w:szCs w:val="24"/>
        </w:rPr>
        <w:t>λιγν</w:t>
      </w:r>
      <w:r>
        <w:rPr>
          <w:rFonts w:eastAsia="Times New Roman"/>
          <w:szCs w:val="24"/>
        </w:rPr>
        <w:t>ι</w:t>
      </w:r>
      <w:r>
        <w:rPr>
          <w:rFonts w:eastAsia="Times New Roman"/>
          <w:szCs w:val="24"/>
        </w:rPr>
        <w:t>τικών</w:t>
      </w:r>
      <w:proofErr w:type="spellEnd"/>
      <w:r>
        <w:rPr>
          <w:rFonts w:eastAsia="Times New Roman"/>
          <w:szCs w:val="24"/>
        </w:rPr>
        <w:t xml:space="preserve"> μονάδων σε όλη την Ελλάδα και στην Αρκαδία.</w:t>
      </w:r>
    </w:p>
    <w:p w14:paraId="25CA975B" w14:textId="77777777" w:rsidR="00054EB1" w:rsidRDefault="00375CE6">
      <w:pPr>
        <w:spacing w:after="0" w:line="600" w:lineRule="auto"/>
        <w:ind w:firstLine="720"/>
        <w:jc w:val="both"/>
        <w:rPr>
          <w:rFonts w:eastAsia="Times New Roman"/>
          <w:szCs w:val="24"/>
        </w:rPr>
      </w:pPr>
      <w:r>
        <w:rPr>
          <w:rFonts w:eastAsia="Times New Roman"/>
          <w:szCs w:val="24"/>
        </w:rPr>
        <w:t xml:space="preserve">Μέσα </w:t>
      </w:r>
      <w:r>
        <w:rPr>
          <w:rFonts w:eastAsia="Times New Roman"/>
          <w:szCs w:val="24"/>
        </w:rPr>
        <w:t xml:space="preserve">στο </w:t>
      </w:r>
      <w:r>
        <w:rPr>
          <w:rFonts w:eastAsia="Times New Roman"/>
          <w:szCs w:val="24"/>
        </w:rPr>
        <w:t>πλαίσιο αυτό</w:t>
      </w:r>
      <w:r>
        <w:rPr>
          <w:rFonts w:eastAsia="Times New Roman"/>
          <w:szCs w:val="24"/>
        </w:rPr>
        <w:t xml:space="preserve"> -όπως ακριβώς απαντάτε στο έγγραφό σας- εντάχθηκ</w:t>
      </w:r>
      <w:r>
        <w:rPr>
          <w:rFonts w:eastAsia="Times New Roman"/>
          <w:szCs w:val="24"/>
        </w:rPr>
        <w:t>ε το 2014 στο εθνικό σκέλος ΠΔΕ (ΣΑΕ075), ως πράξη δυνητική προς ένταξη επιχειρησιακού προγράμματος του ΕΣΠΑ 2014-2020, με στόχο την ωρίμανση του έργου, υπό την προϋπόθεση ότι δεν θα ολοκληρωθεί η διαγωνιστική διαδικασία πριν την ένταξη στο επιχειρησιακό π</w:t>
      </w:r>
      <w:r>
        <w:rPr>
          <w:rFonts w:eastAsia="Times New Roman"/>
          <w:szCs w:val="24"/>
        </w:rPr>
        <w:t>ρόγραμμα του 2020.</w:t>
      </w:r>
    </w:p>
    <w:p w14:paraId="25CA975C" w14:textId="77777777" w:rsidR="00054EB1" w:rsidRDefault="00375CE6">
      <w:pPr>
        <w:spacing w:after="0" w:line="600" w:lineRule="auto"/>
        <w:ind w:firstLine="720"/>
        <w:jc w:val="both"/>
        <w:rPr>
          <w:rFonts w:eastAsia="Times New Roman"/>
          <w:szCs w:val="24"/>
        </w:rPr>
      </w:pPr>
      <w:r>
        <w:rPr>
          <w:rFonts w:eastAsia="Times New Roman"/>
          <w:szCs w:val="24"/>
        </w:rPr>
        <w:t>Δυστυχώς, το 2015 με απόφαση της Κυβέρνησης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-βάσει αυτού που απαντάει ο κ. </w:t>
      </w:r>
      <w:proofErr w:type="spellStart"/>
      <w:r>
        <w:rPr>
          <w:rFonts w:eastAsia="Times New Roman"/>
          <w:szCs w:val="24"/>
        </w:rPr>
        <w:t>Κορκολής</w:t>
      </w:r>
      <w:proofErr w:type="spellEnd"/>
      <w:r>
        <w:rPr>
          <w:rFonts w:eastAsia="Times New Roman"/>
          <w:szCs w:val="24"/>
        </w:rPr>
        <w:t>, ο δικός σας ο Γενικός Γραμμα</w:t>
      </w:r>
      <w:r>
        <w:rPr>
          <w:rFonts w:eastAsia="Times New Roman"/>
          <w:szCs w:val="24"/>
        </w:rPr>
        <w:lastRenderedPageBreak/>
        <w:t xml:space="preserve">τέας- </w:t>
      </w:r>
      <w:proofErr w:type="spellStart"/>
      <w:r>
        <w:rPr>
          <w:rFonts w:eastAsia="Times New Roman"/>
          <w:szCs w:val="24"/>
        </w:rPr>
        <w:t>απεντάχθηκε</w:t>
      </w:r>
      <w:proofErr w:type="spellEnd"/>
      <w:r>
        <w:rPr>
          <w:rFonts w:eastAsia="Times New Roman"/>
          <w:szCs w:val="24"/>
        </w:rPr>
        <w:t xml:space="preserve"> από το ΠΔΕ. Αυτό έγινε το 2015. Το 2016 -επανέρχομαι στον κ. Σταθάκη- σε έγγραφο που μου έστ</w:t>
      </w:r>
      <w:r>
        <w:rPr>
          <w:rFonts w:eastAsia="Times New Roman"/>
          <w:szCs w:val="24"/>
        </w:rPr>
        <w:t xml:space="preserve">ειλε ο κ. </w:t>
      </w:r>
      <w:proofErr w:type="spellStart"/>
      <w:r>
        <w:rPr>
          <w:rFonts w:eastAsia="Times New Roman"/>
          <w:szCs w:val="24"/>
        </w:rPr>
        <w:t>Μαμαλούκας</w:t>
      </w:r>
      <w:proofErr w:type="spellEnd"/>
      <w:r>
        <w:rPr>
          <w:rFonts w:eastAsia="Times New Roman"/>
          <w:szCs w:val="24"/>
        </w:rPr>
        <w:t xml:space="preserve"> -ήταν ο ίδιος που έκανε την ένταξη στην πρώτη φάση- λέει ότι την παρούσα χρονική περίοδο δεν έχει υπάρξει κάποια διαφοροποίηση της ισχύουσας εξειδίκευσης του επιχειρησιακού προγράμματος. </w:t>
      </w:r>
    </w:p>
    <w:p w14:paraId="25CA975D" w14:textId="77777777" w:rsidR="00054EB1" w:rsidRDefault="00375CE6">
      <w:pPr>
        <w:spacing w:after="0" w:line="600" w:lineRule="auto"/>
        <w:ind w:firstLine="720"/>
        <w:jc w:val="both"/>
        <w:rPr>
          <w:rFonts w:eastAsia="Times New Roman"/>
          <w:szCs w:val="24"/>
        </w:rPr>
      </w:pPr>
      <w:r>
        <w:rPr>
          <w:rFonts w:eastAsia="Times New Roman"/>
          <w:szCs w:val="24"/>
        </w:rPr>
        <w:t>Σας ερωτώ, κύριε Υπουργέ, αν στο πρόγραμμα «Υπο</w:t>
      </w:r>
      <w:r>
        <w:rPr>
          <w:rFonts w:eastAsia="Times New Roman"/>
          <w:szCs w:val="24"/>
        </w:rPr>
        <w:t>δομές μεταφορών, περιβάλλον και αειφόρος ανάπτυξη» και στη συγκεκριμένη δράση έχετε την πρόθεση να εντάξετε αυτό το έργο.</w:t>
      </w:r>
    </w:p>
    <w:p w14:paraId="25CA975E" w14:textId="77777777" w:rsidR="00054EB1" w:rsidRDefault="00375CE6">
      <w:pPr>
        <w:spacing w:after="0" w:line="600" w:lineRule="auto"/>
        <w:ind w:firstLine="720"/>
        <w:jc w:val="both"/>
        <w:rPr>
          <w:rFonts w:eastAsia="Times New Roman"/>
          <w:szCs w:val="24"/>
        </w:rPr>
      </w:pPr>
      <w:r>
        <w:rPr>
          <w:rFonts w:eastAsia="Times New Roman"/>
          <w:szCs w:val="24"/>
        </w:rPr>
        <w:t>Σας ευχαριστώ πάρα πολύ.</w:t>
      </w:r>
    </w:p>
    <w:p w14:paraId="25CA975F" w14:textId="77777777" w:rsidR="00054EB1" w:rsidRDefault="00375CE6">
      <w:pPr>
        <w:spacing w:after="0"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Ευχαριστούμε, κύριε Κωνσταντινόπουλε.</w:t>
      </w:r>
    </w:p>
    <w:p w14:paraId="25CA9760" w14:textId="77777777" w:rsidR="00054EB1" w:rsidRDefault="00375CE6">
      <w:pPr>
        <w:spacing w:after="0" w:line="600" w:lineRule="auto"/>
        <w:ind w:firstLine="720"/>
        <w:jc w:val="both"/>
        <w:rPr>
          <w:rFonts w:eastAsia="Times New Roman"/>
          <w:szCs w:val="24"/>
        </w:rPr>
      </w:pPr>
      <w:r>
        <w:rPr>
          <w:rFonts w:eastAsia="Times New Roman"/>
          <w:szCs w:val="24"/>
        </w:rPr>
        <w:t>Κύριε Υπουργέ, έχετε τον λό</w:t>
      </w:r>
      <w:r>
        <w:rPr>
          <w:rFonts w:eastAsia="Times New Roman"/>
          <w:szCs w:val="24"/>
        </w:rPr>
        <w:t>γο.</w:t>
      </w:r>
    </w:p>
    <w:p w14:paraId="25CA9761" w14:textId="77777777" w:rsidR="00054EB1" w:rsidRDefault="00375CE6">
      <w:pPr>
        <w:spacing w:after="0" w:line="600" w:lineRule="auto"/>
        <w:ind w:firstLine="720"/>
        <w:jc w:val="both"/>
        <w:rPr>
          <w:rFonts w:eastAsia="Times New Roman"/>
          <w:szCs w:val="24"/>
        </w:rPr>
      </w:pPr>
      <w:r>
        <w:rPr>
          <w:rFonts w:eastAsia="Times New Roman"/>
          <w:b/>
          <w:szCs w:val="24"/>
        </w:rPr>
        <w:t>ΑΛΕΞΑΝΔΡΟΣ ΧΑΡΙΤΣΗΣ (Αναπληρωτής Υπουργός Οικονομίας και Ανάπτυξης):</w:t>
      </w:r>
      <w:r>
        <w:rPr>
          <w:rFonts w:eastAsia="Times New Roman"/>
          <w:szCs w:val="24"/>
        </w:rPr>
        <w:t xml:space="preserve"> Ευχαριστώ, κυρία Πρόεδρε.</w:t>
      </w:r>
    </w:p>
    <w:p w14:paraId="25CA9762" w14:textId="77777777" w:rsidR="00054EB1" w:rsidRDefault="00375CE6">
      <w:pPr>
        <w:spacing w:after="0" w:line="600" w:lineRule="auto"/>
        <w:ind w:firstLine="720"/>
        <w:jc w:val="both"/>
        <w:rPr>
          <w:rFonts w:eastAsia="Times New Roman"/>
          <w:szCs w:val="24"/>
        </w:rPr>
      </w:pPr>
      <w:r>
        <w:rPr>
          <w:rFonts w:eastAsia="Times New Roman"/>
          <w:szCs w:val="24"/>
        </w:rPr>
        <w:lastRenderedPageBreak/>
        <w:t xml:space="preserve">Κύριε Κωνσταντινόπουλε, αναφέρεστε σε ένα έργο το οποίο πράγματι εντάχθηκε στο εθνικό σκέλος του </w:t>
      </w:r>
      <w:r>
        <w:rPr>
          <w:rFonts w:eastAsia="Times New Roman"/>
          <w:szCs w:val="24"/>
        </w:rPr>
        <w:t>Προγράμματος Δημοσίων</w:t>
      </w:r>
      <w:r>
        <w:rPr>
          <w:rFonts w:eastAsia="Times New Roman"/>
          <w:szCs w:val="24"/>
        </w:rPr>
        <w:t xml:space="preserve"> </w:t>
      </w:r>
      <w:r>
        <w:rPr>
          <w:rFonts w:eastAsia="Times New Roman"/>
          <w:szCs w:val="24"/>
        </w:rPr>
        <w:t xml:space="preserve">Επενδύσεων </w:t>
      </w:r>
      <w:r>
        <w:rPr>
          <w:rFonts w:eastAsia="Times New Roman"/>
          <w:szCs w:val="24"/>
        </w:rPr>
        <w:t>του 2014, όπως και χιλιάδες</w:t>
      </w:r>
      <w:r>
        <w:rPr>
          <w:rFonts w:eastAsia="Times New Roman"/>
          <w:szCs w:val="24"/>
        </w:rPr>
        <w:t xml:space="preserve"> άλλα. Και λέω χιλιάδες άλλα, γιατί θα πρέπει να είναι σαφές προς όλους -αναγκάστηκα και εγώ να καταθέσω στα Πρακτικά της Βουλής τα σχετικά στοιχεία- ότι τα προγράμματα που εμείς κληρονομήσαμε στις αρχές του 2015, είχαν μια </w:t>
      </w:r>
      <w:proofErr w:type="spellStart"/>
      <w:r>
        <w:rPr>
          <w:rFonts w:eastAsia="Times New Roman"/>
          <w:szCs w:val="24"/>
        </w:rPr>
        <w:t>υπερδέσμευση</w:t>
      </w:r>
      <w:proofErr w:type="spellEnd"/>
      <w:r>
        <w:rPr>
          <w:rFonts w:eastAsia="Times New Roman"/>
          <w:szCs w:val="24"/>
        </w:rPr>
        <w:t xml:space="preserve"> της τάξης των 6 δισ</w:t>
      </w:r>
      <w:r>
        <w:rPr>
          <w:rFonts w:eastAsia="Times New Roman"/>
          <w:szCs w:val="24"/>
        </w:rPr>
        <w:t>εκατομμυρίων ευρώ. Ειδικά το συγκεκριμένο πρόγραμμα, στο οποίο αναφερόμαστε σήμερα, για το συγκεκριμένο έργο -το πρόγραμμα του ΥΜΕΠΕΡΑΑ, δηλαδή του Υποδομών, Μεταφορών, Περιβάλλοντος για την περίοδο 2014-2020- πριν ακόμα ξεκινήσει η υλοποίηση του προγράμμα</w:t>
      </w:r>
      <w:r>
        <w:rPr>
          <w:rFonts w:eastAsia="Times New Roman"/>
          <w:szCs w:val="24"/>
        </w:rPr>
        <w:t xml:space="preserve">τος είχε </w:t>
      </w:r>
      <w:proofErr w:type="spellStart"/>
      <w:r>
        <w:rPr>
          <w:rFonts w:eastAsia="Times New Roman"/>
          <w:szCs w:val="24"/>
        </w:rPr>
        <w:t>υπερδέσμευση</w:t>
      </w:r>
      <w:proofErr w:type="spellEnd"/>
      <w:r>
        <w:rPr>
          <w:rFonts w:eastAsia="Times New Roman"/>
          <w:szCs w:val="24"/>
        </w:rPr>
        <w:t>, δηλαδή εντάξεις στο πρόγραμμα χωρίς να έχουν διασφαλιστεί οι σχετικές πιστώσεις, η οποία ξεπερνούσε το 260%. Δηλαδή, για 100 διαθέσιμα ευρώ οι εντάξεις στο πρόγραμμα αντιστοιχούσαν σε 260 ευρώ. Αν αυτό θεωρείται σοβαρός σχεδιασμός γι</w:t>
      </w:r>
      <w:r>
        <w:rPr>
          <w:rFonts w:eastAsia="Times New Roman"/>
          <w:szCs w:val="24"/>
        </w:rPr>
        <w:t xml:space="preserve">α </w:t>
      </w:r>
      <w:r>
        <w:rPr>
          <w:rFonts w:eastAsia="Times New Roman"/>
          <w:szCs w:val="24"/>
        </w:rPr>
        <w:lastRenderedPageBreak/>
        <w:t>έργα τα οποία πράγματι πρέπει να υλοποιηθούν, νομίζω ότι ο καθένας βγάζει τα συμπεράσματά του.</w:t>
      </w:r>
    </w:p>
    <w:p w14:paraId="25CA9763" w14:textId="77777777" w:rsidR="00054EB1" w:rsidRDefault="00375CE6">
      <w:pPr>
        <w:spacing w:after="0" w:line="600" w:lineRule="auto"/>
        <w:ind w:firstLine="720"/>
        <w:jc w:val="both"/>
        <w:rPr>
          <w:rFonts w:eastAsia="Times New Roman"/>
          <w:szCs w:val="24"/>
        </w:rPr>
      </w:pPr>
      <w:r>
        <w:rPr>
          <w:rFonts w:eastAsia="Times New Roman"/>
          <w:szCs w:val="24"/>
        </w:rPr>
        <w:t>Τώρα επί της ουσίας του έργου, συμφωνώ μαζί σας ότι προφανώς πρόκειται για ένα πολύ σημαντικό έργο, ένα έργο το οποίο πρέπει να υλοποιηθεί, γιατί σχετίζεται, β</w:t>
      </w:r>
      <w:r>
        <w:rPr>
          <w:rFonts w:eastAsia="Times New Roman"/>
          <w:szCs w:val="24"/>
        </w:rPr>
        <w:t>εβαίως, και με την αλλαγή του ενεργειακού προτύπου, του ενεργειακού μείγματος της χώρας και με τις ευρύτερες αναπτυξιακές προοπτικές, αλλά και με την καλή ποιότητα ζωής των πολιτών της περιοχής της Μεγαλόπολης και της Αρκαδίας συνολικότερα. Βεβαίως, αυτό δ</w:t>
      </w:r>
      <w:r>
        <w:rPr>
          <w:rFonts w:eastAsia="Times New Roman"/>
          <w:szCs w:val="24"/>
        </w:rPr>
        <w:t>εν θα μπορούσε να γίνει χωρίς να προηγηθεί μια σοβαρή διαδικασία ωρίμανσης του έργου και κυρίως, εξεύρεσης των απαραίτητων πόρων, για να μπορέσει αυτό το έργο να υλοποιηθεί.</w:t>
      </w:r>
    </w:p>
    <w:p w14:paraId="25CA9764" w14:textId="77777777" w:rsidR="00054EB1" w:rsidRDefault="00375CE6">
      <w:pPr>
        <w:spacing w:after="0" w:line="600" w:lineRule="auto"/>
        <w:ind w:firstLine="720"/>
        <w:jc w:val="both"/>
        <w:rPr>
          <w:rFonts w:eastAsia="Times New Roman"/>
          <w:szCs w:val="24"/>
        </w:rPr>
      </w:pPr>
      <w:r>
        <w:rPr>
          <w:rFonts w:eastAsia="Times New Roman"/>
          <w:szCs w:val="24"/>
        </w:rPr>
        <w:t xml:space="preserve">Συγκεκριμένα και επειδή αναφερόμαστε στο επιχειρησιακό πρόγραμμα του ΥΜΕΠΕΡΑΑ της </w:t>
      </w:r>
      <w:r>
        <w:rPr>
          <w:rFonts w:eastAsia="Times New Roman"/>
          <w:szCs w:val="24"/>
        </w:rPr>
        <w:t xml:space="preserve">περιόδου 2014-2020, πράγματι προβλέπεται η χρηματοδότηση από αυτό το επιχειρησιακό πρόγραμμα για την υλοποίηση δράσεων εξοικονόμησης ενέργειας, μέσω του Άξονα Προτεραιότητας </w:t>
      </w:r>
      <w:r>
        <w:rPr>
          <w:rFonts w:eastAsia="Times New Roman"/>
          <w:szCs w:val="24"/>
        </w:rPr>
        <w:lastRenderedPageBreak/>
        <w:t>10 και του Θεματικού Στόχου 4, ειδικά της Επενδυτικής Προτεραιότητας 4</w:t>
      </w:r>
      <w:r>
        <w:rPr>
          <w:rFonts w:eastAsia="Times New Roman"/>
          <w:szCs w:val="24"/>
          <w:lang w:val="en-US"/>
        </w:rPr>
        <w:t>g</w:t>
      </w:r>
      <w:r>
        <w:rPr>
          <w:rFonts w:eastAsia="Times New Roman"/>
          <w:szCs w:val="24"/>
        </w:rPr>
        <w:t>, που αφορά</w:t>
      </w:r>
      <w:r>
        <w:rPr>
          <w:rFonts w:eastAsia="Times New Roman"/>
          <w:szCs w:val="24"/>
        </w:rPr>
        <w:t xml:space="preserve"> στην προώθηση της χρήσης - συμπαραγωγής θερμότητας και ηλεκτρισμού με υψηλή απόδοση βάσει της ζήτησης για χρήσιμη θερμότητα. </w:t>
      </w:r>
    </w:p>
    <w:p w14:paraId="25CA9765" w14:textId="77777777" w:rsidR="00054EB1" w:rsidRDefault="00375CE6">
      <w:pPr>
        <w:spacing w:after="0" w:line="600" w:lineRule="auto"/>
        <w:ind w:firstLine="720"/>
        <w:jc w:val="both"/>
        <w:rPr>
          <w:rFonts w:eastAsia="Times New Roman"/>
          <w:szCs w:val="24"/>
        </w:rPr>
      </w:pPr>
      <w:r>
        <w:rPr>
          <w:rFonts w:eastAsia="Times New Roman"/>
          <w:szCs w:val="24"/>
        </w:rPr>
        <w:t xml:space="preserve">Σε αυτήν την επενδυτική προτεραιότητα εντάχθηκαν, σε προηγούμενες εξειδικεύσεις του προγράμματος, τα έργα της </w:t>
      </w:r>
      <w:r>
        <w:rPr>
          <w:rFonts w:eastAsia="Times New Roman"/>
          <w:szCs w:val="24"/>
        </w:rPr>
        <w:t xml:space="preserve">Περιφέρειας </w:t>
      </w:r>
      <w:r>
        <w:rPr>
          <w:rFonts w:eastAsia="Times New Roman"/>
          <w:szCs w:val="24"/>
        </w:rPr>
        <w:t>Δυτικής</w:t>
      </w:r>
      <w:r>
        <w:rPr>
          <w:rFonts w:eastAsia="Times New Roman"/>
          <w:szCs w:val="24"/>
        </w:rPr>
        <w:t xml:space="preserve"> Μακεδονίας. Και αναφέρομαι στα έργα στην Κοζάνη, τη Φλώρινα και το Αμύνταιο. Βεβαίως, το συγκεκριμένο έργο θα μπορούσε και αυτό να έχει ήδη ενταχθεί, εφόσον δεν υπήρχαν </w:t>
      </w:r>
      <w:proofErr w:type="spellStart"/>
      <w:r>
        <w:rPr>
          <w:rFonts w:eastAsia="Times New Roman"/>
          <w:szCs w:val="24"/>
        </w:rPr>
        <w:t>υπερδεσμεύσεις</w:t>
      </w:r>
      <w:proofErr w:type="spellEnd"/>
      <w:r>
        <w:rPr>
          <w:rFonts w:eastAsia="Times New Roman"/>
          <w:szCs w:val="24"/>
        </w:rPr>
        <w:t xml:space="preserve">, τις οποίες ανέφερα προηγουμένως. </w:t>
      </w:r>
    </w:p>
    <w:p w14:paraId="25CA9766" w14:textId="77777777" w:rsidR="00054EB1" w:rsidRDefault="00375CE6">
      <w:pPr>
        <w:spacing w:after="0" w:line="600" w:lineRule="auto"/>
        <w:ind w:firstLine="720"/>
        <w:jc w:val="both"/>
        <w:rPr>
          <w:rFonts w:eastAsia="Times New Roman"/>
          <w:szCs w:val="24"/>
        </w:rPr>
      </w:pPr>
      <w:r>
        <w:rPr>
          <w:rFonts w:eastAsia="Times New Roman"/>
          <w:szCs w:val="24"/>
        </w:rPr>
        <w:t>Παρ</w:t>
      </w:r>
      <w:r>
        <w:rPr>
          <w:rFonts w:eastAsia="Times New Roman"/>
          <w:szCs w:val="24"/>
        </w:rPr>
        <w:t xml:space="preserve">’ </w:t>
      </w:r>
      <w:r>
        <w:rPr>
          <w:rFonts w:eastAsia="Times New Roman"/>
          <w:szCs w:val="24"/>
        </w:rPr>
        <w:t xml:space="preserve">όλα αυτά, επειδή το έργο αυτό είναι πραγματικά πολύ σημαντικό και είναι ένα έργο το οποίο πρέπει να υλοποιηθεί από το συγχρηματοδοτούμενα προγράμματα, έχει αναπτυχθεί όλο το προηγούμενο διάστημα από τις υπηρεσίες μας, σε συνεργασία με τη δημοτική </w:t>
      </w:r>
      <w:r>
        <w:rPr>
          <w:rFonts w:eastAsia="Times New Roman"/>
          <w:szCs w:val="24"/>
        </w:rPr>
        <w:t>αρχή</w:t>
      </w:r>
      <w:r>
        <w:rPr>
          <w:rFonts w:eastAsia="Times New Roman"/>
          <w:szCs w:val="24"/>
        </w:rPr>
        <w:t>, μια</w:t>
      </w:r>
      <w:r>
        <w:rPr>
          <w:rFonts w:eastAsia="Times New Roman"/>
          <w:szCs w:val="24"/>
        </w:rPr>
        <w:t xml:space="preserve"> προσπάθεια ολοκλήρωσης των διαδικασιών για την ωρίμανση του έργου. Το έργο </w:t>
      </w:r>
      <w:r>
        <w:rPr>
          <w:rFonts w:eastAsia="Times New Roman"/>
          <w:szCs w:val="24"/>
        </w:rPr>
        <w:lastRenderedPageBreak/>
        <w:t xml:space="preserve">πλέον βρίσκεται σε πολύ καλό επίπεδο ωρίμανσης. Στην επόμενη εξειδίκευση, η οποία θα γίνει μέσα στις αρχές του 2017, θα υπάρξει -βάσει και της ιεράρχησης πλέον των αναγκών με έναν </w:t>
      </w:r>
      <w:r>
        <w:rPr>
          <w:rFonts w:eastAsia="Times New Roman"/>
          <w:szCs w:val="24"/>
        </w:rPr>
        <w:t xml:space="preserve">σοβαρό σχεδιασμό- ανακατανομή και των διαθέσιμων πόρων του προγράμματος ανά επενδυτική προτεραιότητα. </w:t>
      </w:r>
    </w:p>
    <w:p w14:paraId="25CA9767" w14:textId="77777777" w:rsidR="00054EB1" w:rsidRDefault="00375CE6">
      <w:pPr>
        <w:spacing w:after="0" w:line="600" w:lineRule="auto"/>
        <w:ind w:firstLine="720"/>
        <w:jc w:val="both"/>
        <w:rPr>
          <w:rFonts w:eastAsia="Times New Roman"/>
          <w:szCs w:val="24"/>
        </w:rPr>
      </w:pPr>
      <w:r>
        <w:rPr>
          <w:rFonts w:eastAsia="Times New Roman"/>
          <w:szCs w:val="24"/>
        </w:rPr>
        <w:t>Η απάντηση, λοιπόν, είναι καταφατική, ότι ναι, θα μπορέσουμε να εξειδικεύσουμε και να εντάξουμε το έργο στο συγκεκριμένο επιχειρησιακό πρόγραμμα, με πιστ</w:t>
      </w:r>
      <w:r>
        <w:rPr>
          <w:rFonts w:eastAsia="Times New Roman"/>
          <w:szCs w:val="24"/>
        </w:rPr>
        <w:t>ώσεις όμως, ώστε το έργο πραγματικά να μπορέσει τα επόμενα χρόνια να υλοποιηθεί.</w:t>
      </w:r>
    </w:p>
    <w:p w14:paraId="25CA9768" w14:textId="77777777" w:rsidR="00054EB1" w:rsidRDefault="00375CE6">
      <w:pPr>
        <w:spacing w:after="0" w:line="600" w:lineRule="auto"/>
        <w:ind w:firstLine="720"/>
        <w:jc w:val="both"/>
        <w:rPr>
          <w:rFonts w:eastAsia="Times New Roman"/>
          <w:szCs w:val="24"/>
        </w:rPr>
      </w:pPr>
      <w:r>
        <w:rPr>
          <w:rFonts w:eastAsia="Times New Roman"/>
          <w:szCs w:val="24"/>
        </w:rPr>
        <w:t>Ευχαριστώ.</w:t>
      </w:r>
    </w:p>
    <w:p w14:paraId="25CA9769" w14:textId="77777777" w:rsidR="00054EB1" w:rsidRDefault="00375CE6">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Κύριε Κωνσταντινόπουλε, έχετε τον λόγο για τρία λεπτά.</w:t>
      </w:r>
    </w:p>
    <w:p w14:paraId="25CA976A" w14:textId="77777777" w:rsidR="00054EB1" w:rsidRDefault="00375CE6">
      <w:pPr>
        <w:spacing w:after="0" w:line="600" w:lineRule="auto"/>
        <w:ind w:firstLine="720"/>
        <w:jc w:val="both"/>
        <w:rPr>
          <w:rFonts w:eastAsia="Times New Roman"/>
          <w:szCs w:val="24"/>
        </w:rPr>
      </w:pPr>
      <w:r>
        <w:rPr>
          <w:rFonts w:eastAsia="Times New Roman"/>
          <w:b/>
          <w:szCs w:val="24"/>
        </w:rPr>
        <w:lastRenderedPageBreak/>
        <w:t>ΟΔΥΣΣΕΑΣ ΚΩΝΣΤΑΝΤΙΝΟΠΟΥΛΟΣ:</w:t>
      </w:r>
      <w:r>
        <w:rPr>
          <w:rFonts w:eastAsia="Times New Roman"/>
          <w:szCs w:val="24"/>
        </w:rPr>
        <w:t xml:space="preserve"> Κύριε Υπουργέ, αυτό που θα κρατήσω απ</w:t>
      </w:r>
      <w:r>
        <w:rPr>
          <w:rFonts w:eastAsia="Times New Roman"/>
          <w:szCs w:val="24"/>
        </w:rPr>
        <w:t>ό εσάς -γιατί αυτό έχει ενδιαφέρον σήμερα-, είναι ότι θα προχωρήσετε στις αρχές του 2017 στην ένταξη αυτού του προγράμματος. Για μένα αυτό είναι το σημαντικό, το ότι προχωράει η ωρίμανση του έργου. Ουσιαστικά αυτό γίνεται με την ένταξη στο ΠΔΕ. Αυτό αναφέρ</w:t>
      </w:r>
      <w:r>
        <w:rPr>
          <w:rFonts w:eastAsia="Times New Roman"/>
          <w:szCs w:val="24"/>
        </w:rPr>
        <w:t xml:space="preserve">εται πολύ καθαρά -το λέτε και εσείς αυτό που έγινε στην προηγούμενη φάση- ότι, δηλαδή, δεν θα ολοκληρωθεί η διαγωνιστική διαδικασία πριν την ένταξή του στο Επιχειρησιακό Πρόγραμμα. Αυτό σημαίνει ότι δεν θα είχε πρόσθετα από το ΠΔΕ. Το ξεχνώ αυτό. Εγώ μένω </w:t>
      </w:r>
      <w:r>
        <w:rPr>
          <w:rFonts w:eastAsia="Times New Roman"/>
          <w:szCs w:val="24"/>
        </w:rPr>
        <w:t>στη δική σας δέσμευση και αυτό είναι νομίζω το πιο σημαντικό. Το σημαντικό είναι ότι στις αρχές του 2017, τους πρώτους μήνες, θα επανέλθουμε, ότι αυτό το έργο θα ωριμάσει, θα το έχετε ήδη ωριμάσει μαζί με το Δήμο της Μεγαλόπολης. Χαίρομαι, λοιπόν, πάρα πολ</w:t>
      </w:r>
      <w:r>
        <w:rPr>
          <w:rFonts w:eastAsia="Times New Roman"/>
          <w:szCs w:val="24"/>
        </w:rPr>
        <w:t xml:space="preserve">ύ που συνεχίζεται αυτή τη διαδικασία. </w:t>
      </w:r>
    </w:p>
    <w:p w14:paraId="25CA976B" w14:textId="77777777" w:rsidR="00054EB1" w:rsidRDefault="00375CE6">
      <w:pPr>
        <w:spacing w:after="0" w:line="600" w:lineRule="auto"/>
        <w:ind w:firstLine="720"/>
        <w:jc w:val="both"/>
        <w:rPr>
          <w:rFonts w:eastAsia="Times New Roman"/>
          <w:szCs w:val="24"/>
        </w:rPr>
      </w:pPr>
      <w:r>
        <w:rPr>
          <w:rFonts w:eastAsia="Times New Roman"/>
          <w:szCs w:val="24"/>
        </w:rPr>
        <w:t xml:space="preserve">Θέλω να σας επισημάνω, όμως, κάτι γιατί είναι πάρα πολύ σημαντικό. Έχω δει τον κατάλογο των έργων στην Κοζάνη, την Φλώρινα και το </w:t>
      </w:r>
      <w:r>
        <w:rPr>
          <w:rFonts w:eastAsia="Times New Roman"/>
          <w:szCs w:val="24"/>
        </w:rPr>
        <w:lastRenderedPageBreak/>
        <w:t>Αμύνταιο, στη δράση 4</w:t>
      </w:r>
      <w:r>
        <w:rPr>
          <w:rFonts w:eastAsia="Times New Roman"/>
          <w:szCs w:val="24"/>
          <w:lang w:val="en-US"/>
        </w:rPr>
        <w:t>g</w:t>
      </w:r>
      <w:r>
        <w:rPr>
          <w:rFonts w:eastAsia="Times New Roman"/>
          <w:szCs w:val="24"/>
        </w:rPr>
        <w:t>, που είπατε. Εκτιμώ ότι θα κάνετε όλες τις προσαρμογές, όπως δεσ</w:t>
      </w:r>
      <w:r>
        <w:rPr>
          <w:rFonts w:eastAsia="Times New Roman"/>
          <w:szCs w:val="24"/>
        </w:rPr>
        <w:t>μευτήκατε, και θα μπορέσει αυτό το πρόγραμμα, ας υποθέσουμε τον Μάρτιο ή στα μέσα του 2017, να ενταχθεί στη διαδικασία. Αυτό νομίζω ενδιαφέρει όλους και εγώ θέλω να μείνω σε αυτό.</w:t>
      </w:r>
    </w:p>
    <w:p w14:paraId="25CA976C" w14:textId="77777777" w:rsidR="00054EB1" w:rsidRDefault="00375CE6">
      <w:pPr>
        <w:spacing w:after="0" w:line="600" w:lineRule="auto"/>
        <w:ind w:firstLine="720"/>
        <w:jc w:val="both"/>
        <w:rPr>
          <w:rFonts w:eastAsia="Times New Roman"/>
          <w:szCs w:val="24"/>
        </w:rPr>
      </w:pPr>
      <w:r>
        <w:rPr>
          <w:rFonts w:eastAsia="Times New Roman"/>
          <w:szCs w:val="24"/>
        </w:rPr>
        <w:t>Σας ευχαριστώ πάρα πολύ.</w:t>
      </w:r>
    </w:p>
    <w:p w14:paraId="25CA976D" w14:textId="77777777" w:rsidR="00054EB1" w:rsidRDefault="00375CE6">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Κύριε Υ</w:t>
      </w:r>
      <w:r>
        <w:rPr>
          <w:rFonts w:eastAsia="Times New Roman"/>
          <w:szCs w:val="24"/>
        </w:rPr>
        <w:t>πουργέ, έχετε τον λόγο για τρία λεπτά.</w:t>
      </w:r>
    </w:p>
    <w:p w14:paraId="25CA976E" w14:textId="77777777" w:rsidR="00054EB1" w:rsidRDefault="00375CE6">
      <w:pPr>
        <w:spacing w:after="0" w:line="600" w:lineRule="auto"/>
        <w:ind w:firstLine="720"/>
        <w:jc w:val="both"/>
        <w:rPr>
          <w:rFonts w:eastAsia="Times New Roman"/>
          <w:szCs w:val="24"/>
        </w:rPr>
      </w:pPr>
      <w:r>
        <w:rPr>
          <w:rFonts w:eastAsia="Times New Roman"/>
          <w:b/>
          <w:szCs w:val="24"/>
        </w:rPr>
        <w:t>ΑΛΕΞΑΝΔΡΟΣ ΧΑΡΙΤΣΗΣ (Αναπληρωτής Υπουργός Οικονομίας και Ανάπτυξης):</w:t>
      </w:r>
      <w:r>
        <w:rPr>
          <w:rFonts w:eastAsia="Times New Roman"/>
          <w:szCs w:val="24"/>
        </w:rPr>
        <w:t xml:space="preserve"> Κυρία Πρόεδρε, δεν χρειάζεται να προσθέσω κάτι.</w:t>
      </w:r>
    </w:p>
    <w:p w14:paraId="25CA976F" w14:textId="77777777" w:rsidR="00054EB1" w:rsidRDefault="00375CE6">
      <w:pPr>
        <w:spacing w:after="0" w:line="600" w:lineRule="auto"/>
        <w:ind w:firstLine="720"/>
        <w:jc w:val="both"/>
        <w:rPr>
          <w:rFonts w:eastAsia="Times New Roman"/>
          <w:szCs w:val="24"/>
        </w:rPr>
      </w:pPr>
      <w:r>
        <w:rPr>
          <w:rFonts w:eastAsia="Times New Roman"/>
          <w:szCs w:val="24"/>
        </w:rPr>
        <w:t>Ευχαριστώ.</w:t>
      </w:r>
    </w:p>
    <w:p w14:paraId="25CA9770" w14:textId="77777777" w:rsidR="00054EB1" w:rsidRDefault="00375CE6">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Ευχαριστούμε και για την οικονομία χρόνου.</w:t>
      </w:r>
    </w:p>
    <w:p w14:paraId="25CA9771" w14:textId="77777777" w:rsidR="00054EB1" w:rsidRDefault="00375CE6">
      <w:pPr>
        <w:spacing w:after="0" w:line="600" w:lineRule="auto"/>
        <w:ind w:firstLine="720"/>
        <w:jc w:val="both"/>
        <w:rPr>
          <w:rFonts w:eastAsia="Times New Roman"/>
          <w:szCs w:val="24"/>
        </w:rPr>
      </w:pPr>
      <w:r>
        <w:rPr>
          <w:rFonts w:eastAsia="Times New Roman"/>
          <w:szCs w:val="24"/>
        </w:rPr>
        <w:t>Θα</w:t>
      </w:r>
      <w:r>
        <w:rPr>
          <w:rFonts w:eastAsia="Times New Roman"/>
          <w:szCs w:val="24"/>
        </w:rPr>
        <w:t xml:space="preserve"> συζητηθεί τώρα η δεύτερη με αριθμό 281/12-12-2016 επίκαιρη ερώτηση πρώτου κύκλου του Βουλευτή Ηλείας της Νέας Δημοκρατίας κ. </w:t>
      </w:r>
      <w:r>
        <w:rPr>
          <w:rFonts w:eastAsia="Times New Roman"/>
          <w:bCs/>
          <w:szCs w:val="24"/>
        </w:rPr>
        <w:lastRenderedPageBreak/>
        <w:t>Κωνσταντίνου Τζαβάρα</w:t>
      </w:r>
      <w:r>
        <w:rPr>
          <w:rFonts w:eastAsia="Times New Roman"/>
          <w:szCs w:val="24"/>
        </w:rPr>
        <w:t xml:space="preserve"> προς τον </w:t>
      </w:r>
      <w:r>
        <w:rPr>
          <w:rFonts w:eastAsia="Times New Roman"/>
          <w:szCs w:val="24"/>
        </w:rPr>
        <w:t xml:space="preserve">Υπουργό </w:t>
      </w:r>
      <w:r>
        <w:rPr>
          <w:rFonts w:eastAsia="Times New Roman"/>
          <w:bCs/>
          <w:szCs w:val="24"/>
        </w:rPr>
        <w:t>Αγροτικής Ανάπτυξης και Τροφίμων,</w:t>
      </w:r>
      <w:r>
        <w:rPr>
          <w:rFonts w:eastAsia="Times New Roman"/>
          <w:szCs w:val="24"/>
        </w:rPr>
        <w:t xml:space="preserve"> σχετικά με την ολοκλήρωση των εξατομικευμένων εκτιμήσεων τ</w:t>
      </w:r>
      <w:r>
        <w:rPr>
          <w:rFonts w:eastAsia="Times New Roman"/>
          <w:szCs w:val="24"/>
        </w:rPr>
        <w:t xml:space="preserve">ου ΕΛΓΑ στους </w:t>
      </w:r>
      <w:proofErr w:type="spellStart"/>
      <w:r>
        <w:rPr>
          <w:rFonts w:eastAsia="Times New Roman"/>
          <w:szCs w:val="24"/>
        </w:rPr>
        <w:t>θεομηνιόπληκτους</w:t>
      </w:r>
      <w:proofErr w:type="spellEnd"/>
      <w:r>
        <w:rPr>
          <w:rFonts w:eastAsia="Times New Roman"/>
          <w:szCs w:val="24"/>
        </w:rPr>
        <w:t xml:space="preserve"> της Ηλείας.</w:t>
      </w:r>
    </w:p>
    <w:p w14:paraId="25CA9772" w14:textId="77777777" w:rsidR="00054EB1" w:rsidRDefault="00375CE6">
      <w:pPr>
        <w:spacing w:after="0" w:line="600" w:lineRule="auto"/>
        <w:ind w:firstLine="720"/>
        <w:jc w:val="both"/>
        <w:rPr>
          <w:rFonts w:eastAsia="Times New Roman"/>
          <w:szCs w:val="24"/>
        </w:rPr>
      </w:pPr>
      <w:r>
        <w:rPr>
          <w:rFonts w:eastAsia="Times New Roman"/>
          <w:szCs w:val="24"/>
        </w:rPr>
        <w:t xml:space="preserve">Στην </w:t>
      </w:r>
      <w:r>
        <w:rPr>
          <w:rFonts w:eastAsia="Times New Roman"/>
          <w:szCs w:val="24"/>
        </w:rPr>
        <w:t>επίκαιρη</w:t>
      </w:r>
      <w:r>
        <w:rPr>
          <w:rFonts w:eastAsia="Times New Roman"/>
          <w:szCs w:val="24"/>
        </w:rPr>
        <w:t xml:space="preserve"> ερώτηση του κ. Τζαβάρα θα απαντήσει ο Υπουργός Αγροτικής Ανάπτυξης και Τροφίμων κ. Ευάγγελος Αποστόλου.</w:t>
      </w:r>
    </w:p>
    <w:p w14:paraId="25CA9773" w14:textId="77777777" w:rsidR="00054EB1" w:rsidRDefault="00375CE6">
      <w:pPr>
        <w:spacing w:after="0" w:line="600" w:lineRule="auto"/>
        <w:ind w:firstLine="720"/>
        <w:jc w:val="both"/>
        <w:rPr>
          <w:rFonts w:eastAsia="Times New Roman"/>
          <w:szCs w:val="24"/>
        </w:rPr>
      </w:pPr>
      <w:r>
        <w:rPr>
          <w:rFonts w:eastAsia="Times New Roman"/>
          <w:szCs w:val="24"/>
        </w:rPr>
        <w:t>Κύριε Τζαβάρα, έχετε τον λόγο για δύο λεπτά</w:t>
      </w:r>
      <w:r>
        <w:rPr>
          <w:rFonts w:eastAsia="Times New Roman"/>
          <w:szCs w:val="24"/>
        </w:rPr>
        <w:t xml:space="preserve"> για να αναπτύξετε την</w:t>
      </w:r>
      <w:r>
        <w:rPr>
          <w:rFonts w:eastAsia="Times New Roman"/>
          <w:szCs w:val="24"/>
        </w:rPr>
        <w:t xml:space="preserve"> </w:t>
      </w:r>
      <w:r>
        <w:rPr>
          <w:rFonts w:eastAsia="Times New Roman"/>
          <w:szCs w:val="24"/>
        </w:rPr>
        <w:t>ε</w:t>
      </w:r>
      <w:r>
        <w:rPr>
          <w:rFonts w:eastAsia="Times New Roman"/>
          <w:szCs w:val="24"/>
        </w:rPr>
        <w:t>πίκαιρη ερώτηση</w:t>
      </w:r>
      <w:r>
        <w:rPr>
          <w:rFonts w:eastAsia="Times New Roman"/>
          <w:szCs w:val="24"/>
        </w:rPr>
        <w:t>.</w:t>
      </w:r>
    </w:p>
    <w:p w14:paraId="25CA9774" w14:textId="77777777" w:rsidR="00054EB1" w:rsidRDefault="00375CE6">
      <w:pPr>
        <w:spacing w:after="0" w:line="600" w:lineRule="auto"/>
        <w:ind w:firstLine="720"/>
        <w:jc w:val="both"/>
        <w:rPr>
          <w:rFonts w:eastAsia="Times New Roman"/>
          <w:szCs w:val="24"/>
        </w:rPr>
      </w:pPr>
      <w:r>
        <w:rPr>
          <w:rFonts w:eastAsia="Times New Roman"/>
          <w:b/>
          <w:szCs w:val="24"/>
        </w:rPr>
        <w:t>ΚΩΝΣΤΑΝΤΙΝΟ</w:t>
      </w:r>
      <w:r>
        <w:rPr>
          <w:rFonts w:eastAsia="Times New Roman"/>
          <w:b/>
          <w:szCs w:val="24"/>
        </w:rPr>
        <w:t>Σ ΤΖΑΒΑΡΑΣ:</w:t>
      </w:r>
      <w:r>
        <w:rPr>
          <w:rFonts w:eastAsia="Times New Roman"/>
          <w:szCs w:val="24"/>
        </w:rPr>
        <w:t xml:space="preserve"> Ευχαριστώ, κυρία Πρόεδρε.</w:t>
      </w:r>
    </w:p>
    <w:p w14:paraId="25CA9775" w14:textId="77777777" w:rsidR="00054EB1" w:rsidRDefault="00375CE6">
      <w:pPr>
        <w:spacing w:after="0" w:line="600" w:lineRule="auto"/>
        <w:ind w:firstLine="720"/>
        <w:jc w:val="both"/>
        <w:rPr>
          <w:rFonts w:eastAsia="Times New Roman"/>
          <w:szCs w:val="24"/>
        </w:rPr>
      </w:pPr>
      <w:r>
        <w:rPr>
          <w:rFonts w:eastAsia="Times New Roman"/>
          <w:szCs w:val="24"/>
        </w:rPr>
        <w:t>Κύριε Υπουργέ, ως γνωστόν το Σεπτέμβριο η Ηλεία -και μάλιστα, μια περιοχή η οποία είναι υψηλής παραγωγικότητας στον πρωτογενή τομέα- επλήγη ανεπανόρθωτα σε καλλιέργειες πολύ μεγάλης και σπουδαίας ανταγωνιστικότητας, σε</w:t>
      </w:r>
      <w:r>
        <w:rPr>
          <w:rFonts w:eastAsia="Times New Roman"/>
          <w:szCs w:val="24"/>
        </w:rPr>
        <w:t xml:space="preserve"> υποδομές, όπως θερμοκήπια κ</w:t>
      </w:r>
      <w:r>
        <w:rPr>
          <w:rFonts w:eastAsia="Times New Roman"/>
          <w:szCs w:val="24"/>
        </w:rPr>
        <w:t>.</w:t>
      </w:r>
      <w:r>
        <w:rPr>
          <w:rFonts w:eastAsia="Times New Roman"/>
          <w:szCs w:val="24"/>
        </w:rPr>
        <w:t>λπ.. Και ενώ όλοι περιμέναμε να έλθει, επιτέλους, η ώρα της διαδικασίας της εξατομίκευσης των ζημιών, μέχρι σήμερα, δυστυχώς, δεν έχει γίνει τίποτα.</w:t>
      </w:r>
    </w:p>
    <w:p w14:paraId="25CA9776"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Το μεγάλο πρόβλημα είναι ότι ενώ και ο Πρόεδρος του ΕΛΓΑ είχε πει και είχε δεσ</w:t>
      </w:r>
      <w:r>
        <w:rPr>
          <w:rFonts w:eastAsia="Times New Roman" w:cs="Times New Roman"/>
          <w:szCs w:val="24"/>
        </w:rPr>
        <w:t>μευθεί ότι μέχρι το τέλος Νοεμβρίου θα έχουν τελειώσει οι εξατομικεύσεις των ζημιών, δυστυχώς μέχρι σήμερα που μιλάμε δεν έχει συμβεί το παραμικρό, με αποτέλεσμα οι παραγωγοί να είναι σε απόγνωση και κυρίως να μην είναι σε θέση αυτή</w:t>
      </w:r>
      <w:r>
        <w:rPr>
          <w:rFonts w:eastAsia="Times New Roman" w:cs="Times New Roman"/>
          <w:szCs w:val="24"/>
        </w:rPr>
        <w:t>ν</w:t>
      </w:r>
      <w:r>
        <w:rPr>
          <w:rFonts w:eastAsia="Times New Roman" w:cs="Times New Roman"/>
          <w:szCs w:val="24"/>
        </w:rPr>
        <w:t xml:space="preserve"> τη στιγμή να συνεχίσου</w:t>
      </w:r>
      <w:r>
        <w:rPr>
          <w:rFonts w:eastAsia="Times New Roman" w:cs="Times New Roman"/>
          <w:szCs w:val="24"/>
        </w:rPr>
        <w:t>ν την οποιαδήποτε καλλιεργητική φροντίδα της περιουσίας τους και όλοι να βρίσκονται σε αυτή</w:t>
      </w:r>
      <w:r>
        <w:rPr>
          <w:rFonts w:eastAsia="Times New Roman" w:cs="Times New Roman"/>
          <w:szCs w:val="24"/>
        </w:rPr>
        <w:t>ν</w:t>
      </w:r>
      <w:r>
        <w:rPr>
          <w:rFonts w:eastAsia="Times New Roman" w:cs="Times New Roman"/>
          <w:szCs w:val="24"/>
        </w:rPr>
        <w:t xml:space="preserve"> τη δεινή θέση και μάλιστα, εν μέσω οικονομικής κρίσης.</w:t>
      </w:r>
    </w:p>
    <w:p w14:paraId="25CA9777"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Θα πρέπει οπωσδήποτε να λάβετε μια πρωτοβουλία και να μας πείτε πώς και πότε -συγκεκριμένα- αυτή η διαδικασί</w:t>
      </w:r>
      <w:r>
        <w:rPr>
          <w:rFonts w:eastAsia="Times New Roman" w:cs="Times New Roman"/>
          <w:szCs w:val="24"/>
        </w:rPr>
        <w:t>α θα φτάσει στο τέλος της, πέραν του ότι, όπως πολύ καλά ξέρετε, αυτή συνδέεται με μια εμπλοκή που έχει σημειωθεί λόγω της συνδικαλιστικής κινητοποίησης που υπάρχει από την πλευρά των εκτιμητών του ΕΛΓΑ, οι οποίοι αντιδρούν στην αλλαγή του θεσμικού πλαισίο</w:t>
      </w:r>
      <w:r>
        <w:rPr>
          <w:rFonts w:eastAsia="Times New Roman" w:cs="Times New Roman"/>
          <w:szCs w:val="24"/>
        </w:rPr>
        <w:t>υ για την αμοιβή τους.</w:t>
      </w:r>
    </w:p>
    <w:p w14:paraId="25CA9778"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Μάλιστα και εδώ θα πρέπει να τονισθεί, ότι οι αγρότες είναι εκείνοι οι οποίοι πληρώνουν από το τέλος της εκτίμησης που καταβάλλουν στον </w:t>
      </w:r>
      <w:r>
        <w:rPr>
          <w:rFonts w:eastAsia="Times New Roman" w:cs="Times New Roman"/>
          <w:szCs w:val="24"/>
        </w:rPr>
        <w:lastRenderedPageBreak/>
        <w:t>ΕΛΓΑ την αμοιβή αυτή. Και εδώ υπάρχει πάλι ένα ερώτημα, στο οποίο πιστεύω ότι θα πρέπει να απαντή</w:t>
      </w:r>
      <w:r>
        <w:rPr>
          <w:rFonts w:eastAsia="Times New Roman" w:cs="Times New Roman"/>
          <w:szCs w:val="24"/>
        </w:rPr>
        <w:t>σετε.</w:t>
      </w:r>
    </w:p>
    <w:p w14:paraId="25CA9779"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25CA977A"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για τρία λεπτά τον λόγο.</w:t>
      </w:r>
    </w:p>
    <w:p w14:paraId="25CA977B"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συνάδελφε, η ερώτησή σας έχει δύο σκέλη. Δεν μου επιτρέπει ο χρόνος στην </w:t>
      </w:r>
      <w:proofErr w:type="spellStart"/>
      <w:r>
        <w:rPr>
          <w:rFonts w:eastAsia="Times New Roman" w:cs="Times New Roman"/>
          <w:szCs w:val="24"/>
        </w:rPr>
        <w:t>πρωτολογία</w:t>
      </w:r>
      <w:proofErr w:type="spellEnd"/>
      <w:r>
        <w:rPr>
          <w:rFonts w:eastAsia="Times New Roman" w:cs="Times New Roman"/>
          <w:szCs w:val="24"/>
        </w:rPr>
        <w:t xml:space="preserve"> μου να αναφερθώ και στα δύο. Ξεκινώ από το πρώτο που αφορά τις ζημιές που πραγματικά υπέστη η περιοχή. </w:t>
      </w:r>
    </w:p>
    <w:p w14:paraId="25CA977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Μόνο όποιος μπόρεσε να δει από κοντά -γι’ αυτό πήγα, εξάλλου,</w:t>
      </w:r>
      <w:r>
        <w:rPr>
          <w:rFonts w:eastAsia="Times New Roman" w:cs="Times New Roman"/>
          <w:szCs w:val="24"/>
        </w:rPr>
        <w:t xml:space="preserve"> στην περιοχή- συγκλονίστηκε από την εικόνα των τεράστιων καταστροφών, </w:t>
      </w:r>
      <w:proofErr w:type="spellStart"/>
      <w:r>
        <w:rPr>
          <w:rFonts w:eastAsia="Times New Roman" w:cs="Times New Roman"/>
          <w:szCs w:val="24"/>
        </w:rPr>
        <w:t>πόσω</w:t>
      </w:r>
      <w:proofErr w:type="spellEnd"/>
      <w:r>
        <w:rPr>
          <w:rFonts w:eastAsia="Times New Roman" w:cs="Times New Roman"/>
          <w:szCs w:val="24"/>
        </w:rPr>
        <w:t xml:space="preserve"> μάλλον όταν πρόκειται για μια περιοχή που έχει μια οργανωμένη </w:t>
      </w:r>
      <w:r>
        <w:rPr>
          <w:rFonts w:eastAsia="Times New Roman" w:cs="Times New Roman"/>
          <w:szCs w:val="24"/>
        </w:rPr>
        <w:lastRenderedPageBreak/>
        <w:t>και καινοτόμο γεωργία, δηλαδή ουσιαστικά έχει μια κατεύθυνση η γεωργία την οποία επιζητούμε όλοι, και εσείς και εμείς.</w:t>
      </w:r>
    </w:p>
    <w:p w14:paraId="25CA977D"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Κάνουμε μεγάλη προσπάθεια για να εκτιμήσουμε τις ζημιές και να αποζημιώσουμε όσο γίνεται πιο γρήγορα τους παραγωγούς, βεβαίως και τον εξοπλισμό και όλες τις υποδομές. Οι απαραίτητες επισημάνσεις έχουν ήδη γίνει. Υποβλήθηκαν δηλώσεις για χίλιες εξακόσιες ε</w:t>
      </w:r>
      <w:r>
        <w:rPr>
          <w:rFonts w:eastAsia="Times New Roman" w:cs="Times New Roman"/>
          <w:szCs w:val="24"/>
        </w:rPr>
        <w:t>νενήντα τέσσερις ζημιές. Το έργο των εξατομικευμένων εκτιμήσεων, παρά τα προβλήματα -τα οποία θα σας πω στη δευτερολογία μου- που μας δημιούργησε η αποχή των εκτιμητών, έχει ολοκληρωθεί για τις περισσότερες καλλιέργειες. Στο ζωικό κεφάλαιο έχουμε τριακόσια</w:t>
      </w:r>
      <w:r>
        <w:rPr>
          <w:rFonts w:eastAsia="Times New Roman" w:cs="Times New Roman"/>
          <w:szCs w:val="24"/>
        </w:rPr>
        <w:t xml:space="preserve"> πενήντα αιγοπρόβατα, δύο χιλιάδες </w:t>
      </w:r>
      <w:proofErr w:type="spellStart"/>
      <w:r>
        <w:rPr>
          <w:rFonts w:eastAsia="Times New Roman" w:cs="Times New Roman"/>
          <w:szCs w:val="24"/>
        </w:rPr>
        <w:t>μελισσοσμήνη</w:t>
      </w:r>
      <w:proofErr w:type="spellEnd"/>
      <w:r>
        <w:rPr>
          <w:rFonts w:eastAsia="Times New Roman" w:cs="Times New Roman"/>
          <w:szCs w:val="24"/>
        </w:rPr>
        <w:t xml:space="preserve"> και συνεχίζεται για τις πατάτες και </w:t>
      </w:r>
      <w:proofErr w:type="spellStart"/>
      <w:r>
        <w:rPr>
          <w:rFonts w:eastAsia="Times New Roman" w:cs="Times New Roman"/>
          <w:szCs w:val="24"/>
        </w:rPr>
        <w:t>ετεροκαλλιέργειες</w:t>
      </w:r>
      <w:proofErr w:type="spellEnd"/>
      <w:r>
        <w:rPr>
          <w:rFonts w:eastAsia="Times New Roman" w:cs="Times New Roman"/>
          <w:szCs w:val="24"/>
        </w:rPr>
        <w:t>, όπου αναμένεται σύντομα η ολοκλήρωσή τους.</w:t>
      </w:r>
    </w:p>
    <w:p w14:paraId="25CA977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Στη συνέχεια, αυτά τα πορίσματα θα κοινοποιηθούν και θα ακολουθήσει η καταβολή των αποζημιώσεων στους δικαιούχ</w:t>
      </w:r>
      <w:r>
        <w:rPr>
          <w:rFonts w:eastAsia="Times New Roman" w:cs="Times New Roman"/>
          <w:szCs w:val="24"/>
        </w:rPr>
        <w:t xml:space="preserve">ους παραγωγούς. </w:t>
      </w:r>
      <w:r>
        <w:rPr>
          <w:rFonts w:eastAsia="Times New Roman" w:cs="Times New Roman"/>
          <w:szCs w:val="24"/>
        </w:rPr>
        <w:lastRenderedPageBreak/>
        <w:t>Υπάρχει, βεβαίως, η εξής προϋπόθεση: Θα πρέπει αυτοί να είναι τουλάχιστον μέχρι το τέλος του χρόνου ασφαλιστικά ενήμεροι, γιατί είχαμε και τέτοιου είδους προβλήματα.</w:t>
      </w:r>
    </w:p>
    <w:p w14:paraId="25CA977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Όμως, ζημιές είχαμε και σε στάβλους, είχαμε και σε αποθήκες, είχαμε κυρίως</w:t>
      </w:r>
      <w:r>
        <w:rPr>
          <w:rFonts w:eastAsia="Times New Roman" w:cs="Times New Roman"/>
          <w:szCs w:val="24"/>
        </w:rPr>
        <w:t xml:space="preserve"> -και μας πόνεσε πάρα πολύ- σε μεγάλες </w:t>
      </w:r>
      <w:proofErr w:type="spellStart"/>
      <w:r>
        <w:rPr>
          <w:rFonts w:eastAsia="Times New Roman" w:cs="Times New Roman"/>
          <w:szCs w:val="24"/>
        </w:rPr>
        <w:t>θερμοκηπιακές</w:t>
      </w:r>
      <w:proofErr w:type="spellEnd"/>
      <w:r>
        <w:rPr>
          <w:rFonts w:eastAsia="Times New Roman" w:cs="Times New Roman"/>
          <w:szCs w:val="24"/>
        </w:rPr>
        <w:t xml:space="preserve"> μονάδες. Αναφέρομαι ιδιαίτερα στις </w:t>
      </w:r>
      <w:proofErr w:type="spellStart"/>
      <w:r>
        <w:rPr>
          <w:rFonts w:eastAsia="Times New Roman" w:cs="Times New Roman"/>
          <w:szCs w:val="24"/>
        </w:rPr>
        <w:t>θερμοκηπιακές</w:t>
      </w:r>
      <w:proofErr w:type="spellEnd"/>
      <w:r>
        <w:rPr>
          <w:rFonts w:eastAsia="Times New Roman" w:cs="Times New Roman"/>
          <w:szCs w:val="24"/>
        </w:rPr>
        <w:t xml:space="preserve"> μονάδες, διότι τις άλλες ζημιές μπορούμε μέσω ΠΣΕΑ να τις αντιμετωπίσουμε, συντάσσοντας τον σχετικό φάκελο και αφού εγκριθεί από την Ευρωπαϊκή Επιτροπή, ό</w:t>
      </w:r>
      <w:r>
        <w:rPr>
          <w:rFonts w:eastAsia="Times New Roman" w:cs="Times New Roman"/>
          <w:szCs w:val="24"/>
        </w:rPr>
        <w:t xml:space="preserve">που πάντα εγκρίνεται, αρκεί να υποβληθεί. Όμως, τις ζημιές στις </w:t>
      </w:r>
      <w:proofErr w:type="spellStart"/>
      <w:r>
        <w:rPr>
          <w:rFonts w:eastAsia="Times New Roman" w:cs="Times New Roman"/>
          <w:szCs w:val="24"/>
        </w:rPr>
        <w:t>θερμοκηπιακές</w:t>
      </w:r>
      <w:proofErr w:type="spellEnd"/>
      <w:r>
        <w:rPr>
          <w:rFonts w:eastAsia="Times New Roman" w:cs="Times New Roman"/>
          <w:szCs w:val="24"/>
        </w:rPr>
        <w:t xml:space="preserve"> μονάδες, επειδή είναι μεγάλες, όπως αντιλαμβάνεστε δεν μπορούμε να τις αντιμετωπίσουμε, γιατί το πλαφόν είναι συγκεκριμένο, γύρω στα 15 εκατομμύρια. Και είναι ευτύχημα το ότι έχο</w:t>
      </w:r>
      <w:r>
        <w:rPr>
          <w:rFonts w:eastAsia="Times New Roman" w:cs="Times New Roman"/>
          <w:szCs w:val="24"/>
        </w:rPr>
        <w:t xml:space="preserve">υμε το μέτρο 5.2 του Προγράμματος Αγροτικής Ανάπτυξης, που μας δίνει τη δυνατότητα -και εκεί θα είναι η βασική μας κατεύθυνση για τις </w:t>
      </w:r>
      <w:proofErr w:type="spellStart"/>
      <w:r>
        <w:rPr>
          <w:rFonts w:eastAsia="Times New Roman" w:cs="Times New Roman"/>
          <w:szCs w:val="24"/>
        </w:rPr>
        <w:t>θερμοκηπιακές</w:t>
      </w:r>
      <w:proofErr w:type="spellEnd"/>
      <w:r>
        <w:rPr>
          <w:rFonts w:eastAsia="Times New Roman" w:cs="Times New Roman"/>
          <w:szCs w:val="24"/>
        </w:rPr>
        <w:t xml:space="preserve"> μονάδες- να καλύψουμε </w:t>
      </w:r>
      <w:r>
        <w:rPr>
          <w:rFonts w:eastAsia="Times New Roman" w:cs="Times New Roman"/>
          <w:szCs w:val="24"/>
        </w:rPr>
        <w:lastRenderedPageBreak/>
        <w:t>μέχρι και το 100% των δαπανών αποκατάστασης. Είναι ένα μέτρο το οποίο, ξεκινώντας ο νέ</w:t>
      </w:r>
      <w:r>
        <w:rPr>
          <w:rFonts w:eastAsia="Times New Roman" w:cs="Times New Roman"/>
          <w:szCs w:val="24"/>
        </w:rPr>
        <w:t>ος χρόνος, θα προκηρύξουμε. Και θέλουμε να πιστεύουμε ότι θα μας βοηθήσει ουσιαστικά προς αυτή</w:t>
      </w:r>
      <w:r>
        <w:rPr>
          <w:rFonts w:eastAsia="Times New Roman" w:cs="Times New Roman"/>
          <w:szCs w:val="24"/>
        </w:rPr>
        <w:t>ν</w:t>
      </w:r>
      <w:r>
        <w:rPr>
          <w:rFonts w:eastAsia="Times New Roman" w:cs="Times New Roman"/>
          <w:szCs w:val="24"/>
        </w:rPr>
        <w:t xml:space="preserve"> την κατεύθυνση.</w:t>
      </w:r>
    </w:p>
    <w:p w14:paraId="25CA9780"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Βεβαίως, ζημιές είχαμε και αργότερα. Η περιοχή έχει πληγεί φέτος πολύ άσχημα. Είχαμε τον Οκτώβρη και τον Νοέμβρη άλλες οκτακόσιες δηλώσεις για ζ</w:t>
      </w:r>
      <w:r>
        <w:rPr>
          <w:rFonts w:eastAsia="Times New Roman" w:cs="Times New Roman"/>
          <w:szCs w:val="24"/>
        </w:rPr>
        <w:t>ημιές από πλημμύρες. Και αυτές είναι προς την πορεία. Περίπου το 50% έχει εκτιμηθεί. Θα συνεχίσουμε και πιστεύουμε ότι μέχρι το τέλος του 2017 τουλάχιστον η εκτίμηση θα ολοκληρωθεί. Στη δευτερολογία μου θα σας για τους εκτιμητές.</w:t>
      </w:r>
    </w:p>
    <w:p w14:paraId="25CA9781"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w:t>
      </w:r>
      <w:r>
        <w:rPr>
          <w:rFonts w:eastAsia="Times New Roman" w:cs="Times New Roman"/>
          <w:b/>
          <w:szCs w:val="24"/>
        </w:rPr>
        <w:t>ιστοδουλοπούλου):</w:t>
      </w:r>
      <w:r>
        <w:rPr>
          <w:rFonts w:eastAsia="Times New Roman" w:cs="Times New Roman"/>
          <w:szCs w:val="24"/>
        </w:rPr>
        <w:t xml:space="preserve"> Ευχαριστώ.</w:t>
      </w:r>
    </w:p>
    <w:p w14:paraId="25CA9782"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Κύριε Τζαβάρα, έχετε τον λόγο.</w:t>
      </w:r>
    </w:p>
    <w:p w14:paraId="25CA9783"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Μέχρι το 2017; Μήπως μέσα στο 2016;</w:t>
      </w:r>
    </w:p>
    <w:p w14:paraId="25CA9784"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Τώρα θα έχουμε αργίες, κύριε Τζαβάρα. </w:t>
      </w:r>
    </w:p>
    <w:p w14:paraId="25CA9785"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Όχι, είπε μέχρι το τέλος του 20</w:t>
      </w:r>
      <w:r>
        <w:rPr>
          <w:rFonts w:eastAsia="Times New Roman" w:cs="Times New Roman"/>
          <w:szCs w:val="24"/>
        </w:rPr>
        <w:t xml:space="preserve">17, δηλαδή σε έναν χρόνο από τώρα που μιλάμε. </w:t>
      </w:r>
    </w:p>
    <w:p w14:paraId="25CA9786"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 2016 είναι όλο αργίες. Γι’ αυτό. </w:t>
      </w:r>
    </w:p>
    <w:p w14:paraId="25CA9787"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Η ολοκλήρωση του θα είναι μέχρι το τέλος 2017. </w:t>
      </w:r>
    </w:p>
    <w:p w14:paraId="25CA9788"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ΚΩΝΣΤΑΝΤΙΝΟΣ ΤΖ</w:t>
      </w:r>
      <w:r>
        <w:rPr>
          <w:rFonts w:eastAsia="Times New Roman" w:cs="Times New Roman"/>
          <w:b/>
          <w:szCs w:val="24"/>
        </w:rPr>
        <w:t xml:space="preserve">ΑΒΑΡΑΣ: </w:t>
      </w:r>
      <w:r>
        <w:rPr>
          <w:rFonts w:eastAsia="Times New Roman" w:cs="Times New Roman"/>
          <w:szCs w:val="24"/>
        </w:rPr>
        <w:t xml:space="preserve">Εγώ, πάντως, πράγματι από την απάντησή σας παίρνω πολύ χρήσιμα και σημαντικά στοιχεία για να ξεκινήσω από το δεύτερο. </w:t>
      </w:r>
    </w:p>
    <w:p w14:paraId="25CA9789"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Η πρωτοβουλία που παίρνετε προς την κατεύθυνση του να εντάξετε στο συγκεκριμένο πρόγραμμα που αναφέρατε την αποζημίωση στο 100% </w:t>
      </w:r>
      <w:r>
        <w:rPr>
          <w:rFonts w:eastAsia="Times New Roman" w:cs="Times New Roman"/>
          <w:szCs w:val="24"/>
        </w:rPr>
        <w:lastRenderedPageBreak/>
        <w:t>τ</w:t>
      </w:r>
      <w:r>
        <w:rPr>
          <w:rFonts w:eastAsia="Times New Roman" w:cs="Times New Roman"/>
          <w:szCs w:val="24"/>
        </w:rPr>
        <w:t xml:space="preserve">ων υποδομών οι οποίες βλάπτονται από θεομηνίες και από ακραία καιρικά φαινόμενα, είναι κάτι το οποίο θα δώσει μια διέξοδο ενόψει και του γεγονότος –το έχω πει με την ευκαιρία και άλλων ερωτήσεων που έχω κάνει- ότι κάθε χρόνο φαίνεται πως τι η περιοχή αυτή </w:t>
      </w:r>
      <w:r>
        <w:rPr>
          <w:rFonts w:eastAsia="Times New Roman" w:cs="Times New Roman"/>
          <w:szCs w:val="24"/>
        </w:rPr>
        <w:t xml:space="preserve">συγκεντρώνει όλη τη δυναμική των θεομηνιών, των ακραίων φαινομένων της φύσης, αφού πλέον η κατάσταση αυτή δικαιολογείται από την κλιματική αλλαγή. Άλλωστε, και πέρυσι το ίδιο έγινε και </w:t>
      </w:r>
      <w:proofErr w:type="spellStart"/>
      <w:r>
        <w:rPr>
          <w:rFonts w:eastAsia="Times New Roman" w:cs="Times New Roman"/>
          <w:szCs w:val="24"/>
        </w:rPr>
        <w:t>πρόπερσι</w:t>
      </w:r>
      <w:proofErr w:type="spellEnd"/>
      <w:r>
        <w:rPr>
          <w:rFonts w:eastAsia="Times New Roman" w:cs="Times New Roman"/>
          <w:szCs w:val="24"/>
        </w:rPr>
        <w:t xml:space="preserve"> </w:t>
      </w:r>
      <w:r>
        <w:rPr>
          <w:rFonts w:eastAsia="Times New Roman" w:cs="Times New Roman"/>
          <w:szCs w:val="24"/>
        </w:rPr>
        <w:t xml:space="preserve">το ίδιο έγινε. Θα ήμασταν, πράγματι, σε μια πιο συμβατή με τα </w:t>
      </w:r>
      <w:r>
        <w:rPr>
          <w:rFonts w:eastAsia="Times New Roman" w:cs="Times New Roman"/>
          <w:szCs w:val="24"/>
        </w:rPr>
        <w:t>δεδομένα συμπεριφορά εάν παίρναμε την πρωτοβουλία να ιδρύσουμε ένα ταμείο αλληλεγγύης και αποκατάστασης αυτού του τύπου των ζημιών. Είναι ζημιές οι οποίες οφείλονται σε ακραία φαινόμενα. Και ακριβώς όπως και τα άλλα φαινόμενα της φύσης που δημιουργούν ζημι</w:t>
      </w:r>
      <w:r>
        <w:rPr>
          <w:rFonts w:eastAsia="Times New Roman" w:cs="Times New Roman"/>
          <w:szCs w:val="24"/>
        </w:rPr>
        <w:t>ογόνες συνέπειες -όπως οι σεισμοί, οι πλημμύρες κ</w:t>
      </w:r>
      <w:r>
        <w:rPr>
          <w:rFonts w:eastAsia="Times New Roman" w:cs="Times New Roman"/>
          <w:szCs w:val="24"/>
        </w:rPr>
        <w:t>.</w:t>
      </w:r>
      <w:r>
        <w:rPr>
          <w:rFonts w:eastAsia="Times New Roman" w:cs="Times New Roman"/>
          <w:szCs w:val="24"/>
        </w:rPr>
        <w:t xml:space="preserve">λπ.- θα πρέπει και αυτού του τύπου οι ζημιές να ενταχθούν σε αυτήν τη συγκεκριμένη γραμμή πλεύσης ως προς την αντιμετώπιση τους. </w:t>
      </w:r>
    </w:p>
    <w:p w14:paraId="25CA978A"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Όμως, θεωρώ ότι για τα ζητήματα που έχουν να κάνουν με τις εξατομικεύσεις τω</w:t>
      </w:r>
      <w:r>
        <w:rPr>
          <w:rFonts w:eastAsia="Times New Roman" w:cs="Times New Roman"/>
          <w:szCs w:val="24"/>
        </w:rPr>
        <w:t>ν ζημιών και κυρίως την καταβολή των αποζημιώσεων εκείνων οι οποίοι δικαιούνται, θα πρέπει τουλάχιστον να εξαντλήσετε όλα τα περιθώρια που σας προσφέρονται, κύριε Υπουργέ, γιατί η κατάσταση εν</w:t>
      </w:r>
      <w:r>
        <w:rPr>
          <w:rFonts w:eastAsia="Times New Roman" w:cs="Times New Roman"/>
          <w:szCs w:val="24"/>
        </w:rPr>
        <w:t xml:space="preserve"> </w:t>
      </w:r>
      <w:r>
        <w:rPr>
          <w:rFonts w:eastAsia="Times New Roman" w:cs="Times New Roman"/>
          <w:szCs w:val="24"/>
        </w:rPr>
        <w:t>όψει και των συνθηκών της οικονομικής κρίσης, δημιουργεί ασφυκτ</w:t>
      </w:r>
      <w:r>
        <w:rPr>
          <w:rFonts w:eastAsia="Times New Roman" w:cs="Times New Roman"/>
          <w:szCs w:val="24"/>
        </w:rPr>
        <w:t xml:space="preserve">ικές συνθήκες ζωής σε όλους τους παραγωγούς. Και αυτό συμβαίνει κυρίως -όπως ορθά το επισημάνατε και εσείς- γιατί πρόκειται για καλλιέργειες που έχουν να κάνουν με προϊόντα τα </w:t>
      </w:r>
      <w:proofErr w:type="spellStart"/>
      <w:r>
        <w:rPr>
          <w:rFonts w:eastAsia="Times New Roman" w:cs="Times New Roman"/>
          <w:szCs w:val="24"/>
        </w:rPr>
        <w:t>οπoία</w:t>
      </w:r>
      <w:proofErr w:type="spellEnd"/>
      <w:r>
        <w:rPr>
          <w:rFonts w:eastAsia="Times New Roman" w:cs="Times New Roman"/>
          <w:szCs w:val="24"/>
        </w:rPr>
        <w:t xml:space="preserve"> έχουν αποδεδειγμένη και εγνωσμένη αξία ως προς την ανταγωνιστικότητά τους.</w:t>
      </w:r>
      <w:r>
        <w:rPr>
          <w:rFonts w:eastAsia="Times New Roman" w:cs="Times New Roman"/>
          <w:szCs w:val="24"/>
        </w:rPr>
        <w:t xml:space="preserve"> Είναι προϊόντα της αγροτικής γης της Ηλείας που εξάγονται. Έχουν υψηλή πιστότητα και ποιότητα. </w:t>
      </w:r>
    </w:p>
    <w:p w14:paraId="25CA978B"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Αντιλαμβάνεστε, λοιπόν, ότι κινδυνεύει να χαθεί μια καλλιεργητική περίοδος εάν όλοι δεν βοηθήσουμε προς την κατεύθυνση της επούλωσης των ζημιών που έχουν δημιο</w:t>
      </w:r>
      <w:r>
        <w:rPr>
          <w:rFonts w:eastAsia="Times New Roman" w:cs="Times New Roman"/>
          <w:szCs w:val="24"/>
        </w:rPr>
        <w:t xml:space="preserve">υργήσει οι θεομηνίες αυτές. </w:t>
      </w:r>
    </w:p>
    <w:p w14:paraId="25CA978C"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 xml:space="preserve">Τον λόγο έχει ο κύριος Υπουργός. </w:t>
      </w:r>
    </w:p>
    <w:p w14:paraId="25CA978D"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Σχετικά με το 2017 που σας είπα: Η ολοκλήρωση θα γίνει τέλος του Γενάρη του 2017 και</w:t>
      </w:r>
      <w:r>
        <w:rPr>
          <w:rFonts w:eastAsia="Times New Roman" w:cs="Times New Roman"/>
          <w:szCs w:val="24"/>
        </w:rPr>
        <w:t xml:space="preserve"> οι πληρωμές θα φτάσουν μέχρι τέλος του 2017, γιατί ακολουθούνται διαδικασίες, πορίσματα, περνάνε από τον ΟΠΕΚΕΠΕ, αλλά κυρίως επειδή η χρονιά αυτή ήταν πάρα πολύ δύσκολη και με βάση τους προϋπολογισμούς που έχουμε, ενδέχεται να φτάσουν μέχρι τέλος του 201</w:t>
      </w:r>
      <w:r>
        <w:rPr>
          <w:rFonts w:eastAsia="Times New Roman" w:cs="Times New Roman"/>
          <w:szCs w:val="24"/>
        </w:rPr>
        <w:t xml:space="preserve">7. </w:t>
      </w:r>
    </w:p>
    <w:p w14:paraId="25CA978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Βάλατε ένα ζήτημα που αφορά τις επιπτώσεις από την κλιματική αλλαγή. Όντως αυτήν την ώρα η Ευρωπαϊκή Επιτροπή διαρκώς συζητάει αυτό το θέμα. Όμως, οι διαδικασίες εκεί είναι τόσο αργές, που ενώ αυτήν την ώρα έχουμε φτάσει στη διαπίστωση ότι όντως ο αγρο</w:t>
      </w:r>
      <w:r>
        <w:rPr>
          <w:rFonts w:eastAsia="Times New Roman" w:cs="Times New Roman"/>
          <w:szCs w:val="24"/>
        </w:rPr>
        <w:t xml:space="preserve">τικός χώρος έχει επιπτώσεις από την κλιματική αλλαγή, έχουμε ακόμα για να φτάσουμε στη </w:t>
      </w:r>
      <w:r>
        <w:rPr>
          <w:rFonts w:eastAsia="Times New Roman" w:cs="Times New Roman"/>
          <w:szCs w:val="24"/>
        </w:rPr>
        <w:lastRenderedPageBreak/>
        <w:t xml:space="preserve">δυνατότητα κάλυψης των ζημιών αυτών. Εμείς επιμένουμε και το βάζουμε διαρκώς και πιστεύουμε ότι κάποια στιγμή θα φτάσουμε προς τα εκεί. </w:t>
      </w:r>
    </w:p>
    <w:p w14:paraId="25CA978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Το δεύτερο κομμάτι αφορά την εκτ</w:t>
      </w:r>
      <w:r>
        <w:rPr>
          <w:rFonts w:eastAsia="Times New Roman" w:cs="Times New Roman"/>
          <w:szCs w:val="24"/>
        </w:rPr>
        <w:t>ίμηση των ζημιών από τους εκτιμητές: Θέλω να σας πω ότι ήταν αίτημα των γεωτεχνικών και η αύξηση του αριθμού των ημερών εκτός έδρας, κάτι το οποίο το κάναμε τον Ιούλιο του 2016. Ταυτόχρονα, θελήσαμε να επαναφέρουμε τη χιλιομετρική αποζημίωση σε αυτήν που υ</w:t>
      </w:r>
      <w:r>
        <w:rPr>
          <w:rFonts w:eastAsia="Times New Roman" w:cs="Times New Roman"/>
          <w:szCs w:val="24"/>
        </w:rPr>
        <w:t xml:space="preserve">πήρχε πριν από τον </w:t>
      </w:r>
      <w:r>
        <w:rPr>
          <w:rFonts w:eastAsia="Times New Roman" w:cs="Times New Roman"/>
          <w:szCs w:val="24"/>
        </w:rPr>
        <w:t>ν.</w:t>
      </w:r>
      <w:r>
        <w:rPr>
          <w:rFonts w:eastAsia="Times New Roman" w:cs="Times New Roman"/>
          <w:szCs w:val="24"/>
        </w:rPr>
        <w:t>4336/2015, πριν το γνωστό τρίτο μνημόνιο. Μαζί το ψηφίσαμε αυτό.</w:t>
      </w:r>
      <w:r>
        <w:rPr>
          <w:rFonts w:eastAsia="Times New Roman" w:cs="Times New Roman"/>
          <w:szCs w:val="24"/>
        </w:rPr>
        <w:t xml:space="preserve"> </w:t>
      </w:r>
    </w:p>
    <w:p w14:paraId="25CA9790" w14:textId="77777777" w:rsidR="00054EB1" w:rsidRDefault="00375CE6">
      <w:pPr>
        <w:spacing w:after="0" w:line="600" w:lineRule="auto"/>
        <w:ind w:firstLine="720"/>
        <w:jc w:val="both"/>
        <w:rPr>
          <w:rFonts w:eastAsia="Times New Roman"/>
          <w:szCs w:val="24"/>
        </w:rPr>
      </w:pPr>
      <w:r>
        <w:rPr>
          <w:rFonts w:eastAsia="Times New Roman"/>
          <w:szCs w:val="24"/>
        </w:rPr>
        <w:t>Εμείς πιστεύουμε ότι το αίτημα των συγκεκριμένων υπαλλήλων μπορεί να ικανοποιηθεί</w:t>
      </w:r>
      <w:r>
        <w:rPr>
          <w:rFonts w:eastAsia="Times New Roman"/>
          <w:szCs w:val="24"/>
        </w:rPr>
        <w:t>,</w:t>
      </w:r>
      <w:r>
        <w:rPr>
          <w:rFonts w:eastAsia="Times New Roman"/>
          <w:szCs w:val="24"/>
        </w:rPr>
        <w:t xml:space="preserve"> γιατί δεν πρόκειται για παροχή, αλλά για αποζημίωση και καταβάλλεται από τον ΕΛΓΑ, έναν ΕΛΓΑ ο οποίος λειτουργεί σήμερα αποκλειστικά στη λογική της ανταποδοτικότητας. Άρα, έχει το δικό του προϋπολογισμό και μπορεί να καλύψει τις συγκεκριμένες δαπάνες. </w:t>
      </w:r>
    </w:p>
    <w:p w14:paraId="25CA9791"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Ωστόσο, το Υπουργείο Οικονομικών ισχυρίζεται ότι είναι θέμα Γενικής Κυβέρνησης και δεν μπορεί να ικανοποιηθεί. </w:t>
      </w:r>
    </w:p>
    <w:p w14:paraId="25CA9792"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lastRenderedPageBreak/>
        <w:t>Αυτό που εγώ θέλω να μεταφέρω στους αγρότες -και το ξέρουν οι ίδιοι- είναι ότι δεν πρόκειται να χάσουν ούτε ένα ευρώ από τις αποζημιώσεις</w:t>
      </w:r>
      <w:r>
        <w:rPr>
          <w:rFonts w:eastAsia="Times New Roman"/>
          <w:szCs w:val="24"/>
        </w:rPr>
        <w:t>,</w:t>
      </w:r>
      <w:r>
        <w:rPr>
          <w:rFonts w:eastAsia="Times New Roman"/>
          <w:szCs w:val="24"/>
        </w:rPr>
        <w:t xml:space="preserve"> που δ</w:t>
      </w:r>
      <w:r>
        <w:rPr>
          <w:rFonts w:eastAsia="Times New Roman"/>
          <w:szCs w:val="24"/>
        </w:rPr>
        <w:t xml:space="preserve">ικαιούνται και μάλιστα θα τις πληρωθούν και παραπάνω. Δεν μπορώ να πω περισσότερα. </w:t>
      </w:r>
    </w:p>
    <w:p w14:paraId="25CA9793"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ΠΡΟΕΔΡΕΥΟΥΣΑ</w:t>
      </w:r>
      <w:r>
        <w:rPr>
          <w:rFonts w:eastAsia="Times New Roman"/>
          <w:b/>
          <w:szCs w:val="24"/>
        </w:rPr>
        <w:t xml:space="preserve"> </w:t>
      </w:r>
      <w:r>
        <w:rPr>
          <w:rFonts w:eastAsia="Times New Roman"/>
          <w:b/>
          <w:szCs w:val="24"/>
        </w:rPr>
        <w:t>(Αναστασία Χριστοδουλοπούλου):</w:t>
      </w:r>
      <w:r>
        <w:rPr>
          <w:rFonts w:eastAsia="Times New Roman"/>
          <w:b/>
          <w:szCs w:val="24"/>
        </w:rPr>
        <w:t xml:space="preserve"> </w:t>
      </w:r>
      <w:r>
        <w:rPr>
          <w:rFonts w:eastAsia="Times New Roman"/>
          <w:szCs w:val="24"/>
        </w:rPr>
        <w:t>Ευχαριστούμε.</w:t>
      </w:r>
    </w:p>
    <w:p w14:paraId="25CA9794"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Κυρίες και κύριοι συνάδελφοι, πριν προχωρήσο</w:t>
      </w:r>
      <w:r>
        <w:rPr>
          <w:rFonts w:eastAsia="Times New Roman"/>
          <w:szCs w:val="24"/>
        </w:rPr>
        <w:t>υ</w:t>
      </w:r>
      <w:r>
        <w:rPr>
          <w:rFonts w:eastAsia="Times New Roman"/>
          <w:szCs w:val="24"/>
        </w:rPr>
        <w:t>με στη συζήτηση της επόμενης επίκαιρης ερώτησης, έχω την τιμή να ανακ</w:t>
      </w:r>
      <w:r>
        <w:rPr>
          <w:rFonts w:eastAsia="Times New Roman"/>
          <w:szCs w:val="24"/>
        </w:rPr>
        <w:t>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w:t>
      </w:r>
      <w:r>
        <w:rPr>
          <w:rFonts w:eastAsia="Times New Roman"/>
          <w:szCs w:val="24"/>
        </w:rPr>
        <w:t xml:space="preserve">ράντα μαθητές και μαθήτριες και τέσσερις εκπαιδευτικοί συνοδοί τους από το 1ο Γυμνάσιο Ξυλοκάστρου. </w:t>
      </w:r>
    </w:p>
    <w:p w14:paraId="25CA9795" w14:textId="77777777" w:rsidR="00054EB1" w:rsidRDefault="00375CE6">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25CA9796" w14:textId="77777777" w:rsidR="00054EB1" w:rsidRDefault="00375CE6">
      <w:pPr>
        <w:spacing w:after="0" w:line="600" w:lineRule="auto"/>
        <w:ind w:left="360"/>
        <w:jc w:val="center"/>
        <w:rPr>
          <w:rFonts w:eastAsia="Times New Roman" w:cs="Times New Roman"/>
        </w:rPr>
      </w:pPr>
      <w:r>
        <w:rPr>
          <w:rFonts w:eastAsia="Times New Roman" w:cs="Times New Roman"/>
        </w:rPr>
        <w:lastRenderedPageBreak/>
        <w:t>(Χειροκροτήματα απ’ όλες τις πτέρυγες της Βουλής)</w:t>
      </w:r>
    </w:p>
    <w:p w14:paraId="25CA9797"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Είναι λίγοι σήμερα οι Βουλευτές, γιατί έχουμε διαδικασία Κοινοβουλευτικού Ελέγ</w:t>
      </w:r>
      <w:r>
        <w:rPr>
          <w:rFonts w:eastAsia="Times New Roman"/>
          <w:szCs w:val="24"/>
        </w:rPr>
        <w:t xml:space="preserve">χου. Οι Βουλευτές ρωτάνε τους Υπουργούς για διάφορα ζητήματα του </w:t>
      </w:r>
      <w:proofErr w:type="spellStart"/>
      <w:r>
        <w:rPr>
          <w:rFonts w:eastAsia="Times New Roman"/>
          <w:szCs w:val="24"/>
        </w:rPr>
        <w:t>ενδιαφέροντός</w:t>
      </w:r>
      <w:proofErr w:type="spellEnd"/>
      <w:r>
        <w:rPr>
          <w:rFonts w:eastAsia="Times New Roman"/>
          <w:szCs w:val="24"/>
        </w:rPr>
        <w:t xml:space="preserve"> τους, οπότε κάθε Βουλευτής μένει στην Αίθουσα, ρωτάει με τη σειρά του και οι Υπουργοί απαντούν. </w:t>
      </w:r>
    </w:p>
    <w:p w14:paraId="25CA9798"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Μπορείτε, λοιπόν, να παρακολουθήσετε τη διαδικασία, να δείτε και την Αίθουσα κ</w:t>
      </w:r>
      <w:r>
        <w:rPr>
          <w:rFonts w:eastAsia="Times New Roman"/>
          <w:szCs w:val="24"/>
        </w:rPr>
        <w:t>.</w:t>
      </w:r>
      <w:r>
        <w:rPr>
          <w:rFonts w:eastAsia="Times New Roman"/>
          <w:szCs w:val="24"/>
        </w:rPr>
        <w:t>λ</w:t>
      </w:r>
      <w:r>
        <w:rPr>
          <w:rFonts w:eastAsia="Times New Roman"/>
          <w:szCs w:val="24"/>
        </w:rPr>
        <w:t>π..</w:t>
      </w:r>
    </w:p>
    <w:p w14:paraId="25CA9799"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cs="Times New Roman"/>
          <w:szCs w:val="24"/>
        </w:rPr>
      </w:pPr>
      <w:r>
        <w:rPr>
          <w:rFonts w:eastAsia="Times New Roman"/>
          <w:szCs w:val="24"/>
        </w:rPr>
        <w:t xml:space="preserve">Τώρα, θα συζητηθεί η όγδοη, με αριθμό </w:t>
      </w:r>
      <w:r>
        <w:rPr>
          <w:rFonts w:eastAsia="Times New Roman" w:cs="Times New Roman"/>
          <w:szCs w:val="24"/>
        </w:rPr>
        <w:t xml:space="preserve">287/13-12-2016, επίκαιρη ερώτηση δεύτερου κύκλου του Βουλευτή Λέσβου του Συνασπισμού Ριζοσπαστικής Αριστεράς κ. </w:t>
      </w:r>
      <w:r>
        <w:rPr>
          <w:rFonts w:eastAsia="Times New Roman" w:cs="Times New Roman"/>
          <w:bCs/>
          <w:szCs w:val="24"/>
        </w:rPr>
        <w:t>Γεωργίου Πάλλη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την υλοποίηση των προγραμ</w:t>
      </w:r>
      <w:r>
        <w:rPr>
          <w:rFonts w:eastAsia="Times New Roman" w:cs="Times New Roman"/>
          <w:szCs w:val="24"/>
        </w:rPr>
        <w:t>μάτων καταρροϊκού και μελιταίου πυρετού στη Λέσβο και τη λειτουργία της Διεύθυνσης Κτηνιατρικής.</w:t>
      </w:r>
    </w:p>
    <w:p w14:paraId="25CA979A"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cs="Times New Roman"/>
          <w:szCs w:val="24"/>
        </w:rPr>
      </w:pPr>
      <w:r>
        <w:rPr>
          <w:rFonts w:eastAsia="Times New Roman" w:cs="Times New Roman"/>
          <w:szCs w:val="24"/>
        </w:rPr>
        <w:t>Κύριε Πάλλη, έχετε τον λόγο για δύο λεπτά.</w:t>
      </w:r>
    </w:p>
    <w:p w14:paraId="25CA979B"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cs="Times New Roman"/>
          <w:szCs w:val="24"/>
        </w:rPr>
      </w:pPr>
      <w:r>
        <w:rPr>
          <w:rFonts w:eastAsia="Times New Roman" w:cs="Times New Roman"/>
          <w:b/>
          <w:szCs w:val="24"/>
        </w:rPr>
        <w:lastRenderedPageBreak/>
        <w:t>ΓΕΩΡΓΙΟΣ ΠΑΛΛΗΣ:</w:t>
      </w:r>
      <w:r>
        <w:rPr>
          <w:rFonts w:eastAsia="Times New Roman" w:cs="Times New Roman"/>
          <w:szCs w:val="24"/>
        </w:rPr>
        <w:t xml:space="preserve"> Κύριε Υπουργέ, η Λέσβος από το 2009 βρίσκεται σε καραντίνα καταρροϊκού πυρετού. Από τότε έχουν περά</w:t>
      </w:r>
      <w:r>
        <w:rPr>
          <w:rFonts w:eastAsia="Times New Roman" w:cs="Times New Roman"/>
          <w:szCs w:val="24"/>
        </w:rPr>
        <w:t>σει επτά ολόκληρα χρόνια</w:t>
      </w:r>
      <w:r>
        <w:rPr>
          <w:rFonts w:eastAsia="Times New Roman" w:cs="Times New Roman"/>
          <w:szCs w:val="24"/>
        </w:rPr>
        <w:t>,</w:t>
      </w:r>
      <w:r>
        <w:rPr>
          <w:rFonts w:eastAsia="Times New Roman" w:cs="Times New Roman"/>
          <w:szCs w:val="24"/>
        </w:rPr>
        <w:t xml:space="preserve"> χωρίς να βγει από την επιτήρηση, γιατί το πρόγραμμα επιτήρησης καταρροϊκού πυρετού, επί της ουσίας, δεν υλοποιείται. Αποτέλεσμα της μη εφαρμογής του προγράμματος είναι</w:t>
      </w:r>
      <w:r>
        <w:rPr>
          <w:rFonts w:eastAsia="Times New Roman" w:cs="Times New Roman"/>
          <w:szCs w:val="24"/>
        </w:rPr>
        <w:t>,</w:t>
      </w:r>
      <w:r>
        <w:rPr>
          <w:rFonts w:eastAsia="Times New Roman" w:cs="Times New Roman"/>
          <w:szCs w:val="24"/>
        </w:rPr>
        <w:t xml:space="preserve"> οι κτηνοτρόφοι να μην μπορούν να πουλήσουν τα ζώα τους ζωνταν</w:t>
      </w:r>
      <w:r>
        <w:rPr>
          <w:rFonts w:eastAsia="Times New Roman" w:cs="Times New Roman"/>
          <w:szCs w:val="24"/>
        </w:rPr>
        <w:t xml:space="preserve">ά για παραγωγή και να τα οδηγούν υποχρεωτικά σε σφαγή, με αποτέλεσμα να υφίστανται μεγάλη οικονομική ζημία, ενώ εξαιτίας της καραντίνας, έχει στηθεί και δίκτυο παράνομου εμπορίου ζώων και </w:t>
      </w:r>
      <w:proofErr w:type="spellStart"/>
      <w:r>
        <w:rPr>
          <w:rFonts w:eastAsia="Times New Roman" w:cs="Times New Roman"/>
          <w:szCs w:val="24"/>
        </w:rPr>
        <w:t>ελληνοποιήσεων</w:t>
      </w:r>
      <w:proofErr w:type="spellEnd"/>
      <w:r>
        <w:rPr>
          <w:rFonts w:eastAsia="Times New Roman" w:cs="Times New Roman"/>
          <w:szCs w:val="24"/>
        </w:rPr>
        <w:t xml:space="preserve">. </w:t>
      </w:r>
    </w:p>
    <w:p w14:paraId="25CA979C"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cs="Times New Roman"/>
          <w:szCs w:val="24"/>
        </w:rPr>
      </w:pPr>
      <w:r>
        <w:rPr>
          <w:rFonts w:eastAsia="Times New Roman" w:cs="Times New Roman"/>
          <w:szCs w:val="24"/>
        </w:rPr>
        <w:t>Από την καραντίνα, λοιπόν, κερδίζουν έμποροι, κτηνί</w:t>
      </w:r>
      <w:r>
        <w:rPr>
          <w:rFonts w:eastAsia="Times New Roman" w:cs="Times New Roman"/>
          <w:szCs w:val="24"/>
        </w:rPr>
        <w:t>ατροι, μεταφορείς, ιδιοκτήτες σφαγείων, εις βάρος των κτηνοτρόφων και του κράτους. Επίσης, οι κτηνοτρόφοι του νησιού καταγγέλλουν ότι το πρόγραμμα εξυγίανσης ζωικού κεφαλαίου από τον μελιταίο πυρετό, που εφαρμόζει εδώ και χρόνια η Διεύθυνση Κτηνιατρικής, δ</w:t>
      </w:r>
      <w:r>
        <w:rPr>
          <w:rFonts w:eastAsia="Times New Roman" w:cs="Times New Roman"/>
          <w:szCs w:val="24"/>
        </w:rPr>
        <w:t xml:space="preserve">εν έχει αποτελέσματα, παρά την </w:t>
      </w:r>
      <w:r>
        <w:rPr>
          <w:rFonts w:eastAsia="Times New Roman" w:cs="Times New Roman"/>
          <w:szCs w:val="24"/>
        </w:rPr>
        <w:lastRenderedPageBreak/>
        <w:t xml:space="preserve">υλοποίηση των σχετικών δαπανών, πολλές από τις οποίες φαίνεται να αφορούν σε εικονικές δράσεις. </w:t>
      </w:r>
    </w:p>
    <w:p w14:paraId="25CA979D"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cs="Times New Roman"/>
          <w:szCs w:val="24"/>
        </w:rPr>
      </w:pPr>
      <w:r>
        <w:rPr>
          <w:rFonts w:eastAsia="Times New Roman" w:cs="Times New Roman"/>
          <w:szCs w:val="24"/>
        </w:rPr>
        <w:t>Τέλος, από καταγγελίες, αλλά και διασταύρωση στοιχείων από τη «Δ</w:t>
      </w:r>
      <w:r>
        <w:rPr>
          <w:rFonts w:eastAsia="Times New Roman" w:cs="Times New Roman"/>
          <w:szCs w:val="24"/>
        </w:rPr>
        <w:t>ΙΑΥΓΕΙΑ</w:t>
      </w:r>
      <w:r>
        <w:rPr>
          <w:rFonts w:eastAsia="Times New Roman" w:cs="Times New Roman"/>
          <w:szCs w:val="24"/>
        </w:rPr>
        <w:t>», εγείρονται ερωτηματικά γύρω από τις μετακινήσεις κτηνι</w:t>
      </w:r>
      <w:r>
        <w:rPr>
          <w:rFonts w:eastAsia="Times New Roman" w:cs="Times New Roman"/>
          <w:szCs w:val="24"/>
        </w:rPr>
        <w:t>άτρων σε σφαγεία</w:t>
      </w:r>
      <w:r>
        <w:rPr>
          <w:rFonts w:eastAsia="Times New Roman" w:cs="Times New Roman"/>
          <w:szCs w:val="24"/>
        </w:rPr>
        <w:t>,</w:t>
      </w:r>
      <w:r>
        <w:rPr>
          <w:rFonts w:eastAsia="Times New Roman" w:cs="Times New Roman"/>
          <w:szCs w:val="24"/>
        </w:rPr>
        <w:t xml:space="preserve"> για υγειονομικό έλεγχο κατά τη διάρκεια Σαββατοκύριακων και αργιών, κατά τις οποίες δεν εισπράττονται τα προβλεπόμενα τέλη από τ</w:t>
      </w:r>
      <w:r>
        <w:rPr>
          <w:rFonts w:eastAsia="Times New Roman" w:cs="Times New Roman"/>
          <w:szCs w:val="24"/>
        </w:rPr>
        <w:t>ο</w:t>
      </w:r>
      <w:r>
        <w:rPr>
          <w:rFonts w:eastAsia="Times New Roman" w:cs="Times New Roman"/>
          <w:szCs w:val="24"/>
        </w:rPr>
        <w:t xml:space="preserve"> </w:t>
      </w:r>
      <w:r>
        <w:rPr>
          <w:rFonts w:eastAsia="Times New Roman" w:cs="Times New Roman"/>
          <w:szCs w:val="24"/>
        </w:rPr>
        <w:t>δημόσιο</w:t>
      </w:r>
      <w:r>
        <w:rPr>
          <w:rFonts w:eastAsia="Times New Roman" w:cs="Times New Roman"/>
          <w:szCs w:val="24"/>
        </w:rPr>
        <w:t xml:space="preserve">, άρα πιθανόν να υποκρύπτουν εικονικές σφαγές και περιπτώσεις παράνομης διακίνησης ζώων και </w:t>
      </w:r>
      <w:proofErr w:type="spellStart"/>
      <w:r>
        <w:rPr>
          <w:rFonts w:eastAsia="Times New Roman" w:cs="Times New Roman"/>
          <w:szCs w:val="24"/>
        </w:rPr>
        <w:t>ελληνοποιήσεων</w:t>
      </w:r>
      <w:proofErr w:type="spellEnd"/>
      <w:r>
        <w:rPr>
          <w:rFonts w:eastAsia="Times New Roman" w:cs="Times New Roman"/>
          <w:szCs w:val="24"/>
        </w:rPr>
        <w:t xml:space="preserve">. </w:t>
      </w:r>
    </w:p>
    <w:p w14:paraId="25CA979E"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cs="Times New Roman"/>
          <w:szCs w:val="24"/>
        </w:rPr>
      </w:pPr>
      <w:r>
        <w:rPr>
          <w:rFonts w:eastAsia="Times New Roman" w:cs="Times New Roman"/>
          <w:szCs w:val="24"/>
        </w:rPr>
        <w:t>Ειδικότερα, για το σφαγείο Ερεσού Λέσβου καταγγέλλεται πως δεν δηλώνονται στον ΕΛΟΓΑΚ οι σφαγές Σαββάτου αρκετών χρόνων τώρα.</w:t>
      </w:r>
    </w:p>
    <w:p w14:paraId="25CA979F"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cs="Times New Roman"/>
          <w:szCs w:val="24"/>
        </w:rPr>
      </w:pPr>
      <w:r>
        <w:rPr>
          <w:rFonts w:eastAsia="Times New Roman" w:cs="Times New Roman"/>
          <w:szCs w:val="24"/>
        </w:rPr>
        <w:t>Επομένως, κύριε Υπουρ</w:t>
      </w:r>
      <w:r>
        <w:rPr>
          <w:rFonts w:eastAsia="Times New Roman" w:cs="Times New Roman"/>
          <w:szCs w:val="24"/>
        </w:rPr>
        <w:t xml:space="preserve">γέ, σας ερωτώ τα εξής: Εκτελούνται κανονικά από τη Διεύθυνση Κτηνιατρικής Λέσβου τα προγράμματα επιτήρησης καταρροϊκού πυρετού και εξυγίανσης μελιταίου πυρετού; Αντιστοιχούν οι δαπάνες που πραγματοποιούνται σε υλοποιήσιμες δράσεις; Επίσης, τι </w:t>
      </w:r>
      <w:r>
        <w:rPr>
          <w:rFonts w:eastAsia="Times New Roman" w:cs="Times New Roman"/>
          <w:szCs w:val="24"/>
        </w:rPr>
        <w:lastRenderedPageBreak/>
        <w:t>μέτρα θα λάβε</w:t>
      </w:r>
      <w:r>
        <w:rPr>
          <w:rFonts w:eastAsia="Times New Roman" w:cs="Times New Roman"/>
          <w:szCs w:val="24"/>
        </w:rPr>
        <w:t>ι το Υπουργείο ώστε να αρθεί η καραντίνα αιγοπροβάτων από τη Λέσβο.</w:t>
      </w:r>
    </w:p>
    <w:p w14:paraId="25CA97A0"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cs="Times New Roman"/>
          <w:szCs w:val="24"/>
        </w:rPr>
      </w:pPr>
      <w:r>
        <w:rPr>
          <w:rFonts w:eastAsia="Times New Roman" w:cs="Times New Roman"/>
          <w:szCs w:val="24"/>
        </w:rPr>
        <w:t>Ακόμα, ερωτάσθε, αν δηλώνονται όλες οι σφαγές στον ΕΛΟΓΑΚ από το σφαγείο Ερεσού και αν καταβάλλονται τα πρόσθετα υγειονομικά τέλη από τις σφαγές όλων των σφαγείων της Λέσβου τα Σάββατα, τι</w:t>
      </w:r>
      <w:r>
        <w:rPr>
          <w:rFonts w:eastAsia="Times New Roman" w:cs="Times New Roman"/>
          <w:szCs w:val="24"/>
        </w:rPr>
        <w:t>ς Κυριακές και τις αργίες και αν οι μεταφορές ζωντανών ζώων</w:t>
      </w:r>
      <w:r>
        <w:rPr>
          <w:rFonts w:eastAsia="Times New Roman" w:cs="Times New Roman"/>
          <w:szCs w:val="24"/>
        </w:rPr>
        <w:t>,</w:t>
      </w:r>
      <w:r>
        <w:rPr>
          <w:rFonts w:eastAsia="Times New Roman" w:cs="Times New Roman"/>
          <w:szCs w:val="24"/>
        </w:rPr>
        <w:t xml:space="preserve"> εκτός Λέσβου γίνονται σύμφωνα με την ισχύουσα νομοθεσία, με την επίβλεψη κτηνιάτρων, με την έκδοση υγειονομικών πιστοποιητικών και με την καταβολή των αντίστοιχων τελών υπέρ </w:t>
      </w:r>
      <w:r>
        <w:rPr>
          <w:rFonts w:eastAsia="Times New Roman" w:cs="Times New Roman"/>
          <w:szCs w:val="24"/>
        </w:rPr>
        <w:t>δημοσίου</w:t>
      </w:r>
      <w:r>
        <w:rPr>
          <w:rFonts w:eastAsia="Times New Roman" w:cs="Times New Roman"/>
          <w:szCs w:val="24"/>
        </w:rPr>
        <w:t xml:space="preserve">.  </w:t>
      </w:r>
    </w:p>
    <w:p w14:paraId="25CA97A1"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ΠΡΟΕΔΡΕΥΟ</w:t>
      </w:r>
      <w:r>
        <w:rPr>
          <w:rFonts w:eastAsia="Times New Roman"/>
          <w:b/>
          <w:szCs w:val="24"/>
        </w:rPr>
        <w:t>ΥΣΑ (Αναστασία Χριστοδουλοπούλου):</w:t>
      </w:r>
      <w:r>
        <w:rPr>
          <w:rFonts w:eastAsia="Times New Roman"/>
          <w:szCs w:val="24"/>
        </w:rPr>
        <w:t xml:space="preserve"> Κύριε Υπουργέ, έχετε τον λόγο για τρία λεπτά. </w:t>
      </w:r>
    </w:p>
    <w:p w14:paraId="25CA97A2"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ΕΥΑΓΓΕΛΟΣ ΑΠΟΣΤΟΛΟΥ (Υπουργός Αγροτικής Ανάπτυξης και Τροφίμων):</w:t>
      </w:r>
      <w:r>
        <w:rPr>
          <w:rFonts w:eastAsia="Times New Roman"/>
          <w:szCs w:val="24"/>
        </w:rPr>
        <w:t xml:space="preserve"> Αγαπητέ συνάδελφε, βάλατε πολλά ζητήματα. Δίκιο έχετε για τα περισσότερα. Να πούμε, όμως, ότι η Λέσβος μετά τ</w:t>
      </w:r>
      <w:r>
        <w:rPr>
          <w:rFonts w:eastAsia="Times New Roman"/>
          <w:szCs w:val="24"/>
        </w:rPr>
        <w:t xml:space="preserve">ην </w:t>
      </w:r>
      <w:proofErr w:type="spellStart"/>
      <w:r>
        <w:rPr>
          <w:rFonts w:eastAsia="Times New Roman"/>
          <w:szCs w:val="24"/>
        </w:rPr>
        <w:t>επιζωοτία</w:t>
      </w:r>
      <w:proofErr w:type="spellEnd"/>
      <w:r>
        <w:rPr>
          <w:rFonts w:eastAsia="Times New Roman"/>
          <w:szCs w:val="24"/>
        </w:rPr>
        <w:t xml:space="preserve"> του </w:t>
      </w:r>
      <w:r>
        <w:rPr>
          <w:rFonts w:eastAsia="Times New Roman" w:cs="Times New Roman"/>
          <w:szCs w:val="24"/>
        </w:rPr>
        <w:lastRenderedPageBreak/>
        <w:t xml:space="preserve">καταρροϊκού πυρετού </w:t>
      </w:r>
      <w:r>
        <w:rPr>
          <w:rFonts w:eastAsia="Times New Roman"/>
          <w:szCs w:val="24"/>
        </w:rPr>
        <w:t xml:space="preserve">του προβάτου, που ενέσκηψε στην Ελλάδα το 2014, έχει ενταχθεί στις απαγορευμένες ζώνες και για τον </w:t>
      </w:r>
      <w:proofErr w:type="spellStart"/>
      <w:r>
        <w:rPr>
          <w:rFonts w:eastAsia="Times New Roman"/>
          <w:szCs w:val="24"/>
        </w:rPr>
        <w:t>ορότυπο</w:t>
      </w:r>
      <w:proofErr w:type="spellEnd"/>
      <w:r>
        <w:rPr>
          <w:rFonts w:eastAsia="Times New Roman"/>
          <w:szCs w:val="24"/>
        </w:rPr>
        <w:t xml:space="preserve"> 4, όπως και το σύνολο της Επικράτειας. </w:t>
      </w:r>
    </w:p>
    <w:p w14:paraId="25CA97A3" w14:textId="77777777" w:rsidR="00054EB1" w:rsidRDefault="00054EB1">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p>
    <w:p w14:paraId="25CA97A4" w14:textId="77777777" w:rsidR="00054EB1" w:rsidRDefault="00375CE6">
      <w:pPr>
        <w:spacing w:after="0" w:line="600" w:lineRule="auto"/>
        <w:ind w:firstLine="720"/>
        <w:jc w:val="both"/>
        <w:rPr>
          <w:rFonts w:eastAsia="Times New Roman"/>
          <w:szCs w:val="24"/>
        </w:rPr>
      </w:pPr>
      <w:r>
        <w:rPr>
          <w:rFonts w:eastAsia="Times New Roman"/>
          <w:szCs w:val="24"/>
        </w:rPr>
        <w:t>Βέβαια, είχε ενταχθεί από το 2009, όπως αναφέρεται στις απαγορευμένες ζ</w:t>
      </w:r>
      <w:r>
        <w:rPr>
          <w:rFonts w:eastAsia="Times New Roman"/>
          <w:szCs w:val="24"/>
        </w:rPr>
        <w:t xml:space="preserve">ώνες, και για άλλους </w:t>
      </w:r>
      <w:proofErr w:type="spellStart"/>
      <w:r>
        <w:rPr>
          <w:rFonts w:eastAsia="Times New Roman"/>
          <w:szCs w:val="24"/>
        </w:rPr>
        <w:t>ορότυπους</w:t>
      </w:r>
      <w:proofErr w:type="spellEnd"/>
      <w:r>
        <w:rPr>
          <w:rFonts w:eastAsia="Times New Roman"/>
          <w:szCs w:val="24"/>
        </w:rPr>
        <w:t xml:space="preserve"> του ιού που είχαν εντοπιστεί στο παρελθόν.</w:t>
      </w:r>
    </w:p>
    <w:p w14:paraId="25CA97A5" w14:textId="77777777" w:rsidR="00054EB1" w:rsidRDefault="00375CE6">
      <w:pPr>
        <w:spacing w:after="0" w:line="600" w:lineRule="auto"/>
        <w:ind w:firstLine="720"/>
        <w:jc w:val="both"/>
        <w:rPr>
          <w:rFonts w:eastAsia="Times New Roman"/>
          <w:szCs w:val="24"/>
        </w:rPr>
      </w:pPr>
      <w:r>
        <w:rPr>
          <w:rFonts w:eastAsia="Times New Roman"/>
          <w:szCs w:val="24"/>
        </w:rPr>
        <w:t xml:space="preserve">Τώρα, σχετικά με τον αποχαρακτηρισμό σύμφωνα με τον Κανονισμό 12/66/ 2007 της Ευρωπαϊκής Επιτροπής, για να αποχαρακτηριστεί μια περιοχή από απαγορευμένη ζώνη, για κάθε </w:t>
      </w:r>
      <w:proofErr w:type="spellStart"/>
      <w:r>
        <w:rPr>
          <w:rFonts w:eastAsia="Times New Roman"/>
          <w:szCs w:val="24"/>
        </w:rPr>
        <w:t>ορότυπο</w:t>
      </w:r>
      <w:proofErr w:type="spellEnd"/>
      <w:r>
        <w:rPr>
          <w:rFonts w:eastAsia="Times New Roman"/>
          <w:szCs w:val="24"/>
        </w:rPr>
        <w:t xml:space="preserve"> του ιού πρέπει ξεχωριστά το κράτος - μέλος να καταθέσει στην </w:t>
      </w:r>
      <w:r>
        <w:rPr>
          <w:rFonts w:eastAsia="Times New Roman"/>
          <w:szCs w:val="24"/>
        </w:rPr>
        <w:t xml:space="preserve">επιτροπή </w:t>
      </w:r>
      <w:r>
        <w:rPr>
          <w:rFonts w:eastAsia="Times New Roman"/>
          <w:szCs w:val="24"/>
        </w:rPr>
        <w:t>τεκμηριωμέ</w:t>
      </w:r>
      <w:r>
        <w:rPr>
          <w:rFonts w:eastAsia="Times New Roman"/>
          <w:szCs w:val="24"/>
        </w:rPr>
        <w:t>να στοιχεία από την εφαρμογή των προγραμμάτων παρακολούθησης και επιτήρησης. Και δεύτερον, να υποβάλει τα ιστορικά επιδημιολογικά στοιχεία για τα εφαρμοζόμενα προγράμματα παρακολούθησης και επιτήρησης και τα ετήσια αποτελέσματα αυτών για την τελευταία διετ</w:t>
      </w:r>
      <w:r>
        <w:rPr>
          <w:rFonts w:eastAsia="Times New Roman"/>
          <w:szCs w:val="24"/>
        </w:rPr>
        <w:t xml:space="preserve">ία ή τριετία. </w:t>
      </w:r>
    </w:p>
    <w:p w14:paraId="25CA97A6" w14:textId="77777777" w:rsidR="00054EB1" w:rsidRDefault="00375CE6">
      <w:pPr>
        <w:spacing w:after="0" w:line="600" w:lineRule="auto"/>
        <w:ind w:firstLine="720"/>
        <w:jc w:val="both"/>
        <w:rPr>
          <w:rFonts w:eastAsia="Times New Roman"/>
          <w:szCs w:val="24"/>
        </w:rPr>
      </w:pPr>
      <w:r>
        <w:rPr>
          <w:rFonts w:eastAsia="Times New Roman"/>
          <w:szCs w:val="24"/>
        </w:rPr>
        <w:lastRenderedPageBreak/>
        <w:t xml:space="preserve">Κατά συνέπεια, για την ελεύθερη διακίνηση ζώων ευαίσθητων στον καταρροϊκό πυρετό από την Λέσβο και προς άλλες περιοχές πρέπει να τεκμηριωθεί η απαλλαγή από τους </w:t>
      </w:r>
      <w:proofErr w:type="spellStart"/>
      <w:r>
        <w:rPr>
          <w:rFonts w:eastAsia="Times New Roman"/>
          <w:szCs w:val="24"/>
        </w:rPr>
        <w:t>ορότυπους</w:t>
      </w:r>
      <w:proofErr w:type="spellEnd"/>
      <w:r>
        <w:rPr>
          <w:rFonts w:eastAsia="Times New Roman"/>
          <w:szCs w:val="24"/>
        </w:rPr>
        <w:t>,</w:t>
      </w:r>
      <w:r>
        <w:rPr>
          <w:rFonts w:eastAsia="Times New Roman"/>
          <w:szCs w:val="24"/>
        </w:rPr>
        <w:t xml:space="preserve"> που εμφανίστηκαν στο παρελθόν. Σε αυτήν την φάση βρισκόμαστε τώρα. Έχ</w:t>
      </w:r>
      <w:r>
        <w:rPr>
          <w:rFonts w:eastAsia="Times New Roman"/>
          <w:szCs w:val="24"/>
        </w:rPr>
        <w:t xml:space="preserve">ουμε επαφή με την αρμόδια Επιτροπή Υγείας. Προχθές στο Συμβούλιο Υπουργών συναντήθηκα με τον αρμόδιο Επίτροπο Υγείας, τον κ. </w:t>
      </w:r>
      <w:proofErr w:type="spellStart"/>
      <w:r>
        <w:rPr>
          <w:rFonts w:eastAsia="Times New Roman" w:cs="Times New Roman"/>
          <w:szCs w:val="24"/>
        </w:rPr>
        <w:t>Αντριουκάιτους</w:t>
      </w:r>
      <w:proofErr w:type="spellEnd"/>
      <w:r>
        <w:rPr>
          <w:rFonts w:eastAsia="Times New Roman"/>
          <w:color w:val="545454"/>
          <w:szCs w:val="24"/>
        </w:rPr>
        <w:t>,</w:t>
      </w:r>
      <w:r>
        <w:rPr>
          <w:rFonts w:eastAsia="Times New Roman"/>
          <w:szCs w:val="24"/>
        </w:rPr>
        <w:t xml:space="preserve"> του θέσαμε το ζήτημα και είμαστε σε αναμονή της απάντησής του.</w:t>
      </w:r>
    </w:p>
    <w:p w14:paraId="25CA97A7" w14:textId="77777777" w:rsidR="00054EB1" w:rsidRDefault="00375CE6">
      <w:pPr>
        <w:spacing w:after="0" w:line="600" w:lineRule="auto"/>
        <w:ind w:firstLine="720"/>
        <w:jc w:val="both"/>
        <w:rPr>
          <w:rFonts w:eastAsia="Times New Roman"/>
          <w:szCs w:val="24"/>
        </w:rPr>
      </w:pPr>
      <w:r>
        <w:rPr>
          <w:rFonts w:eastAsia="Times New Roman"/>
          <w:szCs w:val="24"/>
        </w:rPr>
        <w:t>Σχετικά με τις σφαγές ζώων, όπως γνωρίζετε, σε όλη τ</w:t>
      </w:r>
      <w:r>
        <w:rPr>
          <w:rFonts w:eastAsia="Times New Roman"/>
          <w:szCs w:val="24"/>
        </w:rPr>
        <w:t>ην χώρα</w:t>
      </w:r>
      <w:r>
        <w:rPr>
          <w:rFonts w:eastAsia="Times New Roman"/>
          <w:szCs w:val="24"/>
        </w:rPr>
        <w:t>,</w:t>
      </w:r>
      <w:r>
        <w:rPr>
          <w:rFonts w:eastAsia="Times New Roman"/>
          <w:szCs w:val="24"/>
        </w:rPr>
        <w:t xml:space="preserve"> μέσω ηλεκτρονικής πλατφόρμας «</w:t>
      </w:r>
      <w:r>
        <w:rPr>
          <w:rFonts w:eastAsia="Times New Roman"/>
          <w:szCs w:val="24"/>
          <w:lang w:val="en-US"/>
        </w:rPr>
        <w:t>ARTEMIS</w:t>
      </w:r>
      <w:r>
        <w:rPr>
          <w:rFonts w:eastAsia="Times New Roman"/>
          <w:szCs w:val="24"/>
        </w:rPr>
        <w:t>»</w:t>
      </w:r>
      <w:r>
        <w:rPr>
          <w:rFonts w:eastAsia="Times New Roman"/>
          <w:szCs w:val="24"/>
        </w:rPr>
        <w:t>,</w:t>
      </w:r>
      <w:r>
        <w:rPr>
          <w:rFonts w:eastAsia="Times New Roman"/>
          <w:szCs w:val="24"/>
        </w:rPr>
        <w:t xml:space="preserve"> συγκεντρώνονται όλα τα στοιχεία για την παραγωγή, την εισαγωγή και την εμπορία του κρέατος. Τα σφαγεία είναι υποχρεωμένα να κρατούν, να καταχωρούν ηλεκτρονικά και σε ημερήσια βάση τις σφαγές</w:t>
      </w:r>
      <w:r>
        <w:rPr>
          <w:rFonts w:eastAsia="Times New Roman"/>
          <w:szCs w:val="24"/>
        </w:rPr>
        <w:t>,</w:t>
      </w:r>
      <w:r>
        <w:rPr>
          <w:rFonts w:eastAsia="Times New Roman"/>
          <w:szCs w:val="24"/>
        </w:rPr>
        <w:t xml:space="preserve"> αναγράφοντας κα</w:t>
      </w:r>
      <w:r>
        <w:rPr>
          <w:rFonts w:eastAsia="Times New Roman"/>
          <w:szCs w:val="24"/>
        </w:rPr>
        <w:t>ι τη χώρα καταγωγής-προέλευσης του υπό σφαγή ζώου.</w:t>
      </w:r>
    </w:p>
    <w:p w14:paraId="25CA97A8" w14:textId="77777777" w:rsidR="00054EB1" w:rsidRDefault="00375CE6">
      <w:pPr>
        <w:spacing w:after="0" w:line="600" w:lineRule="auto"/>
        <w:ind w:firstLine="720"/>
        <w:jc w:val="both"/>
        <w:rPr>
          <w:rFonts w:eastAsia="Times New Roman"/>
          <w:szCs w:val="24"/>
        </w:rPr>
      </w:pPr>
      <w:r>
        <w:rPr>
          <w:rFonts w:eastAsia="Times New Roman"/>
          <w:szCs w:val="24"/>
        </w:rPr>
        <w:t xml:space="preserve">Να τονίσω -πριν αναφερθώ στο σφαγείο Ιερισσού Λέσβου, στο σφαγείο </w:t>
      </w:r>
      <w:proofErr w:type="spellStart"/>
      <w:r>
        <w:rPr>
          <w:rFonts w:eastAsia="Times New Roman"/>
          <w:szCs w:val="24"/>
        </w:rPr>
        <w:t>Μανταμάδου</w:t>
      </w:r>
      <w:proofErr w:type="spellEnd"/>
      <w:r>
        <w:rPr>
          <w:rFonts w:eastAsia="Times New Roman"/>
          <w:szCs w:val="24"/>
        </w:rPr>
        <w:t xml:space="preserve">, είχαμε πάει μαζί- ότι ήδη σήμερα ήρθη η απαγόρευση </w:t>
      </w:r>
      <w:r>
        <w:rPr>
          <w:rFonts w:eastAsia="Times New Roman"/>
          <w:szCs w:val="24"/>
        </w:rPr>
        <w:lastRenderedPageBreak/>
        <w:t>λειτουργίας που είχε επιβληθεί, γιατί υπήρχαν ελλείψεις, οι οποίες δρομολογή</w:t>
      </w:r>
      <w:r>
        <w:rPr>
          <w:rFonts w:eastAsia="Times New Roman"/>
          <w:szCs w:val="24"/>
        </w:rPr>
        <w:t>θηκαν και το σφαγείο άρχισε να λειτουργεί.</w:t>
      </w:r>
    </w:p>
    <w:p w14:paraId="25CA97A9" w14:textId="77777777" w:rsidR="00054EB1" w:rsidRDefault="00375CE6">
      <w:pPr>
        <w:spacing w:after="0" w:line="600" w:lineRule="auto"/>
        <w:ind w:firstLine="720"/>
        <w:jc w:val="both"/>
        <w:rPr>
          <w:rFonts w:eastAsia="Times New Roman"/>
          <w:szCs w:val="24"/>
        </w:rPr>
      </w:pPr>
      <w:r>
        <w:rPr>
          <w:rFonts w:eastAsia="Times New Roman"/>
          <w:szCs w:val="24"/>
        </w:rPr>
        <w:t>Όσον αφορά το σφαγείο Ιερισσού - Λέσβου, το οποίο λειτουργεί με την επωνυμία «Κοινωνία Κληρονόμων Ιωάννου Αμερικάνου» έχει πραγματοποιήσει από την 1</w:t>
      </w:r>
      <w:r>
        <w:rPr>
          <w:rFonts w:eastAsia="Times New Roman"/>
          <w:szCs w:val="24"/>
        </w:rPr>
        <w:t>-</w:t>
      </w:r>
      <w:r>
        <w:rPr>
          <w:rFonts w:eastAsia="Times New Roman"/>
          <w:szCs w:val="24"/>
        </w:rPr>
        <w:t>1</w:t>
      </w:r>
      <w:r>
        <w:rPr>
          <w:rFonts w:eastAsia="Times New Roman"/>
          <w:szCs w:val="24"/>
        </w:rPr>
        <w:t>-</w:t>
      </w:r>
      <w:r>
        <w:rPr>
          <w:rFonts w:eastAsia="Times New Roman"/>
          <w:szCs w:val="24"/>
        </w:rPr>
        <w:t>2016 μέχρι τις 16/12/2016, δηλαδή ουσιαστικά μια χρονιά, σφαγέ</w:t>
      </w:r>
      <w:r>
        <w:rPr>
          <w:rFonts w:eastAsia="Times New Roman"/>
          <w:szCs w:val="24"/>
        </w:rPr>
        <w:t xml:space="preserve">ς τεσσάρων βοοειδών, </w:t>
      </w:r>
      <w:r>
        <w:rPr>
          <w:rFonts w:eastAsia="Times New Roman"/>
          <w:szCs w:val="24"/>
        </w:rPr>
        <w:t>είκοσι έξι χιλιάδων τετρακοσίων τριάντα</w:t>
      </w:r>
      <w:r>
        <w:rPr>
          <w:rFonts w:eastAsia="Times New Roman"/>
          <w:szCs w:val="24"/>
        </w:rPr>
        <w:t xml:space="preserve"> προβάτων και </w:t>
      </w:r>
      <w:r>
        <w:rPr>
          <w:rFonts w:eastAsia="Times New Roman"/>
          <w:szCs w:val="24"/>
        </w:rPr>
        <w:t>χιλίων διακοσίων εξήντα οκτώ</w:t>
      </w:r>
      <w:r>
        <w:rPr>
          <w:rFonts w:eastAsia="Times New Roman"/>
          <w:szCs w:val="24"/>
        </w:rPr>
        <w:t xml:space="preserve"> αιγών σε σαράντα εννέα ημέρες, ενώ, όπως προκύπτει από την ηλεκτρονική πλατφόρμα «</w:t>
      </w:r>
      <w:r>
        <w:rPr>
          <w:rFonts w:eastAsia="Times New Roman"/>
          <w:szCs w:val="24"/>
          <w:lang w:val="en-US"/>
        </w:rPr>
        <w:t>ARTEMIS</w:t>
      </w:r>
      <w:r>
        <w:rPr>
          <w:rFonts w:eastAsia="Times New Roman"/>
          <w:szCs w:val="24"/>
        </w:rPr>
        <w:t>», σφαγές πραγματοποιήθηκαν και τα σαββατοκύριακα. Ενδεικτικά αν</w:t>
      </w:r>
      <w:r>
        <w:rPr>
          <w:rFonts w:eastAsia="Times New Roman"/>
          <w:szCs w:val="24"/>
        </w:rPr>
        <w:t>αφέρουμε ότι τους μήνες Νοέμβριο, Δεκέμβριο, ημερομηνίες 19, 26 και 27</w:t>
      </w:r>
      <w:r>
        <w:rPr>
          <w:rFonts w:eastAsia="Times New Roman"/>
          <w:szCs w:val="24"/>
        </w:rPr>
        <w:t xml:space="preserve"> </w:t>
      </w:r>
      <w:proofErr w:type="spellStart"/>
      <w:r>
        <w:rPr>
          <w:rFonts w:eastAsia="Times New Roman"/>
          <w:szCs w:val="24"/>
        </w:rPr>
        <w:t>Νοεβρίου</w:t>
      </w:r>
      <w:proofErr w:type="spellEnd"/>
      <w:r>
        <w:rPr>
          <w:rFonts w:eastAsia="Times New Roman"/>
          <w:szCs w:val="24"/>
        </w:rPr>
        <w:t>, 10</w:t>
      </w:r>
      <w:r>
        <w:rPr>
          <w:rFonts w:eastAsia="Times New Roman"/>
          <w:szCs w:val="24"/>
        </w:rPr>
        <w:t xml:space="preserve"> Δεκεμβρίου,</w:t>
      </w:r>
      <w:r>
        <w:rPr>
          <w:rFonts w:eastAsia="Times New Roman"/>
          <w:szCs w:val="24"/>
        </w:rPr>
        <w:t xml:space="preserve"> που δηλώθηκαν ως μέρες σφαγής αφορούσαν </w:t>
      </w:r>
      <w:r>
        <w:rPr>
          <w:rFonts w:eastAsia="Times New Roman"/>
          <w:szCs w:val="24"/>
        </w:rPr>
        <w:t>Σαββατοκύριακα</w:t>
      </w:r>
      <w:r>
        <w:rPr>
          <w:rFonts w:eastAsia="Times New Roman"/>
          <w:szCs w:val="24"/>
        </w:rPr>
        <w:t>.</w:t>
      </w:r>
    </w:p>
    <w:p w14:paraId="25CA97AA" w14:textId="77777777" w:rsidR="00054EB1" w:rsidRDefault="00375CE6">
      <w:pPr>
        <w:spacing w:after="0" w:line="600" w:lineRule="auto"/>
        <w:ind w:firstLine="720"/>
        <w:jc w:val="both"/>
        <w:rPr>
          <w:rFonts w:eastAsia="Times New Roman"/>
          <w:szCs w:val="24"/>
        </w:rPr>
      </w:pPr>
      <w:r>
        <w:rPr>
          <w:rFonts w:eastAsia="Times New Roman"/>
          <w:szCs w:val="24"/>
        </w:rPr>
        <w:t>Όσον αφορά την διακίνηση των ζώων, εφαρμόζεται ένας συγκεκριμένος κανονισμός, ο Κανονισμός 1 του 2005 κα</w:t>
      </w:r>
      <w:r>
        <w:rPr>
          <w:rFonts w:eastAsia="Times New Roman"/>
          <w:szCs w:val="24"/>
        </w:rPr>
        <w:t>ι βεβαίως</w:t>
      </w:r>
      <w:r>
        <w:rPr>
          <w:rFonts w:eastAsia="Times New Roman"/>
          <w:szCs w:val="24"/>
        </w:rPr>
        <w:t>,</w:t>
      </w:r>
      <w:r>
        <w:rPr>
          <w:rFonts w:eastAsia="Times New Roman"/>
          <w:szCs w:val="24"/>
        </w:rPr>
        <w:t xml:space="preserve"> η εθνική νομοθεσία, η οποία υποχρεώνει να υπάρχουν τα απαραίτητα πιστοποιητικά, </w:t>
      </w:r>
      <w:r>
        <w:rPr>
          <w:rFonts w:eastAsia="Times New Roman"/>
          <w:szCs w:val="24"/>
        </w:rPr>
        <w:lastRenderedPageBreak/>
        <w:t>να υπάρχουν όλες αυτές οι διαδικασίες</w:t>
      </w:r>
      <w:r>
        <w:rPr>
          <w:rFonts w:eastAsia="Times New Roman"/>
          <w:szCs w:val="24"/>
        </w:rPr>
        <w:t>,</w:t>
      </w:r>
      <w:r>
        <w:rPr>
          <w:rFonts w:eastAsia="Times New Roman"/>
          <w:szCs w:val="24"/>
        </w:rPr>
        <w:t xml:space="preserve"> που δεν δημιουργούν πρόσθετα προβλήματα. </w:t>
      </w:r>
    </w:p>
    <w:p w14:paraId="25CA97AB" w14:textId="77777777" w:rsidR="00054EB1" w:rsidRDefault="00375CE6">
      <w:pPr>
        <w:spacing w:after="0" w:line="600" w:lineRule="auto"/>
        <w:ind w:firstLine="720"/>
        <w:jc w:val="both"/>
        <w:rPr>
          <w:rFonts w:eastAsia="Times New Roman"/>
          <w:szCs w:val="24"/>
        </w:rPr>
      </w:pPr>
      <w:r>
        <w:rPr>
          <w:rFonts w:eastAsia="Times New Roman"/>
          <w:szCs w:val="24"/>
        </w:rPr>
        <w:t xml:space="preserve">Όπως αντιλαμβάνεστε, είναι θέμα ελέγχου, έναν έλεγχο στον οποίο προσπαθούμε με τις </w:t>
      </w:r>
      <w:r>
        <w:rPr>
          <w:rFonts w:eastAsia="Times New Roman"/>
          <w:szCs w:val="24"/>
        </w:rPr>
        <w:t>δυνατότητες που έχουμε και βεβαίως</w:t>
      </w:r>
      <w:r>
        <w:rPr>
          <w:rFonts w:eastAsia="Times New Roman"/>
          <w:szCs w:val="24"/>
        </w:rPr>
        <w:t>,</w:t>
      </w:r>
      <w:r>
        <w:rPr>
          <w:rFonts w:eastAsia="Times New Roman"/>
          <w:szCs w:val="24"/>
        </w:rPr>
        <w:t xml:space="preserve"> με την συμπαράσταση υπηρεσιών άλλων Υπουργείων</w:t>
      </w:r>
      <w:r>
        <w:rPr>
          <w:rFonts w:eastAsia="Times New Roman"/>
          <w:szCs w:val="24"/>
        </w:rPr>
        <w:t>,</w:t>
      </w:r>
      <w:r>
        <w:rPr>
          <w:rFonts w:eastAsia="Times New Roman"/>
          <w:szCs w:val="24"/>
        </w:rPr>
        <w:t xml:space="preserve"> όσον το δυνατόν</w:t>
      </w:r>
      <w:r>
        <w:rPr>
          <w:rFonts w:eastAsia="Times New Roman"/>
          <w:szCs w:val="24"/>
        </w:rPr>
        <w:t>,</w:t>
      </w:r>
      <w:r>
        <w:rPr>
          <w:rFonts w:eastAsia="Times New Roman"/>
          <w:szCs w:val="24"/>
        </w:rPr>
        <w:t xml:space="preserve"> να ανταποκριθούμε.</w:t>
      </w:r>
    </w:p>
    <w:p w14:paraId="25CA97AC"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κ. Πάλλης.</w:t>
      </w:r>
    </w:p>
    <w:p w14:paraId="25CA97AD"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ΓΕΩΡΓΙΟΣ ΠΑΛΛΗΣ: </w:t>
      </w:r>
      <w:r>
        <w:rPr>
          <w:rFonts w:eastAsia="Times New Roman" w:cs="Times New Roman"/>
          <w:szCs w:val="24"/>
        </w:rPr>
        <w:t>Κύριε Υπουργέ, πάρα ταύτα μετά από επτά χρόνια κ</w:t>
      </w:r>
      <w:r>
        <w:rPr>
          <w:rFonts w:eastAsia="Times New Roman" w:cs="Times New Roman"/>
          <w:szCs w:val="24"/>
        </w:rPr>
        <w:t>αραντίνα στην Λέσβο, όπως αντιλαμβάνεστε, έχει δημιουργηθεί μια ιδιότυπη οικονομία, σε μια Λέσβο που η κτηνοτροφία πλέον έχει υπερκεράσει την ελαιοπαραγωγή, είναι ο βασικός πυλώνας της παραγωγικής ανασυγκρότησης για τον τόπο και οι κτηνοτρόφοι αναγκάζονται</w:t>
      </w:r>
      <w:r>
        <w:rPr>
          <w:rFonts w:eastAsia="Times New Roman" w:cs="Times New Roman"/>
          <w:szCs w:val="24"/>
        </w:rPr>
        <w:t>,</w:t>
      </w:r>
      <w:r>
        <w:rPr>
          <w:rFonts w:eastAsia="Times New Roman" w:cs="Times New Roman"/>
          <w:szCs w:val="24"/>
        </w:rPr>
        <w:t xml:space="preserve"> με συρ</w:t>
      </w:r>
      <w:r>
        <w:rPr>
          <w:rFonts w:eastAsia="Times New Roman" w:cs="Times New Roman"/>
          <w:szCs w:val="24"/>
        </w:rPr>
        <w:lastRenderedPageBreak/>
        <w:t>ρικνωμένες τις τιμές σε όλα τα επίπεδα, με την αυξημένη παραγωγή γάλακτος, με την αύξηση των κοπαδιών, ούτως ώστε να μην συρρικνωθεί άλλο το εισόδημά τους, να έχου</w:t>
      </w:r>
      <w:r>
        <w:rPr>
          <w:rFonts w:eastAsia="Times New Roman" w:cs="Times New Roman"/>
          <w:szCs w:val="24"/>
        </w:rPr>
        <w:t>ν</w:t>
      </w:r>
      <w:r>
        <w:rPr>
          <w:rFonts w:eastAsia="Times New Roman" w:cs="Times New Roman"/>
          <w:szCs w:val="24"/>
        </w:rPr>
        <w:t xml:space="preserve"> φαινόμενα μεγάλου κόστους για την παραγωγή τους. </w:t>
      </w:r>
    </w:p>
    <w:p w14:paraId="25CA97A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Εδώ θα ήθελα να επισημάνω το εξής</w:t>
      </w:r>
      <w:r>
        <w:rPr>
          <w:rFonts w:eastAsia="Times New Roman" w:cs="Times New Roman"/>
          <w:szCs w:val="24"/>
        </w:rPr>
        <w:t xml:space="preserve"> </w:t>
      </w:r>
      <w:r>
        <w:rPr>
          <w:rFonts w:eastAsia="Times New Roman" w:cs="Times New Roman"/>
          <w:szCs w:val="24"/>
        </w:rPr>
        <w:t>.</w:t>
      </w:r>
      <w:r>
        <w:rPr>
          <w:rFonts w:eastAsia="Times New Roman" w:cs="Times New Roman"/>
          <w:szCs w:val="24"/>
        </w:rPr>
        <w:t>Όπως αντιλαμβάνομαι, αν τηρηθεί από τη αρμόδια υπηρεσία</w:t>
      </w:r>
      <w:r>
        <w:rPr>
          <w:rFonts w:eastAsia="Times New Roman" w:cs="Times New Roman"/>
          <w:szCs w:val="24"/>
        </w:rPr>
        <w:t>,</w:t>
      </w:r>
      <w:r>
        <w:rPr>
          <w:rFonts w:eastAsia="Times New Roman" w:cs="Times New Roman"/>
          <w:szCs w:val="24"/>
        </w:rPr>
        <w:t xml:space="preserve"> σωστά η διαδικασία και παρθούν σωστά τα δείγματα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όλο</w:t>
      </w:r>
      <w:proofErr w:type="spellEnd"/>
      <w:r>
        <w:rPr>
          <w:rFonts w:eastAsia="Times New Roman" w:cs="Times New Roman"/>
          <w:szCs w:val="24"/>
        </w:rPr>
        <w:t xml:space="preserve"> που εδώ πρέπει να πω ότι για τα νησιά οι εκτροφές βοοειδών είναι περιορισμένες και θα πρέπει, ιδιαίτερα για τη </w:t>
      </w:r>
      <w:proofErr w:type="spellStart"/>
      <w:r>
        <w:rPr>
          <w:rFonts w:eastAsia="Times New Roman" w:cs="Times New Roman"/>
          <w:szCs w:val="24"/>
        </w:rPr>
        <w:t>νησιωτικότητα</w:t>
      </w:r>
      <w:proofErr w:type="spellEnd"/>
      <w:r>
        <w:rPr>
          <w:rFonts w:eastAsia="Times New Roman" w:cs="Times New Roman"/>
          <w:szCs w:val="24"/>
        </w:rPr>
        <w:t xml:space="preserve">, να εξεταστεί </w:t>
      </w:r>
      <w:r>
        <w:rPr>
          <w:rFonts w:eastAsia="Times New Roman" w:cs="Times New Roman"/>
          <w:szCs w:val="24"/>
        </w:rPr>
        <w:t xml:space="preserve">μια πιο ελαστική, προσαρμοσμένη στα ίδια τα νησιά, διαδικασία για τη λήψη των δειγμάτων- σύμφωνα με την </w:t>
      </w:r>
      <w:r>
        <w:rPr>
          <w:rFonts w:eastAsia="Times New Roman" w:cs="Times New Roman"/>
          <w:szCs w:val="24"/>
        </w:rPr>
        <w:t>ευρωπαϊκή οδηγία</w:t>
      </w:r>
      <w:r>
        <w:rPr>
          <w:rFonts w:eastAsia="Times New Roman" w:cs="Times New Roman"/>
          <w:szCs w:val="24"/>
        </w:rPr>
        <w:t>, μπορεί</w:t>
      </w:r>
      <w:r>
        <w:rPr>
          <w:rFonts w:eastAsia="Times New Roman" w:cs="Times New Roman"/>
          <w:szCs w:val="24"/>
        </w:rPr>
        <w:t>,</w:t>
      </w:r>
      <w:r>
        <w:rPr>
          <w:rFonts w:eastAsia="Times New Roman" w:cs="Times New Roman"/>
          <w:szCs w:val="24"/>
        </w:rPr>
        <w:t xml:space="preserve"> έστω και περιορισμένα</w:t>
      </w:r>
      <w:r>
        <w:rPr>
          <w:rFonts w:eastAsia="Times New Roman" w:cs="Times New Roman"/>
          <w:szCs w:val="24"/>
        </w:rPr>
        <w:t>,</w:t>
      </w:r>
      <w:r>
        <w:rPr>
          <w:rFonts w:eastAsia="Times New Roman" w:cs="Times New Roman"/>
          <w:szCs w:val="24"/>
        </w:rPr>
        <w:t xml:space="preserve"> να εξετάσουμε το ενδεχόμενο άρσης της καραντίνας.</w:t>
      </w:r>
    </w:p>
    <w:p w14:paraId="25CA97A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Τι θέλω να πω; Πρόκειται για μια διαδικασία που προβλ</w:t>
      </w:r>
      <w:r>
        <w:rPr>
          <w:rFonts w:eastAsia="Times New Roman" w:cs="Times New Roman"/>
          <w:szCs w:val="24"/>
        </w:rPr>
        <w:t>έπεται από τον Κοινοτικό Κανονισμό και μπορεί με τη λήψη αίματος από ζώα</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πρόκειται να εξαχθούν κι όταν διαπιστωθεί ότι δεν νοσούν από τον καταρροϊκό πυρετό, να δίνεται η έγκριση για την εξαγωγή τους. Επίσης, θα μπορούσε να επιτραπεί η εξαγωγή ζωντανών</w:t>
      </w:r>
      <w:r>
        <w:rPr>
          <w:rFonts w:eastAsia="Times New Roman" w:cs="Times New Roman"/>
          <w:szCs w:val="24"/>
        </w:rPr>
        <w:t xml:space="preserve"> ζώων τους μήνες</w:t>
      </w:r>
      <w:r>
        <w:rPr>
          <w:rFonts w:eastAsia="Times New Roman" w:cs="Times New Roman"/>
          <w:szCs w:val="24"/>
        </w:rPr>
        <w:t>,</w:t>
      </w:r>
      <w:r>
        <w:rPr>
          <w:rFonts w:eastAsia="Times New Roman" w:cs="Times New Roman"/>
          <w:szCs w:val="24"/>
        </w:rPr>
        <w:t xml:space="preserve"> που είναι βέβαιο ότι δεν κυκλοφορούν τα κουνούπια, τα οποία είναι οι ξενιστές της νόσου. </w:t>
      </w:r>
    </w:p>
    <w:p w14:paraId="25CA97B0"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Με την έννοια αυτή, μια παρέμβαση που πρέπει να σκεφτεί το Υπουργείο και πρέπει να βρούμε μια λύση είναι το κατά πόσο, έστω και για περιορισμένους μ</w:t>
      </w:r>
      <w:r>
        <w:rPr>
          <w:rFonts w:eastAsia="Times New Roman" w:cs="Times New Roman"/>
          <w:szCs w:val="24"/>
        </w:rPr>
        <w:t>ήνες, θα επανέλθει αυτό το κομμάτι στήριξης των παραγωγών μιας ιδιαίτερης ράτσας προβάτων, ανθεκτικής και περιζήτητης, οι οποίοι αναγκάζονται να πουλάνε με 1 ευρώ το βάρος τα παραγωγικά ζώα στα σφαγεία για σφαγή. Και πιθανότατα και διασταυρωμένα πολλές φορ</w:t>
      </w:r>
      <w:r>
        <w:rPr>
          <w:rFonts w:eastAsia="Times New Roman" w:cs="Times New Roman"/>
          <w:szCs w:val="24"/>
        </w:rPr>
        <w:t xml:space="preserve">ές αυτά τα ζώα πωλούνται με πολύ μεγαλύτερη τιμή, με απώλεια εσόδων και για το </w:t>
      </w:r>
      <w:r>
        <w:rPr>
          <w:rFonts w:eastAsia="Times New Roman" w:cs="Times New Roman"/>
          <w:szCs w:val="24"/>
        </w:rPr>
        <w:t xml:space="preserve">δημόσιο </w:t>
      </w:r>
      <w:r>
        <w:rPr>
          <w:rFonts w:eastAsia="Times New Roman" w:cs="Times New Roman"/>
          <w:szCs w:val="24"/>
        </w:rPr>
        <w:t>και για τους κτηνοτρόφους σε άλλες περιοχές.</w:t>
      </w:r>
    </w:p>
    <w:p w14:paraId="25CA97B1"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Κύριε Αποστόλου, έχετε τον λόγο. </w:t>
      </w:r>
      <w:r>
        <w:rPr>
          <w:rFonts w:eastAsia="Times New Roman" w:cs="Times New Roman"/>
          <w:b/>
          <w:szCs w:val="24"/>
        </w:rPr>
        <w:t xml:space="preserve">    </w:t>
      </w:r>
    </w:p>
    <w:p w14:paraId="25CA97B2"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lastRenderedPageBreak/>
        <w:t>ΕΥΑΓΓΕΛΟΣ ΑΠΟΣΤΟΛΟΥ (Υπουργός Αγροτικής Αν</w:t>
      </w:r>
      <w:r>
        <w:rPr>
          <w:rFonts w:eastAsia="Times New Roman" w:cs="Times New Roman"/>
          <w:b/>
          <w:szCs w:val="24"/>
        </w:rPr>
        <w:t xml:space="preserve">άπτυξης και Τροφίμων): </w:t>
      </w:r>
      <w:r>
        <w:rPr>
          <w:rFonts w:eastAsia="Times New Roman" w:cs="Times New Roman"/>
          <w:szCs w:val="24"/>
        </w:rPr>
        <w:t>Είναι απαραίτητο</w:t>
      </w:r>
      <w:r>
        <w:rPr>
          <w:rFonts w:eastAsia="Times New Roman" w:cs="Times New Roman"/>
          <w:szCs w:val="24"/>
        </w:rPr>
        <w:t>,</w:t>
      </w:r>
      <w:r>
        <w:rPr>
          <w:rFonts w:eastAsia="Times New Roman" w:cs="Times New Roman"/>
          <w:szCs w:val="24"/>
        </w:rPr>
        <w:t xml:space="preserve"> με τα στοιχεία που δίνουμε στην Ευρωπαϊκή Επιτροπή και δείχνουν την εφαρμογή του προγράμματος να είμαστε ακριβείς και συνεπείς. Ιδιαίτερα στα θέματα υγείας η Ευρωπαϊκή Επιτροπή είναι πάρα πολύ αυστηρή. </w:t>
      </w:r>
    </w:p>
    <w:p w14:paraId="25CA97B3"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Εμείς, λοιπό</w:t>
      </w:r>
      <w:r>
        <w:rPr>
          <w:rFonts w:eastAsia="Times New Roman" w:cs="Times New Roman"/>
          <w:szCs w:val="24"/>
        </w:rPr>
        <w:t xml:space="preserve">ν, αυτό που θέλουμε από τους κτηνοτρόφους αυτή την ώρα είναι σε αυτή τη διαδικασία του εμβολιασμού και των μαρτύρων που χρειαζόμαστε να υπάρξει μία συνεργασία. Από τη δική μας πλευρά ξέρουμε ότι ειδικά για το νησί της Λέσβου η </w:t>
      </w:r>
      <w:proofErr w:type="spellStart"/>
      <w:r>
        <w:rPr>
          <w:rFonts w:eastAsia="Times New Roman" w:cs="Times New Roman"/>
          <w:szCs w:val="24"/>
        </w:rPr>
        <w:t>αιγοπροβατοτροφία</w:t>
      </w:r>
      <w:proofErr w:type="spellEnd"/>
      <w:r>
        <w:rPr>
          <w:rFonts w:eastAsia="Times New Roman" w:cs="Times New Roman"/>
          <w:szCs w:val="24"/>
        </w:rPr>
        <w:t>, η κτηνοτρο</w:t>
      </w:r>
      <w:r>
        <w:rPr>
          <w:rFonts w:eastAsia="Times New Roman" w:cs="Times New Roman"/>
          <w:szCs w:val="24"/>
        </w:rPr>
        <w:t xml:space="preserve">φία είναι μία πάρα πολύ σημαντική παράμετρος, παράλληλα με αυτή που έχει σχέση με τον τουρισμό. </w:t>
      </w:r>
    </w:p>
    <w:p w14:paraId="25CA97B4"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Άρα, λοιπόν, το είδατε κι εσείς, το είδε και η τοπική κοινωνία, προχθές, με τις πλημμύρες και τη ζημιά που έγινε στην κτηνοτροφία, υπήρξε </w:t>
      </w:r>
      <w:r>
        <w:rPr>
          <w:rFonts w:eastAsia="Times New Roman" w:cs="Times New Roman"/>
          <w:szCs w:val="24"/>
        </w:rPr>
        <w:lastRenderedPageBreak/>
        <w:t>μία άμεση ανταπόκριση</w:t>
      </w:r>
      <w:r>
        <w:rPr>
          <w:rFonts w:eastAsia="Times New Roman" w:cs="Times New Roman"/>
          <w:szCs w:val="24"/>
        </w:rPr>
        <w:t xml:space="preserve"> από την Κυβέρνηση, σε σημείο που 1,7 εκατομμύρια ευρώ την ίδια ώρα να διατεθούν σε όλους τους κτηνοτρόφους, ιδιαίτερα των ορεινών περιοχών, για να μπορέσουμε να τους κρατήσουμε όρθιους. </w:t>
      </w:r>
    </w:p>
    <w:p w14:paraId="25CA97B5"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Εμείς, λοιπόν, προς αυτή την προσπάθεια θα ολοκληρώσουμε όσο γίνεται</w:t>
      </w:r>
      <w:r>
        <w:rPr>
          <w:rFonts w:eastAsia="Times New Roman" w:cs="Times New Roman"/>
          <w:szCs w:val="24"/>
        </w:rPr>
        <w:t xml:space="preserve"> καλύτερα το πρόγραμμα που αφορά τον καταρροϊκό πυρετό και την εκρίζωση της </w:t>
      </w:r>
      <w:proofErr w:type="spellStart"/>
      <w:r>
        <w:rPr>
          <w:rFonts w:eastAsia="Times New Roman" w:cs="Times New Roman"/>
          <w:szCs w:val="24"/>
        </w:rPr>
        <w:t>βουκέλωσης</w:t>
      </w:r>
      <w:proofErr w:type="spellEnd"/>
      <w:r>
        <w:rPr>
          <w:rFonts w:eastAsia="Times New Roman" w:cs="Times New Roman"/>
          <w:szCs w:val="24"/>
        </w:rPr>
        <w:t xml:space="preserve">. Και σε αυτή διαδικασία πιστεύουμε ότι με τις συνεχείς οχλήσεις προς την Ευρωπαϊκή Επιτροπή θα πάρουμε το ζητούμενο που είναι να σταματήσει να βρίσκεται σε καραντίνα το </w:t>
      </w:r>
      <w:r>
        <w:rPr>
          <w:rFonts w:eastAsia="Times New Roman" w:cs="Times New Roman"/>
          <w:szCs w:val="24"/>
        </w:rPr>
        <w:t xml:space="preserve">νησί.  </w:t>
      </w:r>
    </w:p>
    <w:p w14:paraId="25CA97B6"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w:t>
      </w:r>
    </w:p>
    <w:p w14:paraId="25CA97B7"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Τώρα περνάμε στις ερωτήσεις που θα απαντήσει η Υφυπουργός Οικονομικών κ. Αικατερίνη </w:t>
      </w:r>
      <w:proofErr w:type="spellStart"/>
      <w:r>
        <w:rPr>
          <w:rFonts w:eastAsia="Times New Roman" w:cs="Times New Roman"/>
          <w:szCs w:val="24"/>
        </w:rPr>
        <w:t>Παπανάτσιου</w:t>
      </w:r>
      <w:proofErr w:type="spellEnd"/>
      <w:r>
        <w:rPr>
          <w:rFonts w:eastAsia="Times New Roman" w:cs="Times New Roman"/>
          <w:szCs w:val="24"/>
        </w:rPr>
        <w:t xml:space="preserve">. </w:t>
      </w:r>
    </w:p>
    <w:p w14:paraId="25CA97B8"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Πρώτα </w:t>
      </w:r>
      <w:r>
        <w:rPr>
          <w:rFonts w:eastAsia="Times New Roman" w:cs="Times New Roman"/>
          <w:szCs w:val="24"/>
        </w:rPr>
        <w:t>θα συζητηθεί η δεύτερη με αριθμό 282/12-12-2016 επίκαιρη ερώτηση</w:t>
      </w:r>
      <w:r>
        <w:rPr>
          <w:rFonts w:eastAsia="Times New Roman" w:cs="Times New Roman"/>
          <w:szCs w:val="24"/>
        </w:rPr>
        <w:t xml:space="preserve"> δεύτερου κύκλου</w:t>
      </w:r>
      <w:r>
        <w:rPr>
          <w:rFonts w:eastAsia="Times New Roman" w:cs="Times New Roman"/>
          <w:szCs w:val="24"/>
        </w:rPr>
        <w:t xml:space="preserve"> του Βουλευτή Β΄ Αθηνών της Νέας Δημοκρατίας κ. </w:t>
      </w:r>
      <w:r>
        <w:rPr>
          <w:rFonts w:eastAsia="Times New Roman" w:cs="Times New Roman"/>
          <w:bCs/>
          <w:szCs w:val="24"/>
        </w:rPr>
        <w:t>Σπυρίδωνος-</w:t>
      </w:r>
      <w:proofErr w:type="spellStart"/>
      <w:r>
        <w:rPr>
          <w:rFonts w:eastAsia="Times New Roman" w:cs="Times New Roman"/>
          <w:bCs/>
          <w:szCs w:val="24"/>
        </w:rPr>
        <w:t>Αδώνιδος</w:t>
      </w:r>
      <w:proofErr w:type="spellEnd"/>
      <w:r>
        <w:rPr>
          <w:rFonts w:eastAsia="Times New Roman" w:cs="Times New Roman"/>
          <w:bCs/>
          <w:szCs w:val="24"/>
        </w:rPr>
        <w:t xml:space="preserve"> Γεωργιάδη</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την «προστασία των πολιτών από το ενδεχόμενο απάτης και διασποράς ψευδών ειδήσεων από τον Αρτέμη </w:t>
      </w:r>
      <w:proofErr w:type="spellStart"/>
      <w:r>
        <w:rPr>
          <w:rFonts w:eastAsia="Times New Roman" w:cs="Times New Roman"/>
          <w:szCs w:val="24"/>
        </w:rPr>
        <w:t>Σώρρα</w:t>
      </w:r>
      <w:proofErr w:type="spellEnd"/>
      <w:r>
        <w:rPr>
          <w:rFonts w:eastAsia="Times New Roman" w:cs="Times New Roman"/>
          <w:szCs w:val="24"/>
        </w:rPr>
        <w:t>».</w:t>
      </w:r>
    </w:p>
    <w:p w14:paraId="25CA97B9"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Κύριε Γεωργιάδη, έχετε τον λόγο </w:t>
      </w:r>
      <w:r>
        <w:rPr>
          <w:rFonts w:eastAsia="Times New Roman" w:cs="Times New Roman"/>
          <w:szCs w:val="24"/>
        </w:rPr>
        <w:t>για δύο λεπτά.</w:t>
      </w:r>
    </w:p>
    <w:p w14:paraId="25CA97BA"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Κυρία Πρόεδρε, σας ευχαριστώ. Να παρακαλέσω μόνο ή Σπυρίδωνος-</w:t>
      </w:r>
      <w:proofErr w:type="spellStart"/>
      <w:r>
        <w:rPr>
          <w:rFonts w:eastAsia="Times New Roman" w:cs="Times New Roman"/>
          <w:szCs w:val="24"/>
        </w:rPr>
        <w:t>Αδώνιδος</w:t>
      </w:r>
      <w:proofErr w:type="spellEnd"/>
      <w:r>
        <w:rPr>
          <w:rFonts w:eastAsia="Times New Roman" w:cs="Times New Roman"/>
          <w:szCs w:val="24"/>
        </w:rPr>
        <w:t xml:space="preserve"> Γεωργιάδου ή Σπύρου-Άδωνι Γεωργιάδη. Το Σπυρίδωνος-</w:t>
      </w:r>
      <w:proofErr w:type="spellStart"/>
      <w:r>
        <w:rPr>
          <w:rFonts w:eastAsia="Times New Roman" w:cs="Times New Roman"/>
          <w:szCs w:val="24"/>
        </w:rPr>
        <w:t>Αδώνιδος</w:t>
      </w:r>
      <w:proofErr w:type="spellEnd"/>
      <w:r>
        <w:rPr>
          <w:rFonts w:eastAsia="Times New Roman" w:cs="Times New Roman"/>
          <w:szCs w:val="24"/>
        </w:rPr>
        <w:t xml:space="preserve"> Γεωργιάδη με ενοχλεί. </w:t>
      </w:r>
    </w:p>
    <w:p w14:paraId="25CA97BB"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Είναι πολύ αυτο</w:t>
      </w:r>
      <w:r>
        <w:rPr>
          <w:rFonts w:eastAsia="Times New Roman" w:cs="Times New Roman"/>
          <w:szCs w:val="24"/>
        </w:rPr>
        <w:t xml:space="preserve">κρατορικό. Η Υπηρεσία το γράφει, εγώ απλώς αναγιγνώσκω. </w:t>
      </w:r>
    </w:p>
    <w:p w14:paraId="25CA97BC"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Για λόγους γλωσσικής συνέπειας και ορθότητας το είπα. </w:t>
      </w:r>
    </w:p>
    <w:p w14:paraId="25CA97BD"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Κυρία Υπουργέ, κανονικά θα έπρεπε αυτό το θέμα να απασχολεί την ελληνική κοινωνία μόνο για να γελάμε. Έρχεται ένας κ</w:t>
      </w:r>
      <w:r>
        <w:rPr>
          <w:rFonts w:eastAsia="Times New Roman" w:cs="Times New Roman"/>
          <w:szCs w:val="24"/>
        </w:rPr>
        <w:t>ύριος και λέει «Πούλησα στον Πρόεδρο Ομπάμα τη διαστημική τεχνολογία του θεού Απόλλωνα, για να ταξιδεύουν τα αεροσκάφη του στο σύμπαν. Με πλήρωσε 3 τρισεκατομμύρια δολάρια και έβαλα 600 δισεκατομμύρια δολάρια σε έναν λογαριασμό υπέρ του ελληνικού χρέους, π</w:t>
      </w:r>
      <w:r>
        <w:rPr>
          <w:rFonts w:eastAsia="Times New Roman" w:cs="Times New Roman"/>
          <w:szCs w:val="24"/>
        </w:rPr>
        <w:t>ου θα τα πάρουν οι Έλληνες όταν εκπληρωθούν κάποιες προϋποθέσεις». Σε οποιοδήποτε κράτος του κόσμου, τον άνθρωπο που θα ισχυριζόταν αυτά θα τον είχαν πάει σε έναν ψυχίατρο</w:t>
      </w:r>
      <w:r>
        <w:rPr>
          <w:rFonts w:eastAsia="Times New Roman" w:cs="Times New Roman"/>
          <w:szCs w:val="24"/>
        </w:rPr>
        <w:t xml:space="preserve">, </w:t>
      </w:r>
      <w:r>
        <w:rPr>
          <w:rFonts w:eastAsia="Times New Roman" w:cs="Times New Roman"/>
          <w:szCs w:val="24"/>
        </w:rPr>
        <w:t xml:space="preserve">να τον εξετάσει. </w:t>
      </w:r>
    </w:p>
    <w:p w14:paraId="25CA97BE" w14:textId="77777777" w:rsidR="00054EB1" w:rsidRDefault="00375CE6">
      <w:pPr>
        <w:spacing w:after="0" w:line="600" w:lineRule="auto"/>
        <w:ind w:firstLine="720"/>
        <w:jc w:val="both"/>
        <w:rPr>
          <w:rFonts w:eastAsia="Times New Roman"/>
          <w:szCs w:val="24"/>
        </w:rPr>
      </w:pPr>
      <w:r>
        <w:rPr>
          <w:rFonts w:eastAsia="Times New Roman"/>
          <w:szCs w:val="24"/>
        </w:rPr>
        <w:t>Στην Ελλάδα, όμως, που μπορεί ο καθένας να λέει ό,τι θέλει, όχι μ</w:t>
      </w:r>
      <w:r>
        <w:rPr>
          <w:rFonts w:eastAsia="Times New Roman"/>
          <w:szCs w:val="24"/>
        </w:rPr>
        <w:t>όνο ο κύριος αυτός κυκλοφορεί ελεύθερος, αλλά υπήρξε και δικαστήριο και συγκεκριμένα το Η’ Μονομελές Πλημμελειοδικείο Αθηνών</w:t>
      </w:r>
      <w:r>
        <w:rPr>
          <w:rFonts w:eastAsia="Times New Roman"/>
          <w:szCs w:val="24"/>
        </w:rPr>
        <w:t>,</w:t>
      </w:r>
      <w:r>
        <w:rPr>
          <w:rFonts w:eastAsia="Times New Roman"/>
          <w:szCs w:val="24"/>
        </w:rPr>
        <w:t xml:space="preserve"> που με απόφασή του έκρινε ότι πράγματι απεδείχθη ότι ο κύριος αυτός έχει 600 δισεκατομμύρια ευρώ! </w:t>
      </w:r>
    </w:p>
    <w:p w14:paraId="25CA97BF" w14:textId="77777777" w:rsidR="00054EB1" w:rsidRDefault="00375CE6">
      <w:pPr>
        <w:spacing w:after="0" w:line="600" w:lineRule="auto"/>
        <w:ind w:firstLine="720"/>
        <w:jc w:val="both"/>
        <w:rPr>
          <w:rFonts w:eastAsia="Times New Roman"/>
          <w:szCs w:val="24"/>
        </w:rPr>
      </w:pPr>
      <w:r>
        <w:rPr>
          <w:rFonts w:eastAsia="Times New Roman"/>
          <w:szCs w:val="24"/>
        </w:rPr>
        <w:lastRenderedPageBreak/>
        <w:t>Κυρία Πρόεδρε, τα 600 δισεκατομ</w:t>
      </w:r>
      <w:r>
        <w:rPr>
          <w:rFonts w:eastAsia="Times New Roman"/>
          <w:szCs w:val="24"/>
        </w:rPr>
        <w:t>μύρια ευρώ είναι τρεις φορές και κάτι παραπάνω το ΑΕΠ της Ελλάδας. Ο πλουσιότερος άνδρας του πλανήτη, o Μπιλ Γκέιτς, έχει 100 δισεκατομμύρια δολάρια. Και έχουμε εμείς στην Ελλάδα έναν κύριο που ισχυρίζεται ότι έχει 600 δισεκατομμύρια ευρώ και το δικαστήριο</w:t>
      </w:r>
      <w:r>
        <w:rPr>
          <w:rFonts w:eastAsia="Times New Roman"/>
          <w:szCs w:val="24"/>
        </w:rPr>
        <w:t xml:space="preserve"> κρίνει ότι απεδείχθη κιόλας! Για να καταλάβουμε τι συμβαίνει στο κράτος μας.</w:t>
      </w:r>
    </w:p>
    <w:p w14:paraId="25CA97C0" w14:textId="77777777" w:rsidR="00054EB1" w:rsidRDefault="00375CE6">
      <w:pPr>
        <w:spacing w:after="0" w:line="600" w:lineRule="auto"/>
        <w:ind w:firstLine="720"/>
        <w:jc w:val="both"/>
        <w:rPr>
          <w:rFonts w:eastAsia="Times New Roman"/>
          <w:szCs w:val="24"/>
        </w:rPr>
      </w:pPr>
      <w:r>
        <w:rPr>
          <w:rFonts w:eastAsia="Times New Roman"/>
          <w:szCs w:val="24"/>
        </w:rPr>
        <w:t>Προσπερνάω το θέμα της δίκης και πάω στα δικά σας, κυρία Υπουργέ. Εάν το κράτος μας δεν δράσει γρήγορα, σας διαβεβαιώ, θα είμαστε όλοι συνυπεύθυνοι και ίσως περισσότερο η Κυβέρνη</w:t>
      </w:r>
      <w:r>
        <w:rPr>
          <w:rFonts w:eastAsia="Times New Roman"/>
          <w:szCs w:val="24"/>
        </w:rPr>
        <w:t>ση, για την ομαδική εξαπάτηση των πολιτών, για το χάσιμο των χρημάτων τους από έναν απατεώνα, αλλά και για προβλήματα που θα προκύψουν σίγουρα σε διάφορες πόλεις με όλο τον εξαγριωμένο κόσμο.</w:t>
      </w:r>
    </w:p>
    <w:p w14:paraId="25CA97C1" w14:textId="77777777" w:rsidR="00054EB1" w:rsidRDefault="00375CE6">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Σώρρας</w:t>
      </w:r>
      <w:proofErr w:type="spellEnd"/>
      <w:r>
        <w:rPr>
          <w:rFonts w:eastAsia="Times New Roman"/>
          <w:szCs w:val="24"/>
        </w:rPr>
        <w:t xml:space="preserve"> ισχυρίζεται ότι μπορεί κάποιος με</w:t>
      </w:r>
      <w:r>
        <w:rPr>
          <w:rFonts w:eastAsia="Times New Roman"/>
          <w:szCs w:val="24"/>
        </w:rPr>
        <w:t xml:space="preserve"> ορισμέν</w:t>
      </w:r>
      <w:r>
        <w:rPr>
          <w:rFonts w:eastAsia="Times New Roman"/>
          <w:szCs w:val="24"/>
        </w:rPr>
        <w:t xml:space="preserve">α ευρώ –με </w:t>
      </w:r>
      <w:r>
        <w:rPr>
          <w:rFonts w:eastAsia="Times New Roman"/>
          <w:szCs w:val="24"/>
        </w:rPr>
        <w:t xml:space="preserve">28 ευρώ, εάν θυμάμαι καλά, μου είπαν- να του εκχωρήσει τα χρέη του στην εφορία, στο ΙΚΑ και στις τράπεζες και να αναλάβει ο κ. </w:t>
      </w:r>
      <w:proofErr w:type="spellStart"/>
      <w:r>
        <w:rPr>
          <w:rFonts w:eastAsia="Times New Roman"/>
          <w:szCs w:val="24"/>
        </w:rPr>
        <w:t>Σώρρας</w:t>
      </w:r>
      <w:proofErr w:type="spellEnd"/>
      <w:r>
        <w:rPr>
          <w:rFonts w:eastAsia="Times New Roman"/>
          <w:szCs w:val="24"/>
        </w:rPr>
        <w:t xml:space="preserve"> να </w:t>
      </w:r>
      <w:r>
        <w:rPr>
          <w:rFonts w:eastAsia="Times New Roman"/>
          <w:szCs w:val="24"/>
        </w:rPr>
        <w:lastRenderedPageBreak/>
        <w:t>του τα πληρώνει</w:t>
      </w:r>
      <w:r>
        <w:rPr>
          <w:rFonts w:eastAsia="Times New Roman"/>
          <w:szCs w:val="24"/>
        </w:rPr>
        <w:t>,</w:t>
      </w:r>
      <w:r>
        <w:rPr>
          <w:rFonts w:eastAsia="Times New Roman"/>
          <w:szCs w:val="24"/>
        </w:rPr>
        <w:t xml:space="preserve"> από το καταπίστευμα των 600 δισεκατομμυρίων ευρώ</w:t>
      </w:r>
      <w:r>
        <w:rPr>
          <w:rFonts w:eastAsia="Times New Roman"/>
          <w:szCs w:val="24"/>
        </w:rPr>
        <w:t>,</w:t>
      </w:r>
      <w:r>
        <w:rPr>
          <w:rFonts w:eastAsia="Times New Roman"/>
          <w:szCs w:val="24"/>
        </w:rPr>
        <w:t xml:space="preserve"> που έχει από τον Πρόεδρο Ομπάμα και τον θεό Απόλλωνα</w:t>
      </w:r>
      <w:r>
        <w:rPr>
          <w:rFonts w:eastAsia="Times New Roman"/>
          <w:szCs w:val="24"/>
        </w:rPr>
        <w:t>.</w:t>
      </w:r>
    </w:p>
    <w:p w14:paraId="25CA97C2" w14:textId="77777777" w:rsidR="00054EB1" w:rsidRDefault="00375CE6">
      <w:pPr>
        <w:spacing w:after="0" w:line="600" w:lineRule="auto"/>
        <w:ind w:firstLine="720"/>
        <w:jc w:val="both"/>
        <w:rPr>
          <w:rFonts w:eastAsia="Times New Roman"/>
          <w:szCs w:val="24"/>
        </w:rPr>
      </w:pPr>
      <w:r>
        <w:rPr>
          <w:rFonts w:eastAsia="Times New Roman"/>
          <w:szCs w:val="24"/>
        </w:rPr>
        <w:t xml:space="preserve">Όσο εμείς, όμως, αυτό το λέμε ως αστείο, ο κ. </w:t>
      </w:r>
      <w:proofErr w:type="spellStart"/>
      <w:r>
        <w:rPr>
          <w:rFonts w:eastAsia="Times New Roman"/>
          <w:szCs w:val="24"/>
        </w:rPr>
        <w:t>Σώρρας</w:t>
      </w:r>
      <w:proofErr w:type="spellEnd"/>
      <w:r>
        <w:rPr>
          <w:rFonts w:eastAsia="Times New Roman"/>
          <w:szCs w:val="24"/>
        </w:rPr>
        <w:t xml:space="preserve"> έχει ανοίξει γραφεία σχεδόν σε κάθε πόλη της Ελλάδος, μαζεύει χρήματα από Έλληνες πολίτες, τους υπόσχεται ότι θα τους πληρώνει τα χρέ</w:t>
      </w:r>
      <w:r>
        <w:rPr>
          <w:rFonts w:eastAsia="Times New Roman"/>
          <w:szCs w:val="24"/>
        </w:rPr>
        <w:t>η. Α</w:t>
      </w:r>
      <w:r>
        <w:rPr>
          <w:rFonts w:eastAsia="Times New Roman"/>
          <w:szCs w:val="24"/>
        </w:rPr>
        <w:t xml:space="preserve">πελπισμένοι συμπολίτες μας, προφανώς από αφέλεια, πηγαίνουν και </w:t>
      </w:r>
      <w:r>
        <w:rPr>
          <w:rFonts w:eastAsia="Times New Roman"/>
          <w:szCs w:val="24"/>
        </w:rPr>
        <w:t xml:space="preserve">του εκχωρούν τα χρέη τους με εξώδικα και αμελούν τις υποχρεώσεις </w:t>
      </w:r>
      <w:r>
        <w:rPr>
          <w:rFonts w:eastAsia="Times New Roman"/>
          <w:szCs w:val="24"/>
        </w:rPr>
        <w:t>τους,</w:t>
      </w:r>
      <w:r>
        <w:rPr>
          <w:rFonts w:eastAsia="Times New Roman"/>
          <w:szCs w:val="24"/>
        </w:rPr>
        <w:t xml:space="preserve"> γιατί περιμένουν κάποτε να τα πληρώσει ο κ. </w:t>
      </w:r>
      <w:proofErr w:type="spellStart"/>
      <w:r>
        <w:rPr>
          <w:rFonts w:eastAsia="Times New Roman"/>
          <w:szCs w:val="24"/>
        </w:rPr>
        <w:t>Σώρρας</w:t>
      </w:r>
      <w:proofErr w:type="spellEnd"/>
      <w:r>
        <w:rPr>
          <w:rFonts w:eastAsia="Times New Roman"/>
          <w:szCs w:val="24"/>
        </w:rPr>
        <w:t>. Γίνονται σιγά-σιγά επεισόδια σε διάφορες πόλεις και η ελληνική πολιτεία κάθεται και κοιτάζει.</w:t>
      </w:r>
    </w:p>
    <w:p w14:paraId="25CA97C3" w14:textId="77777777" w:rsidR="00054EB1" w:rsidRDefault="00375CE6">
      <w:pPr>
        <w:spacing w:after="0" w:line="600" w:lineRule="auto"/>
        <w:ind w:firstLine="720"/>
        <w:jc w:val="both"/>
        <w:rPr>
          <w:rFonts w:eastAsia="Times New Roman"/>
          <w:szCs w:val="24"/>
        </w:rPr>
      </w:pPr>
      <w:r>
        <w:rPr>
          <w:rFonts w:eastAsia="Times New Roman"/>
          <w:szCs w:val="24"/>
        </w:rPr>
        <w:t>Ρωτάω, λοιπόν: Πρώτον, έχει πάει η εφορ</w:t>
      </w:r>
      <w:r>
        <w:rPr>
          <w:rFonts w:eastAsia="Times New Roman"/>
          <w:szCs w:val="24"/>
        </w:rPr>
        <w:t xml:space="preserve">ία σε κάποιο απ’ αυτά τα γραφεία να ελέγξει πόσα λεφτά εισπράττει ο κ. </w:t>
      </w:r>
      <w:proofErr w:type="spellStart"/>
      <w:r>
        <w:rPr>
          <w:rFonts w:eastAsia="Times New Roman"/>
          <w:szCs w:val="24"/>
        </w:rPr>
        <w:t>Σώρρας</w:t>
      </w:r>
      <w:proofErr w:type="spellEnd"/>
      <w:r>
        <w:rPr>
          <w:rFonts w:eastAsia="Times New Roman"/>
          <w:szCs w:val="24"/>
        </w:rPr>
        <w:t xml:space="preserve">, με τι παραστατικά τα εισπράττει ο κ. </w:t>
      </w:r>
      <w:proofErr w:type="spellStart"/>
      <w:r>
        <w:rPr>
          <w:rFonts w:eastAsia="Times New Roman"/>
          <w:szCs w:val="24"/>
        </w:rPr>
        <w:t>Σώρρας</w:t>
      </w:r>
      <w:proofErr w:type="spellEnd"/>
      <w:r>
        <w:rPr>
          <w:rFonts w:eastAsia="Times New Roman"/>
          <w:szCs w:val="24"/>
        </w:rPr>
        <w:t xml:space="preserve"> και τι κάνει τα λεφτά ο κ. </w:t>
      </w:r>
      <w:proofErr w:type="spellStart"/>
      <w:r>
        <w:rPr>
          <w:rFonts w:eastAsia="Times New Roman"/>
          <w:szCs w:val="24"/>
        </w:rPr>
        <w:t>Σώρρας</w:t>
      </w:r>
      <w:proofErr w:type="spellEnd"/>
      <w:r>
        <w:rPr>
          <w:rFonts w:eastAsia="Times New Roman"/>
          <w:szCs w:val="24"/>
        </w:rPr>
        <w:t xml:space="preserve">; Δεύτερον, υπάρχει κάποιος συμπολίτης </w:t>
      </w:r>
      <w:r>
        <w:rPr>
          <w:rFonts w:eastAsia="Times New Roman"/>
          <w:szCs w:val="24"/>
        </w:rPr>
        <w:t>μας,</w:t>
      </w:r>
      <w:r>
        <w:rPr>
          <w:rFonts w:eastAsia="Times New Roman"/>
          <w:szCs w:val="24"/>
        </w:rPr>
        <w:t xml:space="preserve"> του οποίου τα χρέη στην εφορία ή στο ΙΚΑ τα έχει πληρώσε</w:t>
      </w:r>
      <w:r>
        <w:rPr>
          <w:rFonts w:eastAsia="Times New Roman"/>
          <w:szCs w:val="24"/>
        </w:rPr>
        <w:t xml:space="preserve">ι ο κ. </w:t>
      </w:r>
      <w:proofErr w:type="spellStart"/>
      <w:r>
        <w:rPr>
          <w:rFonts w:eastAsia="Times New Roman"/>
          <w:szCs w:val="24"/>
        </w:rPr>
        <w:t>Σώρρας</w:t>
      </w:r>
      <w:proofErr w:type="spellEnd"/>
      <w:r>
        <w:rPr>
          <w:rFonts w:eastAsia="Times New Roman"/>
          <w:szCs w:val="24"/>
        </w:rPr>
        <w:t xml:space="preserve"> στα αλήθεια –δηλαδή κάποιος είχε χρέος και το πλήρωσε ο κ. </w:t>
      </w:r>
      <w:proofErr w:type="spellStart"/>
      <w:r>
        <w:rPr>
          <w:rFonts w:eastAsia="Times New Roman"/>
          <w:szCs w:val="24"/>
        </w:rPr>
        <w:t>Σώρρας</w:t>
      </w:r>
      <w:proofErr w:type="spellEnd"/>
      <w:r>
        <w:rPr>
          <w:rFonts w:eastAsia="Times New Roman"/>
          <w:szCs w:val="24"/>
        </w:rPr>
        <w:t xml:space="preserve">- ή είναι όλα παραμύθια; Τρίτον, τι </w:t>
      </w:r>
      <w:r>
        <w:rPr>
          <w:rFonts w:eastAsia="Times New Roman"/>
          <w:szCs w:val="24"/>
        </w:rPr>
        <w:lastRenderedPageBreak/>
        <w:t>σκοπεύει να κάνει το κράτος με τις ελεγκτικές του υπηρεσίες</w:t>
      </w:r>
      <w:r>
        <w:rPr>
          <w:rFonts w:eastAsia="Times New Roman"/>
          <w:szCs w:val="24"/>
        </w:rPr>
        <w:t>,</w:t>
      </w:r>
      <w:r>
        <w:rPr>
          <w:rFonts w:eastAsia="Times New Roman"/>
          <w:szCs w:val="24"/>
        </w:rPr>
        <w:t xml:space="preserve"> για να προστατεύσει χιλιάδες συμπολίτες </w:t>
      </w:r>
      <w:r>
        <w:rPr>
          <w:rFonts w:eastAsia="Times New Roman"/>
          <w:szCs w:val="24"/>
        </w:rPr>
        <w:t>μας,</w:t>
      </w:r>
      <w:r>
        <w:rPr>
          <w:rFonts w:eastAsia="Times New Roman"/>
          <w:szCs w:val="24"/>
        </w:rPr>
        <w:t xml:space="preserve"> που πέφτουν θύμα αυτής της απάτης; </w:t>
      </w:r>
    </w:p>
    <w:p w14:paraId="25CA97C4" w14:textId="77777777" w:rsidR="00054EB1" w:rsidRDefault="00375CE6">
      <w:pPr>
        <w:spacing w:after="0" w:line="600" w:lineRule="auto"/>
        <w:ind w:firstLine="720"/>
        <w:jc w:val="both"/>
        <w:rPr>
          <w:rFonts w:eastAsia="Times New Roman"/>
          <w:szCs w:val="24"/>
        </w:rPr>
      </w:pPr>
      <w:r>
        <w:rPr>
          <w:rFonts w:eastAsia="Times New Roman"/>
          <w:szCs w:val="24"/>
        </w:rPr>
        <w:t>Ευχαριστώ πολύ.</w:t>
      </w:r>
    </w:p>
    <w:p w14:paraId="25CA97C5"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25CA97C6"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Τον λόγο έχει η κυρία Υφυπουργός για τρία λεπτά.</w:t>
      </w:r>
    </w:p>
    <w:p w14:paraId="25CA97C7"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Σχετικά με το θέμα της ερώτησής σας, το Υπουργείο Δικαιοσύνης ήδη έχει απαντήσει σε</w:t>
      </w:r>
      <w:r>
        <w:rPr>
          <w:rFonts w:eastAsia="Times New Roman" w:cs="Times New Roman"/>
          <w:szCs w:val="24"/>
        </w:rPr>
        <w:t xml:space="preserve"> σχετική αναφορά του Βουλευτή κ. Σπύρου </w:t>
      </w:r>
      <w:proofErr w:type="spellStart"/>
      <w:r>
        <w:rPr>
          <w:rFonts w:eastAsia="Times New Roman" w:cs="Times New Roman"/>
          <w:szCs w:val="24"/>
        </w:rPr>
        <w:t>Δανέλλη</w:t>
      </w:r>
      <w:proofErr w:type="spellEnd"/>
      <w:r>
        <w:rPr>
          <w:rFonts w:eastAsia="Times New Roman" w:cs="Times New Roman"/>
          <w:szCs w:val="24"/>
        </w:rPr>
        <w:t xml:space="preserve">. Και συγκεκριμένα την 7/9/2016 από την εισαγγελία του Αρείου Πάγου διαβιβάστηκαν στην Εισαγγελία Πρωτοδικών Αθηνών έγγραφα σχετικά με τον Αρτέμη </w:t>
      </w:r>
      <w:proofErr w:type="spellStart"/>
      <w:r>
        <w:rPr>
          <w:rFonts w:eastAsia="Times New Roman" w:cs="Times New Roman"/>
          <w:szCs w:val="24"/>
        </w:rPr>
        <w:t>Σώρρα</w:t>
      </w:r>
      <w:proofErr w:type="spellEnd"/>
      <w:r>
        <w:rPr>
          <w:rFonts w:eastAsia="Times New Roman" w:cs="Times New Roman"/>
          <w:szCs w:val="24"/>
        </w:rPr>
        <w:t>. Σχηματίστηκε αυτεπαγγέλτως η με αριθμό ΑΒΜΒ2016/2</w:t>
      </w:r>
      <w:r>
        <w:rPr>
          <w:rFonts w:eastAsia="Times New Roman" w:cs="Times New Roman"/>
          <w:szCs w:val="24"/>
        </w:rPr>
        <w:t>0</w:t>
      </w:r>
      <w:r>
        <w:rPr>
          <w:rFonts w:eastAsia="Times New Roman" w:cs="Times New Roman"/>
          <w:szCs w:val="24"/>
        </w:rPr>
        <w:t>35 ποι</w:t>
      </w:r>
      <w:r>
        <w:rPr>
          <w:rFonts w:eastAsia="Times New Roman" w:cs="Times New Roman"/>
          <w:szCs w:val="24"/>
        </w:rPr>
        <w:t>νική δικογραφία κατά παντός υπευθύνου, η οποία την 9</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2016 χρεώθηκε σε εισαγγελέα προς επεξεργασία και την 12</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 xml:space="preserve">2016 </w:t>
      </w:r>
      <w:r>
        <w:rPr>
          <w:rFonts w:eastAsia="Times New Roman" w:cs="Times New Roman"/>
          <w:szCs w:val="24"/>
        </w:rPr>
        <w:lastRenderedPageBreak/>
        <w:t>διαβιβάστηκε στη Διεύθυνση Οικονομικής Αστυνομίας για διενέργεια προκαταρκτικής εξέτασης</w:t>
      </w:r>
      <w:r>
        <w:rPr>
          <w:rFonts w:eastAsia="Times New Roman" w:cs="Times New Roman"/>
          <w:szCs w:val="24"/>
        </w:rPr>
        <w:t>,</w:t>
      </w:r>
      <w:r>
        <w:rPr>
          <w:rFonts w:eastAsia="Times New Roman" w:cs="Times New Roman"/>
          <w:szCs w:val="24"/>
        </w:rPr>
        <w:t xml:space="preserve"> όπου και αναμένονται και τα αποτελέσματα.</w:t>
      </w:r>
    </w:p>
    <w:p w14:paraId="25CA97C8"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Επίσης, στις 23</w:t>
      </w:r>
      <w:r>
        <w:rPr>
          <w:rFonts w:eastAsia="Times New Roman" w:cs="Times New Roman"/>
          <w:szCs w:val="24"/>
        </w:rPr>
        <w:t>-</w:t>
      </w:r>
      <w:r>
        <w:rPr>
          <w:rFonts w:eastAsia="Times New Roman" w:cs="Times New Roman"/>
          <w:szCs w:val="24"/>
        </w:rPr>
        <w:t>9</w:t>
      </w:r>
      <w:r>
        <w:rPr>
          <w:rFonts w:eastAsia="Times New Roman" w:cs="Times New Roman"/>
          <w:szCs w:val="24"/>
        </w:rPr>
        <w:t>-</w:t>
      </w:r>
      <w:r>
        <w:rPr>
          <w:rFonts w:eastAsia="Times New Roman" w:cs="Times New Roman"/>
          <w:szCs w:val="24"/>
        </w:rPr>
        <w:t xml:space="preserve">2016 από τη Διεύθυνση Αστυνόμευσης Αερολιμένα Αττικής διαβιβάστηκε στην Εισαγγελία Πρωτοδικών Αθηνών αναφορά με θέμα την υπόθεση «Ελλήνων </w:t>
      </w:r>
      <w:proofErr w:type="spellStart"/>
      <w:r>
        <w:rPr>
          <w:rFonts w:eastAsia="Times New Roman" w:cs="Times New Roman"/>
          <w:szCs w:val="24"/>
        </w:rPr>
        <w:t>Συνέλευσις</w:t>
      </w:r>
      <w:proofErr w:type="spellEnd"/>
      <w:r>
        <w:rPr>
          <w:rFonts w:eastAsia="Times New Roman" w:cs="Times New Roman"/>
          <w:szCs w:val="24"/>
        </w:rPr>
        <w:t xml:space="preserve">-Αρτέμης </w:t>
      </w:r>
      <w:proofErr w:type="spellStart"/>
      <w:r>
        <w:rPr>
          <w:rFonts w:eastAsia="Times New Roman" w:cs="Times New Roman"/>
          <w:szCs w:val="24"/>
        </w:rPr>
        <w:t>Σώρρας</w:t>
      </w:r>
      <w:proofErr w:type="spellEnd"/>
      <w:r>
        <w:rPr>
          <w:rFonts w:eastAsia="Times New Roman" w:cs="Times New Roman"/>
          <w:szCs w:val="24"/>
        </w:rPr>
        <w:t>» για τα χρέη Ελλήνων πολιτών. Σχηματίστηκε αυτεπαγγέλτως η ΑΒΜΩ2016/151 πο</w:t>
      </w:r>
      <w:r>
        <w:rPr>
          <w:rFonts w:eastAsia="Times New Roman" w:cs="Times New Roman"/>
          <w:szCs w:val="24"/>
        </w:rPr>
        <w:t>ινική δικογραφία κατά παντός υπευθύνου, η οποία την 6</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2016 χρεώθηκε σε εισαγγελέα προς επεξεργασία και την 7</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2016 διαβιβάστηκε στον Πταισματοδίκη Αχαρνών για διενέργεια προκαταρκτικής εξέτασης και αναμένονται τα αποτελέσματα.</w:t>
      </w:r>
    </w:p>
    <w:p w14:paraId="25CA97C9"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Καταθέτω τα αντίστοιχα έ</w:t>
      </w:r>
      <w:r>
        <w:rPr>
          <w:rFonts w:eastAsia="Times New Roman" w:cs="Times New Roman"/>
          <w:szCs w:val="24"/>
        </w:rPr>
        <w:t xml:space="preserve">γγραφα του Υπουργείου Δικαιοσύνης στα Πρακτικά. </w:t>
      </w:r>
    </w:p>
    <w:p w14:paraId="25CA97CA"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Υφυπουργός κ. Αικατερίνη </w:t>
      </w:r>
      <w:proofErr w:type="spellStart"/>
      <w:r>
        <w:rPr>
          <w:rFonts w:eastAsia="Times New Roman" w:cs="Times New Roman"/>
          <w:szCs w:val="24"/>
        </w:rPr>
        <w:t>Παπανάτσιου</w:t>
      </w:r>
      <w:proofErr w:type="spellEnd"/>
      <w:r>
        <w:rPr>
          <w:rFonts w:eastAsia="Times New Roman" w:cs="Times New Roman"/>
          <w:szCs w:val="24"/>
        </w:rPr>
        <w:t xml:space="preserve"> καταθέτει για τα Πρακτικά τα προαναφερθέντα έγγραφα, τα οποία βρίσκονται </w:t>
      </w:r>
      <w:r>
        <w:rPr>
          <w:rFonts w:eastAsia="Times New Roman" w:cs="Times New Roman"/>
          <w:szCs w:val="24"/>
        </w:rPr>
        <w:lastRenderedPageBreak/>
        <w:t>στο αρχείο του Τμήματος Γραμματείας της Διεύθυνσης Στενογραφίας και Πρακτικών</w:t>
      </w:r>
      <w:r>
        <w:rPr>
          <w:rFonts w:eastAsia="Times New Roman" w:cs="Times New Roman"/>
          <w:szCs w:val="24"/>
        </w:rPr>
        <w:t xml:space="preserve"> της Βουλής)</w:t>
      </w:r>
    </w:p>
    <w:p w14:paraId="25CA97CB"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Από πλευράς τώρα του Υπουργείου Οικονομικών, η Υπηρεσία Ελέγχου Διασφάλισης Δημοσίων Εσόδων διενήργησε προκαταρκτική εξέταση</w:t>
      </w:r>
      <w:r>
        <w:rPr>
          <w:rFonts w:eastAsia="Times New Roman" w:cs="Times New Roman"/>
          <w:szCs w:val="24"/>
        </w:rPr>
        <w:t>,</w:t>
      </w:r>
      <w:r>
        <w:rPr>
          <w:rFonts w:eastAsia="Times New Roman" w:cs="Times New Roman"/>
          <w:szCs w:val="24"/>
        </w:rPr>
        <w:t xml:space="preserve"> στα πλαίσια εισαγγελικής παραγγελίας και τα αποτελέσματα διαβιβάστηκαν στις αρμόδιες εισαγγελικές αρχές για περαιτέρω</w:t>
      </w:r>
      <w:r>
        <w:rPr>
          <w:rFonts w:eastAsia="Times New Roman" w:cs="Times New Roman"/>
          <w:szCs w:val="24"/>
        </w:rPr>
        <w:t xml:space="preserve"> ενέργειες και ως εκ τούτου</w:t>
      </w:r>
      <w:r>
        <w:rPr>
          <w:rFonts w:eastAsia="Times New Roman" w:cs="Times New Roman"/>
          <w:szCs w:val="24"/>
        </w:rPr>
        <w:t>,</w:t>
      </w:r>
      <w:r>
        <w:rPr>
          <w:rFonts w:eastAsia="Times New Roman" w:cs="Times New Roman"/>
          <w:szCs w:val="24"/>
        </w:rPr>
        <w:t xml:space="preserve"> καλύπτονται από το απόρρητο </w:t>
      </w:r>
      <w:r>
        <w:rPr>
          <w:rFonts w:eastAsia="Times New Roman" w:cs="Times New Roman"/>
          <w:szCs w:val="24"/>
        </w:rPr>
        <w:t xml:space="preserve">της </w:t>
      </w:r>
      <w:r>
        <w:rPr>
          <w:rFonts w:eastAsia="Times New Roman" w:cs="Times New Roman"/>
          <w:szCs w:val="24"/>
        </w:rPr>
        <w:t xml:space="preserve">ποινικής προδικασίας. </w:t>
      </w:r>
    </w:p>
    <w:p w14:paraId="25CA97CC" w14:textId="77777777" w:rsidR="00054EB1" w:rsidRDefault="00375CE6">
      <w:pPr>
        <w:spacing w:after="0" w:line="600" w:lineRule="auto"/>
        <w:ind w:firstLine="720"/>
        <w:jc w:val="both"/>
        <w:rPr>
          <w:rFonts w:eastAsia="Times New Roman"/>
          <w:szCs w:val="24"/>
        </w:rPr>
      </w:pPr>
      <w:r>
        <w:rPr>
          <w:rFonts w:eastAsia="Times New Roman" w:cs="Times New Roman"/>
          <w:szCs w:val="24"/>
        </w:rPr>
        <w:t>Επίσης, η Διεύθυνση Εισπράξεων του Υπουργείου Οικονομικών απέστειλε προς τις ΔΟΥ εγκύκλιο</w:t>
      </w:r>
      <w:r>
        <w:rPr>
          <w:rFonts w:eastAsia="Times New Roman" w:cs="Times New Roman"/>
          <w:szCs w:val="24"/>
        </w:rPr>
        <w:t>,</w:t>
      </w:r>
      <w:r>
        <w:rPr>
          <w:rFonts w:eastAsia="Times New Roman" w:cs="Times New Roman"/>
          <w:szCs w:val="24"/>
        </w:rPr>
        <w:t xml:space="preserve"> με την οποία παρείχε οδηγίες για τον τρόπο χειρισμού των εξώδικων δηλώσεων που κα</w:t>
      </w:r>
      <w:r>
        <w:rPr>
          <w:rFonts w:eastAsia="Times New Roman" w:cs="Times New Roman"/>
          <w:szCs w:val="24"/>
        </w:rPr>
        <w:t>ταθέτουν οι οφειλέτες</w:t>
      </w:r>
      <w:r>
        <w:rPr>
          <w:rFonts w:eastAsia="Times New Roman" w:cs="Times New Roman"/>
          <w:szCs w:val="24"/>
        </w:rPr>
        <w:t>,</w:t>
      </w:r>
      <w:r>
        <w:rPr>
          <w:rFonts w:eastAsia="Times New Roman" w:cs="Times New Roman"/>
          <w:szCs w:val="24"/>
        </w:rPr>
        <w:t xml:space="preserve"> που ζητούν τη διαγραφή των οφειλών τους επικαλούμενοι τα κεφάλαια του Αρτέμη </w:t>
      </w:r>
      <w:proofErr w:type="spellStart"/>
      <w:r>
        <w:rPr>
          <w:rFonts w:eastAsia="Times New Roman" w:cs="Times New Roman"/>
          <w:szCs w:val="24"/>
        </w:rPr>
        <w:t>Σώρρα</w:t>
      </w:r>
      <w:proofErr w:type="spellEnd"/>
      <w:r>
        <w:rPr>
          <w:rFonts w:eastAsia="Times New Roman" w:cs="Times New Roman"/>
          <w:szCs w:val="24"/>
        </w:rPr>
        <w:t>, σύμφωνα με σχετικά έγγραφα του νομικού συμβουλίου του Υπουργείου Οικονομικών.</w:t>
      </w:r>
    </w:p>
    <w:p w14:paraId="25CA97CD"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Νομίζω ότι έχουν γίνει </w:t>
      </w:r>
      <w:r>
        <w:rPr>
          <w:rFonts w:eastAsia="Times New Roman" w:cs="Times New Roman"/>
          <w:szCs w:val="24"/>
        </w:rPr>
        <w:t xml:space="preserve">όλες </w:t>
      </w:r>
      <w:r>
        <w:rPr>
          <w:rFonts w:eastAsia="Times New Roman" w:cs="Times New Roman"/>
          <w:szCs w:val="24"/>
        </w:rPr>
        <w:t>οι απαραίτητες ενέργειες. Κατ</w:t>
      </w:r>
      <w:r>
        <w:rPr>
          <w:rFonts w:eastAsia="Times New Roman" w:cs="Times New Roman"/>
          <w:szCs w:val="24"/>
        </w:rPr>
        <w:t>αθέτ</w:t>
      </w:r>
      <w:r>
        <w:rPr>
          <w:rFonts w:eastAsia="Times New Roman" w:cs="Times New Roman"/>
          <w:szCs w:val="24"/>
        </w:rPr>
        <w:t>ω επίσης τ</w:t>
      </w:r>
      <w:r>
        <w:rPr>
          <w:rFonts w:eastAsia="Times New Roman" w:cs="Times New Roman"/>
          <w:szCs w:val="24"/>
        </w:rPr>
        <w:t>ο υπηρεσιακό σημείωμα για τα Πρακτικά.</w:t>
      </w:r>
    </w:p>
    <w:p w14:paraId="25CA97C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η Υφυπουργός κ. Αικατερίνη </w:t>
      </w:r>
      <w:proofErr w:type="spellStart"/>
      <w:r>
        <w:rPr>
          <w:rFonts w:eastAsia="Times New Roman" w:cs="Times New Roman"/>
          <w:szCs w:val="24"/>
        </w:rPr>
        <w:t>Παπανάτσιου</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25CA97CF"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ΡΟΕΔΡΕΥΟΥΣΑ (Αναστασία Χριστοδουλοπούλου):</w:t>
      </w:r>
      <w:r>
        <w:rPr>
          <w:rFonts w:eastAsia="Times New Roman" w:cs="Times New Roman"/>
          <w:szCs w:val="24"/>
        </w:rPr>
        <w:t xml:space="preserve"> Τον λόγο έχει ο κ. Γεωργιάδης.</w:t>
      </w:r>
    </w:p>
    <w:p w14:paraId="25CA97D0"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Ευχαριστώ πολύ, κυρία Πρόεδρε.</w:t>
      </w:r>
    </w:p>
    <w:p w14:paraId="25CA97D1"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Κυρία Υπουργέ, με απλά ελληνικά, για να μας ακούσει ο κόσμος, κάποιος συμπολίτης μας πάει και κάνει εξώδικο και λέει «τα χρ</w:t>
      </w:r>
      <w:r>
        <w:rPr>
          <w:rFonts w:eastAsia="Times New Roman" w:cs="Times New Roman"/>
          <w:szCs w:val="24"/>
        </w:rPr>
        <w:t xml:space="preserve">έη μου θα τα πληρώσει ο κ. </w:t>
      </w:r>
      <w:proofErr w:type="spellStart"/>
      <w:r>
        <w:rPr>
          <w:rFonts w:eastAsia="Times New Roman" w:cs="Times New Roman"/>
          <w:szCs w:val="24"/>
        </w:rPr>
        <w:t>Σώρρας</w:t>
      </w:r>
      <w:proofErr w:type="spellEnd"/>
      <w:r>
        <w:rPr>
          <w:rFonts w:eastAsia="Times New Roman" w:cs="Times New Roman"/>
          <w:szCs w:val="24"/>
        </w:rPr>
        <w:t xml:space="preserve">», υπάρχει έστω μία περίπτωση στην Ελλάδα, που έχουν εξοφληθεί αυτά τα χρέη στην εφορία από τα 600 δισεκατομμύρια του κ. </w:t>
      </w:r>
      <w:proofErr w:type="spellStart"/>
      <w:r>
        <w:rPr>
          <w:rFonts w:eastAsia="Times New Roman" w:cs="Times New Roman"/>
          <w:szCs w:val="24"/>
        </w:rPr>
        <w:t>Σώρρα</w:t>
      </w:r>
      <w:proofErr w:type="spellEnd"/>
      <w:r>
        <w:rPr>
          <w:rFonts w:eastAsia="Times New Roman" w:cs="Times New Roman"/>
          <w:szCs w:val="24"/>
        </w:rPr>
        <w:t xml:space="preserve">; Πείτε το </w:t>
      </w:r>
      <w:r>
        <w:rPr>
          <w:rFonts w:eastAsia="Times New Roman" w:cs="Times New Roman"/>
          <w:szCs w:val="24"/>
        </w:rPr>
        <w:t xml:space="preserve">για </w:t>
      </w:r>
      <w:r>
        <w:rPr>
          <w:rFonts w:eastAsia="Times New Roman" w:cs="Times New Roman"/>
          <w:szCs w:val="24"/>
        </w:rPr>
        <w:t xml:space="preserve">να ακουστεί. Γιατί πάρα πολλοί άνθρωποι εμπιστεύονται τον κ. </w:t>
      </w:r>
      <w:proofErr w:type="spellStart"/>
      <w:r>
        <w:rPr>
          <w:rFonts w:eastAsia="Times New Roman" w:cs="Times New Roman"/>
          <w:szCs w:val="24"/>
        </w:rPr>
        <w:t>Σώρρα</w:t>
      </w:r>
      <w:proofErr w:type="spellEnd"/>
      <w:r>
        <w:rPr>
          <w:rFonts w:eastAsia="Times New Roman" w:cs="Times New Roman"/>
          <w:szCs w:val="24"/>
        </w:rPr>
        <w:t>, αφήνουν τα χρέ</w:t>
      </w:r>
      <w:r>
        <w:rPr>
          <w:rFonts w:eastAsia="Times New Roman" w:cs="Times New Roman"/>
          <w:szCs w:val="24"/>
        </w:rPr>
        <w:t xml:space="preserve">η τους ανεξόφλητα, μπαίνουν </w:t>
      </w:r>
      <w:r>
        <w:rPr>
          <w:rFonts w:eastAsia="Times New Roman" w:cs="Times New Roman"/>
          <w:szCs w:val="24"/>
        </w:rPr>
        <w:lastRenderedPageBreak/>
        <w:t>οι τόκοι και θα βρεθούν μπλεγμένοι και κατεστραμμένοι και θα έχει ευθύνη το κράτος</w:t>
      </w:r>
      <w:r>
        <w:rPr>
          <w:rFonts w:eastAsia="Times New Roman" w:cs="Times New Roman"/>
          <w:szCs w:val="24"/>
        </w:rPr>
        <w:t>,</w:t>
      </w:r>
      <w:r>
        <w:rPr>
          <w:rFonts w:eastAsia="Times New Roman" w:cs="Times New Roman"/>
          <w:szCs w:val="24"/>
        </w:rPr>
        <w:t xml:space="preserve"> αν δεν έχει αντιδράσει.</w:t>
      </w:r>
    </w:p>
    <w:p w14:paraId="25CA97D2"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Δεύτερον, έχετε εσείς, ως Υπουργείο Οικονομικών, τη γνώση ότι έχουμε Έλληνα φορολογούμενο πολίτη, που έχει καταθέσεις 600 δισεκατομμύρια δολάρια υπό οποιαδήποτε μορφή σε οποιαδήποτε τράπεζα; Έχετε ρωτήσει; Έχει ο κ. </w:t>
      </w:r>
      <w:proofErr w:type="spellStart"/>
      <w:r>
        <w:rPr>
          <w:rFonts w:eastAsia="Times New Roman" w:cs="Times New Roman"/>
          <w:szCs w:val="24"/>
        </w:rPr>
        <w:t>Σώρρας</w:t>
      </w:r>
      <w:proofErr w:type="spellEnd"/>
      <w:r>
        <w:rPr>
          <w:rFonts w:eastAsia="Times New Roman" w:cs="Times New Roman"/>
          <w:szCs w:val="24"/>
        </w:rPr>
        <w:t xml:space="preserve"> αυτά τα 600 δισεκατομμύρια δολάρι</w:t>
      </w:r>
      <w:r>
        <w:rPr>
          <w:rFonts w:eastAsia="Times New Roman" w:cs="Times New Roman"/>
          <w:szCs w:val="24"/>
        </w:rPr>
        <w:t xml:space="preserve">α; </w:t>
      </w:r>
    </w:p>
    <w:p w14:paraId="25CA97D3"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Εγώ καταλαβαίνω ότι δεν τα έχει, αλλά πρέπει να το πει και το κράτος ότι δεν τα έχει, μήπως και το καταλάβει και ο δικαστής, όταν δικάσει, ότι δεν τα έχει και δεν έχουμε πάλι τα ίδια με την προηγούμενη απόφαση</w:t>
      </w:r>
      <w:r>
        <w:rPr>
          <w:rFonts w:eastAsia="Times New Roman" w:cs="Times New Roman"/>
          <w:szCs w:val="24"/>
        </w:rPr>
        <w:t>,</w:t>
      </w:r>
      <w:r>
        <w:rPr>
          <w:rFonts w:eastAsia="Times New Roman" w:cs="Times New Roman"/>
          <w:szCs w:val="24"/>
        </w:rPr>
        <w:t xml:space="preserve"> όπου βρέθηκε δικαστής που έκρινε ότι </w:t>
      </w:r>
      <w:r>
        <w:rPr>
          <w:rFonts w:eastAsia="Times New Roman" w:cs="Times New Roman"/>
          <w:szCs w:val="24"/>
        </w:rPr>
        <w:t>όντω</w:t>
      </w:r>
      <w:r>
        <w:rPr>
          <w:rFonts w:eastAsia="Times New Roman" w:cs="Times New Roman"/>
          <w:szCs w:val="24"/>
        </w:rPr>
        <w:t>ς υπάρχουν</w:t>
      </w:r>
      <w:r>
        <w:rPr>
          <w:rFonts w:eastAsia="Times New Roman" w:cs="Times New Roman"/>
          <w:szCs w:val="24"/>
        </w:rPr>
        <w:t xml:space="preserve">. </w:t>
      </w:r>
    </w:p>
    <w:p w14:paraId="25CA97D4"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Διότι αν δεν καταφέρουμε εμείς ως κράτος, κυρία Υπουργέ, να προστατεύσουμε τους συμπολίτες μας από μία τόσο εξόφθαλμη απάτη, ε, με </w:t>
      </w:r>
      <w:proofErr w:type="spellStart"/>
      <w:r>
        <w:rPr>
          <w:rFonts w:eastAsia="Times New Roman" w:cs="Times New Roman"/>
          <w:szCs w:val="24"/>
        </w:rPr>
        <w:t>συγχωρείτε</w:t>
      </w:r>
      <w:proofErr w:type="spellEnd"/>
      <w:r>
        <w:rPr>
          <w:rFonts w:eastAsia="Times New Roman" w:cs="Times New Roman"/>
          <w:szCs w:val="24"/>
        </w:rPr>
        <w:t xml:space="preserve">, αλλά είμαστε άξιοι της μοίρας μας. </w:t>
      </w:r>
    </w:p>
    <w:p w14:paraId="25CA97D5"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Πείτε, λοιπόν: Κάποιος συμπολίτης μας, που έχει χρέη και κάνει τ</w:t>
      </w:r>
      <w:r>
        <w:rPr>
          <w:rFonts w:eastAsia="Times New Roman" w:cs="Times New Roman"/>
          <w:szCs w:val="24"/>
        </w:rPr>
        <w:t xml:space="preserve">ο εξώδικο στην ελληνική πολιτεία και λέει «θα τα πληρώσει αντ’ εμού ο </w:t>
      </w:r>
      <w:proofErr w:type="spellStart"/>
      <w:r>
        <w:rPr>
          <w:rFonts w:eastAsia="Times New Roman" w:cs="Times New Roman"/>
          <w:szCs w:val="24"/>
        </w:rPr>
        <w:t>Σώρρας</w:t>
      </w:r>
      <w:proofErr w:type="spellEnd"/>
      <w:r>
        <w:rPr>
          <w:rFonts w:eastAsia="Times New Roman" w:cs="Times New Roman"/>
          <w:szCs w:val="24"/>
        </w:rPr>
        <w:t xml:space="preserve"> από τα 600 δισεκατομμύρια», έχει πιθανότητα να πληρωθούν απ’ αυτά τα 600 δισεκατομμύρια τα χρέη του ή τον κοροϊδεύουν, για να τον προστατεύσουμε και να καταλάβει</w:t>
      </w:r>
      <w:r>
        <w:rPr>
          <w:rFonts w:eastAsia="Times New Roman" w:cs="Times New Roman"/>
          <w:szCs w:val="24"/>
        </w:rPr>
        <w:t>;</w:t>
      </w:r>
      <w:r>
        <w:rPr>
          <w:rFonts w:eastAsia="Times New Roman" w:cs="Times New Roman"/>
          <w:szCs w:val="24"/>
        </w:rPr>
        <w:t xml:space="preserve"> Αυτό θέλω να μου</w:t>
      </w:r>
      <w:r>
        <w:rPr>
          <w:rFonts w:eastAsia="Times New Roman" w:cs="Times New Roman"/>
          <w:szCs w:val="24"/>
        </w:rPr>
        <w:t xml:space="preserve"> πείτε.</w:t>
      </w:r>
    </w:p>
    <w:p w14:paraId="25CA97D6"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5CA97D7" w14:textId="77777777" w:rsidR="00054EB1" w:rsidRDefault="00375CE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5CA97D8"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Κυρία </w:t>
      </w:r>
      <w:proofErr w:type="spellStart"/>
      <w:r>
        <w:rPr>
          <w:rFonts w:eastAsia="Times New Roman" w:cs="Times New Roman"/>
          <w:szCs w:val="24"/>
        </w:rPr>
        <w:t>Παπανάτσιου</w:t>
      </w:r>
      <w:proofErr w:type="spellEnd"/>
      <w:r>
        <w:rPr>
          <w:rFonts w:eastAsia="Times New Roman" w:cs="Times New Roman"/>
          <w:szCs w:val="24"/>
        </w:rPr>
        <w:t>, έχετε τον λόγο για τρία λεπτά.</w:t>
      </w:r>
    </w:p>
    <w:p w14:paraId="25CA97D9"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Κύριε Γεωργιάδη, οι αρμόδιοι υπάλλη</w:t>
      </w:r>
      <w:r>
        <w:rPr>
          <w:rFonts w:eastAsia="Times New Roman" w:cs="Times New Roman"/>
          <w:szCs w:val="24"/>
        </w:rPr>
        <w:t>λοι παραλαμβάνουν, ως έχουν υποχρέωση, τις εξώδικες δηλώσεις, αλλά ενημερώνουν</w:t>
      </w:r>
      <w:r>
        <w:rPr>
          <w:rFonts w:eastAsia="Times New Roman" w:cs="Times New Roman"/>
          <w:szCs w:val="24"/>
        </w:rPr>
        <w:t xml:space="preserve"> </w:t>
      </w:r>
      <w:r>
        <w:rPr>
          <w:rFonts w:eastAsia="Times New Roman" w:cs="Times New Roman"/>
          <w:szCs w:val="24"/>
        </w:rPr>
        <w:t xml:space="preserve">τους πολίτες ότι αυτό δεν </w:t>
      </w:r>
      <w:r>
        <w:rPr>
          <w:rFonts w:eastAsia="Times New Roman" w:cs="Times New Roman"/>
          <w:szCs w:val="24"/>
        </w:rPr>
        <w:lastRenderedPageBreak/>
        <w:t>τους απαλλάσσει από τις φορολογικές τους υποχρεώσεις. Αυτήν την έννοια έχει και το έγγραφο που κατέθεσα ήδη στα Πρακτικά, που μπορείτε να το πάρετε και</w:t>
      </w:r>
      <w:r>
        <w:rPr>
          <w:rFonts w:eastAsia="Times New Roman" w:cs="Times New Roman"/>
          <w:szCs w:val="24"/>
        </w:rPr>
        <w:t xml:space="preserve"> να το αναρτήσετε, αν θέλετε, και στη σελίδα σας.</w:t>
      </w:r>
    </w:p>
    <w:p w14:paraId="25CA97DA"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κατόπιν αυτών που ανέφερα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προκύπτει ότι από τα δύο αρμόδια Υπουργεία έχουν γίνει όλες οι προβλεπόμενες ενέργειες. Η συγκεκριμένη υπόθεση βρίσκεται στο στάδιο της </w:t>
      </w:r>
      <w:r>
        <w:rPr>
          <w:rFonts w:eastAsia="Times New Roman" w:cs="Times New Roman"/>
          <w:szCs w:val="24"/>
        </w:rPr>
        <w:t>προδικασίας, η οποία διεξάγεται χωρίς δημοσιότητα, και ως εκ τούτου</w:t>
      </w:r>
      <w:r>
        <w:rPr>
          <w:rFonts w:eastAsia="Times New Roman" w:cs="Times New Roman"/>
          <w:szCs w:val="24"/>
        </w:rPr>
        <w:t>,</w:t>
      </w:r>
      <w:r>
        <w:rPr>
          <w:rFonts w:eastAsia="Times New Roman" w:cs="Times New Roman"/>
          <w:szCs w:val="24"/>
        </w:rPr>
        <w:t xml:space="preserve"> τα αποτελέσματα τ</w:t>
      </w:r>
      <w:r>
        <w:rPr>
          <w:rFonts w:eastAsia="Times New Roman" w:cs="Times New Roman"/>
          <w:szCs w:val="24"/>
        </w:rPr>
        <w:t>ή</w:t>
      </w:r>
      <w:r>
        <w:rPr>
          <w:rFonts w:eastAsia="Times New Roman" w:cs="Times New Roman"/>
          <w:szCs w:val="24"/>
        </w:rPr>
        <w:t>ς μέχρι τώρα έρευνας, καθώς και οι υπόλοιπες πληροφορίες</w:t>
      </w:r>
      <w:r>
        <w:rPr>
          <w:rFonts w:eastAsia="Times New Roman" w:cs="Times New Roman"/>
          <w:szCs w:val="24"/>
        </w:rPr>
        <w:t>,</w:t>
      </w:r>
      <w:r>
        <w:rPr>
          <w:rFonts w:eastAsia="Times New Roman" w:cs="Times New Roman"/>
          <w:szCs w:val="24"/>
        </w:rPr>
        <w:t xml:space="preserve"> που έχουν προκύψει από το </w:t>
      </w:r>
      <w:proofErr w:type="spellStart"/>
      <w:r>
        <w:rPr>
          <w:rFonts w:eastAsia="Times New Roman" w:cs="Times New Roman"/>
          <w:szCs w:val="24"/>
        </w:rPr>
        <w:t>συλλεγέν</w:t>
      </w:r>
      <w:proofErr w:type="spellEnd"/>
      <w:r>
        <w:rPr>
          <w:rFonts w:eastAsia="Times New Roman" w:cs="Times New Roman"/>
          <w:szCs w:val="24"/>
        </w:rPr>
        <w:t xml:space="preserve"> υλικό</w:t>
      </w:r>
      <w:r>
        <w:rPr>
          <w:rFonts w:eastAsia="Times New Roman" w:cs="Times New Roman"/>
          <w:szCs w:val="24"/>
        </w:rPr>
        <w:t>,</w:t>
      </w:r>
      <w:r>
        <w:rPr>
          <w:rFonts w:eastAsia="Times New Roman" w:cs="Times New Roman"/>
          <w:szCs w:val="24"/>
        </w:rPr>
        <w:t xml:space="preserve"> δεν είναι ανακοινώσιμα. Οτιδήποτε άλλο</w:t>
      </w:r>
      <w:r>
        <w:rPr>
          <w:rFonts w:eastAsia="Times New Roman" w:cs="Times New Roman"/>
          <w:szCs w:val="24"/>
        </w:rPr>
        <w:t>,</w:t>
      </w:r>
      <w:r>
        <w:rPr>
          <w:rFonts w:eastAsia="Times New Roman" w:cs="Times New Roman"/>
          <w:szCs w:val="24"/>
        </w:rPr>
        <w:t xml:space="preserve"> θα αποτελούσε ανεπίτρεπτη παρ</w:t>
      </w:r>
      <w:r>
        <w:rPr>
          <w:rFonts w:eastAsia="Times New Roman" w:cs="Times New Roman"/>
          <w:szCs w:val="24"/>
        </w:rPr>
        <w:t>έμβαση στο έργο της δικαιοσύνης. Περιμένουμε τα αποτελέσματα της δικαιοσύνης.</w:t>
      </w:r>
    </w:p>
    <w:p w14:paraId="25CA97DB"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Είναι απατεώνας ή δεν είναι;</w:t>
      </w:r>
    </w:p>
    <w:p w14:paraId="25CA97DC"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lastRenderedPageBreak/>
        <w:t>ΑΙΚΑΤΕΡΙΝΗ ΠΑΠΑΝΑΤΣΙΟΥ (Υφυπουργός Οικονομικών):</w:t>
      </w:r>
      <w:r>
        <w:rPr>
          <w:rFonts w:eastAsia="Times New Roman" w:cs="Times New Roman"/>
          <w:szCs w:val="24"/>
        </w:rPr>
        <w:t xml:space="preserve"> Εγώ να το ξέρω; Αυτό θα το αποφασίσει η δικαιοσύνη. Δεν μπορώ να ανακοινώσω κάτι εγώ. Η δικαιοσύνη θα απαντήσει.</w:t>
      </w:r>
    </w:p>
    <w:p w14:paraId="25CA97DD"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Το Υπουργείο Οικονομικών έχει κάνει έλεγχο στα λεφτά;</w:t>
      </w:r>
    </w:p>
    <w:p w14:paraId="25CA97DE"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Το Υπουργεί</w:t>
      </w:r>
      <w:r>
        <w:rPr>
          <w:rFonts w:eastAsia="Times New Roman" w:cs="Times New Roman"/>
          <w:szCs w:val="24"/>
        </w:rPr>
        <w:t xml:space="preserve">ο Οικονομικών έχει κάνει τις ανάλογες ενέργειες. </w:t>
      </w:r>
    </w:p>
    <w:p w14:paraId="25CA97DF"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Δεν μπορεί να ανακοινώσει τώρα η Υπουργός. Το καταλαβαίνετε, κωλύεται. Αλλά αισθανόμαστε ήσυχοι ότι έχει κάνει τα πάντα.</w:t>
      </w:r>
    </w:p>
    <w:p w14:paraId="25CA97E0"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ΣΠΥΡΙΔΩΝ-ΑΔΩΝΙΣ ΓΕΩΡΓΙΑΔΗΣ:</w:t>
      </w:r>
      <w:r>
        <w:rPr>
          <w:rFonts w:eastAsia="Times New Roman" w:cs="Times New Roman"/>
          <w:szCs w:val="24"/>
        </w:rPr>
        <w:t xml:space="preserve"> Άμα συζητάμε,</w:t>
      </w:r>
      <w:r>
        <w:rPr>
          <w:rFonts w:eastAsia="Times New Roman" w:cs="Times New Roman"/>
          <w:szCs w:val="24"/>
        </w:rPr>
        <w:t xml:space="preserve"> κυρία Πρόεδρε, αν είναι απατεώνας κάποιος που λέει 600 δισεκατομμύρια δολάρια, δεν υπάρχει σωτηρία, είμαστε άξιοι της μοίρας μας!</w:t>
      </w:r>
    </w:p>
    <w:p w14:paraId="25CA97E1"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Άμα τα είχε στην τράπεζα, οι τράπεζες θα έκαναν γλέντι τώρα.</w:t>
      </w:r>
    </w:p>
    <w:p w14:paraId="25CA97E2"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Εισερχόμαστε στην πρ</w:t>
      </w:r>
      <w:r>
        <w:rPr>
          <w:rFonts w:eastAsia="Times New Roman" w:cs="Times New Roman"/>
          <w:szCs w:val="24"/>
        </w:rPr>
        <w:t>ώτη με αριθμό 938/3-11-2016</w:t>
      </w:r>
      <w:r>
        <w:rPr>
          <w:rFonts w:eastAsia="Times New Roman" w:cs="Times New Roman"/>
          <w:szCs w:val="24"/>
        </w:rPr>
        <w:t xml:space="preserve"> ερώτηση</w:t>
      </w:r>
      <w:r>
        <w:rPr>
          <w:rFonts w:eastAsia="Times New Roman" w:cs="Times New Roman"/>
          <w:szCs w:val="24"/>
        </w:rPr>
        <w:t xml:space="preserve"> του Βουλευτή Ηρακλείου της Δημοκρατικής Συμπαράταξης ΠΑΣΟΚ – 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την άμεση έκδοση της απόφασης για την επιδότηση πετρελαίου θέρμανσης της περιόδου 2016-</w:t>
      </w:r>
      <w:r>
        <w:rPr>
          <w:rFonts w:eastAsia="Times New Roman" w:cs="Times New Roman"/>
          <w:szCs w:val="24"/>
        </w:rPr>
        <w:t xml:space="preserve">2017. </w:t>
      </w:r>
    </w:p>
    <w:p w14:paraId="25CA97E3"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Νομίζω δημοσιεύτηκε σήμερα,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παρά ταύτα.</w:t>
      </w:r>
    </w:p>
    <w:p w14:paraId="25CA97E4"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Θα μας το πει η κυρία Υπουργός, αλλά πριν θα ήθελα σε συνέχεια αυτών που έχουν ακουστεί. </w:t>
      </w:r>
    </w:p>
    <w:p w14:paraId="25CA97E5"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w:t>
      </w:r>
      <w:r>
        <w:rPr>
          <w:rFonts w:eastAsia="Times New Roman" w:cs="Times New Roman"/>
          <w:szCs w:val="24"/>
        </w:rPr>
        <w:t xml:space="preserve"> να πω ότι έχω υποβάλει στο Υπουργείο Δικαιοσύνης, στις 13 Οκτωβρίου, αναφορά</w:t>
      </w:r>
      <w:r>
        <w:rPr>
          <w:rFonts w:eastAsia="Times New Roman" w:cs="Times New Roman"/>
          <w:szCs w:val="24"/>
        </w:rPr>
        <w:t>,</w:t>
      </w:r>
      <w:r>
        <w:rPr>
          <w:rFonts w:eastAsia="Times New Roman" w:cs="Times New Roman"/>
          <w:szCs w:val="24"/>
        </w:rPr>
        <w:t xml:space="preserve"> όχι πολίτη, αλλά του Δικηγορικού Συλλόγου Ηρακλείου. Η απάντηση που πήρα από τον Υπουργό κ. Παρασκευόπουλο </w:t>
      </w:r>
      <w:r>
        <w:rPr>
          <w:rFonts w:eastAsia="Times New Roman" w:cs="Times New Roman"/>
          <w:szCs w:val="24"/>
        </w:rPr>
        <w:lastRenderedPageBreak/>
        <w:t>είναι εντελώς απαράδεκτη. Λέει «Όποιος έχει στοιχεία και δη δικηγόροι,</w:t>
      </w:r>
      <w:r>
        <w:rPr>
          <w:rFonts w:eastAsia="Times New Roman" w:cs="Times New Roman"/>
          <w:szCs w:val="24"/>
        </w:rPr>
        <w:t xml:space="preserve"> να τα πάνε στον Εισαγγελέα». Αυτός είναι ο κ. Παρασκευόπουλος. Το καταθέτω στα Πρακτικά. Αυτή είναι η απάντηση.</w:t>
      </w:r>
    </w:p>
    <w:p w14:paraId="25CA97E6"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w:t>
      </w:r>
      <w:r>
        <w:rPr>
          <w:rFonts w:eastAsia="Times New Roman" w:cs="Times New Roman"/>
          <w:szCs w:val="24"/>
        </w:rPr>
        <w:t>ατος Γραμματείας της Διεύθυνσης Στενογραφίας και Πρακτικών της Βουλής)</w:t>
      </w:r>
    </w:p>
    <w:p w14:paraId="25CA97E7"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Και περιμένεις από το Υπουργείο Δικαιοσύνης να ερευνήσει.</w:t>
      </w:r>
    </w:p>
    <w:p w14:paraId="25CA97E8" w14:textId="77777777" w:rsidR="00054EB1" w:rsidRDefault="00375CE6">
      <w:pPr>
        <w:spacing w:after="0"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Οι Εισαγγελείς ερευνούν, κύριε </w:t>
      </w:r>
      <w:proofErr w:type="spellStart"/>
      <w:r>
        <w:rPr>
          <w:rFonts w:eastAsia="Times New Roman" w:cs="Times New Roman"/>
        </w:rPr>
        <w:t>Κεγκέρογλου</w:t>
      </w:r>
      <w:proofErr w:type="spellEnd"/>
      <w:r>
        <w:rPr>
          <w:rFonts w:eastAsia="Times New Roman" w:cs="Times New Roman"/>
        </w:rPr>
        <w:t xml:space="preserve">. Δεν βγαίνουν οι Υπουργοί στις επαρχίες </w:t>
      </w:r>
      <w:r>
        <w:rPr>
          <w:rFonts w:eastAsia="Times New Roman" w:cs="Times New Roman"/>
        </w:rPr>
        <w:t>να ερευνήσουν.</w:t>
      </w:r>
    </w:p>
    <w:p w14:paraId="25CA97E9" w14:textId="77777777" w:rsidR="00054EB1" w:rsidRDefault="00375CE6">
      <w:pPr>
        <w:spacing w:after="0" w:line="600" w:lineRule="auto"/>
        <w:ind w:firstLine="720"/>
        <w:jc w:val="both"/>
        <w:rPr>
          <w:rFonts w:eastAsia="Times New Roman" w:cs="Times New Roman"/>
        </w:rPr>
      </w:pPr>
      <w:r>
        <w:rPr>
          <w:rFonts w:eastAsia="Times New Roman"/>
          <w:b/>
        </w:rPr>
        <w:t>ΣΠΥΡΙΔΩΝ-ΑΔΩΝΙΣ ΓΕΩΡΓΙΑΔΗΣ:</w:t>
      </w:r>
      <w:r>
        <w:rPr>
          <w:rFonts w:eastAsia="Times New Roman"/>
        </w:rPr>
        <w:t xml:space="preserve"> </w:t>
      </w:r>
      <w:r>
        <w:rPr>
          <w:rFonts w:eastAsia="Times New Roman" w:cs="Times New Roman"/>
        </w:rPr>
        <w:t xml:space="preserve">Λέτε, τελικά, ο Απόλλων να έδωσε τα λεφτά; </w:t>
      </w:r>
    </w:p>
    <w:p w14:paraId="25CA97EA" w14:textId="77777777" w:rsidR="00054EB1" w:rsidRDefault="00375CE6">
      <w:pPr>
        <w:spacing w:after="0" w:line="600" w:lineRule="auto"/>
        <w:ind w:firstLine="720"/>
        <w:jc w:val="both"/>
        <w:rPr>
          <w:rFonts w:eastAsia="Times New Roman" w:cs="Times New Roman"/>
        </w:rPr>
      </w:pPr>
      <w:r>
        <w:rPr>
          <w:rFonts w:eastAsia="Times New Roman" w:cs="Times New Roman"/>
          <w:b/>
        </w:rPr>
        <w:lastRenderedPageBreak/>
        <w:t>ΒΑΣΙΛΕΙΟΣ ΚΕΓΚΕΡΟΓΛΟΥ:</w:t>
      </w:r>
      <w:r>
        <w:rPr>
          <w:rFonts w:eastAsia="Times New Roman" w:cs="Times New Roman"/>
        </w:rPr>
        <w:t xml:space="preserve"> Θα πρέπει πράγματι να το δει και το Υπουργείο Οικονομικών και το Υπουργείο Δικαιοσύνης. </w:t>
      </w:r>
    </w:p>
    <w:p w14:paraId="25CA97EB" w14:textId="77777777" w:rsidR="00054EB1" w:rsidRDefault="00375CE6">
      <w:pPr>
        <w:spacing w:after="0"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Τι όφελος </w:t>
      </w:r>
      <w:r>
        <w:rPr>
          <w:rFonts w:eastAsia="Times New Roman"/>
          <w:bCs/>
        </w:rPr>
        <w:t>έχε</w:t>
      </w:r>
      <w:r>
        <w:rPr>
          <w:rFonts w:eastAsia="Times New Roman"/>
          <w:bCs/>
        </w:rPr>
        <w:t>ι</w:t>
      </w:r>
      <w:r>
        <w:rPr>
          <w:rFonts w:eastAsia="Times New Roman" w:cs="Times New Roman"/>
        </w:rPr>
        <w:t xml:space="preserve"> ο κ. Παρασκευόπουλος; </w:t>
      </w:r>
    </w:p>
    <w:p w14:paraId="25CA97EC" w14:textId="77777777" w:rsidR="00054EB1" w:rsidRDefault="00375CE6">
      <w:pPr>
        <w:spacing w:after="0" w:line="600" w:lineRule="auto"/>
        <w:ind w:firstLine="720"/>
        <w:jc w:val="both"/>
        <w:rPr>
          <w:rFonts w:eastAsia="Times New Roman" w:cs="Times New Roman"/>
        </w:rPr>
      </w:pPr>
      <w:r>
        <w:rPr>
          <w:rFonts w:eastAsia="Times New Roman" w:cs="Times New Roman"/>
          <w:b/>
        </w:rPr>
        <w:t>ΒΑΣΙΛΕΙΟΣ ΚΕΓΚΕΡΟΓΛΟΥ:</w:t>
      </w:r>
      <w:r>
        <w:rPr>
          <w:rFonts w:eastAsia="Times New Roman" w:cs="Times New Roman"/>
        </w:rPr>
        <w:t xml:space="preserve"> Λοιπόν, προχωρώ στο θέμα. </w:t>
      </w:r>
    </w:p>
    <w:p w14:paraId="25CA97ED" w14:textId="77777777" w:rsidR="00054EB1" w:rsidRDefault="00375CE6">
      <w:pPr>
        <w:spacing w:after="0"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cs="Times New Roman"/>
        </w:rPr>
        <w:t xml:space="preserve"> Τώρα μην παραλογιζόμαστε. </w:t>
      </w:r>
    </w:p>
    <w:p w14:paraId="25CA97EE" w14:textId="77777777" w:rsidR="00054EB1" w:rsidRDefault="00375CE6">
      <w:pPr>
        <w:spacing w:after="0" w:line="600" w:lineRule="auto"/>
        <w:ind w:firstLine="720"/>
        <w:jc w:val="both"/>
        <w:rPr>
          <w:rFonts w:eastAsia="Times New Roman" w:cs="Times New Roman"/>
        </w:rPr>
      </w:pPr>
      <w:r>
        <w:rPr>
          <w:rFonts w:eastAsia="Times New Roman" w:cs="Times New Roman"/>
        </w:rPr>
        <w:t xml:space="preserve"> </w:t>
      </w:r>
      <w:r>
        <w:rPr>
          <w:rFonts w:eastAsia="Times New Roman" w:cs="Times New Roman"/>
          <w:b/>
        </w:rPr>
        <w:t>ΒΑΣΙΛΕΙΟΣ ΚΕΓΚΕΡΟΓΛΟΥ:</w:t>
      </w:r>
      <w:r>
        <w:rPr>
          <w:rFonts w:eastAsia="Times New Roman" w:cs="Times New Roman"/>
        </w:rPr>
        <w:t xml:space="preserve"> Αυτό ήταν προς ενημέρωση και για να κατατεθεί στα Πρακτικά, ώστε να δει το Υπουργείο Ο</w:t>
      </w:r>
      <w:r>
        <w:rPr>
          <w:rFonts w:eastAsia="Times New Roman" w:cs="Times New Roman"/>
        </w:rPr>
        <w:t xml:space="preserve">ικονομικών, εάν κρίνει ότι υπάρχει θέμα. </w:t>
      </w:r>
    </w:p>
    <w:p w14:paraId="25CA97EF" w14:textId="77777777" w:rsidR="00054EB1" w:rsidRDefault="00375CE6">
      <w:pPr>
        <w:spacing w:after="0" w:line="600" w:lineRule="auto"/>
        <w:ind w:firstLine="720"/>
        <w:jc w:val="both"/>
        <w:rPr>
          <w:rFonts w:eastAsia="Times New Roman" w:cs="Times New Roman"/>
        </w:rPr>
      </w:pPr>
      <w:r>
        <w:rPr>
          <w:rFonts w:eastAsia="Times New Roman" w:cs="Times New Roman"/>
        </w:rPr>
        <w:t xml:space="preserve">Για το θέμα της επιδότησης πετρελαίου, να πούμε ότι </w:t>
      </w:r>
      <w:r>
        <w:rPr>
          <w:rFonts w:eastAsia="Times New Roman"/>
          <w:bCs/>
        </w:rPr>
        <w:t>είναι</w:t>
      </w:r>
      <w:r>
        <w:rPr>
          <w:rFonts w:eastAsia="Times New Roman" w:cs="Times New Roman"/>
        </w:rPr>
        <w:t xml:space="preserve"> ένα μέτρο</w:t>
      </w:r>
      <w:r>
        <w:rPr>
          <w:rFonts w:eastAsia="Times New Roman" w:cs="Times New Roman"/>
        </w:rPr>
        <w:t>,</w:t>
      </w:r>
      <w:r>
        <w:rPr>
          <w:rFonts w:eastAsia="Times New Roman" w:cs="Times New Roman"/>
        </w:rPr>
        <w:t xml:space="preserve"> που πραγματικά μπορεί να στηρίξει τους πλέον αδύναμους, ούτως ώστε να υπάρξει ελάφρυνση του οικογενειακού </w:t>
      </w:r>
      <w:r>
        <w:rPr>
          <w:rFonts w:eastAsia="Times New Roman" w:cs="Times New Roman"/>
          <w:bCs/>
          <w:shd w:val="clear" w:color="auto" w:fill="FFFFFF"/>
        </w:rPr>
        <w:t>προϋπολογισμού</w:t>
      </w:r>
      <w:r>
        <w:rPr>
          <w:rFonts w:eastAsia="Times New Roman" w:cs="Times New Roman"/>
        </w:rPr>
        <w:t xml:space="preserve"> και </w:t>
      </w:r>
      <w:r>
        <w:rPr>
          <w:rFonts w:eastAsia="Times New Roman"/>
          <w:bCs/>
        </w:rPr>
        <w:t>συγκεκριμένα</w:t>
      </w:r>
      <w:r>
        <w:rPr>
          <w:rFonts w:eastAsia="Times New Roman"/>
          <w:bCs/>
        </w:rPr>
        <w:t>,</w:t>
      </w:r>
      <w:r>
        <w:rPr>
          <w:rFonts w:eastAsia="Times New Roman" w:cs="Times New Roman"/>
        </w:rPr>
        <w:t xml:space="preserve"> στα έξ</w:t>
      </w:r>
      <w:r>
        <w:rPr>
          <w:rFonts w:eastAsia="Times New Roman" w:cs="Times New Roman"/>
        </w:rPr>
        <w:t xml:space="preserve">οδα που αφορούν τη θέρμανση της κατοικίας. </w:t>
      </w:r>
    </w:p>
    <w:p w14:paraId="25CA97F0" w14:textId="77777777" w:rsidR="00054EB1" w:rsidRDefault="00375CE6">
      <w:pPr>
        <w:spacing w:after="0" w:line="600" w:lineRule="auto"/>
        <w:ind w:firstLine="720"/>
        <w:jc w:val="both"/>
        <w:rPr>
          <w:rFonts w:eastAsia="Times New Roman" w:cs="Times New Roman"/>
        </w:rPr>
      </w:pPr>
      <w:r>
        <w:rPr>
          <w:rFonts w:eastAsia="Times New Roman" w:cs="Times New Roman"/>
        </w:rPr>
        <w:lastRenderedPageBreak/>
        <w:t xml:space="preserve">Το πρόγραμμα, </w:t>
      </w:r>
      <w:r>
        <w:rPr>
          <w:rFonts w:eastAsia="Times New Roman"/>
          <w:bCs/>
          <w:shd w:val="clear" w:color="auto" w:fill="FFFFFF"/>
        </w:rPr>
        <w:t>βεβαίως,</w:t>
      </w:r>
      <w:r>
        <w:rPr>
          <w:rFonts w:eastAsia="Times New Roman" w:cs="Times New Roman"/>
        </w:rPr>
        <w:t xml:space="preserve"> ισχύει εδώ και πολλά χρόνια. </w:t>
      </w:r>
      <w:r>
        <w:rPr>
          <w:rFonts w:eastAsia="Times New Roman" w:cs="Times New Roman"/>
          <w:bCs/>
          <w:shd w:val="clear" w:color="auto" w:fill="FFFFFF"/>
        </w:rPr>
        <w:t>Όμως,</w:t>
      </w:r>
      <w:r>
        <w:rPr>
          <w:rFonts w:eastAsia="Times New Roman" w:cs="Times New Roman"/>
        </w:rPr>
        <w:t xml:space="preserve"> θα πρέπει να θυμίσω, για να κάνω μια σύγκριση, ότι το 2014 στις 25 Νοεμβρίου είχε κατατεθεί το πρώτο ποσό στους λογαριασμούς. Έχουμε καθυστερήσει χαρακτηρ</w:t>
      </w:r>
      <w:r>
        <w:rPr>
          <w:rFonts w:eastAsia="Times New Roman" w:cs="Times New Roman"/>
        </w:rPr>
        <w:t xml:space="preserve">ιστικά, κυρία Υπουργέ. Έχετε καθυστερήσει, όχι εσείς προσωπικά, γιατί αναλάβατε το τελευταίο διάστημα. Έχουμε καθυστερήσει φέτος. Αυτό </w:t>
      </w:r>
      <w:r>
        <w:rPr>
          <w:rFonts w:eastAsia="Times New Roman"/>
          <w:bCs/>
        </w:rPr>
        <w:t>είναι</w:t>
      </w:r>
      <w:r>
        <w:rPr>
          <w:rFonts w:eastAsia="Times New Roman" w:cs="Times New Roman"/>
        </w:rPr>
        <w:t xml:space="preserve"> το ένα θέμα.   </w:t>
      </w:r>
    </w:p>
    <w:p w14:paraId="25CA97F1" w14:textId="77777777" w:rsidR="00054EB1" w:rsidRDefault="00375CE6">
      <w:pPr>
        <w:spacing w:after="0" w:line="600" w:lineRule="auto"/>
        <w:ind w:firstLine="720"/>
        <w:jc w:val="both"/>
        <w:rPr>
          <w:rFonts w:eastAsia="Times New Roman" w:cs="Times New Roman"/>
        </w:rPr>
      </w:pPr>
      <w:r>
        <w:rPr>
          <w:rFonts w:eastAsia="Times New Roman" w:cs="Times New Roman"/>
        </w:rPr>
        <w:t xml:space="preserve">Το δεύτερο </w:t>
      </w:r>
      <w:r>
        <w:rPr>
          <w:rFonts w:eastAsia="Times New Roman"/>
          <w:bCs/>
        </w:rPr>
        <w:t>είναι</w:t>
      </w:r>
      <w:r>
        <w:rPr>
          <w:rFonts w:eastAsia="Times New Roman" w:cs="Times New Roman"/>
        </w:rPr>
        <w:t xml:space="preserve"> ότι με το ποσό</w:t>
      </w:r>
      <w:r>
        <w:rPr>
          <w:rFonts w:eastAsia="Times New Roman" w:cs="Times New Roman"/>
        </w:rPr>
        <w:t>,</w:t>
      </w:r>
      <w:r>
        <w:rPr>
          <w:rFonts w:eastAsia="Times New Roman" w:cs="Times New Roman"/>
        </w:rPr>
        <w:t xml:space="preserve"> το οποίο προβλέπεται</w:t>
      </w:r>
      <w:r>
        <w:rPr>
          <w:rFonts w:eastAsia="Times New Roman" w:cs="Times New Roman"/>
        </w:rPr>
        <w:t>,</w:t>
      </w:r>
      <w:r>
        <w:rPr>
          <w:rFonts w:eastAsia="Times New Roman" w:cs="Times New Roman"/>
        </w:rPr>
        <w:t xml:space="preserve"> δεν στηρίζονται όλοι όσοι έχουν </w:t>
      </w:r>
      <w:r>
        <w:rPr>
          <w:rFonts w:eastAsia="Times New Roman" w:cs="Times New Roman"/>
          <w:bCs/>
          <w:shd w:val="clear" w:color="auto" w:fill="FFFFFF"/>
        </w:rPr>
        <w:t>ανάγκη</w:t>
      </w:r>
      <w:r>
        <w:rPr>
          <w:rFonts w:eastAsia="Times New Roman" w:cs="Times New Roman"/>
        </w:rPr>
        <w:t xml:space="preserve">. </w:t>
      </w:r>
    </w:p>
    <w:p w14:paraId="25CA97F2" w14:textId="77777777" w:rsidR="00054EB1" w:rsidRDefault="00375CE6">
      <w:pPr>
        <w:spacing w:after="0" w:line="600" w:lineRule="auto"/>
        <w:ind w:firstLine="720"/>
        <w:jc w:val="both"/>
        <w:rPr>
          <w:rFonts w:eastAsia="Times New Roman" w:cs="Times New Roman"/>
        </w:rPr>
      </w:pPr>
      <w:r>
        <w:rPr>
          <w:rFonts w:eastAsia="Times New Roman" w:cs="Times New Roman"/>
        </w:rPr>
        <w:t xml:space="preserve">Το τρίτο που θέλω να σας πω </w:t>
      </w:r>
      <w:r>
        <w:rPr>
          <w:rFonts w:eastAsia="Times New Roman"/>
          <w:bCs/>
        </w:rPr>
        <w:t>είναι</w:t>
      </w:r>
      <w:r>
        <w:rPr>
          <w:rFonts w:eastAsia="Times New Roman" w:cs="Times New Roman"/>
        </w:rPr>
        <w:t xml:space="preserve"> ότι ενώ υπήρχε το αίτημα να συγχωνευθούν η τρίτη με την τέταρτη ζώνη, αυτό δεν έγινε κατορθωτό. </w:t>
      </w:r>
      <w:r>
        <w:rPr>
          <w:rFonts w:eastAsia="Times New Roman"/>
          <w:bCs/>
          <w:shd w:val="clear" w:color="auto" w:fill="FFFFFF"/>
        </w:rPr>
        <w:t>Βεβαίως,</w:t>
      </w:r>
      <w:r>
        <w:rPr>
          <w:rFonts w:eastAsia="Times New Roman" w:cs="Times New Roman"/>
        </w:rPr>
        <w:t xml:space="preserve"> προχωρήσατε στην ένταξη στην αμέσως προηγούμενη ζώνη, άρα στο υψηλότερο ποσό και το αντίστοιχο που αφορά τα τετραγωνι</w:t>
      </w:r>
      <w:r>
        <w:rPr>
          <w:rFonts w:eastAsia="Times New Roman" w:cs="Times New Roman"/>
        </w:rPr>
        <w:t xml:space="preserve">κά και την περίοδο </w:t>
      </w:r>
      <w:r>
        <w:rPr>
          <w:rFonts w:eastAsia="Times New Roman"/>
        </w:rPr>
        <w:t>–</w:t>
      </w:r>
      <w:r>
        <w:rPr>
          <w:rFonts w:eastAsia="Times New Roman" w:cs="Times New Roman"/>
        </w:rPr>
        <w:t xml:space="preserve">και αυτό </w:t>
      </w:r>
      <w:r>
        <w:rPr>
          <w:rFonts w:eastAsia="Times New Roman"/>
          <w:bCs/>
        </w:rPr>
        <w:t>είναι</w:t>
      </w:r>
      <w:r>
        <w:rPr>
          <w:rFonts w:eastAsia="Times New Roman" w:cs="Times New Roman"/>
        </w:rPr>
        <w:t xml:space="preserve"> θετικό</w:t>
      </w:r>
      <w:r>
        <w:rPr>
          <w:rFonts w:eastAsia="Times New Roman"/>
        </w:rPr>
        <w:t>–</w:t>
      </w:r>
      <w:r>
        <w:rPr>
          <w:rFonts w:eastAsia="Times New Roman" w:cs="Times New Roman"/>
        </w:rPr>
        <w:t xml:space="preserve"> των ορεινών δήμων. </w:t>
      </w:r>
      <w:r>
        <w:rPr>
          <w:rFonts w:eastAsia="Times New Roman" w:cs="Times New Roman"/>
          <w:bCs/>
          <w:shd w:val="clear" w:color="auto" w:fill="FFFFFF"/>
        </w:rPr>
        <w:t>Όμως,</w:t>
      </w:r>
      <w:r>
        <w:rPr>
          <w:rFonts w:eastAsia="Times New Roman" w:cs="Times New Roman"/>
        </w:rPr>
        <w:t xml:space="preserve"> οι ορεινοί δήμοι, σύμφωνα με τον ν. 3852, χαρακτηρίζονται διοικητικά. Αυτό που θέλω να σας επισημάνω </w:t>
      </w:r>
      <w:r>
        <w:rPr>
          <w:rFonts w:eastAsia="Times New Roman"/>
          <w:bCs/>
        </w:rPr>
        <w:t>είναι</w:t>
      </w:r>
      <w:r>
        <w:rPr>
          <w:rFonts w:eastAsia="Times New Roman" w:cs="Times New Roman"/>
        </w:rPr>
        <w:t xml:space="preserve"> ότι </w:t>
      </w:r>
      <w:r>
        <w:rPr>
          <w:rFonts w:eastAsia="Times New Roman" w:cs="Times New Roman"/>
          <w:bCs/>
          <w:shd w:val="clear" w:color="auto" w:fill="FFFFFF"/>
        </w:rPr>
        <w:t>υπάρχουν</w:t>
      </w:r>
      <w:r>
        <w:rPr>
          <w:rFonts w:eastAsia="Times New Roman" w:cs="Times New Roman"/>
        </w:rPr>
        <w:t xml:space="preserve"> πρώην Καποδιστριακοί </w:t>
      </w:r>
      <w:r>
        <w:rPr>
          <w:rFonts w:eastAsia="Times New Roman" w:cs="Times New Roman"/>
        </w:rPr>
        <w:lastRenderedPageBreak/>
        <w:t xml:space="preserve">δήμοι, οι οποίοι δεν </w:t>
      </w:r>
      <w:r>
        <w:rPr>
          <w:rFonts w:eastAsia="Times New Roman"/>
          <w:bCs/>
        </w:rPr>
        <w:t>έ</w:t>
      </w:r>
      <w:r>
        <w:rPr>
          <w:rFonts w:eastAsia="Times New Roman" w:cs="Times New Roman"/>
        </w:rPr>
        <w:t>χουν χαρακτηριστεί ορεινο</w:t>
      </w:r>
      <w:r>
        <w:rPr>
          <w:rFonts w:eastAsia="Times New Roman" w:cs="Times New Roman"/>
        </w:rPr>
        <w:t xml:space="preserve">ί, ενώ έχουν μεγαλύτερο υψόμετρο και χαμηλότερες θερμοκρασίες από τους ορεινούς. </w:t>
      </w:r>
      <w:r>
        <w:rPr>
          <w:rFonts w:eastAsia="Times New Roman"/>
          <w:bCs/>
        </w:rPr>
        <w:t>Είναι</w:t>
      </w:r>
      <w:r>
        <w:rPr>
          <w:rFonts w:eastAsia="Times New Roman" w:cs="Times New Roman"/>
        </w:rPr>
        <w:t xml:space="preserve"> ένα πρόβλημα, το οποίο δεν </w:t>
      </w:r>
      <w:r>
        <w:rPr>
          <w:rFonts w:eastAsia="Times New Roman"/>
          <w:bCs/>
        </w:rPr>
        <w:t>έχει</w:t>
      </w:r>
      <w:r>
        <w:rPr>
          <w:rFonts w:eastAsia="Times New Roman" w:cs="Times New Roman"/>
        </w:rPr>
        <w:t xml:space="preserve"> επιλυθεί. </w:t>
      </w:r>
    </w:p>
    <w:p w14:paraId="25CA97F3" w14:textId="77777777" w:rsidR="00054EB1" w:rsidRDefault="00375CE6">
      <w:pPr>
        <w:spacing w:after="0" w:line="600" w:lineRule="auto"/>
        <w:ind w:firstLine="720"/>
        <w:jc w:val="both"/>
        <w:rPr>
          <w:rFonts w:eastAsia="Times New Roman" w:cs="Times New Roman"/>
        </w:rPr>
      </w:pPr>
      <w:r>
        <w:rPr>
          <w:rFonts w:eastAsia="Times New Roman" w:cs="Times New Roman"/>
        </w:rPr>
        <w:t xml:space="preserve">Τέλος, να επισημάνω ότι δεν προβλέπεται ενίσχυση </w:t>
      </w:r>
      <w:r>
        <w:rPr>
          <w:rFonts w:eastAsia="Times New Roman"/>
        </w:rPr>
        <w:t>–</w:t>
      </w:r>
      <w:r>
        <w:rPr>
          <w:rFonts w:eastAsia="Times New Roman" w:cs="Times New Roman"/>
        </w:rPr>
        <w:t>δεν προβλεπόταν παλιότερα</w:t>
      </w:r>
      <w:r>
        <w:rPr>
          <w:rFonts w:eastAsia="Times New Roman" w:cs="Times New Roman"/>
        </w:rPr>
        <w:t>,</w:t>
      </w:r>
      <w:r>
        <w:rPr>
          <w:rFonts w:eastAsia="Times New Roman" w:cs="Times New Roman"/>
        </w:rPr>
        <w:t xml:space="preserve"> αλλά ούτε και τώρα</w:t>
      </w:r>
      <w:r>
        <w:rPr>
          <w:rFonts w:eastAsia="Times New Roman"/>
        </w:rPr>
        <w:t>–</w:t>
      </w:r>
      <w:r>
        <w:rPr>
          <w:rFonts w:eastAsia="Times New Roman" w:cs="Times New Roman"/>
        </w:rPr>
        <w:t xml:space="preserve"> για ορισμένες δημόσιες πιστοπ</w:t>
      </w:r>
      <w:r>
        <w:rPr>
          <w:rFonts w:eastAsia="Times New Roman" w:cs="Times New Roman"/>
        </w:rPr>
        <w:t xml:space="preserve">οιημένες μονάδες κοινωνικής φροντίδας, που περιθάλπουν αδυνάμους ανθρώπους, όπως </w:t>
      </w:r>
      <w:r>
        <w:rPr>
          <w:rFonts w:eastAsia="Times New Roman"/>
          <w:bCs/>
        </w:rPr>
        <w:t>είναι</w:t>
      </w:r>
      <w:r>
        <w:rPr>
          <w:rFonts w:eastAsia="Times New Roman" w:cs="Times New Roman"/>
        </w:rPr>
        <w:t xml:space="preserve"> </w:t>
      </w:r>
      <w:r>
        <w:rPr>
          <w:rFonts w:eastAsia="Times New Roman" w:cs="Times New Roman"/>
          <w:bCs/>
          <w:shd w:val="clear" w:color="auto" w:fill="FFFFFF"/>
        </w:rPr>
        <w:t xml:space="preserve">παραδείγματος χάριν </w:t>
      </w:r>
      <w:r>
        <w:rPr>
          <w:rFonts w:eastAsia="Times New Roman" w:cs="Times New Roman"/>
        </w:rPr>
        <w:t xml:space="preserve">τα γηροκομεία ή τα ιδρύματα </w:t>
      </w:r>
      <w:proofErr w:type="spellStart"/>
      <w:r>
        <w:rPr>
          <w:rFonts w:eastAsia="Times New Roman" w:cs="Times New Roman"/>
        </w:rPr>
        <w:t>χρονίων</w:t>
      </w:r>
      <w:proofErr w:type="spellEnd"/>
      <w:r>
        <w:rPr>
          <w:rFonts w:eastAsia="Times New Roman" w:cs="Times New Roman"/>
        </w:rPr>
        <w:t xml:space="preserve"> παθήσεων. </w:t>
      </w:r>
    </w:p>
    <w:p w14:paraId="25CA97F4" w14:textId="77777777" w:rsidR="00054EB1" w:rsidRDefault="00375CE6">
      <w:pPr>
        <w:spacing w:after="0" w:line="600" w:lineRule="auto"/>
        <w:ind w:firstLine="720"/>
        <w:jc w:val="both"/>
        <w:rPr>
          <w:rFonts w:eastAsia="Times New Roman" w:cs="Times New Roman"/>
        </w:rPr>
      </w:pPr>
      <w:r>
        <w:rPr>
          <w:rFonts w:eastAsia="Times New Roman" w:cs="Times New Roman"/>
        </w:rPr>
        <w:t xml:space="preserve">Θα ήθελα να ξέρω, με βάση </w:t>
      </w:r>
      <w:r>
        <w:rPr>
          <w:rFonts w:eastAsia="Times New Roman"/>
          <w:bCs/>
          <w:shd w:val="clear" w:color="auto" w:fill="FFFFFF"/>
        </w:rPr>
        <w:t>βεβαίως</w:t>
      </w:r>
      <w:r>
        <w:rPr>
          <w:rFonts w:eastAsia="Times New Roman" w:cs="Times New Roman"/>
        </w:rPr>
        <w:t xml:space="preserve"> και την απόφαση η οποία υπεγράφη από εσάς αυτές τις μέρες, πότε θα γ</w:t>
      </w:r>
      <w:r>
        <w:rPr>
          <w:rFonts w:eastAsia="Times New Roman" w:cs="Times New Roman"/>
        </w:rPr>
        <w:t>ίνει η πρώτη καταβολή και αν ισχύει αυτό το οποίο διαβάσαμε σε δημοσιεύματα, ότι αυτοί που θα προμηθευτούν το πετρέλαιο μέχρι 31-12-2016 θα πάρουν εξ</w:t>
      </w:r>
      <w:r>
        <w:rPr>
          <w:rFonts w:eastAsia="Times New Roman" w:cs="Times New Roman"/>
        </w:rPr>
        <w:t xml:space="preserve"> </w:t>
      </w:r>
      <w:r>
        <w:rPr>
          <w:rFonts w:eastAsia="Times New Roman" w:cs="Times New Roman"/>
        </w:rPr>
        <w:t xml:space="preserve">ολοκλήρου το ποσό, ενώ αυτοί που θα το προμηθευτούν μετά, πιθανόν να πάρουν μειωμένο ποσό. </w:t>
      </w:r>
    </w:p>
    <w:p w14:paraId="25CA97F5" w14:textId="77777777" w:rsidR="00054EB1" w:rsidRDefault="00375CE6">
      <w:pPr>
        <w:spacing w:after="0" w:line="600" w:lineRule="auto"/>
        <w:ind w:firstLine="720"/>
        <w:jc w:val="both"/>
        <w:rPr>
          <w:rFonts w:eastAsia="Times New Roman" w:cs="Times New Roman"/>
        </w:rPr>
      </w:pPr>
      <w:r>
        <w:rPr>
          <w:rFonts w:eastAsia="Times New Roman" w:cs="Times New Roman"/>
        </w:rPr>
        <w:t>Ευχαριστώ, κυρ</w:t>
      </w:r>
      <w:r>
        <w:rPr>
          <w:rFonts w:eastAsia="Times New Roman" w:cs="Times New Roman"/>
        </w:rPr>
        <w:t xml:space="preserve">ία Πρόεδρε.  </w:t>
      </w:r>
    </w:p>
    <w:p w14:paraId="25CA97F6" w14:textId="77777777" w:rsidR="00054EB1" w:rsidRDefault="00375CE6">
      <w:pPr>
        <w:spacing w:after="0" w:line="600" w:lineRule="auto"/>
        <w:ind w:firstLine="720"/>
        <w:jc w:val="both"/>
        <w:rPr>
          <w:rFonts w:eastAsia="Times New Roman" w:cs="Times New Roman"/>
        </w:rPr>
      </w:pPr>
      <w:r>
        <w:rPr>
          <w:rFonts w:eastAsia="Times New Roman"/>
          <w:b/>
          <w:bCs/>
        </w:rPr>
        <w:lastRenderedPageBreak/>
        <w:t>ΠΡΟΕΔΡΕΥΟΥΣΑ (Αναστασία Χριστοδουλοπούλου):</w:t>
      </w:r>
      <w:r>
        <w:rPr>
          <w:rFonts w:eastAsia="Times New Roman" w:cs="Times New Roman"/>
        </w:rPr>
        <w:t xml:space="preserve"> Κυρία Υπουργέ, έχετε τον λόγο. </w:t>
      </w:r>
    </w:p>
    <w:p w14:paraId="25CA97F7" w14:textId="77777777" w:rsidR="00054EB1" w:rsidRDefault="00375CE6">
      <w:pPr>
        <w:spacing w:after="0" w:line="600" w:lineRule="auto"/>
        <w:ind w:firstLine="720"/>
        <w:jc w:val="both"/>
        <w:rPr>
          <w:rFonts w:eastAsia="Times New Roman" w:cs="Times New Roman"/>
        </w:rPr>
      </w:pPr>
      <w:r>
        <w:rPr>
          <w:rFonts w:eastAsia="Times New Roman" w:cs="Times New Roman"/>
          <w:b/>
        </w:rPr>
        <w:t>ΑΙΚΑΤΕΡΙΝΗ ΠΑΠΑΝΑΤΣΙΟΥ (Υφυπουργός Οικονομικών):</w:t>
      </w:r>
      <w:r>
        <w:rPr>
          <w:rFonts w:eastAsia="Times New Roman" w:cs="Times New Roman"/>
        </w:rPr>
        <w:t xml:space="preserve"> Ευχαριστώ. Ως προς το θέμα της ερώτησης του κ. </w:t>
      </w:r>
      <w:proofErr w:type="spellStart"/>
      <w:r>
        <w:rPr>
          <w:rFonts w:eastAsia="Times New Roman" w:cs="Times New Roman"/>
        </w:rPr>
        <w:t>Κεγκέρογλου</w:t>
      </w:r>
      <w:proofErr w:type="spellEnd"/>
      <w:r>
        <w:rPr>
          <w:rFonts w:eastAsia="Times New Roman" w:cs="Times New Roman"/>
        </w:rPr>
        <w:t>, κατ</w:t>
      </w:r>
      <w:r>
        <w:rPr>
          <w:rFonts w:eastAsia="Times New Roman" w:cs="Times New Roman"/>
        </w:rPr>
        <w:t>’</w:t>
      </w:r>
      <w:r>
        <w:rPr>
          <w:rFonts w:eastAsia="Times New Roman" w:cs="Times New Roman"/>
        </w:rPr>
        <w:t xml:space="preserve"> </w:t>
      </w:r>
      <w:r>
        <w:rPr>
          <w:rFonts w:eastAsia="Times New Roman" w:cs="Times New Roman"/>
        </w:rPr>
        <w:t>αρχ</w:t>
      </w:r>
      <w:r>
        <w:rPr>
          <w:rFonts w:eastAsia="Times New Roman" w:cs="Times New Roman"/>
        </w:rPr>
        <w:t>άς</w:t>
      </w:r>
      <w:r>
        <w:rPr>
          <w:rFonts w:eastAsia="Times New Roman" w:cs="Times New Roman"/>
        </w:rPr>
        <w:t xml:space="preserve"> θα θέλαμε το μέτρο να </w:t>
      </w:r>
      <w:r>
        <w:rPr>
          <w:rFonts w:eastAsia="Times New Roman"/>
          <w:bCs/>
        </w:rPr>
        <w:t>είναι</w:t>
      </w:r>
      <w:r>
        <w:rPr>
          <w:rFonts w:eastAsia="Times New Roman" w:cs="Times New Roman"/>
        </w:rPr>
        <w:t xml:space="preserve"> πολύ πιο αναλογικό για πάρα πολλές περιπτώσεις</w:t>
      </w:r>
      <w:r>
        <w:rPr>
          <w:rFonts w:eastAsia="Times New Roman" w:cs="Times New Roman"/>
        </w:rPr>
        <w:t>,</w:t>
      </w:r>
      <w:r>
        <w:rPr>
          <w:rFonts w:eastAsia="Times New Roman" w:cs="Times New Roman"/>
        </w:rPr>
        <w:t xml:space="preserve"> πραγματικά ορεινών χωριών ή και πεδινών</w:t>
      </w:r>
      <w:r>
        <w:rPr>
          <w:rFonts w:eastAsia="Times New Roman" w:cs="Times New Roman"/>
        </w:rPr>
        <w:t>,</w:t>
      </w:r>
      <w:r>
        <w:rPr>
          <w:rFonts w:eastAsia="Times New Roman" w:cs="Times New Roman"/>
        </w:rPr>
        <w:t xml:space="preserve"> που έχουν πολύ χαμηλή θερμοκρασία. Γι’ αυτό τον λόγο, από τον προκάτοχό μου</w:t>
      </w:r>
      <w:r>
        <w:rPr>
          <w:rFonts w:eastAsia="Times New Roman" w:cs="Times New Roman"/>
        </w:rPr>
        <w:t>,</w:t>
      </w:r>
      <w:r>
        <w:rPr>
          <w:rFonts w:eastAsia="Times New Roman" w:cs="Times New Roman"/>
        </w:rPr>
        <w:t xml:space="preserve"> είχε γίνει κάποιο αίτημα προς τις Υπηρεσίες, προκειμένου να δοθούν στοιχεία με τις θερμοκρασίες από την Εθνική Μετεωρολογική Υπηρεσία. Αυτό δεν κατέστη δυνατό.</w:t>
      </w:r>
    </w:p>
    <w:p w14:paraId="25CA97F8" w14:textId="77777777" w:rsidR="00054EB1" w:rsidRDefault="00375CE6">
      <w:pPr>
        <w:spacing w:after="0" w:line="600" w:lineRule="auto"/>
        <w:ind w:firstLine="720"/>
        <w:jc w:val="both"/>
        <w:rPr>
          <w:rFonts w:eastAsia="Times New Roman"/>
          <w:bCs/>
        </w:rPr>
      </w:pPr>
      <w:r>
        <w:rPr>
          <w:rFonts w:eastAsia="Times New Roman" w:cs="Times New Roman"/>
        </w:rPr>
        <w:t>Από εκεί και μετά, επειδή θέλαμε να δώσουμε τουλάχιστον ό,τι πιο αναλογικό μπορούσαμε, φέραμε τ</w:t>
      </w:r>
      <w:r>
        <w:rPr>
          <w:rFonts w:eastAsia="Times New Roman" w:cs="Times New Roman"/>
        </w:rPr>
        <w:t xml:space="preserve">ην απόφαση τη </w:t>
      </w:r>
      <w:r>
        <w:rPr>
          <w:rFonts w:eastAsia="Times New Roman"/>
          <w:bCs/>
        </w:rPr>
        <w:t xml:space="preserve">συγκεκριμένη. Σύμφωνα, λοιπόν, με την απόφαση, για αιτήσεις που υποβάλλονται μέχρι 31 Δεκεμβρίου 2016 το επίδομα θα καταβληθεί έως τις 31 Ιανουαρίου του </w:t>
      </w:r>
      <w:r>
        <w:rPr>
          <w:rFonts w:eastAsia="Times New Roman"/>
          <w:bCs/>
        </w:rPr>
        <w:lastRenderedPageBreak/>
        <w:t>2017 και για αιτήσεις που θα υποβληθούν από την 1</w:t>
      </w:r>
      <w:r>
        <w:rPr>
          <w:rFonts w:eastAsia="Times New Roman"/>
          <w:bCs/>
          <w:vertAlign w:val="superscript"/>
        </w:rPr>
        <w:t>η</w:t>
      </w:r>
      <w:r>
        <w:rPr>
          <w:rFonts w:eastAsia="Times New Roman"/>
          <w:bCs/>
        </w:rPr>
        <w:t xml:space="preserve"> Ιανουαρίου του 2017 έως τις 31 Μαΐου τ</w:t>
      </w:r>
      <w:r>
        <w:rPr>
          <w:rFonts w:eastAsia="Times New Roman"/>
          <w:bCs/>
        </w:rPr>
        <w:t xml:space="preserve">ου 2017 το επίδομα θα καταβληθεί μέχρι τις 30 Ιουνίου του 2017. </w:t>
      </w:r>
    </w:p>
    <w:p w14:paraId="25CA97F9" w14:textId="77777777" w:rsidR="00054EB1" w:rsidRDefault="00375CE6">
      <w:pPr>
        <w:spacing w:after="0" w:line="600" w:lineRule="auto"/>
        <w:ind w:firstLine="720"/>
        <w:jc w:val="both"/>
        <w:rPr>
          <w:rFonts w:eastAsia="Times New Roman"/>
          <w:bCs/>
        </w:rPr>
      </w:pPr>
      <w:r>
        <w:rPr>
          <w:rFonts w:eastAsia="Times New Roman"/>
          <w:bCs/>
          <w:shd w:val="clear" w:color="auto" w:fill="FFFFFF"/>
        </w:rPr>
        <w:t xml:space="preserve">Επίσης, </w:t>
      </w:r>
      <w:r>
        <w:rPr>
          <w:rFonts w:eastAsia="Times New Roman"/>
          <w:bCs/>
        </w:rPr>
        <w:t xml:space="preserve"> σε περίπτωση απόρριψης της αίτησης, ο αιτούμενος έχει </w:t>
      </w:r>
      <w:r>
        <w:rPr>
          <w:rFonts w:eastAsia="Times New Roman"/>
          <w:bCs/>
          <w:shd w:val="clear" w:color="auto" w:fill="FFFFFF"/>
        </w:rPr>
        <w:t>δικαίωμα</w:t>
      </w:r>
      <w:r>
        <w:rPr>
          <w:rFonts w:eastAsia="Times New Roman"/>
          <w:bCs/>
        </w:rPr>
        <w:t xml:space="preserve"> υποβολής αίτησης επανεξέτασης μέχρι τις 31 Ιουλίου του 2017. Αφού προηγηθεί έλεγχος και εφόσον διαπιστωθεί ότι ο αιτών </w:t>
      </w:r>
      <w:r>
        <w:rPr>
          <w:rFonts w:eastAsia="Times New Roman"/>
          <w:bCs/>
        </w:rPr>
        <w:t xml:space="preserve">είναι δικαιούχος, το επίδομα καταβάλλεται μέχρι τις 13 Οκτωβρίου του 2017. </w:t>
      </w:r>
    </w:p>
    <w:p w14:paraId="25CA97FA" w14:textId="77777777" w:rsidR="00054EB1" w:rsidRDefault="00375CE6">
      <w:pPr>
        <w:spacing w:after="0" w:line="600" w:lineRule="auto"/>
        <w:ind w:firstLine="720"/>
        <w:jc w:val="both"/>
        <w:rPr>
          <w:rFonts w:eastAsia="Times New Roman" w:cs="Times New Roman"/>
        </w:rPr>
      </w:pPr>
      <w:r>
        <w:rPr>
          <w:rFonts w:eastAsia="Times New Roman"/>
          <w:bCs/>
        </w:rPr>
        <w:t>Έχει προβλεφθεί στην απόφαση να αφαιρεθεί προϋπολογισθέν ποσό από τη δεύτερη δόση, για να ικανοποιηθούν και οι ενστάσεις. Το συνολικό κονδύλι</w:t>
      </w:r>
      <w:r>
        <w:rPr>
          <w:rFonts w:eastAsia="Times New Roman"/>
          <w:bCs/>
        </w:rPr>
        <w:t>,</w:t>
      </w:r>
      <w:r>
        <w:rPr>
          <w:rFonts w:eastAsia="Times New Roman"/>
          <w:bCs/>
        </w:rPr>
        <w:t xml:space="preserve"> που έχει εγγραφεί στον </w:t>
      </w:r>
      <w:r>
        <w:rPr>
          <w:rFonts w:eastAsia="Times New Roman"/>
          <w:bCs/>
          <w:shd w:val="clear" w:color="auto" w:fill="FFFFFF"/>
        </w:rPr>
        <w:t>προϋπολογισμό</w:t>
      </w:r>
      <w:r>
        <w:rPr>
          <w:rFonts w:eastAsia="Times New Roman"/>
          <w:bCs/>
        </w:rPr>
        <w:t xml:space="preserve"> </w:t>
      </w:r>
      <w:r>
        <w:rPr>
          <w:rFonts w:eastAsia="Times New Roman"/>
          <w:bCs/>
        </w:rPr>
        <w:t xml:space="preserve">εξόδων του Υπουργείου Οικονομικών για το επίδομα θέρμανσης είναι 105 εκατομμύρια ευρώ. </w:t>
      </w:r>
    </w:p>
    <w:p w14:paraId="25CA97FB" w14:textId="77777777" w:rsidR="00054EB1" w:rsidRDefault="00375CE6">
      <w:pPr>
        <w:tabs>
          <w:tab w:val="left" w:pos="2608"/>
        </w:tabs>
        <w:spacing w:after="0" w:line="600" w:lineRule="auto"/>
        <w:ind w:firstLine="720"/>
        <w:jc w:val="both"/>
        <w:rPr>
          <w:rFonts w:eastAsia="Times New Roman"/>
          <w:szCs w:val="24"/>
        </w:rPr>
      </w:pPr>
      <w:r>
        <w:rPr>
          <w:rFonts w:eastAsia="Times New Roman"/>
          <w:szCs w:val="24"/>
        </w:rPr>
        <w:t>Δεδομένου, όμως, ότι το ύψος της συνολικής δαπάνης εξαρτάται από πραγματικά γεγονότα, δικαιούχους και κατανάλωση πετρελαίου, τυχόν ε</w:t>
      </w:r>
      <w:r>
        <w:rPr>
          <w:rFonts w:eastAsia="Times New Roman"/>
          <w:szCs w:val="24"/>
        </w:rPr>
        <w:lastRenderedPageBreak/>
        <w:t>πιπλέον δαπάνη μπορεί να καλυφθεί με</w:t>
      </w:r>
      <w:r>
        <w:rPr>
          <w:rFonts w:eastAsia="Times New Roman"/>
          <w:szCs w:val="24"/>
        </w:rPr>
        <w:t xml:space="preserve"> μεταφορά πιστώσεων στον προβλεπόμενο ΚΑΕ 2732 του </w:t>
      </w:r>
      <w:r>
        <w:rPr>
          <w:rFonts w:eastAsia="Times New Roman"/>
          <w:szCs w:val="24"/>
        </w:rPr>
        <w:t>π</w:t>
      </w:r>
      <w:r>
        <w:rPr>
          <w:rFonts w:eastAsia="Times New Roman"/>
          <w:szCs w:val="24"/>
        </w:rPr>
        <w:t>ροϋπολογισμού. Φαίνεται κι αυτό μέσα στην απόφαση.</w:t>
      </w:r>
    </w:p>
    <w:p w14:paraId="25CA97FC" w14:textId="77777777" w:rsidR="00054EB1" w:rsidRDefault="00375CE6">
      <w:pPr>
        <w:tabs>
          <w:tab w:val="left" w:pos="2608"/>
        </w:tabs>
        <w:spacing w:after="0" w:line="600" w:lineRule="auto"/>
        <w:ind w:firstLine="720"/>
        <w:jc w:val="both"/>
        <w:rPr>
          <w:rFonts w:eastAsia="Times New Roman"/>
          <w:szCs w:val="24"/>
        </w:rPr>
      </w:pPr>
      <w:r>
        <w:rPr>
          <w:rFonts w:eastAsia="Times New Roman"/>
          <w:szCs w:val="24"/>
        </w:rPr>
        <w:t>Όσον αφορά τα κριτήρια, ό,τι ίσχυε πέρυσι δεν έχει αλλάξει, εισοδηματικά, ακίνητη περιουσία, προσόντα κ</w:t>
      </w:r>
      <w:r>
        <w:rPr>
          <w:rFonts w:eastAsia="Times New Roman"/>
          <w:szCs w:val="24"/>
        </w:rPr>
        <w:t>.</w:t>
      </w:r>
      <w:r>
        <w:rPr>
          <w:rFonts w:eastAsia="Times New Roman"/>
          <w:szCs w:val="24"/>
        </w:rPr>
        <w:t>λπ.. Η διαδικασία παραμένει ίδια. Η σημαντική αλλ</w:t>
      </w:r>
      <w:r>
        <w:rPr>
          <w:rFonts w:eastAsia="Times New Roman"/>
          <w:szCs w:val="24"/>
        </w:rPr>
        <w:t>αγή είναι ότι Έβρος πήγε στην Α’ ζώνη και το σημαντικότερο ότι οι δήμοι που σύμφωνα με τον νόμο του Καλλικράτη, όπως αναφέρατε κι εσείς, ορίζονται σαν ορεινοί, εντάσσονται στην αμέσως ανώτερη ζώνη</w:t>
      </w:r>
      <w:r>
        <w:rPr>
          <w:rFonts w:eastAsia="Times New Roman"/>
          <w:szCs w:val="24"/>
        </w:rPr>
        <w:t>,</w:t>
      </w:r>
      <w:r>
        <w:rPr>
          <w:rFonts w:eastAsia="Times New Roman"/>
          <w:szCs w:val="24"/>
        </w:rPr>
        <w:t xml:space="preserve"> από αυτή στην οποία εντάσσεται ο νομός στον οποίο ανήκουν.</w:t>
      </w:r>
      <w:r>
        <w:rPr>
          <w:rFonts w:eastAsia="Times New Roman"/>
          <w:szCs w:val="24"/>
        </w:rPr>
        <w:t xml:space="preserve"> </w:t>
      </w:r>
    </w:p>
    <w:p w14:paraId="25CA97FD" w14:textId="77777777" w:rsidR="00054EB1" w:rsidRDefault="00375CE6">
      <w:pPr>
        <w:tabs>
          <w:tab w:val="left" w:pos="2608"/>
        </w:tabs>
        <w:spacing w:after="0" w:line="600" w:lineRule="auto"/>
        <w:ind w:firstLine="720"/>
        <w:jc w:val="both"/>
        <w:rPr>
          <w:rFonts w:eastAsia="Times New Roman"/>
          <w:szCs w:val="24"/>
        </w:rPr>
      </w:pPr>
      <w:r>
        <w:rPr>
          <w:rFonts w:eastAsia="Times New Roman"/>
          <w:szCs w:val="24"/>
        </w:rPr>
        <w:t xml:space="preserve">Ως εκ τούτου, ο Δήμος </w:t>
      </w:r>
      <w:proofErr w:type="spellStart"/>
      <w:r>
        <w:rPr>
          <w:rFonts w:eastAsia="Times New Roman"/>
          <w:szCs w:val="24"/>
        </w:rPr>
        <w:t>Βιάννου</w:t>
      </w:r>
      <w:proofErr w:type="spellEnd"/>
      <w:r>
        <w:rPr>
          <w:rFonts w:eastAsia="Times New Roman"/>
          <w:szCs w:val="24"/>
        </w:rPr>
        <w:t xml:space="preserve"> του Νομού Ηρακλείου, ο Δήμος Οροπεδίου Λασιθίου του Νομού Λασιθίου, οι Δήμοι </w:t>
      </w:r>
      <w:proofErr w:type="spellStart"/>
      <w:r>
        <w:rPr>
          <w:rFonts w:eastAsia="Times New Roman"/>
          <w:szCs w:val="24"/>
        </w:rPr>
        <w:t>Αμαρίου</w:t>
      </w:r>
      <w:proofErr w:type="spellEnd"/>
      <w:r>
        <w:rPr>
          <w:rFonts w:eastAsia="Times New Roman"/>
          <w:szCs w:val="24"/>
        </w:rPr>
        <w:t xml:space="preserve">, Αγίου Βασιλείου και Ανωγείων του Νομού </w:t>
      </w:r>
      <w:proofErr w:type="spellStart"/>
      <w:r>
        <w:rPr>
          <w:rFonts w:eastAsia="Times New Roman"/>
          <w:szCs w:val="24"/>
        </w:rPr>
        <w:t>Ρεθύμνης</w:t>
      </w:r>
      <w:proofErr w:type="spellEnd"/>
      <w:r>
        <w:rPr>
          <w:rFonts w:eastAsia="Times New Roman"/>
          <w:szCs w:val="24"/>
        </w:rPr>
        <w:t xml:space="preserve">, οι Δήμοι </w:t>
      </w:r>
      <w:proofErr w:type="spellStart"/>
      <w:r>
        <w:rPr>
          <w:rFonts w:eastAsia="Times New Roman"/>
          <w:szCs w:val="24"/>
        </w:rPr>
        <w:t>Σφακίων</w:t>
      </w:r>
      <w:proofErr w:type="spellEnd"/>
      <w:r>
        <w:rPr>
          <w:rFonts w:eastAsia="Times New Roman"/>
          <w:szCs w:val="24"/>
        </w:rPr>
        <w:t xml:space="preserve"> και </w:t>
      </w:r>
      <w:proofErr w:type="spellStart"/>
      <w:r>
        <w:rPr>
          <w:rFonts w:eastAsia="Times New Roman"/>
          <w:szCs w:val="24"/>
        </w:rPr>
        <w:t>Καντάνου</w:t>
      </w:r>
      <w:proofErr w:type="spellEnd"/>
      <w:r>
        <w:rPr>
          <w:rFonts w:eastAsia="Times New Roman"/>
          <w:szCs w:val="24"/>
        </w:rPr>
        <w:t xml:space="preserve"> </w:t>
      </w:r>
      <w:proofErr w:type="spellStart"/>
      <w:r>
        <w:rPr>
          <w:rFonts w:eastAsia="Times New Roman"/>
          <w:szCs w:val="24"/>
        </w:rPr>
        <w:t>Σελίνου</w:t>
      </w:r>
      <w:proofErr w:type="spellEnd"/>
      <w:r>
        <w:rPr>
          <w:rFonts w:eastAsia="Times New Roman"/>
          <w:szCs w:val="24"/>
        </w:rPr>
        <w:t xml:space="preserve"> του Νομού Χανίων, καθώς χαρακτηρίζονται ορεινοί, με</w:t>
      </w:r>
      <w:r>
        <w:rPr>
          <w:rFonts w:eastAsia="Times New Roman"/>
          <w:szCs w:val="24"/>
        </w:rPr>
        <w:t xml:space="preserve">ταφέρονται στη Γ’ Ζώνη. </w:t>
      </w:r>
    </w:p>
    <w:p w14:paraId="25CA97FE" w14:textId="77777777" w:rsidR="00054EB1" w:rsidRDefault="00375CE6">
      <w:pPr>
        <w:tabs>
          <w:tab w:val="left" w:pos="2608"/>
        </w:tabs>
        <w:spacing w:after="0" w:line="600" w:lineRule="auto"/>
        <w:ind w:firstLine="720"/>
        <w:jc w:val="both"/>
        <w:rPr>
          <w:rFonts w:eastAsia="Times New Roman"/>
          <w:szCs w:val="24"/>
        </w:rPr>
      </w:pPr>
      <w:r>
        <w:rPr>
          <w:rFonts w:eastAsia="Times New Roman"/>
          <w:szCs w:val="24"/>
        </w:rPr>
        <w:lastRenderedPageBreak/>
        <w:t xml:space="preserve">Αρκετοί ορεινοί δήμοι της Κρήτης, κύριε </w:t>
      </w:r>
      <w:proofErr w:type="spellStart"/>
      <w:r>
        <w:rPr>
          <w:rFonts w:eastAsia="Times New Roman"/>
          <w:szCs w:val="24"/>
        </w:rPr>
        <w:t>Κεγκέρογλου</w:t>
      </w:r>
      <w:proofErr w:type="spellEnd"/>
      <w:r>
        <w:rPr>
          <w:rFonts w:eastAsia="Times New Roman"/>
          <w:szCs w:val="24"/>
        </w:rPr>
        <w:t xml:space="preserve"> -</w:t>
      </w:r>
      <w:r>
        <w:rPr>
          <w:rFonts w:eastAsia="Times New Roman"/>
          <w:szCs w:val="24"/>
        </w:rPr>
        <w:t>μιας και είστε από την Κρήτη</w:t>
      </w:r>
      <w:r>
        <w:rPr>
          <w:rFonts w:eastAsia="Times New Roman"/>
          <w:szCs w:val="24"/>
        </w:rPr>
        <w:t>-</w:t>
      </w:r>
      <w:r>
        <w:rPr>
          <w:rFonts w:eastAsia="Times New Roman"/>
          <w:szCs w:val="24"/>
        </w:rPr>
        <w:t xml:space="preserve"> πηγαίνουν στη </w:t>
      </w:r>
      <w:r>
        <w:rPr>
          <w:rFonts w:eastAsia="Times New Roman"/>
          <w:szCs w:val="24"/>
        </w:rPr>
        <w:t xml:space="preserve">Γ΄ </w:t>
      </w:r>
      <w:r>
        <w:rPr>
          <w:rFonts w:eastAsia="Times New Roman"/>
          <w:szCs w:val="24"/>
        </w:rPr>
        <w:t>Ζώνη. Πιστεύουμε την επόμενη χρονιά να μπορούμε να είμαστε πιο αναλογικοί στην κατανομή του πετρελαίου.</w:t>
      </w:r>
    </w:p>
    <w:p w14:paraId="25CA97FF" w14:textId="77777777" w:rsidR="00054EB1" w:rsidRDefault="00375CE6">
      <w:pPr>
        <w:tabs>
          <w:tab w:val="left" w:pos="2608"/>
        </w:tabs>
        <w:spacing w:after="0" w:line="600" w:lineRule="auto"/>
        <w:ind w:firstLine="720"/>
        <w:jc w:val="both"/>
        <w:rPr>
          <w:rFonts w:eastAsia="Times New Roman"/>
          <w:szCs w:val="24"/>
        </w:rPr>
      </w:pPr>
      <w:r>
        <w:rPr>
          <w:rFonts w:eastAsia="Times New Roman"/>
          <w:b/>
          <w:szCs w:val="24"/>
        </w:rPr>
        <w:t>ΠΡΟΕΔΡΕΥΟΥΣΑ (Αναστασία Χρι</w:t>
      </w:r>
      <w:r>
        <w:rPr>
          <w:rFonts w:eastAsia="Times New Roman"/>
          <w:b/>
          <w:szCs w:val="24"/>
        </w:rPr>
        <w:t xml:space="preserve">στοδουλοπούλου): </w:t>
      </w: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έχετε τον λόγο.</w:t>
      </w:r>
    </w:p>
    <w:p w14:paraId="25CA9800" w14:textId="77777777" w:rsidR="00054EB1" w:rsidRDefault="00375CE6">
      <w:pPr>
        <w:tabs>
          <w:tab w:val="left" w:pos="2608"/>
        </w:tabs>
        <w:spacing w:after="0"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Κυρία Υπουργέ, ελπίζουμε ότι την επόμενη χρονιά θα συνεχίσει να υπάρχει το επίδομα, γιατί συζητούνται κάποια πράγματα, προτάσεις της Παγκόσμιας Τράπεζας, μέσα στα οποία έχει ενταχθε</w:t>
      </w:r>
      <w:r>
        <w:rPr>
          <w:rFonts w:eastAsia="Times New Roman"/>
          <w:szCs w:val="24"/>
        </w:rPr>
        <w:t>ί και η πρόταση να καταργηθεί το επίδομα πετρελαίου, προκειμένου να εξοικονομηθούν πόροι για άλλες πολιτικές.</w:t>
      </w:r>
    </w:p>
    <w:p w14:paraId="25CA9801" w14:textId="77777777" w:rsidR="00054EB1" w:rsidRDefault="00375CE6">
      <w:pPr>
        <w:tabs>
          <w:tab w:val="left" w:pos="2608"/>
        </w:tabs>
        <w:spacing w:after="0" w:line="600" w:lineRule="auto"/>
        <w:ind w:firstLine="720"/>
        <w:jc w:val="both"/>
        <w:rPr>
          <w:rFonts w:eastAsia="Times New Roman"/>
          <w:szCs w:val="24"/>
        </w:rPr>
      </w:pPr>
      <w:r>
        <w:rPr>
          <w:rFonts w:eastAsia="Times New Roman"/>
          <w:szCs w:val="24"/>
        </w:rPr>
        <w:t>Έχω την άποψη ότι μπορούν και φέτος να διορθωθούν, από τη στιγμή που υπάρχει ανάγκη. Θα πρέπει βεβαίως</w:t>
      </w:r>
      <w:r>
        <w:rPr>
          <w:rFonts w:eastAsia="Times New Roman"/>
          <w:szCs w:val="24"/>
        </w:rPr>
        <w:t>,</w:t>
      </w:r>
      <w:r>
        <w:rPr>
          <w:rFonts w:eastAsia="Times New Roman"/>
          <w:szCs w:val="24"/>
        </w:rPr>
        <w:t xml:space="preserve"> πριν</w:t>
      </w:r>
      <w:r>
        <w:rPr>
          <w:rFonts w:eastAsia="Times New Roman"/>
          <w:szCs w:val="24"/>
        </w:rPr>
        <w:t>,</w:t>
      </w:r>
      <w:r>
        <w:rPr>
          <w:rFonts w:eastAsia="Times New Roman"/>
          <w:szCs w:val="24"/>
        </w:rPr>
        <w:t xml:space="preserve"> να μας πείτε τι σημαίνει η φράση «αφ</w:t>
      </w:r>
      <w:r>
        <w:rPr>
          <w:rFonts w:eastAsia="Times New Roman"/>
          <w:szCs w:val="24"/>
        </w:rPr>
        <w:t xml:space="preserve">ού αφαιρεθεί το ποσό που απαιτείται». Αυτό σημαίνει ότι δύο διαφορετικοί δικαιούχοι, με τις ίδιες προϋποθέσεις, όταν θα βάλει ο ένας </w:t>
      </w:r>
      <w:r>
        <w:rPr>
          <w:rFonts w:eastAsia="Times New Roman"/>
          <w:szCs w:val="24"/>
        </w:rPr>
        <w:lastRenderedPageBreak/>
        <w:t xml:space="preserve">πετρέλαιο τον Δεκέμβρη και ο άλλος θα βάλει τον Γενάρη, θα πάρουν διαφορετικό ποσό; Αυτό να το ξεκαθαρίσουμε. </w:t>
      </w:r>
    </w:p>
    <w:p w14:paraId="25CA9802" w14:textId="77777777" w:rsidR="00054EB1" w:rsidRDefault="00375CE6">
      <w:pPr>
        <w:tabs>
          <w:tab w:val="left" w:pos="2608"/>
        </w:tabs>
        <w:spacing w:after="0" w:line="600" w:lineRule="auto"/>
        <w:ind w:firstLine="720"/>
        <w:jc w:val="both"/>
        <w:rPr>
          <w:rFonts w:eastAsia="Times New Roman"/>
          <w:szCs w:val="24"/>
        </w:rPr>
      </w:pPr>
      <w:r>
        <w:rPr>
          <w:rFonts w:eastAsia="Times New Roman"/>
          <w:szCs w:val="24"/>
        </w:rPr>
        <w:t>Θεωρώ ότι φέ</w:t>
      </w:r>
      <w:r>
        <w:rPr>
          <w:rFonts w:eastAsia="Times New Roman"/>
          <w:szCs w:val="24"/>
        </w:rPr>
        <w:t>τος μπορείτε να κάνετε τη βελτίωση αυτή</w:t>
      </w:r>
      <w:r>
        <w:rPr>
          <w:rFonts w:eastAsia="Times New Roman"/>
          <w:szCs w:val="24"/>
        </w:rPr>
        <w:t>,</w:t>
      </w:r>
      <w:r>
        <w:rPr>
          <w:rFonts w:eastAsia="Times New Roman"/>
          <w:szCs w:val="24"/>
        </w:rPr>
        <w:t xml:space="preserve"> για την οποία ζητήσατε στοιχεία από την Εθνική Μετεωρολογική Υπηρεσία, μπορούμε να πάρουμε τα στοιχεία και από άλλες πηγές, από την ΕΛΣΤΑΤ, μπορούμε να πάρουμε και με βάση τα υψόμετρα, γιατί αναφερθήκατε σωστά στους</w:t>
      </w:r>
      <w:r>
        <w:rPr>
          <w:rFonts w:eastAsia="Times New Roman"/>
          <w:szCs w:val="24"/>
        </w:rPr>
        <w:t xml:space="preserve"> ορεινούς, τους διοικητικά ορισμένους, που έχουν οριστεί με βάση τον νόμο του Καλλικράτη. Αλλά θα σας πω ότι ο πρώην Δήμος Αγίας Βαρβάρας έχει τις ίδιες συνθήκες με τον Δήμο Ανωγείων, ή ο Δήμος </w:t>
      </w:r>
      <w:proofErr w:type="spellStart"/>
      <w:r>
        <w:rPr>
          <w:rFonts w:eastAsia="Times New Roman"/>
          <w:szCs w:val="24"/>
        </w:rPr>
        <w:t>Κρουσώνα</w:t>
      </w:r>
      <w:proofErr w:type="spellEnd"/>
      <w:r>
        <w:rPr>
          <w:rFonts w:eastAsia="Times New Roman"/>
          <w:szCs w:val="24"/>
        </w:rPr>
        <w:t xml:space="preserve"> κ</w:t>
      </w:r>
      <w:r>
        <w:rPr>
          <w:rFonts w:eastAsia="Times New Roman"/>
          <w:szCs w:val="24"/>
        </w:rPr>
        <w:t>.</w:t>
      </w:r>
      <w:r>
        <w:rPr>
          <w:rFonts w:eastAsia="Times New Roman"/>
          <w:szCs w:val="24"/>
        </w:rPr>
        <w:t xml:space="preserve">λπ.. Υπάρχει χωριό δίπλα στα Ανώγεια, συγκεκριμένα </w:t>
      </w:r>
      <w:r>
        <w:rPr>
          <w:rFonts w:eastAsia="Times New Roman"/>
          <w:szCs w:val="24"/>
        </w:rPr>
        <w:t xml:space="preserve">οι Γωνιές </w:t>
      </w:r>
      <w:proofErr w:type="spellStart"/>
      <w:r>
        <w:rPr>
          <w:rFonts w:eastAsia="Times New Roman"/>
          <w:szCs w:val="24"/>
        </w:rPr>
        <w:t>Μαλεβιζίου</w:t>
      </w:r>
      <w:proofErr w:type="spellEnd"/>
      <w:r>
        <w:rPr>
          <w:rFonts w:eastAsia="Times New Roman"/>
          <w:szCs w:val="24"/>
        </w:rPr>
        <w:t>, που δεν παίρνει</w:t>
      </w:r>
      <w:r>
        <w:rPr>
          <w:rFonts w:eastAsia="Times New Roman"/>
          <w:szCs w:val="24"/>
        </w:rPr>
        <w:t>,</w:t>
      </w:r>
      <w:r>
        <w:rPr>
          <w:rFonts w:eastAsia="Times New Roman"/>
          <w:szCs w:val="24"/>
        </w:rPr>
        <w:t xml:space="preserve"> λόγω του ότι είναι σε άλλη διοικητική διεύθυνση. </w:t>
      </w:r>
    </w:p>
    <w:p w14:paraId="25CA9803" w14:textId="77777777" w:rsidR="00054EB1" w:rsidRDefault="00375CE6">
      <w:pPr>
        <w:tabs>
          <w:tab w:val="left" w:pos="2608"/>
        </w:tabs>
        <w:spacing w:after="0" w:line="600" w:lineRule="auto"/>
        <w:ind w:firstLine="720"/>
        <w:jc w:val="both"/>
        <w:rPr>
          <w:rFonts w:eastAsia="Times New Roman"/>
          <w:szCs w:val="24"/>
        </w:rPr>
      </w:pPr>
      <w:r>
        <w:rPr>
          <w:rFonts w:eastAsia="Times New Roman"/>
          <w:szCs w:val="24"/>
        </w:rPr>
        <w:t>Μπορεί να γίνει αυτό</w:t>
      </w:r>
      <w:r>
        <w:rPr>
          <w:rFonts w:eastAsia="Times New Roman"/>
          <w:szCs w:val="24"/>
        </w:rPr>
        <w:t>,</w:t>
      </w:r>
      <w:r>
        <w:rPr>
          <w:rFonts w:eastAsia="Times New Roman"/>
          <w:szCs w:val="24"/>
        </w:rPr>
        <w:t xml:space="preserve"> κατά την άποψή μου</w:t>
      </w:r>
      <w:r>
        <w:rPr>
          <w:rFonts w:eastAsia="Times New Roman"/>
          <w:szCs w:val="24"/>
        </w:rPr>
        <w:t>,</w:t>
      </w:r>
      <w:r>
        <w:rPr>
          <w:rFonts w:eastAsia="Times New Roman"/>
          <w:szCs w:val="24"/>
        </w:rPr>
        <w:t xml:space="preserve"> με βάση τους ανθρώπους που θα καταθέσουν τις αιτήσεις και στο τέλος, με την εκκαθάριση, να μπο</w:t>
      </w:r>
      <w:r>
        <w:rPr>
          <w:rFonts w:eastAsia="Times New Roman"/>
          <w:szCs w:val="24"/>
        </w:rPr>
        <w:lastRenderedPageBreak/>
        <w:t>ρεί να τους καταβληθεί η διαφορ</w:t>
      </w:r>
      <w:r>
        <w:rPr>
          <w:rFonts w:eastAsia="Times New Roman"/>
          <w:szCs w:val="24"/>
        </w:rPr>
        <w:t>ά στους λογαριασμούς. Εξετάστε το μήπως μέσα στο 2017 μπορείτε να το κάνετε. Έχετε τρεις μήνες περιθώριο να το κάνετε. Δεν είναι δύσκολο να γίνει.</w:t>
      </w:r>
    </w:p>
    <w:p w14:paraId="25CA9804" w14:textId="77777777" w:rsidR="00054EB1" w:rsidRDefault="00375CE6">
      <w:pPr>
        <w:tabs>
          <w:tab w:val="left" w:pos="2608"/>
        </w:tabs>
        <w:spacing w:after="0" w:line="600" w:lineRule="auto"/>
        <w:ind w:firstLine="720"/>
        <w:jc w:val="both"/>
        <w:rPr>
          <w:rFonts w:eastAsia="Times New Roman"/>
          <w:szCs w:val="24"/>
        </w:rPr>
      </w:pPr>
      <w:r>
        <w:rPr>
          <w:rFonts w:eastAsia="Times New Roman"/>
          <w:szCs w:val="24"/>
        </w:rPr>
        <w:t>Αυτό, όμως, που πρέπει να εξετάσετε τώρα</w:t>
      </w:r>
      <w:r>
        <w:rPr>
          <w:rFonts w:eastAsia="Times New Roman"/>
          <w:szCs w:val="24"/>
        </w:rPr>
        <w:t>,</w:t>
      </w:r>
      <w:r>
        <w:rPr>
          <w:rFonts w:eastAsia="Times New Roman"/>
          <w:szCs w:val="24"/>
        </w:rPr>
        <w:t xml:space="preserve"> θεωρώ ότι είναι η δυνατότητα να πάρουν κάποιοι άνθρωποι σημαντική π</w:t>
      </w:r>
      <w:r>
        <w:rPr>
          <w:rFonts w:eastAsia="Times New Roman"/>
          <w:szCs w:val="24"/>
        </w:rPr>
        <w:t>ροκαταβολή</w:t>
      </w:r>
      <w:r>
        <w:rPr>
          <w:rFonts w:eastAsia="Times New Roman"/>
          <w:szCs w:val="24"/>
        </w:rPr>
        <w:t>,</w:t>
      </w:r>
      <w:r>
        <w:rPr>
          <w:rFonts w:eastAsia="Times New Roman"/>
          <w:szCs w:val="24"/>
        </w:rPr>
        <w:t xml:space="preserve"> με βάση την αίτηση που θα κάνουν</w:t>
      </w:r>
      <w:r>
        <w:rPr>
          <w:rFonts w:eastAsia="Times New Roman"/>
          <w:szCs w:val="24"/>
        </w:rPr>
        <w:t>,</w:t>
      </w:r>
      <w:r>
        <w:rPr>
          <w:rFonts w:eastAsia="Times New Roman"/>
          <w:szCs w:val="24"/>
        </w:rPr>
        <w:t xml:space="preserve"> προκειμένου να αγοράσουν το πετρέλαιο. Είναι δύσκολο για πολλούς ανθρώπους να βρουν τα χρήματα να αγοράσουν το πετρέλαιο και να περιμένουν να πάρουν το επίδομα. Θεωρώ ότι</w:t>
      </w:r>
      <w:r>
        <w:rPr>
          <w:rFonts w:eastAsia="Times New Roman"/>
          <w:szCs w:val="24"/>
        </w:rPr>
        <w:t>,</w:t>
      </w:r>
      <w:r>
        <w:rPr>
          <w:rFonts w:eastAsia="Times New Roman"/>
          <w:szCs w:val="24"/>
        </w:rPr>
        <w:t xml:space="preserve"> εφόσον είναι δικαιούχος και μπορεί να </w:t>
      </w:r>
      <w:r>
        <w:rPr>
          <w:rFonts w:eastAsia="Times New Roman"/>
          <w:szCs w:val="24"/>
        </w:rPr>
        <w:t xml:space="preserve">το κάνει, η προκαταβολή θα ήταν μια πράξη που θα έλυνε το πρόβλημα για πολλές χιλιάδες οικογένειες. </w:t>
      </w:r>
    </w:p>
    <w:p w14:paraId="25CA9805" w14:textId="77777777" w:rsidR="00054EB1" w:rsidRDefault="00375CE6">
      <w:pPr>
        <w:tabs>
          <w:tab w:val="left" w:pos="2608"/>
        </w:tabs>
        <w:spacing w:after="0" w:line="600" w:lineRule="auto"/>
        <w:ind w:firstLine="720"/>
        <w:jc w:val="both"/>
        <w:rPr>
          <w:rFonts w:eastAsia="Times New Roman"/>
          <w:szCs w:val="24"/>
        </w:rPr>
      </w:pPr>
      <w:r>
        <w:rPr>
          <w:rFonts w:eastAsia="Times New Roman"/>
          <w:szCs w:val="24"/>
        </w:rPr>
        <w:t>Σας ευχαριστώ.</w:t>
      </w:r>
    </w:p>
    <w:p w14:paraId="25CA9806" w14:textId="77777777" w:rsidR="00054EB1" w:rsidRDefault="00375CE6">
      <w:pPr>
        <w:tabs>
          <w:tab w:val="left" w:pos="2608"/>
        </w:tabs>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Ευχαριστούμε κι εμείς.</w:t>
      </w:r>
    </w:p>
    <w:p w14:paraId="25CA9807" w14:textId="77777777" w:rsidR="00054EB1" w:rsidRDefault="00375CE6">
      <w:pPr>
        <w:tabs>
          <w:tab w:val="left" w:pos="2608"/>
        </w:tabs>
        <w:spacing w:after="0" w:line="600" w:lineRule="auto"/>
        <w:ind w:firstLine="720"/>
        <w:jc w:val="both"/>
        <w:rPr>
          <w:rFonts w:eastAsia="Times New Roman"/>
          <w:szCs w:val="24"/>
        </w:rPr>
      </w:pPr>
      <w:r>
        <w:rPr>
          <w:rFonts w:eastAsia="Times New Roman"/>
          <w:szCs w:val="24"/>
        </w:rPr>
        <w:t>Κυρία Υπουργέ, έχετε τον λόγο.</w:t>
      </w:r>
    </w:p>
    <w:p w14:paraId="25CA9808" w14:textId="77777777" w:rsidR="00054EB1" w:rsidRDefault="00375CE6">
      <w:pPr>
        <w:tabs>
          <w:tab w:val="left" w:pos="2608"/>
        </w:tabs>
        <w:spacing w:after="0" w:line="600" w:lineRule="auto"/>
        <w:ind w:firstLine="720"/>
        <w:jc w:val="both"/>
        <w:rPr>
          <w:rFonts w:eastAsia="Times New Roman"/>
          <w:szCs w:val="24"/>
        </w:rPr>
      </w:pPr>
      <w:r>
        <w:rPr>
          <w:rFonts w:eastAsia="Times New Roman"/>
          <w:b/>
          <w:szCs w:val="24"/>
        </w:rPr>
        <w:lastRenderedPageBreak/>
        <w:t>ΑΙΚΑΤΕΡΙΝΗ ΠΑΠΑΝΑΤΣΙΟΥ (Υφυπουργός Οικονομ</w:t>
      </w:r>
      <w:r>
        <w:rPr>
          <w:rFonts w:eastAsia="Times New Roman"/>
          <w:b/>
          <w:szCs w:val="24"/>
        </w:rPr>
        <w:t xml:space="preserve">ικών): </w:t>
      </w:r>
      <w:r>
        <w:rPr>
          <w:rFonts w:eastAsia="Times New Roman"/>
          <w:szCs w:val="24"/>
        </w:rPr>
        <w:t>Πραγματικά</w:t>
      </w:r>
      <w:r>
        <w:rPr>
          <w:rFonts w:eastAsia="Times New Roman"/>
          <w:szCs w:val="24"/>
        </w:rPr>
        <w:t>,</w:t>
      </w:r>
      <w:r>
        <w:rPr>
          <w:rFonts w:eastAsia="Times New Roman"/>
          <w:szCs w:val="24"/>
        </w:rPr>
        <w:t xml:space="preserve"> αυτό που πρότεινε ο κ. </w:t>
      </w:r>
      <w:proofErr w:type="spellStart"/>
      <w:r>
        <w:rPr>
          <w:rFonts w:eastAsia="Times New Roman"/>
          <w:szCs w:val="24"/>
        </w:rPr>
        <w:t>Κεγκέρολγου</w:t>
      </w:r>
      <w:proofErr w:type="spellEnd"/>
      <w:r>
        <w:rPr>
          <w:rFonts w:eastAsia="Times New Roman"/>
          <w:szCs w:val="24"/>
        </w:rPr>
        <w:t xml:space="preserve"> το εντοπίζω κι εγώ, γιατί και στη δικιά μου περιοχή υπάρχουν δύο ορεινοί όγκοι και το ίδιο το χιονοδρομικό κέντρο της περιοχής μου είναι στον Δήμο Βόλου, δεν είναι μέσα στις περιοχές. Αλλά ήταν αδύνατο </w:t>
      </w:r>
      <w:r>
        <w:rPr>
          <w:rFonts w:eastAsia="Times New Roman"/>
          <w:szCs w:val="24"/>
        </w:rPr>
        <w:t xml:space="preserve">να γίνει κάτι τέτοιο και προκειμένου να μην χάσουν και οι υπόλοιποι ορεινοί δήμοι της Ελλάδος, που τουλάχιστον </w:t>
      </w:r>
      <w:r>
        <w:rPr>
          <w:rFonts w:eastAsia="Times New Roman"/>
          <w:szCs w:val="24"/>
        </w:rPr>
        <w:t xml:space="preserve">είναι </w:t>
      </w:r>
      <w:r>
        <w:rPr>
          <w:rFonts w:eastAsia="Times New Roman"/>
          <w:szCs w:val="24"/>
        </w:rPr>
        <w:t xml:space="preserve">χαρακτηρισμένοι από τον </w:t>
      </w:r>
      <w:r>
        <w:rPr>
          <w:rFonts w:eastAsia="Times New Roman"/>
          <w:szCs w:val="24"/>
        </w:rPr>
        <w:t>«</w:t>
      </w:r>
      <w:r>
        <w:rPr>
          <w:rFonts w:eastAsia="Times New Roman"/>
          <w:szCs w:val="24"/>
        </w:rPr>
        <w:t>Καλλικράτη</w:t>
      </w:r>
      <w:r>
        <w:rPr>
          <w:rFonts w:eastAsia="Times New Roman"/>
          <w:szCs w:val="24"/>
        </w:rPr>
        <w:t>»</w:t>
      </w:r>
      <w:r>
        <w:rPr>
          <w:rFonts w:eastAsia="Times New Roman"/>
          <w:szCs w:val="24"/>
        </w:rPr>
        <w:t xml:space="preserve">, θεωρήσαμε </w:t>
      </w:r>
      <w:r>
        <w:rPr>
          <w:rFonts w:eastAsia="Times New Roman"/>
          <w:szCs w:val="24"/>
        </w:rPr>
        <w:t xml:space="preserve">σωστό να το </w:t>
      </w:r>
      <w:r>
        <w:rPr>
          <w:rFonts w:eastAsia="Times New Roman"/>
          <w:szCs w:val="24"/>
        </w:rPr>
        <w:t xml:space="preserve">πάρουν </w:t>
      </w:r>
      <w:r>
        <w:rPr>
          <w:rFonts w:eastAsia="Times New Roman"/>
          <w:szCs w:val="24"/>
        </w:rPr>
        <w:t xml:space="preserve">τουλάχιστον </w:t>
      </w:r>
      <w:r>
        <w:rPr>
          <w:rFonts w:eastAsia="Times New Roman"/>
          <w:szCs w:val="24"/>
        </w:rPr>
        <w:t xml:space="preserve">οι συγκεκριμένοι δήμοι. </w:t>
      </w:r>
    </w:p>
    <w:p w14:paraId="25CA9809" w14:textId="77777777" w:rsidR="00054EB1" w:rsidRDefault="00375CE6">
      <w:pPr>
        <w:tabs>
          <w:tab w:val="left" w:pos="2608"/>
        </w:tabs>
        <w:spacing w:after="0" w:line="600" w:lineRule="auto"/>
        <w:ind w:firstLine="720"/>
        <w:jc w:val="both"/>
        <w:rPr>
          <w:rFonts w:eastAsia="Times New Roman"/>
          <w:szCs w:val="24"/>
        </w:rPr>
      </w:pPr>
      <w:r>
        <w:rPr>
          <w:rFonts w:eastAsia="Times New Roman"/>
          <w:szCs w:val="24"/>
        </w:rPr>
        <w:t>Η απόφαση ήταν ειλημμένη. Γνωρίζαμε</w:t>
      </w:r>
      <w:r>
        <w:rPr>
          <w:rFonts w:eastAsia="Times New Roman"/>
          <w:szCs w:val="24"/>
        </w:rPr>
        <w:t xml:space="preserve"> τι θέλαμε να κάνουμε για να αρθούν οποιεσδήποτε αδικίες υπήρχαν. Δοθήκανε και πολύ νωρίς οι οδηγίες. Και με την ΕΛΣΤΑΤ υπήρχε συνεργασία και με τη ΔΕΗ με τους ταχυδρομικούς κώδικες. </w:t>
      </w:r>
    </w:p>
    <w:p w14:paraId="25CA980A" w14:textId="77777777" w:rsidR="00054EB1" w:rsidRDefault="00375CE6">
      <w:pPr>
        <w:spacing w:after="0" w:line="600" w:lineRule="auto"/>
        <w:ind w:firstLine="720"/>
        <w:jc w:val="both"/>
        <w:rPr>
          <w:rFonts w:eastAsia="Times New Roman"/>
          <w:szCs w:val="24"/>
        </w:rPr>
      </w:pPr>
      <w:r>
        <w:rPr>
          <w:rFonts w:eastAsia="Times New Roman"/>
          <w:szCs w:val="24"/>
        </w:rPr>
        <w:t>Αυτήν τη στιγμή θεωρούμε ότι υπάρχουν όλα τα απαραίτητα στοιχεία -ήδη το</w:t>
      </w:r>
      <w:r>
        <w:rPr>
          <w:rFonts w:eastAsia="Times New Roman"/>
          <w:szCs w:val="24"/>
        </w:rPr>
        <w:t xml:space="preserve"> ΦΕΚ έρχεται σήμερα- για να προχωρήσουμε στο να ανοίξει η εφαρμογή.</w:t>
      </w:r>
    </w:p>
    <w:p w14:paraId="25CA980B" w14:textId="77777777" w:rsidR="00054EB1" w:rsidRDefault="00375CE6">
      <w:pPr>
        <w:spacing w:after="0" w:line="600" w:lineRule="auto"/>
        <w:ind w:firstLine="720"/>
        <w:jc w:val="both"/>
        <w:rPr>
          <w:rFonts w:eastAsia="Times New Roman"/>
          <w:szCs w:val="24"/>
        </w:rPr>
      </w:pPr>
      <w:r>
        <w:rPr>
          <w:rFonts w:eastAsia="Times New Roman"/>
          <w:szCs w:val="24"/>
        </w:rPr>
        <w:lastRenderedPageBreak/>
        <w:t xml:space="preserve">Όσον αφορά τις προτάσεις του κυρίου </w:t>
      </w:r>
      <w:proofErr w:type="spellStart"/>
      <w:r>
        <w:rPr>
          <w:rFonts w:eastAsia="Times New Roman"/>
          <w:szCs w:val="24"/>
        </w:rPr>
        <w:t>Κεγκέρογλου</w:t>
      </w:r>
      <w:proofErr w:type="spellEnd"/>
      <w:r>
        <w:rPr>
          <w:rFonts w:eastAsia="Times New Roman"/>
          <w:szCs w:val="24"/>
        </w:rPr>
        <w:t>, έχουμε τον χρόνο μπροστά μας να τις εξετάσουμε. Δεν μπορώ, όμως, αυτήν τη στιγμή να υποσχεθώ κάτι άλλο εκτός από την απόφαση που υπάρχει.</w:t>
      </w:r>
    </w:p>
    <w:p w14:paraId="25CA980C" w14:textId="77777777" w:rsidR="00054EB1" w:rsidRDefault="00375CE6">
      <w:pPr>
        <w:spacing w:after="0" w:line="600" w:lineRule="auto"/>
        <w:ind w:firstLine="720"/>
        <w:jc w:val="both"/>
        <w:rPr>
          <w:rFonts w:eastAsia="Times New Roman"/>
          <w:szCs w:val="24"/>
        </w:rPr>
      </w:pPr>
      <w:r>
        <w:rPr>
          <w:rFonts w:eastAsia="Times New Roman"/>
          <w:szCs w:val="24"/>
        </w:rPr>
        <w:t>Ε</w:t>
      </w:r>
      <w:r>
        <w:rPr>
          <w:rFonts w:eastAsia="Times New Roman"/>
          <w:szCs w:val="24"/>
        </w:rPr>
        <w:t>υχαριστώ.</w:t>
      </w:r>
    </w:p>
    <w:p w14:paraId="25CA980D" w14:textId="77777777" w:rsidR="00054EB1" w:rsidRDefault="00375CE6">
      <w:pPr>
        <w:spacing w:after="0" w:line="600" w:lineRule="auto"/>
        <w:ind w:firstLine="720"/>
        <w:jc w:val="both"/>
        <w:rPr>
          <w:rFonts w:ascii="Times New Roman" w:eastAsia="Times New Roman" w:hAnsi="Times New Roman" w:cs="Times New Roman"/>
          <w:szCs w:val="24"/>
        </w:rPr>
      </w:pPr>
      <w:r>
        <w:rPr>
          <w:rFonts w:eastAsia="Times New Roman"/>
          <w:b/>
          <w:szCs w:val="24"/>
        </w:rPr>
        <w:t>ΠΡΟΕΔΡΕΥΟΥΣΑ (Αναστασία Χριστοδουλοπούλου):</w:t>
      </w:r>
      <w:r>
        <w:rPr>
          <w:rFonts w:eastAsia="Times New Roman"/>
          <w:szCs w:val="24"/>
        </w:rPr>
        <w:t xml:space="preserve"> </w:t>
      </w: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ξεναγήθηκαν στην έκθεση της αίθουσας «ΕΛΕΥΘΕΡΙΟΣ ΒΕΝΙΖΕ</w:t>
      </w:r>
      <w:r>
        <w:rPr>
          <w:rFonts w:eastAsia="Times New Roman" w:cs="Times New Roman"/>
          <w:szCs w:val="24"/>
        </w:rPr>
        <w:t xml:space="preserve">ΛΟΣ» και ενημερώθηκαν για την ιστορία του κτηρίου και τον τρόπο οργάνωσης και λειτουργίας της Βουλής, δεκαέξι μαθήτριες και μαθητές και δύο εκπαιδευτικοί συνοδοί τους από το Γενικό Λύκειο Αγίας Τριάδας Αργολίδος. </w:t>
      </w:r>
    </w:p>
    <w:p w14:paraId="25CA980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25CA980F" w14:textId="77777777" w:rsidR="00054EB1" w:rsidRDefault="00375CE6">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απ</w:t>
      </w:r>
      <w:r>
        <w:rPr>
          <w:rFonts w:eastAsia="Times New Roman" w:cs="Times New Roman"/>
          <w:szCs w:val="24"/>
        </w:rPr>
        <w:t>’</w:t>
      </w:r>
      <w:r>
        <w:rPr>
          <w:rFonts w:eastAsia="Times New Roman" w:cs="Times New Roman"/>
          <w:szCs w:val="24"/>
        </w:rPr>
        <w:t xml:space="preserve"> όλες τις πτέρυγες της Βουλής)</w:t>
      </w:r>
    </w:p>
    <w:p w14:paraId="25CA9810" w14:textId="77777777" w:rsidR="00054EB1" w:rsidRDefault="00375CE6">
      <w:pPr>
        <w:spacing w:after="0" w:line="600" w:lineRule="auto"/>
        <w:ind w:firstLine="720"/>
        <w:jc w:val="both"/>
        <w:rPr>
          <w:rFonts w:eastAsia="Times New Roman"/>
          <w:szCs w:val="24"/>
        </w:rPr>
      </w:pPr>
      <w:r>
        <w:rPr>
          <w:rFonts w:eastAsia="Times New Roman"/>
          <w:szCs w:val="24"/>
        </w:rPr>
        <w:lastRenderedPageBreak/>
        <w:t>Παιδιά, είναι λίγοι Βουλευτές εδώ, γιατί είναι μια διαδικασία όπου έρχονται οι Βουλευτές και ρωτάνε τους Υπουργούς, αφού έχει προηγηθεί η ερώτησή τους γραπτή, γύρω από ζητήματα που τους απασχολούν. Γι’ αυτό είναι τόσο λίγο</w:t>
      </w:r>
      <w:r>
        <w:rPr>
          <w:rFonts w:eastAsia="Times New Roman"/>
          <w:szCs w:val="24"/>
        </w:rPr>
        <w:t xml:space="preserve">ι. Έρχεται ο Βουλευτής, ρωτάει τον Υπουργό και απαντάει ο Υπουργός. Στις 18.00΄ η ώρα θα αρχίσει η Ολομέλεια, </w:t>
      </w:r>
      <w:r>
        <w:rPr>
          <w:rFonts w:eastAsia="Times New Roman"/>
          <w:szCs w:val="24"/>
        </w:rPr>
        <w:t>ό</w:t>
      </w:r>
      <w:r>
        <w:rPr>
          <w:rFonts w:eastAsia="Times New Roman"/>
          <w:szCs w:val="24"/>
        </w:rPr>
        <w:t>που θα είναι πολύς κόσμος</w:t>
      </w:r>
      <w:r>
        <w:rPr>
          <w:rFonts w:eastAsia="Times New Roman"/>
          <w:szCs w:val="24"/>
        </w:rPr>
        <w:t>,</w:t>
      </w:r>
      <w:r>
        <w:rPr>
          <w:rFonts w:eastAsia="Times New Roman"/>
          <w:szCs w:val="24"/>
        </w:rPr>
        <w:t xml:space="preserve"> γιατί θα </w:t>
      </w:r>
      <w:r>
        <w:rPr>
          <w:rFonts w:eastAsia="Times New Roman"/>
          <w:szCs w:val="24"/>
        </w:rPr>
        <w:t xml:space="preserve">συζητηθεί </w:t>
      </w:r>
      <w:r>
        <w:rPr>
          <w:rFonts w:eastAsia="Times New Roman"/>
          <w:szCs w:val="24"/>
        </w:rPr>
        <w:t>το νομοσχέδιο.</w:t>
      </w:r>
    </w:p>
    <w:p w14:paraId="25CA9811" w14:textId="77777777" w:rsidR="00054EB1" w:rsidRDefault="00375CE6">
      <w:pPr>
        <w:spacing w:after="0" w:line="600" w:lineRule="auto"/>
        <w:ind w:firstLine="720"/>
        <w:jc w:val="both"/>
        <w:rPr>
          <w:rFonts w:eastAsia="Times New Roman"/>
          <w:szCs w:val="24"/>
        </w:rPr>
      </w:pPr>
      <w:r>
        <w:rPr>
          <w:rFonts w:eastAsia="Times New Roman"/>
          <w:szCs w:val="24"/>
        </w:rPr>
        <w:t>Σας ευχαριστούμε που ήρθατε στην Βουλή.</w:t>
      </w:r>
    </w:p>
    <w:p w14:paraId="25CA9812" w14:textId="77777777" w:rsidR="00054EB1" w:rsidRDefault="00375CE6">
      <w:pPr>
        <w:spacing w:after="0" w:line="600" w:lineRule="auto"/>
        <w:ind w:firstLine="720"/>
        <w:jc w:val="both"/>
        <w:rPr>
          <w:rFonts w:eastAsia="Times New Roman"/>
          <w:szCs w:val="24"/>
        </w:rPr>
      </w:pPr>
      <w:r>
        <w:rPr>
          <w:rFonts w:eastAsia="Times New Roman"/>
          <w:szCs w:val="24"/>
        </w:rPr>
        <w:t>Νομίζω ότι πρέπει να συνεχί</w:t>
      </w:r>
      <w:r>
        <w:rPr>
          <w:rFonts w:eastAsia="Times New Roman"/>
          <w:szCs w:val="24"/>
        </w:rPr>
        <w:t>σ</w:t>
      </w:r>
      <w:r>
        <w:rPr>
          <w:rFonts w:eastAsia="Times New Roman"/>
          <w:szCs w:val="24"/>
        </w:rPr>
        <w:t xml:space="preserve">ουμε με τον κ. </w:t>
      </w:r>
      <w:proofErr w:type="spellStart"/>
      <w:r>
        <w:rPr>
          <w:rFonts w:eastAsia="Times New Roman"/>
          <w:szCs w:val="24"/>
        </w:rPr>
        <w:t>Κεγκέρογλου</w:t>
      </w:r>
      <w:proofErr w:type="spellEnd"/>
      <w:r>
        <w:rPr>
          <w:rFonts w:eastAsia="Times New Roman"/>
          <w:szCs w:val="24"/>
        </w:rPr>
        <w:t>,</w:t>
      </w:r>
      <w:r>
        <w:rPr>
          <w:rFonts w:eastAsia="Times New Roman"/>
          <w:szCs w:val="24"/>
        </w:rPr>
        <w:t xml:space="preserve"> για να έχει τη ροή του, όπως </w:t>
      </w:r>
      <w:r>
        <w:rPr>
          <w:rFonts w:eastAsia="Times New Roman"/>
          <w:szCs w:val="24"/>
        </w:rPr>
        <w:t>γίνεται</w:t>
      </w:r>
      <w:r>
        <w:rPr>
          <w:rFonts w:eastAsia="Times New Roman"/>
          <w:szCs w:val="24"/>
        </w:rPr>
        <w:t xml:space="preserve"> και με τους Υπουργούς, και να εγκλιματιστεί λίγο και ο κ. </w:t>
      </w:r>
      <w:proofErr w:type="spellStart"/>
      <w:r>
        <w:rPr>
          <w:rFonts w:eastAsia="Times New Roman"/>
          <w:szCs w:val="24"/>
        </w:rPr>
        <w:t>Αυγενάκης</w:t>
      </w:r>
      <w:proofErr w:type="spellEnd"/>
      <w:r>
        <w:rPr>
          <w:rFonts w:eastAsia="Times New Roman"/>
          <w:szCs w:val="24"/>
        </w:rPr>
        <w:t>.</w:t>
      </w:r>
    </w:p>
    <w:p w14:paraId="25CA9813"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Θα συζητηθεί, λοιπόν, η έβδομη με αριθμό 285/13-12-2016 επίκαιρη ερώτηση δευτέρου κύκλου του Βουλευτή Ηρακλείου της Δημοκρατικής Συμπαράτ</w:t>
      </w:r>
      <w:r>
        <w:rPr>
          <w:rFonts w:eastAsia="Times New Roman" w:cs="Times New Roman"/>
          <w:szCs w:val="24"/>
        </w:rPr>
        <w:t>αξης ΠΑΣΟΚ–ΔΗΜΑΡ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w:t>
      </w:r>
      <w:r>
        <w:rPr>
          <w:rFonts w:eastAsia="Times New Roman" w:cs="Times New Roman"/>
          <w:szCs w:val="24"/>
        </w:rPr>
        <w:lastRenderedPageBreak/>
        <w:t xml:space="preserve">πουργό </w:t>
      </w:r>
      <w:r>
        <w:rPr>
          <w:rFonts w:eastAsia="Times New Roman" w:cs="Times New Roman"/>
          <w:bCs/>
          <w:szCs w:val="24"/>
        </w:rPr>
        <w:t>Οικονομίας και Ανάπτυξης,</w:t>
      </w:r>
      <w:r>
        <w:rPr>
          <w:rFonts w:eastAsia="Times New Roman" w:cs="Times New Roman"/>
          <w:szCs w:val="24"/>
        </w:rPr>
        <w:t xml:space="preserve"> σχετικά με την προστασία των καταναλωτών από υπερβολικές χρεώσεις στις ηλεκτρονικές διατραπεζικές συναλλαγές και στη χρήση πιστωτικών και χρεωστικών καρτών.</w:t>
      </w:r>
    </w:p>
    <w:p w14:paraId="25CA9814" w14:textId="77777777" w:rsidR="00054EB1" w:rsidRDefault="00375CE6">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Κεγκέρογ</w:t>
      </w:r>
      <w:r>
        <w:rPr>
          <w:rFonts w:eastAsia="Times New Roman"/>
          <w:szCs w:val="24"/>
        </w:rPr>
        <w:t>λου</w:t>
      </w:r>
      <w:proofErr w:type="spellEnd"/>
      <w:r>
        <w:rPr>
          <w:rFonts w:eastAsia="Times New Roman"/>
          <w:szCs w:val="24"/>
        </w:rPr>
        <w:t>, έχετε τον λόγο για δύο λεπτά.</w:t>
      </w:r>
    </w:p>
    <w:p w14:paraId="25CA9815" w14:textId="77777777" w:rsidR="00054EB1" w:rsidRDefault="00375CE6">
      <w:pPr>
        <w:spacing w:after="0"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Ευχαριστώ, κυρία Πρόεδρε.</w:t>
      </w:r>
    </w:p>
    <w:p w14:paraId="25CA9816" w14:textId="77777777" w:rsidR="00054EB1" w:rsidRDefault="00375CE6">
      <w:pPr>
        <w:spacing w:after="0" w:line="600" w:lineRule="auto"/>
        <w:ind w:firstLine="720"/>
        <w:jc w:val="both"/>
        <w:rPr>
          <w:rFonts w:eastAsia="Times New Roman" w:cs="Times New Roman"/>
          <w:szCs w:val="24"/>
        </w:rPr>
      </w:pPr>
      <w:r>
        <w:rPr>
          <w:rFonts w:eastAsia="Times New Roman"/>
          <w:szCs w:val="24"/>
        </w:rPr>
        <w:t xml:space="preserve">Κύριε Υπουργέ, όπως γνωρίζετε, αυτές τις μέρες συζητάει η Βουλή το νομοσχέδιο για την προώθηση των </w:t>
      </w:r>
      <w:r>
        <w:rPr>
          <w:rFonts w:eastAsia="Times New Roman" w:cs="Times New Roman"/>
          <w:szCs w:val="24"/>
        </w:rPr>
        <w:t xml:space="preserve">ηλεκτρονικών συναλλαγών, </w:t>
      </w:r>
      <w:r>
        <w:rPr>
          <w:rFonts w:eastAsia="Times New Roman"/>
          <w:szCs w:val="24"/>
        </w:rPr>
        <w:t xml:space="preserve">ούτως ώστε αυτές να γίνουν, αν όχι υποχρεωτικές </w:t>
      </w:r>
      <w:r>
        <w:rPr>
          <w:rFonts w:eastAsia="Times New Roman"/>
          <w:szCs w:val="24"/>
        </w:rPr>
        <w:t xml:space="preserve">στο σύνολό τους, υποχρεωτικές για μεγάλη κατηγορία των </w:t>
      </w:r>
      <w:r>
        <w:rPr>
          <w:rFonts w:eastAsia="Times New Roman" w:cs="Times New Roman"/>
          <w:szCs w:val="24"/>
        </w:rPr>
        <w:t>συναλλαγών.</w:t>
      </w:r>
    </w:p>
    <w:p w14:paraId="25CA9817"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Από καιρό έχω καταθέσει ερώτηση στον κ. Σταθάκη, με βάση την οποία ρωτώ αν το Υπουργείο προτίθεται να κάνει κάτι για να αντιμετωπιστούν οι υπερβολικές χρεώσεις ορισμένων τραπεζών για ηλεκτρ</w:t>
      </w:r>
      <w:r>
        <w:rPr>
          <w:rFonts w:eastAsia="Times New Roman" w:cs="Times New Roman"/>
          <w:szCs w:val="24"/>
        </w:rPr>
        <w:t xml:space="preserve">ονικές συναλλαγές, διατραπεζικές κυρίως, που αφορούν μεταφορά ποσών από μια τράπεζα σε μια άλλη σε λογαριασμούς δύο διαφορετικών προσώπων, </w:t>
      </w:r>
      <w:r>
        <w:rPr>
          <w:rFonts w:eastAsia="Times New Roman" w:cs="Times New Roman"/>
          <w:szCs w:val="24"/>
        </w:rPr>
        <w:lastRenderedPageBreak/>
        <w:t>και, βεβαίως, για να εφαρμοστεί ο Κανονισμός 751/2015, που προβλέπει ανώτερο πλαφόν στις συναλλαγές με χρεωστικές και</w:t>
      </w:r>
      <w:r>
        <w:rPr>
          <w:rFonts w:eastAsia="Times New Roman" w:cs="Times New Roman"/>
          <w:szCs w:val="24"/>
        </w:rPr>
        <w:t xml:space="preserve"> πιστωτικές κάρτες.</w:t>
      </w:r>
    </w:p>
    <w:p w14:paraId="25CA9818"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Η απάντηση του κυρίου Υπουργού ήταν τότε αρχικά ότι θα ιδρυθεί παρατηρητήριο, το οποίο θα εντοπίσει το φαινόμενο των υπερβολικών χρεώσεων, την έκτασή του και κατόπιν θα ληφθούν μέτρα.</w:t>
      </w:r>
    </w:p>
    <w:p w14:paraId="25CA9819" w14:textId="77777777" w:rsidR="00054EB1" w:rsidRDefault="00375CE6">
      <w:pPr>
        <w:spacing w:after="0" w:line="600" w:lineRule="auto"/>
        <w:ind w:firstLine="720"/>
        <w:jc w:val="both"/>
        <w:rPr>
          <w:rFonts w:eastAsia="Times New Roman"/>
          <w:szCs w:val="24"/>
        </w:rPr>
      </w:pPr>
      <w:r>
        <w:rPr>
          <w:rFonts w:eastAsia="Times New Roman" w:cs="Times New Roman"/>
          <w:szCs w:val="24"/>
        </w:rPr>
        <w:t xml:space="preserve">Με βάση και την απάντηση που πήρα τότε, αλλά και με </w:t>
      </w:r>
      <w:r>
        <w:rPr>
          <w:rFonts w:eastAsia="Times New Roman" w:cs="Times New Roman"/>
          <w:szCs w:val="24"/>
        </w:rPr>
        <w:t xml:space="preserve">βάση την απάντηση που έχω πάρει από τον κ. </w:t>
      </w:r>
      <w:proofErr w:type="spellStart"/>
      <w:r>
        <w:rPr>
          <w:rFonts w:eastAsia="Times New Roman" w:cs="Times New Roman"/>
          <w:szCs w:val="24"/>
        </w:rPr>
        <w:t>Τσακαλώτο</w:t>
      </w:r>
      <w:proofErr w:type="spellEnd"/>
      <w:r>
        <w:rPr>
          <w:rFonts w:eastAsia="Times New Roman" w:cs="Times New Roman"/>
          <w:szCs w:val="24"/>
        </w:rPr>
        <w:t>, ο οποίος φαίνεται να είναι κατεξοχήν αρμόδιος για την εφαρμογή του Κανονισμού 751, σήμερα σας ρωτάω αν έχει ιδρυθεί το παρατηρητήριο, για το οποίο μίλησε ο κ. Σταθάκης, εάν έχουμε στοιχεία για το ύψος τ</w:t>
      </w:r>
      <w:r>
        <w:rPr>
          <w:rFonts w:eastAsia="Times New Roman" w:cs="Times New Roman"/>
          <w:szCs w:val="24"/>
        </w:rPr>
        <w:t xml:space="preserve">ων χρεώσεων -των υπερχρεώσεων, όπως τις χαρακτηρίζω εγώ- για τις διατραπεζικές συναλλαγές και τις συναλλαγές με χρεωστικές ή πιστωτικές κάρτες και αν έχετε κάποια ειδοποίηση από τον Υπουργό Οικονομικών, τον κ. </w:t>
      </w:r>
      <w:proofErr w:type="spellStart"/>
      <w:r>
        <w:rPr>
          <w:rFonts w:eastAsia="Times New Roman" w:cs="Times New Roman"/>
          <w:szCs w:val="24"/>
        </w:rPr>
        <w:t>Τσακαλώτο</w:t>
      </w:r>
      <w:proofErr w:type="spellEnd"/>
      <w:r>
        <w:rPr>
          <w:rFonts w:eastAsia="Times New Roman" w:cs="Times New Roman"/>
          <w:szCs w:val="24"/>
        </w:rPr>
        <w:t>, ότι προτίθεται και με ποιον τρόπο ν</w:t>
      </w:r>
      <w:r>
        <w:rPr>
          <w:rFonts w:eastAsia="Times New Roman" w:cs="Times New Roman"/>
          <w:szCs w:val="24"/>
        </w:rPr>
        <w:t xml:space="preserve">α εφαρμόσει τον Κανονισμό 751/2015, ο οποίος ήταν υποχρεωτικός για την ελληνική πολιτεία από τις 9 Δεκεμβρίου του </w:t>
      </w:r>
      <w:r>
        <w:rPr>
          <w:rFonts w:eastAsia="Times New Roman" w:cs="Times New Roman"/>
          <w:szCs w:val="24"/>
        </w:rPr>
        <w:lastRenderedPageBreak/>
        <w:t xml:space="preserve">2015 –τονίζω ξανά- και μέχρι τώρα δεν έχει γίνει κάτι, </w:t>
      </w:r>
      <w:r>
        <w:rPr>
          <w:rFonts w:eastAsia="Times New Roman"/>
          <w:szCs w:val="24"/>
        </w:rPr>
        <w:t>ούτως ώστε να προστατευθούν οι συναλλασσόμενοι με τις τράπεζες</w:t>
      </w:r>
      <w:r>
        <w:rPr>
          <w:rFonts w:eastAsia="Times New Roman"/>
          <w:szCs w:val="24"/>
        </w:rPr>
        <w:t>,</w:t>
      </w:r>
      <w:r>
        <w:rPr>
          <w:rFonts w:eastAsia="Times New Roman"/>
          <w:szCs w:val="24"/>
        </w:rPr>
        <w:t xml:space="preserve"> απ’ αυτές τις υπερβολικ</w:t>
      </w:r>
      <w:r>
        <w:rPr>
          <w:rFonts w:eastAsia="Times New Roman"/>
          <w:szCs w:val="24"/>
        </w:rPr>
        <w:t>ές χρεώσεις.</w:t>
      </w:r>
    </w:p>
    <w:p w14:paraId="25CA981A" w14:textId="77777777" w:rsidR="00054EB1" w:rsidRDefault="00375CE6">
      <w:pPr>
        <w:spacing w:after="0" w:line="600" w:lineRule="auto"/>
        <w:ind w:firstLine="720"/>
        <w:jc w:val="both"/>
        <w:rPr>
          <w:rFonts w:eastAsia="Times New Roman" w:cs="Times New Roman"/>
          <w:szCs w:val="24"/>
        </w:rPr>
      </w:pPr>
      <w:r>
        <w:rPr>
          <w:rFonts w:eastAsia="Times New Roman"/>
          <w:szCs w:val="24"/>
        </w:rPr>
        <w:t xml:space="preserve">Βεβαίως, τώρα με το νομοσχέδιο που θα αυξήσει την </w:t>
      </w:r>
      <w:proofErr w:type="spellStart"/>
      <w:r>
        <w:rPr>
          <w:rFonts w:eastAsia="Times New Roman"/>
          <w:szCs w:val="24"/>
        </w:rPr>
        <w:t>υποχρεωτικότητα</w:t>
      </w:r>
      <w:proofErr w:type="spellEnd"/>
      <w:r>
        <w:rPr>
          <w:rFonts w:eastAsia="Times New Roman"/>
          <w:szCs w:val="24"/>
        </w:rPr>
        <w:t xml:space="preserve"> των </w:t>
      </w:r>
      <w:r>
        <w:rPr>
          <w:rFonts w:eastAsia="Times New Roman" w:cs="Times New Roman"/>
          <w:szCs w:val="24"/>
        </w:rPr>
        <w:t>συναλλαγών, αυτό το φαινόμενο θα είναι εντονότερο και τα προβλήματα με τις χρεώσεις θα επιβαρύνουν φτωχούς ανθρώπους. Αυτό νομίζω ότι δεν πρέπει να αφήσουμε να συνεχιστεί.</w:t>
      </w:r>
    </w:p>
    <w:p w14:paraId="25CA981B"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ΡΟΕΔΡΕΥΟΥΣΑ (Αναστασία Χριστοδουλοπούλου):</w:t>
      </w:r>
      <w:r>
        <w:rPr>
          <w:rFonts w:eastAsia="Times New Roman" w:cs="Times New Roman"/>
          <w:szCs w:val="24"/>
        </w:rPr>
        <w:t xml:space="preserve"> Κύριε Υπουργέ, έχετε τον λόγο για τρία λεπτά. </w:t>
      </w:r>
    </w:p>
    <w:p w14:paraId="25CA981C"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ΔΗMΟΣ ΠΑΠΑΔΗΜΗΤΡΙΟΥ (Υπουργός Οικονομίας και Ανάπτυξης):</w:t>
      </w:r>
      <w:r>
        <w:rPr>
          <w:rFonts w:eastAsia="Times New Roman" w:cs="Times New Roman"/>
          <w:szCs w:val="24"/>
        </w:rPr>
        <w:t xml:space="preserve"> Ευχαριστώ πολύ, κυρία Πρόεδρε. </w:t>
      </w:r>
    </w:p>
    <w:p w14:paraId="25CA981D"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Στην ελληνική έννομη τάξη έχει εισαχθεί γενική απαγόρευση στον δικαιούχο να ε</w:t>
      </w:r>
      <w:r>
        <w:rPr>
          <w:rFonts w:eastAsia="Times New Roman" w:cs="Times New Roman"/>
          <w:szCs w:val="24"/>
        </w:rPr>
        <w:t xml:space="preserve">πιβάλει επιβαρύνσεις στον πληρωτή για τη χρήση του μέσου πληρωμών. </w:t>
      </w:r>
    </w:p>
    <w:p w14:paraId="25CA981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Συγκεκριμένα, πρώτον με την ενσωμάτωση της υπ’ αριθμόν 64/2007 </w:t>
      </w:r>
      <w:r>
        <w:rPr>
          <w:rFonts w:eastAsia="Times New Roman" w:cs="Times New Roman"/>
          <w:szCs w:val="24"/>
        </w:rPr>
        <w:t xml:space="preserve">οδηγίας </w:t>
      </w:r>
      <w:r>
        <w:rPr>
          <w:rFonts w:eastAsia="Times New Roman" w:cs="Times New Roman"/>
          <w:szCs w:val="24"/>
        </w:rPr>
        <w:t>του Ευρωπαϊκού Κοινοβουλίου για τις υπηρεσίες πληρωμών στην αγορά, ο Έλληνας νομοθέτης, κάνοντας χρήση και της διακρι</w:t>
      </w:r>
      <w:r>
        <w:rPr>
          <w:rFonts w:eastAsia="Times New Roman" w:cs="Times New Roman"/>
          <w:szCs w:val="24"/>
        </w:rPr>
        <w:t xml:space="preserve">τικής ευχέρειας που είχε από την εν λόγω </w:t>
      </w:r>
      <w:r>
        <w:rPr>
          <w:rFonts w:eastAsia="Times New Roman" w:cs="Times New Roman"/>
          <w:szCs w:val="24"/>
        </w:rPr>
        <w:t>οδηγία</w:t>
      </w:r>
      <w:r>
        <w:rPr>
          <w:rFonts w:eastAsia="Times New Roman" w:cs="Times New Roman"/>
          <w:szCs w:val="24"/>
        </w:rPr>
        <w:t>, στο άρθρο 49 παρ. 3 του ν</w:t>
      </w:r>
      <w:r>
        <w:rPr>
          <w:rFonts w:eastAsia="Times New Roman" w:cs="Times New Roman"/>
          <w:szCs w:val="24"/>
        </w:rPr>
        <w:t>.</w:t>
      </w:r>
      <w:r>
        <w:rPr>
          <w:rFonts w:eastAsia="Times New Roman" w:cs="Times New Roman"/>
          <w:szCs w:val="24"/>
        </w:rPr>
        <w:t>3862/2010 προέβλεψε ρητά ότι ο δικαιούχος δεν δικαιούται να επιβάλει επιβαρύνσεις στον πωλητή για την χρήση του συγκεκριμένου μέσου πληρωμών.</w:t>
      </w:r>
    </w:p>
    <w:p w14:paraId="25CA981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Επίσης, με το άρθρο 4γ΄ του ν.2251/1994</w:t>
      </w:r>
      <w:r>
        <w:rPr>
          <w:rFonts w:eastAsia="Times New Roman" w:cs="Times New Roman"/>
          <w:szCs w:val="24"/>
        </w:rPr>
        <w:t xml:space="preserve"> για την προστασία των καταναλωτών</w:t>
      </w:r>
      <w:r>
        <w:rPr>
          <w:rFonts w:eastAsia="Times New Roman" w:cs="Times New Roman"/>
          <w:szCs w:val="24"/>
        </w:rPr>
        <w:t>,</w:t>
      </w:r>
      <w:r>
        <w:rPr>
          <w:rFonts w:eastAsia="Times New Roman" w:cs="Times New Roman"/>
          <w:szCs w:val="24"/>
        </w:rPr>
        <w:t xml:space="preserve"> που τροποποιήθηκε πρόσφατα ως ακολούθως: «Ο προμηθευτής δεν δικαιούται να επιβάλει επιβαρύνσεις στους καταναλωτές για τη χρήση ενός συγκεκριμένου μέσου πληρωμής. Το άρθρο αυτό εφαρμόζεται, τόσο σε συμβάσεις πώλησης όσο κ</w:t>
      </w:r>
      <w:r>
        <w:rPr>
          <w:rFonts w:eastAsia="Times New Roman" w:cs="Times New Roman"/>
          <w:szCs w:val="24"/>
        </w:rPr>
        <w:t>αι σε συμβάσεις παροχής υπηρεσιών νερού, φυσικού αερίου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p>
    <w:p w14:paraId="25CA9820"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Αναφορικά με τον Κανονισμό με αριθμό 2751/2015 του Ευρωπαϊκού Κοινοβουλίου, που αφορά σε τετραμερή συστήματα πληρωμών, ο οποίος </w:t>
      </w:r>
      <w:r>
        <w:rPr>
          <w:rFonts w:eastAsia="Times New Roman" w:cs="Times New Roman"/>
          <w:szCs w:val="24"/>
        </w:rPr>
        <w:lastRenderedPageBreak/>
        <w:t xml:space="preserve">είναι δεσμευτικός, έχει γενική ισχύ και δεν χρήζει μεταφοράς </w:t>
      </w:r>
      <w:r>
        <w:rPr>
          <w:rFonts w:eastAsia="Times New Roman" w:cs="Times New Roman"/>
          <w:szCs w:val="24"/>
        </w:rPr>
        <w:t>στο εθνικό δίκαιο, αυτός περιλαμβάνει διάταξη που ορίζει ρητά ότι οι διατραπεζικές συναλλαγές, οι οποίες αποτελούν μόνο ένα μέρος της συνολικής προμήθειας για την οποία επιβαρύνεται ο προμηθευτής δεν θα μπορούν να υπερβαίνουν το 0,3% της αξίας της συναλλαγ</w:t>
      </w:r>
      <w:r>
        <w:rPr>
          <w:rFonts w:eastAsia="Times New Roman" w:cs="Times New Roman"/>
          <w:szCs w:val="24"/>
        </w:rPr>
        <w:t>ής</w:t>
      </w:r>
      <w:r>
        <w:rPr>
          <w:rFonts w:eastAsia="Times New Roman" w:cs="Times New Roman"/>
          <w:szCs w:val="24"/>
        </w:rPr>
        <w:t>,</w:t>
      </w:r>
      <w:r>
        <w:rPr>
          <w:rFonts w:eastAsia="Times New Roman" w:cs="Times New Roman"/>
          <w:szCs w:val="24"/>
        </w:rPr>
        <w:t xml:space="preserve"> όταν αυτή πραγματοποιείται με πιστωτική κάρτα, ενώ προβλέπονται και συγκεκριμένοι περιορισμοί, όταν η πληρωμή πραγματοποιείται με χρεωστική κάρτα. </w:t>
      </w:r>
    </w:p>
    <w:p w14:paraId="25CA9821"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Τα όρια αυτά εφαρμόζονται ήδη από τις 9-12-2015 και αρμόδια για τα εκτελεστικά μέτρα είναι, όπως είπατε,</w:t>
      </w:r>
      <w:r>
        <w:rPr>
          <w:rFonts w:eastAsia="Times New Roman" w:cs="Times New Roman"/>
          <w:szCs w:val="24"/>
        </w:rPr>
        <w:t xml:space="preserve"> η Διεύθυνση Χρηματοοικονομικής Πολιτικής του Υπουργείου Οικονομικών. </w:t>
      </w:r>
    </w:p>
    <w:p w14:paraId="25CA9822"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Επιπλέον, είναι γνωστό ότι οι συλλογικοί φορείς της αγοράς έχουν συνάψει συμφωνίες με πιστωτικά ιδρύματα, οι οποίες προβλέπουν συνολική προμήθεια αισθητά χαμηλότερη του 1%. </w:t>
      </w:r>
    </w:p>
    <w:p w14:paraId="25CA9823"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Τέλος, σύμφ</w:t>
      </w:r>
      <w:r>
        <w:rPr>
          <w:rFonts w:eastAsia="Times New Roman" w:cs="Times New Roman"/>
          <w:szCs w:val="24"/>
        </w:rPr>
        <w:t xml:space="preserve">ωνα με την υπ’ αριθμόν 92/2014 </w:t>
      </w:r>
      <w:r>
        <w:rPr>
          <w:rFonts w:eastAsia="Times New Roman" w:cs="Times New Roman"/>
          <w:szCs w:val="24"/>
        </w:rPr>
        <w:t xml:space="preserve">οδηγία </w:t>
      </w:r>
      <w:r>
        <w:rPr>
          <w:rFonts w:eastAsia="Times New Roman" w:cs="Times New Roman"/>
          <w:szCs w:val="24"/>
        </w:rPr>
        <w:t xml:space="preserve">της Ευρωπαϊκής Ένωσης για τη </w:t>
      </w:r>
      <w:proofErr w:type="spellStart"/>
      <w:r>
        <w:rPr>
          <w:rFonts w:eastAsia="Times New Roman" w:cs="Times New Roman"/>
          <w:szCs w:val="24"/>
        </w:rPr>
        <w:t>συγκρισιμότητα</w:t>
      </w:r>
      <w:proofErr w:type="spellEnd"/>
      <w:r>
        <w:rPr>
          <w:rFonts w:eastAsia="Times New Roman" w:cs="Times New Roman"/>
          <w:szCs w:val="24"/>
        </w:rPr>
        <w:t xml:space="preserve"> των τελών που συνδέονται με λογαριασμούς πληρωμών, η ενσωμάτωση της οποίας στην ελληνική έννομη τάξη βρίσκεται σε τελικό στάδιο, εισάγονται κανόνες διαφάνειας και </w:t>
      </w:r>
      <w:proofErr w:type="spellStart"/>
      <w:r>
        <w:rPr>
          <w:rFonts w:eastAsia="Times New Roman" w:cs="Times New Roman"/>
          <w:szCs w:val="24"/>
        </w:rPr>
        <w:t>συγκρισιμότ</w:t>
      </w:r>
      <w:r>
        <w:rPr>
          <w:rFonts w:eastAsia="Times New Roman" w:cs="Times New Roman"/>
          <w:szCs w:val="24"/>
        </w:rPr>
        <w:t>ητας</w:t>
      </w:r>
      <w:proofErr w:type="spellEnd"/>
      <w:r>
        <w:rPr>
          <w:rFonts w:eastAsia="Times New Roman" w:cs="Times New Roman"/>
          <w:szCs w:val="24"/>
        </w:rPr>
        <w:t xml:space="preserve"> των τελών λογαριασμών πληρωμών. Συγκεκριμένα, μεταξύ άλλων, παρέχεται το δικαίωμα στον καταναλωτή να έχει δωρεάν πρόσβαση σε πίνακα σύγκρισης των τελών</w:t>
      </w:r>
      <w:r>
        <w:rPr>
          <w:rFonts w:eastAsia="Times New Roman" w:cs="Times New Roman"/>
          <w:szCs w:val="24"/>
        </w:rPr>
        <w:t>,</w:t>
      </w:r>
      <w:r>
        <w:rPr>
          <w:rFonts w:eastAsia="Times New Roman" w:cs="Times New Roman"/>
          <w:szCs w:val="24"/>
        </w:rPr>
        <w:t xml:space="preserve"> που χρεώνουν οι </w:t>
      </w:r>
      <w:proofErr w:type="spellStart"/>
      <w:r>
        <w:rPr>
          <w:rFonts w:eastAsia="Times New Roman" w:cs="Times New Roman"/>
          <w:szCs w:val="24"/>
        </w:rPr>
        <w:t>πάροχοι</w:t>
      </w:r>
      <w:proofErr w:type="spellEnd"/>
      <w:r>
        <w:rPr>
          <w:rFonts w:eastAsia="Times New Roman" w:cs="Times New Roman"/>
          <w:szCs w:val="24"/>
        </w:rPr>
        <w:t xml:space="preserve"> πληρωμών για τις πιο αντιπροσωπευτικές υπηρεσίες τους. </w:t>
      </w:r>
    </w:p>
    <w:p w14:paraId="25CA9824"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Ωστόσο, θα πρέπει </w:t>
      </w:r>
      <w:r>
        <w:rPr>
          <w:rFonts w:eastAsia="Times New Roman" w:cs="Times New Roman"/>
          <w:szCs w:val="24"/>
        </w:rPr>
        <w:t>στο σημείο αυτό να σημειωθεί ότι η τιμολογιακή πολιτική των τραπεζών διαμορφώνεται σύμφωνα με τις αρχές του ελεύθερου ανταγωνισμού, εντός των ορίων που προβλέπει το κοινοτικό κεκτημένο. Στα πλαίσια αυτά, η Γενική Γραμματεία Εμπορίου μελετά τη δημιουργία πα</w:t>
      </w:r>
      <w:r>
        <w:rPr>
          <w:rFonts w:eastAsia="Times New Roman" w:cs="Times New Roman"/>
          <w:szCs w:val="24"/>
        </w:rPr>
        <w:t xml:space="preserve">ρατηρητηρίου τραπεζικών χρεώσεων για τις βασικές τραπεζικές υπηρεσίες προς τους καταναλωτές, προκειμένου να διασφαλίζονται τα δικαιώματα αυτών, να αποτρέπονται  καταχρηστικές συμπεριφορές και </w:t>
      </w:r>
      <w:r>
        <w:rPr>
          <w:rFonts w:eastAsia="Times New Roman" w:cs="Times New Roman"/>
          <w:szCs w:val="24"/>
        </w:rPr>
        <w:lastRenderedPageBreak/>
        <w:t>να συμβάλει από κοινού και με τους λοιπούς αρμόδιους φορείς στην</w:t>
      </w:r>
      <w:r>
        <w:rPr>
          <w:rFonts w:eastAsia="Times New Roman" w:cs="Times New Roman"/>
          <w:szCs w:val="24"/>
        </w:rPr>
        <w:t xml:space="preserve"> εύρυθμη λειτουργία του τραπεζικού συστήματος, με γνώμονα τη διασφάλιση των δικαιωμάτων των καταναλωτών. </w:t>
      </w:r>
    </w:p>
    <w:p w14:paraId="25CA9825" w14:textId="77777777" w:rsidR="00054EB1" w:rsidRDefault="00375CE6">
      <w:pPr>
        <w:spacing w:after="0"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Κύριε Υπουργέ, τα υπόλοιπα θα τα πείτε στη δευτερολογία σας.</w:t>
      </w:r>
    </w:p>
    <w:p w14:paraId="25CA9826" w14:textId="77777777" w:rsidR="00054EB1" w:rsidRDefault="00375CE6">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xml:space="preserve">, έχετε τον λόγο. </w:t>
      </w:r>
    </w:p>
    <w:p w14:paraId="25CA9827" w14:textId="77777777" w:rsidR="00054EB1" w:rsidRDefault="00375CE6">
      <w:pPr>
        <w:spacing w:after="0" w:line="600" w:lineRule="auto"/>
        <w:ind w:firstLine="720"/>
        <w:jc w:val="both"/>
        <w:rPr>
          <w:rFonts w:eastAsia="Times New Roman"/>
          <w:szCs w:val="24"/>
        </w:rPr>
      </w:pPr>
      <w:r>
        <w:rPr>
          <w:rFonts w:eastAsia="Times New Roman"/>
          <w:b/>
          <w:szCs w:val="24"/>
        </w:rPr>
        <w:t>ΒΑΣΙΛΕΙΟΣ</w:t>
      </w:r>
      <w:r>
        <w:rPr>
          <w:rFonts w:eastAsia="Times New Roman"/>
          <w:b/>
          <w:szCs w:val="24"/>
        </w:rPr>
        <w:t xml:space="preserve"> ΚΕΓΚΕΡΟΓΛΟΥ:</w:t>
      </w:r>
      <w:r>
        <w:rPr>
          <w:rFonts w:eastAsia="Times New Roman"/>
          <w:szCs w:val="24"/>
        </w:rPr>
        <w:t xml:space="preserve"> Ευχαριστώ, κυρία Πρόεδρε. </w:t>
      </w:r>
    </w:p>
    <w:p w14:paraId="25CA9828" w14:textId="77777777" w:rsidR="00054EB1" w:rsidRDefault="00375CE6">
      <w:pPr>
        <w:spacing w:after="0" w:line="600" w:lineRule="auto"/>
        <w:ind w:firstLine="720"/>
        <w:jc w:val="both"/>
        <w:rPr>
          <w:rFonts w:eastAsia="Times New Roman"/>
          <w:szCs w:val="24"/>
        </w:rPr>
      </w:pPr>
      <w:r>
        <w:rPr>
          <w:rFonts w:eastAsia="Times New Roman"/>
          <w:szCs w:val="24"/>
        </w:rPr>
        <w:t>Απορώ, γατί ο κ. Σταθάκης επί ένα χρόνο δεν δημιούργησε το παρατηρητήριο, για το οποίο είχε δεσμευτεί και σήμερα μας απαντάτε ότι συνεχίζει να υπάρχει η σκέψη να δημιουργηθεί το παρατηρητήριο, που θα παρατηρήσει τις</w:t>
      </w:r>
      <w:r>
        <w:rPr>
          <w:rFonts w:eastAsia="Times New Roman"/>
          <w:szCs w:val="24"/>
        </w:rPr>
        <w:t xml:space="preserve"> υπερχρεώσεις των τραπεζών. Θα έλεγα ότι </w:t>
      </w:r>
      <w:r>
        <w:rPr>
          <w:rFonts w:eastAsia="Times New Roman"/>
          <w:szCs w:val="24"/>
        </w:rPr>
        <w:t>«</w:t>
      </w:r>
      <w:r>
        <w:rPr>
          <w:rFonts w:eastAsia="Times New Roman"/>
          <w:szCs w:val="24"/>
        </w:rPr>
        <w:t>όποιος δεν θέλει να ζυμώσει</w:t>
      </w:r>
      <w:r>
        <w:rPr>
          <w:rFonts w:eastAsia="Times New Roman"/>
          <w:szCs w:val="24"/>
        </w:rPr>
        <w:t>,</w:t>
      </w:r>
      <w:r>
        <w:rPr>
          <w:rFonts w:eastAsia="Times New Roman"/>
          <w:szCs w:val="24"/>
        </w:rPr>
        <w:t xml:space="preserve"> δέκα μέρες κοσκινίζει</w:t>
      </w:r>
      <w:r>
        <w:rPr>
          <w:rFonts w:eastAsia="Times New Roman"/>
          <w:szCs w:val="24"/>
        </w:rPr>
        <w:t>»</w:t>
      </w:r>
      <w:r>
        <w:rPr>
          <w:rFonts w:eastAsia="Times New Roman"/>
          <w:szCs w:val="24"/>
        </w:rPr>
        <w:t>!</w:t>
      </w:r>
    </w:p>
    <w:p w14:paraId="25CA9829"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 xml:space="preserve"> Για να το επιβεβαιώσω αυτό, θα σας καταθέσω στα Πρακτικά την κατάργηση οκτώ καταχρηστικών όρων, που χρησιμοποιούσαν οι τράπεζες και χρέωναν τους πολίτες ή τους έβαζαν σε δικαστικές περιπέτειες, με δικές μου υπουργικές αποφάσεις το 2011.</w:t>
      </w:r>
    </w:p>
    <w:p w14:paraId="25CA982A"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(Στο σημείο αυτό ο</w:t>
      </w:r>
      <w:r>
        <w:rPr>
          <w:rFonts w:eastAsia="Times New Roman" w:cs="Times New Roman"/>
          <w:szCs w:val="24"/>
        </w:rPr>
        <w:t xml:space="preserve">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25CA982B"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Αρκεί μια υπουργική απόφαση, κύριε Υπουργέ, για να καταργ</w:t>
      </w:r>
      <w:r>
        <w:rPr>
          <w:rFonts w:eastAsia="Times New Roman" w:cs="Times New Roman"/>
          <w:szCs w:val="24"/>
        </w:rPr>
        <w:t>ήσει μια καταχρηστική πρακτική της τράπεζας. Εγώ</w:t>
      </w:r>
      <w:r>
        <w:rPr>
          <w:rFonts w:eastAsia="Times New Roman" w:cs="Times New Roman"/>
          <w:szCs w:val="24"/>
        </w:rPr>
        <w:t>,</w:t>
      </w:r>
      <w:r>
        <w:rPr>
          <w:rFonts w:eastAsia="Times New Roman" w:cs="Times New Roman"/>
          <w:szCs w:val="24"/>
        </w:rPr>
        <w:t xml:space="preserve"> ως Υφυπουργός Εργασίας, αρμόδιος για τη Γενική Γραμματεία Καταναλωτή και την Προστασία των Καταναλωτών, υπέγραψα αυτές τις αποφάσεις. Γιατί σήμερα δεν γίνεται το αντίστοιχο; </w:t>
      </w:r>
    </w:p>
    <w:p w14:paraId="25CA982C"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Δεύτερον, μιλήσατε για ελεύθερη</w:t>
      </w:r>
      <w:r>
        <w:rPr>
          <w:rFonts w:eastAsia="Times New Roman" w:cs="Times New Roman"/>
          <w:szCs w:val="24"/>
        </w:rPr>
        <w:t xml:space="preserve"> διαμόρφωση τιμολογιακής πολιτικής των τραπεζών στις χρεώσεις για τις ηλεκτρονικές συναλλαγές. Δεν </w:t>
      </w:r>
      <w:r>
        <w:rPr>
          <w:rFonts w:eastAsia="Times New Roman" w:cs="Times New Roman"/>
          <w:szCs w:val="24"/>
        </w:rPr>
        <w:lastRenderedPageBreak/>
        <w:t xml:space="preserve">μας τα λέτε καλά. Αυτά ισχύουν όταν υπάρχει πλαίσιο υγιούς ανταγωνισμού. Ξεχνάτε ότι έχετε επιβάλει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Ξεχνάτε ότι δεν μπορεί να ανοίξει έναν </w:t>
      </w:r>
      <w:r>
        <w:rPr>
          <w:rFonts w:eastAsia="Times New Roman" w:cs="Times New Roman"/>
          <w:szCs w:val="24"/>
        </w:rPr>
        <w:t xml:space="preserve">λογαριασμό όπου θέλει οποιοσδήποτε συναλλασσόμενος; </w:t>
      </w:r>
    </w:p>
    <w:p w14:paraId="25CA982D"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Εγώ, δηλαδή, προσωπικά έτυχε να έχω λογαριασμό στην Ε</w:t>
      </w:r>
      <w:r>
        <w:rPr>
          <w:rFonts w:eastAsia="Times New Roman" w:cs="Times New Roman"/>
          <w:szCs w:val="24"/>
        </w:rPr>
        <w:t>θνική</w:t>
      </w:r>
      <w:r>
        <w:rPr>
          <w:rFonts w:eastAsia="Times New Roman" w:cs="Times New Roman"/>
          <w:szCs w:val="24"/>
        </w:rPr>
        <w:t xml:space="preserve"> και το παιδί μου που σπουδάζει έτυχε να έχει λογαριασμό στην </w:t>
      </w:r>
      <w:proofErr w:type="spellStart"/>
      <w:r>
        <w:rPr>
          <w:rFonts w:eastAsia="Times New Roman" w:cs="Times New Roman"/>
          <w:szCs w:val="24"/>
          <w:lang w:val="en-US"/>
        </w:rPr>
        <w:t>E</w:t>
      </w:r>
      <w:r>
        <w:rPr>
          <w:rFonts w:eastAsia="Times New Roman" w:cs="Times New Roman"/>
          <w:szCs w:val="24"/>
          <w:lang w:val="en-US"/>
        </w:rPr>
        <w:t>urobank</w:t>
      </w:r>
      <w:proofErr w:type="spellEnd"/>
      <w:r>
        <w:rPr>
          <w:rFonts w:eastAsia="Times New Roman" w:cs="Times New Roman"/>
          <w:szCs w:val="24"/>
        </w:rPr>
        <w:t>. Γιατί κάθε φορά που του μεταφέρω 120 ευρώ να χρειάζεται να πληρώνω 7 ευρώ</w:t>
      </w:r>
      <w:r>
        <w:rPr>
          <w:rFonts w:eastAsia="Times New Roman" w:cs="Times New Roman"/>
          <w:szCs w:val="24"/>
        </w:rPr>
        <w:t xml:space="preserve"> και να μην μπορώ να κάνω διαφορετικά; Αυτό είναι ελεύθερη επιλογή; Όχι! </w:t>
      </w:r>
    </w:p>
    <w:p w14:paraId="25CA982E"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Από τη στιγμή που υπάρχει καταναγκασμός και σε σχέση με τους τραπεζικούς λογαριασμούς και σε σχέση με τη διακίνηση του χρήματος και υπάρχει ουσιαστικά δέσμευση των χρημάτων όλων των </w:t>
      </w:r>
      <w:r>
        <w:rPr>
          <w:rFonts w:eastAsia="Times New Roman" w:cs="Times New Roman"/>
          <w:szCs w:val="24"/>
        </w:rPr>
        <w:t xml:space="preserve">καταθετών και πρέπει υποχρεωτικά να κινηθούν μέσα από αυτές τις συναλλαγές, θα πρέπει να επιβληθεί και ανώτερο πλαφόν. Για όσο καιρό ισχύουν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πρέπει να υπάρχει ανώτερο πλαφόν στις διατραπεζικές συναλ</w:t>
      </w:r>
      <w:r>
        <w:rPr>
          <w:rFonts w:eastAsia="Times New Roman" w:cs="Times New Roman"/>
          <w:szCs w:val="24"/>
        </w:rPr>
        <w:lastRenderedPageBreak/>
        <w:t>λαγές. Δεν είναι δυνατόν για το ένα να υπάρχει ελεύθερη επιλογή και ελεύθερη δυνατότητα της τράπεζας και για το άλλο, για να δημιουργήσει κανείς λογαριασμό σε άλλη τράπεζα, να μην υπάρχει, διότι αν</w:t>
      </w:r>
      <w:r>
        <w:rPr>
          <w:rFonts w:eastAsia="Times New Roman" w:cs="Times New Roman"/>
          <w:szCs w:val="24"/>
        </w:rPr>
        <w:t xml:space="preserve"> μπορούσα να ανοίξω εγώ έναν λογαριασμό στην Ε</w:t>
      </w:r>
      <w:r>
        <w:rPr>
          <w:rFonts w:eastAsia="Times New Roman" w:cs="Times New Roman"/>
          <w:szCs w:val="24"/>
        </w:rPr>
        <w:t>θνική</w:t>
      </w:r>
      <w:r>
        <w:rPr>
          <w:rFonts w:eastAsia="Times New Roman" w:cs="Times New Roman"/>
          <w:szCs w:val="24"/>
        </w:rPr>
        <w:t xml:space="preserve">, στην ίδια τράπεζα, τότε η χρέωση θα ήταν μηδενική. </w:t>
      </w:r>
    </w:p>
    <w:p w14:paraId="25CA982F"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Καταλαβαίνετε, λοιπόν, ότι δεν μπορείτε να επικαλείστε την ελευθεριότητα που υπάρχει σε ευρωπαϊκό επίπεδο για τη διαμόρφωση της τιμολογιακής πολιτικής.</w:t>
      </w:r>
      <w:r>
        <w:rPr>
          <w:rFonts w:eastAsia="Times New Roman" w:cs="Times New Roman"/>
          <w:szCs w:val="24"/>
        </w:rPr>
        <w:t xml:space="preserve"> </w:t>
      </w:r>
    </w:p>
    <w:p w14:paraId="25CA9830"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Τώρα έρχομαι στον </w:t>
      </w:r>
      <w:r>
        <w:rPr>
          <w:rFonts w:eastAsia="Times New Roman" w:cs="Times New Roman"/>
          <w:szCs w:val="24"/>
        </w:rPr>
        <w:t xml:space="preserve">Κανονισμό </w:t>
      </w:r>
      <w:r>
        <w:rPr>
          <w:rFonts w:eastAsia="Times New Roman" w:cs="Times New Roman"/>
          <w:szCs w:val="24"/>
        </w:rPr>
        <w:t>751. Δεν νομίζω ότι μου δώσατε την απάντηση που έπρεπε. Θα</w:t>
      </w:r>
      <w:r>
        <w:rPr>
          <w:rFonts w:eastAsia="Times New Roman" w:cs="Times New Roman"/>
          <w:szCs w:val="24"/>
        </w:rPr>
        <w:t xml:space="preserve"> </w:t>
      </w:r>
      <w:r>
        <w:rPr>
          <w:rFonts w:eastAsia="Times New Roman" w:cs="Times New Roman"/>
          <w:szCs w:val="24"/>
        </w:rPr>
        <w:t>καταθέσω εδώ ένα έγγραφο της Τράπεζας της Ελλάδος, η οποία φρόντισε –για να αποφύγει τις κακοτοπιές και να μην εκθέσει τη χώρα, υποθέτω- να το υπογράψει</w:t>
      </w:r>
      <w:r>
        <w:rPr>
          <w:rFonts w:eastAsia="Times New Roman" w:cs="Times New Roman"/>
          <w:szCs w:val="24"/>
        </w:rPr>
        <w:t>,</w:t>
      </w:r>
      <w:r>
        <w:rPr>
          <w:rFonts w:eastAsia="Times New Roman" w:cs="Times New Roman"/>
          <w:szCs w:val="24"/>
        </w:rPr>
        <w:t xml:space="preserve"> με ημερομηνία</w:t>
      </w:r>
      <w:r>
        <w:rPr>
          <w:rFonts w:eastAsia="Times New Roman" w:cs="Times New Roman"/>
          <w:szCs w:val="24"/>
        </w:rPr>
        <w:t xml:space="preserve"> 8 Δεκεμβρίου. Ενώ η ερώτηση ήταν αργότερα, το έγγραφο το υπέγραψε στις 8 Δεκεμβρίου. Γιατί; Από 9 Δεκεμβρίου 2015, όπως και εσείς είπατε, έπρεπε να εφαρμόζεται ο κανονισμός και δεν εφαρμόζεται. Ο κανονισμός, όμως, </w:t>
      </w:r>
      <w:r>
        <w:rPr>
          <w:rFonts w:eastAsia="Times New Roman" w:cs="Times New Roman"/>
          <w:szCs w:val="24"/>
        </w:rPr>
        <w:lastRenderedPageBreak/>
        <w:t>είναι υποχρεωτικός. Δεν χρειάζεται να ενσ</w:t>
      </w:r>
      <w:r>
        <w:rPr>
          <w:rFonts w:eastAsia="Times New Roman" w:cs="Times New Roman"/>
          <w:szCs w:val="24"/>
        </w:rPr>
        <w:t>ωματωθεί στο ελληνικό δίκαιο. Είναι υποχρεωτικός και όποιος δεν τον εφαρμόζει κάνει παράβαση καθήκοντος. Και αυτός που είναι, βεβαίως, αρμόδιος για να τον εφαρμόσει είναι η Κυβέρνηση και πιο συγκεκριμένα, ο Υπουργός Οικονομικών και πιο συγκεκριμένα, μια συ</w:t>
      </w:r>
      <w:r>
        <w:rPr>
          <w:rFonts w:eastAsia="Times New Roman" w:cs="Times New Roman"/>
          <w:szCs w:val="24"/>
        </w:rPr>
        <w:t xml:space="preserve">γκεκριμένη </w:t>
      </w:r>
      <w:r>
        <w:rPr>
          <w:rFonts w:eastAsia="Times New Roman" w:cs="Times New Roman"/>
          <w:szCs w:val="24"/>
        </w:rPr>
        <w:t>διεύθυνση</w:t>
      </w:r>
      <w:r>
        <w:rPr>
          <w:rFonts w:eastAsia="Times New Roman" w:cs="Times New Roman"/>
          <w:szCs w:val="24"/>
        </w:rPr>
        <w:t xml:space="preserve">. </w:t>
      </w:r>
    </w:p>
    <w:p w14:paraId="25CA9831"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Καταθέτω, λοιπόν, αυτή την επιστολή της Τράπεζας της Ελλάδος, που έχει ημερομηνία 8 Δεκεμβρίου, δεν εκθέτει εγγράφως, αλλά με τις απαντήσεις που πήραμε νομίζω ότι η χώρα είναι εκτεθειμένη. </w:t>
      </w:r>
    </w:p>
    <w:p w14:paraId="25CA9832"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Κ</w:t>
      </w:r>
      <w:r>
        <w:rPr>
          <w:rFonts w:eastAsia="Times New Roman" w:cs="Times New Roman"/>
          <w:szCs w:val="24"/>
        </w:rPr>
        <w:t>εγκέρογλου</w:t>
      </w:r>
      <w:proofErr w:type="spellEnd"/>
      <w:r>
        <w:rPr>
          <w:rFonts w:eastAsia="Times New Roman" w:cs="Times New Roman"/>
          <w:szCs w:val="24"/>
        </w:rPr>
        <w:t xml:space="preserve"> καταθέτει για τα Πρακτικά την προαναφερθείσα επιστολή, η οποία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25CA9833"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Δεν μπορεί ένας κανονισμός</w:t>
      </w:r>
      <w:r>
        <w:rPr>
          <w:rFonts w:eastAsia="Times New Roman" w:cs="Times New Roman"/>
          <w:szCs w:val="24"/>
        </w:rPr>
        <w:t>,</w:t>
      </w:r>
      <w:r>
        <w:rPr>
          <w:rFonts w:eastAsia="Times New Roman" w:cs="Times New Roman"/>
          <w:szCs w:val="24"/>
        </w:rPr>
        <w:t xml:space="preserve"> που είναι επ’ </w:t>
      </w:r>
      <w:proofErr w:type="spellStart"/>
      <w:r>
        <w:rPr>
          <w:rFonts w:eastAsia="Times New Roman" w:cs="Times New Roman"/>
          <w:szCs w:val="24"/>
        </w:rPr>
        <w:t>ωφελεία</w:t>
      </w:r>
      <w:proofErr w:type="spellEnd"/>
      <w:r>
        <w:rPr>
          <w:rFonts w:eastAsia="Times New Roman" w:cs="Times New Roman"/>
          <w:szCs w:val="24"/>
        </w:rPr>
        <w:t xml:space="preserve"> του δικαίου, των πολιτών να μην </w:t>
      </w:r>
      <w:r>
        <w:rPr>
          <w:rFonts w:eastAsia="Times New Roman" w:cs="Times New Roman"/>
          <w:szCs w:val="24"/>
        </w:rPr>
        <w:t>εφαρμόζεται, ενώ αντίστοιχα έχουμε, δυστυχώς, την ίδια μέρα εφαρμογή άλλων διατάξεων</w:t>
      </w:r>
      <w:r>
        <w:rPr>
          <w:rFonts w:eastAsia="Times New Roman" w:cs="Times New Roman"/>
          <w:szCs w:val="24"/>
        </w:rPr>
        <w:t>,</w:t>
      </w:r>
      <w:r>
        <w:rPr>
          <w:rFonts w:eastAsia="Times New Roman" w:cs="Times New Roman"/>
          <w:szCs w:val="24"/>
        </w:rPr>
        <w:t xml:space="preserve"> που είναι εις βάρος των πολιτών. </w:t>
      </w:r>
    </w:p>
    <w:p w14:paraId="25CA9834"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Θα ζητούσα, λοιπόν, από εσάς, επειδή είστε ο αρμόδιος Υπουργός που εποπτεύετε τη Γενική Γραμματεία Καταναλωτή, την αρμόδια δηλαδή για τη</w:t>
      </w:r>
      <w:r>
        <w:rPr>
          <w:rFonts w:eastAsia="Times New Roman" w:cs="Times New Roman"/>
          <w:szCs w:val="24"/>
        </w:rPr>
        <w:t xml:space="preserve">ν προστασία των </w:t>
      </w:r>
      <w:proofErr w:type="spellStart"/>
      <w:r>
        <w:rPr>
          <w:rFonts w:eastAsia="Times New Roman" w:cs="Times New Roman"/>
          <w:szCs w:val="24"/>
        </w:rPr>
        <w:t>συναλλασσομένων</w:t>
      </w:r>
      <w:proofErr w:type="spellEnd"/>
      <w:r>
        <w:rPr>
          <w:rFonts w:eastAsia="Times New Roman" w:cs="Times New Roman"/>
          <w:szCs w:val="24"/>
        </w:rPr>
        <w:t xml:space="preserve"> με τις τράπεζες –για την προστασία των τραπεζών είναι ο </w:t>
      </w:r>
      <w:r>
        <w:rPr>
          <w:rFonts w:eastAsia="Times New Roman" w:cs="Times New Roman"/>
          <w:szCs w:val="24"/>
        </w:rPr>
        <w:t xml:space="preserve">κ. </w:t>
      </w:r>
      <w:proofErr w:type="spellStart"/>
      <w:r>
        <w:rPr>
          <w:rFonts w:eastAsia="Times New Roman" w:cs="Times New Roman"/>
          <w:szCs w:val="24"/>
        </w:rPr>
        <w:t>Τσακαλώτος</w:t>
      </w:r>
      <w:proofErr w:type="spellEnd"/>
      <w:r>
        <w:rPr>
          <w:rFonts w:eastAsia="Times New Roman" w:cs="Times New Roman"/>
          <w:szCs w:val="24"/>
        </w:rPr>
        <w:t>, εσείς είστε για την προστασία των πολιτών που συναλλάσσονται- πρέπει άμεσα να δείτε ως αρμόδιος Υπουργός πώς θα τεθεί πλαφόν στις χρεώσεις για τις ηλεκτρ</w:t>
      </w:r>
      <w:r>
        <w:rPr>
          <w:rFonts w:eastAsia="Times New Roman" w:cs="Times New Roman"/>
          <w:szCs w:val="24"/>
        </w:rPr>
        <w:t xml:space="preserve">ονικές διατραπεζικές συναλλαγές –και είναι ευκαιρία το νομοσχέδιο που συζητάμε σήμερα να έχει μια τέτοια διάταξη- όσο καιρό τουλάχιστον κρατούν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w:t>
      </w:r>
    </w:p>
    <w:p w14:paraId="25CA9835"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Και βεβαίως, πρέπει να δείτε με έγγραφο ερώτημά σας γιατί δεν εφαρμόζεται ο </w:t>
      </w:r>
      <w:r>
        <w:rPr>
          <w:rFonts w:eastAsia="Times New Roman" w:cs="Times New Roman"/>
          <w:szCs w:val="24"/>
        </w:rPr>
        <w:t xml:space="preserve">Κανονισμός </w:t>
      </w:r>
      <w:r>
        <w:rPr>
          <w:rFonts w:eastAsia="Times New Roman" w:cs="Times New Roman"/>
          <w:szCs w:val="24"/>
        </w:rPr>
        <w:t>751</w:t>
      </w:r>
      <w:r>
        <w:rPr>
          <w:rFonts w:eastAsia="Times New Roman" w:cs="Times New Roman"/>
          <w:szCs w:val="24"/>
        </w:rPr>
        <w:t xml:space="preserve"> από τις τράπεζες και χρεώνουν παραπάνω. Αυτό είναι δεδομένο. </w:t>
      </w:r>
    </w:p>
    <w:p w14:paraId="25CA9836"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Ευχαριστώ, κυρία Πρόεδρε. </w:t>
      </w:r>
    </w:p>
    <w:p w14:paraId="25CA9837" w14:textId="77777777" w:rsidR="00054EB1" w:rsidRDefault="00375CE6">
      <w:pPr>
        <w:spacing w:after="0" w:line="600" w:lineRule="auto"/>
        <w:ind w:firstLine="720"/>
        <w:jc w:val="both"/>
        <w:rPr>
          <w:rFonts w:eastAsia="Times New Roman"/>
          <w:szCs w:val="24"/>
        </w:rPr>
      </w:pPr>
      <w:r>
        <w:rPr>
          <w:rFonts w:eastAsia="Times New Roman"/>
          <w:b/>
          <w:szCs w:val="24"/>
        </w:rPr>
        <w:lastRenderedPageBreak/>
        <w:t xml:space="preserve"> ΠΡΟΕΔΡΕΥΟΥΣΑ (Αναστασία Χριστοδουλοπούλου): </w:t>
      </w:r>
      <w:r>
        <w:rPr>
          <w:rFonts w:eastAsia="Times New Roman"/>
          <w:szCs w:val="24"/>
        </w:rPr>
        <w:t xml:space="preserve">Ορίστε, κύριε Υπουργέ, έχετε τον λόγο για τρία λεπτά, γιατί ο χρόνος είναι περιορισμένος. </w:t>
      </w:r>
    </w:p>
    <w:p w14:paraId="25CA9838" w14:textId="77777777" w:rsidR="00054EB1" w:rsidRDefault="00375CE6">
      <w:pPr>
        <w:spacing w:after="0" w:line="600" w:lineRule="auto"/>
        <w:ind w:firstLine="720"/>
        <w:jc w:val="both"/>
        <w:rPr>
          <w:rFonts w:eastAsia="Times New Roman"/>
          <w:szCs w:val="24"/>
        </w:rPr>
      </w:pPr>
      <w:r>
        <w:rPr>
          <w:rFonts w:eastAsia="Times New Roman"/>
          <w:b/>
          <w:szCs w:val="24"/>
        </w:rPr>
        <w:t xml:space="preserve">ΔΗΜΟΣ ΠΑΠΑΔΗΜΗΤΡΙΟΥ (Υπουργός </w:t>
      </w:r>
      <w:r>
        <w:rPr>
          <w:rFonts w:eastAsia="Times New Roman"/>
          <w:b/>
          <w:szCs w:val="24"/>
        </w:rPr>
        <w:t xml:space="preserve">Οικονομίας και Ανάπτυξης): </w:t>
      </w: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xml:space="preserve">, δεν μπορώ να σας πω τι είχατε πει στον κ. Σταθάκη. Αυτό που μπορώ να σας πω είναι ότι άκουσα αυτά που είπατε. Οι αρμοδιότητες είναι του κ. </w:t>
      </w:r>
      <w:proofErr w:type="spellStart"/>
      <w:r>
        <w:rPr>
          <w:rFonts w:eastAsia="Times New Roman"/>
          <w:szCs w:val="24"/>
        </w:rPr>
        <w:t>Τσακαλώτου</w:t>
      </w:r>
      <w:proofErr w:type="spellEnd"/>
      <w:r>
        <w:rPr>
          <w:rFonts w:eastAsia="Times New Roman"/>
          <w:szCs w:val="24"/>
        </w:rPr>
        <w:t xml:space="preserve">, όπως ξέρετε, για το Υπουργείο Οικονομικών. Θα κοιτάξω αυτό </w:t>
      </w:r>
      <w:r>
        <w:rPr>
          <w:rFonts w:eastAsia="Times New Roman"/>
          <w:szCs w:val="24"/>
        </w:rPr>
        <w:t xml:space="preserve">που μου είπατε, επειδή είμαι υπεύθυνος για τους καταναλωτές, αλλά δεν μπορώ να σας πω ότι μπορώ να κάνω κάτι με τις τράπεζες. Αυτό θα το διευθετήσω με τον κ. </w:t>
      </w:r>
      <w:proofErr w:type="spellStart"/>
      <w:r>
        <w:rPr>
          <w:rFonts w:eastAsia="Times New Roman"/>
          <w:szCs w:val="24"/>
        </w:rPr>
        <w:t>Τσακαλώτο</w:t>
      </w:r>
      <w:proofErr w:type="spellEnd"/>
      <w:r>
        <w:rPr>
          <w:rFonts w:eastAsia="Times New Roman"/>
          <w:szCs w:val="24"/>
        </w:rPr>
        <w:t xml:space="preserve">. </w:t>
      </w:r>
    </w:p>
    <w:p w14:paraId="25CA9839" w14:textId="77777777" w:rsidR="00054EB1" w:rsidRDefault="00375CE6">
      <w:pPr>
        <w:spacing w:after="0" w:line="600" w:lineRule="auto"/>
        <w:ind w:firstLine="720"/>
        <w:jc w:val="both"/>
        <w:rPr>
          <w:rFonts w:eastAsia="Times New Roman"/>
          <w:color w:val="000000"/>
          <w:szCs w:val="24"/>
          <w:shd w:val="clear" w:color="auto" w:fill="FFFFFF"/>
        </w:rPr>
      </w:pPr>
      <w:r>
        <w:rPr>
          <w:rFonts w:eastAsia="Times New Roman"/>
          <w:b/>
          <w:szCs w:val="24"/>
        </w:rPr>
        <w:t>ΠΡΟΕΔΡΕΥΟΥΣΑ (Αναστασία Χριστοδουλοπούλου):</w:t>
      </w:r>
      <w:r>
        <w:rPr>
          <w:rFonts w:eastAsia="Times New Roman"/>
          <w:szCs w:val="24"/>
        </w:rPr>
        <w:t xml:space="preserve"> Συνεχίζουμε με την τελευταία ερώτησή μας, </w:t>
      </w:r>
      <w:r>
        <w:rPr>
          <w:rFonts w:eastAsia="Times New Roman"/>
          <w:szCs w:val="24"/>
        </w:rPr>
        <w:t>την</w:t>
      </w:r>
      <w:r>
        <w:rPr>
          <w:rFonts w:eastAsia="Times New Roman"/>
          <w:color w:val="000000"/>
          <w:szCs w:val="24"/>
          <w:shd w:val="clear" w:color="auto" w:fill="FFFFFF"/>
        </w:rPr>
        <w:t xml:space="preserve"> έκτη, με αριθμό 193/11-11-2016 επίκαιρη ερώτηση του δεύτερου κύκλου του Βουλευτή Ηρακλείου της Νέας Δημοκρατίας κ. </w:t>
      </w:r>
      <w:r>
        <w:rPr>
          <w:rFonts w:eastAsia="Times New Roman"/>
          <w:bCs/>
          <w:color w:val="000000"/>
          <w:szCs w:val="24"/>
          <w:shd w:val="clear" w:color="auto" w:fill="FFFFFF"/>
        </w:rPr>
        <w:t xml:space="preserve">Ελευθερίου </w:t>
      </w:r>
      <w:proofErr w:type="spellStart"/>
      <w:r>
        <w:rPr>
          <w:rFonts w:eastAsia="Times New Roman"/>
          <w:bCs/>
          <w:color w:val="000000"/>
          <w:szCs w:val="24"/>
          <w:shd w:val="clear" w:color="auto" w:fill="FFFFFF"/>
        </w:rPr>
        <w:t>Αυγενάκη</w:t>
      </w:r>
      <w:proofErr w:type="spellEnd"/>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 xml:space="preserve">Οικονομίας και </w:t>
      </w:r>
      <w:r>
        <w:rPr>
          <w:rFonts w:eastAsia="Times New Roman"/>
          <w:bCs/>
          <w:color w:val="000000"/>
          <w:szCs w:val="24"/>
          <w:shd w:val="clear" w:color="auto" w:fill="FFFFFF"/>
        </w:rPr>
        <w:lastRenderedPageBreak/>
        <w:t>Ανάπτυξης,</w:t>
      </w:r>
      <w:r>
        <w:rPr>
          <w:rFonts w:eastAsia="Times New Roman"/>
          <w:b/>
          <w:color w:val="000000"/>
          <w:szCs w:val="24"/>
          <w:shd w:val="clear" w:color="auto" w:fill="FFFFFF"/>
        </w:rPr>
        <w:t xml:space="preserve"> </w:t>
      </w:r>
      <w:r>
        <w:rPr>
          <w:rFonts w:eastAsia="Times New Roman"/>
          <w:color w:val="000000"/>
          <w:szCs w:val="24"/>
          <w:shd w:val="clear" w:color="auto" w:fill="FFFFFF"/>
        </w:rPr>
        <w:t xml:space="preserve">σχετικά με το πάγωμα όλων των δημόσιων έργων λόγω του ν.4412/2016 για τις δημόσιες συμβάσεις. </w:t>
      </w:r>
    </w:p>
    <w:p w14:paraId="25CA983A" w14:textId="77777777" w:rsidR="00054EB1" w:rsidRDefault="00375CE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w:t>
      </w:r>
      <w:proofErr w:type="spellStart"/>
      <w:r>
        <w:rPr>
          <w:rFonts w:eastAsia="Times New Roman"/>
          <w:color w:val="000000"/>
          <w:szCs w:val="24"/>
          <w:shd w:val="clear" w:color="auto" w:fill="FFFFFF"/>
        </w:rPr>
        <w:t>Αυγενάκη</w:t>
      </w:r>
      <w:proofErr w:type="spellEnd"/>
      <w:r>
        <w:rPr>
          <w:rFonts w:eastAsia="Times New Roman"/>
          <w:color w:val="000000"/>
          <w:szCs w:val="24"/>
          <w:shd w:val="clear" w:color="auto" w:fill="FFFFFF"/>
        </w:rPr>
        <w:t>, έχετε τον λόγο για δύο λεπτά.</w:t>
      </w:r>
    </w:p>
    <w:p w14:paraId="25CA983B" w14:textId="77777777" w:rsidR="00054EB1" w:rsidRDefault="00375CE6">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ΕΛΕΥΘΕΡΙΟΣ ΑΥΓΕΝΑΚΗΣ: </w:t>
      </w:r>
      <w:r>
        <w:rPr>
          <w:rFonts w:eastAsia="Times New Roman"/>
          <w:color w:val="000000"/>
          <w:szCs w:val="24"/>
          <w:shd w:val="clear" w:color="auto" w:fill="FFFFFF"/>
        </w:rPr>
        <w:t>Χαίρομαι που επιτέλους συζητάμε μία επίκαιρη ερώτηση</w:t>
      </w:r>
      <w:r>
        <w:rPr>
          <w:rFonts w:eastAsia="Times New Roman"/>
          <w:color w:val="000000"/>
          <w:szCs w:val="24"/>
          <w:shd w:val="clear" w:color="auto" w:fill="FFFFFF"/>
        </w:rPr>
        <w:t>,</w:t>
      </w:r>
      <w:r>
        <w:rPr>
          <w:rFonts w:eastAsia="Times New Roman"/>
          <w:color w:val="000000"/>
          <w:szCs w:val="24"/>
          <w:shd w:val="clear" w:color="auto" w:fill="FFFFFF"/>
        </w:rPr>
        <w:t xml:space="preserve"> που καταθέσαμε πριν από ενάμιση μήνα, σ</w:t>
      </w:r>
      <w:r>
        <w:rPr>
          <w:rFonts w:eastAsia="Times New Roman"/>
          <w:color w:val="000000"/>
          <w:szCs w:val="24"/>
          <w:shd w:val="clear" w:color="auto" w:fill="FFFFFF"/>
        </w:rPr>
        <w:t>τις αρχές Νοεμβρίου. Για την Κυβέρνηση ΣΥΡΙΖΑ – ΑΝΕΛ έχει χαθεί και ο χαρακτήρας του επίκαιρου θέματος. Ξέρετε, όταν πλέον «</w:t>
      </w:r>
      <w:proofErr w:type="spellStart"/>
      <w:r>
        <w:rPr>
          <w:rFonts w:eastAsia="Times New Roman"/>
          <w:color w:val="000000"/>
          <w:szCs w:val="24"/>
          <w:shd w:val="clear" w:color="auto" w:fill="FFFFFF"/>
        </w:rPr>
        <w:t>καταδέχεσθε</w:t>
      </w:r>
      <w:proofErr w:type="spellEnd"/>
      <w:r>
        <w:rPr>
          <w:rFonts w:eastAsia="Times New Roman"/>
          <w:color w:val="000000"/>
          <w:szCs w:val="24"/>
          <w:shd w:val="clear" w:color="auto" w:fill="FFFFFF"/>
        </w:rPr>
        <w:t xml:space="preserve">» να απαντήσετε σε ένα επίκαιρο ερώτημα, συνήθως οι εξελίξεις μάς έχουν ξεπεράσει και έχει χαθεί η έννοια του επίκαιρου. </w:t>
      </w:r>
      <w:r>
        <w:rPr>
          <w:rFonts w:eastAsia="Times New Roman"/>
          <w:color w:val="000000"/>
          <w:szCs w:val="24"/>
          <w:shd w:val="clear" w:color="auto" w:fill="FFFFFF"/>
        </w:rPr>
        <w:t>Γι’ αυτό έχει ευθύνη και η Έδρα. Αυτό συμβαίνει και σήμερα με το ερώτημα για τα δημόσια έργα και τις δημόσιες συμβάσεις.</w:t>
      </w:r>
    </w:p>
    <w:p w14:paraId="25CA983C" w14:textId="77777777" w:rsidR="00054EB1" w:rsidRDefault="00375CE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Υπουργέ, η εφαρμογή του ν.4412/2016 αποτελεί ένα ακόμα δείγμα γραφής της προχειρότητας και της απουσίας προγραμματισμού, με την ο</w:t>
      </w:r>
      <w:r>
        <w:rPr>
          <w:rFonts w:eastAsia="Times New Roman"/>
          <w:color w:val="000000"/>
          <w:szCs w:val="24"/>
          <w:shd w:val="clear" w:color="auto" w:fill="FFFFFF"/>
        </w:rPr>
        <w:t xml:space="preserve">ποία νομοθετεί και ασκεί διοίκηση η Κυβέρνησή σας. </w:t>
      </w:r>
    </w:p>
    <w:p w14:paraId="25CA983D" w14:textId="77777777" w:rsidR="00054EB1" w:rsidRDefault="00375CE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Θέσατε σε ισχύ τον νόμο –όχι εσείς προσωπικά- δίχως να έχετε φροντίσει για τις προϋποθέσεις εφαρμογής του. Η εφαρμογή, ή πιο σωστά, για να ακριβολογώ, η μη εφαρμογή μέχρι τώρα του ν.4412 για τις δημόσιες </w:t>
      </w:r>
      <w:r>
        <w:rPr>
          <w:rFonts w:eastAsia="Times New Roman"/>
          <w:color w:val="000000"/>
          <w:szCs w:val="24"/>
          <w:shd w:val="clear" w:color="auto" w:fill="FFFFFF"/>
        </w:rPr>
        <w:t xml:space="preserve">συμβάσεις, έργων, προμηθειών και υπηρεσιών, που ψηφίστηκε στις αρχές του Αυγούστου, έχει δημιουργήσει τεράστια προβλήματα. </w:t>
      </w:r>
    </w:p>
    <w:p w14:paraId="25CA983E" w14:textId="77777777" w:rsidR="00054EB1" w:rsidRDefault="00375CE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εξηγώ: Με τον ν.4412/2016 θέσατε νέους κανόνες σύναψης, ανάθεσης και εκτέλεσης δημοσίων συμβάσεων έργων, προμηθειών και υπηρεσιώ</w:t>
      </w:r>
      <w:r>
        <w:rPr>
          <w:rFonts w:eastAsia="Times New Roman"/>
          <w:color w:val="000000"/>
          <w:szCs w:val="24"/>
          <w:shd w:val="clear" w:color="auto" w:fill="FFFFFF"/>
        </w:rPr>
        <w:t>ν. Προκειμένου, όμως, να ενεργοποιηθεί ο νόμος αυτός απαιτείται, κύριε Υπουργέ, να εκδοθ</w:t>
      </w:r>
      <w:r>
        <w:rPr>
          <w:rFonts w:eastAsia="Times New Roman"/>
          <w:color w:val="000000"/>
          <w:szCs w:val="24"/>
          <w:shd w:val="clear" w:color="auto" w:fill="FFFFFF"/>
        </w:rPr>
        <w:t>εί</w:t>
      </w:r>
      <w:r>
        <w:rPr>
          <w:rFonts w:eastAsia="Times New Roman"/>
          <w:color w:val="000000"/>
          <w:szCs w:val="24"/>
          <w:shd w:val="clear" w:color="auto" w:fill="FFFFFF"/>
        </w:rPr>
        <w:t xml:space="preserve"> μία σειρά παράγωγων νομοθετημάτων –προεδρικά διατάγματα, υπουργικές αποφάσεις- τα περισσότερα εκ των οποίων σημειώνω ότι βρίσκονται ακόμα σε εκκρεμότητα, τεσσερισήμι</w:t>
      </w:r>
      <w:r>
        <w:rPr>
          <w:rFonts w:eastAsia="Times New Roman"/>
          <w:color w:val="000000"/>
          <w:szCs w:val="24"/>
          <w:shd w:val="clear" w:color="auto" w:fill="FFFFFF"/>
        </w:rPr>
        <w:t xml:space="preserve">σι μήνες μετά. </w:t>
      </w:r>
    </w:p>
    <w:p w14:paraId="25CA983F" w14:textId="77777777" w:rsidR="00054EB1" w:rsidRDefault="00375CE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Παράλληλα, είναι απαραίτητη προϋπόθεση από τον ίδιο νόμο η δημιουργία των </w:t>
      </w:r>
      <w:proofErr w:type="spellStart"/>
      <w:r>
        <w:rPr>
          <w:rFonts w:eastAsia="Times New Roman"/>
          <w:color w:val="000000"/>
          <w:szCs w:val="24"/>
          <w:shd w:val="clear" w:color="auto" w:fill="FFFFFF"/>
        </w:rPr>
        <w:t>προβλεπομένων</w:t>
      </w:r>
      <w:proofErr w:type="spellEnd"/>
      <w:r>
        <w:rPr>
          <w:rFonts w:eastAsia="Times New Roman"/>
          <w:color w:val="000000"/>
          <w:szCs w:val="24"/>
          <w:shd w:val="clear" w:color="auto" w:fill="FFFFFF"/>
        </w:rPr>
        <w:t xml:space="preserve"> ψηφιακών υποδομών, όπως, για παρά</w:t>
      </w:r>
      <w:r>
        <w:rPr>
          <w:rFonts w:eastAsia="Times New Roman"/>
          <w:color w:val="000000"/>
          <w:szCs w:val="24"/>
          <w:shd w:val="clear" w:color="auto" w:fill="FFFFFF"/>
        </w:rPr>
        <w:lastRenderedPageBreak/>
        <w:t xml:space="preserve">δειγμα, η προτυποποίηση των τευχών δημοπράτησης και σχεδίων συμβάσεων, </w:t>
      </w:r>
      <w:proofErr w:type="spellStart"/>
      <w:r>
        <w:rPr>
          <w:rFonts w:eastAsia="Times New Roman"/>
          <w:color w:val="000000"/>
          <w:szCs w:val="24"/>
          <w:shd w:val="clear" w:color="auto" w:fill="FFFFFF"/>
        </w:rPr>
        <w:t>διαλειτουργικότητα</w:t>
      </w:r>
      <w:proofErr w:type="spellEnd"/>
      <w:r>
        <w:rPr>
          <w:rFonts w:eastAsia="Times New Roman"/>
          <w:color w:val="000000"/>
          <w:szCs w:val="24"/>
          <w:shd w:val="clear" w:color="auto" w:fill="FFFFFF"/>
        </w:rPr>
        <w:t xml:space="preserve"> με τις ιστοσελίδες των αναθετ</w:t>
      </w:r>
      <w:r>
        <w:rPr>
          <w:rFonts w:eastAsia="Times New Roman"/>
          <w:color w:val="000000"/>
          <w:szCs w:val="24"/>
          <w:shd w:val="clear" w:color="auto" w:fill="FFFFFF"/>
        </w:rPr>
        <w:t>ουσών αρχών, σύσταση συστήματος ηλεκτρονικών κληρώσεων στο ΥΠΟΜΕΔΙ, ώστε να μπορεί δηλαδή να προκηρυχθεί και να δημοπρατηθεί ένα δημόσιο έργο.</w:t>
      </w:r>
    </w:p>
    <w:p w14:paraId="25CA9840" w14:textId="77777777" w:rsidR="00054EB1" w:rsidRDefault="00375CE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 Περαιτέρω, δεν έχουν ακόμα ετοιμαστεί τα πρότυπα τεύχη διακήρυξης για προμήθειες και υπηρεσίες, με αποτέλεσμα να</w:t>
      </w:r>
      <w:r>
        <w:rPr>
          <w:rFonts w:eastAsia="Times New Roman"/>
          <w:color w:val="000000"/>
          <w:szCs w:val="24"/>
          <w:shd w:val="clear" w:color="auto" w:fill="FFFFFF"/>
        </w:rPr>
        <w:t xml:space="preserve"> καθίσταται, κύριε Υπουργέ, αδύνατη η πραγματοποίηση οποιασδήποτε σύμβασης, από την πιο απλή</w:t>
      </w:r>
      <w:r>
        <w:rPr>
          <w:rFonts w:eastAsia="Times New Roman"/>
          <w:color w:val="000000"/>
          <w:szCs w:val="24"/>
          <w:shd w:val="clear" w:color="auto" w:fill="FFFFFF"/>
        </w:rPr>
        <w:t>,</w:t>
      </w:r>
      <w:r>
        <w:rPr>
          <w:rFonts w:eastAsia="Times New Roman"/>
          <w:color w:val="000000"/>
          <w:szCs w:val="24"/>
          <w:shd w:val="clear" w:color="auto" w:fill="FFFFFF"/>
        </w:rPr>
        <w:t xml:space="preserve"> όπως η προμήθεια, για παράδειγμα, γραφικής ύλης, μέχρι την πιο σύνθετη, όπως η κατασκευή ενός σημαντικού έργου υποδομής. Πρόσφατα μάλιστα</w:t>
      </w:r>
      <w:r>
        <w:rPr>
          <w:rFonts w:eastAsia="Times New Roman"/>
          <w:color w:val="000000"/>
          <w:szCs w:val="24"/>
          <w:shd w:val="clear" w:color="auto" w:fill="FFFFFF"/>
        </w:rPr>
        <w:t>,</w:t>
      </w:r>
      <w:r>
        <w:rPr>
          <w:rFonts w:eastAsia="Times New Roman"/>
          <w:color w:val="000000"/>
          <w:szCs w:val="24"/>
          <w:shd w:val="clear" w:color="auto" w:fill="FFFFFF"/>
        </w:rPr>
        <w:t xml:space="preserve"> ανακοινώθηκαν τα υποδεί</w:t>
      </w:r>
      <w:r>
        <w:rPr>
          <w:rFonts w:eastAsia="Times New Roman"/>
          <w:color w:val="000000"/>
          <w:szCs w:val="24"/>
          <w:shd w:val="clear" w:color="auto" w:fill="FFFFFF"/>
        </w:rPr>
        <w:t xml:space="preserve">γματα διακηρύξεων, ενώ ακόμα αναμένεται η έκδοση των προτύπων τευχών. </w:t>
      </w:r>
    </w:p>
    <w:p w14:paraId="25CA9841" w14:textId="77777777" w:rsidR="00054EB1" w:rsidRDefault="00375CE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Δεδομένου ότι τα απαιτούμενα αυτά δεν έχουν εκπληρωθεί ή έχουν εκπληρωθεί εν μέρει, για να ακριβολογώ, καθίσταται αδύνατη η εφαρμογή του νόμου, παρά το γεγονός ότι βρίσκεται σε ισχύ από</w:t>
      </w:r>
      <w:r>
        <w:rPr>
          <w:rFonts w:eastAsia="Times New Roman"/>
          <w:color w:val="000000"/>
          <w:szCs w:val="24"/>
          <w:shd w:val="clear" w:color="auto" w:fill="FFFFFF"/>
        </w:rPr>
        <w:t xml:space="preserve"> τη δημοσίευσή του στις 8 Αυγούστου 2016. </w:t>
      </w:r>
    </w:p>
    <w:p w14:paraId="25CA9842" w14:textId="77777777" w:rsidR="00054EB1" w:rsidRDefault="00375CE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Αποτέλεσμα αυτής της προχειρότητας είναι να μην μπορεί να προχωρήσει η δημοπράτηση οποιουδήποτε έργου. Οι δυσμενείς συνέπειες για την έναρξη ή τη συνέχιση έργων που υλοποιούνται σταδιακά και έχουν ενταχθεί στο ΕΣΠΑ, προκαλούν εντονότατη ανησυχία, αλλά και </w:t>
      </w:r>
      <w:r>
        <w:rPr>
          <w:rFonts w:eastAsia="Times New Roman"/>
          <w:color w:val="000000"/>
          <w:szCs w:val="24"/>
          <w:shd w:val="clear" w:color="auto" w:fill="FFFFFF"/>
        </w:rPr>
        <w:t xml:space="preserve">προβληματισμό σε όλους μας. </w:t>
      </w:r>
    </w:p>
    <w:p w14:paraId="25CA9843" w14:textId="77777777" w:rsidR="00054EB1" w:rsidRDefault="00375CE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κατάσταση περιπλέκεται ακόμη περισσότερο, κύριε Υπουργέ. Η Ενιαία Ανεξάρτητη Αρχή Δημοσίων Συμβάσεων αδυνατεί να δώσει συγκεκριμένες οδηγίες στους φορείς, ΟΤΑ πρώτου και δευτέρου βαθμού. Έτσι, τους συμβουλεύει –κρατήστε το αυ</w:t>
      </w:r>
      <w:r>
        <w:rPr>
          <w:rFonts w:eastAsia="Times New Roman"/>
          <w:color w:val="000000"/>
          <w:szCs w:val="24"/>
          <w:shd w:val="clear" w:color="auto" w:fill="FFFFFF"/>
        </w:rPr>
        <w:t xml:space="preserve">τό- να πράξουν κατά το δοκούν, όσον αφορά τις διακηρύξεις τους και να τις τρέξουν σύμφωνα με τον ν.4412/2016. </w:t>
      </w:r>
    </w:p>
    <w:p w14:paraId="25CA9844" w14:textId="77777777" w:rsidR="00054EB1" w:rsidRDefault="00375CE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Στη συνέχεια, όμως, συνέβη το εξής τραγικό: Ο έλεγχος νομιμότητας των δημοσίων συμβάσεων</w:t>
      </w:r>
      <w:r>
        <w:rPr>
          <w:rFonts w:eastAsia="Times New Roman"/>
          <w:color w:val="000000"/>
          <w:szCs w:val="24"/>
          <w:shd w:val="clear" w:color="auto" w:fill="FFFFFF"/>
        </w:rPr>
        <w:t>,</w:t>
      </w:r>
      <w:r>
        <w:rPr>
          <w:rFonts w:eastAsia="Times New Roman"/>
          <w:color w:val="000000"/>
          <w:szCs w:val="24"/>
          <w:shd w:val="clear" w:color="auto" w:fill="FFFFFF"/>
        </w:rPr>
        <w:t xml:space="preserve"> που ασκεί η αποκεντρωμένη διοίκηση, κρίνει άκυρες τις σ</w:t>
      </w:r>
      <w:r>
        <w:rPr>
          <w:rFonts w:eastAsia="Times New Roman"/>
          <w:color w:val="000000"/>
          <w:szCs w:val="24"/>
          <w:shd w:val="clear" w:color="auto" w:fill="FFFFFF"/>
        </w:rPr>
        <w:t xml:space="preserve">χετικές με τις διακηρύξεις αποφάσεις. Ενδεικτικά, σας αναφέρω ένα παράδειγμα: Μόνο για τον Δήμο Ηρακλείου, πάνω από τριάντα </w:t>
      </w:r>
      <w:r>
        <w:rPr>
          <w:rFonts w:eastAsia="Times New Roman"/>
          <w:color w:val="000000"/>
          <w:szCs w:val="24"/>
          <w:shd w:val="clear" w:color="auto" w:fill="FFFFFF"/>
        </w:rPr>
        <w:lastRenderedPageBreak/>
        <w:t>αποφάσεις έχουν κριθεί άκυρες από την Αποκεντρωμένη Διοίκηση Κρήτης, διότι ακολούθησαν αυτό που εσείς τους είπατε.</w:t>
      </w:r>
    </w:p>
    <w:p w14:paraId="25CA9845" w14:textId="77777777" w:rsidR="00054EB1" w:rsidRDefault="00375CE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Υπουργέ, νο</w:t>
      </w:r>
      <w:r>
        <w:rPr>
          <w:rFonts w:eastAsia="Times New Roman"/>
          <w:color w:val="000000"/>
          <w:szCs w:val="24"/>
          <w:shd w:val="clear" w:color="auto" w:fill="FFFFFF"/>
        </w:rPr>
        <w:t>μίζω ότι αντιλαμβάνεστε πως η δυσμενής αυτή εξέλιξη πρακτικά σημαίνει πολύμηνες καθυστερήσεις στην προκήρυξη και δημοπράτηση δημοσίων έργων. Φαντάζομαι ότι αντιλαμβάνεστε τις καταστροφικές συνέπειες</w:t>
      </w:r>
      <w:r>
        <w:rPr>
          <w:rFonts w:eastAsia="Times New Roman"/>
          <w:color w:val="000000"/>
          <w:szCs w:val="24"/>
          <w:shd w:val="clear" w:color="auto" w:fill="FFFFFF"/>
        </w:rPr>
        <w:t>,</w:t>
      </w:r>
      <w:r>
        <w:rPr>
          <w:rFonts w:eastAsia="Times New Roman"/>
          <w:color w:val="000000"/>
          <w:szCs w:val="24"/>
          <w:shd w:val="clear" w:color="auto" w:fill="FFFFFF"/>
        </w:rPr>
        <w:t xml:space="preserve"> τόσο για την εξέλιξη των έργων</w:t>
      </w:r>
      <w:r>
        <w:rPr>
          <w:rFonts w:eastAsia="Times New Roman"/>
          <w:color w:val="000000"/>
          <w:szCs w:val="24"/>
          <w:shd w:val="clear" w:color="auto" w:fill="FFFFFF"/>
        </w:rPr>
        <w:t>,</w:t>
      </w:r>
      <w:r>
        <w:rPr>
          <w:rFonts w:eastAsia="Times New Roman"/>
          <w:color w:val="000000"/>
          <w:szCs w:val="24"/>
          <w:shd w:val="clear" w:color="auto" w:fill="FFFFFF"/>
        </w:rPr>
        <w:t xml:space="preserve"> όσο και για την τοπική ο</w:t>
      </w:r>
      <w:r>
        <w:rPr>
          <w:rFonts w:eastAsia="Times New Roman"/>
          <w:color w:val="000000"/>
          <w:szCs w:val="24"/>
          <w:shd w:val="clear" w:color="auto" w:fill="FFFFFF"/>
        </w:rPr>
        <w:t>ικονομία, την κίνηση χρημάτων στην τοπική αγορά και τη δημιουργία θέσεων εργασίας.</w:t>
      </w:r>
    </w:p>
    <w:p w14:paraId="25CA9846" w14:textId="77777777" w:rsidR="00054EB1" w:rsidRDefault="00375CE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 Το ειρωνικό στην όλη ιστορία είναι ότι το πρόβλημα δεν θα είχε καν δημιουργηθεί, εάν είχατε μεριμνήσει, κύριε Υπουργέ, ώστε να υπάρχουν μεταβατικές διατάξεις, που να ορίζου</w:t>
      </w:r>
      <w:r>
        <w:rPr>
          <w:rFonts w:eastAsia="Times New Roman"/>
          <w:color w:val="000000"/>
          <w:szCs w:val="24"/>
          <w:shd w:val="clear" w:color="auto" w:fill="FFFFFF"/>
        </w:rPr>
        <w:t>ν τι μπορεί να εφαρμόζεται μέχρι την ολοκλήρωση των διαδικασιών που απαιτεί ο νόμος.</w:t>
      </w:r>
    </w:p>
    <w:p w14:paraId="25CA9847" w14:textId="77777777" w:rsidR="00054EB1" w:rsidRDefault="00375CE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Σας ερωτώ, λοιπόν, πρώτον, σε ποιες ενέργειες προτίθεστε να προβείτε για την άμεση επίλυση του προβλήματος</w:t>
      </w:r>
      <w:r>
        <w:rPr>
          <w:rFonts w:eastAsia="Times New Roman"/>
          <w:color w:val="000000"/>
          <w:szCs w:val="24"/>
          <w:shd w:val="clear" w:color="auto" w:fill="FFFFFF"/>
        </w:rPr>
        <w:t>,</w:t>
      </w:r>
      <w:r>
        <w:rPr>
          <w:rFonts w:eastAsia="Times New Roman"/>
          <w:color w:val="000000"/>
          <w:szCs w:val="24"/>
          <w:shd w:val="clear" w:color="auto" w:fill="FFFFFF"/>
        </w:rPr>
        <w:t xml:space="preserve"> που έχει δημιουργηθεί από την εφαρμογή του ν.4412/2016 και, δεύ</w:t>
      </w:r>
      <w:r>
        <w:rPr>
          <w:rFonts w:eastAsia="Times New Roman"/>
          <w:color w:val="000000"/>
          <w:szCs w:val="24"/>
          <w:shd w:val="clear" w:color="auto" w:fill="FFFFFF"/>
        </w:rPr>
        <w:t xml:space="preserve">τερον, για ποιο λόγο δεν υπήρξαν </w:t>
      </w:r>
      <w:r>
        <w:rPr>
          <w:rFonts w:eastAsia="Times New Roman"/>
          <w:color w:val="000000"/>
          <w:szCs w:val="24"/>
          <w:shd w:val="clear" w:color="auto" w:fill="FFFFFF"/>
        </w:rPr>
        <w:lastRenderedPageBreak/>
        <w:t>μεταβατικές διατάξεις στον ως άνω νόμο, ώστε να ρυθμίζονται τα θέματα αυτά και να γίνονται απρόσκοπτα οι δημόσιες συμβάσεις υπηρεσιών, προμηθειών και έργων.</w:t>
      </w:r>
    </w:p>
    <w:p w14:paraId="25CA9848" w14:textId="77777777" w:rsidR="00054EB1" w:rsidRDefault="00375CE6">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Σας ευχαριστώ πολύ.</w:t>
      </w:r>
    </w:p>
    <w:p w14:paraId="25CA9849"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Υπουργέ, έχετε τον λόγο για τρία λεπτά.</w:t>
      </w:r>
    </w:p>
    <w:p w14:paraId="25CA984A" w14:textId="77777777" w:rsidR="00054EB1" w:rsidRDefault="00375CE6">
      <w:pPr>
        <w:spacing w:after="0" w:line="600" w:lineRule="auto"/>
        <w:ind w:firstLine="720"/>
        <w:jc w:val="both"/>
        <w:rPr>
          <w:rFonts w:eastAsia="Times New Roman" w:cs="Times New Roman"/>
          <w:szCs w:val="24"/>
        </w:rPr>
      </w:pPr>
      <w:r>
        <w:rPr>
          <w:rFonts w:eastAsia="Times New Roman" w:cs="Times New Roman"/>
          <w:b/>
        </w:rPr>
        <w:t>ΔΗΜΟΣ ΠΑΠΑΔΗΜΗΤΡΙΟΥ (Υπουργός Οικονομίας και Ανάπτυξης):</w:t>
      </w:r>
      <w:r>
        <w:rPr>
          <w:rFonts w:eastAsia="Times New Roman" w:cs="Times New Roman"/>
          <w:szCs w:val="24"/>
        </w:rPr>
        <w:t xml:space="preserve"> Ευχαριστώ πολύ, κυρία Πρόεδρε. </w:t>
      </w:r>
    </w:p>
    <w:p w14:paraId="25CA984B"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Ο ν.4412/2016, που ψηφίστηκε και τέθηκε σε εφαρμογή τον Αύγουστο του 2016, είναι αμέσου εφαρμογής και συνιστά προσαρμογή</w:t>
      </w:r>
      <w:r>
        <w:rPr>
          <w:rFonts w:eastAsia="Times New Roman" w:cs="Times New Roman"/>
          <w:szCs w:val="24"/>
        </w:rPr>
        <w:t xml:space="preserve"> της εθνικής νομοθεσίας σε δύο κοινοτικές </w:t>
      </w:r>
      <w:r>
        <w:rPr>
          <w:rFonts w:eastAsia="Times New Roman" w:cs="Times New Roman"/>
          <w:szCs w:val="24"/>
        </w:rPr>
        <w:t>οδηγίες</w:t>
      </w:r>
      <w:r>
        <w:rPr>
          <w:rFonts w:eastAsia="Times New Roman" w:cs="Times New Roman"/>
          <w:szCs w:val="24"/>
        </w:rPr>
        <w:t xml:space="preserve">: </w:t>
      </w:r>
      <w:r>
        <w:rPr>
          <w:rFonts w:eastAsia="Times New Roman" w:cs="Times New Roman"/>
          <w:szCs w:val="24"/>
        </w:rPr>
        <w:t>Πρώτον</w:t>
      </w:r>
      <w:r>
        <w:rPr>
          <w:rFonts w:eastAsia="Times New Roman" w:cs="Times New Roman"/>
          <w:szCs w:val="24"/>
        </w:rPr>
        <w:t xml:space="preserve">, την </w:t>
      </w:r>
      <w:r>
        <w:rPr>
          <w:rFonts w:eastAsia="Times New Roman" w:cs="Times New Roman"/>
          <w:szCs w:val="24"/>
        </w:rPr>
        <w:t xml:space="preserve">οδηγία </w:t>
      </w:r>
      <w:r>
        <w:rPr>
          <w:rFonts w:eastAsia="Times New Roman" w:cs="Times New Roman"/>
          <w:szCs w:val="24"/>
        </w:rPr>
        <w:t>2014/24 ΕΕ, που αφορά τη διαδικασία σύναψης δημοσίων συμβάσεων και, δεύτερον, την Οδηγία 2014/25 ΕΕ, που καλύπτει τις προμήθειες φορέων στους τομείς ύδατος, ενέργειας, μεταφορών και ταχυ</w:t>
      </w:r>
      <w:r>
        <w:rPr>
          <w:rFonts w:eastAsia="Times New Roman" w:cs="Times New Roman"/>
          <w:szCs w:val="24"/>
        </w:rPr>
        <w:t xml:space="preserve">δρομικών υπηρεσιών. </w:t>
      </w:r>
    </w:p>
    <w:p w14:paraId="25CA984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γνώμονα τις αρχές της διαφάνειας και της αμεροληψίας, διά του ως άνω κανονιστικού πλαισίου, </w:t>
      </w:r>
      <w:proofErr w:type="spellStart"/>
      <w:r>
        <w:rPr>
          <w:rFonts w:eastAsia="Times New Roman" w:cs="Times New Roman"/>
          <w:szCs w:val="24"/>
        </w:rPr>
        <w:t>ομογενοποιούνται</w:t>
      </w:r>
      <w:proofErr w:type="spellEnd"/>
      <w:r>
        <w:rPr>
          <w:rFonts w:eastAsia="Times New Roman" w:cs="Times New Roman"/>
          <w:szCs w:val="24"/>
        </w:rPr>
        <w:t xml:space="preserve"> οι διαδικασίες που αφορούν την εκτέλεση των δημοσίων έργων, αλλά και στην έννομη προστασία κατά την άφεσή τους. Ο νόμος τέθ</w:t>
      </w:r>
      <w:r>
        <w:rPr>
          <w:rFonts w:eastAsia="Times New Roman" w:cs="Times New Roman"/>
          <w:szCs w:val="24"/>
        </w:rPr>
        <w:t xml:space="preserve">ηκε σε άμεση ισχύ, γιατί οι σχετικές ρυθμίσεις αποτελούσαν εδώ και χρόνια σχετική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της χώρας, αλλά και </w:t>
      </w:r>
      <w:proofErr w:type="spellStart"/>
      <w:r>
        <w:rPr>
          <w:rFonts w:eastAsia="Times New Roman" w:cs="Times New Roman"/>
          <w:szCs w:val="24"/>
        </w:rPr>
        <w:t>αιρεσιμότητα</w:t>
      </w:r>
      <w:proofErr w:type="spellEnd"/>
      <w:r>
        <w:rPr>
          <w:rFonts w:eastAsia="Times New Roman" w:cs="Times New Roman"/>
          <w:szCs w:val="24"/>
        </w:rPr>
        <w:t xml:space="preserve"> για το ΕΣΠΑ. </w:t>
      </w:r>
    </w:p>
    <w:p w14:paraId="25CA984D"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Ήταν, δηλαδή, υποχρέωση με προθεσμία, η άτοκη παρέλευση της οποίας μπορεί να οδηγήσει σε αναστολή πληρωμών</w:t>
      </w:r>
      <w:r>
        <w:rPr>
          <w:rFonts w:eastAsia="Times New Roman" w:cs="Times New Roman"/>
          <w:szCs w:val="24"/>
        </w:rPr>
        <w:t xml:space="preserve"> ΕΣΠΑ από την Ευρωπαϊκή Ένωση, προκαλώντας έτσι πρόβλημα ρευστότητας και απορρόφησης πόρων και, άρα, πάγωμα δημοσίων έργων.</w:t>
      </w:r>
    </w:p>
    <w:p w14:paraId="25CA984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Επιπλέον, ο ν.4412/2016, αφ’ ενός κωδικοποίησε τα μέχρι τότε πολλά διάσπαρτα νομοθετήματα, καθώς υπήρχε άλλο για έργα, άλλο για υπηρ</w:t>
      </w:r>
      <w:r>
        <w:rPr>
          <w:rFonts w:eastAsia="Times New Roman" w:cs="Times New Roman"/>
          <w:szCs w:val="24"/>
        </w:rPr>
        <w:t xml:space="preserve">εσίες, άλλο για μελέτες, άλλο για τη δικαστική προστασία, άλλο για την τεχνική βοήθεια και πολλοί κανονισμοί προμηθειών με διαφορετικούς όρους. </w:t>
      </w:r>
      <w:r>
        <w:rPr>
          <w:rFonts w:eastAsia="Times New Roman" w:cs="Times New Roman"/>
          <w:szCs w:val="24"/>
        </w:rPr>
        <w:lastRenderedPageBreak/>
        <w:t>Αφ’ ετέρου, ρύθμισε διάφορα θέματα</w:t>
      </w:r>
      <w:r>
        <w:rPr>
          <w:rFonts w:eastAsia="Times New Roman" w:cs="Times New Roman"/>
          <w:szCs w:val="24"/>
        </w:rPr>
        <w:t>,</w:t>
      </w:r>
      <w:r>
        <w:rPr>
          <w:rFonts w:eastAsia="Times New Roman" w:cs="Times New Roman"/>
          <w:szCs w:val="24"/>
        </w:rPr>
        <w:t xml:space="preserve"> που κατά καιρούς είχαν αποδεχθεί από εθνικά και ευρωπαϊκά δικαστήρια ή όργαν</w:t>
      </w:r>
      <w:r>
        <w:rPr>
          <w:rFonts w:eastAsia="Times New Roman" w:cs="Times New Roman"/>
          <w:szCs w:val="24"/>
        </w:rPr>
        <w:t xml:space="preserve">α ελέγχου. </w:t>
      </w:r>
    </w:p>
    <w:p w14:paraId="25CA984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Απορρίπτοντας τις στρεβλώσεις του παρελθόντος, με τον νέο νόμο καταργούνται όλες οι ειδικές διατάξεις ανάθεσης και εκτέλεσης δημοσίων έργων, οι ειδικοί κανονισμοί των οργανισμών και των εταιρειών του </w:t>
      </w:r>
      <w:r>
        <w:rPr>
          <w:rFonts w:eastAsia="Times New Roman" w:cs="Times New Roman"/>
          <w:szCs w:val="24"/>
        </w:rPr>
        <w:t>δημοσίου</w:t>
      </w:r>
      <w:r>
        <w:rPr>
          <w:rFonts w:eastAsia="Times New Roman" w:cs="Times New Roman"/>
          <w:szCs w:val="24"/>
        </w:rPr>
        <w:t>, ΔΕΗ, ΕΡΓΟΣΕ, ΕΥΑΘ κ.λπ., καθώς και</w:t>
      </w:r>
      <w:r>
        <w:rPr>
          <w:rFonts w:eastAsia="Times New Roman" w:cs="Times New Roman"/>
          <w:szCs w:val="24"/>
        </w:rPr>
        <w:t xml:space="preserve"> κάθε άλλη αντίθετη γενική ή ειδική διάταξη.</w:t>
      </w:r>
    </w:p>
    <w:p w14:paraId="25CA9850"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Με άλλα λόγια, ο ν.4412/2016 εισάγει τις μεταρρυθμίσεις εκείνες που οι υγιείς δυνάμεις της επιχειρηματικότητας της χώρας επιζητούσαν επανειλημμένα επί δεκαετίες. Επομένως, πρόκειται για ένα νόμο</w:t>
      </w:r>
      <w:r>
        <w:rPr>
          <w:rFonts w:eastAsia="Times New Roman" w:cs="Times New Roman"/>
          <w:szCs w:val="24"/>
        </w:rPr>
        <w:t>,</w:t>
      </w:r>
      <w:r>
        <w:rPr>
          <w:rFonts w:eastAsia="Times New Roman" w:cs="Times New Roman"/>
          <w:szCs w:val="24"/>
        </w:rPr>
        <w:t xml:space="preserve"> που τελικά θα δ</w:t>
      </w:r>
      <w:r>
        <w:rPr>
          <w:rFonts w:eastAsia="Times New Roman" w:cs="Times New Roman"/>
          <w:szCs w:val="24"/>
        </w:rPr>
        <w:t xml:space="preserve">ιευκολύνει τους χρήστες. </w:t>
      </w:r>
    </w:p>
    <w:p w14:paraId="25CA9851"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Είναι ευνόητο ότι το κύρος</w:t>
      </w:r>
      <w:r>
        <w:rPr>
          <w:rFonts w:eastAsia="Times New Roman" w:cs="Times New Roman"/>
          <w:szCs w:val="24"/>
        </w:rPr>
        <w:t>,</w:t>
      </w:r>
      <w:r>
        <w:rPr>
          <w:rFonts w:eastAsia="Times New Roman" w:cs="Times New Roman"/>
          <w:szCs w:val="24"/>
        </w:rPr>
        <w:t xml:space="preserve"> τόσο των ουσιαστικών αλλαγών</w:t>
      </w:r>
      <w:r>
        <w:rPr>
          <w:rFonts w:eastAsia="Times New Roman" w:cs="Times New Roman"/>
          <w:szCs w:val="24"/>
        </w:rPr>
        <w:t>,</w:t>
      </w:r>
      <w:r>
        <w:rPr>
          <w:rFonts w:eastAsia="Times New Roman" w:cs="Times New Roman"/>
          <w:szCs w:val="24"/>
        </w:rPr>
        <w:t xml:space="preserve"> που επέφερε, όσο και των αλλαγών στη διάθεση της σχετικής νομοθεσίας, προκαλεί εύλογο και υγιές άγχος στους εμπλεκόμενους, όπως κάθε νομοθετική αλλαγή και τομή. Ωστόσο, πρέ</w:t>
      </w:r>
      <w:r>
        <w:rPr>
          <w:rFonts w:eastAsia="Times New Roman" w:cs="Times New Roman"/>
          <w:szCs w:val="24"/>
        </w:rPr>
        <w:t xml:space="preserve">πει να ληφθεί υπ’ </w:t>
      </w:r>
      <w:proofErr w:type="spellStart"/>
      <w:r>
        <w:rPr>
          <w:rFonts w:eastAsia="Times New Roman" w:cs="Times New Roman"/>
          <w:szCs w:val="24"/>
        </w:rPr>
        <w:t>όψιν</w:t>
      </w:r>
      <w:proofErr w:type="spellEnd"/>
      <w:r>
        <w:rPr>
          <w:rFonts w:eastAsia="Times New Roman" w:cs="Times New Roman"/>
          <w:szCs w:val="24"/>
        </w:rPr>
        <w:t xml:space="preserve"> ότι ο νόμος είναι </w:t>
      </w:r>
      <w:r>
        <w:rPr>
          <w:rFonts w:eastAsia="Times New Roman" w:cs="Times New Roman"/>
          <w:szCs w:val="24"/>
        </w:rPr>
        <w:lastRenderedPageBreak/>
        <w:t xml:space="preserve">ήδη σε ισχύ εδώ και τέσσερις μήνες. Ήταν σε δημόσια διαβούλευση επί μακρό χρονικό διάστημα. Οι </w:t>
      </w:r>
      <w:r>
        <w:rPr>
          <w:rFonts w:eastAsia="Times New Roman" w:cs="Times New Roman"/>
          <w:szCs w:val="24"/>
        </w:rPr>
        <w:t xml:space="preserve">οδηγίες </w:t>
      </w:r>
      <w:r>
        <w:rPr>
          <w:rFonts w:eastAsia="Times New Roman" w:cs="Times New Roman"/>
          <w:szCs w:val="24"/>
        </w:rPr>
        <w:t>αυτές ήταν γνωστές σε όλους τους εμπλεκόμενους</w:t>
      </w:r>
      <w:r>
        <w:rPr>
          <w:rFonts w:eastAsia="Times New Roman" w:cs="Times New Roman"/>
          <w:szCs w:val="24"/>
        </w:rPr>
        <w:t>,</w:t>
      </w:r>
      <w:r>
        <w:rPr>
          <w:rFonts w:eastAsia="Times New Roman" w:cs="Times New Roman"/>
          <w:szCs w:val="24"/>
        </w:rPr>
        <w:t xml:space="preserve"> με αναθέσεις από τον Απρίλιο του 2014</w:t>
      </w:r>
      <w:r>
        <w:rPr>
          <w:rFonts w:eastAsia="Times New Roman" w:cs="Times New Roman"/>
          <w:szCs w:val="24"/>
        </w:rPr>
        <w:t>.</w:t>
      </w:r>
    </w:p>
    <w:p w14:paraId="25CA9852"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Πρέπει να τονιστεί πως υπ</w:t>
      </w:r>
      <w:r>
        <w:rPr>
          <w:rFonts w:eastAsia="Times New Roman" w:cs="Times New Roman"/>
          <w:szCs w:val="24"/>
        </w:rPr>
        <w:t>ό το νέο κανονιστικό πλαίσιο του ν. 4412/2016, προφανώς και υφίστανται μεταβατικές διατάξεις για την εύρυθμη λειτουργία της διοίκησης, ενώ είναι απολύτως σαφές ότι ο παρών νόμος δεν ανατρέπει διαδικασίες σύναψης δημοσίων συμβάσεων</w:t>
      </w:r>
      <w:r>
        <w:rPr>
          <w:rFonts w:eastAsia="Times New Roman" w:cs="Times New Roman"/>
          <w:szCs w:val="24"/>
        </w:rPr>
        <w:t>,</w:t>
      </w:r>
      <w:r>
        <w:rPr>
          <w:rFonts w:eastAsia="Times New Roman" w:cs="Times New Roman"/>
          <w:szCs w:val="24"/>
        </w:rPr>
        <w:t xml:space="preserve"> που έχουν εκκινήσει προ </w:t>
      </w:r>
      <w:r>
        <w:rPr>
          <w:rFonts w:eastAsia="Times New Roman" w:cs="Times New Roman"/>
          <w:szCs w:val="24"/>
        </w:rPr>
        <w:t>της ενάρξεως της ισχύος του νόμου. Προφανέστερα δε</w:t>
      </w:r>
      <w:r>
        <w:rPr>
          <w:rFonts w:eastAsia="Times New Roman" w:cs="Times New Roman"/>
          <w:szCs w:val="24"/>
        </w:rPr>
        <w:t>,</w:t>
      </w:r>
      <w:r>
        <w:rPr>
          <w:rFonts w:eastAsia="Times New Roman" w:cs="Times New Roman"/>
          <w:szCs w:val="24"/>
        </w:rPr>
        <w:t xml:space="preserve"> και ο νόμος έχει ήδη ενεργοποιηθεί, ενώ η διεκπεραίωση των δημοσίων έργων</w:t>
      </w:r>
      <w:r>
        <w:rPr>
          <w:rFonts w:eastAsia="Times New Roman" w:cs="Times New Roman"/>
          <w:szCs w:val="24"/>
        </w:rPr>
        <w:t>,</w:t>
      </w:r>
      <w:r>
        <w:rPr>
          <w:rFonts w:eastAsia="Times New Roman" w:cs="Times New Roman"/>
          <w:szCs w:val="24"/>
        </w:rPr>
        <w:t xml:space="preserve"> σαφώς και δεν παρεμποδίζεται. </w:t>
      </w:r>
    </w:p>
    <w:p w14:paraId="25CA9853"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και προς άρση κάθε αμφιβολίας, υπογραμμίζω ότι οι διατάξεις του ν.4412/2016, όσον </w:t>
      </w:r>
      <w:r>
        <w:rPr>
          <w:rFonts w:eastAsia="Times New Roman" w:cs="Times New Roman"/>
          <w:szCs w:val="24"/>
        </w:rPr>
        <w:t xml:space="preserve">αφορά στις δημόσιες συμβάσεις προμηθειών και παροχής γενικών υπηρεσιών, είναι αμέσου εφαρμογής και η ισχύς τους δεν εξαρτάται από την έκδοση δευτερογενούς δικαίου. </w:t>
      </w:r>
    </w:p>
    <w:p w14:paraId="25CA9854"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Τυχόν προβλεπόμενες, με εξουσιοδοτικές διατάξεις, πράξεις δευτερογενούς δικαίου δεν εμποδίζ</w:t>
      </w:r>
      <w:r>
        <w:rPr>
          <w:rFonts w:eastAsia="Times New Roman" w:cs="Times New Roman"/>
          <w:szCs w:val="24"/>
        </w:rPr>
        <w:t xml:space="preserve">ουν ή αναστέλλουν την εφαρμογή των κανόνων ανάθεσης και εκτέλεσης των δημοσίων συμβάσεων, προμηθειών και παροχής γενικών υπηρεσιών. </w:t>
      </w:r>
    </w:p>
    <w:p w14:paraId="25CA9855"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Συνεπώς, πρέπει να είναι σε όλους ευκρινές ότι οπωσδήποτε μεταβατικό, προσωρινό, ειδικό ή έκτακτο καθεστώς για τις δημόσιες</w:t>
      </w:r>
      <w:r>
        <w:rPr>
          <w:rFonts w:eastAsia="Times New Roman" w:cs="Times New Roman"/>
          <w:szCs w:val="24"/>
        </w:rPr>
        <w:t xml:space="preserve"> συμβάσεις δεν εξυπηρετεί το δημόσιο συμφέρον ούτε βασίζεται σε υπαρκτές διοικητικές ανάγκες. Τουναντίον, ανάλογες νομοθετικές πρωτοβουλίες θα αναβίωναν τις χειρότερες πρακτικές δημόσιας κακοδιαχείρισης, οι οποίες θα κατασπαταλούσαν οικονομικούς πόρους του</w:t>
      </w:r>
      <w:r>
        <w:rPr>
          <w:rFonts w:eastAsia="Times New Roman" w:cs="Times New Roman"/>
          <w:szCs w:val="24"/>
        </w:rPr>
        <w:t xml:space="preserve"> ελληνικού λαού.</w:t>
      </w:r>
    </w:p>
    <w:p w14:paraId="25CA9856"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Ευχαριστώ.</w:t>
      </w:r>
    </w:p>
    <w:p w14:paraId="25CA9857"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w:t>
      </w:r>
      <w:proofErr w:type="spellStart"/>
      <w:r>
        <w:rPr>
          <w:rFonts w:eastAsia="Times New Roman" w:cs="Times New Roman"/>
          <w:szCs w:val="24"/>
        </w:rPr>
        <w:t>Αυγενάκη</w:t>
      </w:r>
      <w:proofErr w:type="spellEnd"/>
      <w:r>
        <w:rPr>
          <w:rFonts w:eastAsia="Times New Roman" w:cs="Times New Roman"/>
          <w:szCs w:val="24"/>
        </w:rPr>
        <w:t>, έχετε τον λόγο για τρία λεπτά.</w:t>
      </w:r>
    </w:p>
    <w:p w14:paraId="25CA9858"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Ευχαριστώ πολύ, κυρία Πρόεδρε.</w:t>
      </w:r>
    </w:p>
    <w:p w14:paraId="25CA9859"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πραγματικά αναρωτιέμαι αν ζείτε στην ελληνική πραγματικότητα. Θα μπορ</w:t>
      </w:r>
      <w:r>
        <w:rPr>
          <w:rFonts w:eastAsia="Times New Roman" w:cs="Times New Roman"/>
          <w:szCs w:val="24"/>
        </w:rPr>
        <w:t>ούσατε πολύ απλά</w:t>
      </w:r>
      <w:r>
        <w:rPr>
          <w:rFonts w:eastAsia="Times New Roman" w:cs="Times New Roman"/>
          <w:szCs w:val="24"/>
        </w:rPr>
        <w:t>,</w:t>
      </w:r>
      <w:r>
        <w:rPr>
          <w:rFonts w:eastAsia="Times New Roman" w:cs="Times New Roman"/>
          <w:szCs w:val="24"/>
        </w:rPr>
        <w:t xml:space="preserve"> να έχετε προβλέψει τις μεταβατικές διατάξεις και να μην υπάρξει κανένα πρόβλημα στην αγορά ούτε στη λειτουργία των ΟΤΑ </w:t>
      </w:r>
      <w:r>
        <w:rPr>
          <w:rFonts w:eastAsia="Times New Roman" w:cs="Times New Roman"/>
          <w:szCs w:val="24"/>
        </w:rPr>
        <w:t>Α</w:t>
      </w:r>
      <w:r>
        <w:rPr>
          <w:rFonts w:eastAsia="Times New Roman" w:cs="Times New Roman"/>
          <w:szCs w:val="24"/>
        </w:rPr>
        <w:t xml:space="preserve">΄ και </w:t>
      </w:r>
      <w:r>
        <w:rPr>
          <w:rFonts w:eastAsia="Times New Roman" w:cs="Times New Roman"/>
          <w:szCs w:val="24"/>
        </w:rPr>
        <w:t>Β</w:t>
      </w:r>
      <w:r>
        <w:rPr>
          <w:rFonts w:eastAsia="Times New Roman" w:cs="Times New Roman"/>
          <w:szCs w:val="24"/>
        </w:rPr>
        <w:t>΄ βαθμού. Γι’ αυτό, σας παρακαλώ, είτε εσείς είτε οι συνεργάτες σας, να κάνετε μία επικοινωνία</w:t>
      </w:r>
      <w:r>
        <w:rPr>
          <w:rFonts w:eastAsia="Times New Roman" w:cs="Times New Roman"/>
          <w:szCs w:val="24"/>
        </w:rPr>
        <w:t>,</w:t>
      </w:r>
      <w:r>
        <w:rPr>
          <w:rFonts w:eastAsia="Times New Roman" w:cs="Times New Roman"/>
          <w:szCs w:val="24"/>
        </w:rPr>
        <w:t xml:space="preserve"> για να επιβεβαι</w:t>
      </w:r>
      <w:r>
        <w:rPr>
          <w:rFonts w:eastAsia="Times New Roman" w:cs="Times New Roman"/>
          <w:szCs w:val="24"/>
        </w:rPr>
        <w:t xml:space="preserve">ώσετε πως όλα αυτά που μας περιγράψατε ισχύουν, αλλά κάπου αλλού, όχι στην Ελλάδα. </w:t>
      </w:r>
    </w:p>
    <w:p w14:paraId="25CA985A"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Έχουν μπει στον πάγο όλες οι προμήθειες του </w:t>
      </w:r>
      <w:r>
        <w:rPr>
          <w:rFonts w:eastAsia="Times New Roman" w:cs="Times New Roman"/>
          <w:szCs w:val="24"/>
        </w:rPr>
        <w:t xml:space="preserve">δημοσίου </w:t>
      </w:r>
      <w:r>
        <w:rPr>
          <w:rFonts w:eastAsia="Times New Roman" w:cs="Times New Roman"/>
          <w:szCs w:val="24"/>
        </w:rPr>
        <w:t>και όλα τα δημόσια έργα -π</w:t>
      </w:r>
      <w:r>
        <w:rPr>
          <w:rFonts w:eastAsia="Times New Roman"/>
          <w:bCs/>
        </w:rPr>
        <w:t>αρακαλώ</w:t>
      </w:r>
      <w:r>
        <w:rPr>
          <w:rFonts w:eastAsia="Times New Roman" w:cs="Times New Roman"/>
          <w:szCs w:val="24"/>
        </w:rPr>
        <w:t xml:space="preserve"> κρατήστε το- λόγω της παντελούς απουσίας κοινής λογικής και στοιχειώδους διοικητικής </w:t>
      </w:r>
      <w:r>
        <w:rPr>
          <w:rFonts w:eastAsia="Times New Roman" w:cs="Times New Roman"/>
          <w:szCs w:val="24"/>
        </w:rPr>
        <w:t xml:space="preserve">αντίληψης της Κυβέρνησης. </w:t>
      </w:r>
    </w:p>
    <w:p w14:paraId="25CA985B" w14:textId="77777777" w:rsidR="00054EB1" w:rsidRDefault="00375CE6">
      <w:pPr>
        <w:spacing w:after="0" w:line="600" w:lineRule="auto"/>
        <w:ind w:firstLine="720"/>
        <w:jc w:val="both"/>
        <w:rPr>
          <w:rFonts w:eastAsia="Times New Roman"/>
          <w:bCs/>
        </w:rPr>
      </w:pPr>
      <w:r>
        <w:rPr>
          <w:rFonts w:eastAsia="Times New Roman" w:cs="Times New Roman"/>
          <w:szCs w:val="24"/>
        </w:rPr>
        <w:t>Δυστυχώς</w:t>
      </w:r>
      <w:r>
        <w:rPr>
          <w:rFonts w:eastAsia="Times New Roman" w:cs="Times New Roman"/>
          <w:szCs w:val="24"/>
        </w:rPr>
        <w:t>,</w:t>
      </w:r>
      <w:r>
        <w:rPr>
          <w:rFonts w:eastAsia="Times New Roman" w:cs="Times New Roman"/>
          <w:szCs w:val="24"/>
        </w:rPr>
        <w:t xml:space="preserve"> για την ελληνική κοινωνία και τη χώρα μας, αυτό δεν αποτελεί έκπληξη. Η επικίνδυνη κατηφόρα της Κυβέρνησης ΣΥΡΙΖΑ-ΑΝΕΛ συνεχίζεται σε όλους τους τομείς του δημοσίου βίου. Δεν μας εκπλήσσει </w:t>
      </w:r>
      <w:r>
        <w:rPr>
          <w:rFonts w:eastAsia="Times New Roman" w:cs="Times New Roman"/>
          <w:szCs w:val="24"/>
        </w:rPr>
        <w:lastRenderedPageBreak/>
        <w:t>πάντως</w:t>
      </w:r>
      <w:r>
        <w:rPr>
          <w:rFonts w:eastAsia="Times New Roman" w:cs="Times New Roman"/>
          <w:szCs w:val="24"/>
        </w:rPr>
        <w:t>,</w:t>
      </w:r>
      <w:r>
        <w:rPr>
          <w:rFonts w:eastAsia="Times New Roman" w:cs="Times New Roman"/>
          <w:szCs w:val="24"/>
        </w:rPr>
        <w:t xml:space="preserve"> η απάντησή σας, </w:t>
      </w:r>
      <w:r>
        <w:rPr>
          <w:rFonts w:eastAsia="Times New Roman"/>
          <w:bCs/>
        </w:rPr>
        <w:t xml:space="preserve">κύριε Υπουργέ. Σχεδόν την περίμενα. Ακολουθείτε τον </w:t>
      </w:r>
      <w:proofErr w:type="spellStart"/>
      <w:r>
        <w:rPr>
          <w:rFonts w:eastAsia="Times New Roman"/>
          <w:bCs/>
        </w:rPr>
        <w:t>πεπατημένο</w:t>
      </w:r>
      <w:proofErr w:type="spellEnd"/>
      <w:r>
        <w:rPr>
          <w:rFonts w:eastAsia="Times New Roman"/>
          <w:bCs/>
        </w:rPr>
        <w:t xml:space="preserve"> δρόμο, δηλαδή υποκρισία και περιγραφή μιας άλλης κατάστασης, που δεν έχει σχέση με την πραγματικότητα. </w:t>
      </w:r>
    </w:p>
    <w:p w14:paraId="25CA985C" w14:textId="77777777" w:rsidR="00054EB1" w:rsidRDefault="00375CE6">
      <w:pPr>
        <w:spacing w:after="0" w:line="600" w:lineRule="auto"/>
        <w:ind w:firstLine="720"/>
        <w:jc w:val="both"/>
        <w:rPr>
          <w:rFonts w:eastAsia="Times New Roman"/>
          <w:bCs/>
        </w:rPr>
      </w:pPr>
      <w:r>
        <w:rPr>
          <w:rFonts w:eastAsia="Times New Roman"/>
          <w:bCs/>
        </w:rPr>
        <w:t>Το πιο πρόσφατο παράδειγμα της λαϊκίστικης σάτιρας που παρακολουθούμε από τον Ιανουάριο τ</w:t>
      </w:r>
      <w:r>
        <w:rPr>
          <w:rFonts w:eastAsia="Times New Roman"/>
          <w:bCs/>
        </w:rPr>
        <w:t xml:space="preserve">ου 2015 είναι το διάγγελμα του κ. Τσίπρα, με το οποίο κοροϊδεύει αναίσχυντα τους συνταξιούχους. Τάζει φύκια για μεταξωτές κορδέλες και παρουσιάζει μία εφάπαξ παροχή ως δέκατη τρίτη σύνταξη, παρακαλώ. </w:t>
      </w:r>
    </w:p>
    <w:p w14:paraId="25CA985D" w14:textId="77777777" w:rsidR="00054EB1" w:rsidRDefault="00375CE6">
      <w:pPr>
        <w:spacing w:after="0" w:line="600" w:lineRule="auto"/>
        <w:ind w:firstLine="720"/>
        <w:jc w:val="both"/>
        <w:rPr>
          <w:rFonts w:eastAsia="Times New Roman"/>
          <w:bCs/>
        </w:rPr>
      </w:pPr>
      <w:r>
        <w:rPr>
          <w:rFonts w:eastAsia="Times New Roman"/>
          <w:bCs/>
        </w:rPr>
        <w:t>Την ίδια ώρα, εξαιτίας αυτής της κίνησης, παγώνει τη δι</w:t>
      </w:r>
      <w:r>
        <w:rPr>
          <w:rFonts w:eastAsia="Times New Roman"/>
          <w:bCs/>
        </w:rPr>
        <w:t xml:space="preserve">απραγμάτευση για τη λήξη της αξιολόγησης. Μια διαπραγμάτευση, κύριε Υπουργέ, που ο κ. </w:t>
      </w:r>
      <w:proofErr w:type="spellStart"/>
      <w:r>
        <w:rPr>
          <w:rFonts w:eastAsia="Times New Roman"/>
          <w:bCs/>
        </w:rPr>
        <w:t>Τσακαλώτος</w:t>
      </w:r>
      <w:proofErr w:type="spellEnd"/>
      <w:r>
        <w:rPr>
          <w:rFonts w:eastAsia="Times New Roman"/>
          <w:bCs/>
        </w:rPr>
        <w:t xml:space="preserve"> και το υπόλοιπο οικονομικό επιτελείο μάς έλεγαν ότι τελειώνει από τον Οκτώβριο -το θυμάστε- και ότι οποιαδήποτε παράταση της αναμονής θα είναι βλαπτική για την</w:t>
      </w:r>
      <w:r>
        <w:rPr>
          <w:rFonts w:eastAsia="Times New Roman"/>
          <w:bCs/>
        </w:rPr>
        <w:t xml:space="preserve"> ελληνική οικονομία. </w:t>
      </w:r>
    </w:p>
    <w:p w14:paraId="25CA985E" w14:textId="77777777" w:rsidR="00054EB1" w:rsidRDefault="00375CE6">
      <w:pPr>
        <w:spacing w:after="0" w:line="600" w:lineRule="auto"/>
        <w:ind w:firstLine="720"/>
        <w:jc w:val="both"/>
        <w:rPr>
          <w:rFonts w:eastAsia="Times New Roman"/>
          <w:bCs/>
        </w:rPr>
      </w:pPr>
      <w:r>
        <w:rPr>
          <w:rFonts w:eastAsia="Times New Roman"/>
          <w:bCs/>
        </w:rPr>
        <w:lastRenderedPageBreak/>
        <w:t>Θα περίμενε κανείς</w:t>
      </w:r>
      <w:r>
        <w:rPr>
          <w:rFonts w:eastAsia="Times New Roman"/>
          <w:bCs/>
        </w:rPr>
        <w:t>,</w:t>
      </w:r>
      <w:r>
        <w:rPr>
          <w:rFonts w:eastAsia="Times New Roman"/>
          <w:bCs/>
        </w:rPr>
        <w:t xml:space="preserve"> η Κυβέρνηση να έδειχνε ένα ελάχιστο ίχνος σεβασμού σε μια ευαίσθητη κοινωνική ομάδα, αυτή των συνταξιούχων. Όμως, όχι. Η Κυβέρνηση χρησιμοποιεί τους χαμηλοσυνταξιούχους ως επικοινωνιακή ασπίδα, εκβιάζοντας κοινωνικές ομάδες, πολιτικά κόμματα και ευρωπαϊκέ</w:t>
      </w:r>
      <w:r>
        <w:rPr>
          <w:rFonts w:eastAsia="Times New Roman"/>
          <w:bCs/>
        </w:rPr>
        <w:t>ς κυβερνήσεις. Το ίδιο έκανε και πριν από λίγο καιρό με τους δημοσίους υπαλλήλους, μοιράζοντας δώρα και υποσχέσεις ότι ο κόφτης δεν τους ακουμπά. Ωστόσο, κύριε Υπουργέ, στις εκλογές της ΑΔΕΔΥ πρώτη δύναμη αναδείχθηκε η ΔΑΚΕ.</w:t>
      </w:r>
    </w:p>
    <w:p w14:paraId="25CA985F" w14:textId="77777777" w:rsidR="00054EB1" w:rsidRDefault="00375CE6">
      <w:pPr>
        <w:spacing w:after="0" w:line="600" w:lineRule="auto"/>
        <w:ind w:firstLine="720"/>
        <w:jc w:val="both"/>
        <w:rPr>
          <w:rFonts w:eastAsia="Times New Roman"/>
          <w:bCs/>
        </w:rPr>
      </w:pPr>
      <w:r>
        <w:rPr>
          <w:rFonts w:eastAsia="Times New Roman"/>
          <w:bCs/>
        </w:rPr>
        <w:t>Κι ενώ στην Ελλάδα πουλάτε πολι</w:t>
      </w:r>
      <w:r>
        <w:rPr>
          <w:rFonts w:eastAsia="Times New Roman"/>
          <w:bCs/>
        </w:rPr>
        <w:t xml:space="preserve">τική μαγκιά, στο Βερολίνο ο κ. Τσίπρας συναντιέται με την κ. </w:t>
      </w:r>
      <w:proofErr w:type="spellStart"/>
      <w:r>
        <w:rPr>
          <w:rFonts w:eastAsia="Times New Roman"/>
          <w:bCs/>
        </w:rPr>
        <w:t>Μέρκελ</w:t>
      </w:r>
      <w:proofErr w:type="spellEnd"/>
      <w:r>
        <w:rPr>
          <w:rFonts w:eastAsia="Times New Roman"/>
          <w:bCs/>
        </w:rPr>
        <w:t xml:space="preserve">, για να λήξει την παρεξήγηση, ενώ ο κ. </w:t>
      </w:r>
      <w:proofErr w:type="spellStart"/>
      <w:r>
        <w:rPr>
          <w:rFonts w:eastAsia="Times New Roman"/>
          <w:bCs/>
        </w:rPr>
        <w:t>Τσακαλώτος</w:t>
      </w:r>
      <w:proofErr w:type="spellEnd"/>
      <w:r>
        <w:rPr>
          <w:rFonts w:eastAsia="Times New Roman"/>
          <w:bCs/>
        </w:rPr>
        <w:t xml:space="preserve">, σας θυμίζω, παραδέχεται πως ήταν λάθος που δεν ενημερώσατε για τη δέκατη τρίτη σύνταξη. </w:t>
      </w:r>
    </w:p>
    <w:p w14:paraId="25CA9860" w14:textId="77777777" w:rsidR="00054EB1" w:rsidRDefault="00375CE6">
      <w:pPr>
        <w:spacing w:after="0" w:line="600" w:lineRule="auto"/>
        <w:ind w:firstLine="720"/>
        <w:jc w:val="both"/>
        <w:rPr>
          <w:rFonts w:eastAsia="Times New Roman"/>
          <w:bCs/>
        </w:rPr>
      </w:pPr>
      <w:r>
        <w:rPr>
          <w:rFonts w:eastAsia="Times New Roman"/>
          <w:bCs/>
        </w:rPr>
        <w:t>Μόνο που πλέον</w:t>
      </w:r>
      <w:r>
        <w:rPr>
          <w:rFonts w:eastAsia="Times New Roman"/>
          <w:bCs/>
        </w:rPr>
        <w:t>,</w:t>
      </w:r>
      <w:r>
        <w:rPr>
          <w:rFonts w:eastAsia="Times New Roman"/>
          <w:bCs/>
        </w:rPr>
        <w:t xml:space="preserve"> οι Έλληνες, κύριε Υπουργέ, θα σα</w:t>
      </w:r>
      <w:r>
        <w:rPr>
          <w:rFonts w:eastAsia="Times New Roman"/>
          <w:bCs/>
        </w:rPr>
        <w:t>ς θυμούνται ως τις κυβερνήσεις ΣΥΡΙΖΑ-ΑΝΕΛ</w:t>
      </w:r>
      <w:r>
        <w:rPr>
          <w:rFonts w:eastAsia="Times New Roman"/>
          <w:bCs/>
        </w:rPr>
        <w:t>,</w:t>
      </w:r>
      <w:r>
        <w:rPr>
          <w:rFonts w:eastAsia="Times New Roman"/>
          <w:bCs/>
        </w:rPr>
        <w:t xml:space="preserve"> που πάγωσαν δημόσια έργα, έκοψαν το ΕΚΑΣ, που ο κομμουνιστής κ. </w:t>
      </w:r>
      <w:proofErr w:type="spellStart"/>
      <w:r>
        <w:rPr>
          <w:rFonts w:eastAsia="Times New Roman"/>
          <w:bCs/>
        </w:rPr>
        <w:t>Κατρούγκαλος</w:t>
      </w:r>
      <w:proofErr w:type="spellEnd"/>
      <w:r>
        <w:rPr>
          <w:rFonts w:eastAsia="Times New Roman"/>
          <w:bCs/>
        </w:rPr>
        <w:t xml:space="preserve"> έκοψε τις συντάξεις, που ο </w:t>
      </w:r>
      <w:r>
        <w:rPr>
          <w:rFonts w:eastAsia="Times New Roman"/>
          <w:bCs/>
        </w:rPr>
        <w:lastRenderedPageBreak/>
        <w:t>κ. Φίλης κατήργησε την αριστεία, την αξιοκρατία και την αξιολόγηση στην παιδεία, που ο κ. Σκουρλέτης εμπόδισ</w:t>
      </w:r>
      <w:r>
        <w:rPr>
          <w:rFonts w:eastAsia="Times New Roman"/>
          <w:bCs/>
        </w:rPr>
        <w:t xml:space="preserve">ε κάθε μεταρρύθμιση στην ενέργεια. </w:t>
      </w:r>
    </w:p>
    <w:p w14:paraId="25CA9861" w14:textId="77777777" w:rsidR="00054EB1" w:rsidRDefault="00375CE6">
      <w:pPr>
        <w:spacing w:after="0" w:line="600" w:lineRule="auto"/>
        <w:ind w:firstLine="720"/>
        <w:jc w:val="both"/>
        <w:rPr>
          <w:rFonts w:eastAsia="Times New Roman"/>
          <w:bCs/>
        </w:rPr>
      </w:pPr>
      <w:r>
        <w:rPr>
          <w:rFonts w:eastAsia="Times New Roman"/>
          <w:bCs/>
        </w:rPr>
        <w:t>Σήμερα</w:t>
      </w:r>
      <w:r>
        <w:rPr>
          <w:rFonts w:eastAsia="Times New Roman"/>
          <w:bCs/>
        </w:rPr>
        <w:t>,</w:t>
      </w:r>
      <w:r>
        <w:rPr>
          <w:rFonts w:eastAsia="Times New Roman"/>
          <w:bCs/>
        </w:rPr>
        <w:t xml:space="preserve"> οι Έλληνες ξέρουν ότι ο μοναδικός δρόμος για να βγούμε, επιτέλους, από την πολυετή κρίση είναι αυτός της ευθύνης και της αλήθειας</w:t>
      </w:r>
      <w:r>
        <w:rPr>
          <w:rFonts w:eastAsia="Times New Roman"/>
          <w:bCs/>
        </w:rPr>
        <w:t>,</w:t>
      </w:r>
      <w:r>
        <w:rPr>
          <w:rFonts w:eastAsia="Times New Roman"/>
          <w:bCs/>
        </w:rPr>
        <w:t xml:space="preserve"> που μόνο η Νέα Δημοκρατία και ο Κυριάκος Μητσοτάκης μπορούν να εγγυηθούν. </w:t>
      </w:r>
    </w:p>
    <w:p w14:paraId="25CA9862" w14:textId="77777777" w:rsidR="00054EB1" w:rsidRDefault="00375CE6">
      <w:pPr>
        <w:spacing w:after="0" w:line="600" w:lineRule="auto"/>
        <w:ind w:firstLine="720"/>
        <w:jc w:val="both"/>
        <w:rPr>
          <w:rFonts w:eastAsia="Times New Roman"/>
          <w:bCs/>
        </w:rPr>
      </w:pPr>
      <w:r>
        <w:rPr>
          <w:rFonts w:eastAsia="Times New Roman"/>
          <w:bCs/>
        </w:rPr>
        <w:t xml:space="preserve">Κύριε </w:t>
      </w:r>
      <w:r>
        <w:rPr>
          <w:rFonts w:eastAsia="Times New Roman"/>
          <w:bCs/>
        </w:rPr>
        <w:t xml:space="preserve">Υπουργέ, επί τη ευκαιρία, από αυτό εδώ το Βήμα να καλωσορίσω τον Πρωθυπουργό της χώρας και Βουλευτή Ηρακλείου αύριο στο Ηράκλειο, στη </w:t>
      </w:r>
      <w:proofErr w:type="spellStart"/>
      <w:r>
        <w:rPr>
          <w:rFonts w:eastAsia="Times New Roman"/>
          <w:bCs/>
        </w:rPr>
        <w:t>Μεσσαρά</w:t>
      </w:r>
      <w:proofErr w:type="spellEnd"/>
      <w:r>
        <w:rPr>
          <w:rFonts w:eastAsia="Times New Roman"/>
          <w:bCs/>
        </w:rPr>
        <w:t>. Ο κ. Τσίπρας έχει να φανεί στην Κρήτη και ως τοπικός Βουλευτής μόλις δύο χρόνια, δηλαδή λίγο πριν από τις προηγού</w:t>
      </w:r>
      <w:r>
        <w:rPr>
          <w:rFonts w:eastAsia="Times New Roman"/>
          <w:bCs/>
        </w:rPr>
        <w:t xml:space="preserve">μενες εκλογές. Λέτε να σημαίνει κάτι αυτό; Και μάλιστα, βγάζει και ανακοίνωση ότι θα εξετάσει από κοντά και θα επιλύσει μάλιστα περιφερειακά προβλήματα και ζητήματα των αγροτών. </w:t>
      </w:r>
    </w:p>
    <w:p w14:paraId="25CA9863" w14:textId="77777777" w:rsidR="00054EB1" w:rsidRDefault="00375CE6">
      <w:pPr>
        <w:spacing w:after="0" w:line="600" w:lineRule="auto"/>
        <w:ind w:firstLine="720"/>
        <w:jc w:val="both"/>
        <w:rPr>
          <w:rFonts w:eastAsia="Times New Roman"/>
          <w:bCs/>
        </w:rPr>
      </w:pPr>
      <w:r>
        <w:rPr>
          <w:rFonts w:eastAsia="Times New Roman"/>
          <w:bCs/>
        </w:rPr>
        <w:t>Σας διαβεβαιώ, κύριε Υπουργέ, πως οι αγρότες είναι πολύ πιο πίσω από εκεί που</w:t>
      </w:r>
      <w:r>
        <w:rPr>
          <w:rFonts w:eastAsia="Times New Roman"/>
          <w:bCs/>
        </w:rPr>
        <w:t xml:space="preserve"> τους αφήσαμε πριν από δύο χρόνια, όταν παραλάβατε την </w:t>
      </w:r>
      <w:r>
        <w:rPr>
          <w:rFonts w:eastAsia="Times New Roman"/>
          <w:bCs/>
        </w:rPr>
        <w:lastRenderedPageBreak/>
        <w:t>διακυβέρνηση του τόπου. Όλα τα μεγάλα έργα, όπως ο δρόμος Ηρ</w:t>
      </w:r>
      <w:r>
        <w:rPr>
          <w:rFonts w:eastAsia="Times New Roman"/>
          <w:bCs/>
        </w:rPr>
        <w:t>ακλείου</w:t>
      </w:r>
      <w:r>
        <w:rPr>
          <w:rFonts w:eastAsia="Times New Roman"/>
          <w:bCs/>
        </w:rPr>
        <w:t>-</w:t>
      </w:r>
      <w:proofErr w:type="spellStart"/>
      <w:r>
        <w:rPr>
          <w:rFonts w:eastAsia="Times New Roman"/>
          <w:bCs/>
        </w:rPr>
        <w:t>Μεσσαρά</w:t>
      </w:r>
      <w:r>
        <w:rPr>
          <w:rFonts w:eastAsia="Times New Roman"/>
          <w:bCs/>
        </w:rPr>
        <w:t>ς</w:t>
      </w:r>
      <w:proofErr w:type="spellEnd"/>
      <w:r>
        <w:rPr>
          <w:rFonts w:eastAsia="Times New Roman"/>
          <w:bCs/>
        </w:rPr>
        <w:t xml:space="preserve"> παραμένει στάσιμος, όπως τον παραλάβατε, δυστυχώς, αλλά με μια δημοπρασία που ήταν σε εξέλιξη. Τώρα ο δρόμος στο Καστέλι είν</w:t>
      </w:r>
      <w:r>
        <w:rPr>
          <w:rFonts w:eastAsia="Times New Roman"/>
          <w:bCs/>
        </w:rPr>
        <w:t>αι στο ίδιο σημείο, στάσιμος και βαλτωμένος. Και όλα τα ζητήματα βρίσκονται δύο και τρία χρόνια πιο πίσω απ’ ό,τι θα έπρεπε να είναι.</w:t>
      </w:r>
    </w:p>
    <w:p w14:paraId="25CA9864" w14:textId="77777777" w:rsidR="00054EB1" w:rsidRDefault="00375CE6">
      <w:pPr>
        <w:spacing w:after="0" w:line="600" w:lineRule="auto"/>
        <w:ind w:firstLine="720"/>
        <w:jc w:val="both"/>
        <w:rPr>
          <w:rFonts w:eastAsia="Times New Roman"/>
          <w:bCs/>
        </w:rPr>
      </w:pPr>
      <w:r>
        <w:rPr>
          <w:rFonts w:eastAsia="Times New Roman"/>
          <w:bCs/>
        </w:rPr>
        <w:t>Δυστυχώς, κύριε Υπουργέ, η αγορά έχει διαλυθεί, οι τράπεζες παραμένουν κλειστές και ο Πρωθυπουργός εμφανίζεται πλέον ως Κρ</w:t>
      </w:r>
      <w:r>
        <w:rPr>
          <w:rFonts w:eastAsia="Times New Roman"/>
          <w:bCs/>
        </w:rPr>
        <w:t>ητικός Βουλευτής να δει, αλήθεια, τι; Παρ’ όλα αυτά, εμείς τον καλωσορίζουμε και να είστε έτοιμοι να δεχθείτε την κριτική μας.</w:t>
      </w:r>
    </w:p>
    <w:p w14:paraId="25CA9865" w14:textId="77777777" w:rsidR="00054EB1" w:rsidRDefault="00375CE6">
      <w:pPr>
        <w:spacing w:after="0" w:line="600" w:lineRule="auto"/>
        <w:ind w:firstLine="720"/>
        <w:jc w:val="both"/>
        <w:rPr>
          <w:rFonts w:eastAsia="Times New Roman"/>
          <w:szCs w:val="24"/>
        </w:rPr>
      </w:pPr>
      <w:r>
        <w:rPr>
          <w:rFonts w:eastAsia="Times New Roman"/>
          <w:b/>
          <w:bCs/>
        </w:rPr>
        <w:t xml:space="preserve">ΠΡΟΕΔΡΕΥΟΥΣΑ (Αναστασία Χριστοδουλοπούλου): </w:t>
      </w:r>
      <w:r>
        <w:rPr>
          <w:rFonts w:eastAsia="Times New Roman"/>
          <w:bCs/>
        </w:rPr>
        <w:t>Κύριε Υπουργέ,</w:t>
      </w:r>
      <w:r>
        <w:rPr>
          <w:rFonts w:eastAsia="Times New Roman"/>
          <w:szCs w:val="24"/>
        </w:rPr>
        <w:t xml:space="preserve"> φαντάζομαι ότι δεν θα απαντήσετε σε όλα όσα δεν σας αφορούν.</w:t>
      </w:r>
    </w:p>
    <w:p w14:paraId="25CA9866" w14:textId="77777777" w:rsidR="00054EB1" w:rsidRDefault="00375CE6">
      <w:pPr>
        <w:spacing w:after="0" w:line="600" w:lineRule="auto"/>
        <w:ind w:firstLine="720"/>
        <w:jc w:val="both"/>
        <w:rPr>
          <w:rFonts w:eastAsia="Times New Roman"/>
          <w:szCs w:val="24"/>
        </w:rPr>
      </w:pPr>
      <w:r>
        <w:rPr>
          <w:rFonts w:eastAsia="Times New Roman"/>
          <w:b/>
          <w:szCs w:val="24"/>
        </w:rPr>
        <w:t>ΔΗΜΟΣ ΠΑΠ</w:t>
      </w:r>
      <w:r>
        <w:rPr>
          <w:rFonts w:eastAsia="Times New Roman"/>
          <w:b/>
          <w:szCs w:val="24"/>
        </w:rPr>
        <w:t xml:space="preserve">ΑΔΗΜΗΤΡΙΟΥ (Υπουργός Οικονομίας και Ανάπτυξης): </w:t>
      </w:r>
      <w:r>
        <w:rPr>
          <w:rFonts w:eastAsia="Times New Roman"/>
          <w:szCs w:val="24"/>
        </w:rPr>
        <w:t xml:space="preserve">Έχω να κάνω μια διευκρίνιση. Δεν ξέρω τι σχέση έχουν αυτά που είπε ο κ. </w:t>
      </w:r>
      <w:proofErr w:type="spellStart"/>
      <w:r>
        <w:rPr>
          <w:rFonts w:eastAsia="Times New Roman"/>
          <w:szCs w:val="24"/>
        </w:rPr>
        <w:t>Αυγενάκης</w:t>
      </w:r>
      <w:proofErr w:type="spellEnd"/>
      <w:r>
        <w:rPr>
          <w:rFonts w:eastAsia="Times New Roman"/>
          <w:szCs w:val="24"/>
        </w:rPr>
        <w:t xml:space="preserve"> για το νομοσχέδιο, αλλά τα είπε.</w:t>
      </w:r>
    </w:p>
    <w:p w14:paraId="25CA9867" w14:textId="77777777" w:rsidR="00054EB1" w:rsidRDefault="00375CE6">
      <w:pPr>
        <w:spacing w:after="0" w:line="600" w:lineRule="auto"/>
        <w:ind w:firstLine="720"/>
        <w:jc w:val="both"/>
        <w:rPr>
          <w:rFonts w:eastAsia="Times New Roman"/>
          <w:b/>
          <w:bCs/>
        </w:rPr>
      </w:pPr>
      <w:r>
        <w:rPr>
          <w:rFonts w:eastAsia="Times New Roman"/>
          <w:szCs w:val="24"/>
        </w:rPr>
        <w:lastRenderedPageBreak/>
        <w:t>Εγώ θα ήθελα να προσθέσω προς διευκρίνιση, ειδικότερα αναφορικά με την έκθεση παράγωγης νομοθ</w:t>
      </w:r>
      <w:r>
        <w:rPr>
          <w:rFonts w:eastAsia="Times New Roman"/>
          <w:szCs w:val="24"/>
        </w:rPr>
        <w:t>εσίας, ότι έχουν ήδη αναρτηθεί στην ιστοσελίδα της ΕΑΑΔΗΣΥ υποδείγματα διακηρύξεων δημοσίων συμβάσεων. Ενώ ως προς τη χρήση ψηφιακών υποδομών και δη τη λειτουργία του ηλεκτρονικού συστήματος κληρώσεων, η ΠΟΜΕΔΥ διευκρινίζει ότι με κανέναν τρόπο δεν αναστέλ</w:t>
      </w:r>
      <w:r>
        <w:rPr>
          <w:rFonts w:eastAsia="Times New Roman"/>
          <w:szCs w:val="24"/>
        </w:rPr>
        <w:t>λεται εκ των ανωτέρω η υλοποίηση δημοσίων έργων, καθότι η αναθέτουσες αρχές μπορούν να προχωρούν απρόσκοπτα σε δημόσιες συμβάσεις, ακολουθώντας την προβλεπόμενη διαδικασία του άρθρου 117 του ν.4412/2016, τον συνοπτικό διαγωνισμό, ενώ σε περιπτώσεις κατεπεί</w:t>
      </w:r>
      <w:r>
        <w:rPr>
          <w:rFonts w:eastAsia="Times New Roman"/>
          <w:szCs w:val="24"/>
        </w:rPr>
        <w:t>γουσας ανάγκης με απρόβλεπτο χαρακτήρα, παραδείγματος χάριν φυσικές καταστροφές, είναι δυνατή η εφαρμογή του άρθρου 32 του ν.4412/2016 «Προσφυγή στη διαδικασία με διαπραγμάτευση</w:t>
      </w:r>
      <w:r>
        <w:rPr>
          <w:rFonts w:eastAsia="Times New Roman"/>
          <w:szCs w:val="24"/>
        </w:rPr>
        <w:t>,</w:t>
      </w:r>
      <w:r>
        <w:rPr>
          <w:rFonts w:eastAsia="Times New Roman"/>
          <w:szCs w:val="24"/>
        </w:rPr>
        <w:t xml:space="preserve"> χωρίς προηγούμενη δημοσίευση».</w:t>
      </w:r>
    </w:p>
    <w:p w14:paraId="25CA9868"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Συνολικά</w:t>
      </w:r>
      <w:r>
        <w:rPr>
          <w:rFonts w:eastAsia="Times New Roman" w:cs="Times New Roman"/>
          <w:szCs w:val="24"/>
        </w:rPr>
        <w:t>,</w:t>
      </w:r>
      <w:r>
        <w:rPr>
          <w:rFonts w:eastAsia="Times New Roman" w:cs="Times New Roman"/>
          <w:szCs w:val="24"/>
        </w:rPr>
        <w:t xml:space="preserve"> για την αντιμετώπιση πρακτικών προβλ</w:t>
      </w:r>
      <w:r>
        <w:rPr>
          <w:rFonts w:eastAsia="Times New Roman" w:cs="Times New Roman"/>
          <w:szCs w:val="24"/>
        </w:rPr>
        <w:t>ημάτων, σκοπός του Υπουργείου Οικονομίας και Ανάπτυξης είναι η σύσταση ομάδας εργασίας</w:t>
      </w:r>
      <w:r>
        <w:rPr>
          <w:rFonts w:eastAsia="Times New Roman" w:cs="Times New Roman"/>
          <w:szCs w:val="24"/>
        </w:rPr>
        <w:t>,</w:t>
      </w:r>
      <w:r>
        <w:rPr>
          <w:rFonts w:eastAsia="Times New Roman" w:cs="Times New Roman"/>
          <w:szCs w:val="24"/>
        </w:rPr>
        <w:t xml:space="preserve"> με τη συμμετοχή εκπροσώπων συναρμόδιων φορέων και υπηρεσιών, ώστε να γίνεται ορθολογικά η καταγραφή των τυχόν ζητημάτων</w:t>
      </w:r>
      <w:r>
        <w:rPr>
          <w:rFonts w:eastAsia="Times New Roman" w:cs="Times New Roman"/>
          <w:szCs w:val="24"/>
        </w:rPr>
        <w:t>,</w:t>
      </w:r>
      <w:r>
        <w:rPr>
          <w:rFonts w:eastAsia="Times New Roman" w:cs="Times New Roman"/>
          <w:szCs w:val="24"/>
        </w:rPr>
        <w:t xml:space="preserve"> που ανακύπτουν κατά την εφαρμογή του νέου νομικ</w:t>
      </w:r>
      <w:r>
        <w:rPr>
          <w:rFonts w:eastAsia="Times New Roman" w:cs="Times New Roman"/>
          <w:szCs w:val="24"/>
        </w:rPr>
        <w:t>ού πλαισίου, να διευκολύνεται ο συντονισμός των διαφόρων εμπλεκόμενων υπηρεσιών και συντεταγμένα να δίδονται οι δέουσες λύσεις.</w:t>
      </w:r>
    </w:p>
    <w:p w14:paraId="25CA9869"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14:paraId="25CA986A"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εμείς.</w:t>
      </w:r>
    </w:p>
    <w:p w14:paraId="25CA986B"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Θα σας αναγνώσω τώρα τις </w:t>
      </w:r>
      <w:r>
        <w:rPr>
          <w:rFonts w:eastAsia="Times New Roman" w:cs="Times New Roman"/>
          <w:szCs w:val="24"/>
        </w:rPr>
        <w:t>επίκαιρες ερωτήσεις που δεν θα συζητηθούν σήμερα</w:t>
      </w:r>
      <w:r>
        <w:rPr>
          <w:rFonts w:eastAsia="Times New Roman" w:cs="Times New Roman"/>
          <w:szCs w:val="24"/>
        </w:rPr>
        <w:t>,</w:t>
      </w:r>
      <w:r>
        <w:rPr>
          <w:rFonts w:eastAsia="Times New Roman" w:cs="Times New Roman"/>
          <w:szCs w:val="24"/>
        </w:rPr>
        <w:t xml:space="preserve"> λόγω κωλύματος των αρμοδίων Υπουργών. Υπάρχει και το σχετικό έγγραφο της Γενικής Γραμματείας της Κυβέρνησης.</w:t>
      </w:r>
    </w:p>
    <w:p w14:paraId="25CA986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δεύτερη με αριθμό 8/3-10-2016 ερώτηση του Ανεξάρτητου Βουλευτή Β΄ Αθηνών κ. </w:t>
      </w:r>
      <w:r>
        <w:rPr>
          <w:rFonts w:eastAsia="Times New Roman" w:cs="Times New Roman"/>
          <w:bCs/>
          <w:szCs w:val="24"/>
        </w:rPr>
        <w:t>Ευσταθίου Παναγούλη</w:t>
      </w:r>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szCs w:val="24"/>
        </w:rPr>
        <w:t xml:space="preserve"> σχετικά με «ξυλοδαρμούς και χημικά που διδάσκει η Κυβέρνηση τι σημαίνει Δημοκρατία», δεν θα συζητηθεί λόγω κωλύματος του Αναπληρωτή Υπουργού Εσωτερικών κ. Νικολάου </w:t>
      </w:r>
      <w:proofErr w:type="spellStart"/>
      <w:r>
        <w:rPr>
          <w:rFonts w:eastAsia="Times New Roman" w:cs="Times New Roman"/>
          <w:szCs w:val="24"/>
        </w:rPr>
        <w:t>Τόσκα</w:t>
      </w:r>
      <w:proofErr w:type="spellEnd"/>
      <w:r>
        <w:rPr>
          <w:rFonts w:eastAsia="Times New Roman" w:cs="Times New Roman"/>
          <w:szCs w:val="24"/>
        </w:rPr>
        <w:t>. Αιτία: ανειλημμένες υποχρεώσεις.</w:t>
      </w:r>
    </w:p>
    <w:p w14:paraId="25CA986D"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Επίσης, η τρίτη με αρι</w:t>
      </w:r>
      <w:r>
        <w:rPr>
          <w:rFonts w:eastAsia="Times New Roman" w:cs="Times New Roman"/>
          <w:szCs w:val="24"/>
        </w:rPr>
        <w:t>θμό 91/5-10-2016 ερώτηση του Δ΄ Αντιπροέδρου της Βουλής και Βουλευτή Α΄ Αθηνών της Νέας Δημοκρατίας κ. Νικήτα Κακλαμάνη προς τον Υπουργό Μεταναστευτικής Πολιτικής, σχετικά με το πρόγραμμα ενοικίασης διαμερισμάτων σε πρόσφυγες από την Εταιρεία Ανάπτυξης και</w:t>
      </w:r>
      <w:r>
        <w:rPr>
          <w:rFonts w:eastAsia="Times New Roman" w:cs="Times New Roman"/>
          <w:szCs w:val="24"/>
        </w:rPr>
        <w:t xml:space="preserve"> Τουριστικής Προβολής Αθηνών (ΕΑΤΑ), δεν θα συζητηθεί λόγω κωλύματος του Υπουργού Μεταναστευτικής Πολιτικής κ. Ιωάννου </w:t>
      </w:r>
      <w:proofErr w:type="spellStart"/>
      <w:r>
        <w:rPr>
          <w:rFonts w:eastAsia="Times New Roman" w:cs="Times New Roman"/>
          <w:szCs w:val="24"/>
        </w:rPr>
        <w:t>Μουζάλα</w:t>
      </w:r>
      <w:proofErr w:type="spellEnd"/>
      <w:r>
        <w:rPr>
          <w:rFonts w:eastAsia="Times New Roman" w:cs="Times New Roman"/>
          <w:szCs w:val="24"/>
        </w:rPr>
        <w:t>. Αιτία: έλλειψη στοιχείων από τον Δήμο Αθηναίων.</w:t>
      </w:r>
    </w:p>
    <w:p w14:paraId="25CA986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πέμπτη </w:t>
      </w:r>
      <w:r>
        <w:rPr>
          <w:rFonts w:eastAsia="Times New Roman" w:cs="Times New Roman"/>
          <w:szCs w:val="24"/>
        </w:rPr>
        <w:t>με αριθμό 283/12-12-2016 επίκαιρη ερώτηση πρώτου κύκλου του Βουλευτή Α΄</w:t>
      </w:r>
      <w:r>
        <w:rPr>
          <w:rFonts w:eastAsia="Times New Roman" w:cs="Times New Roman"/>
          <w:szCs w:val="24"/>
        </w:rPr>
        <w:t xml:space="preserve"> Θεσσαλονίκης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lastRenderedPageBreak/>
        <w:t>Σαρίδη</w:t>
      </w:r>
      <w:proofErr w:type="spellEnd"/>
      <w:r>
        <w:rPr>
          <w:rFonts w:eastAsia="Times New Roman" w:cs="Times New Roman"/>
          <w:szCs w:val="24"/>
        </w:rPr>
        <w:t xml:space="preserve"> προς τον Υπουργό </w:t>
      </w:r>
      <w:r>
        <w:rPr>
          <w:rFonts w:eastAsia="Times New Roman" w:cs="Times New Roman"/>
          <w:bCs/>
          <w:szCs w:val="24"/>
        </w:rPr>
        <w:t>Ναυτιλίας και Νησιωτικής Πολιτικής,</w:t>
      </w:r>
      <w:r>
        <w:rPr>
          <w:rFonts w:eastAsia="Times New Roman" w:cs="Times New Roman"/>
          <w:szCs w:val="24"/>
        </w:rPr>
        <w:t xml:space="preserve"> σχετικά με την έγκριση μεσοπρόθεσμου επιχειρηματικού σχεδίου για τον Οργανισμό Λιμένος Θεσσαλονίκης (ΟΛΘ.), δεν θα συζητηθεί, επίσης, λόγω κωλύματος του</w:t>
      </w:r>
      <w:r>
        <w:rPr>
          <w:rFonts w:eastAsia="Times New Roman" w:cs="Times New Roman"/>
          <w:szCs w:val="24"/>
        </w:rPr>
        <w:t xml:space="preserve"> Υπουργού Ναυτιλίας και Νησιωτικής Πολιτικής κ. Παναγιώτη </w:t>
      </w:r>
      <w:proofErr w:type="spellStart"/>
      <w:r>
        <w:rPr>
          <w:rFonts w:eastAsia="Times New Roman" w:cs="Times New Roman"/>
          <w:szCs w:val="24"/>
        </w:rPr>
        <w:t>Κουρουμπλή</w:t>
      </w:r>
      <w:proofErr w:type="spellEnd"/>
      <w:r>
        <w:rPr>
          <w:rFonts w:eastAsia="Times New Roman" w:cs="Times New Roman"/>
          <w:szCs w:val="24"/>
        </w:rPr>
        <w:t>. Αιτία: ανειλημμένες υποχρεώσεις.</w:t>
      </w:r>
    </w:p>
    <w:p w14:paraId="25CA986F" w14:textId="77777777" w:rsidR="00054EB1" w:rsidRDefault="00375CE6">
      <w:pPr>
        <w:spacing w:after="0" w:line="600" w:lineRule="auto"/>
        <w:ind w:firstLine="720"/>
        <w:jc w:val="both"/>
        <w:rPr>
          <w:rFonts w:ascii="Times New Roman" w:eastAsia="Times New Roman" w:hAnsi="Times New Roman" w:cs="Times New Roman"/>
          <w:szCs w:val="24"/>
        </w:rPr>
      </w:pPr>
      <w:r>
        <w:rPr>
          <w:rFonts w:eastAsia="Times New Roman" w:cs="Times New Roman"/>
          <w:szCs w:val="24"/>
        </w:rPr>
        <w:t xml:space="preserve">Η </w:t>
      </w:r>
      <w:r>
        <w:rPr>
          <w:rFonts w:eastAsia="Times New Roman" w:cs="Times New Roman"/>
          <w:szCs w:val="24"/>
        </w:rPr>
        <w:t xml:space="preserve">τρίτη </w:t>
      </w:r>
      <w:r>
        <w:rPr>
          <w:rFonts w:eastAsia="Times New Roman" w:cs="Times New Roman"/>
          <w:szCs w:val="24"/>
        </w:rPr>
        <w:t xml:space="preserve">με αριθμό 275/7-12-2016 επίκαιρη ερώτηση πρώτου κύκλου του Βουλευτή Αχαΐας της Δημοκρατικής Συμπαράταξης ΠΑΣΟΚ– ΔΗΜΑΡ κ. </w:t>
      </w:r>
      <w:r>
        <w:rPr>
          <w:rFonts w:eastAsia="Times New Roman" w:cs="Times New Roman"/>
          <w:bCs/>
          <w:szCs w:val="24"/>
        </w:rPr>
        <w:t>Θεόδωρου Παπαθεοδώρου</w:t>
      </w:r>
      <w:r>
        <w:rPr>
          <w:rFonts w:eastAsia="Times New Roman" w:cs="Times New Roman"/>
          <w:szCs w:val="24"/>
        </w:rPr>
        <w:t xml:space="preserve"> πρ</w:t>
      </w:r>
      <w:r>
        <w:rPr>
          <w:rFonts w:eastAsia="Times New Roman" w:cs="Times New Roman"/>
          <w:szCs w:val="24"/>
        </w:rPr>
        <w:t xml:space="preserve">ος τον Υπουργό </w:t>
      </w:r>
      <w:r>
        <w:rPr>
          <w:rFonts w:eastAsia="Times New Roman" w:cs="Times New Roman"/>
          <w:bCs/>
          <w:szCs w:val="24"/>
        </w:rPr>
        <w:t>Ψηφιακής Πολιτικής, Τηλεπικοινωνιών και Ενημέρωσης,</w:t>
      </w:r>
      <w:r>
        <w:rPr>
          <w:rFonts w:eastAsia="Times New Roman" w:cs="Times New Roman"/>
          <w:szCs w:val="24"/>
        </w:rPr>
        <w:t xml:space="preserve"> σχετικά με τη «χρηματοδότηση των δημοσιογράφων και των ιστοσελίδων», δεν θα συζητηθεί λόγω κωλύματος του κυρίου Υπουργού Ψηφιακής Πολιτικής, Τηλεπικοινωνιών και Ενημέρωσης. Αιτία: ανειλημμέ</w:t>
      </w:r>
      <w:r>
        <w:rPr>
          <w:rFonts w:eastAsia="Times New Roman" w:cs="Times New Roman"/>
          <w:szCs w:val="24"/>
        </w:rPr>
        <w:t>νες υποχρεώσεις.</w:t>
      </w:r>
    </w:p>
    <w:p w14:paraId="25CA9870"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Επίσης, για τον ίδιο λόγο δεν θα συζητηθεί και η </w:t>
      </w:r>
      <w:r>
        <w:rPr>
          <w:rFonts w:eastAsia="Times New Roman" w:cs="Times New Roman"/>
          <w:szCs w:val="24"/>
        </w:rPr>
        <w:t xml:space="preserve">τέταρτη </w:t>
      </w:r>
      <w:r>
        <w:rPr>
          <w:rFonts w:eastAsia="Times New Roman" w:cs="Times New Roman"/>
          <w:szCs w:val="24"/>
        </w:rPr>
        <w:t xml:space="preserve">με αριθμό 293/13-12-2016 επίκαιρη ερώτηση πρώτου κύκλου του Βουλευτή Αττικής </w:t>
      </w:r>
      <w:r>
        <w:rPr>
          <w:rFonts w:eastAsia="Times New Roman" w:cs="Times New Roman"/>
          <w:szCs w:val="24"/>
        </w:rPr>
        <w:lastRenderedPageBreak/>
        <w:t xml:space="preserve">του Κομμουνιστικού Κόμματος Ελλάδος κ. </w:t>
      </w:r>
      <w:r>
        <w:rPr>
          <w:rFonts w:eastAsia="Times New Roman" w:cs="Times New Roman"/>
          <w:bCs/>
          <w:szCs w:val="24"/>
        </w:rPr>
        <w:t>Ιωάννη Γκιόκα</w:t>
      </w:r>
      <w:r>
        <w:rPr>
          <w:rFonts w:eastAsia="Times New Roman" w:cs="Times New Roman"/>
          <w:szCs w:val="24"/>
        </w:rPr>
        <w:t xml:space="preserve"> προς τον Υπουργό </w:t>
      </w:r>
      <w:r>
        <w:rPr>
          <w:rFonts w:eastAsia="Times New Roman" w:cs="Times New Roman"/>
          <w:bCs/>
          <w:szCs w:val="24"/>
        </w:rPr>
        <w:t>Ψηφιακής Πολιτικής, Τηλεπικοινωνιών</w:t>
      </w:r>
      <w:r>
        <w:rPr>
          <w:rFonts w:eastAsia="Times New Roman" w:cs="Times New Roman"/>
          <w:bCs/>
          <w:szCs w:val="24"/>
        </w:rPr>
        <w:t xml:space="preserve"> και Ενημέρωσης, </w:t>
      </w:r>
      <w:r>
        <w:rPr>
          <w:rFonts w:eastAsia="Times New Roman" w:cs="Times New Roman"/>
          <w:szCs w:val="24"/>
        </w:rPr>
        <w:t>σχετικά με την καθυστέρηση στην καταβολή των δεδουλευμένων στους πρώην συμβασιούχους της ΕΡΤ.</w:t>
      </w:r>
    </w:p>
    <w:p w14:paraId="25CA9871"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Επίσης, η </w:t>
      </w:r>
      <w:r>
        <w:rPr>
          <w:rFonts w:eastAsia="Times New Roman" w:cs="Times New Roman"/>
          <w:szCs w:val="24"/>
        </w:rPr>
        <w:t xml:space="preserve">τρίτη </w:t>
      </w:r>
      <w:r>
        <w:rPr>
          <w:rFonts w:eastAsia="Times New Roman" w:cs="Times New Roman"/>
          <w:szCs w:val="24"/>
        </w:rPr>
        <w:t>με αριθμό 274/7-12-2016</w:t>
      </w:r>
      <w:r>
        <w:rPr>
          <w:rFonts w:eastAsia="Times New Roman" w:cs="Times New Roman"/>
          <w:szCs w:val="24"/>
        </w:rPr>
        <w:t xml:space="preserve"> ε</w:t>
      </w:r>
      <w:r>
        <w:rPr>
          <w:rFonts w:eastAsia="Times New Roman" w:cs="Times New Roman"/>
          <w:szCs w:val="24"/>
        </w:rPr>
        <w:t xml:space="preserve">πίκαιρη ερώτηση δευτέρου κύκλου του Βουλευτή Σερρών της Δημοκρατικής Συμπαράταξης ΠΑΣΟΚ–ΔΗΜΑΡ κ. </w:t>
      </w:r>
      <w:r>
        <w:rPr>
          <w:rFonts w:eastAsia="Times New Roman" w:cs="Times New Roman"/>
          <w:bCs/>
          <w:szCs w:val="24"/>
        </w:rPr>
        <w:t xml:space="preserve">Μιχαήλ </w:t>
      </w:r>
      <w:r>
        <w:rPr>
          <w:rFonts w:eastAsia="Times New Roman" w:cs="Times New Roman"/>
          <w:bCs/>
          <w:szCs w:val="24"/>
        </w:rPr>
        <w:t>Τζελέπη</w:t>
      </w:r>
      <w:r>
        <w:rPr>
          <w:rFonts w:eastAsia="Times New Roman" w:cs="Times New Roman"/>
          <w:szCs w:val="24"/>
        </w:rPr>
        <w:t xml:space="preserve"> προς τον Υπουργό </w:t>
      </w:r>
      <w:r>
        <w:rPr>
          <w:rFonts w:eastAsia="Times New Roman" w:cs="Times New Roman"/>
          <w:bCs/>
          <w:szCs w:val="24"/>
        </w:rPr>
        <w:t>Εθνικής Άμυνας,</w:t>
      </w:r>
      <w:r>
        <w:rPr>
          <w:rFonts w:eastAsia="Times New Roman" w:cs="Times New Roman"/>
          <w:szCs w:val="24"/>
        </w:rPr>
        <w:t xml:space="preserve"> σχετικά με την αξιοποίηση των στρατοπέδων «Εμμανουήλ Παππά» και «Παπαλουκά» του Νομού Σερρών, δεν θα συζητηθεί λόγω κωλύματος του Υπουργού Άμυνας κ. Πάνου Καμμένου. Αιτία: επίσημη επίσκεψη του Υπουργού Εθνικής Άμυνα</w:t>
      </w:r>
      <w:r>
        <w:rPr>
          <w:rFonts w:eastAsia="Times New Roman" w:cs="Times New Roman"/>
          <w:szCs w:val="24"/>
        </w:rPr>
        <w:t>ς της Αρμενίας.</w:t>
      </w:r>
    </w:p>
    <w:p w14:paraId="25CA9872"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Τέλος, η </w:t>
      </w:r>
      <w:r>
        <w:rPr>
          <w:rFonts w:eastAsia="Times New Roman" w:cs="Times New Roman"/>
          <w:szCs w:val="24"/>
        </w:rPr>
        <w:t xml:space="preserve">πρώτη </w:t>
      </w:r>
      <w:r>
        <w:rPr>
          <w:rFonts w:eastAsia="Times New Roman" w:cs="Times New Roman"/>
          <w:szCs w:val="24"/>
        </w:rPr>
        <w:t xml:space="preserve">με αριθμό 288/13-12-2016 επίκαιρη ερώτηση πρώτου κύκλου της Βουλευτού Κέρκυρας του Συνασπισμού Ριζοσπαστικής Αριστεράς κ. </w:t>
      </w:r>
      <w:r>
        <w:rPr>
          <w:rFonts w:eastAsia="Times New Roman" w:cs="Times New Roman"/>
          <w:bCs/>
          <w:szCs w:val="24"/>
        </w:rPr>
        <w:t xml:space="preserve">Φωτεινής </w:t>
      </w:r>
      <w:proofErr w:type="spellStart"/>
      <w:r>
        <w:rPr>
          <w:rFonts w:eastAsia="Times New Roman" w:cs="Times New Roman"/>
          <w:bCs/>
          <w:szCs w:val="24"/>
        </w:rPr>
        <w:t>Βάκη</w:t>
      </w:r>
      <w:proofErr w:type="spellEnd"/>
      <w:r>
        <w:rPr>
          <w:rFonts w:eastAsia="Times New Roman" w:cs="Times New Roman"/>
          <w:bCs/>
          <w:szCs w:val="24"/>
        </w:rPr>
        <w:t xml:space="preserve"> </w:t>
      </w:r>
      <w:r>
        <w:rPr>
          <w:rFonts w:eastAsia="Times New Roman" w:cs="Times New Roman"/>
          <w:szCs w:val="24"/>
        </w:rPr>
        <w:t>προς την Υπουργό</w:t>
      </w:r>
      <w:r>
        <w:rPr>
          <w:rFonts w:eastAsia="Times New Roman" w:cs="Times New Roman"/>
          <w:bCs/>
          <w:szCs w:val="24"/>
        </w:rPr>
        <w:t xml:space="preserve"> Τουρισμού,</w:t>
      </w:r>
      <w:r>
        <w:rPr>
          <w:rFonts w:eastAsia="Times New Roman" w:cs="Times New Roman"/>
          <w:szCs w:val="24"/>
        </w:rPr>
        <w:t xml:space="preserve"> σχετικά με τη δημόσια τουριστική εκπαίδευση στην Κέρκυρα, δεν</w:t>
      </w:r>
      <w:r>
        <w:rPr>
          <w:rFonts w:eastAsia="Times New Roman" w:cs="Times New Roman"/>
          <w:szCs w:val="24"/>
        </w:rPr>
        <w:t xml:space="preserve"> θα συζητηθεί λόγω </w:t>
      </w:r>
      <w:r>
        <w:rPr>
          <w:rFonts w:eastAsia="Times New Roman" w:cs="Times New Roman"/>
          <w:szCs w:val="24"/>
        </w:rPr>
        <w:lastRenderedPageBreak/>
        <w:t>κωλύματος της Υπουργού Τουρισμού κ. Έλενας Κουντουρά. Αιτία: ανειλημμένες υποχρεώσεις.</w:t>
      </w:r>
    </w:p>
    <w:p w14:paraId="25CA9873"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των επικαίρων ερωτήσεων. </w:t>
      </w:r>
      <w:r>
        <w:rPr>
          <w:rFonts w:eastAsia="Times New Roman" w:cs="Times New Roman"/>
          <w:szCs w:val="24"/>
        </w:rPr>
        <w:t>Στο σημείο αυτό θ</w:t>
      </w:r>
      <w:r>
        <w:rPr>
          <w:rFonts w:eastAsia="Times New Roman" w:cs="Times New Roman"/>
          <w:szCs w:val="24"/>
        </w:rPr>
        <w:t>α διακόψουμε για τις 18</w:t>
      </w:r>
      <w:r>
        <w:rPr>
          <w:rFonts w:eastAsia="Times New Roman" w:cs="Times New Roman"/>
          <w:szCs w:val="24"/>
        </w:rPr>
        <w:t>.</w:t>
      </w:r>
      <w:r>
        <w:rPr>
          <w:rFonts w:eastAsia="Times New Roman" w:cs="Times New Roman"/>
          <w:szCs w:val="24"/>
        </w:rPr>
        <w:t xml:space="preserve">00΄, οπότε και θα ξεκινήσει η </w:t>
      </w:r>
      <w:r>
        <w:rPr>
          <w:rFonts w:eastAsia="Times New Roman" w:cs="Times New Roman"/>
          <w:szCs w:val="24"/>
        </w:rPr>
        <w:t>ημερήσια διάταξη της νομοθετικής εργασίας.</w:t>
      </w:r>
    </w:p>
    <w:p w14:paraId="25CA9874" w14:textId="77777777" w:rsidR="00054EB1" w:rsidRDefault="00375CE6">
      <w:pPr>
        <w:spacing w:after="0" w:line="600" w:lineRule="auto"/>
        <w:ind w:firstLine="720"/>
        <w:jc w:val="center"/>
        <w:rPr>
          <w:rFonts w:eastAsia="Times New Roman" w:cs="Times New Roman"/>
        </w:rPr>
      </w:pPr>
      <w:r w:rsidDel="00FD51B8">
        <w:rPr>
          <w:rFonts w:eastAsia="Times New Roman" w:cs="Times New Roman"/>
          <w:szCs w:val="24"/>
        </w:rPr>
        <w:t xml:space="preserve"> </w:t>
      </w:r>
      <w:r>
        <w:rPr>
          <w:rFonts w:eastAsia="Times New Roman" w:cs="Times New Roman"/>
          <w:szCs w:val="24"/>
        </w:rPr>
        <w:t>(ΔΙΑΚΟΠΗ)</w:t>
      </w:r>
      <w:r w:rsidRPr="00FD51B8">
        <w:rPr>
          <w:rFonts w:eastAsia="Times New Roman" w:cs="Times New Roman"/>
        </w:rPr>
        <w:t xml:space="preserve"> </w:t>
      </w:r>
    </w:p>
    <w:p w14:paraId="25CA9875" w14:textId="77777777" w:rsidR="00054EB1" w:rsidRDefault="00375CE6">
      <w:pPr>
        <w:spacing w:after="0" w:line="600" w:lineRule="auto"/>
        <w:ind w:firstLine="720"/>
        <w:jc w:val="center"/>
        <w:rPr>
          <w:rFonts w:eastAsia="Times New Roman" w:cs="Times New Roman"/>
          <w:szCs w:val="24"/>
        </w:rPr>
      </w:pPr>
      <w:r>
        <w:rPr>
          <w:rFonts w:eastAsia="Times New Roman" w:cs="Times New Roman"/>
        </w:rPr>
        <w:t>(ΑΛΛΑΓΗ ΣΕΛΙΔΑΣ ΛΟΓΩ ΑΛΛΑΓΗΣ ΘΕΜΑΤΟΣ)</w:t>
      </w:r>
    </w:p>
    <w:p w14:paraId="25CA9876" w14:textId="77777777" w:rsidR="00054EB1" w:rsidRDefault="00375CE6">
      <w:pPr>
        <w:spacing w:after="0" w:line="600" w:lineRule="auto"/>
        <w:ind w:firstLine="720"/>
        <w:jc w:val="center"/>
        <w:rPr>
          <w:rFonts w:eastAsia="Times New Roman" w:cs="Times New Roman"/>
          <w:szCs w:val="24"/>
        </w:rPr>
      </w:pPr>
      <w:r>
        <w:rPr>
          <w:rFonts w:eastAsia="Times New Roman" w:cs="Times New Roman"/>
          <w:szCs w:val="24"/>
        </w:rPr>
        <w:t>(ΜΕΤΑ ΤΗ ΔΙΑΚΟΠΗ)</w:t>
      </w:r>
    </w:p>
    <w:p w14:paraId="25CA9877" w14:textId="77777777" w:rsidR="00054EB1" w:rsidRDefault="00375CE6">
      <w:pPr>
        <w:spacing w:after="0" w:line="600" w:lineRule="auto"/>
        <w:ind w:firstLine="720"/>
        <w:jc w:val="both"/>
        <w:rPr>
          <w:rFonts w:eastAsia="Times New Roman" w:cs="Times New Roman"/>
          <w:szCs w:val="24"/>
        </w:rPr>
      </w:pPr>
      <w:r>
        <w:rPr>
          <w:rFonts w:eastAsia="Times New Roman"/>
          <w:b/>
          <w:bCs/>
        </w:rPr>
        <w:t>ΠΡΟΕΔΡΕΥΩΝ (</w:t>
      </w:r>
      <w:r>
        <w:rPr>
          <w:rFonts w:eastAsia="Times New Roman" w:cs="Times New Roman"/>
          <w:b/>
          <w:szCs w:val="24"/>
        </w:rPr>
        <w:t>Δημήτριος Κρεμαστινός</w:t>
      </w:r>
      <w:r>
        <w:rPr>
          <w:rFonts w:eastAsia="Times New Roman"/>
          <w:b/>
          <w:bCs/>
        </w:rPr>
        <w:t>):</w:t>
      </w:r>
      <w:r>
        <w:rPr>
          <w:rFonts w:eastAsia="Times New Roman" w:cs="Times New Roman"/>
          <w:b/>
          <w:szCs w:val="24"/>
        </w:rPr>
        <w:t xml:space="preserve"> </w:t>
      </w:r>
      <w:r>
        <w:rPr>
          <w:rFonts w:eastAsia="Times New Roman" w:cs="Times New Roman"/>
          <w:szCs w:val="24"/>
        </w:rPr>
        <w:t xml:space="preserve">Κυρίες και κύριοι συνάδελφοι, </w:t>
      </w:r>
      <w:r>
        <w:rPr>
          <w:rFonts w:eastAsia="Times New Roman" w:cs="Times New Roman"/>
          <w:szCs w:val="24"/>
        </w:rPr>
        <w:t>συνεχίζεται η</w:t>
      </w:r>
      <w:r>
        <w:rPr>
          <w:rFonts w:eastAsia="Times New Roman" w:cs="Times New Roman"/>
          <w:szCs w:val="24"/>
        </w:rPr>
        <w:t xml:space="preserve"> συνεδρίαση.</w:t>
      </w:r>
    </w:p>
    <w:p w14:paraId="25CA9878" w14:textId="77777777" w:rsidR="00054EB1" w:rsidRDefault="00375CE6">
      <w:pPr>
        <w:spacing w:after="0" w:line="600" w:lineRule="auto"/>
        <w:ind w:firstLine="720"/>
        <w:jc w:val="both"/>
        <w:rPr>
          <w:rFonts w:eastAsia="Times New Roman"/>
          <w:szCs w:val="24"/>
        </w:rPr>
      </w:pPr>
      <w:r>
        <w:rPr>
          <w:rFonts w:eastAsia="Times New Roman"/>
          <w:bCs/>
        </w:rPr>
        <w:t>Ε</w:t>
      </w:r>
      <w:r>
        <w:rPr>
          <w:rFonts w:eastAsia="Times New Roman"/>
          <w:szCs w:val="24"/>
        </w:rPr>
        <w:t>ισερχόμαστε στην ημερήσια διάταξη της</w:t>
      </w:r>
    </w:p>
    <w:p w14:paraId="25CA9879" w14:textId="77777777" w:rsidR="00054EB1" w:rsidRDefault="00375CE6">
      <w:pPr>
        <w:spacing w:after="0" w:line="600" w:lineRule="auto"/>
        <w:ind w:firstLine="720"/>
        <w:jc w:val="center"/>
        <w:rPr>
          <w:rFonts w:eastAsia="Times New Roman"/>
          <w:b/>
          <w:szCs w:val="24"/>
        </w:rPr>
      </w:pPr>
      <w:r>
        <w:rPr>
          <w:rFonts w:eastAsia="Times New Roman"/>
          <w:b/>
          <w:szCs w:val="24"/>
        </w:rPr>
        <w:t xml:space="preserve">ΝΟΜΟΘΕΤΙΚΗΣ </w:t>
      </w:r>
      <w:r>
        <w:rPr>
          <w:rFonts w:eastAsia="Times New Roman"/>
          <w:b/>
          <w:szCs w:val="24"/>
        </w:rPr>
        <w:t>ΕΡΓΑΣΙΑΣ</w:t>
      </w:r>
    </w:p>
    <w:p w14:paraId="25CA987A"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Συνέχιση της συζήτησης και ψήφιση επί των άρθρων</w:t>
      </w:r>
      <w:r>
        <w:rPr>
          <w:rFonts w:eastAsia="Times New Roman" w:cs="Times New Roman"/>
          <w:bCs/>
          <w:szCs w:val="24"/>
        </w:rPr>
        <w:t xml:space="preserve"> και του συνόλου</w:t>
      </w:r>
      <w:r>
        <w:rPr>
          <w:rFonts w:eastAsia="Times New Roman" w:cs="Times New Roman"/>
          <w:szCs w:val="24"/>
        </w:rPr>
        <w:t xml:space="preserve"> του σχεδίου νόμου του Υπουργείου Δικαιοσύνης, Διαφάνειας και Ανθρωπίνων Δικαιωμάτων</w:t>
      </w:r>
      <w:r>
        <w:rPr>
          <w:rFonts w:eastAsia="Times New Roman" w:cs="Times New Roman"/>
          <w:szCs w:val="24"/>
        </w:rPr>
        <w:t>:</w:t>
      </w:r>
      <w:r>
        <w:rPr>
          <w:rFonts w:eastAsia="Times New Roman" w:cs="Times New Roman"/>
          <w:szCs w:val="24"/>
        </w:rPr>
        <w:t xml:space="preserve"> «Πτωχευτικός Κώδικας, Διοικητική Δικαιοσύνη, Τέλη-Παράβολα, Οικειοθελής αποκάλυψη αδήλωτων εισοδη</w:t>
      </w:r>
      <w:r>
        <w:rPr>
          <w:rFonts w:eastAsia="Times New Roman" w:cs="Times New Roman"/>
          <w:szCs w:val="24"/>
        </w:rPr>
        <w:t>μάτων, Ηλεκτρονικές συναλλαγές, Τροποποιήσεις του ν.4270/2014 και λοιπές διατάξεις».</w:t>
      </w:r>
    </w:p>
    <w:p w14:paraId="25CA987B" w14:textId="77777777" w:rsidR="00054EB1" w:rsidRDefault="00375CE6">
      <w:pPr>
        <w:spacing w:after="0" w:line="600" w:lineRule="auto"/>
        <w:ind w:firstLine="720"/>
        <w:jc w:val="both"/>
        <w:rPr>
          <w:rFonts w:eastAsia="Times New Roman"/>
          <w:szCs w:val="24"/>
        </w:rPr>
      </w:pPr>
      <w:r>
        <w:rPr>
          <w:rFonts w:eastAsia="Times New Roman"/>
          <w:szCs w:val="24"/>
        </w:rPr>
        <w:t>Στη συνεδρίαση της Παρασκευής 16 Δεκεμβρίου 2016 συζητήθηκε και ψηφίστηκε το νομοσχέδιο επί της αρχής. Στη σημερινή συνεδρίαση θα συζητηθούν τα άρθρα και οι τροπολογίες το</w:t>
      </w:r>
      <w:r>
        <w:rPr>
          <w:rFonts w:eastAsia="Times New Roman"/>
          <w:szCs w:val="24"/>
        </w:rPr>
        <w:t xml:space="preserve">υ νομοσχεδίου ως μία ενότητα. </w:t>
      </w:r>
    </w:p>
    <w:p w14:paraId="25CA987C" w14:textId="77777777" w:rsidR="00054EB1" w:rsidRDefault="00375CE6">
      <w:pPr>
        <w:spacing w:after="0" w:line="600" w:lineRule="auto"/>
        <w:ind w:firstLine="720"/>
        <w:jc w:val="both"/>
        <w:rPr>
          <w:rFonts w:eastAsia="Times New Roman"/>
          <w:szCs w:val="24"/>
        </w:rPr>
      </w:pPr>
      <w:r>
        <w:rPr>
          <w:rFonts w:eastAsia="Times New Roman"/>
          <w:szCs w:val="24"/>
        </w:rPr>
        <w:t xml:space="preserve">Η διαδικασία θα έχει ως εξής: </w:t>
      </w:r>
      <w:r>
        <w:rPr>
          <w:rFonts w:eastAsia="Times New Roman"/>
          <w:szCs w:val="24"/>
        </w:rPr>
        <w:t>θ</w:t>
      </w:r>
      <w:r>
        <w:rPr>
          <w:rFonts w:eastAsia="Times New Roman"/>
          <w:szCs w:val="24"/>
        </w:rPr>
        <w:t xml:space="preserve">α μιλήσουν πρώτα οι εισηγητές και οι ειδικοί αγορητές επί των άρθρων και των τροπολογιών, κατόπιν οι εναπομείναντες ομιλητές επί της αρχής, οι οποίοι θα μιλήσουν και επί των άρθρων και των </w:t>
      </w:r>
      <w:r>
        <w:rPr>
          <w:rFonts w:eastAsia="Times New Roman"/>
          <w:bCs/>
          <w:szCs w:val="24"/>
        </w:rPr>
        <w:t>τροπο</w:t>
      </w:r>
      <w:r>
        <w:rPr>
          <w:rFonts w:eastAsia="Times New Roman"/>
          <w:bCs/>
          <w:szCs w:val="24"/>
        </w:rPr>
        <w:t>λογιών, και στη συνέχεια θα πάρουν τον λόγο όσοι τυχόν εγγραφούν επί των άρθρων και των τροπολογιών σήμερα.</w:t>
      </w:r>
      <w:r>
        <w:rPr>
          <w:rFonts w:eastAsia="Times New Roman"/>
          <w:szCs w:val="24"/>
        </w:rPr>
        <w:t xml:space="preserve"> </w:t>
      </w:r>
    </w:p>
    <w:p w14:paraId="25CA987D" w14:textId="77777777" w:rsidR="00054EB1" w:rsidRDefault="00375CE6">
      <w:pPr>
        <w:spacing w:after="0" w:line="600" w:lineRule="auto"/>
        <w:ind w:firstLine="720"/>
        <w:jc w:val="both"/>
        <w:rPr>
          <w:rFonts w:eastAsia="Times New Roman"/>
          <w:szCs w:val="24"/>
        </w:rPr>
      </w:pPr>
      <w:r>
        <w:rPr>
          <w:rFonts w:eastAsia="Times New Roman"/>
          <w:szCs w:val="24"/>
        </w:rPr>
        <w:t>Τ</w:t>
      </w:r>
      <w:r>
        <w:rPr>
          <w:rFonts w:eastAsia="Times New Roman"/>
          <w:szCs w:val="24"/>
        </w:rPr>
        <w:t>ο Σώμα</w:t>
      </w:r>
      <w:r>
        <w:rPr>
          <w:rFonts w:eastAsia="Times New Roman"/>
          <w:szCs w:val="24"/>
        </w:rPr>
        <w:t xml:space="preserve"> συμφωνεί;</w:t>
      </w:r>
    </w:p>
    <w:p w14:paraId="25CA987E"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ΠΟΛΛΟΙ</w:t>
      </w:r>
      <w:r>
        <w:rPr>
          <w:rFonts w:eastAsia="Times New Roman" w:cs="Times New Roman"/>
          <w:b/>
          <w:szCs w:val="24"/>
        </w:rPr>
        <w:t xml:space="preserve"> ΒΟΥΛΕΥΤΕΣ:</w:t>
      </w:r>
      <w:r>
        <w:rPr>
          <w:rFonts w:eastAsia="Times New Roman" w:cs="Times New Roman"/>
          <w:szCs w:val="24"/>
        </w:rPr>
        <w:t xml:space="preserve"> Μάλιστα, μάλιστα.</w:t>
      </w:r>
    </w:p>
    <w:p w14:paraId="25CA987F" w14:textId="77777777" w:rsidR="00054EB1" w:rsidRDefault="00375CE6">
      <w:pPr>
        <w:spacing w:after="0" w:line="600" w:lineRule="auto"/>
        <w:ind w:firstLine="720"/>
        <w:jc w:val="both"/>
        <w:rPr>
          <w:rFonts w:eastAsia="Times New Roman"/>
          <w:szCs w:val="24"/>
        </w:rPr>
      </w:pPr>
      <w:r>
        <w:rPr>
          <w:rFonts w:eastAsia="Times New Roman"/>
          <w:b/>
          <w:bCs/>
        </w:rPr>
        <w:lastRenderedPageBreak/>
        <w:t>ΠΡΟΕΔΡΕΥΩΝ (</w:t>
      </w:r>
      <w:r>
        <w:rPr>
          <w:rFonts w:eastAsia="Times New Roman"/>
          <w:b/>
          <w:szCs w:val="24"/>
        </w:rPr>
        <w:t>Δημήτριος Κρεμαστινός</w:t>
      </w:r>
      <w:r>
        <w:rPr>
          <w:rFonts w:eastAsia="Times New Roman"/>
          <w:b/>
          <w:bCs/>
        </w:rPr>
        <w:t>):</w:t>
      </w:r>
      <w:r>
        <w:rPr>
          <w:rFonts w:eastAsia="Times New Roman"/>
          <w:szCs w:val="24"/>
        </w:rPr>
        <w:t xml:space="preserve"> </w:t>
      </w:r>
      <w:r>
        <w:rPr>
          <w:rFonts w:eastAsia="Times New Roman"/>
          <w:szCs w:val="24"/>
        </w:rPr>
        <w:t>Συνεπώς τ</w:t>
      </w:r>
      <w:r>
        <w:rPr>
          <w:rFonts w:eastAsia="Times New Roman"/>
          <w:szCs w:val="24"/>
        </w:rPr>
        <w:t xml:space="preserve">ο Σώμα </w:t>
      </w:r>
      <w:proofErr w:type="spellStart"/>
      <w:r>
        <w:rPr>
          <w:rFonts w:eastAsia="Times New Roman"/>
          <w:szCs w:val="24"/>
        </w:rPr>
        <w:t>συνεφώνησε</w:t>
      </w:r>
      <w:proofErr w:type="spellEnd"/>
      <w:r>
        <w:rPr>
          <w:rFonts w:eastAsia="Times New Roman"/>
          <w:szCs w:val="24"/>
        </w:rPr>
        <w:t>.</w:t>
      </w:r>
    </w:p>
    <w:p w14:paraId="25CA9880" w14:textId="77777777" w:rsidR="00054EB1" w:rsidRDefault="00375CE6">
      <w:pPr>
        <w:spacing w:after="0" w:line="600" w:lineRule="auto"/>
        <w:ind w:firstLine="720"/>
        <w:jc w:val="both"/>
        <w:rPr>
          <w:rFonts w:eastAsia="Times New Roman" w:cs="Times New Roman"/>
        </w:rPr>
      </w:pPr>
      <w:r>
        <w:rPr>
          <w:rFonts w:eastAsia="Times New Roman" w:cs="Times New Roman"/>
        </w:rPr>
        <w:t xml:space="preserve">Έχω την τιμή να ανακοινώσω </w:t>
      </w:r>
      <w:r>
        <w:rPr>
          <w:rFonts w:eastAsia="Times New Roman" w:cs="Times New Roman"/>
        </w:rPr>
        <w:t xml:space="preserve">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w:t>
      </w:r>
      <w:r>
        <w:rPr>
          <w:rFonts w:eastAsia="Times New Roman" w:cs="Times New Roman"/>
        </w:rPr>
        <w:t>ένας μαθητές και μαθήτριες και πέντε εκπαιδευτικοί συνοδοί τους από το 6</w:t>
      </w:r>
      <w:r>
        <w:rPr>
          <w:rFonts w:eastAsia="Times New Roman" w:cs="Times New Roman"/>
          <w:vertAlign w:val="superscript"/>
        </w:rPr>
        <w:t>ο</w:t>
      </w:r>
      <w:r>
        <w:rPr>
          <w:rFonts w:eastAsia="Times New Roman" w:cs="Times New Roman"/>
        </w:rPr>
        <w:t xml:space="preserve"> Γυμνάσιο Ξάνθης. </w:t>
      </w:r>
    </w:p>
    <w:p w14:paraId="25CA9881" w14:textId="77777777" w:rsidR="00054EB1" w:rsidRDefault="00375CE6">
      <w:pPr>
        <w:spacing w:after="0" w:line="600" w:lineRule="auto"/>
        <w:ind w:firstLine="720"/>
        <w:jc w:val="both"/>
        <w:rPr>
          <w:rFonts w:eastAsia="Times New Roman" w:cs="Times New Roman"/>
        </w:rPr>
      </w:pPr>
      <w:r>
        <w:rPr>
          <w:rFonts w:eastAsia="Times New Roman" w:cs="Times New Roman"/>
        </w:rPr>
        <w:t xml:space="preserve">Η Βουλή σάς καλωσορίζει. </w:t>
      </w:r>
    </w:p>
    <w:p w14:paraId="25CA9882" w14:textId="77777777" w:rsidR="00054EB1" w:rsidRDefault="00375CE6">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25CA9883" w14:textId="77777777" w:rsidR="00054EB1" w:rsidRDefault="00375CE6">
      <w:pPr>
        <w:spacing w:after="0" w:line="600" w:lineRule="auto"/>
        <w:ind w:firstLine="720"/>
        <w:jc w:val="both"/>
        <w:rPr>
          <w:rFonts w:eastAsia="Times New Roman"/>
          <w:szCs w:val="24"/>
        </w:rPr>
      </w:pPr>
      <w:r>
        <w:rPr>
          <w:rFonts w:eastAsia="Times New Roman"/>
          <w:szCs w:val="24"/>
        </w:rPr>
        <w:t>Τον λόγο έχει ο εισηγητής του ΣΥΡΙΖΑ κ. Βασίλειος Τσίρκας για οκτώ λεπτά.</w:t>
      </w:r>
    </w:p>
    <w:p w14:paraId="25CA9884" w14:textId="77777777" w:rsidR="00054EB1" w:rsidRDefault="00375CE6">
      <w:pPr>
        <w:spacing w:after="0" w:line="600" w:lineRule="auto"/>
        <w:ind w:firstLine="720"/>
        <w:jc w:val="both"/>
        <w:rPr>
          <w:rFonts w:eastAsia="Times New Roman"/>
          <w:szCs w:val="24"/>
        </w:rPr>
      </w:pPr>
      <w:r>
        <w:rPr>
          <w:rFonts w:eastAsia="Times New Roman"/>
          <w:b/>
          <w:szCs w:val="24"/>
        </w:rPr>
        <w:t>ΒΑΣΙΛΕΙΟΣ ΤΣΙΡ</w:t>
      </w:r>
      <w:r>
        <w:rPr>
          <w:rFonts w:eastAsia="Times New Roman"/>
          <w:b/>
          <w:szCs w:val="24"/>
        </w:rPr>
        <w:t xml:space="preserve">ΚΑΣ: </w:t>
      </w:r>
      <w:r>
        <w:rPr>
          <w:rFonts w:eastAsia="Times New Roman"/>
          <w:color w:val="000000"/>
          <w:szCs w:val="24"/>
        </w:rPr>
        <w:t>Ευχαριστώ, κύριε Πρόεδρε.</w:t>
      </w:r>
      <w:r>
        <w:rPr>
          <w:rFonts w:eastAsia="Times New Roman"/>
          <w:szCs w:val="24"/>
        </w:rPr>
        <w:t xml:space="preserve"> </w:t>
      </w:r>
    </w:p>
    <w:p w14:paraId="25CA9885" w14:textId="77777777" w:rsidR="00054EB1" w:rsidRDefault="00375CE6">
      <w:pPr>
        <w:spacing w:after="0" w:line="600" w:lineRule="auto"/>
        <w:ind w:firstLine="720"/>
        <w:jc w:val="both"/>
        <w:rPr>
          <w:rFonts w:eastAsia="Times New Roman"/>
          <w:szCs w:val="24"/>
        </w:rPr>
      </w:pPr>
      <w:r>
        <w:rPr>
          <w:rFonts w:eastAsia="Times New Roman"/>
          <w:szCs w:val="24"/>
        </w:rPr>
        <w:lastRenderedPageBreak/>
        <w:t xml:space="preserve">Κύριοι Υπουργοί, κυρίες και κύριοι Βουλευτές, μετά την έγκριση με ευρεία πλειοψηφία από την Ολομέλεια της Βουλής για τη δέκατη τρίτη σύνταξη στους χαμηλοσυνταξιούχους και την ηχηρή απουσία της Αξιωματικής Αντιπολίτευσης από </w:t>
      </w:r>
      <w:r>
        <w:rPr>
          <w:rFonts w:eastAsia="Times New Roman"/>
          <w:szCs w:val="24"/>
        </w:rPr>
        <w:t>αυτή την ευεργετική νομοθετική πρωτοβουλία, είναι πλέον ξεκάθαρο στα μάτια του ελληνικού λαού τίνος συμφέροντα και επιδιώξεις εξυπηρετεί ο καθένας εδώ μέσα. Όσοι επέλεξαν αυτή τη στάση, έθεσαν τον εαυτό τους στη σκληρή κρίση των πολιτών, στους οποίους είνα</w:t>
      </w:r>
      <w:r>
        <w:rPr>
          <w:rFonts w:eastAsia="Times New Roman"/>
          <w:szCs w:val="24"/>
        </w:rPr>
        <w:t xml:space="preserve">ι όχι απλώς έκθετοι αλλά και υπόλογοι. </w:t>
      </w:r>
    </w:p>
    <w:p w14:paraId="25CA9886" w14:textId="77777777" w:rsidR="00054EB1" w:rsidRDefault="00375CE6">
      <w:pPr>
        <w:spacing w:after="0" w:line="600" w:lineRule="auto"/>
        <w:ind w:firstLine="720"/>
        <w:jc w:val="both"/>
        <w:rPr>
          <w:rFonts w:eastAsia="Times New Roman"/>
          <w:szCs w:val="24"/>
        </w:rPr>
      </w:pPr>
      <w:r>
        <w:rPr>
          <w:rFonts w:eastAsia="Times New Roman"/>
          <w:szCs w:val="24"/>
        </w:rPr>
        <w:t xml:space="preserve">Έφτασαν μάλιστα στο σημείο να κατηγορούν τον Πρωθυπουργό για αυτήν την εφάπαξ, έμμεση </w:t>
      </w:r>
      <w:r>
        <w:rPr>
          <w:rFonts w:eastAsia="Times New Roman"/>
          <w:szCs w:val="24"/>
        </w:rPr>
        <w:t xml:space="preserve">δέκατη τρίτη </w:t>
      </w:r>
      <w:r>
        <w:rPr>
          <w:rFonts w:eastAsia="Times New Roman"/>
          <w:szCs w:val="24"/>
        </w:rPr>
        <w:t>σύνταξη για ένα εκατομμύριο εξακόσιες χιλιάδες χαμηλοσυνταξιούχους. Δηλώσατε απόντες στην προσπάθεια στήριξης των φτω</w:t>
      </w:r>
      <w:r>
        <w:rPr>
          <w:rFonts w:eastAsia="Times New Roman"/>
          <w:szCs w:val="24"/>
        </w:rPr>
        <w:t xml:space="preserve">χών και οικονομικά αδύνατων συμπολιτών μας. </w:t>
      </w:r>
    </w:p>
    <w:p w14:paraId="25CA9887" w14:textId="77777777" w:rsidR="00054EB1" w:rsidRDefault="00375CE6">
      <w:pPr>
        <w:spacing w:after="0" w:line="600" w:lineRule="auto"/>
        <w:ind w:firstLine="720"/>
        <w:jc w:val="both"/>
        <w:rPr>
          <w:rFonts w:eastAsia="Times New Roman"/>
          <w:szCs w:val="24"/>
        </w:rPr>
      </w:pPr>
      <w:r>
        <w:rPr>
          <w:rFonts w:eastAsia="Times New Roman"/>
          <w:szCs w:val="24"/>
        </w:rPr>
        <w:t xml:space="preserve">Σήμερα καλούμαστε να ψηφίσουμε την αναστολή αύξησης του ΦΠΑ στα νησιά που δέχονται το βάρος της προσφυγικής κρίσης ολόκληρης της Ευρώπης. Η  απόφαση αυτή, να ανασταλεί η αύξηση του ΦΠΑ για τα νησιά </w:t>
      </w:r>
      <w:r>
        <w:rPr>
          <w:rFonts w:eastAsia="Times New Roman"/>
          <w:szCs w:val="24"/>
        </w:rPr>
        <w:lastRenderedPageBreak/>
        <w:t xml:space="preserve">που δέχονται </w:t>
      </w:r>
      <w:r>
        <w:rPr>
          <w:rFonts w:eastAsia="Times New Roman"/>
          <w:szCs w:val="24"/>
        </w:rPr>
        <w:t xml:space="preserve">τις προσφυγικές ροές, κρίθηκε και κρίνεται αναγκαία, </w:t>
      </w:r>
      <w:r>
        <w:rPr>
          <w:rFonts w:eastAsia="Times New Roman"/>
          <w:bCs/>
        </w:rPr>
        <w:t>προκειμένου να</w:t>
      </w:r>
      <w:r>
        <w:rPr>
          <w:rFonts w:eastAsia="Times New Roman"/>
          <w:szCs w:val="24"/>
        </w:rPr>
        <w:t xml:space="preserve"> ανακουφιστούν οι κάτοικοί τους, καθώς από την 1</w:t>
      </w:r>
      <w:r>
        <w:rPr>
          <w:rFonts w:eastAsia="Times New Roman"/>
          <w:szCs w:val="24"/>
          <w:vertAlign w:val="superscript"/>
        </w:rPr>
        <w:t>η</w:t>
      </w:r>
      <w:r>
        <w:rPr>
          <w:rFonts w:eastAsia="Times New Roman"/>
          <w:szCs w:val="24"/>
        </w:rPr>
        <w:t xml:space="preserve"> Ιανουαρίου θα αυξάνονταν αυτόματα ο ΦΠΑ. Παγώνει, λοιπόν, ο ΦΠΑ στα νησιά που σηκώνουν καθημερινά το βάρος της μεταναστευτικής κρίσης της Ε</w:t>
      </w:r>
      <w:r>
        <w:rPr>
          <w:rFonts w:eastAsia="Times New Roman"/>
          <w:szCs w:val="24"/>
        </w:rPr>
        <w:t>υρώπης.</w:t>
      </w:r>
    </w:p>
    <w:p w14:paraId="25CA9888" w14:textId="77777777" w:rsidR="00054EB1" w:rsidRDefault="00375CE6">
      <w:pPr>
        <w:spacing w:after="0" w:line="600" w:lineRule="auto"/>
        <w:ind w:firstLine="720"/>
        <w:jc w:val="both"/>
        <w:rPr>
          <w:rFonts w:eastAsia="Times New Roman"/>
          <w:szCs w:val="24"/>
        </w:rPr>
      </w:pPr>
      <w:r>
        <w:rPr>
          <w:rFonts w:eastAsia="Times New Roman"/>
          <w:szCs w:val="24"/>
        </w:rPr>
        <w:t xml:space="preserve">Μετά τις οξύτατες κοινωνικές αντιδράσεις που προκάλεσε η Αξιωματική Αντιπολίτευση μη ψηφίζοντας το κοινωνικό επίδομα, λένε σήμερα ότι θα ψηφίσουν την </w:t>
      </w:r>
      <w:r>
        <w:rPr>
          <w:rFonts w:eastAsia="Times New Roman"/>
          <w:bCs/>
          <w:szCs w:val="24"/>
        </w:rPr>
        <w:t>τροπολογία</w:t>
      </w:r>
      <w:r>
        <w:rPr>
          <w:rFonts w:eastAsia="Times New Roman"/>
          <w:szCs w:val="24"/>
        </w:rPr>
        <w:t xml:space="preserve"> αυτή. Είναι ευπρόσδεκτοι. Να είστε σίγουροι, όμως, ότι οι πολίτες ακούν, βλέπουν και κα</w:t>
      </w:r>
      <w:r>
        <w:rPr>
          <w:rFonts w:eastAsia="Times New Roman"/>
          <w:szCs w:val="24"/>
        </w:rPr>
        <w:t xml:space="preserve">ταλαβαίνουν. Δυστυχώς, αντί να ζητάτε τόσα και άλλα τόσα μέτρα για τους χαμηλοσυνταξιούχους, που εσείς </w:t>
      </w:r>
      <w:proofErr w:type="spellStart"/>
      <w:r>
        <w:rPr>
          <w:rFonts w:eastAsia="Times New Roman"/>
          <w:szCs w:val="24"/>
        </w:rPr>
        <w:t>φτωχοποιήσατε</w:t>
      </w:r>
      <w:proofErr w:type="spellEnd"/>
      <w:r>
        <w:rPr>
          <w:rFonts w:eastAsia="Times New Roman"/>
          <w:szCs w:val="24"/>
        </w:rPr>
        <w:t xml:space="preserve"> με τις πολιτικές σας, δεσμεύεστε να ψηφίσετε τόσα και άλλα τόσα από αυτά που ζητάει ο κ. Σόιμπλε.</w:t>
      </w:r>
    </w:p>
    <w:p w14:paraId="25CA9889" w14:textId="77777777" w:rsidR="00054EB1" w:rsidRDefault="00375CE6">
      <w:pPr>
        <w:spacing w:after="0" w:line="600" w:lineRule="auto"/>
        <w:ind w:firstLine="720"/>
        <w:jc w:val="both"/>
        <w:rPr>
          <w:rFonts w:eastAsia="Times New Roman"/>
          <w:szCs w:val="24"/>
        </w:rPr>
      </w:pPr>
      <w:r>
        <w:rPr>
          <w:rFonts w:eastAsia="Times New Roman"/>
          <w:szCs w:val="24"/>
        </w:rPr>
        <w:t>Νομοθετούμε σε ένα δύσκολο οικονομικό περ</w:t>
      </w:r>
      <w:r>
        <w:rPr>
          <w:rFonts w:eastAsia="Times New Roman"/>
          <w:szCs w:val="24"/>
        </w:rPr>
        <w:t xml:space="preserve">ιβάλλον και ναρκοθετημένο πολλές φορές από τις καταστροφικές επιλογές της πενταετίας 2010-2014. Συνεχίζουμε, όπως αποδεικνύεται, και με αυτό το πολυνομοσχέδιο </w:t>
      </w:r>
      <w:r>
        <w:rPr>
          <w:rFonts w:eastAsia="Times New Roman"/>
          <w:szCs w:val="24"/>
        </w:rPr>
        <w:lastRenderedPageBreak/>
        <w:t>που συζητάμε σήμερα στη Βουλή, στην Ολομέλεια να φέρνουμε νομοθετικές πρωτοβουλίες που είναι προς</w:t>
      </w:r>
      <w:r>
        <w:rPr>
          <w:rFonts w:eastAsia="Times New Roman"/>
          <w:szCs w:val="24"/>
        </w:rPr>
        <w:t xml:space="preserve"> όφελος των ασθενέστερων και ανοίγουν τον δρόμο για ακόμη περισσότερες ευεργετικές παρεμβάσεις για όσους το έχουν ανάγκη.</w:t>
      </w:r>
    </w:p>
    <w:p w14:paraId="25CA988A"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Και σήμερα οι ριζικές τομές που καλούμαστε να ψηφίσουμε, τόσο στον ευαίσθητο τομέα της δικαιοσύνης, όσο και σε θέματα σχετικά με την κ</w:t>
      </w:r>
      <w:r>
        <w:rPr>
          <w:rFonts w:eastAsia="Times New Roman" w:cs="Times New Roman"/>
          <w:szCs w:val="24"/>
        </w:rPr>
        <w:t>αταπολέμηση της φοροδιαφυγής, επιβεβαιώνουν την δική μας πολιτική βούληση για θεσμικές αλλαγές και μεταρρυθμίσεις, για να μην διαιωνίζεται το καθεστώς της αδιαφάνειας, της απώλειας δημόσιων εσόδων, της διόγκωσης της φοροδιαφυγής και του μαύρου χρήματος.</w:t>
      </w:r>
    </w:p>
    <w:p w14:paraId="25CA988B"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Με</w:t>
      </w:r>
      <w:r>
        <w:rPr>
          <w:rFonts w:eastAsia="Times New Roman" w:cs="Times New Roman"/>
          <w:szCs w:val="24"/>
        </w:rPr>
        <w:t xml:space="preserve"> την αναμόρφωση του Πτωχευτικού Κώδικα</w:t>
      </w:r>
      <w:r>
        <w:rPr>
          <w:rFonts w:eastAsia="Times New Roman" w:cs="Times New Roman"/>
          <w:szCs w:val="24"/>
        </w:rPr>
        <w:t>,</w:t>
      </w:r>
      <w:r>
        <w:rPr>
          <w:rFonts w:eastAsia="Times New Roman" w:cs="Times New Roman"/>
          <w:szCs w:val="24"/>
        </w:rPr>
        <w:t xml:space="preserve"> στο πρώτο μέρος του νομοσχεδίου</w:t>
      </w:r>
      <w:r>
        <w:rPr>
          <w:rFonts w:eastAsia="Times New Roman" w:cs="Times New Roman"/>
          <w:szCs w:val="24"/>
        </w:rPr>
        <w:t>,</w:t>
      </w:r>
      <w:r>
        <w:rPr>
          <w:rFonts w:eastAsia="Times New Roman" w:cs="Times New Roman"/>
          <w:szCs w:val="24"/>
        </w:rPr>
        <w:t xml:space="preserve"> παρέχεται η δυνατότητα επαναδραστηριοποίησης των επιχειρήσεων και καθίσταται δυνατή η παροχή δεύτερης ευκαιρίας σε οφειλέτες, φυσικά πρόσωπα που πτώχευσαν, αλλά και απαλλαγής τους από </w:t>
      </w:r>
      <w:r>
        <w:rPr>
          <w:rFonts w:eastAsia="Times New Roman" w:cs="Times New Roman"/>
          <w:szCs w:val="24"/>
        </w:rPr>
        <w:lastRenderedPageBreak/>
        <w:t xml:space="preserve">οφειλές. Καθίσταται, λοιπόν, επιβεβλημένη η αναζήτηση ισχυρών θεσμικών </w:t>
      </w:r>
      <w:r>
        <w:rPr>
          <w:rFonts w:eastAsia="Times New Roman" w:cs="Times New Roman"/>
          <w:szCs w:val="24"/>
        </w:rPr>
        <w:t>αναχωμάτων για να υπάρχει μία δίκαιη εξισορρόπηση συμφερόντων, προστασία των αδυνάτων και αποκατάσταση της κοινωνικής ειρήνης. Δίνεται η δυνατότητα μίας δεύτερης ευκαιρίας στον οφειλέτη, ο οποίος κρίθηκε από τη δικαιοσύνη ότι δεν προέβη σε δόλια χρεωκοπία,</w:t>
      </w:r>
      <w:r>
        <w:rPr>
          <w:rFonts w:eastAsia="Times New Roman" w:cs="Times New Roman"/>
          <w:szCs w:val="24"/>
        </w:rPr>
        <w:t xml:space="preserve"> ενώ ενισχύεται η αποτελεσματικότητα, συντέμνονται οι προθεσμίες εξέλιξης της πτωχευτικής διαδικασίας και ενισχύεται συνολικά η εξυγιαντική λειτουργία του Πτωχευτικού Δικαίου.</w:t>
      </w:r>
    </w:p>
    <w:p w14:paraId="25CA988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Στο δεύτερο μέρος του παρόντος νομοσχεδίου, θεσπίζονται μέτρα επιτάχυνσης και </w:t>
      </w:r>
      <w:proofErr w:type="spellStart"/>
      <w:r>
        <w:rPr>
          <w:rFonts w:eastAsia="Times New Roman" w:cs="Times New Roman"/>
          <w:szCs w:val="24"/>
        </w:rPr>
        <w:t>εξ</w:t>
      </w:r>
      <w:r>
        <w:rPr>
          <w:rFonts w:eastAsia="Times New Roman" w:cs="Times New Roman"/>
          <w:szCs w:val="24"/>
        </w:rPr>
        <w:t>ορθολογισμού</w:t>
      </w:r>
      <w:proofErr w:type="spellEnd"/>
      <w:r>
        <w:rPr>
          <w:rFonts w:eastAsia="Times New Roman" w:cs="Times New Roman"/>
          <w:szCs w:val="24"/>
        </w:rPr>
        <w:t xml:space="preserve"> της διοικητικής δίκης, τόσο στο Συμβούλιο της Επικρατείας, όσο και στα </w:t>
      </w:r>
      <w:r>
        <w:rPr>
          <w:rFonts w:eastAsia="Times New Roman" w:cs="Times New Roman"/>
          <w:szCs w:val="24"/>
        </w:rPr>
        <w:t>τ</w:t>
      </w:r>
      <w:r>
        <w:rPr>
          <w:rFonts w:eastAsia="Times New Roman" w:cs="Times New Roman"/>
          <w:szCs w:val="24"/>
        </w:rPr>
        <w:t xml:space="preserve">ακτικά </w:t>
      </w:r>
      <w:r>
        <w:rPr>
          <w:rFonts w:eastAsia="Times New Roman" w:cs="Times New Roman"/>
          <w:szCs w:val="24"/>
        </w:rPr>
        <w:t>δ</w:t>
      </w:r>
      <w:r>
        <w:rPr>
          <w:rFonts w:eastAsia="Times New Roman" w:cs="Times New Roman"/>
          <w:szCs w:val="24"/>
        </w:rPr>
        <w:t xml:space="preserve">ιοικητικά </w:t>
      </w:r>
      <w:r>
        <w:rPr>
          <w:rFonts w:eastAsia="Times New Roman" w:cs="Times New Roman"/>
          <w:szCs w:val="24"/>
        </w:rPr>
        <w:t>δ</w:t>
      </w:r>
      <w:r>
        <w:rPr>
          <w:rFonts w:eastAsia="Times New Roman" w:cs="Times New Roman"/>
          <w:szCs w:val="24"/>
        </w:rPr>
        <w:t>ικαστήρια.</w:t>
      </w:r>
      <w:r>
        <w:rPr>
          <w:rFonts w:eastAsia="Times New Roman" w:cs="Times New Roman"/>
          <w:szCs w:val="24"/>
        </w:rPr>
        <w:t xml:space="preserve"> Η εισαγωγή και στο </w:t>
      </w:r>
      <w:r>
        <w:rPr>
          <w:rFonts w:eastAsia="Times New Roman" w:cs="Times New Roman"/>
          <w:szCs w:val="24"/>
        </w:rPr>
        <w:t>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του ένδικου μέσου αίτησης επανάληψης της διαδικασίας, μετά και από καταδικαστική απόφαση του Ευρωπαϊκού Δικαστηρίου</w:t>
      </w:r>
      <w:r>
        <w:rPr>
          <w:rFonts w:eastAsia="Times New Roman" w:cs="Times New Roman"/>
          <w:szCs w:val="24"/>
        </w:rPr>
        <w:t xml:space="preserve"> Ανθρωπίνων Δικαιωμάτων, η εισαγωγή του θεσμού της </w:t>
      </w:r>
      <w:proofErr w:type="spellStart"/>
      <w:r>
        <w:rPr>
          <w:rFonts w:eastAsia="Times New Roman" w:cs="Times New Roman"/>
          <w:szCs w:val="24"/>
        </w:rPr>
        <w:t>ενδοδικαστικής</w:t>
      </w:r>
      <w:proofErr w:type="spellEnd"/>
      <w:r>
        <w:rPr>
          <w:rFonts w:eastAsia="Times New Roman" w:cs="Times New Roman"/>
          <w:szCs w:val="24"/>
        </w:rPr>
        <w:t xml:space="preserve"> συμβιβαστικής επίλυσης των διαφορών από αγωγές για απαιτήσεις από </w:t>
      </w:r>
      <w:r>
        <w:rPr>
          <w:rFonts w:eastAsia="Times New Roman" w:cs="Times New Roman"/>
          <w:szCs w:val="24"/>
        </w:rPr>
        <w:lastRenderedPageBreak/>
        <w:t>διοικητικές συμβάσεις, η εισαγωγή του θεσμού του εισηγητή δικαστή στις διοικητικές διαφορές ουσίας εκτός των αγωγών, η άμβλυ</w:t>
      </w:r>
      <w:r>
        <w:rPr>
          <w:rFonts w:eastAsia="Times New Roman" w:cs="Times New Roman"/>
          <w:szCs w:val="24"/>
        </w:rPr>
        <w:t xml:space="preserve">νση των προϋποθέσεων για την άσκηση έφεσης και αναίρεσης ενώπιον του Συμβουλίου της Επικρατείας, η δέσμευση πλέον των </w:t>
      </w:r>
      <w:r>
        <w:rPr>
          <w:rFonts w:eastAsia="Times New Roman" w:cs="Times New Roman"/>
          <w:szCs w:val="24"/>
        </w:rPr>
        <w:t>δ</w:t>
      </w:r>
      <w:r>
        <w:rPr>
          <w:rFonts w:eastAsia="Times New Roman" w:cs="Times New Roman"/>
          <w:szCs w:val="24"/>
        </w:rPr>
        <w:t xml:space="preserve">ιοικητικών </w:t>
      </w:r>
      <w:r>
        <w:rPr>
          <w:rFonts w:eastAsia="Times New Roman" w:cs="Times New Roman"/>
          <w:szCs w:val="24"/>
        </w:rPr>
        <w:t>δ</w:t>
      </w:r>
      <w:r>
        <w:rPr>
          <w:rFonts w:eastAsia="Times New Roman" w:cs="Times New Roman"/>
          <w:szCs w:val="24"/>
        </w:rPr>
        <w:t>ικαστηρίων</w:t>
      </w:r>
      <w:r>
        <w:rPr>
          <w:rFonts w:eastAsia="Times New Roman" w:cs="Times New Roman"/>
          <w:szCs w:val="24"/>
        </w:rPr>
        <w:t xml:space="preserve"> και από τις αμετάκλητες αθωωτικές αποφάσεις των </w:t>
      </w:r>
      <w:r>
        <w:rPr>
          <w:rFonts w:eastAsia="Times New Roman" w:cs="Times New Roman"/>
          <w:szCs w:val="24"/>
        </w:rPr>
        <w:t>π</w:t>
      </w:r>
      <w:r>
        <w:rPr>
          <w:rFonts w:eastAsia="Times New Roman" w:cs="Times New Roman"/>
          <w:szCs w:val="24"/>
        </w:rPr>
        <w:t xml:space="preserve">οινικών </w:t>
      </w:r>
      <w:r>
        <w:rPr>
          <w:rFonts w:eastAsia="Times New Roman" w:cs="Times New Roman"/>
          <w:szCs w:val="24"/>
        </w:rPr>
        <w:t>δ</w:t>
      </w:r>
      <w:r>
        <w:rPr>
          <w:rFonts w:eastAsia="Times New Roman" w:cs="Times New Roman"/>
          <w:szCs w:val="24"/>
        </w:rPr>
        <w:t>ικαστηρίων</w:t>
      </w:r>
      <w:r>
        <w:rPr>
          <w:rFonts w:eastAsia="Times New Roman" w:cs="Times New Roman"/>
          <w:szCs w:val="24"/>
        </w:rPr>
        <w:t>,</w:t>
      </w:r>
      <w:r>
        <w:rPr>
          <w:rFonts w:eastAsia="Times New Roman" w:cs="Times New Roman"/>
          <w:szCs w:val="24"/>
        </w:rPr>
        <w:t xml:space="preserve"> αποτελούν σημαντικές παρεμβάσεις στην κατεύθ</w:t>
      </w:r>
      <w:r>
        <w:rPr>
          <w:rFonts w:eastAsia="Times New Roman" w:cs="Times New Roman"/>
          <w:szCs w:val="24"/>
        </w:rPr>
        <w:t xml:space="preserve">υνση του </w:t>
      </w:r>
      <w:proofErr w:type="spellStart"/>
      <w:r>
        <w:rPr>
          <w:rFonts w:eastAsia="Times New Roman" w:cs="Times New Roman"/>
          <w:szCs w:val="24"/>
        </w:rPr>
        <w:t>εξορθολογισμού</w:t>
      </w:r>
      <w:proofErr w:type="spellEnd"/>
      <w:r>
        <w:rPr>
          <w:rFonts w:eastAsia="Times New Roman" w:cs="Times New Roman"/>
          <w:szCs w:val="24"/>
        </w:rPr>
        <w:t xml:space="preserve"> και της επιτάχυνσης της διοικητικής δίκης. </w:t>
      </w:r>
    </w:p>
    <w:p w14:paraId="25CA988D"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το</w:t>
      </w:r>
      <w:r>
        <w:rPr>
          <w:rFonts w:eastAsia="Times New Roman" w:cs="Times New Roman"/>
          <w:szCs w:val="24"/>
        </w:rPr>
        <w:t xml:space="preserve"> τρίτο μέρος</w:t>
      </w:r>
      <w:r>
        <w:rPr>
          <w:rFonts w:eastAsia="Times New Roman" w:cs="Times New Roman"/>
          <w:szCs w:val="24"/>
        </w:rPr>
        <w:t xml:space="preserve"> το νομοσχεδίου</w:t>
      </w:r>
      <w:r>
        <w:rPr>
          <w:rFonts w:eastAsia="Times New Roman" w:cs="Times New Roman"/>
          <w:szCs w:val="24"/>
        </w:rPr>
        <w:t xml:space="preserve">, περιλαμβάνονται ρυθμίσεις για τη μείωση των δικαστικών τελών και </w:t>
      </w:r>
      <w:proofErr w:type="spellStart"/>
      <w:r>
        <w:rPr>
          <w:rFonts w:eastAsia="Times New Roman" w:cs="Times New Roman"/>
          <w:szCs w:val="24"/>
        </w:rPr>
        <w:t>παραβόλων</w:t>
      </w:r>
      <w:proofErr w:type="spellEnd"/>
      <w:r>
        <w:rPr>
          <w:rFonts w:eastAsia="Times New Roman" w:cs="Times New Roman"/>
          <w:szCs w:val="24"/>
        </w:rPr>
        <w:t>. Ε</w:t>
      </w:r>
      <w:r>
        <w:rPr>
          <w:rFonts w:eastAsia="Times New Roman" w:cs="Times New Roman"/>
          <w:szCs w:val="24"/>
        </w:rPr>
        <w:t>ίναι σημαντικό να βρεθεί ένα σημείο ισορροπίας ανάμεσα στην άσκηση καταχρηστικώ</w:t>
      </w:r>
      <w:r>
        <w:rPr>
          <w:rFonts w:eastAsia="Times New Roman" w:cs="Times New Roman"/>
          <w:szCs w:val="24"/>
        </w:rPr>
        <w:t xml:space="preserve">ν και εντελώς αβάσιμων ενδίκων μέσων, χωρίς να παρεμποδίζεται ουσιωδώς το δικαίωμα παροχής δικαστικής προστασίας για τον πολίτη, ως βασική </w:t>
      </w:r>
      <w:r>
        <w:rPr>
          <w:rFonts w:eastAsia="Times New Roman" w:cs="Times New Roman"/>
          <w:szCs w:val="24"/>
        </w:rPr>
        <w:t>σ</w:t>
      </w:r>
      <w:r>
        <w:rPr>
          <w:rFonts w:eastAsia="Times New Roman" w:cs="Times New Roman"/>
          <w:szCs w:val="24"/>
        </w:rPr>
        <w:t>υνταγματική αρχή, όπως ορίζει και το άρθρο 20 του Συντάγματος. Και είναι γεγονός αδιαμφισβήτητο ότι</w:t>
      </w:r>
      <w:r>
        <w:rPr>
          <w:rFonts w:eastAsia="Times New Roman" w:cs="Times New Roman"/>
          <w:szCs w:val="24"/>
        </w:rPr>
        <w:t>,</w:t>
      </w:r>
      <w:r>
        <w:rPr>
          <w:rFonts w:eastAsia="Times New Roman" w:cs="Times New Roman"/>
          <w:szCs w:val="24"/>
        </w:rPr>
        <w:t xml:space="preserve"> εξαιτίας της οι</w:t>
      </w:r>
      <w:r>
        <w:rPr>
          <w:rFonts w:eastAsia="Times New Roman" w:cs="Times New Roman"/>
          <w:szCs w:val="24"/>
        </w:rPr>
        <w:t>κονομικής κρίσης</w:t>
      </w:r>
      <w:r>
        <w:rPr>
          <w:rFonts w:eastAsia="Times New Roman" w:cs="Times New Roman"/>
          <w:szCs w:val="24"/>
        </w:rPr>
        <w:t>,</w:t>
      </w:r>
      <w:r>
        <w:rPr>
          <w:rFonts w:eastAsia="Times New Roman" w:cs="Times New Roman"/>
          <w:szCs w:val="24"/>
        </w:rPr>
        <w:t xml:space="preserve"> μεγάλη μερίδα των πολιτών δυσκολεύεται να καταβάλει παράβολα και δικαστικά </w:t>
      </w:r>
      <w:r>
        <w:rPr>
          <w:rFonts w:eastAsia="Times New Roman" w:cs="Times New Roman"/>
          <w:szCs w:val="24"/>
        </w:rPr>
        <w:lastRenderedPageBreak/>
        <w:t xml:space="preserve">τέλη, που τίθενται ως προϋποθέσεις για την άσκηση τέτοιων μέσων ή βοηθημάτων. </w:t>
      </w:r>
    </w:p>
    <w:p w14:paraId="25CA988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εξορθολογισμός</w:t>
      </w:r>
      <w:proofErr w:type="spellEnd"/>
      <w:r>
        <w:rPr>
          <w:rFonts w:eastAsia="Times New Roman" w:cs="Times New Roman"/>
          <w:szCs w:val="24"/>
        </w:rPr>
        <w:t xml:space="preserve">, λοιπόν, και η μείωση των δικαστικών τελών και </w:t>
      </w:r>
      <w:proofErr w:type="spellStart"/>
      <w:r>
        <w:rPr>
          <w:rFonts w:eastAsia="Times New Roman" w:cs="Times New Roman"/>
          <w:szCs w:val="24"/>
        </w:rPr>
        <w:t>παραβόλων</w:t>
      </w:r>
      <w:proofErr w:type="spellEnd"/>
      <w:r>
        <w:rPr>
          <w:rFonts w:eastAsia="Times New Roman" w:cs="Times New Roman"/>
          <w:szCs w:val="24"/>
        </w:rPr>
        <w:t>, διασφαλίζ</w:t>
      </w:r>
      <w:r>
        <w:rPr>
          <w:rFonts w:eastAsia="Times New Roman" w:cs="Times New Roman"/>
          <w:szCs w:val="24"/>
        </w:rPr>
        <w:t xml:space="preserve">ει το δικαίωμα των πολιτών στη δικαστική προστασία και καθιστά ευχερέστερη την πρόσβασή τους στη δικαιοσύνη. Καταργείται το δικαστικό ένσημο στις αναγνωριστικές αγωγές και η ρύθμιση αυτή αποκαθιστά την έννοια της διαφοροποίησης μεταξύ </w:t>
      </w:r>
      <w:proofErr w:type="spellStart"/>
      <w:r>
        <w:rPr>
          <w:rFonts w:eastAsia="Times New Roman" w:cs="Times New Roman"/>
          <w:szCs w:val="24"/>
        </w:rPr>
        <w:t>καταψηφιστικών</w:t>
      </w:r>
      <w:proofErr w:type="spellEnd"/>
      <w:r>
        <w:rPr>
          <w:rFonts w:eastAsia="Times New Roman" w:cs="Times New Roman"/>
          <w:szCs w:val="24"/>
        </w:rPr>
        <w:t xml:space="preserve"> και αν</w:t>
      </w:r>
      <w:r>
        <w:rPr>
          <w:rFonts w:eastAsia="Times New Roman" w:cs="Times New Roman"/>
          <w:szCs w:val="24"/>
        </w:rPr>
        <w:t xml:space="preserve">αγνωριστικών αγωγών. </w:t>
      </w:r>
    </w:p>
    <w:p w14:paraId="25CA988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Ανέφερα και στην πρώτη ομιλία μου στην Ολομέλεια ότι αξιοποιήθηκε ιδιαιτέρως προς αυτή την κατεύθυνση και η μελέτη του ζητήματος από 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γ</w:t>
      </w:r>
      <w:r>
        <w:rPr>
          <w:rFonts w:eastAsia="Times New Roman" w:cs="Times New Roman"/>
          <w:szCs w:val="24"/>
        </w:rPr>
        <w:t xml:space="preserve">ερμανικών </w:t>
      </w:r>
      <w:r>
        <w:rPr>
          <w:rFonts w:eastAsia="Times New Roman" w:cs="Times New Roman"/>
          <w:szCs w:val="24"/>
        </w:rPr>
        <w:t>α</w:t>
      </w:r>
      <w:r>
        <w:rPr>
          <w:rFonts w:eastAsia="Times New Roman" w:cs="Times New Roman"/>
          <w:szCs w:val="24"/>
        </w:rPr>
        <w:t>ποζημιώσεων</w:t>
      </w:r>
      <w:r>
        <w:rPr>
          <w:rFonts w:eastAsia="Times New Roman" w:cs="Times New Roman"/>
          <w:szCs w:val="24"/>
        </w:rPr>
        <w:t xml:space="preserve"> σε σχέση με την καταβολή δικαστικού ενσήμου στις αναγνωριστικές </w:t>
      </w:r>
      <w:r>
        <w:rPr>
          <w:rFonts w:eastAsia="Times New Roman" w:cs="Times New Roman"/>
          <w:szCs w:val="24"/>
        </w:rPr>
        <w:t>αγωγές αποζημίωσης θυμάτων των κατοχικών δυνάμεων. Μειώνονται τα παράβολα. Πολλά από τα παράβολα στον Κώδικα Ποινικής Διαδικασίας, τροποποιούνται προς όφελος των πο</w:t>
      </w:r>
      <w:r>
        <w:rPr>
          <w:rFonts w:eastAsia="Times New Roman" w:cs="Times New Roman"/>
          <w:szCs w:val="24"/>
        </w:rPr>
        <w:lastRenderedPageBreak/>
        <w:t>λιτών και του δικαιώματος δικαστικής προστασίας. Και πέρα από την υφιστάμενη απαλλαγή από τη</w:t>
      </w:r>
      <w:r>
        <w:rPr>
          <w:rFonts w:eastAsia="Times New Roman" w:cs="Times New Roman"/>
          <w:szCs w:val="24"/>
        </w:rPr>
        <w:t xml:space="preserve">ν υποχρέωση καταβολής δικαστικού ενσήμου για εργατικές υποθέσεις, αυτό μειώνεται στο μισό και για όλες τις υπόλοιπες </w:t>
      </w:r>
      <w:proofErr w:type="spellStart"/>
      <w:r>
        <w:rPr>
          <w:rFonts w:eastAsia="Times New Roman" w:cs="Times New Roman"/>
          <w:szCs w:val="24"/>
        </w:rPr>
        <w:t>καταψηφιστικές</w:t>
      </w:r>
      <w:proofErr w:type="spellEnd"/>
      <w:r>
        <w:rPr>
          <w:rFonts w:eastAsia="Times New Roman" w:cs="Times New Roman"/>
          <w:szCs w:val="24"/>
        </w:rPr>
        <w:t xml:space="preserve"> αγωγές των εργατικών διαφορών. Και κρίνεται παρούσα η αναγκαία ρύθμιση καθώς επιτρέπει στους εργαζόμενους να διεκδικήσουν πι</w:t>
      </w:r>
      <w:r>
        <w:rPr>
          <w:rFonts w:eastAsia="Times New Roman" w:cs="Times New Roman"/>
          <w:szCs w:val="24"/>
        </w:rPr>
        <w:t>ο αποτελεσματικά, δικαστικά τις αξιώσεις τους, που σε άλλη περίπτωση δεν θα μπορούσαν, λόγω της δυσχερούς οικονομικής θέσης που έχουν περιέλθει.</w:t>
      </w:r>
    </w:p>
    <w:p w14:paraId="25CA9890"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Θεσμοθετείται ελάχιστο παράβολο για αίτημα αναβολής της δίκης, τα έσοδα από το οποίο κατευθύνονται στον θεσμό τ</w:t>
      </w:r>
      <w:r>
        <w:rPr>
          <w:rFonts w:eastAsia="Times New Roman" w:cs="Times New Roman"/>
          <w:szCs w:val="24"/>
        </w:rPr>
        <w:t>ης νομικής βοήθειας, για όσους το έχουν ανάγκη.</w:t>
      </w:r>
    </w:p>
    <w:p w14:paraId="25CA9891"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Με το άρθρο 52</w:t>
      </w:r>
      <w:r>
        <w:rPr>
          <w:rFonts w:eastAsia="Times New Roman" w:cs="Times New Roman"/>
          <w:szCs w:val="24"/>
        </w:rPr>
        <w:t>,</w:t>
      </w:r>
      <w:r>
        <w:rPr>
          <w:rFonts w:eastAsia="Times New Roman" w:cs="Times New Roman"/>
          <w:szCs w:val="24"/>
        </w:rPr>
        <w:t xml:space="preserve"> θεσπίζεται η συμμετοχή των δικηγόρων ως </w:t>
      </w:r>
      <w:r>
        <w:rPr>
          <w:rFonts w:eastAsia="Times New Roman" w:cs="Times New Roman"/>
          <w:szCs w:val="24"/>
        </w:rPr>
        <w:t>δ</w:t>
      </w:r>
      <w:r>
        <w:rPr>
          <w:rFonts w:eastAsia="Times New Roman" w:cs="Times New Roman"/>
          <w:szCs w:val="24"/>
        </w:rPr>
        <w:t xml:space="preserve">ικαστικών </w:t>
      </w:r>
      <w:r>
        <w:rPr>
          <w:rFonts w:eastAsia="Times New Roman" w:cs="Times New Roman"/>
          <w:szCs w:val="24"/>
        </w:rPr>
        <w:t>α</w:t>
      </w:r>
      <w:r>
        <w:rPr>
          <w:rFonts w:eastAsia="Times New Roman" w:cs="Times New Roman"/>
          <w:szCs w:val="24"/>
        </w:rPr>
        <w:t>ντιπροσώπων</w:t>
      </w:r>
      <w:r>
        <w:rPr>
          <w:rFonts w:eastAsia="Times New Roman" w:cs="Times New Roman"/>
          <w:szCs w:val="24"/>
        </w:rPr>
        <w:t xml:space="preserve"> σε αρχαιρεσίες συλλογικών οργάνων, γεγονός που ικανοποιεί πάγιο αίτημα του δικηγορικού κόσμου. Εξάλλου, η ιδιότητα αυτή καθαυτή </w:t>
      </w:r>
      <w:r>
        <w:rPr>
          <w:rFonts w:eastAsia="Times New Roman" w:cs="Times New Roman"/>
          <w:szCs w:val="24"/>
        </w:rPr>
        <w:t xml:space="preserve">των δικηγόρων ως άμισθων δημόσιων λειτουργών και πυλώνων </w:t>
      </w:r>
      <w:r>
        <w:rPr>
          <w:rFonts w:eastAsia="Times New Roman" w:cs="Times New Roman"/>
          <w:szCs w:val="24"/>
        </w:rPr>
        <w:lastRenderedPageBreak/>
        <w:t>των παραγόντων της δικαιοσύνης, περιβάλλει εξίσου αποτελεσματικά τη διαδικασία ως προς τη διαφύλαξη του σχετικού δημόσιου συμφέροντος.</w:t>
      </w:r>
    </w:p>
    <w:p w14:paraId="25CA9892" w14:textId="77777777" w:rsidR="00054EB1" w:rsidRDefault="00375CE6">
      <w:pPr>
        <w:spacing w:after="0"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w:t>
      </w:r>
      <w:r>
        <w:rPr>
          <w:rFonts w:eastAsia="Times New Roman"/>
          <w:szCs w:val="24"/>
        </w:rPr>
        <w:t xml:space="preserve"> το κουδούνι λήξεως του χρόνου ομιλίας του κυρίου Βουλευτή)</w:t>
      </w:r>
    </w:p>
    <w:p w14:paraId="25CA9893" w14:textId="77777777" w:rsidR="00054EB1" w:rsidRDefault="00375CE6">
      <w:pPr>
        <w:spacing w:after="0" w:line="600" w:lineRule="auto"/>
        <w:ind w:firstLine="720"/>
        <w:jc w:val="both"/>
        <w:rPr>
          <w:rFonts w:eastAsia="Times New Roman"/>
          <w:szCs w:val="24"/>
        </w:rPr>
      </w:pPr>
      <w:r>
        <w:rPr>
          <w:rFonts w:eastAsia="Times New Roman"/>
          <w:szCs w:val="24"/>
        </w:rPr>
        <w:t>Πηγαίνοντας στις διατάξεις του Υπουργείου Οικονομικών -κύριε Πρόεδρε θα χρησιμοποιήσω και τον χρόνο της δευτερολογίας μου, ευχαριστώ- πρέπει να επισημάνουμε ότι αποτελούσε δέσμευσή μας η νομοθετικ</w:t>
      </w:r>
      <w:r>
        <w:rPr>
          <w:rFonts w:eastAsia="Times New Roman"/>
          <w:szCs w:val="24"/>
        </w:rPr>
        <w:t xml:space="preserve">ή πρωτοβουλία και για την οικειοθελή αποκάλυψη καταθέσεων και την επέκταση της χρήσης πλαστικού και ηλεκτρονικού χρήματος. Τίθεται σε εφαρμογή, λοιπόν, το πρόγραμμα οικειοθελούς γνωστοποίησης του πραγματικού εισοδήματος για κάθε φορολογούμενο και αποτελεί </w:t>
      </w:r>
      <w:r>
        <w:rPr>
          <w:rFonts w:eastAsia="Times New Roman"/>
          <w:szCs w:val="24"/>
        </w:rPr>
        <w:t xml:space="preserve">το πρόγραμμα αυτό ένα χρήσιμο εργαλείο για την αντιμετώπιση της φοροδιαφυγής, που θα συμβάλει στην αύξηση των δημοσίων εσόδων, ενώ θα δώσει τη δυνατότητα στους φορολογούμενους να συμπεριλάβουν τα πραγματικά εισοδήματά τους στη δήλωση </w:t>
      </w:r>
      <w:proofErr w:type="spellStart"/>
      <w:r>
        <w:rPr>
          <w:rFonts w:eastAsia="Times New Roman"/>
          <w:szCs w:val="24"/>
        </w:rPr>
        <w:t>περιουσολογίου</w:t>
      </w:r>
      <w:proofErr w:type="spellEnd"/>
      <w:r>
        <w:rPr>
          <w:rFonts w:eastAsia="Times New Roman"/>
          <w:szCs w:val="24"/>
        </w:rPr>
        <w:t>.</w:t>
      </w:r>
    </w:p>
    <w:p w14:paraId="25CA9894" w14:textId="77777777" w:rsidR="00054EB1" w:rsidRDefault="00375CE6">
      <w:pPr>
        <w:spacing w:after="0" w:line="600" w:lineRule="auto"/>
        <w:ind w:firstLine="720"/>
        <w:jc w:val="both"/>
        <w:rPr>
          <w:rFonts w:eastAsia="Times New Roman"/>
          <w:szCs w:val="24"/>
        </w:rPr>
      </w:pPr>
      <w:r>
        <w:rPr>
          <w:rFonts w:eastAsia="Times New Roman"/>
          <w:szCs w:val="24"/>
        </w:rPr>
        <w:lastRenderedPageBreak/>
        <w:t>Στο ίδ</w:t>
      </w:r>
      <w:r>
        <w:rPr>
          <w:rFonts w:eastAsia="Times New Roman"/>
          <w:szCs w:val="24"/>
        </w:rPr>
        <w:t>ιο μήκος κύματος κινούνται και τα μέτρα για την επέκταση της χρήσης πλαστικού και ηλεκτρονικού χρήματος, τα οποία βασίζονται στη λογική παροχής κινήτρων προς τους πολίτες για την υιοθέτηση ηλεκτρονικών πληρωμών, ώστε να δημιουργηθεί ένα συμπαγές κανονιστικ</w:t>
      </w:r>
      <w:r>
        <w:rPr>
          <w:rFonts w:eastAsia="Times New Roman"/>
          <w:szCs w:val="24"/>
        </w:rPr>
        <w:t>ό πλαίσιο που θα μπορεί να εφαρμοστεί σε μακροχρόνια βάση. Με βάση αυτό το πλαίσιο, θεσπίζονται και συγκεκριμένα ευεργετικά μέτρα και κίνητρα για την έκπτωση του φόρου εισοδήματος, χτίσιμο του αφορολόγητου μέσω της χρήσης ηλεκτρονικών συναλλαγών, που μπορε</w:t>
      </w:r>
      <w:r>
        <w:rPr>
          <w:rFonts w:eastAsia="Times New Roman"/>
          <w:szCs w:val="24"/>
        </w:rPr>
        <w:t>ί να αποτελέσει ένα ακόμα εργαλείο ενίσχυσης των δημόσιων εσόδων αλλά και ενίσχυσης του κοινωνικού προϋπολογισμού, προκειμένου να στηριχθούν οι πιο αδύναμοι οικονομικά.</w:t>
      </w:r>
    </w:p>
    <w:p w14:paraId="25CA9895" w14:textId="77777777" w:rsidR="00054EB1" w:rsidRDefault="00375CE6">
      <w:pPr>
        <w:spacing w:after="0" w:line="600" w:lineRule="auto"/>
        <w:ind w:firstLine="720"/>
        <w:jc w:val="both"/>
        <w:rPr>
          <w:rFonts w:eastAsia="Times New Roman"/>
          <w:szCs w:val="24"/>
        </w:rPr>
      </w:pPr>
      <w:r>
        <w:rPr>
          <w:rFonts w:eastAsia="Times New Roman"/>
          <w:szCs w:val="24"/>
        </w:rPr>
        <w:t xml:space="preserve">Κυρίες και κύριοι </w:t>
      </w:r>
      <w:r>
        <w:rPr>
          <w:rFonts w:eastAsia="Times New Roman"/>
          <w:szCs w:val="24"/>
        </w:rPr>
        <w:t>Β</w:t>
      </w:r>
      <w:r>
        <w:rPr>
          <w:rFonts w:eastAsia="Times New Roman"/>
          <w:szCs w:val="24"/>
        </w:rPr>
        <w:t>ουλευτές</w:t>
      </w:r>
      <w:r>
        <w:rPr>
          <w:rFonts w:eastAsia="Times New Roman"/>
          <w:szCs w:val="24"/>
        </w:rPr>
        <w:t xml:space="preserve">, το οικονομικό έτος 2016 κλείνει με θετικούς οικονομικούς </w:t>
      </w:r>
      <w:r>
        <w:rPr>
          <w:rFonts w:eastAsia="Times New Roman"/>
          <w:szCs w:val="24"/>
        </w:rPr>
        <w:t>δείκτες</w:t>
      </w:r>
      <w:r>
        <w:rPr>
          <w:rFonts w:eastAsia="Times New Roman"/>
          <w:szCs w:val="24"/>
        </w:rPr>
        <w:t>. Α</w:t>
      </w:r>
      <w:r>
        <w:rPr>
          <w:rFonts w:eastAsia="Times New Roman"/>
          <w:szCs w:val="24"/>
        </w:rPr>
        <w:t xml:space="preserve">ποδείξαμε ότι η </w:t>
      </w:r>
      <w:proofErr w:type="spellStart"/>
      <w:r>
        <w:rPr>
          <w:rFonts w:eastAsia="Times New Roman"/>
          <w:szCs w:val="24"/>
        </w:rPr>
        <w:t>υπεραπόδοση</w:t>
      </w:r>
      <w:proofErr w:type="spellEnd"/>
      <w:r>
        <w:rPr>
          <w:rFonts w:eastAsia="Times New Roman"/>
          <w:szCs w:val="24"/>
        </w:rPr>
        <w:t xml:space="preserve"> εσόδων θα καταλήγει στους οικονομικά ασθενέστερους. Με τον τρόπο αυτό αναδια</w:t>
      </w:r>
      <w:r>
        <w:rPr>
          <w:rFonts w:eastAsia="Times New Roman"/>
          <w:szCs w:val="24"/>
        </w:rPr>
        <w:lastRenderedPageBreak/>
        <w:t xml:space="preserve">νέμουμε τον πλούτο προς όφελος των ασθενέστερων στρωμάτων. Καταφέραμε και πετύχαμε τους δημοσιονομικούς στόχους, κρατώντας όρθια την κοινωνία </w:t>
      </w:r>
      <w:r>
        <w:rPr>
          <w:rFonts w:eastAsia="Times New Roman"/>
          <w:szCs w:val="24"/>
        </w:rPr>
        <w:t xml:space="preserve">και ανοίγουμε τον δρόμο, ώστε το 2017, για το οποίο προβλέπονται και θετικοί ρυθμοί ανάπτυξης, να πετύχουμε και μεγαλύτερη </w:t>
      </w:r>
      <w:proofErr w:type="spellStart"/>
      <w:r>
        <w:rPr>
          <w:rFonts w:eastAsia="Times New Roman"/>
          <w:szCs w:val="24"/>
        </w:rPr>
        <w:t>υπεραπόδοση</w:t>
      </w:r>
      <w:proofErr w:type="spellEnd"/>
      <w:r>
        <w:rPr>
          <w:rFonts w:eastAsia="Times New Roman"/>
          <w:szCs w:val="24"/>
        </w:rPr>
        <w:t xml:space="preserve"> κρατικών εσόδων. Και τα αποτελέσματα αυτά οφείλονται στην αποφασιστικότητά μας να βάλουμε τέλος στα θαλασσοδάνεια που έπα</w:t>
      </w:r>
      <w:r>
        <w:rPr>
          <w:rFonts w:eastAsia="Times New Roman"/>
          <w:szCs w:val="24"/>
        </w:rPr>
        <w:t xml:space="preserve">ιρναν κάποιοι με αέρα, να δώσουμε μάχη με τη φοροδιαφυγή και </w:t>
      </w:r>
      <w:proofErr w:type="spellStart"/>
      <w:r>
        <w:rPr>
          <w:rFonts w:eastAsia="Times New Roman"/>
          <w:szCs w:val="24"/>
        </w:rPr>
        <w:t>φοροαποφυγή</w:t>
      </w:r>
      <w:proofErr w:type="spellEnd"/>
      <w:r>
        <w:rPr>
          <w:rFonts w:eastAsia="Times New Roman"/>
          <w:szCs w:val="24"/>
        </w:rPr>
        <w:t>, το λαθρεμπόριο καπνικών και καυσίμων.</w:t>
      </w:r>
    </w:p>
    <w:p w14:paraId="25CA9896" w14:textId="77777777" w:rsidR="00054EB1" w:rsidRDefault="00375CE6">
      <w:pPr>
        <w:spacing w:after="0" w:line="600" w:lineRule="auto"/>
        <w:ind w:firstLine="720"/>
        <w:jc w:val="both"/>
        <w:rPr>
          <w:rFonts w:eastAsia="Times New Roman"/>
          <w:szCs w:val="24"/>
        </w:rPr>
      </w:pPr>
      <w:r>
        <w:rPr>
          <w:rFonts w:eastAsia="Times New Roman"/>
          <w:szCs w:val="24"/>
        </w:rPr>
        <w:t>Βούλησή μας είναι η καταπολέμηση της φοροδιαφυγής και η απόδοση δικαιοσύνης για όλους. Χρειάζεται συστηματική και επίμονη προσπάθεια και το επόμ</w:t>
      </w:r>
      <w:r>
        <w:rPr>
          <w:rFonts w:eastAsia="Times New Roman"/>
          <w:szCs w:val="24"/>
        </w:rPr>
        <w:t xml:space="preserve">ενο έτος για να πετύχουμε εκ νέου </w:t>
      </w:r>
      <w:proofErr w:type="spellStart"/>
      <w:r>
        <w:rPr>
          <w:rFonts w:eastAsia="Times New Roman"/>
          <w:szCs w:val="24"/>
        </w:rPr>
        <w:t>υπεραπόδοση</w:t>
      </w:r>
      <w:proofErr w:type="spellEnd"/>
      <w:r>
        <w:rPr>
          <w:rFonts w:eastAsia="Times New Roman"/>
          <w:szCs w:val="24"/>
        </w:rPr>
        <w:t xml:space="preserve"> εσόδων. Εμείς δεσμευόμαστε ότι όποιο πλεόνασμα θα επιστρέφει στους πολίτες για να ευεργετηθούν και σε άλλες κοινωνικές κατηγορίες που το έχουν ανάγκη, εκτός από αυτές που ήδη ευεργετήθηκαν με τις αποφάσεις </w:t>
      </w:r>
      <w:r>
        <w:rPr>
          <w:rFonts w:eastAsia="Times New Roman"/>
          <w:szCs w:val="24"/>
        </w:rPr>
        <w:lastRenderedPageBreak/>
        <w:t xml:space="preserve">που </w:t>
      </w:r>
      <w:r>
        <w:rPr>
          <w:rFonts w:eastAsia="Times New Roman"/>
          <w:szCs w:val="24"/>
        </w:rPr>
        <w:t>έχουμε πάρει, όπως κάναμε χθες με τους χαμηλοσυνταξιούχους, όπως θα κάνουμε σήμερα με τους νησιώτες.</w:t>
      </w:r>
    </w:p>
    <w:p w14:paraId="25CA9897" w14:textId="77777777" w:rsidR="00054EB1" w:rsidRDefault="00375CE6">
      <w:pPr>
        <w:spacing w:after="0" w:line="600" w:lineRule="auto"/>
        <w:ind w:firstLine="720"/>
        <w:jc w:val="both"/>
        <w:rPr>
          <w:rFonts w:eastAsia="Times New Roman"/>
          <w:szCs w:val="24"/>
        </w:rPr>
      </w:pPr>
      <w:r>
        <w:rPr>
          <w:rFonts w:eastAsia="Times New Roman"/>
          <w:szCs w:val="24"/>
        </w:rPr>
        <w:t>Για αυτό εξάλλου και διαπραγματευτήκαμε σκληρά και συνεχίζουμε και σήμερα να διαπραγματευόμαστε σκληρά</w:t>
      </w:r>
      <w:r>
        <w:rPr>
          <w:rFonts w:eastAsia="Times New Roman"/>
          <w:szCs w:val="24"/>
        </w:rPr>
        <w:t>,</w:t>
      </w:r>
      <w:r>
        <w:rPr>
          <w:rFonts w:eastAsia="Times New Roman"/>
          <w:szCs w:val="24"/>
        </w:rPr>
        <w:t xml:space="preserve"> για να μειώσουμε τους στόχους των πρωτογενών πλεονα</w:t>
      </w:r>
      <w:r>
        <w:rPr>
          <w:rFonts w:eastAsia="Times New Roman"/>
          <w:szCs w:val="24"/>
        </w:rPr>
        <w:t>σμάτων. Το κάναμε για το 2016, το 2017 και το 2018, όταν οι προηγούμενες κυβερνήσεις είχαν συμφωνήσει εξοντωτικά πρωτογενή πλεονάσματα της τάξης του 4,5%. Είμαστε αποφασισμένοι να υπερασπιστούμε τα δικαιώματα του ελληνικού λαού και ειδικά των φτωχών, των α</w:t>
      </w:r>
      <w:r>
        <w:rPr>
          <w:rFonts w:eastAsia="Times New Roman"/>
          <w:szCs w:val="24"/>
        </w:rPr>
        <w:t>νέργων και των ανθρώπων με χαμηλά εισοδήματα.</w:t>
      </w:r>
    </w:p>
    <w:p w14:paraId="25CA9898" w14:textId="77777777" w:rsidR="00054EB1" w:rsidRDefault="00375CE6">
      <w:pPr>
        <w:spacing w:after="0" w:line="600" w:lineRule="auto"/>
        <w:ind w:firstLine="720"/>
        <w:jc w:val="both"/>
        <w:rPr>
          <w:rFonts w:eastAsia="Times New Roman"/>
          <w:szCs w:val="24"/>
        </w:rPr>
      </w:pPr>
      <w:r>
        <w:rPr>
          <w:rFonts w:eastAsia="Times New Roman"/>
          <w:szCs w:val="24"/>
        </w:rPr>
        <w:t>Για τον λόγο αυτό, δεν πρόκειται ποτέ να παραδώσουμε τον ελληνικό λαό βορά στους καλοθελητές της λιτότητας και της ύφεσης. Ο λαός δεν ξεχνά ότι έχετε δώσει δείγματα γραφής για το πώς θα αντιμετωπίζατε εσείς, κύ</w:t>
      </w:r>
      <w:r>
        <w:rPr>
          <w:rFonts w:eastAsia="Times New Roman"/>
          <w:szCs w:val="24"/>
        </w:rPr>
        <w:t>ριοι της Αξιωματικής Αντιπολίτευσης, τις παράλογες απαιτήσεις Σόιμπλε και των σκληρών δανειστών για πρόσθετα μέτρα, πρόσθετες δια</w:t>
      </w:r>
      <w:r>
        <w:rPr>
          <w:rFonts w:eastAsia="Times New Roman"/>
          <w:szCs w:val="24"/>
        </w:rPr>
        <w:lastRenderedPageBreak/>
        <w:t>σφαλίσεις και κατάργηση της όποιας κατά</w:t>
      </w:r>
      <w:r>
        <w:rPr>
          <w:rFonts w:eastAsia="Times New Roman"/>
          <w:szCs w:val="24"/>
        </w:rPr>
        <w:t>κτ</w:t>
      </w:r>
      <w:r>
        <w:rPr>
          <w:rFonts w:eastAsia="Times New Roman"/>
          <w:szCs w:val="24"/>
        </w:rPr>
        <w:t>ησης έχει μείνει όρθια. Θα αντιστεκόσασταν ή θα λέγατε «</w:t>
      </w:r>
      <w:r>
        <w:rPr>
          <w:rFonts w:eastAsia="Times New Roman"/>
          <w:szCs w:val="24"/>
        </w:rPr>
        <w:t>ναι</w:t>
      </w:r>
      <w:r>
        <w:rPr>
          <w:rFonts w:eastAsia="Times New Roman"/>
          <w:szCs w:val="24"/>
        </w:rPr>
        <w:t>» στις ορέξεις του Βερολίνο</w:t>
      </w:r>
      <w:r>
        <w:rPr>
          <w:rFonts w:eastAsia="Times New Roman"/>
          <w:szCs w:val="24"/>
        </w:rPr>
        <w:t>υ; Η στάση σας μέχρι σήμερα</w:t>
      </w:r>
      <w:r>
        <w:rPr>
          <w:rFonts w:eastAsia="Times New Roman"/>
          <w:szCs w:val="24"/>
        </w:rPr>
        <w:t>,</w:t>
      </w:r>
      <w:r>
        <w:rPr>
          <w:rFonts w:eastAsia="Times New Roman"/>
          <w:szCs w:val="24"/>
        </w:rPr>
        <w:t xml:space="preserve"> αποδεικνύει ότι είστε πρόθυμοι να υποστηρίξετε πειθήνια τις πιο σκληρές αντιλαϊκές πολιτικές.</w:t>
      </w:r>
    </w:p>
    <w:p w14:paraId="25CA9899" w14:textId="77777777" w:rsidR="00054EB1" w:rsidRDefault="00375CE6">
      <w:pPr>
        <w:spacing w:after="0" w:line="600" w:lineRule="auto"/>
        <w:ind w:firstLine="720"/>
        <w:jc w:val="both"/>
        <w:rPr>
          <w:rFonts w:eastAsia="Times New Roman"/>
          <w:szCs w:val="24"/>
        </w:rPr>
      </w:pPr>
      <w:r>
        <w:rPr>
          <w:rFonts w:eastAsia="Times New Roman"/>
          <w:szCs w:val="24"/>
        </w:rPr>
        <w:t xml:space="preserve">Ευτυχώς για τη χώρα και τον λαό της, οι εκλογές θα γίνουν το 2019, οπότε και η χώρα θα βγει από τα μνημόνια και τη σκληρή επιτροπεία </w:t>
      </w:r>
      <w:r>
        <w:rPr>
          <w:rFonts w:eastAsia="Times New Roman"/>
          <w:szCs w:val="24"/>
        </w:rPr>
        <w:t>και τότε θα κριθούμε όλοι για τις επιλογές μας.</w:t>
      </w:r>
    </w:p>
    <w:p w14:paraId="25CA989A" w14:textId="77777777" w:rsidR="00054EB1" w:rsidRDefault="00375CE6">
      <w:pPr>
        <w:spacing w:after="0" w:line="600" w:lineRule="auto"/>
        <w:ind w:firstLine="720"/>
        <w:jc w:val="both"/>
        <w:rPr>
          <w:rFonts w:eastAsia="Times New Roman"/>
          <w:szCs w:val="24"/>
        </w:rPr>
      </w:pPr>
      <w:r>
        <w:rPr>
          <w:rFonts w:eastAsia="Times New Roman"/>
          <w:szCs w:val="24"/>
        </w:rPr>
        <w:t>Ευχαριστώ.</w:t>
      </w:r>
    </w:p>
    <w:p w14:paraId="25CA989B" w14:textId="77777777" w:rsidR="00054EB1" w:rsidRDefault="00375CE6">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25CA989C" w14:textId="77777777" w:rsidR="00054EB1" w:rsidRDefault="00375CE6">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w:t>
      </w:r>
    </w:p>
    <w:p w14:paraId="25CA989D" w14:textId="77777777" w:rsidR="00054EB1" w:rsidRDefault="00375CE6">
      <w:pPr>
        <w:spacing w:after="0"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Κύριε Πρόεδρε, για ένα θέμα διαδικασίας μπορώ να έχω τον λόγο;</w:t>
      </w:r>
    </w:p>
    <w:p w14:paraId="25CA989E" w14:textId="77777777" w:rsidR="00054EB1" w:rsidRDefault="00375CE6">
      <w:pPr>
        <w:spacing w:after="0" w:line="600" w:lineRule="auto"/>
        <w:ind w:firstLine="720"/>
        <w:jc w:val="both"/>
        <w:rPr>
          <w:rFonts w:eastAsia="Times New Roman"/>
          <w:szCs w:val="24"/>
        </w:rPr>
      </w:pPr>
      <w:r>
        <w:rPr>
          <w:rFonts w:eastAsia="Times New Roman"/>
          <w:b/>
          <w:szCs w:val="24"/>
        </w:rPr>
        <w:t>ΠΡΟΕΔΡΕΥΩΝ (Δημήτρ</w:t>
      </w:r>
      <w:r>
        <w:rPr>
          <w:rFonts w:eastAsia="Times New Roman"/>
          <w:b/>
          <w:szCs w:val="24"/>
        </w:rPr>
        <w:t>ιος Κρεμαστινός):</w:t>
      </w:r>
      <w:r>
        <w:rPr>
          <w:rFonts w:eastAsia="Times New Roman"/>
          <w:szCs w:val="24"/>
        </w:rPr>
        <w:t xml:space="preserve"> Για πόσο;</w:t>
      </w:r>
    </w:p>
    <w:p w14:paraId="25CA989F" w14:textId="77777777" w:rsidR="00054EB1" w:rsidRDefault="00375CE6">
      <w:pPr>
        <w:spacing w:after="0" w:line="600" w:lineRule="auto"/>
        <w:ind w:firstLine="720"/>
        <w:jc w:val="both"/>
        <w:rPr>
          <w:rFonts w:eastAsia="Times New Roman"/>
          <w:szCs w:val="24"/>
        </w:rPr>
      </w:pPr>
      <w:r>
        <w:rPr>
          <w:rFonts w:eastAsia="Times New Roman"/>
          <w:b/>
          <w:szCs w:val="24"/>
        </w:rPr>
        <w:lastRenderedPageBreak/>
        <w:t xml:space="preserve">ΑΘΑΝΑΣΙΟΣ ΘΕΟΧΑΡΟΠΟΥΛΟΣ: </w:t>
      </w:r>
      <w:r>
        <w:rPr>
          <w:rFonts w:eastAsia="Times New Roman"/>
          <w:szCs w:val="24"/>
        </w:rPr>
        <w:t>Για δύο λεπτά. Είναι θέμα διαδικασίας.</w:t>
      </w:r>
    </w:p>
    <w:p w14:paraId="25CA98A0" w14:textId="77777777" w:rsidR="00054EB1" w:rsidRDefault="00375CE6">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Ορίστε, έχετε τον λόγο.</w:t>
      </w:r>
    </w:p>
    <w:p w14:paraId="25CA98A1" w14:textId="77777777" w:rsidR="00054EB1" w:rsidRDefault="00375CE6">
      <w:pPr>
        <w:spacing w:after="0"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Κύριε Πρόεδρε, αυτή η κατάσταση με τον αριθμό των τροπολογιών -και το λέω γιατί</w:t>
      </w:r>
      <w:r>
        <w:rPr>
          <w:rFonts w:eastAsia="Times New Roman"/>
          <w:szCs w:val="24"/>
        </w:rPr>
        <w:t xml:space="preserve"> μόλις τώρα, καθώς μιλάμε, κατατέθηκαν άλλες δύο τροπολογίες κατά τη διάρκεια μάλιστα της ομιλίας του </w:t>
      </w:r>
      <w:r>
        <w:rPr>
          <w:rFonts w:eastAsia="Times New Roman"/>
          <w:szCs w:val="24"/>
        </w:rPr>
        <w:t>ε</w:t>
      </w:r>
      <w:r>
        <w:rPr>
          <w:rFonts w:eastAsia="Times New Roman"/>
          <w:szCs w:val="24"/>
        </w:rPr>
        <w:t>ισηγητή</w:t>
      </w:r>
      <w:r>
        <w:rPr>
          <w:rFonts w:eastAsia="Times New Roman"/>
          <w:szCs w:val="24"/>
        </w:rPr>
        <w:t>- δεν μπορεί να συνεχιστεί. Η Κυβέρνηση αυτό το οποίο δείχνει σε αυτό το θέμα</w:t>
      </w:r>
      <w:r>
        <w:rPr>
          <w:rFonts w:eastAsia="Times New Roman"/>
          <w:szCs w:val="24"/>
        </w:rPr>
        <w:t>,</w:t>
      </w:r>
      <w:r>
        <w:rPr>
          <w:rFonts w:eastAsia="Times New Roman"/>
          <w:szCs w:val="24"/>
        </w:rPr>
        <w:t xml:space="preserve"> είναι μια συμπεριφορά στον τρόπο νομοθέτησης που δεν τιμά το ελληνι</w:t>
      </w:r>
      <w:r>
        <w:rPr>
          <w:rFonts w:eastAsia="Times New Roman"/>
          <w:szCs w:val="24"/>
        </w:rPr>
        <w:t xml:space="preserve">κό Κοινοβούλιο. </w:t>
      </w:r>
    </w:p>
    <w:p w14:paraId="25CA98A2" w14:textId="77777777" w:rsidR="00054EB1" w:rsidRDefault="00375CE6">
      <w:pPr>
        <w:spacing w:after="0" w:line="600" w:lineRule="auto"/>
        <w:ind w:firstLine="720"/>
        <w:jc w:val="both"/>
        <w:rPr>
          <w:rFonts w:eastAsia="Times New Roman"/>
          <w:szCs w:val="24"/>
        </w:rPr>
      </w:pPr>
      <w:r>
        <w:rPr>
          <w:rFonts w:eastAsia="Times New Roman"/>
          <w:szCs w:val="24"/>
        </w:rPr>
        <w:t>Έχουμε δέκα υπουργικές τροπολογίες, εκ των οποίων οι τρεις κατατέθηκαν την τελευταία ώρα. Από αυτές τις τρεις, λοιπόν, η μία μιλάει μέσα για ζητήματα πολύ σοβαρά, όπως είναι αυτό που αφορά το Υπουργείο Τουρισμού και προχωρά σε απευθείας αν</w:t>
      </w:r>
      <w:r>
        <w:rPr>
          <w:rFonts w:eastAsia="Times New Roman"/>
          <w:szCs w:val="24"/>
        </w:rPr>
        <w:t>αθέσεις στον ΕΟΤ.</w:t>
      </w:r>
    </w:p>
    <w:p w14:paraId="25CA98A3" w14:textId="77777777" w:rsidR="00054EB1" w:rsidRDefault="00375CE6">
      <w:pPr>
        <w:spacing w:after="0" w:line="600" w:lineRule="auto"/>
        <w:ind w:firstLine="720"/>
        <w:jc w:val="both"/>
        <w:rPr>
          <w:rFonts w:eastAsia="Times New Roman"/>
          <w:szCs w:val="24"/>
        </w:rPr>
      </w:pPr>
      <w:r>
        <w:rPr>
          <w:rFonts w:eastAsia="Times New Roman"/>
          <w:szCs w:val="24"/>
        </w:rPr>
        <w:lastRenderedPageBreak/>
        <w:t>Μιλάω για τις τελευταίες μόνο. Η άλλη τροπολογία η οποία κατατέθηκε</w:t>
      </w:r>
      <w:r>
        <w:rPr>
          <w:rFonts w:eastAsia="Times New Roman"/>
          <w:szCs w:val="24"/>
        </w:rPr>
        <w:t>,</w:t>
      </w:r>
      <w:r>
        <w:rPr>
          <w:rFonts w:eastAsia="Times New Roman"/>
          <w:szCs w:val="24"/>
        </w:rPr>
        <w:t xml:space="preserve"> αφορά την εμπορία πετρελαιοειδών. Πρόκειται για μια μεγάλη τροπολογία, που αλλάζει το σύστημα στην εμπορία πετρελαιοειδών, </w:t>
      </w:r>
      <w:r>
        <w:rPr>
          <w:rFonts w:eastAsia="Times New Roman"/>
          <w:szCs w:val="24"/>
        </w:rPr>
        <w:t>αυτά τα</w:t>
      </w:r>
      <w:r>
        <w:rPr>
          <w:rFonts w:eastAsia="Times New Roman"/>
          <w:szCs w:val="24"/>
        </w:rPr>
        <w:t xml:space="preserve"> θέματα, όπως καταλαβαίνετε, δεν μπορού</w:t>
      </w:r>
      <w:r>
        <w:rPr>
          <w:rFonts w:eastAsia="Times New Roman"/>
          <w:szCs w:val="24"/>
        </w:rPr>
        <w:t>ν να συζητηθούν με αυτόν τον τρόπο. Πριν από λίγο, κατατέθηκε επίσης μια τροπολογία, που αφορά στις μετακινήσεις του Υπουργού Μεταναστευτικής Πολιτικής. Ας πάει όπου θέλει ο Υπουργός Μεταναστευτικής Πολιτικής, αλλά το πρόβλημα είναι τι αποτέλεσμα φέρνει. Δ</w:t>
      </w:r>
      <w:r>
        <w:rPr>
          <w:rFonts w:eastAsia="Times New Roman"/>
          <w:szCs w:val="24"/>
        </w:rPr>
        <w:t xml:space="preserve">εν μπορούμε να ελέγξουμε αυτές τις διαδικασίες με αυτόν τον τρόπο. </w:t>
      </w:r>
    </w:p>
    <w:p w14:paraId="25CA98A4" w14:textId="77777777" w:rsidR="00054EB1" w:rsidRDefault="00375CE6">
      <w:pPr>
        <w:spacing w:after="0" w:line="600" w:lineRule="auto"/>
        <w:ind w:firstLine="720"/>
        <w:jc w:val="both"/>
        <w:rPr>
          <w:rFonts w:eastAsia="Times New Roman"/>
          <w:szCs w:val="24"/>
        </w:rPr>
      </w:pPr>
      <w:r>
        <w:rPr>
          <w:rFonts w:eastAsia="Times New Roman"/>
          <w:szCs w:val="24"/>
        </w:rPr>
        <w:t>Χθες είχαμε τροπολογία για τη συγκρότηση Ολομέλειας της Ελληνικής Ολυμπιακής Επιτροπής, που αποσύρθηκε μετά τις έντονες διαμαρτυρίες μας για τα θέματα τα οποία είχε. Ουσιαστικά, «Γιάννης κ</w:t>
      </w:r>
      <w:r>
        <w:rPr>
          <w:rFonts w:eastAsia="Times New Roman"/>
          <w:szCs w:val="24"/>
        </w:rPr>
        <w:t xml:space="preserve">ερνάει, Γιάννης πίνει». Έτσι την χαρακτηρίσαμε. </w:t>
      </w:r>
    </w:p>
    <w:p w14:paraId="25CA98A5" w14:textId="77777777" w:rsidR="00054EB1" w:rsidRDefault="00375CE6">
      <w:pPr>
        <w:spacing w:after="0" w:line="600" w:lineRule="auto"/>
        <w:ind w:firstLine="720"/>
        <w:jc w:val="both"/>
        <w:rPr>
          <w:rFonts w:eastAsia="Times New Roman"/>
          <w:szCs w:val="24"/>
        </w:rPr>
      </w:pPr>
      <w:r>
        <w:rPr>
          <w:rFonts w:eastAsia="Times New Roman"/>
          <w:szCs w:val="24"/>
        </w:rPr>
        <w:lastRenderedPageBreak/>
        <w:t xml:space="preserve">Καταλαβαίνετε ότι με αυτόν τον τρόπο δεν γίνεται να νομοθετήσει το Σώμα. Δεν δικαιολογείται αυτή η κατάσταση. Δεν μπορούμε να κατανοήσουμε τι συμβαίνει. Πέφτετε αύριο και έχουμε εκλογές; Έχετε αποφασίσει να </w:t>
      </w:r>
      <w:r>
        <w:rPr>
          <w:rFonts w:eastAsia="Times New Roman"/>
          <w:szCs w:val="24"/>
        </w:rPr>
        <w:t>πάμε σε εκλογικές διαδικασίες και έχουμε αυτόν τον τρόπο νομοθέτησης; Αύριο έχουμε νομοσχέδιο, κύριε Πρόεδρε. Δύο μέρες. Ξεκινάει η συζήτηση αύριο το πρωί και ολοκληρώνεται μεθαύριο το βράδυ. Παρακαλώ, τουλάχιστον ορισμένες από αυτές να αποσυρθούν από αυτή</w:t>
      </w:r>
      <w:r>
        <w:rPr>
          <w:rFonts w:eastAsia="Times New Roman"/>
          <w:szCs w:val="24"/>
        </w:rPr>
        <w:t xml:space="preserve">ν τη διαδικασία και να μπουν -αν δεν γίνεται με τον φυσιολογικό τρόπο-, εν πάση </w:t>
      </w:r>
      <w:proofErr w:type="spellStart"/>
      <w:r>
        <w:rPr>
          <w:rFonts w:eastAsia="Times New Roman"/>
          <w:szCs w:val="24"/>
        </w:rPr>
        <w:t>περιπτώσει</w:t>
      </w:r>
      <w:proofErr w:type="spellEnd"/>
      <w:r>
        <w:rPr>
          <w:rFonts w:eastAsia="Times New Roman"/>
          <w:szCs w:val="24"/>
        </w:rPr>
        <w:t>, αύριο στη διαδικασία συζήτησης. Δεν γίνεται η Βουλή να μπορεί να κρίνει με αυτόν τον τρόπο τόσο σημαντικές τροπολογίες. Και σε κάθε περίπτωση δεν είναι εδώ οι Υπουρ</w:t>
      </w:r>
      <w:r>
        <w:rPr>
          <w:rFonts w:eastAsia="Times New Roman"/>
          <w:szCs w:val="24"/>
        </w:rPr>
        <w:t>γοί, στους οποίους αναφέρονται αυτές οι τροπολογίες, ούτε καν για να τις παρουσιάσουν. Δεν γίνεται αυτός ο τρόπος. Παρακαλώ να επιληφθεί αυτήν τη στιγμή και το Προεδρείο και η Κυβέρνηση στο να σταματήσει αυτή η διαδικασία.</w:t>
      </w:r>
    </w:p>
    <w:p w14:paraId="25CA98A6" w14:textId="77777777" w:rsidR="00054EB1" w:rsidRDefault="00375CE6">
      <w:pPr>
        <w:spacing w:after="0"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b/>
          <w:szCs w:val="24"/>
        </w:rPr>
        <w:t>):</w:t>
      </w:r>
      <w:r>
        <w:rPr>
          <w:rFonts w:eastAsia="Times New Roman"/>
          <w:szCs w:val="24"/>
        </w:rPr>
        <w:t xml:space="preserve"> Ευχαριστώ.</w:t>
      </w:r>
    </w:p>
    <w:p w14:paraId="25CA98A7" w14:textId="77777777" w:rsidR="00054EB1" w:rsidRDefault="00375CE6">
      <w:pPr>
        <w:spacing w:after="0" w:line="600" w:lineRule="auto"/>
        <w:ind w:firstLine="720"/>
        <w:jc w:val="both"/>
        <w:rPr>
          <w:rFonts w:eastAsia="Times New Roman"/>
          <w:szCs w:val="24"/>
        </w:rPr>
      </w:pPr>
      <w:r>
        <w:rPr>
          <w:rFonts w:eastAsia="Times New Roman"/>
          <w:szCs w:val="24"/>
        </w:rPr>
        <w:lastRenderedPageBreak/>
        <w:t>Βεβαίως, οι Υπουργοί θα έλθουν, όσον αφορά το σκέλος αυτό.</w:t>
      </w:r>
    </w:p>
    <w:p w14:paraId="25CA98A8" w14:textId="77777777" w:rsidR="00054EB1" w:rsidRDefault="00375CE6">
      <w:pPr>
        <w:spacing w:after="0" w:line="600" w:lineRule="auto"/>
        <w:ind w:firstLine="720"/>
        <w:jc w:val="both"/>
        <w:rPr>
          <w:rFonts w:eastAsia="Times New Roman"/>
          <w:szCs w:val="24"/>
        </w:rPr>
      </w:pPr>
      <w:r>
        <w:rPr>
          <w:rFonts w:eastAsia="Times New Roman"/>
          <w:szCs w:val="24"/>
        </w:rPr>
        <w:t xml:space="preserve">Προχωρούμε με τον </w:t>
      </w:r>
      <w:r>
        <w:rPr>
          <w:rFonts w:eastAsia="Times New Roman"/>
          <w:szCs w:val="24"/>
        </w:rPr>
        <w:t>ε</w:t>
      </w:r>
      <w:r>
        <w:rPr>
          <w:rFonts w:eastAsia="Times New Roman"/>
          <w:szCs w:val="24"/>
        </w:rPr>
        <w:t>ισηγητή</w:t>
      </w:r>
      <w:r>
        <w:rPr>
          <w:rFonts w:eastAsia="Times New Roman"/>
          <w:szCs w:val="24"/>
        </w:rPr>
        <w:t xml:space="preserve"> της Νέας Δημοκρατίας, κ. Απόστολο </w:t>
      </w:r>
      <w:proofErr w:type="spellStart"/>
      <w:r>
        <w:rPr>
          <w:rFonts w:eastAsia="Times New Roman"/>
          <w:szCs w:val="24"/>
        </w:rPr>
        <w:t>Βεσυρόπουλο</w:t>
      </w:r>
      <w:proofErr w:type="spellEnd"/>
      <w:r>
        <w:rPr>
          <w:rFonts w:eastAsia="Times New Roman"/>
          <w:szCs w:val="24"/>
        </w:rPr>
        <w:t>.</w:t>
      </w:r>
    </w:p>
    <w:p w14:paraId="25CA98A9" w14:textId="77777777" w:rsidR="00054EB1" w:rsidRDefault="00375CE6">
      <w:pPr>
        <w:spacing w:after="0" w:line="600" w:lineRule="auto"/>
        <w:ind w:firstLine="720"/>
        <w:jc w:val="both"/>
        <w:rPr>
          <w:rFonts w:eastAsia="Times New Roman"/>
          <w:szCs w:val="24"/>
        </w:rPr>
      </w:pPr>
      <w:r>
        <w:rPr>
          <w:rFonts w:eastAsia="Times New Roman"/>
          <w:b/>
          <w:szCs w:val="24"/>
        </w:rPr>
        <w:t xml:space="preserve">ΑΠΟΣΤΟΛΟΣ ΒΕΣΥΡΟΠΟΥΛΟΣ: </w:t>
      </w:r>
      <w:r>
        <w:rPr>
          <w:rFonts w:eastAsia="Times New Roman"/>
          <w:szCs w:val="24"/>
        </w:rPr>
        <w:t>Ευχαριστώ, κύριε Πρόεδρε.</w:t>
      </w:r>
    </w:p>
    <w:p w14:paraId="25CA98AA" w14:textId="77777777" w:rsidR="00054EB1" w:rsidRDefault="00375CE6">
      <w:pPr>
        <w:spacing w:after="0" w:line="600" w:lineRule="auto"/>
        <w:ind w:firstLine="720"/>
        <w:jc w:val="both"/>
        <w:rPr>
          <w:rFonts w:eastAsia="Times New Roman"/>
          <w:szCs w:val="24"/>
        </w:rPr>
      </w:pPr>
      <w:r>
        <w:rPr>
          <w:rFonts w:eastAsia="Times New Roman"/>
          <w:szCs w:val="24"/>
        </w:rPr>
        <w:t>Κυρίες και κύριοι συνάδελφοι, η συζήτηση του νομοσχεδίου δι</w:t>
      </w:r>
      <w:r>
        <w:rPr>
          <w:rFonts w:eastAsia="Times New Roman"/>
          <w:szCs w:val="24"/>
        </w:rPr>
        <w:t xml:space="preserve">εξάγεται μέσα σε ένα ζοφερό κλίμα που </w:t>
      </w:r>
      <w:proofErr w:type="spellStart"/>
      <w:r>
        <w:rPr>
          <w:rFonts w:eastAsia="Times New Roman"/>
          <w:szCs w:val="24"/>
        </w:rPr>
        <w:t>πυροδοτείται</w:t>
      </w:r>
      <w:proofErr w:type="spellEnd"/>
      <w:r>
        <w:rPr>
          <w:rFonts w:eastAsia="Times New Roman"/>
          <w:szCs w:val="24"/>
        </w:rPr>
        <w:t xml:space="preserve"> από αστάθεια και αβεβαιότητα. Η Κυβέρνηση ΣΥΡΙΖΑ-ΑΝΕΛ επιχειρεί να μετατρέψει τα πολιτικά της αδιέξοδα σε αδιέξοδα για τη χώρα. Όλοι γνωρίζουμε ότι η καθυστέρηση στο κλείσιμο της αξιολόγησης έχει συνέπειες</w:t>
      </w:r>
      <w:r>
        <w:rPr>
          <w:rFonts w:eastAsia="Times New Roman"/>
          <w:szCs w:val="24"/>
        </w:rPr>
        <w:t>. Μένει να δούμε ποιες είναι αυτές οι συνέπειες και ας ελπίσουμε να μην είναι ανάλογες των συνεπειών της περήφανης διαπραγμάτευσης, που κάνατε το πρώτο επτάμηνο του 2015, η οποία χρέωσε τη χώρα με 100 δισεκατομμύρια ευρώ, έφερε ένα νέο και πιο επώδυνο μνημ</w:t>
      </w:r>
      <w:r>
        <w:rPr>
          <w:rFonts w:eastAsia="Times New Roman"/>
          <w:szCs w:val="24"/>
        </w:rPr>
        <w:t xml:space="preserve">όνιο και διέλυσε το τραπεζικό σύστημα. Η Κυβέρνηση, αν δεν μπορεί να κυβερνήσει, μπορεί να κάνει εκλογές και να απέλθει. Γιατί αυτό θα είναι το αποτέλεσμα των εκλογών, </w:t>
      </w:r>
      <w:r>
        <w:rPr>
          <w:rFonts w:eastAsia="Times New Roman"/>
          <w:szCs w:val="24"/>
        </w:rPr>
        <w:lastRenderedPageBreak/>
        <w:t>όποτε κι αν γίν</w:t>
      </w:r>
      <w:r>
        <w:rPr>
          <w:rFonts w:eastAsia="Times New Roman"/>
          <w:szCs w:val="24"/>
        </w:rPr>
        <w:t>ουν</w:t>
      </w:r>
      <w:r>
        <w:rPr>
          <w:rFonts w:eastAsia="Times New Roman"/>
          <w:szCs w:val="24"/>
        </w:rPr>
        <w:t>. Δεν έχει όμως το δικαίωμα να παίζει τη χώρα στα ζάρια και να στέλνει</w:t>
      </w:r>
      <w:r>
        <w:rPr>
          <w:rFonts w:eastAsia="Times New Roman"/>
          <w:szCs w:val="24"/>
        </w:rPr>
        <w:t xml:space="preserve"> μετά τον λογαριασμό να πληρωθεί από τους Έλληνες πολίτες. </w:t>
      </w:r>
    </w:p>
    <w:p w14:paraId="25CA98AB" w14:textId="77777777" w:rsidR="00054EB1" w:rsidRDefault="00375CE6">
      <w:pPr>
        <w:spacing w:after="0" w:line="600" w:lineRule="auto"/>
        <w:ind w:firstLine="720"/>
        <w:jc w:val="both"/>
        <w:rPr>
          <w:rFonts w:eastAsia="Times New Roman"/>
          <w:szCs w:val="24"/>
        </w:rPr>
      </w:pPr>
      <w:r>
        <w:rPr>
          <w:rFonts w:eastAsia="Times New Roman"/>
          <w:szCs w:val="24"/>
        </w:rPr>
        <w:t>Υπάρχουν κάποιοι, που νομίζουν ότι βρίσκονται ακόμα στην εποχή που καταργούσαν τα μνημόνια, συμπεριφέρονται σαν να μην έχει συμβεί τίποτα από τον Ιανουάριο 2015 έως σήμερα. Θα τους θυμίσω, λοιπόν,</w:t>
      </w:r>
      <w:r>
        <w:rPr>
          <w:rFonts w:eastAsia="Times New Roman"/>
          <w:szCs w:val="24"/>
        </w:rPr>
        <w:t xml:space="preserve"> ότι ο κ. Σόιμπλε και η τρόικα</w:t>
      </w:r>
      <w:r>
        <w:rPr>
          <w:rFonts w:eastAsia="Times New Roman"/>
          <w:szCs w:val="24"/>
        </w:rPr>
        <w:t>,</w:t>
      </w:r>
      <w:r>
        <w:rPr>
          <w:rFonts w:eastAsia="Times New Roman"/>
          <w:szCs w:val="24"/>
        </w:rPr>
        <w:t xml:space="preserve"> ζητούσαν πάντα την κατάργηση των μειωμένων συντελεστών ΦΠΑ στα νησιά. Η Νέα Δημοκρατία ποτέ δεν είχε υποκύψει σε αυτήν την απαίτηση. Εσείς ικανοποιήσατε αυτήν την απαίτηση. Ο κ. Σόιμπλε και η τρόικα ζητούσαν πάντα το </w:t>
      </w:r>
      <w:proofErr w:type="spellStart"/>
      <w:r>
        <w:rPr>
          <w:rFonts w:eastAsia="Times New Roman"/>
          <w:szCs w:val="24"/>
        </w:rPr>
        <w:t>υπερταμείο</w:t>
      </w:r>
      <w:proofErr w:type="spellEnd"/>
      <w:r>
        <w:rPr>
          <w:rFonts w:eastAsia="Times New Roman"/>
          <w:szCs w:val="24"/>
        </w:rPr>
        <w:t xml:space="preserve"> και την εκχώρηση σε αυτό όλ</w:t>
      </w:r>
      <w:r>
        <w:rPr>
          <w:rFonts w:eastAsia="Times New Roman"/>
          <w:szCs w:val="24"/>
        </w:rPr>
        <w:t xml:space="preserve">ης της δημόσιας περιουσίας. Η Νέα Δημοκρατία δεν δεχόταν ούτε να το συζητήσει. Εσείς, τα δώσατε όλα. Εκχωρήσατε τη δημόσια περιουσία στο </w:t>
      </w:r>
      <w:proofErr w:type="spellStart"/>
      <w:r>
        <w:rPr>
          <w:rFonts w:eastAsia="Times New Roman"/>
          <w:szCs w:val="24"/>
        </w:rPr>
        <w:t>υπερταμείο</w:t>
      </w:r>
      <w:proofErr w:type="spellEnd"/>
      <w:r>
        <w:rPr>
          <w:rFonts w:eastAsia="Times New Roman"/>
          <w:szCs w:val="24"/>
        </w:rPr>
        <w:t xml:space="preserve"> για εκατό χρόνια και υπό ξένο έλεγχο, λες και η χώρα είχε χάσει κανέναν πόλεμο και ήταν υποχρεωμένη να καταβ</w:t>
      </w:r>
      <w:r>
        <w:rPr>
          <w:rFonts w:eastAsia="Times New Roman"/>
          <w:szCs w:val="24"/>
        </w:rPr>
        <w:t xml:space="preserve">άλει πολεμικές αποζημιώσεις. Ο κ. Σόιμπλε είναι δεδομένο ότι είχε βάλει το </w:t>
      </w:r>
      <w:r>
        <w:rPr>
          <w:rFonts w:eastAsia="Times New Roman"/>
          <w:szCs w:val="24"/>
        </w:rPr>
        <w:t>ζήτημα</w:t>
      </w:r>
      <w:r>
        <w:rPr>
          <w:rFonts w:eastAsia="Times New Roman"/>
          <w:szCs w:val="24"/>
        </w:rPr>
        <w:t xml:space="preserve"> της </w:t>
      </w:r>
      <w:r>
        <w:rPr>
          <w:rFonts w:eastAsia="Times New Roman"/>
          <w:szCs w:val="24"/>
        </w:rPr>
        <w:lastRenderedPageBreak/>
        <w:t xml:space="preserve">εξόδου της χώρας από το ευρώ. Αν υπάρχει μια Κυβέρνηση που εξυπηρετεί αυτό το σχέδιο, αυτή είναι η Κυβέρνηση ΣΥΡΙΖΑ-ΑΝΕΛ. </w:t>
      </w:r>
    </w:p>
    <w:p w14:paraId="25CA98AC" w14:textId="77777777" w:rsidR="00054EB1" w:rsidRDefault="00375CE6">
      <w:pPr>
        <w:spacing w:after="0" w:line="600" w:lineRule="auto"/>
        <w:ind w:firstLine="720"/>
        <w:jc w:val="both"/>
        <w:rPr>
          <w:rFonts w:eastAsia="Times New Roman"/>
          <w:szCs w:val="24"/>
        </w:rPr>
      </w:pPr>
      <w:r>
        <w:rPr>
          <w:rFonts w:eastAsia="Times New Roman"/>
          <w:szCs w:val="24"/>
        </w:rPr>
        <w:t xml:space="preserve">Σταματήστε, λοιπόν, να υποτιμάτε τη νοημοσύνη </w:t>
      </w:r>
      <w:r>
        <w:rPr>
          <w:rFonts w:eastAsia="Times New Roman"/>
          <w:szCs w:val="24"/>
        </w:rPr>
        <w:t>των Ελλήνων πολιτών, που όλοι γνωρίζουν ποιοι είναι αυτοί που είναι έτοιμοι να υπογράψουν και να τα δεχτούν όλα, για να παραμείνουν έστω και για μια ημέρα παραπάνω στην εξουσία. Ο Ευρωβουλευτής του ΣΥΡΙΖΑ</w:t>
      </w:r>
      <w:r>
        <w:rPr>
          <w:rFonts w:eastAsia="Times New Roman"/>
          <w:szCs w:val="24"/>
        </w:rPr>
        <w:t>,</w:t>
      </w:r>
      <w:r>
        <w:rPr>
          <w:rFonts w:eastAsia="Times New Roman"/>
          <w:szCs w:val="24"/>
        </w:rPr>
        <w:t xml:space="preserve"> ο κ. </w:t>
      </w:r>
      <w:proofErr w:type="spellStart"/>
      <w:r>
        <w:rPr>
          <w:rFonts w:eastAsia="Times New Roman"/>
          <w:szCs w:val="24"/>
        </w:rPr>
        <w:t>Χρυσόγονος</w:t>
      </w:r>
      <w:proofErr w:type="spellEnd"/>
      <w:r>
        <w:rPr>
          <w:rFonts w:eastAsia="Times New Roman"/>
          <w:szCs w:val="24"/>
        </w:rPr>
        <w:t>,</w:t>
      </w:r>
      <w:r>
        <w:rPr>
          <w:rFonts w:eastAsia="Times New Roman"/>
          <w:szCs w:val="24"/>
        </w:rPr>
        <w:t xml:space="preserve"> σας είπε ότι έπρεπε να είχατε συζ</w:t>
      </w:r>
      <w:r>
        <w:rPr>
          <w:rFonts w:eastAsia="Times New Roman"/>
          <w:szCs w:val="24"/>
        </w:rPr>
        <w:t xml:space="preserve">ητήσει με τους εταίρους το θέμα του επιδόματος και να είχατε ενημερώσει. Το ίδιο ανέφερε, μασημένα βέβαια, και ο κ. </w:t>
      </w:r>
      <w:proofErr w:type="spellStart"/>
      <w:r>
        <w:rPr>
          <w:rFonts w:eastAsia="Times New Roman"/>
          <w:szCs w:val="24"/>
        </w:rPr>
        <w:t>Τσακαλώτος</w:t>
      </w:r>
      <w:proofErr w:type="spellEnd"/>
      <w:r>
        <w:rPr>
          <w:rFonts w:eastAsia="Times New Roman"/>
          <w:szCs w:val="24"/>
        </w:rPr>
        <w:t xml:space="preserve">. </w:t>
      </w:r>
    </w:p>
    <w:p w14:paraId="25CA98AD" w14:textId="77777777" w:rsidR="00054EB1" w:rsidRDefault="00375CE6">
      <w:pPr>
        <w:spacing w:after="0" w:line="600" w:lineRule="auto"/>
        <w:ind w:firstLine="720"/>
        <w:jc w:val="both"/>
        <w:rPr>
          <w:rFonts w:eastAsia="Times New Roman"/>
          <w:szCs w:val="24"/>
        </w:rPr>
      </w:pPr>
      <w:r>
        <w:rPr>
          <w:rFonts w:eastAsia="Times New Roman"/>
          <w:szCs w:val="24"/>
        </w:rPr>
        <w:t xml:space="preserve">Θα ήθελα να σας θυμίσω πώς έγινε η μείωση του ΦΠΑ στην εστίαση από το 23% στο 13% από την </w:t>
      </w:r>
      <w:r>
        <w:rPr>
          <w:rFonts w:eastAsia="Times New Roman"/>
          <w:szCs w:val="24"/>
        </w:rPr>
        <w:t>κ</w:t>
      </w:r>
      <w:r>
        <w:rPr>
          <w:rFonts w:eastAsia="Times New Roman"/>
          <w:szCs w:val="24"/>
        </w:rPr>
        <w:t>υβέρνηση</w:t>
      </w:r>
      <w:r>
        <w:rPr>
          <w:rFonts w:eastAsia="Times New Roman"/>
          <w:szCs w:val="24"/>
        </w:rPr>
        <w:t xml:space="preserve"> της Νέας Δημοκρατίας. Και τ</w:t>
      </w:r>
      <w:r>
        <w:rPr>
          <w:rFonts w:eastAsia="Times New Roman"/>
          <w:szCs w:val="24"/>
        </w:rPr>
        <w:t>ότε υπήρχαν ενστάσεις από τους εταίρους μας. Επιμείναμε όμως, έχοντας να παρουσιάσουμε αποτελέσματα, έχοντας επιχειρήματα.</w:t>
      </w:r>
      <w:r>
        <w:rPr>
          <w:rFonts w:eastAsia="Times New Roman"/>
          <w:szCs w:val="24"/>
        </w:rPr>
        <w:t xml:space="preserve"> Η μείωση του ΦΠΑ στην εστίαση έγινε χωρίς αναταράξεις.</w:t>
      </w:r>
    </w:p>
    <w:p w14:paraId="25CA98A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Ήρθατε βέβαια εσείς μετά και αυξήσατε το ΦΠΑ στην εστίαση από το 13% στο 24%. </w:t>
      </w:r>
      <w:r>
        <w:rPr>
          <w:rFonts w:eastAsia="Times New Roman" w:cs="Times New Roman"/>
          <w:szCs w:val="24"/>
        </w:rPr>
        <w:t xml:space="preserve">Η διακυβέρνηση της χώρας χρειάζεται αίσθηση ευθύνης απέναντι στην κοινωνία και τους πολίτες. Για την Κυβέρνηση αυτήν, όμως, προτεραιότητα είναι οι μικροκομματικές σκοπιμότητες, ο εκμαυλισμός. </w:t>
      </w:r>
    </w:p>
    <w:p w14:paraId="25CA98A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ζητήσω κα</w:t>
      </w:r>
      <w:r>
        <w:rPr>
          <w:rFonts w:eastAsia="Times New Roman" w:cs="Times New Roman"/>
          <w:szCs w:val="24"/>
        </w:rPr>
        <w:t>ι</w:t>
      </w:r>
      <w:r>
        <w:rPr>
          <w:rFonts w:eastAsia="Times New Roman" w:cs="Times New Roman"/>
          <w:szCs w:val="24"/>
        </w:rPr>
        <w:t xml:space="preserve"> τον χρόνο της δευτε</w:t>
      </w:r>
      <w:r>
        <w:rPr>
          <w:rFonts w:eastAsia="Times New Roman" w:cs="Times New Roman"/>
          <w:szCs w:val="24"/>
        </w:rPr>
        <w:t xml:space="preserve">ρολογίας μου σε ό,τι αφορά την ομιλία επί των άρθρων του νομοσχεδίου. Ξεκινώ με τις διατάξεις του πτωχευτικού κώδικα. </w:t>
      </w:r>
    </w:p>
    <w:p w14:paraId="25CA98B0"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Ποια θα έπρεπε, κυρίες και κύριοι συνάδελφοι, να ήταν η στόχευση αυτού του νομοσχεδίου; Έπρεπε να είναι η απλοποίηση της πτωχευτικής διαδ</w:t>
      </w:r>
      <w:r>
        <w:rPr>
          <w:rFonts w:eastAsia="Times New Roman" w:cs="Times New Roman"/>
          <w:szCs w:val="24"/>
        </w:rPr>
        <w:t xml:space="preserve">ικασίας σε όλα τα στάδια και προς όλες τις κατευθύνσεις. Αυτή άλλωστε ήταν και η πρώτη ύλη στην οποία στηρίχθηκε και η πρόταση που είχε καταθέσει η Νέα Δημοκρατία για την αναμόρφωση του Πτωχευτικού Κώδικα. </w:t>
      </w:r>
    </w:p>
    <w:p w14:paraId="25CA98B1"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Οι διατάξεις που φέρατε δεν συνιστούν λύση στο πρ</w:t>
      </w:r>
      <w:r>
        <w:rPr>
          <w:rFonts w:eastAsia="Times New Roman" w:cs="Times New Roman"/>
          <w:szCs w:val="24"/>
        </w:rPr>
        <w:t xml:space="preserve">όβλημα, παρά το γεγονός ότι υπάρχουν και θετικές ρυθμίσεις. Η νομοθετική αυτή προσπάθεια είναι αποσπασματική και άτολμη. Θα έπρεπε να υπάρχει μια συνολική </w:t>
      </w:r>
      <w:r>
        <w:rPr>
          <w:rFonts w:eastAsia="Times New Roman" w:cs="Times New Roman"/>
          <w:szCs w:val="24"/>
        </w:rPr>
        <w:t xml:space="preserve">θεσμική </w:t>
      </w:r>
      <w:r>
        <w:rPr>
          <w:rFonts w:eastAsia="Times New Roman" w:cs="Times New Roman"/>
          <w:szCs w:val="24"/>
        </w:rPr>
        <w:t>παρέμβαση που θα αποτελούσε εγγύηση για την ολοκλήρωση της διαδικασίας ρευστοποίησης της πτωχ</w:t>
      </w:r>
      <w:r>
        <w:rPr>
          <w:rFonts w:eastAsia="Times New Roman" w:cs="Times New Roman"/>
          <w:szCs w:val="24"/>
        </w:rPr>
        <w:t xml:space="preserve">ευτικής περιουσίας και την εξόφληση των πιστωτών εντός είκοσι τεσσάρων μηνών. Δεν υπάρχει όμως. </w:t>
      </w:r>
    </w:p>
    <w:p w14:paraId="25CA98B2"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Είναι δεδομένες οι ενστάσεις που έχουμε για το άρθρο 11</w:t>
      </w:r>
      <w:r>
        <w:rPr>
          <w:rFonts w:eastAsia="Times New Roman" w:cs="Times New Roman"/>
          <w:szCs w:val="24"/>
        </w:rPr>
        <w:t>,</w:t>
      </w:r>
      <w:r>
        <w:rPr>
          <w:rFonts w:eastAsia="Times New Roman" w:cs="Times New Roman"/>
          <w:szCs w:val="24"/>
        </w:rPr>
        <w:t xml:space="preserve"> σύμφωνα με το οποίο για </w:t>
      </w:r>
      <w:r>
        <w:rPr>
          <w:rFonts w:eastAsia="Times New Roman" w:cs="Times New Roman"/>
          <w:szCs w:val="24"/>
        </w:rPr>
        <w:t xml:space="preserve">τη μείωση </w:t>
      </w:r>
      <w:r>
        <w:rPr>
          <w:rFonts w:eastAsia="Times New Roman" w:cs="Times New Roman"/>
          <w:szCs w:val="24"/>
        </w:rPr>
        <w:t>το</w:t>
      </w:r>
      <w:r>
        <w:rPr>
          <w:rFonts w:eastAsia="Times New Roman" w:cs="Times New Roman"/>
          <w:szCs w:val="24"/>
        </w:rPr>
        <w:t>υ</w:t>
      </w:r>
      <w:r>
        <w:rPr>
          <w:rFonts w:eastAsia="Times New Roman" w:cs="Times New Roman"/>
          <w:szCs w:val="24"/>
        </w:rPr>
        <w:t xml:space="preserve"> χρόνου απαλλαγής του οφειλέτη από τα χρέη</w:t>
      </w:r>
      <w:r>
        <w:rPr>
          <w:rFonts w:eastAsia="Times New Roman" w:cs="Times New Roman"/>
          <w:szCs w:val="24"/>
        </w:rPr>
        <w:t>,</w:t>
      </w:r>
      <w:r>
        <w:rPr>
          <w:rFonts w:eastAsia="Times New Roman" w:cs="Times New Roman"/>
          <w:szCs w:val="24"/>
        </w:rPr>
        <w:t xml:space="preserve"> προβλέπεται αίτηση το</w:t>
      </w:r>
      <w:r>
        <w:rPr>
          <w:rFonts w:eastAsia="Times New Roman" w:cs="Times New Roman"/>
          <w:szCs w:val="24"/>
        </w:rPr>
        <w:t>υ οφειλέτη και δικαστική απόφαση. Γιατί διαφωνούμε; Γιατί με τη συγκεκριμένη διατύπωση θα υπάρχει καθυστέρηση της εκδίκασης της υπόθεσης, μια παράπλευρη απώλεια στην καθυστέρηση επιστροφής του οφειλέτη</w:t>
      </w:r>
      <w:r>
        <w:rPr>
          <w:rFonts w:eastAsia="Times New Roman" w:cs="Times New Roman"/>
          <w:szCs w:val="24"/>
        </w:rPr>
        <w:t>,</w:t>
      </w:r>
      <w:r>
        <w:rPr>
          <w:rFonts w:eastAsia="Times New Roman" w:cs="Times New Roman"/>
          <w:szCs w:val="24"/>
        </w:rPr>
        <w:t xml:space="preserve"> στην οικονομική δραστηριότητα και στην κανονικότητα. </w:t>
      </w:r>
      <w:r>
        <w:rPr>
          <w:rFonts w:eastAsia="Times New Roman" w:cs="Times New Roman"/>
          <w:szCs w:val="24"/>
        </w:rPr>
        <w:t xml:space="preserve">Δεν αντιμετωπίζεται μια παθογένεια της διαδικασίας που ήταν η μεγάλη χρονική καθυστέρηση απεμπλοκής του οφειλέτη η οποία </w:t>
      </w:r>
      <w:r>
        <w:rPr>
          <w:rFonts w:eastAsia="Times New Roman" w:cs="Times New Roman"/>
          <w:szCs w:val="24"/>
        </w:rPr>
        <w:lastRenderedPageBreak/>
        <w:t xml:space="preserve">ήταν και ετεροβαρής εις βάρος του, αφού μετέφερε το βάρος της απόδειξης στην πλευρά του οφειλέτη. </w:t>
      </w:r>
    </w:p>
    <w:p w14:paraId="25CA98B3"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οι παρ</w:t>
      </w:r>
      <w:r>
        <w:rPr>
          <w:rFonts w:eastAsia="Times New Roman" w:cs="Times New Roman"/>
          <w:szCs w:val="24"/>
        </w:rPr>
        <w:t>ατηρήσεις και οι θέσεις της Νέας Δημοκρατίας σε ό,τι αφορά τις διατάξεις για τη διοικητική δίκη έχουν ως εξής: Πιστεύουμε ότι υπάρχουν διατάξεις που κινούνται προς τη σωστή κατεύθυνση για την απλοποίηση των διαδικασιών και την ταχύτερη απονομή της δικαιοσύ</w:t>
      </w:r>
      <w:r>
        <w:rPr>
          <w:rFonts w:eastAsia="Times New Roman" w:cs="Times New Roman"/>
          <w:szCs w:val="24"/>
        </w:rPr>
        <w:t xml:space="preserve">νης. Θα αναφερθώ ενδεικτικά στα άρθρα 19, 22, 23, 28 και 30 τα οποία θεωρούμε ότι κινούνται προς τη σωστή κατεύθυνση. </w:t>
      </w:r>
    </w:p>
    <w:p w14:paraId="25CA98B4"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Εμείς πιστεύουμε πως είναι προς τη σωστή κατεύθυνση η μείωση στο 20% αντί του 50% της προκαταβολής της οφειλής με βάση την πρωτόδικη απόφ</w:t>
      </w:r>
      <w:r>
        <w:rPr>
          <w:rFonts w:eastAsia="Times New Roman" w:cs="Times New Roman"/>
          <w:szCs w:val="24"/>
        </w:rPr>
        <w:t>αση φόρου</w:t>
      </w:r>
      <w:r>
        <w:rPr>
          <w:rFonts w:eastAsia="Times New Roman" w:cs="Times New Roman"/>
          <w:szCs w:val="24"/>
        </w:rPr>
        <w:t>,</w:t>
      </w:r>
      <w:r>
        <w:rPr>
          <w:rFonts w:eastAsia="Times New Roman" w:cs="Times New Roman"/>
          <w:szCs w:val="24"/>
        </w:rPr>
        <w:t xml:space="preserve"> η οποία μέχρι σήμερα ήταν προϋπόθεση για να έχει ισχύ και να γίνει </w:t>
      </w:r>
      <w:r>
        <w:rPr>
          <w:rFonts w:eastAsia="Times New Roman" w:cs="Times New Roman"/>
          <w:szCs w:val="24"/>
        </w:rPr>
        <w:t>παραδε</w:t>
      </w:r>
      <w:r>
        <w:rPr>
          <w:rFonts w:eastAsia="Times New Roman" w:cs="Times New Roman"/>
          <w:szCs w:val="24"/>
        </w:rPr>
        <w:t>κ</w:t>
      </w:r>
      <w:r>
        <w:rPr>
          <w:rFonts w:eastAsia="Times New Roman" w:cs="Times New Roman"/>
          <w:szCs w:val="24"/>
        </w:rPr>
        <w:t>τή</w:t>
      </w:r>
      <w:r>
        <w:rPr>
          <w:rFonts w:eastAsia="Times New Roman" w:cs="Times New Roman"/>
          <w:szCs w:val="24"/>
        </w:rPr>
        <w:t xml:space="preserve"> η έφεση. Το ίδιο ισχύει και για τη μείωση σε 1% αντί του 2% του αναλογικού παράβολου επί φορολογικών διαφορών χρηματικού αντικειμένου. </w:t>
      </w:r>
    </w:p>
    <w:p w14:paraId="25CA98B5"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πρ</w:t>
      </w:r>
      <w:r>
        <w:rPr>
          <w:rFonts w:eastAsia="Times New Roman" w:cs="Times New Roman"/>
          <w:szCs w:val="24"/>
        </w:rPr>
        <w:t>οχωρ</w:t>
      </w:r>
      <w:r>
        <w:rPr>
          <w:rFonts w:eastAsia="Times New Roman" w:cs="Times New Roman"/>
          <w:szCs w:val="24"/>
        </w:rPr>
        <w:t>ώ</w:t>
      </w:r>
      <w:r>
        <w:rPr>
          <w:rFonts w:eastAsia="Times New Roman" w:cs="Times New Roman"/>
          <w:szCs w:val="24"/>
        </w:rPr>
        <w:t xml:space="preserve"> στις ρυθμίσεις και τις αρμοδιότητες του Υπουργείου Οικονομικών. Το νομοσχέδιο για την οικειοθελή αποκάλυψη και φορολόγηση αδήλωτων εισοδημάτων και το νομοσχέδιο για το πλαστικό χρήμα</w:t>
      </w:r>
      <w:r>
        <w:rPr>
          <w:rFonts w:eastAsia="Times New Roman" w:cs="Times New Roman"/>
          <w:szCs w:val="24"/>
        </w:rPr>
        <w:t>,</w:t>
      </w:r>
      <w:r>
        <w:rPr>
          <w:rFonts w:eastAsia="Times New Roman" w:cs="Times New Roman"/>
          <w:szCs w:val="24"/>
        </w:rPr>
        <w:t xml:space="preserve"> θα μπορούσαν να συνδεθούν με ευεργετικά αποτελέσματα όχι μόνο για </w:t>
      </w:r>
      <w:r>
        <w:rPr>
          <w:rFonts w:eastAsia="Times New Roman" w:cs="Times New Roman"/>
          <w:szCs w:val="24"/>
        </w:rPr>
        <w:t xml:space="preserve">τα έσοδα αλλά και για το σύνολο της οικονομικής δραστηριότητας. </w:t>
      </w:r>
    </w:p>
    <w:p w14:paraId="25CA98B6"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Η Κυβέρνηση εδώ και ενάμιση χρόνο κωλυσιεργούσε. Τελικά αυτά τα οποία έφεραν</w:t>
      </w:r>
      <w:r>
        <w:rPr>
          <w:rFonts w:eastAsia="Times New Roman" w:cs="Times New Roman"/>
          <w:szCs w:val="24"/>
        </w:rPr>
        <w:t>,</w:t>
      </w:r>
      <w:r>
        <w:rPr>
          <w:rFonts w:eastAsia="Times New Roman" w:cs="Times New Roman"/>
          <w:szCs w:val="24"/>
        </w:rPr>
        <w:t xml:space="preserve"> συνιστούν ένα πρόχειρο </w:t>
      </w:r>
      <w:proofErr w:type="spellStart"/>
      <w:r>
        <w:rPr>
          <w:rFonts w:eastAsia="Times New Roman" w:cs="Times New Roman"/>
          <w:szCs w:val="24"/>
        </w:rPr>
        <w:t>γονατογράφημα</w:t>
      </w:r>
      <w:proofErr w:type="spellEnd"/>
      <w:r>
        <w:rPr>
          <w:rFonts w:eastAsia="Times New Roman" w:cs="Times New Roman"/>
          <w:szCs w:val="24"/>
        </w:rPr>
        <w:t>, άτολμο και αναποτελεσματικό. Οι ρυθμίσεις που περιλαμβάνονται στο νομοσχέδι</w:t>
      </w:r>
      <w:r>
        <w:rPr>
          <w:rFonts w:eastAsia="Times New Roman" w:cs="Times New Roman"/>
          <w:szCs w:val="24"/>
        </w:rPr>
        <w:t>ο για την οικειοθελή αποκάλυψη φορολογητέας ύλης δεν πρόκειται να αποδώσουν. Υπάρχουν υψηλοί φορολογικοί συντελεστές οι οποίοι αποτελούν το πιο ισχυρό αντικίνητρο που υπάρχει. Κανείς δεν πρόκειται να αποκαλύψει αδήλωτα εισοδήματα με φορολογικούς συντελεστέ</w:t>
      </w:r>
      <w:r>
        <w:rPr>
          <w:rFonts w:eastAsia="Times New Roman" w:cs="Times New Roman"/>
          <w:szCs w:val="24"/>
        </w:rPr>
        <w:t xml:space="preserve">ς που υπερβαίνουν το 60%. </w:t>
      </w:r>
    </w:p>
    <w:p w14:paraId="25CA98B7"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είναι δεδομένο ότι η προχειρότητα και η έλλειψη ρεαλισμού που επισήμανα, αποτυπώνονται στο άρθρο 57. Το επισήμανα και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αλλά απάντηση δεν πήρα ούτε βλέπω διάθεση από την πλευρά του Υπουργείου Οικονομικών να δε</w:t>
      </w:r>
      <w:r>
        <w:rPr>
          <w:rFonts w:eastAsia="Times New Roman" w:cs="Times New Roman"/>
          <w:szCs w:val="24"/>
        </w:rPr>
        <w:t xml:space="preserve">ι τα αυτονόητα. Θα ήθελα να μου πείτε με ποια λογική κάποιος </w:t>
      </w:r>
      <w:r>
        <w:rPr>
          <w:rFonts w:eastAsia="Times New Roman" w:cs="Times New Roman"/>
          <w:szCs w:val="24"/>
        </w:rPr>
        <w:t xml:space="preserve">που </w:t>
      </w:r>
      <w:r>
        <w:rPr>
          <w:rFonts w:eastAsia="Times New Roman" w:cs="Times New Roman"/>
          <w:szCs w:val="24"/>
        </w:rPr>
        <w:t>θα μπει στη ρύθμιση τον Μάρτιο θα πληρώνει πρόσθετο φόρο 8%, ενώ κάποιος που θα μπει δύο μήνες μετά</w:t>
      </w:r>
      <w:r>
        <w:rPr>
          <w:rFonts w:eastAsia="Times New Roman" w:cs="Times New Roman"/>
          <w:szCs w:val="24"/>
        </w:rPr>
        <w:t>,</w:t>
      </w:r>
      <w:r>
        <w:rPr>
          <w:rFonts w:eastAsia="Times New Roman" w:cs="Times New Roman"/>
          <w:szCs w:val="24"/>
        </w:rPr>
        <w:t xml:space="preserve"> θα πληρώνει 10%. Ποιο είναι το κριτήριο; </w:t>
      </w:r>
    </w:p>
    <w:p w14:paraId="25CA98B8"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αυτές οι ρυθμίσεις</w:t>
      </w:r>
      <w:r>
        <w:rPr>
          <w:rFonts w:eastAsia="Times New Roman" w:cs="Times New Roman"/>
          <w:szCs w:val="24"/>
        </w:rPr>
        <w:t xml:space="preserve"> θα πρέπει να συνιστούν κίνητρο και όχι αντικίνητρο. Υπάρχει ζήτημα και με το άρθρο 61</w:t>
      </w:r>
      <w:r>
        <w:rPr>
          <w:rFonts w:eastAsia="Times New Roman" w:cs="Times New Roman"/>
          <w:szCs w:val="24"/>
        </w:rPr>
        <w:t>,</w:t>
      </w:r>
      <w:r>
        <w:rPr>
          <w:rFonts w:eastAsia="Times New Roman" w:cs="Times New Roman"/>
          <w:szCs w:val="24"/>
        </w:rPr>
        <w:t xml:space="preserve"> το οποίο πιστεύουμε ότι κινείται σε εντελώς λάθος κατεύθυνση. Σύμφωνα με το άρθρο 61 εάν κάποιος δεν καταβάλει δόσεις και χάσει τη ρύθμιση, αυτό σημαίνει αυτομάτως ότι </w:t>
      </w:r>
      <w:r>
        <w:rPr>
          <w:rFonts w:eastAsia="Times New Roman" w:cs="Times New Roman"/>
          <w:szCs w:val="24"/>
        </w:rPr>
        <w:t>χάνει και όλες τις άλλες ευεργετικές διατάξεις. Με αυτό το άρθρο ουσιαστικά αναιρείται όποιο κίνητρο μπορεί να υπάρξει.</w:t>
      </w:r>
    </w:p>
    <w:p w14:paraId="25CA98B9"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Σε ό,τι αφορά τις διατάξεις για το πλαστικό χρήμα, σας είπα και πριν ότι η Νέα Δημοκρατία αλλά και όλοι οι θεσμικοί φορείς της αγοράς κα</w:t>
      </w:r>
      <w:r>
        <w:rPr>
          <w:rFonts w:eastAsia="Times New Roman" w:cs="Times New Roman"/>
          <w:szCs w:val="24"/>
        </w:rPr>
        <w:t xml:space="preserve">ι της </w:t>
      </w:r>
      <w:r>
        <w:rPr>
          <w:rFonts w:eastAsia="Times New Roman" w:cs="Times New Roman"/>
          <w:szCs w:val="24"/>
        </w:rPr>
        <w:lastRenderedPageBreak/>
        <w:t>οικονομίας</w:t>
      </w:r>
      <w:r>
        <w:rPr>
          <w:rFonts w:eastAsia="Times New Roman" w:cs="Times New Roman"/>
          <w:szCs w:val="24"/>
        </w:rPr>
        <w:t>,</w:t>
      </w:r>
      <w:r>
        <w:rPr>
          <w:rFonts w:eastAsia="Times New Roman" w:cs="Times New Roman"/>
          <w:szCs w:val="24"/>
        </w:rPr>
        <w:t xml:space="preserve"> αντιμετώπιζαν τη δημιουργία ενός νέου θεσμικού πλαισίου για την επέκταση της χρήσης πλαστικού χρήματος ως μεταρρυθμιστική προσπάθεια με πολλαπλασιαστικά οφέλη για τις επιχειρήσεις, τους πολίτες και την οικονομία. Εσείς τι κάνατε; Πέραν το</w:t>
      </w:r>
      <w:r>
        <w:rPr>
          <w:rFonts w:eastAsia="Times New Roman" w:cs="Times New Roman"/>
          <w:szCs w:val="24"/>
        </w:rPr>
        <w:t xml:space="preserve">υ ότι φέρατε ένα νομοσχέδιο με σημαντική καθυστέρηση και χωρίς κίνητρα για όλους τους Έλληνες πολίτες, δώσατε σε αυτό </w:t>
      </w:r>
      <w:r>
        <w:rPr>
          <w:rFonts w:eastAsia="Times New Roman" w:cs="Times New Roman"/>
          <w:szCs w:val="24"/>
        </w:rPr>
        <w:t xml:space="preserve">ένα </w:t>
      </w:r>
      <w:proofErr w:type="spellStart"/>
      <w:r>
        <w:rPr>
          <w:rFonts w:eastAsia="Times New Roman" w:cs="Times New Roman"/>
          <w:szCs w:val="24"/>
        </w:rPr>
        <w:t>τιμωρητικό</w:t>
      </w:r>
      <w:proofErr w:type="spellEnd"/>
      <w:r>
        <w:rPr>
          <w:rFonts w:eastAsia="Times New Roman" w:cs="Times New Roman"/>
          <w:szCs w:val="24"/>
        </w:rPr>
        <w:t xml:space="preserve"> χαρακτήρα. </w:t>
      </w:r>
    </w:p>
    <w:p w14:paraId="25CA98BA"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Η ανεπάρκεια και η προχειρότητα είναι εμφανής στις περισσότερες διατάξεις αυτού του νομοσχεδίου, πέρα από τη λα</w:t>
      </w:r>
      <w:r>
        <w:rPr>
          <w:rFonts w:eastAsia="Times New Roman" w:cs="Times New Roman"/>
          <w:szCs w:val="24"/>
        </w:rPr>
        <w:t xml:space="preserve">νθασμένη φιλοσοφία από την οποία </w:t>
      </w:r>
      <w:proofErr w:type="spellStart"/>
      <w:r>
        <w:rPr>
          <w:rFonts w:eastAsia="Times New Roman" w:cs="Times New Roman"/>
          <w:szCs w:val="24"/>
        </w:rPr>
        <w:t>διέπεται</w:t>
      </w:r>
      <w:proofErr w:type="spellEnd"/>
      <w:r>
        <w:rPr>
          <w:rFonts w:eastAsia="Times New Roman" w:cs="Times New Roman"/>
          <w:szCs w:val="24"/>
        </w:rPr>
        <w:t>. Προβλέπεται ότι η προθεσμία για την εγκατάσταση ηλεκτρονικών συσκευών για τις συναλλαγές με πλαστικό χρήμα θα οριστεί με υπουργική απόφαση, ενώ με υπουργική απόφαση θα καθοριστούν και οι κυρώσεις, όπως προβλέπει τ</w:t>
      </w:r>
      <w:r>
        <w:rPr>
          <w:rFonts w:eastAsia="Times New Roman" w:cs="Times New Roman"/>
          <w:szCs w:val="24"/>
        </w:rPr>
        <w:t xml:space="preserve">ο άρθρο 65. </w:t>
      </w:r>
    </w:p>
    <w:p w14:paraId="25CA98BB"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Για ποιον λόγο; Δεν θα έπρεπε όλα αυτά να προσδιορίζονται στο νομοσχέδιο; Υπάρχει μεγαλύτερη απόδειξη προχειρότητας και αδυναμίας προετοιμασίας και ορθολογικού σχεδιασμού από τις διατάξεις του άρθρου </w:t>
      </w:r>
      <w:r>
        <w:rPr>
          <w:rFonts w:eastAsia="Times New Roman"/>
          <w:szCs w:val="24"/>
        </w:rPr>
        <w:lastRenderedPageBreak/>
        <w:t>68, που δίνουν τη δυνατότητα στον Υπουργό ν</w:t>
      </w:r>
      <w:r>
        <w:rPr>
          <w:rFonts w:eastAsia="Times New Roman"/>
          <w:szCs w:val="24"/>
        </w:rPr>
        <w:t xml:space="preserve">α καθορίζει τις εξαιρέσεις από τις διατάξεις για τη χρήση πλαστικού χρήματος; Τι είναι αυτό που σας εμπόδισε και σας εμποδίζει να προσδιοριστούν αυτές οι εξαιρέσεις στο νομοσχέδιο; </w:t>
      </w:r>
    </w:p>
    <w:p w14:paraId="25CA98B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w:t>
      </w:r>
      <w:r>
        <w:rPr>
          <w:rFonts w:eastAsia="Times New Roman" w:cs="Times New Roman"/>
          <w:szCs w:val="24"/>
        </w:rPr>
        <w:t xml:space="preserve"> </w:t>
      </w:r>
      <w:r>
        <w:rPr>
          <w:rFonts w:eastAsia="Times New Roman" w:cs="Times New Roman"/>
          <w:szCs w:val="24"/>
        </w:rPr>
        <w:t>Βουλευτή)</w:t>
      </w:r>
    </w:p>
    <w:p w14:paraId="25CA98BD"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Κύριε Πρόεδρε, θα πάρω και τον χρόνο της δευτερολογίας μου. </w:t>
      </w:r>
    </w:p>
    <w:p w14:paraId="25CA98BE"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Είναι τόσο δύσκολο να υπάρχει πρόβλεψη για τους υπερήλικες, τους κατοίκους των μικρών νησιών, των ορεινών και δυσπρόσιτων περιοχών, για τα </w:t>
      </w:r>
      <w:r>
        <w:rPr>
          <w:rFonts w:eastAsia="Times New Roman"/>
          <w:szCs w:val="24"/>
        </w:rPr>
        <w:t>Α</w:t>
      </w:r>
      <w:r>
        <w:rPr>
          <w:rFonts w:eastAsia="Times New Roman"/>
          <w:szCs w:val="24"/>
        </w:rPr>
        <w:t>ΜΕ</w:t>
      </w:r>
      <w:r>
        <w:rPr>
          <w:rFonts w:eastAsia="Times New Roman"/>
          <w:szCs w:val="24"/>
        </w:rPr>
        <w:t>Α</w:t>
      </w:r>
      <w:r>
        <w:rPr>
          <w:rFonts w:eastAsia="Times New Roman"/>
          <w:szCs w:val="24"/>
        </w:rPr>
        <w:t xml:space="preserve">, για τα ανήλικα με ορφανική σύνταξη, για </w:t>
      </w:r>
      <w:r>
        <w:rPr>
          <w:rFonts w:eastAsia="Times New Roman"/>
          <w:szCs w:val="24"/>
        </w:rPr>
        <w:t xml:space="preserve">να αναφερθώ και σε μια περίπτωση που πολλοί αγνοούν; Είναι τόσο δύσκολο; </w:t>
      </w:r>
    </w:p>
    <w:p w14:paraId="25CA98BF"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Εδώ και δύο χρόνια ασχολείστε με τις συγκεκριμένες διατάξεις του νομοσχεδίου και ούτε αυτά τα απλά και αυτονόητα δεν μπορείτε να ρυθμίσετε.</w:t>
      </w:r>
    </w:p>
    <w:p w14:paraId="25CA98C0"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lastRenderedPageBreak/>
        <w:t>Η μεγαλύτερη αδυναμία αυτού του νομοσχεδίο</w:t>
      </w:r>
      <w:r>
        <w:rPr>
          <w:rFonts w:eastAsia="Times New Roman"/>
          <w:szCs w:val="24"/>
        </w:rPr>
        <w:t xml:space="preserve">υ είναι το γεγονός ότι ουσιαστικά περιορίζει τα κίνητρα για την επέκταση της χρήσης πλαστικού χρήματος στη συλλογή αποδείξεων για το αφορολόγητο. Δεν χρειάζεται να υπενθυμίσω ότι η Νέα Δημοκρατία κατέθεσε συνολική και ολοκληρωμένη πρόταση για την επέκταση </w:t>
      </w:r>
      <w:r>
        <w:rPr>
          <w:rFonts w:eastAsia="Times New Roman"/>
          <w:szCs w:val="24"/>
        </w:rPr>
        <w:t xml:space="preserve">της χρήσης πλαστικού χρήματος με συγκεκριμένους στόχους, που αναδεικνύουν όχι μόνο τα κίνητρα αλλά και τα πολλαπλασιαστικά οφέλη για την οικονομία, τα δημόσια έσοδα, τους επαγγελματίες και τους πολίτες. </w:t>
      </w:r>
    </w:p>
    <w:p w14:paraId="25CA98C1"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Στις διατάξεις για την επέκταση του πλαστικού χρήματ</w:t>
      </w:r>
      <w:r>
        <w:rPr>
          <w:rFonts w:eastAsia="Times New Roman"/>
          <w:szCs w:val="24"/>
        </w:rPr>
        <w:t>ος δεν υπάρχει ακατάσχετος επαγγελματικός λογαριασμός και καλώ την πολιτική ηγεσία του Υπουργείου Οικονομικών να σταματήσει να παραπλανά και κυρίως να σταματήσει να υποτιμά τη νοημοσύνη μας. Θα μπορούσε να υπάρχει ειδικός ακατάσχετος επαγγελματικός λογαρια</w:t>
      </w:r>
      <w:r>
        <w:rPr>
          <w:rFonts w:eastAsia="Times New Roman"/>
          <w:szCs w:val="24"/>
        </w:rPr>
        <w:t xml:space="preserve">σμός, από τον οποίο, όμως, </w:t>
      </w:r>
      <w:r>
        <w:rPr>
          <w:rFonts w:eastAsia="Times New Roman"/>
          <w:szCs w:val="24"/>
        </w:rPr>
        <w:lastRenderedPageBreak/>
        <w:t xml:space="preserve">θα πραγματοποιούνταν δεσμευτικά όλες οι δαπάνες μισθοδοσίας, καταβολής ασφαλιστικών και φορολογικών υποχρεώσεων και δαπανών για προμηθευτές. </w:t>
      </w:r>
    </w:p>
    <w:p w14:paraId="25CA98C2"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Δυστυχώς -και λυπάμαι που το λέω- οι διατάξεις του νομοσχεδίου για το πλαστικό χρήμα συ</w:t>
      </w:r>
      <w:r>
        <w:rPr>
          <w:rFonts w:eastAsia="Times New Roman"/>
          <w:szCs w:val="24"/>
        </w:rPr>
        <w:t>νιστούν μια χαμένη ευκαιρία</w:t>
      </w:r>
      <w:r>
        <w:rPr>
          <w:rFonts w:eastAsia="Times New Roman"/>
          <w:szCs w:val="24"/>
        </w:rPr>
        <w:t>,</w:t>
      </w:r>
      <w:r>
        <w:rPr>
          <w:rFonts w:eastAsia="Times New Roman"/>
          <w:szCs w:val="24"/>
        </w:rPr>
        <w:t xml:space="preserve"> προκειμένου να υπάρξει μια σημαντική μεταρρύθμιση στην πραγματική οικονομία.</w:t>
      </w:r>
    </w:p>
    <w:p w14:paraId="25CA98C3"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Μια αναφορά στο τρίτο κεφάλαιο του τελευταίου αυτού μέρους του νομοσχεδίου για το δημοσιονομικό έλεγχο και τις πληρωμές του </w:t>
      </w:r>
      <w:r>
        <w:rPr>
          <w:rFonts w:eastAsia="Times New Roman"/>
          <w:szCs w:val="24"/>
        </w:rPr>
        <w:t>δ</w:t>
      </w:r>
      <w:r>
        <w:rPr>
          <w:rFonts w:eastAsia="Times New Roman"/>
          <w:szCs w:val="24"/>
        </w:rPr>
        <w:t>ημοσίου</w:t>
      </w:r>
      <w:r>
        <w:rPr>
          <w:rFonts w:eastAsia="Times New Roman"/>
          <w:szCs w:val="24"/>
        </w:rPr>
        <w:t>: Ο έλεγχος δαπανώ</w:t>
      </w:r>
      <w:r>
        <w:rPr>
          <w:rFonts w:eastAsia="Times New Roman"/>
          <w:szCs w:val="24"/>
        </w:rPr>
        <w:t>ν θα γίνεται πλέον από τις οικονομικές υπηρεσίες των Υπουργείων, αφού μετά την κατάργηση των υπηρεσιών δημοσιονομικού ελέγχου από την 1</w:t>
      </w:r>
      <w:r>
        <w:rPr>
          <w:rFonts w:eastAsia="Times New Roman"/>
          <w:szCs w:val="24"/>
          <w:vertAlign w:val="superscript"/>
        </w:rPr>
        <w:t>η</w:t>
      </w:r>
      <w:r>
        <w:rPr>
          <w:rFonts w:eastAsia="Times New Roman"/>
          <w:szCs w:val="24"/>
        </w:rPr>
        <w:t xml:space="preserve"> Ιανουαρίου, ο έλεγχος των δαπανών, αλλά και η έκδοση των χρηματικών ενταλμάτων θα πραγματοποιείται από τις Γενικές Διευ</w:t>
      </w:r>
      <w:r>
        <w:rPr>
          <w:rFonts w:eastAsia="Times New Roman"/>
          <w:szCs w:val="24"/>
        </w:rPr>
        <w:t xml:space="preserve">θύνσεις Οικονομικών Υπηρεσιών των Υπουργείων. </w:t>
      </w:r>
    </w:p>
    <w:p w14:paraId="25CA98C4"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Τα συγκεκριμένα άρθρα, κυρίες και κύριοι συνάδελφοι της κυβερνητικής Πλειοψηφίας, που θα ψηφίσετε σήμερα, είναι η φυσική συνέχεια και </w:t>
      </w:r>
      <w:r>
        <w:rPr>
          <w:rFonts w:eastAsia="Times New Roman"/>
          <w:szCs w:val="24"/>
        </w:rPr>
        <w:lastRenderedPageBreak/>
        <w:t xml:space="preserve">η εξέλιξη του ν.4270/2014 που είχε φέρει η κυβέρνηση Σαμαρά και εσείς καταψηφίσατε. </w:t>
      </w:r>
    </w:p>
    <w:p w14:paraId="25CA98C5"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Η συνέπεια και η αλήθεια δεν έχουν κα</w:t>
      </w:r>
      <w:r>
        <w:rPr>
          <w:rFonts w:eastAsia="Times New Roman"/>
          <w:szCs w:val="24"/>
        </w:rPr>
        <w:t xml:space="preserve">ταφέρει ποτέ να συναντηθούν με αυτήν την Κυβέρνηση. Αντίθετα, η Κυβέρνηση είναι συνεπέστατη κάθε φορά στο ραντεβού της με το ψέμα και τον λαϊκισμό. </w:t>
      </w:r>
    </w:p>
    <w:p w14:paraId="25CA98C6"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Μία ακόμη ένσταση: Θα ήθελα να αναφερθώ στο άρθρο 79 και την παράγραφο 3 του άρθρου 82, αφού από αυτά τα δύ</w:t>
      </w:r>
      <w:r>
        <w:rPr>
          <w:rFonts w:eastAsia="Times New Roman"/>
          <w:szCs w:val="24"/>
        </w:rPr>
        <w:t xml:space="preserve">ο άρθρα προκύπτει ότι μόνο τα εντάλματα που δεν εξοφλούνται μέσω της Ενιαίας Αρχής Πληρωμών θα αποστέλλονται στο Ελεγκτικό Συνέδριο για κατασταλτικό έλεγχο. Αυτό τι σημαίνει; Σημαίνει ότι καταργείται ο προληπτικός έλεγχος από το Ελεγκτικό Συνέδριο. </w:t>
      </w:r>
    </w:p>
    <w:p w14:paraId="25CA98C7"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Υπάρχε</w:t>
      </w:r>
      <w:r>
        <w:rPr>
          <w:rFonts w:eastAsia="Times New Roman"/>
          <w:szCs w:val="24"/>
        </w:rPr>
        <w:t>ι, επίσης, μείζον ζήτημα με το άρθρο 94, στο οποίο υπάρχει μεταβατική διάταξη που προβλέπει ότι οι δαπάνες που διενεργήθηκαν το 2016 από το Υπουργείο Οικονομικών, θεωρούνται νόμιμες κατά παρέκ</w:t>
      </w:r>
      <w:r>
        <w:rPr>
          <w:rFonts w:eastAsia="Times New Roman"/>
          <w:szCs w:val="24"/>
        </w:rPr>
        <w:lastRenderedPageBreak/>
        <w:t>κλιση των διατάξεων περί αναλήψεων υποχρεώσεων και κάθε άλλης γε</w:t>
      </w:r>
      <w:r>
        <w:rPr>
          <w:rFonts w:eastAsia="Times New Roman"/>
          <w:szCs w:val="24"/>
        </w:rPr>
        <w:t xml:space="preserve">νικής ή ειδικής διάταξης, που θα μπορούν να καταβάλλονται από τις πιστώσεις του Υπουργείου Οικονομικών του τρέχοντος και του επόμενου έτους. </w:t>
      </w:r>
    </w:p>
    <w:p w14:paraId="25CA98C8"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Αυτό, όμως, δημιουργεί τον κίνδυνο να υπάρξουν δαπάνες που θα επιβαρύνουν τον Προϋπολογισμό του 2017, τις οποίες δ</w:t>
      </w:r>
      <w:r>
        <w:rPr>
          <w:rFonts w:eastAsia="Times New Roman"/>
          <w:szCs w:val="24"/>
        </w:rPr>
        <w:t xml:space="preserve">εν γνωρίζαμε όταν ψηφίστηκε. </w:t>
      </w:r>
    </w:p>
    <w:p w14:paraId="25CA98C9"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Κυρίες και κύριοι συνάδελφοι, σεβαστείτε τους δημοσιονομικούς κανόνες, σεβαστείτε το δημόσιο χρήμα. Σταματήστε να χρησιμοποιείτε τη Βουλή </w:t>
      </w:r>
      <w:r>
        <w:rPr>
          <w:rFonts w:eastAsia="Times New Roman"/>
          <w:szCs w:val="24"/>
        </w:rPr>
        <w:t xml:space="preserve">ως </w:t>
      </w:r>
      <w:r>
        <w:rPr>
          <w:rFonts w:eastAsia="Times New Roman"/>
          <w:szCs w:val="24"/>
        </w:rPr>
        <w:t xml:space="preserve">πλυντήριο. </w:t>
      </w:r>
    </w:p>
    <w:p w14:paraId="25CA98CA"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Κυρίες και κύριοι συνάδελφοι, είναι απαράδεκτη και εξόχως αντικοινοβουλευ</w:t>
      </w:r>
      <w:r>
        <w:rPr>
          <w:rFonts w:eastAsia="Times New Roman"/>
          <w:szCs w:val="24"/>
        </w:rPr>
        <w:t xml:space="preserve">τική διαδικασία η κατάθεση τριών υπουργικών τροπολογιών πριν από λίγο. </w:t>
      </w:r>
    </w:p>
    <w:p w14:paraId="25CA98CB"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lastRenderedPageBreak/>
        <w:t>Θα αναφερθώ στην τροπολογία για την αναστολή κατά ένα έτος της κατάργησης των μειωμένων συντελεστών ΦΠΑ στα νησιά, που αντιμετωπίζ</w:t>
      </w:r>
      <w:r>
        <w:rPr>
          <w:rFonts w:eastAsia="Times New Roman"/>
          <w:szCs w:val="24"/>
        </w:rPr>
        <w:t>ουν</w:t>
      </w:r>
      <w:r>
        <w:rPr>
          <w:rFonts w:eastAsia="Times New Roman"/>
          <w:szCs w:val="24"/>
        </w:rPr>
        <w:t xml:space="preserve"> τις αρνητικές συνέπειες του μεταναστευτικού. Η Νέα</w:t>
      </w:r>
      <w:r>
        <w:rPr>
          <w:rFonts w:eastAsia="Times New Roman"/>
          <w:szCs w:val="24"/>
        </w:rPr>
        <w:t xml:space="preserve"> Δημοκρατία θα ψηφίσει υπέρ. Εσείς, όμως, είστε αυτοί που πουλήσατε κυριολεκτικά και μεταφορικά τους μειωμένους συντελεστές ΦΠΑ στα νησιά. Ήδη υπάρχουν, με αυτό τον τρόπο, νησιά δύο ταχυτήτων. </w:t>
      </w:r>
    </w:p>
    <w:p w14:paraId="25CA98CC"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Να σας υπενθυμίσω, επίσης, ότι το μεταναστευτικό, τα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lang w:val="en-US"/>
        </w:rPr>
        <w:t>s</w:t>
      </w:r>
      <w:r>
        <w:rPr>
          <w:rFonts w:eastAsia="Times New Roman"/>
          <w:szCs w:val="24"/>
        </w:rPr>
        <w:t xml:space="preserve">, εσείς τα φορτώσατε σε αυτά τα νησιά. Εσείς είστε αυτοί που διαλύσατε τον τουρισμό τους. Και αυτήν τη στιγμή δεν αρκεί η αναστολή κατάργησης των μειωμένων συντελεστών </w:t>
      </w:r>
      <w:r>
        <w:rPr>
          <w:rFonts w:eastAsia="Times New Roman"/>
          <w:szCs w:val="24"/>
        </w:rPr>
        <w:t xml:space="preserve">ΦΠΑ </w:t>
      </w:r>
      <w:r>
        <w:rPr>
          <w:rFonts w:eastAsia="Times New Roman"/>
          <w:szCs w:val="24"/>
        </w:rPr>
        <w:t>για να αντιμετωπιστούν οι συνέπειες των καταστροφικών επιλογών σας σε αυτά τα νησιά.</w:t>
      </w:r>
      <w:r>
        <w:rPr>
          <w:rFonts w:eastAsia="Times New Roman"/>
          <w:szCs w:val="24"/>
        </w:rPr>
        <w:t xml:space="preserve"> </w:t>
      </w:r>
    </w:p>
    <w:p w14:paraId="25CA98CD"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5CA98C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Ένα λεπτό, κύριε Πρόεδρε, τελειώνω.</w:t>
      </w:r>
    </w:p>
    <w:p w14:paraId="25CA98C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αυτή η Κυβέρνηση οδηγεί τη χώρα σε νέα μέτρα και σε νέα αδιέξοδα. Με αυτήν την Κυβέρνηση η χώρα θα κινεί</w:t>
      </w:r>
      <w:r>
        <w:rPr>
          <w:rFonts w:eastAsia="Times New Roman" w:cs="Times New Roman"/>
          <w:szCs w:val="24"/>
        </w:rPr>
        <w:t>ται διαρκώς σε ένα εκκρεμές αστάθειας και αβεβαιότητας. Γι’ αυτό και η λύση και η κάθαρση, με την αρχαιοελληνική έννοια του όρου, μπορούν να προκύψουν μόνο μέσα από εκλογές, εκλογές που θα έχουν ως αποτέλεσμα την πολιτική αλλαγή, μια νέα κυβέρνηση με συνεκ</w:t>
      </w:r>
      <w:r>
        <w:rPr>
          <w:rFonts w:eastAsia="Times New Roman" w:cs="Times New Roman"/>
          <w:szCs w:val="24"/>
        </w:rPr>
        <w:t xml:space="preserve">τικό και ρεαλιστικό πρόγραμμα, μια μεταρρυθμιστική κυβέρνηση που θα δώσει ελπίδα και προοπτική. Αυτή θα είναι η κυβέρνηση της Νέας Δημοκρατίας. </w:t>
      </w:r>
    </w:p>
    <w:p w14:paraId="25CA98D0"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5CA98D1" w14:textId="77777777" w:rsidR="00054EB1" w:rsidRDefault="00375CE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5CA98D2"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Κι εγώ</w:t>
      </w:r>
      <w:r>
        <w:rPr>
          <w:rFonts w:eastAsia="Times New Roman" w:cs="Times New Roman"/>
          <w:szCs w:val="24"/>
        </w:rPr>
        <w:t xml:space="preserve"> </w:t>
      </w:r>
      <w:r>
        <w:rPr>
          <w:rFonts w:eastAsia="Times New Roman" w:cs="Times New Roman"/>
          <w:szCs w:val="24"/>
        </w:rPr>
        <w:t xml:space="preserve">σας </w:t>
      </w:r>
      <w:r>
        <w:rPr>
          <w:rFonts w:eastAsia="Times New Roman" w:cs="Times New Roman"/>
          <w:szCs w:val="24"/>
        </w:rPr>
        <w:t xml:space="preserve">ευχαριστώ. </w:t>
      </w:r>
    </w:p>
    <w:p w14:paraId="25CA98D3"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Θα ήθελα να πω προς το Σώμα</w:t>
      </w:r>
      <w:r>
        <w:rPr>
          <w:rFonts w:eastAsia="Times New Roman" w:cs="Times New Roman"/>
          <w:szCs w:val="24"/>
        </w:rPr>
        <w:t>,</w:t>
      </w:r>
      <w:r>
        <w:rPr>
          <w:rFonts w:eastAsia="Times New Roman" w:cs="Times New Roman"/>
          <w:szCs w:val="24"/>
        </w:rPr>
        <w:t xml:space="preserve"> ότι υπάρχουν ήδη σαράντα ένας εγγεγραμμένοι ομιλητές. Συνολικά, με όσους είχαν απομείνει από την Παρασκευή, είναι σαράντα έξι οι ομιλητές. Αντιλαμβάνεστε ότι είναι αδύνατον </w:t>
      </w:r>
      <w:r>
        <w:rPr>
          <w:rFonts w:eastAsia="Times New Roman" w:cs="Times New Roman"/>
          <w:szCs w:val="24"/>
        </w:rPr>
        <w:lastRenderedPageBreak/>
        <w:t>να πάμε μέχρι το πρωί. Εκείνο, λοιπόν</w:t>
      </w:r>
      <w:r>
        <w:rPr>
          <w:rFonts w:eastAsia="Times New Roman" w:cs="Times New Roman"/>
          <w:szCs w:val="24"/>
        </w:rPr>
        <w:t xml:space="preserve">, το οποίο θα γίνει είναι να σεβαστούμε κατ’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τον χρόνο. Ήδη οι δυο εισηγητές έχουν μιλήσει και έχουν πάρει και τη δευτερολογία τους. Καλό είναι να μείνουμε στην </w:t>
      </w:r>
      <w:proofErr w:type="spellStart"/>
      <w:r>
        <w:rPr>
          <w:rFonts w:eastAsia="Times New Roman" w:cs="Times New Roman"/>
          <w:szCs w:val="24"/>
        </w:rPr>
        <w:t>πρωτολογία</w:t>
      </w:r>
      <w:proofErr w:type="spellEnd"/>
      <w:r>
        <w:rPr>
          <w:rFonts w:eastAsia="Times New Roman" w:cs="Times New Roman"/>
          <w:szCs w:val="24"/>
        </w:rPr>
        <w:t>, να σεβαστούμε τους χρόνους κι ανάλογα με την εξέλιξη της βραδιάς, να δούμε τι</w:t>
      </w:r>
      <w:r>
        <w:rPr>
          <w:rFonts w:eastAsia="Times New Roman" w:cs="Times New Roman"/>
          <w:szCs w:val="24"/>
        </w:rPr>
        <w:t xml:space="preserve"> θα κάνουμε μετά τις πρώτες ομιλίες. Αυτό το λέω για να μην έχουμε παράταση από υπερβολικό ζήλο των ομιλητών. </w:t>
      </w:r>
    </w:p>
    <w:p w14:paraId="25CA98D4"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γορητής</w:t>
      </w:r>
      <w:r>
        <w:rPr>
          <w:rFonts w:eastAsia="Times New Roman" w:cs="Times New Roman"/>
          <w:szCs w:val="24"/>
        </w:rPr>
        <w:t xml:space="preserve"> της Χρυσής Αυγής, ο κ. </w:t>
      </w:r>
      <w:proofErr w:type="spellStart"/>
      <w:r>
        <w:rPr>
          <w:rFonts w:eastAsia="Times New Roman" w:cs="Times New Roman"/>
          <w:szCs w:val="24"/>
        </w:rPr>
        <w:t>Παναγιώταρος</w:t>
      </w:r>
      <w:proofErr w:type="spellEnd"/>
      <w:r>
        <w:rPr>
          <w:rFonts w:eastAsia="Times New Roman" w:cs="Times New Roman"/>
          <w:szCs w:val="24"/>
        </w:rPr>
        <w:t xml:space="preserve">, έχει τον λόγο για οκτώ λεπτά. </w:t>
      </w:r>
    </w:p>
    <w:p w14:paraId="25CA98D5"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Ευχαριστώ, κύριε Πρόεδρε.</w:t>
      </w:r>
    </w:p>
    <w:p w14:paraId="25CA98D6"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Πριν ξεκινήσ</w:t>
      </w:r>
      <w:r>
        <w:rPr>
          <w:rFonts w:eastAsia="Times New Roman" w:cs="Times New Roman"/>
          <w:szCs w:val="24"/>
        </w:rPr>
        <w:t xml:space="preserve">ω τα του νομοσχεδίου, να κάνω μια μικρή αναφορά: Πριν από λίγο ο Αρχηγός της Χρυσής Αυγής έκανε μια ομιλία στην Κοινοβουλευτική Ομάδα της Χρυσής Αυγής, στην Αίθουσα της Γερουσίας, μία ομιλία η οποία δεν μεταδόθηκε από την ΕΡΤ, διότι κάποιοι </w:t>
      </w:r>
      <w:proofErr w:type="spellStart"/>
      <w:r>
        <w:rPr>
          <w:rFonts w:eastAsia="Times New Roman" w:cs="Times New Roman"/>
          <w:szCs w:val="24"/>
        </w:rPr>
        <w:t>θολοκουλτουριάρ</w:t>
      </w:r>
      <w:r>
        <w:rPr>
          <w:rFonts w:eastAsia="Times New Roman" w:cs="Times New Roman"/>
          <w:szCs w:val="24"/>
        </w:rPr>
        <w:t>ηδες</w:t>
      </w:r>
      <w:proofErr w:type="spellEnd"/>
      <w:r>
        <w:rPr>
          <w:rFonts w:eastAsia="Times New Roman" w:cs="Times New Roman"/>
          <w:szCs w:val="24"/>
        </w:rPr>
        <w:t xml:space="preserve"> σύντροφοι και συντρόφισσες αποφάσισαν αυτό το αναφαίρετο δι</w:t>
      </w:r>
      <w:r>
        <w:rPr>
          <w:rFonts w:eastAsia="Times New Roman" w:cs="Times New Roman"/>
          <w:szCs w:val="24"/>
        </w:rPr>
        <w:lastRenderedPageBreak/>
        <w:t>καίωμα της τρίτης πολιτικής δύναμης να το σαμποτάρουν. Αυτοί οι κουλτουριάρηδες, που παλαιότερα ήταν θιασώτες των αμπεχόνων, των ταγαριών, των αξύριστων μασχαλών και αξύριστων ποδιών, μας λένε</w:t>
      </w:r>
      <w:r>
        <w:rPr>
          <w:rFonts w:eastAsia="Times New Roman" w:cs="Times New Roman"/>
          <w:szCs w:val="24"/>
        </w:rPr>
        <w:t xml:space="preserve"> τώρα τι θα γίνει. </w:t>
      </w:r>
    </w:p>
    <w:p w14:paraId="25CA98D7" w14:textId="77777777" w:rsidR="00054EB1" w:rsidRDefault="00375CE6">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25CA98D8"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Συνεχίζετε και τώρα με αξύριστες μασχάλες. Εντάξει, συντρόφισσες. Εντάξει, περαστικά σας. </w:t>
      </w:r>
    </w:p>
    <w:p w14:paraId="25CA98D9" w14:textId="77777777" w:rsidR="00054EB1" w:rsidRDefault="00375CE6">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25CA98DA"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Ό,τι και να κάνετε, σύντροφοι και συντρόφισσες, η Χρυσή Αυγή ανεβαίνει. Και όσο και να την φιμώνετε, αυτή θα ανεβαίνει περισσότερο. Πάρτε το χαμπάρι. Ήσασταν ανακόλουθοι μέχρις εσχάτων σε όλα όσα λέγατε πριν από λίγο καιρό και τώρα θα πληρώνετε το τίμημα. </w:t>
      </w:r>
      <w:r>
        <w:rPr>
          <w:rFonts w:eastAsia="Times New Roman" w:cs="Times New Roman"/>
          <w:szCs w:val="24"/>
        </w:rPr>
        <w:t xml:space="preserve">Όσο και να μας φιμώνετε, υποτίθεται, δεν πρόκειται να κάνετε τίποτα. </w:t>
      </w:r>
    </w:p>
    <w:p w14:paraId="25CA98DB"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Όσον αφορά το νομοσχέδιο: Ο κύριος Υπουργός είπε ότι δεν θα έρθουν τροπολογίες. Και ξαφνικά σήμερα βομβαρδιστήκαμε από τροπολογίες, κύριε Υπουργέ, διαφόρων τύπων και ειδών. Τροπολογίες π</w:t>
      </w:r>
      <w:r>
        <w:rPr>
          <w:rFonts w:eastAsia="Times New Roman" w:cs="Times New Roman"/>
          <w:szCs w:val="24"/>
        </w:rPr>
        <w:t xml:space="preserve">ου αφορούν, όπως μάθαμε, τις μετακινήσεις του κ. </w:t>
      </w:r>
      <w:proofErr w:type="spellStart"/>
      <w:r>
        <w:rPr>
          <w:rFonts w:eastAsia="Times New Roman" w:cs="Times New Roman"/>
          <w:szCs w:val="24"/>
        </w:rPr>
        <w:t>Μουζάλα</w:t>
      </w:r>
      <w:proofErr w:type="spellEnd"/>
      <w:r>
        <w:rPr>
          <w:rFonts w:eastAsia="Times New Roman" w:cs="Times New Roman"/>
          <w:szCs w:val="24"/>
        </w:rPr>
        <w:t xml:space="preserve">, την πολύ επιτυχημένη θητεία του εν λόγω Υπουργού. Αλήθεια, ενδεχομένως να θέλει περισσότερα κονδύλια για μετακινήσεις. Να πάει στο </w:t>
      </w:r>
      <w:proofErr w:type="spellStart"/>
      <w:r>
        <w:rPr>
          <w:rFonts w:eastAsia="Times New Roman" w:cs="Times New Roman"/>
          <w:szCs w:val="24"/>
        </w:rPr>
        <w:t>Τυμπάκι</w:t>
      </w:r>
      <w:proofErr w:type="spellEnd"/>
      <w:r>
        <w:rPr>
          <w:rFonts w:eastAsia="Times New Roman" w:cs="Times New Roman"/>
          <w:szCs w:val="24"/>
        </w:rPr>
        <w:t xml:space="preserve"> να δει τις εκκλησίες τις οποίες οι λαθρομετανάστες, οι </w:t>
      </w:r>
      <w:proofErr w:type="spellStart"/>
      <w:r>
        <w:rPr>
          <w:rFonts w:eastAsia="Times New Roman" w:cs="Times New Roman"/>
          <w:szCs w:val="24"/>
        </w:rPr>
        <w:t>τζιχ</w:t>
      </w:r>
      <w:r>
        <w:rPr>
          <w:rFonts w:eastAsia="Times New Roman" w:cs="Times New Roman"/>
          <w:szCs w:val="24"/>
        </w:rPr>
        <w:t>αντιστές</w:t>
      </w:r>
      <w:proofErr w:type="spellEnd"/>
      <w:r>
        <w:rPr>
          <w:rFonts w:eastAsia="Times New Roman" w:cs="Times New Roman"/>
          <w:szCs w:val="24"/>
        </w:rPr>
        <w:t xml:space="preserve"> έχουν ισοπεδώσει. Μήπως να ξαναπάει στη Μόρια να δει τι γίνεται εκεί με τους Αλγερινούς και όλους αυτούς τους τύπους, οι οποίοι ουδεμία σχέση με πρόσφυγες και τον πόλεμο στη Συρία ή το Ιράκ και αλλού, οι οποίοι καταληστεύουν τους καταστηματάρχες κ</w:t>
      </w:r>
      <w:r>
        <w:rPr>
          <w:rFonts w:eastAsia="Times New Roman" w:cs="Times New Roman"/>
          <w:szCs w:val="24"/>
        </w:rPr>
        <w:t xml:space="preserve">αι τους πολίτες της περιοχής; Ενδεχομένως να χρειάζεται όντως περισσότερα κονδύλια ο κ. </w:t>
      </w:r>
      <w:proofErr w:type="spellStart"/>
      <w:r>
        <w:rPr>
          <w:rFonts w:eastAsia="Times New Roman" w:cs="Times New Roman"/>
          <w:szCs w:val="24"/>
        </w:rPr>
        <w:t>Μουζάλας</w:t>
      </w:r>
      <w:proofErr w:type="spellEnd"/>
      <w:r>
        <w:rPr>
          <w:rFonts w:eastAsia="Times New Roman" w:cs="Times New Roman"/>
          <w:szCs w:val="24"/>
        </w:rPr>
        <w:t xml:space="preserve">, για να πάει να δει το χάλι στο οποίο έχει φέρει τη χώρα αυτός και η Κυβέρνησή του. </w:t>
      </w:r>
    </w:p>
    <w:p w14:paraId="25CA98D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Είδαμε, επίσης, ότι κατατέθηκαν τροπολογίες, οι οποίες από μόνες τους είνα</w:t>
      </w:r>
      <w:r>
        <w:rPr>
          <w:rFonts w:eastAsia="Times New Roman" w:cs="Times New Roman"/>
          <w:szCs w:val="24"/>
        </w:rPr>
        <w:t xml:space="preserve">ι νομοσχέδια ολόκληρα και θα έπρεπε να έρθουν ξεχωριστά για </w:t>
      </w:r>
      <w:r>
        <w:rPr>
          <w:rFonts w:eastAsia="Times New Roman" w:cs="Times New Roman"/>
          <w:szCs w:val="24"/>
        </w:rPr>
        <w:lastRenderedPageBreak/>
        <w:t>να μπορέσουν να συζητηθούν κανονικά, όχι να έρχονται έτσι. Και δεν ξέρουμε και πόσες ακόμα θα φέρετε μέχρι τη λήξη της αποψινής συνεδρίασης.</w:t>
      </w:r>
    </w:p>
    <w:p w14:paraId="25CA98DD"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Χαιρόμαστε, γιατί μαθαίνουμε -και ελπίζουμε να συμβάλλα</w:t>
      </w:r>
      <w:r>
        <w:rPr>
          <w:rFonts w:eastAsia="Times New Roman" w:cs="Times New Roman"/>
          <w:szCs w:val="24"/>
        </w:rPr>
        <w:t xml:space="preserve">με κι εμείς θετικά- ότι θα αποσυρθεί το άρθρο 56Α, αυτό το οποίο έβγαζε ουσιαστικά λάδι διάφορους οι οποίοι εμπλέκονταν στο «Αθήνα </w:t>
      </w:r>
      <w:r>
        <w:rPr>
          <w:rFonts w:eastAsia="Times New Roman" w:cs="Times New Roman"/>
          <w:szCs w:val="24"/>
        </w:rPr>
        <w:t>΄</w:t>
      </w:r>
      <w:r>
        <w:rPr>
          <w:rFonts w:eastAsia="Times New Roman" w:cs="Times New Roman"/>
          <w:szCs w:val="24"/>
        </w:rPr>
        <w:t xml:space="preserve">97» και ενδεχομένως και σε άλλα, όπως στους Ολυμπιακούς Αγώνες του 2004. </w:t>
      </w:r>
    </w:p>
    <w:p w14:paraId="25CA98D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Αν θέλετε πραγματικά να αφήσετε ένα θετικό στίγμα,</w:t>
      </w:r>
      <w:r>
        <w:rPr>
          <w:rFonts w:eastAsia="Times New Roman" w:cs="Times New Roman"/>
          <w:szCs w:val="24"/>
        </w:rPr>
        <w:t xml:space="preserve"> κύριε Υπουργέ, κάντε τα δέοντα για τις μεγάλες υποθέσεις που εκκρεμούν, να προχωρήσουν στην δικαιοσύνη με γοργούς ρυθμούς και όχι ακούσια να δίνετε το δικαίωμα της απαλλαγής σε όλους αυτούς οι οποίοι κατέφαγαν, στα μπλε και στα πράσινα τρωκτικά, δεκαετίες</w:t>
      </w:r>
      <w:r>
        <w:rPr>
          <w:rFonts w:eastAsia="Times New Roman" w:cs="Times New Roman"/>
          <w:szCs w:val="24"/>
        </w:rPr>
        <w:t xml:space="preserve"> τώρα. </w:t>
      </w:r>
    </w:p>
    <w:p w14:paraId="25CA98DF" w14:textId="77777777" w:rsidR="00054EB1" w:rsidRDefault="00375CE6">
      <w:pPr>
        <w:spacing w:after="0" w:line="600" w:lineRule="auto"/>
        <w:ind w:firstLine="720"/>
        <w:jc w:val="both"/>
        <w:rPr>
          <w:rFonts w:eastAsia="Times New Roman"/>
          <w:szCs w:val="24"/>
        </w:rPr>
      </w:pPr>
      <w:r>
        <w:rPr>
          <w:rFonts w:eastAsia="Times New Roman" w:cs="Times New Roman"/>
          <w:szCs w:val="24"/>
        </w:rPr>
        <w:t xml:space="preserve">Είναι ένα άλλο άρθρο, κύριε Υπουργέ, το άρθρο 71, που έχει να κάνει με την πληρωμή των λογαριασμών ΔΕΚΟ και άλλων λογαριασμών από τα πρακτορεία ΟΠΑΠ. Πλέον δεν θα έχουν αυτή τη δυνατότητα. Και λες, </w:t>
      </w:r>
      <w:r>
        <w:rPr>
          <w:rFonts w:eastAsia="Times New Roman" w:cs="Times New Roman"/>
          <w:szCs w:val="24"/>
        </w:rPr>
        <w:lastRenderedPageBreak/>
        <w:t>εντάξει, δεν θα είναι πολύ μεγάλο το κακό, δεν του</w:t>
      </w:r>
      <w:r>
        <w:rPr>
          <w:rFonts w:eastAsia="Times New Roman" w:cs="Times New Roman"/>
          <w:szCs w:val="24"/>
        </w:rPr>
        <w:t xml:space="preserve">ς επηρεάζει. Οι άνθρωποι των πρακτορείων, το </w:t>
      </w:r>
      <w:r>
        <w:rPr>
          <w:rFonts w:eastAsia="Times New Roman" w:cs="Times New Roman"/>
          <w:szCs w:val="24"/>
        </w:rPr>
        <w:t>σ</w:t>
      </w:r>
      <w:r>
        <w:rPr>
          <w:rFonts w:eastAsia="Times New Roman" w:cs="Times New Roman"/>
          <w:szCs w:val="24"/>
        </w:rPr>
        <w:t>ωματείο</w:t>
      </w:r>
      <w:r>
        <w:rPr>
          <w:rFonts w:eastAsia="Times New Roman" w:cs="Times New Roman"/>
          <w:szCs w:val="24"/>
        </w:rPr>
        <w:t xml:space="preserve"> τους εξήγησε και είπε: Είμαστε οι πιο καθαροί απ’ όλους. Το χρήμα που διακινείται και ο τρόπος που διακινείται μέσω των πρακτορείων είναι απολύτως καθαρός και πασιφανές. </w:t>
      </w:r>
      <w:r>
        <w:rPr>
          <w:rFonts w:eastAsia="Times New Roman"/>
          <w:szCs w:val="24"/>
        </w:rPr>
        <w:t xml:space="preserve">Μήπως αυτή η τροπολογία σας, η οποία δεν φαντάζει τόσο σπουδαία, έχει να κάνει με ένα </w:t>
      </w:r>
      <w:proofErr w:type="spellStart"/>
      <w:r>
        <w:rPr>
          <w:rFonts w:eastAsia="Times New Roman"/>
          <w:szCs w:val="24"/>
        </w:rPr>
        <w:t>χατιράκι</w:t>
      </w:r>
      <w:proofErr w:type="spellEnd"/>
      <w:r>
        <w:rPr>
          <w:rFonts w:eastAsia="Times New Roman"/>
          <w:szCs w:val="24"/>
        </w:rPr>
        <w:t xml:space="preserve"> μικρό προς κάποιον άλλο; Γιατί όταν δεν θα πληρώνονται οι λογαριασμοί μέσω των πρακτορείων του ΟΠΑΠ, μάλλον θα πληρώνονται με άλλους τρόπους, όπως μέσω του νέου </w:t>
      </w:r>
      <w:r>
        <w:rPr>
          <w:rFonts w:eastAsia="Times New Roman"/>
          <w:szCs w:val="24"/>
        </w:rPr>
        <w:t xml:space="preserve">συστήματος </w:t>
      </w:r>
      <w:r>
        <w:rPr>
          <w:rFonts w:eastAsia="Times New Roman"/>
          <w:szCs w:val="24"/>
          <w:lang w:val="en-US"/>
        </w:rPr>
        <w:t>VIVA</w:t>
      </w:r>
      <w:r>
        <w:rPr>
          <w:rFonts w:eastAsia="Times New Roman"/>
          <w:szCs w:val="24"/>
        </w:rPr>
        <w:t xml:space="preserve">, το οποίο </w:t>
      </w:r>
      <w:proofErr w:type="spellStart"/>
      <w:r>
        <w:rPr>
          <w:rFonts w:eastAsia="Times New Roman"/>
          <w:szCs w:val="24"/>
        </w:rPr>
        <w:t>όλως</w:t>
      </w:r>
      <w:proofErr w:type="spellEnd"/>
      <w:r>
        <w:rPr>
          <w:rFonts w:eastAsia="Times New Roman"/>
          <w:szCs w:val="24"/>
        </w:rPr>
        <w:t xml:space="preserve"> </w:t>
      </w:r>
      <w:proofErr w:type="spellStart"/>
      <w:r>
        <w:rPr>
          <w:rFonts w:eastAsia="Times New Roman"/>
          <w:szCs w:val="24"/>
        </w:rPr>
        <w:t>τυχαίως</w:t>
      </w:r>
      <w:proofErr w:type="spellEnd"/>
      <w:r>
        <w:rPr>
          <w:rFonts w:eastAsia="Times New Roman"/>
          <w:szCs w:val="24"/>
        </w:rPr>
        <w:t xml:space="preserve"> είναι ιδιοκτησία του κ. </w:t>
      </w:r>
      <w:proofErr w:type="spellStart"/>
      <w:r>
        <w:rPr>
          <w:rFonts w:eastAsia="Times New Roman"/>
          <w:szCs w:val="24"/>
        </w:rPr>
        <w:t>Λάτση</w:t>
      </w:r>
      <w:proofErr w:type="spellEnd"/>
      <w:r>
        <w:rPr>
          <w:rFonts w:eastAsia="Times New Roman"/>
          <w:szCs w:val="24"/>
        </w:rPr>
        <w:t xml:space="preserve">. Μια μικρή χάρη εκεί, γιατί η μεγάλη χάρη είναι πιο κάτω, στα άρθρα 110, 111. </w:t>
      </w:r>
    </w:p>
    <w:p w14:paraId="25CA98E0" w14:textId="77777777" w:rsidR="00054EB1" w:rsidRDefault="00375CE6">
      <w:pPr>
        <w:spacing w:after="0" w:line="600" w:lineRule="auto"/>
        <w:ind w:firstLine="720"/>
        <w:jc w:val="both"/>
        <w:rPr>
          <w:rFonts w:eastAsia="Times New Roman"/>
          <w:szCs w:val="24"/>
        </w:rPr>
      </w:pPr>
      <w:r>
        <w:rPr>
          <w:rFonts w:eastAsia="Times New Roman"/>
          <w:szCs w:val="24"/>
        </w:rPr>
        <w:t xml:space="preserve">Στο άρθρο 106, όπως </w:t>
      </w:r>
      <w:proofErr w:type="spellStart"/>
      <w:r>
        <w:rPr>
          <w:rFonts w:eastAsia="Times New Roman"/>
          <w:szCs w:val="24"/>
        </w:rPr>
        <w:t>προείπαμε</w:t>
      </w:r>
      <w:proofErr w:type="spellEnd"/>
      <w:r>
        <w:rPr>
          <w:rFonts w:eastAsia="Times New Roman"/>
          <w:szCs w:val="24"/>
        </w:rPr>
        <w:t>, είναι μια τροπολογία, είναι μια φωτογραφική διάταξη για κάποιον δικηγόρο. Βάλ</w:t>
      </w:r>
      <w:r>
        <w:rPr>
          <w:rFonts w:eastAsia="Times New Roman"/>
          <w:szCs w:val="24"/>
        </w:rPr>
        <w:t xml:space="preserve">τε το όνομά του δικηγόρου, ώστε τουλάχιστον να μην παίζουμε την κολοκυθιά και να μην </w:t>
      </w:r>
      <w:proofErr w:type="spellStart"/>
      <w:r>
        <w:rPr>
          <w:rFonts w:eastAsia="Times New Roman"/>
          <w:szCs w:val="24"/>
        </w:rPr>
        <w:t>κοροϊδευόμαστε</w:t>
      </w:r>
      <w:proofErr w:type="spellEnd"/>
      <w:r>
        <w:rPr>
          <w:rFonts w:eastAsia="Times New Roman"/>
          <w:szCs w:val="24"/>
        </w:rPr>
        <w:t xml:space="preserve"> μεταξύ μας.</w:t>
      </w:r>
    </w:p>
    <w:p w14:paraId="25CA98E1" w14:textId="77777777" w:rsidR="00054EB1" w:rsidRDefault="00375CE6">
      <w:pPr>
        <w:spacing w:after="0" w:line="600" w:lineRule="auto"/>
        <w:ind w:firstLine="720"/>
        <w:jc w:val="both"/>
        <w:rPr>
          <w:rFonts w:eastAsia="Times New Roman"/>
          <w:szCs w:val="24"/>
        </w:rPr>
      </w:pPr>
      <w:r>
        <w:rPr>
          <w:rFonts w:eastAsia="Times New Roman"/>
          <w:szCs w:val="24"/>
        </w:rPr>
        <w:lastRenderedPageBreak/>
        <w:t>Θα ήθελα να μείνω στα δύο άρθρα, στο 110 και στο 111, που αφορούν τα δύο καζίνο. Το ένα είναι το καζίνο που υφίσταται εδώ και δεκαετίες στην Πάρ</w:t>
      </w:r>
      <w:r>
        <w:rPr>
          <w:rFonts w:eastAsia="Times New Roman"/>
          <w:szCs w:val="24"/>
        </w:rPr>
        <w:t xml:space="preserve">νηθα, το </w:t>
      </w:r>
      <w:r>
        <w:rPr>
          <w:rFonts w:eastAsia="Times New Roman"/>
          <w:szCs w:val="24"/>
          <w:lang w:val="en-US"/>
        </w:rPr>
        <w:t>Mont</w:t>
      </w:r>
      <w:r>
        <w:rPr>
          <w:rFonts w:eastAsia="Times New Roman"/>
          <w:szCs w:val="24"/>
        </w:rPr>
        <w:t xml:space="preserve"> </w:t>
      </w:r>
      <w:proofErr w:type="spellStart"/>
      <w:r>
        <w:rPr>
          <w:rFonts w:eastAsia="Times New Roman"/>
          <w:szCs w:val="24"/>
          <w:lang w:val="en-US"/>
        </w:rPr>
        <w:t>Parnes</w:t>
      </w:r>
      <w:proofErr w:type="spellEnd"/>
      <w:r>
        <w:rPr>
          <w:rFonts w:eastAsia="Times New Roman"/>
          <w:szCs w:val="24"/>
        </w:rPr>
        <w:t>, ένα καζίνο κόσμημα, που ειδικότερα μετά τον σεισμό του 1999 έχουν μπει διάφοροι λυτοί και δεμένοι να το σαμποτάρουν. Και καταλαβαίνουμε τον λόγο, γιατί με το άλλο άρθρο βλέπουμε τις διευκολύνσεις και την άδεια που δίνεται για την δημι</w:t>
      </w:r>
      <w:r>
        <w:rPr>
          <w:rFonts w:eastAsia="Times New Roman"/>
          <w:szCs w:val="24"/>
        </w:rPr>
        <w:t xml:space="preserve">ουργία καζίνο στον χώρο του Ελληνικού, στον κ. </w:t>
      </w:r>
      <w:proofErr w:type="spellStart"/>
      <w:r>
        <w:rPr>
          <w:rFonts w:eastAsia="Times New Roman"/>
          <w:szCs w:val="24"/>
        </w:rPr>
        <w:t>Λάτση</w:t>
      </w:r>
      <w:proofErr w:type="spellEnd"/>
      <w:r>
        <w:rPr>
          <w:rFonts w:eastAsia="Times New Roman"/>
          <w:szCs w:val="24"/>
        </w:rPr>
        <w:t xml:space="preserve"> δηλαδή. Εδώ είναι η μεγάλη εξυπηρέτηση. Η μικρή ήταν με το άρθρο 71. </w:t>
      </w:r>
    </w:p>
    <w:p w14:paraId="25CA98E2" w14:textId="77777777" w:rsidR="00054EB1" w:rsidRDefault="00375CE6">
      <w:pPr>
        <w:spacing w:after="0" w:line="600" w:lineRule="auto"/>
        <w:ind w:firstLine="720"/>
        <w:jc w:val="both"/>
        <w:rPr>
          <w:rFonts w:eastAsia="Times New Roman"/>
          <w:szCs w:val="24"/>
        </w:rPr>
      </w:pPr>
      <w:r>
        <w:rPr>
          <w:rFonts w:eastAsia="Times New Roman"/>
          <w:szCs w:val="24"/>
        </w:rPr>
        <w:t xml:space="preserve">Και ενώ όλοι γνωρίζουν πώς θα έπρεπε να γίνει αυτό το </w:t>
      </w:r>
      <w:r>
        <w:rPr>
          <w:rFonts w:eastAsia="Times New Roman"/>
          <w:szCs w:val="24"/>
          <w:lang w:val="en-US"/>
        </w:rPr>
        <w:t>deal</w:t>
      </w:r>
      <w:r>
        <w:rPr>
          <w:rFonts w:eastAsia="Times New Roman"/>
          <w:szCs w:val="24"/>
        </w:rPr>
        <w:t xml:space="preserve"> από την στιγμή που είναι να δημιουργηθεί δεύτερο καζίνο εντός του Νομού Ατ</w:t>
      </w:r>
      <w:r>
        <w:rPr>
          <w:rFonts w:eastAsia="Times New Roman"/>
          <w:szCs w:val="24"/>
        </w:rPr>
        <w:t xml:space="preserve">τικής -γιατί ο νόμος επέτρεπε ένα- θα έπρεπε το καζίνο που είναι στην Πάρνηθα -έτσι έλεγε η συμφωνία από τις αρχές της δεκαετίας του </w:t>
      </w:r>
      <w:r>
        <w:rPr>
          <w:rFonts w:eastAsia="Times New Roman"/>
          <w:szCs w:val="24"/>
        </w:rPr>
        <w:t>΄</w:t>
      </w:r>
      <w:r>
        <w:rPr>
          <w:rFonts w:eastAsia="Times New Roman"/>
          <w:szCs w:val="24"/>
        </w:rPr>
        <w:t xml:space="preserve">70 κιόλας- να μπορέσει να κατέβει κάτω, εντός του αστικού ιστού, για να είναι ανταγωνιστικό με το άλλο. </w:t>
      </w:r>
    </w:p>
    <w:p w14:paraId="25CA98E3" w14:textId="77777777" w:rsidR="00054EB1" w:rsidRDefault="00375CE6">
      <w:pPr>
        <w:spacing w:after="0" w:line="600" w:lineRule="auto"/>
        <w:ind w:firstLine="720"/>
        <w:jc w:val="both"/>
        <w:rPr>
          <w:rFonts w:eastAsia="Times New Roman"/>
          <w:szCs w:val="24"/>
        </w:rPr>
      </w:pPr>
      <w:r>
        <w:rPr>
          <w:rFonts w:eastAsia="Times New Roman"/>
          <w:szCs w:val="24"/>
        </w:rPr>
        <w:lastRenderedPageBreak/>
        <w:t>Το οξύμωρο είναι</w:t>
      </w:r>
      <w:r>
        <w:rPr>
          <w:rFonts w:eastAsia="Times New Roman"/>
          <w:szCs w:val="24"/>
        </w:rPr>
        <w:t>,</w:t>
      </w:r>
      <w:r>
        <w:rPr>
          <w:rFonts w:eastAsia="Times New Roman"/>
          <w:szCs w:val="24"/>
        </w:rPr>
        <w:t xml:space="preserve"> ότι το καζίνο της Πάρνηθας μέχρι στιγμής είναι εν μέρει κρατικό και αποδίδει μεγάλα έσοδα. Είναι τράπεζα στην κυριολεξία. Όταν οι τράπεζες δεν έχουν φράγκο, το καζίνο έχει πολλά λεφτά. Ξέρουμε τους λόγους. Αυτό είναι ένα άλλο θέμα. Και εσείς το σαμποτάρετ</w:t>
      </w:r>
      <w:r>
        <w:rPr>
          <w:rFonts w:eastAsia="Times New Roman"/>
          <w:szCs w:val="24"/>
        </w:rPr>
        <w:t xml:space="preserve">ε και δεν καταλαβαίνουμε τον ουσιαστικό λόγο ή μάλλον τον καταλαβαίνουμε. Βλέπετε, η πίεση που ασκείται από την μεριά του Ελληνικού, αλλά ενδεχομένως και από αλλού, είναι τεράστια και η «πρώτη φορά </w:t>
      </w:r>
      <w:r>
        <w:rPr>
          <w:rFonts w:eastAsia="Times New Roman"/>
          <w:szCs w:val="24"/>
        </w:rPr>
        <w:t>α</w:t>
      </w:r>
      <w:r>
        <w:rPr>
          <w:rFonts w:eastAsia="Times New Roman"/>
          <w:szCs w:val="24"/>
        </w:rPr>
        <w:t>ριστερά</w:t>
      </w:r>
      <w:r>
        <w:rPr>
          <w:rFonts w:eastAsia="Times New Roman"/>
          <w:szCs w:val="24"/>
        </w:rPr>
        <w:t xml:space="preserve">» υποκύπτει σε αυτούς οι οποίοι παρουσιάζονται ως </w:t>
      </w:r>
      <w:r>
        <w:rPr>
          <w:rFonts w:eastAsia="Times New Roman"/>
          <w:szCs w:val="24"/>
        </w:rPr>
        <w:t xml:space="preserve">επενδυτές, αλλά τα θέλουν όλα. </w:t>
      </w:r>
    </w:p>
    <w:p w14:paraId="25CA98E4" w14:textId="77777777" w:rsidR="00054EB1" w:rsidRDefault="00375CE6">
      <w:pPr>
        <w:spacing w:after="0" w:line="600" w:lineRule="auto"/>
        <w:ind w:firstLine="720"/>
        <w:jc w:val="both"/>
        <w:rPr>
          <w:rFonts w:eastAsia="Times New Roman"/>
          <w:szCs w:val="24"/>
        </w:rPr>
      </w:pPr>
      <w:r>
        <w:rPr>
          <w:rFonts w:eastAsia="Times New Roman"/>
          <w:szCs w:val="24"/>
        </w:rPr>
        <w:t xml:space="preserve">Πήραν το Ελληνικό τζάμπα, για ένα κομμάτι ψωμί στην κυριολεξία, με πάρα πολλές δόσεις. Όμως δεν τους φτάνει αυτό. Θέλουν και την </w:t>
      </w:r>
      <w:proofErr w:type="spellStart"/>
      <w:r>
        <w:rPr>
          <w:rFonts w:eastAsia="Times New Roman"/>
          <w:szCs w:val="24"/>
        </w:rPr>
        <w:t>αδειοδότηση</w:t>
      </w:r>
      <w:proofErr w:type="spellEnd"/>
      <w:r>
        <w:rPr>
          <w:rFonts w:eastAsia="Times New Roman"/>
          <w:szCs w:val="24"/>
        </w:rPr>
        <w:t xml:space="preserve"> του καζίνο και δεν θέλουν να υπάρχει και ανταγωνιστής. Και το καζίνο που υπάρχει εδ</w:t>
      </w:r>
      <w:r>
        <w:rPr>
          <w:rFonts w:eastAsia="Times New Roman"/>
          <w:szCs w:val="24"/>
        </w:rPr>
        <w:t xml:space="preserve">ώ και δεκαετίες και είναι εκατοντάδες οι εργαζόμενοι εκεί που ζουν και εργάζονται για πάρα πολλά χρόνια, βλέπουν ένα </w:t>
      </w:r>
      <w:r>
        <w:rPr>
          <w:rFonts w:eastAsia="Times New Roman"/>
          <w:szCs w:val="24"/>
        </w:rPr>
        <w:lastRenderedPageBreak/>
        <w:t>αβέβαιο μέλλον από μια πολύ σίγουρη επιχειρηματική δραστηριότητα, όπως είναι το καζίνο στην Πάρνηθα.</w:t>
      </w:r>
    </w:p>
    <w:p w14:paraId="25CA98E5" w14:textId="77777777" w:rsidR="00054EB1" w:rsidRDefault="00375CE6">
      <w:pPr>
        <w:spacing w:after="0" w:line="600" w:lineRule="auto"/>
        <w:ind w:firstLine="720"/>
        <w:jc w:val="both"/>
        <w:rPr>
          <w:rFonts w:eastAsia="Times New Roman"/>
          <w:szCs w:val="24"/>
        </w:rPr>
      </w:pPr>
      <w:r>
        <w:rPr>
          <w:rFonts w:eastAsia="Times New Roman"/>
          <w:szCs w:val="24"/>
        </w:rPr>
        <w:t>Η Χρυσή Αυγή θα καταθέσει -θα αναφερθε</w:t>
      </w:r>
      <w:r>
        <w:rPr>
          <w:rFonts w:eastAsia="Times New Roman"/>
          <w:szCs w:val="24"/>
        </w:rPr>
        <w:t>ί ο Κοινοβουλευτικός Εκπρόσωπος- τροπολογία σχετικά με τη διασφάλιση των θέσεων εργασίας σε αυτήν την άκρως επιτυχημένη επιχείρηση η οποία αποφέρει λεφτά, χρήματα για το κράτος. Δεν είναι ούτε προβληματική, ούτε τίποτε άλλο.</w:t>
      </w:r>
    </w:p>
    <w:p w14:paraId="25CA98E6" w14:textId="77777777" w:rsidR="00054EB1" w:rsidRDefault="00375CE6">
      <w:pPr>
        <w:spacing w:after="0" w:line="600" w:lineRule="auto"/>
        <w:ind w:firstLine="720"/>
        <w:jc w:val="both"/>
        <w:rPr>
          <w:rFonts w:eastAsia="Times New Roman"/>
          <w:szCs w:val="24"/>
        </w:rPr>
      </w:pPr>
      <w:r>
        <w:rPr>
          <w:rFonts w:eastAsia="Times New Roman"/>
          <w:szCs w:val="24"/>
        </w:rPr>
        <w:t>Στο άρθρο 116, που έχει να κάνε</w:t>
      </w:r>
      <w:r>
        <w:rPr>
          <w:rFonts w:eastAsia="Times New Roman"/>
          <w:szCs w:val="24"/>
        </w:rPr>
        <w:t>ι σχετικά με την λειτουργία των καταστημάτων τις Κυριακές, αλλά και τις περιόδους εκπτώσεων, η θέση της Χρυσής Αυγής είναι πάγια. Κανένα κατάστημα να μην λειτουργεί τις Κυριακές. Οι Κυριακές είναι για την οικογένεια, είναι για την άσκηση των θρησκευτικών μ</w:t>
      </w:r>
      <w:r>
        <w:rPr>
          <w:rFonts w:eastAsia="Times New Roman"/>
          <w:szCs w:val="24"/>
        </w:rPr>
        <w:t>ας καθηκόντων - όσοι θέλουν και επιθυμούν- είναι η μέρα όπου πρέπει να μπορούν να βρίσκονται οι οικογένειες, οι φίλοι μεταξύ τους και όχι να παλεύουν. Ούτως ή άλλως παλεύουν έξι μέρες την εβδομάδα, ας υπάρχει και μια μέρα για ξεκούραση.</w:t>
      </w:r>
    </w:p>
    <w:p w14:paraId="25CA98E7" w14:textId="77777777" w:rsidR="00054EB1" w:rsidRDefault="00375CE6">
      <w:pPr>
        <w:spacing w:after="0" w:line="600" w:lineRule="auto"/>
        <w:ind w:firstLine="720"/>
        <w:jc w:val="both"/>
        <w:rPr>
          <w:rFonts w:eastAsia="Times New Roman"/>
          <w:szCs w:val="24"/>
        </w:rPr>
      </w:pPr>
      <w:r>
        <w:rPr>
          <w:rFonts w:eastAsia="Times New Roman"/>
          <w:szCs w:val="24"/>
        </w:rPr>
        <w:lastRenderedPageBreak/>
        <w:t>Αυτό το άρθρο εξυπη</w:t>
      </w:r>
      <w:r>
        <w:rPr>
          <w:rFonts w:eastAsia="Times New Roman"/>
          <w:szCs w:val="24"/>
        </w:rPr>
        <w:t xml:space="preserve">ρετεί για μια ακόμα φορά τα πολύ μεγάλα </w:t>
      </w:r>
      <w:r>
        <w:rPr>
          <w:rFonts w:eastAsia="Times New Roman"/>
          <w:szCs w:val="24"/>
          <w:lang w:val="en-US"/>
        </w:rPr>
        <w:t>mall</w:t>
      </w:r>
      <w:r>
        <w:rPr>
          <w:rFonts w:eastAsia="Times New Roman"/>
          <w:szCs w:val="24"/>
        </w:rPr>
        <w:t xml:space="preserve">, τις πολυεθνικές που δραστηριοποιούνται στην πατρίδα μας και επ’ </w:t>
      </w:r>
      <w:proofErr w:type="spellStart"/>
      <w:r>
        <w:rPr>
          <w:rFonts w:eastAsia="Times New Roman"/>
          <w:szCs w:val="24"/>
        </w:rPr>
        <w:t>ουδενί</w:t>
      </w:r>
      <w:proofErr w:type="spellEnd"/>
      <w:r>
        <w:rPr>
          <w:rFonts w:eastAsia="Times New Roman"/>
          <w:szCs w:val="24"/>
        </w:rPr>
        <w:t xml:space="preserve"> δεν εξυπηρετεί τον μικρομεσαίο Έλληνα, αυτόν που έχει το μαγαζάκι της γειτονιάς, το κατάστημα ή κάποια άλλη μικρή ή μικρομεσαία δραστηριότη</w:t>
      </w:r>
      <w:r>
        <w:rPr>
          <w:rFonts w:eastAsia="Times New Roman"/>
          <w:szCs w:val="24"/>
        </w:rPr>
        <w:t xml:space="preserve">τα που σίγουρα δεν μπορεί να ανταγωνιστεί τις τεράστιες πολυεθνικές, με τα τεράστια κονδύλια, που δεν έχουν και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και μπορούν να φέρνουν χρήμα ατελείωτο από το εξωτερικό, όπου έχουν εργαζόμενους οι οποίοι δουλεύουν για ελάχιστες ώρες την ημέ</w:t>
      </w:r>
      <w:r>
        <w:rPr>
          <w:rFonts w:eastAsia="Times New Roman"/>
          <w:szCs w:val="24"/>
        </w:rPr>
        <w:t xml:space="preserve">ρα ή για 100, 200, 300 ευρώ το μήνα. Άρα αυτό δεν εξυπηρετεί επ’ </w:t>
      </w:r>
      <w:proofErr w:type="spellStart"/>
      <w:r>
        <w:rPr>
          <w:rFonts w:eastAsia="Times New Roman"/>
          <w:szCs w:val="24"/>
        </w:rPr>
        <w:t>ουδενί</w:t>
      </w:r>
      <w:proofErr w:type="spellEnd"/>
      <w:r>
        <w:rPr>
          <w:rFonts w:eastAsia="Times New Roman"/>
          <w:szCs w:val="24"/>
        </w:rPr>
        <w:t xml:space="preserve"> την εθνική οικονομία. </w:t>
      </w:r>
    </w:p>
    <w:p w14:paraId="25CA98E8" w14:textId="77777777" w:rsidR="00054EB1" w:rsidRDefault="00375CE6">
      <w:pPr>
        <w:spacing w:after="0"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5CA98E9" w14:textId="77777777" w:rsidR="00054EB1" w:rsidRDefault="00375CE6">
      <w:pPr>
        <w:spacing w:after="0" w:line="600" w:lineRule="auto"/>
        <w:ind w:firstLine="720"/>
        <w:jc w:val="both"/>
        <w:rPr>
          <w:rFonts w:eastAsia="Times New Roman"/>
          <w:szCs w:val="24"/>
        </w:rPr>
      </w:pPr>
      <w:r>
        <w:rPr>
          <w:rFonts w:eastAsia="Times New Roman"/>
          <w:szCs w:val="24"/>
        </w:rPr>
        <w:t>Κύριε Πρόεδρε, επιτρέψτε μου να χρησιμοποιήσω και εγώ δύο λεπτά από την δευτε</w:t>
      </w:r>
      <w:r>
        <w:rPr>
          <w:rFonts w:eastAsia="Times New Roman"/>
          <w:szCs w:val="24"/>
        </w:rPr>
        <w:t>ρολογία μου.</w:t>
      </w:r>
    </w:p>
    <w:p w14:paraId="25CA98EA" w14:textId="77777777" w:rsidR="00054EB1" w:rsidRDefault="00375CE6">
      <w:pPr>
        <w:spacing w:after="0" w:line="600" w:lineRule="auto"/>
        <w:ind w:firstLine="720"/>
        <w:jc w:val="both"/>
        <w:rPr>
          <w:rFonts w:eastAsia="Times New Roman"/>
          <w:szCs w:val="24"/>
        </w:rPr>
      </w:pPr>
      <w:r>
        <w:rPr>
          <w:rFonts w:eastAsia="Times New Roman"/>
          <w:szCs w:val="24"/>
        </w:rPr>
        <w:t xml:space="preserve">Η τροπολογία για το ΦΠΑ στα μικρά νησιά θα υπερψηφιστεί από την Χρυσή Αυγή. Βέβαια, η Χρυσή Αυγή κατέθεσε και αυτή με την σειρά της </w:t>
      </w:r>
      <w:r>
        <w:rPr>
          <w:rFonts w:eastAsia="Times New Roman"/>
          <w:szCs w:val="24"/>
        </w:rPr>
        <w:lastRenderedPageBreak/>
        <w:t>μια τροπολογία, ώστε να υπάρξουν αυτά τα ωφελήματα για όλα τα νησιά του Ανατολικού Αιγαίου, για όλα τα νησιά το</w:t>
      </w:r>
      <w:r>
        <w:rPr>
          <w:rFonts w:eastAsia="Times New Roman"/>
          <w:szCs w:val="24"/>
        </w:rPr>
        <w:t xml:space="preserve">υ Αιγαίου τα οποία είχαν ένα όφελος από το ΦΠΑ λόγω της </w:t>
      </w:r>
      <w:proofErr w:type="spellStart"/>
      <w:r>
        <w:rPr>
          <w:rFonts w:eastAsia="Times New Roman"/>
          <w:szCs w:val="24"/>
        </w:rPr>
        <w:t>νησιωτικότητας</w:t>
      </w:r>
      <w:proofErr w:type="spellEnd"/>
      <w:r>
        <w:rPr>
          <w:rFonts w:eastAsia="Times New Roman"/>
          <w:szCs w:val="24"/>
        </w:rPr>
        <w:t xml:space="preserve"> και που εσείς τους διαλύετε στην κυριολεξία.</w:t>
      </w:r>
    </w:p>
    <w:p w14:paraId="25CA98EB" w14:textId="77777777" w:rsidR="00054EB1" w:rsidRDefault="00375CE6">
      <w:pPr>
        <w:spacing w:after="0" w:line="600" w:lineRule="auto"/>
        <w:ind w:firstLine="720"/>
        <w:jc w:val="both"/>
        <w:rPr>
          <w:rFonts w:eastAsia="Times New Roman"/>
          <w:szCs w:val="24"/>
        </w:rPr>
      </w:pPr>
      <w:r>
        <w:rPr>
          <w:rFonts w:eastAsia="Times New Roman"/>
          <w:szCs w:val="24"/>
        </w:rPr>
        <w:t>Βέβαια, αυτή η τροπολογία δεν πρόκειται να έρθει. Είναι συνήθης τακτική του ΣΥΡΙΖΑ. Καμμία τροπολογία της Χρυσής Αυγής δεν έχει περάσει ποτέ</w:t>
      </w:r>
      <w:r>
        <w:rPr>
          <w:rFonts w:eastAsia="Times New Roman"/>
          <w:szCs w:val="24"/>
        </w:rPr>
        <w:t xml:space="preserve"> στην Ολομέλεια έστω και για συζήτηση προς έγκριση ή μη.</w:t>
      </w:r>
    </w:p>
    <w:p w14:paraId="25CA98E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Κατά τα λοιπά, για τα άρθρα του Πτωχευτικού Κώδικα τοποθετηθήκαμε στην πρώτη μας εισήγηση. Σαφώς είμαστε κατά. Βοηθάτε αυτούς οι οποίοι θέλουν να υφαρπάξουν και εταιρείες οι οποίες δεν έχουν τελειώσε</w:t>
      </w:r>
      <w:r>
        <w:rPr>
          <w:rFonts w:eastAsia="Times New Roman" w:cs="Times New Roman"/>
          <w:szCs w:val="24"/>
        </w:rPr>
        <w:t xml:space="preserve">ι και παλεύουν να συντηρηθούν και να διατηρηθούν στη ζωή. Κι αντί να βοηθήσετε αυτές τις εταιρείες, εσείς δίνετε το δικαίωμα στους όποιους δανειστές, τράπεζες ή άλλους, να υφαρπάξουν κάποιες εταιρείες που θεωρούν ότι μπορούν να έχουν μέλλον. </w:t>
      </w:r>
    </w:p>
    <w:p w14:paraId="25CA98ED"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Στα άρθρα που</w:t>
      </w:r>
      <w:r>
        <w:rPr>
          <w:rFonts w:eastAsia="Times New Roman" w:cs="Times New Roman"/>
          <w:szCs w:val="24"/>
        </w:rPr>
        <w:t xml:space="preserve"> έχουν να κάνουν με τη </w:t>
      </w:r>
      <w:r>
        <w:rPr>
          <w:rFonts w:eastAsia="Times New Roman" w:cs="Times New Roman"/>
          <w:szCs w:val="24"/>
        </w:rPr>
        <w:t>δ</w:t>
      </w:r>
      <w:r>
        <w:rPr>
          <w:rFonts w:eastAsia="Times New Roman" w:cs="Times New Roman"/>
          <w:szCs w:val="24"/>
        </w:rPr>
        <w:t xml:space="preserve">ιοικητική </w:t>
      </w:r>
      <w:r>
        <w:rPr>
          <w:rFonts w:eastAsia="Times New Roman" w:cs="Times New Roman"/>
          <w:szCs w:val="24"/>
        </w:rPr>
        <w:t>δ</w:t>
      </w:r>
      <w:r>
        <w:rPr>
          <w:rFonts w:eastAsia="Times New Roman" w:cs="Times New Roman"/>
          <w:szCs w:val="24"/>
        </w:rPr>
        <w:t>ικαιοσύνη</w:t>
      </w:r>
      <w:r>
        <w:rPr>
          <w:rFonts w:eastAsia="Times New Roman" w:cs="Times New Roman"/>
          <w:szCs w:val="24"/>
        </w:rPr>
        <w:t xml:space="preserve"> και τα παράβολα, όπου υπάρχουν μειώσεις </w:t>
      </w:r>
      <w:proofErr w:type="spellStart"/>
      <w:r>
        <w:rPr>
          <w:rFonts w:eastAsia="Times New Roman" w:cs="Times New Roman"/>
          <w:szCs w:val="24"/>
        </w:rPr>
        <w:t>παραβόλων</w:t>
      </w:r>
      <w:proofErr w:type="spellEnd"/>
      <w:r>
        <w:rPr>
          <w:rFonts w:eastAsia="Times New Roman" w:cs="Times New Roman"/>
          <w:szCs w:val="24"/>
        </w:rPr>
        <w:t xml:space="preserve">, επ’ </w:t>
      </w:r>
      <w:proofErr w:type="spellStart"/>
      <w:r>
        <w:rPr>
          <w:rFonts w:eastAsia="Times New Roman" w:cs="Times New Roman"/>
          <w:szCs w:val="24"/>
        </w:rPr>
        <w:t>ωφελεία</w:t>
      </w:r>
      <w:proofErr w:type="spellEnd"/>
      <w:r>
        <w:rPr>
          <w:rFonts w:eastAsia="Times New Roman" w:cs="Times New Roman"/>
          <w:szCs w:val="24"/>
        </w:rPr>
        <w:t xml:space="preserve"> των Ελλήνων πολιτών, θα ψηφίσουμε θετικά. </w:t>
      </w:r>
    </w:p>
    <w:p w14:paraId="25CA98E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Επίσης, για τα άρθρα λοιπές διατάξεις υπάρχουν κάποια θετικά και κάποια όχι.   </w:t>
      </w:r>
    </w:p>
    <w:p w14:paraId="25CA98E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Τελειώνοντας, θα ήθελα να</w:t>
      </w:r>
      <w:r>
        <w:rPr>
          <w:rFonts w:eastAsia="Times New Roman" w:cs="Times New Roman"/>
          <w:szCs w:val="24"/>
        </w:rPr>
        <w:t xml:space="preserve"> κάνω ένα σχόλιο για τις φορολογικές διατάξεις οικειοθελούς αποκάλυψης αδήλωτων εισοδημάτων. Εδώ, όπως σας είπαμε, γελάει και το παρδαλό κατσίκι, διότι πολύ απλά δεν πρόκειται κανένας που έχει αδήλωτα εισοδήματα, νόμιμα ή μη, να σας τα δηλώσει, όταν είναι </w:t>
      </w:r>
      <w:r>
        <w:rPr>
          <w:rFonts w:eastAsia="Times New Roman" w:cs="Times New Roman"/>
          <w:szCs w:val="24"/>
        </w:rPr>
        <w:t>να του πάρετε το 60%,</w:t>
      </w:r>
      <w:r>
        <w:rPr>
          <w:rFonts w:eastAsia="Times New Roman" w:cs="Times New Roman"/>
          <w:szCs w:val="24"/>
        </w:rPr>
        <w:t xml:space="preserve"> </w:t>
      </w:r>
      <w:r>
        <w:rPr>
          <w:rFonts w:eastAsia="Times New Roman" w:cs="Times New Roman"/>
          <w:szCs w:val="24"/>
        </w:rPr>
        <w:t xml:space="preserve">70% και 80%, </w:t>
      </w:r>
      <w:proofErr w:type="spellStart"/>
      <w:r>
        <w:rPr>
          <w:rFonts w:eastAsia="Times New Roman" w:cs="Times New Roman"/>
          <w:szCs w:val="24"/>
        </w:rPr>
        <w:t>πόσω</w:t>
      </w:r>
      <w:proofErr w:type="spellEnd"/>
      <w:r>
        <w:rPr>
          <w:rFonts w:eastAsia="Times New Roman" w:cs="Times New Roman"/>
          <w:szCs w:val="24"/>
        </w:rPr>
        <w:t xml:space="preserve"> δε σε περιόδους κρίσεως, όπου δεν υπάρχουν δουλειές, δεν υπάρχει τζίρος, δεν υπάρχει κίνηση, με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s. Δηλαδή, θα κάνετε, με πολύ απλά λόγια, μια τρύπα στο νερό. </w:t>
      </w:r>
    </w:p>
    <w:p w14:paraId="25CA98F0"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Για τα άρθρα, στο σύνολο, θα τοποθετηθούμε στο τέλος, κατ’ </w:t>
      </w:r>
      <w:proofErr w:type="spellStart"/>
      <w:r>
        <w:rPr>
          <w:rFonts w:eastAsia="Times New Roman" w:cs="Times New Roman"/>
          <w:szCs w:val="24"/>
        </w:rPr>
        <w:t>άρθρον</w:t>
      </w:r>
      <w:proofErr w:type="spellEnd"/>
      <w:r>
        <w:rPr>
          <w:rFonts w:eastAsia="Times New Roman" w:cs="Times New Roman"/>
          <w:szCs w:val="24"/>
        </w:rPr>
        <w:t xml:space="preserve">, για το αν θα ψηφίσουμε «ναι» ή «όχι» ή αν θα δηλώσουμε «παρών». </w:t>
      </w:r>
    </w:p>
    <w:p w14:paraId="25CA98F1"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Τελειώνοντας, θα ήθελα να ευχηθώ καλά ελληνορθόδοξα Χριστούγεννα σε όλους τους Έλληνες πολίτες. Το 2017 θα είναι μια πολύ δύ</w:t>
      </w:r>
      <w:r>
        <w:rPr>
          <w:rFonts w:eastAsia="Times New Roman" w:cs="Times New Roman"/>
          <w:szCs w:val="24"/>
        </w:rPr>
        <w:t xml:space="preserve">σκολη χρονιά. Εύχομαι πολύ κουράγιο, πολλή δύναμη, να αντιμετωπίσουμε αυτό που έρχεται. </w:t>
      </w:r>
    </w:p>
    <w:p w14:paraId="25CA98F2"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25CA98F3" w14:textId="77777777" w:rsidR="00054EB1" w:rsidRDefault="00375CE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25CA98F4"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Εγώ ευχαριστώ. </w:t>
      </w:r>
    </w:p>
    <w:p w14:paraId="25CA98F5"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ε</w:t>
      </w:r>
      <w:r>
        <w:rPr>
          <w:rFonts w:eastAsia="Times New Roman" w:cs="Times New Roman"/>
          <w:szCs w:val="24"/>
        </w:rPr>
        <w:t>ισηγητής</w:t>
      </w:r>
      <w:r>
        <w:rPr>
          <w:rFonts w:eastAsia="Times New Roman" w:cs="Times New Roman"/>
          <w:szCs w:val="24"/>
        </w:rPr>
        <w:t xml:space="preserve"> της Δημοκρατικής Συμπαράταξης ΠΑΣΟΚ-ΔΗΜΑΡ, ο κ. Κουτσούκος. </w:t>
      </w:r>
    </w:p>
    <w:p w14:paraId="25CA98F6" w14:textId="77777777" w:rsidR="00054EB1" w:rsidRDefault="00375CE6">
      <w:pPr>
        <w:spacing w:after="0" w:line="600" w:lineRule="auto"/>
        <w:ind w:firstLine="720"/>
        <w:jc w:val="both"/>
        <w:rPr>
          <w:rFonts w:eastAsia="Times New Roman"/>
          <w:szCs w:val="24"/>
        </w:rPr>
      </w:pPr>
      <w:r>
        <w:rPr>
          <w:rFonts w:eastAsia="Times New Roman" w:cs="Times New Roman"/>
          <w:b/>
          <w:szCs w:val="24"/>
        </w:rPr>
        <w:t>ΓΙΑΝΝΗΣ ΚΟΥΤΣΟΥΚΟΣ:</w:t>
      </w:r>
      <w:r>
        <w:rPr>
          <w:rFonts w:eastAsia="Times New Roman"/>
          <w:szCs w:val="24"/>
        </w:rPr>
        <w:t xml:space="preserve"> Κυρίες και κύριοι συνάδελφοι, πριν μπω στις διατάξεις του νομοσχεδίου, θα ήθελα να αναφερθώ σε αυτό που έθιξε ο Κοινοβουλευτικός μας Εκπρόσωπος, ο κ. Θεοχαρόπουλος, μιας και </w:t>
      </w:r>
      <w:r>
        <w:rPr>
          <w:rFonts w:eastAsia="Times New Roman"/>
          <w:szCs w:val="24"/>
        </w:rPr>
        <w:t xml:space="preserve">απουσίαζε εκείνη την ώρα από την Αίθουσα ο κ. Κοντονής, ο οποίος με </w:t>
      </w:r>
      <w:r>
        <w:rPr>
          <w:rFonts w:eastAsia="Times New Roman"/>
          <w:szCs w:val="24"/>
        </w:rPr>
        <w:lastRenderedPageBreak/>
        <w:t xml:space="preserve">επέπληξε στην </w:t>
      </w:r>
      <w:r>
        <w:rPr>
          <w:rFonts w:eastAsia="Times New Roman"/>
          <w:szCs w:val="24"/>
        </w:rPr>
        <w:t>ε</w:t>
      </w:r>
      <w:r>
        <w:rPr>
          <w:rFonts w:eastAsia="Times New Roman"/>
          <w:szCs w:val="24"/>
        </w:rPr>
        <w:t>πιτροπή</w:t>
      </w:r>
      <w:r>
        <w:rPr>
          <w:rFonts w:eastAsia="Times New Roman"/>
          <w:szCs w:val="24"/>
        </w:rPr>
        <w:t xml:space="preserve"> όταν έθεσα το θέμα του </w:t>
      </w:r>
      <w:proofErr w:type="spellStart"/>
      <w:r>
        <w:rPr>
          <w:rFonts w:eastAsia="Times New Roman"/>
          <w:szCs w:val="24"/>
        </w:rPr>
        <w:t>νομοθετείν</w:t>
      </w:r>
      <w:proofErr w:type="spellEnd"/>
      <w:r>
        <w:rPr>
          <w:rFonts w:eastAsia="Times New Roman"/>
          <w:szCs w:val="24"/>
        </w:rPr>
        <w:t xml:space="preserve">, πώς, δηλαδή, αυτή η Κυβέρνηση νομοθετεί. </w:t>
      </w:r>
    </w:p>
    <w:p w14:paraId="25CA98F7" w14:textId="77777777" w:rsidR="00054EB1" w:rsidRDefault="00375CE6">
      <w:pPr>
        <w:spacing w:after="0" w:line="600" w:lineRule="auto"/>
        <w:ind w:firstLine="720"/>
        <w:jc w:val="both"/>
        <w:rPr>
          <w:rFonts w:eastAsia="Times New Roman"/>
          <w:szCs w:val="24"/>
        </w:rPr>
      </w:pPr>
      <w:r>
        <w:rPr>
          <w:rFonts w:eastAsia="Times New Roman"/>
          <w:szCs w:val="24"/>
        </w:rPr>
        <w:t xml:space="preserve">Δεν χρησιμοποίησα τις φράσεις του κ. </w:t>
      </w:r>
      <w:proofErr w:type="spellStart"/>
      <w:r>
        <w:rPr>
          <w:rFonts w:eastAsia="Times New Roman"/>
          <w:szCs w:val="24"/>
        </w:rPr>
        <w:t>Παπαδημούλη</w:t>
      </w:r>
      <w:proofErr w:type="spellEnd"/>
      <w:r>
        <w:rPr>
          <w:rFonts w:eastAsia="Times New Roman"/>
          <w:szCs w:val="24"/>
        </w:rPr>
        <w:t>, ούτε του ίδιου, που μιλούσε για πραξικ</w:t>
      </w:r>
      <w:r>
        <w:rPr>
          <w:rFonts w:eastAsia="Times New Roman"/>
          <w:szCs w:val="24"/>
        </w:rPr>
        <w:t xml:space="preserve">οπήματα και τόσα άλλα κάθε φορά. Είπα ότι δεν γίνεται να έρχεται το 90% των νομοσχεδίων ως επείγοντα και κατεπείγοντα και πάνω σε αυτά τα επείγοντα και κατεπείγοντα, στο και πέντε, την ώρα δηλαδή που μιλάνε οι </w:t>
      </w:r>
      <w:r>
        <w:rPr>
          <w:rFonts w:eastAsia="Times New Roman"/>
          <w:szCs w:val="24"/>
        </w:rPr>
        <w:t>ε</w:t>
      </w:r>
      <w:r>
        <w:rPr>
          <w:rFonts w:eastAsia="Times New Roman"/>
          <w:szCs w:val="24"/>
        </w:rPr>
        <w:t>ισηγητές</w:t>
      </w:r>
      <w:r>
        <w:rPr>
          <w:rFonts w:eastAsia="Times New Roman"/>
          <w:szCs w:val="24"/>
        </w:rPr>
        <w:t>, να κατατίθενται σοβαρές τροπολογίες</w:t>
      </w:r>
      <w:r>
        <w:rPr>
          <w:rFonts w:eastAsia="Times New Roman"/>
          <w:szCs w:val="24"/>
        </w:rPr>
        <w:t xml:space="preserve">, τις οποίες πιστεύω ότι κανένας συνάδελφος δεν προλαβαίνει ούτε να τις διαβάσει. Πολύ δε περισσότερο όταν μερικές από αυτές έχουν και υποκρυπτόμενα συμφέροντα, όπως οι άδειες στα πετρέλαια, οι συμβάσεις στον ΕΟΤ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r>
        <w:rPr>
          <w:rFonts w:eastAsia="Times New Roman"/>
          <w:szCs w:val="24"/>
        </w:rPr>
        <w:t>.</w:t>
      </w:r>
      <w:r>
        <w:rPr>
          <w:rFonts w:eastAsia="Times New Roman"/>
          <w:szCs w:val="24"/>
        </w:rPr>
        <w:t xml:space="preserve"> </w:t>
      </w:r>
    </w:p>
    <w:p w14:paraId="25CA98F8" w14:textId="77777777" w:rsidR="00054EB1" w:rsidRDefault="00375CE6">
      <w:pPr>
        <w:spacing w:after="0" w:line="600" w:lineRule="auto"/>
        <w:ind w:firstLine="720"/>
        <w:jc w:val="both"/>
        <w:rPr>
          <w:rFonts w:eastAsia="Times New Roman"/>
          <w:szCs w:val="24"/>
        </w:rPr>
      </w:pPr>
      <w:r>
        <w:rPr>
          <w:rFonts w:eastAsia="Times New Roman"/>
          <w:szCs w:val="24"/>
        </w:rPr>
        <w:t>Κύριε Υπουργέ της Δικαιοσύνης, είνα</w:t>
      </w:r>
      <w:r>
        <w:rPr>
          <w:rFonts w:eastAsia="Times New Roman"/>
          <w:szCs w:val="24"/>
        </w:rPr>
        <w:t xml:space="preserve">ι δυνατόν να πιστεύει κανένας ότι μπορεί η Ολομέλεια μέσα σε λίγες ώρες να τοποθετηθεί επί της ουσίας αυτών των τροπολογιών; Προφανώς όχι. Σας ρώτησε ο κ. Θεοχαρόπουλος το εξής: «Τι γίνεται; Πέφτει η Κυβέρνηση;». Εγώ λέω ότι δεν πέφτει </w:t>
      </w:r>
      <w:r>
        <w:rPr>
          <w:rFonts w:eastAsia="Times New Roman"/>
          <w:szCs w:val="24"/>
        </w:rPr>
        <w:lastRenderedPageBreak/>
        <w:t>σήμερα, πέφτει σιγά-</w:t>
      </w:r>
      <w:r>
        <w:rPr>
          <w:rFonts w:eastAsia="Times New Roman"/>
          <w:szCs w:val="24"/>
        </w:rPr>
        <w:t xml:space="preserve">σιγά. Δεν πιάσει ακόμα πάτο. Μόνο στις περιπτώσεις που η κυβερνήσεις </w:t>
      </w:r>
      <w:proofErr w:type="spellStart"/>
      <w:r>
        <w:rPr>
          <w:rFonts w:eastAsia="Times New Roman"/>
          <w:szCs w:val="24"/>
        </w:rPr>
        <w:t>απέδραμον</w:t>
      </w:r>
      <w:proofErr w:type="spellEnd"/>
      <w:r>
        <w:rPr>
          <w:rFonts w:eastAsia="Times New Roman"/>
          <w:szCs w:val="24"/>
        </w:rPr>
        <w:t xml:space="preserve">, είχαμε αυτού του τύπου τη νομοθετική διαδικασία. </w:t>
      </w:r>
    </w:p>
    <w:p w14:paraId="25CA98F9" w14:textId="77777777" w:rsidR="00054EB1" w:rsidRDefault="00375CE6">
      <w:pPr>
        <w:spacing w:after="0" w:line="600" w:lineRule="auto"/>
        <w:ind w:firstLine="720"/>
        <w:jc w:val="both"/>
        <w:rPr>
          <w:rFonts w:eastAsia="Times New Roman"/>
          <w:szCs w:val="24"/>
        </w:rPr>
      </w:pPr>
      <w:r>
        <w:rPr>
          <w:rFonts w:eastAsia="Times New Roman"/>
          <w:szCs w:val="24"/>
        </w:rPr>
        <w:t xml:space="preserve">Θέλω, όμως, κυρίες και κύριοι συνάδελφοι, να θίξω κι ένα άλλο θέμα. Το προηγούμενο νομοσχέδιο, που αφορούσε τα «βαφτίσια» που </w:t>
      </w:r>
      <w:r>
        <w:rPr>
          <w:rFonts w:eastAsia="Times New Roman"/>
          <w:szCs w:val="24"/>
        </w:rPr>
        <w:t xml:space="preserve">έκανε ο ΣΥΡΙΖΑ στο Ελάχιστο Εγγυημένο Εισόδημα και το ονόμασε Κοινωνικό Εισόδημα Αλληλεγγύης, η συζήτηση φορτίστηκε γύρω από τους </w:t>
      </w:r>
      <w:proofErr w:type="spellStart"/>
      <w:r>
        <w:rPr>
          <w:rFonts w:eastAsia="Times New Roman"/>
          <w:szCs w:val="24"/>
        </w:rPr>
        <w:t>τακτικισμούς</w:t>
      </w:r>
      <w:proofErr w:type="spellEnd"/>
      <w:r>
        <w:rPr>
          <w:rFonts w:eastAsia="Times New Roman"/>
          <w:szCs w:val="24"/>
        </w:rPr>
        <w:t xml:space="preserve"> των κομμάτων σχετικά με το βοήθημα στους συνταξιούχους. Άκουσα και σήμερα τον </w:t>
      </w:r>
      <w:r>
        <w:rPr>
          <w:rFonts w:eastAsia="Times New Roman"/>
          <w:szCs w:val="24"/>
        </w:rPr>
        <w:t>ε</w:t>
      </w:r>
      <w:r>
        <w:rPr>
          <w:rFonts w:eastAsia="Times New Roman"/>
          <w:szCs w:val="24"/>
        </w:rPr>
        <w:t>ισηγητή</w:t>
      </w:r>
      <w:r>
        <w:rPr>
          <w:rFonts w:eastAsia="Times New Roman"/>
          <w:szCs w:val="24"/>
        </w:rPr>
        <w:t xml:space="preserve"> της Πλειοψηφίας να μας μιλ</w:t>
      </w:r>
      <w:r>
        <w:rPr>
          <w:rFonts w:eastAsia="Times New Roman"/>
          <w:szCs w:val="24"/>
        </w:rPr>
        <w:t xml:space="preserve">άει περί αναδιανομής, ότι τα δίνουμε, δηλαδή, σε αυτούς που τα πήραμε. </w:t>
      </w:r>
    </w:p>
    <w:p w14:paraId="25CA98FA" w14:textId="77777777" w:rsidR="00054EB1" w:rsidRDefault="00375CE6">
      <w:pPr>
        <w:spacing w:after="0" w:line="600" w:lineRule="auto"/>
        <w:ind w:firstLine="720"/>
        <w:jc w:val="both"/>
        <w:rPr>
          <w:rFonts w:eastAsia="Times New Roman"/>
          <w:szCs w:val="24"/>
        </w:rPr>
      </w:pPr>
      <w:r>
        <w:rPr>
          <w:rFonts w:eastAsia="Times New Roman"/>
          <w:szCs w:val="24"/>
        </w:rPr>
        <w:t xml:space="preserve">Κύριε συνάδελφε, δεν διαβάσατε το δελτίο υλοποίησης του Προϋπολογισμού της Γενικής Γραμματείας Δημοσίων Εσόδων που λέει ότι το ενδεκάμηνο το πλεόνασμα είναι 7,5 δισεκατομμύρια, δηλαδή </w:t>
      </w:r>
      <w:r>
        <w:rPr>
          <w:rFonts w:eastAsia="Times New Roman"/>
          <w:szCs w:val="24"/>
        </w:rPr>
        <w:t xml:space="preserve">6,5 δισεκατομμύρια παραπάνω από το σχέδιο του </w:t>
      </w:r>
      <w:r>
        <w:rPr>
          <w:rFonts w:eastAsia="Times New Roman"/>
          <w:szCs w:val="24"/>
        </w:rPr>
        <w:t>π</w:t>
      </w:r>
      <w:r>
        <w:rPr>
          <w:rFonts w:eastAsia="Times New Roman"/>
          <w:szCs w:val="24"/>
        </w:rPr>
        <w:t>ροϋπολογισμού</w:t>
      </w:r>
      <w:r>
        <w:rPr>
          <w:rFonts w:eastAsia="Times New Roman"/>
          <w:szCs w:val="24"/>
        </w:rPr>
        <w:t xml:space="preserve">; Η αφαίμαξη είναι 6,5 δισεκατομμύρια. Από αυτά, μπορούσατε να διανείμετε το 40%. Κάντε </w:t>
      </w:r>
      <w:r>
        <w:rPr>
          <w:rFonts w:eastAsia="Times New Roman"/>
          <w:szCs w:val="24"/>
        </w:rPr>
        <w:lastRenderedPageBreak/>
        <w:t>τον λογαριασμό, να δείτε πόσο κλέβετε σε μόνιμη και σταθερή βάση τα μόνιμα υποζύγια. Και τα κλέβετε με αφαίρ</w:t>
      </w:r>
      <w:r>
        <w:rPr>
          <w:rFonts w:eastAsia="Times New Roman"/>
          <w:szCs w:val="24"/>
        </w:rPr>
        <w:t xml:space="preserve">εση έμμεσων και άμεσων φόρων, με αύξηση των ασφαλιστικών εισφορών. </w:t>
      </w:r>
    </w:p>
    <w:p w14:paraId="25CA98FB" w14:textId="77777777" w:rsidR="00054EB1" w:rsidRDefault="00375CE6">
      <w:pPr>
        <w:spacing w:after="0" w:line="600" w:lineRule="auto"/>
        <w:ind w:firstLine="720"/>
        <w:jc w:val="both"/>
        <w:rPr>
          <w:rFonts w:eastAsia="Times New Roman"/>
          <w:szCs w:val="24"/>
        </w:rPr>
      </w:pPr>
      <w:r>
        <w:rPr>
          <w:rFonts w:eastAsia="Times New Roman"/>
          <w:szCs w:val="24"/>
        </w:rPr>
        <w:t xml:space="preserve">Και ενώ προχθές είχατε τον ηρωισμό, για να στριμώξετε, δήθεν, την Αντιπολίτευση, να κάνετε ονομαστική ψηφοφορία στο όνομα των </w:t>
      </w:r>
      <w:proofErr w:type="spellStart"/>
      <w:r>
        <w:rPr>
          <w:rFonts w:eastAsia="Times New Roman"/>
          <w:szCs w:val="24"/>
        </w:rPr>
        <w:t>τακτικισμών</w:t>
      </w:r>
      <w:proofErr w:type="spellEnd"/>
      <w:r>
        <w:rPr>
          <w:rFonts w:eastAsia="Times New Roman"/>
          <w:szCs w:val="24"/>
        </w:rPr>
        <w:t xml:space="preserve"> σας, σήμερα που ήρθαν και τα άλλα παιδιά -καλώς τα</w:t>
      </w:r>
      <w:r>
        <w:rPr>
          <w:rFonts w:eastAsia="Times New Roman"/>
          <w:szCs w:val="24"/>
        </w:rPr>
        <w:t xml:space="preserve">, τα παιδιά- δεν κάνετε ονομαστική ψηφοφορία για να δούμε αν θα μείνουν μέχρι τέλους. </w:t>
      </w:r>
    </w:p>
    <w:p w14:paraId="25CA98FC" w14:textId="77777777" w:rsidR="00054EB1" w:rsidRDefault="00375CE6">
      <w:pPr>
        <w:spacing w:after="0"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Θα κάνουμε εμείς.                </w:t>
      </w:r>
    </w:p>
    <w:p w14:paraId="25CA98FD" w14:textId="77777777" w:rsidR="00054EB1" w:rsidRDefault="00375CE6">
      <w:pPr>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Διότι η διαφορά, κυρίες και κύριοι συνάδελφοι, είναι η ίδια. Δηλαδή ούτε για αυτό που θ</w:t>
      </w:r>
      <w:r>
        <w:rPr>
          <w:rFonts w:eastAsia="Times New Roman"/>
          <w:szCs w:val="24"/>
        </w:rPr>
        <w:t>α ψηφίσουμε σήμερα έχει πάρει έγκριση η Κυβέρνηση -το κάνει σύμφωνα με το μνημόνιο που έχουμε υπογράψει, ότι έχει δυνατότητα να διανείμει το πλεόνασμα- ούτε, πολύ περισσότερο, αλλάζουν τα δημοσιονομικά με τα 50 εκατομμύρια.</w:t>
      </w:r>
    </w:p>
    <w:p w14:paraId="25CA98FE" w14:textId="77777777" w:rsidR="00054EB1" w:rsidRDefault="00375CE6">
      <w:pPr>
        <w:spacing w:after="0" w:line="600" w:lineRule="auto"/>
        <w:ind w:firstLine="720"/>
        <w:jc w:val="both"/>
        <w:rPr>
          <w:rFonts w:eastAsia="Times New Roman"/>
          <w:szCs w:val="24"/>
        </w:rPr>
      </w:pPr>
      <w:r>
        <w:rPr>
          <w:rFonts w:eastAsia="Times New Roman"/>
          <w:szCs w:val="24"/>
        </w:rPr>
        <w:lastRenderedPageBreak/>
        <w:t>Κυρίες και κύριοι συνάδελφοι, να</w:t>
      </w:r>
      <w:r>
        <w:rPr>
          <w:rFonts w:eastAsia="Times New Roman"/>
          <w:szCs w:val="24"/>
        </w:rPr>
        <w:t xml:space="preserve"> είμαστε σοβαροί. Και το αναφέρω αυτό, διότι λοιδορήθηκε προχθές από ορισμένους η παράταξή μας για σύμπλευση με τον ΣΥΡΙΖΑ. Είπαμε στην τοποθέτησή μας, ούτε Τσίπρας ούτε Σόιμπλε. Έχουμε δική μας γραμμή. Και δικαιώνεται και θα δικαιώνεται καθημερινά. Και θα</w:t>
      </w:r>
      <w:r>
        <w:rPr>
          <w:rFonts w:eastAsia="Times New Roman"/>
          <w:szCs w:val="24"/>
        </w:rPr>
        <w:t xml:space="preserve"> δικαιωθεί σήμερα που θα ψηφίσει η Νέα Δημοκρατία το ΦΠΑ και θα δικαιωθεί αύριο που θα κάνετε τον επώδυνο συμβιβασμό και θα τα βρείτε με τους </w:t>
      </w:r>
      <w:proofErr w:type="spellStart"/>
      <w:r>
        <w:rPr>
          <w:rFonts w:eastAsia="Times New Roman"/>
          <w:szCs w:val="24"/>
        </w:rPr>
        <w:t>τροϊκανούς</w:t>
      </w:r>
      <w:proofErr w:type="spellEnd"/>
      <w:r>
        <w:rPr>
          <w:rFonts w:eastAsia="Times New Roman"/>
          <w:szCs w:val="24"/>
        </w:rPr>
        <w:t xml:space="preserve"> και θα φέρετε τα μέτρα που θα διασφαλίζουν το 3,5% πλεόνασμα και μετά το 2018. Αυτή είναι η αλήθεια.</w:t>
      </w:r>
    </w:p>
    <w:p w14:paraId="25CA98FF" w14:textId="77777777" w:rsidR="00054EB1" w:rsidRDefault="00375CE6">
      <w:pPr>
        <w:spacing w:after="0" w:line="600" w:lineRule="auto"/>
        <w:ind w:firstLine="720"/>
        <w:jc w:val="both"/>
        <w:rPr>
          <w:rFonts w:eastAsia="Times New Roman"/>
          <w:szCs w:val="24"/>
        </w:rPr>
      </w:pPr>
      <w:r>
        <w:rPr>
          <w:rFonts w:eastAsia="Times New Roman"/>
          <w:szCs w:val="24"/>
        </w:rPr>
        <w:t>Εμ</w:t>
      </w:r>
      <w:r>
        <w:rPr>
          <w:rFonts w:eastAsia="Times New Roman"/>
          <w:szCs w:val="24"/>
        </w:rPr>
        <w:t xml:space="preserve">είς, όμως, δεν επηρεαζόμαστε απ’ αυτές τις εφήμερες τακτικές κινήσεις και κριτικές και θα έχουμε μια σταθερή γραμμή, που πιστεύουμε ότι θα δικαιωθεί με αλλαγή συσχετισμών, με ανάδειξη της Δημοκρατικής Συμπαράταξης σαν τον κρίσιμο πόλο της κεντροαριστεράς, </w:t>
      </w:r>
      <w:r>
        <w:rPr>
          <w:rFonts w:eastAsia="Times New Roman"/>
          <w:szCs w:val="24"/>
        </w:rPr>
        <w:t xml:space="preserve">χρήσιμο για την πορεία της χώρας. </w:t>
      </w:r>
    </w:p>
    <w:p w14:paraId="25CA9900" w14:textId="77777777" w:rsidR="00054EB1" w:rsidRDefault="00375CE6">
      <w:pPr>
        <w:spacing w:after="0" w:line="600" w:lineRule="auto"/>
        <w:ind w:firstLine="720"/>
        <w:jc w:val="both"/>
        <w:rPr>
          <w:rFonts w:eastAsia="Times New Roman"/>
          <w:szCs w:val="24"/>
        </w:rPr>
      </w:pPr>
      <w:r>
        <w:rPr>
          <w:rFonts w:eastAsia="Times New Roman"/>
          <w:szCs w:val="24"/>
        </w:rPr>
        <w:t xml:space="preserve">Έρχομαι τώρα, κυρίες και κύριοι συνάδελφοι, να επαναλάβω αυτό που είπα και προχθές. Εμείς δεν έχουμε καμία αντίρρηση με τις διατάξεις </w:t>
      </w:r>
      <w:r>
        <w:rPr>
          <w:rFonts w:eastAsia="Times New Roman"/>
          <w:szCs w:val="24"/>
        </w:rPr>
        <w:lastRenderedPageBreak/>
        <w:t>του Πτωχευτικού Κώδικα που κάνουν πιο σύντομες τις διαδικασίες. Αλλά, Πτωχευτικός Κώδικ</w:t>
      </w:r>
      <w:r>
        <w:rPr>
          <w:rFonts w:eastAsia="Times New Roman"/>
          <w:szCs w:val="24"/>
        </w:rPr>
        <w:t>ας και από την άλλη μεριά ρύθμιση των κόκκινων στεγαστικών χωρίς να είναι μέσα οι μικρομεσαίες επιχειρήσεις και οι ελεύθεροι επαγγελματίες, θα είναι μια τρύπα στο νερό. Δεν θα δώσει τη δυνατότητα, δηλαδή, σε κάποιον να ξαναμπεί στην αγορά, έναν έντιμο επιχ</w:t>
      </w:r>
      <w:r>
        <w:rPr>
          <w:rFonts w:eastAsia="Times New Roman"/>
          <w:szCs w:val="24"/>
        </w:rPr>
        <w:t xml:space="preserve">ειρηματία που τον έβγαλε έξω η κρίση. </w:t>
      </w:r>
    </w:p>
    <w:p w14:paraId="25CA9901" w14:textId="77777777" w:rsidR="00054EB1" w:rsidRDefault="00375CE6">
      <w:pPr>
        <w:spacing w:after="0" w:line="600" w:lineRule="auto"/>
        <w:ind w:firstLine="720"/>
        <w:jc w:val="both"/>
        <w:rPr>
          <w:rFonts w:eastAsia="Times New Roman"/>
          <w:szCs w:val="24"/>
        </w:rPr>
      </w:pPr>
      <w:r>
        <w:rPr>
          <w:rFonts w:eastAsia="Times New Roman"/>
          <w:szCs w:val="24"/>
        </w:rPr>
        <w:t xml:space="preserve">Είπα, επίσης, ότι σε σχέση με τις ηλεκτρονικές συναλλαγές η κριτική που κάνουμε είναι ότι δεν επεκτείνονται όπως θα έπρεπε, δηλαδή, σύνδεση των ταμειακών μηχανών με τα πληροφοριακά συστήματα, ηλεκτρονικά τιμολόγια </w:t>
      </w:r>
      <w:proofErr w:type="spellStart"/>
      <w:r>
        <w:rPr>
          <w:rFonts w:eastAsia="Times New Roman"/>
          <w:szCs w:val="24"/>
        </w:rPr>
        <w:t>κ</w:t>
      </w:r>
      <w:r>
        <w:rPr>
          <w:rFonts w:eastAsia="Times New Roman"/>
          <w:szCs w:val="24"/>
        </w:rPr>
        <w:t>.</w:t>
      </w:r>
      <w:r>
        <w:rPr>
          <w:rFonts w:eastAsia="Times New Roman"/>
          <w:szCs w:val="24"/>
        </w:rPr>
        <w:t>ο</w:t>
      </w:r>
      <w:r>
        <w:rPr>
          <w:rFonts w:eastAsia="Times New Roman"/>
          <w:szCs w:val="24"/>
        </w:rPr>
        <w:t>.</w:t>
      </w:r>
      <w:r>
        <w:rPr>
          <w:rFonts w:eastAsia="Times New Roman"/>
          <w:szCs w:val="24"/>
        </w:rPr>
        <w:t>κ</w:t>
      </w:r>
      <w:r>
        <w:rPr>
          <w:rFonts w:eastAsia="Times New Roman"/>
          <w:szCs w:val="24"/>
        </w:rPr>
        <w:t>.</w:t>
      </w:r>
      <w:proofErr w:type="spellEnd"/>
      <w:r>
        <w:rPr>
          <w:rFonts w:eastAsia="Times New Roman"/>
          <w:szCs w:val="24"/>
        </w:rPr>
        <w:t>.</w:t>
      </w:r>
      <w:r>
        <w:rPr>
          <w:rFonts w:eastAsia="Times New Roman"/>
          <w:szCs w:val="24"/>
        </w:rPr>
        <w:t xml:space="preserve"> Πολύ περισσότερο δε που δεν έχει ένα σύστημα κινήτρων και αντικινήτρων για όλους τους φορολογούμενους και δεν έχει τον ακατάσχετο λογαριασμό για τους μικρομεσαίους επαγγελματίες, ώστε να μην μπαίνει το μακρύ χέρι της τράπεζας και της εφορίας στις εισπ</w:t>
      </w:r>
      <w:r>
        <w:rPr>
          <w:rFonts w:eastAsia="Times New Roman"/>
          <w:szCs w:val="24"/>
        </w:rPr>
        <w:t>ρά</w:t>
      </w:r>
      <w:r>
        <w:rPr>
          <w:rFonts w:eastAsia="Times New Roman"/>
          <w:szCs w:val="24"/>
        </w:rPr>
        <w:lastRenderedPageBreak/>
        <w:t>ξεις της ημέρας, για να μπορούν την άλλη μέρα να πληρώσουν εργαζόμενους, υποχρεώσεις, να αγοράσουν πρώτες ύλες, να συνεχιστεί ο κύκλος εργασίας.</w:t>
      </w:r>
    </w:p>
    <w:p w14:paraId="25CA9902" w14:textId="77777777" w:rsidR="00054EB1" w:rsidRDefault="00375CE6">
      <w:pPr>
        <w:spacing w:after="0" w:line="600" w:lineRule="auto"/>
        <w:ind w:firstLine="720"/>
        <w:jc w:val="both"/>
        <w:rPr>
          <w:rFonts w:eastAsia="Times New Roman"/>
          <w:szCs w:val="24"/>
        </w:rPr>
      </w:pPr>
      <w:r>
        <w:rPr>
          <w:rFonts w:eastAsia="Times New Roman"/>
          <w:szCs w:val="24"/>
        </w:rPr>
        <w:t>Και σε ό,τι αφορά τις διατάξεις για τα αδήλωτα εισοδήματα, και εμείς θα συμφωνούσαμε να είναι πιο γενναίες, ν</w:t>
      </w:r>
      <w:r>
        <w:rPr>
          <w:rFonts w:eastAsia="Times New Roman"/>
          <w:szCs w:val="24"/>
        </w:rPr>
        <w:t>α οδηγήσουν σε εκκαθάριση εκκρεμών υποθέσεων. Όμως όχι μόνο δεν είναι πιο γενναίες, αλλά είναι φτιαγμένες με έναν τέτοιο τρόπο που τελικά θα τις εκμεταλλευτούν αυτοί για τους οποίους έχει εκδοθεί φύλλο ελέγχου, όχι εκείνοι οι οποίοι αμφισβητούν το οικονομι</w:t>
      </w:r>
      <w:r>
        <w:rPr>
          <w:rFonts w:eastAsia="Times New Roman"/>
          <w:szCs w:val="24"/>
        </w:rPr>
        <w:t>κό κλίμα και τη σταθερότητα του φορολογικού συστήματος και άρα ποτέ δεν θα βγάλουν στην επιφάνεια τα χρήματά τους, που είναι τόσο σημαντικά για την ελληνική οικονομία.</w:t>
      </w:r>
    </w:p>
    <w:p w14:paraId="25CA9903" w14:textId="77777777" w:rsidR="00054EB1" w:rsidRDefault="00375CE6">
      <w:pPr>
        <w:spacing w:after="0" w:line="600" w:lineRule="auto"/>
        <w:ind w:firstLine="720"/>
        <w:jc w:val="both"/>
        <w:rPr>
          <w:rFonts w:eastAsia="Times New Roman"/>
          <w:szCs w:val="24"/>
        </w:rPr>
      </w:pPr>
      <w:r>
        <w:rPr>
          <w:rFonts w:eastAsia="Times New Roman"/>
          <w:szCs w:val="24"/>
        </w:rPr>
        <w:t xml:space="preserve">Κυρίες και κύριοι συνάδελφοι, είπα στην </w:t>
      </w:r>
      <w:r>
        <w:rPr>
          <w:rFonts w:eastAsia="Times New Roman"/>
          <w:szCs w:val="24"/>
        </w:rPr>
        <w:t>ε</w:t>
      </w:r>
      <w:r>
        <w:rPr>
          <w:rFonts w:eastAsia="Times New Roman"/>
          <w:szCs w:val="24"/>
        </w:rPr>
        <w:t>πιτροπή</w:t>
      </w:r>
      <w:r>
        <w:rPr>
          <w:rFonts w:eastAsia="Times New Roman"/>
          <w:szCs w:val="24"/>
        </w:rPr>
        <w:t xml:space="preserve"> -έρχομαι στα άρθρα- ότι τις διατάξεις τ</w:t>
      </w:r>
      <w:r>
        <w:rPr>
          <w:rFonts w:eastAsia="Times New Roman"/>
          <w:szCs w:val="24"/>
        </w:rPr>
        <w:t xml:space="preserve">ου Κώδικα Διοικητικής Διαδικασίας που αυξάνουν τις δαπάνες, όπως είναι τα άρθρα 14 και 15, σε σχέση με τον όγκο του </w:t>
      </w:r>
      <w:r>
        <w:rPr>
          <w:rFonts w:eastAsia="Times New Roman"/>
          <w:szCs w:val="24"/>
        </w:rPr>
        <w:lastRenderedPageBreak/>
        <w:t>δικογράφου, εμείς δεν τις θεωρούμε λογικές και δεν μπορούμε να τις ψηφίσουμε. Είπα ότι δεν θα ψηφίσουμε διατάξεις που ξηλώνουν άρθρα δικών μ</w:t>
      </w:r>
      <w:r>
        <w:rPr>
          <w:rFonts w:eastAsia="Times New Roman"/>
          <w:szCs w:val="24"/>
        </w:rPr>
        <w:t>ας παρεμβάσεων και θα κάνουν πιο δύσκολη την απονομή της δικαιοσύνης, διότι αντί να αποφασίζει το μονομελές όργανο, το ξαναγυρίζουμε στα πολυμελή. Αυτά είναι τα άρθρα 18 έως 20.</w:t>
      </w:r>
    </w:p>
    <w:p w14:paraId="25CA9904" w14:textId="77777777" w:rsidR="00054EB1" w:rsidRDefault="00375CE6">
      <w:pPr>
        <w:spacing w:after="0" w:line="600" w:lineRule="auto"/>
        <w:ind w:firstLine="720"/>
        <w:jc w:val="both"/>
        <w:rPr>
          <w:rFonts w:eastAsia="Times New Roman"/>
          <w:szCs w:val="24"/>
        </w:rPr>
      </w:pPr>
      <w:r>
        <w:rPr>
          <w:rFonts w:eastAsia="Times New Roman"/>
          <w:szCs w:val="24"/>
        </w:rPr>
        <w:t xml:space="preserve">Είπα ότι κάνετε </w:t>
      </w:r>
      <w:r>
        <w:rPr>
          <w:rFonts w:eastAsia="Times New Roman"/>
          <w:szCs w:val="24"/>
        </w:rPr>
        <w:t>χονδροειδ</w:t>
      </w:r>
      <w:r>
        <w:rPr>
          <w:rFonts w:eastAsia="Times New Roman"/>
          <w:szCs w:val="24"/>
        </w:rPr>
        <w:t>εί</w:t>
      </w:r>
      <w:r>
        <w:rPr>
          <w:rFonts w:eastAsia="Times New Roman"/>
          <w:szCs w:val="24"/>
        </w:rPr>
        <w:t>ς</w:t>
      </w:r>
      <w:r>
        <w:rPr>
          <w:rFonts w:eastAsia="Times New Roman"/>
          <w:szCs w:val="24"/>
        </w:rPr>
        <w:t xml:space="preserve">, χειρουργικού χαρακτήρα, αυξήσεις </w:t>
      </w:r>
      <w:proofErr w:type="spellStart"/>
      <w:r>
        <w:rPr>
          <w:rFonts w:eastAsia="Times New Roman"/>
          <w:szCs w:val="24"/>
        </w:rPr>
        <w:t>παραβόλων</w:t>
      </w:r>
      <w:proofErr w:type="spellEnd"/>
      <w:r>
        <w:rPr>
          <w:rFonts w:eastAsia="Times New Roman"/>
          <w:szCs w:val="24"/>
        </w:rPr>
        <w:t xml:space="preserve"> -αυτέ</w:t>
      </w:r>
      <w:r>
        <w:rPr>
          <w:rFonts w:eastAsia="Times New Roman"/>
          <w:szCs w:val="24"/>
        </w:rPr>
        <w:t>ς που προβλέπονται στα άρθρα 35 έως 39- με αποτέλεσμα ένας φτωχός άνθρωπος να μην μπορεί να αναβάλει την υπόθεσή του εάν κάτι του έτυχε, όπως για παράδειγμα ένα ατύχημα στο δρόμο. Πρέπει να πληρώσει. Δεν κατανοούμε –σας το είπαν και άλλες πτέρυγες- γιατί τ</w:t>
      </w:r>
      <w:r>
        <w:rPr>
          <w:rFonts w:eastAsia="Times New Roman"/>
          <w:szCs w:val="24"/>
        </w:rPr>
        <w:t>ο κάνετε αυτό.</w:t>
      </w:r>
    </w:p>
    <w:p w14:paraId="25CA9905" w14:textId="77777777" w:rsidR="00054EB1" w:rsidRDefault="00375CE6">
      <w:pPr>
        <w:spacing w:after="0" w:line="600" w:lineRule="auto"/>
        <w:ind w:firstLine="720"/>
        <w:jc w:val="both"/>
        <w:rPr>
          <w:rFonts w:eastAsia="Times New Roman"/>
          <w:szCs w:val="24"/>
        </w:rPr>
      </w:pPr>
      <w:r>
        <w:rPr>
          <w:rFonts w:eastAsia="Times New Roman"/>
          <w:szCs w:val="24"/>
        </w:rPr>
        <w:t xml:space="preserve">Άρα αυξάνετε παράβολα, αυξάνετε δικαστικά ένσημα, αυξάνετε το </w:t>
      </w:r>
      <w:proofErr w:type="spellStart"/>
      <w:r>
        <w:rPr>
          <w:rFonts w:eastAsia="Times New Roman"/>
          <w:szCs w:val="24"/>
        </w:rPr>
        <w:t>μεγαρόσημο</w:t>
      </w:r>
      <w:proofErr w:type="spellEnd"/>
      <w:r>
        <w:rPr>
          <w:rFonts w:eastAsia="Times New Roman"/>
          <w:szCs w:val="24"/>
        </w:rPr>
        <w:t>. Και αυτά τα κάνετε εσείς, που μας κάνατε κριτική για όποια προσπάθεια κάναμε εμείς για να σταθεί στα πόδια της η δικαιοσύνη.</w:t>
      </w:r>
    </w:p>
    <w:p w14:paraId="25CA9906" w14:textId="77777777" w:rsidR="00054EB1" w:rsidRDefault="00375CE6">
      <w:pPr>
        <w:spacing w:after="0" w:line="600" w:lineRule="auto"/>
        <w:ind w:firstLine="720"/>
        <w:jc w:val="both"/>
        <w:rPr>
          <w:rFonts w:eastAsia="Times New Roman"/>
          <w:szCs w:val="24"/>
        </w:rPr>
      </w:pPr>
      <w:r>
        <w:rPr>
          <w:rFonts w:eastAsia="Times New Roman"/>
          <w:szCs w:val="24"/>
        </w:rPr>
        <w:lastRenderedPageBreak/>
        <w:t>Σε ό,τι αφορά τις διατάξεις του Υπουργείου</w:t>
      </w:r>
      <w:r>
        <w:rPr>
          <w:rFonts w:eastAsia="Times New Roman"/>
          <w:szCs w:val="24"/>
        </w:rPr>
        <w:t xml:space="preserve"> Οικονομικών πέρα από τη γενική μου τοποθέτηση, έχω ρωτήσει την κ. </w:t>
      </w:r>
      <w:proofErr w:type="spellStart"/>
      <w:r>
        <w:rPr>
          <w:rFonts w:eastAsia="Times New Roman"/>
          <w:szCs w:val="24"/>
        </w:rPr>
        <w:t>Παπανάτσιου</w:t>
      </w:r>
      <w:proofErr w:type="spellEnd"/>
      <w:r>
        <w:rPr>
          <w:rFonts w:eastAsia="Times New Roman"/>
          <w:szCs w:val="24"/>
        </w:rPr>
        <w:t xml:space="preserve"> να μου πει, γιατί νομιμοποιούμε αναδρομικά δαπάνες του Υπουργείου Οικονομικών όπως αυτές που περιλαμβάνονται στο άρθρο 94. Ποιοι είναι αυτοί που κρύβονται πίσω από τη διάταξη το</w:t>
      </w:r>
      <w:r>
        <w:rPr>
          <w:rFonts w:eastAsia="Times New Roman"/>
          <w:szCs w:val="24"/>
        </w:rPr>
        <w:t xml:space="preserve">υ άρθρου 103, που απαλλάσσουν ορισμένες επιχειρήσεις από την ειδική φορολογία στα ακίνητα; Και απάντηση δεν έχω πάρει. Είναι προφανώς κάποιες εταιρείες που χαρακτηρίζονται ως </w:t>
      </w:r>
      <w:proofErr w:type="spellStart"/>
      <w:r>
        <w:rPr>
          <w:rFonts w:eastAsia="Times New Roman"/>
          <w:szCs w:val="24"/>
        </w:rPr>
        <w:t>εξωχώριες</w:t>
      </w:r>
      <w:proofErr w:type="spellEnd"/>
      <w:r>
        <w:rPr>
          <w:rFonts w:eastAsia="Times New Roman"/>
          <w:szCs w:val="24"/>
        </w:rPr>
        <w:t>, αλλά εμείς προσπαθούμε να βρούμε μία φόρμα να τις νομιμοποιήσουμε.</w:t>
      </w:r>
    </w:p>
    <w:p w14:paraId="25CA9907" w14:textId="77777777" w:rsidR="00054EB1" w:rsidRDefault="00375CE6">
      <w:pPr>
        <w:spacing w:after="0" w:line="600" w:lineRule="auto"/>
        <w:ind w:firstLine="720"/>
        <w:jc w:val="both"/>
        <w:rPr>
          <w:rFonts w:eastAsia="Times New Roman"/>
          <w:szCs w:val="24"/>
        </w:rPr>
      </w:pPr>
      <w:r>
        <w:rPr>
          <w:rFonts w:eastAsia="Times New Roman"/>
          <w:szCs w:val="24"/>
        </w:rPr>
        <w:t>Εμε</w:t>
      </w:r>
      <w:r>
        <w:rPr>
          <w:rFonts w:eastAsia="Times New Roman"/>
          <w:szCs w:val="24"/>
        </w:rPr>
        <w:t>ίς κυρίες και κύριοι συνάδελφοι, ξέρετε ότι έχουμε καταθέσει την τροπολογία για τη μείωση των συντελεστών του ΦΠΑ όπως τον καθιέρωσε το ΠΑΣΟΚ επί Ανδρέα Παπανδρέου. Και έλεγε και ο κ. Καμμένος ότι εάν μία τέτοια ρύθμιση έρθει στη Βουλή, θα ρίξει την Κυβέρν</w:t>
      </w:r>
      <w:r>
        <w:rPr>
          <w:rFonts w:eastAsia="Times New Roman"/>
          <w:szCs w:val="24"/>
        </w:rPr>
        <w:t>ηση. Όχι πια δεν ρίχνει την Κυβέρνηση, αλλά κάποιοι Βουλευτές του δίνουν και ορισμένα νησιά. Εκεί έχουμε φτάσει.</w:t>
      </w:r>
    </w:p>
    <w:p w14:paraId="25CA9908"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Εμείς, λοιπόν, σε αυτήν την τροπολογία</w:t>
      </w:r>
      <w:r>
        <w:rPr>
          <w:rFonts w:eastAsia="Times New Roman" w:cs="Times New Roman"/>
          <w:szCs w:val="24"/>
        </w:rPr>
        <w:t>,</w:t>
      </w:r>
      <w:r>
        <w:rPr>
          <w:rFonts w:eastAsia="Times New Roman" w:cs="Times New Roman"/>
          <w:szCs w:val="24"/>
        </w:rPr>
        <w:t xml:space="preserve"> που εσείς καταθέτετε και λέτε «αναστέλλουμε το φόρο μέχρι να τελειώσει η προσφυγική κρίση» και το κάνετ</w:t>
      </w:r>
      <w:r>
        <w:rPr>
          <w:rFonts w:eastAsia="Times New Roman" w:cs="Times New Roman"/>
          <w:szCs w:val="24"/>
        </w:rPr>
        <w:t>ε για έναν χρόνο, λέω ότι θα τ</w:t>
      </w:r>
      <w:r>
        <w:rPr>
          <w:rFonts w:eastAsia="Times New Roman" w:cs="Times New Roman"/>
          <w:szCs w:val="24"/>
        </w:rPr>
        <w:t>ην</w:t>
      </w:r>
      <w:r>
        <w:rPr>
          <w:rFonts w:eastAsia="Times New Roman" w:cs="Times New Roman"/>
          <w:szCs w:val="24"/>
        </w:rPr>
        <w:t xml:space="preserve"> ψηφίσουμε, αλλά η πρότασή μας είναι διαφορετική. Και αν έχετε τσαγανό και τσαμπουκά να πάτε να διαπραγματευτείτε με τους Σόιμπλε και τους </w:t>
      </w:r>
      <w:proofErr w:type="spellStart"/>
      <w:r>
        <w:rPr>
          <w:rFonts w:eastAsia="Times New Roman" w:cs="Times New Roman"/>
          <w:szCs w:val="24"/>
        </w:rPr>
        <w:t>τροϊκανούς</w:t>
      </w:r>
      <w:proofErr w:type="spellEnd"/>
      <w:r>
        <w:rPr>
          <w:rFonts w:eastAsia="Times New Roman" w:cs="Times New Roman"/>
          <w:szCs w:val="24"/>
        </w:rPr>
        <w:t>, διαπραγματευτείτε τη μείωση των συντελεστών στα νησιά, μια κι έχουμε πρωτ</w:t>
      </w:r>
      <w:r>
        <w:rPr>
          <w:rFonts w:eastAsia="Times New Roman" w:cs="Times New Roman"/>
          <w:szCs w:val="24"/>
        </w:rPr>
        <w:t xml:space="preserve">ογενές πλεόνασμα εξαπλάσιο από το κανονικό. </w:t>
      </w:r>
    </w:p>
    <w:p w14:paraId="25CA9909"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Εμείς επαναφέρουμε και έχουμε καταθέσει την τροπολογία -και είναι πρόκληση αυτό στην Πλειοψηφία- για πρόσβαση των </w:t>
      </w:r>
      <w:r>
        <w:rPr>
          <w:rFonts w:eastAsia="Times New Roman" w:cs="Times New Roman"/>
          <w:szCs w:val="24"/>
        </w:rPr>
        <w:t>Α</w:t>
      </w:r>
      <w:r>
        <w:rPr>
          <w:rFonts w:eastAsia="Times New Roman" w:cs="Times New Roman"/>
          <w:szCs w:val="24"/>
        </w:rPr>
        <w:t>ΜΕ</w:t>
      </w:r>
      <w:r>
        <w:rPr>
          <w:rFonts w:eastAsia="Times New Roman" w:cs="Times New Roman"/>
          <w:szCs w:val="24"/>
        </w:rPr>
        <w:t>Α</w:t>
      </w:r>
      <w:r>
        <w:rPr>
          <w:rFonts w:eastAsia="Times New Roman" w:cs="Times New Roman"/>
          <w:szCs w:val="24"/>
        </w:rPr>
        <w:t xml:space="preserve"> στις ηλεκτρονικές συναλλαγές. Δεν μπορεί να αποκλείουμε ολόκληρες κοινωνικές ομάδες. </w:t>
      </w:r>
    </w:p>
    <w:p w14:paraId="25CA990A"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Εμείς </w:t>
      </w:r>
      <w:r>
        <w:rPr>
          <w:rFonts w:eastAsia="Times New Roman" w:cs="Times New Roman"/>
          <w:szCs w:val="24"/>
        </w:rPr>
        <w:t xml:space="preserve">έχουμε καταθέσει την τροπολογία για το ακατάσχετο στους μικρομεσαίους και δεν ακούμε να τοποθετούνται. Αφαιρέθηκε η δυνατότητα αυτή, λέει, επειδή το απαγόρευσε η τρόικα. Μα, με </w:t>
      </w:r>
      <w:proofErr w:type="spellStart"/>
      <w:r>
        <w:rPr>
          <w:rFonts w:eastAsia="Times New Roman" w:cs="Times New Roman"/>
          <w:szCs w:val="24"/>
        </w:rPr>
        <w:t>συγχωρείτε</w:t>
      </w:r>
      <w:proofErr w:type="spellEnd"/>
      <w:r>
        <w:rPr>
          <w:rFonts w:eastAsia="Times New Roman" w:cs="Times New Roman"/>
          <w:szCs w:val="24"/>
        </w:rPr>
        <w:t>, κυρίες και κύριοι συνάδελφοι, τι υπερήφανη διαπραγμάτευση είναι αυτ</w:t>
      </w:r>
      <w:r>
        <w:rPr>
          <w:rFonts w:eastAsia="Times New Roman" w:cs="Times New Roman"/>
          <w:szCs w:val="24"/>
        </w:rPr>
        <w:t xml:space="preserve">ή, όταν κάνεις </w:t>
      </w:r>
      <w:r>
        <w:rPr>
          <w:rFonts w:eastAsia="Times New Roman" w:cs="Times New Roman"/>
          <w:szCs w:val="24"/>
        </w:rPr>
        <w:lastRenderedPageBreak/>
        <w:t xml:space="preserve">μεταρρυθμίσεις οι οποίες θα καταστούν ατελέσφορες, επειδή λογικά πράγματα δεν σου τα επιτρέπει η τρόικα; </w:t>
      </w:r>
    </w:p>
    <w:p w14:paraId="25CA990B"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Κύριε Πρόεδρε, είναι βέβαιο ότι όταν θα έρθει η ώρα των τροπολογιών, επειδή δεν προλάβαμε να τις μελετήσουμε με αυτόν τον τρόπο που κατ</w:t>
      </w:r>
      <w:r>
        <w:rPr>
          <w:rFonts w:eastAsia="Times New Roman" w:cs="Times New Roman"/>
          <w:szCs w:val="24"/>
        </w:rPr>
        <w:t xml:space="preserve">ατέθηκαν, είστε υποχρεωμένοι να μας δώσετε επ’ ολίγον τον λόγο. Διότι μπορεί να ψηφίσουμε ή να καταψηφίσουμε, αλλά τουλάχιστον την άποψή μας δεν μπορείτε, για λόγους που συνδέονται με τον τρόπο που συζητάει η Βουλή, να μας την απαγορεύσετε. </w:t>
      </w:r>
    </w:p>
    <w:p w14:paraId="25CA990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Προς το παρόν </w:t>
      </w:r>
      <w:r>
        <w:rPr>
          <w:rFonts w:eastAsia="Times New Roman" w:cs="Times New Roman"/>
          <w:szCs w:val="24"/>
        </w:rPr>
        <w:t>χαιρετίζουμε την απόσυρση της τροπολογίας του κ. Κοντονή για την Ολυμπιακή Επιτροπή. Τώρα τελευταία πολλές κολεγιές έχει κάνει ο ΣΥΡΙΖΑ με εκείνους που κατήγγειλε για τους Ολυμπιακούς του 2004. Αποτέλεσμα αυτών είναι και η τροπολογία, τώρα την παίρνει πίσω</w:t>
      </w:r>
      <w:r>
        <w:rPr>
          <w:rFonts w:eastAsia="Times New Roman" w:cs="Times New Roman"/>
          <w:szCs w:val="24"/>
        </w:rPr>
        <w:t xml:space="preserve">, να δούμε πώς θα την ξαναφέρει, αλλά οι αγάπες δεν κρύβονται. </w:t>
      </w:r>
    </w:p>
    <w:p w14:paraId="25CA990D"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5CA990E" w14:textId="77777777" w:rsidR="00054EB1" w:rsidRDefault="00375CE6">
      <w:pPr>
        <w:spacing w:after="0" w:line="600" w:lineRule="auto"/>
        <w:ind w:firstLine="720"/>
        <w:jc w:val="both"/>
        <w:rPr>
          <w:rFonts w:eastAsia="Times New Roman" w:cs="Times New Roman"/>
          <w:szCs w:val="24"/>
        </w:rPr>
      </w:pPr>
      <w:r>
        <w:rPr>
          <w:rFonts w:eastAsia="Times New Roman"/>
          <w:bCs/>
        </w:rPr>
        <w:lastRenderedPageBreak/>
        <w:t>(Χειροκροτήματα από την πτέρυγα της Δημοκρατικής Συμπαράταξης ΠΑΣΟΚ-ΔΗΜΑΡ)</w:t>
      </w:r>
    </w:p>
    <w:p w14:paraId="25CA990F"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w:t>
      </w:r>
      <w:r>
        <w:rPr>
          <w:rFonts w:eastAsia="Times New Roman" w:cs="Times New Roman"/>
          <w:szCs w:val="24"/>
        </w:rPr>
        <w:t xml:space="preserve">σας </w:t>
      </w:r>
      <w:r>
        <w:rPr>
          <w:rFonts w:eastAsia="Times New Roman" w:cs="Times New Roman"/>
          <w:szCs w:val="24"/>
        </w:rPr>
        <w:t>ευχαριστώ.</w:t>
      </w:r>
    </w:p>
    <w:p w14:paraId="25CA9910" w14:textId="77777777" w:rsidR="00054EB1" w:rsidRDefault="00375CE6">
      <w:pPr>
        <w:spacing w:after="0" w:line="600" w:lineRule="auto"/>
        <w:ind w:firstLine="720"/>
        <w:jc w:val="both"/>
        <w:rPr>
          <w:rFonts w:eastAsia="Times New Roman" w:cs="Times New Roman"/>
        </w:rPr>
      </w:pPr>
      <w:r>
        <w:rPr>
          <w:rFonts w:eastAsia="Times New Roman" w:cs="Times New Roman"/>
        </w:rPr>
        <w:t>Κυρίες και κύριοι συνάδελφοι, έχω την τιμή</w:t>
      </w:r>
      <w:r>
        <w:rPr>
          <w:rFonts w:eastAsia="Times New Roman" w:cs="Times New Roman"/>
        </w:rPr>
        <w:t xml:space="preserve">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w:t>
      </w:r>
      <w:r>
        <w:rPr>
          <w:rFonts w:eastAsia="Times New Roman" w:cs="Times New Roman"/>
        </w:rPr>
        <w:t>υλής, σαράντα ένα μαθητές και μαθήτριες και τέσσερις εκπαιδευτικοί συνοδοί τους από το 3ο Γυμνάσιο Άργους.</w:t>
      </w:r>
    </w:p>
    <w:p w14:paraId="25CA9911" w14:textId="77777777" w:rsidR="00054EB1" w:rsidRDefault="00375CE6">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25CA9912" w14:textId="77777777" w:rsidR="00054EB1" w:rsidRDefault="00375CE6">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25CA9913" w14:textId="77777777" w:rsidR="00054EB1" w:rsidRDefault="00375CE6">
      <w:pPr>
        <w:spacing w:after="0" w:line="600" w:lineRule="auto"/>
        <w:ind w:firstLine="720"/>
        <w:jc w:val="both"/>
        <w:rPr>
          <w:rFonts w:eastAsia="Times New Roman" w:cs="Times New Roman"/>
        </w:rPr>
      </w:pPr>
      <w:r>
        <w:rPr>
          <w:rFonts w:eastAsia="Times New Roman" w:cs="Times New Roman"/>
        </w:rPr>
        <w:t xml:space="preserve">Τον λόγο τώρα έχει ο ειδικός αγορητής του Κομμουνιστικού Κόμματος </w:t>
      </w:r>
      <w:r>
        <w:rPr>
          <w:rFonts w:eastAsia="Times New Roman" w:cs="Times New Roman"/>
        </w:rPr>
        <w:t>Ελλάδ</w:t>
      </w:r>
      <w:r>
        <w:rPr>
          <w:rFonts w:eastAsia="Times New Roman" w:cs="Times New Roman"/>
        </w:rPr>
        <w:t>α</w:t>
      </w:r>
      <w:r>
        <w:rPr>
          <w:rFonts w:eastAsia="Times New Roman" w:cs="Times New Roman"/>
        </w:rPr>
        <w:t>ς</w:t>
      </w:r>
      <w:r>
        <w:rPr>
          <w:rFonts w:eastAsia="Times New Roman" w:cs="Times New Roman"/>
        </w:rPr>
        <w:t xml:space="preserve"> κ. </w:t>
      </w:r>
      <w:proofErr w:type="spellStart"/>
      <w:r>
        <w:rPr>
          <w:rFonts w:eastAsia="Times New Roman" w:cs="Times New Roman"/>
        </w:rPr>
        <w:t>Βαρδαλής</w:t>
      </w:r>
      <w:proofErr w:type="spellEnd"/>
      <w:r>
        <w:rPr>
          <w:rFonts w:eastAsia="Times New Roman" w:cs="Times New Roman"/>
        </w:rPr>
        <w:t xml:space="preserve">. </w:t>
      </w:r>
    </w:p>
    <w:p w14:paraId="25CA9914" w14:textId="77777777" w:rsidR="00054EB1" w:rsidRDefault="00375CE6">
      <w:pPr>
        <w:spacing w:after="0" w:line="600" w:lineRule="auto"/>
        <w:ind w:firstLine="720"/>
        <w:jc w:val="both"/>
        <w:rPr>
          <w:rFonts w:eastAsia="Times New Roman" w:cs="Times New Roman"/>
        </w:rPr>
      </w:pPr>
      <w:r>
        <w:rPr>
          <w:rFonts w:eastAsia="Times New Roman" w:cs="Times New Roman"/>
          <w:b/>
        </w:rPr>
        <w:lastRenderedPageBreak/>
        <w:t>ΑΘΑΝΑΣΙΟΣ ΒΑΡΔΑΛΗΣ:</w:t>
      </w:r>
      <w:r>
        <w:rPr>
          <w:rFonts w:eastAsia="Times New Roman" w:cs="Times New Roman"/>
        </w:rPr>
        <w:t xml:space="preserve"> Ευχαριστώ, κύριε Πρόεδρε. </w:t>
      </w:r>
    </w:p>
    <w:p w14:paraId="25CA9915" w14:textId="77777777" w:rsidR="00054EB1" w:rsidRDefault="00375CE6">
      <w:pPr>
        <w:spacing w:after="0" w:line="600" w:lineRule="auto"/>
        <w:ind w:firstLine="720"/>
        <w:jc w:val="both"/>
        <w:rPr>
          <w:rFonts w:eastAsia="Times New Roman" w:cs="Times New Roman"/>
        </w:rPr>
      </w:pPr>
      <w:r>
        <w:rPr>
          <w:rFonts w:eastAsia="Times New Roman" w:cs="Times New Roman"/>
        </w:rPr>
        <w:t xml:space="preserve">Κύριε Υπουργέ, πράγματι αυτή η κατάσταση με τις τροπολογίες είναι απαράδεκτη. Πρόκειται για τροπολογίες που δεν έχουν </w:t>
      </w:r>
      <w:r>
        <w:rPr>
          <w:rFonts w:eastAsia="Times New Roman" w:cs="Times New Roman"/>
        </w:rPr>
        <w:t>κα</w:t>
      </w:r>
      <w:r>
        <w:rPr>
          <w:rFonts w:eastAsia="Times New Roman" w:cs="Times New Roman"/>
        </w:rPr>
        <w:t>μ</w:t>
      </w:r>
      <w:r>
        <w:rPr>
          <w:rFonts w:eastAsia="Times New Roman" w:cs="Times New Roman"/>
        </w:rPr>
        <w:t>μία</w:t>
      </w:r>
      <w:r>
        <w:rPr>
          <w:rFonts w:eastAsia="Times New Roman" w:cs="Times New Roman"/>
        </w:rPr>
        <w:t xml:space="preserve"> σχέση με το νομοσχέδιο, που κατατίθενται τελευταία στιγμή και, εν πά</w:t>
      </w:r>
      <w:r>
        <w:rPr>
          <w:rFonts w:eastAsia="Times New Roman" w:cs="Times New Roman"/>
        </w:rPr>
        <w:t xml:space="preserve">ση </w:t>
      </w:r>
      <w:proofErr w:type="spellStart"/>
      <w:r>
        <w:rPr>
          <w:rFonts w:eastAsia="Times New Roman" w:cs="Times New Roman"/>
        </w:rPr>
        <w:t>περιπτώσει</w:t>
      </w:r>
      <w:proofErr w:type="spellEnd"/>
      <w:r>
        <w:rPr>
          <w:rFonts w:eastAsia="Times New Roman" w:cs="Times New Roman"/>
        </w:rPr>
        <w:t xml:space="preserve">, σε κάθε περίπτωση νομίζουμε ότι πρέπει να αποσυρθούν για να μπορούν να συζητηθούν επί της ουσίας. </w:t>
      </w:r>
    </w:p>
    <w:p w14:paraId="25CA9916" w14:textId="77777777" w:rsidR="00054EB1" w:rsidRDefault="00375CE6">
      <w:pPr>
        <w:spacing w:after="0" w:line="600" w:lineRule="auto"/>
        <w:ind w:firstLine="720"/>
        <w:jc w:val="both"/>
        <w:rPr>
          <w:rFonts w:eastAsia="Times New Roman" w:cs="Times New Roman"/>
        </w:rPr>
      </w:pPr>
      <w:r>
        <w:rPr>
          <w:rFonts w:eastAsia="Times New Roman" w:cs="Times New Roman"/>
        </w:rPr>
        <w:t>Κυρίες και κύριοι Βουλευτές, Κυβέρνηση και κουαρτέτο με αυτό το πολυνομοσχέδιο προσπαθούν να ικανοποιήσουν τις απαιτήσεις του κεφαλαίου</w:t>
      </w:r>
      <w:r>
        <w:rPr>
          <w:rFonts w:eastAsia="Times New Roman" w:cs="Times New Roman"/>
        </w:rPr>
        <w:t>,</w:t>
      </w:r>
      <w:r>
        <w:rPr>
          <w:rFonts w:eastAsia="Times New Roman" w:cs="Times New Roman"/>
        </w:rPr>
        <w:t xml:space="preserve"> τόσο </w:t>
      </w:r>
      <w:r>
        <w:rPr>
          <w:rFonts w:eastAsia="Times New Roman" w:cs="Times New Roman"/>
        </w:rPr>
        <w:t xml:space="preserve">με τις αλλαγές στο πτωχευτικό δίκαιο, τα μέτρα επιτάχυνσης της διοικητικής δίκης, όσο και με το πλαστικό χρήμα και τη νομιμοποίηση αδήλωτων κεφαλαίων. </w:t>
      </w:r>
    </w:p>
    <w:p w14:paraId="25CA9917" w14:textId="77777777" w:rsidR="00054EB1" w:rsidRDefault="00375CE6">
      <w:pPr>
        <w:spacing w:after="0" w:line="600" w:lineRule="auto"/>
        <w:ind w:firstLine="720"/>
        <w:jc w:val="both"/>
        <w:rPr>
          <w:rFonts w:eastAsia="Times New Roman" w:cs="Times New Roman"/>
        </w:rPr>
      </w:pPr>
      <w:r>
        <w:rPr>
          <w:rFonts w:eastAsia="Times New Roman" w:cs="Times New Roman"/>
        </w:rPr>
        <w:t xml:space="preserve">Σκοπός σας είναι να βγάλετε από τη μέση όσους δεν είναι ανταγωνιστικοί, να ρυθμίσετε με το </w:t>
      </w:r>
      <w:r>
        <w:rPr>
          <w:rFonts w:eastAsia="Times New Roman" w:cs="Times New Roman"/>
        </w:rPr>
        <w:t>Π</w:t>
      </w:r>
      <w:r>
        <w:rPr>
          <w:rFonts w:eastAsia="Times New Roman" w:cs="Times New Roman"/>
        </w:rPr>
        <w:t xml:space="preserve">τωχευτικό </w:t>
      </w:r>
      <w:r>
        <w:rPr>
          <w:rFonts w:eastAsia="Times New Roman" w:cs="Times New Roman"/>
        </w:rPr>
        <w:t>Δ</w:t>
      </w:r>
      <w:r>
        <w:rPr>
          <w:rFonts w:eastAsia="Times New Roman" w:cs="Times New Roman"/>
        </w:rPr>
        <w:t>ί</w:t>
      </w:r>
      <w:r>
        <w:rPr>
          <w:rFonts w:eastAsia="Times New Roman" w:cs="Times New Roman"/>
        </w:rPr>
        <w:t>καιο</w:t>
      </w:r>
      <w:r>
        <w:rPr>
          <w:rFonts w:eastAsia="Times New Roman" w:cs="Times New Roman"/>
        </w:rPr>
        <w:t xml:space="preserve"> τις συνέπειες από την καταστροφή-απαξίωση τμήματος του κεφαλαίου -και βέβαια τις ρυθμίζετε και πάλι υπέρ του κεφαλαίου-, να βοηθήσετε παραπέρα στη συσσώρευση-</w:t>
      </w:r>
      <w:r>
        <w:rPr>
          <w:rFonts w:eastAsia="Times New Roman" w:cs="Times New Roman"/>
        </w:rPr>
        <w:lastRenderedPageBreak/>
        <w:t>συγκέντρωση κεφαλαίου. Υλοποιείτε τον στόχο του μνημονίου, που είναι και στόχος του κεφαλαίου</w:t>
      </w:r>
      <w:r>
        <w:rPr>
          <w:rFonts w:eastAsia="Times New Roman" w:cs="Times New Roman"/>
        </w:rPr>
        <w:t xml:space="preserve">, για επιτάχυνση της δικαιοσύνης, χορηγείτε φορολογική αμνηστία με τη νομιμοποίηση αδήλωτων κεφαλαίων ακόμη και για αδικήματα όπως ξέπλυμα χρήματος, φοροδιαφυγή, λαθρεμπόριο και άλλα. </w:t>
      </w:r>
    </w:p>
    <w:p w14:paraId="25CA9918" w14:textId="77777777" w:rsidR="00054EB1" w:rsidRDefault="00375CE6">
      <w:pPr>
        <w:spacing w:after="0" w:line="600" w:lineRule="auto"/>
        <w:ind w:firstLine="720"/>
        <w:jc w:val="both"/>
        <w:rPr>
          <w:rFonts w:eastAsia="Times New Roman" w:cs="Times New Roman"/>
        </w:rPr>
      </w:pPr>
      <w:r>
        <w:rPr>
          <w:rFonts w:eastAsia="Times New Roman" w:cs="Times New Roman"/>
        </w:rPr>
        <w:t>Με την καθιέρωση του πλαστικού χρήματος θα οδηγήσετε στην όξυνση του αν</w:t>
      </w:r>
      <w:r>
        <w:rPr>
          <w:rFonts w:eastAsia="Times New Roman" w:cs="Times New Roman"/>
        </w:rPr>
        <w:t>ταγωνισμού σε βάρος των αυτοαπασχολούμενων και την ενίσχυση των μεγάλων επιχειρηματικών ομίλων, που αυτοί, βεβαίως, φοροδιαφεύγουν νόμιμα</w:t>
      </w:r>
      <w:r>
        <w:rPr>
          <w:rFonts w:eastAsia="Times New Roman" w:cs="Times New Roman"/>
        </w:rPr>
        <w:t>,</w:t>
      </w:r>
      <w:r>
        <w:rPr>
          <w:rFonts w:eastAsia="Times New Roman" w:cs="Times New Roman"/>
        </w:rPr>
        <w:t xml:space="preserve"> με χίλιους τρόπους</w:t>
      </w:r>
      <w:r>
        <w:rPr>
          <w:rFonts w:eastAsia="Times New Roman" w:cs="Times New Roman"/>
        </w:rPr>
        <w:t>,</w:t>
      </w:r>
      <w:r>
        <w:rPr>
          <w:rFonts w:eastAsia="Times New Roman" w:cs="Times New Roman"/>
        </w:rPr>
        <w:t xml:space="preserve"> μέσω των φοροαπαλλαγών που καθιερώσατε. </w:t>
      </w:r>
    </w:p>
    <w:p w14:paraId="25CA9919" w14:textId="77777777" w:rsidR="00054EB1" w:rsidRDefault="00375CE6">
      <w:pPr>
        <w:spacing w:after="0" w:line="600" w:lineRule="auto"/>
        <w:ind w:firstLine="720"/>
        <w:jc w:val="both"/>
        <w:rPr>
          <w:rFonts w:eastAsia="Times New Roman" w:cs="Times New Roman"/>
        </w:rPr>
      </w:pPr>
      <w:r>
        <w:rPr>
          <w:rFonts w:eastAsia="Times New Roman" w:cs="Times New Roman"/>
        </w:rPr>
        <w:t>Πώς επιβεβαιώνονται όλα αυτά από τα άρθρα του πολυνομοσχ</w:t>
      </w:r>
      <w:r>
        <w:rPr>
          <w:rFonts w:eastAsia="Times New Roman" w:cs="Times New Roman"/>
        </w:rPr>
        <w:t xml:space="preserve">εδίου; Δείτε, για παράδειγμα, τι συμβαίνει με το άρθρο 23. Εισάγει την </w:t>
      </w:r>
      <w:proofErr w:type="spellStart"/>
      <w:r>
        <w:rPr>
          <w:rFonts w:eastAsia="Times New Roman" w:cs="Times New Roman"/>
        </w:rPr>
        <w:t>ενδοδικαστική</w:t>
      </w:r>
      <w:proofErr w:type="spellEnd"/>
      <w:r>
        <w:rPr>
          <w:rFonts w:eastAsia="Times New Roman" w:cs="Times New Roman"/>
        </w:rPr>
        <w:t xml:space="preserve"> συμβιβαστική επίλυση διαφορών επί αγωγών για απαιτήσεις από διοικητικές συμβάσεις. </w:t>
      </w:r>
    </w:p>
    <w:p w14:paraId="25CA991A" w14:textId="77777777" w:rsidR="00054EB1" w:rsidRDefault="00375CE6">
      <w:pPr>
        <w:spacing w:after="0" w:line="600" w:lineRule="auto"/>
        <w:ind w:firstLine="720"/>
        <w:jc w:val="both"/>
        <w:rPr>
          <w:rFonts w:eastAsia="Times New Roman" w:cs="Times New Roman"/>
        </w:rPr>
      </w:pPr>
      <w:r>
        <w:rPr>
          <w:rFonts w:eastAsia="Times New Roman" w:cs="Times New Roman"/>
        </w:rPr>
        <w:lastRenderedPageBreak/>
        <w:t xml:space="preserve">Εμείς τι υποστηρίζουμε; Το είπαμε και στην </w:t>
      </w:r>
      <w:r>
        <w:rPr>
          <w:rFonts w:eastAsia="Times New Roman" w:cs="Times New Roman"/>
        </w:rPr>
        <w:t>ε</w:t>
      </w:r>
      <w:r>
        <w:rPr>
          <w:rFonts w:eastAsia="Times New Roman" w:cs="Times New Roman"/>
        </w:rPr>
        <w:t>πιτροπή</w:t>
      </w:r>
      <w:r>
        <w:rPr>
          <w:rFonts w:eastAsia="Times New Roman" w:cs="Times New Roman"/>
        </w:rPr>
        <w:t xml:space="preserve"> και στη συνεδρίαση της Ολομέλειας τ</w:t>
      </w:r>
      <w:r>
        <w:rPr>
          <w:rFonts w:eastAsia="Times New Roman" w:cs="Times New Roman"/>
        </w:rPr>
        <w:t xml:space="preserve">ην Παρασκευή. Πρώτον, η συμμετοχή δικαστών είναι προβληματική σε διαδικασίες διαπραγματεύσεων, πολύ περισσότερο όταν πρόκειται για απαιτήσεις από εκτέλεση διοικητικών συμβάσεων. </w:t>
      </w:r>
    </w:p>
    <w:p w14:paraId="25CA991B" w14:textId="77777777" w:rsidR="00054EB1" w:rsidRDefault="00375CE6">
      <w:pPr>
        <w:spacing w:after="0" w:line="600" w:lineRule="auto"/>
        <w:ind w:firstLine="720"/>
        <w:jc w:val="both"/>
        <w:rPr>
          <w:rFonts w:eastAsia="Times New Roman" w:cs="Times New Roman"/>
        </w:rPr>
      </w:pPr>
      <w:r>
        <w:rPr>
          <w:rFonts w:eastAsia="Times New Roman" w:cs="Times New Roman"/>
        </w:rPr>
        <w:t xml:space="preserve">Γιατί; Γιατί ο δικαστής εμπλέκεται σε μια </w:t>
      </w:r>
      <w:r>
        <w:rPr>
          <w:rFonts w:eastAsia="Times New Roman"/>
        </w:rPr>
        <w:t>διαδικασία,</w:t>
      </w:r>
      <w:r>
        <w:rPr>
          <w:rFonts w:eastAsia="Times New Roman" w:cs="Times New Roman"/>
        </w:rPr>
        <w:t xml:space="preserve"> όπου καλείται να συμβιβ</w:t>
      </w:r>
      <w:r>
        <w:rPr>
          <w:rFonts w:eastAsia="Times New Roman" w:cs="Times New Roman"/>
        </w:rPr>
        <w:t xml:space="preserve">άσει διαφορές ανάμεσα σε εργολάβους και το κράτος, ενώ η αρμοδιότητά του </w:t>
      </w:r>
      <w:r>
        <w:rPr>
          <w:rFonts w:eastAsia="Times New Roman"/>
          <w:bCs/>
        </w:rPr>
        <w:t>είναι</w:t>
      </w:r>
      <w:r>
        <w:rPr>
          <w:rFonts w:eastAsia="Times New Roman" w:cs="Times New Roman"/>
        </w:rPr>
        <w:t xml:space="preserve"> να επιλύει αυτές τις διαφορές. </w:t>
      </w:r>
    </w:p>
    <w:p w14:paraId="25CA991C" w14:textId="77777777" w:rsidR="00054EB1" w:rsidRDefault="00375CE6">
      <w:pPr>
        <w:tabs>
          <w:tab w:val="left" w:pos="426"/>
          <w:tab w:val="center" w:pos="4393"/>
        </w:tabs>
        <w:spacing w:after="0" w:line="600" w:lineRule="auto"/>
        <w:ind w:firstLine="851"/>
        <w:jc w:val="both"/>
        <w:rPr>
          <w:rFonts w:eastAsia="Times New Roman"/>
          <w:bCs/>
          <w:shd w:val="clear" w:color="auto" w:fill="FFFFFF"/>
        </w:rPr>
      </w:pPr>
      <w:r>
        <w:rPr>
          <w:rFonts w:eastAsia="Times New Roman" w:cs="Times New Roman"/>
        </w:rPr>
        <w:t xml:space="preserve">Δεύτερον, τι μπορεί να συμβεί σε αυτές τις περιπτώσεις; Ο εργολάβος, από τη μία, να κερδίσει χρόνο μέσα από τις </w:t>
      </w:r>
      <w:r>
        <w:rPr>
          <w:rFonts w:eastAsia="Times New Roman"/>
          <w:bCs/>
          <w:shd w:val="clear" w:color="auto" w:fill="FFFFFF"/>
        </w:rPr>
        <w:t>διαπραγματεύσεις και, από την άλλ</w:t>
      </w:r>
      <w:r>
        <w:rPr>
          <w:rFonts w:eastAsia="Times New Roman"/>
          <w:bCs/>
          <w:shd w:val="clear" w:color="auto" w:fill="FFFFFF"/>
        </w:rPr>
        <w:t xml:space="preserve">η, να ενισχύσει τη θέση του μέσα από αυτή τη δυνατότητα που του δίνεται για συμβιβασμό. </w:t>
      </w:r>
    </w:p>
    <w:p w14:paraId="25CA991D" w14:textId="77777777" w:rsidR="00054EB1" w:rsidRDefault="00375CE6">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Τι μας είπε ο κύριος Υπουργός, απαντώντας στις αιτιάσεις του Κομμουνιστικού Κόμματος; Πως οι ισχυρισμοί μας είναι παντελώς αβάσιμοι, αναπόδεικτοι και αστήρικτοι. Δείτε</w:t>
      </w:r>
      <w:r>
        <w:rPr>
          <w:rFonts w:eastAsia="Times New Roman"/>
          <w:bCs/>
          <w:shd w:val="clear" w:color="auto" w:fill="FFFFFF"/>
        </w:rPr>
        <w:t xml:space="preserve">, όμως, για παράδειγμα το </w:t>
      </w:r>
      <w:r>
        <w:rPr>
          <w:rFonts w:eastAsia="Times New Roman"/>
          <w:bCs/>
          <w:shd w:val="clear" w:color="auto" w:fill="FFFFFF"/>
        </w:rPr>
        <w:t>μ</w:t>
      </w:r>
      <w:r>
        <w:rPr>
          <w:rFonts w:eastAsia="Times New Roman"/>
          <w:bCs/>
          <w:shd w:val="clear" w:color="auto" w:fill="FFFFFF"/>
        </w:rPr>
        <w:t>ετρό</w:t>
      </w:r>
      <w:r>
        <w:rPr>
          <w:rFonts w:eastAsia="Times New Roman"/>
          <w:bCs/>
          <w:shd w:val="clear" w:color="auto" w:fill="FFFFFF"/>
        </w:rPr>
        <w:t xml:space="preserve"> της </w:t>
      </w:r>
      <w:r>
        <w:rPr>
          <w:rFonts w:eastAsia="Times New Roman"/>
          <w:bCs/>
          <w:shd w:val="clear" w:color="auto" w:fill="FFFFFF"/>
        </w:rPr>
        <w:lastRenderedPageBreak/>
        <w:t xml:space="preserve">Θεσσαλονίκης, που το γνωρίζω και πολύ καλά, για να δείτε αν είναι βάσιμη η κριτική του ΚΚΕ. </w:t>
      </w:r>
    </w:p>
    <w:p w14:paraId="25CA991E" w14:textId="77777777" w:rsidR="00054EB1" w:rsidRDefault="00375CE6">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Πριν ένα χρόνο περίπου, πέρυσι τον Οκτώβρη, η εταιρία που είχε το έργο, η ΑΕΓΕΚ, είχε απαιτήσεις από το δημόσιο γύρω στα 570 εκ</w:t>
      </w:r>
      <w:r>
        <w:rPr>
          <w:rFonts w:eastAsia="Times New Roman"/>
          <w:bCs/>
          <w:shd w:val="clear" w:color="auto" w:fill="FFFFFF"/>
        </w:rPr>
        <w:t>ατομμύρια ευρώ. Σταμάτησε την εκτέλεση του έργου, απέλυσε τους εργαζόμενους και προσέφυγε στα δικαστήρια, να διεκδικήσει αυτά που πίστευε πως της χρωστά το κράτος. Από τα 570 εκατομμύρια ευρώ εκδικάστηκαν μόνο τα 96 εκατομμύρια ευρώ. Αυτά αναγνώρισε το δικ</w:t>
      </w:r>
      <w:r>
        <w:rPr>
          <w:rFonts w:eastAsia="Times New Roman"/>
          <w:bCs/>
          <w:shd w:val="clear" w:color="auto" w:fill="FFFFFF"/>
        </w:rPr>
        <w:t xml:space="preserve">αστήριο ως πραγματικά. </w:t>
      </w:r>
    </w:p>
    <w:p w14:paraId="25CA991F" w14:textId="77777777" w:rsidR="00054EB1" w:rsidRDefault="00375CE6">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 xml:space="preserve">Τότε, βεβαίως, δεν υπήρχε η δυνατότητα για </w:t>
      </w:r>
      <w:proofErr w:type="spellStart"/>
      <w:r>
        <w:rPr>
          <w:rFonts w:eastAsia="Times New Roman"/>
          <w:bCs/>
          <w:shd w:val="clear" w:color="auto" w:fill="FFFFFF"/>
        </w:rPr>
        <w:t>ενδοδικαστική</w:t>
      </w:r>
      <w:proofErr w:type="spellEnd"/>
      <w:r>
        <w:rPr>
          <w:rFonts w:eastAsia="Times New Roman"/>
          <w:bCs/>
          <w:shd w:val="clear" w:color="auto" w:fill="FFFFFF"/>
        </w:rPr>
        <w:t xml:space="preserve"> επίλυση της διαφοράς. Τι θα γινόταν, όμως, αν υπήρχε; Θα γινόταν μια προσπάθεια να υπάρξει ένας έντιμος συμβιβασμός, για να αποφευχθεί η εκδίκαση της υπόθεσης. Αυτός είναι ένα</w:t>
      </w:r>
      <w:r>
        <w:rPr>
          <w:rFonts w:eastAsia="Times New Roman"/>
          <w:bCs/>
          <w:shd w:val="clear" w:color="auto" w:fill="FFFFFF"/>
        </w:rPr>
        <w:t xml:space="preserve">ς όρος που έχετε βάλει για καλά στην καθημερινότητά μας, στη ζωή μας, και ξέρουμε τώρα ακριβώς τι σημαίνει. Μιλώ για τον έντιμο συμβιβασμό σας. Θα τα βρίσκατε, δηλαδή, κάπου στη μέση ή λίγο πάνω ή λίγο κάτω. </w:t>
      </w:r>
    </w:p>
    <w:p w14:paraId="25CA9920" w14:textId="77777777" w:rsidR="00054EB1" w:rsidRDefault="00375CE6">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lastRenderedPageBreak/>
        <w:t>Σε αυτή την περίπτωση, ο συγκεκριμένος επιχειρη</w:t>
      </w:r>
      <w:r>
        <w:rPr>
          <w:rFonts w:eastAsia="Times New Roman"/>
          <w:bCs/>
          <w:shd w:val="clear" w:color="auto" w:fill="FFFFFF"/>
        </w:rPr>
        <w:t xml:space="preserve">ματικός όμιλος θα έπαιρνε, δηλαδή, 250 εκατομμύρια ευρώ πάνω–κάτω, αντί για 90 εκατομμύρια ευρώ, που πήρε με την εκδίκαση της υπόθεσης. Να, γιατί λέμε ότι ενδεχόμενα μπορεί να ωφεληθούν οι εργολάβοι. </w:t>
      </w:r>
    </w:p>
    <w:p w14:paraId="25CA9921" w14:textId="77777777" w:rsidR="00054EB1" w:rsidRDefault="00375CE6">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Τέλος, στην πέμπτη παράγραφο του ίδιου άρθρου, του άρθρ</w:t>
      </w:r>
      <w:r>
        <w:rPr>
          <w:rFonts w:eastAsia="Times New Roman"/>
          <w:bCs/>
          <w:shd w:val="clear" w:color="auto" w:fill="FFFFFF"/>
        </w:rPr>
        <w:t xml:space="preserve">ου 23, συμπεριλαμβάνονται και οι εκκρεμείς υποθέσεις. Ποιες είναι αυτές, κύριε Υπουργέ; Ποιους εθνικούς εργολάβους αφορά; Γι’ αυτούς τους λόγους στην </w:t>
      </w:r>
      <w:r>
        <w:rPr>
          <w:rFonts w:eastAsia="Times New Roman"/>
          <w:bCs/>
          <w:shd w:val="clear" w:color="auto" w:fill="FFFFFF"/>
        </w:rPr>
        <w:t>ε</w:t>
      </w:r>
      <w:r>
        <w:rPr>
          <w:rFonts w:eastAsia="Times New Roman"/>
          <w:bCs/>
          <w:shd w:val="clear" w:color="auto" w:fill="FFFFFF"/>
        </w:rPr>
        <w:t>πιτροπή</w:t>
      </w:r>
      <w:r>
        <w:rPr>
          <w:rFonts w:eastAsia="Times New Roman"/>
          <w:bCs/>
          <w:shd w:val="clear" w:color="auto" w:fill="FFFFFF"/>
        </w:rPr>
        <w:t xml:space="preserve"> μιλήσαμε για διάταξη που μυρίζει διαπλοκή. </w:t>
      </w:r>
    </w:p>
    <w:p w14:paraId="25CA9922" w14:textId="77777777" w:rsidR="00054EB1" w:rsidRDefault="00375CE6">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Τα δικαστικά ένσημα και τέλη είναι ουσιαστικά μία ή η</w:t>
      </w:r>
      <w:r>
        <w:rPr>
          <w:rFonts w:eastAsia="Times New Roman"/>
          <w:bCs/>
          <w:shd w:val="clear" w:color="auto" w:fill="FFFFFF"/>
        </w:rPr>
        <w:t xml:space="preserve"> άλλη, να μην πω ότι σε μερικές περιπτώσεις είναι και χειρότερα, αυξάνονται δηλαδή σε βάρος αυτών που προσφεύγουν στη δικαιοσύνη για να βρουν το δίκιο τους. </w:t>
      </w:r>
    </w:p>
    <w:p w14:paraId="25CA9923" w14:textId="77777777" w:rsidR="00054EB1" w:rsidRDefault="00375CE6">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Με το άρθρο 34</w:t>
      </w:r>
      <w:r>
        <w:rPr>
          <w:rFonts w:eastAsia="Times New Roman"/>
          <w:bCs/>
          <w:shd w:val="clear" w:color="auto" w:fill="FFFFFF"/>
        </w:rPr>
        <w:t>,</w:t>
      </w:r>
      <w:r>
        <w:rPr>
          <w:rFonts w:eastAsia="Times New Roman"/>
          <w:bCs/>
          <w:shd w:val="clear" w:color="auto" w:fill="FFFFFF"/>
        </w:rPr>
        <w:t xml:space="preserve"> μειώνεται στο μισό το δικαστικό ένσημο για τις εργατικές διαφορές –ρύθμιση που είναι σε θετική κατεύθυνση. Όμως εμείς </w:t>
      </w:r>
      <w:r>
        <w:rPr>
          <w:rFonts w:eastAsia="Times New Roman"/>
          <w:bCs/>
          <w:shd w:val="clear" w:color="auto" w:fill="FFFFFF"/>
        </w:rPr>
        <w:lastRenderedPageBreak/>
        <w:t xml:space="preserve">υποστηρίζουμε πως θα πρέπει να καταργηθεί πλήρως το δικαστικό ένσημο για τις εργατικές διαφορές. </w:t>
      </w:r>
    </w:p>
    <w:p w14:paraId="25CA9924" w14:textId="77777777" w:rsidR="00054EB1" w:rsidRDefault="00375CE6">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Στο άρθρο 35</w:t>
      </w:r>
      <w:r>
        <w:rPr>
          <w:rFonts w:eastAsia="Times New Roman"/>
          <w:bCs/>
          <w:shd w:val="clear" w:color="auto" w:fill="FFFFFF"/>
        </w:rPr>
        <w:t>,</w:t>
      </w:r>
      <w:r>
        <w:rPr>
          <w:rFonts w:eastAsia="Times New Roman"/>
          <w:bCs/>
          <w:shd w:val="clear" w:color="auto" w:fill="FFFFFF"/>
        </w:rPr>
        <w:t xml:space="preserve"> επιβάλλεται για πρώτη φορ</w:t>
      </w:r>
      <w:r>
        <w:rPr>
          <w:rFonts w:eastAsia="Times New Roman"/>
          <w:bCs/>
          <w:shd w:val="clear" w:color="auto" w:fill="FFFFFF"/>
        </w:rPr>
        <w:t xml:space="preserve">ά παράβολο για τις αναβολές των υποθέσεων. Είναι απαράδεκτο, γιατί επιβαρύνει άδικα τους διαδίκους. </w:t>
      </w:r>
    </w:p>
    <w:p w14:paraId="25CA9925" w14:textId="77777777" w:rsidR="00054EB1" w:rsidRDefault="00375CE6">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Στο άρθρο 40</w:t>
      </w:r>
      <w:r>
        <w:rPr>
          <w:rFonts w:eastAsia="Times New Roman"/>
          <w:bCs/>
          <w:shd w:val="clear" w:color="auto" w:fill="FFFFFF"/>
        </w:rPr>
        <w:t>,</w:t>
      </w:r>
      <w:r>
        <w:rPr>
          <w:rFonts w:eastAsia="Times New Roman"/>
          <w:bCs/>
          <w:shd w:val="clear" w:color="auto" w:fill="FFFFFF"/>
        </w:rPr>
        <w:t xml:space="preserve"> επιβάλλεται απαράδεκτα για πρώτη φορά παράβολο 50 ευρώ για την υποβολή αίτησης εξαίρεσης δικαστών στα ποινικά δικαστήρια. </w:t>
      </w:r>
    </w:p>
    <w:p w14:paraId="25CA9926" w14:textId="77777777" w:rsidR="00054EB1" w:rsidRDefault="00375CE6">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Στο άρθρο 42</w:t>
      </w:r>
      <w:r>
        <w:rPr>
          <w:rFonts w:eastAsia="Times New Roman"/>
          <w:bCs/>
          <w:shd w:val="clear" w:color="auto" w:fill="FFFFFF"/>
        </w:rPr>
        <w:t>,</w:t>
      </w:r>
      <w:r>
        <w:rPr>
          <w:rFonts w:eastAsia="Times New Roman"/>
          <w:bCs/>
          <w:shd w:val="clear" w:color="auto" w:fill="FFFFFF"/>
        </w:rPr>
        <w:t xml:space="preserve"> αυξά</w:t>
      </w:r>
      <w:r>
        <w:rPr>
          <w:rFonts w:eastAsia="Times New Roman"/>
          <w:bCs/>
          <w:shd w:val="clear" w:color="auto" w:fill="FFFFFF"/>
        </w:rPr>
        <w:t xml:space="preserve">νονται σημαντικά τα ποσά με τα οποία επιβαρύνονται οι διάδικοι που προσφεύγουν στα δικαστήρια υπέρ του Ταμείου Χρηματοδότησης Δικαστικών Κτηρίων μέσω του δικαστικού ενσήμου αλλά και του </w:t>
      </w:r>
      <w:proofErr w:type="spellStart"/>
      <w:r>
        <w:rPr>
          <w:rFonts w:eastAsia="Times New Roman"/>
          <w:bCs/>
          <w:shd w:val="clear" w:color="auto" w:fill="FFFFFF"/>
        </w:rPr>
        <w:t>μεγαρόσημου</w:t>
      </w:r>
      <w:proofErr w:type="spellEnd"/>
      <w:r>
        <w:rPr>
          <w:rFonts w:eastAsia="Times New Roman"/>
          <w:bCs/>
          <w:shd w:val="clear" w:color="auto" w:fill="FFFFFF"/>
        </w:rPr>
        <w:t xml:space="preserve">. </w:t>
      </w:r>
    </w:p>
    <w:p w14:paraId="25CA9927" w14:textId="77777777" w:rsidR="00054EB1" w:rsidRDefault="00375CE6">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t>Στο άρθρο 115 –τώρα 114, γιατί έχει αποσυρθεί το 111– ευ</w:t>
      </w:r>
      <w:r>
        <w:rPr>
          <w:rFonts w:eastAsia="Times New Roman"/>
          <w:bCs/>
          <w:shd w:val="clear" w:color="auto" w:fill="FFFFFF"/>
        </w:rPr>
        <w:t xml:space="preserve">νοούνται οι μεγάλες εμπορικές επιχειρήσεις λιπασμάτων, αφού θα πρέπει να ελέγχονται κάθε πέντε, αντί για τρία χρόνια, που ήταν μέχρι σήμερα. </w:t>
      </w:r>
    </w:p>
    <w:p w14:paraId="25CA9928" w14:textId="77777777" w:rsidR="00054EB1" w:rsidRDefault="00375CE6">
      <w:pPr>
        <w:tabs>
          <w:tab w:val="left" w:pos="426"/>
          <w:tab w:val="center" w:pos="4393"/>
        </w:tabs>
        <w:spacing w:after="0" w:line="600" w:lineRule="auto"/>
        <w:ind w:firstLine="851"/>
        <w:jc w:val="both"/>
        <w:rPr>
          <w:rFonts w:eastAsia="Times New Roman"/>
          <w:bCs/>
          <w:shd w:val="clear" w:color="auto" w:fill="FFFFFF"/>
        </w:rPr>
      </w:pPr>
      <w:r>
        <w:rPr>
          <w:rFonts w:eastAsia="Times New Roman"/>
          <w:bCs/>
          <w:shd w:val="clear" w:color="auto" w:fill="FFFFFF"/>
        </w:rPr>
        <w:lastRenderedPageBreak/>
        <w:t>Το άρθρο 116</w:t>
      </w:r>
      <w:r>
        <w:rPr>
          <w:rFonts w:eastAsia="Times New Roman"/>
          <w:bCs/>
          <w:shd w:val="clear" w:color="auto" w:fill="FFFFFF"/>
        </w:rPr>
        <w:t>,</w:t>
      </w:r>
      <w:r>
        <w:rPr>
          <w:rFonts w:eastAsia="Times New Roman"/>
          <w:bCs/>
          <w:shd w:val="clear" w:color="auto" w:fill="FFFFFF"/>
        </w:rPr>
        <w:t xml:space="preserve"> αποτελεί άλλη μια νομοθέτηση που ενισχύει τους επιχειρηματικούς ομίλους στο εμπόριο. Δημιουργεί ακόμη πιο ασφυκτικές συνθήκες για τους αυτοαπασχολούμενους στο λιανεμπόριο και επιδεινώνει τις σχέσεις εργασίας των υπαλλήλων στον κλάδο. Με την τροποποίηση αυ</w:t>
      </w:r>
      <w:r>
        <w:rPr>
          <w:rFonts w:eastAsia="Times New Roman"/>
          <w:bCs/>
          <w:shd w:val="clear" w:color="auto" w:fill="FFFFFF"/>
        </w:rPr>
        <w:t>τή</w:t>
      </w:r>
      <w:r>
        <w:rPr>
          <w:rFonts w:eastAsia="Times New Roman"/>
          <w:bCs/>
          <w:shd w:val="clear" w:color="auto" w:fill="FFFFFF"/>
        </w:rPr>
        <w:t>,</w:t>
      </w:r>
      <w:r>
        <w:rPr>
          <w:rFonts w:eastAsia="Times New Roman"/>
          <w:bCs/>
          <w:shd w:val="clear" w:color="auto" w:fill="FFFFFF"/>
        </w:rPr>
        <w:t xml:space="preserve"> οι ενδιάμεσες εκπτωτικές περίοδοι θα διαρκούν συνολικά τριάντα μέρες, από είκοσι που ίσχυε με τον προηγούμενο νόμο, ενώ καθορίζονται σε τουλάχιστον δύο οι Κυριακές κατά τις οποίες τα καταστήματα θα μπορούν να παραμένουν ανοιχτά. Άρα κάνετε ένα βήμα παρ</w:t>
      </w:r>
      <w:r>
        <w:rPr>
          <w:rFonts w:eastAsia="Times New Roman"/>
          <w:bCs/>
          <w:shd w:val="clear" w:color="auto" w:fill="FFFFFF"/>
        </w:rPr>
        <w:t xml:space="preserve">απέρα, μειώνοντας τις Κυριακές που είναι αργίες, ως μέτρο συμβολής στην οικονομική ανάπτυξη του τομέα του εμπορίου και των επιχειρήσεών του. Αυτό θα βοηθήσει όλους, όπως ισχυρίζεται η Κυβέρνηση; </w:t>
      </w:r>
    </w:p>
    <w:p w14:paraId="25CA9929" w14:textId="77777777" w:rsidR="00054EB1" w:rsidRDefault="00375CE6">
      <w:pPr>
        <w:tabs>
          <w:tab w:val="left" w:pos="426"/>
          <w:tab w:val="center" w:pos="4393"/>
        </w:tabs>
        <w:spacing w:after="0" w:line="600" w:lineRule="auto"/>
        <w:ind w:firstLine="851"/>
        <w:jc w:val="both"/>
        <w:rPr>
          <w:rFonts w:eastAsia="Times New Roman" w:cs="Times New Roman"/>
        </w:rPr>
      </w:pPr>
      <w:r>
        <w:rPr>
          <w:rFonts w:eastAsia="Times New Roman"/>
          <w:b/>
          <w:bCs/>
          <w:shd w:val="clear" w:color="auto" w:fill="FFFFFF"/>
        </w:rPr>
        <w:t>ΝΙΚΟΛΑΟΣ ΚΑΡΑΘΑΝΑΣΟΠΟΥΛΟΣ:</w:t>
      </w:r>
      <w:r>
        <w:rPr>
          <w:rFonts w:eastAsia="Times New Roman"/>
          <w:bCs/>
          <w:shd w:val="clear" w:color="auto" w:fill="FFFFFF"/>
        </w:rPr>
        <w:t xml:space="preserve"> Λίγη ησυχία, κύριοι συνάδελφοι! Κ</w:t>
      </w:r>
      <w:r>
        <w:rPr>
          <w:rFonts w:eastAsia="Times New Roman"/>
          <w:bCs/>
          <w:shd w:val="clear" w:color="auto" w:fill="FFFFFF"/>
        </w:rPr>
        <w:t xml:space="preserve">ύριε Πρόεδρε, εδώ έχουν κάνει πηγαδάκια παντού. Έλεος. </w:t>
      </w:r>
    </w:p>
    <w:p w14:paraId="25CA992A" w14:textId="77777777" w:rsidR="00054EB1" w:rsidRDefault="00375CE6">
      <w:pPr>
        <w:spacing w:after="0" w:line="600" w:lineRule="auto"/>
        <w:ind w:firstLine="567"/>
        <w:jc w:val="both"/>
        <w:rPr>
          <w:rFonts w:eastAsia="Times New Roman" w:cs="Times New Roman"/>
          <w:szCs w:val="24"/>
        </w:rPr>
      </w:pPr>
      <w:r>
        <w:rPr>
          <w:rFonts w:eastAsia="Times New Roman" w:cs="Times New Roman"/>
          <w:b/>
          <w:szCs w:val="24"/>
        </w:rPr>
        <w:lastRenderedPageBreak/>
        <w:t xml:space="preserve">ΑΘΑΝΑΣΙΟΣ ΒΑΡΔΑΛΗΣ: </w:t>
      </w:r>
      <w:r>
        <w:rPr>
          <w:rFonts w:eastAsia="Times New Roman" w:cs="Times New Roman"/>
          <w:szCs w:val="24"/>
        </w:rPr>
        <w:t>Η αλήθεια είναι πως πρόκειται για ένα ακόμη μέτρο όξυνσης του ανταγωνισμού σε βάρος των αυτοαπασχολούμενων. Όχι μόνο δεν θα υπάρξει όφελος για τους αυτοαπασχολούμενους, αλλά με την</w:t>
      </w:r>
      <w:r>
        <w:rPr>
          <w:rFonts w:eastAsia="Times New Roman" w:cs="Times New Roman"/>
          <w:szCs w:val="24"/>
        </w:rPr>
        <w:t xml:space="preserve"> όξυνση του ανταγωνισμού</w:t>
      </w:r>
      <w:r>
        <w:rPr>
          <w:rFonts w:eastAsia="Times New Roman" w:cs="Times New Roman"/>
          <w:szCs w:val="24"/>
        </w:rPr>
        <w:t>,</w:t>
      </w:r>
      <w:r>
        <w:rPr>
          <w:rFonts w:eastAsia="Times New Roman" w:cs="Times New Roman"/>
          <w:szCs w:val="24"/>
        </w:rPr>
        <w:t xml:space="preserve"> αυτό που θα γίνεται είναι να εκτοπίζονται όλοι και περισσότεροι. Η Κυβέρνηση, επομένως, δεν νοιάζεται για όλους αλλά για τους μεγάλους επιχειρηματικούς ομίλους και μόνο. </w:t>
      </w:r>
    </w:p>
    <w:p w14:paraId="25CA992B"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t>Απ’ όλα αυτά προκύπτει ότι το συμφέρον των αυτοαπασχολούμεν</w:t>
      </w:r>
      <w:r>
        <w:rPr>
          <w:rFonts w:eastAsia="Times New Roman" w:cs="Times New Roman"/>
          <w:szCs w:val="24"/>
        </w:rPr>
        <w:t>ων και των μικρών εμπόρων είναι να αγωνιστούν από κοινού με τους εμποροϋπαλλήλους και τους άλλους κλάδους των εργαζομένων που σήμερα διεκδικούν και παλεύουν για την κατοχύρωση της Κυριακής αργίας, για την κατάργηση όλων των νόμων που απελευθερώνουν το ωράρ</w:t>
      </w:r>
      <w:r>
        <w:rPr>
          <w:rFonts w:eastAsia="Times New Roman" w:cs="Times New Roman"/>
          <w:szCs w:val="24"/>
        </w:rPr>
        <w:t xml:space="preserve">ιο, για σταθερό, ημερήσιο εργάσιμο χρόνο. </w:t>
      </w:r>
    </w:p>
    <w:p w14:paraId="25CA992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5CA992D"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t>Σε μισό λεπτό τελειώνω, κύριε Πρόεδρε.</w:t>
      </w:r>
    </w:p>
    <w:p w14:paraId="25CA992E"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lastRenderedPageBreak/>
        <w:t xml:space="preserve">Όσον αφορά την τροπολογία για τη μείωση του ΦΠΑ σε ορισμένα νησιά του Αιγαίου, κατ’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w:t>
      </w:r>
      <w:r>
        <w:rPr>
          <w:rFonts w:eastAsia="Times New Roman" w:cs="Times New Roman"/>
          <w:szCs w:val="24"/>
        </w:rPr>
        <w:t>ο ΦΠΑ είναι ο πιο αντιλαϊκός φόρος, που μειώνει δραστικά το λαϊκό εισόδημα. Η μείωση του ΦΠΑ στα νησιά</w:t>
      </w:r>
      <w:r>
        <w:rPr>
          <w:rFonts w:eastAsia="Times New Roman" w:cs="Times New Roman"/>
          <w:szCs w:val="24"/>
        </w:rPr>
        <w:t>,</w:t>
      </w:r>
      <w:r>
        <w:rPr>
          <w:rFonts w:eastAsia="Times New Roman" w:cs="Times New Roman"/>
          <w:szCs w:val="24"/>
        </w:rPr>
        <w:t xml:space="preserve"> αποτελεί ένα εν μέρει αντιστάθμισμα των προβλημάτων και παραγόντων που κάνουν τη ζωή στα νησιά πιο ακριβή, πιο δύσκολη και επικίνδυνη, αυτό που λέμε </w:t>
      </w:r>
      <w:proofErr w:type="spellStart"/>
      <w:r>
        <w:rPr>
          <w:rFonts w:eastAsia="Times New Roman" w:cs="Times New Roman"/>
          <w:szCs w:val="24"/>
        </w:rPr>
        <w:t>νησ</w:t>
      </w:r>
      <w:r>
        <w:rPr>
          <w:rFonts w:eastAsia="Times New Roman" w:cs="Times New Roman"/>
          <w:szCs w:val="24"/>
        </w:rPr>
        <w:t>ιωτικότητα</w:t>
      </w:r>
      <w:proofErr w:type="spellEnd"/>
      <w:r>
        <w:rPr>
          <w:rFonts w:eastAsia="Times New Roman" w:cs="Times New Roman"/>
          <w:szCs w:val="24"/>
        </w:rPr>
        <w:t xml:space="preserve">. </w:t>
      </w:r>
    </w:p>
    <w:p w14:paraId="25CA992F"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t>Τι κάνει τώρα ο ΣΥΡΙΖΑ; Αφού κατάργησε τον μειωμένο ΦΠΑ στα νησιά, έρχεται τώρα και σε ορισμένα μόνο νησιά του Αιγαίου νομοθετεί για έναν μόνο χρόνο -επομένως, πρόκειται για προσωρινό μέτρο– τους μειωμένους συντελεστές. Κάνει μάλιστα έναν απαρ</w:t>
      </w:r>
      <w:r>
        <w:rPr>
          <w:rFonts w:eastAsia="Times New Roman" w:cs="Times New Roman"/>
          <w:szCs w:val="24"/>
        </w:rPr>
        <w:t>άδεκτο συσχετισμό συνδέοντας την αναστολή του ΦΠΑ στα νησιά που πλήττονται από την προσφυγική κρίση. Επί της ουσίας, δηλαδή, πρόκειται για κυβερνητικό εκβιασμό για να γίνουν τα νησιά χώρος εγκλωβισμού χιλιάδων προσφύγων μεταναστών που είναι θύματα των ιμπε</w:t>
      </w:r>
      <w:r>
        <w:rPr>
          <w:rFonts w:eastAsia="Times New Roman" w:cs="Times New Roman"/>
          <w:szCs w:val="24"/>
        </w:rPr>
        <w:t xml:space="preserve">ριαλιστικών επεμβάσεων και των πολέμων. </w:t>
      </w:r>
    </w:p>
    <w:p w14:paraId="25CA9930"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lastRenderedPageBreak/>
        <w:t xml:space="preserve">Εμείς θα το ψηφίσουμε, όμως καλούμε τον λαό των νησιών να διεκδικήσουν την κατάργηση του ΦΠΑ στα είδη πλατιάς λαϊκής κατανάλωσης. </w:t>
      </w:r>
    </w:p>
    <w:p w14:paraId="25CA9931"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t>Σας ευχαριστώ.</w:t>
      </w:r>
    </w:p>
    <w:p w14:paraId="25CA9932" w14:textId="77777777" w:rsidR="00054EB1" w:rsidRDefault="00375CE6">
      <w:pPr>
        <w:spacing w:after="0" w:line="600" w:lineRule="auto"/>
        <w:ind w:firstLine="567"/>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Εγώ ευχαριστώ.</w:t>
      </w:r>
    </w:p>
    <w:p w14:paraId="25CA9933"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t xml:space="preserve">Προχωρούμε με τον </w:t>
      </w:r>
      <w:r>
        <w:rPr>
          <w:rFonts w:eastAsia="Times New Roman" w:cs="Times New Roman"/>
          <w:szCs w:val="24"/>
        </w:rPr>
        <w:t xml:space="preserve">κ. Καμμένο, ειδικό αγορητή των ΑΝΕΛ. </w:t>
      </w:r>
    </w:p>
    <w:p w14:paraId="25CA9934" w14:textId="77777777" w:rsidR="00054EB1" w:rsidRDefault="00375CE6">
      <w:pPr>
        <w:spacing w:after="0" w:line="600" w:lineRule="auto"/>
        <w:ind w:firstLine="567"/>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Ευχαριστώ πολύ, κύριε Πρόεδρε. </w:t>
      </w:r>
    </w:p>
    <w:p w14:paraId="25CA9935"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t xml:space="preserve">Αγαπητοί συνάδελφοι, έχουμε συζητήσει επί μακρόν και με πολύ μεγάλη λεπτομέρεια το εν λόγω νομοσχέδιο, όσον αφορά και το Υπουργείο Δικαιοσύνης, </w:t>
      </w:r>
      <w:proofErr w:type="spellStart"/>
      <w:r>
        <w:rPr>
          <w:rFonts w:eastAsia="Times New Roman" w:cs="Times New Roman"/>
          <w:szCs w:val="24"/>
        </w:rPr>
        <w:t>πόσω</w:t>
      </w:r>
      <w:proofErr w:type="spellEnd"/>
      <w:r>
        <w:rPr>
          <w:rFonts w:eastAsia="Times New Roman" w:cs="Times New Roman"/>
          <w:szCs w:val="24"/>
        </w:rPr>
        <w:t xml:space="preserve"> μάλλον το </w:t>
      </w:r>
      <w:r>
        <w:rPr>
          <w:rFonts w:eastAsia="Times New Roman" w:cs="Times New Roman"/>
          <w:szCs w:val="24"/>
        </w:rPr>
        <w:t>Υπουργείο Οικονομικών σε σχέση με τη χρήση και το αφορολόγητο και την πάταξη της φοροδιαφυγής, αλλά και το ξέπλυμα, όπως λέει και η αιτιολογική έκθεση, σε σχέση με τη χρήση του πλαστικού χρήματος.</w:t>
      </w:r>
    </w:p>
    <w:p w14:paraId="25CA9936"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lastRenderedPageBreak/>
        <w:t>Οι Ανεξάρτητοι Έλληνες είχαμε μια δημιουργική, νομίζω, εισή</w:t>
      </w:r>
      <w:r>
        <w:rPr>
          <w:rFonts w:eastAsia="Times New Roman" w:cs="Times New Roman"/>
          <w:szCs w:val="24"/>
        </w:rPr>
        <w:t xml:space="preserve">γηση όλες αυτές τις μέρες. Χαιρετίζουμε τις όποιες διορθώσεις και τις όποιες καλυτερεύσεις του νομοθετήματος αυτού σε ορισμένα άρθρα τα οποία και δεν χρειάζεται να αναφέρω. </w:t>
      </w:r>
    </w:p>
    <w:p w14:paraId="25CA9937"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t>Θα ξεκινήσω την αναφορά μου στις σημερινές τροπολογίες, τις οποίες κρίνω εξαιρετικ</w:t>
      </w:r>
      <w:r>
        <w:rPr>
          <w:rFonts w:eastAsia="Times New Roman" w:cs="Times New Roman"/>
          <w:szCs w:val="24"/>
        </w:rPr>
        <w:t>ά θετικές από μεριάς του Υπουργείου Αθλητισμού. Θα πρέπει εδώ να πούμε ότι είχα και διαβούλευση με τον αξιότιμο Υπουργό, τον κ. Βασιλειάδη. Μια εβδομάδα πριν κάναμε μια μεγάλη συζήτηση. Μου ανέλυσε όλα τα ζητήματα όπως τα παρέλαβε κι αυτός από τον κ. Κοντο</w:t>
      </w:r>
      <w:r>
        <w:rPr>
          <w:rFonts w:eastAsia="Times New Roman" w:cs="Times New Roman"/>
          <w:szCs w:val="24"/>
        </w:rPr>
        <w:t>νή και στην κοινή διακυβέρνηση αποφασίσαμε, για τους λόγους οι οποίους εξηγούνται βέβαια και στις τροπολογίες, ότι πρέπει να γίνουν τώρα αυτές οι αλλαγές χωρίς να έχουμε κάποια πίεση. Δεν είναι κακό που έρχονται τώρα, διότι είναι κάποιες αλλαγές μέσα στο Υ</w:t>
      </w:r>
      <w:r>
        <w:rPr>
          <w:rFonts w:eastAsia="Times New Roman" w:cs="Times New Roman"/>
          <w:szCs w:val="24"/>
        </w:rPr>
        <w:t xml:space="preserve">πουργείο Αθλητισμού οι οποίες πρέπει να γίνουν άμεσα για ευνόητους λόγους, οπότε τις στηρίζουμε όλες. </w:t>
      </w:r>
    </w:p>
    <w:p w14:paraId="25CA9938"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lastRenderedPageBreak/>
        <w:t>Όσον αφορά τη βασική τροπολογία, η οποία ήταν και ένα κομμάτι πολιτικής έριδος τις τελευταίες ημέρες για το ΦΠΑ στα νησιά και τις παροχές που κάνει η Κυβ</w:t>
      </w:r>
      <w:r>
        <w:rPr>
          <w:rFonts w:eastAsia="Times New Roman" w:cs="Times New Roman"/>
          <w:szCs w:val="24"/>
        </w:rPr>
        <w:t xml:space="preserve">έρνηση ΣΥΡΙΖΑ-Ανεξαρτήτων Ελλήνων, είναι κάτι το οποίο κρίνουμε απολύτως θετικό. </w:t>
      </w:r>
    </w:p>
    <w:p w14:paraId="25CA9939"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t>Νομίζω ότι φαίνεται η οριζόντια ομόνοια πλέον σε όλους τους συναδέλφους</w:t>
      </w:r>
      <w:r>
        <w:rPr>
          <w:rFonts w:eastAsia="Times New Roman" w:cs="Times New Roman"/>
          <w:szCs w:val="24"/>
        </w:rPr>
        <w:t>,</w:t>
      </w:r>
      <w:r>
        <w:rPr>
          <w:rFonts w:eastAsia="Times New Roman" w:cs="Times New Roman"/>
          <w:szCs w:val="24"/>
        </w:rPr>
        <w:t xml:space="preserve"> σε όλες τις πτέρυγες της Βουλής, ότι πρέπει να στηρίξουμε ομόφωνα αυτήν την απόφαση, διότι το κίνητρο</w:t>
      </w:r>
      <w:r>
        <w:rPr>
          <w:rFonts w:eastAsia="Times New Roman" w:cs="Times New Roman"/>
          <w:szCs w:val="24"/>
        </w:rPr>
        <w:t xml:space="preserve"> που δίνεται αυτή τη στιγμή στην Κυβέρνηση και από την Κυβέρνηση περνάει στους κατοίκους των νησιών, οι οποίοι φιλοξενούν χωρίς δική τους ευθύνη, αλλά διαχειρίζονται μια τεράστια κρίση τα τελευταία δυο χρόνια. Είναι ευθύνη του Κοινοβουλίου και </w:t>
      </w:r>
      <w:proofErr w:type="spellStart"/>
      <w:r>
        <w:rPr>
          <w:rFonts w:eastAsia="Times New Roman" w:cs="Times New Roman"/>
          <w:szCs w:val="24"/>
        </w:rPr>
        <w:t>πόσω</w:t>
      </w:r>
      <w:proofErr w:type="spellEnd"/>
      <w:r>
        <w:rPr>
          <w:rFonts w:eastAsia="Times New Roman" w:cs="Times New Roman"/>
          <w:szCs w:val="24"/>
        </w:rPr>
        <w:t xml:space="preserve"> μάλλον </w:t>
      </w:r>
      <w:r>
        <w:rPr>
          <w:rFonts w:eastAsia="Times New Roman" w:cs="Times New Roman"/>
          <w:szCs w:val="24"/>
        </w:rPr>
        <w:t>της ελληνικής Κυβέρνησης να απαλύνει τα λειτουργικά έξοδα των ανθρώπων που ζουν και λειτουργούν από και προς αυτά τα νησιά, να φθηνύνει ή να μην αυξηθεί τουλάχιστον το κόστος διαβίωσης, το νοικοκυριό να έχει χρήματα για τη διαβίωσή του και για την εξυπηρέτ</w:t>
      </w:r>
      <w:r>
        <w:rPr>
          <w:rFonts w:eastAsia="Times New Roman" w:cs="Times New Roman"/>
          <w:szCs w:val="24"/>
        </w:rPr>
        <w:t xml:space="preserve">ηση </w:t>
      </w:r>
      <w:r>
        <w:rPr>
          <w:rFonts w:eastAsia="Times New Roman" w:cs="Times New Roman"/>
          <w:szCs w:val="24"/>
        </w:rPr>
        <w:lastRenderedPageBreak/>
        <w:t>των αναγκών του, αλλά και για όποια άλλη δραστηριότητα χρειαστεί, οπότε νομίζω ότι είναι πάρα πολύ θετικό.</w:t>
      </w:r>
    </w:p>
    <w:p w14:paraId="25CA993A"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Νομίζω ότι το μήνυμα που περνάμε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στιγμή είναι πολύ θετικό, όχι μόνο προς τον ελληνικό λαό, αλλά είναι ένα εξαιρετικά θετικό μήνυμα ομόνο</w:t>
      </w:r>
      <w:r>
        <w:rPr>
          <w:rFonts w:eastAsia="Times New Roman" w:cs="Times New Roman"/>
          <w:szCs w:val="24"/>
        </w:rPr>
        <w:t>ιας και λογικής, το οποίο περνάμε και στους δανειστές και στους θεσμούς, οι οποίοι έτρεξαν εσπευσμένα να καταδικάσουν την κίνηση της ελληνικής Κυβέρνησης. Η στάση τους,  βέβαια, δύο ημέρες μετά, μετατράπηκε σε κάτι το «ναι μεν είχατε το δικαίωμα, αλλά…». Χ</w:t>
      </w:r>
      <w:r>
        <w:rPr>
          <w:rFonts w:eastAsia="Times New Roman" w:cs="Times New Roman"/>
          <w:szCs w:val="24"/>
        </w:rPr>
        <w:t xml:space="preserve">ωρίστηκε στα δύο και η Ευρώπη σε σχέση με την απόφαση της Κυβέρνησης να δώσει το επίδομα στους συνταξιούχους και να μην αυξηθεί, να μειωθεί στην ουσία ο ΦΠΑ στα ακριτικά νησιά που δέχονται τους μετανάστες. </w:t>
      </w:r>
    </w:p>
    <w:p w14:paraId="25CA993B"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Οπότε, πιστεύω ότι το «ναι» από όλους είναι εξαιρ</w:t>
      </w:r>
      <w:r>
        <w:rPr>
          <w:rFonts w:eastAsia="Times New Roman" w:cs="Times New Roman"/>
          <w:szCs w:val="24"/>
        </w:rPr>
        <w:t xml:space="preserve">ετικά σημαντικό και δίνει ένα πολύ σημαντικό μήνυμα και στο εσωτερικό και στο εξωτερικό. </w:t>
      </w:r>
      <w:r>
        <w:rPr>
          <w:rFonts w:eastAsia="Times New Roman" w:cs="Times New Roman"/>
          <w:szCs w:val="24"/>
        </w:rPr>
        <w:lastRenderedPageBreak/>
        <w:t>Το μήνυμα αυτό ας το κρατήσουμε και για τα υπόλοιπα, τα οποία θα έρθουν τις επόμενες ημέρες με το τέλος της αξιολόγησης και από εκεί και πέρα με το γύρισμα, με το καλό</w:t>
      </w:r>
      <w:r>
        <w:rPr>
          <w:rFonts w:eastAsia="Times New Roman" w:cs="Times New Roman"/>
          <w:szCs w:val="24"/>
        </w:rPr>
        <w:t xml:space="preserve">, της ελληνικής οικονομίας. </w:t>
      </w:r>
    </w:p>
    <w:p w14:paraId="25CA993C" w14:textId="77777777" w:rsidR="00054EB1" w:rsidRDefault="00375CE6">
      <w:pPr>
        <w:spacing w:after="0" w:line="600" w:lineRule="auto"/>
        <w:ind w:firstLine="720"/>
        <w:jc w:val="both"/>
        <w:rPr>
          <w:rFonts w:eastAsia="Times New Roman"/>
          <w:bCs/>
          <w:color w:val="000000"/>
          <w:szCs w:val="24"/>
        </w:rPr>
      </w:pPr>
      <w:r>
        <w:rPr>
          <w:rFonts w:eastAsia="Times New Roman" w:cs="Times New Roman"/>
          <w:szCs w:val="24"/>
        </w:rPr>
        <w:t>Θα ήθελα να πω κάτι που διάβασα τις τελευταίες ημέρες. Θα το πω γιατί αφορά κάποια μέτρα που έχουν να κάνουν αυτή τη στιγμή με την οικονομία, αλλά και επειδή τρέχει αυτές τις ημέρες και η διαπραγμάτευση για την αξιολόγηση. Τα ν</w:t>
      </w:r>
      <w:r>
        <w:rPr>
          <w:rFonts w:eastAsia="Times New Roman" w:cs="Times New Roman"/>
          <w:szCs w:val="24"/>
        </w:rPr>
        <w:t xml:space="preserve">έα της ημέρας, λοιπόν, είναι ότι η κ. </w:t>
      </w:r>
      <w:proofErr w:type="spellStart"/>
      <w:r>
        <w:rPr>
          <w:rFonts w:eastAsia="Times New Roman" w:cs="Times New Roman"/>
          <w:szCs w:val="24"/>
        </w:rPr>
        <w:t>Λαγκάρντ</w:t>
      </w:r>
      <w:proofErr w:type="spellEnd"/>
      <w:r>
        <w:rPr>
          <w:rFonts w:eastAsia="Times New Roman" w:cs="Times New Roman"/>
          <w:szCs w:val="24"/>
        </w:rPr>
        <w:t xml:space="preserve">, όπως έχω πει σε πολλές άλλες ομιλίες μου, καταδικάσθηκε για αμέλεια ως Υπουργός Οικονομικών, διότι δεν έκανε έφεση και δεν παρέστη το γαλλικό δημόσιο κατά της διαιτησίας που είχε με τον κ. </w:t>
      </w:r>
      <w:proofErr w:type="spellStart"/>
      <w:r>
        <w:rPr>
          <w:rFonts w:eastAsia="Times New Roman"/>
          <w:bCs/>
          <w:color w:val="000000"/>
          <w:szCs w:val="24"/>
        </w:rPr>
        <w:t>Μπερνάρντ</w:t>
      </w:r>
      <w:proofErr w:type="spellEnd"/>
      <w:r>
        <w:rPr>
          <w:rFonts w:eastAsia="Times New Roman"/>
          <w:bCs/>
          <w:color w:val="000000"/>
          <w:szCs w:val="24"/>
        </w:rPr>
        <w:t xml:space="preserve"> Ταπί για </w:t>
      </w:r>
      <w:r>
        <w:rPr>
          <w:rFonts w:eastAsia="Times New Roman"/>
          <w:bCs/>
          <w:color w:val="000000"/>
          <w:szCs w:val="24"/>
        </w:rPr>
        <w:t xml:space="preserve">285 εκατομμύρια ευρώ και αυτό επέφερε απώλεια για το γαλλικό δημόσιο ύψους 285 εκατομμυρίων. </w:t>
      </w:r>
    </w:p>
    <w:p w14:paraId="25CA993D" w14:textId="77777777" w:rsidR="00054EB1" w:rsidRDefault="00375CE6">
      <w:pPr>
        <w:spacing w:after="0" w:line="600" w:lineRule="auto"/>
        <w:ind w:firstLine="720"/>
        <w:jc w:val="both"/>
        <w:rPr>
          <w:rFonts w:eastAsia="Times New Roman"/>
          <w:bCs/>
          <w:color w:val="000000"/>
          <w:szCs w:val="24"/>
        </w:rPr>
      </w:pPr>
      <w:r>
        <w:rPr>
          <w:rFonts w:eastAsia="Times New Roman"/>
          <w:bCs/>
          <w:color w:val="000000"/>
          <w:szCs w:val="24"/>
        </w:rPr>
        <w:t xml:space="preserve">Η αμέλεια της κ. </w:t>
      </w:r>
      <w:proofErr w:type="spellStart"/>
      <w:r>
        <w:rPr>
          <w:rFonts w:eastAsia="Times New Roman"/>
          <w:bCs/>
          <w:color w:val="000000"/>
          <w:szCs w:val="24"/>
        </w:rPr>
        <w:t>Λαγκάρντ</w:t>
      </w:r>
      <w:proofErr w:type="spellEnd"/>
      <w:r>
        <w:rPr>
          <w:rFonts w:eastAsia="Times New Roman"/>
          <w:bCs/>
          <w:color w:val="000000"/>
          <w:szCs w:val="24"/>
        </w:rPr>
        <w:t xml:space="preserve"> είναι για μένα πολύ σημαντικό να σημειωθεί πολιτικά. Και επειδή θα συνεδριάσει –να το ξέρετε όλοι- αυτές τις ημέρες το </w:t>
      </w:r>
      <w:r>
        <w:rPr>
          <w:rFonts w:eastAsia="Times New Roman"/>
          <w:bCs/>
          <w:color w:val="000000"/>
          <w:szCs w:val="24"/>
        </w:rPr>
        <w:t>δ</w:t>
      </w:r>
      <w:r>
        <w:rPr>
          <w:rFonts w:eastAsia="Times New Roman"/>
          <w:bCs/>
          <w:color w:val="000000"/>
          <w:szCs w:val="24"/>
        </w:rPr>
        <w:t xml:space="preserve">ιοικητικό </w:t>
      </w:r>
      <w:r>
        <w:rPr>
          <w:rFonts w:eastAsia="Times New Roman"/>
          <w:bCs/>
          <w:color w:val="000000"/>
          <w:szCs w:val="24"/>
        </w:rPr>
        <w:t>σ</w:t>
      </w:r>
      <w:r>
        <w:rPr>
          <w:rFonts w:eastAsia="Times New Roman"/>
          <w:bCs/>
          <w:color w:val="000000"/>
          <w:szCs w:val="24"/>
        </w:rPr>
        <w:t>υμβού</w:t>
      </w:r>
      <w:r>
        <w:rPr>
          <w:rFonts w:eastAsia="Times New Roman"/>
          <w:bCs/>
          <w:color w:val="000000"/>
          <w:szCs w:val="24"/>
        </w:rPr>
        <w:t>λιο</w:t>
      </w:r>
      <w:r>
        <w:rPr>
          <w:rFonts w:eastAsia="Times New Roman"/>
          <w:bCs/>
          <w:color w:val="000000"/>
          <w:szCs w:val="24"/>
        </w:rPr>
        <w:t xml:space="preserve"> του Διεθνούς Νομισματικού Ταμείου, όπως </w:t>
      </w:r>
      <w:r>
        <w:rPr>
          <w:rFonts w:eastAsia="Times New Roman"/>
          <w:bCs/>
          <w:color w:val="000000"/>
          <w:szCs w:val="24"/>
        </w:rPr>
        <w:lastRenderedPageBreak/>
        <w:t xml:space="preserve">έχω πει και άλλες φορές, είναι πιθανόν να μην </w:t>
      </w:r>
      <w:r>
        <w:rPr>
          <w:rFonts w:eastAsia="Times New Roman" w:cs="Times New Roman"/>
          <w:szCs w:val="24"/>
        </w:rPr>
        <w:t xml:space="preserve">είναι η </w:t>
      </w:r>
      <w:r>
        <w:rPr>
          <w:rFonts w:eastAsia="Times New Roman"/>
          <w:bCs/>
          <w:color w:val="000000"/>
          <w:szCs w:val="24"/>
        </w:rPr>
        <w:t xml:space="preserve">κ. </w:t>
      </w:r>
      <w:proofErr w:type="spellStart"/>
      <w:r>
        <w:rPr>
          <w:rFonts w:eastAsia="Times New Roman"/>
          <w:bCs/>
          <w:color w:val="000000"/>
          <w:szCs w:val="24"/>
        </w:rPr>
        <w:t>Λαγκάρντ</w:t>
      </w:r>
      <w:proofErr w:type="spellEnd"/>
      <w:r>
        <w:rPr>
          <w:rFonts w:eastAsia="Times New Roman"/>
          <w:bCs/>
          <w:color w:val="000000"/>
          <w:szCs w:val="24"/>
        </w:rPr>
        <w:t xml:space="preserve"> ή να μην συνεχίσει να είναι </w:t>
      </w:r>
      <w:r>
        <w:rPr>
          <w:rFonts w:eastAsia="Times New Roman"/>
          <w:bCs/>
          <w:color w:val="000000"/>
          <w:szCs w:val="24"/>
        </w:rPr>
        <w:t>δ</w:t>
      </w:r>
      <w:r>
        <w:rPr>
          <w:rFonts w:eastAsia="Times New Roman"/>
          <w:bCs/>
          <w:color w:val="000000"/>
          <w:szCs w:val="24"/>
        </w:rPr>
        <w:t xml:space="preserve">ιευθύνουσα </w:t>
      </w:r>
      <w:r>
        <w:rPr>
          <w:rFonts w:eastAsia="Times New Roman"/>
          <w:bCs/>
          <w:color w:val="000000"/>
          <w:szCs w:val="24"/>
        </w:rPr>
        <w:t>σ</w:t>
      </w:r>
      <w:r>
        <w:rPr>
          <w:rFonts w:eastAsia="Times New Roman"/>
          <w:bCs/>
          <w:color w:val="000000"/>
          <w:szCs w:val="24"/>
        </w:rPr>
        <w:t>ύμβουλος</w:t>
      </w:r>
      <w:r>
        <w:rPr>
          <w:rFonts w:eastAsia="Times New Roman"/>
          <w:bCs/>
          <w:color w:val="000000"/>
          <w:szCs w:val="24"/>
        </w:rPr>
        <w:t xml:space="preserve"> του Διεθνούς Νομισματικού Ταμείου. Αυτό θα αλλάξει πιθανόν και τις ισορροπίες, προς το θετικό ή </w:t>
      </w:r>
      <w:r>
        <w:rPr>
          <w:rFonts w:eastAsia="Times New Roman"/>
          <w:bCs/>
          <w:color w:val="000000"/>
          <w:szCs w:val="24"/>
        </w:rPr>
        <w:t xml:space="preserve">προς το αρνητικό, θα το δούμε αυτό και θα κρίνουμε από τα καινούρια πρόσωπα. </w:t>
      </w:r>
    </w:p>
    <w:p w14:paraId="25CA993E" w14:textId="77777777" w:rsidR="00054EB1" w:rsidRDefault="00375CE6">
      <w:pPr>
        <w:spacing w:after="0" w:line="600" w:lineRule="auto"/>
        <w:ind w:firstLine="720"/>
        <w:jc w:val="both"/>
        <w:rPr>
          <w:rFonts w:eastAsia="Times New Roman"/>
          <w:bCs/>
          <w:color w:val="000000"/>
          <w:szCs w:val="24"/>
        </w:rPr>
      </w:pPr>
      <w:r>
        <w:rPr>
          <w:rFonts w:eastAsia="Times New Roman"/>
          <w:bCs/>
          <w:color w:val="000000"/>
          <w:szCs w:val="24"/>
        </w:rPr>
        <w:t>Απλώς, εμείς εδώ πρέπει να είμαστε συγκρατημένοι. Και μεταξύ μας μπορεί να λέμε ό,τι θέλουμε, αλλά προς τα έξω πρέπει να βγαίνουμε με μια φωνή, διότι δεν θα ξέρουμε ποιον θα έχου</w:t>
      </w:r>
      <w:r>
        <w:rPr>
          <w:rFonts w:eastAsia="Times New Roman"/>
          <w:bCs/>
          <w:color w:val="000000"/>
          <w:szCs w:val="24"/>
        </w:rPr>
        <w:t>με να αντιμετωπίσουμε στις διαπραγματεύσεις και στο κλείσιμο της αξιολόγησης και το</w:t>
      </w:r>
      <w:r>
        <w:rPr>
          <w:rFonts w:eastAsia="Times New Roman"/>
          <w:bCs/>
          <w:color w:val="000000"/>
          <w:szCs w:val="24"/>
        </w:rPr>
        <w:t>ν</w:t>
      </w:r>
      <w:r>
        <w:rPr>
          <w:rFonts w:eastAsia="Times New Roman"/>
          <w:bCs/>
          <w:color w:val="000000"/>
          <w:szCs w:val="24"/>
        </w:rPr>
        <w:t xml:space="preserve"> ρόλο του Διεθνούς Νομισματικού Ταμείου την επόμενη ημέρα, εάν δεν είναι η κ. </w:t>
      </w:r>
      <w:proofErr w:type="spellStart"/>
      <w:r>
        <w:rPr>
          <w:rFonts w:eastAsia="Times New Roman"/>
          <w:bCs/>
          <w:color w:val="000000"/>
          <w:szCs w:val="24"/>
        </w:rPr>
        <w:t>Λαγκάρντ</w:t>
      </w:r>
      <w:proofErr w:type="spellEnd"/>
      <w:r>
        <w:rPr>
          <w:rFonts w:eastAsia="Times New Roman"/>
          <w:bCs/>
          <w:color w:val="000000"/>
          <w:szCs w:val="24"/>
        </w:rPr>
        <w:t>, την οποία -καλώς ή κακώς- την γνωρίζουμε πολύ καλά και ξέρουμε με ποιον διαπραγματευ</w:t>
      </w:r>
      <w:r>
        <w:rPr>
          <w:rFonts w:eastAsia="Times New Roman"/>
          <w:bCs/>
          <w:color w:val="000000"/>
          <w:szCs w:val="24"/>
        </w:rPr>
        <w:t xml:space="preserve">όμαστε. Ενώ ένα νέο πρόσωπο θα είναι απρόβλεπτο και θα πρέπει όλοι να δείξουμε προσοχή στο τι λέμε και το τι σκεφτόμαστε, μέχρι να δούμε εάν γίνει αυτό το οποίο λέω. </w:t>
      </w:r>
    </w:p>
    <w:p w14:paraId="25CA993F" w14:textId="77777777" w:rsidR="00054EB1" w:rsidRDefault="00375CE6">
      <w:pPr>
        <w:spacing w:after="0" w:line="600" w:lineRule="auto"/>
        <w:ind w:firstLine="720"/>
        <w:jc w:val="both"/>
        <w:rPr>
          <w:rFonts w:eastAsia="Times New Roman"/>
          <w:bCs/>
          <w:color w:val="000000"/>
          <w:szCs w:val="24"/>
        </w:rPr>
      </w:pPr>
      <w:r>
        <w:rPr>
          <w:rFonts w:eastAsia="Times New Roman"/>
          <w:bCs/>
          <w:color w:val="000000"/>
          <w:szCs w:val="24"/>
        </w:rPr>
        <w:lastRenderedPageBreak/>
        <w:t xml:space="preserve">Από εκεί και πέρα, όλο το νομοσχέδιο του Υπουργείου Οικονομικών και οι τροπολογίες είναι </w:t>
      </w:r>
      <w:r>
        <w:rPr>
          <w:rFonts w:eastAsia="Times New Roman"/>
          <w:bCs/>
          <w:color w:val="000000"/>
          <w:szCs w:val="24"/>
        </w:rPr>
        <w:t xml:space="preserve">θετικές. Τα υπερψηφίζουμε και εξήγησα τον λόγο. Θα πρέπει να δώσουμε μια </w:t>
      </w:r>
      <w:r>
        <w:rPr>
          <w:rFonts w:eastAsia="Times New Roman"/>
          <w:bCs/>
          <w:color w:val="000000"/>
          <w:szCs w:val="24"/>
        </w:rPr>
        <w:t>ιδιαίτερ</w:t>
      </w:r>
      <w:r>
        <w:rPr>
          <w:rFonts w:eastAsia="Times New Roman"/>
          <w:bCs/>
          <w:color w:val="000000"/>
          <w:szCs w:val="24"/>
        </w:rPr>
        <w:t>η</w:t>
      </w:r>
      <w:r>
        <w:rPr>
          <w:rFonts w:eastAsia="Times New Roman"/>
          <w:bCs/>
          <w:color w:val="000000"/>
          <w:szCs w:val="24"/>
        </w:rPr>
        <w:t xml:space="preserve"> σημασία στο ότι η ελληνική αγορά δεν είναι έτοιμη οριζόντια και το γνωρίζουμε</w:t>
      </w:r>
      <w:r>
        <w:rPr>
          <w:rFonts w:eastAsia="Times New Roman"/>
          <w:bCs/>
          <w:color w:val="000000"/>
          <w:szCs w:val="24"/>
        </w:rPr>
        <w:t xml:space="preserve"> </w:t>
      </w:r>
      <w:r>
        <w:rPr>
          <w:rFonts w:eastAsia="Times New Roman"/>
          <w:bCs/>
          <w:color w:val="000000"/>
          <w:szCs w:val="24"/>
        </w:rPr>
        <w:t>–και ευχαριστώ την κυρία Υπουργό που μου το διευκρίνισε- ενώ φέρνουμε παντού το πλαστικό χρήμα,</w:t>
      </w:r>
      <w:r>
        <w:rPr>
          <w:rFonts w:eastAsia="Times New Roman"/>
          <w:bCs/>
          <w:color w:val="000000"/>
          <w:szCs w:val="24"/>
        </w:rPr>
        <w:t xml:space="preserve"> για να αποφύγουμε τη φοροδιαφυγή</w:t>
      </w:r>
      <w:r>
        <w:rPr>
          <w:rFonts w:eastAsia="Times New Roman"/>
          <w:bCs/>
          <w:color w:val="000000"/>
          <w:szCs w:val="24"/>
        </w:rPr>
        <w:t>,</w:t>
      </w:r>
      <w:r>
        <w:rPr>
          <w:rFonts w:eastAsia="Times New Roman"/>
          <w:bCs/>
          <w:color w:val="000000"/>
          <w:szCs w:val="24"/>
        </w:rPr>
        <w:t xml:space="preserve"> να εισπράττουμε τον ΦΠΑ. </w:t>
      </w:r>
    </w:p>
    <w:p w14:paraId="25CA9940" w14:textId="77777777" w:rsidR="00054EB1" w:rsidRDefault="00375CE6">
      <w:pPr>
        <w:spacing w:after="0" w:line="600" w:lineRule="auto"/>
        <w:ind w:firstLine="720"/>
        <w:jc w:val="both"/>
        <w:rPr>
          <w:rFonts w:eastAsia="Times New Roman"/>
          <w:bCs/>
          <w:color w:val="000000"/>
          <w:szCs w:val="24"/>
        </w:rPr>
      </w:pPr>
      <w:r>
        <w:rPr>
          <w:rFonts w:eastAsia="Times New Roman"/>
          <w:bCs/>
          <w:color w:val="000000"/>
          <w:szCs w:val="24"/>
        </w:rPr>
        <w:t xml:space="preserve">Κάνω εδώ μια μικρή παρένθεση: Νομίζω ότι είδατε τα νούμερα, ότι οι εισπράξεις του ΦΠΑ αυξήθηκαν κατά </w:t>
      </w:r>
      <w:r>
        <w:rPr>
          <w:rFonts w:eastAsia="Times New Roman"/>
          <w:bCs/>
          <w:color w:val="000000"/>
          <w:szCs w:val="24"/>
        </w:rPr>
        <w:t xml:space="preserve">1 </w:t>
      </w:r>
      <w:r>
        <w:rPr>
          <w:rFonts w:eastAsia="Times New Roman"/>
          <w:bCs/>
          <w:color w:val="000000"/>
          <w:szCs w:val="24"/>
        </w:rPr>
        <w:t>δισεκατομμύριο ευρώ, λόγω της χρήσης του πλαστικού χρήματος, διότι πλέον γίνεται και απόδοση</w:t>
      </w:r>
      <w:r>
        <w:rPr>
          <w:rFonts w:eastAsia="Times New Roman"/>
          <w:bCs/>
          <w:color w:val="000000"/>
          <w:szCs w:val="24"/>
        </w:rPr>
        <w:t xml:space="preserve"> του ΦΠΑ. Να θυμίσω ότι χάνουμε περίπου 6 δισεκατομμύρια ευρώ τον χρόνο από ΦΠΑ και με τη χρήση του πλαστικού χρήματος ευελπιστούμε να πάρουμε ένα μεγάλο κομμάτι αυτού, σίγουρα όχι όλο, έτσι ώστε να βοηθήσουμε τα παράλληλα έσοδά μας για τον προϋπολογισμό τ</w:t>
      </w:r>
      <w:r>
        <w:rPr>
          <w:rFonts w:eastAsia="Times New Roman"/>
          <w:bCs/>
          <w:color w:val="000000"/>
          <w:szCs w:val="24"/>
        </w:rPr>
        <w:t>ου 2018.</w:t>
      </w:r>
    </w:p>
    <w:p w14:paraId="25CA9941" w14:textId="77777777" w:rsidR="00054EB1" w:rsidRDefault="00375CE6">
      <w:pPr>
        <w:spacing w:after="0" w:line="600" w:lineRule="auto"/>
        <w:ind w:firstLine="720"/>
        <w:jc w:val="both"/>
        <w:rPr>
          <w:rFonts w:eastAsia="Times New Roman"/>
          <w:bCs/>
          <w:color w:val="000000"/>
          <w:szCs w:val="24"/>
        </w:rPr>
      </w:pPr>
      <w:r>
        <w:rPr>
          <w:rFonts w:eastAsia="Times New Roman"/>
          <w:bCs/>
          <w:color w:val="000000"/>
          <w:szCs w:val="24"/>
        </w:rPr>
        <w:t xml:space="preserve">Όμως εδώ υπάρχουν δύο ζητήματα, τα οποία θα θέσω άλλη μια φορά στην Ολομέλεια και σε αυτήν μου την ομιλία. Το ένα είναι ότι με το άρθρο </w:t>
      </w:r>
      <w:r>
        <w:rPr>
          <w:rFonts w:eastAsia="Times New Roman"/>
          <w:bCs/>
          <w:color w:val="000000"/>
          <w:szCs w:val="24"/>
        </w:rPr>
        <w:lastRenderedPageBreak/>
        <w:t>69 επιβάλλουμε σε όλες τις επιχειρήσεις το βράδυ να στέλνουν τα στοιχεία στη Γενική Γραμματεία Πληροφοριακών Συ</w:t>
      </w:r>
      <w:r>
        <w:rPr>
          <w:rFonts w:eastAsia="Times New Roman"/>
          <w:bCs/>
          <w:color w:val="000000"/>
          <w:szCs w:val="24"/>
        </w:rPr>
        <w:t xml:space="preserve">στημάτων, με το κλείσιμο του μαγαζιού τους, του ταμείου τους ή των ηλεκτρονικών συστημάτων. Επειδή στην αγορά αυτή τη στιγμή δεν υπάρχουν ηλεκτρονικά συστήματα, ταμειακές μηχανές και υπολογιστές ταμειακοί που να διαχειρίζονται τα ταμεία για στέλνουν </w:t>
      </w:r>
      <w:r>
        <w:rPr>
          <w:rFonts w:eastAsia="Times New Roman"/>
          <w:bCs/>
          <w:color w:val="000000"/>
          <w:szCs w:val="24"/>
          <w:lang w:val="en-US"/>
        </w:rPr>
        <w:t>on</w:t>
      </w:r>
      <w:r>
        <w:rPr>
          <w:rFonts w:eastAsia="Times New Roman"/>
          <w:bCs/>
          <w:color w:val="000000"/>
          <w:szCs w:val="24"/>
        </w:rPr>
        <w:t xml:space="preserve"> </w:t>
      </w:r>
      <w:r>
        <w:rPr>
          <w:rFonts w:eastAsia="Times New Roman"/>
          <w:bCs/>
          <w:color w:val="000000"/>
          <w:szCs w:val="24"/>
          <w:lang w:val="en-US"/>
        </w:rPr>
        <w:t>line</w:t>
      </w:r>
      <w:r>
        <w:rPr>
          <w:rFonts w:eastAsia="Times New Roman"/>
          <w:bCs/>
          <w:color w:val="000000"/>
          <w:szCs w:val="24"/>
        </w:rPr>
        <w:t xml:space="preserve"> τα στοιχεία, σχεδόν εκατό χιλιάδες μηχανές ή σχεδόν το 40% δεν έχει αυτή τη δυνατότητα, οπότε θα αναγκαστούν να το κάνουν χειρόγραφα, μπαίνοντας σε μια φόρμα στη Γενική Γραμματεία. </w:t>
      </w:r>
    </w:p>
    <w:p w14:paraId="25CA9942" w14:textId="77777777" w:rsidR="00054EB1" w:rsidRDefault="00375CE6">
      <w:pPr>
        <w:spacing w:after="0" w:line="600" w:lineRule="auto"/>
        <w:ind w:firstLine="720"/>
        <w:jc w:val="both"/>
        <w:rPr>
          <w:rFonts w:eastAsia="Times New Roman"/>
          <w:bCs/>
          <w:color w:val="000000"/>
          <w:szCs w:val="24"/>
        </w:rPr>
      </w:pPr>
      <w:r>
        <w:rPr>
          <w:rFonts w:eastAsia="Times New Roman"/>
          <w:bCs/>
          <w:color w:val="000000"/>
          <w:szCs w:val="24"/>
        </w:rPr>
        <w:t>Αυτό είναι δύσκολο να το κάνει ο κάθε καταστηματάρχης το βράδυ. Φαντά</w:t>
      </w:r>
      <w:r>
        <w:rPr>
          <w:rFonts w:eastAsia="Times New Roman"/>
          <w:bCs/>
          <w:color w:val="000000"/>
          <w:szCs w:val="24"/>
        </w:rPr>
        <w:t>ζομαι όλοι θα απευθυνθούν στους λογιστές τους, αλλά φανταστείτε και τους λογιστές κάθε βράδυ να χρειάζεται να κάνουν δέκα, είκοσι, πενήντα, εκατό, πεντακόσιες, χίλιες εγγραφές, ανάλογα με τα πόσα καταστήματα έχει ο κάθε λογιστής κάθε βράδυ επί τριακόσιες ε</w:t>
      </w:r>
      <w:r>
        <w:rPr>
          <w:rFonts w:eastAsia="Times New Roman"/>
          <w:bCs/>
          <w:color w:val="000000"/>
          <w:szCs w:val="24"/>
        </w:rPr>
        <w:t xml:space="preserve">ξήντα πέντε ημέρες τον χρόνο. Θα φέρει έναν τεράστιο φόρτο εργασίας στους λογιστές. </w:t>
      </w:r>
    </w:p>
    <w:p w14:paraId="25CA9943" w14:textId="77777777" w:rsidR="00054EB1" w:rsidRDefault="00375CE6">
      <w:pPr>
        <w:spacing w:after="0" w:line="600" w:lineRule="auto"/>
        <w:ind w:firstLine="720"/>
        <w:jc w:val="both"/>
        <w:rPr>
          <w:rFonts w:eastAsia="Times New Roman"/>
          <w:bCs/>
          <w:color w:val="000000"/>
          <w:szCs w:val="24"/>
        </w:rPr>
      </w:pPr>
      <w:r>
        <w:rPr>
          <w:rFonts w:eastAsia="Times New Roman"/>
          <w:bCs/>
          <w:color w:val="000000"/>
          <w:szCs w:val="24"/>
        </w:rPr>
        <w:lastRenderedPageBreak/>
        <w:t>Και εκεί θα πρέπει να προσέξουμε εάν γίνει λάθος ή αμέλεια ή εάν ξεχαστεί να περαστεί ένα μαγαζί, αυτό θα φέρει ευθύνη προς μη εκπλήρωση υποχρέωσης προς το δημόσιο. Άρα θα</w:t>
      </w:r>
      <w:r>
        <w:rPr>
          <w:rFonts w:eastAsia="Times New Roman"/>
          <w:bCs/>
          <w:color w:val="000000"/>
          <w:szCs w:val="24"/>
        </w:rPr>
        <w:t xml:space="preserve"> πρέπει να προσέξουμε να μην τιμωρήσουμε κάποιον τη στιγμή που δεν θα φέρει την ευθύνη. </w:t>
      </w:r>
    </w:p>
    <w:p w14:paraId="25CA9944"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Και πρότεινα να φέρουμε οριζόντια το συντομότερο δυνατό ταμειακές μηχανές τελευταίας τεχνολογίας. Υπάρχουν ελληνικά εργοστάσια. Είναι φθηνές, κάνουν 300 ευρώ η μία. Πρ</w:t>
      </w:r>
      <w:r>
        <w:rPr>
          <w:rFonts w:eastAsia="Times New Roman" w:cs="Times New Roman"/>
          <w:szCs w:val="24"/>
        </w:rPr>
        <w:t xml:space="preserve">έπει να αποφύγουμε αυτά τα λάθη και να τους δώσουμε και ένα </w:t>
      </w:r>
      <w:r>
        <w:rPr>
          <w:rFonts w:eastAsia="Times New Roman" w:cs="Times New Roman"/>
          <w:szCs w:val="24"/>
          <w:lang w:val="en-US"/>
        </w:rPr>
        <w:t>voucher</w:t>
      </w:r>
      <w:r>
        <w:rPr>
          <w:rFonts w:eastAsia="Times New Roman" w:cs="Times New Roman"/>
          <w:szCs w:val="24"/>
        </w:rPr>
        <w:t xml:space="preserve">, το οποίο θα τους δώσει και ένα συγκεκριμένο –αν θέλετε- κίνητρο, για να μην τους επιβαρύνουμε και χρηματικά για να αλλάξουν το σύστημά τους, εφ’ όσον μονομερώς το </w:t>
      </w:r>
      <w:r>
        <w:rPr>
          <w:rFonts w:eastAsia="Times New Roman" w:cs="Times New Roman"/>
          <w:szCs w:val="24"/>
        </w:rPr>
        <w:t>δ</w:t>
      </w:r>
      <w:r>
        <w:rPr>
          <w:rFonts w:eastAsia="Times New Roman" w:cs="Times New Roman"/>
          <w:szCs w:val="24"/>
        </w:rPr>
        <w:t>ημόσιο</w:t>
      </w:r>
      <w:r>
        <w:rPr>
          <w:rFonts w:eastAsia="Times New Roman" w:cs="Times New Roman"/>
          <w:szCs w:val="24"/>
        </w:rPr>
        <w:t xml:space="preserve"> –και καλά κάνει-</w:t>
      </w:r>
      <w:r>
        <w:rPr>
          <w:rFonts w:eastAsia="Times New Roman" w:cs="Times New Roman"/>
          <w:szCs w:val="24"/>
        </w:rPr>
        <w:t xml:space="preserve"> φέρνει αυτή τη νομοθεσία. </w:t>
      </w:r>
    </w:p>
    <w:p w14:paraId="25CA9945"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5CA9946"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 Κύριε Πρόεδρε, θα χρειαστώ ένα λεπτό ακόμη. Ευχαριστώ πολύ. </w:t>
      </w:r>
    </w:p>
    <w:p w14:paraId="25CA9947"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Από εκεί και πέρα, όσον αφορά το πτωχευτικό κομμάτι και το νομοσχέδιο του κ. Κοντο</w:t>
      </w:r>
      <w:r>
        <w:rPr>
          <w:rFonts w:eastAsia="Times New Roman" w:cs="Times New Roman"/>
          <w:szCs w:val="24"/>
        </w:rPr>
        <w:t xml:space="preserve">νή, δυο είναι οι παρατηρήσεις που έχω να κάνω. Τις έχω πει σε όλες μου τις εισηγήσεις. </w:t>
      </w:r>
    </w:p>
    <w:p w14:paraId="25CA9948"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μια και βασικότερη από όλες έχει να κάνει με τον ορισμό του φυσικού προσώπου και με το ποιον βάζουμε στη διαδικασία της πτώχευσης, με το αν είναι ένα φυσικό πρόσωπο ή</w:t>
      </w:r>
      <w:r>
        <w:rPr>
          <w:rFonts w:eastAsia="Times New Roman" w:cs="Times New Roman"/>
          <w:szCs w:val="24"/>
        </w:rPr>
        <w:t xml:space="preserve"> αν είναι ή αν δεν είναι μια κεφαλαιουχική εταιρεία. Και πρέπει να είναι μια κεφαλαιουχική εταιρεία. Και όταν λέμε κεφαλαιουχική εταιρεία, εννοούμε την εταιρεία που έχει εταίρους, όπως είναι η ανώνυμη, η ομόρρυθμη, ή η εταιρεία περιορισμένης ευθύνης. </w:t>
      </w:r>
    </w:p>
    <w:p w14:paraId="25CA9949"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από τις πτωχεύσεις της Ελλάδος –θα αφήσω και τον πίνακα για τα Πρακτικά, για να τον δουν όλοι, είναι στοιχεία της ΕΛΣΤΑΤ- το 55% -πάνω από τις μισές- προέρχεται από εταιρείες ανώνυμες, ομόρρυθμες και ΕΠΕ και αυτό το 55% των εταιρειών εμείς δεν το βάζουμε σ</w:t>
      </w:r>
      <w:r>
        <w:rPr>
          <w:rFonts w:eastAsia="Times New Roman" w:cs="Times New Roman"/>
          <w:szCs w:val="24"/>
        </w:rPr>
        <w:t xml:space="preserve">το νομοσχέδιο για τη δεύτερη ευκαιρία, που πρέπει να το βάλουμε και αυτό. Θα αφήσω και την ευρωπαϊκή </w:t>
      </w:r>
      <w:r>
        <w:rPr>
          <w:rFonts w:eastAsia="Times New Roman" w:cs="Times New Roman"/>
          <w:szCs w:val="24"/>
        </w:rPr>
        <w:t>ο</w:t>
      </w:r>
      <w:r>
        <w:rPr>
          <w:rFonts w:eastAsia="Times New Roman" w:cs="Times New Roman"/>
          <w:szCs w:val="24"/>
        </w:rPr>
        <w:t>δηγία</w:t>
      </w:r>
      <w:r>
        <w:rPr>
          <w:rFonts w:eastAsia="Times New Roman" w:cs="Times New Roman"/>
          <w:szCs w:val="24"/>
        </w:rPr>
        <w:t xml:space="preserve"> με σημειώσεις για το τι ισχύει και στην Ευρώπη. </w:t>
      </w:r>
    </w:p>
    <w:p w14:paraId="25CA994A"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Επειδή η δεύτερη ευκαιρία έχει να κάνει, πρώτον, με καθαρά ανθρωπιστικό σκοπό, ανθρωπιστικό λόγο, π</w:t>
      </w:r>
      <w:r>
        <w:rPr>
          <w:rFonts w:eastAsia="Times New Roman" w:cs="Times New Roman"/>
          <w:szCs w:val="24"/>
        </w:rPr>
        <w:t xml:space="preserve">ρέπει να δώσουμε δεύτερη ευκαιρία και στους υπαλλήλους και στους διαχειριστές, για να διαχειριστούν την εταιρεία τους και να μην έχουμε νέους ανέργους. </w:t>
      </w:r>
    </w:p>
    <w:p w14:paraId="25CA994B"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5CA994C"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 Κύριε Πρόεδρε, δώσ</w:t>
      </w:r>
      <w:r>
        <w:rPr>
          <w:rFonts w:eastAsia="Times New Roman" w:cs="Times New Roman"/>
          <w:szCs w:val="24"/>
        </w:rPr>
        <w:t xml:space="preserve">τε μου ένα λεπτό ακόμη. </w:t>
      </w:r>
    </w:p>
    <w:p w14:paraId="25CA994D"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Δεύτερον, θα πρέπει να δώσουμε τη δεύτερη ευκαιρία στους επιχειρηματίες, για να βοηθήσουν την αύξηση του Ακαθάριστου Εθνικού Προϊόντος, για να φέρουμε την ανάπτυξη. Κλείνοντας τις εταιρείες, δημιουργώντας ανέργους, σχεδόν παρανομών</w:t>
      </w:r>
      <w:r>
        <w:rPr>
          <w:rFonts w:eastAsia="Times New Roman" w:cs="Times New Roman"/>
          <w:szCs w:val="24"/>
        </w:rPr>
        <w:t xml:space="preserve">τας, δηλαδή μη βάζοντάς τις στην πτωχευτική διαδικασία, δεν κερδίζει κανένας κάτι, παρά χάνει το ελληνικό </w:t>
      </w:r>
      <w:r>
        <w:rPr>
          <w:rFonts w:eastAsia="Times New Roman" w:cs="Times New Roman"/>
          <w:szCs w:val="24"/>
        </w:rPr>
        <w:t>δ</w:t>
      </w:r>
      <w:r>
        <w:rPr>
          <w:rFonts w:eastAsia="Times New Roman" w:cs="Times New Roman"/>
          <w:szCs w:val="24"/>
        </w:rPr>
        <w:t>ημόσιο</w:t>
      </w:r>
      <w:r>
        <w:rPr>
          <w:rFonts w:eastAsia="Times New Roman" w:cs="Times New Roman"/>
          <w:szCs w:val="24"/>
        </w:rPr>
        <w:t xml:space="preserve">. </w:t>
      </w:r>
    </w:p>
    <w:p w14:paraId="25CA994E"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για τα Πρακτικά, για το 55% των εταιρειών τις οποίες δεν βάζουμε εμείς στην πτωχευτική διαδικασία το ποσό το οποίο χάνουμε κατά μέσο </w:t>
      </w:r>
      <w:r>
        <w:rPr>
          <w:rFonts w:eastAsia="Times New Roman" w:cs="Times New Roman"/>
          <w:szCs w:val="24"/>
        </w:rPr>
        <w:lastRenderedPageBreak/>
        <w:t>όρο</w:t>
      </w:r>
      <w:r>
        <w:rPr>
          <w:rFonts w:eastAsia="Times New Roman" w:cs="Times New Roman"/>
          <w:szCs w:val="24"/>
        </w:rPr>
        <w:t xml:space="preserve"> τον χρόνο</w:t>
      </w:r>
      <w:r>
        <w:rPr>
          <w:rFonts w:eastAsia="Times New Roman" w:cs="Times New Roman"/>
          <w:szCs w:val="24"/>
        </w:rPr>
        <w:t>,</w:t>
      </w:r>
      <w:r>
        <w:rPr>
          <w:rFonts w:eastAsia="Times New Roman" w:cs="Times New Roman"/>
          <w:szCs w:val="24"/>
        </w:rPr>
        <w:t xml:space="preserve"> είναι πάνω από 300 εκατομμύρια ευρώ -είναι ο μέσος όρος τον χρόνο από τις εταιρείες αυτές- και πάνω από επτακόσιοι υπάλληλοι κατά μέσο όρο θα χάσουν τις θέσεις εργασίας τους τον χρόνο, αν δεν μπουν αυτές οι εταιρείες στη δεύτερη ευκαιρία. </w:t>
      </w:r>
    </w:p>
    <w:p w14:paraId="25CA994F"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δ</w:t>
      </w:r>
      <w:r>
        <w:rPr>
          <w:rFonts w:eastAsia="Times New Roman" w:cs="Times New Roman"/>
          <w:szCs w:val="24"/>
        </w:rPr>
        <w:t xml:space="preserve">εύτερο κομμάτι που είναι, επίσης, σημαντικό είναι ο ορισμός του «δόλου». Όπως έχουμε πει, «δόλος» για το </w:t>
      </w:r>
      <w:r>
        <w:rPr>
          <w:rFonts w:eastAsia="Times New Roman" w:cs="Times New Roman"/>
          <w:szCs w:val="24"/>
        </w:rPr>
        <w:t>δ</w:t>
      </w:r>
      <w:r>
        <w:rPr>
          <w:rFonts w:eastAsia="Times New Roman" w:cs="Times New Roman"/>
          <w:szCs w:val="24"/>
        </w:rPr>
        <w:t>ημόσιο</w:t>
      </w:r>
      <w:r>
        <w:rPr>
          <w:rFonts w:eastAsia="Times New Roman" w:cs="Times New Roman"/>
          <w:szCs w:val="24"/>
        </w:rPr>
        <w:t xml:space="preserve"> και για τους νομικούς μας μπορεί να είναι, από τη μια, επιταγή η οποία δεν έχει αντίκρισμα, αλλά από τη στιγμή που κρίνουμε εμείς ως κράτος την</w:t>
      </w:r>
      <w:r>
        <w:rPr>
          <w:rFonts w:eastAsia="Times New Roman" w:cs="Times New Roman"/>
          <w:szCs w:val="24"/>
        </w:rPr>
        <w:t xml:space="preserve"> πτωχευτική διαδικασία, δίνουμε τη δεύτερη ευκαιρία, ορίζοντας κάποιον, όπως είναι και στην ορολογία, «ως ει γνωστό», δηλαδή</w:t>
      </w:r>
      <w:r>
        <w:rPr>
          <w:rFonts w:eastAsia="Times New Roman" w:cs="Times New Roman"/>
          <w:szCs w:val="24"/>
        </w:rPr>
        <w:t>,</w:t>
      </w:r>
      <w:r>
        <w:rPr>
          <w:rFonts w:eastAsia="Times New Roman" w:cs="Times New Roman"/>
          <w:szCs w:val="24"/>
        </w:rPr>
        <w:t xml:space="preserve"> ότι πτώχευσε χωρίς δόλο, δεν μπορούμε ταυτόχρονα να του λέμε «είχες δόλο, επειδή εξέδωσες και μια επιταγή η οποία δεν είχε αντίκρι</w:t>
      </w:r>
      <w:r>
        <w:rPr>
          <w:rFonts w:eastAsia="Times New Roman" w:cs="Times New Roman"/>
          <w:szCs w:val="24"/>
        </w:rPr>
        <w:t xml:space="preserve">σμα». Θα πρέπει το δικαστήριο να κρίνει τον δόλο, όχι ο νόμος. Και αν το δικαστήριο κρίνει ότι δεν υπάρχει δόλος, δηλαδή ότι </w:t>
      </w:r>
      <w:r>
        <w:rPr>
          <w:rFonts w:eastAsia="Times New Roman" w:cs="Times New Roman"/>
          <w:szCs w:val="24"/>
        </w:rPr>
        <w:lastRenderedPageBreak/>
        <w:t xml:space="preserve">και η επιταγή δόθηκε χωρίς δόλο και εμείς τον έχουμε κρίνει ως </w:t>
      </w:r>
      <w:proofErr w:type="spellStart"/>
      <w:r>
        <w:rPr>
          <w:rFonts w:eastAsia="Times New Roman" w:cs="Times New Roman"/>
          <w:szCs w:val="24"/>
        </w:rPr>
        <w:t>πτωχεύσαντα</w:t>
      </w:r>
      <w:proofErr w:type="spellEnd"/>
      <w:r>
        <w:rPr>
          <w:rFonts w:eastAsia="Times New Roman" w:cs="Times New Roman"/>
          <w:szCs w:val="24"/>
        </w:rPr>
        <w:t xml:space="preserve"> χωρίς δόλο, τότε να μπαίνει στη δεύτερη ευκαιρία, για να</w:t>
      </w:r>
      <w:r>
        <w:rPr>
          <w:rFonts w:eastAsia="Times New Roman" w:cs="Times New Roman"/>
          <w:szCs w:val="24"/>
        </w:rPr>
        <w:t xml:space="preserve"> μπορέσει να λειτουργήσει η εταιρεία του και να μην έχουμε ανέργους. </w:t>
      </w:r>
    </w:p>
    <w:p w14:paraId="25CA9950"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Καταθέτω και τα δυο αυτά έγγραφα για τα Πρακτικά. </w:t>
      </w:r>
    </w:p>
    <w:p w14:paraId="25CA9951"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25CA9952"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Δημήτριος Καμμένος καταθέτει για τα Πρακτικά τα προαναφερθέντα έγγραφα, τα οποία βρίσκονται</w:t>
      </w:r>
      <w:r>
        <w:rPr>
          <w:rFonts w:eastAsia="Times New Roman" w:cs="Times New Roman"/>
          <w:szCs w:val="24"/>
        </w:rPr>
        <w:t xml:space="preserve"> στο </w:t>
      </w:r>
      <w:r>
        <w:rPr>
          <w:rFonts w:eastAsia="Times New Roman" w:cs="Times New Roman"/>
          <w:szCs w:val="24"/>
        </w:rPr>
        <w:t>α</w:t>
      </w:r>
      <w:r>
        <w:rPr>
          <w:rFonts w:eastAsia="Times New Roman" w:cs="Times New Roman"/>
          <w:szCs w:val="24"/>
        </w:rPr>
        <w:t>ρχείο</w:t>
      </w:r>
      <w:r>
        <w:rPr>
          <w:rFonts w:eastAsia="Times New Roman" w:cs="Times New Roman"/>
          <w:szCs w:val="24"/>
        </w:rPr>
        <w:t xml:space="preserve"> του Τμήματος Γραμματείας της Διεύθυνσης Στενογραφίας και Πρακτικών της Βουλής)</w:t>
      </w:r>
    </w:p>
    <w:p w14:paraId="25CA9953" w14:textId="77777777" w:rsidR="00054EB1" w:rsidRDefault="00375CE6">
      <w:pPr>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Και εγώ ευχαριστώ. </w:t>
      </w:r>
    </w:p>
    <w:p w14:paraId="25CA9954" w14:textId="77777777" w:rsidR="00054EB1" w:rsidRDefault="00375CE6">
      <w:pPr>
        <w:spacing w:after="0"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Αμυράς</w:t>
      </w:r>
      <w:proofErr w:type="spellEnd"/>
      <w:r>
        <w:rPr>
          <w:rFonts w:eastAsia="Times New Roman"/>
          <w:szCs w:val="24"/>
        </w:rPr>
        <w:t xml:space="preserve">, ειδικός αγορητής του Ποταμιού. </w:t>
      </w:r>
    </w:p>
    <w:p w14:paraId="25CA9955" w14:textId="77777777" w:rsidR="00054EB1" w:rsidRDefault="00375CE6">
      <w:pPr>
        <w:spacing w:after="0"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Ευχαριστώ, κύριε Πρόεδρε. </w:t>
      </w:r>
    </w:p>
    <w:p w14:paraId="25CA9956" w14:textId="77777777" w:rsidR="00054EB1" w:rsidRDefault="00375CE6">
      <w:pPr>
        <w:spacing w:after="0" w:line="600" w:lineRule="auto"/>
        <w:ind w:firstLine="720"/>
        <w:jc w:val="both"/>
        <w:rPr>
          <w:rFonts w:eastAsia="Times New Roman"/>
          <w:szCs w:val="24"/>
        </w:rPr>
      </w:pPr>
      <w:r>
        <w:rPr>
          <w:rFonts w:eastAsia="Times New Roman"/>
          <w:szCs w:val="24"/>
        </w:rPr>
        <w:lastRenderedPageBreak/>
        <w:t xml:space="preserve">Κυρίες και κύριοι συνάδελφοι, φαντάζομαι ότι όλοι έχουμε αντιληφθεί ότι η αποψινή δεν είναι μια συζήτηση του σχεδίου νόμου για τα πετρελαιοειδή, για το «πλαστικό» χρήμα και λοιπά, αλλά παριστάμεθα σε μια γενική συνέλευση για τις τροπολογίες. </w:t>
      </w:r>
    </w:p>
    <w:p w14:paraId="25CA9957" w14:textId="77777777" w:rsidR="00054EB1" w:rsidRDefault="00375CE6">
      <w:pPr>
        <w:spacing w:after="0" w:line="600" w:lineRule="auto"/>
        <w:ind w:firstLine="720"/>
        <w:jc w:val="both"/>
        <w:rPr>
          <w:rFonts w:eastAsia="Times New Roman"/>
          <w:szCs w:val="24"/>
        </w:rPr>
      </w:pPr>
      <w:r>
        <w:rPr>
          <w:rFonts w:eastAsia="Times New Roman"/>
          <w:szCs w:val="24"/>
        </w:rPr>
        <w:t xml:space="preserve">Τόσες πολλές </w:t>
      </w:r>
      <w:r>
        <w:rPr>
          <w:rFonts w:eastAsia="Times New Roman"/>
          <w:szCs w:val="24"/>
        </w:rPr>
        <w:t>υπουργικές τροπολογίες της τελευταίας στιγμής για τόσο σοβαρά θέματα θα έπρεπε να κάνουν</w:t>
      </w:r>
      <w:r>
        <w:rPr>
          <w:rFonts w:eastAsia="Times New Roman"/>
          <w:szCs w:val="24"/>
        </w:rPr>
        <w:t>,</w:t>
      </w:r>
      <w:r>
        <w:rPr>
          <w:rFonts w:eastAsia="Times New Roman"/>
          <w:szCs w:val="24"/>
        </w:rPr>
        <w:t xml:space="preserve"> τουλάχιστον</w:t>
      </w:r>
      <w:r>
        <w:rPr>
          <w:rFonts w:eastAsia="Times New Roman"/>
          <w:szCs w:val="24"/>
        </w:rPr>
        <w:t>,</w:t>
      </w:r>
      <w:r>
        <w:rPr>
          <w:rFonts w:eastAsia="Times New Roman"/>
          <w:szCs w:val="24"/>
        </w:rPr>
        <w:t xml:space="preserve"> εσάς τους Βουλευτές της κυβερνώσας Πλειοψηφίας να εγείρετε ενστάσεις. </w:t>
      </w:r>
    </w:p>
    <w:p w14:paraId="25CA9958" w14:textId="77777777" w:rsidR="00054EB1" w:rsidRDefault="00375CE6">
      <w:pPr>
        <w:spacing w:after="0" w:line="600" w:lineRule="auto"/>
        <w:ind w:firstLine="720"/>
        <w:jc w:val="both"/>
        <w:rPr>
          <w:rFonts w:eastAsia="Times New Roman"/>
          <w:szCs w:val="24"/>
        </w:rPr>
      </w:pPr>
      <w:r>
        <w:rPr>
          <w:rFonts w:eastAsia="Times New Roman"/>
          <w:szCs w:val="24"/>
        </w:rPr>
        <w:t xml:space="preserve">Για παράδειγμα, μας φέρατε μια τροπολογία, για την οποία είμαι πρόθυμος να ακούσω </w:t>
      </w:r>
      <w:r>
        <w:rPr>
          <w:rFonts w:eastAsia="Times New Roman"/>
          <w:szCs w:val="24"/>
        </w:rPr>
        <w:t>την άποψή σας, κύριε συνάδελφε -μια που βλέπω ότι αντιδράτε- σε μερικά που θα σας ρωτήσω. Αμφιβάλλω και για το αν τα έχετε διαβάσει ή τα έχετε πάρει χαμπάρι. Δείτε, για παράδειγμα: Φαρμακευτική νομοθεσία, τροπολογία είκοσι πέντε σελίδων. Είναι δυνατόν; Μέσ</w:t>
      </w:r>
      <w:r>
        <w:rPr>
          <w:rFonts w:eastAsia="Times New Roman"/>
          <w:szCs w:val="24"/>
        </w:rPr>
        <w:t>α περνούν πάρα πολλά πράγματα. Έχετε πάρει χαμπάρι τι περνάει;</w:t>
      </w:r>
    </w:p>
    <w:p w14:paraId="25CA9959" w14:textId="77777777" w:rsidR="00054EB1" w:rsidRDefault="00375CE6">
      <w:pPr>
        <w:spacing w:after="0" w:line="600" w:lineRule="auto"/>
        <w:ind w:firstLine="720"/>
        <w:jc w:val="both"/>
        <w:rPr>
          <w:rFonts w:eastAsia="Times New Roman"/>
          <w:szCs w:val="24"/>
        </w:rPr>
      </w:pPr>
      <w:r>
        <w:rPr>
          <w:rFonts w:eastAsia="Times New Roman"/>
          <w:szCs w:val="24"/>
        </w:rPr>
        <w:t xml:space="preserve">Να σας πω για την άλλη τροπολογία, την απλή, όπως φαίνεται, για τις μετακινήσεις του Υπουργού Μεταναστευτικής Πολιτικής; Έχετε πάρει </w:t>
      </w:r>
      <w:r>
        <w:rPr>
          <w:rFonts w:eastAsia="Times New Roman"/>
          <w:szCs w:val="24"/>
        </w:rPr>
        <w:lastRenderedPageBreak/>
        <w:t>χαμπάρι τι έχει μέσα; Αλλάζει και επανακαθορίζει τις αρμόδιες αρχές για την έκδοση αδειών διαμονής πολιτών τρίτων χωρών στη</w:t>
      </w:r>
      <w:r>
        <w:rPr>
          <w:rFonts w:eastAsia="Times New Roman"/>
          <w:szCs w:val="24"/>
        </w:rPr>
        <w:t xml:space="preserve">ν Ελλάδα. </w:t>
      </w:r>
    </w:p>
    <w:p w14:paraId="25CA995A" w14:textId="77777777" w:rsidR="00054EB1" w:rsidRDefault="00375CE6">
      <w:pPr>
        <w:spacing w:after="0" w:line="600" w:lineRule="auto"/>
        <w:ind w:firstLine="720"/>
        <w:jc w:val="both"/>
        <w:rPr>
          <w:rFonts w:eastAsia="Times New Roman"/>
          <w:szCs w:val="24"/>
        </w:rPr>
      </w:pPr>
      <w:r>
        <w:rPr>
          <w:rFonts w:eastAsia="Times New Roman"/>
          <w:szCs w:val="24"/>
        </w:rPr>
        <w:t>Και προσέξτε, είναι τόσο κακογραμμένη, τόσο πρόχειρη, τόσο ρηχή και «τρύπια», που, για παράδειγμα, ακούστε τι περιλαμβάνει: Σε μια διάταξη αυτής της τροπολογίας -νόμου θα πω εγώ- ορίζεται ότι τα αρμόδια όργανα για την έκδοση άδειας διαμονής τρίτ</w:t>
      </w:r>
      <w:r>
        <w:rPr>
          <w:rFonts w:eastAsia="Times New Roman"/>
          <w:szCs w:val="24"/>
        </w:rPr>
        <w:t xml:space="preserve">ου προσώπου στη χώρα είναι ο Υπουργός Εσωτερικών και ο </w:t>
      </w:r>
      <w:r>
        <w:rPr>
          <w:rFonts w:eastAsia="Times New Roman"/>
          <w:szCs w:val="24"/>
        </w:rPr>
        <w:t>γ</w:t>
      </w:r>
      <w:r>
        <w:rPr>
          <w:rFonts w:eastAsia="Times New Roman"/>
          <w:szCs w:val="24"/>
        </w:rPr>
        <w:t xml:space="preserve">ενικός </w:t>
      </w:r>
      <w:r>
        <w:rPr>
          <w:rFonts w:eastAsia="Times New Roman"/>
          <w:szCs w:val="24"/>
        </w:rPr>
        <w:t>γ</w:t>
      </w:r>
      <w:r>
        <w:rPr>
          <w:rFonts w:eastAsia="Times New Roman"/>
          <w:szCs w:val="24"/>
        </w:rPr>
        <w:t>ραμματέας</w:t>
      </w:r>
      <w:r>
        <w:rPr>
          <w:rFonts w:eastAsia="Times New Roman"/>
          <w:szCs w:val="24"/>
        </w:rPr>
        <w:t xml:space="preserve">. </w:t>
      </w:r>
    </w:p>
    <w:p w14:paraId="25CA995B" w14:textId="77777777" w:rsidR="00054EB1" w:rsidRDefault="00375CE6">
      <w:pPr>
        <w:spacing w:after="0" w:line="600" w:lineRule="auto"/>
        <w:ind w:firstLine="720"/>
        <w:jc w:val="both"/>
        <w:rPr>
          <w:rFonts w:eastAsia="Times New Roman"/>
          <w:szCs w:val="24"/>
        </w:rPr>
      </w:pPr>
      <w:r>
        <w:rPr>
          <w:rFonts w:eastAsia="Times New Roman"/>
          <w:szCs w:val="24"/>
        </w:rPr>
        <w:t>Και παρακάτω, σε άλλη διάταξη, τι μας λέει αυτή η τροπολογία; Ότι ορίζονται τα όργανα</w:t>
      </w:r>
      <w:r>
        <w:rPr>
          <w:rFonts w:eastAsia="Times New Roman"/>
          <w:szCs w:val="24"/>
        </w:rPr>
        <w:t>,</w:t>
      </w:r>
      <w:r>
        <w:rPr>
          <w:rFonts w:eastAsia="Times New Roman"/>
          <w:szCs w:val="24"/>
        </w:rPr>
        <w:t xml:space="preserve"> που θα εκδίδουν τις άδειες με υπουργική απόφαση άλλου Υπουργού, του Υπουργού Μεταναστευτικής </w:t>
      </w:r>
      <w:r>
        <w:rPr>
          <w:rFonts w:eastAsia="Times New Roman"/>
          <w:szCs w:val="24"/>
        </w:rPr>
        <w:t>Πολιτικής.</w:t>
      </w:r>
    </w:p>
    <w:p w14:paraId="25CA995C" w14:textId="77777777" w:rsidR="00054EB1" w:rsidRDefault="00375CE6">
      <w:pPr>
        <w:spacing w:after="0" w:line="600" w:lineRule="auto"/>
        <w:ind w:firstLine="720"/>
        <w:jc w:val="both"/>
        <w:rPr>
          <w:rFonts w:eastAsia="Times New Roman"/>
          <w:szCs w:val="24"/>
        </w:rPr>
      </w:pPr>
      <w:r>
        <w:rPr>
          <w:rFonts w:eastAsia="Times New Roman"/>
          <w:szCs w:val="24"/>
        </w:rPr>
        <w:t xml:space="preserve"> Το αντιλαμβανόμαστε; Εδώ υπάρχουν και θέματα νομιμότητας των αποφάσεων που θα ληφθούν επί τη βάσει αυτής της τροπολογίας που έρχεται λίγη ώρα πριν αρχίσει η σημερινή συνεδρίαση και περιλαμβάνει πολλά πράγματα που είναι αντιφατικά. Αποσύρετε και</w:t>
      </w:r>
      <w:r>
        <w:rPr>
          <w:rFonts w:eastAsia="Times New Roman"/>
          <w:szCs w:val="24"/>
        </w:rPr>
        <w:t xml:space="preserve"> αυτήν την τροπολογία, να μην συζητάμε. </w:t>
      </w:r>
    </w:p>
    <w:p w14:paraId="25CA995D" w14:textId="77777777" w:rsidR="00054EB1" w:rsidRDefault="00375CE6">
      <w:pPr>
        <w:spacing w:after="0" w:line="600" w:lineRule="auto"/>
        <w:ind w:firstLine="720"/>
        <w:jc w:val="both"/>
        <w:rPr>
          <w:rFonts w:eastAsia="Times New Roman"/>
          <w:szCs w:val="24"/>
        </w:rPr>
      </w:pPr>
      <w:r>
        <w:rPr>
          <w:rFonts w:eastAsia="Times New Roman"/>
          <w:szCs w:val="24"/>
        </w:rPr>
        <w:lastRenderedPageBreak/>
        <w:t>Να σας πω για την άλλη τροπολογία της αγοράς πετρελαιοειδών που την οργανώνει ξανά; Αλλάζει θέματα σε σχέση με τους απαιτούμενους αποθηκευτικούς χώρους.</w:t>
      </w:r>
    </w:p>
    <w:p w14:paraId="25CA995E" w14:textId="77777777" w:rsidR="00054EB1" w:rsidRDefault="00375CE6">
      <w:pPr>
        <w:spacing w:after="0" w:line="600" w:lineRule="auto"/>
        <w:ind w:firstLine="720"/>
        <w:jc w:val="both"/>
        <w:rPr>
          <w:rFonts w:eastAsia="Times New Roman"/>
          <w:szCs w:val="24"/>
        </w:rPr>
      </w:pPr>
      <w:r>
        <w:rPr>
          <w:rFonts w:eastAsia="Times New Roman"/>
          <w:szCs w:val="24"/>
        </w:rPr>
        <w:t xml:space="preserve">Κύριοι συνάδελφοι, εσείς που αντιδρούσατε, για πείτε μου, πού </w:t>
      </w:r>
      <w:r>
        <w:rPr>
          <w:rFonts w:eastAsia="Times New Roman"/>
          <w:szCs w:val="24"/>
        </w:rPr>
        <w:t xml:space="preserve">τους πάει τους αποθηκευτικούς χώρους; Τους μεγαλώνει ή τους μικραίνει; Ξέρετε; Πού να ξέρετε! Σας λέμε, λοιπόν, να την αποσύρετε και αυτήν την τροπολογία. </w:t>
      </w:r>
    </w:p>
    <w:p w14:paraId="25CA995F" w14:textId="77777777" w:rsidR="00054EB1" w:rsidRDefault="00375CE6">
      <w:pPr>
        <w:spacing w:after="0" w:line="600" w:lineRule="auto"/>
        <w:ind w:firstLine="720"/>
        <w:jc w:val="both"/>
        <w:rPr>
          <w:rFonts w:eastAsia="Times New Roman"/>
          <w:szCs w:val="24"/>
        </w:rPr>
      </w:pPr>
      <w:r>
        <w:rPr>
          <w:rFonts w:eastAsia="Times New Roman"/>
          <w:szCs w:val="24"/>
        </w:rPr>
        <w:t>Δεν ακούσαμε φορείς γι’ αυτό το θέμα; Το ξέρετε ότι αλλάζει και τις κατηγορίες αδειών εκείνων των ετ</w:t>
      </w:r>
      <w:r>
        <w:rPr>
          <w:rFonts w:eastAsia="Times New Roman"/>
          <w:szCs w:val="24"/>
        </w:rPr>
        <w:t>αιρειών</w:t>
      </w:r>
      <w:r>
        <w:rPr>
          <w:rFonts w:eastAsia="Times New Roman"/>
          <w:szCs w:val="24"/>
        </w:rPr>
        <w:t>,</w:t>
      </w:r>
      <w:r>
        <w:rPr>
          <w:rFonts w:eastAsia="Times New Roman"/>
          <w:szCs w:val="24"/>
        </w:rPr>
        <w:t xml:space="preserve"> που μπορούν να κάνουν λαθρεμπόριο πετρελαιοειδών; Θα τρελαθούμε; Και το φέρνει ως τροπολογία στο «άρπα – κόλλα»; Τι είναι εδώ; Ψεκάστε, σκουπίστε, τελειώσατε; </w:t>
      </w:r>
    </w:p>
    <w:p w14:paraId="25CA9960" w14:textId="77777777" w:rsidR="00054EB1" w:rsidRDefault="00375CE6">
      <w:pPr>
        <w:spacing w:after="0" w:line="600" w:lineRule="auto"/>
        <w:ind w:firstLine="720"/>
        <w:jc w:val="both"/>
        <w:rPr>
          <w:rFonts w:eastAsia="Times New Roman"/>
          <w:szCs w:val="24"/>
        </w:rPr>
      </w:pPr>
      <w:r>
        <w:rPr>
          <w:rFonts w:eastAsia="Times New Roman"/>
          <w:szCs w:val="24"/>
        </w:rPr>
        <w:t>Για να μην έρθω στην άλλη τροπολογία του ΕΟΤ. Πριν από λίγους μήνες δεν ψηφίσαμε και εμ</w:t>
      </w:r>
      <w:r>
        <w:rPr>
          <w:rFonts w:eastAsia="Times New Roman"/>
          <w:szCs w:val="24"/>
        </w:rPr>
        <w:t>είς μαζί σας, ως Ποτάμι, τον νέο νόμο για τις δημόσιες συμβάσεις, που υποτίθεται ότι θα έβαζε τέλος σε αυτό το πανηγύρι και το πάρτι των απευθείας αναθέσεων;</w:t>
      </w:r>
    </w:p>
    <w:p w14:paraId="25CA9961" w14:textId="77777777" w:rsidR="00054EB1" w:rsidRDefault="00375CE6">
      <w:pPr>
        <w:spacing w:after="0" w:line="600" w:lineRule="auto"/>
        <w:ind w:firstLine="720"/>
        <w:jc w:val="both"/>
        <w:rPr>
          <w:rFonts w:eastAsia="Times New Roman"/>
          <w:szCs w:val="24"/>
        </w:rPr>
      </w:pPr>
      <w:r>
        <w:rPr>
          <w:rFonts w:eastAsia="Times New Roman"/>
          <w:szCs w:val="24"/>
        </w:rPr>
        <w:lastRenderedPageBreak/>
        <w:t xml:space="preserve"> Τώρα γιατί μας φέρνετε κατ’ εξαίρεση, κατά παράβαση, ότι ο ΕΟΤ θα μπορεί να υπογράφει απευθείας α</w:t>
      </w:r>
      <w:r>
        <w:rPr>
          <w:rFonts w:eastAsia="Times New Roman"/>
          <w:szCs w:val="24"/>
        </w:rPr>
        <w:t>ναθέσεις για τη διαφημιστική του προβολή; Μα είναι δυνατόν; Μας λέτε ότι είναι έκτακτη δαπάνη η διαφημιστική προβολή της χώρας μέσω του ΕΟΤ; Δεν ξέρουμε ότι κάθε καλοκαίρι και κάθε χειμώνα αντιστοίχως έχουμε διαφημιστική δαπάνη για την εποχή που υπηρετούμε</w:t>
      </w:r>
      <w:r>
        <w:rPr>
          <w:rFonts w:eastAsia="Times New Roman"/>
          <w:szCs w:val="24"/>
        </w:rPr>
        <w:t>; Δηλαδή</w:t>
      </w:r>
      <w:r>
        <w:rPr>
          <w:rFonts w:eastAsia="Times New Roman"/>
          <w:szCs w:val="24"/>
        </w:rPr>
        <w:t>,</w:t>
      </w:r>
      <w:r>
        <w:rPr>
          <w:rFonts w:eastAsia="Times New Roman"/>
          <w:szCs w:val="24"/>
        </w:rPr>
        <w:t xml:space="preserve"> τι περιμένουμε; Δεν ξέρουμε πότε θα έρθει το καλοκαίρι; Δεν ξέρουμε ότι από τώρα πρέπει να βάλουμε έναν σχεδιασμό και ο ΕΟΤ να προχωρήσει στα διαφημιστικά κονδύλια; Γιατί είναι έκτακτη δαπάνη; Στην Ελλάδα άλλοτε έρχεται το καλοκαίρι και άλλοτε δε</w:t>
      </w:r>
      <w:r>
        <w:rPr>
          <w:rFonts w:eastAsia="Times New Roman"/>
          <w:szCs w:val="24"/>
        </w:rPr>
        <w:t xml:space="preserve">ν έρχεται; </w:t>
      </w:r>
    </w:p>
    <w:p w14:paraId="25CA9962" w14:textId="77777777" w:rsidR="00054EB1" w:rsidRDefault="00375CE6">
      <w:pPr>
        <w:spacing w:after="0" w:line="600" w:lineRule="auto"/>
        <w:ind w:firstLine="720"/>
        <w:jc w:val="both"/>
        <w:rPr>
          <w:rFonts w:eastAsia="Times New Roman"/>
          <w:szCs w:val="24"/>
        </w:rPr>
      </w:pPr>
      <w:r>
        <w:rPr>
          <w:rFonts w:eastAsia="Times New Roman"/>
          <w:szCs w:val="24"/>
        </w:rPr>
        <w:t xml:space="preserve">Εάν πραγματικά θέλετε να δείξετε ότι με τις τροπολογίες δεν κάνετε παιχνίδια, κάντε δεκτή την τροπολογία της Δημοκρατικής Συμπαράταξης, την οποία εμείς θα υποστηρίξουμε για το ακατάσχετο των λογαριασμών των επιχειρήσεων, όπως επίσης και για τη </w:t>
      </w:r>
      <w:r>
        <w:rPr>
          <w:rFonts w:eastAsia="Times New Roman"/>
          <w:szCs w:val="24"/>
        </w:rPr>
        <w:t xml:space="preserve">δυνατότητα των αναπήρων συμπολιτών μας να μπορούν να διεισδύσουν στις ηλεκτρονικές υπηρεσίες του πλαστικού χρήματος και να εξυπηρετούνται με έναν ηλεκτρονικό </w:t>
      </w:r>
      <w:r>
        <w:rPr>
          <w:rFonts w:eastAsia="Times New Roman"/>
          <w:szCs w:val="24"/>
        </w:rPr>
        <w:lastRenderedPageBreak/>
        <w:t xml:space="preserve">τρόπο ορθό, εύκολο και οικονομικό. Γιατί δεν κάνετε αυτές τις τροπολογίες δεκτές; </w:t>
      </w:r>
    </w:p>
    <w:p w14:paraId="25CA9963" w14:textId="77777777" w:rsidR="00054EB1" w:rsidRDefault="00375CE6">
      <w:pPr>
        <w:spacing w:after="0" w:line="600" w:lineRule="auto"/>
        <w:ind w:firstLine="720"/>
        <w:jc w:val="both"/>
        <w:rPr>
          <w:rFonts w:eastAsia="Times New Roman"/>
          <w:szCs w:val="24"/>
        </w:rPr>
      </w:pPr>
      <w:r>
        <w:rPr>
          <w:rFonts w:eastAsia="Times New Roman"/>
          <w:szCs w:val="24"/>
        </w:rPr>
        <w:t xml:space="preserve">Εμείς σας λέμε </w:t>
      </w:r>
      <w:r>
        <w:rPr>
          <w:rFonts w:eastAsia="Times New Roman"/>
          <w:szCs w:val="24"/>
        </w:rPr>
        <w:t>ότι πρέπει να αποσύρετε όλες τις τροπολογίες. Είναι της τελευταίας στιγμής, είναι του ποδαριού, έχουν μέσα σοβαρότατα θέματα και ή θα αναλάβετε την ευθύνη, αν το προχωρήσετε και το συνεχίσετε, της ψήφισης εσείς -και από αύριο ποιος ξέρει τι έχει να βγει κα</w:t>
      </w:r>
      <w:r>
        <w:rPr>
          <w:rFonts w:eastAsia="Times New Roman"/>
          <w:szCs w:val="24"/>
        </w:rPr>
        <w:t xml:space="preserve">ι τι λαγός από το καπέλο- ή αλλιώς ελάτε να δείξετε ότι λαμβάνετε </w:t>
      </w:r>
      <w:r>
        <w:rPr>
          <w:rFonts w:eastAsia="Times New Roman"/>
          <w:szCs w:val="24"/>
        </w:rPr>
        <w:t>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τον κοινοβουλευτισμό, τις αρχές της καλής νομοθέτησης και αποσύρετέ τα και φέρτε τα αύριο, μεθαύριο, σε άλλα νομοσχέδια και να τα βάλουμε κάτω να τα συζητήσουμε. </w:t>
      </w:r>
    </w:p>
    <w:p w14:paraId="25CA9964" w14:textId="77777777" w:rsidR="00054EB1" w:rsidRDefault="00375CE6">
      <w:pPr>
        <w:spacing w:after="0" w:line="600" w:lineRule="auto"/>
        <w:ind w:firstLine="720"/>
        <w:jc w:val="both"/>
        <w:rPr>
          <w:rFonts w:eastAsia="Times New Roman"/>
          <w:szCs w:val="24"/>
        </w:rPr>
      </w:pPr>
      <w:r>
        <w:rPr>
          <w:rFonts w:eastAsia="Times New Roman"/>
          <w:szCs w:val="24"/>
        </w:rPr>
        <w:t>Η «σταρ</w:t>
      </w:r>
      <w:r>
        <w:rPr>
          <w:rFonts w:eastAsia="Times New Roman"/>
          <w:szCs w:val="24"/>
        </w:rPr>
        <w:t>»</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w:t>
      </w:r>
      <w:r>
        <w:rPr>
          <w:rFonts w:eastAsia="Times New Roman"/>
          <w:szCs w:val="24"/>
        </w:rPr>
        <w:t xml:space="preserve">της βραδιάς όσον αφορά τις τροπολογίες, είναι η τροπολογία για την αναστολή της αύξησης του ΦΠΑ. Άκουγα δε τον συνάδελφο της κυβερνητικής πλειοψηφίας να μιλάει για μείωση του ΦΠΑ! Καλά, θα μας τρελάνετε; Εσείς δεν αποφασίσατε την αύξηση του ΦΠΑ στα νησιά; </w:t>
      </w:r>
      <w:r>
        <w:rPr>
          <w:rFonts w:eastAsia="Times New Roman"/>
          <w:szCs w:val="24"/>
        </w:rPr>
        <w:t xml:space="preserve">Εμείς τότε καταψηφίσαμε αυτήν την αύξηση. Τώρα έρχεστε και </w:t>
      </w:r>
      <w:r>
        <w:rPr>
          <w:rFonts w:eastAsia="Times New Roman"/>
          <w:szCs w:val="24"/>
        </w:rPr>
        <w:lastRenderedPageBreak/>
        <w:t>λέτε: Νησιώτες και νησιώτισσες, εμείς είμαστε εδώ για σας. Σας μειώνουμε τον ΦΠΑ.</w:t>
      </w:r>
    </w:p>
    <w:p w14:paraId="25CA9965" w14:textId="77777777" w:rsidR="00054EB1" w:rsidRDefault="00375CE6">
      <w:pPr>
        <w:spacing w:after="0" w:line="600" w:lineRule="auto"/>
        <w:ind w:firstLine="720"/>
        <w:jc w:val="both"/>
        <w:rPr>
          <w:rFonts w:eastAsia="Times New Roman"/>
          <w:szCs w:val="24"/>
        </w:rPr>
      </w:pPr>
      <w:r>
        <w:rPr>
          <w:rFonts w:eastAsia="Times New Roman"/>
          <w:b/>
          <w:szCs w:val="24"/>
        </w:rPr>
        <w:t>ΒΑΣΙΛΕΙΟΣ ΤΣΙΡΚΑΣ:</w:t>
      </w:r>
      <w:r>
        <w:rPr>
          <w:rFonts w:eastAsia="Times New Roman"/>
          <w:szCs w:val="24"/>
        </w:rPr>
        <w:t xml:space="preserve"> Παγώνουμε την αύξηση.</w:t>
      </w:r>
    </w:p>
    <w:p w14:paraId="25CA9966" w14:textId="77777777" w:rsidR="00054EB1" w:rsidRDefault="00375CE6">
      <w:pPr>
        <w:spacing w:after="0" w:line="600" w:lineRule="auto"/>
        <w:ind w:firstLine="720"/>
        <w:jc w:val="both"/>
        <w:rPr>
          <w:rFonts w:eastAsia="Times New Roman"/>
          <w:szCs w:val="24"/>
        </w:rPr>
      </w:pPr>
      <w:r>
        <w:rPr>
          <w:rFonts w:eastAsia="Times New Roman"/>
          <w:b/>
          <w:szCs w:val="24"/>
        </w:rPr>
        <w:t xml:space="preserve">ΓΕΩΡΓΙΟΣ ΑΜΥΡΑΣ: </w:t>
      </w:r>
      <w:proofErr w:type="spellStart"/>
      <w:r>
        <w:rPr>
          <w:rFonts w:eastAsia="Times New Roman"/>
          <w:szCs w:val="24"/>
        </w:rPr>
        <w:t>Αμ</w:t>
      </w:r>
      <w:proofErr w:type="spellEnd"/>
      <w:r>
        <w:rPr>
          <w:rFonts w:eastAsia="Times New Roman"/>
          <w:szCs w:val="24"/>
        </w:rPr>
        <w:t xml:space="preserve"> δε που τον μειώνετε! Τον αυξήσατε. Και τώρα μας λέτε ό</w:t>
      </w:r>
      <w:r>
        <w:rPr>
          <w:rFonts w:eastAsia="Times New Roman"/>
          <w:szCs w:val="24"/>
        </w:rPr>
        <w:t xml:space="preserve">τι δεν θα τον αυξήσετε άλλο. Άσε, να μην μιλήσω για τα υπόλοιπα νησιά. Για τις Κυκλάδες θα πούμε τίποτε; Για τη Σκύρο θα πούμε τίποτε; Για τη Σίκινο; Για την Ανάφη; </w:t>
      </w:r>
    </w:p>
    <w:p w14:paraId="25CA9967" w14:textId="77777777" w:rsidR="00054EB1" w:rsidRDefault="00375CE6">
      <w:pPr>
        <w:spacing w:after="0" w:line="600" w:lineRule="auto"/>
        <w:ind w:firstLine="720"/>
        <w:jc w:val="both"/>
        <w:rPr>
          <w:rFonts w:eastAsia="Times New Roman"/>
          <w:szCs w:val="24"/>
        </w:rPr>
      </w:pPr>
      <w:r>
        <w:rPr>
          <w:rFonts w:eastAsia="Times New Roman"/>
          <w:szCs w:val="24"/>
        </w:rPr>
        <w:t>Τι λέμε εμείς στο Ποτάμι; Εμείς, λοιπόν, στο Ποτάμι έχουμε πει το εξής: Μπορούν να ενισχυθ</w:t>
      </w:r>
      <w:r>
        <w:rPr>
          <w:rFonts w:eastAsia="Times New Roman"/>
          <w:szCs w:val="24"/>
        </w:rPr>
        <w:t>ούν οι νησιώτες, που έχουν αντιμετωπίσει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το προσφυγικό κύμα σε μεγάλο βαθμό, μπορούν, όμως, να ενισχυθούν και οι κάτοικοι των παραμεθορίων περιοχών της ηπειρωτικής χώρας. Την </w:t>
      </w:r>
      <w:proofErr w:type="spellStart"/>
      <w:r>
        <w:rPr>
          <w:rFonts w:eastAsia="Times New Roman"/>
          <w:szCs w:val="24"/>
        </w:rPr>
        <w:t>Ειδομένη</w:t>
      </w:r>
      <w:proofErr w:type="spellEnd"/>
      <w:r>
        <w:rPr>
          <w:rFonts w:eastAsia="Times New Roman"/>
          <w:szCs w:val="24"/>
        </w:rPr>
        <w:t xml:space="preserve"> την ξεχάσαμε; Στον Έβρο και στο Διδυμότειχο κάθε μέρα εξακόσιο</w:t>
      </w:r>
      <w:r>
        <w:rPr>
          <w:rFonts w:eastAsia="Times New Roman"/>
          <w:szCs w:val="24"/>
        </w:rPr>
        <w:t xml:space="preserve">ι μετανάστες και πρόσφυγες περνάνε τα σύνορα του Έβρου. Το </w:t>
      </w:r>
      <w:r>
        <w:rPr>
          <w:rFonts w:eastAsia="Times New Roman"/>
          <w:szCs w:val="24"/>
        </w:rPr>
        <w:lastRenderedPageBreak/>
        <w:t xml:space="preserve">αντιλαμβάνεστε; Εξακόσια άτομα την ημέρα! Εκεί δεν υποφέρουν οι επιχειρήσεις; Στον Έβρο δεν υποφέρει ο τουρισμός; </w:t>
      </w:r>
    </w:p>
    <w:p w14:paraId="25CA9968" w14:textId="77777777" w:rsidR="00054EB1" w:rsidRDefault="00375CE6">
      <w:pPr>
        <w:spacing w:after="0" w:line="600" w:lineRule="auto"/>
        <w:ind w:firstLine="720"/>
        <w:jc w:val="both"/>
        <w:rPr>
          <w:rFonts w:eastAsia="Times New Roman"/>
          <w:szCs w:val="24"/>
        </w:rPr>
      </w:pPr>
      <w:r>
        <w:rPr>
          <w:rFonts w:eastAsia="Times New Roman"/>
          <w:szCs w:val="24"/>
        </w:rPr>
        <w:t>Το Ποτάμι έχει καταθέσει επτά κοστολογημένες συγκεκριμένες προτάσεις για να ενισχυ</w:t>
      </w:r>
      <w:r>
        <w:rPr>
          <w:rFonts w:eastAsia="Times New Roman"/>
          <w:szCs w:val="24"/>
        </w:rPr>
        <w:t>θούν, όπως σας είπα, και οι νησιώτες και οι κάτοικοι των ηπειρωτικών παραμεθόριων περιοχών από το πλήγμα που υφίστανται και την πίεση του προσφυγικού ζητήματος. Σας είχαμε προτείνει επτά μέτρα, τα οποία κοστολογούνται στο σύνολό τους, με την αναστολή της α</w:t>
      </w:r>
      <w:r>
        <w:rPr>
          <w:rFonts w:eastAsia="Times New Roman"/>
          <w:szCs w:val="24"/>
        </w:rPr>
        <w:t>ύξησης του ΦΠΑ που βάσει της εισηγητικής έκθεσης κοστολογήθηκε στα 50 εκατομμύρια ευρώ μέσα, στα 100 εκατομμύρια ευρώ.</w:t>
      </w:r>
    </w:p>
    <w:p w14:paraId="25CA9969" w14:textId="77777777" w:rsidR="00054EB1" w:rsidRDefault="00375CE6">
      <w:pPr>
        <w:spacing w:after="0" w:line="600" w:lineRule="auto"/>
        <w:ind w:firstLine="720"/>
        <w:jc w:val="both"/>
        <w:rPr>
          <w:rFonts w:eastAsia="Times New Roman" w:cs="Times New Roman"/>
        </w:rPr>
      </w:pPr>
      <w:r>
        <w:rPr>
          <w:rFonts w:eastAsia="Times New Roman" w:cs="Times New Roman"/>
        </w:rPr>
        <w:t>Ποια είναι αυτά τα μέτρα; Εκτός του μέτρου της διατήρησης μειωμένων συντελεστών ΦΠΑ στις περιοχές που σας είπα, είναι αναστολή της επιβολ</w:t>
      </w:r>
      <w:r>
        <w:rPr>
          <w:rFonts w:eastAsia="Times New Roman" w:cs="Times New Roman"/>
        </w:rPr>
        <w:t xml:space="preserve">ής τέλους διανυκτέρευσης στα ξενοδοχεία και στα ενοικιαζόμενα δωμάτια. Κυρίες και κύριοι συνάδελφοι του ΣΥΡΙΖΑ και των ΑΝΕΛ, σας θυμίζω ότι έχετε ψηφίσει τέλος ανά νύχτα διανυκτέρευσης στα ξενοδοχεία και στα ενοικιαζόμενα δωμάτια. Το κρατάτε αυτό. </w:t>
      </w:r>
    </w:p>
    <w:p w14:paraId="25CA996A" w14:textId="77777777" w:rsidR="00054EB1" w:rsidRDefault="00375CE6">
      <w:pPr>
        <w:spacing w:after="0" w:line="600" w:lineRule="auto"/>
        <w:ind w:firstLine="720"/>
        <w:jc w:val="both"/>
        <w:rPr>
          <w:rFonts w:eastAsia="Times New Roman" w:cs="Times New Roman"/>
        </w:rPr>
      </w:pPr>
      <w:r>
        <w:rPr>
          <w:rFonts w:eastAsia="Times New Roman" w:cs="Times New Roman"/>
        </w:rPr>
        <w:lastRenderedPageBreak/>
        <w:t xml:space="preserve">Εμείς, </w:t>
      </w:r>
      <w:r>
        <w:rPr>
          <w:rFonts w:eastAsia="Times New Roman" w:cs="Times New Roman"/>
        </w:rPr>
        <w:t xml:space="preserve">σας έχουμε προτείνει να επαναφέρετε τη ρύθμιση θεσμοθετημένα των εκατό δόσεων για χρέη προς εφορία και ασφαλιστικά ταμεία και για εκείνους που την έχασαν έστω μία φορά. Σας έχουμε πει να θεσμοθετήσουμε εδώ, στο Κοινοβούλιο, τη ρύθμιση οφειλών επιχειρήσεων </w:t>
      </w:r>
      <w:r>
        <w:rPr>
          <w:rFonts w:eastAsia="Times New Roman" w:cs="Times New Roman"/>
        </w:rPr>
        <w:t>και νοικοκυριών προς τη ΔΕΗ και τους δήμους σε αυτές τις περιοχές που σας είπα.</w:t>
      </w:r>
    </w:p>
    <w:p w14:paraId="25CA996B" w14:textId="77777777" w:rsidR="00054EB1" w:rsidRDefault="00375CE6">
      <w:pPr>
        <w:spacing w:after="0" w:line="600" w:lineRule="auto"/>
        <w:ind w:firstLine="720"/>
        <w:jc w:val="both"/>
        <w:rPr>
          <w:rFonts w:eastAsia="Times New Roman" w:cs="Times New Roman"/>
        </w:rPr>
      </w:pPr>
      <w:r>
        <w:rPr>
          <w:rFonts w:eastAsia="Times New Roman" w:cs="Times New Roman"/>
        </w:rPr>
        <w:t>Προτείνουμε ακόμα μείωση 50% του ΕΝΦΙΑ για ακίνητα με επαγγελματική χρήση, μείωση των εργοδοτικών εισφορών κατά 50% για την τουριστική περίοδο, με ταυτόχρονη δέσμευση των επιχε</w:t>
      </w:r>
      <w:r>
        <w:rPr>
          <w:rFonts w:eastAsia="Times New Roman" w:cs="Times New Roman"/>
        </w:rPr>
        <w:t>ιρηματιών για τη διατήρηση των ίδιων</w:t>
      </w:r>
      <w:r>
        <w:rPr>
          <w:rFonts w:eastAsia="Times New Roman" w:cs="Times New Roman"/>
        </w:rPr>
        <w:t>,</w:t>
      </w:r>
      <w:r>
        <w:rPr>
          <w:rFonts w:eastAsia="Times New Roman" w:cs="Times New Roman"/>
        </w:rPr>
        <w:t xml:space="preserve"> τουλάχιστον</w:t>
      </w:r>
      <w:r>
        <w:rPr>
          <w:rFonts w:eastAsia="Times New Roman" w:cs="Times New Roman"/>
        </w:rPr>
        <w:t>,</w:t>
      </w:r>
      <w:r>
        <w:rPr>
          <w:rFonts w:eastAsia="Times New Roman" w:cs="Times New Roman"/>
        </w:rPr>
        <w:t xml:space="preserve"> θέσεων εργασίας σε σχέση με την προηγούμενη τουριστική περίοδο. </w:t>
      </w:r>
    </w:p>
    <w:p w14:paraId="25CA996C" w14:textId="77777777" w:rsidR="00054EB1" w:rsidRDefault="00375CE6">
      <w:pPr>
        <w:spacing w:after="0" w:line="600" w:lineRule="auto"/>
        <w:ind w:firstLine="720"/>
        <w:jc w:val="both"/>
        <w:rPr>
          <w:rFonts w:eastAsia="Times New Roman" w:cs="Times New Roman"/>
        </w:rPr>
      </w:pPr>
      <w:r>
        <w:rPr>
          <w:rFonts w:eastAsia="Times New Roman" w:cs="Times New Roman"/>
        </w:rPr>
        <w:t xml:space="preserve">Επίσης, η τελευταία μας πρόταση για την ανακούφιση των ανθρώπων που υφίστανται πιέσεις λόγω του προσφυγικού ζητήματος είναι να μειωθεί το </w:t>
      </w:r>
      <w:r>
        <w:rPr>
          <w:rFonts w:eastAsia="Times New Roman" w:cs="Times New Roman"/>
        </w:rPr>
        <w:t xml:space="preserve">όριο για τη λήψη του επιδόματος ανεργίας από τα εκατό στα </w:t>
      </w:r>
      <w:r>
        <w:rPr>
          <w:rFonts w:eastAsia="Times New Roman" w:cs="Times New Roman"/>
        </w:rPr>
        <w:lastRenderedPageBreak/>
        <w:t>ογδόντα ημερομίσθια. Αυτές είναι οι προτάσεις του Ποταμιού, κυρίες και κύριοι συνάδελφοι.</w:t>
      </w:r>
    </w:p>
    <w:p w14:paraId="25CA996D" w14:textId="77777777" w:rsidR="00054EB1" w:rsidRDefault="00375CE6">
      <w:pPr>
        <w:spacing w:after="0" w:line="600" w:lineRule="auto"/>
        <w:ind w:firstLine="720"/>
        <w:jc w:val="both"/>
        <w:rPr>
          <w:rFonts w:eastAsia="Times New Roman" w:cs="Times New Roman"/>
        </w:rPr>
      </w:pPr>
      <w:r>
        <w:rPr>
          <w:rFonts w:eastAsia="Times New Roman" w:cs="Times New Roman"/>
        </w:rPr>
        <w:t>Αν η Κυβέρνηση ήθελε, θα μπορούσε να τις ελέγξει, να τις κοστολογήσει μαζί μας για να τσεκάρει αν όντως έτσι</w:t>
      </w:r>
      <w:r>
        <w:rPr>
          <w:rFonts w:eastAsia="Times New Roman" w:cs="Times New Roman"/>
        </w:rPr>
        <w:t xml:space="preserve"> είναι τα πράγματα –που έτσι είναι- και μετά να ψάξουμε να βρούμε αυτά τα 50 εκατομμύρια ευρώ για να ενισχύσουμε τους ανθρώπους που δοκιμάζονται στα νησιά και τις παραμεθόριες περιοχές. </w:t>
      </w:r>
    </w:p>
    <w:p w14:paraId="25CA996E" w14:textId="77777777" w:rsidR="00054EB1" w:rsidRDefault="00375CE6">
      <w:pPr>
        <w:tabs>
          <w:tab w:val="left" w:pos="1134"/>
        </w:tabs>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w:t>
      </w:r>
      <w:r>
        <w:rPr>
          <w:rFonts w:eastAsia="Times New Roman" w:cs="Times New Roman"/>
          <w:szCs w:val="24"/>
        </w:rPr>
        <w:t>ρίου Βουλευτή)</w:t>
      </w:r>
    </w:p>
    <w:p w14:paraId="25CA996F" w14:textId="77777777" w:rsidR="00054EB1" w:rsidRDefault="00375CE6">
      <w:pPr>
        <w:spacing w:after="0" w:line="600" w:lineRule="auto"/>
        <w:ind w:firstLine="720"/>
        <w:jc w:val="both"/>
        <w:rPr>
          <w:rFonts w:eastAsia="Times New Roman" w:cs="Times New Roman"/>
        </w:rPr>
      </w:pPr>
      <w:r>
        <w:rPr>
          <w:rFonts w:eastAsia="Times New Roman" w:cs="Times New Roman"/>
        </w:rPr>
        <w:t xml:space="preserve">Θα μου πείτε όμως ότι έχετε μία έφεση στο να συγκροτείτε, να φτιάχνετε ειδικές γραμματείες, τομεακές γραμματείες, αναπληρωματικές γραμματείες, </w:t>
      </w:r>
      <w:proofErr w:type="spellStart"/>
      <w:r>
        <w:rPr>
          <w:rFonts w:eastAsia="Times New Roman" w:cs="Times New Roman"/>
        </w:rPr>
        <w:t>εκατόν</w:t>
      </w:r>
      <w:proofErr w:type="spellEnd"/>
      <w:r>
        <w:rPr>
          <w:rFonts w:eastAsia="Times New Roman" w:cs="Times New Roman"/>
        </w:rPr>
        <w:t xml:space="preserve"> πενήντα ένα στον αριθμό, αν δεν κάνω λάθος –που δεν κάνω λάθος- αντί να καθίσετε να κάνετε </w:t>
      </w:r>
      <w:r>
        <w:rPr>
          <w:rFonts w:eastAsia="Times New Roman" w:cs="Times New Roman"/>
        </w:rPr>
        <w:t>μία περικοπή, μία εξοικονόμηση δαπανών και να βάλετε άλλη προτεραιότητα στις επιλογές και τις αποφάσεις σας.</w:t>
      </w:r>
    </w:p>
    <w:p w14:paraId="25CA9970" w14:textId="77777777" w:rsidR="00054EB1" w:rsidRDefault="00375CE6">
      <w:pPr>
        <w:spacing w:after="0" w:line="600" w:lineRule="auto"/>
        <w:ind w:firstLine="720"/>
        <w:jc w:val="both"/>
        <w:rPr>
          <w:rFonts w:eastAsia="Times New Roman" w:cs="Times New Roman"/>
        </w:rPr>
      </w:pPr>
      <w:r>
        <w:rPr>
          <w:rFonts w:eastAsia="Times New Roman" w:cs="Times New Roman"/>
        </w:rPr>
        <w:lastRenderedPageBreak/>
        <w:t xml:space="preserve">Κυρίες και κύριοι συνάδελφοι, θέλω να λήξω την ομιλία μου, γιατί τελειώνει και ο χρόνος, με το θέμα των καζίνο. Τι γίνεται με τα καζίνο; Έχουμε </w:t>
      </w:r>
      <w:proofErr w:type="spellStart"/>
      <w:r>
        <w:rPr>
          <w:rFonts w:eastAsia="Times New Roman" w:cs="Times New Roman"/>
        </w:rPr>
        <w:t>καζ</w:t>
      </w:r>
      <w:r>
        <w:rPr>
          <w:rFonts w:eastAsia="Times New Roman" w:cs="Times New Roman"/>
        </w:rPr>
        <w:t>ινοπόλεμο</w:t>
      </w:r>
      <w:proofErr w:type="spellEnd"/>
      <w:r>
        <w:rPr>
          <w:rFonts w:eastAsia="Times New Roman" w:cs="Times New Roman"/>
        </w:rPr>
        <w:t xml:space="preserve">; Έχουμε τους </w:t>
      </w:r>
      <w:proofErr w:type="spellStart"/>
      <w:r>
        <w:rPr>
          <w:rFonts w:eastAsia="Times New Roman" w:cs="Times New Roman"/>
        </w:rPr>
        <w:t>καζινομάχους</w:t>
      </w:r>
      <w:proofErr w:type="spellEnd"/>
      <w:r>
        <w:rPr>
          <w:rFonts w:eastAsia="Times New Roman" w:cs="Times New Roman"/>
        </w:rPr>
        <w:t xml:space="preserve">; Διάβασα -και θα την καταθέσω στα Πρακτικά- τη συνέντευξη του πρώην επικεφαλής της Επιτροπής Ελέγχου και Εποπτείας Παιγνίων κ. Αντώνη </w:t>
      </w:r>
      <w:proofErr w:type="spellStart"/>
      <w:r>
        <w:rPr>
          <w:rFonts w:eastAsia="Times New Roman" w:cs="Times New Roman"/>
        </w:rPr>
        <w:t>Στεργιώτη</w:t>
      </w:r>
      <w:proofErr w:type="spellEnd"/>
      <w:r>
        <w:rPr>
          <w:rFonts w:eastAsia="Times New Roman" w:cs="Times New Roman"/>
        </w:rPr>
        <w:t xml:space="preserve"> στα </w:t>
      </w:r>
      <w:proofErr w:type="spellStart"/>
      <w:r>
        <w:rPr>
          <w:rFonts w:eastAsia="Times New Roman" w:cs="Times New Roman"/>
          <w:lang w:val="en-US"/>
        </w:rPr>
        <w:t>Parapolitika</w:t>
      </w:r>
      <w:proofErr w:type="spellEnd"/>
      <w:r>
        <w:rPr>
          <w:rFonts w:eastAsia="Times New Roman" w:cs="Times New Roman"/>
        </w:rPr>
        <w:t>.</w:t>
      </w:r>
      <w:r>
        <w:rPr>
          <w:rFonts w:eastAsia="Times New Roman" w:cs="Times New Roman"/>
          <w:lang w:val="en-US"/>
        </w:rPr>
        <w:t>gr</w:t>
      </w:r>
      <w:r>
        <w:rPr>
          <w:rFonts w:eastAsia="Times New Roman" w:cs="Times New Roman"/>
        </w:rPr>
        <w:t xml:space="preserve">. Τι είπε ο πρώην επικεφαλής της </w:t>
      </w:r>
      <w:r>
        <w:rPr>
          <w:rFonts w:eastAsia="Times New Roman" w:cs="Times New Roman"/>
        </w:rPr>
        <w:t>ε</w:t>
      </w:r>
      <w:r>
        <w:rPr>
          <w:rFonts w:eastAsia="Times New Roman" w:cs="Times New Roman"/>
        </w:rPr>
        <w:t>πιτροπής</w:t>
      </w:r>
      <w:r>
        <w:rPr>
          <w:rFonts w:eastAsia="Times New Roman" w:cs="Times New Roman"/>
        </w:rPr>
        <w:t>; Σημεία και τέ</w:t>
      </w:r>
      <w:r>
        <w:rPr>
          <w:rFonts w:eastAsia="Times New Roman" w:cs="Times New Roman"/>
        </w:rPr>
        <w:t xml:space="preserve">ρατα! </w:t>
      </w:r>
    </w:p>
    <w:p w14:paraId="25CA9971" w14:textId="77777777" w:rsidR="00054EB1" w:rsidRDefault="00375CE6">
      <w:pPr>
        <w:spacing w:after="0" w:line="600" w:lineRule="auto"/>
        <w:ind w:firstLine="720"/>
        <w:jc w:val="both"/>
        <w:rPr>
          <w:rFonts w:eastAsia="Times New Roman" w:cs="Times New Roman"/>
        </w:rPr>
      </w:pPr>
      <w:r>
        <w:rPr>
          <w:rFonts w:eastAsia="Times New Roman" w:cs="Times New Roman"/>
        </w:rPr>
        <w:t xml:space="preserve">Σας θυμίζω ότι το θέμα είναι ο Κανονισμός που έβγαλε η </w:t>
      </w:r>
      <w:r>
        <w:rPr>
          <w:rFonts w:eastAsia="Times New Roman" w:cs="Times New Roman"/>
        </w:rPr>
        <w:t>ε</w:t>
      </w:r>
      <w:r>
        <w:rPr>
          <w:rFonts w:eastAsia="Times New Roman" w:cs="Times New Roman"/>
        </w:rPr>
        <w:t>πιτροπή</w:t>
      </w:r>
      <w:r>
        <w:rPr>
          <w:rFonts w:eastAsia="Times New Roman" w:cs="Times New Roman"/>
        </w:rPr>
        <w:t xml:space="preserve"> τον οποίο άλλαξε το Νοέμβριο για τη ρύθμιση των παιγνίων, των καζίνο κ.λπ</w:t>
      </w:r>
      <w:r>
        <w:rPr>
          <w:rFonts w:eastAsia="Times New Roman" w:cs="Times New Roman"/>
        </w:rPr>
        <w:t>.</w:t>
      </w:r>
      <w:r>
        <w:rPr>
          <w:rFonts w:eastAsia="Times New Roman" w:cs="Times New Roman"/>
        </w:rPr>
        <w:t>.</w:t>
      </w:r>
      <w:r>
        <w:rPr>
          <w:rFonts w:eastAsia="Times New Roman" w:cs="Times New Roman"/>
        </w:rPr>
        <w:t xml:space="preserve"> Τα άφησε όλα ελεύθερα. Η </w:t>
      </w:r>
      <w:r>
        <w:rPr>
          <w:rFonts w:eastAsia="Times New Roman" w:cs="Times New Roman"/>
        </w:rPr>
        <w:t>ε</w:t>
      </w:r>
      <w:r>
        <w:rPr>
          <w:rFonts w:eastAsia="Times New Roman" w:cs="Times New Roman"/>
        </w:rPr>
        <w:t xml:space="preserve">πιτροπή διορίζεται από την Κυβέρνηση και έχει εννέα μέλη. Δεν είναι μία </w:t>
      </w:r>
      <w:r>
        <w:rPr>
          <w:rFonts w:eastAsia="Times New Roman" w:cs="Times New Roman"/>
        </w:rPr>
        <w:t>α</w:t>
      </w:r>
      <w:r>
        <w:rPr>
          <w:rFonts w:eastAsia="Times New Roman" w:cs="Times New Roman"/>
        </w:rPr>
        <w:t xml:space="preserve">νεξάρτητη </w:t>
      </w:r>
      <w:r>
        <w:rPr>
          <w:rFonts w:eastAsia="Times New Roman" w:cs="Times New Roman"/>
        </w:rPr>
        <w:t>α</w:t>
      </w:r>
      <w:r>
        <w:rPr>
          <w:rFonts w:eastAsia="Times New Roman" w:cs="Times New Roman"/>
        </w:rPr>
        <w:t>ρχή</w:t>
      </w:r>
      <w:r>
        <w:rPr>
          <w:rFonts w:eastAsia="Times New Roman" w:cs="Times New Roman"/>
        </w:rPr>
        <w:t>, μην τις μπερδεύουμε.</w:t>
      </w:r>
    </w:p>
    <w:p w14:paraId="25CA9972" w14:textId="77777777" w:rsidR="00054EB1" w:rsidRDefault="00375CE6">
      <w:pPr>
        <w:spacing w:after="0" w:line="600" w:lineRule="auto"/>
        <w:ind w:firstLine="720"/>
        <w:jc w:val="both"/>
        <w:rPr>
          <w:rFonts w:eastAsia="Times New Roman" w:cs="Times New Roman"/>
        </w:rPr>
      </w:pPr>
      <w:r>
        <w:rPr>
          <w:rFonts w:eastAsia="Times New Roman" w:cs="Times New Roman"/>
        </w:rPr>
        <w:t xml:space="preserve">Απέραντο καζίνο η χώρα. Δεν θα υπάρχει πλέον ούτε γεωγραφική απόσταση μεταξύ των μικρών καζίνο, ούτε περιορισμός στο πόσο μπορεί να παίξει κάποιος, ούτε καν να δίνει το όνομά του. </w:t>
      </w:r>
    </w:p>
    <w:p w14:paraId="25CA9973" w14:textId="77777777" w:rsidR="00054EB1" w:rsidRDefault="00375CE6">
      <w:pPr>
        <w:spacing w:after="0" w:line="600" w:lineRule="auto"/>
        <w:ind w:firstLine="720"/>
        <w:jc w:val="both"/>
        <w:rPr>
          <w:rFonts w:eastAsia="Times New Roman" w:cs="Times New Roman"/>
        </w:rPr>
      </w:pPr>
      <w:r>
        <w:rPr>
          <w:rFonts w:eastAsia="Times New Roman" w:cs="Times New Roman"/>
        </w:rPr>
        <w:lastRenderedPageBreak/>
        <w:t xml:space="preserve">Λέει, λοιπόν, ο κ. </w:t>
      </w:r>
      <w:proofErr w:type="spellStart"/>
      <w:r>
        <w:rPr>
          <w:rFonts w:eastAsia="Times New Roman" w:cs="Times New Roman"/>
        </w:rPr>
        <w:t>Στεργιώτης</w:t>
      </w:r>
      <w:proofErr w:type="spellEnd"/>
      <w:r>
        <w:rPr>
          <w:rFonts w:eastAsia="Times New Roman" w:cs="Times New Roman"/>
        </w:rPr>
        <w:t xml:space="preserve">: «Αυτός ο </w:t>
      </w:r>
      <w:r>
        <w:rPr>
          <w:rFonts w:eastAsia="Times New Roman" w:cs="Times New Roman"/>
        </w:rPr>
        <w:t>κ</w:t>
      </w:r>
      <w:r>
        <w:rPr>
          <w:rFonts w:eastAsia="Times New Roman" w:cs="Times New Roman"/>
        </w:rPr>
        <w:t>ανονισμός</w:t>
      </w:r>
      <w:r>
        <w:rPr>
          <w:rFonts w:eastAsia="Times New Roman" w:cs="Times New Roman"/>
        </w:rPr>
        <w:t xml:space="preserve"> έγινε γιατί ο ΟΠΑΠ ζητούσε 100 και η </w:t>
      </w:r>
      <w:r>
        <w:rPr>
          <w:rFonts w:eastAsia="Times New Roman" w:cs="Times New Roman"/>
        </w:rPr>
        <w:t>ε</w:t>
      </w:r>
      <w:r>
        <w:rPr>
          <w:rFonts w:eastAsia="Times New Roman" w:cs="Times New Roman"/>
        </w:rPr>
        <w:t>πιτροπή</w:t>
      </w:r>
      <w:r>
        <w:rPr>
          <w:rFonts w:eastAsia="Times New Roman" w:cs="Times New Roman"/>
        </w:rPr>
        <w:t xml:space="preserve"> του έδωσε 200. Ικανοποιήθηκαν αιτήματα που ούτε καν είχαν διατυπωθεί και γινόμαστε Κούβα του Μπατίστα του 1959». Αυτό κάνετε, λοιπόν;</w:t>
      </w:r>
    </w:p>
    <w:p w14:paraId="25CA9974" w14:textId="77777777" w:rsidR="00054EB1" w:rsidRDefault="00375CE6">
      <w:pPr>
        <w:spacing w:after="0" w:line="600" w:lineRule="auto"/>
        <w:ind w:firstLine="720"/>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Ολοκληρώστε, κύριε </w:t>
      </w:r>
      <w:proofErr w:type="spellStart"/>
      <w:r>
        <w:rPr>
          <w:rFonts w:eastAsia="Times New Roman" w:cs="Times New Roman"/>
        </w:rPr>
        <w:t>Αμυρά</w:t>
      </w:r>
      <w:proofErr w:type="spellEnd"/>
      <w:r>
        <w:rPr>
          <w:rFonts w:eastAsia="Times New Roman" w:cs="Times New Roman"/>
        </w:rPr>
        <w:t xml:space="preserve">. </w:t>
      </w:r>
    </w:p>
    <w:p w14:paraId="25CA9975" w14:textId="77777777" w:rsidR="00054EB1" w:rsidRDefault="00375CE6">
      <w:pPr>
        <w:spacing w:after="0" w:line="600" w:lineRule="auto"/>
        <w:ind w:firstLine="720"/>
        <w:jc w:val="both"/>
        <w:rPr>
          <w:rFonts w:eastAsia="Times New Roman" w:cs="Times New Roman"/>
        </w:rPr>
      </w:pPr>
      <w:r>
        <w:rPr>
          <w:rFonts w:eastAsia="Times New Roman" w:cs="Times New Roman"/>
          <w:b/>
        </w:rPr>
        <w:t>ΓΕΩ</w:t>
      </w:r>
      <w:r>
        <w:rPr>
          <w:rFonts w:eastAsia="Times New Roman" w:cs="Times New Roman"/>
          <w:b/>
        </w:rPr>
        <w:t>ΡΓΙΟΣ ΑΜΥΡΑΣ:</w:t>
      </w:r>
      <w:r>
        <w:rPr>
          <w:rFonts w:eastAsia="Times New Roman" w:cs="Times New Roman"/>
        </w:rPr>
        <w:t xml:space="preserve"> Τελειώνω, κύριε Πρόεδρε. Είναι σοβαρό το θέμα. </w:t>
      </w:r>
    </w:p>
    <w:p w14:paraId="25CA9976" w14:textId="77777777" w:rsidR="00054EB1" w:rsidRDefault="00375CE6">
      <w:pPr>
        <w:spacing w:after="0" w:line="600" w:lineRule="auto"/>
        <w:ind w:firstLine="720"/>
        <w:jc w:val="both"/>
        <w:rPr>
          <w:rFonts w:eastAsia="Times New Roman" w:cs="Times New Roman"/>
        </w:rPr>
      </w:pPr>
      <w:r>
        <w:rPr>
          <w:rFonts w:eastAsia="Times New Roman" w:cs="Times New Roman"/>
        </w:rPr>
        <w:t xml:space="preserve">Επίσης, ο νυν Πρόεδρος της </w:t>
      </w:r>
      <w:r>
        <w:rPr>
          <w:rFonts w:eastAsia="Times New Roman" w:cs="Times New Roman"/>
        </w:rPr>
        <w:t>ε</w:t>
      </w:r>
      <w:r>
        <w:rPr>
          <w:rFonts w:eastAsia="Times New Roman" w:cs="Times New Roman"/>
        </w:rPr>
        <w:t>πιτροπής κ.</w:t>
      </w:r>
      <w:r>
        <w:rPr>
          <w:rFonts w:eastAsia="Times New Roman" w:cs="Times New Roman"/>
        </w:rPr>
        <w:t xml:space="preserve"> Ευάγγελος </w:t>
      </w:r>
      <w:proofErr w:type="spellStart"/>
      <w:r>
        <w:rPr>
          <w:rFonts w:eastAsia="Times New Roman" w:cs="Times New Roman"/>
        </w:rPr>
        <w:t>Καραγρηγορίου</w:t>
      </w:r>
      <w:proofErr w:type="spellEnd"/>
      <w:r>
        <w:rPr>
          <w:rFonts w:eastAsia="Times New Roman" w:cs="Times New Roman"/>
        </w:rPr>
        <w:t xml:space="preserve">, ενώ άλλα υποστήριζε στην αρχή, τώρα ξαφνικά είδε το φως το αληθινό και υποστηρίζει ακριβώς τα αντίθετα από αυτά που είχε ψηφίσει </w:t>
      </w:r>
      <w:r>
        <w:rPr>
          <w:rFonts w:eastAsia="Times New Roman" w:cs="Times New Roman"/>
        </w:rPr>
        <w:t xml:space="preserve">στην πρώτη θητεία. </w:t>
      </w:r>
    </w:p>
    <w:p w14:paraId="25CA9977" w14:textId="77777777" w:rsidR="00054EB1" w:rsidRDefault="00375CE6">
      <w:pPr>
        <w:spacing w:after="0" w:line="600" w:lineRule="auto"/>
        <w:ind w:firstLine="720"/>
        <w:jc w:val="both"/>
        <w:rPr>
          <w:rFonts w:eastAsia="Times New Roman" w:cs="Times New Roman"/>
        </w:rPr>
      </w:pPr>
      <w:r>
        <w:rPr>
          <w:rFonts w:eastAsia="Times New Roman" w:cs="Times New Roman"/>
        </w:rPr>
        <w:t>Καταθέτω τις αποκαλύψεις- φωτιά και ελπίζω να έχουμε μία απάντηση από τους Υπουργούς.</w:t>
      </w:r>
    </w:p>
    <w:p w14:paraId="25CA9978" w14:textId="77777777" w:rsidR="00054EB1" w:rsidRDefault="00375CE6">
      <w:pPr>
        <w:spacing w:after="0" w:line="600" w:lineRule="auto"/>
        <w:ind w:firstLine="720"/>
        <w:jc w:val="both"/>
        <w:rPr>
          <w:rFonts w:eastAsia="Times New Roman" w:cs="Times New Roman"/>
        </w:rPr>
      </w:pPr>
      <w:r>
        <w:rPr>
          <w:rFonts w:eastAsia="Times New Roman" w:cs="Times New Roman"/>
        </w:rPr>
        <w:lastRenderedPageBreak/>
        <w:t xml:space="preserve">(Στο σημείο αυτό ο Βουλευτής κ. Γεώργιος </w:t>
      </w:r>
      <w:proofErr w:type="spellStart"/>
      <w:r>
        <w:rPr>
          <w:rFonts w:eastAsia="Times New Roman" w:cs="Times New Roman"/>
        </w:rPr>
        <w:t>Αμυράς</w:t>
      </w:r>
      <w:proofErr w:type="spellEnd"/>
      <w:r>
        <w:rPr>
          <w:rFonts w:eastAsia="Times New Roman" w:cs="Times New Roman"/>
        </w:rPr>
        <w:t xml:space="preserve"> καταθέτει για τα Πρακτικά την προαναφερθείσα συνέντευξη, η οποία βρίσκεται στο αρχείο του Τμήματος Γρα</w:t>
      </w:r>
      <w:r>
        <w:rPr>
          <w:rFonts w:eastAsia="Times New Roman" w:cs="Times New Roman"/>
        </w:rPr>
        <w:t>μματείας της Διεύθυνσης Στενογραφίας και Πρακτικών της Βουλής)</w:t>
      </w:r>
    </w:p>
    <w:p w14:paraId="25CA9979" w14:textId="77777777" w:rsidR="00054EB1" w:rsidRDefault="00375CE6">
      <w:pPr>
        <w:spacing w:after="0" w:line="600" w:lineRule="auto"/>
        <w:ind w:firstLine="720"/>
        <w:jc w:val="both"/>
        <w:rPr>
          <w:rFonts w:eastAsia="Times New Roman" w:cs="Times New Roman"/>
        </w:rPr>
      </w:pPr>
      <w:r>
        <w:rPr>
          <w:rFonts w:eastAsia="Times New Roman" w:cs="Times New Roman"/>
        </w:rPr>
        <w:t>Κυρίες και κύριοι συνάδελφοι, στα θέματα του πτωχευτικού, όπως σας είπα και στην προηγούμενη ομιλία μου, όπως και στα διοικητικά είμαστε θετικοί. Όσον αφορά τις τροπολογίες, σας είπα να τις απο</w:t>
      </w:r>
      <w:r>
        <w:rPr>
          <w:rFonts w:eastAsia="Times New Roman" w:cs="Times New Roman"/>
        </w:rPr>
        <w:t xml:space="preserve">σύρετε. </w:t>
      </w:r>
    </w:p>
    <w:p w14:paraId="25CA997A" w14:textId="77777777" w:rsidR="00054EB1" w:rsidRDefault="00375CE6">
      <w:pPr>
        <w:spacing w:after="0" w:line="600" w:lineRule="auto"/>
        <w:ind w:firstLine="720"/>
        <w:jc w:val="both"/>
        <w:rPr>
          <w:rFonts w:eastAsia="Times New Roman" w:cs="Times New Roman"/>
        </w:rPr>
      </w:pPr>
      <w:r>
        <w:rPr>
          <w:rFonts w:eastAsia="Times New Roman" w:cs="Times New Roman"/>
          <w:b/>
        </w:rPr>
        <w:t>ΔΗΜΗΤΡΙΟΣ ΚΥΡΙΑΖΙΔΗΣ:</w:t>
      </w:r>
      <w:r>
        <w:rPr>
          <w:rFonts w:eastAsia="Times New Roman" w:cs="Times New Roman"/>
        </w:rPr>
        <w:t xml:space="preserve"> Ήρθαν άλλες πέντε. </w:t>
      </w:r>
    </w:p>
    <w:p w14:paraId="25CA997B" w14:textId="77777777" w:rsidR="00054EB1" w:rsidRDefault="00375CE6">
      <w:pPr>
        <w:spacing w:after="0" w:line="600" w:lineRule="auto"/>
        <w:ind w:firstLine="720"/>
        <w:jc w:val="both"/>
        <w:rPr>
          <w:rFonts w:eastAsia="Times New Roman" w:cs="Times New Roman"/>
        </w:rPr>
      </w:pPr>
      <w:r>
        <w:rPr>
          <w:rFonts w:eastAsia="Times New Roman" w:cs="Times New Roman"/>
          <w:b/>
        </w:rPr>
        <w:t>ΑΠΟΣΤΟΛΟΣ ΒΕΣΥΡΟΠΟΥΛΟΣ:</w:t>
      </w:r>
      <w:r>
        <w:rPr>
          <w:rFonts w:eastAsia="Times New Roman" w:cs="Times New Roman"/>
        </w:rPr>
        <w:t xml:space="preserve"> Μας μοιράζονται τώρα. </w:t>
      </w:r>
    </w:p>
    <w:p w14:paraId="25CA997C" w14:textId="77777777" w:rsidR="00054EB1" w:rsidRDefault="00375CE6">
      <w:pPr>
        <w:spacing w:after="0" w:line="600" w:lineRule="auto"/>
        <w:ind w:firstLine="720"/>
        <w:jc w:val="both"/>
        <w:rPr>
          <w:rFonts w:eastAsia="Times New Roman" w:cs="Times New Roman"/>
        </w:rPr>
      </w:pPr>
      <w:r>
        <w:rPr>
          <w:rFonts w:eastAsia="Times New Roman" w:cs="Times New Roman"/>
          <w:b/>
        </w:rPr>
        <w:t>ΓΕΩΡΓΙΟΣ ΑΜΥΡΑΣ:</w:t>
      </w:r>
      <w:r>
        <w:rPr>
          <w:rFonts w:eastAsia="Times New Roman" w:cs="Times New Roman"/>
        </w:rPr>
        <w:t xml:space="preserve"> Ήρθαν και άλλες πέντε και μας τις μοιράζουν τώρα; Είναι δυνατόν; Είναι αυτός τρόπος νομοθέτησης; Ανεβαίνουν οι εισηγητές των κομμάτων να τοπο</w:t>
      </w:r>
      <w:r>
        <w:rPr>
          <w:rFonts w:eastAsia="Times New Roman" w:cs="Times New Roman"/>
        </w:rPr>
        <w:t xml:space="preserve">θετηθούν για τις τροπολογίες, για το κυρίως σώμα του νομοσχεδίου και μας φέρνετε και άλλες τροπολογίες; </w:t>
      </w:r>
    </w:p>
    <w:p w14:paraId="25CA997D" w14:textId="77777777" w:rsidR="00054EB1" w:rsidRDefault="00375CE6">
      <w:pPr>
        <w:spacing w:after="0" w:line="600" w:lineRule="auto"/>
        <w:ind w:firstLine="720"/>
        <w:jc w:val="both"/>
        <w:rPr>
          <w:rFonts w:eastAsia="Times New Roman" w:cs="Times New Roman"/>
        </w:rPr>
      </w:pPr>
      <w:r>
        <w:rPr>
          <w:rFonts w:eastAsia="Times New Roman" w:cs="Times New Roman"/>
        </w:rPr>
        <w:lastRenderedPageBreak/>
        <w:t xml:space="preserve">Τι να πω! Καταθέτω τα όπλα. Λέω ότι μας νικήσατε. Συγχαρητήρια, είστε η Κυβέρνηση της τροπολογίας. </w:t>
      </w:r>
    </w:p>
    <w:p w14:paraId="25CA997E" w14:textId="77777777" w:rsidR="00054EB1" w:rsidRDefault="00375CE6">
      <w:pPr>
        <w:spacing w:after="0" w:line="600" w:lineRule="auto"/>
        <w:ind w:firstLine="720"/>
        <w:jc w:val="both"/>
        <w:rPr>
          <w:rFonts w:eastAsia="Times New Roman" w:cs="Times New Roman"/>
        </w:rPr>
      </w:pPr>
      <w:r>
        <w:rPr>
          <w:rFonts w:eastAsia="Times New Roman" w:cs="Times New Roman"/>
        </w:rPr>
        <w:t xml:space="preserve">Ευχαριστώ. </w:t>
      </w:r>
    </w:p>
    <w:p w14:paraId="25CA997F" w14:textId="77777777" w:rsidR="00054EB1" w:rsidRDefault="00375CE6">
      <w:pPr>
        <w:spacing w:after="0" w:line="600" w:lineRule="auto"/>
        <w:ind w:firstLine="720"/>
        <w:jc w:val="center"/>
        <w:rPr>
          <w:rFonts w:eastAsia="Times New Roman"/>
          <w:bCs/>
        </w:rPr>
      </w:pPr>
      <w:r>
        <w:rPr>
          <w:rFonts w:eastAsia="Times New Roman"/>
          <w:bCs/>
        </w:rPr>
        <w:t>(Χειροκροτήματα)</w:t>
      </w:r>
    </w:p>
    <w:p w14:paraId="25CA9980" w14:textId="77777777" w:rsidR="00054EB1" w:rsidRDefault="00375CE6">
      <w:pPr>
        <w:spacing w:after="0" w:line="600" w:lineRule="auto"/>
        <w:ind w:firstLine="720"/>
        <w:jc w:val="both"/>
        <w:rPr>
          <w:rFonts w:eastAsia="Times New Roman" w:cs="Times New Roman"/>
        </w:rPr>
      </w:pPr>
      <w:r>
        <w:rPr>
          <w:rFonts w:eastAsia="Times New Roman"/>
          <w:b/>
          <w:bCs/>
        </w:rPr>
        <w:t xml:space="preserve">ΠΡΟΕΔΡΕΥΩΝ (Δημήτριος </w:t>
      </w:r>
      <w:r>
        <w:rPr>
          <w:rFonts w:eastAsia="Times New Roman"/>
          <w:b/>
          <w:bCs/>
        </w:rPr>
        <w:t>Κρεμαστινός):</w:t>
      </w:r>
      <w:r>
        <w:rPr>
          <w:rFonts w:eastAsia="Times New Roman" w:cs="Times New Roman"/>
        </w:rPr>
        <w:t xml:space="preserve"> Τον λόγο έχει ο ειδικός αγορητής της Ένωσης Κεντρώων κ. </w:t>
      </w:r>
      <w:proofErr w:type="spellStart"/>
      <w:r>
        <w:rPr>
          <w:rFonts w:eastAsia="Times New Roman" w:cs="Times New Roman"/>
        </w:rPr>
        <w:t>Καβαδέλλας</w:t>
      </w:r>
      <w:proofErr w:type="spellEnd"/>
      <w:r>
        <w:rPr>
          <w:rFonts w:eastAsia="Times New Roman" w:cs="Times New Roman"/>
        </w:rPr>
        <w:t xml:space="preserve">. </w:t>
      </w:r>
    </w:p>
    <w:p w14:paraId="25CA9981" w14:textId="77777777" w:rsidR="00054EB1" w:rsidRDefault="00375CE6">
      <w:pPr>
        <w:spacing w:after="0" w:line="600" w:lineRule="auto"/>
        <w:ind w:firstLine="720"/>
        <w:jc w:val="both"/>
        <w:rPr>
          <w:rFonts w:eastAsia="Times New Roman"/>
          <w:bCs/>
        </w:rPr>
      </w:pPr>
      <w:r>
        <w:rPr>
          <w:rFonts w:eastAsia="Times New Roman" w:cs="Times New Roman"/>
          <w:b/>
          <w:szCs w:val="24"/>
        </w:rPr>
        <w:t xml:space="preserve">ΔΗΜΗΤΡΙΟΣ ΚΑΒΑΔΕΛΛΑΣ: </w:t>
      </w:r>
      <w:r>
        <w:rPr>
          <w:rFonts w:eastAsia="Times New Roman" w:cs="Times New Roman"/>
          <w:szCs w:val="24"/>
        </w:rPr>
        <w:t xml:space="preserve">Ευχαριστώ, </w:t>
      </w:r>
      <w:r>
        <w:rPr>
          <w:rFonts w:eastAsia="Times New Roman"/>
          <w:bCs/>
        </w:rPr>
        <w:t>κύριε Πρόεδρε.</w:t>
      </w:r>
    </w:p>
    <w:p w14:paraId="25CA9982" w14:textId="77777777" w:rsidR="00054EB1" w:rsidRDefault="00375CE6">
      <w:pPr>
        <w:spacing w:after="0" w:line="600" w:lineRule="auto"/>
        <w:ind w:firstLine="720"/>
        <w:jc w:val="both"/>
        <w:rPr>
          <w:rFonts w:eastAsia="Times New Roman"/>
          <w:bCs/>
        </w:rPr>
      </w:pPr>
      <w:r>
        <w:rPr>
          <w:rFonts w:eastAsia="Times New Roman"/>
          <w:bCs/>
        </w:rPr>
        <w:t>Κυρίες και κύριοι Βουλευτές, θα είμαι λίγο υποτονικός σήμερα γιατί είμαι λίγο αδιάθετος, αν και είμαι πολύ εκνευρισμένος.  Θα</w:t>
      </w:r>
      <w:r>
        <w:rPr>
          <w:rFonts w:eastAsia="Times New Roman"/>
          <w:bCs/>
        </w:rPr>
        <w:t xml:space="preserve"> με συγχωρήσετε.</w:t>
      </w:r>
    </w:p>
    <w:p w14:paraId="25CA9983" w14:textId="77777777" w:rsidR="00054EB1" w:rsidRDefault="00375CE6">
      <w:pPr>
        <w:spacing w:after="0" w:line="600" w:lineRule="auto"/>
        <w:ind w:firstLine="720"/>
        <w:jc w:val="both"/>
        <w:rPr>
          <w:rFonts w:eastAsia="Times New Roman"/>
          <w:bCs/>
        </w:rPr>
      </w:pPr>
      <w:r>
        <w:rPr>
          <w:rFonts w:eastAsia="Times New Roman"/>
          <w:bCs/>
        </w:rPr>
        <w:t>Η Κυβέρνηση κάνει κατάχρηση της διαδικασίας του επείγοντος, συν ότι φέρνει τελευταία στιγμή τροπολογίες. Την ώρα που ανέβηκα στο Βήμα για να μιλήσω ήρθαν άλλες πέντε τροπολογίες. Τι να πω, όταν δεν γνωρίζω τι ακριβώς εμπνεύστηκαν οι κύριοι</w:t>
      </w:r>
      <w:r>
        <w:rPr>
          <w:rFonts w:eastAsia="Times New Roman"/>
          <w:bCs/>
        </w:rPr>
        <w:t xml:space="preserve"> της συγκυβέρνησης; </w:t>
      </w:r>
    </w:p>
    <w:p w14:paraId="25CA9984" w14:textId="77777777" w:rsidR="00054EB1" w:rsidRDefault="00375CE6">
      <w:pPr>
        <w:tabs>
          <w:tab w:val="left" w:pos="1800"/>
        </w:tabs>
        <w:spacing w:after="0" w:line="600" w:lineRule="auto"/>
        <w:ind w:firstLine="720"/>
        <w:jc w:val="both"/>
        <w:rPr>
          <w:rFonts w:eastAsia="Times New Roman"/>
          <w:bCs/>
        </w:rPr>
      </w:pPr>
      <w:r>
        <w:rPr>
          <w:rFonts w:eastAsia="Times New Roman"/>
          <w:szCs w:val="24"/>
        </w:rPr>
        <w:lastRenderedPageBreak/>
        <w:t xml:space="preserve">(Στο σημείο αυτό την Προεδρική Έδρα καταλαμβάνει ο ΣΤ΄ Αντιπρόεδρος της Βουλής κ. </w:t>
      </w:r>
      <w:r w:rsidRPr="00031739">
        <w:rPr>
          <w:rFonts w:eastAsia="Times New Roman"/>
          <w:b/>
          <w:szCs w:val="24"/>
        </w:rPr>
        <w:t>ΓΕΩΡΓΙΟΣ ΛΑΜΠΡΟΥΛΗΣ</w:t>
      </w:r>
      <w:r>
        <w:rPr>
          <w:rFonts w:eastAsia="Times New Roman"/>
          <w:szCs w:val="24"/>
        </w:rPr>
        <w:t>)</w:t>
      </w:r>
    </w:p>
    <w:p w14:paraId="25CA9985" w14:textId="77777777" w:rsidR="00054EB1" w:rsidRDefault="00375CE6">
      <w:pPr>
        <w:spacing w:after="0" w:line="600" w:lineRule="auto"/>
        <w:ind w:firstLine="720"/>
        <w:jc w:val="both"/>
        <w:rPr>
          <w:rFonts w:eastAsia="Times New Roman"/>
          <w:bCs/>
        </w:rPr>
      </w:pPr>
      <w:r>
        <w:rPr>
          <w:rFonts w:eastAsia="Times New Roman"/>
          <w:bCs/>
        </w:rPr>
        <w:t xml:space="preserve">Έφεραν τροπολογίες -αυτές που πρόλαβα να δω- περί φαρμάκων, </w:t>
      </w:r>
      <w:r>
        <w:rPr>
          <w:rFonts w:eastAsia="Times New Roman"/>
          <w:bCs/>
        </w:rPr>
        <w:t>καμ</w:t>
      </w:r>
      <w:r>
        <w:rPr>
          <w:rFonts w:eastAsia="Times New Roman"/>
          <w:bCs/>
        </w:rPr>
        <w:t>μία</w:t>
      </w:r>
      <w:r>
        <w:rPr>
          <w:rFonts w:eastAsia="Times New Roman"/>
          <w:bCs/>
        </w:rPr>
        <w:t xml:space="preserve"> </w:t>
      </w:r>
      <w:proofErr w:type="spellStart"/>
      <w:r>
        <w:rPr>
          <w:rFonts w:eastAsia="Times New Roman"/>
          <w:bCs/>
        </w:rPr>
        <w:t>εικοσιπενταριά</w:t>
      </w:r>
      <w:proofErr w:type="spellEnd"/>
      <w:r>
        <w:rPr>
          <w:rFonts w:eastAsia="Times New Roman"/>
          <w:bCs/>
        </w:rPr>
        <w:t xml:space="preserve"> σελίδες, περί διαμονής αλλοδαπών, περί πετρελαιοει</w:t>
      </w:r>
      <w:r>
        <w:rPr>
          <w:rFonts w:eastAsia="Times New Roman"/>
          <w:bCs/>
        </w:rPr>
        <w:t xml:space="preserve">δών. Ο ΕΟΤ έχει πλέον το δικαίωμα να χαλάει το χρήμα όπως του αρέσει και να το δίνει όπου θέλει. Η καθεμιά από αυτές τις τροπολογίες θα μπορούσε να είναι ένα ξεχωριστό νομοσχέδιο. </w:t>
      </w:r>
    </w:p>
    <w:p w14:paraId="25CA9986" w14:textId="77777777" w:rsidR="00054EB1" w:rsidRDefault="00375CE6">
      <w:pPr>
        <w:spacing w:after="0" w:line="600" w:lineRule="auto"/>
        <w:ind w:firstLine="720"/>
        <w:jc w:val="both"/>
        <w:rPr>
          <w:rFonts w:eastAsia="Times New Roman"/>
          <w:bCs/>
        </w:rPr>
      </w:pPr>
      <w:r>
        <w:rPr>
          <w:rFonts w:eastAsia="Times New Roman"/>
          <w:bCs/>
        </w:rPr>
        <w:t xml:space="preserve">Εν πάση </w:t>
      </w:r>
      <w:proofErr w:type="spellStart"/>
      <w:r>
        <w:rPr>
          <w:rFonts w:eastAsia="Times New Roman"/>
          <w:bCs/>
        </w:rPr>
        <w:t>περιπτώσει</w:t>
      </w:r>
      <w:proofErr w:type="spellEnd"/>
      <w:r>
        <w:rPr>
          <w:rFonts w:eastAsia="Times New Roman"/>
          <w:bCs/>
        </w:rPr>
        <w:t>, εξετάζουμε τόσο σοβαρά ζητήματα, όπως η εκ θεμελίων αλλ</w:t>
      </w:r>
      <w:r>
        <w:rPr>
          <w:rFonts w:eastAsia="Times New Roman"/>
          <w:bCs/>
        </w:rPr>
        <w:t xml:space="preserve">αγή του Πτωχευτικού Κώδικα, η ουσιαστική παρέμβαση στις διαδικασίες της διοικητικής δικαιοσύνης, η αναπροσαρμογή του περίφημου κόστους απονομής δικαιοσύνης μέσω του </w:t>
      </w:r>
      <w:proofErr w:type="spellStart"/>
      <w:r>
        <w:rPr>
          <w:rFonts w:eastAsia="Times New Roman"/>
          <w:bCs/>
        </w:rPr>
        <w:t>εξορθολογισμού</w:t>
      </w:r>
      <w:proofErr w:type="spellEnd"/>
      <w:r>
        <w:rPr>
          <w:rFonts w:eastAsia="Times New Roman"/>
          <w:bCs/>
        </w:rPr>
        <w:t xml:space="preserve"> του κόστους των </w:t>
      </w:r>
      <w:proofErr w:type="spellStart"/>
      <w:r>
        <w:rPr>
          <w:rFonts w:eastAsia="Times New Roman"/>
          <w:bCs/>
        </w:rPr>
        <w:t>παραβόλων</w:t>
      </w:r>
      <w:proofErr w:type="spellEnd"/>
      <w:r>
        <w:rPr>
          <w:rFonts w:eastAsia="Times New Roman"/>
          <w:bCs/>
        </w:rPr>
        <w:t xml:space="preserve"> και των τελών, ο επανακαθορισμός της στάσης της πο</w:t>
      </w:r>
      <w:r>
        <w:rPr>
          <w:rFonts w:eastAsia="Times New Roman"/>
          <w:bCs/>
        </w:rPr>
        <w:t xml:space="preserve">λιτείας απέναντι σε αυτούς που οικειοθελώς θα αποκαλύψουν –ποιοι είναι αυτοί;- τα αδήλωτα εισοδήματά τους. </w:t>
      </w:r>
    </w:p>
    <w:p w14:paraId="25CA9987" w14:textId="77777777" w:rsidR="00054EB1" w:rsidRDefault="00375CE6">
      <w:pPr>
        <w:spacing w:after="0" w:line="600" w:lineRule="auto"/>
        <w:ind w:firstLine="720"/>
        <w:jc w:val="both"/>
        <w:rPr>
          <w:rFonts w:eastAsia="Times New Roman"/>
          <w:bCs/>
        </w:rPr>
      </w:pPr>
      <w:r>
        <w:rPr>
          <w:rFonts w:eastAsia="Times New Roman"/>
          <w:bCs/>
        </w:rPr>
        <w:lastRenderedPageBreak/>
        <w:t xml:space="preserve">Έχετε τόσες λίστες στα χέρια σας -λίστα </w:t>
      </w:r>
      <w:proofErr w:type="spellStart"/>
      <w:r>
        <w:rPr>
          <w:rFonts w:eastAsia="Times New Roman"/>
          <w:bCs/>
        </w:rPr>
        <w:t>Λαγκάρντ</w:t>
      </w:r>
      <w:proofErr w:type="spellEnd"/>
      <w:r>
        <w:rPr>
          <w:rFonts w:eastAsia="Times New Roman"/>
          <w:bCs/>
        </w:rPr>
        <w:t xml:space="preserve"> και άλλες- και περιμένετε κάποιοι να έρθουν να σας πουν «εγώ, ξέρεις, τα πήρα τα χρήματα και τα έχω</w:t>
      </w:r>
      <w:r>
        <w:rPr>
          <w:rFonts w:eastAsia="Times New Roman"/>
          <w:bCs/>
        </w:rPr>
        <w:t xml:space="preserve"> εκεί» -αν είναι δυνατόν!- κι εφόσον επιβάλλετε τόσο σκληρά μέτρα; Κάντε μια λογική συνεννόηση να φέρουν τα χρήματά τους. Τώρα έτσι θα τους κάνετε ακόμη πιο αντίθετους προς αυτή τη σκέψη. </w:t>
      </w:r>
    </w:p>
    <w:p w14:paraId="25CA9988" w14:textId="77777777" w:rsidR="00054EB1" w:rsidRDefault="00375CE6">
      <w:pPr>
        <w:spacing w:after="0" w:line="600" w:lineRule="auto"/>
        <w:ind w:firstLine="720"/>
        <w:jc w:val="both"/>
        <w:rPr>
          <w:rFonts w:eastAsia="Times New Roman"/>
          <w:bCs/>
        </w:rPr>
      </w:pPr>
      <w:r>
        <w:rPr>
          <w:rFonts w:eastAsia="Times New Roman"/>
          <w:bCs/>
        </w:rPr>
        <w:t>Επιβάλλετε το πλαστικό χρήμα και τις ηλεκτρονικές συναλλαγές σε όλο</w:t>
      </w:r>
      <w:r>
        <w:rPr>
          <w:rFonts w:eastAsia="Times New Roman"/>
          <w:bCs/>
        </w:rPr>
        <w:t xml:space="preserve">υς. Καλό ακούγεται. </w:t>
      </w:r>
    </w:p>
    <w:p w14:paraId="25CA9989" w14:textId="77777777" w:rsidR="00054EB1" w:rsidRDefault="00375CE6">
      <w:pPr>
        <w:spacing w:after="0" w:line="600" w:lineRule="auto"/>
        <w:ind w:firstLine="720"/>
        <w:jc w:val="both"/>
        <w:rPr>
          <w:rFonts w:eastAsia="Times New Roman"/>
          <w:bCs/>
        </w:rPr>
      </w:pPr>
      <w:r>
        <w:rPr>
          <w:rFonts w:eastAsia="Times New Roman"/>
          <w:bCs/>
        </w:rPr>
        <w:t xml:space="preserve">Ακόμη εξετάζετε την άδεια του νέου καζίνου εντός του αστικού ιστού. Έτσι, όμως, δίνεται το δικαίωμα –να μην κατονομάσω, δεν θέλω, εν πάση </w:t>
      </w:r>
      <w:proofErr w:type="spellStart"/>
      <w:r>
        <w:rPr>
          <w:rFonts w:eastAsia="Times New Roman"/>
          <w:bCs/>
        </w:rPr>
        <w:t>περιπτώσει</w:t>
      </w:r>
      <w:proofErr w:type="spellEnd"/>
      <w:r>
        <w:rPr>
          <w:rFonts w:eastAsia="Times New Roman"/>
          <w:bCs/>
        </w:rPr>
        <w:t xml:space="preserve">- στο έργο που θα γίνει τώρα στο Ελληνικό να φτιάξουν καζίνο. Ο δρόμος είναι ευθύς από </w:t>
      </w:r>
      <w:r>
        <w:rPr>
          <w:rFonts w:eastAsia="Times New Roman"/>
          <w:bCs/>
        </w:rPr>
        <w:t xml:space="preserve">Βάρκιζα, από Αθήνα και παντού. Θα πηγαίνουν να κάνουν τη βόλτα τους και θα πηγαίνουν όλοι εκεί. Και τι γίνεται; </w:t>
      </w:r>
    </w:p>
    <w:p w14:paraId="25CA998A" w14:textId="77777777" w:rsidR="00054EB1" w:rsidRDefault="00375CE6">
      <w:pPr>
        <w:spacing w:after="0" w:line="600" w:lineRule="auto"/>
        <w:ind w:firstLine="720"/>
        <w:jc w:val="both"/>
        <w:rPr>
          <w:rFonts w:eastAsia="Times New Roman"/>
          <w:bCs/>
        </w:rPr>
      </w:pPr>
      <w:r>
        <w:rPr>
          <w:rFonts w:eastAsia="Times New Roman"/>
          <w:bCs/>
        </w:rPr>
        <w:t xml:space="preserve">Και αποσύρατε το άρθρο 111 για τη μετεγκατάσταση του καζίνου της Πάρνηθας για να γίνει κι αυτό ανταγωνιστικότερο. Γιατί ποιος τρελός θα ανέβει </w:t>
      </w:r>
      <w:r>
        <w:rPr>
          <w:rFonts w:eastAsia="Times New Roman"/>
          <w:bCs/>
        </w:rPr>
        <w:t xml:space="preserve">στα χιονισμένα βουνά, τη στιγμή που το καζίνο είναι δίπλα του και </w:t>
      </w:r>
      <w:r>
        <w:rPr>
          <w:rFonts w:eastAsia="Times New Roman"/>
          <w:bCs/>
        </w:rPr>
        <w:lastRenderedPageBreak/>
        <w:t>θα είναι και πιο μοντέρνο και καινούργιο; Και οι εκατοντάδες υπάλληλοι μένουν στον δρόμο. Τουλάχιστον φροντίσατε γι’ αυτούς να βάλετε μια υποσημείωση ότι είναι υποχρεωμένο το καινούργιο καζί</w:t>
      </w:r>
      <w:r>
        <w:rPr>
          <w:rFonts w:eastAsia="Times New Roman"/>
          <w:bCs/>
        </w:rPr>
        <w:t xml:space="preserve">νο πρώτα να απορροφήσει τους παλιούς και μετά να πάει σε καινούργιους; Όχι, και είστε αριστερή Κυβέρνηση! </w:t>
      </w:r>
    </w:p>
    <w:p w14:paraId="25CA998B" w14:textId="77777777" w:rsidR="00054EB1" w:rsidRDefault="00375CE6">
      <w:pPr>
        <w:spacing w:after="0" w:line="600" w:lineRule="auto"/>
        <w:ind w:firstLine="720"/>
        <w:jc w:val="both"/>
        <w:rPr>
          <w:rFonts w:eastAsia="Times New Roman"/>
          <w:bCs/>
        </w:rPr>
      </w:pPr>
      <w:r>
        <w:rPr>
          <w:rFonts w:eastAsia="Times New Roman"/>
          <w:bCs/>
        </w:rPr>
        <w:t xml:space="preserve">Οι πενηντάρηδες κρουπιέρηδες τι θα κάνουν; Πού θα βρουν δουλειά; Πώς θα θρέψουν τις οικογένειές τους; Βάλτε μια υποσημείωση ότι τουλάχιστον να γίνει </w:t>
      </w:r>
      <w:r>
        <w:rPr>
          <w:rFonts w:eastAsia="Times New Roman"/>
          <w:bCs/>
        </w:rPr>
        <w:t xml:space="preserve">πρώτα απορρόφηση, γιατί θα κλείσει το καζίνο της Πάρνηθας. Μη νομίζετε. Θα είναι ένα ωραίο ξενοδοχείο, όπως όλα αυτά που υπάρχουν στην Ελλάδα κι έχουν κλείσει. Θα το πουλήσετε και </w:t>
      </w:r>
      <w:proofErr w:type="spellStart"/>
      <w:r>
        <w:rPr>
          <w:rFonts w:eastAsia="Times New Roman"/>
          <w:bCs/>
        </w:rPr>
        <w:t>μπιρ</w:t>
      </w:r>
      <w:proofErr w:type="spellEnd"/>
      <w:r>
        <w:rPr>
          <w:rFonts w:eastAsia="Times New Roman"/>
          <w:bCs/>
        </w:rPr>
        <w:t xml:space="preserve"> παρά και θα τελειώσει το θέμα.</w:t>
      </w:r>
    </w:p>
    <w:p w14:paraId="25CA998C" w14:textId="77777777" w:rsidR="00054EB1" w:rsidRDefault="00375CE6">
      <w:pPr>
        <w:spacing w:after="0" w:line="600" w:lineRule="auto"/>
        <w:ind w:firstLine="720"/>
        <w:jc w:val="both"/>
        <w:rPr>
          <w:rFonts w:eastAsia="Times New Roman"/>
          <w:bCs/>
        </w:rPr>
      </w:pPr>
      <w:r>
        <w:rPr>
          <w:rFonts w:eastAsia="Times New Roman"/>
          <w:bCs/>
        </w:rPr>
        <w:t>Όλα τα παραπάνω αποτελούν περιεχόμενο τρ</w:t>
      </w:r>
      <w:r>
        <w:rPr>
          <w:rFonts w:eastAsia="Times New Roman"/>
          <w:bCs/>
        </w:rPr>
        <w:t>ιών ουσιαστικά νομοσχεδίων, τα οποία είναι άσχετα μεταξύ τους. Δεν υπάρχει επαρκής αιτιο</w:t>
      </w:r>
      <w:r>
        <w:rPr>
          <w:rFonts w:eastAsia="Times New Roman"/>
          <w:bCs/>
        </w:rPr>
        <w:lastRenderedPageBreak/>
        <w:t xml:space="preserve">λόγηση. Εγώ δεν βλέπω κάποια επαρκή αιτιολόγηση. Εσείς τα συνενώνετε και τα παρουσιάζετε να έχουν επείγοντα χαρακτήρα και ότι πρέπει εν μία </w:t>
      </w:r>
      <w:proofErr w:type="spellStart"/>
      <w:r>
        <w:rPr>
          <w:rFonts w:eastAsia="Times New Roman"/>
          <w:bCs/>
        </w:rPr>
        <w:t>νυκτί</w:t>
      </w:r>
      <w:proofErr w:type="spellEnd"/>
      <w:r>
        <w:rPr>
          <w:rFonts w:eastAsia="Times New Roman"/>
          <w:bCs/>
        </w:rPr>
        <w:t xml:space="preserve"> να υπογραφούν και να τ</w:t>
      </w:r>
      <w:r>
        <w:rPr>
          <w:rFonts w:eastAsia="Times New Roman"/>
          <w:bCs/>
        </w:rPr>
        <w:t>ελειώσει το θέμα.</w:t>
      </w:r>
    </w:p>
    <w:p w14:paraId="25CA998D" w14:textId="77777777" w:rsidR="00054EB1" w:rsidRDefault="00375CE6">
      <w:pPr>
        <w:spacing w:after="0" w:line="600" w:lineRule="auto"/>
        <w:ind w:firstLine="720"/>
        <w:jc w:val="both"/>
        <w:rPr>
          <w:rFonts w:eastAsia="Times New Roman"/>
          <w:bCs/>
        </w:rPr>
      </w:pPr>
      <w:r>
        <w:rPr>
          <w:rFonts w:eastAsia="Times New Roman"/>
          <w:bCs/>
        </w:rPr>
        <w:t>Συνεχίζετε να νομοθετείτε και να διαπράττετε έγκλημα, γιατί έγκλημα είναι αυτό το πράγμα. Δεν σας απασχολεί ο διάλογος. Θέλετε να τελειώνει το ζήτημα. Το πήγατε όσο μπορούσατε πιο αργά για να πέσουν οι υπογραφές της τελευταίας στιγμής, χω</w:t>
      </w:r>
      <w:r>
        <w:rPr>
          <w:rFonts w:eastAsia="Times New Roman"/>
          <w:bCs/>
        </w:rPr>
        <w:t>ρίς να πάρουμε είδηση τι ψηφίζουμε.</w:t>
      </w:r>
    </w:p>
    <w:p w14:paraId="25CA998E" w14:textId="77777777" w:rsidR="00054EB1" w:rsidRDefault="00375CE6">
      <w:pPr>
        <w:spacing w:after="0" w:line="600" w:lineRule="auto"/>
        <w:ind w:firstLine="720"/>
        <w:jc w:val="both"/>
        <w:rPr>
          <w:rFonts w:eastAsia="Times New Roman" w:cs="Times New Roman"/>
          <w:szCs w:val="24"/>
        </w:rPr>
      </w:pPr>
      <w:r>
        <w:rPr>
          <w:rFonts w:eastAsia="Times New Roman"/>
          <w:bCs/>
        </w:rPr>
        <w:t>Υπάρχει κι ένα ζήτημα με τον Πτωχευτικό Κώδικα. Προχωράτε σε αναμόρφωση του Πτωχευτικού Κώδικα.</w:t>
      </w:r>
      <w:r>
        <w:rPr>
          <w:rFonts w:eastAsia="Times New Roman" w:cs="Times New Roman"/>
          <w:szCs w:val="24"/>
        </w:rPr>
        <w:t xml:space="preserve"> </w:t>
      </w:r>
      <w:r>
        <w:rPr>
          <w:rFonts w:eastAsia="Times New Roman" w:cs="Times New Roman"/>
          <w:szCs w:val="24"/>
        </w:rPr>
        <w:t>Υπάρχουν τρεις άξονες. Ο ένας άξονας περιγράφεται στην αιτιολογική έκθεση ως εξής: Οι ρυθμίσεις επιδιώκουν να παρέχουν την ο</w:t>
      </w:r>
      <w:r>
        <w:rPr>
          <w:rFonts w:eastAsia="Times New Roman" w:cs="Times New Roman"/>
          <w:szCs w:val="24"/>
        </w:rPr>
        <w:t xml:space="preserve">υσιαστική δυνατότητα επαναδραστηριοποίησης του έντιμου επιχειρηματία που ατύχησε,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όλες</w:t>
      </w:r>
      <w:r>
        <w:rPr>
          <w:rFonts w:eastAsia="Times New Roman" w:cs="Times New Roman"/>
          <w:szCs w:val="24"/>
        </w:rPr>
        <w:t xml:space="preserve"> τις καλόπιστες προσπάθειές του. </w:t>
      </w:r>
    </w:p>
    <w:p w14:paraId="25CA998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Όλοι ατύχησαν. Ποιος είναι ο έντιμος και ο ανέντιμος; Βάζετε και έναν καινούργιο αγγλικό όρο, το «</w:t>
      </w:r>
      <w:r>
        <w:rPr>
          <w:rFonts w:eastAsia="Times New Roman" w:cs="Times New Roman"/>
          <w:szCs w:val="24"/>
          <w:lang w:val="en-US"/>
        </w:rPr>
        <w:t>fresh</w:t>
      </w:r>
      <w:r>
        <w:rPr>
          <w:rFonts w:eastAsia="Times New Roman" w:cs="Times New Roman"/>
          <w:szCs w:val="24"/>
        </w:rPr>
        <w:t xml:space="preserve"> </w:t>
      </w:r>
      <w:r>
        <w:rPr>
          <w:rFonts w:eastAsia="Times New Roman" w:cs="Times New Roman"/>
          <w:szCs w:val="24"/>
          <w:lang w:val="en-US"/>
        </w:rPr>
        <w:t>start</w:t>
      </w:r>
      <w:r>
        <w:rPr>
          <w:rFonts w:eastAsia="Times New Roman" w:cs="Times New Roman"/>
          <w:szCs w:val="24"/>
        </w:rPr>
        <w:t>», για να μας το κάνετ</w:t>
      </w:r>
      <w:r>
        <w:rPr>
          <w:rFonts w:eastAsia="Times New Roman" w:cs="Times New Roman"/>
          <w:szCs w:val="24"/>
        </w:rPr>
        <w:t>ε πιο «</w:t>
      </w:r>
      <w:proofErr w:type="spellStart"/>
      <w:r>
        <w:rPr>
          <w:rFonts w:eastAsia="Times New Roman" w:cs="Times New Roman"/>
          <w:szCs w:val="24"/>
          <w:lang w:val="en-US"/>
        </w:rPr>
        <w:t>comme</w:t>
      </w:r>
      <w:proofErr w:type="spellEnd"/>
      <w:r>
        <w:rPr>
          <w:rFonts w:eastAsia="Times New Roman" w:cs="Times New Roman"/>
          <w:szCs w:val="24"/>
        </w:rPr>
        <w:t xml:space="preserve"> </w:t>
      </w:r>
      <w:proofErr w:type="spellStart"/>
      <w:r>
        <w:rPr>
          <w:rFonts w:eastAsia="Times New Roman" w:cs="Times New Roman"/>
          <w:szCs w:val="24"/>
          <w:lang w:val="en-US"/>
        </w:rPr>
        <w:t>il</w:t>
      </w:r>
      <w:proofErr w:type="spellEnd"/>
      <w:r>
        <w:rPr>
          <w:rFonts w:eastAsia="Times New Roman" w:cs="Times New Roman"/>
          <w:szCs w:val="24"/>
        </w:rPr>
        <w:t xml:space="preserve"> </w:t>
      </w:r>
      <w:proofErr w:type="spellStart"/>
      <w:r>
        <w:rPr>
          <w:rFonts w:eastAsia="Times New Roman" w:cs="Times New Roman"/>
          <w:szCs w:val="24"/>
          <w:lang w:val="en-US"/>
        </w:rPr>
        <w:t>faut</w:t>
      </w:r>
      <w:proofErr w:type="spellEnd"/>
      <w:r>
        <w:rPr>
          <w:rFonts w:eastAsia="Times New Roman" w:cs="Times New Roman"/>
          <w:szCs w:val="24"/>
        </w:rPr>
        <w:t xml:space="preserve">». </w:t>
      </w:r>
    </w:p>
    <w:p w14:paraId="25CA9990"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Ισχυρίζεστε, λοιπόν, πως απευθύνεστε στους έντιμους</w:t>
      </w:r>
      <w:r>
        <w:rPr>
          <w:rFonts w:eastAsia="Times New Roman" w:cs="Times New Roman"/>
          <w:szCs w:val="24"/>
        </w:rPr>
        <w:t>,</w:t>
      </w:r>
      <w:r>
        <w:rPr>
          <w:rFonts w:eastAsia="Times New Roman" w:cs="Times New Roman"/>
          <w:szCs w:val="24"/>
        </w:rPr>
        <w:t xml:space="preserve"> που ατύχησαν και αυτούς θα τους αποκαταστήσετε. Ποιοι θα αποκατασταθούν; Μήπως θα αποκατασταθούν κάποιοι δικοί σας άνθρωποι, τα «καλά παιδιά»! </w:t>
      </w:r>
    </w:p>
    <w:p w14:paraId="25CA9991"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Δεν μας λέτε ποιοι είναι οι έντιμοι και ποιοι είναι οι ανέντιμοι. Ποιος είναι ο ανέντιμος; Αυτός που </w:t>
      </w:r>
      <w:proofErr w:type="spellStart"/>
      <w:r>
        <w:rPr>
          <w:rFonts w:eastAsia="Times New Roman" w:cs="Times New Roman"/>
          <w:szCs w:val="24"/>
        </w:rPr>
        <w:t>εκβιαζόμενος</w:t>
      </w:r>
      <w:proofErr w:type="spellEnd"/>
      <w:r>
        <w:rPr>
          <w:rFonts w:eastAsia="Times New Roman" w:cs="Times New Roman"/>
          <w:szCs w:val="24"/>
        </w:rPr>
        <w:t xml:space="preserve"> προτιμάει να θρέψει την οικογένειά του από το να πληρώνει άλλες υποχρεώσεις; Δεν ξέρετε ότι έχετε φέρει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δεν μπορεί καν</w:t>
      </w:r>
      <w:r>
        <w:rPr>
          <w:rFonts w:eastAsia="Times New Roman" w:cs="Times New Roman"/>
          <w:szCs w:val="24"/>
        </w:rPr>
        <w:t xml:space="preserve">ένας να κάνει τίποτα, ούτε να προγραμματίσει;  Όλα είναι τώρα, αυτή τη στιγμή, έωλα. Τι να πω επ' αυτού; Δεν έχω να πω κάτι. </w:t>
      </w:r>
    </w:p>
    <w:p w14:paraId="25CA9992"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Όμως έχω την εντύπωση ότι αυτό το μέρος του νομοσχεδίου σας είναι για να βολευτούν κάποιοι δικοί σας. Τους κλείνετε το μάτι, τώρα </w:t>
      </w:r>
      <w:r>
        <w:rPr>
          <w:rFonts w:eastAsia="Times New Roman" w:cs="Times New Roman"/>
          <w:szCs w:val="24"/>
        </w:rPr>
        <w:t xml:space="preserve">που πιθανόν θα έχουμε εκλογές –εγώ υποπτεύομαι εκλογές-, ότι «εσείς βρε </w:t>
      </w:r>
      <w:r>
        <w:rPr>
          <w:rFonts w:eastAsia="Times New Roman" w:cs="Times New Roman"/>
          <w:szCs w:val="24"/>
        </w:rPr>
        <w:lastRenderedPageBreak/>
        <w:t>παιδιά, που είσαστε δικοί μας, βοηθήστε τώρα, βάλτε πλάτη και εμείς αργότερα με αυτόν τον νόμο θα σας τακτοποιήσουμε»! Το λέω γιατί δεν είστε ούτε ακριβείς ούτε επεξηγηματικοί στο ποιο</w:t>
      </w:r>
      <w:r>
        <w:rPr>
          <w:rFonts w:eastAsia="Times New Roman" w:cs="Times New Roman"/>
          <w:szCs w:val="24"/>
        </w:rPr>
        <w:t xml:space="preserve">ι είναι αυτοί οι </w:t>
      </w:r>
      <w:proofErr w:type="spellStart"/>
      <w:r>
        <w:rPr>
          <w:rFonts w:eastAsia="Times New Roman" w:cs="Times New Roman"/>
          <w:szCs w:val="24"/>
        </w:rPr>
        <w:t>ατυχήσαντες</w:t>
      </w:r>
      <w:proofErr w:type="spellEnd"/>
      <w:r>
        <w:rPr>
          <w:rFonts w:eastAsia="Times New Roman" w:cs="Times New Roman"/>
          <w:szCs w:val="24"/>
        </w:rPr>
        <w:t>.</w:t>
      </w:r>
    </w:p>
    <w:p w14:paraId="25CA9993"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Υπάρχει και η λοταρία του κ. </w:t>
      </w:r>
      <w:proofErr w:type="spellStart"/>
      <w:r>
        <w:rPr>
          <w:rFonts w:eastAsia="Times New Roman" w:cs="Times New Roman"/>
          <w:szCs w:val="24"/>
        </w:rPr>
        <w:t>Τσακαλώτου</w:t>
      </w:r>
      <w:proofErr w:type="spellEnd"/>
      <w:r>
        <w:rPr>
          <w:rFonts w:eastAsia="Times New Roman" w:cs="Times New Roman"/>
          <w:szCs w:val="24"/>
        </w:rPr>
        <w:t>! Το λέω και γελάω. Σε συνδυασμό με αυτή τη λοταρία -το εισάγετε σε άλλο άρθρο παρακάτω, στο πέμπτο μέρος- γίνεται φανερό πως η Κυβέρνηση είναι «κυβέρνηση τζόγου» πλέον, καζίνα από εδώ, λ</w:t>
      </w:r>
      <w:r>
        <w:rPr>
          <w:rFonts w:eastAsia="Times New Roman" w:cs="Times New Roman"/>
          <w:szCs w:val="24"/>
        </w:rPr>
        <w:t>οταρίες από εκεί.</w:t>
      </w:r>
    </w:p>
    <w:p w14:paraId="25CA9994"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ΙΩΑΝΝΗΣ ΘΕΩΝΑΣ: </w:t>
      </w:r>
      <w:r>
        <w:rPr>
          <w:rFonts w:eastAsia="Times New Roman" w:cs="Times New Roman"/>
          <w:szCs w:val="24"/>
        </w:rPr>
        <w:t>Η Κυβέρνηση είναι του τζόγου ή εσείς που ασχολείστε με τον τζόγο;</w:t>
      </w:r>
    </w:p>
    <w:p w14:paraId="25CA9995"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Παρακαλώ, μη διακόπτετε. </w:t>
      </w:r>
    </w:p>
    <w:p w14:paraId="25CA9996"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Καβαδέλλα</w:t>
      </w:r>
      <w:proofErr w:type="spellEnd"/>
      <w:r>
        <w:rPr>
          <w:rFonts w:eastAsia="Times New Roman" w:cs="Times New Roman"/>
          <w:szCs w:val="24"/>
        </w:rPr>
        <w:t>, συνεχίστε.</w:t>
      </w:r>
    </w:p>
    <w:p w14:paraId="25CA9997"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ΔΗΜΗΤΡΙΟΣ ΚΑΒΑΔΕΛΛΑΣ: </w:t>
      </w: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η συγκυβέρνηση είναι υπέρ </w:t>
      </w:r>
      <w:r>
        <w:rPr>
          <w:rFonts w:eastAsia="Times New Roman" w:cs="Times New Roman"/>
          <w:szCs w:val="24"/>
        </w:rPr>
        <w:t xml:space="preserve">του τζόγου από ό,τι κατάλαβα. </w:t>
      </w:r>
    </w:p>
    <w:p w14:paraId="25CA9998"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Μιλάω πολύ ευγενικά. Θα μπορούσα να σας πω πολύ χειρότερα λόγια, αυτά που λέγατε για τους προηγούμενους από εσάς. Δεν τα λέω αυτά τα πράγματα. Όμως, μιλάτε μια για λοταρίες, μια για καζίνο, καζίνο εδώ, καζίνο εκεί. Ο κόσμος δ</w:t>
      </w:r>
      <w:r>
        <w:rPr>
          <w:rFonts w:eastAsia="Times New Roman" w:cs="Times New Roman"/>
          <w:szCs w:val="24"/>
        </w:rPr>
        <w:t xml:space="preserve">εν έχει να φάει. Ποιοι θα πηγαίνουν στο καζίνο; Αυτοί που κλέβουν από εδώ και από εκεί. Ποιος θα πηγαίνει στο καζίνο, κύριοι; Εν πάση </w:t>
      </w:r>
      <w:proofErr w:type="spellStart"/>
      <w:r>
        <w:rPr>
          <w:rFonts w:eastAsia="Times New Roman" w:cs="Times New Roman"/>
          <w:szCs w:val="24"/>
        </w:rPr>
        <w:t>περιπτώσει</w:t>
      </w:r>
      <w:proofErr w:type="spellEnd"/>
      <w:r>
        <w:rPr>
          <w:rFonts w:eastAsia="Times New Roman" w:cs="Times New Roman"/>
          <w:szCs w:val="24"/>
        </w:rPr>
        <w:t xml:space="preserve">, μπορεί να είναι και αυτό αναπτυξιακό, το καζίνο και ο τζόγος! </w:t>
      </w:r>
    </w:p>
    <w:p w14:paraId="25CA9999"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Έχω ακούσει και κάτι για «</w:t>
      </w:r>
      <w:proofErr w:type="spellStart"/>
      <w:r>
        <w:rPr>
          <w:rFonts w:eastAsia="Times New Roman" w:cs="Times New Roman"/>
          <w:szCs w:val="24"/>
        </w:rPr>
        <w:t>φρουτάκια</w:t>
      </w:r>
      <w:proofErr w:type="spellEnd"/>
      <w:r>
        <w:rPr>
          <w:rFonts w:eastAsia="Times New Roman" w:cs="Times New Roman"/>
          <w:szCs w:val="24"/>
        </w:rPr>
        <w:t>». Έχω ακούσ</w:t>
      </w:r>
      <w:r>
        <w:rPr>
          <w:rFonts w:eastAsia="Times New Roman" w:cs="Times New Roman"/>
          <w:szCs w:val="24"/>
        </w:rPr>
        <w:t xml:space="preserve">ει ότι αναμένεται εντός των προσεχών ημερών να μας φέρετε και έναν νόμο για τα </w:t>
      </w:r>
      <w:proofErr w:type="spellStart"/>
      <w:r>
        <w:rPr>
          <w:rFonts w:eastAsia="Times New Roman" w:cs="Times New Roman"/>
          <w:szCs w:val="24"/>
        </w:rPr>
        <w:t>φρουτάκια</w:t>
      </w:r>
      <w:proofErr w:type="spellEnd"/>
      <w:r>
        <w:rPr>
          <w:rFonts w:eastAsia="Times New Roman" w:cs="Times New Roman"/>
          <w:szCs w:val="24"/>
        </w:rPr>
        <w:t>.</w:t>
      </w:r>
    </w:p>
    <w:p w14:paraId="25CA999A"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5CA999B"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Δεν θα δευτερολογήσω, κύριε Πρόεδρε. Οπότε, δώστε μου ένα λεπτό ακόμη.</w:t>
      </w:r>
    </w:p>
    <w:p w14:paraId="25CA999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Παρ</w:t>
      </w:r>
      <w:r>
        <w:rPr>
          <w:rFonts w:eastAsia="Times New Roman" w:cs="Times New Roman"/>
          <w:szCs w:val="24"/>
        </w:rPr>
        <w:t xml:space="preserve">’ </w:t>
      </w:r>
      <w:r>
        <w:rPr>
          <w:rFonts w:eastAsia="Times New Roman" w:cs="Times New Roman"/>
          <w:szCs w:val="24"/>
        </w:rPr>
        <w:t>όλα</w:t>
      </w:r>
      <w:r>
        <w:rPr>
          <w:rFonts w:eastAsia="Times New Roman" w:cs="Times New Roman"/>
          <w:szCs w:val="24"/>
        </w:rPr>
        <w:t xml:space="preserve"> αυ</w:t>
      </w:r>
      <w:r>
        <w:rPr>
          <w:rFonts w:eastAsia="Times New Roman" w:cs="Times New Roman"/>
          <w:szCs w:val="24"/>
        </w:rPr>
        <w:t xml:space="preserve">τά, κάπου θα συμφωνήσουμε. Θα συμφωνήσουμε στο ζήτημα της δικαιοσύνης. Οπωσδήποτε χρειάζονται διαδικασίες συντομότερες. Είναι και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w:t>
      </w:r>
      <w:r>
        <w:rPr>
          <w:rFonts w:eastAsia="Times New Roman" w:cs="Times New Roman"/>
          <w:szCs w:val="24"/>
        </w:rPr>
        <w:t>εξ</w:t>
      </w:r>
      <w:r>
        <w:rPr>
          <w:rFonts w:eastAsia="Times New Roman" w:cs="Times New Roman"/>
          <w:szCs w:val="24"/>
        </w:rPr>
        <w:t xml:space="preserve"> </w:t>
      </w:r>
      <w:r>
        <w:rPr>
          <w:rFonts w:eastAsia="Times New Roman" w:cs="Times New Roman"/>
          <w:szCs w:val="24"/>
        </w:rPr>
        <w:t>άλλου.</w:t>
      </w:r>
      <w:r>
        <w:rPr>
          <w:rFonts w:eastAsia="Times New Roman" w:cs="Times New Roman"/>
          <w:szCs w:val="24"/>
        </w:rPr>
        <w:t xml:space="preserve"> Όμως εδώ πάλι μας τα χαλάτε, διότι θα μπορούσατε να δεχτείτε μερικά πράγματα από αυτά που προτε</w:t>
      </w:r>
      <w:r>
        <w:rPr>
          <w:rFonts w:eastAsia="Times New Roman" w:cs="Times New Roman"/>
          <w:szCs w:val="24"/>
        </w:rPr>
        <w:t xml:space="preserve">ίνουμε. </w:t>
      </w:r>
    </w:p>
    <w:p w14:paraId="25CA999D"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Εμείς προτείνουμε την ενίσχυση του ανθρωπίνου δυναμικού των δικαστηρίων μας με εμπειρογνώμονες, με μορφωτικά προγράμματα. Είναι έμπειροι οι δικαστές μας. Πλην όμως, επειδή ο κόσμος προχωράει, η τεχνολογία και αυτή προχωράει, χρειάζεται καλύτερος π</w:t>
      </w:r>
      <w:r>
        <w:rPr>
          <w:rFonts w:eastAsia="Times New Roman" w:cs="Times New Roman"/>
          <w:szCs w:val="24"/>
        </w:rPr>
        <w:t xml:space="preserve">ρογραμματισμός. Σας τις είχαμε παραθέσει αναλυτικά στις </w:t>
      </w:r>
      <w:r>
        <w:rPr>
          <w:rFonts w:eastAsia="Times New Roman" w:cs="Times New Roman"/>
          <w:szCs w:val="24"/>
        </w:rPr>
        <w:t>ε</w:t>
      </w:r>
      <w:r>
        <w:rPr>
          <w:rFonts w:eastAsia="Times New Roman" w:cs="Times New Roman"/>
          <w:szCs w:val="24"/>
        </w:rPr>
        <w:t>πιτροπές</w:t>
      </w:r>
      <w:r>
        <w:rPr>
          <w:rFonts w:eastAsia="Times New Roman" w:cs="Times New Roman"/>
          <w:szCs w:val="24"/>
        </w:rPr>
        <w:t xml:space="preserve"> που πήραμε μέρος.</w:t>
      </w:r>
    </w:p>
    <w:p w14:paraId="25CA999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Στο άρθρο 6 θα θέλαμε να σας επισημάνουμε ότι πρέπει να σκεφτείτε σοβαρότερα την επέκταση της δυνατότητας του ορισμού ως εμπειρογνώμονα ενός λογιστή</w:t>
      </w:r>
      <w:r>
        <w:rPr>
          <w:rFonts w:eastAsia="Times New Roman" w:cs="Times New Roman"/>
          <w:szCs w:val="24"/>
        </w:rPr>
        <w:t>,</w:t>
      </w:r>
      <w:r>
        <w:rPr>
          <w:rFonts w:eastAsia="Times New Roman" w:cs="Times New Roman"/>
          <w:szCs w:val="24"/>
        </w:rPr>
        <w:t xml:space="preserve"> που να είναι φοροτεχνι</w:t>
      </w:r>
      <w:r>
        <w:rPr>
          <w:rFonts w:eastAsia="Times New Roman" w:cs="Times New Roman"/>
          <w:szCs w:val="24"/>
        </w:rPr>
        <w:t>κός Α΄ τάξης, εκτός των υποθέσεων των φυσικών προσώπων, και για εκείνες των μικρών και πολύ μικρών επιχειρήσεων.</w:t>
      </w:r>
    </w:p>
    <w:p w14:paraId="25CA999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τρίτο μέρος του πολυνομοσχεδίου και ειδικά στα άρθρα 33 έως 44, η ηγεσία του Υπουργείου Δικαιοσύνης ισχυρίζεται πως επιχειρεί τον </w:t>
      </w:r>
      <w:proofErr w:type="spellStart"/>
      <w:r>
        <w:rPr>
          <w:rFonts w:eastAsia="Times New Roman" w:cs="Times New Roman"/>
          <w:szCs w:val="24"/>
        </w:rPr>
        <w:t>εξορθολογ</w:t>
      </w:r>
      <w:r>
        <w:rPr>
          <w:rFonts w:eastAsia="Times New Roman" w:cs="Times New Roman"/>
          <w:szCs w:val="24"/>
        </w:rPr>
        <w:t>ισμό</w:t>
      </w:r>
      <w:proofErr w:type="spellEnd"/>
      <w:r>
        <w:rPr>
          <w:rFonts w:eastAsia="Times New Roman" w:cs="Times New Roman"/>
          <w:szCs w:val="24"/>
        </w:rPr>
        <w:t xml:space="preserve"> του κόστους της λειτουργίας της δικαιοσύνης. Είναι αλήθεια ότι το κόστος λειτουργίας των δικαστηρίων είναι πάρα πολύ υψηλό, δεδομένου ότι είναι ένα αργό σύστημα απονομής δικαιοσύνης και γίνεται ακόμα ακριβότερο, λόγω του ότι μερικές υποθέσεις αργούν ν</w:t>
      </w:r>
      <w:r>
        <w:rPr>
          <w:rFonts w:eastAsia="Times New Roman" w:cs="Times New Roman"/>
          <w:szCs w:val="24"/>
        </w:rPr>
        <w:t xml:space="preserve">α </w:t>
      </w:r>
      <w:proofErr w:type="spellStart"/>
      <w:r>
        <w:rPr>
          <w:rFonts w:eastAsia="Times New Roman" w:cs="Times New Roman"/>
          <w:szCs w:val="24"/>
        </w:rPr>
        <w:t>τελεσιδικήσουν</w:t>
      </w:r>
      <w:proofErr w:type="spellEnd"/>
      <w:r>
        <w:rPr>
          <w:rFonts w:eastAsia="Times New Roman" w:cs="Times New Roman"/>
          <w:szCs w:val="24"/>
        </w:rPr>
        <w:t xml:space="preserve">, πάνε οκτώ και δέκα χρόνια. </w:t>
      </w:r>
    </w:p>
    <w:p w14:paraId="25CA99A0"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Υπάρχει και το άρθρο 33, όπου ζητάτε την κατάργηση του δικαστικού ενσήμου στις αναγνωριστικές αγωγές. Και υπάρχει και μία προτεινόμενη μεταρρύθμιση στο άρθρο 34 του δικαστικού ενσήμου στις </w:t>
      </w:r>
      <w:proofErr w:type="spellStart"/>
      <w:r>
        <w:rPr>
          <w:rFonts w:eastAsia="Times New Roman" w:cs="Times New Roman"/>
          <w:szCs w:val="24"/>
        </w:rPr>
        <w:t>καταψηφιστικές</w:t>
      </w:r>
      <w:proofErr w:type="spellEnd"/>
      <w:r>
        <w:rPr>
          <w:rFonts w:eastAsia="Times New Roman" w:cs="Times New Roman"/>
          <w:szCs w:val="24"/>
        </w:rPr>
        <w:t xml:space="preserve"> αγωγές</w:t>
      </w:r>
      <w:r>
        <w:rPr>
          <w:rFonts w:eastAsia="Times New Roman" w:cs="Times New Roman"/>
          <w:szCs w:val="24"/>
        </w:rPr>
        <w:t xml:space="preserve"> των εργατικών διαφορών. Εκεί δεν έπρεπε να υπάρχει ένσημο. Τι περιμένετε από τον φτωχό και τον άνεργο, τον άνθρωπο που έχει χάσει τα δικαιώματά του, να πληρώνει κι από πάνω; </w:t>
      </w:r>
    </w:p>
    <w:p w14:paraId="25CA99A1"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Υπάρχει κι ένα άλλο μέτρο, το παράβολο της αναβολής, το οποίο είναι εισπρακτικό </w:t>
      </w:r>
      <w:r>
        <w:rPr>
          <w:rFonts w:eastAsia="Times New Roman" w:cs="Times New Roman"/>
          <w:szCs w:val="24"/>
        </w:rPr>
        <w:t>κατ’ εμάς. Κάνετε κάποιες αναπροσαρμογές: Για παράδειγμα στο άρθρο 40 υπάρχει ένα παράβολο σήμερα 100 ευρώ και θα το πάτε 70 ευρώ. Μεγάλη αναπροσαρμογή, ευφυής όλη αυτή η προσπάθεια. Υπάρχει κι ένα παράβολο παράστασης πολιτικής αγωγής που από 50 ευρώ έγινε</w:t>
      </w:r>
      <w:r>
        <w:rPr>
          <w:rFonts w:eastAsia="Times New Roman" w:cs="Times New Roman"/>
          <w:szCs w:val="24"/>
        </w:rPr>
        <w:t xml:space="preserve"> 40 ευρώ, δηλαδή</w:t>
      </w:r>
      <w:r>
        <w:rPr>
          <w:rFonts w:eastAsia="Times New Roman" w:cs="Times New Roman"/>
          <w:szCs w:val="24"/>
        </w:rPr>
        <w:t>,</w:t>
      </w:r>
      <w:r>
        <w:rPr>
          <w:rFonts w:eastAsia="Times New Roman" w:cs="Times New Roman"/>
          <w:szCs w:val="24"/>
        </w:rPr>
        <w:t xml:space="preserve"> κάτι φραγκοδίφραγκα, λες κι ο καθένας πηγαίνει κάθε μέρα στα δικαστήρια, λες και μ’ αυτά τα 10 ευρώ διαφορά</w:t>
      </w:r>
      <w:r>
        <w:rPr>
          <w:rFonts w:eastAsia="Times New Roman" w:cs="Times New Roman"/>
          <w:szCs w:val="24"/>
        </w:rPr>
        <w:t>,</w:t>
      </w:r>
      <w:r>
        <w:rPr>
          <w:rFonts w:eastAsia="Times New Roman" w:cs="Times New Roman"/>
          <w:szCs w:val="24"/>
        </w:rPr>
        <w:t xml:space="preserve"> σώζεται. </w:t>
      </w:r>
    </w:p>
    <w:p w14:paraId="25CA99A2"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Είναι ένα πρόχειρο νομοσχέδιο, γι’ αυτό και μας φέρνετε συνέχεια τροπολογίες. Ώσπου να πάω σπίτι μου, θα είναι άλλες πέ</w:t>
      </w:r>
      <w:r>
        <w:rPr>
          <w:rFonts w:eastAsia="Times New Roman" w:cs="Times New Roman"/>
          <w:szCs w:val="24"/>
        </w:rPr>
        <w:t xml:space="preserve">ντε–έξι φαντάζομαι. </w:t>
      </w:r>
    </w:p>
    <w:p w14:paraId="25CA99A3"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Περί διαφάνειας, λοιπόν, κι ορθής ενημέρωσης του πολίτη, εδώ αντιμετωπίζουμε θετικά -το άρθρο 43 εννοώ και τις παραγράφους 2 και 3- να γίνεται</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διαδικτυακά η δημοσιοποίηση κι η παρουσίαση του </w:t>
      </w:r>
      <w:r>
        <w:rPr>
          <w:rFonts w:eastAsia="Times New Roman" w:cs="Times New Roman"/>
          <w:szCs w:val="24"/>
        </w:rPr>
        <w:lastRenderedPageBreak/>
        <w:t xml:space="preserve">αναλυτικού κόστους των κατά περίπτωση δικαστικών τελών και </w:t>
      </w:r>
      <w:proofErr w:type="spellStart"/>
      <w:r>
        <w:rPr>
          <w:rFonts w:eastAsia="Times New Roman" w:cs="Times New Roman"/>
          <w:szCs w:val="24"/>
        </w:rPr>
        <w:t>παραβόλων</w:t>
      </w:r>
      <w:proofErr w:type="spellEnd"/>
      <w:r>
        <w:rPr>
          <w:rFonts w:eastAsia="Times New Roman" w:cs="Times New Roman"/>
          <w:szCs w:val="24"/>
        </w:rPr>
        <w:t xml:space="preserve">, για να έχει μια σαφή εικόνα κάποιος  που αρχίζει μια διαδικασία, εάν θα μπορέσει να προχωρήσει παρακάτω. </w:t>
      </w:r>
    </w:p>
    <w:p w14:paraId="25CA99A4"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Έχω κι άλλα πολλά να σας πω, αλ</w:t>
      </w:r>
      <w:r>
        <w:rPr>
          <w:rFonts w:eastAsia="Times New Roman" w:cs="Times New Roman"/>
          <w:szCs w:val="24"/>
        </w:rPr>
        <w:t xml:space="preserve">λά ο χρόνος μου έχει τελειώσει. </w:t>
      </w:r>
    </w:p>
    <w:p w14:paraId="25CA99A5"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που με ακούσατε. </w:t>
      </w:r>
    </w:p>
    <w:p w14:paraId="25CA99A6" w14:textId="77777777" w:rsidR="00054EB1" w:rsidRDefault="00375CE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25CA99A7"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κύριο </w:t>
      </w:r>
      <w:proofErr w:type="spellStart"/>
      <w:r>
        <w:rPr>
          <w:rFonts w:eastAsia="Times New Roman" w:cs="Times New Roman"/>
          <w:szCs w:val="24"/>
        </w:rPr>
        <w:t>Καβαδέλλα</w:t>
      </w:r>
      <w:proofErr w:type="spellEnd"/>
      <w:r>
        <w:rPr>
          <w:rFonts w:eastAsia="Times New Roman" w:cs="Times New Roman"/>
          <w:szCs w:val="24"/>
        </w:rPr>
        <w:t xml:space="preserve">. </w:t>
      </w:r>
    </w:p>
    <w:p w14:paraId="25CA99A8" w14:textId="77777777" w:rsidR="00054EB1" w:rsidRDefault="00375CE6">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θα έχει τώρα ο Υπουργός κ. Βίτσας για να υποστηρίξει μία τροπολογία. Στη συνέχεια θα λάβει τον λόγο ο Κοινοβουλευτικός Εκπρόσωπος του Ποταμιού, ο κ. </w:t>
      </w:r>
      <w:proofErr w:type="spellStart"/>
      <w:r>
        <w:rPr>
          <w:rFonts w:eastAsia="Times New Roman" w:cs="Times New Roman"/>
          <w:szCs w:val="24"/>
        </w:rPr>
        <w:t>Δανέλλης</w:t>
      </w:r>
      <w:proofErr w:type="spellEnd"/>
      <w:r>
        <w:rPr>
          <w:rFonts w:eastAsia="Times New Roman" w:cs="Times New Roman"/>
          <w:szCs w:val="24"/>
        </w:rPr>
        <w:t xml:space="preserve">, και μετά θα ξεκινήσουμε με τον κατάλογο των ομιλητών. </w:t>
      </w:r>
    </w:p>
    <w:p w14:paraId="25CA99A9" w14:textId="77777777" w:rsidR="00054EB1" w:rsidRDefault="00375CE6">
      <w:pPr>
        <w:spacing w:after="0" w:line="600" w:lineRule="auto"/>
        <w:ind w:firstLine="720"/>
        <w:contextualSpacing/>
        <w:jc w:val="both"/>
        <w:rPr>
          <w:rFonts w:eastAsia="Times New Roman" w:cs="Times New Roman"/>
          <w:szCs w:val="24"/>
        </w:rPr>
      </w:pPr>
      <w:r>
        <w:rPr>
          <w:rFonts w:eastAsia="Times New Roman" w:cs="Times New Roman"/>
          <w:szCs w:val="24"/>
        </w:rPr>
        <w:t>Ορίστε, κύριε Βίτσα.</w:t>
      </w:r>
    </w:p>
    <w:p w14:paraId="25CA99AA" w14:textId="77777777" w:rsidR="00054EB1" w:rsidRDefault="00375CE6">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ΔΗΜΗΤΡΙΟΣ ΒΙ</w:t>
      </w:r>
      <w:r>
        <w:rPr>
          <w:rFonts w:eastAsia="Times New Roman" w:cs="Times New Roman"/>
          <w:b/>
          <w:szCs w:val="24"/>
        </w:rPr>
        <w:t xml:space="preserve">ΤΣΑΣ (Αναπληρωτής Υπουργός Εθνικής Άμυνας):  </w:t>
      </w:r>
      <w:r>
        <w:rPr>
          <w:rFonts w:eastAsia="Times New Roman" w:cs="Times New Roman"/>
          <w:szCs w:val="24"/>
        </w:rPr>
        <w:t xml:space="preserve">Νομίζω ότι εκφράζω τα συναισθήματα όλων των μελών της </w:t>
      </w:r>
      <w:r>
        <w:rPr>
          <w:rFonts w:eastAsia="Times New Roman" w:cs="Times New Roman"/>
          <w:szCs w:val="24"/>
        </w:rPr>
        <w:t>ε</w:t>
      </w:r>
      <w:r>
        <w:rPr>
          <w:rFonts w:eastAsia="Times New Roman" w:cs="Times New Roman"/>
          <w:szCs w:val="24"/>
        </w:rPr>
        <w:t>λληνικής</w:t>
      </w:r>
      <w:r>
        <w:rPr>
          <w:rFonts w:eastAsia="Times New Roman" w:cs="Times New Roman"/>
          <w:szCs w:val="24"/>
        </w:rPr>
        <w:t xml:space="preserve"> Βουλής εκφράζοντας τον αποτροπιασμό μας για την δολοφονική επίθεση ενάντια στον Ρώσο Πρέσβη πριν λίγη ώρα στην Άγκυρα. Και γι’ αυτό λέω «δολοφονική</w:t>
      </w:r>
      <w:r>
        <w:rPr>
          <w:rFonts w:eastAsia="Times New Roman" w:cs="Times New Roman"/>
          <w:szCs w:val="24"/>
        </w:rPr>
        <w:t xml:space="preserve"> επίθεση», γιατί ο άνθρωπος δολοφονήθηκε, κατέληξε. Εκφράζω την συμπαράστασή μας και στον φίλο ρωσικό λαό και στην κυβέρνηση του. Το ένα είναι αυτό.</w:t>
      </w:r>
    </w:p>
    <w:p w14:paraId="25CA99AB" w14:textId="77777777" w:rsidR="00054EB1" w:rsidRDefault="00375CE6">
      <w:pPr>
        <w:spacing w:after="0" w:line="600" w:lineRule="auto"/>
        <w:ind w:firstLine="720"/>
        <w:contextualSpacing/>
        <w:jc w:val="both"/>
        <w:rPr>
          <w:rFonts w:eastAsia="Times New Roman" w:cs="Times New Roman"/>
          <w:szCs w:val="24"/>
        </w:rPr>
      </w:pPr>
      <w:r>
        <w:rPr>
          <w:rFonts w:eastAsia="Times New Roman" w:cs="Times New Roman"/>
          <w:szCs w:val="24"/>
        </w:rPr>
        <w:t>Το δεύτερο είναι ότι θέλω να πω ότι πολλές φορές λέμε πράγματα μην αντιμετωπίζοντας μια συνήθη κοινοβουλευτ</w:t>
      </w:r>
      <w:r>
        <w:rPr>
          <w:rFonts w:eastAsia="Times New Roman" w:cs="Times New Roman"/>
          <w:szCs w:val="24"/>
        </w:rPr>
        <w:t xml:space="preserve">ική πρακτική, την οποίαν εντάξει να την αλλάξουμε -κι εγώ συμφωνώ να την αλλάξουμε- αλλά δεν χρειάζεται να τα «σηκώνουμε» πριν να γίνουν. Για παράδειγμα ξέρουμε όλοι ότι για δεκαπέντε μέρες η Βουλή δεν θα νομοθετήσει. </w:t>
      </w:r>
    </w:p>
    <w:p w14:paraId="25CA99AC" w14:textId="77777777" w:rsidR="00054EB1" w:rsidRDefault="00375CE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Θέλω να σας θυμίσω ότι το 2014 από μι</w:t>
      </w:r>
      <w:r>
        <w:rPr>
          <w:rFonts w:eastAsia="Times New Roman" w:cs="Times New Roman"/>
          <w:szCs w:val="24"/>
        </w:rPr>
        <w:t>α κυβέρνηση η οποία ουσιαστικά είχε πέσει, τυπικά δεν είχε πέσει, κατατέθηκαν σε νομοσχέδιο ανάμεσα -εάν θυμάμαι καλά- στις δύο ψηφοφορίες για τον Πρόεδρο της Δημοκρατίας, πενήντα πέντε τροπολογίες. Άρα, πολύς θόρυβος, για να γίνεται θόρυβος. Δεν κάνω συμψ</w:t>
      </w:r>
      <w:r>
        <w:rPr>
          <w:rFonts w:eastAsia="Times New Roman" w:cs="Times New Roman"/>
          <w:szCs w:val="24"/>
        </w:rPr>
        <w:t xml:space="preserve">ηφισμό. Λέω ότι σηκώνουμε πολύ αχό, για ένα πράγμα που έχει γίνει και να συμφωνήσουμε να το αλλάξουμε. </w:t>
      </w:r>
    </w:p>
    <w:p w14:paraId="25CA99AD" w14:textId="77777777" w:rsidR="00054EB1" w:rsidRDefault="00375CE6">
      <w:pPr>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Πάμε για εκλογές δηλαδή.</w:t>
      </w:r>
    </w:p>
    <w:p w14:paraId="25CA99AE" w14:textId="77777777" w:rsidR="00054EB1" w:rsidRDefault="00375CE6">
      <w:pPr>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Κοιτάξτε, όσον αφορά αυτό το ζήτημα, γιατί εγώ θ</w:t>
      </w:r>
      <w:r>
        <w:rPr>
          <w:rFonts w:eastAsia="Times New Roman" w:cs="Times New Roman"/>
          <w:szCs w:val="24"/>
        </w:rPr>
        <w:t xml:space="preserve">έλω μια τροπολογία να υποστηρίξω, φοβάμαι ότι θα έρθει το 2019, θα γίνουν οι εκλογές και το κόμμα της Αξιωματικής Αντιπολίτευσης, ως Αξιωματική Αντιπολίτευση, θα ξαναζητάει εκλογές από συνήθεια. </w:t>
      </w:r>
    </w:p>
    <w:p w14:paraId="25CA99AF" w14:textId="77777777" w:rsidR="00054EB1" w:rsidRDefault="00375CE6">
      <w:pPr>
        <w:spacing w:after="0" w:line="600" w:lineRule="auto"/>
        <w:ind w:firstLine="720"/>
        <w:contextualSpacing/>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Τις οποίες δεν σκοπεύετε να κάνετε. </w:t>
      </w:r>
    </w:p>
    <w:p w14:paraId="25CA99B0" w14:textId="77777777" w:rsidR="00054EB1" w:rsidRDefault="00375CE6">
      <w:pPr>
        <w:spacing w:after="0" w:line="600" w:lineRule="auto"/>
        <w:ind w:firstLine="720"/>
        <w:jc w:val="both"/>
        <w:rPr>
          <w:rFonts w:eastAsia="Times New Roman"/>
          <w:szCs w:val="24"/>
        </w:rPr>
      </w:pPr>
      <w:r>
        <w:rPr>
          <w:rFonts w:eastAsia="Times New Roman"/>
          <w:b/>
          <w:szCs w:val="24"/>
        </w:rPr>
        <w:lastRenderedPageBreak/>
        <w:t>ΔΗΜΗΤΡΙ</w:t>
      </w:r>
      <w:r>
        <w:rPr>
          <w:rFonts w:eastAsia="Times New Roman"/>
          <w:b/>
          <w:szCs w:val="24"/>
        </w:rPr>
        <w:t>ΟΣ ΒΙΤΣΑΣ (Αναπληρωτής Υπουργός Εθνικής Άμυνας):</w:t>
      </w:r>
      <w:r>
        <w:rPr>
          <w:rFonts w:eastAsia="Times New Roman"/>
          <w:szCs w:val="24"/>
        </w:rPr>
        <w:t xml:space="preserve"> Πάμε τώρα στην τροπολογία. Είναι μια πολύπαθη τροπολογία, με την έννοια όχι της ουσίας, μια και οι Υπουργοί που την υπογράφουν συμφώνησαν γρήγορα, αμέσως δηλαδή, αλλά έπρεπε να συνεννοηθούν τα νομικά τμήματα</w:t>
      </w:r>
      <w:r>
        <w:rPr>
          <w:rFonts w:eastAsia="Times New Roman"/>
          <w:szCs w:val="24"/>
        </w:rPr>
        <w:t>, ώστε η νομική διατύπωση, η τυπική διατύπωση να είναι ακριβής, ώστε από τη στιγμή που θα δημοσιευθεί, να μπορέσει να λειτουργήσει.</w:t>
      </w:r>
    </w:p>
    <w:p w14:paraId="25CA99B1" w14:textId="77777777" w:rsidR="00054EB1" w:rsidRDefault="00375CE6">
      <w:pPr>
        <w:spacing w:after="0" w:line="600" w:lineRule="auto"/>
        <w:ind w:firstLine="720"/>
        <w:jc w:val="both"/>
        <w:rPr>
          <w:rFonts w:eastAsia="Times New Roman"/>
          <w:szCs w:val="24"/>
        </w:rPr>
      </w:pPr>
      <w:r>
        <w:rPr>
          <w:rFonts w:eastAsia="Times New Roman"/>
          <w:szCs w:val="24"/>
        </w:rPr>
        <w:t>Αφορά τα εξής πράγματα. Το πρώτο είναι ότι δίνουμε τρίμηνη φορολογική και ασφαλιστική ενημερότητα στα Ελληνικά Αμυντικά Συστ</w:t>
      </w:r>
      <w:r>
        <w:rPr>
          <w:rFonts w:eastAsia="Times New Roman"/>
          <w:szCs w:val="24"/>
        </w:rPr>
        <w:t>ήματα και τρίμηνη φορολογική ενημερότητα για την πώληση ακινήτου. Συγχρόνως, έχουμε νομοτεχνικές βελτιώσεις αυτής της τροπολογίας, τις οποίες θα πρέπει να τις αναφέρω και θα τις καταθέσω.</w:t>
      </w:r>
    </w:p>
    <w:p w14:paraId="25CA99B2" w14:textId="77777777" w:rsidR="00054EB1" w:rsidRDefault="00375CE6">
      <w:pPr>
        <w:spacing w:after="0" w:line="600" w:lineRule="auto"/>
        <w:ind w:firstLine="720"/>
        <w:jc w:val="both"/>
        <w:rPr>
          <w:rFonts w:eastAsia="Times New Roman"/>
          <w:szCs w:val="24"/>
        </w:rPr>
      </w:pPr>
      <w:r>
        <w:rPr>
          <w:rFonts w:eastAsia="Times New Roman"/>
          <w:szCs w:val="24"/>
        </w:rPr>
        <w:t xml:space="preserve">Η πρώτη δεν έχει σημασία, απλώς η ανωτέρω εταιρεία γίνεται </w:t>
      </w:r>
      <w:proofErr w:type="spellStart"/>
      <w:r>
        <w:rPr>
          <w:rFonts w:eastAsia="Times New Roman"/>
          <w:szCs w:val="24"/>
        </w:rPr>
        <w:t>Ελληνικα</w:t>
      </w:r>
      <w:proofErr w:type="spellEnd"/>
      <w:r>
        <w:rPr>
          <w:rFonts w:eastAsia="Times New Roman"/>
          <w:szCs w:val="24"/>
        </w:rPr>
        <w:t xml:space="preserve"> </w:t>
      </w:r>
      <w:proofErr w:type="spellStart"/>
      <w:r>
        <w:rPr>
          <w:rFonts w:eastAsia="Times New Roman"/>
          <w:szCs w:val="24"/>
        </w:rPr>
        <w:t>Αμυντικα</w:t>
      </w:r>
      <w:proofErr w:type="spellEnd"/>
      <w:r>
        <w:rPr>
          <w:rFonts w:eastAsia="Times New Roman"/>
          <w:szCs w:val="24"/>
        </w:rPr>
        <w:t xml:space="preserve"> </w:t>
      </w:r>
      <w:proofErr w:type="spellStart"/>
      <w:r>
        <w:rPr>
          <w:rFonts w:eastAsia="Times New Roman"/>
          <w:szCs w:val="24"/>
        </w:rPr>
        <w:t>Συστηματα</w:t>
      </w:r>
      <w:proofErr w:type="spellEnd"/>
      <w:r>
        <w:rPr>
          <w:rFonts w:eastAsia="Times New Roman"/>
          <w:szCs w:val="24"/>
        </w:rPr>
        <w:t>.</w:t>
      </w:r>
    </w:p>
    <w:p w14:paraId="25CA99B3" w14:textId="77777777" w:rsidR="00054EB1" w:rsidRDefault="00375CE6">
      <w:pPr>
        <w:spacing w:after="0" w:line="600" w:lineRule="auto"/>
        <w:ind w:firstLine="720"/>
        <w:jc w:val="both"/>
        <w:rPr>
          <w:rFonts w:eastAsia="Times New Roman"/>
          <w:szCs w:val="24"/>
        </w:rPr>
      </w:pPr>
      <w:r>
        <w:rPr>
          <w:rFonts w:eastAsia="Times New Roman"/>
          <w:szCs w:val="24"/>
        </w:rPr>
        <w:lastRenderedPageBreak/>
        <w:t xml:space="preserve">Η δεύτερη λέει ότι από το </w:t>
      </w:r>
      <w:proofErr w:type="spellStart"/>
      <w:r>
        <w:rPr>
          <w:rFonts w:eastAsia="Times New Roman"/>
          <w:szCs w:val="24"/>
        </w:rPr>
        <w:t>παρακρατημένο</w:t>
      </w:r>
      <w:proofErr w:type="spellEnd"/>
      <w:r>
        <w:rPr>
          <w:rFonts w:eastAsia="Times New Roman"/>
          <w:szCs w:val="24"/>
        </w:rPr>
        <w:t xml:space="preserve"> ποσοστό του 7%, από τα έσοδα, πρώτα θα πληρώνεται ο ΕΝΦΙΑ. </w:t>
      </w:r>
    </w:p>
    <w:p w14:paraId="25CA99B4" w14:textId="77777777" w:rsidR="00054EB1" w:rsidRDefault="00375CE6">
      <w:pPr>
        <w:spacing w:after="0" w:line="600" w:lineRule="auto"/>
        <w:ind w:firstLine="720"/>
        <w:jc w:val="both"/>
        <w:rPr>
          <w:rFonts w:eastAsia="Times New Roman"/>
          <w:szCs w:val="24"/>
        </w:rPr>
      </w:pPr>
      <w:r>
        <w:rPr>
          <w:rFonts w:eastAsia="Times New Roman"/>
          <w:szCs w:val="24"/>
        </w:rPr>
        <w:t xml:space="preserve">Και το τρίτο και το τέταρτο είναι η αναστολή των μέτρων διοικητικής και αναγκαστικής εκτέλεσης σε βάρος κινητής και ακίνητης περιουσίας </w:t>
      </w:r>
      <w:r>
        <w:rPr>
          <w:rFonts w:eastAsia="Times New Roman"/>
          <w:szCs w:val="24"/>
        </w:rPr>
        <w:t>της ανώνυμης εταιρείας και οι πράξεις ασφαλιστικών μέτρων, ώστε να μπορέσουν να αρθούν οι δεσμεύσεις που υπάρχουν σε λογαριασμούς. Τα πράγματα, τουλάχιστον</w:t>
      </w:r>
      <w:r>
        <w:rPr>
          <w:rFonts w:eastAsia="Times New Roman"/>
          <w:szCs w:val="24"/>
        </w:rPr>
        <w:t>,</w:t>
      </w:r>
      <w:r>
        <w:rPr>
          <w:rFonts w:eastAsia="Times New Roman"/>
          <w:szCs w:val="24"/>
        </w:rPr>
        <w:t xml:space="preserve"> όπως είναι αυτήν τη στιγμή, δείχνουν ότι πάρα πολύ γρήγορα θα υπάρξουν τα χρήματα, ώστε να πληρωθού</w:t>
      </w:r>
      <w:r>
        <w:rPr>
          <w:rFonts w:eastAsia="Times New Roman"/>
          <w:szCs w:val="24"/>
        </w:rPr>
        <w:t>ν οι εργαζόμενοι και να αρχίσει και η κανονική λειτουργία της εταιρείας.</w:t>
      </w:r>
    </w:p>
    <w:p w14:paraId="25CA99B5" w14:textId="77777777" w:rsidR="00054EB1" w:rsidRDefault="00375CE6">
      <w:pPr>
        <w:spacing w:after="0" w:line="600" w:lineRule="auto"/>
        <w:ind w:firstLine="720"/>
        <w:jc w:val="both"/>
        <w:rPr>
          <w:rFonts w:eastAsia="Times New Roman"/>
          <w:szCs w:val="24"/>
        </w:rPr>
      </w:pPr>
      <w:r>
        <w:rPr>
          <w:rFonts w:eastAsia="Times New Roman"/>
          <w:szCs w:val="24"/>
        </w:rPr>
        <w:t>Το τελευταίο άρθρο είναι πάλι κάτι το σύνηθες, δηλαδή -δεν θυμάμαι, ίσως κάποιος μπορέσει να μου θυμίσει, νομίζω ότι είναι σχεδόν δεκαετία- ανανεώνουμε για έναν χρόνο τη δυνατότητα τη</w:t>
      </w:r>
      <w:r>
        <w:rPr>
          <w:rFonts w:eastAsia="Times New Roman"/>
          <w:szCs w:val="24"/>
        </w:rPr>
        <w:t>ς Ελληνικής Αεροδιαστημικής Εταιρείας να μην προσκομίζει φορολογική και ασφαλιστική ενημερότητα στους διαγωνισμούς. Νομίζω ότι είναι η δέκατη φορά.</w:t>
      </w:r>
    </w:p>
    <w:p w14:paraId="25CA99B6" w14:textId="77777777" w:rsidR="00054EB1" w:rsidRDefault="00375CE6">
      <w:pPr>
        <w:spacing w:after="0" w:line="600" w:lineRule="auto"/>
        <w:ind w:firstLine="720"/>
        <w:jc w:val="both"/>
        <w:rPr>
          <w:rFonts w:eastAsia="Times New Roman"/>
          <w:szCs w:val="24"/>
        </w:rPr>
      </w:pPr>
      <w:r>
        <w:rPr>
          <w:rFonts w:eastAsia="Times New Roman"/>
          <w:szCs w:val="24"/>
        </w:rPr>
        <w:lastRenderedPageBreak/>
        <w:t xml:space="preserve">Τώρα για τα ΕΑΣ μια κουβέντα ακόμα. Στις 21 του μήνα, αν δεν κάνω λάθος μεθαύριο, γίνεται και η </w:t>
      </w:r>
      <w:r>
        <w:rPr>
          <w:rFonts w:eastAsia="Times New Roman"/>
          <w:szCs w:val="24"/>
        </w:rPr>
        <w:t>γ</w:t>
      </w:r>
      <w:r>
        <w:rPr>
          <w:rFonts w:eastAsia="Times New Roman"/>
          <w:szCs w:val="24"/>
        </w:rPr>
        <w:t xml:space="preserve">ενική </w:t>
      </w:r>
      <w:r>
        <w:rPr>
          <w:rFonts w:eastAsia="Times New Roman"/>
          <w:szCs w:val="24"/>
        </w:rPr>
        <w:t>σ</w:t>
      </w:r>
      <w:r>
        <w:rPr>
          <w:rFonts w:eastAsia="Times New Roman"/>
          <w:szCs w:val="24"/>
        </w:rPr>
        <w:t>υνέλ</w:t>
      </w:r>
      <w:r>
        <w:rPr>
          <w:rFonts w:eastAsia="Times New Roman"/>
          <w:szCs w:val="24"/>
        </w:rPr>
        <w:t>ευση</w:t>
      </w:r>
      <w:r>
        <w:rPr>
          <w:rFonts w:eastAsia="Times New Roman"/>
          <w:szCs w:val="24"/>
        </w:rPr>
        <w:t xml:space="preserve"> η οποία θα νομιμοποιήσει τον νόμο που ψηφίσαμε το καλοκαίρι, της κεφαλαιοποίησης, οπότε αυτό το ζήτημα που αφορά τη φορολογική και ασφαλιστική ενημερότητα ίσως μας αφήσει χρόνους για πολύ.</w:t>
      </w:r>
    </w:p>
    <w:p w14:paraId="25CA99B7" w14:textId="77777777" w:rsidR="00054EB1" w:rsidRDefault="00375CE6">
      <w:pPr>
        <w:spacing w:after="0" w:line="600" w:lineRule="auto"/>
        <w:ind w:firstLine="720"/>
        <w:jc w:val="both"/>
        <w:rPr>
          <w:rFonts w:eastAsia="Times New Roman"/>
          <w:szCs w:val="24"/>
        </w:rPr>
      </w:pPr>
      <w:r>
        <w:rPr>
          <w:rFonts w:eastAsia="Times New Roman"/>
          <w:szCs w:val="24"/>
        </w:rPr>
        <w:t>Τέλος, θέλω να πω ότι υποστηρίζουμε την τροπολογία των Βουλευτ</w:t>
      </w:r>
      <w:r>
        <w:rPr>
          <w:rFonts w:eastAsia="Times New Roman"/>
          <w:szCs w:val="24"/>
        </w:rPr>
        <w:t xml:space="preserve">ών Μαντά, Καραγιάννη, Στέφου και </w:t>
      </w:r>
      <w:proofErr w:type="spellStart"/>
      <w:r>
        <w:rPr>
          <w:rFonts w:eastAsia="Times New Roman"/>
          <w:szCs w:val="24"/>
        </w:rPr>
        <w:t>Τζούφη</w:t>
      </w:r>
      <w:proofErr w:type="spellEnd"/>
      <w:r>
        <w:rPr>
          <w:rFonts w:eastAsia="Times New Roman"/>
          <w:szCs w:val="24"/>
        </w:rPr>
        <w:t>. Είναι μια τροπολογία που αφορά μια τρίμηνη ασφαλιστική και φορολογική ενημερότητα για την…</w:t>
      </w:r>
    </w:p>
    <w:p w14:paraId="25CA99B8" w14:textId="77777777" w:rsidR="00054EB1" w:rsidRDefault="00375CE6">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Υπουργέ, συγγνώμη για τη διακοπή. Προς διευκόλυνση και του Σώματος είναι καλό να ανα</w:t>
      </w:r>
      <w:r>
        <w:rPr>
          <w:rFonts w:eastAsia="Times New Roman"/>
          <w:szCs w:val="24"/>
        </w:rPr>
        <w:t>φέρετε και τον αριθμό της τροπολογίας, γενικό και ειδικό, αν είναι εύκολο.</w:t>
      </w:r>
    </w:p>
    <w:p w14:paraId="25CA99B9" w14:textId="77777777" w:rsidR="00054EB1" w:rsidRDefault="00375CE6">
      <w:pPr>
        <w:spacing w:after="0" w:line="600" w:lineRule="auto"/>
        <w:ind w:firstLine="720"/>
        <w:jc w:val="both"/>
        <w:rPr>
          <w:rFonts w:eastAsia="Times New Roman"/>
          <w:szCs w:val="24"/>
        </w:rPr>
      </w:pPr>
      <w:r>
        <w:rPr>
          <w:rFonts w:eastAsia="Times New Roman"/>
          <w:b/>
          <w:szCs w:val="24"/>
        </w:rPr>
        <w:lastRenderedPageBreak/>
        <w:t>ΔΗΜΗΤΡΙΟΣ ΒΙΤΣΑΣ (Αναπληρωτής Υπουργός Εθνικής Άμυνας):</w:t>
      </w:r>
      <w:r>
        <w:rPr>
          <w:rFonts w:eastAsia="Times New Roman"/>
          <w:szCs w:val="24"/>
        </w:rPr>
        <w:t xml:space="preserve"> Με </w:t>
      </w:r>
      <w:proofErr w:type="spellStart"/>
      <w:r>
        <w:rPr>
          <w:rFonts w:eastAsia="Times New Roman"/>
          <w:szCs w:val="24"/>
        </w:rPr>
        <w:t>συγχωρείτε</w:t>
      </w:r>
      <w:proofErr w:type="spellEnd"/>
      <w:r>
        <w:rPr>
          <w:rFonts w:eastAsia="Times New Roman"/>
          <w:szCs w:val="24"/>
        </w:rPr>
        <w:t>. Η πρώτη τροπολογία είναι η με γενικό αριθμό 850 και ειδικό 82 για την τροπολογία του Υπουργείου…</w:t>
      </w:r>
    </w:p>
    <w:p w14:paraId="25CA99BA" w14:textId="77777777" w:rsidR="00054EB1" w:rsidRDefault="00375CE6">
      <w:pPr>
        <w:spacing w:after="0"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 xml:space="preserve">(Γεώργιος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Αυτή είναι η υπουργική. Μάλιστα.</w:t>
      </w:r>
    </w:p>
    <w:p w14:paraId="25CA99BB" w14:textId="77777777" w:rsidR="00054EB1" w:rsidRDefault="00375CE6">
      <w:pPr>
        <w:spacing w:after="0" w:line="600" w:lineRule="auto"/>
        <w:ind w:firstLine="720"/>
        <w:jc w:val="both"/>
        <w:rPr>
          <w:rFonts w:eastAsia="Times New Roman"/>
          <w:szCs w:val="24"/>
        </w:rPr>
      </w:pPr>
      <w:r>
        <w:rPr>
          <w:rFonts w:eastAsia="Times New Roman"/>
          <w:b/>
          <w:szCs w:val="24"/>
        </w:rPr>
        <w:t>ΔΗΜΗΤΡΙΟΣ ΒΙΤΣΑΣ (Αναπληρωτής Υπουργός Εθνικής Άμυνας):</w:t>
      </w:r>
      <w:r>
        <w:rPr>
          <w:rFonts w:eastAsia="Times New Roman"/>
          <w:szCs w:val="24"/>
        </w:rPr>
        <w:t xml:space="preserve"> Ναι. Και είναι και η τροπολογία με γενικό αριθμό 845 και ειδικό 77, που δίνει τρίμηνη φορολογική και ασφαλιστική ενημερότητα. Αυτή ειδικά είναι </w:t>
      </w:r>
      <w:r>
        <w:rPr>
          <w:rFonts w:eastAsia="Times New Roman"/>
          <w:szCs w:val="24"/>
        </w:rPr>
        <w:t>προς άρση κάθε αμφιβολίας από την πλευρά των υπηρεσιών, ώστε να προχωρήσει, γιατί, όπως γνωρίζετε η «</w:t>
      </w:r>
      <w:proofErr w:type="spellStart"/>
      <w:r>
        <w:rPr>
          <w:rFonts w:eastAsia="Times New Roman"/>
          <w:szCs w:val="24"/>
        </w:rPr>
        <w:t>Μεταλλοβιομηχανική</w:t>
      </w:r>
      <w:proofErr w:type="spellEnd"/>
      <w:r>
        <w:rPr>
          <w:rFonts w:eastAsia="Times New Roman"/>
          <w:szCs w:val="24"/>
        </w:rPr>
        <w:t xml:space="preserve"> Ηπείρου» έχει μπει, χωρίς να έχει υπογραφεί η σύμβαση ακόμα, σε ειδική εκκαθάριση εν λειτουργία.</w:t>
      </w:r>
    </w:p>
    <w:p w14:paraId="25CA99BC" w14:textId="77777777" w:rsidR="00054EB1" w:rsidRDefault="00375CE6">
      <w:pPr>
        <w:spacing w:after="0" w:line="600" w:lineRule="auto"/>
        <w:ind w:firstLine="720"/>
        <w:jc w:val="both"/>
        <w:rPr>
          <w:rFonts w:eastAsia="Times New Roman"/>
          <w:szCs w:val="24"/>
        </w:rPr>
      </w:pPr>
      <w:r>
        <w:rPr>
          <w:rFonts w:eastAsia="Times New Roman"/>
          <w:szCs w:val="24"/>
        </w:rPr>
        <w:lastRenderedPageBreak/>
        <w:t>(Στο σημείο αυτό ο Αναπληρωτής Υπουργός</w:t>
      </w:r>
      <w:r>
        <w:rPr>
          <w:rFonts w:eastAsia="Times New Roman"/>
          <w:szCs w:val="24"/>
        </w:rPr>
        <w:t xml:space="preserve"> κ. Δημήτριος Βίτσας καταθέτει για τα Πρακτικά τις προαναφερθείσες τροπολογίες, οι οποίες έχουν ως εξής:</w:t>
      </w:r>
    </w:p>
    <w:p w14:paraId="25CA99BD" w14:textId="77777777" w:rsidR="00054EB1" w:rsidRDefault="00375CE6">
      <w:pPr>
        <w:spacing w:after="0" w:line="600" w:lineRule="auto"/>
        <w:jc w:val="center"/>
        <w:rPr>
          <w:rFonts w:eastAsia="Times New Roman"/>
          <w:color w:val="FF0000"/>
          <w:szCs w:val="24"/>
        </w:rPr>
      </w:pPr>
      <w:r w:rsidRPr="00E633D7">
        <w:rPr>
          <w:rFonts w:eastAsia="Times New Roman"/>
          <w:color w:val="FF0000"/>
          <w:szCs w:val="24"/>
        </w:rPr>
        <w:t>ΑΛΛΑΓΗ ΣΕΛΙΔΑΣ</w:t>
      </w:r>
    </w:p>
    <w:p w14:paraId="25CA99BE" w14:textId="77777777" w:rsidR="00054EB1" w:rsidRDefault="00375CE6">
      <w:pPr>
        <w:spacing w:after="0" w:line="600" w:lineRule="auto"/>
        <w:jc w:val="center"/>
        <w:rPr>
          <w:rFonts w:eastAsia="Times New Roman"/>
          <w:szCs w:val="24"/>
        </w:rPr>
      </w:pPr>
      <w:r>
        <w:rPr>
          <w:rFonts w:eastAsia="Times New Roman"/>
          <w:szCs w:val="24"/>
        </w:rPr>
        <w:t>(Να μπουν οι σελ. 197-198)</w:t>
      </w:r>
    </w:p>
    <w:p w14:paraId="25CA99BF" w14:textId="77777777" w:rsidR="00054EB1" w:rsidRDefault="00375CE6">
      <w:pPr>
        <w:spacing w:after="0" w:line="600" w:lineRule="auto"/>
        <w:jc w:val="center"/>
        <w:rPr>
          <w:rFonts w:eastAsia="Times New Roman"/>
          <w:b/>
          <w:color w:val="FF0000"/>
          <w:szCs w:val="24"/>
        </w:rPr>
      </w:pPr>
      <w:r w:rsidRPr="00E633D7">
        <w:rPr>
          <w:rFonts w:eastAsia="Times New Roman"/>
          <w:color w:val="FF0000"/>
          <w:szCs w:val="24"/>
        </w:rPr>
        <w:t>ΑΛΛΑΓΗ ΣΕΛΙΔΑΣ</w:t>
      </w:r>
    </w:p>
    <w:p w14:paraId="25CA99C0" w14:textId="77777777" w:rsidR="00054EB1" w:rsidRDefault="00375CE6">
      <w:pPr>
        <w:spacing w:after="0" w:line="600" w:lineRule="auto"/>
        <w:ind w:firstLine="720"/>
        <w:jc w:val="both"/>
        <w:rPr>
          <w:rFonts w:eastAsia="Times New Roman"/>
          <w:b/>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Ζήτησε τον λόγο ο κ. Κοντονής </w:t>
      </w:r>
      <w:r>
        <w:rPr>
          <w:rFonts w:eastAsia="Times New Roman"/>
          <w:szCs w:val="24"/>
        </w:rPr>
        <w:t xml:space="preserve">για κάποιες νομοτεχνικές </w:t>
      </w:r>
      <w:r>
        <w:rPr>
          <w:rFonts w:eastAsia="Times New Roman"/>
          <w:szCs w:val="24"/>
        </w:rPr>
        <w:t>βελτιώσεις. Ορίστε, έχετε τον λόγο.</w:t>
      </w:r>
    </w:p>
    <w:p w14:paraId="25CA99C1" w14:textId="77777777" w:rsidR="00054EB1" w:rsidRDefault="00375CE6">
      <w:pPr>
        <w:spacing w:after="0"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Ευχαριστώ, κύριε Πρόεδρε.</w:t>
      </w:r>
    </w:p>
    <w:p w14:paraId="25CA99C2" w14:textId="77777777" w:rsidR="00054EB1" w:rsidRDefault="00375CE6">
      <w:pPr>
        <w:spacing w:after="0" w:line="600" w:lineRule="auto"/>
        <w:ind w:firstLine="720"/>
        <w:jc w:val="both"/>
        <w:rPr>
          <w:rFonts w:eastAsia="Times New Roman"/>
          <w:szCs w:val="24"/>
        </w:rPr>
      </w:pPr>
      <w:r>
        <w:rPr>
          <w:rFonts w:eastAsia="Times New Roman"/>
          <w:szCs w:val="24"/>
        </w:rPr>
        <w:t>Έχουμε συντάξει ένα έγγραφο, στο οποίο εμπεριέχονται όλες οι νομοτεχνικές βελτιώσεις και παρακαλώ για τη διανομή τ</w:t>
      </w:r>
      <w:r>
        <w:rPr>
          <w:rFonts w:eastAsia="Times New Roman"/>
          <w:szCs w:val="24"/>
        </w:rPr>
        <w:t>ου. Επίσης και η δήλωση για την απόσυρση του άρθρου 56</w:t>
      </w:r>
      <w:r>
        <w:rPr>
          <w:rFonts w:eastAsia="Times New Roman"/>
          <w:szCs w:val="24"/>
        </w:rPr>
        <w:t>Α</w:t>
      </w:r>
      <w:r>
        <w:rPr>
          <w:rFonts w:eastAsia="Times New Roman"/>
          <w:szCs w:val="24"/>
        </w:rPr>
        <w:t>.</w:t>
      </w:r>
    </w:p>
    <w:p w14:paraId="25CA99C3" w14:textId="77777777" w:rsidR="00054EB1" w:rsidRDefault="00375CE6">
      <w:pPr>
        <w:spacing w:after="0" w:line="600" w:lineRule="auto"/>
        <w:ind w:firstLine="720"/>
        <w:jc w:val="both"/>
        <w:rPr>
          <w:rFonts w:eastAsia="Times New Roman"/>
          <w:szCs w:val="24"/>
        </w:rPr>
      </w:pPr>
      <w:r>
        <w:rPr>
          <w:rFonts w:eastAsia="Times New Roman"/>
          <w:szCs w:val="24"/>
        </w:rPr>
        <w:lastRenderedPageBreak/>
        <w:t>Επίσης, κύριε Πρόεδρε, θέλω δύο τροπολογίες του Υπουργείου Δικαιοσύνης οι οποίες δεν θεωρώ ότι είναι άσχετες. Ίσα-ίσα είναι του Υπουργείου Δικαιοσύνης και είναι απολύτως σχετικές. Η μία μάλιστα είναι</w:t>
      </w:r>
      <w:r>
        <w:rPr>
          <w:rFonts w:eastAsia="Times New Roman"/>
          <w:szCs w:val="24"/>
        </w:rPr>
        <w:t xml:space="preserve"> σχετική με τον Πτωχευτικό Κώδικα.</w:t>
      </w:r>
    </w:p>
    <w:p w14:paraId="25CA99C4" w14:textId="77777777" w:rsidR="00054EB1" w:rsidRDefault="00375CE6">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Για ποιες γίνεται λόγος, κύριε Υπουργέ; Με τα νούμερά τους σας παρακαλώ.</w:t>
      </w:r>
    </w:p>
    <w:p w14:paraId="25CA99C5" w14:textId="77777777" w:rsidR="00054EB1" w:rsidRDefault="00375CE6">
      <w:pPr>
        <w:spacing w:after="0"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Αυτή που αναφέρεται στον Πτωχευτικ</w:t>
      </w:r>
      <w:r>
        <w:rPr>
          <w:rFonts w:eastAsia="Times New Roman"/>
          <w:szCs w:val="24"/>
        </w:rPr>
        <w:t xml:space="preserve">ό Κώδικα είναι αυτή που έχει γενικό αριθμό 848. Με βάση αυτήν την τροπολογία, πλέον ο εγγυητής ο οποίος αποδεικνύεται ότι είναι συγγενής πρώτου ή δευτέρου βαθμού προς τον </w:t>
      </w:r>
      <w:proofErr w:type="spellStart"/>
      <w:r>
        <w:rPr>
          <w:rFonts w:eastAsia="Times New Roman"/>
          <w:szCs w:val="24"/>
        </w:rPr>
        <w:t>πρωτοφειλέτη</w:t>
      </w:r>
      <w:proofErr w:type="spellEnd"/>
      <w:r>
        <w:rPr>
          <w:rFonts w:eastAsia="Times New Roman"/>
          <w:szCs w:val="24"/>
        </w:rPr>
        <w:t xml:space="preserve">, ακολουθεί το χρέος του </w:t>
      </w:r>
      <w:proofErr w:type="spellStart"/>
      <w:r>
        <w:rPr>
          <w:rFonts w:eastAsia="Times New Roman"/>
          <w:szCs w:val="24"/>
        </w:rPr>
        <w:t>πρωτοφειλέτη</w:t>
      </w:r>
      <w:proofErr w:type="spellEnd"/>
      <w:r>
        <w:rPr>
          <w:rFonts w:eastAsia="Times New Roman"/>
          <w:szCs w:val="24"/>
        </w:rPr>
        <w:t xml:space="preserve">, χωρίς να υπάρχει η συναίνεση προς </w:t>
      </w:r>
      <w:r>
        <w:rPr>
          <w:rFonts w:eastAsia="Times New Roman"/>
          <w:szCs w:val="24"/>
        </w:rPr>
        <w:t>αυτό του πιστωτή.</w:t>
      </w:r>
    </w:p>
    <w:p w14:paraId="25CA99C6" w14:textId="77777777" w:rsidR="00054EB1" w:rsidRDefault="00375CE6">
      <w:pPr>
        <w:spacing w:after="0" w:line="600" w:lineRule="auto"/>
        <w:ind w:firstLine="720"/>
        <w:jc w:val="both"/>
        <w:rPr>
          <w:rFonts w:eastAsia="Times New Roman"/>
          <w:szCs w:val="24"/>
        </w:rPr>
      </w:pPr>
      <w:r>
        <w:rPr>
          <w:rFonts w:eastAsia="Times New Roman"/>
          <w:szCs w:val="24"/>
        </w:rPr>
        <w:lastRenderedPageBreak/>
        <w:t>(Στο σημείο αυτό ο Υπουργός κ. Σταύρος Κοντονής καταθέτει για τα Πρακτικά τις προαναφερθείσες νομοτεχνικές βελτιώσεις, οι οποίες έχουν ως εξής:</w:t>
      </w:r>
    </w:p>
    <w:p w14:paraId="25CA99C7" w14:textId="77777777" w:rsidR="00054EB1" w:rsidRDefault="00375CE6">
      <w:pPr>
        <w:spacing w:after="0" w:line="600" w:lineRule="auto"/>
        <w:jc w:val="center"/>
        <w:rPr>
          <w:rFonts w:eastAsia="Times New Roman"/>
          <w:color w:val="FF0000"/>
          <w:szCs w:val="24"/>
        </w:rPr>
      </w:pPr>
      <w:r w:rsidRPr="00991DDD">
        <w:rPr>
          <w:rFonts w:eastAsia="Times New Roman"/>
          <w:color w:val="FF0000"/>
          <w:szCs w:val="24"/>
        </w:rPr>
        <w:t>ΑΛΛΑΓΗ ΣΕΛΙΔΑΣ</w:t>
      </w:r>
    </w:p>
    <w:p w14:paraId="25CA99C8" w14:textId="77777777" w:rsidR="00054EB1" w:rsidRDefault="00375CE6">
      <w:pPr>
        <w:spacing w:after="0" w:line="600" w:lineRule="auto"/>
        <w:jc w:val="center"/>
        <w:rPr>
          <w:rFonts w:eastAsia="Times New Roman"/>
          <w:szCs w:val="24"/>
        </w:rPr>
      </w:pPr>
      <w:r>
        <w:rPr>
          <w:rFonts w:eastAsia="Times New Roman"/>
          <w:szCs w:val="24"/>
        </w:rPr>
        <w:t>(Να μπουν οι σελ. 201-202)</w:t>
      </w:r>
    </w:p>
    <w:p w14:paraId="25CA99C9" w14:textId="77777777" w:rsidR="00054EB1" w:rsidRDefault="00375CE6">
      <w:pPr>
        <w:spacing w:after="0" w:line="600" w:lineRule="auto"/>
        <w:jc w:val="center"/>
        <w:rPr>
          <w:rFonts w:eastAsia="Times New Roman"/>
          <w:b/>
          <w:color w:val="FF0000"/>
          <w:szCs w:val="24"/>
        </w:rPr>
      </w:pPr>
      <w:r w:rsidRPr="00991DDD">
        <w:rPr>
          <w:rFonts w:eastAsia="Times New Roman"/>
          <w:color w:val="FF0000"/>
          <w:szCs w:val="24"/>
        </w:rPr>
        <w:t>ΑΛΛΑΓΗ ΣΕΛΙΔΑΣ</w:t>
      </w:r>
    </w:p>
    <w:p w14:paraId="25CA99CA" w14:textId="77777777" w:rsidR="00054EB1" w:rsidRDefault="00375CE6">
      <w:pPr>
        <w:spacing w:after="0" w:line="600" w:lineRule="auto"/>
        <w:ind w:firstLine="720"/>
        <w:jc w:val="both"/>
        <w:rPr>
          <w:rFonts w:eastAsia="Times New Roman" w:cs="Times New Roman"/>
          <w:szCs w:val="24"/>
        </w:rPr>
      </w:pPr>
      <w:r>
        <w:rPr>
          <w:rFonts w:eastAsia="Times New Roman"/>
          <w:b/>
          <w:szCs w:val="24"/>
        </w:rPr>
        <w:t>ΣΤΑΥΡΟΣ ΚΟΝΤΟΝΗΣ (Υπουργός Δικαιοσύνη</w:t>
      </w:r>
      <w:r>
        <w:rPr>
          <w:rFonts w:eastAsia="Times New Roman"/>
          <w:b/>
          <w:szCs w:val="24"/>
        </w:rPr>
        <w:t>ς, Διαφάνειας και Ανθρωπίνων Δικαιωμάτων)</w:t>
      </w:r>
      <w:r>
        <w:rPr>
          <w:rFonts w:eastAsia="Times New Roman"/>
          <w:b/>
          <w:szCs w:val="24"/>
        </w:rPr>
        <w:t>:</w:t>
      </w:r>
      <w:r>
        <w:rPr>
          <w:rFonts w:eastAsia="Times New Roman"/>
          <w:b/>
          <w:szCs w:val="24"/>
        </w:rPr>
        <w:t xml:space="preserve"> </w:t>
      </w:r>
      <w:r>
        <w:rPr>
          <w:rFonts w:eastAsia="Times New Roman" w:cs="Times New Roman"/>
          <w:szCs w:val="24"/>
        </w:rPr>
        <w:t xml:space="preserve">Η δεύτερη τροπολογία -και αυτή του Υπουργείου Δικαιοσύνης- αναφέρεται στον Κώδικα Πολιτικής Δικονομίας. Είχε παραλειφθεί στις τελευταίες τροποποιήσεις να προσδιοριστεί η κατά </w:t>
      </w:r>
      <w:proofErr w:type="spellStart"/>
      <w:r>
        <w:rPr>
          <w:rFonts w:eastAsia="Times New Roman" w:cs="Times New Roman"/>
          <w:szCs w:val="24"/>
        </w:rPr>
        <w:t>τόπον</w:t>
      </w:r>
      <w:proofErr w:type="spellEnd"/>
      <w:r>
        <w:rPr>
          <w:rFonts w:eastAsia="Times New Roman" w:cs="Times New Roman"/>
          <w:szCs w:val="24"/>
        </w:rPr>
        <w:t xml:space="preserve"> αρμοδιότητα των δικαστηρίων -προ</w:t>
      </w:r>
      <w:r>
        <w:rPr>
          <w:rFonts w:eastAsia="Times New Roman" w:cs="Times New Roman"/>
          <w:szCs w:val="24"/>
        </w:rPr>
        <w:t xml:space="preserve">στίθεται αυτό- και δημιουργούσε πλείστα όσα προβλήματα. Αρμόδιο για την τέλεση της υιοθεσίας είναι κάθε μονομελές πρωτοδικείο της </w:t>
      </w:r>
      <w:r>
        <w:rPr>
          <w:rFonts w:eastAsia="Times New Roman" w:cs="Times New Roman"/>
          <w:szCs w:val="24"/>
        </w:rPr>
        <w:t>ε</w:t>
      </w:r>
      <w:r>
        <w:rPr>
          <w:rFonts w:eastAsia="Times New Roman" w:cs="Times New Roman"/>
          <w:szCs w:val="24"/>
        </w:rPr>
        <w:t>πικράτειας.</w:t>
      </w:r>
      <w:r>
        <w:rPr>
          <w:rFonts w:eastAsia="Times New Roman" w:cs="Times New Roman"/>
          <w:szCs w:val="24"/>
        </w:rPr>
        <w:t xml:space="preserve"> Αυτές οι δύο τροπολογίες…</w:t>
      </w:r>
    </w:p>
    <w:p w14:paraId="25CA99CB"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το νούμερο σας παρακαλώ, αν είναι εύκολο, για την τελευταία που μόλις είπατε.</w:t>
      </w:r>
    </w:p>
    <w:p w14:paraId="25CA99CC"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Η δεύτερη τροπολογία είναι η με γενικό αριθμό 836.</w:t>
      </w:r>
    </w:p>
    <w:p w14:paraId="25CA99CD"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Καλώς. Σας ευχαριστούμε.</w:t>
      </w:r>
    </w:p>
    <w:p w14:paraId="25CA99C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Κυρία Κουντουρά, ζητήσατε και εσείς τον λόγο για την τροπολογία που έχετε καταθέσει.</w:t>
      </w:r>
    </w:p>
    <w:p w14:paraId="25CA99C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Ορίστε, σας ακούμε.</w:t>
      </w:r>
    </w:p>
    <w:p w14:paraId="25CA99D0"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ΕΛΕΝΑ ΚΟΥΝΤΟΥΡΑ (Υπουργός Τουρισμού):</w:t>
      </w:r>
      <w:r>
        <w:rPr>
          <w:rFonts w:eastAsia="Times New Roman" w:cs="Times New Roman"/>
          <w:szCs w:val="24"/>
        </w:rPr>
        <w:t xml:space="preserve"> Ευχαριστώ πολύ. Είναι η τροπολογία με γενικό αριθμό 844 και ειδικό 76, όπου απλώς προ</w:t>
      </w:r>
      <w:r>
        <w:rPr>
          <w:rFonts w:eastAsia="Times New Roman" w:cs="Times New Roman"/>
          <w:szCs w:val="24"/>
        </w:rPr>
        <w:t xml:space="preserve">στίθεται μια παράγραφος 10 στο άρθρο 4 του ν.3270/2004. Ο λόγος είναι όσον αφορά στον ΕΟΤ, η απαίτηση άμεσης και επιτακτικής προσαρμογής </w:t>
      </w:r>
      <w:r>
        <w:rPr>
          <w:rFonts w:eastAsia="Times New Roman" w:cs="Times New Roman"/>
          <w:szCs w:val="24"/>
        </w:rPr>
        <w:lastRenderedPageBreak/>
        <w:t xml:space="preserve">της στρατηγικής της προώθησης του ελληνικού τουριστικού προϊόντος, η ανάγκη της επικοινωνιακής διαχείρισης κρίσεων που </w:t>
      </w:r>
      <w:r>
        <w:rPr>
          <w:rFonts w:eastAsia="Times New Roman" w:cs="Times New Roman"/>
          <w:szCs w:val="24"/>
        </w:rPr>
        <w:t>επηρεάζουν την τουριστική ροή, ιδιαίτερα τώρα, στις αρχές του χρόνου, αλλά και ο τρόπος που θα γίνει η προώθηση του εθνικού προϊόντος μέσα από σύγχρονες τεχνικές μεθόδους, όπως είναι ιδιαίτερα το διαδίκτυο, στο οποίο στηριζόμαστε, γιατί είναι και πάρα πολύ</w:t>
      </w:r>
      <w:r>
        <w:rPr>
          <w:rFonts w:eastAsia="Times New Roman" w:cs="Times New Roman"/>
          <w:szCs w:val="24"/>
        </w:rPr>
        <w:t xml:space="preserve"> φθηνό.</w:t>
      </w:r>
    </w:p>
    <w:p w14:paraId="25CA99D1"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Αφορά φυσικά και το να μπορέσουμε να μειώσουμε τις δημόσιες δαπάνες και να δημιουργήσουμε τη δυνατότητα στον ΕΟΤ να διαφημιστεί μέσα από τα ψηφιακά μέσα, αλλά και με μικρό κόστος. Λόγω του ότι η διοίκηση πρέπει να προσαρμοστεί εγκαίρως στις προβλεπ</w:t>
      </w:r>
      <w:r>
        <w:rPr>
          <w:rFonts w:eastAsia="Times New Roman" w:cs="Times New Roman"/>
          <w:szCs w:val="24"/>
        </w:rPr>
        <w:t>όμενες διατάξεις και να προετοιμαστεί η προβολή της χώρας, έτσι ώστε να μπορούμε να βγούμε τον Ιανουάριο, δίνουμε αυτή τη δυνατότητα των τριών μηνών, ώστε να μπορέσουμε και να εξασφαλίσουμε το δημόσιο συμφέρον -αυτό είναι το πιο σημαντικό- αλλά και να μπορ</w:t>
      </w:r>
      <w:r>
        <w:rPr>
          <w:rFonts w:eastAsia="Times New Roman" w:cs="Times New Roman"/>
          <w:szCs w:val="24"/>
        </w:rPr>
        <w:t xml:space="preserve">έσουμε σε αυτό το διάστημα να </w:t>
      </w:r>
      <w:r>
        <w:rPr>
          <w:rFonts w:eastAsia="Times New Roman" w:cs="Times New Roman"/>
          <w:szCs w:val="24"/>
        </w:rPr>
        <w:lastRenderedPageBreak/>
        <w:t>υλοποιήσουμε τις σημαντικότερες εκθέσεις οι οποίες θα έχουν βγει τον Ιανουάριο.</w:t>
      </w:r>
    </w:p>
    <w:p w14:paraId="25CA99D2"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14:paraId="25CA99D3"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Καλώς. Ευχαριστούμε την κυρία Υπουργό.</w:t>
      </w:r>
    </w:p>
    <w:p w14:paraId="25CA99D4"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Κύριε Πρόεδρε, μπορώ να έχω τον λόγ</w:t>
      </w:r>
      <w:r>
        <w:rPr>
          <w:rFonts w:eastAsia="Times New Roman" w:cs="Times New Roman"/>
          <w:szCs w:val="24"/>
        </w:rPr>
        <w:t>ο;</w:t>
      </w:r>
    </w:p>
    <w:p w14:paraId="25CA99D5"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Ορίστε, κύριε </w:t>
      </w:r>
      <w:proofErr w:type="spellStart"/>
      <w:r>
        <w:rPr>
          <w:rFonts w:eastAsia="Times New Roman" w:cs="Times New Roman"/>
          <w:szCs w:val="24"/>
        </w:rPr>
        <w:t>Αμυρά</w:t>
      </w:r>
      <w:proofErr w:type="spellEnd"/>
      <w:r>
        <w:rPr>
          <w:rFonts w:eastAsia="Times New Roman" w:cs="Times New Roman"/>
          <w:szCs w:val="24"/>
        </w:rPr>
        <w:t>.</w:t>
      </w:r>
    </w:p>
    <w:p w14:paraId="25CA99D6"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Μπορούμε να ρωτήσουμε την κυρία Υπουργό για την τροπολογία κάποια συγκεκριμένα πράγματα, μια που την υποστήριξε, ή όχι; Πώς θα γίνει;</w:t>
      </w:r>
    </w:p>
    <w:p w14:paraId="25CA99D7"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Τι θέλετε ακριβώς να ρωτήσετε;</w:t>
      </w:r>
    </w:p>
    <w:p w14:paraId="25CA99D8"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Θέλω να ρωτήσω το εξής…</w:t>
      </w:r>
    </w:p>
    <w:p w14:paraId="25CA99D9"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Αμυρά</w:t>
      </w:r>
      <w:proofErr w:type="spellEnd"/>
      <w:r>
        <w:rPr>
          <w:rFonts w:eastAsia="Times New Roman" w:cs="Times New Roman"/>
          <w:szCs w:val="24"/>
        </w:rPr>
        <w:t>, καθυστερούμε τη διαδικασία. Σας παρακαλώ, έχετε τον λόγο για ένα λεπτό.</w:t>
      </w:r>
    </w:p>
    <w:p w14:paraId="25CA99DA"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Ούτε ένα λεπτό. Θα είμαι συντομότατος.</w:t>
      </w:r>
    </w:p>
    <w:p w14:paraId="25CA99DB"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Κυρία Υπ</w:t>
      </w:r>
      <w:r>
        <w:rPr>
          <w:rFonts w:eastAsia="Times New Roman" w:cs="Times New Roman"/>
          <w:szCs w:val="24"/>
        </w:rPr>
        <w:t>ουργέ, μας είπατε ότι ναι, χρειάζεται απευθείας να κάνει αναθέσεις ο ΕΟΤ. Εγώ θα το καταλάβω, όταν υπάρχουν περιπτώσεις κρίσεων, όπως για παράδειγμα, συμβαίνει κάτι και δυσφημείται η χώρα μας τουριστικά.</w:t>
      </w:r>
    </w:p>
    <w:p w14:paraId="25CA99D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Για την εθνική πολιτική, όπως είπατε, προώθησης του </w:t>
      </w:r>
      <w:r>
        <w:rPr>
          <w:rFonts w:eastAsia="Times New Roman" w:cs="Times New Roman"/>
          <w:szCs w:val="24"/>
        </w:rPr>
        <w:t>ελληνικού τουρισμού, γιατί πρέπει να γίνεται αυτό με απευθείας αναθέσεις και όχι με τη διαγωνιστική διαδικασία; Οι εκθέσεις του Γενάρη που επικαλείστε, όπως και του Φλεβάρη και του Μάρτη κ.λπ., είναι διεθνείς εκθέσεις που γίνονται χρόνια. Ξέρουμε πότε γίνο</w:t>
      </w:r>
      <w:r>
        <w:rPr>
          <w:rFonts w:eastAsia="Times New Roman" w:cs="Times New Roman"/>
          <w:szCs w:val="24"/>
        </w:rPr>
        <w:t>νται. Για ποιον λόγο με απευθείας αναθέσεις θα διαφημιστούμε και όχι με διαγωνιστικές διαδικασίες, έτσι ώστε να πέσει το κόστος και να μην υπάρχουν υποψίες και σκιές;</w:t>
      </w:r>
    </w:p>
    <w:p w14:paraId="25CA99DD"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w:t>
      </w:r>
    </w:p>
    <w:p w14:paraId="25CA99DE"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Κυρία Υπουργέ, προφανώς θέλετ</w:t>
      </w:r>
      <w:r>
        <w:rPr>
          <w:rFonts w:eastAsia="Times New Roman" w:cs="Times New Roman"/>
          <w:szCs w:val="24"/>
        </w:rPr>
        <w:t>ε να απαντήσετε. Να είστε σύντομη, σας παρακαλώ. Έχετε ένα λεπτό.</w:t>
      </w:r>
    </w:p>
    <w:p w14:paraId="25CA99DF"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ΕΛΕΝΑ ΚΟΥΝΤΟΥΡΑ (Υπουργός Τουρισμού):</w:t>
      </w:r>
      <w:r>
        <w:rPr>
          <w:rFonts w:eastAsia="Times New Roman" w:cs="Times New Roman"/>
          <w:szCs w:val="24"/>
        </w:rPr>
        <w:t xml:space="preserve"> Δεν </w:t>
      </w:r>
      <w:r>
        <w:rPr>
          <w:rFonts w:eastAsia="Times New Roman" w:cs="Times New Roman"/>
          <w:szCs w:val="24"/>
        </w:rPr>
        <w:t>αφορά</w:t>
      </w:r>
      <w:r>
        <w:rPr>
          <w:rFonts w:eastAsia="Times New Roman" w:cs="Times New Roman"/>
          <w:szCs w:val="24"/>
        </w:rPr>
        <w:t xml:space="preserve"> μόνο τις εκθέσεις. Αφορά το διαδίκτυο. Δεν μπορείς να κάνεις διαγωνισμό για να πάρεις το </w:t>
      </w:r>
      <w:r>
        <w:rPr>
          <w:rFonts w:eastAsia="Times New Roman" w:cs="Times New Roman"/>
          <w:szCs w:val="24"/>
          <w:lang w:val="en-US"/>
        </w:rPr>
        <w:t>google</w:t>
      </w:r>
      <w:r>
        <w:rPr>
          <w:rFonts w:eastAsia="Times New Roman" w:cs="Times New Roman"/>
          <w:szCs w:val="24"/>
        </w:rPr>
        <w:t>.</w:t>
      </w:r>
      <w:r>
        <w:rPr>
          <w:rFonts w:eastAsia="Times New Roman" w:cs="Times New Roman"/>
          <w:szCs w:val="24"/>
        </w:rPr>
        <w:t xml:space="preserve"> Το </w:t>
      </w:r>
      <w:r>
        <w:rPr>
          <w:rFonts w:eastAsia="Times New Roman" w:cs="Times New Roman"/>
          <w:szCs w:val="24"/>
          <w:lang w:val="en-US"/>
        </w:rPr>
        <w:t>google</w:t>
      </w:r>
      <w:r>
        <w:rPr>
          <w:rFonts w:eastAsia="Times New Roman" w:cs="Times New Roman"/>
          <w:szCs w:val="24"/>
        </w:rPr>
        <w:t xml:space="preserve"> είναι ένα. Δεν μπορείς να κάνεις δι</w:t>
      </w:r>
      <w:r>
        <w:rPr>
          <w:rFonts w:eastAsia="Times New Roman" w:cs="Times New Roman"/>
          <w:szCs w:val="24"/>
        </w:rPr>
        <w:t xml:space="preserve">αγωνισμό για να βγεις στο </w:t>
      </w:r>
      <w:r>
        <w:rPr>
          <w:rFonts w:eastAsia="Times New Roman" w:cs="Times New Roman"/>
          <w:szCs w:val="24"/>
          <w:lang w:val="en-US"/>
        </w:rPr>
        <w:t>twitter</w:t>
      </w:r>
      <w:r>
        <w:rPr>
          <w:rFonts w:eastAsia="Times New Roman" w:cs="Times New Roman"/>
          <w:szCs w:val="24"/>
        </w:rPr>
        <w:t>.</w:t>
      </w:r>
      <w:r>
        <w:rPr>
          <w:rFonts w:eastAsia="Times New Roman" w:cs="Times New Roman"/>
          <w:szCs w:val="24"/>
        </w:rPr>
        <w:t xml:space="preserve"> Το </w:t>
      </w:r>
      <w:r>
        <w:rPr>
          <w:rFonts w:eastAsia="Times New Roman" w:cs="Times New Roman"/>
          <w:szCs w:val="24"/>
          <w:lang w:val="en-US"/>
        </w:rPr>
        <w:t>twitter</w:t>
      </w:r>
      <w:r>
        <w:rPr>
          <w:rFonts w:eastAsia="Times New Roman" w:cs="Times New Roman"/>
          <w:szCs w:val="24"/>
        </w:rPr>
        <w:t xml:space="preserve"> είναι ένα. Αυτό το έκανε ο ΕΟΤ πάντα και δεν μπόρεσε να προσαρμοστεί στο να προλάβουμε να πάρουμε τα χρήματα τα οποία θα έρθουν το 2017 για να βγάλουμε, αν θέλετε, ένα </w:t>
      </w:r>
      <w:r>
        <w:rPr>
          <w:rFonts w:eastAsia="Times New Roman" w:cs="Times New Roman"/>
          <w:szCs w:val="24"/>
          <w:lang w:val="en-US"/>
        </w:rPr>
        <w:t>spec</w:t>
      </w:r>
      <w:r>
        <w:rPr>
          <w:rFonts w:eastAsia="Times New Roman" w:cs="Times New Roman"/>
          <w:szCs w:val="24"/>
        </w:rPr>
        <w:t>, έναν δημόσιο διαγωνισμό που όλα αυτά</w:t>
      </w:r>
      <w:r>
        <w:rPr>
          <w:rFonts w:eastAsia="Times New Roman" w:cs="Times New Roman"/>
          <w:szCs w:val="24"/>
        </w:rPr>
        <w:t xml:space="preserve"> θα μπουν μέσα.</w:t>
      </w:r>
    </w:p>
    <w:p w14:paraId="25CA99E0"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google</w:t>
      </w:r>
      <w:r>
        <w:rPr>
          <w:rFonts w:eastAsia="Times New Roman" w:cs="Times New Roman"/>
          <w:szCs w:val="24"/>
        </w:rPr>
        <w:t xml:space="preserve">, το </w:t>
      </w:r>
      <w:r>
        <w:rPr>
          <w:rFonts w:eastAsia="Times New Roman" w:cs="Times New Roman"/>
          <w:szCs w:val="24"/>
          <w:lang w:val="en-US"/>
        </w:rPr>
        <w:t>twitter</w:t>
      </w:r>
      <w:r>
        <w:rPr>
          <w:rFonts w:eastAsia="Times New Roman" w:cs="Times New Roman"/>
          <w:szCs w:val="24"/>
        </w:rPr>
        <w:t xml:space="preserve">, το </w:t>
      </w:r>
      <w:r>
        <w:rPr>
          <w:rFonts w:eastAsia="Times New Roman" w:cs="Times New Roman"/>
          <w:szCs w:val="24"/>
          <w:lang w:val="en-US"/>
        </w:rPr>
        <w:t>yahoo</w:t>
      </w:r>
      <w:r>
        <w:rPr>
          <w:rFonts w:eastAsia="Times New Roman" w:cs="Times New Roman"/>
          <w:szCs w:val="24"/>
        </w:rPr>
        <w:t xml:space="preserve"> είναι συγκεκριμένα, μεμονωμένα προϊόντα μέσα από τα οποία όλα τα χρόνια διαφημιζόταν ο ΕΟΤ. Δεν μπορείς να κάνεις διαγωνισμό για να πάρεις το </w:t>
      </w:r>
      <w:r>
        <w:rPr>
          <w:rFonts w:eastAsia="Times New Roman" w:cs="Times New Roman"/>
          <w:szCs w:val="24"/>
          <w:lang w:val="en-US"/>
        </w:rPr>
        <w:t>google</w:t>
      </w:r>
      <w:r>
        <w:rPr>
          <w:rFonts w:eastAsia="Times New Roman" w:cs="Times New Roman"/>
          <w:szCs w:val="24"/>
        </w:rPr>
        <w:t>.</w:t>
      </w:r>
      <w:r>
        <w:rPr>
          <w:rFonts w:eastAsia="Times New Roman" w:cs="Times New Roman"/>
          <w:szCs w:val="24"/>
        </w:rPr>
        <w:t xml:space="preserve"> Είναι τόσο απλό. Αυτή η </w:t>
      </w:r>
      <w:r>
        <w:rPr>
          <w:rFonts w:eastAsia="Times New Roman" w:cs="Times New Roman"/>
          <w:szCs w:val="24"/>
        </w:rPr>
        <w:lastRenderedPageBreak/>
        <w:t xml:space="preserve">διαδικασία χρειάζεται τρεις μήνες, το να μπορέσουμε να προσαρμοστούμε για να μπούμε στη διαγωνιστική διαδικασία, να βγει </w:t>
      </w:r>
      <w:r>
        <w:rPr>
          <w:rFonts w:eastAsia="Times New Roman" w:cs="Times New Roman"/>
          <w:szCs w:val="24"/>
          <w:lang w:val="en-US"/>
        </w:rPr>
        <w:t>spec</w:t>
      </w:r>
      <w:r>
        <w:rPr>
          <w:rFonts w:eastAsia="Times New Roman" w:cs="Times New Roman"/>
          <w:szCs w:val="24"/>
        </w:rPr>
        <w:t xml:space="preserve"> με τα χρήματα που θα έρθουν το 2017.</w:t>
      </w:r>
    </w:p>
    <w:p w14:paraId="25CA99E1"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Εμείς έχουμε πάρα πολύ λίγα χρήματα σήμερα, τα οποία είναι της τάξεω</w:t>
      </w:r>
      <w:r>
        <w:rPr>
          <w:rFonts w:eastAsia="Times New Roman" w:cs="Times New Roman"/>
          <w:szCs w:val="24"/>
        </w:rPr>
        <w:t>ς των 600.000 ευρώ και πρέπει να βγούμε τον Ιανουάριο-Φεβρουάριο και κατευθείαν να διαφημιστούμε.</w:t>
      </w:r>
    </w:p>
    <w:p w14:paraId="25CA99E2"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Καλώς.</w:t>
      </w:r>
    </w:p>
    <w:p w14:paraId="25CA99E3"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ΕΛΕΝΑ ΚΟΥΝΤΟΥΡΑ (Υπουργός Τουρισμού):</w:t>
      </w:r>
      <w:r>
        <w:rPr>
          <w:rFonts w:eastAsia="Times New Roman" w:cs="Times New Roman"/>
          <w:szCs w:val="24"/>
        </w:rPr>
        <w:t xml:space="preserve"> Ο Πρωθυπουργός μάς έχει υποσχεθεί 20 εκατομμύρια τα οποία θα βγουν σε διαγωνισμ</w:t>
      </w:r>
      <w:r>
        <w:rPr>
          <w:rFonts w:eastAsia="Times New Roman" w:cs="Times New Roman"/>
          <w:szCs w:val="24"/>
        </w:rPr>
        <w:t xml:space="preserve">ό με διαφημιστικό </w:t>
      </w:r>
      <w:r>
        <w:rPr>
          <w:rFonts w:eastAsia="Times New Roman" w:cs="Times New Roman"/>
          <w:szCs w:val="24"/>
          <w:lang w:val="en-US"/>
        </w:rPr>
        <w:t>spec</w:t>
      </w:r>
      <w:r>
        <w:rPr>
          <w:rFonts w:eastAsia="Times New Roman" w:cs="Times New Roman"/>
          <w:szCs w:val="24"/>
        </w:rPr>
        <w:t xml:space="preserve"> για το 2017-2018, αλλά αυτά τα χρήματα δεν θα έρθουν πριν από τον Φεβρουάριο. Τα χρήματα που έχουμε είναι πάρα πολύ λίγα. Αυτό είναι το πρόβλημα.</w:t>
      </w:r>
    </w:p>
    <w:p w14:paraId="25CA99E4"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Ευχαριστούμε πολύ.</w:t>
      </w:r>
    </w:p>
    <w:p w14:paraId="25CA99E5"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την κυρία Υπουργό.</w:t>
      </w:r>
    </w:p>
    <w:p w14:paraId="25CA99E6"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 xml:space="preserve">Κοινοβουλευτικός Εκπρόσωπος από το ΠΟΤΑΜΙ, ο κ. </w:t>
      </w:r>
      <w:proofErr w:type="spellStart"/>
      <w:r>
        <w:rPr>
          <w:rFonts w:eastAsia="Times New Roman" w:cs="Times New Roman"/>
          <w:szCs w:val="24"/>
        </w:rPr>
        <w:t>Δανέλλης</w:t>
      </w:r>
      <w:proofErr w:type="spellEnd"/>
      <w:r>
        <w:rPr>
          <w:rFonts w:eastAsia="Times New Roman" w:cs="Times New Roman"/>
          <w:szCs w:val="24"/>
        </w:rPr>
        <w:t>, έχει τον λόγο.</w:t>
      </w:r>
    </w:p>
    <w:p w14:paraId="25CA99E7"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κύριε Πρόεδρε.</w:t>
      </w:r>
    </w:p>
    <w:p w14:paraId="25CA99E8"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Προφανώς, συμμεριζόμαστε τον αποτροπιασμό που εξέφρασε ο Υπουργός κ. Βίτσας για τη δολοφονία του Ρώσου Πρέσβη στην Άγκυρα.</w:t>
      </w:r>
    </w:p>
    <w:p w14:paraId="25CA99E9"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Η κλιμάκωση, κυ</w:t>
      </w:r>
      <w:r>
        <w:rPr>
          <w:rFonts w:eastAsia="Times New Roman" w:cs="Times New Roman"/>
          <w:szCs w:val="24"/>
        </w:rPr>
        <w:t>ρίες και κύριοι συνάδελφοι, της έντασης στην Τουρκία μάς ανησυχεί όλο και περισσότερο και προφανώς επιβάλλει σύνεση, επιβάλλει ψυχραιμία, συνεννόηση και ομοθυμία.</w:t>
      </w:r>
    </w:p>
    <w:p w14:paraId="25CA99EA" w14:textId="77777777" w:rsidR="00054EB1" w:rsidRDefault="00375CE6">
      <w:pPr>
        <w:spacing w:after="0" w:line="600" w:lineRule="auto"/>
        <w:ind w:firstLine="720"/>
        <w:jc w:val="both"/>
        <w:rPr>
          <w:rFonts w:eastAsia="Times New Roman"/>
          <w:szCs w:val="24"/>
        </w:rPr>
      </w:pPr>
      <w:r>
        <w:rPr>
          <w:rFonts w:eastAsia="Times New Roman"/>
          <w:szCs w:val="24"/>
        </w:rPr>
        <w:t xml:space="preserve">Θα αναφερθώ στο νομοσχέδιο τώρα. Κυρίες και κύριοι συνάδελφοι, η </w:t>
      </w:r>
      <w:proofErr w:type="spellStart"/>
      <w:r>
        <w:rPr>
          <w:rFonts w:eastAsia="Times New Roman"/>
          <w:szCs w:val="24"/>
        </w:rPr>
        <w:t>νησιωτικότητα</w:t>
      </w:r>
      <w:proofErr w:type="spellEnd"/>
      <w:r>
        <w:rPr>
          <w:rFonts w:eastAsia="Times New Roman"/>
          <w:szCs w:val="24"/>
        </w:rPr>
        <w:t xml:space="preserve"> ούτως ή άλλως </w:t>
      </w:r>
      <w:r>
        <w:rPr>
          <w:rFonts w:eastAsia="Times New Roman"/>
          <w:szCs w:val="24"/>
        </w:rPr>
        <w:t xml:space="preserve">δημιουργεί επιπλέον δυσκολίες και προβλήματα στην αναπτυξιακή διαδικασία, σε σχέση με την ηπειρωτική χώρα. Η υπέρμετρη επιβάρυνση των νησιών που βρίσκονται στην πρώτη </w:t>
      </w:r>
      <w:r>
        <w:rPr>
          <w:rFonts w:eastAsia="Times New Roman"/>
          <w:szCs w:val="24"/>
        </w:rPr>
        <w:lastRenderedPageBreak/>
        <w:t xml:space="preserve">γραμμή υποδοχής προσφύγων και μεταναστών επιβάλλει ιδιαίτερα μέτρα προστασίας. </w:t>
      </w:r>
    </w:p>
    <w:p w14:paraId="25CA99EB" w14:textId="77777777" w:rsidR="00054EB1" w:rsidRDefault="00375CE6">
      <w:pPr>
        <w:spacing w:after="0" w:line="600" w:lineRule="auto"/>
        <w:ind w:firstLine="720"/>
        <w:jc w:val="both"/>
        <w:rPr>
          <w:rFonts w:eastAsia="Times New Roman"/>
          <w:szCs w:val="24"/>
        </w:rPr>
      </w:pPr>
      <w:r>
        <w:rPr>
          <w:rFonts w:eastAsia="Times New Roman"/>
          <w:szCs w:val="24"/>
        </w:rPr>
        <w:t>Η τροπολο</w:t>
      </w:r>
      <w:r>
        <w:rPr>
          <w:rFonts w:eastAsia="Times New Roman"/>
          <w:szCs w:val="24"/>
        </w:rPr>
        <w:t>γία που παγώνει για έναν χρόνο τον ΦΠΑ στα εν λόγω νησιά, κινείται προφανώς στη σωστή κατεύθυνση, έστω και καθυστερημένα. Και λέω καθυστερημένα, γιατί εμείς στο Ποτάμι έχουμε από το φθινόπωρο -και κατ’ επανάληψη από τότε-, καταθέσει μια ολοκληρωμένη πρότασ</w:t>
      </w:r>
      <w:r>
        <w:rPr>
          <w:rFonts w:eastAsia="Times New Roman"/>
          <w:szCs w:val="24"/>
        </w:rPr>
        <w:t>η για αντιμετώπιση της οικονομικής καταστροφής, που συντελέστηκε και συντελείται στις νησιωτικές αυτές περιοχές και την αναγκαιότητα λήψης σχεδιασμένων μέτρων. Γιατί η επιβάρυνση από την αθρόα εισροή μεταναστών και προσφύγων, σε συνδυασμό με τη συνεπακόλου</w:t>
      </w:r>
      <w:r>
        <w:rPr>
          <w:rFonts w:eastAsia="Times New Roman"/>
          <w:szCs w:val="24"/>
        </w:rPr>
        <w:t xml:space="preserve">θη κατάρρευση των εσόδων από τον τουρισμό, που ήταν η κύρια πηγή εισοδημάτων, οδήγησαν σε ένα εκρηκτικό μείγμα που δυναμιτίζει την κοινωνική συνοχή και ευημερία. </w:t>
      </w:r>
    </w:p>
    <w:p w14:paraId="25CA99EC" w14:textId="77777777" w:rsidR="00054EB1" w:rsidRDefault="00375CE6">
      <w:pPr>
        <w:spacing w:after="0" w:line="600" w:lineRule="auto"/>
        <w:ind w:firstLine="720"/>
        <w:jc w:val="both"/>
        <w:rPr>
          <w:rFonts w:eastAsia="Times New Roman"/>
          <w:szCs w:val="24"/>
        </w:rPr>
      </w:pPr>
      <w:r>
        <w:rPr>
          <w:rFonts w:eastAsia="Times New Roman"/>
          <w:szCs w:val="24"/>
        </w:rPr>
        <w:lastRenderedPageBreak/>
        <w:t>Προτείναμε τότε -και μπορεί η Κυβέρνηση να τα ξαναδεί σήμερα-, πρώτον, διατήρηση μειωμένων συ</w:t>
      </w:r>
      <w:r>
        <w:rPr>
          <w:rFonts w:eastAsia="Times New Roman"/>
          <w:szCs w:val="24"/>
        </w:rPr>
        <w:t xml:space="preserve">ντελεστών ΦΠΑ στα νησιά όπως γίνεται. </w:t>
      </w:r>
    </w:p>
    <w:p w14:paraId="25CA99ED" w14:textId="77777777" w:rsidR="00054EB1" w:rsidRDefault="00375CE6">
      <w:pPr>
        <w:spacing w:after="0" w:line="600" w:lineRule="auto"/>
        <w:ind w:firstLine="720"/>
        <w:jc w:val="both"/>
        <w:rPr>
          <w:rFonts w:eastAsia="Times New Roman"/>
          <w:szCs w:val="24"/>
        </w:rPr>
      </w:pPr>
      <w:r>
        <w:rPr>
          <w:rFonts w:eastAsia="Times New Roman"/>
          <w:szCs w:val="24"/>
        </w:rPr>
        <w:t xml:space="preserve">Δεύτερον, αναστολή επιβολής τέλους διανυκτέρευσης στα ξενοδοχεία και στα ενοικιαζόμενα δωμάτια, κυρία Υπουργέ Τουρισμού. </w:t>
      </w:r>
    </w:p>
    <w:p w14:paraId="25CA99EE" w14:textId="77777777" w:rsidR="00054EB1" w:rsidRDefault="00375CE6">
      <w:pPr>
        <w:spacing w:after="0" w:line="600" w:lineRule="auto"/>
        <w:ind w:firstLine="720"/>
        <w:jc w:val="both"/>
        <w:rPr>
          <w:rFonts w:eastAsia="Times New Roman"/>
          <w:szCs w:val="24"/>
        </w:rPr>
      </w:pPr>
      <w:r>
        <w:rPr>
          <w:rFonts w:eastAsia="Times New Roman"/>
          <w:szCs w:val="24"/>
        </w:rPr>
        <w:t xml:space="preserve">Τρίτον, επαναφορά της ρύθμισης των εκατό δόσεων για χρέη προς εφορία και ασφαλιστικά ταμεία. </w:t>
      </w:r>
    </w:p>
    <w:p w14:paraId="25CA99EF" w14:textId="77777777" w:rsidR="00054EB1" w:rsidRDefault="00375CE6">
      <w:pPr>
        <w:spacing w:after="0" w:line="600" w:lineRule="auto"/>
        <w:ind w:firstLine="720"/>
        <w:jc w:val="both"/>
        <w:rPr>
          <w:rFonts w:eastAsia="Times New Roman"/>
          <w:szCs w:val="24"/>
        </w:rPr>
      </w:pPr>
      <w:r>
        <w:rPr>
          <w:rFonts w:eastAsia="Times New Roman"/>
          <w:szCs w:val="24"/>
        </w:rPr>
        <w:t>Τ</w:t>
      </w:r>
      <w:r>
        <w:rPr>
          <w:rFonts w:eastAsia="Times New Roman"/>
          <w:szCs w:val="24"/>
        </w:rPr>
        <w:t xml:space="preserve">έταρτον, θεσμοθέτηση ρυθμίσεων οφειλών επιχειρήσεων και νοικοκυριών προς τη ΔΕΗ και τους δήμους. </w:t>
      </w:r>
    </w:p>
    <w:p w14:paraId="25CA99F0" w14:textId="77777777" w:rsidR="00054EB1" w:rsidRDefault="00375CE6">
      <w:pPr>
        <w:spacing w:after="0" w:line="600" w:lineRule="auto"/>
        <w:ind w:firstLine="720"/>
        <w:jc w:val="both"/>
        <w:rPr>
          <w:rFonts w:eastAsia="Times New Roman"/>
          <w:szCs w:val="24"/>
        </w:rPr>
      </w:pPr>
      <w:proofErr w:type="spellStart"/>
      <w:r>
        <w:rPr>
          <w:rFonts w:eastAsia="Times New Roman"/>
          <w:szCs w:val="24"/>
        </w:rPr>
        <w:t>Πέμπτον</w:t>
      </w:r>
      <w:proofErr w:type="spellEnd"/>
      <w:r>
        <w:rPr>
          <w:rFonts w:eastAsia="Times New Roman"/>
          <w:szCs w:val="24"/>
        </w:rPr>
        <w:t>,</w:t>
      </w:r>
      <w:r>
        <w:rPr>
          <w:rFonts w:eastAsia="Times New Roman"/>
          <w:szCs w:val="24"/>
        </w:rPr>
        <w:t xml:space="preserve"> μείωση 50% του ΕΝΦΙΑ για τα ακίνητα με επαγγελματική χρήση.</w:t>
      </w:r>
    </w:p>
    <w:p w14:paraId="25CA99F1" w14:textId="77777777" w:rsidR="00054EB1" w:rsidRDefault="00375CE6">
      <w:pPr>
        <w:spacing w:after="0" w:line="600" w:lineRule="auto"/>
        <w:ind w:firstLine="720"/>
        <w:jc w:val="both"/>
        <w:rPr>
          <w:rFonts w:eastAsia="Times New Roman"/>
          <w:szCs w:val="24"/>
        </w:rPr>
      </w:pPr>
      <w:proofErr w:type="spellStart"/>
      <w:r>
        <w:rPr>
          <w:rFonts w:eastAsia="Times New Roman"/>
          <w:szCs w:val="24"/>
        </w:rPr>
        <w:t>Έκτον</w:t>
      </w:r>
      <w:proofErr w:type="spellEnd"/>
      <w:r>
        <w:rPr>
          <w:rFonts w:eastAsia="Times New Roman"/>
          <w:szCs w:val="24"/>
        </w:rPr>
        <w:t>, μείωση των εργοδοτικών εισφορών κατά 50% για την τουριστική περίοδο, με ταυτόχρονη</w:t>
      </w:r>
      <w:r>
        <w:rPr>
          <w:rFonts w:eastAsia="Times New Roman"/>
          <w:szCs w:val="24"/>
        </w:rPr>
        <w:t xml:space="preserve"> δέσμευση των επιχειρηματιών για τη διατήρηση των θέσεων εργασίας. </w:t>
      </w:r>
    </w:p>
    <w:p w14:paraId="25CA99F2" w14:textId="77777777" w:rsidR="00054EB1" w:rsidRDefault="00375CE6">
      <w:pPr>
        <w:spacing w:after="0" w:line="600" w:lineRule="auto"/>
        <w:ind w:firstLine="720"/>
        <w:jc w:val="both"/>
        <w:rPr>
          <w:rFonts w:eastAsia="Times New Roman"/>
          <w:szCs w:val="24"/>
        </w:rPr>
      </w:pPr>
      <w:proofErr w:type="spellStart"/>
      <w:r>
        <w:rPr>
          <w:rFonts w:eastAsia="Times New Roman"/>
          <w:szCs w:val="24"/>
        </w:rPr>
        <w:lastRenderedPageBreak/>
        <w:t>Έβδομον</w:t>
      </w:r>
      <w:proofErr w:type="spellEnd"/>
      <w:r>
        <w:rPr>
          <w:rFonts w:eastAsia="Times New Roman"/>
          <w:szCs w:val="24"/>
        </w:rPr>
        <w:t xml:space="preserve">, μείωση του ορίου για τη λήψη επιδόματος ανεργίας στις ογδόντα από τις εκατό ημέρες. </w:t>
      </w:r>
    </w:p>
    <w:p w14:paraId="25CA99F3" w14:textId="77777777" w:rsidR="00054EB1" w:rsidRDefault="00375CE6">
      <w:pPr>
        <w:spacing w:after="0" w:line="600" w:lineRule="auto"/>
        <w:ind w:firstLine="720"/>
        <w:jc w:val="both"/>
        <w:rPr>
          <w:rFonts w:eastAsia="Times New Roman"/>
          <w:szCs w:val="24"/>
        </w:rPr>
      </w:pPr>
      <w:r>
        <w:rPr>
          <w:rFonts w:eastAsia="Times New Roman"/>
          <w:szCs w:val="24"/>
        </w:rPr>
        <w:t xml:space="preserve">Το συνολικό δημοσιονομικό κόστος των παραπάνω μέτρων, θα μπορούσε -και άξιζε τον κόπο- να </w:t>
      </w:r>
      <w:r>
        <w:rPr>
          <w:rFonts w:eastAsia="Times New Roman"/>
          <w:szCs w:val="24"/>
        </w:rPr>
        <w:t>αντιμετωπιστεί, να καλυφθεί από μείωση περιττών δαπανών του δημοσίου που κι εσείς συμφωνείτε ότι υπάρχουν.</w:t>
      </w:r>
    </w:p>
    <w:p w14:paraId="25CA99F4" w14:textId="77777777" w:rsidR="00054EB1" w:rsidRDefault="00375CE6">
      <w:pPr>
        <w:spacing w:after="0" w:line="600" w:lineRule="auto"/>
        <w:ind w:firstLine="720"/>
        <w:jc w:val="both"/>
        <w:rPr>
          <w:rFonts w:eastAsia="Times New Roman"/>
          <w:szCs w:val="24"/>
        </w:rPr>
      </w:pPr>
      <w:r>
        <w:rPr>
          <w:rFonts w:eastAsia="Times New Roman"/>
          <w:szCs w:val="24"/>
        </w:rPr>
        <w:t>Πλαστικό χρήμα: Κάθε διάταξη, κυρίες και κύριοι συνάδελφοι, που βοηθά στην ενίσχυση της κουλτούρας χρησιμοποίησης του πλαστικού χρήματος επί της αρχή</w:t>
      </w:r>
      <w:r>
        <w:rPr>
          <w:rFonts w:eastAsia="Times New Roman"/>
          <w:szCs w:val="24"/>
        </w:rPr>
        <w:t xml:space="preserve">ς, δεν μπορεί παρά να βρίσκει όλους σύμφωνους. Κι αυτό γιατί η χρήση ηλεκτρονικών πληρωμών βοηθά στην πάταξη της φοροδιαφυγής και περιορίζει την απώλεια εσόδων από το ΦΠΑ. </w:t>
      </w:r>
    </w:p>
    <w:p w14:paraId="25CA99F5" w14:textId="77777777" w:rsidR="00054EB1" w:rsidRDefault="00375CE6">
      <w:pPr>
        <w:spacing w:after="0" w:line="600" w:lineRule="auto"/>
        <w:ind w:firstLine="720"/>
        <w:jc w:val="both"/>
        <w:rPr>
          <w:rFonts w:eastAsia="Times New Roman"/>
          <w:szCs w:val="24"/>
        </w:rPr>
      </w:pPr>
      <w:r>
        <w:rPr>
          <w:rFonts w:eastAsia="Times New Roman"/>
          <w:szCs w:val="24"/>
        </w:rPr>
        <w:t>Δεν υπάρχει αμφιβολία ότι υπάρχει στενή συσχέτιση μεταξύ της χρήσης ηλεκτρονικών πλ</w:t>
      </w:r>
      <w:r>
        <w:rPr>
          <w:rFonts w:eastAsia="Times New Roman"/>
          <w:szCs w:val="24"/>
        </w:rPr>
        <w:t>ηρωμών και της φοροδιαφυγής. Αν η χρήση πλαστικού χρήματος φθάσει στην Ελλάδα τα επίπεδα του μέσου όρου της Ευρωπαϊκής Ένωσης, δηλαδή</w:t>
      </w:r>
      <w:r>
        <w:rPr>
          <w:rFonts w:eastAsia="Times New Roman"/>
          <w:szCs w:val="24"/>
        </w:rPr>
        <w:t>,</w:t>
      </w:r>
      <w:r>
        <w:rPr>
          <w:rFonts w:eastAsia="Times New Roman"/>
          <w:szCs w:val="24"/>
        </w:rPr>
        <w:t xml:space="preserve"> εβδομήντα έξι φορές και όχι επτά ετησίως που είναι η ελληνική πραγματικότητα, η απώλεια ΦΠΑ θα μειωθεί από το </w:t>
      </w:r>
      <w:r>
        <w:rPr>
          <w:rFonts w:eastAsia="Times New Roman"/>
          <w:szCs w:val="24"/>
        </w:rPr>
        <w:lastRenderedPageBreak/>
        <w:t>34% στο 19%</w:t>
      </w:r>
      <w:r>
        <w:rPr>
          <w:rFonts w:eastAsia="Times New Roman"/>
          <w:szCs w:val="24"/>
        </w:rPr>
        <w:t xml:space="preserve"> του ΑΕΠ. Ωστόσο, δίνετε κίνητρα μονάχα στους μισθωτούς και τους συνταξιούχους που εξασφαλίζουν αφορολόγητο με τη χρήση των καρτών. Το πραγματικά ρηξικέλευθο, όμως, θα ήταν να δίνατε κίνητρα και στις υπόλοιπες κοινωνικές ομάδες, όπως στους μικρομεσαίους επ</w:t>
      </w:r>
      <w:r>
        <w:rPr>
          <w:rFonts w:eastAsia="Times New Roman"/>
          <w:szCs w:val="24"/>
        </w:rPr>
        <w:t>αγγελματίες, που πολλοί έχουν πλέον εισοδήματα κάτω από το αφορολόγητο, όπως και σε γιατρούς, δικηγόρους, επιχειρηματίες και γιατί όχι ακόμα και αυτούς που φαίνεται να μην έχουν εισοδήματα, αλλά παρ’ όλα αυτά καταναλώνουν έστω και με τις μικρές δυνατότητες</w:t>
      </w:r>
      <w:r>
        <w:rPr>
          <w:rFonts w:eastAsia="Times New Roman"/>
          <w:szCs w:val="24"/>
        </w:rPr>
        <w:t>.</w:t>
      </w:r>
    </w:p>
    <w:p w14:paraId="25CA99F6" w14:textId="77777777" w:rsidR="00054EB1" w:rsidRDefault="00375CE6">
      <w:pPr>
        <w:spacing w:after="0" w:line="600" w:lineRule="auto"/>
        <w:ind w:firstLine="720"/>
        <w:jc w:val="both"/>
        <w:rPr>
          <w:rFonts w:eastAsia="Times New Roman"/>
          <w:szCs w:val="24"/>
        </w:rPr>
      </w:pPr>
      <w:r>
        <w:rPr>
          <w:rFonts w:eastAsia="Times New Roman"/>
          <w:szCs w:val="24"/>
        </w:rPr>
        <w:t>Κυρίως, κυρίες και κύριοι Υπουργοί, θα πρέπει να διασφαλίσουμε και να θεσπίσουμε τον ακατάσχετο λογαριασμό για τις επιχειρήσεις. Διαπραγματευτείτε με τους δανειστές που επιμένουν και -το ξέρουμε αυτό- δημιουργούν αδιέξοδα σε αυτήν τη διαπραγμάτευση. Επιμ</w:t>
      </w:r>
      <w:r>
        <w:rPr>
          <w:rFonts w:eastAsia="Times New Roman"/>
          <w:szCs w:val="24"/>
        </w:rPr>
        <w:t xml:space="preserve">είνετε και θα έχετε πλάι σας όλο το Κοινοβούλιο. Δεν γίνεται ο επιχειρηματίας να αγωνιά για </w:t>
      </w:r>
      <w:r>
        <w:rPr>
          <w:rFonts w:eastAsia="Times New Roman"/>
          <w:szCs w:val="24"/>
        </w:rPr>
        <w:lastRenderedPageBreak/>
        <w:t xml:space="preserve">τα αυτονόητα έξοδα της επιχείρησής του, που πρέπει να συνεχίσει να λειτουργεί ανεξάρτητα με τις ληξιπρόθεσμες οφειλές που έχει προς το κράτος ή οπουδήποτε αλλού. </w:t>
      </w:r>
    </w:p>
    <w:p w14:paraId="25CA99F7" w14:textId="77777777" w:rsidR="00054EB1" w:rsidRDefault="00375CE6">
      <w:pPr>
        <w:spacing w:after="0" w:line="600" w:lineRule="auto"/>
        <w:ind w:firstLine="720"/>
        <w:jc w:val="both"/>
        <w:rPr>
          <w:rFonts w:eastAsia="Times New Roman"/>
          <w:szCs w:val="24"/>
        </w:rPr>
      </w:pPr>
      <w:r>
        <w:rPr>
          <w:rFonts w:eastAsia="Times New Roman"/>
          <w:szCs w:val="24"/>
        </w:rPr>
        <w:t>Η</w:t>
      </w:r>
      <w:r>
        <w:rPr>
          <w:rFonts w:eastAsia="Times New Roman"/>
          <w:szCs w:val="24"/>
        </w:rPr>
        <w:t xml:space="preserve"> μισθοδοσία των υπαλλήλων της επιχείρησης, όσο μικρή και να είναι, η κάλυψη των προμηθευτών θα πρέπει να διασφαλίζεται, γιατί, δυστυχώς, αν δεν διασφαλιστεί ο ακατάσχετος λογαριασμός για τις επιχειρήσεις, το ίδιο το μέτρο που φέρνετε αυτοακυρώνεται σε σημα</w:t>
      </w:r>
      <w:r>
        <w:rPr>
          <w:rFonts w:eastAsia="Times New Roman"/>
          <w:szCs w:val="24"/>
        </w:rPr>
        <w:t xml:space="preserve">ντικό βαθμό. Πρέπει να συνειδητοποιήσουμε πως, αν δεν συνοδεύσουμε το ορθό μέτρο της γενικευμένης χρήσης του πλαστικού χρήματος με τον ακατάσχετο επιχειρηματικό λογαριασμό, κινδυνεύει με αφανισμό η πλειοψηφία των μικρομεσαίων επιχειρηματιών. </w:t>
      </w:r>
    </w:p>
    <w:p w14:paraId="25CA99F8" w14:textId="77777777" w:rsidR="00054EB1" w:rsidRDefault="00375CE6">
      <w:pPr>
        <w:spacing w:after="0" w:line="600" w:lineRule="auto"/>
        <w:ind w:firstLine="720"/>
        <w:jc w:val="both"/>
        <w:rPr>
          <w:rFonts w:eastAsia="Times New Roman"/>
          <w:szCs w:val="24"/>
        </w:rPr>
      </w:pPr>
      <w:r>
        <w:rPr>
          <w:rFonts w:eastAsia="Times New Roman"/>
          <w:szCs w:val="24"/>
        </w:rPr>
        <w:t>Για την επιτά</w:t>
      </w:r>
      <w:r>
        <w:rPr>
          <w:rFonts w:eastAsia="Times New Roman"/>
          <w:szCs w:val="24"/>
        </w:rPr>
        <w:t xml:space="preserve">χυνση της δικαιοσύνης, το μότο του Ποταμιού συνοψίζεται στη φράση «η δικαιοσύνη πρέπει να είναι τυφλή, αλλά πρέπει να είναι και γρήγορη». </w:t>
      </w:r>
    </w:p>
    <w:p w14:paraId="25CA99F9"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Οι διαδικασίες απονομής δικαιοσύνης και συγκεκριμένα της διοικητικής δικαιοσύνης στη χώρα μας –γι’ αυτήν μιλάμε- χαρα</w:t>
      </w:r>
      <w:r>
        <w:rPr>
          <w:rFonts w:eastAsia="Times New Roman" w:cs="Times New Roman"/>
          <w:szCs w:val="24"/>
        </w:rPr>
        <w:t xml:space="preserve">κτηρίζονται από απελπιστικά αργούς ρυθμούς κατά την απονομή τους και αυτό σίγουρα δεν αποτελεί γνώρισμα μιας ευρωπαϊκής ευνομούμενης πολιτείας, όπως θέλει και οφείλει να είναι η ελληνική. </w:t>
      </w:r>
    </w:p>
    <w:p w14:paraId="25CA99FA"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Για ποιο κράτος δικαίου μπορούμε να μιλάμε, όταν η οποιαδήποτε διοικητική διαφορά θα πρέπει να επιλυθεί στα δικαστήρια την επόμενη πενταετία, οκταετία ή δεν ξέρω πόσο, όταν ο υπέρογκος αριθμός των διοικητικών υποθέσεων αλλά και οι ίδιες οι θεσμικές ανεπάρκ</w:t>
      </w:r>
      <w:r>
        <w:rPr>
          <w:rFonts w:eastAsia="Times New Roman" w:cs="Times New Roman"/>
          <w:szCs w:val="24"/>
        </w:rPr>
        <w:t xml:space="preserve">ειες συνιστούν εμπόδια που δυσχεραίνουν το έργο της δικαιοσύνης αλλά και την καθιστούν αναποτελεσματική. </w:t>
      </w:r>
      <w:r>
        <w:rPr>
          <w:rFonts w:eastAsia="Times New Roman" w:cs="Times New Roman"/>
          <w:szCs w:val="24"/>
        </w:rPr>
        <w:t>Εξ</w:t>
      </w:r>
      <w:r>
        <w:rPr>
          <w:rFonts w:eastAsia="Times New Roman" w:cs="Times New Roman"/>
          <w:szCs w:val="24"/>
        </w:rPr>
        <w:t xml:space="preserve"> </w:t>
      </w:r>
      <w:r>
        <w:rPr>
          <w:rFonts w:eastAsia="Times New Roman" w:cs="Times New Roman"/>
          <w:szCs w:val="24"/>
        </w:rPr>
        <w:t>άλλου</w:t>
      </w:r>
      <w:r>
        <w:rPr>
          <w:rFonts w:eastAsia="Times New Roman" w:cs="Times New Roman"/>
          <w:szCs w:val="24"/>
        </w:rPr>
        <w:t xml:space="preserve"> ο τρόπος λειτουργίας των ελληνικών δικαστηρίων αναφέρεται συχνά ως ένα από τα σοβαρά αντικίνητρα για τις επενδύσεις. </w:t>
      </w:r>
    </w:p>
    <w:p w14:paraId="25CA99FB"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Οι πολλαπλές αναβολές στ</w:t>
      </w:r>
      <w:r>
        <w:rPr>
          <w:rFonts w:eastAsia="Times New Roman" w:cs="Times New Roman"/>
          <w:szCs w:val="24"/>
        </w:rPr>
        <w:t xml:space="preserve">ις αποφάσεις της διοικητικής δικαιοσύνης που παρατηρούνται μέχρι σήμερα </w:t>
      </w:r>
      <w:proofErr w:type="spellStart"/>
      <w:r>
        <w:rPr>
          <w:rFonts w:eastAsia="Times New Roman" w:cs="Times New Roman"/>
          <w:szCs w:val="24"/>
        </w:rPr>
        <w:t>παρατεινόμενες</w:t>
      </w:r>
      <w:proofErr w:type="spellEnd"/>
      <w:r>
        <w:rPr>
          <w:rFonts w:eastAsia="Times New Roman" w:cs="Times New Roman"/>
          <w:szCs w:val="24"/>
        </w:rPr>
        <w:t xml:space="preserve"> κατά κανόνα για μεγάλα χρονικά διαστήματα στερούν συν τοις </w:t>
      </w:r>
      <w:proofErr w:type="spellStart"/>
      <w:r>
        <w:rPr>
          <w:rFonts w:eastAsia="Times New Roman" w:cs="Times New Roman"/>
          <w:szCs w:val="24"/>
        </w:rPr>
        <w:t>άλλοις</w:t>
      </w:r>
      <w:proofErr w:type="spellEnd"/>
      <w:r>
        <w:rPr>
          <w:rFonts w:eastAsia="Times New Roman" w:cs="Times New Roman"/>
          <w:szCs w:val="24"/>
        </w:rPr>
        <w:t xml:space="preserve"> έσοδα στο κράτος από δασμούς, φόρους, πρόστιμα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p>
    <w:p w14:paraId="25CA99F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Airbnb</w:t>
      </w:r>
      <w:r>
        <w:rPr>
          <w:rFonts w:eastAsia="Times New Roman" w:cs="Times New Roman"/>
          <w:szCs w:val="24"/>
        </w:rPr>
        <w:t xml:space="preserve"> είναι χωρίς αμφιβολία ένα </w:t>
      </w:r>
      <w:proofErr w:type="spellStart"/>
      <w:r>
        <w:rPr>
          <w:rFonts w:eastAsia="Times New Roman" w:cs="Times New Roman"/>
          <w:szCs w:val="24"/>
        </w:rPr>
        <w:t>καινούργι</w:t>
      </w:r>
      <w:proofErr w:type="spellEnd"/>
      <w:r>
        <w:rPr>
          <w:rFonts w:eastAsia="Times New Roman" w:cs="Times New Roman"/>
          <w:szCs w:val="24"/>
          <w:lang w:val="en-US"/>
        </w:rPr>
        <w:t>o</w:t>
      </w:r>
      <w:r>
        <w:rPr>
          <w:rFonts w:eastAsia="Times New Roman" w:cs="Times New Roman"/>
          <w:szCs w:val="24"/>
        </w:rPr>
        <w:t xml:space="preserve"> π</w:t>
      </w:r>
      <w:r>
        <w:rPr>
          <w:rFonts w:eastAsia="Times New Roman" w:cs="Times New Roman"/>
          <w:szCs w:val="24"/>
        </w:rPr>
        <w:t>ροϊόν που έχει προκύψει μέσα από την εκτενή χρήση του διαδικτύου. Ωστόσο, δεν θα πρέπει να το αντιμετωπίσουμε με τη λογική «</w:t>
      </w:r>
      <w:r>
        <w:rPr>
          <w:rFonts w:eastAsia="Times New Roman" w:cs="Times New Roman"/>
          <w:szCs w:val="24"/>
          <w:lang w:val="en-US"/>
        </w:rPr>
        <w:t>take</w:t>
      </w:r>
      <w:r>
        <w:rPr>
          <w:rFonts w:eastAsia="Times New Roman" w:cs="Times New Roman"/>
          <w:szCs w:val="24"/>
        </w:rPr>
        <w:t xml:space="preserve"> </w:t>
      </w:r>
      <w:r>
        <w:rPr>
          <w:rFonts w:eastAsia="Times New Roman" w:cs="Times New Roman"/>
          <w:szCs w:val="24"/>
          <w:lang w:val="en-US"/>
        </w:rPr>
        <w:t>it</w:t>
      </w:r>
      <w:r>
        <w:rPr>
          <w:rFonts w:eastAsia="Times New Roman" w:cs="Times New Roman"/>
          <w:szCs w:val="24"/>
        </w:rPr>
        <w:t xml:space="preserve"> </w:t>
      </w:r>
      <w:r>
        <w:rPr>
          <w:rFonts w:eastAsia="Times New Roman" w:cs="Times New Roman"/>
          <w:szCs w:val="24"/>
          <w:lang w:val="en-US"/>
        </w:rPr>
        <w:t>or</w:t>
      </w:r>
      <w:r>
        <w:rPr>
          <w:rFonts w:eastAsia="Times New Roman" w:cs="Times New Roman"/>
          <w:szCs w:val="24"/>
        </w:rPr>
        <w:t xml:space="preserve"> </w:t>
      </w:r>
      <w:r>
        <w:rPr>
          <w:rFonts w:eastAsia="Times New Roman" w:cs="Times New Roman"/>
          <w:szCs w:val="24"/>
          <w:lang w:val="en-US"/>
        </w:rPr>
        <w:t>leave</w:t>
      </w:r>
      <w:r>
        <w:rPr>
          <w:rFonts w:eastAsia="Times New Roman" w:cs="Times New Roman"/>
          <w:szCs w:val="24"/>
        </w:rPr>
        <w:t xml:space="preserve"> </w:t>
      </w:r>
      <w:r>
        <w:rPr>
          <w:rFonts w:eastAsia="Times New Roman" w:cs="Times New Roman"/>
          <w:szCs w:val="24"/>
          <w:lang w:val="en-US"/>
        </w:rPr>
        <w:t>it</w:t>
      </w:r>
      <w:r>
        <w:rPr>
          <w:rFonts w:eastAsia="Times New Roman" w:cs="Times New Roman"/>
          <w:szCs w:val="24"/>
        </w:rPr>
        <w:t>». Προφανώς πρέπει να ρυθμιστεί. Απαιτούνται κανόνες. Η διαβάθμιση της κάθε ξεχωριστής περίπτωσης για μια ορθολογ</w:t>
      </w:r>
      <w:r>
        <w:rPr>
          <w:rFonts w:eastAsia="Times New Roman" w:cs="Times New Roman"/>
          <w:szCs w:val="24"/>
        </w:rPr>
        <w:t xml:space="preserve">ική ρύθμιση και, βέβαια, όλες οι περιοχές της χώρας δεν είναι ισοδύναμες τουριστικά. Υπάρχουν νησιά με τεράστιες επενδύσεις σε υποδομές φιλοξενίας και αυτές επιβάλλεται να προστατευτούν. </w:t>
      </w:r>
    </w:p>
    <w:p w14:paraId="25CA99FD"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Από την άλλη, υπάρχουν ορεινές, μειονεκτικές ή απομονωμένες νησιωτικ</w:t>
      </w:r>
      <w:r>
        <w:rPr>
          <w:rFonts w:eastAsia="Times New Roman" w:cs="Times New Roman"/>
          <w:szCs w:val="24"/>
        </w:rPr>
        <w:t xml:space="preserve">ές περιοχές, όπου κάθε τουριστική δραστηριότητα ακόμα και μέσω </w:t>
      </w:r>
      <w:r>
        <w:rPr>
          <w:rFonts w:eastAsia="Times New Roman" w:cs="Times New Roman"/>
          <w:szCs w:val="24"/>
        </w:rPr>
        <w:lastRenderedPageBreak/>
        <w:t xml:space="preserve">του </w:t>
      </w:r>
      <w:r>
        <w:rPr>
          <w:rFonts w:eastAsia="Times New Roman" w:cs="Times New Roman"/>
          <w:szCs w:val="24"/>
          <w:lang w:val="en-US"/>
        </w:rPr>
        <w:t>Airbnb</w:t>
      </w:r>
      <w:r>
        <w:rPr>
          <w:rFonts w:eastAsia="Times New Roman" w:cs="Times New Roman"/>
          <w:szCs w:val="24"/>
        </w:rPr>
        <w:t xml:space="preserve"> θα πρέπει να ενισχυθεί. Πρέπει να ενταχθούν με κάθε τρόπο στον τουριστικό χάρτη αυτές οι περιοχές. </w:t>
      </w:r>
    </w:p>
    <w:p w14:paraId="25CA99F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Για τους μικρούς </w:t>
      </w:r>
      <w:proofErr w:type="spellStart"/>
      <w:r>
        <w:rPr>
          <w:rFonts w:eastAsia="Times New Roman" w:cs="Times New Roman"/>
          <w:szCs w:val="24"/>
        </w:rPr>
        <w:t>αποσταγματοποιούς</w:t>
      </w:r>
      <w:proofErr w:type="spellEnd"/>
      <w:r>
        <w:rPr>
          <w:rFonts w:eastAsia="Times New Roman" w:cs="Times New Roman"/>
          <w:szCs w:val="24"/>
        </w:rPr>
        <w:t xml:space="preserve"> είναι γνωστό πως μια από τις πλέον στρεβλές αγο</w:t>
      </w:r>
      <w:r>
        <w:rPr>
          <w:rFonts w:eastAsia="Times New Roman" w:cs="Times New Roman"/>
          <w:szCs w:val="24"/>
        </w:rPr>
        <w:t>ρές είναι η αγορά των αποσταγμάτων: τσίπουρο, ρακή, τσικουδιά. Χρόνια τώρα, στο όνομα της προστασίας του παραδοσιακοί τρόπου παραγωγής και στήριξης μιας από τις ελάχιστες οικονομικές δραστηριότητες που λαμβάνει χώρα σε απομονωμένες αγροτικές περιοχές της Ε</w:t>
      </w:r>
      <w:r>
        <w:rPr>
          <w:rFonts w:eastAsia="Times New Roman" w:cs="Times New Roman"/>
          <w:szCs w:val="24"/>
        </w:rPr>
        <w:t>λλάδας, τα «διήμερα», εξελίσσεται μια εξαιρετικά προβληματική ανθούσα παράνομη δραστηριότητα. Είναι φανερό πως επιτήδειοι παραγωγοί του χώρου αξιοποιώντας και καλυπτόμενοι από το νομικό πλαίσιο των διημέρων παράγουν τεράστιες ποσότητες οι οποίες διοχετεύον</w:t>
      </w:r>
      <w:r>
        <w:rPr>
          <w:rFonts w:eastAsia="Times New Roman" w:cs="Times New Roman"/>
          <w:szCs w:val="24"/>
        </w:rPr>
        <w:t xml:space="preserve">ται στην αγορά. </w:t>
      </w:r>
    </w:p>
    <w:p w14:paraId="25CA99F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Κοντά σε αυτούς δραστηριοποιείται άλλη μια κατηγορία παράνομων παραγωγών που εισάγουν αλκοόλη από γειτονικές χώρες –κυρίως, από </w:t>
      </w:r>
      <w:r>
        <w:rPr>
          <w:rFonts w:eastAsia="Times New Roman" w:cs="Times New Roman"/>
          <w:szCs w:val="24"/>
        </w:rPr>
        <w:lastRenderedPageBreak/>
        <w:t>Τουρκία, Αλβανία, Βουλγαρία- παράγοντας αποστάγματα αμφίβολης ποιότητας στην καλύτερη ή επικίνδυνα για τη δημόσ</w:t>
      </w:r>
      <w:r>
        <w:rPr>
          <w:rFonts w:eastAsia="Times New Roman" w:cs="Times New Roman"/>
          <w:szCs w:val="24"/>
        </w:rPr>
        <w:t xml:space="preserve">ια υγεία στη χειρότερη περίπτωση. Αυτή η κατάσταση έχει δύο αρνητικές συνέπειες, πέραν, βεβαίως, της απώλειας δημοσίων εσόδων: καταστροφή των νόμιμων παραγωγών εξαιτίας του αθέμιτου ανταγωνισμού, αλλά και εκμετάλλευση και εξαπάτηση των καταναλωτών. </w:t>
      </w:r>
    </w:p>
    <w:p w14:paraId="25CA9A00"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Οι παθ</w:t>
      </w:r>
      <w:r>
        <w:rPr>
          <w:rFonts w:eastAsia="Times New Roman" w:cs="Times New Roman"/>
          <w:szCs w:val="24"/>
        </w:rPr>
        <w:t>ογένειες αυτής της αγοράς δεν αντιμετωπίστηκαν από καμμία κυβέρνηση μέχρι σήμερα, παρ’ ότι η υπόθεση έχει κατ’ επανάληψη απασχολήσει την Ευρωπαϊκή Επιτροπή, με τη χώρα μας να είναι σε αναμονή επιβολής πολύ υψηλών προστίμων που, όπου να ’ναι, μας χτυπούν τη</w:t>
      </w:r>
      <w:r>
        <w:rPr>
          <w:rFonts w:eastAsia="Times New Roman" w:cs="Times New Roman"/>
          <w:szCs w:val="24"/>
        </w:rPr>
        <w:t xml:space="preserve">ν πόρτα. </w:t>
      </w:r>
    </w:p>
    <w:p w14:paraId="25CA9A01"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Με το παρόν νομοσχέδιο θα μπορούσαμε να είχαμε μια ευκαιρία για την εξυγίανση του εν λόγω κλάδου που αποτελεί πάγιο αίτημα όλων των νόμιμων </w:t>
      </w:r>
      <w:proofErr w:type="spellStart"/>
      <w:r>
        <w:rPr>
          <w:rFonts w:eastAsia="Times New Roman" w:cs="Times New Roman"/>
          <w:szCs w:val="24"/>
        </w:rPr>
        <w:t>αποσταγματοποιών</w:t>
      </w:r>
      <w:proofErr w:type="spellEnd"/>
      <w:r>
        <w:rPr>
          <w:rFonts w:eastAsia="Times New Roman" w:cs="Times New Roman"/>
          <w:szCs w:val="24"/>
        </w:rPr>
        <w:t xml:space="preserve">, τόσο των διημέρων όσο και των βιομηχανοποιημένων παραγωγών. </w:t>
      </w:r>
    </w:p>
    <w:p w14:paraId="25CA9A02"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Το είχαμε πει και με άλλη ε</w:t>
      </w:r>
      <w:r>
        <w:rPr>
          <w:rFonts w:eastAsia="Times New Roman" w:cs="Times New Roman"/>
          <w:szCs w:val="24"/>
        </w:rPr>
        <w:t>υκαιρία, δηλαδή μόλις συλλάβατε, κυρίες και κύριοι Υπουργοί, τη φαεινή ιδέα του ειδικού φόρου κατανάλωσης στο κρασί. Σας είχαμε πει τότε να προσέξετε, γιατί θα μεταφέρετε τις παθογένειες που καταδυναστεύουν την αγορά αποσταγμάτων σε έναν εξόχως δυναμικό κα</w:t>
      </w:r>
      <w:r>
        <w:rPr>
          <w:rFonts w:eastAsia="Times New Roman" w:cs="Times New Roman"/>
          <w:szCs w:val="24"/>
        </w:rPr>
        <w:t xml:space="preserve">ι πολλά υποσχόμενο κλάδο της ελληνικής οικονομίας, την οινοποιία. Δεν μας ακούσατε και -ω του θαύματος!- αυτό συνέβη πάρα πολύ γρήγορα. </w:t>
      </w:r>
    </w:p>
    <w:p w14:paraId="25CA9A03"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Άμεσα, λοιπόν, πρέπει να διορθώσετε τις παθογένειες και τη διαλυτική επίδραση του ειδικού φόρου κατανάλωσης στον κλάδο </w:t>
      </w:r>
      <w:r>
        <w:rPr>
          <w:rFonts w:eastAsia="Times New Roman" w:cs="Times New Roman"/>
          <w:szCs w:val="24"/>
        </w:rPr>
        <w:t xml:space="preserve">της οινοποιίας που δεν εισέφερε τίποτα στα δημόσια ταμεία, όπως αποδείχτηκε πολύ γρήγορα, αίροντας τον καταστροφικό και αναποτελεσματικό αυτόν φόρο, προτού η κατάσταση γίνει μη αναστρέψιμη γι’ αυτόν τον δυναμικό κλάδο. </w:t>
      </w:r>
    </w:p>
    <w:p w14:paraId="25CA9A04"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Κλείνω με τη μόνιμη επωδό. Με αυτόν </w:t>
      </w:r>
      <w:r>
        <w:rPr>
          <w:rFonts w:eastAsia="Times New Roman" w:cs="Times New Roman"/>
          <w:szCs w:val="24"/>
        </w:rPr>
        <w:t xml:space="preserve">τρόπο νομίζω ότι δεν </w:t>
      </w:r>
      <w:proofErr w:type="spellStart"/>
      <w:r>
        <w:rPr>
          <w:rFonts w:eastAsia="Times New Roman" w:cs="Times New Roman"/>
          <w:szCs w:val="24"/>
        </w:rPr>
        <w:t>περιποιούμε</w:t>
      </w:r>
      <w:proofErr w:type="spellEnd"/>
      <w:r>
        <w:rPr>
          <w:rFonts w:eastAsia="Times New Roman" w:cs="Times New Roman"/>
          <w:szCs w:val="24"/>
        </w:rPr>
        <w:t xml:space="preserve"> τιμή στο Κοινοβούλιο. Είναι απαράδεκτος ο τρόπος με τον οποίο νομοθετούμε και </w:t>
      </w:r>
      <w:proofErr w:type="spellStart"/>
      <w:r>
        <w:rPr>
          <w:rFonts w:eastAsia="Times New Roman" w:cs="Times New Roman"/>
          <w:szCs w:val="24"/>
        </w:rPr>
        <w:t>απαξιωτικός</w:t>
      </w:r>
      <w:proofErr w:type="spellEnd"/>
      <w:r>
        <w:rPr>
          <w:rFonts w:eastAsia="Times New Roman" w:cs="Times New Roman"/>
          <w:szCs w:val="24"/>
        </w:rPr>
        <w:t xml:space="preserve"> για τον κοινοβουλευτισμό. Εγώ αποδέχομαι </w:t>
      </w:r>
      <w:r>
        <w:rPr>
          <w:rFonts w:eastAsia="Times New Roman" w:cs="Times New Roman"/>
          <w:szCs w:val="24"/>
        </w:rPr>
        <w:lastRenderedPageBreak/>
        <w:t xml:space="preserve">αυτό που είπε ο κ. Βίτσας πριν, ότι υπάρχουν ανάγκες οι οποίες πρέπει τάχιστα να καλυφθούν. </w:t>
      </w:r>
      <w:r>
        <w:rPr>
          <w:rFonts w:eastAsia="Times New Roman" w:cs="Times New Roman"/>
          <w:szCs w:val="24"/>
        </w:rPr>
        <w:t xml:space="preserve">Το έχουμε πει κατ’ επανάληψη: Ας φέρετε ένα νομοσχέδιο πασπαρτού, με όλες τις εκκρεμότητες που οφείλουμε να κλείσουμε πριν τις εορτές να μας απασχολήσουν σε μια ξεχωριστή συνεδρίαση, μεθαύριο, όταν τελειώσουμε το αυριανό νομοσχέδιο. </w:t>
      </w:r>
    </w:p>
    <w:p w14:paraId="25CA9A05"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Τροπολογίες κατατίθεντ</w:t>
      </w:r>
      <w:r>
        <w:rPr>
          <w:rFonts w:eastAsia="Times New Roman" w:cs="Times New Roman"/>
          <w:szCs w:val="24"/>
        </w:rPr>
        <w:t>αι μέχρι και τώρα. Μέχρι και πριν δέκα λεπτά είχαμε κατάθεση τροπολογιών. Δεν θα προλάβουμε ούτε καν να τις αναγνώσουμε, όχι να καταλάβουμε πού αναφέρονται. Αν δεν μπορούμε να συνεδριάσουμε και την Πέμπτη για οποιονδήποτε λόγο, για ποιο λόγο δεν έρχονται ο</w:t>
      </w:r>
      <w:r>
        <w:rPr>
          <w:rFonts w:eastAsia="Times New Roman" w:cs="Times New Roman"/>
          <w:szCs w:val="24"/>
        </w:rPr>
        <w:t>ι τροπολογίες στο αυριανό –έστω- νομοσχέδιο, για να προλάβουμε το βράδυ να τις διαβάσουμε;</w:t>
      </w:r>
    </w:p>
    <w:p w14:paraId="25CA9A06"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Νομίζω, κυρίες και κύριοι Υπουργοί, ότι μ’ αυτόν τον τρόπο δεν βοηθάτε να στηρίξουμε τροπολογίες που θα μπορούσαμε να στηρίξουμε. Μ’ αυτόν τον τρόπο, δυστυχώς, αδυνα</w:t>
      </w:r>
      <w:r>
        <w:rPr>
          <w:rFonts w:eastAsia="Times New Roman" w:cs="Times New Roman"/>
          <w:szCs w:val="24"/>
        </w:rPr>
        <w:t xml:space="preserve">τούμε να παρακολουθήσουμε. </w:t>
      </w:r>
    </w:p>
    <w:p w14:paraId="25CA9A07"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5CA9A08" w14:textId="77777777" w:rsidR="00054EB1" w:rsidRDefault="00375CE6">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w:t>
      </w:r>
    </w:p>
    <w:p w14:paraId="25CA9A09"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Πριν ξεκινήσουμε τον κατάλογο των ομιλητών, να γίνει κάποια συνεννόηση με το Σώμα. Η πρόταση του Προεδρείου -αν την υιοθετήσει το Σώμα, καλώς- είναι η εξής:</w:t>
      </w:r>
      <w:r>
        <w:rPr>
          <w:rFonts w:eastAsia="Times New Roman" w:cs="Times New Roman"/>
          <w:szCs w:val="24"/>
        </w:rPr>
        <w:t xml:space="preserve"> </w:t>
      </w:r>
    </w:p>
    <w:p w14:paraId="25CA9A0A"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Όπως γνωρίζετε, είναι εγγεγραμμένοι σαράντα οκτώ Βουλευτές. Με βάση το </w:t>
      </w:r>
      <w:proofErr w:type="spellStart"/>
      <w:r>
        <w:rPr>
          <w:rFonts w:eastAsia="Times New Roman" w:cs="Times New Roman"/>
          <w:szCs w:val="24"/>
        </w:rPr>
        <w:t>οκτάλεπτο</w:t>
      </w:r>
      <w:proofErr w:type="spellEnd"/>
      <w:r>
        <w:rPr>
          <w:rFonts w:eastAsia="Times New Roman" w:cs="Times New Roman"/>
          <w:szCs w:val="24"/>
        </w:rPr>
        <w:t xml:space="preserve"> που δικαιούνται να μιλήσουν, που έχουμε συναποφασίσει, θα μας πάει γύρω στις 02</w:t>
      </w:r>
      <w:r>
        <w:rPr>
          <w:rFonts w:eastAsia="Times New Roman" w:cs="Times New Roman"/>
          <w:szCs w:val="24"/>
        </w:rPr>
        <w:t>.</w:t>
      </w:r>
      <w:r>
        <w:rPr>
          <w:rFonts w:eastAsia="Times New Roman" w:cs="Times New Roman"/>
          <w:szCs w:val="24"/>
        </w:rPr>
        <w:t xml:space="preserve">30΄, τηρώντας αυστηρά το </w:t>
      </w:r>
      <w:proofErr w:type="spellStart"/>
      <w:r>
        <w:rPr>
          <w:rFonts w:eastAsia="Times New Roman" w:cs="Times New Roman"/>
          <w:szCs w:val="24"/>
        </w:rPr>
        <w:t>οκτάλεπτο</w:t>
      </w:r>
      <w:proofErr w:type="spellEnd"/>
      <w:r>
        <w:rPr>
          <w:rFonts w:eastAsia="Times New Roman" w:cs="Times New Roman"/>
          <w:szCs w:val="24"/>
        </w:rPr>
        <w:t xml:space="preserve">, χωρίς να λάβουμε υπ’ </w:t>
      </w:r>
      <w:proofErr w:type="spellStart"/>
      <w:r>
        <w:rPr>
          <w:rFonts w:eastAsia="Times New Roman" w:cs="Times New Roman"/>
          <w:szCs w:val="24"/>
        </w:rPr>
        <w:t>όψιν</w:t>
      </w:r>
      <w:proofErr w:type="spellEnd"/>
      <w:r>
        <w:rPr>
          <w:rFonts w:eastAsia="Times New Roman" w:cs="Times New Roman"/>
          <w:szCs w:val="24"/>
        </w:rPr>
        <w:t xml:space="preserve"> τις παρεμβάσεις –και δικαίως- Κ</w:t>
      </w:r>
      <w:r>
        <w:rPr>
          <w:rFonts w:eastAsia="Times New Roman" w:cs="Times New Roman"/>
          <w:szCs w:val="24"/>
        </w:rPr>
        <w:t>οινοβουλευτικών, Υπουργών, είτε ομιλίες είτε για να στηρίξουν τροπολογίες οι Υπουργοί. Οπότε καταλαβαίνετε ότι μπορεί να φτάσουμε και στις 03</w:t>
      </w:r>
      <w:r>
        <w:rPr>
          <w:rFonts w:eastAsia="Times New Roman" w:cs="Times New Roman"/>
          <w:szCs w:val="24"/>
        </w:rPr>
        <w:t>.</w:t>
      </w:r>
      <w:r>
        <w:rPr>
          <w:rFonts w:eastAsia="Times New Roman" w:cs="Times New Roman"/>
          <w:szCs w:val="24"/>
        </w:rPr>
        <w:t>00΄-04</w:t>
      </w:r>
      <w:r>
        <w:rPr>
          <w:rFonts w:eastAsia="Times New Roman" w:cs="Times New Roman"/>
          <w:szCs w:val="24"/>
        </w:rPr>
        <w:t>.</w:t>
      </w:r>
      <w:r>
        <w:rPr>
          <w:rFonts w:eastAsia="Times New Roman" w:cs="Times New Roman"/>
          <w:szCs w:val="24"/>
        </w:rPr>
        <w:t xml:space="preserve">00΄. </w:t>
      </w:r>
    </w:p>
    <w:p w14:paraId="25CA9A0B"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Επιτρέψετε μου μια πρόταση. Αν την αποδεχθείτε, καλώς. Να μειώσουμε τον χρόνο από τα οκτώ λεπτά στα έ</w:t>
      </w:r>
      <w:r>
        <w:rPr>
          <w:rFonts w:eastAsia="Times New Roman" w:cs="Times New Roman"/>
          <w:szCs w:val="24"/>
        </w:rPr>
        <w:t xml:space="preserve">ξι λεπτά. Όμως, μετά την πρώτη δεκάδα, διότι καταλαβαίνω ότι υπάρχουν συνάδελφοι που έχουν οργανώσει την ομιλία τους περίπου στα οκτώ λεπτά. Αν συμφωνείτε, να πάμε στα έξι λεπτά μετά την πρώτη δεκάδα. </w:t>
      </w:r>
    </w:p>
    <w:p w14:paraId="25CA9A0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Συμφωνεί το Σώμα ή όχι; </w:t>
      </w:r>
    </w:p>
    <w:p w14:paraId="25CA9A0D"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Στα πέντε λεπτά, κύριε Πρόεδρε. </w:t>
      </w:r>
    </w:p>
    <w:p w14:paraId="25CA9A0E"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Θέλετε κι από τον πρώτο ομιλητή; </w:t>
      </w:r>
    </w:p>
    <w:p w14:paraId="25CA9A0F"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ΒΑΣΙΛΕΙΟΣ ΤΣΙΡΚΑΣ: </w:t>
      </w:r>
      <w:r>
        <w:rPr>
          <w:rFonts w:eastAsia="Times New Roman" w:cs="Times New Roman"/>
          <w:szCs w:val="24"/>
        </w:rPr>
        <w:t xml:space="preserve">Για όλους. </w:t>
      </w:r>
    </w:p>
    <w:p w14:paraId="25CA9A10"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Άμα, συμφωνείτε.</w:t>
      </w:r>
    </w:p>
    <w:p w14:paraId="25CA9A11"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Εμείς όχι δεν συμφωνούμε. </w:t>
      </w:r>
    </w:p>
    <w:p w14:paraId="25CA9A12"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Να πάμε κι αύριο.</w:t>
      </w:r>
    </w:p>
    <w:p w14:paraId="25CA9A13"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Αύριο; Τι αύριο; Θα κάνουμε τώρα ψηφοφορία; </w:t>
      </w:r>
    </w:p>
    <w:p w14:paraId="25CA9A14"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Ας ξεκινήσουμε, για να μην τρώμε τον χρόνο μας. </w:t>
      </w:r>
    </w:p>
    <w:p w14:paraId="25CA9A15"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Πρώτη ομιλήτρια είναι η κ. Παναγιώτα </w:t>
      </w:r>
      <w:proofErr w:type="spellStart"/>
      <w:r>
        <w:rPr>
          <w:rFonts w:eastAsia="Times New Roman" w:cs="Times New Roman"/>
          <w:szCs w:val="24"/>
        </w:rPr>
        <w:t>Κοζομπόλη</w:t>
      </w:r>
      <w:proofErr w:type="spellEnd"/>
      <w:r>
        <w:rPr>
          <w:rFonts w:eastAsia="Times New Roman" w:cs="Times New Roman"/>
          <w:szCs w:val="24"/>
        </w:rPr>
        <w:t>-Αμανατίδη από τον ΣΥΡΙΖΑ.</w:t>
      </w:r>
    </w:p>
    <w:p w14:paraId="25CA9A16"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lastRenderedPageBreak/>
        <w:t>ΠΑΝΑΓΙΩΤΑ ΚΟΖΟΜΠΟΛΗ-ΑΜΑΝΑΤΙΔΗ:</w:t>
      </w:r>
      <w:r>
        <w:rPr>
          <w:rFonts w:eastAsia="Times New Roman" w:cs="Times New Roman"/>
          <w:szCs w:val="24"/>
        </w:rPr>
        <w:t xml:space="preserve"> Κυρίες</w:t>
      </w:r>
      <w:r>
        <w:rPr>
          <w:rFonts w:eastAsia="Times New Roman" w:cs="Times New Roman"/>
          <w:szCs w:val="24"/>
        </w:rPr>
        <w:t xml:space="preserve"> και κύριοι Βουλευτές, επιτρέψτε μου ένα μικρό σχόλιο για τη διαδικασία του </w:t>
      </w:r>
      <w:proofErr w:type="spellStart"/>
      <w:r>
        <w:rPr>
          <w:rFonts w:eastAsia="Times New Roman" w:cs="Times New Roman"/>
          <w:szCs w:val="24"/>
        </w:rPr>
        <w:t>νομοθετείν</w:t>
      </w:r>
      <w:proofErr w:type="spellEnd"/>
      <w:r>
        <w:rPr>
          <w:rFonts w:eastAsia="Times New Roman" w:cs="Times New Roman"/>
          <w:szCs w:val="24"/>
        </w:rPr>
        <w:t xml:space="preserve">. Εμείς, ως ΣΥΡΙΖΑ, είμαστε υπέρμαχοι και πάνω από κάθε άλλον να τηρηθεί όχι μόνο ο Κανονισμός της Βουλής αλλά και το Σύνταγμα στη διαδικασία της νομοθέτησης. </w:t>
      </w:r>
      <w:r>
        <w:rPr>
          <w:rFonts w:eastAsia="Times New Roman" w:cs="Times New Roman"/>
          <w:szCs w:val="24"/>
        </w:rPr>
        <w:t>Ω</w:t>
      </w:r>
      <w:r>
        <w:rPr>
          <w:rFonts w:eastAsia="Times New Roman" w:cs="Times New Roman"/>
          <w:szCs w:val="24"/>
        </w:rPr>
        <w:t>ς κόμμα τη</w:t>
      </w:r>
      <w:r>
        <w:rPr>
          <w:rFonts w:eastAsia="Times New Roman" w:cs="Times New Roman"/>
          <w:szCs w:val="24"/>
        </w:rPr>
        <w:t xml:space="preserve">ς Αξιωματικής Αντιπολίτευσης αλλά και ως μικρότερο κόμμα έχουμε κακοπάθει κι από τον τρόπο νομοθέτησης μέχρι τώρα. </w:t>
      </w:r>
    </w:p>
    <w:p w14:paraId="25CA9A17"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Εδώ, όμως, υπάρχει μια διαφορά, κυρίες και κύριοι συνάδελφοι. Τα νομοθετήματα που έρχονται στη Βουλή, κατ’ αρχάς, συντάσσονται στο Υπουργείο</w:t>
      </w:r>
      <w:r>
        <w:rPr>
          <w:rFonts w:eastAsia="Times New Roman" w:cs="Times New Roman"/>
          <w:szCs w:val="24"/>
        </w:rPr>
        <w:t xml:space="preserve"> από την νομοπαρασκευαστική επιτροπή του Υπουργείου. Τίθενται σε μακροχρόνια κατά κανόνα διαβούλευση, ενσωματώνονται οι παρατηρήσεις και, ενώ θα έπρεπε κανονικά να οδηγηθούν στη Βουλή και να συζητηθούν με τη δέουσα διαδικασία, μετά μπαίνουν στη βάσανο της </w:t>
      </w:r>
      <w:r>
        <w:rPr>
          <w:rFonts w:eastAsia="Times New Roman" w:cs="Times New Roman"/>
          <w:szCs w:val="24"/>
        </w:rPr>
        <w:t>διαπραγμάτευσης με τους δανειστές. Εκεί ξέρετε ότι υπάρχει καθυστέρηση.</w:t>
      </w:r>
    </w:p>
    <w:p w14:paraId="25CA9A18"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lastRenderedPageBreak/>
        <w:t>ΔΗΜΗΤΡΙΟΣ ΚΥΡΙΑΖΙΔΗΣ:</w:t>
      </w:r>
      <w:r>
        <w:rPr>
          <w:rFonts w:eastAsia="Times New Roman" w:cs="Times New Roman"/>
          <w:szCs w:val="24"/>
        </w:rPr>
        <w:t xml:space="preserve"> Για τις τροπολογίες λέμε.</w:t>
      </w:r>
    </w:p>
    <w:p w14:paraId="25CA9A19"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Για τις τροπολογίες λέμε.</w:t>
      </w:r>
    </w:p>
    <w:p w14:paraId="25CA9A1A"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Σας παρακαλώ, αφήστε την ομιλήτρια. </w:t>
      </w:r>
    </w:p>
    <w:p w14:paraId="25CA9A1B"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ΠΑΝΑΓΙΩΤΑ ΚΟΖΟΜΠΟΛΗ-ΑΜ</w:t>
      </w:r>
      <w:r>
        <w:rPr>
          <w:rFonts w:eastAsia="Times New Roman" w:cs="Times New Roman"/>
          <w:b/>
          <w:szCs w:val="24"/>
        </w:rPr>
        <w:t xml:space="preserve">ΑΝΑΤΙΔΗ: </w:t>
      </w:r>
      <w:r>
        <w:rPr>
          <w:rFonts w:eastAsia="Times New Roman" w:cs="Times New Roman"/>
          <w:szCs w:val="24"/>
        </w:rPr>
        <w:t xml:space="preserve">Θα σας πω και για τις τροπολογίες. </w:t>
      </w:r>
    </w:p>
    <w:p w14:paraId="25CA9A1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Ερχόμαστε μετά εδώ να νομοθετήσουμε πάντοτε τελευταία στιγμή. Για τροπολογίες σαφώς δεν συμφωνούμε, αλλά είναι πολύ μικρό ποσοστό σε σχέση με αυτό που γινόταν παλιά. Και κατά κανόνα είναι επείγουσες περιπτώσεις.</w:t>
      </w:r>
      <w:r>
        <w:rPr>
          <w:rFonts w:eastAsia="Times New Roman" w:cs="Times New Roman"/>
          <w:szCs w:val="24"/>
        </w:rPr>
        <w:t xml:space="preserve"> </w:t>
      </w:r>
    </w:p>
    <w:p w14:paraId="25CA9A1D"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Προσωπικά, τάσσομαι υπέρ της τήρησης του Κανονισμού της Βουλής και του Συντάγματος, που βεβαίως τηρείται αυτή τη στιγμή και δεν καταστρατηγείται πουθενά. Ακόμα η διαδικασία αυτή που έχουμε σήμερα </w:t>
      </w:r>
      <w:r>
        <w:rPr>
          <w:rFonts w:eastAsia="Times New Roman" w:cs="Times New Roman"/>
          <w:szCs w:val="24"/>
        </w:rPr>
        <w:lastRenderedPageBreak/>
        <w:t>-και δυστυχώς, συχνά παρατηρείται- είναι διαδικασία που πε</w:t>
      </w:r>
      <w:r>
        <w:rPr>
          <w:rFonts w:eastAsia="Times New Roman" w:cs="Times New Roman"/>
          <w:szCs w:val="24"/>
        </w:rPr>
        <w:t xml:space="preserve">ριέχει σύντμηση των προθεσμιών όχι επί της ουσίας των συνεδριάσεων και των απόψεων. </w:t>
      </w:r>
    </w:p>
    <w:p w14:paraId="25CA9A1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Το υπό συζήτηση νομοσχέδιο, κυρίες και κύριοι συνάδελφοι, είναι μια ακόμα απόδειξη της τήρησης των εξαγγελιών του ΣΥΡΙΖΑ στις εκλογές του Σεπτεμβρίου 2015. Εφαρμόζουμε τη </w:t>
      </w:r>
      <w:r>
        <w:rPr>
          <w:rFonts w:eastAsia="Times New Roman" w:cs="Times New Roman"/>
          <w:szCs w:val="24"/>
        </w:rPr>
        <w:t>δανειακή συμφωνία στο ακέραιο και μέσα στη δημοσιονομική και όχι μόνο μέγγενη επιχειρούμε την ανάταξη της χώρας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Ό</w:t>
      </w:r>
      <w:r>
        <w:rPr>
          <w:rFonts w:eastAsia="Times New Roman" w:cs="Times New Roman"/>
          <w:szCs w:val="24"/>
        </w:rPr>
        <w:t xml:space="preserve">πως γίνεται με το </w:t>
      </w:r>
      <w:proofErr w:type="spellStart"/>
      <w:r>
        <w:rPr>
          <w:rFonts w:eastAsia="Times New Roman" w:cs="Times New Roman"/>
          <w:szCs w:val="24"/>
        </w:rPr>
        <w:t>ξαναστήσιμο</w:t>
      </w:r>
      <w:proofErr w:type="spellEnd"/>
      <w:r>
        <w:rPr>
          <w:rFonts w:eastAsia="Times New Roman" w:cs="Times New Roman"/>
          <w:szCs w:val="24"/>
        </w:rPr>
        <w:t xml:space="preserve"> του κοινωνικού κράτους που κατεδαφίστηκε, πρώτα-πρώτα, από τις πολιτικές της λιτότητας, που με σκληρή διαπραγμάτ</w:t>
      </w:r>
      <w:r>
        <w:rPr>
          <w:rFonts w:eastAsia="Times New Roman" w:cs="Times New Roman"/>
          <w:szCs w:val="24"/>
        </w:rPr>
        <w:t>ευση πετύχαμε την αύξηση των δαπανών για τις αδύναμες κοινωνικ</w:t>
      </w:r>
      <w:r>
        <w:rPr>
          <w:rFonts w:eastAsia="Times New Roman" w:cs="Times New Roman"/>
          <w:szCs w:val="24"/>
        </w:rPr>
        <w:t>ές</w:t>
      </w:r>
      <w:r>
        <w:rPr>
          <w:rFonts w:eastAsia="Times New Roman" w:cs="Times New Roman"/>
          <w:szCs w:val="24"/>
        </w:rPr>
        <w:t xml:space="preserve"> ομάδες, φτιάχνοντας ταυτόχρονα ένα μηχανισμό διαφανή και λειτουργικό, ώστε να απολαμβάνουν την κοινωνική μέριμνα εκείνη που πράγματι την έχουν ανάγκη, ως δικαίωμα συνταγματικό, και όχι δια το</w:t>
      </w:r>
      <w:r>
        <w:rPr>
          <w:rFonts w:eastAsia="Times New Roman" w:cs="Times New Roman"/>
          <w:szCs w:val="24"/>
        </w:rPr>
        <w:t>υ ευτελισμού της εκλογικής πελατείας</w:t>
      </w:r>
      <w:r>
        <w:rPr>
          <w:rFonts w:eastAsia="Times New Roman" w:cs="Times New Roman"/>
          <w:szCs w:val="24"/>
        </w:rPr>
        <w:t>. Ό</w:t>
      </w:r>
      <w:r>
        <w:rPr>
          <w:rFonts w:eastAsia="Times New Roman" w:cs="Times New Roman"/>
          <w:szCs w:val="24"/>
        </w:rPr>
        <w:t xml:space="preserve">πως η θωράκιση του </w:t>
      </w:r>
      <w:r>
        <w:rPr>
          <w:rFonts w:eastAsia="Times New Roman" w:cs="Times New Roman"/>
          <w:szCs w:val="24"/>
        </w:rPr>
        <w:lastRenderedPageBreak/>
        <w:t xml:space="preserve">δημόσιου συστήματος υγείας που παραλήφθηκε </w:t>
      </w:r>
      <w:proofErr w:type="spellStart"/>
      <w:r>
        <w:rPr>
          <w:rFonts w:eastAsia="Times New Roman" w:cs="Times New Roman"/>
          <w:szCs w:val="24"/>
        </w:rPr>
        <w:t>καταρρέον</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Ό</w:t>
      </w:r>
      <w:r>
        <w:rPr>
          <w:rFonts w:eastAsia="Times New Roman" w:cs="Times New Roman"/>
          <w:szCs w:val="24"/>
        </w:rPr>
        <w:t xml:space="preserve">πως οι νόμοι για την επιλογή στελεχών στη δημόσια διοίκηση, την υποχρεωτική ηλεκτρονική διακίνηση εγγράφων και πολλά άλλα. </w:t>
      </w:r>
    </w:p>
    <w:p w14:paraId="25CA9A1F" w14:textId="77777777" w:rsidR="00054EB1" w:rsidRDefault="00375CE6">
      <w:pPr>
        <w:spacing w:after="0" w:line="600" w:lineRule="auto"/>
        <w:ind w:firstLine="720"/>
        <w:jc w:val="both"/>
        <w:rPr>
          <w:rFonts w:eastAsia="Times New Roman"/>
          <w:szCs w:val="24"/>
        </w:rPr>
      </w:pPr>
      <w:r>
        <w:rPr>
          <w:rFonts w:eastAsia="Times New Roman"/>
          <w:szCs w:val="24"/>
        </w:rPr>
        <w:t>Έτσι και με το παρό</w:t>
      </w:r>
      <w:r>
        <w:rPr>
          <w:rFonts w:eastAsia="Times New Roman"/>
          <w:szCs w:val="24"/>
        </w:rPr>
        <w:t xml:space="preserve">ν σχέδιο νόμου. Σχεδιάστηκε, τέθηκε σε διαβούλευση, έγινε αντικείμενο διαπραγμάτευσης με τους δανειστές και δεν λειτουργεί μόνο ως όρος δανειακής συμφωνίας. Για τις τροποποιήσεις του </w:t>
      </w:r>
      <w:r>
        <w:rPr>
          <w:rFonts w:eastAsia="Times New Roman"/>
          <w:szCs w:val="24"/>
        </w:rPr>
        <w:t>Π</w:t>
      </w:r>
      <w:r>
        <w:rPr>
          <w:rFonts w:eastAsia="Times New Roman"/>
          <w:szCs w:val="24"/>
        </w:rPr>
        <w:t xml:space="preserve">τωχευτικού </w:t>
      </w:r>
      <w:r>
        <w:rPr>
          <w:rFonts w:eastAsia="Times New Roman"/>
          <w:szCs w:val="24"/>
        </w:rPr>
        <w:t>Κ</w:t>
      </w:r>
      <w:r>
        <w:rPr>
          <w:rFonts w:eastAsia="Times New Roman"/>
          <w:szCs w:val="24"/>
        </w:rPr>
        <w:t>ώδικα</w:t>
      </w:r>
      <w:r>
        <w:rPr>
          <w:rFonts w:eastAsia="Times New Roman"/>
          <w:szCs w:val="24"/>
        </w:rPr>
        <w:t xml:space="preserve"> συνηγόρησαν δύο λόγοι, η δύσκολη οικονομική κατάσταση </w:t>
      </w:r>
      <w:r>
        <w:rPr>
          <w:rFonts w:eastAsia="Times New Roman"/>
          <w:szCs w:val="24"/>
        </w:rPr>
        <w:t xml:space="preserve">της χώρας και ο καθοριστικός ρόλος του πτωχευτικού δικαίου στη λειτουργία της οικονομίας, όπως επίσης και η ανάγκη περαιτέρω εναρμόνισης του πτωχευτικού δικαίου με το δίκαιο των περισσοτέρων χωρών της Ευρωπαϊκής Ένωσης. </w:t>
      </w:r>
    </w:p>
    <w:p w14:paraId="25CA9A20"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Στις κατευθύνσεις αυτές θεσπίζονται</w:t>
      </w:r>
      <w:r>
        <w:rPr>
          <w:rFonts w:eastAsia="Times New Roman"/>
          <w:szCs w:val="24"/>
        </w:rPr>
        <w:t xml:space="preserve"> διατάξεις με τις οποίες εξελίσσεται γρήγορα η πτωχευτική διαδικασία και αν η επιχείρηση μπορεί να </w:t>
      </w:r>
      <w:r>
        <w:rPr>
          <w:rFonts w:eastAsia="Times New Roman"/>
          <w:szCs w:val="24"/>
        </w:rPr>
        <w:lastRenderedPageBreak/>
        <w:t>σωθεί, εντάσσεται γρήγορα στον μηχανισμό βιωσιμότητας. Εάν όχι, οι εκκρεμότητες εκκαθαρίζονται γρήγορα έτσι ώστε να δοθεί δεύτερη ευκαιρία σε εκείνον που απέ</w:t>
      </w:r>
      <w:r>
        <w:rPr>
          <w:rFonts w:eastAsia="Times New Roman"/>
          <w:szCs w:val="24"/>
        </w:rPr>
        <w:t>τυχε χωρίς δόλο.</w:t>
      </w:r>
    </w:p>
    <w:p w14:paraId="25CA9A21"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Λαμβάνονται μέτρα για την επιτάχυνση της διοικητικής δίκης. Εδώ θέλω να σημειώσω τη θετική γνώμη της Ένωσης Διοικητικών Δικαστών κατά την ακρόαση φορέων, οι οποίοι μάλιστα με εκπρόσωπό τους συμμετείχαν στη νομοπαρασκευαστική επιτροπή. Αλλά</w:t>
      </w:r>
      <w:r>
        <w:rPr>
          <w:rFonts w:eastAsia="Times New Roman"/>
          <w:szCs w:val="24"/>
        </w:rPr>
        <w:t xml:space="preserve"> και τη γνώμη των άλλων δικαστικών ενώσεων κατά την ακρόαση φορέων.</w:t>
      </w:r>
    </w:p>
    <w:p w14:paraId="25CA9A22"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Να αναφερθώ στη διάταξη του άρθρου 17, σύμφωνα με την οποία, οι ποινικές αποφάσεις είτε καταδικαστικές είτε αθωωτικές, πλέον, είτε βουλεύματα που αποφαίνονται να μην γίνει κατηγορία, δεσμε</w:t>
      </w:r>
      <w:r>
        <w:rPr>
          <w:rFonts w:eastAsia="Times New Roman"/>
          <w:szCs w:val="24"/>
        </w:rPr>
        <w:t xml:space="preserve">ύουν το διοικητικό δικαστήριο. Να αναφερθώ, επίσης, στο άρθρο 23 με το οποίο εισάγεται η </w:t>
      </w:r>
      <w:proofErr w:type="spellStart"/>
      <w:r>
        <w:rPr>
          <w:rFonts w:eastAsia="Times New Roman"/>
          <w:szCs w:val="24"/>
        </w:rPr>
        <w:t>ενδοδικαστική</w:t>
      </w:r>
      <w:proofErr w:type="spellEnd"/>
      <w:r>
        <w:rPr>
          <w:rFonts w:eastAsia="Times New Roman"/>
          <w:szCs w:val="24"/>
        </w:rPr>
        <w:t xml:space="preserve"> συμβιβαστική επίλυση διαφορών ουσίας. Επίσης, συμβά</w:t>
      </w:r>
      <w:r>
        <w:rPr>
          <w:rFonts w:eastAsia="Times New Roman"/>
          <w:szCs w:val="24"/>
        </w:rPr>
        <w:t>λλει</w:t>
      </w:r>
      <w:r>
        <w:rPr>
          <w:rFonts w:eastAsia="Times New Roman"/>
          <w:szCs w:val="24"/>
        </w:rPr>
        <w:t xml:space="preserve"> στην επιτάχυνση της δίκης και στη διαμόρφωση, κυρίως, της </w:t>
      </w:r>
      <w:r>
        <w:rPr>
          <w:rFonts w:eastAsia="Times New Roman"/>
          <w:szCs w:val="24"/>
        </w:rPr>
        <w:lastRenderedPageBreak/>
        <w:t>κουλτούρας της συμβιβαστικής επίλυσης τ</w:t>
      </w:r>
      <w:r>
        <w:rPr>
          <w:rFonts w:eastAsia="Times New Roman"/>
          <w:szCs w:val="24"/>
        </w:rPr>
        <w:t xml:space="preserve">ων διαφορών. Εισάγεται ο θεσμός του Εισηγητή Δικαστή και προβλέπεται η ταχεία εκδίκαση υποθέσεων για τις οποίες έχει εκδοθεί απόφαση αναστολής εκτέλεσης, έτσι ώστε να μη χρονίζουν οι υποθέσεις αυτές με τις προσωρινές αποφάσεις. </w:t>
      </w:r>
    </w:p>
    <w:p w14:paraId="25CA9A23"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Προαναφέρθηκα στη θετική γν</w:t>
      </w:r>
      <w:r>
        <w:rPr>
          <w:rFonts w:eastAsia="Times New Roman"/>
          <w:szCs w:val="24"/>
        </w:rPr>
        <w:t xml:space="preserve">ώμη των Διοικητικών Δικαστών. Σημαντικός εξάλλου είναι ο </w:t>
      </w:r>
      <w:proofErr w:type="spellStart"/>
      <w:r>
        <w:rPr>
          <w:rFonts w:eastAsia="Times New Roman"/>
          <w:szCs w:val="24"/>
        </w:rPr>
        <w:t>εξορθολογισμός</w:t>
      </w:r>
      <w:proofErr w:type="spellEnd"/>
      <w:r>
        <w:rPr>
          <w:rFonts w:eastAsia="Times New Roman"/>
          <w:szCs w:val="24"/>
        </w:rPr>
        <w:t xml:space="preserve"> των δικαστικών τελών και </w:t>
      </w:r>
      <w:proofErr w:type="spellStart"/>
      <w:r>
        <w:rPr>
          <w:rFonts w:eastAsia="Times New Roman"/>
          <w:szCs w:val="24"/>
        </w:rPr>
        <w:t>παραβόλων</w:t>
      </w:r>
      <w:proofErr w:type="spellEnd"/>
      <w:r>
        <w:rPr>
          <w:rFonts w:eastAsia="Times New Roman"/>
          <w:szCs w:val="24"/>
        </w:rPr>
        <w:t>. Εδώ να παρατηρήσω ότι η διάταξη του άρθρου 7</w:t>
      </w:r>
      <w:r>
        <w:rPr>
          <w:rFonts w:eastAsia="Times New Roman"/>
          <w:szCs w:val="24"/>
        </w:rPr>
        <w:t>0</w:t>
      </w:r>
      <w:r>
        <w:rPr>
          <w:rFonts w:eastAsia="Times New Roman"/>
          <w:szCs w:val="24"/>
        </w:rPr>
        <w:t xml:space="preserve"> του ν.3994/2011 που θέσπισε δικαστικό ένσημο και στην αναγνωριστική αγωγή και σε συνδυασμό με τον διπλ</w:t>
      </w:r>
      <w:r>
        <w:rPr>
          <w:rFonts w:eastAsia="Times New Roman"/>
          <w:szCs w:val="24"/>
        </w:rPr>
        <w:t xml:space="preserve">ασιασμό τότε του δικαστικού ενσήμου γενικά ήταν προβληματική και είχε κριθεί από πολλά δικαστήρια ως αντισυνταγματική. </w:t>
      </w:r>
    </w:p>
    <w:p w14:paraId="25CA9A24"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Η μείωση γενικά των </w:t>
      </w:r>
      <w:proofErr w:type="spellStart"/>
      <w:r>
        <w:rPr>
          <w:rFonts w:eastAsia="Times New Roman"/>
          <w:szCs w:val="24"/>
        </w:rPr>
        <w:t>παραβόλων</w:t>
      </w:r>
      <w:proofErr w:type="spellEnd"/>
      <w:r>
        <w:rPr>
          <w:rFonts w:eastAsia="Times New Roman"/>
          <w:szCs w:val="24"/>
        </w:rPr>
        <w:t xml:space="preserve"> διευκολύνει την πρόσβαση στη δικαστική προστασία, στη δικαιοσύνη και η θέσπιση ενός ποσού στις περιπτώσεις</w:t>
      </w:r>
      <w:r>
        <w:rPr>
          <w:rFonts w:eastAsia="Times New Roman"/>
          <w:szCs w:val="24"/>
        </w:rPr>
        <w:t xml:space="preserve"> των αναβολών και στην εξαίρεση του δικαστή, υποστηρίζει τους πόρους του Ταμείου Δικαστικών Κτηρίων και ενισχύει την πρόσβαση στη </w:t>
      </w:r>
      <w:r>
        <w:rPr>
          <w:rFonts w:eastAsia="Times New Roman"/>
          <w:szCs w:val="24"/>
        </w:rPr>
        <w:lastRenderedPageBreak/>
        <w:t>δικαιοσύνη των αδύνατων πολιτών γιατί ενισχύει το πρόγραμμα της νομικής βοήθειας.</w:t>
      </w:r>
    </w:p>
    <w:p w14:paraId="25CA9A25"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Να επικροτήσω τη διάταξη του άρθρου 52 με το οποίο θεσπίζεται η συμμετοχή των δικηγόρων στις αρχαιρεσίες συνδικαλιστικών οργάνων. Εδώ να θυμίσω ότι με το άρθρο 11 του ν.1264/1982, αποκλειστικά, είχε ανατεθεί αυτή η συγκεκριμένη λειτουργία στους δικαστικούς</w:t>
      </w:r>
      <w:r>
        <w:rPr>
          <w:rFonts w:eastAsia="Times New Roman"/>
          <w:szCs w:val="24"/>
        </w:rPr>
        <w:t xml:space="preserve"> λειτουργούς. Να στηλιτεύσω την άκομψη αντίθεση της Ένωσης Δικαστών στο θέμα αυτό, αλλά και την απουσία του Δικηγορικού Συλλόγου Αθηνών, που το έχει κάνει κατ’ επανάληψη, που ως </w:t>
      </w:r>
      <w:r>
        <w:rPr>
          <w:rFonts w:eastAsia="Times New Roman"/>
          <w:szCs w:val="24"/>
        </w:rPr>
        <w:t>π</w:t>
      </w:r>
      <w:r>
        <w:rPr>
          <w:rFonts w:eastAsia="Times New Roman"/>
          <w:szCs w:val="24"/>
        </w:rPr>
        <w:t>ρόεδρος</w:t>
      </w:r>
      <w:r>
        <w:rPr>
          <w:rFonts w:eastAsia="Times New Roman"/>
          <w:szCs w:val="24"/>
        </w:rPr>
        <w:t xml:space="preserve"> της </w:t>
      </w:r>
      <w:r>
        <w:rPr>
          <w:rFonts w:eastAsia="Times New Roman"/>
          <w:szCs w:val="24"/>
        </w:rPr>
        <w:t>ο</w:t>
      </w:r>
      <w:r>
        <w:rPr>
          <w:rFonts w:eastAsia="Times New Roman"/>
          <w:szCs w:val="24"/>
        </w:rPr>
        <w:t>λομέλειας</w:t>
      </w:r>
      <w:r>
        <w:rPr>
          <w:rFonts w:eastAsia="Times New Roman"/>
          <w:szCs w:val="24"/>
        </w:rPr>
        <w:t xml:space="preserve"> των </w:t>
      </w:r>
      <w:r>
        <w:rPr>
          <w:rFonts w:eastAsia="Times New Roman"/>
          <w:szCs w:val="24"/>
        </w:rPr>
        <w:t>δ</w:t>
      </w:r>
      <w:r>
        <w:rPr>
          <w:rFonts w:eastAsia="Times New Roman"/>
          <w:szCs w:val="24"/>
        </w:rPr>
        <w:t xml:space="preserve">ικηγορικών </w:t>
      </w:r>
      <w:r>
        <w:rPr>
          <w:rFonts w:eastAsia="Times New Roman"/>
          <w:szCs w:val="24"/>
        </w:rPr>
        <w:t>σ</w:t>
      </w:r>
      <w:r>
        <w:rPr>
          <w:rFonts w:eastAsia="Times New Roman"/>
          <w:szCs w:val="24"/>
        </w:rPr>
        <w:t>υλλόγων</w:t>
      </w:r>
      <w:r>
        <w:rPr>
          <w:rFonts w:eastAsia="Times New Roman"/>
          <w:szCs w:val="24"/>
        </w:rPr>
        <w:t xml:space="preserve"> όφειλε να είναι κατά την ακρό</w:t>
      </w:r>
      <w:r>
        <w:rPr>
          <w:rFonts w:eastAsia="Times New Roman"/>
          <w:szCs w:val="24"/>
        </w:rPr>
        <w:t>αση των φορέων.</w:t>
      </w:r>
    </w:p>
    <w:p w14:paraId="25CA9A26"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Να πω, επί τροχάδην, ότι η σύσταση γραφείου για τη λήψη καταγγελιών με </w:t>
      </w:r>
      <w:r>
        <w:rPr>
          <w:rFonts w:eastAsia="Times New Roman"/>
          <w:szCs w:val="24"/>
        </w:rPr>
        <w:t>ε</w:t>
      </w:r>
      <w:r>
        <w:rPr>
          <w:rFonts w:eastAsia="Times New Roman"/>
          <w:szCs w:val="24"/>
        </w:rPr>
        <w:t>πικεφαλής</w:t>
      </w:r>
      <w:r>
        <w:rPr>
          <w:rFonts w:eastAsia="Times New Roman"/>
          <w:szCs w:val="24"/>
        </w:rPr>
        <w:t xml:space="preserve"> τον </w:t>
      </w:r>
      <w:r>
        <w:rPr>
          <w:rFonts w:eastAsia="Times New Roman"/>
          <w:szCs w:val="24"/>
        </w:rPr>
        <w:t>ε</w:t>
      </w:r>
      <w:r>
        <w:rPr>
          <w:rFonts w:eastAsia="Times New Roman"/>
          <w:szCs w:val="24"/>
        </w:rPr>
        <w:t>ισαγγελέα</w:t>
      </w:r>
      <w:r>
        <w:rPr>
          <w:rFonts w:eastAsia="Times New Roman"/>
          <w:szCs w:val="24"/>
        </w:rPr>
        <w:t>, ως και το άρθρο 98 που επιμηκύνει την παραγραφή συγκεκριμένων υποθέσεων, δείχνει το σαφές μέτωπο που έχει συγκεκριμένη η Κυβέρνηση κατά της δι</w:t>
      </w:r>
      <w:r>
        <w:rPr>
          <w:rFonts w:eastAsia="Times New Roman"/>
          <w:szCs w:val="24"/>
        </w:rPr>
        <w:t xml:space="preserve">αφθοράς, ενώ η διαμόρφωση </w:t>
      </w:r>
      <w:r>
        <w:rPr>
          <w:rFonts w:eastAsia="Times New Roman"/>
          <w:szCs w:val="24"/>
        </w:rPr>
        <w:lastRenderedPageBreak/>
        <w:t>ενός κανονιστικού πλαισίου για τον έλεγχο της βραχυπρόθεσμης εκμίσθωσης ακινήτων, είτε αυτή διεξάγεται μέσω ηλεκτρονικής πλατφόρμας είτε μέσω διαδικτύου που προβλέπει το άρθρο 113 του νομοσχεδίου, αντιμετωπίζει την παραοικονομία π</w:t>
      </w:r>
      <w:r>
        <w:rPr>
          <w:rFonts w:eastAsia="Times New Roman"/>
          <w:szCs w:val="24"/>
        </w:rPr>
        <w:t>ου λειτουργεί ως τροχοπέδη στο διαρκώς αυξανόμενο ποσοστό υπ</w:t>
      </w:r>
      <w:r>
        <w:rPr>
          <w:rFonts w:eastAsia="Times New Roman"/>
          <w:szCs w:val="24"/>
        </w:rPr>
        <w:t>ο</w:t>
      </w:r>
      <w:r>
        <w:rPr>
          <w:rFonts w:eastAsia="Times New Roman"/>
          <w:szCs w:val="24"/>
        </w:rPr>
        <w:t xml:space="preserve">κατάστασης των νόμιμων καταλυμάτων από παράνομα. </w:t>
      </w:r>
    </w:p>
    <w:p w14:paraId="25CA9A27" w14:textId="77777777" w:rsidR="00054EB1" w:rsidRDefault="00375CE6">
      <w:pPr>
        <w:spacing w:after="0" w:line="600" w:lineRule="auto"/>
        <w:ind w:firstLine="720"/>
        <w:jc w:val="both"/>
        <w:rPr>
          <w:rFonts w:eastAsia="Times New Roman"/>
          <w:szCs w:val="24"/>
        </w:rPr>
      </w:pPr>
      <w:r>
        <w:rPr>
          <w:rFonts w:eastAsia="Times New Roman"/>
          <w:szCs w:val="24"/>
        </w:rPr>
        <w:t xml:space="preserve">Ένα τελευταίο σχόλιο θα κάνω για την τροπολογία με την οποία αναστέλλεται η αύξηση ΦΠΑ στα νησιά που έχουν πληγεί από την προσφυγική κρίση. Θέλω </w:t>
      </w:r>
      <w:r>
        <w:rPr>
          <w:rFonts w:eastAsia="Times New Roman"/>
          <w:szCs w:val="24"/>
        </w:rPr>
        <w:t>να πω μόνο τούτο ότι την ώρα που ο Πρωθυπουργός έδινε την μάχη όχι μόνο για την στήριξη των χαμηλοσυνταξιούχων, αλλά και των ακριτικών νησιών για την διεκδίκηση του αυτονόητου –δηλαδή, τηρώντας τα συμφωνημένα κατά κεραία να έχουμε το δικαίωμα να ενεργήσουμ</w:t>
      </w:r>
      <w:r>
        <w:rPr>
          <w:rFonts w:eastAsia="Times New Roman"/>
          <w:szCs w:val="24"/>
        </w:rPr>
        <w:t xml:space="preserve">ε ως ανεξάρτητο κράτος, να διαθέσουμε ένα μικρό μέρος του </w:t>
      </w:r>
      <w:proofErr w:type="spellStart"/>
      <w:r>
        <w:rPr>
          <w:rFonts w:eastAsia="Times New Roman"/>
          <w:szCs w:val="24"/>
        </w:rPr>
        <w:t>υπερπλεονάσματος</w:t>
      </w:r>
      <w:proofErr w:type="spellEnd"/>
      <w:r>
        <w:rPr>
          <w:rFonts w:eastAsia="Times New Roman"/>
          <w:szCs w:val="24"/>
        </w:rPr>
        <w:t>- η Νέα Δημοκρατία δια του αρχηγού της τάχτηκε με τις πιο σκληρές φωνές της Ευρώπης. Αυτό τα λέει όλα.</w:t>
      </w:r>
    </w:p>
    <w:p w14:paraId="25CA9A28" w14:textId="77777777" w:rsidR="00054EB1" w:rsidRDefault="00375CE6">
      <w:pPr>
        <w:spacing w:after="0" w:line="600" w:lineRule="auto"/>
        <w:ind w:firstLine="720"/>
        <w:jc w:val="both"/>
        <w:rPr>
          <w:rFonts w:eastAsia="Times New Roman"/>
          <w:szCs w:val="24"/>
        </w:rPr>
      </w:pPr>
      <w:r>
        <w:rPr>
          <w:rFonts w:eastAsia="Times New Roman"/>
          <w:szCs w:val="24"/>
        </w:rPr>
        <w:lastRenderedPageBreak/>
        <w:t>Ευχαριστώ.</w:t>
      </w:r>
    </w:p>
    <w:p w14:paraId="25CA9A29" w14:textId="77777777" w:rsidR="00054EB1" w:rsidRDefault="00375CE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5CA9A2A"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w:t>
      </w:r>
      <w:r>
        <w:rPr>
          <w:rFonts w:eastAsia="Times New Roman" w:cs="Times New Roman"/>
          <w:b/>
          <w:szCs w:val="24"/>
        </w:rPr>
        <w:t>προύλης</w:t>
      </w:r>
      <w:proofErr w:type="spellEnd"/>
      <w:r>
        <w:rPr>
          <w:rFonts w:eastAsia="Times New Roman" w:cs="Times New Roman"/>
          <w:b/>
          <w:szCs w:val="24"/>
        </w:rPr>
        <w:t xml:space="preserve">): </w:t>
      </w:r>
      <w:r>
        <w:rPr>
          <w:rFonts w:eastAsia="Times New Roman" w:cs="Times New Roman"/>
          <w:szCs w:val="24"/>
        </w:rPr>
        <w:t>Ευχαριστούμε.</w:t>
      </w:r>
    </w:p>
    <w:p w14:paraId="25CA9A2B"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Τον λόγο έχει ο κ. Κυριαζίδης από την Νέα Δημοκρατία.</w:t>
      </w:r>
    </w:p>
    <w:p w14:paraId="25CA9A2C"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Κύριε Πρόεδρε,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έχουμε χάσει τον μπούσουλα εδώ. Έρχονται καινούργιες τροπολογίες. Προ ολίγου ο Υπουργός Δικαιοσύνης ανέφερε για</w:t>
      </w:r>
      <w:r>
        <w:rPr>
          <w:rFonts w:eastAsia="Times New Roman" w:cs="Times New Roman"/>
          <w:szCs w:val="24"/>
        </w:rPr>
        <w:t xml:space="preserve"> τις νομοτεχνικές βελτιώσεις και διανέμετε διορθωτικό του διορθωτικού για τις νομοθετικές βελτιώσεις.</w:t>
      </w:r>
    </w:p>
    <w:p w14:paraId="25CA9A2D"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Όχι, δεν είναι έτσι. Είναι νομοτεχνικές του κ. Βίτσα…</w:t>
      </w:r>
    </w:p>
    <w:p w14:paraId="25CA9A2E"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b/>
          <w:szCs w:val="24"/>
        </w:rPr>
        <w:t xml:space="preserve">: </w:t>
      </w:r>
      <w:r>
        <w:rPr>
          <w:rFonts w:eastAsia="Times New Roman" w:cs="Times New Roman"/>
          <w:szCs w:val="24"/>
        </w:rPr>
        <w:t xml:space="preserve">Θα τα δούμε, κύριε Υπουργέ. Τι να κάνουμε είμαστε αναγκασμένοι να τα δούμε. </w:t>
      </w:r>
    </w:p>
    <w:p w14:paraId="25CA9A2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Άλλη τροπολογία εδώ με διατάξεις του άρθρου αυτού λέει: «αντικαθίσταται η παράγραφος 4». Ποιου άρθρου δεν μας λέει. Τροπολογία με αριθμό γενικό 849, ειδικό 81. Άντε να βρούμε άκ</w:t>
      </w:r>
      <w:r>
        <w:rPr>
          <w:rFonts w:eastAsia="Times New Roman" w:cs="Times New Roman"/>
          <w:szCs w:val="24"/>
        </w:rPr>
        <w:t xml:space="preserve">ρη. </w:t>
      </w:r>
    </w:p>
    <w:p w14:paraId="25CA9A30"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Στη βιασύνη πάνω ξέχασαν να βάλουν στην εισηγητική έκθεση…</w:t>
      </w:r>
    </w:p>
    <w:p w14:paraId="25CA9A31"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ΚΥΡΙΑΖΙΔΗΣ:</w:t>
      </w:r>
      <w:r>
        <w:rPr>
          <w:rFonts w:eastAsia="Times New Roman" w:cs="Times New Roman"/>
          <w:szCs w:val="24"/>
        </w:rPr>
        <w:t xml:space="preserve"> Έχουμε χάσει τον έλεγχο.</w:t>
      </w:r>
    </w:p>
    <w:p w14:paraId="25CA9A32"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Θα αναφερθώ τώρα σε συνέχεια της αναφοράς της συναδέλφου σε ό,τι αφορά τις τροπολογίες, διότι αυτές οι τροπολογίες είναι </w:t>
      </w:r>
      <w:r>
        <w:rPr>
          <w:rFonts w:eastAsia="Times New Roman" w:cs="Times New Roman"/>
          <w:szCs w:val="24"/>
        </w:rPr>
        <w:t xml:space="preserve">ωραίες και καλές, είναι νόστιμες, ενώ αυτές που κατατίθεντο από πλευράς της </w:t>
      </w:r>
      <w:r>
        <w:rPr>
          <w:rFonts w:eastAsia="Times New Roman" w:cs="Times New Roman"/>
          <w:szCs w:val="24"/>
        </w:rPr>
        <w:t>κ</w:t>
      </w:r>
      <w:r>
        <w:rPr>
          <w:rFonts w:eastAsia="Times New Roman" w:cs="Times New Roman"/>
          <w:szCs w:val="24"/>
        </w:rPr>
        <w:t>υβέρνησής</w:t>
      </w:r>
      <w:r>
        <w:rPr>
          <w:rFonts w:eastAsia="Times New Roman" w:cs="Times New Roman"/>
          <w:szCs w:val="24"/>
        </w:rPr>
        <w:t xml:space="preserve"> μας κατά την προηγούμενη κοινοβουλευτική περίοδο δεν ήταν νόστιμες. Το αντιλαμβάνομαι.</w:t>
      </w:r>
    </w:p>
    <w:p w14:paraId="25CA9A33"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Βεβαίως, υπήρχε η διαδικασία της διαβούλευσης και μετά των δανειστών λες και εμείς</w:t>
      </w:r>
      <w:r>
        <w:rPr>
          <w:rFonts w:eastAsia="Times New Roman" w:cs="Times New Roman"/>
          <w:szCs w:val="24"/>
        </w:rPr>
        <w:t xml:space="preserve"> δεν περάσαμε από αυτήν την διαδικασία, ήταν κάτι το διαφορετικό. Όπως επίσης και για το κοινωνικό μέρισμα που δόθηκε από </w:t>
      </w:r>
      <w:r>
        <w:rPr>
          <w:rFonts w:eastAsia="Times New Roman" w:cs="Times New Roman"/>
          <w:szCs w:val="24"/>
        </w:rPr>
        <w:lastRenderedPageBreak/>
        <w:t>πλευράς της Νέας Δημοκρατίας τότε και αντιδρούσατε εσείς, μάλλον θα πήρατε εντολή από τον Σόιμπλε να αντιδράτε τότε. Κάπως έτσι θα πρέ</w:t>
      </w:r>
      <w:r>
        <w:rPr>
          <w:rFonts w:eastAsia="Times New Roman" w:cs="Times New Roman"/>
          <w:szCs w:val="24"/>
        </w:rPr>
        <w:t xml:space="preserve">πει να το εξηγήσουμε, αφού σήμερα αναφέρεστε κατ’ αυτόν τον τρόπο. </w:t>
      </w:r>
    </w:p>
    <w:p w14:paraId="25CA9A34"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Άρα, λοιπόν,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είναι συγκεκριμένα τα πράγματα. Προσπαθείτε το άσπρο να το κάνετε μαύρο και το μαύρο άσπρο. Σας έχουμε συνηθίσει. Είστε</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καλλιτέχνες και μαέστροι στην επικοινωνία και ορθά το καταφέρνετε μέχρι ένα σημείο, αλλά η κοινωνία σας πήρε χαμπάρι. Αυτό είναι το δυστύχημα για εσάς. </w:t>
      </w:r>
    </w:p>
    <w:p w14:paraId="25CA9A35"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Το ανέφερε και ο κ. Βίτσας ότι και εσείς στις εκλογές πέρσι τελευταία στιγμή φέρνατε τροπολογίες, πενή</w:t>
      </w:r>
      <w:r>
        <w:rPr>
          <w:rFonts w:eastAsia="Times New Roman" w:cs="Times New Roman"/>
          <w:szCs w:val="24"/>
        </w:rPr>
        <w:t xml:space="preserve">ντα, σαράντα πέντε, κάπως έτσι. Άρα, κάπου εκεί είμαστε και σήμερα. Βρίσκεστε σε αυτό το σημείο. Σήμερα ξεκινάτε και αναθέσεις σε διάφορα Υπουργεία. </w:t>
      </w:r>
    </w:p>
    <w:p w14:paraId="25CA9A36"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Θα ήθελα, όμως, να έρθω στο προκείμενο και έχει να κάνει με το νομοσχέδιο και από το Υπουργείο που έρχεται</w:t>
      </w:r>
      <w:r>
        <w:rPr>
          <w:rFonts w:eastAsia="Times New Roman" w:cs="Times New Roman"/>
          <w:szCs w:val="24"/>
        </w:rPr>
        <w:t xml:space="preserve">, το Υπουργείο Δικαιοσύνης. Θα έλεγε κανείς ότι η δικαιοσύνη είναι το τελευταίο καταφύγιο κάθε </w:t>
      </w:r>
      <w:r>
        <w:rPr>
          <w:rFonts w:eastAsia="Times New Roman" w:cs="Times New Roman"/>
          <w:szCs w:val="24"/>
        </w:rPr>
        <w:lastRenderedPageBreak/>
        <w:t>αδικούμενου ή εκείνου που νομίζει ή έχει την εντύπωση ότι αδικείται. Άρα, κατ’ επέκταση το Υπουργείο Δικαιοσύνης στο πρόσωπο του Υπουργού Δικαιοσύνης αντανακλά τ</w:t>
      </w:r>
      <w:r>
        <w:rPr>
          <w:rFonts w:eastAsia="Times New Roman" w:cs="Times New Roman"/>
          <w:szCs w:val="24"/>
        </w:rPr>
        <w:t xml:space="preserve">ο δίκαιο. Άρα, περιμένουμε εδώ έναν Υπουργό μετριοπαθή, σύννου, έτσι ώστε να μετριάσει και τα πάθη που πάρα πολλές φορές υπάρχουν εντός Κοινοβουλίου. </w:t>
      </w:r>
    </w:p>
    <w:p w14:paraId="25CA9A37"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Κύριε Υπουργέ, κατά την προηγούμενη συζήτηση στην Ολομέλεια τα δύο τρίτα της τοποθέτησής σας είχαν αναφερ</w:t>
      </w:r>
      <w:r>
        <w:rPr>
          <w:rFonts w:eastAsia="Times New Roman" w:cs="Times New Roman"/>
          <w:szCs w:val="24"/>
        </w:rPr>
        <w:t xml:space="preserve">θεί με έναν καταιγιστικό και αρνητικό τρόπο -σε ό,τι με αφορά έτσι από πλευράς μου είχε εκληφθεί- </w:t>
      </w:r>
      <w:proofErr w:type="spellStart"/>
      <w:r>
        <w:rPr>
          <w:rFonts w:eastAsia="Times New Roman" w:cs="Times New Roman"/>
          <w:szCs w:val="24"/>
        </w:rPr>
        <w:t>καταφερόμενος</w:t>
      </w:r>
      <w:proofErr w:type="spellEnd"/>
      <w:r>
        <w:rPr>
          <w:rFonts w:eastAsia="Times New Roman" w:cs="Times New Roman"/>
          <w:szCs w:val="24"/>
        </w:rPr>
        <w:t xml:space="preserve"> κατά πάντων, κατά της Νέας Δημοκρατίας, κατά του Προέδρου της, αναφερόμενος ειδικότερα για το θέμα που υπηρετείται ότι παρεμβαίνει ο Πρόεδρος τη</w:t>
      </w:r>
      <w:r>
        <w:rPr>
          <w:rFonts w:eastAsia="Times New Roman" w:cs="Times New Roman"/>
          <w:szCs w:val="24"/>
        </w:rPr>
        <w:t>ς Νέας Δημοκρατίας στην δικαιοσύνη. Και αυτό είχε να κάνει, ως αντιλήφθηκα κατά την συζήτηση και την ανάπτυξη από πλευράς σας αυτού του περιεχομένου της αναφοράς σας, ότι όταν αναφέρθηκε στα γεγονότα της καθυστέρησης, της καρκινοβασίας των θεμάτων που είχα</w:t>
      </w:r>
      <w:r>
        <w:rPr>
          <w:rFonts w:eastAsia="Times New Roman" w:cs="Times New Roman"/>
          <w:szCs w:val="24"/>
        </w:rPr>
        <w:t xml:space="preserve">ν να κάνουν με επενδύσεις αναφερόμενος στο Ελληνικό, στην </w:t>
      </w:r>
      <w:r>
        <w:rPr>
          <w:rFonts w:eastAsia="Times New Roman" w:cs="Times New Roman"/>
          <w:szCs w:val="24"/>
        </w:rPr>
        <w:lastRenderedPageBreak/>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w:t>
      </w:r>
      <w:r>
        <w:rPr>
          <w:rFonts w:eastAsia="Times New Roman" w:cs="Times New Roman"/>
          <w:szCs w:val="24"/>
        </w:rPr>
        <w:t xml:space="preserve"> τελευταία στην ΔΕΣΦΑ αναφέρθηκε και στη Ζάκυνθο και είπατε ότι η υπόθεση βρίσκεται στη δικαιοσύνη, άρα κακώς παρεμβαίνει ο Πρόεδρος της Νέας Δημοκρατίας. Αν είναι δυνατόν αυτό, από πλευράς </w:t>
      </w:r>
      <w:r>
        <w:rPr>
          <w:rFonts w:eastAsia="Times New Roman" w:cs="Times New Roman"/>
          <w:szCs w:val="24"/>
        </w:rPr>
        <w:t xml:space="preserve">σας, να θεωρείται παρέμβαση! Και στη συνέχεια προχωρήσατε στη δική σας συζήτηση, στη συνομιλία που είχατε με την </w:t>
      </w:r>
      <w:r>
        <w:rPr>
          <w:rFonts w:eastAsia="Times New Roman" w:cs="Times New Roman"/>
          <w:szCs w:val="24"/>
        </w:rPr>
        <w:t>π</w:t>
      </w:r>
      <w:r>
        <w:rPr>
          <w:rFonts w:eastAsia="Times New Roman" w:cs="Times New Roman"/>
          <w:szCs w:val="24"/>
        </w:rPr>
        <w:t>ρόεδρο</w:t>
      </w:r>
      <w:r>
        <w:rPr>
          <w:rFonts w:eastAsia="Times New Roman" w:cs="Times New Roman"/>
          <w:szCs w:val="24"/>
        </w:rPr>
        <w:t xml:space="preserve"> του Ελεγκτικού Συνεδρίου και τη μεταφέρετε εδώ λες και είστε ένας Υπουργός Μεταφορών. Λάθος, κύριε Υπουργέ, σε ό,τι με αφορά. </w:t>
      </w:r>
    </w:p>
    <w:p w14:paraId="25CA9A38"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Αναφερθή</w:t>
      </w:r>
      <w:r>
        <w:rPr>
          <w:rFonts w:eastAsia="Times New Roman" w:cs="Times New Roman"/>
          <w:szCs w:val="24"/>
        </w:rPr>
        <w:t xml:space="preserve">κατε, βεβαίως, όπως και ο </w:t>
      </w:r>
      <w:r>
        <w:rPr>
          <w:rFonts w:eastAsia="Times New Roman" w:cs="Times New Roman"/>
          <w:szCs w:val="24"/>
        </w:rPr>
        <w:t>ε</w:t>
      </w:r>
      <w:r>
        <w:rPr>
          <w:rFonts w:eastAsia="Times New Roman" w:cs="Times New Roman"/>
          <w:szCs w:val="24"/>
        </w:rPr>
        <w:t>ισηγητής</w:t>
      </w:r>
      <w:r>
        <w:rPr>
          <w:rFonts w:eastAsia="Times New Roman" w:cs="Times New Roman"/>
          <w:szCs w:val="24"/>
        </w:rPr>
        <w:t xml:space="preserve"> σας και στην κατακλείδα της η </w:t>
      </w:r>
      <w:proofErr w:type="spellStart"/>
      <w:r>
        <w:rPr>
          <w:rFonts w:eastAsia="Times New Roman" w:cs="Times New Roman"/>
          <w:szCs w:val="24"/>
        </w:rPr>
        <w:t>κατελθούσα</w:t>
      </w:r>
      <w:proofErr w:type="spellEnd"/>
      <w:r>
        <w:rPr>
          <w:rFonts w:eastAsia="Times New Roman" w:cs="Times New Roman"/>
          <w:szCs w:val="24"/>
        </w:rPr>
        <w:t xml:space="preserve"> συνάδελφος, για το βοήθημα. Αυτή την ελεημοσύνη προσπαθείτε να την περάσετε στους συνταξιούχους ως ένα μεγάλο γεγονός, ως δέκατη τρίτη σύνταξη, όταν είναι γνωστό ότι τον χρόνο που</w:t>
      </w:r>
      <w:r>
        <w:rPr>
          <w:rFonts w:eastAsia="Times New Roman" w:cs="Times New Roman"/>
          <w:szCs w:val="24"/>
        </w:rPr>
        <w:t xml:space="preserve"> κυλάει από πεντακόσιες χιλιάδες συνταξιούχους αφαιρέσατε 30%-50% από τις συντάξεις τους, σε άλλους τριακόσιους πενήντα χιλιάδες αφαιρέσατε από τις επικουρικές.</w:t>
      </w:r>
    </w:p>
    <w:p w14:paraId="25CA9A39"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 xml:space="preserve"> Προχωράτε φέτος, δηλαδή το 2017, με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πάλι σε μειώσεις συντάξεων από 15%-3</w:t>
      </w:r>
      <w:r>
        <w:rPr>
          <w:rFonts w:eastAsia="Times New Roman" w:cs="Times New Roman"/>
          <w:szCs w:val="24"/>
        </w:rPr>
        <w:t>0%, δηλαδή</w:t>
      </w:r>
      <w:r>
        <w:rPr>
          <w:rFonts w:eastAsia="Times New Roman" w:cs="Times New Roman"/>
          <w:szCs w:val="24"/>
        </w:rPr>
        <w:t>,</w:t>
      </w:r>
      <w:r>
        <w:rPr>
          <w:rFonts w:eastAsia="Times New Roman" w:cs="Times New Roman"/>
          <w:szCs w:val="24"/>
        </w:rPr>
        <w:t xml:space="preserve"> αυτό που θα δώσετε ως βοήθημα, από αρχές του έτους θα το πάρετε πίσω. Και βεβαίως, αν θα προχωρήσετε και στην υιοθέτηση που πλεονάσματος του 3,5% κλπ., άλλα 4,5 δισεκατομμύρια θα βαρύνουν ξανά, έμμεσα και άμεσα, κάθε φορολογούμενο και οπωσδήποτ</w:t>
      </w:r>
      <w:r>
        <w:rPr>
          <w:rFonts w:eastAsia="Times New Roman" w:cs="Times New Roman"/>
          <w:szCs w:val="24"/>
        </w:rPr>
        <w:t xml:space="preserve">ε και τους συνταξιούχους. </w:t>
      </w:r>
    </w:p>
    <w:p w14:paraId="25CA9A3A"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Αυτή είναι η σκληρή πραγματικότητα. Βεβαίως, είπα και στην αρχή, μπορείτε και κάνετε το άσπρο μαύρο και το μαύρο άσπρο. Αυτή είναι μία τεχνική σας και οφείλουμε να την αναγνωρίσουμε.</w:t>
      </w:r>
    </w:p>
    <w:p w14:paraId="25CA9A3B"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την αξιολόγηση, ο Υπουργός </w:t>
      </w:r>
      <w:r>
        <w:rPr>
          <w:rFonts w:eastAsia="Times New Roman" w:cs="Times New Roman"/>
          <w:szCs w:val="24"/>
        </w:rPr>
        <w:t>Οικονομικών, που μόλις ήρθε και τον καλωσορίζουμε, ανέφερε ότι αν η αξιολόγηση δεν τελειώσει μέχρι 5 Δεκεμβρίου, τα πράγματα σκουραίνουν για τη χώρα. Και τώρα, πληροφορούμαστε από επίσημα χείλη και από  όλα τα κυβερνητικά στελέχη ότι αυτό μπορεί να πάει κα</w:t>
      </w:r>
      <w:r>
        <w:rPr>
          <w:rFonts w:eastAsia="Times New Roman" w:cs="Times New Roman"/>
          <w:szCs w:val="24"/>
        </w:rPr>
        <w:t>ι τέλος Γενάρη, μπορεί να πάει και πρώτο τρίμηνο του έτους που θα έρθει.</w:t>
      </w:r>
    </w:p>
    <w:p w14:paraId="25CA9A3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 xml:space="preserve"> Άρα, αυτό βαραίνει διαρκώς τη χώρα, βαραίνει κάθε ενδεχόμενο επενδυτή το να σκεφτεί να έρθει στη χώρα μας με οποιονδήποτε τρόπο να επενδύσει. Αυτή είναι μια μεγάλη τροχοπέδη και αφορ</w:t>
      </w:r>
      <w:r>
        <w:rPr>
          <w:rFonts w:eastAsia="Times New Roman" w:cs="Times New Roman"/>
          <w:szCs w:val="24"/>
        </w:rPr>
        <w:t xml:space="preserve">ά εσάς και την ανικανότητά σας. </w:t>
      </w:r>
    </w:p>
    <w:p w14:paraId="25CA9A3D"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Αυτό πάθαμε, δυστυχώς, και πέρυσι με την αξιολόγηση. Την συνδέσατε με το προσφυγικό, το οποίο θα έπρεπε να τελειώσει τέλος Οκτωβρίου, το μεταφέρατε το όλο ζήτημα μέχρι τον Μάρτιο, προσπαθώντας να εκβιάσετε με το προσφυγικό </w:t>
      </w:r>
      <w:r>
        <w:rPr>
          <w:rFonts w:eastAsia="Times New Roman" w:cs="Times New Roman"/>
          <w:szCs w:val="24"/>
        </w:rPr>
        <w:t xml:space="preserve">και για την αξιολόγηση, με αποτέλεσμα να υποστούμε και για τα δυο τεράστιες συνέπειες. </w:t>
      </w:r>
    </w:p>
    <w:p w14:paraId="25CA9A3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Αυτό συμβαίνει, κυρίες και κύριοι συνάδελφοι, τώρα πάλι με αυτή την αξιολόγηση. Δυστυχώς, όλο αυτό θα μεταφερθεί στις πλάτες της ελληνικής κοινωνίας, που με έναν ιδιαίτ</w:t>
      </w:r>
      <w:r>
        <w:rPr>
          <w:rFonts w:eastAsia="Times New Roman" w:cs="Times New Roman"/>
          <w:szCs w:val="24"/>
        </w:rPr>
        <w:t xml:space="preserve">ερο τρόπο προσπαθείτε να εκμεταλλευτείτε και εν όψει των εκλογών που πράγματι θα γίνουν, έτσι φαίνεται από τη σωρεία των τροπολογιών σας, των αναθέσεων και των χορηγιών, μήπως και εξαγοραστεί η συνείδηση του Έλληνα. </w:t>
      </w:r>
    </w:p>
    <w:p w14:paraId="25CA9A3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Δυστυχώς ή ευτυχώς σας έχουν γνωρίσει ο</w:t>
      </w:r>
      <w:r>
        <w:rPr>
          <w:rFonts w:eastAsia="Times New Roman" w:cs="Times New Roman"/>
          <w:szCs w:val="24"/>
        </w:rPr>
        <w:t xml:space="preserve">ι Έλληνες και αυτή τη φορά δεν είναι δυνατόν να αποδεχθούν αυτή την τακτική και πρακτική σας. </w:t>
      </w:r>
    </w:p>
    <w:p w14:paraId="25CA9A40" w14:textId="77777777" w:rsidR="00054EB1" w:rsidRDefault="00375CE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5CA9A41"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Κυριαζίδη. </w:t>
      </w:r>
    </w:p>
    <w:p w14:paraId="25CA9A42" w14:textId="77777777" w:rsidR="00054EB1" w:rsidRDefault="00375CE6">
      <w:pPr>
        <w:spacing w:after="0" w:line="600" w:lineRule="auto"/>
        <w:ind w:firstLine="720"/>
        <w:jc w:val="both"/>
        <w:rPr>
          <w:rFonts w:eastAsia="Times New Roman"/>
          <w:szCs w:val="24"/>
        </w:rPr>
      </w:pPr>
      <w:r>
        <w:rPr>
          <w:rFonts w:eastAsia="Times New Roman"/>
          <w:szCs w:val="24"/>
        </w:rPr>
        <w:t>Κυρίες και κύριοι συνάδελφοι, έχω την τιμ</w:t>
      </w:r>
      <w:r>
        <w:rPr>
          <w:rFonts w:eastAsia="Times New Roman"/>
          <w:szCs w:val="24"/>
        </w:rPr>
        <w:t>ή να ανακοινώσω στο Σώμα ότι τη συνεδρίασή μας παρακολουθούν από τα άνω δυτικά θεωρία,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w:t>
      </w:r>
      <w:r>
        <w:rPr>
          <w:rFonts w:eastAsia="Times New Roman"/>
          <w:szCs w:val="24"/>
        </w:rPr>
        <w:t>υλής, τριάντα τέσσερεις μαθητές και μαθήτριες και τρεις εκπαιδευτικοί συνοδοί τους από το 1</w:t>
      </w:r>
      <w:r>
        <w:rPr>
          <w:rFonts w:eastAsia="Times New Roman"/>
          <w:szCs w:val="24"/>
          <w:vertAlign w:val="superscript"/>
        </w:rPr>
        <w:t>ο</w:t>
      </w:r>
      <w:r>
        <w:rPr>
          <w:rFonts w:eastAsia="Times New Roman"/>
          <w:szCs w:val="24"/>
        </w:rPr>
        <w:t xml:space="preserve"> Γυμνάσιο Άνω Τούμπας Θεσσαλονίκης.</w:t>
      </w:r>
    </w:p>
    <w:p w14:paraId="25CA9A43" w14:textId="77777777" w:rsidR="00054EB1" w:rsidRDefault="00375CE6">
      <w:pPr>
        <w:spacing w:after="0" w:line="600" w:lineRule="auto"/>
        <w:ind w:firstLine="720"/>
        <w:jc w:val="both"/>
        <w:rPr>
          <w:rFonts w:eastAsia="Times New Roman"/>
          <w:szCs w:val="24"/>
        </w:rPr>
      </w:pPr>
      <w:r>
        <w:rPr>
          <w:rFonts w:eastAsia="Times New Roman"/>
          <w:szCs w:val="24"/>
        </w:rPr>
        <w:t>Η Βουλή το</w:t>
      </w:r>
      <w:r>
        <w:rPr>
          <w:rFonts w:eastAsia="Times New Roman"/>
          <w:szCs w:val="24"/>
        </w:rPr>
        <w:t>ύ</w:t>
      </w:r>
      <w:r>
        <w:rPr>
          <w:rFonts w:eastAsia="Times New Roman"/>
          <w:szCs w:val="24"/>
        </w:rPr>
        <w:t>ς καλωσορίζει.</w:t>
      </w:r>
    </w:p>
    <w:p w14:paraId="25CA9A44" w14:textId="77777777" w:rsidR="00054EB1" w:rsidRDefault="00375CE6">
      <w:pPr>
        <w:spacing w:after="0"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25CA9A45" w14:textId="77777777" w:rsidR="00054EB1" w:rsidRDefault="00375CE6">
      <w:pPr>
        <w:spacing w:after="0" w:line="600" w:lineRule="auto"/>
        <w:ind w:firstLine="720"/>
        <w:jc w:val="both"/>
        <w:rPr>
          <w:rFonts w:eastAsia="Times New Roman"/>
          <w:szCs w:val="24"/>
        </w:rPr>
      </w:pPr>
      <w:r>
        <w:rPr>
          <w:rFonts w:eastAsia="Times New Roman"/>
          <w:szCs w:val="24"/>
        </w:rPr>
        <w:lastRenderedPageBreak/>
        <w:t>Πριν προχωρήσουμε στον κατάλογο των ομιλητών, ζήτησε</w:t>
      </w:r>
      <w:r>
        <w:rPr>
          <w:rFonts w:eastAsia="Times New Roman"/>
          <w:szCs w:val="24"/>
        </w:rPr>
        <w:t xml:space="preserve"> τον λόγο για να υποστηρίξει τρεις τροπολογίες ο κ. Βασιλειάδης Υφυπουργός Πολιτισμού και Αθλητισμού. Μόνο θα σας παρακαλούσα για κάθε τροπολογία να αναφέρετε και τον αριθμό, για να γίνεται κατανοητό προς το Σώμα. </w:t>
      </w:r>
    </w:p>
    <w:p w14:paraId="25CA9A46" w14:textId="77777777" w:rsidR="00054EB1" w:rsidRDefault="00375CE6">
      <w:pPr>
        <w:spacing w:after="0" w:line="600" w:lineRule="auto"/>
        <w:ind w:firstLine="720"/>
        <w:jc w:val="both"/>
        <w:rPr>
          <w:rFonts w:eastAsia="Times New Roman"/>
          <w:szCs w:val="24"/>
        </w:rPr>
      </w:pPr>
      <w:r>
        <w:rPr>
          <w:rFonts w:eastAsia="Times New Roman"/>
          <w:b/>
          <w:szCs w:val="24"/>
        </w:rPr>
        <w:t>ΓΕΩΡΓΙΟΣ ΒΑΣΙΛΕΙΑΔΗΣ (Υφυπουργός Πολιτισμ</w:t>
      </w:r>
      <w:r>
        <w:rPr>
          <w:rFonts w:eastAsia="Times New Roman"/>
          <w:b/>
          <w:szCs w:val="24"/>
        </w:rPr>
        <w:t xml:space="preserve">ού και Αθλητισμού): </w:t>
      </w:r>
      <w:r>
        <w:rPr>
          <w:rFonts w:eastAsia="Times New Roman"/>
          <w:szCs w:val="24"/>
        </w:rPr>
        <w:t>Η πρώτη τροπολογία, με γενικό αριθμό 829 και ειδικό 68, αφορά τον τρόπο εκλογής των Ομοσπονδιών για την ανάδειξη εκπροσώπου στην ΕΟΕ. Προβλέπει ότι για τη συγκεκριμένη εκλογή θα ισχύουν οι προβλέψεις του καταστατικού της εκάστης Ομοσπον</w:t>
      </w:r>
      <w:r>
        <w:rPr>
          <w:rFonts w:eastAsia="Times New Roman"/>
          <w:szCs w:val="24"/>
        </w:rPr>
        <w:t xml:space="preserve">δίας. Η διάταξη είναι σύμφωνη με τον καταστατικό χάρτη της ΔΟΕ και αίρει οποιεσδήποτε παρανοήσεις μέχρι τη ψήφιση του νέου αθλητικού νόμου που θα γίνει τους επόμενους μήνες. </w:t>
      </w:r>
    </w:p>
    <w:p w14:paraId="25CA9A47" w14:textId="77777777" w:rsidR="00054EB1" w:rsidRDefault="00375CE6">
      <w:pPr>
        <w:spacing w:after="0" w:line="600" w:lineRule="auto"/>
        <w:ind w:firstLine="720"/>
        <w:jc w:val="both"/>
        <w:rPr>
          <w:rFonts w:eastAsia="Times New Roman" w:cs="Times New Roman"/>
          <w:szCs w:val="24"/>
        </w:rPr>
      </w:pPr>
      <w:r>
        <w:rPr>
          <w:rFonts w:eastAsia="Times New Roman"/>
          <w:szCs w:val="24"/>
        </w:rPr>
        <w:lastRenderedPageBreak/>
        <w:t>Ιδίως, δε –κι αυτό είναι το σημαντικό- για τον χώρο της πολύπαθης Ποδοσφαιρικής Ο</w:t>
      </w:r>
      <w:r>
        <w:rPr>
          <w:rFonts w:eastAsia="Times New Roman"/>
          <w:szCs w:val="24"/>
        </w:rPr>
        <w:t>μοσπονδίας, για την οποία, όπως γνωρίζετ</w:t>
      </w:r>
      <w:r>
        <w:rPr>
          <w:rFonts w:eastAsia="Times New Roman"/>
          <w:szCs w:val="24"/>
        </w:rPr>
        <w:t>ε</w:t>
      </w:r>
      <w:r>
        <w:rPr>
          <w:rFonts w:eastAsia="Times New Roman"/>
          <w:szCs w:val="24"/>
        </w:rPr>
        <w:t xml:space="preserve">, τους επόμενους μήνες σε συνεργασία με την Επιτροπή Εξομάλυνσης, τη </w:t>
      </w:r>
      <w:r>
        <w:rPr>
          <w:rFonts w:eastAsia="Times New Roman"/>
          <w:szCs w:val="24"/>
          <w:lang w:val="en-US"/>
        </w:rPr>
        <w:t>FIFA</w:t>
      </w:r>
      <w:r>
        <w:rPr>
          <w:rFonts w:eastAsia="Times New Roman"/>
          <w:szCs w:val="24"/>
        </w:rPr>
        <w:t xml:space="preserve"> και την </w:t>
      </w:r>
      <w:r>
        <w:rPr>
          <w:rFonts w:eastAsia="Times New Roman"/>
          <w:szCs w:val="24"/>
          <w:lang w:val="en-US"/>
        </w:rPr>
        <w:t>UEFA</w:t>
      </w:r>
      <w:r>
        <w:rPr>
          <w:rFonts w:eastAsia="Times New Roman"/>
          <w:szCs w:val="24"/>
        </w:rPr>
        <w:t xml:space="preserve">, θα προσπαθήσουμε να εκσυγχρονίσουμε τόσο το καταστατικό όσο και τον νόμο. </w:t>
      </w:r>
    </w:p>
    <w:p w14:paraId="25CA9A48" w14:textId="77777777" w:rsidR="00054EB1" w:rsidRDefault="00375CE6">
      <w:pPr>
        <w:spacing w:after="0" w:line="600" w:lineRule="auto"/>
        <w:ind w:firstLine="720"/>
        <w:jc w:val="both"/>
        <w:rPr>
          <w:rFonts w:eastAsia="Times New Roman"/>
          <w:szCs w:val="24"/>
        </w:rPr>
      </w:pPr>
      <w:r>
        <w:rPr>
          <w:rFonts w:eastAsia="Times New Roman"/>
          <w:szCs w:val="24"/>
        </w:rPr>
        <w:t>Η δεύτερη τροπολογία είναι αυτή με γενικό αριθμό 847</w:t>
      </w:r>
      <w:r>
        <w:rPr>
          <w:rFonts w:eastAsia="Times New Roman"/>
          <w:szCs w:val="24"/>
        </w:rPr>
        <w:t xml:space="preserve"> και ειδικό 79. Αφορά τον ΕΣΚΑΝ και τη σύνθεση του Δ</w:t>
      </w:r>
      <w:r>
        <w:rPr>
          <w:rFonts w:eastAsia="Times New Roman"/>
          <w:szCs w:val="24"/>
        </w:rPr>
        <w:t xml:space="preserve">ιοικητικού </w:t>
      </w:r>
      <w:r>
        <w:rPr>
          <w:rFonts w:eastAsia="Times New Roman"/>
          <w:szCs w:val="24"/>
        </w:rPr>
        <w:t>Σ</w:t>
      </w:r>
      <w:r>
        <w:rPr>
          <w:rFonts w:eastAsia="Times New Roman"/>
          <w:szCs w:val="24"/>
        </w:rPr>
        <w:t>υμβουλίου</w:t>
      </w:r>
      <w:r>
        <w:rPr>
          <w:rFonts w:eastAsia="Times New Roman"/>
          <w:szCs w:val="24"/>
        </w:rPr>
        <w:t xml:space="preserve"> αυτού, το οποίο εκσυγχρονίζεται. Μπαίνουν αντικειμενικά κριτήρια στην εκλογή των επιστημόνων που τη στελεχώνουν, εμπλέκοντας ενεργά τον ιατρικό σύλλογο. </w:t>
      </w:r>
      <w:r>
        <w:rPr>
          <w:rFonts w:eastAsia="Times New Roman"/>
          <w:szCs w:val="24"/>
        </w:rPr>
        <w:t>Α</w:t>
      </w:r>
      <w:r>
        <w:rPr>
          <w:rFonts w:eastAsia="Times New Roman"/>
          <w:szCs w:val="24"/>
        </w:rPr>
        <w:t xml:space="preserve">ντιμετωπίζεται ισότιμα η </w:t>
      </w:r>
      <w:proofErr w:type="spellStart"/>
      <w:r>
        <w:rPr>
          <w:rFonts w:eastAsia="Times New Roman"/>
          <w:szCs w:val="24"/>
        </w:rPr>
        <w:t>παρ</w:t>
      </w:r>
      <w:r>
        <w:rPr>
          <w:rFonts w:eastAsia="Times New Roman"/>
          <w:szCs w:val="24"/>
        </w:rPr>
        <w:t>ολυμπιακή</w:t>
      </w:r>
      <w:proofErr w:type="spellEnd"/>
      <w:r>
        <w:rPr>
          <w:rFonts w:eastAsia="Times New Roman"/>
          <w:szCs w:val="24"/>
        </w:rPr>
        <w:t xml:space="preserve"> επιτροπή έχοντας και αυτή μέλος στο Δ</w:t>
      </w:r>
      <w:r>
        <w:rPr>
          <w:rFonts w:eastAsia="Times New Roman"/>
          <w:szCs w:val="24"/>
        </w:rPr>
        <w:t xml:space="preserve">ιοικητικό </w:t>
      </w:r>
      <w:r>
        <w:rPr>
          <w:rFonts w:eastAsia="Times New Roman"/>
          <w:szCs w:val="24"/>
        </w:rPr>
        <w:t>Σ</w:t>
      </w:r>
      <w:r>
        <w:rPr>
          <w:rFonts w:eastAsia="Times New Roman"/>
          <w:szCs w:val="24"/>
        </w:rPr>
        <w:t>υμβούλιο</w:t>
      </w:r>
      <w:r>
        <w:rPr>
          <w:rFonts w:eastAsia="Times New Roman"/>
          <w:szCs w:val="24"/>
        </w:rPr>
        <w:t>.</w:t>
      </w:r>
    </w:p>
    <w:p w14:paraId="25CA9A49" w14:textId="77777777" w:rsidR="00054EB1" w:rsidRDefault="00375CE6">
      <w:pPr>
        <w:spacing w:after="0" w:line="600" w:lineRule="auto"/>
        <w:ind w:firstLine="720"/>
        <w:jc w:val="both"/>
        <w:rPr>
          <w:rFonts w:eastAsia="Times New Roman"/>
          <w:szCs w:val="24"/>
        </w:rPr>
      </w:pPr>
      <w:r>
        <w:rPr>
          <w:rFonts w:eastAsia="Times New Roman"/>
          <w:szCs w:val="24"/>
        </w:rPr>
        <w:t>Η τρίτη τροπολογία με γενικό αριθμό 827 και ειδικό 66 αφορά την παράταση εισαγωγής της κάρτας φιλάθλου. Δυστυχώς, είμαστε αναγκασμένοι να φέρουμε μία παράταση για να μην δημιουργήσουμε ένα</w:t>
      </w:r>
      <w:r>
        <w:rPr>
          <w:rFonts w:eastAsia="Times New Roman"/>
          <w:szCs w:val="24"/>
        </w:rPr>
        <w:t xml:space="preserve"> ακόμη πρόβλημα στα μεγάλα που υφίστανται. Είναι η τελευταία φορά που δίνεται </w:t>
      </w:r>
      <w:r>
        <w:rPr>
          <w:rFonts w:eastAsia="Times New Roman"/>
          <w:szCs w:val="24"/>
        </w:rPr>
        <w:lastRenderedPageBreak/>
        <w:t>αυτή η παράταση. Έχουμε διαβεβαιώσεις βέβαια και από τις ομάδες και από τη Λίγκα αλλά και από τις αρμόδιες υπηρεσίες ότι μέχρι 31 Μαρτίου θα είμαστε έτοιμοι, ούτως ώστε το υπόλοι</w:t>
      </w:r>
      <w:r>
        <w:rPr>
          <w:rFonts w:eastAsia="Times New Roman"/>
          <w:szCs w:val="24"/>
        </w:rPr>
        <w:t xml:space="preserve">πο κομμάτι του πρωταθλήματος και τα </w:t>
      </w:r>
      <w:r>
        <w:rPr>
          <w:rFonts w:eastAsia="Times New Roman"/>
          <w:szCs w:val="24"/>
          <w:lang w:val="en-US"/>
        </w:rPr>
        <w:t>play</w:t>
      </w:r>
      <w:r>
        <w:rPr>
          <w:rFonts w:eastAsia="Times New Roman"/>
          <w:szCs w:val="24"/>
        </w:rPr>
        <w:t xml:space="preserve"> </w:t>
      </w:r>
      <w:r>
        <w:rPr>
          <w:rFonts w:eastAsia="Times New Roman"/>
          <w:szCs w:val="24"/>
          <w:lang w:val="en-US"/>
        </w:rPr>
        <w:t>off</w:t>
      </w:r>
      <w:r>
        <w:rPr>
          <w:rFonts w:eastAsia="Times New Roman"/>
          <w:szCs w:val="24"/>
        </w:rPr>
        <w:t xml:space="preserve"> να πάνε με το νέο σύστημα. </w:t>
      </w:r>
      <w:r>
        <w:rPr>
          <w:rFonts w:eastAsia="Times New Roman"/>
          <w:szCs w:val="24"/>
        </w:rPr>
        <w:t>Σ</w:t>
      </w:r>
      <w:r>
        <w:rPr>
          <w:rFonts w:eastAsia="Times New Roman"/>
          <w:szCs w:val="24"/>
        </w:rPr>
        <w:t>ε κάθε περίπτωση η νέα αγωνιστική σεζόν να ξεκινήσει έχοντας όλες τις προϋποθέσεις ασφαλείας.</w:t>
      </w:r>
    </w:p>
    <w:p w14:paraId="25CA9A4A" w14:textId="77777777" w:rsidR="00054EB1" w:rsidRDefault="00375CE6">
      <w:pPr>
        <w:spacing w:after="0" w:line="600" w:lineRule="auto"/>
        <w:ind w:firstLine="720"/>
        <w:jc w:val="both"/>
        <w:rPr>
          <w:rFonts w:eastAsia="Times New Roman"/>
          <w:szCs w:val="24"/>
        </w:rPr>
      </w:pPr>
      <w:r>
        <w:rPr>
          <w:rFonts w:eastAsia="Times New Roman"/>
          <w:szCs w:val="24"/>
        </w:rPr>
        <w:t>Ευχαριστώ πολύ.</w:t>
      </w:r>
    </w:p>
    <w:p w14:paraId="25CA9A4B"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κύριο Υπουργό.</w:t>
      </w:r>
    </w:p>
    <w:p w14:paraId="25CA9A4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Πριν δώ</w:t>
      </w:r>
      <w:r>
        <w:rPr>
          <w:rFonts w:eastAsia="Times New Roman" w:cs="Times New Roman"/>
          <w:szCs w:val="24"/>
        </w:rPr>
        <w:t>σουμε τον λόγο στον επόμενο ομιλητή, να σας πω ότι θα υπάρξουν δύο τοποθετήσεις Βουλευτών και μετά θα ακολουθήσει ο Υπουργός Υγείας, κ. Ξανθός για να υποστηρίξει την τροπολογία που έχει καταθέσει. Οπότε δίνουμε ευθύς αμέσως τον λόγο στον κ. Ιωάννη Θεοφύλακ</w:t>
      </w:r>
      <w:r>
        <w:rPr>
          <w:rFonts w:eastAsia="Times New Roman" w:cs="Times New Roman"/>
          <w:szCs w:val="24"/>
        </w:rPr>
        <w:t>το από τον ΣΥΡΙΖΑ.</w:t>
      </w:r>
    </w:p>
    <w:p w14:paraId="25CA9A4D"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ΙΩΑΝΝΗΣ ΘΕΟΦΥΛΑΚΤΟΣ:</w:t>
      </w:r>
      <w:r>
        <w:rPr>
          <w:rFonts w:eastAsia="Times New Roman" w:cs="Times New Roman"/>
          <w:szCs w:val="24"/>
        </w:rPr>
        <w:t xml:space="preserve"> Ευχαριστώ, κύριε Πρόεδρε.</w:t>
      </w:r>
    </w:p>
    <w:p w14:paraId="25CA9A4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κυρία και κύριοι Υπουργοί, θέλω κατ’ αρχ</w:t>
      </w:r>
      <w:r>
        <w:rPr>
          <w:rFonts w:eastAsia="Times New Roman" w:cs="Times New Roman"/>
          <w:szCs w:val="24"/>
        </w:rPr>
        <w:t>άς</w:t>
      </w:r>
      <w:r>
        <w:rPr>
          <w:rFonts w:eastAsia="Times New Roman" w:cs="Times New Roman"/>
          <w:szCs w:val="24"/>
        </w:rPr>
        <w:t xml:space="preserve"> να πω δύο λόγια επί της αρχής. Τα σημαντικά κομμάτια του νομοσχεδίου τα θεωρώ αυτονόητα και ότι όλοι πρέπει να συμφων</w:t>
      </w:r>
      <w:r>
        <w:rPr>
          <w:rFonts w:eastAsia="Times New Roman" w:cs="Times New Roman"/>
          <w:szCs w:val="24"/>
        </w:rPr>
        <w:t xml:space="preserve">ήσουμε και να ομονοήσουμε. </w:t>
      </w:r>
    </w:p>
    <w:p w14:paraId="25CA9A4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πτωχευτικό. Δίνεται δεύτερη ευκαιρία. Αυτό που τόσα χρόνια περιμένουμε και τόσο καιρό συζητάμε, επιτέλους νομοθετείται. Είναι η απαλλαγή στο μη δόλιο </w:t>
      </w:r>
      <w:proofErr w:type="spellStart"/>
      <w:r>
        <w:rPr>
          <w:rFonts w:eastAsia="Times New Roman" w:cs="Times New Roman"/>
          <w:szCs w:val="24"/>
        </w:rPr>
        <w:t>χρεοκοπήσαντα</w:t>
      </w:r>
      <w:proofErr w:type="spellEnd"/>
      <w:r>
        <w:rPr>
          <w:rFonts w:eastAsia="Times New Roman" w:cs="Times New Roman"/>
          <w:szCs w:val="24"/>
        </w:rPr>
        <w:t xml:space="preserve"> οφειλέτη, ιδίως στις μέρες μας. Μπορεί να διαφωνήσ</w:t>
      </w:r>
      <w:r>
        <w:rPr>
          <w:rFonts w:eastAsia="Times New Roman" w:cs="Times New Roman"/>
          <w:szCs w:val="24"/>
        </w:rPr>
        <w:t>ει κανείς; Είναι κάτι που το περιμέναμε. Είναι υποχρέωση απέναντι στην κοινωνία μας. Είναι επιχειρηματίες που έχουν πτωχεύσει και το 99% των μικρομεσαίων που δεν έχουν δόλο, το περιμένουν πως και πως. Κανείς δεν μπορεί να διαφωνήσει με αυτό.</w:t>
      </w:r>
    </w:p>
    <w:p w14:paraId="25CA9A50"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Έπειτα είναι η</w:t>
      </w:r>
      <w:r>
        <w:rPr>
          <w:rFonts w:eastAsia="Times New Roman" w:cs="Times New Roman"/>
          <w:szCs w:val="24"/>
        </w:rPr>
        <w:t xml:space="preserve"> επιτάχυνση της διοικητικής δίκης. Διαφωνεί κανείς; Ιδίως όσοι υπηρετούμε στο χώρο της δικαιοσύνης είτε ως δικηγόροι είτε ως δικαστές, ξέρουμε. Τι να θυμηθώ; Υποθέσεις που έχω χειριστεί το 2002 </w:t>
      </w:r>
      <w:r>
        <w:rPr>
          <w:rFonts w:eastAsia="Times New Roman" w:cs="Times New Roman"/>
          <w:szCs w:val="24"/>
        </w:rPr>
        <w:lastRenderedPageBreak/>
        <w:t>και το 2004 και ακόμα εκκρεμούν στα δικαστήρια; Χαιρετίζουμε τ</w:t>
      </w:r>
      <w:r>
        <w:rPr>
          <w:rFonts w:eastAsia="Times New Roman" w:cs="Times New Roman"/>
          <w:szCs w:val="24"/>
        </w:rPr>
        <w:t xml:space="preserve">ην προσπάθεια και μπορούν σε όλους τους τομείς να γίνουν ακόμα περισσότερα, κύριε Υπουργέ. </w:t>
      </w:r>
    </w:p>
    <w:p w14:paraId="25CA9A51"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Είναι σε πολύ θετική κατεύθυνση αυτά που γίνονται. Αλλά είναι τέτοια η καθυστέρηση ιδίως στη διοικητική δικαιοσύνη που όταν έρχεται η ώρα του δικαστηρίου, οι διάδικ</w:t>
      </w:r>
      <w:r>
        <w:rPr>
          <w:rFonts w:eastAsia="Times New Roman" w:cs="Times New Roman"/>
          <w:szCs w:val="24"/>
        </w:rPr>
        <w:t xml:space="preserve">οι έχουν ξεχάσει </w:t>
      </w:r>
      <w:r>
        <w:rPr>
          <w:rFonts w:eastAsia="Times New Roman" w:cs="Times New Roman"/>
          <w:szCs w:val="24"/>
        </w:rPr>
        <w:t>την υπόθεση ζουν και άλλοι, άλλοι πέθαναν</w:t>
      </w:r>
      <w:r>
        <w:rPr>
          <w:rFonts w:eastAsia="Times New Roman" w:cs="Times New Roman"/>
          <w:szCs w:val="24"/>
        </w:rPr>
        <w:t xml:space="preserve">, </w:t>
      </w:r>
      <w:r>
        <w:rPr>
          <w:rFonts w:eastAsia="Times New Roman" w:cs="Times New Roman"/>
          <w:szCs w:val="24"/>
        </w:rPr>
        <w:t>άλλοι</w:t>
      </w:r>
      <w:r>
        <w:rPr>
          <w:rFonts w:eastAsia="Times New Roman" w:cs="Times New Roman"/>
          <w:szCs w:val="24"/>
        </w:rPr>
        <w:t xml:space="preserve"> έχουν ξεχάσει τους φακέλους, τα χαρτιά τους, έχουν συνταξιοδοτηθεί οι δικηγόροι και πάει λέγοντας.</w:t>
      </w:r>
    </w:p>
    <w:p w14:paraId="25CA9A52"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Πάμε στο Υπουργείο Οικονομικών, στις ηλεκτρονικές συναλλαγές, στο πλαστικό χρήμα, να πηγαίν</w:t>
      </w:r>
      <w:r>
        <w:rPr>
          <w:rFonts w:eastAsia="Times New Roman" w:cs="Times New Roman"/>
          <w:szCs w:val="24"/>
        </w:rPr>
        <w:t>ει ο φόρος, ο ΦΠΑ, οι εισφορές κατευθείαν εκεί που πρέπει. Διαφωνεί κανείς; Μπορεί να διαφωνήσεις κανείς με κάτι τέτοιο; Όχι, και επιτέλους γίνεται.</w:t>
      </w:r>
    </w:p>
    <w:p w14:paraId="25CA9A53"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Τέλος, δίδονται κίνητρα για να δηλωθεί το αδήλωτο χρήμα. Μπορεί να διαφωνήσει κανείς; Όχι. Επιτέλους γίνετα</w:t>
      </w:r>
      <w:r>
        <w:rPr>
          <w:rFonts w:eastAsia="Times New Roman" w:cs="Times New Roman"/>
          <w:szCs w:val="24"/>
        </w:rPr>
        <w:t xml:space="preserve">ι. </w:t>
      </w:r>
      <w:r>
        <w:rPr>
          <w:rFonts w:eastAsia="Times New Roman" w:cs="Times New Roman"/>
          <w:szCs w:val="24"/>
        </w:rPr>
        <w:t>Α</w:t>
      </w:r>
      <w:r>
        <w:rPr>
          <w:rFonts w:eastAsia="Times New Roman" w:cs="Times New Roman"/>
          <w:szCs w:val="24"/>
        </w:rPr>
        <w:t xml:space="preserve">υτό μάλιστα αφορά τη δικαιοσύνη μεταξύ των γενεών. Δηλαδή, για τις δικές μας γενιές είναι όλα </w:t>
      </w:r>
      <w:r>
        <w:rPr>
          <w:rFonts w:eastAsia="Times New Roman" w:cs="Times New Roman"/>
          <w:szCs w:val="24"/>
        </w:rPr>
        <w:lastRenderedPageBreak/>
        <w:t xml:space="preserve">στο φως και έτσι πρέπει να γίνει. Παλιότερα, όμως, -και αυτά τα πληρώνουμε τώρα- υπήρχε πολύ αδήλωτο χρήμα, πολύ </w:t>
      </w:r>
      <w:proofErr w:type="spellStart"/>
      <w:r>
        <w:rPr>
          <w:rFonts w:eastAsia="Times New Roman" w:cs="Times New Roman"/>
          <w:szCs w:val="24"/>
        </w:rPr>
        <w:t>φοροαποφυγή</w:t>
      </w:r>
      <w:proofErr w:type="spellEnd"/>
      <w:r>
        <w:rPr>
          <w:rFonts w:eastAsia="Times New Roman" w:cs="Times New Roman"/>
          <w:szCs w:val="24"/>
        </w:rPr>
        <w:t xml:space="preserve"> και τα πληρώνουμε τώρα εμείς. Γι’</w:t>
      </w:r>
      <w:r>
        <w:rPr>
          <w:rFonts w:eastAsia="Times New Roman" w:cs="Times New Roman"/>
          <w:szCs w:val="24"/>
        </w:rPr>
        <w:t xml:space="preserve"> αυτό είναι μ</w:t>
      </w:r>
      <w:r>
        <w:rPr>
          <w:rFonts w:eastAsia="Times New Roman" w:cs="Times New Roman"/>
          <w:szCs w:val="24"/>
        </w:rPr>
        <w:t>ί</w:t>
      </w:r>
      <w:r>
        <w:rPr>
          <w:rFonts w:eastAsia="Times New Roman" w:cs="Times New Roman"/>
          <w:szCs w:val="24"/>
        </w:rPr>
        <w:t>α ευκαιρία για τους παλιότερους που έχουν είτε σε λογαριασμούς είτε στο εξωτερικό είτε στα συρτάρια τους ή δεν ξέρω πού αδήλωτο χρήμα, να το δηλώσουν, να πληρώσουν τους φόρους τους και τις υποχρεώσεις τους στο κράτος και στην κοινωνία.</w:t>
      </w:r>
    </w:p>
    <w:p w14:paraId="25CA9A54"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Προχωρ</w:t>
      </w:r>
      <w:r>
        <w:rPr>
          <w:rFonts w:eastAsia="Times New Roman" w:cs="Times New Roman"/>
          <w:szCs w:val="24"/>
        </w:rPr>
        <w:t xml:space="preserve">άω. Σταχυολογώ κάποια άρθρα από τον δικό μου χώρο ως δικηγόρος, αυτόν της δικαιοσύνης. Υπήρξαν αντιδράσεις και από την </w:t>
      </w:r>
      <w:r>
        <w:rPr>
          <w:rFonts w:eastAsia="Times New Roman" w:cs="Times New Roman"/>
          <w:szCs w:val="24"/>
        </w:rPr>
        <w:t>Ο</w:t>
      </w:r>
      <w:r>
        <w:rPr>
          <w:rFonts w:eastAsia="Times New Roman" w:cs="Times New Roman"/>
          <w:szCs w:val="24"/>
        </w:rPr>
        <w:t>λομέλεια για το άρθρο 14 που λέει για αυξημένη δικαστική δαπάνη εάν το δικόγραφο είναι μεγάλο. Έχει μ</w:t>
      </w:r>
      <w:r>
        <w:rPr>
          <w:rFonts w:eastAsia="Times New Roman" w:cs="Times New Roman"/>
          <w:szCs w:val="24"/>
        </w:rPr>
        <w:t>ί</w:t>
      </w:r>
      <w:r>
        <w:rPr>
          <w:rFonts w:eastAsia="Times New Roman" w:cs="Times New Roman"/>
          <w:szCs w:val="24"/>
        </w:rPr>
        <w:t>α λογική όμως. Γιατί τώρα και με τ</w:t>
      </w:r>
      <w:r>
        <w:rPr>
          <w:rFonts w:eastAsia="Times New Roman" w:cs="Times New Roman"/>
          <w:szCs w:val="24"/>
        </w:rPr>
        <w:t xml:space="preserve">ους υπολογιστές έχουμε φτάσει να έχουμε τεράστια δικόγραφα. </w:t>
      </w:r>
    </w:p>
    <w:p w14:paraId="25CA9A55" w14:textId="77777777" w:rsidR="00054EB1" w:rsidRDefault="00375CE6">
      <w:pPr>
        <w:spacing w:after="0" w:line="600" w:lineRule="auto"/>
        <w:ind w:firstLine="720"/>
        <w:jc w:val="both"/>
        <w:rPr>
          <w:rFonts w:eastAsia="Times New Roman"/>
          <w:szCs w:val="24"/>
        </w:rPr>
      </w:pPr>
      <w:r>
        <w:rPr>
          <w:rFonts w:eastAsia="Times New Roman" w:cs="Times New Roman"/>
          <w:szCs w:val="24"/>
        </w:rPr>
        <w:t>Πέφτουν, κύριε Υπουργέ, κα</w:t>
      </w:r>
      <w:r>
        <w:rPr>
          <w:rFonts w:eastAsia="Times New Roman" w:cs="Times New Roman"/>
          <w:szCs w:val="24"/>
        </w:rPr>
        <w:t>μ</w:t>
      </w:r>
      <w:r>
        <w:rPr>
          <w:rFonts w:eastAsia="Times New Roman" w:cs="Times New Roman"/>
          <w:szCs w:val="24"/>
        </w:rPr>
        <w:t>μιά φορά στα χέρια μου δικόγραφα του μακαρίτη του πατέρα μου που ήταν δικηγόρος</w:t>
      </w:r>
      <w:r>
        <w:rPr>
          <w:rFonts w:eastAsia="Times New Roman" w:cs="Times New Roman"/>
          <w:szCs w:val="24"/>
        </w:rPr>
        <w:t>,</w:t>
      </w:r>
      <w:r>
        <w:rPr>
          <w:rFonts w:eastAsia="Times New Roman" w:cs="Times New Roman"/>
          <w:szCs w:val="24"/>
        </w:rPr>
        <w:t xml:space="preserve"> τη</w:t>
      </w:r>
      <w:r>
        <w:rPr>
          <w:rFonts w:eastAsia="Times New Roman" w:cs="Times New Roman"/>
          <w:szCs w:val="24"/>
        </w:rPr>
        <w:t>ς</w:t>
      </w:r>
      <w:r>
        <w:rPr>
          <w:rFonts w:eastAsia="Times New Roman" w:cs="Times New Roman"/>
          <w:szCs w:val="24"/>
        </w:rPr>
        <w:t xml:space="preserve"> δεκαετία</w:t>
      </w:r>
      <w:r>
        <w:rPr>
          <w:rFonts w:eastAsia="Times New Roman" w:cs="Times New Roman"/>
          <w:szCs w:val="24"/>
        </w:rPr>
        <w:t>ς</w:t>
      </w:r>
      <w:r>
        <w:rPr>
          <w:rFonts w:eastAsia="Times New Roman" w:cs="Times New Roman"/>
          <w:szCs w:val="24"/>
        </w:rPr>
        <w:t xml:space="preserve"> του ’60. Ορισμένα είχαν σε δυόμισι σελίδες εμπράγματες αγωγές και σε όποια δι</w:t>
      </w:r>
      <w:r>
        <w:rPr>
          <w:rFonts w:eastAsia="Times New Roman" w:cs="Times New Roman"/>
          <w:szCs w:val="24"/>
        </w:rPr>
        <w:lastRenderedPageBreak/>
        <w:t>καστήρια πήγαιναν. Μου κάνει τρομερή εντύπωση. Άμα κάνεις τώρα εμπράγματη αγωγή, πρέπει να γράψεις πάνω από πενήντα σελίδες. Φταίνε βέβαια και οι συλλειτουργοί μας οι δικαστές γι</w:t>
      </w:r>
      <w:r>
        <w:rPr>
          <w:rFonts w:eastAsia="Times New Roman" w:cs="Times New Roman"/>
          <w:szCs w:val="24"/>
        </w:rPr>
        <w:t xml:space="preserve">ατί </w:t>
      </w:r>
      <w:r>
        <w:rPr>
          <w:rFonts w:eastAsia="Times New Roman" w:cs="Times New Roman"/>
          <w:szCs w:val="24"/>
        </w:rPr>
        <w:t>πολλοί</w:t>
      </w:r>
      <w:r>
        <w:rPr>
          <w:rFonts w:eastAsia="Times New Roman" w:cs="Times New Roman"/>
          <w:szCs w:val="24"/>
        </w:rPr>
        <w:t xml:space="preserve"> το έχουν καραμέλα να τις απορρίπτουν ως αόριστες και οι διοικητικοί δικαστές </w:t>
      </w:r>
      <w:r>
        <w:rPr>
          <w:rFonts w:eastAsia="Times New Roman" w:cs="Times New Roman"/>
          <w:szCs w:val="24"/>
        </w:rPr>
        <w:t>και</w:t>
      </w:r>
      <w:r>
        <w:rPr>
          <w:rFonts w:eastAsia="Times New Roman" w:cs="Times New Roman"/>
          <w:szCs w:val="24"/>
        </w:rPr>
        <w:t xml:space="preserve">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το να απορρίπτουν ως απαράδεκτους τους λόγους. Οπότε μετά και ο δικηγόρος λέει: «Απαράδεκτο και αόριστο; Βάλε άλλες δέκα σελίδες.».</w:t>
      </w:r>
    </w:p>
    <w:p w14:paraId="25CA9A56"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Πρέπει να υπάρχει 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αυτοσυγκράτηση και στις δύο πλευρές ώστε να έχουμε ευσύνοπτα δικόγραφα, αλλά να μην τα απορρίπτουν ως αόριστα και ως απαράδεκτους τους λόγους των δικηγόρων.</w:t>
      </w:r>
    </w:p>
    <w:p w14:paraId="25CA9A57"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Σε θετικό βήμα είναι ότι έχουμε στο άρθρο 15 αίτηση αναίρεσης και έφεσης πιο χαλαρά. Θετικό βήμα ό</w:t>
      </w:r>
      <w:r>
        <w:rPr>
          <w:rFonts w:eastAsia="Times New Roman" w:cs="Times New Roman"/>
          <w:szCs w:val="24"/>
        </w:rPr>
        <w:t>τι μετά τη δικαίωση του πολίτη στο Ευρωπαϊκό Δικαστήριο Ανθρωπίνων Δικαιωμάτων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παραλαμβάνει τη διαδικασία. Το συζητήσαμε ότι και το Διοικητικό Εφετείο, κατ’ αναλογία, θα εντάσσεται σε μία τέτοια διάταξη λόγω του ότι ο ν.702/77 έχει ανάλογη εφαρμο</w:t>
      </w:r>
      <w:r>
        <w:rPr>
          <w:rFonts w:eastAsia="Times New Roman" w:cs="Times New Roman"/>
          <w:szCs w:val="24"/>
        </w:rPr>
        <w:t xml:space="preserve">γή στο </w:t>
      </w:r>
      <w:proofErr w:type="spellStart"/>
      <w:r>
        <w:rPr>
          <w:rFonts w:eastAsia="Times New Roman" w:cs="Times New Roman"/>
          <w:szCs w:val="24"/>
        </w:rPr>
        <w:t>π</w:t>
      </w:r>
      <w:r>
        <w:rPr>
          <w:rFonts w:eastAsia="Times New Roman" w:cs="Times New Roman"/>
          <w:szCs w:val="24"/>
        </w:rPr>
        <w:t>.</w:t>
      </w:r>
      <w:r>
        <w:rPr>
          <w:rFonts w:eastAsia="Times New Roman" w:cs="Times New Roman"/>
          <w:szCs w:val="24"/>
        </w:rPr>
        <w:t>δ</w:t>
      </w:r>
      <w:r>
        <w:rPr>
          <w:rFonts w:eastAsia="Times New Roman" w:cs="Times New Roman"/>
          <w:szCs w:val="24"/>
        </w:rPr>
        <w:t>.</w:t>
      </w:r>
      <w:proofErr w:type="spellEnd"/>
      <w:r>
        <w:rPr>
          <w:rFonts w:eastAsia="Times New Roman" w:cs="Times New Roman"/>
          <w:szCs w:val="24"/>
        </w:rPr>
        <w:t xml:space="preserve"> 18/89. </w:t>
      </w:r>
    </w:p>
    <w:p w14:paraId="25CA9A58"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Θετικό και το άρθρο 17 που και οι αμετάκλητες </w:t>
      </w:r>
      <w:r>
        <w:rPr>
          <w:rFonts w:eastAsia="Times New Roman" w:cs="Times New Roman"/>
          <w:szCs w:val="24"/>
        </w:rPr>
        <w:t>αθωωτικές αποφάσεις</w:t>
      </w:r>
      <w:r>
        <w:rPr>
          <w:rFonts w:eastAsia="Times New Roman" w:cs="Times New Roman"/>
          <w:szCs w:val="24"/>
        </w:rPr>
        <w:t xml:space="preserve"> δεσμεύουν τη διοικητική δικαιοσύνη. Στο άρθρο 21 παρ</w:t>
      </w:r>
      <w:r>
        <w:rPr>
          <w:rFonts w:eastAsia="Times New Roman" w:cs="Times New Roman"/>
          <w:szCs w:val="24"/>
        </w:rPr>
        <w:t xml:space="preserve">άγραφος </w:t>
      </w:r>
      <w:r>
        <w:rPr>
          <w:rFonts w:eastAsia="Times New Roman" w:cs="Times New Roman"/>
          <w:szCs w:val="24"/>
        </w:rPr>
        <w:t>2, που μιλάει για την επίδοση του δικογράφου της διοικητικής προσφυγής ή αγωγής από τη γραμματεία του δικαστηρ</w:t>
      </w:r>
      <w:r>
        <w:rPr>
          <w:rFonts w:eastAsia="Times New Roman" w:cs="Times New Roman"/>
          <w:szCs w:val="24"/>
        </w:rPr>
        <w:t>ίου εξήντα ημέρες πριν, θα πρότεινα, είτε τώρα είτε σε μεταγενέστερο νομοσχέδιο, η κατάθεση του δικογράφου στη διοικητική δικαιοσύνη να διακόπτει την παραγραφή. Γιατί; Ο διάδικος, γνωρίζοντας ότι την επίδοση θα την κάνει η γραμματεία του δικαστηρίου, επανα</w:t>
      </w:r>
      <w:r>
        <w:rPr>
          <w:rFonts w:eastAsia="Times New Roman" w:cs="Times New Roman"/>
          <w:szCs w:val="24"/>
        </w:rPr>
        <w:t xml:space="preserve">παύεται και είναι πολύ πιθανό, επειδή θα προσδιοριστεί το δικόγραφο μετά από πέντε χρόνια μπορεί και μετά από επτά, να παραγραφεί η αξίωση. Είναι πράγματα που έχουν συμβεί. Κάντε μία υποσημείωση. Τώρα το αναφέρω και εγώ γιατί δεν μπόρεσα να </w:t>
      </w:r>
      <w:r>
        <w:rPr>
          <w:rFonts w:eastAsia="Times New Roman" w:cs="Times New Roman"/>
          <w:szCs w:val="24"/>
        </w:rPr>
        <w:t>λάβω το λόγο</w:t>
      </w:r>
      <w:r>
        <w:rPr>
          <w:rFonts w:eastAsia="Times New Roman" w:cs="Times New Roman"/>
          <w:szCs w:val="24"/>
        </w:rPr>
        <w:t xml:space="preserve"> στ</w:t>
      </w:r>
      <w:r>
        <w:rPr>
          <w:rFonts w:eastAsia="Times New Roman" w:cs="Times New Roman"/>
          <w:szCs w:val="24"/>
        </w:rPr>
        <w:t xml:space="preserve">η συνεδρίαση της Παρασκευής, αλλά πιθανότατα και σε μεταγενέστερο να το δείτε. Δηλαδή, το να διακόπτει την παραγραφή είναι σημαντικό στη διοικητική δικαιοσύνη. </w:t>
      </w:r>
    </w:p>
    <w:p w14:paraId="25CA9A59"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ε</w:t>
      </w:r>
      <w:r>
        <w:rPr>
          <w:rFonts w:eastAsia="Times New Roman" w:cs="Times New Roman"/>
          <w:szCs w:val="24"/>
        </w:rPr>
        <w:t xml:space="preserve">ισηγητής </w:t>
      </w:r>
      <w:r>
        <w:rPr>
          <w:rFonts w:eastAsia="Times New Roman" w:cs="Times New Roman"/>
          <w:szCs w:val="24"/>
        </w:rPr>
        <w:t>δ</w:t>
      </w:r>
      <w:r>
        <w:rPr>
          <w:rFonts w:eastAsia="Times New Roman" w:cs="Times New Roman"/>
          <w:szCs w:val="24"/>
        </w:rPr>
        <w:t xml:space="preserve">ικαστής είναι κάτι θετικό. </w:t>
      </w:r>
    </w:p>
    <w:p w14:paraId="25CA9A5A"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Οι υποθέσεις προ του 2013, που μπαίνουν στην προεδρική</w:t>
      </w:r>
      <w:r>
        <w:rPr>
          <w:rFonts w:eastAsia="Times New Roman" w:cs="Times New Roman"/>
          <w:szCs w:val="24"/>
        </w:rPr>
        <w:t xml:space="preserve"> διαδικασία είναι σημαντικό. </w:t>
      </w:r>
    </w:p>
    <w:p w14:paraId="25CA9A5B"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Πολύ σημαντικό, και πρέπει να το χαιρετίσει όλος ο δικηγορικός κόσμος, η κατάργηση του δικαστικού ενσήμου στις αναγνωριστικές αγωγές και με αφορμή τις γερμανικές αποζημιώσεις. Δηλαδή, εδώ δείχνουμε και τη διαφορά μας. Μέσα στα</w:t>
      </w:r>
      <w:r>
        <w:rPr>
          <w:rFonts w:eastAsia="Times New Roman" w:cs="Times New Roman"/>
          <w:szCs w:val="24"/>
        </w:rPr>
        <w:t xml:space="preserve"> μνημόνια, μέσα στα χρόνια της κρίσης έχουμε μέριμνα για τον πολύ τον κόσμο, έχουμε μέριμνα για ζητήματα όπως αυτό, που είναι πολύ ουσιαστικό για τον χώρο της δικαιοσύνης, όπως και για τις εργατικές αγωγές. Είναι πολύ ουσιαστικά ζητήματα. </w:t>
      </w:r>
      <w:r>
        <w:rPr>
          <w:rFonts w:eastAsia="Times New Roman" w:cs="Times New Roman"/>
          <w:szCs w:val="24"/>
        </w:rPr>
        <w:t>Μ</w:t>
      </w:r>
      <w:r>
        <w:rPr>
          <w:rFonts w:eastAsia="Times New Roman" w:cs="Times New Roman"/>
          <w:szCs w:val="24"/>
        </w:rPr>
        <w:t xml:space="preserve">ην μας λένε «Α, </w:t>
      </w:r>
      <w:r>
        <w:rPr>
          <w:rFonts w:eastAsia="Times New Roman" w:cs="Times New Roman"/>
          <w:szCs w:val="24"/>
        </w:rPr>
        <w:t>εσείς ψηφίσατε το ασφαλιστικό» γιατί η Αντιπολίτευση θα το είχε ψηφίσει χειρότερο. Αλλά, δείχνουμε με κάτι τέτοια τη θέληση που έχουμε να αντιμετωπίσουμε</w:t>
      </w:r>
      <w:r>
        <w:rPr>
          <w:rFonts w:eastAsia="Times New Roman" w:cs="Times New Roman"/>
          <w:szCs w:val="24"/>
        </w:rPr>
        <w:t xml:space="preserve"> τα προβλήματα</w:t>
      </w:r>
      <w:r>
        <w:rPr>
          <w:rFonts w:eastAsia="Times New Roman" w:cs="Times New Roman"/>
          <w:szCs w:val="24"/>
        </w:rPr>
        <w:t xml:space="preserve">. </w:t>
      </w:r>
    </w:p>
    <w:p w14:paraId="25CA9A5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Όπως και παράβολο της εφέσεως, που είναι κλιμακωτό, πάγιο αίτημα μετά την επιβολή και </w:t>
      </w:r>
      <w:r>
        <w:rPr>
          <w:rFonts w:eastAsia="Times New Roman" w:cs="Times New Roman"/>
          <w:szCs w:val="24"/>
        </w:rPr>
        <w:t>την εισαγωγή των παράβολων. Δεν είναι δυνατό στο Ειρηνοδικείο για μ</w:t>
      </w:r>
      <w:r>
        <w:rPr>
          <w:rFonts w:eastAsia="Times New Roman" w:cs="Times New Roman"/>
          <w:szCs w:val="24"/>
        </w:rPr>
        <w:t>ί</w:t>
      </w:r>
      <w:r>
        <w:rPr>
          <w:rFonts w:eastAsia="Times New Roman" w:cs="Times New Roman"/>
          <w:szCs w:val="24"/>
        </w:rPr>
        <w:t xml:space="preserve">α διαφορά 1000 ευρώ να πληρώνεις το ίδιο παράβολο </w:t>
      </w:r>
      <w:r>
        <w:rPr>
          <w:rFonts w:eastAsia="Times New Roman" w:cs="Times New Roman"/>
          <w:szCs w:val="24"/>
        </w:rPr>
        <w:lastRenderedPageBreak/>
        <w:t xml:space="preserve">με το Πολυμελές Πρωτοδικείο. Στο Πολυμελές να αυξηθούν και άλλο και να μειωθούν και άλλο στα μικρότερα. Είναι σωστή η λογική αυτή. Όταν η </w:t>
      </w:r>
      <w:r>
        <w:rPr>
          <w:rFonts w:eastAsia="Times New Roman" w:cs="Times New Roman"/>
          <w:szCs w:val="24"/>
        </w:rPr>
        <w:t>διαφορά είναι πάνω από 200.000, τον άλλο δεν τον πειράζει το παράβολο το μεγαλούτσικο.</w:t>
      </w:r>
    </w:p>
    <w:p w14:paraId="25CA9A5D"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Τώρα αντίβαρο είναι το </w:t>
      </w:r>
      <w:proofErr w:type="spellStart"/>
      <w:r>
        <w:rPr>
          <w:rFonts w:eastAsia="Times New Roman" w:cs="Times New Roman"/>
          <w:szCs w:val="24"/>
        </w:rPr>
        <w:t>αναβολόσημο</w:t>
      </w:r>
      <w:proofErr w:type="spellEnd"/>
      <w:r>
        <w:rPr>
          <w:rFonts w:eastAsia="Times New Roman" w:cs="Times New Roman"/>
          <w:szCs w:val="24"/>
        </w:rPr>
        <w:t xml:space="preserve"> στο ότι καταργείται το δικαστικό ένσημο στις αναγνωριστικές αγωγές. Εγώ δέχομαι</w:t>
      </w:r>
      <w:r>
        <w:rPr>
          <w:rFonts w:eastAsia="Times New Roman" w:cs="Times New Roman"/>
          <w:szCs w:val="24"/>
        </w:rPr>
        <w:t xml:space="preserve"> την</w:t>
      </w:r>
      <w:r>
        <w:rPr>
          <w:rFonts w:eastAsia="Times New Roman" w:cs="Times New Roman"/>
          <w:szCs w:val="24"/>
        </w:rPr>
        <w:t xml:space="preserve"> αντίδραση του δικηγορικού κόσμου, αλλά έχει μία λο</w:t>
      </w:r>
      <w:r>
        <w:rPr>
          <w:rFonts w:eastAsia="Times New Roman" w:cs="Times New Roman"/>
          <w:szCs w:val="24"/>
        </w:rPr>
        <w:t xml:space="preserve">γική στο ότι όταν ζητάς κάτι, που πάει τη δίκη παραπίσω, δίνεις ένα συμβολικό ποσό. </w:t>
      </w:r>
    </w:p>
    <w:p w14:paraId="25CA9A5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Εγώ θα πρότεινα, κύριε Υπουργέ, εκτός από την αποχή στην εξαίρεση του παράβολου να έχουμε και σε περίπτωση που έχουμε ασθένεια και προσκομίζει έγγραφο από δημόσιο νοσοκομε</w:t>
      </w:r>
      <w:r>
        <w:rPr>
          <w:rFonts w:eastAsia="Times New Roman" w:cs="Times New Roman"/>
          <w:szCs w:val="24"/>
        </w:rPr>
        <w:t xml:space="preserve">ίο. Δηλαδή, όταν είναι </w:t>
      </w:r>
      <w:proofErr w:type="spellStart"/>
      <w:r>
        <w:rPr>
          <w:rFonts w:eastAsia="Times New Roman" w:cs="Times New Roman"/>
          <w:szCs w:val="24"/>
        </w:rPr>
        <w:t>ανυπαίτιος</w:t>
      </w:r>
      <w:proofErr w:type="spellEnd"/>
      <w:r>
        <w:rPr>
          <w:rFonts w:eastAsia="Times New Roman" w:cs="Times New Roman"/>
          <w:szCs w:val="24"/>
        </w:rPr>
        <w:t xml:space="preserve"> ο διάδικος και είναι μέσα σε δημόσιο νοσοκομείο και νοσηλεύεται, να εξαιρείται γιατί ο πολίτης θα νιώσει άσχημα. Είμαι άρρωστος, νοσηλεύομαι και πληρώνω και </w:t>
      </w:r>
      <w:proofErr w:type="spellStart"/>
      <w:r>
        <w:rPr>
          <w:rFonts w:eastAsia="Times New Roman" w:cs="Times New Roman"/>
          <w:szCs w:val="24"/>
        </w:rPr>
        <w:t>αναβολόσημο</w:t>
      </w:r>
      <w:proofErr w:type="spellEnd"/>
      <w:r>
        <w:rPr>
          <w:rFonts w:eastAsia="Times New Roman" w:cs="Times New Roman"/>
          <w:szCs w:val="24"/>
        </w:rPr>
        <w:t xml:space="preserve">; </w:t>
      </w:r>
    </w:p>
    <w:p w14:paraId="25CA9A5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Θετικά είναι και τα παράβολα της μείωσης </w:t>
      </w:r>
      <w:r>
        <w:rPr>
          <w:rFonts w:eastAsia="Times New Roman" w:cs="Times New Roman"/>
          <w:szCs w:val="24"/>
        </w:rPr>
        <w:t xml:space="preserve">του </w:t>
      </w:r>
      <w:proofErr w:type="spellStart"/>
      <w:r>
        <w:rPr>
          <w:rFonts w:eastAsia="Times New Roman" w:cs="Times New Roman"/>
          <w:szCs w:val="24"/>
        </w:rPr>
        <w:t>παραβό</w:t>
      </w:r>
      <w:r>
        <w:rPr>
          <w:rFonts w:eastAsia="Times New Roman" w:cs="Times New Roman"/>
          <w:szCs w:val="24"/>
        </w:rPr>
        <w:t>λου</w:t>
      </w:r>
      <w:proofErr w:type="spellEnd"/>
      <w:r>
        <w:rPr>
          <w:rFonts w:eastAsia="Times New Roman" w:cs="Times New Roman"/>
          <w:szCs w:val="24"/>
        </w:rPr>
        <w:t xml:space="preserve"> στη</w:t>
      </w:r>
      <w:r>
        <w:rPr>
          <w:rFonts w:eastAsia="Times New Roman" w:cs="Times New Roman"/>
          <w:szCs w:val="24"/>
        </w:rPr>
        <w:t xml:space="preserve"> μήνυση, </w:t>
      </w:r>
      <w:r>
        <w:rPr>
          <w:rFonts w:eastAsia="Times New Roman" w:cs="Times New Roman"/>
          <w:szCs w:val="24"/>
        </w:rPr>
        <w:t>την</w:t>
      </w:r>
      <w:r>
        <w:rPr>
          <w:rFonts w:eastAsia="Times New Roman" w:cs="Times New Roman"/>
          <w:szCs w:val="24"/>
        </w:rPr>
        <w:t xml:space="preserve"> έγκληση και </w:t>
      </w:r>
      <w:r>
        <w:rPr>
          <w:rFonts w:eastAsia="Times New Roman" w:cs="Times New Roman"/>
          <w:szCs w:val="24"/>
        </w:rPr>
        <w:t>την παράσταση της</w:t>
      </w:r>
      <w:r>
        <w:rPr>
          <w:rFonts w:eastAsia="Times New Roman" w:cs="Times New Roman"/>
          <w:szCs w:val="24"/>
        </w:rPr>
        <w:t xml:space="preserve"> πολιτικής αγωγής.</w:t>
      </w:r>
    </w:p>
    <w:p w14:paraId="25CA9A60"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Στο άρθρο 52 η πρωτοβουλία ανήκει προσωπικά σε εμένα και σε συναδέλφους Βουλευτές. Έγινε δεκτή από το Υπουργείο και ευχαριστώ γι’ αυτό. Θεωρώ ότι ήταν άσχημη η αντίδραση του εκπροσώπου των</w:t>
      </w:r>
      <w:r>
        <w:rPr>
          <w:rFonts w:eastAsia="Times New Roman" w:cs="Times New Roman"/>
          <w:szCs w:val="24"/>
        </w:rPr>
        <w:t xml:space="preserve"> δικαστών, του κ. </w:t>
      </w:r>
      <w:proofErr w:type="spellStart"/>
      <w:r>
        <w:rPr>
          <w:rFonts w:eastAsia="Times New Roman" w:cs="Times New Roman"/>
          <w:szCs w:val="24"/>
        </w:rPr>
        <w:t>Σεβαστίδη</w:t>
      </w:r>
      <w:proofErr w:type="spellEnd"/>
      <w:r>
        <w:rPr>
          <w:rFonts w:eastAsia="Times New Roman" w:cs="Times New Roman"/>
          <w:szCs w:val="24"/>
        </w:rPr>
        <w:t>. Από το Σύνταγμα έχουν δικαιοδοτικές αρμοδιότητες και όχι να κάνουν εκλογές. Είναι πιεσμένοι με τον χρόνο. Αυτό που λέγαμε πριν είναι ότι πρέπει να βρούμε χρόνο για τους δικαστές, για να λειτουργήσει η δικαιοσύνη και όχι να τρέχ</w:t>
      </w:r>
      <w:r>
        <w:rPr>
          <w:rFonts w:eastAsia="Times New Roman" w:cs="Times New Roman"/>
          <w:szCs w:val="24"/>
        </w:rPr>
        <w:t>ουν τα σαββατοκύριακα να διεξάγουν εκλογές. Αντίθετα οι συνάδελφοι δικηγόροι είμαστε χιλιάδες, πολύ αξιόλογοι επιστήμονες, με πλούσια προσόντα και είμαστε συλλειτουργοί</w:t>
      </w:r>
      <w:r>
        <w:rPr>
          <w:rFonts w:eastAsia="Times New Roman" w:cs="Times New Roman"/>
          <w:szCs w:val="24"/>
        </w:rPr>
        <w:t xml:space="preserve"> της δικαιοσύνης</w:t>
      </w:r>
      <w:r>
        <w:rPr>
          <w:rFonts w:eastAsia="Times New Roman" w:cs="Times New Roman"/>
          <w:szCs w:val="24"/>
        </w:rPr>
        <w:t>. Δηλαδή, κοιτάμε στα μάτια και τους δικηγόρους και τους δικαστές. Είμασ</w:t>
      </w:r>
      <w:r>
        <w:rPr>
          <w:rFonts w:eastAsia="Times New Roman" w:cs="Times New Roman"/>
          <w:szCs w:val="24"/>
        </w:rPr>
        <w:t xml:space="preserve">τε συλλειτουργοί της δικαιοσύνης και έτσι πρέπει να λειτουργούμε. Οι δικηγόροι πλέον είναι ένας κλάδος που βάλλεται με τον </w:t>
      </w:r>
      <w:r>
        <w:rPr>
          <w:rFonts w:eastAsia="Times New Roman" w:cs="Times New Roman"/>
          <w:szCs w:val="24"/>
        </w:rPr>
        <w:lastRenderedPageBreak/>
        <w:t xml:space="preserve">ΦΠΑ, με αυξημένη φορολογία, η ύλη μειώθηκε, το ασφαλιστικό ήρθε και «έδεσε». Πρέπει να βρεθούν αντίβαρα. </w:t>
      </w:r>
    </w:p>
    <w:p w14:paraId="25CA9A61"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w:t>
      </w:r>
      <w:r>
        <w:rPr>
          <w:rFonts w:eastAsia="Times New Roman" w:cs="Times New Roman"/>
          <w:b/>
          <w:szCs w:val="24"/>
        </w:rPr>
        <w:t>ύλης</w:t>
      </w:r>
      <w:proofErr w:type="spellEnd"/>
      <w:r>
        <w:rPr>
          <w:rFonts w:eastAsia="Times New Roman" w:cs="Times New Roman"/>
          <w:b/>
          <w:szCs w:val="24"/>
        </w:rPr>
        <w:t>):</w:t>
      </w:r>
      <w:r>
        <w:rPr>
          <w:rFonts w:eastAsia="Times New Roman" w:cs="Times New Roman"/>
          <w:szCs w:val="24"/>
        </w:rPr>
        <w:t xml:space="preserve"> Κύριε Θεοφύλακτε, ολοκληρώστε.</w:t>
      </w:r>
    </w:p>
    <w:p w14:paraId="25CA9A62"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ΙΩΑΝΝΗΣ ΘΕΟΦΥΛΑΚΤΟΣ:</w:t>
      </w:r>
      <w:r>
        <w:rPr>
          <w:rFonts w:eastAsia="Times New Roman" w:cs="Times New Roman"/>
          <w:szCs w:val="24"/>
        </w:rPr>
        <w:t xml:space="preserve"> Ολοκληρώνω, κύριε Πρόεδρε, με το άρθρο 52 αν και θα ήθελα να απαντήσω στον κ. </w:t>
      </w:r>
      <w:proofErr w:type="spellStart"/>
      <w:r>
        <w:rPr>
          <w:rFonts w:eastAsia="Times New Roman" w:cs="Times New Roman"/>
          <w:szCs w:val="24"/>
        </w:rPr>
        <w:t>Δένδια</w:t>
      </w:r>
      <w:proofErr w:type="spellEnd"/>
      <w:r>
        <w:rPr>
          <w:rFonts w:eastAsia="Times New Roman" w:cs="Times New Roman"/>
          <w:szCs w:val="24"/>
        </w:rPr>
        <w:t>.</w:t>
      </w:r>
    </w:p>
    <w:p w14:paraId="25CA9A63"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Όχι, μη μπείτε στον πειρασμό αυτόν γιατί θα φάμε χρόνο. Σας παρακαλώ πολύ.</w:t>
      </w:r>
    </w:p>
    <w:p w14:paraId="25CA9A64"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ΙΩ</w:t>
      </w:r>
      <w:r>
        <w:rPr>
          <w:rFonts w:eastAsia="Times New Roman" w:cs="Times New Roman"/>
          <w:b/>
          <w:szCs w:val="24"/>
        </w:rPr>
        <w:t>ΑΝΝΗΣ ΘΕΟΦΥΛΑΚΤΟΣ:</w:t>
      </w:r>
      <w:r>
        <w:rPr>
          <w:rFonts w:eastAsia="Times New Roman" w:cs="Times New Roman"/>
          <w:szCs w:val="24"/>
        </w:rPr>
        <w:t xml:space="preserve"> Ναι, δεν θα μπω στον πειρασμό.</w:t>
      </w:r>
    </w:p>
    <w:p w14:paraId="25CA9A65" w14:textId="77777777" w:rsidR="00054EB1" w:rsidRDefault="00375CE6">
      <w:pPr>
        <w:tabs>
          <w:tab w:val="left" w:pos="426"/>
          <w:tab w:val="center" w:pos="4393"/>
        </w:tabs>
        <w:spacing w:after="0" w:line="600" w:lineRule="auto"/>
        <w:ind w:firstLine="851"/>
        <w:jc w:val="both"/>
        <w:rPr>
          <w:rFonts w:eastAsia="Times New Roman"/>
          <w:bCs/>
        </w:rPr>
      </w:pPr>
      <w:r>
        <w:rPr>
          <w:rFonts w:eastAsia="Times New Roman"/>
          <w:bCs/>
        </w:rPr>
        <w:t xml:space="preserve">Η ιστορικότητα της </w:t>
      </w:r>
      <w:r>
        <w:rPr>
          <w:rFonts w:eastAsia="Times New Roman"/>
          <w:bCs/>
          <w:shd w:val="clear" w:color="auto" w:fill="FFFFFF"/>
        </w:rPr>
        <w:t>διάταξη</w:t>
      </w:r>
      <w:r>
        <w:rPr>
          <w:rFonts w:eastAsia="Times New Roman"/>
          <w:bCs/>
        </w:rPr>
        <w:t>ς είναι ότι υπήρχε ένα κώλυμα στους δικηγόρους να διεξαγάγουν εκλογές στον τόπο τους έως τις αρχές της δεκαετίας του 2000. Αυτό ήρθη και έτσι πλέον δεν υπάρχει κα</w:t>
      </w:r>
      <w:r>
        <w:rPr>
          <w:rFonts w:eastAsia="Times New Roman"/>
          <w:bCs/>
        </w:rPr>
        <w:t>μ</w:t>
      </w:r>
      <w:r>
        <w:rPr>
          <w:rFonts w:eastAsia="Times New Roman"/>
          <w:bCs/>
        </w:rPr>
        <w:t xml:space="preserve">μία δυσπιστία. </w:t>
      </w:r>
      <w:r>
        <w:rPr>
          <w:rFonts w:eastAsia="Times New Roman"/>
          <w:bCs/>
        </w:rPr>
        <w:t>Είναι να γελάει κανείς και μόνο που το λέει. Όποτε</w:t>
      </w:r>
      <w:r w:rsidRPr="00E047C9">
        <w:rPr>
          <w:rFonts w:eastAsia="Times New Roman"/>
          <w:bCs/>
        </w:rPr>
        <w:t>,</w:t>
      </w:r>
      <w:r>
        <w:rPr>
          <w:rFonts w:eastAsia="Times New Roman"/>
          <w:bCs/>
        </w:rPr>
        <w:t xml:space="preserve"> δεν τίθεται θέμα </w:t>
      </w:r>
      <w:r>
        <w:rPr>
          <w:rFonts w:eastAsia="Times New Roman"/>
          <w:bCs/>
        </w:rPr>
        <w:lastRenderedPageBreak/>
        <w:t xml:space="preserve">στο να κάνουν οι δικηγόροι τις εκλογές. Άλλωστε, έχουμε βάλει και εχέγγυα, εμπειρία, όταν πρόκειται για δευτεροβάθμιες και τριτοβάθμιες οργανώσεις. </w:t>
      </w:r>
    </w:p>
    <w:p w14:paraId="25CA9A66" w14:textId="77777777" w:rsidR="00054EB1" w:rsidRDefault="00375CE6">
      <w:pPr>
        <w:tabs>
          <w:tab w:val="left" w:pos="426"/>
          <w:tab w:val="center" w:pos="4393"/>
        </w:tabs>
        <w:spacing w:after="0" w:line="600" w:lineRule="auto"/>
        <w:ind w:firstLine="851"/>
        <w:jc w:val="both"/>
        <w:rPr>
          <w:rFonts w:eastAsia="Times New Roman"/>
          <w:bCs/>
        </w:rPr>
      </w:pPr>
      <w:r>
        <w:rPr>
          <w:rFonts w:eastAsia="Times New Roman"/>
          <w:bCs/>
        </w:rPr>
        <w:t>Έχει γίνει μ</w:t>
      </w:r>
      <w:r>
        <w:rPr>
          <w:rFonts w:eastAsia="Times New Roman"/>
          <w:bCs/>
        </w:rPr>
        <w:t>ί</w:t>
      </w:r>
      <w:r>
        <w:rPr>
          <w:rFonts w:eastAsia="Times New Roman"/>
          <w:bCs/>
        </w:rPr>
        <w:t xml:space="preserve">α μεγάλη προσπάθεια. </w:t>
      </w:r>
      <w:r>
        <w:rPr>
          <w:rFonts w:eastAsia="Times New Roman"/>
          <w:bCs/>
        </w:rPr>
        <w:t>Α</w:t>
      </w:r>
      <w:r>
        <w:rPr>
          <w:rFonts w:eastAsia="Times New Roman"/>
          <w:bCs/>
        </w:rPr>
        <w:t>υτό</w:t>
      </w:r>
      <w:r>
        <w:rPr>
          <w:rFonts w:eastAsia="Times New Roman"/>
          <w:bCs/>
        </w:rPr>
        <w:t xml:space="preserve"> δείχνει ότι για μικρά πράγματα και καθημερινά, που αλλάζουν </w:t>
      </w:r>
      <w:r>
        <w:rPr>
          <w:rFonts w:eastAsia="Times New Roman"/>
          <w:bCs/>
          <w:shd w:val="clear" w:color="auto" w:fill="FFFFFF"/>
        </w:rPr>
        <w:t>όμως</w:t>
      </w:r>
      <w:r>
        <w:rPr>
          <w:rFonts w:eastAsia="Times New Roman"/>
          <w:bCs/>
        </w:rPr>
        <w:t xml:space="preserve"> την ύλη και την καθημερινότητα, πρέπει να γίνεται μεγάλη προσπάθεια. Σε αυτό έχουν συμβάλει και σύλλογοι που έχουν βγάλει ανακοινώσεις, όπως ο Δικηγορικός Σύλλογος Σερρών και ο Δικηγορικός Σ</w:t>
      </w:r>
      <w:r>
        <w:rPr>
          <w:rFonts w:eastAsia="Times New Roman"/>
          <w:bCs/>
        </w:rPr>
        <w:t>ύλλογος Δράμας, οι οποίοι,</w:t>
      </w:r>
      <w:r>
        <w:rPr>
          <w:rFonts w:eastAsia="Times New Roman"/>
          <w:bCs/>
        </w:rPr>
        <w:t>-ο πρόεδρος και ο γραμματέας του Διοικητικού Συμβουλίου-</w:t>
      </w:r>
      <w:r>
        <w:rPr>
          <w:rFonts w:eastAsia="Times New Roman"/>
          <w:bCs/>
        </w:rPr>
        <w:t xml:space="preserve"> μάλιστα, έχουν έρθει εδώ.</w:t>
      </w:r>
    </w:p>
    <w:p w14:paraId="25CA9A67" w14:textId="77777777" w:rsidR="00054EB1" w:rsidRDefault="00375CE6">
      <w:pPr>
        <w:tabs>
          <w:tab w:val="left" w:pos="426"/>
          <w:tab w:val="center" w:pos="4393"/>
        </w:tabs>
        <w:spacing w:after="0" w:line="600" w:lineRule="auto"/>
        <w:ind w:firstLine="851"/>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Καλώς, κύριε Θεοφύλακτε. Παρακαλώ, ολοκληρώσατε. </w:t>
      </w:r>
    </w:p>
    <w:p w14:paraId="25CA9A68" w14:textId="77777777" w:rsidR="00054EB1" w:rsidRDefault="00375CE6">
      <w:pPr>
        <w:tabs>
          <w:tab w:val="left" w:pos="426"/>
          <w:tab w:val="center" w:pos="4393"/>
        </w:tabs>
        <w:spacing w:after="0" w:line="600" w:lineRule="auto"/>
        <w:ind w:firstLine="851"/>
        <w:jc w:val="both"/>
        <w:rPr>
          <w:rFonts w:eastAsia="Times New Roman"/>
          <w:bCs/>
        </w:rPr>
      </w:pPr>
      <w:r>
        <w:rPr>
          <w:rFonts w:eastAsia="Times New Roman"/>
          <w:b/>
          <w:bCs/>
        </w:rPr>
        <w:t>ΙΩΑΝΝΗΣ ΘΕΟΦΥΛΑΚΤΟΣ:</w:t>
      </w:r>
      <w:r>
        <w:rPr>
          <w:rFonts w:eastAsia="Times New Roman"/>
          <w:bCs/>
        </w:rPr>
        <w:t xml:space="preserve"> Ευχαριστώ πολύ. </w:t>
      </w:r>
    </w:p>
    <w:p w14:paraId="25CA9A69" w14:textId="77777777" w:rsidR="00054EB1" w:rsidRDefault="00375CE6">
      <w:pPr>
        <w:spacing w:after="0" w:line="600" w:lineRule="auto"/>
        <w:ind w:firstLine="709"/>
        <w:jc w:val="center"/>
        <w:rPr>
          <w:rFonts w:eastAsia="Times New Roman" w:cs="Times New Roman"/>
        </w:rPr>
      </w:pPr>
      <w:r>
        <w:rPr>
          <w:rFonts w:eastAsia="Times New Roman" w:cs="Times New Roman"/>
        </w:rPr>
        <w:t>(Χειροκροτήματα από την π</w:t>
      </w:r>
      <w:r>
        <w:rPr>
          <w:rFonts w:eastAsia="Times New Roman" w:cs="Times New Roman"/>
        </w:rPr>
        <w:t>τέρυγα του ΣΥΡΙΖΑ)</w:t>
      </w:r>
    </w:p>
    <w:p w14:paraId="25CA9A6A" w14:textId="77777777" w:rsidR="00054EB1" w:rsidRDefault="00375CE6">
      <w:pPr>
        <w:tabs>
          <w:tab w:val="left" w:pos="426"/>
          <w:tab w:val="center" w:pos="4393"/>
        </w:tabs>
        <w:spacing w:after="0" w:line="600" w:lineRule="auto"/>
        <w:ind w:firstLine="851"/>
        <w:jc w:val="both"/>
        <w:rPr>
          <w:rFonts w:eastAsia="Times New Roman"/>
          <w:b/>
          <w:bCs/>
        </w:rPr>
      </w:pPr>
      <w:r>
        <w:rPr>
          <w:rFonts w:eastAsia="Times New Roman"/>
          <w:bCs/>
        </w:rPr>
        <w:lastRenderedPageBreak/>
        <w:t xml:space="preserve"> </w:t>
      </w: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Τον λόγο έχει ο κ. Λοβέρδος από τη Δημοκρατική Συμπαράταξη. </w:t>
      </w:r>
    </w:p>
    <w:p w14:paraId="25CA9A6B" w14:textId="77777777" w:rsidR="00054EB1" w:rsidRDefault="00375CE6">
      <w:pPr>
        <w:tabs>
          <w:tab w:val="left" w:pos="426"/>
          <w:tab w:val="center" w:pos="4393"/>
        </w:tabs>
        <w:spacing w:after="0" w:line="600" w:lineRule="auto"/>
        <w:ind w:firstLine="851"/>
        <w:jc w:val="both"/>
        <w:rPr>
          <w:rFonts w:eastAsia="Times New Roman" w:cs="Times New Roman"/>
        </w:rPr>
      </w:pPr>
      <w:r>
        <w:rPr>
          <w:rFonts w:eastAsia="Times New Roman"/>
          <w:b/>
          <w:bCs/>
        </w:rPr>
        <w:t>ΑΝΔΡΕΑΣ ΛΟΒΕΡΔΟΣ:</w:t>
      </w:r>
      <w:r>
        <w:rPr>
          <w:rFonts w:eastAsia="Times New Roman"/>
          <w:bCs/>
        </w:rPr>
        <w:t xml:space="preserve"> </w:t>
      </w:r>
      <w:r>
        <w:rPr>
          <w:rFonts w:eastAsia="Times New Roman" w:cs="Times New Roman"/>
        </w:rPr>
        <w:t xml:space="preserve"> Ευχαριστώ, κύριε Πρόεδρε.  </w:t>
      </w:r>
    </w:p>
    <w:p w14:paraId="25CA9A6C" w14:textId="77777777" w:rsidR="00054EB1" w:rsidRDefault="00375CE6">
      <w:pPr>
        <w:tabs>
          <w:tab w:val="left" w:pos="426"/>
          <w:tab w:val="center" w:pos="4393"/>
        </w:tabs>
        <w:spacing w:after="0" w:line="600" w:lineRule="auto"/>
        <w:ind w:firstLine="851"/>
        <w:jc w:val="both"/>
        <w:rPr>
          <w:rFonts w:eastAsia="Times New Roman" w:cs="Times New Roman"/>
        </w:rPr>
      </w:pPr>
      <w:r>
        <w:rPr>
          <w:rFonts w:eastAsia="Times New Roman" w:cs="Times New Roman"/>
        </w:rPr>
        <w:t xml:space="preserve">Για όσους γνωρίζουν, κυρίες και κύριοι Βουλευτές, </w:t>
      </w:r>
      <w:r>
        <w:rPr>
          <w:rFonts w:eastAsia="Times New Roman"/>
          <w:bCs/>
        </w:rPr>
        <w:t>είναι</w:t>
      </w:r>
      <w:r>
        <w:rPr>
          <w:rFonts w:eastAsia="Times New Roman" w:cs="Times New Roman"/>
        </w:rPr>
        <w:t xml:space="preserve"> σημαντική η συμπεριφορά μ</w:t>
      </w:r>
      <w:r>
        <w:rPr>
          <w:rFonts w:eastAsia="Times New Roman" w:cs="Times New Roman"/>
        </w:rPr>
        <w:t>ί</w:t>
      </w:r>
      <w:r>
        <w:rPr>
          <w:rFonts w:eastAsia="Times New Roman" w:cs="Times New Roman"/>
        </w:rPr>
        <w:t xml:space="preserve">ας </w:t>
      </w:r>
      <w:r>
        <w:rPr>
          <w:rFonts w:eastAsia="Times New Roman" w:cs="Times New Roman"/>
        </w:rPr>
        <w:t>π</w:t>
      </w:r>
      <w:r>
        <w:rPr>
          <w:rFonts w:eastAsia="Times New Roman" w:cs="Times New Roman"/>
        </w:rPr>
        <w:t>ολιτείας</w:t>
      </w:r>
      <w:r>
        <w:rPr>
          <w:rFonts w:eastAsia="Times New Roman" w:cs="Times New Roman"/>
        </w:rPr>
        <w:t xml:space="preserve"> απέναντι στον πτωχό πολίτη, σε αυτόν, δηλαδή, που </w:t>
      </w:r>
      <w:proofErr w:type="spellStart"/>
      <w:r>
        <w:rPr>
          <w:rFonts w:eastAsia="Times New Roman" w:cs="Times New Roman"/>
        </w:rPr>
        <w:t>επτώχευσε</w:t>
      </w:r>
      <w:proofErr w:type="spellEnd"/>
      <w:r>
        <w:rPr>
          <w:rFonts w:eastAsia="Times New Roman" w:cs="Times New Roman"/>
        </w:rPr>
        <w:t xml:space="preserve"> και οικονομικά </w:t>
      </w:r>
      <w:r>
        <w:rPr>
          <w:rFonts w:eastAsia="Times New Roman"/>
          <w:bCs/>
        </w:rPr>
        <w:t>είναι</w:t>
      </w:r>
      <w:r>
        <w:rPr>
          <w:rFonts w:eastAsia="Times New Roman" w:cs="Times New Roman"/>
        </w:rPr>
        <w:t xml:space="preserve"> νεκρός. Διότι όσο </w:t>
      </w:r>
      <w:r>
        <w:rPr>
          <w:rFonts w:eastAsia="Times New Roman"/>
          <w:bCs/>
        </w:rPr>
        <w:t>είναι</w:t>
      </w:r>
      <w:r>
        <w:rPr>
          <w:rFonts w:eastAsia="Times New Roman" w:cs="Times New Roman"/>
        </w:rPr>
        <w:t xml:space="preserve"> πτωχός, ούτε μπλοκάκι μπορεί να εκδώσει για την παροχή μιας υπηρεσίας, ούτε ένα ευρώ δεν μπορεί να του κατατεθεί σε μ</w:t>
      </w:r>
      <w:r>
        <w:rPr>
          <w:rFonts w:eastAsia="Times New Roman" w:cs="Times New Roman"/>
        </w:rPr>
        <w:t>ί</w:t>
      </w:r>
      <w:r>
        <w:rPr>
          <w:rFonts w:eastAsia="Times New Roman" w:cs="Times New Roman"/>
        </w:rPr>
        <w:t>α τράπεζα, καθώς κατάσχεται αμέσ</w:t>
      </w:r>
      <w:r>
        <w:rPr>
          <w:rFonts w:eastAsia="Times New Roman" w:cs="Times New Roman"/>
        </w:rPr>
        <w:t xml:space="preserve">ως. </w:t>
      </w:r>
      <w:r>
        <w:rPr>
          <w:rFonts w:eastAsia="Times New Roman"/>
          <w:bCs/>
        </w:rPr>
        <w:t>Είναι</w:t>
      </w:r>
      <w:r>
        <w:rPr>
          <w:rFonts w:eastAsia="Times New Roman" w:cs="Times New Roman"/>
        </w:rPr>
        <w:t xml:space="preserve"> ένας οικονομικά νεκρός άνθρωπος. </w:t>
      </w:r>
    </w:p>
    <w:p w14:paraId="25CA9A6D" w14:textId="77777777" w:rsidR="00054EB1" w:rsidRDefault="00375CE6">
      <w:pPr>
        <w:tabs>
          <w:tab w:val="left" w:pos="426"/>
          <w:tab w:val="center" w:pos="4393"/>
        </w:tabs>
        <w:spacing w:after="0" w:line="600" w:lineRule="auto"/>
        <w:ind w:firstLine="851"/>
        <w:jc w:val="both"/>
        <w:rPr>
          <w:rFonts w:eastAsia="Times New Roman" w:cs="Times New Roman"/>
        </w:rPr>
      </w:pPr>
      <w:r>
        <w:rPr>
          <w:rFonts w:eastAsia="Times New Roman" w:cs="Times New Roman"/>
        </w:rPr>
        <w:t xml:space="preserve">Όπως λένε κάποιες στατιστικές, που δεν </w:t>
      </w:r>
      <w:proofErr w:type="spellStart"/>
      <w:r>
        <w:rPr>
          <w:rFonts w:eastAsia="Times New Roman" w:cs="Times New Roman"/>
        </w:rPr>
        <w:t>πολυεμπιστεύομαι</w:t>
      </w:r>
      <w:proofErr w:type="spellEnd"/>
      <w:r>
        <w:rPr>
          <w:rFonts w:eastAsia="Times New Roman" w:cs="Times New Roman"/>
        </w:rPr>
        <w:t xml:space="preserve">, αλλά τις διαβάζω, το σύνολο των πτωχών στην Ελλάδα </w:t>
      </w:r>
      <w:r>
        <w:rPr>
          <w:rFonts w:eastAsia="Times New Roman"/>
          <w:bCs/>
        </w:rPr>
        <w:t>είναι</w:t>
      </w:r>
      <w:r>
        <w:rPr>
          <w:rFonts w:eastAsia="Times New Roman" w:cs="Times New Roman"/>
        </w:rPr>
        <w:t xml:space="preserve"> τριακόσιες πενήντα χιλιάδες. Θεωρώ αδύνατον να </w:t>
      </w:r>
      <w:r>
        <w:rPr>
          <w:rFonts w:eastAsia="Times New Roman"/>
          <w:bCs/>
        </w:rPr>
        <w:t>είναι</w:t>
      </w:r>
      <w:r>
        <w:rPr>
          <w:rFonts w:eastAsia="Times New Roman" w:cs="Times New Roman"/>
        </w:rPr>
        <w:t xml:space="preserve"> το 12% του οικονομικώς ενεργού πληθυσμού. Πάντως, αν δούμε πόσα χρόνια κρατάει η διεκπεραίωση μιας υπόθεσης πτωχεύσεως και τους θανάτους χωρίς να </w:t>
      </w:r>
      <w:r>
        <w:rPr>
          <w:rFonts w:eastAsia="Times New Roman"/>
          <w:bCs/>
        </w:rPr>
        <w:t>έχει</w:t>
      </w:r>
      <w:r>
        <w:rPr>
          <w:rFonts w:eastAsia="Times New Roman" w:cs="Times New Roman"/>
        </w:rPr>
        <w:t xml:space="preserve"> διεκπεραιωθεί η </w:t>
      </w:r>
      <w:r>
        <w:rPr>
          <w:rFonts w:eastAsia="Times New Roman" w:cs="Times New Roman"/>
        </w:rPr>
        <w:lastRenderedPageBreak/>
        <w:t xml:space="preserve">όλη </w:t>
      </w:r>
      <w:r>
        <w:rPr>
          <w:rFonts w:eastAsia="Times New Roman"/>
        </w:rPr>
        <w:t>διαδικασία</w:t>
      </w:r>
      <w:r>
        <w:rPr>
          <w:rFonts w:eastAsia="Times New Roman" w:cs="Times New Roman"/>
        </w:rPr>
        <w:t xml:space="preserve"> κ.λπ., άνετα, τρέχοντας πίσω στις δεκαετίες, μπορεί να καταγράψουμε πολύ </w:t>
      </w:r>
      <w:r>
        <w:rPr>
          <w:rFonts w:eastAsia="Times New Roman" w:cs="Times New Roman"/>
        </w:rPr>
        <w:t>μεγάλο αριθμό. Δεν έχω υπ</w:t>
      </w:r>
      <w:r>
        <w:rPr>
          <w:rFonts w:eastAsia="Times New Roman" w:cs="Times New Roman"/>
        </w:rPr>
        <w:t xml:space="preserve">’ </w:t>
      </w:r>
      <w:proofErr w:type="spellStart"/>
      <w:r>
        <w:rPr>
          <w:rFonts w:eastAsia="Times New Roman" w:cs="Times New Roman"/>
        </w:rPr>
        <w:t>όψ</w:t>
      </w:r>
      <w:r>
        <w:rPr>
          <w:rFonts w:eastAsia="Times New Roman" w:cs="Times New Roman"/>
        </w:rPr>
        <w:t>ιν</w:t>
      </w:r>
      <w:proofErr w:type="spellEnd"/>
      <w:r>
        <w:rPr>
          <w:rFonts w:eastAsia="Times New Roman" w:cs="Times New Roman"/>
        </w:rPr>
        <w:t xml:space="preserve"> μου κάποιο στατιστικό στοιχείο και δεν ξέρω αν υπάρχει και κάτι τέτοιο έγκυρο.</w:t>
      </w:r>
    </w:p>
    <w:p w14:paraId="25CA9A6E" w14:textId="77777777" w:rsidR="00054EB1" w:rsidRDefault="00375CE6">
      <w:pPr>
        <w:tabs>
          <w:tab w:val="left" w:pos="426"/>
          <w:tab w:val="center" w:pos="4393"/>
        </w:tabs>
        <w:spacing w:after="0" w:line="600" w:lineRule="auto"/>
        <w:ind w:firstLine="851"/>
        <w:jc w:val="both"/>
        <w:rPr>
          <w:rFonts w:eastAsia="Times New Roman" w:cs="Times New Roman"/>
        </w:rPr>
      </w:pPr>
      <w:r>
        <w:rPr>
          <w:rFonts w:eastAsia="Times New Roman" w:cs="Times New Roman"/>
        </w:rPr>
        <w:t xml:space="preserve">Πάντως, γνωρίζω -όπως γνωρίζουμε όλοι- ότι </w:t>
      </w:r>
      <w:r>
        <w:rPr>
          <w:rFonts w:eastAsia="Times New Roman"/>
          <w:bCs/>
        </w:rPr>
        <w:t>είναι</w:t>
      </w:r>
      <w:r>
        <w:rPr>
          <w:rFonts w:eastAsia="Times New Roman" w:cs="Times New Roman"/>
        </w:rPr>
        <w:t xml:space="preserve"> αναπτυξιακό στοιχείο, πέραν του στοιχείου της δικαιοσύνης απέναντι στους ανθρώπους, να διαρρυθμιστεί σωστά η τύχη απέναντι στους συμπολίτες μας που </w:t>
      </w:r>
      <w:proofErr w:type="spellStart"/>
      <w:r>
        <w:rPr>
          <w:rFonts w:eastAsia="Times New Roman" w:cs="Times New Roman"/>
        </w:rPr>
        <w:t>επτώχευσαν</w:t>
      </w:r>
      <w:proofErr w:type="spellEnd"/>
      <w:r>
        <w:rPr>
          <w:rFonts w:eastAsia="Times New Roman" w:cs="Times New Roman"/>
        </w:rPr>
        <w:t xml:space="preserve"> και έχουν χάσει τη ζωή τους μέσα από την οικονομική τους πτώχευση. Η δεύτερη ευκαιρία για τον πτ</w:t>
      </w:r>
      <w:r>
        <w:rPr>
          <w:rFonts w:eastAsia="Times New Roman" w:cs="Times New Roman"/>
        </w:rPr>
        <w:t xml:space="preserve">ωχό </w:t>
      </w:r>
      <w:r>
        <w:rPr>
          <w:rFonts w:eastAsia="Times New Roman"/>
          <w:bCs/>
        </w:rPr>
        <w:t>είναι</w:t>
      </w:r>
      <w:r>
        <w:rPr>
          <w:rFonts w:eastAsia="Times New Roman" w:cs="Times New Roman"/>
        </w:rPr>
        <w:t xml:space="preserve"> μ</w:t>
      </w:r>
      <w:r>
        <w:rPr>
          <w:rFonts w:eastAsia="Times New Roman" w:cs="Times New Roman"/>
        </w:rPr>
        <w:t>ί</w:t>
      </w:r>
      <w:r>
        <w:rPr>
          <w:rFonts w:eastAsia="Times New Roman" w:cs="Times New Roman"/>
        </w:rPr>
        <w:t xml:space="preserve">α πάρα πολύ μεγάλη δυνατότητα που δίνουμε στους ανθρώπους να επανέλθουν, να ξανακερδίσουν τη ζωή τους. Όμως, και στην οικονομία της χώρας μπορεί να δοθεί μια ώθηση αναπτυξιακή από ορισμένους ανθρώπους που επανέρχονται στην οικονομική ζωή. </w:t>
      </w:r>
    </w:p>
    <w:p w14:paraId="25CA9A6F" w14:textId="77777777" w:rsidR="00054EB1" w:rsidRDefault="00375CE6">
      <w:pPr>
        <w:tabs>
          <w:tab w:val="left" w:pos="426"/>
          <w:tab w:val="center" w:pos="4393"/>
        </w:tabs>
        <w:spacing w:after="0" w:line="600" w:lineRule="auto"/>
        <w:ind w:firstLine="851"/>
        <w:jc w:val="both"/>
        <w:rPr>
          <w:rFonts w:eastAsia="Times New Roman"/>
        </w:rPr>
      </w:pPr>
      <w:r>
        <w:rPr>
          <w:rFonts w:eastAsia="Times New Roman" w:cs="Times New Roman"/>
        </w:rPr>
        <w:t xml:space="preserve">Την </w:t>
      </w:r>
      <w:r>
        <w:rPr>
          <w:rFonts w:eastAsia="Times New Roman" w:cs="Times New Roman"/>
        </w:rPr>
        <w:t xml:space="preserve">τύχη του πτωχού, την επάνοδό του, υπό την έννοια αυτή, στην οικονομική ζωή του τόπου -που ξαναλέω, αφορά τον ίδιο και την οικονομία- υπογραμμίζει η εισηγητική έκθεση. Σωστά. Όμως, εμφανίζεστε, </w:t>
      </w:r>
      <w:r>
        <w:rPr>
          <w:rFonts w:eastAsia="Times New Roman"/>
        </w:rPr>
        <w:t xml:space="preserve">κυρίες και </w:t>
      </w:r>
      <w:r>
        <w:rPr>
          <w:rFonts w:eastAsia="Times New Roman"/>
        </w:rPr>
        <w:lastRenderedPageBreak/>
        <w:t>κύριοι της Πλειοψηφίας, να θεωρείτε ότι με αυτές τις</w:t>
      </w:r>
      <w:r>
        <w:rPr>
          <w:rFonts w:eastAsia="Times New Roman"/>
        </w:rPr>
        <w:t xml:space="preserve"> παρεμβάσεις των άρθρων 1 έως 13 λύσαμε τα προβλήματα. Δεν </w:t>
      </w:r>
      <w:r>
        <w:rPr>
          <w:rFonts w:eastAsia="Times New Roman"/>
          <w:bCs/>
        </w:rPr>
        <w:t>είναι</w:t>
      </w:r>
      <w:r>
        <w:rPr>
          <w:rFonts w:eastAsia="Times New Roman"/>
        </w:rPr>
        <w:t xml:space="preserve"> έτσι. </w:t>
      </w:r>
    </w:p>
    <w:p w14:paraId="25CA9A70" w14:textId="77777777" w:rsidR="00054EB1" w:rsidRDefault="00375CE6">
      <w:pPr>
        <w:tabs>
          <w:tab w:val="left" w:pos="426"/>
          <w:tab w:val="center" w:pos="4393"/>
        </w:tabs>
        <w:spacing w:after="0" w:line="600" w:lineRule="auto"/>
        <w:ind w:firstLine="851"/>
        <w:jc w:val="both"/>
        <w:rPr>
          <w:rFonts w:eastAsia="Times New Roman"/>
        </w:rPr>
      </w:pPr>
      <w:r>
        <w:rPr>
          <w:rFonts w:eastAsia="Times New Roman"/>
        </w:rPr>
        <w:t xml:space="preserve">Εμείς θα ψηφίσουμε τις διατάξεις. Έχουν θετικά στοιχεία. Όμως, πρέπει να γίνει συνείδηση στην Αίθουσα ότι αντιμετωπίζετε το θέμα μόνο από μια πτυχή του, δηλαδή από εκείνη του εν στενή </w:t>
      </w:r>
      <w:proofErr w:type="spellStart"/>
      <w:r>
        <w:rPr>
          <w:rFonts w:eastAsia="Times New Roman"/>
        </w:rPr>
        <w:t>εννοία</w:t>
      </w:r>
      <w:proofErr w:type="spellEnd"/>
      <w:r>
        <w:rPr>
          <w:rFonts w:eastAsia="Times New Roman"/>
        </w:rPr>
        <w:t xml:space="preserve"> Πτωχευτικού Δικαίου. Η τύχη, </w:t>
      </w:r>
      <w:r>
        <w:rPr>
          <w:rFonts w:eastAsia="Times New Roman"/>
          <w:bCs/>
          <w:shd w:val="clear" w:color="auto" w:fill="FFFFFF"/>
        </w:rPr>
        <w:t>όμως,</w:t>
      </w:r>
      <w:r>
        <w:rPr>
          <w:rFonts w:eastAsia="Times New Roman"/>
        </w:rPr>
        <w:t xml:space="preserve"> του πτωχού </w:t>
      </w:r>
      <w:r>
        <w:rPr>
          <w:rFonts w:eastAsia="Times New Roman"/>
          <w:bCs/>
        </w:rPr>
        <w:t>είναι</w:t>
      </w:r>
      <w:r>
        <w:rPr>
          <w:rFonts w:eastAsia="Times New Roman"/>
        </w:rPr>
        <w:t xml:space="preserve"> προϊόν πολλών συνιστωσών, που αφορούν το δίκαιο. </w:t>
      </w:r>
    </w:p>
    <w:p w14:paraId="25CA9A71" w14:textId="77777777" w:rsidR="00054EB1" w:rsidRDefault="00375CE6">
      <w:pPr>
        <w:tabs>
          <w:tab w:val="left" w:pos="426"/>
          <w:tab w:val="center" w:pos="4393"/>
        </w:tabs>
        <w:spacing w:after="0" w:line="600" w:lineRule="auto"/>
        <w:ind w:firstLine="851"/>
        <w:jc w:val="both"/>
        <w:rPr>
          <w:rFonts w:eastAsia="Times New Roman"/>
        </w:rPr>
      </w:pPr>
      <w:r>
        <w:rPr>
          <w:rFonts w:eastAsia="Times New Roman"/>
          <w:bCs/>
        </w:rPr>
        <w:t>Είναι,</w:t>
      </w:r>
      <w:r>
        <w:rPr>
          <w:rFonts w:eastAsia="Times New Roman"/>
        </w:rPr>
        <w:t xml:space="preserve"> λόγου χάρη, προϊόν και της ποινικής του αντιμετώπισης. Μία </w:t>
      </w:r>
      <w:r>
        <w:rPr>
          <w:rFonts w:eastAsia="Times New Roman"/>
          <w:bCs/>
        </w:rPr>
        <w:t>είναι</w:t>
      </w:r>
      <w:r>
        <w:rPr>
          <w:rFonts w:eastAsia="Times New Roman"/>
        </w:rPr>
        <w:t xml:space="preserve"> η αυτεπάγγελτη δίωξη, αλλά πολλές οι ενδεχόμενες μηνύσεις των πιστωτών. Ατέ</w:t>
      </w:r>
      <w:r>
        <w:rPr>
          <w:rFonts w:eastAsia="Times New Roman"/>
        </w:rPr>
        <w:t>ρμονες διαδικασίες, με δαπάνες δικαστικές, χρόνια πολλά, πρώτος βαθμός, δεύτερος βαθμός και εκκρεμότητα. Μ</w:t>
      </w:r>
      <w:r>
        <w:rPr>
          <w:rFonts w:eastAsia="Times New Roman"/>
        </w:rPr>
        <w:t>ί</w:t>
      </w:r>
      <w:r>
        <w:rPr>
          <w:rFonts w:eastAsia="Times New Roman"/>
        </w:rPr>
        <w:t>α λογική θα έλεγε ότι μ</w:t>
      </w:r>
      <w:r>
        <w:rPr>
          <w:rFonts w:eastAsia="Times New Roman"/>
        </w:rPr>
        <w:t>ί</w:t>
      </w:r>
      <w:r>
        <w:rPr>
          <w:rFonts w:eastAsia="Times New Roman"/>
        </w:rPr>
        <w:t xml:space="preserve">α </w:t>
      </w:r>
      <w:r>
        <w:rPr>
          <w:rFonts w:eastAsia="Times New Roman"/>
          <w:bCs/>
        </w:rPr>
        <w:t>είναι</w:t>
      </w:r>
      <w:r>
        <w:rPr>
          <w:rFonts w:eastAsia="Times New Roman"/>
        </w:rPr>
        <w:t xml:space="preserve"> η δίκη και επί καταδολίευσης των δανειστών μία η καταδίκη και τέλος. Εδώ, </w:t>
      </w:r>
      <w:r>
        <w:rPr>
          <w:rFonts w:eastAsia="Times New Roman"/>
          <w:bCs/>
          <w:shd w:val="clear" w:color="auto" w:fill="FFFFFF"/>
        </w:rPr>
        <w:t>όμως,</w:t>
      </w:r>
      <w:r>
        <w:rPr>
          <w:rFonts w:eastAsia="Times New Roman"/>
        </w:rPr>
        <w:t xml:space="preserve"> δεν τελειώνουμε. Η εκκρεμότητα του αν</w:t>
      </w:r>
      <w:r>
        <w:rPr>
          <w:rFonts w:eastAsia="Times New Roman"/>
        </w:rPr>
        <w:t xml:space="preserve">θρώπου αυτού που κηρύχθηκε πτωχός </w:t>
      </w:r>
      <w:r>
        <w:rPr>
          <w:rFonts w:eastAsia="Times New Roman"/>
          <w:bCs/>
        </w:rPr>
        <w:t>είναι</w:t>
      </w:r>
      <w:r>
        <w:rPr>
          <w:rFonts w:eastAsia="Times New Roman"/>
        </w:rPr>
        <w:t xml:space="preserve"> διαρκής, υπό την έννοια ότι </w:t>
      </w:r>
      <w:r>
        <w:rPr>
          <w:rFonts w:eastAsia="Times New Roman"/>
          <w:bCs/>
        </w:rPr>
        <w:t>είναι</w:t>
      </w:r>
      <w:r>
        <w:rPr>
          <w:rFonts w:eastAsia="Times New Roman"/>
        </w:rPr>
        <w:t xml:space="preserve"> πολυετής. Τον τελειώνεις. </w:t>
      </w:r>
    </w:p>
    <w:p w14:paraId="25CA9A72" w14:textId="77777777" w:rsidR="00054EB1" w:rsidRDefault="00375CE6">
      <w:pPr>
        <w:tabs>
          <w:tab w:val="left" w:pos="426"/>
          <w:tab w:val="center" w:pos="4393"/>
        </w:tabs>
        <w:spacing w:after="0" w:line="600" w:lineRule="auto"/>
        <w:ind w:firstLine="851"/>
        <w:jc w:val="both"/>
        <w:rPr>
          <w:rFonts w:eastAsia="Times New Roman"/>
        </w:rPr>
      </w:pPr>
      <w:r>
        <w:rPr>
          <w:rFonts w:eastAsia="Times New Roman"/>
        </w:rPr>
        <w:lastRenderedPageBreak/>
        <w:t xml:space="preserve">Ακόμη, </w:t>
      </w:r>
      <w:r>
        <w:rPr>
          <w:rFonts w:eastAsia="Times New Roman"/>
          <w:bCs/>
        </w:rPr>
        <w:t>είναι</w:t>
      </w:r>
      <w:r>
        <w:rPr>
          <w:rFonts w:eastAsia="Times New Roman"/>
        </w:rPr>
        <w:t xml:space="preserve"> και θέμα ΚΕΔΕ. Δεν </w:t>
      </w:r>
      <w:r>
        <w:rPr>
          <w:rFonts w:eastAsia="Times New Roman"/>
          <w:bCs/>
        </w:rPr>
        <w:t>είναι</w:t>
      </w:r>
      <w:r>
        <w:rPr>
          <w:rFonts w:eastAsia="Times New Roman"/>
        </w:rPr>
        <w:t xml:space="preserve"> θέμα είσπραξης δημοσίων εσόδων; Εάν έχεις μια περίπτωση όπου πτώχευσε η εταιρία και κάνεις </w:t>
      </w:r>
      <w:proofErr w:type="spellStart"/>
      <w:r>
        <w:rPr>
          <w:rFonts w:eastAsia="Times New Roman"/>
        </w:rPr>
        <w:t>εξωλογιστικό</w:t>
      </w:r>
      <w:proofErr w:type="spellEnd"/>
      <w:r>
        <w:rPr>
          <w:rFonts w:eastAsia="Times New Roman"/>
        </w:rPr>
        <w:t xml:space="preserve"> </w:t>
      </w:r>
      <w:r>
        <w:rPr>
          <w:rFonts w:eastAsia="Times New Roman"/>
          <w:bCs/>
        </w:rPr>
        <w:t>έ</w:t>
      </w:r>
      <w:r>
        <w:rPr>
          <w:rFonts w:eastAsia="Times New Roman"/>
        </w:rPr>
        <w:t>λεγχο και το</w:t>
      </w:r>
      <w:r>
        <w:rPr>
          <w:rFonts w:eastAsia="Times New Roman"/>
        </w:rPr>
        <w:t xml:space="preserve">υ ρίχνεις 10 εκατομμύρια ευρώ, 5 εκατομμύρια ευρώ, 2 εκατομμύρια ευρώ, 800 χιλιάδες, ανάλογα με το τι θα του καταλογίσεις, τον βοηθάς να σηκώσει κεφάλι; Τον έχεις τελειωμένο. </w:t>
      </w:r>
    </w:p>
    <w:p w14:paraId="25CA9A73" w14:textId="77777777" w:rsidR="00054EB1" w:rsidRDefault="00375CE6">
      <w:pPr>
        <w:tabs>
          <w:tab w:val="left" w:pos="426"/>
          <w:tab w:val="center" w:pos="4393"/>
        </w:tabs>
        <w:spacing w:after="0" w:line="600" w:lineRule="auto"/>
        <w:ind w:firstLine="851"/>
        <w:jc w:val="both"/>
        <w:rPr>
          <w:rFonts w:eastAsia="Times New Roman" w:cs="Times New Roman"/>
        </w:rPr>
      </w:pPr>
      <w:r>
        <w:rPr>
          <w:rFonts w:eastAsia="Times New Roman"/>
        </w:rPr>
        <w:t>Ε</w:t>
      </w:r>
      <w:r>
        <w:rPr>
          <w:rFonts w:eastAsia="Times New Roman"/>
        </w:rPr>
        <w:t xml:space="preserve">πειδή αυτή </w:t>
      </w:r>
      <w:r>
        <w:rPr>
          <w:rFonts w:eastAsia="Times New Roman"/>
          <w:bCs/>
        </w:rPr>
        <w:t>είναι</w:t>
      </w:r>
      <w:r>
        <w:rPr>
          <w:rFonts w:eastAsia="Times New Roman"/>
        </w:rPr>
        <w:t xml:space="preserve"> μ</w:t>
      </w:r>
      <w:r>
        <w:rPr>
          <w:rFonts w:eastAsia="Times New Roman"/>
        </w:rPr>
        <w:t>ί</w:t>
      </w:r>
      <w:r>
        <w:rPr>
          <w:rFonts w:eastAsia="Times New Roman"/>
        </w:rPr>
        <w:t>α κατάσταση που αντέχει στα χρόνια -γιατί αν δείτε τις αλλαγ</w:t>
      </w:r>
      <w:r>
        <w:rPr>
          <w:rFonts w:eastAsia="Times New Roman"/>
        </w:rPr>
        <w:t xml:space="preserve">ές, μιλάμε για το 2007 και μετά, το 2011 και την παρούσα, που </w:t>
      </w:r>
      <w:r>
        <w:rPr>
          <w:rFonts w:eastAsia="Times New Roman"/>
          <w:bCs/>
        </w:rPr>
        <w:t>είναι</w:t>
      </w:r>
      <w:r>
        <w:rPr>
          <w:rFonts w:eastAsia="Times New Roman"/>
        </w:rPr>
        <w:t xml:space="preserve"> σε θετική κατεύθυνση, ξαναλέω, αλλά δεν λύνει το πρόβλημα- μην έχετε την αυταπάτη ότι με την παρέμβαση που γίνεται σήμερα, δίνεται η δεύτερη ευκαιρία στον πτωχό ή αποκτά η οικονομία, μέσα </w:t>
      </w:r>
      <w:r>
        <w:rPr>
          <w:rFonts w:eastAsia="Times New Roman"/>
        </w:rPr>
        <w:t>από τη διαρρύθμισή των θεμάτων του πτωχού, εκείνη την ώθηση που θα μπορούσε να της δώσει αν πράγματι είχαμε μ</w:t>
      </w:r>
      <w:r>
        <w:rPr>
          <w:rFonts w:eastAsia="Times New Roman"/>
        </w:rPr>
        <w:t>ί</w:t>
      </w:r>
      <w:r>
        <w:rPr>
          <w:rFonts w:eastAsia="Times New Roman"/>
        </w:rPr>
        <w:t xml:space="preserve">α ολομέτωπη προσπάθεια επίλυσης του </w:t>
      </w:r>
      <w:r>
        <w:rPr>
          <w:rFonts w:eastAsia="Times New Roman"/>
          <w:bCs/>
        </w:rPr>
        <w:t xml:space="preserve">συγκεκριμένου προβλήματος. </w:t>
      </w:r>
    </w:p>
    <w:p w14:paraId="25CA9A74" w14:textId="77777777" w:rsidR="00054EB1" w:rsidRDefault="00375CE6">
      <w:pPr>
        <w:tabs>
          <w:tab w:val="left" w:pos="2608"/>
        </w:tabs>
        <w:spacing w:after="0" w:line="600" w:lineRule="auto"/>
        <w:ind w:firstLine="720"/>
        <w:jc w:val="both"/>
        <w:rPr>
          <w:rFonts w:eastAsia="Times New Roman"/>
          <w:szCs w:val="24"/>
        </w:rPr>
      </w:pPr>
      <w:r>
        <w:rPr>
          <w:rFonts w:eastAsia="Times New Roman"/>
          <w:szCs w:val="24"/>
        </w:rPr>
        <w:t>Όταν έχω τις αγορεύσεις μου μπροστά μου και κοιτάω τι έχω πει για τα αναπτυξιακά θ</w:t>
      </w:r>
      <w:r>
        <w:rPr>
          <w:rFonts w:eastAsia="Times New Roman"/>
          <w:szCs w:val="24"/>
        </w:rPr>
        <w:t xml:space="preserve">έματα τα χρόνια αυτά που ταλαιπωρείται η Ελλάδα, σε </w:t>
      </w:r>
      <w:r>
        <w:rPr>
          <w:rFonts w:eastAsia="Times New Roman"/>
          <w:szCs w:val="24"/>
        </w:rPr>
        <w:lastRenderedPageBreak/>
        <w:t>όλες μου τις παρεμβάσεις τις σχετικές, στα μέτρα που αναφέρω -λόγου χάρη μ</w:t>
      </w:r>
      <w:r>
        <w:rPr>
          <w:rFonts w:eastAsia="Times New Roman"/>
          <w:szCs w:val="24"/>
        </w:rPr>
        <w:t>ί</w:t>
      </w:r>
      <w:r>
        <w:rPr>
          <w:rFonts w:eastAsia="Times New Roman"/>
          <w:szCs w:val="24"/>
        </w:rPr>
        <w:t xml:space="preserve">α πραγματική αλλαγή του συστήματος </w:t>
      </w:r>
      <w:proofErr w:type="spellStart"/>
      <w:r>
        <w:rPr>
          <w:rFonts w:eastAsia="Times New Roman"/>
          <w:szCs w:val="24"/>
        </w:rPr>
        <w:t>αδειοδότησης</w:t>
      </w:r>
      <w:proofErr w:type="spellEnd"/>
      <w:r>
        <w:rPr>
          <w:rFonts w:eastAsia="Times New Roman"/>
          <w:szCs w:val="24"/>
        </w:rPr>
        <w:t xml:space="preserve"> των επιχειρήσεων, όχι αυτή που έγινε, που δεν πρόκειται να εφαρμοστεί νωρίτερα απ</w:t>
      </w:r>
      <w:r>
        <w:rPr>
          <w:rFonts w:eastAsia="Times New Roman"/>
          <w:szCs w:val="24"/>
        </w:rPr>
        <w:t>ό τα μέσα του 2018, ούτε, όμως, και η προηγούμενη του 2013 που δεν εφαρμόστηκε ποτέ- μ</w:t>
      </w:r>
      <w:r>
        <w:rPr>
          <w:rFonts w:eastAsia="Times New Roman"/>
          <w:szCs w:val="24"/>
        </w:rPr>
        <w:t>ί</w:t>
      </w:r>
      <w:r>
        <w:rPr>
          <w:rFonts w:eastAsia="Times New Roman"/>
          <w:szCs w:val="24"/>
        </w:rPr>
        <w:t xml:space="preserve">α πραγματική αντιμετώπιση των προβλημάτων για να υπάρξει ανάπτυξη στη χώρα και επίλυση επιμέρους προβλημάτων είναι και αυτή του Πτωχευτικού. Δυστυχώς, είναι μονομερής η </w:t>
      </w:r>
      <w:r>
        <w:rPr>
          <w:rFonts w:eastAsia="Times New Roman"/>
          <w:szCs w:val="24"/>
        </w:rPr>
        <w:t xml:space="preserve">αντιμετώπιση και δεν θα φέρει λύση. </w:t>
      </w:r>
    </w:p>
    <w:p w14:paraId="25CA9A75" w14:textId="77777777" w:rsidR="00054EB1" w:rsidRDefault="00375CE6">
      <w:pPr>
        <w:tabs>
          <w:tab w:val="left" w:pos="2608"/>
        </w:tabs>
        <w:spacing w:after="0" w:line="600" w:lineRule="auto"/>
        <w:ind w:firstLine="720"/>
        <w:jc w:val="both"/>
        <w:rPr>
          <w:rFonts w:eastAsia="Times New Roman"/>
          <w:szCs w:val="24"/>
        </w:rPr>
      </w:pPr>
      <w:r>
        <w:rPr>
          <w:rFonts w:eastAsia="Times New Roman"/>
          <w:szCs w:val="24"/>
        </w:rPr>
        <w:t>Εάν η Κυβέρνηση ήταν συντονισμένη, θα μπορούσε να επιτεθεί στο πρόβλημα ολομέτωπα, από όλες τις πτυχές του, και με συναρμοδιότητα συγκεκριμένων Υπουργών να προσπαθήσει να το τιθασεύσει. Αλλά σε ποιο θέμα η Κυβέρνηση εμφ</w:t>
      </w:r>
      <w:r>
        <w:rPr>
          <w:rFonts w:eastAsia="Times New Roman"/>
          <w:szCs w:val="24"/>
        </w:rPr>
        <w:t xml:space="preserve">ανίζεται συντονισμένη; </w:t>
      </w:r>
    </w:p>
    <w:p w14:paraId="25CA9A76" w14:textId="77777777" w:rsidR="00054EB1" w:rsidRDefault="00375CE6">
      <w:pPr>
        <w:tabs>
          <w:tab w:val="left" w:pos="2608"/>
        </w:tabs>
        <w:spacing w:after="0" w:line="600" w:lineRule="auto"/>
        <w:ind w:firstLine="720"/>
        <w:jc w:val="both"/>
        <w:rPr>
          <w:rFonts w:eastAsia="Times New Roman"/>
          <w:szCs w:val="24"/>
        </w:rPr>
      </w:pPr>
      <w:r>
        <w:rPr>
          <w:rFonts w:eastAsia="Times New Roman"/>
          <w:szCs w:val="24"/>
        </w:rPr>
        <w:t xml:space="preserve">Εδώ, κυρίες και κύριοι της Πλειοψηφίας, είχαμε πριν από λίγες μέρες τον Πρωθυπουργό να μιλά -στη Γερμανία νομίζω- για 22,5% ανεργία και την ίδια ώρα την Υπουργό Εργασίας να αναφέρει ότι </w:t>
      </w:r>
      <w:proofErr w:type="spellStart"/>
      <w:r>
        <w:rPr>
          <w:rFonts w:eastAsia="Times New Roman"/>
          <w:szCs w:val="24"/>
        </w:rPr>
        <w:t>εκατόν</w:t>
      </w:r>
      <w:proofErr w:type="spellEnd"/>
      <w:r>
        <w:rPr>
          <w:rFonts w:eastAsia="Times New Roman"/>
          <w:szCs w:val="24"/>
        </w:rPr>
        <w:t xml:space="preserve"> είκοσι πέντε </w:t>
      </w:r>
      <w:r>
        <w:rPr>
          <w:rFonts w:eastAsia="Times New Roman"/>
          <w:szCs w:val="24"/>
        </w:rPr>
        <w:lastRenderedPageBreak/>
        <w:t>χιλιάδες άνθρωποι αμείβοντ</w:t>
      </w:r>
      <w:r>
        <w:rPr>
          <w:rFonts w:eastAsia="Times New Roman"/>
          <w:szCs w:val="24"/>
        </w:rPr>
        <w:t>αι με 100 ευρώ. Είχαμε τον Πρωθυπουργό να λέει ότι έχει η Ελλάδα τη διακριτική ευχέρεια και το δικαίωμα να κάνει την επιδοματική πολιτική που αποφασίζει και τον Υπουργό των Οικονομικών την ίδια ώρα, εκτός συνόρων να λέει ότι ήταν λάθος που δεν συντονιστήκα</w:t>
      </w:r>
      <w:r>
        <w:rPr>
          <w:rFonts w:eastAsia="Times New Roman"/>
          <w:szCs w:val="24"/>
        </w:rPr>
        <w:t xml:space="preserve">νε οι κυβερνώντες με τους δανειστές. </w:t>
      </w:r>
    </w:p>
    <w:p w14:paraId="25CA9A77" w14:textId="77777777" w:rsidR="00054EB1" w:rsidRDefault="00375CE6">
      <w:pPr>
        <w:tabs>
          <w:tab w:val="left" w:pos="2608"/>
        </w:tabs>
        <w:spacing w:after="0" w:line="600" w:lineRule="auto"/>
        <w:ind w:firstLine="720"/>
        <w:jc w:val="both"/>
        <w:rPr>
          <w:rFonts w:eastAsia="Times New Roman"/>
          <w:szCs w:val="24"/>
        </w:rPr>
      </w:pPr>
      <w:r>
        <w:rPr>
          <w:rFonts w:eastAsia="Times New Roman"/>
          <w:szCs w:val="24"/>
        </w:rPr>
        <w:t>Πάμε τώρα στο θέμα της τροπολογίας που αφορά την αναστολή για ένα χρόνο της κατάργησης των μειωμένων φορολογικών συντελεστών στα νησιά. Να πω τον Μάιο του 2016, κυρίες και κύριοι Βουλευτές, τι έλεγε ο Πρωθυπουργός, ότα</w:t>
      </w:r>
      <w:r>
        <w:rPr>
          <w:rFonts w:eastAsia="Times New Roman"/>
          <w:szCs w:val="24"/>
        </w:rPr>
        <w:t>ν με ομιλία του ενίσχυε τη νομοθετική πρωτοβουλία της Κυβέρνησης με μέτρα, μεταξύ των οποίων κι αυτό; Έλεγε ότι η Κυβέρνηση, με τις παρεμβάσεις της, προστατεύει τους αδυνάτους, διότι μοιράζει τα βάρη, καθώς ανήκει στην αρμοδιότητά της να το κάνει όταν αναλ</w:t>
      </w:r>
      <w:r>
        <w:rPr>
          <w:rFonts w:eastAsia="Times New Roman"/>
          <w:szCs w:val="24"/>
        </w:rPr>
        <w:t xml:space="preserve">ογικά -ανάλογα με τη δύναμη του καθενός- διανέμει τα βάρη. Αυτό έλεγε. Έλεγε, δηλαδή, ότι κι αυτό το μέτρο είναι στο πλαίσιο των μέτρων που με συνείδηση δικαίου και κοινωνικής δικαιοσύνης επιβάλλει η Κυβέρνηση. </w:t>
      </w:r>
    </w:p>
    <w:p w14:paraId="25CA9A78" w14:textId="77777777" w:rsidR="00054EB1" w:rsidRDefault="00375CE6">
      <w:pPr>
        <w:tabs>
          <w:tab w:val="left" w:pos="2608"/>
        </w:tabs>
        <w:spacing w:after="0" w:line="600" w:lineRule="auto"/>
        <w:ind w:firstLine="720"/>
        <w:jc w:val="both"/>
        <w:rPr>
          <w:rFonts w:eastAsia="Times New Roman"/>
          <w:szCs w:val="24"/>
        </w:rPr>
      </w:pPr>
      <w:r>
        <w:rPr>
          <w:rFonts w:eastAsia="Times New Roman"/>
          <w:szCs w:val="24"/>
        </w:rPr>
        <w:lastRenderedPageBreak/>
        <w:t xml:space="preserve">Κι έρχεστε τώρα να πείτε ότι την αναστέλλετε την εφαρμογή. Δεν την καταργείτε, όπως υποσχεθήκατε την περασμένη βδομάδα, αλλά την αναστέλλετε για έναν χρόνο, όπως διευκρινίζει και η τροπολογία σας. </w:t>
      </w:r>
    </w:p>
    <w:p w14:paraId="25CA9A79" w14:textId="77777777" w:rsidR="00054EB1" w:rsidRDefault="00375CE6">
      <w:pPr>
        <w:tabs>
          <w:tab w:val="left" w:pos="2608"/>
        </w:tabs>
        <w:spacing w:after="0" w:line="600" w:lineRule="auto"/>
        <w:ind w:firstLine="720"/>
        <w:jc w:val="both"/>
        <w:rPr>
          <w:rFonts w:eastAsia="Times New Roman"/>
          <w:szCs w:val="24"/>
        </w:rPr>
      </w:pPr>
      <w:r>
        <w:rPr>
          <w:rFonts w:eastAsia="Times New Roman"/>
          <w:szCs w:val="24"/>
        </w:rPr>
        <w:t xml:space="preserve">Το </w:t>
      </w:r>
      <w:r>
        <w:rPr>
          <w:rFonts w:eastAsia="Times New Roman"/>
          <w:szCs w:val="24"/>
        </w:rPr>
        <w:t>λέτε σε εμάς; Εμείς φέραμε τις ρυθμίσεις αυτές για τους</w:t>
      </w:r>
      <w:r>
        <w:rPr>
          <w:rFonts w:eastAsia="Times New Roman"/>
          <w:szCs w:val="24"/>
        </w:rPr>
        <w:t xml:space="preserve"> μειωμένους συντελεστές σε όλα τα νησιά. </w:t>
      </w:r>
      <w:r>
        <w:rPr>
          <w:rFonts w:eastAsia="Times New Roman"/>
          <w:szCs w:val="24"/>
        </w:rPr>
        <w:t>Π</w:t>
      </w:r>
      <w:r>
        <w:rPr>
          <w:rFonts w:eastAsia="Times New Roman"/>
          <w:szCs w:val="24"/>
        </w:rPr>
        <w:t xml:space="preserve">αρ’ όλη την κρίση, στα δικά μας χέρια τέτοια αλλαγή δεν έγινε. Γίνεται στα δικά σας. </w:t>
      </w:r>
      <w:r>
        <w:rPr>
          <w:rFonts w:eastAsia="Times New Roman"/>
          <w:szCs w:val="24"/>
        </w:rPr>
        <w:t>Π</w:t>
      </w:r>
      <w:r>
        <w:rPr>
          <w:rFonts w:eastAsia="Times New Roman"/>
          <w:szCs w:val="24"/>
        </w:rPr>
        <w:t xml:space="preserve">ρέπει να σκεφτείτε τι είναι αυτά που λέγατε στους πολίτες και τι είναι αυτά που τελικά κάνετε. </w:t>
      </w:r>
    </w:p>
    <w:p w14:paraId="25CA9A7A" w14:textId="77777777" w:rsidR="00054EB1" w:rsidRDefault="00375CE6">
      <w:pPr>
        <w:tabs>
          <w:tab w:val="left" w:pos="2608"/>
        </w:tabs>
        <w:spacing w:after="0" w:line="600" w:lineRule="auto"/>
        <w:ind w:firstLine="720"/>
        <w:jc w:val="both"/>
        <w:rPr>
          <w:rFonts w:eastAsia="Times New Roman"/>
          <w:szCs w:val="24"/>
        </w:rPr>
      </w:pPr>
      <w:r>
        <w:rPr>
          <w:rFonts w:eastAsia="Times New Roman"/>
          <w:szCs w:val="24"/>
        </w:rPr>
        <w:t>Όλα τα υποσχεθήκατε. Τούτο δω μά</w:t>
      </w:r>
      <w:r>
        <w:rPr>
          <w:rFonts w:eastAsia="Times New Roman"/>
          <w:szCs w:val="24"/>
        </w:rPr>
        <w:t xml:space="preserve">λιστα και ως Κυβέρνηση το υποσχόσασταν και το πήρατε πίσω. Αναστολή φέρνετε και όχι κατάργηση. </w:t>
      </w:r>
      <w:r>
        <w:rPr>
          <w:rFonts w:eastAsia="Times New Roman"/>
          <w:szCs w:val="24"/>
        </w:rPr>
        <w:t>Μ</w:t>
      </w:r>
      <w:r>
        <w:rPr>
          <w:rFonts w:eastAsia="Times New Roman"/>
          <w:szCs w:val="24"/>
        </w:rPr>
        <w:t xml:space="preserve">άλιστα, για ορισμένα μόνο νησιά είναι η αναστολή αυτή και όχι για όλα. </w:t>
      </w:r>
      <w:r>
        <w:rPr>
          <w:rFonts w:eastAsia="Times New Roman"/>
          <w:szCs w:val="24"/>
        </w:rPr>
        <w:t>Κ</w:t>
      </w:r>
      <w:r>
        <w:rPr>
          <w:rFonts w:eastAsia="Times New Roman"/>
          <w:szCs w:val="24"/>
        </w:rPr>
        <w:t xml:space="preserve">ομπορρημονείτε σε βάρος της κοινής λογικής. Δίχως συστολή προσποιείστε τους ευεργέτες. </w:t>
      </w:r>
    </w:p>
    <w:p w14:paraId="25CA9A7B"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5CA9A7C" w14:textId="77777777" w:rsidR="00054EB1" w:rsidRDefault="00375CE6">
      <w:pPr>
        <w:tabs>
          <w:tab w:val="left" w:pos="2608"/>
        </w:tabs>
        <w:spacing w:after="0" w:line="600" w:lineRule="auto"/>
        <w:ind w:firstLine="720"/>
        <w:jc w:val="both"/>
        <w:rPr>
          <w:rFonts w:eastAsia="Times New Roman"/>
          <w:szCs w:val="24"/>
        </w:rPr>
      </w:pPr>
      <w:r>
        <w:rPr>
          <w:rFonts w:eastAsia="Times New Roman"/>
          <w:szCs w:val="24"/>
        </w:rPr>
        <w:t>Ολοκληρώνω, κύριε Πρόεδρε.</w:t>
      </w:r>
    </w:p>
    <w:p w14:paraId="25CA9A7D" w14:textId="77777777" w:rsidR="00054EB1" w:rsidRDefault="00375CE6">
      <w:pPr>
        <w:tabs>
          <w:tab w:val="left" w:pos="2608"/>
        </w:tabs>
        <w:spacing w:after="0" w:line="600" w:lineRule="auto"/>
        <w:ind w:firstLine="720"/>
        <w:jc w:val="both"/>
        <w:rPr>
          <w:rFonts w:eastAsia="Times New Roman"/>
          <w:szCs w:val="24"/>
        </w:rPr>
      </w:pPr>
      <w:r>
        <w:rPr>
          <w:rFonts w:eastAsia="Times New Roman"/>
          <w:szCs w:val="24"/>
        </w:rPr>
        <w:lastRenderedPageBreak/>
        <w:t>Έχω, κυρίες και κύριοι της Πλειοψηφίας, τις τελευταίες δ</w:t>
      </w:r>
      <w:r>
        <w:rPr>
          <w:rFonts w:eastAsia="Times New Roman"/>
          <w:szCs w:val="24"/>
        </w:rPr>
        <w:t>ύ</w:t>
      </w:r>
      <w:r>
        <w:rPr>
          <w:rFonts w:eastAsia="Times New Roman"/>
          <w:szCs w:val="24"/>
        </w:rPr>
        <w:t>ο-τρεις εβδομάδες κάνει επανειλημμένες αναφορές σε ένα θέμα διαφθοράς. Αυτό αφορά όχι τη</w:t>
      </w:r>
      <w:r>
        <w:rPr>
          <w:rFonts w:eastAsia="Times New Roman"/>
          <w:szCs w:val="24"/>
        </w:rPr>
        <w:t>ν ιδιωτικοποίηση του ΟΠΑΠ, την οποία εψήφισα, ούτε θέματα του ΟΠΑΠ γενικώς, που έχω υποστηρίξει την άμυνα του ΟΠΑΠ απέναντι στη μονομερή αύξηση της εναντίον του φορολογίας, παρά τη σύμβαση που έχει υπογραφεί. Δεν είμαι αντίπαλος ούτε της ιδιωτικοποίησης ού</w:t>
      </w:r>
      <w:r>
        <w:rPr>
          <w:rFonts w:eastAsia="Times New Roman"/>
          <w:szCs w:val="24"/>
        </w:rPr>
        <w:t xml:space="preserve">τε των όρων που αυτή προβλέπει. Είμαι, ωστόσο, φανατικά απέναντι στην </w:t>
      </w:r>
      <w:proofErr w:type="spellStart"/>
      <w:r>
        <w:rPr>
          <w:rFonts w:eastAsia="Times New Roman"/>
          <w:szCs w:val="24"/>
        </w:rPr>
        <w:t>καζινοποίηση</w:t>
      </w:r>
      <w:proofErr w:type="spellEnd"/>
      <w:r>
        <w:rPr>
          <w:rFonts w:eastAsia="Times New Roman"/>
          <w:szCs w:val="24"/>
        </w:rPr>
        <w:t xml:space="preserve"> της χώρας, κάτι που δεν θέλατε, κάτι που η προηγούμενη διοίκηση της Επιτροπής Παιγνίων το είχε απομακρύνει ως εκδοχή, κάτι που και οι προηγούμενες -με ηπιότερα μέσα, βέβαια-</w:t>
      </w:r>
      <w:r>
        <w:rPr>
          <w:rFonts w:eastAsia="Times New Roman"/>
          <w:szCs w:val="24"/>
        </w:rPr>
        <w:t xml:space="preserve"> διοικήσεις της Επιτροπής Παιγνίων το είχαν απομακρύνει ως εκδοχή. </w:t>
      </w:r>
      <w:r>
        <w:rPr>
          <w:rFonts w:eastAsia="Times New Roman"/>
          <w:szCs w:val="24"/>
        </w:rPr>
        <w:t>Έ</w:t>
      </w:r>
      <w:r>
        <w:rPr>
          <w:rFonts w:eastAsia="Times New Roman"/>
          <w:szCs w:val="24"/>
        </w:rPr>
        <w:t>ρχεται ο δικός σας άνθρωπος…</w:t>
      </w:r>
    </w:p>
    <w:p w14:paraId="25CA9A7E" w14:textId="77777777" w:rsidR="00054EB1" w:rsidRDefault="00375CE6">
      <w:pPr>
        <w:tabs>
          <w:tab w:val="left" w:pos="2608"/>
        </w:tabs>
        <w:spacing w:after="0" w:line="600" w:lineRule="auto"/>
        <w:ind w:firstLine="720"/>
        <w:jc w:val="both"/>
        <w:rPr>
          <w:rFonts w:eastAsia="Times New Roman"/>
          <w:szCs w:val="24"/>
        </w:rPr>
      </w:pPr>
      <w:r>
        <w:rPr>
          <w:rFonts w:eastAsia="Times New Roman"/>
          <w:b/>
          <w:szCs w:val="24"/>
        </w:rPr>
        <w:t xml:space="preserve">ΧΡΗΣΤΟΣ ΑΝΤΩΝΙΟΥ: </w:t>
      </w:r>
      <w:r>
        <w:rPr>
          <w:rFonts w:eastAsia="Times New Roman"/>
          <w:szCs w:val="24"/>
        </w:rPr>
        <w:t>Είναι ψηφισμένος νόμος, δικός σας.</w:t>
      </w:r>
    </w:p>
    <w:p w14:paraId="25CA9A7F" w14:textId="77777777" w:rsidR="00054EB1" w:rsidRDefault="00375CE6">
      <w:pPr>
        <w:tabs>
          <w:tab w:val="left" w:pos="2608"/>
        </w:tabs>
        <w:spacing w:after="0"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Άλλο το παιχνίδι και άλλο οι όροι του και η κατάργηση των περιορισμών, αγαπητέ συνάδελφε</w:t>
      </w:r>
      <w:r>
        <w:rPr>
          <w:rFonts w:eastAsia="Times New Roman"/>
          <w:szCs w:val="24"/>
        </w:rPr>
        <w:t>.</w:t>
      </w:r>
    </w:p>
    <w:p w14:paraId="25CA9A80" w14:textId="77777777" w:rsidR="00054EB1" w:rsidRDefault="00375CE6">
      <w:pPr>
        <w:tabs>
          <w:tab w:val="left" w:pos="2608"/>
        </w:tabs>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Κύριε Λοβέρδο, ολοκληρώνετε παρακαλώ.</w:t>
      </w:r>
    </w:p>
    <w:p w14:paraId="25CA9A81" w14:textId="77777777" w:rsidR="00054EB1" w:rsidRDefault="00375CE6">
      <w:pPr>
        <w:tabs>
          <w:tab w:val="left" w:pos="2608"/>
        </w:tabs>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Ολοκληρώνω. </w:t>
      </w:r>
    </w:p>
    <w:p w14:paraId="25CA9A82" w14:textId="77777777" w:rsidR="00054EB1" w:rsidRDefault="00375CE6">
      <w:pPr>
        <w:spacing w:after="0" w:line="600" w:lineRule="auto"/>
        <w:ind w:firstLine="709"/>
        <w:jc w:val="both"/>
        <w:rPr>
          <w:rFonts w:eastAsia="Times New Roman"/>
          <w:szCs w:val="24"/>
        </w:rPr>
      </w:pPr>
      <w:r>
        <w:rPr>
          <w:rFonts w:eastAsia="Times New Roman"/>
          <w:szCs w:val="24"/>
        </w:rPr>
        <w:t>Εδώ έχουμε ένα ζήτημα διαφθοράς, ένα ζήτημα για το οποίο έπρεπε να έχετε πάρει θέση ως Κυβέρνηση. Λείπει ο κ. Παπαγγελόπουλος αλλά θα τον ενημερώσω και</w:t>
      </w:r>
      <w:r>
        <w:rPr>
          <w:rFonts w:eastAsia="Times New Roman"/>
          <w:szCs w:val="24"/>
        </w:rPr>
        <w:t xml:space="preserve"> προσωπικά. Είναι ένα ζήτημα που αφορά κατάργηση περιορισμών για την προστασία των οικογενειών. </w:t>
      </w:r>
      <w:r>
        <w:rPr>
          <w:rFonts w:eastAsia="Times New Roman"/>
          <w:szCs w:val="24"/>
        </w:rPr>
        <w:t xml:space="preserve">Είναι ένα ζήτημα, για το οποίο σας εκθέτει ο Αντώνης </w:t>
      </w:r>
      <w:proofErr w:type="spellStart"/>
      <w:r>
        <w:rPr>
          <w:rFonts w:eastAsia="Times New Roman"/>
          <w:szCs w:val="24"/>
        </w:rPr>
        <w:t>Στεργιώτης</w:t>
      </w:r>
      <w:proofErr w:type="spellEnd"/>
      <w:r>
        <w:rPr>
          <w:rFonts w:eastAsia="Times New Roman"/>
          <w:szCs w:val="24"/>
        </w:rPr>
        <w:t xml:space="preserve">, ο άνθρωπος που είχατε διορίσει εσείς στην Επιτροπή Παιγνίων. </w:t>
      </w:r>
    </w:p>
    <w:p w14:paraId="25CA9A83" w14:textId="77777777" w:rsidR="00054EB1" w:rsidRDefault="00375CE6">
      <w:pPr>
        <w:spacing w:after="0" w:line="600" w:lineRule="auto"/>
        <w:ind w:firstLine="720"/>
        <w:jc w:val="both"/>
        <w:rPr>
          <w:rFonts w:eastAsia="Times New Roman"/>
          <w:szCs w:val="24"/>
        </w:rPr>
      </w:pPr>
      <w:r>
        <w:rPr>
          <w:rFonts w:eastAsia="Times New Roman"/>
          <w:szCs w:val="24"/>
        </w:rPr>
        <w:t xml:space="preserve">Ο κανονισμός που εξέδωσε το </w:t>
      </w:r>
      <w:r>
        <w:rPr>
          <w:rFonts w:eastAsia="Times New Roman"/>
          <w:szCs w:val="24"/>
        </w:rPr>
        <w:t>καλοκαίρι του 2015 ανατρέπεται. Από ποιον; Από μ</w:t>
      </w:r>
      <w:r>
        <w:rPr>
          <w:rFonts w:eastAsia="Times New Roman"/>
          <w:szCs w:val="24"/>
        </w:rPr>
        <w:t>ί</w:t>
      </w:r>
      <w:r>
        <w:rPr>
          <w:rFonts w:eastAsia="Times New Roman"/>
          <w:szCs w:val="24"/>
        </w:rPr>
        <w:t xml:space="preserve">α διοίκηση της Επιτροπής Παιγνίων με πρόεδρο, που, εμφανιζόμενος στην Επιτροπή Θεσμών και Διαφάνειας της Βουλής, πέρασε </w:t>
      </w:r>
      <w:r>
        <w:rPr>
          <w:rFonts w:eastAsia="Times New Roman"/>
          <w:szCs w:val="24"/>
        </w:rPr>
        <w:lastRenderedPageBreak/>
        <w:t>στην αντίπερα όχθη και είπε ότι όλα αυτά τα παιχνίδια προκαλούν εθισμό, αποδεχόμενος μ</w:t>
      </w:r>
      <w:r>
        <w:rPr>
          <w:rFonts w:eastAsia="Times New Roman"/>
          <w:szCs w:val="24"/>
        </w:rPr>
        <w:t>ί</w:t>
      </w:r>
      <w:r>
        <w:rPr>
          <w:rFonts w:eastAsia="Times New Roman"/>
          <w:szCs w:val="24"/>
        </w:rPr>
        <w:t xml:space="preserve">α επιστημονική εισήγηση. </w:t>
      </w:r>
      <w:r>
        <w:rPr>
          <w:rFonts w:eastAsia="Times New Roman"/>
          <w:szCs w:val="24"/>
        </w:rPr>
        <w:t>Λ</w:t>
      </w:r>
      <w:r>
        <w:rPr>
          <w:rFonts w:eastAsia="Times New Roman"/>
          <w:szCs w:val="24"/>
        </w:rPr>
        <w:t>ίγες μέρες μετά κατήργησε όλους τους περιορισμούς.</w:t>
      </w:r>
    </w:p>
    <w:p w14:paraId="25CA9A84" w14:textId="77777777" w:rsidR="00054EB1" w:rsidRDefault="00375CE6">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Λοβέρδο, σας παρακαλώ. Φτάσατε ήδη τα δέκα λεπτά.</w:t>
      </w:r>
    </w:p>
    <w:p w14:paraId="25CA9A85" w14:textId="77777777" w:rsidR="00054EB1" w:rsidRDefault="00375CE6">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Έκλεισα.</w:t>
      </w:r>
    </w:p>
    <w:p w14:paraId="25CA9A86" w14:textId="77777777" w:rsidR="00054EB1" w:rsidRDefault="00375CE6">
      <w:pPr>
        <w:spacing w:after="0" w:line="600" w:lineRule="auto"/>
        <w:ind w:firstLine="720"/>
        <w:jc w:val="both"/>
        <w:rPr>
          <w:rFonts w:eastAsia="Times New Roman"/>
          <w:szCs w:val="24"/>
        </w:rPr>
      </w:pPr>
      <w:r>
        <w:rPr>
          <w:rFonts w:eastAsia="Times New Roman"/>
          <w:szCs w:val="24"/>
        </w:rPr>
        <w:t>Αυτό το θέμα, κύριε Πρόεδρε, είναι ανοικτό. Κι εκείνο που θα α</w:t>
      </w:r>
      <w:r>
        <w:rPr>
          <w:rFonts w:eastAsia="Times New Roman"/>
          <w:szCs w:val="24"/>
        </w:rPr>
        <w:t>ποτελέσει το πιο δυνατό χαστούκι σ’ όσους οργάνωσαν αυτήν την επίθεση εναντίον της ελληνικής οικογένειας, είναι η εφαρμογή του. Ο κανονισμός ισχύει. Σε λίγο θα αρχίσει το παιχνίδι να παίζεται. Εκεί η Πλειοψηφία θα έλθει αντιμέτωπη με την ελληνική οικογένει</w:t>
      </w:r>
      <w:r>
        <w:rPr>
          <w:rFonts w:eastAsia="Times New Roman"/>
          <w:szCs w:val="24"/>
        </w:rPr>
        <w:t>α, με τους ανθρώπους και με τις ευθύνες της.</w:t>
      </w:r>
    </w:p>
    <w:p w14:paraId="25CA9A87" w14:textId="77777777" w:rsidR="00054EB1" w:rsidRDefault="00375CE6">
      <w:pPr>
        <w:spacing w:after="0" w:line="600" w:lineRule="auto"/>
        <w:ind w:firstLine="709"/>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25CA9A88" w14:textId="77777777" w:rsidR="00054EB1" w:rsidRDefault="00375CE6">
      <w:pPr>
        <w:spacing w:after="0"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Τον λόγο έχει ο Υπουργός Υγείας κ. Ξανθός. </w:t>
      </w:r>
    </w:p>
    <w:p w14:paraId="25CA9A89" w14:textId="77777777" w:rsidR="00054EB1" w:rsidRDefault="00375CE6">
      <w:pPr>
        <w:spacing w:after="0" w:line="600" w:lineRule="auto"/>
        <w:ind w:firstLine="720"/>
        <w:jc w:val="both"/>
        <w:rPr>
          <w:rFonts w:eastAsia="Times New Roman"/>
          <w:szCs w:val="24"/>
        </w:rPr>
      </w:pPr>
      <w:r>
        <w:rPr>
          <w:rFonts w:eastAsia="Times New Roman"/>
          <w:szCs w:val="24"/>
        </w:rPr>
        <w:t xml:space="preserve">Θα σας παρακαλούσα κι εσάς, κύριε Υπουργέ, να αναφερθείτε </w:t>
      </w:r>
      <w:r>
        <w:rPr>
          <w:rFonts w:eastAsia="Times New Roman"/>
          <w:szCs w:val="24"/>
        </w:rPr>
        <w:t>στον αριθμό της τροπολογίας και όσο το δυνατόν πιο σύντομα.</w:t>
      </w:r>
    </w:p>
    <w:p w14:paraId="25CA9A8A" w14:textId="77777777" w:rsidR="00054EB1" w:rsidRDefault="00375CE6">
      <w:pPr>
        <w:spacing w:after="0"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Ο γενικός αριθμός είναι 840 και ο ειδικός 72.</w:t>
      </w:r>
    </w:p>
    <w:p w14:paraId="25CA9A8B" w14:textId="77777777" w:rsidR="00054EB1" w:rsidRDefault="00375CE6">
      <w:pPr>
        <w:spacing w:after="0" w:line="600" w:lineRule="auto"/>
        <w:ind w:firstLine="720"/>
        <w:jc w:val="both"/>
        <w:rPr>
          <w:rFonts w:eastAsia="Times New Roman"/>
          <w:szCs w:val="24"/>
        </w:rPr>
      </w:pPr>
      <w:r>
        <w:rPr>
          <w:rFonts w:eastAsia="Times New Roman"/>
          <w:szCs w:val="24"/>
        </w:rPr>
        <w:t>Είναι ένα σώμα αλλαγών, που αφορούν κυρίως τη φαρμακευτική νομοθεσία. Στην πραγματικότητα δεν είναι καινούρ</w:t>
      </w:r>
      <w:r>
        <w:rPr>
          <w:rFonts w:eastAsia="Times New Roman"/>
          <w:szCs w:val="24"/>
        </w:rPr>
        <w:t>γ</w:t>
      </w:r>
      <w:r>
        <w:rPr>
          <w:rFonts w:eastAsia="Times New Roman"/>
          <w:szCs w:val="24"/>
        </w:rPr>
        <w:t>ιες ρυθμ</w:t>
      </w:r>
      <w:r>
        <w:rPr>
          <w:rFonts w:eastAsia="Times New Roman"/>
          <w:szCs w:val="24"/>
        </w:rPr>
        <w:t>ίσεις, αλλά διευκρίνηση ρυθμίσεων που έχουν γίνει στο παρελθόν. Υπήρχαν νομοθετικές ασάφειες, που έπρεπε να αντιμετωπιστούν και αποτελεί ένα πλέγμα αλλαγών, που έγινε με σύσταση του ΟΟΣΑ για να εκσυγχρονιστεί η φαρμακευτική νομοθεσία.</w:t>
      </w:r>
    </w:p>
    <w:p w14:paraId="25CA9A8C" w14:textId="77777777" w:rsidR="00054EB1" w:rsidRDefault="00375CE6">
      <w:pPr>
        <w:spacing w:after="0" w:line="600" w:lineRule="auto"/>
        <w:ind w:firstLine="720"/>
        <w:jc w:val="both"/>
        <w:rPr>
          <w:rFonts w:eastAsia="Times New Roman"/>
          <w:szCs w:val="24"/>
        </w:rPr>
      </w:pPr>
      <w:r>
        <w:rPr>
          <w:rFonts w:eastAsia="Times New Roman"/>
          <w:szCs w:val="24"/>
        </w:rPr>
        <w:lastRenderedPageBreak/>
        <w:t>Είναι δώδεκα τροποποι</w:t>
      </w:r>
      <w:r>
        <w:rPr>
          <w:rFonts w:eastAsia="Times New Roman"/>
          <w:szCs w:val="24"/>
        </w:rPr>
        <w:t>ούμενες διατάξεις και πέντε καταργούμενες διατάξεις. Κάποιες από αυτές που καταργούνται, για παράδειγμα, αναφέρονται στον αγορανομικό κώδικα, ο οποίος έχει καταργηθεί ή επαναδιατυπώνονται ρυθμίσεις επειδή υπήρχε ασάφεια νομική.</w:t>
      </w:r>
    </w:p>
    <w:p w14:paraId="25CA9A8D" w14:textId="77777777" w:rsidR="00054EB1" w:rsidRDefault="00375CE6">
      <w:pPr>
        <w:spacing w:after="0" w:line="600" w:lineRule="auto"/>
        <w:ind w:firstLine="720"/>
        <w:jc w:val="both"/>
        <w:rPr>
          <w:rFonts w:eastAsia="Times New Roman"/>
          <w:szCs w:val="24"/>
        </w:rPr>
      </w:pPr>
      <w:r>
        <w:rPr>
          <w:rFonts w:eastAsia="Times New Roman"/>
          <w:szCs w:val="24"/>
        </w:rPr>
        <w:t>Θα σας πω πολύ ενδεικτικά κά</w:t>
      </w:r>
      <w:r>
        <w:rPr>
          <w:rFonts w:eastAsia="Times New Roman"/>
          <w:szCs w:val="24"/>
        </w:rPr>
        <w:t>ποιες απ’ αυτές. Για παράδειγμα, υπήρχε το θέμα ότι δεν μπορούσαν οι ιδιωτικές κλινικές να αγοράζουν σε χονδρική φάρμακα, αν δεν προβλεπόταν φαρμακείο μέσα στην κλινική. Αυτό έχει καταργηθεί εδώ και καιρό. Τώρα γίνεται επίσημα μ’ αυτόν τον τρόπο.</w:t>
      </w:r>
    </w:p>
    <w:p w14:paraId="25CA9A8E" w14:textId="77777777" w:rsidR="00054EB1" w:rsidRDefault="00375CE6">
      <w:pPr>
        <w:spacing w:after="0" w:line="600" w:lineRule="auto"/>
        <w:ind w:firstLine="720"/>
        <w:jc w:val="both"/>
        <w:rPr>
          <w:rFonts w:eastAsia="Times New Roman"/>
          <w:szCs w:val="24"/>
        </w:rPr>
      </w:pPr>
      <w:r>
        <w:rPr>
          <w:rFonts w:eastAsia="Times New Roman"/>
          <w:szCs w:val="24"/>
        </w:rPr>
        <w:t>Υπήρχε μ</w:t>
      </w:r>
      <w:r>
        <w:rPr>
          <w:rFonts w:eastAsia="Times New Roman"/>
          <w:szCs w:val="24"/>
        </w:rPr>
        <w:t>ί</w:t>
      </w:r>
      <w:r>
        <w:rPr>
          <w:rFonts w:eastAsia="Times New Roman"/>
          <w:szCs w:val="24"/>
        </w:rPr>
        <w:t xml:space="preserve">α παλιότερη διάταξη, που έλεγε, για παράδειγμα, ότι για να μπει ένα φάρμακο στη θετική λίστα, έπρεπε να καταβάλλεται το 4% της </w:t>
      </w:r>
      <w:proofErr w:type="spellStart"/>
      <w:r>
        <w:rPr>
          <w:rFonts w:eastAsia="Times New Roman"/>
          <w:szCs w:val="24"/>
          <w:lang w:val="en-US"/>
        </w:rPr>
        <w:t>ex</w:t>
      </w:r>
      <w:r>
        <w:rPr>
          <w:rFonts w:eastAsia="Times New Roman"/>
          <w:szCs w:val="24"/>
        </w:rPr>
        <w:t xml:space="preserve"> </w:t>
      </w:r>
      <w:r>
        <w:rPr>
          <w:rFonts w:eastAsia="Times New Roman"/>
          <w:szCs w:val="24"/>
          <w:lang w:val="en-US"/>
        </w:rPr>
        <w:t>factory</w:t>
      </w:r>
      <w:proofErr w:type="spellEnd"/>
      <w:r>
        <w:rPr>
          <w:rFonts w:eastAsia="Times New Roman"/>
          <w:szCs w:val="24"/>
        </w:rPr>
        <w:t xml:space="preserve"> τιμής, της τιμής παραγωγού. Αυτό έχει αλλάξει στο μεσοδιάστημα και στην πραγματικότητα αυτό που καταβάλλεται είναι ένα τέλος 2.000 ευρώ για κάθε νέα φαρμακευτική ουσία, η οποία μπαίνει στη θετική λίστα.</w:t>
      </w:r>
    </w:p>
    <w:p w14:paraId="25CA9A8F" w14:textId="77777777" w:rsidR="00054EB1" w:rsidRDefault="00375CE6">
      <w:pPr>
        <w:spacing w:after="0" w:line="600" w:lineRule="auto"/>
        <w:ind w:firstLine="720"/>
        <w:jc w:val="both"/>
        <w:rPr>
          <w:rFonts w:eastAsia="Times New Roman"/>
          <w:szCs w:val="24"/>
        </w:rPr>
      </w:pPr>
      <w:r>
        <w:rPr>
          <w:rFonts w:eastAsia="Times New Roman"/>
          <w:szCs w:val="24"/>
        </w:rPr>
        <w:lastRenderedPageBreak/>
        <w:t>Υπάρχει το θέμα των φαρμακαποθηκών, όπου, επίσης, έχ</w:t>
      </w:r>
      <w:r>
        <w:rPr>
          <w:rFonts w:eastAsia="Times New Roman"/>
          <w:szCs w:val="24"/>
        </w:rPr>
        <w:t xml:space="preserve">ει καταργηθεί η διάταξη, αλλά τώρα </w:t>
      </w:r>
      <w:proofErr w:type="spellStart"/>
      <w:r>
        <w:rPr>
          <w:rFonts w:eastAsia="Times New Roman"/>
          <w:szCs w:val="24"/>
        </w:rPr>
        <w:t>επικαιροποιείται</w:t>
      </w:r>
      <w:proofErr w:type="spellEnd"/>
      <w:r>
        <w:rPr>
          <w:rFonts w:eastAsia="Times New Roman"/>
          <w:szCs w:val="24"/>
        </w:rPr>
        <w:t>, όπου δεν υπάρχει απαραίτητη προϋπόθεση ο φαρμακοποιός, ο οποίος, βεβαίως, παραμένει ως υποχρεωτικά επιστημονικά υπεύθυνος, να έχει εταιρική σχέση και να έχει το 50% στην εταιρεία η οποία έχει τη φαρμακαπ</w:t>
      </w:r>
      <w:r>
        <w:rPr>
          <w:rFonts w:eastAsia="Times New Roman"/>
          <w:szCs w:val="24"/>
        </w:rPr>
        <w:t>οθήκη.</w:t>
      </w:r>
    </w:p>
    <w:p w14:paraId="25CA9A90" w14:textId="77777777" w:rsidR="00054EB1" w:rsidRDefault="00375CE6">
      <w:pPr>
        <w:spacing w:after="0" w:line="600" w:lineRule="auto"/>
        <w:ind w:firstLine="720"/>
        <w:jc w:val="both"/>
        <w:rPr>
          <w:rFonts w:eastAsia="Times New Roman"/>
          <w:szCs w:val="24"/>
        </w:rPr>
      </w:pPr>
      <w:r>
        <w:rPr>
          <w:rFonts w:eastAsia="Times New Roman"/>
          <w:szCs w:val="24"/>
        </w:rPr>
        <w:t>Υπάρχουν, επίσης, ρυθμίσεις που αφορούν το όριο ηλικίας για την κατοχή άδειας λειτουργίας φαρμακείου. Αυτό παλιότερα ήταν τα εξήντα πέντε έτη. Με απόφαση του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κρίθηκε αντισυνταγματικό και νομοθετήθηκαν τα εβδομήντα έτη. </w:t>
      </w:r>
      <w:r>
        <w:rPr>
          <w:rFonts w:eastAsia="Times New Roman"/>
          <w:szCs w:val="24"/>
        </w:rPr>
        <w:t>Α</w:t>
      </w:r>
      <w:r>
        <w:rPr>
          <w:rFonts w:eastAsia="Times New Roman"/>
          <w:szCs w:val="24"/>
        </w:rPr>
        <w:t>υτό, επίσης ρυθμίζεται</w:t>
      </w:r>
      <w:r>
        <w:rPr>
          <w:rFonts w:eastAsia="Times New Roman"/>
          <w:szCs w:val="24"/>
        </w:rPr>
        <w:t xml:space="preserve"> με αυτόν τον τρόπο.</w:t>
      </w:r>
    </w:p>
    <w:p w14:paraId="25CA9A91" w14:textId="77777777" w:rsidR="00054EB1" w:rsidRDefault="00375CE6">
      <w:pPr>
        <w:spacing w:after="0" w:line="600" w:lineRule="auto"/>
        <w:ind w:firstLine="720"/>
        <w:jc w:val="both"/>
        <w:rPr>
          <w:rFonts w:eastAsia="Times New Roman"/>
          <w:szCs w:val="24"/>
        </w:rPr>
      </w:pPr>
      <w:r>
        <w:rPr>
          <w:rFonts w:eastAsia="Times New Roman"/>
          <w:szCs w:val="24"/>
        </w:rPr>
        <w:t xml:space="preserve">Υπάρχουν κάποιες άλλες πολύ εξειδικευμένες ρυθμίσεις, που αφορούν </w:t>
      </w:r>
      <w:proofErr w:type="spellStart"/>
      <w:r>
        <w:rPr>
          <w:rFonts w:eastAsia="Times New Roman"/>
          <w:szCs w:val="24"/>
        </w:rPr>
        <w:t>βιοκτόνα</w:t>
      </w:r>
      <w:proofErr w:type="spellEnd"/>
      <w:r>
        <w:rPr>
          <w:rFonts w:eastAsia="Times New Roman"/>
          <w:szCs w:val="24"/>
        </w:rPr>
        <w:t xml:space="preserve"> φάρμακα, παράλληλες εισαγωγές. Γίνεται μ</w:t>
      </w:r>
      <w:r>
        <w:rPr>
          <w:rFonts w:eastAsia="Times New Roman"/>
          <w:szCs w:val="24"/>
        </w:rPr>
        <w:t>ί</w:t>
      </w:r>
      <w:r>
        <w:rPr>
          <w:rFonts w:eastAsia="Times New Roman"/>
          <w:szCs w:val="24"/>
        </w:rPr>
        <w:t>α διατύπωση πιο σαφής για το ότι πρέπει να είναι επαρκώς όμοιο με ένα φάρμακο που κυκλοφορεί στη χώρα κι όχι ταυτόσημο.</w:t>
      </w:r>
      <w:r>
        <w:rPr>
          <w:rFonts w:eastAsia="Times New Roman"/>
          <w:szCs w:val="24"/>
        </w:rPr>
        <w:t xml:space="preserve"> </w:t>
      </w:r>
    </w:p>
    <w:p w14:paraId="25CA9A92"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Αναφέρεται τη δυνατότητα λειτουργίας φορέων πρωτοβάθμιας φροντίδας υγείας σε μη συνεχόμενα κτήρια. </w:t>
      </w:r>
    </w:p>
    <w:p w14:paraId="25CA9A93" w14:textId="77777777" w:rsidR="00054EB1" w:rsidRDefault="00375CE6">
      <w:pPr>
        <w:spacing w:after="0" w:line="600" w:lineRule="auto"/>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είναι ένα σώμα τροποποιήσεων στη νομοθεσία, που κατά την άποψή μας δεν επιφέρει κάποια ουσιώδη αλλαγή στη λειτουργία, ιδιαίτερα της φα</w:t>
      </w:r>
      <w:r>
        <w:rPr>
          <w:rFonts w:eastAsia="Times New Roman" w:cs="Times New Roman"/>
          <w:szCs w:val="24"/>
        </w:rPr>
        <w:t xml:space="preserve">ρμακευτικής αγοράς. Οι εκκρεμότητες που κλείσαμε πέρυσι, με βάση την «Εργαλειοθήκη Ι» του ΟΟΣΑ, ήταν κυρίως το ιδιοκτησιακό καθεστώς των φαρμακείων και τα μη </w:t>
      </w:r>
      <w:proofErr w:type="spellStart"/>
      <w:r>
        <w:rPr>
          <w:rFonts w:eastAsia="Times New Roman" w:cs="Times New Roman"/>
          <w:szCs w:val="24"/>
        </w:rPr>
        <w:t>συνταγογραφούμενα</w:t>
      </w:r>
      <w:proofErr w:type="spellEnd"/>
      <w:r>
        <w:rPr>
          <w:rFonts w:eastAsia="Times New Roman" w:cs="Times New Roman"/>
          <w:szCs w:val="24"/>
        </w:rPr>
        <w:t xml:space="preserve"> φάρμακα. </w:t>
      </w:r>
    </w:p>
    <w:p w14:paraId="25CA9A94"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Ξέρετε πάρα πολύ καλά ότι οι ρυθμίσεις που μπήκαν και οι ασφαλιστικές </w:t>
      </w:r>
      <w:r>
        <w:rPr>
          <w:rFonts w:eastAsia="Times New Roman" w:cs="Times New Roman"/>
          <w:szCs w:val="24"/>
        </w:rPr>
        <w:t>δικλείδες που τέθηκαν, ήταν τέτοιες έτσι ώστε να αποτρέψουμε μια ανεξέλεγκτη απορρύθμιση αυτής της αγοράς. Αυτό έχει ως αποτέλεσμα, στην πραγματικότητα, ένα χρόνο μετά την νομοθέτησή τους να μην έχει αλλάξει το τοπίο στον χώρο της αγοράς φαρμάκου στη λογικ</w:t>
      </w:r>
      <w:r>
        <w:rPr>
          <w:rFonts w:eastAsia="Times New Roman" w:cs="Times New Roman"/>
          <w:szCs w:val="24"/>
        </w:rPr>
        <w:t xml:space="preserve">ή μιας άκρατης νεοφιλελεύθερης απορρύθμισης. </w:t>
      </w:r>
    </w:p>
    <w:p w14:paraId="25CA9A95"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Νομίζω, λοιπόν, ότι με τις παρεμβάσεις αυτές κλείνει αυτή η εκκρεμότητα. Το μόνο θέμα για το οποίο αυτή τη στιγμή είμαστε ακόμα σε διαπραγμάτευση με τους θεσμούς, είναι το θέμα της </w:t>
      </w:r>
      <w:proofErr w:type="spellStart"/>
      <w:r>
        <w:rPr>
          <w:rFonts w:eastAsia="Times New Roman" w:cs="Times New Roman"/>
          <w:szCs w:val="24"/>
        </w:rPr>
        <w:t>επαναρρύθμισης</w:t>
      </w:r>
      <w:proofErr w:type="spellEnd"/>
      <w:r>
        <w:rPr>
          <w:rFonts w:eastAsia="Times New Roman" w:cs="Times New Roman"/>
          <w:szCs w:val="24"/>
        </w:rPr>
        <w:t xml:space="preserve"> του </w:t>
      </w:r>
      <w:r>
        <w:rPr>
          <w:rFonts w:eastAsia="Times New Roman" w:cs="Times New Roman"/>
          <w:szCs w:val="24"/>
        </w:rPr>
        <w:lastRenderedPageBreak/>
        <w:t>ωραρίου λε</w:t>
      </w:r>
      <w:r>
        <w:rPr>
          <w:rFonts w:eastAsia="Times New Roman" w:cs="Times New Roman"/>
          <w:szCs w:val="24"/>
        </w:rPr>
        <w:t>ιτουργίας των φαρμακείων, όπου θεωρούμε ότι όντως αυτή η απελευθέρωση η οποία έγινε, δημιούργησε πολλές παρενέργειες. Είμαστε, λοιπόν, σε έναν δρόμο να βρούμε ένα νέο πλαίσιο, το οποίο να επιτρέπει την ευχερή πρόσβαση των πολιτών, βεβαίως, αλλά και να αποτ</w:t>
      </w:r>
      <w:r>
        <w:rPr>
          <w:rFonts w:eastAsia="Times New Roman" w:cs="Times New Roman"/>
          <w:szCs w:val="24"/>
        </w:rPr>
        <w:t xml:space="preserve">ρέπει φαινόμενα </w:t>
      </w:r>
      <w:proofErr w:type="spellStart"/>
      <w:r>
        <w:rPr>
          <w:rFonts w:eastAsia="Times New Roman" w:cs="Times New Roman"/>
          <w:szCs w:val="24"/>
        </w:rPr>
        <w:t>ολιγοπωλιακής</w:t>
      </w:r>
      <w:proofErr w:type="spellEnd"/>
      <w:r>
        <w:rPr>
          <w:rFonts w:eastAsia="Times New Roman" w:cs="Times New Roman"/>
          <w:szCs w:val="24"/>
        </w:rPr>
        <w:t xml:space="preserve"> αναδιάρθρωσης της αγοράς σε αυτό το κομμάτι. </w:t>
      </w:r>
    </w:p>
    <w:p w14:paraId="25CA9A96"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 </w:t>
      </w:r>
    </w:p>
    <w:p w14:paraId="25CA9A97" w14:textId="77777777" w:rsidR="00054EB1" w:rsidRDefault="00375CE6">
      <w:pPr>
        <w:spacing w:after="0" w:line="600" w:lineRule="auto"/>
        <w:ind w:firstLine="720"/>
        <w:jc w:val="both"/>
        <w:rPr>
          <w:rFonts w:eastAsia="Times New Roman" w:cs="Times New Roman"/>
        </w:rPr>
      </w:pPr>
      <w:r>
        <w:rPr>
          <w:rFonts w:eastAsia="Times New Roman" w:cs="Times New Roman"/>
          <w:szCs w:val="24"/>
        </w:rPr>
        <w:t xml:space="preserve">Κυρίες και κύριοι συνάδελφοι, πριν δώσω τον λόγο στον Κοινοβουλευτικό Εκπρόσωπο της Ένωσης Κεντρώων, </w:t>
      </w:r>
      <w:r>
        <w:rPr>
          <w:rFonts w:eastAsia="Times New Roman" w:cs="Times New Roman"/>
        </w:rPr>
        <w:t>έχω την τιμή</w:t>
      </w:r>
      <w:r>
        <w:rPr>
          <w:rFonts w:eastAsia="Times New Roman" w:cs="Times New Roman"/>
        </w:rPr>
        <w:t xml:space="preserve">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w:t>
      </w:r>
      <w:r>
        <w:rPr>
          <w:rFonts w:eastAsia="Times New Roman" w:cs="Times New Roman"/>
        </w:rPr>
        <w:lastRenderedPageBreak/>
        <w:t>και τον τρόπο οργάνωσης και λειτουργίας της Βο</w:t>
      </w:r>
      <w:r>
        <w:rPr>
          <w:rFonts w:eastAsia="Times New Roman" w:cs="Times New Roman"/>
        </w:rPr>
        <w:t>υλής, τριάντα τρεις μαθητές και μαθήτριες και ένας εκπαιδευτικός συνοδός τους από το 1</w:t>
      </w:r>
      <w:r>
        <w:rPr>
          <w:rFonts w:eastAsia="Times New Roman" w:cs="Times New Roman"/>
          <w:vertAlign w:val="superscript"/>
        </w:rPr>
        <w:t>ο</w:t>
      </w:r>
      <w:r>
        <w:rPr>
          <w:rFonts w:eastAsia="Times New Roman" w:cs="Times New Roman"/>
        </w:rPr>
        <w:t xml:space="preserve"> Γυμνάσιο Άνω Τούμπας Θεσσαλονίκης (</w:t>
      </w:r>
      <w:r>
        <w:rPr>
          <w:rFonts w:eastAsia="Times New Roman" w:cs="Times New Roman"/>
        </w:rPr>
        <w:t>δεύτερο τμήμα</w:t>
      </w:r>
      <w:r>
        <w:rPr>
          <w:rFonts w:eastAsia="Times New Roman" w:cs="Times New Roman"/>
        </w:rPr>
        <w:t xml:space="preserve">). </w:t>
      </w:r>
    </w:p>
    <w:p w14:paraId="25CA9A98" w14:textId="77777777" w:rsidR="00054EB1" w:rsidRDefault="00375CE6">
      <w:pPr>
        <w:spacing w:after="0"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25CA9A99" w14:textId="77777777" w:rsidR="00054EB1" w:rsidRDefault="00375CE6">
      <w:pPr>
        <w:spacing w:after="0"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25CA9A9A"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w:t>
      </w:r>
      <w:r>
        <w:rPr>
          <w:rFonts w:eastAsia="Times New Roman" w:cs="Times New Roman"/>
          <w:szCs w:val="24"/>
        </w:rPr>
        <w:t>Εκπρόσωπος της Ένωσης Κεντρώων, ο κ. Μεγαλομύστακας.</w:t>
      </w:r>
    </w:p>
    <w:p w14:paraId="25CA9A9B"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ΑΝΑΣΤΑΣΙΟΣ ΜΕΓΑΛΟΜΥΣΤΑΚΑΣ:</w:t>
      </w:r>
      <w:r>
        <w:rPr>
          <w:rFonts w:eastAsia="Times New Roman" w:cs="Times New Roman"/>
          <w:szCs w:val="24"/>
        </w:rPr>
        <w:t xml:space="preserve"> Κύριε Πρόεδρε, κυρίες και κύριοι συνάδελφοι, καλούμαστε και σήμερα να συζητήσουμε ένα νομοσχέδιο, το οποίο εν δυνάμει είναι θετικό. Διαβάζοντας τον τίτλο μόνο, καταλαβαίνουμε ό</w:t>
      </w:r>
      <w:r>
        <w:rPr>
          <w:rFonts w:eastAsia="Times New Roman" w:cs="Times New Roman"/>
          <w:szCs w:val="24"/>
        </w:rPr>
        <w:t xml:space="preserve">τι εάν αυτά πραγματοποιούνταν με τον σωστό τρόπο και νομοθετούνταν από εσάς όπως θα έπρεπε, θα λύνονταν πολλά προβλήματα της χώρας, αν και αργά. </w:t>
      </w:r>
    </w:p>
    <w:p w14:paraId="25CA9A9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Ο Πτωχευτικός Κώδικας είναι μ</w:t>
      </w:r>
      <w:r>
        <w:rPr>
          <w:rFonts w:eastAsia="Times New Roman" w:cs="Times New Roman"/>
          <w:szCs w:val="24"/>
        </w:rPr>
        <w:t>ί</w:t>
      </w:r>
      <w:r>
        <w:rPr>
          <w:rFonts w:eastAsia="Times New Roman" w:cs="Times New Roman"/>
          <w:szCs w:val="24"/>
        </w:rPr>
        <w:t>α υποχρέωσή μας. Θα έπρεπε να τον έχουμε βελτιώσει εδώ και καιρό. Δεν φταίτε εσε</w:t>
      </w:r>
      <w:r>
        <w:rPr>
          <w:rFonts w:eastAsia="Times New Roman" w:cs="Times New Roman"/>
          <w:szCs w:val="24"/>
        </w:rPr>
        <w:t>ίς. Φταίνε και οι προηγούμενοι, οι οποίοι αδιαφόρησαν. Θα μπορούσατε, όμως, να το κάνετε νωρίτερα.</w:t>
      </w:r>
    </w:p>
    <w:p w14:paraId="25CA9A9D"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Ωστόσο, υπάρχουν κάποια άρθρα, τα οποία θα μπορούσαν να βελτιωθούν. Για παράδειγμα πιστεύουμε ότι θα πρέπει να κινούνται ακόμα πιο γρήγορα οι διαδικασίες, τα</w:t>
      </w:r>
      <w:r>
        <w:rPr>
          <w:rFonts w:eastAsia="Times New Roman" w:cs="Times New Roman"/>
          <w:szCs w:val="24"/>
        </w:rPr>
        <w:t xml:space="preserve"> δικαστήρια και η δικαιοσύνη, έτσι ώστε να αποδεσμεύονται άμεσα αυτοί που θέλουν να εκμεταλλευτούν τον παρόντα νόμο και να επενδύσουν για άλλη μ</w:t>
      </w:r>
      <w:r>
        <w:rPr>
          <w:rFonts w:eastAsia="Times New Roman" w:cs="Times New Roman"/>
          <w:szCs w:val="24"/>
        </w:rPr>
        <w:t>ί</w:t>
      </w:r>
      <w:r>
        <w:rPr>
          <w:rFonts w:eastAsia="Times New Roman" w:cs="Times New Roman"/>
          <w:szCs w:val="24"/>
        </w:rPr>
        <w:t>α φορά στην Ελλάδα -εάν και το βλέπω πολύ δύσκολο- και να δώσουν μ</w:t>
      </w:r>
      <w:r>
        <w:rPr>
          <w:rFonts w:eastAsia="Times New Roman" w:cs="Times New Roman"/>
          <w:szCs w:val="24"/>
        </w:rPr>
        <w:t>ί</w:t>
      </w:r>
      <w:r>
        <w:rPr>
          <w:rFonts w:eastAsia="Times New Roman" w:cs="Times New Roman"/>
          <w:szCs w:val="24"/>
        </w:rPr>
        <w:t>α δεύτερη ευκαιρία στην Ελλάδα. Γιατί αυτή τ</w:t>
      </w:r>
      <w:r>
        <w:rPr>
          <w:rFonts w:eastAsia="Times New Roman" w:cs="Times New Roman"/>
          <w:szCs w:val="24"/>
        </w:rPr>
        <w:t>η στιγμή εμείς δεν τους δίνουμε μ</w:t>
      </w:r>
      <w:r>
        <w:rPr>
          <w:rFonts w:eastAsia="Times New Roman" w:cs="Times New Roman"/>
          <w:szCs w:val="24"/>
        </w:rPr>
        <w:t>ί</w:t>
      </w:r>
      <w:r>
        <w:rPr>
          <w:rFonts w:eastAsia="Times New Roman" w:cs="Times New Roman"/>
          <w:szCs w:val="24"/>
        </w:rPr>
        <w:t xml:space="preserve">α δεύτερη ευκαιρία. Δεν ξέρω ποιος νοήμων άνθρωπος θα επένδυε αυτή τη στιγμή σε αυτή τη χώρα. </w:t>
      </w:r>
    </w:p>
    <w:p w14:paraId="25CA9A9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Δεν κινδυνολογώ, ούτε αποτρέπω τους μελλοντικούς επενδυτές. Εσείς τους αποτρέπετε, δυστυχώς, με την πολιτική που ακολουθείτε, β</w:t>
      </w:r>
      <w:r>
        <w:rPr>
          <w:rFonts w:eastAsia="Times New Roman" w:cs="Times New Roman"/>
          <w:szCs w:val="24"/>
        </w:rPr>
        <w:t>α</w:t>
      </w:r>
      <w:r>
        <w:rPr>
          <w:rFonts w:eastAsia="Times New Roman" w:cs="Times New Roman"/>
          <w:szCs w:val="24"/>
        </w:rPr>
        <w:lastRenderedPageBreak/>
        <w:t>σικά με την πολιτική που δεν ακολουθείτε, καθώς δεν έχετε κανέναν σχεδιασμό έτσι ώστε -επιτέλους- αυτή η φτωχή πλέον χώρα να ανακάμψει. Δυστυχώς!</w:t>
      </w:r>
    </w:p>
    <w:p w14:paraId="25CA9A9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Επίσης, αυτό φαίνεται και από το γεγονός ότι μεταθέτετε τις ευθύνες στα μέλη του διοικητικού συμβουλίου. Δεν </w:t>
      </w:r>
      <w:r>
        <w:rPr>
          <w:rFonts w:eastAsia="Times New Roman" w:cs="Times New Roman"/>
          <w:szCs w:val="24"/>
        </w:rPr>
        <w:t xml:space="preserve">το καταλαβαίνετε από μόνοι σας; Βλέποντας πώς λειτουργεί η πραγματική αγορά, πιστεύετε ότι θα έρθει να ρισκάρει οποιοσδήποτε σε αυτή τη χώρα, με αυτούς τους κανόνες; Δεν είναι φυσιολογικό και το γνωρίζετε  πολύ καλά και εσείς. </w:t>
      </w:r>
    </w:p>
    <w:p w14:paraId="25CA9AA0"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Όσον αφορά στη Διοικητική Δι</w:t>
      </w:r>
      <w:r>
        <w:rPr>
          <w:rFonts w:eastAsia="Times New Roman" w:cs="Times New Roman"/>
          <w:szCs w:val="24"/>
        </w:rPr>
        <w:t xml:space="preserve">καιοσύνη, καλώς βελτιώνεται. Πιστεύω ότι θα μπορούσατε να το εξελίξετε λίγο ακόμη. Αναφέρθηκε και ο </w:t>
      </w:r>
      <w:r>
        <w:rPr>
          <w:rFonts w:eastAsia="Times New Roman" w:cs="Times New Roman"/>
          <w:szCs w:val="24"/>
        </w:rPr>
        <w:t>ε</w:t>
      </w:r>
      <w:r>
        <w:rPr>
          <w:rFonts w:eastAsia="Times New Roman" w:cs="Times New Roman"/>
          <w:szCs w:val="24"/>
        </w:rPr>
        <w:t xml:space="preserve">ισηγητής μας προηγουμένως σχετικά. </w:t>
      </w:r>
    </w:p>
    <w:p w14:paraId="25CA9AA1"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Σχετικά με τα παράβολα: Πιστεύετε ότι με το να τα αυξήσετε ή με το να επιβάλετε να </w:t>
      </w:r>
      <w:proofErr w:type="spellStart"/>
      <w:r>
        <w:rPr>
          <w:rFonts w:eastAsia="Times New Roman" w:cs="Times New Roman"/>
          <w:szCs w:val="24"/>
        </w:rPr>
        <w:t>ξαναπληρώνουν</w:t>
      </w:r>
      <w:proofErr w:type="spellEnd"/>
      <w:r>
        <w:rPr>
          <w:rFonts w:eastAsia="Times New Roman" w:cs="Times New Roman"/>
          <w:szCs w:val="24"/>
        </w:rPr>
        <w:t xml:space="preserve"> το παράβολο, εάν υπάρχει αναβολή, θα δώσετε λύση; Αυτά υποστηρίζατε πριν γίνετε Κυβέρνηση; Φυσικά και όχι. Η ερώτηση ήταν ρητορική. </w:t>
      </w:r>
    </w:p>
    <w:p w14:paraId="25CA9AA2"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Δυστυχώς, δεν είναι αυτά τ</w:t>
      </w:r>
      <w:r>
        <w:rPr>
          <w:rFonts w:eastAsia="Times New Roman" w:cs="Times New Roman"/>
          <w:szCs w:val="24"/>
        </w:rPr>
        <w:t>α μέτρα που πρέπει να πάρουμε. Μπορεί να διευκολύνεται κάπως το σύστημα -ενδεχομένως κάποιοι να το δουν αποθαρρυντικά και να μην πάρουν αναβολή χωρίς αιτία- αλλά σκεφθήκατε τον φτωχό συνάνθρωπό μας; Δεν ξέρω σε τι ακριβώς χρησιμεύει. Δεν μπορούμε να βρούμε</w:t>
      </w:r>
      <w:r>
        <w:rPr>
          <w:rFonts w:eastAsia="Times New Roman" w:cs="Times New Roman"/>
          <w:szCs w:val="24"/>
        </w:rPr>
        <w:t xml:space="preserve"> άλλους τρόπους; Πρέπει να βάλουμε, δηλαδή, να πληρώσουν; Έτσι θα μαζευτούν τα λεφτά, ώστε να αποπληρώσουμε το χρέος; Από τους συμπολίτες μας; </w:t>
      </w:r>
    </w:p>
    <w:p w14:paraId="25CA9AA3"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ρχεστε και μιλάτε για την αποκάλυψη των αδήλωτων εισοδημάτων. Με αυτούς τους όρους υπάρχει περίπτωση επενδυτής,</w:t>
      </w:r>
      <w:r>
        <w:rPr>
          <w:rFonts w:eastAsia="Times New Roman" w:cs="Times New Roman"/>
          <w:szCs w:val="24"/>
        </w:rPr>
        <w:t xml:space="preserve"> άνθρωπος που τα έκρυψε, οποιοσδήποτε να φέρει τα λεφτά του σε αυτή τη χώρα, με αυτό το τραπεζικό σύστημα, το τραπεζικό σύστημα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Εδώ ανάλογα μέτρα δεν είχαν αποτελέσματα με ευνοϊκότερες συνθήκες. </w:t>
      </w:r>
    </w:p>
    <w:p w14:paraId="25CA9AA4"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Πιστεύετε πραγματικά ότι ο άλλος θα φέ</w:t>
      </w:r>
      <w:r>
        <w:rPr>
          <w:rFonts w:eastAsia="Times New Roman" w:cs="Times New Roman"/>
          <w:szCs w:val="24"/>
        </w:rPr>
        <w:t xml:space="preserve">ρει τα λεφτά του με φορολόγηση μέχρι 60%; Θα έχει απόδοση αυτό το μέτρο; Πραγματικά, δεν το πιστεύω. Ίσως θα έπρεπε να δούμε από άλλη πλευρά τα πράγματα. Ίσως </w:t>
      </w:r>
      <w:r>
        <w:rPr>
          <w:rFonts w:eastAsia="Times New Roman" w:cs="Times New Roman"/>
          <w:szCs w:val="24"/>
        </w:rPr>
        <w:lastRenderedPageBreak/>
        <w:t>θα έπρεπε να βάλουμε μ</w:t>
      </w:r>
      <w:r>
        <w:rPr>
          <w:rFonts w:eastAsia="Times New Roman" w:cs="Times New Roman"/>
          <w:szCs w:val="24"/>
        </w:rPr>
        <w:t>ί</w:t>
      </w:r>
      <w:r>
        <w:rPr>
          <w:rFonts w:eastAsia="Times New Roman" w:cs="Times New Roman"/>
          <w:szCs w:val="24"/>
        </w:rPr>
        <w:t>α παράμετρο με την οποία θα αναγκάζουμε αυτούς που είχαν έξω τα χρήματά το</w:t>
      </w:r>
      <w:r>
        <w:rPr>
          <w:rFonts w:eastAsia="Times New Roman" w:cs="Times New Roman"/>
          <w:szCs w:val="24"/>
        </w:rPr>
        <w:t xml:space="preserve">υς, να τα φέρουν και να τα επενδύσουν. Αυτό το 60% που ζητάτε, να το έχουν ως επένδυση στη χώρα μας και να ανοίξουν έτσι και θέσεις εργασίας, να καταπολεμηθεί και η ανεργία, να δουλέψουν και κάποιοι νέοι, να μη φύγουν κάποιοι άλλοι. </w:t>
      </w:r>
    </w:p>
    <w:p w14:paraId="25CA9AA5"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Υπάρχει, επίσης και έν</w:t>
      </w:r>
      <w:r>
        <w:rPr>
          <w:rFonts w:eastAsia="Times New Roman" w:cs="Times New Roman"/>
          <w:szCs w:val="24"/>
        </w:rPr>
        <w:t>α κενό -το οποίο ελπίζω κάποια στιγμή να καλυφθεί- σχετικά με τις χώρες με τις οποίες δεν συνεργαζόμαστε και τους ανθρώπους, τους Έλληνες, τους νέους, οι οποίοι έχουν πάει εκεί και φέρνουν τα χρήματά τους λίγα -λίγα, ή προσπαθούν να βρουν τρόπους να τα φέρ</w:t>
      </w:r>
      <w:r>
        <w:rPr>
          <w:rFonts w:eastAsia="Times New Roman" w:cs="Times New Roman"/>
          <w:szCs w:val="24"/>
        </w:rPr>
        <w:t xml:space="preserve">ουν «μαύρα», διότι βγήκαν έξω να δουλέψουν και δεν μπορούν να φέρουν τα χρήματά τους πίσω. </w:t>
      </w:r>
    </w:p>
    <w:p w14:paraId="25CA9AA6"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Πιστεύετε, δηλαδή, ότι αυτοί δούλεψαν και θέλουν να δώσουν σε εσάς το 60%, το 50%, όσο είναι;</w:t>
      </w:r>
    </w:p>
    <w:p w14:paraId="25CA9AA7" w14:textId="77777777" w:rsidR="00054EB1" w:rsidRDefault="00375CE6">
      <w:pPr>
        <w:spacing w:after="0" w:line="600" w:lineRule="auto"/>
        <w:ind w:firstLine="720"/>
        <w:jc w:val="both"/>
        <w:rPr>
          <w:rFonts w:eastAsia="Times New Roman"/>
          <w:szCs w:val="24"/>
        </w:rPr>
      </w:pPr>
      <w:r>
        <w:rPr>
          <w:rFonts w:eastAsia="Times New Roman"/>
          <w:b/>
          <w:szCs w:val="24"/>
        </w:rPr>
        <w:t xml:space="preserve"> ΕΥΚΛΕΙΔΗΣ ΤΣΑΚΑΛΩΤΟΣ (Υπουργός Οικονομικών): </w:t>
      </w:r>
      <w:r>
        <w:rPr>
          <w:rFonts w:eastAsia="Times New Roman"/>
          <w:szCs w:val="24"/>
        </w:rPr>
        <w:t>Μέχρι 60%!</w:t>
      </w:r>
    </w:p>
    <w:p w14:paraId="25CA9AA8" w14:textId="77777777" w:rsidR="00054EB1" w:rsidRDefault="00375CE6">
      <w:pPr>
        <w:spacing w:after="0" w:line="600" w:lineRule="auto"/>
        <w:ind w:firstLine="720"/>
        <w:jc w:val="both"/>
        <w:rPr>
          <w:rFonts w:eastAsia="Times New Roman"/>
          <w:szCs w:val="24"/>
        </w:rPr>
      </w:pPr>
      <w:r>
        <w:rPr>
          <w:rFonts w:eastAsia="Times New Roman"/>
          <w:b/>
          <w:szCs w:val="24"/>
        </w:rPr>
        <w:lastRenderedPageBreak/>
        <w:t>ΑΝΑΣΤΑΣΙΟΣ ΜΕ</w:t>
      </w:r>
      <w:r>
        <w:rPr>
          <w:rFonts w:eastAsia="Times New Roman"/>
          <w:b/>
          <w:szCs w:val="24"/>
        </w:rPr>
        <w:t>ΓΑΛΟΜΥΣΤΑΚΑΣ:</w:t>
      </w:r>
      <w:r>
        <w:rPr>
          <w:rFonts w:eastAsia="Times New Roman"/>
          <w:szCs w:val="24"/>
        </w:rPr>
        <w:t xml:space="preserve"> Ναι, μέχρι 60%. Συγγνώμη, έχετε δίκιο. </w:t>
      </w:r>
    </w:p>
    <w:p w14:paraId="25CA9AA9" w14:textId="77777777" w:rsidR="00054EB1" w:rsidRDefault="00375CE6">
      <w:pPr>
        <w:spacing w:after="0" w:line="600" w:lineRule="auto"/>
        <w:ind w:firstLine="720"/>
        <w:jc w:val="both"/>
        <w:rPr>
          <w:rFonts w:eastAsia="Times New Roman"/>
          <w:szCs w:val="24"/>
        </w:rPr>
      </w:pPr>
      <w:r>
        <w:rPr>
          <w:rFonts w:eastAsia="Times New Roman"/>
          <w:szCs w:val="24"/>
        </w:rPr>
        <w:t>Έ</w:t>
      </w:r>
      <w:r>
        <w:rPr>
          <w:rFonts w:eastAsia="Times New Roman"/>
          <w:szCs w:val="24"/>
        </w:rPr>
        <w:t>ρχεστε να λύσετε και το πρόβλημα των ηλεκτρονικών συναλλαγών. Πολύ καλά κάνετε και σε αυτό σας στηρίζουμε. Θα έπρεπε πολύ πιο πριν, οι προηγούμενοι ακόμη να το φροντίσουν. Είμαστε από τις τελευταίες χώ</w:t>
      </w:r>
      <w:r>
        <w:rPr>
          <w:rFonts w:eastAsia="Times New Roman"/>
          <w:szCs w:val="24"/>
        </w:rPr>
        <w:t xml:space="preserve">ρες στους δείκτες χρήσης πιστωτικής κάρτας. Θα παταχθεί, νομίζω, σε μεγάλο βαθμό η φοροδιαφυγή έτσι και καλώς γίνεται. </w:t>
      </w:r>
    </w:p>
    <w:p w14:paraId="25CA9AAA" w14:textId="77777777" w:rsidR="00054EB1" w:rsidRDefault="00375CE6">
      <w:pPr>
        <w:spacing w:after="0" w:line="600" w:lineRule="auto"/>
        <w:ind w:firstLine="720"/>
        <w:jc w:val="both"/>
        <w:rPr>
          <w:rFonts w:eastAsia="Times New Roman"/>
          <w:szCs w:val="24"/>
        </w:rPr>
      </w:pPr>
      <w:r>
        <w:rPr>
          <w:rFonts w:eastAsia="Times New Roman"/>
          <w:szCs w:val="24"/>
        </w:rPr>
        <w:t xml:space="preserve">Ωστόσο, αυτό που πρότεινε η Δημοκρατική Συμπαράταξη για τον ακατάσχετο λογαριασμό ίσως θα πρέπει να το λάβετε σοβαρά υπ’ </w:t>
      </w:r>
      <w:proofErr w:type="spellStart"/>
      <w:r>
        <w:rPr>
          <w:rFonts w:eastAsia="Times New Roman"/>
          <w:szCs w:val="24"/>
        </w:rPr>
        <w:t>όψιν</w:t>
      </w:r>
      <w:proofErr w:type="spellEnd"/>
      <w:r>
        <w:rPr>
          <w:rFonts w:eastAsia="Times New Roman"/>
          <w:szCs w:val="24"/>
        </w:rPr>
        <w:t xml:space="preserve"> σας, γιατί</w:t>
      </w:r>
      <w:r>
        <w:rPr>
          <w:rFonts w:eastAsia="Times New Roman"/>
          <w:szCs w:val="24"/>
        </w:rPr>
        <w:t xml:space="preserve"> και εσείς το υποστηρίζατε. Είναι κάτι που πρέπει να το εξετάσουμε, γιατί και η επιχείρηση πρέπει να κινείται. </w:t>
      </w:r>
    </w:p>
    <w:p w14:paraId="25CA9AAB" w14:textId="77777777" w:rsidR="00054EB1" w:rsidRDefault="00375CE6">
      <w:pPr>
        <w:spacing w:after="0" w:line="600" w:lineRule="auto"/>
        <w:ind w:firstLine="720"/>
        <w:jc w:val="both"/>
        <w:rPr>
          <w:rFonts w:eastAsia="Times New Roman"/>
          <w:szCs w:val="24"/>
        </w:rPr>
      </w:pPr>
      <w:r>
        <w:rPr>
          <w:rFonts w:eastAsia="Times New Roman"/>
          <w:szCs w:val="24"/>
        </w:rPr>
        <w:t>Δυστυχώς, όμως, αυτά και μόνο δεν πρόκειται να φέρουν την ανάπτυξη. Πραγματικά, εκπλήσσομαι όταν παρακολουθώ τι λέγατε πριν και τι λέτε τώρα. Αν</w:t>
      </w:r>
      <w:r>
        <w:rPr>
          <w:rFonts w:eastAsia="Times New Roman"/>
          <w:szCs w:val="24"/>
        </w:rPr>
        <w:t xml:space="preserve">τί να είμαστε στο χριστουγεννιάτικο και πρωτοχρονιάτικο </w:t>
      </w:r>
      <w:r>
        <w:rPr>
          <w:rFonts w:eastAsia="Times New Roman"/>
          <w:szCs w:val="24"/>
          <w:lang w:val="en-US"/>
        </w:rPr>
        <w:t>mood</w:t>
      </w:r>
      <w:r>
        <w:rPr>
          <w:rFonts w:eastAsia="Times New Roman"/>
          <w:szCs w:val="24"/>
        </w:rPr>
        <w:t xml:space="preserve">, εσείς είστε συνεχώς σε ένα πρωταπριλιάτικο, γιατί, αν δεν είναι </w:t>
      </w:r>
      <w:r>
        <w:rPr>
          <w:rFonts w:eastAsia="Times New Roman"/>
          <w:szCs w:val="24"/>
        </w:rPr>
        <w:lastRenderedPageBreak/>
        <w:t>ψέματα, τότε υπάρχει ψυχική διαταραχή, διχασμένη προσωπικότητα. Πολλοί από εσάς που είναι εδώ, άλλα έλεγαν πριν και άλλα λένε τώρα</w:t>
      </w:r>
      <w:r>
        <w:rPr>
          <w:rFonts w:eastAsia="Times New Roman"/>
          <w:szCs w:val="24"/>
        </w:rPr>
        <w:t xml:space="preserve">. Έτσι βοηθάτε τον συνάνθρωπό σας, καταπολεμάτε τη φτώχεια, ενισχύετε τις ευπαθείς ομάδες; </w:t>
      </w:r>
    </w:p>
    <w:p w14:paraId="25CA9AAC" w14:textId="77777777" w:rsidR="00054EB1" w:rsidRDefault="00375CE6">
      <w:pPr>
        <w:spacing w:after="0" w:line="600" w:lineRule="auto"/>
        <w:ind w:firstLine="720"/>
        <w:jc w:val="both"/>
        <w:rPr>
          <w:rFonts w:eastAsia="Times New Roman"/>
          <w:szCs w:val="24"/>
        </w:rPr>
      </w:pPr>
      <w:r>
        <w:rPr>
          <w:rFonts w:eastAsia="Times New Roman"/>
          <w:szCs w:val="24"/>
        </w:rPr>
        <w:t>Είχα μ</w:t>
      </w:r>
      <w:r>
        <w:rPr>
          <w:rFonts w:eastAsia="Times New Roman"/>
          <w:szCs w:val="24"/>
        </w:rPr>
        <w:t>ί</w:t>
      </w:r>
      <w:r>
        <w:rPr>
          <w:rFonts w:eastAsia="Times New Roman"/>
          <w:szCs w:val="24"/>
        </w:rPr>
        <w:t xml:space="preserve">α συζήτηση τις προάλλες με έναν συνάνθρωπό μας, ο οποίος μου έλεγε, «Σε εσάς εκεί μέσα, έτσι όπως φέρεστε και έτσι όπως νομοθετείτε και με όλη σας τη στάση, </w:t>
      </w:r>
      <w:r>
        <w:rPr>
          <w:rFonts w:eastAsia="Times New Roman"/>
          <w:szCs w:val="24"/>
        </w:rPr>
        <w:t xml:space="preserve">πρέπει να σας επιβάλλουν να περνάτε από ψυχομετρικά τεστ». Πραγματικά, έχει δίκιο ο άνθρωπος. </w:t>
      </w:r>
      <w:r>
        <w:rPr>
          <w:rFonts w:eastAsia="Times New Roman"/>
          <w:szCs w:val="24"/>
        </w:rPr>
        <w:t>Ο</w:t>
      </w:r>
      <w:r>
        <w:rPr>
          <w:rFonts w:eastAsia="Times New Roman"/>
          <w:szCs w:val="24"/>
        </w:rPr>
        <w:t xml:space="preserve">ι αντιδράσεις μας εδώ μέσα και το τι λέγαμε και το τι λέμε δείχνουν ότι ή ψεύτες είμαστε ή κάτι άλλο συμβαίνει στην ψυχική μας υγεία. </w:t>
      </w:r>
      <w:r>
        <w:rPr>
          <w:rFonts w:eastAsia="Times New Roman"/>
          <w:szCs w:val="24"/>
        </w:rPr>
        <w:t>Ό</w:t>
      </w:r>
      <w:r>
        <w:rPr>
          <w:rFonts w:eastAsia="Times New Roman"/>
          <w:szCs w:val="24"/>
        </w:rPr>
        <w:t>λη αυτή η στάση και η συμπ</w:t>
      </w:r>
      <w:r>
        <w:rPr>
          <w:rFonts w:eastAsia="Times New Roman"/>
          <w:szCs w:val="24"/>
        </w:rPr>
        <w:t xml:space="preserve">εριφορά μας προκαλεί πέρα από θυμό και οργή στους συμπολίτες μας, σε συνδυασμό με πολλά άλλα, στα οποία έχουμε αναφερθεί και παλιότερα. </w:t>
      </w:r>
    </w:p>
    <w:p w14:paraId="25CA9AAD" w14:textId="77777777" w:rsidR="00054EB1" w:rsidRDefault="00375CE6">
      <w:pPr>
        <w:spacing w:after="0" w:line="600" w:lineRule="auto"/>
        <w:ind w:firstLine="720"/>
        <w:jc w:val="both"/>
        <w:rPr>
          <w:rFonts w:eastAsia="Times New Roman"/>
          <w:szCs w:val="24"/>
        </w:rPr>
      </w:pPr>
      <w:r>
        <w:rPr>
          <w:rFonts w:eastAsia="Times New Roman"/>
          <w:szCs w:val="24"/>
        </w:rPr>
        <w:t>Ένα από αυτά είναι και οι διακρίσεις που κάνετε σχετικά με το θέμα των καζίνο. Βέβαια, τον Έλληνα πολίτη, ο οποίος πειν</w:t>
      </w:r>
      <w:r>
        <w:rPr>
          <w:rFonts w:eastAsia="Times New Roman"/>
          <w:szCs w:val="24"/>
        </w:rPr>
        <w:t xml:space="preserve">άει -πολλοί πεινάνε, </w:t>
      </w:r>
      <w:r>
        <w:rPr>
          <w:rFonts w:eastAsia="Times New Roman"/>
          <w:szCs w:val="24"/>
        </w:rPr>
        <w:lastRenderedPageBreak/>
        <w:t xml:space="preserve">όχι όλοι- δεν τον ενδιαφέρει τώρα αν έρθει το καζίνο της Πάρνηθας μέσα και αν θα λειτουργούν δυο καζίνα στην Αττική. </w:t>
      </w:r>
    </w:p>
    <w:p w14:paraId="25CA9AAE" w14:textId="77777777" w:rsidR="00054EB1" w:rsidRDefault="00375CE6">
      <w:pPr>
        <w:spacing w:after="0" w:line="600" w:lineRule="auto"/>
        <w:ind w:firstLine="720"/>
        <w:jc w:val="both"/>
        <w:rPr>
          <w:rFonts w:eastAsia="Times New Roman"/>
          <w:szCs w:val="24"/>
        </w:rPr>
      </w:pPr>
      <w:r>
        <w:rPr>
          <w:rFonts w:eastAsia="Times New Roman"/>
          <w:szCs w:val="24"/>
        </w:rPr>
        <w:t>Τον ενδιαφέρει, όμως, ότι στη γειτονιά του θα έρθει ένα μικρό καζίνο, όπου ο απελπισμένος σύζυγος ή το νεαρό παιδί –ό</w:t>
      </w:r>
      <w:r>
        <w:rPr>
          <w:rFonts w:eastAsia="Times New Roman"/>
          <w:szCs w:val="24"/>
        </w:rPr>
        <w:t xml:space="preserve">χι το ανήλικο- θα μπορεί να μπει μέσα. Έχετε αφαιρέσει όλες τις δικλίδες ασφαλείας. </w:t>
      </w:r>
      <w:r>
        <w:rPr>
          <w:rFonts w:eastAsia="Times New Roman"/>
          <w:szCs w:val="24"/>
        </w:rPr>
        <w:t>Μ</w:t>
      </w:r>
      <w:r>
        <w:rPr>
          <w:rFonts w:eastAsia="Times New Roman"/>
          <w:szCs w:val="24"/>
        </w:rPr>
        <w:t xml:space="preserve">άλιστα –το είπε και ο συνάδελφος ο κ. </w:t>
      </w:r>
      <w:proofErr w:type="spellStart"/>
      <w:r>
        <w:rPr>
          <w:rFonts w:eastAsia="Times New Roman"/>
          <w:szCs w:val="24"/>
        </w:rPr>
        <w:t>Αμυράς</w:t>
      </w:r>
      <w:proofErr w:type="spellEnd"/>
      <w:r>
        <w:rPr>
          <w:rFonts w:eastAsia="Times New Roman"/>
          <w:szCs w:val="24"/>
        </w:rPr>
        <w:t>- επιτρέπεται και το κάπνισμα. Σαν να τους βοηθάτε, δηλαδή.</w:t>
      </w:r>
    </w:p>
    <w:p w14:paraId="25CA9AAF" w14:textId="77777777" w:rsidR="00054EB1" w:rsidRDefault="00375CE6">
      <w:pPr>
        <w:spacing w:after="0" w:line="600" w:lineRule="auto"/>
        <w:ind w:firstLine="720"/>
        <w:jc w:val="both"/>
        <w:rPr>
          <w:rFonts w:eastAsia="Times New Roman"/>
          <w:szCs w:val="24"/>
        </w:rPr>
      </w:pPr>
      <w:r>
        <w:rPr>
          <w:rFonts w:eastAsia="Times New Roman"/>
          <w:szCs w:val="24"/>
        </w:rPr>
        <w:t>Πιστεύετε ότι αυτό είναι που χρειάζεται; Οι Έλληνες είναι αγανακτισ</w:t>
      </w:r>
      <w:r>
        <w:rPr>
          <w:rFonts w:eastAsia="Times New Roman"/>
          <w:szCs w:val="24"/>
        </w:rPr>
        <w:t xml:space="preserve">μένοι με την όλη στάση σας. Δυστυχώς! </w:t>
      </w:r>
      <w:r>
        <w:rPr>
          <w:rFonts w:eastAsia="Times New Roman"/>
          <w:szCs w:val="24"/>
        </w:rPr>
        <w:t>Έ</w:t>
      </w:r>
      <w:r>
        <w:rPr>
          <w:rFonts w:eastAsia="Times New Roman"/>
          <w:szCs w:val="24"/>
        </w:rPr>
        <w:t>ρχεστε και εντείνετε την κατάσταση, σπέρνοντας τη διχόνοια -και θα σας εξηγήσω τι εννοώ- και τον διχασμό.</w:t>
      </w:r>
    </w:p>
    <w:p w14:paraId="25CA9AB0" w14:textId="77777777" w:rsidR="00054EB1" w:rsidRDefault="00375CE6">
      <w:pPr>
        <w:spacing w:after="0" w:line="600" w:lineRule="auto"/>
        <w:ind w:firstLine="720"/>
        <w:jc w:val="both"/>
        <w:rPr>
          <w:rFonts w:eastAsia="Times New Roman"/>
          <w:szCs w:val="24"/>
        </w:rPr>
      </w:pPr>
      <w:r>
        <w:rPr>
          <w:rFonts w:eastAsia="Times New Roman"/>
          <w:szCs w:val="24"/>
        </w:rPr>
        <w:t>Στο προηγούμενο νομοσχέδιο φέρατε την τροπολογία σχετικά με το επίδομα στους συνταξιούχους σε ονομαστική ψηφοφο</w:t>
      </w:r>
      <w:r>
        <w:rPr>
          <w:rFonts w:eastAsia="Times New Roman"/>
          <w:szCs w:val="24"/>
        </w:rPr>
        <w:t xml:space="preserve">ρία. Γιατί το κάνατε; Για να ενισχύσετε τη θέση σας έναντι των δανειστών; Θα κλείνατε την αξιολόγηση; Σας είχα ρωτήσει γι’ αυτό και τότε. Δεν το κάνατε γι’ αυτό. </w:t>
      </w:r>
      <w:r>
        <w:rPr>
          <w:rFonts w:eastAsia="Times New Roman"/>
          <w:szCs w:val="24"/>
        </w:rPr>
        <w:lastRenderedPageBreak/>
        <w:t xml:space="preserve">Ένα τέχνασμα ήταν, στο οποίο έπεσε μέσα η Νέα Δημοκρατία, για το οποίο κατηγορήσατε και εμάς. </w:t>
      </w:r>
      <w:r>
        <w:rPr>
          <w:rFonts w:eastAsia="Times New Roman"/>
          <w:szCs w:val="24"/>
        </w:rPr>
        <w:t xml:space="preserve">Εμείς απείχαμε από την όλη διαδικασία, καθώς δεν πιστεύουμε στην </w:t>
      </w:r>
      <w:proofErr w:type="spellStart"/>
      <w:r>
        <w:rPr>
          <w:rFonts w:eastAsia="Times New Roman"/>
          <w:szCs w:val="24"/>
        </w:rPr>
        <w:t>α</w:t>
      </w:r>
      <w:r>
        <w:rPr>
          <w:rFonts w:eastAsia="Times New Roman"/>
          <w:szCs w:val="24"/>
        </w:rPr>
        <w:t>λά</w:t>
      </w:r>
      <w:proofErr w:type="spellEnd"/>
      <w:r>
        <w:rPr>
          <w:rFonts w:eastAsia="Times New Roman"/>
          <w:szCs w:val="24"/>
        </w:rPr>
        <w:t xml:space="preserve"> καρτ συνεργασία και στην α λα καρτ συνεννόηση. </w:t>
      </w:r>
    </w:p>
    <w:p w14:paraId="25CA9AB1" w14:textId="77777777" w:rsidR="00054EB1" w:rsidRDefault="00375CE6">
      <w:pPr>
        <w:spacing w:after="0" w:line="600" w:lineRule="auto"/>
        <w:ind w:firstLine="720"/>
        <w:jc w:val="both"/>
        <w:rPr>
          <w:rFonts w:eastAsia="Times New Roman"/>
          <w:szCs w:val="24"/>
        </w:rPr>
      </w:pPr>
      <w:r>
        <w:rPr>
          <w:rFonts w:eastAsia="Times New Roman"/>
          <w:szCs w:val="24"/>
        </w:rPr>
        <w:t>Από την αρχή σάς προτείνουμε αυτό ακριβώς που καταλάβατε τώρα, αν το καταλάβατε και δεν το κάνετε για άλλους λόγους, μ</w:t>
      </w:r>
      <w:r>
        <w:rPr>
          <w:rFonts w:eastAsia="Times New Roman"/>
          <w:szCs w:val="24"/>
        </w:rPr>
        <w:t>ί</w:t>
      </w:r>
      <w:r>
        <w:rPr>
          <w:rFonts w:eastAsia="Times New Roman"/>
          <w:szCs w:val="24"/>
        </w:rPr>
        <w:t xml:space="preserve">α κυβέρνηση συνεργασίας όπου θα ανταλλάσσουμε γνώμες, όπου θα εκπέμπουμε εμπιστοσύνη, θα την εμπνέουμε στους δανειστές, στους εταίρους μας. </w:t>
      </w:r>
    </w:p>
    <w:p w14:paraId="25CA9AB2" w14:textId="77777777" w:rsidR="00054EB1" w:rsidRDefault="00375CE6">
      <w:pPr>
        <w:spacing w:after="0" w:line="600" w:lineRule="auto"/>
        <w:ind w:firstLine="720"/>
        <w:jc w:val="both"/>
        <w:rPr>
          <w:rFonts w:eastAsia="Times New Roman"/>
          <w:szCs w:val="24"/>
        </w:rPr>
      </w:pPr>
      <w:r>
        <w:rPr>
          <w:rFonts w:eastAsia="Times New Roman"/>
          <w:szCs w:val="24"/>
        </w:rPr>
        <w:t>Σε κα</w:t>
      </w:r>
      <w:r>
        <w:rPr>
          <w:rFonts w:eastAsia="Times New Roman"/>
          <w:szCs w:val="24"/>
        </w:rPr>
        <w:t>μ</w:t>
      </w:r>
      <w:r>
        <w:rPr>
          <w:rFonts w:eastAsia="Times New Roman"/>
          <w:szCs w:val="24"/>
        </w:rPr>
        <w:t>μία περίπτωση δεν στηρίζουμε την πολιτική Σόιμπλε ο οποίος κάνει το παιχνίδι του και δεν το επικροτεί κανένας</w:t>
      </w:r>
      <w:r>
        <w:rPr>
          <w:rFonts w:eastAsia="Times New Roman"/>
          <w:szCs w:val="24"/>
        </w:rPr>
        <w:t xml:space="preserve"> στην Ευρώπη. Είδαμε και το δημοψήφισμα το δικό μας τι έδειξε, και των Ιταλών και των Βρετανών. Οι Ευρωπαίοι πολίτες έχουν απαυδήσει με την πολιτική που ακολουθείται. Ωστόσο και αυτό που κάνετε εσείς δεν είναι σωστό. Είναι κάτι ανάλογο με το δημοψήφισμα. Ε</w:t>
      </w:r>
      <w:r>
        <w:rPr>
          <w:rFonts w:eastAsia="Times New Roman"/>
          <w:szCs w:val="24"/>
        </w:rPr>
        <w:t>ίναι μ</w:t>
      </w:r>
      <w:r>
        <w:rPr>
          <w:rFonts w:eastAsia="Times New Roman"/>
          <w:szCs w:val="24"/>
        </w:rPr>
        <w:t>ί</w:t>
      </w:r>
      <w:r>
        <w:rPr>
          <w:rFonts w:eastAsia="Times New Roman"/>
          <w:szCs w:val="24"/>
        </w:rPr>
        <w:t xml:space="preserve">α κίνηση χωρίς ουσία, με την οποία το </w:t>
      </w:r>
      <w:r>
        <w:rPr>
          <w:rFonts w:eastAsia="Times New Roman"/>
          <w:szCs w:val="24"/>
        </w:rPr>
        <w:lastRenderedPageBreak/>
        <w:t>μόνο που καταφέρνετε είναι να διχάσετε. Έτσι δεν θα πάει η χώρα μπροστά και το ξέρετε. Ας παραμερίσουμε το πολιτικό κέρδος, το πολιτικό κόστος και ας ασκήσουμε πλέον πολιτική καθαρά για την Ελλάδα.</w:t>
      </w:r>
    </w:p>
    <w:p w14:paraId="25CA9AB3" w14:textId="77777777" w:rsidR="00054EB1" w:rsidRDefault="00375CE6">
      <w:pPr>
        <w:spacing w:after="0" w:line="600" w:lineRule="auto"/>
        <w:ind w:firstLine="720"/>
        <w:jc w:val="both"/>
        <w:rPr>
          <w:rFonts w:eastAsia="Times New Roman"/>
          <w:szCs w:val="24"/>
        </w:rPr>
      </w:pPr>
      <w:r>
        <w:rPr>
          <w:rFonts w:eastAsia="Times New Roman"/>
          <w:szCs w:val="24"/>
        </w:rPr>
        <w:t>Σας ευχαριστώ</w:t>
      </w:r>
      <w:r>
        <w:rPr>
          <w:rFonts w:eastAsia="Times New Roman"/>
          <w:szCs w:val="24"/>
        </w:rPr>
        <w:t xml:space="preserve"> πολύ.</w:t>
      </w:r>
    </w:p>
    <w:p w14:paraId="25CA9AB4" w14:textId="77777777" w:rsidR="00054EB1" w:rsidRDefault="00375CE6">
      <w:pPr>
        <w:spacing w:after="0" w:line="600" w:lineRule="auto"/>
        <w:ind w:firstLine="720"/>
        <w:jc w:val="both"/>
        <w:rPr>
          <w:rFonts w:eastAsia="Times New Roman"/>
          <w:szCs w:val="24"/>
        </w:rPr>
      </w:pPr>
      <w:r>
        <w:rPr>
          <w:rFonts w:eastAsia="Times New Roman"/>
          <w:b/>
          <w:szCs w:val="24"/>
        </w:rPr>
        <w:t>ΠΡΟΕΔΡΕΥΩΝ (</w:t>
      </w:r>
      <w:r w:rsidRPr="001D6B4E">
        <w:rPr>
          <w:rFonts w:eastAsia="Times New Roman"/>
          <w:b/>
          <w:szCs w:val="24"/>
        </w:rPr>
        <w:t xml:space="preserve">Γεώργιος </w:t>
      </w:r>
      <w:proofErr w:type="spellStart"/>
      <w:r w:rsidRPr="001D6B4E">
        <w:rPr>
          <w:rFonts w:eastAsia="Times New Roman"/>
          <w:b/>
          <w:szCs w:val="24"/>
        </w:rPr>
        <w:t>Λαμπρούλης</w:t>
      </w:r>
      <w:proofErr w:type="spellEnd"/>
      <w:r>
        <w:rPr>
          <w:rFonts w:eastAsia="Times New Roman"/>
          <w:b/>
          <w:szCs w:val="24"/>
        </w:rPr>
        <w:t xml:space="preserve">): </w:t>
      </w:r>
      <w:r>
        <w:rPr>
          <w:rFonts w:eastAsia="Times New Roman"/>
          <w:szCs w:val="24"/>
        </w:rPr>
        <w:t>Ευχαριστούμε τον κ. Μεγαλομύστακα.</w:t>
      </w:r>
    </w:p>
    <w:p w14:paraId="25CA9AB5" w14:textId="77777777" w:rsidR="00054EB1" w:rsidRDefault="00375CE6">
      <w:pPr>
        <w:spacing w:after="0" w:line="600" w:lineRule="auto"/>
        <w:ind w:firstLine="720"/>
        <w:jc w:val="both"/>
        <w:rPr>
          <w:rFonts w:eastAsia="Times New Roman"/>
          <w:szCs w:val="24"/>
        </w:rPr>
      </w:pPr>
      <w:r>
        <w:rPr>
          <w:rFonts w:eastAsia="Times New Roman"/>
          <w:szCs w:val="24"/>
        </w:rPr>
        <w:t xml:space="preserve">Τον λόγο έχει ο κ. Κρεμαστινός από τη Δημοκρατική Συμπαράταξη. </w:t>
      </w:r>
    </w:p>
    <w:p w14:paraId="25CA9AB6" w14:textId="77777777" w:rsidR="00054EB1" w:rsidRDefault="00375CE6">
      <w:pPr>
        <w:spacing w:after="0" w:line="600" w:lineRule="auto"/>
        <w:ind w:firstLine="720"/>
        <w:jc w:val="both"/>
        <w:rPr>
          <w:rFonts w:eastAsia="Times New Roman"/>
          <w:szCs w:val="24"/>
        </w:rPr>
      </w:pPr>
      <w:r>
        <w:rPr>
          <w:rFonts w:eastAsia="Times New Roman"/>
          <w:b/>
          <w:szCs w:val="24"/>
        </w:rPr>
        <w:t xml:space="preserve">ΔΗΜΗΤΡΙΟΣ ΚΡΕΜΑΣΤΙΝΟΣ (Ε΄ Αντιπρόεδρος της Βουλής): </w:t>
      </w:r>
      <w:r>
        <w:rPr>
          <w:rFonts w:eastAsia="Times New Roman"/>
          <w:szCs w:val="24"/>
        </w:rPr>
        <w:t>Κύριε Πρόεδρε, θα ήθελα να ρωτήσω τον Υπουργό των Οικονομικών πώ</w:t>
      </w:r>
      <w:r>
        <w:rPr>
          <w:rFonts w:eastAsia="Times New Roman"/>
          <w:szCs w:val="24"/>
        </w:rPr>
        <w:t xml:space="preserve">ς θα σχολίαζε, αν άκουγε ότι η Γερμανία επέβαλε φορολογία στη βαριά της βιομηχανία, στα αυτοκίνητά της, 30%. Αυτομάτως θα ήταν μη ανταγωνιστική προς τους ανταγωνιστές της. </w:t>
      </w:r>
    </w:p>
    <w:p w14:paraId="25CA9AB7" w14:textId="77777777" w:rsidR="00054EB1" w:rsidRDefault="00375CE6">
      <w:pPr>
        <w:spacing w:after="0" w:line="600" w:lineRule="auto"/>
        <w:ind w:firstLine="720"/>
        <w:jc w:val="both"/>
        <w:rPr>
          <w:rFonts w:eastAsia="Times New Roman"/>
          <w:szCs w:val="24"/>
        </w:rPr>
      </w:pPr>
      <w:r>
        <w:rPr>
          <w:rFonts w:eastAsia="Times New Roman"/>
          <w:szCs w:val="24"/>
        </w:rPr>
        <w:lastRenderedPageBreak/>
        <w:t>Αυτό το οποίο γίνεται σήμερα με τη φορολόγηση των νησιών του Αιγαίου τα καθιστά ουσ</w:t>
      </w:r>
      <w:r>
        <w:rPr>
          <w:rFonts w:eastAsia="Times New Roman"/>
          <w:szCs w:val="24"/>
        </w:rPr>
        <w:t>ιαστικά μη ανταγωνιστικά με τον τουρισμό τής απέναντι τουρκικής ακτής. Τα ίδια ξενοδοχεία δίδονται στα τουριστικά συγκροτήματα με τιμές μικρότερες κατά τουλάχιστον 30% απ’ ό,τι δίδονται τα ελληνικά ξενοδοχεία.</w:t>
      </w:r>
    </w:p>
    <w:p w14:paraId="25CA9AB8" w14:textId="77777777" w:rsidR="00054EB1" w:rsidRDefault="00375CE6">
      <w:pPr>
        <w:spacing w:after="0" w:line="600" w:lineRule="auto"/>
        <w:ind w:firstLine="720"/>
        <w:jc w:val="both"/>
        <w:rPr>
          <w:rFonts w:eastAsia="Times New Roman"/>
          <w:szCs w:val="24"/>
        </w:rPr>
      </w:pPr>
      <w:r>
        <w:rPr>
          <w:rFonts w:eastAsia="Times New Roman"/>
          <w:szCs w:val="24"/>
        </w:rPr>
        <w:t>Τ</w:t>
      </w:r>
      <w:r>
        <w:rPr>
          <w:rFonts w:eastAsia="Times New Roman"/>
          <w:szCs w:val="24"/>
        </w:rPr>
        <w:t>ούτο γίνεται ακόμα πιο δραματικό γιατί έχει μ</w:t>
      </w:r>
      <w:r>
        <w:rPr>
          <w:rFonts w:eastAsia="Times New Roman"/>
          <w:szCs w:val="24"/>
        </w:rPr>
        <w:t xml:space="preserve">πει φορολογία και στις διανυκτερεύσεις των τουριστών, οπότε το επόμενο βήμα είναι η ελάττωση του τουρισμού συγκριτικά με την Τουρκία. </w:t>
      </w:r>
    </w:p>
    <w:p w14:paraId="25CA9AB9" w14:textId="77777777" w:rsidR="00054EB1" w:rsidRDefault="00375CE6">
      <w:pPr>
        <w:spacing w:after="0" w:line="600" w:lineRule="auto"/>
        <w:ind w:firstLine="720"/>
        <w:jc w:val="both"/>
        <w:rPr>
          <w:rFonts w:eastAsia="Times New Roman"/>
          <w:szCs w:val="24"/>
        </w:rPr>
      </w:pPr>
      <w:r>
        <w:rPr>
          <w:rFonts w:eastAsia="Times New Roman"/>
          <w:szCs w:val="24"/>
        </w:rPr>
        <w:t>Είναι ευτύχημα</w:t>
      </w:r>
      <w:r>
        <w:rPr>
          <w:rFonts w:eastAsia="Times New Roman"/>
          <w:szCs w:val="24"/>
        </w:rPr>
        <w:t xml:space="preserve"> για τον ελληνικό τουρισμό</w:t>
      </w:r>
      <w:r>
        <w:rPr>
          <w:rFonts w:eastAsia="Times New Roman"/>
          <w:szCs w:val="24"/>
        </w:rPr>
        <w:t xml:space="preserve"> που η εσωτερική κατάσταση της Τουρκίας είναι αυτή που είναι πολιτικά, γιατί ο κό</w:t>
      </w:r>
      <w:r>
        <w:rPr>
          <w:rFonts w:eastAsia="Times New Roman"/>
          <w:szCs w:val="24"/>
        </w:rPr>
        <w:t xml:space="preserve">σμος φοβάται να πάει αυτήν τη στιγμή στην Τουρκία. Αυτό το εισπράττουμε εμείς ακόμα αυτήν τη στιγμή. Αυτό, όμως, δεν μπορεί να είναι ένα επιχείρημα για να αυξάνεται η φορολογία του τουρισμού περισσότερο στα νησιά του Αιγαίου. </w:t>
      </w:r>
    </w:p>
    <w:p w14:paraId="25CA9ABA" w14:textId="77777777" w:rsidR="00054EB1" w:rsidRDefault="00375CE6">
      <w:pPr>
        <w:spacing w:after="0" w:line="600" w:lineRule="auto"/>
        <w:ind w:firstLine="720"/>
        <w:jc w:val="both"/>
        <w:rPr>
          <w:rFonts w:eastAsia="Times New Roman"/>
          <w:szCs w:val="24"/>
        </w:rPr>
      </w:pPr>
      <w:r>
        <w:rPr>
          <w:rFonts w:eastAsia="Times New Roman"/>
          <w:szCs w:val="24"/>
        </w:rPr>
        <w:t>Η εθνική σημασία της επιβίωση</w:t>
      </w:r>
      <w:r>
        <w:rPr>
          <w:rFonts w:eastAsia="Times New Roman"/>
          <w:szCs w:val="24"/>
        </w:rPr>
        <w:t xml:space="preserve">ς και της συγκράτησης των πληθυσμών των νησιών του Αιγαίου είναι προφανής. Η απομόνωση των νησιών, </w:t>
      </w:r>
      <w:r>
        <w:rPr>
          <w:rFonts w:eastAsia="Times New Roman"/>
          <w:szCs w:val="24"/>
        </w:rPr>
        <w:lastRenderedPageBreak/>
        <w:t>η εξάρτησή τους από τις καιρικές συνθήκες και η εκ των πραγμάτων περιορισμένη οικονομία τους επιβάλλουν ειδικό καθεστώς για την παραμονή των κατοίκων εκεί, γ</w:t>
      </w:r>
      <w:r>
        <w:rPr>
          <w:rFonts w:eastAsia="Times New Roman"/>
          <w:szCs w:val="24"/>
        </w:rPr>
        <w:t xml:space="preserve">ια να μην φτάσουμε στην ερήμωση όπως στις αρχές του περασμένου αιώνα, οπότε υπήρξε μαζική μετανάστευση των κατοίκων των νησιών προς την Αμερική και την Αυστραλία. Νησιά με πληθυσμούς </w:t>
      </w:r>
      <w:r>
        <w:rPr>
          <w:rFonts w:eastAsia="Times New Roman"/>
          <w:szCs w:val="24"/>
        </w:rPr>
        <w:t>πέντε χιλιάδων</w:t>
      </w:r>
      <w:r>
        <w:rPr>
          <w:rFonts w:eastAsia="Times New Roman"/>
          <w:szCs w:val="24"/>
        </w:rPr>
        <w:t xml:space="preserve"> κατοίκων βρέθηκαν να έχουν </w:t>
      </w:r>
      <w:r>
        <w:rPr>
          <w:rFonts w:eastAsia="Times New Roman"/>
          <w:szCs w:val="24"/>
        </w:rPr>
        <w:t>πεντακόσιους</w:t>
      </w:r>
      <w:r>
        <w:rPr>
          <w:rFonts w:eastAsia="Times New Roman"/>
          <w:szCs w:val="24"/>
        </w:rPr>
        <w:t xml:space="preserve"> κατοίκους μέσα σε </w:t>
      </w:r>
      <w:r>
        <w:rPr>
          <w:rFonts w:eastAsia="Times New Roman"/>
          <w:szCs w:val="24"/>
        </w:rPr>
        <w:t xml:space="preserve">μία δεκαετία. </w:t>
      </w:r>
    </w:p>
    <w:p w14:paraId="25CA9ABB" w14:textId="77777777" w:rsidR="00054EB1" w:rsidRDefault="00375CE6">
      <w:pPr>
        <w:spacing w:after="0" w:line="600" w:lineRule="auto"/>
        <w:ind w:firstLine="720"/>
        <w:jc w:val="both"/>
        <w:rPr>
          <w:rFonts w:eastAsia="Times New Roman"/>
          <w:b/>
          <w:szCs w:val="24"/>
        </w:rPr>
      </w:pPr>
      <w:r>
        <w:rPr>
          <w:rFonts w:eastAsia="Times New Roman"/>
          <w:szCs w:val="24"/>
        </w:rPr>
        <w:t>Ακόμα και οι σουλτάνοι –και σημειώστε το αυτό- επί οθωμανικής αυτοκρατορίας διατηρούσαν ειδικό φορολογικό καθεστώς και θρησκευτικό καθεστώς στα νησιά, προκειμένου να συγκρατήσουν τους πληθυσμούς τους και να μην τα οδηγήσουν σε ερήμωση, γιατί</w:t>
      </w:r>
      <w:r>
        <w:rPr>
          <w:rFonts w:eastAsia="Times New Roman"/>
          <w:szCs w:val="24"/>
        </w:rPr>
        <w:t xml:space="preserve"> προφανώς ακόμα και την οθωμανική αυτοκρατορία τη συνέφερε να μην ερημωθούν τα νησιά. Το ίδιο έκαναν και οι άλλοι κατακτητές.</w:t>
      </w:r>
    </w:p>
    <w:p w14:paraId="25CA9AB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Η αναστολή του ΦΠΑ κατά συνέπεια, που εισηγείται η Κυβέρνηση σήμερα σαν μέτρο, θεωρείται ανεπαρκέστατη για να διορθωθεί αυτή η </w:t>
      </w:r>
      <w:r>
        <w:rPr>
          <w:rFonts w:eastAsia="Times New Roman" w:cs="Times New Roman"/>
          <w:szCs w:val="24"/>
        </w:rPr>
        <w:lastRenderedPageBreak/>
        <w:t>κατ</w:t>
      </w:r>
      <w:r>
        <w:rPr>
          <w:rFonts w:eastAsia="Times New Roman" w:cs="Times New Roman"/>
          <w:szCs w:val="24"/>
        </w:rPr>
        <w:t xml:space="preserve">άσταση. Σημειώστε ότι ειδικό φορολογικό καθεστώς είχαν τα νησιά και επί </w:t>
      </w:r>
      <w:proofErr w:type="spellStart"/>
      <w:r>
        <w:rPr>
          <w:rFonts w:eastAsia="Times New Roman" w:cs="Times New Roman"/>
          <w:szCs w:val="24"/>
        </w:rPr>
        <w:t>ιταλοκρατίας</w:t>
      </w:r>
      <w:proofErr w:type="spellEnd"/>
      <w:r>
        <w:rPr>
          <w:rFonts w:eastAsia="Times New Roman" w:cs="Times New Roman"/>
          <w:szCs w:val="24"/>
        </w:rPr>
        <w:t xml:space="preserve"> και όταν απελευθερώθηκαν και έγιναν ελληνικά, μέχρις ότου μπήκαμε στην Ευρωπαϊκή Ένωση, που ο Ανδρέας Παπανδρέου τότε επέβαλε το μειωμένο ΦΠΑ για τα νησιά σαν συνέχεια του</w:t>
      </w:r>
      <w:r>
        <w:rPr>
          <w:rFonts w:eastAsia="Times New Roman" w:cs="Times New Roman"/>
          <w:szCs w:val="24"/>
        </w:rPr>
        <w:t xml:space="preserve"> ειδικού φορολογικού καθεστώτος. Δεν έδωσε δηλαδή κάτι παραπάνω απ’ ό,τι είχαν, με αποτέλεσμα να ωφεληθούν οικονομικά.</w:t>
      </w:r>
    </w:p>
    <w:p w14:paraId="25CA9ABD"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Σήμερα όμως πού </w:t>
      </w:r>
      <w:proofErr w:type="spellStart"/>
      <w:r>
        <w:rPr>
          <w:rFonts w:eastAsia="Times New Roman" w:cs="Times New Roman"/>
          <w:szCs w:val="24"/>
        </w:rPr>
        <w:t>οδηγούμεθα</w:t>
      </w:r>
      <w:proofErr w:type="spellEnd"/>
      <w:r>
        <w:rPr>
          <w:rFonts w:eastAsia="Times New Roman" w:cs="Times New Roman"/>
          <w:szCs w:val="24"/>
        </w:rPr>
        <w:t>; Ο Πρωθυπουργός την περασμένη εβδομάδα βρέθηκε στη Νίσυρο και την Τήλο και εξήγγειλε μέτρα, αν θέλετε, βελτίωσ</w:t>
      </w:r>
      <w:r>
        <w:rPr>
          <w:rFonts w:eastAsia="Times New Roman" w:cs="Times New Roman"/>
          <w:szCs w:val="24"/>
        </w:rPr>
        <w:t>ης της καταστάσεως αυτής. Σήμερα το Δημοτικό Συμβούλιο Καρπάθου εκτάκτως συνεδρίασε, όπως και το Επιμελητήριο Δωδεκανήσου και λένε ότι ρώτησαν τον Πρωθυπουργό αν η Ρόδος θα είναι μέσα στα νησιά που θα τύχουν κατά κάποιον τρόπο αυτής της ευνοϊκής μεταχείρισ</w:t>
      </w:r>
      <w:r>
        <w:rPr>
          <w:rFonts w:eastAsia="Times New Roman" w:cs="Times New Roman"/>
          <w:szCs w:val="24"/>
        </w:rPr>
        <w:t>ης, έστω για ένα χρόνο, και ο Πρωθυπουργός όπως λένε, είπε «</w:t>
      </w:r>
      <w:r>
        <w:rPr>
          <w:rFonts w:eastAsia="Times New Roman" w:cs="Times New Roman"/>
          <w:szCs w:val="24"/>
        </w:rPr>
        <w:t>Γ</w:t>
      </w:r>
      <w:r>
        <w:rPr>
          <w:rFonts w:eastAsia="Times New Roman" w:cs="Times New Roman"/>
          <w:szCs w:val="24"/>
        </w:rPr>
        <w:t>ιατί</w:t>
      </w:r>
      <w:r>
        <w:rPr>
          <w:rFonts w:eastAsia="Times New Roman" w:cs="Times New Roman"/>
          <w:szCs w:val="24"/>
        </w:rPr>
        <w:t xml:space="preserve"> με ρωτάτε;</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Ρόδος δεν είναι Δωδεκάνησος;». Αυτό έγινε πριν από λίγες μέρες. </w:t>
      </w:r>
    </w:p>
    <w:p w14:paraId="25CA9AB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Το Επιμελητήριο Δωδεκανήσου μου έστειλε το σχετικό έγγραφο και το καταθέτω στα Πρακτικά.</w:t>
      </w:r>
    </w:p>
    <w:p w14:paraId="25CA9ABF" w14:textId="77777777" w:rsidR="00054EB1" w:rsidRDefault="00375CE6">
      <w:pPr>
        <w:spacing w:after="0" w:line="600" w:lineRule="auto"/>
        <w:ind w:firstLine="720"/>
        <w:jc w:val="both"/>
        <w:rPr>
          <w:rFonts w:eastAsia="Times New Roman" w:cs="Times New Roman"/>
        </w:rPr>
      </w:pPr>
      <w:r>
        <w:rPr>
          <w:rFonts w:eastAsia="Times New Roman" w:cs="Times New Roman"/>
        </w:rPr>
        <w:t>(Στο σημείο αυτό ο Ε</w:t>
      </w:r>
      <w:r>
        <w:rPr>
          <w:rFonts w:eastAsia="Times New Roman" w:cs="Times New Roman"/>
        </w:rPr>
        <w:t>΄</w:t>
      </w:r>
      <w:r>
        <w:rPr>
          <w:rFonts w:eastAsia="Times New Roman" w:cs="Times New Roman"/>
        </w:rPr>
        <w:t xml:space="preserve"> Α</w:t>
      </w:r>
      <w:r>
        <w:rPr>
          <w:rFonts w:eastAsia="Times New Roman" w:cs="Times New Roman"/>
        </w:rPr>
        <w:t>ντιπρόεδρος της Βουλής κ. Δημήτριος Κρεμαστινός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5CA9AC0"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Κατά συνέπεια, η λύση </w:t>
      </w:r>
      <w:r>
        <w:rPr>
          <w:rFonts w:eastAsia="Times New Roman" w:cs="Times New Roman"/>
          <w:szCs w:val="24"/>
        </w:rPr>
        <w:t>της αναστολής</w:t>
      </w:r>
      <w:r>
        <w:rPr>
          <w:rFonts w:eastAsia="Times New Roman" w:cs="Times New Roman"/>
          <w:szCs w:val="24"/>
        </w:rPr>
        <w:t xml:space="preserve"> δεν είναι αυ</w:t>
      </w:r>
      <w:r>
        <w:rPr>
          <w:rFonts w:eastAsia="Times New Roman" w:cs="Times New Roman"/>
          <w:szCs w:val="24"/>
        </w:rPr>
        <w:t>τή</w:t>
      </w:r>
      <w:r>
        <w:rPr>
          <w:rFonts w:eastAsia="Times New Roman" w:cs="Times New Roman"/>
          <w:szCs w:val="24"/>
        </w:rPr>
        <w:t xml:space="preserve"> που χρειάζονται τα νησιά</w:t>
      </w:r>
      <w:r>
        <w:rPr>
          <w:rFonts w:eastAsia="Times New Roman" w:cs="Times New Roman"/>
          <w:szCs w:val="24"/>
        </w:rPr>
        <w:t>. Τι θα γίνει του χρόνου τον Δεκέμβριο; Θα επανέλθουμε στο ίδιο καθεστώς; Η λύση είναι να εκτιμήσετε ποια είναι τα ισοδύναμα, όπως έκανε η Κυβέρνηση του ΠΑΣΟΚ και η Συγκυβέρνηση ΠΑΣΟΚ-Νέας Δημοκρατίας, να δώσετε άλλα ισοδύναμα κα</w:t>
      </w:r>
      <w:r>
        <w:rPr>
          <w:rFonts w:eastAsia="Times New Roman" w:cs="Times New Roman"/>
          <w:szCs w:val="24"/>
        </w:rPr>
        <w:t>ι να αφήσετε το φορολογικό καθεστώς όπως ήταν μέχρι τώρα, ούτως ώστε να είναι ανταγωνιστικός ο ελληνικός τουρισμός προς τον τουρισμό της Τουρκίας.</w:t>
      </w:r>
    </w:p>
    <w:p w14:paraId="25CA9AC1"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Όταν βρισκόμαστε σε μ</w:t>
      </w:r>
      <w:r>
        <w:rPr>
          <w:rFonts w:eastAsia="Times New Roman" w:cs="Times New Roman"/>
          <w:szCs w:val="24"/>
        </w:rPr>
        <w:t>ί</w:t>
      </w:r>
      <w:r>
        <w:rPr>
          <w:rFonts w:eastAsia="Times New Roman" w:cs="Times New Roman"/>
          <w:szCs w:val="24"/>
        </w:rPr>
        <w:t>α περίοδο που το Αιγαίο ουσιαστικά φλέγεται, φλέγεται εθνικά, που τα τουρκικά αεροπλάνα υπερίπτανται των νησιών μας καθημερινά, που αμφισβητούνται τα νησιά μας φανερά, έχουμε περιθώρια να δώσουμε το σύνθημα να τα εγκαταλείψουν οι νέοι και να βρεθούν στην Ε</w:t>
      </w:r>
      <w:r>
        <w:rPr>
          <w:rFonts w:eastAsia="Times New Roman" w:cs="Times New Roman"/>
          <w:szCs w:val="24"/>
        </w:rPr>
        <w:t xml:space="preserve">υρώπη, στη Γερμανία, στην Αυστραλία; </w:t>
      </w:r>
    </w:p>
    <w:p w14:paraId="25CA9AC2"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Το θέμα δηλαδή που αφορά τα νησιά δεν είναι οικονομικό ούτε μικροπολιτικό. Είναι θέμα καθαρά εθνικό, διαχρονικό, το οποίο, αν θέλετε τη γνώμη μου και τη γνώμη των ιστορικών, συνδέεται με την ύπαρξη αυτή καθ’ εαυτή των </w:t>
      </w:r>
      <w:r>
        <w:rPr>
          <w:rFonts w:eastAsia="Times New Roman" w:cs="Times New Roman"/>
          <w:szCs w:val="24"/>
        </w:rPr>
        <w:t>πληθυσμών στα νησιά αυτά.</w:t>
      </w:r>
    </w:p>
    <w:p w14:paraId="25CA9AC3"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Δεν θα σχολιάσω εγώ τα μέτρα, γιατί είναι μέτρα πυροσβεστικά, δηλαδή όχι Κάρπαθος, όχι Ρόδος, ναι τα υπόλοιπα. Οι πληθυσμοί όμως κινούνται στην πρωτεύουσα </w:t>
      </w:r>
      <w:r>
        <w:rPr>
          <w:rFonts w:eastAsia="Times New Roman" w:cs="Times New Roman"/>
          <w:szCs w:val="24"/>
        </w:rPr>
        <w:t>του Νομού</w:t>
      </w:r>
      <w:r>
        <w:rPr>
          <w:rFonts w:eastAsia="Times New Roman" w:cs="Times New Roman"/>
          <w:szCs w:val="24"/>
        </w:rPr>
        <w:t xml:space="preserve"> και αγοράζουν προϊόντα από την πρωτεύουσα. Πώς, ας πούμε, ο πολίτ</w:t>
      </w:r>
      <w:r>
        <w:rPr>
          <w:rFonts w:eastAsia="Times New Roman" w:cs="Times New Roman"/>
          <w:szCs w:val="24"/>
        </w:rPr>
        <w:t xml:space="preserve">ης του Καστελόριζου –αυτοί πηγαίνουν να αγοράσουν δυστυχώς προς την Τουρκία, γιατί είναι δίπλα- πώς ο </w:t>
      </w:r>
      <w:r>
        <w:rPr>
          <w:rFonts w:eastAsia="Times New Roman" w:cs="Times New Roman"/>
          <w:szCs w:val="24"/>
        </w:rPr>
        <w:lastRenderedPageBreak/>
        <w:t xml:space="preserve">πολίτης της Χάλκης θα βρεθεί στη Ρόδο και θα τύχει της ευνοϊκής ρυθμίσεως που τον αφορά, αφού εκεί τα προϊόντα θα έχουν τις τιμές που επιβάλλει η εξίσωση </w:t>
      </w:r>
      <w:r>
        <w:rPr>
          <w:rFonts w:eastAsia="Times New Roman" w:cs="Times New Roman"/>
          <w:szCs w:val="24"/>
        </w:rPr>
        <w:t>του φορολογικού καθεστώτος με την υπόλοιπη ενδοχώρα;</w:t>
      </w:r>
    </w:p>
    <w:p w14:paraId="25CA9AC4"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Κατά συνέπεια –και με αυτό ολοκληρώνω- η πρότασή μου είναι ότι πρέπει να επανεξετάσετε πλήρως το θέμα και να προχωρήσετε πραγματικά στην κατάσταση που επικρατούσε μέχρις ότου η Κυβέρνηση </w:t>
      </w:r>
      <w:r>
        <w:rPr>
          <w:rFonts w:eastAsia="Times New Roman" w:cs="Times New Roman"/>
          <w:szCs w:val="24"/>
        </w:rPr>
        <w:t>πρότεινε η ίδια</w:t>
      </w:r>
      <w:r>
        <w:rPr>
          <w:rFonts w:eastAsia="Times New Roman" w:cs="Times New Roman"/>
          <w:szCs w:val="24"/>
        </w:rPr>
        <w:t xml:space="preserve"> </w:t>
      </w:r>
      <w:r>
        <w:rPr>
          <w:rFonts w:eastAsia="Times New Roman" w:cs="Times New Roman"/>
          <w:szCs w:val="24"/>
        </w:rPr>
        <w:t xml:space="preserve">στην τρόικα με τις σαράντα επτά σελίδες να επιβληθεί αυτό το φορολογικό καθεστώς. </w:t>
      </w:r>
    </w:p>
    <w:p w14:paraId="25CA9AC5"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Η τρόικα το ζήτησε και στο πρώτο και στο δεύτερο μνημόνιο. Δεν έγινε. Στο τρίτο μνημόνιο όμως η πρόταση ήταν να εξισωθεί. Βρείτε λοιπόν τέτοια ισοδύναμα, ούτως ώστε να απαλε</w:t>
      </w:r>
      <w:r>
        <w:rPr>
          <w:rFonts w:eastAsia="Times New Roman" w:cs="Times New Roman"/>
          <w:szCs w:val="24"/>
        </w:rPr>
        <w:t xml:space="preserve">ιφθούν αυτά τα επιπλέον βάρη και να μπορέσει ο κόσμος </w:t>
      </w:r>
      <w:r>
        <w:rPr>
          <w:rFonts w:eastAsia="Times New Roman" w:cs="Times New Roman"/>
          <w:szCs w:val="24"/>
        </w:rPr>
        <w:t>της Δωδεκανήσου</w:t>
      </w:r>
      <w:r>
        <w:rPr>
          <w:rFonts w:eastAsia="Times New Roman" w:cs="Times New Roman"/>
          <w:szCs w:val="24"/>
        </w:rPr>
        <w:t xml:space="preserve"> να ζήσει σωστά, άνετα, φυσιολογικά και ο τουρισμός μας να παραμείνει ανταγωνιστικός προς τον τουρισμό της Τουρκίας.</w:t>
      </w:r>
    </w:p>
    <w:p w14:paraId="25CA9AC6" w14:textId="77777777" w:rsidR="00054EB1" w:rsidRDefault="00375CE6">
      <w:pPr>
        <w:spacing w:after="0" w:line="600" w:lineRule="auto"/>
        <w:ind w:firstLine="720"/>
        <w:jc w:val="both"/>
        <w:rPr>
          <w:rFonts w:eastAsia="Times New Roman"/>
          <w:bCs/>
        </w:rPr>
      </w:pPr>
      <w:r>
        <w:rPr>
          <w:rFonts w:eastAsia="Times New Roman"/>
          <w:bCs/>
        </w:rPr>
        <w:lastRenderedPageBreak/>
        <w:t>(Χειροκροτήματα από την πτέρυγα της Δημοκρατικής Συμπαράταξης ΠΑΣΟΚ-ΔΗ</w:t>
      </w:r>
      <w:r>
        <w:rPr>
          <w:rFonts w:eastAsia="Times New Roman"/>
          <w:bCs/>
        </w:rPr>
        <w:t>ΜΑΡ)</w:t>
      </w:r>
    </w:p>
    <w:p w14:paraId="25CA9AC7"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Κρεμαστινό</w:t>
      </w:r>
      <w:proofErr w:type="spellEnd"/>
      <w:r>
        <w:rPr>
          <w:rFonts w:eastAsia="Times New Roman" w:cs="Times New Roman"/>
          <w:szCs w:val="24"/>
        </w:rPr>
        <w:t xml:space="preserve">. </w:t>
      </w:r>
    </w:p>
    <w:p w14:paraId="25CA9AC8"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Καραμανλή από τη Νέα Δημοκρατία και θα ακολουθήσει ο Υπουργός Οικονομικών κ. </w:t>
      </w:r>
      <w:proofErr w:type="spellStart"/>
      <w:r>
        <w:rPr>
          <w:rFonts w:eastAsia="Times New Roman" w:cs="Times New Roman"/>
          <w:szCs w:val="24"/>
        </w:rPr>
        <w:t>Τσακαλώτος</w:t>
      </w:r>
      <w:proofErr w:type="spellEnd"/>
      <w:r>
        <w:rPr>
          <w:rFonts w:eastAsia="Times New Roman" w:cs="Times New Roman"/>
          <w:szCs w:val="24"/>
        </w:rPr>
        <w:t>.</w:t>
      </w:r>
    </w:p>
    <w:p w14:paraId="25CA9AC9"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Κυρία Καραμανλή, έχετε τον λόγο. </w:t>
      </w:r>
    </w:p>
    <w:p w14:paraId="25CA9ACA"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ΑΝΝΑ ΚΑΡΑΜΑΝΛΗ:</w:t>
      </w:r>
      <w:r>
        <w:rPr>
          <w:rFonts w:eastAsia="Times New Roman" w:cs="Times New Roman"/>
          <w:szCs w:val="24"/>
        </w:rPr>
        <w:t xml:space="preserve"> Ευχαριστώ, κύριε Πρόεδρε.</w:t>
      </w:r>
    </w:p>
    <w:p w14:paraId="25CA9ACB"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Η Κυβέρνηση κατά την πάγια τακτική της νομοθετεί με τροπολογίες της τελευταίας στιγμής σε άσχετα νομοσχέδια. </w:t>
      </w:r>
    </w:p>
    <w:p w14:paraId="25CA9AC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Ειδικά για τον αθλητισμό, η Κυβέρνηση για μ</w:t>
      </w:r>
      <w:r>
        <w:rPr>
          <w:rFonts w:eastAsia="Times New Roman" w:cs="Times New Roman"/>
          <w:szCs w:val="24"/>
        </w:rPr>
        <w:t>ί</w:t>
      </w:r>
      <w:r>
        <w:rPr>
          <w:rFonts w:eastAsia="Times New Roman" w:cs="Times New Roman"/>
          <w:szCs w:val="24"/>
        </w:rPr>
        <w:t xml:space="preserve">α ακόμη φορά νομοθετεί με τροπολογίες: Τον περασμένο Ιούλιο για την Επιτροπή Δεοντολογίας </w:t>
      </w:r>
      <w:r>
        <w:rPr>
          <w:rFonts w:eastAsia="Times New Roman" w:cs="Times New Roman"/>
          <w:szCs w:val="24"/>
        </w:rPr>
        <w:lastRenderedPageBreak/>
        <w:t>ΕΠΟ, κάρτα φ</w:t>
      </w:r>
      <w:r>
        <w:rPr>
          <w:rFonts w:eastAsia="Times New Roman" w:cs="Times New Roman"/>
          <w:szCs w:val="24"/>
        </w:rPr>
        <w:t>ιλάθλου και ΔΕΑΒ, τον περασμένο Νοέμβριο με την Επιτροπή Εξομάλυνσης και σήμερα. Αυτή η στάση είναι δείγμα πολιτικής ανευθυνότητας και έλλειψης σεβασμού στους δημοκρατικούς θεσμούς.</w:t>
      </w:r>
    </w:p>
    <w:p w14:paraId="25CA9ACD"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Εξαγγέλλετε επί δύο χρόνια έναν νόμο κι όταν τελικά τον βάζετε στη διαβούλευση, τον αφήνετε εκεί σαράντα μέρες, κι όταν τον κατεβάζετε στις 9 Δεκεμβρίου, τον εξαφανίζετε από προσώπου γης. </w:t>
      </w:r>
      <w:r>
        <w:rPr>
          <w:rFonts w:eastAsia="Times New Roman" w:cs="Times New Roman"/>
          <w:szCs w:val="24"/>
        </w:rPr>
        <w:t>Ό</w:t>
      </w:r>
      <w:r>
        <w:rPr>
          <w:rFonts w:eastAsia="Times New Roman" w:cs="Times New Roman"/>
          <w:szCs w:val="24"/>
        </w:rPr>
        <w:t>χι μόνο αυτό, αλλά τον αντικαθιστάτε με τροπολογίες στο πόδι, επειδ</w:t>
      </w:r>
      <w:r>
        <w:rPr>
          <w:rFonts w:eastAsia="Times New Roman" w:cs="Times New Roman"/>
          <w:szCs w:val="24"/>
        </w:rPr>
        <w:t>ή σας προλαβαίνουν οι εξελίξεις.</w:t>
      </w:r>
    </w:p>
    <w:p w14:paraId="25CA9AC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Θα μου επιτρέψετε, πρώτα απ’ όλα, να κάνω μ</w:t>
      </w:r>
      <w:r>
        <w:rPr>
          <w:rFonts w:eastAsia="Times New Roman" w:cs="Times New Roman"/>
          <w:szCs w:val="24"/>
        </w:rPr>
        <w:t>ί</w:t>
      </w:r>
      <w:r>
        <w:rPr>
          <w:rFonts w:eastAsia="Times New Roman" w:cs="Times New Roman"/>
          <w:szCs w:val="24"/>
        </w:rPr>
        <w:t>α μικρή αναφορά στην τροπολογία που αφορούσε στη συγκρότηση της ολομέλειας της ΕΟΕ. Πρόκειται για μ</w:t>
      </w:r>
      <w:r>
        <w:rPr>
          <w:rFonts w:eastAsia="Times New Roman" w:cs="Times New Roman"/>
          <w:szCs w:val="24"/>
        </w:rPr>
        <w:t>ί</w:t>
      </w:r>
      <w:r>
        <w:rPr>
          <w:rFonts w:eastAsia="Times New Roman" w:cs="Times New Roman"/>
          <w:szCs w:val="24"/>
        </w:rPr>
        <w:t>α τροπολογία που ευτυχώς αποσύρατε, γιατί κατανοήσατε ότι σας εξέθετε ανεπανόρθ</w:t>
      </w:r>
      <w:r>
        <w:rPr>
          <w:rFonts w:eastAsia="Times New Roman" w:cs="Times New Roman"/>
          <w:szCs w:val="24"/>
        </w:rPr>
        <w:t>ωτα, καθώς θα συνιστούσε ευθεία παρέμβαση στα εσωτερικά της Ολυμπιακής Επιτροπής.</w:t>
      </w:r>
    </w:p>
    <w:p w14:paraId="25CA9AC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Ασφαλώς η εξήγηση ότι πρόκειται περί λάθους και ότι ευθύνεται ο δαίμων του τυπογραφείου δεν μπορεί να είναι πειστική, γιατί τα τυπογραφικά λάθη είναι εύκολο να διορθωθούν και</w:t>
      </w:r>
      <w:r>
        <w:rPr>
          <w:rFonts w:eastAsia="Times New Roman" w:cs="Times New Roman"/>
          <w:szCs w:val="24"/>
        </w:rPr>
        <w:t xml:space="preserve"> δεν συνιστούν λόγο απόσυρσης μιας διάταξης.</w:t>
      </w:r>
    </w:p>
    <w:p w14:paraId="25CA9AD0"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όμως, όταν επαναφέρετε διάταξη που θα τροποποιεί το καταστατικό της ΕΟΕ, οφείλετε πρώτον, να έχετε την έγκριση της ολομέλειας της ΕΟΕ, όπως προβλέπει το άρθρο 37 του ν.2725/1999 και δεύτερον, </w:t>
      </w:r>
      <w:r>
        <w:rPr>
          <w:rFonts w:eastAsia="Times New Roman" w:cs="Times New Roman"/>
          <w:szCs w:val="24"/>
        </w:rPr>
        <w:t xml:space="preserve">να έχετε εξασφαλίσει ότι οι αλλαγές που νομοθετείτε τυγχάνουν της αποδοχής της ΔΟΕ. </w:t>
      </w:r>
    </w:p>
    <w:p w14:paraId="25CA9AD1"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Διότι, σύμφωνα με όσα ορίζουν τα άρθρα 27 και 28 του Ολυμπιακού Χάρτη της ΔΟΕ, κάθε τροποποίηση και προσθήκη σε καταστατικό Εθνικής Ολυμπιακής Επιτροπής θα πρέπει να είναι</w:t>
      </w:r>
      <w:r>
        <w:rPr>
          <w:rFonts w:eastAsia="Times New Roman" w:cs="Times New Roman"/>
          <w:szCs w:val="24"/>
        </w:rPr>
        <w:t xml:space="preserve"> σύμφωνη με τις αρχές της. Διαφορετικά, θα τρέχετε και πάλι να φέρετε τροπολογίες της τελευταίας στιγμής για να μαζεύετε τα ασυμμάζευτα.</w:t>
      </w:r>
    </w:p>
    <w:p w14:paraId="25CA9AD2"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Καταθέτω στα Πρακτικά τα συγκεκριμένα άρθρα.</w:t>
      </w:r>
    </w:p>
    <w:p w14:paraId="25CA9AD3" w14:textId="77777777" w:rsidR="00054EB1" w:rsidRDefault="00375CE6">
      <w:pPr>
        <w:spacing w:after="0" w:line="600" w:lineRule="auto"/>
        <w:ind w:firstLine="720"/>
        <w:jc w:val="both"/>
        <w:rPr>
          <w:rFonts w:eastAsia="Times New Roman"/>
          <w:szCs w:val="24"/>
        </w:rPr>
      </w:pPr>
      <w:r>
        <w:rPr>
          <w:rFonts w:eastAsia="Times New Roman"/>
          <w:szCs w:val="24"/>
        </w:rPr>
        <w:lastRenderedPageBreak/>
        <w:t>(Στο σημείο αυτό η Βουλευτής κ. Άννα Καραμανλή καταθέτει για τα Πρακτικά τ</w:t>
      </w:r>
      <w:r>
        <w:rPr>
          <w:rFonts w:eastAsia="Times New Roman"/>
          <w:szCs w:val="24"/>
        </w:rPr>
        <w:t>ο προαναφερθέν έγγραφο, το οποίο βρίσκεται στο αρχείο του Τμήματος Γραμματείας της Διεύθυνσης Στενογραφίας και Πρακτικών της Βουλής)</w:t>
      </w:r>
    </w:p>
    <w:p w14:paraId="25CA9AD4" w14:textId="77777777" w:rsidR="00054EB1" w:rsidRDefault="00375CE6">
      <w:pPr>
        <w:spacing w:after="0" w:line="600" w:lineRule="auto"/>
        <w:ind w:firstLine="720"/>
        <w:jc w:val="both"/>
        <w:rPr>
          <w:rFonts w:eastAsia="Times New Roman"/>
          <w:szCs w:val="24"/>
        </w:rPr>
      </w:pPr>
      <w:r>
        <w:rPr>
          <w:rFonts w:eastAsia="Times New Roman"/>
          <w:szCs w:val="24"/>
        </w:rPr>
        <w:t>Είναι η τρίτη συνεχόμενη παράταση που δίνετε στην εφαρμογή της κάρτας φιλάθλου και του ηλεκτρονικού εισιτηρίου. Αυτό δείχνε</w:t>
      </w:r>
      <w:r>
        <w:rPr>
          <w:rFonts w:eastAsia="Times New Roman"/>
          <w:szCs w:val="24"/>
        </w:rPr>
        <w:t xml:space="preserve">ι ότι την ψηφίσατε για καθαρά επικοινωνιακούς λόγους. Εντωμεταξύ, τα κρούσματα βίας συνεχίζονται αμείωτα κι έχουν επεκταθεί σε αθλήματα θεωρητικά χαμηλής επικινδυνότητας. </w:t>
      </w:r>
    </w:p>
    <w:p w14:paraId="25CA9AD5" w14:textId="77777777" w:rsidR="00054EB1" w:rsidRDefault="00375CE6">
      <w:pPr>
        <w:spacing w:after="0" w:line="600" w:lineRule="auto"/>
        <w:ind w:firstLine="720"/>
        <w:jc w:val="both"/>
        <w:rPr>
          <w:rFonts w:eastAsia="Times New Roman"/>
          <w:szCs w:val="24"/>
        </w:rPr>
      </w:pPr>
      <w:r>
        <w:rPr>
          <w:rFonts w:eastAsia="Times New Roman"/>
          <w:szCs w:val="24"/>
        </w:rPr>
        <w:t>Δυστυχώς, στις 21-8-2015 είχε υπογραφεί η απόφαση να τεθεί σε λειτουργία στις 30-9-2</w:t>
      </w:r>
      <w:r>
        <w:rPr>
          <w:rFonts w:eastAsia="Times New Roman"/>
          <w:szCs w:val="24"/>
        </w:rPr>
        <w:t>015, ώστε από 1-1-2016 να γίνει υποχρεωτική η κάρτα φιλάθλου. Η προχειρότητα του νομοθετήματος, όμως, δεν άργησε να φανεί. Στις 29-12-2015 δόθηκε παράταση για την 1</w:t>
      </w:r>
      <w:r>
        <w:rPr>
          <w:rFonts w:eastAsia="Times New Roman"/>
          <w:szCs w:val="24"/>
          <w:vertAlign w:val="superscript"/>
        </w:rPr>
        <w:t>η</w:t>
      </w:r>
      <w:r>
        <w:rPr>
          <w:rFonts w:eastAsia="Times New Roman"/>
          <w:szCs w:val="24"/>
        </w:rPr>
        <w:t xml:space="preserve"> Μαρτίου του 2016, μετά από γνωμοδότηση της αρχής προσωπικών δεδομένων ότι απαιτούνται νομο</w:t>
      </w:r>
      <w:r>
        <w:rPr>
          <w:rFonts w:eastAsia="Times New Roman"/>
          <w:szCs w:val="24"/>
        </w:rPr>
        <w:t xml:space="preserve">θετικές τροποποιήσεις εκ μέρους του Υπουργείου Δικαιοσύνης. </w:t>
      </w:r>
    </w:p>
    <w:p w14:paraId="25CA9AD6" w14:textId="77777777" w:rsidR="00054EB1" w:rsidRDefault="00375CE6">
      <w:pPr>
        <w:spacing w:after="0" w:line="600" w:lineRule="auto"/>
        <w:ind w:firstLine="720"/>
        <w:jc w:val="both"/>
        <w:rPr>
          <w:rFonts w:eastAsia="Times New Roman"/>
          <w:szCs w:val="24"/>
        </w:rPr>
      </w:pPr>
      <w:r>
        <w:rPr>
          <w:rFonts w:eastAsia="Times New Roman"/>
          <w:szCs w:val="24"/>
        </w:rPr>
        <w:lastRenderedPageBreak/>
        <w:t>Συγκεκριμένα, επισημάνθηκε ότι για την θέσπιση της κάρτας φιλάθλου και του ηλεκτρονικού ονομαστικού και αριθμημένου εισιτηρίου στα γήπεδα πρέπει να εκδοθεί και σχετικός νόμος, καθώς δεν αρκεί η κ</w:t>
      </w:r>
      <w:r>
        <w:rPr>
          <w:rFonts w:eastAsia="Times New Roman"/>
          <w:szCs w:val="24"/>
        </w:rPr>
        <w:t>οινή απόφαση των Υπουργών Οικονομικών, Εσωτερικών και Πολιτισμού που είχε ήδη υπογραφεί.</w:t>
      </w:r>
    </w:p>
    <w:p w14:paraId="25CA9AD7" w14:textId="77777777" w:rsidR="00054EB1" w:rsidRDefault="00375CE6">
      <w:pPr>
        <w:spacing w:after="0" w:line="600" w:lineRule="auto"/>
        <w:ind w:firstLine="720"/>
        <w:jc w:val="both"/>
        <w:rPr>
          <w:rFonts w:eastAsia="Times New Roman"/>
          <w:szCs w:val="24"/>
        </w:rPr>
      </w:pPr>
      <w:r>
        <w:rPr>
          <w:rFonts w:eastAsia="Times New Roman"/>
          <w:szCs w:val="24"/>
        </w:rPr>
        <w:t>Τον Μάρτιο δόθηκε νέα αναβολή για τις 30-9-2016, μετά από αίτημα των ΠΑΕ. Η συνέχεια της αναβολής δόθηκε στο Δ</w:t>
      </w:r>
      <w:r>
        <w:rPr>
          <w:rFonts w:eastAsia="Times New Roman"/>
          <w:szCs w:val="24"/>
        </w:rPr>
        <w:t xml:space="preserve">ιοικητικό </w:t>
      </w:r>
      <w:r>
        <w:rPr>
          <w:rFonts w:eastAsia="Times New Roman"/>
          <w:szCs w:val="24"/>
        </w:rPr>
        <w:t>Σ</w:t>
      </w:r>
      <w:r>
        <w:rPr>
          <w:rFonts w:eastAsia="Times New Roman"/>
          <w:szCs w:val="24"/>
        </w:rPr>
        <w:t>υμβούλιο</w:t>
      </w:r>
      <w:r>
        <w:rPr>
          <w:rFonts w:eastAsia="Times New Roman"/>
          <w:szCs w:val="24"/>
        </w:rPr>
        <w:t xml:space="preserve"> της </w:t>
      </w:r>
      <w:r>
        <w:rPr>
          <w:rFonts w:eastAsia="Times New Roman"/>
          <w:szCs w:val="24"/>
          <w:lang w:val="en-US"/>
        </w:rPr>
        <w:t>Super</w:t>
      </w:r>
      <w:r>
        <w:rPr>
          <w:rFonts w:eastAsia="Times New Roman"/>
          <w:szCs w:val="24"/>
        </w:rPr>
        <w:t xml:space="preserve"> </w:t>
      </w:r>
      <w:r>
        <w:rPr>
          <w:rFonts w:eastAsia="Times New Roman"/>
          <w:szCs w:val="24"/>
          <w:lang w:val="en-US"/>
        </w:rPr>
        <w:t>League</w:t>
      </w:r>
      <w:r>
        <w:rPr>
          <w:rFonts w:eastAsia="Times New Roman"/>
          <w:szCs w:val="24"/>
        </w:rPr>
        <w:t xml:space="preserve"> στις 27-9-2016 μέχρι το τέλος του έτους. </w:t>
      </w:r>
      <w:r>
        <w:rPr>
          <w:rFonts w:eastAsia="Times New Roman"/>
          <w:szCs w:val="24"/>
        </w:rPr>
        <w:t>Σ</w:t>
      </w:r>
      <w:r>
        <w:rPr>
          <w:rFonts w:eastAsia="Times New Roman"/>
          <w:szCs w:val="24"/>
        </w:rPr>
        <w:t>ήμερα η Κυβέρνηση με τροπολογία σε άσχετο νομοσχέδιο δίνει άλλη μ</w:t>
      </w:r>
      <w:r>
        <w:rPr>
          <w:rFonts w:eastAsia="Times New Roman"/>
          <w:szCs w:val="24"/>
        </w:rPr>
        <w:t>ί</w:t>
      </w:r>
      <w:r>
        <w:rPr>
          <w:rFonts w:eastAsia="Times New Roman"/>
          <w:szCs w:val="24"/>
        </w:rPr>
        <w:t>α φορά παράταση στην έναρξη εφαρμογής της κάρτας φιλάθλου, την οποία είχε κρίνει υποχρεωτική ως μέτρο καταπολέμησης της βίας.</w:t>
      </w:r>
    </w:p>
    <w:p w14:paraId="25CA9AD8" w14:textId="77777777" w:rsidR="00054EB1" w:rsidRDefault="00375CE6">
      <w:pPr>
        <w:spacing w:after="0" w:line="600" w:lineRule="auto"/>
        <w:ind w:firstLine="720"/>
        <w:jc w:val="both"/>
        <w:rPr>
          <w:rFonts w:eastAsia="Times New Roman"/>
          <w:szCs w:val="24"/>
        </w:rPr>
      </w:pPr>
      <w:r>
        <w:rPr>
          <w:rFonts w:eastAsia="Times New Roman"/>
          <w:szCs w:val="24"/>
        </w:rPr>
        <w:t>Ο κ. Βασιλειάδης μάλι</w:t>
      </w:r>
      <w:r>
        <w:rPr>
          <w:rFonts w:eastAsia="Times New Roman"/>
          <w:szCs w:val="24"/>
        </w:rPr>
        <w:t xml:space="preserve">στα δήλωσε ότι δεν πρέπει να </w:t>
      </w:r>
      <w:proofErr w:type="spellStart"/>
      <w:r>
        <w:rPr>
          <w:rFonts w:eastAsia="Times New Roman"/>
          <w:szCs w:val="24"/>
        </w:rPr>
        <w:t>αυτομαστιγωνόμαστε</w:t>
      </w:r>
      <w:proofErr w:type="spellEnd"/>
      <w:r>
        <w:rPr>
          <w:rFonts w:eastAsia="Times New Roman"/>
          <w:szCs w:val="24"/>
        </w:rPr>
        <w:t xml:space="preserve">, γιατί και άλλες χώρες έχουν επεισόδια. Η Κυβέρνηση, λοιπόν, που διέκοπτε διοργανώσεις, έκανε τελικούς χωρίς φιλάθλους, έκλεινε θύρες, σήμερα μας λέει ότι δεν τρέχει και τίποτα. </w:t>
      </w:r>
      <w:r>
        <w:rPr>
          <w:rFonts w:eastAsia="Times New Roman"/>
          <w:szCs w:val="24"/>
        </w:rPr>
        <w:t>Α</w:t>
      </w:r>
      <w:r>
        <w:rPr>
          <w:rFonts w:eastAsia="Times New Roman"/>
          <w:szCs w:val="24"/>
        </w:rPr>
        <w:t xml:space="preserve">ν, ο μη γένοιτο, εντωμεταξύ </w:t>
      </w:r>
      <w:r>
        <w:rPr>
          <w:rFonts w:eastAsia="Times New Roman"/>
          <w:szCs w:val="24"/>
        </w:rPr>
        <w:lastRenderedPageBreak/>
        <w:t>έ</w:t>
      </w:r>
      <w:r>
        <w:rPr>
          <w:rFonts w:eastAsia="Times New Roman"/>
          <w:szCs w:val="24"/>
        </w:rPr>
        <w:t>χουμε νέα κρούσματα βίας, ποια θα είναι η αντίδραση; Θα διακόψουν και πάλι τις διοργανώσεις και θα καλέσουν σε προσχηματικό διάλογο τους φορείς.</w:t>
      </w:r>
    </w:p>
    <w:p w14:paraId="25CA9AD9" w14:textId="77777777" w:rsidR="00054EB1" w:rsidRDefault="00375CE6">
      <w:pPr>
        <w:spacing w:after="0" w:line="600" w:lineRule="auto"/>
        <w:ind w:firstLine="720"/>
        <w:jc w:val="both"/>
        <w:rPr>
          <w:rFonts w:eastAsia="Times New Roman"/>
          <w:szCs w:val="24"/>
        </w:rPr>
      </w:pPr>
      <w:r>
        <w:rPr>
          <w:rFonts w:eastAsia="Times New Roman"/>
          <w:szCs w:val="24"/>
        </w:rPr>
        <w:t>Τα πράγματα είναι πολύ απλά. Είτε εφαρμόζετε, επιτέλους, τον νόμο για να αξιολογηθεί η απόδοσή τους είτε αποδέχ</w:t>
      </w:r>
      <w:r>
        <w:rPr>
          <w:rFonts w:eastAsia="Times New Roman"/>
          <w:szCs w:val="24"/>
        </w:rPr>
        <w:t>εστε την αποτυχία σας και τον αλλάζετε. Σε αυτό το γαϊτανάκι παρατάσεων εμείς δεν μπορούμε να συναινέσουμε. Γι’ αυτό, ψηφίζουμε «παρών».</w:t>
      </w:r>
    </w:p>
    <w:p w14:paraId="25CA9ADA" w14:textId="77777777" w:rsidR="00054EB1" w:rsidRDefault="00375CE6">
      <w:pPr>
        <w:spacing w:after="0" w:line="600" w:lineRule="auto"/>
        <w:ind w:firstLine="720"/>
        <w:jc w:val="both"/>
        <w:rPr>
          <w:rFonts w:eastAsia="Times New Roman"/>
          <w:szCs w:val="24"/>
        </w:rPr>
      </w:pPr>
      <w:r>
        <w:rPr>
          <w:rFonts w:eastAsia="Times New Roman"/>
          <w:szCs w:val="24"/>
        </w:rPr>
        <w:t>Κι έρχομαι στην τροπολογία για τον τρόπο εκλογής των εκπροσώπων των ομοσπονδιών στην ΕΟΕ. Τι διαπιστώνει κανείς, παρακο</w:t>
      </w:r>
      <w:r>
        <w:rPr>
          <w:rFonts w:eastAsia="Times New Roman"/>
          <w:szCs w:val="24"/>
        </w:rPr>
        <w:t xml:space="preserve">λουθώντας τους χειρισμούς; Έχετε μετατραπεί σε ουρά των εξελίξεων. Η στάση σας και η πολιτική σας εξαρτάται από τις προσφυγές που καταθέτουν τα σωματεία. Νομοθετείτε ανάλογα με την εξέλιξη των προσφυγών με ορίζοντα ωρών. Φέρνετε μια τροπολογία που δείχνει </w:t>
      </w:r>
      <w:r>
        <w:rPr>
          <w:rFonts w:eastAsia="Times New Roman"/>
          <w:szCs w:val="24"/>
        </w:rPr>
        <w:t>την προχειρότητά σας και αποδεικνύει ότι πορεύεστε με τη λογική «βλέποντας και κάνοντας».</w:t>
      </w:r>
    </w:p>
    <w:p w14:paraId="25CA9ADB" w14:textId="77777777" w:rsidR="00054EB1" w:rsidRDefault="00375CE6">
      <w:pPr>
        <w:spacing w:after="0" w:line="600" w:lineRule="auto"/>
        <w:ind w:firstLine="720"/>
        <w:jc w:val="both"/>
        <w:rPr>
          <w:rFonts w:eastAsia="Times New Roman"/>
          <w:szCs w:val="24"/>
        </w:rPr>
      </w:pPr>
      <w:r>
        <w:rPr>
          <w:rFonts w:eastAsia="Times New Roman"/>
          <w:szCs w:val="24"/>
        </w:rPr>
        <w:lastRenderedPageBreak/>
        <w:t>Ρωτάμε: Άλλο εκλογικό σώμα θα ψηφίζει για τον εκπρόσωπο της ΕΠΟ -διότι αυτή και μόνο ουσιαστικά αφορά η τροπολογία σας- και άλλο για το διοικητικό συμβούλιο; Μήπως με</w:t>
      </w:r>
      <w:r>
        <w:rPr>
          <w:rFonts w:eastAsia="Times New Roman"/>
          <w:szCs w:val="24"/>
        </w:rPr>
        <w:t>τά την επόμενη προσφυγή φέρετε νέα τροπολογία που θα αναιρεί τη σημερινή;</w:t>
      </w:r>
    </w:p>
    <w:p w14:paraId="25CA9ADC" w14:textId="77777777" w:rsidR="00054EB1" w:rsidRDefault="00375CE6">
      <w:pPr>
        <w:spacing w:after="0" w:line="600" w:lineRule="auto"/>
        <w:ind w:firstLine="720"/>
        <w:jc w:val="both"/>
        <w:rPr>
          <w:rFonts w:eastAsia="Times New Roman"/>
          <w:b/>
          <w:bCs/>
        </w:rPr>
      </w:pPr>
      <w:r>
        <w:rPr>
          <w:rFonts w:eastAsia="Times New Roman"/>
          <w:szCs w:val="24"/>
        </w:rPr>
        <w:t>Βρίσκεστε εγκλωβισμένοι σε έναν φαύλο κύκλο δικών σας λαθών.</w:t>
      </w:r>
    </w:p>
    <w:p w14:paraId="25CA9ADD" w14:textId="77777777" w:rsidR="00054EB1" w:rsidRDefault="00375CE6">
      <w:pPr>
        <w:spacing w:after="0" w:line="600" w:lineRule="auto"/>
        <w:jc w:val="both"/>
        <w:rPr>
          <w:rFonts w:eastAsia="Times New Roman" w:cs="Times New Roman"/>
          <w:szCs w:val="24"/>
        </w:rPr>
      </w:pPr>
      <w:r>
        <w:rPr>
          <w:rFonts w:eastAsia="Times New Roman" w:cs="Times New Roman"/>
          <w:szCs w:val="24"/>
        </w:rPr>
        <w:t>Φέρατε πέρυσι τον ν.4326/2015 εν μέσω πανηγυρισμών, σύμφωνα με τον οποίο -για το άρθρο 15 μιλώ- το καταστατικό της ΕΠΟ πρ</w:t>
      </w:r>
      <w:r>
        <w:rPr>
          <w:rFonts w:eastAsia="Times New Roman" w:cs="Times New Roman"/>
          <w:szCs w:val="24"/>
        </w:rPr>
        <w:t>έπει να είναι εναρμονισμένο με το Σύνταγμα και την κείμενη νομοθεσία. Έρχεται τον περασμένο Οκτώβριο το Διαιτητικό Δικαστήριο να πατήσει στον δικό σας νόμο και κρίνει ότι η ΕΠΟ πρέπει να εναρμονιστεί με τον αθλητικό νόμο και να εκλέγει τη διοίκησή της με β</w:t>
      </w:r>
      <w:r>
        <w:rPr>
          <w:rFonts w:eastAsia="Times New Roman" w:cs="Times New Roman"/>
          <w:szCs w:val="24"/>
        </w:rPr>
        <w:t xml:space="preserve">άση αυτόν. Μοιραία είχαμε την παρέμβαση της </w:t>
      </w:r>
      <w:r>
        <w:rPr>
          <w:rFonts w:eastAsia="Times New Roman" w:cs="Times New Roman"/>
          <w:szCs w:val="24"/>
          <w:lang w:val="en-US"/>
        </w:rPr>
        <w:t>FIFA</w:t>
      </w:r>
      <w:r>
        <w:rPr>
          <w:rFonts w:eastAsia="Times New Roman" w:cs="Times New Roman"/>
          <w:szCs w:val="24"/>
        </w:rPr>
        <w:t xml:space="preserve"> και τον διορισμό της προσωρινής Διοικούσας.</w:t>
      </w:r>
    </w:p>
    <w:p w14:paraId="25CA9AD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Επειδή επαίρεστε ότι εσείς φέρατε τη </w:t>
      </w:r>
      <w:r>
        <w:rPr>
          <w:rFonts w:eastAsia="Times New Roman" w:cs="Times New Roman"/>
          <w:szCs w:val="24"/>
          <w:lang w:val="en-US"/>
        </w:rPr>
        <w:t>FIFA</w:t>
      </w:r>
      <w:r>
        <w:rPr>
          <w:rFonts w:eastAsia="Times New Roman" w:cs="Times New Roman"/>
          <w:szCs w:val="24"/>
        </w:rPr>
        <w:t xml:space="preserve"> και εξυγιαίνετε το ποδόσφαιρο, θέλω να ρωτήσω το εξής: Τελικά η </w:t>
      </w:r>
      <w:r>
        <w:rPr>
          <w:rFonts w:eastAsia="Times New Roman" w:cs="Times New Roman"/>
          <w:szCs w:val="24"/>
          <w:lang w:val="en-US"/>
        </w:rPr>
        <w:t>FIFA</w:t>
      </w:r>
      <w:r>
        <w:rPr>
          <w:rFonts w:eastAsia="Times New Roman" w:cs="Times New Roman"/>
          <w:szCs w:val="24"/>
        </w:rPr>
        <w:t xml:space="preserve"> </w:t>
      </w:r>
      <w:proofErr w:type="spellStart"/>
      <w:r>
        <w:rPr>
          <w:rFonts w:eastAsia="Times New Roman" w:cs="Times New Roman"/>
          <w:szCs w:val="24"/>
        </w:rPr>
        <w:t>παρενέβη</w:t>
      </w:r>
      <w:proofErr w:type="spellEnd"/>
      <w:r>
        <w:rPr>
          <w:rFonts w:eastAsia="Times New Roman" w:cs="Times New Roman"/>
          <w:szCs w:val="24"/>
        </w:rPr>
        <w:t xml:space="preserve"> λόγω των επιστολών και των προσκλήσεων -δικ</w:t>
      </w:r>
      <w:r>
        <w:rPr>
          <w:rFonts w:eastAsia="Times New Roman" w:cs="Times New Roman"/>
          <w:szCs w:val="24"/>
        </w:rPr>
        <w:t>ών σας- ή επειδή θεώρησε ότι θίγεται το αυτοδιοίκητο;</w:t>
      </w:r>
    </w:p>
    <w:p w14:paraId="25CA9AD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Φέρνετε τροπολογία μόνο για τον εκπρόσωπο της ΕΠΟ στην ΕΟΕ. Αυτό σημαίνει ότι για τις εκλογές τις ομοσπονδίας θα ισχύσει κάτι άλλο; Θα νομοθετήσετε ξανά εκτάκτως και αιφνιδιαστικά; Οφείλετε επιτέλους να</w:t>
      </w:r>
      <w:r>
        <w:rPr>
          <w:rFonts w:eastAsia="Times New Roman" w:cs="Times New Roman"/>
          <w:szCs w:val="24"/>
        </w:rPr>
        <w:t xml:space="preserve"> ξεκαθαρίσετε τις προθέσεις σας.</w:t>
      </w:r>
    </w:p>
    <w:p w14:paraId="25CA9AE0"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Σήμερα, ο κ. </w:t>
      </w:r>
      <w:proofErr w:type="spellStart"/>
      <w:r>
        <w:rPr>
          <w:rFonts w:eastAsia="Times New Roman" w:cs="Times New Roman"/>
          <w:szCs w:val="24"/>
        </w:rPr>
        <w:t>Κουτσοκούμνης</w:t>
      </w:r>
      <w:proofErr w:type="spellEnd"/>
      <w:r>
        <w:rPr>
          <w:rFonts w:eastAsia="Times New Roman" w:cs="Times New Roman"/>
          <w:szCs w:val="24"/>
        </w:rPr>
        <w:t xml:space="preserve"> μεταξύ άλλων δήλωσε τα εξής: «Η απόφαση του Διαιτητικού έκρινε τελικά την παρέμβαση της </w:t>
      </w:r>
      <w:r>
        <w:rPr>
          <w:rFonts w:eastAsia="Times New Roman" w:cs="Times New Roman"/>
          <w:szCs w:val="24"/>
          <w:lang w:val="en-US"/>
        </w:rPr>
        <w:t>FIFA</w:t>
      </w:r>
      <w:r>
        <w:rPr>
          <w:rFonts w:eastAsia="Times New Roman" w:cs="Times New Roman"/>
          <w:szCs w:val="24"/>
        </w:rPr>
        <w:t xml:space="preserve">. Ο νόμος παρεμβαίνει στο αυτοδιοίκητο, γιατί το θέμα εκλογής είναι αποκλειστικά δικαίωμα των μελών της </w:t>
      </w:r>
      <w:r>
        <w:rPr>
          <w:rFonts w:eastAsia="Times New Roman" w:cs="Times New Roman"/>
          <w:szCs w:val="24"/>
        </w:rPr>
        <w:t>ΕΠΟ. Δεν θα ανεχτούμε ποτέ να αποφασίζει η πολιτεία τον τρόπο με τον οποίο θα γίνονται οι εκλογές. Αυτό είναι μη α</w:t>
      </w:r>
      <w:r>
        <w:rPr>
          <w:rFonts w:eastAsia="Times New Roman" w:cs="Times New Roman"/>
          <w:szCs w:val="24"/>
        </w:rPr>
        <w:lastRenderedPageBreak/>
        <w:t xml:space="preserve">νεκτό για τη </w:t>
      </w:r>
      <w:r>
        <w:rPr>
          <w:rFonts w:eastAsia="Times New Roman" w:cs="Times New Roman"/>
          <w:szCs w:val="24"/>
          <w:lang w:val="en-US"/>
        </w:rPr>
        <w:t>FIFA</w:t>
      </w:r>
      <w:r>
        <w:rPr>
          <w:rFonts w:eastAsia="Times New Roman" w:cs="Times New Roman"/>
          <w:szCs w:val="24"/>
        </w:rPr>
        <w:t xml:space="preserve">. Αν η πολιτεία δεν άρει τη νομοθετική της </w:t>
      </w:r>
      <w:proofErr w:type="spellStart"/>
      <w:r>
        <w:rPr>
          <w:rFonts w:eastAsia="Times New Roman" w:cs="Times New Roman"/>
          <w:szCs w:val="24"/>
        </w:rPr>
        <w:t>παρεμβατικότητα</w:t>
      </w:r>
      <w:proofErr w:type="spellEnd"/>
      <w:r>
        <w:rPr>
          <w:rFonts w:eastAsia="Times New Roman" w:cs="Times New Roman"/>
          <w:szCs w:val="24"/>
        </w:rPr>
        <w:t xml:space="preserve">, αυτό από μόνο του δικαιολογεί σοβαρότατα μέτρα από πλευράς </w:t>
      </w:r>
      <w:r>
        <w:rPr>
          <w:rFonts w:eastAsia="Times New Roman" w:cs="Times New Roman"/>
          <w:szCs w:val="24"/>
          <w:lang w:val="en-US"/>
        </w:rPr>
        <w:t>FIFA</w:t>
      </w:r>
      <w:r>
        <w:rPr>
          <w:rFonts w:eastAsia="Times New Roman" w:cs="Times New Roman"/>
          <w:szCs w:val="24"/>
        </w:rPr>
        <w:t xml:space="preserve">. </w:t>
      </w:r>
      <w:r>
        <w:rPr>
          <w:rFonts w:eastAsia="Times New Roman" w:cs="Times New Roman"/>
          <w:szCs w:val="24"/>
        </w:rPr>
        <w:t>Θα έχουμε πρόβλημα, αν δεν το κάνει αυτό η πολιτεία».</w:t>
      </w:r>
    </w:p>
    <w:p w14:paraId="25CA9AE1"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Για κακουργήματα και ποινικά αδικήματα ο νόμος είναι πάνω από το καταστατικό. Το καταστατικό είναι πάνω για όσα αφορούν στο αυτοδιοίκητο. Αν έχεις διαπράξει αδίκημα, τότε δεν σε προστατεύει κανένα κατασ</w:t>
      </w:r>
      <w:r>
        <w:rPr>
          <w:rFonts w:eastAsia="Times New Roman" w:cs="Times New Roman"/>
          <w:szCs w:val="24"/>
        </w:rPr>
        <w:t>τατικό.</w:t>
      </w:r>
    </w:p>
    <w:p w14:paraId="25CA9AE2"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Οφείλετε να ξεκαθαρίσετε, όπως είπα, τις προθέσεις σας. Σας καλούμε να αποσύρετε τη συγκεκριμένη τροπολογία, γιατί είναι χαρακτηριστικό δείγμα της προχειρότητας και της κοντόφθαλμης πολιτικής σας. Θα θέλαμε να φέρετε μια ολοκληρωμένη πρόταση για το</w:t>
      </w:r>
      <w:r>
        <w:rPr>
          <w:rFonts w:eastAsia="Times New Roman" w:cs="Times New Roman"/>
          <w:szCs w:val="24"/>
        </w:rPr>
        <w:t xml:space="preserve"> τι θα ισχύει στις εκλογές των Ομοσπονδιών. Διαφορετικά, την καταψηφίζουμε με τη σημερινή της μορφή. Η τακτική σας να νομοθετείτε με τροπολογίες απλώς μεγαλώνει το σπιράλ των αδιεξόδων σας, μόνο που θύμα αυτής της τακτικής θα είναι τελικά και ο ελληνικός α</w:t>
      </w:r>
      <w:r>
        <w:rPr>
          <w:rFonts w:eastAsia="Times New Roman" w:cs="Times New Roman"/>
          <w:szCs w:val="24"/>
        </w:rPr>
        <w:t>θλητισμός.</w:t>
      </w:r>
    </w:p>
    <w:p w14:paraId="25CA9AE3"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την Επιτροπή Εξομάλυνσης, η αποστολή της είναι συγκεκριμένη, να ηρεμήσει μια κατάσταση τεταμένη και να δρομολογήσει τις εκλογές. Σήμερα, ο κ. </w:t>
      </w:r>
      <w:proofErr w:type="spellStart"/>
      <w:r>
        <w:rPr>
          <w:rFonts w:eastAsia="Times New Roman" w:cs="Times New Roman"/>
          <w:szCs w:val="24"/>
        </w:rPr>
        <w:t>Κουτσοκούμνης</w:t>
      </w:r>
      <w:proofErr w:type="spellEnd"/>
      <w:r>
        <w:rPr>
          <w:rFonts w:eastAsia="Times New Roman" w:cs="Times New Roman"/>
          <w:szCs w:val="24"/>
        </w:rPr>
        <w:t xml:space="preserve"> επανέλαβε το εξής στις δηλώσεις του: «Η προσωρινή Διοικούσα Επιτροπή είναι </w:t>
      </w:r>
      <w:r>
        <w:rPr>
          <w:rFonts w:eastAsia="Times New Roman" w:cs="Times New Roman"/>
          <w:szCs w:val="24"/>
        </w:rPr>
        <w:t>μ</w:t>
      </w:r>
      <w:r>
        <w:rPr>
          <w:rFonts w:eastAsia="Times New Roman" w:cs="Times New Roman"/>
          <w:szCs w:val="24"/>
        </w:rPr>
        <w:t>ί</w:t>
      </w:r>
      <w:r>
        <w:rPr>
          <w:rFonts w:eastAsia="Times New Roman" w:cs="Times New Roman"/>
          <w:szCs w:val="24"/>
        </w:rPr>
        <w:t>α ανωμαλία και πρέπει το γρηγορότερο να τελειώσει για να έχουμε δημοκρατικές εκλογές». Κατά την παρουσίαση της Επιτροπής είπε ότι οι εκλογές είναι δικαίωμα ιερό.</w:t>
      </w:r>
    </w:p>
    <w:p w14:paraId="25CA9AE4"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Δεν θα πω τίποτα για την τροπολογία για το ΕΣΚΑΝ.</w:t>
      </w:r>
    </w:p>
    <w:p w14:paraId="25CA9AE5" w14:textId="77777777" w:rsidR="00054EB1" w:rsidRDefault="00375CE6">
      <w:pPr>
        <w:spacing w:after="0" w:line="600" w:lineRule="auto"/>
        <w:ind w:firstLine="720"/>
        <w:jc w:val="both"/>
        <w:rPr>
          <w:rFonts w:eastAsia="Times New Roman"/>
          <w:bCs/>
        </w:rPr>
      </w:pPr>
      <w:r>
        <w:rPr>
          <w:rFonts w:eastAsia="Times New Roman"/>
          <w:bCs/>
        </w:rPr>
        <w:t>(Στο σημείο αυτό κτυπάει το κουδούνι λήξεω</w:t>
      </w:r>
      <w:r>
        <w:rPr>
          <w:rFonts w:eastAsia="Times New Roman"/>
          <w:bCs/>
        </w:rPr>
        <w:t>ς του χρόνου ομιλίας της κυρίας Βουλευτού)</w:t>
      </w:r>
    </w:p>
    <w:p w14:paraId="25CA9AE6" w14:textId="77777777" w:rsidR="00054EB1" w:rsidRDefault="00375CE6">
      <w:pPr>
        <w:spacing w:after="0" w:line="600" w:lineRule="auto"/>
        <w:ind w:firstLine="720"/>
        <w:jc w:val="both"/>
        <w:rPr>
          <w:rFonts w:eastAsia="Times New Roman"/>
          <w:bCs/>
        </w:rPr>
      </w:pPr>
      <w:r>
        <w:rPr>
          <w:rFonts w:eastAsia="Times New Roman"/>
          <w:bCs/>
        </w:rPr>
        <w:t>Τελειώνω, κύριε Πρόεδρε.</w:t>
      </w:r>
    </w:p>
    <w:p w14:paraId="25CA9AE7"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Σας ζητώ να την αποσύρετε, κύριε Βασιλειάδη, και αντιλαμβάνεστε τον λόγο. Την καταθέσατε στις 18.30΄ και μοιράστηκε πριν από λίγο. Ντροπή!</w:t>
      </w:r>
    </w:p>
    <w:p w14:paraId="25CA9AE8" w14:textId="77777777" w:rsidR="00054EB1" w:rsidRDefault="00375CE6">
      <w:pPr>
        <w:spacing w:after="0" w:line="600" w:lineRule="auto"/>
        <w:ind w:firstLine="709"/>
        <w:jc w:val="center"/>
        <w:rPr>
          <w:rFonts w:eastAsia="Times New Roman"/>
          <w:bCs/>
        </w:rPr>
      </w:pPr>
      <w:r>
        <w:rPr>
          <w:rFonts w:eastAsia="Times New Roman"/>
          <w:bCs/>
        </w:rPr>
        <w:t xml:space="preserve">(Χειροκροτήματα από την πτέρυγα της Νέας </w:t>
      </w:r>
      <w:r>
        <w:rPr>
          <w:rFonts w:eastAsia="Times New Roman"/>
          <w:bCs/>
        </w:rPr>
        <w:t>Δημοκρατίας)</w:t>
      </w:r>
    </w:p>
    <w:p w14:paraId="25CA9AE9"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την κ. Καραμανλή.</w:t>
      </w:r>
    </w:p>
    <w:p w14:paraId="25CA9AEA"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Υπουργός Οικονομικών κ. </w:t>
      </w:r>
      <w:proofErr w:type="spellStart"/>
      <w:r>
        <w:rPr>
          <w:rFonts w:eastAsia="Times New Roman" w:cs="Times New Roman"/>
          <w:szCs w:val="24"/>
        </w:rPr>
        <w:t>Τσακαλώτος</w:t>
      </w:r>
      <w:proofErr w:type="spellEnd"/>
      <w:r>
        <w:rPr>
          <w:rFonts w:eastAsia="Times New Roman" w:cs="Times New Roman"/>
          <w:szCs w:val="24"/>
        </w:rPr>
        <w:t>.</w:t>
      </w:r>
    </w:p>
    <w:p w14:paraId="25CA9AEB"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Ευχαριστώ, κύριε Πρόεδρε.</w:t>
      </w:r>
    </w:p>
    <w:p w14:paraId="25CA9AE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Ο κ. Κρεμαστινός είναι εδώ, ελπίζω. Απλώς, ήθελα να τον</w:t>
      </w:r>
      <w:r>
        <w:rPr>
          <w:rFonts w:eastAsia="Times New Roman" w:cs="Times New Roman"/>
          <w:szCs w:val="24"/>
        </w:rPr>
        <w:t xml:space="preserve"> ενημερώσω ότι η φορολογία στις επιχειρήσεις στη Γερμανία είναι 29,7%. Με ρώτησε τι πιστεύω γι’ αυτό.</w:t>
      </w:r>
    </w:p>
    <w:p w14:paraId="25CA9AED"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Δεν σας ρώτησε πόσο είναι, κύριε Υπουργέ. Αν την αύξησε ρώτησε.</w:t>
      </w:r>
    </w:p>
    <w:p w14:paraId="25CA9AEE"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Νομίζω, λοιπόν, ότι απάντ</w:t>
      </w:r>
      <w:r>
        <w:rPr>
          <w:rFonts w:eastAsia="Times New Roman" w:cs="Times New Roman"/>
          <w:szCs w:val="24"/>
        </w:rPr>
        <w:t>ησα σ’ αυτό.</w:t>
      </w:r>
    </w:p>
    <w:p w14:paraId="25CA9AE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Έχω να καταθέσω κάποιες νομοτεχνικές βελτιώσεις. Είναι εντελώς τεχνικής φύσεως, εκτός από δύο-τρεις που θέλω να σας διευκρινίσω.</w:t>
      </w:r>
    </w:p>
    <w:p w14:paraId="25CA9AF0"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Η πρώτη που θέλω να διευκρινίσω είναι ότι αποσύρεται η παράγραφος 4 του άρθρου 62Α του ν.4170/2013, όπως προστέθηκ</w:t>
      </w:r>
      <w:r>
        <w:rPr>
          <w:rFonts w:eastAsia="Times New Roman" w:cs="Times New Roman"/>
          <w:szCs w:val="24"/>
        </w:rPr>
        <w:t xml:space="preserve">ε με την παράγραφο 3 του υπό συζήτηση νομοσχεδίου. Τι είναι αυτό; Αυτό είναι σε σχέση με τις ηλεκτρονικές πληρωμές στα παίγνια, που, επειδή γίνεται αυτή τη στιγμή μια νομοπαρασκευαστική επιτροπή για την ενσωμάτωση σχετικής </w:t>
      </w:r>
      <w:r>
        <w:rPr>
          <w:rFonts w:eastAsia="Times New Roman" w:cs="Times New Roman"/>
          <w:szCs w:val="24"/>
        </w:rPr>
        <w:t>ο</w:t>
      </w:r>
      <w:r>
        <w:rPr>
          <w:rFonts w:eastAsia="Times New Roman" w:cs="Times New Roman"/>
          <w:szCs w:val="24"/>
        </w:rPr>
        <w:t>δηγίας της Ευρωπαϊκής Ένωσης, θε</w:t>
      </w:r>
      <w:r>
        <w:rPr>
          <w:rFonts w:eastAsia="Times New Roman" w:cs="Times New Roman"/>
          <w:szCs w:val="24"/>
        </w:rPr>
        <w:t xml:space="preserve">ωρούμε ότι είναι πιο σωστό να έρθει, όταν έχουμε αυτή την </w:t>
      </w:r>
      <w:r>
        <w:rPr>
          <w:rFonts w:eastAsia="Times New Roman" w:cs="Times New Roman"/>
          <w:szCs w:val="24"/>
        </w:rPr>
        <w:t>ο</w:t>
      </w:r>
      <w:r>
        <w:rPr>
          <w:rFonts w:eastAsia="Times New Roman" w:cs="Times New Roman"/>
          <w:szCs w:val="24"/>
        </w:rPr>
        <w:t>δηγία μπροστά μας.</w:t>
      </w:r>
    </w:p>
    <w:p w14:paraId="25CA9AF1"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Δεύτερον, αποσύρεται επίσης το άρθρο 75, που προέβλεπε απόφαση του Υπουργού Οικονομικών για την παροχή κινήτρων στις ηλεκτρονικές συναλλαγές. Θεωρούμε καλύτερο και δημοκρατικότερ</w:t>
      </w:r>
      <w:r>
        <w:rPr>
          <w:rFonts w:eastAsia="Times New Roman" w:cs="Times New Roman"/>
          <w:szCs w:val="24"/>
        </w:rPr>
        <w:t>ο να το φέρουμε, όταν έχουμε αποφασίσει ποια είναι αυτά τα κίνητρα που πρέπει να δώσουμε, να μην είναι μόνο υπουργική απόφαση, να το καταθέσουμε στη Βουλή.</w:t>
      </w:r>
    </w:p>
    <w:p w14:paraId="25CA9AF2"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Επίσης, καταθέσαμε νομοτεχνική βελτίωση στο άρθρο 68, με την οποία καθορίζουμε τις πρώτες κατηγορίες</w:t>
      </w:r>
      <w:r>
        <w:rPr>
          <w:rFonts w:eastAsia="Times New Roman" w:cs="Times New Roman"/>
          <w:szCs w:val="24"/>
        </w:rPr>
        <w:t xml:space="preserve"> φορολογουμένων που εξαιρούνται από την υποχρέωση για να έχουν το αφορολόγητο να πληρώνουν με τις κάρτες.</w:t>
      </w:r>
    </w:p>
    <w:p w14:paraId="25CA9AF3"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Είναι για τα άτομα με αναπηρία, για ηλικιωμένους που είναι πάνω από εβδομήντα, για άτομα σε δικαστική συμπαράσταση, ώστε να μπορέσουμε να διευκολύνουμ</w:t>
      </w:r>
      <w:r>
        <w:rPr>
          <w:rFonts w:eastAsia="Times New Roman" w:cs="Times New Roman"/>
          <w:szCs w:val="24"/>
        </w:rPr>
        <w:t>ε πολίτες που είναι δύσκολο να χτίσουν αυτό το αφορολόγητο μέσα από πληρωμές με ηλεκτρονική κάρτα.</w:t>
      </w:r>
    </w:p>
    <w:p w14:paraId="25CA9AF4"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Σε σχέση με τα ερωτήματα που έχουν τεθεί για την παράγραφο 6 του άρθρου 94, να πω ότι σχεδόν κάθε χρόνο ανακύπτουν προβλήματα με ορισμένες κατηγορίες δαπανών</w:t>
      </w:r>
      <w:r>
        <w:rPr>
          <w:rFonts w:eastAsia="Times New Roman" w:cs="Times New Roman"/>
          <w:szCs w:val="24"/>
        </w:rPr>
        <w:t xml:space="preserve"> που δεν καθορίζονται με τον ίδιο τρόπο από τις αρμόδιες υπηρεσίες. Για παράδειγμα, για το δικό μου το Υπουργείο, οι καθαρίστριες στη Θεσσαλονίκη του Υπουργείου Οικονομικών δεν έχουν πληρωθεί, ενώ έχουν πληρωθεί οι καθαρίστριες που είναι στην Αθήνα και σε </w:t>
      </w:r>
      <w:r>
        <w:rPr>
          <w:rFonts w:eastAsia="Times New Roman" w:cs="Times New Roman"/>
          <w:szCs w:val="24"/>
        </w:rPr>
        <w:t xml:space="preserve">άλλες πόλεις. Όλα αυτά τα προβλήματα θα θεραπευθούν με </w:t>
      </w:r>
      <w:r>
        <w:rPr>
          <w:rFonts w:eastAsia="Times New Roman" w:cs="Times New Roman"/>
          <w:szCs w:val="24"/>
        </w:rPr>
        <w:lastRenderedPageBreak/>
        <w:t>το νέο θεσμικό πλαίσιο για το δημόσιο λογιστικό που ολοκληρώνεται με τις διατάξεις του παρόντος νομοσχεδίου.</w:t>
      </w:r>
    </w:p>
    <w:p w14:paraId="25CA9AF5"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Να πω δύο-τρία πράγματα για την εθελούσια αποκάλυψη και για την προώθηση ηλεκτρονικών συναλλ</w:t>
      </w:r>
      <w:r>
        <w:rPr>
          <w:rFonts w:eastAsia="Times New Roman" w:cs="Times New Roman"/>
          <w:szCs w:val="24"/>
        </w:rPr>
        <w:t>αγών. Αυτά είναι τα νομοσχέδια που έρχονται να συμπληρώσουν τη δική μας στρατηγική για να μπορεί να αλλάξει το μίγμα της πολιτικής που θέλαμε.</w:t>
      </w:r>
    </w:p>
    <w:p w14:paraId="25CA9AF6"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Όπως σας είπα και στην ομιλία μου την προηγούμενη εβδομάδα, έχουμε κάνει την αυτοκριτική μας. Ήταν πιο δύσκολο απ</w:t>
      </w:r>
      <w:r>
        <w:rPr>
          <w:rFonts w:eastAsia="Times New Roman" w:cs="Times New Roman"/>
          <w:szCs w:val="24"/>
        </w:rPr>
        <w:t xml:space="preserve">ό ό,τι νομίζαμε, όπως έχουμε ομολογήσει, να πιάσουμε τη μεγάλη φοροδιαφυγή. Όμως, νομίζω ότι κάνουμε σταθερά βήματα σε αυτή την κατεύθυνση. </w:t>
      </w:r>
    </w:p>
    <w:p w14:paraId="25CA9AF7"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Είναι πολύ σημαντική η οικειοθελής αποκάλυψη, το </w:t>
      </w:r>
      <w:r>
        <w:rPr>
          <w:rFonts w:eastAsia="Times New Roman" w:cs="Times New Roman"/>
          <w:szCs w:val="24"/>
          <w:lang w:val="en-US"/>
        </w:rPr>
        <w:t>VDI</w:t>
      </w:r>
      <w:r>
        <w:rPr>
          <w:rFonts w:eastAsia="Times New Roman" w:cs="Times New Roman"/>
          <w:szCs w:val="24"/>
        </w:rPr>
        <w:t>. Μπορεί να είναι μέχρι το 60% η φορολογία. Δεν είναι 60%, όπως</w:t>
      </w:r>
      <w:r>
        <w:rPr>
          <w:rFonts w:eastAsia="Times New Roman" w:cs="Times New Roman"/>
          <w:szCs w:val="24"/>
        </w:rPr>
        <w:t xml:space="preserve"> έχω ακούσει διάφορους να λένε όσο ήμουν εδώ. Νομίζω ότι είναι μ</w:t>
      </w:r>
      <w:r>
        <w:rPr>
          <w:rFonts w:eastAsia="Times New Roman" w:cs="Times New Roman"/>
          <w:szCs w:val="24"/>
        </w:rPr>
        <w:t>ί</w:t>
      </w:r>
      <w:r>
        <w:rPr>
          <w:rFonts w:eastAsia="Times New Roman" w:cs="Times New Roman"/>
          <w:szCs w:val="24"/>
        </w:rPr>
        <w:t xml:space="preserve">α τελευταία ευκαιρία για τον κόσμο να φέρει λεφτά πίσω. Πρέπει να ξέρουν αυτοί οι άνθρωποι ότι έχουμε επεξεργαστεί πολύ καλά λογισμικά πια, για να επεξεργαζόμαστε </w:t>
      </w:r>
      <w:r>
        <w:rPr>
          <w:rFonts w:eastAsia="Times New Roman" w:cs="Times New Roman"/>
          <w:szCs w:val="24"/>
        </w:rPr>
        <w:lastRenderedPageBreak/>
        <w:t xml:space="preserve">πολλές υποθέσεις την ημέρα, </w:t>
      </w:r>
      <w:r>
        <w:rPr>
          <w:rFonts w:eastAsia="Times New Roman" w:cs="Times New Roman"/>
          <w:szCs w:val="24"/>
        </w:rPr>
        <w:t xml:space="preserve">όχι λίγες υποθέσεις ανά μήνα. Άρα νομίζω ότι «υπάρχει και το καρότο και το μαστίγιο» για αυτούς τους ανθρώπους που έχουν κάνει φοροδιαφυγή. </w:t>
      </w:r>
    </w:p>
    <w:p w14:paraId="25CA9AF8"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Δεν επιτρέπουμε ελαφρύνσεις, εκτός από τη φοροδιαφυγή. Είναι σωστό να βρούμε μ</w:t>
      </w:r>
      <w:r>
        <w:rPr>
          <w:rFonts w:eastAsia="Times New Roman" w:cs="Times New Roman"/>
          <w:szCs w:val="24"/>
        </w:rPr>
        <w:t>ί</w:t>
      </w:r>
      <w:r>
        <w:rPr>
          <w:rFonts w:eastAsia="Times New Roman" w:cs="Times New Roman"/>
          <w:szCs w:val="24"/>
        </w:rPr>
        <w:t>α σωστή ισορροπία σε όλα αυτά τα μέτ</w:t>
      </w:r>
      <w:r>
        <w:rPr>
          <w:rFonts w:eastAsia="Times New Roman" w:cs="Times New Roman"/>
          <w:szCs w:val="24"/>
        </w:rPr>
        <w:t xml:space="preserve">ρα για να πάρουμε κάποια χρήματα, αλλά οι έντιμοι που είχαν αφήσει τα λεφτά τους εδώ, να μη νιώθουν κορόιδα. Ο κάθε νόμος που επηρεάζει την εθελούσια αποκάλυψη έχει αυτό το πρόβλημα. </w:t>
      </w:r>
    </w:p>
    <w:p w14:paraId="25CA9AF9"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Τώρα, αν την πλάστιγγα την κάναμε ακριβώς εκεί που πρέπει, υπάρχει πάντα</w:t>
      </w:r>
      <w:r>
        <w:rPr>
          <w:rFonts w:eastAsia="Times New Roman" w:cs="Times New Roman"/>
          <w:szCs w:val="24"/>
        </w:rPr>
        <w:t xml:space="preserve"> συζήτηση και μπορεί να μην το κάναμε. Όμως, η ουσία του προβλήματος είναι ότι δεν θέλουμε αμνηστία, δεν θέλουμε να βραβεύσουμε αυτούς που έβγαλαν τα λεφτά τους. Πρέπει να πληρώσουν ό,τι θα πλήρωναν αν είχαν αφήσει τα λεφτά τους μέσα. Όμως, κόβουμε ιδιαίτε</w:t>
      </w:r>
      <w:r>
        <w:rPr>
          <w:rFonts w:eastAsia="Times New Roman" w:cs="Times New Roman"/>
          <w:szCs w:val="24"/>
        </w:rPr>
        <w:t xml:space="preserve">ρα αυστηρές ποινές για να μπορούμε να κερδίσουμε και κάποια χρήματα, και με το «μαστίγιο» ότι οι ελεγκτικοί μηχανισμοί είναι σε θέση να μπορούν να </w:t>
      </w:r>
      <w:r>
        <w:rPr>
          <w:rFonts w:eastAsia="Times New Roman" w:cs="Times New Roman"/>
          <w:szCs w:val="24"/>
        </w:rPr>
        <w:lastRenderedPageBreak/>
        <w:t>απειλήσουν τους ανθρώπους που θα αποφασίσουν να μην πάρουν αυτή την ευκαιρία στο μέλλον.</w:t>
      </w:r>
    </w:p>
    <w:p w14:paraId="25CA9AFA"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Για τις κάρτες να πω</w:t>
      </w:r>
      <w:r>
        <w:rPr>
          <w:rFonts w:eastAsia="Times New Roman" w:cs="Times New Roman"/>
          <w:szCs w:val="24"/>
        </w:rPr>
        <w:t xml:space="preserve"> ότι είναι και αυτό μ</w:t>
      </w:r>
      <w:r>
        <w:rPr>
          <w:rFonts w:eastAsia="Times New Roman" w:cs="Times New Roman"/>
          <w:szCs w:val="24"/>
        </w:rPr>
        <w:t>ί</w:t>
      </w:r>
      <w:r>
        <w:rPr>
          <w:rFonts w:eastAsia="Times New Roman" w:cs="Times New Roman"/>
          <w:szCs w:val="24"/>
        </w:rPr>
        <w:t>α καινούργια παρέμβαση που χτίζει πάνω στην αυξημένη χρήση, που έχουμε έτσι και αλλιώς, των ηλεκτρονικών μέσων πληρωμής τα τελευταία χρόνια. Νομίζω ότι είναι μια πολύ σημαντική πρωτοβουλία.</w:t>
      </w:r>
    </w:p>
    <w:p w14:paraId="25CA9AFB"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Σας θυμίζω ότι και τα δύο αυτά μέτρα είναι α</w:t>
      </w:r>
      <w:r>
        <w:rPr>
          <w:rFonts w:eastAsia="Times New Roman" w:cs="Times New Roman"/>
          <w:szCs w:val="24"/>
        </w:rPr>
        <w:t xml:space="preserve">υτό που αποκαλούν οι θεσμοί μη παραμετρικά μέτρα, δηλαδή δεν συμμετέχουν στο χτίσιμο να πιάσει κάποιος τους δημοσιονομικούς στόχους για το 2018 ή το 2018 και πιο πέρα. Αυτό είναι το κακό νέο. Το καλό νέο είναι πως ό,τι κερδίζεις από αυτές τις παρεμβάσεις, </w:t>
      </w:r>
      <w:r>
        <w:rPr>
          <w:rFonts w:eastAsia="Times New Roman" w:cs="Times New Roman"/>
          <w:szCs w:val="24"/>
        </w:rPr>
        <w:t xml:space="preserve">είναι δικά σου χρήματα. </w:t>
      </w:r>
    </w:p>
    <w:p w14:paraId="25CA9AF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Έχουμε αποδείξει σε αυτή την Κυβέρνηση ότι εμείς θα τεντώσουμε όσο μπορούμε τα όρια της επιτήρησης για το καλό του ελληνικού λαού και για να διορθώσουμε τις αδικίες που έχουν γίνει στο παρελθόν. Αυτή είναι </w:t>
      </w:r>
      <w:r>
        <w:rPr>
          <w:rFonts w:eastAsia="Times New Roman" w:cs="Times New Roman"/>
          <w:szCs w:val="24"/>
        </w:rPr>
        <w:lastRenderedPageBreak/>
        <w:t>η υπόσχεση που έδωσε ο ΣΥ</w:t>
      </w:r>
      <w:r>
        <w:rPr>
          <w:rFonts w:eastAsia="Times New Roman" w:cs="Times New Roman"/>
          <w:szCs w:val="24"/>
        </w:rPr>
        <w:t>ΡΙΖΑ. Αυτή είναι η υπόσχεση που θα συνεχίζει να την τηρεί.</w:t>
      </w:r>
    </w:p>
    <w:p w14:paraId="25CA9AFD" w14:textId="77777777" w:rsidR="00054EB1" w:rsidRDefault="00375CE6">
      <w:pPr>
        <w:spacing w:after="0"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25CA9AFE" w14:textId="77777777" w:rsidR="00054EB1" w:rsidRDefault="00375CE6">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25CA9AFF" w14:textId="77777777" w:rsidR="00054EB1" w:rsidRDefault="00375CE6">
      <w:pPr>
        <w:spacing w:after="0" w:line="600" w:lineRule="auto"/>
        <w:ind w:firstLine="720"/>
        <w:jc w:val="both"/>
        <w:rPr>
          <w:rFonts w:eastAsia="Times New Roman"/>
          <w:szCs w:val="24"/>
        </w:rPr>
      </w:pPr>
      <w:r>
        <w:rPr>
          <w:rFonts w:eastAsia="Times New Roman"/>
          <w:szCs w:val="24"/>
        </w:rPr>
        <w:t>(Στο σημείο αυτό ο Υπουργός Οικονομικών κ.</w:t>
      </w:r>
      <w:r>
        <w:rPr>
          <w:rFonts w:eastAsia="Times New Roman" w:cs="Times New Roman"/>
          <w:szCs w:val="24"/>
        </w:rPr>
        <w:t xml:space="preserve"> </w:t>
      </w:r>
      <w:r>
        <w:rPr>
          <w:rFonts w:eastAsia="Times New Roman"/>
          <w:szCs w:val="24"/>
        </w:rPr>
        <w:t xml:space="preserve">Ευκλείδης </w:t>
      </w:r>
      <w:proofErr w:type="spellStart"/>
      <w:r>
        <w:rPr>
          <w:rFonts w:eastAsia="Times New Roman"/>
          <w:szCs w:val="24"/>
        </w:rPr>
        <w:t>Τσακαλώτος</w:t>
      </w:r>
      <w:proofErr w:type="spellEnd"/>
      <w:r>
        <w:rPr>
          <w:rFonts w:eastAsia="Times New Roman"/>
          <w:szCs w:val="24"/>
        </w:rPr>
        <w:t xml:space="preserve"> καταθέτει για τα Πρακτικά τις προαναφερθείσες νομοτεχνικές βελτιώσεις</w:t>
      </w:r>
      <w:r>
        <w:rPr>
          <w:rFonts w:eastAsia="Times New Roman"/>
          <w:szCs w:val="24"/>
        </w:rPr>
        <w:t>,</w:t>
      </w:r>
      <w:r>
        <w:rPr>
          <w:rFonts w:eastAsia="Times New Roman"/>
          <w:szCs w:val="24"/>
        </w:rPr>
        <w:t xml:space="preserve"> οι οποίες έχουν ως εξής:</w:t>
      </w:r>
    </w:p>
    <w:p w14:paraId="25CA9B00" w14:textId="77777777" w:rsidR="00054EB1" w:rsidRDefault="00375CE6">
      <w:pPr>
        <w:spacing w:after="0"/>
        <w:jc w:val="center"/>
        <w:rPr>
          <w:rFonts w:eastAsia="Times New Roman"/>
          <w:szCs w:val="24"/>
        </w:rPr>
      </w:pPr>
      <w:r>
        <w:rPr>
          <w:rFonts w:eastAsia="Times New Roman"/>
          <w:szCs w:val="24"/>
        </w:rPr>
        <w:t>ΑΛΛΑΓΗ ΣΕΛΙΔΑΣ</w:t>
      </w:r>
    </w:p>
    <w:p w14:paraId="25CA9B01" w14:textId="77777777" w:rsidR="00054EB1" w:rsidRDefault="00375CE6">
      <w:pPr>
        <w:spacing w:after="0"/>
        <w:jc w:val="center"/>
        <w:rPr>
          <w:rFonts w:eastAsia="Times New Roman" w:cs="Times New Roman"/>
          <w:szCs w:val="24"/>
        </w:rPr>
      </w:pPr>
      <w:r>
        <w:rPr>
          <w:rFonts w:eastAsia="Times New Roman" w:cs="Times New Roman"/>
          <w:szCs w:val="24"/>
        </w:rPr>
        <w:t>(Να μπουν οι σελ.276-281)</w:t>
      </w:r>
    </w:p>
    <w:p w14:paraId="25CA9B02" w14:textId="77777777" w:rsidR="00054EB1" w:rsidRDefault="00375CE6">
      <w:pPr>
        <w:spacing w:after="0"/>
        <w:jc w:val="center"/>
        <w:rPr>
          <w:rFonts w:eastAsia="Times New Roman" w:cs="Times New Roman"/>
          <w:szCs w:val="24"/>
        </w:rPr>
      </w:pPr>
      <w:r>
        <w:rPr>
          <w:rFonts w:eastAsia="Times New Roman" w:cs="Times New Roman"/>
          <w:szCs w:val="24"/>
        </w:rPr>
        <w:t>ΑΛΛΑΓΗ ΣΕΛΙΔΑΣ</w:t>
      </w:r>
    </w:p>
    <w:p w14:paraId="25CA9B03"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Κοινοβουλευτικός Εκπρόσωπος του Κομμουνιστικού Κόμματος Ελλάδας κ. </w:t>
      </w:r>
      <w:proofErr w:type="spellStart"/>
      <w:r>
        <w:rPr>
          <w:rFonts w:eastAsia="Times New Roman" w:cs="Times New Roman"/>
          <w:szCs w:val="24"/>
        </w:rPr>
        <w:t>Καραθανασόπουλος</w:t>
      </w:r>
      <w:proofErr w:type="spellEnd"/>
      <w:r>
        <w:rPr>
          <w:rFonts w:eastAsia="Times New Roman" w:cs="Times New Roman"/>
          <w:szCs w:val="24"/>
        </w:rPr>
        <w:t xml:space="preserve">. </w:t>
      </w:r>
    </w:p>
    <w:p w14:paraId="25CA9B04" w14:textId="77777777" w:rsidR="00054EB1" w:rsidRDefault="00375CE6">
      <w:pPr>
        <w:spacing w:after="0" w:line="600" w:lineRule="auto"/>
        <w:ind w:firstLine="720"/>
        <w:jc w:val="both"/>
        <w:rPr>
          <w:rFonts w:eastAsia="Times New Roman" w:cs="Times New Roman"/>
          <w:bCs/>
          <w:szCs w:val="24"/>
        </w:rPr>
      </w:pPr>
      <w:r>
        <w:rPr>
          <w:rFonts w:eastAsia="Times New Roman" w:cs="Times New Roman"/>
          <w:szCs w:val="24"/>
        </w:rPr>
        <w:t xml:space="preserve">Θα ακολουθήσουν δύο Βουλευτές. Μετά θα μιλήσει η κ. </w:t>
      </w:r>
      <w:proofErr w:type="spellStart"/>
      <w:r>
        <w:rPr>
          <w:rFonts w:eastAsia="Times New Roman" w:cs="Times New Roman"/>
          <w:szCs w:val="24"/>
        </w:rPr>
        <w:t>Παπανάτσιου</w:t>
      </w:r>
      <w:proofErr w:type="spellEnd"/>
      <w:r>
        <w:rPr>
          <w:rFonts w:eastAsia="Times New Roman" w:cs="Times New Roman"/>
          <w:szCs w:val="24"/>
        </w:rPr>
        <w:t xml:space="preserve"> και ο κ. </w:t>
      </w:r>
      <w:proofErr w:type="spellStart"/>
      <w:r>
        <w:rPr>
          <w:rFonts w:eastAsia="Times New Roman" w:cs="Times New Roman"/>
          <w:szCs w:val="24"/>
        </w:rPr>
        <w:t>Μουζάλας</w:t>
      </w:r>
      <w:proofErr w:type="spellEnd"/>
      <w:r>
        <w:rPr>
          <w:rFonts w:eastAsia="Times New Roman" w:cs="Times New Roman"/>
          <w:szCs w:val="24"/>
        </w:rPr>
        <w:t xml:space="preserve"> για να υποστηρίξουν </w:t>
      </w:r>
      <w:r>
        <w:rPr>
          <w:rFonts w:eastAsia="Times New Roman" w:cs="Times New Roman"/>
          <w:bCs/>
          <w:szCs w:val="24"/>
        </w:rPr>
        <w:t xml:space="preserve">τροπολογίες. </w:t>
      </w:r>
      <w:r>
        <w:rPr>
          <w:rFonts w:eastAsia="Times New Roman" w:cs="Times New Roman"/>
          <w:bCs/>
          <w:szCs w:val="24"/>
        </w:rPr>
        <w:t>Θ</w:t>
      </w:r>
      <w:r>
        <w:rPr>
          <w:rFonts w:eastAsia="Times New Roman" w:cs="Times New Roman"/>
          <w:bCs/>
          <w:szCs w:val="24"/>
        </w:rPr>
        <w:t>α συνεχίσουμε μετά από τους Υπουργούς με ομιλητές.</w:t>
      </w:r>
    </w:p>
    <w:p w14:paraId="25CA9B05" w14:textId="77777777" w:rsidR="00054EB1" w:rsidRDefault="00375CE6">
      <w:pPr>
        <w:spacing w:after="0" w:line="600" w:lineRule="auto"/>
        <w:ind w:firstLine="720"/>
        <w:jc w:val="both"/>
        <w:rPr>
          <w:rFonts w:eastAsia="Times New Roman" w:cs="Times New Roman"/>
          <w:bCs/>
          <w:szCs w:val="24"/>
        </w:rPr>
      </w:pPr>
      <w:r>
        <w:rPr>
          <w:rFonts w:eastAsia="Times New Roman" w:cs="Times New Roman"/>
          <w:bCs/>
          <w:szCs w:val="24"/>
        </w:rPr>
        <w:lastRenderedPageBreak/>
        <w:t xml:space="preserve">Κύριε </w:t>
      </w:r>
      <w:proofErr w:type="spellStart"/>
      <w:r>
        <w:rPr>
          <w:rFonts w:eastAsia="Times New Roman" w:cs="Times New Roman"/>
          <w:bCs/>
          <w:szCs w:val="24"/>
        </w:rPr>
        <w:t>Καραθανασόπουλε</w:t>
      </w:r>
      <w:proofErr w:type="spellEnd"/>
      <w:r>
        <w:rPr>
          <w:rFonts w:eastAsia="Times New Roman" w:cs="Times New Roman"/>
          <w:bCs/>
          <w:szCs w:val="24"/>
        </w:rPr>
        <w:t>, έχετε τον λόγο.</w:t>
      </w:r>
    </w:p>
    <w:p w14:paraId="25CA9B06"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κύριε Πρόεδρ</w:t>
      </w:r>
      <w:r>
        <w:rPr>
          <w:rFonts w:eastAsia="Times New Roman" w:cs="Times New Roman"/>
          <w:szCs w:val="24"/>
        </w:rPr>
        <w:t>ε.</w:t>
      </w:r>
    </w:p>
    <w:p w14:paraId="25CA9B07"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πάντοτε μας εκπλήσσετε, δυσάρεστα όμως. </w:t>
      </w:r>
    </w:p>
    <w:p w14:paraId="25CA9B08"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Όχι πάντα. Υπερβολές!</w:t>
      </w:r>
    </w:p>
    <w:p w14:paraId="25CA9B09"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Πάντοτε, δυσάρεστα. </w:t>
      </w:r>
    </w:p>
    <w:p w14:paraId="25CA9B0A"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Τι καταιγισμός τροπολογιών είναι αυτός; </w:t>
      </w:r>
      <w:r>
        <w:rPr>
          <w:rFonts w:eastAsia="Times New Roman" w:cs="Times New Roman"/>
          <w:szCs w:val="24"/>
        </w:rPr>
        <w:t>Μ</w:t>
      </w:r>
      <w:r>
        <w:rPr>
          <w:rFonts w:eastAsia="Times New Roman" w:cs="Times New Roman"/>
          <w:szCs w:val="24"/>
        </w:rPr>
        <w:t xml:space="preserve">άλιστα τροπολογίες Υπουργείου, που αύριο </w:t>
      </w:r>
      <w:r>
        <w:rPr>
          <w:rFonts w:eastAsia="Times New Roman" w:cs="Times New Roman"/>
          <w:szCs w:val="24"/>
        </w:rPr>
        <w:t xml:space="preserve">έχει νομοσχέδιο. </w:t>
      </w:r>
      <w:r>
        <w:rPr>
          <w:rFonts w:eastAsia="Times New Roman" w:cs="Times New Roman"/>
          <w:szCs w:val="24"/>
        </w:rPr>
        <w:t>Τ</w:t>
      </w:r>
      <w:r>
        <w:rPr>
          <w:rFonts w:eastAsia="Times New Roman" w:cs="Times New Roman"/>
          <w:szCs w:val="24"/>
        </w:rPr>
        <w:t>ο φέρνει σήμερα με τη διαδικασία του κατεπείγοντος και αυτή είναι εκπρόθεσμη τροπολογία. Γιατί δεν τις φέρνετε στην αυριανή συζήτηση τις τροπολογίες αυτές για το πώς θα ρυθμιστούν οι εταιρείες πετρελαιοειδών, οι επιθεωρητές ενέργειας, αφο</w:t>
      </w:r>
      <w:r>
        <w:rPr>
          <w:rFonts w:eastAsia="Times New Roman" w:cs="Times New Roman"/>
          <w:szCs w:val="24"/>
        </w:rPr>
        <w:t xml:space="preserve">ύ αύριο θα συζητήσουμε  νομοσχέδιο του Υπουργείο Ενέργειας, Περιβάλλοντος και Χωροταξίας; Γιατί σήμερα όλες αυτές τις τροπολογίες; Γιατί ενώ </w:t>
      </w:r>
      <w:r>
        <w:rPr>
          <w:rFonts w:eastAsia="Times New Roman" w:cs="Times New Roman"/>
          <w:szCs w:val="24"/>
        </w:rPr>
        <w:lastRenderedPageBreak/>
        <w:t xml:space="preserve">έχει ξεκινήσει η συνεδρίαση, έρχονται και άλλες τροπολογίες άσχετες με τα θέματα που συζητάμε; </w:t>
      </w:r>
    </w:p>
    <w:p w14:paraId="25CA9B0B"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πό αυτήν την άποψη</w:t>
      </w:r>
      <w:r>
        <w:rPr>
          <w:rFonts w:eastAsia="Times New Roman" w:cs="Times New Roman"/>
          <w:szCs w:val="24"/>
        </w:rPr>
        <w:t xml:space="preserve"> υπάρχουν μ</w:t>
      </w:r>
      <w:r>
        <w:rPr>
          <w:rFonts w:eastAsia="Times New Roman" w:cs="Times New Roman"/>
          <w:szCs w:val="24"/>
        </w:rPr>
        <w:t>ί</w:t>
      </w:r>
      <w:r>
        <w:rPr>
          <w:rFonts w:eastAsia="Times New Roman" w:cs="Times New Roman"/>
          <w:szCs w:val="24"/>
        </w:rPr>
        <w:t>α σειρά ζητήματα πολύ σοβαρά σε αυτές τις τροπολογίες, κύριε Υπουργέ. Να ξεκινήσω από την τροπολογία με αριθμό 850, την τελευταία που κατατέθηκε, για τα Ελληνικά Αμυντικά Συστήματα. Γιατί το κάνετε αυτό; Γιατί πουλάτε τα περιουσιακά στοιχεία τη</w:t>
      </w:r>
      <w:r>
        <w:rPr>
          <w:rFonts w:eastAsia="Times New Roman" w:cs="Times New Roman"/>
          <w:szCs w:val="24"/>
        </w:rPr>
        <w:t xml:space="preserve">ς ΕΑΣ; Για να την εξυγιάνετε ή για να συρρικνώσετε τις δραστηριότητές της; </w:t>
      </w:r>
    </w:p>
    <w:p w14:paraId="25CA9B0C"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Για να πληρωθούν οι εργαζόμενοι. </w:t>
      </w:r>
    </w:p>
    <w:p w14:paraId="25CA9B0D"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Αφήστε το πρόσχημα «να πληρωθούν οι εργαζόμενοι», τώρα. </w:t>
      </w:r>
    </w:p>
    <w:p w14:paraId="25CA9B0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Συρρικνώνετε, λοι</w:t>
      </w:r>
      <w:r>
        <w:rPr>
          <w:rFonts w:eastAsia="Times New Roman" w:cs="Times New Roman"/>
          <w:szCs w:val="24"/>
        </w:rPr>
        <w:t xml:space="preserve">πόν, τη δραστηριότητα της εταιρείας, πουλάτε περιουσιακά στοιχεία με πρόσχημα να πληρωθούν οι εργαζόμενοι; Μα, τόσα </w:t>
      </w:r>
      <w:r>
        <w:rPr>
          <w:rFonts w:eastAsia="Times New Roman" w:cs="Times New Roman"/>
          <w:szCs w:val="24"/>
        </w:rPr>
        <w:lastRenderedPageBreak/>
        <w:t xml:space="preserve">κονδύλια δαπανάτε. Πήρατε και τα εύσημα από τον Ομπάμα ότι δαπανάει η Ελλάδα το 2% για «αμυντικές» δαπάνες. Γιατί από αυτό το 2% -που είναι </w:t>
      </w:r>
      <w:r>
        <w:rPr>
          <w:rFonts w:eastAsia="Times New Roman" w:cs="Times New Roman"/>
          <w:szCs w:val="24"/>
        </w:rPr>
        <w:t xml:space="preserve">τεράστιο ποσό- δεν δίνετε για να πληρωθούν οι εργαζόμενοι, να αναβαθμιστούν τα Ελληνικά Αμυντικά Συστήματα, αλλά τα συρρικνώνετε και πουλάτε; </w:t>
      </w:r>
      <w:r>
        <w:rPr>
          <w:rFonts w:eastAsia="Times New Roman" w:cs="Times New Roman"/>
          <w:szCs w:val="24"/>
        </w:rPr>
        <w:t>Π</w:t>
      </w:r>
      <w:r>
        <w:rPr>
          <w:rFonts w:eastAsia="Times New Roman" w:cs="Times New Roman"/>
          <w:szCs w:val="24"/>
        </w:rPr>
        <w:t>οιος είναι ο αγοραστής και γιατί του το δίνετε καθαρό το οικόπεδο; Ποιος ενδιαφέρθηκε; Για ποιο σκοπό ενδιαφέρετα</w:t>
      </w:r>
      <w:r>
        <w:rPr>
          <w:rFonts w:eastAsia="Times New Roman" w:cs="Times New Roman"/>
          <w:szCs w:val="24"/>
        </w:rPr>
        <w:t xml:space="preserve">ι να επενδύσει; Εμείς λέμε καθαρά ότι αυτή η τροπολογία είναι καταδικαστέα τροπολογία. </w:t>
      </w:r>
    </w:p>
    <w:p w14:paraId="25CA9B0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Αντί, λοιπόν, να αναβαθμιστούν τα ΕΑΣ, να μπορέσουν να παίξουν έναν ρόλο, εσείς στα πλαίσια της πολιτικής της Ευρωπαϊκής Ένωσης και του τεράστιου ανταγωνισμού που μπορε</w:t>
      </w:r>
      <w:r>
        <w:rPr>
          <w:rFonts w:eastAsia="Times New Roman" w:cs="Times New Roman"/>
          <w:szCs w:val="24"/>
        </w:rPr>
        <w:t xml:space="preserve">ί να υπάρχει με μεγάλες εταιρείες παραγωγής οπλικών συστημάτων, τα υποβαθμίζετε, τα συρρικνώνετε και στο τέλος θα πάνε για λουκέτο με τη διαδικασία αυτή. </w:t>
      </w:r>
    </w:p>
    <w:p w14:paraId="25CA9B10"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Άρα εμάς η γνώμη μας είναι ότι από την τροπολογία με αριθμό 850 πρέπει να αποσύρετε την παράγραφο 2 τ</w:t>
      </w:r>
      <w:r>
        <w:rPr>
          <w:rFonts w:eastAsia="Times New Roman" w:cs="Times New Roman"/>
          <w:szCs w:val="24"/>
        </w:rPr>
        <w:t xml:space="preserve">ου άρθρου 1 της τροπολογίας, </w:t>
      </w:r>
      <w:r>
        <w:rPr>
          <w:rFonts w:eastAsia="Times New Roman" w:cs="Times New Roman"/>
          <w:szCs w:val="24"/>
        </w:rPr>
        <w:lastRenderedPageBreak/>
        <w:t>που μιλάει για εκποίηση περιουσιακών στοιχείων των Ελληνικών Αμυντικών Συστημάτων. Το ένα είναι αυτό.</w:t>
      </w:r>
    </w:p>
    <w:p w14:paraId="25CA9B11"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Δεύτερο ζήτημα: Τροπολογία με αριθμό 849. Γιατί της δίνετε αναδρομική ισχύ; Εμείς δεν μπορούμε να καταλάβουμε τι θέλετε να ρυ</w:t>
      </w:r>
      <w:r>
        <w:rPr>
          <w:rFonts w:eastAsia="Times New Roman" w:cs="Times New Roman"/>
          <w:szCs w:val="24"/>
        </w:rPr>
        <w:t xml:space="preserve">θμίσετε με αυτή την τροπολογία. </w:t>
      </w:r>
      <w:r>
        <w:rPr>
          <w:rFonts w:eastAsia="Times New Roman" w:cs="Times New Roman"/>
          <w:szCs w:val="24"/>
        </w:rPr>
        <w:t>Τ</w:t>
      </w:r>
      <w:r>
        <w:rPr>
          <w:rFonts w:eastAsia="Times New Roman" w:cs="Times New Roman"/>
          <w:szCs w:val="24"/>
        </w:rPr>
        <w:t xml:space="preserve">ης δίνετε μάλιστα και αναδρομική ισχύ για το αν θα συμψηφίζονται ή όχι οι ζημιές από 1-1-2014; Γιατί αυτή η αναδρομική ισχύς και να μην είναι από τώρα που ψηφίζεται, εάν είναι επ’ </w:t>
      </w:r>
      <w:proofErr w:type="spellStart"/>
      <w:r>
        <w:rPr>
          <w:rFonts w:eastAsia="Times New Roman" w:cs="Times New Roman"/>
          <w:szCs w:val="24"/>
        </w:rPr>
        <w:t>ωφελεία</w:t>
      </w:r>
      <w:proofErr w:type="spellEnd"/>
      <w:r>
        <w:rPr>
          <w:rFonts w:eastAsia="Times New Roman" w:cs="Times New Roman"/>
          <w:szCs w:val="24"/>
        </w:rPr>
        <w:t>; Τι θέλετε να κάνετε; Γιατί δεν βγα</w:t>
      </w:r>
      <w:r>
        <w:rPr>
          <w:rFonts w:eastAsia="Times New Roman" w:cs="Times New Roman"/>
          <w:szCs w:val="24"/>
        </w:rPr>
        <w:t>ίνει νόημα από τη διατύπωση που έχετε κάνει στη συγκεκριμένη τροπολογία και πολύ περισσότερο γεννά ερωτηματικά γιατί από 1-1-2014 να έχει αναδρομική ισχύ.</w:t>
      </w:r>
    </w:p>
    <w:p w14:paraId="25CA9B12"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Το ίδιο ζήτημα έχουμε με την τροπολογία η οποία είναι –πώς να το πω;- προκλητική. Είναι η τροπολογία </w:t>
      </w:r>
      <w:r>
        <w:rPr>
          <w:rFonts w:eastAsia="Times New Roman" w:cs="Times New Roman"/>
          <w:szCs w:val="24"/>
        </w:rPr>
        <w:t xml:space="preserve">για τον ΕΟΤ που μπορεί να συνάπτει απευθείας συμβάσεις. Από πού και ως πού; Γιατί δεν μας φτάνει η περίοδος για να διαφημιστεί ο ελληνικός τουρισμός; Ας είχε κάνει νωρίτερα τους σχεδιασμούς. Γιατί, λοιπόν, από το παράθυρο να μπορεί ο ΕΟΤ να </w:t>
      </w:r>
      <w:r>
        <w:rPr>
          <w:rFonts w:eastAsia="Times New Roman" w:cs="Times New Roman"/>
          <w:szCs w:val="24"/>
        </w:rPr>
        <w:lastRenderedPageBreak/>
        <w:t>κάνει απευθείας</w:t>
      </w:r>
      <w:r>
        <w:rPr>
          <w:rFonts w:eastAsia="Times New Roman" w:cs="Times New Roman"/>
          <w:szCs w:val="24"/>
        </w:rPr>
        <w:t xml:space="preserve"> συμβάσεις και προμήθειες για το διαφημιστικό πακέτο, όταν είναι τεράστια κονδύλια αυτά; Αυτή είναι η διαφάνεια; Αυτή είναι η πάταξη της διαφθοράς και της διαπλοκής; Ή δημιουργούμε νέα στρώματα διαπλοκής στο όνομα του επείγοντος χαρακτήρα και πάτε όλα και </w:t>
      </w:r>
      <w:r>
        <w:rPr>
          <w:rFonts w:eastAsia="Times New Roman" w:cs="Times New Roman"/>
          <w:szCs w:val="24"/>
        </w:rPr>
        <w:t xml:space="preserve">τα περνάτε με απευθείας αναθέσεις και στον ΕΟΤ; Παλαιότερα ήταν για τους πρόσφυγες και μετανάστες, τώρα για τον ΕΟΤ και η ζωή συνεχίζεται, το ίδιο βιολί. </w:t>
      </w:r>
    </w:p>
    <w:p w14:paraId="25CA9B13"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πό αυτή την άποψη, εμείς λέμε καθαρά ότι το συγκεκριμένο νομοσχέδιο έχει χαρακτηριστικά πολύ συγκεκρ</w:t>
      </w:r>
      <w:r>
        <w:rPr>
          <w:rFonts w:eastAsia="Times New Roman" w:cs="Times New Roman"/>
          <w:szCs w:val="24"/>
        </w:rPr>
        <w:t>ιμένα, κύριε Υπουργέ. Είναι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δεύτερης αξιολόγησης και είναι εξόχως αντιλαϊκό νομοσχέδιο -εξόχως αντιλαϊκό!- και για την πτωχευτική διαδικασία. Γιατί, επίσης, τι κάνετε; Βάζετε τις τράπεζες θεματοφύλακα της όλης πτωχευτικής διαδικασίας, αυτές</w:t>
      </w:r>
      <w:r>
        <w:rPr>
          <w:rFonts w:eastAsia="Times New Roman" w:cs="Times New Roman"/>
          <w:szCs w:val="24"/>
        </w:rPr>
        <w:t xml:space="preserve"> θα μπορέσουν να εξασφαλίσουν ένα μεγαλύτερο κομμάτι των πτωχευμένων επιχειρήσεων και διευκολύνετε έτσι τις εξαγορές και τις συγχωνεύσεις. </w:t>
      </w:r>
    </w:p>
    <w:p w14:paraId="25CA9B14"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Β</w:t>
      </w:r>
      <w:r>
        <w:rPr>
          <w:rFonts w:eastAsia="Times New Roman" w:cs="Times New Roman"/>
          <w:szCs w:val="24"/>
        </w:rPr>
        <w:t>εβαίως, κα</w:t>
      </w:r>
      <w:r>
        <w:rPr>
          <w:rFonts w:eastAsia="Times New Roman" w:cs="Times New Roman"/>
          <w:szCs w:val="24"/>
        </w:rPr>
        <w:t>μ</w:t>
      </w:r>
      <w:r>
        <w:rPr>
          <w:rFonts w:eastAsia="Times New Roman" w:cs="Times New Roman"/>
          <w:szCs w:val="24"/>
        </w:rPr>
        <w:t>μία διασφάλιση για τους εργαζόμενους αυτών των επιχειρήσεων, που είναι υπό πτώχευση, να πληρωθούν τα δεδ</w:t>
      </w:r>
      <w:r>
        <w:rPr>
          <w:rFonts w:eastAsia="Times New Roman" w:cs="Times New Roman"/>
          <w:szCs w:val="24"/>
        </w:rPr>
        <w:t xml:space="preserve">ουλευμένα τους, γιατί πρώτα πάνε οι τράπεζες και αρπάζουν και μετά το κράτος και άμα περισσέψει, θα πάνε και στους εργαζόμενους. Άρα λοιπόν, ένα ζήτημα είναι αυτό. </w:t>
      </w:r>
    </w:p>
    <w:p w14:paraId="25CA9B15" w14:textId="77777777" w:rsidR="00054EB1" w:rsidRDefault="00375CE6">
      <w:pPr>
        <w:spacing w:after="0" w:line="600" w:lineRule="auto"/>
        <w:ind w:firstLine="720"/>
        <w:jc w:val="both"/>
        <w:rPr>
          <w:rFonts w:eastAsia="Times New Roman"/>
          <w:szCs w:val="24"/>
        </w:rPr>
      </w:pPr>
      <w:r>
        <w:rPr>
          <w:rFonts w:eastAsia="Times New Roman"/>
          <w:szCs w:val="24"/>
        </w:rPr>
        <w:t>Δεύτερο ζήτημα. Πανηγυρίζατε λίγο πριν για την εθελοντική συμμόρφωση αυτών που κάνουν φοροδ</w:t>
      </w:r>
      <w:r>
        <w:rPr>
          <w:rFonts w:eastAsia="Times New Roman"/>
          <w:szCs w:val="24"/>
        </w:rPr>
        <w:t>ιαφυγή. Αντί, λοιπόν, εδώ πέρα να προσπαθήσετε να κατάσχετε τα περιουσιακά τους στοιχεία, τους επιβραβεύετε και από πάνω.</w:t>
      </w:r>
    </w:p>
    <w:p w14:paraId="25CA9B16" w14:textId="77777777" w:rsidR="00054EB1" w:rsidRDefault="00375CE6">
      <w:pPr>
        <w:spacing w:after="0" w:line="600" w:lineRule="auto"/>
        <w:ind w:firstLine="720"/>
        <w:jc w:val="both"/>
        <w:rPr>
          <w:rFonts w:eastAsia="Times New Roman"/>
          <w:szCs w:val="24"/>
        </w:rPr>
      </w:pPr>
      <w:r>
        <w:rPr>
          <w:rFonts w:eastAsia="Times New Roman"/>
          <w:szCs w:val="24"/>
        </w:rPr>
        <w:t>Βεβαίως, δεν θέλω να μιλήσω για τη Χρυσή Αυγή, που είδε μαυραγορίτες εκεί πέρα και έσπευσε να υποστηρίξει αυτούς τους σύγχρονους μαυρα</w:t>
      </w:r>
      <w:r>
        <w:rPr>
          <w:rFonts w:eastAsia="Times New Roman"/>
          <w:szCs w:val="24"/>
        </w:rPr>
        <w:t>γορίτες. Πλήρη αμνήστευση και πλήρη νομιμοποίηση των παράνομων εσόδων που έχουν και εσείς τώρα πανηγυρίζετε, γιατί θα πληρώσουν τον φόρο που τους αναλογεί εάν τα είχαν δηλώσει; Κι όλα αυτά τα χρόνια, δηλαδή, δεν κέρδισαν; Ουσιαστικά αμνήστευση δεν είναι αυ</w:t>
      </w:r>
      <w:r>
        <w:rPr>
          <w:rFonts w:eastAsia="Times New Roman"/>
          <w:szCs w:val="24"/>
        </w:rPr>
        <w:t xml:space="preserve">τό το πράγμα </w:t>
      </w:r>
      <w:r>
        <w:rPr>
          <w:rFonts w:eastAsia="Times New Roman"/>
          <w:szCs w:val="24"/>
        </w:rPr>
        <w:lastRenderedPageBreak/>
        <w:t xml:space="preserve">για περιπτώσεις φοροδιαφυγής, λαθρεμπορίου, ξεπλύματος μαύρου χρήματος και όλα τα υπόλοιπα; </w:t>
      </w:r>
      <w:r>
        <w:rPr>
          <w:rFonts w:eastAsia="Times New Roman"/>
          <w:szCs w:val="24"/>
        </w:rPr>
        <w:t>Σ</w:t>
      </w:r>
      <w:r>
        <w:rPr>
          <w:rFonts w:eastAsia="Times New Roman"/>
          <w:szCs w:val="24"/>
        </w:rPr>
        <w:t>ε αυτούς δίνετε αμνηστία, επί της ουσίας;</w:t>
      </w:r>
    </w:p>
    <w:p w14:paraId="25CA9B17" w14:textId="77777777" w:rsidR="00054EB1" w:rsidRDefault="00375CE6">
      <w:pPr>
        <w:spacing w:after="0" w:line="600" w:lineRule="auto"/>
        <w:ind w:firstLine="720"/>
        <w:jc w:val="both"/>
        <w:rPr>
          <w:rFonts w:eastAsia="Times New Roman"/>
          <w:szCs w:val="24"/>
        </w:rPr>
      </w:pPr>
      <w:r>
        <w:rPr>
          <w:rFonts w:eastAsia="Times New Roman"/>
          <w:szCs w:val="24"/>
        </w:rPr>
        <w:t xml:space="preserve">Τρίτη πλευρά. Το πλαστικό χρήμα ποιους εξυπηρετεί; Θα πατάξει τη φοροδιαφυγή; Πιάστε τα μεγάλα ψάρια, τα οποία κάνουν τις τριγωνικές συναλλαγές, που έχουν χρήματα στους φορολογικούς παραδείσους, φορολογείστε το μεγάλο κεφάλαιο και αφήστε τη </w:t>
      </w:r>
      <w:proofErr w:type="spellStart"/>
      <w:r>
        <w:rPr>
          <w:rFonts w:eastAsia="Times New Roman"/>
          <w:szCs w:val="24"/>
        </w:rPr>
        <w:t>λιανομαρίδα</w:t>
      </w:r>
      <w:proofErr w:type="spellEnd"/>
      <w:r>
        <w:rPr>
          <w:rFonts w:eastAsia="Times New Roman"/>
          <w:szCs w:val="24"/>
        </w:rPr>
        <w:t xml:space="preserve"> την</w:t>
      </w:r>
      <w:r>
        <w:rPr>
          <w:rFonts w:eastAsia="Times New Roman"/>
          <w:szCs w:val="24"/>
        </w:rPr>
        <w:t xml:space="preserve"> οποία πάτε να τσακίσετε. Γιατί επί της ουσίας συγκέντρωση στην αγορά δεν θα γίνει με αυτό το πράγμα; Γιατί ένας μικρός με τις προμήθειες που παίρνουν οι τράπεζες, δεν μπορεί να βάλει τα </w:t>
      </w:r>
      <w:r>
        <w:rPr>
          <w:rFonts w:eastAsia="Times New Roman"/>
          <w:szCs w:val="24"/>
          <w:lang w:val="en-US"/>
        </w:rPr>
        <w:t>POS</w:t>
      </w:r>
      <w:r>
        <w:rPr>
          <w:rFonts w:eastAsia="Times New Roman"/>
          <w:szCs w:val="24"/>
        </w:rPr>
        <w:t xml:space="preserve">. Γιατί δεν μειώνετε τις προμήθειες στις τράπεζες; Βάλτε ρητά ότι </w:t>
      </w:r>
      <w:r>
        <w:rPr>
          <w:rFonts w:eastAsia="Times New Roman"/>
          <w:szCs w:val="24"/>
        </w:rPr>
        <w:t>για ορισμένες κατηγορίες, μέχρι ένα πλαφόν, καταργείται η προμήθεια στις τράπεζες. Γιατί δεν το λέτε αυτό;  Να είναι για αυτούς οι οποίοι έχουν το ψιλικατζίδικο, το περίπτερο, τον φούρνο, το μπακάλικο να μην πληρώνουν προμήθειες. Άμα, λοιπόν, έχουν ένα ποσ</w:t>
      </w:r>
      <w:r>
        <w:rPr>
          <w:rFonts w:eastAsia="Times New Roman"/>
          <w:szCs w:val="24"/>
        </w:rPr>
        <w:t xml:space="preserve">οστό κέρδους 5%-6% ή και ζημιά και τους βάζετε και να πληρώνουν και προμήθεια από πάνω στις τράπεζες για αυτές τις συναλλαγές, </w:t>
      </w:r>
      <w:r>
        <w:rPr>
          <w:rFonts w:eastAsia="Times New Roman"/>
          <w:szCs w:val="24"/>
        </w:rPr>
        <w:lastRenderedPageBreak/>
        <w:t xml:space="preserve">δεν κάνουμε τίποτα. </w:t>
      </w:r>
      <w:r>
        <w:rPr>
          <w:rFonts w:eastAsia="Times New Roman"/>
          <w:szCs w:val="24"/>
        </w:rPr>
        <w:t>Α</w:t>
      </w:r>
      <w:r>
        <w:rPr>
          <w:rFonts w:eastAsia="Times New Roman"/>
          <w:szCs w:val="24"/>
        </w:rPr>
        <w:t>πό την άλλη μεριά, κρατάτε δεσμευμένα τα χρήματα μέσα στις τράπεζες για να μπορούν να τα αξιοποιήσουν όπως θ</w:t>
      </w:r>
      <w:r>
        <w:rPr>
          <w:rFonts w:eastAsia="Times New Roman"/>
          <w:szCs w:val="24"/>
        </w:rPr>
        <w:t>έλουν.</w:t>
      </w:r>
    </w:p>
    <w:p w14:paraId="25CA9B18" w14:textId="77777777" w:rsidR="00054EB1" w:rsidRDefault="00375CE6">
      <w:pPr>
        <w:spacing w:after="0" w:line="600" w:lineRule="auto"/>
        <w:ind w:firstLine="720"/>
        <w:jc w:val="both"/>
        <w:rPr>
          <w:rFonts w:eastAsia="Times New Roman"/>
          <w:szCs w:val="24"/>
        </w:rPr>
      </w:pPr>
      <w:r>
        <w:rPr>
          <w:rFonts w:eastAsia="Times New Roman"/>
          <w:szCs w:val="24"/>
        </w:rPr>
        <w:t>Άρα και με το πλαστικό χρήμα συγκέντρωση στην αγορά θέλετε να κάνετε, να πεταχτούν βίαια αυτοί οι οποίοι δεν αντέχουν και δεν θα μπορούν να αντέχουν. Γιατί, βεβαίως, τα μεγάλα σο</w:t>
      </w:r>
      <w:r>
        <w:rPr>
          <w:rFonts w:eastAsia="Times New Roman"/>
          <w:szCs w:val="24"/>
        </w:rPr>
        <w:t>υ</w:t>
      </w:r>
      <w:r>
        <w:rPr>
          <w:rFonts w:eastAsia="Times New Roman"/>
          <w:szCs w:val="24"/>
        </w:rPr>
        <w:t>περ</w:t>
      </w:r>
      <w:r>
        <w:rPr>
          <w:rFonts w:eastAsia="Times New Roman"/>
          <w:szCs w:val="24"/>
        </w:rPr>
        <w:t>μ</w:t>
      </w:r>
      <w:r>
        <w:rPr>
          <w:rFonts w:eastAsia="Times New Roman"/>
          <w:szCs w:val="24"/>
        </w:rPr>
        <w:t>άρκετ, τα πολυκαταστήματα και όλα αυτά δεν έχουν κανένα απολύτως π</w:t>
      </w:r>
      <w:r>
        <w:rPr>
          <w:rFonts w:eastAsia="Times New Roman"/>
          <w:szCs w:val="24"/>
        </w:rPr>
        <w:t>ρόβλημα και κλείνουν και ειδικές συμφωνίες με τις τράπεζες για τη λογική της προμήθειας. Ο μικρός, όμως, δεν έχει αυτή τη δυνατότητα να το κάνει. Βάλτε το, λοιπόν, ρητά ότι απαλλάσσεται από έναν τζίρο και κάτω η προμήθεια στην τράπεζα, για να στηρίξετε τον</w:t>
      </w:r>
      <w:r>
        <w:rPr>
          <w:rFonts w:eastAsia="Times New Roman"/>
          <w:szCs w:val="24"/>
        </w:rPr>
        <w:t xml:space="preserve"> επαγγελματία, τον αυτοαπασχολούμενο, το μπακάλικο της γειτονιάς. Τα σο</w:t>
      </w:r>
      <w:r>
        <w:rPr>
          <w:rFonts w:eastAsia="Times New Roman"/>
          <w:szCs w:val="24"/>
        </w:rPr>
        <w:t>υ</w:t>
      </w:r>
      <w:r>
        <w:rPr>
          <w:rFonts w:eastAsia="Times New Roman"/>
          <w:szCs w:val="24"/>
        </w:rPr>
        <w:t xml:space="preserve">περμάρκετ μπορούν να το κάνουν μόνα τους, γιατί είναι ελεύθερα να καθορίσουν τι προμήθεια θα πληρώσουν, ο επαγγελματίας, όμως, δεν μπορεί αυτό το πράγμα. Άρα για ποιον δουλεύετε τώρα; </w:t>
      </w:r>
      <w:r>
        <w:rPr>
          <w:rFonts w:eastAsia="Times New Roman"/>
          <w:szCs w:val="24"/>
        </w:rPr>
        <w:t xml:space="preserve">Για τις πολυεθνικές, τα πολυκαταστήματα και τις τράπεζες. </w:t>
      </w:r>
      <w:r>
        <w:rPr>
          <w:rFonts w:eastAsia="Times New Roman"/>
          <w:szCs w:val="24"/>
        </w:rPr>
        <w:t>Θ</w:t>
      </w:r>
      <w:r>
        <w:rPr>
          <w:rFonts w:eastAsia="Times New Roman"/>
          <w:szCs w:val="24"/>
        </w:rPr>
        <w:t xml:space="preserve">α </w:t>
      </w:r>
      <w:r>
        <w:rPr>
          <w:rFonts w:eastAsia="Times New Roman"/>
          <w:szCs w:val="24"/>
        </w:rPr>
        <w:lastRenderedPageBreak/>
        <w:t>είναι ένα ακόμη μεγαλύτερο πλήγμα για τους επαγγελματίες και τους αυτοαπασχολούμενους. Από αυτήν την άποψη, εμείς το λέμε.</w:t>
      </w:r>
    </w:p>
    <w:p w14:paraId="25CA9B19" w14:textId="77777777" w:rsidR="00054EB1" w:rsidRDefault="00375CE6">
      <w:pPr>
        <w:spacing w:after="0" w:line="600" w:lineRule="auto"/>
        <w:ind w:firstLine="720"/>
        <w:jc w:val="both"/>
        <w:rPr>
          <w:rFonts w:eastAsia="Times New Roman"/>
          <w:szCs w:val="24"/>
        </w:rPr>
      </w:pPr>
      <w:r>
        <w:rPr>
          <w:rFonts w:eastAsia="Times New Roman"/>
          <w:szCs w:val="24"/>
        </w:rPr>
        <w:t>Και το τελευταίο ζήτημα το οποίο θέλαμε να θίξουμε εδώ πέρα -</w:t>
      </w:r>
      <w:r>
        <w:rPr>
          <w:rFonts w:eastAsia="Times New Roman"/>
          <w:szCs w:val="24"/>
        </w:rPr>
        <w:t xml:space="preserve"> </w:t>
      </w:r>
      <w:r>
        <w:rPr>
          <w:rFonts w:eastAsia="Times New Roman"/>
          <w:szCs w:val="24"/>
        </w:rPr>
        <w:t>και ολοκλη</w:t>
      </w:r>
      <w:r>
        <w:rPr>
          <w:rFonts w:eastAsia="Times New Roman"/>
          <w:szCs w:val="24"/>
        </w:rPr>
        <w:t>ρώνω, κύριε Πρόεδρε</w:t>
      </w:r>
      <w:r>
        <w:rPr>
          <w:rFonts w:eastAsia="Times New Roman"/>
          <w:szCs w:val="24"/>
        </w:rPr>
        <w:t xml:space="preserve"> </w:t>
      </w:r>
      <w:r>
        <w:rPr>
          <w:rFonts w:eastAsia="Times New Roman"/>
          <w:szCs w:val="24"/>
        </w:rPr>
        <w:t xml:space="preserve">- είναι το ζήτημα με τα </w:t>
      </w:r>
      <w:r>
        <w:rPr>
          <w:rFonts w:eastAsia="Times New Roman"/>
          <w:szCs w:val="24"/>
        </w:rPr>
        <w:t>καζίν</w:t>
      </w:r>
      <w:r>
        <w:rPr>
          <w:rFonts w:eastAsia="Times New Roman"/>
          <w:szCs w:val="24"/>
        </w:rPr>
        <w:t>α</w:t>
      </w:r>
      <w:r>
        <w:rPr>
          <w:rFonts w:eastAsia="Times New Roman"/>
          <w:szCs w:val="24"/>
        </w:rPr>
        <w:t>.</w:t>
      </w:r>
      <w:r>
        <w:rPr>
          <w:rFonts w:eastAsia="Times New Roman"/>
          <w:szCs w:val="24"/>
        </w:rPr>
        <w:t xml:space="preserve"> Βεβαίως έχετε βαλθεί να κάνετε τη χώρα καζίνο παντού, καζίνο και στο Ελληνικό για να είναι ελκυστική η επένδυση, καζίνο και στην Πάρνηθα η μεταφορά.</w:t>
      </w:r>
    </w:p>
    <w:p w14:paraId="25CA9B1A" w14:textId="77777777" w:rsidR="00054EB1" w:rsidRDefault="00375CE6">
      <w:pPr>
        <w:spacing w:after="0" w:line="600" w:lineRule="auto"/>
        <w:ind w:firstLine="720"/>
        <w:jc w:val="both"/>
        <w:rPr>
          <w:rFonts w:eastAsia="Times New Roman"/>
          <w:szCs w:val="24"/>
        </w:rPr>
      </w:pPr>
      <w:r>
        <w:rPr>
          <w:rFonts w:eastAsia="Times New Roman"/>
          <w:szCs w:val="24"/>
        </w:rPr>
        <w:t xml:space="preserve">Εμάς δεν μας απασχολεί αυτό. Εμείς λέμε ότι πρέπει να </w:t>
      </w:r>
      <w:r>
        <w:rPr>
          <w:rFonts w:eastAsia="Times New Roman"/>
          <w:szCs w:val="24"/>
        </w:rPr>
        <w:t>καταργηθεί αυτή η δραστηριότητα, γιατί είναι παρασιτική δραστηριότητα. Αυτό το οποίο πρέπει να γίνει σε αυτή τη φάση, κι εμείς αυτό θέλουμε να θίξουμε, είναι ότι πρέπει να διασφαλιστούν οι εργαζόμενοι, μέχρι να μπορέσουν να απασχοληθούν σε άλλες δραστηριότ</w:t>
      </w:r>
      <w:r>
        <w:rPr>
          <w:rFonts w:eastAsia="Times New Roman"/>
          <w:szCs w:val="24"/>
        </w:rPr>
        <w:t xml:space="preserve">ητες. Και επιμένουμε στην κατάργηση αυτού του παρασιτισμού και όχι στη γενίκευσή του. Τουλάχιστον φροντίστε να διασφαλιστούν οι εργαζόμενοι στα </w:t>
      </w:r>
      <w:r>
        <w:rPr>
          <w:rFonts w:eastAsia="Times New Roman"/>
          <w:szCs w:val="24"/>
        </w:rPr>
        <w:t>καζίν</w:t>
      </w:r>
      <w:r>
        <w:rPr>
          <w:rFonts w:eastAsia="Times New Roman"/>
          <w:szCs w:val="24"/>
        </w:rPr>
        <w:t>α</w:t>
      </w:r>
      <w:r>
        <w:rPr>
          <w:rFonts w:eastAsia="Times New Roman"/>
          <w:szCs w:val="24"/>
        </w:rPr>
        <w:t xml:space="preserve"> και οι ανάγκες οι οποίες έχουν.</w:t>
      </w:r>
    </w:p>
    <w:p w14:paraId="25CA9B1B" w14:textId="77777777" w:rsidR="00054EB1" w:rsidRDefault="00375CE6">
      <w:pPr>
        <w:spacing w:after="0" w:line="600" w:lineRule="auto"/>
        <w:ind w:firstLine="720"/>
        <w:jc w:val="both"/>
        <w:rPr>
          <w:rFonts w:eastAsia="Times New Roman"/>
          <w:szCs w:val="24"/>
        </w:rPr>
      </w:pPr>
      <w:r>
        <w:rPr>
          <w:rFonts w:eastAsia="Times New Roman"/>
          <w:szCs w:val="24"/>
        </w:rPr>
        <w:lastRenderedPageBreak/>
        <w:t>Με αυτά, κύριε Πρόεδρε, κλείνω. Είπαμε και στην αρχή ότι επί της αρχής δε</w:t>
      </w:r>
      <w:r>
        <w:rPr>
          <w:rFonts w:eastAsia="Times New Roman"/>
          <w:szCs w:val="24"/>
        </w:rPr>
        <w:t>ν το ψηφίσαμε και τα περισσότερα άρθρα θα τα καταψηφίσουμε. Σε ορισμένα θα διαφοροποιήσουμε τη στάση μας, ανάλογα με τις ιδιαίτερες συνθήκες.</w:t>
      </w:r>
    </w:p>
    <w:p w14:paraId="25CA9B1C" w14:textId="77777777" w:rsidR="00054EB1" w:rsidRDefault="00375CE6">
      <w:pPr>
        <w:spacing w:after="0" w:line="600" w:lineRule="auto"/>
        <w:ind w:firstLine="720"/>
        <w:jc w:val="both"/>
        <w:rPr>
          <w:rFonts w:eastAsia="Times New Roman"/>
          <w:szCs w:val="24"/>
        </w:rPr>
      </w:pPr>
      <w:r>
        <w:rPr>
          <w:rFonts w:eastAsia="Times New Roman"/>
          <w:szCs w:val="24"/>
        </w:rPr>
        <w:t>Θα ήθελα, όμως, πραγματικά για την τροπολογία, κυρία Υπουργέ, να μας εξηγήσετε γιατί έχει αναδρομική ισχύ και να α</w:t>
      </w:r>
      <w:r>
        <w:rPr>
          <w:rFonts w:eastAsia="Times New Roman"/>
          <w:szCs w:val="24"/>
        </w:rPr>
        <w:t>ποσυρθεί η παράγραφος 2 του άρθρου 1 της τροπολογίας για τα ΕΑΣ, γιατί πρόκειται για σκάνδαλο ξεπουλήματος περιουσιακών στοιχείων των Ελληνικών Αμυντικών Συστημάτων.</w:t>
      </w:r>
    </w:p>
    <w:p w14:paraId="25CA9B1D" w14:textId="77777777" w:rsidR="00054EB1" w:rsidRDefault="00375CE6">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τον κ. </w:t>
      </w:r>
      <w:proofErr w:type="spellStart"/>
      <w:r>
        <w:rPr>
          <w:rFonts w:eastAsia="Times New Roman"/>
          <w:szCs w:val="24"/>
        </w:rPr>
        <w:t>Καραθανασόπουλο</w:t>
      </w:r>
      <w:proofErr w:type="spellEnd"/>
      <w:r>
        <w:rPr>
          <w:rFonts w:eastAsia="Times New Roman"/>
          <w:szCs w:val="24"/>
        </w:rPr>
        <w:t>.</w:t>
      </w:r>
    </w:p>
    <w:p w14:paraId="25CA9B1E" w14:textId="77777777" w:rsidR="00054EB1" w:rsidRDefault="00375CE6">
      <w:pPr>
        <w:spacing w:after="0" w:line="600" w:lineRule="auto"/>
        <w:ind w:firstLine="720"/>
        <w:jc w:val="both"/>
        <w:rPr>
          <w:rFonts w:eastAsia="Times New Roman"/>
          <w:szCs w:val="24"/>
        </w:rPr>
      </w:pPr>
      <w:r>
        <w:rPr>
          <w:rFonts w:eastAsia="Times New Roman"/>
          <w:szCs w:val="24"/>
        </w:rPr>
        <w:t xml:space="preserve">Τον λόγο έχει η κ. </w:t>
      </w:r>
      <w:proofErr w:type="spellStart"/>
      <w:r>
        <w:rPr>
          <w:rFonts w:eastAsia="Times New Roman"/>
          <w:szCs w:val="24"/>
        </w:rPr>
        <w:t>Βαγιωνάκη</w:t>
      </w:r>
      <w:proofErr w:type="spellEnd"/>
      <w:r>
        <w:rPr>
          <w:rFonts w:eastAsia="Times New Roman"/>
          <w:szCs w:val="24"/>
        </w:rPr>
        <w:t xml:space="preserve"> Ευαγγελία από τον ΣΥΡΙΖΑ. Θα ακολουθήσει η κ. </w:t>
      </w:r>
      <w:proofErr w:type="spellStart"/>
      <w:r>
        <w:rPr>
          <w:rFonts w:eastAsia="Times New Roman"/>
          <w:szCs w:val="24"/>
        </w:rPr>
        <w:t>Βούλτεψη</w:t>
      </w:r>
      <w:proofErr w:type="spellEnd"/>
      <w:r>
        <w:rPr>
          <w:rFonts w:eastAsia="Times New Roman"/>
          <w:szCs w:val="24"/>
        </w:rPr>
        <w:t xml:space="preserve"> και μετά θα πάρει τον λόγο, όπως </w:t>
      </w:r>
      <w:proofErr w:type="spellStart"/>
      <w:r>
        <w:rPr>
          <w:rFonts w:eastAsia="Times New Roman"/>
          <w:szCs w:val="24"/>
        </w:rPr>
        <w:t>προείπα</w:t>
      </w:r>
      <w:proofErr w:type="spellEnd"/>
      <w:r>
        <w:rPr>
          <w:rFonts w:eastAsia="Times New Roman"/>
          <w:szCs w:val="24"/>
        </w:rPr>
        <w:t xml:space="preserve">, η κ. </w:t>
      </w:r>
      <w:proofErr w:type="spellStart"/>
      <w:r>
        <w:rPr>
          <w:rFonts w:eastAsia="Times New Roman"/>
          <w:szCs w:val="24"/>
        </w:rPr>
        <w:t>Παπανάτσιου</w:t>
      </w:r>
      <w:proofErr w:type="spellEnd"/>
      <w:r>
        <w:rPr>
          <w:rFonts w:eastAsia="Times New Roman"/>
          <w:szCs w:val="24"/>
        </w:rPr>
        <w:t xml:space="preserve"> και ο κ. </w:t>
      </w:r>
      <w:proofErr w:type="spellStart"/>
      <w:r>
        <w:rPr>
          <w:rFonts w:eastAsia="Times New Roman"/>
          <w:szCs w:val="24"/>
        </w:rPr>
        <w:t>Μουζάλας</w:t>
      </w:r>
      <w:proofErr w:type="spellEnd"/>
      <w:r>
        <w:rPr>
          <w:rFonts w:eastAsia="Times New Roman"/>
          <w:szCs w:val="24"/>
        </w:rPr>
        <w:t xml:space="preserve"> για να υποστηρίξουν τροπολογίες.</w:t>
      </w:r>
    </w:p>
    <w:p w14:paraId="25CA9B1F" w14:textId="77777777" w:rsidR="00054EB1" w:rsidRDefault="00375CE6">
      <w:pPr>
        <w:spacing w:after="0" w:line="600" w:lineRule="auto"/>
        <w:ind w:firstLine="720"/>
        <w:jc w:val="both"/>
        <w:rPr>
          <w:rFonts w:eastAsia="Times New Roman"/>
          <w:szCs w:val="24"/>
        </w:rPr>
      </w:pPr>
      <w:r>
        <w:rPr>
          <w:rFonts w:eastAsia="Times New Roman"/>
          <w:szCs w:val="24"/>
        </w:rPr>
        <w:t xml:space="preserve">Ορίστε, κυρία </w:t>
      </w:r>
      <w:proofErr w:type="spellStart"/>
      <w:r>
        <w:rPr>
          <w:rFonts w:eastAsia="Times New Roman"/>
          <w:szCs w:val="24"/>
        </w:rPr>
        <w:t>Βαγιωνάκη</w:t>
      </w:r>
      <w:proofErr w:type="spellEnd"/>
      <w:r>
        <w:rPr>
          <w:rFonts w:eastAsia="Times New Roman"/>
          <w:szCs w:val="24"/>
        </w:rPr>
        <w:t>.</w:t>
      </w:r>
    </w:p>
    <w:p w14:paraId="25CA9B20" w14:textId="77777777" w:rsidR="00054EB1" w:rsidRDefault="00375CE6">
      <w:pPr>
        <w:spacing w:after="0" w:line="600" w:lineRule="auto"/>
        <w:ind w:firstLine="720"/>
        <w:jc w:val="both"/>
        <w:rPr>
          <w:rFonts w:eastAsia="Times New Roman"/>
          <w:szCs w:val="24"/>
        </w:rPr>
      </w:pPr>
      <w:r>
        <w:rPr>
          <w:rFonts w:eastAsia="Times New Roman"/>
          <w:b/>
          <w:szCs w:val="24"/>
        </w:rPr>
        <w:lastRenderedPageBreak/>
        <w:t>ΕΥΑΓΓΕΛΙΑ ΒΑΓΙΩΝΑΚΗ:</w:t>
      </w:r>
      <w:r>
        <w:rPr>
          <w:rFonts w:eastAsia="Times New Roman"/>
          <w:szCs w:val="24"/>
        </w:rPr>
        <w:t xml:space="preserve"> Κυρίες και κύριοι συνάδελφοι, το νο</w:t>
      </w:r>
      <w:r>
        <w:rPr>
          <w:rFonts w:eastAsia="Times New Roman"/>
          <w:szCs w:val="24"/>
        </w:rPr>
        <w:t>μοσχέδιο που συζητάμε σήμερα έρχεται να καλύψει μια σειρά από ζητήματα με έναν κοινό παρονομαστή: την απλούστευση των διαδικασιών, τη διαφάνεια και τη δημιουργία όρων ισότητας στην πρόσβαση της δικαιοσύνης, στην υπαγωγή στο Πτωχευτικό Δίκαιο και στη δίκαιη</w:t>
      </w:r>
      <w:r>
        <w:rPr>
          <w:rFonts w:eastAsia="Times New Roman"/>
          <w:szCs w:val="24"/>
        </w:rPr>
        <w:t xml:space="preserve"> κατανομή των φορολογικών βαρών.</w:t>
      </w:r>
    </w:p>
    <w:p w14:paraId="25CA9B21" w14:textId="77777777" w:rsidR="00054EB1" w:rsidRDefault="00375CE6">
      <w:pPr>
        <w:spacing w:after="0" w:line="600" w:lineRule="auto"/>
        <w:ind w:firstLine="720"/>
        <w:jc w:val="both"/>
        <w:rPr>
          <w:rFonts w:eastAsia="Times New Roman"/>
          <w:szCs w:val="24"/>
        </w:rPr>
      </w:pPr>
      <w:r>
        <w:rPr>
          <w:rFonts w:eastAsia="Times New Roman"/>
          <w:szCs w:val="24"/>
        </w:rPr>
        <w:t xml:space="preserve">Η αναμόρφωση του Πτωχευτικού Δικαίου θα έπρεπε να έχει γίνει εδώ και πολύ </w:t>
      </w:r>
      <w:proofErr w:type="spellStart"/>
      <w:r>
        <w:rPr>
          <w:rFonts w:eastAsia="Times New Roman"/>
          <w:szCs w:val="24"/>
        </w:rPr>
        <w:t>καιρό.Ξέρουμε</w:t>
      </w:r>
      <w:proofErr w:type="spellEnd"/>
      <w:r>
        <w:rPr>
          <w:rFonts w:eastAsia="Times New Roman"/>
          <w:szCs w:val="24"/>
        </w:rPr>
        <w:t xml:space="preserve"> ότι η εκκαθάριση κεφαλαίου είναι δυστυχώς, μια άλλη όψη της κρίσης, καθώς όπως έχουμε διαπιστώσει όλοι τα τελευταία χρόνια, η πτώση της</w:t>
      </w:r>
      <w:r>
        <w:rPr>
          <w:rFonts w:eastAsia="Times New Roman"/>
          <w:szCs w:val="24"/>
        </w:rPr>
        <w:t xml:space="preserve"> ζήτησης οδήγησε στην πτώχευση πολλές, ειδικά μικρές επιχειρήσεις. </w:t>
      </w:r>
    </w:p>
    <w:p w14:paraId="25CA9B22" w14:textId="77777777" w:rsidR="00054EB1" w:rsidRDefault="00375CE6">
      <w:pPr>
        <w:spacing w:after="0" w:line="600" w:lineRule="auto"/>
        <w:ind w:firstLine="720"/>
        <w:jc w:val="both"/>
        <w:rPr>
          <w:rFonts w:eastAsia="Times New Roman"/>
          <w:szCs w:val="24"/>
        </w:rPr>
      </w:pPr>
      <w:r>
        <w:rPr>
          <w:rFonts w:eastAsia="Times New Roman"/>
          <w:szCs w:val="24"/>
        </w:rPr>
        <w:t xml:space="preserve">Το νομοσχέδιο έρχεται να καλύψει ένα πολύ σημαντικό κενό, δίνοντας τη δυνατότητα δεύτερης ευκαιρίας σε επιχειρηματίες που χρεοκοπούν. Διασφαλίζει ότι οι επιχειρηματίες αυτοί θα μπορούν να </w:t>
      </w:r>
      <w:r>
        <w:rPr>
          <w:rFonts w:eastAsia="Times New Roman"/>
          <w:szCs w:val="24"/>
        </w:rPr>
        <w:t xml:space="preserve">επανέλθουν </w:t>
      </w:r>
      <w:r>
        <w:rPr>
          <w:rFonts w:eastAsia="Times New Roman"/>
          <w:szCs w:val="24"/>
        </w:rPr>
        <w:lastRenderedPageBreak/>
        <w:t>στην αγορά, εφόσον επιδεικνύουν καλή πίστη κατά την κήρυξη της πτώχευσης και η πτώχευση δεν οφείλεται σε δόλιες ενέργειες. Μετά την παρέλευση δύο ετών, ο επιχειρηματίας μπορεί να πετύχει απόφαση που θα τον απαλλάσσει ακόμα και πλήρως από το υπόλ</w:t>
      </w:r>
      <w:r>
        <w:rPr>
          <w:rFonts w:eastAsia="Times New Roman"/>
          <w:szCs w:val="24"/>
        </w:rPr>
        <w:t>οιπο των απαιτήσεων των πιστωτών και μπορεί επομένως, να υπάρξει επανέναρξη των επιχειρηματικών του δραστηριοτήτων, δίνοντάς του μια δεύτερη ευκαιρία.</w:t>
      </w:r>
    </w:p>
    <w:p w14:paraId="25CA9B23" w14:textId="77777777" w:rsidR="00054EB1" w:rsidRDefault="00375CE6">
      <w:pPr>
        <w:spacing w:after="0" w:line="600" w:lineRule="auto"/>
        <w:ind w:firstLine="720"/>
        <w:jc w:val="both"/>
        <w:rPr>
          <w:rFonts w:eastAsia="Times New Roman"/>
          <w:szCs w:val="24"/>
        </w:rPr>
      </w:pPr>
      <w:r>
        <w:rPr>
          <w:rFonts w:eastAsia="Times New Roman"/>
          <w:szCs w:val="24"/>
        </w:rPr>
        <w:t xml:space="preserve">Είναι επίσης, σημαντικό ότι συντομεύονται και απλουστεύονται οι διαδικασίες για την υπαγωγή σε πτώχευση, </w:t>
      </w:r>
      <w:r>
        <w:rPr>
          <w:rFonts w:eastAsia="Times New Roman"/>
          <w:szCs w:val="24"/>
        </w:rPr>
        <w:t xml:space="preserve">καθώς ο οφειλέτης θα μπορεί να καταθέτει σχέδιο εξυγίανσης της εταιρείας του, είτε ταυτόχρονα με την κατάθεση της αίτησης είτε το αργότερο εντός τριών μηνών. Θετική επίσης, είναι η μείωση των </w:t>
      </w:r>
      <w:proofErr w:type="spellStart"/>
      <w:r>
        <w:rPr>
          <w:rFonts w:eastAsia="Times New Roman"/>
          <w:szCs w:val="24"/>
        </w:rPr>
        <w:t>παραβόλων</w:t>
      </w:r>
      <w:proofErr w:type="spellEnd"/>
      <w:r>
        <w:rPr>
          <w:rFonts w:eastAsia="Times New Roman"/>
          <w:szCs w:val="24"/>
        </w:rPr>
        <w:t>, όπως τονίστηκε και κατά την ακρόαση των φορέων.</w:t>
      </w:r>
    </w:p>
    <w:p w14:paraId="25CA9B24" w14:textId="77777777" w:rsidR="00054EB1" w:rsidRDefault="00375CE6">
      <w:pPr>
        <w:spacing w:after="0" w:line="600" w:lineRule="auto"/>
        <w:ind w:firstLine="720"/>
        <w:jc w:val="both"/>
        <w:rPr>
          <w:rFonts w:eastAsia="Times New Roman"/>
          <w:szCs w:val="24"/>
        </w:rPr>
      </w:pPr>
      <w:r>
        <w:rPr>
          <w:rFonts w:eastAsia="Times New Roman"/>
          <w:szCs w:val="24"/>
        </w:rPr>
        <w:t>Θα ήθ</w:t>
      </w:r>
      <w:r>
        <w:rPr>
          <w:rFonts w:eastAsia="Times New Roman"/>
          <w:szCs w:val="24"/>
        </w:rPr>
        <w:t xml:space="preserve">ελα δε να ξεχωρίσω και να χαιρετίσω ως μέλος της απελθούσας διακομματικής </w:t>
      </w:r>
      <w:r>
        <w:rPr>
          <w:rFonts w:eastAsia="Times New Roman"/>
          <w:szCs w:val="24"/>
        </w:rPr>
        <w:t>ε</w:t>
      </w:r>
      <w:r>
        <w:rPr>
          <w:rFonts w:eastAsia="Times New Roman"/>
          <w:szCs w:val="24"/>
        </w:rPr>
        <w:t xml:space="preserve">πιτροπής για τη διεκδίκηση των γερμανικών αποζημιώσεων, τη θετική ρύθμιση του άρθρου 33 που αφορά την κατάργηση της </w:t>
      </w:r>
      <w:r>
        <w:rPr>
          <w:rFonts w:eastAsia="Times New Roman"/>
          <w:szCs w:val="24"/>
        </w:rPr>
        <w:lastRenderedPageBreak/>
        <w:t>υποχρέωσης καταβολής δικαστικού ενσήμου αναγνωριστικών οφειλών, κ</w:t>
      </w:r>
      <w:r>
        <w:rPr>
          <w:rFonts w:eastAsia="Times New Roman"/>
          <w:szCs w:val="24"/>
        </w:rPr>
        <w:t xml:space="preserve">άτι που αποτελούσε πάγιο αίτημα των φορέων διεκδίκησης των γερμανικών οφειλών, όπως και της </w:t>
      </w:r>
      <w:r>
        <w:rPr>
          <w:rFonts w:eastAsia="Times New Roman"/>
          <w:szCs w:val="24"/>
        </w:rPr>
        <w:t>ε</w:t>
      </w:r>
      <w:r>
        <w:rPr>
          <w:rFonts w:eastAsia="Times New Roman"/>
          <w:szCs w:val="24"/>
        </w:rPr>
        <w:t>πιτροπής, στην ενδελεχή μελέτη της οποίας στηρίχθηκε το συγκεκριμένο άρθρο, σύμφωνα με την αιτιολογική έκθεση του νομοσχεδίου.</w:t>
      </w:r>
    </w:p>
    <w:p w14:paraId="25CA9B25" w14:textId="77777777" w:rsidR="00054EB1" w:rsidRDefault="00375CE6">
      <w:pPr>
        <w:spacing w:after="0" w:line="600" w:lineRule="auto"/>
        <w:ind w:firstLine="720"/>
        <w:jc w:val="both"/>
        <w:rPr>
          <w:rFonts w:eastAsia="Times New Roman"/>
          <w:szCs w:val="24"/>
        </w:rPr>
      </w:pPr>
      <w:r>
        <w:rPr>
          <w:rFonts w:eastAsia="Times New Roman"/>
          <w:szCs w:val="24"/>
        </w:rPr>
        <w:t>Κατά τη συζήτηση στην Επιτροπή Οικον</w:t>
      </w:r>
      <w:r>
        <w:rPr>
          <w:rFonts w:eastAsia="Times New Roman"/>
          <w:szCs w:val="24"/>
        </w:rPr>
        <w:t>ομικών, υπήρξαν ενστάσεις για την αύξηση του λεγόμενου «</w:t>
      </w:r>
      <w:proofErr w:type="spellStart"/>
      <w:r>
        <w:rPr>
          <w:rFonts w:eastAsia="Times New Roman"/>
          <w:szCs w:val="24"/>
        </w:rPr>
        <w:t>αναβαλοσήμου</w:t>
      </w:r>
      <w:proofErr w:type="spellEnd"/>
      <w:r>
        <w:rPr>
          <w:rFonts w:eastAsia="Times New Roman"/>
          <w:szCs w:val="24"/>
        </w:rPr>
        <w:t>». Εγώ δεν είμαι δικηγόρος, ωστόσο γνωρίζω -</w:t>
      </w:r>
      <w:r>
        <w:rPr>
          <w:rFonts w:eastAsia="Times New Roman"/>
          <w:szCs w:val="24"/>
        </w:rPr>
        <w:t xml:space="preserve"> </w:t>
      </w:r>
      <w:r>
        <w:rPr>
          <w:rFonts w:eastAsia="Times New Roman"/>
          <w:szCs w:val="24"/>
        </w:rPr>
        <w:t>και νομίζω, το γνωρίζουν όλοι αυτό</w:t>
      </w:r>
      <w:r>
        <w:rPr>
          <w:rFonts w:eastAsia="Times New Roman"/>
          <w:szCs w:val="24"/>
        </w:rPr>
        <w:t xml:space="preserve"> </w:t>
      </w:r>
      <w:r>
        <w:rPr>
          <w:rFonts w:eastAsia="Times New Roman"/>
          <w:szCs w:val="24"/>
        </w:rPr>
        <w:t>- ότι γίνεται κατάχρηση αναβολών, με επακόλουθη συνέπεια την καθυστέρηση της απονομής δικαιοσύνης. Επομένως,</w:t>
      </w:r>
      <w:r>
        <w:rPr>
          <w:rFonts w:eastAsia="Times New Roman"/>
          <w:szCs w:val="24"/>
        </w:rPr>
        <w:t xml:space="preserve"> εδώ κάτι πρέπει να γίνει. Και ένα αποτρεπτικό μέτρο, κατά τη γνώμη μου, είναι και η αύξηση του </w:t>
      </w:r>
      <w:r>
        <w:rPr>
          <w:rFonts w:eastAsia="Times New Roman"/>
          <w:szCs w:val="24"/>
        </w:rPr>
        <w:t>«</w:t>
      </w:r>
      <w:proofErr w:type="spellStart"/>
      <w:r>
        <w:rPr>
          <w:rFonts w:eastAsia="Times New Roman"/>
          <w:szCs w:val="24"/>
        </w:rPr>
        <w:t>αναβαλοσήμου</w:t>
      </w:r>
      <w:proofErr w:type="spellEnd"/>
      <w:r>
        <w:rPr>
          <w:rFonts w:eastAsia="Times New Roman"/>
          <w:szCs w:val="24"/>
        </w:rPr>
        <w:t>»</w:t>
      </w:r>
      <w:r>
        <w:rPr>
          <w:rFonts w:eastAsia="Times New Roman"/>
          <w:szCs w:val="24"/>
        </w:rPr>
        <w:t>.</w:t>
      </w:r>
    </w:p>
    <w:p w14:paraId="25CA9B26" w14:textId="77777777" w:rsidR="00054EB1" w:rsidRDefault="00375CE6">
      <w:pPr>
        <w:spacing w:after="0" w:line="600" w:lineRule="auto"/>
        <w:ind w:firstLine="720"/>
        <w:jc w:val="both"/>
        <w:rPr>
          <w:rFonts w:eastAsia="Times New Roman"/>
          <w:szCs w:val="24"/>
        </w:rPr>
      </w:pPr>
      <w:r>
        <w:rPr>
          <w:rFonts w:eastAsia="Times New Roman"/>
          <w:szCs w:val="24"/>
        </w:rPr>
        <w:t>Θα έλθω στο δεύτερο μέρος του πολυνομοσχεδίου, που αφορά αρμοδιότητα του Υπουργείου Οικονομικών. Η Κυβέρνησή μας έχει ένα διαρκές ανοικτό μέτωπο</w:t>
      </w:r>
      <w:r>
        <w:rPr>
          <w:rFonts w:eastAsia="Times New Roman"/>
          <w:szCs w:val="24"/>
        </w:rPr>
        <w:t xml:space="preserve"> με τη διαφθορά και τη φοροδιαφυγή. Η προσέγγισή </w:t>
      </w:r>
      <w:r>
        <w:rPr>
          <w:rFonts w:eastAsia="Times New Roman"/>
          <w:szCs w:val="24"/>
        </w:rPr>
        <w:lastRenderedPageBreak/>
        <w:t>μας έχει δύο σκέλη: την ενίσχυση των ελεγκτικών μηχανισμών και την πάταξη της φοροδιαφυγής, παράλληλα με την προσπάθεια η σταθερή δημοσιονομική τροχιά της χώρας να συνεπάγεται και την κοινωνική ανταποδοτικότ</w:t>
      </w:r>
      <w:r>
        <w:rPr>
          <w:rFonts w:eastAsia="Times New Roman"/>
          <w:szCs w:val="24"/>
        </w:rPr>
        <w:t>ητα των φορολογικών εσόδων. Αυτό ακριβώς έγινε πρόσφατα με την απόδοση ενός μικρού μέρους αυτών που οφείλει η πολιτεία στους πλέον αδύναμους, όπως αυτό γίνεται και σήμερα με την τροπολογία που αφορά τον ΦΠΑ στα νησιά.</w:t>
      </w:r>
    </w:p>
    <w:p w14:paraId="25CA9B27" w14:textId="77777777" w:rsidR="00054EB1" w:rsidRDefault="00375CE6">
      <w:pPr>
        <w:spacing w:after="0" w:line="600" w:lineRule="auto"/>
        <w:ind w:firstLine="720"/>
        <w:jc w:val="both"/>
        <w:rPr>
          <w:rFonts w:eastAsia="Times New Roman"/>
          <w:szCs w:val="24"/>
        </w:rPr>
      </w:pPr>
      <w:r>
        <w:rPr>
          <w:rFonts w:eastAsia="Times New Roman"/>
          <w:szCs w:val="24"/>
        </w:rPr>
        <w:t>Με τη δυνατότητα αποκάλυψης αδήλωτων ε</w:t>
      </w:r>
      <w:r>
        <w:rPr>
          <w:rFonts w:eastAsia="Times New Roman"/>
          <w:szCs w:val="24"/>
        </w:rPr>
        <w:t>ισοδημάτων, εξασφαλίζεται μια διαδικασία που μπορεί να οδηγήσει σε αύξηση των δημόσιων εσόδων, με την παράλληλη διασφάλιση του δημόσιου συμφέροντος, αφού ο κύριος φόρος καταβάλλεται στο ακέραιο και με το παραπάνω. Παρά το ότι η διάταξη έχει εθελοντικό χαρα</w:t>
      </w:r>
      <w:r>
        <w:rPr>
          <w:rFonts w:eastAsia="Times New Roman"/>
          <w:szCs w:val="24"/>
        </w:rPr>
        <w:t xml:space="preserve">κτήρα, χρειάζεται να σημειώσουμε ότι για το ευρύτερο πλαίσιο της αντιμετώπισης των αδήλωτων εισοδημάτων, έχουν γίνει και είναι σε εξέλιξη βήματα για την αποκάλυψή τους. Η συμφωνία για την αυτόματη ανταλλαγή πληροφοριών με περισσότερες από </w:t>
      </w:r>
      <w:r>
        <w:rPr>
          <w:rFonts w:eastAsia="Times New Roman"/>
          <w:szCs w:val="24"/>
        </w:rPr>
        <w:lastRenderedPageBreak/>
        <w:t>εκατό χώρες του Ο</w:t>
      </w:r>
      <w:r>
        <w:rPr>
          <w:rFonts w:eastAsia="Times New Roman"/>
          <w:szCs w:val="24"/>
        </w:rPr>
        <w:t xml:space="preserve">ΟΣΑ, από τη χώρα προέλευσης των εισοδημάτων ή περιουσιακών στοιχείων, στη χώρα της φορολογικής κατοικίας, κάτι που θα γίνει μέσα στο 2017, θα βοηθήσει το έργο των ελεγκτικών μηχανισμών. Είναι, λοιπόν, μια τελευταία ευκαιρία οι κάτοχοι αδήλωτων εισοδημάτων </w:t>
      </w:r>
      <w:r>
        <w:rPr>
          <w:rFonts w:eastAsia="Times New Roman"/>
          <w:szCs w:val="24"/>
        </w:rPr>
        <w:t>να επιλέξουν οι ίδιοι την αποκάλυψή τους.</w:t>
      </w:r>
    </w:p>
    <w:p w14:paraId="25CA9B28" w14:textId="77777777" w:rsidR="00054EB1" w:rsidRDefault="00375CE6">
      <w:pPr>
        <w:spacing w:after="0" w:line="600" w:lineRule="auto"/>
        <w:ind w:firstLine="720"/>
        <w:jc w:val="both"/>
        <w:rPr>
          <w:rFonts w:eastAsia="Times New Roman" w:cs="Times New Roman"/>
          <w:szCs w:val="24"/>
        </w:rPr>
      </w:pPr>
      <w:r>
        <w:rPr>
          <w:rFonts w:eastAsia="Times New Roman"/>
          <w:szCs w:val="24"/>
        </w:rPr>
        <w:t>Στην ανάγκη να χτιστεί ένα συνολικό πλαίσιο για την αντιμετώπιση της φοροδιαφυγής, απαντούν και οι προβλέψεις για το ηλεκτρονικό χρήμα. Όσο περισσότερο κατορθώνουμε να έχουμε διαφανείς συναλλαγές -</w:t>
      </w:r>
      <w:r>
        <w:rPr>
          <w:rFonts w:eastAsia="Times New Roman"/>
          <w:szCs w:val="24"/>
        </w:rPr>
        <w:t xml:space="preserve"> </w:t>
      </w:r>
      <w:r>
        <w:rPr>
          <w:rFonts w:eastAsia="Times New Roman"/>
          <w:szCs w:val="24"/>
        </w:rPr>
        <w:t>και άρα να μειών</w:t>
      </w:r>
      <w:r>
        <w:rPr>
          <w:rFonts w:eastAsia="Times New Roman"/>
          <w:szCs w:val="24"/>
        </w:rPr>
        <w:t>ονται τα περιθώρια για απόκρυψη εισοδημάτων</w:t>
      </w:r>
      <w:r>
        <w:rPr>
          <w:rFonts w:eastAsia="Times New Roman"/>
          <w:szCs w:val="24"/>
        </w:rPr>
        <w:t xml:space="preserve"> </w:t>
      </w:r>
      <w:r>
        <w:rPr>
          <w:rFonts w:eastAsia="Times New Roman"/>
          <w:szCs w:val="24"/>
        </w:rPr>
        <w:t xml:space="preserve">-, τόσο πιο σταθερή και δίκαιη θα είναι η φορολογική </w:t>
      </w:r>
      <w:proofErr w:type="spellStart"/>
      <w:r>
        <w:rPr>
          <w:rFonts w:eastAsia="Times New Roman"/>
          <w:szCs w:val="24"/>
        </w:rPr>
        <w:t>πολιτική.</w:t>
      </w:r>
      <w:r>
        <w:rPr>
          <w:rFonts w:eastAsia="Times New Roman" w:cs="Times New Roman"/>
          <w:szCs w:val="24"/>
        </w:rPr>
        <w:t>Πραγματική</w:t>
      </w:r>
      <w:proofErr w:type="spellEnd"/>
      <w:r>
        <w:rPr>
          <w:rFonts w:eastAsia="Times New Roman" w:cs="Times New Roman"/>
          <w:szCs w:val="24"/>
        </w:rPr>
        <w:t xml:space="preserve"> διαφάνεια στις συναλλαγές σημαίνει δικαιότερη κατανομή των βαρών και περισσότερες δυνατότητες να γίνουν παρεμβάσεις προς όφελος αυτών που τις έχουν ανάγκη. </w:t>
      </w:r>
    </w:p>
    <w:p w14:paraId="25CA9B29"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μείωση του ορίου στα 500 ευρώ για την αναγκαστική εκτέλεση ηλεκτρονικών συναλλαγών, η </w:t>
      </w:r>
      <w:r>
        <w:rPr>
          <w:rFonts w:eastAsia="Times New Roman" w:cs="Times New Roman"/>
          <w:szCs w:val="24"/>
        </w:rPr>
        <w:t>ελάχιστη δαπάνη με ηλεκτρονικά μέσα πληρωμής για το κτίσιμο αφορολόγητου κλιμακωτά ανάλογα με το εισόδημα και η υποχρεωτική χρήση μέσων ηλεκτρονικής πληρωμής για ορισμένες κατηγορίες επιχειρηματιών συνιστούν παρεμβάσεις που η πραγματικότητα της καθημερινότ</w:t>
      </w:r>
      <w:r>
        <w:rPr>
          <w:rFonts w:eastAsia="Times New Roman" w:cs="Times New Roman"/>
          <w:szCs w:val="24"/>
        </w:rPr>
        <w:t xml:space="preserve">ητας έχει αποδείξει πως είναι εφαρμόσιμες. </w:t>
      </w:r>
    </w:p>
    <w:p w14:paraId="25CA9B2A"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Πολλοί συνάδελφοι της </w:t>
      </w:r>
      <w:r>
        <w:rPr>
          <w:rFonts w:eastAsia="Times New Roman" w:cs="Times New Roman"/>
          <w:szCs w:val="24"/>
        </w:rPr>
        <w:t>Α</w:t>
      </w:r>
      <w:r>
        <w:rPr>
          <w:rFonts w:eastAsia="Times New Roman" w:cs="Times New Roman"/>
          <w:szCs w:val="24"/>
        </w:rPr>
        <w:t>ντιπολίτευσης μάς κατηγορούν για ατολμία στα μέτρα για το πλαστικό χρήμα. Αφού επισημάνω ότι ξεκινάμε σήμερα αυτό που οι ίδιοι τόσα χρόνια δεν εφάρμοσαν, θέλω να υπογραμμίσω ότι κάνουμε μια</w:t>
      </w:r>
      <w:r>
        <w:rPr>
          <w:rFonts w:eastAsia="Times New Roman" w:cs="Times New Roman"/>
          <w:szCs w:val="24"/>
        </w:rPr>
        <w:t xml:space="preserve"> αρχή πάνω στην οποία μπορούμε να χτίσουμε και να προχωρήσουμε παραπέρα. Εξάλλου, έπεται ο εξωδικαστικός συμβιβασμός, ο οποίος πιστεύω θα συμβάλει και αυτός στη λύση ενός υπαρκτού προβλήματος. </w:t>
      </w:r>
    </w:p>
    <w:p w14:paraId="25CA9B2B"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Τέλος, στο θέμα αυτό θα ήθελα να υποστηρίξω τις εξαιρέσεις από</w:t>
      </w:r>
      <w:r>
        <w:rPr>
          <w:rFonts w:eastAsia="Times New Roman" w:cs="Times New Roman"/>
          <w:szCs w:val="24"/>
        </w:rPr>
        <w:t xml:space="preserve"> την υποχρέωση χρήσης του πλαστικού χρήματος, αλλά είδα ότι έγιναν </w:t>
      </w:r>
      <w:r>
        <w:rPr>
          <w:rFonts w:eastAsia="Times New Roman" w:cs="Times New Roman"/>
          <w:szCs w:val="24"/>
        </w:rPr>
        <w:lastRenderedPageBreak/>
        <w:t>αποδεκτές. Θα ήθελα όμως, κυρία Υπουργέ, με την παρουσία σας, εάν γίνεται να συμπεριληφθούν και στις εξαιρέσεις τα μικρά χωριά που δεν έχουν ίντερνετ.</w:t>
      </w:r>
    </w:p>
    <w:p w14:paraId="25CA9B2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Πριν κατέβω από αυτό το Βήμα θα ήθελα </w:t>
      </w:r>
      <w:r>
        <w:rPr>
          <w:rFonts w:eastAsia="Times New Roman" w:cs="Times New Roman"/>
          <w:szCs w:val="24"/>
        </w:rPr>
        <w:t>να σταθώ σε δύο επιμέρους μέτρα που νομίζω ότι αξίζουν ειδικής αναφοράς. Το πρώτο είναι η υποχρεωτική καταβολή της μισθοδοσίας μέσω τραπέζης. Μια τέτοια πρόβλεψη ικανοποιεί ένα αίτημα του κόσμου της εργασίας και έχει επισημανθεί από μια σειρά φορείς και με</w:t>
      </w:r>
      <w:r>
        <w:rPr>
          <w:rFonts w:eastAsia="Times New Roman" w:cs="Times New Roman"/>
          <w:szCs w:val="24"/>
        </w:rPr>
        <w:t>λέτες ως αναγκαία. Πλέον οι εργαζόμενοι θα μπορούν να είναι περισσότερο διασφαλισμένοι απέναντι στις καθυστερήσεις πληρωμών και στις διεκδικήσεις των δεδουλευμένων τους.</w:t>
      </w:r>
    </w:p>
    <w:p w14:paraId="25CA9B2D"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Το δεύτερο αφορά τη ρύθμιση για τη βραχυπρόθεσμη μίσθωση ακινήτων. Αναφέρομαι στο άρθρ</w:t>
      </w:r>
      <w:r>
        <w:rPr>
          <w:rFonts w:eastAsia="Times New Roman" w:cs="Times New Roman"/>
          <w:szCs w:val="24"/>
        </w:rPr>
        <w:t xml:space="preserve">ο 112. Με τη διάταξη αυτήν επιχειρείται η διαμόρφωση ενός κανονιστικού πλαισίου και αφορά την παρακολούθηση και τον έλεγχο της εκμίσθωσης ακινήτων είτε μέσω διαδικτύου είτε άλλου </w:t>
      </w:r>
      <w:r>
        <w:rPr>
          <w:rFonts w:eastAsia="Times New Roman" w:cs="Times New Roman"/>
          <w:szCs w:val="24"/>
        </w:rPr>
        <w:lastRenderedPageBreak/>
        <w:t>μέσου. Το θέμα αυτό απασχόλησε πολύ, ιδιαίτερα τις τουριστικές περιοχές και τ</w:t>
      </w:r>
      <w:r>
        <w:rPr>
          <w:rFonts w:eastAsia="Times New Roman" w:cs="Times New Roman"/>
          <w:szCs w:val="24"/>
        </w:rPr>
        <w:t xml:space="preserve">ους φορείς του τουρισμού. Βέβαια είναι σωστό το ότι μπαίνουν και εδώ κανόνες. </w:t>
      </w:r>
    </w:p>
    <w:p w14:paraId="25CA9B2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θεωρώ ότι με τη ψήφιση του σημερινού νομοθετήματος γίνεται ένα θετικό βήμα, για την υλοποίηση, όμως, του οποίου πρέπει να τρέξουμε, προκειμένου να </w:t>
      </w:r>
      <w:r>
        <w:rPr>
          <w:rFonts w:eastAsia="Times New Roman" w:cs="Times New Roman"/>
          <w:szCs w:val="24"/>
        </w:rPr>
        <w:t xml:space="preserve">εκδοθούν όλες οι κανονιστικές πράξεις που πρέπει να εκδοθούν για να μπορεί να εφαρμοστεί στην πράξη. </w:t>
      </w:r>
    </w:p>
    <w:p w14:paraId="25CA9B2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25CA9B30" w14:textId="77777777" w:rsidR="00054EB1" w:rsidRDefault="00375CE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5CA9B31"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Τον λόγο έχει η κ. </w:t>
      </w:r>
      <w:proofErr w:type="spellStart"/>
      <w:r>
        <w:rPr>
          <w:rFonts w:eastAsia="Times New Roman" w:cs="Times New Roman"/>
          <w:szCs w:val="24"/>
        </w:rPr>
        <w:t>Βούλτεψη</w:t>
      </w:r>
      <w:proofErr w:type="spellEnd"/>
      <w:r>
        <w:rPr>
          <w:rFonts w:eastAsia="Times New Roman" w:cs="Times New Roman"/>
          <w:szCs w:val="24"/>
        </w:rPr>
        <w:t xml:space="preserve"> από τη Νέα Δημοκρατία. </w:t>
      </w:r>
    </w:p>
    <w:p w14:paraId="25CA9B32"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ΣΟΦΙΑ ΒΟΥΛ</w:t>
      </w:r>
      <w:r>
        <w:rPr>
          <w:rFonts w:eastAsia="Times New Roman" w:cs="Times New Roman"/>
          <w:b/>
          <w:szCs w:val="24"/>
        </w:rPr>
        <w:t xml:space="preserve">ΤΕΨΗ: </w:t>
      </w:r>
      <w:r>
        <w:rPr>
          <w:rFonts w:eastAsia="Times New Roman" w:cs="Times New Roman"/>
          <w:szCs w:val="24"/>
        </w:rPr>
        <w:t xml:space="preserve">Ευχαριστώ, κύριε Πρόεδρε. </w:t>
      </w:r>
    </w:p>
    <w:p w14:paraId="25CA9B33"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Αυτές τις μέρες και στο Κοινοβούλιο και στον δημόσιο διάλογο περίσσεψε η υποκρισία και οι ύβρεις. Ειδικά όσον αφορά το θέμα του ΦΠΑ στα νησιά, θα έλεγα ότι είναι ένα μέτρο άνευρο, διότι δεν έπρεπε να υπάρχει αυξημένος ΦΠΑ σ</w:t>
      </w:r>
      <w:r>
        <w:rPr>
          <w:rFonts w:eastAsia="Times New Roman" w:cs="Times New Roman"/>
          <w:szCs w:val="24"/>
        </w:rPr>
        <w:t xml:space="preserve">τα νησιά και δεν έπρεπε ποτέ να έχει επιβληθεί. Αυτήν τη στιγμή έρχεται με μέτρο μεσοβέζικο ως αναστολή και όχι ως κατάργηση. Βέβαια ακούσαμε και άλλες υποσχέσεις προς τα νησιά μας. Αυτό μας θυμίζει λίγο το «να σε κάψω Γιάννη, να σε αλείψω λάδι». </w:t>
      </w:r>
    </w:p>
    <w:p w14:paraId="25CA9B34"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Έχουν καταστραφεί τα νησιά με τον καταστροφικό τρόπο με τον οποίο η Κυβέρνηση έχει διαχειριστεί το μεταναστευτικό. Έχει καταστραφεί πλήρως η οικονομία των νησιών και τώρα ερχόμαστε να νομοθετήσουμε ένα προσωρινό μέτρο, που μάλιστα δεν περιλαμβάνει και όλα </w:t>
      </w:r>
      <w:r>
        <w:rPr>
          <w:rFonts w:eastAsia="Times New Roman" w:cs="Times New Roman"/>
          <w:szCs w:val="24"/>
        </w:rPr>
        <w:t xml:space="preserve">τα νησιά. </w:t>
      </w:r>
    </w:p>
    <w:p w14:paraId="25CA9B35"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Παράλληλα με ανακοινώσεις,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και δηλώσεις στελεχών –σήμερα ακούσαμε τον κ. </w:t>
      </w:r>
      <w:proofErr w:type="spellStart"/>
      <w:r>
        <w:rPr>
          <w:rFonts w:eastAsia="Times New Roman" w:cs="Times New Roman"/>
          <w:szCs w:val="24"/>
        </w:rPr>
        <w:t>Τζανακόπουλο</w:t>
      </w:r>
      <w:proofErr w:type="spellEnd"/>
      <w:r>
        <w:rPr>
          <w:rFonts w:eastAsia="Times New Roman" w:cs="Times New Roman"/>
          <w:szCs w:val="24"/>
        </w:rPr>
        <w:t xml:space="preserve"> </w:t>
      </w:r>
      <w:r>
        <w:rPr>
          <w:rFonts w:eastAsia="Times New Roman" w:cs="Times New Roman"/>
          <w:szCs w:val="24"/>
        </w:rPr>
        <w:t>- η Κυβέρνηση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ζητά συνεχώς να μάθει για ποιον λόγο στην ονομαστική ψηφοφορία η Νέα Δημοκρατία ψήφισε «</w:t>
      </w:r>
      <w:r>
        <w:rPr>
          <w:rFonts w:eastAsia="Times New Roman" w:cs="Times New Roman"/>
          <w:szCs w:val="24"/>
        </w:rPr>
        <w:t>παρών</w:t>
      </w:r>
      <w:r>
        <w:rPr>
          <w:rFonts w:eastAsia="Times New Roman" w:cs="Times New Roman"/>
          <w:szCs w:val="24"/>
        </w:rPr>
        <w:t xml:space="preserve">». </w:t>
      </w:r>
    </w:p>
    <w:p w14:paraId="25CA9B36"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w:t>
      </w:r>
      <w:r>
        <w:rPr>
          <w:rFonts w:eastAsia="Times New Roman" w:cs="Times New Roman"/>
          <w:szCs w:val="24"/>
        </w:rPr>
        <w:t>υνάδελφοι, η Νέα Δημοκρατία είχε δηλώσει ότι θα υπερψηφίσει τη διάταξη, όσο αναφορά και τον ΦΠΑ και το βοήθημα προς τους συνταξιούχους, παρά τις διαφωνίες της και τη βεβαιότητα ότι από τη μια τσέπη η Κυβέρνηση θα τα βγάλει και στην άλλη θα τα βάλει κατευθε</w:t>
      </w:r>
      <w:r>
        <w:rPr>
          <w:rFonts w:eastAsia="Times New Roman" w:cs="Times New Roman"/>
          <w:szCs w:val="24"/>
        </w:rPr>
        <w:t>ίαν από την 1</w:t>
      </w:r>
      <w:r>
        <w:rPr>
          <w:rFonts w:eastAsia="Times New Roman" w:cs="Times New Roman"/>
          <w:szCs w:val="24"/>
          <w:vertAlign w:val="superscript"/>
        </w:rPr>
        <w:t>η</w:t>
      </w:r>
      <w:r>
        <w:rPr>
          <w:rFonts w:eastAsia="Times New Roman" w:cs="Times New Roman"/>
          <w:szCs w:val="24"/>
        </w:rPr>
        <w:t xml:space="preserve"> Ιανουαρίου του 2017. </w:t>
      </w:r>
    </w:p>
    <w:p w14:paraId="25CA9B37"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Για ποιον λόγο, λοιπόν, χρειαζόταν μια ονομαστική ψηφοφορία; Αυτή δεν έγινε για τους συνταξιούχους. Έγινε επειδή οι </w:t>
      </w:r>
      <w:r>
        <w:rPr>
          <w:rFonts w:eastAsia="Times New Roman" w:cs="Times New Roman"/>
          <w:szCs w:val="24"/>
        </w:rPr>
        <w:t>κ</w:t>
      </w:r>
      <w:r>
        <w:rPr>
          <w:rFonts w:eastAsia="Times New Roman" w:cs="Times New Roman"/>
          <w:szCs w:val="24"/>
        </w:rPr>
        <w:t xml:space="preserve">ύριοι </w:t>
      </w:r>
      <w:r>
        <w:rPr>
          <w:rFonts w:eastAsia="Times New Roman" w:cs="Times New Roman"/>
          <w:szCs w:val="24"/>
        </w:rPr>
        <w:t>Τσίπρας και Καμμένος ήθελαν να μετατρέψουν την ονομαστική ψηφοφορία σε ψήφο εμπιστοσύνης προς τη</w:t>
      </w:r>
      <w:r>
        <w:rPr>
          <w:rFonts w:eastAsia="Times New Roman" w:cs="Times New Roman"/>
          <w:szCs w:val="24"/>
        </w:rPr>
        <w:t xml:space="preserve">ν Κυβέρνησή τους. Και μην μας πείτε ότι ήθελε να πάει δυναμωμένος στην κ. </w:t>
      </w:r>
      <w:proofErr w:type="spellStart"/>
      <w:r>
        <w:rPr>
          <w:rFonts w:eastAsia="Times New Roman" w:cs="Times New Roman"/>
          <w:szCs w:val="24"/>
        </w:rPr>
        <w:t>Μέρκελ</w:t>
      </w:r>
      <w:proofErr w:type="spellEnd"/>
      <w:r>
        <w:rPr>
          <w:rFonts w:eastAsia="Times New Roman" w:cs="Times New Roman"/>
          <w:szCs w:val="24"/>
        </w:rPr>
        <w:t xml:space="preserve">, διότι έτσι και αλλιώς θα είχε το αποτέλεσμα μιας ψηφοφορίας. Ήθελε απλώς ο κ. Τσίπρας να λάβει την ψήφο εμπιστοσύνης από την </w:t>
      </w:r>
      <w:r>
        <w:rPr>
          <w:rFonts w:eastAsia="Times New Roman" w:cs="Times New Roman"/>
          <w:szCs w:val="24"/>
        </w:rPr>
        <w:t>Α</w:t>
      </w:r>
      <w:r>
        <w:rPr>
          <w:rFonts w:eastAsia="Times New Roman" w:cs="Times New Roman"/>
          <w:szCs w:val="24"/>
        </w:rPr>
        <w:t xml:space="preserve">ντιπολίτευση για να την εξουδετερώσει πολιτικά, </w:t>
      </w:r>
      <w:r>
        <w:rPr>
          <w:rFonts w:eastAsia="Times New Roman" w:cs="Times New Roman"/>
          <w:szCs w:val="24"/>
        </w:rPr>
        <w:t xml:space="preserve">να την καθυποτάξει, να την εκμηδενίσει και να την φιμώσει για το μέλλον. Χαρακτηριστική είναι η αποστροφή ενός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όπου έλεγε ότι αν η </w:t>
      </w:r>
      <w:r>
        <w:rPr>
          <w:rFonts w:eastAsia="Times New Roman" w:cs="Times New Roman"/>
          <w:szCs w:val="24"/>
        </w:rPr>
        <w:t>Α</w:t>
      </w:r>
      <w:r>
        <w:rPr>
          <w:rFonts w:eastAsia="Times New Roman" w:cs="Times New Roman"/>
          <w:szCs w:val="24"/>
        </w:rPr>
        <w:t>ντι</w:t>
      </w:r>
      <w:r>
        <w:rPr>
          <w:rFonts w:eastAsia="Times New Roman" w:cs="Times New Roman"/>
          <w:szCs w:val="24"/>
        </w:rPr>
        <w:lastRenderedPageBreak/>
        <w:t>πολίτευση ψηφίσει δεν θα πρέπει να τολμήσει στην συνέχεια να επιστρέψει στην καταστροφολογία. Δηλαδή, ήθελε να</w:t>
      </w:r>
      <w:r>
        <w:rPr>
          <w:rFonts w:eastAsia="Times New Roman" w:cs="Times New Roman"/>
          <w:szCs w:val="24"/>
        </w:rPr>
        <w:t xml:space="preserve"> φιμώσει καθαρά την </w:t>
      </w:r>
      <w:r>
        <w:rPr>
          <w:rFonts w:eastAsia="Times New Roman" w:cs="Times New Roman"/>
          <w:szCs w:val="24"/>
        </w:rPr>
        <w:t>Α</w:t>
      </w:r>
      <w:r>
        <w:rPr>
          <w:rFonts w:eastAsia="Times New Roman" w:cs="Times New Roman"/>
          <w:szCs w:val="24"/>
        </w:rPr>
        <w:t xml:space="preserve">ντιπολίτευση την οποία αποκαλούσε και αποκαλεί «Πέμπτη Φάλαγγα» και τον αρχηγό της «Εφιάλτη». Κάτι μας θυμίζει από το παρελθόν όλο αυτό. </w:t>
      </w:r>
    </w:p>
    <w:p w14:paraId="25CA9B38"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Ο ΣΥΡΙΖΑ δεν ψήφισε ούτε το κοινωνικό μέρισμα, ούτε την αναστολή πλειστηριασμών πρώτης κατοικίας,</w:t>
      </w:r>
      <w:r>
        <w:rPr>
          <w:rFonts w:eastAsia="Times New Roman" w:cs="Times New Roman"/>
          <w:szCs w:val="24"/>
        </w:rPr>
        <w:t xml:space="preserve"> ούτε τη μεταφορά μαθητών στα σχολεία, ούτε τις εξαιρέσεις από τις μειώσεις συντάξεων για τους αναπήρους, ούτε τις νομοτεχνικές βελτιώσεις για να πληρωθούν οι υπερωρίες εργαζομένων, ούτε παροχή ασφαλιστικής και φορολογικής ενημερότητας στο </w:t>
      </w:r>
      <w:r>
        <w:rPr>
          <w:rFonts w:eastAsia="Times New Roman" w:cs="Times New Roman"/>
          <w:szCs w:val="24"/>
        </w:rPr>
        <w:t>«</w:t>
      </w:r>
      <w:r>
        <w:rPr>
          <w:rFonts w:eastAsia="Times New Roman" w:cs="Times New Roman"/>
          <w:szCs w:val="24"/>
        </w:rPr>
        <w:t>Ντυνάν</w:t>
      </w:r>
      <w:r>
        <w:rPr>
          <w:rFonts w:eastAsia="Times New Roman" w:cs="Times New Roman"/>
          <w:szCs w:val="24"/>
        </w:rPr>
        <w:t>»</w:t>
      </w:r>
      <w:r>
        <w:rPr>
          <w:rFonts w:eastAsia="Times New Roman" w:cs="Times New Roman"/>
          <w:szCs w:val="24"/>
        </w:rPr>
        <w:t xml:space="preserve"> και στα ΕΑΣ. Σήμερα φέρνετε τροπολογία και λέτε ότι το κάνετε για να πληρωθούν οι εργαζόμενοι εκεί, αλλά όταν είχε έρθει ανάλογη διάταξη επί της δικής μας κυβέρνησης μιλούσατε για κοινοβουλευτικά πραξικοπήματα. Είχατε φτάσει στο σημείο να μην ψηφίσετε ούτ</w:t>
      </w:r>
      <w:r>
        <w:rPr>
          <w:rFonts w:eastAsia="Times New Roman" w:cs="Times New Roman"/>
          <w:szCs w:val="24"/>
        </w:rPr>
        <w:t>ε τη διάταξη -</w:t>
      </w:r>
      <w:r>
        <w:rPr>
          <w:rFonts w:eastAsia="Times New Roman" w:cs="Times New Roman"/>
          <w:szCs w:val="24"/>
        </w:rPr>
        <w:t xml:space="preserve"> </w:t>
      </w:r>
      <w:r>
        <w:rPr>
          <w:rFonts w:eastAsia="Times New Roman" w:cs="Times New Roman"/>
          <w:szCs w:val="24"/>
        </w:rPr>
        <w:t>επειδή ήταν τροπολογία ΠΝΠ</w:t>
      </w:r>
      <w:r>
        <w:rPr>
          <w:rFonts w:eastAsia="Times New Roman" w:cs="Times New Roman"/>
          <w:szCs w:val="24"/>
        </w:rPr>
        <w:t xml:space="preserve"> </w:t>
      </w:r>
      <w:r>
        <w:rPr>
          <w:rFonts w:eastAsia="Times New Roman" w:cs="Times New Roman"/>
          <w:szCs w:val="24"/>
        </w:rPr>
        <w:t xml:space="preserve">- για τη συνέχιση λειτουργίας του Φιλοτελικού Ταχυδρομικού Μουσείου. Ο ΣΥΡΙΖΑ μιλούσε, όταν αναφερόταν στο </w:t>
      </w:r>
      <w:r>
        <w:rPr>
          <w:rFonts w:eastAsia="Times New Roman" w:cs="Times New Roman"/>
          <w:szCs w:val="24"/>
        </w:rPr>
        <w:lastRenderedPageBreak/>
        <w:t>κοινωνικό μέρισμα για ψίχουλα για τους ιθαγενείς, ξεροκόμματο περιφρόνησης, πράξη βαθιά ανήθικη, θεσμοθέτησ</w:t>
      </w:r>
      <w:r>
        <w:rPr>
          <w:rFonts w:eastAsia="Times New Roman" w:cs="Times New Roman"/>
          <w:szCs w:val="24"/>
        </w:rPr>
        <w:t xml:space="preserve">η της επαιτείας, που αποκαλούσε το πλεόνασμα, πλεόνασμα σε υποκλίσεις μπροστά στην κ. </w:t>
      </w:r>
      <w:proofErr w:type="spellStart"/>
      <w:r>
        <w:rPr>
          <w:rFonts w:eastAsia="Times New Roman" w:cs="Times New Roman"/>
          <w:szCs w:val="24"/>
        </w:rPr>
        <w:t>Μέρκελ</w:t>
      </w:r>
      <w:proofErr w:type="spellEnd"/>
      <w:r>
        <w:rPr>
          <w:rFonts w:eastAsia="Times New Roman" w:cs="Times New Roman"/>
          <w:szCs w:val="24"/>
        </w:rPr>
        <w:t xml:space="preserve">, </w:t>
      </w:r>
      <w:proofErr w:type="spellStart"/>
      <w:r>
        <w:rPr>
          <w:rFonts w:eastAsia="Times New Roman" w:cs="Times New Roman"/>
          <w:szCs w:val="24"/>
        </w:rPr>
        <w:t>ψευτογενές</w:t>
      </w:r>
      <w:proofErr w:type="spellEnd"/>
      <w:r>
        <w:rPr>
          <w:rFonts w:eastAsia="Times New Roman" w:cs="Times New Roman"/>
          <w:szCs w:val="24"/>
        </w:rPr>
        <w:t xml:space="preserve"> πλεόνασμα, λογιστικά της συμφοράς, πλεόνασμα δυστυχίας, αίματος θράσους και απάτης. Αυτά λέγατε. Πόσα ωραία λόγια, πόσες </w:t>
      </w:r>
      <w:r>
        <w:rPr>
          <w:rFonts w:eastAsia="Times New Roman" w:cs="Times New Roman"/>
          <w:szCs w:val="24"/>
        </w:rPr>
        <w:t>καινούρ</w:t>
      </w:r>
      <w:r>
        <w:rPr>
          <w:rFonts w:eastAsia="Times New Roman" w:cs="Times New Roman"/>
          <w:szCs w:val="24"/>
        </w:rPr>
        <w:t>γ</w:t>
      </w:r>
      <w:r>
        <w:rPr>
          <w:rFonts w:eastAsia="Times New Roman" w:cs="Times New Roman"/>
          <w:szCs w:val="24"/>
        </w:rPr>
        <w:t>ιες</w:t>
      </w:r>
      <w:r>
        <w:rPr>
          <w:rFonts w:eastAsia="Times New Roman" w:cs="Times New Roman"/>
          <w:szCs w:val="24"/>
        </w:rPr>
        <w:t xml:space="preserve"> λέξεις, πόσα σχήμα</w:t>
      </w:r>
      <w:r>
        <w:rPr>
          <w:rFonts w:eastAsia="Times New Roman" w:cs="Times New Roman"/>
          <w:szCs w:val="24"/>
        </w:rPr>
        <w:t xml:space="preserve">τα λόγου χρησιμοποιήσατε στο παρελθόν, για καταστροφή, για εξαθλίωση. Το κοινωνικό μέρισμα και το πλεόνασμα το είχατε αποκαλέσει βαρόμετρο των πόνων του ελληνικού λαού και προϊόν απάτης. </w:t>
      </w:r>
    </w:p>
    <w:p w14:paraId="25CA9B39"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Δικαιολογηθήκατε βέβαια. Και ο κ. Τσίπρας είπε απ’ αυτό εδώ το Βήμα </w:t>
      </w:r>
      <w:r>
        <w:rPr>
          <w:rFonts w:eastAsia="Times New Roman" w:cs="Times New Roman"/>
          <w:szCs w:val="24"/>
        </w:rPr>
        <w:t>ότι η δική μας κυβέρνηση έκοψε έντοκα γραμμάτια του δημοσίου για να δώσει εκείνο το κοινωνικό μέρισμα. Η αλήθεια είναι ότι μόνο μέσα στο 2016 αυτή η Κυβέρνηση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έχει κόψει έντοκα γραμμάτια του δημοσίου αξίας 23 δισεκατομμυρίων ευρώ. Έχετε ε</w:t>
      </w:r>
      <w:r>
        <w:rPr>
          <w:rFonts w:eastAsia="Times New Roman" w:cs="Times New Roman"/>
          <w:szCs w:val="24"/>
        </w:rPr>
        <w:t xml:space="preserve">κδώσει, μόνο αυτούς τους </w:t>
      </w:r>
      <w:r>
        <w:rPr>
          <w:rFonts w:eastAsia="Times New Roman" w:cs="Times New Roman"/>
          <w:szCs w:val="24"/>
        </w:rPr>
        <w:t>τρε</w:t>
      </w:r>
      <w:r>
        <w:rPr>
          <w:rFonts w:eastAsia="Times New Roman" w:cs="Times New Roman"/>
          <w:szCs w:val="24"/>
        </w:rPr>
        <w:t>ι</w:t>
      </w:r>
      <w:r>
        <w:rPr>
          <w:rFonts w:eastAsia="Times New Roman" w:cs="Times New Roman"/>
          <w:szCs w:val="24"/>
        </w:rPr>
        <w:t>ς</w:t>
      </w:r>
      <w:r>
        <w:rPr>
          <w:rFonts w:eastAsia="Times New Roman" w:cs="Times New Roman"/>
          <w:szCs w:val="24"/>
        </w:rPr>
        <w:t xml:space="preserve"> τελευταίους μήνες, έντοκα γραμμάτια 6,3 δισεκατομμύρια. </w:t>
      </w:r>
      <w:r>
        <w:rPr>
          <w:rFonts w:eastAsia="Times New Roman" w:cs="Times New Roman"/>
          <w:szCs w:val="24"/>
        </w:rPr>
        <w:lastRenderedPageBreak/>
        <w:t xml:space="preserve">Αυτά βέβαια είναι για τις ανάγκες του κράτους. Εσείς όμως λέγατε ότι εμείς τα κόψαμε για να δώσουμε το κοινωνικό μέρισμα. </w:t>
      </w:r>
    </w:p>
    <w:p w14:paraId="25CA9B3A"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Πείτε μου ποιος θα πληρώσει αυτό το βραχυπρόθε</w:t>
      </w:r>
      <w:r>
        <w:rPr>
          <w:rFonts w:eastAsia="Times New Roman" w:cs="Times New Roman"/>
          <w:szCs w:val="24"/>
        </w:rPr>
        <w:t xml:space="preserve">σμο πανάκριβο δανεισμό; Όχι βέβαια </w:t>
      </w:r>
      <w:r>
        <w:rPr>
          <w:rFonts w:eastAsia="Times New Roman" w:cs="Times New Roman"/>
          <w:szCs w:val="24"/>
        </w:rPr>
        <w:t>εσείς,</w:t>
      </w:r>
      <w:r>
        <w:rPr>
          <w:rFonts w:eastAsia="Times New Roman" w:cs="Times New Roman"/>
          <w:szCs w:val="24"/>
        </w:rPr>
        <w:t xml:space="preserve"> αλλά οι συνταξιούχοι που λέτε ότι ευεργετείτε. Βέβαια συνεχίζετε και τις ύβρεις. Λέτε ότι εμείς ως Νέα Δημοκρατία δώσαμε τα διαπιστευτήριά μας στους δανειστές. </w:t>
      </w:r>
    </w:p>
    <w:p w14:paraId="25CA9B3B"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Ο κ. Παππάς, αυτός το αγλάισμα της διαστροφής, αυτό τ</w:t>
      </w:r>
      <w:r>
        <w:rPr>
          <w:rFonts w:eastAsia="Times New Roman" w:cs="Times New Roman"/>
          <w:szCs w:val="24"/>
        </w:rPr>
        <w:t xml:space="preserve">ο χαλκείο της προπαγάνδας είπε σήμερα ότι η Νέα Δημοκρατία είναι αποκούμπι του Σόιμπλε. Έκανε νέα διαστροφή και είπε ότι ο λαός δικαιούται να μας αποκαλεί </w:t>
      </w:r>
      <w:r>
        <w:rPr>
          <w:rFonts w:eastAsia="Times New Roman" w:cs="Times New Roman"/>
          <w:szCs w:val="24"/>
        </w:rPr>
        <w:t>«</w:t>
      </w:r>
      <w:r>
        <w:rPr>
          <w:rFonts w:eastAsia="Times New Roman" w:cs="Times New Roman"/>
          <w:szCs w:val="24"/>
        </w:rPr>
        <w:t>Εφιάλτες</w:t>
      </w:r>
      <w:r>
        <w:rPr>
          <w:rFonts w:eastAsia="Times New Roman" w:cs="Times New Roman"/>
          <w:szCs w:val="24"/>
        </w:rPr>
        <w:t>»</w:t>
      </w:r>
      <w:r>
        <w:rPr>
          <w:rFonts w:eastAsia="Times New Roman" w:cs="Times New Roman"/>
          <w:szCs w:val="24"/>
        </w:rPr>
        <w:t>.</w:t>
      </w:r>
      <w:r>
        <w:rPr>
          <w:rFonts w:eastAsia="Times New Roman" w:cs="Times New Roman"/>
          <w:szCs w:val="24"/>
        </w:rPr>
        <w:t xml:space="preserve"> Μόνο που ο λαός βλέπει εσάς στους χειρότερους εφιάλτες του πια. Εσείς, ο κ. Τσίπρας, είστ</w:t>
      </w:r>
      <w:r>
        <w:rPr>
          <w:rFonts w:eastAsia="Times New Roman" w:cs="Times New Roman"/>
          <w:szCs w:val="24"/>
        </w:rPr>
        <w:t xml:space="preserve">ε πλέον οι καλύτεροι </w:t>
      </w:r>
      <w:proofErr w:type="spellStart"/>
      <w:r>
        <w:rPr>
          <w:rFonts w:eastAsia="Times New Roman" w:cs="Times New Roman"/>
          <w:szCs w:val="24"/>
        </w:rPr>
        <w:t>Μερκελιστές</w:t>
      </w:r>
      <w:proofErr w:type="spellEnd"/>
      <w:r>
        <w:rPr>
          <w:rFonts w:eastAsia="Times New Roman" w:cs="Times New Roman"/>
          <w:szCs w:val="24"/>
        </w:rPr>
        <w:t xml:space="preserve">. Από τα </w:t>
      </w:r>
      <w:r>
        <w:rPr>
          <w:rFonts w:eastAsia="Times New Roman" w:cs="Times New Roman"/>
          <w:szCs w:val="24"/>
          <w:lang w:val="en-US"/>
        </w:rPr>
        <w:t>go</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που ακούγαμε να λέει ο κ. Τσίπρας, ακούσαμε προχθές, στις 16 Δεκεμβρίου να λέει «ευχαριστώ ιδιαίτερα την Καγκελάριο». Σας θυμίζουν τίποτα αυτές οι ευχαριστίες προς την Καγκελάριο; </w:t>
      </w:r>
    </w:p>
    <w:p w14:paraId="25CA9B3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Επειδή λέτε κάτι για τηλεφ</w:t>
      </w:r>
      <w:r>
        <w:rPr>
          <w:rFonts w:eastAsia="Times New Roman" w:cs="Times New Roman"/>
          <w:szCs w:val="24"/>
        </w:rPr>
        <w:t xml:space="preserve">ωνήματα που δέχεται η Νέα Δημοκρατία και ο Πρόεδρός της εκ Γερμανίας, να σας πω ότι ο κ. Τσίπρας, αυτός ο μέγας </w:t>
      </w:r>
      <w:proofErr w:type="spellStart"/>
      <w:r>
        <w:rPr>
          <w:rFonts w:eastAsia="Times New Roman" w:cs="Times New Roman"/>
          <w:szCs w:val="24"/>
        </w:rPr>
        <w:t>αντιμερκελιστής</w:t>
      </w:r>
      <w:proofErr w:type="spellEnd"/>
      <w:r>
        <w:rPr>
          <w:rFonts w:eastAsia="Times New Roman" w:cs="Times New Roman"/>
          <w:szCs w:val="24"/>
        </w:rPr>
        <w:t xml:space="preserve">, στο διάστημα της μέχρι τώρα πρωθυπουργίας του έχει συναντηθεί με την κ. </w:t>
      </w:r>
      <w:proofErr w:type="spellStart"/>
      <w:r>
        <w:rPr>
          <w:rFonts w:eastAsia="Times New Roman" w:cs="Times New Roman"/>
          <w:szCs w:val="24"/>
        </w:rPr>
        <w:t>Μέρκελ</w:t>
      </w:r>
      <w:proofErr w:type="spellEnd"/>
      <w:r>
        <w:rPr>
          <w:rFonts w:eastAsia="Times New Roman" w:cs="Times New Roman"/>
          <w:szCs w:val="24"/>
        </w:rPr>
        <w:t xml:space="preserve"> δεκαπέντε φορές και έχει μιλήσει μαζί της στο τη</w:t>
      </w:r>
      <w:r>
        <w:rPr>
          <w:rFonts w:eastAsia="Times New Roman" w:cs="Times New Roman"/>
          <w:szCs w:val="24"/>
        </w:rPr>
        <w:t xml:space="preserve">λέφωνο δεκαεφτά φορές. Άναψαν τα τηλέφωνα και κατηγορείτε εμάς για τηλέφωνα; </w:t>
      </w:r>
    </w:p>
    <w:p w14:paraId="25CA9B3D"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ΓΕΡΑΣΙΜΟΣ ΜΠΑΛΑΟΥΡΑΣ:</w:t>
      </w:r>
      <w:r>
        <w:rPr>
          <w:rFonts w:eastAsia="Times New Roman" w:cs="Times New Roman"/>
          <w:szCs w:val="24"/>
        </w:rPr>
        <w:t xml:space="preserve"> Πρωθυπουργός είναι.</w:t>
      </w:r>
    </w:p>
    <w:p w14:paraId="25CA9B3E"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Δεκαεφτά επικοινωνίες με την κ. </w:t>
      </w:r>
      <w:proofErr w:type="spellStart"/>
      <w:r>
        <w:rPr>
          <w:rFonts w:eastAsia="Times New Roman" w:cs="Times New Roman"/>
          <w:szCs w:val="24"/>
        </w:rPr>
        <w:t>Μέρκελ</w:t>
      </w:r>
      <w:proofErr w:type="spellEnd"/>
      <w:r>
        <w:rPr>
          <w:rFonts w:eastAsia="Times New Roman" w:cs="Times New Roman"/>
          <w:szCs w:val="24"/>
        </w:rPr>
        <w:t xml:space="preserve">, για να είμαστε εμείς τα φερέφωνα του Σόιμπλε και της </w:t>
      </w:r>
      <w:proofErr w:type="spellStart"/>
      <w:r>
        <w:rPr>
          <w:rFonts w:eastAsia="Times New Roman" w:cs="Times New Roman"/>
          <w:szCs w:val="24"/>
        </w:rPr>
        <w:t>Μέρκελ</w:t>
      </w:r>
      <w:proofErr w:type="spellEnd"/>
      <w:r>
        <w:rPr>
          <w:rFonts w:eastAsia="Times New Roman" w:cs="Times New Roman"/>
          <w:szCs w:val="24"/>
        </w:rPr>
        <w:t>, νομίζω ότι πάει πολ</w:t>
      </w:r>
      <w:r>
        <w:rPr>
          <w:rFonts w:eastAsia="Times New Roman" w:cs="Times New Roman"/>
          <w:szCs w:val="24"/>
        </w:rPr>
        <w:t>ύ.</w:t>
      </w:r>
    </w:p>
    <w:p w14:paraId="25CA9B3F"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Μάλιστα, σε μία περίπτωση, ερωτηθείς ο κ. Τσίπρας από τους δημοσιογράφους αν στη συνομιλία του με την κ. </w:t>
      </w:r>
      <w:proofErr w:type="spellStart"/>
      <w:r>
        <w:rPr>
          <w:rFonts w:eastAsia="Times New Roman"/>
          <w:szCs w:val="24"/>
        </w:rPr>
        <w:t>Μέρκελ</w:t>
      </w:r>
      <w:proofErr w:type="spellEnd"/>
      <w:r>
        <w:rPr>
          <w:rFonts w:eastAsia="Times New Roman"/>
          <w:szCs w:val="24"/>
        </w:rPr>
        <w:t xml:space="preserve"> έθεσε το θέμα της στάσης του κ. Σόιμπλε, ο κ. Τσίπρας είπε ότι το απέφυγε για λόγους ευγενείας. «Δεν είναι σωστό», είπε, «τώρα να αναφερόμαστ</w:t>
      </w:r>
      <w:r>
        <w:rPr>
          <w:rFonts w:eastAsia="Times New Roman"/>
          <w:szCs w:val="24"/>
        </w:rPr>
        <w:t xml:space="preserve">ε στον Υπουργό </w:t>
      </w:r>
      <w:r>
        <w:rPr>
          <w:rFonts w:eastAsia="Times New Roman"/>
          <w:szCs w:val="24"/>
        </w:rPr>
        <w:lastRenderedPageBreak/>
        <w:t xml:space="preserve">της, όταν μιλάμε με την Καγκελάριο. Δεν είναι σικ. Δεν έχει τακτ κάτι τέτοιο». Και κατηγορείτε εμάς. </w:t>
      </w:r>
    </w:p>
    <w:p w14:paraId="25CA9B40"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Και κάτι ακόμη, όταν ο κ. Τσίπρας, μιλώντας στο </w:t>
      </w:r>
      <w:r>
        <w:rPr>
          <w:rFonts w:eastAsia="Times New Roman"/>
          <w:szCs w:val="24"/>
        </w:rPr>
        <w:t>κ</w:t>
      </w:r>
      <w:r>
        <w:rPr>
          <w:rFonts w:eastAsia="Times New Roman"/>
          <w:szCs w:val="24"/>
        </w:rPr>
        <w:t>όμμα της Ευρωπαϊκής Αριστεράς, στο Βερολίνο, προχθές έλεγε «δεν πρόκειται ποτέ να παραδώσο</w:t>
      </w:r>
      <w:r>
        <w:rPr>
          <w:rFonts w:eastAsia="Times New Roman"/>
          <w:szCs w:val="24"/>
        </w:rPr>
        <w:t>υμε τον λαό μας στους «</w:t>
      </w:r>
      <w:r>
        <w:rPr>
          <w:rFonts w:eastAsia="Times New Roman"/>
          <w:szCs w:val="24"/>
          <w:lang w:val="en-US"/>
        </w:rPr>
        <w:t>yes</w:t>
      </w:r>
      <w:r>
        <w:rPr>
          <w:rFonts w:eastAsia="Times New Roman"/>
          <w:szCs w:val="24"/>
        </w:rPr>
        <w:t xml:space="preserve"> </w:t>
      </w:r>
      <w:r>
        <w:rPr>
          <w:rFonts w:eastAsia="Times New Roman"/>
          <w:szCs w:val="24"/>
          <w:lang w:val="en-US"/>
        </w:rPr>
        <w:t>men</w:t>
      </w:r>
      <w:r>
        <w:rPr>
          <w:rFonts w:eastAsia="Times New Roman"/>
          <w:szCs w:val="24"/>
        </w:rPr>
        <w:t xml:space="preserve">»», τι εννοούσε; Με αυτό το ποτέ, τι εννοούσε; Τσάβες; Κάστρο; </w:t>
      </w:r>
      <w:proofErr w:type="spellStart"/>
      <w:r>
        <w:rPr>
          <w:rFonts w:eastAsia="Times New Roman"/>
          <w:szCs w:val="24"/>
        </w:rPr>
        <w:t>Μαδούρο</w:t>
      </w:r>
      <w:proofErr w:type="spellEnd"/>
      <w:r>
        <w:rPr>
          <w:rFonts w:eastAsia="Times New Roman"/>
          <w:szCs w:val="24"/>
        </w:rPr>
        <w:t xml:space="preserve">; </w:t>
      </w:r>
      <w:proofErr w:type="spellStart"/>
      <w:r>
        <w:rPr>
          <w:rFonts w:eastAsia="Times New Roman"/>
          <w:szCs w:val="24"/>
        </w:rPr>
        <w:t>Λούλα</w:t>
      </w:r>
      <w:proofErr w:type="spellEnd"/>
      <w:r>
        <w:rPr>
          <w:rFonts w:eastAsia="Times New Roman"/>
          <w:szCs w:val="24"/>
        </w:rPr>
        <w:t xml:space="preserve">; Κάτι τέτοιο; Όταν ο κ. Παππάς λέει σήμερα ότι η Νέα Δημοκρατία δεν δικαιούται να μιλά, τι εννοεί; Τι σκοπούς έχετε; Προφανώς, δεν μπορείτε να τους </w:t>
      </w:r>
      <w:r>
        <w:rPr>
          <w:rFonts w:eastAsia="Times New Roman"/>
          <w:szCs w:val="24"/>
        </w:rPr>
        <w:t xml:space="preserve">πραγματοποιήσετε. Εδώ δεν είναι Λατινική Αμερική. Όμως, είστε λατινοαμερικανικού τύπου κόμμα. </w:t>
      </w:r>
    </w:p>
    <w:p w14:paraId="25CA9B41"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Αφού, λοιπόν, με το συμπληρωματικό μνημόνιο ο κ. </w:t>
      </w:r>
      <w:proofErr w:type="spellStart"/>
      <w:r>
        <w:rPr>
          <w:rFonts w:eastAsia="Times New Roman"/>
          <w:szCs w:val="24"/>
        </w:rPr>
        <w:t>Τσακαλώτος</w:t>
      </w:r>
      <w:proofErr w:type="spellEnd"/>
      <w:r>
        <w:rPr>
          <w:rFonts w:eastAsia="Times New Roman"/>
          <w:szCs w:val="24"/>
        </w:rPr>
        <w:t xml:space="preserve"> έχει δώσει σαράντα μία δηλώσεις νομιμοφροσύνης -</w:t>
      </w:r>
      <w:r>
        <w:rPr>
          <w:rFonts w:eastAsia="Times New Roman"/>
          <w:szCs w:val="24"/>
        </w:rPr>
        <w:t xml:space="preserve"> </w:t>
      </w:r>
      <w:r>
        <w:rPr>
          <w:rFonts w:eastAsia="Times New Roman"/>
          <w:szCs w:val="24"/>
        </w:rPr>
        <w:t>πάρτε και μετρήστε πόσες φορές λέει ότι «η Κυβέρνηση</w:t>
      </w:r>
      <w:r>
        <w:rPr>
          <w:rFonts w:eastAsia="Times New Roman"/>
          <w:szCs w:val="24"/>
        </w:rPr>
        <w:t xml:space="preserve"> θα συμφωνήσει», «η Κυβέρνηση κατόπιν συμφωνίας με τους </w:t>
      </w:r>
      <w:r>
        <w:rPr>
          <w:rFonts w:eastAsia="Times New Roman"/>
          <w:szCs w:val="24"/>
        </w:rPr>
        <w:t>θ</w:t>
      </w:r>
      <w:r>
        <w:rPr>
          <w:rFonts w:eastAsia="Times New Roman"/>
          <w:szCs w:val="24"/>
        </w:rPr>
        <w:t>εσμούς κ</w:t>
      </w:r>
      <w:r>
        <w:rPr>
          <w:rFonts w:eastAsia="Times New Roman"/>
          <w:szCs w:val="24"/>
        </w:rPr>
        <w:t>.</w:t>
      </w:r>
      <w:r>
        <w:rPr>
          <w:rFonts w:eastAsia="Times New Roman"/>
          <w:szCs w:val="24"/>
        </w:rPr>
        <w:t>λπ</w:t>
      </w:r>
      <w:r>
        <w:rPr>
          <w:rFonts w:eastAsia="Times New Roman"/>
          <w:szCs w:val="24"/>
        </w:rPr>
        <w:t>.</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 xml:space="preserve"> αφού, λοιπόν, τα έχετε κάνει όλα </w:t>
      </w:r>
      <w:r>
        <w:rPr>
          <w:rFonts w:eastAsia="Times New Roman"/>
          <w:szCs w:val="24"/>
        </w:rPr>
        <w:lastRenderedPageBreak/>
        <w:t xml:space="preserve">αυτά, αφού χαρίσατε τη δημόσια περιουσία για έναν αιώνα στους δανειστές, έρχεστε και κατηγορείτε εμάς και βουτάτε κάθε φορά στα πιο βρώμικα νερά του </w:t>
      </w:r>
      <w:r>
        <w:rPr>
          <w:rFonts w:eastAsia="Times New Roman"/>
          <w:szCs w:val="24"/>
        </w:rPr>
        <w:t>πιο εφιαλτικού και διχαστικού παρελθόντος στη σύγχρονη ιστορία μας για να δικαιολογηθείτε.</w:t>
      </w:r>
    </w:p>
    <w:p w14:paraId="25CA9B42"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Καταθέτω για τα Πρακτικά όλες αυτές τις ονομαστικές ψηφοφορίες που προκάλεσε ο ΣΥΡΙΖΑ και κάθε καταψήφιση ευεργετικών διατάξεων που έκανε, όταν ήταν στην </w:t>
      </w:r>
      <w:r>
        <w:rPr>
          <w:rFonts w:eastAsia="Times New Roman"/>
          <w:szCs w:val="24"/>
        </w:rPr>
        <w:t>α</w:t>
      </w:r>
      <w:r>
        <w:rPr>
          <w:rFonts w:eastAsia="Times New Roman"/>
          <w:szCs w:val="24"/>
        </w:rPr>
        <w:t>ντιπολίτευ</w:t>
      </w:r>
      <w:r>
        <w:rPr>
          <w:rFonts w:eastAsia="Times New Roman"/>
          <w:szCs w:val="24"/>
        </w:rPr>
        <w:t>ση. Όλες τις δηλώσεις για το πλεόνασμα και το κοινωνικό μέρισμα του 2014 και –</w:t>
      </w:r>
      <w:r>
        <w:rPr>
          <w:rFonts w:eastAsia="Times New Roman"/>
          <w:szCs w:val="24"/>
        </w:rPr>
        <w:t xml:space="preserve"> </w:t>
      </w:r>
      <w:r>
        <w:rPr>
          <w:rFonts w:eastAsia="Times New Roman"/>
          <w:szCs w:val="24"/>
        </w:rPr>
        <w:t>επειδή λίγο το αμφισβητήσατε</w:t>
      </w:r>
      <w:r>
        <w:rPr>
          <w:rFonts w:eastAsia="Times New Roman"/>
          <w:szCs w:val="24"/>
        </w:rPr>
        <w:t xml:space="preserve"> </w:t>
      </w:r>
      <w:r>
        <w:rPr>
          <w:rFonts w:eastAsia="Times New Roman"/>
          <w:szCs w:val="24"/>
        </w:rPr>
        <w:t xml:space="preserve">- το χρονικό των συναντήσεων και των τηλεφωνικών επικοινωνιών του κ. Τσίπρα με την κ. </w:t>
      </w:r>
      <w:proofErr w:type="spellStart"/>
      <w:r>
        <w:rPr>
          <w:rFonts w:eastAsia="Times New Roman"/>
          <w:szCs w:val="24"/>
        </w:rPr>
        <w:t>Μέρκελ</w:t>
      </w:r>
      <w:proofErr w:type="spellEnd"/>
      <w:r>
        <w:rPr>
          <w:rFonts w:eastAsia="Times New Roman"/>
          <w:szCs w:val="24"/>
        </w:rPr>
        <w:t xml:space="preserve">. </w:t>
      </w:r>
    </w:p>
    <w:p w14:paraId="25CA9B43" w14:textId="77777777" w:rsidR="00054EB1" w:rsidRDefault="00375CE6">
      <w:pPr>
        <w:spacing w:after="0" w:line="600" w:lineRule="auto"/>
        <w:ind w:firstLine="709"/>
        <w:jc w:val="both"/>
        <w:rPr>
          <w:rFonts w:eastAsia="Times New Roman" w:cs="Times New Roman"/>
          <w:szCs w:val="24"/>
        </w:rPr>
      </w:pPr>
      <w:r>
        <w:rPr>
          <w:rFonts w:eastAsia="Times New Roman" w:cs="Times New Roman"/>
          <w:szCs w:val="24"/>
        </w:rPr>
        <w:t xml:space="preserve">(Στο σημείο αυτό η Βουλευτής κ. Σοφία </w:t>
      </w:r>
      <w:proofErr w:type="spellStart"/>
      <w:r>
        <w:rPr>
          <w:rFonts w:eastAsia="Times New Roman" w:cs="Times New Roman"/>
          <w:szCs w:val="24"/>
        </w:rPr>
        <w:t>Βούλτεψη</w:t>
      </w:r>
      <w:proofErr w:type="spellEnd"/>
      <w:r>
        <w:rPr>
          <w:rFonts w:eastAsia="Times New Roman" w:cs="Times New Roman"/>
          <w:szCs w:val="24"/>
        </w:rPr>
        <w:t xml:space="preserve"> καταθέ</w:t>
      </w:r>
      <w:r>
        <w:rPr>
          <w:rFonts w:eastAsia="Times New Roman" w:cs="Times New Roman"/>
          <w:szCs w:val="24"/>
        </w:rPr>
        <w:t xml:space="preserve">τει για τα Πρακτικά </w:t>
      </w:r>
      <w:r>
        <w:rPr>
          <w:rFonts w:eastAsia="Times New Roman" w:cs="Times New Roman"/>
          <w:szCs w:val="24"/>
        </w:rPr>
        <w:t xml:space="preserve"> </w:t>
      </w:r>
      <w:r>
        <w:rPr>
          <w:rFonts w:eastAsia="Times New Roman" w:cs="Times New Roman"/>
          <w:szCs w:val="24"/>
        </w:rPr>
        <w:t>τα προαναφερθέντα έγγραφα, τα οποία βρίσκονται στο αρχείο του Τμήματος Γραμματείας της Διεύθυνσης Στενογραφίας και Πρακτικών της Βουλής)</w:t>
      </w:r>
    </w:p>
    <w:p w14:paraId="25CA9B44"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Ευχαριστώ, κύριε Πρόεδρε.</w:t>
      </w:r>
    </w:p>
    <w:p w14:paraId="25CA9B45"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center"/>
        <w:rPr>
          <w:rFonts w:eastAsia="Times New Roman"/>
          <w:szCs w:val="24"/>
        </w:rPr>
      </w:pPr>
      <w:r>
        <w:rPr>
          <w:rFonts w:eastAsia="Times New Roman"/>
          <w:szCs w:val="24"/>
        </w:rPr>
        <w:lastRenderedPageBreak/>
        <w:t>(Χειροκροτήματα από την πτέρυγα της Νέας Δημοκρατίας)</w:t>
      </w:r>
    </w:p>
    <w:p w14:paraId="25CA9B46"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ΠΡΟΕΔΡΕΥΩΝ (Γεώργι</w:t>
      </w:r>
      <w:r>
        <w:rPr>
          <w:rFonts w:eastAsia="Times New Roman"/>
          <w:b/>
          <w:szCs w:val="24"/>
        </w:rPr>
        <w:t xml:space="preserve">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Ευχαριστούμε την κ. </w:t>
      </w:r>
      <w:proofErr w:type="spellStart"/>
      <w:r>
        <w:rPr>
          <w:rFonts w:eastAsia="Times New Roman"/>
          <w:szCs w:val="24"/>
        </w:rPr>
        <w:t>Βούλτεψη</w:t>
      </w:r>
      <w:proofErr w:type="spellEnd"/>
      <w:r>
        <w:rPr>
          <w:rFonts w:eastAsia="Times New Roman"/>
          <w:szCs w:val="24"/>
        </w:rPr>
        <w:t xml:space="preserve">. </w:t>
      </w:r>
    </w:p>
    <w:p w14:paraId="25CA9B47"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Θα δώσουμε τον λόγο σε τρεις Υπουργούς, με πρώτη την κ. </w:t>
      </w:r>
      <w:proofErr w:type="spellStart"/>
      <w:r>
        <w:rPr>
          <w:rFonts w:eastAsia="Times New Roman"/>
          <w:szCs w:val="24"/>
        </w:rPr>
        <w:t>Παπανάτσιου</w:t>
      </w:r>
      <w:proofErr w:type="spellEnd"/>
      <w:r>
        <w:rPr>
          <w:rFonts w:eastAsia="Times New Roman"/>
          <w:szCs w:val="24"/>
        </w:rPr>
        <w:t xml:space="preserve"> για να τοποθετηθούν επί κάποιων τροπολογιών -</w:t>
      </w:r>
      <w:r>
        <w:rPr>
          <w:rFonts w:eastAsia="Times New Roman"/>
          <w:szCs w:val="24"/>
        </w:rPr>
        <w:t xml:space="preserve"> </w:t>
      </w:r>
      <w:r>
        <w:rPr>
          <w:rFonts w:eastAsia="Times New Roman"/>
          <w:szCs w:val="24"/>
        </w:rPr>
        <w:t xml:space="preserve">αν κατάλαβα καλά, κυρία </w:t>
      </w:r>
      <w:proofErr w:type="spellStart"/>
      <w:r>
        <w:rPr>
          <w:rFonts w:eastAsia="Times New Roman"/>
          <w:szCs w:val="24"/>
        </w:rPr>
        <w:t>Παπανάτσιου</w:t>
      </w:r>
      <w:proofErr w:type="spellEnd"/>
      <w:r>
        <w:rPr>
          <w:rFonts w:eastAsia="Times New Roman"/>
          <w:szCs w:val="24"/>
        </w:rPr>
        <w:t xml:space="preserve"> </w:t>
      </w:r>
      <w:r>
        <w:rPr>
          <w:rFonts w:eastAsia="Times New Roman"/>
          <w:szCs w:val="24"/>
        </w:rPr>
        <w:t xml:space="preserve">- κι έπειτα ακολουθούν οι </w:t>
      </w:r>
      <w:r>
        <w:rPr>
          <w:rFonts w:eastAsia="Times New Roman"/>
          <w:szCs w:val="24"/>
        </w:rPr>
        <w:t>κ</w:t>
      </w:r>
      <w:r>
        <w:rPr>
          <w:rFonts w:eastAsia="Times New Roman"/>
          <w:szCs w:val="24"/>
        </w:rPr>
        <w:t>ύριοι</w:t>
      </w:r>
      <w:r>
        <w:rPr>
          <w:rFonts w:eastAsia="Times New Roman"/>
          <w:szCs w:val="24"/>
        </w:rPr>
        <w:t xml:space="preserve"> </w:t>
      </w:r>
      <w:proofErr w:type="spellStart"/>
      <w:r>
        <w:rPr>
          <w:rFonts w:eastAsia="Times New Roman"/>
          <w:szCs w:val="24"/>
        </w:rPr>
        <w:t>Μουζάλας</w:t>
      </w:r>
      <w:proofErr w:type="spellEnd"/>
      <w:r>
        <w:rPr>
          <w:rFonts w:eastAsia="Times New Roman"/>
          <w:szCs w:val="24"/>
        </w:rPr>
        <w:t xml:space="preserve"> και Σαντορινιός.  </w:t>
      </w:r>
    </w:p>
    <w:p w14:paraId="25CA9B48"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Ορίστε, κυρία </w:t>
      </w:r>
      <w:proofErr w:type="spellStart"/>
      <w:r>
        <w:rPr>
          <w:rFonts w:eastAsia="Times New Roman"/>
          <w:szCs w:val="24"/>
        </w:rPr>
        <w:t>Παπανάτσιου</w:t>
      </w:r>
      <w:proofErr w:type="spellEnd"/>
      <w:r>
        <w:rPr>
          <w:rFonts w:eastAsia="Times New Roman"/>
          <w:szCs w:val="24"/>
        </w:rPr>
        <w:t>.</w:t>
      </w:r>
    </w:p>
    <w:p w14:paraId="25CA9B49"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Θα ήθελα, κατ’ αρχάς να καλωσορίσω την απόφαση της Νέας Δημοκρατίας να υπερψηφίσει το άρθρο για την αναστολή της κατάργησης των μειωμένων συντελεστών Φ</w:t>
      </w:r>
      <w:r>
        <w:rPr>
          <w:rFonts w:eastAsia="Times New Roman"/>
          <w:szCs w:val="24"/>
        </w:rPr>
        <w:t>ΠΑ στα νησιά. Η Νέα Δημοκρατία αντιλήφθηκε το λάθος της να ψηφίσει «παρών» στη χορήγησης της δέκατης τρίτης σύνταξης και τώρα κάνει το σωστό.</w:t>
      </w:r>
    </w:p>
    <w:p w14:paraId="25CA9B4A"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center"/>
        <w:rPr>
          <w:rFonts w:eastAsia="Times New Roman"/>
          <w:szCs w:val="24"/>
        </w:rPr>
      </w:pPr>
      <w:r>
        <w:rPr>
          <w:rFonts w:eastAsia="Times New Roman"/>
          <w:szCs w:val="24"/>
        </w:rPr>
        <w:lastRenderedPageBreak/>
        <w:t>(Θόρυβος – διαμαρτυρίες από την πτέρυγα της Νέας Δημοκρατίας)</w:t>
      </w:r>
    </w:p>
    <w:p w14:paraId="25CA9B4B"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Ας δούμε λίγο την τροπολογία. Είναι η με γενικό αριθ</w:t>
      </w:r>
      <w:r>
        <w:rPr>
          <w:rFonts w:eastAsia="Times New Roman"/>
          <w:szCs w:val="24"/>
        </w:rPr>
        <w:t>μό 837 και ειδικό 71, με την οποία η παράγραφος 4 του άρθρου 21 του ν.2859/2000 τροποποιείται ως εξής: Μέχρι 31</w:t>
      </w:r>
      <w:r>
        <w:rPr>
          <w:rFonts w:eastAsia="Times New Roman"/>
          <w:szCs w:val="24"/>
        </w:rPr>
        <w:t>-</w:t>
      </w:r>
      <w:r>
        <w:rPr>
          <w:rFonts w:eastAsia="Times New Roman"/>
          <w:szCs w:val="24"/>
        </w:rPr>
        <w:t>12</w:t>
      </w:r>
      <w:r>
        <w:rPr>
          <w:rFonts w:eastAsia="Times New Roman"/>
          <w:szCs w:val="24"/>
        </w:rPr>
        <w:t>-</w:t>
      </w:r>
      <w:r>
        <w:rPr>
          <w:rFonts w:eastAsia="Times New Roman"/>
          <w:szCs w:val="24"/>
        </w:rPr>
        <w:t>2017 για τα νησιά των νομών -</w:t>
      </w:r>
      <w:r>
        <w:rPr>
          <w:rFonts w:eastAsia="Times New Roman"/>
          <w:szCs w:val="24"/>
        </w:rPr>
        <w:t xml:space="preserve"> </w:t>
      </w:r>
      <w:r>
        <w:rPr>
          <w:rFonts w:eastAsia="Times New Roman"/>
          <w:szCs w:val="24"/>
        </w:rPr>
        <w:t>εδώ θέλουμε να βάλουμε και μια νομοτεχνική βελτίωση</w:t>
      </w:r>
      <w:r>
        <w:rPr>
          <w:rFonts w:eastAsia="Times New Roman"/>
          <w:szCs w:val="24"/>
        </w:rPr>
        <w:t xml:space="preserve"> </w:t>
      </w:r>
      <w:r>
        <w:rPr>
          <w:rFonts w:eastAsia="Times New Roman"/>
          <w:szCs w:val="24"/>
        </w:rPr>
        <w:t xml:space="preserve">- Λέσβου, Χίου, Σάμου, Δωδεκανήσων, πλην της Ρόδου και της </w:t>
      </w:r>
      <w:r>
        <w:rPr>
          <w:rFonts w:eastAsia="Times New Roman"/>
          <w:szCs w:val="24"/>
        </w:rPr>
        <w:t xml:space="preserve">Καρπάθου, οι συντελεστές του φόρου μειώνονται κατά 30%, εφ’ όσον πρόκειται για αγαθά </w:t>
      </w:r>
      <w:r>
        <w:rPr>
          <w:rFonts w:eastAsia="Times New Roman"/>
          <w:szCs w:val="24"/>
        </w:rPr>
        <w:t xml:space="preserve">τα οποία </w:t>
      </w:r>
      <w:r>
        <w:rPr>
          <w:rFonts w:eastAsia="Times New Roman"/>
          <w:szCs w:val="24"/>
        </w:rPr>
        <w:t xml:space="preserve">κατά τον χρόνο που ο φόρος γίνεται απαιτητός: </w:t>
      </w:r>
    </w:p>
    <w:p w14:paraId="25CA9B4C"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Πρώτον, βρίσκονται στα νησιά αυτά και παραδίδονται από υποκείμενο στον φόρο, που είναι εγκατεστημένο στα νησιά αυτά</w:t>
      </w:r>
      <w:r>
        <w:rPr>
          <w:rFonts w:eastAsia="Times New Roman"/>
          <w:szCs w:val="24"/>
        </w:rPr>
        <w:t>. Πωλούνται στα νησιά αυτά από υποκείμενο στον φόρο εγκατεστημένο σε οποιοδήποτε μέρος του εσωτερικού της χώρας, προς αγοραστή, υποκείμενο ή προς μη υποκείμενο στον φόρο, νομικό πρόσωπο, εγκατεστημένο στα νησιά αυτά. Αποστέλλονται ή μεταφέρονται προς υποκε</w:t>
      </w:r>
      <w:r>
        <w:rPr>
          <w:rFonts w:eastAsia="Times New Roman"/>
          <w:szCs w:val="24"/>
        </w:rPr>
        <w:t>ίμενο στον φόρο ή προς μη</w:t>
      </w:r>
      <w:r>
        <w:rPr>
          <w:rFonts w:eastAsia="Times New Roman"/>
          <w:szCs w:val="24"/>
        </w:rPr>
        <w:t xml:space="preserve"> υποκείμενο στον φόρο νομικό πρόσωπο.</w:t>
      </w:r>
      <w:r>
        <w:rPr>
          <w:rFonts w:eastAsia="Times New Roman"/>
          <w:szCs w:val="24"/>
        </w:rPr>
        <w:t xml:space="preserve"> </w:t>
      </w:r>
    </w:p>
    <w:p w14:paraId="25CA9B4D"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lastRenderedPageBreak/>
        <w:t>Να δούμε και τη νομοτεχνική βελτίωση. Στην τροπολογία με γενικό αριθμό 837 και ειδικό 71 της 19</w:t>
      </w:r>
      <w:r>
        <w:rPr>
          <w:rFonts w:eastAsia="Times New Roman"/>
          <w:szCs w:val="24"/>
        </w:rPr>
        <w:t>-</w:t>
      </w:r>
      <w:r>
        <w:rPr>
          <w:rFonts w:eastAsia="Times New Roman"/>
          <w:szCs w:val="24"/>
        </w:rPr>
        <w:t>12</w:t>
      </w:r>
      <w:r>
        <w:rPr>
          <w:rFonts w:eastAsia="Times New Roman"/>
          <w:szCs w:val="24"/>
        </w:rPr>
        <w:t>-</w:t>
      </w:r>
      <w:r>
        <w:rPr>
          <w:rFonts w:eastAsia="Times New Roman"/>
          <w:szCs w:val="24"/>
        </w:rPr>
        <w:t>2016 στην εσωτερική παράγραφο 4 του άρθρου 21 του ν.2859/2000 της παραγράφου 1 της προτεινόμε</w:t>
      </w:r>
      <w:r>
        <w:rPr>
          <w:rFonts w:eastAsia="Times New Roman"/>
          <w:szCs w:val="24"/>
        </w:rPr>
        <w:t xml:space="preserve">νης διάταξης, μετά τη λέξη «νομών» προστίθεται η λέξη «Έβρου», δηλαδή συμπεριλαμβάνουμε και τη Σαμοθράκη, που είναι το νησί του Νομού Έβρου, στα νησιά στα οποία αναστέλλεται η </w:t>
      </w:r>
      <w:r>
        <w:rPr>
          <w:rFonts w:eastAsia="Times New Roman"/>
          <w:szCs w:val="24"/>
        </w:rPr>
        <w:t xml:space="preserve">κατάργηση </w:t>
      </w:r>
      <w:r>
        <w:rPr>
          <w:rFonts w:eastAsia="Times New Roman"/>
          <w:szCs w:val="24"/>
        </w:rPr>
        <w:t xml:space="preserve">του </w:t>
      </w:r>
      <w:r>
        <w:rPr>
          <w:rFonts w:eastAsia="Times New Roman"/>
          <w:szCs w:val="24"/>
        </w:rPr>
        <w:t xml:space="preserve">μειωμένου συντελεστή </w:t>
      </w:r>
      <w:r>
        <w:rPr>
          <w:rFonts w:eastAsia="Times New Roman"/>
          <w:szCs w:val="24"/>
        </w:rPr>
        <w:t>ΦΠΑ.</w:t>
      </w:r>
    </w:p>
    <w:p w14:paraId="25CA9B4E"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center"/>
        <w:rPr>
          <w:rFonts w:eastAsia="Times New Roman"/>
          <w:szCs w:val="24"/>
        </w:rPr>
      </w:pPr>
      <w:r>
        <w:rPr>
          <w:rFonts w:eastAsia="Times New Roman"/>
          <w:szCs w:val="24"/>
        </w:rPr>
        <w:t>(Χειροκροτήματα από την πτέρυγα του ΣΥΡΙ</w:t>
      </w:r>
      <w:r>
        <w:rPr>
          <w:rFonts w:eastAsia="Times New Roman"/>
          <w:szCs w:val="24"/>
        </w:rPr>
        <w:t>ΖΑ)</w:t>
      </w:r>
    </w:p>
    <w:p w14:paraId="25CA9B4F" w14:textId="77777777" w:rsidR="00054EB1" w:rsidRDefault="00375CE6">
      <w:pPr>
        <w:spacing w:after="0" w:line="600" w:lineRule="auto"/>
        <w:ind w:firstLine="720"/>
        <w:jc w:val="both"/>
        <w:rPr>
          <w:rFonts w:eastAsia="Times New Roman"/>
          <w:szCs w:val="24"/>
        </w:rPr>
      </w:pPr>
      <w:r>
        <w:rPr>
          <w:rFonts w:eastAsia="Times New Roman" w:cs="Times New Roman"/>
          <w:szCs w:val="24"/>
        </w:rPr>
        <w:t xml:space="preserve">(Στο σημείο αυτό η </w:t>
      </w:r>
      <w:r>
        <w:rPr>
          <w:rFonts w:eastAsia="Times New Roman"/>
          <w:szCs w:val="24"/>
        </w:rPr>
        <w:t>Υφυπουργός Οικονομικών,</w:t>
      </w:r>
      <w:r>
        <w:rPr>
          <w:rFonts w:eastAsia="Times New Roman" w:cs="Times New Roman"/>
          <w:szCs w:val="24"/>
        </w:rPr>
        <w:t xml:space="preserve"> κ. </w:t>
      </w:r>
      <w:r>
        <w:rPr>
          <w:rFonts w:eastAsia="Times New Roman"/>
          <w:szCs w:val="24"/>
        </w:rPr>
        <w:t xml:space="preserve">Αικατερίνη </w:t>
      </w:r>
      <w:proofErr w:type="spellStart"/>
      <w:r>
        <w:rPr>
          <w:rFonts w:eastAsia="Times New Roman"/>
          <w:szCs w:val="24"/>
        </w:rPr>
        <w:t>Παπανάτσιου</w:t>
      </w:r>
      <w:proofErr w:type="spellEnd"/>
      <w:r>
        <w:rPr>
          <w:rFonts w:eastAsia="Times New Roman"/>
          <w:b/>
          <w:szCs w:val="24"/>
        </w:rPr>
        <w:t xml:space="preserve"> </w:t>
      </w:r>
      <w:r>
        <w:rPr>
          <w:rFonts w:eastAsia="Times New Roman" w:cs="Times New Roman"/>
          <w:szCs w:val="24"/>
        </w:rPr>
        <w:t xml:space="preserve">καταθέτει για τα Πρακτικά την προαναφερθείσα νομοτεχνική βελτίωση, η οποία έχει ως εξής: </w:t>
      </w:r>
    </w:p>
    <w:p w14:paraId="25CA9B50" w14:textId="77777777" w:rsidR="00054EB1" w:rsidRDefault="00375CE6">
      <w:pPr>
        <w:spacing w:after="0" w:line="600" w:lineRule="auto"/>
        <w:jc w:val="center"/>
        <w:rPr>
          <w:rFonts w:eastAsia="Times New Roman"/>
          <w:szCs w:val="24"/>
        </w:rPr>
      </w:pPr>
      <w:r w:rsidRPr="00657C7B">
        <w:rPr>
          <w:rFonts w:eastAsia="Times New Roman"/>
          <w:szCs w:val="24"/>
        </w:rPr>
        <w:t>ΑΛΛΑΓΗ ΣΕΛΙΔΑΣ</w:t>
      </w:r>
    </w:p>
    <w:p w14:paraId="25CA9B51"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center"/>
        <w:rPr>
          <w:rFonts w:eastAsia="Times New Roman"/>
          <w:szCs w:val="24"/>
        </w:rPr>
      </w:pPr>
      <w:r>
        <w:rPr>
          <w:rFonts w:eastAsia="Times New Roman"/>
          <w:szCs w:val="24"/>
        </w:rPr>
        <w:t>(</w:t>
      </w:r>
      <w:r>
        <w:rPr>
          <w:rFonts w:eastAsia="Times New Roman"/>
          <w:szCs w:val="24"/>
        </w:rPr>
        <w:t>Να μπει η σελ.305</w:t>
      </w:r>
      <w:r>
        <w:rPr>
          <w:rFonts w:eastAsia="Times New Roman"/>
          <w:szCs w:val="24"/>
        </w:rPr>
        <w:t>)</w:t>
      </w:r>
    </w:p>
    <w:p w14:paraId="25CA9B52" w14:textId="77777777" w:rsidR="00054EB1" w:rsidRDefault="00375CE6">
      <w:pPr>
        <w:spacing w:after="0" w:line="600" w:lineRule="auto"/>
        <w:jc w:val="center"/>
        <w:rPr>
          <w:rFonts w:eastAsia="Times New Roman"/>
          <w:szCs w:val="24"/>
        </w:rPr>
      </w:pPr>
      <w:r>
        <w:rPr>
          <w:rFonts w:eastAsia="Times New Roman"/>
          <w:szCs w:val="24"/>
        </w:rPr>
        <w:t>ΑΛΛΑΓΗ ΣΕΛΙΔΑΣ</w:t>
      </w:r>
    </w:p>
    <w:p w14:paraId="25CA9B53" w14:textId="77777777" w:rsidR="00054EB1" w:rsidRDefault="00375CE6">
      <w:pPr>
        <w:spacing w:after="0" w:line="600" w:lineRule="auto"/>
        <w:ind w:firstLine="720"/>
        <w:jc w:val="both"/>
        <w:rPr>
          <w:rFonts w:eastAsia="Times New Roman"/>
          <w:szCs w:val="24"/>
        </w:rPr>
      </w:pPr>
      <w:r>
        <w:rPr>
          <w:rFonts w:eastAsia="Times New Roman"/>
          <w:b/>
          <w:szCs w:val="24"/>
        </w:rPr>
        <w:lastRenderedPageBreak/>
        <w:t>ΕΜΜΑΝΟΥΗΛ ΚΟΝΣΟΛΑΣ:</w:t>
      </w:r>
      <w:r>
        <w:rPr>
          <w:rFonts w:eastAsia="Times New Roman"/>
          <w:szCs w:val="24"/>
        </w:rPr>
        <w:t xml:space="preserve"> Γιατί δεν προσθέτετε και την Κάρπαθο; Τι φταίει η Κάρπαθος;</w:t>
      </w:r>
    </w:p>
    <w:p w14:paraId="25CA9B54" w14:textId="77777777" w:rsidR="00054EB1" w:rsidRDefault="00375CE6">
      <w:pPr>
        <w:spacing w:after="0"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Γιατί έχει ήδη εφαρμοστεί ο ΦΠΑ εκεί. </w:t>
      </w:r>
    </w:p>
    <w:p w14:paraId="25CA9B55" w14:textId="77777777" w:rsidR="00054EB1" w:rsidRDefault="00375CE6">
      <w:pPr>
        <w:spacing w:after="0" w:line="600" w:lineRule="auto"/>
        <w:ind w:firstLine="720"/>
        <w:jc w:val="both"/>
        <w:rPr>
          <w:rFonts w:eastAsia="Times New Roman"/>
          <w:szCs w:val="24"/>
        </w:rPr>
      </w:pPr>
      <w:r>
        <w:rPr>
          <w:rFonts w:eastAsia="Times New Roman"/>
          <w:szCs w:val="24"/>
        </w:rPr>
        <w:t>Λοιπόν, συνεχίζουμε.</w:t>
      </w:r>
    </w:p>
    <w:p w14:paraId="25CA9B56" w14:textId="77777777" w:rsidR="00054EB1" w:rsidRDefault="00375CE6">
      <w:pPr>
        <w:spacing w:after="0" w:line="600" w:lineRule="auto"/>
        <w:ind w:firstLine="720"/>
        <w:jc w:val="both"/>
        <w:rPr>
          <w:rFonts w:eastAsia="Times New Roman"/>
          <w:b/>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Έχουμε και άλλες νομοτεχνικές, κυρία Υπουργέ;</w:t>
      </w:r>
    </w:p>
    <w:p w14:paraId="25CA9B57" w14:textId="77777777" w:rsidR="00054EB1" w:rsidRDefault="00375CE6">
      <w:pPr>
        <w:spacing w:after="0" w:line="600" w:lineRule="auto"/>
        <w:ind w:firstLine="720"/>
        <w:jc w:val="both"/>
        <w:rPr>
          <w:rFonts w:eastAsia="Times New Roman"/>
          <w:b/>
          <w:szCs w:val="24"/>
        </w:rPr>
      </w:pPr>
      <w:r>
        <w:rPr>
          <w:rFonts w:eastAsia="Times New Roman"/>
          <w:b/>
          <w:szCs w:val="24"/>
        </w:rPr>
        <w:t>ΑΙΚΑΤΕ</w:t>
      </w:r>
      <w:r>
        <w:rPr>
          <w:rFonts w:eastAsia="Times New Roman"/>
          <w:b/>
          <w:szCs w:val="24"/>
        </w:rPr>
        <w:t>ΡΙΝΗ ΠΑΠΑΝΑΤΣΙΟΥ (Υφυπουργός Οικονομικών):</w:t>
      </w:r>
      <w:r>
        <w:rPr>
          <w:rFonts w:eastAsia="Times New Roman"/>
          <w:szCs w:val="24"/>
        </w:rPr>
        <w:t xml:space="preserve"> Έχω άλλες δύο τροπολογίες. Στην μια τροπολογία...</w:t>
      </w:r>
    </w:p>
    <w:p w14:paraId="25CA9B58" w14:textId="77777777" w:rsidR="00054EB1" w:rsidRDefault="00375CE6">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Συγγνώμη που σας διακόπτω. Τις νομοτεχνικές...</w:t>
      </w:r>
    </w:p>
    <w:p w14:paraId="25CA9B59" w14:textId="77777777" w:rsidR="00054EB1" w:rsidRDefault="00375CE6">
      <w:pPr>
        <w:spacing w:after="0" w:line="600" w:lineRule="auto"/>
        <w:ind w:firstLine="720"/>
        <w:jc w:val="both"/>
        <w:rPr>
          <w:rFonts w:eastAsia="Times New Roman"/>
          <w:b/>
          <w:szCs w:val="24"/>
        </w:rPr>
      </w:pPr>
      <w:r>
        <w:rPr>
          <w:rFonts w:eastAsia="Times New Roman"/>
          <w:b/>
          <w:szCs w:val="24"/>
        </w:rPr>
        <w:t xml:space="preserve">ΑΙΚΑΤΕΡΙΝΗ ΠΑΠΑΝΑΤΣΙΟΥ (Υφυπουργός Οικονομικών): </w:t>
      </w:r>
      <w:r>
        <w:rPr>
          <w:rFonts w:eastAsia="Times New Roman"/>
          <w:szCs w:val="24"/>
        </w:rPr>
        <w:t>Όχι, όχι. Νομοτεχνική δεν έχω άλλ</w:t>
      </w:r>
      <w:r>
        <w:rPr>
          <w:rFonts w:eastAsia="Times New Roman"/>
          <w:szCs w:val="24"/>
        </w:rPr>
        <w:t>η.</w:t>
      </w:r>
    </w:p>
    <w:p w14:paraId="25CA9B5A" w14:textId="77777777" w:rsidR="00054EB1" w:rsidRDefault="00375CE6">
      <w:pPr>
        <w:spacing w:after="0" w:line="600" w:lineRule="auto"/>
        <w:ind w:firstLine="720"/>
        <w:jc w:val="both"/>
        <w:rPr>
          <w:rFonts w:eastAsia="Times New Roman"/>
          <w:b/>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Όποιες νομοτεχνικές έχετε, και αυτές που ήδη ανακοινώσατε αλλά και αν προτίθεστε να ανακοινώσετε και άλλες, καταθέστε τις για τα Πρακτικά, για να κινούμε τη διαδικασία, ώστε να μοιραστούν και στους Βουλευτές.</w:t>
      </w:r>
    </w:p>
    <w:p w14:paraId="25CA9B5B" w14:textId="77777777" w:rsidR="00054EB1" w:rsidRDefault="00375CE6">
      <w:pPr>
        <w:spacing w:after="0" w:line="600" w:lineRule="auto"/>
        <w:ind w:firstLine="720"/>
        <w:jc w:val="both"/>
        <w:rPr>
          <w:rFonts w:eastAsia="Times New Roman"/>
          <w:szCs w:val="24"/>
        </w:rPr>
      </w:pPr>
      <w:r>
        <w:rPr>
          <w:rFonts w:eastAsia="Times New Roman"/>
          <w:b/>
          <w:szCs w:val="24"/>
        </w:rPr>
        <w:t xml:space="preserve">ΑΙΚΑΤΕΡΙΝΗ ΠΑΠΑΝΑΤΣΙΟΥ (Υφυπουργός Οικονομικών): </w:t>
      </w:r>
      <w:r>
        <w:rPr>
          <w:rFonts w:eastAsia="Times New Roman"/>
          <w:szCs w:val="24"/>
        </w:rPr>
        <w:t>Άλλη νομοτεχνική δεν υπάρχει.</w:t>
      </w:r>
    </w:p>
    <w:p w14:paraId="25CA9B5C" w14:textId="77777777" w:rsidR="00054EB1" w:rsidRDefault="00375CE6">
      <w:pPr>
        <w:spacing w:after="0" w:line="600" w:lineRule="auto"/>
        <w:ind w:firstLine="720"/>
        <w:jc w:val="both"/>
        <w:rPr>
          <w:rFonts w:eastAsia="Times New Roman"/>
          <w:szCs w:val="24"/>
        </w:rPr>
      </w:pPr>
      <w:r>
        <w:rPr>
          <w:rFonts w:eastAsia="Times New Roman"/>
          <w:szCs w:val="24"/>
        </w:rPr>
        <w:t xml:space="preserve">Θα αναφερθώ στην τροπολογία με γενικό αριθμό 849 και ειδικό 81, στην οποία αναφέρθηκε και ο κ. </w:t>
      </w:r>
      <w:proofErr w:type="spellStart"/>
      <w:r>
        <w:rPr>
          <w:rFonts w:eastAsia="Times New Roman"/>
          <w:szCs w:val="24"/>
        </w:rPr>
        <w:t>Καραθανασόπουλος</w:t>
      </w:r>
      <w:proofErr w:type="spellEnd"/>
      <w:r>
        <w:rPr>
          <w:rFonts w:eastAsia="Times New Roman"/>
          <w:szCs w:val="24"/>
        </w:rPr>
        <w:t xml:space="preserve"> από το ΚΚΕ. Η συγκεκριμένη τροπολογία επαναδιατυπώνει και νομοτεχ</w:t>
      </w:r>
      <w:r>
        <w:rPr>
          <w:rFonts w:eastAsia="Times New Roman"/>
          <w:szCs w:val="24"/>
        </w:rPr>
        <w:t xml:space="preserve">νικά βελτιώνει το υφιστάμενο άρθρο </w:t>
      </w:r>
      <w:r>
        <w:rPr>
          <w:rFonts w:eastAsia="Times New Roman"/>
          <w:szCs w:val="24"/>
        </w:rPr>
        <w:t xml:space="preserve">27 </w:t>
      </w:r>
      <w:r>
        <w:rPr>
          <w:rFonts w:eastAsia="Times New Roman"/>
          <w:szCs w:val="24"/>
        </w:rPr>
        <w:t>του Κώδικα Φορολογίας Εισοδήματος. Ξεκινάει από την 1</w:t>
      </w:r>
      <w:r>
        <w:rPr>
          <w:rFonts w:eastAsia="Times New Roman"/>
          <w:szCs w:val="24"/>
        </w:rPr>
        <w:t>-</w:t>
      </w:r>
      <w:r>
        <w:rPr>
          <w:rFonts w:eastAsia="Times New Roman"/>
          <w:szCs w:val="24"/>
        </w:rPr>
        <w:t>1</w:t>
      </w:r>
      <w:r>
        <w:rPr>
          <w:rFonts w:eastAsia="Times New Roman"/>
          <w:szCs w:val="24"/>
        </w:rPr>
        <w:t>-</w:t>
      </w:r>
      <w:r>
        <w:rPr>
          <w:rFonts w:eastAsia="Times New Roman"/>
          <w:szCs w:val="24"/>
        </w:rPr>
        <w:t>2014, γιατί από την 1</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2014 τέθηκε σε εφαρμογή ο ν.4172/2013, δηλαδή ο νέος Κώδικας Φορολογίας Εισοδήματος. </w:t>
      </w:r>
    </w:p>
    <w:p w14:paraId="25CA9B5D" w14:textId="77777777" w:rsidR="00054EB1" w:rsidRDefault="00375CE6">
      <w:pPr>
        <w:spacing w:after="0" w:line="600" w:lineRule="auto"/>
        <w:ind w:firstLine="720"/>
        <w:jc w:val="both"/>
        <w:rPr>
          <w:rFonts w:eastAsia="Times New Roman"/>
          <w:szCs w:val="24"/>
        </w:rPr>
      </w:pPr>
      <w:r>
        <w:rPr>
          <w:rFonts w:eastAsia="Times New Roman"/>
          <w:szCs w:val="24"/>
        </w:rPr>
        <w:t>Στη συγκεκριμένη τροπολογία αναφέρεται ότι ζημιές πο</w:t>
      </w:r>
      <w:r>
        <w:rPr>
          <w:rFonts w:eastAsia="Times New Roman"/>
          <w:szCs w:val="24"/>
        </w:rPr>
        <w:t xml:space="preserve">υ προκύπτουν στην αλλοδαπή από την άσκηση επιχειρηματικής δραστηριότητας </w:t>
      </w:r>
      <w:r>
        <w:rPr>
          <w:rFonts w:eastAsia="Times New Roman"/>
          <w:szCs w:val="24"/>
        </w:rPr>
        <w:lastRenderedPageBreak/>
        <w:t>μέσω μόνιμης εγκατάστασης δεν δύνανται να χρησιμοποιηθούν για τον υπολογισμό των κερδών του ίδιου φορολογικού έτους ούτε να συμψηφιστούν με μελλοντικά κέρδη με εξαίρεση, όμως, τις ζημ</w:t>
      </w:r>
      <w:r>
        <w:rPr>
          <w:rFonts w:eastAsia="Times New Roman"/>
          <w:szCs w:val="24"/>
        </w:rPr>
        <w:t>ιές από επιχειρηματική δραστηριότητας μέσω μόνιμης εγκατάστασης που προκύπτουν σε άλλη χώρα της Ευρωπαϊκής Ένωσης με την οποία η Ελλάδα έχει συνάψει σύμβαση αποφυγής διπλής φορολογίας, βάσει της οποίας τα κέρδη από επιχειρηματική δραστηριότητα δεν απαλλάσσ</w:t>
      </w:r>
      <w:r>
        <w:rPr>
          <w:rFonts w:eastAsia="Times New Roman"/>
          <w:szCs w:val="24"/>
        </w:rPr>
        <w:t>ονται. Αφορά, δηλαδή, μόνο τις χώρες της Ευρωπαϊκής Ένωσης.</w:t>
      </w:r>
    </w:p>
    <w:p w14:paraId="25CA9B5E" w14:textId="77777777" w:rsidR="00054EB1" w:rsidRDefault="00375CE6">
      <w:pPr>
        <w:spacing w:after="0" w:line="600" w:lineRule="auto"/>
        <w:ind w:firstLine="720"/>
        <w:jc w:val="both"/>
        <w:rPr>
          <w:rFonts w:eastAsia="Times New Roman"/>
          <w:szCs w:val="24"/>
        </w:rPr>
      </w:pPr>
      <w:r>
        <w:rPr>
          <w:rFonts w:eastAsia="Times New Roman"/>
          <w:szCs w:val="24"/>
        </w:rPr>
        <w:t xml:space="preserve">Και στην τελευταία τροπολογία με γενικό αριθμό 846 και ειδικό 78 επιβάλλεται, λόγω έναρξης της ηλεκτρονικής υποβολής της δήλωσης για την καταβολή του φόρου πλοίων πρώτης κατηγορίας του ν.27/1975, </w:t>
      </w:r>
      <w:r>
        <w:rPr>
          <w:rFonts w:eastAsia="Times New Roman"/>
          <w:szCs w:val="24"/>
        </w:rPr>
        <w:t xml:space="preserve">σε αυτήν την περίπτωση και κατά την τελευταία ημέρα της επιβολής των φόρων των πλοίων, καθώς και για την ομαλή λειτουργία του </w:t>
      </w:r>
      <w:proofErr w:type="spellStart"/>
      <w:r>
        <w:rPr>
          <w:rFonts w:eastAsia="Times New Roman"/>
          <w:szCs w:val="24"/>
          <w:lang w:val="en-US"/>
        </w:rPr>
        <w:t>TAXIS</w:t>
      </w:r>
      <w:r>
        <w:rPr>
          <w:rFonts w:eastAsia="Times New Roman"/>
          <w:szCs w:val="24"/>
          <w:lang w:val="en-US"/>
        </w:rPr>
        <w:t>net</w:t>
      </w:r>
      <w:proofErr w:type="spellEnd"/>
      <w:r>
        <w:rPr>
          <w:rFonts w:eastAsia="Times New Roman"/>
          <w:szCs w:val="24"/>
        </w:rPr>
        <w:t xml:space="preserve"> κατά τη διαδικασία της ηλεκτρονικής υποβολής δίνεται η δυνατότητα να υποβάλλονται οι φορολογικές δηλώσεις οποιαδήποτε στι</w:t>
      </w:r>
      <w:r>
        <w:rPr>
          <w:rFonts w:eastAsia="Times New Roman"/>
          <w:szCs w:val="24"/>
        </w:rPr>
        <w:t>γμή και η</w:t>
      </w:r>
      <w:r>
        <w:rPr>
          <w:rFonts w:eastAsia="Times New Roman"/>
          <w:szCs w:val="24"/>
        </w:rPr>
        <w:t xml:space="preserve"> καταβολή </w:t>
      </w:r>
      <w:r>
        <w:rPr>
          <w:rFonts w:eastAsia="Times New Roman"/>
          <w:szCs w:val="24"/>
        </w:rPr>
        <w:lastRenderedPageBreak/>
        <w:t xml:space="preserve">του φόρου να  γίνεται μέχρι </w:t>
      </w:r>
      <w:r>
        <w:rPr>
          <w:rFonts w:eastAsia="Times New Roman"/>
          <w:szCs w:val="24"/>
        </w:rPr>
        <w:t>τη λήξη της προθεσμίας υποβολής</w:t>
      </w:r>
      <w:r>
        <w:rPr>
          <w:rFonts w:eastAsia="Times New Roman"/>
          <w:szCs w:val="24"/>
        </w:rPr>
        <w:t xml:space="preserve"> </w:t>
      </w:r>
      <w:r>
        <w:rPr>
          <w:rFonts w:eastAsia="Times New Roman"/>
          <w:szCs w:val="24"/>
        </w:rPr>
        <w:t xml:space="preserve">της </w:t>
      </w:r>
      <w:r>
        <w:rPr>
          <w:rFonts w:eastAsia="Times New Roman"/>
          <w:szCs w:val="24"/>
        </w:rPr>
        <w:t>οικεία</w:t>
      </w:r>
      <w:r>
        <w:rPr>
          <w:rFonts w:eastAsia="Times New Roman"/>
          <w:szCs w:val="24"/>
        </w:rPr>
        <w:t>ς</w:t>
      </w:r>
      <w:r>
        <w:rPr>
          <w:rFonts w:eastAsia="Times New Roman"/>
          <w:szCs w:val="24"/>
        </w:rPr>
        <w:t xml:space="preserve"> δήλωση</w:t>
      </w:r>
      <w:r>
        <w:rPr>
          <w:rFonts w:eastAsia="Times New Roman"/>
          <w:szCs w:val="24"/>
        </w:rPr>
        <w:t>ς</w:t>
      </w:r>
      <w:r>
        <w:rPr>
          <w:rFonts w:eastAsia="Times New Roman"/>
          <w:szCs w:val="24"/>
        </w:rPr>
        <w:t xml:space="preserve"> ανεξάρτητα από την ημερομηνία υποβολής αυτής. Η παραπάνω ρύθμιση ισχύει για όλες τις περιπτώσεις των διατάξεων του άρθρου 14 και 19 του ν.27/1975. </w:t>
      </w:r>
    </w:p>
    <w:p w14:paraId="25CA9B5F" w14:textId="77777777" w:rsidR="00054EB1" w:rsidRDefault="00375CE6">
      <w:pPr>
        <w:spacing w:after="0" w:line="600" w:lineRule="auto"/>
        <w:ind w:firstLine="720"/>
        <w:jc w:val="both"/>
        <w:rPr>
          <w:rFonts w:eastAsia="Times New Roman"/>
          <w:szCs w:val="24"/>
        </w:rPr>
      </w:pPr>
      <w:r>
        <w:rPr>
          <w:rFonts w:eastAsia="Times New Roman"/>
          <w:szCs w:val="24"/>
        </w:rPr>
        <w:t xml:space="preserve">Σε </w:t>
      </w:r>
      <w:r>
        <w:rPr>
          <w:rFonts w:eastAsia="Times New Roman"/>
          <w:szCs w:val="24"/>
        </w:rPr>
        <w:t xml:space="preserve">περίπτωση υποβολής δήλωσης φόρου πλοίων της πρώτης κατηγορίας του ν.27/1975 μετά την </w:t>
      </w:r>
      <w:r>
        <w:rPr>
          <w:rFonts w:eastAsia="Times New Roman"/>
          <w:szCs w:val="24"/>
        </w:rPr>
        <w:t>31</w:t>
      </w:r>
      <w:r w:rsidRPr="00236F42">
        <w:rPr>
          <w:rFonts w:eastAsia="Times New Roman"/>
          <w:szCs w:val="24"/>
          <w:vertAlign w:val="superscript"/>
        </w:rPr>
        <w:t>η</w:t>
      </w:r>
      <w:r>
        <w:rPr>
          <w:rFonts w:eastAsia="Times New Roman"/>
          <w:szCs w:val="24"/>
        </w:rPr>
        <w:t xml:space="preserve"> Δεκεμβρίου του έτους ύψωσης της ελληνικής σημαίας η καταβολή του οφειλόμενου φόρου γίνεται μέχρι και τη λήξη της προθεσμίας υποβολής της δήλωσης, ανεξάρτητα από την ημ</w:t>
      </w:r>
      <w:r>
        <w:rPr>
          <w:rFonts w:eastAsia="Times New Roman"/>
          <w:szCs w:val="24"/>
        </w:rPr>
        <w:t>ερομηνία υποβολής αυτής.</w:t>
      </w:r>
    </w:p>
    <w:p w14:paraId="25CA9B60" w14:textId="77777777" w:rsidR="00054EB1" w:rsidRDefault="00375CE6">
      <w:pPr>
        <w:spacing w:after="0" w:line="600" w:lineRule="auto"/>
        <w:ind w:firstLine="720"/>
        <w:jc w:val="both"/>
        <w:rPr>
          <w:rFonts w:eastAsia="Times New Roman"/>
          <w:szCs w:val="24"/>
        </w:rPr>
      </w:pPr>
      <w:r>
        <w:rPr>
          <w:rFonts w:eastAsia="Times New Roman"/>
          <w:szCs w:val="24"/>
        </w:rPr>
        <w:t>Ευχαριστώ.</w:t>
      </w:r>
    </w:p>
    <w:p w14:paraId="25CA9B61" w14:textId="77777777" w:rsidR="00054EB1" w:rsidRDefault="00375CE6">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Ευχαριστούμε την κυρία Υπουργό.</w:t>
      </w:r>
    </w:p>
    <w:p w14:paraId="25CA9B62" w14:textId="77777777" w:rsidR="00054EB1" w:rsidRDefault="00375CE6">
      <w:pPr>
        <w:spacing w:after="0" w:line="600" w:lineRule="auto"/>
        <w:ind w:firstLine="720"/>
        <w:jc w:val="both"/>
        <w:rPr>
          <w:rFonts w:eastAsia="Times New Roman"/>
          <w:szCs w:val="24"/>
        </w:rPr>
      </w:pPr>
      <w:r>
        <w:rPr>
          <w:rFonts w:eastAsia="Times New Roman"/>
          <w:szCs w:val="24"/>
        </w:rPr>
        <w:t xml:space="preserve">Κυρία Υπουργέ, καταθέστε όποιες νομοτεχνικές υπάρχουν, σας παρακαλώ, όποιες διορθώσεις έχουν γίνει. </w:t>
      </w:r>
    </w:p>
    <w:p w14:paraId="25CA9B63" w14:textId="77777777" w:rsidR="00054EB1" w:rsidRDefault="00375CE6">
      <w:pPr>
        <w:spacing w:after="0" w:line="600" w:lineRule="auto"/>
        <w:ind w:firstLine="720"/>
        <w:jc w:val="both"/>
        <w:rPr>
          <w:rFonts w:eastAsia="Times New Roman"/>
          <w:szCs w:val="24"/>
        </w:rPr>
      </w:pPr>
      <w:r>
        <w:rPr>
          <w:rFonts w:eastAsia="Times New Roman"/>
          <w:b/>
          <w:szCs w:val="24"/>
        </w:rPr>
        <w:lastRenderedPageBreak/>
        <w:t xml:space="preserve">ΑΙΚΑΤΕΡΙΝΗ ΠΑΠΑΝΑΤΣΙΟΥ (Υφυπουργός Οικονομικών): </w:t>
      </w:r>
      <w:r>
        <w:rPr>
          <w:rFonts w:eastAsia="Times New Roman"/>
          <w:szCs w:val="24"/>
        </w:rPr>
        <w:t xml:space="preserve">Τις </w:t>
      </w:r>
      <w:r>
        <w:rPr>
          <w:rFonts w:eastAsia="Times New Roman"/>
          <w:szCs w:val="24"/>
        </w:rPr>
        <w:t>έχω ήδη καταθέσει.</w:t>
      </w:r>
    </w:p>
    <w:p w14:paraId="25CA9B64" w14:textId="77777777" w:rsidR="00054EB1" w:rsidRDefault="00375CE6">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Ευχαριστώ.</w:t>
      </w:r>
    </w:p>
    <w:p w14:paraId="25CA9B65" w14:textId="77777777" w:rsidR="00054EB1" w:rsidRDefault="00375CE6">
      <w:pPr>
        <w:spacing w:after="0" w:line="600" w:lineRule="auto"/>
        <w:ind w:firstLine="720"/>
        <w:jc w:val="both"/>
        <w:rPr>
          <w:rFonts w:eastAsia="Times New Roman"/>
          <w:szCs w:val="24"/>
        </w:rPr>
      </w:pPr>
      <w:r>
        <w:rPr>
          <w:rFonts w:eastAsia="Times New Roman"/>
          <w:szCs w:val="24"/>
        </w:rPr>
        <w:t>Τον λόγο τώρα έχει ο κ. Σαντορινιός, Υφυπουργός Ναυτιλίας και Νησιωτικής Πολιτικής, για τρία λεπτά.</w:t>
      </w:r>
    </w:p>
    <w:p w14:paraId="25CA9B66" w14:textId="77777777" w:rsidR="00054EB1" w:rsidRDefault="00375CE6">
      <w:pPr>
        <w:spacing w:after="0" w:line="600" w:lineRule="auto"/>
        <w:ind w:firstLine="720"/>
        <w:jc w:val="both"/>
        <w:rPr>
          <w:rFonts w:eastAsia="Times New Roman"/>
          <w:szCs w:val="24"/>
        </w:rPr>
      </w:pPr>
      <w:r>
        <w:rPr>
          <w:rFonts w:eastAsia="Times New Roman"/>
          <w:b/>
          <w:szCs w:val="24"/>
        </w:rPr>
        <w:t xml:space="preserve">ΝΕΚΤΑΡΙΟΣ ΣΑΝΤΟΡΙΝΙΟΣ (Υφυπουργός Ναυτιλίας και Νησιωτικής Πολιτικής): </w:t>
      </w:r>
      <w:r>
        <w:rPr>
          <w:rFonts w:eastAsia="Times New Roman"/>
          <w:szCs w:val="24"/>
        </w:rPr>
        <w:t>Ευχαριστώ, κύριε Πρόε</w:t>
      </w:r>
      <w:r>
        <w:rPr>
          <w:rFonts w:eastAsia="Times New Roman"/>
          <w:szCs w:val="24"/>
        </w:rPr>
        <w:t>δρε.</w:t>
      </w:r>
    </w:p>
    <w:p w14:paraId="25CA9B67" w14:textId="77777777" w:rsidR="00054EB1" w:rsidRDefault="00375CE6">
      <w:pPr>
        <w:spacing w:after="0" w:line="600" w:lineRule="auto"/>
        <w:ind w:firstLine="720"/>
        <w:jc w:val="both"/>
        <w:rPr>
          <w:rFonts w:eastAsia="Times New Roman"/>
          <w:szCs w:val="24"/>
        </w:rPr>
      </w:pPr>
      <w:r>
        <w:rPr>
          <w:rFonts w:eastAsia="Times New Roman"/>
          <w:szCs w:val="24"/>
        </w:rPr>
        <w:t xml:space="preserve">Εγώ δεν φέρνω τροπολογία. Θέλω να στηρίξω την τροπολογία για την αναστολή κατάργησης της έκπτωσης του ΦΠΑ στα νησιά. Θεωρώ ότι είναι μια σημαντική τροπολογία, η οποία έρχεται να βοηθήσει τα νησιά τα οποία έχουν πληγεί από την προσφυγική κρίση του </w:t>
      </w:r>
      <w:r>
        <w:rPr>
          <w:rFonts w:eastAsia="Times New Roman"/>
          <w:szCs w:val="24"/>
        </w:rPr>
        <w:t>β</w:t>
      </w:r>
      <w:r>
        <w:rPr>
          <w:rFonts w:eastAsia="Times New Roman"/>
          <w:szCs w:val="24"/>
        </w:rPr>
        <w:t>ορε</w:t>
      </w:r>
      <w:r>
        <w:rPr>
          <w:rFonts w:eastAsia="Times New Roman"/>
          <w:szCs w:val="24"/>
        </w:rPr>
        <w:t xml:space="preserve">ίου και του </w:t>
      </w:r>
      <w:r>
        <w:rPr>
          <w:rFonts w:eastAsia="Times New Roman"/>
          <w:szCs w:val="24"/>
        </w:rPr>
        <w:t>α</w:t>
      </w:r>
      <w:r>
        <w:rPr>
          <w:rFonts w:eastAsia="Times New Roman"/>
          <w:szCs w:val="24"/>
        </w:rPr>
        <w:t xml:space="preserve">νατολικού Αιγαίου και έρχεται σε συνέχεια του διαγγέλματος του Πρωθυπουργού, αλλά και των μέτρων νησιωτικής πολιτικής που ανακοίνωσε ο Πρωθυπουργός από τη Νίσυρο. </w:t>
      </w:r>
    </w:p>
    <w:p w14:paraId="25CA9B68" w14:textId="77777777" w:rsidR="00054EB1" w:rsidRDefault="00375CE6">
      <w:pPr>
        <w:spacing w:after="0" w:line="600" w:lineRule="auto"/>
        <w:ind w:firstLine="720"/>
        <w:jc w:val="both"/>
        <w:rPr>
          <w:rFonts w:eastAsia="Times New Roman"/>
          <w:szCs w:val="24"/>
        </w:rPr>
      </w:pPr>
      <w:r>
        <w:rPr>
          <w:rFonts w:eastAsia="Times New Roman"/>
          <w:szCs w:val="24"/>
        </w:rPr>
        <w:lastRenderedPageBreak/>
        <w:t xml:space="preserve">Και λέω «μέτρα νησιωτικής πολιτικής» και όχι ένα μέτρο, γιατί για εσάς, κυρίες </w:t>
      </w:r>
      <w:r>
        <w:rPr>
          <w:rFonts w:eastAsia="Times New Roman"/>
          <w:szCs w:val="24"/>
        </w:rPr>
        <w:t xml:space="preserve">και κύριοι συνάδελφοι της Αντιπολίτευσης, το μόνο μέτρο νησιωτικής πολιτικής που γνωρίζατε ήταν η έκπτωση των ειδικών συντελεστών ΦΠΑ, γιατί κατά τα άλλα η δική σας αντίληψη για τη </w:t>
      </w:r>
      <w:proofErr w:type="spellStart"/>
      <w:r>
        <w:rPr>
          <w:rFonts w:eastAsia="Times New Roman"/>
          <w:szCs w:val="24"/>
        </w:rPr>
        <w:t>νησιωτικότητα</w:t>
      </w:r>
      <w:proofErr w:type="spellEnd"/>
      <w:r>
        <w:rPr>
          <w:rFonts w:eastAsia="Times New Roman"/>
          <w:szCs w:val="24"/>
        </w:rPr>
        <w:t xml:space="preserve"> ήταν συγκεκριμένη: Δεν υπήρχε υγεία στα νησιά. Στα μικρά νησι</w:t>
      </w:r>
      <w:r>
        <w:rPr>
          <w:rFonts w:eastAsia="Times New Roman"/>
          <w:szCs w:val="24"/>
        </w:rPr>
        <w:t xml:space="preserve">ά τα σχολεία άνοιγαν τον Νοέμβριο. Είχε αποσυρθεί τελείως το κράτος. Δεν υπήρχαν καν τα περίφημα ΓΕΦ. </w:t>
      </w:r>
    </w:p>
    <w:p w14:paraId="25CA9B69" w14:textId="77777777" w:rsidR="00054EB1" w:rsidRDefault="00375CE6">
      <w:pPr>
        <w:spacing w:after="0" w:line="600" w:lineRule="auto"/>
        <w:ind w:firstLine="720"/>
        <w:jc w:val="both"/>
        <w:rPr>
          <w:rFonts w:eastAsia="Times New Roman"/>
          <w:szCs w:val="24"/>
        </w:rPr>
      </w:pPr>
      <w:r>
        <w:rPr>
          <w:rFonts w:eastAsia="Times New Roman"/>
          <w:szCs w:val="24"/>
        </w:rPr>
        <w:t xml:space="preserve">Εμείς έχουμε ανακοινώσει ότι θα αναβαθμίσουμε αυτά τα ΓΕΦ, για να μπορούν να εξυπηρετούν τους πολίτες των νησιών. Γιατί εσείς αποσύρατε το κράτος από τα </w:t>
      </w:r>
      <w:r>
        <w:rPr>
          <w:rFonts w:eastAsia="Times New Roman"/>
          <w:szCs w:val="24"/>
        </w:rPr>
        <w:t xml:space="preserve">νησιά. Γιατί, για εμάς, η </w:t>
      </w:r>
      <w:proofErr w:type="spellStart"/>
      <w:r>
        <w:rPr>
          <w:rFonts w:eastAsia="Times New Roman"/>
          <w:szCs w:val="24"/>
        </w:rPr>
        <w:t>νησιωτικότητα</w:t>
      </w:r>
      <w:proofErr w:type="spellEnd"/>
      <w:r>
        <w:rPr>
          <w:rFonts w:eastAsia="Times New Roman"/>
          <w:szCs w:val="24"/>
        </w:rPr>
        <w:t xml:space="preserve"> σημαίνει ότι στην υγεία προσλάβαμε και θα προσλάβουμε μέχρι και το πρώτο εξάμηνο του 2017 </w:t>
      </w:r>
      <w:proofErr w:type="spellStart"/>
      <w:r>
        <w:rPr>
          <w:rFonts w:eastAsia="Times New Roman"/>
          <w:szCs w:val="24"/>
        </w:rPr>
        <w:t>εκατόν</w:t>
      </w:r>
      <w:proofErr w:type="spellEnd"/>
      <w:r>
        <w:rPr>
          <w:rFonts w:eastAsia="Times New Roman"/>
          <w:szCs w:val="24"/>
        </w:rPr>
        <w:t xml:space="preserve"> δώδεκα μόνιμους γιατρούς, </w:t>
      </w:r>
      <w:proofErr w:type="spellStart"/>
      <w:r>
        <w:rPr>
          <w:rFonts w:eastAsia="Times New Roman"/>
          <w:szCs w:val="24"/>
        </w:rPr>
        <w:t>εκατόν</w:t>
      </w:r>
      <w:proofErr w:type="spellEnd"/>
      <w:r>
        <w:rPr>
          <w:rFonts w:eastAsia="Times New Roman"/>
          <w:szCs w:val="24"/>
        </w:rPr>
        <w:t xml:space="preserve"> τρεις επικουρικούς, </w:t>
      </w:r>
      <w:proofErr w:type="spellStart"/>
      <w:r>
        <w:rPr>
          <w:rFonts w:eastAsia="Times New Roman"/>
          <w:szCs w:val="24"/>
        </w:rPr>
        <w:t>εκατόν</w:t>
      </w:r>
      <w:proofErr w:type="spellEnd"/>
      <w:r>
        <w:rPr>
          <w:rFonts w:eastAsia="Times New Roman"/>
          <w:szCs w:val="24"/>
        </w:rPr>
        <w:t xml:space="preserve"> εβδομήντα δύο άτομα νοσηλευτικό προσωπικό.</w:t>
      </w:r>
    </w:p>
    <w:p w14:paraId="25CA9B6A"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Γιατί, για εμάς,</w:t>
      </w:r>
      <w:r>
        <w:rPr>
          <w:rFonts w:eastAsia="Times New Roman" w:cs="Times New Roman"/>
          <w:szCs w:val="24"/>
        </w:rPr>
        <w:t xml:space="preserve"> υγεία σημαίνει ότι προσθέσαμε αυξημένα οικονομικά και βαθμολογικά κριτήρια, για να μπορέσουν να πάνε οι αγροτικοί γιατροί </w:t>
      </w:r>
      <w:r>
        <w:rPr>
          <w:rFonts w:eastAsia="Times New Roman" w:cs="Times New Roman"/>
          <w:szCs w:val="24"/>
        </w:rPr>
        <w:lastRenderedPageBreak/>
        <w:t>στα νησιά. Γιατί για εμάς, υγεία σημαίνει ότι ολοκληρώσαμε το δίκτυο τηλεϊατρικής και μπορεί, επιτέλους, ένα πραγματικό δίκτυο τηλεϊα</w:t>
      </w:r>
      <w:r>
        <w:rPr>
          <w:rFonts w:eastAsia="Times New Roman" w:cs="Times New Roman"/>
          <w:szCs w:val="24"/>
        </w:rPr>
        <w:t xml:space="preserve">τρικής να λειτουργεί στα νησιά. Γιατί, για εμάς, σημαίνει τα σχολεία να ανοίγουν στις 11 του Σεπτέμβρη, όπως άνοιξαν φέτος, κι όχι τον Νοέμβρη. </w:t>
      </w:r>
    </w:p>
    <w:p w14:paraId="25CA9B6B"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Και γιατί, για εμάς, σημαίνει ότι πρέπει να φέρουμε την ανάπτυξη στα νησιά και γι’ αυτό ανακοινώσαμε το ειδικό </w:t>
      </w:r>
      <w:r>
        <w:rPr>
          <w:rFonts w:eastAsia="Times New Roman" w:cs="Times New Roman"/>
          <w:szCs w:val="24"/>
        </w:rPr>
        <w:t xml:space="preserve">επιχειρησιακό πρόγραμμα για το </w:t>
      </w:r>
      <w:r>
        <w:rPr>
          <w:rFonts w:eastAsia="Times New Roman" w:cs="Times New Roman"/>
          <w:szCs w:val="24"/>
        </w:rPr>
        <w:t>ν</w:t>
      </w:r>
      <w:r>
        <w:rPr>
          <w:rFonts w:eastAsia="Times New Roman" w:cs="Times New Roman"/>
          <w:szCs w:val="24"/>
        </w:rPr>
        <w:t xml:space="preserve">ότιο και για το </w:t>
      </w:r>
      <w:r>
        <w:rPr>
          <w:rFonts w:eastAsia="Times New Roman" w:cs="Times New Roman"/>
          <w:szCs w:val="24"/>
        </w:rPr>
        <w:t>β</w:t>
      </w:r>
      <w:r>
        <w:rPr>
          <w:rFonts w:eastAsia="Times New Roman" w:cs="Times New Roman"/>
          <w:szCs w:val="24"/>
        </w:rPr>
        <w:t xml:space="preserve">όρειο Αιγαίο, με αρχικά 50 εκατομμύρια ευρώ, τα οποία μπορεί να είναι και περισσότερα, από το Πρόγραμμα Δημοσίων Επενδύσεων. Να σας θυμίσω ότι ήταν ένα πρόγραμμα που για το </w:t>
      </w:r>
      <w:r>
        <w:rPr>
          <w:rFonts w:eastAsia="Times New Roman" w:cs="Times New Roman"/>
          <w:szCs w:val="24"/>
        </w:rPr>
        <w:t>ν</w:t>
      </w:r>
      <w:r>
        <w:rPr>
          <w:rFonts w:eastAsia="Times New Roman" w:cs="Times New Roman"/>
          <w:szCs w:val="24"/>
        </w:rPr>
        <w:t>ότιο Αιγαίο το είχατε ξεκινήσει κ</w:t>
      </w:r>
      <w:r>
        <w:rPr>
          <w:rFonts w:eastAsia="Times New Roman" w:cs="Times New Roman"/>
          <w:szCs w:val="24"/>
        </w:rPr>
        <w:t xml:space="preserve">αι επί της ουσίας δεν λειτούργησε ποτέ και για το </w:t>
      </w:r>
      <w:r>
        <w:rPr>
          <w:rFonts w:eastAsia="Times New Roman" w:cs="Times New Roman"/>
          <w:szCs w:val="24"/>
        </w:rPr>
        <w:t>β</w:t>
      </w:r>
      <w:r>
        <w:rPr>
          <w:rFonts w:eastAsia="Times New Roman" w:cs="Times New Roman"/>
          <w:szCs w:val="24"/>
        </w:rPr>
        <w:t xml:space="preserve">όρειο Αιγαίο δεν το είχατε φέρει ποτέ. </w:t>
      </w:r>
    </w:p>
    <w:p w14:paraId="25CA9B6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Αξίζει, όμως, σε αυτή τη φάση κι επειδή έχει αναπτυχθεί μια παραφιλολογία, να πούμε κάτι. Και το </w:t>
      </w:r>
      <w:proofErr w:type="spellStart"/>
      <w:r>
        <w:rPr>
          <w:rFonts w:eastAsia="Times New Roman" w:cs="Times New Roman"/>
          <w:szCs w:val="24"/>
        </w:rPr>
        <w:t>διακύβευμα</w:t>
      </w:r>
      <w:proofErr w:type="spellEnd"/>
      <w:r>
        <w:rPr>
          <w:rFonts w:eastAsia="Times New Roman" w:cs="Times New Roman"/>
          <w:szCs w:val="24"/>
        </w:rPr>
        <w:t xml:space="preserve"> του Πρωθυπουργού και οι δηλώσεις του από τη Νίσυρο μιλούσ</w:t>
      </w:r>
      <w:r>
        <w:rPr>
          <w:rFonts w:eastAsia="Times New Roman" w:cs="Times New Roman"/>
          <w:szCs w:val="24"/>
        </w:rPr>
        <w:t xml:space="preserve">αν για αναστολή της κατάργησης της έκπτωσης στα νησιά, όπου δεν είχε καταργηθεί ο ΦΠΑ.         </w:t>
      </w:r>
    </w:p>
    <w:p w14:paraId="25CA9B6D"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Προφανώς και είναι άδικο. Είναι άδικο για τη Ρόδο και για την Κάρπαθο, που είχαν προσφυγικές ροές. Όμως, η πραγματικότητα ότι η επιστροφή των ειδικών συντελεστώ</w:t>
      </w:r>
      <w:r>
        <w:rPr>
          <w:rFonts w:eastAsia="Times New Roman" w:cs="Times New Roman"/>
          <w:szCs w:val="24"/>
        </w:rPr>
        <w:t xml:space="preserve">ν ΦΠΑ σε αυτά τα νησιά θα έβαζε σε κίνδυνο συνολικά τη διαπραγμάτευση και αυτό νομίζω ότι κανένας δεν το θέλει αυτή τη στιγμή. Και θα έβαζε σε κίνδυνο, τελικά, όλα τα νησιά. Αυτό δεν το θέλει κανένας αυτή τη στιγμή. </w:t>
      </w:r>
    </w:p>
    <w:p w14:paraId="25CA9B6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μην ξεχνά</w:t>
      </w:r>
      <w:r>
        <w:rPr>
          <w:rFonts w:eastAsia="Times New Roman" w:cs="Times New Roman"/>
          <w:szCs w:val="24"/>
        </w:rPr>
        <w:t xml:space="preserve">τε ότι και στο </w:t>
      </w:r>
      <w:r>
        <w:rPr>
          <w:rFonts w:eastAsia="Times New Roman" w:cs="Times New Roman"/>
          <w:szCs w:val="24"/>
          <w:lang w:val="en-US"/>
        </w:rPr>
        <w:t>e</w:t>
      </w:r>
      <w:r>
        <w:rPr>
          <w:rFonts w:eastAsia="Times New Roman" w:cs="Times New Roman"/>
          <w:szCs w:val="24"/>
        </w:rPr>
        <w:t xml:space="preserve"> - </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xml:space="preserve">, στη σελίδα 27, στο σημείο 5, μιλούσατε, ουσιαστικά, για απάλειψη αυτών των ειδικών ρυθμίσεων του ΦΠΑ. Μην το ξεχνάτε. Και ήταν αυτό που είχατε προτείνει εσείς. Σκεφτείτε τι θα ερχόταν μετά. </w:t>
      </w:r>
    </w:p>
    <w:p w14:paraId="25CA9B6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Επειδή, όμως, πέρασε ο χρόνος</w:t>
      </w:r>
      <w:r>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ευχαριστώ, κύριε Πρόεδρε</w:t>
      </w:r>
      <w:r>
        <w:rPr>
          <w:rFonts w:eastAsia="Times New Roman" w:cs="Times New Roman"/>
          <w:szCs w:val="24"/>
        </w:rPr>
        <w:t xml:space="preserve"> </w:t>
      </w:r>
      <w:r>
        <w:rPr>
          <w:rFonts w:eastAsia="Times New Roman" w:cs="Times New Roman"/>
          <w:szCs w:val="24"/>
        </w:rPr>
        <w:t xml:space="preserve">- θα κλείσω με αυτό: Για εμάς, η </w:t>
      </w:r>
      <w:proofErr w:type="spellStart"/>
      <w:r>
        <w:rPr>
          <w:rFonts w:eastAsia="Times New Roman" w:cs="Times New Roman"/>
          <w:szCs w:val="24"/>
        </w:rPr>
        <w:t>νησιωτικότητα</w:t>
      </w:r>
      <w:proofErr w:type="spellEnd"/>
      <w:r>
        <w:rPr>
          <w:rFonts w:eastAsia="Times New Roman" w:cs="Times New Roman"/>
          <w:szCs w:val="24"/>
        </w:rPr>
        <w:t xml:space="preserve"> δεν τελειώνει εδώ. Για εμάς, οι νησιωτικές πολιτικές είναι η καθημερινή μας έγνοια. Σας καλώ να παλέψουμε μαζί για τα νησιά τόσο απέναντι στη σκληρή πραγματικότητα όσο απέναντι και στα θεσμικά προβλήματα που β</w:t>
      </w:r>
      <w:r>
        <w:rPr>
          <w:rFonts w:eastAsia="Times New Roman" w:cs="Times New Roman"/>
          <w:szCs w:val="24"/>
        </w:rPr>
        <w:t xml:space="preserve">ρίσκουμε. </w:t>
      </w:r>
    </w:p>
    <w:p w14:paraId="25CA9B70"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Σας καλώ, λοιπόν, να έρθετε μαζί μας στην πρόταση που κάνουμε στην Ευρωπαϊκή Ένωση, προκειμένου να υπάρξει ένα ειδικό, ευρωπαϊκό, νησιωτικό πλαίσιο και να υπάρξει ένα ειδικό πλαίσιο για τη χρηματοδότηση των νησιών στην επόμενη προγραμματική περί</w:t>
      </w:r>
      <w:r>
        <w:rPr>
          <w:rFonts w:eastAsia="Times New Roman" w:cs="Times New Roman"/>
          <w:szCs w:val="24"/>
        </w:rPr>
        <w:t xml:space="preserve">οδο. </w:t>
      </w:r>
    </w:p>
    <w:p w14:paraId="25CA9B71" w14:textId="77777777" w:rsidR="00054EB1" w:rsidRDefault="00375CE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5CA9B72"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w:t>
      </w:r>
      <w:r>
        <w:rPr>
          <w:rFonts w:eastAsia="Times New Roman" w:cs="Times New Roman"/>
          <w:szCs w:val="24"/>
        </w:rPr>
        <w:t>κ</w:t>
      </w:r>
      <w:r>
        <w:rPr>
          <w:rFonts w:eastAsia="Times New Roman" w:cs="Times New Roman"/>
          <w:szCs w:val="24"/>
        </w:rPr>
        <w:t>.</w:t>
      </w:r>
      <w:r>
        <w:rPr>
          <w:rFonts w:eastAsia="Times New Roman" w:cs="Times New Roman"/>
          <w:szCs w:val="24"/>
        </w:rPr>
        <w:t xml:space="preserve"> Σαντορινιό. </w:t>
      </w:r>
    </w:p>
    <w:p w14:paraId="25CA9B73"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Τον λόγο έχει ο Υπουργός Μεταναστευτικής Πολιτικής</w:t>
      </w:r>
      <w:r>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Μουζάλας</w:t>
      </w:r>
      <w:proofErr w:type="spellEnd"/>
      <w:r>
        <w:rPr>
          <w:rFonts w:eastAsia="Times New Roman" w:cs="Times New Roman"/>
          <w:szCs w:val="24"/>
        </w:rPr>
        <w:t>,</w:t>
      </w:r>
      <w:r>
        <w:rPr>
          <w:rFonts w:eastAsia="Times New Roman" w:cs="Times New Roman"/>
          <w:szCs w:val="24"/>
        </w:rPr>
        <w:t xml:space="preserve"> για να υποστηρίξει την τροπολογία.</w:t>
      </w:r>
    </w:p>
    <w:p w14:paraId="25CA9B74"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ΙΩΑΝΝΗΣ ΜΟΥΖΑΛΑΣ (Υπουργός Μεταναστευτικής Πολιτικής): </w:t>
      </w:r>
      <w:r>
        <w:rPr>
          <w:rFonts w:eastAsia="Times New Roman" w:cs="Times New Roman"/>
          <w:szCs w:val="24"/>
        </w:rPr>
        <w:t xml:space="preserve">Ευχαριστώ, κύριε Πρόεδρε. </w:t>
      </w:r>
    </w:p>
    <w:p w14:paraId="25CA9B75"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είναι μία τροπολογία, δύο διατάξεις. Η πρώτη είναι αίτημα όλων των δικηγορικών συλλόγων της χώρας και αφορά τις άδειες παραμονής, οι οποίες παίρν</w:t>
      </w:r>
      <w:r>
        <w:rPr>
          <w:rFonts w:eastAsia="Times New Roman" w:cs="Times New Roman"/>
          <w:szCs w:val="24"/>
        </w:rPr>
        <w:t xml:space="preserve">ονται από την κεντρική υπηρεσία του Υπουργείου και μεταφέρονται στις αποκεντρωμένες υπηρεσίες. </w:t>
      </w:r>
    </w:p>
    <w:p w14:paraId="25CA9B76"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Αυτό θα διευκολύνει και αυτούς οι οποίοι αιτούνται άδεια παραμονής, που είναι αναγκασμένοι να έρχονται από τον Έβρο, από τη Μυτιλήνη, από οπουδήποτε, στην Αθήνα</w:t>
      </w:r>
      <w:r>
        <w:rPr>
          <w:rFonts w:eastAsia="Times New Roman" w:cs="Times New Roman"/>
          <w:szCs w:val="24"/>
        </w:rPr>
        <w:t xml:space="preserve">, τους δικηγόρους τους και θα διευκολύνει και το να εκδίδονται οι άδειες παραμονής. </w:t>
      </w:r>
    </w:p>
    <w:p w14:paraId="25CA9B77"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Αυτή τη στιγμή έχουμε βρει κι έχει φτάσει ο αριθμός των εκκρεμών αιτήσεων τις </w:t>
      </w:r>
      <w:r>
        <w:rPr>
          <w:rFonts w:eastAsia="Times New Roman" w:cs="Times New Roman"/>
          <w:szCs w:val="24"/>
        </w:rPr>
        <w:t>ε</w:t>
      </w:r>
      <w:r>
        <w:rPr>
          <w:rFonts w:eastAsia="Times New Roman" w:cs="Times New Roman"/>
          <w:szCs w:val="24"/>
        </w:rPr>
        <w:t>ί</w:t>
      </w:r>
      <w:r>
        <w:rPr>
          <w:rFonts w:eastAsia="Times New Roman" w:cs="Times New Roman"/>
          <w:szCs w:val="24"/>
        </w:rPr>
        <w:t>κοσι</w:t>
      </w:r>
      <w:r>
        <w:rPr>
          <w:rFonts w:eastAsia="Times New Roman" w:cs="Times New Roman"/>
          <w:szCs w:val="24"/>
        </w:rPr>
        <w:t xml:space="preserve"> </w:t>
      </w:r>
      <w:r>
        <w:rPr>
          <w:rFonts w:eastAsia="Times New Roman" w:cs="Times New Roman"/>
          <w:szCs w:val="24"/>
        </w:rPr>
        <w:t>δυόμισι</w:t>
      </w:r>
      <w:r>
        <w:rPr>
          <w:rFonts w:eastAsia="Times New Roman" w:cs="Times New Roman"/>
          <w:szCs w:val="24"/>
        </w:rPr>
        <w:t xml:space="preserve"> χιλιάδες. Τις διεκπεραιώνουν οκτώ υπάλληλοι. Κάθε μέρα παραλαμβάνουμε περίπου </w:t>
      </w:r>
      <w:r>
        <w:rPr>
          <w:rFonts w:eastAsia="Times New Roman" w:cs="Times New Roman"/>
          <w:szCs w:val="24"/>
        </w:rPr>
        <w:t xml:space="preserve">εκατό και κάθε μέρα εκδίδονται περίπου δεκαπέντε αποφάσεις. Αυτό το χάος, λοιπόν, θα επιβαρύνει συνέχεια την κατάσταση. </w:t>
      </w:r>
    </w:p>
    <w:p w14:paraId="25CA9B78"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Κάνουμε αυτή τη μεταφορά και σας παρακαλώ να τη δεχθείτε. Όλοι οι δικηγορικοί σύλλογοι συμφωνούν με αυτό και οι αποφάσεις τους είναι </w:t>
      </w:r>
      <w:r>
        <w:rPr>
          <w:rFonts w:eastAsia="Times New Roman" w:cs="Times New Roman"/>
          <w:szCs w:val="24"/>
        </w:rPr>
        <w:lastRenderedPageBreak/>
        <w:t>ομ</w:t>
      </w:r>
      <w:r>
        <w:rPr>
          <w:rFonts w:eastAsia="Times New Roman" w:cs="Times New Roman"/>
          <w:szCs w:val="24"/>
        </w:rPr>
        <w:t xml:space="preserve">όφωνες. Κι επειδή πολλοί είστε νομικοί εδώ, νομίζω ότι μπορείτε να καταλάβετε την ευεργεσία. </w:t>
      </w:r>
    </w:p>
    <w:p w14:paraId="25CA9B79"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Το δεύτερο άρθρο είναι άχαρο. Λόγω των συνθήκων, τα ταξίδια που είμαι υποχρεωμένος να κάνω στην Ευρωπαϊκή Ένωση και σε άλλες χώρες λόγω του προσφυγικού -</w:t>
      </w:r>
      <w:r>
        <w:rPr>
          <w:rFonts w:eastAsia="Times New Roman" w:cs="Times New Roman"/>
          <w:szCs w:val="24"/>
        </w:rPr>
        <w:t xml:space="preserve"> </w:t>
      </w:r>
      <w:r>
        <w:rPr>
          <w:rFonts w:eastAsia="Times New Roman" w:cs="Times New Roman"/>
          <w:szCs w:val="24"/>
        </w:rPr>
        <w:t>πάντα θε</w:t>
      </w:r>
      <w:r>
        <w:rPr>
          <w:rFonts w:eastAsia="Times New Roman" w:cs="Times New Roman"/>
          <w:szCs w:val="24"/>
        </w:rPr>
        <w:t>σμικά και πάντα αφορούν μόνο εμένα και όχι τους συνεργάτες μου</w:t>
      </w:r>
      <w:r>
        <w:rPr>
          <w:rFonts w:eastAsia="Times New Roman" w:cs="Times New Roman"/>
          <w:szCs w:val="24"/>
        </w:rPr>
        <w:t xml:space="preserve"> </w:t>
      </w:r>
      <w:r>
        <w:rPr>
          <w:rFonts w:eastAsia="Times New Roman" w:cs="Times New Roman"/>
          <w:szCs w:val="24"/>
        </w:rPr>
        <w:t>- έχουν ξεπεράσει τον αριθμό των ταξιδιών που προβλέπεται. Παρακαλώ να γίνει αποδεκτό αυτό για το παρελθόν και για το μέλλον και μακάρι στο μέλλον να μην χρειάζονται πια τόσα ταξίδια και να στα</w:t>
      </w:r>
      <w:r>
        <w:rPr>
          <w:rFonts w:eastAsia="Times New Roman" w:cs="Times New Roman"/>
          <w:szCs w:val="24"/>
        </w:rPr>
        <w:t xml:space="preserve">ματήσει εδώ. </w:t>
      </w:r>
    </w:p>
    <w:p w14:paraId="25CA9B7A" w14:textId="77777777" w:rsidR="00054EB1" w:rsidRDefault="00375CE6">
      <w:pPr>
        <w:spacing w:after="0" w:line="600" w:lineRule="auto"/>
        <w:ind w:firstLine="720"/>
        <w:jc w:val="both"/>
        <w:rPr>
          <w:rFonts w:eastAsia="Times New Roman" w:cs="Times New Roman"/>
          <w:b/>
          <w:szCs w:val="24"/>
        </w:rPr>
      </w:pPr>
      <w:r>
        <w:rPr>
          <w:rFonts w:eastAsia="Times New Roman" w:cs="Times New Roman"/>
          <w:szCs w:val="24"/>
        </w:rPr>
        <w:t xml:space="preserve">Σας ευχαριστώ.  </w:t>
      </w:r>
      <w:r>
        <w:rPr>
          <w:rFonts w:eastAsia="Times New Roman" w:cs="Times New Roman"/>
          <w:b/>
          <w:szCs w:val="24"/>
        </w:rPr>
        <w:t xml:space="preserve"> </w:t>
      </w:r>
    </w:p>
    <w:p w14:paraId="25CA9B7B"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κύριο Υπουργό.</w:t>
      </w:r>
    </w:p>
    <w:p w14:paraId="25CA9B7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Τον λόγιο έχει ο Κοινοβουλευτικός Εκπρόσωπος της Νέας Δημοκρατίας, κ. </w:t>
      </w:r>
      <w:proofErr w:type="spellStart"/>
      <w:r>
        <w:rPr>
          <w:rFonts w:eastAsia="Times New Roman" w:cs="Times New Roman"/>
          <w:szCs w:val="24"/>
        </w:rPr>
        <w:t>Δένδιας</w:t>
      </w:r>
      <w:proofErr w:type="spellEnd"/>
      <w:r>
        <w:rPr>
          <w:rFonts w:eastAsia="Times New Roman" w:cs="Times New Roman"/>
          <w:szCs w:val="24"/>
        </w:rPr>
        <w:t xml:space="preserve">. </w:t>
      </w:r>
    </w:p>
    <w:p w14:paraId="25CA9B7D" w14:textId="77777777" w:rsidR="00054EB1" w:rsidRDefault="00375CE6">
      <w:pPr>
        <w:spacing w:after="0" w:line="600" w:lineRule="auto"/>
        <w:ind w:firstLine="720"/>
        <w:jc w:val="both"/>
        <w:rPr>
          <w:rFonts w:eastAsia="Times New Roman"/>
          <w:szCs w:val="24"/>
        </w:rPr>
      </w:pPr>
      <w:r>
        <w:rPr>
          <w:rFonts w:eastAsia="Times New Roman"/>
          <w:b/>
          <w:szCs w:val="24"/>
        </w:rPr>
        <w:lastRenderedPageBreak/>
        <w:t>ΝΙΚΟΛΑΟΣ ΔΕΝΔΙΑΣ:</w:t>
      </w:r>
      <w:r>
        <w:rPr>
          <w:rFonts w:eastAsia="Times New Roman"/>
          <w:szCs w:val="24"/>
        </w:rPr>
        <w:t xml:space="preserve"> Σας ευχαριστώ θερμά, κύριε Πρόεδρε, και θα προσπαθήσω να σεβ</w:t>
      </w:r>
      <w:r>
        <w:rPr>
          <w:rFonts w:eastAsia="Times New Roman"/>
          <w:szCs w:val="24"/>
        </w:rPr>
        <w:t>αστώ απολύτως τον χρόνο. Διότι δεν αντιλαμβάνομαι με τον αριθμό των ομιλητών και με τον προγραμματισμό πώς θα τελειώσει η συνεδρίαση απόψε.</w:t>
      </w:r>
    </w:p>
    <w:p w14:paraId="25CA9B7E" w14:textId="77777777" w:rsidR="00054EB1" w:rsidRDefault="00375CE6">
      <w:pPr>
        <w:spacing w:after="0" w:line="600" w:lineRule="auto"/>
        <w:ind w:firstLine="720"/>
        <w:jc w:val="both"/>
        <w:rPr>
          <w:rFonts w:eastAsia="Times New Roman"/>
          <w:szCs w:val="24"/>
        </w:rPr>
      </w:pPr>
      <w:r>
        <w:rPr>
          <w:rFonts w:eastAsia="Times New Roman"/>
          <w:szCs w:val="24"/>
        </w:rPr>
        <w:t>Κυρίες και κύριοι συνάδελφοι, συγχωρείστε με που θα σας το πω, αλλά, πρώτον, η Κυβέρνηση παραβιάζει το Σύνταγμα κατά</w:t>
      </w:r>
      <w:r>
        <w:rPr>
          <w:rFonts w:eastAsia="Times New Roman"/>
          <w:szCs w:val="24"/>
        </w:rPr>
        <w:t xml:space="preserve"> τρόπο βάρβαρο και πρωτοφανή. Δεν χρειάζεται να είσαι συνταγματολόγος για να θυμηθείς τη διάταξη του άρθρου 74 του Συντάγματος που επιβάλλει συγκεκριμένη διαδικασία για την κατάθεση τροπολογιών και μάλιστα υπουργικών τροπολογιών.</w:t>
      </w:r>
    </w:p>
    <w:p w14:paraId="25CA9B7F" w14:textId="77777777" w:rsidR="00054EB1" w:rsidRDefault="00375CE6">
      <w:pPr>
        <w:spacing w:after="0" w:line="600" w:lineRule="auto"/>
        <w:ind w:firstLine="720"/>
        <w:jc w:val="both"/>
        <w:rPr>
          <w:rFonts w:eastAsia="Times New Roman"/>
          <w:szCs w:val="24"/>
        </w:rPr>
      </w:pPr>
      <w:r>
        <w:rPr>
          <w:rFonts w:eastAsia="Times New Roman"/>
          <w:szCs w:val="24"/>
        </w:rPr>
        <w:t>Αυτό το οποίο συμβαίνει εδ</w:t>
      </w:r>
      <w:r>
        <w:rPr>
          <w:rFonts w:eastAsia="Times New Roman"/>
          <w:szCs w:val="24"/>
        </w:rPr>
        <w:t>ώ είναι κατά ευθεία παράβαση και του άρθρου 74 και του άρθρου 28</w:t>
      </w:r>
      <w:r>
        <w:rPr>
          <w:rFonts w:eastAsia="Times New Roman"/>
          <w:szCs w:val="24"/>
        </w:rPr>
        <w:t xml:space="preserve"> </w:t>
      </w:r>
      <w:r>
        <w:rPr>
          <w:rFonts w:eastAsia="Times New Roman"/>
          <w:szCs w:val="24"/>
        </w:rPr>
        <w:t>του Κανονισμού της Βουλής. Η Κυβέρνηση είναι απαράδεκτη, απολύτως απαράδεκτη, κυρίες και κύριοι συνάδελφοι. Ή υπάρχουν σκέψεις εκλογών ή δεν υπάρχει η παραμικρή δικαιολογία σε αυτήν τη σημερι</w:t>
      </w:r>
      <w:r>
        <w:rPr>
          <w:rFonts w:eastAsia="Times New Roman"/>
          <w:szCs w:val="24"/>
        </w:rPr>
        <w:t xml:space="preserve">νή αθλιότητα. </w:t>
      </w:r>
    </w:p>
    <w:p w14:paraId="25CA9B80" w14:textId="77777777" w:rsidR="00054EB1" w:rsidRDefault="00375CE6">
      <w:pPr>
        <w:spacing w:after="0" w:line="600" w:lineRule="auto"/>
        <w:ind w:firstLine="720"/>
        <w:jc w:val="both"/>
        <w:rPr>
          <w:rFonts w:eastAsia="Times New Roman"/>
          <w:szCs w:val="24"/>
        </w:rPr>
      </w:pPr>
      <w:r>
        <w:rPr>
          <w:rFonts w:eastAsia="Times New Roman"/>
          <w:szCs w:val="24"/>
        </w:rPr>
        <w:lastRenderedPageBreak/>
        <w:t>Το νομοθέτημα του Υπουργού Δικαιοσύνης -</w:t>
      </w:r>
      <w:r>
        <w:rPr>
          <w:rFonts w:eastAsia="Times New Roman"/>
          <w:szCs w:val="24"/>
        </w:rPr>
        <w:t xml:space="preserve"> </w:t>
      </w:r>
      <w:r>
        <w:rPr>
          <w:rFonts w:eastAsia="Times New Roman"/>
          <w:szCs w:val="24"/>
        </w:rPr>
        <w:t>στον οποίο απέδωσα τον τίτλο του μεγάλου σφραγιδοφύλακα την προηγούμενη φορά, υπό την έννοια όχι απλώς ότι έχει τη σφραγίδα έξω από το γραφείο του αλλά ότι τηρεί τη νομιμότητα, αυτή είναι η έννοια ότι</w:t>
      </w:r>
      <w:r>
        <w:rPr>
          <w:rFonts w:eastAsia="Times New Roman"/>
          <w:szCs w:val="24"/>
        </w:rPr>
        <w:t xml:space="preserve"> έχει τη σφραγίδα</w:t>
      </w:r>
      <w:r>
        <w:rPr>
          <w:rFonts w:eastAsia="Times New Roman"/>
          <w:szCs w:val="24"/>
        </w:rPr>
        <w:t xml:space="preserve"> </w:t>
      </w:r>
      <w:r>
        <w:rPr>
          <w:rFonts w:eastAsia="Times New Roman"/>
          <w:szCs w:val="24"/>
        </w:rPr>
        <w:t>- στην πραγματικότητα πρόκειται να γίνει παράδειγμα το οποίο θα διδάσκεται και θα διανέμεται στις νομικές σχολές της χώρας για το πώς γελοιοποιεί η νομοθετική εξουσία πρώτα τον εαυτό της και μετά τη δημοκρατία. Αυτά τα πράγματα που κάνετε</w:t>
      </w:r>
      <w:r>
        <w:rPr>
          <w:rFonts w:eastAsia="Times New Roman"/>
          <w:szCs w:val="24"/>
        </w:rPr>
        <w:t xml:space="preserve"> δεν είναι σοβαρά, κυρίες και κύριοι της Κυβέρνησης. Και βεβαίως, έχει μεγάλη ευθύνη και η κυβερνητική πλειοψηφία, εάν τα ψηφίσει. </w:t>
      </w:r>
    </w:p>
    <w:p w14:paraId="25CA9B81" w14:textId="77777777" w:rsidR="00054EB1" w:rsidRDefault="00375CE6">
      <w:pPr>
        <w:spacing w:after="0" w:line="600" w:lineRule="auto"/>
        <w:ind w:firstLine="720"/>
        <w:jc w:val="both"/>
        <w:rPr>
          <w:rFonts w:eastAsia="Times New Roman"/>
          <w:szCs w:val="24"/>
        </w:rPr>
      </w:pPr>
      <w:r>
        <w:rPr>
          <w:rFonts w:eastAsia="Times New Roman"/>
          <w:szCs w:val="24"/>
        </w:rPr>
        <w:t>Εδώ έρχονται σωρηδόν διατάξεις πάσης μορφής, πάσης ηθικής –</w:t>
      </w:r>
      <w:r>
        <w:rPr>
          <w:rFonts w:eastAsia="Times New Roman"/>
          <w:szCs w:val="24"/>
        </w:rPr>
        <w:t xml:space="preserve"> </w:t>
      </w:r>
      <w:r>
        <w:rPr>
          <w:rFonts w:eastAsia="Times New Roman"/>
          <w:szCs w:val="24"/>
        </w:rPr>
        <w:t>θα αναφερθώ μετά γιατί λέω «πάσης ηθικής», δεν μου ξέφυγε</w:t>
      </w:r>
      <w:r>
        <w:rPr>
          <w:rFonts w:eastAsia="Times New Roman"/>
          <w:szCs w:val="24"/>
        </w:rPr>
        <w:t xml:space="preserve"> </w:t>
      </w:r>
      <w:r>
        <w:rPr>
          <w:rFonts w:eastAsia="Times New Roman"/>
          <w:szCs w:val="24"/>
        </w:rPr>
        <w:t>-, παν</w:t>
      </w:r>
      <w:r>
        <w:rPr>
          <w:rFonts w:eastAsia="Times New Roman"/>
          <w:szCs w:val="24"/>
        </w:rPr>
        <w:t xml:space="preserve">τός είδους. Τι είναι αυτά; </w:t>
      </w:r>
    </w:p>
    <w:p w14:paraId="25CA9B82" w14:textId="77777777" w:rsidR="00054EB1" w:rsidRDefault="00375CE6">
      <w:pPr>
        <w:spacing w:after="0" w:line="600" w:lineRule="auto"/>
        <w:ind w:firstLine="720"/>
        <w:jc w:val="both"/>
        <w:rPr>
          <w:rFonts w:eastAsia="Times New Roman"/>
          <w:szCs w:val="24"/>
        </w:rPr>
      </w:pPr>
      <w:r>
        <w:rPr>
          <w:rFonts w:eastAsia="Times New Roman"/>
          <w:szCs w:val="24"/>
        </w:rPr>
        <w:t xml:space="preserve">Υπάρχουν δύο διατάξεις του Υπουργείου Οικονομικών. Η μία είναι για συμψηφισμό με ζημιές και η άλλη είναι για καταβολή φόρου πλοίων. </w:t>
      </w:r>
      <w:r>
        <w:rPr>
          <w:rFonts w:eastAsia="Times New Roman"/>
          <w:szCs w:val="24"/>
        </w:rPr>
        <w:lastRenderedPageBreak/>
        <w:t xml:space="preserve">Υπάρχουν διατάξεις για </w:t>
      </w:r>
      <w:proofErr w:type="spellStart"/>
      <w:r>
        <w:rPr>
          <w:rFonts w:eastAsia="Times New Roman"/>
          <w:szCs w:val="24"/>
        </w:rPr>
        <w:t>βιοκαύσιμα</w:t>
      </w:r>
      <w:proofErr w:type="spellEnd"/>
      <w:r>
        <w:rPr>
          <w:rFonts w:eastAsia="Times New Roman"/>
          <w:szCs w:val="24"/>
        </w:rPr>
        <w:t>, διατάξεις για κατευθείαν ανάθεση από τον ΕΟΤ, είκοσι τέσσερις</w:t>
      </w:r>
      <w:r>
        <w:rPr>
          <w:rFonts w:eastAsia="Times New Roman"/>
          <w:szCs w:val="24"/>
        </w:rPr>
        <w:t xml:space="preserve"> σελίδες για φάρμακα. Τι είναι αυτά τα πράγματα; Πού ακούστηκαν αυτά τα πράγματα; Πώς είναι δυνατόν να νομοθετείτε έτσι;</w:t>
      </w:r>
    </w:p>
    <w:p w14:paraId="25CA9B83" w14:textId="77777777" w:rsidR="00054EB1" w:rsidRDefault="00375CE6">
      <w:pPr>
        <w:spacing w:after="0" w:line="600" w:lineRule="auto"/>
        <w:ind w:firstLine="720"/>
        <w:jc w:val="both"/>
        <w:rPr>
          <w:rFonts w:eastAsia="Times New Roman"/>
          <w:szCs w:val="24"/>
        </w:rPr>
      </w:pPr>
      <w:r>
        <w:rPr>
          <w:rFonts w:eastAsia="Times New Roman"/>
          <w:szCs w:val="24"/>
        </w:rPr>
        <w:t xml:space="preserve">Κυρίες και κύριοι συνάδελφοι, είχε γίνει συζήτηση με τον Πρόεδρο της Βουλής γι’ αυτό. Θέλω να σας πω ότι εάν δεν πάτε σε εκλογές, στην </w:t>
      </w:r>
      <w:r>
        <w:rPr>
          <w:rFonts w:eastAsia="Times New Roman"/>
          <w:szCs w:val="24"/>
        </w:rPr>
        <w:t>αρχή του επόμενου χρόνο</w:t>
      </w:r>
      <w:r>
        <w:rPr>
          <w:rFonts w:eastAsia="Times New Roman"/>
          <w:szCs w:val="24"/>
        </w:rPr>
        <w:t>υ</w:t>
      </w:r>
      <w:r>
        <w:rPr>
          <w:rFonts w:eastAsia="Times New Roman"/>
          <w:szCs w:val="24"/>
        </w:rPr>
        <w:t xml:space="preserve"> θα δημιουργηθεί μέγα ζήτημα από τη Νέα Δημοκρατία σε αυτό και θα μας βρείτε τελείως απέναντι. </w:t>
      </w:r>
    </w:p>
    <w:p w14:paraId="25CA9B84" w14:textId="77777777" w:rsidR="00054EB1" w:rsidRDefault="00375CE6">
      <w:pPr>
        <w:spacing w:after="0" w:line="600" w:lineRule="auto"/>
        <w:ind w:firstLine="720"/>
        <w:jc w:val="both"/>
        <w:rPr>
          <w:rFonts w:eastAsia="Times New Roman"/>
          <w:szCs w:val="24"/>
        </w:rPr>
      </w:pPr>
      <w:r>
        <w:rPr>
          <w:rFonts w:eastAsia="Times New Roman"/>
          <w:szCs w:val="24"/>
        </w:rPr>
        <w:t>Αυτού του τύπου η νομοθετική διαδικασία, κυρίες και κύριοι της Κυβέρνησης θα σταματήσει. Είναι γελοιοποίηση του εθνικού Κοινοβουλίου. Εά</w:t>
      </w:r>
      <w:r>
        <w:rPr>
          <w:rFonts w:eastAsia="Times New Roman"/>
          <w:szCs w:val="24"/>
        </w:rPr>
        <w:t>ν δεν μπορεί να το αντιληφθεί η πλειοψηφία, τότε η μειοψηφία οφείλει να τη σταματήσει. Εδώ, κυρίες και κύριοι συνάδελφοι, γελοιοποιούμαστε όλοι. Καταλάβετέ το, όλοι!</w:t>
      </w:r>
    </w:p>
    <w:p w14:paraId="25CA9B85" w14:textId="77777777" w:rsidR="00054EB1" w:rsidRDefault="00375CE6">
      <w:pPr>
        <w:spacing w:after="0" w:line="600" w:lineRule="auto"/>
        <w:ind w:firstLine="720"/>
        <w:jc w:val="both"/>
        <w:rPr>
          <w:rFonts w:eastAsia="Times New Roman"/>
          <w:szCs w:val="24"/>
        </w:rPr>
      </w:pPr>
      <w:r>
        <w:rPr>
          <w:rFonts w:eastAsia="Times New Roman"/>
          <w:szCs w:val="24"/>
        </w:rPr>
        <w:t xml:space="preserve">Έρχομαι τώρα στα θέματα των διατάξεων. Κυρία Υπουργέ, μας εισηγηθήκατε προηγουμένως εσείς </w:t>
      </w:r>
      <w:r>
        <w:rPr>
          <w:rFonts w:eastAsia="Times New Roman"/>
          <w:szCs w:val="24"/>
        </w:rPr>
        <w:t>–</w:t>
      </w:r>
      <w:r>
        <w:rPr>
          <w:rFonts w:eastAsia="Times New Roman"/>
          <w:szCs w:val="24"/>
        </w:rPr>
        <w:t xml:space="preserve"> </w:t>
      </w:r>
      <w:r>
        <w:rPr>
          <w:rFonts w:eastAsia="Times New Roman"/>
          <w:szCs w:val="24"/>
        </w:rPr>
        <w:t xml:space="preserve">θα πάρω λίγα, διότι ο χρόνος δεν είναι </w:t>
      </w:r>
      <w:r>
        <w:rPr>
          <w:rFonts w:eastAsia="Times New Roman"/>
          <w:szCs w:val="24"/>
        </w:rPr>
        <w:lastRenderedPageBreak/>
        <w:t>επαρκής</w:t>
      </w:r>
      <w:r>
        <w:rPr>
          <w:rFonts w:eastAsia="Times New Roman"/>
          <w:szCs w:val="24"/>
        </w:rPr>
        <w:t xml:space="preserve"> </w:t>
      </w:r>
      <w:r>
        <w:rPr>
          <w:rFonts w:eastAsia="Times New Roman"/>
          <w:szCs w:val="24"/>
        </w:rPr>
        <w:t>- τη διάταξη της τροποποίησης του άρθρου 27 παράγραφος 4 του ν. 4172/2013. Και μάλιστα μας εξηγήσατε γιατί υπάρχει η αναδρομική ισχύς πάνω από 1</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2014. </w:t>
      </w:r>
    </w:p>
    <w:p w14:paraId="25CA9B86" w14:textId="77777777" w:rsidR="00054EB1" w:rsidRDefault="00375CE6">
      <w:pPr>
        <w:spacing w:after="0" w:line="600" w:lineRule="auto"/>
        <w:ind w:firstLine="720"/>
        <w:jc w:val="both"/>
        <w:rPr>
          <w:rFonts w:eastAsia="Times New Roman"/>
          <w:szCs w:val="24"/>
        </w:rPr>
      </w:pPr>
      <w:r>
        <w:rPr>
          <w:rFonts w:eastAsia="Times New Roman"/>
          <w:szCs w:val="24"/>
        </w:rPr>
        <w:t>Κατ’ αρχάς, σας ερωτώ ευθέως: Τι καλύπτει αυτή η διάτ</w:t>
      </w:r>
      <w:r>
        <w:rPr>
          <w:rFonts w:eastAsia="Times New Roman"/>
          <w:szCs w:val="24"/>
        </w:rPr>
        <w:t>αξη; Ποιες περιπτώσεις καλύπτει; Για να καταλάβουμε τι γίνεται εδώ, κυρίες και κύριοι. Ποιες επιχειρήσεις θέλουν να συμψηφίσουν ζημιές και πρέπει να πάτε πίσω στο 2014; Ποιος σας ζήτησε τη διάταξη; Από ποια υπηρεσιακά έγγραφα προκύπτει η ανάγκη της; Μπορεί</w:t>
      </w:r>
      <w:r>
        <w:rPr>
          <w:rFonts w:eastAsia="Times New Roman"/>
          <w:szCs w:val="24"/>
        </w:rPr>
        <w:t>τε να μας καταθέσετε κάτι; Σας ερωτώ ευθέως: Έχετε να μας καταθέσετε κάτι εδώ;</w:t>
      </w:r>
    </w:p>
    <w:p w14:paraId="25CA9B87" w14:textId="77777777" w:rsidR="00054EB1" w:rsidRDefault="00375CE6">
      <w:pPr>
        <w:spacing w:after="0"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Πρέπει να απαντήσω τώρα;</w:t>
      </w:r>
    </w:p>
    <w:p w14:paraId="25CA9B88" w14:textId="77777777" w:rsidR="00054EB1" w:rsidRDefault="00375CE6">
      <w:pPr>
        <w:spacing w:after="0"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Θα απαντήσετε, όταν θέλετε.</w:t>
      </w:r>
    </w:p>
    <w:p w14:paraId="25CA9B89" w14:textId="77777777" w:rsidR="00054EB1" w:rsidRDefault="00375CE6">
      <w:pPr>
        <w:spacing w:after="0" w:line="600" w:lineRule="auto"/>
        <w:ind w:firstLine="720"/>
        <w:jc w:val="both"/>
        <w:rPr>
          <w:rFonts w:eastAsia="Times New Roman"/>
          <w:szCs w:val="24"/>
        </w:rPr>
      </w:pPr>
      <w:r>
        <w:rPr>
          <w:rFonts w:eastAsia="Times New Roman"/>
          <w:szCs w:val="24"/>
        </w:rPr>
        <w:t>Να σας πω και κάτι παραπάνω; Υπάρχει πίσω η έκθεση του Γε</w:t>
      </w:r>
      <w:r>
        <w:rPr>
          <w:rFonts w:eastAsia="Times New Roman"/>
          <w:szCs w:val="24"/>
        </w:rPr>
        <w:t>νικού Λογιστηρίου του Κράτους. Κοιτάξτε τη. Λέει δύο αντιφατικά πράγματα -</w:t>
      </w:r>
      <w:r>
        <w:rPr>
          <w:rFonts w:eastAsia="Times New Roman"/>
          <w:szCs w:val="24"/>
        </w:rPr>
        <w:t xml:space="preserve"> </w:t>
      </w:r>
      <w:r>
        <w:rPr>
          <w:rFonts w:eastAsia="Times New Roman"/>
          <w:szCs w:val="24"/>
        </w:rPr>
        <w:lastRenderedPageBreak/>
        <w:t>και θα σας πω γιατί λέει δύο αντιφατικά πράγματα</w:t>
      </w:r>
      <w:r>
        <w:rPr>
          <w:rFonts w:eastAsia="Times New Roman"/>
          <w:szCs w:val="24"/>
        </w:rPr>
        <w:t xml:space="preserve"> </w:t>
      </w:r>
      <w:r>
        <w:rPr>
          <w:rFonts w:eastAsia="Times New Roman"/>
          <w:szCs w:val="24"/>
        </w:rPr>
        <w:t>- τα οποία καθιστούν και άκυρη τη διάταξη στο τέλος. Ξέρετε, για να τα κάνεις αυτά, πρέπει να ξέρεις και λίγα νομικά.</w:t>
      </w:r>
    </w:p>
    <w:p w14:paraId="25CA9B8A" w14:textId="77777777" w:rsidR="00054EB1" w:rsidRDefault="00375CE6">
      <w:pPr>
        <w:spacing w:after="0" w:line="600" w:lineRule="auto"/>
        <w:ind w:firstLine="720"/>
        <w:jc w:val="both"/>
        <w:rPr>
          <w:rFonts w:eastAsia="Times New Roman"/>
          <w:szCs w:val="24"/>
        </w:rPr>
      </w:pPr>
      <w:r>
        <w:rPr>
          <w:rFonts w:eastAsia="Times New Roman"/>
          <w:szCs w:val="24"/>
        </w:rPr>
        <w:t xml:space="preserve">Πρώτον, λέει, </w:t>
      </w:r>
      <w:r>
        <w:rPr>
          <w:rFonts w:eastAsia="Times New Roman"/>
          <w:szCs w:val="24"/>
        </w:rPr>
        <w:t>δεν προκύπτει δαπάνη ούτε επέρχεται απώλεια εσόδων του κρατικού προϋπολογισμού. Ενδέχεται να επέλθει βελτίωση των εσόδων –</w:t>
      </w:r>
      <w:r>
        <w:rPr>
          <w:rFonts w:eastAsia="Times New Roman"/>
          <w:szCs w:val="24"/>
        </w:rPr>
        <w:t xml:space="preserve"> </w:t>
      </w:r>
      <w:r>
        <w:rPr>
          <w:rFonts w:eastAsia="Times New Roman"/>
          <w:szCs w:val="24"/>
        </w:rPr>
        <w:t>δηλαδή, να βγάλουμε περισσότερα χρήματα</w:t>
      </w:r>
      <w:r>
        <w:rPr>
          <w:rFonts w:eastAsia="Times New Roman"/>
          <w:szCs w:val="24"/>
        </w:rPr>
        <w:t xml:space="preserve"> </w:t>
      </w:r>
      <w:r>
        <w:rPr>
          <w:rFonts w:eastAsia="Times New Roman"/>
          <w:szCs w:val="24"/>
        </w:rPr>
        <w:t>- από τη διευκρίνιση των προϋποθέσεων για τον υπολογισμό κερδών. Εάν επέλθει βελτίωση των εσό</w:t>
      </w:r>
      <w:r>
        <w:rPr>
          <w:rFonts w:eastAsia="Times New Roman"/>
          <w:szCs w:val="24"/>
        </w:rPr>
        <w:t>δων, σημαίνει αύξηση της φορολόγησης. Σωστά; Είναι έτσι; Το καταλαβαίνουμε. Τη διάταξη του Συντάγματος στο άρθρο 78 που απαγορεύει την αναδρομικότητα του φορολογικού νόμου πέραν του έτους την ξέρετε; Πώς τότε πάει πίσω στην 1</w:t>
      </w:r>
      <w:r>
        <w:rPr>
          <w:rFonts w:eastAsia="Times New Roman"/>
          <w:szCs w:val="24"/>
        </w:rPr>
        <w:t>-</w:t>
      </w:r>
      <w:r>
        <w:rPr>
          <w:rFonts w:eastAsia="Times New Roman"/>
          <w:szCs w:val="24"/>
        </w:rPr>
        <w:t>1</w:t>
      </w:r>
      <w:r>
        <w:rPr>
          <w:rFonts w:eastAsia="Times New Roman"/>
          <w:szCs w:val="24"/>
        </w:rPr>
        <w:t>-</w:t>
      </w:r>
      <w:r>
        <w:rPr>
          <w:rFonts w:eastAsia="Times New Roman"/>
          <w:szCs w:val="24"/>
        </w:rPr>
        <w:t>2014 αυτή η διάταξη; Τι κρύβ</w:t>
      </w:r>
      <w:r>
        <w:rPr>
          <w:rFonts w:eastAsia="Times New Roman"/>
          <w:szCs w:val="24"/>
        </w:rPr>
        <w:t xml:space="preserve">εται από πίσω; </w:t>
      </w:r>
    </w:p>
    <w:p w14:paraId="25CA9B8B" w14:textId="77777777" w:rsidR="00054EB1" w:rsidRDefault="00375CE6">
      <w:pPr>
        <w:spacing w:after="0" w:line="600" w:lineRule="auto"/>
        <w:ind w:firstLine="720"/>
        <w:jc w:val="both"/>
        <w:rPr>
          <w:rFonts w:eastAsia="Times New Roman"/>
          <w:szCs w:val="24"/>
        </w:rPr>
      </w:pPr>
      <w:r>
        <w:rPr>
          <w:rFonts w:eastAsia="Times New Roman"/>
          <w:szCs w:val="24"/>
        </w:rPr>
        <w:t>Ή αυτή η διάταξη είναι ευνοϊκή για τους φορολογούμενους και πρέπει να μας εξηγηθεί γιατί έρχεται εδώ</w:t>
      </w:r>
      <w:r>
        <w:rPr>
          <w:rFonts w:eastAsia="Times New Roman"/>
          <w:szCs w:val="24"/>
        </w:rPr>
        <w:t xml:space="preserve"> - γ</w:t>
      </w:r>
      <w:r>
        <w:rPr>
          <w:rFonts w:eastAsia="Times New Roman"/>
          <w:szCs w:val="24"/>
        </w:rPr>
        <w:t>ιατί δεν φαντάζομαι ότι το ελληνικό κράτος έχει καμμιά πραγματική πρεμούρα να δικαιολογήσει ζημιές</w:t>
      </w:r>
      <w:r>
        <w:rPr>
          <w:rFonts w:eastAsia="Times New Roman"/>
          <w:szCs w:val="24"/>
        </w:rPr>
        <w:t>,</w:t>
      </w:r>
      <w:r>
        <w:rPr>
          <w:rFonts w:eastAsia="Times New Roman"/>
          <w:szCs w:val="24"/>
        </w:rPr>
        <w:t xml:space="preserve"> που </w:t>
      </w:r>
      <w:r>
        <w:rPr>
          <w:rFonts w:eastAsia="Times New Roman"/>
          <w:szCs w:val="24"/>
        </w:rPr>
        <w:lastRenderedPageBreak/>
        <w:t>πραγματοποιούνται στο εξωτερικό,</w:t>
      </w:r>
      <w:r>
        <w:rPr>
          <w:rFonts w:eastAsia="Times New Roman"/>
          <w:szCs w:val="24"/>
        </w:rPr>
        <w:t xml:space="preserve"> όταν ο σκοπός του είναι να εμποδίσει τη μετεγκατάσταση επιχειρήσεων. Είναι προφανές. Έτσι δεν είναι; Εδώ, λοιπόν, ή ευνοείτε επιχειρήσεις ή είναι άκυρη η διάταξη. Τρίτον τι δεν δίδεται</w:t>
      </w:r>
      <w:r>
        <w:rPr>
          <w:rFonts w:eastAsia="Times New Roman"/>
          <w:szCs w:val="24"/>
        </w:rPr>
        <w:t>,</w:t>
      </w:r>
      <w:r>
        <w:rPr>
          <w:rFonts w:eastAsia="Times New Roman"/>
          <w:szCs w:val="24"/>
        </w:rPr>
        <w:t xml:space="preserve"> κυρίες και κύριοι συνάδελφοι</w:t>
      </w:r>
      <w:r>
        <w:rPr>
          <w:rFonts w:eastAsia="Times New Roman"/>
          <w:szCs w:val="24"/>
        </w:rPr>
        <w:t>!</w:t>
      </w:r>
    </w:p>
    <w:p w14:paraId="25CA9B8C" w14:textId="77777777" w:rsidR="00054EB1" w:rsidRDefault="00375CE6">
      <w:pPr>
        <w:spacing w:after="0" w:line="600" w:lineRule="auto"/>
        <w:ind w:firstLine="720"/>
        <w:jc w:val="both"/>
        <w:rPr>
          <w:rFonts w:eastAsia="Times New Roman"/>
          <w:szCs w:val="24"/>
        </w:rPr>
      </w:pPr>
      <w:r>
        <w:rPr>
          <w:rFonts w:eastAsia="Times New Roman"/>
          <w:szCs w:val="24"/>
        </w:rPr>
        <w:t>Πέραν αυτού, πάμε στα υπόλοιπα. Έχω κατ</w:t>
      </w:r>
      <w:r>
        <w:rPr>
          <w:rFonts w:eastAsia="Times New Roman"/>
          <w:szCs w:val="24"/>
        </w:rPr>
        <w:t>αναλώσει τον μισό χρόνο</w:t>
      </w:r>
      <w:r>
        <w:rPr>
          <w:rFonts w:eastAsia="Times New Roman"/>
          <w:szCs w:val="24"/>
        </w:rPr>
        <w:t>,</w:t>
      </w:r>
      <w:r>
        <w:rPr>
          <w:rFonts w:eastAsia="Times New Roman"/>
          <w:szCs w:val="24"/>
        </w:rPr>
        <w:t xml:space="preserve"> μου</w:t>
      </w:r>
      <w:r>
        <w:rPr>
          <w:rFonts w:eastAsia="Times New Roman"/>
          <w:szCs w:val="24"/>
        </w:rPr>
        <w:t>, προτού π</w:t>
      </w:r>
      <w:r>
        <w:rPr>
          <w:rFonts w:eastAsia="Times New Roman"/>
          <w:szCs w:val="24"/>
        </w:rPr>
        <w:t xml:space="preserve">άω </w:t>
      </w:r>
      <w:r>
        <w:rPr>
          <w:rFonts w:eastAsia="Times New Roman"/>
          <w:szCs w:val="24"/>
        </w:rPr>
        <w:t xml:space="preserve">για </w:t>
      </w:r>
      <w:r>
        <w:rPr>
          <w:rFonts w:eastAsia="Times New Roman"/>
          <w:szCs w:val="24"/>
        </w:rPr>
        <w:t xml:space="preserve">λίγο στη </w:t>
      </w:r>
      <w:proofErr w:type="spellStart"/>
      <w:r>
        <w:rPr>
          <w:rFonts w:eastAsia="Times New Roman"/>
          <w:szCs w:val="24"/>
        </w:rPr>
        <w:t>νησιωτικότητα</w:t>
      </w:r>
      <w:proofErr w:type="spellEnd"/>
      <w:r>
        <w:rPr>
          <w:rFonts w:eastAsia="Times New Roman"/>
          <w:szCs w:val="24"/>
        </w:rPr>
        <w:t>.</w:t>
      </w:r>
    </w:p>
    <w:p w14:paraId="25CA9B8D"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Φέρνετε μία διάταξη στο κύριο νομοθέτημα, κύριε Υπουργέ της Δικαιοσύνης, διορισμού είκοσι ατόμων παραπάνω στη Γενική Γραμματεία Διαφθοράς. Νομίζω ότι όλοι συμμεριζόμαστε τον στόχο καταπολ</w:t>
      </w:r>
      <w:r>
        <w:rPr>
          <w:rFonts w:eastAsia="Times New Roman" w:cs="Times New Roman"/>
          <w:szCs w:val="24"/>
        </w:rPr>
        <w:t xml:space="preserve">έμησης της διαφθοράς. Πρώτον, σας το είπα και πριν, διατάξεις σαν αυτές και μερικές άλλες που είναι εδώ μέσα δεν εξυπηρετούν καθόλου το θέμα της διαφθοράς, αλλά μάλλον το προκαλούν. </w:t>
      </w:r>
    </w:p>
    <w:p w14:paraId="25CA9B8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Αλλά, πέραν αυτού, εάν πρέπει να διορίσουμε άτομα, δεν είναι φρονιμότερο να τα διορίσουμε στις εισαγγελικές αρχές, που δεν έχουν γραμματεία, να βοηθηθούν οι εισαγγελείς να κάνουν τη δουλειά τους, αυτοί που </w:t>
      </w:r>
      <w:r>
        <w:rPr>
          <w:rFonts w:eastAsia="Times New Roman" w:cs="Times New Roman"/>
          <w:szCs w:val="24"/>
        </w:rPr>
        <w:lastRenderedPageBreak/>
        <w:t>πραγματικά μάχονται τη διαφθορά σε καθημερινή βάση</w:t>
      </w:r>
      <w:r>
        <w:rPr>
          <w:rFonts w:eastAsia="Times New Roman" w:cs="Times New Roman"/>
          <w:szCs w:val="24"/>
        </w:rPr>
        <w:t xml:space="preserve"> και να αφήσουμε τις γραμματείες και όλα τα σχετικά. Να προσλάβουμε άτομα που να υπηρετούν τη δικαιοσύνη και τους δικαστικούς μηχανισμούς της χώρας, κύριε Υπουργέ της Δικαιοσύνης. Αυτό δεν είναι το σωστό, αυτή δεν είναι η προτεραιότητα; Αφήνετε τις εισαγγε</w:t>
      </w:r>
      <w:r>
        <w:rPr>
          <w:rFonts w:eastAsia="Times New Roman" w:cs="Times New Roman"/>
          <w:szCs w:val="24"/>
        </w:rPr>
        <w:t>λίες της χώρας γυμνές και προσλαμβάνετε άτομα σε κεντρικά όργανα, σε γενικές γραμματείες στο Υπουργείο; Αυτή είναι η προτεραιότητά σας;</w:t>
      </w:r>
    </w:p>
    <w:p w14:paraId="25CA9B8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Έρχομαι στη </w:t>
      </w:r>
      <w:proofErr w:type="spellStart"/>
      <w:r>
        <w:rPr>
          <w:rFonts w:eastAsia="Times New Roman" w:cs="Times New Roman"/>
          <w:szCs w:val="24"/>
        </w:rPr>
        <w:t>νησιωτικότητα</w:t>
      </w:r>
      <w:proofErr w:type="spellEnd"/>
      <w:r>
        <w:rPr>
          <w:rFonts w:eastAsia="Times New Roman" w:cs="Times New Roman"/>
          <w:szCs w:val="24"/>
        </w:rPr>
        <w:t>. Ακούσαμε διάφορα χαριτωμένα από την Κυβέρνηση για τη διάταξη αυτή και μάλιστα μας είπε ότι εκ</w:t>
      </w:r>
      <w:r>
        <w:rPr>
          <w:rFonts w:eastAsia="Times New Roman" w:cs="Times New Roman"/>
          <w:szCs w:val="24"/>
        </w:rPr>
        <w:t>τίθεται η Νέα Δημοκρατία κ.λπ., κ.λπ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Αυτή τη διάταξη που φέρατε εμείς θα την ψηφίσουμε, σας το είπαμε. </w:t>
      </w:r>
    </w:p>
    <w:p w14:paraId="25CA9B90"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Πάμε τώρα να σας πω τι κάνατε με τη νέα σας ευφυ</w:t>
      </w:r>
      <w:r>
        <w:rPr>
          <w:rFonts w:eastAsia="Times New Roman" w:cs="Times New Roman"/>
          <w:szCs w:val="24"/>
        </w:rPr>
        <w:t>ΐ</w:t>
      </w:r>
      <w:r>
        <w:rPr>
          <w:rFonts w:eastAsia="Times New Roman" w:cs="Times New Roman"/>
          <w:szCs w:val="24"/>
        </w:rPr>
        <w:t>α. Διότι πλέον όταν μία κυβέρνηση φτάνει σε στάδιο πλήρους διάλυσης, γίνεται επικίνδυνη για τον εαυτό</w:t>
      </w:r>
      <w:r>
        <w:rPr>
          <w:rFonts w:eastAsia="Times New Roman" w:cs="Times New Roman"/>
          <w:szCs w:val="24"/>
        </w:rPr>
        <w:t xml:space="preserve"> της και για τη χώρα. Ξέρετε τι κάνει με αυτήν τη διάταξη η Κυβέρνηση; Διαλύει το σύνδεσμο της ειδικής σχέσης της </w:t>
      </w:r>
      <w:proofErr w:type="spellStart"/>
      <w:r>
        <w:rPr>
          <w:rFonts w:eastAsia="Times New Roman" w:cs="Times New Roman"/>
          <w:szCs w:val="24"/>
        </w:rPr>
        <w:t>νησιωτικότητας</w:t>
      </w:r>
      <w:proofErr w:type="spellEnd"/>
      <w:r>
        <w:rPr>
          <w:rFonts w:eastAsia="Times New Roman" w:cs="Times New Roman"/>
          <w:szCs w:val="24"/>
        </w:rPr>
        <w:t xml:space="preserve"> </w:t>
      </w:r>
      <w:r>
        <w:rPr>
          <w:rFonts w:eastAsia="Times New Roman" w:cs="Times New Roman"/>
          <w:szCs w:val="24"/>
        </w:rPr>
        <w:lastRenderedPageBreak/>
        <w:t xml:space="preserve">με τις φορολογικές διατάξεις, γιατί εδώ ξέρετε τι επικαλείται; Δεν επικαλείται τη </w:t>
      </w:r>
      <w:proofErr w:type="spellStart"/>
      <w:r>
        <w:rPr>
          <w:rFonts w:eastAsia="Times New Roman" w:cs="Times New Roman"/>
          <w:szCs w:val="24"/>
        </w:rPr>
        <w:t>νησιωτικότητα</w:t>
      </w:r>
      <w:proofErr w:type="spellEnd"/>
      <w:r>
        <w:rPr>
          <w:rFonts w:eastAsia="Times New Roman" w:cs="Times New Roman"/>
          <w:szCs w:val="24"/>
        </w:rPr>
        <w:t>, που ήταν πάντα το όπλο για την</w:t>
      </w:r>
      <w:r>
        <w:rPr>
          <w:rFonts w:eastAsia="Times New Roman" w:cs="Times New Roman"/>
          <w:szCs w:val="24"/>
        </w:rPr>
        <w:t xml:space="preserve"> ειδική μεταχείριση των νησιών, αλλά λέει στην εισηγητική έκθεση</w:t>
      </w:r>
      <w:r>
        <w:rPr>
          <w:rFonts w:eastAsia="Times New Roman" w:cs="Times New Roman"/>
          <w:szCs w:val="24"/>
        </w:rPr>
        <w:t>:</w:t>
      </w:r>
      <w:r>
        <w:rPr>
          <w:rFonts w:eastAsia="Times New Roman" w:cs="Times New Roman"/>
          <w:szCs w:val="24"/>
        </w:rPr>
        <w:t xml:space="preserve"> «Με εξαίρεση τα νησιά των ανατολικών συνόρων της χώρας, που πλήττονται από την προσφυγική κρίση». </w:t>
      </w:r>
    </w:p>
    <w:p w14:paraId="25CA9B91"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Η αιτία, λοιπόν, της διαφορετικής μεταχείρισης των νησιών δεν είναι η ίδια η </w:t>
      </w:r>
      <w:proofErr w:type="spellStart"/>
      <w:r>
        <w:rPr>
          <w:rFonts w:eastAsia="Times New Roman" w:cs="Times New Roman"/>
          <w:szCs w:val="24"/>
        </w:rPr>
        <w:t>νησιωτικότητα</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θα σας πω πώς κατοχυρώνεται και πώς πάλι κατάφερε η Κυβέρνηση να </w:t>
      </w:r>
      <w:proofErr w:type="spellStart"/>
      <w:r>
        <w:rPr>
          <w:rFonts w:eastAsia="Times New Roman" w:cs="Times New Roman"/>
          <w:szCs w:val="24"/>
        </w:rPr>
        <w:t>ευτελιστεί</w:t>
      </w:r>
      <w:proofErr w:type="spellEnd"/>
      <w:r>
        <w:rPr>
          <w:rFonts w:eastAsia="Times New Roman" w:cs="Times New Roman"/>
          <w:szCs w:val="24"/>
        </w:rPr>
        <w:t xml:space="preserve"> </w:t>
      </w:r>
      <w:r>
        <w:rPr>
          <w:rFonts w:eastAsia="Times New Roman" w:cs="Times New Roman"/>
          <w:szCs w:val="24"/>
        </w:rPr>
        <w:t xml:space="preserve">- αλλά είναι η προσφυγική κρίση, που σημαίνει όταν εκλείψει η προσφυγική κρίση, δεν δικαιούται η οποιαδήποτε ελληνική κυβέρνηση να ζητήσει ειδική μεταχείριση για τα νησιά. </w:t>
      </w:r>
    </w:p>
    <w:p w14:paraId="25CA9B92"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Όταν </w:t>
      </w:r>
      <w:r>
        <w:rPr>
          <w:rFonts w:eastAsia="Times New Roman" w:cs="Times New Roman"/>
          <w:szCs w:val="24"/>
        </w:rPr>
        <w:t>ετοιμαζόταν ο κύριος Πρωθυπουργός να πάει στη Νίσυρο, κυρίες και κύριοι συνάδελφοι –</w:t>
      </w:r>
      <w:r>
        <w:rPr>
          <w:rFonts w:eastAsia="Times New Roman" w:cs="Times New Roman"/>
          <w:szCs w:val="24"/>
        </w:rPr>
        <w:t xml:space="preserve"> </w:t>
      </w:r>
      <w:r>
        <w:rPr>
          <w:rFonts w:eastAsia="Times New Roman" w:cs="Times New Roman"/>
          <w:szCs w:val="24"/>
        </w:rPr>
        <w:t>ξεκινήσαμε αυτήν την ιστορία από τον Γιώργο Παπανδρέου με το ωραίο σκηνικό</w:t>
      </w:r>
      <w:r>
        <w:rPr>
          <w:rFonts w:eastAsia="Times New Roman" w:cs="Times New Roman"/>
          <w:szCs w:val="24"/>
        </w:rPr>
        <w:t xml:space="preserve"> </w:t>
      </w:r>
      <w:r>
        <w:rPr>
          <w:rFonts w:eastAsia="Times New Roman" w:cs="Times New Roman"/>
          <w:szCs w:val="24"/>
        </w:rPr>
        <w:t xml:space="preserve">- θυμάστε την αρχική ανακοίνωση, που μας είχε πει ότι θα ανακοινώσει και σχετική ρύθμιση της </w:t>
      </w:r>
      <w:proofErr w:type="spellStart"/>
      <w:r>
        <w:rPr>
          <w:rFonts w:eastAsia="Times New Roman" w:cs="Times New Roman"/>
          <w:szCs w:val="24"/>
        </w:rPr>
        <w:t>νησ</w:t>
      </w:r>
      <w:r>
        <w:rPr>
          <w:rFonts w:eastAsia="Times New Roman" w:cs="Times New Roman"/>
          <w:szCs w:val="24"/>
        </w:rPr>
        <w:t>ιωτικότητας</w:t>
      </w:r>
      <w:proofErr w:type="spellEnd"/>
      <w:r>
        <w:rPr>
          <w:rFonts w:eastAsia="Times New Roman" w:cs="Times New Roman"/>
          <w:szCs w:val="24"/>
        </w:rPr>
        <w:t xml:space="preserve">; </w:t>
      </w:r>
    </w:p>
    <w:p w14:paraId="25CA9B93"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Θέλετε λίγο να κοιτάξετε το Σύνταγμα της χώρας; Το Σύνταγμα της χώρας προβλέπει δύο διατάξεις για τη </w:t>
      </w:r>
      <w:proofErr w:type="spellStart"/>
      <w:r>
        <w:rPr>
          <w:rFonts w:eastAsia="Times New Roman" w:cs="Times New Roman"/>
          <w:szCs w:val="24"/>
        </w:rPr>
        <w:t>νησιωτικότητα</w:t>
      </w:r>
      <w:proofErr w:type="spellEnd"/>
      <w:r>
        <w:rPr>
          <w:rFonts w:eastAsia="Times New Roman" w:cs="Times New Roman"/>
          <w:szCs w:val="24"/>
        </w:rPr>
        <w:t>. Τη μία την είχα εισηγηθεί εγώ στην τροποποίηση του Συντάγματος, το άρθρο 101 παράγραφος 4, το οποίο επιβάλλει στις κανονιστικέ</w:t>
      </w:r>
      <w:r>
        <w:rPr>
          <w:rFonts w:eastAsia="Times New Roman" w:cs="Times New Roman"/>
          <w:szCs w:val="24"/>
        </w:rPr>
        <w:t xml:space="preserve">ς διατάξεις η διοίκηση να λαμβάνει </w:t>
      </w:r>
      <w:r>
        <w:rPr>
          <w:rFonts w:eastAsia="Times New Roman" w:cs="Times New Roman"/>
          <w:szCs w:val="24"/>
        </w:rPr>
        <w:t>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της τη </w:t>
      </w:r>
      <w:proofErr w:type="spellStart"/>
      <w:r>
        <w:rPr>
          <w:rFonts w:eastAsia="Times New Roman" w:cs="Times New Roman"/>
          <w:szCs w:val="24"/>
        </w:rPr>
        <w:t>νησιωτικότητα</w:t>
      </w:r>
      <w:proofErr w:type="spellEnd"/>
      <w:r>
        <w:rPr>
          <w:rFonts w:eastAsia="Times New Roman" w:cs="Times New Roman"/>
          <w:szCs w:val="24"/>
        </w:rPr>
        <w:t xml:space="preserve">. Και εκτός από το άρθρο 101 παράγραφος 4, υπάρχει και το άρθρο 106 παράγραφος 1, το οποίο, επίσης, επιβάλλει στο κράτος υποχρεώσεις. Και, επίσης, εκτός από αυτά, υπάρχει και το άρθρο 174 της </w:t>
      </w:r>
      <w:r>
        <w:rPr>
          <w:rFonts w:eastAsia="Times New Roman" w:cs="Times New Roman"/>
          <w:szCs w:val="24"/>
        </w:rPr>
        <w:t>Συνθήκης</w:t>
      </w:r>
      <w:r>
        <w:rPr>
          <w:rFonts w:eastAsia="Times New Roman" w:cs="Times New Roman"/>
          <w:szCs w:val="24"/>
        </w:rPr>
        <w:t xml:space="preserve"> Λειτουργίας</w:t>
      </w:r>
      <w:r>
        <w:rPr>
          <w:rFonts w:eastAsia="Times New Roman" w:cs="Times New Roman"/>
          <w:szCs w:val="24"/>
        </w:rPr>
        <w:t xml:space="preserve"> της Ευρωπαϊκής Ένωσης, το οποίο επίσης επιβάλλει. Και έρχεστε και μας λέτε ότι θα πάτε εσείς να κατοχυρώσετε τη </w:t>
      </w:r>
      <w:proofErr w:type="spellStart"/>
      <w:r>
        <w:rPr>
          <w:rFonts w:eastAsia="Times New Roman" w:cs="Times New Roman"/>
          <w:szCs w:val="24"/>
        </w:rPr>
        <w:t>νησιωτικότητα</w:t>
      </w:r>
      <w:proofErr w:type="spellEnd"/>
      <w:r>
        <w:rPr>
          <w:rFonts w:eastAsia="Times New Roman" w:cs="Times New Roman"/>
          <w:szCs w:val="24"/>
        </w:rPr>
        <w:t xml:space="preserve">. Και αφού, χωρίς καν να έχετε διαβάσει το Σύνταγμα της </w:t>
      </w:r>
      <w:r>
        <w:rPr>
          <w:rFonts w:eastAsia="Times New Roman" w:cs="Times New Roman"/>
          <w:szCs w:val="24"/>
        </w:rPr>
        <w:t>Ελλάδ</w:t>
      </w:r>
      <w:r>
        <w:rPr>
          <w:rFonts w:eastAsia="Times New Roman" w:cs="Times New Roman"/>
          <w:szCs w:val="24"/>
        </w:rPr>
        <w:t>α</w:t>
      </w:r>
      <w:r>
        <w:rPr>
          <w:rFonts w:eastAsia="Times New Roman" w:cs="Times New Roman"/>
          <w:szCs w:val="24"/>
        </w:rPr>
        <w:t>ς</w:t>
      </w:r>
      <w:r>
        <w:rPr>
          <w:rFonts w:eastAsia="Times New Roman" w:cs="Times New Roman"/>
          <w:szCs w:val="24"/>
        </w:rPr>
        <w:t>, κάνετε διακηρύξεις, μετά έρχεστε και καταλύετ</w:t>
      </w:r>
      <w:r>
        <w:rPr>
          <w:rFonts w:eastAsia="Times New Roman" w:cs="Times New Roman"/>
          <w:szCs w:val="24"/>
        </w:rPr>
        <w:t xml:space="preserve">ε και την ίδια της τη βάση με αυτήν την τροπολογία. Δεν θα μπορούσατε να τη διατυπώστε τουλάχιστον καλύτερα; </w:t>
      </w:r>
    </w:p>
    <w:p w14:paraId="25CA9B94"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Αλλά τι να διατυπώσετε καλύτερα, κυρίες και κύριοι συνάδελφοι; Εδώ, στης προηγούμενης τροπολογίας την αιτιολογική έκθεση, έχει ξεχαστεί να γραφεί </w:t>
      </w:r>
      <w:r>
        <w:rPr>
          <w:rFonts w:eastAsia="Times New Roman" w:cs="Times New Roman"/>
          <w:szCs w:val="24"/>
        </w:rPr>
        <w:t xml:space="preserve">ακόμα και το άρθρο το οποίο τροποποιείτε. Παρακαλώ, ελέγξτε το, γράφει την παράγραφο χωρίς το άρθρο, το άρθρο προκύπτει από την ανάγνωση του κειμένου μετά. </w:t>
      </w:r>
    </w:p>
    <w:p w14:paraId="25CA9B95"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 χρόνος είναι πολύ περιορισμένος σήμερα και είναι πολύ κουραστικό γι</w:t>
      </w:r>
      <w:r>
        <w:rPr>
          <w:rFonts w:eastAsia="Times New Roman" w:cs="Times New Roman"/>
          <w:szCs w:val="24"/>
        </w:rPr>
        <w:t>α όλους σας το αποψινό βράδυ. Αλλά, ένα πράγμα, σας παρακαλώ ειλικρινά, προσπαθήστε να κάνετε και αναφέρομαι στην Πλειοψηφία. Προασπίστε, όσο σας επιτρέπει η συνείδηση καθενός σας, τη σοβαρότητα της εθνικής αντιπροσωπείας. Με αυτό το νομοθετικό έργο, η Κυβ</w:t>
      </w:r>
      <w:r>
        <w:rPr>
          <w:rFonts w:eastAsia="Times New Roman" w:cs="Times New Roman"/>
          <w:szCs w:val="24"/>
        </w:rPr>
        <w:t xml:space="preserve">έρνηση οδηγεί τη νομοθετική εξουσία στην πλήρη γελοιοποίηση. </w:t>
      </w:r>
    </w:p>
    <w:p w14:paraId="25CA9B96"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5CA9B97" w14:textId="77777777" w:rsidR="00054EB1" w:rsidRDefault="00375CE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5CA9B98"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 Καματερός από τον ΣΥΡΙΖΑ.</w:t>
      </w:r>
    </w:p>
    <w:p w14:paraId="25CA9B99"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ΗΛΙΑΣ ΚΑΜΑΤΕΡΟΣ:</w:t>
      </w:r>
      <w:r>
        <w:rPr>
          <w:rFonts w:eastAsia="Times New Roman" w:cs="Times New Roman"/>
          <w:szCs w:val="24"/>
        </w:rPr>
        <w:t xml:space="preserve"> Κυρίες και κύριοι, πρώτα</w:t>
      </w:r>
      <w:r>
        <w:rPr>
          <w:rFonts w:eastAsia="Times New Roman" w:cs="Times New Roman"/>
          <w:szCs w:val="24"/>
        </w:rPr>
        <w:t xml:space="preserve"> να αποκαταστήσω την αλήθεια για κάποια πράγματα. Φυσικά θα μιλήσω για τον ΦΠΑ στα νησιά σαν νησιώτης αφού για τα άλλα δεν έχουμε χρόνο. </w:t>
      </w:r>
    </w:p>
    <w:p w14:paraId="25CA9B9A"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Ειπώθηκε ότι μόνο για έναν χρόνο δίνεται η αναστολή της κατάργησης του μειωμένου συντελεστή ΦΠΑ στα νησιά. Καταλαβαίνο</w:t>
      </w:r>
      <w:r>
        <w:rPr>
          <w:rFonts w:eastAsia="Times New Roman" w:cs="Times New Roman"/>
          <w:szCs w:val="24"/>
        </w:rPr>
        <w:t xml:space="preserve">υμε όλοι ότι αυτό είναι καθαρά τεχνικό ζήτημα, δεν θα μπορούσε να γίνει επ’ </w:t>
      </w:r>
      <w:proofErr w:type="spellStart"/>
      <w:r>
        <w:rPr>
          <w:rFonts w:eastAsia="Times New Roman" w:cs="Times New Roman"/>
          <w:szCs w:val="24"/>
        </w:rPr>
        <w:t>αόριστον</w:t>
      </w:r>
      <w:proofErr w:type="spellEnd"/>
      <w:r>
        <w:rPr>
          <w:rFonts w:eastAsia="Times New Roman" w:cs="Times New Roman"/>
          <w:szCs w:val="24"/>
        </w:rPr>
        <w:t xml:space="preserve"> σε αυτήν τη φάση σαν αναστολή και ιδιαίτερα οι παλαιότεροι το γνωρίζουν πολύ καλά.</w:t>
      </w:r>
    </w:p>
    <w:p w14:paraId="25CA9B9B"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Κάτι άλλο: Ειπώθηκε και ανακοινώθηκε κιόλας από τα μέσα ενημέρωσης ότι κακώς δεν ισχύει </w:t>
      </w:r>
      <w:r>
        <w:rPr>
          <w:rFonts w:eastAsia="Times New Roman" w:cs="Times New Roman"/>
          <w:szCs w:val="24"/>
        </w:rPr>
        <w:t xml:space="preserve">για τις μεταφορές ο μειωμένος συντελεστής και για τα καπνοβιομηχανικά. Πολύ κακώς δεν ισχύει, αλλά αυτό απλώς μεταφέρεται από τις προηγούμενες διατάξεις. </w:t>
      </w:r>
    </w:p>
    <w:p w14:paraId="25CA9B9C" w14:textId="77777777" w:rsidR="00054EB1" w:rsidRDefault="00375CE6">
      <w:pPr>
        <w:tabs>
          <w:tab w:val="left" w:pos="426"/>
          <w:tab w:val="center" w:pos="4393"/>
        </w:tabs>
        <w:spacing w:after="0" w:line="600" w:lineRule="auto"/>
        <w:ind w:firstLine="851"/>
        <w:jc w:val="both"/>
        <w:rPr>
          <w:rFonts w:eastAsia="Times New Roman" w:cs="Times New Roman"/>
        </w:rPr>
      </w:pPr>
      <w:r>
        <w:rPr>
          <w:rFonts w:eastAsia="Times New Roman" w:cs="Times New Roman"/>
        </w:rPr>
        <w:lastRenderedPageBreak/>
        <w:t>Ακόμα και πριν από χρόνια, όταν ίσχυε για όλα τα νησιά ο μειωμένος συντελεστής ΦΠΑ, ποτέ δεν ίσχυσε μ</w:t>
      </w:r>
      <w:r>
        <w:rPr>
          <w:rFonts w:eastAsia="Times New Roman" w:cs="Times New Roman"/>
        </w:rPr>
        <w:t>ειωμένος συντελεστής για τις μεταφορές</w:t>
      </w:r>
      <w:r>
        <w:rPr>
          <w:rFonts w:eastAsia="Times New Roman" w:cs="Times New Roman"/>
        </w:rPr>
        <w:t>.</w:t>
      </w:r>
      <w:r>
        <w:rPr>
          <w:rFonts w:eastAsia="Times New Roman" w:cs="Times New Roman"/>
        </w:rPr>
        <w:t xml:space="preserve"> </w:t>
      </w:r>
      <w:r>
        <w:rPr>
          <w:rFonts w:eastAsia="Times New Roman" w:cs="Times New Roman"/>
        </w:rPr>
        <w:t>Π</w:t>
      </w:r>
      <w:r>
        <w:rPr>
          <w:rFonts w:eastAsia="Times New Roman" w:cs="Times New Roman"/>
        </w:rPr>
        <w:t xml:space="preserve">αράλογο, το είχαμε τονίσει ξανά και ξανά. </w:t>
      </w:r>
    </w:p>
    <w:p w14:paraId="25CA9B9D" w14:textId="77777777" w:rsidR="00054EB1" w:rsidRDefault="00375CE6">
      <w:pPr>
        <w:tabs>
          <w:tab w:val="left" w:pos="426"/>
          <w:tab w:val="center" w:pos="4393"/>
        </w:tabs>
        <w:spacing w:after="0" w:line="600" w:lineRule="auto"/>
        <w:ind w:firstLine="851"/>
        <w:jc w:val="both"/>
        <w:rPr>
          <w:rFonts w:eastAsia="Times New Roman" w:cs="Times New Roman"/>
        </w:rPr>
      </w:pPr>
      <w:r>
        <w:rPr>
          <w:rFonts w:eastAsia="Times New Roman" w:cs="Times New Roman"/>
          <w:bCs/>
          <w:shd w:val="clear" w:color="auto" w:fill="FFFFFF"/>
        </w:rPr>
        <w:t xml:space="preserve">Επίσης, </w:t>
      </w:r>
      <w:r>
        <w:rPr>
          <w:rFonts w:eastAsia="Times New Roman" w:cs="Times New Roman"/>
        </w:rPr>
        <w:t xml:space="preserve">για να αναφερθούμε σε αυτό το τελευταίο που είπε ο </w:t>
      </w:r>
      <w:r>
        <w:rPr>
          <w:rFonts w:eastAsia="Times New Roman" w:cs="Times New Roman"/>
          <w:bCs/>
          <w:shd w:val="clear" w:color="auto" w:fill="FFFFFF"/>
        </w:rPr>
        <w:t>Κοινοβουλευτικός Εκπρόσωπο</w:t>
      </w:r>
      <w:r>
        <w:rPr>
          <w:rFonts w:eastAsia="Times New Roman" w:cs="Times New Roman"/>
        </w:rPr>
        <w:t xml:space="preserve">ς της Νέας Δημοκρατίας, ότι στηρίζεται η αναστολή αυτή στο προσφυγικό, κακώς, αλλά, αγαπητοί συνάδελφοι και </w:t>
      </w:r>
      <w:proofErr w:type="spellStart"/>
      <w:r>
        <w:rPr>
          <w:rFonts w:eastAsia="Times New Roman" w:cs="Times New Roman"/>
        </w:rPr>
        <w:t>συναδέλφισσες</w:t>
      </w:r>
      <w:proofErr w:type="spellEnd"/>
      <w:r>
        <w:rPr>
          <w:rFonts w:eastAsia="Times New Roman" w:cs="Times New Roman"/>
        </w:rPr>
        <w:t xml:space="preserve">, εσείς πιστεύετε ότι αυτή εδώ τη στιγμή, σε αυτή εδώ τη φάση μπορούσαμε να κάνουμε διαφορετικά; Εσείς νομίζετε ότι </w:t>
      </w:r>
      <w:r>
        <w:rPr>
          <w:rFonts w:eastAsia="Times New Roman"/>
          <w:bCs/>
        </w:rPr>
        <w:t>είναι</w:t>
      </w:r>
      <w:r>
        <w:rPr>
          <w:rFonts w:eastAsia="Times New Roman" w:cs="Times New Roman"/>
        </w:rPr>
        <w:t xml:space="preserve"> εύκολο, όταν </w:t>
      </w:r>
      <w:r>
        <w:rPr>
          <w:rFonts w:eastAsia="Times New Roman" w:cs="Times New Roman"/>
        </w:rPr>
        <w:t xml:space="preserve">διαπραγματεύεσαι για να κλείσεις τη δεύτερη αξιολόγηση με κάποια μέτρα, να βάζεις ζήτημα να μην εφαρμόσεις πράγματα τα οποία είχες συμφωνήσει πριν; Δεν πρέπει να το δικαιολογήσεις; </w:t>
      </w:r>
      <w:r>
        <w:rPr>
          <w:rFonts w:eastAsia="Times New Roman"/>
          <w:bCs/>
        </w:rPr>
        <w:t>Είναι</w:t>
      </w:r>
      <w:r>
        <w:rPr>
          <w:rFonts w:eastAsia="Times New Roman" w:cs="Times New Roman"/>
        </w:rPr>
        <w:t xml:space="preserve"> της στιγμής η δικαιολογία, </w:t>
      </w:r>
      <w:r>
        <w:rPr>
          <w:rFonts w:eastAsia="Times New Roman"/>
          <w:bCs/>
        </w:rPr>
        <w:t>είναι</w:t>
      </w:r>
      <w:r>
        <w:rPr>
          <w:rFonts w:eastAsia="Times New Roman" w:cs="Times New Roman"/>
        </w:rPr>
        <w:t xml:space="preserve"> της περιόδου αυτής, για να μπορέσουμ</w:t>
      </w:r>
      <w:r>
        <w:rPr>
          <w:rFonts w:eastAsia="Times New Roman" w:cs="Times New Roman"/>
        </w:rPr>
        <w:t xml:space="preserve">ε να καταφέρουμε αυτή εδώ την αναστολή, που όλοι έχουμε </w:t>
      </w:r>
      <w:r>
        <w:rPr>
          <w:rFonts w:eastAsia="Times New Roman" w:cs="Times New Roman"/>
          <w:bCs/>
          <w:shd w:val="clear" w:color="auto" w:fill="FFFFFF"/>
        </w:rPr>
        <w:t>ανάγκη</w:t>
      </w:r>
      <w:r>
        <w:rPr>
          <w:rFonts w:eastAsia="Times New Roman" w:cs="Times New Roman"/>
        </w:rPr>
        <w:t xml:space="preserve">. </w:t>
      </w:r>
    </w:p>
    <w:p w14:paraId="25CA9B9E" w14:textId="77777777" w:rsidR="00054EB1" w:rsidRDefault="00375CE6">
      <w:pPr>
        <w:tabs>
          <w:tab w:val="left" w:pos="426"/>
          <w:tab w:val="center" w:pos="4393"/>
        </w:tabs>
        <w:spacing w:after="0" w:line="600" w:lineRule="auto"/>
        <w:ind w:firstLine="851"/>
        <w:jc w:val="both"/>
        <w:rPr>
          <w:rFonts w:eastAsia="Times New Roman" w:cs="Times New Roman"/>
        </w:rPr>
      </w:pPr>
      <w:r>
        <w:rPr>
          <w:rFonts w:eastAsia="Times New Roman" w:cs="Times New Roman"/>
          <w:bCs/>
          <w:shd w:val="clear" w:color="auto" w:fill="FFFFFF"/>
        </w:rPr>
        <w:t>Όμως,</w:t>
      </w:r>
      <w:r>
        <w:rPr>
          <w:rFonts w:eastAsia="Times New Roman" w:cs="Times New Roman"/>
        </w:rPr>
        <w:t xml:space="preserve"> θα μου επιτρέψετε να προχωρήσω και σε μια αποκάλυψη της φοβερής υποκρισίας που αντιμετωπίζουμε σήμερα εδώ μέσα. </w:t>
      </w:r>
      <w:r>
        <w:rPr>
          <w:rFonts w:eastAsia="Times New Roman"/>
          <w:bCs/>
        </w:rPr>
        <w:t>Είναι</w:t>
      </w:r>
      <w:r>
        <w:rPr>
          <w:rFonts w:eastAsia="Times New Roman" w:cs="Times New Roman"/>
        </w:rPr>
        <w:t xml:space="preserve"> </w:t>
      </w:r>
      <w:r>
        <w:rPr>
          <w:rFonts w:eastAsia="Times New Roman" w:cs="Times New Roman"/>
        </w:rPr>
        <w:lastRenderedPageBreak/>
        <w:t>φοβερή υποκρισία η Αντιπολίτευση να μας εγκαλεί ότι δεν κλείνουμε τ</w:t>
      </w:r>
      <w:r>
        <w:rPr>
          <w:rFonts w:eastAsia="Times New Roman" w:cs="Times New Roman"/>
        </w:rPr>
        <w:t>ην β</w:t>
      </w:r>
      <w:r>
        <w:rPr>
          <w:rFonts w:eastAsia="Times New Roman"/>
          <w:bCs/>
        </w:rPr>
        <w:t xml:space="preserve">΄ </w:t>
      </w:r>
      <w:r>
        <w:rPr>
          <w:rFonts w:eastAsia="Times New Roman" w:cs="Times New Roman"/>
        </w:rPr>
        <w:t xml:space="preserve">αξιολόγηση, ότι καθυστερούμε, και ότι με τις πράξεις μας αυτές, με τις εξαγγελίες του Πρωθυπουργού και για τη δέκατη τρίτη σύνταξη και για την αναστολή της εφαρμογής του αυξημένου συντελεστή ΦΠΑ στα νησιά, βάζουμε σε διακινδύνευση τη </w:t>
      </w:r>
      <w:r>
        <w:rPr>
          <w:rFonts w:eastAsia="Times New Roman"/>
          <w:bCs/>
          <w:shd w:val="clear" w:color="auto" w:fill="FFFFFF"/>
        </w:rPr>
        <w:t>διαπραγμάτευση</w:t>
      </w:r>
      <w:r>
        <w:rPr>
          <w:rFonts w:eastAsia="Times New Roman" w:cs="Times New Roman"/>
        </w:rPr>
        <w:t xml:space="preserve"> κ</w:t>
      </w:r>
      <w:r>
        <w:rPr>
          <w:rFonts w:eastAsia="Times New Roman" w:cs="Times New Roman"/>
        </w:rPr>
        <w:t xml:space="preserve">αι να έρχεται εδώ με μαξιμαλιστικές προτάσεις, οι οποίες ανατρέπουν όχι μόνο αυτά που συζητάμε τώρα αυτή εδώ την περίοδο, αλλά ανατρέπουν και όλη τη συμφωνία, την οποία έχουμε υπογράψει </w:t>
      </w:r>
      <w:r>
        <w:rPr>
          <w:rFonts w:eastAsia="Times New Roman"/>
        </w:rPr>
        <w:t>–</w:t>
      </w:r>
      <w:r>
        <w:rPr>
          <w:rFonts w:eastAsia="Times New Roman"/>
        </w:rPr>
        <w:t xml:space="preserve"> </w:t>
      </w:r>
      <w:r>
        <w:rPr>
          <w:rFonts w:eastAsia="Times New Roman" w:cs="Times New Roman"/>
        </w:rPr>
        <w:t xml:space="preserve">την οποία αναγκαστήκαμε να υπογράψουμε. </w:t>
      </w:r>
    </w:p>
    <w:p w14:paraId="25CA9B9F" w14:textId="77777777" w:rsidR="00054EB1" w:rsidRDefault="00375CE6">
      <w:pPr>
        <w:tabs>
          <w:tab w:val="left" w:pos="426"/>
          <w:tab w:val="center" w:pos="4393"/>
        </w:tabs>
        <w:spacing w:after="0" w:line="600" w:lineRule="auto"/>
        <w:ind w:firstLine="851"/>
        <w:jc w:val="center"/>
        <w:rPr>
          <w:rFonts w:eastAsia="Times New Roman" w:cs="Times New Roman"/>
        </w:rPr>
      </w:pPr>
      <w:r w:rsidRPr="00E047C9">
        <w:rPr>
          <w:rFonts w:eastAsia="Times New Roman" w:cs="Times New Roman"/>
        </w:rPr>
        <w:t>(</w:t>
      </w:r>
      <w:r>
        <w:rPr>
          <w:rFonts w:eastAsia="Times New Roman" w:cs="Times New Roman"/>
        </w:rPr>
        <w:t>Θόρυβος στην Αίθουσα)</w:t>
      </w:r>
    </w:p>
    <w:p w14:paraId="25CA9BA0" w14:textId="77777777" w:rsidR="00054EB1" w:rsidRDefault="00375CE6">
      <w:pPr>
        <w:tabs>
          <w:tab w:val="left" w:pos="426"/>
          <w:tab w:val="center" w:pos="4393"/>
        </w:tabs>
        <w:spacing w:after="0" w:line="600" w:lineRule="auto"/>
        <w:ind w:firstLine="851"/>
        <w:jc w:val="both"/>
        <w:rPr>
          <w:rFonts w:eastAsia="Times New Roman" w:cs="Times New Roman"/>
        </w:rPr>
      </w:pPr>
      <w:r>
        <w:rPr>
          <w:rFonts w:eastAsia="Times New Roman" w:cs="Times New Roman"/>
        </w:rPr>
        <w:t>Κύρι</w:t>
      </w:r>
      <w:r>
        <w:rPr>
          <w:rFonts w:eastAsia="Times New Roman" w:cs="Times New Roman"/>
        </w:rPr>
        <w:t>ε Πρόεδρε συγγνώμη, κάτι ενοχλεί, μια φοβερή μουρμούρα. Ευχαριστώ.</w:t>
      </w:r>
    </w:p>
    <w:p w14:paraId="25CA9BA1" w14:textId="77777777" w:rsidR="00054EB1" w:rsidRDefault="00375CE6">
      <w:pPr>
        <w:tabs>
          <w:tab w:val="left" w:pos="426"/>
          <w:tab w:val="center" w:pos="4393"/>
        </w:tabs>
        <w:spacing w:after="0" w:line="600" w:lineRule="auto"/>
        <w:ind w:firstLine="851"/>
        <w:jc w:val="both"/>
        <w:rPr>
          <w:rFonts w:eastAsia="Times New Roman" w:cs="Times New Roman"/>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rPr>
        <w:t xml:space="preserve"> Έχετε δίκιο, κύριε Καματερέ. Το Προεδρείο κάνει προσπάθειες </w:t>
      </w:r>
      <w:r>
        <w:rPr>
          <w:rFonts w:eastAsia="Times New Roman" w:cs="Times New Roman"/>
          <w:bCs/>
          <w:shd w:val="clear" w:color="auto" w:fill="FFFFFF"/>
        </w:rPr>
        <w:t>διαχείρισης</w:t>
      </w:r>
      <w:r>
        <w:rPr>
          <w:rFonts w:eastAsia="Times New Roman" w:cs="Times New Roman"/>
        </w:rPr>
        <w:t xml:space="preserve"> και του χρόνου και του αριθμού των ομιλητών και βρισκόμαστε σε μια γενική διαβούλευ</w:t>
      </w:r>
      <w:r>
        <w:rPr>
          <w:rFonts w:eastAsia="Times New Roman" w:cs="Times New Roman"/>
        </w:rPr>
        <w:t xml:space="preserve">ση και με τον Πρόεδρο. Συνεχίστε. </w:t>
      </w:r>
    </w:p>
    <w:p w14:paraId="25CA9BA2" w14:textId="77777777" w:rsidR="00054EB1" w:rsidRDefault="00375CE6">
      <w:pPr>
        <w:tabs>
          <w:tab w:val="left" w:pos="426"/>
          <w:tab w:val="center" w:pos="4393"/>
        </w:tabs>
        <w:spacing w:after="0" w:line="600" w:lineRule="auto"/>
        <w:ind w:firstLine="851"/>
        <w:jc w:val="both"/>
        <w:rPr>
          <w:rFonts w:eastAsia="Times New Roman" w:cs="Times New Roman"/>
        </w:rPr>
      </w:pPr>
      <w:r>
        <w:rPr>
          <w:rFonts w:eastAsia="Times New Roman" w:cs="Times New Roman"/>
          <w:b/>
        </w:rPr>
        <w:lastRenderedPageBreak/>
        <w:t>ΗΛΙΑΣ ΚΑΜΑΤΕΡΟΣ:</w:t>
      </w:r>
      <w:r>
        <w:rPr>
          <w:rFonts w:eastAsia="Times New Roman" w:cs="Times New Roman"/>
        </w:rPr>
        <w:t xml:space="preserve"> Ευχαριστώ. </w:t>
      </w:r>
    </w:p>
    <w:p w14:paraId="25CA9BA3" w14:textId="77777777" w:rsidR="00054EB1" w:rsidRDefault="00375CE6">
      <w:pPr>
        <w:tabs>
          <w:tab w:val="left" w:pos="426"/>
          <w:tab w:val="center" w:pos="4393"/>
        </w:tabs>
        <w:spacing w:after="0" w:line="600" w:lineRule="auto"/>
        <w:ind w:firstLine="851"/>
        <w:jc w:val="both"/>
        <w:rPr>
          <w:rFonts w:eastAsia="Times New Roman" w:cs="Times New Roman"/>
        </w:rPr>
      </w:pPr>
      <w:r>
        <w:rPr>
          <w:rFonts w:eastAsia="Times New Roman" w:cs="Times New Roman"/>
        </w:rPr>
        <w:t xml:space="preserve">Έλεγα, λοιπόν ότι </w:t>
      </w:r>
      <w:r>
        <w:rPr>
          <w:rFonts w:eastAsia="Times New Roman"/>
          <w:bCs/>
        </w:rPr>
        <w:t>είναι</w:t>
      </w:r>
      <w:r>
        <w:rPr>
          <w:rFonts w:eastAsia="Times New Roman" w:cs="Times New Roman"/>
        </w:rPr>
        <w:t xml:space="preserve"> φοβερή υποκρισία από τη μια να μας κατηγορούν ότι δεν κλείνει η αξιολόγηση και από την άλλη να μας υποβάλλουν μαξιμαλιστικά αιτήματα. Ποιοι; Αυτοί, οι οποίοι ως τα τώρα</w:t>
      </w:r>
      <w:r>
        <w:rPr>
          <w:rFonts w:eastAsia="Times New Roman" w:cs="Times New Roman"/>
        </w:rPr>
        <w:t xml:space="preserve">, όπως είπε ο κύριος Υπουργός, λειτουργούσαν λες και το μόνο μέτρο </w:t>
      </w:r>
      <w:proofErr w:type="spellStart"/>
      <w:r>
        <w:rPr>
          <w:rFonts w:eastAsia="Times New Roman" w:cs="Times New Roman"/>
        </w:rPr>
        <w:t>νησιωτικότητας</w:t>
      </w:r>
      <w:proofErr w:type="spellEnd"/>
      <w:r>
        <w:rPr>
          <w:rFonts w:eastAsia="Times New Roman" w:cs="Times New Roman"/>
        </w:rPr>
        <w:t xml:space="preserve"> που ήξεραν ήτανε οι μειωμένοι συντελεστές ΦΠΑ. Ασχολήθηκαν ποτέ γενικότερα με τη </w:t>
      </w:r>
      <w:proofErr w:type="spellStart"/>
      <w:r>
        <w:rPr>
          <w:rFonts w:eastAsia="Times New Roman" w:cs="Times New Roman"/>
        </w:rPr>
        <w:t>νησιωτικότητα</w:t>
      </w:r>
      <w:proofErr w:type="spellEnd"/>
      <w:r>
        <w:rPr>
          <w:rFonts w:eastAsia="Times New Roman" w:cs="Times New Roman"/>
        </w:rPr>
        <w:t xml:space="preserve">; </w:t>
      </w:r>
    </w:p>
    <w:p w14:paraId="25CA9BA4" w14:textId="77777777" w:rsidR="00054EB1" w:rsidRDefault="00375CE6">
      <w:pPr>
        <w:tabs>
          <w:tab w:val="left" w:pos="426"/>
          <w:tab w:val="center" w:pos="4393"/>
        </w:tabs>
        <w:spacing w:after="0" w:line="600" w:lineRule="auto"/>
        <w:ind w:firstLine="851"/>
        <w:jc w:val="both"/>
        <w:rPr>
          <w:rFonts w:eastAsia="Times New Roman" w:cs="Times New Roman"/>
        </w:rPr>
      </w:pPr>
      <w:r>
        <w:rPr>
          <w:rFonts w:eastAsia="Times New Roman" w:cs="Times New Roman"/>
        </w:rPr>
        <w:t>Επιτρέψτε μου εδώ να σας αποδείξω ότι δεν μπορεί η νεοφιλελεύθερη πολιτική να</w:t>
      </w:r>
      <w:r>
        <w:rPr>
          <w:rFonts w:eastAsia="Times New Roman" w:cs="Times New Roman"/>
        </w:rPr>
        <w:t xml:space="preserve"> ασχοληθεί στα σοβαρά με τη </w:t>
      </w:r>
      <w:proofErr w:type="spellStart"/>
      <w:r>
        <w:rPr>
          <w:rFonts w:eastAsia="Times New Roman" w:cs="Times New Roman"/>
        </w:rPr>
        <w:t>νησιωτικότητα</w:t>
      </w:r>
      <w:proofErr w:type="spellEnd"/>
      <w:r>
        <w:rPr>
          <w:rFonts w:eastAsia="Times New Roman" w:cs="Times New Roman"/>
        </w:rPr>
        <w:t xml:space="preserve"> και να δώσει λύση στα προβλήματα. Και δεν μπορεί, γιατί η </w:t>
      </w:r>
      <w:proofErr w:type="spellStart"/>
      <w:r>
        <w:rPr>
          <w:rFonts w:eastAsia="Times New Roman" w:cs="Times New Roman"/>
        </w:rPr>
        <w:t>νησιωτικότητα</w:t>
      </w:r>
      <w:proofErr w:type="spellEnd"/>
      <w:r>
        <w:rPr>
          <w:rFonts w:eastAsia="Times New Roman" w:cs="Times New Roman"/>
        </w:rPr>
        <w:t xml:space="preserve"> </w:t>
      </w:r>
      <w:r>
        <w:rPr>
          <w:rFonts w:eastAsia="Times New Roman"/>
        </w:rPr>
        <w:t>–</w:t>
      </w:r>
      <w:r>
        <w:rPr>
          <w:rFonts w:eastAsia="Times New Roman"/>
        </w:rPr>
        <w:t xml:space="preserve"> </w:t>
      </w:r>
      <w:r>
        <w:rPr>
          <w:rFonts w:eastAsia="Times New Roman" w:cs="Times New Roman"/>
        </w:rPr>
        <w:t xml:space="preserve">όπως δημιουργούνται οι κοινωνικές ανισότητες μέσα από μια </w:t>
      </w:r>
      <w:r>
        <w:rPr>
          <w:rFonts w:eastAsia="Times New Roman"/>
          <w:bCs/>
        </w:rPr>
        <w:t>συγκεκριμένη</w:t>
      </w:r>
      <w:r>
        <w:rPr>
          <w:rFonts w:eastAsia="Times New Roman" w:cs="Times New Roman"/>
        </w:rPr>
        <w:t xml:space="preserve"> πολιτική, έτσι δημιουργούνται και ανισότητες μέσα από τη φύση της </w:t>
      </w:r>
      <w:proofErr w:type="spellStart"/>
      <w:r>
        <w:rPr>
          <w:rFonts w:eastAsia="Times New Roman" w:cs="Times New Roman"/>
        </w:rPr>
        <w:t>νησ</w:t>
      </w:r>
      <w:r>
        <w:rPr>
          <w:rFonts w:eastAsia="Times New Roman" w:cs="Times New Roman"/>
        </w:rPr>
        <w:t>ιωτικότητας</w:t>
      </w:r>
      <w:proofErr w:type="spellEnd"/>
      <w:r>
        <w:rPr>
          <w:rFonts w:eastAsia="Times New Roman" w:cs="Times New Roman"/>
        </w:rPr>
        <w:t xml:space="preserve"> </w:t>
      </w:r>
      <w:r>
        <w:rPr>
          <w:rFonts w:eastAsia="Times New Roman"/>
        </w:rPr>
        <w:t>–</w:t>
      </w:r>
      <w:r>
        <w:rPr>
          <w:rFonts w:eastAsia="Times New Roman" w:cs="Times New Roman"/>
        </w:rPr>
        <w:t xml:space="preserve"> στηρίζεται σε έναν αποκλεισμό που έχουν τα νησιά. Δημιουργεί έναν αποκλεισμό των κατοίκων από τα βασικά κοινωνικά αγαθά, από τις μεταφορές, από την πρόσβαση στις υπηρεσίες, από την υγεία, από την </w:t>
      </w:r>
      <w:r>
        <w:rPr>
          <w:rFonts w:eastAsia="Times New Roman" w:cs="Times New Roman"/>
        </w:rPr>
        <w:lastRenderedPageBreak/>
        <w:t>παιδεία. Αυτές εδώ οι διαφορές δεν ενδιαφέρουν</w:t>
      </w:r>
      <w:r>
        <w:rPr>
          <w:rFonts w:eastAsia="Times New Roman" w:cs="Times New Roman"/>
        </w:rPr>
        <w:t xml:space="preserve"> τη νεοφιλελεύθερη πολιτική. Αντίθετα. </w:t>
      </w:r>
    </w:p>
    <w:p w14:paraId="25CA9BA5" w14:textId="77777777" w:rsidR="00054EB1" w:rsidRDefault="00375CE6">
      <w:pPr>
        <w:tabs>
          <w:tab w:val="left" w:pos="426"/>
          <w:tab w:val="center" w:pos="4393"/>
        </w:tabs>
        <w:spacing w:after="0" w:line="600" w:lineRule="auto"/>
        <w:ind w:firstLine="851"/>
        <w:jc w:val="both"/>
        <w:rPr>
          <w:rFonts w:eastAsia="Times New Roman" w:cs="Times New Roman"/>
        </w:rPr>
      </w:pPr>
      <w:r>
        <w:rPr>
          <w:rFonts w:eastAsia="Times New Roman" w:cs="Times New Roman"/>
        </w:rPr>
        <w:t xml:space="preserve">Νομίζετε ότι ενδιαφέρεται η νεοφιλελεύθερη πολιτική να βρει γιατρούς για τα μικρά νησιά; </w:t>
      </w:r>
      <w:r>
        <w:rPr>
          <w:rFonts w:eastAsia="Times New Roman"/>
          <w:bCs/>
        </w:rPr>
        <w:t>Έχει</w:t>
      </w:r>
      <w:r>
        <w:rPr>
          <w:rFonts w:eastAsia="Times New Roman" w:cs="Times New Roman"/>
        </w:rPr>
        <w:t xml:space="preserve"> κανόνες. </w:t>
      </w:r>
      <w:r>
        <w:rPr>
          <w:rFonts w:eastAsia="Times New Roman"/>
          <w:bCs/>
        </w:rPr>
        <w:t>Έ</w:t>
      </w:r>
      <w:r>
        <w:rPr>
          <w:rFonts w:eastAsia="Times New Roman" w:cs="Times New Roman"/>
        </w:rPr>
        <w:t>χουμε τόσους γιατρούς ανά χίλιους κατοίκους. Δεν συμφέρει να έχουμε γιατρούς σε μικρά νησιά. Πολύ περισσότερο, π</w:t>
      </w:r>
      <w:r>
        <w:rPr>
          <w:rFonts w:eastAsia="Times New Roman" w:cs="Times New Roman"/>
        </w:rPr>
        <w:t xml:space="preserve">ου αυτό μπορεί να γίνει μόνο μέσα από ένα υγιές εθνικό σύστημα υγείας. </w:t>
      </w:r>
    </w:p>
    <w:p w14:paraId="25CA9BA6" w14:textId="77777777" w:rsidR="00054EB1" w:rsidRDefault="00375CE6">
      <w:pPr>
        <w:tabs>
          <w:tab w:val="left" w:pos="426"/>
          <w:tab w:val="center" w:pos="4393"/>
        </w:tabs>
        <w:spacing w:after="0" w:line="600" w:lineRule="auto"/>
        <w:ind w:firstLine="851"/>
        <w:jc w:val="both"/>
        <w:rPr>
          <w:rFonts w:eastAsia="Times New Roman" w:cs="Times New Roman"/>
        </w:rPr>
      </w:pPr>
      <w:r>
        <w:rPr>
          <w:rFonts w:eastAsia="Times New Roman" w:cs="Times New Roman"/>
        </w:rPr>
        <w:t>Μα, ξέρουμε τη νεοφιλελεύθερη πολιτική. Διαλύει τη δημόσια υγεία και αναπτύσσονται ιδιωτικές επιχειρήσεις. Σε ένα νησί των τριάντα χιλιάδων κατοίκων αυτή τη στιγμή έχουμε τέσσερα μεγάλα διαγνωστικά κέντρα, όταν πασχίζουμε για να έχουμε γιατρούς. Περιμένουμ</w:t>
      </w:r>
      <w:r>
        <w:rPr>
          <w:rFonts w:eastAsia="Times New Roman" w:cs="Times New Roman"/>
        </w:rPr>
        <w:t xml:space="preserve">ε, λοιπόν, από αυτή εδώ την πολιτική να μας φέρει γιατρό στο αγροτικό ιατρείο στο νησάκι των τριακοσίων κατοίκων; </w:t>
      </w:r>
    </w:p>
    <w:p w14:paraId="25CA9BA7"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3700F9">
        <w:rPr>
          <w:rFonts w:eastAsia="Times New Roman" w:cs="Times New Roman"/>
          <w:b/>
          <w:szCs w:val="24"/>
        </w:rPr>
        <w:t>ΓΕΩΡΓΙΟΣ ΒΑΡΕΜΕΝΟΣ</w:t>
      </w:r>
      <w:r>
        <w:rPr>
          <w:rFonts w:eastAsia="Times New Roman" w:cs="Times New Roman"/>
          <w:szCs w:val="24"/>
        </w:rPr>
        <w:t>)</w:t>
      </w:r>
    </w:p>
    <w:p w14:paraId="25CA9BA8" w14:textId="77777777" w:rsidR="00054EB1" w:rsidRDefault="00375CE6">
      <w:pPr>
        <w:tabs>
          <w:tab w:val="left" w:pos="426"/>
          <w:tab w:val="center" w:pos="4393"/>
        </w:tabs>
        <w:spacing w:after="0" w:line="600" w:lineRule="auto"/>
        <w:ind w:firstLine="851"/>
        <w:jc w:val="both"/>
        <w:rPr>
          <w:rFonts w:eastAsia="Times New Roman" w:cs="Times New Roman"/>
        </w:rPr>
      </w:pPr>
      <w:r>
        <w:rPr>
          <w:rFonts w:eastAsia="Times New Roman" w:cs="Times New Roman"/>
        </w:rPr>
        <w:lastRenderedPageBreak/>
        <w:t xml:space="preserve">Στην παιδεία, τι περιμένουμε; Περιμένουμε να λάβει </w:t>
      </w:r>
      <w:r>
        <w:rPr>
          <w:rFonts w:eastAsia="Times New Roman" w:cs="Times New Roman"/>
        </w:rPr>
        <w:t>υπ</w:t>
      </w:r>
      <w:r>
        <w:rPr>
          <w:rFonts w:eastAsia="Times New Roman" w:cs="Times New Roman"/>
        </w:rPr>
        <w:t xml:space="preserve">’ </w:t>
      </w:r>
      <w:proofErr w:type="spellStart"/>
      <w:r>
        <w:rPr>
          <w:rFonts w:eastAsia="Times New Roman" w:cs="Times New Roman"/>
        </w:rPr>
        <w:t>όψιν</w:t>
      </w:r>
      <w:proofErr w:type="spellEnd"/>
      <w:r>
        <w:rPr>
          <w:rFonts w:eastAsia="Times New Roman" w:cs="Times New Roman"/>
        </w:rPr>
        <w:t xml:space="preserve"> ότι δεν μπορούμε να έχουμε δασκάλους ή καθηγητές σε τμήματα με είκοσι πέντε παιδιά, αλλά πρέπει να έχουμε λιγότερους; Τι περιμένουμε; </w:t>
      </w:r>
    </w:p>
    <w:p w14:paraId="25CA9BA9" w14:textId="77777777" w:rsidR="00054EB1" w:rsidRDefault="00375CE6">
      <w:pPr>
        <w:tabs>
          <w:tab w:val="left" w:pos="2608"/>
        </w:tabs>
        <w:spacing w:after="0" w:line="600" w:lineRule="auto"/>
        <w:ind w:firstLine="720"/>
        <w:jc w:val="both"/>
        <w:rPr>
          <w:rFonts w:eastAsia="Times New Roman"/>
          <w:szCs w:val="24"/>
        </w:rPr>
      </w:pPr>
      <w:r>
        <w:rPr>
          <w:rFonts w:eastAsia="Times New Roman"/>
          <w:szCs w:val="24"/>
        </w:rPr>
        <w:t>Περιμένουμε να δώσει λύση στο μεταφορικό, όταν για να μεταφερ</w:t>
      </w:r>
      <w:r>
        <w:rPr>
          <w:rFonts w:eastAsia="Times New Roman"/>
          <w:szCs w:val="24"/>
        </w:rPr>
        <w:t xml:space="preserve">θεί μια οικογένεια τετραμελής από το νησί στο κέντρο, εδώ χρειάζεται πάνω από ένα χιλιάρικο; Το έχω ξαναπεί, αλλά είναι χαρακτηριστικό και θα το ξαναπώ. </w:t>
      </w:r>
      <w:r>
        <w:rPr>
          <w:rFonts w:eastAsia="Times New Roman"/>
          <w:szCs w:val="24"/>
          <w:lang w:val="en-US"/>
        </w:rPr>
        <w:t>M</w:t>
      </w:r>
      <w:r>
        <w:rPr>
          <w:rFonts w:eastAsia="Times New Roman"/>
          <w:szCs w:val="24"/>
        </w:rPr>
        <w:t xml:space="preserve">ία νταλίκα από την Κίνα στον Πειραιά κοστίζει 500 ευρώ για να έρθει και από τον Πειραιά στο νησί πάνω </w:t>
      </w:r>
      <w:r>
        <w:rPr>
          <w:rFonts w:eastAsia="Times New Roman"/>
          <w:szCs w:val="24"/>
        </w:rPr>
        <w:t>από 1.500 ευρώ!</w:t>
      </w:r>
    </w:p>
    <w:p w14:paraId="25CA9BAA" w14:textId="77777777" w:rsidR="00054EB1" w:rsidRDefault="00375CE6">
      <w:pPr>
        <w:tabs>
          <w:tab w:val="left" w:pos="2608"/>
        </w:tabs>
        <w:spacing w:after="0" w:line="600" w:lineRule="auto"/>
        <w:ind w:firstLine="720"/>
        <w:jc w:val="both"/>
        <w:rPr>
          <w:rFonts w:eastAsia="Times New Roman"/>
          <w:szCs w:val="24"/>
        </w:rPr>
      </w:pPr>
      <w:r>
        <w:rPr>
          <w:rFonts w:eastAsia="Times New Roman"/>
          <w:szCs w:val="24"/>
        </w:rPr>
        <w:t xml:space="preserve">Αφού αυτοί έχουν δημιουργήσει τα μονοπώλια τα ακτοπλοϊκά, αφού αυτοί διαλύουν τις συνεταιριστικές επιχειρήσεις, αφού αυτοί διαλύουν τις μικρές ακτοπλοϊκές επιχειρήσεις, τις δημοτικές, τις μικρές τοπικές που βοηθούν στην </w:t>
      </w:r>
      <w:proofErr w:type="spellStart"/>
      <w:r>
        <w:rPr>
          <w:rFonts w:eastAsia="Times New Roman"/>
          <w:szCs w:val="24"/>
        </w:rPr>
        <w:t>ενδονησιακή</w:t>
      </w:r>
      <w:proofErr w:type="spellEnd"/>
      <w:r>
        <w:rPr>
          <w:rFonts w:eastAsia="Times New Roman"/>
          <w:szCs w:val="24"/>
        </w:rPr>
        <w:t xml:space="preserve"> συγκοινω</w:t>
      </w:r>
      <w:r>
        <w:rPr>
          <w:rFonts w:eastAsia="Times New Roman"/>
          <w:szCs w:val="24"/>
        </w:rPr>
        <w:t xml:space="preserve">νία. Από αυτούς περιμένουμε να το κάνουνε; </w:t>
      </w:r>
    </w:p>
    <w:p w14:paraId="25CA9BAB" w14:textId="77777777" w:rsidR="00054EB1" w:rsidRDefault="00375CE6">
      <w:pPr>
        <w:tabs>
          <w:tab w:val="left" w:pos="2608"/>
        </w:tabs>
        <w:spacing w:after="0" w:line="600" w:lineRule="auto"/>
        <w:ind w:firstLine="720"/>
        <w:jc w:val="both"/>
        <w:rPr>
          <w:rFonts w:eastAsia="Times New Roman"/>
          <w:szCs w:val="24"/>
        </w:rPr>
      </w:pPr>
      <w:r>
        <w:rPr>
          <w:rFonts w:eastAsia="Times New Roman"/>
          <w:szCs w:val="24"/>
        </w:rPr>
        <w:lastRenderedPageBreak/>
        <w:t>Αυτοί ξέρετε γιατί ενδιαφέρονται μόνο; Ενδιαφέρονται πώς θα εξυπηρετήσουν το μεγάλο κέρδος. Προσέξτε, δεν λέω το κέρδος γενικά. Έχουμε φτάσει πια στη φάση του μεγάλου κέρδους, στο πώς θα εξυπηρετήσουν το μεγάλο κ</w:t>
      </w:r>
      <w:r>
        <w:rPr>
          <w:rFonts w:eastAsia="Times New Roman"/>
          <w:szCs w:val="24"/>
        </w:rPr>
        <w:t>έρδος. Πώς το κάνουνε; Θέλουμε τους ξενοδοχοϋπαλλήλους, για παράδειγμα, στα νησιά που είναι τώρα στα 500, 600 ευρώ να τους πάμε πιο κάτω. Δεν θέλουμε συμβάσεις. Αυτή είναι η νεοφιλελεύθερη πολιτική. Επιδοτούμε για να γίνονται ακόμη περισσότερα και μεγαλύτε</w:t>
      </w:r>
      <w:r>
        <w:rPr>
          <w:rFonts w:eastAsia="Times New Roman"/>
          <w:szCs w:val="24"/>
        </w:rPr>
        <w:t xml:space="preserve">ρα ξενοδοχεία χωρίς να μας ενδιαφέρει αν σηκώνει το νησί. </w:t>
      </w:r>
    </w:p>
    <w:p w14:paraId="25CA9BAC" w14:textId="77777777" w:rsidR="00054EB1" w:rsidRDefault="00375CE6">
      <w:pPr>
        <w:tabs>
          <w:tab w:val="left" w:pos="2608"/>
        </w:tabs>
        <w:spacing w:after="0" w:line="600" w:lineRule="auto"/>
        <w:ind w:firstLine="720"/>
        <w:jc w:val="both"/>
        <w:rPr>
          <w:rFonts w:eastAsia="Times New Roman"/>
          <w:szCs w:val="24"/>
        </w:rPr>
      </w:pPr>
      <w:r>
        <w:rPr>
          <w:rFonts w:eastAsia="Times New Roman"/>
          <w:szCs w:val="24"/>
        </w:rPr>
        <w:t>Με άλλα λόγια, το μεγάλο κεφάλαιο ενδιαφέρεται για να αξιοποιήσουν και για να εκμεταλλευτούν τον πλούτο από τα νησιά, θέλοντας τους κατοίκους, τους νησιώτες δούλους. Μπορεί να σας φαίνεται μεγάλη η</w:t>
      </w:r>
      <w:r>
        <w:rPr>
          <w:rFonts w:eastAsia="Times New Roman"/>
          <w:szCs w:val="24"/>
        </w:rPr>
        <w:t xml:space="preserve"> κουβέντα που λέω, αλλά τι νομίζετε; Δεν υπάρχουν αυτή τη στιγμή υπηρέτες αυτών που έχουν τις βίλες για να τις συντηρούν στα νησιά; Μην σας φαίνονται μεγάλες αυτές εδώ οι κουβέντες. Αυτή είναι η νεοφιλελεύθερη πολιτική. </w:t>
      </w:r>
    </w:p>
    <w:p w14:paraId="25CA9BAD" w14:textId="77777777" w:rsidR="00054EB1" w:rsidRDefault="00375CE6">
      <w:pPr>
        <w:tabs>
          <w:tab w:val="left" w:pos="2608"/>
        </w:tabs>
        <w:spacing w:after="0" w:line="600" w:lineRule="auto"/>
        <w:ind w:firstLine="720"/>
        <w:jc w:val="both"/>
        <w:rPr>
          <w:rFonts w:eastAsia="Times New Roman"/>
          <w:szCs w:val="24"/>
        </w:rPr>
      </w:pPr>
      <w:r>
        <w:rPr>
          <w:rFonts w:eastAsia="Times New Roman"/>
          <w:szCs w:val="24"/>
        </w:rPr>
        <w:lastRenderedPageBreak/>
        <w:t xml:space="preserve">Για να αρθεί η </w:t>
      </w:r>
      <w:proofErr w:type="spellStart"/>
      <w:r>
        <w:rPr>
          <w:rFonts w:eastAsia="Times New Roman"/>
          <w:szCs w:val="24"/>
        </w:rPr>
        <w:t>νησιωτικότητα</w:t>
      </w:r>
      <w:proofErr w:type="spellEnd"/>
      <w:r>
        <w:rPr>
          <w:rFonts w:eastAsia="Times New Roman"/>
          <w:szCs w:val="24"/>
        </w:rPr>
        <w:t xml:space="preserve"> έχει έ</w:t>
      </w:r>
      <w:r>
        <w:rPr>
          <w:rFonts w:eastAsia="Times New Roman"/>
          <w:szCs w:val="24"/>
        </w:rPr>
        <w:t>να κόστος. Το κόστος αυτό ποιος περιμένουμε να το πληρώσει; Αυτοί που θέλουν να κερδίσουνε; Όχι, μόνο ένα κράτος δικαίου, μόνο η Αριστερά μπορεί να διαχειριστεί αυτό το πρόβλημα. Μόνο η Αριστερά μπορεί να δώσει λύσεις και να ανακουφίσει τους νησιώτες. Γιατ</w:t>
      </w:r>
      <w:r>
        <w:rPr>
          <w:rFonts w:eastAsia="Times New Roman"/>
          <w:szCs w:val="24"/>
        </w:rPr>
        <w:t xml:space="preserve">ί χρειάζεται αναδιανομή εισοδήματος, χρειάζεται ένα κράτος, όπως είπα και πριν, που θα έχει ένα εθνικό σύστημα υγείας. Χρειάζεται μία πολιτεία που θα έχει σύστημα παιδείας τέτοιο δυνατό και δεν θα αναπτύσσεται μόνο η ιδιωτική πρωτοβουλία. </w:t>
      </w:r>
    </w:p>
    <w:p w14:paraId="25CA9BA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(Στο σημείο αυτό</w:t>
      </w:r>
      <w:r>
        <w:rPr>
          <w:rFonts w:eastAsia="Times New Roman" w:cs="Times New Roman"/>
          <w:szCs w:val="24"/>
        </w:rPr>
        <w:t xml:space="preserve"> κτυπάει το κουδούνι λήξεως του χρόνου ομιλίας του κυρίου Βουλευτή)</w:t>
      </w:r>
    </w:p>
    <w:p w14:paraId="25CA9BAF" w14:textId="77777777" w:rsidR="00054EB1" w:rsidRDefault="00375CE6">
      <w:pPr>
        <w:tabs>
          <w:tab w:val="left" w:pos="2608"/>
        </w:tabs>
        <w:spacing w:after="0" w:line="600" w:lineRule="auto"/>
        <w:ind w:firstLine="720"/>
        <w:jc w:val="both"/>
        <w:rPr>
          <w:rFonts w:eastAsia="Times New Roman"/>
          <w:szCs w:val="24"/>
        </w:rPr>
      </w:pPr>
      <w:r>
        <w:rPr>
          <w:rFonts w:eastAsia="Times New Roman"/>
          <w:szCs w:val="24"/>
        </w:rPr>
        <w:t xml:space="preserve"> Τελείωσα, κύριε Πρόεδρε. Μία κουβέντα μόνο.</w:t>
      </w:r>
    </w:p>
    <w:p w14:paraId="25CA9BB0" w14:textId="77777777" w:rsidR="00054EB1" w:rsidRDefault="00375CE6">
      <w:pPr>
        <w:tabs>
          <w:tab w:val="left" w:pos="2608"/>
        </w:tabs>
        <w:spacing w:after="0" w:line="600" w:lineRule="auto"/>
        <w:ind w:firstLine="720"/>
        <w:jc w:val="both"/>
        <w:rPr>
          <w:rFonts w:eastAsia="Times New Roman"/>
          <w:szCs w:val="24"/>
        </w:rPr>
      </w:pPr>
      <w:r>
        <w:rPr>
          <w:rFonts w:eastAsia="Times New Roman"/>
          <w:szCs w:val="24"/>
        </w:rPr>
        <w:t>Γι’ αυτό εμείς οι νησιώτες και το ΦΠΑ θέλουμε για όλα τα νησιά και θα αγωνιστούμε και θα αγωνιζόμαστε για να τον κρατήσουμε, γιατί είναι το μον</w:t>
      </w:r>
      <w:r>
        <w:rPr>
          <w:rFonts w:eastAsia="Times New Roman"/>
          <w:szCs w:val="24"/>
        </w:rPr>
        <w:t xml:space="preserve">αδικό ως τα τώρα μέτρο </w:t>
      </w:r>
      <w:proofErr w:type="spellStart"/>
      <w:r>
        <w:rPr>
          <w:rFonts w:eastAsia="Times New Roman"/>
          <w:szCs w:val="24"/>
        </w:rPr>
        <w:t>νησιωτικότητας</w:t>
      </w:r>
      <w:proofErr w:type="spellEnd"/>
      <w:r>
        <w:rPr>
          <w:rFonts w:eastAsia="Times New Roman"/>
          <w:szCs w:val="24"/>
        </w:rPr>
        <w:t xml:space="preserve">, αλλά και θα αγωνιζόμαστε συνέχεια για να διευρύνουμε το θέμα της </w:t>
      </w:r>
      <w:proofErr w:type="spellStart"/>
      <w:r>
        <w:rPr>
          <w:rFonts w:eastAsia="Times New Roman"/>
          <w:szCs w:val="24"/>
        </w:rPr>
        <w:t>νησιωτικότητας</w:t>
      </w:r>
      <w:proofErr w:type="spellEnd"/>
      <w:r>
        <w:rPr>
          <w:rFonts w:eastAsia="Times New Roman"/>
          <w:szCs w:val="24"/>
        </w:rPr>
        <w:t xml:space="preserve">, την πολιτική της </w:t>
      </w:r>
      <w:proofErr w:type="spellStart"/>
      <w:r>
        <w:rPr>
          <w:rFonts w:eastAsia="Times New Roman"/>
          <w:szCs w:val="24"/>
        </w:rPr>
        <w:lastRenderedPageBreak/>
        <w:t>νησιωτικότητας</w:t>
      </w:r>
      <w:proofErr w:type="spellEnd"/>
      <w:r>
        <w:rPr>
          <w:rFonts w:eastAsia="Times New Roman"/>
          <w:szCs w:val="24"/>
        </w:rPr>
        <w:t>, στην οποία αναφέρθηκε και ο Πρωθυπουργός από την Νίσυρο και την Τήλο που πήγαμε, γιατί μόνο από αυτήν ε</w:t>
      </w:r>
      <w:r>
        <w:rPr>
          <w:rFonts w:eastAsia="Times New Roman"/>
          <w:szCs w:val="24"/>
        </w:rPr>
        <w:t>δώ την Κυβέρνηση, μόνο από μια κυβέρνηση της Αριστεράς μπορούμε να το περιμένουμε.</w:t>
      </w:r>
    </w:p>
    <w:p w14:paraId="25CA9BB1" w14:textId="77777777" w:rsidR="00054EB1" w:rsidRDefault="00375CE6">
      <w:pPr>
        <w:tabs>
          <w:tab w:val="left" w:pos="2608"/>
        </w:tabs>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25CA9BB2" w14:textId="77777777" w:rsidR="00054EB1" w:rsidRDefault="00375CE6">
      <w:pPr>
        <w:tabs>
          <w:tab w:val="left" w:pos="2608"/>
        </w:tabs>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Ευχαριστώ.</w:t>
      </w:r>
    </w:p>
    <w:p w14:paraId="25CA9BB3" w14:textId="77777777" w:rsidR="00054EB1" w:rsidRDefault="00375CE6">
      <w:pPr>
        <w:tabs>
          <w:tab w:val="left" w:pos="2608"/>
        </w:tabs>
        <w:spacing w:after="0" w:line="600" w:lineRule="auto"/>
        <w:ind w:firstLine="720"/>
        <w:jc w:val="both"/>
        <w:rPr>
          <w:rFonts w:eastAsia="Times New Roman"/>
          <w:szCs w:val="24"/>
        </w:rPr>
      </w:pPr>
      <w:r>
        <w:rPr>
          <w:rFonts w:eastAsia="Times New Roman"/>
          <w:szCs w:val="24"/>
        </w:rPr>
        <w:t>Τον λόγο έχει ο κ. Παπαηλιού από τον ΣΥΡΙΖΑ.</w:t>
      </w:r>
    </w:p>
    <w:p w14:paraId="25CA9BB4" w14:textId="77777777" w:rsidR="00054EB1" w:rsidRDefault="00375CE6">
      <w:pPr>
        <w:tabs>
          <w:tab w:val="left" w:pos="2608"/>
        </w:tabs>
        <w:spacing w:after="0" w:line="600" w:lineRule="auto"/>
        <w:ind w:firstLine="720"/>
        <w:jc w:val="both"/>
        <w:rPr>
          <w:rFonts w:eastAsia="Times New Roman"/>
          <w:szCs w:val="24"/>
        </w:rPr>
      </w:pPr>
      <w:r>
        <w:rPr>
          <w:rFonts w:eastAsia="Times New Roman"/>
          <w:b/>
          <w:szCs w:val="24"/>
        </w:rPr>
        <w:t xml:space="preserve">ΓΕΩΡΓΙΟΣ ΠΑΠΑΗΛΙΟΥ: </w:t>
      </w:r>
      <w:r>
        <w:rPr>
          <w:rFonts w:eastAsia="Times New Roman"/>
          <w:szCs w:val="24"/>
        </w:rPr>
        <w:t>Ευχαριστώ, κύριε Πρό</w:t>
      </w:r>
      <w:r>
        <w:rPr>
          <w:rFonts w:eastAsia="Times New Roman"/>
          <w:szCs w:val="24"/>
        </w:rPr>
        <w:t>εδρε.</w:t>
      </w:r>
    </w:p>
    <w:p w14:paraId="25CA9BB5" w14:textId="77777777" w:rsidR="00054EB1" w:rsidRDefault="00375CE6">
      <w:pPr>
        <w:tabs>
          <w:tab w:val="left" w:pos="2608"/>
        </w:tabs>
        <w:spacing w:after="0" w:line="600" w:lineRule="auto"/>
        <w:ind w:firstLine="720"/>
        <w:jc w:val="both"/>
        <w:rPr>
          <w:rFonts w:eastAsia="Times New Roman"/>
          <w:szCs w:val="24"/>
        </w:rPr>
      </w:pPr>
      <w:r>
        <w:rPr>
          <w:rFonts w:eastAsia="Times New Roman"/>
          <w:szCs w:val="24"/>
        </w:rPr>
        <w:t xml:space="preserve">Κυρίες και κύριοι συνάδελφοι, το υπό κρίση νομοσχέδιο περιλαμβάνει δύο ενότητες. Η πρώτη αφορά την αναμόρφωση του πτωχευτικού δικαίου, τον </w:t>
      </w:r>
      <w:proofErr w:type="spellStart"/>
      <w:r>
        <w:rPr>
          <w:rFonts w:eastAsia="Times New Roman"/>
          <w:szCs w:val="24"/>
        </w:rPr>
        <w:t>εξορθολογισμό</w:t>
      </w:r>
      <w:proofErr w:type="spellEnd"/>
      <w:r>
        <w:rPr>
          <w:rFonts w:eastAsia="Times New Roman"/>
          <w:szCs w:val="24"/>
        </w:rPr>
        <w:t xml:space="preserve"> και την επιτάχυνση της διοικητικής δίκης, τον </w:t>
      </w:r>
      <w:proofErr w:type="spellStart"/>
      <w:r>
        <w:rPr>
          <w:rFonts w:eastAsia="Times New Roman"/>
          <w:szCs w:val="24"/>
        </w:rPr>
        <w:t>εξορθολογισμό</w:t>
      </w:r>
      <w:proofErr w:type="spellEnd"/>
      <w:r>
        <w:rPr>
          <w:rFonts w:eastAsia="Times New Roman"/>
          <w:szCs w:val="24"/>
        </w:rPr>
        <w:t xml:space="preserve"> των </w:t>
      </w:r>
      <w:proofErr w:type="spellStart"/>
      <w:r>
        <w:rPr>
          <w:rFonts w:eastAsia="Times New Roman"/>
          <w:szCs w:val="24"/>
        </w:rPr>
        <w:t>παραβόλων</w:t>
      </w:r>
      <w:proofErr w:type="spellEnd"/>
      <w:r>
        <w:rPr>
          <w:rFonts w:eastAsia="Times New Roman"/>
          <w:szCs w:val="24"/>
        </w:rPr>
        <w:t>, των τελών ενδίκων βοηθ</w:t>
      </w:r>
      <w:r>
        <w:rPr>
          <w:rFonts w:eastAsia="Times New Roman"/>
          <w:szCs w:val="24"/>
        </w:rPr>
        <w:t>ημάτων, ενδί</w:t>
      </w:r>
      <w:r>
        <w:rPr>
          <w:rFonts w:eastAsia="Times New Roman"/>
          <w:szCs w:val="24"/>
        </w:rPr>
        <w:lastRenderedPageBreak/>
        <w:t xml:space="preserve">κων μέσων και διαδικαστικών πράξεων. Η δεύτερη αφορά τον </w:t>
      </w:r>
      <w:proofErr w:type="spellStart"/>
      <w:r>
        <w:rPr>
          <w:rFonts w:eastAsia="Times New Roman"/>
          <w:szCs w:val="24"/>
        </w:rPr>
        <w:t>εξορθολογισμό</w:t>
      </w:r>
      <w:proofErr w:type="spellEnd"/>
      <w:r>
        <w:rPr>
          <w:rFonts w:eastAsia="Times New Roman"/>
          <w:szCs w:val="24"/>
        </w:rPr>
        <w:t xml:space="preserve"> της φορολογίας, ούτως ώστε να απλοποιηθούν οι διαδικασίες καταβολής και είσπραξης των φόρων και να περιοριστεί η φοροδιαφυγή. </w:t>
      </w:r>
    </w:p>
    <w:p w14:paraId="25CA9BB6" w14:textId="77777777" w:rsidR="00054EB1" w:rsidRDefault="00375CE6">
      <w:pPr>
        <w:tabs>
          <w:tab w:val="left" w:pos="2608"/>
        </w:tabs>
        <w:spacing w:after="0" w:line="600" w:lineRule="auto"/>
        <w:ind w:firstLine="720"/>
        <w:jc w:val="both"/>
        <w:rPr>
          <w:rFonts w:eastAsia="Times New Roman"/>
          <w:szCs w:val="24"/>
        </w:rPr>
      </w:pPr>
      <w:r>
        <w:rPr>
          <w:rFonts w:eastAsia="Times New Roman"/>
          <w:szCs w:val="24"/>
        </w:rPr>
        <w:t>Όλα δε, αυτά γίνονται με τρόπο ώστε το νομοθετ</w:t>
      </w:r>
      <w:r>
        <w:rPr>
          <w:rFonts w:eastAsia="Times New Roman"/>
          <w:szCs w:val="24"/>
        </w:rPr>
        <w:t xml:space="preserve">ικό πλαίσιο να ανταποκρίνεται στα νέα οικονομικά και κοινωνικά δεδομένα, που διαμορφώθηκαν και συγκεκριμένα στο βίαιο μετασχηματισμό που υπέστησαν η ελληνική οικονομία και η ελληνική κοινωνία τα τελευταία χρόνια της κρίσης και των μνημονίων, αλλά και στην </w:t>
      </w:r>
      <w:r>
        <w:rPr>
          <w:rFonts w:eastAsia="Times New Roman"/>
          <w:szCs w:val="24"/>
        </w:rPr>
        <w:t>ιδεολογική</w:t>
      </w:r>
      <w:r>
        <w:rPr>
          <w:rFonts w:eastAsia="Times New Roman"/>
          <w:szCs w:val="24"/>
        </w:rPr>
        <w:t xml:space="preserve"> πολιτική</w:t>
      </w:r>
      <w:r>
        <w:rPr>
          <w:rFonts w:eastAsia="Times New Roman"/>
          <w:szCs w:val="24"/>
        </w:rPr>
        <w:t xml:space="preserve"> και πρακτική αντίληψη που έχει η Κυβέρνηση για την αντιμετώπιση και κυρίως την υπέρβαση της κρίσης και την απεμπλοκή της χώρας από τις </w:t>
      </w:r>
      <w:proofErr w:type="spellStart"/>
      <w:r>
        <w:rPr>
          <w:rFonts w:eastAsia="Times New Roman"/>
          <w:szCs w:val="24"/>
        </w:rPr>
        <w:t>μνημονιακές</w:t>
      </w:r>
      <w:proofErr w:type="spellEnd"/>
      <w:r>
        <w:rPr>
          <w:rFonts w:eastAsia="Times New Roman"/>
          <w:szCs w:val="24"/>
        </w:rPr>
        <w:t xml:space="preserve"> πολιτικές. </w:t>
      </w:r>
    </w:p>
    <w:p w14:paraId="25CA9BB7" w14:textId="77777777" w:rsidR="00054EB1" w:rsidRDefault="00375CE6">
      <w:pPr>
        <w:tabs>
          <w:tab w:val="left" w:pos="2608"/>
        </w:tabs>
        <w:spacing w:after="0" w:line="600" w:lineRule="auto"/>
        <w:ind w:firstLine="720"/>
        <w:jc w:val="both"/>
        <w:rPr>
          <w:rFonts w:eastAsia="Times New Roman"/>
          <w:szCs w:val="24"/>
        </w:rPr>
      </w:pPr>
      <w:r>
        <w:rPr>
          <w:rFonts w:eastAsia="Times New Roman"/>
          <w:szCs w:val="24"/>
        </w:rPr>
        <w:t xml:space="preserve">Σε αυτό το πλαίσιο, με το συγκεκριμένο νομοσχέδιο επιδιώκεται να ληφθούν όλα </w:t>
      </w:r>
      <w:r>
        <w:rPr>
          <w:rFonts w:eastAsia="Times New Roman"/>
          <w:szCs w:val="24"/>
        </w:rPr>
        <w:t xml:space="preserve">εκείνα τα απαραίτητα μέτρα τα οποία θα ανακόψουν ή τουλάχιστον θα περιορίσουν τις συνέπειες της κρίσης ιδιωτικού χρέους, που έχει άμεσες επιπτώσεις στους ανθρώπους, στην απασχόληση και στις επιχειρήσεις. </w:t>
      </w:r>
    </w:p>
    <w:p w14:paraId="25CA9BB8" w14:textId="77777777" w:rsidR="00054EB1" w:rsidRDefault="00375CE6">
      <w:pPr>
        <w:tabs>
          <w:tab w:val="left" w:pos="2608"/>
        </w:tabs>
        <w:spacing w:after="0" w:line="600" w:lineRule="auto"/>
        <w:ind w:firstLine="720"/>
        <w:jc w:val="both"/>
        <w:rPr>
          <w:rFonts w:eastAsia="Times New Roman"/>
          <w:szCs w:val="24"/>
        </w:rPr>
      </w:pPr>
      <w:r>
        <w:rPr>
          <w:rFonts w:eastAsia="Times New Roman"/>
          <w:szCs w:val="24"/>
        </w:rPr>
        <w:lastRenderedPageBreak/>
        <w:t>Η Κυβέρνηση στην προσπάθεια να υπάρξει δίκαιη εξισο</w:t>
      </w:r>
      <w:r>
        <w:rPr>
          <w:rFonts w:eastAsia="Times New Roman"/>
          <w:szCs w:val="24"/>
        </w:rPr>
        <w:t xml:space="preserve">ρρόπηση </w:t>
      </w:r>
      <w:r>
        <w:rPr>
          <w:rFonts w:eastAsia="Times New Roman"/>
          <w:szCs w:val="24"/>
        </w:rPr>
        <w:t xml:space="preserve">(στάθμιση) </w:t>
      </w:r>
      <w:r>
        <w:rPr>
          <w:rFonts w:eastAsia="Times New Roman"/>
          <w:szCs w:val="24"/>
        </w:rPr>
        <w:t>των συμφερόντων</w:t>
      </w:r>
      <w:r>
        <w:rPr>
          <w:rFonts w:eastAsia="Times New Roman"/>
          <w:szCs w:val="24"/>
        </w:rPr>
        <w:t>,</w:t>
      </w:r>
      <w:r>
        <w:rPr>
          <w:rFonts w:eastAsia="Times New Roman"/>
          <w:szCs w:val="24"/>
        </w:rPr>
        <w:t xml:space="preserve"> της προστασίας των αδυνάτων και της αποκατάστασης της κοινωνικής ειρήνης, προχωρεί σε σειρά νέων θεσμικών ρυθμίσεων του πτωχευτικού δικαίου, ο ρόλος του οποίου είναι σημαντικός για τη λειτουργία της οικονομίας. Και αυτό </w:t>
      </w:r>
      <w:r>
        <w:rPr>
          <w:rFonts w:eastAsia="Times New Roman"/>
          <w:szCs w:val="24"/>
        </w:rPr>
        <w:t xml:space="preserve">γίνεται διότι το Πτωχευτικό Δίκαιο ρυθμίζει τη </w:t>
      </w:r>
      <w:proofErr w:type="spellStart"/>
      <w:r>
        <w:rPr>
          <w:rFonts w:eastAsia="Times New Roman"/>
          <w:szCs w:val="24"/>
        </w:rPr>
        <w:t>δικαιϊκή</w:t>
      </w:r>
      <w:proofErr w:type="spellEnd"/>
      <w:r>
        <w:rPr>
          <w:rFonts w:eastAsia="Times New Roman"/>
          <w:szCs w:val="24"/>
        </w:rPr>
        <w:t xml:space="preserve"> </w:t>
      </w:r>
      <w:r>
        <w:rPr>
          <w:rFonts w:eastAsia="Times New Roman"/>
          <w:szCs w:val="24"/>
        </w:rPr>
        <w:t>κρ</w:t>
      </w:r>
      <w:r>
        <w:rPr>
          <w:rFonts w:eastAsia="Times New Roman"/>
          <w:szCs w:val="24"/>
        </w:rPr>
        <w:t>ί</w:t>
      </w:r>
      <w:r>
        <w:rPr>
          <w:rFonts w:eastAsia="Times New Roman"/>
          <w:szCs w:val="24"/>
        </w:rPr>
        <w:t>ση</w:t>
      </w:r>
      <w:r>
        <w:rPr>
          <w:rFonts w:eastAsia="Times New Roman"/>
          <w:szCs w:val="24"/>
        </w:rPr>
        <w:t xml:space="preserve"> της εξόδου από την αγορά, αλλά και την επιστροφή στις αγορές όλων εκείνων που είχαν ατυχία στην οικονομική ζωή εξαιτίας της κρίσης και χωρίς να έχουν ιδιαίτερες ευθύνες.</w:t>
      </w:r>
    </w:p>
    <w:p w14:paraId="25CA9BB9" w14:textId="77777777" w:rsidR="00054EB1" w:rsidRDefault="00375CE6">
      <w:pPr>
        <w:spacing w:after="0" w:line="600" w:lineRule="auto"/>
        <w:ind w:firstLine="720"/>
        <w:jc w:val="both"/>
        <w:rPr>
          <w:rFonts w:eastAsia="Times New Roman"/>
          <w:szCs w:val="24"/>
        </w:rPr>
      </w:pPr>
      <w:r>
        <w:rPr>
          <w:rFonts w:eastAsia="Times New Roman"/>
          <w:szCs w:val="24"/>
        </w:rPr>
        <w:t>Οι προτεινόμενες διατάξε</w:t>
      </w:r>
      <w:r>
        <w:rPr>
          <w:rFonts w:eastAsia="Times New Roman"/>
          <w:szCs w:val="24"/>
        </w:rPr>
        <w:t xml:space="preserve">ις της τροποποίησης του Πτωχευτικού Δικαίου κινούνται στη βάση τριών αξόνων: </w:t>
      </w:r>
    </w:p>
    <w:p w14:paraId="25CA9BBA" w14:textId="77777777" w:rsidR="00054EB1" w:rsidRDefault="00375CE6">
      <w:pPr>
        <w:spacing w:after="0" w:line="600" w:lineRule="auto"/>
        <w:ind w:firstLine="720"/>
        <w:jc w:val="both"/>
        <w:rPr>
          <w:rFonts w:eastAsia="Times New Roman"/>
          <w:szCs w:val="24"/>
        </w:rPr>
      </w:pPr>
      <w:r>
        <w:rPr>
          <w:rFonts w:eastAsia="Times New Roman"/>
          <w:szCs w:val="24"/>
        </w:rPr>
        <w:t xml:space="preserve">Ο πρώτος </w:t>
      </w:r>
      <w:r>
        <w:rPr>
          <w:rFonts w:eastAsia="Times New Roman"/>
          <w:szCs w:val="24"/>
        </w:rPr>
        <w:t xml:space="preserve">άξονας </w:t>
      </w:r>
      <w:r>
        <w:rPr>
          <w:rFonts w:eastAsia="Times New Roman"/>
          <w:szCs w:val="24"/>
        </w:rPr>
        <w:t>είναι η ενίσχυση της αποτελεσματικότητας και η σύντμηση των προθεσμιών εκτ</w:t>
      </w:r>
      <w:r>
        <w:rPr>
          <w:rFonts w:eastAsia="Times New Roman"/>
          <w:szCs w:val="24"/>
        </w:rPr>
        <w:t>ύλιξης</w:t>
      </w:r>
      <w:r>
        <w:rPr>
          <w:rFonts w:eastAsia="Times New Roman"/>
          <w:szCs w:val="24"/>
        </w:rPr>
        <w:t xml:space="preserve"> της πτωχευτικής διαδικασίας, έτσι ώστε για μεν</w:t>
      </w:r>
      <w:r>
        <w:rPr>
          <w:rFonts w:eastAsia="Times New Roman"/>
          <w:szCs w:val="24"/>
        </w:rPr>
        <w:t xml:space="preserve"> τις </w:t>
      </w:r>
      <w:r>
        <w:rPr>
          <w:rFonts w:eastAsia="Times New Roman"/>
          <w:szCs w:val="24"/>
        </w:rPr>
        <w:t xml:space="preserve">μη βιώσιμες επιχειρήσεις η πτώχευση να ολοκληρώνεται σε εύλογο χρονικό διάστημα, για δε τις βιώσιμες να τίθενται τάχιστα σε </w:t>
      </w:r>
      <w:r>
        <w:rPr>
          <w:rFonts w:eastAsia="Times New Roman"/>
          <w:szCs w:val="24"/>
        </w:rPr>
        <w:lastRenderedPageBreak/>
        <w:t xml:space="preserve">εφαρμογή οι μηχανισμοί διάσωσης. Στο πλαίσιο σύντμησης των διαδικασιών καταργείται το στάδιο της δικαστικής </w:t>
      </w:r>
      <w:proofErr w:type="spellStart"/>
      <w:r>
        <w:rPr>
          <w:rFonts w:eastAsia="Times New Roman"/>
          <w:szCs w:val="24"/>
        </w:rPr>
        <w:t>προεξέτασης</w:t>
      </w:r>
      <w:proofErr w:type="spellEnd"/>
      <w:r>
        <w:rPr>
          <w:rFonts w:eastAsia="Times New Roman"/>
          <w:szCs w:val="24"/>
        </w:rPr>
        <w:t xml:space="preserve"> του σχεδίου </w:t>
      </w:r>
      <w:r>
        <w:rPr>
          <w:rFonts w:eastAsia="Times New Roman"/>
          <w:szCs w:val="24"/>
        </w:rPr>
        <w:t xml:space="preserve">αναδιοργάνωσης των επιχειρήσεων. Η ανάμιξη του δικαστηρίου περιορίζεται στον απαραίτητο εκείνο βαθμό, προκειμένου να διασφαλίζονται τα δικαιώματα όσων επηρεάζονται από το σχέδιο αναδιοργάνωσης. Επίσης, μεταφέρονται αρμοδιότητες του </w:t>
      </w:r>
      <w:r>
        <w:rPr>
          <w:rFonts w:eastAsia="Times New Roman"/>
          <w:szCs w:val="24"/>
        </w:rPr>
        <w:t>π</w:t>
      </w:r>
      <w:r>
        <w:rPr>
          <w:rFonts w:eastAsia="Times New Roman"/>
          <w:szCs w:val="24"/>
        </w:rPr>
        <w:t xml:space="preserve">τωχευτικού </w:t>
      </w:r>
      <w:r>
        <w:rPr>
          <w:rFonts w:eastAsia="Times New Roman"/>
          <w:szCs w:val="24"/>
        </w:rPr>
        <w:t>δ</w:t>
      </w:r>
      <w:r>
        <w:rPr>
          <w:rFonts w:eastAsia="Times New Roman"/>
          <w:szCs w:val="24"/>
        </w:rPr>
        <w:t xml:space="preserve">ικαστηρίου </w:t>
      </w:r>
      <w:r>
        <w:rPr>
          <w:rFonts w:eastAsia="Times New Roman"/>
          <w:szCs w:val="24"/>
        </w:rPr>
        <w:t>στον εισηγητή</w:t>
      </w:r>
      <w:r>
        <w:rPr>
          <w:rFonts w:eastAsia="Times New Roman"/>
          <w:szCs w:val="24"/>
        </w:rPr>
        <w:t xml:space="preserve"> – δικαστή</w:t>
      </w:r>
      <w:r>
        <w:rPr>
          <w:rFonts w:eastAsia="Times New Roman"/>
          <w:szCs w:val="24"/>
        </w:rPr>
        <w:t>, ούτως ώστε να περιορίζονται οι προθεσμίες πραγματοποίησης διαδικαστικών πράξεων και άσκησης ενδίκων βοηθημάτων.</w:t>
      </w:r>
    </w:p>
    <w:p w14:paraId="25CA9BBB" w14:textId="77777777" w:rsidR="00054EB1" w:rsidRDefault="00375CE6">
      <w:pPr>
        <w:spacing w:after="0" w:line="600" w:lineRule="auto"/>
        <w:ind w:firstLine="720"/>
        <w:jc w:val="both"/>
        <w:rPr>
          <w:rFonts w:eastAsia="Times New Roman"/>
          <w:szCs w:val="24"/>
        </w:rPr>
      </w:pPr>
      <w:r>
        <w:rPr>
          <w:rFonts w:eastAsia="Times New Roman"/>
          <w:szCs w:val="24"/>
        </w:rPr>
        <w:t xml:space="preserve">Δεύτερος άξονας είναι η παροχή δεύτερης ευκαιρίας σε οφειλέτες φυσικά πρόσωπα, τα οποία πτώχευσαν χωρίς να τους βαρύνει κακόπιστη συμπεριφορά. Εφόσον το </w:t>
      </w:r>
      <w:r>
        <w:rPr>
          <w:rFonts w:eastAsia="Times New Roman"/>
          <w:szCs w:val="24"/>
        </w:rPr>
        <w:t>π</w:t>
      </w:r>
      <w:r>
        <w:rPr>
          <w:rFonts w:eastAsia="Times New Roman"/>
          <w:szCs w:val="24"/>
        </w:rPr>
        <w:t xml:space="preserve">τωχευτικό </w:t>
      </w:r>
      <w:r>
        <w:rPr>
          <w:rFonts w:eastAsia="Times New Roman"/>
          <w:szCs w:val="24"/>
        </w:rPr>
        <w:t>δ</w:t>
      </w:r>
      <w:r>
        <w:rPr>
          <w:rFonts w:eastAsia="Times New Roman"/>
          <w:szCs w:val="24"/>
        </w:rPr>
        <w:t xml:space="preserve">ικαστήριο αποφανθεί ότι ο οφειλέτης είναι συγγνωστός, εκτιμώντας τα αίτια και τις συνθήκες </w:t>
      </w:r>
      <w:r>
        <w:rPr>
          <w:rFonts w:eastAsia="Times New Roman"/>
          <w:szCs w:val="24"/>
        </w:rPr>
        <w:t xml:space="preserve">της πτώχευσης, απαλλάσσει πλήρως τον οφειλέτη από το υπόλοιπο των απαιτήσεων των πιστωτών, που δεν ικανοποιούνται από την πτωχευτική περιουσία </w:t>
      </w:r>
      <w:r>
        <w:rPr>
          <w:rFonts w:eastAsia="Times New Roman"/>
          <w:szCs w:val="24"/>
        </w:rPr>
        <w:lastRenderedPageBreak/>
        <w:t>μετά παρέλευση δύο ετών από την κήρυξη της πτώχευσης, άλλως με την περάτωσή της.</w:t>
      </w:r>
    </w:p>
    <w:p w14:paraId="25CA9BBC" w14:textId="77777777" w:rsidR="00054EB1" w:rsidRDefault="00375CE6">
      <w:pPr>
        <w:spacing w:after="0" w:line="600" w:lineRule="auto"/>
        <w:ind w:firstLine="720"/>
        <w:jc w:val="both"/>
        <w:rPr>
          <w:rFonts w:eastAsia="Times New Roman"/>
          <w:szCs w:val="24"/>
        </w:rPr>
      </w:pPr>
      <w:r>
        <w:rPr>
          <w:rFonts w:eastAsia="Times New Roman"/>
          <w:szCs w:val="24"/>
        </w:rPr>
        <w:t>Ο θεσμός της απαλλαγής υπό την π</w:t>
      </w:r>
      <w:r>
        <w:rPr>
          <w:rFonts w:eastAsia="Times New Roman"/>
          <w:szCs w:val="24"/>
        </w:rPr>
        <w:t>ροϋπόθεση διαπίστωσης μόνο καλής πίστης και έλλειψης δόλου ή βαρείας αμέλειας από τον οφειλέτη αναμένεται να λειτουργήσει ευεργετικά προς την κατεύθυνση επαναδραστηριοποίησης πολλών επιχειρηματιών, που επλήγησαν από την οικονομική κρίση</w:t>
      </w:r>
      <w:r>
        <w:rPr>
          <w:rFonts w:eastAsia="Times New Roman"/>
          <w:szCs w:val="24"/>
        </w:rPr>
        <w:t>,</w:t>
      </w:r>
      <w:r>
        <w:rPr>
          <w:rFonts w:eastAsia="Times New Roman"/>
          <w:szCs w:val="24"/>
        </w:rPr>
        <w:t xml:space="preserve"> αναγκαζόμενοι να υ</w:t>
      </w:r>
      <w:r>
        <w:rPr>
          <w:rFonts w:eastAsia="Times New Roman"/>
          <w:szCs w:val="24"/>
        </w:rPr>
        <w:t xml:space="preserve">παχθούν και να υποστούν τη πτωχευτική διαδικασία, </w:t>
      </w:r>
      <w:r>
        <w:rPr>
          <w:rFonts w:eastAsia="Times New Roman"/>
          <w:szCs w:val="24"/>
        </w:rPr>
        <w:t>παρ</w:t>
      </w:r>
      <w:r>
        <w:rPr>
          <w:rFonts w:eastAsia="Times New Roman"/>
          <w:szCs w:val="24"/>
        </w:rPr>
        <w:t>’</w:t>
      </w:r>
      <w:r>
        <w:rPr>
          <w:rFonts w:eastAsia="Times New Roman"/>
          <w:szCs w:val="24"/>
        </w:rPr>
        <w:t xml:space="preserve"> </w:t>
      </w:r>
      <w:r>
        <w:rPr>
          <w:rFonts w:eastAsia="Times New Roman"/>
          <w:szCs w:val="24"/>
        </w:rPr>
        <w:t>όλες</w:t>
      </w:r>
      <w:r>
        <w:rPr>
          <w:rFonts w:eastAsia="Times New Roman"/>
          <w:szCs w:val="24"/>
        </w:rPr>
        <w:t xml:space="preserve"> τις έντιμες προσπάθειες αποφυγής της και οι οποίοι αντιμετωπίζουν σ’ αυτές τις περιπτώσεις καταστάσεις ισοδύναμες με συναλλακτικό θάνατο.</w:t>
      </w:r>
    </w:p>
    <w:p w14:paraId="25CA9BBD" w14:textId="77777777" w:rsidR="00054EB1" w:rsidRDefault="00375CE6">
      <w:pPr>
        <w:spacing w:after="0" w:line="600" w:lineRule="auto"/>
        <w:ind w:firstLine="720"/>
        <w:jc w:val="both"/>
        <w:rPr>
          <w:rFonts w:eastAsia="Times New Roman"/>
          <w:szCs w:val="24"/>
        </w:rPr>
      </w:pPr>
      <w:r>
        <w:rPr>
          <w:rFonts w:eastAsia="Times New Roman"/>
          <w:szCs w:val="24"/>
        </w:rPr>
        <w:t>Ο τρίτος άξονας αφορά την ενίσχυση της εξυγιαντικής λειτου</w:t>
      </w:r>
      <w:r>
        <w:rPr>
          <w:rFonts w:eastAsia="Times New Roman"/>
          <w:szCs w:val="24"/>
        </w:rPr>
        <w:t xml:space="preserve">ργίας των βιώσιμων επιχειρήσεων. Γενικότερα, η τροποποίηση στη διαδικασία εξυγίανσης αποσκοπούν στην προώθηση της έγκαιρης διάσωσης βιώσιμων επιχειρήσεων, έτσι ώστε σε συνδυασμό με την εισαγωγή του θεσμού της απαλλαγής να καταστήσουν στόχο υλοποιήσιμο την </w:t>
      </w:r>
      <w:r>
        <w:rPr>
          <w:rFonts w:eastAsia="Times New Roman"/>
          <w:szCs w:val="24"/>
        </w:rPr>
        <w:t xml:space="preserve">παροχή δεύτερης </w:t>
      </w:r>
      <w:r>
        <w:rPr>
          <w:rFonts w:eastAsia="Times New Roman"/>
          <w:szCs w:val="24"/>
        </w:rPr>
        <w:lastRenderedPageBreak/>
        <w:t>ευκαιρίας σε επιχειρήσεις με ευεργετικά αποτελέσματα για τη διατήρηση των θέσεων εργασίας, με ταυτόχρονη συμβολή στην αντιμετώπιση του προβλήματος των μη εξυπηρετούμενων δανείων για δανειστές και οφειλέτες.</w:t>
      </w:r>
    </w:p>
    <w:p w14:paraId="25CA9BBE" w14:textId="77777777" w:rsidR="00054EB1" w:rsidRDefault="00375CE6">
      <w:pPr>
        <w:spacing w:after="0" w:line="600" w:lineRule="auto"/>
        <w:ind w:firstLine="720"/>
        <w:jc w:val="both"/>
        <w:rPr>
          <w:rFonts w:eastAsia="Times New Roman"/>
          <w:szCs w:val="24"/>
        </w:rPr>
      </w:pPr>
      <w:r>
        <w:rPr>
          <w:rFonts w:eastAsia="Times New Roman"/>
          <w:szCs w:val="24"/>
        </w:rPr>
        <w:t>Ως προς τις διατάξεις της διοικητ</w:t>
      </w:r>
      <w:r>
        <w:rPr>
          <w:rFonts w:eastAsia="Times New Roman"/>
          <w:szCs w:val="24"/>
        </w:rPr>
        <w:t>ικής δίκης</w:t>
      </w:r>
      <w:r>
        <w:rPr>
          <w:rFonts w:eastAsia="Times New Roman"/>
          <w:szCs w:val="24"/>
        </w:rPr>
        <w:t>,</w:t>
      </w:r>
      <w:r>
        <w:rPr>
          <w:rFonts w:eastAsia="Times New Roman"/>
          <w:szCs w:val="24"/>
        </w:rPr>
        <w:t xml:space="preserve"> λαμβάνεται μέριμνα για την πληρέστερη, ταχύτερη και αποτελεσματικότερη προστασία των δικαιωμάτων των διαδίκων και για τον </w:t>
      </w:r>
      <w:proofErr w:type="spellStart"/>
      <w:r>
        <w:rPr>
          <w:rFonts w:eastAsia="Times New Roman"/>
          <w:szCs w:val="24"/>
        </w:rPr>
        <w:t>εξορθολογισμό</w:t>
      </w:r>
      <w:proofErr w:type="spellEnd"/>
      <w:r>
        <w:rPr>
          <w:rFonts w:eastAsia="Times New Roman"/>
          <w:szCs w:val="24"/>
        </w:rPr>
        <w:t xml:space="preserve"> των διαδικασιών τόσο στο Συμβούλιο της Επικρατείας όσο και στα τακτικά διοικητικά δικαστήρια.</w:t>
      </w:r>
    </w:p>
    <w:p w14:paraId="25CA9BBF" w14:textId="77777777" w:rsidR="00054EB1" w:rsidRDefault="00375CE6">
      <w:pPr>
        <w:spacing w:after="0" w:line="600" w:lineRule="auto"/>
        <w:ind w:firstLine="720"/>
        <w:jc w:val="both"/>
        <w:rPr>
          <w:rFonts w:eastAsia="Times New Roman"/>
          <w:szCs w:val="24"/>
        </w:rPr>
      </w:pPr>
      <w:r>
        <w:rPr>
          <w:rFonts w:eastAsia="Times New Roman"/>
          <w:szCs w:val="24"/>
        </w:rPr>
        <w:t xml:space="preserve">Επιπλέον, ένα </w:t>
      </w:r>
      <w:r>
        <w:rPr>
          <w:rFonts w:eastAsia="Times New Roman"/>
          <w:szCs w:val="24"/>
        </w:rPr>
        <w:t xml:space="preserve">τρίτο κεφάλαιο αφορά τη συνολική βελτίωση της </w:t>
      </w:r>
      <w:r>
        <w:rPr>
          <w:rFonts w:eastAsia="Times New Roman"/>
          <w:szCs w:val="24"/>
        </w:rPr>
        <w:t>δ</w:t>
      </w:r>
      <w:r>
        <w:rPr>
          <w:rFonts w:eastAsia="Times New Roman"/>
          <w:szCs w:val="24"/>
        </w:rPr>
        <w:t xml:space="preserve">ικαιοσύνης με τον </w:t>
      </w:r>
      <w:proofErr w:type="spellStart"/>
      <w:r>
        <w:rPr>
          <w:rFonts w:eastAsia="Times New Roman"/>
          <w:szCs w:val="24"/>
        </w:rPr>
        <w:t>εξορθολογισμό</w:t>
      </w:r>
      <w:proofErr w:type="spellEnd"/>
      <w:r>
        <w:rPr>
          <w:rFonts w:eastAsia="Times New Roman"/>
          <w:szCs w:val="24"/>
        </w:rPr>
        <w:t xml:space="preserve"> των δικαστικών τελών και την αισθητή μείωση των </w:t>
      </w:r>
      <w:proofErr w:type="spellStart"/>
      <w:r>
        <w:rPr>
          <w:rFonts w:eastAsia="Times New Roman"/>
          <w:szCs w:val="24"/>
        </w:rPr>
        <w:t>παραβόλων</w:t>
      </w:r>
      <w:proofErr w:type="spellEnd"/>
      <w:r>
        <w:rPr>
          <w:rFonts w:eastAsia="Times New Roman"/>
          <w:szCs w:val="24"/>
        </w:rPr>
        <w:t xml:space="preserve"> σε πολλές διαδικαστικές πράξεις. </w:t>
      </w:r>
      <w:r>
        <w:rPr>
          <w:rFonts w:eastAsia="Times New Roman"/>
          <w:szCs w:val="24"/>
        </w:rPr>
        <w:t>Έτσι προβλέπεται</w:t>
      </w:r>
      <w:r>
        <w:rPr>
          <w:rFonts w:eastAsia="Times New Roman"/>
          <w:szCs w:val="24"/>
        </w:rPr>
        <w:t xml:space="preserve"> </w:t>
      </w:r>
      <w:r>
        <w:rPr>
          <w:rFonts w:eastAsia="Times New Roman"/>
          <w:szCs w:val="24"/>
        </w:rPr>
        <w:t xml:space="preserve">η </w:t>
      </w:r>
      <w:r>
        <w:rPr>
          <w:rFonts w:eastAsia="Times New Roman"/>
          <w:szCs w:val="24"/>
        </w:rPr>
        <w:t>κατάργηση του δικαστικού ενσήμου στις αναγνωριστικές αγωγές, κάτι π</w:t>
      </w:r>
      <w:r>
        <w:rPr>
          <w:rFonts w:eastAsia="Times New Roman"/>
          <w:szCs w:val="24"/>
        </w:rPr>
        <w:t>ου ήταν πάγιο αίτημα ετών, όχι μόνο του δικηγορικού, αλλά και του συ</w:t>
      </w:r>
      <w:r>
        <w:rPr>
          <w:rFonts w:eastAsia="Times New Roman"/>
          <w:szCs w:val="24"/>
        </w:rPr>
        <w:lastRenderedPageBreak/>
        <w:t>νόλου του νομικού κόσμου της χώρας. Συνιστούσε παθογένεια αυτή η επιλογή, δηλαδή να καταβάλλεται δικαστικό ένσημο στις αναγνωριστικές αγωγές που δεν παράγουν εκτελεστό τίτλο.</w:t>
      </w:r>
    </w:p>
    <w:p w14:paraId="25CA9BC0" w14:textId="77777777" w:rsidR="00054EB1" w:rsidRDefault="00375CE6">
      <w:pPr>
        <w:spacing w:after="0" w:line="600" w:lineRule="auto"/>
        <w:ind w:firstLine="720"/>
        <w:jc w:val="both"/>
        <w:rPr>
          <w:rFonts w:eastAsia="Times New Roman"/>
          <w:szCs w:val="24"/>
        </w:rPr>
      </w:pPr>
      <w:r>
        <w:rPr>
          <w:rFonts w:eastAsia="Times New Roman"/>
          <w:szCs w:val="24"/>
        </w:rPr>
        <w:t>Εκτός από την</w:t>
      </w:r>
      <w:r>
        <w:rPr>
          <w:rFonts w:eastAsia="Times New Roman"/>
          <w:szCs w:val="24"/>
        </w:rPr>
        <w:t xml:space="preserve"> κατάργηση του δικαστικού ενσήμου, έχουμε και τη μείωση στο μισό του δικαστικού ενσήμου για τις εργατικές διαφορές ενώπιον του μονομελούς πρωτοδικείου </w:t>
      </w:r>
    </w:p>
    <w:p w14:paraId="25CA9BC1" w14:textId="77777777" w:rsidR="00054EB1" w:rsidRDefault="00375CE6">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25CA9BC2" w14:textId="77777777" w:rsidR="00054EB1" w:rsidRDefault="00375CE6">
      <w:pPr>
        <w:spacing w:after="0" w:line="600" w:lineRule="auto"/>
        <w:ind w:firstLine="720"/>
        <w:jc w:val="both"/>
        <w:rPr>
          <w:rFonts w:eastAsia="Times New Roman"/>
          <w:szCs w:val="24"/>
        </w:rPr>
      </w:pPr>
      <w:r>
        <w:rPr>
          <w:rFonts w:eastAsia="Times New Roman"/>
          <w:szCs w:val="24"/>
        </w:rPr>
        <w:t>Τελειώνω, κύριε Πρόε</w:t>
      </w:r>
      <w:r>
        <w:rPr>
          <w:rFonts w:eastAsia="Times New Roman"/>
          <w:szCs w:val="24"/>
        </w:rPr>
        <w:t>δρε.</w:t>
      </w:r>
    </w:p>
    <w:p w14:paraId="25CA9BC3" w14:textId="77777777" w:rsidR="00054EB1" w:rsidRDefault="00375CE6">
      <w:pPr>
        <w:spacing w:after="0" w:line="600" w:lineRule="auto"/>
        <w:ind w:firstLine="720"/>
        <w:jc w:val="both"/>
        <w:rPr>
          <w:rFonts w:eastAsia="Times New Roman"/>
          <w:szCs w:val="24"/>
        </w:rPr>
      </w:pPr>
      <w:r>
        <w:rPr>
          <w:rFonts w:eastAsia="Times New Roman"/>
          <w:szCs w:val="24"/>
        </w:rPr>
        <w:t>Σημαντική διάταξη είναι αυτή βάσει της οποίας ορίζονται</w:t>
      </w:r>
      <w:r>
        <w:rPr>
          <w:rFonts w:eastAsia="Times New Roman"/>
          <w:szCs w:val="24"/>
        </w:rPr>
        <w:t>,</w:t>
      </w:r>
      <w:r>
        <w:rPr>
          <w:rFonts w:eastAsia="Times New Roman"/>
          <w:szCs w:val="24"/>
        </w:rPr>
        <w:t xml:space="preserve"> ως δικαστικοί αντιπρόσωποι σε αρχαιρεσίες συλλογικών οργάνων</w:t>
      </w:r>
      <w:r>
        <w:rPr>
          <w:rFonts w:eastAsia="Times New Roman"/>
          <w:szCs w:val="24"/>
        </w:rPr>
        <w:t>,</w:t>
      </w:r>
      <w:r>
        <w:rPr>
          <w:rFonts w:eastAsia="Times New Roman"/>
          <w:szCs w:val="24"/>
        </w:rPr>
        <w:t xml:space="preserve"> αποκλειστικά δικηγόροι. Στόχος της συγκεκριμένης διάταξης είναι η απεμπλοκή των δικαστικών λειτουργών από τις </w:t>
      </w:r>
      <w:r>
        <w:rPr>
          <w:rFonts w:eastAsia="Times New Roman"/>
          <w:szCs w:val="24"/>
        </w:rPr>
        <w:t>δικαιοδοτικές</w:t>
      </w:r>
      <w:r>
        <w:rPr>
          <w:rFonts w:eastAsia="Times New Roman"/>
          <w:szCs w:val="24"/>
        </w:rPr>
        <w:t xml:space="preserve"> υποχρεώσ</w:t>
      </w:r>
      <w:r>
        <w:rPr>
          <w:rFonts w:eastAsia="Times New Roman"/>
          <w:szCs w:val="24"/>
        </w:rPr>
        <w:t>εις τους, καθότι οι τρέ</w:t>
      </w:r>
      <w:r>
        <w:rPr>
          <w:rFonts w:eastAsia="Times New Roman"/>
          <w:szCs w:val="24"/>
        </w:rPr>
        <w:lastRenderedPageBreak/>
        <w:t xml:space="preserve">χουσες συνθήκες στον χώρο της </w:t>
      </w:r>
      <w:r>
        <w:rPr>
          <w:rFonts w:eastAsia="Times New Roman"/>
          <w:szCs w:val="24"/>
        </w:rPr>
        <w:t>δ</w:t>
      </w:r>
      <w:r>
        <w:rPr>
          <w:rFonts w:eastAsia="Times New Roman"/>
          <w:szCs w:val="24"/>
        </w:rPr>
        <w:t>ικαιοσύνης σε συνδυασμό με τον χαμηλό ρυθμό εκκαθάρισης υποθέσεων και έκδοσης αποφάσεων επιτάσσουν την προσήλωση των δικαστικών λειτουργών στο κύριο έργο τους.</w:t>
      </w:r>
    </w:p>
    <w:p w14:paraId="25CA9BC4" w14:textId="77777777" w:rsidR="00054EB1" w:rsidRDefault="00375CE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χρόνος </w:t>
      </w:r>
      <w:r>
        <w:rPr>
          <w:rFonts w:eastAsia="Times New Roman"/>
          <w:szCs w:val="24"/>
        </w:rPr>
        <w:t>σας έχει τελειώσει.</w:t>
      </w:r>
    </w:p>
    <w:p w14:paraId="25CA9BC5" w14:textId="77777777" w:rsidR="00054EB1" w:rsidRDefault="00375CE6">
      <w:pPr>
        <w:spacing w:after="0" w:line="600" w:lineRule="auto"/>
        <w:ind w:firstLine="720"/>
        <w:jc w:val="both"/>
        <w:rPr>
          <w:rFonts w:eastAsia="Times New Roman"/>
          <w:szCs w:val="24"/>
        </w:rPr>
      </w:pPr>
      <w:r>
        <w:rPr>
          <w:rFonts w:eastAsia="Times New Roman"/>
          <w:b/>
          <w:szCs w:val="24"/>
        </w:rPr>
        <w:t xml:space="preserve">ΓΕΩΡΓΙΟΣ ΠΑΠΑΗΛΙΟΥ: </w:t>
      </w:r>
      <w:r>
        <w:rPr>
          <w:rFonts w:eastAsia="Times New Roman"/>
          <w:szCs w:val="24"/>
        </w:rPr>
        <w:t>Τελειώνω, κύριε Πρόεδρε.</w:t>
      </w:r>
    </w:p>
    <w:p w14:paraId="25CA9BC6" w14:textId="77777777" w:rsidR="00054EB1" w:rsidRDefault="00375CE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Και το γνωρίζετε κιόλας.</w:t>
      </w:r>
    </w:p>
    <w:p w14:paraId="25CA9BC7" w14:textId="77777777" w:rsidR="00054EB1" w:rsidRDefault="00375CE6">
      <w:pPr>
        <w:spacing w:after="0" w:line="600" w:lineRule="auto"/>
        <w:ind w:firstLine="720"/>
        <w:jc w:val="both"/>
        <w:rPr>
          <w:rFonts w:eastAsia="Times New Roman"/>
          <w:szCs w:val="24"/>
        </w:rPr>
      </w:pPr>
      <w:r>
        <w:rPr>
          <w:rFonts w:eastAsia="Times New Roman"/>
          <w:b/>
          <w:szCs w:val="24"/>
        </w:rPr>
        <w:t xml:space="preserve">ΓΕΩΡΓΙΟΣ ΠΑΠΑΗΛΙΟΥ: </w:t>
      </w:r>
      <w:r>
        <w:rPr>
          <w:rFonts w:eastAsia="Times New Roman"/>
          <w:szCs w:val="24"/>
        </w:rPr>
        <w:t>Ναι, ναι, το γνωρίζω.</w:t>
      </w:r>
    </w:p>
    <w:p w14:paraId="25CA9BC8" w14:textId="77777777" w:rsidR="00054EB1" w:rsidRDefault="00375CE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Το πρακτικό αποτέλεσμα ποιο είναι τελικά;</w:t>
      </w:r>
    </w:p>
    <w:p w14:paraId="25CA9BC9" w14:textId="77777777" w:rsidR="00054EB1" w:rsidRDefault="00375CE6">
      <w:pPr>
        <w:spacing w:after="0" w:line="600" w:lineRule="auto"/>
        <w:ind w:firstLine="720"/>
        <w:jc w:val="both"/>
        <w:rPr>
          <w:rFonts w:eastAsia="Times New Roman"/>
          <w:szCs w:val="24"/>
        </w:rPr>
      </w:pPr>
      <w:r>
        <w:rPr>
          <w:rFonts w:eastAsia="Times New Roman"/>
          <w:b/>
          <w:szCs w:val="24"/>
        </w:rPr>
        <w:t>ΓΕΩΡΓΙΟΣ ΠΑΠΑΗΛΙ</w:t>
      </w:r>
      <w:r>
        <w:rPr>
          <w:rFonts w:eastAsia="Times New Roman"/>
          <w:b/>
          <w:szCs w:val="24"/>
        </w:rPr>
        <w:t xml:space="preserve">ΟΥ: </w:t>
      </w:r>
      <w:r>
        <w:rPr>
          <w:rFonts w:eastAsia="Times New Roman"/>
          <w:szCs w:val="24"/>
        </w:rPr>
        <w:t>Τώρα, τελειώνω.</w:t>
      </w:r>
    </w:p>
    <w:p w14:paraId="25CA9BCA"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Επομένως, οι ρυθμίσεις αυτές </w:t>
      </w:r>
      <w:proofErr w:type="spellStart"/>
      <w:r>
        <w:rPr>
          <w:rFonts w:eastAsia="Times New Roman" w:cs="Times New Roman"/>
          <w:szCs w:val="24"/>
        </w:rPr>
        <w:t>απ</w:t>
      </w:r>
      <w:r>
        <w:rPr>
          <w:rFonts w:eastAsia="Times New Roman" w:cs="Times New Roman"/>
          <w:szCs w:val="24"/>
        </w:rPr>
        <w:t>ε</w:t>
      </w:r>
      <w:r>
        <w:rPr>
          <w:rFonts w:eastAsia="Times New Roman" w:cs="Times New Roman"/>
          <w:szCs w:val="24"/>
        </w:rPr>
        <w:t>μπλέκουν</w:t>
      </w:r>
      <w:proofErr w:type="spellEnd"/>
      <w:r>
        <w:rPr>
          <w:rFonts w:eastAsia="Times New Roman" w:cs="Times New Roman"/>
          <w:szCs w:val="24"/>
        </w:rPr>
        <w:t xml:space="preserve"> τους δικαστές </w:t>
      </w:r>
      <w:r>
        <w:rPr>
          <w:rFonts w:eastAsia="Times New Roman" w:cs="Times New Roman"/>
          <w:szCs w:val="24"/>
        </w:rPr>
        <w:t>από άλλα</w:t>
      </w:r>
      <w:r>
        <w:rPr>
          <w:rFonts w:eastAsia="Times New Roman" w:cs="Times New Roman"/>
          <w:szCs w:val="24"/>
        </w:rPr>
        <w:t xml:space="preserve"> ,</w:t>
      </w:r>
      <w:r>
        <w:rPr>
          <w:rFonts w:eastAsia="Times New Roman" w:cs="Times New Roman"/>
          <w:szCs w:val="24"/>
        </w:rPr>
        <w:t>πλην</w:t>
      </w:r>
      <w:r>
        <w:rPr>
          <w:rFonts w:eastAsia="Times New Roman" w:cs="Times New Roman"/>
          <w:szCs w:val="24"/>
        </w:rPr>
        <w:t xml:space="preserve"> των κυρίων</w:t>
      </w:r>
      <w:r>
        <w:rPr>
          <w:rFonts w:eastAsia="Times New Roman" w:cs="Times New Roman"/>
          <w:szCs w:val="24"/>
        </w:rPr>
        <w:t xml:space="preserve"> </w:t>
      </w:r>
      <w:r>
        <w:rPr>
          <w:rFonts w:eastAsia="Times New Roman" w:cs="Times New Roman"/>
          <w:szCs w:val="24"/>
        </w:rPr>
        <w:t xml:space="preserve">καθηκόντων </w:t>
      </w:r>
      <w:r>
        <w:rPr>
          <w:rFonts w:eastAsia="Times New Roman" w:cs="Times New Roman"/>
          <w:szCs w:val="24"/>
        </w:rPr>
        <w:t xml:space="preserve">και ανταποκρίνονται πλήρως στις ανάγκες </w:t>
      </w:r>
      <w:r>
        <w:rPr>
          <w:rFonts w:eastAsia="Times New Roman" w:cs="Times New Roman"/>
          <w:szCs w:val="24"/>
        </w:rPr>
        <w:lastRenderedPageBreak/>
        <w:t xml:space="preserve">της ελληνικής κοινωνίας, αλλά και στην ικανότητα, τα καθήκοντα και την κοινωνική συγκρότηση των δικηγόρων. </w:t>
      </w:r>
    </w:p>
    <w:p w14:paraId="25CA9BCB"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Με αυτόν τον τρόπο καταξιώνεται ο πραγματικός επιστημονικός και κοινωνικός ρόλος των δικηγόρων, που είναι άμ</w:t>
      </w:r>
      <w:r>
        <w:rPr>
          <w:rFonts w:eastAsia="Times New Roman" w:cs="Times New Roman"/>
          <w:szCs w:val="24"/>
        </w:rPr>
        <w:t xml:space="preserve">ισθοι δημόσιοι λειτουργοί και που μπορούν να διαφυλάξουν το δημόσιο συμφέρον. </w:t>
      </w:r>
    </w:p>
    <w:p w14:paraId="25CA9BC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με το εξής:  </w:t>
      </w:r>
    </w:p>
    <w:p w14:paraId="25CA9BCD"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Όχι ρητορικά να τελειώσετε, αλλά κυριολεκτικά!</w:t>
      </w:r>
    </w:p>
    <w:p w14:paraId="25CA9BCE"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Κύριοι συνάδελφοι, η ρύθμιση για την ανα</w:t>
      </w:r>
      <w:r>
        <w:rPr>
          <w:rFonts w:eastAsia="Times New Roman" w:cs="Times New Roman"/>
          <w:szCs w:val="24"/>
        </w:rPr>
        <w:t xml:space="preserve">στολή κατάργησης των μειωμένων συντελεστών ΦΠΑ στα νησιά, που έχουν σηκώσει το βάρος της προσφυγικής κρίσης, με την ήδη </w:t>
      </w:r>
      <w:proofErr w:type="spellStart"/>
      <w:r>
        <w:rPr>
          <w:rFonts w:eastAsia="Times New Roman" w:cs="Times New Roman"/>
          <w:szCs w:val="24"/>
        </w:rPr>
        <w:t>ψηφισθείσα</w:t>
      </w:r>
      <w:proofErr w:type="spellEnd"/>
      <w:r>
        <w:rPr>
          <w:rFonts w:eastAsia="Times New Roman" w:cs="Times New Roman"/>
          <w:szCs w:val="24"/>
        </w:rPr>
        <w:t xml:space="preserve"> ρύθμιση για την οικονομική ενίσχυση των χαμηλοσυνταξιούχων αποτελούν ένα ενιαίο σύνολο. </w:t>
      </w:r>
    </w:p>
    <w:p w14:paraId="25CA9BC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Κατά την ψηφοφορία γι’ αυτή τη ρύθμι</w:t>
      </w:r>
      <w:r>
        <w:rPr>
          <w:rFonts w:eastAsia="Times New Roman" w:cs="Times New Roman"/>
          <w:szCs w:val="24"/>
        </w:rPr>
        <w:t xml:space="preserve">ση για τους χαμηλοσυνταξιούχους η Νέα Δημοκρατία ήταν απούσα, αρνητική, διότι </w:t>
      </w:r>
      <w:r>
        <w:rPr>
          <w:rFonts w:eastAsia="Times New Roman" w:cs="Times New Roman"/>
          <w:szCs w:val="24"/>
        </w:rPr>
        <w:t>«</w:t>
      </w:r>
      <w:proofErr w:type="spellStart"/>
      <w:r>
        <w:rPr>
          <w:rFonts w:eastAsia="Times New Roman" w:cs="Times New Roman"/>
          <w:szCs w:val="24"/>
        </w:rPr>
        <w:t>συνεμορφώθη</w:t>
      </w:r>
      <w:proofErr w:type="spellEnd"/>
      <w:r>
        <w:rPr>
          <w:rFonts w:eastAsia="Times New Roman" w:cs="Times New Roman"/>
          <w:szCs w:val="24"/>
        </w:rPr>
        <w:t xml:space="preserve"> προς τας υποδείξεις</w:t>
      </w:r>
      <w:r>
        <w:rPr>
          <w:rFonts w:eastAsia="Times New Roman" w:cs="Times New Roman"/>
          <w:szCs w:val="24"/>
        </w:rPr>
        <w:t>»</w:t>
      </w:r>
      <w:r>
        <w:rPr>
          <w:rFonts w:eastAsia="Times New Roman" w:cs="Times New Roman"/>
          <w:szCs w:val="24"/>
        </w:rPr>
        <w:t xml:space="preserve"> του ΔΝΤ και των ακραίων κύκλων της Ευρωπαϊκής Ένωσης. </w:t>
      </w:r>
    </w:p>
    <w:p w14:paraId="25CA9BD0"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Παρακαλώ, ολοκληρώστε. </w:t>
      </w:r>
    </w:p>
    <w:p w14:paraId="25CA9BD1"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Ίσως να μην </w:t>
      </w:r>
      <w:r>
        <w:rPr>
          <w:rFonts w:eastAsia="Times New Roman" w:cs="Times New Roman"/>
          <w:szCs w:val="24"/>
        </w:rPr>
        <w:t xml:space="preserve">χρειαζόταν αυτή η εντολή συμμόρφωσης, αφού η Νέα Δημοκρατία ασπάζεται, υιοθετεί και ταυτίζεται με τις πολιτικές του νεοφιλελευθερισμού. </w:t>
      </w:r>
    </w:p>
    <w:p w14:paraId="25CA9BD2"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Και οι δύο ρυθμίσεις, που αποτελούν ένα σύνολο, όπως είπα, αναδεικνύουν τον κοινωνικό χαρακτήρα της κυβερνητικής πολιτι</w:t>
      </w:r>
      <w:r>
        <w:rPr>
          <w:rFonts w:eastAsia="Times New Roman" w:cs="Times New Roman"/>
          <w:szCs w:val="24"/>
        </w:rPr>
        <w:t xml:space="preserve">κής στο πλαίσιο των σκληρών δημοσιονομικών περιορισμών που ισχύουν. </w:t>
      </w:r>
    </w:p>
    <w:p w14:paraId="25CA9BD3"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το παρόν νομοσχέδιο αποτελεί στοιχείο του σχεδιασμού για τη θεσμική και κοινωνικά δίκαιη παραγωγική ανασυγκρότηση της χώρας. </w:t>
      </w:r>
    </w:p>
    <w:p w14:paraId="25CA9BD4"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25CA9BD5" w14:textId="77777777" w:rsidR="00054EB1" w:rsidRDefault="00375CE6">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w:t>
      </w:r>
      <w:r>
        <w:rPr>
          <w:rFonts w:eastAsia="Times New Roman" w:cs="Times New Roman"/>
          <w:szCs w:val="24"/>
        </w:rPr>
        <w:t>πτέρυγα του ΣΥΡΙΖΑ)</w:t>
      </w:r>
    </w:p>
    <w:p w14:paraId="25CA9BD6"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Κι εμείς ευχαριστούμε. </w:t>
      </w:r>
    </w:p>
    <w:p w14:paraId="25CA9BD7"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Ο κ. Λαγός έχει τον λόγο. </w:t>
      </w:r>
    </w:p>
    <w:p w14:paraId="25CA9BD8"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Κατ’ αρχάς, θα ήθελα να ξεκινήσω λέγοντας ότι για τη Χρυσή Αυγή είναι μια τεράστια επιτυχία το γεγονός ότι ο Υπουργός δέχθηκε, ως όφειλε,</w:t>
      </w:r>
      <w:r>
        <w:rPr>
          <w:rFonts w:eastAsia="Times New Roman" w:cs="Times New Roman"/>
          <w:szCs w:val="24"/>
        </w:rPr>
        <w:t xml:space="preserve"> να αποσύρει το επαίσχυντο άρθρο 56</w:t>
      </w:r>
      <w:r>
        <w:rPr>
          <w:rFonts w:eastAsia="Times New Roman" w:cs="Times New Roman"/>
          <w:szCs w:val="24"/>
        </w:rPr>
        <w:t xml:space="preserve">Α </w:t>
      </w:r>
      <w:r>
        <w:rPr>
          <w:rFonts w:eastAsia="Times New Roman" w:cs="Times New Roman"/>
          <w:szCs w:val="24"/>
        </w:rPr>
        <w:t xml:space="preserve">που ήθελε να καλύψει κάποια συγκεκριμένα </w:t>
      </w:r>
      <w:proofErr w:type="spellStart"/>
      <w:r>
        <w:rPr>
          <w:rFonts w:eastAsia="Times New Roman" w:cs="Times New Roman"/>
          <w:szCs w:val="24"/>
        </w:rPr>
        <w:t>λαμόγια</w:t>
      </w:r>
      <w:proofErr w:type="spellEnd"/>
      <w:r>
        <w:rPr>
          <w:rFonts w:eastAsia="Times New Roman" w:cs="Times New Roman"/>
          <w:szCs w:val="24"/>
        </w:rPr>
        <w:t xml:space="preserve"> από τους αγώνες που είχαν γίνει στην Αθήνα το 1997, τους Παγκόσμιους Αγώνες Στίβου. </w:t>
      </w:r>
    </w:p>
    <w:p w14:paraId="25CA9BD9"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Είχαμε αναφερθεί εκτενώς και λεπτομερέστατα για το τι είχε συμβεί τότε και για το γεγ</w:t>
      </w:r>
      <w:r>
        <w:rPr>
          <w:rFonts w:eastAsia="Times New Roman" w:cs="Times New Roman"/>
          <w:szCs w:val="24"/>
        </w:rPr>
        <w:t xml:space="preserve">ονός ότι το 2014 όλα τα κόμματα της ελληνικής Βουλής, με μια ελεεινή πραγματικά τροπολογία που είχαν υπογράψει κάποιοι Βουλευτές θέλησαν να καλύψουν το εν λόγω σκάνδαλο. Ευτυχώς, αποδείχθηκε ότι υπάρχουν δικαστές, οι οποίοι τιμούν το λειτούργημά τους και </w:t>
      </w:r>
      <w:r>
        <w:rPr>
          <w:rFonts w:eastAsia="Times New Roman" w:cs="Times New Roman"/>
          <w:szCs w:val="24"/>
        </w:rPr>
        <w:lastRenderedPageBreak/>
        <w:t>α</w:t>
      </w:r>
      <w:r>
        <w:rPr>
          <w:rFonts w:eastAsia="Times New Roman" w:cs="Times New Roman"/>
          <w:szCs w:val="24"/>
        </w:rPr>
        <w:t xml:space="preserve">ποδόθηκαν ευθύνες. Με την παρέμβαση από εδώ της Χρυσής Αυγής δεν κουκουλώθηκε αυτό το σκάνδαλο, αλλά αυτοί θα αποδώσουν 30 εκατομμύρια ευρώ στον ελληνικό λαό. </w:t>
      </w:r>
    </w:p>
    <w:p w14:paraId="25CA9BDA"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Η Χρυσή Αυγή θα συνεχίσει να είναι εδώ μέσα και με τον αγώνα που θα κάνει θα βγάζει συνεχώς σκάν</w:t>
      </w:r>
      <w:r>
        <w:rPr>
          <w:rFonts w:eastAsia="Times New Roman" w:cs="Times New Roman"/>
          <w:szCs w:val="24"/>
        </w:rPr>
        <w:t xml:space="preserve">δαλα στο φως της δημοσιότητας και από εκεί και πέρα ευχόμαστε κάποια στιγμή όλα να πάρουν τον δρόμο τους. </w:t>
      </w:r>
    </w:p>
    <w:p w14:paraId="25CA9BDB"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Να τονίσουμε ότι δεν θέλουμε να τιμωρηθεί κανείς αθώος, δεν θέλουμε να πάνε όλοι σε δικαστήρια και να καταδικαστούν. Γιατί ξέρουμε πολύ καλά τι σημαί</w:t>
      </w:r>
      <w:r>
        <w:rPr>
          <w:rFonts w:eastAsia="Times New Roman" w:cs="Times New Roman"/>
          <w:szCs w:val="24"/>
        </w:rPr>
        <w:t xml:space="preserve">νει αδικία και συλλογική ευθύνη που μας έχετε καταλογίσει. Αλλά, εμείς δεν είμαστε σαν και εσάς. Εμείς θέλουμε να αποδοθούν δικαίως τα βάρη εκεί που οφείλονται. </w:t>
      </w:r>
    </w:p>
    <w:p w14:paraId="25CA9BD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Πρέπει, λοιπόν, να πάνε αυτοί οι άνθρωποι, επειδή έχουμε μάθει ότι τους έχουν σταλεί ήδη εξώδι</w:t>
      </w:r>
      <w:r>
        <w:rPr>
          <w:rFonts w:eastAsia="Times New Roman" w:cs="Times New Roman"/>
          <w:szCs w:val="24"/>
        </w:rPr>
        <w:t xml:space="preserve">κα, και να αποδώσουν αυτά που πρέπει στο ελληνικό δημόσιο. </w:t>
      </w:r>
    </w:p>
    <w:p w14:paraId="25CA9BDD"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Σε ό,τι αφορά στο συγκεκριμένο νομοσχέδιο, θα ξεκινήσω λέγοντας ότι η Χρυσή Αυγή κατέθεσε μια τροπολογία –</w:t>
      </w:r>
      <w:r>
        <w:rPr>
          <w:rFonts w:eastAsia="Times New Roman" w:cs="Times New Roman"/>
          <w:szCs w:val="24"/>
        </w:rPr>
        <w:t xml:space="preserve"> </w:t>
      </w:r>
      <w:r>
        <w:rPr>
          <w:rFonts w:eastAsia="Times New Roman" w:cs="Times New Roman"/>
          <w:szCs w:val="24"/>
        </w:rPr>
        <w:t>και εδώ είστε σαν Υπουργοί και σαν Κυβέρνηση της Ελλάδας, αφού ενδιαφερόμαστε για το συμφ</w:t>
      </w:r>
      <w:r>
        <w:rPr>
          <w:rFonts w:eastAsia="Times New Roman" w:cs="Times New Roman"/>
          <w:szCs w:val="24"/>
        </w:rPr>
        <w:t xml:space="preserve">έρον και για το μεροκάματο απλών συμπολιτών </w:t>
      </w:r>
      <w:r>
        <w:rPr>
          <w:rFonts w:eastAsia="Times New Roman" w:cs="Times New Roman"/>
          <w:szCs w:val="24"/>
        </w:rPr>
        <w:t xml:space="preserve">μας </w:t>
      </w:r>
      <w:r>
        <w:rPr>
          <w:rFonts w:eastAsia="Times New Roman" w:cs="Times New Roman"/>
          <w:szCs w:val="24"/>
        </w:rPr>
        <w:t xml:space="preserve">- η οποία έχει να κάνει με τις θέσεις των εργαζομένων στο </w:t>
      </w:r>
      <w:r>
        <w:rPr>
          <w:rFonts w:eastAsia="Times New Roman" w:cs="Times New Roman"/>
          <w:szCs w:val="24"/>
        </w:rPr>
        <w:t>κ</w:t>
      </w:r>
      <w:r>
        <w:rPr>
          <w:rFonts w:eastAsia="Times New Roman" w:cs="Times New Roman"/>
          <w:szCs w:val="24"/>
        </w:rPr>
        <w:t xml:space="preserve">αζίνο της Πάρνηθας. Είναι γύρω στα χίλια με χίλια εκατό άτομα, τα οποία εργάζονται εκεί και τα οποία ελλοχεύει ο κίνδυνος να χάσουν τη θέση τους εάν </w:t>
      </w:r>
      <w:r>
        <w:rPr>
          <w:rFonts w:eastAsia="Times New Roman" w:cs="Times New Roman"/>
          <w:szCs w:val="24"/>
        </w:rPr>
        <w:t xml:space="preserve">δεν τηρηθούν κάποια συγκεκριμένα ζητήματα. </w:t>
      </w:r>
    </w:p>
    <w:p w14:paraId="25CA9BD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Εμείς, λοιπόν, καταθέτουμε μια τροπολογία και ζητάμε να την εγκρίνετε, με την οποία λέμε ότι οι άνθρωποι οι οποίο εργάζονται σήμερα στο </w:t>
      </w:r>
      <w:r>
        <w:rPr>
          <w:rFonts w:eastAsia="Times New Roman" w:cs="Times New Roman"/>
          <w:szCs w:val="24"/>
        </w:rPr>
        <w:t>κ</w:t>
      </w:r>
      <w:r>
        <w:rPr>
          <w:rFonts w:eastAsia="Times New Roman" w:cs="Times New Roman"/>
          <w:szCs w:val="24"/>
        </w:rPr>
        <w:t xml:space="preserve">αζίνο θα συνεχίσουν να διατηρούν τις θέσεις εργασίας τους, για να θρέψουν την οικογένειά τους. </w:t>
      </w:r>
    </w:p>
    <w:p w14:paraId="25CA9BD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Λαγός καταθέτει για τα Πρακτικά την προαναφερθείσα τροπολογία, η οποία βρίσκεται στο </w:t>
      </w:r>
      <w:r>
        <w:rPr>
          <w:rFonts w:eastAsia="Times New Roman" w:cs="Times New Roman"/>
          <w:szCs w:val="24"/>
        </w:rPr>
        <w:t>α</w:t>
      </w:r>
      <w:r>
        <w:rPr>
          <w:rFonts w:eastAsia="Times New Roman" w:cs="Times New Roman"/>
          <w:szCs w:val="24"/>
        </w:rPr>
        <w:t xml:space="preserve">ρχείο </w:t>
      </w:r>
      <w:r>
        <w:rPr>
          <w:rFonts w:eastAsia="Times New Roman" w:cs="Times New Roman"/>
          <w:szCs w:val="24"/>
        </w:rPr>
        <w:lastRenderedPageBreak/>
        <w:t>του Τμήματος Γραμματείας της</w:t>
      </w:r>
      <w:r>
        <w:rPr>
          <w:rFonts w:eastAsia="Times New Roman" w:cs="Times New Roman"/>
          <w:szCs w:val="24"/>
        </w:rPr>
        <w:t xml:space="preserve"> Διεύθυνσης Στενογραφίας και Πρακτικών της Βουλής)</w:t>
      </w:r>
    </w:p>
    <w:p w14:paraId="25CA9BE0"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Συνεχίζω λέγοντας ότι ακούμε να γίνεται εδώ και πολλές ημέρες αρκετή φασαρία για το θέμα του ΦΠΑ στα νησιά. Η Κυβέρνηση προσπαθεί με διάφορα τρικ να ρίξει στάχτη στα μάτια του κόσμου. </w:t>
      </w:r>
    </w:p>
    <w:p w14:paraId="25CA9BE1"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Φυσικά και ξέρουμε ό</w:t>
      </w:r>
      <w:r>
        <w:rPr>
          <w:rFonts w:eastAsia="Times New Roman" w:cs="Times New Roman"/>
          <w:szCs w:val="24"/>
        </w:rPr>
        <w:t>λοι πάρα πολύ καλά ότι δεν είναι λύση το να μείνει στάσιμος ο ΦΠΑ για έναν μόνο χρόνο σε συγκεκριμένα νησιά. Αυτό είναι μια παραπλάνηση που προσπαθείτε να κάνετε στον κόσμο, στους νησιώτες οι οποίοι δέχονται μια τεράστια πίεση και απειλή από τους λαθρομετα</w:t>
      </w:r>
      <w:r>
        <w:rPr>
          <w:rFonts w:eastAsia="Times New Roman" w:cs="Times New Roman"/>
          <w:szCs w:val="24"/>
        </w:rPr>
        <w:t>νάστες που έχουν κατακλύσει τις περιοχές τους και θέλετε με αυτόν τον τρόπο λίγο να τους κρατήσετε.</w:t>
      </w:r>
    </w:p>
    <w:p w14:paraId="25CA9BE2"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Εμείς ως Χρυσή Αυγή είχαμε καταθέσει την Πέμπτη μια τροπολογία που έλεγε ότι ο ΦΠΑ έπρεπε να παραμείνει στάσιμος για όλα τα νησιά και όχι μόνο για ένα έτος,</w:t>
      </w:r>
      <w:r>
        <w:rPr>
          <w:rFonts w:eastAsia="Times New Roman" w:cs="Times New Roman"/>
          <w:szCs w:val="24"/>
        </w:rPr>
        <w:t xml:space="preserve"> όπως εσείς κάνετε. Εδώ, λοιπόν, πρέπει να δούμε αν θέλετε να το εφαρμόσετε και αυτό. Εδώ να δούμε αν θέλετε και είστε </w:t>
      </w:r>
      <w:r>
        <w:rPr>
          <w:rFonts w:eastAsia="Times New Roman" w:cs="Times New Roman"/>
          <w:szCs w:val="24"/>
        </w:rPr>
        <w:lastRenderedPageBreak/>
        <w:t xml:space="preserve">πραγματικά υπέρ των Ελλήνων πολιτών οι οποίοι ταλανίζονται από χιλιάδες προβλήματα. </w:t>
      </w:r>
    </w:p>
    <w:p w14:paraId="25CA9BE3"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Χρυσή Αυγή φέρνει τέτοιες τροπολογίες, οι οποίες α</w:t>
      </w:r>
      <w:r>
        <w:rPr>
          <w:rFonts w:eastAsia="Times New Roman" w:cs="Times New Roman"/>
          <w:szCs w:val="24"/>
        </w:rPr>
        <w:t xml:space="preserve">φορούν όλον τον ελληνικό λαό, όλον τον πληθυσμό, ο οποίος δοκιμάζεται πάρα πολύ άγρια. </w:t>
      </w:r>
    </w:p>
    <w:p w14:paraId="25CA9BE4"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Στο συγκεκριμένο νομοσχέδιο, λοιπόν, έχουμε να κάνουμε και με το λεγόμενο «πλαστικό» χρήμα. Τι θέλει να κάνει η Κυβέρνηση και τι θέλουν να κάνουν οι κυβερνήσεις όλων τω</w:t>
      </w:r>
      <w:r>
        <w:rPr>
          <w:rFonts w:eastAsia="Times New Roman" w:cs="Times New Roman"/>
          <w:szCs w:val="24"/>
        </w:rPr>
        <w:t xml:space="preserve">ν χωρών σε αυτό; Και απορούμε πώς εσείς οι αριστεριστές, οι ανθρωπιστές δεν το βλέπετε. Θέλετε να υπάρχει ο πλήρης έλεγχος όλων των πολιτών. Θέλετε να γίνονται οι συναλλαγές μόνο μέσω «πλαστικού» χρήματος, μόνο μέσω καρτών, έτσι ώστε να είμαστε άμεσα όλοι </w:t>
      </w:r>
      <w:r>
        <w:rPr>
          <w:rFonts w:eastAsia="Times New Roman" w:cs="Times New Roman"/>
          <w:szCs w:val="24"/>
        </w:rPr>
        <w:t xml:space="preserve">υπό πλήρη έλεγχο και παρακολούθηση. Είναι ο νέος «Μεγάλος Αδερφός», ο οποίος έρχεται, το «μεγάλο μάτι», το οποίο θα παρακολουθεί από πάνω τους πάντες και τα πάντα. </w:t>
      </w:r>
    </w:p>
    <w:p w14:paraId="25CA9BE5"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Η Χρυσή Αυγή, φυσικά και δεν μπορεί να συμφωνήσει με κάτι τέτοιο, με ένα επαίσχυντο τέτοιο </w:t>
      </w:r>
      <w:r>
        <w:rPr>
          <w:rFonts w:eastAsia="Times New Roman" w:cs="Times New Roman"/>
          <w:szCs w:val="24"/>
        </w:rPr>
        <w:t xml:space="preserve">μέτρο και απορούμε πώς εσείς θέλετε να το περάσετε. Είναι πραγματικά αηδιαστικό, είναι απάνθρωπο να ελέγχεται κάθε άνθρωπος για κάθε συναλλαγή του, για οτιδήποτε κάνει. Υπάρχει πλήρης έλεγχος της ζωής, των προσωπικών δεδομένων καθενός από εμάς. </w:t>
      </w:r>
    </w:p>
    <w:p w14:paraId="25CA9BE6"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έπρεπε </w:t>
      </w:r>
      <w:r>
        <w:rPr>
          <w:rFonts w:eastAsia="Times New Roman" w:cs="Times New Roman"/>
          <w:szCs w:val="24"/>
        </w:rPr>
        <w:t xml:space="preserve">οι Βουλευτές μέσα στο </w:t>
      </w:r>
      <w:r>
        <w:rPr>
          <w:rFonts w:eastAsia="Times New Roman" w:cs="Times New Roman"/>
          <w:szCs w:val="24"/>
        </w:rPr>
        <w:t>ε</w:t>
      </w:r>
      <w:r>
        <w:rPr>
          <w:rFonts w:eastAsia="Times New Roman" w:cs="Times New Roman"/>
          <w:szCs w:val="24"/>
        </w:rPr>
        <w:t xml:space="preserve">λληνικό Κοινοβούλιο να αντιδράσουν και να μην το ψηφίσουν. Υπάρχουν τρόποι να λύσουμε τη φοροδιαφυγή. Υπάρχουν τρόποι να σταματήσει να κυκλοφορεί το «μαύρο» χρήμα. Αυτό θέλουμε ως Χρυσή Αυγή. </w:t>
      </w:r>
    </w:p>
    <w:p w14:paraId="25CA9BE7"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Όμως, δεν πρέπει αυτό το πράγμα να γίνει</w:t>
      </w:r>
      <w:r>
        <w:rPr>
          <w:rFonts w:eastAsia="Times New Roman" w:cs="Times New Roman"/>
          <w:szCs w:val="24"/>
        </w:rPr>
        <w:t xml:space="preserve"> εις βάρος της ελευθερίας κάθε ανθρώπου. Δεν πρέπει επ’ </w:t>
      </w:r>
      <w:proofErr w:type="spellStart"/>
      <w:r>
        <w:rPr>
          <w:rFonts w:eastAsia="Times New Roman" w:cs="Times New Roman"/>
          <w:szCs w:val="24"/>
        </w:rPr>
        <w:t>ουδενί</w:t>
      </w:r>
      <w:proofErr w:type="spellEnd"/>
      <w:r>
        <w:rPr>
          <w:rFonts w:eastAsia="Times New Roman" w:cs="Times New Roman"/>
          <w:szCs w:val="24"/>
        </w:rPr>
        <w:t xml:space="preserve"> κάθε άνθρωπος να γίνει ένα ρομπότ, το οποίο θα κυκλοφορεί, σύμφωνα με τα κελεύσματα της νέας τάξης ανθρώπων. Δεν γίνεται ο μέσος Έλληνας, κάθε Έλληνας να γίνει ένας </w:t>
      </w:r>
      <w:proofErr w:type="spellStart"/>
      <w:r>
        <w:rPr>
          <w:rFonts w:eastAsia="Times New Roman" w:cs="Times New Roman"/>
          <w:szCs w:val="24"/>
        </w:rPr>
        <w:t>νεοταξίτης</w:t>
      </w:r>
      <w:proofErr w:type="spellEnd"/>
      <w:r>
        <w:rPr>
          <w:rFonts w:eastAsia="Times New Roman" w:cs="Times New Roman"/>
          <w:szCs w:val="24"/>
        </w:rPr>
        <w:t xml:space="preserve"> χωρίς αρχές, χωρί</w:t>
      </w:r>
      <w:r>
        <w:rPr>
          <w:rFonts w:eastAsia="Times New Roman" w:cs="Times New Roman"/>
          <w:szCs w:val="24"/>
        </w:rPr>
        <w:t xml:space="preserve">ς άποψη, χωρίς θρησκεία, χωρίς αγάπη για την πατρίδα, ο οποίος μόνο θα παράγει, θα καταναλώνει και θα αγοράζει. </w:t>
      </w:r>
      <w:r>
        <w:rPr>
          <w:rFonts w:eastAsia="Times New Roman" w:cs="Times New Roman"/>
          <w:szCs w:val="24"/>
        </w:rPr>
        <w:lastRenderedPageBreak/>
        <w:t xml:space="preserve">Είναι ντροπή! Δεν είναι δυνατόν! Πρέπει το </w:t>
      </w:r>
      <w:r>
        <w:rPr>
          <w:rFonts w:eastAsia="Times New Roman" w:cs="Times New Roman"/>
          <w:szCs w:val="24"/>
        </w:rPr>
        <w:t>ε</w:t>
      </w:r>
      <w:r>
        <w:rPr>
          <w:rFonts w:eastAsia="Times New Roman" w:cs="Times New Roman"/>
          <w:szCs w:val="24"/>
        </w:rPr>
        <w:t>λληνικό Κοινοβούλιο να αντιδράσει. Δεν γίνεται καθένας από εμάς να είναι άμεσα ελεγχόμενος.</w:t>
      </w:r>
    </w:p>
    <w:p w14:paraId="25CA9BE8"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Επίσης, </w:t>
      </w:r>
      <w:r>
        <w:rPr>
          <w:rFonts w:eastAsia="Times New Roman" w:cs="Times New Roman"/>
          <w:szCs w:val="24"/>
        </w:rPr>
        <w:t xml:space="preserve">βλέπουμε ότι το συγκεκριμένο νομοσχέδιο λέμε ότι το φέρνουμε για να υπερασπιστούμε κάποιους ανθρώπους, κάποιες ευπαθείς ομάδες, όμως, εδώ υπάρχουν καταχρηστικά κάποια άρθρα. </w:t>
      </w:r>
    </w:p>
    <w:p w14:paraId="25CA9BE9"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σας πω για το άρθρο 14 παράγραφος 3, το οποίο λέει ότι αν κάποιος πάει σε ένα </w:t>
      </w:r>
      <w:r>
        <w:rPr>
          <w:rFonts w:eastAsia="Times New Roman" w:cs="Times New Roman"/>
          <w:szCs w:val="24"/>
        </w:rPr>
        <w:t xml:space="preserve">δικαστήριο και χάσει μια δικαστική υπόθεση που έχει, τότε, αν το δικόγραφο το οποίο έχει καταθέσει κριθεί ότι είναι μεγαλύτερο από το επιτρεπτό, αυτός ο άνθρωπος εκτός του ότι θα έχει χάσει τη δίκη του, θα πρέπει να πληρώσει και έξτρα. Δηλαδή κάνουμε κάθε </w:t>
      </w:r>
      <w:r>
        <w:rPr>
          <w:rFonts w:eastAsia="Times New Roman" w:cs="Times New Roman"/>
          <w:szCs w:val="24"/>
        </w:rPr>
        <w:t xml:space="preserve">Έλληνα πολίτη να φοβάται, πηγαίνοντας σε ένα δικαστήριο, πηγαίνοντας να εκθέσει τις απόψεις του σε ένα δικόγραφο, για το τι θα πει. </w:t>
      </w:r>
    </w:p>
    <w:p w14:paraId="25CA9BEA"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Εδώ υπάρχει θέμα. Η </w:t>
      </w:r>
      <w:r>
        <w:rPr>
          <w:rFonts w:eastAsia="Times New Roman" w:cs="Times New Roman"/>
          <w:szCs w:val="24"/>
        </w:rPr>
        <w:t>δ</w:t>
      </w:r>
      <w:r>
        <w:rPr>
          <w:rFonts w:eastAsia="Times New Roman" w:cs="Times New Roman"/>
          <w:szCs w:val="24"/>
        </w:rPr>
        <w:t>ικαιοσύνη δεν είναι ένα είδος πολυτελείας, όπως πάει σιγά σιγά να γίνει. Δεν μπορεί να πηγαίνει ένας ά</w:t>
      </w:r>
      <w:r>
        <w:rPr>
          <w:rFonts w:eastAsia="Times New Roman" w:cs="Times New Roman"/>
          <w:szCs w:val="24"/>
        </w:rPr>
        <w:t xml:space="preserve">νθρωπος να </w:t>
      </w:r>
      <w:r>
        <w:rPr>
          <w:rFonts w:eastAsia="Times New Roman" w:cs="Times New Roman"/>
          <w:szCs w:val="24"/>
        </w:rPr>
        <w:lastRenderedPageBreak/>
        <w:t>εκθέσει τις απόψεις του, ο οποίος ενδεχομένως να αδικείται για τις κατηγορίες που υπάρχουν εις βάρος του και να τρομάζει για το τι θα γράψουν στο δικόγραφό του. Είναι απαράδεκτο!</w:t>
      </w:r>
    </w:p>
    <w:p w14:paraId="25CA9BEB"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Επίσης, στο Μέρος Τρίτο στα άρθρα 36 έως 38 υπάρχει οικονομική επι</w:t>
      </w:r>
      <w:r>
        <w:rPr>
          <w:rFonts w:eastAsia="Times New Roman" w:cs="Times New Roman"/>
          <w:szCs w:val="24"/>
        </w:rPr>
        <w:t>βάρυνση, εάν κάποιος ζητήσει αναβολή, χωρίς να ελέγχουμε το πώς και το γιατί αυτός ο άνθρωπος ζητάει αναβολή. Πάει κάποιος, όπως είναι σήμερα τα πράγματα, και για τον άλφα ή βήτα λόγο, είτε γιατί ο δικηγόρος του δεν μπορεί, είτε γιατί ο ίδιος δεν μπορεί εκ</w:t>
      </w:r>
      <w:r>
        <w:rPr>
          <w:rFonts w:eastAsia="Times New Roman" w:cs="Times New Roman"/>
          <w:szCs w:val="24"/>
        </w:rPr>
        <w:t xml:space="preserve">είνη τη συγκεκριμένη στιγμή και ζητάει μια αναβολή. Θα πρέπει αυτός ο άνθρωπος να πληρώσει. Πού θα πάει αυτό το πράγμα; Δηλαδή, η </w:t>
      </w:r>
      <w:r>
        <w:rPr>
          <w:rFonts w:eastAsia="Times New Roman" w:cs="Times New Roman"/>
          <w:szCs w:val="24"/>
        </w:rPr>
        <w:t>δ</w:t>
      </w:r>
      <w:r>
        <w:rPr>
          <w:rFonts w:eastAsia="Times New Roman" w:cs="Times New Roman"/>
          <w:szCs w:val="24"/>
        </w:rPr>
        <w:t xml:space="preserve">ικαιοσύνη θα γίνει μόνο για όσους έχουν χρήματα; Μόνο αυτοί θα μπορούν να βρουν το δίκιο τους στη </w:t>
      </w:r>
      <w:r>
        <w:rPr>
          <w:rFonts w:eastAsia="Times New Roman" w:cs="Times New Roman"/>
          <w:szCs w:val="24"/>
        </w:rPr>
        <w:t>δ</w:t>
      </w:r>
      <w:r>
        <w:rPr>
          <w:rFonts w:eastAsia="Times New Roman" w:cs="Times New Roman"/>
          <w:szCs w:val="24"/>
        </w:rPr>
        <w:t>ικαιοσύνη στην Ελλάδα σήμε</w:t>
      </w:r>
      <w:r>
        <w:rPr>
          <w:rFonts w:eastAsia="Times New Roman" w:cs="Times New Roman"/>
          <w:szCs w:val="24"/>
        </w:rPr>
        <w:t xml:space="preserve">ρα; Απαράδεκτα περιστατικά! </w:t>
      </w:r>
    </w:p>
    <w:p w14:paraId="25CA9BEC"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θα ήθελα να τελειώσω, αναφερόμενος σε δυο, τρία πράγματα επικαιρότητας. </w:t>
      </w:r>
    </w:p>
    <w:p w14:paraId="25CA9BED"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Το ένα –</w:t>
      </w:r>
      <w:r>
        <w:rPr>
          <w:rFonts w:eastAsia="Times New Roman" w:cs="Times New Roman"/>
          <w:szCs w:val="24"/>
        </w:rPr>
        <w:t xml:space="preserve"> </w:t>
      </w:r>
      <w:r>
        <w:rPr>
          <w:rFonts w:eastAsia="Times New Roman" w:cs="Times New Roman"/>
          <w:szCs w:val="24"/>
        </w:rPr>
        <w:t>και το πιο σημαντικό</w:t>
      </w:r>
      <w:r>
        <w:rPr>
          <w:rFonts w:eastAsia="Times New Roman" w:cs="Times New Roman"/>
          <w:szCs w:val="24"/>
        </w:rPr>
        <w:t xml:space="preserve"> </w:t>
      </w:r>
      <w:r>
        <w:rPr>
          <w:rFonts w:eastAsia="Times New Roman" w:cs="Times New Roman"/>
          <w:szCs w:val="24"/>
        </w:rPr>
        <w:t xml:space="preserve">- είναι ότι σήμερα ο Αρχηγός της τρίτης κοινοβουλευτικής δύναμης στην πατρίδα μας, ο Νικόλαος </w:t>
      </w:r>
      <w:proofErr w:type="spellStart"/>
      <w:r>
        <w:rPr>
          <w:rFonts w:eastAsia="Times New Roman" w:cs="Times New Roman"/>
          <w:szCs w:val="24"/>
        </w:rPr>
        <w:t>Μιχαλολιάκος</w:t>
      </w:r>
      <w:proofErr w:type="spellEnd"/>
      <w:r>
        <w:rPr>
          <w:rFonts w:eastAsia="Times New Roman" w:cs="Times New Roman"/>
          <w:szCs w:val="24"/>
        </w:rPr>
        <w:t>, όπως έχουμε το δικαίωμα ως Χρυσή Αυγή, έκανε μια ομιλία στην Κοινοβουλευτική του Ομάδα. Για πρώτη φορά στα χρονικά η ΕΡΤ έκανε το εξής απαράδεκτο: Δ</w:t>
      </w:r>
      <w:r>
        <w:rPr>
          <w:rFonts w:eastAsia="Times New Roman" w:cs="Times New Roman"/>
          <w:szCs w:val="24"/>
        </w:rPr>
        <w:t xml:space="preserve">εν μετέδωσε αυτή την ομιλία του Αρχηγού μας. Δεν μετέδωσε την κοινοβουλευτική ομιλία μια φορά τον μήνα, ως έχει υποχρέωση. </w:t>
      </w:r>
    </w:p>
    <w:p w14:paraId="25CA9BEE" w14:textId="77777777" w:rsidR="00054EB1" w:rsidRDefault="00375CE6">
      <w:pPr>
        <w:spacing w:after="0" w:line="600" w:lineRule="auto"/>
        <w:ind w:firstLine="720"/>
        <w:jc w:val="both"/>
        <w:rPr>
          <w:rFonts w:eastAsia="Times New Roman"/>
          <w:szCs w:val="24"/>
        </w:rPr>
      </w:pPr>
      <w:r>
        <w:rPr>
          <w:rFonts w:eastAsia="Times New Roman"/>
          <w:szCs w:val="24"/>
        </w:rPr>
        <w:t xml:space="preserve">Αυτή είναι η δημοκρατία σας! Αυτοί είναι οι νέοι θεσμοί! Να δούμε τι θα κάνει το ΕΣΡ που υπάρχει, να δούμε αν θα λάβει θέση σε αυτά </w:t>
      </w:r>
      <w:r>
        <w:rPr>
          <w:rFonts w:eastAsia="Times New Roman"/>
          <w:szCs w:val="24"/>
        </w:rPr>
        <w:t>τα οποία συνέβησαν.</w:t>
      </w:r>
    </w:p>
    <w:p w14:paraId="25CA9BEF" w14:textId="77777777" w:rsidR="00054EB1" w:rsidRDefault="00375CE6">
      <w:pPr>
        <w:spacing w:after="0" w:line="600" w:lineRule="auto"/>
        <w:ind w:firstLine="720"/>
        <w:jc w:val="both"/>
        <w:rPr>
          <w:rFonts w:eastAsia="Times New Roman"/>
          <w:szCs w:val="24"/>
        </w:rPr>
      </w:pPr>
      <w:r>
        <w:rPr>
          <w:rFonts w:eastAsia="Times New Roman"/>
          <w:szCs w:val="24"/>
        </w:rPr>
        <w:t xml:space="preserve">Επαναλαμβάνω, ότι υπάρχουν δημοσιογράφοι, οι οποίοι δίνουν τον λόγο στο τουρκόφιλο </w:t>
      </w:r>
      <w:r>
        <w:rPr>
          <w:rFonts w:eastAsia="Times New Roman"/>
          <w:szCs w:val="24"/>
          <w:lang w:val="en-US"/>
        </w:rPr>
        <w:t>DEB</w:t>
      </w:r>
      <w:r>
        <w:rPr>
          <w:rFonts w:eastAsia="Times New Roman"/>
          <w:szCs w:val="24"/>
        </w:rPr>
        <w:t xml:space="preserve"> να κάνει συνεδριάσεις μέσα στην αίθουσά τους και να μιλάει για τουρκική μειονότητα. Εκεί υπάρχει το δικαίωμα του λόγου και μπορούν να μιλάνε και να μ</w:t>
      </w:r>
      <w:r>
        <w:rPr>
          <w:rFonts w:eastAsia="Times New Roman"/>
          <w:szCs w:val="24"/>
        </w:rPr>
        <w:t xml:space="preserve">ας λένε για τουρκική μειονότητα στη Θράκη. Ο Αρχηγός της τρίτης κοινοβουλευτικής δύναμης δεν έχει το δικαίωμα να </w:t>
      </w:r>
      <w:r>
        <w:rPr>
          <w:rFonts w:eastAsia="Times New Roman"/>
          <w:szCs w:val="24"/>
        </w:rPr>
        <w:lastRenderedPageBreak/>
        <w:t xml:space="preserve">μιλήσει και να μεταδοθεί η ομιλία τους ζωντανά, όπως είναι υποχρεωμένη η ΕΡΤ. </w:t>
      </w:r>
    </w:p>
    <w:p w14:paraId="25CA9BF0" w14:textId="77777777" w:rsidR="00054EB1" w:rsidRDefault="00375CE6">
      <w:pPr>
        <w:spacing w:after="0" w:line="600" w:lineRule="auto"/>
        <w:ind w:firstLine="720"/>
        <w:jc w:val="both"/>
        <w:rPr>
          <w:rFonts w:eastAsia="Times New Roman"/>
          <w:szCs w:val="24"/>
        </w:rPr>
      </w:pPr>
      <w:r>
        <w:rPr>
          <w:rFonts w:eastAsia="Times New Roman"/>
          <w:szCs w:val="24"/>
        </w:rPr>
        <w:t>Θα τελειώσω, υπενθυμίζοντας κάτι ως Χρυσή Αυγή: Έχουμε υποστεί π</w:t>
      </w:r>
      <w:r>
        <w:rPr>
          <w:rFonts w:eastAsia="Times New Roman"/>
          <w:szCs w:val="24"/>
        </w:rPr>
        <w:t>ολλές διώξεις για το φρόνημά μας και για τις ιδέες μας, ασχέτως αν συμφωνείτε ή αν διαφωνείτε. Και ευτυχώς που διαφωνείτε με αυτές. Από εκεί και πέρα, το να μας σταματήσετε και να μας φιμώσετε, μη</w:t>
      </w:r>
      <w:r>
        <w:rPr>
          <w:rFonts w:eastAsia="Times New Roman"/>
          <w:szCs w:val="24"/>
        </w:rPr>
        <w:t>ν</w:t>
      </w:r>
      <w:r>
        <w:rPr>
          <w:rFonts w:eastAsia="Times New Roman"/>
          <w:szCs w:val="24"/>
        </w:rPr>
        <w:t xml:space="preserve"> αφήνοντας…</w:t>
      </w:r>
    </w:p>
    <w:p w14:paraId="25CA9BF1" w14:textId="77777777" w:rsidR="00054EB1" w:rsidRDefault="00375CE6">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Ολοκληρώστε, γ</w:t>
      </w:r>
      <w:r>
        <w:rPr>
          <w:rFonts w:eastAsia="Times New Roman"/>
          <w:szCs w:val="24"/>
        </w:rPr>
        <w:t>ιατί και ο χρόνος σας τελειώνει.</w:t>
      </w:r>
    </w:p>
    <w:p w14:paraId="25CA9BF2" w14:textId="77777777" w:rsidR="00054EB1" w:rsidRDefault="00375CE6">
      <w:pPr>
        <w:spacing w:after="0" w:line="600" w:lineRule="auto"/>
        <w:ind w:firstLine="720"/>
        <w:jc w:val="both"/>
        <w:rPr>
          <w:rFonts w:eastAsia="Times New Roman"/>
          <w:szCs w:val="24"/>
        </w:rPr>
      </w:pPr>
      <w:r>
        <w:rPr>
          <w:rFonts w:eastAsia="Times New Roman"/>
          <w:b/>
          <w:szCs w:val="24"/>
        </w:rPr>
        <w:t xml:space="preserve">ΙΩΑΝΝΗΣ ΛΑΓΟΣ: </w:t>
      </w:r>
      <w:r>
        <w:rPr>
          <w:rFonts w:eastAsia="Times New Roman"/>
          <w:szCs w:val="24"/>
        </w:rPr>
        <w:t>Ναι, ναι, σε λίγο δεν θα μας επιτρέπετε να μιλάμε και εδώ μέσα.</w:t>
      </w:r>
    </w:p>
    <w:p w14:paraId="25CA9BF3" w14:textId="77777777" w:rsidR="00054EB1" w:rsidRDefault="00375CE6">
      <w:pPr>
        <w:spacing w:after="0" w:line="600" w:lineRule="auto"/>
        <w:ind w:firstLine="720"/>
        <w:jc w:val="both"/>
        <w:rPr>
          <w:rFonts w:eastAsia="Times New Roman"/>
          <w:szCs w:val="24"/>
        </w:rPr>
      </w:pPr>
      <w:r>
        <w:rPr>
          <w:rFonts w:eastAsia="Times New Roman"/>
          <w:szCs w:val="24"/>
        </w:rPr>
        <w:t xml:space="preserve">Το γεγονός αυτό, ότι προσπαθείτε να μην επιτρέψετε να ακούγεται η φωνή της Χρυσής Αυγής, δείχνει ποιος είναι ο ρατσισμός που υπάρχει </w:t>
      </w:r>
      <w:r>
        <w:rPr>
          <w:rFonts w:eastAsia="Times New Roman"/>
          <w:szCs w:val="24"/>
        </w:rPr>
        <w:lastRenderedPageBreak/>
        <w:t>σήμερα στην</w:t>
      </w:r>
      <w:r>
        <w:rPr>
          <w:rFonts w:eastAsia="Times New Roman"/>
          <w:szCs w:val="24"/>
        </w:rPr>
        <w:t xml:space="preserve"> Ελλάδα, από ποιους είναι και ποιος τον υφίσταται. Θα δηλώσουμε, όμως, το εξής: Δεν μας σταμάτησαν άλλα κι άλλα και φυσικά δεν μπορούν να μας σταματήσουν και αυτά. </w:t>
      </w:r>
    </w:p>
    <w:p w14:paraId="25CA9BF4" w14:textId="77777777" w:rsidR="00054EB1" w:rsidRDefault="00375CE6">
      <w:pPr>
        <w:spacing w:after="0" w:line="600" w:lineRule="auto"/>
        <w:ind w:firstLine="720"/>
        <w:jc w:val="both"/>
        <w:rPr>
          <w:rFonts w:eastAsia="Times New Roman"/>
          <w:szCs w:val="24"/>
        </w:rPr>
      </w:pPr>
      <w:r>
        <w:rPr>
          <w:rFonts w:eastAsia="Times New Roman"/>
          <w:szCs w:val="24"/>
        </w:rPr>
        <w:t>Ευχαριστώ πολύ.</w:t>
      </w:r>
    </w:p>
    <w:p w14:paraId="25CA9BF5" w14:textId="77777777" w:rsidR="00054EB1" w:rsidRDefault="00375CE6">
      <w:pPr>
        <w:spacing w:after="0"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25CA9BF6" w14:textId="77777777" w:rsidR="00054EB1" w:rsidRDefault="00375CE6">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Με τη συναίνεση του Σώματος καθορίζουμε τον χρόνο των ομιλητών στα πέντε λεπτά.</w:t>
      </w:r>
    </w:p>
    <w:p w14:paraId="25CA9BF7" w14:textId="77777777" w:rsidR="00054EB1" w:rsidRDefault="00375CE6">
      <w:pPr>
        <w:spacing w:after="0" w:line="600" w:lineRule="auto"/>
        <w:ind w:firstLine="720"/>
        <w:jc w:val="both"/>
        <w:rPr>
          <w:rFonts w:eastAsia="Times New Roman"/>
          <w:szCs w:val="24"/>
        </w:rPr>
      </w:pPr>
      <w:r>
        <w:rPr>
          <w:rFonts w:eastAsia="Times New Roman"/>
          <w:szCs w:val="24"/>
        </w:rPr>
        <w:t>Τον λόγο έχει ο κ. Πάλλης.</w:t>
      </w:r>
    </w:p>
    <w:p w14:paraId="25CA9BF8" w14:textId="77777777" w:rsidR="00054EB1" w:rsidRDefault="00375CE6">
      <w:pPr>
        <w:spacing w:after="0" w:line="600" w:lineRule="auto"/>
        <w:ind w:firstLine="720"/>
        <w:jc w:val="both"/>
        <w:rPr>
          <w:rFonts w:eastAsia="Times New Roman"/>
          <w:szCs w:val="24"/>
        </w:rPr>
      </w:pPr>
      <w:r>
        <w:rPr>
          <w:rFonts w:eastAsia="Times New Roman"/>
          <w:b/>
          <w:szCs w:val="24"/>
        </w:rPr>
        <w:t xml:space="preserve">ΓΕΩΡΓΙΟΣ ΠΑΛΛΗΣ: </w:t>
      </w:r>
      <w:r>
        <w:rPr>
          <w:rFonts w:eastAsia="Times New Roman"/>
          <w:szCs w:val="24"/>
        </w:rPr>
        <w:t xml:space="preserve">Στον χρόνο μου θα μιλήσω, δυστυχώς, μόνο για την τροπολογία που αφορά τον ΦΠΑ των νησιών. </w:t>
      </w:r>
    </w:p>
    <w:p w14:paraId="25CA9BF9" w14:textId="77777777" w:rsidR="00054EB1" w:rsidRDefault="00375CE6">
      <w:pPr>
        <w:spacing w:after="0" w:line="600" w:lineRule="auto"/>
        <w:ind w:firstLine="720"/>
        <w:jc w:val="both"/>
        <w:rPr>
          <w:rFonts w:eastAsia="Times New Roman"/>
          <w:szCs w:val="24"/>
        </w:rPr>
      </w:pPr>
      <w:r>
        <w:rPr>
          <w:rFonts w:eastAsia="Times New Roman"/>
          <w:szCs w:val="24"/>
        </w:rPr>
        <w:t xml:space="preserve">Το θέμα </w:t>
      </w:r>
      <w:r>
        <w:rPr>
          <w:rFonts w:eastAsia="Times New Roman"/>
          <w:szCs w:val="24"/>
        </w:rPr>
        <w:t xml:space="preserve">έρχεται σε ένα νομοσχέδιο το οποίο περιλαμβάνει πολλά πράγματα που καθυστέρησαν να γίνουν. </w:t>
      </w:r>
    </w:p>
    <w:p w14:paraId="25CA9BFA" w14:textId="77777777" w:rsidR="00054EB1" w:rsidRDefault="00375CE6">
      <w:pPr>
        <w:spacing w:after="0" w:line="600" w:lineRule="auto"/>
        <w:ind w:firstLine="720"/>
        <w:jc w:val="both"/>
        <w:rPr>
          <w:rFonts w:eastAsia="Times New Roman"/>
          <w:szCs w:val="24"/>
        </w:rPr>
      </w:pPr>
      <w:r>
        <w:rPr>
          <w:rFonts w:eastAsia="Times New Roman"/>
          <w:szCs w:val="24"/>
        </w:rPr>
        <w:lastRenderedPageBreak/>
        <w:t xml:space="preserve">Κύριε Πρόεδρε, κυρίες και κύριοι συνάδελφοι, θα μου επιτρέψετε να κάνω κάποια σχόλια με αφορμή αποσπάσματα από ομιλίες προηγούμενων ομιλητών. </w:t>
      </w:r>
    </w:p>
    <w:p w14:paraId="25CA9BFB" w14:textId="77777777" w:rsidR="00054EB1" w:rsidRDefault="00375CE6">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Δανέλλης</w:t>
      </w:r>
      <w:proofErr w:type="spellEnd"/>
      <w:r>
        <w:rPr>
          <w:rFonts w:eastAsia="Times New Roman"/>
          <w:szCs w:val="24"/>
        </w:rPr>
        <w:t xml:space="preserve"> μίλησε </w:t>
      </w:r>
      <w:r>
        <w:rPr>
          <w:rFonts w:eastAsia="Times New Roman"/>
          <w:szCs w:val="24"/>
        </w:rPr>
        <w:t>για ένα δίκαιο αίτημα. Αυτό νομίζω ότι το συμμεριζόμαστε όλοι μας. Άκουσα, όμως, τους Βουλευτές της Νέας Δημοκρατίας να μιλούν για όλα αυτά που συμβαίνουν αυτές τις μέρες και για τον μειωμένο ΦΠΑ.</w:t>
      </w:r>
    </w:p>
    <w:p w14:paraId="25CA9BFC" w14:textId="77777777" w:rsidR="00054EB1" w:rsidRDefault="00375CE6">
      <w:pPr>
        <w:spacing w:after="0" w:line="600" w:lineRule="auto"/>
        <w:ind w:firstLine="720"/>
        <w:jc w:val="both"/>
        <w:rPr>
          <w:rFonts w:eastAsia="Times New Roman"/>
          <w:szCs w:val="24"/>
        </w:rPr>
      </w:pPr>
      <w:r>
        <w:rPr>
          <w:rFonts w:eastAsia="Times New Roman"/>
          <w:szCs w:val="24"/>
        </w:rPr>
        <w:t>Κύριοι συνάδελφοι της Νέας Δημοκρατίας, είναι πολιτικά παρά</w:t>
      </w:r>
      <w:r>
        <w:rPr>
          <w:rFonts w:eastAsia="Times New Roman"/>
          <w:szCs w:val="24"/>
        </w:rPr>
        <w:t>δοξο να επικαλείστε μερικές μέρες πριν τη μη ψήφιση της τροπολογίας για την ενίσχυση, το επίδομα στους χαμηλοσυνταξιούχους -</w:t>
      </w:r>
      <w:r>
        <w:rPr>
          <w:rFonts w:eastAsia="Times New Roman"/>
          <w:szCs w:val="24"/>
        </w:rPr>
        <w:t xml:space="preserve"> </w:t>
      </w:r>
      <w:r>
        <w:rPr>
          <w:rFonts w:eastAsia="Times New Roman"/>
          <w:szCs w:val="24"/>
        </w:rPr>
        <w:t>δεν θα μιλήσω για δέκατη τρίτη σύνταξη</w:t>
      </w:r>
      <w:r>
        <w:rPr>
          <w:rFonts w:eastAsia="Times New Roman"/>
          <w:szCs w:val="24"/>
        </w:rPr>
        <w:t xml:space="preserve"> </w:t>
      </w:r>
      <w:r>
        <w:rPr>
          <w:rFonts w:eastAsia="Times New Roman"/>
          <w:szCs w:val="24"/>
        </w:rPr>
        <w:t>- διότι κινδυνεύει η χώρα να βγει εκτός συμφωνίας, αλλά για τη διατήρηση του μειωμένου ΦΠΑ σ</w:t>
      </w:r>
      <w:r>
        <w:rPr>
          <w:rFonts w:eastAsia="Times New Roman"/>
          <w:szCs w:val="24"/>
        </w:rPr>
        <w:t xml:space="preserve">ε κάποια από τα νησιά μας, που η κατάργησή του προβλέπεται από τη συμφωνία, να έρχεστε εδώ σήμερα και να λέτε ότι ορθά, πολιτικά το ψηφίζετε. Είστε ασυνεπείς πολιτικά ως νεοφιλελεύθεροι. </w:t>
      </w:r>
    </w:p>
    <w:p w14:paraId="25CA9BFD" w14:textId="77777777" w:rsidR="00054EB1" w:rsidRDefault="00375CE6">
      <w:pPr>
        <w:spacing w:after="0" w:line="600" w:lineRule="auto"/>
        <w:ind w:firstLine="720"/>
        <w:jc w:val="both"/>
        <w:rPr>
          <w:rFonts w:eastAsia="Times New Roman"/>
          <w:szCs w:val="24"/>
        </w:rPr>
      </w:pPr>
      <w:r>
        <w:rPr>
          <w:rFonts w:eastAsia="Times New Roman"/>
          <w:szCs w:val="24"/>
        </w:rPr>
        <w:lastRenderedPageBreak/>
        <w:t xml:space="preserve">Θα ήθελα να θυμίσω στον κ. </w:t>
      </w:r>
      <w:proofErr w:type="spellStart"/>
      <w:r>
        <w:rPr>
          <w:rFonts w:eastAsia="Times New Roman"/>
          <w:szCs w:val="24"/>
        </w:rPr>
        <w:t>Δένδια</w:t>
      </w:r>
      <w:proofErr w:type="spellEnd"/>
      <w:r>
        <w:rPr>
          <w:rFonts w:eastAsia="Times New Roman"/>
          <w:szCs w:val="24"/>
        </w:rPr>
        <w:t xml:space="preserve"> ότι τον ν.4334/2015 και τον ν.4336</w:t>
      </w:r>
      <w:r>
        <w:rPr>
          <w:rFonts w:eastAsia="Times New Roman"/>
          <w:szCs w:val="24"/>
        </w:rPr>
        <w:t>/2015, που ψηφίστηκαν με μεγάλη πλειοψηφία και που προέβλεπαν την κατάργηση των μειωμένων συντελεστών ΦΠΑ στα νησιά ένα χρόνο πριν περίπου -</w:t>
      </w:r>
      <w:r>
        <w:rPr>
          <w:rFonts w:eastAsia="Times New Roman"/>
          <w:szCs w:val="24"/>
        </w:rPr>
        <w:t xml:space="preserve"> </w:t>
      </w:r>
      <w:r>
        <w:rPr>
          <w:rFonts w:eastAsia="Times New Roman"/>
          <w:szCs w:val="24"/>
        </w:rPr>
        <w:t>δηλαδή στις αρχές του 2016 θα έπρεπε να είχε καταργηθεί παντού</w:t>
      </w:r>
      <w:r>
        <w:rPr>
          <w:rFonts w:eastAsia="Times New Roman"/>
          <w:szCs w:val="24"/>
        </w:rPr>
        <w:t xml:space="preserve"> </w:t>
      </w:r>
      <w:r>
        <w:rPr>
          <w:rFonts w:eastAsia="Times New Roman"/>
          <w:szCs w:val="24"/>
        </w:rPr>
        <w:t xml:space="preserve">- τους είχε ψηφίσει. </w:t>
      </w:r>
    </w:p>
    <w:p w14:paraId="25CA9BFE" w14:textId="77777777" w:rsidR="00054EB1" w:rsidRDefault="00375CE6">
      <w:pPr>
        <w:spacing w:after="0" w:line="600" w:lineRule="auto"/>
        <w:ind w:firstLine="720"/>
        <w:jc w:val="both"/>
        <w:rPr>
          <w:rFonts w:eastAsia="Times New Roman"/>
          <w:szCs w:val="24"/>
        </w:rPr>
      </w:pPr>
      <w:r>
        <w:rPr>
          <w:rFonts w:eastAsia="Times New Roman"/>
          <w:szCs w:val="24"/>
        </w:rPr>
        <w:t>Είναι υπέρτατη υποκρισία να έρ</w:t>
      </w:r>
      <w:r>
        <w:rPr>
          <w:rFonts w:eastAsia="Times New Roman"/>
          <w:szCs w:val="24"/>
        </w:rPr>
        <w:t xml:space="preserve">χεται εδώ και να μας λέει ότι αποκλείουμε τη </w:t>
      </w:r>
      <w:proofErr w:type="spellStart"/>
      <w:r>
        <w:rPr>
          <w:rFonts w:eastAsia="Times New Roman"/>
          <w:szCs w:val="24"/>
        </w:rPr>
        <w:t>νησιωτικότητα</w:t>
      </w:r>
      <w:proofErr w:type="spellEnd"/>
      <w:r>
        <w:rPr>
          <w:rFonts w:eastAsia="Times New Roman"/>
          <w:szCs w:val="24"/>
        </w:rPr>
        <w:t xml:space="preserve"> και ότι θα έπρεπε να στηριχθούμε πάνω σε αυτήν. Προφανώς και έχουμε κατά νου τη </w:t>
      </w:r>
      <w:proofErr w:type="spellStart"/>
      <w:r>
        <w:rPr>
          <w:rFonts w:eastAsia="Times New Roman"/>
          <w:szCs w:val="24"/>
        </w:rPr>
        <w:t>νησιωτικότητα</w:t>
      </w:r>
      <w:proofErr w:type="spellEnd"/>
      <w:r>
        <w:rPr>
          <w:rFonts w:eastAsia="Times New Roman"/>
          <w:szCs w:val="24"/>
        </w:rPr>
        <w:t>. Προφανώς και είναι η πρώτη κυβέρνηση που προσπαθεί να οικοδομήσει και να εφαρμόσει νησιωτική πολιτική.</w:t>
      </w:r>
      <w:r>
        <w:rPr>
          <w:rFonts w:eastAsia="Times New Roman"/>
          <w:szCs w:val="24"/>
        </w:rPr>
        <w:t xml:space="preserve"> Με μισές, όμως, αναγνώσεις της αιτιολογικής έκθεσης και της τροπολογίας, αν μη τι άλλο μόνο για υποκρισία μπορώ να σας κατηγορήσω. </w:t>
      </w:r>
    </w:p>
    <w:p w14:paraId="25CA9BFF" w14:textId="77777777" w:rsidR="00054EB1" w:rsidRDefault="00375CE6">
      <w:pPr>
        <w:spacing w:after="0" w:line="600" w:lineRule="auto"/>
        <w:ind w:firstLine="720"/>
        <w:jc w:val="both"/>
        <w:rPr>
          <w:rFonts w:eastAsia="Times New Roman"/>
          <w:szCs w:val="24"/>
        </w:rPr>
      </w:pPr>
      <w:r>
        <w:rPr>
          <w:rFonts w:eastAsia="Times New Roman"/>
          <w:szCs w:val="24"/>
        </w:rPr>
        <w:t xml:space="preserve">Θα ήθελα να συμπληρώσω, σχετικά με τα παράδοξα που ακούμε εδώ. </w:t>
      </w:r>
    </w:p>
    <w:p w14:paraId="25CA9C00" w14:textId="77777777" w:rsidR="00054EB1" w:rsidRDefault="00375CE6">
      <w:pPr>
        <w:spacing w:after="0" w:line="600" w:lineRule="auto"/>
        <w:ind w:firstLine="720"/>
        <w:jc w:val="both"/>
        <w:rPr>
          <w:rFonts w:eastAsia="Times New Roman"/>
          <w:szCs w:val="24"/>
        </w:rPr>
      </w:pPr>
      <w:r>
        <w:rPr>
          <w:rFonts w:eastAsia="Times New Roman"/>
          <w:szCs w:val="24"/>
        </w:rPr>
        <w:lastRenderedPageBreak/>
        <w:t xml:space="preserve">Η κ. </w:t>
      </w:r>
      <w:proofErr w:type="spellStart"/>
      <w:r>
        <w:rPr>
          <w:rFonts w:eastAsia="Times New Roman"/>
          <w:szCs w:val="24"/>
        </w:rPr>
        <w:t>Βούλτεψη</w:t>
      </w:r>
      <w:proofErr w:type="spellEnd"/>
      <w:r>
        <w:rPr>
          <w:rFonts w:eastAsia="Times New Roman"/>
          <w:szCs w:val="24"/>
        </w:rPr>
        <w:t xml:space="preserve"> μας κατηγορεί για </w:t>
      </w:r>
      <w:proofErr w:type="spellStart"/>
      <w:r>
        <w:rPr>
          <w:rFonts w:eastAsia="Times New Roman"/>
          <w:szCs w:val="24"/>
        </w:rPr>
        <w:t>μερκελισμό</w:t>
      </w:r>
      <w:proofErr w:type="spellEnd"/>
      <w:r>
        <w:rPr>
          <w:rFonts w:eastAsia="Times New Roman"/>
          <w:szCs w:val="24"/>
        </w:rPr>
        <w:t xml:space="preserve">, ενώ ταυτόχρονα </w:t>
      </w:r>
      <w:r>
        <w:rPr>
          <w:rFonts w:eastAsia="Times New Roman"/>
          <w:szCs w:val="24"/>
        </w:rPr>
        <w:t xml:space="preserve">λέει ότι είμαστε λατινοαμερικανικού τύπου </w:t>
      </w:r>
      <w:proofErr w:type="spellStart"/>
      <w:r>
        <w:rPr>
          <w:rFonts w:eastAsia="Times New Roman"/>
          <w:szCs w:val="24"/>
        </w:rPr>
        <w:t>τσαβιστές</w:t>
      </w:r>
      <w:proofErr w:type="spellEnd"/>
      <w:r>
        <w:rPr>
          <w:rFonts w:eastAsia="Times New Roman"/>
          <w:szCs w:val="24"/>
        </w:rPr>
        <w:t>. Αποφασίστε, επιτέλους, εσείς τι είστε, τι πολιτική θέλετε να προτείνετε στην κοινωνία και αφήστε μας. Εμείς είμαστε συνεπείς απέναντι στους εταίρους μας και διεκδικούμε για πρώτη φορά και κατακτούμε αυτά</w:t>
      </w:r>
      <w:r>
        <w:rPr>
          <w:rFonts w:eastAsia="Times New Roman"/>
          <w:szCs w:val="24"/>
        </w:rPr>
        <w:t xml:space="preserve"> που δεν τολμήσατε να κάνετε. Να θυμίσω για τον μειωμένο ΦΠΑ, ότι κατακτήθηκε με αγώνες μαζικούς των νησιωτών, όλων των δημοκρατικών δυνάμεων, με κλειστά τα νησιά. Εσείς ευτελίζετε αυτή τη διαδικασία με το επιχείρημα ότι αποκλείουμε τη </w:t>
      </w:r>
      <w:proofErr w:type="spellStart"/>
      <w:r>
        <w:rPr>
          <w:rFonts w:eastAsia="Times New Roman"/>
          <w:szCs w:val="24"/>
        </w:rPr>
        <w:t>νησιωτικότητα</w:t>
      </w:r>
      <w:proofErr w:type="spellEnd"/>
      <w:r>
        <w:rPr>
          <w:rFonts w:eastAsia="Times New Roman"/>
          <w:szCs w:val="24"/>
        </w:rPr>
        <w:t>. Τον μ</w:t>
      </w:r>
      <w:r>
        <w:rPr>
          <w:rFonts w:eastAsia="Times New Roman"/>
          <w:szCs w:val="24"/>
        </w:rPr>
        <w:t xml:space="preserve">ειωμένο ΦΠΑ κατάφεραν να τον πάρουν οι νησιώτες τότε. Έρχεστε, όμως, εδώ ταυτόχρονα και μας λέτε για τα επιχειρήματα. </w:t>
      </w:r>
    </w:p>
    <w:p w14:paraId="25CA9C01"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t xml:space="preserve">Ξέρετε τι έχετε στήσει, κύριοι της </w:t>
      </w:r>
      <w:r>
        <w:rPr>
          <w:rFonts w:eastAsia="Times New Roman" w:cs="Times New Roman"/>
        </w:rPr>
        <w:t>Νέας Δημοκρατίας,</w:t>
      </w:r>
      <w:r>
        <w:rPr>
          <w:rFonts w:eastAsia="Times New Roman" w:cs="Times New Roman"/>
          <w:szCs w:val="24"/>
        </w:rPr>
        <w:t xml:space="preserve"> που δεν είστε από τα νησιά; Έχετε στήσει εδώ και ενάμιση χρόνο ένα υποτιθέμενο κίνημ</w:t>
      </w:r>
      <w:r>
        <w:rPr>
          <w:rFonts w:eastAsia="Times New Roman" w:cs="Times New Roman"/>
          <w:szCs w:val="24"/>
        </w:rPr>
        <w:t xml:space="preserve">α παραγόντων που ανήκουν ιδεολογικά σε σας ή είναι ακόμα και μέλη των κομμάτων σας, οι οποίοι μια με το ασφαλιστικό, μια με το προσφυγικό, </w:t>
      </w:r>
      <w:r>
        <w:rPr>
          <w:rFonts w:eastAsia="Times New Roman" w:cs="Times New Roman"/>
          <w:szCs w:val="24"/>
        </w:rPr>
        <w:lastRenderedPageBreak/>
        <w:t>μια τώρα με το μειωμένο ΦΠΑ, προσπαθούν να δημιουργήσουν καταστάσεις έντασης στη γραμμή της Νέας Δημοκρατίας -</w:t>
      </w:r>
      <w:r>
        <w:rPr>
          <w:rFonts w:eastAsia="Times New Roman" w:cs="Times New Roman"/>
          <w:szCs w:val="24"/>
        </w:rPr>
        <w:t xml:space="preserve"> </w:t>
      </w:r>
      <w:r>
        <w:rPr>
          <w:rFonts w:eastAsia="Times New Roman" w:cs="Times New Roman"/>
          <w:szCs w:val="24"/>
        </w:rPr>
        <w:t>και κά</w:t>
      </w:r>
      <w:r>
        <w:rPr>
          <w:rFonts w:eastAsia="Times New Roman" w:cs="Times New Roman"/>
          <w:szCs w:val="24"/>
        </w:rPr>
        <w:t>ποιων του ΠΑΣΟΚ προσφάτως</w:t>
      </w:r>
      <w:r>
        <w:rPr>
          <w:rFonts w:eastAsia="Times New Roman" w:cs="Times New Roman"/>
          <w:szCs w:val="24"/>
        </w:rPr>
        <w:t xml:space="preserve"> </w:t>
      </w:r>
      <w:r>
        <w:rPr>
          <w:rFonts w:eastAsia="Times New Roman" w:cs="Times New Roman"/>
          <w:szCs w:val="24"/>
        </w:rPr>
        <w:t xml:space="preserve">- στο αίτημα των εκλογών. </w:t>
      </w:r>
    </w:p>
    <w:p w14:paraId="25CA9C02"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t>Στέλνετε επιστολές που λένε στους Βουλευτές -</w:t>
      </w:r>
      <w:r>
        <w:rPr>
          <w:rFonts w:eastAsia="Times New Roman" w:cs="Times New Roman"/>
          <w:szCs w:val="24"/>
        </w:rPr>
        <w:t xml:space="preserve"> </w:t>
      </w:r>
      <w:r>
        <w:rPr>
          <w:rFonts w:eastAsia="Times New Roman" w:cs="Times New Roman"/>
          <w:szCs w:val="24"/>
        </w:rPr>
        <w:t>με μια τροπολογία που δεν είχε έρθει μέχρι τότε</w:t>
      </w:r>
      <w:r>
        <w:rPr>
          <w:rFonts w:eastAsia="Times New Roman" w:cs="Times New Roman"/>
          <w:szCs w:val="24"/>
        </w:rPr>
        <w:t xml:space="preserve"> </w:t>
      </w:r>
      <w:r>
        <w:rPr>
          <w:rFonts w:eastAsia="Times New Roman" w:cs="Times New Roman"/>
          <w:szCs w:val="24"/>
        </w:rPr>
        <w:t>- ότι τους κηρύσσουν ανεπιθύμητους στα νησιά, αν δεν την ψηφίσουν. Δυστυχώς, αυτές τις μέρες βρεθήκατε έκθετο</w:t>
      </w:r>
      <w:r>
        <w:rPr>
          <w:rFonts w:eastAsia="Times New Roman" w:cs="Times New Roman"/>
          <w:szCs w:val="24"/>
        </w:rPr>
        <w:t>ι και αναγκασμένοι να υπερψηφίσετε αυτή την τροπολογία, διότι οι Βουλευτές σας που έβαλαν τους παράγοντες των νησιών να μας εγκαλούν και να μας χαρακτηρίζουν ως ανεπιθύμητους, βρέθηκαν υποχρεωμένοι να υπακούσουν στην εντολή που έδωσαν και να ψηφίσουν την τ</w:t>
      </w:r>
      <w:r>
        <w:rPr>
          <w:rFonts w:eastAsia="Times New Roman" w:cs="Times New Roman"/>
          <w:szCs w:val="24"/>
        </w:rPr>
        <w:t xml:space="preserve">ροπολογία. </w:t>
      </w:r>
    </w:p>
    <w:p w14:paraId="25CA9C03"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t>Εμείς όλον αυτόν τον καιρό, σε συνεργασία με τους φορείς, μαζεύαμε στοιχεία. Δίναμε επιχειρήματα στην Κυβέρνηση με χαμηλούς τόνους, με συγκρατημένη αισιοδοξία, όπως λέγαμε όλον αυτόν τον καιρό, προκειμένου να στηρίξουμε αυτό το αίτημα, γιατί θέλουμε να δια</w:t>
      </w:r>
      <w:r>
        <w:rPr>
          <w:rFonts w:eastAsia="Times New Roman" w:cs="Times New Roman"/>
          <w:szCs w:val="24"/>
        </w:rPr>
        <w:t xml:space="preserve">τηρήσουμε το ΦΠΑ </w:t>
      </w:r>
      <w:r>
        <w:rPr>
          <w:rFonts w:eastAsia="Times New Roman" w:cs="Times New Roman"/>
          <w:szCs w:val="24"/>
        </w:rPr>
        <w:lastRenderedPageBreak/>
        <w:t xml:space="preserve">στα νησιά. Ειδικά τα νησιά του Ανατολικού Αιγαίου δεν μπορούν στην παρούσα φάση, με την απόλυτη έλλειψη πολιτικής έως τώρα, να αντισταθμίσουν τις δυσμένειες. </w:t>
      </w:r>
    </w:p>
    <w:p w14:paraId="25CA9C04"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t xml:space="preserve">Θα κάνω δυο σχόλια ακόμα, κύριε Πρόεδρε και θα κλείσω. </w:t>
      </w:r>
    </w:p>
    <w:p w14:paraId="25CA9C05"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t xml:space="preserve">Άκουσα τον κ. </w:t>
      </w:r>
      <w:proofErr w:type="spellStart"/>
      <w:r>
        <w:rPr>
          <w:rFonts w:eastAsia="Times New Roman" w:cs="Times New Roman"/>
          <w:szCs w:val="24"/>
        </w:rPr>
        <w:t>Κρεμαστινό</w:t>
      </w:r>
      <w:proofErr w:type="spellEnd"/>
      <w:r>
        <w:rPr>
          <w:rFonts w:eastAsia="Times New Roman" w:cs="Times New Roman"/>
          <w:szCs w:val="24"/>
        </w:rPr>
        <w:t xml:space="preserve"> να λέει ότι θέλει να είναι ανταγωνιστικός σε σχέση με τα απέναντι τουρκικά παράλια. Θα πρέπει να αντιληφθούμε ότι, με όλα αυτά που συμβαίνουν στη γείτονα χώρα, δεν πρέπει να κοιτάζουμε την ανταγωνιστικότητα, αλλά πώς σε μια κοινή γειτονιά θα αναπτυχθούμε </w:t>
      </w:r>
      <w:r>
        <w:rPr>
          <w:rFonts w:eastAsia="Times New Roman" w:cs="Times New Roman"/>
          <w:szCs w:val="24"/>
        </w:rPr>
        <w:t xml:space="preserve">ειρηνικά προς όφελος των λαών που ζουν στην ευρύτερη περιοχή. </w:t>
      </w:r>
    </w:p>
    <w:p w14:paraId="25CA9C06"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t xml:space="preserve">Επίσης, είναι οξύμωρο να ζητάς ισοδύναμα και ταυτόχρονα τη διατήρηση του ΦΠΑ. Ή ισοδύναμα θα ζητάτε και θα επιμείνετε σε μια πολιτική κατάργησης του ΦΠΑ, σύμφωνα με το </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xml:space="preserve"> τότε που </w:t>
      </w:r>
      <w:r>
        <w:rPr>
          <w:rFonts w:eastAsia="Times New Roman" w:cs="Times New Roman"/>
          <w:szCs w:val="24"/>
        </w:rPr>
        <w:t xml:space="preserve">ήσασταν κυβέρνηση ή θα ζητάτε τη διατήρηση. Διαλέξτε τι θα πάρετε. </w:t>
      </w:r>
    </w:p>
    <w:p w14:paraId="25CA9C07"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t>Ευχαριστώ πολύ.</w:t>
      </w:r>
    </w:p>
    <w:p w14:paraId="25CA9C08" w14:textId="77777777" w:rsidR="00054EB1" w:rsidRDefault="00375CE6">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25CA9C09" w14:textId="77777777" w:rsidR="00054EB1" w:rsidRDefault="00375CE6">
      <w:pPr>
        <w:spacing w:after="0" w:line="600" w:lineRule="auto"/>
        <w:ind w:firstLine="567"/>
        <w:jc w:val="both"/>
        <w:rPr>
          <w:rFonts w:eastAsia="Times New Roman" w:cs="Times New Roman"/>
          <w:szCs w:val="24"/>
        </w:rPr>
      </w:pPr>
      <w:r>
        <w:rPr>
          <w:rFonts w:eastAsia="Times New Roman"/>
          <w:b/>
          <w:bCs/>
        </w:rPr>
        <w:lastRenderedPageBreak/>
        <w:t>ΠΡΟΕΔΡΕΥΩΝ (Γεώργιος Βαρεμένος):</w:t>
      </w:r>
      <w:r>
        <w:rPr>
          <w:rFonts w:eastAsia="Times New Roman" w:cs="Times New Roman"/>
          <w:szCs w:val="24"/>
        </w:rPr>
        <w:t xml:space="preserve"> Και εμείς ευχαριστούμε. </w:t>
      </w:r>
    </w:p>
    <w:p w14:paraId="25CA9C0A"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Φορτσάκης</w:t>
      </w:r>
      <w:proofErr w:type="spellEnd"/>
      <w:r>
        <w:rPr>
          <w:rFonts w:eastAsia="Times New Roman" w:cs="Times New Roman"/>
          <w:szCs w:val="24"/>
        </w:rPr>
        <w:t xml:space="preserve"> έχει τον λόγο για πέντε λεπτά.</w:t>
      </w:r>
    </w:p>
    <w:p w14:paraId="25CA9C0B" w14:textId="77777777" w:rsidR="00054EB1" w:rsidRDefault="00375CE6">
      <w:pPr>
        <w:spacing w:after="0" w:line="600" w:lineRule="auto"/>
        <w:ind w:firstLine="567"/>
        <w:jc w:val="both"/>
        <w:rPr>
          <w:rFonts w:eastAsia="Times New Roman" w:cs="Times New Roman"/>
          <w:szCs w:val="24"/>
        </w:rPr>
      </w:pPr>
      <w:r>
        <w:rPr>
          <w:rFonts w:eastAsia="Times New Roman" w:cs="Times New Roman"/>
          <w:b/>
          <w:szCs w:val="24"/>
        </w:rPr>
        <w:t>ΘΕΟΔΩΡΟΣ ΦΟΡΤΣΑΚΗΣ:</w:t>
      </w:r>
      <w:r>
        <w:rPr>
          <w:rFonts w:eastAsia="Times New Roman" w:cs="Times New Roman"/>
          <w:szCs w:val="24"/>
        </w:rPr>
        <w:t xml:space="preserve"> Ευχαριστώ, κύριε Πρόεδρε.</w:t>
      </w:r>
    </w:p>
    <w:p w14:paraId="25CA9C0C"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t xml:space="preserve">Στα πέντε λεπτά θα εστιάσω πολύ γρήγορα στα εξής: </w:t>
      </w:r>
    </w:p>
    <w:p w14:paraId="25CA9C0D"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t>Πρώτα απ’ όλα θα επαναλάβω το παράπονο ότι έχουμε ένα νομοσχέδιο «σκούπα» που περιέχει τα πάντα, τον Πτωχευτικό Κώδικα, τη Διοικητική Δικαιοσύνη, τα αδήλωτα εισοδήματα, τροπολογί</w:t>
      </w:r>
      <w:r>
        <w:rPr>
          <w:rFonts w:eastAsia="Times New Roman" w:cs="Times New Roman"/>
          <w:szCs w:val="24"/>
        </w:rPr>
        <w:t>ες «βροχή». Η όλη σύλληψη και η όλη ρύθμιση είναι, δυστυχώς, πάρα</w:t>
      </w:r>
      <w:r>
        <w:rPr>
          <w:rFonts w:eastAsia="Times New Roman" w:cs="Times New Roman"/>
          <w:b/>
          <w:szCs w:val="24"/>
        </w:rPr>
        <w:t xml:space="preserve"> </w:t>
      </w:r>
      <w:r>
        <w:rPr>
          <w:rFonts w:eastAsia="Times New Roman" w:cs="Times New Roman"/>
          <w:szCs w:val="24"/>
        </w:rPr>
        <w:t xml:space="preserve">πολύ πρόχειρη και έρχεται πολύ αργά. </w:t>
      </w:r>
    </w:p>
    <w:p w14:paraId="25CA9C0E"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t xml:space="preserve">Θα αναφερθώ σε τρία σημεία: </w:t>
      </w:r>
    </w:p>
    <w:p w14:paraId="25CA9C0F"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t>Σημείο πρώτο, εθελοντική αποκάλυψη εισοδημάτων. Εδώ θα ήθελα κατ’ αρχ</w:t>
      </w:r>
      <w:r>
        <w:rPr>
          <w:rFonts w:eastAsia="Times New Roman" w:cs="Times New Roman"/>
          <w:szCs w:val="24"/>
        </w:rPr>
        <w:t>άς</w:t>
      </w:r>
      <w:r>
        <w:rPr>
          <w:rFonts w:eastAsia="Times New Roman" w:cs="Times New Roman"/>
          <w:szCs w:val="24"/>
        </w:rPr>
        <w:t xml:space="preserve"> να τονίσω ότι γίνεται η δήλωση των εισοδημάτων που </w:t>
      </w:r>
      <w:r>
        <w:rPr>
          <w:rFonts w:eastAsia="Times New Roman" w:cs="Times New Roman"/>
          <w:szCs w:val="24"/>
        </w:rPr>
        <w:t xml:space="preserve">δεν έχουν δηλωθεί στο παρελθόν, χωρίς να υπάρχει κανένα παραστατικό. Δεν </w:t>
      </w:r>
      <w:r>
        <w:rPr>
          <w:rFonts w:eastAsia="Times New Roman" w:cs="Times New Roman"/>
          <w:szCs w:val="24"/>
        </w:rPr>
        <w:lastRenderedPageBreak/>
        <w:t>ξέρουμε, δηλαδή, ποιο είναι το πραγματικό εισόδημα, ποιο είναι το μη δηλωθέν εισόδημα στο παρελθόν. Καλύπτεται</w:t>
      </w:r>
      <w:r>
        <w:rPr>
          <w:rFonts w:eastAsia="Times New Roman" w:cs="Times New Roman"/>
          <w:szCs w:val="24"/>
        </w:rPr>
        <w:t>;</w:t>
      </w:r>
      <w:r>
        <w:rPr>
          <w:rFonts w:eastAsia="Times New Roman" w:cs="Times New Roman"/>
          <w:szCs w:val="24"/>
        </w:rPr>
        <w:t xml:space="preserve"> Θα μπορούσε, τουλάχιστον, να υπάρχει κάποια περισσότερη απαίτηση. Εγώ θ</w:t>
      </w:r>
      <w:r>
        <w:rPr>
          <w:rFonts w:eastAsia="Times New Roman" w:cs="Times New Roman"/>
          <w:szCs w:val="24"/>
        </w:rPr>
        <w:t xml:space="preserve">α ήθελα στο σημείο αυτό να τονίσω ότι ως </w:t>
      </w:r>
      <w:proofErr w:type="spellStart"/>
      <w:r>
        <w:rPr>
          <w:rFonts w:eastAsia="Times New Roman" w:cs="Times New Roman"/>
          <w:szCs w:val="24"/>
        </w:rPr>
        <w:t>φορολόγος</w:t>
      </w:r>
      <w:proofErr w:type="spellEnd"/>
      <w:r>
        <w:rPr>
          <w:rFonts w:eastAsia="Times New Roman" w:cs="Times New Roman"/>
          <w:szCs w:val="24"/>
        </w:rPr>
        <w:t xml:space="preserve">, είμαι εντελώς αρνητικός στις ρυθμίσεις που καλύπτουν φοροφυγάδες. </w:t>
      </w:r>
    </w:p>
    <w:p w14:paraId="25CA9C10"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t>Η ρύθμιση αυτή, όπως και οι επανειλημμένες περαιώσεις που έχουν γίνει στο παρελθόν, είναι αρνητική, διότι φέρνει μεν στο κράτος χρήματα γ</w:t>
      </w:r>
      <w:r>
        <w:rPr>
          <w:rFonts w:eastAsia="Times New Roman" w:cs="Times New Roman"/>
          <w:szCs w:val="24"/>
        </w:rPr>
        <w:t>ια μια δεδομένη στιγμή, όμως εθίζει τους πολίτες στο να μην πληρώνουν και να σκέπτονται ότι θα έρθει κάποια ώρα μια ρύθμιση</w:t>
      </w:r>
      <w:r>
        <w:rPr>
          <w:rFonts w:eastAsia="Times New Roman" w:cs="Times New Roman"/>
          <w:szCs w:val="24"/>
        </w:rPr>
        <w:t>,</w:t>
      </w:r>
      <w:r>
        <w:rPr>
          <w:rFonts w:eastAsia="Times New Roman" w:cs="Times New Roman"/>
          <w:szCs w:val="24"/>
        </w:rPr>
        <w:t xml:space="preserve"> η οποία -όπως κι αυτή εδώ- καθιστά πιο συμφέρον να μην πληρώνει κάποιος τους φόρους, παρά να τους πληρώνει. </w:t>
      </w:r>
    </w:p>
    <w:p w14:paraId="25CA9C11"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t>Είναι πραγματικά κρίμα</w:t>
      </w:r>
      <w:r>
        <w:rPr>
          <w:rFonts w:eastAsia="Times New Roman" w:cs="Times New Roman"/>
          <w:szCs w:val="24"/>
        </w:rPr>
        <w:t xml:space="preserve"> που το κράτος συμπεριφέρεται κατά τόσο ποταπό τρόπο για να γεμίσει τα ταμεία του και δεν σκέπτεται καθόλου ότι θα πρέπει να έχει έναν κώδικα ηθικής</w:t>
      </w:r>
      <w:r>
        <w:rPr>
          <w:rFonts w:eastAsia="Times New Roman" w:cs="Times New Roman"/>
          <w:szCs w:val="24"/>
        </w:rPr>
        <w:t>,</w:t>
      </w:r>
      <w:r>
        <w:rPr>
          <w:rFonts w:eastAsia="Times New Roman" w:cs="Times New Roman"/>
          <w:szCs w:val="24"/>
        </w:rPr>
        <w:t xml:space="preserve"> ακόμα και στην είσπραξη φορολογικών εσόδων. </w:t>
      </w:r>
    </w:p>
    <w:p w14:paraId="25CA9C12"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lastRenderedPageBreak/>
        <w:t>Πάντως κι αν ακόμα κάποιος μπει στη λογική της Κυβέρνησης, ότ</w:t>
      </w:r>
      <w:r>
        <w:rPr>
          <w:rFonts w:eastAsia="Times New Roman" w:cs="Times New Roman"/>
          <w:szCs w:val="24"/>
        </w:rPr>
        <w:t xml:space="preserve">ι θα πρέπει με κάθε τρόπο να μαζέψουμε χρήματα, ο τρόπος </w:t>
      </w:r>
      <w:r>
        <w:rPr>
          <w:rFonts w:eastAsia="Times New Roman" w:cs="Times New Roman"/>
          <w:szCs w:val="24"/>
        </w:rPr>
        <w:t xml:space="preserve">με τον οποίο </w:t>
      </w:r>
      <w:r>
        <w:rPr>
          <w:rFonts w:eastAsia="Times New Roman" w:cs="Times New Roman"/>
          <w:szCs w:val="24"/>
        </w:rPr>
        <w:t xml:space="preserve">έχει στηθεί ο μηχανισμός δεν είναι </w:t>
      </w:r>
      <w:r>
        <w:rPr>
          <w:rFonts w:eastAsia="Times New Roman" w:cs="Times New Roman"/>
          <w:szCs w:val="24"/>
        </w:rPr>
        <w:t xml:space="preserve">ελκυστικός </w:t>
      </w:r>
      <w:r>
        <w:rPr>
          <w:rFonts w:eastAsia="Times New Roman" w:cs="Times New Roman"/>
          <w:szCs w:val="24"/>
        </w:rPr>
        <w:t xml:space="preserve">γι’ αυτούς που </w:t>
      </w:r>
      <w:proofErr w:type="spellStart"/>
      <w:r>
        <w:rPr>
          <w:rFonts w:eastAsia="Times New Roman" w:cs="Times New Roman"/>
          <w:szCs w:val="24"/>
        </w:rPr>
        <w:t>φοροφεύγουν</w:t>
      </w:r>
      <w:proofErr w:type="spellEnd"/>
      <w:r>
        <w:rPr>
          <w:rFonts w:eastAsia="Times New Roman" w:cs="Times New Roman"/>
          <w:szCs w:val="24"/>
        </w:rPr>
        <w:t xml:space="preserve"> και δεν έχουν πληρώσει αυτά που όφειλαν να έχουν πληρώσει εδώ και καιρό, διότι αμφιβάλλω αν θα έρθει κανείς να πλ</w:t>
      </w:r>
      <w:r>
        <w:rPr>
          <w:rFonts w:eastAsia="Times New Roman" w:cs="Times New Roman"/>
          <w:szCs w:val="24"/>
        </w:rPr>
        <w:t xml:space="preserve">ηρώσει, ξέροντας ότι μπορεί να φτάσει μέχρι και 60% αυτό που θα δώσει στο κράτος. </w:t>
      </w:r>
    </w:p>
    <w:p w14:paraId="25CA9C13"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t xml:space="preserve">Αν κάποιος, λοιπόν, μπει σ’ αυτή τη λογική, την οποία θεωρώ απαράδεκτη, τουλάχιστον ας τη στήσει σωστά. </w:t>
      </w:r>
    </w:p>
    <w:p w14:paraId="25CA9C14"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t>Επίσης</w:t>
      </w:r>
      <w:r>
        <w:rPr>
          <w:rFonts w:eastAsia="Times New Roman" w:cs="Times New Roman"/>
          <w:szCs w:val="24"/>
        </w:rPr>
        <w:t>, η διαφοροποίηση μεταξύ 8% και 10% είναι εντελώς αδικαιολόγητ</w:t>
      </w:r>
      <w:r>
        <w:rPr>
          <w:rFonts w:eastAsia="Times New Roman" w:cs="Times New Roman"/>
          <w:szCs w:val="24"/>
        </w:rPr>
        <w:t>η, γιατί δεν βλέπω τι θα κερδίσει το κράτος -ούτε αν το έχει υπολογίσει ότι θα κερδίσει κάτι- αν δηλώσει κανείς πριν</w:t>
      </w:r>
      <w:r>
        <w:rPr>
          <w:rFonts w:eastAsia="Times New Roman" w:cs="Times New Roman"/>
          <w:szCs w:val="24"/>
        </w:rPr>
        <w:t xml:space="preserve"> από </w:t>
      </w:r>
      <w:r>
        <w:rPr>
          <w:rFonts w:eastAsia="Times New Roman" w:cs="Times New Roman"/>
          <w:szCs w:val="24"/>
        </w:rPr>
        <w:t>τις 31 Μαΐου ή όχι τα εισοδήματα αυτά</w:t>
      </w:r>
      <w:r>
        <w:rPr>
          <w:rFonts w:eastAsia="Times New Roman" w:cs="Times New Roman"/>
          <w:szCs w:val="24"/>
        </w:rPr>
        <w:t>,</w:t>
      </w:r>
      <w:r>
        <w:rPr>
          <w:rFonts w:eastAsia="Times New Roman" w:cs="Times New Roman"/>
          <w:szCs w:val="24"/>
        </w:rPr>
        <w:t xml:space="preserve"> τα οποία δεν έχει δηλώσει. Δεν είναι αυτοσκοπός οι ρυθμίσεις ούτε πρέπει να έχουν </w:t>
      </w:r>
      <w:proofErr w:type="spellStart"/>
      <w:r>
        <w:rPr>
          <w:rFonts w:eastAsia="Times New Roman" w:cs="Times New Roman"/>
          <w:szCs w:val="24"/>
        </w:rPr>
        <w:t>τιμωρητικό</w:t>
      </w:r>
      <w:proofErr w:type="spellEnd"/>
      <w:r>
        <w:rPr>
          <w:rFonts w:eastAsia="Times New Roman" w:cs="Times New Roman"/>
          <w:szCs w:val="24"/>
        </w:rPr>
        <w:t xml:space="preserve"> χαρ</w:t>
      </w:r>
      <w:r>
        <w:rPr>
          <w:rFonts w:eastAsia="Times New Roman" w:cs="Times New Roman"/>
          <w:szCs w:val="24"/>
        </w:rPr>
        <w:t>ακτήρα χωρίς λόγο.</w:t>
      </w:r>
    </w:p>
    <w:p w14:paraId="25CA9C15"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Σημείο δεύτερο, το πλαστικό χρήμα. Η Ελλάδα είναι ουραγός στις ηλεκτρονικές συναλλαγές, πίσω από κάθε άλλη ευρωπαϊκή χώρα. Είδαμε </w:t>
      </w:r>
      <w:r>
        <w:rPr>
          <w:rFonts w:eastAsia="Times New Roman" w:cs="Times New Roman"/>
          <w:szCs w:val="24"/>
        </w:rPr>
        <w:lastRenderedPageBreak/>
        <w:t>τελευταία -το διαβάσαμε στις εφημερίδες- ότι η αύξηση περισσότερο από 1% στη χρήση του πλαστικού χρήματος ε</w:t>
      </w:r>
      <w:r>
        <w:rPr>
          <w:rFonts w:eastAsia="Times New Roman" w:cs="Times New Roman"/>
          <w:szCs w:val="24"/>
        </w:rPr>
        <w:t xml:space="preserve">πέφερε αύξηση τουλάχιστον κατά 1% στην είσπραξη του σχετικού ΦΠΑ. Αυτό δείχνει ποιος είναι δρόμος που πρέπει να ακολουθήσουμε. </w:t>
      </w:r>
    </w:p>
    <w:p w14:paraId="25CA9C16"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Η Νέα Δημοκρατία είχε παρουσιάσει στο παρελθόν μια ολοκληρωμένη πρόταση για το πλαστικό χρήμα. Δυστυχώς, δεν βλέπουμε να υπάρχει</w:t>
      </w:r>
      <w:r>
        <w:rPr>
          <w:rFonts w:eastAsia="Times New Roman" w:cs="Times New Roman"/>
          <w:szCs w:val="24"/>
        </w:rPr>
        <w:t xml:space="preserve"> μια ολοκληρωμένη μεταρρύθμιση σήμερα, παρά μόνο αποσπασματικές ρυθμίσεις. Δεν δίδονται πραγματικά, ουσιαστικά κίνητρα. Ως κίνητρο δίδεται μόνο το αντικίνητρο της ποινής</w:t>
      </w:r>
      <w:r>
        <w:rPr>
          <w:rFonts w:eastAsia="Times New Roman" w:cs="Times New Roman"/>
          <w:szCs w:val="24"/>
        </w:rPr>
        <w:t>,</w:t>
      </w:r>
      <w:r>
        <w:rPr>
          <w:rFonts w:eastAsia="Times New Roman" w:cs="Times New Roman"/>
          <w:szCs w:val="24"/>
        </w:rPr>
        <w:t xml:space="preserve"> σε περίπτωση μη συμμόρφωσης. Το ουσιαστικό κίνητρο θα ήταν η επιστροφή φόρου στον κατ</w:t>
      </w:r>
      <w:r>
        <w:rPr>
          <w:rFonts w:eastAsia="Times New Roman" w:cs="Times New Roman"/>
          <w:szCs w:val="24"/>
        </w:rPr>
        <w:t>αναλωτή.</w:t>
      </w:r>
    </w:p>
    <w:p w14:paraId="25CA9C17"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Εδώ επισημαίνω το πρόβλημα των προμηθειών των τραπεζών, οι οποίες πρέπει να ρυθμιστούν οπωσδήποτε, διότι διαφορετικά δεν μπορεί </w:t>
      </w:r>
      <w:r>
        <w:rPr>
          <w:rFonts w:eastAsia="Times New Roman" w:cs="Times New Roman"/>
          <w:szCs w:val="24"/>
        </w:rPr>
        <w:t xml:space="preserve">η χρήση </w:t>
      </w:r>
      <w:r>
        <w:rPr>
          <w:rFonts w:eastAsia="Times New Roman" w:cs="Times New Roman"/>
          <w:szCs w:val="24"/>
        </w:rPr>
        <w:t>το</w:t>
      </w:r>
      <w:r>
        <w:rPr>
          <w:rFonts w:eastAsia="Times New Roman" w:cs="Times New Roman"/>
          <w:szCs w:val="24"/>
        </w:rPr>
        <w:t>υ</w:t>
      </w:r>
      <w:r>
        <w:rPr>
          <w:rFonts w:eastAsia="Times New Roman" w:cs="Times New Roman"/>
          <w:szCs w:val="24"/>
        </w:rPr>
        <w:t xml:space="preserve"> πλαστικ</w:t>
      </w:r>
      <w:r>
        <w:rPr>
          <w:rFonts w:eastAsia="Times New Roman" w:cs="Times New Roman"/>
          <w:szCs w:val="24"/>
        </w:rPr>
        <w:t>ού</w:t>
      </w:r>
      <w:r>
        <w:rPr>
          <w:rFonts w:eastAsia="Times New Roman" w:cs="Times New Roman"/>
          <w:szCs w:val="24"/>
        </w:rPr>
        <w:t xml:space="preserve"> χρήμα</w:t>
      </w:r>
      <w:r>
        <w:rPr>
          <w:rFonts w:eastAsia="Times New Roman" w:cs="Times New Roman"/>
          <w:szCs w:val="24"/>
        </w:rPr>
        <w:t>τος</w:t>
      </w:r>
      <w:r>
        <w:rPr>
          <w:rFonts w:eastAsia="Times New Roman" w:cs="Times New Roman"/>
          <w:szCs w:val="24"/>
        </w:rPr>
        <w:t xml:space="preserve"> να εξαπλωθεί. Επισημαίνω την ανάγκη να καθιερωθεί η υποχρεωτική ηλεκτρονική τιμολόγηση μ</w:t>
      </w:r>
      <w:r>
        <w:rPr>
          <w:rFonts w:eastAsia="Times New Roman" w:cs="Times New Roman"/>
          <w:szCs w:val="24"/>
        </w:rPr>
        <w:t>εταξύ των επιχει</w:t>
      </w:r>
      <w:r>
        <w:rPr>
          <w:rFonts w:eastAsia="Times New Roman" w:cs="Times New Roman"/>
          <w:szCs w:val="24"/>
        </w:rPr>
        <w:lastRenderedPageBreak/>
        <w:t xml:space="preserve">ρήσεων, αλλά και με τους προμηθευτές του δημοσίου και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με παράλληλη μεταβίβαση των στοιχείων στη Γενική Γραμματεία</w:t>
      </w:r>
      <w:r>
        <w:rPr>
          <w:rFonts w:eastAsia="Times New Roman" w:cs="Times New Roman"/>
          <w:szCs w:val="24"/>
        </w:rPr>
        <w:t>,</w:t>
      </w:r>
      <w:r>
        <w:rPr>
          <w:rFonts w:eastAsia="Times New Roman" w:cs="Times New Roman"/>
          <w:szCs w:val="24"/>
        </w:rPr>
        <w:t xml:space="preserve"> για να μπορεί να παρακολουθεί αυτά που συμβαίνουν. </w:t>
      </w:r>
    </w:p>
    <w:p w14:paraId="25CA9C18"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Υπογραμμίζω ότι είναι ανάγκη να δοθεί λύση στο</w:t>
      </w:r>
      <w:r>
        <w:rPr>
          <w:rFonts w:eastAsia="Times New Roman" w:cs="Times New Roman"/>
          <w:szCs w:val="24"/>
        </w:rPr>
        <w:t xml:space="preserve"> πρόβλημα των αποκλεισμένων από το τραπεζικό σύστημα. Επισημαίνω ότι η προθεσμία για την εγκατάσταση ηλεκτρονικών τερματικών δεν θα έπρεπε να ανατεθεί σε υπουργική απόφαση, αλλά να ρυθμιστεί από το νομοσχέδιο.</w:t>
      </w:r>
    </w:p>
    <w:p w14:paraId="25CA9C19"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Επισημαίνω, επίσης, με ιδιαίτερη έμφαση, ότι δ</w:t>
      </w:r>
      <w:r>
        <w:rPr>
          <w:rFonts w:eastAsia="Times New Roman" w:cs="Times New Roman"/>
          <w:szCs w:val="24"/>
        </w:rPr>
        <w:t>εν λαμβάνεται καμ</w:t>
      </w:r>
      <w:r>
        <w:rPr>
          <w:rFonts w:eastAsia="Times New Roman" w:cs="Times New Roman"/>
          <w:szCs w:val="24"/>
        </w:rPr>
        <w:t>μ</w:t>
      </w:r>
      <w:r>
        <w:rPr>
          <w:rFonts w:eastAsia="Times New Roman" w:cs="Times New Roman"/>
          <w:szCs w:val="24"/>
        </w:rPr>
        <w:t xml:space="preserve">ιά μέριμνα για υπερήλικες και άτομα με ειδικές ανάγκες </w:t>
      </w:r>
      <w:r>
        <w:rPr>
          <w:rFonts w:eastAsia="Times New Roman" w:cs="Times New Roman"/>
          <w:szCs w:val="24"/>
        </w:rPr>
        <w:t>κ</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φυσικά, δεν λαμβάνεται κα</w:t>
      </w:r>
      <w:r>
        <w:rPr>
          <w:rFonts w:eastAsia="Times New Roman" w:cs="Times New Roman"/>
          <w:szCs w:val="24"/>
        </w:rPr>
        <w:t>μ</w:t>
      </w:r>
      <w:r>
        <w:rPr>
          <w:rFonts w:eastAsia="Times New Roman" w:cs="Times New Roman"/>
          <w:szCs w:val="24"/>
        </w:rPr>
        <w:t>μιά μέριμνα γι’ αυτούς οι οποίοι δεν μπορούν να φθάσουν στα τερματικά, γι’ αυτούς που είναι ανάπηροι, σε καροτσάκια</w:t>
      </w:r>
      <w:r>
        <w:rPr>
          <w:rFonts w:eastAsia="Times New Roman" w:cs="Times New Roman"/>
          <w:szCs w:val="24"/>
        </w:rPr>
        <w:t>,</w:t>
      </w:r>
      <w:r>
        <w:rPr>
          <w:rFonts w:eastAsia="Times New Roman" w:cs="Times New Roman"/>
          <w:szCs w:val="24"/>
        </w:rPr>
        <w:t xml:space="preserve"> και δεν έχουν τη δυνατότητα να φθάσουν ούτε στα τερματικά ούτε στα γκισέ των τραπεζών.</w:t>
      </w:r>
    </w:p>
    <w:p w14:paraId="25CA9C1A"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Επίσης, αν δεν υπάρξει ακατάσχετος λογαριασμός τραπέζης, δεν μπορεί να βρεθεί λύση στο πρόβλημα του ενός εκατομμυρίου εξακοσίων </w:t>
      </w:r>
      <w:r>
        <w:rPr>
          <w:rFonts w:eastAsia="Times New Roman" w:cs="Times New Roman"/>
          <w:szCs w:val="24"/>
        </w:rPr>
        <w:lastRenderedPageBreak/>
        <w:t>χιλιάδων οφειλετών για τους οποίους έχου</w:t>
      </w:r>
      <w:r>
        <w:rPr>
          <w:rFonts w:eastAsia="Times New Roman" w:cs="Times New Roman"/>
          <w:szCs w:val="24"/>
        </w:rPr>
        <w:t>ν ληφθεί μέτρα. Ο αριθμός των οφειλετών είναι τεσσερ</w:t>
      </w:r>
      <w:r>
        <w:rPr>
          <w:rFonts w:eastAsia="Times New Roman" w:cs="Times New Roman"/>
          <w:szCs w:val="24"/>
        </w:rPr>
        <w:t>άμ</w:t>
      </w:r>
      <w:r>
        <w:rPr>
          <w:rFonts w:eastAsia="Times New Roman" w:cs="Times New Roman"/>
          <w:szCs w:val="24"/>
        </w:rPr>
        <w:t xml:space="preserve">ισι εκατομμύρια. </w:t>
      </w:r>
    </w:p>
    <w:p w14:paraId="25CA9C1B" w14:textId="77777777" w:rsidR="00054EB1" w:rsidRDefault="00375CE6">
      <w:pPr>
        <w:tabs>
          <w:tab w:val="left" w:pos="1800"/>
        </w:tabs>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25CA9C1C" w14:textId="77777777" w:rsidR="00054EB1" w:rsidRDefault="00375CE6">
      <w:pPr>
        <w:tabs>
          <w:tab w:val="left" w:pos="1800"/>
        </w:tabs>
        <w:spacing w:after="0" w:line="600" w:lineRule="auto"/>
        <w:ind w:firstLine="720"/>
        <w:jc w:val="both"/>
        <w:rPr>
          <w:rFonts w:eastAsia="Times New Roman" w:cs="Times New Roman"/>
          <w:szCs w:val="24"/>
        </w:rPr>
      </w:pPr>
      <w:r>
        <w:rPr>
          <w:rFonts w:eastAsia="Times New Roman" w:cs="Times New Roman"/>
          <w:szCs w:val="24"/>
        </w:rPr>
        <w:t xml:space="preserve">Ακόμη θα έπρεπε να σκεφτούμε ότι το νομοσχέδιο θα έπρεπε να έχει ρυθμίσει πολλά άλλα ζητήματα </w:t>
      </w:r>
      <w:r>
        <w:rPr>
          <w:rFonts w:eastAsia="Times New Roman" w:cs="Times New Roman"/>
          <w:szCs w:val="24"/>
        </w:rPr>
        <w:t>σχετικά με το πλαστικό χρήμα και θα έπρεπε να έχει μια φιλοσοφία, αν θέλετε, πολύ ευρύτερη, η οποία να θεωρεί το πλαστικό χρήμα όχι μόνο ως ένα μέσο τόνωσης των δημοσίων εσόδων, όχι μόνο ως ένα μέσο καταπολέμησης της φοροδιαφυγής, αλλά και ως αναπτυξιακό ε</w:t>
      </w:r>
      <w:r>
        <w:rPr>
          <w:rFonts w:eastAsia="Times New Roman" w:cs="Times New Roman"/>
          <w:szCs w:val="24"/>
        </w:rPr>
        <w:t>ργαλείο.</w:t>
      </w:r>
    </w:p>
    <w:p w14:paraId="25CA9C1D" w14:textId="77777777" w:rsidR="00054EB1" w:rsidRDefault="00375CE6">
      <w:pPr>
        <w:tabs>
          <w:tab w:val="left" w:pos="1800"/>
        </w:tabs>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ημείο τρίτο, για λιγότερο από τριάντα δευτερόλεπτα, είναι το δημόσιο λογιστικό. Ο έλεγχος των δαπανών, αλλά και η έκδοση χρηματικών ενταλμάτων, θα γίνεται πλέον μόνο από τις οικονομικές υπηρεσίες των Υπουργείων. Καταργούνται οι </w:t>
      </w:r>
      <w:r>
        <w:rPr>
          <w:rFonts w:eastAsia="Times New Roman" w:cs="Times New Roman"/>
          <w:szCs w:val="24"/>
        </w:rPr>
        <w:t>Υ</w:t>
      </w:r>
      <w:r>
        <w:rPr>
          <w:rFonts w:eastAsia="Times New Roman" w:cs="Times New Roman"/>
          <w:szCs w:val="24"/>
        </w:rPr>
        <w:t xml:space="preserve">πηρεσίες </w:t>
      </w:r>
      <w:r>
        <w:rPr>
          <w:rFonts w:eastAsia="Times New Roman" w:cs="Times New Roman"/>
          <w:szCs w:val="24"/>
        </w:rPr>
        <w:t>Δ</w:t>
      </w:r>
      <w:r>
        <w:rPr>
          <w:rFonts w:eastAsia="Times New Roman" w:cs="Times New Roman"/>
          <w:szCs w:val="24"/>
        </w:rPr>
        <w:t>ημοσιον</w:t>
      </w:r>
      <w:r>
        <w:rPr>
          <w:rFonts w:eastAsia="Times New Roman" w:cs="Times New Roman"/>
          <w:szCs w:val="24"/>
        </w:rPr>
        <w:t xml:space="preserve">ομικού </w:t>
      </w:r>
      <w:r>
        <w:rPr>
          <w:rFonts w:eastAsia="Times New Roman" w:cs="Times New Roman"/>
          <w:szCs w:val="24"/>
        </w:rPr>
        <w:t>Ε</w:t>
      </w:r>
      <w:r>
        <w:rPr>
          <w:rFonts w:eastAsia="Times New Roman" w:cs="Times New Roman"/>
          <w:szCs w:val="24"/>
        </w:rPr>
        <w:t xml:space="preserve">λέγχου. Αυτό αποτελεί μια συνέχεια αυτού που είχε ήδη ξεκινήσει το 2014 με τον ν.4270. </w:t>
      </w:r>
    </w:p>
    <w:p w14:paraId="25CA9C1E" w14:textId="77777777" w:rsidR="00054EB1" w:rsidRDefault="00375CE6">
      <w:pPr>
        <w:tabs>
          <w:tab w:val="left" w:pos="1800"/>
        </w:tabs>
        <w:spacing w:after="0" w:line="600" w:lineRule="auto"/>
        <w:ind w:firstLine="720"/>
        <w:jc w:val="both"/>
        <w:rPr>
          <w:rFonts w:eastAsia="Times New Roman" w:cs="Times New Roman"/>
          <w:szCs w:val="24"/>
        </w:rPr>
      </w:pPr>
      <w:r>
        <w:rPr>
          <w:rFonts w:eastAsia="Times New Roman" w:cs="Times New Roman"/>
          <w:szCs w:val="24"/>
        </w:rPr>
        <w:lastRenderedPageBreak/>
        <w:t>Τα άρθρα 79 και 82, παράγραφος 3 είναι προβληματικά, διότι προκύπτει ότι τα εντάλματα που δεν εξοφλούνται μέσω της Ενιαίας Αρχής Πληρωμών θα αποστέλλονται στο Ε</w:t>
      </w:r>
      <w:r>
        <w:rPr>
          <w:rFonts w:eastAsia="Times New Roman" w:cs="Times New Roman"/>
          <w:szCs w:val="24"/>
        </w:rPr>
        <w:t xml:space="preserve">λεγκτικό Συνέδριο μόνο για κατασταλτικό έλεγχο και όχι και για προληπτικό. </w:t>
      </w:r>
      <w:r>
        <w:rPr>
          <w:rFonts w:eastAsia="Times New Roman" w:cs="Times New Roman"/>
          <w:szCs w:val="24"/>
        </w:rPr>
        <w:t>Α</w:t>
      </w:r>
      <w:r>
        <w:rPr>
          <w:rFonts w:eastAsia="Times New Roman" w:cs="Times New Roman"/>
          <w:szCs w:val="24"/>
        </w:rPr>
        <w:t>υτό είναι κρίμα.</w:t>
      </w:r>
    </w:p>
    <w:p w14:paraId="25CA9C1F" w14:textId="77777777" w:rsidR="00054EB1" w:rsidRDefault="00375CE6">
      <w:pPr>
        <w:tabs>
          <w:tab w:val="left" w:pos="1800"/>
        </w:tabs>
        <w:spacing w:after="0" w:line="600" w:lineRule="auto"/>
        <w:ind w:firstLine="720"/>
        <w:jc w:val="both"/>
        <w:rPr>
          <w:rFonts w:eastAsia="Times New Roman"/>
          <w:bCs/>
        </w:rPr>
      </w:pPr>
      <w:r>
        <w:rPr>
          <w:rFonts w:eastAsia="Times New Roman"/>
          <w:b/>
        </w:rPr>
        <w:t>ΠΡΟΕΔΡΕΥΩΝ</w:t>
      </w:r>
      <w:r>
        <w:rPr>
          <w:rFonts w:eastAsia="Times New Roman"/>
          <w:b/>
          <w:bCs/>
        </w:rPr>
        <w:t xml:space="preserve"> (Γεώργιος Βαρεμένος): </w:t>
      </w:r>
      <w:r>
        <w:rPr>
          <w:rFonts w:eastAsia="Times New Roman"/>
          <w:bCs/>
        </w:rPr>
        <w:t>Ολοκληρώστε, κύριε Βουλευτά.</w:t>
      </w:r>
    </w:p>
    <w:p w14:paraId="25CA9C20" w14:textId="77777777" w:rsidR="00054EB1" w:rsidRDefault="00375CE6">
      <w:pPr>
        <w:tabs>
          <w:tab w:val="left" w:pos="1800"/>
        </w:tabs>
        <w:spacing w:after="0" w:line="600" w:lineRule="auto"/>
        <w:ind w:firstLine="720"/>
        <w:jc w:val="both"/>
        <w:rPr>
          <w:rFonts w:eastAsia="Times New Roman"/>
          <w:szCs w:val="24"/>
        </w:rPr>
      </w:pPr>
      <w:r>
        <w:rPr>
          <w:rFonts w:eastAsia="Times New Roman"/>
          <w:b/>
          <w:szCs w:val="24"/>
        </w:rPr>
        <w:t>ΘΕΟΔΩΡΟΣ ΦΟΡΤΣΑΚΗΣ:</w:t>
      </w:r>
      <w:r>
        <w:rPr>
          <w:rFonts w:eastAsia="Times New Roman"/>
          <w:szCs w:val="24"/>
        </w:rPr>
        <w:t xml:space="preserve"> Σε δύο δευτερόλεπτα τελειώνω.</w:t>
      </w:r>
    </w:p>
    <w:p w14:paraId="25CA9C21" w14:textId="77777777" w:rsidR="00054EB1" w:rsidRDefault="00375CE6">
      <w:pPr>
        <w:tabs>
          <w:tab w:val="left" w:pos="1800"/>
        </w:tabs>
        <w:spacing w:after="0" w:line="600" w:lineRule="auto"/>
        <w:ind w:firstLine="720"/>
        <w:jc w:val="both"/>
        <w:rPr>
          <w:rFonts w:eastAsia="Times New Roman"/>
          <w:szCs w:val="24"/>
        </w:rPr>
      </w:pPr>
      <w:r>
        <w:rPr>
          <w:rFonts w:eastAsia="Times New Roman"/>
          <w:szCs w:val="24"/>
        </w:rPr>
        <w:t>Αρνητική είναι και η διάταξη του άρθρου 94</w:t>
      </w:r>
      <w:r>
        <w:rPr>
          <w:rFonts w:eastAsia="Times New Roman"/>
          <w:szCs w:val="24"/>
        </w:rPr>
        <w:t>,</w:t>
      </w:r>
      <w:r>
        <w:rPr>
          <w:rFonts w:eastAsia="Times New Roman"/>
          <w:szCs w:val="24"/>
        </w:rPr>
        <w:t xml:space="preserve"> για την</w:t>
      </w:r>
      <w:r>
        <w:rPr>
          <w:rFonts w:eastAsia="Times New Roman"/>
          <w:szCs w:val="24"/>
        </w:rPr>
        <w:t xml:space="preserve"> κατά παρέκκλιση αποδοχή δαπανών. </w:t>
      </w:r>
    </w:p>
    <w:p w14:paraId="25CA9C22" w14:textId="77777777" w:rsidR="00054EB1" w:rsidRDefault="00375CE6">
      <w:pPr>
        <w:tabs>
          <w:tab w:val="left" w:pos="1800"/>
        </w:tabs>
        <w:spacing w:after="0" w:line="600" w:lineRule="auto"/>
        <w:ind w:firstLine="720"/>
        <w:jc w:val="both"/>
        <w:rPr>
          <w:rFonts w:eastAsia="Times New Roman"/>
          <w:szCs w:val="24"/>
        </w:rPr>
      </w:pPr>
      <w:r>
        <w:rPr>
          <w:rFonts w:eastAsia="Times New Roman"/>
          <w:szCs w:val="24"/>
        </w:rPr>
        <w:t>Τέλος, ελλιπές είναι και το άρθρο 102 του νομοσχεδίου, από το οποίο τουλάχιστον θα έπρεπε να έχουν εξαιρεθεί όσοι έχουν φοροδιαφύγει κατά το παρελθόν.</w:t>
      </w:r>
    </w:p>
    <w:p w14:paraId="25CA9C23" w14:textId="77777777" w:rsidR="00054EB1" w:rsidRDefault="00375CE6">
      <w:pPr>
        <w:tabs>
          <w:tab w:val="left" w:pos="1800"/>
        </w:tabs>
        <w:spacing w:after="0" w:line="600" w:lineRule="auto"/>
        <w:ind w:firstLine="720"/>
        <w:jc w:val="both"/>
        <w:rPr>
          <w:rFonts w:eastAsia="Times New Roman"/>
          <w:szCs w:val="24"/>
        </w:rPr>
      </w:pPr>
      <w:r>
        <w:rPr>
          <w:rFonts w:eastAsia="Times New Roman"/>
          <w:szCs w:val="24"/>
        </w:rPr>
        <w:lastRenderedPageBreak/>
        <w:t xml:space="preserve">Κρίμα, </w:t>
      </w:r>
      <w:r>
        <w:rPr>
          <w:rFonts w:eastAsia="Times New Roman"/>
          <w:bCs/>
        </w:rPr>
        <w:t>κύριε Πρόεδρε και</w:t>
      </w:r>
      <w:r>
        <w:rPr>
          <w:rFonts w:eastAsia="Times New Roman"/>
          <w:szCs w:val="24"/>
        </w:rPr>
        <w:t xml:space="preserve"> αγαπητοί συνάδελφοι, που αναγκαζόμαστε να ψηφ</w:t>
      </w:r>
      <w:r>
        <w:rPr>
          <w:rFonts w:eastAsia="Times New Roman"/>
          <w:szCs w:val="24"/>
        </w:rPr>
        <w:t>ίσουμε τέτοιες διατάξεις, οι οποίες</w:t>
      </w:r>
      <w:r>
        <w:rPr>
          <w:rFonts w:eastAsia="Times New Roman"/>
          <w:szCs w:val="24"/>
        </w:rPr>
        <w:t>,</w:t>
      </w:r>
      <w:r>
        <w:rPr>
          <w:rFonts w:eastAsia="Times New Roman"/>
          <w:szCs w:val="24"/>
        </w:rPr>
        <w:t xml:space="preserve"> σε τελική ανάλυση</w:t>
      </w:r>
      <w:r>
        <w:rPr>
          <w:rFonts w:eastAsia="Times New Roman"/>
          <w:szCs w:val="24"/>
        </w:rPr>
        <w:t>,</w:t>
      </w:r>
      <w:r>
        <w:rPr>
          <w:rFonts w:eastAsia="Times New Roman"/>
          <w:szCs w:val="24"/>
        </w:rPr>
        <w:t xml:space="preserve"> ενισχύουν τους φοροφυγάδες.</w:t>
      </w:r>
    </w:p>
    <w:p w14:paraId="25CA9C24" w14:textId="77777777" w:rsidR="00054EB1" w:rsidRDefault="00375CE6">
      <w:pPr>
        <w:tabs>
          <w:tab w:val="left" w:pos="1800"/>
        </w:tabs>
        <w:spacing w:after="0" w:line="600" w:lineRule="auto"/>
        <w:ind w:firstLine="720"/>
        <w:jc w:val="both"/>
        <w:rPr>
          <w:rFonts w:eastAsia="Times New Roman"/>
          <w:szCs w:val="24"/>
        </w:rPr>
      </w:pPr>
      <w:r>
        <w:rPr>
          <w:rFonts w:eastAsia="Times New Roman"/>
          <w:szCs w:val="24"/>
        </w:rPr>
        <w:t>Ευχαριστώ πολύ.</w:t>
      </w:r>
    </w:p>
    <w:p w14:paraId="25CA9C25" w14:textId="77777777" w:rsidR="00054EB1" w:rsidRDefault="00375CE6">
      <w:pPr>
        <w:tabs>
          <w:tab w:val="left" w:pos="1800"/>
        </w:tabs>
        <w:spacing w:after="0" w:line="600" w:lineRule="auto"/>
        <w:ind w:firstLine="720"/>
        <w:jc w:val="both"/>
        <w:rPr>
          <w:rFonts w:eastAsia="Times New Roman"/>
          <w:bCs/>
        </w:rPr>
      </w:pPr>
      <w:r>
        <w:rPr>
          <w:rFonts w:eastAsia="Times New Roman"/>
          <w:b/>
        </w:rPr>
        <w:t>ΠΡΟΕΔΡΕΥΩΝ</w:t>
      </w:r>
      <w:r>
        <w:rPr>
          <w:rFonts w:eastAsia="Times New Roman"/>
          <w:b/>
          <w:bCs/>
        </w:rPr>
        <w:t xml:space="preserve"> (Γεώργιος Βαρεμένος):  </w:t>
      </w:r>
      <w:r>
        <w:rPr>
          <w:rFonts w:eastAsia="Times New Roman"/>
          <w:bCs/>
        </w:rPr>
        <w:t>Και κρίμα που τελείωσε και ο χρόνος. Ευχαριστώ πολύ.</w:t>
      </w:r>
    </w:p>
    <w:p w14:paraId="25CA9C26" w14:textId="77777777" w:rsidR="00054EB1" w:rsidRDefault="00375CE6">
      <w:pPr>
        <w:tabs>
          <w:tab w:val="left" w:pos="1800"/>
        </w:tabs>
        <w:spacing w:after="0" w:line="600" w:lineRule="auto"/>
        <w:ind w:firstLine="720"/>
        <w:jc w:val="both"/>
        <w:rPr>
          <w:rFonts w:eastAsia="Times New Roman"/>
          <w:bCs/>
        </w:rPr>
      </w:pPr>
      <w:r>
        <w:rPr>
          <w:rFonts w:eastAsia="Times New Roman"/>
          <w:bCs/>
        </w:rPr>
        <w:t>Ο Υπουργός κ. Κοντονής έχει τον λόγο.</w:t>
      </w:r>
    </w:p>
    <w:p w14:paraId="25CA9C27" w14:textId="77777777" w:rsidR="00054EB1" w:rsidRDefault="00375CE6">
      <w:pPr>
        <w:tabs>
          <w:tab w:val="left" w:pos="1800"/>
        </w:tabs>
        <w:spacing w:after="0" w:line="600" w:lineRule="auto"/>
        <w:ind w:firstLine="720"/>
        <w:jc w:val="both"/>
        <w:rPr>
          <w:rFonts w:eastAsia="Times New Roman"/>
          <w:bCs/>
        </w:rPr>
      </w:pPr>
      <w:r>
        <w:rPr>
          <w:rFonts w:eastAsia="Times New Roman"/>
          <w:b/>
          <w:bCs/>
        </w:rPr>
        <w:t>ΟΔΥΣΣΕΑΣ ΚΩΝΣΤΑΝΤΙΝΟΠΟΥΛΟΣ:</w:t>
      </w:r>
      <w:r>
        <w:rPr>
          <w:rFonts w:eastAsia="Times New Roman"/>
          <w:bCs/>
        </w:rPr>
        <w:t xml:space="preserve"> Κύρ</w:t>
      </w:r>
      <w:r>
        <w:rPr>
          <w:rFonts w:eastAsia="Times New Roman"/>
          <w:bCs/>
        </w:rPr>
        <w:t>ιε Πρόεδρε, έγινε ψηφοφορία πριν από λίγο και δεν αποδεχθήκαμε να μειώσετε τον χρόνο!</w:t>
      </w:r>
    </w:p>
    <w:p w14:paraId="25CA9C28" w14:textId="77777777" w:rsidR="00054EB1" w:rsidRDefault="00375CE6">
      <w:pPr>
        <w:tabs>
          <w:tab w:val="left" w:pos="1800"/>
        </w:tabs>
        <w:spacing w:after="0" w:line="600" w:lineRule="auto"/>
        <w:ind w:firstLine="720"/>
        <w:jc w:val="both"/>
        <w:rPr>
          <w:rFonts w:eastAsia="Times New Roman"/>
          <w:bCs/>
        </w:rPr>
      </w:pPr>
      <w:r>
        <w:rPr>
          <w:rFonts w:eastAsia="Times New Roman"/>
          <w:b/>
        </w:rPr>
        <w:t>ΠΡΟΕΔΡΕΥΩΝ</w:t>
      </w:r>
      <w:r>
        <w:rPr>
          <w:rFonts w:eastAsia="Times New Roman"/>
          <w:b/>
          <w:bCs/>
        </w:rPr>
        <w:t xml:space="preserve"> (Γεώργιος Βαρεμένος):</w:t>
      </w:r>
      <w:r>
        <w:rPr>
          <w:rFonts w:eastAsia="Times New Roman"/>
          <w:bCs/>
        </w:rPr>
        <w:t xml:space="preserve">  Ήσασταν εκτός Αιθούσης. Το Σώμα είναι αυτό που είναι μέσα στην Αίθουσα. Εσείς ήσασταν εκτός Αιθούσης και δεν συμπεριληφθήκατε.</w:t>
      </w:r>
    </w:p>
    <w:p w14:paraId="25CA9C29" w14:textId="77777777" w:rsidR="00054EB1" w:rsidRDefault="00375CE6">
      <w:pPr>
        <w:tabs>
          <w:tab w:val="left" w:pos="1800"/>
        </w:tabs>
        <w:spacing w:after="0" w:line="600" w:lineRule="auto"/>
        <w:ind w:firstLine="720"/>
        <w:jc w:val="both"/>
        <w:rPr>
          <w:rFonts w:eastAsia="Times New Roman"/>
          <w:bCs/>
        </w:rPr>
      </w:pPr>
      <w:r>
        <w:rPr>
          <w:rFonts w:eastAsia="Times New Roman"/>
          <w:b/>
          <w:bCs/>
        </w:rPr>
        <w:t xml:space="preserve">ΟΔΥΣΣΕΑΣ </w:t>
      </w:r>
      <w:r>
        <w:rPr>
          <w:rFonts w:eastAsia="Times New Roman"/>
          <w:b/>
          <w:bCs/>
        </w:rPr>
        <w:t xml:space="preserve">ΚΩΝΣΤΑΝΤΙΝΟΠΟΥΛΟΣ: </w:t>
      </w:r>
      <w:r>
        <w:rPr>
          <w:rFonts w:eastAsia="Times New Roman"/>
          <w:bCs/>
        </w:rPr>
        <w:t>Κάνατε πάλι ψηφοφορία;</w:t>
      </w:r>
    </w:p>
    <w:p w14:paraId="25CA9C2A" w14:textId="77777777" w:rsidR="00054EB1" w:rsidRDefault="00375CE6">
      <w:pPr>
        <w:tabs>
          <w:tab w:val="left" w:pos="1800"/>
        </w:tabs>
        <w:spacing w:after="0" w:line="600" w:lineRule="auto"/>
        <w:ind w:firstLine="720"/>
        <w:jc w:val="both"/>
        <w:rPr>
          <w:rFonts w:eastAsia="Times New Roman"/>
          <w:bCs/>
        </w:rPr>
      </w:pPr>
      <w:r>
        <w:rPr>
          <w:rFonts w:eastAsia="Times New Roman"/>
          <w:b/>
        </w:rPr>
        <w:t>ΠΡΟΕΔΡΕΥΩΝ</w:t>
      </w:r>
      <w:r>
        <w:rPr>
          <w:rFonts w:eastAsia="Times New Roman"/>
          <w:b/>
          <w:bCs/>
        </w:rPr>
        <w:t xml:space="preserve"> (Γεώργιος Βαρεμένος):</w:t>
      </w:r>
      <w:r>
        <w:rPr>
          <w:rFonts w:eastAsia="Times New Roman"/>
          <w:bCs/>
        </w:rPr>
        <w:t xml:space="preserve">  Βεβαίως. </w:t>
      </w:r>
    </w:p>
    <w:p w14:paraId="25CA9C2B" w14:textId="77777777" w:rsidR="00054EB1" w:rsidRDefault="00375CE6">
      <w:pPr>
        <w:tabs>
          <w:tab w:val="left" w:pos="1800"/>
        </w:tabs>
        <w:spacing w:after="0" w:line="600" w:lineRule="auto"/>
        <w:ind w:firstLine="720"/>
        <w:jc w:val="both"/>
        <w:rPr>
          <w:rFonts w:eastAsia="Times New Roman" w:cs="Times New Roman"/>
          <w:szCs w:val="24"/>
        </w:rPr>
      </w:pPr>
      <w:r>
        <w:rPr>
          <w:rFonts w:eastAsia="Times New Roman"/>
          <w:b/>
          <w:bCs/>
        </w:rPr>
        <w:lastRenderedPageBreak/>
        <w:t>ΟΔΥΣΣΕΑΣ ΚΩΝΣΤΑΝΤΙΝΟΠΟΥΛΟΣ:</w:t>
      </w:r>
      <w:r>
        <w:rPr>
          <w:rFonts w:eastAsia="Times New Roman" w:cs="Times New Roman"/>
          <w:szCs w:val="24"/>
        </w:rPr>
        <w:t xml:space="preserve"> Μα, τι είναι αυτά τα πράγματα;</w:t>
      </w:r>
    </w:p>
    <w:p w14:paraId="25CA9C2C" w14:textId="77777777" w:rsidR="00054EB1" w:rsidRDefault="00375CE6">
      <w:pPr>
        <w:tabs>
          <w:tab w:val="left" w:pos="1800"/>
        </w:tabs>
        <w:spacing w:after="0" w:line="600" w:lineRule="auto"/>
        <w:ind w:firstLine="720"/>
        <w:jc w:val="both"/>
        <w:rPr>
          <w:rFonts w:eastAsia="Times New Roman"/>
          <w:bCs/>
        </w:rPr>
      </w:pPr>
      <w:r>
        <w:rPr>
          <w:rFonts w:eastAsia="Times New Roman"/>
          <w:b/>
        </w:rPr>
        <w:t>ΠΡΟΕΔΡΕΥΩΝ</w:t>
      </w:r>
      <w:r>
        <w:rPr>
          <w:rFonts w:eastAsia="Times New Roman"/>
          <w:b/>
          <w:bCs/>
        </w:rPr>
        <w:t xml:space="preserve"> (Γεώργιος Βαρεμένος):</w:t>
      </w:r>
      <w:r>
        <w:rPr>
          <w:rFonts w:eastAsia="Times New Roman"/>
          <w:bCs/>
        </w:rPr>
        <w:t xml:space="preserve"> Ήταν ομόφωνη η απόφαση. </w:t>
      </w:r>
    </w:p>
    <w:p w14:paraId="25CA9C2D" w14:textId="77777777" w:rsidR="00054EB1" w:rsidRDefault="00375CE6">
      <w:pPr>
        <w:tabs>
          <w:tab w:val="left" w:pos="1800"/>
        </w:tabs>
        <w:spacing w:after="0" w:line="600" w:lineRule="auto"/>
        <w:ind w:firstLine="720"/>
        <w:jc w:val="both"/>
        <w:rPr>
          <w:rFonts w:eastAsia="Times New Roman"/>
          <w:bCs/>
        </w:rPr>
      </w:pPr>
      <w:r>
        <w:rPr>
          <w:rFonts w:eastAsia="Times New Roman"/>
          <w:b/>
          <w:bCs/>
        </w:rPr>
        <w:t xml:space="preserve">ΣΤΑΥΡΟΣ ΚΟΝΤΟΝΗΣ (Υπουργός Δικαιοσύνης, Διαφάνειας </w:t>
      </w:r>
      <w:r>
        <w:rPr>
          <w:rFonts w:eastAsia="Times New Roman"/>
          <w:b/>
          <w:bCs/>
        </w:rPr>
        <w:t>και Ανθρωπίνων Δικαιωμάτων):</w:t>
      </w:r>
      <w:r>
        <w:rPr>
          <w:rFonts w:eastAsia="Times New Roman"/>
          <w:bCs/>
        </w:rPr>
        <w:t xml:space="preserve"> Έτσι είναι. Στη δημοκρατία γίνονται και ψηφοφορίες.</w:t>
      </w:r>
    </w:p>
    <w:p w14:paraId="25CA9C2E" w14:textId="77777777" w:rsidR="00054EB1" w:rsidRDefault="00375CE6">
      <w:pPr>
        <w:tabs>
          <w:tab w:val="left" w:pos="1800"/>
        </w:tabs>
        <w:spacing w:after="0" w:line="600" w:lineRule="auto"/>
        <w:ind w:firstLine="720"/>
        <w:jc w:val="both"/>
        <w:rPr>
          <w:rFonts w:eastAsia="Times New Roman"/>
          <w:bCs/>
        </w:rPr>
      </w:pPr>
      <w:r>
        <w:rPr>
          <w:rFonts w:eastAsia="Times New Roman"/>
          <w:b/>
        </w:rPr>
        <w:t>ΠΡΟΕΔΡΕΥΩΝ</w:t>
      </w:r>
      <w:r>
        <w:rPr>
          <w:rFonts w:eastAsia="Times New Roman"/>
          <w:b/>
          <w:bCs/>
        </w:rPr>
        <w:t xml:space="preserve"> (Γεώργιος Βαρεμένος):</w:t>
      </w:r>
      <w:r>
        <w:rPr>
          <w:rFonts w:eastAsia="Times New Roman"/>
          <w:bCs/>
        </w:rPr>
        <w:t xml:space="preserve"> Έχετε τον λόγο, κύριε Κοντονή.</w:t>
      </w:r>
    </w:p>
    <w:p w14:paraId="25CA9C2F" w14:textId="77777777" w:rsidR="00054EB1" w:rsidRDefault="00375CE6">
      <w:pPr>
        <w:tabs>
          <w:tab w:val="left" w:pos="1800"/>
        </w:tabs>
        <w:spacing w:after="0" w:line="600" w:lineRule="auto"/>
        <w:ind w:firstLine="720"/>
        <w:jc w:val="both"/>
        <w:rPr>
          <w:rFonts w:eastAsia="Times New Roman"/>
          <w:bCs/>
        </w:rPr>
      </w:pPr>
      <w:r>
        <w:rPr>
          <w:rFonts w:eastAsia="Times New Roman"/>
          <w:b/>
          <w:bCs/>
        </w:rPr>
        <w:t>ΣΤΑΥΡΟΣ ΚΟΝΤΟΝΗΣ (Υπουργός Δικαιοσύνης, Διαφάνειας και Ανθρωπίνων Δικαιωμάτων):</w:t>
      </w:r>
      <w:r>
        <w:rPr>
          <w:rFonts w:eastAsia="Times New Roman"/>
          <w:bCs/>
        </w:rPr>
        <w:t xml:space="preserve"> Ευχαριστώ, κύριε Πρόεδρε.</w:t>
      </w:r>
    </w:p>
    <w:p w14:paraId="25CA9C30" w14:textId="77777777" w:rsidR="00054EB1" w:rsidRDefault="00375CE6">
      <w:pPr>
        <w:tabs>
          <w:tab w:val="left" w:pos="1800"/>
        </w:tabs>
        <w:spacing w:after="0" w:line="600" w:lineRule="auto"/>
        <w:ind w:firstLine="720"/>
        <w:jc w:val="both"/>
        <w:rPr>
          <w:rFonts w:eastAsia="Times New Roman"/>
          <w:bCs/>
        </w:rPr>
      </w:pPr>
      <w:r>
        <w:rPr>
          <w:rFonts w:eastAsia="Times New Roman"/>
          <w:bCs/>
        </w:rPr>
        <w:t>Θα αν</w:t>
      </w:r>
      <w:r>
        <w:rPr>
          <w:rFonts w:eastAsia="Times New Roman"/>
          <w:bCs/>
        </w:rPr>
        <w:t xml:space="preserve">αφερθώ σε ορισμένα σημεία του νόμου που απασχόλησαν και άλλους ομιλητές. </w:t>
      </w:r>
    </w:p>
    <w:p w14:paraId="25CA9C31" w14:textId="77777777" w:rsidR="00054EB1" w:rsidRDefault="00375CE6">
      <w:pPr>
        <w:tabs>
          <w:tab w:val="left" w:pos="1800"/>
        </w:tabs>
        <w:spacing w:after="0" w:line="600" w:lineRule="auto"/>
        <w:ind w:firstLine="720"/>
        <w:jc w:val="both"/>
        <w:rPr>
          <w:rFonts w:eastAsia="Times New Roman"/>
          <w:bCs/>
        </w:rPr>
      </w:pPr>
      <w:r>
        <w:rPr>
          <w:rFonts w:eastAsia="Times New Roman"/>
          <w:bCs/>
        </w:rPr>
        <w:t xml:space="preserve">Εν </w:t>
      </w:r>
      <w:proofErr w:type="spellStart"/>
      <w:r>
        <w:rPr>
          <w:rFonts w:eastAsia="Times New Roman"/>
          <w:bCs/>
        </w:rPr>
        <w:t>πρώτοις</w:t>
      </w:r>
      <w:proofErr w:type="spellEnd"/>
      <w:r>
        <w:rPr>
          <w:rFonts w:eastAsia="Times New Roman"/>
          <w:bCs/>
        </w:rPr>
        <w:t xml:space="preserve">, θέλω να αναφερθώ στο άρθρο 56Α. </w:t>
      </w:r>
    </w:p>
    <w:p w14:paraId="25CA9C32" w14:textId="77777777" w:rsidR="00054EB1" w:rsidRDefault="00375CE6">
      <w:pPr>
        <w:tabs>
          <w:tab w:val="left" w:pos="1800"/>
        </w:tabs>
        <w:spacing w:after="0" w:line="600" w:lineRule="auto"/>
        <w:ind w:firstLine="720"/>
        <w:jc w:val="both"/>
        <w:rPr>
          <w:rFonts w:eastAsia="Times New Roman" w:cs="Times New Roman"/>
          <w:szCs w:val="24"/>
        </w:rPr>
      </w:pPr>
      <w:r>
        <w:rPr>
          <w:rFonts w:eastAsia="Times New Roman"/>
          <w:bCs/>
        </w:rPr>
        <w:lastRenderedPageBreak/>
        <w:t xml:space="preserve">Κυρίες και κύριοι Βουλευτές, </w:t>
      </w:r>
      <w:r>
        <w:rPr>
          <w:rFonts w:eastAsia="Times New Roman"/>
          <w:bCs/>
        </w:rPr>
        <w:t>η</w:t>
      </w:r>
      <w:r>
        <w:rPr>
          <w:rFonts w:eastAsia="Times New Roman"/>
          <w:bCs/>
        </w:rPr>
        <w:t xml:space="preserve"> Κυβέρνηση από την πρώτη συζήτηση στην αρμόδια επιτροπή είχε πει ότι τη συγκεκριμένη διάταξη η Κυβέρνηση τη</w:t>
      </w:r>
      <w:r>
        <w:rPr>
          <w:rFonts w:eastAsia="Times New Roman"/>
          <w:bCs/>
        </w:rPr>
        <w:t>ν έφερε όχι με τροπολογία, αλλά ενσωματωμένη στο νομοσχέδιο, ακριβώς για να έχουν υπ</w:t>
      </w:r>
      <w:r>
        <w:rPr>
          <w:rFonts w:eastAsia="Times New Roman"/>
          <w:bCs/>
        </w:rPr>
        <w:t xml:space="preserve">’ </w:t>
      </w:r>
      <w:proofErr w:type="spellStart"/>
      <w:r>
        <w:rPr>
          <w:rFonts w:eastAsia="Times New Roman"/>
          <w:bCs/>
        </w:rPr>
        <w:t>όψ</w:t>
      </w:r>
      <w:r>
        <w:rPr>
          <w:rFonts w:eastAsia="Times New Roman"/>
          <w:bCs/>
        </w:rPr>
        <w:t>ιν</w:t>
      </w:r>
      <w:proofErr w:type="spellEnd"/>
      <w:r>
        <w:rPr>
          <w:rFonts w:eastAsia="Times New Roman"/>
          <w:bCs/>
        </w:rPr>
        <w:t xml:space="preserve"> </w:t>
      </w:r>
      <w:r>
        <w:rPr>
          <w:rFonts w:eastAsia="Times New Roman"/>
          <w:bCs/>
        </w:rPr>
        <w:t>τους οι Βουλευτές το περιεχόμενό της, να τοποθετηθούν τα κόμματα και να κρίνουν.</w:t>
      </w:r>
    </w:p>
    <w:p w14:paraId="25CA9C33" w14:textId="77777777" w:rsidR="00054EB1" w:rsidRDefault="00375CE6">
      <w:pPr>
        <w:spacing w:after="0" w:line="600" w:lineRule="auto"/>
        <w:ind w:firstLine="709"/>
        <w:jc w:val="both"/>
        <w:rPr>
          <w:rFonts w:eastAsia="Times New Roman" w:cs="Times New Roman"/>
          <w:szCs w:val="24"/>
        </w:rPr>
      </w:pPr>
      <w:r>
        <w:rPr>
          <w:rFonts w:eastAsia="Times New Roman" w:cs="Times New Roman"/>
          <w:szCs w:val="24"/>
        </w:rPr>
        <w:t xml:space="preserve">Ήταν μια διάταξη, κατά τη γνώμη μας, η οποία βάζει ένα στοπ στην ατιμωρησία και στη </w:t>
      </w:r>
      <w:r>
        <w:rPr>
          <w:rFonts w:eastAsia="Times New Roman" w:cs="Times New Roman"/>
          <w:szCs w:val="24"/>
        </w:rPr>
        <w:t>διαπλοκή. Διότι, όταν έχουμε μια παραγραφή είκοσι ετών, αντιλαμβάνεσθε ότι στο τέλος αυτής της ιστορίας κανένας δεν θα βρεθεί υπόλογος, αντιθέτως οι καταστάσεις θα έχουν ξεπεράσει και τις καλύτερες των προθέσεων.</w:t>
      </w:r>
    </w:p>
    <w:p w14:paraId="25CA9C34"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Σημειώνουμε ότι πριν από μερικούς μήνες </w:t>
      </w:r>
      <w:r>
        <w:rPr>
          <w:rFonts w:eastAsia="Times New Roman" w:cs="Times New Roman"/>
          <w:szCs w:val="24"/>
        </w:rPr>
        <w:t xml:space="preserve">είχε εκδοθεί και σχετική απόφαση από το Συμβούλιο Επικρατείας όσον αφορά το εύλογο του χρόνου παραγραφής. Γι’ αυτό, ακριβώς, εναρμονιζόμενοι με τις αποφάσεις του </w:t>
      </w:r>
      <w:proofErr w:type="spellStart"/>
      <w:r>
        <w:rPr>
          <w:rFonts w:eastAsia="Times New Roman" w:cs="Times New Roman"/>
          <w:szCs w:val="24"/>
        </w:rPr>
        <w:t>ανωτάτου</w:t>
      </w:r>
      <w:proofErr w:type="spellEnd"/>
      <w:r>
        <w:rPr>
          <w:rFonts w:eastAsia="Times New Roman" w:cs="Times New Roman"/>
          <w:szCs w:val="24"/>
        </w:rPr>
        <w:t xml:space="preserve"> δικαστηρίου και με την κατάσταση η οποία επικρατούσε, </w:t>
      </w:r>
      <w:r>
        <w:rPr>
          <w:rFonts w:eastAsia="Times New Roman" w:cs="Times New Roman"/>
          <w:szCs w:val="24"/>
        </w:rPr>
        <w:lastRenderedPageBreak/>
        <w:t>πήραμε αυτή την πρωτοβουλία και</w:t>
      </w:r>
      <w:r>
        <w:rPr>
          <w:rFonts w:eastAsia="Times New Roman" w:cs="Times New Roman"/>
          <w:szCs w:val="24"/>
        </w:rPr>
        <w:t xml:space="preserve"> δηλώσαμε ότι</w:t>
      </w:r>
      <w:r>
        <w:rPr>
          <w:rFonts w:eastAsia="Times New Roman" w:cs="Times New Roman"/>
          <w:szCs w:val="24"/>
        </w:rPr>
        <w:t>,</w:t>
      </w:r>
      <w:r>
        <w:rPr>
          <w:rFonts w:eastAsia="Times New Roman" w:cs="Times New Roman"/>
          <w:szCs w:val="24"/>
        </w:rPr>
        <w:t xml:space="preserve"> εάν υπάρξει μια ευρύτατη συναίνεση των κομμάτων της Βουλής για τη θεσμοθέτηση αυτού του μέτρου, τότε η Κυβέρνηση με χαρά το εισηγείται και θα το υπερψηφίσει.</w:t>
      </w:r>
    </w:p>
    <w:p w14:paraId="25CA9C35"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Το λέγω αυτό, διότι, ενώ μέχρι σήμερα υπήρχε αυτή η έκφραση γνώμης, ότι θα υπερψηφι</w:t>
      </w:r>
      <w:r>
        <w:rPr>
          <w:rFonts w:eastAsia="Times New Roman" w:cs="Times New Roman"/>
          <w:szCs w:val="24"/>
        </w:rPr>
        <w:t>στεί η διάταξη, ορισμένα κόμματα υπαναχώρησαν.</w:t>
      </w:r>
    </w:p>
    <w:p w14:paraId="25CA9C36"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Εμείς θα συνεχίσουμε να ανιχνεύουμε τις δυνατότητες συναίνεσης σε τόσο σοβαρά θέματα. Θα ήθελα, δε, να τονίσω ότι η σύνδεση της συγκεκριμένης διάταξης με το «ΑΘΗΝΑ 1997» είναι τουλάχιστον ατυχής. Γιατί το λέω </w:t>
      </w:r>
      <w:r>
        <w:rPr>
          <w:rFonts w:eastAsia="Times New Roman" w:cs="Times New Roman"/>
          <w:szCs w:val="24"/>
        </w:rPr>
        <w:t>αυτό; Διότι για την υπόθεση του «ΑΘΗΝΑ 1997» δεν υπάρχει ποινικό αδίκημα, δεν υπάρχει κλοπή ή υπεξαίρεση, όπως είχε ισχυριστεί την Παρασκευή -ευτυχώς δεν το έκανε σήμερα- ο εκπρόσωπος της Χρυσής Αυγής. Υπάρχει υπέρβαση.</w:t>
      </w:r>
    </w:p>
    <w:p w14:paraId="25CA9C37"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Θέλω, λοιπόν, να πω ότι σε μια διαδι</w:t>
      </w:r>
      <w:r>
        <w:rPr>
          <w:rFonts w:eastAsia="Times New Roman" w:cs="Times New Roman"/>
          <w:szCs w:val="24"/>
        </w:rPr>
        <w:t xml:space="preserve">κασία </w:t>
      </w:r>
      <w:r>
        <w:rPr>
          <w:rFonts w:eastAsia="Times New Roman" w:cs="Times New Roman"/>
          <w:szCs w:val="24"/>
        </w:rPr>
        <w:t>κατά την οποία</w:t>
      </w:r>
      <w:r>
        <w:rPr>
          <w:rFonts w:eastAsia="Times New Roman" w:cs="Times New Roman"/>
          <w:szCs w:val="24"/>
        </w:rPr>
        <w:t xml:space="preserve"> η Βουλή τραβάει μια κόκκινη γραμμή με </w:t>
      </w:r>
      <w:r>
        <w:rPr>
          <w:rFonts w:eastAsia="Times New Roman" w:cs="Times New Roman"/>
          <w:szCs w:val="24"/>
        </w:rPr>
        <w:t>το</w:t>
      </w:r>
      <w:r>
        <w:rPr>
          <w:rFonts w:eastAsia="Times New Roman" w:cs="Times New Roman"/>
          <w:szCs w:val="24"/>
        </w:rPr>
        <w:t xml:space="preserve"> αμαρτωλό παρελθόν, θα έπρεπε όλα τα κόμματα να συνδράμουν αυτή την προσπάθεια.</w:t>
      </w:r>
    </w:p>
    <w:p w14:paraId="25CA9C38"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Εμείς πιστεύουμε ότι σε εύλογο χρονικό διάστημα θα γίνει αντιληπτό αυτό το οποίο ζητούμε και αυτό το οποίο εισηγήθη</w:t>
      </w:r>
      <w:r>
        <w:rPr>
          <w:rFonts w:eastAsia="Times New Roman" w:cs="Times New Roman"/>
          <w:szCs w:val="24"/>
        </w:rPr>
        <w:t xml:space="preserve">κε σήμερα η Κυβέρνηση, όταν μάλιστα η απόφαση του Συμβουλίου Επικρατείας περί </w:t>
      </w:r>
      <w:proofErr w:type="spellStart"/>
      <w:r>
        <w:rPr>
          <w:rFonts w:eastAsia="Times New Roman" w:cs="Times New Roman"/>
          <w:szCs w:val="24"/>
        </w:rPr>
        <w:t>ευλόγου</w:t>
      </w:r>
      <w:proofErr w:type="spellEnd"/>
      <w:r>
        <w:rPr>
          <w:rFonts w:eastAsia="Times New Roman" w:cs="Times New Roman"/>
          <w:szCs w:val="24"/>
        </w:rPr>
        <w:t xml:space="preserve"> χρόνου παραγραφής θα τύχει άμεσης εφαρμογής σε τέτοιες υποθέσεις και τότε θα μας θυμηθούν όλοι.</w:t>
      </w:r>
    </w:p>
    <w:p w14:paraId="25CA9C39"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Το δεύτερο που ήθελα να πω αφορά το άρθρο 56. Είπε ο αξιότιμος Κοινοβουλευ</w:t>
      </w:r>
      <w:r>
        <w:rPr>
          <w:rFonts w:eastAsia="Times New Roman" w:cs="Times New Roman"/>
          <w:szCs w:val="24"/>
        </w:rPr>
        <w:t xml:space="preserve">τικός Εκπρόσωπος της Νέας Δημοκρατίας, ο κ. </w:t>
      </w:r>
      <w:proofErr w:type="spellStart"/>
      <w:r>
        <w:rPr>
          <w:rFonts w:eastAsia="Times New Roman" w:cs="Times New Roman"/>
          <w:szCs w:val="24"/>
        </w:rPr>
        <w:t>Δένδιας</w:t>
      </w:r>
      <w:proofErr w:type="spellEnd"/>
      <w:r>
        <w:rPr>
          <w:rFonts w:eastAsia="Times New Roman" w:cs="Times New Roman"/>
          <w:szCs w:val="24"/>
        </w:rPr>
        <w:t>, ότι εμείς προβαίνουμε σε κάποιες μετατάξεις υπαλλήλων</w:t>
      </w:r>
      <w:r>
        <w:rPr>
          <w:rFonts w:eastAsia="Times New Roman" w:cs="Times New Roman"/>
          <w:szCs w:val="24"/>
        </w:rPr>
        <w:t>,</w:t>
      </w:r>
      <w:r>
        <w:rPr>
          <w:rFonts w:eastAsia="Times New Roman" w:cs="Times New Roman"/>
          <w:szCs w:val="24"/>
        </w:rPr>
        <w:t xml:space="preserve"> για να στελεχώσουμε τη Γενική Γραμματεία Καταπολέμησης της Διαφθοράς και δεν κάνουμε τα μεγάλα βήματα προς ενίσχυση των εισαγγελιών και των δικαστηρ</w:t>
      </w:r>
      <w:r>
        <w:rPr>
          <w:rFonts w:eastAsia="Times New Roman" w:cs="Times New Roman"/>
          <w:szCs w:val="24"/>
        </w:rPr>
        <w:t>ίων της χώρας.</w:t>
      </w:r>
    </w:p>
    <w:p w14:paraId="25CA9C3A"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Μου προκαλεί εντύπωση η αναφορά αυτή, διότι το Σάββατο, παρουσία του κ. </w:t>
      </w:r>
      <w:proofErr w:type="spellStart"/>
      <w:r>
        <w:rPr>
          <w:rFonts w:eastAsia="Times New Roman" w:cs="Times New Roman"/>
          <w:szCs w:val="24"/>
        </w:rPr>
        <w:t>Δένδια</w:t>
      </w:r>
      <w:proofErr w:type="spellEnd"/>
      <w:r>
        <w:rPr>
          <w:rFonts w:eastAsia="Times New Roman" w:cs="Times New Roman"/>
          <w:szCs w:val="24"/>
        </w:rPr>
        <w:t xml:space="preserve">, η Κυβέρνηση, δι’ εμού, δήλωσε, με την κατηγορηματικότητα και τη σαφήνεια που είχε η δήλωσή μου, πως μέχρι το τέλος του </w:t>
      </w:r>
      <w:r>
        <w:rPr>
          <w:rFonts w:eastAsia="Times New Roman" w:cs="Times New Roman"/>
          <w:szCs w:val="24"/>
        </w:rPr>
        <w:lastRenderedPageBreak/>
        <w:t>θέρους του 2017 η Κυβέρνηση θα έχει ολοκλη</w:t>
      </w:r>
      <w:r>
        <w:rPr>
          <w:rFonts w:eastAsia="Times New Roman" w:cs="Times New Roman"/>
          <w:szCs w:val="24"/>
        </w:rPr>
        <w:t xml:space="preserve">ρώσει τη νομοθετική ρύθμιση της Δικαστικής Αστυνομίας. </w:t>
      </w:r>
      <w:r>
        <w:rPr>
          <w:rFonts w:eastAsia="Times New Roman" w:cs="Times New Roman"/>
          <w:szCs w:val="24"/>
        </w:rPr>
        <w:t>Ε</w:t>
      </w:r>
      <w:r>
        <w:rPr>
          <w:rFonts w:eastAsia="Times New Roman" w:cs="Times New Roman"/>
          <w:szCs w:val="24"/>
        </w:rPr>
        <w:t>γκαλείται σήμερα η Κυβέρνηση -καθ’ ην στιγμή το είχε εξαγγείλει και μάλιστα με χρονικό ορίζοντα όσον αφορά τη νομοθέτηση- γιατί δεν ενισχύει τις εισαγγελίες, τη στιγμή, μάλιστα, που έχουμε την τελευτα</w:t>
      </w:r>
      <w:r>
        <w:rPr>
          <w:rFonts w:eastAsia="Times New Roman" w:cs="Times New Roman"/>
          <w:szCs w:val="24"/>
        </w:rPr>
        <w:t xml:space="preserve">ία χρονική περίοδο ανακοινώσει ότι όλες οι εισαγγελίες, όλων των βαθμίδων, από το επίπεδο του αντεισαγγελέα πρωτοδικών μέχρι τον αντεισαγγελέα του Αρείου Πάγου, θα ενισχυθούν. </w:t>
      </w:r>
      <w:r>
        <w:rPr>
          <w:rFonts w:eastAsia="Times New Roman" w:cs="Times New Roman"/>
          <w:szCs w:val="24"/>
        </w:rPr>
        <w:t>Ό</w:t>
      </w:r>
      <w:r>
        <w:rPr>
          <w:rFonts w:eastAsia="Times New Roman" w:cs="Times New Roman"/>
          <w:szCs w:val="24"/>
        </w:rPr>
        <w:t>χι μόνο αυτό, αλλά θα ενισχυθούν και με προσωπικό. Ήδη υπάρχει η διαδικασία των</w:t>
      </w:r>
      <w:r>
        <w:rPr>
          <w:rFonts w:eastAsia="Times New Roman" w:cs="Times New Roman"/>
          <w:szCs w:val="24"/>
        </w:rPr>
        <w:t xml:space="preserve"> τριακοσίων υπαλλήλων και έχει δρομολογηθεί και η πρόσληψη άλλων τετρακοσίων.</w:t>
      </w:r>
    </w:p>
    <w:p w14:paraId="25CA9C3B" w14:textId="77777777" w:rsidR="00054EB1" w:rsidRDefault="00375CE6">
      <w:pPr>
        <w:spacing w:after="0" w:line="600" w:lineRule="auto"/>
        <w:ind w:firstLine="851"/>
        <w:jc w:val="both"/>
        <w:rPr>
          <w:rFonts w:eastAsia="Times New Roman" w:cs="Times New Roman"/>
          <w:szCs w:val="24"/>
        </w:rPr>
      </w:pPr>
      <w:r>
        <w:rPr>
          <w:rFonts w:eastAsia="Times New Roman" w:cs="Times New Roman"/>
          <w:szCs w:val="24"/>
        </w:rPr>
        <w:t>Το χειρότερο, όμως, ποιο είναι, κυρίες και κύριοι συνάδελφοι; Η νομοθετική ρύθμιση για τη Δικαστική Αστυνομία, την οποία είπαμε ότι θα ολοκληρώσουμε μέχρι το τέλος του θέρους του</w:t>
      </w:r>
      <w:r>
        <w:rPr>
          <w:rFonts w:eastAsia="Times New Roman" w:cs="Times New Roman"/>
          <w:szCs w:val="24"/>
        </w:rPr>
        <w:t xml:space="preserve"> επομένου έτους, του 2017, είχε προαναγγελθεί από το 1992 από την </w:t>
      </w:r>
      <w:r>
        <w:rPr>
          <w:rFonts w:eastAsia="Times New Roman" w:cs="Times New Roman"/>
          <w:szCs w:val="24"/>
        </w:rPr>
        <w:t>κ</w:t>
      </w:r>
      <w:r>
        <w:rPr>
          <w:rFonts w:eastAsia="Times New Roman" w:cs="Times New Roman"/>
          <w:szCs w:val="24"/>
        </w:rPr>
        <w:t xml:space="preserve">υβέρνηση της Νέας Δημοκρατίας. </w:t>
      </w:r>
      <w:r>
        <w:rPr>
          <w:rFonts w:eastAsia="Times New Roman" w:cs="Times New Roman"/>
          <w:szCs w:val="24"/>
        </w:rPr>
        <w:t>Ε</w:t>
      </w:r>
      <w:r>
        <w:rPr>
          <w:rFonts w:eastAsia="Times New Roman" w:cs="Times New Roman"/>
          <w:szCs w:val="24"/>
        </w:rPr>
        <w:t xml:space="preserve">δώ είναι το κραυγαλέο ερώτημα: Τόσα χρόνια η Νέα Δημοκρατία </w:t>
      </w:r>
      <w:r>
        <w:rPr>
          <w:rFonts w:eastAsia="Times New Roman" w:cs="Times New Roman"/>
          <w:szCs w:val="24"/>
        </w:rPr>
        <w:lastRenderedPageBreak/>
        <w:t xml:space="preserve">και το ΠΑΣΟΚ, που συγκυβερνούσε, δεν μπορούσαν να δρομολογήσουν, να ολοκληρώσουν και να </w:t>
      </w:r>
      <w:r>
        <w:rPr>
          <w:rFonts w:eastAsia="Times New Roman" w:cs="Times New Roman"/>
          <w:szCs w:val="24"/>
        </w:rPr>
        <w:t>εφαρμόσουν ένα μέτρο το οποίο οι πάντες γνωρίζουμε ότι είναι ένα μέτρο αναβάθμισης της ποιότητας, της δουλειάς και του επιπέδου των δικαστικών και εισαγγελικών λειτουργών;</w:t>
      </w:r>
      <w:r>
        <w:rPr>
          <w:rFonts w:eastAsia="Times New Roman" w:cs="Times New Roman"/>
          <w:szCs w:val="24"/>
        </w:rPr>
        <w:t xml:space="preserve"> </w:t>
      </w:r>
      <w:r>
        <w:rPr>
          <w:rFonts w:eastAsia="Times New Roman" w:cs="Times New Roman"/>
          <w:szCs w:val="24"/>
        </w:rPr>
        <w:t xml:space="preserve">Γιατί τέτοια υποκρισία και μάλιστα τη στιγμή που πριν </w:t>
      </w:r>
      <w:r>
        <w:rPr>
          <w:rFonts w:eastAsia="Times New Roman" w:cs="Times New Roman"/>
          <w:szCs w:val="24"/>
        </w:rPr>
        <w:t xml:space="preserve">από </w:t>
      </w:r>
      <w:r>
        <w:rPr>
          <w:rFonts w:eastAsia="Times New Roman" w:cs="Times New Roman"/>
          <w:szCs w:val="24"/>
        </w:rPr>
        <w:t>δέκα μέρες η Κυβέρνηση εξή</w:t>
      </w:r>
      <w:r>
        <w:rPr>
          <w:rFonts w:eastAsia="Times New Roman" w:cs="Times New Roman"/>
          <w:szCs w:val="24"/>
        </w:rPr>
        <w:t>γγειλε όσα ήταν να εξαγγείλει;</w:t>
      </w:r>
    </w:p>
    <w:p w14:paraId="25CA9C3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Εδώ, λοιπόν, κυρίες και κύριοι συνάδελφοι, όχι μόνο υπεκφεύγουμε, αλλά προσπαθούμε, τρέχοντας πίσω από τα γεγονότα, να δημιουργήσουμε εντυπώσεις. Νομίζω ότι ο νομικός και ο δικαστικός κόσμος της χώρας από το προπερασμένο Σάββ</w:t>
      </w:r>
      <w:r>
        <w:rPr>
          <w:rFonts w:eastAsia="Times New Roman" w:cs="Times New Roman"/>
          <w:szCs w:val="24"/>
        </w:rPr>
        <w:t>ατο γνωρίζει πολύ καλά ποια θα είναι η διαδικασία νομοθέτησης και ολοκλήρωσης αυτής της υπόθεσης.</w:t>
      </w:r>
    </w:p>
    <w:p w14:paraId="25CA9C3D"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Έγινε μεγάλος λόγος, κυρίες και κύριοι συνάδελφοι, για τα παράβολα. Κατά πρώτον, να ξεκαθαρίσουμε κάτι. Μειώνονται τα παράβολα ή αυξάνονται; Διότι εδώ κάποιοι</w:t>
      </w:r>
      <w:r>
        <w:rPr>
          <w:rFonts w:eastAsia="Times New Roman" w:cs="Times New Roman"/>
          <w:szCs w:val="24"/>
        </w:rPr>
        <w:t xml:space="preserve"> ισχυρίστηκαν ότι αυξάνονται ή</w:t>
      </w:r>
      <w:r>
        <w:rPr>
          <w:rFonts w:eastAsia="Times New Roman" w:cs="Times New Roman"/>
          <w:szCs w:val="24"/>
        </w:rPr>
        <w:t>,</w:t>
      </w:r>
      <w:r>
        <w:rPr>
          <w:rFonts w:eastAsia="Times New Roman" w:cs="Times New Roman"/>
          <w:szCs w:val="24"/>
        </w:rPr>
        <w:t xml:space="preserve"> στην καλύτερη περίπτωση</w:t>
      </w:r>
      <w:r>
        <w:rPr>
          <w:rFonts w:eastAsia="Times New Roman" w:cs="Times New Roman"/>
          <w:szCs w:val="24"/>
        </w:rPr>
        <w:t>,</w:t>
      </w:r>
      <w:r>
        <w:rPr>
          <w:rFonts w:eastAsia="Times New Roman" w:cs="Times New Roman"/>
          <w:szCs w:val="24"/>
        </w:rPr>
        <w:t xml:space="preserve"> ότι υπάρχει ένας </w:t>
      </w:r>
      <w:proofErr w:type="spellStart"/>
      <w:r>
        <w:rPr>
          <w:rFonts w:eastAsia="Times New Roman" w:cs="Times New Roman"/>
          <w:szCs w:val="24"/>
        </w:rPr>
        <w:t>ισοσκελισμός</w:t>
      </w:r>
      <w:proofErr w:type="spellEnd"/>
      <w:r>
        <w:rPr>
          <w:rFonts w:eastAsia="Times New Roman" w:cs="Times New Roman"/>
          <w:szCs w:val="24"/>
        </w:rPr>
        <w:t xml:space="preserve">. </w:t>
      </w:r>
    </w:p>
    <w:p w14:paraId="25CA9C3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Λοιπόν, καταργείται το δικαστικό ένσημο στις αναγνωριστικές αγωγές, το οποίο ακόμα δεν έχουμε καταλάβει, ή μάλλον υποψιαζόμαστε όλοι, γιατί το είχε θεσπίσει η προηγούμ</w:t>
      </w:r>
      <w:r>
        <w:rPr>
          <w:rFonts w:eastAsia="Times New Roman" w:cs="Times New Roman"/>
          <w:szCs w:val="24"/>
        </w:rPr>
        <w:t xml:space="preserve">ενη </w:t>
      </w:r>
      <w:r>
        <w:rPr>
          <w:rFonts w:eastAsia="Times New Roman" w:cs="Times New Roman"/>
          <w:szCs w:val="24"/>
        </w:rPr>
        <w:t>κ</w:t>
      </w:r>
      <w:r>
        <w:rPr>
          <w:rFonts w:eastAsia="Times New Roman" w:cs="Times New Roman"/>
          <w:szCs w:val="24"/>
        </w:rPr>
        <w:t xml:space="preserve">υβέρνηση. </w:t>
      </w:r>
    </w:p>
    <w:p w14:paraId="25CA9C3F"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ΓΕΩΡΓΙΟΣ ΠΑΛΛΗΣ: </w:t>
      </w:r>
      <w:r>
        <w:rPr>
          <w:rFonts w:eastAsia="Times New Roman" w:cs="Times New Roman"/>
          <w:szCs w:val="24"/>
        </w:rPr>
        <w:t>Το ξέρουμε.</w:t>
      </w:r>
    </w:p>
    <w:p w14:paraId="25CA9C40"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Το ξέρουμε. Να μην πω τη γνωστή λαϊκή ρήση. Το ξέραμε. Για να αποθαρρυνθούν οι πολίτες να ασκήσουν αναγνωριστική αγωγή κατά του γερ</w:t>
      </w:r>
      <w:r>
        <w:rPr>
          <w:rFonts w:eastAsia="Times New Roman" w:cs="Times New Roman"/>
          <w:szCs w:val="24"/>
        </w:rPr>
        <w:t xml:space="preserve">μανικού δημοσίου για τις υποθέσεις </w:t>
      </w:r>
      <w:r>
        <w:rPr>
          <w:rFonts w:eastAsia="Times New Roman"/>
          <w:szCs w:val="24"/>
        </w:rPr>
        <w:t>οι οποίες</w:t>
      </w:r>
      <w:r>
        <w:rPr>
          <w:rFonts w:eastAsia="Times New Roman" w:cs="Times New Roman"/>
          <w:szCs w:val="24"/>
        </w:rPr>
        <w:t xml:space="preserve"> ήταν εκκρεμείς από την περίοδο της κατοχής. Αυτό ήταν και όχι υποτιθέμενα έσοδα του </w:t>
      </w:r>
      <w:r>
        <w:rPr>
          <w:rFonts w:eastAsia="Times New Roman" w:cs="Times New Roman"/>
          <w:szCs w:val="24"/>
        </w:rPr>
        <w:t>δ</w:t>
      </w:r>
      <w:r>
        <w:rPr>
          <w:rFonts w:eastAsia="Times New Roman" w:cs="Times New Roman"/>
          <w:szCs w:val="24"/>
        </w:rPr>
        <w:t>ημοσίου, τα οποία</w:t>
      </w:r>
      <w:r>
        <w:rPr>
          <w:rFonts w:eastAsia="Times New Roman" w:cs="Times New Roman"/>
          <w:szCs w:val="24"/>
        </w:rPr>
        <w:t>,</w:t>
      </w:r>
      <w:r>
        <w:rPr>
          <w:rFonts w:eastAsia="Times New Roman" w:cs="Times New Roman"/>
          <w:szCs w:val="24"/>
        </w:rPr>
        <w:t xml:space="preserve"> ούτως</w:t>
      </w:r>
      <w:r>
        <w:rPr>
          <w:rFonts w:eastAsia="Times New Roman" w:cs="Times New Roman"/>
          <w:szCs w:val="24"/>
        </w:rPr>
        <w:t xml:space="preserve"> ή</w:t>
      </w:r>
      <w:r>
        <w:rPr>
          <w:rFonts w:eastAsia="Times New Roman" w:cs="Times New Roman"/>
          <w:szCs w:val="24"/>
        </w:rPr>
        <w:t xml:space="preserve"> άλλως</w:t>
      </w:r>
      <w:r>
        <w:rPr>
          <w:rFonts w:eastAsia="Times New Roman" w:cs="Times New Roman"/>
          <w:szCs w:val="24"/>
        </w:rPr>
        <w:t>,</w:t>
      </w:r>
      <w:r>
        <w:rPr>
          <w:rFonts w:eastAsia="Times New Roman" w:cs="Times New Roman"/>
          <w:szCs w:val="24"/>
        </w:rPr>
        <w:t xml:space="preserve"> δεν θα εισέπραττε όταν το αναγνωριστικό αίτημα </w:t>
      </w:r>
      <w:proofErr w:type="spellStart"/>
      <w:r>
        <w:rPr>
          <w:rFonts w:eastAsia="Times New Roman" w:cs="Times New Roman"/>
          <w:szCs w:val="24"/>
        </w:rPr>
        <w:t>μετατρέπετο</w:t>
      </w:r>
      <w:proofErr w:type="spellEnd"/>
      <w:r>
        <w:rPr>
          <w:rFonts w:eastAsia="Times New Roman" w:cs="Times New Roman"/>
          <w:szCs w:val="24"/>
        </w:rPr>
        <w:t xml:space="preserve"> σε </w:t>
      </w:r>
      <w:proofErr w:type="spellStart"/>
      <w:r>
        <w:rPr>
          <w:rFonts w:eastAsia="Times New Roman" w:cs="Times New Roman"/>
          <w:szCs w:val="24"/>
        </w:rPr>
        <w:t>καταψηφιστικό</w:t>
      </w:r>
      <w:proofErr w:type="spellEnd"/>
      <w:r>
        <w:rPr>
          <w:rFonts w:eastAsia="Times New Roman" w:cs="Times New Roman"/>
          <w:szCs w:val="24"/>
        </w:rPr>
        <w:t>. Αυτό, λοιπόν, ή</w:t>
      </w:r>
      <w:r>
        <w:rPr>
          <w:rFonts w:eastAsia="Times New Roman" w:cs="Times New Roman"/>
          <w:szCs w:val="24"/>
        </w:rPr>
        <w:t>ταν το σημαντικό της υπόθεσης. Εμείς σήμερα το καταργούμε.</w:t>
      </w:r>
    </w:p>
    <w:p w14:paraId="25CA9C41"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Δεύτερον, καταργείται ολοσχερώς το παράβολο για την υποβολή μήνυσης και παράστασης πολιτικής αγωγής για τα ρατσιστικά αδικήματα. Αυτό κάποιοι το παρακάμπτουν. </w:t>
      </w:r>
    </w:p>
    <w:p w14:paraId="25CA9C42"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Τρίτον, μειώνεται στο μισό το δικαστι</w:t>
      </w:r>
      <w:r>
        <w:rPr>
          <w:rFonts w:eastAsia="Times New Roman" w:cs="Times New Roman"/>
          <w:szCs w:val="24"/>
        </w:rPr>
        <w:t>κό ένσημο –προσέξτε- των εργατικών διαφορών. Μπορεί ο καθένας να λέει ότι εγώ θέλω να καταργηθεί ολόκληρο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Και εμείς το θέλουμε. Το θέμα είναι εάν αυτό είναι δυνατό.</w:t>
      </w:r>
    </w:p>
    <w:p w14:paraId="25CA9C43"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w:t>
      </w:r>
      <w:r>
        <w:rPr>
          <w:rFonts w:eastAsia="Times New Roman" w:cs="Times New Roman"/>
          <w:szCs w:val="24"/>
        </w:rPr>
        <w:t>ού)</w:t>
      </w:r>
    </w:p>
    <w:p w14:paraId="25CA9C44"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Θα πάρω και τον χρόνο της δευτερολογίας μου, κύριε Πρόεδρε. </w:t>
      </w:r>
    </w:p>
    <w:p w14:paraId="25CA9C45"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Πάντως, είναι τέτοια η πίεση του χρόνου</w:t>
      </w:r>
      <w:r>
        <w:rPr>
          <w:rFonts w:eastAsia="Times New Roman" w:cs="Times New Roman"/>
          <w:szCs w:val="24"/>
        </w:rPr>
        <w:t>,</w:t>
      </w:r>
      <w:r>
        <w:rPr>
          <w:rFonts w:eastAsia="Times New Roman" w:cs="Times New Roman"/>
          <w:szCs w:val="24"/>
        </w:rPr>
        <w:t xml:space="preserve"> που η δευτερολογία είναι πολυτέλεια.</w:t>
      </w:r>
    </w:p>
    <w:p w14:paraId="25CA9C46"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ΣΤΑΥΡΟΣ ΚΟΝΤΟΝΗΣ (Υπουργός Δικαιοσύνης, Διαφάνειας και Ανθρωπίνων Δικαιωμάτων): </w:t>
      </w:r>
      <w:r>
        <w:rPr>
          <w:rFonts w:eastAsia="Times New Roman" w:cs="Times New Roman"/>
          <w:szCs w:val="24"/>
        </w:rPr>
        <w:t>Το αντιλαμβάνομαι, αλλά να δώσω τουλάχιστον απάντηση σε αυτά που ακούστηκαν. Δεν θα πω τίποτα περισσότερο.</w:t>
      </w:r>
    </w:p>
    <w:p w14:paraId="25CA9C47"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Όσον αφορά δε τις αναβολές, το οποίο παράβολο είναι το ελάχιστο, μίλησα και την Παρασκευή. Σας είπα ότι κυρίως μας ενδιαφέρει να καταπολεμηθεί </w:t>
      </w:r>
      <w:r>
        <w:rPr>
          <w:rFonts w:eastAsia="Times New Roman" w:cs="Times New Roman"/>
          <w:szCs w:val="24"/>
        </w:rPr>
        <w:t>η</w:t>
      </w:r>
      <w:r>
        <w:rPr>
          <w:rFonts w:eastAsia="Times New Roman" w:cs="Times New Roman"/>
          <w:szCs w:val="24"/>
        </w:rPr>
        <w:t xml:space="preserve"> παθο</w:t>
      </w:r>
      <w:r>
        <w:rPr>
          <w:rFonts w:eastAsia="Times New Roman" w:cs="Times New Roman"/>
          <w:szCs w:val="24"/>
        </w:rPr>
        <w:t xml:space="preserve">γένεια και </w:t>
      </w:r>
      <w:r>
        <w:rPr>
          <w:rFonts w:eastAsia="Times New Roman" w:cs="Times New Roman"/>
          <w:szCs w:val="24"/>
        </w:rPr>
        <w:t xml:space="preserve">η </w:t>
      </w:r>
      <w:r>
        <w:rPr>
          <w:rFonts w:eastAsia="Times New Roman" w:cs="Times New Roman"/>
          <w:szCs w:val="24"/>
        </w:rPr>
        <w:t xml:space="preserve">καταχρηστική άσκηση δικαιωμάτων στον χώρο της δικαιοσύνης. Το ξέρετε πολύ καλά όλοι ότι υπάρχει μέχρι και βιομηχανία αναβολών! </w:t>
      </w:r>
    </w:p>
    <w:p w14:paraId="25CA9C48"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Βάλτε πλαφόν, κύριε Υπουργέ.</w:t>
      </w:r>
    </w:p>
    <w:p w14:paraId="25CA9C49"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w:t>
      </w:r>
      <w:r>
        <w:rPr>
          <w:rFonts w:eastAsia="Times New Roman" w:cs="Times New Roman"/>
          <w:b/>
          <w:szCs w:val="24"/>
        </w:rPr>
        <w:t xml:space="preserve">ν Δικαιωμάτων): </w:t>
      </w:r>
      <w:r>
        <w:rPr>
          <w:rFonts w:eastAsia="Times New Roman" w:cs="Times New Roman"/>
          <w:szCs w:val="24"/>
        </w:rPr>
        <w:t>Σας παρακαλώ! Επειδή είστε πρώην αστυνομικός, μην επεμβαίνετε στα θέματα τα νομικά. Ακούτε πρώτα.</w:t>
      </w:r>
    </w:p>
    <w:p w14:paraId="25CA9C4A"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Και εμείς τη δικαιοσύνη…</w:t>
      </w:r>
    </w:p>
    <w:p w14:paraId="25CA9C4B"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ΣΤΑΥΡΟΣ ΚΟΝΤΟΝΗΣ (Υπουργός Δικαιοσύνης, Διαφάνειας και Ανθρωπίνων Δικαιωμάτων): </w:t>
      </w:r>
      <w:r>
        <w:rPr>
          <w:rFonts w:eastAsia="Times New Roman" w:cs="Times New Roman"/>
          <w:szCs w:val="24"/>
        </w:rPr>
        <w:t>Προσέξτε</w:t>
      </w:r>
      <w:r>
        <w:rPr>
          <w:rFonts w:eastAsia="Times New Roman" w:cs="Times New Roman"/>
          <w:szCs w:val="24"/>
        </w:rPr>
        <w:t>.</w:t>
      </w:r>
      <w:r>
        <w:rPr>
          <w:rFonts w:eastAsia="Times New Roman" w:cs="Times New Roman"/>
          <w:szCs w:val="24"/>
        </w:rPr>
        <w:t xml:space="preserve"> Αυτό που θέλω να τονίσω είναι ότι αυτά τα χρήματα -και αυτό το λέω και προς τους συναδέλφους δικηγόρους- θα κατευθυνθούν όλα στον λογαριασμό της νομικής βοήθειας, για να έχουν οι πολίτες τη δυνατότητα μιας αξιοπρεπούς νομικής παράστασης και βεβαίως και ο </w:t>
      </w:r>
      <w:r>
        <w:rPr>
          <w:rFonts w:eastAsia="Times New Roman" w:cs="Times New Roman"/>
          <w:szCs w:val="24"/>
        </w:rPr>
        <w:t>νομικός συμπαραστάτης να έχει τη δυνατότητα μιας αξιοπρεπούς αμοιβής.</w:t>
      </w:r>
    </w:p>
    <w:p w14:paraId="25CA9C4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Αυτό ακόμα και ο κύριος </w:t>
      </w:r>
      <w:r>
        <w:rPr>
          <w:rFonts w:eastAsia="Times New Roman" w:cs="Times New Roman"/>
          <w:szCs w:val="24"/>
        </w:rPr>
        <w:t>π</w:t>
      </w:r>
      <w:r>
        <w:rPr>
          <w:rFonts w:eastAsia="Times New Roman" w:cs="Times New Roman"/>
          <w:szCs w:val="24"/>
        </w:rPr>
        <w:t>ρόεδρος του Δικηγορικού Συλλόγου Αθηνών το παρακάμπτει στην προβληματική του. Διότι είδα σήμερα μια σχετική ανακοίνωση.</w:t>
      </w:r>
    </w:p>
    <w:p w14:paraId="25CA9C4D"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Αυτά, λοιπόν, τα χρήματα και τον </w:t>
      </w:r>
      <w:r>
        <w:rPr>
          <w:rFonts w:eastAsia="Times New Roman" w:cs="Times New Roman"/>
          <w:szCs w:val="24"/>
        </w:rPr>
        <w:t xml:space="preserve">αδύναμο </w:t>
      </w:r>
      <w:r>
        <w:rPr>
          <w:rFonts w:eastAsia="Times New Roman" w:cs="Times New Roman"/>
          <w:szCs w:val="24"/>
        </w:rPr>
        <w:t xml:space="preserve">πολίτη βοηθούν και εξασφαλίζουν και μια </w:t>
      </w:r>
      <w:r>
        <w:rPr>
          <w:rFonts w:eastAsia="Times New Roman" w:cs="Times New Roman"/>
          <w:szCs w:val="24"/>
        </w:rPr>
        <w:t xml:space="preserve">αξιοπρεπή </w:t>
      </w:r>
      <w:r>
        <w:rPr>
          <w:rFonts w:eastAsia="Times New Roman" w:cs="Times New Roman"/>
          <w:szCs w:val="24"/>
        </w:rPr>
        <w:t xml:space="preserve">δικηγορική αμοιβή. </w:t>
      </w:r>
    </w:p>
    <w:p w14:paraId="25CA9C4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Εδώ </w:t>
      </w:r>
      <w:r>
        <w:rPr>
          <w:rFonts w:eastAsia="Times New Roman" w:cs="Times New Roman"/>
          <w:szCs w:val="24"/>
        </w:rPr>
        <w:t>επίσης</w:t>
      </w:r>
      <w:r>
        <w:rPr>
          <w:rFonts w:eastAsia="Times New Roman" w:cs="Times New Roman"/>
          <w:szCs w:val="24"/>
        </w:rPr>
        <w:t xml:space="preserve"> λέμε για το χρέος και για τα δικαιώματα. Ποια δικαιώματα, κύριοι συνάδελφοι; Όταν μια υπόθεση προσδιορίζεται να δικαστεί </w:t>
      </w:r>
      <w:r>
        <w:rPr>
          <w:rFonts w:eastAsia="Times New Roman" w:cs="Times New Roman"/>
          <w:szCs w:val="24"/>
        </w:rPr>
        <w:lastRenderedPageBreak/>
        <w:t>σε δυόμισι, τρία και τέσσερα χρόνια</w:t>
      </w:r>
      <w:r>
        <w:rPr>
          <w:rFonts w:eastAsia="Times New Roman" w:cs="Times New Roman"/>
          <w:szCs w:val="24"/>
        </w:rPr>
        <w:t>,</w:t>
      </w:r>
      <w:r>
        <w:rPr>
          <w:rFonts w:eastAsia="Times New Roman" w:cs="Times New Roman"/>
          <w:szCs w:val="24"/>
        </w:rPr>
        <w:t xml:space="preserve"> συντρέχει λόγος αναβολής; Δεν ξέρει κάποιος ότι δεν έχει να δικαστεί η υπόθεσή του; Δεν αντιλαμβάνεστε το σοβαρό πρόβλημα το οποίο προκύπτει και οδηγούμαστε, μέσω των αναβολών, ακόμα και σε παραγραφές;</w:t>
      </w:r>
    </w:p>
    <w:p w14:paraId="25CA9C4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Το τελευταίο που θέλω να πω, κυρίες και κύριοι, είναι</w:t>
      </w:r>
      <w:r>
        <w:rPr>
          <w:rFonts w:eastAsia="Times New Roman" w:cs="Times New Roman"/>
          <w:szCs w:val="24"/>
        </w:rPr>
        <w:t xml:space="preserve"> για το ζήτημα του άρθρου 52. Η Κυβέρνηση, όπως σας είπα, εμμένει απολύτως σε αυτή τη διάταξη, διότι </w:t>
      </w:r>
      <w:r>
        <w:rPr>
          <w:rFonts w:eastAsia="Times New Roman" w:cs="Times New Roman"/>
          <w:szCs w:val="24"/>
        </w:rPr>
        <w:t>αυτή τη</w:t>
      </w:r>
      <w:r>
        <w:rPr>
          <w:rFonts w:eastAsia="Times New Roman" w:cs="Times New Roman"/>
          <w:szCs w:val="24"/>
        </w:rPr>
        <w:t xml:space="preserve"> στιγμή ο δικηγορικός κόσμος της χώρας χειμάζεται, κατά κυριολεξία.</w:t>
      </w:r>
    </w:p>
    <w:p w14:paraId="25CA9C50"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Θέλω όμως να σας αναφέρω και να διαβάσω τον νόμο στο άρθρο 14, που ορισμένοι είπ</w:t>
      </w:r>
      <w:r>
        <w:rPr>
          <w:rFonts w:eastAsia="Times New Roman"/>
          <w:szCs w:val="24"/>
        </w:rPr>
        <w:t>αν –το είπε μάλιστα με ιδιαίτερη επιθετικότητα ο εκπρόσωπος της Χρυσής Αυγής- ότι εδώ θα κοστολογείται το δικόγραφο του ηττημένου διαδίκου και θα του επιβάλλουμε και από πάνω και έξοδα. Τι λέει η διάταξη; Προσέξτε: «Η αυξημένη δικαστική δαπάνη του προηγούμ</w:t>
      </w:r>
      <w:r>
        <w:rPr>
          <w:rFonts w:eastAsia="Times New Roman"/>
          <w:szCs w:val="24"/>
        </w:rPr>
        <w:t>ενου εδαφίου επιβάλλεται επίσης στον διάδικο που ηττήθηκε</w:t>
      </w:r>
      <w:r>
        <w:rPr>
          <w:rFonts w:eastAsia="Times New Roman"/>
          <w:szCs w:val="24"/>
        </w:rPr>
        <w:t>,</w:t>
      </w:r>
      <w:r>
        <w:rPr>
          <w:rFonts w:eastAsia="Times New Roman"/>
          <w:szCs w:val="24"/>
        </w:rPr>
        <w:t xml:space="preserve"> εάν κατά την </w:t>
      </w:r>
      <w:r>
        <w:rPr>
          <w:rFonts w:eastAsia="Times New Roman"/>
          <w:szCs w:val="24"/>
        </w:rPr>
        <w:lastRenderedPageBreak/>
        <w:t>κρίση του δικαστηρίου</w:t>
      </w:r>
      <w:r>
        <w:rPr>
          <w:rFonts w:eastAsia="Times New Roman"/>
          <w:szCs w:val="24"/>
        </w:rPr>
        <w:t xml:space="preserve">», </w:t>
      </w:r>
      <w:r>
        <w:rPr>
          <w:rFonts w:eastAsia="Times New Roman"/>
          <w:szCs w:val="24"/>
        </w:rPr>
        <w:t>άρα πρέπει να υπάρξει απόφαση επί του συγκεκριμένου</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το δικόγραφό του υπερβαίνει σε έκταση το αναγκαίο μέτρο</w:t>
      </w:r>
      <w:r>
        <w:rPr>
          <w:rFonts w:eastAsia="Times New Roman"/>
          <w:szCs w:val="24"/>
        </w:rPr>
        <w:t>»,</w:t>
      </w:r>
      <w:r>
        <w:rPr>
          <w:rFonts w:eastAsia="Times New Roman"/>
          <w:szCs w:val="24"/>
        </w:rPr>
        <w:t xml:space="preserve"> χρειάζεται δηλαδή αιτιολογία εδώ</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εν</w:t>
      </w:r>
      <w:r>
        <w:rPr>
          <w:rFonts w:eastAsia="Times New Roman"/>
          <w:szCs w:val="24"/>
        </w:rPr>
        <w:t xml:space="preserve"> </w:t>
      </w:r>
      <w:r>
        <w:rPr>
          <w:rFonts w:eastAsia="Times New Roman"/>
          <w:szCs w:val="24"/>
        </w:rPr>
        <w:t xml:space="preserve">όψει των </w:t>
      </w:r>
      <w:proofErr w:type="spellStart"/>
      <w:r>
        <w:rPr>
          <w:rFonts w:eastAsia="Times New Roman"/>
          <w:szCs w:val="24"/>
        </w:rPr>
        <w:t>τ</w:t>
      </w:r>
      <w:r>
        <w:rPr>
          <w:rFonts w:eastAsia="Times New Roman"/>
          <w:szCs w:val="24"/>
        </w:rPr>
        <w:t>ιθεμένων</w:t>
      </w:r>
      <w:proofErr w:type="spellEnd"/>
      <w:r>
        <w:rPr>
          <w:rFonts w:eastAsia="Times New Roman"/>
          <w:szCs w:val="24"/>
        </w:rPr>
        <w:t xml:space="preserve"> με το ένδικο βοήθημα ή μέσω ζητημάτων</w:t>
      </w:r>
      <w:r>
        <w:rPr>
          <w:rFonts w:eastAsia="Times New Roman"/>
          <w:szCs w:val="24"/>
        </w:rPr>
        <w:t>.</w:t>
      </w:r>
      <w:r>
        <w:rPr>
          <w:rFonts w:eastAsia="Times New Roman"/>
          <w:szCs w:val="24"/>
        </w:rPr>
        <w:t xml:space="preserve">». Πρέπει να γίνει στάθμιση, πρέπει να υπάρξει απόφαση γι’ αυτό. </w:t>
      </w:r>
      <w:r>
        <w:rPr>
          <w:rFonts w:eastAsia="Times New Roman"/>
          <w:szCs w:val="24"/>
        </w:rPr>
        <w:t>Δ</w:t>
      </w:r>
      <w:r>
        <w:rPr>
          <w:rFonts w:eastAsia="Times New Roman"/>
          <w:szCs w:val="24"/>
        </w:rPr>
        <w:t>εν είναι όποιος χάνει, επειδή έχει πολλά πει, ότι θα πληρώνει παραπάνω, διότι μπορεί να πει πάρα πολλά, τα οποία να μην ξεπερνούν το μέτρο το ο</w:t>
      </w:r>
      <w:r>
        <w:rPr>
          <w:rFonts w:eastAsia="Times New Roman"/>
          <w:szCs w:val="24"/>
        </w:rPr>
        <w:t xml:space="preserve">ποίο θέτει ο νόμος. </w:t>
      </w:r>
    </w:p>
    <w:p w14:paraId="25CA9C51"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Υπουργέ, εάν μπορεί να γίνει και μία στάθμιση του χρόνου, θα ήταν ευτυχές. </w:t>
      </w:r>
    </w:p>
    <w:p w14:paraId="25CA9C52"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Τελειώνω, κύριε Πρόεδρε.</w:t>
      </w:r>
    </w:p>
    <w:p w14:paraId="25CA9C53"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Επομένως, κυρίε</w:t>
      </w:r>
      <w:r>
        <w:rPr>
          <w:rFonts w:eastAsia="Times New Roman"/>
          <w:szCs w:val="24"/>
        </w:rPr>
        <w:t>ς και κύριοι συνάδελφοι, θέλω να σας πω ότι αυτά τα μέτρα</w:t>
      </w:r>
      <w:r>
        <w:rPr>
          <w:rFonts w:eastAsia="Times New Roman"/>
          <w:szCs w:val="24"/>
        </w:rPr>
        <w:t>,</w:t>
      </w:r>
      <w:r>
        <w:rPr>
          <w:rFonts w:eastAsia="Times New Roman"/>
          <w:szCs w:val="24"/>
        </w:rPr>
        <w:t xml:space="preserve"> τα οποία παίρνουμε σήμερα</w:t>
      </w:r>
      <w:r>
        <w:rPr>
          <w:rFonts w:eastAsia="Times New Roman"/>
          <w:szCs w:val="24"/>
        </w:rPr>
        <w:t>,</w:t>
      </w:r>
      <w:r>
        <w:rPr>
          <w:rFonts w:eastAsia="Times New Roman"/>
          <w:szCs w:val="24"/>
        </w:rPr>
        <w:t xml:space="preserve"> πρέπει να τα διαβάσουμε και να τα κρίνουμε με βάση αυτό που λέει το νομοσχέδιο, όχι με πράγματα τα </w:t>
      </w:r>
      <w:r>
        <w:rPr>
          <w:rFonts w:eastAsia="Times New Roman"/>
          <w:szCs w:val="24"/>
        </w:rPr>
        <w:lastRenderedPageBreak/>
        <w:t xml:space="preserve">οποία φανταζόμαστε. </w:t>
      </w:r>
      <w:r>
        <w:rPr>
          <w:rFonts w:eastAsia="Times New Roman"/>
          <w:szCs w:val="24"/>
        </w:rPr>
        <w:t>Ν</w:t>
      </w:r>
      <w:r>
        <w:rPr>
          <w:rFonts w:eastAsia="Times New Roman"/>
          <w:szCs w:val="24"/>
        </w:rPr>
        <w:t xml:space="preserve">α δούμε όλοι πού κατευθύνεται το κάθε κονδύλι και </w:t>
      </w:r>
      <w:r>
        <w:rPr>
          <w:rFonts w:eastAsia="Times New Roman"/>
          <w:szCs w:val="24"/>
        </w:rPr>
        <w:t>τι προσπαθεί να εξυπηρετήσει</w:t>
      </w:r>
      <w:r>
        <w:rPr>
          <w:rFonts w:eastAsia="Times New Roman"/>
          <w:szCs w:val="24"/>
        </w:rPr>
        <w:t>.</w:t>
      </w:r>
      <w:r>
        <w:rPr>
          <w:rFonts w:eastAsia="Times New Roman"/>
          <w:szCs w:val="24"/>
        </w:rPr>
        <w:t xml:space="preserve"> Και αυτά τα οποία διαγράφουμε ως κονδύλια, τα οποία είχαν ψηφίσει οι προηγούμενες </w:t>
      </w:r>
      <w:r>
        <w:rPr>
          <w:rFonts w:eastAsia="Times New Roman"/>
          <w:szCs w:val="24"/>
        </w:rPr>
        <w:t>κ</w:t>
      </w:r>
      <w:r>
        <w:rPr>
          <w:rFonts w:eastAsia="Times New Roman"/>
          <w:szCs w:val="24"/>
        </w:rPr>
        <w:t>υβερνήσεις, και αυτά τα οποία θεσπίζουμε για την επιτάχυνση της διαδικασίας, τη βοήθεια των αδυνάμων συμπολιτών μας, οι οποίοι θέλουν να προσφύ</w:t>
      </w:r>
      <w:r>
        <w:rPr>
          <w:rFonts w:eastAsia="Times New Roman"/>
          <w:szCs w:val="24"/>
        </w:rPr>
        <w:t>γουν στη δικαιοσύνη και δεν μπορούν</w:t>
      </w:r>
      <w:r>
        <w:rPr>
          <w:rFonts w:eastAsia="Times New Roman"/>
          <w:szCs w:val="24"/>
        </w:rPr>
        <w:t>,</w:t>
      </w:r>
      <w:r>
        <w:rPr>
          <w:rFonts w:eastAsia="Times New Roman"/>
          <w:szCs w:val="24"/>
        </w:rPr>
        <w:t xml:space="preserve"> και την αξιοπρεπή αμοιβή των δικηγόρων.</w:t>
      </w:r>
    </w:p>
    <w:p w14:paraId="25CA9C54"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Σας ευχαριστώ, κύριε Πρόεδρε.</w:t>
      </w:r>
    </w:p>
    <w:p w14:paraId="25CA9C55"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25CA9C56"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Κι εμείς.</w:t>
      </w:r>
    </w:p>
    <w:p w14:paraId="25CA9C57"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Η κ</w:t>
      </w:r>
      <w:r>
        <w:rPr>
          <w:rFonts w:eastAsia="Times New Roman"/>
          <w:szCs w:val="24"/>
        </w:rPr>
        <w:t>.</w:t>
      </w:r>
      <w:r>
        <w:rPr>
          <w:rFonts w:eastAsia="Times New Roman"/>
          <w:szCs w:val="24"/>
        </w:rPr>
        <w:t xml:space="preserve"> </w:t>
      </w:r>
      <w:proofErr w:type="spellStart"/>
      <w:r>
        <w:rPr>
          <w:rFonts w:eastAsia="Times New Roman"/>
          <w:szCs w:val="24"/>
        </w:rPr>
        <w:t>Παπανάτσιου</w:t>
      </w:r>
      <w:proofErr w:type="spellEnd"/>
      <w:r>
        <w:rPr>
          <w:rFonts w:eastAsia="Times New Roman"/>
          <w:szCs w:val="24"/>
        </w:rPr>
        <w:t xml:space="preserve"> έχει να κάνει κάποια νομο</w:t>
      </w:r>
      <w:r>
        <w:rPr>
          <w:rFonts w:eastAsia="Times New Roman"/>
          <w:szCs w:val="24"/>
        </w:rPr>
        <w:t>τ</w:t>
      </w:r>
      <w:r>
        <w:rPr>
          <w:rFonts w:eastAsia="Times New Roman"/>
          <w:szCs w:val="24"/>
        </w:rPr>
        <w:t>ε</w:t>
      </w:r>
      <w:r>
        <w:rPr>
          <w:rFonts w:eastAsia="Times New Roman"/>
          <w:szCs w:val="24"/>
        </w:rPr>
        <w:t>χν</w:t>
      </w:r>
      <w:r>
        <w:rPr>
          <w:rFonts w:eastAsia="Times New Roman"/>
          <w:szCs w:val="24"/>
        </w:rPr>
        <w:t xml:space="preserve">ική βελτίωση. </w:t>
      </w:r>
    </w:p>
    <w:p w14:paraId="25CA9C58"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Ορίστε, έχετε τον λόγο.</w:t>
      </w:r>
    </w:p>
    <w:p w14:paraId="25CA9C59"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Εκ παραδρομής στη νομοτεχνική βελτίωση νούμερο 19 διεγράφη και η αναφορά στον  ν.4174/2013. Τίποτε άλλο. Την καταθέτω για τα Πρακτικά. </w:t>
      </w:r>
    </w:p>
    <w:p w14:paraId="25CA9C5A" w14:textId="77777777" w:rsidR="00054EB1" w:rsidRDefault="00375CE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η </w:t>
      </w:r>
      <w:r>
        <w:rPr>
          <w:rFonts w:eastAsia="Times New Roman"/>
          <w:szCs w:val="24"/>
        </w:rPr>
        <w:t xml:space="preserve">Υφυπουργός </w:t>
      </w:r>
      <w:r>
        <w:rPr>
          <w:rFonts w:eastAsia="Times New Roman" w:cs="Times New Roman"/>
          <w:szCs w:val="24"/>
        </w:rPr>
        <w:t xml:space="preserve">κ. </w:t>
      </w:r>
      <w:r>
        <w:rPr>
          <w:rFonts w:eastAsia="Times New Roman"/>
          <w:szCs w:val="24"/>
        </w:rPr>
        <w:t xml:space="preserve">Αικατερίνη </w:t>
      </w:r>
      <w:proofErr w:type="spellStart"/>
      <w:r>
        <w:rPr>
          <w:rFonts w:eastAsia="Times New Roman"/>
          <w:szCs w:val="24"/>
        </w:rPr>
        <w:t>Παπ</w:t>
      </w:r>
      <w:r>
        <w:rPr>
          <w:rFonts w:eastAsia="Times New Roman"/>
          <w:szCs w:val="24"/>
        </w:rPr>
        <w:t>ανάτσιου</w:t>
      </w:r>
      <w:proofErr w:type="spellEnd"/>
      <w:r>
        <w:rPr>
          <w:rFonts w:eastAsia="Times New Roman"/>
          <w:b/>
          <w:szCs w:val="24"/>
        </w:rPr>
        <w:t xml:space="preserve"> </w:t>
      </w:r>
      <w:r>
        <w:rPr>
          <w:rFonts w:eastAsia="Times New Roman" w:cs="Times New Roman"/>
          <w:szCs w:val="24"/>
        </w:rPr>
        <w:t xml:space="preserve">καταθέτει για τα Πρακτικά την προαναφερθείσα νομοτεχνική βελτίωση, η οποία έχει ως εξής: </w:t>
      </w:r>
    </w:p>
    <w:p w14:paraId="25CA9C5B" w14:textId="77777777" w:rsidR="00054EB1" w:rsidRDefault="00375CE6">
      <w:pPr>
        <w:spacing w:after="0" w:line="600" w:lineRule="auto"/>
        <w:ind w:firstLine="720"/>
        <w:contextualSpacing/>
        <w:jc w:val="center"/>
        <w:rPr>
          <w:rFonts w:eastAsia="Times New Roman" w:cs="Times New Roman"/>
          <w:szCs w:val="24"/>
        </w:rPr>
      </w:pPr>
      <w:r>
        <w:rPr>
          <w:rFonts w:eastAsia="Times New Roman" w:cs="Times New Roman"/>
          <w:szCs w:val="24"/>
        </w:rPr>
        <w:t>(ΑΛΛΑΓΗ ΣΕΛΙΔΑΣ)</w:t>
      </w:r>
    </w:p>
    <w:p w14:paraId="25CA9C5C" w14:textId="77777777" w:rsidR="00054EB1" w:rsidRDefault="00375CE6">
      <w:pPr>
        <w:spacing w:after="0" w:line="600" w:lineRule="auto"/>
        <w:ind w:firstLine="720"/>
        <w:contextualSpacing/>
        <w:jc w:val="center"/>
        <w:rPr>
          <w:rFonts w:eastAsia="Times New Roman" w:cs="Times New Roman"/>
          <w:szCs w:val="24"/>
        </w:rPr>
      </w:pPr>
      <w:r>
        <w:rPr>
          <w:rFonts w:eastAsia="Times New Roman" w:cs="Times New Roman"/>
          <w:szCs w:val="24"/>
        </w:rPr>
        <w:t>(ΝΑ ΜΠΕΙ Η ΣΕΛΙΔΑ 363</w:t>
      </w:r>
      <w:r>
        <w:rPr>
          <w:rFonts w:eastAsia="Times New Roman" w:cs="Times New Roman"/>
          <w:szCs w:val="24"/>
        </w:rPr>
        <w:t>)</w:t>
      </w:r>
    </w:p>
    <w:p w14:paraId="25CA9C5D" w14:textId="77777777" w:rsidR="00054EB1" w:rsidRDefault="00375CE6">
      <w:pPr>
        <w:spacing w:after="0" w:line="600" w:lineRule="auto"/>
        <w:ind w:firstLine="720"/>
        <w:contextualSpacing/>
        <w:jc w:val="center"/>
        <w:rPr>
          <w:rFonts w:eastAsia="Times New Roman" w:cs="Times New Roman"/>
          <w:szCs w:val="24"/>
        </w:rPr>
      </w:pPr>
      <w:r>
        <w:rPr>
          <w:rFonts w:eastAsia="Times New Roman" w:cs="Times New Roman"/>
          <w:szCs w:val="24"/>
        </w:rPr>
        <w:t>(ΑΛΛΑΓΗ ΣΕΛΙΔΑΣ)</w:t>
      </w:r>
    </w:p>
    <w:p w14:paraId="25CA9C5E" w14:textId="77777777" w:rsidR="00054EB1" w:rsidRDefault="00375CE6">
      <w:pPr>
        <w:spacing w:after="0"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Η Κοινοβουλευτική Εκπρόσωπος του ΣΥΡΙΖΑ, η κ. </w:t>
      </w:r>
      <w:proofErr w:type="spellStart"/>
      <w:r>
        <w:rPr>
          <w:rFonts w:eastAsia="Times New Roman"/>
          <w:szCs w:val="24"/>
        </w:rPr>
        <w:t>Βάκη</w:t>
      </w:r>
      <w:proofErr w:type="spellEnd"/>
      <w:r>
        <w:rPr>
          <w:rFonts w:eastAsia="Times New Roman"/>
          <w:szCs w:val="24"/>
        </w:rPr>
        <w:t xml:space="preserve">, έχει τον λόγο. </w:t>
      </w:r>
    </w:p>
    <w:p w14:paraId="25CA9C5F" w14:textId="77777777" w:rsidR="00054EB1" w:rsidRDefault="00375CE6">
      <w:pPr>
        <w:spacing w:after="0" w:line="600" w:lineRule="auto"/>
        <w:ind w:firstLine="720"/>
        <w:contextualSpacing/>
        <w:jc w:val="both"/>
        <w:rPr>
          <w:rFonts w:eastAsia="Times New Roman"/>
          <w:szCs w:val="24"/>
        </w:rPr>
      </w:pPr>
      <w:r>
        <w:rPr>
          <w:rFonts w:eastAsia="Times New Roman"/>
          <w:b/>
          <w:szCs w:val="24"/>
        </w:rPr>
        <w:t xml:space="preserve">ΦΩΤΕΙΝΗ ΒΑΚΗ:  </w:t>
      </w:r>
      <w:r>
        <w:rPr>
          <w:rFonts w:eastAsia="Times New Roman"/>
          <w:szCs w:val="24"/>
        </w:rPr>
        <w:t>Κυρίες και κύριοι συνάδελφοι, δεν σκόπευα να πάρω τον λόγο, άλλωστε εκτενή αναφορά στα άρθρα του προς ψήφιση νομοσχεδίου έκανα στην Ολομέλεια της Παρασκευής, που είχαμε τη συζήτηση επί της αρχής</w:t>
      </w:r>
      <w:r>
        <w:rPr>
          <w:rFonts w:eastAsia="Times New Roman"/>
          <w:szCs w:val="24"/>
        </w:rPr>
        <w:t>.</w:t>
      </w:r>
      <w:r>
        <w:rPr>
          <w:rFonts w:eastAsia="Times New Roman"/>
          <w:szCs w:val="24"/>
        </w:rPr>
        <w:t xml:space="preserve"> </w:t>
      </w:r>
      <w:r>
        <w:rPr>
          <w:rFonts w:eastAsia="Times New Roman"/>
          <w:szCs w:val="24"/>
        </w:rPr>
        <w:t>Δ</w:t>
      </w:r>
      <w:r>
        <w:rPr>
          <w:rFonts w:eastAsia="Times New Roman"/>
          <w:szCs w:val="24"/>
        </w:rPr>
        <w:t>εν σκόπευα να πάρω τον λόγο σήμερα, εάν δεν είχαν προηγηθεί οι τοποθετήσεις ορισμένων Βουλευτών της Αξιωματικής Αντιπολίτευσης σε σχέση με τις εξαγγελίες της Κυβέρνησης για το</w:t>
      </w:r>
      <w:r>
        <w:rPr>
          <w:rFonts w:eastAsia="Times New Roman"/>
          <w:szCs w:val="24"/>
        </w:rPr>
        <w:t>ν</w:t>
      </w:r>
      <w:r>
        <w:rPr>
          <w:rFonts w:eastAsia="Times New Roman"/>
          <w:szCs w:val="24"/>
        </w:rPr>
        <w:t xml:space="preserve"> ΦΠΑ </w:t>
      </w:r>
      <w:r>
        <w:rPr>
          <w:rFonts w:eastAsia="Times New Roman"/>
          <w:szCs w:val="24"/>
        </w:rPr>
        <w:lastRenderedPageBreak/>
        <w:t xml:space="preserve">στα νησιά, αλλά και τη </w:t>
      </w:r>
      <w:r>
        <w:rPr>
          <w:rFonts w:eastAsia="Times New Roman"/>
          <w:szCs w:val="24"/>
        </w:rPr>
        <w:t xml:space="preserve">δέκατη τρίτη </w:t>
      </w:r>
      <w:r>
        <w:rPr>
          <w:rFonts w:eastAsia="Times New Roman"/>
          <w:szCs w:val="24"/>
        </w:rPr>
        <w:t>σύνταξη, για την οποία έγινε τόσος πολύ</w:t>
      </w:r>
      <w:r>
        <w:rPr>
          <w:rFonts w:eastAsia="Times New Roman"/>
          <w:szCs w:val="24"/>
        </w:rPr>
        <w:t>ς λόγος.</w:t>
      </w:r>
    </w:p>
    <w:p w14:paraId="25CA9C60" w14:textId="77777777" w:rsidR="00054EB1" w:rsidRDefault="00375CE6">
      <w:pPr>
        <w:spacing w:after="0" w:line="600" w:lineRule="auto"/>
        <w:ind w:firstLine="720"/>
        <w:contextualSpacing/>
        <w:jc w:val="both"/>
        <w:rPr>
          <w:rFonts w:eastAsia="Times New Roman"/>
          <w:szCs w:val="24"/>
        </w:rPr>
      </w:pPr>
      <w:r>
        <w:rPr>
          <w:rFonts w:eastAsia="Times New Roman"/>
          <w:szCs w:val="24"/>
        </w:rPr>
        <w:t xml:space="preserve">Κατ’ αρχάς, να ξεκινήσω από κάποιες επισημάνσεις με βάση τους </w:t>
      </w:r>
      <w:proofErr w:type="spellStart"/>
      <w:r>
        <w:rPr>
          <w:rFonts w:eastAsia="Times New Roman"/>
          <w:szCs w:val="24"/>
        </w:rPr>
        <w:t>προλαλήσαντες</w:t>
      </w:r>
      <w:proofErr w:type="spellEnd"/>
      <w:r>
        <w:rPr>
          <w:rFonts w:eastAsia="Times New Roman"/>
          <w:szCs w:val="24"/>
        </w:rPr>
        <w:t xml:space="preserve"> της Νέας Δημοκρατίας. Ολοφύρεστε και εξεπλάγητε από τις τροπολογίες τις οποίες έφεραν εδώ Υπουργοί και Βουλευτές και καλόπιστα σας ερωτώ, συνάδελφοι, καλώς ήλθατε κατ’ αρχ</w:t>
      </w:r>
      <w:r>
        <w:rPr>
          <w:rFonts w:eastAsia="Times New Roman"/>
          <w:szCs w:val="24"/>
        </w:rPr>
        <w:t>άς στον κοινοβουλευτικό πολιτισμό και ευταξία και να σας θυμίσω ότι επί ημερών σας δεν ήταν εξαίρεση, αλλά ήταν κανόνας οι πράξεις νομοθετικού περιεχομένου, νομοσχέδια μεταμεσονύχτια με τριψήφιο αριθμό τροπολογιών, οι περισσότερες εκ των οποίων δεν υπόκειν</w:t>
      </w:r>
      <w:r>
        <w:rPr>
          <w:rFonts w:eastAsia="Times New Roman"/>
          <w:szCs w:val="24"/>
        </w:rPr>
        <w:t>το σε διαβούλευση και ψηφίζονταν άρον</w:t>
      </w:r>
      <w:r>
        <w:rPr>
          <w:rFonts w:eastAsia="Times New Roman"/>
          <w:szCs w:val="24"/>
        </w:rPr>
        <w:t xml:space="preserve"> </w:t>
      </w:r>
      <w:r>
        <w:rPr>
          <w:rFonts w:eastAsia="Times New Roman"/>
          <w:szCs w:val="24"/>
        </w:rPr>
        <w:t>άρον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xml:space="preserve">. </w:t>
      </w:r>
    </w:p>
    <w:p w14:paraId="25CA9C61" w14:textId="77777777" w:rsidR="00054EB1" w:rsidRDefault="00375CE6">
      <w:pPr>
        <w:spacing w:after="0" w:line="600" w:lineRule="auto"/>
        <w:ind w:firstLine="720"/>
        <w:contextualSpacing/>
        <w:jc w:val="both"/>
        <w:rPr>
          <w:rFonts w:eastAsia="Times New Roman"/>
          <w:szCs w:val="24"/>
        </w:rPr>
      </w:pPr>
      <w:r>
        <w:rPr>
          <w:rFonts w:eastAsia="Times New Roman"/>
          <w:szCs w:val="24"/>
        </w:rPr>
        <w:t>Δεύτερη παρατήρηση</w:t>
      </w:r>
      <w:r>
        <w:rPr>
          <w:rFonts w:eastAsia="Times New Roman"/>
          <w:szCs w:val="24"/>
        </w:rPr>
        <w:t>.</w:t>
      </w:r>
      <w:r>
        <w:rPr>
          <w:rFonts w:eastAsia="Times New Roman"/>
          <w:szCs w:val="24"/>
        </w:rPr>
        <w:t xml:space="preserve"> </w:t>
      </w:r>
      <w:r>
        <w:rPr>
          <w:rFonts w:eastAsia="Times New Roman"/>
          <w:szCs w:val="24"/>
        </w:rPr>
        <w:t>Θ</w:t>
      </w:r>
      <w:r>
        <w:rPr>
          <w:rFonts w:eastAsia="Times New Roman"/>
          <w:szCs w:val="24"/>
        </w:rPr>
        <w:t>ρήνος μεγάλος για την όντως άδικη άρση του ειδικού καθεστώτος ΦΠΑ στα νησιά, που ήταν μέρος μιας συμφωνίας, την οποία δεν επιλέξαμε, αλλά μας επιβλήθηκε. Να σας θυμίσω όμως ότι στο</w:t>
      </w:r>
      <w:r>
        <w:rPr>
          <w:rFonts w:eastAsia="Times New Roman"/>
          <w:szCs w:val="24"/>
        </w:rPr>
        <w:t xml:space="preserve">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xml:space="preserve"> </w:t>
      </w:r>
      <w:proofErr w:type="spellStart"/>
      <w:r>
        <w:rPr>
          <w:rFonts w:eastAsia="Times New Roman"/>
          <w:szCs w:val="24"/>
        </w:rPr>
        <w:t>Χαρδούβελη</w:t>
      </w:r>
      <w:proofErr w:type="spellEnd"/>
      <w:r>
        <w:rPr>
          <w:rFonts w:eastAsia="Times New Roman"/>
          <w:szCs w:val="24"/>
        </w:rPr>
        <w:t xml:space="preserve">, το οποίο καλά θα κάνετε να το ξαναδιαβάσετε, </w:t>
      </w:r>
      <w:r>
        <w:rPr>
          <w:rFonts w:eastAsia="Times New Roman"/>
          <w:szCs w:val="24"/>
        </w:rPr>
        <w:lastRenderedPageBreak/>
        <w:t xml:space="preserve">ήδη σ’ αυτό το </w:t>
      </w:r>
      <w:r>
        <w:rPr>
          <w:rFonts w:eastAsia="Times New Roman"/>
          <w:szCs w:val="24"/>
          <w:lang w:val="en-US"/>
        </w:rPr>
        <w:t>e</w:t>
      </w:r>
      <w:r>
        <w:rPr>
          <w:rFonts w:eastAsia="Times New Roman"/>
          <w:szCs w:val="24"/>
        </w:rPr>
        <w:t>-</w:t>
      </w:r>
      <w:r>
        <w:rPr>
          <w:rFonts w:eastAsia="Times New Roman"/>
          <w:szCs w:val="24"/>
          <w:lang w:val="en-US"/>
        </w:rPr>
        <w:t>mail</w:t>
      </w:r>
      <w:r>
        <w:rPr>
          <w:rFonts w:eastAsia="Times New Roman"/>
          <w:szCs w:val="24"/>
        </w:rPr>
        <w:t xml:space="preserve"> προβλεπόταν η άρση του ειδικού καθεστώτος ΦΠΑ στα νησιά και το είχατε ήδη εσείς ρίξει βορά στους δανειστές. Τα δάκρυα</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κροκοδείλια. </w:t>
      </w:r>
    </w:p>
    <w:p w14:paraId="25CA9C62" w14:textId="77777777" w:rsidR="00054EB1" w:rsidRDefault="00375CE6">
      <w:pPr>
        <w:spacing w:after="0" w:line="600" w:lineRule="auto"/>
        <w:ind w:firstLine="720"/>
        <w:contextualSpacing/>
        <w:jc w:val="both"/>
        <w:rPr>
          <w:rFonts w:eastAsia="Times New Roman"/>
          <w:szCs w:val="24"/>
        </w:rPr>
      </w:pPr>
      <w:r>
        <w:rPr>
          <w:rFonts w:eastAsia="Times New Roman"/>
          <w:szCs w:val="24"/>
        </w:rPr>
        <w:t>Γ</w:t>
      </w:r>
      <w:r>
        <w:rPr>
          <w:rFonts w:eastAsia="Times New Roman"/>
          <w:szCs w:val="24"/>
        </w:rPr>
        <w:t xml:space="preserve">ια τη </w:t>
      </w:r>
      <w:proofErr w:type="spellStart"/>
      <w:r>
        <w:rPr>
          <w:rFonts w:eastAsia="Times New Roman"/>
          <w:szCs w:val="24"/>
        </w:rPr>
        <w:t>νησιωτικότητα</w:t>
      </w:r>
      <w:proofErr w:type="spellEnd"/>
      <w:r>
        <w:rPr>
          <w:rFonts w:eastAsia="Times New Roman"/>
          <w:szCs w:val="24"/>
        </w:rPr>
        <w:t xml:space="preserve">, την </w:t>
      </w:r>
      <w:r>
        <w:rPr>
          <w:rFonts w:eastAsia="Times New Roman"/>
          <w:szCs w:val="24"/>
        </w:rPr>
        <w:t xml:space="preserve">κατηγορία της </w:t>
      </w:r>
      <w:proofErr w:type="spellStart"/>
      <w:r>
        <w:rPr>
          <w:rFonts w:eastAsia="Times New Roman"/>
          <w:szCs w:val="24"/>
        </w:rPr>
        <w:t>νησιωτικότητας</w:t>
      </w:r>
      <w:proofErr w:type="spellEnd"/>
      <w:r>
        <w:rPr>
          <w:rFonts w:eastAsia="Times New Roman"/>
          <w:szCs w:val="24"/>
        </w:rPr>
        <w:t>, ναι</w:t>
      </w:r>
      <w:r>
        <w:rPr>
          <w:rFonts w:eastAsia="Times New Roman"/>
          <w:szCs w:val="24"/>
        </w:rPr>
        <w:t>,</w:t>
      </w:r>
      <w:r>
        <w:rPr>
          <w:rFonts w:eastAsia="Times New Roman"/>
          <w:szCs w:val="24"/>
        </w:rPr>
        <w:t xml:space="preserve"> όντως είναι μια συνταγματικά θεμελιωμένη έννοια και την προβλέπει το άρθρο του Συντάγματος. Μόνο που</w:t>
      </w:r>
      <w:r>
        <w:rPr>
          <w:rFonts w:eastAsia="Times New Roman"/>
          <w:szCs w:val="24"/>
        </w:rPr>
        <w:t>,</w:t>
      </w:r>
      <w:r>
        <w:rPr>
          <w:rFonts w:eastAsia="Times New Roman"/>
          <w:szCs w:val="24"/>
        </w:rPr>
        <w:t xml:space="preserve"> για να μην είναι ένα κενό άρθρο του Συντάγματος</w:t>
      </w:r>
      <w:r>
        <w:rPr>
          <w:rFonts w:eastAsia="Times New Roman"/>
          <w:szCs w:val="24"/>
        </w:rPr>
        <w:t>,</w:t>
      </w:r>
      <w:r>
        <w:rPr>
          <w:rFonts w:eastAsia="Times New Roman"/>
          <w:szCs w:val="24"/>
        </w:rPr>
        <w:t xml:space="preserve"> χρειάζονται και κάποιες πολιτικές πρωτοβουλίες ενεργοποίησής της. Εσεί</w:t>
      </w:r>
      <w:r>
        <w:rPr>
          <w:rFonts w:eastAsia="Times New Roman"/>
          <w:szCs w:val="24"/>
        </w:rPr>
        <w:t xml:space="preserve">ς σε ποια κατεύθυνση κινηθήκατε; Στο να εξαντλείτε –όπως τόνισε και ο Υφυπουργός Νησιωτικής Πολιτικής- τη </w:t>
      </w:r>
      <w:proofErr w:type="spellStart"/>
      <w:r>
        <w:rPr>
          <w:rFonts w:eastAsia="Times New Roman"/>
          <w:szCs w:val="24"/>
        </w:rPr>
        <w:t>νησιωτικότητα</w:t>
      </w:r>
      <w:proofErr w:type="spellEnd"/>
      <w:r>
        <w:rPr>
          <w:rFonts w:eastAsia="Times New Roman"/>
          <w:szCs w:val="24"/>
        </w:rPr>
        <w:t xml:space="preserve"> και τις πολιτικές για τη </w:t>
      </w:r>
      <w:proofErr w:type="spellStart"/>
      <w:r>
        <w:rPr>
          <w:rFonts w:eastAsia="Times New Roman"/>
          <w:szCs w:val="24"/>
        </w:rPr>
        <w:t>νησιωτικότητα</w:t>
      </w:r>
      <w:proofErr w:type="spellEnd"/>
      <w:r>
        <w:rPr>
          <w:rFonts w:eastAsia="Times New Roman"/>
          <w:szCs w:val="24"/>
        </w:rPr>
        <w:t xml:space="preserve"> στο</w:t>
      </w:r>
      <w:r>
        <w:rPr>
          <w:rFonts w:eastAsia="Times New Roman"/>
          <w:szCs w:val="24"/>
        </w:rPr>
        <w:t>ν</w:t>
      </w:r>
      <w:r>
        <w:rPr>
          <w:rFonts w:eastAsia="Times New Roman"/>
          <w:szCs w:val="24"/>
        </w:rPr>
        <w:t xml:space="preserve"> ΦΠΑ και μόνο σ’ αυτό; Με τα σχολεία τι γινόταν; Με τα </w:t>
      </w:r>
      <w:proofErr w:type="spellStart"/>
      <w:r>
        <w:rPr>
          <w:rFonts w:eastAsia="Times New Roman"/>
          <w:szCs w:val="24"/>
        </w:rPr>
        <w:t>υποστελεχωμένα</w:t>
      </w:r>
      <w:proofErr w:type="spellEnd"/>
      <w:r>
        <w:rPr>
          <w:rFonts w:eastAsia="Times New Roman"/>
          <w:szCs w:val="24"/>
        </w:rPr>
        <w:t xml:space="preserve"> νοσοκομεία στα νησιά; Μ</w:t>
      </w:r>
      <w:r>
        <w:rPr>
          <w:rFonts w:eastAsia="Times New Roman"/>
          <w:szCs w:val="24"/>
        </w:rPr>
        <w:t xml:space="preserve">ε τις επιχειρήσεις, την επιχειρηματικότητα, με το πρόβλημα των κενών στα σχολεία, των δασκάλων; Επιλεκτική, λοιπόν, η μνήμη και σ’ αυτά. </w:t>
      </w:r>
    </w:p>
    <w:p w14:paraId="25CA9C63" w14:textId="77777777" w:rsidR="00054EB1" w:rsidRDefault="00375CE6">
      <w:pPr>
        <w:spacing w:after="0" w:line="600" w:lineRule="auto"/>
        <w:ind w:firstLine="720"/>
        <w:jc w:val="both"/>
        <w:rPr>
          <w:rFonts w:eastAsia="Times New Roman"/>
          <w:szCs w:val="24"/>
        </w:rPr>
      </w:pPr>
      <w:r>
        <w:rPr>
          <w:rFonts w:eastAsia="Times New Roman"/>
          <w:szCs w:val="24"/>
        </w:rPr>
        <w:t>Με βάση την τροπολογία που θα ψηφίσουμε σήμερα, εγώ θα ήθελα να ρωτήσω τι ακριβώς θέλετε. Να τιμωρήσουν οι δανειστές τ</w:t>
      </w:r>
      <w:r>
        <w:rPr>
          <w:rFonts w:eastAsia="Times New Roman"/>
          <w:szCs w:val="24"/>
        </w:rPr>
        <w:t xml:space="preserve">ην Ελλάδα; </w:t>
      </w:r>
      <w:r>
        <w:rPr>
          <w:rFonts w:eastAsia="Times New Roman"/>
          <w:szCs w:val="24"/>
        </w:rPr>
        <w:lastRenderedPageBreak/>
        <w:t xml:space="preserve">Να επιβληθεί η γραμμή Σόιμπλε, επειδή αυτή η Κυβέρνηση αποφάσισε να στηρίξει από το </w:t>
      </w:r>
      <w:proofErr w:type="spellStart"/>
      <w:r>
        <w:rPr>
          <w:rFonts w:eastAsia="Times New Roman"/>
          <w:szCs w:val="24"/>
        </w:rPr>
        <w:t>υπερπλεόνασμα</w:t>
      </w:r>
      <w:proofErr w:type="spellEnd"/>
      <w:r>
        <w:rPr>
          <w:rFonts w:eastAsia="Times New Roman"/>
          <w:szCs w:val="24"/>
        </w:rPr>
        <w:t xml:space="preserve"> στόχων τους νησιώτες και τους συνταξιούχους; Μήπως αδημονείτε να αποτύχει η εθνική προσπάθεια για τη διαπραγμάτευση</w:t>
      </w:r>
      <w:r>
        <w:rPr>
          <w:rFonts w:eastAsia="Times New Roman"/>
          <w:szCs w:val="24"/>
        </w:rPr>
        <w:t>,</w:t>
      </w:r>
      <w:r>
        <w:rPr>
          <w:rFonts w:eastAsia="Times New Roman"/>
          <w:szCs w:val="24"/>
        </w:rPr>
        <w:t xml:space="preserve"> για να επιστρέψετε στην εξουσί</w:t>
      </w:r>
      <w:r>
        <w:rPr>
          <w:rFonts w:eastAsia="Times New Roman"/>
          <w:szCs w:val="24"/>
        </w:rPr>
        <w:t>α, που νομίζετε ότι αυτοδικαίως σ</w:t>
      </w:r>
      <w:r>
        <w:rPr>
          <w:rFonts w:eastAsia="Times New Roman"/>
          <w:szCs w:val="24"/>
        </w:rPr>
        <w:t>α</w:t>
      </w:r>
      <w:r>
        <w:rPr>
          <w:rFonts w:eastAsia="Times New Roman"/>
          <w:szCs w:val="24"/>
        </w:rPr>
        <w:t>ς ανήκει;</w:t>
      </w:r>
    </w:p>
    <w:p w14:paraId="25CA9C64" w14:textId="77777777" w:rsidR="00054EB1" w:rsidRDefault="00375CE6">
      <w:pPr>
        <w:spacing w:after="0" w:line="600" w:lineRule="auto"/>
        <w:ind w:firstLine="720"/>
        <w:jc w:val="both"/>
        <w:rPr>
          <w:rFonts w:eastAsia="Times New Roman"/>
          <w:szCs w:val="24"/>
        </w:rPr>
      </w:pPr>
      <w:r>
        <w:rPr>
          <w:rFonts w:eastAsia="Times New Roman"/>
          <w:szCs w:val="24"/>
        </w:rPr>
        <w:t>Έχει κανείς την αίσθηση ότι έχε</w:t>
      </w:r>
      <w:r>
        <w:rPr>
          <w:rFonts w:eastAsia="Times New Roman"/>
          <w:szCs w:val="24"/>
        </w:rPr>
        <w:t>τε</w:t>
      </w:r>
      <w:r>
        <w:rPr>
          <w:rFonts w:eastAsia="Times New Roman"/>
          <w:szCs w:val="24"/>
        </w:rPr>
        <w:t xml:space="preserve"> αποφασίσει να υποδυθείτε έναν δεύτερο ρόλο. Από δικηγόροι των </w:t>
      </w:r>
      <w:proofErr w:type="spellStart"/>
      <w:r>
        <w:rPr>
          <w:rFonts w:eastAsia="Times New Roman"/>
          <w:szCs w:val="24"/>
        </w:rPr>
        <w:t>καναλαρχών</w:t>
      </w:r>
      <w:proofErr w:type="spellEnd"/>
      <w:r>
        <w:rPr>
          <w:rFonts w:eastAsia="Times New Roman"/>
          <w:szCs w:val="24"/>
        </w:rPr>
        <w:t>, έχετε αποφασίσει να αναλάβετε ανερυθρίαστα τον ρόλο του τοποτηρητή των συμφερόντων του Διεθνούς Νομισματ</w:t>
      </w:r>
      <w:r>
        <w:rPr>
          <w:rFonts w:eastAsia="Times New Roman"/>
          <w:szCs w:val="24"/>
        </w:rPr>
        <w:t xml:space="preserve">ικού Ταμείου και των Γερμανών τραπεζιτών. Νομίζετε ότι με τον αέρα των κατασκευασμένων δημοσκοπήσεων των </w:t>
      </w:r>
      <w:proofErr w:type="spellStart"/>
      <w:r>
        <w:rPr>
          <w:rFonts w:eastAsia="Times New Roman"/>
          <w:szCs w:val="24"/>
        </w:rPr>
        <w:t>καναλαρχών</w:t>
      </w:r>
      <w:proofErr w:type="spellEnd"/>
      <w:r>
        <w:rPr>
          <w:rFonts w:eastAsia="Times New Roman"/>
          <w:szCs w:val="24"/>
        </w:rPr>
        <w:t xml:space="preserve"> και τη συντονισμένη προπαγάνδα τους αλλά και με τη στήριξη των ακραίων παικτών της Ευρώπης, των </w:t>
      </w:r>
      <w:r>
        <w:rPr>
          <w:rFonts w:eastAsia="Times New Roman"/>
          <w:szCs w:val="24"/>
        </w:rPr>
        <w:t>Ε</w:t>
      </w:r>
      <w:r>
        <w:rPr>
          <w:rFonts w:eastAsia="Times New Roman"/>
          <w:szCs w:val="24"/>
        </w:rPr>
        <w:t>υρωπαίων συντηρητικών, θα καταφέρετε να επα</w:t>
      </w:r>
      <w:r>
        <w:rPr>
          <w:rFonts w:eastAsia="Times New Roman"/>
          <w:szCs w:val="24"/>
        </w:rPr>
        <w:t xml:space="preserve">νέλθετε στην εξουσία. </w:t>
      </w:r>
      <w:r>
        <w:rPr>
          <w:rFonts w:eastAsia="Times New Roman"/>
          <w:szCs w:val="24"/>
        </w:rPr>
        <w:t>Γ</w:t>
      </w:r>
      <w:r>
        <w:rPr>
          <w:rFonts w:eastAsia="Times New Roman"/>
          <w:szCs w:val="24"/>
        </w:rPr>
        <w:t>ια να το πράξετε, βεβαίως, αυτό πηγαίνετε στις Βρυξέ</w:t>
      </w:r>
      <w:r>
        <w:rPr>
          <w:rFonts w:eastAsia="Times New Roman"/>
          <w:szCs w:val="24"/>
        </w:rPr>
        <w:t>λ</w:t>
      </w:r>
      <w:r>
        <w:rPr>
          <w:rFonts w:eastAsia="Times New Roman"/>
          <w:szCs w:val="24"/>
        </w:rPr>
        <w:t xml:space="preserve">λες και υπόσχεστε όχι συμφωνίες αλήθειας, αλλά συμφωνίες ντροπής. </w:t>
      </w:r>
      <w:proofErr w:type="spellStart"/>
      <w:r>
        <w:rPr>
          <w:rFonts w:eastAsia="Times New Roman"/>
          <w:szCs w:val="24"/>
        </w:rPr>
        <w:t>Παρακαλάτε</w:t>
      </w:r>
      <w:proofErr w:type="spellEnd"/>
      <w:r>
        <w:rPr>
          <w:rFonts w:eastAsia="Times New Roman"/>
          <w:szCs w:val="24"/>
        </w:rPr>
        <w:t xml:space="preserve"> το Ευρωπαϊκό Λαϊκό Κόμμα να στηρίξει </w:t>
      </w:r>
      <w:r>
        <w:rPr>
          <w:rFonts w:eastAsia="Times New Roman"/>
          <w:szCs w:val="24"/>
        </w:rPr>
        <w:lastRenderedPageBreak/>
        <w:t>την εμπλοκή στην αξιολόγηση, υποσχόμενοι ότι</w:t>
      </w:r>
      <w:r>
        <w:rPr>
          <w:rFonts w:eastAsia="Times New Roman"/>
          <w:szCs w:val="24"/>
        </w:rPr>
        <w:t>,</w:t>
      </w:r>
      <w:r>
        <w:rPr>
          <w:rFonts w:eastAsia="Times New Roman"/>
          <w:szCs w:val="24"/>
        </w:rPr>
        <w:t xml:space="preserve"> όταν θα έρθετε στην </w:t>
      </w:r>
      <w:r>
        <w:rPr>
          <w:rFonts w:eastAsia="Times New Roman"/>
          <w:szCs w:val="24"/>
        </w:rPr>
        <w:t xml:space="preserve">εξουσία, θα τα υπογράψετε όλα. Θα υπογράψετε από μόνοι σας, ενδεχομένως, τη μείωση των συντάξεων, τις απολύσεις, τη μείωση του αφορολόγητου και τη διάλυση των εργασιακών δικαιωμάτων, ώστε να γυρίσει πίσω και το Διεθνές Νομισματικό Ταμείο και ταυτόχρονα να </w:t>
      </w:r>
      <w:r>
        <w:rPr>
          <w:rFonts w:eastAsia="Times New Roman"/>
          <w:szCs w:val="24"/>
        </w:rPr>
        <w:t>κεφαλαιοποιήσει και για τις δικές του εκλογές τις νέες θυσίες του ελληνικού λαού ο Βόλφγκανγκ Σόιμπλε.</w:t>
      </w:r>
    </w:p>
    <w:p w14:paraId="25CA9C65" w14:textId="77777777" w:rsidR="00054EB1" w:rsidRDefault="00375CE6">
      <w:pPr>
        <w:spacing w:after="0" w:line="600" w:lineRule="auto"/>
        <w:ind w:firstLine="720"/>
        <w:jc w:val="both"/>
        <w:rPr>
          <w:rFonts w:eastAsia="Times New Roman"/>
          <w:szCs w:val="24"/>
        </w:rPr>
      </w:pPr>
      <w:r>
        <w:rPr>
          <w:rFonts w:eastAsia="Times New Roman"/>
          <w:szCs w:val="24"/>
        </w:rPr>
        <w:t>Εμείς, κυρίες και κύριοι Βουλευτές, παλέψαμε και συνεχίζουμε να παλεύουμε με όλες μας τις δυνάμεις, προκειμένου να ανατραπεί αυτή η ιερά συμμαχία των νεο</w:t>
      </w:r>
      <w:r>
        <w:rPr>
          <w:rFonts w:eastAsia="Times New Roman"/>
          <w:szCs w:val="24"/>
        </w:rPr>
        <w:t xml:space="preserve">φιλελεύθερων και των </w:t>
      </w:r>
      <w:proofErr w:type="spellStart"/>
      <w:r>
        <w:rPr>
          <w:rFonts w:eastAsia="Times New Roman"/>
          <w:szCs w:val="24"/>
        </w:rPr>
        <w:t>νεοσυντηρητικών</w:t>
      </w:r>
      <w:proofErr w:type="spellEnd"/>
      <w:r>
        <w:rPr>
          <w:rFonts w:eastAsia="Times New Roman"/>
          <w:szCs w:val="24"/>
        </w:rPr>
        <w:t xml:space="preserve"> στην Ευρώπη εναντίον της Ελλάδας</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 xml:space="preserve">αι διαλέξαμε με ποιους είμαστε, καθαρά. Με τους χαμηλοσυνταξιούχους και με τους νησιώτες είμαστε. Εσείς με ποιους είστε; Με το ΔΝΤ; Με τους πιο </w:t>
      </w:r>
      <w:proofErr w:type="spellStart"/>
      <w:r>
        <w:rPr>
          <w:rFonts w:eastAsia="Times New Roman"/>
          <w:szCs w:val="24"/>
        </w:rPr>
        <w:t>νεοσυντηρητικούς</w:t>
      </w:r>
      <w:proofErr w:type="spellEnd"/>
      <w:r>
        <w:rPr>
          <w:rFonts w:eastAsia="Times New Roman"/>
          <w:szCs w:val="24"/>
        </w:rPr>
        <w:t xml:space="preserve"> εκφραστές του τραπεζικο</w:t>
      </w:r>
      <w:r>
        <w:rPr>
          <w:rFonts w:eastAsia="Times New Roman"/>
          <w:szCs w:val="24"/>
        </w:rPr>
        <w:t>ύ κεφαλαίου στην Ευρώπη; Με ποιους;</w:t>
      </w:r>
    </w:p>
    <w:p w14:paraId="25CA9C66" w14:textId="77777777" w:rsidR="00054EB1" w:rsidRDefault="00375CE6">
      <w:pPr>
        <w:spacing w:after="0" w:line="600" w:lineRule="auto"/>
        <w:ind w:firstLine="720"/>
        <w:jc w:val="both"/>
        <w:rPr>
          <w:rFonts w:eastAsia="Times New Roman"/>
          <w:szCs w:val="24"/>
        </w:rPr>
      </w:pPr>
      <w:r>
        <w:rPr>
          <w:rFonts w:eastAsia="Times New Roman"/>
          <w:szCs w:val="24"/>
        </w:rPr>
        <w:t xml:space="preserve">Τα μέτρα που φέραμε προς ψήφιση προκύπτουν από την </w:t>
      </w:r>
      <w:proofErr w:type="spellStart"/>
      <w:r>
        <w:rPr>
          <w:rFonts w:eastAsia="Times New Roman"/>
          <w:szCs w:val="24"/>
        </w:rPr>
        <w:t>υπεραπόδοση</w:t>
      </w:r>
      <w:proofErr w:type="spellEnd"/>
      <w:r>
        <w:rPr>
          <w:rFonts w:eastAsia="Times New Roman"/>
          <w:szCs w:val="24"/>
        </w:rPr>
        <w:t xml:space="preserve"> των εσόδων, μέσω των μη παραμετρικών μέτρων</w:t>
      </w:r>
      <w:r>
        <w:rPr>
          <w:rFonts w:eastAsia="Times New Roman"/>
          <w:szCs w:val="24"/>
        </w:rPr>
        <w:t>,</w:t>
      </w:r>
      <w:r>
        <w:rPr>
          <w:rFonts w:eastAsia="Times New Roman"/>
          <w:szCs w:val="24"/>
        </w:rPr>
        <w:t xml:space="preserve"> που βασίζονται στη βελτίωση της φορολογικής συμμόρφωσης και την πάταξη της φοροδιαφυγής.</w:t>
      </w:r>
    </w:p>
    <w:p w14:paraId="25CA9C67" w14:textId="77777777" w:rsidR="00054EB1" w:rsidRDefault="00375CE6">
      <w:pPr>
        <w:spacing w:after="0" w:line="600" w:lineRule="auto"/>
        <w:ind w:firstLine="720"/>
        <w:jc w:val="both"/>
        <w:rPr>
          <w:rFonts w:eastAsia="Times New Roman"/>
          <w:szCs w:val="24"/>
        </w:rPr>
      </w:pPr>
      <w:r>
        <w:rPr>
          <w:rFonts w:eastAsia="Times New Roman"/>
          <w:szCs w:val="24"/>
        </w:rPr>
        <w:t>Η Νέα Δημοκρατία δεν εί</w:t>
      </w:r>
      <w:r>
        <w:rPr>
          <w:rFonts w:eastAsia="Times New Roman"/>
          <w:szCs w:val="24"/>
        </w:rPr>
        <w:t>χε καταφέρει αυτά τα αποτελέσματα, γιατί πολύ απλά δεν ήθελε να πατάξει τη φοροδιαφυγή και προτιμούσε να κόβει δαπάνες από τα σχολεία και τα νοσοκομεία, προτιμούσε να καρατομεί δασκάλους, γιατρούς, καθαρίστριες και πρόσφερε εκείνο το ματωμένο πλεόνασμα στο</w:t>
      </w:r>
      <w:r>
        <w:rPr>
          <w:rFonts w:eastAsia="Times New Roman"/>
          <w:szCs w:val="24"/>
        </w:rPr>
        <w:t xml:space="preserve"> Διεθνές Νομισματικό Ταμείο ως λύτρα για την παραμονή της στην καρέκλα της εξουσίας.</w:t>
      </w:r>
    </w:p>
    <w:p w14:paraId="25CA9C68" w14:textId="77777777" w:rsidR="00054EB1" w:rsidRDefault="00375CE6">
      <w:pPr>
        <w:spacing w:after="0" w:line="600" w:lineRule="auto"/>
        <w:ind w:firstLine="720"/>
        <w:jc w:val="both"/>
        <w:rPr>
          <w:rFonts w:eastAsia="Times New Roman"/>
          <w:szCs w:val="24"/>
        </w:rPr>
      </w:pPr>
      <w:r>
        <w:rPr>
          <w:rFonts w:eastAsia="Times New Roman"/>
          <w:szCs w:val="24"/>
        </w:rPr>
        <w:t>Σ</w:t>
      </w:r>
      <w:r>
        <w:rPr>
          <w:rFonts w:eastAsia="Times New Roman"/>
          <w:szCs w:val="24"/>
        </w:rPr>
        <w:t xml:space="preserve">ας ρωτώ: Είναι αχρείαστη τελικά η κίνηση αυτή της αναστολής του ΦΠΑ στα νησιά; Είναι αχρείαστο αυτό το επίδομα στους συνταξιούχους; Ποιον να ακούσουμε ακριβώς; Τον </w:t>
      </w:r>
      <w:proofErr w:type="spellStart"/>
      <w:r>
        <w:rPr>
          <w:rFonts w:eastAsia="Times New Roman"/>
          <w:szCs w:val="24"/>
        </w:rPr>
        <w:t>Τόμσεν</w:t>
      </w:r>
      <w:proofErr w:type="spellEnd"/>
      <w:r>
        <w:rPr>
          <w:rFonts w:eastAsia="Times New Roman"/>
          <w:szCs w:val="24"/>
        </w:rPr>
        <w:t xml:space="preserve"> να ακούσουμε; Τον Σόιμπλε; Αυτούς που σας έβαζαν να υπογράφετε έντεκα μειώσεις συντάξεων και σαράντα πέντε χιλιάδες απολύσεις; Είναι μονομερής ενέργεια; Γιατί ακούσαμε και τέτοια</w:t>
      </w:r>
      <w:r>
        <w:rPr>
          <w:rFonts w:eastAsia="Times New Roman"/>
          <w:szCs w:val="24"/>
        </w:rPr>
        <w:t>:</w:t>
      </w:r>
      <w:r>
        <w:rPr>
          <w:rFonts w:eastAsia="Times New Roman"/>
          <w:szCs w:val="24"/>
        </w:rPr>
        <w:t xml:space="preserve"> «αχρείαστη ενέργεια», «μονομερής ενέργεια», «ανήθικος ο Έλληνας Πρωθυπουργό</w:t>
      </w:r>
      <w:r>
        <w:rPr>
          <w:rFonts w:eastAsia="Times New Roman"/>
          <w:szCs w:val="24"/>
        </w:rPr>
        <w:t xml:space="preserve">ς», «νταηλίκια». Είναι μονομερής ενέργεια η απόδοση αυτού του </w:t>
      </w:r>
      <w:proofErr w:type="spellStart"/>
      <w:r>
        <w:rPr>
          <w:rFonts w:eastAsia="Times New Roman"/>
          <w:szCs w:val="24"/>
        </w:rPr>
        <w:t>υπερπλεονάσματος</w:t>
      </w:r>
      <w:proofErr w:type="spellEnd"/>
      <w:r>
        <w:rPr>
          <w:rFonts w:eastAsia="Times New Roman"/>
          <w:szCs w:val="24"/>
        </w:rPr>
        <w:t xml:space="preserve"> από την Κυβέρνηση ή μήπως το πρόβλημά σας προέρχεται από τη μείωση της φοροδιαφυγής, η οποία είναι και το προσφιλές σπορ διαφόρων πολιτικών σας φίλων;</w:t>
      </w:r>
    </w:p>
    <w:p w14:paraId="25CA9C69" w14:textId="77777777" w:rsidR="00054EB1" w:rsidRDefault="00375CE6">
      <w:pPr>
        <w:spacing w:after="0" w:line="600" w:lineRule="auto"/>
        <w:ind w:firstLine="720"/>
        <w:jc w:val="both"/>
        <w:rPr>
          <w:rFonts w:eastAsia="Times New Roman"/>
          <w:szCs w:val="24"/>
        </w:rPr>
      </w:pPr>
      <w:r>
        <w:rPr>
          <w:rFonts w:eastAsia="Times New Roman"/>
          <w:szCs w:val="24"/>
        </w:rPr>
        <w:t>Μ</w:t>
      </w:r>
      <w:r>
        <w:rPr>
          <w:rFonts w:eastAsia="Times New Roman"/>
          <w:szCs w:val="24"/>
        </w:rPr>
        <w:t xml:space="preserve">ε αυτό το νομοσχέδιο και </w:t>
      </w:r>
      <w:r>
        <w:rPr>
          <w:rFonts w:eastAsia="Times New Roman"/>
          <w:szCs w:val="24"/>
        </w:rPr>
        <w:t>με τις τροπολογίες για τη στήριξη των πολιτών που δοκιμάζονται αυτή τη στιγμή η Κυβέρνηση επιβεβαιώνει τις δεσμεύσεις της για την τήρηση μιας συμφωνίας χωρίς κοινωνική κατεδάφιση. Ταυτόχρονα, επιβεβαιώνει τη διάθεσή της για την καταπολέμηση της φοροδιαφυγή</w:t>
      </w:r>
      <w:r>
        <w:rPr>
          <w:rFonts w:eastAsia="Times New Roman"/>
          <w:szCs w:val="24"/>
        </w:rPr>
        <w:t>ς και για κοινωνική δικαιοσύνη από το πλεόνασμα των εισπράξεων των μη παραμετρικών εσόδων. Εσείς τι ακριβώς υπόσχεστε; Τη ληστεία της εργασίας και της παράδοσης των λαφύρων στο Δ</w:t>
      </w:r>
      <w:r>
        <w:rPr>
          <w:rFonts w:eastAsia="Times New Roman"/>
          <w:szCs w:val="24"/>
        </w:rPr>
        <w:t xml:space="preserve">ιεθνές </w:t>
      </w:r>
      <w:r>
        <w:rPr>
          <w:rFonts w:eastAsia="Times New Roman"/>
          <w:szCs w:val="24"/>
        </w:rPr>
        <w:t>Ν</w:t>
      </w:r>
      <w:r>
        <w:rPr>
          <w:rFonts w:eastAsia="Times New Roman"/>
          <w:szCs w:val="24"/>
        </w:rPr>
        <w:t xml:space="preserve">ομισματικό </w:t>
      </w:r>
      <w:r>
        <w:rPr>
          <w:rFonts w:eastAsia="Times New Roman"/>
          <w:szCs w:val="24"/>
        </w:rPr>
        <w:t>Τ</w:t>
      </w:r>
      <w:r>
        <w:rPr>
          <w:rFonts w:eastAsia="Times New Roman"/>
          <w:szCs w:val="24"/>
        </w:rPr>
        <w:t>αμείο</w:t>
      </w:r>
      <w:r>
        <w:rPr>
          <w:rFonts w:eastAsia="Times New Roman"/>
          <w:szCs w:val="24"/>
        </w:rPr>
        <w:t>; Αυτό κάνατε στο παρελθόν και αυτό φαίνεται να κάνετ</w:t>
      </w:r>
      <w:r>
        <w:rPr>
          <w:rFonts w:eastAsia="Times New Roman"/>
          <w:szCs w:val="24"/>
        </w:rPr>
        <w:t>ε πρόθυμα και τώρα.</w:t>
      </w:r>
    </w:p>
    <w:p w14:paraId="25CA9C6A" w14:textId="77777777" w:rsidR="00054EB1" w:rsidRDefault="00375CE6">
      <w:pPr>
        <w:spacing w:after="0" w:line="600" w:lineRule="auto"/>
        <w:ind w:firstLine="720"/>
        <w:jc w:val="both"/>
        <w:rPr>
          <w:rFonts w:eastAsia="Times New Roman"/>
          <w:szCs w:val="24"/>
        </w:rPr>
      </w:pPr>
      <w:r>
        <w:rPr>
          <w:rFonts w:eastAsia="Times New Roman"/>
          <w:szCs w:val="24"/>
        </w:rPr>
        <w:t>Τελειώνω, κύριε Πρόεδρε.</w:t>
      </w:r>
    </w:p>
    <w:p w14:paraId="25CA9C6B" w14:textId="77777777" w:rsidR="00054EB1" w:rsidRDefault="00375CE6">
      <w:pPr>
        <w:spacing w:after="0" w:line="600" w:lineRule="auto"/>
        <w:ind w:firstLine="720"/>
        <w:jc w:val="both"/>
        <w:rPr>
          <w:rFonts w:eastAsia="Times New Roman"/>
          <w:szCs w:val="24"/>
        </w:rPr>
      </w:pPr>
      <w:r>
        <w:rPr>
          <w:rFonts w:eastAsia="Times New Roman"/>
          <w:szCs w:val="24"/>
        </w:rPr>
        <w:t>Οι πολίτες αυτής της χώρας, όμως, ξέρουν και με ποιους είστε και τι θέλετε και ποια συμφέροντα εκπροσωπείτε.</w:t>
      </w:r>
    </w:p>
    <w:p w14:paraId="25CA9C6C" w14:textId="77777777" w:rsidR="00054EB1" w:rsidRDefault="00375CE6">
      <w:pPr>
        <w:spacing w:after="0" w:line="600" w:lineRule="auto"/>
        <w:ind w:firstLine="720"/>
        <w:jc w:val="both"/>
        <w:rPr>
          <w:rFonts w:eastAsia="Times New Roman"/>
          <w:szCs w:val="24"/>
        </w:rPr>
      </w:pPr>
      <w:r>
        <w:rPr>
          <w:rFonts w:eastAsia="Times New Roman"/>
          <w:szCs w:val="24"/>
        </w:rPr>
        <w:t>Ε</w:t>
      </w:r>
      <w:r>
        <w:rPr>
          <w:rFonts w:eastAsia="Times New Roman"/>
          <w:szCs w:val="24"/>
        </w:rPr>
        <w:t xml:space="preserve">πιτρέψτε μου να κλείσω με μια καλόπιστη παρατήρηση. Επειδή ενδέχεται να σας καλέσουν στο τηλέφωνο οι </w:t>
      </w:r>
      <w:r>
        <w:rPr>
          <w:rFonts w:eastAsia="Times New Roman"/>
          <w:szCs w:val="24"/>
        </w:rPr>
        <w:t>ξένοι συνομιλητές σας, καλό θα ήταν μέχρι τη</w:t>
      </w:r>
      <w:r>
        <w:rPr>
          <w:rFonts w:eastAsia="Times New Roman"/>
          <w:szCs w:val="24"/>
        </w:rPr>
        <w:t>ν</w:t>
      </w:r>
      <w:r>
        <w:rPr>
          <w:rFonts w:eastAsia="Times New Roman"/>
          <w:szCs w:val="24"/>
        </w:rPr>
        <w:t xml:space="preserve"> ψηφοφορία να κλείσετε τα τηλέφωνά σας. Όχι τίποτε άλλο, αλλά μην εκτεθείτε για μια ακόμα φορά</w:t>
      </w:r>
      <w:r>
        <w:rPr>
          <w:rFonts w:eastAsia="Times New Roman"/>
          <w:szCs w:val="24"/>
        </w:rPr>
        <w:t>,</w:t>
      </w:r>
      <w:r>
        <w:rPr>
          <w:rFonts w:eastAsia="Times New Roman"/>
          <w:szCs w:val="24"/>
        </w:rPr>
        <w:t xml:space="preserve"> έπειτα από την έκθεση που έχετε υποστεί με την απουσία σας από τη</w:t>
      </w:r>
      <w:r>
        <w:rPr>
          <w:rFonts w:eastAsia="Times New Roman"/>
          <w:szCs w:val="24"/>
        </w:rPr>
        <w:t>ν</w:t>
      </w:r>
      <w:r>
        <w:rPr>
          <w:rFonts w:eastAsia="Times New Roman"/>
          <w:szCs w:val="24"/>
        </w:rPr>
        <w:t xml:space="preserve"> ψηφοφορία για το επίδομα στους συνταξιούχους.</w:t>
      </w:r>
    </w:p>
    <w:p w14:paraId="25CA9C6D" w14:textId="77777777" w:rsidR="00054EB1" w:rsidRDefault="00375CE6">
      <w:pPr>
        <w:spacing w:after="0" w:line="600" w:lineRule="auto"/>
        <w:ind w:firstLine="720"/>
        <w:jc w:val="both"/>
        <w:rPr>
          <w:rFonts w:eastAsia="Times New Roman"/>
          <w:szCs w:val="24"/>
        </w:rPr>
      </w:pPr>
      <w:r>
        <w:rPr>
          <w:rFonts w:eastAsia="Times New Roman"/>
          <w:szCs w:val="24"/>
        </w:rPr>
        <w:t>Σας ευχαριστώ πολύ.</w:t>
      </w:r>
    </w:p>
    <w:p w14:paraId="25CA9C6E" w14:textId="77777777" w:rsidR="00054EB1" w:rsidRDefault="00375CE6">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25CA9C6F" w14:textId="77777777" w:rsidR="00054EB1" w:rsidRDefault="00375CE6">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Κι εμείς.</w:t>
      </w:r>
    </w:p>
    <w:p w14:paraId="25CA9C70" w14:textId="77777777" w:rsidR="00054EB1" w:rsidRDefault="00375CE6">
      <w:pPr>
        <w:spacing w:after="0" w:line="600" w:lineRule="auto"/>
        <w:ind w:firstLine="720"/>
        <w:jc w:val="both"/>
        <w:rPr>
          <w:rFonts w:eastAsia="Times New Roman"/>
          <w:szCs w:val="24"/>
        </w:rPr>
      </w:pPr>
      <w:r>
        <w:rPr>
          <w:rFonts w:eastAsia="Times New Roman"/>
          <w:szCs w:val="24"/>
        </w:rPr>
        <w:t>Ο κ. Γεώργιος Ψυχογιός έχει τον λόγο.</w:t>
      </w:r>
    </w:p>
    <w:p w14:paraId="25CA9C71" w14:textId="77777777" w:rsidR="00054EB1" w:rsidRDefault="00375CE6">
      <w:pPr>
        <w:spacing w:after="0" w:line="600" w:lineRule="auto"/>
        <w:ind w:firstLine="720"/>
        <w:jc w:val="both"/>
        <w:rPr>
          <w:rFonts w:eastAsia="Times New Roman"/>
          <w:szCs w:val="24"/>
        </w:rPr>
      </w:pPr>
      <w:r>
        <w:rPr>
          <w:rFonts w:eastAsia="Times New Roman"/>
          <w:b/>
          <w:szCs w:val="24"/>
        </w:rPr>
        <w:t>ΓΕΩΡΓΙΟΣ ΨΥΧΟΓΙΟΣ:</w:t>
      </w:r>
      <w:r>
        <w:rPr>
          <w:rFonts w:eastAsia="Times New Roman"/>
          <w:szCs w:val="24"/>
        </w:rPr>
        <w:t xml:space="preserve"> Ευχαριστώ πολύ, κύριε Πρόεδρε.</w:t>
      </w:r>
    </w:p>
    <w:p w14:paraId="25CA9C72" w14:textId="77777777" w:rsidR="00054EB1" w:rsidRDefault="00375CE6">
      <w:pPr>
        <w:spacing w:after="0" w:line="600" w:lineRule="auto"/>
        <w:ind w:firstLine="720"/>
        <w:jc w:val="both"/>
        <w:rPr>
          <w:rFonts w:eastAsia="Times New Roman"/>
          <w:szCs w:val="24"/>
        </w:rPr>
      </w:pPr>
      <w:r>
        <w:rPr>
          <w:rFonts w:eastAsia="Times New Roman"/>
          <w:szCs w:val="24"/>
        </w:rPr>
        <w:t>Θα προσπαθήσω να είμαι σύντομος, σεβόμενος και τους συναδέλφο</w:t>
      </w:r>
      <w:r>
        <w:rPr>
          <w:rFonts w:eastAsia="Times New Roman"/>
          <w:szCs w:val="24"/>
        </w:rPr>
        <w:t xml:space="preserve">υς και το προχωρημένο της ώρας, έχοντας ακούσει πολλά από αυτά που ήθελα να πω από τους </w:t>
      </w:r>
      <w:proofErr w:type="spellStart"/>
      <w:r>
        <w:rPr>
          <w:rFonts w:eastAsia="Times New Roman"/>
          <w:szCs w:val="24"/>
        </w:rPr>
        <w:t>προλαλήσαντες</w:t>
      </w:r>
      <w:proofErr w:type="spellEnd"/>
      <w:r>
        <w:rPr>
          <w:rFonts w:eastAsia="Times New Roman"/>
          <w:szCs w:val="24"/>
        </w:rPr>
        <w:t xml:space="preserve"> και από τους Υπουργούς.</w:t>
      </w:r>
    </w:p>
    <w:p w14:paraId="25CA9C73" w14:textId="77777777" w:rsidR="00054EB1" w:rsidRDefault="00375CE6">
      <w:pPr>
        <w:spacing w:after="0" w:line="600" w:lineRule="auto"/>
        <w:ind w:firstLine="720"/>
        <w:jc w:val="both"/>
        <w:rPr>
          <w:rFonts w:eastAsia="Times New Roman"/>
          <w:szCs w:val="24"/>
        </w:rPr>
      </w:pPr>
      <w:r>
        <w:rPr>
          <w:rFonts w:eastAsia="Times New Roman"/>
          <w:szCs w:val="24"/>
        </w:rPr>
        <w:t>Κύριοι Υπουργοί, κυρίες και κύριοι συνάδελφοι, το πολυνομοσχέδιο που συζητάμε σήμερα περιλαμβάνει μια σειρά από σημαντικές διατάξε</w:t>
      </w:r>
      <w:r>
        <w:rPr>
          <w:rFonts w:eastAsia="Times New Roman"/>
          <w:szCs w:val="24"/>
        </w:rPr>
        <w:t>ις</w:t>
      </w:r>
      <w:r>
        <w:rPr>
          <w:rFonts w:eastAsia="Times New Roman"/>
          <w:szCs w:val="24"/>
        </w:rPr>
        <w:t>,</w:t>
      </w:r>
      <w:r>
        <w:rPr>
          <w:rFonts w:eastAsia="Times New Roman"/>
          <w:szCs w:val="24"/>
        </w:rPr>
        <w:t xml:space="preserve"> τόσο στον τομέα της δικαιοσύνης -αλλά και σε ζητήματα δημοσιονομικά- όσο και σε ζητήματα φοροδιαφυγής. Μέρος της παροχής που χορηγήθηκε στους χαμηλοσυνταξιούχους προερχόταν και από έσοδα από την καταπολέμηση της φοροδιαφυγής.</w:t>
      </w:r>
    </w:p>
    <w:p w14:paraId="25CA9C74" w14:textId="77777777" w:rsidR="00054EB1" w:rsidRDefault="00375CE6">
      <w:pPr>
        <w:spacing w:after="0" w:line="600" w:lineRule="auto"/>
        <w:ind w:firstLine="720"/>
        <w:jc w:val="both"/>
        <w:rPr>
          <w:rFonts w:eastAsia="Times New Roman"/>
          <w:szCs w:val="24"/>
        </w:rPr>
      </w:pPr>
      <w:r>
        <w:rPr>
          <w:rFonts w:eastAsia="Times New Roman"/>
          <w:szCs w:val="24"/>
        </w:rPr>
        <w:t>Με την ευκαιρία, λοιπόν, τ</w:t>
      </w:r>
      <w:r>
        <w:rPr>
          <w:rFonts w:eastAsia="Times New Roman"/>
          <w:szCs w:val="24"/>
        </w:rPr>
        <w:t>ης συζήτησης του νομοσχεδίου</w:t>
      </w:r>
      <w:r>
        <w:rPr>
          <w:rFonts w:eastAsia="Times New Roman"/>
          <w:szCs w:val="24"/>
        </w:rPr>
        <w:t>,</w:t>
      </w:r>
      <w:r>
        <w:rPr>
          <w:rFonts w:eastAsia="Times New Roman"/>
          <w:szCs w:val="24"/>
        </w:rPr>
        <w:t xml:space="preserve"> θα ήθελα να αναφερθώ συνοπτικά σε κάποιες ουσιώδεις ρυθμίσεις. Πρόκειται για θετικές διατάξεις, που προσανατολίζονται στην ενίσχυση της πολιτικής που έχει χαράξει εδώ και περίπου δύο χρόνια το Υπουργείο Δικαιοσύνης. Προάγουν τ</w:t>
      </w:r>
      <w:r>
        <w:rPr>
          <w:rFonts w:eastAsia="Times New Roman"/>
          <w:szCs w:val="24"/>
        </w:rPr>
        <w:t>η διαφάνεια, την επιτάχυνση και τη βελτιστοποίηση της απονομής δικαιοσύνης, ενώ παράλληλα εγγυώνται την ευκολότερη πρόσβαση των πολιτών στις δικαστικές διαδικασίες.</w:t>
      </w:r>
    </w:p>
    <w:p w14:paraId="25CA9C75" w14:textId="77777777" w:rsidR="00054EB1" w:rsidRDefault="00375CE6">
      <w:pPr>
        <w:spacing w:after="0" w:line="600" w:lineRule="auto"/>
        <w:ind w:firstLine="720"/>
        <w:jc w:val="both"/>
        <w:rPr>
          <w:rFonts w:eastAsia="Times New Roman"/>
          <w:szCs w:val="24"/>
        </w:rPr>
      </w:pPr>
      <w:r>
        <w:rPr>
          <w:rFonts w:eastAsia="Times New Roman"/>
          <w:szCs w:val="24"/>
        </w:rPr>
        <w:t>Στο πρώτο μέρος του νομοσχεδίου, που αφορά τον Πτωχευτικό Κώδικα, οι τροποποιήσεις βρίσκοντ</w:t>
      </w:r>
      <w:r>
        <w:rPr>
          <w:rFonts w:eastAsia="Times New Roman"/>
          <w:szCs w:val="24"/>
        </w:rPr>
        <w:t>αι στη θετική κατεύθυνση και συνοψίζονται κυρίως στα εξής σημεία: Πρώτον, στη δυνατότητα επαναδραστηριοποίησης και εξυγίανσης βιώσιμων επιχειρήσεων, ένα σταθερό και πάγιο αίτημα, κυρίως των μικρομεσαίων επιχειρήσεων. Δεύτερον, απλοποίηση της πτωχευτικής δι</w:t>
      </w:r>
      <w:r>
        <w:rPr>
          <w:rFonts w:eastAsia="Times New Roman"/>
          <w:szCs w:val="24"/>
        </w:rPr>
        <w:t>αδικασίας, όπως</w:t>
      </w:r>
      <w:r>
        <w:rPr>
          <w:rFonts w:eastAsia="Times New Roman"/>
          <w:szCs w:val="24"/>
        </w:rPr>
        <w:t>,</w:t>
      </w:r>
      <w:r>
        <w:rPr>
          <w:rFonts w:eastAsia="Times New Roman"/>
          <w:szCs w:val="24"/>
        </w:rPr>
        <w:t xml:space="preserve"> για παράδειγμα</w:t>
      </w:r>
      <w:r>
        <w:rPr>
          <w:rFonts w:eastAsia="Times New Roman"/>
          <w:szCs w:val="24"/>
        </w:rPr>
        <w:t>,</w:t>
      </w:r>
      <w:r>
        <w:rPr>
          <w:rFonts w:eastAsia="Times New Roman"/>
          <w:szCs w:val="24"/>
        </w:rPr>
        <w:t xml:space="preserve"> η αντικατάσταση των αρμοδιοτήτων του πτωχευτικού δικαστηρίου με τις αρμοδιότητες του </w:t>
      </w:r>
      <w:r>
        <w:rPr>
          <w:rFonts w:eastAsia="Times New Roman"/>
          <w:szCs w:val="24"/>
        </w:rPr>
        <w:t>ε</w:t>
      </w:r>
      <w:r>
        <w:rPr>
          <w:rFonts w:eastAsia="Times New Roman"/>
          <w:szCs w:val="24"/>
        </w:rPr>
        <w:t xml:space="preserve">ισηγητή </w:t>
      </w:r>
      <w:r>
        <w:rPr>
          <w:rFonts w:eastAsia="Times New Roman"/>
          <w:szCs w:val="24"/>
        </w:rPr>
        <w:t>δ</w:t>
      </w:r>
      <w:r>
        <w:rPr>
          <w:rFonts w:eastAsia="Times New Roman"/>
          <w:szCs w:val="24"/>
        </w:rPr>
        <w:t>ικαστή. Τρίτον, δυνατότητα παροχής δεύτερης ευκαιρίας σε οφειλέτες, φυσικά πρόσωπα, που δεν χρεοκόπησαν δόλια και κρίνονται ως ο</w:t>
      </w:r>
      <w:r>
        <w:rPr>
          <w:rFonts w:eastAsia="Times New Roman"/>
          <w:szCs w:val="24"/>
        </w:rPr>
        <w:t>ι «γνωστοί».</w:t>
      </w:r>
    </w:p>
    <w:p w14:paraId="25CA9C76" w14:textId="77777777" w:rsidR="00054EB1" w:rsidRDefault="00375CE6">
      <w:pPr>
        <w:spacing w:after="0" w:line="600" w:lineRule="auto"/>
        <w:ind w:firstLine="720"/>
        <w:jc w:val="both"/>
        <w:rPr>
          <w:rFonts w:eastAsia="Times New Roman"/>
          <w:szCs w:val="24"/>
        </w:rPr>
      </w:pPr>
      <w:r>
        <w:rPr>
          <w:rFonts w:eastAsia="Times New Roman"/>
          <w:szCs w:val="24"/>
        </w:rPr>
        <w:t>Κυρίες και κύριοι συνάδελφοι, οι παραπάνω διατάξεις για τη δεύτερη ευκαιρία είναι σαφές ότι έρχονται σε σύγκρουση με τις νεοφιλελεύθερες λογικές και πολιτικές, οι οποίες εισάγουν στην ουσία τον νόμο της ζούγκλας μέσα στην αγορά και καταδικάζου</w:t>
      </w:r>
      <w:r>
        <w:rPr>
          <w:rFonts w:eastAsia="Times New Roman"/>
          <w:szCs w:val="24"/>
        </w:rPr>
        <w:t xml:space="preserve">ν σε οικονομικό θάνατο όποιον έχει χρεοκοπήσει χωρίς υπαιτιότητά του. </w:t>
      </w:r>
    </w:p>
    <w:p w14:paraId="25CA9C77" w14:textId="77777777" w:rsidR="00054EB1" w:rsidRDefault="00375CE6">
      <w:pPr>
        <w:spacing w:after="0" w:line="600" w:lineRule="auto"/>
        <w:ind w:firstLine="720"/>
        <w:jc w:val="both"/>
        <w:rPr>
          <w:rFonts w:eastAsia="Times New Roman"/>
          <w:szCs w:val="24"/>
        </w:rPr>
      </w:pPr>
      <w:r>
        <w:rPr>
          <w:rFonts w:eastAsia="Times New Roman"/>
          <w:szCs w:val="24"/>
        </w:rPr>
        <w:t xml:space="preserve">Στο δεύτερο μέρος του νομοσχεδίου θεσπίζονται μέτρα επιτάχυνσης και </w:t>
      </w:r>
      <w:proofErr w:type="spellStart"/>
      <w:r>
        <w:rPr>
          <w:rFonts w:eastAsia="Times New Roman"/>
          <w:szCs w:val="24"/>
        </w:rPr>
        <w:t>εξορθολογισμού</w:t>
      </w:r>
      <w:proofErr w:type="spellEnd"/>
      <w:r>
        <w:rPr>
          <w:rFonts w:eastAsia="Times New Roman"/>
          <w:szCs w:val="24"/>
        </w:rPr>
        <w:t xml:space="preserve"> της διοικητικής δίκης. Ενδεικτικά θα αναφερθώ σε κάποια από αυτά. Κυρίως στη διεύρυνση του </w:t>
      </w:r>
      <w:r>
        <w:rPr>
          <w:rFonts w:eastAsia="Times New Roman"/>
          <w:szCs w:val="24"/>
        </w:rPr>
        <w:t>ευεργετήματος της πενίας, το οποίο καθίσταται πλέον πολύ πιο εύκολο στη χρήση και τη χορήγησή του, ενώ καλύπτει περισσότερες περιπτώσεις πολιτών</w:t>
      </w:r>
      <w:r>
        <w:rPr>
          <w:rFonts w:eastAsia="Times New Roman"/>
          <w:szCs w:val="24"/>
        </w:rPr>
        <w:t>,</w:t>
      </w:r>
      <w:r>
        <w:rPr>
          <w:rFonts w:eastAsia="Times New Roman"/>
          <w:szCs w:val="24"/>
        </w:rPr>
        <w:t xml:space="preserve"> </w:t>
      </w:r>
      <w:r>
        <w:rPr>
          <w:rFonts w:eastAsia="Times New Roman"/>
          <w:szCs w:val="24"/>
        </w:rPr>
        <w:t>οι οποίοι</w:t>
      </w:r>
      <w:r>
        <w:rPr>
          <w:rFonts w:eastAsia="Times New Roman"/>
          <w:szCs w:val="24"/>
        </w:rPr>
        <w:t xml:space="preserve"> στις μέρες μας δεν έχουν τη δυνατότητα για την πρόσβαση στη δικαιοσύνη. </w:t>
      </w:r>
    </w:p>
    <w:p w14:paraId="25CA9C78" w14:textId="77777777" w:rsidR="00054EB1" w:rsidRDefault="00375CE6">
      <w:pPr>
        <w:spacing w:after="0" w:line="600" w:lineRule="auto"/>
        <w:ind w:firstLine="720"/>
        <w:jc w:val="both"/>
        <w:rPr>
          <w:rFonts w:eastAsia="Times New Roman"/>
          <w:szCs w:val="24"/>
        </w:rPr>
      </w:pPr>
      <w:r>
        <w:rPr>
          <w:rFonts w:eastAsia="Times New Roman"/>
          <w:szCs w:val="24"/>
        </w:rPr>
        <w:t>Ειδική μνεία θα πρέπει επίσ</w:t>
      </w:r>
      <w:r>
        <w:rPr>
          <w:rFonts w:eastAsia="Times New Roman"/>
          <w:szCs w:val="24"/>
        </w:rPr>
        <w:t>ης να γίνει και στο άρθρο 17, καθώς εισάγει μια πολύ σημαντική διάταξη και όσοι ασκούμε το δικηγορικό επάγγελμα το γνωρίζουμε πολύ καλά. Είναι η δέσμευση των διοικητικών δικαστηρίων από τις αμετάκλητες αθωωτικές αποφάσεις των ποινικών δικαστηρίων. Μια πρόβ</w:t>
      </w:r>
      <w:r>
        <w:rPr>
          <w:rFonts w:eastAsia="Times New Roman"/>
          <w:szCs w:val="24"/>
        </w:rPr>
        <w:t>λεψη, με την οποία, εκτός της λύσης που δίνουμε στο πρόβλημα αυτό, εναρμονιζόμαστε και με τη νομολογία του Δικαστηρίου Ανθρωπίνων Δικαιωμάτων, το οποίο στην υπόθεση «Σταυρόπουλος κατά Ελλάδος» αποφάσισε ότι η χώρα μας προέβαινε σε παραβίαση του άρθρου 6 τη</w:t>
      </w:r>
      <w:r>
        <w:rPr>
          <w:rFonts w:eastAsia="Times New Roman"/>
          <w:szCs w:val="24"/>
        </w:rPr>
        <w:t>ς ΕΣΔΑ.</w:t>
      </w:r>
    </w:p>
    <w:p w14:paraId="25CA9C79" w14:textId="77777777" w:rsidR="00054EB1" w:rsidRDefault="00375CE6">
      <w:pPr>
        <w:spacing w:after="0" w:line="600" w:lineRule="auto"/>
        <w:ind w:firstLine="720"/>
        <w:jc w:val="both"/>
        <w:rPr>
          <w:rFonts w:eastAsia="Times New Roman"/>
          <w:szCs w:val="24"/>
        </w:rPr>
      </w:pPr>
      <w:r>
        <w:rPr>
          <w:rFonts w:eastAsia="Times New Roman"/>
          <w:szCs w:val="24"/>
        </w:rPr>
        <w:t xml:space="preserve">Στο τρίτο μέρος του νομοσχεδίου προβλέπονται σειρά διατάξεων για τη μείωση και τον </w:t>
      </w:r>
      <w:proofErr w:type="spellStart"/>
      <w:r>
        <w:rPr>
          <w:rFonts w:eastAsia="Times New Roman"/>
          <w:szCs w:val="24"/>
        </w:rPr>
        <w:t>εξορθολογισμό</w:t>
      </w:r>
      <w:proofErr w:type="spellEnd"/>
      <w:r>
        <w:rPr>
          <w:rFonts w:eastAsia="Times New Roman"/>
          <w:szCs w:val="24"/>
        </w:rPr>
        <w:t xml:space="preserve"> των τελών και </w:t>
      </w:r>
      <w:proofErr w:type="spellStart"/>
      <w:r>
        <w:rPr>
          <w:rFonts w:eastAsia="Times New Roman"/>
          <w:szCs w:val="24"/>
        </w:rPr>
        <w:t>παραβόλων</w:t>
      </w:r>
      <w:proofErr w:type="spellEnd"/>
      <w:r>
        <w:rPr>
          <w:rFonts w:eastAsia="Times New Roman"/>
          <w:szCs w:val="24"/>
        </w:rPr>
        <w:t>. Αναφέρθηκε διεξοδικά ο αρμόδιος Υπουργός λίγο πριν, οπότε νομίζω ότι πρέπει να επικεντρωθούμε στην κατάργηση του δικαστικού εν</w:t>
      </w:r>
      <w:r>
        <w:rPr>
          <w:rFonts w:eastAsia="Times New Roman"/>
          <w:szCs w:val="24"/>
        </w:rPr>
        <w:t xml:space="preserve">σήμου στις αναγνωριστικές αγωγές, στη μείωση του 50% των τελών στις </w:t>
      </w:r>
      <w:proofErr w:type="spellStart"/>
      <w:r>
        <w:rPr>
          <w:rFonts w:eastAsia="Times New Roman"/>
          <w:szCs w:val="24"/>
        </w:rPr>
        <w:t>καταψηφιστικές</w:t>
      </w:r>
      <w:proofErr w:type="spellEnd"/>
      <w:r>
        <w:rPr>
          <w:rFonts w:eastAsia="Times New Roman"/>
          <w:szCs w:val="24"/>
        </w:rPr>
        <w:t xml:space="preserve"> αγωγές για εργατικές διαφορές, κάτι το οποίο θα δώσει το δικαίωμα στους εργαζόμενους να προσφύγουν για τις αξιώσεις τους με λιγότερα έξοδα, όπως επίσης και στα εγκλήματα τα </w:t>
      </w:r>
      <w:r>
        <w:rPr>
          <w:rFonts w:eastAsia="Times New Roman"/>
          <w:szCs w:val="24"/>
        </w:rPr>
        <w:t xml:space="preserve">οποία έχουν ρατσιστικό κίνητρο και για τα οποία πλέον δεν απαιτείται η κατάθεση </w:t>
      </w:r>
      <w:proofErr w:type="spellStart"/>
      <w:r>
        <w:rPr>
          <w:rFonts w:eastAsia="Times New Roman"/>
          <w:szCs w:val="24"/>
        </w:rPr>
        <w:t>παραβόλου</w:t>
      </w:r>
      <w:proofErr w:type="spellEnd"/>
      <w:r>
        <w:rPr>
          <w:rFonts w:eastAsia="Times New Roman"/>
          <w:szCs w:val="24"/>
        </w:rPr>
        <w:t>.</w:t>
      </w:r>
    </w:p>
    <w:p w14:paraId="25CA9C7A" w14:textId="77777777" w:rsidR="00054EB1" w:rsidRDefault="00375CE6">
      <w:pPr>
        <w:spacing w:after="0" w:line="600" w:lineRule="auto"/>
        <w:ind w:firstLine="720"/>
        <w:jc w:val="both"/>
        <w:rPr>
          <w:rFonts w:eastAsia="Times New Roman"/>
          <w:szCs w:val="24"/>
        </w:rPr>
      </w:pPr>
      <w:r>
        <w:rPr>
          <w:rFonts w:eastAsia="Times New Roman"/>
          <w:szCs w:val="24"/>
        </w:rPr>
        <w:t xml:space="preserve">Κυρίες και κύριοι συνάδελφοι, γνωρίζουμε πολύ καλά ότι ο δικηγορικός κόσμος και οι συνάδελφοί μας αυτοαπασχολούμενοι αντιμετωπίζουν σοβαρές δυσκολίες. </w:t>
      </w:r>
    </w:p>
    <w:p w14:paraId="25CA9C7B"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Ξέρουμε, όμως</w:t>
      </w:r>
      <w:r>
        <w:rPr>
          <w:rFonts w:eastAsia="Times New Roman" w:cs="Times New Roman"/>
          <w:szCs w:val="24"/>
        </w:rPr>
        <w:t>, ότι με μικρά βήματα, όπως αυτά που υιοθετεί το νομοσχέδιο και άλλα πολλά, όπως</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η τροπολογία που έφερε το Υπουργείο Μεταναστευτικής Πολιτικής και είχε να κάνει με την εξέταση των εξαιρετικών λόγων και των αδειών διαμονής από τις αποκεντρω</w:t>
      </w:r>
      <w:r>
        <w:rPr>
          <w:rFonts w:eastAsia="Times New Roman" w:cs="Times New Roman"/>
          <w:szCs w:val="24"/>
        </w:rPr>
        <w:t>μένες διοικήσεις, όπως επίσης και τα ΕΣΠΑ, τα οποία κατευθύνθηκαν σε αυτοαπασχολούμενους συναδέλφους σε συνεργατικά σχήματα, καθώς επίσης και οι μειώσεις οι οποίες έχουν να κάνουν με τα τέλη και τα παράβολα και η συμμετοχή των συναδέλφων δικηγόρων στις απο</w:t>
      </w:r>
      <w:r>
        <w:rPr>
          <w:rFonts w:eastAsia="Times New Roman" w:cs="Times New Roman"/>
          <w:szCs w:val="24"/>
        </w:rPr>
        <w:t xml:space="preserve">φάσεις και τις αρχαιρεσίες των συλλογικών οργάνων, στηρίζουν και ενισχύουν τη θέση του δικηγόρου. Μπορούμε να πούμε ότι με αυτόν τον τρόπο ελαφρύνουμε τις δυσκολίες που έχει το δικηγορικό επάγγελμα. </w:t>
      </w:r>
    </w:p>
    <w:p w14:paraId="25CA9C7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Κλείνοντας, κυρίες και κύριοι συνάδελφοι, θα ήθελα να πω</w:t>
      </w:r>
      <w:r>
        <w:rPr>
          <w:rFonts w:eastAsia="Times New Roman" w:cs="Times New Roman"/>
          <w:szCs w:val="24"/>
        </w:rPr>
        <w:t xml:space="preserve"> ότι οι συγκεκριμένες νομοθετικές παρεμβάσεις δεν είναι ούτε αυτονόητες ούτε ουδέτερες, γιατί οι προηγούμενες κυβερνήσεις ουδέποτε τις έφεραν. </w:t>
      </w:r>
    </w:p>
    <w:p w14:paraId="25CA9C7D" w14:textId="77777777" w:rsidR="00054EB1" w:rsidRDefault="00375CE6">
      <w:pPr>
        <w:spacing w:after="0" w:line="600" w:lineRule="auto"/>
        <w:ind w:firstLine="720"/>
        <w:jc w:val="both"/>
        <w:rPr>
          <w:rFonts w:eastAsia="Times New Roman"/>
          <w:szCs w:val="24"/>
        </w:rPr>
      </w:pPr>
      <w:r>
        <w:rPr>
          <w:rFonts w:eastAsia="Times New Roman"/>
          <w:szCs w:val="24"/>
        </w:rPr>
        <w:t>(Στο σημείο αυτό κτυπάει επανειλημμένα το κουδούνι λήξεως του χρόνου ομιλίας του κυρίου Βουλευτή)</w:t>
      </w:r>
    </w:p>
    <w:p w14:paraId="25CA9C7E" w14:textId="77777777" w:rsidR="00054EB1" w:rsidRDefault="00375CE6">
      <w:pPr>
        <w:spacing w:after="0" w:line="600" w:lineRule="auto"/>
        <w:ind w:firstLine="720"/>
        <w:jc w:val="both"/>
        <w:rPr>
          <w:rFonts w:eastAsia="Times New Roman"/>
          <w:szCs w:val="24"/>
        </w:rPr>
      </w:pPr>
      <w:r>
        <w:rPr>
          <w:rFonts w:eastAsia="Times New Roman"/>
          <w:szCs w:val="24"/>
        </w:rPr>
        <w:t>Ολοκληρώνω, κύ</w:t>
      </w:r>
      <w:r>
        <w:rPr>
          <w:rFonts w:eastAsia="Times New Roman"/>
          <w:szCs w:val="24"/>
        </w:rPr>
        <w:t xml:space="preserve">ριε Πρόεδρε, αμέσως. </w:t>
      </w:r>
    </w:p>
    <w:p w14:paraId="25CA9C7F" w14:textId="77777777" w:rsidR="00054EB1" w:rsidRDefault="00375CE6">
      <w:pPr>
        <w:spacing w:after="0" w:line="600" w:lineRule="auto"/>
        <w:ind w:firstLine="720"/>
        <w:jc w:val="both"/>
        <w:rPr>
          <w:rFonts w:eastAsia="Times New Roman"/>
          <w:szCs w:val="24"/>
        </w:rPr>
      </w:pPr>
      <w:r>
        <w:rPr>
          <w:rFonts w:eastAsia="Times New Roman"/>
          <w:szCs w:val="24"/>
        </w:rPr>
        <w:t xml:space="preserve">Οι μειώσεις </w:t>
      </w:r>
      <w:proofErr w:type="spellStart"/>
      <w:r>
        <w:rPr>
          <w:rFonts w:eastAsia="Times New Roman"/>
          <w:szCs w:val="24"/>
        </w:rPr>
        <w:t>παραβόλων</w:t>
      </w:r>
      <w:proofErr w:type="spellEnd"/>
      <w:r>
        <w:rPr>
          <w:rFonts w:eastAsia="Times New Roman"/>
          <w:szCs w:val="24"/>
        </w:rPr>
        <w:t>, η επέκταση του ευεργετήματος της πενίας, η καταπολέμηση της φοροδιαφυγής με τη χρήση πλαστικού χρήματος έχουν σαφές ιδεολογικό και πολιτικό πρόσημο και πρόκειται για διατάξεις οι οποίες και σε επόμενα νομοσχέδια</w:t>
      </w:r>
      <w:r>
        <w:rPr>
          <w:rFonts w:eastAsia="Times New Roman"/>
          <w:szCs w:val="24"/>
        </w:rPr>
        <w:t xml:space="preserve"> αφήνουν το αποτύπωμα της αριστερής κυβέρνησης. </w:t>
      </w:r>
    </w:p>
    <w:p w14:paraId="25CA9C80" w14:textId="77777777" w:rsidR="00054EB1" w:rsidRDefault="00375CE6">
      <w:pPr>
        <w:spacing w:after="0" w:line="600" w:lineRule="auto"/>
        <w:ind w:firstLine="720"/>
        <w:jc w:val="both"/>
        <w:rPr>
          <w:rFonts w:eastAsia="Times New Roman"/>
          <w:szCs w:val="24"/>
        </w:rPr>
      </w:pPr>
      <w:r>
        <w:rPr>
          <w:rFonts w:eastAsia="Times New Roman"/>
          <w:szCs w:val="24"/>
        </w:rPr>
        <w:t>Ξέρουμε πολύ καλά, όπως έχω τονίσει και πάλι από αυτό το Βήμα, ότι θέλουμε πολύ δρόμο ακόμα για την αναδιανομή του πλούτου και για να εξασφαλίσουμε ίσες ευκαιρίες. Όμως, επικεντρωνόμαστε στα μικρά και καθημε</w:t>
      </w:r>
      <w:r>
        <w:rPr>
          <w:rFonts w:eastAsia="Times New Roman"/>
          <w:szCs w:val="24"/>
        </w:rPr>
        <w:t>ρινά</w:t>
      </w:r>
      <w:r>
        <w:rPr>
          <w:rFonts w:eastAsia="Times New Roman"/>
          <w:szCs w:val="24"/>
        </w:rPr>
        <w:t>,</w:t>
      </w:r>
      <w:r>
        <w:rPr>
          <w:rFonts w:eastAsia="Times New Roman"/>
          <w:szCs w:val="24"/>
        </w:rPr>
        <w:t xml:space="preserve"> που απασχολούν τα ευάλωτα κοινωνικά στρώματα, γιατί εκεί ανήκουμε, από εκεί προερχόμαστε και σε αυτούς λογοδοτούμε. </w:t>
      </w:r>
    </w:p>
    <w:p w14:paraId="25CA9C81" w14:textId="77777777" w:rsidR="00054EB1" w:rsidRDefault="00375CE6">
      <w:pPr>
        <w:spacing w:after="0" w:line="600" w:lineRule="auto"/>
        <w:ind w:firstLine="720"/>
        <w:jc w:val="both"/>
        <w:rPr>
          <w:rFonts w:eastAsia="Times New Roman"/>
          <w:szCs w:val="24"/>
        </w:rPr>
      </w:pPr>
      <w:r>
        <w:rPr>
          <w:rFonts w:eastAsia="Times New Roman"/>
          <w:szCs w:val="24"/>
        </w:rPr>
        <w:t xml:space="preserve">Ευχαριστώ. </w:t>
      </w:r>
    </w:p>
    <w:p w14:paraId="25CA9C82" w14:textId="77777777" w:rsidR="00054EB1" w:rsidRDefault="00375CE6">
      <w:pPr>
        <w:spacing w:after="0" w:line="600" w:lineRule="auto"/>
        <w:ind w:firstLine="720"/>
        <w:jc w:val="center"/>
        <w:rPr>
          <w:rFonts w:eastAsia="Times New Roman"/>
          <w:szCs w:val="24"/>
        </w:rPr>
      </w:pPr>
      <w:r>
        <w:rPr>
          <w:rFonts w:eastAsia="Times New Roman"/>
          <w:szCs w:val="24"/>
        </w:rPr>
        <w:t xml:space="preserve">(Χειροκροτήματα από την </w:t>
      </w:r>
      <w:r>
        <w:rPr>
          <w:rFonts w:eastAsia="Times New Roman"/>
          <w:szCs w:val="24"/>
        </w:rPr>
        <w:t>π</w:t>
      </w:r>
      <w:r>
        <w:rPr>
          <w:rFonts w:eastAsia="Times New Roman"/>
          <w:szCs w:val="24"/>
        </w:rPr>
        <w:t>τέρυγα του ΣΥΡΙΖΑ)</w:t>
      </w:r>
    </w:p>
    <w:p w14:paraId="25CA9C83"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 κ. Τάσσος έχει τον λόγο. </w:t>
      </w:r>
    </w:p>
    <w:p w14:paraId="25CA9C84"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Κυρίες και κύριοι συνάδελφοι, θα αναφερθώ κυρίως στο θέμα του ΦΠΑ των νησιών. Πρώτον, είναι απαράδεκτος ο συσχετισμός που κάνει η Κυβέρνηση της διατήρησης του μειωμένου ΦΠΑ στα νησιά του </w:t>
      </w:r>
      <w:r>
        <w:rPr>
          <w:rFonts w:eastAsia="Times New Roman" w:cs="Times New Roman"/>
          <w:szCs w:val="24"/>
        </w:rPr>
        <w:t>β</w:t>
      </w:r>
      <w:r>
        <w:rPr>
          <w:rFonts w:eastAsia="Times New Roman" w:cs="Times New Roman"/>
          <w:szCs w:val="24"/>
        </w:rPr>
        <w:t xml:space="preserve">όρειου και </w:t>
      </w:r>
      <w:r>
        <w:rPr>
          <w:rFonts w:eastAsia="Times New Roman" w:cs="Times New Roman"/>
          <w:szCs w:val="24"/>
        </w:rPr>
        <w:t>α</w:t>
      </w:r>
      <w:r>
        <w:rPr>
          <w:rFonts w:eastAsia="Times New Roman" w:cs="Times New Roman"/>
          <w:szCs w:val="24"/>
        </w:rPr>
        <w:t>νατολικού Αιγαίου. Ελπίζω εδώ να περιλαμβάνεται και η Λέ</w:t>
      </w:r>
      <w:r>
        <w:rPr>
          <w:rFonts w:eastAsia="Times New Roman" w:cs="Times New Roman"/>
          <w:szCs w:val="24"/>
        </w:rPr>
        <w:t>σβος και η Μυτιλήνη σε αυτά</w:t>
      </w:r>
      <w:r>
        <w:rPr>
          <w:rFonts w:eastAsia="Times New Roman" w:cs="Times New Roman"/>
          <w:szCs w:val="24"/>
        </w:rPr>
        <w:t>!</w:t>
      </w:r>
      <w:r>
        <w:rPr>
          <w:rFonts w:eastAsia="Times New Roman" w:cs="Times New Roman"/>
          <w:szCs w:val="24"/>
        </w:rPr>
        <w:t xml:space="preserve"> Συσχετίζει, λοιπόν, αυτή τη διατήρηση του μειωμένου ΦΠΑ με το προσφυγικό, υπονοώντας έτσι εμμέσως πλην σαφώς ότι το 1990 επί κυβέρνησης Ζολώτα κακώς αποφάσισε η Βουλή, </w:t>
      </w:r>
      <w:proofErr w:type="spellStart"/>
      <w:r>
        <w:rPr>
          <w:rFonts w:eastAsia="Times New Roman" w:cs="Times New Roman"/>
          <w:szCs w:val="24"/>
        </w:rPr>
        <w:t>πρωτοστατούντος</w:t>
      </w:r>
      <w:proofErr w:type="spellEnd"/>
      <w:r>
        <w:rPr>
          <w:rFonts w:eastAsia="Times New Roman" w:cs="Times New Roman"/>
          <w:szCs w:val="24"/>
        </w:rPr>
        <w:t xml:space="preserve"> του ΚΚΕ που ζητούσε μείωση κατά 50%, τη μεί</w:t>
      </w:r>
      <w:r>
        <w:rPr>
          <w:rFonts w:eastAsia="Times New Roman" w:cs="Times New Roman"/>
          <w:szCs w:val="24"/>
        </w:rPr>
        <w:t xml:space="preserve">ωση του ΦΠΑ σε όλα τα νησιά του Αιγαίου κατά 30%, αφού τότε δεν υπήρχε το προσφυγικό. </w:t>
      </w:r>
    </w:p>
    <w:p w14:paraId="25CA9C85"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Ο μειωμένος ΦΠΑ είναι ένα ελάχιστο αντιστάθμισμα ενός μέρους των προβλημάτων και παραγόντων που κάνουν τη ζωή στα νησιά πιο ακριβή, πιο δύσκολη και πιο επικίνδυνη, όπως:</w:t>
      </w:r>
      <w:r>
        <w:rPr>
          <w:rFonts w:eastAsia="Times New Roman" w:cs="Times New Roman"/>
          <w:szCs w:val="24"/>
        </w:rPr>
        <w:t xml:space="preserve"> κόστος αεροπορικής και θαλάσσιας μεταφοράς προσώπων και εμπορευμάτων, υποβαθμισμένα -ιδιαίτερα θαλάσσια- μεταφορικά μέσα, υποβαθμισμένη παροχή υγειονομικής φροντίδας</w:t>
      </w:r>
      <w:r>
        <w:rPr>
          <w:rFonts w:eastAsia="Times New Roman" w:cs="Times New Roman"/>
          <w:szCs w:val="24"/>
        </w:rPr>
        <w:t>,</w:t>
      </w:r>
      <w:r>
        <w:rPr>
          <w:rFonts w:eastAsia="Times New Roman" w:cs="Times New Roman"/>
          <w:szCs w:val="24"/>
        </w:rPr>
        <w:t xml:space="preserve"> λόγω της γενικής </w:t>
      </w:r>
      <w:proofErr w:type="spellStart"/>
      <w:r>
        <w:rPr>
          <w:rFonts w:eastAsia="Times New Roman" w:cs="Times New Roman"/>
          <w:szCs w:val="24"/>
        </w:rPr>
        <w:t>υποστελέχωσης</w:t>
      </w:r>
      <w:proofErr w:type="spellEnd"/>
      <w:r>
        <w:rPr>
          <w:rFonts w:eastAsia="Times New Roman" w:cs="Times New Roman"/>
          <w:szCs w:val="24"/>
        </w:rPr>
        <w:t xml:space="preserve"> και </w:t>
      </w:r>
      <w:proofErr w:type="spellStart"/>
      <w:r>
        <w:rPr>
          <w:rFonts w:eastAsia="Times New Roman" w:cs="Times New Roman"/>
          <w:szCs w:val="24"/>
        </w:rPr>
        <w:t>υποχρηματοδότησης</w:t>
      </w:r>
      <w:proofErr w:type="spellEnd"/>
      <w:r>
        <w:rPr>
          <w:rFonts w:eastAsia="Times New Roman" w:cs="Times New Roman"/>
          <w:szCs w:val="24"/>
        </w:rPr>
        <w:t xml:space="preserve"> της υγείας, αλλά και της επιπλέον α</w:t>
      </w:r>
      <w:r>
        <w:rPr>
          <w:rFonts w:eastAsia="Times New Roman" w:cs="Times New Roman"/>
          <w:szCs w:val="24"/>
        </w:rPr>
        <w:t xml:space="preserve">πομόνωσης στην οποία μπορεί να βρεθούν τα νησιά λόγω καιρικών συνθηκών. </w:t>
      </w:r>
    </w:p>
    <w:p w14:paraId="25CA9C86"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Δεύτερον, η διατήρηση του μειωμένου ΦΠΑ κατά 30% γίνεται για έναν χρόνο. Επομένως είναι προσωρινή, δηλαδή πρόκειται για αναστολή. </w:t>
      </w:r>
    </w:p>
    <w:p w14:paraId="25CA9C87"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Τρίτον, δεν αφορά όλα τα νησιά. Αφορά μόνο τα νησιά </w:t>
      </w:r>
      <w:r>
        <w:rPr>
          <w:rFonts w:eastAsia="Times New Roman" w:cs="Times New Roman"/>
          <w:szCs w:val="24"/>
        </w:rPr>
        <w:t xml:space="preserve">του </w:t>
      </w:r>
      <w:r>
        <w:rPr>
          <w:rFonts w:eastAsia="Times New Roman" w:cs="Times New Roman"/>
          <w:szCs w:val="24"/>
        </w:rPr>
        <w:t>β</w:t>
      </w:r>
      <w:r>
        <w:rPr>
          <w:rFonts w:eastAsia="Times New Roman" w:cs="Times New Roman"/>
          <w:szCs w:val="24"/>
        </w:rPr>
        <w:t xml:space="preserve">όρειου και </w:t>
      </w:r>
      <w:r>
        <w:rPr>
          <w:rFonts w:eastAsia="Times New Roman" w:cs="Times New Roman"/>
          <w:szCs w:val="24"/>
        </w:rPr>
        <w:t>α</w:t>
      </w:r>
      <w:r>
        <w:rPr>
          <w:rFonts w:eastAsia="Times New Roman" w:cs="Times New Roman"/>
          <w:szCs w:val="24"/>
        </w:rPr>
        <w:t xml:space="preserve">νατολικού Αιγαίου και από τις Κυκλάδες εξαιρεί τη Ρόδο και την Κάρπαθο. Με ποιο σκεπτικό άραγε; Το μάθαμε πριν από λίγο. </w:t>
      </w:r>
    </w:p>
    <w:p w14:paraId="25CA9C88"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ΔΗΜΗΤΡΙΟΣ ΓΑΚΗΣ: </w:t>
      </w:r>
      <w:r>
        <w:rPr>
          <w:rFonts w:eastAsia="Times New Roman" w:cs="Times New Roman"/>
          <w:szCs w:val="24"/>
        </w:rPr>
        <w:t xml:space="preserve">Όχι τις Κυκλάδες. Τα Δωδεκάνησα. </w:t>
      </w:r>
    </w:p>
    <w:p w14:paraId="25CA9C89"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Συγγνώμη, τα Δωδεκάνησα, μπράβο. Η παραδρομή επιτρ</w:t>
      </w:r>
      <w:r>
        <w:rPr>
          <w:rFonts w:eastAsia="Times New Roman" w:cs="Times New Roman"/>
          <w:szCs w:val="24"/>
        </w:rPr>
        <w:t xml:space="preserve">έπεται μία φορά, αλλά τρεις φορές δεν επιτρέπεται. </w:t>
      </w:r>
    </w:p>
    <w:p w14:paraId="25CA9C8A"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Πριν από λίγο μ</w:t>
      </w:r>
      <w:r>
        <w:rPr>
          <w:rFonts w:eastAsia="Times New Roman" w:cs="Times New Roman"/>
          <w:szCs w:val="24"/>
        </w:rPr>
        <w:t>ά</w:t>
      </w:r>
      <w:r>
        <w:rPr>
          <w:rFonts w:eastAsia="Times New Roman" w:cs="Times New Roman"/>
          <w:szCs w:val="24"/>
        </w:rPr>
        <w:t xml:space="preserve">ς το είπε ο αρμόδιος Υπουργός, γιατί αυτό θα έβαζε σε κίνδυνο την όλη διαπραγμάτευση. Με ποιους; Με τους εταίρους μας. </w:t>
      </w:r>
      <w:r>
        <w:rPr>
          <w:rFonts w:eastAsia="Times New Roman" w:cs="Times New Roman"/>
          <w:szCs w:val="24"/>
        </w:rPr>
        <w:t>Α</w:t>
      </w:r>
      <w:r>
        <w:rPr>
          <w:rFonts w:eastAsia="Times New Roman" w:cs="Times New Roman"/>
          <w:szCs w:val="24"/>
        </w:rPr>
        <w:t>υτό για όσους έχουν αυταπάτες ότι μπορεί η Ευρωπαϊκή Ένωση να προστα</w:t>
      </w:r>
      <w:r>
        <w:rPr>
          <w:rFonts w:eastAsia="Times New Roman" w:cs="Times New Roman"/>
          <w:szCs w:val="24"/>
        </w:rPr>
        <w:t xml:space="preserve">τεύσει τη </w:t>
      </w:r>
      <w:proofErr w:type="spellStart"/>
      <w:r>
        <w:rPr>
          <w:rFonts w:eastAsia="Times New Roman" w:cs="Times New Roman"/>
          <w:szCs w:val="24"/>
        </w:rPr>
        <w:t>νησιωτικότητα</w:t>
      </w:r>
      <w:proofErr w:type="spellEnd"/>
      <w:r>
        <w:rPr>
          <w:rFonts w:eastAsia="Times New Roman" w:cs="Times New Roman"/>
          <w:szCs w:val="24"/>
        </w:rPr>
        <w:t xml:space="preserve">. </w:t>
      </w:r>
    </w:p>
    <w:p w14:paraId="25CA9C8B"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Δεν κάνει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καμ</w:t>
      </w:r>
      <w:r>
        <w:rPr>
          <w:rFonts w:eastAsia="Times New Roman" w:cs="Times New Roman"/>
          <w:szCs w:val="24"/>
        </w:rPr>
        <w:t>μ</w:t>
      </w:r>
      <w:r>
        <w:rPr>
          <w:rFonts w:eastAsia="Times New Roman" w:cs="Times New Roman"/>
          <w:szCs w:val="24"/>
        </w:rPr>
        <w:t xml:space="preserve">ιά αναφορά στα λεγόμενα </w:t>
      </w:r>
      <w:r>
        <w:rPr>
          <w:rFonts w:eastAsia="Times New Roman" w:cs="Times New Roman"/>
          <w:szCs w:val="24"/>
        </w:rPr>
        <w:t>«</w:t>
      </w:r>
      <w:r>
        <w:rPr>
          <w:rFonts w:eastAsia="Times New Roman" w:cs="Times New Roman"/>
          <w:szCs w:val="24"/>
        </w:rPr>
        <w:t>κοσμοπολίτικα</w:t>
      </w:r>
      <w:r>
        <w:rPr>
          <w:rFonts w:eastAsia="Times New Roman" w:cs="Times New Roman"/>
          <w:szCs w:val="24"/>
        </w:rPr>
        <w:t>»</w:t>
      </w:r>
      <w:r>
        <w:rPr>
          <w:rFonts w:eastAsia="Times New Roman" w:cs="Times New Roman"/>
          <w:szCs w:val="24"/>
        </w:rPr>
        <w:t xml:space="preserve"> νησιά. Γιατί; Εκεί οι εργαζόμενοι, οι άνεργοι και τα υπόλοιπα λαϊκά στρώματα ζουν ως κοσμοπολίτες, προφανώς πλουσιοπάροχα. Επομένως δεν χρειάζεται εκεί ο μειωμένος ΦΠΑ</w:t>
      </w:r>
      <w:r>
        <w:rPr>
          <w:rFonts w:eastAsia="Times New Roman" w:cs="Times New Roman"/>
          <w:szCs w:val="24"/>
        </w:rPr>
        <w:t xml:space="preserve">. </w:t>
      </w:r>
    </w:p>
    <w:p w14:paraId="25CA9C8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Τέταρτον, δίνετε το επίδομα φτώχειας των Χριστουγέννων στους συνταξιούχους και διατηρείτε για έναν χρόνο τον μειωμένο ΦΠΑ σε ορισμένα νησιά του Αιγαίου, επειδή –όπως λέτε- είχατε </w:t>
      </w:r>
      <w:proofErr w:type="spellStart"/>
      <w:r>
        <w:rPr>
          <w:rFonts w:eastAsia="Times New Roman" w:cs="Times New Roman"/>
          <w:szCs w:val="24"/>
        </w:rPr>
        <w:t>υπεραπόδοση</w:t>
      </w:r>
      <w:proofErr w:type="spellEnd"/>
      <w:r>
        <w:rPr>
          <w:rFonts w:eastAsia="Times New Roman" w:cs="Times New Roman"/>
          <w:szCs w:val="24"/>
        </w:rPr>
        <w:t xml:space="preserve"> εσόδων. Από ποιους</w:t>
      </w:r>
      <w:r>
        <w:rPr>
          <w:rFonts w:eastAsia="Times New Roman" w:cs="Times New Roman"/>
          <w:szCs w:val="24"/>
        </w:rPr>
        <w:t>,</w:t>
      </w:r>
      <w:r>
        <w:rPr>
          <w:rFonts w:eastAsia="Times New Roman" w:cs="Times New Roman"/>
          <w:szCs w:val="24"/>
        </w:rPr>
        <w:t xml:space="preserve"> άραγε</w:t>
      </w:r>
      <w:r>
        <w:rPr>
          <w:rFonts w:eastAsia="Times New Roman" w:cs="Times New Roman"/>
          <w:szCs w:val="24"/>
        </w:rPr>
        <w:t>,</w:t>
      </w:r>
      <w:r>
        <w:rPr>
          <w:rFonts w:eastAsia="Times New Roman" w:cs="Times New Roman"/>
          <w:szCs w:val="24"/>
        </w:rPr>
        <w:t xml:space="preserve"> είχατε αυτή την </w:t>
      </w:r>
      <w:proofErr w:type="spellStart"/>
      <w:r>
        <w:rPr>
          <w:rFonts w:eastAsia="Times New Roman" w:cs="Times New Roman"/>
          <w:szCs w:val="24"/>
        </w:rPr>
        <w:t>υπεραπόδοση</w:t>
      </w:r>
      <w:proofErr w:type="spellEnd"/>
      <w:r>
        <w:rPr>
          <w:rFonts w:eastAsia="Times New Roman" w:cs="Times New Roman"/>
          <w:szCs w:val="24"/>
        </w:rPr>
        <w:t xml:space="preserve"> εσόδων;</w:t>
      </w:r>
      <w:r>
        <w:rPr>
          <w:rFonts w:eastAsia="Times New Roman" w:cs="Times New Roman"/>
          <w:szCs w:val="24"/>
        </w:rPr>
        <w:t xml:space="preserve"> Μήπως από τη φορολογία των εφοπλιστών, που με βάση το άρθρο 107 του Συντάγματος εκ του οποίου απορρέουν και οι πενήντα έξι φοροαπαλλαγές που τους αποφέρουν κάθε χρόνο περί τα 10 δισεκατομμύρια ευρώ, δεν πληρώνουν φόρο με βάση τα κέρδη τους, αλλά το τονάζ </w:t>
      </w:r>
      <w:r>
        <w:rPr>
          <w:rFonts w:eastAsia="Times New Roman" w:cs="Times New Roman"/>
          <w:szCs w:val="24"/>
        </w:rPr>
        <w:t>και συγκεκριμένα 1 δολάριο ανά κόρο; Αυτό σημαίνει ότι ένας εφοπλιστής που έχει ένα πλοίο δώδεκα χιλιάδων κόρων και κέρδισε 1.642.500 ευρώ πλήρωσε 12.000 δολάρια για φόρο, που αναλογεί σε κάτι λιγότερο από το 0,7</w:t>
      </w:r>
      <w:r>
        <w:rPr>
          <w:rFonts w:eastAsia="Times New Roman" w:cs="Times New Roman"/>
          <w:szCs w:val="24"/>
        </w:rPr>
        <w:t>%</w:t>
      </w:r>
      <w:r>
        <w:rPr>
          <w:rFonts w:eastAsia="Times New Roman" w:cs="Times New Roman"/>
          <w:szCs w:val="24"/>
        </w:rPr>
        <w:t xml:space="preserve"> των κερδών του. </w:t>
      </w:r>
    </w:p>
    <w:p w14:paraId="25CA9C8D"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Όχι</w:t>
      </w:r>
      <w:r>
        <w:rPr>
          <w:rFonts w:eastAsia="Times New Roman" w:cs="Times New Roman"/>
          <w:szCs w:val="24"/>
        </w:rPr>
        <w:t>,</w:t>
      </w:r>
      <w:r>
        <w:rPr>
          <w:rFonts w:eastAsia="Times New Roman" w:cs="Times New Roman"/>
          <w:szCs w:val="24"/>
        </w:rPr>
        <w:t xml:space="preserve"> βέβαια. Δεν τα πήρατ</w:t>
      </w:r>
      <w:r>
        <w:rPr>
          <w:rFonts w:eastAsia="Times New Roman" w:cs="Times New Roman"/>
          <w:szCs w:val="24"/>
        </w:rPr>
        <w:t xml:space="preserve">ε τα χρήματα από εκεί. Η </w:t>
      </w:r>
      <w:proofErr w:type="spellStart"/>
      <w:r>
        <w:rPr>
          <w:rFonts w:eastAsia="Times New Roman" w:cs="Times New Roman"/>
          <w:szCs w:val="24"/>
        </w:rPr>
        <w:t>υπεραπόδοση</w:t>
      </w:r>
      <w:proofErr w:type="spellEnd"/>
      <w:r>
        <w:rPr>
          <w:rFonts w:eastAsia="Times New Roman" w:cs="Times New Roman"/>
          <w:szCs w:val="24"/>
        </w:rPr>
        <w:t xml:space="preserve"> δεν προήλθε από εκεί. Η </w:t>
      </w:r>
      <w:proofErr w:type="spellStart"/>
      <w:r>
        <w:rPr>
          <w:rFonts w:eastAsia="Times New Roman" w:cs="Times New Roman"/>
          <w:szCs w:val="24"/>
        </w:rPr>
        <w:t>υπεραπόδοση</w:t>
      </w:r>
      <w:proofErr w:type="spellEnd"/>
      <w:r>
        <w:rPr>
          <w:rFonts w:eastAsia="Times New Roman" w:cs="Times New Roman"/>
          <w:szCs w:val="24"/>
        </w:rPr>
        <w:t xml:space="preserve"> εσόδων προήλθε από το ξεζούμισμα των ναυτεργατών, που για κάθε ένα ευρώ που πληρώνουν οι εφοπλιστές, αυτοί πληρώνουν τέσσερα, από τους άλλους εργαζόμενους και αυτοαπασχολούμενους κα μ</w:t>
      </w:r>
      <w:r>
        <w:rPr>
          <w:rFonts w:eastAsia="Times New Roman" w:cs="Times New Roman"/>
          <w:szCs w:val="24"/>
        </w:rPr>
        <w:t xml:space="preserve">ικρούς ΕΒΕ αλλά κυρίως από τον πιο άδικο και αντιλαϊκό </w:t>
      </w:r>
      <w:r>
        <w:rPr>
          <w:rFonts w:eastAsia="Times New Roman" w:cs="Times New Roman"/>
          <w:szCs w:val="24"/>
        </w:rPr>
        <w:t>φ</w:t>
      </w:r>
      <w:r>
        <w:rPr>
          <w:rFonts w:eastAsia="Times New Roman" w:cs="Times New Roman"/>
          <w:szCs w:val="24"/>
        </w:rPr>
        <w:t xml:space="preserve">όρο </w:t>
      </w:r>
      <w:r>
        <w:rPr>
          <w:rFonts w:eastAsia="Times New Roman" w:cs="Times New Roman"/>
          <w:szCs w:val="24"/>
        </w:rPr>
        <w:t>π</w:t>
      </w:r>
      <w:r>
        <w:rPr>
          <w:rFonts w:eastAsia="Times New Roman" w:cs="Times New Roman"/>
          <w:szCs w:val="24"/>
        </w:rPr>
        <w:t xml:space="preserve">ροστιθέμενης </w:t>
      </w:r>
      <w:r>
        <w:rPr>
          <w:rFonts w:eastAsia="Times New Roman" w:cs="Times New Roman"/>
          <w:szCs w:val="24"/>
        </w:rPr>
        <w:t>α</w:t>
      </w:r>
      <w:r>
        <w:rPr>
          <w:rFonts w:eastAsia="Times New Roman" w:cs="Times New Roman"/>
          <w:szCs w:val="24"/>
        </w:rPr>
        <w:t>ξίας, τον ΦΠΑ. Αυτοί βέβαια είστε και αυτά τα συμφέροντα υπηρετείτε εσείς και τα άλλα αστικά κόμματα, που σας κάνουν κριτική για τ</w:t>
      </w:r>
      <w:r>
        <w:rPr>
          <w:rFonts w:eastAsia="Times New Roman" w:cs="Times New Roman"/>
          <w:szCs w:val="24"/>
        </w:rPr>
        <w:t>ο</w:t>
      </w:r>
      <w:r>
        <w:rPr>
          <w:rFonts w:eastAsia="Times New Roman" w:cs="Times New Roman"/>
          <w:szCs w:val="24"/>
        </w:rPr>
        <w:t xml:space="preserve"> μ</w:t>
      </w:r>
      <w:r>
        <w:rPr>
          <w:rFonts w:eastAsia="Times New Roman" w:cs="Times New Roman"/>
          <w:szCs w:val="24"/>
        </w:rPr>
        <w:t>ε</w:t>
      </w:r>
      <w:r>
        <w:rPr>
          <w:rFonts w:eastAsia="Times New Roman" w:cs="Times New Roman"/>
          <w:szCs w:val="24"/>
        </w:rPr>
        <w:t>ίγμα της πολιτικής που εφαρμόζετε, αφού όλοι μα</w:t>
      </w:r>
      <w:r>
        <w:rPr>
          <w:rFonts w:eastAsia="Times New Roman" w:cs="Times New Roman"/>
          <w:szCs w:val="24"/>
        </w:rPr>
        <w:t>ζί ψηφίσατε το τρίτο μνημόνιο που προβλέπει και την αναστολή της μείωσης του ΦΠΑ</w:t>
      </w:r>
      <w:r>
        <w:rPr>
          <w:rFonts w:eastAsia="Times New Roman" w:cs="Times New Roman"/>
          <w:szCs w:val="24"/>
        </w:rPr>
        <w:t>,</w:t>
      </w:r>
      <w:r>
        <w:rPr>
          <w:rFonts w:eastAsia="Times New Roman" w:cs="Times New Roman"/>
          <w:szCs w:val="24"/>
        </w:rPr>
        <w:t xml:space="preserve"> και όλοι μαζί συμφωνείτε στην υπεράσπιση της Ευρωπαϊκής Ένωσης και του καπιταλιστικού συστήματος. </w:t>
      </w:r>
    </w:p>
    <w:p w14:paraId="25CA9C8E" w14:textId="77777777" w:rsidR="00054EB1" w:rsidRDefault="00375CE6">
      <w:pPr>
        <w:spacing w:after="0"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για το ΚΚΕ ο μειωμένος ΦΠΑ δεν είχε και ούτε είχε καμ</w:t>
      </w:r>
      <w:r>
        <w:rPr>
          <w:rFonts w:eastAsia="Times New Roman" w:cs="Times New Roman"/>
          <w:szCs w:val="24"/>
        </w:rPr>
        <w:t>μ</w:t>
      </w:r>
      <w:r>
        <w:rPr>
          <w:rFonts w:eastAsia="Times New Roman" w:cs="Times New Roman"/>
          <w:szCs w:val="24"/>
        </w:rPr>
        <w:t xml:space="preserve">ία σχέση με </w:t>
      </w:r>
      <w:r>
        <w:rPr>
          <w:rFonts w:eastAsia="Times New Roman" w:cs="Times New Roman"/>
          <w:szCs w:val="24"/>
        </w:rPr>
        <w:t>το προσφυγικό ζήτημα και είναι απαράδεκτη η συσχέτιση που κάνει ο Πρωθυπουργός. Απαιτούμε να μην αυξηθεί ο συντελεστής ΦΠΑ για όλα τα νησιά του Αιγαίου και να μη γίνουν τα νησιά μας χώρος εγκλωβισμού των χιλιάδων προσφύγων</w:t>
      </w:r>
      <w:r>
        <w:rPr>
          <w:rFonts w:eastAsia="Times New Roman" w:cs="Times New Roman"/>
          <w:szCs w:val="24"/>
        </w:rPr>
        <w:t xml:space="preserve"> –</w:t>
      </w:r>
      <w:r>
        <w:rPr>
          <w:rFonts w:eastAsia="Times New Roman" w:cs="Times New Roman"/>
          <w:szCs w:val="24"/>
        </w:rPr>
        <w:t xml:space="preserve"> μεταναστών</w:t>
      </w:r>
      <w:r>
        <w:rPr>
          <w:rFonts w:eastAsia="Times New Roman" w:cs="Times New Roman"/>
          <w:szCs w:val="24"/>
        </w:rPr>
        <w:t>,</w:t>
      </w:r>
      <w:r>
        <w:rPr>
          <w:rFonts w:eastAsia="Times New Roman" w:cs="Times New Roman"/>
          <w:szCs w:val="24"/>
        </w:rPr>
        <w:t xml:space="preserve"> που είναι θύματα των ιμπεριαλιστικών επεμβάσεων και πολέμων.</w:t>
      </w:r>
    </w:p>
    <w:p w14:paraId="25CA9C8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Το ΚΚΕ καλεί τα λαϊκά στρώματα των νησιών αλλά και όλης της χώρας να περάσουν στην αντεπίθεση ενάντια στην κλιμακούμενη επίθεση στο εισόδημα και τα βασικά τους δικαιώματα, για να καταργηθεί τώρα</w:t>
      </w:r>
      <w:r>
        <w:rPr>
          <w:rFonts w:eastAsia="Times New Roman" w:cs="Times New Roman"/>
          <w:szCs w:val="24"/>
        </w:rPr>
        <w:t xml:space="preserve"> ο ΦΠΑ στα είδη πλατιάς λαϊκής κατανάλωσης και ο ΕΝΦΙΑ, για αφορολόγητο όριο για τη λαϊκή οικογένεια 20.000 ευρώ</w:t>
      </w:r>
      <w:r>
        <w:rPr>
          <w:rFonts w:eastAsia="Times New Roman" w:cs="Times New Roman"/>
          <w:szCs w:val="24"/>
        </w:rPr>
        <w:t>,</w:t>
      </w:r>
      <w:r>
        <w:rPr>
          <w:rFonts w:eastAsia="Times New Roman" w:cs="Times New Roman"/>
          <w:szCs w:val="24"/>
        </w:rPr>
        <w:t xml:space="preserve"> προσαυξημένο κατά 5.000 ευρώ για κάθε παιδί, να φορολογηθούν με συντελεστή 45% τα κέρδη του μεγάλου κεφαλαίου και να καταργηθούν τα προνόμιά τ</w:t>
      </w:r>
      <w:r>
        <w:rPr>
          <w:rFonts w:eastAsia="Times New Roman" w:cs="Times New Roman"/>
          <w:szCs w:val="24"/>
        </w:rPr>
        <w:t>ους, για ουσιαστικά μέτρα προστασίας των ανέργων και των φτωχών οικογενειών, για σύγχρονα εργασιακά και ασφαλιστικά δικαιώματα, για να βάλουμε τέλος στο σφαγείο διαρκείας που στήνουν μαζί Κυβέρνηση, Ευρωπαϊκή Ένωση και τα άλλα αστικά κόμματα, προκειμένου ν</w:t>
      </w:r>
      <w:r>
        <w:rPr>
          <w:rFonts w:eastAsia="Times New Roman" w:cs="Times New Roman"/>
          <w:szCs w:val="24"/>
        </w:rPr>
        <w:t xml:space="preserve">α εξασφαλίσουν την υψηλή κερδοφορία και ανταγωνιστικότητα του μεγάλου κεφαλαίου. </w:t>
      </w:r>
    </w:p>
    <w:p w14:paraId="25CA9C90"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Τελειώσατε, κύριε Τάσσο. </w:t>
      </w:r>
    </w:p>
    <w:p w14:paraId="25CA9C91"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ΣΤΑΥΡΟΣ ΤΑΣΣΟΣ: </w:t>
      </w:r>
      <w:r>
        <w:rPr>
          <w:rFonts w:eastAsia="Times New Roman" w:cs="Times New Roman"/>
          <w:szCs w:val="24"/>
        </w:rPr>
        <w:t>Τέλος, εμείς θα υπερψηφίσουμε την τροπολογία, γιατί</w:t>
      </w:r>
      <w:r>
        <w:rPr>
          <w:rFonts w:eastAsia="Times New Roman" w:cs="Times New Roman"/>
          <w:szCs w:val="24"/>
        </w:rPr>
        <w:t>,</w:t>
      </w:r>
      <w:r>
        <w:rPr>
          <w:rFonts w:eastAsia="Times New Roman" w:cs="Times New Roman"/>
          <w:szCs w:val="24"/>
        </w:rPr>
        <w:t xml:space="preserve"> έστω και με ασφυκτικούς χρονικούς και χωρικούς περιορισμούς</w:t>
      </w:r>
      <w:r>
        <w:rPr>
          <w:rFonts w:eastAsia="Times New Roman" w:cs="Times New Roman"/>
          <w:szCs w:val="24"/>
        </w:rPr>
        <w:t>,</w:t>
      </w:r>
      <w:r>
        <w:rPr>
          <w:rFonts w:eastAsia="Times New Roman" w:cs="Times New Roman"/>
          <w:szCs w:val="24"/>
        </w:rPr>
        <w:t xml:space="preserve"> δίνει μια ελάχιστη ανάσα σε ορισμένους νησιώτες. </w:t>
      </w:r>
    </w:p>
    <w:p w14:paraId="25CA9C92"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 κ. Θεοχαρόπουλος, Κοινοβουλευτικός Εκπρόσωπος της Δημοκρατικής Συμπαράταξης, έχει τον λόγο. </w:t>
      </w:r>
    </w:p>
    <w:p w14:paraId="25CA9C93"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ΑΘΑΝΑΣΙΟΣ ΘΕΟΧΑΡ</w:t>
      </w:r>
      <w:r>
        <w:rPr>
          <w:rFonts w:eastAsia="Times New Roman" w:cs="Times New Roman"/>
          <w:b/>
          <w:szCs w:val="24"/>
        </w:rPr>
        <w:t xml:space="preserve">ΟΠΟΥΛΟΣ: </w:t>
      </w:r>
      <w:r>
        <w:rPr>
          <w:rFonts w:eastAsia="Times New Roman" w:cs="Times New Roman"/>
          <w:szCs w:val="24"/>
        </w:rPr>
        <w:t xml:space="preserve">Κυρίες και κύριοι Βουλευτές, θα αναφερθώ πρώτα στην περίφημη τροπολογία, τη δεύτερη αυτού του πακέτου της Κυβέρνησης, του ΦΠΑ στα νησιά. </w:t>
      </w:r>
    </w:p>
    <w:p w14:paraId="25CA9C94"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Καταργήσατε, αγαπητοί συνάδελφοι, η Κυβέρνηση του ΣΥΡΙΖΑ και των Ανεξαρτήτων Ελλήνων, τον μειωμένο ΦΠΑ, υπογρ</w:t>
      </w:r>
      <w:r>
        <w:rPr>
          <w:rFonts w:eastAsia="Times New Roman" w:cs="Times New Roman"/>
          <w:szCs w:val="24"/>
        </w:rPr>
        <w:t xml:space="preserve">άψατε και ψηφίσατε, ενώ υπήρχε πάντοτε μειωμένος ΦΠΑ. Κάνατε, λοιπόν, αυτή την αλλαγή. Να μη </w:t>
      </w:r>
      <w:r>
        <w:rPr>
          <w:rFonts w:eastAsia="Times New Roman" w:cs="Times New Roman"/>
          <w:szCs w:val="24"/>
        </w:rPr>
        <w:t xml:space="preserve">σας </w:t>
      </w:r>
      <w:r>
        <w:rPr>
          <w:rFonts w:eastAsia="Times New Roman" w:cs="Times New Roman"/>
          <w:szCs w:val="24"/>
        </w:rPr>
        <w:t xml:space="preserve">θυμίσω </w:t>
      </w:r>
      <w:r>
        <w:rPr>
          <w:rFonts w:eastAsia="Times New Roman" w:cs="Times New Roman"/>
          <w:szCs w:val="24"/>
        </w:rPr>
        <w:t>καλύτερα</w:t>
      </w:r>
      <w:r>
        <w:rPr>
          <w:rFonts w:eastAsia="Times New Roman" w:cs="Times New Roman"/>
          <w:szCs w:val="24"/>
        </w:rPr>
        <w:t xml:space="preserve"> τις εκφράσεις τότε του συγκυβερνήτη σας, του </w:t>
      </w:r>
      <w:r>
        <w:rPr>
          <w:rFonts w:eastAsia="Times New Roman" w:cs="Times New Roman"/>
          <w:szCs w:val="24"/>
        </w:rPr>
        <w:t>Π</w:t>
      </w:r>
      <w:r>
        <w:rPr>
          <w:rFonts w:eastAsia="Times New Roman" w:cs="Times New Roman"/>
          <w:szCs w:val="24"/>
        </w:rPr>
        <w:t xml:space="preserve">ροέδρου των Ανεξαρτήτων Ελλήνων. </w:t>
      </w:r>
    </w:p>
    <w:p w14:paraId="25CA9C95"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Στη συνέχεια προχωρήσατε, υπογράψατε και εφαρμόσατε τον </w:t>
      </w:r>
      <w:r>
        <w:rPr>
          <w:rFonts w:eastAsia="Times New Roman" w:cs="Times New Roman"/>
          <w:szCs w:val="24"/>
        </w:rPr>
        <w:t>αυξη</w:t>
      </w:r>
      <w:r>
        <w:rPr>
          <w:rFonts w:eastAsia="Times New Roman" w:cs="Times New Roman"/>
          <w:szCs w:val="24"/>
        </w:rPr>
        <w:t>μέν</w:t>
      </w:r>
      <w:r>
        <w:rPr>
          <w:rFonts w:eastAsia="Times New Roman" w:cs="Times New Roman"/>
          <w:szCs w:val="24"/>
        </w:rPr>
        <w:t xml:space="preserve">ο ΦΠΑ. Ήρθατε να το παρουσιάσετε ως τεράστια επιτυχία. Μάλιστα, όπως άκουσα πριν από λίγο, </w:t>
      </w:r>
      <w:r>
        <w:rPr>
          <w:rFonts w:eastAsia="Times New Roman" w:cs="Times New Roman"/>
          <w:szCs w:val="24"/>
        </w:rPr>
        <w:t>το κάνετε, αν είναι δυνατόν,</w:t>
      </w:r>
      <w:r>
        <w:rPr>
          <w:rFonts w:eastAsia="Times New Roman" w:cs="Times New Roman"/>
          <w:szCs w:val="24"/>
        </w:rPr>
        <w:t xml:space="preserve"> για να δείτε τους νησιώτες και τους χαμηλοσυνταξιούχους και να τους αντιμετωπίσ</w:t>
      </w:r>
      <w:r>
        <w:rPr>
          <w:rFonts w:eastAsia="Times New Roman" w:cs="Times New Roman"/>
          <w:szCs w:val="24"/>
        </w:rPr>
        <w:t>ε</w:t>
      </w:r>
      <w:r>
        <w:rPr>
          <w:rFonts w:eastAsia="Times New Roman" w:cs="Times New Roman"/>
          <w:szCs w:val="24"/>
        </w:rPr>
        <w:t xml:space="preserve">τε </w:t>
      </w:r>
      <w:r>
        <w:rPr>
          <w:rFonts w:eastAsia="Times New Roman" w:cs="Times New Roman"/>
          <w:szCs w:val="24"/>
        </w:rPr>
        <w:t xml:space="preserve">και χρησιμοποιείτε </w:t>
      </w:r>
      <w:r>
        <w:rPr>
          <w:rFonts w:eastAsia="Times New Roman" w:cs="Times New Roman"/>
          <w:szCs w:val="24"/>
        </w:rPr>
        <w:t>μια επιχειρηματολογία για το προσφ</w:t>
      </w:r>
      <w:r>
        <w:rPr>
          <w:rFonts w:eastAsia="Times New Roman" w:cs="Times New Roman"/>
          <w:szCs w:val="24"/>
        </w:rPr>
        <w:t>υγικό και μια σύνδεση με το προσφυγικό</w:t>
      </w:r>
      <w:r>
        <w:rPr>
          <w:rFonts w:eastAsia="Times New Roman" w:cs="Times New Roman"/>
          <w:szCs w:val="24"/>
        </w:rPr>
        <w:t>,</w:t>
      </w:r>
      <w:r>
        <w:rPr>
          <w:rFonts w:eastAsia="Times New Roman" w:cs="Times New Roman"/>
          <w:szCs w:val="24"/>
        </w:rPr>
        <w:t xml:space="preserve"> η οποία δεν θα έπρεπε να υπάρχει. Ο μειωμένος ΦΠΑ είχε κατοχυρωθεί με μια συγκεκριμένη επιχειρηματολογία στην Ευρωπαϊκή Ένωση. Ταυτόχρονα εξαιρείτε και ορισμένα νησιά, όπως τη Ρόδο και την Κάρπαθο, γιατί, όπως είπατε</w:t>
      </w:r>
      <w:r>
        <w:rPr>
          <w:rFonts w:eastAsia="Times New Roman" w:cs="Times New Roman"/>
          <w:szCs w:val="24"/>
        </w:rPr>
        <w:t xml:space="preserve"> πριν από λίγο, αυτό είναι θέμα των δανειστών. Τα προηγούμενα δεν ήταν</w:t>
      </w:r>
      <w:r>
        <w:rPr>
          <w:rFonts w:eastAsia="Times New Roman" w:cs="Times New Roman"/>
          <w:szCs w:val="24"/>
        </w:rPr>
        <w:t>;</w:t>
      </w:r>
      <w:r>
        <w:rPr>
          <w:rFonts w:eastAsia="Times New Roman" w:cs="Times New Roman"/>
          <w:szCs w:val="24"/>
        </w:rPr>
        <w:t xml:space="preserve"> Όπως αναλύσατε, αυτό είναι ζήτημα της χώρας μας</w:t>
      </w:r>
      <w:r>
        <w:rPr>
          <w:rFonts w:eastAsia="Times New Roman" w:cs="Times New Roman"/>
          <w:szCs w:val="24"/>
        </w:rPr>
        <w:t>,</w:t>
      </w:r>
      <w:r>
        <w:rPr>
          <w:rFonts w:eastAsia="Times New Roman" w:cs="Times New Roman"/>
          <w:szCs w:val="24"/>
        </w:rPr>
        <w:t xml:space="preserve"> να καθορίζει το επιπλέον ποσό του πρωτογενούς πλεονάσματος πώς θα το δώσει. Αυτή είναι κοροϊδία, αγαπητοί συνάδελφοι του ΣΥΡΙΖΑ και αγα</w:t>
      </w:r>
      <w:r>
        <w:rPr>
          <w:rFonts w:eastAsia="Times New Roman" w:cs="Times New Roman"/>
          <w:szCs w:val="24"/>
        </w:rPr>
        <w:t xml:space="preserve">πητοί της Κυβέρνησης. Αυτός ο τρόπος αντιμετώπισης της κοινωνίας λέγεται κοροϊδία. </w:t>
      </w:r>
    </w:p>
    <w:p w14:paraId="25CA9C96"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Βάλατε σε ονομαστική ψηφοφορία προχθές το θέμα της ενίσχυσης εφάπαξ, όπως είπατε στο εξωτερικό, δέκατης τρίτης σύνταξης, όπως είπατε στο εσωτερικό, στους χαμηλοσυνταξιούχου</w:t>
      </w:r>
      <w:r>
        <w:rPr>
          <w:rFonts w:eastAsia="Times New Roman" w:cs="Times New Roman"/>
          <w:szCs w:val="24"/>
        </w:rPr>
        <w:t>ς. Εμείς είπαμε ότι τους παίρνετε δέκα και τους δίνετε ένα πίσω. Σας αποδείξαμε</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ότι εμείς ασκούμε υπεύθυνη αντιπολίτευση. Εμείς έχουμε άλλο πρόγραμμα οικονομικό για το πώς πρέπει</w:t>
      </w:r>
      <w:r>
        <w:rPr>
          <w:rFonts w:eastAsia="Times New Roman" w:cs="Times New Roman"/>
          <w:szCs w:val="24"/>
        </w:rPr>
        <w:t>,</w:t>
      </w:r>
      <w:r>
        <w:rPr>
          <w:rFonts w:eastAsia="Times New Roman" w:cs="Times New Roman"/>
          <w:szCs w:val="24"/>
        </w:rPr>
        <w:t xml:space="preserve"> με σχέδιο και με προτεραιότητες</w:t>
      </w:r>
      <w:r>
        <w:rPr>
          <w:rFonts w:eastAsia="Times New Roman" w:cs="Times New Roman"/>
          <w:szCs w:val="24"/>
        </w:rPr>
        <w:t>,</w:t>
      </w:r>
      <w:r>
        <w:rPr>
          <w:rFonts w:eastAsia="Times New Roman" w:cs="Times New Roman"/>
          <w:szCs w:val="24"/>
        </w:rPr>
        <w:t xml:space="preserve"> να τα κατανέμουμε αυτά στους συντ</w:t>
      </w:r>
      <w:r>
        <w:rPr>
          <w:rFonts w:eastAsia="Times New Roman" w:cs="Times New Roman"/>
          <w:szCs w:val="24"/>
        </w:rPr>
        <w:t>αξιούχους, στους ανέργους, στην ιδιωτική οικονομία. Αλλά είπαμε και για το ένα που θα δίνατε εμείς δεν θα πούμε «</w:t>
      </w:r>
      <w:r>
        <w:rPr>
          <w:rFonts w:eastAsia="Times New Roman" w:cs="Times New Roman"/>
          <w:szCs w:val="24"/>
        </w:rPr>
        <w:t>ό</w:t>
      </w:r>
      <w:r>
        <w:rPr>
          <w:rFonts w:eastAsia="Times New Roman" w:cs="Times New Roman"/>
          <w:szCs w:val="24"/>
        </w:rPr>
        <w:t xml:space="preserve">χι».  </w:t>
      </w:r>
    </w:p>
    <w:p w14:paraId="25CA9C97"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Καταθέσατε ονομαστική ψηφοφορία. Σήμερα δεν καταθέσατε για τον ΦΠΑ. </w:t>
      </w:r>
      <w:r>
        <w:rPr>
          <w:rFonts w:eastAsia="Times New Roman"/>
          <w:szCs w:val="24"/>
        </w:rPr>
        <w:t>Ε</w:t>
      </w:r>
      <w:r>
        <w:rPr>
          <w:rFonts w:eastAsia="Times New Roman"/>
          <w:szCs w:val="24"/>
        </w:rPr>
        <w:t xml:space="preserve">ίχαμε τη Νέα Δημοκρατία σε αυτό το </w:t>
      </w:r>
      <w:r>
        <w:rPr>
          <w:rFonts w:eastAsia="Times New Roman"/>
          <w:szCs w:val="24"/>
        </w:rPr>
        <w:t>τεχνητό</w:t>
      </w:r>
      <w:r>
        <w:rPr>
          <w:rFonts w:eastAsia="Times New Roman"/>
          <w:szCs w:val="24"/>
        </w:rPr>
        <w:t xml:space="preserve"> δίπολο,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Νέας Δημοκρατίας, η οποία είχε πει θα ψηφίσει την τροπολογία για τους χαμηλοσυνταξιούχους στην </w:t>
      </w:r>
      <w:r>
        <w:rPr>
          <w:rFonts w:eastAsia="Times New Roman"/>
          <w:szCs w:val="24"/>
        </w:rPr>
        <w:t>ε</w:t>
      </w:r>
      <w:r>
        <w:rPr>
          <w:rFonts w:eastAsia="Times New Roman"/>
          <w:szCs w:val="24"/>
        </w:rPr>
        <w:t>πιτροπή και στην Ολομέλεια και στη συνέχεια, όταν μπήκε ονομαστική, ψήφισε «παρών».</w:t>
      </w:r>
    </w:p>
    <w:p w14:paraId="25CA9C98"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Γιατί;</w:t>
      </w:r>
    </w:p>
    <w:p w14:paraId="25CA9C99"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ΑΘΑΝΑΣΙΟΣ ΘΕΟΧΑΡΟΠΟΥΛΟΣ:</w:t>
      </w:r>
      <w:r>
        <w:rPr>
          <w:rFonts w:eastAsia="Times New Roman"/>
          <w:szCs w:val="24"/>
        </w:rPr>
        <w:t xml:space="preserve"> Γιατί όπως</w:t>
      </w:r>
      <w:r>
        <w:rPr>
          <w:rFonts w:eastAsia="Times New Roman"/>
          <w:szCs w:val="24"/>
        </w:rPr>
        <w:t>,</w:t>
      </w:r>
      <w:r>
        <w:rPr>
          <w:rFonts w:eastAsia="Times New Roman"/>
          <w:szCs w:val="24"/>
        </w:rPr>
        <w:t xml:space="preserve"> μας εξήγησε, </w:t>
      </w:r>
      <w:r>
        <w:rPr>
          <w:rFonts w:eastAsia="Times New Roman"/>
          <w:szCs w:val="24"/>
        </w:rPr>
        <w:t>δεν είχε τη συμφωνία με τους εταίρους. Εμείς είπαμε, δεν είχε τη συμφωνία με τους εταίρους; Είναι θέμα επειδή μπήκε ονομαστική; Να μας το εξηγήσετε. Δεν μας το διευκρινίσατε.</w:t>
      </w:r>
    </w:p>
    <w:p w14:paraId="25CA9C9A"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Σήμερα, λοιπόν, καταθέτουμε ονομαστική, που δεν κατέθεσε ο ΣΥΡΙΖΑ και δεν καταλάβ</w:t>
      </w:r>
      <w:r>
        <w:rPr>
          <w:rFonts w:eastAsia="Times New Roman"/>
          <w:szCs w:val="24"/>
        </w:rPr>
        <w:t xml:space="preserve">αμε γιατί. </w:t>
      </w:r>
      <w:r>
        <w:rPr>
          <w:rFonts w:eastAsia="Times New Roman"/>
          <w:szCs w:val="24"/>
        </w:rPr>
        <w:t>Θ</w:t>
      </w:r>
      <w:r>
        <w:rPr>
          <w:rFonts w:eastAsia="Times New Roman"/>
          <w:szCs w:val="24"/>
        </w:rPr>
        <w:t>έλουμε να δούμε και τους Βουλευτές της Νέας Δημοκρατίας</w:t>
      </w:r>
      <w:r>
        <w:rPr>
          <w:rFonts w:eastAsia="Times New Roman"/>
          <w:szCs w:val="24"/>
        </w:rPr>
        <w:t>,</w:t>
      </w:r>
      <w:r>
        <w:rPr>
          <w:rFonts w:eastAsia="Times New Roman"/>
          <w:szCs w:val="24"/>
        </w:rPr>
        <w:t xml:space="preserve"> αν θα αλλάξει η στάση τους</w:t>
      </w:r>
      <w:r>
        <w:rPr>
          <w:rFonts w:eastAsia="Times New Roman"/>
          <w:szCs w:val="24"/>
        </w:rPr>
        <w:t>,</w:t>
      </w:r>
      <w:r>
        <w:rPr>
          <w:rFonts w:eastAsia="Times New Roman"/>
          <w:szCs w:val="24"/>
        </w:rPr>
        <w:t xml:space="preserve"> γιατί δεν ξέρουμε αν έχει πάρει την οριστική συμφωνία και σε αυτό το θέμα. Δεν την έχει πάρει την οριστική συμφωνία. Όπως και στους χαμηλοσυνταξιούχους, έτσι κ</w:t>
      </w:r>
      <w:r>
        <w:rPr>
          <w:rFonts w:eastAsia="Times New Roman"/>
          <w:szCs w:val="24"/>
        </w:rPr>
        <w:t xml:space="preserve">αι σε αυτό το ζήτημα. </w:t>
      </w:r>
    </w:p>
    <w:p w14:paraId="25CA9C9B"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Συνεπώς με ποιο σκεπτικό, αγαπητοί συνάδελφοι της Νέας Δημοκρατίας, έχετε αυτή τη στιγμή την άλλη θέση; Πρόκειται για αναντιστοιχία έργων, πράξεων</w:t>
      </w:r>
      <w:r>
        <w:rPr>
          <w:rFonts w:eastAsia="Times New Roman"/>
          <w:szCs w:val="24"/>
        </w:rPr>
        <w:t>,</w:t>
      </w:r>
      <w:r>
        <w:rPr>
          <w:rFonts w:eastAsia="Times New Roman"/>
          <w:szCs w:val="24"/>
        </w:rPr>
        <w:t xml:space="preserve"> λόγων, η οποία χαρακτηρίζει τον ΣΥΡΙΖΑ, με όλη αυτή την πορεία του, και τη Νέα Δημοκρ</w:t>
      </w:r>
      <w:r>
        <w:rPr>
          <w:rFonts w:eastAsia="Times New Roman"/>
          <w:szCs w:val="24"/>
        </w:rPr>
        <w:t xml:space="preserve">ατία. </w:t>
      </w:r>
    </w:p>
    <w:p w14:paraId="25CA9C9C"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Εμείς δεν σας ακολουθούμε σε αυτή τη λογική. Ονομαστική ψηφοφορία θα γίνει και για τις δύο τροπολογίες, και τη σημερινή, και την ίδια στάση θα διατηρήσουμε. </w:t>
      </w:r>
      <w:r>
        <w:rPr>
          <w:rFonts w:eastAsia="Times New Roman"/>
          <w:szCs w:val="24"/>
        </w:rPr>
        <w:t>Σ</w:t>
      </w:r>
      <w:r>
        <w:rPr>
          <w:rFonts w:eastAsia="Times New Roman"/>
          <w:szCs w:val="24"/>
        </w:rPr>
        <w:t>ας λέμε, βεβαίως, ότι με αυτόν τον τρόπο που πηγαίνει η Κυβέρνηση, δεν θα βγει η χώρα από τ</w:t>
      </w:r>
      <w:r>
        <w:rPr>
          <w:rFonts w:eastAsia="Times New Roman"/>
          <w:szCs w:val="24"/>
        </w:rPr>
        <w:t>ην κρίση. Δεν θα βγει η χώρα από την κρίση με φόρους πάνω στους φόρους, με ένα σύστημα που αυτή τη στιγμή δεν δίνει</w:t>
      </w:r>
      <w:r>
        <w:rPr>
          <w:rFonts w:eastAsia="Times New Roman"/>
          <w:szCs w:val="24"/>
        </w:rPr>
        <w:t xml:space="preserve"> τη λύση</w:t>
      </w:r>
      <w:r>
        <w:rPr>
          <w:rFonts w:eastAsia="Times New Roman"/>
          <w:szCs w:val="24"/>
        </w:rPr>
        <w:t>. Η αξιολόγηση δεν κλείνει. Δεν κλείνει η αξιολόγηση, όμως, ούτε με επιτυχία στη διαπραγμάτευση, ακόμα και στα στοιχεία των στόχων το</w:t>
      </w:r>
      <w:r>
        <w:rPr>
          <w:rFonts w:eastAsia="Times New Roman"/>
          <w:szCs w:val="24"/>
        </w:rPr>
        <w:t>υ πρωτογενούς πλεονάσματος –για παράδειγμα, υπογράψατε 3,5%</w:t>
      </w:r>
      <w:r>
        <w:rPr>
          <w:rFonts w:eastAsia="Times New Roman"/>
          <w:szCs w:val="24"/>
        </w:rPr>
        <w:t>,</w:t>
      </w:r>
      <w:r>
        <w:rPr>
          <w:rFonts w:eastAsia="Times New Roman"/>
          <w:szCs w:val="24"/>
        </w:rPr>
        <w:t xml:space="preserve"> που σημαίνει δυσβάσταχτα μέτρα- και βεβαίως και για μεσοπρόθεσμα μετά το 2018…</w:t>
      </w:r>
    </w:p>
    <w:p w14:paraId="25CA9C9D"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ΦΩΤΕΙΝΗ ΒΑΚΗ:</w:t>
      </w:r>
      <w:r>
        <w:rPr>
          <w:rFonts w:eastAsia="Times New Roman"/>
          <w:szCs w:val="24"/>
        </w:rPr>
        <w:t xml:space="preserve"> Πότε το υπογράψαμε αυτό;</w:t>
      </w:r>
    </w:p>
    <w:p w14:paraId="25CA9C9E"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ΑΘΑΝΑΣΙΟΣ ΘΕΟΧΑΡΟΠΟΥΛΟΣ:</w:t>
      </w:r>
      <w:r>
        <w:rPr>
          <w:rFonts w:eastAsia="Times New Roman"/>
          <w:szCs w:val="24"/>
        </w:rPr>
        <w:t xml:space="preserve"> Για πρώτη φορά στην ανακοίνωση του </w:t>
      </w:r>
      <w:proofErr w:type="spellStart"/>
      <w:r>
        <w:rPr>
          <w:rFonts w:eastAsia="Times New Roman"/>
          <w:szCs w:val="24"/>
          <w:lang w:val="en-US"/>
        </w:rPr>
        <w:t>Eurogroup</w:t>
      </w:r>
      <w:proofErr w:type="spellEnd"/>
      <w:r>
        <w:rPr>
          <w:rFonts w:eastAsia="Times New Roman"/>
          <w:szCs w:val="24"/>
        </w:rPr>
        <w:t xml:space="preserve"> την υπο</w:t>
      </w:r>
      <w:r>
        <w:rPr>
          <w:rFonts w:eastAsia="Times New Roman"/>
          <w:szCs w:val="24"/>
        </w:rPr>
        <w:t xml:space="preserve">γράψατε. Πριν από λίγες ημέρες. Για μεσοπρόθεσμα μετά το 2018. Αυτό λέγεται διαρκείας μνημόνιο και προχωράτε. </w:t>
      </w:r>
    </w:p>
    <w:p w14:paraId="25CA9C9F"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Στον λίγο χρόνο που έχω, γιατί δεν θέλω να ξεπεράσω σήμερα τον χρόνο μου, αφού είμαστε ήδη σε προχωρημένη ώρα, θα σας πω ότι εμείς έχουμε καταθέσ</w:t>
      </w:r>
      <w:r>
        <w:rPr>
          <w:rFonts w:eastAsia="Times New Roman"/>
          <w:szCs w:val="24"/>
        </w:rPr>
        <w:t>ει συγκεκριμένες τροπολογίες -εσείς καταθέσατε δεκαπέντε υπουργικές τροπολογίες μέχρι τώρα, έχουμε χάσει τον λογαριασμό-</w:t>
      </w:r>
      <w:r>
        <w:rPr>
          <w:rFonts w:eastAsia="Times New Roman"/>
          <w:szCs w:val="24"/>
        </w:rPr>
        <w:t>,</w:t>
      </w:r>
      <w:r>
        <w:rPr>
          <w:rFonts w:eastAsia="Times New Roman"/>
          <w:szCs w:val="24"/>
        </w:rPr>
        <w:t xml:space="preserve"> οι οποίες θεωρούμε ότι είναι αυτές που χρειάζονται αυτή τη στιγμή στην ελληνική κοινωνία, στην ιδιωτική οικονομία, όπως είναι η θεσμοθ</w:t>
      </w:r>
      <w:r>
        <w:rPr>
          <w:rFonts w:eastAsia="Times New Roman"/>
          <w:szCs w:val="24"/>
        </w:rPr>
        <w:t>έτηση ακατάσχετου επιχειρηματικού τραπεζικού λογαριασμού. Να πάτε να διαπραγματευτείτε γι’ αυτό που έχει ανάγκη η ιδιωτική οικονομία. Σας το έχουμε εξηγήσει ακριβώς και βεβαίως η τροπολογία είναι αναλυτική, ρεαλιστική. Έχουμε καταθέσει τροπολογία για τις α</w:t>
      </w:r>
      <w:r>
        <w:rPr>
          <w:rFonts w:eastAsia="Times New Roman"/>
          <w:szCs w:val="24"/>
        </w:rPr>
        <w:t>παραίτητες εξαιρέσεις στο νομοσχέδιό σας σε σχέση με τα άτομα με αναπηρία. Ούτε εκεί δεν δείχνετε την κοινωνική ευαισθησία που θα έπρεπε να δείξετε, σχετικά με τα θέματα που αφορούν στη χρήση του πλαστικού χρήματος.</w:t>
      </w:r>
    </w:p>
    <w:p w14:paraId="25CA9CA0"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Β</w:t>
      </w:r>
      <w:r>
        <w:rPr>
          <w:rFonts w:eastAsia="Times New Roman"/>
          <w:szCs w:val="24"/>
        </w:rPr>
        <w:t>εβαίως, όσον αφορά τον ΦΠΑ, όπως σας εί</w:t>
      </w:r>
      <w:r>
        <w:rPr>
          <w:rFonts w:eastAsia="Times New Roman"/>
          <w:szCs w:val="24"/>
        </w:rPr>
        <w:t xml:space="preserve">πα και προηγουμένως, εμείς καταθέσαμε ολοκληρωμένη τροπολογία για την κατάργηση της μείωσης και όχι ουσιαστικά την αναστολή για ένα έτος. </w:t>
      </w:r>
      <w:r>
        <w:rPr>
          <w:rFonts w:eastAsia="Times New Roman"/>
          <w:szCs w:val="24"/>
        </w:rPr>
        <w:t>Β</w:t>
      </w:r>
      <w:r>
        <w:rPr>
          <w:rFonts w:eastAsia="Times New Roman"/>
          <w:szCs w:val="24"/>
        </w:rPr>
        <w:t>έβαια</w:t>
      </w:r>
      <w:r>
        <w:rPr>
          <w:rFonts w:eastAsia="Times New Roman"/>
          <w:szCs w:val="24"/>
        </w:rPr>
        <w:t>,</w:t>
      </w:r>
      <w:r>
        <w:rPr>
          <w:rFonts w:eastAsia="Times New Roman"/>
          <w:szCs w:val="24"/>
        </w:rPr>
        <w:t xml:space="preserve"> σε σχέση με τη διαπραγμάτευση</w:t>
      </w:r>
      <w:r>
        <w:rPr>
          <w:rFonts w:eastAsia="Times New Roman"/>
          <w:szCs w:val="24"/>
        </w:rPr>
        <w:t>,</w:t>
      </w:r>
      <w:r>
        <w:rPr>
          <w:rFonts w:eastAsia="Times New Roman"/>
          <w:szCs w:val="24"/>
        </w:rPr>
        <w:t xml:space="preserve"> δεν το έχετε έτσι κι αλλιώς εξασφαλίσει. Δεν μπορούμε να καταλάβουμε για ποιον </w:t>
      </w:r>
      <w:r>
        <w:rPr>
          <w:rFonts w:eastAsia="Times New Roman"/>
          <w:szCs w:val="24"/>
        </w:rPr>
        <w:t xml:space="preserve">λόγο δεν διαπραγματεύεστε το δίκαιο αυτό αίτημα. </w:t>
      </w:r>
    </w:p>
    <w:p w14:paraId="25CA9CA1"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szCs w:val="24"/>
        </w:rPr>
        <w:t xml:space="preserve">Σας ακούσαμε επίσης, κύριε Υπουργέ, στην </w:t>
      </w:r>
      <w:proofErr w:type="spellStart"/>
      <w:r>
        <w:rPr>
          <w:rFonts w:eastAsia="Times New Roman"/>
          <w:szCs w:val="24"/>
        </w:rPr>
        <w:t>πρωτολογία</w:t>
      </w:r>
      <w:proofErr w:type="spellEnd"/>
      <w:r>
        <w:rPr>
          <w:rFonts w:eastAsia="Times New Roman"/>
          <w:szCs w:val="24"/>
        </w:rPr>
        <w:t xml:space="preserve"> σας να μιλάτε για τη</w:t>
      </w:r>
      <w:r>
        <w:rPr>
          <w:rFonts w:eastAsia="Times New Roman"/>
          <w:szCs w:val="24"/>
        </w:rPr>
        <w:t xml:space="preserve"> διάταξη</w:t>
      </w:r>
      <w:r>
        <w:rPr>
          <w:rFonts w:eastAsia="Times New Roman"/>
          <w:szCs w:val="24"/>
        </w:rPr>
        <w:t xml:space="preserve"> 56Α και είχατε πει ότι «πιστοποιητικά ηθικής»</w:t>
      </w:r>
      <w:r>
        <w:rPr>
          <w:rFonts w:eastAsia="Times New Roman"/>
          <w:szCs w:val="24"/>
        </w:rPr>
        <w:t>,</w:t>
      </w:r>
      <w:r>
        <w:rPr>
          <w:rFonts w:eastAsia="Times New Roman"/>
          <w:szCs w:val="24"/>
        </w:rPr>
        <w:t xml:space="preserve"> αν δεν κάνω λάθος</w:t>
      </w:r>
      <w:r>
        <w:rPr>
          <w:rFonts w:eastAsia="Times New Roman"/>
          <w:szCs w:val="24"/>
        </w:rPr>
        <w:t>,</w:t>
      </w:r>
      <w:r>
        <w:rPr>
          <w:rFonts w:eastAsia="Times New Roman"/>
          <w:szCs w:val="24"/>
        </w:rPr>
        <w:t xml:space="preserve"> «δεν θα μας δώσει κανένας». Κι εμείς συμφωνήσαμε. Είπαμε</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ότι αυτή τη ρύθμιση εμείς θα τη στηρίξουμε. Σήμερα </w:t>
      </w:r>
      <w:proofErr w:type="spellStart"/>
      <w:r>
        <w:rPr>
          <w:rFonts w:eastAsia="Times New Roman"/>
          <w:szCs w:val="24"/>
        </w:rPr>
        <w:t>απεσύρθη</w:t>
      </w:r>
      <w:proofErr w:type="spellEnd"/>
      <w:r>
        <w:rPr>
          <w:rFonts w:eastAsia="Times New Roman"/>
          <w:szCs w:val="24"/>
        </w:rPr>
        <w:t xml:space="preserve"> και είπατε από το Βήμα εδώ ότι ορισμένα κόμματα αθέτησαν τη συμφωνία. Εμείς γνωρίζουμε, επίσημα, μόνο τη Χρυσή Αυγή να </w:t>
      </w:r>
      <w:r>
        <w:rPr>
          <w:rFonts w:eastAsia="Times New Roman"/>
          <w:szCs w:val="24"/>
        </w:rPr>
        <w:t xml:space="preserve">σας </w:t>
      </w:r>
      <w:r>
        <w:rPr>
          <w:rFonts w:eastAsia="Times New Roman"/>
          <w:szCs w:val="24"/>
        </w:rPr>
        <w:t xml:space="preserve">κατηγόρησε γι’ αυτό το ζήτημα συγκεκριμένα. Επειδή το «ορισμένα </w:t>
      </w:r>
      <w:r>
        <w:rPr>
          <w:rFonts w:eastAsia="Times New Roman"/>
          <w:szCs w:val="24"/>
        </w:rPr>
        <w:t xml:space="preserve">κόμματα» αθέτησαν αυτό που θεωρητικά λέγανε είναι θεωρητικό και πιάνει όλα τα κόμματα της </w:t>
      </w:r>
      <w:r>
        <w:rPr>
          <w:rFonts w:eastAsia="Times New Roman"/>
          <w:szCs w:val="24"/>
        </w:rPr>
        <w:t>Α</w:t>
      </w:r>
      <w:r>
        <w:rPr>
          <w:rFonts w:eastAsia="Times New Roman"/>
          <w:szCs w:val="24"/>
        </w:rPr>
        <w:t xml:space="preserve">ντιπολίτευσης, σας παρακαλώ να κατονομάσετε στη συνέχεια. </w:t>
      </w:r>
    </w:p>
    <w:p w14:paraId="25CA9CA2"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Σωστά.</w:t>
      </w:r>
    </w:p>
    <w:p w14:paraId="25CA9CA3"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ΑΘΑΝΑΣΙΟΣ ΘΕΟΧΑΡΟΠΟ</w:t>
      </w:r>
      <w:r>
        <w:rPr>
          <w:rFonts w:eastAsia="Times New Roman"/>
          <w:b/>
          <w:szCs w:val="24"/>
        </w:rPr>
        <w:t>ΥΛΟΣ:</w:t>
      </w:r>
      <w:r>
        <w:rPr>
          <w:rFonts w:eastAsia="Times New Roman"/>
          <w:szCs w:val="24"/>
        </w:rPr>
        <w:t xml:space="preserve"> Να κατονομάσετε ακριβώς τι συνέβη και τι συμβαίνει, γιατί σας λέω ότι επισήμως ξέρουμε μόνο τη Χρυσή Αυγή και φαντάζομαι δεν τιμά την Κυβέρνησή σας να έχετε πάρει πίσω την τροπολογία γι’ αυτά που λέει η Χρυσή Αυγή. Συνεπώς νομίζω ότι θα βοηθήσει στη </w:t>
      </w:r>
      <w:r>
        <w:rPr>
          <w:rFonts w:eastAsia="Times New Roman"/>
          <w:szCs w:val="24"/>
        </w:rPr>
        <w:t>συνέχεια να μου πείτε τι ακριβώς έγινε.</w:t>
      </w:r>
    </w:p>
    <w:p w14:paraId="25CA9CA4"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Θα σας πω, κύριε Θεοχαρόπουλε. Με πληροφόρησε η Νέα Δημοκρατία ότι δεν θα ψηφίσει την τροπολογία.</w:t>
      </w:r>
    </w:p>
    <w:p w14:paraId="25CA9CA5"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ΑΘΑΝΑΣΙΟΣ ΘΕΟΧΑΡΟΠΟΥΛΟΣ:</w:t>
      </w:r>
      <w:r>
        <w:rPr>
          <w:rFonts w:eastAsia="Times New Roman"/>
          <w:szCs w:val="24"/>
        </w:rPr>
        <w:t xml:space="preserve"> Λοιπόν, η Νέα</w:t>
      </w:r>
      <w:r>
        <w:rPr>
          <w:rFonts w:eastAsia="Times New Roman"/>
          <w:szCs w:val="24"/>
        </w:rPr>
        <w:t xml:space="preserve"> Δημοκρατία δεν θα ψήφιζε την τροπολογία.  </w:t>
      </w:r>
    </w:p>
    <w:p w14:paraId="25CA9CA6"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ΓΙΑΝΝΗΣ ΚΟΥΤΣΟΥΚΟΣ:</w:t>
      </w:r>
      <w:r>
        <w:rPr>
          <w:rFonts w:eastAsia="Times New Roman"/>
          <w:szCs w:val="24"/>
        </w:rPr>
        <w:t xml:space="preserve"> Δεν ακούσαμε τι είπε ο Υπουργός.</w:t>
      </w:r>
    </w:p>
    <w:p w14:paraId="25CA9CA7"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Προχωρήστε.</w:t>
      </w:r>
    </w:p>
    <w:p w14:paraId="25CA9CA8"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ΑΘΑΝΑΣΙΟΣ ΘΕΟΧΑΡΟΠΟΥΛΟΣ:</w:t>
      </w:r>
      <w:r>
        <w:rPr>
          <w:rFonts w:eastAsia="Times New Roman"/>
          <w:szCs w:val="24"/>
        </w:rPr>
        <w:t xml:space="preserve"> Παρακαλώ, θέλω να καταγραφεί στα Πρακτικά η απάντηση. </w:t>
      </w:r>
    </w:p>
    <w:p w14:paraId="25CA9CA9"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ΓΙΑΝΝΗΣ ΚΟΥΤΣΟΥΚΟΣ:</w:t>
      </w:r>
      <w:r>
        <w:rPr>
          <w:rFonts w:eastAsia="Times New Roman"/>
          <w:szCs w:val="24"/>
        </w:rPr>
        <w:t xml:space="preserve"> Δεν το ακούσαμε.</w:t>
      </w:r>
    </w:p>
    <w:p w14:paraId="25CA9CAA"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Με ενημέρωσε ο </w:t>
      </w:r>
      <w:r>
        <w:rPr>
          <w:rFonts w:eastAsia="Times New Roman"/>
          <w:szCs w:val="24"/>
        </w:rPr>
        <w:t>ε</w:t>
      </w:r>
      <w:r>
        <w:rPr>
          <w:rFonts w:eastAsia="Times New Roman"/>
          <w:szCs w:val="24"/>
        </w:rPr>
        <w:t>ισηγητής της Νέας Δημοκρατίας ότι δεν θα ψηφίσουν τη διάταξη, όχι την τροπολογία. Δεν ήταν τροπολογία, διάταξη ήταν.</w:t>
      </w:r>
    </w:p>
    <w:p w14:paraId="25CA9CAB"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ΑΘΑΝΑΣΙΟΣ ΘΕΟΧΑΡΟΠΟΥΛΟΣ:</w:t>
      </w:r>
      <w:r>
        <w:rPr>
          <w:rFonts w:eastAsia="Times New Roman"/>
          <w:szCs w:val="24"/>
        </w:rPr>
        <w:t xml:space="preserve"> </w:t>
      </w:r>
      <w:r>
        <w:rPr>
          <w:rFonts w:eastAsia="Times New Roman"/>
          <w:szCs w:val="24"/>
        </w:rPr>
        <w:t>Τη διάταξη, την 56</w:t>
      </w:r>
      <w:r>
        <w:rPr>
          <w:rFonts w:eastAsia="Times New Roman"/>
          <w:szCs w:val="24"/>
        </w:rPr>
        <w:t>Α</w:t>
      </w:r>
      <w:r>
        <w:rPr>
          <w:rFonts w:eastAsia="Times New Roman"/>
          <w:szCs w:val="24"/>
        </w:rPr>
        <w:t>.</w:t>
      </w:r>
    </w:p>
    <w:p w14:paraId="25CA9CAC"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Με ενημέρωσε και ο Κυβερνητικός Εκπρόσωπος και ο </w:t>
      </w:r>
      <w:r>
        <w:rPr>
          <w:rFonts w:eastAsia="Times New Roman"/>
          <w:szCs w:val="24"/>
        </w:rPr>
        <w:t>ε</w:t>
      </w:r>
      <w:r>
        <w:rPr>
          <w:rFonts w:eastAsia="Times New Roman"/>
          <w:szCs w:val="24"/>
        </w:rPr>
        <w:t>ισηγητής ότι δεν θα την ψηφίσουν.</w:t>
      </w:r>
    </w:p>
    <w:p w14:paraId="25CA9CAD" w14:textId="77777777" w:rsidR="00054EB1" w:rsidRDefault="00375CE6">
      <w:pPr>
        <w:tabs>
          <w:tab w:val="left" w:pos="720"/>
          <w:tab w:val="left" w:pos="1440"/>
          <w:tab w:val="left" w:pos="1749"/>
          <w:tab w:val="left" w:pos="2160"/>
          <w:tab w:val="left" w:pos="2880"/>
          <w:tab w:val="left" w:pos="3600"/>
          <w:tab w:val="center" w:pos="4753"/>
        </w:tabs>
        <w:spacing w:before="240" w:after="0"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Προχωρήστε, κύριε Θεοχαρόπουλε, γιατί </w:t>
      </w:r>
      <w:r>
        <w:rPr>
          <w:rFonts w:eastAsia="Times New Roman"/>
          <w:szCs w:val="24"/>
        </w:rPr>
        <w:t>έχετε υποσχεθεί ότι δεν θα ξεπεράσετε τον χρόνο.</w:t>
      </w:r>
    </w:p>
    <w:p w14:paraId="25CA9CAE" w14:textId="77777777" w:rsidR="00054EB1" w:rsidRDefault="00375CE6">
      <w:pPr>
        <w:spacing w:after="0"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Βεβαίως,</w:t>
      </w:r>
      <w:r>
        <w:rPr>
          <w:rFonts w:eastAsia="Times New Roman"/>
          <w:b/>
          <w:szCs w:val="24"/>
        </w:rPr>
        <w:t xml:space="preserve"> </w:t>
      </w:r>
      <w:r>
        <w:rPr>
          <w:rFonts w:eastAsia="Times New Roman"/>
          <w:szCs w:val="24"/>
        </w:rPr>
        <w:t>έχω δεσμευθεί. Και εμείς τις δεσμεύσεις μας τις τηρούμε στη Δημοκρατική Συμπαράταξη. Δεν έχουμε μια υποσχεσιολογία</w:t>
      </w:r>
      <w:r>
        <w:rPr>
          <w:rFonts w:eastAsia="Times New Roman"/>
          <w:szCs w:val="24"/>
        </w:rPr>
        <w:t>,</w:t>
      </w:r>
      <w:r>
        <w:rPr>
          <w:rFonts w:eastAsia="Times New Roman"/>
          <w:szCs w:val="24"/>
        </w:rPr>
        <w:t xml:space="preserve"> που δεν τηρούμε τις δεσμεύσεις μας. Συνεπώς θα ολοκληρώσω</w:t>
      </w:r>
      <w:r>
        <w:rPr>
          <w:rFonts w:eastAsia="Times New Roman"/>
          <w:szCs w:val="24"/>
        </w:rPr>
        <w:t xml:space="preserve"> πολύ γρήγορα.</w:t>
      </w:r>
    </w:p>
    <w:p w14:paraId="25CA9CAF" w14:textId="77777777" w:rsidR="00054EB1" w:rsidRDefault="00375CE6">
      <w:pPr>
        <w:spacing w:after="0" w:line="600" w:lineRule="auto"/>
        <w:ind w:firstLine="720"/>
        <w:jc w:val="both"/>
        <w:rPr>
          <w:rFonts w:eastAsia="Times New Roman"/>
          <w:szCs w:val="24"/>
        </w:rPr>
      </w:pPr>
      <w:r>
        <w:rPr>
          <w:rFonts w:eastAsia="Times New Roman"/>
          <w:szCs w:val="24"/>
        </w:rPr>
        <w:t>Θα σας πω μόνο</w:t>
      </w:r>
      <w:r>
        <w:rPr>
          <w:rFonts w:eastAsia="Times New Roman"/>
          <w:szCs w:val="24"/>
        </w:rPr>
        <w:t>,</w:t>
      </w:r>
      <w:r>
        <w:rPr>
          <w:rFonts w:eastAsia="Times New Roman"/>
          <w:szCs w:val="24"/>
        </w:rPr>
        <w:t xml:space="preserve"> κλείνοντας</w:t>
      </w:r>
      <w:r>
        <w:rPr>
          <w:rFonts w:eastAsia="Times New Roman"/>
          <w:szCs w:val="24"/>
        </w:rPr>
        <w:t>,</w:t>
      </w:r>
      <w:r>
        <w:rPr>
          <w:rFonts w:eastAsia="Times New Roman"/>
          <w:szCs w:val="24"/>
        </w:rPr>
        <w:t xml:space="preserve"> ότι η λογική σας όταν σας κάναμε κριτική για τη λογική του επείγοντος και του κατεπείγοντος ή και για τις δεκαπέντε υπουργικές τροπολογίες αλλά και γενικά για τον τρόπο </w:t>
      </w:r>
      <w:r>
        <w:rPr>
          <w:rFonts w:eastAsia="Times New Roman"/>
          <w:szCs w:val="24"/>
        </w:rPr>
        <w:t xml:space="preserve">με τον οποίο </w:t>
      </w:r>
      <w:r>
        <w:rPr>
          <w:rFonts w:eastAsia="Times New Roman"/>
          <w:szCs w:val="24"/>
        </w:rPr>
        <w:t>νομοθετεί η Κυβέρνηση ότι και ο</w:t>
      </w:r>
      <w:r>
        <w:rPr>
          <w:rFonts w:eastAsia="Times New Roman"/>
          <w:szCs w:val="24"/>
        </w:rPr>
        <w:t>ι άλλοι έκαναν τα ίδια, που δεν ισχύει και σας το έχουμε αποδείξει σε πάρα πολλά ζητήματα, είναι μια λογική η οποία δεν οδηγεί πουθενά τη χώρα. Συνεχίστε έτσι και να είστε σίγουροι ότι οι πολίτες της χώρας καταλαβαίνουν, κρίνουν και στο τέλος θα αξιολογήσο</w:t>
      </w:r>
      <w:r>
        <w:rPr>
          <w:rFonts w:eastAsia="Times New Roman"/>
          <w:szCs w:val="24"/>
        </w:rPr>
        <w:t>υν.</w:t>
      </w:r>
    </w:p>
    <w:p w14:paraId="25CA9CB0" w14:textId="77777777" w:rsidR="00054EB1" w:rsidRDefault="00375CE6">
      <w:pPr>
        <w:spacing w:after="0" w:line="600" w:lineRule="auto"/>
        <w:ind w:firstLine="720"/>
        <w:jc w:val="both"/>
        <w:rPr>
          <w:rFonts w:eastAsia="Times New Roman"/>
          <w:szCs w:val="24"/>
        </w:rPr>
      </w:pPr>
      <w:r>
        <w:rPr>
          <w:rFonts w:eastAsia="Times New Roman"/>
          <w:szCs w:val="24"/>
        </w:rPr>
        <w:t>Σας ευχαριστώ πολύ.</w:t>
      </w:r>
    </w:p>
    <w:p w14:paraId="25CA9CB1" w14:textId="77777777" w:rsidR="00054EB1" w:rsidRDefault="00375CE6">
      <w:pPr>
        <w:spacing w:after="0" w:line="600" w:lineRule="auto"/>
        <w:ind w:firstLine="720"/>
        <w:jc w:val="both"/>
        <w:rPr>
          <w:rFonts w:eastAsia="Times New Roman"/>
          <w:szCs w:val="24"/>
        </w:rPr>
      </w:pPr>
      <w:r>
        <w:rPr>
          <w:rFonts w:eastAsia="Times New Roman" w:cs="Times New Roman"/>
          <w:szCs w:val="24"/>
        </w:rPr>
        <w:t>(Χειροκροτήματα από την πτέρυγα της Δημοκρατικής Συμπαράταξης ΠΑΣΟΚ - ΔΗΜΑΡ)</w:t>
      </w:r>
    </w:p>
    <w:p w14:paraId="25CA9CB2" w14:textId="77777777" w:rsidR="00054EB1" w:rsidRDefault="00375CE6">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Ευχαριστούμε.</w:t>
      </w:r>
    </w:p>
    <w:p w14:paraId="25CA9CB3" w14:textId="77777777" w:rsidR="00054EB1" w:rsidRDefault="00375CE6">
      <w:pPr>
        <w:spacing w:after="0" w:line="600" w:lineRule="auto"/>
        <w:ind w:firstLine="720"/>
        <w:jc w:val="both"/>
        <w:rPr>
          <w:rFonts w:eastAsia="Times New Roman"/>
          <w:szCs w:val="24"/>
        </w:rPr>
      </w:pPr>
      <w:r>
        <w:rPr>
          <w:rFonts w:eastAsia="Times New Roman"/>
          <w:szCs w:val="24"/>
        </w:rPr>
        <w:t>Τον λόγο έχει ο κ. Κωνσταντινόπουλος.</w:t>
      </w:r>
    </w:p>
    <w:p w14:paraId="25CA9CB4" w14:textId="77777777" w:rsidR="00054EB1" w:rsidRDefault="00375CE6">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Ευχαριστώ, κύριε Πρόεδρε.</w:t>
      </w:r>
    </w:p>
    <w:p w14:paraId="25CA9CB5" w14:textId="77777777" w:rsidR="00054EB1" w:rsidRDefault="00375CE6">
      <w:pPr>
        <w:spacing w:after="0" w:line="600" w:lineRule="auto"/>
        <w:ind w:firstLine="720"/>
        <w:jc w:val="both"/>
        <w:rPr>
          <w:rFonts w:eastAsia="Times New Roman"/>
          <w:szCs w:val="24"/>
        </w:rPr>
      </w:pPr>
      <w:r>
        <w:rPr>
          <w:rFonts w:eastAsia="Times New Roman"/>
          <w:szCs w:val="24"/>
        </w:rPr>
        <w:t xml:space="preserve">Κυρίες και </w:t>
      </w:r>
      <w:r>
        <w:rPr>
          <w:rFonts w:eastAsia="Times New Roman"/>
          <w:szCs w:val="24"/>
        </w:rPr>
        <w:t>κύριοι συνάδελφοι, κύριε Υπουργέ, συζητάμε σήμερα για το πλαστικό χρήμα, το οποίο κατά την άποψή μας είναι ένα βήμα θετικό</w:t>
      </w:r>
      <w:r>
        <w:rPr>
          <w:rFonts w:eastAsia="Times New Roman"/>
          <w:szCs w:val="24"/>
        </w:rPr>
        <w:t>,</w:t>
      </w:r>
      <w:r>
        <w:rPr>
          <w:rFonts w:eastAsia="Times New Roman"/>
          <w:szCs w:val="24"/>
        </w:rPr>
        <w:t xml:space="preserve"> στην κατεύθυνση ότι και οι φορολογούμενοι αλλά και οι επιχειρηματίες θα εργάζονται με τους ίδιους όρους.</w:t>
      </w:r>
    </w:p>
    <w:p w14:paraId="25CA9CB6" w14:textId="77777777" w:rsidR="00054EB1" w:rsidRDefault="00375CE6">
      <w:pPr>
        <w:spacing w:after="0" w:line="600" w:lineRule="auto"/>
        <w:ind w:firstLine="720"/>
        <w:jc w:val="both"/>
        <w:rPr>
          <w:rFonts w:eastAsia="Times New Roman"/>
          <w:szCs w:val="24"/>
        </w:rPr>
      </w:pPr>
      <w:r>
        <w:rPr>
          <w:rFonts w:eastAsia="Times New Roman"/>
          <w:szCs w:val="24"/>
        </w:rPr>
        <w:t>Παρ</w:t>
      </w:r>
      <w:r>
        <w:rPr>
          <w:rFonts w:eastAsia="Times New Roman"/>
          <w:szCs w:val="24"/>
        </w:rPr>
        <w:t xml:space="preserve">’ </w:t>
      </w:r>
      <w:r>
        <w:rPr>
          <w:rFonts w:eastAsia="Times New Roman"/>
          <w:szCs w:val="24"/>
        </w:rPr>
        <w:t>όλα αυτά, θυμάμαι λίγα</w:t>
      </w:r>
      <w:r>
        <w:rPr>
          <w:rFonts w:eastAsia="Times New Roman"/>
          <w:szCs w:val="24"/>
        </w:rPr>
        <w:t xml:space="preserve"> χρόνια πριν να μιλάτε για το λαθρεμπόριο και τα έσοδα. Είναι εδώ και η αρμόδια Υπουργός. Ο προηγούμενος Υφυπουργός, ο οποίος άλλαξε μετά τον ανασχηματισμό, μας μιλούσε συνέχεια για τις λίστες </w:t>
      </w:r>
      <w:r>
        <w:rPr>
          <w:rFonts w:eastAsia="Times New Roman"/>
          <w:szCs w:val="24"/>
        </w:rPr>
        <w:t>–</w:t>
      </w:r>
      <w:proofErr w:type="spellStart"/>
      <w:r>
        <w:rPr>
          <w:rFonts w:eastAsia="Times New Roman"/>
          <w:szCs w:val="24"/>
        </w:rPr>
        <w:t>Λαγκάρντ</w:t>
      </w:r>
      <w:proofErr w:type="spellEnd"/>
      <w:r>
        <w:rPr>
          <w:rFonts w:eastAsia="Times New Roman"/>
          <w:szCs w:val="24"/>
        </w:rPr>
        <w:t xml:space="preserve">, </w:t>
      </w:r>
      <w:proofErr w:type="spellStart"/>
      <w:r>
        <w:rPr>
          <w:rFonts w:eastAsia="Times New Roman"/>
          <w:szCs w:val="24"/>
        </w:rPr>
        <w:t>Μπόργιανς</w:t>
      </w:r>
      <w:proofErr w:type="spellEnd"/>
      <w:r>
        <w:rPr>
          <w:rFonts w:eastAsia="Times New Roman"/>
          <w:szCs w:val="24"/>
        </w:rPr>
        <w:t>. Βεβαίως, δίνετε κάτι στοιχεία σε κάτι φίλ</w:t>
      </w:r>
      <w:r>
        <w:rPr>
          <w:rFonts w:eastAsia="Times New Roman"/>
          <w:szCs w:val="24"/>
        </w:rPr>
        <w:t xml:space="preserve">ους σας δημοσιογράφους, μετά τα ξεχνάτε. </w:t>
      </w:r>
    </w:p>
    <w:p w14:paraId="25CA9CB7" w14:textId="77777777" w:rsidR="00054EB1" w:rsidRDefault="00375CE6">
      <w:pPr>
        <w:spacing w:after="0" w:line="600" w:lineRule="auto"/>
        <w:ind w:firstLine="720"/>
        <w:jc w:val="both"/>
        <w:rPr>
          <w:rFonts w:eastAsia="Times New Roman"/>
          <w:szCs w:val="24"/>
        </w:rPr>
      </w:pPr>
      <w:r>
        <w:rPr>
          <w:rFonts w:eastAsia="Times New Roman"/>
          <w:szCs w:val="24"/>
        </w:rPr>
        <w:t xml:space="preserve">Θυμάμαι εκείνη τη </w:t>
      </w:r>
      <w:r>
        <w:rPr>
          <w:rFonts w:eastAsia="Times New Roman"/>
          <w:szCs w:val="24"/>
          <w:lang w:val="en-US"/>
        </w:rPr>
        <w:t>BMW</w:t>
      </w:r>
      <w:r>
        <w:rPr>
          <w:rFonts w:eastAsia="Times New Roman"/>
          <w:szCs w:val="24"/>
        </w:rPr>
        <w:t xml:space="preserve"> του Βενιζέλου που λέγατε ότι θα την πουλήσετε και θα πάρετε 700.000 ευρώ και πολλά άλλα</w:t>
      </w:r>
      <w:r>
        <w:rPr>
          <w:rFonts w:eastAsia="Times New Roman"/>
          <w:szCs w:val="24"/>
        </w:rPr>
        <w:t>,</w:t>
      </w:r>
      <w:r>
        <w:rPr>
          <w:rFonts w:eastAsia="Times New Roman"/>
          <w:szCs w:val="24"/>
        </w:rPr>
        <w:t xml:space="preserve"> τα οποία θα έφερναν χρήματα. Περιμένουμε αυτό το φιλόδοξο σχέδιο του κ. </w:t>
      </w:r>
      <w:proofErr w:type="spellStart"/>
      <w:r>
        <w:rPr>
          <w:rFonts w:eastAsia="Times New Roman"/>
          <w:szCs w:val="24"/>
        </w:rPr>
        <w:t>Κατρούγκαλου</w:t>
      </w:r>
      <w:proofErr w:type="spellEnd"/>
      <w:r>
        <w:rPr>
          <w:rFonts w:eastAsia="Times New Roman"/>
          <w:szCs w:val="24"/>
        </w:rPr>
        <w:t xml:space="preserve"> τότε για τα αυτοκί</w:t>
      </w:r>
      <w:r>
        <w:rPr>
          <w:rFonts w:eastAsia="Times New Roman"/>
          <w:szCs w:val="24"/>
        </w:rPr>
        <w:t xml:space="preserve">νητα και πολλά άλλα να δούμε πότε θα τα υλοποιήσετε. </w:t>
      </w:r>
    </w:p>
    <w:p w14:paraId="25CA9CB8" w14:textId="77777777" w:rsidR="00054EB1" w:rsidRDefault="00375CE6">
      <w:pPr>
        <w:spacing w:after="0" w:line="600" w:lineRule="auto"/>
        <w:ind w:firstLine="720"/>
        <w:jc w:val="both"/>
        <w:rPr>
          <w:rFonts w:eastAsia="Times New Roman"/>
          <w:szCs w:val="24"/>
        </w:rPr>
      </w:pPr>
      <w:r>
        <w:rPr>
          <w:rFonts w:eastAsia="Times New Roman"/>
          <w:szCs w:val="24"/>
        </w:rPr>
        <w:t>Αλλά, κύριε Υπουργέ, κυρίες και κύριοι συνάδελφοι, το σημαντικό είναι ότι μέσα από τις διαδικασίες</w:t>
      </w:r>
      <w:r>
        <w:rPr>
          <w:rFonts w:eastAsia="Times New Roman"/>
          <w:szCs w:val="24"/>
        </w:rPr>
        <w:t>,</w:t>
      </w:r>
      <w:r>
        <w:rPr>
          <w:rFonts w:eastAsia="Times New Roman"/>
          <w:szCs w:val="24"/>
        </w:rPr>
        <w:t xml:space="preserve"> πρώτα του ΕΣΡ και της διαδικασίας της τελευταίας, αναδείχθηκε η σοβαρότητα της πρότασής μας. </w:t>
      </w:r>
      <w:r>
        <w:rPr>
          <w:rFonts w:eastAsia="Times New Roman"/>
          <w:szCs w:val="24"/>
        </w:rPr>
        <w:t>Ό</w:t>
      </w:r>
      <w:r>
        <w:rPr>
          <w:rFonts w:eastAsia="Times New Roman"/>
          <w:szCs w:val="24"/>
        </w:rPr>
        <w:t>πως πολύ</w:t>
      </w:r>
      <w:r>
        <w:rPr>
          <w:rFonts w:eastAsia="Times New Roman"/>
          <w:szCs w:val="24"/>
        </w:rPr>
        <w:t xml:space="preserve"> καλά γνωρίζετε, μπορεί εσάς να σας τα λένε στο αυτί όταν πάτε στο εξωτερικό, σε άλλους, όπως κατηγορείτε, στο τηλέφωνο, εμάς ούτε μας τηλεφωνούν ούτε εντός ούτε εκτός. </w:t>
      </w:r>
    </w:p>
    <w:p w14:paraId="25CA9CB9" w14:textId="77777777" w:rsidR="00054EB1" w:rsidRDefault="00375CE6">
      <w:pPr>
        <w:spacing w:after="0" w:line="600" w:lineRule="auto"/>
        <w:ind w:firstLine="720"/>
        <w:jc w:val="both"/>
        <w:rPr>
          <w:rFonts w:eastAsia="Times New Roman"/>
          <w:szCs w:val="24"/>
        </w:rPr>
      </w:pPr>
      <w:r>
        <w:rPr>
          <w:rFonts w:eastAsia="Times New Roman"/>
          <w:szCs w:val="24"/>
        </w:rPr>
        <w:t>Η άποψή μας είναι πολύ καθαρή, ξεκάθαρη. Θέλω να πω ότι σήμερα</w:t>
      </w:r>
      <w:r>
        <w:rPr>
          <w:rFonts w:eastAsia="Times New Roman"/>
          <w:szCs w:val="24"/>
        </w:rPr>
        <w:t>,</w:t>
      </w:r>
      <w:r>
        <w:rPr>
          <w:rFonts w:eastAsia="Times New Roman"/>
          <w:szCs w:val="24"/>
        </w:rPr>
        <w:t xml:space="preserve"> για να είσαι προοδευτι</w:t>
      </w:r>
      <w:r>
        <w:rPr>
          <w:rFonts w:eastAsia="Times New Roman"/>
          <w:szCs w:val="24"/>
        </w:rPr>
        <w:t xml:space="preserve">κός, αν μου επιτρέπετε, δεν πρέπει μόνο να είσαι </w:t>
      </w:r>
      <w:proofErr w:type="spellStart"/>
      <w:r>
        <w:rPr>
          <w:rFonts w:eastAsia="Times New Roman"/>
          <w:szCs w:val="24"/>
        </w:rPr>
        <w:t>αντι</w:t>
      </w:r>
      <w:proofErr w:type="spellEnd"/>
      <w:r>
        <w:rPr>
          <w:rFonts w:eastAsia="Times New Roman"/>
          <w:szCs w:val="24"/>
        </w:rPr>
        <w:t xml:space="preserve">-ΣΥΡΙΖΑ, δεν αρκεί αυτό και ό,τι σημαίνει ο ΣΥΡΙΖΑ και η μέχρι τώρα πορεία του, αλλά πρέπει να είσαι και </w:t>
      </w:r>
      <w:proofErr w:type="spellStart"/>
      <w:r>
        <w:rPr>
          <w:rFonts w:eastAsia="Times New Roman"/>
          <w:szCs w:val="24"/>
        </w:rPr>
        <w:t>αντι</w:t>
      </w:r>
      <w:proofErr w:type="spellEnd"/>
      <w:r>
        <w:rPr>
          <w:rFonts w:eastAsia="Times New Roman"/>
          <w:szCs w:val="24"/>
        </w:rPr>
        <w:t>-Σόιμπλε</w:t>
      </w:r>
      <w:r>
        <w:rPr>
          <w:rFonts w:eastAsia="Times New Roman"/>
          <w:szCs w:val="24"/>
        </w:rPr>
        <w:t>,</w:t>
      </w:r>
      <w:r>
        <w:rPr>
          <w:rFonts w:eastAsia="Times New Roman"/>
          <w:szCs w:val="24"/>
        </w:rPr>
        <w:t xml:space="preserve"> με ό,τι σημαίνει σε αυτή την Ευρώπη που θέλουμε να αλλάξουμε. </w:t>
      </w:r>
    </w:p>
    <w:p w14:paraId="25CA9CBA" w14:textId="77777777" w:rsidR="00054EB1" w:rsidRDefault="00375CE6">
      <w:pPr>
        <w:spacing w:after="0" w:line="600" w:lineRule="auto"/>
        <w:ind w:firstLine="720"/>
        <w:jc w:val="both"/>
        <w:rPr>
          <w:rFonts w:eastAsia="Times New Roman"/>
          <w:szCs w:val="24"/>
        </w:rPr>
      </w:pPr>
      <w:r>
        <w:rPr>
          <w:rFonts w:eastAsia="Times New Roman"/>
          <w:szCs w:val="24"/>
        </w:rPr>
        <w:t xml:space="preserve">Και εμείς, κύριε </w:t>
      </w:r>
      <w:proofErr w:type="spellStart"/>
      <w:r>
        <w:rPr>
          <w:rFonts w:eastAsia="Times New Roman"/>
          <w:szCs w:val="24"/>
        </w:rPr>
        <w:t>Λάππ</w:t>
      </w:r>
      <w:r>
        <w:rPr>
          <w:rFonts w:eastAsia="Times New Roman"/>
          <w:szCs w:val="24"/>
        </w:rPr>
        <w:t>α</w:t>
      </w:r>
      <w:proofErr w:type="spellEnd"/>
      <w:r>
        <w:rPr>
          <w:rFonts w:eastAsia="Times New Roman"/>
          <w:szCs w:val="24"/>
        </w:rPr>
        <w:t>, αλλάξαμε. Δεν ήμασταν παλιά με τον «</w:t>
      </w:r>
      <w:proofErr w:type="spellStart"/>
      <w:r>
        <w:rPr>
          <w:rFonts w:eastAsia="Times New Roman"/>
          <w:szCs w:val="24"/>
        </w:rPr>
        <w:t>Ολαντρέου</w:t>
      </w:r>
      <w:proofErr w:type="spellEnd"/>
      <w:r>
        <w:rPr>
          <w:rFonts w:eastAsia="Times New Roman"/>
          <w:szCs w:val="24"/>
        </w:rPr>
        <w:t>» και τώρα με τον Ολάντ. Εμείς έχουμε σταθερή άποψη. Για εσάς είναι λίγο δύσκολο αυτό. Είναι δύσκολο να έχεις σταθερή άποψη και να είσαι ΣΥΡΙΖΑ. Είναι πρόβλημα αυτό. Όπως είναι πρόβλημα να λες ότι λέω αλήθεια</w:t>
      </w:r>
      <w:r>
        <w:rPr>
          <w:rFonts w:eastAsia="Times New Roman"/>
          <w:szCs w:val="24"/>
        </w:rPr>
        <w:t xml:space="preserve"> και να είσαι και ΣΥΡΙΖΑ. Αυτά είναι ασύμβατες έννοιες. Σας καταλαβαίνω. </w:t>
      </w:r>
    </w:p>
    <w:p w14:paraId="25CA9CBB" w14:textId="77777777" w:rsidR="00054EB1" w:rsidRDefault="00375CE6">
      <w:pPr>
        <w:spacing w:after="0" w:line="600" w:lineRule="auto"/>
        <w:ind w:firstLine="720"/>
        <w:jc w:val="both"/>
        <w:rPr>
          <w:rFonts w:eastAsia="Times New Roman"/>
          <w:szCs w:val="24"/>
        </w:rPr>
      </w:pPr>
      <w:r>
        <w:rPr>
          <w:rFonts w:eastAsia="Times New Roman"/>
          <w:szCs w:val="24"/>
        </w:rPr>
        <w:t>Άλλωστε ο εισηγητής σας είναι τόσο μπερδεμένος</w:t>
      </w:r>
      <w:r>
        <w:rPr>
          <w:rFonts w:eastAsia="Times New Roman"/>
          <w:szCs w:val="24"/>
        </w:rPr>
        <w:t>,</w:t>
      </w:r>
      <w:r>
        <w:rPr>
          <w:rFonts w:eastAsia="Times New Roman"/>
          <w:szCs w:val="24"/>
        </w:rPr>
        <w:t xml:space="preserve"> που δεν πιστεύει ούτε τον Πρωθυπουργό. Ο Πρωθυπουργός έξω είπε εφάπαξ, ο εισηγητής σας λέει για δέκατη τρίτη σύνταξη. Πρέπει να αποφασ</w:t>
      </w:r>
      <w:r>
        <w:rPr>
          <w:rFonts w:eastAsia="Times New Roman"/>
          <w:szCs w:val="24"/>
        </w:rPr>
        <w:t xml:space="preserve">ίσετε. </w:t>
      </w:r>
    </w:p>
    <w:p w14:paraId="25CA9CBC" w14:textId="77777777" w:rsidR="00054EB1" w:rsidRDefault="00375CE6">
      <w:pPr>
        <w:spacing w:after="0" w:line="600" w:lineRule="auto"/>
        <w:ind w:firstLine="720"/>
        <w:jc w:val="both"/>
        <w:rPr>
          <w:rFonts w:eastAsia="Times New Roman"/>
          <w:szCs w:val="24"/>
        </w:rPr>
      </w:pPr>
      <w:r>
        <w:rPr>
          <w:rFonts w:eastAsia="Times New Roman"/>
          <w:szCs w:val="24"/>
        </w:rPr>
        <w:t>Εμείς, όμως, κυρίες και κύριοι συνάδελφοι, όταν αγωνιζόμαστε στη χώρα, αγωνιζόμαστε για την κοινωνία και την Ελλάδα, την πατρίδα μας. Για αυτό δεν έχουμε διλήμματα. Γιατί για εμάς δεν μπορεί να εκτροχιαστεί το πρόγραμμα για 618 εκατομμύρια. Γιατί γ</w:t>
      </w:r>
      <w:r>
        <w:rPr>
          <w:rFonts w:eastAsia="Times New Roman"/>
          <w:szCs w:val="24"/>
        </w:rPr>
        <w:t>ια εμάς από αυτή τη διαδικασία πρέπει να φύγει και ο κ. Τσίπρας, ο οποίος υπονομεύει τη χώρα</w:t>
      </w:r>
      <w:r>
        <w:rPr>
          <w:rFonts w:eastAsia="Times New Roman"/>
          <w:szCs w:val="24"/>
        </w:rPr>
        <w:t>,</w:t>
      </w:r>
      <w:r>
        <w:rPr>
          <w:rFonts w:eastAsia="Times New Roman"/>
          <w:szCs w:val="24"/>
        </w:rPr>
        <w:t xml:space="preserve"> και ο κ. Σόιμπλε</w:t>
      </w:r>
      <w:r>
        <w:rPr>
          <w:rFonts w:eastAsia="Times New Roman"/>
          <w:szCs w:val="24"/>
        </w:rPr>
        <w:t>,</w:t>
      </w:r>
      <w:r>
        <w:rPr>
          <w:rFonts w:eastAsia="Times New Roman"/>
          <w:szCs w:val="24"/>
        </w:rPr>
        <w:t xml:space="preserve"> που υπονομεύει την Ευρώπη, θα αφήσουμε βορά στους ακροδεξιούς και στους νεοναζί. </w:t>
      </w:r>
    </w:p>
    <w:p w14:paraId="25CA9CBD" w14:textId="77777777" w:rsidR="00054EB1" w:rsidRDefault="00375CE6">
      <w:pPr>
        <w:spacing w:after="0" w:line="600" w:lineRule="auto"/>
        <w:ind w:firstLine="720"/>
        <w:jc w:val="both"/>
        <w:rPr>
          <w:rFonts w:eastAsia="Times New Roman"/>
          <w:szCs w:val="24"/>
        </w:rPr>
      </w:pPr>
      <w:r>
        <w:rPr>
          <w:rFonts w:eastAsia="Times New Roman"/>
          <w:szCs w:val="24"/>
        </w:rPr>
        <w:t>Για αυτό έχουμε σταθερή άποψη για το πώς πρέπει να προχωρήσουμ</w:t>
      </w:r>
      <w:r>
        <w:rPr>
          <w:rFonts w:eastAsia="Times New Roman"/>
          <w:szCs w:val="24"/>
        </w:rPr>
        <w:t xml:space="preserve">ε. </w:t>
      </w:r>
      <w:r>
        <w:rPr>
          <w:rFonts w:eastAsia="Times New Roman"/>
          <w:szCs w:val="24"/>
        </w:rPr>
        <w:t>Έ</w:t>
      </w:r>
      <w:r>
        <w:rPr>
          <w:rFonts w:eastAsia="Times New Roman"/>
          <w:szCs w:val="24"/>
        </w:rPr>
        <w:t>τσι σήμερα είμαστε εδώ με συνέπεια να ψηφίσουμε και αυτή την τροπολογία που φέρατε.</w:t>
      </w:r>
    </w:p>
    <w:p w14:paraId="25CA9CB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Προχθές σ</w:t>
      </w:r>
      <w:r>
        <w:rPr>
          <w:rFonts w:eastAsia="Times New Roman" w:cs="Times New Roman"/>
          <w:szCs w:val="24"/>
        </w:rPr>
        <w:t>ά</w:t>
      </w:r>
      <w:r>
        <w:rPr>
          <w:rFonts w:eastAsia="Times New Roman" w:cs="Times New Roman"/>
          <w:szCs w:val="24"/>
        </w:rPr>
        <w:t>ς κάναμε μία συγκεκριμένη πρόταση κι αυτό έχει αξία για εμάς. Η πρότασή μας ήταν ότι αυτό πρέπει να δοθεί στους ανέργους, στις μονογονεϊκές οικογένειες και με</w:t>
      </w:r>
      <w:r>
        <w:rPr>
          <w:rFonts w:eastAsia="Times New Roman" w:cs="Times New Roman"/>
          <w:szCs w:val="24"/>
        </w:rPr>
        <w:t xml:space="preserve"> εισοδηματικά κριτήρια. Δεν την ακούσατε. Κι εμείς την ψηφίσαμε.  </w:t>
      </w:r>
    </w:p>
    <w:p w14:paraId="25CA9CB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Σήμερα έχουμε τροπολογία</w:t>
      </w:r>
      <w:r>
        <w:rPr>
          <w:rFonts w:eastAsia="Times New Roman" w:cs="Times New Roman"/>
          <w:szCs w:val="24"/>
        </w:rPr>
        <w:t>,</w:t>
      </w:r>
      <w:r>
        <w:rPr>
          <w:rFonts w:eastAsia="Times New Roman" w:cs="Times New Roman"/>
          <w:szCs w:val="24"/>
        </w:rPr>
        <w:t xml:space="preserve"> στην οποία σας λέμε ότι δεν πρέπει να εξαιρέσουμε τα νησιά κι αυτό είναι προτεραιότητα. Δεν τη δέχεστε. Εμείς θα τη</w:t>
      </w:r>
      <w:r>
        <w:rPr>
          <w:rFonts w:eastAsia="Times New Roman" w:cs="Times New Roman"/>
          <w:szCs w:val="24"/>
        </w:rPr>
        <w:t>ν</w:t>
      </w:r>
      <w:r>
        <w:rPr>
          <w:rFonts w:eastAsia="Times New Roman" w:cs="Times New Roman"/>
          <w:szCs w:val="24"/>
        </w:rPr>
        <w:t xml:space="preserve"> ψηφίσουμε κι αυτή, γιατί πιστεύουμε και σε αυτ</w:t>
      </w:r>
      <w:r>
        <w:rPr>
          <w:rFonts w:eastAsia="Times New Roman" w:cs="Times New Roman"/>
          <w:szCs w:val="24"/>
        </w:rPr>
        <w:t xml:space="preserve">ή τη διαδικασία. Αυτά τα νησιά το χρειάζονται, γιατί η επιβάρυνση είναι πάρα πολύ μεγάλη. </w:t>
      </w:r>
    </w:p>
    <w:p w14:paraId="25CA9CC0"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ελειώνω, κυρίες και κύριοι συνάδελφοι, σκεπτόμενος το εξής. Αν η ανικανότητά σας με την πρώτη ονομαστική ήταν να εκθέσετε τη Νέα Δημοκρατία ή τα άλλα κόμματα…</w:t>
      </w:r>
    </w:p>
    <w:p w14:paraId="25CA9CC1"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25CA9CC2"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Η ανικανότητά σας και θα σας πω γιατί.</w:t>
      </w:r>
    </w:p>
    <w:p w14:paraId="25CA9CC3"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Μη διακόπτετε, κύριε Υπουργέ.</w:t>
      </w:r>
    </w:p>
    <w:p w14:paraId="25CA9CC4"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ΟΔΥΣΣΕΑΣ ΚΩΝΣΤΑΝΤΙΝΟΠΟΥΛΟΣ:</w:t>
      </w:r>
      <w:r>
        <w:rPr>
          <w:rFonts w:eastAsia="Times New Roman" w:cs="Times New Roman"/>
          <w:szCs w:val="24"/>
        </w:rPr>
        <w:t xml:space="preserve"> Γιατί δεν βάλατε στην ίδια τροπολογία και τον ΦΠΑ και για τους χαμηλοσυνταξιούχους; Αφού θέλατε να εκθέσετε τη Νέα Δημοκρατία και τα υπόλοιπα κόμματα, γιατί δώσατε δεύτερη ευκαιρία; Το μόνο που μπορώ να σκεφτώ είναι ότι είστε ανίκανοι. </w:t>
      </w:r>
    </w:p>
    <w:p w14:paraId="25CA9CC5"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ελειώνω με το εξή</w:t>
      </w:r>
      <w:r>
        <w:rPr>
          <w:rFonts w:eastAsia="Times New Roman" w:cs="Times New Roman"/>
          <w:szCs w:val="24"/>
        </w:rPr>
        <w:t xml:space="preserve">ς. Κύριε Υπουργέ της </w:t>
      </w:r>
      <w:r>
        <w:rPr>
          <w:rFonts w:eastAsia="Times New Roman" w:cs="Times New Roman"/>
          <w:szCs w:val="24"/>
        </w:rPr>
        <w:t>δ</w:t>
      </w:r>
      <w:r>
        <w:rPr>
          <w:rFonts w:eastAsia="Times New Roman" w:cs="Times New Roman"/>
          <w:szCs w:val="24"/>
        </w:rPr>
        <w:t xml:space="preserve">ικαιοσύνης, ο κ. </w:t>
      </w:r>
      <w:proofErr w:type="spellStart"/>
      <w:r>
        <w:rPr>
          <w:rFonts w:eastAsia="Times New Roman" w:cs="Times New Roman"/>
          <w:szCs w:val="24"/>
        </w:rPr>
        <w:t>Στεργιώτης</w:t>
      </w:r>
      <w:proofErr w:type="spellEnd"/>
      <w:r>
        <w:rPr>
          <w:rFonts w:eastAsia="Times New Roman" w:cs="Times New Roman"/>
          <w:szCs w:val="24"/>
        </w:rPr>
        <w:t>, τον οποίο εσείς διορίσατε –όχι προσωπικά, τον διόρισε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και αφορούσε τα παιχνίδια </w:t>
      </w:r>
      <w:r>
        <w:rPr>
          <w:rFonts w:eastAsia="Times New Roman" w:cs="Times New Roman"/>
          <w:szCs w:val="24"/>
          <w:lang w:val="en-US"/>
        </w:rPr>
        <w:t>VLTs</w:t>
      </w:r>
      <w:r>
        <w:rPr>
          <w:rFonts w:eastAsia="Times New Roman" w:cs="Times New Roman"/>
          <w:szCs w:val="24"/>
        </w:rPr>
        <w:t xml:space="preserve"> του ΟΠΑΠ, λέει ότι ο νέος κανονισμός συντάχθηκε από τον ΟΠΑΠ και απλώς εγκρίθηκε από την </w:t>
      </w:r>
      <w:r>
        <w:rPr>
          <w:rFonts w:eastAsia="Times New Roman" w:cs="Times New Roman"/>
          <w:szCs w:val="24"/>
        </w:rPr>
        <w:t>ε</w:t>
      </w:r>
      <w:r>
        <w:rPr>
          <w:rFonts w:eastAsia="Times New Roman" w:cs="Times New Roman"/>
          <w:szCs w:val="24"/>
        </w:rPr>
        <w:t>πιτ</w:t>
      </w:r>
      <w:r>
        <w:rPr>
          <w:rFonts w:eastAsia="Times New Roman" w:cs="Times New Roman"/>
          <w:szCs w:val="24"/>
        </w:rPr>
        <w:t xml:space="preserve">ροπή. Πρέπει να τον καλέσει ο </w:t>
      </w:r>
      <w:r>
        <w:rPr>
          <w:rFonts w:eastAsia="Times New Roman" w:cs="Times New Roman"/>
          <w:szCs w:val="24"/>
        </w:rPr>
        <w:t>ε</w:t>
      </w:r>
      <w:r>
        <w:rPr>
          <w:rFonts w:eastAsia="Times New Roman" w:cs="Times New Roman"/>
          <w:szCs w:val="24"/>
        </w:rPr>
        <w:t xml:space="preserve">ισαγγελέας. Πρέπει να τον καλέσει ο </w:t>
      </w:r>
      <w:r>
        <w:rPr>
          <w:rFonts w:eastAsia="Times New Roman" w:cs="Times New Roman"/>
          <w:szCs w:val="24"/>
        </w:rPr>
        <w:t>ε</w:t>
      </w:r>
      <w:r>
        <w:rPr>
          <w:rFonts w:eastAsia="Times New Roman" w:cs="Times New Roman"/>
          <w:szCs w:val="24"/>
        </w:rPr>
        <w:t>ισαγγελέας</w:t>
      </w:r>
      <w:r>
        <w:rPr>
          <w:rFonts w:eastAsia="Times New Roman" w:cs="Times New Roman"/>
          <w:szCs w:val="24"/>
        </w:rPr>
        <w:t>,</w:t>
      </w:r>
      <w:r>
        <w:rPr>
          <w:rFonts w:eastAsia="Times New Roman" w:cs="Times New Roman"/>
          <w:szCs w:val="24"/>
        </w:rPr>
        <w:t xml:space="preserve"> γιατί ο άνθρωπος που εσείς διορίσατε λέει ότι ο νέος που διορίσατε έκανε δώρο στον ΟΠΑΠ… </w:t>
      </w:r>
    </w:p>
    <w:p w14:paraId="25CA9CC6"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Κι εγώ καλώ εσάς να ολοκληρώσετε. </w:t>
      </w:r>
    </w:p>
    <w:p w14:paraId="25CA9CC7"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ΟΔΥΣΣΕΑΣ ΚΩΝΣΤΑΝΤΙ</w:t>
      </w:r>
      <w:r>
        <w:rPr>
          <w:rFonts w:eastAsia="Times New Roman" w:cs="Times New Roman"/>
          <w:b/>
          <w:szCs w:val="24"/>
        </w:rPr>
        <w:t xml:space="preserve">ΝΟΠΟΥΛΟΣ: </w:t>
      </w:r>
      <w:r>
        <w:rPr>
          <w:rFonts w:eastAsia="Times New Roman" w:cs="Times New Roman"/>
          <w:szCs w:val="24"/>
        </w:rPr>
        <w:t xml:space="preserve">Θα ολοκληρώσω, κύριε Βαρεμένο, μην ανησυχείτε. </w:t>
      </w:r>
    </w:p>
    <w:p w14:paraId="25CA9CC8"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Αυτό είναι ωραίο τέχνασμα. Το κάνουν όλοι. Λένε «τελειώνω» και συνεχίζουν. Είναι πολύ καλό τέχνασμα, αλλά έχει χρησιμοποιηθεί πολύ. </w:t>
      </w:r>
    </w:p>
    <w:p w14:paraId="25CA9CC9"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Αφήστε τον, κύριε Πρόεδρε, να μας πει. </w:t>
      </w:r>
    </w:p>
    <w:p w14:paraId="25CA9CCA"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Θέλουν να μάθουν οι συνάδελφοι για την καταγγελία. Πολύ σωστά. </w:t>
      </w:r>
    </w:p>
    <w:p w14:paraId="25CA9CCB"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Γ</w:t>
      </w:r>
      <w:r>
        <w:rPr>
          <w:rFonts w:eastAsia="Times New Roman" w:cs="Times New Roman"/>
          <w:szCs w:val="24"/>
        </w:rPr>
        <w:t>ιατί δεν το λέγατε εντός του χρόνου, να το μάθουν ακόμα καλύτερα, να το εμπεδώσουν κιόλας</w:t>
      </w:r>
      <w:r>
        <w:rPr>
          <w:rFonts w:eastAsia="Times New Roman" w:cs="Times New Roman"/>
          <w:szCs w:val="24"/>
        </w:rPr>
        <w:t xml:space="preserve">; </w:t>
      </w:r>
    </w:p>
    <w:p w14:paraId="25CA9CCC"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Κύριε Πρόεδρε, κάντε λίγο υπομονή. Ξέρω ότι βιάζεστε. Είναι δύσκολη διαδικασία να είστε Κυβέρνηση, το καταλαβαίνω.</w:t>
      </w:r>
    </w:p>
    <w:p w14:paraId="25CA9CCD"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Τι λέτε; Τι είναι αυτό που λέτε τώρα; Υπάρχει διαδικασία εδώ. </w:t>
      </w:r>
    </w:p>
    <w:p w14:paraId="25CA9CCE"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ΟΔΥΣΣΕΑΣ ΚΩΝΣΤ</w:t>
      </w:r>
      <w:r>
        <w:rPr>
          <w:rFonts w:eastAsia="Times New Roman" w:cs="Times New Roman"/>
          <w:b/>
          <w:szCs w:val="24"/>
        </w:rPr>
        <w:t xml:space="preserve">ΑΝΤΙΝΟΠΟΥΛΟΣ: </w:t>
      </w:r>
      <w:r>
        <w:rPr>
          <w:rFonts w:eastAsia="Times New Roman" w:cs="Times New Roman"/>
          <w:szCs w:val="24"/>
        </w:rPr>
        <w:t>Θα με αφήστε να ολοκληρώσω;</w:t>
      </w:r>
    </w:p>
    <w:p w14:paraId="25CA9CC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Άρα, κύριε Υπουργέ της </w:t>
      </w:r>
      <w:r>
        <w:rPr>
          <w:rFonts w:eastAsia="Times New Roman" w:cs="Times New Roman"/>
          <w:szCs w:val="24"/>
        </w:rPr>
        <w:t>δ</w:t>
      </w:r>
      <w:r>
        <w:rPr>
          <w:rFonts w:eastAsia="Times New Roman" w:cs="Times New Roman"/>
          <w:szCs w:val="24"/>
        </w:rPr>
        <w:t xml:space="preserve">ικαιοσύνης, σήμερα έχετε δύο προβλήματα. </w:t>
      </w:r>
    </w:p>
    <w:p w14:paraId="25CA9CD0"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Πρώτον, ο ένας καταγγέλλει τον δεύτερο που διορίσατε, είναι φίλος του κ. </w:t>
      </w:r>
      <w:proofErr w:type="spellStart"/>
      <w:r>
        <w:rPr>
          <w:rFonts w:eastAsia="Times New Roman" w:cs="Times New Roman"/>
          <w:szCs w:val="24"/>
        </w:rPr>
        <w:t>Τσακαλώτου</w:t>
      </w:r>
      <w:proofErr w:type="spellEnd"/>
      <w:r>
        <w:rPr>
          <w:rFonts w:eastAsia="Times New Roman" w:cs="Times New Roman"/>
          <w:szCs w:val="24"/>
        </w:rPr>
        <w:t xml:space="preserve">, ο οποίος ήταν μέλος στην προηγούμενη </w:t>
      </w:r>
      <w:r>
        <w:rPr>
          <w:rFonts w:eastAsia="Times New Roman" w:cs="Times New Roman"/>
          <w:szCs w:val="24"/>
        </w:rPr>
        <w:t>ε</w:t>
      </w:r>
      <w:r>
        <w:rPr>
          <w:rFonts w:eastAsia="Times New Roman" w:cs="Times New Roman"/>
          <w:szCs w:val="24"/>
        </w:rPr>
        <w:t>πιτροπή. Και είχε ψηφίσει</w:t>
      </w:r>
      <w:r>
        <w:rPr>
          <w:rFonts w:eastAsia="Times New Roman" w:cs="Times New Roman"/>
          <w:szCs w:val="24"/>
        </w:rPr>
        <w:t xml:space="preserve"> ό,τι είχε ψηφίσει ο κ. </w:t>
      </w:r>
      <w:proofErr w:type="spellStart"/>
      <w:r>
        <w:rPr>
          <w:rFonts w:eastAsia="Times New Roman" w:cs="Times New Roman"/>
          <w:szCs w:val="24"/>
        </w:rPr>
        <w:t>Στεργιώτης</w:t>
      </w:r>
      <w:proofErr w:type="spellEnd"/>
      <w:r>
        <w:rPr>
          <w:rFonts w:eastAsia="Times New Roman" w:cs="Times New Roman"/>
          <w:szCs w:val="24"/>
        </w:rPr>
        <w:t xml:space="preserve"> και μετά άλλαξε τη γνώμη του. Υπάρχει θέμα; Πρέπει να τον καλέσει ο </w:t>
      </w:r>
      <w:r>
        <w:rPr>
          <w:rFonts w:eastAsia="Times New Roman" w:cs="Times New Roman"/>
          <w:szCs w:val="24"/>
        </w:rPr>
        <w:t>ε</w:t>
      </w:r>
      <w:r>
        <w:rPr>
          <w:rFonts w:eastAsia="Times New Roman" w:cs="Times New Roman"/>
          <w:szCs w:val="24"/>
        </w:rPr>
        <w:t>ισαγγελέας; Εμείς λέμε ότι είναι πολύ μεγάλο σκάνδαλο και αφορ</w:t>
      </w:r>
      <w:r>
        <w:rPr>
          <w:rFonts w:eastAsia="Times New Roman" w:cs="Times New Roman"/>
          <w:szCs w:val="24"/>
        </w:rPr>
        <w:t>ά</w:t>
      </w:r>
      <w:r>
        <w:rPr>
          <w:rFonts w:eastAsia="Times New Roman" w:cs="Times New Roman"/>
          <w:szCs w:val="24"/>
        </w:rPr>
        <w:t xml:space="preserve"> και τα δύο στελέχη του ΣΥΡΙΖΑ, τα οποία έχετε διορίσει εσείς. </w:t>
      </w:r>
    </w:p>
    <w:p w14:paraId="25CA9CD1"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25CA9CD2"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w:t>
      </w:r>
    </w:p>
    <w:p w14:paraId="25CA9CD3"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Το καταλάβαμε. Η επανάληψη είναι μήτηρ μαθήσεως. Κι αυτό το εμπεδώσαμε. </w:t>
      </w:r>
    </w:p>
    <w:p w14:paraId="25CA9CD4"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Λάππας</w:t>
      </w:r>
      <w:proofErr w:type="spellEnd"/>
      <w:r>
        <w:rPr>
          <w:rFonts w:eastAsia="Times New Roman" w:cs="Times New Roman"/>
          <w:szCs w:val="24"/>
        </w:rPr>
        <w:t xml:space="preserve"> έχει τον λόγο για πέντε λεπτά. </w:t>
      </w:r>
    </w:p>
    <w:p w14:paraId="25CA9CD5"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Ευχαριστώ</w:t>
      </w:r>
      <w:r>
        <w:rPr>
          <w:rFonts w:eastAsia="Times New Roman" w:cs="Times New Roman"/>
          <w:szCs w:val="24"/>
        </w:rPr>
        <w:t>, κύριε Πρόεδρε.</w:t>
      </w:r>
    </w:p>
    <w:p w14:paraId="25CA9CD6"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Πριν πω δυο λόγια προς απάντηση στους φίλους της </w:t>
      </w:r>
      <w:r>
        <w:rPr>
          <w:rFonts w:eastAsia="Times New Roman" w:cs="Times New Roman"/>
          <w:szCs w:val="24"/>
        </w:rPr>
        <w:t>Α</w:t>
      </w:r>
      <w:r>
        <w:rPr>
          <w:rFonts w:eastAsia="Times New Roman" w:cs="Times New Roman"/>
          <w:szCs w:val="24"/>
        </w:rPr>
        <w:t>ντιπολίτευσης, να πω ότι θυμάμαι τη δήλωση του Πρωθυπουργού, εδώ</w:t>
      </w:r>
      <w:r>
        <w:rPr>
          <w:rFonts w:eastAsia="Times New Roman" w:cs="Times New Roman"/>
          <w:szCs w:val="24"/>
        </w:rPr>
        <w:t>,</w:t>
      </w:r>
      <w:r>
        <w:rPr>
          <w:rFonts w:eastAsia="Times New Roman" w:cs="Times New Roman"/>
          <w:szCs w:val="24"/>
        </w:rPr>
        <w:t xml:space="preserve"> στην Ολομέλεια της Βουλής, ότι η κρίση που χαρακτηρίζει, όχι μόνο τη χώρα μας, αλλά γενικότερα τον ευρωπαϊκό Νότο και τη Με</w:t>
      </w:r>
      <w:r>
        <w:rPr>
          <w:rFonts w:eastAsia="Times New Roman" w:cs="Times New Roman"/>
          <w:szCs w:val="24"/>
        </w:rPr>
        <w:t>σόγειο, είναι τριπλή. Είναι κρίση οικονομική, είναι κρίση μεταναστευτική</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προσφυγική και, τονίζω, κρίση ασφάλειας.  </w:t>
      </w:r>
    </w:p>
    <w:p w14:paraId="25CA9CD7"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Κρατώ το τελευταίο, κύριε Πρόεδρε, και λέω ότι ποτέ δεν ήταν τέτοια η ανησυχία μας για την κρίση ασφάλειας</w:t>
      </w:r>
      <w:r>
        <w:rPr>
          <w:rFonts w:eastAsia="Times New Roman" w:cs="Times New Roman"/>
          <w:szCs w:val="24"/>
        </w:rPr>
        <w:t>,</w:t>
      </w:r>
      <w:r>
        <w:rPr>
          <w:rFonts w:eastAsia="Times New Roman" w:cs="Times New Roman"/>
          <w:szCs w:val="24"/>
        </w:rPr>
        <w:t xml:space="preserve"> ότι κάποια στιγμή θα γινόταν ο</w:t>
      </w:r>
      <w:r>
        <w:rPr>
          <w:rFonts w:eastAsia="Times New Roman" w:cs="Times New Roman"/>
          <w:szCs w:val="24"/>
        </w:rPr>
        <w:t xml:space="preserve"> εφιάλτης και της χώρας μας και πολλών άλλων λαών. </w:t>
      </w:r>
      <w:r>
        <w:rPr>
          <w:rFonts w:eastAsia="Times New Roman" w:cs="Times New Roman"/>
          <w:szCs w:val="24"/>
        </w:rPr>
        <w:t>Τ</w:t>
      </w:r>
      <w:r>
        <w:rPr>
          <w:rFonts w:eastAsia="Times New Roman" w:cs="Times New Roman"/>
          <w:szCs w:val="24"/>
        </w:rPr>
        <w:t xml:space="preserve">ο λέω αυτό με </w:t>
      </w:r>
      <w:r>
        <w:rPr>
          <w:rFonts w:eastAsia="Times New Roman" w:cs="Times New Roman"/>
          <w:szCs w:val="24"/>
        </w:rPr>
        <w:t>αφορμή</w:t>
      </w:r>
      <w:r>
        <w:rPr>
          <w:rFonts w:eastAsia="Times New Roman" w:cs="Times New Roman"/>
          <w:szCs w:val="24"/>
        </w:rPr>
        <w:t xml:space="preserve"> τη δολοφονία του Ρώσου πρέσβη στην Τουρκία σήμερα. Είναι ανησυχητική η εξέλιξη. Ταυτόχρονα, διαβάζουμε στο ίντερνετ ότι πριν </w:t>
      </w:r>
      <w:r>
        <w:rPr>
          <w:rFonts w:eastAsia="Times New Roman" w:cs="Times New Roman"/>
          <w:szCs w:val="24"/>
        </w:rPr>
        <w:t xml:space="preserve">από </w:t>
      </w:r>
      <w:r>
        <w:rPr>
          <w:rFonts w:eastAsia="Times New Roman" w:cs="Times New Roman"/>
          <w:szCs w:val="24"/>
        </w:rPr>
        <w:t>λίγο έγιναν πολλές ταυτόχρονες τρομοκρατικές ενέργειες</w:t>
      </w:r>
      <w:r>
        <w:rPr>
          <w:rFonts w:eastAsia="Times New Roman" w:cs="Times New Roman"/>
          <w:szCs w:val="24"/>
        </w:rPr>
        <w:t xml:space="preserve"> σε διάφορες πρωτεύουσες της Ευρώπης. Αυτό ας το κρατήσουμε, λοιπόν, κι ας μας κάνει νουνεχείς, συγκρατημένους και με </w:t>
      </w:r>
      <w:proofErr w:type="spellStart"/>
      <w:r>
        <w:rPr>
          <w:rFonts w:eastAsia="Times New Roman" w:cs="Times New Roman"/>
          <w:szCs w:val="24"/>
        </w:rPr>
        <w:t>καταλλαγή</w:t>
      </w:r>
      <w:proofErr w:type="spellEnd"/>
      <w:r>
        <w:rPr>
          <w:rFonts w:eastAsia="Times New Roman" w:cs="Times New Roman"/>
          <w:szCs w:val="24"/>
        </w:rPr>
        <w:t xml:space="preserve">. </w:t>
      </w:r>
    </w:p>
    <w:p w14:paraId="25CA9CD8"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Δεύτερον, σας αναγιγνώσκω, κύριοι συνάδελφοι, τρεις δηλώσεις: </w:t>
      </w:r>
    </w:p>
    <w:p w14:paraId="25CA9CD9"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Πρώτη δήλωση: «Ας μην παίζουμε σκιώδη παιχνίδια με το μέλλον τη</w:t>
      </w:r>
      <w:r>
        <w:rPr>
          <w:rFonts w:eastAsia="Times New Roman" w:cs="Times New Roman"/>
          <w:szCs w:val="24"/>
        </w:rPr>
        <w:t>ς Ελλάδα</w:t>
      </w:r>
      <w:r>
        <w:rPr>
          <w:rFonts w:eastAsia="Times New Roman" w:cs="Times New Roman"/>
          <w:szCs w:val="24"/>
        </w:rPr>
        <w:t>ς</w:t>
      </w:r>
      <w:r>
        <w:rPr>
          <w:rFonts w:eastAsia="Times New Roman" w:cs="Times New Roman"/>
          <w:szCs w:val="24"/>
        </w:rPr>
        <w:t>. Το πρόγραμμα πρέπει να προετοιμάσει την Ελλάδα για μια βιώσιμη επιστροφή στις αγορές και ένα σταθερό μέλλον στην Ευρωζώνη</w:t>
      </w:r>
      <w:r>
        <w:rPr>
          <w:rFonts w:eastAsia="Times New Roman" w:cs="Times New Roman"/>
          <w:szCs w:val="24"/>
        </w:rPr>
        <w:t>.</w:t>
      </w:r>
      <w:r>
        <w:rPr>
          <w:rFonts w:eastAsia="Times New Roman" w:cs="Times New Roman"/>
          <w:szCs w:val="24"/>
        </w:rPr>
        <w:t xml:space="preserve">».   </w:t>
      </w:r>
    </w:p>
    <w:p w14:paraId="25CA9CDA" w14:textId="77777777" w:rsidR="00054EB1" w:rsidRDefault="00375CE6">
      <w:pPr>
        <w:spacing w:after="0" w:line="600" w:lineRule="auto"/>
        <w:ind w:firstLine="720"/>
        <w:jc w:val="both"/>
        <w:rPr>
          <w:rFonts w:eastAsia="Times New Roman"/>
          <w:szCs w:val="24"/>
        </w:rPr>
      </w:pPr>
      <w:r>
        <w:rPr>
          <w:rFonts w:eastAsia="Times New Roman"/>
          <w:szCs w:val="24"/>
        </w:rPr>
        <w:t xml:space="preserve">Δεύτερη δήλωση: «Η απόφαση της Ευρωζώνης αποτελεί όνειδος. Ο ελληνικός λαός έχει ήδη συνεισφέρει πολλά. Η Ελλάδα δεν </w:t>
      </w:r>
      <w:r>
        <w:rPr>
          <w:rFonts w:eastAsia="Times New Roman"/>
          <w:szCs w:val="24"/>
        </w:rPr>
        <w:t>χρειάζεται κυρώσεις, αλλά επενδύσεις</w:t>
      </w:r>
      <w:r>
        <w:rPr>
          <w:rFonts w:eastAsia="Times New Roman"/>
          <w:szCs w:val="24"/>
        </w:rPr>
        <w:t>.</w:t>
      </w:r>
      <w:r>
        <w:rPr>
          <w:rFonts w:eastAsia="Times New Roman"/>
          <w:szCs w:val="24"/>
        </w:rPr>
        <w:t xml:space="preserve">». </w:t>
      </w:r>
    </w:p>
    <w:p w14:paraId="25CA9CDB" w14:textId="77777777" w:rsidR="00054EB1" w:rsidRDefault="00375CE6">
      <w:pPr>
        <w:spacing w:after="0" w:line="600" w:lineRule="auto"/>
        <w:ind w:firstLine="720"/>
        <w:jc w:val="both"/>
        <w:rPr>
          <w:rFonts w:eastAsia="Times New Roman"/>
          <w:szCs w:val="24"/>
        </w:rPr>
      </w:pPr>
      <w:r>
        <w:rPr>
          <w:rFonts w:eastAsia="Times New Roman"/>
          <w:szCs w:val="24"/>
        </w:rPr>
        <w:t xml:space="preserve">Και η τρίτη και τελευταία: «Ο Πρωθυπουργός της Ελλάδας είναι ανήθικος και επικίνδυνος. Παίζει τη χώρα στα ζάρια, κυβερνά και αποφασίζει χωρίς να ρωτήσει τους δανειστές. Το επίδομα στους χαμηλοσυνταξιούχους θα θέσει </w:t>
      </w:r>
      <w:r>
        <w:rPr>
          <w:rFonts w:eastAsia="Times New Roman"/>
          <w:szCs w:val="24"/>
        </w:rPr>
        <w:t>σε κίνδυνο τη διαπραγμάτευση και τη δεύτερη αξιολόγηση</w:t>
      </w:r>
      <w:r>
        <w:rPr>
          <w:rFonts w:eastAsia="Times New Roman"/>
          <w:szCs w:val="24"/>
        </w:rPr>
        <w:t>.</w:t>
      </w:r>
      <w:r>
        <w:rPr>
          <w:rFonts w:eastAsia="Times New Roman"/>
          <w:szCs w:val="24"/>
        </w:rPr>
        <w:t xml:space="preserve">». </w:t>
      </w:r>
    </w:p>
    <w:p w14:paraId="25CA9CDC" w14:textId="77777777" w:rsidR="00054EB1" w:rsidRDefault="00375CE6">
      <w:pPr>
        <w:spacing w:after="0" w:line="600" w:lineRule="auto"/>
        <w:ind w:firstLine="720"/>
        <w:jc w:val="both"/>
        <w:rPr>
          <w:rFonts w:eastAsia="Times New Roman"/>
          <w:szCs w:val="24"/>
        </w:rPr>
      </w:pPr>
      <w:r>
        <w:rPr>
          <w:rFonts w:eastAsia="Times New Roman"/>
          <w:szCs w:val="24"/>
        </w:rPr>
        <w:t>Μήπως κανένας μπορεί να πει σε αυτό το αίνιγμα που θα σας βάλω, σε ποιον ανήκει η τρίτη και τελευταία δήλωση; Οι δύο πρώτες</w:t>
      </w:r>
      <w:r>
        <w:rPr>
          <w:rFonts w:eastAsia="Times New Roman"/>
          <w:szCs w:val="24"/>
        </w:rPr>
        <w:t>,</w:t>
      </w:r>
      <w:r>
        <w:rPr>
          <w:rFonts w:eastAsia="Times New Roman"/>
          <w:szCs w:val="24"/>
        </w:rPr>
        <w:t xml:space="preserve"> που τιμούν τη χώρα, ανήκουν σε ξένους ηγέτες και η τρίτη -την οποία εκτο</w:t>
      </w:r>
      <w:r>
        <w:rPr>
          <w:rFonts w:eastAsia="Times New Roman"/>
          <w:szCs w:val="24"/>
        </w:rPr>
        <w:t>ξεύει εναντίον της χώρας και του Πρωθυπουργού έξω από το έδαφος της χώρας- ανήκει στον Αρχηγό σας, κύριοι της Νέας Δημοκρατίας.</w:t>
      </w:r>
    </w:p>
    <w:p w14:paraId="25CA9CDD" w14:textId="77777777" w:rsidR="00054EB1" w:rsidRDefault="00375CE6">
      <w:pPr>
        <w:spacing w:after="0" w:line="600" w:lineRule="auto"/>
        <w:ind w:firstLine="720"/>
        <w:jc w:val="both"/>
        <w:rPr>
          <w:rFonts w:eastAsia="Times New Roman"/>
          <w:szCs w:val="24"/>
        </w:rPr>
      </w:pPr>
      <w:r>
        <w:rPr>
          <w:rFonts w:eastAsia="Times New Roman"/>
          <w:szCs w:val="24"/>
        </w:rPr>
        <w:t xml:space="preserve">Θέλω να σας θυμίσω εδώ ότι κάποτε έναν Έλληνα πρεσβευτή –και θα σας πω το όνομά του- θέλησαν να τον ρωτήσουν για τα κακώς </w:t>
      </w:r>
      <w:r>
        <w:rPr>
          <w:rFonts w:eastAsia="Times New Roman"/>
          <w:szCs w:val="24"/>
        </w:rPr>
        <w:t>κείμενα στη χώρα. Και είπε εκείνη τη μεγάλη φράση</w:t>
      </w:r>
      <w:r>
        <w:rPr>
          <w:rFonts w:eastAsia="Times New Roman"/>
          <w:szCs w:val="24"/>
        </w:rPr>
        <w:t>,</w:t>
      </w:r>
      <w:r>
        <w:rPr>
          <w:rFonts w:eastAsia="Times New Roman"/>
          <w:szCs w:val="24"/>
        </w:rPr>
        <w:t xml:space="preserve"> ότι ποτέ κανένας λειτουργός του ελληνικού κράτους δεν έχει δικαίωμα να κρίνει τη χώρα του έξω από το έδαφος της χώρας του. Ξέρετε ποιος ήταν; Ήταν το 1963, ο πρέσβης της Ελλάδας, Γεώργιος Σεφέρης. Να ξανασ</w:t>
      </w:r>
      <w:r>
        <w:rPr>
          <w:rFonts w:eastAsia="Times New Roman"/>
          <w:szCs w:val="24"/>
        </w:rPr>
        <w:t>κεφτείτε μερικά πράγματα.</w:t>
      </w:r>
    </w:p>
    <w:p w14:paraId="25CA9CDE" w14:textId="77777777" w:rsidR="00054EB1" w:rsidRDefault="00375CE6">
      <w:pPr>
        <w:spacing w:after="0" w:line="600" w:lineRule="auto"/>
        <w:ind w:firstLine="720"/>
        <w:jc w:val="both"/>
        <w:rPr>
          <w:rFonts w:eastAsia="Times New Roman"/>
          <w:szCs w:val="24"/>
        </w:rPr>
      </w:pPr>
      <w:r>
        <w:rPr>
          <w:rFonts w:eastAsia="Times New Roman"/>
          <w:szCs w:val="24"/>
        </w:rPr>
        <w:t>Π</w:t>
      </w:r>
      <w:r>
        <w:rPr>
          <w:rFonts w:eastAsia="Times New Roman"/>
          <w:szCs w:val="24"/>
        </w:rPr>
        <w:t xml:space="preserve">άμε τώρα στα θέματα που συζητάμε. Κύριοι της Δημοκρατικής Συμπαράταξης, ακούμε την κριτική σας με καλή πίστη και σας μιλάμε με απόλυτη ειλικρίνεια. Στην κατακλείδα σας, όμως, που λέτε ότι δεν ακολουθούμε τη λογική σας, θα σας πω </w:t>
      </w:r>
      <w:r>
        <w:rPr>
          <w:rFonts w:eastAsia="Times New Roman"/>
          <w:szCs w:val="24"/>
        </w:rPr>
        <w:t>αμέσως ένα αντεπιχείρημα. Θα προτιμούσα να ακολουθείτε τους συντρόφους σας σοσιαλιστές της Ευρώπης, οι οποίοι τιμούν και τη χώρα και την Κυβέρνησή μας και τον Πρωθυπουργό. Τιμήστε πρώτα αυτούς. Εμάς μη μας ακολουθείτε, δεν είναι ανάγκη.</w:t>
      </w:r>
    </w:p>
    <w:p w14:paraId="25CA9CDF" w14:textId="77777777" w:rsidR="00054EB1" w:rsidRDefault="00375CE6">
      <w:pPr>
        <w:spacing w:after="0" w:line="600" w:lineRule="auto"/>
        <w:ind w:firstLine="720"/>
        <w:jc w:val="both"/>
        <w:rPr>
          <w:rFonts w:eastAsia="Times New Roman"/>
          <w:szCs w:val="24"/>
        </w:rPr>
      </w:pPr>
      <w:r>
        <w:rPr>
          <w:rFonts w:eastAsia="Times New Roman"/>
          <w:szCs w:val="24"/>
        </w:rPr>
        <w:t>Επισημαίνω τρία πρα</w:t>
      </w:r>
      <w:r>
        <w:rPr>
          <w:rFonts w:eastAsia="Times New Roman"/>
          <w:szCs w:val="24"/>
        </w:rPr>
        <w:t>γματάκια, κύριε Πρόεδρε, γιατί βλέπω ότι ο χρόνος είναι αμείλικτος. Για τον Πτωχευτικό Κώδικα θέλω να πω ότι είναι μια αναγκαία παρέμβαση, αν το συνδυάσει κανείς και με την ανακοίνωση του κυρίου Υπουργού πριν</w:t>
      </w:r>
      <w:r>
        <w:rPr>
          <w:rFonts w:eastAsia="Times New Roman"/>
          <w:szCs w:val="24"/>
        </w:rPr>
        <w:t>,</w:t>
      </w:r>
      <w:r>
        <w:rPr>
          <w:rFonts w:eastAsia="Times New Roman"/>
          <w:szCs w:val="24"/>
        </w:rPr>
        <w:t xml:space="preserve"> ότι επίκειται η νομική βοήθεια. Η </w:t>
      </w:r>
      <w:r>
        <w:rPr>
          <w:rFonts w:eastAsia="Times New Roman"/>
          <w:szCs w:val="24"/>
        </w:rPr>
        <w:t>Δ</w:t>
      </w:r>
      <w:r>
        <w:rPr>
          <w:rFonts w:eastAsia="Times New Roman"/>
          <w:szCs w:val="24"/>
        </w:rPr>
        <w:t xml:space="preserve">ικαστική </w:t>
      </w:r>
      <w:r>
        <w:rPr>
          <w:rFonts w:eastAsia="Times New Roman"/>
          <w:szCs w:val="24"/>
        </w:rPr>
        <w:t>Α</w:t>
      </w:r>
      <w:r>
        <w:rPr>
          <w:rFonts w:eastAsia="Times New Roman"/>
          <w:szCs w:val="24"/>
        </w:rPr>
        <w:t>σ</w:t>
      </w:r>
      <w:r>
        <w:rPr>
          <w:rFonts w:eastAsia="Times New Roman"/>
          <w:szCs w:val="24"/>
        </w:rPr>
        <w:t>τυνομία μάς κάνει όλους περήφανους, κύριε Πρόεδρε. Ξέρετε γιατί; Κάθε τι καλό που συμβαίνει στο</w:t>
      </w:r>
      <w:r>
        <w:rPr>
          <w:rFonts w:eastAsia="Times New Roman"/>
          <w:szCs w:val="24"/>
        </w:rPr>
        <w:t>ν</w:t>
      </w:r>
      <w:r>
        <w:rPr>
          <w:rFonts w:eastAsia="Times New Roman"/>
          <w:szCs w:val="24"/>
        </w:rPr>
        <w:t xml:space="preserve"> χώρο της δικαιοσύνης –αυτό το γνωρίζουμε πολύ καλύτερα εμείς οι νομικοί και οι δικηγόροι- σημαίνει ότι καλές εξελίξεις μέλλονται για τη χώρα, για την κοινωνία,</w:t>
      </w:r>
      <w:r>
        <w:rPr>
          <w:rFonts w:eastAsia="Times New Roman"/>
          <w:szCs w:val="24"/>
        </w:rPr>
        <w:t xml:space="preserve"> για τους πολίτες. </w:t>
      </w:r>
    </w:p>
    <w:p w14:paraId="25CA9CE0" w14:textId="77777777" w:rsidR="00054EB1" w:rsidRDefault="00375CE6">
      <w:pPr>
        <w:spacing w:after="0" w:line="600" w:lineRule="auto"/>
        <w:ind w:firstLine="720"/>
        <w:jc w:val="both"/>
        <w:rPr>
          <w:rFonts w:eastAsia="Times New Roman"/>
          <w:szCs w:val="24"/>
        </w:rPr>
      </w:pPr>
      <w:r>
        <w:rPr>
          <w:rFonts w:eastAsia="Times New Roman"/>
          <w:szCs w:val="24"/>
        </w:rPr>
        <w:t xml:space="preserve">Αυτό είναι πολύ καλό και να το τηρήσετε, κύριε Υπουργέ, και το θέμα της νομικής βοήθειας και τη </w:t>
      </w:r>
      <w:r>
        <w:rPr>
          <w:rFonts w:eastAsia="Times New Roman"/>
          <w:szCs w:val="24"/>
        </w:rPr>
        <w:t>Δ</w:t>
      </w:r>
      <w:r>
        <w:rPr>
          <w:rFonts w:eastAsia="Times New Roman"/>
          <w:szCs w:val="24"/>
        </w:rPr>
        <w:t xml:space="preserve">ικαστική </w:t>
      </w:r>
      <w:r>
        <w:rPr>
          <w:rFonts w:eastAsia="Times New Roman"/>
          <w:szCs w:val="24"/>
        </w:rPr>
        <w:t>Α</w:t>
      </w:r>
      <w:r>
        <w:rPr>
          <w:rFonts w:eastAsia="Times New Roman"/>
          <w:szCs w:val="24"/>
        </w:rPr>
        <w:t xml:space="preserve">στυνομία, για την οποία τα δικηγορικά συνέδρια από τη δεκαετία του </w:t>
      </w:r>
      <w:r>
        <w:rPr>
          <w:rFonts w:eastAsia="Times New Roman"/>
          <w:szCs w:val="24"/>
        </w:rPr>
        <w:t>’</w:t>
      </w:r>
      <w:r>
        <w:rPr>
          <w:rFonts w:eastAsia="Times New Roman"/>
          <w:szCs w:val="24"/>
        </w:rPr>
        <w:t>90 σε όλες τις αποφάσεις και τα κείμενά τους αξιώνουν επιτακτ</w:t>
      </w:r>
      <w:r>
        <w:rPr>
          <w:rFonts w:eastAsia="Times New Roman"/>
          <w:szCs w:val="24"/>
        </w:rPr>
        <w:t>ικά. Τώρα ήρθε η ώρα, λοιπόν, να το υλοποιήσουμε εμείς, γιατί εμείς υπηρετούμε τον πολίτη και τη δικαιοσύνη</w:t>
      </w:r>
      <w:r>
        <w:rPr>
          <w:rFonts w:eastAsia="Times New Roman"/>
          <w:szCs w:val="24"/>
        </w:rPr>
        <w:t>,</w:t>
      </w:r>
      <w:r>
        <w:rPr>
          <w:rFonts w:eastAsia="Times New Roman"/>
          <w:szCs w:val="24"/>
        </w:rPr>
        <w:t xml:space="preserve"> βεβαίως.</w:t>
      </w:r>
    </w:p>
    <w:p w14:paraId="25CA9CE1" w14:textId="77777777" w:rsidR="00054EB1" w:rsidRDefault="00375CE6">
      <w:pPr>
        <w:spacing w:after="0" w:line="600" w:lineRule="auto"/>
        <w:ind w:firstLine="720"/>
        <w:jc w:val="both"/>
        <w:rPr>
          <w:rFonts w:eastAsia="Times New Roman"/>
          <w:szCs w:val="24"/>
        </w:rPr>
      </w:pPr>
      <w:r>
        <w:rPr>
          <w:rFonts w:eastAsia="Times New Roman"/>
          <w:szCs w:val="24"/>
        </w:rPr>
        <w:t>Θα πω δύο λόγια μόνο για το θέμα του άρθρου 52 κατ’ αρχ</w:t>
      </w:r>
      <w:r>
        <w:rPr>
          <w:rFonts w:eastAsia="Times New Roman"/>
          <w:szCs w:val="24"/>
        </w:rPr>
        <w:t>άς</w:t>
      </w:r>
      <w:r>
        <w:rPr>
          <w:rFonts w:eastAsia="Times New Roman"/>
          <w:szCs w:val="24"/>
        </w:rPr>
        <w:t xml:space="preserve">. </w:t>
      </w:r>
      <w:r>
        <w:rPr>
          <w:rFonts w:eastAsia="Times New Roman"/>
          <w:szCs w:val="24"/>
        </w:rPr>
        <w:t>Π</w:t>
      </w:r>
      <w:r>
        <w:rPr>
          <w:rFonts w:eastAsia="Times New Roman"/>
          <w:szCs w:val="24"/>
        </w:rPr>
        <w:t>ριν σας πω αυτό, θα πω λίγο για την επιτάχυνση της διαδικασίας, κοιτώντας προς</w:t>
      </w:r>
      <w:r>
        <w:rPr>
          <w:rFonts w:eastAsia="Times New Roman"/>
          <w:szCs w:val="24"/>
        </w:rPr>
        <w:t xml:space="preserve"> την πλευρά του Κομμουνιστικού Κόμματος Ελλάδας. Κύριε συνάδελφε του ΚΚΕ, σε κάθε χώρα, έστω και σε επίπεδο εξαγγελίας, η ανακοίνωση για επιτάχυνση της δίκης να ξέρετε ότι εξυπηρετεί τον αδύνατο, τον φτωχό, τον αδύναμο. Ξέρετε γιατί;</w:t>
      </w:r>
    </w:p>
    <w:p w14:paraId="25CA9CE2" w14:textId="77777777" w:rsidR="00054EB1" w:rsidRDefault="00375CE6">
      <w:pPr>
        <w:spacing w:after="0" w:line="600" w:lineRule="auto"/>
        <w:ind w:firstLine="720"/>
        <w:jc w:val="both"/>
        <w:rPr>
          <w:rFonts w:eastAsia="Times New Roman"/>
          <w:szCs w:val="24"/>
        </w:rPr>
      </w:pPr>
      <w:r>
        <w:rPr>
          <w:rFonts w:eastAsia="Times New Roman"/>
          <w:b/>
          <w:szCs w:val="24"/>
        </w:rPr>
        <w:t>ΑΘΑΝΑΣΙΟΣ ΒΑΡΔΑΛΗΣ:</w:t>
      </w:r>
      <w:r>
        <w:rPr>
          <w:rFonts w:eastAsia="Times New Roman"/>
          <w:szCs w:val="24"/>
        </w:rPr>
        <w:t xml:space="preserve"> Γι</w:t>
      </w:r>
      <w:r>
        <w:rPr>
          <w:rFonts w:eastAsia="Times New Roman"/>
          <w:szCs w:val="24"/>
        </w:rPr>
        <w:t>’ αυτό το ζητάει η τρόικα.</w:t>
      </w:r>
    </w:p>
    <w:p w14:paraId="25CA9CE3" w14:textId="77777777" w:rsidR="00054EB1" w:rsidRDefault="00375CE6">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Δεν είναι θέμα τρόικας, αγαπητέ μου. Πρέπει να το καταλάβετε. Ρωτήστε και έναν δικηγόρο σύντροφό σας -που διακονεί τη δικαιοσύνη στα ακροατήρια</w:t>
      </w:r>
      <w:r>
        <w:rPr>
          <w:rFonts w:eastAsia="Times New Roman"/>
          <w:szCs w:val="24"/>
        </w:rPr>
        <w:t>,</w:t>
      </w:r>
      <w:r>
        <w:rPr>
          <w:rFonts w:eastAsia="Times New Roman"/>
          <w:szCs w:val="24"/>
        </w:rPr>
        <w:t xml:space="preserve"> είτε είναι ποινικά είτε διοικητικά είτε αστικά- για να δείτε ποιο</w:t>
      </w:r>
      <w:r>
        <w:rPr>
          <w:rFonts w:eastAsia="Times New Roman"/>
          <w:szCs w:val="24"/>
        </w:rPr>
        <w:t>ς είναι εκείνος ο οποίος πραγματικά ηττάται όχι μόνο οικονομικά</w:t>
      </w:r>
      <w:r>
        <w:rPr>
          <w:rFonts w:eastAsia="Times New Roman"/>
          <w:szCs w:val="24"/>
        </w:rPr>
        <w:t>,</w:t>
      </w:r>
      <w:r>
        <w:rPr>
          <w:rFonts w:eastAsia="Times New Roman"/>
          <w:szCs w:val="24"/>
        </w:rPr>
        <w:t xml:space="preserve"> αλλά και σε επίπεδο θεσμών. Ο φτωχός δεν μπορεί να ακολουθήσει μια μακρόχρονη διαδικασία. Ο εύπορος έχει και την οικονομική δυνατότητα και μπορεί να διαρκέσει εξουθενώνοντας τον αντίπαλό του.</w:t>
      </w:r>
      <w:r>
        <w:rPr>
          <w:rFonts w:eastAsia="Times New Roman"/>
          <w:szCs w:val="24"/>
        </w:rPr>
        <w:t xml:space="preserve"> Τα ξέρουμε εμείς αυτά. Είναι αξίωμα για εμάς. Ξανασκεφτείτε το.</w:t>
      </w:r>
    </w:p>
    <w:p w14:paraId="25CA9CE4" w14:textId="77777777" w:rsidR="00054EB1" w:rsidRDefault="00375CE6">
      <w:pPr>
        <w:spacing w:after="0" w:line="600" w:lineRule="auto"/>
        <w:ind w:firstLine="720"/>
        <w:jc w:val="both"/>
        <w:rPr>
          <w:rFonts w:eastAsia="Times New Roman"/>
          <w:szCs w:val="24"/>
        </w:rPr>
      </w:pPr>
      <w:r>
        <w:rPr>
          <w:rFonts w:eastAsia="Times New Roman"/>
          <w:szCs w:val="24"/>
        </w:rPr>
        <w:t>Τ</w:t>
      </w:r>
      <w:r>
        <w:rPr>
          <w:rFonts w:eastAsia="Times New Roman"/>
          <w:szCs w:val="24"/>
        </w:rPr>
        <w:t>ελειώνω με το άρθρο 52, κύριε Πρόεδρε. Αντιπαρέρχομαι όλες τις ρυθμίσεις. Έχουν ειπωθεί πάρα πολλά. Για το άρθρο 52, κύριε Πρόεδρε, είδατε ότι όλοι εδώ, όλο το δικηγορικό σώμα και σήμερα όλη</w:t>
      </w:r>
      <w:r>
        <w:rPr>
          <w:rFonts w:eastAsia="Times New Roman"/>
          <w:szCs w:val="24"/>
        </w:rPr>
        <w:t xml:space="preserve"> η Ελλάδα και οι σαράντα πέντε χιλιάδες δικηγόροι μιλάνε για αυτή την επιλογή της Κυβέρνησης και του Υπουργείου να καθιερώσει τη δυνατότητα των δικηγόρων να συμμετέχουν και στο τελευταίο επίπεδο εκλογών αρχαιρεσιών, που είναι οι εκλογές του τελευταίου σωμα</w:t>
      </w:r>
      <w:r>
        <w:rPr>
          <w:rFonts w:eastAsia="Times New Roman"/>
          <w:szCs w:val="24"/>
        </w:rPr>
        <w:t>τείου του τελευταίου συλλόγου. Δεν έχουν δήθεν το κριτήριο της αμεροληψίας να το κάνουν</w:t>
      </w:r>
      <w:r>
        <w:rPr>
          <w:rFonts w:eastAsia="Times New Roman"/>
          <w:szCs w:val="24"/>
        </w:rPr>
        <w:t>,</w:t>
      </w:r>
      <w:r>
        <w:rPr>
          <w:rFonts w:eastAsia="Times New Roman"/>
          <w:szCs w:val="24"/>
        </w:rPr>
        <w:t xml:space="preserve"> την ώρα που αναδεικνύουν τοπικούς και περιφερειακούς εκπροσώπους, Ευρωβουλευτές και Βουλευτές του εθνικού </w:t>
      </w:r>
      <w:r>
        <w:rPr>
          <w:rFonts w:eastAsia="Times New Roman"/>
          <w:szCs w:val="24"/>
        </w:rPr>
        <w:t>Κ</w:t>
      </w:r>
      <w:r>
        <w:rPr>
          <w:rFonts w:eastAsia="Times New Roman"/>
          <w:szCs w:val="24"/>
        </w:rPr>
        <w:t>οινοβουλίου, δηλαδή, αυτούς που εκφράζουν, πιστοποιούν και α</w:t>
      </w:r>
      <w:r>
        <w:rPr>
          <w:rFonts w:eastAsia="Times New Roman"/>
          <w:szCs w:val="24"/>
        </w:rPr>
        <w:t>ναδεικνύουν τη λαϊκή κυριαρχία. Εάν είναι δυνατόν! Οι δικηγόροι έχουν και κύρος και αξιοπιστία και κοινωνική ευαισθησία και κοινωνική εμπειρία. Είναι οι καταλληλότεροι.</w:t>
      </w:r>
    </w:p>
    <w:p w14:paraId="25CA9CE5"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 (Στο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w:t>
      </w:r>
      <w:r>
        <w:rPr>
          <w:rFonts w:eastAsia="Times New Roman" w:cs="Times New Roman"/>
          <w:szCs w:val="24"/>
        </w:rPr>
        <w:t>ου</w:t>
      </w:r>
      <w:r>
        <w:rPr>
          <w:rFonts w:eastAsia="Times New Roman" w:cs="Times New Roman"/>
          <w:szCs w:val="24"/>
        </w:rPr>
        <w:t xml:space="preserve"> κυρίου Βουλευτή)</w:t>
      </w:r>
    </w:p>
    <w:p w14:paraId="25CA9CE6" w14:textId="77777777" w:rsidR="00054EB1" w:rsidRDefault="00375CE6">
      <w:pPr>
        <w:spacing w:after="0" w:line="600" w:lineRule="auto"/>
        <w:ind w:firstLine="720"/>
        <w:jc w:val="both"/>
        <w:rPr>
          <w:rFonts w:eastAsia="Times New Roman"/>
          <w:szCs w:val="24"/>
        </w:rPr>
      </w:pPr>
      <w:r>
        <w:rPr>
          <w:rFonts w:eastAsia="Times New Roman"/>
          <w:szCs w:val="24"/>
        </w:rPr>
        <w:t>Τ</w:t>
      </w:r>
      <w:r>
        <w:rPr>
          <w:rFonts w:eastAsia="Times New Roman"/>
          <w:szCs w:val="24"/>
        </w:rPr>
        <w:t>ε</w:t>
      </w:r>
      <w:r>
        <w:rPr>
          <w:rFonts w:eastAsia="Times New Roman"/>
          <w:szCs w:val="24"/>
        </w:rPr>
        <w:t>λειώνοντας</w:t>
      </w:r>
      <w:r>
        <w:rPr>
          <w:rFonts w:eastAsia="Times New Roman"/>
          <w:szCs w:val="24"/>
        </w:rPr>
        <w:t>,</w:t>
      </w:r>
      <w:r>
        <w:rPr>
          <w:rFonts w:eastAsia="Times New Roman"/>
          <w:szCs w:val="24"/>
        </w:rPr>
        <w:t xml:space="preserve"> για να υπηρετήσω το σώμα το οποίο υπηρετούμε επί χρόνια, λέω αυτή τη φράση. Ο </w:t>
      </w:r>
      <w:proofErr w:type="spellStart"/>
      <w:r>
        <w:rPr>
          <w:rFonts w:eastAsia="Times New Roman"/>
          <w:szCs w:val="24"/>
        </w:rPr>
        <w:t>Τιερί</w:t>
      </w:r>
      <w:proofErr w:type="spellEnd"/>
      <w:r>
        <w:rPr>
          <w:rFonts w:eastAsia="Times New Roman"/>
          <w:szCs w:val="24"/>
        </w:rPr>
        <w:t xml:space="preserve"> </w:t>
      </w:r>
      <w:proofErr w:type="spellStart"/>
      <w:r>
        <w:rPr>
          <w:rFonts w:eastAsia="Times New Roman"/>
          <w:szCs w:val="24"/>
        </w:rPr>
        <w:t>Ρομπέρ</w:t>
      </w:r>
      <w:proofErr w:type="spellEnd"/>
      <w:r>
        <w:rPr>
          <w:rFonts w:eastAsia="Times New Roman"/>
          <w:szCs w:val="24"/>
        </w:rPr>
        <w:t xml:space="preserve"> είπε για τους δικηγόρους: «Η τάξη των δικηγόρων είναι μια τάξη τόσο παλιά όσο και η δικαστική, τόσο ευγενής όσο και η αρετή, τόσο αναγκαία, όσο και η δικ</w:t>
      </w:r>
      <w:r>
        <w:rPr>
          <w:rFonts w:eastAsia="Times New Roman"/>
          <w:szCs w:val="24"/>
        </w:rPr>
        <w:t>αιοσύνη</w:t>
      </w:r>
      <w:r>
        <w:rPr>
          <w:rFonts w:eastAsia="Times New Roman"/>
          <w:szCs w:val="24"/>
        </w:rPr>
        <w:t>.</w:t>
      </w:r>
      <w:r>
        <w:rPr>
          <w:rFonts w:eastAsia="Times New Roman"/>
          <w:szCs w:val="24"/>
        </w:rPr>
        <w:t xml:space="preserve">». Ουσιαστικά δεν είπε τίποτε άλλο, παρά επιβεβαιώνει αυτό που έλεγε ο </w:t>
      </w:r>
      <w:proofErr w:type="spellStart"/>
      <w:r>
        <w:rPr>
          <w:rFonts w:eastAsia="Times New Roman"/>
          <w:szCs w:val="24"/>
        </w:rPr>
        <w:t>Βολταίρος</w:t>
      </w:r>
      <w:proofErr w:type="spellEnd"/>
      <w:r>
        <w:rPr>
          <w:rFonts w:eastAsia="Times New Roman"/>
          <w:szCs w:val="24"/>
        </w:rPr>
        <w:t xml:space="preserve"> ότι εκατό ζωές εάν είχα, εκατό φορές θα γινόμουν δικηγόρος.</w:t>
      </w:r>
    </w:p>
    <w:p w14:paraId="25CA9CE7" w14:textId="77777777" w:rsidR="00054EB1" w:rsidRDefault="00375CE6">
      <w:pPr>
        <w:spacing w:after="0" w:line="600" w:lineRule="auto"/>
        <w:ind w:firstLine="720"/>
        <w:jc w:val="both"/>
        <w:rPr>
          <w:rFonts w:eastAsia="Times New Roman"/>
          <w:szCs w:val="24"/>
        </w:rPr>
      </w:pPr>
      <w:r>
        <w:rPr>
          <w:rFonts w:eastAsia="Times New Roman"/>
          <w:szCs w:val="24"/>
        </w:rPr>
        <w:t>Ευχαριστώ.</w:t>
      </w:r>
    </w:p>
    <w:p w14:paraId="25CA9CE8" w14:textId="77777777" w:rsidR="00054EB1" w:rsidRDefault="00375CE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5CA9CE9" w14:textId="77777777" w:rsidR="00054EB1" w:rsidRDefault="00375CE6">
      <w:pPr>
        <w:spacing w:after="0"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Παρακαλώ πολύ να μη</w:t>
      </w:r>
      <w:r>
        <w:rPr>
          <w:rFonts w:eastAsia="Times New Roman"/>
          <w:szCs w:val="24"/>
        </w:rPr>
        <w:t xml:space="preserve"> χρησιμοποιούμε την έκφραση «θα τελειώσω», αλλά να τελειώνουμε όταν πρέπει να τελειώσουμε.</w:t>
      </w:r>
    </w:p>
    <w:p w14:paraId="25CA9CEA" w14:textId="77777777" w:rsidR="00054EB1" w:rsidRDefault="00375CE6">
      <w:pPr>
        <w:spacing w:after="0" w:line="600" w:lineRule="auto"/>
        <w:ind w:firstLine="720"/>
        <w:jc w:val="both"/>
        <w:rPr>
          <w:rFonts w:eastAsia="Times New Roman"/>
          <w:szCs w:val="24"/>
        </w:rPr>
      </w:pPr>
      <w:r>
        <w:rPr>
          <w:rFonts w:eastAsia="Times New Roman"/>
          <w:szCs w:val="24"/>
        </w:rPr>
        <w:t xml:space="preserve">Τον λόγο έχει η κ. </w:t>
      </w:r>
      <w:proofErr w:type="spellStart"/>
      <w:r>
        <w:rPr>
          <w:rFonts w:eastAsia="Times New Roman"/>
          <w:szCs w:val="24"/>
        </w:rPr>
        <w:t>Κεφαλίδου</w:t>
      </w:r>
      <w:proofErr w:type="spellEnd"/>
      <w:r>
        <w:rPr>
          <w:rFonts w:eastAsia="Times New Roman"/>
          <w:szCs w:val="24"/>
        </w:rPr>
        <w:t xml:space="preserve">. </w:t>
      </w:r>
    </w:p>
    <w:p w14:paraId="25CA9CEB"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ΧΑΡΟΥΛΑ (ΧΑΡΑ) ΚΕΦΑΛΙΔΟΥ:</w:t>
      </w:r>
      <w:r>
        <w:rPr>
          <w:rFonts w:eastAsia="Times New Roman" w:cs="Times New Roman"/>
          <w:szCs w:val="24"/>
        </w:rPr>
        <w:t xml:space="preserve"> Ευχαριστώ, κύριε Πρόεδρε.</w:t>
      </w:r>
    </w:p>
    <w:p w14:paraId="25CA9CE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Κύριε συνάδελφε, έχετε δίκιο. Η Δημοκρατική Συμπαράταξη και οι Ευρωπαίοι σοσιαλιστ</w:t>
      </w:r>
      <w:r>
        <w:rPr>
          <w:rFonts w:eastAsia="Times New Roman" w:cs="Times New Roman"/>
          <w:szCs w:val="24"/>
        </w:rPr>
        <w:t xml:space="preserve">ές βάζουν πάνω από οποιοδήποτε κομματικό </w:t>
      </w:r>
      <w:r>
        <w:rPr>
          <w:rFonts w:eastAsia="Times New Roman" w:cs="Times New Roman"/>
          <w:szCs w:val="24"/>
        </w:rPr>
        <w:t>συμφέρ</w:t>
      </w:r>
      <w:r>
        <w:rPr>
          <w:rFonts w:eastAsia="Times New Roman" w:cs="Times New Roman"/>
          <w:szCs w:val="24"/>
        </w:rPr>
        <w:t>ον τη διάσωση της χώρας. Αυτό έκαναν τόσα χρόνια. Κα</w:t>
      </w:r>
      <w:r>
        <w:rPr>
          <w:rFonts w:eastAsia="Times New Roman" w:cs="Times New Roman"/>
          <w:szCs w:val="24"/>
        </w:rPr>
        <w:t>μ</w:t>
      </w:r>
      <w:r>
        <w:rPr>
          <w:rFonts w:eastAsia="Times New Roman" w:cs="Times New Roman"/>
          <w:szCs w:val="24"/>
        </w:rPr>
        <w:t xml:space="preserve">μιά φορά νομίζω ότι εσείς μπερδεύεστε. Άλλο η διάσωση της χώρας, άλλο </w:t>
      </w:r>
      <w:r>
        <w:rPr>
          <w:rFonts w:eastAsia="Times New Roman" w:cs="Times New Roman"/>
          <w:szCs w:val="24"/>
        </w:rPr>
        <w:t>η διάσωση του</w:t>
      </w:r>
      <w:r>
        <w:rPr>
          <w:rFonts w:eastAsia="Times New Roman" w:cs="Times New Roman"/>
          <w:szCs w:val="24"/>
        </w:rPr>
        <w:t xml:space="preserve"> ΣΥΡΙΖΑ.</w:t>
      </w:r>
    </w:p>
    <w:p w14:paraId="25CA9CED"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Το νομοσχέδιο</w:t>
      </w:r>
      <w:r>
        <w:rPr>
          <w:rFonts w:eastAsia="Times New Roman" w:cs="Times New Roman"/>
          <w:szCs w:val="24"/>
        </w:rPr>
        <w:t xml:space="preserve"> που</w:t>
      </w:r>
      <w:r>
        <w:rPr>
          <w:rFonts w:eastAsia="Times New Roman" w:cs="Times New Roman"/>
          <w:szCs w:val="24"/>
        </w:rPr>
        <w:t xml:space="preserve"> συζητάμε σήμερα έχει τρία εξαιρετικά σημαντικά</w:t>
      </w:r>
      <w:r>
        <w:rPr>
          <w:rFonts w:eastAsia="Times New Roman" w:cs="Times New Roman"/>
          <w:szCs w:val="24"/>
        </w:rPr>
        <w:t xml:space="preserve"> νομοθετήματα: Πτωχευτικό Κώδικα, επιτάχυνση της διοικητικής διαδικασίας και τροποποίηση παράβολων. Κατά το συνήθειό σας τα κάνατε όλα έναν αχταρμά, φέρατε τρία σε ένα και στο τέλος τσοντάρατε, </w:t>
      </w:r>
      <w:r>
        <w:rPr>
          <w:rFonts w:eastAsia="Times New Roman" w:cs="Times New Roman"/>
          <w:szCs w:val="24"/>
        </w:rPr>
        <w:t>όπως πάντα</w:t>
      </w:r>
      <w:r>
        <w:rPr>
          <w:rFonts w:eastAsia="Times New Roman" w:cs="Times New Roman"/>
          <w:szCs w:val="24"/>
        </w:rPr>
        <w:t>, σωρεία άσχετων τροπολογιών, οι περισσότερες εκπρόθ</w:t>
      </w:r>
      <w:r>
        <w:rPr>
          <w:rFonts w:eastAsia="Times New Roman" w:cs="Times New Roman"/>
          <w:szCs w:val="24"/>
        </w:rPr>
        <w:t>εσμες. Και συνεχίζεται αυτή η ιστορία και στη διάρκεια της σημερινής διαδικασίας.</w:t>
      </w:r>
    </w:p>
    <w:p w14:paraId="25CA9CE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Επειδή ο χρόνος όντως είναι πιεστικός και οι συνάδελφοι που προηγήθηκαν επισήμαναν όλη </w:t>
      </w:r>
      <w:r>
        <w:rPr>
          <w:rFonts w:eastAsia="Times New Roman" w:cs="Times New Roman"/>
          <w:szCs w:val="24"/>
        </w:rPr>
        <w:t xml:space="preserve">σας </w:t>
      </w:r>
      <w:r>
        <w:rPr>
          <w:rFonts w:eastAsia="Times New Roman" w:cs="Times New Roman"/>
          <w:szCs w:val="24"/>
        </w:rPr>
        <w:t>την προχειρότητα, επιτρέψτε μου εγώ να μείνω στις τροπολογίες του Υπουργείου Αθλητι</w:t>
      </w:r>
      <w:r>
        <w:rPr>
          <w:rFonts w:eastAsia="Times New Roman" w:cs="Times New Roman"/>
          <w:szCs w:val="24"/>
        </w:rPr>
        <w:t>σμού.</w:t>
      </w:r>
    </w:p>
    <w:p w14:paraId="25CA9CE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Καταθέσατε τέσσερις τροπολογίες, αποσύρατε σήμερα, μετά από όλον τον σάλο που έχει δημιουργηθεί, τη μία απ’ αυτές. Η βιασύνη με την οποία τις φέρατε, όχι ότι μας εκπλήσσει, αλλά μαρτυρά τη μεγάλη σας αγωνία και σπουδή</w:t>
      </w:r>
      <w:r>
        <w:rPr>
          <w:rFonts w:eastAsia="Times New Roman" w:cs="Times New Roman"/>
          <w:szCs w:val="24"/>
        </w:rPr>
        <w:t>,</w:t>
      </w:r>
      <w:r>
        <w:rPr>
          <w:rFonts w:eastAsia="Times New Roman" w:cs="Times New Roman"/>
          <w:szCs w:val="24"/>
        </w:rPr>
        <w:t xml:space="preserve"> για να προλάβετε τις εξελίξεις </w:t>
      </w:r>
      <w:r>
        <w:rPr>
          <w:rFonts w:eastAsia="Times New Roman" w:cs="Times New Roman"/>
          <w:szCs w:val="24"/>
        </w:rPr>
        <w:t>και προφανώς για να τις προσαρμόσετε στα δικά μέτρα</w:t>
      </w:r>
      <w:r w:rsidRPr="00D73ECA">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p>
    <w:p w14:paraId="25CA9CF0"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Ανοίγω παρένθεση </w:t>
      </w:r>
      <w:r>
        <w:rPr>
          <w:rFonts w:eastAsia="Times New Roman" w:cs="Times New Roman"/>
          <w:szCs w:val="24"/>
        </w:rPr>
        <w:t>για</w:t>
      </w:r>
      <w:r>
        <w:rPr>
          <w:rFonts w:eastAsia="Times New Roman" w:cs="Times New Roman"/>
          <w:szCs w:val="24"/>
        </w:rPr>
        <w:t xml:space="preserve"> την τροπολογία που έχει αποσυρθεί και είναι αυτή που αφορά την ολομέλεια της Ελληνικής Ολυμπιακής Επιτροπής. Επειδή αποσύρθηκε, μη θεωρείτε ότι δεν έχει πολιτική σημασία. </w:t>
      </w:r>
      <w:r>
        <w:rPr>
          <w:rFonts w:eastAsia="Times New Roman" w:cs="Times New Roman"/>
          <w:szCs w:val="24"/>
        </w:rPr>
        <w:t>Την κα</w:t>
      </w:r>
      <w:r>
        <w:rPr>
          <w:rFonts w:eastAsia="Times New Roman" w:cs="Times New Roman"/>
          <w:szCs w:val="24"/>
        </w:rPr>
        <w:t>ταθέσατε</w:t>
      </w:r>
      <w:r>
        <w:rPr>
          <w:rFonts w:eastAsia="Times New Roman" w:cs="Times New Roman"/>
          <w:szCs w:val="24"/>
        </w:rPr>
        <w:t xml:space="preserve"> την Παρασκευή και το Σάββατο με δελτίο Τύπου αναγγείλατε ήδη ότι την αποσύρετε. </w:t>
      </w:r>
      <w:r>
        <w:rPr>
          <w:rFonts w:eastAsia="Times New Roman" w:cs="Times New Roman"/>
          <w:szCs w:val="24"/>
        </w:rPr>
        <w:t>Η</w:t>
      </w:r>
      <w:r>
        <w:rPr>
          <w:rFonts w:eastAsia="Times New Roman" w:cs="Times New Roman"/>
          <w:szCs w:val="24"/>
        </w:rPr>
        <w:t xml:space="preserve"> επίσημη εκδοχή </w:t>
      </w:r>
      <w:r>
        <w:rPr>
          <w:rFonts w:eastAsia="Times New Roman" w:cs="Times New Roman"/>
          <w:szCs w:val="24"/>
        </w:rPr>
        <w:t>αναφέρει</w:t>
      </w:r>
      <w:r>
        <w:rPr>
          <w:rFonts w:eastAsia="Times New Roman" w:cs="Times New Roman"/>
          <w:szCs w:val="24"/>
        </w:rPr>
        <w:t xml:space="preserve"> </w:t>
      </w:r>
      <w:r>
        <w:rPr>
          <w:rFonts w:eastAsia="Times New Roman" w:cs="Times New Roman"/>
          <w:szCs w:val="24"/>
        </w:rPr>
        <w:t>«</w:t>
      </w:r>
      <w:r>
        <w:rPr>
          <w:rFonts w:eastAsia="Times New Roman" w:cs="Times New Roman"/>
          <w:szCs w:val="24"/>
        </w:rPr>
        <w:t>λόγω σφάλματος</w:t>
      </w:r>
      <w:r>
        <w:rPr>
          <w:rFonts w:eastAsia="Times New Roman" w:cs="Times New Roman"/>
          <w:szCs w:val="24"/>
        </w:rPr>
        <w:t xml:space="preserve"> </w:t>
      </w:r>
      <w:r>
        <w:rPr>
          <w:rFonts w:eastAsia="Times New Roman" w:cs="Times New Roman"/>
          <w:szCs w:val="24"/>
        </w:rPr>
        <w:t>στη διατύπωση</w:t>
      </w:r>
      <w:r>
        <w:rPr>
          <w:rFonts w:eastAsia="Times New Roman" w:cs="Times New Roman"/>
          <w:szCs w:val="24"/>
        </w:rPr>
        <w:t>»</w:t>
      </w:r>
      <w:r>
        <w:rPr>
          <w:rFonts w:eastAsia="Times New Roman" w:cs="Times New Roman"/>
          <w:szCs w:val="24"/>
        </w:rPr>
        <w:t xml:space="preserve">. Είπατε και κάτι άλλο: </w:t>
      </w:r>
      <w:r>
        <w:rPr>
          <w:rFonts w:eastAsia="Times New Roman" w:cs="Times New Roman"/>
          <w:szCs w:val="24"/>
        </w:rPr>
        <w:t>«</w:t>
      </w:r>
      <w:r>
        <w:rPr>
          <w:rFonts w:eastAsia="Times New Roman" w:cs="Times New Roman"/>
          <w:szCs w:val="24"/>
        </w:rPr>
        <w:t>Προφανώς εκ τυπογραφικού λάθους.</w:t>
      </w:r>
      <w:r>
        <w:rPr>
          <w:rFonts w:eastAsia="Times New Roman" w:cs="Times New Roman"/>
          <w:szCs w:val="24"/>
        </w:rPr>
        <w:t>».</w:t>
      </w:r>
      <w:r>
        <w:rPr>
          <w:rFonts w:eastAsia="Times New Roman" w:cs="Times New Roman"/>
          <w:szCs w:val="24"/>
        </w:rPr>
        <w:t xml:space="preserve"> Δεν γίνεται να συμβαίνουν και τα δύο. Είναι αμοιβαίως </w:t>
      </w:r>
      <w:proofErr w:type="spellStart"/>
      <w:r>
        <w:rPr>
          <w:rFonts w:eastAsia="Times New Roman" w:cs="Times New Roman"/>
          <w:szCs w:val="24"/>
        </w:rPr>
        <w:t>αποκλειόμενα</w:t>
      </w:r>
      <w:proofErr w:type="spellEnd"/>
      <w:r>
        <w:rPr>
          <w:rFonts w:eastAsia="Times New Roman" w:cs="Times New Roman"/>
          <w:szCs w:val="24"/>
        </w:rPr>
        <w:t xml:space="preserve">. Αλλά αυτά είναι λίγο ψιλά γράμματα για εσάς. </w:t>
      </w:r>
    </w:p>
    <w:p w14:paraId="25CA9CF1"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Να δούμε λίγο τι εξυπηρετούσε αυτή η νομοθετική σας πρωτοβουλία επί της ουσίας; Βάζοντας τον απερχόμενο </w:t>
      </w:r>
      <w:r>
        <w:rPr>
          <w:rFonts w:eastAsia="Times New Roman" w:cs="Times New Roman"/>
          <w:szCs w:val="24"/>
        </w:rPr>
        <w:t>π</w:t>
      </w:r>
      <w:r>
        <w:rPr>
          <w:rFonts w:eastAsia="Times New Roman" w:cs="Times New Roman"/>
          <w:szCs w:val="24"/>
        </w:rPr>
        <w:t>ρόεδρο να προηγείται του αρχαιότερου</w:t>
      </w:r>
      <w:r>
        <w:rPr>
          <w:rFonts w:eastAsia="Times New Roman" w:cs="Times New Roman"/>
          <w:szCs w:val="24"/>
        </w:rPr>
        <w:t xml:space="preserve"> μόνιμου μέλους της ΕΟΕ, προσπαθήσατε με πολύ θράσος –η αλήθεια είναι ότι έχετε περίσσευμα σε αυτό- να παρέμβετε στις επερχόμενες αρχαιρεσίες για την ανάδειξη νέας διοίκησης στην Ελληνική Ολυμπιακή Επιτροπή. Έτσι, </w:t>
      </w:r>
      <w:r>
        <w:rPr>
          <w:rFonts w:eastAsia="Times New Roman" w:cs="Times New Roman"/>
          <w:szCs w:val="24"/>
        </w:rPr>
        <w:t xml:space="preserve">από </w:t>
      </w:r>
      <w:r>
        <w:rPr>
          <w:rFonts w:eastAsia="Times New Roman" w:cs="Times New Roman"/>
          <w:szCs w:val="24"/>
        </w:rPr>
        <w:t xml:space="preserve">την Παρασκευή </w:t>
      </w:r>
      <w:r>
        <w:rPr>
          <w:rFonts w:eastAsia="Times New Roman" w:cs="Times New Roman"/>
          <w:szCs w:val="24"/>
        </w:rPr>
        <w:t xml:space="preserve">που </w:t>
      </w:r>
      <w:r>
        <w:rPr>
          <w:rFonts w:eastAsia="Times New Roman" w:cs="Times New Roman"/>
          <w:szCs w:val="24"/>
        </w:rPr>
        <w:t>καταθέσατε την τροπο</w:t>
      </w:r>
      <w:r>
        <w:rPr>
          <w:rFonts w:eastAsia="Times New Roman" w:cs="Times New Roman"/>
          <w:szCs w:val="24"/>
        </w:rPr>
        <w:t xml:space="preserve">λογία, υπήρξε πολύ αυστηρή προειδοποίηση της Δημοκρατικής Συμπαράταξης. </w:t>
      </w:r>
    </w:p>
    <w:p w14:paraId="25CA9CF2"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Η απόσυρσή της είναι δείγμα πόσο εξόφθαλμα αντισυνταγματική ήταν, αφού οδηγούσε στη συνέλευση σε συγκεκριμένη κατεύθυνση. Βάζοντας τον απερχόμενο </w:t>
      </w:r>
      <w:r>
        <w:rPr>
          <w:rFonts w:eastAsia="Times New Roman" w:cs="Times New Roman"/>
          <w:szCs w:val="24"/>
        </w:rPr>
        <w:t>π</w:t>
      </w:r>
      <w:r>
        <w:rPr>
          <w:rFonts w:eastAsia="Times New Roman" w:cs="Times New Roman"/>
          <w:szCs w:val="24"/>
        </w:rPr>
        <w:t>ρόεδρο να προεδρεύει παρεμβαίνατε στ</w:t>
      </w:r>
      <w:r>
        <w:rPr>
          <w:rFonts w:eastAsia="Times New Roman" w:cs="Times New Roman"/>
          <w:szCs w:val="24"/>
        </w:rPr>
        <w:t xml:space="preserve">ο καταστατικό της ΕΟΕ. </w:t>
      </w:r>
      <w:r>
        <w:rPr>
          <w:rFonts w:eastAsia="Times New Roman" w:cs="Times New Roman"/>
          <w:szCs w:val="24"/>
        </w:rPr>
        <w:t>Ξ</w:t>
      </w:r>
      <w:r>
        <w:rPr>
          <w:rFonts w:eastAsia="Times New Roman" w:cs="Times New Roman"/>
          <w:szCs w:val="24"/>
        </w:rPr>
        <w:t>έρετε ότι οποιαδήποτε τροποποίηση θέλει σύμφωνη γνώμη της ολομέλειας και έγκριση τη</w:t>
      </w:r>
      <w:r>
        <w:rPr>
          <w:rFonts w:eastAsia="Times New Roman" w:cs="Times New Roman"/>
          <w:szCs w:val="24"/>
        </w:rPr>
        <w:t>ς</w:t>
      </w:r>
      <w:r>
        <w:rPr>
          <w:rFonts w:eastAsia="Times New Roman" w:cs="Times New Roman"/>
          <w:szCs w:val="24"/>
        </w:rPr>
        <w:t xml:space="preserve"> ΔΟΕ, σύμφωνα με την πρόβλεψη που υπάρχει στο καταστατικό της ΕΟΕ. </w:t>
      </w:r>
    </w:p>
    <w:p w14:paraId="25CA9CF3"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Σημειώστε και μία μικρή, ασήμαντη λεπτομέρεια για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ε την τροπολογία αυτή δίνατε αρμοδιότητες στον απερχόμενο </w:t>
      </w:r>
      <w:r>
        <w:rPr>
          <w:rFonts w:eastAsia="Times New Roman" w:cs="Times New Roman"/>
          <w:szCs w:val="24"/>
        </w:rPr>
        <w:t>π</w:t>
      </w:r>
      <w:r>
        <w:rPr>
          <w:rFonts w:eastAsia="Times New Roman" w:cs="Times New Roman"/>
          <w:szCs w:val="24"/>
        </w:rPr>
        <w:t xml:space="preserve">ρόεδρο, ο οποίος προφανώς και έχει εκλογικό συμφέρον για τη συγκρότηση, γιατί επιθυμεί να είναι πάλι υποψήφιος για τη θέση του </w:t>
      </w:r>
      <w:r>
        <w:rPr>
          <w:rFonts w:eastAsia="Times New Roman" w:cs="Times New Roman"/>
          <w:szCs w:val="24"/>
        </w:rPr>
        <w:t>π</w:t>
      </w:r>
      <w:r>
        <w:rPr>
          <w:rFonts w:eastAsia="Times New Roman" w:cs="Times New Roman"/>
          <w:szCs w:val="24"/>
        </w:rPr>
        <w:t>ροέδρου της ΕΟΕ. Άλλη μια φορά στο και δέκα τ</w:t>
      </w:r>
      <w:r>
        <w:rPr>
          <w:rFonts w:eastAsia="Times New Roman" w:cs="Times New Roman"/>
          <w:szCs w:val="24"/>
        </w:rPr>
        <w:t>ο</w:t>
      </w:r>
      <w:r>
        <w:rPr>
          <w:rFonts w:eastAsia="Times New Roman" w:cs="Times New Roman"/>
          <w:szCs w:val="24"/>
        </w:rPr>
        <w:t xml:space="preserve"> μαζέψατε, για να γλιτώ</w:t>
      </w:r>
      <w:r>
        <w:rPr>
          <w:rFonts w:eastAsia="Times New Roman" w:cs="Times New Roman"/>
          <w:szCs w:val="24"/>
        </w:rPr>
        <w:t xml:space="preserve">σετε ό,τι μπορείτε από το διεθνές ρεζίλι. </w:t>
      </w:r>
    </w:p>
    <w:p w14:paraId="25CA9CF4"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άμε στην υπ’ αριθμ</w:t>
      </w:r>
      <w:r>
        <w:rPr>
          <w:rFonts w:eastAsia="Times New Roman" w:cs="Times New Roman"/>
          <w:szCs w:val="24"/>
        </w:rPr>
        <w:t>όν</w:t>
      </w:r>
      <w:r>
        <w:rPr>
          <w:rFonts w:eastAsia="Times New Roman" w:cs="Times New Roman"/>
          <w:szCs w:val="24"/>
        </w:rPr>
        <w:t xml:space="preserve"> 827/66 τροπολογία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Κ</w:t>
      </w:r>
      <w:r>
        <w:rPr>
          <w:rFonts w:eastAsia="Times New Roman" w:cs="Times New Roman"/>
          <w:szCs w:val="24"/>
        </w:rPr>
        <w:t>άρτα φιλάθλου. «</w:t>
      </w:r>
      <w:r>
        <w:rPr>
          <w:rFonts w:eastAsia="Times New Roman" w:cs="Times New Roman"/>
          <w:szCs w:val="24"/>
        </w:rPr>
        <w:t>Σ</w:t>
      </w:r>
      <w:r>
        <w:rPr>
          <w:rFonts w:eastAsia="Times New Roman" w:cs="Times New Roman"/>
          <w:szCs w:val="24"/>
        </w:rPr>
        <w:t xml:space="preserve">αράντα πέντε </w:t>
      </w:r>
      <w:proofErr w:type="spellStart"/>
      <w:r>
        <w:rPr>
          <w:rFonts w:eastAsia="Times New Roman" w:cs="Times New Roman"/>
          <w:szCs w:val="24"/>
        </w:rPr>
        <w:t>μάστοροι</w:t>
      </w:r>
      <w:proofErr w:type="spellEnd"/>
      <w:r>
        <w:rPr>
          <w:rFonts w:eastAsia="Times New Roman" w:cs="Times New Roman"/>
          <w:szCs w:val="24"/>
        </w:rPr>
        <w:t xml:space="preserve"> και εξήντα </w:t>
      </w:r>
      <w:proofErr w:type="spellStart"/>
      <w:r>
        <w:rPr>
          <w:rFonts w:eastAsia="Times New Roman" w:cs="Times New Roman"/>
          <w:szCs w:val="24"/>
        </w:rPr>
        <w:t>μαθητάδες</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το γιοφύρι της ιδιαίτερης πατρίδας του Πρωθυπουργού. Πηγαίνουμε από παράταση σε παράταση. Δεν ξέρω αν αυτή εί</w:t>
      </w:r>
      <w:r>
        <w:rPr>
          <w:rFonts w:eastAsia="Times New Roman" w:cs="Times New Roman"/>
          <w:szCs w:val="24"/>
        </w:rPr>
        <w:t>ναι η τελευταία που θα ψηφίσουμε. Σας θυμίζω, όμως, τους πύρινους λόγους του κ. Κοντονή,</w:t>
      </w:r>
      <w:r>
        <w:rPr>
          <w:rFonts w:eastAsia="Times New Roman" w:cs="Times New Roman"/>
          <w:szCs w:val="24"/>
        </w:rPr>
        <w:t xml:space="preserve"> </w:t>
      </w:r>
      <w:r>
        <w:rPr>
          <w:rFonts w:eastAsia="Times New Roman" w:cs="Times New Roman"/>
          <w:szCs w:val="24"/>
        </w:rPr>
        <w:t xml:space="preserve">ότι δεν </w:t>
      </w:r>
      <w:r>
        <w:rPr>
          <w:rFonts w:eastAsia="Times New Roman" w:cs="Times New Roman"/>
          <w:szCs w:val="24"/>
        </w:rPr>
        <w:t>θ</w:t>
      </w:r>
      <w:r>
        <w:rPr>
          <w:rFonts w:eastAsia="Times New Roman" w:cs="Times New Roman"/>
          <w:szCs w:val="24"/>
        </w:rPr>
        <w:t>α δοθεί καμ</w:t>
      </w:r>
      <w:r>
        <w:rPr>
          <w:rFonts w:eastAsia="Times New Roman" w:cs="Times New Roman"/>
          <w:szCs w:val="24"/>
        </w:rPr>
        <w:t>μ</w:t>
      </w:r>
      <w:r>
        <w:rPr>
          <w:rFonts w:eastAsia="Times New Roman" w:cs="Times New Roman"/>
          <w:szCs w:val="24"/>
        </w:rPr>
        <w:t>ία παράταση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Έ</w:t>
      </w:r>
      <w:r>
        <w:rPr>
          <w:rFonts w:eastAsia="Times New Roman" w:cs="Times New Roman"/>
          <w:szCs w:val="24"/>
        </w:rPr>
        <w:t>χουμε χάσει το μέτρημα.</w:t>
      </w:r>
    </w:p>
    <w:p w14:paraId="25CA9CF5"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Πάμε στην υπ’ αριθμ</w:t>
      </w:r>
      <w:r>
        <w:rPr>
          <w:rFonts w:eastAsia="Times New Roman" w:cs="Times New Roman"/>
          <w:szCs w:val="24"/>
        </w:rPr>
        <w:t>όν</w:t>
      </w:r>
      <w:r>
        <w:rPr>
          <w:rFonts w:eastAsia="Times New Roman" w:cs="Times New Roman"/>
          <w:szCs w:val="24"/>
        </w:rPr>
        <w:t xml:space="preserve"> 829/68 τροπολογία, που αφορά τη συμπλήρωση του άρθρου 24 σχετικά με την εκλογή εκπροσώ</w:t>
      </w:r>
      <w:r>
        <w:rPr>
          <w:rFonts w:eastAsia="Times New Roman" w:cs="Times New Roman"/>
          <w:szCs w:val="24"/>
        </w:rPr>
        <w:t xml:space="preserve">πων στην Ελληνική Ολυμπιακή Επιτροπή. Η τροπολογία είναι φωτογραφική. Παρεμβαίνει στην εσωτερική έννομη τάξη αθλητικών σωματείων, όπως </w:t>
      </w:r>
      <w:r>
        <w:rPr>
          <w:rFonts w:eastAsia="Times New Roman" w:cs="Times New Roman"/>
          <w:szCs w:val="24"/>
        </w:rPr>
        <w:t>τ</w:t>
      </w:r>
      <w:r>
        <w:rPr>
          <w:rFonts w:eastAsia="Times New Roman" w:cs="Times New Roman"/>
          <w:szCs w:val="24"/>
        </w:rPr>
        <w:t>η</w:t>
      </w:r>
      <w:r>
        <w:rPr>
          <w:rFonts w:eastAsia="Times New Roman" w:cs="Times New Roman"/>
          <w:szCs w:val="24"/>
        </w:rPr>
        <w:t>ς</w:t>
      </w:r>
      <w:r>
        <w:rPr>
          <w:rFonts w:eastAsia="Times New Roman" w:cs="Times New Roman"/>
          <w:szCs w:val="24"/>
        </w:rPr>
        <w:t xml:space="preserve"> ΕΠΟ και άλλων, με αποτέλεσμα τη διά νόμου αλλοίωση του εκλεκτορικού σώματος. </w:t>
      </w:r>
    </w:p>
    <w:p w14:paraId="25CA9CF6"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Σήμερα, με την τροπολογία αυτή που φέρνετε, δημιουργείτε τεράστια προβλήματα. </w:t>
      </w:r>
      <w:r>
        <w:rPr>
          <w:rFonts w:eastAsia="Times New Roman" w:cs="Times New Roman"/>
          <w:szCs w:val="24"/>
        </w:rPr>
        <w:t>Ε</w:t>
      </w:r>
      <w:r>
        <w:rPr>
          <w:rFonts w:eastAsia="Times New Roman" w:cs="Times New Roman"/>
          <w:szCs w:val="24"/>
        </w:rPr>
        <w:t xml:space="preserve">ξηγούμαι: Η ανάδειξη εκπροσώπων από κάθε αθλητική ομοσπονδία για την Ελληνική Ολυμπιακή Επιτροπή γίνεται σύμφωνα με τον αθλητικό νόμο εντός του τελευταίου </w:t>
      </w:r>
      <w:proofErr w:type="spellStart"/>
      <w:r>
        <w:rPr>
          <w:rFonts w:eastAsia="Times New Roman" w:cs="Times New Roman"/>
          <w:szCs w:val="24"/>
        </w:rPr>
        <w:t>τετραμήνου</w:t>
      </w:r>
      <w:proofErr w:type="spellEnd"/>
      <w:r>
        <w:rPr>
          <w:rFonts w:eastAsia="Times New Roman" w:cs="Times New Roman"/>
          <w:szCs w:val="24"/>
        </w:rPr>
        <w:t xml:space="preserve"> του έτους δ</w:t>
      </w:r>
      <w:r>
        <w:rPr>
          <w:rFonts w:eastAsia="Times New Roman" w:cs="Times New Roman"/>
          <w:szCs w:val="24"/>
        </w:rPr>
        <w:t>ιεξαγωγής των θερινών Ολυμπιακών Αγώνων, δηλαδή, από την 1</w:t>
      </w:r>
      <w:r>
        <w:rPr>
          <w:rFonts w:eastAsia="Times New Roman" w:cs="Times New Roman"/>
          <w:szCs w:val="24"/>
          <w:vertAlign w:val="superscript"/>
        </w:rPr>
        <w:t>η</w:t>
      </w:r>
      <w:r>
        <w:rPr>
          <w:rFonts w:eastAsia="Times New Roman" w:cs="Times New Roman"/>
          <w:szCs w:val="24"/>
        </w:rPr>
        <w:t xml:space="preserve"> Σεπτέμβρη μέχρι την 31</w:t>
      </w:r>
      <w:r>
        <w:rPr>
          <w:rFonts w:eastAsia="Times New Roman" w:cs="Times New Roman"/>
          <w:szCs w:val="24"/>
          <w:vertAlign w:val="superscript"/>
        </w:rPr>
        <w:t>η</w:t>
      </w:r>
      <w:r>
        <w:rPr>
          <w:rFonts w:eastAsia="Times New Roman" w:cs="Times New Roman"/>
          <w:szCs w:val="24"/>
        </w:rPr>
        <w:t xml:space="preserve">  Δεκέμβρη.</w:t>
      </w:r>
    </w:p>
    <w:p w14:paraId="25CA9CF7" w14:textId="77777777" w:rsidR="00054EB1" w:rsidRDefault="00375CE6">
      <w:pPr>
        <w:spacing w:after="0" w:line="600" w:lineRule="auto"/>
        <w:ind w:firstLine="720"/>
        <w:jc w:val="both"/>
        <w:rPr>
          <w:rFonts w:eastAsia="Times New Roman" w:cs="Times New Roman"/>
          <w:bCs/>
          <w:shd w:val="clear" w:color="auto" w:fill="FFFFFF"/>
        </w:rPr>
      </w:pPr>
      <w:r>
        <w:rPr>
          <w:rFonts w:eastAsia="Times New Roman" w:cs="Times New Roman"/>
          <w:szCs w:val="24"/>
        </w:rPr>
        <w:t xml:space="preserve">Μέχρι σήμερα, </w:t>
      </w:r>
      <w:r>
        <w:rPr>
          <w:rFonts w:eastAsia="Times New Roman" w:cs="Times New Roman"/>
          <w:bCs/>
          <w:shd w:val="clear" w:color="auto" w:fill="FFFFFF"/>
        </w:rPr>
        <w:t xml:space="preserve">όλες οι αθλητικές ομοσπονδίες έχουν ολοκληρώσει τις προβλεπόμενες </w:t>
      </w:r>
      <w:r>
        <w:rPr>
          <w:rFonts w:eastAsia="Times New Roman"/>
          <w:bCs/>
          <w:shd w:val="clear" w:color="auto" w:fill="FFFFFF"/>
        </w:rPr>
        <w:t>διαδικασίες</w:t>
      </w:r>
      <w:r>
        <w:rPr>
          <w:rFonts w:eastAsia="Times New Roman" w:cs="Times New Roman"/>
          <w:bCs/>
          <w:shd w:val="clear" w:color="auto" w:fill="FFFFFF"/>
        </w:rPr>
        <w:t xml:space="preserve"> και έχουν αναδειχθεί οι εκπρόσωπο</w:t>
      </w:r>
      <w:r>
        <w:rPr>
          <w:rFonts w:eastAsia="Times New Roman" w:cs="Times New Roman"/>
          <w:bCs/>
          <w:shd w:val="clear" w:color="auto" w:fill="FFFFFF"/>
        </w:rPr>
        <w:t>ί</w:t>
      </w:r>
      <w:r>
        <w:rPr>
          <w:rFonts w:eastAsia="Times New Roman" w:cs="Times New Roman"/>
          <w:bCs/>
          <w:shd w:val="clear" w:color="auto" w:fill="FFFFFF"/>
        </w:rPr>
        <w:t xml:space="preserve"> τους στην ΕΟΕ </w:t>
      </w:r>
      <w:r>
        <w:rPr>
          <w:rFonts w:eastAsia="Times New Roman"/>
          <w:bCs/>
          <w:shd w:val="clear" w:color="auto" w:fill="FFFFFF"/>
        </w:rPr>
        <w:t>–</w:t>
      </w:r>
      <w:r>
        <w:rPr>
          <w:rFonts w:eastAsia="Times New Roman" w:cs="Times New Roman"/>
          <w:bCs/>
          <w:shd w:val="clear" w:color="auto" w:fill="FFFFFF"/>
        </w:rPr>
        <w:t xml:space="preserve"> όλες πλην μιας</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t>Τ</w:t>
      </w:r>
      <w:r>
        <w:rPr>
          <w:rFonts w:eastAsia="Times New Roman" w:cs="Times New Roman"/>
          <w:bCs/>
          <w:shd w:val="clear" w:color="auto" w:fill="FFFFFF"/>
        </w:rPr>
        <w:t>η</w:t>
      </w:r>
      <w:r>
        <w:rPr>
          <w:rFonts w:eastAsia="Times New Roman" w:cs="Times New Roman"/>
          <w:bCs/>
          <w:shd w:val="clear" w:color="auto" w:fill="FFFFFF"/>
        </w:rPr>
        <w:t>ς</w:t>
      </w:r>
      <w:r>
        <w:rPr>
          <w:rFonts w:eastAsia="Times New Roman" w:cs="Times New Roman"/>
          <w:bCs/>
          <w:shd w:val="clear" w:color="auto" w:fill="FFFFFF"/>
        </w:rPr>
        <w:t xml:space="preserve"> ΕΠΟ. Ο λόγος, για όσους ασχολούνται με τα αθλητικά, </w:t>
      </w:r>
      <w:r>
        <w:rPr>
          <w:rFonts w:eastAsia="Times New Roman"/>
          <w:bCs/>
          <w:shd w:val="clear" w:color="auto" w:fill="FFFFFF"/>
        </w:rPr>
        <w:t>είναι</w:t>
      </w:r>
      <w:r>
        <w:rPr>
          <w:rFonts w:eastAsia="Times New Roman" w:cs="Times New Roman"/>
          <w:bCs/>
          <w:shd w:val="clear" w:color="auto" w:fill="FFFFFF"/>
        </w:rPr>
        <w:t xml:space="preserve"> γνωστός: Η ΕΠΟ στερείται νόμιμης διοίκησης, </w:t>
      </w:r>
      <w:r>
        <w:rPr>
          <w:rFonts w:eastAsia="Times New Roman"/>
          <w:bCs/>
          <w:shd w:val="clear" w:color="auto" w:fill="FFFFFF"/>
        </w:rPr>
        <w:t>έχει</w:t>
      </w:r>
      <w:r>
        <w:rPr>
          <w:rFonts w:eastAsia="Times New Roman" w:cs="Times New Roman"/>
          <w:bCs/>
          <w:shd w:val="clear" w:color="auto" w:fill="FFFFFF"/>
        </w:rPr>
        <w:t xml:space="preserve"> προσωρινή διοίκηση, που </w:t>
      </w:r>
      <w:r>
        <w:rPr>
          <w:rFonts w:eastAsia="Times New Roman"/>
          <w:bCs/>
          <w:shd w:val="clear" w:color="auto" w:fill="FFFFFF"/>
        </w:rPr>
        <w:t>έχει</w:t>
      </w:r>
      <w:r>
        <w:rPr>
          <w:rFonts w:eastAsia="Times New Roman" w:cs="Times New Roman"/>
          <w:bCs/>
          <w:shd w:val="clear" w:color="auto" w:fill="FFFFFF"/>
        </w:rPr>
        <w:t xml:space="preserve"> οριστεί από την </w:t>
      </w:r>
      <w:r>
        <w:rPr>
          <w:rFonts w:eastAsia="Times New Roman" w:cs="Times New Roman"/>
          <w:bCs/>
          <w:shd w:val="clear" w:color="auto" w:fill="FFFFFF"/>
          <w:lang w:val="en-US"/>
        </w:rPr>
        <w:t>UEFA</w:t>
      </w:r>
      <w:r>
        <w:rPr>
          <w:rFonts w:eastAsia="Times New Roman" w:cs="Times New Roman"/>
          <w:bCs/>
          <w:shd w:val="clear" w:color="auto" w:fill="FFFFFF"/>
        </w:rPr>
        <w:t xml:space="preserve"> σε συνεργασία με το Υπουργείο Αθλητισμού. </w:t>
      </w:r>
    </w:p>
    <w:p w14:paraId="25CA9CF8" w14:textId="77777777" w:rsidR="00054EB1" w:rsidRDefault="00375CE6">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Παρακαλώ, τέλειωσε ο </w:t>
      </w:r>
      <w:r>
        <w:rPr>
          <w:rFonts w:eastAsia="Times New Roman" w:cs="Times New Roman"/>
          <w:bCs/>
          <w:shd w:val="clear" w:color="auto" w:fill="FFFFFF"/>
        </w:rPr>
        <w:t xml:space="preserve">χρόνος. </w:t>
      </w:r>
    </w:p>
    <w:p w14:paraId="25CA9CF9" w14:textId="77777777" w:rsidR="00054EB1" w:rsidRDefault="00375CE6">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ΧΑΡΟΥΛΑ (ΧΑΡΑ) ΚΕΦΑΛΙΔΟΥ:</w:t>
      </w:r>
      <w:r>
        <w:rPr>
          <w:rFonts w:eastAsia="Times New Roman" w:cs="Times New Roman"/>
          <w:bCs/>
          <w:shd w:val="clear" w:color="auto" w:fill="FFFFFF"/>
        </w:rPr>
        <w:t xml:space="preserve"> Ο χρόνος δεν μπορεί να </w:t>
      </w:r>
      <w:r>
        <w:rPr>
          <w:rFonts w:eastAsia="Times New Roman"/>
          <w:bCs/>
          <w:shd w:val="clear" w:color="auto" w:fill="FFFFFF"/>
        </w:rPr>
        <w:t>έχει</w:t>
      </w:r>
      <w:r>
        <w:rPr>
          <w:rFonts w:eastAsia="Times New Roman" w:cs="Times New Roman"/>
          <w:bCs/>
          <w:shd w:val="clear" w:color="auto" w:fill="FFFFFF"/>
        </w:rPr>
        <w:t xml:space="preserve"> τελειώσει, κύριε Πρόεδρε, γιατί δεν </w:t>
      </w:r>
      <w:r>
        <w:rPr>
          <w:rFonts w:eastAsia="Times New Roman"/>
          <w:bCs/>
          <w:shd w:val="clear" w:color="auto" w:fill="FFFFFF"/>
        </w:rPr>
        <w:t>έχει</w:t>
      </w:r>
      <w:r>
        <w:rPr>
          <w:rFonts w:eastAsia="Times New Roman" w:cs="Times New Roman"/>
          <w:bCs/>
          <w:shd w:val="clear" w:color="auto" w:fill="FFFFFF"/>
        </w:rPr>
        <w:t xml:space="preserve"> ακουστεί τίποτα για αυτές τις </w:t>
      </w:r>
      <w:r>
        <w:rPr>
          <w:rFonts w:eastAsia="Times New Roman"/>
          <w:bCs/>
          <w:shd w:val="clear" w:color="auto" w:fill="FFFFFF"/>
        </w:rPr>
        <w:t>τροπολογίες</w:t>
      </w:r>
      <w:r>
        <w:rPr>
          <w:rFonts w:eastAsia="Times New Roman" w:cs="Times New Roman"/>
          <w:bCs/>
          <w:shd w:val="clear" w:color="auto" w:fill="FFFFFF"/>
        </w:rPr>
        <w:t>. Λέμε για όλα τα άλλα.</w:t>
      </w:r>
    </w:p>
    <w:p w14:paraId="25CA9CFA" w14:textId="77777777" w:rsidR="00054EB1" w:rsidRDefault="00375CE6">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Δεν το κατάλαβα αυτό. </w:t>
      </w:r>
    </w:p>
    <w:p w14:paraId="25CA9CFB" w14:textId="77777777" w:rsidR="00054EB1" w:rsidRDefault="00375CE6">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ΧΑΡΟΥΛΑ (ΧΑΡΑ) ΚΕΦΑΛΙΔΟΥ: </w:t>
      </w:r>
      <w:r>
        <w:rPr>
          <w:rFonts w:eastAsia="Times New Roman" w:cs="Times New Roman"/>
          <w:bCs/>
          <w:shd w:val="clear" w:color="auto" w:fill="FFFFFF"/>
        </w:rPr>
        <w:t xml:space="preserve">Δώστε μου λίγο χρόνο, ολοκληρώνω. </w:t>
      </w:r>
    </w:p>
    <w:p w14:paraId="25CA9CFC" w14:textId="77777777" w:rsidR="00054EB1" w:rsidRDefault="00375CE6">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ΠΡΟΕΔΡΕΥΩΝ (Γεώργιος Βαρεμένος): </w:t>
      </w:r>
      <w:r>
        <w:rPr>
          <w:rFonts w:eastAsia="Times New Roman" w:cs="Times New Roman"/>
          <w:bCs/>
          <w:shd w:val="clear" w:color="auto" w:fill="FFFFFF"/>
        </w:rPr>
        <w:t xml:space="preserve">Έχει τελειώσει ο χρόνος εδώ και ώρα. </w:t>
      </w:r>
    </w:p>
    <w:p w14:paraId="25CA9CFD" w14:textId="77777777" w:rsidR="00054EB1" w:rsidRDefault="00375CE6">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ΧΑΡΟΥΛΑ (ΧΑΡΑ) ΚΕΦΑΛΙΔΟΥ: </w:t>
      </w:r>
      <w:r>
        <w:rPr>
          <w:rFonts w:eastAsia="Times New Roman" w:cs="Times New Roman"/>
          <w:bCs/>
          <w:shd w:val="clear" w:color="auto" w:fill="FFFFFF"/>
        </w:rPr>
        <w:t xml:space="preserve">Μη με καθυστερείτε. Θα το κλείσω μέσα σε δύο λεπτά. </w:t>
      </w:r>
    </w:p>
    <w:p w14:paraId="25CA9CFE" w14:textId="77777777" w:rsidR="00054EB1" w:rsidRDefault="00375CE6">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Στην κατάσταση αυτή έφτασε εξαιτίας του Διαιτητικού Δικαστηρίου της ΕΠΟ</w:t>
      </w:r>
      <w:r>
        <w:rPr>
          <w:rFonts w:eastAsia="Times New Roman" w:cs="Times New Roman"/>
          <w:bCs/>
          <w:shd w:val="clear" w:color="auto" w:fill="FFFFFF"/>
        </w:rPr>
        <w:t xml:space="preserve">, που έκρινε ότι το ισχύον καταστατικό της ΕΠΟ </w:t>
      </w:r>
      <w:r>
        <w:rPr>
          <w:rFonts w:eastAsia="Times New Roman"/>
          <w:bCs/>
          <w:shd w:val="clear" w:color="auto" w:fill="FFFFFF"/>
        </w:rPr>
        <w:t>είναι</w:t>
      </w:r>
      <w:r>
        <w:rPr>
          <w:rFonts w:eastAsia="Times New Roman" w:cs="Times New Roman"/>
          <w:bCs/>
          <w:shd w:val="clear" w:color="auto" w:fill="FFFFFF"/>
        </w:rPr>
        <w:t xml:space="preserve"> σε αντίθεση με τον αθλητικό νόμο</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t xml:space="preserve">όπως </w:t>
      </w:r>
      <w:r>
        <w:rPr>
          <w:rFonts w:eastAsia="Times New Roman" w:cs="Times New Roman"/>
          <w:bCs/>
          <w:shd w:val="clear" w:color="auto" w:fill="FFFFFF"/>
        </w:rPr>
        <w:t>ισχύει. Πρακτικά, λοιπόν, τι σημαίνει αυτό; Ότι</w:t>
      </w:r>
      <w:r>
        <w:rPr>
          <w:rFonts w:eastAsia="Times New Roman" w:cs="Times New Roman"/>
          <w:bCs/>
          <w:shd w:val="clear" w:color="auto" w:fill="FFFFFF"/>
        </w:rPr>
        <w:t>,</w:t>
      </w:r>
      <w:r>
        <w:rPr>
          <w:rFonts w:eastAsia="Times New Roman" w:cs="Times New Roman"/>
          <w:bCs/>
          <w:shd w:val="clear" w:color="auto" w:fill="FFFFFF"/>
        </w:rPr>
        <w:t xml:space="preserve"> αν πάμε με βάση το καταστατικό της ΕΠΟ, προβλέπεται μικρό εκλεκτορικό σώμα</w:t>
      </w:r>
      <w:r>
        <w:rPr>
          <w:rFonts w:eastAsia="Times New Roman" w:cs="Times New Roman"/>
          <w:bCs/>
          <w:shd w:val="clear" w:color="auto" w:fill="FFFFFF"/>
        </w:rPr>
        <w:t>,</w:t>
      </w:r>
      <w:r>
        <w:rPr>
          <w:rFonts w:eastAsia="Times New Roman" w:cs="Times New Roman"/>
          <w:bCs/>
          <w:shd w:val="clear" w:color="auto" w:fill="FFFFFF"/>
        </w:rPr>
        <w:t xml:space="preserve"> </w:t>
      </w:r>
      <w:proofErr w:type="spellStart"/>
      <w:r>
        <w:rPr>
          <w:rFonts w:eastAsia="Times New Roman" w:cs="Times New Roman"/>
          <w:bCs/>
          <w:shd w:val="clear" w:color="auto" w:fill="FFFFFF"/>
        </w:rPr>
        <w:t>εκατόν</w:t>
      </w:r>
      <w:proofErr w:type="spellEnd"/>
      <w:r>
        <w:rPr>
          <w:rFonts w:eastAsia="Times New Roman" w:cs="Times New Roman"/>
          <w:bCs/>
          <w:shd w:val="clear" w:color="auto" w:fill="FFFFFF"/>
        </w:rPr>
        <w:t xml:space="preserve"> ογδόντα εκλεκτόρων. Εάν πάμε με </w:t>
      </w:r>
      <w:r>
        <w:rPr>
          <w:rFonts w:eastAsia="Times New Roman" w:cs="Times New Roman"/>
          <w:bCs/>
          <w:shd w:val="clear" w:color="auto" w:fill="FFFFFF"/>
        </w:rPr>
        <w:t xml:space="preserve">βάση τον νόμο, περιμένουμε γύρω στους τετρακόσιους πενήντα με πεντακόσιους εκλέκτορες. </w:t>
      </w:r>
    </w:p>
    <w:p w14:paraId="25CA9CFF" w14:textId="77777777" w:rsidR="00054EB1" w:rsidRDefault="00375CE6">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Πριν από λίγο, το απόγευμα, πληροφορηθήκαμε ότι έγιναν εκλογές στην ΕΠΟ και εκλέχθηκε τακτικός και αναπληρωματικός εκπρόσωπος. Αν ισχύει ο νόμος που ψηφίσατε, κύριοι τη</w:t>
      </w:r>
      <w:r>
        <w:rPr>
          <w:rFonts w:eastAsia="Times New Roman" w:cs="Times New Roman"/>
          <w:bCs/>
          <w:shd w:val="clear" w:color="auto" w:fill="FFFFFF"/>
        </w:rPr>
        <w:t xml:space="preserve">ς </w:t>
      </w:r>
      <w:r>
        <w:rPr>
          <w:rFonts w:eastAsia="Times New Roman"/>
          <w:bCs/>
          <w:shd w:val="clear" w:color="auto" w:fill="FFFFFF"/>
        </w:rPr>
        <w:t>Κυβέρνησης</w:t>
      </w:r>
      <w:r>
        <w:rPr>
          <w:rFonts w:eastAsia="Times New Roman" w:cs="Times New Roman"/>
          <w:bCs/>
          <w:shd w:val="clear" w:color="auto" w:fill="FFFFFF"/>
        </w:rPr>
        <w:t xml:space="preserve"> ΣΥΡΙΖ</w:t>
      </w:r>
      <w:r>
        <w:rPr>
          <w:rFonts w:eastAsia="Times New Roman" w:cs="Times New Roman"/>
          <w:bCs/>
          <w:shd w:val="clear" w:color="auto" w:fill="FFFFFF"/>
        </w:rPr>
        <w:t xml:space="preserve">Α - </w:t>
      </w:r>
      <w:r>
        <w:rPr>
          <w:rFonts w:eastAsia="Times New Roman" w:cs="Times New Roman"/>
          <w:bCs/>
          <w:shd w:val="clear" w:color="auto" w:fill="FFFFFF"/>
        </w:rPr>
        <w:t xml:space="preserve">ΑΝΕΛ, τότε οι σημερινές εκλογές δεν </w:t>
      </w:r>
      <w:r>
        <w:rPr>
          <w:rFonts w:eastAsia="Times New Roman"/>
          <w:bCs/>
          <w:shd w:val="clear" w:color="auto" w:fill="FFFFFF"/>
        </w:rPr>
        <w:t>είναι</w:t>
      </w:r>
      <w:r>
        <w:rPr>
          <w:rFonts w:eastAsia="Times New Roman" w:cs="Times New Roman"/>
          <w:bCs/>
          <w:shd w:val="clear" w:color="auto" w:fill="FFFFFF"/>
        </w:rPr>
        <w:t xml:space="preserve"> νόμιμες. Άρα η σημερινή τροπολογία προσπαθεί να θεραπεύσει εκ των υστέρων όσα προβλήματα έχετε δημιουργήσει. </w:t>
      </w:r>
    </w:p>
    <w:p w14:paraId="25CA9D00" w14:textId="77777777" w:rsidR="00054EB1" w:rsidRDefault="00375CE6">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Σας θυμίζει κάτι αυτό, κύριοι συνάδελφοι; Σας θυμίζει μήπως τη φυσική ροπή που </w:t>
      </w:r>
      <w:r>
        <w:rPr>
          <w:rFonts w:eastAsia="Times New Roman"/>
          <w:bCs/>
          <w:shd w:val="clear" w:color="auto" w:fill="FFFFFF"/>
        </w:rPr>
        <w:t>έχε</w:t>
      </w:r>
      <w:r>
        <w:rPr>
          <w:rFonts w:eastAsia="Times New Roman"/>
          <w:bCs/>
          <w:shd w:val="clear" w:color="auto" w:fill="FFFFFF"/>
        </w:rPr>
        <w:t>ι</w:t>
      </w:r>
      <w:r>
        <w:rPr>
          <w:rFonts w:eastAsia="Times New Roman" w:cs="Times New Roman"/>
          <w:bCs/>
          <w:shd w:val="clear" w:color="auto" w:fill="FFFFFF"/>
        </w:rPr>
        <w:t xml:space="preserve"> η </w:t>
      </w:r>
      <w:r>
        <w:rPr>
          <w:rFonts w:eastAsia="Times New Roman"/>
          <w:bCs/>
          <w:shd w:val="clear" w:color="auto" w:fill="FFFFFF"/>
        </w:rPr>
        <w:t>Κυβέρνηση</w:t>
      </w:r>
      <w:r>
        <w:rPr>
          <w:rFonts w:eastAsia="Times New Roman" w:cs="Times New Roman"/>
          <w:bCs/>
          <w:shd w:val="clear" w:color="auto" w:fill="FFFFFF"/>
        </w:rPr>
        <w:t xml:space="preserve"> αυτή; </w:t>
      </w:r>
    </w:p>
    <w:p w14:paraId="25CA9D01" w14:textId="77777777" w:rsidR="00054EB1" w:rsidRDefault="00375CE6">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ΠΡΟΕΔΡΕΥΩΝ (Γεώργιος Βαρεμένος): </w:t>
      </w:r>
      <w:r>
        <w:rPr>
          <w:rFonts w:eastAsia="Times New Roman" w:cs="Times New Roman"/>
          <w:bCs/>
          <w:shd w:val="clear" w:color="auto" w:fill="FFFFFF"/>
        </w:rPr>
        <w:t xml:space="preserve">Παρακαλώ, βάλτε μια τελεία. </w:t>
      </w:r>
    </w:p>
    <w:p w14:paraId="25CA9D02" w14:textId="77777777" w:rsidR="00054EB1" w:rsidRDefault="00375CE6">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ΧΑΡΟΥΛΑ (ΧΑΡΑ) ΚΕΦΑΛΙΔΟΥ: </w:t>
      </w:r>
      <w:r>
        <w:rPr>
          <w:rFonts w:eastAsia="Times New Roman" w:cs="Times New Roman"/>
          <w:bCs/>
          <w:shd w:val="clear" w:color="auto" w:fill="FFFFFF"/>
        </w:rPr>
        <w:t xml:space="preserve">Ο προηγούμενος Υπουργός Αθλητισμού πανηγύριζε για την κατάργηση του αυτοδιοίκητου της ΕΠΟ, ο σημερινός Υπουργός Αθλητισμού πανηγυρίζει γιατί </w:t>
      </w:r>
      <w:proofErr w:type="spellStart"/>
      <w:r>
        <w:rPr>
          <w:rFonts w:eastAsia="Times New Roman" w:cs="Times New Roman"/>
          <w:bCs/>
          <w:shd w:val="clear" w:color="auto" w:fill="FFFFFF"/>
        </w:rPr>
        <w:t>αποδομ</w:t>
      </w:r>
      <w:r>
        <w:rPr>
          <w:rFonts w:eastAsia="Times New Roman" w:cs="Times New Roman"/>
          <w:bCs/>
          <w:shd w:val="clear" w:color="auto" w:fill="FFFFFF"/>
        </w:rPr>
        <w:t>εί</w:t>
      </w:r>
      <w:proofErr w:type="spellEnd"/>
      <w:r>
        <w:rPr>
          <w:rFonts w:eastAsia="Times New Roman" w:cs="Times New Roman"/>
          <w:bCs/>
          <w:shd w:val="clear" w:color="auto" w:fill="FFFFFF"/>
        </w:rPr>
        <w:t xml:space="preserve"> το έργο του προκατόχου</w:t>
      </w:r>
      <w:r>
        <w:rPr>
          <w:rFonts w:eastAsia="Times New Roman" w:cs="Times New Roman"/>
          <w:bCs/>
          <w:shd w:val="clear" w:color="auto" w:fill="FFFFFF"/>
        </w:rPr>
        <w:t xml:space="preserve"> και </w:t>
      </w:r>
      <w:r>
        <w:rPr>
          <w:rFonts w:eastAsia="Times New Roman" w:cs="Times New Roman"/>
          <w:bCs/>
          <w:shd w:val="clear" w:color="auto" w:fill="FFFFFF"/>
        </w:rPr>
        <w:t>επαναφέρει</w:t>
      </w:r>
      <w:r>
        <w:rPr>
          <w:rFonts w:eastAsia="Times New Roman" w:cs="Times New Roman"/>
          <w:bCs/>
          <w:shd w:val="clear" w:color="auto" w:fill="FFFFFF"/>
        </w:rPr>
        <w:t xml:space="preserve"> εκ πλαγίου το αυτοδιοίκητο. Υπάρχει διάσταση μεταξύ των δύο Υπουργών; Όχι, απολύτως καμμία. </w:t>
      </w:r>
    </w:p>
    <w:p w14:paraId="25CA9D03" w14:textId="77777777" w:rsidR="00054EB1" w:rsidRDefault="00375CE6">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ΠΡΟΕΔΡΕΥΩΝ (Γεώργιος Βαρεμένος): </w:t>
      </w:r>
      <w:r>
        <w:rPr>
          <w:rFonts w:eastAsia="Times New Roman" w:cs="Times New Roman"/>
          <w:bCs/>
          <w:shd w:val="clear" w:color="auto" w:fill="FFFFFF"/>
        </w:rPr>
        <w:t xml:space="preserve">Παρακαλώ. Τέλειωσε ο χρόνος. </w:t>
      </w:r>
    </w:p>
    <w:p w14:paraId="25CA9D04" w14:textId="77777777" w:rsidR="00054EB1" w:rsidRDefault="00375CE6">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ΧΑΡΟΥΛΑ (ΧΑΡΑ) ΚΕΦΑΛΙΔΟΥ: </w:t>
      </w:r>
      <w:r>
        <w:rPr>
          <w:rFonts w:eastAsia="Times New Roman" w:cs="Times New Roman"/>
          <w:bCs/>
          <w:shd w:val="clear" w:color="auto" w:fill="FFFFFF"/>
        </w:rPr>
        <w:t xml:space="preserve">Μονά ζυγά δικά μας. Αυτή </w:t>
      </w:r>
      <w:r>
        <w:rPr>
          <w:rFonts w:eastAsia="Times New Roman"/>
          <w:bCs/>
          <w:shd w:val="clear" w:color="auto" w:fill="FFFFFF"/>
        </w:rPr>
        <w:t>είναι</w:t>
      </w:r>
      <w:r>
        <w:rPr>
          <w:rFonts w:eastAsia="Times New Roman" w:cs="Times New Roman"/>
          <w:bCs/>
          <w:shd w:val="clear" w:color="auto" w:fill="FFFFFF"/>
        </w:rPr>
        <w:t xml:space="preserve"> η πάγια τακτική του ΣΥΡΙΖΑ. Επικαλείστε το ηθικό πλεονέκτημα </w:t>
      </w:r>
      <w:proofErr w:type="spellStart"/>
      <w:r>
        <w:rPr>
          <w:rFonts w:eastAsia="Times New Roman"/>
          <w:bCs/>
          <w:shd w:val="clear" w:color="auto" w:fill="FFFFFF"/>
        </w:rPr>
        <w:t>α</w:t>
      </w:r>
      <w:r>
        <w:rPr>
          <w:rFonts w:eastAsia="Times New Roman" w:cs="Times New Roman"/>
          <w:bCs/>
          <w:shd w:val="clear" w:color="auto" w:fill="FFFFFF"/>
        </w:rPr>
        <w:t>λ</w:t>
      </w:r>
      <w:r>
        <w:rPr>
          <w:rFonts w:eastAsia="Times New Roman" w:cs="Times New Roman"/>
          <w:bCs/>
          <w:shd w:val="clear" w:color="auto" w:fill="FFFFFF"/>
        </w:rPr>
        <w:t>ά</w:t>
      </w:r>
      <w:proofErr w:type="spellEnd"/>
      <w:r>
        <w:rPr>
          <w:rFonts w:eastAsia="Times New Roman" w:cs="Times New Roman"/>
          <w:bCs/>
          <w:shd w:val="clear" w:color="auto" w:fill="FFFFFF"/>
        </w:rPr>
        <w:t xml:space="preserve"> καρτ, ενώ ταυτόχρονα συναλλάσσεστε με ό,τι πιο διεφθαρμένο. </w:t>
      </w:r>
    </w:p>
    <w:p w14:paraId="25CA9D05" w14:textId="77777777" w:rsidR="00054EB1" w:rsidRDefault="00375CE6">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Για την τέταρτη τροπολογία του ΕΣΚΑΝ τι να πει κανείς; Δόθηκε την τελευταία στιγμή. </w:t>
      </w:r>
    </w:p>
    <w:p w14:paraId="25CA9D06" w14:textId="77777777" w:rsidR="00054EB1" w:rsidRDefault="00375CE6">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Για να τελειώνουμε και για να μην ταλαιπωρεί</w:t>
      </w:r>
      <w:r>
        <w:rPr>
          <w:rFonts w:eastAsia="Times New Roman" w:cs="Times New Roman"/>
          <w:bCs/>
          <w:shd w:val="clear" w:color="auto" w:fill="FFFFFF"/>
        </w:rPr>
        <w:t xml:space="preserve">στε και να σπάτε το κεφάλι σας κάθε φορά που βαφτίζετε το κρέας ψάρι, σας λέμε: Αποφασίστε τι θέλετε να πείτε, εξηγήστε μας και μετά βρείτε τον τρόπο, που εσείς πάντα τον βρίσκετε, με φωτογραφικές διατάξεις να το ψηφίσετε, να το νομοθετήσετε, αν χρειαστεί </w:t>
      </w:r>
      <w:r>
        <w:rPr>
          <w:rFonts w:eastAsia="Times New Roman" w:cs="Times New Roman"/>
          <w:bCs/>
          <w:shd w:val="clear" w:color="auto" w:fill="FFFFFF"/>
        </w:rPr>
        <w:t xml:space="preserve">να το </w:t>
      </w:r>
      <w:proofErr w:type="spellStart"/>
      <w:r>
        <w:rPr>
          <w:rFonts w:eastAsia="Times New Roman" w:cs="Times New Roman"/>
          <w:bCs/>
          <w:shd w:val="clear" w:color="auto" w:fill="FFFFFF"/>
        </w:rPr>
        <w:t>ξεψηφίσετε</w:t>
      </w:r>
      <w:proofErr w:type="spellEnd"/>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t>Σ</w:t>
      </w:r>
      <w:r>
        <w:rPr>
          <w:rFonts w:eastAsia="Times New Roman" w:cs="Times New Roman"/>
          <w:bCs/>
          <w:shd w:val="clear" w:color="auto" w:fill="FFFFFF"/>
        </w:rPr>
        <w:t xml:space="preserve">ταματήστε </w:t>
      </w:r>
      <w:r>
        <w:rPr>
          <w:rFonts w:eastAsia="Times New Roman" w:cs="Times New Roman"/>
          <w:bCs/>
          <w:shd w:val="clear" w:color="auto" w:fill="FFFFFF"/>
        </w:rPr>
        <w:t>όμως να</w:t>
      </w:r>
      <w:r>
        <w:rPr>
          <w:rFonts w:eastAsia="Times New Roman" w:cs="Times New Roman"/>
          <w:bCs/>
          <w:shd w:val="clear" w:color="auto" w:fill="FFFFFF"/>
        </w:rPr>
        <w:t xml:space="preserve"> δημιουργείτε αυτό το αλαλούμ, </w:t>
      </w:r>
      <w:r>
        <w:rPr>
          <w:rFonts w:eastAsia="Times New Roman" w:cs="Times New Roman"/>
          <w:bCs/>
          <w:shd w:val="clear" w:color="auto" w:fill="FFFFFF"/>
        </w:rPr>
        <w:t>χωρίς</w:t>
      </w:r>
      <w:r>
        <w:rPr>
          <w:rFonts w:eastAsia="Times New Roman" w:cs="Times New Roman"/>
          <w:bCs/>
          <w:shd w:val="clear" w:color="auto" w:fill="FFFFFF"/>
        </w:rPr>
        <w:t xml:space="preserve"> τέλος με τις </w:t>
      </w:r>
      <w:r>
        <w:rPr>
          <w:rFonts w:eastAsia="Times New Roman"/>
          <w:bCs/>
          <w:shd w:val="clear" w:color="auto" w:fill="FFFFFF"/>
        </w:rPr>
        <w:t>τροπολογίες</w:t>
      </w:r>
      <w:r>
        <w:rPr>
          <w:rFonts w:eastAsia="Times New Roman" w:cs="Times New Roman"/>
          <w:bCs/>
          <w:shd w:val="clear" w:color="auto" w:fill="FFFFFF"/>
        </w:rPr>
        <w:t xml:space="preserve"> σας</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t>Δ</w:t>
      </w:r>
      <w:r>
        <w:rPr>
          <w:rFonts w:eastAsia="Times New Roman" w:cs="Times New Roman"/>
          <w:bCs/>
          <w:shd w:val="clear" w:color="auto" w:fill="FFFFFF"/>
        </w:rPr>
        <w:t xml:space="preserve">εν βοηθά κανέναν. </w:t>
      </w:r>
    </w:p>
    <w:p w14:paraId="25CA9D07" w14:textId="77777777" w:rsidR="00054EB1" w:rsidRDefault="00375CE6">
      <w:pPr>
        <w:spacing w:after="0"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Ευχαριστώ. </w:t>
      </w:r>
    </w:p>
    <w:p w14:paraId="25CA9D08" w14:textId="77777777" w:rsidR="00054EB1" w:rsidRDefault="00375CE6">
      <w:pPr>
        <w:spacing w:after="0" w:line="600" w:lineRule="auto"/>
        <w:ind w:firstLine="709"/>
        <w:jc w:val="both"/>
        <w:rPr>
          <w:rFonts w:eastAsia="Times New Roman" w:cs="Times New Roman"/>
        </w:rPr>
      </w:pPr>
      <w:r>
        <w:rPr>
          <w:rFonts w:eastAsia="Times New Roman" w:cs="Times New Roman"/>
        </w:rPr>
        <w:t>(Χειροκροτήματα από την πτέρυγα της Δημοκρατικής Συμπαράταξης ΠΑΣΟΚ</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ΔΗΜΑΡ)</w:t>
      </w:r>
    </w:p>
    <w:p w14:paraId="25CA9D09" w14:textId="77777777" w:rsidR="00054EB1" w:rsidRDefault="00375CE6">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ΠΡΟΕΔΡΕΥΩΝ (Γεώργιος Βαρεμένος): </w:t>
      </w:r>
      <w:r>
        <w:rPr>
          <w:rFonts w:eastAsia="Times New Roman" w:cs="Times New Roman"/>
          <w:bCs/>
          <w:shd w:val="clear" w:color="auto" w:fill="FFFFFF"/>
        </w:rPr>
        <w:t>Παρακαλώ, κ</w:t>
      </w:r>
      <w:r>
        <w:rPr>
          <w:rFonts w:eastAsia="Times New Roman" w:cs="Times New Roman"/>
          <w:bCs/>
          <w:shd w:val="clear" w:color="auto" w:fill="FFFFFF"/>
        </w:rPr>
        <w:t xml:space="preserve">ύριοι συνάδελφοι, θα πάμε τη </w:t>
      </w:r>
      <w:r>
        <w:rPr>
          <w:rFonts w:eastAsia="Times New Roman"/>
          <w:bCs/>
          <w:shd w:val="clear" w:color="auto" w:fill="FFFFFF"/>
        </w:rPr>
        <w:t>συνεδρίαση</w:t>
      </w:r>
      <w:r>
        <w:rPr>
          <w:rFonts w:eastAsia="Times New Roman" w:cs="Times New Roman"/>
          <w:bCs/>
          <w:shd w:val="clear" w:color="auto" w:fill="FFFFFF"/>
        </w:rPr>
        <w:t xml:space="preserve"> μέχρι τις </w:t>
      </w:r>
      <w:r>
        <w:rPr>
          <w:rFonts w:eastAsia="Times New Roman" w:cs="Times New Roman"/>
          <w:bCs/>
          <w:shd w:val="clear" w:color="auto" w:fill="FFFFFF"/>
        </w:rPr>
        <w:t>δωδεκάμισι μετά τα μεσάνυχτα</w:t>
      </w:r>
      <w:r>
        <w:rPr>
          <w:rFonts w:eastAsia="Times New Roman" w:cs="Times New Roman"/>
          <w:bCs/>
          <w:shd w:val="clear" w:color="auto" w:fill="FFFFFF"/>
        </w:rPr>
        <w:t xml:space="preserve">. Προκειμένου να μιλήσουν όσο το δυνατόν περισσότεροι συνάδελφοι μέχρι τότε, συμφωνείτε να </w:t>
      </w:r>
      <w:proofErr w:type="spellStart"/>
      <w:r>
        <w:rPr>
          <w:rFonts w:eastAsia="Times New Roman" w:cs="Times New Roman"/>
          <w:bCs/>
          <w:shd w:val="clear" w:color="auto" w:fill="FFFFFF"/>
        </w:rPr>
        <w:t>συντμήσουμε</w:t>
      </w:r>
      <w:proofErr w:type="spellEnd"/>
      <w:r>
        <w:rPr>
          <w:rFonts w:eastAsia="Times New Roman" w:cs="Times New Roman"/>
          <w:bCs/>
          <w:shd w:val="clear" w:color="auto" w:fill="FFFFFF"/>
        </w:rPr>
        <w:t xml:space="preserve"> τον χρόνο στα τέσσερα λεπτά; </w:t>
      </w:r>
    </w:p>
    <w:p w14:paraId="25CA9D0A" w14:textId="77777777" w:rsidR="00054EB1" w:rsidRDefault="00375CE6">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ΠΟΛΛΟΙ ΒΟΥΛΕΥΤΕΣ:</w:t>
      </w:r>
      <w:r>
        <w:rPr>
          <w:rFonts w:eastAsia="Times New Roman" w:cs="Times New Roman"/>
          <w:bCs/>
          <w:shd w:val="clear" w:color="auto" w:fill="FFFFFF"/>
        </w:rPr>
        <w:t xml:space="preserve"> Όχι, </w:t>
      </w:r>
      <w:r>
        <w:rPr>
          <w:rFonts w:eastAsia="Times New Roman" w:cs="Times New Roman"/>
          <w:bCs/>
          <w:shd w:val="clear" w:color="auto" w:fill="FFFFFF"/>
        </w:rPr>
        <w:t xml:space="preserve">όχι, </w:t>
      </w:r>
      <w:r>
        <w:rPr>
          <w:rFonts w:eastAsia="Times New Roman" w:cs="Times New Roman"/>
          <w:bCs/>
          <w:shd w:val="clear" w:color="auto" w:fill="FFFFFF"/>
        </w:rPr>
        <w:t>κύριε Πρόεδρε</w:t>
      </w:r>
      <w:r>
        <w:rPr>
          <w:rFonts w:eastAsia="Times New Roman" w:cs="Times New Roman"/>
          <w:bCs/>
          <w:shd w:val="clear" w:color="auto" w:fill="FFFFFF"/>
        </w:rPr>
        <w:t>…</w:t>
      </w:r>
      <w:r>
        <w:rPr>
          <w:rFonts w:eastAsia="Times New Roman" w:cs="Times New Roman"/>
          <w:bCs/>
          <w:shd w:val="clear" w:color="auto" w:fill="FFFFFF"/>
        </w:rPr>
        <w:t xml:space="preserve"> </w:t>
      </w:r>
    </w:p>
    <w:p w14:paraId="25CA9D0B" w14:textId="77777777" w:rsidR="00054EB1" w:rsidRDefault="00375CE6">
      <w:pPr>
        <w:spacing w:after="0" w:line="600" w:lineRule="auto"/>
        <w:ind w:firstLine="720"/>
        <w:jc w:val="both"/>
        <w:rPr>
          <w:rFonts w:eastAsia="Times New Roman"/>
          <w:bCs/>
          <w:shd w:val="clear" w:color="auto" w:fill="FFFFFF"/>
        </w:rPr>
      </w:pPr>
      <w:r>
        <w:rPr>
          <w:rFonts w:eastAsia="Times New Roman" w:cs="Times New Roman"/>
          <w:b/>
          <w:bCs/>
          <w:shd w:val="clear" w:color="auto" w:fill="FFFFFF"/>
        </w:rPr>
        <w:t xml:space="preserve">ΠΡΟΕΔΡΕΥΩΝ (Γεώργιος Βαρεμένος): </w:t>
      </w:r>
      <w:r>
        <w:rPr>
          <w:rFonts w:eastAsia="Times New Roman" w:cs="Times New Roman"/>
          <w:bCs/>
          <w:shd w:val="clear" w:color="auto" w:fill="FFFFFF"/>
        </w:rPr>
        <w:t>Όχι</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bCs/>
          <w:shd w:val="clear" w:color="auto" w:fill="FFFFFF"/>
        </w:rPr>
        <w:t>Ε</w:t>
      </w:r>
      <w:r>
        <w:rPr>
          <w:rFonts w:eastAsia="Times New Roman"/>
          <w:bCs/>
          <w:shd w:val="clear" w:color="auto" w:fill="FFFFFF"/>
        </w:rPr>
        <w:t>ντάξει</w:t>
      </w:r>
      <w:r>
        <w:rPr>
          <w:rFonts w:eastAsia="Times New Roman"/>
          <w:bCs/>
          <w:shd w:val="clear" w:color="auto" w:fill="FFFFFF"/>
        </w:rPr>
        <w:t>…</w:t>
      </w:r>
      <w:r>
        <w:rPr>
          <w:rFonts w:eastAsia="Times New Roman"/>
          <w:bCs/>
          <w:shd w:val="clear" w:color="auto" w:fill="FFFFFF"/>
        </w:rPr>
        <w:t xml:space="preserve"> </w:t>
      </w:r>
    </w:p>
    <w:p w14:paraId="25CA9D0C" w14:textId="77777777" w:rsidR="00054EB1" w:rsidRDefault="00375CE6">
      <w:pPr>
        <w:spacing w:after="0" w:line="600" w:lineRule="auto"/>
        <w:ind w:firstLine="720"/>
        <w:jc w:val="both"/>
        <w:rPr>
          <w:rFonts w:eastAsia="Times New Roman"/>
          <w:bCs/>
          <w:shd w:val="clear" w:color="auto" w:fill="FFFFFF"/>
        </w:rPr>
      </w:pPr>
      <w:r>
        <w:rPr>
          <w:rFonts w:eastAsia="Times New Roman"/>
          <w:b/>
          <w:bCs/>
          <w:shd w:val="clear" w:color="auto" w:fill="FFFFFF"/>
        </w:rPr>
        <w:t>ΣΤΑΥΡΟΣ ΚΟΝΤΟΝΗΣ (Υπουργός Δικαιοσύνης</w:t>
      </w:r>
      <w:r>
        <w:rPr>
          <w:rFonts w:eastAsia="Times New Roman"/>
          <w:b/>
          <w:bCs/>
          <w:shd w:val="clear" w:color="auto" w:fill="FFFFFF"/>
        </w:rPr>
        <w:t>,</w:t>
      </w:r>
      <w:r>
        <w:rPr>
          <w:rFonts w:eastAsia="Times New Roman"/>
          <w:b/>
          <w:bCs/>
          <w:shd w:val="clear" w:color="auto" w:fill="FFFFFF"/>
        </w:rPr>
        <w:t xml:space="preserve"> Διαφάνειας και Ανθρωπίνων Δικαιωμάτων): </w:t>
      </w:r>
      <w:r>
        <w:rPr>
          <w:rFonts w:eastAsia="Times New Roman"/>
          <w:bCs/>
          <w:shd w:val="clear" w:color="auto" w:fill="FFFFFF"/>
        </w:rPr>
        <w:t xml:space="preserve">Κύριε Πρόεδρε, μπορώ να έχω τον λόγο; </w:t>
      </w:r>
    </w:p>
    <w:p w14:paraId="25CA9D0D" w14:textId="77777777" w:rsidR="00054EB1" w:rsidRDefault="00375CE6">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ΠΡΟΕΔΡΕΥΩΝ (Γεώργιος Βαρεμένος): </w:t>
      </w:r>
      <w:r>
        <w:rPr>
          <w:rFonts w:eastAsia="Times New Roman" w:cs="Times New Roman"/>
          <w:bCs/>
          <w:shd w:val="clear" w:color="auto" w:fill="FFFFFF"/>
        </w:rPr>
        <w:t xml:space="preserve">Παρακαλώ, κύριε Υπουργέ. </w:t>
      </w:r>
    </w:p>
    <w:p w14:paraId="25CA9D0E" w14:textId="77777777" w:rsidR="00054EB1" w:rsidRDefault="00375CE6">
      <w:pPr>
        <w:spacing w:after="0" w:line="600" w:lineRule="auto"/>
        <w:ind w:firstLine="720"/>
        <w:jc w:val="both"/>
        <w:rPr>
          <w:rFonts w:eastAsia="Times New Roman"/>
          <w:bCs/>
          <w:shd w:val="clear" w:color="auto" w:fill="FFFFFF"/>
        </w:rPr>
      </w:pPr>
      <w:r>
        <w:rPr>
          <w:rFonts w:eastAsia="Times New Roman"/>
          <w:b/>
          <w:bCs/>
          <w:shd w:val="clear" w:color="auto" w:fill="FFFFFF"/>
        </w:rPr>
        <w:t>ΣΤΑΥΡΟΣ ΚΟΝΤΟΝΗΣ (Υπουργός Δικ</w:t>
      </w:r>
      <w:r>
        <w:rPr>
          <w:rFonts w:eastAsia="Times New Roman"/>
          <w:b/>
          <w:bCs/>
          <w:shd w:val="clear" w:color="auto" w:fill="FFFFFF"/>
        </w:rPr>
        <w:t>αιοσύνης</w:t>
      </w:r>
      <w:r>
        <w:rPr>
          <w:rFonts w:eastAsia="Times New Roman"/>
          <w:b/>
          <w:bCs/>
          <w:shd w:val="clear" w:color="auto" w:fill="FFFFFF"/>
        </w:rPr>
        <w:t>,</w:t>
      </w:r>
      <w:r>
        <w:rPr>
          <w:rFonts w:eastAsia="Times New Roman"/>
          <w:b/>
          <w:bCs/>
          <w:shd w:val="clear" w:color="auto" w:fill="FFFFFF"/>
        </w:rPr>
        <w:t xml:space="preserve"> Διαφάνειας και Ανθρωπίνων Δικαιωμάτων): </w:t>
      </w:r>
      <w:r>
        <w:rPr>
          <w:rFonts w:eastAsia="Times New Roman"/>
          <w:bCs/>
          <w:shd w:val="clear" w:color="auto" w:fill="FFFFFF"/>
        </w:rPr>
        <w:t xml:space="preserve">Κύριε Πρόεδρε, τοποθετούμαι για τυπικούς λόγους, για να ανακοινώσω αυτό που ήδη έχει πει ο κ. </w:t>
      </w:r>
      <w:proofErr w:type="spellStart"/>
      <w:r>
        <w:rPr>
          <w:rFonts w:eastAsia="Times New Roman"/>
          <w:bCs/>
          <w:shd w:val="clear" w:color="auto" w:fill="FFFFFF"/>
        </w:rPr>
        <w:t>Τσακαλώτος</w:t>
      </w:r>
      <w:proofErr w:type="spellEnd"/>
      <w:r>
        <w:rPr>
          <w:rFonts w:eastAsia="Times New Roman"/>
          <w:bCs/>
          <w:shd w:val="clear" w:color="auto" w:fill="FFFFFF"/>
        </w:rPr>
        <w:t xml:space="preserve">, ότι η βουλευτική τροπολογία με γενικό αριθμό 845 των συναδέλφων κ.κ. Μαντά, Καραγιάννη, Στέφου και </w:t>
      </w:r>
      <w:proofErr w:type="spellStart"/>
      <w:r>
        <w:rPr>
          <w:rFonts w:eastAsia="Times New Roman"/>
          <w:bCs/>
          <w:shd w:val="clear" w:color="auto" w:fill="FFFFFF"/>
        </w:rPr>
        <w:t>Τ</w:t>
      </w:r>
      <w:r>
        <w:rPr>
          <w:rFonts w:eastAsia="Times New Roman"/>
          <w:bCs/>
          <w:shd w:val="clear" w:color="auto" w:fill="FFFFFF"/>
        </w:rPr>
        <w:t>ζούφη</w:t>
      </w:r>
      <w:proofErr w:type="spellEnd"/>
      <w:r>
        <w:rPr>
          <w:rFonts w:eastAsia="Times New Roman"/>
          <w:bCs/>
          <w:shd w:val="clear" w:color="auto" w:fill="FFFFFF"/>
        </w:rPr>
        <w:t xml:space="preserve"> γίνεται δεκτή. </w:t>
      </w:r>
    </w:p>
    <w:p w14:paraId="25CA9D0F" w14:textId="77777777" w:rsidR="00054EB1" w:rsidRDefault="00375CE6">
      <w:pPr>
        <w:spacing w:after="0" w:line="600" w:lineRule="auto"/>
        <w:ind w:firstLine="720"/>
        <w:jc w:val="both"/>
        <w:rPr>
          <w:rFonts w:eastAsia="Times New Roman"/>
          <w:bCs/>
          <w:shd w:val="clear" w:color="auto" w:fill="FFFFFF"/>
        </w:rPr>
      </w:pPr>
      <w:r>
        <w:rPr>
          <w:rFonts w:eastAsia="Times New Roman"/>
          <w:bCs/>
          <w:shd w:val="clear" w:color="auto" w:fill="FFFFFF"/>
        </w:rPr>
        <w:t>Να κάνω και μια αναφορά μόνο. Μπορεί να λέμε σε αυτή την Αίθουσα «</w:t>
      </w:r>
      <w:r>
        <w:rPr>
          <w:rFonts w:eastAsia="Times New Roman"/>
          <w:bCs/>
          <w:shd w:val="clear" w:color="auto" w:fill="FFFFFF"/>
        </w:rPr>
        <w:t>ο</w:t>
      </w:r>
      <w:r>
        <w:rPr>
          <w:rFonts w:eastAsia="Times New Roman"/>
          <w:bCs/>
          <w:shd w:val="clear" w:color="auto" w:fill="FFFFFF"/>
        </w:rPr>
        <w:t xml:space="preserve">ύτε Τσίπρας ούτε Σόιμπλε», τον Σόιμπλε, όμως, στις εκλογές θα τον λένε Μητσοτάκη. Και τότε θα δούμε «Τσίπρας ή Μητσοτάκης;». </w:t>
      </w:r>
    </w:p>
    <w:p w14:paraId="25CA9D10" w14:textId="77777777" w:rsidR="00054EB1" w:rsidRDefault="00375CE6">
      <w:pPr>
        <w:spacing w:after="0" w:line="600" w:lineRule="auto"/>
        <w:ind w:firstLine="720"/>
        <w:jc w:val="center"/>
        <w:rPr>
          <w:rFonts w:eastAsia="Times New Roman"/>
          <w:bCs/>
          <w:shd w:val="clear" w:color="auto" w:fill="FFFFFF"/>
        </w:rPr>
      </w:pPr>
      <w:r>
        <w:rPr>
          <w:rFonts w:eastAsia="Times New Roman"/>
          <w:bCs/>
          <w:shd w:val="clear" w:color="auto" w:fill="FFFFFF"/>
        </w:rPr>
        <w:t xml:space="preserve">(Διαμαρτυρίες από την πτέρυγα της Νέας </w:t>
      </w:r>
      <w:r>
        <w:rPr>
          <w:rFonts w:eastAsia="Times New Roman"/>
          <w:bCs/>
          <w:shd w:val="clear" w:color="auto" w:fill="FFFFFF"/>
        </w:rPr>
        <w:t>Δημοκρατίας)</w:t>
      </w:r>
    </w:p>
    <w:p w14:paraId="25CA9D11" w14:textId="77777777" w:rsidR="00054EB1" w:rsidRDefault="00375CE6">
      <w:pPr>
        <w:spacing w:after="0" w:line="600" w:lineRule="auto"/>
        <w:ind w:firstLine="720"/>
        <w:jc w:val="both"/>
        <w:rPr>
          <w:rFonts w:eastAsia="Times New Roman"/>
          <w:bCs/>
          <w:shd w:val="clear" w:color="auto" w:fill="FFFFFF"/>
        </w:rPr>
      </w:pPr>
      <w:r>
        <w:rPr>
          <w:rFonts w:eastAsia="Times New Roman"/>
          <w:b/>
          <w:bCs/>
          <w:shd w:val="clear" w:color="auto" w:fill="FFFFFF"/>
        </w:rPr>
        <w:t xml:space="preserve">ΓΙΑΝΝΗΣ ΚΟΥΤΣΟΥΚΟΣ: </w:t>
      </w:r>
      <w:r>
        <w:rPr>
          <w:rFonts w:eastAsia="Times New Roman"/>
          <w:bCs/>
          <w:shd w:val="clear" w:color="auto" w:fill="FFFFFF"/>
        </w:rPr>
        <w:t>Κύριε Πρόεδρε, μπορώ να έχω τον λόγο;</w:t>
      </w:r>
    </w:p>
    <w:p w14:paraId="25CA9D12" w14:textId="77777777" w:rsidR="00054EB1" w:rsidRDefault="00375CE6">
      <w:pPr>
        <w:spacing w:after="0"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ΠΡΟΕΔΡΕΥΩΝ (Γεώργιος Βαρεμένος): </w:t>
      </w:r>
      <w:r>
        <w:rPr>
          <w:rFonts w:eastAsia="Times New Roman" w:cs="Times New Roman"/>
          <w:bCs/>
          <w:shd w:val="clear" w:color="auto" w:fill="FFFFFF"/>
        </w:rPr>
        <w:t>Τι θα θέλατε, κύριε Κουτσούκο;</w:t>
      </w:r>
    </w:p>
    <w:p w14:paraId="25CA9D13" w14:textId="77777777" w:rsidR="00054EB1" w:rsidRDefault="00375CE6">
      <w:pPr>
        <w:spacing w:after="0" w:line="600" w:lineRule="auto"/>
        <w:ind w:firstLine="720"/>
        <w:jc w:val="both"/>
        <w:rPr>
          <w:rFonts w:eastAsia="Times New Roman"/>
          <w:bCs/>
          <w:shd w:val="clear" w:color="auto" w:fill="FFFFFF"/>
        </w:rPr>
      </w:pPr>
      <w:r>
        <w:rPr>
          <w:rFonts w:eastAsia="Times New Roman"/>
          <w:b/>
          <w:bCs/>
          <w:shd w:val="clear" w:color="auto" w:fill="FFFFFF"/>
        </w:rPr>
        <w:t xml:space="preserve">ΓΙΑΝΝΗΣ ΚΟΥΤΣΟΥΚΟΣ: </w:t>
      </w:r>
      <w:r>
        <w:rPr>
          <w:rFonts w:eastAsia="Times New Roman"/>
          <w:bCs/>
          <w:shd w:val="clear" w:color="auto" w:fill="FFFFFF"/>
        </w:rPr>
        <w:t>Κύριε Πρόεδρε, ζήτησα, ως εισηγητής, επειδή την ώρα που ήμουν στο Βήμα δεν είχαν κατατεθεί οι τροπολο</w:t>
      </w:r>
      <w:r>
        <w:rPr>
          <w:rFonts w:eastAsia="Times New Roman"/>
          <w:bCs/>
          <w:shd w:val="clear" w:color="auto" w:fill="FFFFFF"/>
        </w:rPr>
        <w:t>γίες –δεν ξέρω αν επιθυμούν άλλοι συνάδελφοι, πάντως εγώ επιθυμώ– να μιλήσουμε τουλάχιστον δύο</w:t>
      </w:r>
      <w:r>
        <w:rPr>
          <w:rFonts w:eastAsia="Times New Roman"/>
          <w:bCs/>
          <w:shd w:val="clear" w:color="auto" w:fill="FFFFFF"/>
        </w:rPr>
        <w:t>,</w:t>
      </w:r>
      <w:r>
        <w:rPr>
          <w:rFonts w:eastAsia="Times New Roman"/>
          <w:bCs/>
          <w:shd w:val="clear" w:color="auto" w:fill="FFFFFF"/>
        </w:rPr>
        <w:t xml:space="preserve"> τρία λεπτά για τις πιο κρίσιμες από αυτές. Αντιλαμβάνεστε ότι την ώρα που μιλούσαν οι εισηγητές, οι τροπολογίες δεν είχαν κατατεθεί. </w:t>
      </w:r>
    </w:p>
    <w:p w14:paraId="25CA9D14" w14:textId="77777777" w:rsidR="00054EB1" w:rsidRDefault="00375CE6">
      <w:pPr>
        <w:spacing w:after="0" w:line="600" w:lineRule="auto"/>
        <w:ind w:firstLine="720"/>
        <w:jc w:val="both"/>
        <w:rPr>
          <w:rFonts w:eastAsia="Times New Roman"/>
          <w:bCs/>
          <w:shd w:val="clear" w:color="auto" w:fill="FFFFFF"/>
        </w:rPr>
      </w:pPr>
      <w:r>
        <w:rPr>
          <w:rFonts w:eastAsia="Times New Roman"/>
          <w:bCs/>
          <w:shd w:val="clear" w:color="auto" w:fill="FFFFFF"/>
        </w:rPr>
        <w:t>Επομένως</w:t>
      </w:r>
      <w:r>
        <w:rPr>
          <w:rFonts w:eastAsia="Times New Roman"/>
          <w:bCs/>
          <w:shd w:val="clear" w:color="auto" w:fill="FFFFFF"/>
        </w:rPr>
        <w:t xml:space="preserve"> δεν έχουμε τοποθετηθεί επ’ αυτών και θα μας καλέσετε να ψηφίσουμε, χωρίς να έχουμε πει μια κουβέντα. Ζητώ, λοιπόν, να υπολογίζετε στη διαρρύθμιση της συζήτησης αυτό το καθ’ όλα σωστό αίτημα. </w:t>
      </w:r>
    </w:p>
    <w:p w14:paraId="25CA9D15" w14:textId="77777777" w:rsidR="00054EB1" w:rsidRDefault="00375CE6">
      <w:pPr>
        <w:spacing w:after="0" w:line="600" w:lineRule="auto"/>
        <w:ind w:firstLine="720"/>
        <w:jc w:val="both"/>
        <w:rPr>
          <w:rFonts w:eastAsia="Times New Roman"/>
          <w:bCs/>
          <w:shd w:val="clear" w:color="auto" w:fill="FFFFFF"/>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Τότε, να προηγηθούν όσοι θέλου</w:t>
      </w:r>
      <w:r>
        <w:rPr>
          <w:rFonts w:eastAsia="Times New Roman" w:cs="Times New Roman"/>
          <w:bCs/>
          <w:shd w:val="clear" w:color="auto" w:fill="FFFFFF"/>
        </w:rPr>
        <w:t xml:space="preserve">ν να μιλήσουν. </w:t>
      </w:r>
      <w:r>
        <w:rPr>
          <w:rFonts w:eastAsia="Times New Roman"/>
          <w:bCs/>
          <w:shd w:val="clear" w:color="auto" w:fill="FFFFFF"/>
        </w:rPr>
        <w:t xml:space="preserve">Αυτή είναι η πρότασή σας; </w:t>
      </w:r>
    </w:p>
    <w:p w14:paraId="25CA9D16" w14:textId="77777777" w:rsidR="00054EB1" w:rsidRDefault="00375CE6">
      <w:pPr>
        <w:spacing w:after="0" w:line="600" w:lineRule="auto"/>
        <w:ind w:firstLine="720"/>
        <w:jc w:val="both"/>
        <w:rPr>
          <w:rFonts w:eastAsia="Times New Roman"/>
          <w:bCs/>
          <w:shd w:val="clear" w:color="auto" w:fill="FFFFFF"/>
        </w:rPr>
      </w:pPr>
      <w:r>
        <w:rPr>
          <w:rFonts w:eastAsia="Times New Roman"/>
          <w:b/>
          <w:bCs/>
          <w:shd w:val="clear" w:color="auto" w:fill="FFFFFF"/>
        </w:rPr>
        <w:t xml:space="preserve">ΓΙΑΝΝΗΣ ΚΟΥΤΣΟΥΚΟΣ: </w:t>
      </w:r>
      <w:r>
        <w:rPr>
          <w:rFonts w:eastAsia="Times New Roman"/>
          <w:bCs/>
          <w:shd w:val="clear" w:color="auto" w:fill="FFFFFF"/>
        </w:rPr>
        <w:t xml:space="preserve">Όχι, δεν ξέρω για τη σειρά. </w:t>
      </w:r>
    </w:p>
    <w:p w14:paraId="25CA9D17" w14:textId="77777777" w:rsidR="00054EB1" w:rsidRDefault="00375CE6">
      <w:pPr>
        <w:spacing w:after="0" w:line="600" w:lineRule="auto"/>
        <w:ind w:firstLine="720"/>
        <w:jc w:val="both"/>
        <w:rPr>
          <w:rFonts w:eastAsia="Times New Roman" w:cs="Times New Roman"/>
          <w:szCs w:val="24"/>
        </w:rPr>
      </w:pPr>
      <w:r>
        <w:rPr>
          <w:rFonts w:eastAsia="Times New Roman" w:cs="Times New Roman"/>
          <w:b/>
          <w:bCs/>
          <w:shd w:val="clear" w:color="auto" w:fill="FFFFFF"/>
        </w:rPr>
        <w:t xml:space="preserve">ΠΡΟΕΔΡΕΥΩΝ (Γεώργιος Βαρεμένος): </w:t>
      </w:r>
      <w:r>
        <w:rPr>
          <w:rFonts w:eastAsia="Times New Roman" w:cs="Times New Roman"/>
          <w:bCs/>
          <w:shd w:val="clear" w:color="auto" w:fill="FFFFFF"/>
        </w:rPr>
        <w:t xml:space="preserve">Είπαμε ότι ο χρόνος </w:t>
      </w:r>
      <w:r>
        <w:rPr>
          <w:rFonts w:eastAsia="Times New Roman"/>
          <w:bCs/>
          <w:shd w:val="clear" w:color="auto" w:fill="FFFFFF"/>
        </w:rPr>
        <w:t>είναι</w:t>
      </w:r>
      <w:r>
        <w:rPr>
          <w:rFonts w:eastAsia="Times New Roman" w:cs="Times New Roman"/>
          <w:bCs/>
          <w:shd w:val="clear" w:color="auto" w:fill="FFFFFF"/>
        </w:rPr>
        <w:t xml:space="preserve"> μέχρι τις </w:t>
      </w:r>
      <w:r>
        <w:rPr>
          <w:rFonts w:eastAsia="Times New Roman" w:cs="Times New Roman"/>
          <w:bCs/>
          <w:shd w:val="clear" w:color="auto" w:fill="FFFFFF"/>
        </w:rPr>
        <w:t>δωδεκάμισι</w:t>
      </w:r>
      <w:r>
        <w:rPr>
          <w:rFonts w:eastAsia="Times New Roman" w:cs="Times New Roman"/>
          <w:bCs/>
          <w:shd w:val="clear" w:color="auto" w:fill="FFFFFF"/>
        </w:rPr>
        <w:t xml:space="preserve"> </w:t>
      </w:r>
      <w:r>
        <w:rPr>
          <w:rFonts w:eastAsia="Times New Roman" w:cs="Times New Roman"/>
          <w:bCs/>
          <w:shd w:val="clear" w:color="auto" w:fill="FFFFFF"/>
        </w:rPr>
        <w:t>μετά τα μεσάνυχτα</w:t>
      </w:r>
      <w:r>
        <w:rPr>
          <w:rFonts w:eastAsia="Times New Roman" w:cs="Times New Roman"/>
          <w:bCs/>
          <w:shd w:val="clear" w:color="auto" w:fill="FFFFFF"/>
        </w:rPr>
        <w:t>, για να ακολουθήσει η ψηφοφορία. Δεν κατάλαβα τι ακριβώς προτείνετε</w:t>
      </w:r>
      <w:r>
        <w:rPr>
          <w:rFonts w:eastAsia="Times New Roman" w:cs="Times New Roman"/>
          <w:bCs/>
          <w:shd w:val="clear" w:color="auto" w:fill="FFFFFF"/>
        </w:rPr>
        <w:t xml:space="preserve">. </w:t>
      </w:r>
    </w:p>
    <w:p w14:paraId="25CA9D18" w14:textId="77777777" w:rsidR="00054EB1" w:rsidRDefault="00375CE6">
      <w:pPr>
        <w:tabs>
          <w:tab w:val="left" w:pos="2608"/>
        </w:tabs>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Κύριε Πρόεδρε, τη διαδικασία εσείς τη διευθύνετε. Εγώ θέλω για τις τροπολογίες που δεν έχουμε τοποθετηθεί να μας δώσετε δύο, τρία λεπτά. Πότε θα το κρίνετε εσείς να το πείτε.</w:t>
      </w:r>
    </w:p>
    <w:p w14:paraId="25CA9D19" w14:textId="77777777" w:rsidR="00054EB1" w:rsidRDefault="00375CE6">
      <w:pPr>
        <w:tabs>
          <w:tab w:val="left" w:pos="2608"/>
        </w:tabs>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Πείτε εσείς τι θέλετε να </w:t>
      </w:r>
      <w:r>
        <w:rPr>
          <w:rFonts w:eastAsia="Times New Roman"/>
          <w:szCs w:val="24"/>
        </w:rPr>
        <w:t>πείτε.</w:t>
      </w:r>
    </w:p>
    <w:p w14:paraId="25CA9D1A" w14:textId="77777777" w:rsidR="00054EB1" w:rsidRDefault="00375CE6">
      <w:pPr>
        <w:tabs>
          <w:tab w:val="left" w:pos="2608"/>
        </w:tabs>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Απόψε δεν θα ψηφίσουμε, κύριε Πρόεδρε;</w:t>
      </w:r>
    </w:p>
    <w:p w14:paraId="25CA9D1B" w14:textId="77777777" w:rsidR="00054EB1" w:rsidRDefault="00375CE6">
      <w:pPr>
        <w:tabs>
          <w:tab w:val="left" w:pos="2608"/>
        </w:tabs>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Ορίστε. Σας δίνω δύο λεπτά για να μιλήσετε επ’ αυτού. </w:t>
      </w:r>
    </w:p>
    <w:p w14:paraId="25CA9D1C" w14:textId="77777777" w:rsidR="00054EB1" w:rsidRDefault="00375CE6">
      <w:pPr>
        <w:tabs>
          <w:tab w:val="left" w:pos="2608"/>
        </w:tabs>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Πολύ ευχαρίστως να μιλήσω για τις τροπολογίες. Να βγάλω τον κατάλογο, γιατί είναι </w:t>
      </w:r>
      <w:r>
        <w:rPr>
          <w:rFonts w:eastAsia="Times New Roman"/>
          <w:szCs w:val="24"/>
        </w:rPr>
        <w:t>μεγάλος. Στις 16</w:t>
      </w:r>
      <w:r>
        <w:rPr>
          <w:rFonts w:eastAsia="Times New Roman"/>
          <w:szCs w:val="24"/>
        </w:rPr>
        <w:t>.</w:t>
      </w:r>
      <w:r>
        <w:rPr>
          <w:rFonts w:eastAsia="Times New Roman"/>
          <w:szCs w:val="24"/>
        </w:rPr>
        <w:t>05΄, στις 16</w:t>
      </w:r>
      <w:r>
        <w:rPr>
          <w:rFonts w:eastAsia="Times New Roman"/>
          <w:szCs w:val="24"/>
        </w:rPr>
        <w:t>.</w:t>
      </w:r>
      <w:r>
        <w:rPr>
          <w:rFonts w:eastAsia="Times New Roman"/>
          <w:szCs w:val="24"/>
        </w:rPr>
        <w:t>55΄, στις 18</w:t>
      </w:r>
      <w:r>
        <w:rPr>
          <w:rFonts w:eastAsia="Times New Roman"/>
          <w:szCs w:val="24"/>
        </w:rPr>
        <w:t>.</w:t>
      </w:r>
      <w:r>
        <w:rPr>
          <w:rFonts w:eastAsia="Times New Roman"/>
          <w:szCs w:val="24"/>
        </w:rPr>
        <w:t>25΄, στις 18</w:t>
      </w:r>
      <w:r>
        <w:rPr>
          <w:rFonts w:eastAsia="Times New Roman"/>
          <w:szCs w:val="24"/>
        </w:rPr>
        <w:t>.</w:t>
      </w:r>
      <w:r>
        <w:rPr>
          <w:rFonts w:eastAsia="Times New Roman"/>
          <w:szCs w:val="24"/>
        </w:rPr>
        <w:t>30΄, στις 18</w:t>
      </w:r>
      <w:r>
        <w:rPr>
          <w:rFonts w:eastAsia="Times New Roman"/>
          <w:szCs w:val="24"/>
        </w:rPr>
        <w:t>.</w:t>
      </w:r>
      <w:r>
        <w:rPr>
          <w:rFonts w:eastAsia="Times New Roman"/>
          <w:szCs w:val="24"/>
        </w:rPr>
        <w:t xml:space="preserve">32΄. Μετά τη </w:t>
      </w:r>
      <w:proofErr w:type="spellStart"/>
      <w:r>
        <w:rPr>
          <w:rFonts w:eastAsia="Times New Roman"/>
          <w:szCs w:val="24"/>
        </w:rPr>
        <w:t>δεκάτη</w:t>
      </w:r>
      <w:proofErr w:type="spellEnd"/>
      <w:r>
        <w:rPr>
          <w:rFonts w:eastAsia="Times New Roman"/>
          <w:szCs w:val="24"/>
        </w:rPr>
        <w:t xml:space="preserve"> έκτη μεταμεσημβρινή έβρεχε τροπολογίες!</w:t>
      </w:r>
    </w:p>
    <w:p w14:paraId="25CA9D1D" w14:textId="77777777" w:rsidR="00054EB1" w:rsidRDefault="00375CE6">
      <w:pPr>
        <w:tabs>
          <w:tab w:val="left" w:pos="2608"/>
        </w:tabs>
        <w:spacing w:after="0" w:line="600" w:lineRule="auto"/>
        <w:ind w:firstLine="720"/>
        <w:jc w:val="both"/>
        <w:rPr>
          <w:rFonts w:eastAsia="Times New Roman"/>
          <w:szCs w:val="24"/>
        </w:rPr>
      </w:pPr>
      <w:r>
        <w:rPr>
          <w:rFonts w:eastAsia="Times New Roman"/>
          <w:szCs w:val="24"/>
        </w:rPr>
        <w:t xml:space="preserve">Είμαι απολύτως βέβαιος ότι κανένας απ’ αυτούς που θα τις ψηφίσουν, αλλά και απ’ αυτούς που δεν θα τις ψηφίσουν, δεν έχει υπ’ </w:t>
      </w:r>
      <w:proofErr w:type="spellStart"/>
      <w:r>
        <w:rPr>
          <w:rFonts w:eastAsia="Times New Roman"/>
          <w:szCs w:val="24"/>
        </w:rPr>
        <w:t>όψιν</w:t>
      </w:r>
      <w:proofErr w:type="spellEnd"/>
      <w:r>
        <w:rPr>
          <w:rFonts w:eastAsia="Times New Roman"/>
          <w:szCs w:val="24"/>
        </w:rPr>
        <w:t xml:space="preserve"> του το μέγεθος, το εύρος και τις διαρρυθμίσεις της τροπολογίας για τις άδειες εμπορίας πετρελαιοειδών. Αυξάνει τις εγγυήσεις; </w:t>
      </w:r>
      <w:r>
        <w:rPr>
          <w:rFonts w:eastAsia="Times New Roman"/>
          <w:szCs w:val="24"/>
        </w:rPr>
        <w:t xml:space="preserve">Μειώνει τις εγγυήσεις; Αυξάνει τα κυβικά; Τους αποθηκευτικούς χώρους; </w:t>
      </w:r>
    </w:p>
    <w:p w14:paraId="25CA9D1E" w14:textId="77777777" w:rsidR="00054EB1" w:rsidRDefault="00375CE6">
      <w:pPr>
        <w:tabs>
          <w:tab w:val="left" w:pos="2608"/>
        </w:tabs>
        <w:spacing w:after="0"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Κύριε συνάδελφε, να σας διευκρινίσω. Οι τροπολογίες με γενικό αριθμό 842 και 843 αποσύρονται και θα </w:t>
      </w:r>
      <w:proofErr w:type="spellStart"/>
      <w:r>
        <w:rPr>
          <w:rFonts w:eastAsia="Times New Roman"/>
          <w:szCs w:val="24"/>
        </w:rPr>
        <w:t>επανα</w:t>
      </w:r>
      <w:r>
        <w:rPr>
          <w:rFonts w:eastAsia="Times New Roman"/>
          <w:szCs w:val="24"/>
        </w:rPr>
        <w:t>κατατεθούν</w:t>
      </w:r>
      <w:proofErr w:type="spellEnd"/>
      <w:r>
        <w:rPr>
          <w:rFonts w:eastAsia="Times New Roman"/>
          <w:szCs w:val="24"/>
        </w:rPr>
        <w:t xml:space="preserve"> αύριο στο νομοσχέδιο του κ. Σταθάκη για τον χωρικό σχεδιασμό.</w:t>
      </w:r>
    </w:p>
    <w:p w14:paraId="25CA9D1F" w14:textId="77777777" w:rsidR="00054EB1" w:rsidRDefault="00375CE6">
      <w:pPr>
        <w:tabs>
          <w:tab w:val="left" w:pos="2608"/>
        </w:tabs>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Μάλιστα. Ωραία. Για τα πετρέλαια θα τα πούμε αύριο.</w:t>
      </w:r>
    </w:p>
    <w:p w14:paraId="25CA9D20" w14:textId="77777777" w:rsidR="00054EB1" w:rsidRDefault="00375CE6">
      <w:pPr>
        <w:tabs>
          <w:tab w:val="left" w:pos="2608"/>
        </w:tabs>
        <w:spacing w:after="0" w:line="600" w:lineRule="auto"/>
        <w:ind w:firstLine="720"/>
        <w:jc w:val="both"/>
        <w:rPr>
          <w:rFonts w:eastAsia="Times New Roman"/>
          <w:szCs w:val="24"/>
        </w:rPr>
      </w:pPr>
      <w:r>
        <w:rPr>
          <w:rFonts w:eastAsia="Times New Roman"/>
          <w:szCs w:val="24"/>
        </w:rPr>
        <w:t>Πάω στις υπόλοιπες τώρα. Στην τροπολογία της Υπουργού Τουρισμού. Η Υπουργός απέναντι στην κριτική που είχε ακου</w:t>
      </w:r>
      <w:r>
        <w:rPr>
          <w:rFonts w:eastAsia="Times New Roman"/>
          <w:szCs w:val="24"/>
        </w:rPr>
        <w:t xml:space="preserve">στεί μέχρι τότε, ότι θα κάνει κατ’ ανάθεση το διαφημιστικό πακέτο, παρακάμπτοντας τη διαδικασία των διαγωνισμών, μας είπε: «Μα, τη </w:t>
      </w:r>
      <w:r>
        <w:rPr>
          <w:rFonts w:eastAsia="Times New Roman"/>
          <w:szCs w:val="24"/>
          <w:lang w:val="en-US"/>
        </w:rPr>
        <w:t>Google</w:t>
      </w:r>
      <w:r>
        <w:rPr>
          <w:rFonts w:eastAsia="Times New Roman"/>
          <w:szCs w:val="24"/>
        </w:rPr>
        <w:t xml:space="preserve">; Το </w:t>
      </w:r>
      <w:r>
        <w:rPr>
          <w:rFonts w:eastAsia="Times New Roman"/>
          <w:szCs w:val="24"/>
          <w:lang w:val="en-US"/>
        </w:rPr>
        <w:t>Twitter</w:t>
      </w:r>
      <w:r>
        <w:rPr>
          <w:rFonts w:eastAsia="Times New Roman"/>
          <w:szCs w:val="24"/>
        </w:rPr>
        <w:t xml:space="preserve">; Το </w:t>
      </w:r>
      <w:r>
        <w:rPr>
          <w:rFonts w:eastAsia="Times New Roman"/>
          <w:szCs w:val="24"/>
          <w:lang w:val="en-US"/>
        </w:rPr>
        <w:t>F</w:t>
      </w:r>
      <w:r>
        <w:rPr>
          <w:rFonts w:eastAsia="Times New Roman"/>
          <w:szCs w:val="24"/>
          <w:lang w:val="en-US"/>
        </w:rPr>
        <w:t>acebook</w:t>
      </w:r>
      <w:r>
        <w:rPr>
          <w:rFonts w:eastAsia="Times New Roman"/>
          <w:szCs w:val="24"/>
        </w:rPr>
        <w:t>; Δεν υπάρχει διαδικασία διαγωνισμού». Όποιος διαβάσει τη διάταξη αναφέρεται σε καταχωρίσεις π</w:t>
      </w:r>
      <w:r>
        <w:rPr>
          <w:rFonts w:eastAsia="Times New Roman"/>
          <w:szCs w:val="24"/>
        </w:rPr>
        <w:t xml:space="preserve">ου έχουν να κάνουν στα έντυπα και ηλεκτρονικά μέσα. Άρα μας κορόιδευε η κυρία Υπουργός και πάει να υποκλέψει την ψήφο των συναδέλφων. </w:t>
      </w:r>
    </w:p>
    <w:p w14:paraId="25CA9D21"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5CA9D22" w14:textId="77777777" w:rsidR="00054EB1" w:rsidRDefault="00375CE6">
      <w:pPr>
        <w:tabs>
          <w:tab w:val="left" w:pos="2608"/>
        </w:tabs>
        <w:spacing w:after="0" w:line="600" w:lineRule="auto"/>
        <w:ind w:firstLine="720"/>
        <w:jc w:val="both"/>
        <w:rPr>
          <w:rFonts w:eastAsia="Times New Roman"/>
          <w:b/>
          <w:szCs w:val="24"/>
        </w:rPr>
      </w:pPr>
      <w:r>
        <w:rPr>
          <w:rFonts w:eastAsia="Times New Roman"/>
          <w:b/>
          <w:szCs w:val="24"/>
        </w:rPr>
        <w:t>ΠΡΟΕΔΡΕΥΩΝ (Γεώργιος Βαρεμένος):</w:t>
      </w:r>
      <w:r>
        <w:rPr>
          <w:rFonts w:eastAsia="Times New Roman"/>
          <w:szCs w:val="24"/>
        </w:rPr>
        <w:t xml:space="preserve"> Τέλε</w:t>
      </w:r>
      <w:r>
        <w:rPr>
          <w:rFonts w:eastAsia="Times New Roman"/>
          <w:szCs w:val="24"/>
        </w:rPr>
        <w:t>ιωσε, κύριε Κουτσούκο, ο χρόνος που σας έδωσα.</w:t>
      </w:r>
    </w:p>
    <w:p w14:paraId="25CA9D23" w14:textId="77777777" w:rsidR="00054EB1" w:rsidRDefault="00375CE6">
      <w:pPr>
        <w:tabs>
          <w:tab w:val="left" w:pos="2608"/>
        </w:tabs>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xml:space="preserve"> τώρα. Είπα ότι θα πω «μία λέξη» για την καθεμία. Αναφέρθηκε η </w:t>
      </w:r>
      <w:r>
        <w:rPr>
          <w:rFonts w:eastAsia="Times New Roman"/>
          <w:szCs w:val="24"/>
        </w:rPr>
        <w:t>κ</w:t>
      </w:r>
      <w:r w:rsidRPr="002D31B1">
        <w:rPr>
          <w:rFonts w:eastAsia="Times New Roman"/>
          <w:szCs w:val="24"/>
        </w:rPr>
        <w:t>.</w:t>
      </w:r>
      <w:r>
        <w:rPr>
          <w:rFonts w:eastAsia="Times New Roman"/>
          <w:szCs w:val="24"/>
        </w:rPr>
        <w:t xml:space="preserve"> </w:t>
      </w:r>
      <w:proofErr w:type="spellStart"/>
      <w:r>
        <w:rPr>
          <w:rFonts w:eastAsia="Times New Roman"/>
          <w:szCs w:val="24"/>
        </w:rPr>
        <w:t>Κεφαλίδου</w:t>
      </w:r>
      <w:proofErr w:type="spellEnd"/>
      <w:r>
        <w:rPr>
          <w:rFonts w:eastAsia="Times New Roman"/>
          <w:szCs w:val="24"/>
        </w:rPr>
        <w:t xml:space="preserve"> στα αθλητικά. Δεν θα αναφερθώ σε αυτά.</w:t>
      </w:r>
    </w:p>
    <w:p w14:paraId="25CA9D24" w14:textId="77777777" w:rsidR="00054EB1" w:rsidRDefault="00375CE6">
      <w:pPr>
        <w:tabs>
          <w:tab w:val="left" w:pos="2608"/>
        </w:tabs>
        <w:spacing w:after="0" w:line="600" w:lineRule="auto"/>
        <w:ind w:firstLine="720"/>
        <w:jc w:val="both"/>
        <w:rPr>
          <w:rFonts w:eastAsia="Times New Roman"/>
          <w:szCs w:val="24"/>
        </w:rPr>
      </w:pPr>
      <w:r>
        <w:rPr>
          <w:rFonts w:eastAsia="Times New Roman"/>
          <w:szCs w:val="24"/>
        </w:rPr>
        <w:t>Αναφέρομαι τώρα στη ρύθμιση που αφορά τη φαρμακευτική νομοθεσ</w:t>
      </w:r>
      <w:r>
        <w:rPr>
          <w:rFonts w:eastAsia="Times New Roman"/>
          <w:szCs w:val="24"/>
        </w:rPr>
        <w:t xml:space="preserve">ία. Παρακαλώ πολύ έναν Βουλευτή της Συμπολίτευσης να μου πει τι λέει. Πρέπει να την αποσύρετε. Κανείς δεν μπορεί να καταλάβει τι λέει. Γιατί την έχετε κάνει αποδεκτή αυτή, κύριε Υπουργέ; </w:t>
      </w:r>
    </w:p>
    <w:p w14:paraId="25CA9D25" w14:textId="77777777" w:rsidR="00054EB1" w:rsidRDefault="00375CE6">
      <w:pPr>
        <w:tabs>
          <w:tab w:val="left" w:pos="2608"/>
        </w:tabs>
        <w:spacing w:after="0"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w:t>
      </w:r>
      <w:r>
        <w:rPr>
          <w:rFonts w:eastAsia="Times New Roman"/>
          <w:b/>
          <w:szCs w:val="24"/>
        </w:rPr>
        <w:t>καιωμάτων):</w:t>
      </w:r>
      <w:r>
        <w:rPr>
          <w:rFonts w:eastAsia="Times New Roman"/>
          <w:szCs w:val="24"/>
        </w:rPr>
        <w:t xml:space="preserve"> Ποια είναι; Για τον τουρισμό;</w:t>
      </w:r>
    </w:p>
    <w:p w14:paraId="25CA9D26" w14:textId="77777777" w:rsidR="00054EB1" w:rsidRDefault="00375CE6">
      <w:pPr>
        <w:tabs>
          <w:tab w:val="left" w:pos="2608"/>
        </w:tabs>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Για τα φάρμακα. Τι κάνουμε για τα φάρμακα;</w:t>
      </w:r>
    </w:p>
    <w:p w14:paraId="25CA9D27" w14:textId="77777777" w:rsidR="00054EB1" w:rsidRDefault="00375CE6">
      <w:pPr>
        <w:tabs>
          <w:tab w:val="left" w:pos="2608"/>
        </w:tabs>
        <w:spacing w:after="0"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Δεν την άκουσα. Ήταν ο κ. Ξανθός εδώ.</w:t>
      </w:r>
    </w:p>
    <w:p w14:paraId="25CA9D28" w14:textId="77777777" w:rsidR="00054EB1" w:rsidRDefault="00375CE6">
      <w:pPr>
        <w:tabs>
          <w:tab w:val="left" w:pos="2608"/>
        </w:tabs>
        <w:spacing w:after="0" w:line="600" w:lineRule="auto"/>
        <w:ind w:firstLine="720"/>
        <w:jc w:val="both"/>
        <w:rPr>
          <w:rFonts w:eastAsia="Times New Roman"/>
          <w:b/>
          <w:szCs w:val="24"/>
        </w:rPr>
      </w:pPr>
      <w:r>
        <w:rPr>
          <w:rFonts w:eastAsia="Times New Roman"/>
          <w:b/>
          <w:szCs w:val="24"/>
        </w:rPr>
        <w:t xml:space="preserve">ΓΙΑΝΝΗΣ ΚΟΥΤΣΟΥΚΟΣ: </w:t>
      </w:r>
      <w:r>
        <w:rPr>
          <w:rFonts w:eastAsia="Times New Roman"/>
          <w:szCs w:val="24"/>
        </w:rPr>
        <w:t xml:space="preserve">Θέλω να </w:t>
      </w:r>
      <w:r>
        <w:rPr>
          <w:rFonts w:eastAsia="Times New Roman"/>
          <w:szCs w:val="24"/>
        </w:rPr>
        <w:t>σηκωθεί τώρα ένας Βουλευτής της Συμπολίτευσης και να μου πει τι λέει η τροπολογία.</w:t>
      </w:r>
      <w:r>
        <w:rPr>
          <w:rFonts w:eastAsia="Times New Roman"/>
          <w:b/>
          <w:szCs w:val="24"/>
        </w:rPr>
        <w:t xml:space="preserve"> </w:t>
      </w:r>
    </w:p>
    <w:p w14:paraId="25CA9D29" w14:textId="77777777" w:rsidR="00054EB1" w:rsidRDefault="00375CE6">
      <w:pPr>
        <w:tabs>
          <w:tab w:val="left" w:pos="2608"/>
        </w:tabs>
        <w:spacing w:after="0" w:line="600" w:lineRule="auto"/>
        <w:ind w:firstLine="720"/>
        <w:jc w:val="both"/>
        <w:rPr>
          <w:rFonts w:eastAsia="Times New Roman"/>
          <w:szCs w:val="24"/>
        </w:rPr>
      </w:pPr>
      <w:r>
        <w:rPr>
          <w:rFonts w:eastAsia="Times New Roman"/>
          <w:b/>
          <w:szCs w:val="24"/>
        </w:rPr>
        <w:t>ΣΤΑΥΡΟΣ ΚΟΝΤΟΝΗΣ (Υπουργός Δικαιοσύνης, Διαφάνειας και Ανθρωπίνων Δικαιωμάτων):</w:t>
      </w:r>
      <w:r>
        <w:rPr>
          <w:rFonts w:eastAsia="Times New Roman"/>
          <w:szCs w:val="24"/>
        </w:rPr>
        <w:t xml:space="preserve"> Να έρθει ο κ. Χρυσοχοΐδης να μας απαντήσει που τα ξέρει χωρίς να τα διαβάσει.</w:t>
      </w:r>
    </w:p>
    <w:p w14:paraId="25CA9D2A" w14:textId="77777777" w:rsidR="00054EB1" w:rsidRDefault="00375CE6">
      <w:pPr>
        <w:tabs>
          <w:tab w:val="left" w:pos="2608"/>
        </w:tabs>
        <w:spacing w:after="0" w:line="600" w:lineRule="auto"/>
        <w:ind w:firstLine="720"/>
        <w:jc w:val="both"/>
        <w:rPr>
          <w:rFonts w:eastAsia="Times New Roman"/>
          <w:szCs w:val="24"/>
        </w:rPr>
      </w:pPr>
      <w:r>
        <w:rPr>
          <w:rFonts w:eastAsia="Times New Roman"/>
          <w:b/>
          <w:szCs w:val="24"/>
        </w:rPr>
        <w:t>ΠΡΟΕΔΡΕΥΩΝ (Γε</w:t>
      </w:r>
      <w:r>
        <w:rPr>
          <w:rFonts w:eastAsia="Times New Roman"/>
          <w:b/>
          <w:szCs w:val="24"/>
        </w:rPr>
        <w:t xml:space="preserve">ώργιος Βαρεμένος): </w:t>
      </w:r>
      <w:r>
        <w:rPr>
          <w:rFonts w:eastAsia="Times New Roman"/>
          <w:szCs w:val="24"/>
        </w:rPr>
        <w:t xml:space="preserve">Ωραία. Ρητορικό είναι το ερώτημα. </w:t>
      </w:r>
    </w:p>
    <w:p w14:paraId="25CA9D2B" w14:textId="77777777" w:rsidR="00054EB1" w:rsidRDefault="00375CE6">
      <w:pPr>
        <w:tabs>
          <w:tab w:val="left" w:pos="2608"/>
        </w:tabs>
        <w:spacing w:after="0" w:line="600" w:lineRule="auto"/>
        <w:ind w:firstLine="720"/>
        <w:jc w:val="both"/>
        <w:rPr>
          <w:rFonts w:eastAsia="Times New Roman"/>
          <w:szCs w:val="24"/>
        </w:rPr>
      </w:pPr>
      <w:r>
        <w:rPr>
          <w:rFonts w:eastAsia="Times New Roman"/>
          <w:szCs w:val="24"/>
        </w:rPr>
        <w:t>Κύριε Κουτσούκο, τελειώσατε!</w:t>
      </w:r>
    </w:p>
    <w:p w14:paraId="25CA9D2C" w14:textId="77777777" w:rsidR="00054EB1" w:rsidRDefault="00375CE6">
      <w:pPr>
        <w:tabs>
          <w:tab w:val="left" w:pos="2608"/>
        </w:tabs>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Επομένως θα τοποθετηθώ με την ψήφο, αλλά το σωστό είναι να τις αποσύρετε. Είναι πρόκληση αυτό.</w:t>
      </w:r>
    </w:p>
    <w:p w14:paraId="25CA9D2D" w14:textId="77777777" w:rsidR="00054EB1" w:rsidRDefault="00375CE6">
      <w:pPr>
        <w:tabs>
          <w:tab w:val="left" w:pos="2608"/>
        </w:tabs>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 κ. </w:t>
      </w:r>
      <w:proofErr w:type="spellStart"/>
      <w:r>
        <w:rPr>
          <w:rFonts w:eastAsia="Times New Roman"/>
          <w:szCs w:val="24"/>
        </w:rPr>
        <w:t>Συρμαλένιος</w:t>
      </w:r>
      <w:proofErr w:type="spellEnd"/>
      <w:r>
        <w:rPr>
          <w:rFonts w:eastAsia="Times New Roman"/>
          <w:szCs w:val="24"/>
        </w:rPr>
        <w:t xml:space="preserve"> έχει τον</w:t>
      </w:r>
      <w:r>
        <w:rPr>
          <w:rFonts w:eastAsia="Times New Roman"/>
          <w:szCs w:val="24"/>
        </w:rPr>
        <w:t xml:space="preserve"> λόγο.</w:t>
      </w:r>
    </w:p>
    <w:p w14:paraId="25CA9D2E" w14:textId="77777777" w:rsidR="00054EB1" w:rsidRDefault="00375CE6">
      <w:pPr>
        <w:tabs>
          <w:tab w:val="left" w:pos="2608"/>
        </w:tabs>
        <w:spacing w:after="0" w:line="600" w:lineRule="auto"/>
        <w:ind w:firstLine="720"/>
        <w:jc w:val="both"/>
        <w:rPr>
          <w:rFonts w:eastAsia="Times New Roman"/>
          <w:szCs w:val="24"/>
        </w:rPr>
      </w:pPr>
      <w:r>
        <w:rPr>
          <w:rFonts w:eastAsia="Times New Roman"/>
          <w:b/>
          <w:szCs w:val="24"/>
        </w:rPr>
        <w:t xml:space="preserve">ΝΙΚΟΛΑΟΣ ΣΥΡΜΑΛΕΝΙΟΣ: </w:t>
      </w:r>
      <w:r>
        <w:rPr>
          <w:rFonts w:eastAsia="Times New Roman"/>
          <w:szCs w:val="24"/>
        </w:rPr>
        <w:t xml:space="preserve">Κύριε Πρόεδρε, κύριε Υπουργέ, αγαπητοί συνάδελφοι και </w:t>
      </w:r>
      <w:proofErr w:type="spellStart"/>
      <w:r>
        <w:rPr>
          <w:rFonts w:eastAsia="Times New Roman"/>
          <w:szCs w:val="24"/>
        </w:rPr>
        <w:t>συναδέλφισσες</w:t>
      </w:r>
      <w:proofErr w:type="spellEnd"/>
      <w:r>
        <w:rPr>
          <w:rFonts w:eastAsia="Times New Roman"/>
          <w:szCs w:val="24"/>
        </w:rPr>
        <w:t>, παρά το γεγονός ότι η Δημοκρατική Συμπαράταξη διαμαρτύρεται για την τροπολογίες -Πρωτοχρονιά έρχεται, μην το ξεχνάμε κι αυτό, πρέπει να έχουμε προλάβει πριν από την Πρωτοχρονιά, πριν κλεί</w:t>
      </w:r>
      <w:r>
        <w:rPr>
          <w:rFonts w:eastAsia="Times New Roman"/>
          <w:szCs w:val="24"/>
        </w:rPr>
        <w:t xml:space="preserve">σει ο χρόνος, να διευθετηθούν και κάποια θέματα. Παρ’ όλα αυτά, εγώ σημειώνω με ικανοποίηση ότι η Δημοκρατική Συμπαράταξη αργά-αργά, δειλά-δειλά κάνει ορισμένα </w:t>
      </w:r>
      <w:proofErr w:type="spellStart"/>
      <w:r>
        <w:rPr>
          <w:rFonts w:eastAsia="Times New Roman"/>
          <w:szCs w:val="24"/>
        </w:rPr>
        <w:t>βηματάκια</w:t>
      </w:r>
      <w:proofErr w:type="spellEnd"/>
      <w:r>
        <w:rPr>
          <w:rFonts w:eastAsia="Times New Roman"/>
          <w:szCs w:val="24"/>
        </w:rPr>
        <w:t xml:space="preserve"> και αποστασιοποιείται ως ουραγός από τη Νέα Δημοκρατία και από τον κ. Μητσοτάκη και αρ</w:t>
      </w:r>
      <w:r>
        <w:rPr>
          <w:rFonts w:eastAsia="Times New Roman"/>
          <w:szCs w:val="24"/>
        </w:rPr>
        <w:t xml:space="preserve">χίζει και παίρνει κατά κάποιον τρόπο λίγο πιο ουδέτερες θέσεις. Εγώ αυτό το χαιρετίζω για το καλό της χώρας. </w:t>
      </w:r>
    </w:p>
    <w:p w14:paraId="25CA9D2F" w14:textId="77777777" w:rsidR="00054EB1" w:rsidRDefault="00375CE6">
      <w:pPr>
        <w:tabs>
          <w:tab w:val="left" w:pos="2608"/>
        </w:tabs>
        <w:spacing w:after="0" w:line="600" w:lineRule="auto"/>
        <w:ind w:firstLine="720"/>
        <w:jc w:val="both"/>
        <w:rPr>
          <w:rFonts w:eastAsia="Times New Roman"/>
          <w:szCs w:val="24"/>
        </w:rPr>
      </w:pPr>
      <w:r>
        <w:rPr>
          <w:rFonts w:eastAsia="Times New Roman"/>
          <w:szCs w:val="24"/>
        </w:rPr>
        <w:t>Λοιπόν, το νομοσχέδιο που συζητάμε και ψηφίζουμε σήμερα, προφανώς, είναι ένα πολύ σημαντικό νομοσχέδιο για τα αδήλωτα εισοδήματα. Κυρίως αναφέρομα</w:t>
      </w:r>
      <w:r>
        <w:rPr>
          <w:rFonts w:eastAsia="Times New Roman"/>
          <w:szCs w:val="24"/>
        </w:rPr>
        <w:t>ι σε αυτά του Υπουργείου Οικονομικών. Και τα άλλα είναι σημαντικά αλλά του Υπουργείου Οικονομικών τα ξέρω περισσότερο και τις ηλεκτρονικές συναλλαγές.</w:t>
      </w:r>
    </w:p>
    <w:p w14:paraId="25CA9D30" w14:textId="77777777" w:rsidR="00054EB1" w:rsidRDefault="00375CE6">
      <w:pPr>
        <w:spacing w:after="0" w:line="600" w:lineRule="auto"/>
        <w:jc w:val="both"/>
        <w:rPr>
          <w:rFonts w:eastAsia="Times New Roman"/>
          <w:szCs w:val="24"/>
        </w:rPr>
      </w:pPr>
      <w:r>
        <w:rPr>
          <w:rFonts w:eastAsia="Times New Roman"/>
          <w:szCs w:val="24"/>
        </w:rPr>
        <w:t xml:space="preserve">Είναι ένα νομοσχέδιο </w:t>
      </w:r>
      <w:proofErr w:type="spellStart"/>
      <w:r>
        <w:rPr>
          <w:rFonts w:eastAsia="Times New Roman"/>
          <w:szCs w:val="24"/>
        </w:rPr>
        <w:t>πολυαναμενόμενο</w:t>
      </w:r>
      <w:proofErr w:type="spellEnd"/>
      <w:r>
        <w:rPr>
          <w:rFonts w:eastAsia="Times New Roman"/>
          <w:szCs w:val="24"/>
        </w:rPr>
        <w:t>, το οποίο έχει καταρτιστεί από τον Γενάρη</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Φλεβάρη του 2016. Είναι </w:t>
      </w:r>
      <w:r>
        <w:rPr>
          <w:rFonts w:eastAsia="Times New Roman"/>
          <w:szCs w:val="24"/>
        </w:rPr>
        <w:t xml:space="preserve">ουσιαστικό εργαλείο για την αύξηση των εσόδων του κρατικού προϋπολογισμού, αλλά και του </w:t>
      </w:r>
      <w:r>
        <w:rPr>
          <w:rFonts w:eastAsia="Times New Roman"/>
          <w:szCs w:val="24"/>
        </w:rPr>
        <w:t>κ</w:t>
      </w:r>
      <w:r>
        <w:rPr>
          <w:rFonts w:eastAsia="Times New Roman"/>
          <w:szCs w:val="24"/>
        </w:rPr>
        <w:t>τυπήματος της φοροδιαφυγής.</w:t>
      </w:r>
    </w:p>
    <w:p w14:paraId="25CA9D31" w14:textId="77777777" w:rsidR="00054EB1" w:rsidRDefault="00375CE6">
      <w:pPr>
        <w:spacing w:after="0" w:line="600" w:lineRule="auto"/>
        <w:ind w:firstLine="720"/>
        <w:jc w:val="both"/>
        <w:rPr>
          <w:rFonts w:eastAsia="Times New Roman"/>
          <w:szCs w:val="24"/>
        </w:rPr>
      </w:pPr>
      <w:r>
        <w:rPr>
          <w:rFonts w:eastAsia="Times New Roman"/>
          <w:szCs w:val="24"/>
        </w:rPr>
        <w:t>Η καθυστέρησή του, προφανώς, είναι καθυστέρηση που έρχεται από τους θεσμούς, οι οποίοι συνεχώς ήγειραν και νέες απαιτήσεις. Έτσι φθάσαμε σ’</w:t>
      </w:r>
      <w:r>
        <w:rPr>
          <w:rFonts w:eastAsia="Times New Roman"/>
          <w:szCs w:val="24"/>
        </w:rPr>
        <w:t xml:space="preserve"> ένα νομοσχέδιο σαφώς θετικό, αλλά άτολμο, προσωπικά για μένα, σε σχέση με ορισμένα ζητήματα. Παραδείγματος χάριν, γιατί θα έπρεπε να είναι υποχρεωτικές οι ηλεκτρονικές συναλλαγές μόνο για 500 ευρώ και πάνω και δεν είναι από 50 ευρώ και πάνω;</w:t>
      </w:r>
    </w:p>
    <w:p w14:paraId="25CA9D32" w14:textId="77777777" w:rsidR="00054EB1" w:rsidRDefault="00375CE6">
      <w:pPr>
        <w:spacing w:after="0" w:line="600" w:lineRule="auto"/>
        <w:ind w:firstLine="720"/>
        <w:jc w:val="both"/>
        <w:rPr>
          <w:rFonts w:eastAsia="Times New Roman"/>
          <w:szCs w:val="24"/>
        </w:rPr>
      </w:pPr>
      <w:r>
        <w:rPr>
          <w:rFonts w:eastAsia="Times New Roman"/>
          <w:szCs w:val="24"/>
        </w:rPr>
        <w:t>Κατά διαβολικ</w:t>
      </w:r>
      <w:r>
        <w:rPr>
          <w:rFonts w:eastAsia="Times New Roman"/>
          <w:szCs w:val="24"/>
        </w:rPr>
        <w:t xml:space="preserve">ή σύμπτωση, λοιπόν, οι δανειστές και τα τεχνικά κλιμάκια είναι αυτοί που εμπόδισαν να κατατεθεί αυτό το νομοσχέδιο νωρίτερα και έχασε την ορμή και τον αρχικό σχεδιασμό του. </w:t>
      </w:r>
    </w:p>
    <w:p w14:paraId="25CA9D33" w14:textId="77777777" w:rsidR="00054EB1" w:rsidRDefault="00375CE6">
      <w:pPr>
        <w:spacing w:after="0" w:line="600" w:lineRule="auto"/>
        <w:ind w:firstLine="720"/>
        <w:jc w:val="both"/>
        <w:rPr>
          <w:rFonts w:eastAsia="Times New Roman"/>
          <w:szCs w:val="24"/>
        </w:rPr>
      </w:pPr>
      <w:r>
        <w:rPr>
          <w:rFonts w:eastAsia="Times New Roman"/>
          <w:szCs w:val="24"/>
        </w:rPr>
        <w:t>Κατά διαβολική σύμπτωση πάλι οι ίδιοι οι δανειστές είναι αυτοί που ψαλίδισαν αποτε</w:t>
      </w:r>
      <w:r>
        <w:rPr>
          <w:rFonts w:eastAsia="Times New Roman"/>
          <w:szCs w:val="24"/>
        </w:rPr>
        <w:t xml:space="preserve">λεσματικά το μέτρο των εκατό δόσεων αποπληρωμής των χρεών προς το </w:t>
      </w:r>
      <w:r>
        <w:rPr>
          <w:rFonts w:eastAsia="Times New Roman"/>
          <w:szCs w:val="24"/>
        </w:rPr>
        <w:t>δ</w:t>
      </w:r>
      <w:r>
        <w:rPr>
          <w:rFonts w:eastAsia="Times New Roman"/>
          <w:szCs w:val="24"/>
        </w:rPr>
        <w:t xml:space="preserve">ημόσιο και τα ασφαλιστικά ταμεία. </w:t>
      </w:r>
    </w:p>
    <w:p w14:paraId="25CA9D34" w14:textId="77777777" w:rsidR="00054EB1" w:rsidRDefault="00375CE6">
      <w:pPr>
        <w:spacing w:after="0" w:line="600" w:lineRule="auto"/>
        <w:ind w:firstLine="720"/>
        <w:jc w:val="both"/>
        <w:rPr>
          <w:rFonts w:eastAsia="Times New Roman"/>
          <w:szCs w:val="24"/>
        </w:rPr>
      </w:pPr>
      <w:r>
        <w:rPr>
          <w:rFonts w:eastAsia="Times New Roman"/>
          <w:szCs w:val="24"/>
        </w:rPr>
        <w:t>Επίσης, κατά διαβολική σύμπτωση ήταν αυτοί πάλι και κάποιοι εγχώριοι εκπρόσωποί τους, με την προτροπή των οποίων μπήκε το θέμα, ότι κάνουμε μονομερείς ενέ</w:t>
      </w:r>
      <w:r>
        <w:rPr>
          <w:rFonts w:eastAsia="Times New Roman"/>
          <w:szCs w:val="24"/>
        </w:rPr>
        <w:t xml:space="preserve">ργειες σε ό,τι αφορά το βοήθημα προς τους χαμηλοσυνταξιούχους κάτω των 850 ευρώ και το θέμα της αναστολής αύξησης των μειωμένων συντελεστών ΦΠΑ στα νησιά του βορειοανατολικού Αιγαίου. </w:t>
      </w:r>
    </w:p>
    <w:p w14:paraId="25CA9D35" w14:textId="77777777" w:rsidR="00054EB1" w:rsidRDefault="00375CE6">
      <w:pPr>
        <w:spacing w:after="0" w:line="600" w:lineRule="auto"/>
        <w:ind w:firstLine="720"/>
        <w:jc w:val="both"/>
        <w:rPr>
          <w:rFonts w:eastAsia="Times New Roman"/>
          <w:szCs w:val="24"/>
        </w:rPr>
      </w:pPr>
      <w:r>
        <w:rPr>
          <w:rFonts w:eastAsia="Times New Roman"/>
          <w:szCs w:val="24"/>
        </w:rPr>
        <w:t xml:space="preserve">Βέβαια, ήταν οι ίδιοι που </w:t>
      </w:r>
      <w:r>
        <w:rPr>
          <w:rFonts w:eastAsia="Times New Roman"/>
          <w:szCs w:val="24"/>
        </w:rPr>
        <w:t>πέρ</w:t>
      </w:r>
      <w:r>
        <w:rPr>
          <w:rFonts w:eastAsia="Times New Roman"/>
          <w:szCs w:val="24"/>
        </w:rPr>
        <w:t>υ</w:t>
      </w:r>
      <w:r>
        <w:rPr>
          <w:rFonts w:eastAsia="Times New Roman"/>
          <w:szCs w:val="24"/>
        </w:rPr>
        <w:t>σι</w:t>
      </w:r>
      <w:r>
        <w:rPr>
          <w:rFonts w:eastAsia="Times New Roman"/>
          <w:szCs w:val="24"/>
        </w:rPr>
        <w:t>, αυτή την εποχή, καθυστέρησαν το παράλ</w:t>
      </w:r>
      <w:r>
        <w:rPr>
          <w:rFonts w:eastAsia="Times New Roman"/>
          <w:szCs w:val="24"/>
        </w:rPr>
        <w:t xml:space="preserve">ληλο πρόγραμμα για την υγεία για δύο μήνες, τέτοιες ακριβώς μέρες. Θυμάμαι τις κραυγές στελεχών της Αντιπολίτευσης, ιδιαίτερα της Νέας Δημοκρατίας και του ΠΑΣΟΚ, που μας έλεγαν: «Μα, έχετε έκθεση από το Γενικό Λογιστήριο του Κράτους; Μα, ρωτήσατε τους </w:t>
      </w:r>
      <w:r>
        <w:rPr>
          <w:rFonts w:eastAsia="Times New Roman"/>
          <w:szCs w:val="24"/>
        </w:rPr>
        <w:t>θ</w:t>
      </w:r>
      <w:r>
        <w:rPr>
          <w:rFonts w:eastAsia="Times New Roman"/>
          <w:szCs w:val="24"/>
        </w:rPr>
        <w:t>εσμ</w:t>
      </w:r>
      <w:r>
        <w:rPr>
          <w:rFonts w:eastAsia="Times New Roman"/>
          <w:szCs w:val="24"/>
        </w:rPr>
        <w:t>ούς για να προχωρήσετε;»</w:t>
      </w:r>
    </w:p>
    <w:p w14:paraId="25CA9D36" w14:textId="77777777" w:rsidR="00054EB1" w:rsidRDefault="00375CE6">
      <w:pPr>
        <w:spacing w:after="0" w:line="600" w:lineRule="auto"/>
        <w:ind w:firstLine="720"/>
        <w:jc w:val="both"/>
        <w:rPr>
          <w:rFonts w:eastAsia="Times New Roman"/>
          <w:szCs w:val="24"/>
        </w:rPr>
      </w:pPr>
      <w:r>
        <w:rPr>
          <w:rFonts w:eastAsia="Times New Roman"/>
          <w:szCs w:val="24"/>
        </w:rPr>
        <w:t xml:space="preserve">Δυστυχώς φαίνεται ότι οι μεν </w:t>
      </w:r>
      <w:r>
        <w:rPr>
          <w:rFonts w:eastAsia="Times New Roman"/>
          <w:szCs w:val="24"/>
        </w:rPr>
        <w:t>θ</w:t>
      </w:r>
      <w:r>
        <w:rPr>
          <w:rFonts w:eastAsia="Times New Roman"/>
          <w:szCs w:val="24"/>
        </w:rPr>
        <w:t>εσμοί</w:t>
      </w:r>
      <w:r>
        <w:rPr>
          <w:rFonts w:eastAsia="Times New Roman"/>
          <w:szCs w:val="24"/>
        </w:rPr>
        <w:t xml:space="preserve"> όχι μόνο δεν βοηθούν στη σταθεροποίηση και στην αύξηση των δημοσιονομικών εσόδων, αλλά εμποδίζουν όλα τα θετικά μέτρα αυξημένης είσπραξης διαφυγόντων φόρων και χρεών και, ταυτόχρονα, εμποδίζουν ή</w:t>
      </w:r>
      <w:r>
        <w:rPr>
          <w:rFonts w:eastAsia="Times New Roman"/>
          <w:szCs w:val="24"/>
        </w:rPr>
        <w:t xml:space="preserve"> προσπαθούν να εμποδίσουν κάθε θετικό βήμα κοινωνικής πολιτικής και ανακούφισης ευπαθών και ευάλωτων στρωμάτων.</w:t>
      </w:r>
    </w:p>
    <w:p w14:paraId="25CA9D37" w14:textId="77777777" w:rsidR="00054EB1" w:rsidRDefault="00375CE6">
      <w:pPr>
        <w:spacing w:after="0" w:line="600" w:lineRule="auto"/>
        <w:ind w:firstLine="720"/>
        <w:jc w:val="both"/>
        <w:rPr>
          <w:rFonts w:eastAsia="Times New Roman"/>
          <w:szCs w:val="24"/>
        </w:rPr>
      </w:pPr>
      <w:r>
        <w:rPr>
          <w:rFonts w:eastAsia="Times New Roman"/>
          <w:szCs w:val="24"/>
        </w:rPr>
        <w:t>Σε σχέση με τους δανειστές το καταλαβαίνουμε, αλλά σε σχέση με τη δική μας Αντιπολίτευση, αγαπητοί συνάδελφοι, αποκαλυφθήκατε πλήρως. Με το «παρ</w:t>
      </w:r>
      <w:r>
        <w:rPr>
          <w:rFonts w:eastAsia="Times New Roman"/>
          <w:szCs w:val="24"/>
        </w:rPr>
        <w:t xml:space="preserve">ών» και την αποχή που επιλέξατε ορισμένοι από εσάς -η Νέα Δημοκρατία και ορισμένα άλλα </w:t>
      </w:r>
      <w:r>
        <w:rPr>
          <w:rFonts w:eastAsia="Times New Roman"/>
          <w:szCs w:val="24"/>
        </w:rPr>
        <w:t>κ</w:t>
      </w:r>
      <w:r>
        <w:rPr>
          <w:rFonts w:eastAsia="Times New Roman"/>
          <w:szCs w:val="24"/>
        </w:rPr>
        <w:t>όμματα</w:t>
      </w:r>
      <w:r>
        <w:rPr>
          <w:rFonts w:eastAsia="Times New Roman"/>
          <w:szCs w:val="24"/>
        </w:rPr>
        <w:t>- εκτεθήκατε ανεπανόρθωτα μπροστά στον ελληνικό λαό και μπροστά στα πιο αδύναμα στρώματα.</w:t>
      </w:r>
    </w:p>
    <w:p w14:paraId="25CA9D38" w14:textId="77777777" w:rsidR="00054EB1" w:rsidRDefault="00375CE6">
      <w:pPr>
        <w:spacing w:after="0" w:line="600" w:lineRule="auto"/>
        <w:ind w:firstLine="720"/>
        <w:jc w:val="both"/>
        <w:rPr>
          <w:rFonts w:eastAsia="Times New Roman"/>
          <w:szCs w:val="24"/>
        </w:rPr>
      </w:pPr>
      <w:r>
        <w:rPr>
          <w:rFonts w:eastAsia="Times New Roman"/>
          <w:szCs w:val="24"/>
        </w:rPr>
        <w:t>Σε ό,τι αφορά τώρα την αλλαγή της στάσης σας για την αναστολή της αύξηση</w:t>
      </w:r>
      <w:r>
        <w:rPr>
          <w:rFonts w:eastAsia="Times New Roman"/>
          <w:szCs w:val="24"/>
        </w:rPr>
        <w:t>ς του ΦΠΑ -της Νέας Δημοκρατίας εννοώ, που τάσσεται υπέρ- στα νησιά του βορειοανατολικού Αιγαίου προφανώς εισπράξατε την κατακραυγή και αλλάξατε στάση.</w:t>
      </w:r>
    </w:p>
    <w:p w14:paraId="25CA9D39" w14:textId="77777777" w:rsidR="00054EB1" w:rsidRDefault="00375CE6">
      <w:pPr>
        <w:spacing w:after="0" w:line="600" w:lineRule="auto"/>
        <w:ind w:firstLine="720"/>
        <w:jc w:val="both"/>
        <w:rPr>
          <w:rFonts w:eastAsia="Times New Roman"/>
          <w:szCs w:val="24"/>
        </w:rPr>
      </w:pPr>
      <w:r>
        <w:rPr>
          <w:rFonts w:eastAsia="Times New Roman"/>
          <w:szCs w:val="24"/>
        </w:rPr>
        <w:t>Βεβαίως, η υπόθεση της αύξησης του ΦΠΑ στο Αιγαίο δεν πρέπει να παραμείνει στη σημερινή αναστολή, αλλά θ</w:t>
      </w:r>
      <w:r>
        <w:rPr>
          <w:rFonts w:eastAsia="Times New Roman"/>
          <w:szCs w:val="24"/>
        </w:rPr>
        <w:t xml:space="preserve">α πρέπει να διεκδικηθεί η συνολική επαναφορά στους μειωμένους συντελεστές σε όλο το Αιγαίο και στις Κυκλάδες και στις Σποράδες και στα υπόλοιπα μικρά νησιά, όπως η Γαύδος, τα Κύθηρα, τα Αντικύθηρα </w:t>
      </w:r>
      <w:r>
        <w:rPr>
          <w:rFonts w:eastAsia="Times New Roman"/>
          <w:szCs w:val="24"/>
        </w:rPr>
        <w:t>κ</w:t>
      </w:r>
      <w:r>
        <w:rPr>
          <w:rFonts w:eastAsia="Times New Roman"/>
          <w:szCs w:val="24"/>
        </w:rPr>
        <w:t>αι λοιπά</w:t>
      </w:r>
      <w:r>
        <w:rPr>
          <w:rFonts w:eastAsia="Times New Roman"/>
          <w:szCs w:val="24"/>
        </w:rPr>
        <w:t>.</w:t>
      </w:r>
    </w:p>
    <w:p w14:paraId="25CA9D3A" w14:textId="77777777" w:rsidR="00054EB1" w:rsidRDefault="00375CE6">
      <w:pPr>
        <w:spacing w:after="0" w:line="600" w:lineRule="auto"/>
        <w:ind w:firstLine="720"/>
        <w:jc w:val="both"/>
        <w:rPr>
          <w:rFonts w:eastAsia="Times New Roman"/>
          <w:szCs w:val="24"/>
        </w:rPr>
      </w:pPr>
      <w:r>
        <w:rPr>
          <w:rFonts w:eastAsia="Times New Roman"/>
          <w:szCs w:val="24"/>
        </w:rPr>
        <w:t>Πράγματι, τι έσοδα μπορεί να αποφέρει το 24%, πα</w:t>
      </w:r>
      <w:r>
        <w:rPr>
          <w:rFonts w:eastAsia="Times New Roman"/>
          <w:szCs w:val="24"/>
        </w:rPr>
        <w:t xml:space="preserve">ραδείγματος χάριν, κυρία Υφυπουργέ και αγαπητοί συνάδελφοι,  της Κυβέρνησης, από την Ανάφη, τη Θηρασιά, τη Σίκινο, τη Σέριφο, την Κύθνο, τη Δονούσα και τα άλλα μικρά </w:t>
      </w:r>
      <w:proofErr w:type="spellStart"/>
      <w:r>
        <w:rPr>
          <w:rFonts w:eastAsia="Times New Roman"/>
          <w:szCs w:val="24"/>
        </w:rPr>
        <w:t>Κυκλαδονήσια</w:t>
      </w:r>
      <w:proofErr w:type="spellEnd"/>
      <w:r>
        <w:rPr>
          <w:rFonts w:eastAsia="Times New Roman"/>
          <w:szCs w:val="24"/>
        </w:rPr>
        <w:t xml:space="preserve">, που στους κατοίκους τους όχι μόνο δεν πρέπει να τους αυξάνουμε </w:t>
      </w:r>
      <w:r>
        <w:rPr>
          <w:rFonts w:eastAsia="Times New Roman"/>
          <w:szCs w:val="24"/>
        </w:rPr>
        <w:t>το</w:t>
      </w:r>
      <w:r>
        <w:rPr>
          <w:rFonts w:eastAsia="Times New Roman"/>
          <w:szCs w:val="24"/>
        </w:rPr>
        <w:t>ν</w:t>
      </w:r>
      <w:r>
        <w:rPr>
          <w:rFonts w:eastAsia="Times New Roman"/>
          <w:szCs w:val="24"/>
        </w:rPr>
        <w:t xml:space="preserve"> ΦΠΑ, αλλά</w:t>
      </w:r>
      <w:r>
        <w:rPr>
          <w:rFonts w:eastAsia="Times New Roman"/>
          <w:szCs w:val="24"/>
        </w:rPr>
        <w:t xml:space="preserve"> πρέπει να τους δίνουμε και επίδομα, για να μείνουν τους χειμερινούς μήνες εκεί;</w:t>
      </w:r>
    </w:p>
    <w:p w14:paraId="25CA9D3B" w14:textId="77777777" w:rsidR="00054EB1" w:rsidRDefault="00375CE6">
      <w:pPr>
        <w:spacing w:after="0" w:line="600" w:lineRule="auto"/>
        <w:ind w:firstLine="720"/>
        <w:jc w:val="both"/>
        <w:rPr>
          <w:rFonts w:eastAsia="Times New Roman"/>
          <w:szCs w:val="24"/>
        </w:rPr>
      </w:pPr>
      <w:r>
        <w:rPr>
          <w:rFonts w:eastAsia="Times New Roman"/>
          <w:b/>
          <w:szCs w:val="24"/>
        </w:rPr>
        <w:t>ΜΑΡΙΑ ΑΝΤΩΝΙΟΥ:</w:t>
      </w:r>
      <w:r>
        <w:rPr>
          <w:rFonts w:eastAsia="Times New Roman"/>
          <w:szCs w:val="24"/>
        </w:rPr>
        <w:t xml:space="preserve"> Σωστό.</w:t>
      </w:r>
    </w:p>
    <w:p w14:paraId="25CA9D3C" w14:textId="77777777" w:rsidR="00054EB1" w:rsidRDefault="00375CE6">
      <w:pPr>
        <w:spacing w:after="0" w:line="600" w:lineRule="auto"/>
        <w:ind w:firstLine="720"/>
        <w:jc w:val="both"/>
        <w:rPr>
          <w:rFonts w:eastAsia="Times New Roman"/>
          <w:szCs w:val="24"/>
        </w:rPr>
      </w:pPr>
      <w:r>
        <w:rPr>
          <w:rFonts w:eastAsia="Times New Roman"/>
          <w:b/>
          <w:szCs w:val="24"/>
        </w:rPr>
        <w:t>ΕΜΜΑΝΟΥΗΛ ΚΟΝΣΟΛΑΣ:</w:t>
      </w:r>
      <w:r>
        <w:rPr>
          <w:rFonts w:eastAsia="Times New Roman"/>
          <w:szCs w:val="24"/>
        </w:rPr>
        <w:t xml:space="preserve"> Συμφωνούμε. Σωστό!</w:t>
      </w:r>
    </w:p>
    <w:p w14:paraId="25CA9D3D" w14:textId="77777777" w:rsidR="00054EB1" w:rsidRDefault="00375CE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Τελείωσε ο χρόνος σας. Βάζουμε και τη Δονούσα μέσα που δεν είπατε και τελείωσε ο</w:t>
      </w:r>
      <w:r>
        <w:rPr>
          <w:rFonts w:eastAsia="Times New Roman"/>
          <w:szCs w:val="24"/>
        </w:rPr>
        <w:t xml:space="preserve"> χρόνος σας.</w:t>
      </w:r>
    </w:p>
    <w:p w14:paraId="25CA9D3E" w14:textId="77777777" w:rsidR="00054EB1" w:rsidRDefault="00375CE6">
      <w:pPr>
        <w:spacing w:after="0" w:line="600" w:lineRule="auto"/>
        <w:ind w:firstLine="720"/>
        <w:jc w:val="both"/>
        <w:rPr>
          <w:rFonts w:eastAsia="Times New Roman"/>
          <w:szCs w:val="24"/>
        </w:rPr>
      </w:pPr>
      <w:r>
        <w:rPr>
          <w:rFonts w:eastAsia="Times New Roman"/>
          <w:b/>
          <w:szCs w:val="24"/>
        </w:rPr>
        <w:t>ΝΙΚΟΛΑΟΣ ΣΥΡΜΑΛΕΝΙΟΣ:</w:t>
      </w:r>
      <w:r>
        <w:rPr>
          <w:rFonts w:eastAsia="Times New Roman"/>
          <w:szCs w:val="24"/>
        </w:rPr>
        <w:t xml:space="preserve"> Τελειώνω, κύριε Πρόεδρε, με μια φράση.</w:t>
      </w:r>
    </w:p>
    <w:p w14:paraId="25CA9D3F" w14:textId="77777777" w:rsidR="00054EB1" w:rsidRDefault="00375CE6">
      <w:pPr>
        <w:spacing w:after="0" w:line="600" w:lineRule="auto"/>
        <w:ind w:firstLine="720"/>
        <w:jc w:val="both"/>
        <w:rPr>
          <w:rFonts w:eastAsia="Times New Roman"/>
          <w:szCs w:val="24"/>
        </w:rPr>
      </w:pPr>
      <w:r>
        <w:rPr>
          <w:rFonts w:eastAsia="Times New Roman"/>
          <w:szCs w:val="24"/>
        </w:rPr>
        <w:t xml:space="preserve">Ευελπιστούμε, λοιπόν, ότι η πολύ καλή δουλειά, που έγινε από τους νησιώτες Βουλευτές, μαζί με τη διυπουργική ομάδα της Κυβέρνησης υπό τον Αντιπρόεδρο της Κυβέρνησης Γιάννη Δραγασάκη </w:t>
      </w:r>
      <w:r>
        <w:rPr>
          <w:rFonts w:eastAsia="Times New Roman"/>
          <w:szCs w:val="24"/>
        </w:rPr>
        <w:t>θα έχει άμεσα ορατά αποτελέσματα…</w:t>
      </w:r>
    </w:p>
    <w:p w14:paraId="25CA9D40" w14:textId="77777777" w:rsidR="00054EB1" w:rsidRDefault="00375CE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Τελείωσε ο χρόνος σας, κύριε </w:t>
      </w:r>
      <w:proofErr w:type="spellStart"/>
      <w:r>
        <w:rPr>
          <w:rFonts w:eastAsia="Times New Roman"/>
          <w:szCs w:val="24"/>
        </w:rPr>
        <w:t>Συρμαλένιε</w:t>
      </w:r>
      <w:proofErr w:type="spellEnd"/>
      <w:r>
        <w:rPr>
          <w:rFonts w:eastAsia="Times New Roman"/>
          <w:szCs w:val="24"/>
        </w:rPr>
        <w:t>.</w:t>
      </w:r>
    </w:p>
    <w:p w14:paraId="25CA9D41" w14:textId="77777777" w:rsidR="00054EB1" w:rsidRDefault="00375CE6">
      <w:pPr>
        <w:spacing w:after="0" w:line="600" w:lineRule="auto"/>
        <w:ind w:firstLine="720"/>
        <w:jc w:val="both"/>
        <w:rPr>
          <w:rFonts w:eastAsia="Times New Roman"/>
          <w:szCs w:val="24"/>
        </w:rPr>
      </w:pPr>
      <w:r>
        <w:rPr>
          <w:rFonts w:eastAsia="Times New Roman"/>
          <w:b/>
          <w:szCs w:val="24"/>
        </w:rPr>
        <w:t xml:space="preserve">ΝΙΚΟΛΑΟΣ ΣΥΡΜΑΛΕΝΙΟΣ: </w:t>
      </w:r>
      <w:r w:rsidRPr="00B57C40">
        <w:rPr>
          <w:rFonts w:eastAsia="Times New Roman"/>
          <w:szCs w:val="24"/>
        </w:rPr>
        <w:t>…</w:t>
      </w:r>
      <w:r>
        <w:rPr>
          <w:rFonts w:eastAsia="Times New Roman"/>
          <w:szCs w:val="24"/>
        </w:rPr>
        <w:t xml:space="preserve">τόσο μετά τις εξαγγελίες του Πρωθυπουργού στη Νίσυρο, όσο και με τη διατύπωση στις αρχές του χρόνου ευεργετικών διατάξεων, </w:t>
      </w:r>
      <w:r>
        <w:rPr>
          <w:rFonts w:eastAsia="Times New Roman"/>
          <w:szCs w:val="24"/>
        </w:rPr>
        <w:t>που είναι έτοιμες για τους μόνιμους κατοίκους των νησιών που βρίσκονται σε αναμονή.</w:t>
      </w:r>
    </w:p>
    <w:p w14:paraId="25CA9D42" w14:textId="77777777" w:rsidR="00054EB1" w:rsidRDefault="00375CE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Τελείωσε ο χρόνος σας.</w:t>
      </w:r>
    </w:p>
    <w:p w14:paraId="25CA9D43" w14:textId="77777777" w:rsidR="00054EB1" w:rsidRDefault="00375CE6">
      <w:pPr>
        <w:spacing w:after="0" w:line="600" w:lineRule="auto"/>
        <w:ind w:firstLine="720"/>
        <w:jc w:val="both"/>
        <w:rPr>
          <w:rFonts w:eastAsia="Times New Roman"/>
          <w:szCs w:val="24"/>
        </w:rPr>
      </w:pPr>
      <w:r>
        <w:rPr>
          <w:rFonts w:eastAsia="Times New Roman"/>
          <w:b/>
          <w:szCs w:val="24"/>
        </w:rPr>
        <w:t>ΝΙΚΟΛΑΟΣ ΣΥΡΜΑΛΕΝΙΟΣ:</w:t>
      </w:r>
      <w:r>
        <w:rPr>
          <w:rFonts w:eastAsia="Times New Roman"/>
          <w:szCs w:val="24"/>
        </w:rPr>
        <w:t xml:space="preserve"> Αγαπητοί συνάδελφοι της Αντιπολίτευσης, τις εκλογές να τις περιμένετε για το 2019. Μην ευελπισ</w:t>
      </w:r>
      <w:r>
        <w:rPr>
          <w:rFonts w:eastAsia="Times New Roman"/>
          <w:szCs w:val="24"/>
        </w:rPr>
        <w:t>τείτε νωρίτερα.</w:t>
      </w:r>
    </w:p>
    <w:p w14:paraId="25CA9D44" w14:textId="77777777" w:rsidR="00054EB1" w:rsidRDefault="00375CE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Ευχαριστούμε.</w:t>
      </w:r>
    </w:p>
    <w:p w14:paraId="25CA9D45" w14:textId="77777777" w:rsidR="00054EB1" w:rsidRDefault="00375CE6">
      <w:pPr>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Ναι, το είδαμε σήμερα. Το εισπράξαμε.</w:t>
      </w:r>
    </w:p>
    <w:p w14:paraId="25CA9D46" w14:textId="77777777" w:rsidR="00054EB1" w:rsidRDefault="00375CE6">
      <w:pPr>
        <w:spacing w:after="0" w:line="600" w:lineRule="auto"/>
        <w:ind w:firstLine="720"/>
        <w:jc w:val="both"/>
        <w:rPr>
          <w:rFonts w:eastAsia="Times New Roman"/>
          <w:szCs w:val="24"/>
        </w:rPr>
      </w:pPr>
      <w:r>
        <w:rPr>
          <w:rFonts w:eastAsia="Times New Roman"/>
          <w:b/>
          <w:szCs w:val="24"/>
        </w:rPr>
        <w:t>ΝΙΚΟΛΑΟΣ ΣΥΡΜΑΛΕΝΙΟΣ:</w:t>
      </w:r>
      <w:r>
        <w:rPr>
          <w:rFonts w:eastAsia="Times New Roman"/>
          <w:szCs w:val="24"/>
        </w:rPr>
        <w:t xml:space="preserve"> Ευχαριστώ.</w:t>
      </w:r>
    </w:p>
    <w:p w14:paraId="25CA9D47" w14:textId="77777777" w:rsidR="00054EB1" w:rsidRDefault="00375CE6">
      <w:pPr>
        <w:spacing w:after="0" w:line="600" w:lineRule="auto"/>
        <w:ind w:firstLine="720"/>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 xml:space="preserve">του </w:t>
      </w:r>
      <w:r>
        <w:rPr>
          <w:rFonts w:eastAsia="Times New Roman"/>
          <w:szCs w:val="24"/>
        </w:rPr>
        <w:t>ΣΥΡΙΖΑ και των ΑΝΕΛ)</w:t>
      </w:r>
    </w:p>
    <w:p w14:paraId="25CA9D48" w14:textId="77777777" w:rsidR="00054EB1" w:rsidRDefault="00375CE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Ακολουθούν οι εξής συνάδελφοι και κλείνουμε με τον κατάλογο: Για τέσσερα λεπτά θα μιλήσουν η κ</w:t>
      </w:r>
      <w:r>
        <w:rPr>
          <w:rFonts w:eastAsia="Times New Roman"/>
          <w:szCs w:val="24"/>
        </w:rPr>
        <w:t>.</w:t>
      </w:r>
      <w:r>
        <w:rPr>
          <w:rFonts w:eastAsia="Times New Roman"/>
          <w:szCs w:val="24"/>
        </w:rPr>
        <w:t xml:space="preserve"> Αντωνίου, ο κ. </w:t>
      </w:r>
      <w:proofErr w:type="spellStart"/>
      <w:r>
        <w:rPr>
          <w:rFonts w:eastAsia="Times New Roman"/>
          <w:szCs w:val="24"/>
        </w:rPr>
        <w:t>Τζαμακλής</w:t>
      </w:r>
      <w:proofErr w:type="spellEnd"/>
      <w:r>
        <w:rPr>
          <w:rFonts w:eastAsia="Times New Roman"/>
          <w:szCs w:val="24"/>
        </w:rPr>
        <w:t xml:space="preserve">, ο κ. Χρήστος Αντωνίου, ο κ. </w:t>
      </w:r>
      <w:proofErr w:type="spellStart"/>
      <w:r>
        <w:rPr>
          <w:rFonts w:eastAsia="Times New Roman"/>
          <w:szCs w:val="24"/>
        </w:rPr>
        <w:t>Σαχινίδης</w:t>
      </w:r>
      <w:proofErr w:type="spellEnd"/>
      <w:r>
        <w:rPr>
          <w:rFonts w:eastAsia="Times New Roman"/>
          <w:szCs w:val="24"/>
        </w:rPr>
        <w:t xml:space="preserve"> και ο κ. </w:t>
      </w:r>
      <w:proofErr w:type="spellStart"/>
      <w:r>
        <w:rPr>
          <w:rFonts w:eastAsia="Times New Roman"/>
          <w:szCs w:val="24"/>
        </w:rPr>
        <w:t>Κεγκέρογλου</w:t>
      </w:r>
      <w:proofErr w:type="spellEnd"/>
      <w:r>
        <w:rPr>
          <w:rFonts w:eastAsia="Times New Roman"/>
          <w:szCs w:val="24"/>
        </w:rPr>
        <w:t xml:space="preserve">. </w:t>
      </w:r>
    </w:p>
    <w:p w14:paraId="25CA9D49" w14:textId="77777777" w:rsidR="00054EB1" w:rsidRDefault="00375CE6">
      <w:pPr>
        <w:spacing w:after="0" w:line="600" w:lineRule="auto"/>
        <w:ind w:firstLine="720"/>
        <w:jc w:val="center"/>
        <w:rPr>
          <w:rFonts w:eastAsia="Times New Roman"/>
          <w:szCs w:val="24"/>
        </w:rPr>
      </w:pPr>
      <w:r>
        <w:rPr>
          <w:rFonts w:eastAsia="Times New Roman"/>
          <w:szCs w:val="24"/>
        </w:rPr>
        <w:t>(Θόρυβος στην Αίθουσα)</w:t>
      </w:r>
    </w:p>
    <w:p w14:paraId="25CA9D4A" w14:textId="77777777" w:rsidR="00054EB1" w:rsidRDefault="00375CE6">
      <w:pPr>
        <w:spacing w:after="0" w:line="600" w:lineRule="auto"/>
        <w:ind w:firstLine="720"/>
        <w:jc w:val="both"/>
        <w:rPr>
          <w:rFonts w:eastAsia="Times New Roman"/>
          <w:szCs w:val="24"/>
        </w:rPr>
      </w:pPr>
      <w:r>
        <w:rPr>
          <w:rFonts w:eastAsia="Times New Roman"/>
          <w:b/>
          <w:szCs w:val="24"/>
        </w:rPr>
        <w:t>ΜΑΡΙΑ ΑΝΤΩΝΙΟΥ:</w:t>
      </w:r>
      <w:r>
        <w:rPr>
          <w:rFonts w:eastAsia="Times New Roman"/>
          <w:szCs w:val="24"/>
        </w:rPr>
        <w:t xml:space="preserve"> Γιατί από μένα τα τέσσερα λεπτά, </w:t>
      </w:r>
      <w:r>
        <w:rPr>
          <w:rFonts w:eastAsia="Times New Roman"/>
          <w:szCs w:val="24"/>
        </w:rPr>
        <w:t>κύριε Πρόεδρε;</w:t>
      </w:r>
    </w:p>
    <w:p w14:paraId="25CA9D4B" w14:textId="77777777" w:rsidR="00054EB1" w:rsidRDefault="00375CE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Βάλαμε όριο χρονικό.</w:t>
      </w:r>
    </w:p>
    <w:p w14:paraId="25CA9D4C" w14:textId="77777777" w:rsidR="00054EB1" w:rsidRDefault="00375CE6">
      <w:pPr>
        <w:spacing w:after="0" w:line="600" w:lineRule="auto"/>
        <w:ind w:firstLine="720"/>
        <w:jc w:val="both"/>
        <w:rPr>
          <w:rFonts w:eastAsia="Times New Roman"/>
          <w:szCs w:val="24"/>
        </w:rPr>
      </w:pPr>
      <w:r>
        <w:rPr>
          <w:rFonts w:eastAsia="Times New Roman"/>
          <w:szCs w:val="24"/>
        </w:rPr>
        <w:t>Παρακαλώ, κυρία Αντωνίου, έχετε τον λόγο.</w:t>
      </w:r>
    </w:p>
    <w:p w14:paraId="25CA9D4D"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Αγαπητοί συνάδελφοι, τώρα καθυστερούμε και είναι περασμένη η ώρα. </w:t>
      </w:r>
    </w:p>
    <w:p w14:paraId="25CA9D4E"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ΧΡΗΣΤΟΣ ΧΑΤΖΗΣΑΒΒΑΣ:</w:t>
      </w:r>
      <w:r>
        <w:rPr>
          <w:rFonts w:eastAsia="Times New Roman" w:cs="Times New Roman"/>
          <w:szCs w:val="24"/>
        </w:rPr>
        <w:t xml:space="preserve"> Εμείς, η Χρυσή Αυγή, έχουμε μόνο τρεις ομ</w:t>
      </w:r>
      <w:r>
        <w:rPr>
          <w:rFonts w:eastAsia="Times New Roman" w:cs="Times New Roman"/>
          <w:szCs w:val="24"/>
        </w:rPr>
        <w:t>ιλητές!</w:t>
      </w:r>
    </w:p>
    <w:p w14:paraId="25CA9D4F"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ΔΗΜΗΤΡΙΟΣ ΓΑΚΗΣ:</w:t>
      </w:r>
      <w:r>
        <w:rPr>
          <w:rFonts w:eastAsia="Times New Roman" w:cs="Times New Roman"/>
          <w:szCs w:val="24"/>
        </w:rPr>
        <w:t xml:space="preserve"> Στις </w:t>
      </w:r>
      <w:r>
        <w:rPr>
          <w:rFonts w:eastAsia="Times New Roman" w:cs="Times New Roman"/>
          <w:szCs w:val="24"/>
        </w:rPr>
        <w:t>δύο μετά τα μεσάνυχτα</w:t>
      </w:r>
      <w:r>
        <w:rPr>
          <w:rFonts w:eastAsia="Times New Roman" w:cs="Times New Roman"/>
          <w:szCs w:val="24"/>
        </w:rPr>
        <w:t xml:space="preserve"> </w:t>
      </w:r>
      <w:r>
        <w:rPr>
          <w:rFonts w:eastAsia="Times New Roman" w:cs="Times New Roman"/>
          <w:szCs w:val="24"/>
        </w:rPr>
        <w:t>δεν είχαμε πει, κύριε Πρόεδρε;</w:t>
      </w:r>
    </w:p>
    <w:p w14:paraId="25CA9D50"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Δεν είστε οι μόνοι. Βάλαμε χρονικό όριο. Είχαμε πει για τις </w:t>
      </w:r>
      <w:r>
        <w:rPr>
          <w:rFonts w:eastAsia="Times New Roman" w:cs="Times New Roman"/>
          <w:szCs w:val="24"/>
        </w:rPr>
        <w:t xml:space="preserve">δώδεκα </w:t>
      </w:r>
      <w:r>
        <w:rPr>
          <w:rFonts w:eastAsia="Times New Roman" w:cs="Times New Roman"/>
          <w:szCs w:val="24"/>
        </w:rPr>
        <w:t>τα μεσάνυχτα</w:t>
      </w:r>
      <w:r>
        <w:rPr>
          <w:rFonts w:eastAsia="Times New Roman" w:cs="Times New Roman"/>
          <w:szCs w:val="24"/>
        </w:rPr>
        <w:t xml:space="preserve"> </w:t>
      </w:r>
      <w:r>
        <w:rPr>
          <w:rFonts w:eastAsia="Times New Roman" w:cs="Times New Roman"/>
          <w:szCs w:val="24"/>
        </w:rPr>
        <w:t xml:space="preserve">και το αλλάξαμε για τις </w:t>
      </w:r>
      <w:r>
        <w:rPr>
          <w:rFonts w:eastAsia="Times New Roman" w:cs="Times New Roman"/>
          <w:szCs w:val="24"/>
        </w:rPr>
        <w:t>δωδεκάμισι</w:t>
      </w:r>
      <w:r>
        <w:rPr>
          <w:rFonts w:eastAsia="Times New Roman" w:cs="Times New Roman"/>
          <w:szCs w:val="24"/>
        </w:rPr>
        <w:t>.</w:t>
      </w:r>
      <w:r>
        <w:rPr>
          <w:rFonts w:eastAsia="Times New Roman" w:cs="Times New Roman"/>
          <w:szCs w:val="24"/>
        </w:rPr>
        <w:t xml:space="preserve"> Μετά τις </w:t>
      </w:r>
      <w:r>
        <w:rPr>
          <w:rFonts w:eastAsia="Times New Roman" w:cs="Times New Roman"/>
          <w:szCs w:val="24"/>
        </w:rPr>
        <w:t xml:space="preserve">δωδεκάμισι </w:t>
      </w:r>
      <w:r>
        <w:rPr>
          <w:rFonts w:eastAsia="Times New Roman" w:cs="Times New Roman"/>
          <w:szCs w:val="24"/>
        </w:rPr>
        <w:t>θα τ</w:t>
      </w:r>
      <w:r>
        <w:rPr>
          <w:rFonts w:eastAsia="Times New Roman" w:cs="Times New Roman"/>
          <w:szCs w:val="24"/>
        </w:rPr>
        <w:t>ελειώσουμε!</w:t>
      </w:r>
    </w:p>
    <w:p w14:paraId="25CA9D51"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Κυρία Αντωνίου, έχετε τον λόγο. </w:t>
      </w:r>
    </w:p>
    <w:p w14:paraId="25CA9D52"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ΜΑΡΙΑ ΑΝΤΩΝΙΟΥ:</w:t>
      </w:r>
      <w:r>
        <w:rPr>
          <w:rFonts w:eastAsia="Times New Roman" w:cs="Times New Roman"/>
          <w:szCs w:val="24"/>
        </w:rPr>
        <w:t xml:space="preserve"> Κυρίες και κύριοι συνάδελφοι, ακούγοντας τους συναδέλφους του ΣΥΡΙΖΑ θυμήθηκα εκείνη την εποχή της «υπερήφανης διαπραγμάτευσης» </w:t>
      </w:r>
      <w:proofErr w:type="spellStart"/>
      <w:r>
        <w:rPr>
          <w:rFonts w:eastAsia="Times New Roman" w:cs="Times New Roman"/>
          <w:szCs w:val="24"/>
        </w:rPr>
        <w:t>Βαρουφάκη</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Τσίπρα. Να σας πω πόσο μας κόστισε; Μας κόστισε 86 δισε</w:t>
      </w:r>
      <w:r>
        <w:rPr>
          <w:rFonts w:eastAsia="Times New Roman" w:cs="Times New Roman"/>
          <w:szCs w:val="24"/>
        </w:rPr>
        <w:t>κατομμύρια και ένα τρίτο μνημόνιο.</w:t>
      </w:r>
    </w:p>
    <w:p w14:paraId="25CA9D53"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Αρχίσατε πάλι να λέτε τα περί Σόιμπλε, περί «υπερήφανης διαπραγμάτευσης» και απ’ ό,τι φαίνεται, αγαπητοί συνάδελφοι του ΣΥΡΙΖΑ, μάλλον μας ετοιμάζετε το τέταρτο μνημόνιο ή προσπαθείτε να </w:t>
      </w:r>
      <w:proofErr w:type="spellStart"/>
      <w:r>
        <w:rPr>
          <w:rFonts w:eastAsia="Times New Roman" w:cs="Times New Roman"/>
          <w:szCs w:val="24"/>
        </w:rPr>
        <w:t>αποδράσετε</w:t>
      </w:r>
      <w:proofErr w:type="spellEnd"/>
      <w:r>
        <w:rPr>
          <w:rFonts w:eastAsia="Times New Roman" w:cs="Times New Roman"/>
          <w:szCs w:val="24"/>
        </w:rPr>
        <w:t>, γιατί η ανικανότητά σα</w:t>
      </w:r>
      <w:r>
        <w:rPr>
          <w:rFonts w:eastAsia="Times New Roman" w:cs="Times New Roman"/>
          <w:szCs w:val="24"/>
        </w:rPr>
        <w:t xml:space="preserve">ς άρχισε να σας δημιουργεί προβλήματα. </w:t>
      </w:r>
    </w:p>
    <w:p w14:paraId="25CA9D54"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Συζητάμε σήμερα ένα νομοσχέδιο του Υπουργείου Δικαιοσύνης και Διαφάνειας, το οποίο, όπως και τα περισσότερα νομοσχέδια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περιλαμβάνει πέντε αποσπασματικά μέρη με διαφορετικές ρυθμίσεις </w:t>
      </w:r>
      <w:r>
        <w:rPr>
          <w:rFonts w:eastAsia="Times New Roman" w:cs="Times New Roman"/>
          <w:szCs w:val="24"/>
        </w:rPr>
        <w:t>μεταξύ τους και πλήθος τροπολογιών, όπως ακούστηκε από όλους τους εισηγητές των Κοινοβουλευτικών Ομάδων.</w:t>
      </w:r>
    </w:p>
    <w:p w14:paraId="25CA9D55"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Στο πρώτο περιλαμβάνει τροποποιήσεις επί της πτωχευτικής διαδικασίας, οι οποίες χαρακτηρίζονται από ατολμία, αποσπασματικότητα, ενώ τα επόμενα δύο μέρη</w:t>
      </w:r>
      <w:r>
        <w:rPr>
          <w:rFonts w:eastAsia="Times New Roman" w:cs="Times New Roman"/>
          <w:szCs w:val="24"/>
        </w:rPr>
        <w:t xml:space="preserve"> αφορούν μέτρα επιτάχυνσης και </w:t>
      </w:r>
      <w:proofErr w:type="spellStart"/>
      <w:r>
        <w:rPr>
          <w:rFonts w:eastAsia="Times New Roman" w:cs="Times New Roman"/>
          <w:szCs w:val="24"/>
        </w:rPr>
        <w:t>εξορθολογισμού</w:t>
      </w:r>
      <w:proofErr w:type="spellEnd"/>
      <w:r>
        <w:rPr>
          <w:rFonts w:eastAsia="Times New Roman" w:cs="Times New Roman"/>
          <w:szCs w:val="24"/>
        </w:rPr>
        <w:t xml:space="preserve"> της διοικητικής δίκης και αποτελούν </w:t>
      </w:r>
      <w:proofErr w:type="spellStart"/>
      <w:r>
        <w:rPr>
          <w:rFonts w:eastAsia="Times New Roman" w:cs="Times New Roman"/>
          <w:szCs w:val="24"/>
        </w:rPr>
        <w:t>μνημονιακές</w:t>
      </w:r>
      <w:proofErr w:type="spellEnd"/>
      <w:r>
        <w:rPr>
          <w:rFonts w:eastAsia="Times New Roman" w:cs="Times New Roman"/>
          <w:szCs w:val="24"/>
        </w:rPr>
        <w:t xml:space="preserve"> δεσμεύσεις που έπρεπε ήδη να έχουν ψηφιστεί. </w:t>
      </w:r>
    </w:p>
    <w:p w14:paraId="25CA9D56"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Το ίδιο ισχύει και για το πέμπτο μέρος του νομοσχεδίου, το οποίο, όμως, επικεντρώνεται στις διατάξεις του Υπουργείο </w:t>
      </w:r>
      <w:r>
        <w:rPr>
          <w:rFonts w:eastAsia="Times New Roman" w:cs="Times New Roman"/>
          <w:szCs w:val="24"/>
        </w:rPr>
        <w:t xml:space="preserve">Οικονομικών, με κυριότερες αυτές της εθελοντικής αποκάλυψης αδήλωτων εισοδημάτων και πλαστικού χρήματος. Αυτές οι διατάξεις, φυσικά, είχαν εξαγγελθεί από τον κ. Αλεξιάδη έναν χρόνο πριν. Έρχονται, όμως, στο παρά ένα με προχειρότητα και χωρίς ουσιαστικά να </w:t>
      </w:r>
      <w:r>
        <w:rPr>
          <w:rFonts w:eastAsia="Times New Roman" w:cs="Times New Roman"/>
          <w:szCs w:val="24"/>
        </w:rPr>
        <w:t xml:space="preserve">δίνουν λύσεις στα υπαρκτά προβλήματα που αντιμετωπίζουν χιλιάδες πολίτες. </w:t>
      </w:r>
    </w:p>
    <w:p w14:paraId="25CA9D57"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Αρχικά, οι διατάξεις για την οικειοθελή δήλωση εισοδημάτων φαίνεται πως εξυπηρετούν περισσότερο όσους βρίσκονται ήδη σε καθεστώς ελέγχου. Αλλά, δεν μπορούν, αγαπητοί συνάδελφοι, αυτ</w:t>
      </w:r>
      <w:r>
        <w:rPr>
          <w:rFonts w:eastAsia="Times New Roman" w:cs="Times New Roman"/>
          <w:szCs w:val="24"/>
        </w:rPr>
        <w:t xml:space="preserve">ές οι διατάξεις να αποδώσουν τα αναμενόμενα οφέλη, κυρίως εξαιτίας των πολύ υψηλών φορολογικών συντελεστών, οι οποίοι λειτουργούν αποθαρρυντικά, ως αντικίνητρο. </w:t>
      </w:r>
    </w:p>
    <w:p w14:paraId="25CA9D58"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Αντικίνητρο, επίσης, είναι η απώλεια όλων των ευνοϊκών διατάξεων, στην περίπτωση που κάποιος δ</w:t>
      </w:r>
      <w:r>
        <w:rPr>
          <w:rFonts w:eastAsia="Times New Roman" w:cs="Times New Roman"/>
          <w:szCs w:val="24"/>
        </w:rPr>
        <w:t>εν καταβάλει τις δόσεις και χάσει τη ρύθμιση, σύμφωνα με το άρθρο 61.</w:t>
      </w:r>
    </w:p>
    <w:p w14:paraId="25CA9D59"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Παράλληλα, δεν έχει καμμία λογική η ρύθμιση του άρθρου 57, σύμφωνα με την οποία κάποιος που θα ενταχθεί σε μια ρύθμιση, όπως ειπώθηκε από πολλούς, πληρώνει πρόσθετο φόρο 8%, ενώ από αρχέ</w:t>
      </w:r>
      <w:r>
        <w:rPr>
          <w:rFonts w:eastAsia="Times New Roman" w:cs="Times New Roman"/>
          <w:szCs w:val="24"/>
        </w:rPr>
        <w:t xml:space="preserve">ς Απριλίου ο φόρος πάει στο 10%. </w:t>
      </w:r>
    </w:p>
    <w:p w14:paraId="25CA9D5A"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Σχετικά με τις διατάξεις για το πλαστικό χρήμα, η επέκταση της χρήσης του πλαστικού χρήματος θα μπορούσε, υπό προϋποθέσεις, να συνεισφέρει αποφασιστικά στην καταπολέμηση της φοροδιαφυγής και στην αύξηση των δημοσίων εσόδων, λειτουργώντας προς όφελος των επ</w:t>
      </w:r>
      <w:r>
        <w:rPr>
          <w:rFonts w:eastAsia="Times New Roman" w:cs="Times New Roman"/>
          <w:szCs w:val="24"/>
        </w:rPr>
        <w:t xml:space="preserve">ιχειρήσεων. </w:t>
      </w:r>
    </w:p>
    <w:p w14:paraId="25CA9D5B"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της κυρίας </w:t>
      </w:r>
      <w:r>
        <w:rPr>
          <w:rFonts w:eastAsia="Times New Roman" w:cs="Times New Roman"/>
          <w:szCs w:val="24"/>
        </w:rPr>
        <w:t>Βουλευτ</w:t>
      </w:r>
      <w:r>
        <w:rPr>
          <w:rFonts w:eastAsia="Times New Roman" w:cs="Times New Roman"/>
          <w:szCs w:val="24"/>
        </w:rPr>
        <w:t>ού</w:t>
      </w:r>
      <w:r>
        <w:rPr>
          <w:rFonts w:eastAsia="Times New Roman" w:cs="Times New Roman"/>
          <w:szCs w:val="24"/>
        </w:rPr>
        <w:t>)</w:t>
      </w:r>
    </w:p>
    <w:p w14:paraId="25CA9D5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Κύριε Πρόεδρε, θα μου δώσετε τον επιπλέον χρόνο!</w:t>
      </w:r>
    </w:p>
    <w:p w14:paraId="25CA9D5D"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Σας παρακαλώ, κυρία Αντωνίου, διευκολύνετε τη διαδικασία!</w:t>
      </w:r>
    </w:p>
    <w:p w14:paraId="25CA9D5E"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ΜΑ</w:t>
      </w:r>
      <w:r>
        <w:rPr>
          <w:rFonts w:eastAsia="Times New Roman" w:cs="Times New Roman"/>
          <w:b/>
          <w:szCs w:val="24"/>
        </w:rPr>
        <w:t>ΡΙΑ ΑΝΤΩΝΙΟΥ:</w:t>
      </w:r>
      <w:r>
        <w:rPr>
          <w:rFonts w:eastAsia="Times New Roman" w:cs="Times New Roman"/>
          <w:szCs w:val="24"/>
        </w:rPr>
        <w:t xml:space="preserve"> Πρέπει να πούμε κάποια πράγματα, πώς θα γίνει;</w:t>
      </w:r>
    </w:p>
    <w:p w14:paraId="25CA9D5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Κάτι τέτοιο, όμως, δεν φαίνεται να επιτυγχάνεται, γιατί δεν υπάρχουν κίνητρα, ούτε για τους πολίτες ούτε για τις επιχειρήσεις. Να μην μιλήσω για το ακατάσχετο του επαγγελματικού λογαριασμού, το ο</w:t>
      </w:r>
      <w:r>
        <w:rPr>
          <w:rFonts w:eastAsia="Times New Roman" w:cs="Times New Roman"/>
          <w:szCs w:val="24"/>
        </w:rPr>
        <w:t>ποίο δεν προβλέπεται, ενώ είχε εξαγγελθεί από τον Πρωθυπουργό. Εξάλλου δεν είναι το μοναδικό. Περιμένουμε και εκείνη την τροπολογία που έχει εξαγγείλει ο Πρωθυπουργός και πολλά άλλα πράγματα.</w:t>
      </w:r>
    </w:p>
    <w:p w14:paraId="25CA9D60"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Όμως, αυτό για το οποίο θέλω να επιμείνω, γιατί όντως συντόμευσε</w:t>
      </w:r>
      <w:r>
        <w:rPr>
          <w:rFonts w:eastAsia="Times New Roman" w:cs="Times New Roman"/>
          <w:szCs w:val="24"/>
        </w:rPr>
        <w:t xml:space="preserve"> ο χρόνος και πρέπει να αναφερθώ σε αυτό, είναι ότι οι εμπνευστές των συγκεκριμένων διατάξεων για το πλαστικό χρήμα δεν φαίνεται να έχουν λάβει υπ’ </w:t>
      </w:r>
      <w:proofErr w:type="spellStart"/>
      <w:r>
        <w:rPr>
          <w:rFonts w:eastAsia="Times New Roman" w:cs="Times New Roman"/>
          <w:szCs w:val="24"/>
        </w:rPr>
        <w:t>όψιν</w:t>
      </w:r>
      <w:proofErr w:type="spellEnd"/>
      <w:r>
        <w:rPr>
          <w:rFonts w:eastAsia="Times New Roman" w:cs="Times New Roman"/>
          <w:szCs w:val="24"/>
        </w:rPr>
        <w:t xml:space="preserve"> τους τις ιδιαιτερότητες του κάθε επιχειρηματικού κλάδου, καθώς και την ανάγκη διαφοροποίησης και θέσπισ</w:t>
      </w:r>
      <w:r>
        <w:rPr>
          <w:rFonts w:eastAsia="Times New Roman" w:cs="Times New Roman"/>
          <w:szCs w:val="24"/>
        </w:rPr>
        <w:t xml:space="preserve">ης εξαιρέσεων ανάλογα με την περίπτωση. </w:t>
      </w:r>
    </w:p>
    <w:p w14:paraId="25CA9D61"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w:t>
      </w:r>
      <w:r>
        <w:rPr>
          <w:rFonts w:eastAsia="Times New Roman" w:cs="Times New Roman"/>
          <w:szCs w:val="24"/>
        </w:rPr>
        <w:t>Βουλευτ</w:t>
      </w:r>
      <w:r>
        <w:rPr>
          <w:rFonts w:eastAsia="Times New Roman" w:cs="Times New Roman"/>
          <w:szCs w:val="24"/>
        </w:rPr>
        <w:t>ού</w:t>
      </w:r>
      <w:r>
        <w:rPr>
          <w:rFonts w:eastAsia="Times New Roman" w:cs="Times New Roman"/>
          <w:szCs w:val="24"/>
        </w:rPr>
        <w:t>)</w:t>
      </w:r>
    </w:p>
    <w:p w14:paraId="25CA9D62"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Χαρακτηριστικό παράδειγμα αποτελεί ο κλάδος της ελληνικής γουνοποιίας, από τους κυριότερους εξαγωγικούς κλάδους της χώρας μας. </w:t>
      </w:r>
    </w:p>
    <w:p w14:paraId="25CA9D63"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 xml:space="preserve">ΟΕΔΡΕΥΩΝ (Γεώργιος Βαρεμένος): </w:t>
      </w:r>
      <w:r>
        <w:rPr>
          <w:rFonts w:eastAsia="Times New Roman" w:cs="Times New Roman"/>
          <w:szCs w:val="24"/>
        </w:rPr>
        <w:t xml:space="preserve">Με τον κλάδο της γουνοποιίας να τελειώσετε. </w:t>
      </w:r>
    </w:p>
    <w:p w14:paraId="25CA9D64" w14:textId="77777777" w:rsidR="00054EB1" w:rsidRDefault="00375CE6">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 xml:space="preserve">Θα ήθελα, λοιπόν, κύριε Υπουργέ, να πω ότι επειδή η γουνοποιία γίνεται κυρίως σε πωλήσεις από Ρώσους αγοραστές, οι οποίες λόγω του χρηματοοικονομικού </w:t>
      </w:r>
      <w:proofErr w:type="spellStart"/>
      <w:r>
        <w:rPr>
          <w:rFonts w:eastAsia="Times New Roman" w:cs="Times New Roman"/>
          <w:szCs w:val="24"/>
        </w:rPr>
        <w:t>εμπάργκου</w:t>
      </w:r>
      <w:proofErr w:type="spellEnd"/>
      <w:r>
        <w:rPr>
          <w:rFonts w:eastAsia="Times New Roman" w:cs="Times New Roman"/>
          <w:szCs w:val="24"/>
        </w:rPr>
        <w:t xml:space="preserve"> της </w:t>
      </w:r>
      <w:r>
        <w:rPr>
          <w:rFonts w:eastAsia="Times New Roman" w:cs="Times New Roman"/>
          <w:szCs w:val="24"/>
        </w:rPr>
        <w:t xml:space="preserve">Δύσης δεν μπορούν να κάνουν χρήση, θα έπρεπε να σκεφθεί ο Υπουργός να υπάρχουν οι ανάλογες εξαιρέσεις για αυτόν τον σημαντικό εξαγωγικό κλάδο. </w:t>
      </w:r>
    </w:p>
    <w:p w14:paraId="25CA9D65" w14:textId="77777777" w:rsidR="00054EB1" w:rsidRDefault="00375CE6">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Ωραία, κυρία Αντωνίου, σας ευχαριστώ. </w:t>
      </w:r>
    </w:p>
    <w:p w14:paraId="25CA9D66" w14:textId="77777777" w:rsidR="00054EB1" w:rsidRDefault="00375CE6">
      <w:pPr>
        <w:spacing w:after="0"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Τζαμακλής</w:t>
      </w:r>
      <w:proofErr w:type="spellEnd"/>
      <w:r>
        <w:rPr>
          <w:rFonts w:eastAsia="Times New Roman"/>
          <w:szCs w:val="24"/>
        </w:rPr>
        <w:t xml:space="preserve"> έχει τον λόγο. </w:t>
      </w:r>
    </w:p>
    <w:p w14:paraId="25CA9D67" w14:textId="77777777" w:rsidR="00054EB1" w:rsidRDefault="00375CE6">
      <w:pPr>
        <w:spacing w:after="0" w:line="600" w:lineRule="auto"/>
        <w:ind w:firstLine="720"/>
        <w:jc w:val="both"/>
        <w:rPr>
          <w:rFonts w:eastAsia="Times New Roman"/>
          <w:szCs w:val="24"/>
        </w:rPr>
      </w:pPr>
      <w:r>
        <w:rPr>
          <w:rFonts w:eastAsia="Times New Roman"/>
          <w:b/>
          <w:szCs w:val="24"/>
        </w:rPr>
        <w:t>ΜΑΡΙΑ ΑΝΤ</w:t>
      </w:r>
      <w:r>
        <w:rPr>
          <w:rFonts w:eastAsia="Times New Roman"/>
          <w:b/>
          <w:szCs w:val="24"/>
        </w:rPr>
        <w:t xml:space="preserve">ΩΝΙΟΥ: </w:t>
      </w:r>
      <w:r>
        <w:rPr>
          <w:rFonts w:eastAsia="Times New Roman"/>
          <w:szCs w:val="24"/>
        </w:rPr>
        <w:t xml:space="preserve">Κύριε Πρόεδρε, το ξέρω ότι δεν ενδιαφέρεστε για τα θέματα της γουνοποιίας, αλλά θα πρέπει να ξέρετε ότι η γουνοποιία συνεισφέρει ιδιαίτερα και συνεισέφερε πάντα στην ελληνική οικονομία. </w:t>
      </w:r>
    </w:p>
    <w:p w14:paraId="25CA9D68" w14:textId="77777777" w:rsidR="00054EB1" w:rsidRDefault="00375CE6">
      <w:pPr>
        <w:spacing w:after="0" w:line="600" w:lineRule="auto"/>
        <w:ind w:firstLine="720"/>
        <w:jc w:val="both"/>
        <w:rPr>
          <w:rFonts w:eastAsia="Times New Roman"/>
          <w:szCs w:val="24"/>
        </w:rPr>
      </w:pPr>
      <w:r>
        <w:rPr>
          <w:rFonts w:eastAsia="Times New Roman"/>
          <w:szCs w:val="24"/>
        </w:rPr>
        <w:t xml:space="preserve">Σας ευχαριστώ πολύ. </w:t>
      </w:r>
    </w:p>
    <w:p w14:paraId="25CA9D69" w14:textId="77777777" w:rsidR="00054EB1" w:rsidRDefault="00375CE6">
      <w:pPr>
        <w:spacing w:after="0" w:line="600" w:lineRule="auto"/>
        <w:ind w:firstLine="720"/>
        <w:jc w:val="center"/>
        <w:rPr>
          <w:rFonts w:eastAsia="Times New Roman"/>
          <w:szCs w:val="24"/>
        </w:rPr>
      </w:pPr>
      <w:r>
        <w:rPr>
          <w:rFonts w:eastAsia="Times New Roman"/>
          <w:szCs w:val="24"/>
        </w:rPr>
        <w:t xml:space="preserve">(Χειροκροτήματα από την πτέρυγα της Νέας </w:t>
      </w:r>
      <w:r>
        <w:rPr>
          <w:rFonts w:eastAsia="Times New Roman"/>
          <w:szCs w:val="24"/>
        </w:rPr>
        <w:t>Δημοκρατίας)</w:t>
      </w:r>
    </w:p>
    <w:p w14:paraId="25CA9D6A" w14:textId="77777777" w:rsidR="00054EB1" w:rsidRDefault="00375CE6">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Να σας πω, όποιος προσπαθεί να επιβάλλει τη διαδικασία δεν είναι εχθρός της γούνας.</w:t>
      </w:r>
    </w:p>
    <w:p w14:paraId="25CA9D6B" w14:textId="77777777" w:rsidR="00054EB1" w:rsidRDefault="00375CE6">
      <w:pPr>
        <w:spacing w:after="0" w:line="600" w:lineRule="auto"/>
        <w:ind w:firstLine="720"/>
        <w:jc w:val="both"/>
        <w:rPr>
          <w:rFonts w:eastAsia="Times New Roman"/>
          <w:szCs w:val="24"/>
        </w:rPr>
      </w:pPr>
      <w:r>
        <w:rPr>
          <w:rFonts w:eastAsia="Times New Roman"/>
          <w:b/>
          <w:szCs w:val="24"/>
        </w:rPr>
        <w:t xml:space="preserve">ΧΑΡΙΛΑΟΣ ΤΖΑΜΑΚΛΗΣ: </w:t>
      </w:r>
      <w:r>
        <w:rPr>
          <w:rFonts w:eastAsia="Times New Roman"/>
          <w:szCs w:val="24"/>
        </w:rPr>
        <w:t>Κυρίες και κύριοι συνάδελφοι, με το υπό συζήτηση νομοσχέδιο εισάγονται ρυθμίσεις νομικού και οικονομικού π</w:t>
      </w:r>
      <w:r>
        <w:rPr>
          <w:rFonts w:eastAsia="Times New Roman"/>
          <w:szCs w:val="24"/>
        </w:rPr>
        <w:t>εριεχομένου.</w:t>
      </w:r>
    </w:p>
    <w:p w14:paraId="25CA9D6C" w14:textId="77777777" w:rsidR="00054EB1" w:rsidRDefault="00375CE6">
      <w:pPr>
        <w:spacing w:after="0" w:line="600" w:lineRule="auto"/>
        <w:ind w:firstLine="720"/>
        <w:jc w:val="both"/>
        <w:rPr>
          <w:rFonts w:eastAsia="Times New Roman"/>
          <w:szCs w:val="24"/>
        </w:rPr>
      </w:pPr>
      <w:r>
        <w:rPr>
          <w:rFonts w:eastAsia="Times New Roman"/>
          <w:szCs w:val="24"/>
        </w:rPr>
        <w:t>Χωρίς να παραγνωρίζω τη σημασία των ρυθμίσεων οικονομικού περιεχομένου και ιδίως εκείνων που αφορούν την οικειοθελή αποκάλυψη φορολογητέας ύλης παρελθόντων ετών και την προώθηση των ηλεκτρονικών συναλλαγών, η τοποθέτησή μου επικεντρώνεται στις</w:t>
      </w:r>
      <w:r>
        <w:rPr>
          <w:rFonts w:eastAsia="Times New Roman"/>
          <w:szCs w:val="24"/>
        </w:rPr>
        <w:t xml:space="preserve"> ρυθμίσεις νομικού περιεχομένου. </w:t>
      </w:r>
    </w:p>
    <w:p w14:paraId="25CA9D6D" w14:textId="77777777" w:rsidR="00054EB1" w:rsidRDefault="00375CE6">
      <w:pPr>
        <w:spacing w:after="0" w:line="600" w:lineRule="auto"/>
        <w:ind w:firstLine="720"/>
        <w:jc w:val="both"/>
        <w:rPr>
          <w:rFonts w:eastAsia="Times New Roman"/>
          <w:szCs w:val="24"/>
        </w:rPr>
      </w:pPr>
      <w:r>
        <w:rPr>
          <w:rFonts w:eastAsia="Times New Roman"/>
          <w:szCs w:val="24"/>
        </w:rPr>
        <w:t xml:space="preserve">Η προτεινόμενη με το άρθρο 33 του σχεδίου νόμου κατάργηση του </w:t>
      </w:r>
      <w:r>
        <w:rPr>
          <w:rFonts w:eastAsia="Times New Roman"/>
          <w:szCs w:val="24"/>
        </w:rPr>
        <w:t>δικαστικ</w:t>
      </w:r>
      <w:r>
        <w:rPr>
          <w:rFonts w:eastAsia="Times New Roman"/>
          <w:szCs w:val="24"/>
        </w:rPr>
        <w:t xml:space="preserve">ού </w:t>
      </w:r>
      <w:r>
        <w:rPr>
          <w:rFonts w:eastAsia="Times New Roman"/>
          <w:szCs w:val="24"/>
        </w:rPr>
        <w:t xml:space="preserve">ενσήμου στις αναγνωριστικές αγωγές, που είχε εισαχθεί με ρυθμίσεις των ετών 2011 και 2012, συνιστά υλοποίηση δέσμευσης της Κυβέρνησης και είναι επιβεβλημένη, αφού αίρει τον προβληματισμό σε σχέση με τη συνταγματικότητά της. </w:t>
      </w:r>
    </w:p>
    <w:p w14:paraId="25CA9D6E" w14:textId="77777777" w:rsidR="00054EB1" w:rsidRDefault="00375CE6">
      <w:pPr>
        <w:spacing w:after="0" w:line="600" w:lineRule="auto"/>
        <w:ind w:firstLine="720"/>
        <w:jc w:val="both"/>
        <w:rPr>
          <w:rFonts w:eastAsia="Times New Roman"/>
          <w:szCs w:val="24"/>
        </w:rPr>
      </w:pPr>
      <w:r>
        <w:rPr>
          <w:rFonts w:eastAsia="Times New Roman"/>
          <w:szCs w:val="24"/>
        </w:rPr>
        <w:t xml:space="preserve">Όπως δικαίως αναγνωρίζεται και </w:t>
      </w:r>
      <w:r>
        <w:rPr>
          <w:rFonts w:eastAsia="Times New Roman"/>
          <w:szCs w:val="24"/>
        </w:rPr>
        <w:t>από την αιτιολογική έκθεση, αξιοποιήθηκε ιδιαιτέρως η ενδελεχής μελέτη του ζητήματος από την Επιτροπή Διεκδίκησης των Γερμανικών Οφειλών προς την Ελλάδα. Αυτή η μελέτη συναρτήθηκε με την ανάγκη να καταστεί ευκολότερη η πρόσβαση στα δικαστήρια των δικαιούχω</w:t>
      </w:r>
      <w:r>
        <w:rPr>
          <w:rFonts w:eastAsia="Times New Roman"/>
          <w:szCs w:val="24"/>
        </w:rPr>
        <w:t xml:space="preserve">ν αποζημίωσης εν ζωή θυμάτων ή συγγενών </w:t>
      </w:r>
      <w:proofErr w:type="spellStart"/>
      <w:r>
        <w:rPr>
          <w:rFonts w:eastAsia="Times New Roman"/>
          <w:szCs w:val="24"/>
        </w:rPr>
        <w:t>θανόντων</w:t>
      </w:r>
      <w:proofErr w:type="spellEnd"/>
      <w:r>
        <w:rPr>
          <w:rFonts w:eastAsia="Times New Roman"/>
          <w:szCs w:val="24"/>
        </w:rPr>
        <w:t xml:space="preserve"> θυμάτων της ναζιστικής θηριωδίας κατά τη διάρκεια της Κατοχής. Στον προβληματισμό της Επιτροπής Διεκδίκησης </w:t>
      </w:r>
      <w:r>
        <w:rPr>
          <w:rFonts w:eastAsia="Times New Roman"/>
          <w:szCs w:val="24"/>
        </w:rPr>
        <w:t xml:space="preserve">των Γερμανικών Οφειλών </w:t>
      </w:r>
      <w:r>
        <w:rPr>
          <w:rFonts w:eastAsia="Times New Roman"/>
          <w:szCs w:val="24"/>
        </w:rPr>
        <w:t>συνέβαλε τα μέγιστα η Πανελλήνια Ένωση Δικηγόρων, καθώς και άλλες ενώσεις πρ</w:t>
      </w:r>
      <w:r>
        <w:rPr>
          <w:rFonts w:eastAsia="Times New Roman"/>
          <w:szCs w:val="24"/>
        </w:rPr>
        <w:t xml:space="preserve">οσώπων, όπως η ΕΣΔΟΓΕ, το Δίκτυο Μαρτυρικών Πόλεων και Χωριών και άλλες. Πλέον σε όλους αυτούς τους δικαιούχους ανοίγει ο δρόμος για άσκηση αγωγών. </w:t>
      </w:r>
    </w:p>
    <w:p w14:paraId="25CA9D6F" w14:textId="77777777" w:rsidR="00054EB1" w:rsidRDefault="00375CE6">
      <w:pPr>
        <w:spacing w:after="0" w:line="600" w:lineRule="auto"/>
        <w:ind w:firstLine="720"/>
        <w:jc w:val="both"/>
        <w:rPr>
          <w:rFonts w:eastAsia="Times New Roman"/>
          <w:szCs w:val="24"/>
        </w:rPr>
      </w:pPr>
      <w:r>
        <w:rPr>
          <w:rFonts w:eastAsia="Times New Roman"/>
          <w:szCs w:val="24"/>
        </w:rPr>
        <w:t>Ευνοϊκή είναι και η συναφής ρύθμιση για μείωση κατά το ήμισυ του δικαστικού ενσήμου στις περιπτώσεις εργατι</w:t>
      </w:r>
      <w:r>
        <w:rPr>
          <w:rFonts w:eastAsia="Times New Roman"/>
          <w:szCs w:val="24"/>
        </w:rPr>
        <w:t xml:space="preserve">κών διαφορών, για τις οποίες προβλέπεται η υποχρέωση αυτή. </w:t>
      </w:r>
    </w:p>
    <w:p w14:paraId="25CA9D70" w14:textId="77777777" w:rsidR="00054EB1" w:rsidRDefault="00375CE6">
      <w:pPr>
        <w:spacing w:after="0" w:line="600" w:lineRule="auto"/>
        <w:ind w:firstLine="720"/>
        <w:jc w:val="both"/>
        <w:rPr>
          <w:rFonts w:eastAsia="Times New Roman"/>
          <w:szCs w:val="24"/>
        </w:rPr>
      </w:pPr>
      <w:r>
        <w:rPr>
          <w:rFonts w:eastAsia="Times New Roman"/>
          <w:szCs w:val="24"/>
        </w:rPr>
        <w:t>Οι προτεινόμενες ρυθμίσεις για τη διοικητική δίκη είναι αναγκαίες και κάποιες εξ αυτών συνιστούν καινοτομίες, όπως η εισαγωγή του εκτάκτου ενδίκου βοηθήματος της αίτησης επανάληψης της διαδικασίας</w:t>
      </w:r>
      <w:r>
        <w:rPr>
          <w:rFonts w:eastAsia="Times New Roman"/>
          <w:szCs w:val="24"/>
        </w:rPr>
        <w:t xml:space="preserve"> μετά από καταδικαστική απόφαση του Ευρωπαϊκού Δικαστηρίου Δικαιωμάτων του Ανθρώπου, η εισαγωγή του θεσμού του εισηγητή δικαστή στις διοικητικές διαφορές ουσίας και η υποχρεωτική δέσμευση του </w:t>
      </w:r>
      <w:proofErr w:type="spellStart"/>
      <w:r>
        <w:rPr>
          <w:rFonts w:eastAsia="Times New Roman"/>
          <w:szCs w:val="24"/>
        </w:rPr>
        <w:t>εξετάζοντ</w:t>
      </w:r>
      <w:r>
        <w:rPr>
          <w:rFonts w:eastAsia="Times New Roman"/>
          <w:szCs w:val="24"/>
        </w:rPr>
        <w:t>ο</w:t>
      </w:r>
      <w:r>
        <w:rPr>
          <w:rFonts w:eastAsia="Times New Roman"/>
          <w:szCs w:val="24"/>
        </w:rPr>
        <w:t>ς</w:t>
      </w:r>
      <w:proofErr w:type="spellEnd"/>
      <w:r>
        <w:rPr>
          <w:rFonts w:eastAsia="Times New Roman"/>
          <w:szCs w:val="24"/>
        </w:rPr>
        <w:t xml:space="preserve"> προσφυγή δικαστηρίου από την απαλλακτική απόφαση ποι</w:t>
      </w:r>
      <w:r>
        <w:rPr>
          <w:rFonts w:eastAsia="Times New Roman"/>
          <w:szCs w:val="24"/>
        </w:rPr>
        <w:t>νικού δικαστηρίου, κατ’ εφαρμογή της αρχής «</w:t>
      </w:r>
      <w:r>
        <w:rPr>
          <w:rFonts w:eastAsia="Times New Roman"/>
          <w:szCs w:val="24"/>
          <w:lang w:val="en-US"/>
        </w:rPr>
        <w:t>ne</w:t>
      </w:r>
      <w:r>
        <w:rPr>
          <w:rFonts w:eastAsia="Times New Roman"/>
          <w:szCs w:val="24"/>
        </w:rPr>
        <w:t xml:space="preserve"> </w:t>
      </w:r>
      <w:proofErr w:type="spellStart"/>
      <w:r>
        <w:rPr>
          <w:rFonts w:eastAsia="Times New Roman"/>
          <w:szCs w:val="24"/>
          <w:lang w:val="en-US"/>
        </w:rPr>
        <w:t>bis</w:t>
      </w:r>
      <w:proofErr w:type="spellEnd"/>
      <w:r>
        <w:rPr>
          <w:rFonts w:eastAsia="Times New Roman"/>
          <w:szCs w:val="24"/>
        </w:rPr>
        <w:t xml:space="preserve"> </w:t>
      </w:r>
      <w:r>
        <w:rPr>
          <w:rFonts w:eastAsia="Times New Roman"/>
          <w:szCs w:val="24"/>
          <w:lang w:val="en-US"/>
        </w:rPr>
        <w:t>in</w:t>
      </w:r>
      <w:r>
        <w:rPr>
          <w:rFonts w:eastAsia="Times New Roman"/>
          <w:szCs w:val="24"/>
        </w:rPr>
        <w:t xml:space="preserve"> </w:t>
      </w:r>
      <w:r>
        <w:rPr>
          <w:rFonts w:eastAsia="Times New Roman"/>
          <w:szCs w:val="24"/>
          <w:lang w:val="en-US"/>
        </w:rPr>
        <w:t>idem</w:t>
      </w:r>
      <w:r>
        <w:rPr>
          <w:rFonts w:eastAsia="Times New Roman"/>
          <w:szCs w:val="24"/>
        </w:rPr>
        <w:t xml:space="preserve">». </w:t>
      </w:r>
    </w:p>
    <w:p w14:paraId="25CA9D71" w14:textId="77777777" w:rsidR="00054EB1" w:rsidRDefault="00375CE6">
      <w:pPr>
        <w:spacing w:after="0" w:line="600" w:lineRule="auto"/>
        <w:ind w:firstLine="720"/>
        <w:jc w:val="both"/>
        <w:rPr>
          <w:rFonts w:eastAsia="Times New Roman"/>
          <w:szCs w:val="24"/>
        </w:rPr>
      </w:pPr>
      <w:r>
        <w:rPr>
          <w:rFonts w:eastAsia="Times New Roman"/>
          <w:szCs w:val="24"/>
        </w:rPr>
        <w:t xml:space="preserve">Σε ό,τι αφορά το τελευταίο, είναι γνωστό ότι η Ελλάδα έχει πολλές φορές καταδικαστεί από το Ευρωπαϊκό Δικαστήριο Δικαιωμάτων του Ανθρώπου για παραβιάσεις της αρχής αυτής, γεγονός που δεν </w:t>
      </w:r>
      <w:proofErr w:type="spellStart"/>
      <w:r>
        <w:rPr>
          <w:rFonts w:eastAsia="Times New Roman"/>
          <w:szCs w:val="24"/>
        </w:rPr>
        <w:t>περιποι</w:t>
      </w:r>
      <w:r>
        <w:rPr>
          <w:rFonts w:eastAsia="Times New Roman"/>
          <w:szCs w:val="24"/>
        </w:rPr>
        <w:t>εί</w:t>
      </w:r>
      <w:proofErr w:type="spellEnd"/>
      <w:r>
        <w:rPr>
          <w:rFonts w:eastAsia="Times New Roman"/>
          <w:szCs w:val="24"/>
        </w:rPr>
        <w:t xml:space="preserve"> τιμή υπό το πρίσμα του σεβασμού του νομικού πολιτισμού μας. </w:t>
      </w:r>
    </w:p>
    <w:p w14:paraId="25CA9D72" w14:textId="77777777" w:rsidR="00054EB1" w:rsidRDefault="00375CE6">
      <w:pPr>
        <w:spacing w:after="0" w:line="600" w:lineRule="auto"/>
        <w:ind w:firstLine="720"/>
        <w:jc w:val="both"/>
        <w:rPr>
          <w:rFonts w:eastAsia="Times New Roman"/>
          <w:szCs w:val="24"/>
        </w:rPr>
      </w:pPr>
      <w:r>
        <w:rPr>
          <w:rFonts w:eastAsia="Times New Roman"/>
          <w:szCs w:val="24"/>
        </w:rPr>
        <w:t xml:space="preserve">Οι προτεινόμενες ρυθμίσεις για την επιτάχυνση και τον </w:t>
      </w:r>
      <w:proofErr w:type="spellStart"/>
      <w:r>
        <w:rPr>
          <w:rFonts w:eastAsia="Times New Roman"/>
          <w:szCs w:val="24"/>
        </w:rPr>
        <w:t>εξορθολογισμό</w:t>
      </w:r>
      <w:proofErr w:type="spellEnd"/>
      <w:r>
        <w:rPr>
          <w:rFonts w:eastAsia="Times New Roman"/>
          <w:szCs w:val="24"/>
        </w:rPr>
        <w:t xml:space="preserve"> της διοικητικής δίκης, όπως η </w:t>
      </w:r>
      <w:proofErr w:type="spellStart"/>
      <w:r>
        <w:rPr>
          <w:rFonts w:eastAsia="Times New Roman"/>
          <w:szCs w:val="24"/>
        </w:rPr>
        <w:t>ελαστικοποίηση</w:t>
      </w:r>
      <w:proofErr w:type="spellEnd"/>
      <w:r>
        <w:rPr>
          <w:rFonts w:eastAsia="Times New Roman"/>
          <w:szCs w:val="24"/>
        </w:rPr>
        <w:t xml:space="preserve"> για την άσκηση έφεσης και αίτησης αναίρεσης, οι αλλαγές στη διαδικασία αναστολής εκτέλεσης, η ευχερέστερη και ταχύτερη χορήγηση του ευεργετήματ</w:t>
      </w:r>
      <w:r>
        <w:rPr>
          <w:rFonts w:eastAsia="Times New Roman"/>
          <w:szCs w:val="24"/>
        </w:rPr>
        <w:t xml:space="preserve">ος πενίας, έχω τη γνώμη ότι θα επιτύχουν τους σκοπούς τους. </w:t>
      </w:r>
    </w:p>
    <w:p w14:paraId="25CA9D73" w14:textId="77777777" w:rsidR="00054EB1" w:rsidRDefault="00375CE6">
      <w:pPr>
        <w:spacing w:after="0" w:line="600" w:lineRule="auto"/>
        <w:ind w:firstLine="720"/>
        <w:jc w:val="both"/>
        <w:rPr>
          <w:rFonts w:eastAsia="Times New Roman"/>
          <w:szCs w:val="24"/>
        </w:rPr>
      </w:pPr>
      <w:r>
        <w:rPr>
          <w:rFonts w:eastAsia="Times New Roman"/>
          <w:szCs w:val="24"/>
        </w:rPr>
        <w:t xml:space="preserve">Μια από τις συνέπειες στα χρόνια των μνημονίων είναι ο περιορισμός ή και η αδυναμία των πολιτών να προσφύγουν στα δικαστήρια εξαιτίας των κατά καιρούς αυξανόμενων τελών και </w:t>
      </w:r>
      <w:proofErr w:type="spellStart"/>
      <w:r>
        <w:rPr>
          <w:rFonts w:eastAsia="Times New Roman"/>
          <w:szCs w:val="24"/>
        </w:rPr>
        <w:t>παραβόλων</w:t>
      </w:r>
      <w:proofErr w:type="spellEnd"/>
      <w:r>
        <w:rPr>
          <w:rFonts w:eastAsia="Times New Roman"/>
          <w:szCs w:val="24"/>
        </w:rPr>
        <w:t>. Με το σχέδι</w:t>
      </w:r>
      <w:r>
        <w:rPr>
          <w:rFonts w:eastAsia="Times New Roman"/>
          <w:szCs w:val="24"/>
        </w:rPr>
        <w:t xml:space="preserve">ο νόμου επιχειρείται μια κατά κλίμακα μείωσή τους, που αποβλέπει στην άρση των περιορισμών ή και της αδυναμίας πρόσβασης στη </w:t>
      </w:r>
      <w:r>
        <w:rPr>
          <w:rFonts w:eastAsia="Times New Roman"/>
          <w:szCs w:val="24"/>
        </w:rPr>
        <w:t>δ</w:t>
      </w:r>
      <w:r>
        <w:rPr>
          <w:rFonts w:eastAsia="Times New Roman"/>
          <w:szCs w:val="24"/>
        </w:rPr>
        <w:t xml:space="preserve">ικαιοσύνη, σύμφωνα και με το πνεύμα του Συντάγματος. </w:t>
      </w:r>
    </w:p>
    <w:p w14:paraId="25CA9D74" w14:textId="77777777" w:rsidR="00054EB1" w:rsidRDefault="00375CE6">
      <w:pPr>
        <w:spacing w:after="0" w:line="600" w:lineRule="auto"/>
        <w:ind w:firstLine="720"/>
        <w:jc w:val="both"/>
        <w:rPr>
          <w:rFonts w:eastAsia="Times New Roman"/>
          <w:szCs w:val="24"/>
        </w:rPr>
      </w:pPr>
      <w:r>
        <w:rPr>
          <w:rFonts w:eastAsia="Times New Roman"/>
          <w:szCs w:val="24"/>
        </w:rPr>
        <w:t>Σε ό,τι αφορά, τέλος, την προτεινόμενη ρύθμιση για τον ορισμό δικηγόρων αντί</w:t>
      </w:r>
      <w:r>
        <w:rPr>
          <w:rFonts w:eastAsia="Times New Roman"/>
          <w:szCs w:val="24"/>
        </w:rPr>
        <w:t xml:space="preserve"> δικαστικών λειτουργών στις εκλογές για την ανάδειξη διοικήσεων στα νομικά πρόσωπα ιδιωτικού δικαίου, η παράθεση επιχειρημάτων από την Ένωση Δικαστών και Εισαγγελέων κατά την ακρόαση των φορέων ευλόγως προκάλεσε τις αντιδράσεις όχι μόνο των δικηγόρων Βουλε</w:t>
      </w:r>
      <w:r>
        <w:rPr>
          <w:rFonts w:eastAsia="Times New Roman"/>
          <w:szCs w:val="24"/>
        </w:rPr>
        <w:t xml:space="preserve">υτών, αλλά και όλων των δικηγόρων της χώρας, δεδομένου ότι είναι προσβλητικό και απαράδεκτο να προβάλλεται ως επιχείρημα ότι ο ορισμός δικαστικών λειτουργών διασφαλίζει το αδιάβλητο των αρχαιρεσιών, διότι περιέχει την έμμεση, αλλά σαφή κρίση ότι ο ορισμός </w:t>
      </w:r>
      <w:r>
        <w:rPr>
          <w:rFonts w:eastAsia="Times New Roman"/>
          <w:szCs w:val="24"/>
        </w:rPr>
        <w:t xml:space="preserve">δικηγόρων για το ίδιο έργο δεν διασφαλίζει το αδιάβλητο. </w:t>
      </w:r>
    </w:p>
    <w:p w14:paraId="25CA9D75" w14:textId="77777777" w:rsidR="00054EB1" w:rsidRDefault="00375CE6">
      <w:pPr>
        <w:spacing w:after="0" w:line="600" w:lineRule="auto"/>
        <w:ind w:firstLine="720"/>
        <w:jc w:val="both"/>
        <w:rPr>
          <w:rFonts w:eastAsia="Times New Roman"/>
          <w:szCs w:val="24"/>
        </w:rPr>
      </w:pPr>
      <w:r>
        <w:rPr>
          <w:rFonts w:eastAsia="Times New Roman"/>
          <w:szCs w:val="24"/>
        </w:rPr>
        <w:t xml:space="preserve">Είναι υποχρέωσή μου και από το Βήμα αυτό να υπενθυμίσω ότι οι δικηγόροι κατά την κείμενη νομοθεσία είναι ισότιμοι παράγοντες της ορθής απονομής της </w:t>
      </w:r>
      <w:r>
        <w:rPr>
          <w:rFonts w:eastAsia="Times New Roman"/>
          <w:szCs w:val="24"/>
        </w:rPr>
        <w:t>δ</w:t>
      </w:r>
      <w:r>
        <w:rPr>
          <w:rFonts w:eastAsia="Times New Roman"/>
          <w:szCs w:val="24"/>
        </w:rPr>
        <w:t>ικαιοσύνης. Υπό τον χαρακτηρισμό αυτό παρέχουν τα</w:t>
      </w:r>
      <w:r>
        <w:rPr>
          <w:rFonts w:eastAsia="Times New Roman"/>
          <w:szCs w:val="24"/>
        </w:rPr>
        <w:t xml:space="preserve"> ίδια εχέγγυα </w:t>
      </w:r>
      <w:proofErr w:type="spellStart"/>
      <w:r>
        <w:rPr>
          <w:rFonts w:eastAsia="Times New Roman"/>
          <w:szCs w:val="24"/>
        </w:rPr>
        <w:t>διαβλητότητας</w:t>
      </w:r>
      <w:proofErr w:type="spellEnd"/>
      <w:r>
        <w:rPr>
          <w:rFonts w:eastAsia="Times New Roman"/>
          <w:szCs w:val="24"/>
        </w:rPr>
        <w:t xml:space="preserve"> με τους λοιπούς παράγοντες της απονομής </w:t>
      </w:r>
      <w:r>
        <w:rPr>
          <w:rFonts w:eastAsia="Times New Roman"/>
          <w:szCs w:val="24"/>
        </w:rPr>
        <w:t>δ</w:t>
      </w:r>
      <w:r>
        <w:rPr>
          <w:rFonts w:eastAsia="Times New Roman"/>
          <w:szCs w:val="24"/>
        </w:rPr>
        <w:t xml:space="preserve">ικαιοσύνης, τίποτα λιγότερο και τίποτα περισσότερο. </w:t>
      </w:r>
    </w:p>
    <w:p w14:paraId="25CA9D76" w14:textId="77777777" w:rsidR="00054EB1" w:rsidRDefault="00375CE6">
      <w:pPr>
        <w:spacing w:after="0" w:line="600" w:lineRule="auto"/>
        <w:ind w:firstLine="720"/>
        <w:jc w:val="both"/>
        <w:rPr>
          <w:rFonts w:eastAsia="Times New Roman"/>
          <w:szCs w:val="24"/>
        </w:rPr>
      </w:pPr>
      <w:r>
        <w:rPr>
          <w:rFonts w:eastAsia="Times New Roman"/>
          <w:szCs w:val="24"/>
        </w:rPr>
        <w:t xml:space="preserve">Ευχαριστώ πολύ. </w:t>
      </w:r>
    </w:p>
    <w:p w14:paraId="25CA9D77" w14:textId="77777777" w:rsidR="00054EB1" w:rsidRDefault="00375CE6">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Και εμείς ευχαριστούμε για την τήρηση του χρόνου.</w:t>
      </w:r>
    </w:p>
    <w:p w14:paraId="25CA9D78" w14:textId="77777777" w:rsidR="00054EB1" w:rsidRDefault="00375CE6">
      <w:pPr>
        <w:spacing w:after="0" w:line="600" w:lineRule="auto"/>
        <w:ind w:firstLine="720"/>
        <w:jc w:val="both"/>
        <w:rPr>
          <w:rFonts w:eastAsia="Times New Roman" w:cs="Times New Roman"/>
          <w:szCs w:val="24"/>
        </w:rPr>
      </w:pPr>
      <w:r>
        <w:rPr>
          <w:rFonts w:eastAsia="Times New Roman"/>
          <w:szCs w:val="24"/>
        </w:rPr>
        <w:t>Ο κ. Χρήστος Αντωνίου έχει τον λόγ</w:t>
      </w:r>
      <w:r>
        <w:rPr>
          <w:rFonts w:eastAsia="Times New Roman"/>
          <w:szCs w:val="24"/>
        </w:rPr>
        <w:t xml:space="preserve">ο. </w:t>
      </w:r>
      <w:r>
        <w:rPr>
          <w:rFonts w:eastAsia="Times New Roman" w:cs="Times New Roman"/>
          <w:szCs w:val="24"/>
        </w:rPr>
        <w:t xml:space="preserve"> </w:t>
      </w:r>
    </w:p>
    <w:p w14:paraId="25CA9D79" w14:textId="77777777" w:rsidR="00054EB1" w:rsidRDefault="00375CE6">
      <w:pPr>
        <w:spacing w:after="0" w:line="600" w:lineRule="auto"/>
        <w:ind w:firstLine="720"/>
        <w:jc w:val="both"/>
        <w:rPr>
          <w:rFonts w:eastAsia="Times New Roman"/>
          <w:szCs w:val="24"/>
        </w:rPr>
      </w:pPr>
      <w:r>
        <w:rPr>
          <w:rFonts w:eastAsia="Times New Roman"/>
          <w:b/>
          <w:szCs w:val="24"/>
        </w:rPr>
        <w:t xml:space="preserve"> ΧΡΗΣΤΟΣ ΑΝΤΩΝΙΟΥ: </w:t>
      </w:r>
      <w:r>
        <w:rPr>
          <w:rFonts w:eastAsia="Times New Roman"/>
          <w:szCs w:val="24"/>
        </w:rPr>
        <w:t>Ευχαριστώ, κύριε Πρόεδρε.</w:t>
      </w:r>
    </w:p>
    <w:p w14:paraId="25CA9D7A" w14:textId="77777777" w:rsidR="00054EB1" w:rsidRDefault="00375CE6">
      <w:pPr>
        <w:spacing w:after="0" w:line="600" w:lineRule="auto"/>
        <w:ind w:firstLine="720"/>
        <w:jc w:val="both"/>
        <w:rPr>
          <w:rFonts w:eastAsia="Times New Roman"/>
          <w:szCs w:val="24"/>
        </w:rPr>
      </w:pPr>
      <w:r>
        <w:rPr>
          <w:rFonts w:eastAsia="Times New Roman"/>
          <w:szCs w:val="24"/>
        </w:rPr>
        <w:t>Κυρίες και κύριοι Βουλευτές, οι βασικοί στόχοι του νομοσχεδίου που συζητάμε σήμερα είναι:</w:t>
      </w:r>
    </w:p>
    <w:p w14:paraId="25CA9D7B" w14:textId="77777777" w:rsidR="00054EB1" w:rsidRDefault="00375CE6">
      <w:pPr>
        <w:spacing w:after="0" w:line="600" w:lineRule="auto"/>
        <w:ind w:firstLine="720"/>
        <w:jc w:val="both"/>
        <w:rPr>
          <w:rFonts w:eastAsia="Times New Roman"/>
          <w:szCs w:val="24"/>
        </w:rPr>
      </w:pPr>
      <w:r>
        <w:rPr>
          <w:rFonts w:eastAsia="Times New Roman"/>
          <w:szCs w:val="24"/>
        </w:rPr>
        <w:t>Πρώτον, η αναθεώρηση του Πτωχευτικού Κώδικα προκειμένου να ανακοπούν ή τουλάχιστον να περιοριστούν οι δραματικές συν</w:t>
      </w:r>
      <w:r>
        <w:rPr>
          <w:rFonts w:eastAsia="Times New Roman"/>
          <w:szCs w:val="24"/>
        </w:rPr>
        <w:t>έπειες της κρίσης χρέους που είχε άμεσες και πολύ οδυνηρές επιπτώσεις στους πολίτες της χώρας μας, στην απασχόληση και στις επιχειρήσεις.</w:t>
      </w:r>
    </w:p>
    <w:p w14:paraId="25CA9D7C" w14:textId="77777777" w:rsidR="00054EB1" w:rsidRDefault="00375CE6">
      <w:pPr>
        <w:spacing w:after="0" w:line="600" w:lineRule="auto"/>
        <w:ind w:firstLine="720"/>
        <w:jc w:val="both"/>
        <w:rPr>
          <w:rFonts w:eastAsia="Times New Roman"/>
          <w:szCs w:val="24"/>
        </w:rPr>
      </w:pPr>
      <w:r>
        <w:rPr>
          <w:rFonts w:eastAsia="Times New Roman"/>
          <w:szCs w:val="24"/>
        </w:rPr>
        <w:t>Δεύτερον, η εφαρμογή του προγράμματος οικειοθελούς γνωστοποίησης φορολογητέας ύλης που δεν είχε δηλωθεί κατά τα παρελθ</w:t>
      </w:r>
      <w:r>
        <w:rPr>
          <w:rFonts w:eastAsia="Times New Roman"/>
          <w:szCs w:val="24"/>
        </w:rPr>
        <w:t xml:space="preserve">όντα έτη, το οποίο θα συμβάλει στην αύξηση των δημοσίων εσόδων, χωρίς να επιβραβεύει ή να ενθαρρύνει την </w:t>
      </w:r>
      <w:proofErr w:type="spellStart"/>
      <w:r>
        <w:rPr>
          <w:rFonts w:eastAsia="Times New Roman"/>
          <w:szCs w:val="24"/>
        </w:rPr>
        <w:t>παραβατική</w:t>
      </w:r>
      <w:proofErr w:type="spellEnd"/>
      <w:r>
        <w:rPr>
          <w:rFonts w:eastAsia="Times New Roman"/>
          <w:szCs w:val="24"/>
        </w:rPr>
        <w:t xml:space="preserve"> συμπεριφορά των φορολογουμένων και χωρίς να παρέχει φορολογική αμνηστία. </w:t>
      </w:r>
    </w:p>
    <w:p w14:paraId="25CA9D7D" w14:textId="77777777" w:rsidR="00054EB1" w:rsidRDefault="00375CE6">
      <w:pPr>
        <w:spacing w:after="0" w:line="600" w:lineRule="auto"/>
        <w:ind w:firstLine="720"/>
        <w:jc w:val="both"/>
        <w:rPr>
          <w:rFonts w:eastAsia="Times New Roman"/>
          <w:szCs w:val="24"/>
        </w:rPr>
      </w:pPr>
      <w:r>
        <w:rPr>
          <w:rFonts w:eastAsia="Times New Roman"/>
          <w:szCs w:val="24"/>
        </w:rPr>
        <w:t>Τρίτον, η δημιουργία μιας συγκροτημένης δέσμης υποχρεώσεων και δικ</w:t>
      </w:r>
      <w:r>
        <w:rPr>
          <w:rFonts w:eastAsia="Times New Roman"/>
          <w:szCs w:val="24"/>
        </w:rPr>
        <w:t xml:space="preserve">αιωμάτων μεταξύ πολιτών και επιχειρήσεων αναφορικά με τη διενέργεια ηλεκτρονικών συναλλαγών, ώστε η χώρα και οι πολίτες να ωφεληθούν από τις ευρωπαϊκές τεχνολογικές και κανονιστικές εξελίξεις στον τομέα των ηλεκτρονικών πληρωμών και να ανακτηθεί το χαμένο </w:t>
      </w:r>
      <w:r>
        <w:rPr>
          <w:rFonts w:eastAsia="Times New Roman"/>
          <w:szCs w:val="24"/>
        </w:rPr>
        <w:t>έδαφος των προηγούμενων ετών.</w:t>
      </w:r>
    </w:p>
    <w:p w14:paraId="25CA9D7E" w14:textId="77777777" w:rsidR="00054EB1" w:rsidRDefault="00375CE6">
      <w:pPr>
        <w:spacing w:after="0" w:line="600" w:lineRule="auto"/>
        <w:ind w:firstLine="720"/>
        <w:jc w:val="both"/>
        <w:rPr>
          <w:rFonts w:eastAsia="Times New Roman"/>
          <w:szCs w:val="24"/>
        </w:rPr>
      </w:pPr>
      <w:r>
        <w:rPr>
          <w:rFonts w:eastAsia="Times New Roman"/>
          <w:szCs w:val="24"/>
        </w:rPr>
        <w:t>Το νομοσχέδιο που συζητάμε σήμερα αναμορφώνει τον Πτωχευτικό Κώδικα και ρυθμίζει όχι μόνο την ορθή έξοδο από την αγορά των επιχειρήσεων που επλήγησαν από την οικονομική κρίση των τελευταίων ετών, αλλά προσφέρει και μια ευκαιρί</w:t>
      </w:r>
      <w:r>
        <w:rPr>
          <w:rFonts w:eastAsia="Times New Roman"/>
          <w:szCs w:val="24"/>
        </w:rPr>
        <w:t>α για την οικονομική αναδιάρθρωσή τους.</w:t>
      </w:r>
    </w:p>
    <w:p w14:paraId="25CA9D7F" w14:textId="77777777" w:rsidR="00054EB1" w:rsidRDefault="00375CE6">
      <w:pPr>
        <w:spacing w:after="0" w:line="600" w:lineRule="auto"/>
        <w:ind w:firstLine="720"/>
        <w:jc w:val="both"/>
        <w:rPr>
          <w:rFonts w:eastAsia="Times New Roman"/>
          <w:szCs w:val="24"/>
        </w:rPr>
      </w:pPr>
      <w:r>
        <w:rPr>
          <w:rFonts w:eastAsia="Times New Roman"/>
          <w:szCs w:val="24"/>
        </w:rPr>
        <w:t xml:space="preserve">Το νομοσχέδιο, επίσης, ρυθμίζει θέματα που αφορούν την εθελοντική αποκάλυψη αδήλωτων εισοδημάτων και τις ηλεκτρονικές συναλλαγές. </w:t>
      </w:r>
    </w:p>
    <w:p w14:paraId="25CA9D80" w14:textId="77777777" w:rsidR="00054EB1" w:rsidRDefault="00375CE6">
      <w:pPr>
        <w:spacing w:after="0" w:line="600" w:lineRule="auto"/>
        <w:ind w:firstLine="720"/>
        <w:jc w:val="both"/>
        <w:rPr>
          <w:rFonts w:eastAsia="Times New Roman"/>
          <w:szCs w:val="24"/>
        </w:rPr>
      </w:pPr>
      <w:r>
        <w:rPr>
          <w:rFonts w:eastAsia="Times New Roman"/>
          <w:szCs w:val="24"/>
        </w:rPr>
        <w:t>Η οικονομική κρίση και οι λανθασμένες στρατηγικές αντιμετώπισής τους από τις προηγούμ</w:t>
      </w:r>
      <w:r>
        <w:rPr>
          <w:rFonts w:eastAsia="Times New Roman"/>
          <w:szCs w:val="24"/>
        </w:rPr>
        <w:t>ενες κυβερνήσεις οδήγησε σε δραματική αύξηση του αριθμού των προβληματικών επιχειρήσεων. Η αναζήτηση ισχυρών θεσμικών αναχωμάτων είναι η πρόταση της σημερινής Κυβέρνησης, ώστε να εξασφαλιστεί επιτέλους η δίκαιη εξισορρόπηση των συμφερόντων, η προστασία των</w:t>
      </w:r>
      <w:r>
        <w:rPr>
          <w:rFonts w:eastAsia="Times New Roman"/>
          <w:szCs w:val="24"/>
        </w:rPr>
        <w:t xml:space="preserve"> αδυνάτων και η αποκατάσταση της κοινωνικής ειρήνης.</w:t>
      </w:r>
    </w:p>
    <w:p w14:paraId="25CA9D81" w14:textId="77777777" w:rsidR="00054EB1" w:rsidRDefault="00375CE6">
      <w:pPr>
        <w:spacing w:after="0" w:line="600" w:lineRule="auto"/>
        <w:ind w:firstLine="720"/>
        <w:jc w:val="both"/>
        <w:rPr>
          <w:rFonts w:eastAsia="Times New Roman"/>
          <w:szCs w:val="24"/>
        </w:rPr>
      </w:pPr>
      <w:r>
        <w:rPr>
          <w:rFonts w:eastAsia="Times New Roman"/>
          <w:szCs w:val="24"/>
        </w:rPr>
        <w:t>Πιο συγκεκριμένα, η αναθεώρηση του Πτωχευτικού Κώδικα και οι προτεινόμενες ρυθμίσεις από το άρθρο 1 έως το άρθρο 56 κινούνται πάνω σε τρεις βασικούς άξονες: κατ’ αρχάς στην παροχή ουσιαστικής δυνατότητας</w:t>
      </w:r>
      <w:r>
        <w:rPr>
          <w:rFonts w:eastAsia="Times New Roman"/>
          <w:szCs w:val="24"/>
        </w:rPr>
        <w:t xml:space="preserve"> επαναδραστηριοποίησης –</w:t>
      </w:r>
      <w:r>
        <w:rPr>
          <w:rFonts w:eastAsia="Times New Roman"/>
          <w:szCs w:val="24"/>
          <w:lang w:val="en-US"/>
        </w:rPr>
        <w:t>fresh</w:t>
      </w:r>
      <w:r>
        <w:rPr>
          <w:rFonts w:eastAsia="Times New Roman"/>
          <w:szCs w:val="24"/>
        </w:rPr>
        <w:t xml:space="preserve"> </w:t>
      </w:r>
      <w:r>
        <w:rPr>
          <w:rFonts w:eastAsia="Times New Roman"/>
          <w:szCs w:val="24"/>
          <w:lang w:val="en-US"/>
        </w:rPr>
        <w:t>start</w:t>
      </w:r>
      <w:r>
        <w:rPr>
          <w:rFonts w:eastAsia="Times New Roman"/>
          <w:szCs w:val="24"/>
        </w:rPr>
        <w:t>- του έντιμου επιχειρηματία που ατύχησε παρ’ όλες τις καλόπιστες προσπάθειές τους, στην ενίσχυση της αποτελεσματικότητας και τη συντόμευση της πτωχευτικής διαδικασίας, ώστε για τις μη βιώσιμες επιχειρήσεις η πτώχευση να ο</w:t>
      </w:r>
      <w:r>
        <w:rPr>
          <w:rFonts w:eastAsia="Times New Roman"/>
          <w:szCs w:val="24"/>
        </w:rPr>
        <w:t xml:space="preserve">λοκληρώνεται σε εύλογο χρονικό διάστημα, ενώ για τις βιώσιμες επιχειρήσεις να τίθενται άμεσα σε εφαρμογή μηχανισμοί διάσωσης. </w:t>
      </w:r>
    </w:p>
    <w:p w14:paraId="25CA9D82" w14:textId="77777777" w:rsidR="00054EB1" w:rsidRDefault="00375CE6">
      <w:pPr>
        <w:spacing w:after="0" w:line="600" w:lineRule="auto"/>
        <w:ind w:firstLine="720"/>
        <w:jc w:val="both"/>
        <w:rPr>
          <w:rFonts w:eastAsia="Times New Roman"/>
          <w:szCs w:val="24"/>
        </w:rPr>
      </w:pPr>
      <w:r>
        <w:rPr>
          <w:rFonts w:eastAsia="Times New Roman"/>
          <w:szCs w:val="24"/>
        </w:rPr>
        <w:t>Τα άρθρα 57 έως 61 του σχεδίου νόμου αφορούν την οικειοθελή αποκάλυψη φορολογητέας ύλης, η οποία θα συμβάλει στην αύξηση των εσόδ</w:t>
      </w:r>
      <w:r>
        <w:rPr>
          <w:rFonts w:eastAsia="Times New Roman"/>
          <w:szCs w:val="24"/>
        </w:rPr>
        <w:t xml:space="preserve">ων και θα δώσει τη δυνατότητα στους φορολογούμενους να συμπεριλάβουν τα πραγματικά τους εισοδήματα σε δήλωση </w:t>
      </w:r>
      <w:proofErr w:type="spellStart"/>
      <w:r>
        <w:rPr>
          <w:rFonts w:eastAsia="Times New Roman"/>
          <w:szCs w:val="24"/>
        </w:rPr>
        <w:t>Π</w:t>
      </w:r>
      <w:r>
        <w:rPr>
          <w:rFonts w:eastAsia="Times New Roman"/>
          <w:szCs w:val="24"/>
        </w:rPr>
        <w:t>εριουσιολογίου</w:t>
      </w:r>
      <w:proofErr w:type="spellEnd"/>
      <w:r>
        <w:rPr>
          <w:rFonts w:eastAsia="Times New Roman"/>
          <w:szCs w:val="24"/>
        </w:rPr>
        <w:t>, στην οποία θα συγκεντρώνεται το σύνολο των πληροφοριών για κάθε φορολογούμενο. Με τον τρόπο αυτόν επιχειρείται η αντιμετώπιση διαπ</w:t>
      </w:r>
      <w:r>
        <w:rPr>
          <w:rFonts w:eastAsia="Times New Roman"/>
          <w:szCs w:val="24"/>
        </w:rPr>
        <w:t xml:space="preserve">ιστωμένων φαινομένων παραοικονομίας, που δεν κατάφεραν να πατάξουν οι προηγούμενες κυβερνήσεις και εξασφαλίζει τη συνεισφορά όλων των φορολογουμένων στα δημόσια βάρη ανάλογα με τη φοροδοτική τους ικανότητα. </w:t>
      </w:r>
    </w:p>
    <w:p w14:paraId="25CA9D83" w14:textId="77777777" w:rsidR="00054EB1" w:rsidRDefault="00375CE6">
      <w:pPr>
        <w:spacing w:after="0" w:line="600" w:lineRule="auto"/>
        <w:ind w:firstLine="720"/>
        <w:jc w:val="both"/>
        <w:rPr>
          <w:rFonts w:eastAsia="Times New Roman"/>
          <w:szCs w:val="24"/>
        </w:rPr>
      </w:pPr>
      <w:r>
        <w:rPr>
          <w:rFonts w:eastAsia="Times New Roman"/>
          <w:szCs w:val="24"/>
        </w:rPr>
        <w:t xml:space="preserve">Τέλος, το νομοσχέδιο περιλαμβάνει μέτρα για την προώθηση των ηλεκτρονικών συναλλαγών και την καταπολέμηση της απόκρυψης εσόδων. </w:t>
      </w:r>
    </w:p>
    <w:p w14:paraId="25CA9D84" w14:textId="77777777" w:rsidR="00054EB1" w:rsidRDefault="00375CE6">
      <w:pPr>
        <w:spacing w:after="0" w:line="600" w:lineRule="auto"/>
        <w:ind w:firstLine="720"/>
        <w:jc w:val="both"/>
        <w:rPr>
          <w:rFonts w:eastAsia="Times New Roman"/>
          <w:szCs w:val="24"/>
        </w:rPr>
      </w:pPr>
      <w:r>
        <w:rPr>
          <w:rFonts w:eastAsia="Times New Roman"/>
          <w:szCs w:val="24"/>
        </w:rPr>
        <w:t>Κυρίες και κύριοι συνάδελφοι, η Κυβέρνηση φέρνει σήμερα στη Βουλή για νομοθέτηση το δεύτερο μέρος των εξαγγελιών του Πρωθυπουργ</w:t>
      </w:r>
      <w:r>
        <w:rPr>
          <w:rFonts w:eastAsia="Times New Roman"/>
          <w:szCs w:val="24"/>
        </w:rPr>
        <w:t xml:space="preserve">ού, εκτός του έκτακτου εφάπαξ βοηθήματος στους χαμηλοσυνταξιούχους της χώρας μας, και τη ρύθμιση της αναστολής αύξησης του ΦΠΑ στα νησιά του </w:t>
      </w:r>
      <w:r>
        <w:rPr>
          <w:rFonts w:eastAsia="Times New Roman"/>
          <w:szCs w:val="24"/>
        </w:rPr>
        <w:t>β</w:t>
      </w:r>
      <w:r>
        <w:rPr>
          <w:rFonts w:eastAsia="Times New Roman"/>
          <w:szCs w:val="24"/>
        </w:rPr>
        <w:t xml:space="preserve">ορείου και </w:t>
      </w:r>
      <w:r>
        <w:rPr>
          <w:rFonts w:eastAsia="Times New Roman"/>
          <w:szCs w:val="24"/>
        </w:rPr>
        <w:t>α</w:t>
      </w:r>
      <w:r>
        <w:rPr>
          <w:rFonts w:eastAsia="Times New Roman"/>
          <w:szCs w:val="24"/>
        </w:rPr>
        <w:t xml:space="preserve">νατολικού Αιγαίου. </w:t>
      </w:r>
    </w:p>
    <w:p w14:paraId="25CA9D85" w14:textId="77777777" w:rsidR="00054EB1" w:rsidRDefault="00375CE6">
      <w:pPr>
        <w:spacing w:after="0" w:line="600" w:lineRule="auto"/>
        <w:ind w:firstLine="720"/>
        <w:jc w:val="both"/>
        <w:rPr>
          <w:rFonts w:eastAsia="Times New Roman"/>
          <w:szCs w:val="24"/>
        </w:rPr>
      </w:pPr>
      <w:r>
        <w:rPr>
          <w:rFonts w:eastAsia="Times New Roman"/>
          <w:szCs w:val="24"/>
        </w:rPr>
        <w:t>Είναι ένα δίκαιο μέτρο για τα νησιά αυτά που σηκώνουν το κύριο βάρος της αντιμετώπ</w:t>
      </w:r>
      <w:r>
        <w:rPr>
          <w:rFonts w:eastAsia="Times New Roman"/>
          <w:szCs w:val="24"/>
        </w:rPr>
        <w:t xml:space="preserve">ισης των προσφυγικών ροών προς τη χώρα μας και την Ευρώπη. Είναι το λιγότερο που μπορούμε να κάνουμε αυτή τη στιγμή και το οφείλουμε στους κατοίκους αυτών των περιοχών. </w:t>
      </w:r>
    </w:p>
    <w:p w14:paraId="25CA9D86" w14:textId="77777777" w:rsidR="00054EB1" w:rsidRDefault="00375CE6">
      <w:pPr>
        <w:spacing w:after="0" w:line="600" w:lineRule="auto"/>
        <w:ind w:firstLine="720"/>
        <w:jc w:val="both"/>
        <w:rPr>
          <w:rFonts w:eastAsia="Times New Roman"/>
          <w:szCs w:val="24"/>
        </w:rPr>
      </w:pPr>
      <w:r>
        <w:rPr>
          <w:rFonts w:eastAsia="Times New Roman"/>
          <w:szCs w:val="24"/>
        </w:rPr>
        <w:t>Στο πλαίσιο αυτό ζητούμε να συνταχθείτε και να υπερψηφίσετε τη συγκεκριμένη ρύθμιση, ώ</w:t>
      </w:r>
      <w:r>
        <w:rPr>
          <w:rFonts w:eastAsia="Times New Roman"/>
          <w:szCs w:val="24"/>
        </w:rPr>
        <w:t xml:space="preserve">στε να ενισχύσουμε και να θωρακίσουμε την εθνική προσπάθεια και τη μάχη που δίνει η Κυβέρνηση για λογαριασμό της χώρας στις διαπραγματεύσεις με τους </w:t>
      </w:r>
      <w:r>
        <w:rPr>
          <w:rFonts w:eastAsia="Times New Roman"/>
          <w:szCs w:val="24"/>
        </w:rPr>
        <w:t>θ</w:t>
      </w:r>
      <w:r>
        <w:rPr>
          <w:rFonts w:eastAsia="Times New Roman"/>
          <w:szCs w:val="24"/>
        </w:rPr>
        <w:t>εσμούς. Στόχος της Κυβέρνησής μας είναι να κλείσει με επιτυχία η δεύτερη αξιολόγηση του προγράμματος, με β</w:t>
      </w:r>
      <w:r>
        <w:rPr>
          <w:rFonts w:eastAsia="Times New Roman"/>
          <w:szCs w:val="24"/>
        </w:rPr>
        <w:t>άση τις θέσεις που έχουμε αναπτύξει για την επαναφορά της κανονικότητας στα εργασιακά και χωρίς νέα μέτρα μετά το τέλος του προγράμματος. Γι’ αυτό ελπίζουμε να μην εξακολουθείτε να ταυτίζεστε, κύριοι της Αξιωματικής Αντιπολίτευσης, με τους ακραίους κύκλους</w:t>
      </w:r>
      <w:r>
        <w:rPr>
          <w:rFonts w:eastAsia="Times New Roman"/>
          <w:szCs w:val="24"/>
        </w:rPr>
        <w:t xml:space="preserve"> των δανειστών και της εργοδοσίας και να συνταχθείτε με την εθνική προσπάθεια.</w:t>
      </w:r>
    </w:p>
    <w:p w14:paraId="25CA9D87" w14:textId="77777777" w:rsidR="00054EB1" w:rsidRDefault="00375CE6">
      <w:pPr>
        <w:tabs>
          <w:tab w:val="left" w:pos="5385"/>
        </w:tabs>
        <w:spacing w:after="0" w:line="600" w:lineRule="auto"/>
        <w:ind w:firstLine="720"/>
        <w:jc w:val="both"/>
        <w:rPr>
          <w:rFonts w:eastAsia="Times New Roman"/>
          <w:szCs w:val="24"/>
        </w:rPr>
      </w:pPr>
      <w:r>
        <w:rPr>
          <w:rFonts w:eastAsia="Times New Roman"/>
          <w:szCs w:val="24"/>
        </w:rPr>
        <w:t>Ευχαριστώ.</w:t>
      </w:r>
    </w:p>
    <w:p w14:paraId="25CA9D88" w14:textId="77777777" w:rsidR="00054EB1" w:rsidRDefault="00375CE6">
      <w:pPr>
        <w:tabs>
          <w:tab w:val="left" w:pos="5385"/>
        </w:tabs>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25CA9D89" w14:textId="77777777" w:rsidR="00054EB1" w:rsidRDefault="00375CE6">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Ευχαριστώ.</w:t>
      </w:r>
    </w:p>
    <w:p w14:paraId="25CA9D8A" w14:textId="77777777" w:rsidR="00054EB1" w:rsidRDefault="00375CE6">
      <w:pPr>
        <w:spacing w:after="0" w:line="600" w:lineRule="auto"/>
        <w:ind w:firstLine="720"/>
        <w:jc w:val="both"/>
        <w:rPr>
          <w:rFonts w:eastAsia="Times New Roman"/>
          <w:szCs w:val="24"/>
        </w:rPr>
      </w:pPr>
      <w:r>
        <w:rPr>
          <w:rFonts w:eastAsia="Times New Roman"/>
          <w:szCs w:val="24"/>
        </w:rPr>
        <w:t>Τον λόγο έχει ο κ. Εμμανουηλίδης.</w:t>
      </w:r>
    </w:p>
    <w:p w14:paraId="25CA9D8B" w14:textId="77777777" w:rsidR="00054EB1" w:rsidRDefault="00375CE6">
      <w:pPr>
        <w:spacing w:after="0" w:line="600" w:lineRule="auto"/>
        <w:ind w:firstLine="720"/>
        <w:jc w:val="both"/>
        <w:rPr>
          <w:rFonts w:eastAsia="Times New Roman"/>
          <w:szCs w:val="24"/>
        </w:rPr>
      </w:pPr>
      <w:r>
        <w:rPr>
          <w:rFonts w:eastAsia="Times New Roman"/>
          <w:b/>
          <w:szCs w:val="24"/>
        </w:rPr>
        <w:t xml:space="preserve">ΔΗΜΗΤΡΙΟΣ ΕΜΜΑΝΟΥΗΛΙΔΗΣ: </w:t>
      </w:r>
      <w:r>
        <w:rPr>
          <w:rFonts w:eastAsia="Times New Roman"/>
          <w:szCs w:val="24"/>
        </w:rPr>
        <w:t xml:space="preserve">Κυρίες και κύριοι </w:t>
      </w:r>
      <w:r>
        <w:rPr>
          <w:rFonts w:eastAsia="Times New Roman"/>
          <w:szCs w:val="24"/>
        </w:rPr>
        <w:t>συνάδελφοι, είναι γεγονός ότι οι τροπολογίες, με τον ρυθμό που έρχονται, δημιουργούν ένα πρόβλημα κανονικότητας στην κοινοβουλευτική νομοθετική λειτουργία. Είναι μια παθογένεια, η οποία έρχεται από πολύ παλιά και δυστυχώς συνεχίζεται και στις μέρες μας.</w:t>
      </w:r>
    </w:p>
    <w:p w14:paraId="25CA9D8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 xml:space="preserve">παρονομαστής, όσον αφορά την ποσότητα των τροπολογιών και τότε και τώρα, θα είναι ο ίδιος, υποθέτω. Ωστόσο διαφέρει ο αριθμητής, κύριε συνάδελφε, γιατί οι τροπολογίες του χθες, της Νέας Δημοκρατίας και του </w:t>
      </w:r>
      <w:r>
        <w:rPr>
          <w:rFonts w:eastAsia="Times New Roman" w:cs="Times New Roman"/>
        </w:rPr>
        <w:t>ΠΑΣΟΚ</w:t>
      </w:r>
      <w:r>
        <w:rPr>
          <w:rFonts w:eastAsia="Times New Roman" w:cs="Times New Roman"/>
          <w:szCs w:val="24"/>
        </w:rPr>
        <w:t xml:space="preserve">, ήταν για χρήση εξυπηρέτησης </w:t>
      </w:r>
      <w:proofErr w:type="spellStart"/>
      <w:r>
        <w:rPr>
          <w:rFonts w:eastAsia="Times New Roman" w:cs="Times New Roman"/>
          <w:szCs w:val="24"/>
        </w:rPr>
        <w:t>στοχευμένων</w:t>
      </w:r>
      <w:proofErr w:type="spellEnd"/>
      <w:r>
        <w:rPr>
          <w:rFonts w:eastAsia="Times New Roman" w:cs="Times New Roman"/>
          <w:szCs w:val="24"/>
        </w:rPr>
        <w:t xml:space="preserve"> «ημ</w:t>
      </w:r>
      <w:r>
        <w:rPr>
          <w:rFonts w:eastAsia="Times New Roman" w:cs="Times New Roman"/>
          <w:szCs w:val="24"/>
        </w:rPr>
        <w:t>ετέρων» φίλων. Νύχτα ήταν αυτές οι τροπολογίες που με φωτογραφική καθαρά διάταξη εισέρχονταν …</w:t>
      </w:r>
    </w:p>
    <w:p w14:paraId="25CA9D8D"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Μην λέτε πράγματα που….</w:t>
      </w:r>
    </w:p>
    <w:p w14:paraId="25CA9D8E"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ΔΗΜΗΤΡΙΟΣ ΕΜΜΑΝΟΥΗΛΙΔΗΣ:</w:t>
      </w:r>
      <w:r>
        <w:rPr>
          <w:rFonts w:eastAsia="Times New Roman" w:cs="Times New Roman"/>
          <w:szCs w:val="24"/>
        </w:rPr>
        <w:t xml:space="preserve"> Γνωρίζουμε πάρα πολύ καλά, κύριε συνάδελφε. Αυτή ήταν η πρακτική, αυτήν ακολουθούσατε.</w:t>
      </w:r>
    </w:p>
    <w:p w14:paraId="25CA9D8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ι σημερινές τροπολογίες έρχονται ως ένα βαθμό να θεραπεύσουν αρρυθμίες και την έλλειψη κανονικότητας από όλα τα νομοθετήματα που είχαν προηγηθεί. Σε ένα δεύτερο επίπεδο είναι αποτέλεσμα της ανάγκης εκπλήρωσης </w:t>
      </w:r>
      <w:proofErr w:type="spellStart"/>
      <w:r>
        <w:rPr>
          <w:rFonts w:eastAsia="Times New Roman" w:cs="Times New Roman"/>
          <w:szCs w:val="24"/>
        </w:rPr>
        <w:t>μνημονιακών</w:t>
      </w:r>
      <w:proofErr w:type="spellEnd"/>
      <w:r>
        <w:rPr>
          <w:rFonts w:eastAsia="Times New Roman" w:cs="Times New Roman"/>
          <w:szCs w:val="24"/>
        </w:rPr>
        <w:t xml:space="preserve"> υποχρεώσεων. Άρα θα πρέπει να τελει</w:t>
      </w:r>
      <w:r>
        <w:rPr>
          <w:rFonts w:eastAsia="Times New Roman" w:cs="Times New Roman"/>
          <w:szCs w:val="24"/>
        </w:rPr>
        <w:t>ώνουμε επιτέλους με αυτό το παραμύθι. Υπάρχει διαφορά και αυτή πρέπει να την αποδεχθείτε.</w:t>
      </w:r>
    </w:p>
    <w:p w14:paraId="25CA9D90"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Έρχομαι στις δύο επίμαχες τροπολογίες. Η πρώτη ήταν αυτή που δημιούργησε πολιτικό </w:t>
      </w:r>
      <w:r>
        <w:rPr>
          <w:rFonts w:eastAsia="Times New Roman" w:cs="Times New Roman"/>
          <w:szCs w:val="24"/>
          <w:lang w:val="en-US"/>
        </w:rPr>
        <w:t>vertigo</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ν</w:t>
      </w:r>
      <w:r>
        <w:rPr>
          <w:rFonts w:eastAsia="Times New Roman" w:cs="Times New Roman"/>
          <w:szCs w:val="24"/>
        </w:rPr>
        <w:t xml:space="preserve"> χώρο της Νέας Δημοκρατίας και αυτό γιατί; Με την τροπολογία για την οικ</w:t>
      </w:r>
      <w:r>
        <w:rPr>
          <w:rFonts w:eastAsia="Times New Roman" w:cs="Times New Roman"/>
          <w:szCs w:val="24"/>
        </w:rPr>
        <w:t xml:space="preserve">ονομική ενίσχυση στους χαμηλοσυνταξιούχους, το πλήρωμα της Νέας Δημοκρατίας </w:t>
      </w:r>
      <w:proofErr w:type="spellStart"/>
      <w:r>
        <w:rPr>
          <w:rFonts w:eastAsia="Times New Roman" w:cs="Times New Roman"/>
          <w:szCs w:val="24"/>
        </w:rPr>
        <w:t>δυσοδομεί</w:t>
      </w:r>
      <w:proofErr w:type="spellEnd"/>
      <w:r>
        <w:rPr>
          <w:rFonts w:eastAsia="Times New Roman" w:cs="Times New Roman"/>
          <w:szCs w:val="24"/>
        </w:rPr>
        <w:t xml:space="preserve"> εναντίον του Αρχηγού της, που με το ανεκδιήγητο «</w:t>
      </w:r>
      <w:r>
        <w:rPr>
          <w:rFonts w:eastAsia="Times New Roman" w:cs="Times New Roman"/>
          <w:szCs w:val="24"/>
        </w:rPr>
        <w:t>παρών</w:t>
      </w:r>
      <w:r>
        <w:rPr>
          <w:rFonts w:eastAsia="Times New Roman" w:cs="Times New Roman"/>
          <w:szCs w:val="24"/>
        </w:rPr>
        <w:t xml:space="preserve">» δημιούργησε πολιτικό σάλο στο χώρο της </w:t>
      </w:r>
      <w:r>
        <w:rPr>
          <w:rFonts w:eastAsia="Times New Roman" w:cs="Times New Roman"/>
          <w:szCs w:val="24"/>
        </w:rPr>
        <w:t>Α</w:t>
      </w:r>
      <w:r>
        <w:rPr>
          <w:rFonts w:eastAsia="Times New Roman" w:cs="Times New Roman"/>
          <w:szCs w:val="24"/>
        </w:rPr>
        <w:t>ντιπολίτευσης. Παροικούμε την Ιερουσαλήμ και ξέρουμε πάρα πολύ καλά πως αυ</w:t>
      </w:r>
      <w:r>
        <w:rPr>
          <w:rFonts w:eastAsia="Times New Roman" w:cs="Times New Roman"/>
          <w:szCs w:val="24"/>
        </w:rPr>
        <w:t xml:space="preserve">τό ήταν μια αυτοκαταστροφική συνέπεια για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χώρο της Νέας Δημοκρατίας. Δικό της πρόβλημα!</w:t>
      </w:r>
    </w:p>
    <w:p w14:paraId="25CA9D91"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Όμως, το πρόβλημα είναι ότι με το «</w:t>
      </w:r>
      <w:r>
        <w:rPr>
          <w:rFonts w:eastAsia="Times New Roman" w:cs="Times New Roman"/>
          <w:szCs w:val="24"/>
        </w:rPr>
        <w:t>παρών</w:t>
      </w:r>
      <w:r>
        <w:rPr>
          <w:rFonts w:eastAsia="Times New Roman" w:cs="Times New Roman"/>
          <w:szCs w:val="24"/>
        </w:rPr>
        <w:t>» που έδωσε, πιστοποίησε την παντελή έλλειψη υπευθυνότητας, καθώς αποκαλύφθηκε από τη μια η έλλειψη κοινωνικής ευαισθησίας κ</w:t>
      </w:r>
      <w:r>
        <w:rPr>
          <w:rFonts w:eastAsia="Times New Roman" w:cs="Times New Roman"/>
          <w:szCs w:val="24"/>
        </w:rPr>
        <w:t xml:space="preserve">αι από την άλλη -και το χειρότερο- επέδωσε τα διαπιστευτήρια στο μεγάλο αφεντικό. </w:t>
      </w:r>
    </w:p>
    <w:p w14:paraId="25CA9D92"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Η σημερινή τροπολογία που αφορά την απόσυρση ή πιο σωστά την </w:t>
      </w:r>
      <w:proofErr w:type="spellStart"/>
      <w:r>
        <w:rPr>
          <w:rFonts w:eastAsia="Times New Roman" w:cs="Times New Roman"/>
          <w:szCs w:val="24"/>
        </w:rPr>
        <w:t>απομείωση</w:t>
      </w:r>
      <w:proofErr w:type="spellEnd"/>
      <w:r>
        <w:rPr>
          <w:rFonts w:eastAsia="Times New Roman" w:cs="Times New Roman"/>
          <w:szCs w:val="24"/>
        </w:rPr>
        <w:t xml:space="preserve"> του ΦΠΑ στα νησιά της ανατολικής ακτογραμμής είναι –νομίζω- ένα νομοθέτημα για το οποίο κανείς δεν έχε</w:t>
      </w:r>
      <w:r>
        <w:rPr>
          <w:rFonts w:eastAsia="Times New Roman" w:cs="Times New Roman"/>
          <w:szCs w:val="24"/>
        </w:rPr>
        <w:t xml:space="preserve">ι τη δυνατότητα να </w:t>
      </w:r>
      <w:proofErr w:type="spellStart"/>
      <w:r>
        <w:rPr>
          <w:rFonts w:eastAsia="Times New Roman" w:cs="Times New Roman"/>
          <w:szCs w:val="24"/>
        </w:rPr>
        <w:t>αντιλέξει</w:t>
      </w:r>
      <w:proofErr w:type="spellEnd"/>
      <w:r>
        <w:rPr>
          <w:rFonts w:eastAsia="Times New Roman" w:cs="Times New Roman"/>
          <w:szCs w:val="24"/>
        </w:rPr>
        <w:t xml:space="preserve">. </w:t>
      </w:r>
    </w:p>
    <w:p w14:paraId="25CA9D93"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Κλείνοντας, εκείνο που έχω να πω είναι ότι μέρα με τη μέρα στοιχισμένοι σε αρχές που έχουν σχέση με την κανονικότητα στη λειτουργία της χώρας και κυρίως με την προσπάθεια να βγει η χώρα από το αδιέξοδο, καταθέτουμε νομοθετήμα</w:t>
      </w:r>
      <w:r>
        <w:rPr>
          <w:rFonts w:eastAsia="Times New Roman" w:cs="Times New Roman"/>
          <w:szCs w:val="24"/>
        </w:rPr>
        <w:t>τα και υλοποιούμε υποσχέσεις</w:t>
      </w:r>
      <w:r>
        <w:rPr>
          <w:rFonts w:eastAsia="Times New Roman" w:cs="Times New Roman"/>
          <w:szCs w:val="24"/>
        </w:rPr>
        <w:t>,</w:t>
      </w:r>
      <w:r>
        <w:rPr>
          <w:rFonts w:eastAsia="Times New Roman" w:cs="Times New Roman"/>
          <w:szCs w:val="24"/>
        </w:rPr>
        <w:t xml:space="preserve"> οι οποίες κάθε μέρα γίνονται πιο φανερές από όλα τα κόμματα, πολύ περισσότερο γίνονται αντιληπτές από την κοινωνία. </w:t>
      </w:r>
    </w:p>
    <w:p w14:paraId="25CA9D94"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Κάθε μέρα που περνά, κυρίες και κύριοι συνάδελφοι, εδραιωνόμαστε με ένα και μόνο στόχο, να βοηθήσουμε την κοινωνία να βγει από τα αδιέξοδα στα οποία εσείς την έχετε ρίξει. </w:t>
      </w:r>
    </w:p>
    <w:p w14:paraId="25CA9D95"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Ευχαριστώ.</w:t>
      </w:r>
    </w:p>
    <w:p w14:paraId="25CA9D96" w14:textId="77777777" w:rsidR="00054EB1" w:rsidRDefault="00375CE6">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25CA9D97"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w:t>
      </w:r>
      <w:r>
        <w:rPr>
          <w:rFonts w:eastAsia="Times New Roman" w:cs="Times New Roman"/>
          <w:b/>
          <w:szCs w:val="24"/>
        </w:rPr>
        <w:t>ος):</w:t>
      </w:r>
      <w:r>
        <w:rPr>
          <w:rFonts w:eastAsia="Times New Roman" w:cs="Times New Roman"/>
          <w:szCs w:val="24"/>
        </w:rPr>
        <w:t xml:space="preserve"> </w:t>
      </w:r>
      <w:r>
        <w:rPr>
          <w:rFonts w:eastAsia="Times New Roman" w:cs="Times New Roman"/>
        </w:rPr>
        <w:t>Κυρίες και κύριοι συνάδελφοι,</w:t>
      </w:r>
      <w:r>
        <w:rPr>
          <w:rFonts w:eastAsia="Times New Roman" w:cs="Times New Roman"/>
          <w:szCs w:val="24"/>
        </w:rPr>
        <w:t xml:space="preserve"> να ανακοινώσω στο Σώμα ότι έχει κατατεθεί αίτημα ονομαστικής ψηφοφορίας, η οποία θα διεξαχθεί την Τετάρτη στις επτά. </w:t>
      </w:r>
    </w:p>
    <w:p w14:paraId="25CA9D98"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Σαχινίδης</w:t>
      </w:r>
      <w:proofErr w:type="spellEnd"/>
      <w:r>
        <w:rPr>
          <w:rFonts w:eastAsia="Times New Roman" w:cs="Times New Roman"/>
          <w:szCs w:val="24"/>
        </w:rPr>
        <w:t xml:space="preserve"> έχει τον λόγο.</w:t>
      </w:r>
    </w:p>
    <w:p w14:paraId="25CA9D99"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Ευχαριστώ, κύριε Πρόεδρε.</w:t>
      </w:r>
    </w:p>
    <w:p w14:paraId="25CA9D9A"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Την άλλη φορά να ξέρουμε και</w:t>
      </w:r>
      <w:r>
        <w:rPr>
          <w:rFonts w:eastAsia="Times New Roman" w:cs="Times New Roman"/>
          <w:szCs w:val="24"/>
        </w:rPr>
        <w:t xml:space="preserve"> να καταθέτουμε απευθείας τα χαρτιά με αυτά που έχουμε να πούμε απευθείας στα Πρακτικά και να μην μιλάμε καθόλου, γιατί από ό,τι βλέπω, από τους τρεις ομιλητές μας που είναι εγγεγραμμένοι, μόνο εγώ θα προλάβω να μιλήσω. Θα μπορούσατε να το ρυθμίσετε καλύτε</w:t>
      </w:r>
      <w:r>
        <w:rPr>
          <w:rFonts w:eastAsia="Times New Roman" w:cs="Times New Roman"/>
          <w:szCs w:val="24"/>
        </w:rPr>
        <w:t>ρα, κύριε Πρόεδρε.</w:t>
      </w:r>
    </w:p>
    <w:p w14:paraId="25CA9D9B"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Αναγκαστικά θα αναφερθώ στην επικαιρότητα και όχι στα άρθρα, επειδή έχουν αναλυθεί αρκετά. Ο κ. Μητσοτάκης κατά την επίσκεψή του στις Βρυξέλλες δήλωσε, σύμφωνα με κοινοτικές πηγές, «δεν θα λαϊκίσουμε, δεν θα μείνω μεταρρυθμιστής μόνο στα</w:t>
      </w:r>
      <w:r>
        <w:rPr>
          <w:rFonts w:eastAsia="Times New Roman" w:cs="Times New Roman"/>
          <w:szCs w:val="24"/>
        </w:rPr>
        <w:t xml:space="preserve"> λόγια». Η δήλωση αυτή βέβαια ήχησε σαν μουσική στα αυτιά των </w:t>
      </w:r>
      <w:proofErr w:type="spellStart"/>
      <w:r>
        <w:rPr>
          <w:rFonts w:eastAsia="Times New Roman" w:cs="Times New Roman"/>
          <w:szCs w:val="24"/>
        </w:rPr>
        <w:t>Γιούνκερ</w:t>
      </w:r>
      <w:proofErr w:type="spellEnd"/>
      <w:r>
        <w:rPr>
          <w:rFonts w:eastAsia="Times New Roman" w:cs="Times New Roman"/>
          <w:szCs w:val="24"/>
        </w:rPr>
        <w:t xml:space="preserve">, </w:t>
      </w:r>
      <w:proofErr w:type="spellStart"/>
      <w:r>
        <w:rPr>
          <w:rFonts w:eastAsia="Times New Roman" w:cs="Times New Roman"/>
          <w:szCs w:val="24"/>
        </w:rPr>
        <w:t>Ντομπρόφσκις</w:t>
      </w:r>
      <w:proofErr w:type="spellEnd"/>
      <w:r>
        <w:rPr>
          <w:rFonts w:eastAsia="Times New Roman" w:cs="Times New Roman"/>
          <w:szCs w:val="24"/>
        </w:rPr>
        <w:t xml:space="preserve"> και </w:t>
      </w:r>
      <w:proofErr w:type="spellStart"/>
      <w:r>
        <w:rPr>
          <w:rFonts w:eastAsia="Times New Roman" w:cs="Times New Roman"/>
          <w:szCs w:val="24"/>
        </w:rPr>
        <w:t>Μοσκοβισί</w:t>
      </w:r>
      <w:proofErr w:type="spellEnd"/>
      <w:r>
        <w:rPr>
          <w:rFonts w:eastAsia="Times New Roman" w:cs="Times New Roman"/>
          <w:szCs w:val="24"/>
        </w:rPr>
        <w:t xml:space="preserve"> με τους οποίους είχε και επαφές. </w:t>
      </w:r>
    </w:p>
    <w:p w14:paraId="25CA9D9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Βέβαια μόνο τυχαία δεν θα μπορούσε να χαρακτηριστεί η δήλωση αυτή του Μητσοτάκη, καθώς χθες στην εφημερίδα </w:t>
      </w:r>
      <w:r>
        <w:rPr>
          <w:rFonts w:eastAsia="Times New Roman" w:cs="Times New Roman"/>
          <w:szCs w:val="24"/>
        </w:rPr>
        <w:t>«</w:t>
      </w:r>
      <w:r>
        <w:rPr>
          <w:rFonts w:eastAsia="Times New Roman" w:cs="Times New Roman"/>
          <w:szCs w:val="24"/>
        </w:rPr>
        <w:t>ΚΑΘΗΜΕΡΙΝΗ</w:t>
      </w:r>
      <w:r>
        <w:rPr>
          <w:rFonts w:eastAsia="Times New Roman" w:cs="Times New Roman"/>
          <w:szCs w:val="24"/>
        </w:rPr>
        <w:t>»</w:t>
      </w:r>
      <w:r>
        <w:rPr>
          <w:rFonts w:eastAsia="Times New Roman" w:cs="Times New Roman"/>
          <w:szCs w:val="24"/>
        </w:rPr>
        <w:t>,</w:t>
      </w:r>
      <w:r>
        <w:rPr>
          <w:rFonts w:eastAsia="Times New Roman" w:cs="Times New Roman"/>
          <w:szCs w:val="24"/>
        </w:rPr>
        <w:t xml:space="preserve"> σε</w:t>
      </w:r>
      <w:r>
        <w:rPr>
          <w:rFonts w:eastAsia="Times New Roman" w:cs="Times New Roman"/>
          <w:szCs w:val="24"/>
        </w:rPr>
        <w:t xml:space="preserve"> συνέντευξη που παραχώρησε ο κ. </w:t>
      </w:r>
      <w:proofErr w:type="spellStart"/>
      <w:r>
        <w:rPr>
          <w:rFonts w:eastAsia="Times New Roman" w:cs="Times New Roman"/>
          <w:szCs w:val="24"/>
        </w:rPr>
        <w:t>Ντομπρόφσκις</w:t>
      </w:r>
      <w:proofErr w:type="spellEnd"/>
      <w:r>
        <w:rPr>
          <w:rFonts w:eastAsia="Times New Roman" w:cs="Times New Roman"/>
          <w:szCs w:val="24"/>
        </w:rPr>
        <w:t>, δήλωσε πως για να μπει η Ελλάδα σε τροχιά ανάπτυξης θα πρέπει να εφαρμοστούν όσο πιο γρήγορα γίνεται τα μέτρα που έχουν ψηφιστεί και φυσικά όσα θα ακολουθήσουν. Βρέθηκε πρόθυμος εθνοσωτήρας που δήλωσε ότι βιάζε</w:t>
      </w:r>
      <w:r>
        <w:rPr>
          <w:rFonts w:eastAsia="Times New Roman" w:cs="Times New Roman"/>
          <w:szCs w:val="24"/>
        </w:rPr>
        <w:t xml:space="preserve">ται να τα εφαρμόσει όλα. </w:t>
      </w:r>
    </w:p>
    <w:p w14:paraId="25CA9D9D"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Την καταθέτω για τα Πρακτικά. </w:t>
      </w:r>
    </w:p>
    <w:p w14:paraId="25CA9D9E" w14:textId="77777777" w:rsidR="00054EB1" w:rsidRDefault="00375CE6">
      <w:pPr>
        <w:spacing w:after="0" w:line="600" w:lineRule="auto"/>
        <w:ind w:firstLine="720"/>
        <w:jc w:val="both"/>
        <w:rPr>
          <w:rFonts w:eastAsia="Times New Roman" w:cs="Times New Roman"/>
        </w:rPr>
      </w:pPr>
      <w:r>
        <w:rPr>
          <w:rFonts w:eastAsia="Times New Roman" w:cs="Times New Roman"/>
        </w:rPr>
        <w:t xml:space="preserve">(Στο σημείο αυτό ο Βουλευτής κ. Ιωάννης </w:t>
      </w:r>
      <w:proofErr w:type="spellStart"/>
      <w:r>
        <w:rPr>
          <w:rFonts w:eastAsia="Times New Roman" w:cs="Times New Roman"/>
        </w:rPr>
        <w:t>Σαχινίδης</w:t>
      </w:r>
      <w:proofErr w:type="spellEnd"/>
      <w:r>
        <w:rPr>
          <w:rFonts w:eastAsia="Times New Roman" w:cs="Times New Roman"/>
        </w:rPr>
        <w:t xml:space="preserve"> καταθέτει για τα Πρακτικά την προαναφερθείσα συνέντευξη, η οποία βρίσκεται στο αρχείο του Τμήματος Γραμματείας της Διεύθυνσης Στενογραφίας και Πρακτι</w:t>
      </w:r>
      <w:r>
        <w:rPr>
          <w:rFonts w:eastAsia="Times New Roman" w:cs="Times New Roman"/>
        </w:rPr>
        <w:t>κών της Βουλής)</w:t>
      </w:r>
    </w:p>
    <w:p w14:paraId="25CA9D9F"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t xml:space="preserve">Και συνεχίζει την εθνικά επικίνδυνη πολιτική του ο Μητσοτάκης, λέγοντας στην πρόσφατη περιοδεία του στη Θράκη, ότι θα πρέπει να διδάσκεται η τουρκική γλώσσα στη Θράκη μας, παραβλέποντας τη Συνθήκη της </w:t>
      </w:r>
      <w:proofErr w:type="spellStart"/>
      <w:r>
        <w:rPr>
          <w:rFonts w:eastAsia="Times New Roman" w:cs="Times New Roman"/>
          <w:szCs w:val="24"/>
        </w:rPr>
        <w:t>Λωζάνης</w:t>
      </w:r>
      <w:proofErr w:type="spellEnd"/>
      <w:r>
        <w:rPr>
          <w:rFonts w:eastAsia="Times New Roman" w:cs="Times New Roman"/>
          <w:szCs w:val="24"/>
        </w:rPr>
        <w:t>, ενώ θα μπορούσε να αναφέρει κα</w:t>
      </w:r>
      <w:r>
        <w:rPr>
          <w:rFonts w:eastAsia="Times New Roman" w:cs="Times New Roman"/>
          <w:szCs w:val="24"/>
        </w:rPr>
        <w:t xml:space="preserve">ι να προτείνει να διδάσκεται ως δεύτερη γλώσσα στα μειονοτικά χωριά των </w:t>
      </w:r>
      <w:proofErr w:type="spellStart"/>
      <w:r>
        <w:rPr>
          <w:rFonts w:eastAsia="Times New Roman" w:cs="Times New Roman"/>
          <w:szCs w:val="24"/>
        </w:rPr>
        <w:t>Πομάκων</w:t>
      </w:r>
      <w:proofErr w:type="spellEnd"/>
      <w:r>
        <w:rPr>
          <w:rFonts w:eastAsia="Times New Roman" w:cs="Times New Roman"/>
          <w:szCs w:val="24"/>
        </w:rPr>
        <w:t xml:space="preserve"> το γλωσσικό τους ιδίωμα. Διότι αυτοί οι άνθρωποι δηλώνουν περήφανα και περίτρανα ότι είναι Έλληνες. </w:t>
      </w:r>
    </w:p>
    <w:p w14:paraId="25CA9DA0"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t xml:space="preserve">Επίσης, αναφέρθηκε το ανύπαρκτο πρόβλημα ισονομίας και ισοπολιτείας για τη </w:t>
      </w:r>
      <w:r>
        <w:rPr>
          <w:rFonts w:eastAsia="Times New Roman" w:cs="Times New Roman"/>
          <w:szCs w:val="24"/>
        </w:rPr>
        <w:t xml:space="preserve">Θράκη, δίνοντας έτσι τα διαπιστευτήριά του </w:t>
      </w:r>
      <w:r>
        <w:rPr>
          <w:rFonts w:eastAsia="Times New Roman" w:cs="Times New Roman"/>
          <w:szCs w:val="24"/>
        </w:rPr>
        <w:t>στο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ουλτάνο </w:t>
      </w:r>
      <w:proofErr w:type="spellStart"/>
      <w:r>
        <w:rPr>
          <w:rFonts w:eastAsia="Times New Roman" w:cs="Times New Roman"/>
          <w:szCs w:val="24"/>
        </w:rPr>
        <w:t>Ερντογάν</w:t>
      </w:r>
      <w:proofErr w:type="spellEnd"/>
      <w:r>
        <w:rPr>
          <w:rFonts w:eastAsia="Times New Roman" w:cs="Times New Roman"/>
          <w:szCs w:val="24"/>
        </w:rPr>
        <w:t xml:space="preserve">, ο οποίος δεν θα μπορούσε να ελπίζει σε καλύτερο εκπρόσωπο και υποστηρικτή του στην Ελλάδα. Είναι ένας </w:t>
      </w:r>
      <w:proofErr w:type="spellStart"/>
      <w:r>
        <w:rPr>
          <w:rFonts w:eastAsia="Times New Roman" w:cs="Times New Roman"/>
          <w:szCs w:val="24"/>
        </w:rPr>
        <w:t>Ερντογάν</w:t>
      </w:r>
      <w:proofErr w:type="spellEnd"/>
      <w:r>
        <w:rPr>
          <w:rFonts w:eastAsia="Times New Roman" w:cs="Times New Roman"/>
          <w:szCs w:val="24"/>
        </w:rPr>
        <w:t>, όμως, ο οποίος έχει να αντιμετωπίσει πολλά και μεγάλα προβλήματα στο εσωτερικ</w:t>
      </w:r>
      <w:r>
        <w:rPr>
          <w:rFonts w:eastAsia="Times New Roman" w:cs="Times New Roman"/>
          <w:szCs w:val="24"/>
        </w:rPr>
        <w:t xml:space="preserve">ό της χώρας του, αλλά και στην εξωτερική πολιτική που ασκεί. Καταφέρνει, όμως, παρά ταύτα, να επιβάλλει τους όρους του και να ασκεί πίεση με κάθε τρόπο σε όλα τα μέτωπα, πετυχαίνοντας να είναι ρυθμιστής πολλών καταστάσεων. </w:t>
      </w:r>
    </w:p>
    <w:p w14:paraId="25CA9DA1"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t xml:space="preserve">Τελευταίο του επίτευγμα –το καταθέτω και αυτό στα Πρακτικά- σε μια περίοδο που η τούρκικη λίρα πέφτει συνεχώς, είναι ότι ζήτησε από τους Τούρκους πολίτες να μετατρέψουν το ξένο συνάλλαγμά τους σε χρυσό ή τούρκικες λίρες, σε μια προσπάθεια να αντισταθμίσει </w:t>
      </w:r>
      <w:r>
        <w:rPr>
          <w:rFonts w:eastAsia="Times New Roman" w:cs="Times New Roman"/>
          <w:szCs w:val="24"/>
        </w:rPr>
        <w:t xml:space="preserve">την αύξηση του δολαρίου. </w:t>
      </w:r>
    </w:p>
    <w:p w14:paraId="25CA9DA2" w14:textId="77777777" w:rsidR="00054EB1" w:rsidRDefault="00375CE6">
      <w:pPr>
        <w:spacing w:after="0" w:line="600" w:lineRule="auto"/>
        <w:ind w:firstLine="720"/>
        <w:jc w:val="both"/>
        <w:rPr>
          <w:rFonts w:eastAsia="Times New Roman"/>
          <w:szCs w:val="24"/>
        </w:rPr>
      </w:pPr>
      <w:r>
        <w:rPr>
          <w:rFonts w:eastAsia="Times New Roman"/>
          <w:szCs w:val="24"/>
        </w:rPr>
        <w:t xml:space="preserve">(Στο σημείο αυτό ο Βουλευτής κ. Ιωάννης </w:t>
      </w:r>
      <w:proofErr w:type="spellStart"/>
      <w:r>
        <w:rPr>
          <w:rFonts w:eastAsia="Times New Roman"/>
          <w:szCs w:val="24"/>
        </w:rPr>
        <w:t>Σαχινίδης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5CA9DA3"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t>Προχωρώντας ακόμα έν</w:t>
      </w:r>
      <w:r>
        <w:rPr>
          <w:rFonts w:eastAsia="Times New Roman" w:cs="Times New Roman"/>
          <w:szCs w:val="24"/>
        </w:rPr>
        <w:t xml:space="preserve">α βήμα παραπέρα, έκανε προσφορά και στον Πούτιν και τον Κινέζο ομόλογό του, η μεταξύ τους διεξαγωγή εμπορίου να γίνεται σε τοπικό νόμισμα, δηλαδή ό,τι αγοράζει από Ρωσία και Κίνα να το πληρώνει στο νόμισμά τους, σε ρούβλια και </w:t>
      </w:r>
      <w:proofErr w:type="spellStart"/>
      <w:r>
        <w:rPr>
          <w:rFonts w:eastAsia="Times New Roman" w:cs="Times New Roman"/>
          <w:szCs w:val="24"/>
        </w:rPr>
        <w:t>γουάν</w:t>
      </w:r>
      <w:proofErr w:type="spellEnd"/>
      <w:r>
        <w:rPr>
          <w:rFonts w:eastAsia="Times New Roman" w:cs="Times New Roman"/>
          <w:szCs w:val="24"/>
        </w:rPr>
        <w:t>, και αντίστοιχα, ό,τι α</w:t>
      </w:r>
      <w:r>
        <w:rPr>
          <w:rFonts w:eastAsia="Times New Roman" w:cs="Times New Roman"/>
          <w:szCs w:val="24"/>
        </w:rPr>
        <w:t xml:space="preserve">γοράζουν να το πληρώνουν σε τουρκικές λίρες. </w:t>
      </w:r>
    </w:p>
    <w:p w14:paraId="25CA9DA4"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t xml:space="preserve">Και είπε μάλιστα ότι αυτή η προσφορά θεωρήθηκε λογική και από τις </w:t>
      </w:r>
      <w:r>
        <w:rPr>
          <w:rFonts w:eastAsia="Times New Roman" w:cs="Times New Roman"/>
          <w:szCs w:val="24"/>
        </w:rPr>
        <w:t>δ</w:t>
      </w:r>
      <w:r>
        <w:rPr>
          <w:rFonts w:eastAsia="Times New Roman" w:cs="Times New Roman"/>
          <w:szCs w:val="24"/>
        </w:rPr>
        <w:t>ύ</w:t>
      </w:r>
      <w:r>
        <w:rPr>
          <w:rFonts w:eastAsia="Times New Roman" w:cs="Times New Roman"/>
          <w:szCs w:val="24"/>
        </w:rPr>
        <w:t>ο</w:t>
      </w:r>
      <w:r>
        <w:rPr>
          <w:rFonts w:eastAsia="Times New Roman" w:cs="Times New Roman"/>
          <w:szCs w:val="24"/>
        </w:rPr>
        <w:t xml:space="preserve"> χώρες. Και μάλιστα, τόνισε ότι έχει δώσει και τις απαραίτητες συστάσεις στην Κεντρική Τράπεζα της Τουρκίας. Υπήρξε και άμεση ανταπόκριση στη</w:t>
      </w:r>
      <w:r>
        <w:rPr>
          <w:rFonts w:eastAsia="Times New Roman" w:cs="Times New Roman"/>
          <w:szCs w:val="24"/>
        </w:rPr>
        <w:t xml:space="preserve">ν παρότρυνσή του για αλλαγή του ξένου συναλλάγματος σε τούρκικες λίρες από το κύριο Χρηματιστήριο της Τουρκίας, το </w:t>
      </w:r>
      <w:proofErr w:type="spellStart"/>
      <w:r>
        <w:rPr>
          <w:rFonts w:eastAsia="Times New Roman" w:cs="Times New Roman"/>
          <w:szCs w:val="24"/>
        </w:rPr>
        <w:t>Μπόρσα</w:t>
      </w:r>
      <w:proofErr w:type="spellEnd"/>
      <w:r>
        <w:rPr>
          <w:rFonts w:eastAsia="Times New Roman" w:cs="Times New Roman"/>
          <w:szCs w:val="24"/>
        </w:rPr>
        <w:t>, το οποίο έχει έδρα στην Κωνσταντινούπολη, μετατρέποντας το σύνολο των χρηματικών περιουσιακών του στοιχείων του ενεργητικού του σε το</w:t>
      </w:r>
      <w:r>
        <w:rPr>
          <w:rFonts w:eastAsia="Times New Roman" w:cs="Times New Roman"/>
          <w:szCs w:val="24"/>
        </w:rPr>
        <w:t xml:space="preserve">ύρκικες λίρες. </w:t>
      </w:r>
    </w:p>
    <w:p w14:paraId="25CA9DA5"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t xml:space="preserve">Θα αναφερθώ μόνο στο άρθρο 110. Με τη χορήγηση ενός ακόμα καζίνο στην Ελλάδα, η ελληνική Κυβέρνηση προχωρά τάχιστα στην </w:t>
      </w:r>
      <w:proofErr w:type="spellStart"/>
      <w:r>
        <w:rPr>
          <w:rFonts w:eastAsia="Times New Roman" w:cs="Times New Roman"/>
          <w:szCs w:val="24"/>
        </w:rPr>
        <w:t>κινεζοποίηση</w:t>
      </w:r>
      <w:proofErr w:type="spellEnd"/>
      <w:r>
        <w:rPr>
          <w:rFonts w:eastAsia="Times New Roman" w:cs="Times New Roman"/>
          <w:szCs w:val="24"/>
        </w:rPr>
        <w:t xml:space="preserve"> της Ελλάδος. Αφού έχουμε μισθούς και θα έχουμε και συντάξεις της Κίνας, θα πρέπει να τους μιμηθούμε και στο</w:t>
      </w:r>
      <w:r>
        <w:rPr>
          <w:rFonts w:eastAsia="Times New Roman" w:cs="Times New Roman"/>
          <w:szCs w:val="24"/>
        </w:rPr>
        <w:t xml:space="preserve">ν τζόγο. Αν δούμε την Κίνα πριν αρχίσει να εξάγει τα προϊόντα της στον υπόλοιπο κόσμο, αυτό που ανθούσε στην Κίνα ήταν ο τζόγος. </w:t>
      </w:r>
    </w:p>
    <w:p w14:paraId="25CA9DA6"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t>Μετά τον ΟΠΑΠ, ο οποίος θα εγκαταστήσει γι’ αυτούς χιλιάδες μηχανάκια, συνεχίζεται η άθλια πολιτική της συγκυβέρνησης που θέλε</w:t>
      </w:r>
      <w:r>
        <w:rPr>
          <w:rFonts w:eastAsia="Times New Roman" w:cs="Times New Roman"/>
          <w:szCs w:val="24"/>
        </w:rPr>
        <w:t xml:space="preserve">ι να καταστήσει την πατρίδα μας ένα απέραντο καζίνο. </w:t>
      </w:r>
    </w:p>
    <w:p w14:paraId="25CA9DA7"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t>Και η νεολαία μας, και μάλιστα σχεδόν σε απόλυτη πλειοψηφία, θα έχει πρόσβαση στον τζόγο μέσα από τα διάφορα πρακτορεία του ΟΠΑΠ, όπως και από το διαδίκτυο. Όταν, όμως, διαπαιδαγωγείς τη νεολαία σου, βλ</w:t>
      </w:r>
      <w:r>
        <w:rPr>
          <w:rFonts w:eastAsia="Times New Roman" w:cs="Times New Roman"/>
          <w:szCs w:val="24"/>
        </w:rPr>
        <w:t xml:space="preserve">έποντας σε κάθε γειτονιά πλέον να έχει πρόσβαση, στο να ελπίζει σε ένα εύκολο κέρδος, χωρίς πλέον να σκέφτεται την ποιότητα ζωής που του αξίζει, ώστε και να τη διεκδικήσει, δεν μπορείς να καταφέρεις και να ελπίζεις πάρα πολλά. </w:t>
      </w:r>
    </w:p>
    <w:p w14:paraId="25CA9DA8"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t>Η Χρυσή Αυγή έχει δηλώσει ότ</w:t>
      </w:r>
      <w:r>
        <w:rPr>
          <w:rFonts w:eastAsia="Times New Roman" w:cs="Times New Roman"/>
          <w:szCs w:val="24"/>
        </w:rPr>
        <w:t xml:space="preserve">ι όσα νομοθετείτε θα τα καταργήσει με ένα άρθρο και με έναν νόμο. </w:t>
      </w:r>
    </w:p>
    <w:p w14:paraId="25CA9DA9"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t xml:space="preserve">Ευχαριστώ. </w:t>
      </w:r>
    </w:p>
    <w:p w14:paraId="25CA9DAA" w14:textId="77777777" w:rsidR="00054EB1" w:rsidRDefault="00375CE6">
      <w:pPr>
        <w:tabs>
          <w:tab w:val="left" w:pos="1800"/>
        </w:tabs>
        <w:spacing w:after="0"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της Χρυσής</w:t>
      </w:r>
      <w:r>
        <w:rPr>
          <w:rFonts w:eastAsia="Times New Roman"/>
          <w:szCs w:val="24"/>
        </w:rPr>
        <w:t xml:space="preserve"> Αυγή</w:t>
      </w:r>
      <w:r>
        <w:rPr>
          <w:rFonts w:eastAsia="Times New Roman"/>
          <w:szCs w:val="24"/>
        </w:rPr>
        <w:t>ς</w:t>
      </w:r>
      <w:r>
        <w:rPr>
          <w:rFonts w:eastAsia="Times New Roman"/>
          <w:szCs w:val="24"/>
        </w:rPr>
        <w:t>)</w:t>
      </w:r>
    </w:p>
    <w:p w14:paraId="25CA9DAB"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t xml:space="preserve"> </w:t>
      </w:r>
      <w:r>
        <w:rPr>
          <w:rFonts w:eastAsia="Times New Roman"/>
          <w:b/>
          <w:bCs/>
        </w:rPr>
        <w:t>ΠΡΟΕΔΡΕΥΩΝ (Γεώργιος Βαρεμένος):</w:t>
      </w:r>
      <w:r>
        <w:rPr>
          <w:rFonts w:eastAsia="Times New Roman" w:cs="Times New Roman"/>
          <w:szCs w:val="24"/>
        </w:rPr>
        <w:t xml:space="preserve"> Ο κ. </w:t>
      </w:r>
      <w:proofErr w:type="spellStart"/>
      <w:r>
        <w:rPr>
          <w:rFonts w:eastAsia="Times New Roman" w:cs="Times New Roman"/>
          <w:szCs w:val="24"/>
        </w:rPr>
        <w:t>Κεγκέρογλου</w:t>
      </w:r>
      <w:proofErr w:type="spellEnd"/>
      <w:r>
        <w:rPr>
          <w:rFonts w:eastAsia="Times New Roman" w:cs="Times New Roman"/>
          <w:szCs w:val="24"/>
        </w:rPr>
        <w:t xml:space="preserve"> έχει τον λόγο. Κύριε </w:t>
      </w:r>
      <w:proofErr w:type="spellStart"/>
      <w:r>
        <w:rPr>
          <w:rFonts w:eastAsia="Times New Roman" w:cs="Times New Roman"/>
          <w:szCs w:val="24"/>
        </w:rPr>
        <w:t>Κεγκέρογλου</w:t>
      </w:r>
      <w:proofErr w:type="spellEnd"/>
      <w:r>
        <w:rPr>
          <w:rFonts w:eastAsia="Times New Roman" w:cs="Times New Roman"/>
          <w:szCs w:val="24"/>
        </w:rPr>
        <w:t xml:space="preserve"> από τη θέση σας. </w:t>
      </w:r>
    </w:p>
    <w:p w14:paraId="25CA9DAC" w14:textId="77777777" w:rsidR="00054EB1" w:rsidRDefault="00375CE6">
      <w:pPr>
        <w:spacing w:after="0" w:line="600" w:lineRule="auto"/>
        <w:ind w:firstLine="567"/>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Το ξέρετε. Γι’ αυτό μου το λέτε. Ευχαριστώ.</w:t>
      </w:r>
    </w:p>
    <w:p w14:paraId="25CA9DAD" w14:textId="77777777" w:rsidR="00054EB1" w:rsidRDefault="00375CE6">
      <w:pPr>
        <w:spacing w:after="0" w:line="600" w:lineRule="auto"/>
        <w:ind w:firstLine="567"/>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Κύριε Πρόεδρε, είναι τελευταίος ο κ.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25CA9DAE" w14:textId="77777777" w:rsidR="00054EB1" w:rsidRDefault="00375CE6">
      <w:pPr>
        <w:spacing w:after="0" w:line="600" w:lineRule="auto"/>
        <w:ind w:firstLine="567"/>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Τι τελευταίος; Είναι δυνατόν να με λες τελευταίο; Τελευταίος ομιλητής είμαι.</w:t>
      </w:r>
    </w:p>
    <w:p w14:paraId="25CA9DAF" w14:textId="77777777" w:rsidR="00054EB1" w:rsidRDefault="00375CE6">
      <w:pPr>
        <w:spacing w:after="0"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w:t>
      </w:r>
      <w:r>
        <w:rPr>
          <w:rFonts w:eastAsia="Times New Roman" w:cs="Times New Roman"/>
          <w:szCs w:val="24"/>
        </w:rPr>
        <w:t xml:space="preserve">Όχι έσχατος, τελευταίος. </w:t>
      </w:r>
    </w:p>
    <w:p w14:paraId="25CA9DB0" w14:textId="77777777" w:rsidR="00054EB1" w:rsidRDefault="00375CE6">
      <w:pPr>
        <w:spacing w:after="0" w:line="600" w:lineRule="auto"/>
        <w:ind w:firstLine="567"/>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τρέχει και ο χρόνος. </w:t>
      </w:r>
    </w:p>
    <w:p w14:paraId="25CA9DB1"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t>Απ’ ό,τι βλέπω, ετούτο εδώ είναι το σπλάχνο, βάσει του οποίου θα γίνει η ψηφοφορία, που σημαίνει ότι έχει λήξει επί της ουσίας η διαδικασία, κύριε Πρόεδρε. Δηλαδή, και να</w:t>
      </w:r>
      <w:r>
        <w:rPr>
          <w:rFonts w:eastAsia="Times New Roman" w:cs="Times New Roman"/>
          <w:szCs w:val="24"/>
        </w:rPr>
        <w:t xml:space="preserve"> θέλει τώρα ο Υπουργός να κάνει δεκτή την τροπολογία που θα του υπενθυμίσω, δεν μπορεί. </w:t>
      </w:r>
    </w:p>
    <w:p w14:paraId="25CA9DB2"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πριν αναφερθώ στα θέματα της τροπολογίας, θέλω να πω στον συνάδελφο, που μιλούσε προηγουμένως για τροπολογίες της </w:t>
      </w:r>
      <w:r>
        <w:rPr>
          <w:rFonts w:eastAsia="Times New Roman" w:cs="Times New Roman"/>
          <w:szCs w:val="24"/>
        </w:rPr>
        <w:t>νύ</w:t>
      </w:r>
      <w:r>
        <w:rPr>
          <w:rFonts w:eastAsia="Times New Roman" w:cs="Times New Roman"/>
          <w:szCs w:val="24"/>
        </w:rPr>
        <w:t>χ</w:t>
      </w:r>
      <w:r>
        <w:rPr>
          <w:rFonts w:eastAsia="Times New Roman" w:cs="Times New Roman"/>
          <w:szCs w:val="24"/>
        </w:rPr>
        <w:t>τας</w:t>
      </w:r>
      <w:r>
        <w:rPr>
          <w:rFonts w:eastAsia="Times New Roman" w:cs="Times New Roman"/>
          <w:szCs w:val="24"/>
        </w:rPr>
        <w:t>, ότι ετούτη εδώ η με αριθμ</w:t>
      </w:r>
      <w:r>
        <w:rPr>
          <w:rFonts w:eastAsia="Times New Roman" w:cs="Times New Roman"/>
          <w:szCs w:val="24"/>
        </w:rPr>
        <w:t xml:space="preserve">ό 849/81 κατατέθηκε μέρα –γιατί της </w:t>
      </w:r>
      <w:r>
        <w:rPr>
          <w:rFonts w:eastAsia="Times New Roman" w:cs="Times New Roman"/>
          <w:szCs w:val="24"/>
        </w:rPr>
        <w:t>νύ</w:t>
      </w:r>
      <w:r>
        <w:rPr>
          <w:rFonts w:eastAsia="Times New Roman" w:cs="Times New Roman"/>
          <w:szCs w:val="24"/>
        </w:rPr>
        <w:t>χ</w:t>
      </w:r>
      <w:r>
        <w:rPr>
          <w:rFonts w:eastAsia="Times New Roman" w:cs="Times New Roman"/>
          <w:szCs w:val="24"/>
        </w:rPr>
        <w:t>τας</w:t>
      </w:r>
      <w:r>
        <w:rPr>
          <w:rFonts w:eastAsia="Times New Roman" w:cs="Times New Roman"/>
          <w:szCs w:val="24"/>
        </w:rPr>
        <w:t xml:space="preserve"> δικαιολογούνται αυτοί που θα τις δούνε- η οποία χαρίζει, λέει, για ζημιές που προκύπτουν στην αλλοδαπή από την άσκηση επιχειρηματικής δραστηριότητας και </w:t>
      </w:r>
      <w:proofErr w:type="spellStart"/>
      <w:r>
        <w:rPr>
          <w:rFonts w:eastAsia="Times New Roman" w:cs="Times New Roman"/>
          <w:szCs w:val="24"/>
        </w:rPr>
        <w:t>μπλα</w:t>
      </w:r>
      <w:proofErr w:type="spellEnd"/>
      <w:r>
        <w:rPr>
          <w:rFonts w:eastAsia="Times New Roman" w:cs="Times New Roman"/>
          <w:szCs w:val="24"/>
        </w:rPr>
        <w:t xml:space="preserve"> </w:t>
      </w:r>
      <w:proofErr w:type="spellStart"/>
      <w:r>
        <w:rPr>
          <w:rFonts w:eastAsia="Times New Roman" w:cs="Times New Roman"/>
          <w:szCs w:val="24"/>
        </w:rPr>
        <w:t>μπλα</w:t>
      </w:r>
      <w:proofErr w:type="spellEnd"/>
      <w:r>
        <w:rPr>
          <w:rFonts w:eastAsia="Times New Roman" w:cs="Times New Roman"/>
          <w:szCs w:val="24"/>
        </w:rPr>
        <w:t>. Γιατί την ψηφίζει; Αυτή εδώ τι είναι; Δεν είναι φ</w:t>
      </w:r>
      <w:r>
        <w:rPr>
          <w:rFonts w:eastAsia="Times New Roman" w:cs="Times New Roman"/>
          <w:szCs w:val="24"/>
        </w:rPr>
        <w:t xml:space="preserve">ωτογραφική ρύθμιση για συγκεκριμένους, εις βάρος του δημοσίου συμφέροντος; Γιατί την ψηφίζει; Μέρα κατατέθηκε. </w:t>
      </w:r>
    </w:p>
    <w:p w14:paraId="25CA9DB3" w14:textId="77777777" w:rsidR="00054EB1" w:rsidRDefault="00375CE6">
      <w:pPr>
        <w:spacing w:after="0" w:line="600" w:lineRule="auto"/>
        <w:ind w:firstLine="567"/>
        <w:jc w:val="both"/>
        <w:rPr>
          <w:rFonts w:eastAsia="Times New Roman" w:cs="Times New Roman"/>
          <w:szCs w:val="24"/>
        </w:rPr>
      </w:pPr>
      <w:r>
        <w:rPr>
          <w:rFonts w:eastAsia="Times New Roman" w:cs="Times New Roman"/>
          <w:szCs w:val="24"/>
        </w:rPr>
        <w:t xml:space="preserve">Δεύτερον, δεν θυμάται την ΠΝΠ που για διακόσιους εβδομήντα </w:t>
      </w:r>
      <w:proofErr w:type="spellStart"/>
      <w:r>
        <w:rPr>
          <w:rFonts w:eastAsia="Times New Roman" w:cs="Times New Roman"/>
          <w:szCs w:val="24"/>
        </w:rPr>
        <w:t>μεγαλοφειλέτες</w:t>
      </w:r>
      <w:proofErr w:type="spellEnd"/>
      <w:r>
        <w:rPr>
          <w:rFonts w:eastAsia="Times New Roman" w:cs="Times New Roman"/>
          <w:szCs w:val="24"/>
        </w:rPr>
        <w:t xml:space="preserve"> χαρίστηκαν 880 εκατομμύρια, που αρνήθηκε το Υπουργείο Οικονομικών να μ</w:t>
      </w:r>
      <w:r>
        <w:rPr>
          <w:rFonts w:eastAsia="Times New Roman" w:cs="Times New Roman"/>
          <w:szCs w:val="24"/>
        </w:rPr>
        <w:t>ας δώσει τα στοιχεία αυτών των ανθρώπων, είτε ήταν επιχειρήσεις είτε άτομα, καλυπτόμενο πίσω, λέει, από το απόρρητο και δεν ξέρω τι άλλο;</w:t>
      </w:r>
    </w:p>
    <w:p w14:paraId="25CA9DB4" w14:textId="77777777" w:rsidR="00054EB1" w:rsidRDefault="00375CE6">
      <w:pPr>
        <w:spacing w:after="0" w:line="600" w:lineRule="auto"/>
        <w:ind w:firstLine="720"/>
        <w:jc w:val="both"/>
        <w:rPr>
          <w:rFonts w:eastAsia="Times New Roman"/>
          <w:color w:val="1D2129"/>
          <w:szCs w:val="24"/>
          <w:shd w:val="clear" w:color="auto" w:fill="FFFFFF"/>
        </w:rPr>
      </w:pPr>
      <w:r>
        <w:rPr>
          <w:rFonts w:eastAsia="Times New Roman"/>
          <w:color w:val="1D2129"/>
          <w:szCs w:val="24"/>
          <w:shd w:val="clear" w:color="auto" w:fill="FFFFFF"/>
        </w:rPr>
        <w:t>Δηλαδή, μπορεί να χαρίζει εκατομμύρια το Υπουργείο Οικονομικών, να μη δίνει τα στοιχεία, άρα να μη μπορεί να γίνει έλε</w:t>
      </w:r>
      <w:r>
        <w:rPr>
          <w:rFonts w:eastAsia="Times New Roman"/>
          <w:color w:val="1D2129"/>
          <w:szCs w:val="24"/>
          <w:shd w:val="clear" w:color="auto" w:fill="FFFFFF"/>
        </w:rPr>
        <w:t xml:space="preserve">γχος από πουθενά. Από πού μπορεί να γίνει έλεγχος σε αυτή την ΠΝΠ, επιτέλους, των διακοσίων εβδομήντα </w:t>
      </w:r>
      <w:proofErr w:type="spellStart"/>
      <w:r>
        <w:rPr>
          <w:rFonts w:eastAsia="Times New Roman"/>
          <w:color w:val="1D2129"/>
          <w:szCs w:val="24"/>
          <w:shd w:val="clear" w:color="auto" w:fill="FFFFFF"/>
        </w:rPr>
        <w:t>μεγαλοοφειλετών</w:t>
      </w:r>
      <w:proofErr w:type="spellEnd"/>
      <w:r>
        <w:rPr>
          <w:rFonts w:eastAsia="Times New Roman"/>
          <w:color w:val="1D2129"/>
          <w:szCs w:val="24"/>
          <w:shd w:val="clear" w:color="auto" w:fill="FFFFFF"/>
        </w:rPr>
        <w:t xml:space="preserve"> με τα 880 εκατομμύρια, ένα δισεκατομμύριο περίπου που χαρίστηκαν; Μπορείτε να μας πείτε; Διότι έρχεστε εδώ και κάνετε τους τιμητές. Δεν ξέ</w:t>
      </w:r>
      <w:r>
        <w:rPr>
          <w:rFonts w:eastAsia="Times New Roman"/>
          <w:color w:val="1D2129"/>
          <w:szCs w:val="24"/>
          <w:shd w:val="clear" w:color="auto" w:fill="FFFFFF"/>
        </w:rPr>
        <w:t>ρετε τι ψηφίζετε;</w:t>
      </w:r>
    </w:p>
    <w:p w14:paraId="25CA9DB5" w14:textId="77777777" w:rsidR="00054EB1" w:rsidRDefault="00375CE6">
      <w:pPr>
        <w:spacing w:after="0" w:line="600" w:lineRule="auto"/>
        <w:ind w:firstLine="720"/>
        <w:jc w:val="both"/>
        <w:rPr>
          <w:rFonts w:eastAsia="Times New Roman"/>
          <w:color w:val="1D2129"/>
          <w:szCs w:val="24"/>
          <w:shd w:val="clear" w:color="auto" w:fill="FFFFFF"/>
        </w:rPr>
      </w:pPr>
      <w:r>
        <w:rPr>
          <w:rFonts w:eastAsia="Times New Roman"/>
          <w:color w:val="1D2129"/>
          <w:szCs w:val="24"/>
          <w:shd w:val="clear" w:color="auto" w:fill="FFFFFF"/>
        </w:rPr>
        <w:t>Απολογηθείτε για αυτά, κύριοι, άμα δεν ξέρετε και προλάβετε άλλο ένα, που είναι η τροπολογία 849 και μην την ψηφίσετε. Μπορείτε να μην την ψηφίσετε; Μπορείτε;</w:t>
      </w:r>
    </w:p>
    <w:p w14:paraId="25CA9DB6" w14:textId="77777777" w:rsidR="00054EB1" w:rsidRDefault="00375CE6">
      <w:pPr>
        <w:spacing w:after="0" w:line="600" w:lineRule="auto"/>
        <w:ind w:firstLine="720"/>
        <w:jc w:val="both"/>
        <w:rPr>
          <w:rFonts w:eastAsia="Times New Roman"/>
          <w:color w:val="1D2129"/>
          <w:szCs w:val="24"/>
          <w:shd w:val="clear" w:color="auto" w:fill="FFFFFF"/>
        </w:rPr>
      </w:pPr>
      <w:r>
        <w:rPr>
          <w:rFonts w:eastAsia="Times New Roman"/>
          <w:color w:val="1D2129"/>
          <w:szCs w:val="24"/>
          <w:shd w:val="clear" w:color="auto" w:fill="FFFFFF"/>
        </w:rPr>
        <w:t>Δεν μιλάτε, κύριοι συνάδελφοι του ΣΥΡΙΖΑ.</w:t>
      </w:r>
    </w:p>
    <w:p w14:paraId="25CA9DB7" w14:textId="77777777" w:rsidR="00054EB1" w:rsidRDefault="00375CE6">
      <w:pPr>
        <w:spacing w:after="0" w:line="600" w:lineRule="auto"/>
        <w:ind w:firstLine="720"/>
        <w:jc w:val="both"/>
        <w:rPr>
          <w:rFonts w:eastAsia="Times New Roman"/>
          <w:color w:val="1D2129"/>
          <w:szCs w:val="24"/>
          <w:shd w:val="clear" w:color="auto" w:fill="FFFFFF"/>
        </w:rPr>
      </w:pPr>
      <w:r>
        <w:rPr>
          <w:rFonts w:eastAsia="Times New Roman"/>
          <w:color w:val="1D2129"/>
          <w:szCs w:val="24"/>
          <w:shd w:val="clear" w:color="auto" w:fill="FFFFFF"/>
        </w:rPr>
        <w:t>Έχουμε καταθέσει, λοιπόν, μια τροπολο</w:t>
      </w:r>
      <w:r>
        <w:rPr>
          <w:rFonts w:eastAsia="Times New Roman"/>
          <w:color w:val="1D2129"/>
          <w:szCs w:val="24"/>
          <w:shd w:val="clear" w:color="auto" w:fill="FFFFFF"/>
        </w:rPr>
        <w:t xml:space="preserve">γία για τον ειδικό ακατάσχετο επαγγελματικό λογαριασμό για επαγγελματίες, αγρότες, για όλες τις επιχειρήσεις, νομικά ή φυσικά πρόσωπα, προκειμένου να μπορούν να κάνουν τη διαχείριση από τη στιγμή που επιβάλλονται υποχρεωτικά οι ηλεκτρονικές συναλλαγές και </w:t>
      </w:r>
      <w:r>
        <w:rPr>
          <w:rFonts w:eastAsia="Times New Roman"/>
          <w:color w:val="1D2129"/>
          <w:szCs w:val="24"/>
          <w:shd w:val="clear" w:color="auto" w:fill="FFFFFF"/>
        </w:rPr>
        <w:t>πρέπει να την κάνετε αποδεκτή. Είπα ξανά ότι δεν έρχεται σε αντίθεση με καμμία διαπραγμάτευση, διότι παραπέμπει σε εξουσιοδοτική ΚΥΑ, της οποίας το περιεχόμενο μπορεί να είναι αντικείμενο της διαπραγμάτευσης.</w:t>
      </w:r>
    </w:p>
    <w:p w14:paraId="25CA9DB8" w14:textId="77777777" w:rsidR="00054EB1" w:rsidRDefault="00375CE6">
      <w:pPr>
        <w:spacing w:after="0" w:line="600" w:lineRule="auto"/>
        <w:ind w:firstLine="720"/>
        <w:jc w:val="both"/>
        <w:rPr>
          <w:rFonts w:eastAsia="Times New Roman"/>
          <w:color w:val="1D2129"/>
          <w:szCs w:val="24"/>
          <w:shd w:val="clear" w:color="auto" w:fill="FFFFFF"/>
        </w:rPr>
      </w:pPr>
      <w:r>
        <w:rPr>
          <w:rFonts w:eastAsia="Times New Roman"/>
          <w:color w:val="1D2129"/>
          <w:szCs w:val="24"/>
          <w:shd w:val="clear" w:color="auto" w:fill="FFFFFF"/>
        </w:rPr>
        <w:t xml:space="preserve">Καταθέσαμε, επίσης, τροπολογία για τον ΦΠΑ στα </w:t>
      </w:r>
      <w:r>
        <w:rPr>
          <w:rFonts w:eastAsia="Times New Roman"/>
          <w:color w:val="1D2129"/>
          <w:szCs w:val="24"/>
          <w:shd w:val="clear" w:color="auto" w:fill="FFFFFF"/>
        </w:rPr>
        <w:t xml:space="preserve">νησιά να επαναφερθεί επί τη βάσει της συνταγματικής επιταγής για τη </w:t>
      </w:r>
      <w:proofErr w:type="spellStart"/>
      <w:r>
        <w:rPr>
          <w:rFonts w:eastAsia="Times New Roman"/>
          <w:color w:val="1D2129"/>
          <w:szCs w:val="24"/>
          <w:shd w:val="clear" w:color="auto" w:fill="FFFFFF"/>
        </w:rPr>
        <w:t>νησιωτικότητα</w:t>
      </w:r>
      <w:proofErr w:type="spellEnd"/>
      <w:r>
        <w:rPr>
          <w:rFonts w:eastAsia="Times New Roman"/>
          <w:color w:val="1D2129"/>
          <w:szCs w:val="24"/>
          <w:shd w:val="clear" w:color="auto" w:fill="FFFFFF"/>
        </w:rPr>
        <w:t xml:space="preserve"> και όχι για τις </w:t>
      </w:r>
      <w:proofErr w:type="spellStart"/>
      <w:r>
        <w:rPr>
          <w:rFonts w:eastAsia="Times New Roman"/>
          <w:color w:val="1D2129"/>
          <w:szCs w:val="24"/>
          <w:shd w:val="clear" w:color="auto" w:fill="FFFFFF"/>
        </w:rPr>
        <w:t>ψευτοδικαιολογίες</w:t>
      </w:r>
      <w:proofErr w:type="spellEnd"/>
      <w:r>
        <w:rPr>
          <w:rFonts w:eastAsia="Times New Roman"/>
          <w:color w:val="1D2129"/>
          <w:szCs w:val="24"/>
          <w:shd w:val="clear" w:color="auto" w:fill="FFFFFF"/>
        </w:rPr>
        <w:t xml:space="preserve"> τις οποίες επικαλείστε, με τις οποίες εξαιρούνται νησιά ανάλογα με το μέγεθος. Είναι, λέει, ανατολικά, η Κάσος είναι προς τα δυτικά και η Κά</w:t>
      </w:r>
      <w:r>
        <w:rPr>
          <w:rFonts w:eastAsia="Times New Roman"/>
          <w:color w:val="1D2129"/>
          <w:szCs w:val="24"/>
          <w:shd w:val="clear" w:color="auto" w:fill="FFFFFF"/>
        </w:rPr>
        <w:t>ρπαθος είναι πιο ανατολικά και εξαιρείται. Αυτή την γεωγραφία δεν την καταλάβαμε.</w:t>
      </w:r>
    </w:p>
    <w:p w14:paraId="25CA9DB9" w14:textId="77777777" w:rsidR="00054EB1" w:rsidRDefault="00375CE6">
      <w:pPr>
        <w:spacing w:after="0" w:line="600" w:lineRule="auto"/>
        <w:ind w:firstLine="720"/>
        <w:jc w:val="both"/>
        <w:rPr>
          <w:rFonts w:eastAsia="Times New Roman"/>
          <w:color w:val="1D2129"/>
          <w:szCs w:val="24"/>
          <w:shd w:val="clear" w:color="auto" w:fill="FFFFFF"/>
        </w:rPr>
      </w:pPr>
      <w:r>
        <w:rPr>
          <w:rFonts w:eastAsia="Times New Roman"/>
          <w:color w:val="1D2129"/>
          <w:szCs w:val="24"/>
          <w:shd w:val="clear" w:color="auto" w:fill="FFFFFF"/>
        </w:rPr>
        <w:t xml:space="preserve">Έρχομαι </w:t>
      </w:r>
      <w:r>
        <w:rPr>
          <w:rFonts w:eastAsia="Times New Roman"/>
          <w:color w:val="1D2129"/>
          <w:szCs w:val="24"/>
          <w:shd w:val="clear" w:color="auto" w:fill="FFFFFF"/>
        </w:rPr>
        <w:t>εν</w:t>
      </w:r>
      <w:r>
        <w:rPr>
          <w:rFonts w:eastAsia="Times New Roman"/>
          <w:color w:val="1D2129"/>
          <w:szCs w:val="24"/>
          <w:shd w:val="clear" w:color="auto" w:fill="FFFFFF"/>
        </w:rPr>
        <w:t xml:space="preserve"> τάχει, γιατί θα με κόψει ο κύριος Πρόεδρος, στην άλλη τροπολογία που αφορά όσους έχουν ενταχθεί στη ρύθμιση των εκατό δόσεων. Με βάση διάταξη η οποία υπάρχει, </w:t>
      </w:r>
      <w:r>
        <w:rPr>
          <w:rFonts w:eastAsia="Times New Roman"/>
          <w:color w:val="1D2129"/>
          <w:szCs w:val="24"/>
          <w:shd w:val="clear" w:color="auto" w:fill="FFFFFF"/>
        </w:rPr>
        <w:t>είναι στην ευχέρεια του προϊσταμένου της ΔΟΥ να αφήσει να εισπράξει λεφτά ο ενταγμένος στη ρύθμιση, αλλά που τηρεί τη ρύθμιση και αυτό, όπως καταλαβαίνετε, δεν είναι αντικειμενικό. Είναι στην ευχέρεια. Έχει πολλά επομένως να πει αυτή η λέξη «ευχέρεια».</w:t>
      </w:r>
    </w:p>
    <w:p w14:paraId="25CA9DBA" w14:textId="77777777" w:rsidR="00054EB1" w:rsidRDefault="00375CE6">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w:t>
      </w:r>
      <w:r>
        <w:rPr>
          <w:rFonts w:eastAsia="Times New Roman"/>
          <w:bCs/>
        </w:rPr>
        <w:t>ού</w:t>
      </w:r>
      <w:r>
        <w:rPr>
          <w:rFonts w:eastAsia="Times New Roman"/>
          <w:bCs/>
        </w:rPr>
        <w:t>)</w:t>
      </w:r>
    </w:p>
    <w:p w14:paraId="25CA9DBB" w14:textId="77777777" w:rsidR="00054EB1" w:rsidRDefault="00375CE6">
      <w:pPr>
        <w:spacing w:after="0" w:line="600" w:lineRule="auto"/>
        <w:ind w:firstLine="720"/>
        <w:jc w:val="both"/>
        <w:rPr>
          <w:rFonts w:eastAsia="Times New Roman"/>
          <w:color w:val="1D2129"/>
          <w:szCs w:val="24"/>
          <w:shd w:val="clear" w:color="auto" w:fill="FFFFFF"/>
        </w:rPr>
      </w:pPr>
      <w:r>
        <w:rPr>
          <w:rFonts w:eastAsia="Times New Roman"/>
          <w:color w:val="1D2129"/>
          <w:szCs w:val="24"/>
          <w:shd w:val="clear" w:color="auto" w:fill="FFFFFF"/>
        </w:rPr>
        <w:t>Γι’ αυτό ζητούμε όσοι έχουν τηρήσει τη ρύθμιση για είκοσι τουλάχιστον δόσεις να μπορούν να εισπράξουν χωρίς παρακρατήσεις τα χρήματα.</w:t>
      </w:r>
    </w:p>
    <w:p w14:paraId="25CA9DBC" w14:textId="77777777" w:rsidR="00054EB1" w:rsidRDefault="00375CE6">
      <w:pPr>
        <w:spacing w:after="0" w:line="600" w:lineRule="auto"/>
        <w:ind w:firstLine="720"/>
        <w:jc w:val="both"/>
        <w:rPr>
          <w:rFonts w:eastAsia="Times New Roman" w:cs="Times New Roman"/>
          <w:szCs w:val="24"/>
        </w:rPr>
      </w:pPr>
      <w:r>
        <w:rPr>
          <w:rFonts w:eastAsia="Times New Roman"/>
          <w:b/>
          <w:color w:val="1D2129"/>
          <w:szCs w:val="24"/>
          <w:shd w:val="clear" w:color="auto" w:fill="FFFFFF"/>
        </w:rPr>
        <w:t>ΠΡΟΕΔΡΕΥΩΝ (Γεώργιος Βαρεμένος):</w:t>
      </w:r>
      <w:r>
        <w:rPr>
          <w:rFonts w:eastAsia="Times New Roman"/>
          <w:color w:val="1D2129"/>
          <w:szCs w:val="24"/>
          <w:shd w:val="clear" w:color="auto" w:fill="FFFFFF"/>
        </w:rPr>
        <w:t xml:space="preserve"> Και </w:t>
      </w:r>
      <w:r>
        <w:rPr>
          <w:rFonts w:eastAsia="Times New Roman"/>
          <w:color w:val="1D2129"/>
          <w:szCs w:val="24"/>
          <w:shd w:val="clear" w:color="auto" w:fill="FFFFFF"/>
        </w:rPr>
        <w:t xml:space="preserve">με αυτό να τελειώνουμε, κύριε </w:t>
      </w:r>
      <w:proofErr w:type="spellStart"/>
      <w:r>
        <w:rPr>
          <w:rFonts w:eastAsia="Times New Roman"/>
          <w:color w:val="1D2129"/>
          <w:szCs w:val="24"/>
          <w:shd w:val="clear" w:color="auto" w:fill="FFFFFF"/>
        </w:rPr>
        <w:t>Κεγκέρογλου</w:t>
      </w:r>
      <w:proofErr w:type="spellEnd"/>
      <w:r>
        <w:rPr>
          <w:rFonts w:eastAsia="Times New Roman" w:cs="Times New Roman"/>
          <w:szCs w:val="24"/>
        </w:rPr>
        <w:t>.</w:t>
      </w:r>
    </w:p>
    <w:p w14:paraId="25CA9DBD"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Τελειώνω με δύο ακόμη τροπολογίες, αναφερόμενος επιγραμματικά. Η μια αφορά στη διευκόλυνση των ατόμων με αναπηρία για τις ηλεκτρονικές συναλλαγές. Αν είναι δυνατόν ούτε αυτή να μην την κάνετ</w:t>
      </w:r>
      <w:r>
        <w:rPr>
          <w:rFonts w:eastAsia="Times New Roman" w:cs="Times New Roman"/>
          <w:szCs w:val="24"/>
        </w:rPr>
        <w:t>ε δεκτή! Αν είναι δυνατόν! Δηλαδή, αυτό θα είναι το έσχατο!</w:t>
      </w:r>
    </w:p>
    <w:p w14:paraId="25CA9DBE"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Τελειώσαμε.</w:t>
      </w:r>
    </w:p>
    <w:p w14:paraId="25CA9DBF"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Δεν έγινε δεκτή, αλλά θέλουμε να την κάνει δεκτή η Υπουργός.</w:t>
      </w:r>
    </w:p>
    <w:p w14:paraId="25CA9DC0"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Και τελειώνω με μια τροπολογία για τους </w:t>
      </w:r>
      <w:proofErr w:type="spellStart"/>
      <w:r>
        <w:rPr>
          <w:rFonts w:eastAsia="Times New Roman" w:cs="Times New Roman"/>
          <w:szCs w:val="24"/>
        </w:rPr>
        <w:t>αμβυκούχους</w:t>
      </w:r>
      <w:proofErr w:type="spellEnd"/>
      <w:r>
        <w:rPr>
          <w:rFonts w:eastAsia="Times New Roman" w:cs="Times New Roman"/>
          <w:szCs w:val="24"/>
        </w:rPr>
        <w:t>. Όταν αντικαθίσ</w:t>
      </w:r>
      <w:r>
        <w:rPr>
          <w:rFonts w:eastAsia="Times New Roman" w:cs="Times New Roman"/>
          <w:szCs w:val="24"/>
        </w:rPr>
        <w:t xml:space="preserve">ταται το καζάνι δηλαδή -μπορεί να μην είναι γνωστή μια έκφραση, να καλύψουμε με την άλλη- το </w:t>
      </w:r>
      <w:proofErr w:type="spellStart"/>
      <w:r>
        <w:rPr>
          <w:rFonts w:eastAsia="Times New Roman" w:cs="Times New Roman"/>
          <w:szCs w:val="24"/>
        </w:rPr>
        <w:t>αντικαθιστώμενο</w:t>
      </w:r>
      <w:proofErr w:type="spellEnd"/>
      <w:r>
        <w:rPr>
          <w:rFonts w:eastAsia="Times New Roman" w:cs="Times New Roman"/>
          <w:szCs w:val="24"/>
        </w:rPr>
        <w:t>, που είναι ουσιαστικά έργο τέχνης και αποτελεί οικογενειακό κειμήλιο, να μην καταστρέφεται, αλλά να δίνεται η δυνατότητα να διατηρηθεί.</w:t>
      </w:r>
    </w:p>
    <w:p w14:paraId="25CA9DC1"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Επίσης, στο</w:t>
      </w:r>
      <w:r>
        <w:rPr>
          <w:rFonts w:eastAsia="Times New Roman" w:cs="Times New Roman"/>
          <w:szCs w:val="24"/>
        </w:rPr>
        <w:t xml:space="preserve"> άρθρο 108 ψηφίζουμε «</w:t>
      </w:r>
      <w:r>
        <w:rPr>
          <w:rFonts w:eastAsia="Times New Roman" w:cs="Times New Roman"/>
          <w:szCs w:val="24"/>
        </w:rPr>
        <w:t>παρών</w:t>
      </w:r>
      <w:r>
        <w:rPr>
          <w:rFonts w:eastAsia="Times New Roman" w:cs="Times New Roman"/>
          <w:szCs w:val="24"/>
        </w:rPr>
        <w:t>».</w:t>
      </w:r>
    </w:p>
    <w:p w14:paraId="25CA9DC2"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Τελειώσαμε, κύριε </w:t>
      </w:r>
      <w:proofErr w:type="spellStart"/>
      <w:r>
        <w:rPr>
          <w:rFonts w:eastAsia="Times New Roman" w:cs="Times New Roman"/>
          <w:szCs w:val="24"/>
        </w:rPr>
        <w:t>Κεγκέρογλου</w:t>
      </w:r>
      <w:proofErr w:type="spellEnd"/>
      <w:r>
        <w:rPr>
          <w:rFonts w:eastAsia="Times New Roman" w:cs="Times New Roman"/>
          <w:szCs w:val="24"/>
        </w:rPr>
        <w:t>.</w:t>
      </w:r>
    </w:p>
    <w:p w14:paraId="25CA9DC3"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w:t>
      </w:r>
    </w:p>
    <w:p w14:paraId="25CA9DC4"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ΔΗΜΗΤΡΙΟΣ ΓΑΚΗΣ:</w:t>
      </w:r>
      <w:r>
        <w:rPr>
          <w:rFonts w:eastAsia="Times New Roman" w:cs="Times New Roman"/>
          <w:szCs w:val="24"/>
        </w:rPr>
        <w:t xml:space="preserve"> Κύριε Πρόεδρε, θα ήθελα τον λόγο.</w:t>
      </w:r>
    </w:p>
    <w:p w14:paraId="25CA9DC5"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ΕΜΜΑΝΟΥΗΛ ΚΟΝΣΟΛΑΣ:</w:t>
      </w:r>
      <w:r>
        <w:rPr>
          <w:rFonts w:eastAsia="Times New Roman" w:cs="Times New Roman"/>
          <w:szCs w:val="24"/>
        </w:rPr>
        <w:t xml:space="preserve"> Κύριε Πρόεδρε, θα ήθελα και</w:t>
      </w:r>
      <w:r>
        <w:rPr>
          <w:rFonts w:eastAsia="Times New Roman" w:cs="Times New Roman"/>
          <w:szCs w:val="24"/>
        </w:rPr>
        <w:t xml:space="preserve"> εγώ τον λόγο.</w:t>
      </w:r>
    </w:p>
    <w:p w14:paraId="25CA9DC6"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όλη η Δωδεκάνησος ξέρει ότι ο κ. Γάκης και ο κ. </w:t>
      </w:r>
      <w:proofErr w:type="spellStart"/>
      <w:r>
        <w:rPr>
          <w:rFonts w:eastAsia="Times New Roman" w:cs="Times New Roman"/>
          <w:szCs w:val="24"/>
        </w:rPr>
        <w:t>Κόνσολας</w:t>
      </w:r>
      <w:proofErr w:type="spellEnd"/>
      <w:r>
        <w:rPr>
          <w:rFonts w:eastAsia="Times New Roman" w:cs="Times New Roman"/>
          <w:szCs w:val="24"/>
        </w:rPr>
        <w:t xml:space="preserve"> είναι υπέρ της μείωσης του ΦΠΑ στα νησιά. Σας παρακαλώ, δεν έχετε τον λόγο.</w:t>
      </w:r>
    </w:p>
    <w:p w14:paraId="25CA9DC7"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Κύριε Πρόεδρε, θ</w:t>
      </w:r>
      <w:r>
        <w:rPr>
          <w:rFonts w:eastAsia="Times New Roman" w:cs="Times New Roman"/>
          <w:szCs w:val="24"/>
        </w:rPr>
        <w:t>α ήθελα τον λόγο.</w:t>
      </w:r>
    </w:p>
    <w:p w14:paraId="25CA9DC8"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Ορίστε, κυρία Υφυπουργέ, έχετε τον λόγο.</w:t>
      </w:r>
    </w:p>
    <w:p w14:paraId="25CA9DC9"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Κάποιες διευκρινήσεις θα ήθελα να δώσω για τον κ. </w:t>
      </w:r>
      <w:proofErr w:type="spellStart"/>
      <w:r>
        <w:rPr>
          <w:rFonts w:eastAsia="Times New Roman" w:cs="Times New Roman"/>
          <w:szCs w:val="24"/>
        </w:rPr>
        <w:t>Κεγκέρογλου</w:t>
      </w:r>
      <w:proofErr w:type="spellEnd"/>
      <w:r>
        <w:rPr>
          <w:rFonts w:eastAsia="Times New Roman" w:cs="Times New Roman"/>
          <w:szCs w:val="24"/>
        </w:rPr>
        <w:t>. Στις νομοτεχνικές βελτιώσεις που έχουμε καταθέσει αν</w:t>
      </w:r>
      <w:r>
        <w:rPr>
          <w:rFonts w:eastAsia="Times New Roman" w:cs="Times New Roman"/>
          <w:szCs w:val="24"/>
        </w:rPr>
        <w:t>αφέρουμε ότι τα άτομα ΑΜΕΑ εξαιρούνται από το πλαστικό χρήμα.</w:t>
      </w:r>
    </w:p>
    <w:p w14:paraId="25CA9DCA"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Άλλο σας λέει ο κ. </w:t>
      </w:r>
      <w:proofErr w:type="spellStart"/>
      <w:r>
        <w:rPr>
          <w:rFonts w:eastAsia="Times New Roman" w:cs="Times New Roman"/>
          <w:szCs w:val="24"/>
        </w:rPr>
        <w:t>Κεγκέρογλου</w:t>
      </w:r>
      <w:proofErr w:type="spellEnd"/>
      <w:r>
        <w:rPr>
          <w:rFonts w:eastAsia="Times New Roman" w:cs="Times New Roman"/>
          <w:szCs w:val="24"/>
        </w:rPr>
        <w:t>, άλλο καταλαβαίνετε. Σας λέει για την πρόσβαση.</w:t>
      </w:r>
    </w:p>
    <w:p w14:paraId="25CA9DCB"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Για την πρόσβαση…</w:t>
      </w:r>
    </w:p>
    <w:p w14:paraId="25CA9DCC"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Δεν ολοκλήρωσα, αφήστε με λί</w:t>
      </w:r>
      <w:r>
        <w:rPr>
          <w:rFonts w:eastAsia="Times New Roman" w:cs="Times New Roman"/>
          <w:szCs w:val="24"/>
        </w:rPr>
        <w:t>γο.</w:t>
      </w:r>
    </w:p>
    <w:p w14:paraId="25CA9DCD"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Τους εξαιρούμε, γιατί αυτό έχουμε αυτή τη στιγμή να κάνουμε και τους δίνουμε τη δυνατότητα να έχουν ή το ένα ή το άλλο. Δεν τους επιβάλλουμε να έχουν το αφορολόγητο με βάση το πλαστικό χρήμα.</w:t>
      </w:r>
    </w:p>
    <w:p w14:paraId="25CA9DC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Από εκεί και μετά, όσον αφορά την πρόσβαση των ΑΜΕΑ είναι </w:t>
      </w:r>
      <w:r>
        <w:rPr>
          <w:rFonts w:eastAsia="Times New Roman" w:cs="Times New Roman"/>
          <w:szCs w:val="24"/>
        </w:rPr>
        <w:t>ένα θέμα που δεν αφορά το συγκεκριμένο νομοσχέδιο. Σε επόμενο νομοσχέδιο, που θα δούμε συνολικά ζητήματα, όπως και προμήθειες των τραπεζών και όλες τις συναλλαγές, θα δούμε και το κομμάτι που αφορά τα ΑΜΕΑ και μάλιστα και συγκεκριμένα άτομα, με την τυφλότη</w:t>
      </w:r>
      <w:r>
        <w:rPr>
          <w:rFonts w:eastAsia="Times New Roman" w:cs="Times New Roman"/>
          <w:szCs w:val="24"/>
        </w:rPr>
        <w:t>τα</w:t>
      </w:r>
      <w:r>
        <w:rPr>
          <w:rFonts w:eastAsia="Times New Roman" w:cs="Times New Roman"/>
          <w:szCs w:val="24"/>
        </w:rPr>
        <w:t xml:space="preserve"> και λοιπά</w:t>
      </w:r>
      <w:r>
        <w:rPr>
          <w:rFonts w:eastAsia="Times New Roman" w:cs="Times New Roman"/>
          <w:szCs w:val="24"/>
        </w:rPr>
        <w:t>.</w:t>
      </w:r>
    </w:p>
    <w:p w14:paraId="25CA9DC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Επειδή πήρα τον λόγο τώρα, να πω δυο πραγματάκια ακόμη. </w:t>
      </w:r>
    </w:p>
    <w:p w14:paraId="25CA9DD0"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Στο άρθρο 106: Ο δικηγόρος που θεωρούν ότι είναι «</w:t>
      </w:r>
      <w:proofErr w:type="spellStart"/>
      <w:r>
        <w:rPr>
          <w:rFonts w:eastAsia="Times New Roman" w:cs="Times New Roman"/>
          <w:szCs w:val="24"/>
        </w:rPr>
        <w:t>φωτογραφημένος</w:t>
      </w:r>
      <w:proofErr w:type="spellEnd"/>
      <w:r>
        <w:rPr>
          <w:rFonts w:eastAsia="Times New Roman" w:cs="Times New Roman"/>
          <w:szCs w:val="24"/>
        </w:rPr>
        <w:t>». Δεν υπάρχει κανένας δικηγόρος «</w:t>
      </w:r>
      <w:proofErr w:type="spellStart"/>
      <w:r>
        <w:rPr>
          <w:rFonts w:eastAsia="Times New Roman" w:cs="Times New Roman"/>
          <w:szCs w:val="24"/>
        </w:rPr>
        <w:t>φωτογραφημένος</w:t>
      </w:r>
      <w:proofErr w:type="spellEnd"/>
      <w:r>
        <w:rPr>
          <w:rFonts w:eastAsia="Times New Roman" w:cs="Times New Roman"/>
          <w:szCs w:val="24"/>
        </w:rPr>
        <w:t xml:space="preserve">» από το Υπουργείο. Είναι της Γενικής Γραμματείας Δημοσίων Εσόδων. Είναι </w:t>
      </w:r>
      <w:r>
        <w:rPr>
          <w:rFonts w:eastAsia="Times New Roman" w:cs="Times New Roman"/>
          <w:szCs w:val="24"/>
        </w:rPr>
        <w:t>η ανεξάρτητη αρχή που θέλει έναν δικηγόρο στην υπηρεσία της. Δεν είναι θέμα του Υπουργείου. Το διευκρινίζουμε τόσες μέρες.</w:t>
      </w:r>
    </w:p>
    <w:p w14:paraId="25CA9DD1"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Πάμε στο επίμαχο, στην </w:t>
      </w:r>
      <w:r>
        <w:rPr>
          <w:rFonts w:eastAsia="Times New Roman" w:cs="Times New Roman"/>
          <w:bCs/>
          <w:szCs w:val="24"/>
        </w:rPr>
        <w:t>τροπολογία</w:t>
      </w:r>
      <w:r>
        <w:rPr>
          <w:rFonts w:eastAsia="Times New Roman" w:cs="Times New Roman"/>
          <w:szCs w:val="24"/>
        </w:rPr>
        <w:t xml:space="preserve"> 849. Όσοι γνωρίζουν από εταιρείες, ξέρουν ότι τα αποτελέσματα μιας εταιρείας είναι κέρδη ή ζημιές. </w:t>
      </w:r>
      <w:r>
        <w:rPr>
          <w:rFonts w:eastAsia="Times New Roman" w:cs="Times New Roman"/>
          <w:szCs w:val="24"/>
        </w:rPr>
        <w:t>Στο συγκεκριμένο άρθρο αναφέρεται ότι: «Ζημιές που προκύπτουν στην αλλοδαπή από την άσκηση επιχειρηματικής δραστηριότητας μέσω μόνιμης εγκατάστασης δεν δύνανται να χρησιμοποιηθούν για τον υπολογισμό των κερδών του ίδιου φορολογικού έτους ούτε να συμψηφιστο</w:t>
      </w:r>
      <w:r>
        <w:rPr>
          <w:rFonts w:eastAsia="Times New Roman" w:cs="Times New Roman"/>
          <w:szCs w:val="24"/>
        </w:rPr>
        <w:t xml:space="preserve">ύν με μελλοντικά κέρδη, με εξαίρεση τις ζημιές από επιχειρηματική δραστηριότητα μέσω μόνιμης εγκατάστασης που προκύπτουν σε άλλη χώρα». </w:t>
      </w:r>
    </w:p>
    <w:p w14:paraId="25CA9DD2"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Αυτό έρχεται να αντικαταστήσει αυτό που λέει «με μελλοντικά κέρδη, με εξαίρεση το εισόδημα που προκύπτει από άλλα κράτη</w:t>
      </w:r>
      <w:r>
        <w:rPr>
          <w:rFonts w:eastAsia="Times New Roman" w:cs="Times New Roman"/>
          <w:szCs w:val="24"/>
        </w:rPr>
        <w:t>». Δεν μπορεί να προκύπτει εισόδημα. Θα προκύπτει ή κέρδος ή ζημιά. Είναι μια διόρθωση που έχει γίνει από τη Διεύθυνση Εισοδήματος.</w:t>
      </w:r>
    </w:p>
    <w:p w14:paraId="25CA9DD3"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Αναφέρομαι σε εσάς που ξέρετε, κύριοι συνάδελφοι. Ζήτησαν διόρθωση οι υπηρεσίες γιατί δεν μπορούσαν να κάνουν εφαρμογή της σ</w:t>
      </w:r>
      <w:r>
        <w:rPr>
          <w:rFonts w:eastAsia="Times New Roman" w:cs="Times New Roman"/>
          <w:szCs w:val="24"/>
        </w:rPr>
        <w:t>υγκεκριμένης διάταξης. Ήταν λίγο δύσκολο. Είχαν λάθος ερμηνεία. Τίποτα παραπάνω δεν κρύβεται. Είναι καθαρά νομοτεχνική βελτίωση.</w:t>
      </w:r>
    </w:p>
    <w:p w14:paraId="25CA9DD4"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 xml:space="preserve">Κύριε Πρόεδρε, θα ήθελα τον λόγο. </w:t>
      </w:r>
    </w:p>
    <w:p w14:paraId="25CA9DD5"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 xml:space="preserve">Κύριε Πρόεδρε, να δώσετε τον λόγο για ένα λεπτό στον </w:t>
      </w:r>
      <w:r>
        <w:rPr>
          <w:rFonts w:eastAsia="Times New Roman" w:cs="Times New Roman"/>
          <w:szCs w:val="24"/>
        </w:rPr>
        <w:t>κύριο συνάδελφο να κάνει μια δήλωση.</w:t>
      </w:r>
    </w:p>
    <w:p w14:paraId="25CA9DD6"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Φέρτε τη στο Προεδρείο.</w:t>
      </w:r>
    </w:p>
    <w:p w14:paraId="25CA9DD7"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των άρθρων και των τροπολογιών του σχεδίου νόμου του Υπουργείου Δικαιοσύνης, Διαφάνειας και Ανθ</w:t>
      </w:r>
      <w:r>
        <w:rPr>
          <w:rFonts w:eastAsia="Times New Roman" w:cs="Times New Roman"/>
          <w:szCs w:val="24"/>
        </w:rPr>
        <w:t>ρωπίνων Δικαιωμάτων</w:t>
      </w:r>
      <w:r>
        <w:rPr>
          <w:rFonts w:eastAsia="Times New Roman" w:cs="Times New Roman"/>
          <w:szCs w:val="24"/>
        </w:rPr>
        <w:t>:</w:t>
      </w:r>
      <w:r>
        <w:rPr>
          <w:rFonts w:eastAsia="Times New Roman" w:cs="Times New Roman"/>
          <w:szCs w:val="24"/>
        </w:rPr>
        <w:t xml:space="preserve"> «Πτωχευτικός Κώδικας, Διοικητική Δικαιοσύνη, Τέλη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Παράβολα, Οικειοθελής αποκάλυψη</w:t>
      </w:r>
      <w:r>
        <w:rPr>
          <w:rFonts w:eastAsia="Times New Roman" w:cs="Times New Roman"/>
          <w:szCs w:val="24"/>
        </w:rPr>
        <w:t xml:space="preserve"> φορολογητέας ύλης παρελθόντων ετών</w:t>
      </w:r>
      <w:r>
        <w:rPr>
          <w:rFonts w:eastAsia="Times New Roman" w:cs="Times New Roman"/>
          <w:szCs w:val="24"/>
        </w:rPr>
        <w:t>, Ηλεκτρονικές συναλλαγές, Τροποποιήσεις του ν.4270/2014 και λοιπές διατάξεις» και η ψήφισή τους θα γίνει χωριστά.</w:t>
      </w:r>
    </w:p>
    <w:p w14:paraId="25CA9DD8"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Ερ</w:t>
      </w:r>
      <w:r>
        <w:rPr>
          <w:rFonts w:eastAsia="Times New Roman" w:cs="Times New Roman"/>
          <w:szCs w:val="24"/>
        </w:rPr>
        <w:t>ωτάται το Σώμα: Γίνεται δεκτό το άρθρο 1 ως έχει;</w:t>
      </w:r>
    </w:p>
    <w:p w14:paraId="25CA9DD9"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9DDA"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25CA9DDB"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9DDC"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9DDD"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9DDE"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9DDF"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9DE0" w14:textId="77777777" w:rsidR="00054EB1" w:rsidRDefault="00054EB1">
      <w:pPr>
        <w:spacing w:after="0" w:line="600" w:lineRule="auto"/>
        <w:ind w:firstLine="720"/>
        <w:jc w:val="both"/>
        <w:rPr>
          <w:rFonts w:eastAsia="Times New Roman" w:cs="Times New Roman"/>
          <w:b/>
          <w:szCs w:val="24"/>
        </w:rPr>
      </w:pPr>
    </w:p>
    <w:p w14:paraId="25CA9DE1"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9DE2"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 xml:space="preserve">ΡΕΥΩΝ (Γεώργιος Βαρεμένος): </w:t>
      </w:r>
      <w:r>
        <w:rPr>
          <w:rFonts w:eastAsia="Times New Roman" w:cs="Times New Roman"/>
          <w:szCs w:val="24"/>
        </w:rPr>
        <w:t xml:space="preserve">Συνεπώς το άρθρο 1 έγινε δεκτό ως έχει κατά πλειοψηφία. </w:t>
      </w:r>
    </w:p>
    <w:p w14:paraId="25CA9DE3"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ως έχει;</w:t>
      </w:r>
    </w:p>
    <w:p w14:paraId="25CA9DE4"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9DE5"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25CA9DE6"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9DE7"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9DE8"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w:t>
      </w:r>
      <w:r>
        <w:rPr>
          <w:rFonts w:eastAsia="Times New Roman" w:cs="Times New Roman"/>
          <w:b/>
          <w:szCs w:val="24"/>
        </w:rPr>
        <w:t>ΒΑΡΔΑΛΗΣ:</w:t>
      </w:r>
      <w:r>
        <w:rPr>
          <w:rFonts w:eastAsia="Times New Roman" w:cs="Times New Roman"/>
          <w:szCs w:val="24"/>
        </w:rPr>
        <w:t xml:space="preserve"> Όχι.</w:t>
      </w:r>
    </w:p>
    <w:p w14:paraId="25CA9DE9"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9DEA"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9DEB" w14:textId="77777777" w:rsidR="00054EB1" w:rsidRDefault="00054EB1">
      <w:pPr>
        <w:spacing w:after="0" w:line="600" w:lineRule="auto"/>
        <w:ind w:firstLine="720"/>
        <w:jc w:val="both"/>
        <w:rPr>
          <w:rFonts w:eastAsia="Times New Roman" w:cs="Times New Roman"/>
          <w:b/>
          <w:szCs w:val="24"/>
        </w:rPr>
      </w:pPr>
    </w:p>
    <w:p w14:paraId="25CA9DEC"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9DED"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το άρθρο 2 έγινε δεκτό ως έχει κατά πλειοψηφία. </w:t>
      </w:r>
    </w:p>
    <w:p w14:paraId="25CA9DEE"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 ως έχει;</w:t>
      </w:r>
    </w:p>
    <w:p w14:paraId="25CA9DEF"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9DF0"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25CA9DF1"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9DF2"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25CA9DF3"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9DF4"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9DF5"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9DF6" w14:textId="77777777" w:rsidR="00054EB1" w:rsidRDefault="00054EB1">
      <w:pPr>
        <w:spacing w:after="0" w:line="600" w:lineRule="auto"/>
        <w:ind w:firstLine="720"/>
        <w:jc w:val="both"/>
        <w:rPr>
          <w:rFonts w:eastAsia="Times New Roman" w:cs="Times New Roman"/>
          <w:b/>
          <w:szCs w:val="24"/>
        </w:rPr>
      </w:pPr>
    </w:p>
    <w:p w14:paraId="25CA9DF7"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9DF8"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w:t>
      </w:r>
      <w:r>
        <w:rPr>
          <w:rFonts w:eastAsia="Times New Roman" w:cs="Times New Roman"/>
          <w:szCs w:val="24"/>
        </w:rPr>
        <w:t xml:space="preserve"> το άρθρο 3 έγινε δεκτό ως έχει κατά πλειοψηφία. </w:t>
      </w:r>
    </w:p>
    <w:p w14:paraId="25CA9DF9"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 ως έχει;</w:t>
      </w:r>
    </w:p>
    <w:p w14:paraId="25CA9DFA"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9DFB"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25CA9DFC"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9DFD"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9DFE"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9DFF"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9E00"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w:t>
      </w:r>
      <w:r>
        <w:rPr>
          <w:rFonts w:eastAsia="Times New Roman" w:cs="Times New Roman"/>
          <w:b/>
          <w:szCs w:val="24"/>
        </w:rPr>
        <w:t>ΡΓΙΟΣ ΑΜΥΡΑΣ:</w:t>
      </w:r>
      <w:r>
        <w:rPr>
          <w:rFonts w:eastAsia="Times New Roman" w:cs="Times New Roman"/>
          <w:szCs w:val="24"/>
        </w:rPr>
        <w:t xml:space="preserve"> Ναι.</w:t>
      </w:r>
    </w:p>
    <w:p w14:paraId="25CA9E01" w14:textId="77777777" w:rsidR="00054EB1" w:rsidRDefault="00054EB1">
      <w:pPr>
        <w:spacing w:after="0" w:line="600" w:lineRule="auto"/>
        <w:ind w:firstLine="720"/>
        <w:jc w:val="both"/>
        <w:rPr>
          <w:rFonts w:eastAsia="Times New Roman" w:cs="Times New Roman"/>
          <w:b/>
          <w:szCs w:val="24"/>
        </w:rPr>
      </w:pPr>
    </w:p>
    <w:p w14:paraId="25CA9E02"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9E03"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το άρθρο 4 έγινε δεκτό ως έχει κατά πλειοψηφία. </w:t>
      </w:r>
    </w:p>
    <w:p w14:paraId="25CA9E04"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 ως έχει;</w:t>
      </w:r>
    </w:p>
    <w:p w14:paraId="25CA9E05"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9E06"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25CA9E07"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ΑΝΤΩΝΙΟΣ </w:t>
      </w:r>
      <w:r>
        <w:rPr>
          <w:rFonts w:eastAsia="Times New Roman" w:cs="Times New Roman"/>
          <w:b/>
          <w:szCs w:val="24"/>
        </w:rPr>
        <w:t>ΓΡΕΓΟΣ:</w:t>
      </w:r>
      <w:r>
        <w:rPr>
          <w:rFonts w:eastAsia="Times New Roman" w:cs="Times New Roman"/>
          <w:szCs w:val="24"/>
        </w:rPr>
        <w:t xml:space="preserve"> Όχι.</w:t>
      </w:r>
    </w:p>
    <w:p w14:paraId="25CA9E08"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9E09"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9E0A"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9E0B"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9E0C" w14:textId="77777777" w:rsidR="00054EB1" w:rsidRDefault="00054EB1">
      <w:pPr>
        <w:spacing w:after="0" w:line="600" w:lineRule="auto"/>
        <w:ind w:firstLine="720"/>
        <w:jc w:val="both"/>
        <w:rPr>
          <w:rFonts w:eastAsia="Times New Roman" w:cs="Times New Roman"/>
          <w:b/>
          <w:szCs w:val="24"/>
        </w:rPr>
      </w:pPr>
    </w:p>
    <w:p w14:paraId="25CA9E0D"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9E0E"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το άρθρο 5 έγινε δεκτό ως έχει κατά πλειοψηφία. </w:t>
      </w:r>
    </w:p>
    <w:p w14:paraId="25CA9E0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w:t>
      </w:r>
      <w:r>
        <w:rPr>
          <w:rFonts w:eastAsia="Times New Roman" w:cs="Times New Roman"/>
          <w:szCs w:val="24"/>
        </w:rPr>
        <w:t>δεκτό το άρθρο 6, όπως τροποποιήθηκε από τον κύριο Υπουργό;</w:t>
      </w:r>
    </w:p>
    <w:p w14:paraId="25CA9E10"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9E11"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25CA9E12"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9E13"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9E14"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9E15"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9E16"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9E17" w14:textId="77777777" w:rsidR="00054EB1" w:rsidRDefault="00054EB1">
      <w:pPr>
        <w:spacing w:after="0" w:line="600" w:lineRule="auto"/>
        <w:ind w:firstLine="720"/>
        <w:jc w:val="both"/>
        <w:rPr>
          <w:rFonts w:eastAsia="Times New Roman" w:cs="Times New Roman"/>
          <w:b/>
          <w:szCs w:val="24"/>
        </w:rPr>
      </w:pPr>
    </w:p>
    <w:p w14:paraId="25CA9E18"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w:t>
      </w:r>
      <w:r>
        <w:rPr>
          <w:rFonts w:eastAsia="Times New Roman" w:cs="Times New Roman"/>
          <w:szCs w:val="24"/>
        </w:rPr>
        <w:t>Όχι.</w:t>
      </w:r>
    </w:p>
    <w:p w14:paraId="25CA9E19"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το άρθρο 6 έγινε δεκτό, όπως τροποποιήθηκε από τον κύριο Υπουργό, κατά πλειοψηφία. </w:t>
      </w:r>
    </w:p>
    <w:p w14:paraId="25CA9E1A"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 ως έχει;</w:t>
      </w:r>
    </w:p>
    <w:p w14:paraId="25CA9E1B"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9E1C"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25CA9E1D"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r>
        <w:rPr>
          <w:rFonts w:eastAsia="Times New Roman" w:cs="Times New Roman"/>
          <w:szCs w:val="24"/>
        </w:rPr>
        <w:t>.</w:t>
      </w:r>
    </w:p>
    <w:p w14:paraId="25CA9E1E"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9E1F"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9E20"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9E21"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9E22" w14:textId="77777777" w:rsidR="00054EB1" w:rsidRDefault="00054EB1">
      <w:pPr>
        <w:spacing w:after="0" w:line="600" w:lineRule="auto"/>
        <w:ind w:firstLine="720"/>
        <w:jc w:val="both"/>
        <w:rPr>
          <w:rFonts w:eastAsia="Times New Roman" w:cs="Times New Roman"/>
          <w:b/>
          <w:szCs w:val="24"/>
        </w:rPr>
      </w:pPr>
    </w:p>
    <w:p w14:paraId="25CA9E23"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9E24"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το άρθρο 7 έγινε δεκτό ως έχει κατά πλειοψηφία. </w:t>
      </w:r>
    </w:p>
    <w:p w14:paraId="25CA9E25"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w:t>
      </w:r>
      <w:r>
        <w:rPr>
          <w:rFonts w:eastAsia="Times New Roman" w:cs="Times New Roman"/>
          <w:szCs w:val="24"/>
        </w:rPr>
        <w:t>ο 8 ως έχει;</w:t>
      </w:r>
    </w:p>
    <w:p w14:paraId="25CA9E26"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9E27"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25CA9E28"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9E29"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9E2A"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9E2B"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9E2C"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9E2D" w14:textId="77777777" w:rsidR="00054EB1" w:rsidRDefault="00054EB1">
      <w:pPr>
        <w:spacing w:after="0" w:line="600" w:lineRule="auto"/>
        <w:ind w:firstLine="720"/>
        <w:jc w:val="both"/>
        <w:rPr>
          <w:rFonts w:eastAsia="Times New Roman" w:cs="Times New Roman"/>
          <w:b/>
          <w:szCs w:val="24"/>
        </w:rPr>
      </w:pPr>
    </w:p>
    <w:p w14:paraId="25CA9E2E"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9E2F"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w:t>
      </w:r>
      <w:r>
        <w:rPr>
          <w:rFonts w:eastAsia="Times New Roman" w:cs="Times New Roman"/>
          <w:szCs w:val="24"/>
        </w:rPr>
        <w:t xml:space="preserve"> το άρθρο 8 έγινε δεκτό ως έχει κατά πλειοψηφία. </w:t>
      </w:r>
    </w:p>
    <w:p w14:paraId="25CA9E30"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9 ως έχει;</w:t>
      </w:r>
    </w:p>
    <w:p w14:paraId="25CA9E31"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9E32"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25CA9E33"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9E34"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9E35"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9E36"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9E37"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w:t>
      </w:r>
      <w:r>
        <w:rPr>
          <w:rFonts w:eastAsia="Times New Roman" w:cs="Times New Roman"/>
          <w:b/>
          <w:szCs w:val="24"/>
        </w:rPr>
        <w:t>ΡΓΙΟΣ ΑΜΥΡΑΣ:</w:t>
      </w:r>
      <w:r>
        <w:rPr>
          <w:rFonts w:eastAsia="Times New Roman" w:cs="Times New Roman"/>
          <w:szCs w:val="24"/>
        </w:rPr>
        <w:t xml:space="preserve"> Ναι.</w:t>
      </w:r>
    </w:p>
    <w:p w14:paraId="25CA9E38" w14:textId="77777777" w:rsidR="00054EB1" w:rsidRDefault="00054EB1">
      <w:pPr>
        <w:spacing w:after="0" w:line="600" w:lineRule="auto"/>
        <w:ind w:firstLine="720"/>
        <w:jc w:val="both"/>
        <w:rPr>
          <w:rFonts w:eastAsia="Times New Roman" w:cs="Times New Roman"/>
          <w:b/>
          <w:szCs w:val="24"/>
        </w:rPr>
      </w:pPr>
    </w:p>
    <w:p w14:paraId="25CA9E39"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9E3A"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το άρθρο 9 έγινε δεκτό ως έχει κατά πλειοψηφία. </w:t>
      </w:r>
    </w:p>
    <w:p w14:paraId="25CA9E3B"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10 ως έχει;</w:t>
      </w:r>
    </w:p>
    <w:p w14:paraId="25CA9E3C"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9E3D"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25CA9E3E"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w:t>
      </w:r>
      <w:r>
        <w:rPr>
          <w:rFonts w:eastAsia="Times New Roman" w:cs="Times New Roman"/>
          <w:b/>
          <w:szCs w:val="24"/>
        </w:rPr>
        <w:t>ΓΟΣ:</w:t>
      </w:r>
      <w:r>
        <w:rPr>
          <w:rFonts w:eastAsia="Times New Roman" w:cs="Times New Roman"/>
          <w:szCs w:val="24"/>
        </w:rPr>
        <w:t xml:space="preserve"> Όχι.</w:t>
      </w:r>
    </w:p>
    <w:p w14:paraId="25CA9E3F"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9E40"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9E41"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9E42"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9E43" w14:textId="77777777" w:rsidR="00054EB1" w:rsidRDefault="00054EB1">
      <w:pPr>
        <w:spacing w:after="0" w:line="600" w:lineRule="auto"/>
        <w:ind w:firstLine="720"/>
        <w:jc w:val="both"/>
        <w:rPr>
          <w:rFonts w:eastAsia="Times New Roman" w:cs="Times New Roman"/>
          <w:b/>
          <w:szCs w:val="24"/>
        </w:rPr>
      </w:pPr>
    </w:p>
    <w:p w14:paraId="25CA9E44"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9E45"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Συνεπώς το άρθρο 10 έγινε δεκτό ως έχει κατά πλειοψηφία. </w:t>
      </w:r>
    </w:p>
    <w:p w14:paraId="25CA9E46" w14:textId="77777777" w:rsidR="00054EB1" w:rsidRDefault="00375CE6">
      <w:pPr>
        <w:spacing w:after="0" w:line="600" w:lineRule="auto"/>
        <w:ind w:firstLine="720"/>
        <w:jc w:val="both"/>
        <w:rPr>
          <w:rFonts w:eastAsia="Times New Roman"/>
          <w:szCs w:val="24"/>
        </w:rPr>
      </w:pPr>
      <w:r>
        <w:rPr>
          <w:rFonts w:eastAsia="Times New Roman"/>
          <w:szCs w:val="24"/>
        </w:rPr>
        <w:t xml:space="preserve">Ερωτάται το Σώμα: Γίνεται </w:t>
      </w:r>
      <w:r>
        <w:rPr>
          <w:rFonts w:eastAsia="Times New Roman"/>
          <w:szCs w:val="24"/>
        </w:rPr>
        <w:t>δεκτό το άρθρο 11 ως έχει;</w:t>
      </w:r>
    </w:p>
    <w:p w14:paraId="25CA9E47"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9E48"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25CA9E49"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9E4A"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9E4B"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9E4C"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9E4D"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9E4E" w14:textId="77777777" w:rsidR="00054EB1" w:rsidRDefault="00054EB1">
      <w:pPr>
        <w:spacing w:after="0" w:line="600" w:lineRule="auto"/>
        <w:ind w:firstLine="720"/>
        <w:rPr>
          <w:rFonts w:eastAsia="Times New Roman" w:cs="Times New Roman"/>
          <w:b/>
          <w:szCs w:val="24"/>
        </w:rPr>
      </w:pPr>
    </w:p>
    <w:p w14:paraId="25CA9E4F"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9E50" w14:textId="77777777" w:rsidR="00054EB1" w:rsidRDefault="00375CE6">
      <w:pPr>
        <w:spacing w:after="0" w:line="600" w:lineRule="auto"/>
        <w:ind w:firstLine="720"/>
        <w:jc w:val="both"/>
        <w:rPr>
          <w:rFonts w:eastAsia="Times New Roman"/>
          <w:szCs w:val="24"/>
        </w:rPr>
      </w:pPr>
      <w:r>
        <w:rPr>
          <w:rFonts w:eastAsia="Times New Roman" w:cs="Times New Roman"/>
          <w:b/>
          <w:szCs w:val="24"/>
        </w:rPr>
        <w:t xml:space="preserve">ΠΡΟΕΔΡΕΥΩΝ (Γεώργιος </w:t>
      </w:r>
      <w:r>
        <w:rPr>
          <w:rFonts w:eastAsia="Times New Roman" w:cs="Times New Roman"/>
          <w:b/>
          <w:szCs w:val="24"/>
        </w:rPr>
        <w:t>Βαρεμένος):</w:t>
      </w:r>
      <w:r>
        <w:rPr>
          <w:rFonts w:eastAsia="Times New Roman"/>
          <w:szCs w:val="24"/>
        </w:rPr>
        <w:t xml:space="preserve"> Συνεπώς το άρθρο 11 έγινε δεκτό ως έχει κατά πλειοψηφία. </w:t>
      </w:r>
    </w:p>
    <w:p w14:paraId="25CA9E51"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12 ως έχει;</w:t>
      </w:r>
    </w:p>
    <w:p w14:paraId="25CA9E52"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9E53"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25CA9E54"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9E55"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9E56"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9E57"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w:t>
      </w:r>
      <w:r>
        <w:rPr>
          <w:rFonts w:eastAsia="Times New Roman" w:cs="Times New Roman"/>
          <w:b/>
          <w:szCs w:val="24"/>
        </w:rPr>
        <w:t>ΟΣ ΚΑΜΜΕΝΟΣ:</w:t>
      </w:r>
      <w:r>
        <w:rPr>
          <w:rFonts w:eastAsia="Times New Roman" w:cs="Times New Roman"/>
          <w:szCs w:val="24"/>
        </w:rPr>
        <w:t xml:space="preserve"> Ναι.</w:t>
      </w:r>
    </w:p>
    <w:p w14:paraId="25CA9E58"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9E59" w14:textId="77777777" w:rsidR="00054EB1" w:rsidRDefault="00054EB1">
      <w:pPr>
        <w:spacing w:after="0" w:line="600" w:lineRule="auto"/>
        <w:ind w:firstLine="720"/>
        <w:rPr>
          <w:rFonts w:eastAsia="Times New Roman" w:cs="Times New Roman"/>
          <w:b/>
          <w:szCs w:val="24"/>
        </w:rPr>
      </w:pPr>
    </w:p>
    <w:p w14:paraId="25CA9E5A"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9E5B"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Συνεπώς το άρθρο 12 έγινε δεκτό ως έχει κατά πλειοψηφία. </w:t>
      </w:r>
    </w:p>
    <w:p w14:paraId="25CA9E5C"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13</w:t>
      </w:r>
      <w:r>
        <w:rPr>
          <w:rFonts w:eastAsia="Times New Roman"/>
          <w:szCs w:val="24"/>
        </w:rPr>
        <w:t>,</w:t>
      </w:r>
      <w:r>
        <w:rPr>
          <w:rFonts w:eastAsia="Times New Roman"/>
          <w:szCs w:val="24"/>
        </w:rPr>
        <w:t xml:space="preserve"> όπως τροποποιήθηκε από τον κύριο Υπουργό;</w:t>
      </w:r>
    </w:p>
    <w:p w14:paraId="25CA9E5D"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 xml:space="preserve">ΒΑΣΙΛΕΙΟΣ </w:t>
      </w:r>
      <w:r>
        <w:rPr>
          <w:rFonts w:eastAsia="Times New Roman" w:cs="Times New Roman"/>
          <w:b/>
          <w:szCs w:val="24"/>
        </w:rPr>
        <w:t>ΤΣΙΡΚΑΣ:</w:t>
      </w:r>
      <w:r>
        <w:rPr>
          <w:rFonts w:eastAsia="Times New Roman" w:cs="Times New Roman"/>
          <w:szCs w:val="24"/>
        </w:rPr>
        <w:t xml:space="preserve"> Ναι.</w:t>
      </w:r>
    </w:p>
    <w:p w14:paraId="25CA9E5E"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25CA9E5F"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9E60"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9E61"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9E62"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9E63"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9E64" w14:textId="77777777" w:rsidR="00054EB1" w:rsidRDefault="00054EB1">
      <w:pPr>
        <w:spacing w:after="0" w:line="600" w:lineRule="auto"/>
        <w:ind w:firstLine="720"/>
        <w:rPr>
          <w:rFonts w:eastAsia="Times New Roman" w:cs="Times New Roman"/>
          <w:b/>
          <w:szCs w:val="24"/>
        </w:rPr>
      </w:pPr>
    </w:p>
    <w:p w14:paraId="25CA9E65"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9E66"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Συνεπώς το άρθρο 13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 </w:t>
      </w:r>
    </w:p>
    <w:p w14:paraId="25CA9E67"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14 ως έχει;</w:t>
      </w:r>
    </w:p>
    <w:p w14:paraId="25CA9E68"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9E69"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25CA9E6A"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9E6B"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Όχι.</w:t>
      </w:r>
    </w:p>
    <w:p w14:paraId="25CA9E6C"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9E6D"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ΚΑΜΜΕΝ</w:t>
      </w:r>
      <w:r>
        <w:rPr>
          <w:rFonts w:eastAsia="Times New Roman" w:cs="Times New Roman"/>
          <w:b/>
          <w:szCs w:val="24"/>
        </w:rPr>
        <w:t>ΟΣ:</w:t>
      </w:r>
      <w:r>
        <w:rPr>
          <w:rFonts w:eastAsia="Times New Roman" w:cs="Times New Roman"/>
          <w:szCs w:val="24"/>
        </w:rPr>
        <w:t xml:space="preserve"> Ναι.</w:t>
      </w:r>
    </w:p>
    <w:p w14:paraId="25CA9E6E"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9E6F" w14:textId="77777777" w:rsidR="00054EB1" w:rsidRDefault="00054EB1">
      <w:pPr>
        <w:spacing w:after="0" w:line="600" w:lineRule="auto"/>
        <w:ind w:firstLine="720"/>
        <w:rPr>
          <w:rFonts w:eastAsia="Times New Roman" w:cs="Times New Roman"/>
          <w:b/>
          <w:szCs w:val="24"/>
        </w:rPr>
      </w:pPr>
    </w:p>
    <w:p w14:paraId="25CA9E70"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9E71"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Συνεπώς το άρθρο 14 έγινε δεκτό ως έχει κατά πλειοψηφία. </w:t>
      </w:r>
    </w:p>
    <w:p w14:paraId="25CA9E72"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15 ως έχει;</w:t>
      </w:r>
    </w:p>
    <w:p w14:paraId="25CA9E73"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9E74"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25CA9E75"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9E76"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Όχι.</w:t>
      </w:r>
    </w:p>
    <w:p w14:paraId="25CA9E77"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Παρών.</w:t>
      </w:r>
    </w:p>
    <w:p w14:paraId="25CA9E78"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9E79"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9E7A" w14:textId="77777777" w:rsidR="00054EB1" w:rsidRDefault="00054EB1">
      <w:pPr>
        <w:spacing w:after="0" w:line="600" w:lineRule="auto"/>
        <w:ind w:firstLine="720"/>
        <w:rPr>
          <w:rFonts w:eastAsia="Times New Roman" w:cs="Times New Roman"/>
          <w:b/>
          <w:szCs w:val="24"/>
        </w:rPr>
      </w:pPr>
    </w:p>
    <w:p w14:paraId="25CA9E7B"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9E7C"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Συνεπώς το άρθρο 15 έγινε δεκτό ως έχει κατά πλειοψηφία. </w:t>
      </w:r>
    </w:p>
    <w:p w14:paraId="25CA9E7D" w14:textId="77777777" w:rsidR="00054EB1" w:rsidRDefault="00375CE6">
      <w:pPr>
        <w:spacing w:after="0" w:line="600" w:lineRule="auto"/>
        <w:ind w:firstLine="720"/>
        <w:jc w:val="both"/>
        <w:rPr>
          <w:rFonts w:eastAsia="Times New Roman"/>
          <w:szCs w:val="24"/>
        </w:rPr>
      </w:pPr>
      <w:r>
        <w:rPr>
          <w:rFonts w:eastAsia="Times New Roman"/>
          <w:szCs w:val="24"/>
        </w:rPr>
        <w:t xml:space="preserve">Ερωτάται το </w:t>
      </w:r>
      <w:r>
        <w:rPr>
          <w:rFonts w:eastAsia="Times New Roman"/>
          <w:szCs w:val="24"/>
        </w:rPr>
        <w:t>Σώμα: Γίνεται δεκτό το άρθρο 16 ως έχει;</w:t>
      </w:r>
    </w:p>
    <w:p w14:paraId="25CA9E7E"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9E7F"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 </w:t>
      </w:r>
    </w:p>
    <w:p w14:paraId="25CA9E80"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25CA9E81"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Όχι.</w:t>
      </w:r>
    </w:p>
    <w:p w14:paraId="25CA9E82"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Παρών.</w:t>
      </w:r>
    </w:p>
    <w:p w14:paraId="25CA9E83"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9E84"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9E85" w14:textId="77777777" w:rsidR="00054EB1" w:rsidRDefault="00054EB1">
      <w:pPr>
        <w:spacing w:after="0" w:line="600" w:lineRule="auto"/>
        <w:ind w:firstLine="720"/>
        <w:rPr>
          <w:rFonts w:eastAsia="Times New Roman" w:cs="Times New Roman"/>
          <w:b/>
          <w:szCs w:val="24"/>
        </w:rPr>
      </w:pPr>
    </w:p>
    <w:p w14:paraId="25CA9E86"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9E87"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w:t>
      </w:r>
      <w:r>
        <w:rPr>
          <w:rFonts w:eastAsia="Times New Roman" w:cs="Times New Roman"/>
          <w:b/>
          <w:szCs w:val="24"/>
        </w:rPr>
        <w:t xml:space="preserve"> (Γεώργιος Βαρεμένος):</w:t>
      </w:r>
      <w:r>
        <w:rPr>
          <w:rFonts w:eastAsia="Times New Roman"/>
          <w:szCs w:val="24"/>
        </w:rPr>
        <w:t xml:space="preserve"> Συνεπώς το άρθρο 16 έγινε δεκτό ως έχει κατά πλειοψηφία. </w:t>
      </w:r>
    </w:p>
    <w:p w14:paraId="25CA9E88"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17 ως έχει;</w:t>
      </w:r>
    </w:p>
    <w:p w14:paraId="25CA9E89"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9E8A"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25CA9E8B"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Ναι.</w:t>
      </w:r>
    </w:p>
    <w:p w14:paraId="25CA9E8C"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9E8D"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Να</w:t>
      </w:r>
      <w:r>
        <w:rPr>
          <w:rFonts w:eastAsia="Times New Roman" w:cs="Times New Roman"/>
          <w:szCs w:val="24"/>
        </w:rPr>
        <w:t>ι.</w:t>
      </w:r>
    </w:p>
    <w:p w14:paraId="25CA9E8E"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9E8F"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9E90" w14:textId="77777777" w:rsidR="00054EB1" w:rsidRDefault="00054EB1">
      <w:pPr>
        <w:spacing w:after="0" w:line="600" w:lineRule="auto"/>
        <w:ind w:firstLine="720"/>
        <w:rPr>
          <w:rFonts w:eastAsia="Times New Roman" w:cs="Times New Roman"/>
          <w:b/>
          <w:szCs w:val="24"/>
        </w:rPr>
      </w:pPr>
    </w:p>
    <w:p w14:paraId="25CA9E91"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9E92"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Συνεπώς το άρθρο 17 έγινε δεκτό ως έχει κατά πλειοψηφία. </w:t>
      </w:r>
    </w:p>
    <w:p w14:paraId="25CA9E93"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18 ως έχει;</w:t>
      </w:r>
    </w:p>
    <w:p w14:paraId="25CA9E94"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9E95"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 xml:space="preserve">ΑΠΟΣΤΟΛΟΣ </w:t>
      </w:r>
      <w:r>
        <w:rPr>
          <w:rFonts w:eastAsia="Times New Roman" w:cs="Times New Roman"/>
          <w:b/>
          <w:szCs w:val="24"/>
        </w:rPr>
        <w:t>ΒΕΣΥΡΟΠΟΥΛΟΣ:</w:t>
      </w:r>
      <w:r>
        <w:rPr>
          <w:rFonts w:eastAsia="Times New Roman" w:cs="Times New Roman"/>
          <w:szCs w:val="24"/>
        </w:rPr>
        <w:t xml:space="preserve"> Όχι. </w:t>
      </w:r>
    </w:p>
    <w:p w14:paraId="25CA9E96"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25CA9E97"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Όχι.</w:t>
      </w:r>
    </w:p>
    <w:p w14:paraId="25CA9E98"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Παρών.</w:t>
      </w:r>
    </w:p>
    <w:p w14:paraId="25CA9E99"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9E9A"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9E9B" w14:textId="77777777" w:rsidR="00054EB1" w:rsidRDefault="00054EB1">
      <w:pPr>
        <w:spacing w:after="0" w:line="600" w:lineRule="auto"/>
        <w:ind w:firstLine="720"/>
        <w:rPr>
          <w:rFonts w:eastAsia="Times New Roman" w:cs="Times New Roman"/>
          <w:b/>
          <w:szCs w:val="24"/>
        </w:rPr>
      </w:pPr>
    </w:p>
    <w:p w14:paraId="25CA9E9C"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9E9D"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Συνεπώς το άρθρο 18 έγινε δεκτό ως έχει κατά πλειοψη</w:t>
      </w:r>
      <w:r>
        <w:rPr>
          <w:rFonts w:eastAsia="Times New Roman"/>
          <w:szCs w:val="24"/>
        </w:rPr>
        <w:t xml:space="preserve">φία. </w:t>
      </w:r>
    </w:p>
    <w:p w14:paraId="25CA9E9E"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19 ως έχει;</w:t>
      </w:r>
    </w:p>
    <w:p w14:paraId="25CA9E9F"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9EA0"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 </w:t>
      </w:r>
    </w:p>
    <w:p w14:paraId="25CA9EA1"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25CA9EA2"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9EA3"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9EA4"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9EA5"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9EA6" w14:textId="77777777" w:rsidR="00054EB1" w:rsidRDefault="00054EB1">
      <w:pPr>
        <w:spacing w:after="0" w:line="600" w:lineRule="auto"/>
        <w:ind w:firstLine="720"/>
        <w:rPr>
          <w:rFonts w:eastAsia="Times New Roman" w:cs="Times New Roman"/>
          <w:b/>
          <w:szCs w:val="24"/>
        </w:rPr>
      </w:pPr>
    </w:p>
    <w:p w14:paraId="25CA9EA7"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9EA8"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Συνεπώς το άρθρο 19 έγινε δεκτό ως έχει κατά πλειοψηφία. </w:t>
      </w:r>
    </w:p>
    <w:p w14:paraId="25CA9EA9"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20 ως έχει;</w:t>
      </w:r>
    </w:p>
    <w:p w14:paraId="25CA9EAA"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9EAB"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 </w:t>
      </w:r>
    </w:p>
    <w:p w14:paraId="25CA9EAC"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25CA9EAD"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Όχι.</w:t>
      </w:r>
    </w:p>
    <w:p w14:paraId="25CA9EAE"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Ναι.</w:t>
      </w:r>
    </w:p>
    <w:p w14:paraId="25CA9EAF"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9EB0"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9EB1" w14:textId="77777777" w:rsidR="00054EB1" w:rsidRDefault="00054EB1">
      <w:pPr>
        <w:spacing w:after="0" w:line="600" w:lineRule="auto"/>
        <w:ind w:firstLine="720"/>
        <w:rPr>
          <w:rFonts w:eastAsia="Times New Roman" w:cs="Times New Roman"/>
          <w:b/>
          <w:szCs w:val="24"/>
        </w:rPr>
      </w:pPr>
    </w:p>
    <w:p w14:paraId="25CA9EB2"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9EB3"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Συνεπώς το άρθρο 20 έγινε δεκτό ως έχει κατά πλειοψηφία. </w:t>
      </w:r>
    </w:p>
    <w:p w14:paraId="25CA9EB4"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21 ως έχει;</w:t>
      </w:r>
    </w:p>
    <w:p w14:paraId="25CA9EB5"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ΒΑΣΙΛΕΙΟΣ ΤΣ</w:t>
      </w:r>
      <w:r>
        <w:rPr>
          <w:rFonts w:eastAsia="Times New Roman" w:cs="Times New Roman"/>
          <w:b/>
          <w:szCs w:val="24"/>
        </w:rPr>
        <w:t>ΙΡΚΑΣ:</w:t>
      </w:r>
      <w:r>
        <w:rPr>
          <w:rFonts w:eastAsia="Times New Roman" w:cs="Times New Roman"/>
          <w:szCs w:val="24"/>
        </w:rPr>
        <w:t xml:space="preserve"> Ναι.</w:t>
      </w:r>
    </w:p>
    <w:p w14:paraId="25CA9EB6"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Παρών. </w:t>
      </w:r>
    </w:p>
    <w:p w14:paraId="25CA9EB7"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25CA9EB8"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9EB9"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Ναι.</w:t>
      </w:r>
    </w:p>
    <w:p w14:paraId="25CA9EBA"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9EBB"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9EBC" w14:textId="77777777" w:rsidR="00054EB1" w:rsidRDefault="00054EB1">
      <w:pPr>
        <w:spacing w:after="0" w:line="600" w:lineRule="auto"/>
        <w:ind w:firstLine="720"/>
        <w:rPr>
          <w:rFonts w:eastAsia="Times New Roman" w:cs="Times New Roman"/>
          <w:b/>
          <w:szCs w:val="24"/>
        </w:rPr>
      </w:pPr>
    </w:p>
    <w:p w14:paraId="25CA9EBD"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9EBE"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Συνεπώς</w:t>
      </w:r>
      <w:r>
        <w:rPr>
          <w:rFonts w:eastAsia="Times New Roman"/>
          <w:szCs w:val="24"/>
        </w:rPr>
        <w:t xml:space="preserve"> το άρθρο 21 έγινε δεκτό ως έχει κατά πλειοψηφία. </w:t>
      </w:r>
    </w:p>
    <w:p w14:paraId="25CA9EBF"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22 ως έχει;</w:t>
      </w:r>
    </w:p>
    <w:p w14:paraId="25CA9EC0"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9EC1"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w:t>
      </w:r>
    </w:p>
    <w:p w14:paraId="25CA9EC2"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9EC3"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25CA9EC4"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9EC5"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9EC6"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9EC7" w14:textId="77777777" w:rsidR="00054EB1" w:rsidRDefault="00054EB1">
      <w:pPr>
        <w:spacing w:after="0" w:line="600" w:lineRule="auto"/>
        <w:ind w:firstLine="720"/>
        <w:rPr>
          <w:rFonts w:eastAsia="Times New Roman" w:cs="Times New Roman"/>
          <w:b/>
          <w:szCs w:val="24"/>
        </w:rPr>
      </w:pPr>
    </w:p>
    <w:p w14:paraId="25CA9EC8"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9EC9"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Συνεπώς το άρθρο 22 έγινε δεκτό ως έχει κατά πλειοψηφία. </w:t>
      </w:r>
    </w:p>
    <w:p w14:paraId="25CA9ECA"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23 ως έχει;</w:t>
      </w:r>
    </w:p>
    <w:p w14:paraId="25CA9ECB"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9ECC"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 </w:t>
      </w:r>
    </w:p>
    <w:p w14:paraId="25CA9ECD"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ΑΝΤΩΝΙΟΣ</w:t>
      </w:r>
      <w:r>
        <w:rPr>
          <w:rFonts w:eastAsia="Times New Roman" w:cs="Times New Roman"/>
          <w:b/>
          <w:szCs w:val="24"/>
        </w:rPr>
        <w:t xml:space="preserve"> ΓΡΕΓΟΣ:</w:t>
      </w:r>
      <w:r>
        <w:rPr>
          <w:rFonts w:eastAsia="Times New Roman" w:cs="Times New Roman"/>
          <w:szCs w:val="24"/>
        </w:rPr>
        <w:t xml:space="preserve"> Παρών.</w:t>
      </w:r>
    </w:p>
    <w:p w14:paraId="25CA9ECE"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9ECF"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9ED0"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9ED1"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9ED2" w14:textId="77777777" w:rsidR="00054EB1" w:rsidRDefault="00054EB1">
      <w:pPr>
        <w:spacing w:after="0" w:line="600" w:lineRule="auto"/>
        <w:ind w:firstLine="720"/>
        <w:rPr>
          <w:rFonts w:eastAsia="Times New Roman" w:cs="Times New Roman"/>
          <w:b/>
          <w:szCs w:val="24"/>
        </w:rPr>
      </w:pPr>
    </w:p>
    <w:p w14:paraId="25CA9ED3"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9ED4"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Συνεπώς το άρθρο 23 έγινε δεκτό ως έχει κατά πλειοψηφία. </w:t>
      </w:r>
    </w:p>
    <w:p w14:paraId="25CA9ED5"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w:t>
      </w:r>
      <w:r>
        <w:rPr>
          <w:rFonts w:eastAsia="Times New Roman"/>
          <w:szCs w:val="24"/>
        </w:rPr>
        <w:t>ι δεκτό το άρθρο 24 ως έχει;</w:t>
      </w:r>
    </w:p>
    <w:p w14:paraId="25CA9ED6"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9ED7"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 </w:t>
      </w:r>
    </w:p>
    <w:p w14:paraId="25CA9ED8"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25CA9ED9"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9EDA"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9EDB"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9EDC"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9EDD" w14:textId="77777777" w:rsidR="00054EB1" w:rsidRDefault="00054EB1">
      <w:pPr>
        <w:spacing w:after="0" w:line="600" w:lineRule="auto"/>
        <w:ind w:firstLine="720"/>
        <w:rPr>
          <w:rFonts w:eastAsia="Times New Roman" w:cs="Times New Roman"/>
          <w:b/>
          <w:szCs w:val="24"/>
        </w:rPr>
      </w:pPr>
    </w:p>
    <w:p w14:paraId="25CA9EDE"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9EDF" w14:textId="77777777" w:rsidR="00054EB1" w:rsidRDefault="00375CE6">
      <w:pPr>
        <w:spacing w:after="0" w:line="600" w:lineRule="auto"/>
        <w:ind w:firstLine="720"/>
        <w:jc w:val="both"/>
        <w:rPr>
          <w:rFonts w:eastAsia="Times New Roman"/>
          <w:szCs w:val="24"/>
        </w:rPr>
      </w:pPr>
      <w:r>
        <w:rPr>
          <w:rFonts w:eastAsia="Times New Roman" w:cs="Times New Roman"/>
          <w:b/>
          <w:szCs w:val="24"/>
        </w:rPr>
        <w:t xml:space="preserve">ΠΡΟΕΔΡΕΥΩΝ (Γεώργιος </w:t>
      </w:r>
      <w:r>
        <w:rPr>
          <w:rFonts w:eastAsia="Times New Roman" w:cs="Times New Roman"/>
          <w:b/>
          <w:szCs w:val="24"/>
        </w:rPr>
        <w:t>Βαρεμένος):</w:t>
      </w:r>
      <w:r>
        <w:rPr>
          <w:rFonts w:eastAsia="Times New Roman"/>
          <w:szCs w:val="24"/>
        </w:rPr>
        <w:t xml:space="preserve"> Συνεπώς το άρθρο 24 έγινε δεκτό ως έχει κατά πλειοψηφία. </w:t>
      </w:r>
    </w:p>
    <w:p w14:paraId="25CA9EE0"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25 ως έχει;</w:t>
      </w:r>
    </w:p>
    <w:p w14:paraId="25CA9EE1"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9EE2"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 </w:t>
      </w:r>
    </w:p>
    <w:p w14:paraId="25CA9EE3"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25CA9EE4"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9EE5"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Ναι.</w:t>
      </w:r>
    </w:p>
    <w:p w14:paraId="25CA9EE6"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9EE7"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9EE8" w14:textId="77777777" w:rsidR="00054EB1" w:rsidRDefault="00054EB1">
      <w:pPr>
        <w:spacing w:after="0" w:line="600" w:lineRule="auto"/>
        <w:ind w:firstLine="720"/>
        <w:rPr>
          <w:rFonts w:eastAsia="Times New Roman" w:cs="Times New Roman"/>
          <w:b/>
          <w:szCs w:val="24"/>
        </w:rPr>
      </w:pPr>
    </w:p>
    <w:p w14:paraId="25CA9EE9"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9EEA"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Συνεπώς το άρθρο 25 έγινε δεκτό ως έχει κατά πλειοψηφία. </w:t>
      </w:r>
    </w:p>
    <w:p w14:paraId="25CA9EEB"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26 ως έχει;</w:t>
      </w:r>
    </w:p>
    <w:p w14:paraId="25CA9EEC"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9EED"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ΑΠΟΣΤΟΛΟΣ ΒΕΣ</w:t>
      </w:r>
      <w:r>
        <w:rPr>
          <w:rFonts w:eastAsia="Times New Roman" w:cs="Times New Roman"/>
          <w:b/>
          <w:szCs w:val="24"/>
        </w:rPr>
        <w:t>ΥΡΟΠΟΥΛΟΣ:</w:t>
      </w:r>
      <w:r>
        <w:rPr>
          <w:rFonts w:eastAsia="Times New Roman" w:cs="Times New Roman"/>
          <w:szCs w:val="24"/>
        </w:rPr>
        <w:t xml:space="preserve"> Ναι. </w:t>
      </w:r>
    </w:p>
    <w:p w14:paraId="25CA9EEE"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25CA9EEF"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9EF0"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9EF1"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9EF2"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9EF3" w14:textId="77777777" w:rsidR="00054EB1" w:rsidRDefault="00054EB1">
      <w:pPr>
        <w:spacing w:after="0" w:line="600" w:lineRule="auto"/>
        <w:ind w:firstLine="720"/>
        <w:rPr>
          <w:rFonts w:eastAsia="Times New Roman" w:cs="Times New Roman"/>
          <w:b/>
          <w:szCs w:val="24"/>
        </w:rPr>
      </w:pPr>
    </w:p>
    <w:p w14:paraId="25CA9EF4"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9EF5"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Συνεπώς το άρθρο 26 έγινε δεκτό ως έχει κατά πλειοψηφία. </w:t>
      </w:r>
    </w:p>
    <w:p w14:paraId="25CA9EF6"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27 ως έχει;</w:t>
      </w:r>
    </w:p>
    <w:p w14:paraId="25CA9EF7"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9EF8"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w:t>
      </w:r>
    </w:p>
    <w:p w14:paraId="25CA9EF9"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9EFA"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25CA9EFB"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Ναι.</w:t>
      </w:r>
    </w:p>
    <w:p w14:paraId="25CA9EFC"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9EFD"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9EFE" w14:textId="77777777" w:rsidR="00054EB1" w:rsidRDefault="00054EB1">
      <w:pPr>
        <w:spacing w:after="0" w:line="600" w:lineRule="auto"/>
        <w:ind w:firstLine="720"/>
        <w:rPr>
          <w:rFonts w:eastAsia="Times New Roman" w:cs="Times New Roman"/>
          <w:b/>
          <w:szCs w:val="24"/>
        </w:rPr>
      </w:pPr>
    </w:p>
    <w:p w14:paraId="25CA9EFF"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9F00"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Συνεπώς το άρθρο 27 έγινε δεκτό ως έχει κατά πλειοψηφία. </w:t>
      </w:r>
    </w:p>
    <w:p w14:paraId="25CA9F01"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28 ως έχει;</w:t>
      </w:r>
    </w:p>
    <w:p w14:paraId="25CA9F02"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9F03"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 </w:t>
      </w:r>
    </w:p>
    <w:p w14:paraId="25CA9F04"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25CA9F05"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9F06"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ΑΘΑΝΑΣΙΟΣ</w:t>
      </w:r>
      <w:r>
        <w:rPr>
          <w:rFonts w:eastAsia="Times New Roman" w:cs="Times New Roman"/>
          <w:b/>
          <w:szCs w:val="24"/>
        </w:rPr>
        <w:t xml:space="preserve"> ΒΑΡΔΑΛΗΣ:</w:t>
      </w:r>
      <w:r>
        <w:rPr>
          <w:rFonts w:eastAsia="Times New Roman" w:cs="Times New Roman"/>
          <w:szCs w:val="24"/>
        </w:rPr>
        <w:t xml:space="preserve"> Ναι.</w:t>
      </w:r>
    </w:p>
    <w:p w14:paraId="25CA9F07"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9F08"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9F09" w14:textId="77777777" w:rsidR="00054EB1" w:rsidRDefault="00054EB1">
      <w:pPr>
        <w:spacing w:after="0" w:line="600" w:lineRule="auto"/>
        <w:ind w:firstLine="720"/>
        <w:rPr>
          <w:rFonts w:eastAsia="Times New Roman" w:cs="Times New Roman"/>
          <w:b/>
          <w:szCs w:val="24"/>
        </w:rPr>
      </w:pPr>
    </w:p>
    <w:p w14:paraId="25CA9F0A"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9F0B"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Συνεπώς το άρθρο 28 έγινε δεκτό ως έχει κατά πλειοψηφία. </w:t>
      </w:r>
    </w:p>
    <w:p w14:paraId="25CA9F0C"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29 ως έχει;</w:t>
      </w:r>
    </w:p>
    <w:p w14:paraId="25CA9F0D"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w:t>
      </w:r>
      <w:r>
        <w:rPr>
          <w:rFonts w:eastAsia="Times New Roman" w:cs="Times New Roman"/>
          <w:szCs w:val="24"/>
        </w:rPr>
        <w:t>ι.</w:t>
      </w:r>
    </w:p>
    <w:p w14:paraId="25CA9F0E"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 </w:t>
      </w:r>
    </w:p>
    <w:p w14:paraId="25CA9F0F"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25CA9F10"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9F11"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Παρών.</w:t>
      </w:r>
    </w:p>
    <w:p w14:paraId="25CA9F12"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9F13"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9F14" w14:textId="77777777" w:rsidR="00054EB1" w:rsidRDefault="00054EB1">
      <w:pPr>
        <w:spacing w:after="0" w:line="600" w:lineRule="auto"/>
        <w:ind w:firstLine="720"/>
        <w:rPr>
          <w:rFonts w:eastAsia="Times New Roman" w:cs="Times New Roman"/>
          <w:b/>
          <w:szCs w:val="24"/>
        </w:rPr>
      </w:pPr>
    </w:p>
    <w:p w14:paraId="25CA9F15"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9F16"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Συνεπώς</w:t>
      </w:r>
      <w:r>
        <w:rPr>
          <w:rFonts w:eastAsia="Times New Roman"/>
          <w:szCs w:val="24"/>
        </w:rPr>
        <w:t xml:space="preserve"> το άρθρο 29 έγινε δεκτό ως έχει κατά πλειοψηφία. </w:t>
      </w:r>
    </w:p>
    <w:p w14:paraId="25CA9F17"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30 ως έχει;</w:t>
      </w:r>
    </w:p>
    <w:p w14:paraId="25CA9F18"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9F19"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 </w:t>
      </w:r>
    </w:p>
    <w:p w14:paraId="25CA9F1A"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Παρών.</w:t>
      </w:r>
    </w:p>
    <w:p w14:paraId="25CA9F1B" w14:textId="77777777" w:rsidR="00054EB1" w:rsidRDefault="00375CE6">
      <w:pPr>
        <w:spacing w:after="0" w:line="600" w:lineRule="auto"/>
        <w:ind w:firstLine="720"/>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9F1C"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9F1D"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9F1E"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9F1F" w14:textId="77777777" w:rsidR="00054EB1" w:rsidRDefault="00054EB1">
      <w:pPr>
        <w:spacing w:after="0" w:line="600" w:lineRule="auto"/>
        <w:ind w:firstLine="720"/>
        <w:rPr>
          <w:rFonts w:eastAsia="Times New Roman" w:cs="Times New Roman"/>
          <w:b/>
          <w:szCs w:val="24"/>
        </w:rPr>
      </w:pPr>
    </w:p>
    <w:p w14:paraId="25CA9F20" w14:textId="77777777" w:rsidR="00054EB1" w:rsidRDefault="00375CE6">
      <w:pPr>
        <w:spacing w:after="0" w:line="600" w:lineRule="auto"/>
        <w:ind w:firstLine="720"/>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9F21"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Συνεπώς το άρθρο 30 έγινε δεκτό ως έχει κατά πλειοψηφία. </w:t>
      </w:r>
    </w:p>
    <w:p w14:paraId="25CA9F22"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31 ως έχει;</w:t>
      </w:r>
    </w:p>
    <w:p w14:paraId="25CA9F23" w14:textId="77777777" w:rsidR="00054EB1" w:rsidRDefault="00375CE6">
      <w:pPr>
        <w:spacing w:after="0" w:line="600" w:lineRule="auto"/>
        <w:ind w:firstLine="720"/>
        <w:rPr>
          <w:rFonts w:eastAsia="Times New Roman" w:cs="Times New Roman"/>
          <w:szCs w:val="24"/>
        </w:rPr>
      </w:pPr>
      <w:r>
        <w:rPr>
          <w:rFonts w:eastAsia="Times New Roman"/>
          <w:b/>
          <w:szCs w:val="24"/>
        </w:rPr>
        <w:t>ΒΑΣΙΛΕΙΟΣ ΤΣΙΡΚΑΣ:</w:t>
      </w:r>
      <w:r>
        <w:rPr>
          <w:rFonts w:eastAsia="Times New Roman"/>
          <w:szCs w:val="24"/>
        </w:rPr>
        <w:t xml:space="preserve"> Ναι.</w:t>
      </w:r>
    </w:p>
    <w:p w14:paraId="25CA9F24" w14:textId="77777777" w:rsidR="00054EB1" w:rsidRDefault="00375CE6">
      <w:pPr>
        <w:spacing w:after="0" w:line="600" w:lineRule="auto"/>
        <w:ind w:firstLine="720"/>
        <w:rPr>
          <w:rFonts w:eastAsia="Times New Roman"/>
          <w:szCs w:val="24"/>
        </w:rPr>
      </w:pPr>
      <w:r>
        <w:rPr>
          <w:rFonts w:eastAsia="Times New Roman"/>
          <w:b/>
          <w:szCs w:val="24"/>
        </w:rPr>
        <w:t>ΑΠΟΣΤΟΛΟΣ ΒΕΣΥΡΟΠΟΥΛΟΣ:</w:t>
      </w:r>
      <w:r>
        <w:rPr>
          <w:rFonts w:eastAsia="Times New Roman"/>
          <w:szCs w:val="24"/>
        </w:rPr>
        <w:t xml:space="preserve"> Όχι. </w:t>
      </w:r>
    </w:p>
    <w:p w14:paraId="25CA9F25" w14:textId="77777777" w:rsidR="00054EB1" w:rsidRDefault="00375CE6">
      <w:pPr>
        <w:spacing w:after="0" w:line="600" w:lineRule="auto"/>
        <w:ind w:firstLine="720"/>
        <w:rPr>
          <w:rFonts w:eastAsia="Times New Roman"/>
          <w:szCs w:val="24"/>
        </w:rPr>
      </w:pPr>
      <w:r>
        <w:rPr>
          <w:rFonts w:eastAsia="Times New Roman"/>
          <w:b/>
          <w:szCs w:val="24"/>
        </w:rPr>
        <w:t>ΑΝΤΩΝΙΟ</w:t>
      </w:r>
      <w:r>
        <w:rPr>
          <w:rFonts w:eastAsia="Times New Roman"/>
          <w:b/>
          <w:szCs w:val="24"/>
        </w:rPr>
        <w:t>Σ ΓΡΕΓΟΣ:</w:t>
      </w:r>
      <w:r>
        <w:rPr>
          <w:rFonts w:eastAsia="Times New Roman"/>
          <w:szCs w:val="24"/>
        </w:rPr>
        <w:t xml:space="preserve"> Παρών.</w:t>
      </w:r>
    </w:p>
    <w:p w14:paraId="25CA9F26" w14:textId="77777777" w:rsidR="00054EB1" w:rsidRDefault="00375CE6">
      <w:pPr>
        <w:spacing w:after="0"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Παρών.</w:t>
      </w:r>
    </w:p>
    <w:p w14:paraId="25CA9F27" w14:textId="77777777" w:rsidR="00054EB1" w:rsidRDefault="00375CE6">
      <w:pPr>
        <w:spacing w:after="0" w:line="600" w:lineRule="auto"/>
        <w:ind w:firstLine="720"/>
        <w:rPr>
          <w:rFonts w:eastAsia="Times New Roman"/>
          <w:b/>
          <w:szCs w:val="24"/>
        </w:rPr>
      </w:pPr>
      <w:r>
        <w:rPr>
          <w:rFonts w:eastAsia="Times New Roman"/>
          <w:b/>
          <w:szCs w:val="24"/>
        </w:rPr>
        <w:t>ΑΘΑΝΑΣΙΟΣ ΒΑΡΔΑΛΗΣ:</w:t>
      </w:r>
      <w:r>
        <w:rPr>
          <w:rFonts w:eastAsia="Times New Roman"/>
          <w:szCs w:val="24"/>
        </w:rPr>
        <w:t xml:space="preserve"> Όχι.</w:t>
      </w:r>
    </w:p>
    <w:p w14:paraId="25CA9F28" w14:textId="77777777" w:rsidR="00054EB1" w:rsidRDefault="00375CE6">
      <w:pPr>
        <w:spacing w:after="0" w:line="600" w:lineRule="auto"/>
        <w:ind w:firstLine="720"/>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9F29" w14:textId="77777777" w:rsidR="00054EB1" w:rsidRDefault="00375CE6">
      <w:pPr>
        <w:spacing w:after="0" w:line="600" w:lineRule="auto"/>
        <w:ind w:firstLine="720"/>
        <w:rPr>
          <w:rFonts w:eastAsia="Times New Roman"/>
          <w:b/>
          <w:szCs w:val="24"/>
        </w:rPr>
      </w:pPr>
      <w:r>
        <w:rPr>
          <w:rFonts w:eastAsia="Times New Roman"/>
          <w:b/>
          <w:szCs w:val="24"/>
        </w:rPr>
        <w:t>ΓΕΩΡΓΙΟΣ ΑΜΥΡΑΣ:</w:t>
      </w:r>
      <w:r>
        <w:rPr>
          <w:rFonts w:eastAsia="Times New Roman"/>
          <w:szCs w:val="24"/>
        </w:rPr>
        <w:t xml:space="preserve"> Παρών.</w:t>
      </w:r>
    </w:p>
    <w:p w14:paraId="25CA9F2A" w14:textId="77777777" w:rsidR="00054EB1" w:rsidRDefault="00054EB1">
      <w:pPr>
        <w:spacing w:after="0" w:line="600" w:lineRule="auto"/>
        <w:ind w:firstLine="720"/>
        <w:rPr>
          <w:rFonts w:eastAsia="Times New Roman"/>
          <w:b/>
          <w:szCs w:val="24"/>
        </w:rPr>
      </w:pPr>
    </w:p>
    <w:p w14:paraId="25CA9F2B" w14:textId="77777777" w:rsidR="00054EB1" w:rsidRDefault="00375CE6">
      <w:pPr>
        <w:spacing w:after="0" w:line="600" w:lineRule="auto"/>
        <w:ind w:firstLine="720"/>
        <w:rPr>
          <w:rFonts w:eastAsia="Times New Roman"/>
          <w:b/>
          <w:szCs w:val="24"/>
        </w:rPr>
      </w:pPr>
      <w:r>
        <w:rPr>
          <w:rFonts w:eastAsia="Times New Roman"/>
          <w:b/>
          <w:szCs w:val="24"/>
        </w:rPr>
        <w:t>ΔΗΜΗΤΡΙΟΣ ΚΑΒΑΔΕΛΛΑΣ:</w:t>
      </w:r>
      <w:r>
        <w:rPr>
          <w:rFonts w:eastAsia="Times New Roman"/>
          <w:szCs w:val="24"/>
        </w:rPr>
        <w:t xml:space="preserve"> Όχι.</w:t>
      </w:r>
    </w:p>
    <w:p w14:paraId="25CA9F2C" w14:textId="77777777" w:rsidR="00054EB1" w:rsidRDefault="00375CE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Συνεπώς το άρθρο 31 έγινε δεκτό ως έχει κατά πλειοψηφία. </w:t>
      </w:r>
    </w:p>
    <w:p w14:paraId="25CA9F2D"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w:t>
      </w:r>
      <w:r>
        <w:rPr>
          <w:rFonts w:eastAsia="Times New Roman"/>
          <w:szCs w:val="24"/>
        </w:rPr>
        <w:t>ίνεται δεκτό το άρθρο 32 ως έχει;</w:t>
      </w:r>
    </w:p>
    <w:p w14:paraId="25CA9F2E" w14:textId="77777777" w:rsidR="00054EB1" w:rsidRDefault="00375CE6">
      <w:pPr>
        <w:spacing w:after="0" w:line="600" w:lineRule="auto"/>
        <w:ind w:firstLine="720"/>
        <w:rPr>
          <w:rFonts w:eastAsia="Times New Roman" w:cs="Times New Roman"/>
          <w:szCs w:val="24"/>
        </w:rPr>
      </w:pPr>
      <w:r>
        <w:rPr>
          <w:rFonts w:eastAsia="Times New Roman"/>
          <w:b/>
          <w:szCs w:val="24"/>
        </w:rPr>
        <w:t>ΒΑΣΙΛΕΙΟΣ ΤΣΙΡΚΑΣ:</w:t>
      </w:r>
      <w:r>
        <w:rPr>
          <w:rFonts w:eastAsia="Times New Roman"/>
          <w:szCs w:val="24"/>
        </w:rPr>
        <w:t xml:space="preserve"> Ναι.</w:t>
      </w:r>
    </w:p>
    <w:p w14:paraId="25CA9F2F" w14:textId="77777777" w:rsidR="00054EB1" w:rsidRDefault="00375CE6">
      <w:pPr>
        <w:spacing w:after="0" w:line="600" w:lineRule="auto"/>
        <w:ind w:firstLine="720"/>
        <w:rPr>
          <w:rFonts w:eastAsia="Times New Roman"/>
          <w:szCs w:val="24"/>
        </w:rPr>
      </w:pPr>
      <w:r>
        <w:rPr>
          <w:rFonts w:eastAsia="Times New Roman"/>
          <w:b/>
          <w:szCs w:val="24"/>
        </w:rPr>
        <w:t>ΑΠΟΣΤΟΛΟΣ ΒΕΣΥΡΟΠΟΥΛΟΣ:</w:t>
      </w:r>
      <w:r>
        <w:rPr>
          <w:rFonts w:eastAsia="Times New Roman"/>
          <w:szCs w:val="24"/>
        </w:rPr>
        <w:t xml:space="preserve"> Ναι. </w:t>
      </w:r>
    </w:p>
    <w:p w14:paraId="25CA9F30" w14:textId="77777777" w:rsidR="00054EB1" w:rsidRDefault="00375CE6">
      <w:pPr>
        <w:spacing w:after="0" w:line="600" w:lineRule="auto"/>
        <w:ind w:firstLine="720"/>
        <w:rPr>
          <w:rFonts w:eastAsia="Times New Roman"/>
          <w:szCs w:val="24"/>
        </w:rPr>
      </w:pPr>
      <w:r>
        <w:rPr>
          <w:rFonts w:eastAsia="Times New Roman"/>
          <w:b/>
          <w:szCs w:val="24"/>
        </w:rPr>
        <w:t>ΑΝΤΩΝΙΟΣ ΓΡΕΓΟΣ:</w:t>
      </w:r>
      <w:r>
        <w:rPr>
          <w:rFonts w:eastAsia="Times New Roman"/>
          <w:szCs w:val="24"/>
        </w:rPr>
        <w:t xml:space="preserve"> Παρών.</w:t>
      </w:r>
    </w:p>
    <w:p w14:paraId="25CA9F31" w14:textId="77777777" w:rsidR="00054EB1" w:rsidRDefault="00375CE6">
      <w:pPr>
        <w:spacing w:after="0"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Ναι.</w:t>
      </w:r>
    </w:p>
    <w:p w14:paraId="25CA9F32" w14:textId="77777777" w:rsidR="00054EB1" w:rsidRDefault="00375CE6">
      <w:pPr>
        <w:spacing w:after="0" w:line="600" w:lineRule="auto"/>
        <w:ind w:firstLine="720"/>
        <w:rPr>
          <w:rFonts w:eastAsia="Times New Roman"/>
          <w:b/>
          <w:szCs w:val="24"/>
        </w:rPr>
      </w:pPr>
      <w:r>
        <w:rPr>
          <w:rFonts w:eastAsia="Times New Roman"/>
          <w:b/>
          <w:szCs w:val="24"/>
        </w:rPr>
        <w:t>ΑΘΑΝΑΣΙΟΣ ΒΑΡΔΑΛΗΣ:</w:t>
      </w:r>
      <w:r>
        <w:rPr>
          <w:rFonts w:eastAsia="Times New Roman"/>
          <w:szCs w:val="24"/>
        </w:rPr>
        <w:t xml:space="preserve"> Παρών.</w:t>
      </w:r>
    </w:p>
    <w:p w14:paraId="25CA9F33" w14:textId="77777777" w:rsidR="00054EB1" w:rsidRDefault="00375CE6">
      <w:pPr>
        <w:spacing w:after="0" w:line="600" w:lineRule="auto"/>
        <w:ind w:firstLine="720"/>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9F34" w14:textId="77777777" w:rsidR="00054EB1" w:rsidRDefault="00375CE6">
      <w:pPr>
        <w:spacing w:after="0" w:line="600" w:lineRule="auto"/>
        <w:ind w:firstLine="720"/>
        <w:rPr>
          <w:rFonts w:eastAsia="Times New Roman"/>
          <w:b/>
          <w:szCs w:val="24"/>
        </w:rPr>
      </w:pPr>
      <w:r>
        <w:rPr>
          <w:rFonts w:eastAsia="Times New Roman"/>
          <w:b/>
          <w:szCs w:val="24"/>
        </w:rPr>
        <w:t>ΓΕΩΡΓΙΟΣ ΑΜΥΡΑΣ:</w:t>
      </w:r>
      <w:r>
        <w:rPr>
          <w:rFonts w:eastAsia="Times New Roman"/>
          <w:szCs w:val="24"/>
        </w:rPr>
        <w:t xml:space="preserve"> Ναι.</w:t>
      </w:r>
    </w:p>
    <w:p w14:paraId="25CA9F35" w14:textId="77777777" w:rsidR="00054EB1" w:rsidRDefault="00054EB1">
      <w:pPr>
        <w:spacing w:after="0" w:line="600" w:lineRule="auto"/>
        <w:ind w:firstLine="720"/>
        <w:rPr>
          <w:rFonts w:eastAsia="Times New Roman"/>
          <w:b/>
          <w:szCs w:val="24"/>
        </w:rPr>
      </w:pPr>
    </w:p>
    <w:p w14:paraId="25CA9F36" w14:textId="77777777" w:rsidR="00054EB1" w:rsidRDefault="00375CE6">
      <w:pPr>
        <w:spacing w:after="0" w:line="600" w:lineRule="auto"/>
        <w:ind w:firstLine="720"/>
        <w:rPr>
          <w:rFonts w:eastAsia="Times New Roman"/>
          <w:b/>
          <w:szCs w:val="24"/>
        </w:rPr>
      </w:pPr>
      <w:r>
        <w:rPr>
          <w:rFonts w:eastAsia="Times New Roman"/>
          <w:b/>
          <w:szCs w:val="24"/>
        </w:rPr>
        <w:t>ΔΗΜΗΤΡΙΟΣ ΚΑΒΑΔΕΛΛΑΣ:</w:t>
      </w:r>
      <w:r>
        <w:rPr>
          <w:rFonts w:eastAsia="Times New Roman"/>
          <w:szCs w:val="24"/>
        </w:rPr>
        <w:t xml:space="preserve"> Όχι.</w:t>
      </w:r>
    </w:p>
    <w:p w14:paraId="25CA9F37" w14:textId="77777777" w:rsidR="00054EB1" w:rsidRDefault="00375CE6">
      <w:pPr>
        <w:spacing w:after="0"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(Γεώργιος Βαρεμένος):</w:t>
      </w:r>
      <w:r>
        <w:rPr>
          <w:rFonts w:eastAsia="Times New Roman"/>
          <w:szCs w:val="24"/>
        </w:rPr>
        <w:t xml:space="preserve"> Συνεπώς το άρθρο 32 έγινε δεκτό ως έχει κατά πλειοψηφία. </w:t>
      </w:r>
    </w:p>
    <w:p w14:paraId="25CA9F38"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33</w:t>
      </w:r>
      <w:r>
        <w:rPr>
          <w:rFonts w:eastAsia="Times New Roman"/>
          <w:szCs w:val="24"/>
        </w:rPr>
        <w:t>,</w:t>
      </w:r>
      <w:r>
        <w:rPr>
          <w:rFonts w:eastAsia="Times New Roman"/>
          <w:szCs w:val="24"/>
        </w:rPr>
        <w:t xml:space="preserve"> όπως τροποποιήθηκε από τον κύριο Υπουργό;</w:t>
      </w:r>
    </w:p>
    <w:p w14:paraId="25CA9F39" w14:textId="77777777" w:rsidR="00054EB1" w:rsidRDefault="00375CE6">
      <w:pPr>
        <w:spacing w:after="0" w:line="600" w:lineRule="auto"/>
        <w:ind w:firstLine="720"/>
        <w:rPr>
          <w:rFonts w:eastAsia="Times New Roman" w:cs="Times New Roman"/>
          <w:szCs w:val="24"/>
        </w:rPr>
      </w:pPr>
      <w:r>
        <w:rPr>
          <w:rFonts w:eastAsia="Times New Roman"/>
          <w:b/>
          <w:szCs w:val="24"/>
        </w:rPr>
        <w:t>ΒΑΣΙΛΕΙΟΣ ΤΣΙΡΚΑΣ:</w:t>
      </w:r>
      <w:r>
        <w:rPr>
          <w:rFonts w:eastAsia="Times New Roman"/>
          <w:szCs w:val="24"/>
        </w:rPr>
        <w:t xml:space="preserve"> Ναι.</w:t>
      </w:r>
    </w:p>
    <w:p w14:paraId="25CA9F3A" w14:textId="77777777" w:rsidR="00054EB1" w:rsidRDefault="00375CE6">
      <w:pPr>
        <w:spacing w:after="0" w:line="600" w:lineRule="auto"/>
        <w:ind w:firstLine="720"/>
        <w:rPr>
          <w:rFonts w:eastAsia="Times New Roman"/>
          <w:szCs w:val="24"/>
        </w:rPr>
      </w:pPr>
      <w:r>
        <w:rPr>
          <w:rFonts w:eastAsia="Times New Roman"/>
          <w:b/>
          <w:szCs w:val="24"/>
        </w:rPr>
        <w:t>ΑΠΟΣΤΟΛΟΣ ΒΕΣΥΡΟΠΟΥΛΟΣ:</w:t>
      </w:r>
      <w:r>
        <w:rPr>
          <w:rFonts w:eastAsia="Times New Roman"/>
          <w:szCs w:val="24"/>
        </w:rPr>
        <w:t xml:space="preserve"> Ναι. </w:t>
      </w:r>
    </w:p>
    <w:p w14:paraId="25CA9F3B" w14:textId="77777777" w:rsidR="00054EB1" w:rsidRDefault="00375CE6">
      <w:pPr>
        <w:spacing w:after="0" w:line="600" w:lineRule="auto"/>
        <w:ind w:firstLine="720"/>
        <w:rPr>
          <w:rFonts w:eastAsia="Times New Roman"/>
          <w:szCs w:val="24"/>
        </w:rPr>
      </w:pPr>
      <w:r>
        <w:rPr>
          <w:rFonts w:eastAsia="Times New Roman"/>
          <w:b/>
          <w:szCs w:val="24"/>
        </w:rPr>
        <w:t>ΑΝΤΩΝΙΟΣ ΓΡΕΓΟΣ:</w:t>
      </w:r>
      <w:r>
        <w:rPr>
          <w:rFonts w:eastAsia="Times New Roman"/>
          <w:szCs w:val="24"/>
        </w:rPr>
        <w:t xml:space="preserve"> Ναι.</w:t>
      </w:r>
    </w:p>
    <w:p w14:paraId="25CA9F3C" w14:textId="77777777" w:rsidR="00054EB1" w:rsidRDefault="00375CE6">
      <w:pPr>
        <w:spacing w:after="0" w:line="600" w:lineRule="auto"/>
        <w:ind w:firstLine="720"/>
        <w:rPr>
          <w:rFonts w:eastAsia="Times New Roman"/>
          <w:szCs w:val="24"/>
        </w:rPr>
      </w:pPr>
      <w:r>
        <w:rPr>
          <w:rFonts w:eastAsia="Times New Roman"/>
          <w:b/>
          <w:szCs w:val="24"/>
        </w:rPr>
        <w:t>ΓΙΑΝΝΗΣ ΚΟΥΤΣ</w:t>
      </w:r>
      <w:r>
        <w:rPr>
          <w:rFonts w:eastAsia="Times New Roman"/>
          <w:b/>
          <w:szCs w:val="24"/>
        </w:rPr>
        <w:t>ΟΥΚΟΣ:</w:t>
      </w:r>
      <w:r>
        <w:rPr>
          <w:rFonts w:eastAsia="Times New Roman"/>
          <w:szCs w:val="24"/>
        </w:rPr>
        <w:t xml:space="preserve"> Ναι.</w:t>
      </w:r>
    </w:p>
    <w:p w14:paraId="25CA9F3D" w14:textId="77777777" w:rsidR="00054EB1" w:rsidRDefault="00375CE6">
      <w:pPr>
        <w:spacing w:after="0" w:line="600" w:lineRule="auto"/>
        <w:ind w:firstLine="720"/>
        <w:rPr>
          <w:rFonts w:eastAsia="Times New Roman"/>
          <w:b/>
          <w:szCs w:val="24"/>
        </w:rPr>
      </w:pPr>
      <w:r>
        <w:rPr>
          <w:rFonts w:eastAsia="Times New Roman"/>
          <w:b/>
          <w:szCs w:val="24"/>
        </w:rPr>
        <w:t>ΑΘΑΝΑΣΙΟΣ ΒΑΡΔΑΛΗΣ:</w:t>
      </w:r>
      <w:r>
        <w:rPr>
          <w:rFonts w:eastAsia="Times New Roman"/>
          <w:szCs w:val="24"/>
        </w:rPr>
        <w:t xml:space="preserve"> Ναι.</w:t>
      </w:r>
    </w:p>
    <w:p w14:paraId="25CA9F3E" w14:textId="77777777" w:rsidR="00054EB1" w:rsidRDefault="00375CE6">
      <w:pPr>
        <w:spacing w:after="0" w:line="600" w:lineRule="auto"/>
        <w:ind w:firstLine="720"/>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9F3F" w14:textId="77777777" w:rsidR="00054EB1" w:rsidRDefault="00375CE6">
      <w:pPr>
        <w:spacing w:after="0" w:line="600" w:lineRule="auto"/>
        <w:ind w:firstLine="720"/>
        <w:rPr>
          <w:rFonts w:eastAsia="Times New Roman"/>
          <w:b/>
          <w:szCs w:val="24"/>
        </w:rPr>
      </w:pPr>
      <w:r>
        <w:rPr>
          <w:rFonts w:eastAsia="Times New Roman"/>
          <w:b/>
          <w:szCs w:val="24"/>
        </w:rPr>
        <w:t>ΓΕΩΡΓΙΟΣ ΑΜΥΡΑΣ:</w:t>
      </w:r>
      <w:r>
        <w:rPr>
          <w:rFonts w:eastAsia="Times New Roman"/>
          <w:szCs w:val="24"/>
        </w:rPr>
        <w:t xml:space="preserve"> Ναι.</w:t>
      </w:r>
    </w:p>
    <w:p w14:paraId="25CA9F40" w14:textId="77777777" w:rsidR="00054EB1" w:rsidRDefault="00054EB1">
      <w:pPr>
        <w:spacing w:after="0" w:line="600" w:lineRule="auto"/>
        <w:ind w:firstLine="720"/>
        <w:rPr>
          <w:rFonts w:eastAsia="Times New Roman"/>
          <w:b/>
          <w:szCs w:val="24"/>
        </w:rPr>
      </w:pPr>
    </w:p>
    <w:p w14:paraId="25CA9F41" w14:textId="77777777" w:rsidR="00054EB1" w:rsidRDefault="00375CE6">
      <w:pPr>
        <w:spacing w:after="0" w:line="600" w:lineRule="auto"/>
        <w:ind w:firstLine="720"/>
        <w:rPr>
          <w:rFonts w:eastAsia="Times New Roman"/>
          <w:b/>
          <w:szCs w:val="24"/>
        </w:rPr>
      </w:pPr>
      <w:r>
        <w:rPr>
          <w:rFonts w:eastAsia="Times New Roman"/>
          <w:b/>
          <w:szCs w:val="24"/>
        </w:rPr>
        <w:t>ΔΗΜΗΤΡΙΟΣ ΚΑΒΑΔΕΛΛΑΣ:</w:t>
      </w:r>
      <w:r>
        <w:rPr>
          <w:rFonts w:eastAsia="Times New Roman"/>
          <w:szCs w:val="24"/>
        </w:rPr>
        <w:t xml:space="preserve"> Όχι.</w:t>
      </w:r>
    </w:p>
    <w:p w14:paraId="25CA9F42" w14:textId="77777777" w:rsidR="00054EB1" w:rsidRDefault="00375CE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Συνεπώς το άρθρο 33 έγινε δεκτό</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 </w:t>
      </w:r>
    </w:p>
    <w:p w14:paraId="25CA9F43" w14:textId="77777777" w:rsidR="00054EB1" w:rsidRDefault="00375CE6">
      <w:pPr>
        <w:spacing w:after="0" w:line="600" w:lineRule="auto"/>
        <w:ind w:firstLine="720"/>
        <w:jc w:val="both"/>
        <w:rPr>
          <w:rFonts w:eastAsia="Times New Roman"/>
          <w:szCs w:val="24"/>
        </w:rPr>
      </w:pPr>
      <w:r>
        <w:rPr>
          <w:rFonts w:eastAsia="Times New Roman"/>
          <w:szCs w:val="24"/>
        </w:rPr>
        <w:t xml:space="preserve">Ερωτάται το Σώμα: </w:t>
      </w:r>
      <w:r>
        <w:rPr>
          <w:rFonts w:eastAsia="Times New Roman"/>
          <w:szCs w:val="24"/>
        </w:rPr>
        <w:t>Γίνεται δεκτό το άρθρο 34 ως έχει;</w:t>
      </w:r>
    </w:p>
    <w:p w14:paraId="25CA9F44" w14:textId="77777777" w:rsidR="00054EB1" w:rsidRDefault="00375CE6">
      <w:pPr>
        <w:spacing w:after="0" w:line="600" w:lineRule="auto"/>
        <w:ind w:firstLine="720"/>
        <w:rPr>
          <w:rFonts w:eastAsia="Times New Roman" w:cs="Times New Roman"/>
          <w:szCs w:val="24"/>
        </w:rPr>
      </w:pPr>
      <w:r>
        <w:rPr>
          <w:rFonts w:eastAsia="Times New Roman"/>
          <w:b/>
          <w:szCs w:val="24"/>
        </w:rPr>
        <w:t>ΒΑΣΙΛΕΙΟΣ ΤΣΙΡΚΑΣ:</w:t>
      </w:r>
      <w:r>
        <w:rPr>
          <w:rFonts w:eastAsia="Times New Roman"/>
          <w:szCs w:val="24"/>
        </w:rPr>
        <w:t xml:space="preserve"> Ναι.</w:t>
      </w:r>
    </w:p>
    <w:p w14:paraId="25CA9F45" w14:textId="77777777" w:rsidR="00054EB1" w:rsidRDefault="00375CE6">
      <w:pPr>
        <w:spacing w:after="0" w:line="600" w:lineRule="auto"/>
        <w:ind w:firstLine="720"/>
        <w:rPr>
          <w:rFonts w:eastAsia="Times New Roman"/>
          <w:szCs w:val="24"/>
        </w:rPr>
      </w:pPr>
      <w:r>
        <w:rPr>
          <w:rFonts w:eastAsia="Times New Roman"/>
          <w:b/>
          <w:szCs w:val="24"/>
        </w:rPr>
        <w:t>ΑΠΟΣΤΟΛΟΣ ΒΕΣΥΡΟΠΟΥΛΟΣ:</w:t>
      </w:r>
      <w:r>
        <w:rPr>
          <w:rFonts w:eastAsia="Times New Roman"/>
          <w:szCs w:val="24"/>
        </w:rPr>
        <w:t xml:space="preserve"> Ναι. </w:t>
      </w:r>
    </w:p>
    <w:p w14:paraId="25CA9F46" w14:textId="77777777" w:rsidR="00054EB1" w:rsidRDefault="00375CE6">
      <w:pPr>
        <w:spacing w:after="0" w:line="600" w:lineRule="auto"/>
        <w:ind w:firstLine="720"/>
        <w:rPr>
          <w:rFonts w:eastAsia="Times New Roman"/>
          <w:szCs w:val="24"/>
        </w:rPr>
      </w:pPr>
      <w:r>
        <w:rPr>
          <w:rFonts w:eastAsia="Times New Roman"/>
          <w:b/>
          <w:szCs w:val="24"/>
        </w:rPr>
        <w:t>ΑΝΤΩΝΙΟΣ ΓΡΕΓΟΣ:</w:t>
      </w:r>
      <w:r>
        <w:rPr>
          <w:rFonts w:eastAsia="Times New Roman"/>
          <w:szCs w:val="24"/>
        </w:rPr>
        <w:t xml:space="preserve"> Ναι.</w:t>
      </w:r>
    </w:p>
    <w:p w14:paraId="25CA9F47" w14:textId="77777777" w:rsidR="00054EB1" w:rsidRDefault="00375CE6">
      <w:pPr>
        <w:spacing w:after="0"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Ναι.</w:t>
      </w:r>
    </w:p>
    <w:p w14:paraId="25CA9F48" w14:textId="77777777" w:rsidR="00054EB1" w:rsidRDefault="00375CE6">
      <w:pPr>
        <w:spacing w:after="0" w:line="600" w:lineRule="auto"/>
        <w:ind w:firstLine="720"/>
        <w:rPr>
          <w:rFonts w:eastAsia="Times New Roman"/>
          <w:b/>
          <w:szCs w:val="24"/>
        </w:rPr>
      </w:pPr>
      <w:r>
        <w:rPr>
          <w:rFonts w:eastAsia="Times New Roman"/>
          <w:b/>
          <w:szCs w:val="24"/>
        </w:rPr>
        <w:t>ΑΘΑΝΑΣΙΟΣ ΒΑΡΔΑΛΗΣ:</w:t>
      </w:r>
      <w:r>
        <w:rPr>
          <w:rFonts w:eastAsia="Times New Roman"/>
          <w:szCs w:val="24"/>
        </w:rPr>
        <w:t xml:space="preserve"> Παρών.</w:t>
      </w:r>
    </w:p>
    <w:p w14:paraId="25CA9F49" w14:textId="77777777" w:rsidR="00054EB1" w:rsidRDefault="00375CE6">
      <w:pPr>
        <w:spacing w:after="0" w:line="600" w:lineRule="auto"/>
        <w:ind w:firstLine="720"/>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9F4A" w14:textId="77777777" w:rsidR="00054EB1" w:rsidRDefault="00375CE6">
      <w:pPr>
        <w:spacing w:after="0" w:line="600" w:lineRule="auto"/>
        <w:ind w:firstLine="720"/>
        <w:rPr>
          <w:rFonts w:eastAsia="Times New Roman"/>
          <w:b/>
          <w:szCs w:val="24"/>
        </w:rPr>
      </w:pPr>
      <w:r>
        <w:rPr>
          <w:rFonts w:eastAsia="Times New Roman"/>
          <w:b/>
          <w:szCs w:val="24"/>
        </w:rPr>
        <w:t>ΓΕΩΡΓΙΟΣ ΑΜΥΡΑΣ:</w:t>
      </w:r>
      <w:r>
        <w:rPr>
          <w:rFonts w:eastAsia="Times New Roman"/>
          <w:szCs w:val="24"/>
        </w:rPr>
        <w:t xml:space="preserve"> Ναι.</w:t>
      </w:r>
    </w:p>
    <w:p w14:paraId="25CA9F4B" w14:textId="77777777" w:rsidR="00054EB1" w:rsidRDefault="00054EB1">
      <w:pPr>
        <w:spacing w:after="0" w:line="600" w:lineRule="auto"/>
        <w:ind w:firstLine="720"/>
        <w:rPr>
          <w:rFonts w:eastAsia="Times New Roman"/>
          <w:b/>
          <w:szCs w:val="24"/>
        </w:rPr>
      </w:pPr>
    </w:p>
    <w:p w14:paraId="25CA9F4C" w14:textId="77777777" w:rsidR="00054EB1" w:rsidRDefault="00375CE6">
      <w:pPr>
        <w:spacing w:after="0" w:line="600" w:lineRule="auto"/>
        <w:ind w:firstLine="720"/>
        <w:rPr>
          <w:rFonts w:eastAsia="Times New Roman"/>
          <w:b/>
          <w:szCs w:val="24"/>
        </w:rPr>
      </w:pPr>
      <w:r>
        <w:rPr>
          <w:rFonts w:eastAsia="Times New Roman"/>
          <w:b/>
          <w:szCs w:val="24"/>
        </w:rPr>
        <w:t>ΔΗΜΗΤΡΙΟΣ ΚΑΒΑΔΕΛΛΑΣ:</w:t>
      </w:r>
      <w:r>
        <w:rPr>
          <w:rFonts w:eastAsia="Times New Roman"/>
          <w:szCs w:val="24"/>
        </w:rPr>
        <w:t xml:space="preserve"> Όχι.</w:t>
      </w:r>
    </w:p>
    <w:p w14:paraId="25CA9F4D" w14:textId="77777777" w:rsidR="00054EB1" w:rsidRDefault="00375CE6">
      <w:pPr>
        <w:spacing w:after="0"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(Γεώργιος Βαρεμένος):</w:t>
      </w:r>
      <w:r>
        <w:rPr>
          <w:rFonts w:eastAsia="Times New Roman"/>
          <w:szCs w:val="24"/>
        </w:rPr>
        <w:t xml:space="preserve"> Συνεπώς το άρθρο 34 έγινε δεκτό ως έχει κατά πλειοψηφία. </w:t>
      </w:r>
    </w:p>
    <w:p w14:paraId="25CA9F4E"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35 ως έχει;</w:t>
      </w:r>
    </w:p>
    <w:p w14:paraId="25CA9F4F" w14:textId="77777777" w:rsidR="00054EB1" w:rsidRDefault="00375CE6">
      <w:pPr>
        <w:spacing w:after="0" w:line="600" w:lineRule="auto"/>
        <w:ind w:firstLine="720"/>
        <w:rPr>
          <w:rFonts w:eastAsia="Times New Roman" w:cs="Times New Roman"/>
          <w:szCs w:val="24"/>
        </w:rPr>
      </w:pPr>
      <w:r>
        <w:rPr>
          <w:rFonts w:eastAsia="Times New Roman"/>
          <w:b/>
          <w:szCs w:val="24"/>
        </w:rPr>
        <w:t>ΒΑΣΙΛΕΙΟΣ ΤΣΙΡΚΑΣ:</w:t>
      </w:r>
      <w:r>
        <w:rPr>
          <w:rFonts w:eastAsia="Times New Roman"/>
          <w:szCs w:val="24"/>
        </w:rPr>
        <w:t xml:space="preserve"> Ναι.</w:t>
      </w:r>
    </w:p>
    <w:p w14:paraId="25CA9F50" w14:textId="77777777" w:rsidR="00054EB1" w:rsidRDefault="00375CE6">
      <w:pPr>
        <w:spacing w:after="0" w:line="600" w:lineRule="auto"/>
        <w:ind w:firstLine="720"/>
        <w:rPr>
          <w:rFonts w:eastAsia="Times New Roman"/>
          <w:szCs w:val="24"/>
        </w:rPr>
      </w:pPr>
      <w:r>
        <w:rPr>
          <w:rFonts w:eastAsia="Times New Roman"/>
          <w:b/>
          <w:szCs w:val="24"/>
        </w:rPr>
        <w:t>ΑΠΟΣΤΟΛΟΣ ΒΕΣΥΡΟΠΟΥΛΟΣ:</w:t>
      </w:r>
      <w:r>
        <w:rPr>
          <w:rFonts w:eastAsia="Times New Roman"/>
          <w:szCs w:val="24"/>
        </w:rPr>
        <w:t xml:space="preserve"> Όχι. </w:t>
      </w:r>
    </w:p>
    <w:p w14:paraId="25CA9F51" w14:textId="77777777" w:rsidR="00054EB1" w:rsidRDefault="00375CE6">
      <w:pPr>
        <w:spacing w:after="0" w:line="600" w:lineRule="auto"/>
        <w:ind w:firstLine="720"/>
        <w:rPr>
          <w:rFonts w:eastAsia="Times New Roman"/>
          <w:szCs w:val="24"/>
        </w:rPr>
      </w:pPr>
      <w:r>
        <w:rPr>
          <w:rFonts w:eastAsia="Times New Roman"/>
          <w:b/>
          <w:szCs w:val="24"/>
        </w:rPr>
        <w:t>ΑΝΤΩΝΙΟΣ ΓΡΕΓΟΣ:</w:t>
      </w:r>
      <w:r>
        <w:rPr>
          <w:rFonts w:eastAsia="Times New Roman"/>
          <w:szCs w:val="24"/>
        </w:rPr>
        <w:t xml:space="preserve"> Όχι.</w:t>
      </w:r>
    </w:p>
    <w:p w14:paraId="25CA9F52" w14:textId="77777777" w:rsidR="00054EB1" w:rsidRDefault="00375CE6">
      <w:pPr>
        <w:spacing w:after="0" w:line="600" w:lineRule="auto"/>
        <w:ind w:firstLine="720"/>
        <w:rPr>
          <w:rFonts w:eastAsia="Times New Roman"/>
          <w:szCs w:val="24"/>
        </w:rPr>
      </w:pPr>
      <w:r>
        <w:rPr>
          <w:rFonts w:eastAsia="Times New Roman"/>
          <w:b/>
          <w:szCs w:val="24"/>
        </w:rPr>
        <w:t>ΓΙΑΝΝΗΣ ΚΟΥΤΣΟΥΚΟΣ:</w:t>
      </w:r>
      <w:r>
        <w:rPr>
          <w:rFonts w:eastAsia="Times New Roman"/>
          <w:szCs w:val="24"/>
        </w:rPr>
        <w:t xml:space="preserve"> Όχι.</w:t>
      </w:r>
    </w:p>
    <w:p w14:paraId="25CA9F53" w14:textId="77777777" w:rsidR="00054EB1" w:rsidRDefault="00375CE6">
      <w:pPr>
        <w:spacing w:after="0" w:line="600" w:lineRule="auto"/>
        <w:ind w:firstLine="720"/>
        <w:rPr>
          <w:rFonts w:eastAsia="Times New Roman"/>
          <w:b/>
          <w:szCs w:val="24"/>
        </w:rPr>
      </w:pPr>
      <w:r>
        <w:rPr>
          <w:rFonts w:eastAsia="Times New Roman"/>
          <w:b/>
          <w:szCs w:val="24"/>
        </w:rPr>
        <w:t>ΑΘΑΝΑΣΙΟΣ ΒΑΡΔΑΛΗΣ:</w:t>
      </w:r>
      <w:r>
        <w:rPr>
          <w:rFonts w:eastAsia="Times New Roman"/>
          <w:szCs w:val="24"/>
        </w:rPr>
        <w:t xml:space="preserve"> Όχι.</w:t>
      </w:r>
    </w:p>
    <w:p w14:paraId="25CA9F54" w14:textId="77777777" w:rsidR="00054EB1" w:rsidRDefault="00375CE6">
      <w:pPr>
        <w:spacing w:after="0" w:line="600" w:lineRule="auto"/>
        <w:ind w:firstLine="720"/>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9F55" w14:textId="77777777" w:rsidR="00054EB1" w:rsidRDefault="00375CE6">
      <w:pPr>
        <w:spacing w:after="0" w:line="600" w:lineRule="auto"/>
        <w:ind w:firstLine="720"/>
        <w:rPr>
          <w:rFonts w:eastAsia="Times New Roman"/>
          <w:b/>
          <w:szCs w:val="24"/>
        </w:rPr>
      </w:pPr>
      <w:r>
        <w:rPr>
          <w:rFonts w:eastAsia="Times New Roman"/>
          <w:b/>
          <w:szCs w:val="24"/>
        </w:rPr>
        <w:t>ΓΕΩΡΓΙΟΣ ΑΜΥΡΑΣ:</w:t>
      </w:r>
      <w:r>
        <w:rPr>
          <w:rFonts w:eastAsia="Times New Roman"/>
          <w:szCs w:val="24"/>
        </w:rPr>
        <w:t xml:space="preserve"> Ναι.</w:t>
      </w:r>
    </w:p>
    <w:p w14:paraId="25CA9F56" w14:textId="77777777" w:rsidR="00054EB1" w:rsidRDefault="00054EB1">
      <w:pPr>
        <w:spacing w:after="0" w:line="600" w:lineRule="auto"/>
        <w:ind w:firstLine="720"/>
        <w:rPr>
          <w:rFonts w:eastAsia="Times New Roman"/>
          <w:b/>
          <w:szCs w:val="24"/>
        </w:rPr>
      </w:pPr>
    </w:p>
    <w:p w14:paraId="25CA9F57" w14:textId="77777777" w:rsidR="00054EB1" w:rsidRDefault="00375CE6">
      <w:pPr>
        <w:spacing w:after="0" w:line="600" w:lineRule="auto"/>
        <w:ind w:firstLine="720"/>
        <w:rPr>
          <w:rFonts w:eastAsia="Times New Roman"/>
          <w:b/>
          <w:szCs w:val="24"/>
        </w:rPr>
      </w:pPr>
      <w:r>
        <w:rPr>
          <w:rFonts w:eastAsia="Times New Roman"/>
          <w:b/>
          <w:szCs w:val="24"/>
        </w:rPr>
        <w:t>ΔΗΜΗΤΡΙΟΣ ΚΑΒΑΔΕΛΛΑΣ:</w:t>
      </w:r>
      <w:r>
        <w:rPr>
          <w:rFonts w:eastAsia="Times New Roman"/>
          <w:szCs w:val="24"/>
        </w:rPr>
        <w:t xml:space="preserve"> Όχι.</w:t>
      </w:r>
    </w:p>
    <w:p w14:paraId="25CA9F58" w14:textId="77777777" w:rsidR="00054EB1" w:rsidRDefault="00375CE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Συνεπώς το άρθρο 35 έγινε δεκτό ως έχει κατά πλειοψηφία. </w:t>
      </w:r>
    </w:p>
    <w:p w14:paraId="25CA9F59"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36 ως έχει;</w:t>
      </w:r>
    </w:p>
    <w:p w14:paraId="25CA9F5A" w14:textId="77777777" w:rsidR="00054EB1" w:rsidRDefault="00375CE6">
      <w:pPr>
        <w:spacing w:after="0" w:line="600" w:lineRule="auto"/>
        <w:ind w:firstLine="720"/>
        <w:rPr>
          <w:rFonts w:eastAsia="Times New Roman" w:cs="Times New Roman"/>
          <w:szCs w:val="24"/>
        </w:rPr>
      </w:pPr>
      <w:r>
        <w:rPr>
          <w:rFonts w:eastAsia="Times New Roman"/>
          <w:b/>
          <w:szCs w:val="24"/>
        </w:rPr>
        <w:t>ΒΑΣΙΛΕΙΟΣ ΤΣΙΡΚΑΣ:</w:t>
      </w:r>
      <w:r>
        <w:rPr>
          <w:rFonts w:eastAsia="Times New Roman"/>
          <w:szCs w:val="24"/>
        </w:rPr>
        <w:t xml:space="preserve"> Ναι.</w:t>
      </w:r>
    </w:p>
    <w:p w14:paraId="25CA9F5B" w14:textId="77777777" w:rsidR="00054EB1" w:rsidRDefault="00375CE6">
      <w:pPr>
        <w:spacing w:after="0" w:line="600" w:lineRule="auto"/>
        <w:ind w:firstLine="720"/>
        <w:rPr>
          <w:rFonts w:eastAsia="Times New Roman"/>
          <w:szCs w:val="24"/>
        </w:rPr>
      </w:pPr>
      <w:r>
        <w:rPr>
          <w:rFonts w:eastAsia="Times New Roman"/>
          <w:b/>
          <w:szCs w:val="24"/>
        </w:rPr>
        <w:t>ΑΠΟΣΤΟΛ</w:t>
      </w:r>
      <w:r>
        <w:rPr>
          <w:rFonts w:eastAsia="Times New Roman"/>
          <w:b/>
          <w:szCs w:val="24"/>
        </w:rPr>
        <w:t>ΟΣ ΒΕΣΥΡΟΠΟΥΛΟΣ:</w:t>
      </w:r>
      <w:r>
        <w:rPr>
          <w:rFonts w:eastAsia="Times New Roman"/>
          <w:szCs w:val="24"/>
        </w:rPr>
        <w:t xml:space="preserve"> Όχι. </w:t>
      </w:r>
    </w:p>
    <w:p w14:paraId="25CA9F5C" w14:textId="77777777" w:rsidR="00054EB1" w:rsidRDefault="00375CE6">
      <w:pPr>
        <w:spacing w:after="0" w:line="600" w:lineRule="auto"/>
        <w:ind w:firstLine="720"/>
        <w:jc w:val="both"/>
        <w:rPr>
          <w:rFonts w:eastAsia="Times New Roman"/>
          <w:szCs w:val="24"/>
        </w:rPr>
      </w:pPr>
      <w:r w:rsidRPr="003D7F98">
        <w:rPr>
          <w:rFonts w:eastAsia="Times New Roman"/>
          <w:b/>
          <w:szCs w:val="24"/>
        </w:rPr>
        <w:t>ΑΝΤΩΝΙΟΣ ΓΡΕΓΟΣ</w:t>
      </w:r>
      <w:r>
        <w:rPr>
          <w:rFonts w:eastAsia="Times New Roman"/>
          <w:b/>
          <w:szCs w:val="24"/>
        </w:rPr>
        <w:t>:</w:t>
      </w:r>
      <w:r>
        <w:rPr>
          <w:rFonts w:eastAsia="Times New Roman"/>
          <w:szCs w:val="24"/>
        </w:rPr>
        <w:t xml:space="preserve"> Όχι.</w:t>
      </w:r>
    </w:p>
    <w:p w14:paraId="25CA9F5D" w14:textId="77777777" w:rsidR="00054EB1" w:rsidRDefault="00375CE6">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Όχι.</w:t>
      </w:r>
    </w:p>
    <w:p w14:paraId="25CA9F5E" w14:textId="77777777" w:rsidR="00054EB1" w:rsidRDefault="00375CE6">
      <w:pPr>
        <w:spacing w:after="0" w:line="600" w:lineRule="auto"/>
        <w:ind w:firstLine="720"/>
        <w:jc w:val="both"/>
        <w:rPr>
          <w:rFonts w:eastAsia="Times New Roman"/>
          <w:b/>
          <w:szCs w:val="24"/>
        </w:rPr>
      </w:pPr>
      <w:r>
        <w:rPr>
          <w:rFonts w:eastAsia="Times New Roman"/>
          <w:b/>
          <w:szCs w:val="24"/>
        </w:rPr>
        <w:t>ΑΘΑΝΑΣΙΟΣ ΒΑΡΔΑΛΗΣ:</w:t>
      </w:r>
      <w:r>
        <w:rPr>
          <w:rFonts w:eastAsia="Times New Roman"/>
          <w:szCs w:val="24"/>
        </w:rPr>
        <w:t xml:space="preserve"> Όχι.</w:t>
      </w:r>
    </w:p>
    <w:p w14:paraId="25CA9F5F"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9F60" w14:textId="77777777" w:rsidR="00054EB1" w:rsidRDefault="00375CE6">
      <w:pPr>
        <w:spacing w:after="0"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25CA9F61"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ΚΑΒΑΔΕΛΛΑΣ:</w:t>
      </w:r>
      <w:r>
        <w:rPr>
          <w:rFonts w:eastAsia="Times New Roman"/>
          <w:szCs w:val="24"/>
        </w:rPr>
        <w:t xml:space="preserve"> Όχι.</w:t>
      </w:r>
    </w:p>
    <w:p w14:paraId="25CA9F62" w14:textId="77777777" w:rsidR="00054EB1" w:rsidRDefault="00375CE6">
      <w:pPr>
        <w:spacing w:after="0" w:line="600" w:lineRule="auto"/>
        <w:ind w:firstLine="720"/>
        <w:jc w:val="both"/>
        <w:rPr>
          <w:rFonts w:eastAsia="Times New Roman"/>
          <w:szCs w:val="24"/>
        </w:rPr>
      </w:pPr>
      <w:r>
        <w:rPr>
          <w:rFonts w:eastAsia="Times New Roman"/>
          <w:b/>
          <w:szCs w:val="24"/>
        </w:rPr>
        <w:t>ΠΡΟΕΔΡΕΥΩΝ (</w:t>
      </w:r>
      <w:r w:rsidRPr="00D408E9">
        <w:rPr>
          <w:rFonts w:eastAsia="Times New Roman"/>
          <w:b/>
          <w:szCs w:val="24"/>
        </w:rPr>
        <w:t>Γεώργιος Βαρεμένος</w:t>
      </w:r>
      <w:r>
        <w:rPr>
          <w:rFonts w:eastAsia="Times New Roman"/>
          <w:b/>
          <w:szCs w:val="24"/>
        </w:rPr>
        <w:t>):</w:t>
      </w:r>
      <w:r>
        <w:rPr>
          <w:rFonts w:eastAsia="Times New Roman"/>
          <w:szCs w:val="24"/>
        </w:rPr>
        <w:t xml:space="preserve"> Συνεπώς το άρθρο 36 έγινε δεκτό ως έχει κατά πλειοψηφί</w:t>
      </w:r>
      <w:r>
        <w:rPr>
          <w:rFonts w:eastAsia="Times New Roman"/>
          <w:szCs w:val="24"/>
        </w:rPr>
        <w:t xml:space="preserve">α. </w:t>
      </w:r>
    </w:p>
    <w:p w14:paraId="25CA9F63"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37, όπως τροποποιήθηκε από τον κύριο Υπουργό;</w:t>
      </w:r>
    </w:p>
    <w:p w14:paraId="25CA9F64" w14:textId="77777777" w:rsidR="00054EB1" w:rsidRDefault="00375CE6">
      <w:pPr>
        <w:spacing w:after="0" w:line="600" w:lineRule="auto"/>
        <w:ind w:firstLine="720"/>
        <w:jc w:val="both"/>
        <w:rPr>
          <w:rFonts w:eastAsia="Times New Roman" w:cs="Times New Roman"/>
          <w:szCs w:val="24"/>
        </w:rPr>
      </w:pPr>
      <w:r>
        <w:rPr>
          <w:rFonts w:eastAsia="Times New Roman"/>
          <w:b/>
          <w:szCs w:val="24"/>
        </w:rPr>
        <w:t>ΒΑΣΙΛΕΙΟΣ ΤΣΙΡΚΑΣ:</w:t>
      </w:r>
      <w:r>
        <w:rPr>
          <w:rFonts w:eastAsia="Times New Roman"/>
          <w:szCs w:val="24"/>
        </w:rPr>
        <w:t xml:space="preserve"> Ναι.</w:t>
      </w:r>
    </w:p>
    <w:p w14:paraId="25CA9F65" w14:textId="77777777" w:rsidR="00054EB1" w:rsidRDefault="00375CE6">
      <w:pPr>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Όχι. </w:t>
      </w:r>
    </w:p>
    <w:p w14:paraId="25CA9F66" w14:textId="77777777" w:rsidR="00054EB1" w:rsidRDefault="00375CE6">
      <w:pPr>
        <w:spacing w:after="0" w:line="600" w:lineRule="auto"/>
        <w:ind w:firstLine="720"/>
        <w:jc w:val="both"/>
        <w:rPr>
          <w:rFonts w:eastAsia="Times New Roman"/>
          <w:szCs w:val="24"/>
        </w:rPr>
      </w:pPr>
      <w:r w:rsidRPr="003D7F98">
        <w:rPr>
          <w:rFonts w:eastAsia="Times New Roman"/>
          <w:b/>
          <w:szCs w:val="24"/>
        </w:rPr>
        <w:t>ΑΝΤΩΝΙΟΣ ΓΡΕΓΟΣ</w:t>
      </w:r>
      <w:r>
        <w:rPr>
          <w:rFonts w:eastAsia="Times New Roman"/>
          <w:b/>
          <w:szCs w:val="24"/>
        </w:rPr>
        <w:t>:</w:t>
      </w:r>
      <w:r>
        <w:rPr>
          <w:rFonts w:eastAsia="Times New Roman"/>
          <w:szCs w:val="24"/>
        </w:rPr>
        <w:t xml:space="preserve"> Όχι.</w:t>
      </w:r>
    </w:p>
    <w:p w14:paraId="25CA9F67" w14:textId="77777777" w:rsidR="00054EB1" w:rsidRDefault="00375CE6">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Όχι.</w:t>
      </w:r>
    </w:p>
    <w:p w14:paraId="25CA9F68" w14:textId="77777777" w:rsidR="00054EB1" w:rsidRDefault="00375CE6">
      <w:pPr>
        <w:spacing w:after="0" w:line="600" w:lineRule="auto"/>
        <w:ind w:firstLine="720"/>
        <w:jc w:val="both"/>
        <w:rPr>
          <w:rFonts w:eastAsia="Times New Roman"/>
          <w:b/>
          <w:szCs w:val="24"/>
        </w:rPr>
      </w:pPr>
      <w:r>
        <w:rPr>
          <w:rFonts w:eastAsia="Times New Roman"/>
          <w:b/>
          <w:szCs w:val="24"/>
        </w:rPr>
        <w:t>ΑΘΑΝΑΣΙΟΣ ΒΑΡΔΑΛΗΣ:</w:t>
      </w:r>
      <w:r>
        <w:rPr>
          <w:rFonts w:eastAsia="Times New Roman"/>
          <w:szCs w:val="24"/>
        </w:rPr>
        <w:t xml:space="preserve"> Όχι.</w:t>
      </w:r>
    </w:p>
    <w:p w14:paraId="25CA9F69"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9F6A" w14:textId="77777777" w:rsidR="00054EB1" w:rsidRDefault="00375CE6">
      <w:pPr>
        <w:spacing w:after="0" w:line="600" w:lineRule="auto"/>
        <w:ind w:firstLine="720"/>
        <w:jc w:val="both"/>
        <w:rPr>
          <w:rFonts w:eastAsia="Times New Roman"/>
          <w:b/>
          <w:szCs w:val="24"/>
        </w:rPr>
      </w:pPr>
      <w:r>
        <w:rPr>
          <w:rFonts w:eastAsia="Times New Roman"/>
          <w:b/>
          <w:szCs w:val="24"/>
        </w:rPr>
        <w:t xml:space="preserve">ΓΕΩΡΓΙΟΣ </w:t>
      </w:r>
      <w:r>
        <w:rPr>
          <w:rFonts w:eastAsia="Times New Roman"/>
          <w:b/>
          <w:szCs w:val="24"/>
        </w:rPr>
        <w:t>ΑΜΥΡΑΣ:</w:t>
      </w:r>
      <w:r>
        <w:rPr>
          <w:rFonts w:eastAsia="Times New Roman"/>
          <w:szCs w:val="24"/>
        </w:rPr>
        <w:t xml:space="preserve"> Ναι.</w:t>
      </w:r>
    </w:p>
    <w:p w14:paraId="25CA9F6B"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ΚΑΒΑΔΕΛΛΑΣ:</w:t>
      </w:r>
      <w:r>
        <w:rPr>
          <w:rFonts w:eastAsia="Times New Roman"/>
          <w:szCs w:val="24"/>
        </w:rPr>
        <w:t xml:space="preserve"> Όχι.</w:t>
      </w:r>
    </w:p>
    <w:p w14:paraId="25CA9F6C" w14:textId="77777777" w:rsidR="00054EB1" w:rsidRDefault="00375CE6">
      <w:pPr>
        <w:spacing w:after="0" w:line="600" w:lineRule="auto"/>
        <w:ind w:firstLine="720"/>
        <w:jc w:val="both"/>
        <w:rPr>
          <w:rFonts w:eastAsia="Times New Roman"/>
          <w:szCs w:val="24"/>
        </w:rPr>
      </w:pPr>
      <w:r>
        <w:rPr>
          <w:rFonts w:eastAsia="Times New Roman"/>
          <w:b/>
          <w:szCs w:val="24"/>
        </w:rPr>
        <w:t>ΠΡΟΕΔΡΕΥΩΝ (</w:t>
      </w:r>
      <w:r w:rsidRPr="00D408E9">
        <w:rPr>
          <w:rFonts w:eastAsia="Times New Roman"/>
          <w:b/>
          <w:szCs w:val="24"/>
        </w:rPr>
        <w:t>Γεώργιος Βαρεμένος</w:t>
      </w:r>
      <w:r>
        <w:rPr>
          <w:rFonts w:eastAsia="Times New Roman"/>
          <w:b/>
          <w:szCs w:val="24"/>
        </w:rPr>
        <w:t>):</w:t>
      </w:r>
      <w:r>
        <w:rPr>
          <w:rFonts w:eastAsia="Times New Roman"/>
          <w:szCs w:val="24"/>
        </w:rPr>
        <w:t xml:space="preserve"> Συνεπώς το άρθρο 37 έγινε δεκτό, όπως τροποποιήθηκε από τον κύριο Υπουργό, κατά πλειοψηφία. </w:t>
      </w:r>
    </w:p>
    <w:p w14:paraId="25CA9F6D"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38 ως έχει;</w:t>
      </w:r>
    </w:p>
    <w:p w14:paraId="25CA9F6E" w14:textId="77777777" w:rsidR="00054EB1" w:rsidRDefault="00375CE6">
      <w:pPr>
        <w:spacing w:after="0" w:line="600" w:lineRule="auto"/>
        <w:ind w:firstLine="720"/>
        <w:jc w:val="both"/>
        <w:rPr>
          <w:rFonts w:eastAsia="Times New Roman" w:cs="Times New Roman"/>
          <w:szCs w:val="24"/>
        </w:rPr>
      </w:pPr>
      <w:r>
        <w:rPr>
          <w:rFonts w:eastAsia="Times New Roman"/>
          <w:b/>
          <w:szCs w:val="24"/>
        </w:rPr>
        <w:t>ΒΑΣΙΛΕΙΟΣ ΤΣΙΡΚΑΣ:</w:t>
      </w:r>
      <w:r>
        <w:rPr>
          <w:rFonts w:eastAsia="Times New Roman"/>
          <w:szCs w:val="24"/>
        </w:rPr>
        <w:t xml:space="preserve"> Ναι.</w:t>
      </w:r>
    </w:p>
    <w:p w14:paraId="25CA9F6F" w14:textId="77777777" w:rsidR="00054EB1" w:rsidRDefault="00375CE6">
      <w:pPr>
        <w:spacing w:after="0" w:line="600" w:lineRule="auto"/>
        <w:ind w:firstLine="720"/>
        <w:jc w:val="both"/>
        <w:rPr>
          <w:rFonts w:eastAsia="Times New Roman"/>
          <w:szCs w:val="24"/>
        </w:rPr>
      </w:pPr>
      <w:r>
        <w:rPr>
          <w:rFonts w:eastAsia="Times New Roman"/>
          <w:b/>
          <w:szCs w:val="24"/>
        </w:rPr>
        <w:t xml:space="preserve">ΑΠΟΣΤΟΛΟΣ </w:t>
      </w:r>
      <w:r>
        <w:rPr>
          <w:rFonts w:eastAsia="Times New Roman"/>
          <w:b/>
          <w:szCs w:val="24"/>
        </w:rPr>
        <w:t>ΒΕΣΥΡΟΠΟΥΛΟΣ:</w:t>
      </w:r>
      <w:r>
        <w:rPr>
          <w:rFonts w:eastAsia="Times New Roman"/>
          <w:szCs w:val="24"/>
        </w:rPr>
        <w:t xml:space="preserve"> Όχι. </w:t>
      </w:r>
    </w:p>
    <w:p w14:paraId="25CA9F70" w14:textId="77777777" w:rsidR="00054EB1" w:rsidRDefault="00375CE6">
      <w:pPr>
        <w:spacing w:after="0" w:line="600" w:lineRule="auto"/>
        <w:ind w:firstLine="720"/>
        <w:jc w:val="both"/>
        <w:rPr>
          <w:rFonts w:eastAsia="Times New Roman"/>
          <w:szCs w:val="24"/>
        </w:rPr>
      </w:pPr>
      <w:r w:rsidRPr="003D7F98">
        <w:rPr>
          <w:rFonts w:eastAsia="Times New Roman"/>
          <w:b/>
          <w:szCs w:val="24"/>
        </w:rPr>
        <w:t>ΑΝΤΩΝΙΟΣ ΓΡΕΓΟΣ</w:t>
      </w:r>
      <w:r>
        <w:rPr>
          <w:rFonts w:eastAsia="Times New Roman"/>
          <w:b/>
          <w:szCs w:val="24"/>
        </w:rPr>
        <w:t>:</w:t>
      </w:r>
      <w:r>
        <w:rPr>
          <w:rFonts w:eastAsia="Times New Roman"/>
          <w:szCs w:val="24"/>
        </w:rPr>
        <w:t xml:space="preserve"> Όχι.</w:t>
      </w:r>
    </w:p>
    <w:p w14:paraId="25CA9F71" w14:textId="77777777" w:rsidR="00054EB1" w:rsidRDefault="00375CE6">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Όχι.</w:t>
      </w:r>
    </w:p>
    <w:p w14:paraId="25CA9F72" w14:textId="77777777" w:rsidR="00054EB1" w:rsidRDefault="00375CE6">
      <w:pPr>
        <w:spacing w:after="0" w:line="600" w:lineRule="auto"/>
        <w:ind w:firstLine="720"/>
        <w:jc w:val="both"/>
        <w:rPr>
          <w:rFonts w:eastAsia="Times New Roman"/>
          <w:b/>
          <w:szCs w:val="24"/>
        </w:rPr>
      </w:pPr>
      <w:r>
        <w:rPr>
          <w:rFonts w:eastAsia="Times New Roman"/>
          <w:b/>
          <w:szCs w:val="24"/>
        </w:rPr>
        <w:t>ΑΘΑΝΑΣΙΟΣ ΒΑΡΔΑΛΗΣ:</w:t>
      </w:r>
      <w:r>
        <w:rPr>
          <w:rFonts w:eastAsia="Times New Roman"/>
          <w:szCs w:val="24"/>
        </w:rPr>
        <w:t xml:space="preserve"> Όχι.</w:t>
      </w:r>
    </w:p>
    <w:p w14:paraId="25CA9F73"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9F74" w14:textId="77777777" w:rsidR="00054EB1" w:rsidRDefault="00375CE6">
      <w:pPr>
        <w:spacing w:after="0"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25CA9F75"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ΚΑΒΑΔΕΛΛΑΣ:</w:t>
      </w:r>
      <w:r>
        <w:rPr>
          <w:rFonts w:eastAsia="Times New Roman"/>
          <w:szCs w:val="24"/>
        </w:rPr>
        <w:t xml:space="preserve"> Όχι.</w:t>
      </w:r>
    </w:p>
    <w:p w14:paraId="25CA9F76" w14:textId="77777777" w:rsidR="00054EB1" w:rsidRDefault="00375CE6">
      <w:pPr>
        <w:spacing w:after="0" w:line="600" w:lineRule="auto"/>
        <w:ind w:firstLine="720"/>
        <w:jc w:val="both"/>
        <w:rPr>
          <w:rFonts w:eastAsia="Times New Roman"/>
          <w:szCs w:val="24"/>
        </w:rPr>
      </w:pPr>
      <w:r>
        <w:rPr>
          <w:rFonts w:eastAsia="Times New Roman"/>
          <w:b/>
          <w:szCs w:val="24"/>
        </w:rPr>
        <w:t>ΠΡΟΕΔΡΕΥΩΝ (</w:t>
      </w:r>
      <w:r w:rsidRPr="00D408E9">
        <w:rPr>
          <w:rFonts w:eastAsia="Times New Roman"/>
          <w:b/>
          <w:szCs w:val="24"/>
        </w:rPr>
        <w:t>Γεώργιος Βαρεμένος</w:t>
      </w:r>
      <w:r>
        <w:rPr>
          <w:rFonts w:eastAsia="Times New Roman"/>
          <w:b/>
          <w:szCs w:val="24"/>
        </w:rPr>
        <w:t>):</w:t>
      </w:r>
      <w:r>
        <w:rPr>
          <w:rFonts w:eastAsia="Times New Roman"/>
          <w:szCs w:val="24"/>
        </w:rPr>
        <w:t xml:space="preserve"> Συνεπώς το άρθρο 38 έγινε δεκτό ως έχει κατά πλειοψηφία. </w:t>
      </w:r>
    </w:p>
    <w:p w14:paraId="25CA9F77"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39 ως έχει;</w:t>
      </w:r>
    </w:p>
    <w:p w14:paraId="25CA9F78" w14:textId="77777777" w:rsidR="00054EB1" w:rsidRDefault="00375CE6">
      <w:pPr>
        <w:spacing w:after="0" w:line="600" w:lineRule="auto"/>
        <w:ind w:firstLine="720"/>
        <w:jc w:val="both"/>
        <w:rPr>
          <w:rFonts w:eastAsia="Times New Roman" w:cs="Times New Roman"/>
          <w:szCs w:val="24"/>
        </w:rPr>
      </w:pPr>
      <w:r>
        <w:rPr>
          <w:rFonts w:eastAsia="Times New Roman"/>
          <w:b/>
          <w:szCs w:val="24"/>
        </w:rPr>
        <w:t>ΒΑΣΙΛΕΙΟΣ ΤΣΙΡΚΑΣ:</w:t>
      </w:r>
      <w:r>
        <w:rPr>
          <w:rFonts w:eastAsia="Times New Roman"/>
          <w:szCs w:val="24"/>
        </w:rPr>
        <w:t xml:space="preserve"> Ναι.</w:t>
      </w:r>
    </w:p>
    <w:p w14:paraId="25CA9F79" w14:textId="77777777" w:rsidR="00054EB1" w:rsidRDefault="00375CE6">
      <w:pPr>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Όχι. </w:t>
      </w:r>
    </w:p>
    <w:p w14:paraId="25CA9F7A" w14:textId="77777777" w:rsidR="00054EB1" w:rsidRDefault="00375CE6">
      <w:pPr>
        <w:spacing w:after="0" w:line="600" w:lineRule="auto"/>
        <w:ind w:firstLine="720"/>
        <w:jc w:val="both"/>
        <w:rPr>
          <w:rFonts w:eastAsia="Times New Roman"/>
          <w:szCs w:val="24"/>
        </w:rPr>
      </w:pPr>
      <w:r w:rsidRPr="003D7F98">
        <w:rPr>
          <w:rFonts w:eastAsia="Times New Roman"/>
          <w:b/>
          <w:szCs w:val="24"/>
        </w:rPr>
        <w:t>ΑΝΤΩΝΙΟΣ ΓΡΕΓΟΣ</w:t>
      </w:r>
      <w:r>
        <w:rPr>
          <w:rFonts w:eastAsia="Times New Roman"/>
          <w:b/>
          <w:szCs w:val="24"/>
        </w:rPr>
        <w:t>:</w:t>
      </w:r>
      <w:r>
        <w:rPr>
          <w:rFonts w:eastAsia="Times New Roman"/>
          <w:szCs w:val="24"/>
        </w:rPr>
        <w:t xml:space="preserve"> Όχι.</w:t>
      </w:r>
    </w:p>
    <w:p w14:paraId="25CA9F7B" w14:textId="77777777" w:rsidR="00054EB1" w:rsidRDefault="00375CE6">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Όχι.</w:t>
      </w:r>
    </w:p>
    <w:p w14:paraId="25CA9F7C" w14:textId="77777777" w:rsidR="00054EB1" w:rsidRDefault="00375CE6">
      <w:pPr>
        <w:spacing w:after="0" w:line="600" w:lineRule="auto"/>
        <w:ind w:firstLine="720"/>
        <w:jc w:val="both"/>
        <w:rPr>
          <w:rFonts w:eastAsia="Times New Roman"/>
          <w:b/>
          <w:szCs w:val="24"/>
        </w:rPr>
      </w:pPr>
      <w:r>
        <w:rPr>
          <w:rFonts w:eastAsia="Times New Roman"/>
          <w:b/>
          <w:szCs w:val="24"/>
        </w:rPr>
        <w:t>ΑΘΑΝΑΣΙΟΣ ΒΑΡΔΑΛΗΣ:</w:t>
      </w:r>
      <w:r>
        <w:rPr>
          <w:rFonts w:eastAsia="Times New Roman"/>
          <w:szCs w:val="24"/>
        </w:rPr>
        <w:t xml:space="preserve"> Ναι.</w:t>
      </w:r>
    </w:p>
    <w:p w14:paraId="25CA9F7D"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9F7E" w14:textId="77777777" w:rsidR="00054EB1" w:rsidRDefault="00375CE6">
      <w:pPr>
        <w:spacing w:after="0"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25CA9F7F"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ΚΑΒΑΔΕΛΛΑΣ:</w:t>
      </w:r>
      <w:r>
        <w:rPr>
          <w:rFonts w:eastAsia="Times New Roman"/>
          <w:szCs w:val="24"/>
        </w:rPr>
        <w:t xml:space="preserve"> Όχι.</w:t>
      </w:r>
    </w:p>
    <w:p w14:paraId="25CA9F80" w14:textId="77777777" w:rsidR="00054EB1" w:rsidRDefault="00375CE6">
      <w:pPr>
        <w:spacing w:after="0" w:line="600" w:lineRule="auto"/>
        <w:ind w:firstLine="720"/>
        <w:jc w:val="both"/>
        <w:rPr>
          <w:rFonts w:eastAsia="Times New Roman"/>
          <w:szCs w:val="24"/>
        </w:rPr>
      </w:pPr>
      <w:r>
        <w:rPr>
          <w:rFonts w:eastAsia="Times New Roman"/>
          <w:b/>
          <w:szCs w:val="24"/>
        </w:rPr>
        <w:t>ΠΡΟΕΔΡΕΥΩΝ (</w:t>
      </w:r>
      <w:r w:rsidRPr="00D408E9">
        <w:rPr>
          <w:rFonts w:eastAsia="Times New Roman"/>
          <w:b/>
          <w:szCs w:val="24"/>
        </w:rPr>
        <w:t>Γεώργιος Βαρεμένος</w:t>
      </w:r>
      <w:r>
        <w:rPr>
          <w:rFonts w:eastAsia="Times New Roman"/>
          <w:b/>
          <w:szCs w:val="24"/>
        </w:rPr>
        <w:t>):</w:t>
      </w:r>
      <w:r>
        <w:rPr>
          <w:rFonts w:eastAsia="Times New Roman"/>
          <w:szCs w:val="24"/>
        </w:rPr>
        <w:t xml:space="preserve"> Συνεπώς το άρθρο 39 έγινε δεκτό ως έχει κατά πλειοψηφία. </w:t>
      </w:r>
    </w:p>
    <w:p w14:paraId="25CA9F81"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40, όπως τροποποιήθηκε από τον κύριο Υπουργό;</w:t>
      </w:r>
    </w:p>
    <w:p w14:paraId="25CA9F82" w14:textId="77777777" w:rsidR="00054EB1" w:rsidRDefault="00375CE6">
      <w:pPr>
        <w:spacing w:after="0" w:line="600" w:lineRule="auto"/>
        <w:ind w:firstLine="720"/>
        <w:jc w:val="both"/>
        <w:rPr>
          <w:rFonts w:eastAsia="Times New Roman" w:cs="Times New Roman"/>
          <w:szCs w:val="24"/>
        </w:rPr>
      </w:pPr>
      <w:r>
        <w:rPr>
          <w:rFonts w:eastAsia="Times New Roman"/>
          <w:b/>
          <w:szCs w:val="24"/>
        </w:rPr>
        <w:t>ΒΑΣΙΛΕΙΟΣ ΤΣΙΡΚΑΣ:</w:t>
      </w:r>
      <w:r>
        <w:rPr>
          <w:rFonts w:eastAsia="Times New Roman"/>
          <w:szCs w:val="24"/>
        </w:rPr>
        <w:t xml:space="preserve"> Ναι.</w:t>
      </w:r>
    </w:p>
    <w:p w14:paraId="25CA9F83" w14:textId="77777777" w:rsidR="00054EB1" w:rsidRDefault="00375CE6">
      <w:pPr>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Ναι. </w:t>
      </w:r>
    </w:p>
    <w:p w14:paraId="25CA9F84" w14:textId="77777777" w:rsidR="00054EB1" w:rsidRDefault="00375CE6">
      <w:pPr>
        <w:spacing w:after="0" w:line="600" w:lineRule="auto"/>
        <w:ind w:firstLine="720"/>
        <w:jc w:val="both"/>
        <w:rPr>
          <w:rFonts w:eastAsia="Times New Roman"/>
          <w:szCs w:val="24"/>
        </w:rPr>
      </w:pPr>
      <w:r w:rsidRPr="003D7F98">
        <w:rPr>
          <w:rFonts w:eastAsia="Times New Roman"/>
          <w:b/>
          <w:szCs w:val="24"/>
        </w:rPr>
        <w:t>ΑΝΤΩΝΙΟΣ ΓΡΕΓΟΣ</w:t>
      </w:r>
      <w:r>
        <w:rPr>
          <w:rFonts w:eastAsia="Times New Roman"/>
          <w:b/>
          <w:szCs w:val="24"/>
        </w:rPr>
        <w:t>:</w:t>
      </w:r>
      <w:r>
        <w:rPr>
          <w:rFonts w:eastAsia="Times New Roman"/>
          <w:szCs w:val="24"/>
        </w:rPr>
        <w:t xml:space="preserve"> Παρών.</w:t>
      </w:r>
    </w:p>
    <w:p w14:paraId="25CA9F85" w14:textId="77777777" w:rsidR="00054EB1" w:rsidRDefault="00375CE6">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Παρών.</w:t>
      </w:r>
    </w:p>
    <w:p w14:paraId="25CA9F86" w14:textId="77777777" w:rsidR="00054EB1" w:rsidRDefault="00375CE6">
      <w:pPr>
        <w:spacing w:after="0" w:line="600" w:lineRule="auto"/>
        <w:ind w:firstLine="720"/>
        <w:jc w:val="both"/>
        <w:rPr>
          <w:rFonts w:eastAsia="Times New Roman"/>
          <w:b/>
          <w:szCs w:val="24"/>
        </w:rPr>
      </w:pPr>
      <w:r>
        <w:rPr>
          <w:rFonts w:eastAsia="Times New Roman"/>
          <w:b/>
          <w:szCs w:val="24"/>
        </w:rPr>
        <w:t>ΑΘΑΝΑΣΙΟΣ ΒΑΡΔΑΛΗΣ:</w:t>
      </w:r>
      <w:r>
        <w:rPr>
          <w:rFonts w:eastAsia="Times New Roman"/>
          <w:szCs w:val="24"/>
        </w:rPr>
        <w:t xml:space="preserve"> Παρών.</w:t>
      </w:r>
    </w:p>
    <w:p w14:paraId="25CA9F87"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9F88" w14:textId="77777777" w:rsidR="00054EB1" w:rsidRDefault="00375CE6">
      <w:pPr>
        <w:spacing w:after="0"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25CA9F89"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ΚΑΒΑΔΕΛΛΑΣ:</w:t>
      </w:r>
      <w:r>
        <w:rPr>
          <w:rFonts w:eastAsia="Times New Roman"/>
          <w:szCs w:val="24"/>
        </w:rPr>
        <w:t xml:space="preserve"> Όχι.</w:t>
      </w:r>
    </w:p>
    <w:p w14:paraId="25CA9F8A" w14:textId="77777777" w:rsidR="00054EB1" w:rsidRDefault="00375CE6">
      <w:pPr>
        <w:spacing w:after="0" w:line="600" w:lineRule="auto"/>
        <w:ind w:firstLine="720"/>
        <w:jc w:val="both"/>
        <w:rPr>
          <w:rFonts w:eastAsia="Times New Roman"/>
          <w:szCs w:val="24"/>
        </w:rPr>
      </w:pPr>
      <w:r>
        <w:rPr>
          <w:rFonts w:eastAsia="Times New Roman"/>
          <w:b/>
          <w:szCs w:val="24"/>
        </w:rPr>
        <w:t>ΠΡΟΕΔΡΕΥΩΝ (</w:t>
      </w:r>
      <w:r w:rsidRPr="00D408E9">
        <w:rPr>
          <w:rFonts w:eastAsia="Times New Roman"/>
          <w:b/>
          <w:szCs w:val="24"/>
        </w:rPr>
        <w:t>Γεώργιος Βαρεμένος</w:t>
      </w:r>
      <w:r>
        <w:rPr>
          <w:rFonts w:eastAsia="Times New Roman"/>
          <w:b/>
          <w:szCs w:val="24"/>
        </w:rPr>
        <w:t>):</w:t>
      </w:r>
      <w:r>
        <w:rPr>
          <w:rFonts w:eastAsia="Times New Roman"/>
          <w:szCs w:val="24"/>
        </w:rPr>
        <w:t xml:space="preserve"> Συνεπώς το άρθρο 40 έγινε δεκτό, όπως τροποποιήθηκε από τον κύριο Υπουργό, κατά πλειοψηφία. </w:t>
      </w:r>
    </w:p>
    <w:p w14:paraId="25CA9F8B"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41 ως έχει;</w:t>
      </w:r>
    </w:p>
    <w:p w14:paraId="25CA9F8C" w14:textId="77777777" w:rsidR="00054EB1" w:rsidRDefault="00375CE6">
      <w:pPr>
        <w:spacing w:after="0" w:line="600" w:lineRule="auto"/>
        <w:ind w:firstLine="720"/>
        <w:jc w:val="both"/>
        <w:rPr>
          <w:rFonts w:eastAsia="Times New Roman" w:cs="Times New Roman"/>
          <w:szCs w:val="24"/>
        </w:rPr>
      </w:pPr>
      <w:r>
        <w:rPr>
          <w:rFonts w:eastAsia="Times New Roman"/>
          <w:b/>
          <w:szCs w:val="24"/>
        </w:rPr>
        <w:t>ΒΑΣΙΛΕΙΟΣ ΤΣΙΡΚΑΣ:</w:t>
      </w:r>
      <w:r>
        <w:rPr>
          <w:rFonts w:eastAsia="Times New Roman"/>
          <w:szCs w:val="24"/>
        </w:rPr>
        <w:t xml:space="preserve"> Ναι.</w:t>
      </w:r>
    </w:p>
    <w:p w14:paraId="25CA9F8D" w14:textId="77777777" w:rsidR="00054EB1" w:rsidRDefault="00375CE6">
      <w:pPr>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Παρών. </w:t>
      </w:r>
    </w:p>
    <w:p w14:paraId="25CA9F8E" w14:textId="77777777" w:rsidR="00054EB1" w:rsidRDefault="00375CE6">
      <w:pPr>
        <w:spacing w:after="0" w:line="600" w:lineRule="auto"/>
        <w:ind w:firstLine="720"/>
        <w:jc w:val="both"/>
        <w:rPr>
          <w:rFonts w:eastAsia="Times New Roman"/>
          <w:szCs w:val="24"/>
        </w:rPr>
      </w:pPr>
      <w:r w:rsidRPr="003D7F98">
        <w:rPr>
          <w:rFonts w:eastAsia="Times New Roman"/>
          <w:b/>
          <w:szCs w:val="24"/>
        </w:rPr>
        <w:t>ΑΝΤΩΝΙΟΣ ΓΡΕΓΟΣ</w:t>
      </w:r>
      <w:r>
        <w:rPr>
          <w:rFonts w:eastAsia="Times New Roman"/>
          <w:b/>
          <w:szCs w:val="24"/>
        </w:rPr>
        <w:t>:</w:t>
      </w:r>
      <w:r>
        <w:rPr>
          <w:rFonts w:eastAsia="Times New Roman"/>
          <w:szCs w:val="24"/>
        </w:rPr>
        <w:t xml:space="preserve"> Όχι.</w:t>
      </w:r>
    </w:p>
    <w:p w14:paraId="25CA9F8F" w14:textId="77777777" w:rsidR="00054EB1" w:rsidRDefault="00375CE6">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Παρών.</w:t>
      </w:r>
    </w:p>
    <w:p w14:paraId="25CA9F90" w14:textId="77777777" w:rsidR="00054EB1" w:rsidRDefault="00375CE6">
      <w:pPr>
        <w:spacing w:after="0" w:line="600" w:lineRule="auto"/>
        <w:ind w:firstLine="720"/>
        <w:jc w:val="both"/>
        <w:rPr>
          <w:rFonts w:eastAsia="Times New Roman"/>
          <w:b/>
          <w:szCs w:val="24"/>
        </w:rPr>
      </w:pPr>
      <w:r>
        <w:rPr>
          <w:rFonts w:eastAsia="Times New Roman"/>
          <w:b/>
          <w:szCs w:val="24"/>
        </w:rPr>
        <w:t>ΑΘΑΝΑΣΙΟΣ ΒΑΡΔΑΛΗΣ:</w:t>
      </w:r>
      <w:r>
        <w:rPr>
          <w:rFonts w:eastAsia="Times New Roman"/>
          <w:szCs w:val="24"/>
        </w:rPr>
        <w:t xml:space="preserve"> Όχι.</w:t>
      </w:r>
    </w:p>
    <w:p w14:paraId="25CA9F91"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9F92" w14:textId="77777777" w:rsidR="00054EB1" w:rsidRDefault="00375CE6">
      <w:pPr>
        <w:spacing w:after="0"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25CA9F93"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ΚΑΒΑΔΕΛΛΑΣ:</w:t>
      </w:r>
      <w:r>
        <w:rPr>
          <w:rFonts w:eastAsia="Times New Roman"/>
          <w:szCs w:val="24"/>
        </w:rPr>
        <w:t xml:space="preserve"> Όχι.</w:t>
      </w:r>
    </w:p>
    <w:p w14:paraId="25CA9F94" w14:textId="77777777" w:rsidR="00054EB1" w:rsidRDefault="00375CE6">
      <w:pPr>
        <w:spacing w:after="0" w:line="600" w:lineRule="auto"/>
        <w:ind w:firstLine="720"/>
        <w:jc w:val="both"/>
        <w:rPr>
          <w:rFonts w:eastAsia="Times New Roman"/>
          <w:szCs w:val="24"/>
        </w:rPr>
      </w:pPr>
      <w:r>
        <w:rPr>
          <w:rFonts w:eastAsia="Times New Roman"/>
          <w:b/>
          <w:szCs w:val="24"/>
        </w:rPr>
        <w:t>ΠΡΟΕΔΡΕΥΩΝ (</w:t>
      </w:r>
      <w:r w:rsidRPr="00D408E9">
        <w:rPr>
          <w:rFonts w:eastAsia="Times New Roman"/>
          <w:b/>
          <w:szCs w:val="24"/>
        </w:rPr>
        <w:t>Γεώργιος Βαρεμένος</w:t>
      </w:r>
      <w:r>
        <w:rPr>
          <w:rFonts w:eastAsia="Times New Roman"/>
          <w:b/>
          <w:szCs w:val="24"/>
        </w:rPr>
        <w:t>):</w:t>
      </w:r>
      <w:r>
        <w:rPr>
          <w:rFonts w:eastAsia="Times New Roman"/>
          <w:szCs w:val="24"/>
        </w:rPr>
        <w:t xml:space="preserve"> Συνεπώς το άρθρο 41 έγινε δεκτό ως έχει κατά πλειοψηφία. </w:t>
      </w:r>
    </w:p>
    <w:p w14:paraId="25CA9F95"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42 ως έχει;</w:t>
      </w:r>
    </w:p>
    <w:p w14:paraId="25CA9F96" w14:textId="77777777" w:rsidR="00054EB1" w:rsidRDefault="00375CE6">
      <w:pPr>
        <w:spacing w:after="0" w:line="600" w:lineRule="auto"/>
        <w:ind w:firstLine="720"/>
        <w:jc w:val="both"/>
        <w:rPr>
          <w:rFonts w:eastAsia="Times New Roman" w:cs="Times New Roman"/>
          <w:szCs w:val="24"/>
        </w:rPr>
      </w:pPr>
      <w:r>
        <w:rPr>
          <w:rFonts w:eastAsia="Times New Roman"/>
          <w:b/>
          <w:szCs w:val="24"/>
        </w:rPr>
        <w:t>ΒΑΣΙΛΕΙΟΣ ΤΣΙΡΚΑΣ:</w:t>
      </w:r>
      <w:r>
        <w:rPr>
          <w:rFonts w:eastAsia="Times New Roman"/>
          <w:szCs w:val="24"/>
        </w:rPr>
        <w:t xml:space="preserve"> Ναι.</w:t>
      </w:r>
    </w:p>
    <w:p w14:paraId="25CA9F97" w14:textId="77777777" w:rsidR="00054EB1" w:rsidRDefault="00375CE6">
      <w:pPr>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Όχι. </w:t>
      </w:r>
    </w:p>
    <w:p w14:paraId="25CA9F98" w14:textId="77777777" w:rsidR="00054EB1" w:rsidRDefault="00375CE6">
      <w:pPr>
        <w:spacing w:after="0" w:line="600" w:lineRule="auto"/>
        <w:ind w:firstLine="720"/>
        <w:jc w:val="both"/>
        <w:rPr>
          <w:rFonts w:eastAsia="Times New Roman"/>
          <w:szCs w:val="24"/>
        </w:rPr>
      </w:pPr>
      <w:r w:rsidRPr="003D7F98">
        <w:rPr>
          <w:rFonts w:eastAsia="Times New Roman"/>
          <w:b/>
          <w:szCs w:val="24"/>
        </w:rPr>
        <w:t>ΑΝΤΩΝΙΟΣ ΓΡΕΓΟΣ</w:t>
      </w:r>
      <w:r>
        <w:rPr>
          <w:rFonts w:eastAsia="Times New Roman"/>
          <w:b/>
          <w:szCs w:val="24"/>
        </w:rPr>
        <w:t>:</w:t>
      </w:r>
      <w:r>
        <w:rPr>
          <w:rFonts w:eastAsia="Times New Roman"/>
          <w:szCs w:val="24"/>
        </w:rPr>
        <w:t xml:space="preserve"> Όχι.</w:t>
      </w:r>
    </w:p>
    <w:p w14:paraId="25CA9F99" w14:textId="77777777" w:rsidR="00054EB1" w:rsidRDefault="00375CE6">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Παρών.</w:t>
      </w:r>
    </w:p>
    <w:p w14:paraId="25CA9F9A" w14:textId="77777777" w:rsidR="00054EB1" w:rsidRDefault="00375CE6">
      <w:pPr>
        <w:spacing w:after="0" w:line="600" w:lineRule="auto"/>
        <w:ind w:firstLine="720"/>
        <w:jc w:val="both"/>
        <w:rPr>
          <w:rFonts w:eastAsia="Times New Roman"/>
          <w:b/>
          <w:szCs w:val="24"/>
        </w:rPr>
      </w:pPr>
      <w:r>
        <w:rPr>
          <w:rFonts w:eastAsia="Times New Roman"/>
          <w:b/>
          <w:szCs w:val="24"/>
        </w:rPr>
        <w:t>ΑΘΑΝΑΣΙΟ</w:t>
      </w:r>
      <w:r>
        <w:rPr>
          <w:rFonts w:eastAsia="Times New Roman"/>
          <w:b/>
          <w:szCs w:val="24"/>
        </w:rPr>
        <w:t>Σ ΒΑΡΔΑΛΗΣ:</w:t>
      </w:r>
      <w:r>
        <w:rPr>
          <w:rFonts w:eastAsia="Times New Roman"/>
          <w:szCs w:val="24"/>
        </w:rPr>
        <w:t xml:space="preserve"> Όχι.</w:t>
      </w:r>
    </w:p>
    <w:p w14:paraId="25CA9F9B"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9F9C" w14:textId="77777777" w:rsidR="00054EB1" w:rsidRDefault="00375CE6">
      <w:pPr>
        <w:spacing w:after="0"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Όχι.</w:t>
      </w:r>
    </w:p>
    <w:p w14:paraId="25CA9F9D"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ΚΑΒΑΔΕΛΛΑΣ:</w:t>
      </w:r>
      <w:r>
        <w:rPr>
          <w:rFonts w:eastAsia="Times New Roman"/>
          <w:szCs w:val="24"/>
        </w:rPr>
        <w:t xml:space="preserve"> Όχι.</w:t>
      </w:r>
    </w:p>
    <w:p w14:paraId="25CA9F9E" w14:textId="77777777" w:rsidR="00054EB1" w:rsidRDefault="00375CE6">
      <w:pPr>
        <w:spacing w:after="0" w:line="600" w:lineRule="auto"/>
        <w:ind w:firstLine="720"/>
        <w:jc w:val="both"/>
        <w:rPr>
          <w:rFonts w:eastAsia="Times New Roman"/>
          <w:szCs w:val="24"/>
        </w:rPr>
      </w:pPr>
      <w:r>
        <w:rPr>
          <w:rFonts w:eastAsia="Times New Roman"/>
          <w:b/>
          <w:szCs w:val="24"/>
        </w:rPr>
        <w:t>ΠΡΟΕΔΡΕΥΩΝ (</w:t>
      </w:r>
      <w:r w:rsidRPr="00D408E9">
        <w:rPr>
          <w:rFonts w:eastAsia="Times New Roman"/>
          <w:b/>
          <w:szCs w:val="24"/>
        </w:rPr>
        <w:t>Γεώργιος Βαρεμένος</w:t>
      </w:r>
      <w:r>
        <w:rPr>
          <w:rFonts w:eastAsia="Times New Roman"/>
          <w:b/>
          <w:szCs w:val="24"/>
        </w:rPr>
        <w:t>):</w:t>
      </w:r>
      <w:r>
        <w:rPr>
          <w:rFonts w:eastAsia="Times New Roman"/>
          <w:szCs w:val="24"/>
        </w:rPr>
        <w:t xml:space="preserve"> Συνεπώς το άρθρο 42 έγινε δεκτό ως έχει κατά πλειοψηφία. </w:t>
      </w:r>
    </w:p>
    <w:p w14:paraId="25CA9F9F"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43 ως έχει;</w:t>
      </w:r>
    </w:p>
    <w:p w14:paraId="25CA9FA0" w14:textId="77777777" w:rsidR="00054EB1" w:rsidRDefault="00375CE6">
      <w:pPr>
        <w:spacing w:after="0" w:line="600" w:lineRule="auto"/>
        <w:ind w:firstLine="720"/>
        <w:jc w:val="both"/>
        <w:rPr>
          <w:rFonts w:eastAsia="Times New Roman" w:cs="Times New Roman"/>
          <w:szCs w:val="24"/>
        </w:rPr>
      </w:pPr>
      <w:r>
        <w:rPr>
          <w:rFonts w:eastAsia="Times New Roman"/>
          <w:b/>
          <w:szCs w:val="24"/>
        </w:rPr>
        <w:t>ΒΑΣΙΛΕΙΟΣ ΤΣΙΡΚΑΣ:</w:t>
      </w:r>
      <w:r>
        <w:rPr>
          <w:rFonts w:eastAsia="Times New Roman"/>
          <w:szCs w:val="24"/>
        </w:rPr>
        <w:t xml:space="preserve"> Ναι.</w:t>
      </w:r>
    </w:p>
    <w:p w14:paraId="25CA9FA1" w14:textId="77777777" w:rsidR="00054EB1" w:rsidRDefault="00375CE6">
      <w:pPr>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Όχι. </w:t>
      </w:r>
    </w:p>
    <w:p w14:paraId="25CA9FA2" w14:textId="77777777" w:rsidR="00054EB1" w:rsidRDefault="00375CE6">
      <w:pPr>
        <w:spacing w:after="0" w:line="600" w:lineRule="auto"/>
        <w:ind w:firstLine="720"/>
        <w:jc w:val="both"/>
        <w:rPr>
          <w:rFonts w:eastAsia="Times New Roman"/>
          <w:szCs w:val="24"/>
        </w:rPr>
      </w:pPr>
      <w:r w:rsidRPr="003D7F98">
        <w:rPr>
          <w:rFonts w:eastAsia="Times New Roman"/>
          <w:b/>
          <w:szCs w:val="24"/>
        </w:rPr>
        <w:t>ΑΝΤΩΝΙΟΣ ΓΡΕΓΟΣ</w:t>
      </w:r>
      <w:r>
        <w:rPr>
          <w:rFonts w:eastAsia="Times New Roman"/>
          <w:b/>
          <w:szCs w:val="24"/>
        </w:rPr>
        <w:t>:</w:t>
      </w:r>
      <w:r>
        <w:rPr>
          <w:rFonts w:eastAsia="Times New Roman"/>
          <w:szCs w:val="24"/>
        </w:rPr>
        <w:t xml:space="preserve"> Όχι.</w:t>
      </w:r>
    </w:p>
    <w:p w14:paraId="25CA9FA3" w14:textId="77777777" w:rsidR="00054EB1" w:rsidRDefault="00375CE6">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Παρών.</w:t>
      </w:r>
    </w:p>
    <w:p w14:paraId="25CA9FA4" w14:textId="77777777" w:rsidR="00054EB1" w:rsidRDefault="00375CE6">
      <w:pPr>
        <w:spacing w:after="0" w:line="600" w:lineRule="auto"/>
        <w:ind w:firstLine="720"/>
        <w:jc w:val="both"/>
        <w:rPr>
          <w:rFonts w:eastAsia="Times New Roman"/>
          <w:b/>
          <w:szCs w:val="24"/>
        </w:rPr>
      </w:pPr>
      <w:r>
        <w:rPr>
          <w:rFonts w:eastAsia="Times New Roman"/>
          <w:b/>
          <w:szCs w:val="24"/>
        </w:rPr>
        <w:t>ΑΘΑΝΑΣΙΟΣ ΒΑΡΔΑΛΗΣ:</w:t>
      </w:r>
      <w:r>
        <w:rPr>
          <w:rFonts w:eastAsia="Times New Roman"/>
          <w:szCs w:val="24"/>
        </w:rPr>
        <w:t xml:space="preserve"> Παρών.</w:t>
      </w:r>
    </w:p>
    <w:p w14:paraId="25CA9FA5"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9FA6" w14:textId="77777777" w:rsidR="00054EB1" w:rsidRDefault="00375CE6">
      <w:pPr>
        <w:spacing w:after="0"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Παρών.</w:t>
      </w:r>
    </w:p>
    <w:p w14:paraId="25CA9FA7"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ΚΑΒΑΔΕΛΛΑΣ:</w:t>
      </w:r>
      <w:r>
        <w:rPr>
          <w:rFonts w:eastAsia="Times New Roman"/>
          <w:szCs w:val="24"/>
        </w:rPr>
        <w:t xml:space="preserve"> Όχι.</w:t>
      </w:r>
    </w:p>
    <w:p w14:paraId="25CA9FA8" w14:textId="77777777" w:rsidR="00054EB1" w:rsidRDefault="00375CE6">
      <w:pPr>
        <w:spacing w:after="0" w:line="600" w:lineRule="auto"/>
        <w:ind w:firstLine="720"/>
        <w:jc w:val="both"/>
        <w:rPr>
          <w:rFonts w:eastAsia="Times New Roman"/>
          <w:szCs w:val="24"/>
        </w:rPr>
      </w:pPr>
      <w:r>
        <w:rPr>
          <w:rFonts w:eastAsia="Times New Roman"/>
          <w:b/>
          <w:szCs w:val="24"/>
        </w:rPr>
        <w:t>ΠΡΟΕΔΡΕΥΩΝ (</w:t>
      </w:r>
      <w:r w:rsidRPr="00D408E9">
        <w:rPr>
          <w:rFonts w:eastAsia="Times New Roman"/>
          <w:b/>
          <w:szCs w:val="24"/>
        </w:rPr>
        <w:t>Γεώργιος Βαρεμένος</w:t>
      </w:r>
      <w:r>
        <w:rPr>
          <w:rFonts w:eastAsia="Times New Roman"/>
          <w:b/>
          <w:szCs w:val="24"/>
        </w:rPr>
        <w:t>):</w:t>
      </w:r>
      <w:r>
        <w:rPr>
          <w:rFonts w:eastAsia="Times New Roman"/>
          <w:szCs w:val="24"/>
        </w:rPr>
        <w:t xml:space="preserve"> Συνεπώς το άρθρο 43 έγινε δεκτό ως </w:t>
      </w:r>
      <w:r>
        <w:rPr>
          <w:rFonts w:eastAsia="Times New Roman"/>
          <w:szCs w:val="24"/>
        </w:rPr>
        <w:t xml:space="preserve">έχει κατά πλειοψηφία. </w:t>
      </w:r>
    </w:p>
    <w:p w14:paraId="25CA9FA9"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44 ως έχει;</w:t>
      </w:r>
    </w:p>
    <w:p w14:paraId="25CA9FAA" w14:textId="77777777" w:rsidR="00054EB1" w:rsidRDefault="00375CE6">
      <w:pPr>
        <w:spacing w:after="0" w:line="600" w:lineRule="auto"/>
        <w:ind w:firstLine="720"/>
        <w:jc w:val="both"/>
        <w:rPr>
          <w:rFonts w:eastAsia="Times New Roman" w:cs="Times New Roman"/>
          <w:szCs w:val="24"/>
        </w:rPr>
      </w:pPr>
      <w:r>
        <w:rPr>
          <w:rFonts w:eastAsia="Times New Roman"/>
          <w:b/>
          <w:szCs w:val="24"/>
        </w:rPr>
        <w:t>ΒΑΣΙΛΕΙΟΣ ΤΣΙΡΚΑΣ:</w:t>
      </w:r>
      <w:r>
        <w:rPr>
          <w:rFonts w:eastAsia="Times New Roman"/>
          <w:szCs w:val="24"/>
        </w:rPr>
        <w:t xml:space="preserve"> Ναι.</w:t>
      </w:r>
    </w:p>
    <w:p w14:paraId="25CA9FAB" w14:textId="77777777" w:rsidR="00054EB1" w:rsidRDefault="00375CE6">
      <w:pPr>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Παρών. </w:t>
      </w:r>
    </w:p>
    <w:p w14:paraId="25CA9FAC" w14:textId="77777777" w:rsidR="00054EB1" w:rsidRDefault="00375CE6">
      <w:pPr>
        <w:spacing w:after="0" w:line="600" w:lineRule="auto"/>
        <w:ind w:firstLine="720"/>
        <w:jc w:val="both"/>
        <w:rPr>
          <w:rFonts w:eastAsia="Times New Roman"/>
          <w:szCs w:val="24"/>
        </w:rPr>
      </w:pPr>
      <w:r w:rsidRPr="003D7F98">
        <w:rPr>
          <w:rFonts w:eastAsia="Times New Roman"/>
          <w:b/>
          <w:szCs w:val="24"/>
        </w:rPr>
        <w:t>ΑΝΤΩΝΙΟΣ ΓΡΕΓΟΣ</w:t>
      </w:r>
      <w:r>
        <w:rPr>
          <w:rFonts w:eastAsia="Times New Roman"/>
          <w:b/>
          <w:szCs w:val="24"/>
        </w:rPr>
        <w:t>:</w:t>
      </w:r>
      <w:r>
        <w:rPr>
          <w:rFonts w:eastAsia="Times New Roman"/>
          <w:szCs w:val="24"/>
        </w:rPr>
        <w:t xml:space="preserve"> Παρών.</w:t>
      </w:r>
    </w:p>
    <w:p w14:paraId="25CA9FAD" w14:textId="77777777" w:rsidR="00054EB1" w:rsidRDefault="00375CE6">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Ναι.</w:t>
      </w:r>
    </w:p>
    <w:p w14:paraId="25CA9FAE" w14:textId="77777777" w:rsidR="00054EB1" w:rsidRDefault="00375CE6">
      <w:pPr>
        <w:spacing w:after="0" w:line="600" w:lineRule="auto"/>
        <w:ind w:firstLine="720"/>
        <w:jc w:val="both"/>
        <w:rPr>
          <w:rFonts w:eastAsia="Times New Roman"/>
          <w:b/>
          <w:szCs w:val="24"/>
        </w:rPr>
      </w:pPr>
      <w:r>
        <w:rPr>
          <w:rFonts w:eastAsia="Times New Roman"/>
          <w:b/>
          <w:szCs w:val="24"/>
        </w:rPr>
        <w:t>ΑΘΑΝΑΣΙΟΣ ΒΑΡΔΑΛΗΣ:</w:t>
      </w:r>
      <w:r>
        <w:rPr>
          <w:rFonts w:eastAsia="Times New Roman"/>
          <w:szCs w:val="24"/>
        </w:rPr>
        <w:t xml:space="preserve"> Όχι.</w:t>
      </w:r>
    </w:p>
    <w:p w14:paraId="25CA9FAF"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9FB0" w14:textId="77777777" w:rsidR="00054EB1" w:rsidRDefault="00375CE6">
      <w:pPr>
        <w:spacing w:after="0"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25CA9FB1" w14:textId="77777777" w:rsidR="00054EB1" w:rsidRDefault="00375CE6">
      <w:pPr>
        <w:spacing w:after="0" w:line="600" w:lineRule="auto"/>
        <w:ind w:firstLine="720"/>
        <w:jc w:val="both"/>
        <w:rPr>
          <w:rFonts w:eastAsia="Times New Roman"/>
          <w:b/>
          <w:szCs w:val="24"/>
        </w:rPr>
      </w:pPr>
      <w:r>
        <w:rPr>
          <w:rFonts w:eastAsia="Times New Roman"/>
          <w:b/>
          <w:szCs w:val="24"/>
        </w:rPr>
        <w:t>ΔΗΜ</w:t>
      </w:r>
      <w:r>
        <w:rPr>
          <w:rFonts w:eastAsia="Times New Roman"/>
          <w:b/>
          <w:szCs w:val="24"/>
        </w:rPr>
        <w:t>ΗΤΡΙΟΣ ΚΑΒΑΔΕΛΛΑΣ:</w:t>
      </w:r>
      <w:r>
        <w:rPr>
          <w:rFonts w:eastAsia="Times New Roman"/>
          <w:szCs w:val="24"/>
        </w:rPr>
        <w:t xml:space="preserve"> Όχι.</w:t>
      </w:r>
    </w:p>
    <w:p w14:paraId="25CA9FB2" w14:textId="77777777" w:rsidR="00054EB1" w:rsidRDefault="00375CE6">
      <w:pPr>
        <w:spacing w:after="0" w:line="600" w:lineRule="auto"/>
        <w:ind w:firstLine="720"/>
        <w:jc w:val="both"/>
        <w:rPr>
          <w:rFonts w:eastAsia="Times New Roman"/>
          <w:szCs w:val="24"/>
        </w:rPr>
      </w:pPr>
      <w:r>
        <w:rPr>
          <w:rFonts w:eastAsia="Times New Roman"/>
          <w:b/>
          <w:szCs w:val="24"/>
        </w:rPr>
        <w:t>ΠΡΟΕΔΡΕΥΩΝ (</w:t>
      </w:r>
      <w:r w:rsidRPr="00D408E9">
        <w:rPr>
          <w:rFonts w:eastAsia="Times New Roman"/>
          <w:b/>
          <w:szCs w:val="24"/>
        </w:rPr>
        <w:t>Γεώργιος Βαρεμένος</w:t>
      </w:r>
      <w:r>
        <w:rPr>
          <w:rFonts w:eastAsia="Times New Roman"/>
          <w:b/>
          <w:szCs w:val="24"/>
        </w:rPr>
        <w:t>):</w:t>
      </w:r>
      <w:r>
        <w:rPr>
          <w:rFonts w:eastAsia="Times New Roman"/>
          <w:szCs w:val="24"/>
        </w:rPr>
        <w:t xml:space="preserve"> Συνεπώς το άρθρο 44 έγινε δεκτό ως έχει κατά πλειοψηφία. </w:t>
      </w:r>
    </w:p>
    <w:p w14:paraId="25CA9FB3"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45 ως έχει;</w:t>
      </w:r>
    </w:p>
    <w:p w14:paraId="25CA9FB4" w14:textId="77777777" w:rsidR="00054EB1" w:rsidRDefault="00375CE6">
      <w:pPr>
        <w:spacing w:after="0" w:line="600" w:lineRule="auto"/>
        <w:ind w:firstLine="720"/>
        <w:jc w:val="both"/>
        <w:rPr>
          <w:rFonts w:eastAsia="Times New Roman" w:cs="Times New Roman"/>
          <w:szCs w:val="24"/>
        </w:rPr>
      </w:pPr>
      <w:r>
        <w:rPr>
          <w:rFonts w:eastAsia="Times New Roman"/>
          <w:b/>
          <w:szCs w:val="24"/>
        </w:rPr>
        <w:t>ΒΑΣΙΛΕΙΟΣ ΤΣΙΡΚΑΣ:</w:t>
      </w:r>
      <w:r>
        <w:rPr>
          <w:rFonts w:eastAsia="Times New Roman"/>
          <w:szCs w:val="24"/>
        </w:rPr>
        <w:t xml:space="preserve"> Ναι.</w:t>
      </w:r>
    </w:p>
    <w:p w14:paraId="25CA9FB5" w14:textId="77777777" w:rsidR="00054EB1" w:rsidRDefault="00375CE6">
      <w:pPr>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Ναι. </w:t>
      </w:r>
    </w:p>
    <w:p w14:paraId="25CA9FB6" w14:textId="77777777" w:rsidR="00054EB1" w:rsidRDefault="00375CE6">
      <w:pPr>
        <w:spacing w:after="0" w:line="600" w:lineRule="auto"/>
        <w:ind w:firstLine="720"/>
        <w:jc w:val="both"/>
        <w:rPr>
          <w:rFonts w:eastAsia="Times New Roman"/>
          <w:szCs w:val="24"/>
        </w:rPr>
      </w:pPr>
      <w:r w:rsidRPr="003D7F98">
        <w:rPr>
          <w:rFonts w:eastAsia="Times New Roman"/>
          <w:b/>
          <w:szCs w:val="24"/>
        </w:rPr>
        <w:t>ΑΝΤΩΝΙΟΣ ΓΡΕΓΟΣ</w:t>
      </w:r>
      <w:r>
        <w:rPr>
          <w:rFonts w:eastAsia="Times New Roman"/>
          <w:b/>
          <w:szCs w:val="24"/>
        </w:rPr>
        <w:t>:</w:t>
      </w:r>
      <w:r>
        <w:rPr>
          <w:rFonts w:eastAsia="Times New Roman"/>
          <w:szCs w:val="24"/>
        </w:rPr>
        <w:t xml:space="preserve"> Παρών.</w:t>
      </w:r>
    </w:p>
    <w:p w14:paraId="25CA9FB7" w14:textId="77777777" w:rsidR="00054EB1" w:rsidRDefault="00375CE6">
      <w:pPr>
        <w:spacing w:after="0" w:line="600" w:lineRule="auto"/>
        <w:ind w:firstLine="720"/>
        <w:jc w:val="both"/>
        <w:rPr>
          <w:rFonts w:eastAsia="Times New Roman"/>
          <w:szCs w:val="24"/>
        </w:rPr>
      </w:pPr>
      <w:r>
        <w:rPr>
          <w:rFonts w:eastAsia="Times New Roman"/>
          <w:b/>
          <w:szCs w:val="24"/>
        </w:rPr>
        <w:t xml:space="preserve">ΓΙΑΝΝΗΣ </w:t>
      </w:r>
      <w:r>
        <w:rPr>
          <w:rFonts w:eastAsia="Times New Roman"/>
          <w:b/>
          <w:szCs w:val="24"/>
        </w:rPr>
        <w:t>ΚΟΥΤΣΟΥΚΟΣ:</w:t>
      </w:r>
      <w:r>
        <w:rPr>
          <w:rFonts w:eastAsia="Times New Roman"/>
          <w:szCs w:val="24"/>
        </w:rPr>
        <w:t xml:space="preserve"> Ναι.</w:t>
      </w:r>
    </w:p>
    <w:p w14:paraId="25CA9FB8" w14:textId="77777777" w:rsidR="00054EB1" w:rsidRDefault="00375CE6">
      <w:pPr>
        <w:spacing w:after="0" w:line="600" w:lineRule="auto"/>
        <w:ind w:firstLine="720"/>
        <w:jc w:val="both"/>
        <w:rPr>
          <w:rFonts w:eastAsia="Times New Roman"/>
          <w:b/>
          <w:szCs w:val="24"/>
        </w:rPr>
      </w:pPr>
      <w:r>
        <w:rPr>
          <w:rFonts w:eastAsia="Times New Roman"/>
          <w:b/>
          <w:szCs w:val="24"/>
        </w:rPr>
        <w:t>ΑΘΑΝΑΣΙΟΣ ΒΑΡΔΑΛΗΣ:</w:t>
      </w:r>
      <w:r>
        <w:rPr>
          <w:rFonts w:eastAsia="Times New Roman"/>
          <w:szCs w:val="24"/>
        </w:rPr>
        <w:t xml:space="preserve"> Όχι.</w:t>
      </w:r>
    </w:p>
    <w:p w14:paraId="25CA9FB9"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9FBA" w14:textId="77777777" w:rsidR="00054EB1" w:rsidRDefault="00375CE6">
      <w:pPr>
        <w:spacing w:after="0"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25CA9FBB"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ΚΑΒΑΔΕΛΛΑΣ:</w:t>
      </w:r>
      <w:r>
        <w:rPr>
          <w:rFonts w:eastAsia="Times New Roman"/>
          <w:szCs w:val="24"/>
        </w:rPr>
        <w:t xml:space="preserve"> Όχι.</w:t>
      </w:r>
    </w:p>
    <w:p w14:paraId="25CA9FBC" w14:textId="77777777" w:rsidR="00054EB1" w:rsidRDefault="00375CE6">
      <w:pPr>
        <w:spacing w:after="0" w:line="600" w:lineRule="auto"/>
        <w:ind w:firstLine="720"/>
        <w:jc w:val="both"/>
        <w:rPr>
          <w:rFonts w:eastAsia="Times New Roman"/>
          <w:szCs w:val="24"/>
        </w:rPr>
      </w:pPr>
      <w:r>
        <w:rPr>
          <w:rFonts w:eastAsia="Times New Roman"/>
          <w:b/>
          <w:szCs w:val="24"/>
        </w:rPr>
        <w:t>ΠΡΟΕΔΡΕΥΩΝ (</w:t>
      </w:r>
      <w:r w:rsidRPr="00D408E9">
        <w:rPr>
          <w:rFonts w:eastAsia="Times New Roman"/>
          <w:b/>
          <w:szCs w:val="24"/>
        </w:rPr>
        <w:t>Γεώργιος Βαρεμένος</w:t>
      </w:r>
      <w:r>
        <w:rPr>
          <w:rFonts w:eastAsia="Times New Roman"/>
          <w:b/>
          <w:szCs w:val="24"/>
        </w:rPr>
        <w:t>):</w:t>
      </w:r>
      <w:r>
        <w:rPr>
          <w:rFonts w:eastAsia="Times New Roman"/>
          <w:szCs w:val="24"/>
        </w:rPr>
        <w:t xml:space="preserve"> Συνεπώς το άρθρο 45 έγινε δεκτό ως έχει κατά πλειοψηφία. </w:t>
      </w:r>
    </w:p>
    <w:p w14:paraId="25CA9FBD"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46 ως έχ</w:t>
      </w:r>
      <w:r>
        <w:rPr>
          <w:rFonts w:eastAsia="Times New Roman"/>
          <w:szCs w:val="24"/>
        </w:rPr>
        <w:t>ει;</w:t>
      </w:r>
    </w:p>
    <w:p w14:paraId="25CA9FBE" w14:textId="77777777" w:rsidR="00054EB1" w:rsidRDefault="00375CE6">
      <w:pPr>
        <w:spacing w:after="0" w:line="600" w:lineRule="auto"/>
        <w:ind w:firstLine="720"/>
        <w:jc w:val="both"/>
        <w:rPr>
          <w:rFonts w:eastAsia="Times New Roman" w:cs="Times New Roman"/>
          <w:szCs w:val="24"/>
        </w:rPr>
      </w:pPr>
      <w:r>
        <w:rPr>
          <w:rFonts w:eastAsia="Times New Roman"/>
          <w:b/>
          <w:szCs w:val="24"/>
        </w:rPr>
        <w:t>ΒΑΣΙΛΕΙΟΣ ΤΣΙΡΚΑΣ:</w:t>
      </w:r>
      <w:r>
        <w:rPr>
          <w:rFonts w:eastAsia="Times New Roman"/>
          <w:szCs w:val="24"/>
        </w:rPr>
        <w:t xml:space="preserve"> Ναι.</w:t>
      </w:r>
    </w:p>
    <w:p w14:paraId="25CA9FBF" w14:textId="77777777" w:rsidR="00054EB1" w:rsidRDefault="00375CE6">
      <w:pPr>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Ναι. </w:t>
      </w:r>
    </w:p>
    <w:p w14:paraId="25CA9FC0" w14:textId="77777777" w:rsidR="00054EB1" w:rsidRDefault="00375CE6">
      <w:pPr>
        <w:spacing w:after="0" w:line="600" w:lineRule="auto"/>
        <w:ind w:firstLine="720"/>
        <w:jc w:val="both"/>
        <w:rPr>
          <w:rFonts w:eastAsia="Times New Roman"/>
          <w:szCs w:val="24"/>
        </w:rPr>
      </w:pPr>
      <w:r w:rsidRPr="003D7F98">
        <w:rPr>
          <w:rFonts w:eastAsia="Times New Roman"/>
          <w:b/>
          <w:szCs w:val="24"/>
        </w:rPr>
        <w:t>ΑΝΤΩΝΙΟΣ ΓΡΕΓΟΣ</w:t>
      </w:r>
      <w:r>
        <w:rPr>
          <w:rFonts w:eastAsia="Times New Roman"/>
          <w:b/>
          <w:szCs w:val="24"/>
        </w:rPr>
        <w:t>:</w:t>
      </w:r>
      <w:r>
        <w:rPr>
          <w:rFonts w:eastAsia="Times New Roman"/>
          <w:szCs w:val="24"/>
        </w:rPr>
        <w:t xml:space="preserve"> Παρών.</w:t>
      </w:r>
    </w:p>
    <w:p w14:paraId="25CA9FC1" w14:textId="77777777" w:rsidR="00054EB1" w:rsidRDefault="00375CE6">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Ναι.</w:t>
      </w:r>
    </w:p>
    <w:p w14:paraId="25CA9FC2" w14:textId="77777777" w:rsidR="00054EB1" w:rsidRDefault="00375CE6">
      <w:pPr>
        <w:spacing w:after="0" w:line="600" w:lineRule="auto"/>
        <w:ind w:firstLine="720"/>
        <w:jc w:val="both"/>
        <w:rPr>
          <w:rFonts w:eastAsia="Times New Roman"/>
          <w:b/>
          <w:szCs w:val="24"/>
        </w:rPr>
      </w:pPr>
      <w:r>
        <w:rPr>
          <w:rFonts w:eastAsia="Times New Roman"/>
          <w:b/>
          <w:szCs w:val="24"/>
        </w:rPr>
        <w:t>ΑΘΑΝΑΣΙΟΣ ΒΑΡΔΑΛΗΣ:</w:t>
      </w:r>
      <w:r>
        <w:rPr>
          <w:rFonts w:eastAsia="Times New Roman"/>
          <w:szCs w:val="24"/>
        </w:rPr>
        <w:t xml:space="preserve"> Ναι.</w:t>
      </w:r>
    </w:p>
    <w:p w14:paraId="25CA9FC3"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9FC4" w14:textId="77777777" w:rsidR="00054EB1" w:rsidRDefault="00375CE6">
      <w:pPr>
        <w:spacing w:after="0"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25CA9FC5"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ΚΑΒΑΔΕΛΛΑΣ:</w:t>
      </w:r>
      <w:r>
        <w:rPr>
          <w:rFonts w:eastAsia="Times New Roman"/>
          <w:szCs w:val="24"/>
        </w:rPr>
        <w:t xml:space="preserve"> Όχι.</w:t>
      </w:r>
    </w:p>
    <w:p w14:paraId="25CA9FC6" w14:textId="77777777" w:rsidR="00054EB1" w:rsidRDefault="00375CE6">
      <w:pPr>
        <w:spacing w:after="0" w:line="600" w:lineRule="auto"/>
        <w:ind w:firstLine="720"/>
        <w:jc w:val="both"/>
        <w:rPr>
          <w:rFonts w:eastAsia="Times New Roman"/>
          <w:szCs w:val="24"/>
        </w:rPr>
      </w:pPr>
      <w:r>
        <w:rPr>
          <w:rFonts w:eastAsia="Times New Roman"/>
          <w:b/>
          <w:szCs w:val="24"/>
        </w:rPr>
        <w:t>ΠΡΟΕΔΡΕΥΩΝ (</w:t>
      </w:r>
      <w:r w:rsidRPr="00D408E9">
        <w:rPr>
          <w:rFonts w:eastAsia="Times New Roman"/>
          <w:b/>
          <w:szCs w:val="24"/>
        </w:rPr>
        <w:t>Γεώργιος Βαρεμένος</w:t>
      </w:r>
      <w:r>
        <w:rPr>
          <w:rFonts w:eastAsia="Times New Roman"/>
          <w:b/>
          <w:szCs w:val="24"/>
        </w:rPr>
        <w:t>):</w:t>
      </w:r>
      <w:r>
        <w:rPr>
          <w:rFonts w:eastAsia="Times New Roman"/>
          <w:szCs w:val="24"/>
        </w:rPr>
        <w:t xml:space="preserve"> Συνεπώς το άρθρο </w:t>
      </w:r>
      <w:r>
        <w:rPr>
          <w:rFonts w:eastAsia="Times New Roman"/>
          <w:szCs w:val="24"/>
        </w:rPr>
        <w:t xml:space="preserve">46 έγινε δεκτό ως έχει κατά πλειοψηφία. </w:t>
      </w:r>
    </w:p>
    <w:p w14:paraId="25CA9FC7"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47 ως έχει;</w:t>
      </w:r>
    </w:p>
    <w:p w14:paraId="25CA9FC8" w14:textId="77777777" w:rsidR="00054EB1" w:rsidRDefault="00375CE6">
      <w:pPr>
        <w:spacing w:after="0" w:line="600" w:lineRule="auto"/>
        <w:ind w:firstLine="720"/>
        <w:jc w:val="both"/>
        <w:rPr>
          <w:rFonts w:eastAsia="Times New Roman" w:cs="Times New Roman"/>
          <w:szCs w:val="24"/>
        </w:rPr>
      </w:pPr>
      <w:r>
        <w:rPr>
          <w:rFonts w:eastAsia="Times New Roman"/>
          <w:b/>
          <w:szCs w:val="24"/>
        </w:rPr>
        <w:t>ΒΑΣΙΛΕΙΟΣ ΤΣΙΡΚΑΣ:</w:t>
      </w:r>
      <w:r>
        <w:rPr>
          <w:rFonts w:eastAsia="Times New Roman"/>
          <w:szCs w:val="24"/>
        </w:rPr>
        <w:t xml:space="preserve"> Ναι.</w:t>
      </w:r>
    </w:p>
    <w:p w14:paraId="25CA9FC9" w14:textId="77777777" w:rsidR="00054EB1" w:rsidRDefault="00375CE6">
      <w:pPr>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Ναι. </w:t>
      </w:r>
    </w:p>
    <w:p w14:paraId="25CA9FCA" w14:textId="77777777" w:rsidR="00054EB1" w:rsidRDefault="00375CE6">
      <w:pPr>
        <w:spacing w:after="0" w:line="600" w:lineRule="auto"/>
        <w:ind w:firstLine="720"/>
        <w:jc w:val="both"/>
        <w:rPr>
          <w:rFonts w:eastAsia="Times New Roman"/>
          <w:szCs w:val="24"/>
        </w:rPr>
      </w:pPr>
      <w:r w:rsidRPr="003D7F98">
        <w:rPr>
          <w:rFonts w:eastAsia="Times New Roman"/>
          <w:b/>
          <w:szCs w:val="24"/>
        </w:rPr>
        <w:t>ΑΝΤΩΝΙΟΣ ΓΡΕΓΟΣ</w:t>
      </w:r>
      <w:r>
        <w:rPr>
          <w:rFonts w:eastAsia="Times New Roman"/>
          <w:b/>
          <w:szCs w:val="24"/>
        </w:rPr>
        <w:t>:</w:t>
      </w:r>
      <w:r>
        <w:rPr>
          <w:rFonts w:eastAsia="Times New Roman"/>
          <w:szCs w:val="24"/>
        </w:rPr>
        <w:t xml:space="preserve"> Παρών.</w:t>
      </w:r>
    </w:p>
    <w:p w14:paraId="25CA9FCB" w14:textId="77777777" w:rsidR="00054EB1" w:rsidRDefault="00375CE6">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Ναι.</w:t>
      </w:r>
    </w:p>
    <w:p w14:paraId="25CA9FCC" w14:textId="77777777" w:rsidR="00054EB1" w:rsidRDefault="00375CE6">
      <w:pPr>
        <w:spacing w:after="0" w:line="600" w:lineRule="auto"/>
        <w:ind w:firstLine="720"/>
        <w:jc w:val="both"/>
        <w:rPr>
          <w:rFonts w:eastAsia="Times New Roman"/>
          <w:b/>
          <w:szCs w:val="24"/>
        </w:rPr>
      </w:pPr>
      <w:r>
        <w:rPr>
          <w:rFonts w:eastAsia="Times New Roman"/>
          <w:b/>
          <w:szCs w:val="24"/>
        </w:rPr>
        <w:t>ΑΘΑΝΑΣΙΟΣ ΒΑΡΔΑΛΗΣ:</w:t>
      </w:r>
      <w:r>
        <w:rPr>
          <w:rFonts w:eastAsia="Times New Roman"/>
          <w:szCs w:val="24"/>
        </w:rPr>
        <w:t xml:space="preserve"> Παρών.</w:t>
      </w:r>
    </w:p>
    <w:p w14:paraId="25CA9FCD"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9FCE" w14:textId="77777777" w:rsidR="00054EB1" w:rsidRDefault="00375CE6">
      <w:pPr>
        <w:spacing w:after="0" w:line="600" w:lineRule="auto"/>
        <w:ind w:firstLine="720"/>
        <w:jc w:val="both"/>
        <w:rPr>
          <w:rFonts w:eastAsia="Times New Roman"/>
          <w:b/>
          <w:szCs w:val="24"/>
        </w:rPr>
      </w:pPr>
      <w:r>
        <w:rPr>
          <w:rFonts w:eastAsia="Times New Roman"/>
          <w:b/>
          <w:szCs w:val="24"/>
        </w:rPr>
        <w:t>ΓΕΩΡΓΙΟ</w:t>
      </w:r>
      <w:r>
        <w:rPr>
          <w:rFonts w:eastAsia="Times New Roman"/>
          <w:b/>
          <w:szCs w:val="24"/>
        </w:rPr>
        <w:t>Σ ΑΜΥΡΑΣ:</w:t>
      </w:r>
      <w:r>
        <w:rPr>
          <w:rFonts w:eastAsia="Times New Roman"/>
          <w:szCs w:val="24"/>
        </w:rPr>
        <w:t xml:space="preserve"> Ναι.</w:t>
      </w:r>
    </w:p>
    <w:p w14:paraId="25CA9FCF"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ΚΑΒΑΔΕΛΛΑΣ:</w:t>
      </w:r>
      <w:r>
        <w:rPr>
          <w:rFonts w:eastAsia="Times New Roman"/>
          <w:szCs w:val="24"/>
        </w:rPr>
        <w:t xml:space="preserve"> Όχι.</w:t>
      </w:r>
    </w:p>
    <w:p w14:paraId="25CA9FD0" w14:textId="77777777" w:rsidR="00054EB1" w:rsidRDefault="00375CE6">
      <w:pPr>
        <w:spacing w:after="0" w:line="600" w:lineRule="auto"/>
        <w:ind w:firstLine="720"/>
        <w:jc w:val="both"/>
        <w:rPr>
          <w:rFonts w:eastAsia="Times New Roman"/>
          <w:szCs w:val="24"/>
        </w:rPr>
      </w:pPr>
      <w:r>
        <w:rPr>
          <w:rFonts w:eastAsia="Times New Roman"/>
          <w:b/>
          <w:szCs w:val="24"/>
        </w:rPr>
        <w:t>ΠΡΟΕΔΡΕΥΩΝ (</w:t>
      </w:r>
      <w:r w:rsidRPr="00D408E9">
        <w:rPr>
          <w:rFonts w:eastAsia="Times New Roman"/>
          <w:b/>
          <w:szCs w:val="24"/>
        </w:rPr>
        <w:t>Γεώργιος Βαρεμένος</w:t>
      </w:r>
      <w:r>
        <w:rPr>
          <w:rFonts w:eastAsia="Times New Roman"/>
          <w:b/>
          <w:szCs w:val="24"/>
        </w:rPr>
        <w:t>):</w:t>
      </w:r>
      <w:r>
        <w:rPr>
          <w:rFonts w:eastAsia="Times New Roman"/>
          <w:szCs w:val="24"/>
        </w:rPr>
        <w:t xml:space="preserve"> Συνεπώς το άρθρο 47 έγινε δεκτό ως έχει κατά πλειοψηφία. </w:t>
      </w:r>
    </w:p>
    <w:p w14:paraId="25CA9FD1"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48 ως έχει;</w:t>
      </w:r>
    </w:p>
    <w:p w14:paraId="25CA9FD2" w14:textId="77777777" w:rsidR="00054EB1" w:rsidRDefault="00375CE6">
      <w:pPr>
        <w:spacing w:after="0" w:line="600" w:lineRule="auto"/>
        <w:ind w:firstLine="720"/>
        <w:jc w:val="both"/>
        <w:rPr>
          <w:rFonts w:eastAsia="Times New Roman" w:cs="Times New Roman"/>
          <w:szCs w:val="24"/>
        </w:rPr>
      </w:pPr>
      <w:r>
        <w:rPr>
          <w:rFonts w:eastAsia="Times New Roman"/>
          <w:b/>
          <w:szCs w:val="24"/>
        </w:rPr>
        <w:t>ΒΑΣΙΛΕΙΟΣ ΤΣΙΡΚΑΣ:</w:t>
      </w:r>
      <w:r>
        <w:rPr>
          <w:rFonts w:eastAsia="Times New Roman"/>
          <w:szCs w:val="24"/>
        </w:rPr>
        <w:t xml:space="preserve"> Ναι.</w:t>
      </w:r>
    </w:p>
    <w:p w14:paraId="25CA9FD3" w14:textId="77777777" w:rsidR="00054EB1" w:rsidRDefault="00375CE6">
      <w:pPr>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Ναι. </w:t>
      </w:r>
    </w:p>
    <w:p w14:paraId="25CA9FD4" w14:textId="77777777" w:rsidR="00054EB1" w:rsidRDefault="00375CE6">
      <w:pPr>
        <w:spacing w:after="0" w:line="600" w:lineRule="auto"/>
        <w:ind w:firstLine="720"/>
        <w:jc w:val="both"/>
        <w:rPr>
          <w:rFonts w:eastAsia="Times New Roman"/>
          <w:szCs w:val="24"/>
        </w:rPr>
      </w:pPr>
      <w:r w:rsidRPr="003D7F98">
        <w:rPr>
          <w:rFonts w:eastAsia="Times New Roman"/>
          <w:b/>
          <w:szCs w:val="24"/>
        </w:rPr>
        <w:t>ΑΝΤΩΝΙΟΣ ΓΡΕΓΟΣ</w:t>
      </w:r>
      <w:r>
        <w:rPr>
          <w:rFonts w:eastAsia="Times New Roman"/>
          <w:b/>
          <w:szCs w:val="24"/>
        </w:rPr>
        <w:t>:</w:t>
      </w:r>
      <w:r>
        <w:rPr>
          <w:rFonts w:eastAsia="Times New Roman"/>
          <w:szCs w:val="24"/>
        </w:rPr>
        <w:t xml:space="preserve"> Παρών.</w:t>
      </w:r>
    </w:p>
    <w:p w14:paraId="25CA9FD5" w14:textId="77777777" w:rsidR="00054EB1" w:rsidRDefault="00375CE6">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Ναι.</w:t>
      </w:r>
    </w:p>
    <w:p w14:paraId="25CA9FD6" w14:textId="77777777" w:rsidR="00054EB1" w:rsidRDefault="00375CE6">
      <w:pPr>
        <w:spacing w:after="0" w:line="600" w:lineRule="auto"/>
        <w:ind w:firstLine="720"/>
        <w:jc w:val="both"/>
        <w:rPr>
          <w:rFonts w:eastAsia="Times New Roman"/>
          <w:b/>
          <w:szCs w:val="24"/>
        </w:rPr>
      </w:pPr>
      <w:r>
        <w:rPr>
          <w:rFonts w:eastAsia="Times New Roman"/>
          <w:b/>
          <w:szCs w:val="24"/>
        </w:rPr>
        <w:t>ΑΘΑΝΑΣΙΟΣ ΒΑΡΔΑΛΗΣ:</w:t>
      </w:r>
      <w:r>
        <w:rPr>
          <w:rFonts w:eastAsia="Times New Roman"/>
          <w:szCs w:val="24"/>
        </w:rPr>
        <w:t xml:space="preserve"> Παρών.</w:t>
      </w:r>
    </w:p>
    <w:p w14:paraId="25CA9FD7"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9FD8" w14:textId="77777777" w:rsidR="00054EB1" w:rsidRDefault="00375CE6">
      <w:pPr>
        <w:spacing w:after="0"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25CA9FD9"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ΚΑΒΑΔΕΛΛΑΣ:</w:t>
      </w:r>
      <w:r>
        <w:rPr>
          <w:rFonts w:eastAsia="Times New Roman"/>
          <w:szCs w:val="24"/>
        </w:rPr>
        <w:t xml:space="preserve"> Όχι.</w:t>
      </w:r>
    </w:p>
    <w:p w14:paraId="25CA9FDA" w14:textId="77777777" w:rsidR="00054EB1" w:rsidRDefault="00375CE6">
      <w:pPr>
        <w:spacing w:after="0" w:line="600" w:lineRule="auto"/>
        <w:ind w:firstLine="720"/>
        <w:jc w:val="both"/>
        <w:rPr>
          <w:rFonts w:eastAsia="Times New Roman"/>
          <w:szCs w:val="24"/>
        </w:rPr>
      </w:pPr>
      <w:r>
        <w:rPr>
          <w:rFonts w:eastAsia="Times New Roman"/>
          <w:b/>
          <w:szCs w:val="24"/>
        </w:rPr>
        <w:t>ΠΡΟΕΔΡΕΥΩΝ (</w:t>
      </w:r>
      <w:r w:rsidRPr="00D408E9">
        <w:rPr>
          <w:rFonts w:eastAsia="Times New Roman"/>
          <w:b/>
          <w:szCs w:val="24"/>
        </w:rPr>
        <w:t>Γεώργιος Βαρεμένος</w:t>
      </w:r>
      <w:r>
        <w:rPr>
          <w:rFonts w:eastAsia="Times New Roman"/>
          <w:b/>
          <w:szCs w:val="24"/>
        </w:rPr>
        <w:t>):</w:t>
      </w:r>
      <w:r>
        <w:rPr>
          <w:rFonts w:eastAsia="Times New Roman"/>
          <w:szCs w:val="24"/>
        </w:rPr>
        <w:t xml:space="preserve"> Συνεπώς το άρθρο 48 έγινε δεκτό ως έχει κατά πλειοψηφία. </w:t>
      </w:r>
    </w:p>
    <w:p w14:paraId="25CA9FDB"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w:t>
      </w:r>
      <w:r>
        <w:rPr>
          <w:rFonts w:eastAsia="Times New Roman"/>
          <w:szCs w:val="24"/>
        </w:rPr>
        <w:t xml:space="preserve"> το άρθρο 49 ως έχει;</w:t>
      </w:r>
    </w:p>
    <w:p w14:paraId="25CA9FDC" w14:textId="77777777" w:rsidR="00054EB1" w:rsidRDefault="00375CE6">
      <w:pPr>
        <w:spacing w:after="0" w:line="600" w:lineRule="auto"/>
        <w:ind w:firstLine="720"/>
        <w:jc w:val="both"/>
        <w:rPr>
          <w:rFonts w:eastAsia="Times New Roman" w:cs="Times New Roman"/>
          <w:szCs w:val="24"/>
        </w:rPr>
      </w:pPr>
      <w:r>
        <w:rPr>
          <w:rFonts w:eastAsia="Times New Roman"/>
          <w:b/>
          <w:szCs w:val="24"/>
        </w:rPr>
        <w:t>ΒΑΣΙΛΕΙΟΣ ΤΣΙΡΚΑΣ:</w:t>
      </w:r>
      <w:r>
        <w:rPr>
          <w:rFonts w:eastAsia="Times New Roman"/>
          <w:szCs w:val="24"/>
        </w:rPr>
        <w:t xml:space="preserve"> Ναι.</w:t>
      </w:r>
    </w:p>
    <w:p w14:paraId="25CA9FDD" w14:textId="77777777" w:rsidR="00054EB1" w:rsidRDefault="00375CE6">
      <w:pPr>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Όχι. </w:t>
      </w:r>
    </w:p>
    <w:p w14:paraId="25CA9FDE" w14:textId="77777777" w:rsidR="00054EB1" w:rsidRDefault="00375CE6">
      <w:pPr>
        <w:spacing w:after="0" w:line="600" w:lineRule="auto"/>
        <w:ind w:firstLine="720"/>
        <w:jc w:val="both"/>
        <w:rPr>
          <w:rFonts w:eastAsia="Times New Roman"/>
          <w:szCs w:val="24"/>
        </w:rPr>
      </w:pPr>
      <w:r w:rsidRPr="003D7F98">
        <w:rPr>
          <w:rFonts w:eastAsia="Times New Roman"/>
          <w:b/>
          <w:szCs w:val="24"/>
        </w:rPr>
        <w:t>ΑΝΤΩΝΙΟΣ ΓΡΕΓΟΣ</w:t>
      </w:r>
      <w:r>
        <w:rPr>
          <w:rFonts w:eastAsia="Times New Roman"/>
          <w:b/>
          <w:szCs w:val="24"/>
        </w:rPr>
        <w:t>:</w:t>
      </w:r>
      <w:r>
        <w:rPr>
          <w:rFonts w:eastAsia="Times New Roman"/>
          <w:szCs w:val="24"/>
        </w:rPr>
        <w:t xml:space="preserve"> Παρών.</w:t>
      </w:r>
    </w:p>
    <w:p w14:paraId="25CA9FDF" w14:textId="77777777" w:rsidR="00054EB1" w:rsidRDefault="00375CE6">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Παρών.</w:t>
      </w:r>
    </w:p>
    <w:p w14:paraId="25CA9FE0" w14:textId="77777777" w:rsidR="00054EB1" w:rsidRDefault="00375CE6">
      <w:pPr>
        <w:spacing w:after="0" w:line="600" w:lineRule="auto"/>
        <w:ind w:firstLine="720"/>
        <w:jc w:val="both"/>
        <w:rPr>
          <w:rFonts w:eastAsia="Times New Roman"/>
          <w:b/>
          <w:szCs w:val="24"/>
        </w:rPr>
      </w:pPr>
      <w:r>
        <w:rPr>
          <w:rFonts w:eastAsia="Times New Roman"/>
          <w:b/>
          <w:szCs w:val="24"/>
        </w:rPr>
        <w:t>ΑΘΑΝΑΣΙΟΣ ΒΑΡΔΑΛΗΣ:</w:t>
      </w:r>
      <w:r>
        <w:rPr>
          <w:rFonts w:eastAsia="Times New Roman"/>
          <w:szCs w:val="24"/>
        </w:rPr>
        <w:t xml:space="preserve"> Παρών.</w:t>
      </w:r>
    </w:p>
    <w:p w14:paraId="25CA9FE1"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9FE2" w14:textId="77777777" w:rsidR="00054EB1" w:rsidRDefault="00375CE6">
      <w:pPr>
        <w:spacing w:after="0"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25CA9FE3"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ΚΑΒΑΔΕΛΛΑΣ:</w:t>
      </w:r>
      <w:r>
        <w:rPr>
          <w:rFonts w:eastAsia="Times New Roman"/>
          <w:szCs w:val="24"/>
        </w:rPr>
        <w:t xml:space="preserve"> Όχι.</w:t>
      </w:r>
    </w:p>
    <w:p w14:paraId="25CA9FE4" w14:textId="77777777" w:rsidR="00054EB1" w:rsidRDefault="00375CE6">
      <w:pPr>
        <w:spacing w:after="0" w:line="600" w:lineRule="auto"/>
        <w:ind w:firstLine="720"/>
        <w:jc w:val="both"/>
        <w:rPr>
          <w:rFonts w:eastAsia="Times New Roman"/>
          <w:szCs w:val="24"/>
        </w:rPr>
      </w:pPr>
      <w:r>
        <w:rPr>
          <w:rFonts w:eastAsia="Times New Roman"/>
          <w:b/>
          <w:szCs w:val="24"/>
        </w:rPr>
        <w:t>ΠΡΟΕΔΡΕΥΩΝ (</w:t>
      </w:r>
      <w:r w:rsidRPr="00D408E9">
        <w:rPr>
          <w:rFonts w:eastAsia="Times New Roman"/>
          <w:b/>
          <w:szCs w:val="24"/>
        </w:rPr>
        <w:t>Γεώργιος Βαρεμέν</w:t>
      </w:r>
      <w:r w:rsidRPr="00D408E9">
        <w:rPr>
          <w:rFonts w:eastAsia="Times New Roman"/>
          <w:b/>
          <w:szCs w:val="24"/>
        </w:rPr>
        <w:t>ος</w:t>
      </w:r>
      <w:r>
        <w:rPr>
          <w:rFonts w:eastAsia="Times New Roman"/>
          <w:b/>
          <w:szCs w:val="24"/>
        </w:rPr>
        <w:t>):</w:t>
      </w:r>
      <w:r>
        <w:rPr>
          <w:rFonts w:eastAsia="Times New Roman"/>
          <w:szCs w:val="24"/>
        </w:rPr>
        <w:t xml:space="preserve"> Συνεπώς το άρθρο 49 έγινε δεκτό ως έχει κατά πλειοψηφία. </w:t>
      </w:r>
    </w:p>
    <w:p w14:paraId="25CA9FE5"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50 ως έχει;</w:t>
      </w:r>
    </w:p>
    <w:p w14:paraId="25CA9FE6" w14:textId="77777777" w:rsidR="00054EB1" w:rsidRDefault="00375CE6">
      <w:pPr>
        <w:spacing w:after="0" w:line="600" w:lineRule="auto"/>
        <w:ind w:firstLine="720"/>
        <w:jc w:val="both"/>
        <w:rPr>
          <w:rFonts w:eastAsia="Times New Roman" w:cs="Times New Roman"/>
          <w:szCs w:val="24"/>
        </w:rPr>
      </w:pPr>
      <w:r>
        <w:rPr>
          <w:rFonts w:eastAsia="Times New Roman"/>
          <w:b/>
          <w:szCs w:val="24"/>
        </w:rPr>
        <w:t>ΒΑΣΙΛΕΙΟΣ ΤΣΙΡΚΑΣ:</w:t>
      </w:r>
      <w:r>
        <w:rPr>
          <w:rFonts w:eastAsia="Times New Roman"/>
          <w:szCs w:val="24"/>
        </w:rPr>
        <w:t xml:space="preserve"> Ναι.</w:t>
      </w:r>
    </w:p>
    <w:p w14:paraId="25CA9FE7" w14:textId="77777777" w:rsidR="00054EB1" w:rsidRDefault="00375CE6">
      <w:pPr>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Παρών. </w:t>
      </w:r>
    </w:p>
    <w:p w14:paraId="25CA9FE8" w14:textId="77777777" w:rsidR="00054EB1" w:rsidRDefault="00375CE6">
      <w:pPr>
        <w:spacing w:after="0" w:line="600" w:lineRule="auto"/>
        <w:ind w:firstLine="720"/>
        <w:jc w:val="both"/>
        <w:rPr>
          <w:rFonts w:eastAsia="Times New Roman"/>
          <w:szCs w:val="24"/>
        </w:rPr>
      </w:pPr>
      <w:r w:rsidRPr="003D7F98">
        <w:rPr>
          <w:rFonts w:eastAsia="Times New Roman"/>
          <w:b/>
          <w:szCs w:val="24"/>
        </w:rPr>
        <w:t>ΑΝΤΩΝΙΟΣ ΓΡΕΓΟΣ</w:t>
      </w:r>
      <w:r>
        <w:rPr>
          <w:rFonts w:eastAsia="Times New Roman"/>
          <w:b/>
          <w:szCs w:val="24"/>
        </w:rPr>
        <w:t>:</w:t>
      </w:r>
      <w:r>
        <w:rPr>
          <w:rFonts w:eastAsia="Times New Roman"/>
          <w:szCs w:val="24"/>
        </w:rPr>
        <w:t xml:space="preserve"> Παρών.</w:t>
      </w:r>
    </w:p>
    <w:p w14:paraId="25CA9FE9" w14:textId="77777777" w:rsidR="00054EB1" w:rsidRDefault="00375CE6">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Παρών.</w:t>
      </w:r>
    </w:p>
    <w:p w14:paraId="25CA9FEA" w14:textId="77777777" w:rsidR="00054EB1" w:rsidRDefault="00375CE6">
      <w:pPr>
        <w:spacing w:after="0" w:line="600" w:lineRule="auto"/>
        <w:ind w:firstLine="720"/>
        <w:jc w:val="both"/>
        <w:rPr>
          <w:rFonts w:eastAsia="Times New Roman"/>
          <w:b/>
          <w:szCs w:val="24"/>
        </w:rPr>
      </w:pPr>
      <w:r>
        <w:rPr>
          <w:rFonts w:eastAsia="Times New Roman"/>
          <w:b/>
          <w:szCs w:val="24"/>
        </w:rPr>
        <w:t>ΑΘΑΝΑΣΙΟΣ ΒΑΡΔΑΛΗΣ:</w:t>
      </w:r>
      <w:r>
        <w:rPr>
          <w:rFonts w:eastAsia="Times New Roman"/>
          <w:szCs w:val="24"/>
        </w:rPr>
        <w:t xml:space="preserve"> Παρών.</w:t>
      </w:r>
    </w:p>
    <w:p w14:paraId="25CA9FEB"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9FEC" w14:textId="77777777" w:rsidR="00054EB1" w:rsidRDefault="00375CE6">
      <w:pPr>
        <w:spacing w:after="0"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Παρών.</w:t>
      </w:r>
    </w:p>
    <w:p w14:paraId="25CA9FED"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ΚΑΒΑΔΕΛΛΑΣ:</w:t>
      </w:r>
      <w:r>
        <w:rPr>
          <w:rFonts w:eastAsia="Times New Roman"/>
          <w:szCs w:val="24"/>
        </w:rPr>
        <w:t xml:space="preserve"> Όχι.</w:t>
      </w:r>
    </w:p>
    <w:p w14:paraId="25CA9FEE" w14:textId="77777777" w:rsidR="00054EB1" w:rsidRDefault="00375CE6">
      <w:pPr>
        <w:spacing w:after="0" w:line="600" w:lineRule="auto"/>
        <w:ind w:firstLine="720"/>
        <w:jc w:val="both"/>
        <w:rPr>
          <w:rFonts w:eastAsia="Times New Roman"/>
          <w:szCs w:val="24"/>
        </w:rPr>
      </w:pPr>
      <w:r>
        <w:rPr>
          <w:rFonts w:eastAsia="Times New Roman"/>
          <w:b/>
          <w:szCs w:val="24"/>
        </w:rPr>
        <w:t>ΠΡΟΕΔΡΕΥΩΝ (</w:t>
      </w:r>
      <w:r w:rsidRPr="00D408E9">
        <w:rPr>
          <w:rFonts w:eastAsia="Times New Roman"/>
          <w:b/>
          <w:szCs w:val="24"/>
        </w:rPr>
        <w:t>Γεώργιος Βαρεμένος</w:t>
      </w:r>
      <w:r>
        <w:rPr>
          <w:rFonts w:eastAsia="Times New Roman"/>
          <w:b/>
          <w:szCs w:val="24"/>
        </w:rPr>
        <w:t>):</w:t>
      </w:r>
      <w:r>
        <w:rPr>
          <w:rFonts w:eastAsia="Times New Roman"/>
          <w:szCs w:val="24"/>
        </w:rPr>
        <w:t xml:space="preserve"> Συνεπώς το άρθρο 50 έγινε δεκτό ως έχει κατά πλειοψηφία. </w:t>
      </w:r>
    </w:p>
    <w:p w14:paraId="25CA9FEF"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51, όπως τροποποιήθηκε από τον κύριο Υπουργό;</w:t>
      </w:r>
    </w:p>
    <w:p w14:paraId="25CA9FF0" w14:textId="77777777" w:rsidR="00054EB1" w:rsidRDefault="00375CE6">
      <w:pPr>
        <w:spacing w:after="0" w:line="600" w:lineRule="auto"/>
        <w:ind w:firstLine="720"/>
        <w:jc w:val="both"/>
        <w:rPr>
          <w:rFonts w:eastAsia="Times New Roman"/>
          <w:szCs w:val="24"/>
        </w:rPr>
      </w:pPr>
      <w:r>
        <w:rPr>
          <w:rFonts w:eastAsia="Times New Roman"/>
          <w:b/>
          <w:szCs w:val="24"/>
        </w:rPr>
        <w:t>ΒΑΣΙΛΕΙΟΣ ΤΣΙΡΚΑΣ:</w:t>
      </w:r>
      <w:r>
        <w:rPr>
          <w:rFonts w:eastAsia="Times New Roman"/>
          <w:szCs w:val="24"/>
        </w:rPr>
        <w:t xml:space="preserve"> Ναι.</w:t>
      </w:r>
    </w:p>
    <w:p w14:paraId="25CA9FF1" w14:textId="77777777" w:rsidR="00054EB1" w:rsidRDefault="00375CE6">
      <w:pPr>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Ναι. </w:t>
      </w:r>
    </w:p>
    <w:p w14:paraId="25CA9FF2" w14:textId="77777777" w:rsidR="00054EB1" w:rsidRDefault="00375CE6">
      <w:pPr>
        <w:spacing w:after="0" w:line="600" w:lineRule="auto"/>
        <w:ind w:firstLine="720"/>
        <w:jc w:val="both"/>
        <w:rPr>
          <w:rFonts w:eastAsia="Times New Roman"/>
          <w:szCs w:val="24"/>
        </w:rPr>
      </w:pPr>
      <w:r w:rsidRPr="00A90D23">
        <w:rPr>
          <w:rFonts w:eastAsia="Times New Roman"/>
          <w:b/>
          <w:szCs w:val="24"/>
        </w:rPr>
        <w:t>ΑΝΤΩΝΙΟΣ ΓΡΕΓΟΣ:</w:t>
      </w:r>
      <w:r>
        <w:rPr>
          <w:rFonts w:eastAsia="Times New Roman"/>
          <w:szCs w:val="24"/>
        </w:rPr>
        <w:t xml:space="preserve"> Όχι.</w:t>
      </w:r>
    </w:p>
    <w:p w14:paraId="25CA9FF3" w14:textId="77777777" w:rsidR="00054EB1" w:rsidRDefault="00375CE6">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Παρών.</w:t>
      </w:r>
    </w:p>
    <w:p w14:paraId="25CA9FF4" w14:textId="77777777" w:rsidR="00054EB1" w:rsidRDefault="00375CE6">
      <w:pPr>
        <w:spacing w:after="0" w:line="600" w:lineRule="auto"/>
        <w:ind w:firstLine="720"/>
        <w:jc w:val="both"/>
        <w:rPr>
          <w:rFonts w:eastAsia="Times New Roman"/>
          <w:b/>
          <w:szCs w:val="24"/>
        </w:rPr>
      </w:pPr>
      <w:r>
        <w:rPr>
          <w:rFonts w:eastAsia="Times New Roman"/>
          <w:b/>
          <w:szCs w:val="24"/>
        </w:rPr>
        <w:t>ΑΘΑΝΑΣΙΟΣ ΒΑΡΔΑΛΗΣ:</w:t>
      </w:r>
      <w:r>
        <w:rPr>
          <w:rFonts w:eastAsia="Times New Roman"/>
          <w:szCs w:val="24"/>
        </w:rPr>
        <w:t xml:space="preserve"> Παρών.</w:t>
      </w:r>
    </w:p>
    <w:p w14:paraId="25CA9FF5"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9FF6" w14:textId="77777777" w:rsidR="00054EB1" w:rsidRDefault="00375CE6">
      <w:pPr>
        <w:spacing w:after="0"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Παρών.</w:t>
      </w:r>
    </w:p>
    <w:p w14:paraId="25CA9FF7"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ΚΑΒΑΔΕΛΛΑΣ:</w:t>
      </w:r>
      <w:r>
        <w:rPr>
          <w:rFonts w:eastAsia="Times New Roman"/>
          <w:szCs w:val="24"/>
        </w:rPr>
        <w:t xml:space="preserve"> Όχι.</w:t>
      </w:r>
    </w:p>
    <w:p w14:paraId="25CA9FF8" w14:textId="77777777" w:rsidR="00054EB1" w:rsidRDefault="00375CE6">
      <w:pPr>
        <w:spacing w:after="0"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Συνεπώς το άρθρο </w:t>
      </w:r>
      <w:r>
        <w:rPr>
          <w:rFonts w:eastAsia="Times New Roman"/>
          <w:szCs w:val="24"/>
        </w:rPr>
        <w:t xml:space="preserve">51 έγινε δεκτό, όπως τροποποιήθηκε από τον κύριο Υπουργό, κατά πλειοψηφία. </w:t>
      </w:r>
    </w:p>
    <w:p w14:paraId="25CA9FF9"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52 ως έχει;</w:t>
      </w:r>
    </w:p>
    <w:p w14:paraId="25CA9FFA" w14:textId="77777777" w:rsidR="00054EB1" w:rsidRDefault="00375CE6">
      <w:pPr>
        <w:spacing w:after="0" w:line="600" w:lineRule="auto"/>
        <w:ind w:firstLine="720"/>
        <w:jc w:val="both"/>
        <w:rPr>
          <w:rFonts w:eastAsia="Times New Roman"/>
          <w:szCs w:val="24"/>
        </w:rPr>
      </w:pPr>
      <w:r>
        <w:rPr>
          <w:rFonts w:eastAsia="Times New Roman"/>
          <w:b/>
          <w:szCs w:val="24"/>
        </w:rPr>
        <w:t>ΒΑΣΙΛΕΙΟΣ ΤΣΙΡΚΑΣ:</w:t>
      </w:r>
      <w:r>
        <w:rPr>
          <w:rFonts w:eastAsia="Times New Roman"/>
          <w:szCs w:val="24"/>
        </w:rPr>
        <w:t xml:space="preserve"> Ναι.</w:t>
      </w:r>
    </w:p>
    <w:p w14:paraId="25CA9FFB" w14:textId="77777777" w:rsidR="00054EB1" w:rsidRDefault="00375CE6">
      <w:pPr>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Ναι. </w:t>
      </w:r>
    </w:p>
    <w:p w14:paraId="25CA9FFC" w14:textId="77777777" w:rsidR="00054EB1" w:rsidRDefault="00375CE6">
      <w:pPr>
        <w:spacing w:after="0" w:line="600" w:lineRule="auto"/>
        <w:ind w:firstLine="720"/>
        <w:jc w:val="both"/>
        <w:rPr>
          <w:rFonts w:eastAsia="Times New Roman"/>
          <w:szCs w:val="24"/>
        </w:rPr>
      </w:pPr>
      <w:r w:rsidRPr="00A90D23">
        <w:rPr>
          <w:rFonts w:eastAsia="Times New Roman"/>
          <w:b/>
          <w:szCs w:val="24"/>
        </w:rPr>
        <w:t>ΑΝΤΩΝΙΟΣ ΓΡΕΓΟΣ:</w:t>
      </w:r>
      <w:r>
        <w:rPr>
          <w:rFonts w:eastAsia="Times New Roman"/>
          <w:szCs w:val="24"/>
        </w:rPr>
        <w:t xml:space="preserve"> Ναι.</w:t>
      </w:r>
    </w:p>
    <w:p w14:paraId="25CA9FFD" w14:textId="77777777" w:rsidR="00054EB1" w:rsidRDefault="00375CE6">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Παρών.</w:t>
      </w:r>
    </w:p>
    <w:p w14:paraId="25CA9FFE" w14:textId="77777777" w:rsidR="00054EB1" w:rsidRDefault="00375CE6">
      <w:pPr>
        <w:spacing w:after="0" w:line="600" w:lineRule="auto"/>
        <w:ind w:firstLine="720"/>
        <w:jc w:val="both"/>
        <w:rPr>
          <w:rFonts w:eastAsia="Times New Roman"/>
          <w:b/>
          <w:szCs w:val="24"/>
        </w:rPr>
      </w:pPr>
      <w:r>
        <w:rPr>
          <w:rFonts w:eastAsia="Times New Roman"/>
          <w:b/>
          <w:szCs w:val="24"/>
        </w:rPr>
        <w:t>ΑΘΑΝΑΣΙΟΣ ΒΑΡΔΑΛΗΣ:</w:t>
      </w:r>
      <w:r>
        <w:rPr>
          <w:rFonts w:eastAsia="Times New Roman"/>
          <w:szCs w:val="24"/>
        </w:rPr>
        <w:t xml:space="preserve"> Παρώ</w:t>
      </w:r>
      <w:r>
        <w:rPr>
          <w:rFonts w:eastAsia="Times New Roman"/>
          <w:szCs w:val="24"/>
        </w:rPr>
        <w:t>ν.</w:t>
      </w:r>
    </w:p>
    <w:p w14:paraId="25CA9FFF"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A000" w14:textId="77777777" w:rsidR="00054EB1" w:rsidRDefault="00375CE6">
      <w:pPr>
        <w:spacing w:after="0"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25CAA001"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ΚΑΒΑΔΕΛΛΑΣ:</w:t>
      </w:r>
      <w:r>
        <w:rPr>
          <w:rFonts w:eastAsia="Times New Roman"/>
          <w:szCs w:val="24"/>
        </w:rPr>
        <w:t xml:space="preserve"> Όχι.</w:t>
      </w:r>
    </w:p>
    <w:p w14:paraId="25CAA002" w14:textId="77777777" w:rsidR="00054EB1" w:rsidRDefault="00375CE6">
      <w:pPr>
        <w:spacing w:after="0" w:line="600" w:lineRule="auto"/>
        <w:ind w:firstLine="720"/>
        <w:jc w:val="both"/>
        <w:rPr>
          <w:rFonts w:eastAsia="Times New Roman"/>
          <w:szCs w:val="24"/>
        </w:rPr>
      </w:pPr>
      <w:r>
        <w:rPr>
          <w:rFonts w:eastAsia="Times New Roman"/>
          <w:b/>
          <w:szCs w:val="24"/>
        </w:rPr>
        <w:t>ΠΡΟΕΔΡΕΥΩΝ (</w:t>
      </w:r>
      <w:r w:rsidRPr="003B6BD9">
        <w:rPr>
          <w:rFonts w:eastAsia="Times New Roman"/>
          <w:b/>
          <w:szCs w:val="24"/>
        </w:rPr>
        <w:t>Γεώργιος Βαρεμένος</w:t>
      </w:r>
      <w:r>
        <w:rPr>
          <w:rFonts w:eastAsia="Times New Roman"/>
          <w:b/>
          <w:szCs w:val="24"/>
        </w:rPr>
        <w:t>):</w:t>
      </w:r>
      <w:r>
        <w:rPr>
          <w:rFonts w:eastAsia="Times New Roman"/>
          <w:szCs w:val="24"/>
        </w:rPr>
        <w:t xml:space="preserve"> Συνεπώς το άρθρο 52 έγινε δεκτό ως έχει κατά πλειοψηφία. </w:t>
      </w:r>
    </w:p>
    <w:p w14:paraId="25CAA003"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53 ως έχει;</w:t>
      </w:r>
    </w:p>
    <w:p w14:paraId="25CAA004" w14:textId="77777777" w:rsidR="00054EB1" w:rsidRDefault="00375CE6">
      <w:pPr>
        <w:spacing w:after="0" w:line="600" w:lineRule="auto"/>
        <w:ind w:firstLine="720"/>
        <w:jc w:val="both"/>
        <w:rPr>
          <w:rFonts w:eastAsia="Times New Roman"/>
          <w:szCs w:val="24"/>
        </w:rPr>
      </w:pPr>
      <w:r>
        <w:rPr>
          <w:rFonts w:eastAsia="Times New Roman"/>
          <w:b/>
          <w:szCs w:val="24"/>
        </w:rPr>
        <w:t>ΒΑΣΙΛΕΙΟΣ ΤΣΙΡΚΑΣ:</w:t>
      </w:r>
      <w:r>
        <w:rPr>
          <w:rFonts w:eastAsia="Times New Roman"/>
          <w:szCs w:val="24"/>
        </w:rPr>
        <w:t xml:space="preserve"> Ναι.</w:t>
      </w:r>
    </w:p>
    <w:p w14:paraId="25CAA005" w14:textId="77777777" w:rsidR="00054EB1" w:rsidRDefault="00375CE6">
      <w:pPr>
        <w:spacing w:after="0" w:line="600" w:lineRule="auto"/>
        <w:ind w:firstLine="720"/>
        <w:jc w:val="both"/>
        <w:rPr>
          <w:rFonts w:eastAsia="Times New Roman"/>
          <w:szCs w:val="24"/>
        </w:rPr>
      </w:pPr>
      <w:r>
        <w:rPr>
          <w:rFonts w:eastAsia="Times New Roman"/>
          <w:b/>
          <w:szCs w:val="24"/>
        </w:rPr>
        <w:t xml:space="preserve">ΑΠΟΣΤΟΛΟΣ </w:t>
      </w:r>
      <w:r>
        <w:rPr>
          <w:rFonts w:eastAsia="Times New Roman"/>
          <w:b/>
          <w:szCs w:val="24"/>
        </w:rPr>
        <w:t>ΒΕΣΥΡΟΠΟΥΛΟΣ:</w:t>
      </w:r>
      <w:r>
        <w:rPr>
          <w:rFonts w:eastAsia="Times New Roman"/>
          <w:szCs w:val="24"/>
        </w:rPr>
        <w:t xml:space="preserve"> Όχι. </w:t>
      </w:r>
    </w:p>
    <w:p w14:paraId="25CAA006" w14:textId="77777777" w:rsidR="00054EB1" w:rsidRDefault="00375CE6">
      <w:pPr>
        <w:spacing w:after="0" w:line="600" w:lineRule="auto"/>
        <w:ind w:firstLine="720"/>
        <w:jc w:val="both"/>
        <w:rPr>
          <w:rFonts w:eastAsia="Times New Roman"/>
          <w:szCs w:val="24"/>
        </w:rPr>
      </w:pPr>
      <w:r w:rsidRPr="00A90D23">
        <w:rPr>
          <w:rFonts w:eastAsia="Times New Roman"/>
          <w:b/>
          <w:szCs w:val="24"/>
        </w:rPr>
        <w:t>ΑΝΤΩΝΙΟΣ ΓΡΕΓΟΣ:</w:t>
      </w:r>
      <w:r>
        <w:rPr>
          <w:rFonts w:eastAsia="Times New Roman"/>
          <w:szCs w:val="24"/>
        </w:rPr>
        <w:t xml:space="preserve"> Παρών.</w:t>
      </w:r>
    </w:p>
    <w:p w14:paraId="25CAA007" w14:textId="77777777" w:rsidR="00054EB1" w:rsidRDefault="00375CE6">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Παρών.</w:t>
      </w:r>
    </w:p>
    <w:p w14:paraId="25CAA008" w14:textId="77777777" w:rsidR="00054EB1" w:rsidRDefault="00375CE6">
      <w:pPr>
        <w:spacing w:after="0" w:line="600" w:lineRule="auto"/>
        <w:ind w:firstLine="720"/>
        <w:jc w:val="both"/>
        <w:rPr>
          <w:rFonts w:eastAsia="Times New Roman"/>
          <w:b/>
          <w:szCs w:val="24"/>
        </w:rPr>
      </w:pPr>
      <w:r>
        <w:rPr>
          <w:rFonts w:eastAsia="Times New Roman"/>
          <w:b/>
          <w:szCs w:val="24"/>
        </w:rPr>
        <w:t>ΑΘΑΝΑΣΙΟΣ ΒΑΡΔΑΛΗΣ:</w:t>
      </w:r>
      <w:r>
        <w:rPr>
          <w:rFonts w:eastAsia="Times New Roman"/>
          <w:szCs w:val="24"/>
        </w:rPr>
        <w:t xml:space="preserve"> Όχι.</w:t>
      </w:r>
    </w:p>
    <w:p w14:paraId="25CAA009"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A00A" w14:textId="77777777" w:rsidR="00054EB1" w:rsidRDefault="00375CE6">
      <w:pPr>
        <w:spacing w:after="0"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Παρών.</w:t>
      </w:r>
    </w:p>
    <w:p w14:paraId="25CAA00B"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ΚΑΒΑΔΕΛΛΑΣ:</w:t>
      </w:r>
      <w:r>
        <w:rPr>
          <w:rFonts w:eastAsia="Times New Roman"/>
          <w:szCs w:val="24"/>
        </w:rPr>
        <w:t xml:space="preserve"> Όχι.</w:t>
      </w:r>
    </w:p>
    <w:p w14:paraId="25CAA00C" w14:textId="77777777" w:rsidR="00054EB1" w:rsidRDefault="00375CE6">
      <w:pPr>
        <w:spacing w:after="0" w:line="600" w:lineRule="auto"/>
        <w:ind w:firstLine="720"/>
        <w:jc w:val="both"/>
        <w:rPr>
          <w:rFonts w:eastAsia="Times New Roman"/>
          <w:szCs w:val="24"/>
        </w:rPr>
      </w:pPr>
      <w:r>
        <w:rPr>
          <w:rFonts w:eastAsia="Times New Roman"/>
          <w:b/>
          <w:szCs w:val="24"/>
        </w:rPr>
        <w:t>ΠΡΟΕΔΡΕΥΩΝ (</w:t>
      </w:r>
      <w:r w:rsidRPr="003B6BD9">
        <w:rPr>
          <w:rFonts w:eastAsia="Times New Roman"/>
          <w:b/>
          <w:szCs w:val="24"/>
        </w:rPr>
        <w:t>Γεώργιος Βαρεμένος</w:t>
      </w:r>
      <w:r>
        <w:rPr>
          <w:rFonts w:eastAsia="Times New Roman"/>
          <w:b/>
          <w:szCs w:val="24"/>
        </w:rPr>
        <w:t>):</w:t>
      </w:r>
      <w:r>
        <w:rPr>
          <w:rFonts w:eastAsia="Times New Roman"/>
          <w:szCs w:val="24"/>
        </w:rPr>
        <w:t xml:space="preserve"> Συνεπώς το άρθρο 53 έγινε δεκτό ως έχει κατά πλειοψηφία. </w:t>
      </w:r>
    </w:p>
    <w:p w14:paraId="25CAA00D"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54 ως έχει;</w:t>
      </w:r>
    </w:p>
    <w:p w14:paraId="25CAA00E" w14:textId="77777777" w:rsidR="00054EB1" w:rsidRDefault="00375CE6">
      <w:pPr>
        <w:spacing w:after="0" w:line="600" w:lineRule="auto"/>
        <w:ind w:firstLine="720"/>
        <w:jc w:val="both"/>
        <w:rPr>
          <w:rFonts w:eastAsia="Times New Roman"/>
          <w:szCs w:val="24"/>
        </w:rPr>
      </w:pPr>
      <w:r>
        <w:rPr>
          <w:rFonts w:eastAsia="Times New Roman"/>
          <w:b/>
          <w:szCs w:val="24"/>
        </w:rPr>
        <w:t>ΒΑΣΙΛΕΙΟΣ ΤΣΙΡΚΑΣ:</w:t>
      </w:r>
      <w:r>
        <w:rPr>
          <w:rFonts w:eastAsia="Times New Roman"/>
          <w:szCs w:val="24"/>
        </w:rPr>
        <w:t xml:space="preserve"> Ναι.</w:t>
      </w:r>
    </w:p>
    <w:p w14:paraId="25CAA00F" w14:textId="77777777" w:rsidR="00054EB1" w:rsidRDefault="00375CE6">
      <w:pPr>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Όχι. </w:t>
      </w:r>
    </w:p>
    <w:p w14:paraId="25CAA010" w14:textId="77777777" w:rsidR="00054EB1" w:rsidRDefault="00375CE6">
      <w:pPr>
        <w:spacing w:after="0" w:line="600" w:lineRule="auto"/>
        <w:ind w:firstLine="720"/>
        <w:jc w:val="both"/>
        <w:rPr>
          <w:rFonts w:eastAsia="Times New Roman"/>
          <w:szCs w:val="24"/>
        </w:rPr>
      </w:pPr>
      <w:r w:rsidRPr="00A90D23">
        <w:rPr>
          <w:rFonts w:eastAsia="Times New Roman"/>
          <w:b/>
          <w:szCs w:val="24"/>
        </w:rPr>
        <w:t>ΑΝΤΩΝΙΟΣ ΓΡΕΓΟΣ:</w:t>
      </w:r>
      <w:r>
        <w:rPr>
          <w:rFonts w:eastAsia="Times New Roman"/>
          <w:szCs w:val="24"/>
        </w:rPr>
        <w:t xml:space="preserve"> Παρών.</w:t>
      </w:r>
    </w:p>
    <w:p w14:paraId="25CAA011" w14:textId="77777777" w:rsidR="00054EB1" w:rsidRDefault="00375CE6">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Παρών.</w:t>
      </w:r>
    </w:p>
    <w:p w14:paraId="25CAA012" w14:textId="77777777" w:rsidR="00054EB1" w:rsidRDefault="00375CE6">
      <w:pPr>
        <w:spacing w:after="0" w:line="600" w:lineRule="auto"/>
        <w:ind w:firstLine="720"/>
        <w:jc w:val="both"/>
        <w:rPr>
          <w:rFonts w:eastAsia="Times New Roman"/>
          <w:b/>
          <w:szCs w:val="24"/>
        </w:rPr>
      </w:pPr>
      <w:r>
        <w:rPr>
          <w:rFonts w:eastAsia="Times New Roman"/>
          <w:b/>
          <w:szCs w:val="24"/>
        </w:rPr>
        <w:t>ΑΘΑΝΑΣΙΟΣ ΒΑΡΔΑΛΗΣ:</w:t>
      </w:r>
      <w:r>
        <w:rPr>
          <w:rFonts w:eastAsia="Times New Roman"/>
          <w:szCs w:val="24"/>
        </w:rPr>
        <w:t xml:space="preserve"> Όχι.</w:t>
      </w:r>
    </w:p>
    <w:p w14:paraId="25CAA013"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ΚΑΜΜ</w:t>
      </w:r>
      <w:r>
        <w:rPr>
          <w:rFonts w:eastAsia="Times New Roman"/>
          <w:b/>
          <w:szCs w:val="24"/>
        </w:rPr>
        <w:t>ΕΝΟΣ:</w:t>
      </w:r>
      <w:r>
        <w:rPr>
          <w:rFonts w:eastAsia="Times New Roman"/>
          <w:szCs w:val="24"/>
        </w:rPr>
        <w:t xml:space="preserve"> Ναι.</w:t>
      </w:r>
    </w:p>
    <w:p w14:paraId="25CAA014" w14:textId="77777777" w:rsidR="00054EB1" w:rsidRDefault="00375CE6">
      <w:pPr>
        <w:spacing w:after="0"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Παρών.</w:t>
      </w:r>
    </w:p>
    <w:p w14:paraId="25CAA015"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ΚΑΒΑΔΕΛΛΑΣ:</w:t>
      </w:r>
      <w:r>
        <w:rPr>
          <w:rFonts w:eastAsia="Times New Roman"/>
          <w:szCs w:val="24"/>
        </w:rPr>
        <w:t xml:space="preserve"> Όχι.</w:t>
      </w:r>
    </w:p>
    <w:p w14:paraId="25CAA016" w14:textId="77777777" w:rsidR="00054EB1" w:rsidRDefault="00375CE6">
      <w:pPr>
        <w:spacing w:after="0" w:line="600" w:lineRule="auto"/>
        <w:ind w:firstLine="720"/>
        <w:jc w:val="both"/>
        <w:rPr>
          <w:rFonts w:eastAsia="Times New Roman"/>
          <w:szCs w:val="24"/>
        </w:rPr>
      </w:pPr>
      <w:r>
        <w:rPr>
          <w:rFonts w:eastAsia="Times New Roman"/>
          <w:b/>
          <w:szCs w:val="24"/>
        </w:rPr>
        <w:t>ΠΡΟΕΔΡΕΥΩΝ (</w:t>
      </w:r>
      <w:r w:rsidRPr="003B6BD9">
        <w:rPr>
          <w:rFonts w:eastAsia="Times New Roman"/>
          <w:b/>
          <w:szCs w:val="24"/>
        </w:rPr>
        <w:t>Γεώργιος Βαρεμένος</w:t>
      </w:r>
      <w:r>
        <w:rPr>
          <w:rFonts w:eastAsia="Times New Roman"/>
          <w:b/>
          <w:szCs w:val="24"/>
        </w:rPr>
        <w:t>):</w:t>
      </w:r>
      <w:r>
        <w:rPr>
          <w:rFonts w:eastAsia="Times New Roman"/>
          <w:szCs w:val="24"/>
        </w:rPr>
        <w:t xml:space="preserve"> Συνεπώς το άρθρο 54 έγινε δεκτό ως έχει κατά πλειοψηφία. </w:t>
      </w:r>
    </w:p>
    <w:p w14:paraId="25CAA017"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55 ως έχει;</w:t>
      </w:r>
    </w:p>
    <w:p w14:paraId="25CAA018" w14:textId="77777777" w:rsidR="00054EB1" w:rsidRDefault="00375CE6">
      <w:pPr>
        <w:spacing w:after="0" w:line="600" w:lineRule="auto"/>
        <w:ind w:firstLine="720"/>
        <w:jc w:val="both"/>
        <w:rPr>
          <w:rFonts w:eastAsia="Times New Roman"/>
          <w:szCs w:val="24"/>
        </w:rPr>
      </w:pPr>
      <w:r>
        <w:rPr>
          <w:rFonts w:eastAsia="Times New Roman"/>
          <w:b/>
          <w:szCs w:val="24"/>
        </w:rPr>
        <w:t>ΒΑΣΙΛΕΙΟΣ ΤΣΙΡΚΑΣ:</w:t>
      </w:r>
      <w:r>
        <w:rPr>
          <w:rFonts w:eastAsia="Times New Roman"/>
          <w:szCs w:val="24"/>
        </w:rPr>
        <w:t xml:space="preserve"> Ναι.</w:t>
      </w:r>
    </w:p>
    <w:p w14:paraId="25CAA019" w14:textId="77777777" w:rsidR="00054EB1" w:rsidRDefault="00375CE6">
      <w:pPr>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Όχ</w:t>
      </w:r>
      <w:r>
        <w:rPr>
          <w:rFonts w:eastAsia="Times New Roman"/>
          <w:szCs w:val="24"/>
        </w:rPr>
        <w:t xml:space="preserve">ι. </w:t>
      </w:r>
    </w:p>
    <w:p w14:paraId="25CAA01A" w14:textId="77777777" w:rsidR="00054EB1" w:rsidRDefault="00375CE6">
      <w:pPr>
        <w:spacing w:after="0" w:line="600" w:lineRule="auto"/>
        <w:ind w:firstLine="720"/>
        <w:jc w:val="both"/>
        <w:rPr>
          <w:rFonts w:eastAsia="Times New Roman"/>
          <w:szCs w:val="24"/>
        </w:rPr>
      </w:pPr>
      <w:r w:rsidRPr="00A90D23">
        <w:rPr>
          <w:rFonts w:eastAsia="Times New Roman"/>
          <w:b/>
          <w:szCs w:val="24"/>
        </w:rPr>
        <w:t>ΑΝΤΩΝΙΟΣ ΓΡΕΓΟΣ:</w:t>
      </w:r>
      <w:r>
        <w:rPr>
          <w:rFonts w:eastAsia="Times New Roman"/>
          <w:szCs w:val="24"/>
        </w:rPr>
        <w:t xml:space="preserve"> Παρών.</w:t>
      </w:r>
    </w:p>
    <w:p w14:paraId="25CAA01B" w14:textId="77777777" w:rsidR="00054EB1" w:rsidRDefault="00375CE6">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Παρών.</w:t>
      </w:r>
    </w:p>
    <w:p w14:paraId="25CAA01C" w14:textId="77777777" w:rsidR="00054EB1" w:rsidRDefault="00375CE6">
      <w:pPr>
        <w:spacing w:after="0" w:line="600" w:lineRule="auto"/>
        <w:ind w:firstLine="720"/>
        <w:jc w:val="both"/>
        <w:rPr>
          <w:rFonts w:eastAsia="Times New Roman"/>
          <w:b/>
          <w:szCs w:val="24"/>
        </w:rPr>
      </w:pPr>
      <w:r>
        <w:rPr>
          <w:rFonts w:eastAsia="Times New Roman"/>
          <w:b/>
          <w:szCs w:val="24"/>
        </w:rPr>
        <w:t>ΑΘΑΝΑΣΙΟΣ ΒΑΡΔΑΛΗΣ:</w:t>
      </w:r>
      <w:r>
        <w:rPr>
          <w:rFonts w:eastAsia="Times New Roman"/>
          <w:szCs w:val="24"/>
        </w:rPr>
        <w:t xml:space="preserve"> Όχι.</w:t>
      </w:r>
    </w:p>
    <w:p w14:paraId="25CAA01D"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A01E" w14:textId="77777777" w:rsidR="00054EB1" w:rsidRDefault="00375CE6">
      <w:pPr>
        <w:spacing w:after="0"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25CAA01F"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ΚΑΒΑΔΕΛΛΑΣ:</w:t>
      </w:r>
      <w:r>
        <w:rPr>
          <w:rFonts w:eastAsia="Times New Roman"/>
          <w:szCs w:val="24"/>
        </w:rPr>
        <w:t xml:space="preserve"> Όχι.</w:t>
      </w:r>
    </w:p>
    <w:p w14:paraId="25CAA020" w14:textId="77777777" w:rsidR="00054EB1" w:rsidRDefault="00375CE6">
      <w:pPr>
        <w:spacing w:after="0" w:line="600" w:lineRule="auto"/>
        <w:ind w:firstLine="720"/>
        <w:jc w:val="both"/>
        <w:rPr>
          <w:rFonts w:eastAsia="Times New Roman"/>
          <w:szCs w:val="24"/>
        </w:rPr>
      </w:pPr>
      <w:r>
        <w:rPr>
          <w:rFonts w:eastAsia="Times New Roman"/>
          <w:b/>
          <w:szCs w:val="24"/>
        </w:rPr>
        <w:t>ΠΡΟΕΔΡΕΥΩΝ (</w:t>
      </w:r>
      <w:r w:rsidRPr="003B6BD9">
        <w:rPr>
          <w:rFonts w:eastAsia="Times New Roman"/>
          <w:b/>
          <w:szCs w:val="24"/>
        </w:rPr>
        <w:t>Γεώργιος Βαρεμένος</w:t>
      </w:r>
      <w:r>
        <w:rPr>
          <w:rFonts w:eastAsia="Times New Roman"/>
          <w:b/>
          <w:szCs w:val="24"/>
        </w:rPr>
        <w:t>):</w:t>
      </w:r>
      <w:r>
        <w:rPr>
          <w:rFonts w:eastAsia="Times New Roman"/>
          <w:szCs w:val="24"/>
        </w:rPr>
        <w:t xml:space="preserve"> Συνεπώς το άρθρο 55 έγινε δεκτό ως έχει κατά πλειοψηφία. </w:t>
      </w:r>
    </w:p>
    <w:p w14:paraId="25CAA021" w14:textId="77777777" w:rsidR="00054EB1" w:rsidRDefault="00375CE6">
      <w:pPr>
        <w:spacing w:after="0" w:line="600" w:lineRule="auto"/>
        <w:ind w:firstLine="720"/>
        <w:jc w:val="both"/>
        <w:rPr>
          <w:rFonts w:eastAsia="Times New Roman"/>
          <w:szCs w:val="24"/>
        </w:rPr>
      </w:pPr>
      <w:r>
        <w:rPr>
          <w:rFonts w:eastAsia="Times New Roman"/>
          <w:szCs w:val="24"/>
        </w:rPr>
        <w:t>Ερωτάται το</w:t>
      </w:r>
      <w:r>
        <w:rPr>
          <w:rFonts w:eastAsia="Times New Roman"/>
          <w:szCs w:val="24"/>
        </w:rPr>
        <w:t xml:space="preserve"> Σώμα: Γίνεται δεκτό το άρθρο 56 ως έχει;</w:t>
      </w:r>
    </w:p>
    <w:p w14:paraId="25CAA022" w14:textId="77777777" w:rsidR="00054EB1" w:rsidRDefault="00375CE6">
      <w:pPr>
        <w:spacing w:after="0" w:line="600" w:lineRule="auto"/>
        <w:ind w:firstLine="720"/>
        <w:jc w:val="both"/>
        <w:rPr>
          <w:rFonts w:eastAsia="Times New Roman"/>
          <w:szCs w:val="24"/>
        </w:rPr>
      </w:pPr>
      <w:r>
        <w:rPr>
          <w:rFonts w:eastAsia="Times New Roman"/>
          <w:b/>
          <w:szCs w:val="24"/>
        </w:rPr>
        <w:t>ΒΑΣΙΛΕΙΟΣ ΤΣΙΡΚΑΣ:</w:t>
      </w:r>
      <w:r>
        <w:rPr>
          <w:rFonts w:eastAsia="Times New Roman"/>
          <w:szCs w:val="24"/>
        </w:rPr>
        <w:t xml:space="preserve"> Ναι.</w:t>
      </w:r>
    </w:p>
    <w:p w14:paraId="25CAA023" w14:textId="77777777" w:rsidR="00054EB1" w:rsidRDefault="00375CE6">
      <w:pPr>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Όχι. </w:t>
      </w:r>
    </w:p>
    <w:p w14:paraId="25CAA024" w14:textId="77777777" w:rsidR="00054EB1" w:rsidRDefault="00375CE6">
      <w:pPr>
        <w:spacing w:after="0" w:line="600" w:lineRule="auto"/>
        <w:ind w:firstLine="720"/>
        <w:jc w:val="both"/>
        <w:rPr>
          <w:rFonts w:eastAsia="Times New Roman"/>
          <w:szCs w:val="24"/>
        </w:rPr>
      </w:pPr>
      <w:r w:rsidRPr="00A90D23">
        <w:rPr>
          <w:rFonts w:eastAsia="Times New Roman"/>
          <w:b/>
          <w:szCs w:val="24"/>
        </w:rPr>
        <w:t>ΑΝΤΩΝΙΟΣ ΓΡΕΓΟΣ:</w:t>
      </w:r>
      <w:r>
        <w:rPr>
          <w:rFonts w:eastAsia="Times New Roman"/>
          <w:szCs w:val="24"/>
        </w:rPr>
        <w:t xml:space="preserve"> Παρών.</w:t>
      </w:r>
    </w:p>
    <w:p w14:paraId="25CAA025" w14:textId="77777777" w:rsidR="00054EB1" w:rsidRDefault="00375CE6">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Παρών.</w:t>
      </w:r>
    </w:p>
    <w:p w14:paraId="25CAA026" w14:textId="77777777" w:rsidR="00054EB1" w:rsidRDefault="00375CE6">
      <w:pPr>
        <w:spacing w:after="0" w:line="600" w:lineRule="auto"/>
        <w:ind w:firstLine="720"/>
        <w:jc w:val="both"/>
        <w:rPr>
          <w:rFonts w:eastAsia="Times New Roman"/>
          <w:b/>
          <w:szCs w:val="24"/>
        </w:rPr>
      </w:pPr>
      <w:r>
        <w:rPr>
          <w:rFonts w:eastAsia="Times New Roman"/>
          <w:b/>
          <w:szCs w:val="24"/>
        </w:rPr>
        <w:t>ΑΘΑΝΑΣΙΟΣ ΒΑΡΔΑΛΗΣ:</w:t>
      </w:r>
      <w:r>
        <w:rPr>
          <w:rFonts w:eastAsia="Times New Roman"/>
          <w:szCs w:val="24"/>
        </w:rPr>
        <w:t xml:space="preserve"> Παρών.</w:t>
      </w:r>
    </w:p>
    <w:p w14:paraId="25CAA027"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A028" w14:textId="77777777" w:rsidR="00054EB1" w:rsidRDefault="00375CE6">
      <w:pPr>
        <w:spacing w:after="0"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Παρών.</w:t>
      </w:r>
    </w:p>
    <w:p w14:paraId="25CAA029"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ΚΑΒΑΔΕΛΛΑΣ:</w:t>
      </w:r>
      <w:r>
        <w:rPr>
          <w:rFonts w:eastAsia="Times New Roman"/>
          <w:szCs w:val="24"/>
        </w:rPr>
        <w:t xml:space="preserve"> Όχι.</w:t>
      </w:r>
    </w:p>
    <w:p w14:paraId="25CAA02A" w14:textId="77777777" w:rsidR="00054EB1" w:rsidRDefault="00375CE6">
      <w:pPr>
        <w:spacing w:after="0" w:line="600" w:lineRule="auto"/>
        <w:ind w:firstLine="720"/>
        <w:jc w:val="both"/>
        <w:rPr>
          <w:rFonts w:eastAsia="Times New Roman"/>
          <w:szCs w:val="24"/>
        </w:rPr>
      </w:pPr>
      <w:r>
        <w:rPr>
          <w:rFonts w:eastAsia="Times New Roman"/>
          <w:b/>
          <w:szCs w:val="24"/>
        </w:rPr>
        <w:t>ΠΡΟΕΔΡΕΥΩΝ (</w:t>
      </w:r>
      <w:r w:rsidRPr="003B6BD9">
        <w:rPr>
          <w:rFonts w:eastAsia="Times New Roman"/>
          <w:b/>
          <w:szCs w:val="24"/>
        </w:rPr>
        <w:t>Γεώργιος Βαρεμένος</w:t>
      </w:r>
      <w:r>
        <w:rPr>
          <w:rFonts w:eastAsia="Times New Roman"/>
          <w:b/>
          <w:szCs w:val="24"/>
        </w:rPr>
        <w:t>):</w:t>
      </w:r>
      <w:r>
        <w:rPr>
          <w:rFonts w:eastAsia="Times New Roman"/>
          <w:szCs w:val="24"/>
        </w:rPr>
        <w:t xml:space="preserve"> Συνεπώς το άρθρο 56 έγινε δεκτό ως έχει κατά πλειοψηφία. </w:t>
      </w:r>
    </w:p>
    <w:p w14:paraId="25CAA02B"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57, όπως τροποποιήθηκε από τον κύριο Υπουργό;</w:t>
      </w:r>
    </w:p>
    <w:p w14:paraId="25CAA02C" w14:textId="77777777" w:rsidR="00054EB1" w:rsidRDefault="00375CE6">
      <w:pPr>
        <w:spacing w:after="0" w:line="600" w:lineRule="auto"/>
        <w:ind w:firstLine="720"/>
        <w:jc w:val="both"/>
        <w:rPr>
          <w:rFonts w:eastAsia="Times New Roman"/>
          <w:szCs w:val="24"/>
        </w:rPr>
      </w:pPr>
      <w:r>
        <w:rPr>
          <w:rFonts w:eastAsia="Times New Roman"/>
          <w:b/>
          <w:szCs w:val="24"/>
        </w:rPr>
        <w:t>ΒΑΣΙΛΕΙΟΣ ΤΣΙΡΚΑΣ:</w:t>
      </w:r>
      <w:r>
        <w:rPr>
          <w:rFonts w:eastAsia="Times New Roman"/>
          <w:szCs w:val="24"/>
        </w:rPr>
        <w:t xml:space="preserve"> Ναι.</w:t>
      </w:r>
    </w:p>
    <w:p w14:paraId="25CAA02D" w14:textId="77777777" w:rsidR="00054EB1" w:rsidRDefault="00375CE6">
      <w:pPr>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Όχι. </w:t>
      </w:r>
    </w:p>
    <w:p w14:paraId="25CAA02E" w14:textId="77777777" w:rsidR="00054EB1" w:rsidRDefault="00375CE6">
      <w:pPr>
        <w:spacing w:after="0" w:line="600" w:lineRule="auto"/>
        <w:ind w:firstLine="720"/>
        <w:jc w:val="both"/>
        <w:rPr>
          <w:rFonts w:eastAsia="Times New Roman"/>
          <w:szCs w:val="24"/>
        </w:rPr>
      </w:pPr>
      <w:r w:rsidRPr="00A90D23">
        <w:rPr>
          <w:rFonts w:eastAsia="Times New Roman"/>
          <w:b/>
          <w:szCs w:val="24"/>
        </w:rPr>
        <w:t>ΑΝΤΩΝΙΟΣ ΓΡΕΓΟΣ:</w:t>
      </w:r>
      <w:r>
        <w:rPr>
          <w:rFonts w:eastAsia="Times New Roman"/>
          <w:szCs w:val="24"/>
        </w:rPr>
        <w:t xml:space="preserve"> Όχι.</w:t>
      </w:r>
    </w:p>
    <w:p w14:paraId="25CAA02F" w14:textId="77777777" w:rsidR="00054EB1" w:rsidRDefault="00375CE6">
      <w:pPr>
        <w:spacing w:after="0" w:line="600" w:lineRule="auto"/>
        <w:ind w:firstLine="720"/>
        <w:jc w:val="both"/>
        <w:rPr>
          <w:rFonts w:eastAsia="Times New Roman"/>
          <w:szCs w:val="24"/>
        </w:rPr>
      </w:pPr>
      <w:r>
        <w:rPr>
          <w:rFonts w:eastAsia="Times New Roman"/>
          <w:b/>
          <w:szCs w:val="24"/>
        </w:rPr>
        <w:t>ΓΙ</w:t>
      </w:r>
      <w:r>
        <w:rPr>
          <w:rFonts w:eastAsia="Times New Roman"/>
          <w:b/>
          <w:szCs w:val="24"/>
        </w:rPr>
        <w:t>ΑΝΝΗΣ ΚΟΥΤΣΟΥΚΟΣ:</w:t>
      </w:r>
      <w:r>
        <w:rPr>
          <w:rFonts w:eastAsia="Times New Roman"/>
          <w:szCs w:val="24"/>
        </w:rPr>
        <w:t xml:space="preserve"> Ναι.</w:t>
      </w:r>
    </w:p>
    <w:p w14:paraId="25CAA030" w14:textId="77777777" w:rsidR="00054EB1" w:rsidRDefault="00375CE6">
      <w:pPr>
        <w:spacing w:after="0" w:line="600" w:lineRule="auto"/>
        <w:ind w:firstLine="720"/>
        <w:jc w:val="both"/>
        <w:rPr>
          <w:rFonts w:eastAsia="Times New Roman"/>
          <w:b/>
          <w:szCs w:val="24"/>
        </w:rPr>
      </w:pPr>
      <w:r>
        <w:rPr>
          <w:rFonts w:eastAsia="Times New Roman"/>
          <w:b/>
          <w:szCs w:val="24"/>
        </w:rPr>
        <w:t>ΑΘΑΝΑΣΙΟΣ ΒΑΡΔΑΛΗΣ:</w:t>
      </w:r>
      <w:r>
        <w:rPr>
          <w:rFonts w:eastAsia="Times New Roman"/>
          <w:szCs w:val="24"/>
        </w:rPr>
        <w:t xml:space="preserve"> Όχι.</w:t>
      </w:r>
    </w:p>
    <w:p w14:paraId="25CAA031"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A032" w14:textId="77777777" w:rsidR="00054EB1" w:rsidRDefault="00375CE6">
      <w:pPr>
        <w:spacing w:after="0"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25CAA033"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ΚΑΒΑΔΕΛΛΑΣ:</w:t>
      </w:r>
      <w:r>
        <w:rPr>
          <w:rFonts w:eastAsia="Times New Roman"/>
          <w:szCs w:val="24"/>
        </w:rPr>
        <w:t xml:space="preserve"> Όχι.</w:t>
      </w:r>
    </w:p>
    <w:p w14:paraId="25CAA034" w14:textId="77777777" w:rsidR="00054EB1" w:rsidRDefault="00375CE6">
      <w:pPr>
        <w:spacing w:after="0" w:line="600" w:lineRule="auto"/>
        <w:ind w:firstLine="720"/>
        <w:jc w:val="both"/>
        <w:rPr>
          <w:rFonts w:eastAsia="Times New Roman"/>
          <w:szCs w:val="24"/>
        </w:rPr>
      </w:pPr>
      <w:r>
        <w:rPr>
          <w:rFonts w:eastAsia="Times New Roman"/>
          <w:b/>
          <w:szCs w:val="24"/>
        </w:rPr>
        <w:t>ΠΡΟΕΔΡΕΥΩΝ (</w:t>
      </w:r>
      <w:r w:rsidRPr="003B6BD9">
        <w:rPr>
          <w:rFonts w:eastAsia="Times New Roman"/>
          <w:b/>
          <w:szCs w:val="24"/>
        </w:rPr>
        <w:t>Γεώργιος Βαρεμένος</w:t>
      </w:r>
      <w:r>
        <w:rPr>
          <w:rFonts w:eastAsia="Times New Roman"/>
          <w:b/>
          <w:szCs w:val="24"/>
        </w:rPr>
        <w:t>):</w:t>
      </w:r>
      <w:r>
        <w:rPr>
          <w:rFonts w:eastAsia="Times New Roman"/>
          <w:szCs w:val="24"/>
        </w:rPr>
        <w:t xml:space="preserve"> Συνεπώς το άρθρο 57 έγινε δεκτό, όπως τροποποιήθηκε από τον κύριο Υπουργό, κατά πλειοψηφία. </w:t>
      </w:r>
    </w:p>
    <w:p w14:paraId="25CAA035" w14:textId="77777777" w:rsidR="00054EB1" w:rsidRDefault="00375CE6">
      <w:pPr>
        <w:spacing w:after="0" w:line="600" w:lineRule="auto"/>
        <w:ind w:firstLine="720"/>
        <w:jc w:val="both"/>
        <w:rPr>
          <w:rFonts w:eastAsia="Times New Roman"/>
          <w:szCs w:val="24"/>
        </w:rPr>
      </w:pPr>
      <w:r>
        <w:rPr>
          <w:rFonts w:eastAsia="Times New Roman"/>
          <w:szCs w:val="24"/>
        </w:rPr>
        <w:t>Ερωτάται</w:t>
      </w:r>
      <w:r>
        <w:rPr>
          <w:rFonts w:eastAsia="Times New Roman"/>
          <w:szCs w:val="24"/>
        </w:rPr>
        <w:t xml:space="preserve"> το Σώμα: Γίνεται δεκτό το άρθρο 58 ως έχει;</w:t>
      </w:r>
    </w:p>
    <w:p w14:paraId="25CAA036" w14:textId="77777777" w:rsidR="00054EB1" w:rsidRDefault="00375CE6">
      <w:pPr>
        <w:spacing w:after="0" w:line="600" w:lineRule="auto"/>
        <w:ind w:firstLine="720"/>
        <w:jc w:val="both"/>
        <w:rPr>
          <w:rFonts w:eastAsia="Times New Roman"/>
          <w:szCs w:val="24"/>
        </w:rPr>
      </w:pPr>
      <w:r>
        <w:rPr>
          <w:rFonts w:eastAsia="Times New Roman"/>
          <w:b/>
          <w:szCs w:val="24"/>
        </w:rPr>
        <w:t>ΒΑΣΙΛΕΙΟΣ ΤΣΙΡΚΑΣ:</w:t>
      </w:r>
      <w:r>
        <w:rPr>
          <w:rFonts w:eastAsia="Times New Roman"/>
          <w:szCs w:val="24"/>
        </w:rPr>
        <w:t xml:space="preserve"> Ναι.</w:t>
      </w:r>
    </w:p>
    <w:p w14:paraId="25CAA037" w14:textId="77777777" w:rsidR="00054EB1" w:rsidRDefault="00375CE6">
      <w:pPr>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Όχι. </w:t>
      </w:r>
    </w:p>
    <w:p w14:paraId="25CAA038" w14:textId="77777777" w:rsidR="00054EB1" w:rsidRDefault="00375CE6">
      <w:pPr>
        <w:spacing w:after="0" w:line="600" w:lineRule="auto"/>
        <w:ind w:firstLine="720"/>
        <w:jc w:val="both"/>
        <w:rPr>
          <w:rFonts w:eastAsia="Times New Roman"/>
          <w:szCs w:val="24"/>
        </w:rPr>
      </w:pPr>
      <w:r w:rsidRPr="00A90D23">
        <w:rPr>
          <w:rFonts w:eastAsia="Times New Roman"/>
          <w:b/>
          <w:szCs w:val="24"/>
        </w:rPr>
        <w:t>ΑΝΤΩΝΙΟΣ ΓΡΕΓΟΣ:</w:t>
      </w:r>
      <w:r>
        <w:rPr>
          <w:rFonts w:eastAsia="Times New Roman"/>
          <w:szCs w:val="24"/>
        </w:rPr>
        <w:t xml:space="preserve"> Όχι.</w:t>
      </w:r>
    </w:p>
    <w:p w14:paraId="25CAA039" w14:textId="77777777" w:rsidR="00054EB1" w:rsidRDefault="00375CE6">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Ναι.</w:t>
      </w:r>
    </w:p>
    <w:p w14:paraId="25CAA03A" w14:textId="77777777" w:rsidR="00054EB1" w:rsidRDefault="00375CE6">
      <w:pPr>
        <w:spacing w:after="0" w:line="600" w:lineRule="auto"/>
        <w:ind w:firstLine="720"/>
        <w:jc w:val="both"/>
        <w:rPr>
          <w:rFonts w:eastAsia="Times New Roman"/>
          <w:b/>
          <w:szCs w:val="24"/>
        </w:rPr>
      </w:pPr>
      <w:r>
        <w:rPr>
          <w:rFonts w:eastAsia="Times New Roman"/>
          <w:b/>
          <w:szCs w:val="24"/>
        </w:rPr>
        <w:t>ΑΘΑΝΑΣΙΟΣ ΒΑΡΔΑΛΗΣ:</w:t>
      </w:r>
      <w:r>
        <w:rPr>
          <w:rFonts w:eastAsia="Times New Roman"/>
          <w:szCs w:val="24"/>
        </w:rPr>
        <w:t xml:space="preserve"> Όχι.</w:t>
      </w:r>
    </w:p>
    <w:p w14:paraId="25CAA03B"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A03C" w14:textId="77777777" w:rsidR="00054EB1" w:rsidRDefault="00375CE6">
      <w:pPr>
        <w:spacing w:after="0"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25CAA03D"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ΚΑΒΑΔΕΛΛΑΣ:</w:t>
      </w:r>
      <w:r>
        <w:rPr>
          <w:rFonts w:eastAsia="Times New Roman"/>
          <w:szCs w:val="24"/>
        </w:rPr>
        <w:t xml:space="preserve"> Όχι.</w:t>
      </w:r>
    </w:p>
    <w:p w14:paraId="25CAA03E" w14:textId="77777777" w:rsidR="00054EB1" w:rsidRDefault="00375CE6">
      <w:pPr>
        <w:spacing w:after="0"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w:t>
      </w:r>
      <w:r w:rsidRPr="003B6BD9">
        <w:rPr>
          <w:rFonts w:eastAsia="Times New Roman"/>
          <w:b/>
          <w:szCs w:val="24"/>
        </w:rPr>
        <w:t>Γεώργιος Βαρεμένος</w:t>
      </w:r>
      <w:r>
        <w:rPr>
          <w:rFonts w:eastAsia="Times New Roman"/>
          <w:b/>
          <w:szCs w:val="24"/>
        </w:rPr>
        <w:t>):</w:t>
      </w:r>
      <w:r>
        <w:rPr>
          <w:rFonts w:eastAsia="Times New Roman"/>
          <w:szCs w:val="24"/>
        </w:rPr>
        <w:t xml:space="preserve"> Συνεπώς το άρθρο 58 έγινε δεκτό ως έχει κατά πλειοψηφία. </w:t>
      </w:r>
    </w:p>
    <w:p w14:paraId="25CAA03F"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59 ως έχει;</w:t>
      </w:r>
    </w:p>
    <w:p w14:paraId="25CAA040" w14:textId="77777777" w:rsidR="00054EB1" w:rsidRDefault="00375CE6">
      <w:pPr>
        <w:spacing w:after="0" w:line="600" w:lineRule="auto"/>
        <w:ind w:firstLine="720"/>
        <w:jc w:val="both"/>
        <w:rPr>
          <w:rFonts w:eastAsia="Times New Roman"/>
          <w:szCs w:val="24"/>
        </w:rPr>
      </w:pPr>
      <w:r>
        <w:rPr>
          <w:rFonts w:eastAsia="Times New Roman"/>
          <w:b/>
          <w:szCs w:val="24"/>
        </w:rPr>
        <w:t>ΒΑΣΙΛΕΙΟΣ ΤΣΙΡΚΑΣ:</w:t>
      </w:r>
      <w:r>
        <w:rPr>
          <w:rFonts w:eastAsia="Times New Roman"/>
          <w:szCs w:val="24"/>
        </w:rPr>
        <w:t xml:space="preserve"> Ναι.</w:t>
      </w:r>
    </w:p>
    <w:p w14:paraId="25CAA041" w14:textId="77777777" w:rsidR="00054EB1" w:rsidRDefault="00375CE6">
      <w:pPr>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Όχι. </w:t>
      </w:r>
    </w:p>
    <w:p w14:paraId="25CAA042" w14:textId="77777777" w:rsidR="00054EB1" w:rsidRDefault="00375CE6">
      <w:pPr>
        <w:spacing w:after="0" w:line="600" w:lineRule="auto"/>
        <w:ind w:firstLine="720"/>
        <w:jc w:val="both"/>
        <w:rPr>
          <w:rFonts w:eastAsia="Times New Roman"/>
          <w:szCs w:val="24"/>
        </w:rPr>
      </w:pPr>
      <w:r w:rsidRPr="00A90D23">
        <w:rPr>
          <w:rFonts w:eastAsia="Times New Roman"/>
          <w:b/>
          <w:szCs w:val="24"/>
        </w:rPr>
        <w:t>ΑΝΤΩΝΙΟΣ ΓΡΕΓΟΣ:</w:t>
      </w:r>
      <w:r>
        <w:rPr>
          <w:rFonts w:eastAsia="Times New Roman"/>
          <w:szCs w:val="24"/>
        </w:rPr>
        <w:t xml:space="preserve"> Όχι.</w:t>
      </w:r>
    </w:p>
    <w:p w14:paraId="25CAA043" w14:textId="77777777" w:rsidR="00054EB1" w:rsidRDefault="00375CE6">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Ναι.</w:t>
      </w:r>
    </w:p>
    <w:p w14:paraId="25CAA044" w14:textId="77777777" w:rsidR="00054EB1" w:rsidRDefault="00375CE6">
      <w:pPr>
        <w:spacing w:after="0" w:line="600" w:lineRule="auto"/>
        <w:ind w:firstLine="720"/>
        <w:jc w:val="both"/>
        <w:rPr>
          <w:rFonts w:eastAsia="Times New Roman"/>
          <w:b/>
          <w:szCs w:val="24"/>
        </w:rPr>
      </w:pPr>
      <w:r>
        <w:rPr>
          <w:rFonts w:eastAsia="Times New Roman"/>
          <w:b/>
          <w:szCs w:val="24"/>
        </w:rPr>
        <w:t>ΑΘΑΝΑΣΙΟΣ ΒΑΡΔΑΛΗΣ:</w:t>
      </w:r>
      <w:r>
        <w:rPr>
          <w:rFonts w:eastAsia="Times New Roman"/>
          <w:szCs w:val="24"/>
        </w:rPr>
        <w:t xml:space="preserve"> Όχι.</w:t>
      </w:r>
    </w:p>
    <w:p w14:paraId="25CAA045"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A046" w14:textId="77777777" w:rsidR="00054EB1" w:rsidRDefault="00375CE6">
      <w:pPr>
        <w:spacing w:after="0"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25CAA047"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ΚΑΒΑΔΕΛΛΑΣ:</w:t>
      </w:r>
      <w:r>
        <w:rPr>
          <w:rFonts w:eastAsia="Times New Roman"/>
          <w:szCs w:val="24"/>
        </w:rPr>
        <w:t xml:space="preserve"> Όχι.</w:t>
      </w:r>
    </w:p>
    <w:p w14:paraId="25CAA048" w14:textId="77777777" w:rsidR="00054EB1" w:rsidRDefault="00375CE6">
      <w:pPr>
        <w:spacing w:after="0" w:line="600" w:lineRule="auto"/>
        <w:ind w:firstLine="720"/>
        <w:jc w:val="both"/>
        <w:rPr>
          <w:rFonts w:eastAsia="Times New Roman"/>
          <w:szCs w:val="24"/>
        </w:rPr>
      </w:pPr>
      <w:r>
        <w:rPr>
          <w:rFonts w:eastAsia="Times New Roman"/>
          <w:b/>
          <w:szCs w:val="24"/>
        </w:rPr>
        <w:t>ΠΡΟΕΔΡΕΥΩΝ (</w:t>
      </w:r>
      <w:r w:rsidRPr="003B6BD9">
        <w:rPr>
          <w:rFonts w:eastAsia="Times New Roman"/>
          <w:b/>
          <w:szCs w:val="24"/>
        </w:rPr>
        <w:t>Γεώργιος Βαρεμένος</w:t>
      </w:r>
      <w:r>
        <w:rPr>
          <w:rFonts w:eastAsia="Times New Roman"/>
          <w:b/>
          <w:szCs w:val="24"/>
        </w:rPr>
        <w:t>):</w:t>
      </w:r>
      <w:r>
        <w:rPr>
          <w:rFonts w:eastAsia="Times New Roman"/>
          <w:szCs w:val="24"/>
        </w:rPr>
        <w:t xml:space="preserve"> Συνεπώς το άρθρο 59 έγινε δεκτό ως έχει κατά πλειοψηφία. </w:t>
      </w:r>
    </w:p>
    <w:p w14:paraId="25CAA049"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60, όπως τροποποιήθηκε από τον κύριο Υπουργό</w:t>
      </w:r>
      <w:r>
        <w:rPr>
          <w:rFonts w:eastAsia="Times New Roman"/>
          <w:szCs w:val="24"/>
        </w:rPr>
        <w:t>;</w:t>
      </w:r>
    </w:p>
    <w:p w14:paraId="25CAA04A" w14:textId="77777777" w:rsidR="00054EB1" w:rsidRDefault="00375CE6">
      <w:pPr>
        <w:spacing w:after="0" w:line="600" w:lineRule="auto"/>
        <w:ind w:firstLine="720"/>
        <w:jc w:val="both"/>
        <w:rPr>
          <w:rFonts w:eastAsia="Times New Roman"/>
          <w:szCs w:val="24"/>
        </w:rPr>
      </w:pPr>
      <w:r>
        <w:rPr>
          <w:rFonts w:eastAsia="Times New Roman"/>
          <w:b/>
          <w:szCs w:val="24"/>
        </w:rPr>
        <w:t>ΒΑΣΙΛΕΙΟΣ ΤΣΙΡΚΑΣ:</w:t>
      </w:r>
      <w:r>
        <w:rPr>
          <w:rFonts w:eastAsia="Times New Roman"/>
          <w:szCs w:val="24"/>
        </w:rPr>
        <w:t xml:space="preserve"> Ναι.</w:t>
      </w:r>
    </w:p>
    <w:p w14:paraId="25CAA04B" w14:textId="77777777" w:rsidR="00054EB1" w:rsidRDefault="00375CE6">
      <w:pPr>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Όχι. </w:t>
      </w:r>
    </w:p>
    <w:p w14:paraId="25CAA04C" w14:textId="77777777" w:rsidR="00054EB1" w:rsidRDefault="00375CE6">
      <w:pPr>
        <w:spacing w:after="0" w:line="600" w:lineRule="auto"/>
        <w:ind w:firstLine="720"/>
        <w:jc w:val="both"/>
        <w:rPr>
          <w:rFonts w:eastAsia="Times New Roman"/>
          <w:szCs w:val="24"/>
        </w:rPr>
      </w:pPr>
      <w:r w:rsidRPr="00A90D23">
        <w:rPr>
          <w:rFonts w:eastAsia="Times New Roman"/>
          <w:b/>
          <w:szCs w:val="24"/>
        </w:rPr>
        <w:t>ΑΝΤΩΝΙΟΣ ΓΡΕΓΟΣ:</w:t>
      </w:r>
      <w:r>
        <w:rPr>
          <w:rFonts w:eastAsia="Times New Roman"/>
          <w:szCs w:val="24"/>
        </w:rPr>
        <w:t xml:space="preserve"> Όχι.</w:t>
      </w:r>
    </w:p>
    <w:p w14:paraId="25CAA04D" w14:textId="77777777" w:rsidR="00054EB1" w:rsidRDefault="00375CE6">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Ναι.</w:t>
      </w:r>
    </w:p>
    <w:p w14:paraId="25CAA04E" w14:textId="77777777" w:rsidR="00054EB1" w:rsidRDefault="00375CE6">
      <w:pPr>
        <w:spacing w:after="0" w:line="600" w:lineRule="auto"/>
        <w:ind w:firstLine="720"/>
        <w:jc w:val="both"/>
        <w:rPr>
          <w:rFonts w:eastAsia="Times New Roman"/>
          <w:b/>
          <w:szCs w:val="24"/>
        </w:rPr>
      </w:pPr>
      <w:r>
        <w:rPr>
          <w:rFonts w:eastAsia="Times New Roman"/>
          <w:b/>
          <w:szCs w:val="24"/>
        </w:rPr>
        <w:t>ΑΘΑΝΑΣΙΟΣ ΒΑΡΔΑΛΗΣ:</w:t>
      </w:r>
      <w:r>
        <w:rPr>
          <w:rFonts w:eastAsia="Times New Roman"/>
          <w:szCs w:val="24"/>
        </w:rPr>
        <w:t xml:space="preserve"> Όχι.</w:t>
      </w:r>
    </w:p>
    <w:p w14:paraId="25CAA04F"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A050" w14:textId="77777777" w:rsidR="00054EB1" w:rsidRDefault="00375CE6">
      <w:pPr>
        <w:spacing w:after="0"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25CAA051"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ΚΑΒΑΔΕΛΛΑΣ:</w:t>
      </w:r>
      <w:r>
        <w:rPr>
          <w:rFonts w:eastAsia="Times New Roman"/>
          <w:szCs w:val="24"/>
        </w:rPr>
        <w:t xml:space="preserve"> Όχι.</w:t>
      </w:r>
    </w:p>
    <w:p w14:paraId="25CAA052" w14:textId="77777777" w:rsidR="00054EB1" w:rsidRDefault="00375CE6">
      <w:pPr>
        <w:spacing w:after="0" w:line="600" w:lineRule="auto"/>
        <w:ind w:firstLine="720"/>
        <w:jc w:val="both"/>
        <w:rPr>
          <w:rFonts w:eastAsia="Times New Roman"/>
          <w:szCs w:val="24"/>
        </w:rPr>
      </w:pPr>
      <w:r>
        <w:rPr>
          <w:rFonts w:eastAsia="Times New Roman"/>
          <w:b/>
          <w:szCs w:val="24"/>
        </w:rPr>
        <w:t>ΠΡΟΕΔΡΕΥΩΝ (</w:t>
      </w:r>
      <w:r w:rsidRPr="003B6BD9">
        <w:rPr>
          <w:rFonts w:eastAsia="Times New Roman"/>
          <w:b/>
          <w:szCs w:val="24"/>
        </w:rPr>
        <w:t>Γεώργιος Βαρεμένος</w:t>
      </w:r>
      <w:r>
        <w:rPr>
          <w:rFonts w:eastAsia="Times New Roman"/>
          <w:b/>
          <w:szCs w:val="24"/>
        </w:rPr>
        <w:t>):</w:t>
      </w:r>
      <w:r>
        <w:rPr>
          <w:rFonts w:eastAsia="Times New Roman"/>
          <w:szCs w:val="24"/>
        </w:rPr>
        <w:t xml:space="preserve"> Συνεπώς το άρθρο 60 έγινε δεκτό, όπως τροποποιήθηκε από τον κύριο Υπουργό, κατά πλειοψηφία. </w:t>
      </w:r>
    </w:p>
    <w:p w14:paraId="25CAA053"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61, όπως τροποποιήθηκε από τον κύριο Υπουργό;</w:t>
      </w:r>
    </w:p>
    <w:p w14:paraId="25CAA054" w14:textId="77777777" w:rsidR="00054EB1" w:rsidRDefault="00375CE6">
      <w:pPr>
        <w:spacing w:after="0" w:line="600" w:lineRule="auto"/>
        <w:ind w:firstLine="720"/>
        <w:jc w:val="both"/>
        <w:rPr>
          <w:rFonts w:eastAsia="Times New Roman"/>
          <w:szCs w:val="24"/>
        </w:rPr>
      </w:pPr>
      <w:r>
        <w:rPr>
          <w:rFonts w:eastAsia="Times New Roman"/>
          <w:b/>
          <w:szCs w:val="24"/>
        </w:rPr>
        <w:t>ΒΑΣΙΛΕΙΟΣ ΤΣΙΡΚΑΣ:</w:t>
      </w:r>
      <w:r>
        <w:rPr>
          <w:rFonts w:eastAsia="Times New Roman"/>
          <w:szCs w:val="24"/>
        </w:rPr>
        <w:t xml:space="preserve"> Ναι.</w:t>
      </w:r>
    </w:p>
    <w:p w14:paraId="25CAA055" w14:textId="77777777" w:rsidR="00054EB1" w:rsidRDefault="00375CE6">
      <w:pPr>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Όχι. </w:t>
      </w:r>
    </w:p>
    <w:p w14:paraId="25CAA056" w14:textId="77777777" w:rsidR="00054EB1" w:rsidRDefault="00375CE6">
      <w:pPr>
        <w:spacing w:after="0" w:line="600" w:lineRule="auto"/>
        <w:ind w:firstLine="720"/>
        <w:jc w:val="both"/>
        <w:rPr>
          <w:rFonts w:eastAsia="Times New Roman"/>
          <w:szCs w:val="24"/>
        </w:rPr>
      </w:pPr>
      <w:r w:rsidRPr="00A90D23">
        <w:rPr>
          <w:rFonts w:eastAsia="Times New Roman"/>
          <w:b/>
          <w:szCs w:val="24"/>
        </w:rPr>
        <w:t>ΑΝΤΩΝΙΟΣ ΓΡΕΓΟΣ:</w:t>
      </w:r>
      <w:r>
        <w:rPr>
          <w:rFonts w:eastAsia="Times New Roman"/>
          <w:szCs w:val="24"/>
        </w:rPr>
        <w:t xml:space="preserve"> Όχι.</w:t>
      </w:r>
    </w:p>
    <w:p w14:paraId="25CAA057" w14:textId="77777777" w:rsidR="00054EB1" w:rsidRDefault="00375CE6">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Ναι.</w:t>
      </w:r>
    </w:p>
    <w:p w14:paraId="25CAA058" w14:textId="77777777" w:rsidR="00054EB1" w:rsidRDefault="00375CE6">
      <w:pPr>
        <w:spacing w:after="0" w:line="600" w:lineRule="auto"/>
        <w:ind w:firstLine="720"/>
        <w:jc w:val="both"/>
        <w:rPr>
          <w:rFonts w:eastAsia="Times New Roman"/>
          <w:b/>
          <w:szCs w:val="24"/>
        </w:rPr>
      </w:pPr>
      <w:r>
        <w:rPr>
          <w:rFonts w:eastAsia="Times New Roman"/>
          <w:b/>
          <w:szCs w:val="24"/>
        </w:rPr>
        <w:t>ΑΘΑΝΑΣΙΟΣ ΒΑΡΔΑΛΗΣ:</w:t>
      </w:r>
      <w:r>
        <w:rPr>
          <w:rFonts w:eastAsia="Times New Roman"/>
          <w:szCs w:val="24"/>
        </w:rPr>
        <w:t xml:space="preserve"> Όχι.</w:t>
      </w:r>
    </w:p>
    <w:p w14:paraId="25CAA059"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A05A" w14:textId="77777777" w:rsidR="00054EB1" w:rsidRDefault="00375CE6">
      <w:pPr>
        <w:spacing w:after="0"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25CAA05B"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ΚΑΒΑΔΕΛΛΑΣ:</w:t>
      </w:r>
      <w:r>
        <w:rPr>
          <w:rFonts w:eastAsia="Times New Roman"/>
          <w:szCs w:val="24"/>
        </w:rPr>
        <w:t xml:space="preserve"> Όχι.</w:t>
      </w:r>
    </w:p>
    <w:p w14:paraId="25CAA05C" w14:textId="77777777" w:rsidR="00054EB1" w:rsidRDefault="00375CE6">
      <w:pPr>
        <w:spacing w:after="0" w:line="600" w:lineRule="auto"/>
        <w:ind w:firstLine="720"/>
        <w:jc w:val="both"/>
        <w:rPr>
          <w:rFonts w:eastAsia="Times New Roman"/>
          <w:szCs w:val="24"/>
        </w:rPr>
      </w:pPr>
      <w:r>
        <w:rPr>
          <w:rFonts w:eastAsia="Times New Roman"/>
          <w:b/>
          <w:szCs w:val="24"/>
        </w:rPr>
        <w:t>ΠΡΟΕΔΡΕΥΩΝ (</w:t>
      </w:r>
      <w:r w:rsidRPr="003B6BD9">
        <w:rPr>
          <w:rFonts w:eastAsia="Times New Roman"/>
          <w:b/>
          <w:szCs w:val="24"/>
        </w:rPr>
        <w:t>Γεώργιος Βαρεμένος</w:t>
      </w:r>
      <w:r>
        <w:rPr>
          <w:rFonts w:eastAsia="Times New Roman"/>
          <w:b/>
          <w:szCs w:val="24"/>
        </w:rPr>
        <w:t>):</w:t>
      </w:r>
      <w:r>
        <w:rPr>
          <w:rFonts w:eastAsia="Times New Roman"/>
          <w:szCs w:val="24"/>
        </w:rPr>
        <w:t xml:space="preserve"> Συνεπώς το άρθρο 61 έγινε δεκτό, όπως τροποποιήθηκε από τον κύριο Υπουργό, κατά πλειοψηφία. </w:t>
      </w:r>
    </w:p>
    <w:p w14:paraId="25CAA05D" w14:textId="77777777" w:rsidR="00054EB1" w:rsidRDefault="00375CE6">
      <w:pPr>
        <w:spacing w:after="0" w:line="600" w:lineRule="auto"/>
        <w:ind w:firstLine="720"/>
        <w:jc w:val="both"/>
        <w:rPr>
          <w:rFonts w:eastAsia="Times New Roman"/>
          <w:szCs w:val="24"/>
        </w:rPr>
      </w:pPr>
      <w:r>
        <w:rPr>
          <w:rFonts w:eastAsia="Times New Roman"/>
          <w:szCs w:val="24"/>
        </w:rPr>
        <w:t>Ερωτά</w:t>
      </w:r>
      <w:r>
        <w:rPr>
          <w:rFonts w:eastAsia="Times New Roman"/>
          <w:szCs w:val="24"/>
        </w:rPr>
        <w:t>ται το Σώμα: Γίνεται δεκτό το άρθρο 62 ως έχει;</w:t>
      </w:r>
    </w:p>
    <w:p w14:paraId="25CAA05E" w14:textId="77777777" w:rsidR="00054EB1" w:rsidRDefault="00375CE6">
      <w:pPr>
        <w:spacing w:after="0" w:line="600" w:lineRule="auto"/>
        <w:ind w:firstLine="720"/>
        <w:jc w:val="both"/>
        <w:rPr>
          <w:rFonts w:eastAsia="Times New Roman"/>
          <w:szCs w:val="24"/>
        </w:rPr>
      </w:pPr>
      <w:r>
        <w:rPr>
          <w:rFonts w:eastAsia="Times New Roman"/>
          <w:b/>
          <w:szCs w:val="24"/>
        </w:rPr>
        <w:t>ΒΑΣΙΛΕΙΟΣ ΤΣΙΡΚΑΣ:</w:t>
      </w:r>
      <w:r>
        <w:rPr>
          <w:rFonts w:eastAsia="Times New Roman"/>
          <w:szCs w:val="24"/>
        </w:rPr>
        <w:t xml:space="preserve"> Ναι.</w:t>
      </w:r>
    </w:p>
    <w:p w14:paraId="25CAA05F" w14:textId="77777777" w:rsidR="00054EB1" w:rsidRDefault="00375CE6">
      <w:pPr>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Όχι. </w:t>
      </w:r>
    </w:p>
    <w:p w14:paraId="25CAA060" w14:textId="77777777" w:rsidR="00054EB1" w:rsidRDefault="00375CE6">
      <w:pPr>
        <w:spacing w:after="0" w:line="600" w:lineRule="auto"/>
        <w:ind w:firstLine="720"/>
        <w:jc w:val="both"/>
        <w:rPr>
          <w:rFonts w:eastAsia="Times New Roman"/>
          <w:szCs w:val="24"/>
        </w:rPr>
      </w:pPr>
      <w:r w:rsidRPr="00A90D23">
        <w:rPr>
          <w:rFonts w:eastAsia="Times New Roman"/>
          <w:b/>
          <w:szCs w:val="24"/>
        </w:rPr>
        <w:t>ΑΝΤΩΝΙΟΣ ΓΡΕΓΟΣ:</w:t>
      </w:r>
      <w:r>
        <w:rPr>
          <w:rFonts w:eastAsia="Times New Roman"/>
          <w:szCs w:val="24"/>
        </w:rPr>
        <w:t xml:space="preserve"> Όχι.</w:t>
      </w:r>
    </w:p>
    <w:p w14:paraId="25CAA061" w14:textId="77777777" w:rsidR="00054EB1" w:rsidRDefault="00375CE6">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Ναι.</w:t>
      </w:r>
    </w:p>
    <w:p w14:paraId="25CAA062" w14:textId="77777777" w:rsidR="00054EB1" w:rsidRDefault="00375CE6">
      <w:pPr>
        <w:spacing w:after="0" w:line="600" w:lineRule="auto"/>
        <w:ind w:firstLine="720"/>
        <w:jc w:val="both"/>
        <w:rPr>
          <w:rFonts w:eastAsia="Times New Roman"/>
          <w:b/>
          <w:szCs w:val="24"/>
        </w:rPr>
      </w:pPr>
      <w:r>
        <w:rPr>
          <w:rFonts w:eastAsia="Times New Roman"/>
          <w:b/>
          <w:szCs w:val="24"/>
        </w:rPr>
        <w:t>ΑΘΑΝΑΣΙΟΣ ΒΑΡΔΑΛΗΣ:</w:t>
      </w:r>
      <w:r>
        <w:rPr>
          <w:rFonts w:eastAsia="Times New Roman"/>
          <w:szCs w:val="24"/>
        </w:rPr>
        <w:t xml:space="preserve"> Όχι.</w:t>
      </w:r>
    </w:p>
    <w:p w14:paraId="25CAA063"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A064" w14:textId="77777777" w:rsidR="00054EB1" w:rsidRDefault="00375CE6">
      <w:pPr>
        <w:spacing w:after="0"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25CAA065"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ΚΑΒΑΔΕΛΛΑΣ:</w:t>
      </w:r>
      <w:r>
        <w:rPr>
          <w:rFonts w:eastAsia="Times New Roman"/>
          <w:szCs w:val="24"/>
        </w:rPr>
        <w:t xml:space="preserve"> Όχι.</w:t>
      </w:r>
    </w:p>
    <w:p w14:paraId="25CAA066" w14:textId="77777777" w:rsidR="00054EB1" w:rsidRDefault="00375CE6">
      <w:pPr>
        <w:spacing w:after="0" w:line="600" w:lineRule="auto"/>
        <w:ind w:firstLine="720"/>
        <w:jc w:val="both"/>
        <w:rPr>
          <w:rFonts w:eastAsia="Times New Roman"/>
          <w:szCs w:val="24"/>
        </w:rPr>
      </w:pPr>
      <w:r>
        <w:rPr>
          <w:rFonts w:eastAsia="Times New Roman"/>
          <w:b/>
          <w:szCs w:val="24"/>
        </w:rPr>
        <w:t>ΠΡΟΕΔΡΕΥΩΝ (</w:t>
      </w:r>
      <w:r w:rsidRPr="003B6BD9">
        <w:rPr>
          <w:rFonts w:eastAsia="Times New Roman"/>
          <w:b/>
          <w:szCs w:val="24"/>
        </w:rPr>
        <w:t>Γεώργιος Βαρεμένος</w:t>
      </w:r>
      <w:r>
        <w:rPr>
          <w:rFonts w:eastAsia="Times New Roman"/>
          <w:b/>
          <w:szCs w:val="24"/>
        </w:rPr>
        <w:t>):</w:t>
      </w:r>
      <w:r>
        <w:rPr>
          <w:rFonts w:eastAsia="Times New Roman"/>
          <w:szCs w:val="24"/>
        </w:rPr>
        <w:t xml:space="preserve"> Συνεπώς το άρθρο 62 έγινε δεκτό ως έχει κατά πλειοψηφία.</w:t>
      </w:r>
    </w:p>
    <w:p w14:paraId="25CAA067"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63 ως έχει;</w:t>
      </w:r>
    </w:p>
    <w:p w14:paraId="25CAA068" w14:textId="77777777" w:rsidR="00054EB1" w:rsidRDefault="00375CE6">
      <w:pPr>
        <w:spacing w:after="0" w:line="600" w:lineRule="auto"/>
        <w:ind w:firstLine="720"/>
        <w:jc w:val="both"/>
        <w:rPr>
          <w:rFonts w:eastAsia="Times New Roman"/>
          <w:szCs w:val="24"/>
        </w:rPr>
      </w:pPr>
      <w:r>
        <w:rPr>
          <w:rFonts w:eastAsia="Times New Roman"/>
          <w:b/>
          <w:szCs w:val="24"/>
        </w:rPr>
        <w:t>ΒΑΣΙΛΕΙΟΣ ΤΣΙΡΚΑΣ:</w:t>
      </w:r>
      <w:r>
        <w:rPr>
          <w:rFonts w:eastAsia="Times New Roman"/>
          <w:szCs w:val="24"/>
        </w:rPr>
        <w:t xml:space="preserve"> Ναι.</w:t>
      </w:r>
    </w:p>
    <w:p w14:paraId="25CAA069" w14:textId="77777777" w:rsidR="00054EB1" w:rsidRDefault="00375CE6">
      <w:pPr>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Όχι. </w:t>
      </w:r>
    </w:p>
    <w:p w14:paraId="25CAA06A" w14:textId="77777777" w:rsidR="00054EB1" w:rsidRDefault="00375CE6">
      <w:pPr>
        <w:spacing w:after="0" w:line="600" w:lineRule="auto"/>
        <w:ind w:firstLine="720"/>
        <w:jc w:val="both"/>
        <w:rPr>
          <w:rFonts w:eastAsia="Times New Roman"/>
          <w:szCs w:val="24"/>
        </w:rPr>
      </w:pPr>
      <w:r w:rsidRPr="00A90D23">
        <w:rPr>
          <w:rFonts w:eastAsia="Times New Roman"/>
          <w:b/>
          <w:szCs w:val="24"/>
        </w:rPr>
        <w:t>ΑΝΤΩΝΙΟΣ ΓΡΕΓΟΣ:</w:t>
      </w:r>
      <w:r>
        <w:rPr>
          <w:rFonts w:eastAsia="Times New Roman"/>
          <w:szCs w:val="24"/>
        </w:rPr>
        <w:t xml:space="preserve"> Όχι.</w:t>
      </w:r>
    </w:p>
    <w:p w14:paraId="25CAA06B" w14:textId="77777777" w:rsidR="00054EB1" w:rsidRDefault="00375CE6">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Ναι.</w:t>
      </w:r>
    </w:p>
    <w:p w14:paraId="25CAA06C" w14:textId="77777777" w:rsidR="00054EB1" w:rsidRDefault="00375CE6">
      <w:pPr>
        <w:spacing w:after="0" w:line="600" w:lineRule="auto"/>
        <w:ind w:firstLine="720"/>
        <w:jc w:val="both"/>
        <w:rPr>
          <w:rFonts w:eastAsia="Times New Roman"/>
          <w:b/>
          <w:szCs w:val="24"/>
        </w:rPr>
      </w:pPr>
      <w:r>
        <w:rPr>
          <w:rFonts w:eastAsia="Times New Roman"/>
          <w:b/>
          <w:szCs w:val="24"/>
        </w:rPr>
        <w:t>ΑΘΑΝΑΣΙΟΣ ΒΑ</w:t>
      </w:r>
      <w:r>
        <w:rPr>
          <w:rFonts w:eastAsia="Times New Roman"/>
          <w:b/>
          <w:szCs w:val="24"/>
        </w:rPr>
        <w:t>ΡΔΑΛΗΣ:</w:t>
      </w:r>
      <w:r>
        <w:rPr>
          <w:rFonts w:eastAsia="Times New Roman"/>
          <w:szCs w:val="24"/>
        </w:rPr>
        <w:t xml:space="preserve"> Όχι.</w:t>
      </w:r>
    </w:p>
    <w:p w14:paraId="25CAA06D"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A06E" w14:textId="77777777" w:rsidR="00054EB1" w:rsidRDefault="00375CE6">
      <w:pPr>
        <w:spacing w:after="0"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25CAA06F"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ΚΑΒΑΔΕΛΛΑΣ:</w:t>
      </w:r>
      <w:r>
        <w:rPr>
          <w:rFonts w:eastAsia="Times New Roman"/>
          <w:szCs w:val="24"/>
        </w:rPr>
        <w:t xml:space="preserve"> Όχι.</w:t>
      </w:r>
    </w:p>
    <w:p w14:paraId="25CAA070" w14:textId="77777777" w:rsidR="00054EB1" w:rsidRDefault="00375CE6">
      <w:pPr>
        <w:spacing w:after="0" w:line="600" w:lineRule="auto"/>
        <w:ind w:firstLine="720"/>
        <w:jc w:val="both"/>
        <w:rPr>
          <w:rFonts w:eastAsia="Times New Roman"/>
          <w:szCs w:val="24"/>
        </w:rPr>
      </w:pPr>
      <w:r>
        <w:rPr>
          <w:rFonts w:eastAsia="Times New Roman"/>
          <w:b/>
          <w:szCs w:val="24"/>
        </w:rPr>
        <w:t>ΠΡΟΕΔΡΕΥΩΝ (</w:t>
      </w:r>
      <w:r w:rsidRPr="003B6BD9">
        <w:rPr>
          <w:rFonts w:eastAsia="Times New Roman"/>
          <w:b/>
          <w:szCs w:val="24"/>
        </w:rPr>
        <w:t>Γεώργιος Βαρεμένος</w:t>
      </w:r>
      <w:r>
        <w:rPr>
          <w:rFonts w:eastAsia="Times New Roman"/>
          <w:b/>
          <w:szCs w:val="24"/>
        </w:rPr>
        <w:t>):</w:t>
      </w:r>
      <w:r>
        <w:rPr>
          <w:rFonts w:eastAsia="Times New Roman"/>
          <w:szCs w:val="24"/>
        </w:rPr>
        <w:t xml:space="preserve"> Συνεπώς το άρθρο 63 έγινε δεκτό ως έχει κατά πλειοψηφία.</w:t>
      </w:r>
    </w:p>
    <w:p w14:paraId="25CAA071"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64 ως έχει;</w:t>
      </w:r>
    </w:p>
    <w:p w14:paraId="25CAA072" w14:textId="77777777" w:rsidR="00054EB1" w:rsidRDefault="00375CE6">
      <w:pPr>
        <w:spacing w:after="0" w:line="600" w:lineRule="auto"/>
        <w:ind w:firstLine="720"/>
        <w:jc w:val="both"/>
        <w:rPr>
          <w:rFonts w:eastAsia="Times New Roman"/>
          <w:szCs w:val="24"/>
        </w:rPr>
      </w:pPr>
      <w:r>
        <w:rPr>
          <w:rFonts w:eastAsia="Times New Roman"/>
          <w:b/>
          <w:szCs w:val="24"/>
        </w:rPr>
        <w:t>ΒΑΣΙΛΕΙΟΣ ΤΣΙΡΚΑΣ:</w:t>
      </w:r>
      <w:r>
        <w:rPr>
          <w:rFonts w:eastAsia="Times New Roman"/>
          <w:szCs w:val="24"/>
        </w:rPr>
        <w:t xml:space="preserve"> Ναι.</w:t>
      </w:r>
    </w:p>
    <w:p w14:paraId="25CAA073" w14:textId="77777777" w:rsidR="00054EB1" w:rsidRDefault="00375CE6">
      <w:pPr>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Όχι. </w:t>
      </w:r>
    </w:p>
    <w:p w14:paraId="25CAA074" w14:textId="77777777" w:rsidR="00054EB1" w:rsidRDefault="00375CE6">
      <w:pPr>
        <w:spacing w:after="0" w:line="600" w:lineRule="auto"/>
        <w:ind w:firstLine="720"/>
        <w:jc w:val="both"/>
        <w:rPr>
          <w:rFonts w:eastAsia="Times New Roman"/>
          <w:szCs w:val="24"/>
        </w:rPr>
      </w:pPr>
      <w:r w:rsidRPr="00A90D23">
        <w:rPr>
          <w:rFonts w:eastAsia="Times New Roman"/>
          <w:b/>
          <w:szCs w:val="24"/>
        </w:rPr>
        <w:t>ΑΝΤΩΝΙΟΣ ΓΡΕΓΟΣ:</w:t>
      </w:r>
      <w:r>
        <w:rPr>
          <w:rFonts w:eastAsia="Times New Roman"/>
          <w:szCs w:val="24"/>
        </w:rPr>
        <w:t xml:space="preserve"> Όχι.</w:t>
      </w:r>
    </w:p>
    <w:p w14:paraId="25CAA075" w14:textId="77777777" w:rsidR="00054EB1" w:rsidRDefault="00375CE6">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Ναι.</w:t>
      </w:r>
    </w:p>
    <w:p w14:paraId="25CAA076" w14:textId="77777777" w:rsidR="00054EB1" w:rsidRDefault="00375CE6">
      <w:pPr>
        <w:spacing w:after="0" w:line="600" w:lineRule="auto"/>
        <w:ind w:firstLine="720"/>
        <w:jc w:val="both"/>
        <w:rPr>
          <w:rFonts w:eastAsia="Times New Roman"/>
          <w:b/>
          <w:szCs w:val="24"/>
        </w:rPr>
      </w:pPr>
      <w:r>
        <w:rPr>
          <w:rFonts w:eastAsia="Times New Roman"/>
          <w:b/>
          <w:szCs w:val="24"/>
        </w:rPr>
        <w:t>ΑΘΑΝΑΣΙΟΣ ΒΑΡΔΑΛΗΣ:</w:t>
      </w:r>
      <w:r>
        <w:rPr>
          <w:rFonts w:eastAsia="Times New Roman"/>
          <w:szCs w:val="24"/>
        </w:rPr>
        <w:t xml:space="preserve"> Όχι.</w:t>
      </w:r>
    </w:p>
    <w:p w14:paraId="25CAA077"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A078" w14:textId="77777777" w:rsidR="00054EB1" w:rsidRDefault="00375CE6">
      <w:pPr>
        <w:spacing w:after="0"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25CAA079"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ΚΑΒΑΔΕΛΛΑΣ:</w:t>
      </w:r>
      <w:r>
        <w:rPr>
          <w:rFonts w:eastAsia="Times New Roman"/>
          <w:szCs w:val="24"/>
        </w:rPr>
        <w:t xml:space="preserve"> Όχι.</w:t>
      </w:r>
    </w:p>
    <w:p w14:paraId="25CAA07A" w14:textId="77777777" w:rsidR="00054EB1" w:rsidRDefault="00375CE6">
      <w:pPr>
        <w:spacing w:after="0" w:line="600" w:lineRule="auto"/>
        <w:ind w:firstLine="720"/>
        <w:jc w:val="both"/>
        <w:rPr>
          <w:rFonts w:eastAsia="Times New Roman"/>
          <w:szCs w:val="24"/>
        </w:rPr>
      </w:pPr>
      <w:r>
        <w:rPr>
          <w:rFonts w:eastAsia="Times New Roman"/>
          <w:b/>
          <w:szCs w:val="24"/>
        </w:rPr>
        <w:t>ΠΡΟΕΔΡΕΥΩΝ (</w:t>
      </w:r>
      <w:r w:rsidRPr="003B6BD9">
        <w:rPr>
          <w:rFonts w:eastAsia="Times New Roman"/>
          <w:b/>
          <w:szCs w:val="24"/>
        </w:rPr>
        <w:t>Γεώργιος Βαρεμένος</w:t>
      </w:r>
      <w:r>
        <w:rPr>
          <w:rFonts w:eastAsia="Times New Roman"/>
          <w:b/>
          <w:szCs w:val="24"/>
        </w:rPr>
        <w:t>):</w:t>
      </w:r>
      <w:r>
        <w:rPr>
          <w:rFonts w:eastAsia="Times New Roman"/>
          <w:szCs w:val="24"/>
        </w:rPr>
        <w:t xml:space="preserve"> Συνεπώς το άρθρο 64 έγινε δεκτό ως έχει κατά πλ</w:t>
      </w:r>
      <w:r>
        <w:rPr>
          <w:rFonts w:eastAsia="Times New Roman"/>
          <w:szCs w:val="24"/>
        </w:rPr>
        <w:t xml:space="preserve">ειοψηφία. </w:t>
      </w:r>
    </w:p>
    <w:p w14:paraId="25CAA07B"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65 ως έχει;</w:t>
      </w:r>
    </w:p>
    <w:p w14:paraId="25CAA07C" w14:textId="77777777" w:rsidR="00054EB1" w:rsidRDefault="00375CE6">
      <w:pPr>
        <w:spacing w:after="0" w:line="600" w:lineRule="auto"/>
        <w:ind w:firstLine="720"/>
        <w:jc w:val="both"/>
        <w:rPr>
          <w:rFonts w:eastAsia="Times New Roman"/>
          <w:szCs w:val="24"/>
        </w:rPr>
      </w:pPr>
      <w:r>
        <w:rPr>
          <w:rFonts w:eastAsia="Times New Roman"/>
          <w:b/>
          <w:szCs w:val="24"/>
        </w:rPr>
        <w:t>ΒΑΣΙΛΕΙΟΣ ΤΣΙΡΚΑΣ:</w:t>
      </w:r>
      <w:r>
        <w:rPr>
          <w:rFonts w:eastAsia="Times New Roman"/>
          <w:szCs w:val="24"/>
        </w:rPr>
        <w:t xml:space="preserve"> Ναι.</w:t>
      </w:r>
    </w:p>
    <w:p w14:paraId="25CAA07D" w14:textId="77777777" w:rsidR="00054EB1" w:rsidRDefault="00375CE6">
      <w:pPr>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Όχι. </w:t>
      </w:r>
    </w:p>
    <w:p w14:paraId="25CAA07E" w14:textId="77777777" w:rsidR="00054EB1" w:rsidRDefault="00375CE6">
      <w:pPr>
        <w:spacing w:after="0" w:line="600" w:lineRule="auto"/>
        <w:ind w:firstLine="720"/>
        <w:jc w:val="both"/>
        <w:rPr>
          <w:rFonts w:eastAsia="Times New Roman"/>
          <w:szCs w:val="24"/>
        </w:rPr>
      </w:pPr>
      <w:r w:rsidRPr="00A90D23">
        <w:rPr>
          <w:rFonts w:eastAsia="Times New Roman"/>
          <w:b/>
          <w:szCs w:val="24"/>
        </w:rPr>
        <w:t>ΑΝΤΩΝΙΟΣ ΓΡΕΓΟΣ:</w:t>
      </w:r>
      <w:r>
        <w:rPr>
          <w:rFonts w:eastAsia="Times New Roman"/>
          <w:szCs w:val="24"/>
        </w:rPr>
        <w:t xml:space="preserve"> Όχι.</w:t>
      </w:r>
    </w:p>
    <w:p w14:paraId="25CAA07F" w14:textId="77777777" w:rsidR="00054EB1" w:rsidRDefault="00375CE6">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Ναι.</w:t>
      </w:r>
    </w:p>
    <w:p w14:paraId="25CAA080" w14:textId="77777777" w:rsidR="00054EB1" w:rsidRDefault="00375CE6">
      <w:pPr>
        <w:spacing w:after="0" w:line="600" w:lineRule="auto"/>
        <w:ind w:firstLine="720"/>
        <w:jc w:val="both"/>
        <w:rPr>
          <w:rFonts w:eastAsia="Times New Roman"/>
          <w:b/>
          <w:szCs w:val="24"/>
        </w:rPr>
      </w:pPr>
      <w:r>
        <w:rPr>
          <w:rFonts w:eastAsia="Times New Roman"/>
          <w:b/>
          <w:szCs w:val="24"/>
        </w:rPr>
        <w:t>ΑΘΑΝΑΣΙΟΣ ΒΑΡΔΑΛΗΣ:</w:t>
      </w:r>
      <w:r>
        <w:rPr>
          <w:rFonts w:eastAsia="Times New Roman"/>
          <w:szCs w:val="24"/>
        </w:rPr>
        <w:t xml:space="preserve"> Όχι.</w:t>
      </w:r>
    </w:p>
    <w:p w14:paraId="25CAA081"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A082" w14:textId="77777777" w:rsidR="00054EB1" w:rsidRDefault="00375CE6">
      <w:pPr>
        <w:spacing w:after="0"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25CAA083" w14:textId="77777777" w:rsidR="00054EB1" w:rsidRDefault="00375CE6">
      <w:pPr>
        <w:spacing w:after="0" w:line="600" w:lineRule="auto"/>
        <w:ind w:firstLine="720"/>
        <w:jc w:val="both"/>
        <w:rPr>
          <w:rFonts w:eastAsia="Times New Roman"/>
          <w:b/>
          <w:szCs w:val="24"/>
        </w:rPr>
      </w:pPr>
      <w:r>
        <w:rPr>
          <w:rFonts w:eastAsia="Times New Roman"/>
          <w:b/>
          <w:szCs w:val="24"/>
        </w:rPr>
        <w:t xml:space="preserve">ΔΗΜΗΤΡΙΟΣ </w:t>
      </w:r>
      <w:r>
        <w:rPr>
          <w:rFonts w:eastAsia="Times New Roman"/>
          <w:b/>
          <w:szCs w:val="24"/>
        </w:rPr>
        <w:t>ΚΑΒΑΔΕΛΛΑΣ:</w:t>
      </w:r>
      <w:r>
        <w:rPr>
          <w:rFonts w:eastAsia="Times New Roman"/>
          <w:szCs w:val="24"/>
        </w:rPr>
        <w:t xml:space="preserve"> Όχι.</w:t>
      </w:r>
    </w:p>
    <w:p w14:paraId="25CAA084" w14:textId="77777777" w:rsidR="00054EB1" w:rsidRDefault="00375CE6">
      <w:pPr>
        <w:spacing w:after="0" w:line="600" w:lineRule="auto"/>
        <w:ind w:firstLine="720"/>
        <w:jc w:val="both"/>
        <w:rPr>
          <w:rFonts w:eastAsia="Times New Roman"/>
          <w:szCs w:val="24"/>
        </w:rPr>
      </w:pPr>
      <w:r>
        <w:rPr>
          <w:rFonts w:eastAsia="Times New Roman"/>
          <w:b/>
          <w:szCs w:val="24"/>
        </w:rPr>
        <w:t>ΠΡΟΕΔΡΕΥΩΝ (</w:t>
      </w:r>
      <w:r w:rsidRPr="003B6BD9">
        <w:rPr>
          <w:rFonts w:eastAsia="Times New Roman"/>
          <w:b/>
          <w:szCs w:val="24"/>
        </w:rPr>
        <w:t>Γεώργιος Βαρεμένος</w:t>
      </w:r>
      <w:r>
        <w:rPr>
          <w:rFonts w:eastAsia="Times New Roman"/>
          <w:b/>
          <w:szCs w:val="24"/>
        </w:rPr>
        <w:t>):</w:t>
      </w:r>
      <w:r>
        <w:rPr>
          <w:rFonts w:eastAsia="Times New Roman"/>
          <w:szCs w:val="24"/>
        </w:rPr>
        <w:t xml:space="preserve"> Συνεπώς το άρθρο 65 έγινε δεκτό ως έχει κατά πλειοψηφία. </w:t>
      </w:r>
    </w:p>
    <w:p w14:paraId="25CAA085"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66, όπως τροποποιήθηκε από τον κύριο Υπουργό;</w:t>
      </w:r>
    </w:p>
    <w:p w14:paraId="25CAA086" w14:textId="77777777" w:rsidR="00054EB1" w:rsidRDefault="00375CE6">
      <w:pPr>
        <w:spacing w:after="0" w:line="600" w:lineRule="auto"/>
        <w:ind w:firstLine="720"/>
        <w:jc w:val="both"/>
        <w:rPr>
          <w:rFonts w:eastAsia="Times New Roman"/>
          <w:szCs w:val="24"/>
        </w:rPr>
      </w:pPr>
      <w:r>
        <w:rPr>
          <w:rFonts w:eastAsia="Times New Roman"/>
          <w:b/>
          <w:szCs w:val="24"/>
        </w:rPr>
        <w:t>ΒΑΣΙΛΕΙΟΣ ΤΣΙΡΚΑΣ:</w:t>
      </w:r>
      <w:r>
        <w:rPr>
          <w:rFonts w:eastAsia="Times New Roman"/>
          <w:szCs w:val="24"/>
        </w:rPr>
        <w:t xml:space="preserve"> Ναι.</w:t>
      </w:r>
    </w:p>
    <w:p w14:paraId="25CAA087" w14:textId="77777777" w:rsidR="00054EB1" w:rsidRDefault="00375CE6">
      <w:pPr>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Όχι. </w:t>
      </w:r>
    </w:p>
    <w:p w14:paraId="25CAA088" w14:textId="77777777" w:rsidR="00054EB1" w:rsidRDefault="00375CE6">
      <w:pPr>
        <w:spacing w:after="0" w:line="600" w:lineRule="auto"/>
        <w:ind w:firstLine="720"/>
        <w:jc w:val="both"/>
        <w:rPr>
          <w:rFonts w:eastAsia="Times New Roman"/>
          <w:szCs w:val="24"/>
        </w:rPr>
      </w:pPr>
      <w:r w:rsidRPr="00A90D23">
        <w:rPr>
          <w:rFonts w:eastAsia="Times New Roman"/>
          <w:b/>
          <w:szCs w:val="24"/>
        </w:rPr>
        <w:t>ΑΝΤΩΝΙΟΣ ΓΡΕΓΟΣ:</w:t>
      </w:r>
      <w:r>
        <w:rPr>
          <w:rFonts w:eastAsia="Times New Roman"/>
          <w:szCs w:val="24"/>
        </w:rPr>
        <w:t xml:space="preserve"> Όχι.</w:t>
      </w:r>
    </w:p>
    <w:p w14:paraId="25CAA089" w14:textId="77777777" w:rsidR="00054EB1" w:rsidRDefault="00375CE6">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Ναι.</w:t>
      </w:r>
    </w:p>
    <w:p w14:paraId="25CAA08A" w14:textId="77777777" w:rsidR="00054EB1" w:rsidRDefault="00375CE6">
      <w:pPr>
        <w:spacing w:after="0" w:line="600" w:lineRule="auto"/>
        <w:ind w:firstLine="720"/>
        <w:jc w:val="both"/>
        <w:rPr>
          <w:rFonts w:eastAsia="Times New Roman"/>
          <w:b/>
          <w:szCs w:val="24"/>
        </w:rPr>
      </w:pPr>
      <w:r>
        <w:rPr>
          <w:rFonts w:eastAsia="Times New Roman"/>
          <w:b/>
          <w:szCs w:val="24"/>
        </w:rPr>
        <w:t>ΑΘΑΝΑΣΙΟΣ ΒΑΡΔΑΛΗΣ:</w:t>
      </w:r>
      <w:r>
        <w:rPr>
          <w:rFonts w:eastAsia="Times New Roman"/>
          <w:szCs w:val="24"/>
        </w:rPr>
        <w:t xml:space="preserve"> Όχι.</w:t>
      </w:r>
    </w:p>
    <w:p w14:paraId="25CAA08B"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A08C" w14:textId="77777777" w:rsidR="00054EB1" w:rsidRDefault="00375CE6">
      <w:pPr>
        <w:spacing w:after="0"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25CAA08D"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ΚΑΒΑΔΕΛΛΑΣ:</w:t>
      </w:r>
      <w:r>
        <w:rPr>
          <w:rFonts w:eastAsia="Times New Roman"/>
          <w:szCs w:val="24"/>
        </w:rPr>
        <w:t xml:space="preserve"> Όχι.</w:t>
      </w:r>
    </w:p>
    <w:p w14:paraId="25CAA08E" w14:textId="77777777" w:rsidR="00054EB1" w:rsidRDefault="00375CE6">
      <w:pPr>
        <w:spacing w:after="0" w:line="600" w:lineRule="auto"/>
        <w:ind w:firstLine="720"/>
        <w:jc w:val="both"/>
        <w:rPr>
          <w:rFonts w:eastAsia="Times New Roman"/>
          <w:szCs w:val="24"/>
        </w:rPr>
      </w:pPr>
      <w:r>
        <w:rPr>
          <w:rFonts w:eastAsia="Times New Roman"/>
          <w:b/>
          <w:szCs w:val="24"/>
        </w:rPr>
        <w:t>ΠΡΟΕΔΡΕΥΩΝ (</w:t>
      </w:r>
      <w:r w:rsidRPr="003B6BD9">
        <w:rPr>
          <w:rFonts w:eastAsia="Times New Roman"/>
          <w:b/>
          <w:szCs w:val="24"/>
        </w:rPr>
        <w:t>Γεώργιος Βαρεμένος</w:t>
      </w:r>
      <w:r>
        <w:rPr>
          <w:rFonts w:eastAsia="Times New Roman"/>
          <w:b/>
          <w:szCs w:val="24"/>
        </w:rPr>
        <w:t>):</w:t>
      </w:r>
      <w:r>
        <w:rPr>
          <w:rFonts w:eastAsia="Times New Roman"/>
          <w:szCs w:val="24"/>
        </w:rPr>
        <w:t xml:space="preserve"> Συνεπώς το άρθρο 66 έγινε δεκτό, όπως τροποποιήθηκε από τον κύριο Υπουργό, κα</w:t>
      </w:r>
      <w:r>
        <w:rPr>
          <w:rFonts w:eastAsia="Times New Roman"/>
          <w:szCs w:val="24"/>
        </w:rPr>
        <w:t xml:space="preserve">τά πλειοψηφία. </w:t>
      </w:r>
    </w:p>
    <w:p w14:paraId="25CAA08F"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67 ως έχει;</w:t>
      </w:r>
    </w:p>
    <w:p w14:paraId="25CAA090" w14:textId="77777777" w:rsidR="00054EB1" w:rsidRDefault="00375CE6">
      <w:pPr>
        <w:spacing w:after="0" w:line="600" w:lineRule="auto"/>
        <w:ind w:firstLine="720"/>
        <w:jc w:val="both"/>
        <w:rPr>
          <w:rFonts w:eastAsia="Times New Roman"/>
          <w:szCs w:val="24"/>
        </w:rPr>
      </w:pPr>
      <w:r>
        <w:rPr>
          <w:rFonts w:eastAsia="Times New Roman"/>
          <w:b/>
          <w:szCs w:val="24"/>
        </w:rPr>
        <w:t>ΒΑΣΙΛΕΙΟΣ ΤΣΙΡΚΑΣ:</w:t>
      </w:r>
      <w:r>
        <w:rPr>
          <w:rFonts w:eastAsia="Times New Roman"/>
          <w:szCs w:val="24"/>
        </w:rPr>
        <w:t xml:space="preserve"> Ναι.</w:t>
      </w:r>
    </w:p>
    <w:p w14:paraId="25CAA091" w14:textId="77777777" w:rsidR="00054EB1" w:rsidRDefault="00375CE6">
      <w:pPr>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Όχι. </w:t>
      </w:r>
    </w:p>
    <w:p w14:paraId="25CAA092" w14:textId="77777777" w:rsidR="00054EB1" w:rsidRDefault="00375CE6">
      <w:pPr>
        <w:spacing w:after="0" w:line="600" w:lineRule="auto"/>
        <w:ind w:firstLine="720"/>
        <w:jc w:val="both"/>
        <w:rPr>
          <w:rFonts w:eastAsia="Times New Roman"/>
          <w:szCs w:val="24"/>
        </w:rPr>
      </w:pPr>
      <w:r w:rsidRPr="00A90D23">
        <w:rPr>
          <w:rFonts w:eastAsia="Times New Roman"/>
          <w:b/>
          <w:szCs w:val="24"/>
        </w:rPr>
        <w:t>ΑΝΤΩΝΙΟΣ ΓΡΕΓΟΣ:</w:t>
      </w:r>
      <w:r>
        <w:rPr>
          <w:rFonts w:eastAsia="Times New Roman"/>
          <w:szCs w:val="24"/>
        </w:rPr>
        <w:t xml:space="preserve"> Όχι.</w:t>
      </w:r>
    </w:p>
    <w:p w14:paraId="25CAA093" w14:textId="77777777" w:rsidR="00054EB1" w:rsidRDefault="00375CE6">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Ναι.</w:t>
      </w:r>
    </w:p>
    <w:p w14:paraId="25CAA094" w14:textId="77777777" w:rsidR="00054EB1" w:rsidRDefault="00375CE6">
      <w:pPr>
        <w:spacing w:after="0" w:line="600" w:lineRule="auto"/>
        <w:ind w:firstLine="720"/>
        <w:jc w:val="both"/>
        <w:rPr>
          <w:rFonts w:eastAsia="Times New Roman"/>
          <w:b/>
          <w:szCs w:val="24"/>
        </w:rPr>
      </w:pPr>
      <w:r>
        <w:rPr>
          <w:rFonts w:eastAsia="Times New Roman"/>
          <w:b/>
          <w:szCs w:val="24"/>
        </w:rPr>
        <w:t>ΑΘΑΝΑΣΙΟΣ ΒΑΡΔΑΛΗΣ:</w:t>
      </w:r>
      <w:r>
        <w:rPr>
          <w:rFonts w:eastAsia="Times New Roman"/>
          <w:szCs w:val="24"/>
        </w:rPr>
        <w:t xml:space="preserve"> Όχι.</w:t>
      </w:r>
    </w:p>
    <w:p w14:paraId="25CAA095"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A096" w14:textId="77777777" w:rsidR="00054EB1" w:rsidRDefault="00375CE6">
      <w:pPr>
        <w:spacing w:after="0"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25CAA097" w14:textId="77777777" w:rsidR="00054EB1" w:rsidRDefault="00375CE6">
      <w:pPr>
        <w:spacing w:after="0" w:line="600" w:lineRule="auto"/>
        <w:ind w:firstLine="720"/>
        <w:jc w:val="both"/>
        <w:rPr>
          <w:rFonts w:eastAsia="Times New Roman"/>
          <w:b/>
          <w:szCs w:val="24"/>
        </w:rPr>
      </w:pPr>
      <w:r>
        <w:rPr>
          <w:rFonts w:eastAsia="Times New Roman"/>
          <w:b/>
          <w:szCs w:val="24"/>
        </w:rPr>
        <w:t xml:space="preserve">ΔΗΜΗΤΡΙΟΣ </w:t>
      </w:r>
      <w:r>
        <w:rPr>
          <w:rFonts w:eastAsia="Times New Roman"/>
          <w:b/>
          <w:szCs w:val="24"/>
        </w:rPr>
        <w:t>ΚΑΒΑΔΕΛΛΑΣ:</w:t>
      </w:r>
      <w:r>
        <w:rPr>
          <w:rFonts w:eastAsia="Times New Roman"/>
          <w:szCs w:val="24"/>
        </w:rPr>
        <w:t xml:space="preserve"> Όχι.</w:t>
      </w:r>
    </w:p>
    <w:p w14:paraId="25CAA098" w14:textId="77777777" w:rsidR="00054EB1" w:rsidRDefault="00375CE6">
      <w:pPr>
        <w:spacing w:after="0" w:line="600" w:lineRule="auto"/>
        <w:ind w:firstLine="720"/>
        <w:jc w:val="both"/>
        <w:rPr>
          <w:rFonts w:eastAsia="Times New Roman"/>
          <w:szCs w:val="24"/>
        </w:rPr>
      </w:pPr>
      <w:r>
        <w:rPr>
          <w:rFonts w:eastAsia="Times New Roman"/>
          <w:b/>
          <w:szCs w:val="24"/>
        </w:rPr>
        <w:t>ΠΡΟΕΔΡΕΥΩΝ (</w:t>
      </w:r>
      <w:r w:rsidRPr="003B6BD9">
        <w:rPr>
          <w:rFonts w:eastAsia="Times New Roman"/>
          <w:b/>
          <w:szCs w:val="24"/>
        </w:rPr>
        <w:t>Γεώργιος Βαρεμένος</w:t>
      </w:r>
      <w:r>
        <w:rPr>
          <w:rFonts w:eastAsia="Times New Roman"/>
          <w:b/>
          <w:szCs w:val="24"/>
        </w:rPr>
        <w:t>):</w:t>
      </w:r>
      <w:r>
        <w:rPr>
          <w:rFonts w:eastAsia="Times New Roman"/>
          <w:szCs w:val="24"/>
        </w:rPr>
        <w:t xml:space="preserve"> Συνεπώς το άρθρο 67 έγινε δεκτό ως έχει κατά πλειοψηφία. </w:t>
      </w:r>
    </w:p>
    <w:p w14:paraId="25CAA099"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68, όπως τροποποιήθηκε από τον κύριο Υπουργό;</w:t>
      </w:r>
    </w:p>
    <w:p w14:paraId="25CAA09A" w14:textId="77777777" w:rsidR="00054EB1" w:rsidRDefault="00375CE6">
      <w:pPr>
        <w:spacing w:after="0" w:line="600" w:lineRule="auto"/>
        <w:ind w:firstLine="720"/>
        <w:jc w:val="both"/>
        <w:rPr>
          <w:rFonts w:eastAsia="Times New Roman"/>
          <w:szCs w:val="24"/>
        </w:rPr>
      </w:pPr>
      <w:r>
        <w:rPr>
          <w:rFonts w:eastAsia="Times New Roman"/>
          <w:b/>
          <w:szCs w:val="24"/>
        </w:rPr>
        <w:t>ΒΑΣΙΛΕΙΟΣ ΤΣΙΡΚΑΣ:</w:t>
      </w:r>
      <w:r>
        <w:rPr>
          <w:rFonts w:eastAsia="Times New Roman"/>
          <w:szCs w:val="24"/>
        </w:rPr>
        <w:t xml:space="preserve"> Ναι.</w:t>
      </w:r>
    </w:p>
    <w:p w14:paraId="25CAA09B" w14:textId="77777777" w:rsidR="00054EB1" w:rsidRDefault="00375CE6">
      <w:pPr>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Ναι. </w:t>
      </w:r>
    </w:p>
    <w:p w14:paraId="25CAA09C" w14:textId="77777777" w:rsidR="00054EB1" w:rsidRDefault="00375CE6">
      <w:pPr>
        <w:spacing w:after="0" w:line="600" w:lineRule="auto"/>
        <w:ind w:firstLine="720"/>
        <w:jc w:val="both"/>
        <w:rPr>
          <w:rFonts w:eastAsia="Times New Roman"/>
          <w:szCs w:val="24"/>
        </w:rPr>
      </w:pPr>
      <w:r w:rsidRPr="00A90D23">
        <w:rPr>
          <w:rFonts w:eastAsia="Times New Roman"/>
          <w:b/>
          <w:szCs w:val="24"/>
        </w:rPr>
        <w:t>ΑΝΤΩΝΙΟ</w:t>
      </w:r>
      <w:r w:rsidRPr="00A90D23">
        <w:rPr>
          <w:rFonts w:eastAsia="Times New Roman"/>
          <w:b/>
          <w:szCs w:val="24"/>
        </w:rPr>
        <w:t>Σ ΓΡΕΓΟΣ:</w:t>
      </w:r>
      <w:r>
        <w:rPr>
          <w:rFonts w:eastAsia="Times New Roman"/>
          <w:szCs w:val="24"/>
        </w:rPr>
        <w:t xml:space="preserve"> Όχι.</w:t>
      </w:r>
    </w:p>
    <w:p w14:paraId="25CAA09D" w14:textId="77777777" w:rsidR="00054EB1" w:rsidRDefault="00375CE6">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Ναι.</w:t>
      </w:r>
    </w:p>
    <w:p w14:paraId="25CAA09E" w14:textId="77777777" w:rsidR="00054EB1" w:rsidRDefault="00375CE6">
      <w:pPr>
        <w:spacing w:after="0" w:line="600" w:lineRule="auto"/>
        <w:ind w:firstLine="720"/>
        <w:jc w:val="both"/>
        <w:rPr>
          <w:rFonts w:eastAsia="Times New Roman"/>
          <w:b/>
          <w:szCs w:val="24"/>
        </w:rPr>
      </w:pPr>
      <w:r>
        <w:rPr>
          <w:rFonts w:eastAsia="Times New Roman"/>
          <w:b/>
          <w:szCs w:val="24"/>
        </w:rPr>
        <w:t>ΑΘΑΝΑΣΙΟΣ ΒΑΡΔΑΛΗΣ:</w:t>
      </w:r>
      <w:r>
        <w:rPr>
          <w:rFonts w:eastAsia="Times New Roman"/>
          <w:szCs w:val="24"/>
        </w:rPr>
        <w:t xml:space="preserve"> Όχι.</w:t>
      </w:r>
    </w:p>
    <w:p w14:paraId="25CAA09F"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A0A0" w14:textId="77777777" w:rsidR="00054EB1" w:rsidRDefault="00375CE6">
      <w:pPr>
        <w:spacing w:after="0"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25CAA0A1"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ΚΑΒΑΔΕΛΛΑΣ:</w:t>
      </w:r>
      <w:r>
        <w:rPr>
          <w:rFonts w:eastAsia="Times New Roman"/>
          <w:szCs w:val="24"/>
        </w:rPr>
        <w:t xml:space="preserve"> Όχι.</w:t>
      </w:r>
    </w:p>
    <w:p w14:paraId="25CAA0A2" w14:textId="77777777" w:rsidR="00054EB1" w:rsidRDefault="00375CE6">
      <w:pPr>
        <w:spacing w:after="0" w:line="600" w:lineRule="auto"/>
        <w:ind w:firstLine="720"/>
        <w:jc w:val="both"/>
        <w:rPr>
          <w:rFonts w:eastAsia="Times New Roman"/>
          <w:szCs w:val="24"/>
        </w:rPr>
      </w:pPr>
      <w:r>
        <w:rPr>
          <w:rFonts w:eastAsia="Times New Roman"/>
          <w:b/>
          <w:szCs w:val="24"/>
        </w:rPr>
        <w:t>ΠΡΟΕΔΡΕΥΩΝ (</w:t>
      </w:r>
      <w:r w:rsidRPr="003B6BD9">
        <w:rPr>
          <w:rFonts w:eastAsia="Times New Roman"/>
          <w:b/>
          <w:szCs w:val="24"/>
        </w:rPr>
        <w:t>Γεώργιος Βαρεμένος</w:t>
      </w:r>
      <w:r>
        <w:rPr>
          <w:rFonts w:eastAsia="Times New Roman"/>
          <w:b/>
          <w:szCs w:val="24"/>
        </w:rPr>
        <w:t>):</w:t>
      </w:r>
      <w:r>
        <w:rPr>
          <w:rFonts w:eastAsia="Times New Roman"/>
          <w:szCs w:val="24"/>
        </w:rPr>
        <w:t xml:space="preserve"> Συνεπώς το άρθρο 68 έγινε δεκτό, όπως τροποποιήθηκε από τον κύριο Υπουργό, κατά πλειοψηφία. </w:t>
      </w:r>
    </w:p>
    <w:p w14:paraId="25CAA0A3"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69 ως έχει;</w:t>
      </w:r>
    </w:p>
    <w:p w14:paraId="25CAA0A4" w14:textId="77777777" w:rsidR="00054EB1" w:rsidRDefault="00375CE6">
      <w:pPr>
        <w:spacing w:after="0" w:line="600" w:lineRule="auto"/>
        <w:ind w:firstLine="720"/>
        <w:jc w:val="both"/>
        <w:rPr>
          <w:rFonts w:eastAsia="Times New Roman"/>
          <w:szCs w:val="24"/>
        </w:rPr>
      </w:pPr>
      <w:r>
        <w:rPr>
          <w:rFonts w:eastAsia="Times New Roman"/>
          <w:b/>
          <w:szCs w:val="24"/>
        </w:rPr>
        <w:t>ΒΑΣΙΛΕΙΟΣ ΤΣΙΡΚΑΣ:</w:t>
      </w:r>
      <w:r>
        <w:rPr>
          <w:rFonts w:eastAsia="Times New Roman"/>
          <w:szCs w:val="24"/>
        </w:rPr>
        <w:t xml:space="preserve"> Ναι.</w:t>
      </w:r>
    </w:p>
    <w:p w14:paraId="25CAA0A5" w14:textId="77777777" w:rsidR="00054EB1" w:rsidRDefault="00375CE6">
      <w:pPr>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Ναι. </w:t>
      </w:r>
    </w:p>
    <w:p w14:paraId="25CAA0A6" w14:textId="77777777" w:rsidR="00054EB1" w:rsidRDefault="00375CE6">
      <w:pPr>
        <w:spacing w:after="0" w:line="600" w:lineRule="auto"/>
        <w:ind w:firstLine="720"/>
        <w:jc w:val="both"/>
        <w:rPr>
          <w:rFonts w:eastAsia="Times New Roman"/>
          <w:szCs w:val="24"/>
        </w:rPr>
      </w:pPr>
      <w:r w:rsidRPr="00A90D23">
        <w:rPr>
          <w:rFonts w:eastAsia="Times New Roman"/>
          <w:b/>
          <w:szCs w:val="24"/>
        </w:rPr>
        <w:t>ΑΝΤΩΝΙΟΣ ΓΡΕΓΟΣ:</w:t>
      </w:r>
      <w:r>
        <w:rPr>
          <w:rFonts w:eastAsia="Times New Roman"/>
          <w:szCs w:val="24"/>
        </w:rPr>
        <w:t xml:space="preserve"> Όχι.</w:t>
      </w:r>
    </w:p>
    <w:p w14:paraId="25CAA0A7" w14:textId="77777777" w:rsidR="00054EB1" w:rsidRDefault="00375CE6">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Ναι.</w:t>
      </w:r>
    </w:p>
    <w:p w14:paraId="25CAA0A8" w14:textId="77777777" w:rsidR="00054EB1" w:rsidRDefault="00375CE6">
      <w:pPr>
        <w:spacing w:after="0" w:line="600" w:lineRule="auto"/>
        <w:ind w:firstLine="720"/>
        <w:jc w:val="both"/>
        <w:rPr>
          <w:rFonts w:eastAsia="Times New Roman"/>
          <w:b/>
          <w:szCs w:val="24"/>
        </w:rPr>
      </w:pPr>
      <w:r>
        <w:rPr>
          <w:rFonts w:eastAsia="Times New Roman"/>
          <w:b/>
          <w:szCs w:val="24"/>
        </w:rPr>
        <w:t>ΑΘΑΝΑΣΙΟ</w:t>
      </w:r>
      <w:r>
        <w:rPr>
          <w:rFonts w:eastAsia="Times New Roman"/>
          <w:b/>
          <w:szCs w:val="24"/>
        </w:rPr>
        <w:t>Σ ΒΑΡΔΑΛΗΣ:</w:t>
      </w:r>
      <w:r>
        <w:rPr>
          <w:rFonts w:eastAsia="Times New Roman"/>
          <w:szCs w:val="24"/>
        </w:rPr>
        <w:t xml:space="preserve"> Όχι.</w:t>
      </w:r>
    </w:p>
    <w:p w14:paraId="25CAA0A9"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A0AA" w14:textId="77777777" w:rsidR="00054EB1" w:rsidRDefault="00375CE6">
      <w:pPr>
        <w:spacing w:after="0"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25CAA0AB"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ΚΑΒΑΔΕΛΛΑΣ:</w:t>
      </w:r>
      <w:r>
        <w:rPr>
          <w:rFonts w:eastAsia="Times New Roman"/>
          <w:szCs w:val="24"/>
        </w:rPr>
        <w:t xml:space="preserve"> Όχι.</w:t>
      </w:r>
    </w:p>
    <w:p w14:paraId="25CAA0AC" w14:textId="77777777" w:rsidR="00054EB1" w:rsidRDefault="00375CE6">
      <w:pPr>
        <w:spacing w:after="0" w:line="600" w:lineRule="auto"/>
        <w:ind w:firstLine="720"/>
        <w:jc w:val="both"/>
        <w:rPr>
          <w:rFonts w:eastAsia="Times New Roman"/>
          <w:szCs w:val="24"/>
        </w:rPr>
      </w:pPr>
      <w:r>
        <w:rPr>
          <w:rFonts w:eastAsia="Times New Roman"/>
          <w:b/>
          <w:szCs w:val="24"/>
        </w:rPr>
        <w:t>ΠΡΟΕΔΡΕΥΩΝ (</w:t>
      </w:r>
      <w:r w:rsidRPr="003B6BD9">
        <w:rPr>
          <w:rFonts w:eastAsia="Times New Roman"/>
          <w:b/>
          <w:szCs w:val="24"/>
        </w:rPr>
        <w:t>Γεώργιος Βαρεμένος</w:t>
      </w:r>
      <w:r>
        <w:rPr>
          <w:rFonts w:eastAsia="Times New Roman"/>
          <w:b/>
          <w:szCs w:val="24"/>
        </w:rPr>
        <w:t>):</w:t>
      </w:r>
      <w:r>
        <w:rPr>
          <w:rFonts w:eastAsia="Times New Roman"/>
          <w:szCs w:val="24"/>
        </w:rPr>
        <w:t xml:space="preserve"> Συνεπώς το άρθρο 69 έγινε δεκτό ως έχει κατά πλειοψηφία. </w:t>
      </w:r>
    </w:p>
    <w:p w14:paraId="25CAA0AD"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70 ως έχει;</w:t>
      </w:r>
    </w:p>
    <w:p w14:paraId="25CAA0AE" w14:textId="77777777" w:rsidR="00054EB1" w:rsidRDefault="00375CE6">
      <w:pPr>
        <w:spacing w:after="0" w:line="600" w:lineRule="auto"/>
        <w:ind w:firstLine="720"/>
        <w:jc w:val="both"/>
        <w:rPr>
          <w:rFonts w:eastAsia="Times New Roman"/>
          <w:szCs w:val="24"/>
        </w:rPr>
      </w:pPr>
      <w:r>
        <w:rPr>
          <w:rFonts w:eastAsia="Times New Roman"/>
          <w:b/>
          <w:szCs w:val="24"/>
        </w:rPr>
        <w:t>ΒΑΣΙΛΕΙΟΣ ΤΣΙΡΚΑΣ:</w:t>
      </w:r>
      <w:r>
        <w:rPr>
          <w:rFonts w:eastAsia="Times New Roman"/>
          <w:szCs w:val="24"/>
        </w:rPr>
        <w:t xml:space="preserve"> Να</w:t>
      </w:r>
      <w:r>
        <w:rPr>
          <w:rFonts w:eastAsia="Times New Roman"/>
          <w:szCs w:val="24"/>
        </w:rPr>
        <w:t>ι.</w:t>
      </w:r>
    </w:p>
    <w:p w14:paraId="25CAA0AF" w14:textId="77777777" w:rsidR="00054EB1" w:rsidRDefault="00375CE6">
      <w:pPr>
        <w:spacing w:after="0" w:line="600" w:lineRule="auto"/>
        <w:ind w:firstLine="720"/>
        <w:jc w:val="both"/>
        <w:rPr>
          <w:rFonts w:eastAsia="Times New Roman"/>
          <w:szCs w:val="24"/>
        </w:rPr>
      </w:pPr>
      <w:r>
        <w:rPr>
          <w:rFonts w:eastAsia="Times New Roman"/>
          <w:b/>
          <w:szCs w:val="24"/>
        </w:rPr>
        <w:t>ΑΠΟΣΤΟΛΟΣ ΒΕΣΥΡΟΠΟΥΛΟΣ:</w:t>
      </w:r>
      <w:r>
        <w:rPr>
          <w:rFonts w:eastAsia="Times New Roman"/>
          <w:szCs w:val="24"/>
        </w:rPr>
        <w:t xml:space="preserve"> Ναι. </w:t>
      </w:r>
    </w:p>
    <w:p w14:paraId="25CAA0B0" w14:textId="77777777" w:rsidR="00054EB1" w:rsidRDefault="00375CE6">
      <w:pPr>
        <w:spacing w:after="0" w:line="600" w:lineRule="auto"/>
        <w:ind w:firstLine="720"/>
        <w:jc w:val="both"/>
        <w:rPr>
          <w:rFonts w:eastAsia="Times New Roman"/>
          <w:szCs w:val="24"/>
        </w:rPr>
      </w:pPr>
      <w:r w:rsidRPr="00A90D23">
        <w:rPr>
          <w:rFonts w:eastAsia="Times New Roman"/>
          <w:b/>
          <w:szCs w:val="24"/>
        </w:rPr>
        <w:t>ΑΝΤΩΝΙΟΣ ΓΡΕΓΟΣ:</w:t>
      </w:r>
      <w:r>
        <w:rPr>
          <w:rFonts w:eastAsia="Times New Roman"/>
          <w:szCs w:val="24"/>
        </w:rPr>
        <w:t xml:space="preserve"> Όχι.</w:t>
      </w:r>
    </w:p>
    <w:p w14:paraId="25CAA0B1" w14:textId="77777777" w:rsidR="00054EB1" w:rsidRDefault="00375CE6">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Ναι.</w:t>
      </w:r>
    </w:p>
    <w:p w14:paraId="25CAA0B2" w14:textId="77777777" w:rsidR="00054EB1" w:rsidRDefault="00375CE6">
      <w:pPr>
        <w:spacing w:after="0" w:line="600" w:lineRule="auto"/>
        <w:ind w:firstLine="720"/>
        <w:jc w:val="both"/>
        <w:rPr>
          <w:rFonts w:eastAsia="Times New Roman"/>
          <w:b/>
          <w:szCs w:val="24"/>
        </w:rPr>
      </w:pPr>
      <w:r>
        <w:rPr>
          <w:rFonts w:eastAsia="Times New Roman"/>
          <w:b/>
          <w:szCs w:val="24"/>
        </w:rPr>
        <w:t>ΑΘΑΝΑΣΙΟΣ ΒΑΡΔΑΛΗΣ:</w:t>
      </w:r>
      <w:r>
        <w:rPr>
          <w:rFonts w:eastAsia="Times New Roman"/>
          <w:szCs w:val="24"/>
        </w:rPr>
        <w:t xml:space="preserve"> Όχι.</w:t>
      </w:r>
    </w:p>
    <w:p w14:paraId="25CAA0B3"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ΚΑΜΜΕΝΟΣ:</w:t>
      </w:r>
      <w:r>
        <w:rPr>
          <w:rFonts w:eastAsia="Times New Roman"/>
          <w:szCs w:val="24"/>
        </w:rPr>
        <w:t xml:space="preserve"> Ναι.</w:t>
      </w:r>
    </w:p>
    <w:p w14:paraId="25CAA0B4" w14:textId="77777777" w:rsidR="00054EB1" w:rsidRDefault="00375CE6">
      <w:pPr>
        <w:spacing w:after="0" w:line="600" w:lineRule="auto"/>
        <w:ind w:firstLine="720"/>
        <w:jc w:val="both"/>
        <w:rPr>
          <w:rFonts w:eastAsia="Times New Roman"/>
          <w:b/>
          <w:szCs w:val="24"/>
        </w:rPr>
      </w:pPr>
      <w:r>
        <w:rPr>
          <w:rFonts w:eastAsia="Times New Roman"/>
          <w:b/>
          <w:szCs w:val="24"/>
        </w:rPr>
        <w:t>ΓΕΩΡΓΙΟΣ ΑΜΥΡΑΣ:</w:t>
      </w:r>
      <w:r>
        <w:rPr>
          <w:rFonts w:eastAsia="Times New Roman"/>
          <w:szCs w:val="24"/>
        </w:rPr>
        <w:t xml:space="preserve"> Ναι.</w:t>
      </w:r>
    </w:p>
    <w:p w14:paraId="25CAA0B5" w14:textId="77777777" w:rsidR="00054EB1" w:rsidRDefault="00375CE6">
      <w:pPr>
        <w:spacing w:after="0" w:line="600" w:lineRule="auto"/>
        <w:ind w:firstLine="720"/>
        <w:jc w:val="both"/>
        <w:rPr>
          <w:rFonts w:eastAsia="Times New Roman"/>
          <w:b/>
          <w:szCs w:val="24"/>
        </w:rPr>
      </w:pPr>
      <w:r>
        <w:rPr>
          <w:rFonts w:eastAsia="Times New Roman"/>
          <w:b/>
          <w:szCs w:val="24"/>
        </w:rPr>
        <w:t>ΔΗΜΗΤΡΙΟΣ ΚΑΒΑΔΕΛΛΑΣ:</w:t>
      </w:r>
      <w:r>
        <w:rPr>
          <w:rFonts w:eastAsia="Times New Roman"/>
          <w:szCs w:val="24"/>
        </w:rPr>
        <w:t xml:space="preserve"> Όχι.</w:t>
      </w:r>
    </w:p>
    <w:p w14:paraId="25CAA0B6" w14:textId="77777777" w:rsidR="00054EB1" w:rsidRDefault="00375CE6">
      <w:pPr>
        <w:spacing w:after="0" w:line="600" w:lineRule="auto"/>
        <w:ind w:firstLine="720"/>
        <w:jc w:val="both"/>
        <w:rPr>
          <w:rFonts w:eastAsia="Times New Roman"/>
          <w:szCs w:val="24"/>
        </w:rPr>
      </w:pPr>
      <w:r>
        <w:rPr>
          <w:rFonts w:eastAsia="Times New Roman"/>
          <w:b/>
          <w:szCs w:val="24"/>
        </w:rPr>
        <w:t>ΠΡΟΕΔΡΕΥΩΝ (</w:t>
      </w:r>
      <w:r w:rsidRPr="003B6BD9">
        <w:rPr>
          <w:rFonts w:eastAsia="Times New Roman"/>
          <w:b/>
          <w:szCs w:val="24"/>
        </w:rPr>
        <w:t>Γεώργιος Βαρεμένος</w:t>
      </w:r>
      <w:r>
        <w:rPr>
          <w:rFonts w:eastAsia="Times New Roman"/>
          <w:b/>
          <w:szCs w:val="24"/>
        </w:rPr>
        <w:t>):</w:t>
      </w:r>
      <w:r>
        <w:rPr>
          <w:rFonts w:eastAsia="Times New Roman"/>
          <w:szCs w:val="24"/>
        </w:rPr>
        <w:t xml:space="preserve"> Συνεπώς το άρθρο 70 έγινε δεκτό ως έχει κατά πλειοψηφία.</w:t>
      </w:r>
    </w:p>
    <w:p w14:paraId="25CAA0B7" w14:textId="77777777" w:rsidR="00054EB1" w:rsidRDefault="00375CE6">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w:t>
      </w:r>
      <w:r w:rsidRPr="00F51F71">
        <w:rPr>
          <w:rFonts w:eastAsia="Times New Roman"/>
          <w:szCs w:val="24"/>
        </w:rPr>
        <w:t>7</w:t>
      </w:r>
      <w:r>
        <w:rPr>
          <w:rFonts w:eastAsia="Times New Roman"/>
          <w:szCs w:val="24"/>
        </w:rPr>
        <w:t>1, όπως τροποποιήθηκε από τον κύριο Υπουργό;</w:t>
      </w:r>
    </w:p>
    <w:p w14:paraId="25CAA0B8"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0B9"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25CAA0BA"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0BB"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A0BC"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w:t>
      </w:r>
      <w:r>
        <w:rPr>
          <w:rFonts w:eastAsia="Times New Roman" w:cs="Times New Roman"/>
          <w:b/>
          <w:szCs w:val="24"/>
        </w:rPr>
        <w:t>ΒΑΡΔΑΛΗΣ:</w:t>
      </w:r>
      <w:r>
        <w:rPr>
          <w:rFonts w:eastAsia="Times New Roman" w:cs="Times New Roman"/>
          <w:szCs w:val="24"/>
        </w:rPr>
        <w:t xml:space="preserve"> Παρών.</w:t>
      </w:r>
    </w:p>
    <w:p w14:paraId="25CAA0BD"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0BE"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0BF"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0C0" w14:textId="77777777" w:rsidR="00054EB1" w:rsidRDefault="00375CE6">
      <w:pPr>
        <w:spacing w:after="0" w:line="600" w:lineRule="auto"/>
        <w:ind w:firstLine="720"/>
        <w:jc w:val="both"/>
        <w:rPr>
          <w:rFonts w:eastAsia="Times New Roman"/>
          <w:szCs w:val="24"/>
        </w:rPr>
      </w:pPr>
      <w:r w:rsidRPr="006D4AA9">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szCs w:val="24"/>
        </w:rPr>
        <w:t xml:space="preserve">Συνεπώς το άρθρο 71 έγινε δεκτό, όπως τροποποιήθηκε από τον κύριο Υπουργό, κατά πλειοψηφία. </w:t>
      </w:r>
    </w:p>
    <w:p w14:paraId="25CAA0C1"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w:t>
      </w:r>
      <w:r>
        <w:rPr>
          <w:rFonts w:eastAsia="Times New Roman"/>
          <w:szCs w:val="24"/>
        </w:rPr>
        <w:t xml:space="preserve">ο </w:t>
      </w:r>
      <w:r w:rsidRPr="00F51F71">
        <w:rPr>
          <w:rFonts w:eastAsia="Times New Roman"/>
          <w:szCs w:val="24"/>
        </w:rPr>
        <w:t>7</w:t>
      </w:r>
      <w:r>
        <w:rPr>
          <w:rFonts w:eastAsia="Times New Roman"/>
          <w:szCs w:val="24"/>
        </w:rPr>
        <w:t>2, όπως τροποποιήθηκε από τον κύριο Υπουργό;</w:t>
      </w:r>
    </w:p>
    <w:p w14:paraId="25CAA0C2"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0C3"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 </w:t>
      </w:r>
    </w:p>
    <w:p w14:paraId="25CAA0C4"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0C5"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25CAA0C6"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Παρών.</w:t>
      </w:r>
    </w:p>
    <w:p w14:paraId="25CAA0C7"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0C8"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0C9"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0CA" w14:textId="77777777" w:rsidR="00054EB1" w:rsidRDefault="00375CE6">
      <w:pPr>
        <w:spacing w:after="0" w:line="600" w:lineRule="auto"/>
        <w:ind w:firstLine="720"/>
        <w:jc w:val="both"/>
        <w:rPr>
          <w:rFonts w:eastAsia="Times New Roman"/>
          <w:szCs w:val="24"/>
        </w:rPr>
      </w:pPr>
      <w:r w:rsidRPr="006D4AA9">
        <w:rPr>
          <w:rFonts w:eastAsia="Times New Roman" w:cs="Times New Roman"/>
          <w:b/>
          <w:szCs w:val="24"/>
        </w:rPr>
        <w:t>ΠΡΟΕ</w:t>
      </w:r>
      <w:r w:rsidRPr="006D4AA9">
        <w:rPr>
          <w:rFonts w:eastAsia="Times New Roman" w:cs="Times New Roman"/>
          <w:b/>
          <w:szCs w:val="24"/>
        </w:rPr>
        <w:t>ΔΡΕΥΩΝ (Γεώργιος Βαρεμένος):</w:t>
      </w:r>
      <w:r>
        <w:rPr>
          <w:rFonts w:eastAsia="Times New Roman" w:cs="Times New Roman"/>
          <w:b/>
          <w:szCs w:val="24"/>
        </w:rPr>
        <w:t xml:space="preserve"> </w:t>
      </w:r>
      <w:r>
        <w:rPr>
          <w:rFonts w:eastAsia="Times New Roman"/>
          <w:szCs w:val="24"/>
        </w:rPr>
        <w:t xml:space="preserve">Συνεπώς το άρθρο 72 έγινε δεκτό, όπως τροποποιήθηκε από τον κύριο Υπουργό, κατά πλειοψηφία. </w:t>
      </w:r>
    </w:p>
    <w:p w14:paraId="25CAA0CB" w14:textId="77777777" w:rsidR="00054EB1" w:rsidRDefault="00375CE6">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w:t>
      </w:r>
      <w:r w:rsidRPr="00F51F71">
        <w:rPr>
          <w:rFonts w:eastAsia="Times New Roman"/>
          <w:szCs w:val="24"/>
        </w:rPr>
        <w:t>7</w:t>
      </w:r>
      <w:r>
        <w:rPr>
          <w:rFonts w:eastAsia="Times New Roman"/>
          <w:szCs w:val="24"/>
        </w:rPr>
        <w:t>3 ως έχει;</w:t>
      </w:r>
    </w:p>
    <w:p w14:paraId="25CAA0CC"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0CD"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25CAA0CE"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0CF"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A0D0"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Παρών.</w:t>
      </w:r>
    </w:p>
    <w:p w14:paraId="25CAA0D1"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0D2"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0D3"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0D4" w14:textId="77777777" w:rsidR="00054EB1" w:rsidRDefault="00375CE6">
      <w:pPr>
        <w:spacing w:after="0" w:line="600" w:lineRule="auto"/>
        <w:ind w:firstLine="720"/>
        <w:jc w:val="both"/>
        <w:rPr>
          <w:rFonts w:eastAsia="Times New Roman"/>
          <w:szCs w:val="24"/>
        </w:rPr>
      </w:pPr>
      <w:r w:rsidRPr="006D4AA9">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szCs w:val="24"/>
        </w:rPr>
        <w:t>Συνεπώς το άρθρο 73 έγινε δεκτό ως έχει κατά πλειοψηφία.</w:t>
      </w:r>
    </w:p>
    <w:p w14:paraId="25CAA0D5" w14:textId="77777777" w:rsidR="00054EB1" w:rsidRDefault="00375CE6">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w:t>
      </w:r>
      <w:r w:rsidRPr="00F51F71">
        <w:rPr>
          <w:rFonts w:eastAsia="Times New Roman"/>
          <w:szCs w:val="24"/>
        </w:rPr>
        <w:t>7</w:t>
      </w:r>
      <w:r>
        <w:rPr>
          <w:rFonts w:eastAsia="Times New Roman"/>
          <w:szCs w:val="24"/>
        </w:rPr>
        <w:t>4 ως έχει;</w:t>
      </w:r>
    </w:p>
    <w:p w14:paraId="25CAA0D6"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0D7"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25CAA0D8"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0D9"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A0DA"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A0DB"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0DC"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0DD"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0DE" w14:textId="77777777" w:rsidR="00054EB1" w:rsidRDefault="00375CE6">
      <w:pPr>
        <w:spacing w:after="0" w:line="600" w:lineRule="auto"/>
        <w:ind w:firstLine="720"/>
        <w:jc w:val="both"/>
        <w:rPr>
          <w:rFonts w:eastAsia="Times New Roman"/>
          <w:szCs w:val="24"/>
        </w:rPr>
      </w:pPr>
      <w:r w:rsidRPr="006D4AA9">
        <w:rPr>
          <w:rFonts w:eastAsia="Times New Roman" w:cs="Times New Roman"/>
          <w:b/>
          <w:szCs w:val="24"/>
        </w:rPr>
        <w:t>ΠΡΟ</w:t>
      </w:r>
      <w:r w:rsidRPr="006D4AA9">
        <w:rPr>
          <w:rFonts w:eastAsia="Times New Roman" w:cs="Times New Roman"/>
          <w:b/>
          <w:szCs w:val="24"/>
        </w:rPr>
        <w:t>ΕΔΡΕΥΩΝ (Γεώργιος Βαρεμένος):</w:t>
      </w:r>
      <w:r>
        <w:rPr>
          <w:rFonts w:eastAsia="Times New Roman" w:cs="Times New Roman"/>
          <w:b/>
          <w:szCs w:val="24"/>
        </w:rPr>
        <w:t xml:space="preserve"> </w:t>
      </w:r>
      <w:r>
        <w:rPr>
          <w:rFonts w:eastAsia="Times New Roman"/>
          <w:szCs w:val="24"/>
        </w:rPr>
        <w:t xml:space="preserve">Συνεπώς το άρθρο 74 έγινε δεκτό ως έχει κατά πλειοψηφία. </w:t>
      </w:r>
    </w:p>
    <w:p w14:paraId="25CAA0DF" w14:textId="77777777" w:rsidR="00054EB1" w:rsidRDefault="00375CE6">
      <w:pPr>
        <w:spacing w:after="0" w:line="600" w:lineRule="auto"/>
        <w:ind w:firstLine="720"/>
        <w:jc w:val="both"/>
        <w:rPr>
          <w:rFonts w:eastAsia="Times New Roman"/>
          <w:szCs w:val="24"/>
        </w:rPr>
      </w:pPr>
      <w:r>
        <w:rPr>
          <w:rFonts w:eastAsia="Times New Roman"/>
          <w:szCs w:val="24"/>
        </w:rPr>
        <w:t xml:space="preserve">Το άρθρο 75 διαγράφηκε και τα υπόλοιπα αναριθμούνται. </w:t>
      </w:r>
    </w:p>
    <w:p w14:paraId="25CAA0E0" w14:textId="77777777" w:rsidR="00054EB1" w:rsidRDefault="00375CE6">
      <w:pPr>
        <w:spacing w:after="0" w:line="600" w:lineRule="auto"/>
        <w:ind w:firstLine="720"/>
        <w:jc w:val="both"/>
        <w:rPr>
          <w:rFonts w:eastAsia="Times New Roman"/>
          <w:szCs w:val="24"/>
        </w:rPr>
      </w:pPr>
      <w:r>
        <w:rPr>
          <w:rFonts w:eastAsia="Times New Roman"/>
          <w:szCs w:val="24"/>
        </w:rPr>
        <w:t xml:space="preserve">Ερωτάται το Σώμα: Γίνεται δεκτό το παλαιό άρθρο </w:t>
      </w:r>
      <w:r w:rsidRPr="00F51F71">
        <w:rPr>
          <w:rFonts w:eastAsia="Times New Roman"/>
          <w:szCs w:val="24"/>
        </w:rPr>
        <w:t>7</w:t>
      </w:r>
      <w:r>
        <w:rPr>
          <w:rFonts w:eastAsia="Times New Roman"/>
          <w:szCs w:val="24"/>
        </w:rPr>
        <w:t>6, νέο 75</w:t>
      </w:r>
      <w:r>
        <w:rPr>
          <w:rFonts w:eastAsia="Times New Roman"/>
          <w:szCs w:val="24"/>
        </w:rPr>
        <w:t>,</w:t>
      </w:r>
      <w:r>
        <w:rPr>
          <w:rFonts w:eastAsia="Times New Roman"/>
          <w:szCs w:val="24"/>
        </w:rPr>
        <w:t xml:space="preserve"> ως έχει;</w:t>
      </w:r>
    </w:p>
    <w:p w14:paraId="25CAA0E1"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0E2"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w:t>
      </w:r>
      <w:r>
        <w:rPr>
          <w:rFonts w:eastAsia="Times New Roman" w:cs="Times New Roman"/>
          <w:b/>
          <w:szCs w:val="24"/>
        </w:rPr>
        <w:t>ΟΣ:</w:t>
      </w:r>
      <w:r>
        <w:rPr>
          <w:rFonts w:eastAsia="Times New Roman" w:cs="Times New Roman"/>
          <w:szCs w:val="24"/>
        </w:rPr>
        <w:t xml:space="preserve"> Ναι. </w:t>
      </w:r>
    </w:p>
    <w:p w14:paraId="25CAA0E3"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0E4"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A0E5"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A0E6"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0E7"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0E8"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0E9" w14:textId="77777777" w:rsidR="00054EB1" w:rsidRDefault="00375CE6">
      <w:pPr>
        <w:spacing w:after="0" w:line="600" w:lineRule="auto"/>
        <w:ind w:firstLine="720"/>
        <w:jc w:val="both"/>
        <w:rPr>
          <w:rFonts w:eastAsia="Times New Roman"/>
          <w:szCs w:val="24"/>
        </w:rPr>
      </w:pPr>
      <w:r w:rsidRPr="006D4AA9">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szCs w:val="24"/>
        </w:rPr>
        <w:t>Συνεπώς το άρθρο 75 έγινε δεκτό ως έχει κατά πλειοψηφία.</w:t>
      </w:r>
    </w:p>
    <w:p w14:paraId="25CAA0EA" w14:textId="77777777" w:rsidR="00054EB1" w:rsidRDefault="00375CE6">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w:t>
      </w:r>
      <w:r w:rsidRPr="00F51F71">
        <w:rPr>
          <w:rFonts w:eastAsia="Times New Roman"/>
          <w:szCs w:val="24"/>
        </w:rPr>
        <w:t>7</w:t>
      </w:r>
      <w:r>
        <w:rPr>
          <w:rFonts w:eastAsia="Times New Roman"/>
          <w:szCs w:val="24"/>
        </w:rPr>
        <w:t>6 ως έχει;</w:t>
      </w:r>
    </w:p>
    <w:p w14:paraId="25CAA0EB"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0EC"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 </w:t>
      </w:r>
    </w:p>
    <w:p w14:paraId="25CAA0ED"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0EE"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A0EF"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A0F0"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0F1"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0F2"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0F3" w14:textId="77777777" w:rsidR="00054EB1" w:rsidRDefault="00375CE6">
      <w:pPr>
        <w:spacing w:after="0" w:line="600" w:lineRule="auto"/>
        <w:ind w:firstLine="720"/>
        <w:jc w:val="both"/>
        <w:rPr>
          <w:rFonts w:eastAsia="Times New Roman"/>
          <w:szCs w:val="24"/>
        </w:rPr>
      </w:pPr>
      <w:r w:rsidRPr="006D4AA9">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szCs w:val="24"/>
        </w:rPr>
        <w:t>Συνεπώς το άρθρο 76 έγινε δεκτό ως έχει κατά πλειοψηφία.</w:t>
      </w:r>
    </w:p>
    <w:p w14:paraId="25CAA0F4" w14:textId="77777777" w:rsidR="00054EB1" w:rsidRDefault="00375CE6">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w:t>
      </w:r>
      <w:r w:rsidRPr="00F51F71">
        <w:rPr>
          <w:rFonts w:eastAsia="Times New Roman"/>
          <w:szCs w:val="24"/>
        </w:rPr>
        <w:t>7</w:t>
      </w:r>
      <w:r>
        <w:rPr>
          <w:rFonts w:eastAsia="Times New Roman"/>
          <w:szCs w:val="24"/>
        </w:rPr>
        <w:t>7 ως έχει;</w:t>
      </w:r>
    </w:p>
    <w:p w14:paraId="25CAA0F5"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0F6"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 </w:t>
      </w:r>
    </w:p>
    <w:p w14:paraId="25CAA0F7"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0F8"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A0F9"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w:t>
      </w:r>
      <w:r>
        <w:rPr>
          <w:rFonts w:eastAsia="Times New Roman" w:cs="Times New Roman"/>
          <w:b/>
          <w:szCs w:val="24"/>
        </w:rPr>
        <w:t>ΡΔΑΛΗΣ:</w:t>
      </w:r>
      <w:r>
        <w:rPr>
          <w:rFonts w:eastAsia="Times New Roman" w:cs="Times New Roman"/>
          <w:szCs w:val="24"/>
        </w:rPr>
        <w:t xml:space="preserve"> Όχι.</w:t>
      </w:r>
    </w:p>
    <w:p w14:paraId="25CAA0FA"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0FB"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0FC"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0FD" w14:textId="77777777" w:rsidR="00054EB1" w:rsidRDefault="00375CE6">
      <w:pPr>
        <w:spacing w:after="0" w:line="600" w:lineRule="auto"/>
        <w:ind w:firstLine="720"/>
        <w:jc w:val="both"/>
        <w:rPr>
          <w:rFonts w:eastAsia="Times New Roman" w:cs="Times New Roman"/>
          <w:b/>
          <w:szCs w:val="24"/>
        </w:rPr>
      </w:pPr>
      <w:r w:rsidRPr="006D4AA9">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szCs w:val="24"/>
        </w:rPr>
        <w:t xml:space="preserve">Συνεπώς το άρθρο 77 έγινε δεκτό ως έχει κατά πλειοψηφία. </w:t>
      </w:r>
    </w:p>
    <w:p w14:paraId="25CAA0FE" w14:textId="77777777" w:rsidR="00054EB1" w:rsidRDefault="00375CE6">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w:t>
      </w:r>
      <w:r w:rsidRPr="00F51F71">
        <w:rPr>
          <w:rFonts w:eastAsia="Times New Roman"/>
          <w:szCs w:val="24"/>
        </w:rPr>
        <w:t>7</w:t>
      </w:r>
      <w:r>
        <w:rPr>
          <w:rFonts w:eastAsia="Times New Roman"/>
          <w:szCs w:val="24"/>
        </w:rPr>
        <w:t>8 ως έχει;</w:t>
      </w:r>
    </w:p>
    <w:p w14:paraId="25CAA0FF"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100"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25CAA101"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102"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A103"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A104"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105"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106"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107" w14:textId="77777777" w:rsidR="00054EB1" w:rsidRDefault="00375CE6">
      <w:pPr>
        <w:spacing w:after="0" w:line="600" w:lineRule="auto"/>
        <w:ind w:firstLine="720"/>
        <w:jc w:val="both"/>
        <w:rPr>
          <w:rFonts w:eastAsia="Times New Roman"/>
          <w:szCs w:val="24"/>
        </w:rPr>
      </w:pPr>
      <w:r w:rsidRPr="006D4AA9">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szCs w:val="24"/>
        </w:rPr>
        <w:t xml:space="preserve">Συνεπώς το άρθρο 78 έγινε δεκτό ως έχει κατά </w:t>
      </w:r>
      <w:r>
        <w:rPr>
          <w:rFonts w:eastAsia="Times New Roman"/>
          <w:szCs w:val="24"/>
        </w:rPr>
        <w:t>πλειοψηφία.</w:t>
      </w:r>
    </w:p>
    <w:p w14:paraId="25CAA108" w14:textId="77777777" w:rsidR="00054EB1" w:rsidRDefault="00375CE6">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w:t>
      </w:r>
      <w:r w:rsidRPr="00F51F71">
        <w:rPr>
          <w:rFonts w:eastAsia="Times New Roman"/>
          <w:szCs w:val="24"/>
        </w:rPr>
        <w:t>7</w:t>
      </w:r>
      <w:r>
        <w:rPr>
          <w:rFonts w:eastAsia="Times New Roman"/>
          <w:szCs w:val="24"/>
        </w:rPr>
        <w:t>9 ως έχει;</w:t>
      </w:r>
    </w:p>
    <w:p w14:paraId="25CAA109"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10A"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 </w:t>
      </w:r>
    </w:p>
    <w:p w14:paraId="25CAA10B"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10C"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A10D"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A10E"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10F"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110"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w:t>
      </w:r>
      <w:r>
        <w:rPr>
          <w:rFonts w:eastAsia="Times New Roman" w:cs="Times New Roman"/>
          <w:b/>
          <w:szCs w:val="24"/>
        </w:rPr>
        <w:t>ΑΣ:</w:t>
      </w:r>
      <w:r>
        <w:rPr>
          <w:rFonts w:eastAsia="Times New Roman" w:cs="Times New Roman"/>
          <w:szCs w:val="24"/>
        </w:rPr>
        <w:t xml:space="preserve"> Όχι.</w:t>
      </w:r>
    </w:p>
    <w:p w14:paraId="25CAA111" w14:textId="77777777" w:rsidR="00054EB1" w:rsidRDefault="00375CE6">
      <w:pPr>
        <w:spacing w:after="0" w:line="600" w:lineRule="auto"/>
        <w:ind w:firstLine="720"/>
        <w:jc w:val="both"/>
        <w:rPr>
          <w:rFonts w:eastAsia="Times New Roman"/>
          <w:szCs w:val="24"/>
        </w:rPr>
      </w:pPr>
      <w:r w:rsidRPr="006D4AA9">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szCs w:val="24"/>
        </w:rPr>
        <w:t>Συνεπώς το άρθρο 79 έγινε δεκτό ως έχει κατά πλειοψηφία.</w:t>
      </w:r>
    </w:p>
    <w:p w14:paraId="25CAA112"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80 ως έχει;</w:t>
      </w:r>
    </w:p>
    <w:p w14:paraId="25CAA113"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114"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 </w:t>
      </w:r>
    </w:p>
    <w:p w14:paraId="25CAA115"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116"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A117"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A118"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119"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11A"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11B" w14:textId="77777777" w:rsidR="00054EB1" w:rsidRDefault="00375CE6">
      <w:pPr>
        <w:spacing w:after="0" w:line="600" w:lineRule="auto"/>
        <w:ind w:firstLine="720"/>
        <w:jc w:val="both"/>
        <w:rPr>
          <w:rFonts w:eastAsia="Times New Roman"/>
          <w:szCs w:val="24"/>
        </w:rPr>
      </w:pPr>
      <w:r w:rsidRPr="006D4AA9">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szCs w:val="24"/>
        </w:rPr>
        <w:t>Συνεπώς το άρθρο 80 έγινε δεκτό ως έχει κατά πλειοψηφία.</w:t>
      </w:r>
    </w:p>
    <w:p w14:paraId="25CAA11C"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81 ως έχει;</w:t>
      </w:r>
    </w:p>
    <w:p w14:paraId="25CAA11D"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w:t>
      </w:r>
      <w:r>
        <w:rPr>
          <w:rFonts w:eastAsia="Times New Roman" w:cs="Times New Roman"/>
          <w:b/>
          <w:szCs w:val="24"/>
        </w:rPr>
        <w:t>ΚΑΣ:</w:t>
      </w:r>
      <w:r>
        <w:rPr>
          <w:rFonts w:eastAsia="Times New Roman" w:cs="Times New Roman"/>
          <w:szCs w:val="24"/>
        </w:rPr>
        <w:t xml:space="preserve"> Ναι.</w:t>
      </w:r>
    </w:p>
    <w:p w14:paraId="25CAA11E"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25CAA11F"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120"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A121"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A122"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123"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124"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125" w14:textId="77777777" w:rsidR="00054EB1" w:rsidRDefault="00375CE6">
      <w:pPr>
        <w:spacing w:after="0" w:line="600" w:lineRule="auto"/>
        <w:ind w:firstLine="720"/>
        <w:jc w:val="both"/>
        <w:rPr>
          <w:rFonts w:eastAsia="Times New Roman"/>
          <w:szCs w:val="24"/>
        </w:rPr>
      </w:pPr>
      <w:r w:rsidRPr="006D4AA9">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szCs w:val="24"/>
        </w:rPr>
        <w:t xml:space="preserve">Συνεπώς το άρθρο 81 έγινε δεκτό ως </w:t>
      </w:r>
      <w:r>
        <w:rPr>
          <w:rFonts w:eastAsia="Times New Roman"/>
          <w:szCs w:val="24"/>
        </w:rPr>
        <w:t>έχει κατά πλειοψηφία.</w:t>
      </w:r>
    </w:p>
    <w:p w14:paraId="25CAA126"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82 ως έχει;</w:t>
      </w:r>
    </w:p>
    <w:p w14:paraId="25CAA127"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128"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 </w:t>
      </w:r>
    </w:p>
    <w:p w14:paraId="25CAA129"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12A"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A12B"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A12C"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12D"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12E"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12F" w14:textId="77777777" w:rsidR="00054EB1" w:rsidRDefault="00375CE6">
      <w:pPr>
        <w:spacing w:after="0" w:line="600" w:lineRule="auto"/>
        <w:ind w:firstLine="720"/>
        <w:jc w:val="both"/>
        <w:rPr>
          <w:rFonts w:eastAsia="Times New Roman"/>
          <w:szCs w:val="24"/>
        </w:rPr>
      </w:pPr>
      <w:r w:rsidRPr="006D4AA9">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szCs w:val="24"/>
        </w:rPr>
        <w:t>Συνεπώς το άρθρο 82 έγινε δεκτό ως έχει κατά πλειοψηφία.</w:t>
      </w:r>
    </w:p>
    <w:p w14:paraId="25CAA130"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83 ως έχει;</w:t>
      </w:r>
    </w:p>
    <w:p w14:paraId="25CAA131"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132"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 </w:t>
      </w:r>
    </w:p>
    <w:p w14:paraId="25CAA133"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134"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w:t>
      </w:r>
      <w:r>
        <w:rPr>
          <w:rFonts w:eastAsia="Times New Roman" w:cs="Times New Roman"/>
          <w:b/>
          <w:szCs w:val="24"/>
        </w:rPr>
        <w:t>ΥΤΣΟΥΚΟΣ:</w:t>
      </w:r>
      <w:r>
        <w:rPr>
          <w:rFonts w:eastAsia="Times New Roman" w:cs="Times New Roman"/>
          <w:szCs w:val="24"/>
        </w:rPr>
        <w:t xml:space="preserve"> Ναι.</w:t>
      </w:r>
    </w:p>
    <w:p w14:paraId="25CAA135"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A136"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137"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138"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139" w14:textId="77777777" w:rsidR="00054EB1" w:rsidRDefault="00375CE6">
      <w:pPr>
        <w:spacing w:after="0" w:line="600" w:lineRule="auto"/>
        <w:ind w:firstLine="720"/>
        <w:jc w:val="both"/>
        <w:rPr>
          <w:rFonts w:eastAsia="Times New Roman"/>
          <w:szCs w:val="24"/>
        </w:rPr>
      </w:pPr>
      <w:r w:rsidRPr="006D4AA9">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szCs w:val="24"/>
        </w:rPr>
        <w:t>Συνεπώς το άρθρο 83 έγινε δεκτό ως έχει κατά πλειοψηφία.</w:t>
      </w:r>
    </w:p>
    <w:p w14:paraId="25CAA13A"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84 ως έχει;</w:t>
      </w:r>
    </w:p>
    <w:p w14:paraId="25CAA13B"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13C"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 </w:t>
      </w:r>
    </w:p>
    <w:p w14:paraId="25CAA13D"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13E"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A13F"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A140"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141"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142"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143" w14:textId="77777777" w:rsidR="00054EB1" w:rsidRDefault="00375CE6">
      <w:pPr>
        <w:spacing w:after="0" w:line="600" w:lineRule="auto"/>
        <w:ind w:firstLine="720"/>
        <w:jc w:val="both"/>
        <w:rPr>
          <w:rFonts w:eastAsia="Times New Roman"/>
          <w:szCs w:val="24"/>
        </w:rPr>
      </w:pPr>
      <w:r w:rsidRPr="006D4AA9">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szCs w:val="24"/>
        </w:rPr>
        <w:t xml:space="preserve">Συνεπώς το άρθρο 84 </w:t>
      </w:r>
      <w:r>
        <w:rPr>
          <w:rFonts w:eastAsia="Times New Roman"/>
          <w:szCs w:val="24"/>
        </w:rPr>
        <w:t>έγινε δεκτό ως έχει κατά πλειοψηφία.</w:t>
      </w:r>
    </w:p>
    <w:p w14:paraId="25CAA144"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85 ως έχει;</w:t>
      </w:r>
    </w:p>
    <w:p w14:paraId="25CAA145"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146"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 </w:t>
      </w:r>
    </w:p>
    <w:p w14:paraId="25CAA147"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148"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A149"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A14A"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14B"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 xml:space="preserve">ΓΕΩΡΓΙΟΣ </w:t>
      </w:r>
      <w:r>
        <w:rPr>
          <w:rFonts w:eastAsia="Times New Roman" w:cs="Times New Roman"/>
          <w:b/>
          <w:szCs w:val="24"/>
        </w:rPr>
        <w:t>ΑΜΥΡΑΣ:</w:t>
      </w:r>
      <w:r>
        <w:rPr>
          <w:rFonts w:eastAsia="Times New Roman" w:cs="Times New Roman"/>
          <w:szCs w:val="24"/>
        </w:rPr>
        <w:t xml:space="preserve"> Ναι.</w:t>
      </w:r>
    </w:p>
    <w:p w14:paraId="25CAA14C"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14D" w14:textId="77777777" w:rsidR="00054EB1" w:rsidRDefault="00375CE6">
      <w:pPr>
        <w:spacing w:after="0" w:line="600" w:lineRule="auto"/>
        <w:ind w:firstLine="720"/>
        <w:jc w:val="both"/>
        <w:rPr>
          <w:rFonts w:eastAsia="Times New Roman"/>
          <w:szCs w:val="24"/>
        </w:rPr>
      </w:pPr>
      <w:r w:rsidRPr="006D4AA9">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szCs w:val="24"/>
        </w:rPr>
        <w:t>Συνεπώς το άρθρο 85 έγινε δεκτό ως έχει κατά πλειοψηφία.</w:t>
      </w:r>
    </w:p>
    <w:p w14:paraId="25CAA14E"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86 ως έχει;</w:t>
      </w:r>
    </w:p>
    <w:p w14:paraId="25CAA14F"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150"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 </w:t>
      </w:r>
    </w:p>
    <w:p w14:paraId="25CAA151"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w:t>
      </w:r>
      <w:r>
        <w:rPr>
          <w:rFonts w:eastAsia="Times New Roman" w:cs="Times New Roman"/>
          <w:szCs w:val="24"/>
        </w:rPr>
        <w:t>ι.</w:t>
      </w:r>
    </w:p>
    <w:p w14:paraId="25CAA152"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A153"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A154"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155"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156"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157" w14:textId="77777777" w:rsidR="00054EB1" w:rsidRDefault="00375CE6">
      <w:pPr>
        <w:spacing w:after="0" w:line="600" w:lineRule="auto"/>
        <w:ind w:firstLine="720"/>
        <w:jc w:val="both"/>
        <w:rPr>
          <w:rFonts w:eastAsia="Times New Roman"/>
          <w:szCs w:val="24"/>
        </w:rPr>
      </w:pPr>
      <w:r w:rsidRPr="006D4AA9">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szCs w:val="24"/>
        </w:rPr>
        <w:t>Συνεπώς το άρθρο 86 έγινε δεκτό ως έχει κατά πλειοψηφία.</w:t>
      </w:r>
    </w:p>
    <w:p w14:paraId="25CAA158"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w:t>
      </w:r>
      <w:r>
        <w:rPr>
          <w:rFonts w:eastAsia="Times New Roman"/>
          <w:szCs w:val="24"/>
        </w:rPr>
        <w:t>ο 87 ως έχει;</w:t>
      </w:r>
    </w:p>
    <w:p w14:paraId="25CAA159"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15A"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 </w:t>
      </w:r>
    </w:p>
    <w:p w14:paraId="25CAA15B"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15C"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A15D"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A15E"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15F"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160"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161" w14:textId="77777777" w:rsidR="00054EB1" w:rsidRDefault="00375CE6">
      <w:pPr>
        <w:spacing w:after="0" w:line="600" w:lineRule="auto"/>
        <w:ind w:firstLine="720"/>
        <w:jc w:val="both"/>
        <w:rPr>
          <w:rFonts w:eastAsia="Times New Roman"/>
          <w:szCs w:val="24"/>
        </w:rPr>
      </w:pPr>
      <w:r w:rsidRPr="006D4AA9">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szCs w:val="24"/>
        </w:rPr>
        <w:t xml:space="preserve">Συνεπώς </w:t>
      </w:r>
      <w:r>
        <w:rPr>
          <w:rFonts w:eastAsia="Times New Roman"/>
          <w:szCs w:val="24"/>
        </w:rPr>
        <w:t>το άρθρο 87 έγινε δεκτό ως έχει κατά πλειοψηφία.</w:t>
      </w:r>
    </w:p>
    <w:p w14:paraId="25CAA162"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88 ως έχει;</w:t>
      </w:r>
    </w:p>
    <w:p w14:paraId="25CAA163"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164"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 </w:t>
      </w:r>
    </w:p>
    <w:p w14:paraId="25CAA165"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166"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A167"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A168"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169"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w:t>
      </w:r>
      <w:r>
        <w:rPr>
          <w:rFonts w:eastAsia="Times New Roman" w:cs="Times New Roman"/>
          <w:b/>
          <w:szCs w:val="24"/>
        </w:rPr>
        <w:t>ΡΓΙΟΣ ΑΜΥΡΑΣ:</w:t>
      </w:r>
      <w:r>
        <w:rPr>
          <w:rFonts w:eastAsia="Times New Roman" w:cs="Times New Roman"/>
          <w:szCs w:val="24"/>
        </w:rPr>
        <w:t xml:space="preserve"> Ναι.</w:t>
      </w:r>
    </w:p>
    <w:p w14:paraId="25CAA16A"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16B" w14:textId="77777777" w:rsidR="00054EB1" w:rsidRDefault="00375CE6">
      <w:pPr>
        <w:spacing w:after="0" w:line="600" w:lineRule="auto"/>
        <w:ind w:firstLine="720"/>
        <w:jc w:val="both"/>
        <w:rPr>
          <w:rFonts w:eastAsia="Times New Roman"/>
          <w:szCs w:val="24"/>
        </w:rPr>
      </w:pPr>
      <w:r w:rsidRPr="006D4AA9">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szCs w:val="24"/>
        </w:rPr>
        <w:t>Συνεπώς το άρθρο 88 έγινε δεκτό ως έχει κατά πλειοψηφία.</w:t>
      </w:r>
    </w:p>
    <w:p w14:paraId="25CAA16C"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89 ως έχει;</w:t>
      </w:r>
    </w:p>
    <w:p w14:paraId="25CAA16D"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16E"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 </w:t>
      </w:r>
    </w:p>
    <w:p w14:paraId="25CAA16F"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w:t>
      </w:r>
      <w:r>
        <w:rPr>
          <w:rFonts w:eastAsia="Times New Roman" w:cs="Times New Roman"/>
          <w:b/>
          <w:szCs w:val="24"/>
        </w:rPr>
        <w:t>ΟΣ:</w:t>
      </w:r>
      <w:r>
        <w:rPr>
          <w:rFonts w:eastAsia="Times New Roman" w:cs="Times New Roman"/>
          <w:szCs w:val="24"/>
        </w:rPr>
        <w:t xml:space="preserve"> Όχι.</w:t>
      </w:r>
    </w:p>
    <w:p w14:paraId="25CAA170"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A171"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A172"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173"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174"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175" w14:textId="77777777" w:rsidR="00054EB1" w:rsidRDefault="00375CE6">
      <w:pPr>
        <w:spacing w:after="0" w:line="600" w:lineRule="auto"/>
        <w:ind w:firstLine="720"/>
        <w:jc w:val="both"/>
        <w:rPr>
          <w:rFonts w:eastAsia="Times New Roman"/>
          <w:szCs w:val="24"/>
        </w:rPr>
      </w:pPr>
      <w:r w:rsidRPr="006D4AA9">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szCs w:val="24"/>
        </w:rPr>
        <w:t>Συνεπώς το άρθρο 89 έγινε δεκτό ως έχει κατά πλειοψηφία.</w:t>
      </w:r>
    </w:p>
    <w:p w14:paraId="25CAA176"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w:t>
      </w:r>
      <w:r>
        <w:rPr>
          <w:rFonts w:eastAsia="Times New Roman"/>
          <w:szCs w:val="24"/>
        </w:rPr>
        <w:t>ο άρθρο 90 ως έχει;</w:t>
      </w:r>
    </w:p>
    <w:p w14:paraId="25CAA177"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178"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 </w:t>
      </w:r>
    </w:p>
    <w:p w14:paraId="25CAA179"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17A"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A17B"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A17C"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17D"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17E"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17F" w14:textId="77777777" w:rsidR="00054EB1" w:rsidRDefault="00375CE6">
      <w:pPr>
        <w:spacing w:after="0" w:line="600" w:lineRule="auto"/>
        <w:ind w:firstLine="720"/>
        <w:jc w:val="both"/>
        <w:rPr>
          <w:rFonts w:eastAsia="Times New Roman" w:cs="Times New Roman"/>
          <w:b/>
          <w:szCs w:val="24"/>
        </w:rPr>
      </w:pPr>
      <w:r w:rsidRPr="006D4AA9">
        <w:rPr>
          <w:rFonts w:eastAsia="Times New Roman" w:cs="Times New Roman"/>
          <w:b/>
          <w:szCs w:val="24"/>
        </w:rPr>
        <w:t>ΠΡΟΕΔΡΕΥΩΝ (Γεώργιος Βαρεμένος):</w:t>
      </w:r>
      <w:r>
        <w:rPr>
          <w:rFonts w:eastAsia="Times New Roman" w:cs="Times New Roman"/>
          <w:b/>
          <w:szCs w:val="24"/>
        </w:rPr>
        <w:t xml:space="preserve"> </w:t>
      </w:r>
      <w:r>
        <w:rPr>
          <w:rFonts w:eastAsia="Times New Roman"/>
          <w:szCs w:val="24"/>
        </w:rPr>
        <w:t>Συνεπώς το άρθρο 90 έγινε δεκτό ως έχει κατά πλειοψηφία.</w:t>
      </w:r>
    </w:p>
    <w:p w14:paraId="25CAA180" w14:textId="77777777" w:rsidR="00054EB1" w:rsidRDefault="00375CE6">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w:t>
      </w:r>
      <w:r w:rsidRPr="00F36CCC">
        <w:rPr>
          <w:rFonts w:eastAsia="Times New Roman"/>
          <w:szCs w:val="24"/>
        </w:rPr>
        <w:t>9</w:t>
      </w:r>
      <w:r>
        <w:rPr>
          <w:rFonts w:eastAsia="Times New Roman"/>
          <w:szCs w:val="24"/>
        </w:rPr>
        <w:t>1 ως έχει;</w:t>
      </w:r>
    </w:p>
    <w:p w14:paraId="25CAA181"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182"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 </w:t>
      </w:r>
    </w:p>
    <w:p w14:paraId="25CAA183"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184"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A185"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A186"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w:t>
      </w:r>
      <w:r>
        <w:rPr>
          <w:rFonts w:eastAsia="Times New Roman" w:cs="Times New Roman"/>
          <w:szCs w:val="24"/>
        </w:rPr>
        <w:t>Ναι.</w:t>
      </w:r>
    </w:p>
    <w:p w14:paraId="25CAA187"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188"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189"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Συνεπώς το άρθρο </w:t>
      </w:r>
      <w:r w:rsidRPr="00F36CCC">
        <w:rPr>
          <w:rFonts w:eastAsia="Times New Roman"/>
          <w:szCs w:val="24"/>
        </w:rPr>
        <w:t>9</w:t>
      </w:r>
      <w:r>
        <w:rPr>
          <w:rFonts w:eastAsia="Times New Roman"/>
          <w:szCs w:val="24"/>
        </w:rPr>
        <w:t xml:space="preserve">1 έγινε δεκτό ως έχει κατά πλειοψηφία. </w:t>
      </w:r>
    </w:p>
    <w:p w14:paraId="25CAA18A" w14:textId="77777777" w:rsidR="00054EB1" w:rsidRDefault="00375CE6">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w:t>
      </w:r>
      <w:r w:rsidRPr="00F36CCC">
        <w:rPr>
          <w:rFonts w:eastAsia="Times New Roman"/>
          <w:szCs w:val="24"/>
        </w:rPr>
        <w:t>92</w:t>
      </w:r>
      <w:r>
        <w:rPr>
          <w:rFonts w:eastAsia="Times New Roman"/>
          <w:szCs w:val="24"/>
        </w:rPr>
        <w:t>, όπως τροποποιήθηκε από τον κύριο Υπουργό;</w:t>
      </w:r>
    </w:p>
    <w:p w14:paraId="25CAA18B"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18C"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 </w:t>
      </w:r>
    </w:p>
    <w:p w14:paraId="25CAA18D"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18E"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A18F"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A190"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191"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192"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193"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Συνεπώς το άρθρο</w:t>
      </w:r>
      <w:r w:rsidRPr="00F36CCC">
        <w:rPr>
          <w:rFonts w:eastAsia="Times New Roman"/>
          <w:szCs w:val="24"/>
        </w:rPr>
        <w:t xml:space="preserve"> </w:t>
      </w:r>
      <w:r>
        <w:rPr>
          <w:rFonts w:eastAsia="Times New Roman"/>
          <w:szCs w:val="24"/>
        </w:rPr>
        <w:t xml:space="preserve">92 έγινε δεκτό, όπως τροποποιήθηκε από τον κύριο Υπουργό, κατά πλειοψηφία. </w:t>
      </w:r>
    </w:p>
    <w:p w14:paraId="25CAA194"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93 ως έχει;</w:t>
      </w:r>
    </w:p>
    <w:p w14:paraId="25CAA195"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196"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25CAA197"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198"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Όχι.</w:t>
      </w:r>
    </w:p>
    <w:p w14:paraId="25CAA199"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A19A"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w:t>
      </w:r>
      <w:r>
        <w:rPr>
          <w:rFonts w:eastAsia="Times New Roman" w:cs="Times New Roman"/>
          <w:b/>
          <w:szCs w:val="24"/>
        </w:rPr>
        <w:t>ΗΜΗΤΡΙΟΣ ΚΑΜΜΕΝΟΣ:</w:t>
      </w:r>
      <w:r>
        <w:rPr>
          <w:rFonts w:eastAsia="Times New Roman" w:cs="Times New Roman"/>
          <w:szCs w:val="24"/>
        </w:rPr>
        <w:t xml:space="preserve"> Ναι.</w:t>
      </w:r>
    </w:p>
    <w:p w14:paraId="25CAA19B"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25CAA19C"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19D"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Συνεπώς το άρθρο 93 έγινε δεκτό ως έχει κατά πλειοψηφία. </w:t>
      </w:r>
    </w:p>
    <w:p w14:paraId="25CAA19E"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94 ως έχει;</w:t>
      </w:r>
    </w:p>
    <w:p w14:paraId="25CAA19F"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1A0"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w:t>
      </w:r>
      <w:r>
        <w:rPr>
          <w:rFonts w:eastAsia="Times New Roman" w:cs="Times New Roman"/>
          <w:b/>
          <w:szCs w:val="24"/>
        </w:rPr>
        <w:t>ΟΠΟΥΛΟΣ:</w:t>
      </w:r>
      <w:r>
        <w:rPr>
          <w:rFonts w:eastAsia="Times New Roman" w:cs="Times New Roman"/>
          <w:szCs w:val="24"/>
        </w:rPr>
        <w:t xml:space="preserve"> Ναι. </w:t>
      </w:r>
    </w:p>
    <w:p w14:paraId="25CAA1A1"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1A2"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A1A3"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A1A4"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1A5"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1A6"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1A7"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Συνεπώς το άρθρο 94 έγινε δεκτό ως έχει κατά πλειοψηφία. </w:t>
      </w:r>
    </w:p>
    <w:p w14:paraId="25CAA1A8" w14:textId="77777777" w:rsidR="00054EB1" w:rsidRDefault="00375CE6">
      <w:pPr>
        <w:spacing w:after="0" w:line="600" w:lineRule="auto"/>
        <w:ind w:firstLine="720"/>
        <w:jc w:val="both"/>
        <w:rPr>
          <w:rFonts w:eastAsia="Times New Roman"/>
          <w:szCs w:val="24"/>
        </w:rPr>
      </w:pPr>
      <w:r>
        <w:rPr>
          <w:rFonts w:eastAsia="Times New Roman"/>
          <w:szCs w:val="24"/>
        </w:rPr>
        <w:t>Ερωτ</w:t>
      </w:r>
      <w:r>
        <w:rPr>
          <w:rFonts w:eastAsia="Times New Roman"/>
          <w:szCs w:val="24"/>
        </w:rPr>
        <w:t>άται το Σώμα: Γίνεται δεκτό το άρθρο 95 ως έχει;</w:t>
      </w:r>
    </w:p>
    <w:p w14:paraId="25CAA1A9"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1AA"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 </w:t>
      </w:r>
    </w:p>
    <w:p w14:paraId="25CAA1AB"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1AC"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A1AD"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A1AE"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1AF"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1B0"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1B1"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Συνεπώς το άρθρο </w:t>
      </w:r>
      <w:r w:rsidRPr="00F36CCC">
        <w:rPr>
          <w:rFonts w:eastAsia="Times New Roman"/>
          <w:szCs w:val="24"/>
        </w:rPr>
        <w:t>95</w:t>
      </w:r>
      <w:r>
        <w:rPr>
          <w:rFonts w:eastAsia="Times New Roman"/>
          <w:szCs w:val="24"/>
        </w:rPr>
        <w:t xml:space="preserve"> έγινε δεκτό ως έχει κατά πλειοψηφία. </w:t>
      </w:r>
    </w:p>
    <w:p w14:paraId="25CAA1B2"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96 ως έχει;</w:t>
      </w:r>
    </w:p>
    <w:p w14:paraId="25CAA1B3"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1B4"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 </w:t>
      </w:r>
    </w:p>
    <w:p w14:paraId="25CAA1B5"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1B6"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A1B7"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w:t>
      </w:r>
      <w:r>
        <w:rPr>
          <w:rFonts w:eastAsia="Times New Roman" w:cs="Times New Roman"/>
          <w:b/>
          <w:szCs w:val="24"/>
        </w:rPr>
        <w:t>ΑΡΔΑΛΗΣ:</w:t>
      </w:r>
      <w:r>
        <w:rPr>
          <w:rFonts w:eastAsia="Times New Roman" w:cs="Times New Roman"/>
          <w:szCs w:val="24"/>
        </w:rPr>
        <w:t xml:space="preserve"> Όχι.</w:t>
      </w:r>
    </w:p>
    <w:p w14:paraId="25CAA1B8"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1B9"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1BA"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1BB"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Συνεπώς το άρθρο 96 έγινε δεκτό ως έχει κατά πλειοψηφία. </w:t>
      </w:r>
    </w:p>
    <w:p w14:paraId="25CAA1BC"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97 ως έχει;</w:t>
      </w:r>
    </w:p>
    <w:p w14:paraId="25CAA1BD"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1BE"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 </w:t>
      </w:r>
    </w:p>
    <w:p w14:paraId="25CAA1BF"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1C0"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A1C1"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Παρών.</w:t>
      </w:r>
    </w:p>
    <w:p w14:paraId="25CAA1C2"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1C3"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1C4"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1C5"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Συνεπώς το άρθρο 97 έγινε δεκτό ως έχει κατά </w:t>
      </w:r>
      <w:r>
        <w:rPr>
          <w:rFonts w:eastAsia="Times New Roman"/>
          <w:szCs w:val="24"/>
        </w:rPr>
        <w:t xml:space="preserve">πλειοψηφία. </w:t>
      </w:r>
    </w:p>
    <w:p w14:paraId="25CAA1C6"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98, όπως τροποποιήθηκε από τον κύριο Υπουργό;</w:t>
      </w:r>
    </w:p>
    <w:p w14:paraId="25CAA1C7"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1C8"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 </w:t>
      </w:r>
    </w:p>
    <w:p w14:paraId="25CAA1C9"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1CA"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Όχι.</w:t>
      </w:r>
    </w:p>
    <w:p w14:paraId="25CAA1CB"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A1CC"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1CD"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25CAA1CE"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1CF"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Συνεπώς το άρθρο 98 έγινε δεκτό, όπως τροποποιήθηκε από τον κύριο Υπουργό, κατά πλειοψηφία. </w:t>
      </w:r>
    </w:p>
    <w:p w14:paraId="25CAA1D0"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99 ως έχει;</w:t>
      </w:r>
    </w:p>
    <w:p w14:paraId="25CAA1D1"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1D2"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ΑΠΟΣ</w:t>
      </w:r>
      <w:r>
        <w:rPr>
          <w:rFonts w:eastAsia="Times New Roman" w:cs="Times New Roman"/>
          <w:b/>
          <w:szCs w:val="24"/>
        </w:rPr>
        <w:t>ΤΟΛΟΣ ΒΕΣΥΡΟΠΟΥΛΟΣ:</w:t>
      </w:r>
      <w:r>
        <w:rPr>
          <w:rFonts w:eastAsia="Times New Roman" w:cs="Times New Roman"/>
          <w:szCs w:val="24"/>
        </w:rPr>
        <w:t xml:space="preserve"> Όχι. </w:t>
      </w:r>
    </w:p>
    <w:p w14:paraId="25CAA1D3"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1D4"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A1D5"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A1D6"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1D7"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1D8"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1D9"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Συνεπώς το άρθρο 99 έγινε δεκτό ως έχει κατά πλειοψ</w:t>
      </w:r>
      <w:r>
        <w:rPr>
          <w:rFonts w:eastAsia="Times New Roman"/>
          <w:szCs w:val="24"/>
        </w:rPr>
        <w:t xml:space="preserve">ηφία. </w:t>
      </w:r>
    </w:p>
    <w:p w14:paraId="25CAA1DA"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1</w:t>
      </w:r>
      <w:r w:rsidRPr="00F36CCC">
        <w:rPr>
          <w:rFonts w:eastAsia="Times New Roman"/>
          <w:szCs w:val="24"/>
        </w:rPr>
        <w:t>00</w:t>
      </w:r>
      <w:r>
        <w:rPr>
          <w:rFonts w:eastAsia="Times New Roman"/>
          <w:szCs w:val="24"/>
        </w:rPr>
        <w:t xml:space="preserve"> ως έχει;</w:t>
      </w:r>
    </w:p>
    <w:p w14:paraId="25CAA1DB"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1DC"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 </w:t>
      </w:r>
    </w:p>
    <w:p w14:paraId="25CAA1DD"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1DE"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A1DF"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Παρών.</w:t>
      </w:r>
    </w:p>
    <w:p w14:paraId="25CAA1E0"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1E1"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1E2"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 xml:space="preserve">ΔΗΜΗΤΡΙΟΣ </w:t>
      </w:r>
      <w:r>
        <w:rPr>
          <w:rFonts w:eastAsia="Times New Roman" w:cs="Times New Roman"/>
          <w:b/>
          <w:szCs w:val="24"/>
        </w:rPr>
        <w:t>ΚΑΒΑΔΕΛΛΑΣ:</w:t>
      </w:r>
      <w:r>
        <w:rPr>
          <w:rFonts w:eastAsia="Times New Roman" w:cs="Times New Roman"/>
          <w:szCs w:val="24"/>
        </w:rPr>
        <w:t xml:space="preserve"> Όχι.</w:t>
      </w:r>
    </w:p>
    <w:p w14:paraId="25CAA1E3"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Συνεπώς το άρθρο 1</w:t>
      </w:r>
      <w:r w:rsidRPr="00F36CCC">
        <w:rPr>
          <w:rFonts w:eastAsia="Times New Roman"/>
          <w:szCs w:val="24"/>
        </w:rPr>
        <w:t>0</w:t>
      </w:r>
      <w:r>
        <w:rPr>
          <w:rFonts w:eastAsia="Times New Roman"/>
          <w:szCs w:val="24"/>
        </w:rPr>
        <w:t xml:space="preserve">0 έγινε δεκτό ως έχει κατά πλειοψηφία. </w:t>
      </w:r>
    </w:p>
    <w:p w14:paraId="25CAA1E4"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1</w:t>
      </w:r>
      <w:r w:rsidRPr="00F36CCC">
        <w:rPr>
          <w:rFonts w:eastAsia="Times New Roman"/>
          <w:szCs w:val="24"/>
        </w:rPr>
        <w:t>0</w:t>
      </w:r>
      <w:r>
        <w:rPr>
          <w:rFonts w:eastAsia="Times New Roman"/>
          <w:szCs w:val="24"/>
        </w:rPr>
        <w:t>1 ως έχει;</w:t>
      </w:r>
    </w:p>
    <w:p w14:paraId="25CAA1E5"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1E6"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25CAA1E7"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1E8"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ΓΙΑΝΝΗΣ </w:t>
      </w:r>
      <w:r>
        <w:rPr>
          <w:rFonts w:eastAsia="Times New Roman" w:cs="Times New Roman"/>
          <w:b/>
          <w:szCs w:val="24"/>
        </w:rPr>
        <w:t>ΚΟΥΤΣΟΥΚΟΣ:</w:t>
      </w:r>
      <w:r>
        <w:rPr>
          <w:rFonts w:eastAsia="Times New Roman" w:cs="Times New Roman"/>
          <w:szCs w:val="24"/>
        </w:rPr>
        <w:t xml:space="preserve"> Ναι.</w:t>
      </w:r>
    </w:p>
    <w:p w14:paraId="25CAA1E9"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A1EA"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1EB"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1EC"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1ED"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Συνεπώς το άρθρο 101 έγινε δεκτό ως έχει κατά πλειοψηφία. </w:t>
      </w:r>
    </w:p>
    <w:p w14:paraId="25CAA1EE"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1</w:t>
      </w:r>
      <w:r w:rsidRPr="00F36CCC">
        <w:rPr>
          <w:rFonts w:eastAsia="Times New Roman"/>
          <w:szCs w:val="24"/>
        </w:rPr>
        <w:t>0</w:t>
      </w:r>
      <w:r>
        <w:rPr>
          <w:rFonts w:eastAsia="Times New Roman"/>
          <w:szCs w:val="24"/>
        </w:rPr>
        <w:t>2, όπ</w:t>
      </w:r>
      <w:r>
        <w:rPr>
          <w:rFonts w:eastAsia="Times New Roman"/>
          <w:szCs w:val="24"/>
        </w:rPr>
        <w:t>ως τροποποιήθηκε από τον κύριο Υπουργό;</w:t>
      </w:r>
    </w:p>
    <w:p w14:paraId="25CAA1EF"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1F0"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25CAA1F1"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1F2"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Όχι.</w:t>
      </w:r>
    </w:p>
    <w:p w14:paraId="25CAA1F3"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A1F4"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1F5"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25CAA1F6"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1F7"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w:t>
      </w:r>
      <w:r>
        <w:rPr>
          <w:rFonts w:eastAsia="Times New Roman" w:cs="Times New Roman"/>
          <w:b/>
          <w:szCs w:val="24"/>
        </w:rPr>
        <w:t>γιος Βαρεμένος):</w:t>
      </w:r>
      <w:r>
        <w:rPr>
          <w:rFonts w:eastAsia="Times New Roman"/>
          <w:szCs w:val="24"/>
        </w:rPr>
        <w:t xml:space="preserve"> Συνεπώς το άρθρο 102 έγινε δεκτό, όπως τροποποιήθηκε από τον κύριο Υπουργό, κατά πλειοψηφία. </w:t>
      </w:r>
    </w:p>
    <w:p w14:paraId="25CAA1F8"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103 ως έχει;</w:t>
      </w:r>
    </w:p>
    <w:p w14:paraId="25CAA1F9"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1FA"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25CAA1FB"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1FC"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ΓΙΑΝΝΗΣ </w:t>
      </w:r>
      <w:r>
        <w:rPr>
          <w:rFonts w:eastAsia="Times New Roman" w:cs="Times New Roman"/>
          <w:b/>
          <w:szCs w:val="24"/>
        </w:rPr>
        <w:t>ΚΟΥΤΣΟΥΚΟΣ:</w:t>
      </w:r>
      <w:r>
        <w:rPr>
          <w:rFonts w:eastAsia="Times New Roman" w:cs="Times New Roman"/>
          <w:szCs w:val="24"/>
        </w:rPr>
        <w:t xml:space="preserve"> Ναι.</w:t>
      </w:r>
    </w:p>
    <w:p w14:paraId="25CAA1FD"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A1FE"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1FF"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200"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201"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Συνεπώς το άρθρο 103 έγινε δεκτό ως έχει κατά πλειοψηφία. </w:t>
      </w:r>
    </w:p>
    <w:p w14:paraId="25CAA202" w14:textId="77777777" w:rsidR="00054EB1" w:rsidRDefault="00375CE6">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104 ως </w:t>
      </w:r>
      <w:r>
        <w:rPr>
          <w:rFonts w:eastAsia="Times New Roman"/>
          <w:szCs w:val="24"/>
        </w:rPr>
        <w:t>έχει;</w:t>
      </w:r>
    </w:p>
    <w:p w14:paraId="25CAA203"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204"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25CAA205"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206"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A207"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A208"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209"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20A"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20B"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Συνεπώς το άρθρο 104 έγινε δεκτό ως έχει κατά πλειοψηφία. </w:t>
      </w:r>
    </w:p>
    <w:p w14:paraId="25CAA20C"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105, όπως τροποποιήθηκε από τον κύριο Υπουργό;</w:t>
      </w:r>
    </w:p>
    <w:p w14:paraId="25CAA20D"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20E"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25CAA20F"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210"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25CAA211"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w:t>
      </w:r>
      <w:r>
        <w:rPr>
          <w:rFonts w:eastAsia="Times New Roman" w:cs="Times New Roman"/>
          <w:b/>
          <w:szCs w:val="24"/>
        </w:rPr>
        <w:t>ΣΙΟΣ ΒΑΡΔΑΛΗΣ:</w:t>
      </w:r>
      <w:r>
        <w:rPr>
          <w:rFonts w:eastAsia="Times New Roman" w:cs="Times New Roman"/>
          <w:szCs w:val="24"/>
        </w:rPr>
        <w:t xml:space="preserve"> Όχι.</w:t>
      </w:r>
    </w:p>
    <w:p w14:paraId="25CAA212"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213"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25CAA214"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215"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Συνεπώς το άρθρο 105 έγινε δεκτό, όπως τροποποιήθηκε από τον κύριο Υπουργό, κατά πλειοψηφία. </w:t>
      </w:r>
    </w:p>
    <w:p w14:paraId="25CAA216" w14:textId="77777777" w:rsidR="00054EB1" w:rsidRDefault="00375CE6">
      <w:pPr>
        <w:spacing w:after="0" w:line="600" w:lineRule="auto"/>
        <w:ind w:firstLine="720"/>
        <w:jc w:val="both"/>
        <w:rPr>
          <w:rFonts w:eastAsia="Times New Roman"/>
          <w:szCs w:val="24"/>
        </w:rPr>
      </w:pPr>
      <w:r>
        <w:rPr>
          <w:rFonts w:eastAsia="Times New Roman"/>
          <w:szCs w:val="24"/>
        </w:rPr>
        <w:t xml:space="preserve">Ερωτάται το Σώμα: Γίνεται δεκτό το </w:t>
      </w:r>
      <w:r>
        <w:rPr>
          <w:rFonts w:eastAsia="Times New Roman"/>
          <w:szCs w:val="24"/>
        </w:rPr>
        <w:t>άρθρο 106 ως έχει;</w:t>
      </w:r>
    </w:p>
    <w:p w14:paraId="25CAA217"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218"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25CAA219"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21A"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25CAA21B"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A21C"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21D"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25CAA21E"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21F"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Συνεπώς το άρθρο 106 έγινε δεκτό ως έχει κατά πλειοψηφία. </w:t>
      </w:r>
    </w:p>
    <w:p w14:paraId="25CAA220"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107 ως έχει;</w:t>
      </w:r>
    </w:p>
    <w:p w14:paraId="25CAA221"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222"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 </w:t>
      </w:r>
    </w:p>
    <w:p w14:paraId="25CAA223"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224"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25CAA225"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A226"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w:t>
      </w:r>
      <w:r>
        <w:rPr>
          <w:rFonts w:eastAsia="Times New Roman" w:cs="Times New Roman"/>
          <w:b/>
          <w:szCs w:val="24"/>
        </w:rPr>
        <w:t>ΕΝΟΣ:</w:t>
      </w:r>
      <w:r>
        <w:rPr>
          <w:rFonts w:eastAsia="Times New Roman" w:cs="Times New Roman"/>
          <w:szCs w:val="24"/>
        </w:rPr>
        <w:t xml:space="preserve"> Ναι.</w:t>
      </w:r>
    </w:p>
    <w:p w14:paraId="25CAA227"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228"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229"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Συνεπώς το άρθρο 107 έγινε δεκτό ως έχει κατά πλειοψηφία. </w:t>
      </w:r>
    </w:p>
    <w:p w14:paraId="25CAA22A"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108, όπως τροποποιήθηκε από τον κύριο Υπουργό;</w:t>
      </w:r>
    </w:p>
    <w:p w14:paraId="25CAA22B"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w:t>
      </w:r>
      <w:r>
        <w:rPr>
          <w:rFonts w:eastAsia="Times New Roman" w:cs="Times New Roman"/>
          <w:b/>
          <w:szCs w:val="24"/>
        </w:rPr>
        <w:t>Σ:</w:t>
      </w:r>
      <w:r>
        <w:rPr>
          <w:rFonts w:eastAsia="Times New Roman" w:cs="Times New Roman"/>
          <w:szCs w:val="24"/>
        </w:rPr>
        <w:t xml:space="preserve"> Ναι.</w:t>
      </w:r>
    </w:p>
    <w:p w14:paraId="25CAA22C"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Παρών. </w:t>
      </w:r>
    </w:p>
    <w:p w14:paraId="25CAA22D"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22E"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A22F"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Παρών.</w:t>
      </w:r>
    </w:p>
    <w:p w14:paraId="25CAA230"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231"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232"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233"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Συνεπώς το άρθρο 108 έγινε δεκτό, όπως τροποποιήθηκε από τον κύριο Υπουργό, κατά πλειοψηφία. </w:t>
      </w:r>
    </w:p>
    <w:p w14:paraId="25CAA234"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109 ως έχει;</w:t>
      </w:r>
    </w:p>
    <w:p w14:paraId="25CAA235"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236"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Ναι. </w:t>
      </w:r>
    </w:p>
    <w:p w14:paraId="25CAA237"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238"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A239"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ΑΘΑΝΑΣ</w:t>
      </w:r>
      <w:r>
        <w:rPr>
          <w:rFonts w:eastAsia="Times New Roman" w:cs="Times New Roman"/>
          <w:b/>
          <w:szCs w:val="24"/>
        </w:rPr>
        <w:t>ΙΟΣ ΒΑΡΔΑΛΗΣ:</w:t>
      </w:r>
      <w:r>
        <w:rPr>
          <w:rFonts w:eastAsia="Times New Roman" w:cs="Times New Roman"/>
          <w:szCs w:val="24"/>
        </w:rPr>
        <w:t xml:space="preserve"> Όχι.</w:t>
      </w:r>
    </w:p>
    <w:p w14:paraId="25CAA23A"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23B"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23C"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23D"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Συνεπώς το άρθρο 109 έγινε δεκτό ως έχει κατά πλειοψηφία. </w:t>
      </w:r>
    </w:p>
    <w:p w14:paraId="25CAA23E"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110 ως έχει;</w:t>
      </w:r>
    </w:p>
    <w:p w14:paraId="25CAA23F"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 xml:space="preserve">ΒΑΣΙΛΕΙΟΣ </w:t>
      </w:r>
      <w:r>
        <w:rPr>
          <w:rFonts w:eastAsia="Times New Roman" w:cs="Times New Roman"/>
          <w:b/>
          <w:szCs w:val="24"/>
        </w:rPr>
        <w:t>ΤΣΙΡΚΑΣ:</w:t>
      </w:r>
      <w:r>
        <w:rPr>
          <w:rFonts w:eastAsia="Times New Roman" w:cs="Times New Roman"/>
          <w:szCs w:val="24"/>
        </w:rPr>
        <w:t xml:space="preserve"> Ναι.</w:t>
      </w:r>
    </w:p>
    <w:p w14:paraId="25CAA240"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25CAA241"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242"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A243"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Παρών.</w:t>
      </w:r>
    </w:p>
    <w:p w14:paraId="25CAA244"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245"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246"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247"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Συνεπώς το άρθρο 110 έγινε δεκτ</w:t>
      </w:r>
      <w:r>
        <w:rPr>
          <w:rFonts w:eastAsia="Times New Roman"/>
          <w:szCs w:val="24"/>
        </w:rPr>
        <w:t xml:space="preserve">ό ως έχει κατά πλειοψηφία. </w:t>
      </w:r>
    </w:p>
    <w:p w14:paraId="25CAA248"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111 ως έχει;</w:t>
      </w:r>
    </w:p>
    <w:p w14:paraId="25CAA249"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24A"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25CAA24B" w14:textId="77777777" w:rsidR="00054EB1" w:rsidRDefault="00375CE6">
      <w:pPr>
        <w:spacing w:after="0" w:line="600" w:lineRule="auto"/>
        <w:ind w:firstLine="720"/>
        <w:jc w:val="both"/>
        <w:rPr>
          <w:rFonts w:eastAsia="Times New Roman" w:cs="Times New Roman"/>
          <w:szCs w:val="24"/>
        </w:rPr>
      </w:pPr>
      <w:r w:rsidRPr="00C43EF2">
        <w:rPr>
          <w:rFonts w:eastAsia="Times New Roman" w:cs="Times New Roman"/>
          <w:b/>
          <w:szCs w:val="24"/>
        </w:rPr>
        <w:t>ΑΝΤΩΝΙΟΣ ΓΡΕΓΟΣ:</w:t>
      </w:r>
      <w:r>
        <w:rPr>
          <w:rFonts w:eastAsia="Times New Roman" w:cs="Times New Roman"/>
          <w:szCs w:val="24"/>
        </w:rPr>
        <w:t xml:space="preserve"> Όχι.</w:t>
      </w:r>
    </w:p>
    <w:p w14:paraId="25CAA24C"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A24D"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Παρών.</w:t>
      </w:r>
    </w:p>
    <w:p w14:paraId="25CAA24E"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24F"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250"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251" w14:textId="77777777" w:rsidR="00054EB1" w:rsidRDefault="00375CE6">
      <w:pPr>
        <w:spacing w:after="0" w:line="600" w:lineRule="auto"/>
        <w:ind w:firstLine="720"/>
        <w:jc w:val="both"/>
        <w:rPr>
          <w:rFonts w:eastAsia="Times New Roman"/>
          <w:szCs w:val="24"/>
        </w:rPr>
      </w:pPr>
      <w:r w:rsidRPr="00B77476">
        <w:rPr>
          <w:rFonts w:eastAsia="Times New Roman" w:cs="Times New Roman"/>
          <w:b/>
          <w:szCs w:val="24"/>
        </w:rPr>
        <w:t>ΠΡΟΕΔΡΕΥΩΝ (Γεώργιος Βαρεμένος):</w:t>
      </w:r>
      <w:r>
        <w:rPr>
          <w:rFonts w:eastAsia="Times New Roman"/>
          <w:szCs w:val="24"/>
        </w:rPr>
        <w:t xml:space="preserve"> Συνεπώς το άρθρο 111 έγινε δεκτό ως έχει κατά πλειοψηφία. </w:t>
      </w:r>
    </w:p>
    <w:p w14:paraId="25CAA252"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112 ως έχει;</w:t>
      </w:r>
    </w:p>
    <w:p w14:paraId="25CAA253"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254"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w:t>
      </w:r>
    </w:p>
    <w:p w14:paraId="25CAA255" w14:textId="77777777" w:rsidR="00054EB1" w:rsidRDefault="00375CE6">
      <w:pPr>
        <w:spacing w:after="0" w:line="600" w:lineRule="auto"/>
        <w:ind w:firstLine="720"/>
        <w:jc w:val="both"/>
        <w:rPr>
          <w:rFonts w:eastAsia="Times New Roman" w:cs="Times New Roman"/>
          <w:szCs w:val="24"/>
        </w:rPr>
      </w:pPr>
      <w:r w:rsidRPr="00C43EF2">
        <w:rPr>
          <w:rFonts w:eastAsia="Times New Roman" w:cs="Times New Roman"/>
          <w:b/>
          <w:szCs w:val="24"/>
        </w:rPr>
        <w:t>ΑΝΤΩΝΙΟΣ ΓΡΕΓΟΣ:</w:t>
      </w:r>
      <w:r>
        <w:rPr>
          <w:rFonts w:eastAsia="Times New Roman" w:cs="Times New Roman"/>
          <w:szCs w:val="24"/>
        </w:rPr>
        <w:t xml:space="preserve"> Όχι.</w:t>
      </w:r>
    </w:p>
    <w:p w14:paraId="25CAA256"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w:t>
      </w:r>
      <w:r>
        <w:rPr>
          <w:rFonts w:eastAsia="Times New Roman" w:cs="Times New Roman"/>
          <w:b/>
          <w:szCs w:val="24"/>
        </w:rPr>
        <w:t xml:space="preserve"> ΚΟΥΤΣΟΥΚΟΣ:</w:t>
      </w:r>
      <w:r>
        <w:rPr>
          <w:rFonts w:eastAsia="Times New Roman" w:cs="Times New Roman"/>
          <w:szCs w:val="24"/>
        </w:rPr>
        <w:t xml:space="preserve"> Ναι.</w:t>
      </w:r>
    </w:p>
    <w:p w14:paraId="25CAA257"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Παρών.</w:t>
      </w:r>
    </w:p>
    <w:p w14:paraId="25CAA258"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259"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25A"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25B" w14:textId="77777777" w:rsidR="00054EB1" w:rsidRDefault="00375CE6">
      <w:pPr>
        <w:spacing w:after="0" w:line="600" w:lineRule="auto"/>
        <w:ind w:firstLine="720"/>
        <w:jc w:val="both"/>
        <w:rPr>
          <w:rFonts w:eastAsia="Times New Roman"/>
          <w:szCs w:val="24"/>
        </w:rPr>
      </w:pPr>
      <w:r w:rsidRPr="00B77476">
        <w:rPr>
          <w:rFonts w:eastAsia="Times New Roman" w:cs="Times New Roman"/>
          <w:b/>
          <w:szCs w:val="24"/>
        </w:rPr>
        <w:t>ΠΡΟΕΔΡΕΥΩΝ (Γεώργιος Βαρεμένος):</w:t>
      </w:r>
      <w:r>
        <w:rPr>
          <w:rFonts w:eastAsia="Times New Roman"/>
          <w:szCs w:val="24"/>
        </w:rPr>
        <w:t xml:space="preserve"> Συνεπώς το άρθρο 112 έγινε δεκτό ως έχει κατά πλειοψηφία. </w:t>
      </w:r>
    </w:p>
    <w:p w14:paraId="25CAA25C" w14:textId="77777777" w:rsidR="00054EB1" w:rsidRDefault="00375CE6">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άρθρο 113 </w:t>
      </w:r>
      <w:r>
        <w:rPr>
          <w:rFonts w:eastAsia="Times New Roman"/>
          <w:szCs w:val="24"/>
        </w:rPr>
        <w:t>ως έχει;</w:t>
      </w:r>
    </w:p>
    <w:p w14:paraId="25CAA25D"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25E"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25CAA25F" w14:textId="77777777" w:rsidR="00054EB1" w:rsidRDefault="00375CE6">
      <w:pPr>
        <w:spacing w:after="0" w:line="600" w:lineRule="auto"/>
        <w:ind w:firstLine="720"/>
        <w:jc w:val="both"/>
        <w:rPr>
          <w:rFonts w:eastAsia="Times New Roman" w:cs="Times New Roman"/>
          <w:szCs w:val="24"/>
        </w:rPr>
      </w:pPr>
      <w:r w:rsidRPr="00C43EF2">
        <w:rPr>
          <w:rFonts w:eastAsia="Times New Roman" w:cs="Times New Roman"/>
          <w:b/>
          <w:szCs w:val="24"/>
        </w:rPr>
        <w:t>ΑΝΤΩΝΙΟΣ ΓΡΕΓΟΣ:</w:t>
      </w:r>
      <w:r>
        <w:rPr>
          <w:rFonts w:eastAsia="Times New Roman" w:cs="Times New Roman"/>
          <w:szCs w:val="24"/>
        </w:rPr>
        <w:t xml:space="preserve"> Παρών.</w:t>
      </w:r>
    </w:p>
    <w:p w14:paraId="25CAA260"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A261"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Όχι. </w:t>
      </w:r>
    </w:p>
    <w:p w14:paraId="25CAA262"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263"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264"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265" w14:textId="77777777" w:rsidR="00054EB1" w:rsidRDefault="00375CE6">
      <w:pPr>
        <w:spacing w:after="0" w:line="600" w:lineRule="auto"/>
        <w:ind w:firstLine="720"/>
        <w:jc w:val="both"/>
        <w:rPr>
          <w:rFonts w:eastAsia="Times New Roman"/>
          <w:szCs w:val="24"/>
        </w:rPr>
      </w:pPr>
      <w:r w:rsidRPr="00B77476">
        <w:rPr>
          <w:rFonts w:eastAsia="Times New Roman" w:cs="Times New Roman"/>
          <w:b/>
          <w:szCs w:val="24"/>
        </w:rPr>
        <w:t>ΠΡΟΕΔΡΕΥΩΝ (Γεώργιος Βαρεμένος):</w:t>
      </w:r>
      <w:r>
        <w:rPr>
          <w:rFonts w:eastAsia="Times New Roman"/>
          <w:szCs w:val="24"/>
        </w:rPr>
        <w:t xml:space="preserve"> Συνεπώς το</w:t>
      </w:r>
      <w:r>
        <w:rPr>
          <w:rFonts w:eastAsia="Times New Roman"/>
          <w:szCs w:val="24"/>
        </w:rPr>
        <w:t xml:space="preserve"> άρθρο 113 έγινε δεκτό ως έχει κατά πλειοψηφία. </w:t>
      </w:r>
    </w:p>
    <w:p w14:paraId="25CAA266"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δεκτό το άρθρο 114, όπως τροποποιήθηκε από τον κύριο Υπουργό;</w:t>
      </w:r>
    </w:p>
    <w:p w14:paraId="25CAA267"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268"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25CAA269" w14:textId="77777777" w:rsidR="00054EB1" w:rsidRDefault="00375CE6">
      <w:pPr>
        <w:spacing w:after="0" w:line="600" w:lineRule="auto"/>
        <w:ind w:firstLine="720"/>
        <w:jc w:val="both"/>
        <w:rPr>
          <w:rFonts w:eastAsia="Times New Roman" w:cs="Times New Roman"/>
          <w:szCs w:val="24"/>
        </w:rPr>
      </w:pPr>
      <w:r w:rsidRPr="00C43EF2">
        <w:rPr>
          <w:rFonts w:eastAsia="Times New Roman" w:cs="Times New Roman"/>
          <w:b/>
          <w:szCs w:val="24"/>
        </w:rPr>
        <w:t>ΑΝΤΩΝΙΟΣ ΓΡΕΓΟΣ:</w:t>
      </w:r>
      <w:r>
        <w:rPr>
          <w:rFonts w:eastAsia="Times New Roman" w:cs="Times New Roman"/>
          <w:szCs w:val="24"/>
        </w:rPr>
        <w:t xml:space="preserve"> Παρών.</w:t>
      </w:r>
    </w:p>
    <w:p w14:paraId="25CAA26A"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A26B"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 xml:space="preserve">ΑΘΑΝΑΣΙΟΣ </w:t>
      </w:r>
      <w:r>
        <w:rPr>
          <w:rFonts w:eastAsia="Times New Roman" w:cs="Times New Roman"/>
          <w:b/>
          <w:szCs w:val="24"/>
        </w:rPr>
        <w:t>ΒΑΡΔΑΛΗΣ:</w:t>
      </w:r>
      <w:r>
        <w:rPr>
          <w:rFonts w:eastAsia="Times New Roman" w:cs="Times New Roman"/>
          <w:szCs w:val="24"/>
        </w:rPr>
        <w:t xml:space="preserve"> Όχι.</w:t>
      </w:r>
    </w:p>
    <w:p w14:paraId="25CAA26C"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26D"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26E"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Όχι. </w:t>
      </w:r>
    </w:p>
    <w:p w14:paraId="25CAA26F" w14:textId="77777777" w:rsidR="00054EB1" w:rsidRDefault="00375CE6">
      <w:pPr>
        <w:spacing w:after="0" w:line="600" w:lineRule="auto"/>
        <w:ind w:firstLine="720"/>
        <w:jc w:val="both"/>
        <w:rPr>
          <w:rFonts w:eastAsia="Times New Roman"/>
          <w:szCs w:val="24"/>
        </w:rPr>
      </w:pPr>
      <w:r w:rsidRPr="00B77476">
        <w:rPr>
          <w:rFonts w:eastAsia="Times New Roman" w:cs="Times New Roman"/>
          <w:b/>
          <w:szCs w:val="24"/>
        </w:rPr>
        <w:t>ΠΡΟΕΔΡΕΥΩΝ (Γεώργιος Βαρεμένος):</w:t>
      </w:r>
      <w:r>
        <w:rPr>
          <w:rFonts w:eastAsia="Times New Roman"/>
          <w:szCs w:val="24"/>
        </w:rPr>
        <w:t xml:space="preserve"> Συνεπώς το άρθρο 114 έγινε δεκτό, όπως τροποποιήθηκε από τον κύριο Υπουργό, κατά πλειοψηφία. </w:t>
      </w:r>
    </w:p>
    <w:p w14:paraId="25CAA270"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δεκτή η τροπο</w:t>
      </w:r>
      <w:r>
        <w:rPr>
          <w:rFonts w:eastAsia="Times New Roman"/>
          <w:szCs w:val="24"/>
        </w:rPr>
        <w:t>λογία με γενικό αριθμό 827 και ειδικό 66 ως έχει;</w:t>
      </w:r>
    </w:p>
    <w:p w14:paraId="25CAA271"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272"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Κύριε Πρόεδρε, ζητώ να τοποθετηθώ λίγο για τις τροπολογίες, για ένα λεπτό, επειδή δεν τοποθετήθηκα στη διάρκεια της συζήτησης. Για όλες αυτές, η Κυβέρνηση ξεπ</w:t>
      </w:r>
      <w:r>
        <w:rPr>
          <w:rFonts w:eastAsia="Times New Roman" w:cs="Times New Roman"/>
          <w:szCs w:val="24"/>
        </w:rPr>
        <w:t>έρασε τον εαυτό της…</w:t>
      </w:r>
    </w:p>
    <w:p w14:paraId="25CAA273" w14:textId="77777777" w:rsidR="00054EB1" w:rsidRDefault="00375CE6">
      <w:pPr>
        <w:spacing w:after="0" w:line="600" w:lineRule="auto"/>
        <w:ind w:firstLine="720"/>
        <w:jc w:val="both"/>
        <w:rPr>
          <w:rFonts w:eastAsia="Times New Roman"/>
          <w:szCs w:val="24"/>
        </w:rPr>
      </w:pPr>
      <w:r w:rsidRPr="00B77476">
        <w:rPr>
          <w:rFonts w:eastAsia="Times New Roman" w:cs="Times New Roman"/>
          <w:b/>
          <w:szCs w:val="24"/>
        </w:rPr>
        <w:t>ΠΡΟΕΔΡΕΥΩΝ (Γεώργιος Βαρεμένος):</w:t>
      </w:r>
      <w:r>
        <w:rPr>
          <w:rFonts w:eastAsia="Times New Roman"/>
          <w:szCs w:val="24"/>
        </w:rPr>
        <w:t xml:space="preserve"> Ε, τώρα, δεν μπορείτε να…</w:t>
      </w:r>
    </w:p>
    <w:p w14:paraId="25CAA274"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Ένα λεπτό θα μου δώσετε, γιατί δεν τοποθετήθηκα.</w:t>
      </w:r>
    </w:p>
    <w:p w14:paraId="25CAA275"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Μα, θα κάνετε μεταμεσονύχτια τοποθέτηση; </w:t>
      </w:r>
    </w:p>
    <w:p w14:paraId="25CAA276"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Κύριε Πρόεδρε, τελειώνω με όλες μαζί, με μία φράση. </w:t>
      </w:r>
    </w:p>
    <w:p w14:paraId="25CAA277"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Η Κυβέρνηση ξεπέρασε τον εαυτό της σε ό,τι αφορά την υποβάθμιση του ρόλου του Κοινοβουλίου. Αναφέρομαι στις τροπολογίες –τις έχω εδώ μπροστά μου- και βλέπουμε ότι οι υπουργικές τροπολογίες είναι δεκαπέν</w:t>
      </w:r>
      <w:r>
        <w:rPr>
          <w:rFonts w:eastAsia="Times New Roman" w:cs="Times New Roman"/>
          <w:szCs w:val="24"/>
        </w:rPr>
        <w:t>τε και από τις δεκαπέντε, οι δέκα κατατέθηκαν σήμερα, σωρηδόν, από το μεσημέρι και μέχρι πριν από λίγες ώρες. Βιώνουμε τον απόλυτο εξευτελισμό της κοινοβουλευτικής διαδικασίας. Υπήρχε χρόνος να έρθουν σε νομοσχέδια το προηγούμενο χρονικό διάστημα και να συ</w:t>
      </w:r>
      <w:r>
        <w:rPr>
          <w:rFonts w:eastAsia="Times New Roman" w:cs="Times New Roman"/>
          <w:szCs w:val="24"/>
        </w:rPr>
        <w:t>ζητηθούν με την κανονική διαδικασία. Έχει αύριο και μεθαύριο νομοσχέδιο –το χωροταξικό- αλλά δεν το φέρνετε εδώ με την κανονική διαδικασία…</w:t>
      </w:r>
    </w:p>
    <w:p w14:paraId="25CAA278" w14:textId="77777777" w:rsidR="00054EB1" w:rsidRDefault="00375CE6">
      <w:pPr>
        <w:spacing w:after="0" w:line="600" w:lineRule="auto"/>
        <w:ind w:firstLine="720"/>
        <w:jc w:val="both"/>
        <w:rPr>
          <w:rFonts w:eastAsia="Times New Roman"/>
          <w:szCs w:val="24"/>
        </w:rPr>
      </w:pPr>
      <w:r>
        <w:rPr>
          <w:rFonts w:eastAsia="Times New Roman" w:cs="Times New Roman"/>
          <w:b/>
          <w:szCs w:val="24"/>
        </w:rPr>
        <w:t>ΠΡΟΕΔΡΕΥΩΝ (Γεώργιος Βαρεμένος):</w:t>
      </w:r>
      <w:r>
        <w:rPr>
          <w:rFonts w:eastAsia="Times New Roman"/>
          <w:szCs w:val="24"/>
        </w:rPr>
        <w:t xml:space="preserve"> Άρα, λοιπόν…</w:t>
      </w:r>
    </w:p>
    <w:p w14:paraId="25CAA279"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Εμείς θα ψηφίσουμε σε όλες αυτές «όχι», ενώ υπ</w:t>
      </w:r>
      <w:r>
        <w:rPr>
          <w:rFonts w:eastAsia="Times New Roman" w:cs="Times New Roman"/>
          <w:szCs w:val="24"/>
        </w:rPr>
        <w:t>ήρχαν κάποιες θετικές διατάξεις τις οποίες θα μπορούσαμε να ψηφίσουμε. Η Νέα Δημοκρατία θα ψηφίσει μόνο την τροπολογία για την αναστολή της κατάργησης των μειωμένων συντελεστών ΦΠΑ στα νησιά την Τετάρτη στις 19.00΄ η ώρα, που τέθηκε σε ονομαστική ψηφοφορία</w:t>
      </w:r>
      <w:r>
        <w:rPr>
          <w:rFonts w:eastAsia="Times New Roman" w:cs="Times New Roman"/>
          <w:szCs w:val="24"/>
        </w:rPr>
        <w:t>, για την οποία έχει καταθέσει και τις θέσεις της.</w:t>
      </w:r>
    </w:p>
    <w:p w14:paraId="25CAA27A"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szCs w:val="24"/>
        </w:rPr>
        <w:t xml:space="preserve"> Ωραία.</w:t>
      </w:r>
      <w:r>
        <w:rPr>
          <w:rFonts w:eastAsia="Times New Roman" w:cs="Times New Roman"/>
          <w:szCs w:val="24"/>
        </w:rPr>
        <w:t xml:space="preserve">  </w:t>
      </w:r>
    </w:p>
    <w:p w14:paraId="25CAA27B"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Συνεχίζουμε την ψηφοφορία.</w:t>
      </w:r>
    </w:p>
    <w:p w14:paraId="25CAA27C" w14:textId="77777777" w:rsidR="00054EB1" w:rsidRDefault="00375CE6">
      <w:pPr>
        <w:spacing w:after="0" w:line="600" w:lineRule="auto"/>
        <w:ind w:firstLine="720"/>
        <w:jc w:val="both"/>
        <w:rPr>
          <w:rFonts w:eastAsia="Times New Roman" w:cs="Times New Roman"/>
          <w:szCs w:val="24"/>
        </w:rPr>
      </w:pPr>
      <w:r w:rsidRPr="00C43EF2">
        <w:rPr>
          <w:rFonts w:eastAsia="Times New Roman" w:cs="Times New Roman"/>
          <w:b/>
          <w:szCs w:val="24"/>
        </w:rPr>
        <w:t>ΑΝΤΩΝΙΟΣ ΓΡΕΓΟΣ:</w:t>
      </w:r>
      <w:r>
        <w:rPr>
          <w:rFonts w:eastAsia="Times New Roman" w:cs="Times New Roman"/>
          <w:szCs w:val="24"/>
        </w:rPr>
        <w:t xml:space="preserve"> Παρών.</w:t>
      </w:r>
    </w:p>
    <w:p w14:paraId="25CAA27D"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25CAA27E"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Παρών.</w:t>
      </w:r>
    </w:p>
    <w:p w14:paraId="25CAA27F"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280"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25CAA281"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 xml:space="preserve">ΔΗΜΗΤΡΙΟΣ </w:t>
      </w:r>
      <w:r>
        <w:rPr>
          <w:rFonts w:eastAsia="Times New Roman" w:cs="Times New Roman"/>
          <w:b/>
          <w:szCs w:val="24"/>
        </w:rPr>
        <w:t>ΚΑΒΑΔΕΛΛΑΣ:</w:t>
      </w:r>
      <w:r>
        <w:rPr>
          <w:rFonts w:eastAsia="Times New Roman" w:cs="Times New Roman"/>
          <w:szCs w:val="24"/>
        </w:rPr>
        <w:t xml:space="preserve"> Ναι.</w:t>
      </w:r>
    </w:p>
    <w:p w14:paraId="25CAA282" w14:textId="77777777" w:rsidR="00054EB1" w:rsidRDefault="00375CE6">
      <w:pPr>
        <w:spacing w:after="0" w:line="600" w:lineRule="auto"/>
        <w:ind w:firstLine="720"/>
        <w:jc w:val="both"/>
        <w:rPr>
          <w:rFonts w:eastAsia="Times New Roman"/>
          <w:szCs w:val="24"/>
        </w:rPr>
      </w:pPr>
      <w:r w:rsidRPr="00B77476">
        <w:rPr>
          <w:rFonts w:eastAsia="Times New Roman" w:cs="Times New Roman"/>
          <w:b/>
          <w:szCs w:val="24"/>
        </w:rPr>
        <w:t>ΠΡΟΕΔΡΕΥΩΝ (Γεώργιος Βαρεμένος):</w:t>
      </w:r>
      <w:r>
        <w:rPr>
          <w:rFonts w:eastAsia="Times New Roman"/>
          <w:szCs w:val="24"/>
        </w:rPr>
        <w:t xml:space="preserve"> Συνεπώς η τροπολογία με γενικό αριθμό 827 και ειδικό 66 έγινε δεκτή ως έχει κατά πλειοψηφία και εντάσσεται στο νομοσχέδιο ως ίδιο άρθρο.</w:t>
      </w:r>
    </w:p>
    <w:p w14:paraId="25CAA283"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829 και</w:t>
      </w:r>
      <w:r>
        <w:rPr>
          <w:rFonts w:eastAsia="Times New Roman"/>
          <w:szCs w:val="24"/>
        </w:rPr>
        <w:t xml:space="preserve"> ειδικό 68 ως έχει;</w:t>
      </w:r>
    </w:p>
    <w:p w14:paraId="25CAA284"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285"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25CAA286" w14:textId="77777777" w:rsidR="00054EB1" w:rsidRDefault="00375CE6">
      <w:pPr>
        <w:spacing w:after="0" w:line="600" w:lineRule="auto"/>
        <w:ind w:firstLine="720"/>
        <w:jc w:val="both"/>
        <w:rPr>
          <w:rFonts w:eastAsia="Times New Roman" w:cs="Times New Roman"/>
          <w:szCs w:val="24"/>
        </w:rPr>
      </w:pPr>
      <w:r w:rsidRPr="00C43EF2">
        <w:rPr>
          <w:rFonts w:eastAsia="Times New Roman" w:cs="Times New Roman"/>
          <w:b/>
          <w:szCs w:val="24"/>
        </w:rPr>
        <w:t>ΑΝΤΩΝΙΟΣ ΓΡΕΓΟΣ:</w:t>
      </w:r>
      <w:r>
        <w:rPr>
          <w:rFonts w:eastAsia="Times New Roman" w:cs="Times New Roman"/>
          <w:szCs w:val="24"/>
        </w:rPr>
        <w:t xml:space="preserve"> Όχι.</w:t>
      </w:r>
    </w:p>
    <w:p w14:paraId="25CAA287"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Όχι.</w:t>
      </w:r>
    </w:p>
    <w:p w14:paraId="25CAA288"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Παρών.</w:t>
      </w:r>
    </w:p>
    <w:p w14:paraId="25CAA289"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28A"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28B"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Ναι.</w:t>
      </w:r>
    </w:p>
    <w:p w14:paraId="25CAA28C" w14:textId="77777777" w:rsidR="00054EB1" w:rsidRDefault="00375CE6">
      <w:pPr>
        <w:spacing w:after="0" w:line="600" w:lineRule="auto"/>
        <w:ind w:firstLine="720"/>
        <w:jc w:val="both"/>
        <w:rPr>
          <w:rFonts w:eastAsia="Times New Roman"/>
          <w:szCs w:val="24"/>
        </w:rPr>
      </w:pPr>
      <w:r w:rsidRPr="00B77476">
        <w:rPr>
          <w:rFonts w:eastAsia="Times New Roman" w:cs="Times New Roman"/>
          <w:b/>
          <w:szCs w:val="24"/>
        </w:rPr>
        <w:t>ΠΡΟΕΔΡΕΥΩΝ (Γεώργιος Βαρεμένος):</w:t>
      </w:r>
      <w:r>
        <w:rPr>
          <w:rFonts w:eastAsia="Times New Roman"/>
          <w:szCs w:val="24"/>
        </w:rPr>
        <w:t xml:space="preserve"> </w:t>
      </w:r>
      <w:r>
        <w:rPr>
          <w:rFonts w:eastAsia="Times New Roman"/>
          <w:szCs w:val="24"/>
        </w:rPr>
        <w:t>Συνεπώς η τροπολογία με γενικό αριθμό 829 και ειδικό 68 έγινε δεκτή ως έχει κατά πλειοψηφία και εντάσσεται στο νομοσχέδιο ως ίδιο άρθρο.</w:t>
      </w:r>
    </w:p>
    <w:p w14:paraId="25CAA28D"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836 και ειδικό 70 ως έχει;</w:t>
      </w:r>
    </w:p>
    <w:p w14:paraId="25CAA28E"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28F"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25CAA290" w14:textId="77777777" w:rsidR="00054EB1" w:rsidRDefault="00375CE6">
      <w:pPr>
        <w:spacing w:after="0" w:line="600" w:lineRule="auto"/>
        <w:ind w:firstLine="720"/>
        <w:jc w:val="both"/>
        <w:rPr>
          <w:rFonts w:eastAsia="Times New Roman" w:cs="Times New Roman"/>
          <w:szCs w:val="24"/>
        </w:rPr>
      </w:pPr>
      <w:r w:rsidRPr="00C43EF2">
        <w:rPr>
          <w:rFonts w:eastAsia="Times New Roman" w:cs="Times New Roman"/>
          <w:b/>
          <w:szCs w:val="24"/>
        </w:rPr>
        <w:t>ΑΝΤΩΝΙΟΣ ΓΡΕΓΟΣ:</w:t>
      </w:r>
      <w:r>
        <w:rPr>
          <w:rFonts w:eastAsia="Times New Roman" w:cs="Times New Roman"/>
          <w:szCs w:val="24"/>
        </w:rPr>
        <w:t xml:space="preserve"> Ναι.</w:t>
      </w:r>
    </w:p>
    <w:p w14:paraId="25CAA291"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A292"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Παρών.</w:t>
      </w:r>
    </w:p>
    <w:p w14:paraId="25CAA293"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294"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295"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296" w14:textId="77777777" w:rsidR="00054EB1" w:rsidRDefault="00375CE6">
      <w:pPr>
        <w:spacing w:after="0" w:line="600" w:lineRule="auto"/>
        <w:ind w:firstLine="720"/>
        <w:jc w:val="both"/>
        <w:rPr>
          <w:rFonts w:eastAsia="Times New Roman"/>
          <w:szCs w:val="24"/>
        </w:rPr>
      </w:pPr>
      <w:r w:rsidRPr="00B77476">
        <w:rPr>
          <w:rFonts w:eastAsia="Times New Roman" w:cs="Times New Roman"/>
          <w:b/>
          <w:szCs w:val="24"/>
        </w:rPr>
        <w:t>ΠΡΟΕΔΡΕΥΩΝ (Γεώργιος Βαρεμένος):</w:t>
      </w:r>
      <w:r>
        <w:rPr>
          <w:rFonts w:eastAsia="Times New Roman"/>
          <w:szCs w:val="24"/>
        </w:rPr>
        <w:t xml:space="preserve"> Συνεπώς η τροπολογία με γενικό αριθμό 836 κα</w:t>
      </w:r>
      <w:r>
        <w:rPr>
          <w:rFonts w:eastAsia="Times New Roman"/>
          <w:szCs w:val="24"/>
        </w:rPr>
        <w:t>ι ειδικό 70 έγινε δεκτή ως έχει κατά πλειοψηφία και εντάσσεται στο νομοσχέδιο ως ίδιο άρθρο.</w:t>
      </w:r>
    </w:p>
    <w:p w14:paraId="25CAA297"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840 και ειδικό 72 ως έχει;</w:t>
      </w:r>
    </w:p>
    <w:p w14:paraId="25CAA298"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299"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25CAA29A" w14:textId="77777777" w:rsidR="00054EB1" w:rsidRDefault="00375CE6">
      <w:pPr>
        <w:spacing w:after="0" w:line="600" w:lineRule="auto"/>
        <w:ind w:firstLine="720"/>
        <w:jc w:val="both"/>
        <w:rPr>
          <w:rFonts w:eastAsia="Times New Roman" w:cs="Times New Roman"/>
          <w:szCs w:val="24"/>
        </w:rPr>
      </w:pPr>
      <w:r w:rsidRPr="00C43EF2">
        <w:rPr>
          <w:rFonts w:eastAsia="Times New Roman" w:cs="Times New Roman"/>
          <w:b/>
          <w:szCs w:val="24"/>
        </w:rPr>
        <w:t>ΑΝΤΩΝΙΟΣ ΓΡΕΓΟΣ:</w:t>
      </w:r>
      <w:r>
        <w:rPr>
          <w:rFonts w:eastAsia="Times New Roman" w:cs="Times New Roman"/>
          <w:szCs w:val="24"/>
        </w:rPr>
        <w:t xml:space="preserve"> Όχι.</w:t>
      </w:r>
    </w:p>
    <w:p w14:paraId="25CAA29B"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Όχι.</w:t>
      </w:r>
    </w:p>
    <w:p w14:paraId="25CAA29C"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Παρών.</w:t>
      </w:r>
    </w:p>
    <w:p w14:paraId="25CAA29D"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29E"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25CAA29F"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2A0" w14:textId="77777777" w:rsidR="00054EB1" w:rsidRDefault="00375CE6">
      <w:pPr>
        <w:spacing w:after="0" w:line="600" w:lineRule="auto"/>
        <w:ind w:firstLine="720"/>
        <w:jc w:val="both"/>
        <w:rPr>
          <w:rFonts w:eastAsia="Times New Roman"/>
          <w:szCs w:val="24"/>
        </w:rPr>
      </w:pPr>
      <w:r w:rsidRPr="00B77476">
        <w:rPr>
          <w:rFonts w:eastAsia="Times New Roman" w:cs="Times New Roman"/>
          <w:b/>
          <w:szCs w:val="24"/>
        </w:rPr>
        <w:t>ΠΡΟΕΔΡΕΥΩΝ (Γεώργιος Βαρεμένος):</w:t>
      </w:r>
      <w:r>
        <w:rPr>
          <w:rFonts w:eastAsia="Times New Roman"/>
          <w:szCs w:val="24"/>
        </w:rPr>
        <w:t xml:space="preserve"> Συνεπώς η τροπολογία με γενικό αριθμό 840 και ειδικό 72 έγινε δεκτή ως έχει κατά πλειοψηφία</w:t>
      </w:r>
      <w:r>
        <w:rPr>
          <w:rFonts w:eastAsia="Times New Roman"/>
          <w:szCs w:val="24"/>
        </w:rPr>
        <w:t xml:space="preserve"> και εντάσσεται στο νομοσχέδιο ως ίδιο άρθρο.</w:t>
      </w:r>
    </w:p>
    <w:p w14:paraId="25CAA2A1"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841 και ειδικό 73 ως έχει;</w:t>
      </w:r>
    </w:p>
    <w:p w14:paraId="25CAA2A2"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2A3"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25CAA2A4" w14:textId="77777777" w:rsidR="00054EB1" w:rsidRDefault="00375CE6">
      <w:pPr>
        <w:spacing w:after="0" w:line="600" w:lineRule="auto"/>
        <w:ind w:firstLine="720"/>
        <w:jc w:val="both"/>
        <w:rPr>
          <w:rFonts w:eastAsia="Times New Roman" w:cs="Times New Roman"/>
          <w:szCs w:val="24"/>
        </w:rPr>
      </w:pPr>
      <w:r w:rsidRPr="00C43EF2">
        <w:rPr>
          <w:rFonts w:eastAsia="Times New Roman" w:cs="Times New Roman"/>
          <w:b/>
          <w:szCs w:val="24"/>
        </w:rPr>
        <w:t>ΑΝΤΩΝΙΟΣ ΓΡΕΓΟΣ:</w:t>
      </w:r>
      <w:r>
        <w:rPr>
          <w:rFonts w:eastAsia="Times New Roman" w:cs="Times New Roman"/>
          <w:szCs w:val="24"/>
        </w:rPr>
        <w:t xml:space="preserve"> Όχι.</w:t>
      </w:r>
    </w:p>
    <w:p w14:paraId="25CAA2A5"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Όχι.</w:t>
      </w:r>
    </w:p>
    <w:p w14:paraId="25CAA2A6"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Ναι.</w:t>
      </w:r>
    </w:p>
    <w:p w14:paraId="25CAA2A7"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2A8"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25CAA2A9"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2AA" w14:textId="77777777" w:rsidR="00054EB1" w:rsidRDefault="00375CE6">
      <w:pPr>
        <w:spacing w:after="0" w:line="600" w:lineRule="auto"/>
        <w:ind w:firstLine="720"/>
        <w:jc w:val="both"/>
        <w:rPr>
          <w:rFonts w:eastAsia="Times New Roman"/>
          <w:szCs w:val="24"/>
        </w:rPr>
      </w:pPr>
      <w:r w:rsidRPr="00B77476">
        <w:rPr>
          <w:rFonts w:eastAsia="Times New Roman" w:cs="Times New Roman"/>
          <w:b/>
          <w:szCs w:val="24"/>
        </w:rPr>
        <w:t>ΠΡΟΕΔΡΕΥΩΝ (Γεώργιος Βαρεμένος):</w:t>
      </w:r>
      <w:r>
        <w:rPr>
          <w:rFonts w:eastAsia="Times New Roman"/>
          <w:szCs w:val="24"/>
        </w:rPr>
        <w:t xml:space="preserve"> Συνεπώς η τροπολογία με γενικό αριθμό 841 και ειδικό 73 έγινε δεκτή ως έχει κατά πλειοψηφία και εντάσσεται στο νομοσχέδιο ως ίδιο άρθρο.</w:t>
      </w:r>
    </w:p>
    <w:p w14:paraId="25CAA2AB"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844 και ειδικό 76 ως έχει;</w:t>
      </w:r>
    </w:p>
    <w:p w14:paraId="25CAA2AC"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2AD"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25CAA2AE" w14:textId="77777777" w:rsidR="00054EB1" w:rsidRDefault="00375CE6">
      <w:pPr>
        <w:spacing w:after="0" w:line="600" w:lineRule="auto"/>
        <w:ind w:firstLine="720"/>
        <w:jc w:val="both"/>
        <w:rPr>
          <w:rFonts w:eastAsia="Times New Roman" w:cs="Times New Roman"/>
          <w:szCs w:val="24"/>
        </w:rPr>
      </w:pPr>
      <w:r w:rsidRPr="00C43EF2">
        <w:rPr>
          <w:rFonts w:eastAsia="Times New Roman" w:cs="Times New Roman"/>
          <w:b/>
          <w:szCs w:val="24"/>
        </w:rPr>
        <w:t>ΑΝΤΩΝΙΟΣ ΓΡΕΓΟΣ:</w:t>
      </w:r>
      <w:r>
        <w:rPr>
          <w:rFonts w:eastAsia="Times New Roman" w:cs="Times New Roman"/>
          <w:szCs w:val="24"/>
        </w:rPr>
        <w:t xml:space="preserve"> Όχι.</w:t>
      </w:r>
    </w:p>
    <w:p w14:paraId="25CAA2AF"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Όχι.</w:t>
      </w:r>
    </w:p>
    <w:p w14:paraId="25CAA2B0"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A2B1"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2B2"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 xml:space="preserve">ΓΕΩΡΓΙΟΣ </w:t>
      </w:r>
      <w:r>
        <w:rPr>
          <w:rFonts w:eastAsia="Times New Roman" w:cs="Times New Roman"/>
          <w:b/>
          <w:szCs w:val="24"/>
        </w:rPr>
        <w:t>ΑΜΥΡΑΣ:</w:t>
      </w:r>
      <w:r>
        <w:rPr>
          <w:rFonts w:eastAsia="Times New Roman" w:cs="Times New Roman"/>
          <w:szCs w:val="24"/>
        </w:rPr>
        <w:t xml:space="preserve"> Όχι.</w:t>
      </w:r>
    </w:p>
    <w:p w14:paraId="25CAA2B3"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2B4" w14:textId="77777777" w:rsidR="00054EB1" w:rsidRDefault="00375CE6">
      <w:pPr>
        <w:spacing w:after="0" w:line="600" w:lineRule="auto"/>
        <w:ind w:firstLine="720"/>
        <w:jc w:val="both"/>
        <w:rPr>
          <w:rFonts w:eastAsia="Times New Roman"/>
          <w:szCs w:val="24"/>
        </w:rPr>
      </w:pPr>
      <w:r w:rsidRPr="00B77476">
        <w:rPr>
          <w:rFonts w:eastAsia="Times New Roman" w:cs="Times New Roman"/>
          <w:b/>
          <w:szCs w:val="24"/>
        </w:rPr>
        <w:t>ΠΡΟΕΔΡΕΥΩΝ (Γεώργιος Βαρεμένος):</w:t>
      </w:r>
      <w:r>
        <w:rPr>
          <w:rFonts w:eastAsia="Times New Roman"/>
          <w:szCs w:val="24"/>
        </w:rPr>
        <w:t xml:space="preserve"> Συνεπώς η τροπολογία με γενικό αριθμό 844 και ειδικό 76 έγινε δεκτή ως έχει κατά πλειοψηφία και εντάσσεται στο νομοσχέδιο ως ίδιο άρθρο.</w:t>
      </w:r>
    </w:p>
    <w:p w14:paraId="25CAA2B5" w14:textId="77777777" w:rsidR="00054EB1" w:rsidRDefault="00375CE6">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w:t>
      </w:r>
      <w:r>
        <w:rPr>
          <w:rFonts w:eastAsia="Times New Roman"/>
          <w:szCs w:val="24"/>
        </w:rPr>
        <w:t>ε γενικό αριθμό 846 και ειδικό 78 ως έχει;</w:t>
      </w:r>
    </w:p>
    <w:p w14:paraId="25CAA2B6"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2B7"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  </w:t>
      </w:r>
    </w:p>
    <w:p w14:paraId="25CAA2B8" w14:textId="77777777" w:rsidR="00054EB1" w:rsidRDefault="00375CE6">
      <w:pPr>
        <w:spacing w:after="0" w:line="600" w:lineRule="auto"/>
        <w:ind w:firstLine="720"/>
        <w:jc w:val="both"/>
        <w:rPr>
          <w:rFonts w:eastAsia="Times New Roman" w:cs="Times New Roman"/>
          <w:szCs w:val="24"/>
        </w:rPr>
      </w:pPr>
      <w:r w:rsidRPr="00C43EF2">
        <w:rPr>
          <w:rFonts w:eastAsia="Times New Roman" w:cs="Times New Roman"/>
          <w:b/>
          <w:szCs w:val="24"/>
        </w:rPr>
        <w:t>ΑΝΤΩΝΙΟΣ ΓΡΕΓΟΣ:</w:t>
      </w:r>
      <w:r>
        <w:rPr>
          <w:rFonts w:eastAsia="Times New Roman" w:cs="Times New Roman"/>
          <w:szCs w:val="24"/>
        </w:rPr>
        <w:t xml:space="preserve"> Όχι.</w:t>
      </w:r>
    </w:p>
    <w:p w14:paraId="25CAA2B9"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25CAA2BA"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A2BB"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2BC"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25CAA2BD"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ΔΗΜΗΤΡΙΟΣ ΚΑΒΑΔΕΛΛΑΣ:</w:t>
      </w:r>
      <w:r>
        <w:rPr>
          <w:rFonts w:eastAsia="Times New Roman" w:cs="Times New Roman"/>
          <w:szCs w:val="24"/>
        </w:rPr>
        <w:t xml:space="preserve"> Όχι. </w:t>
      </w:r>
    </w:p>
    <w:p w14:paraId="25CAA2BE" w14:textId="77777777" w:rsidR="00054EB1" w:rsidRDefault="00375CE6">
      <w:pPr>
        <w:spacing w:after="0" w:line="600" w:lineRule="auto"/>
        <w:ind w:firstLine="720"/>
        <w:jc w:val="both"/>
        <w:rPr>
          <w:rFonts w:eastAsia="Times New Roman"/>
          <w:szCs w:val="24"/>
        </w:rPr>
      </w:pPr>
      <w:r w:rsidRPr="00B77476">
        <w:rPr>
          <w:rFonts w:eastAsia="Times New Roman" w:cs="Times New Roman"/>
          <w:b/>
          <w:szCs w:val="24"/>
        </w:rPr>
        <w:t>ΠΡΟΕΔΡΕΥΩ</w:t>
      </w:r>
      <w:r w:rsidRPr="00B77476">
        <w:rPr>
          <w:rFonts w:eastAsia="Times New Roman" w:cs="Times New Roman"/>
          <w:b/>
          <w:szCs w:val="24"/>
        </w:rPr>
        <w:t>Ν (Γεώργιος Βαρεμένος):</w:t>
      </w:r>
      <w:r>
        <w:rPr>
          <w:rFonts w:eastAsia="Times New Roman"/>
          <w:szCs w:val="24"/>
        </w:rPr>
        <w:t xml:space="preserve"> Συνεπώς η τροπολογία με γενικό αριθμό 846 και ειδικό 78 έγινε δεκτή ως έχει κατά πλειοψηφία και εντάσσεται στο νομοσχέδιο ως ίδιο άρθρο.</w:t>
      </w:r>
    </w:p>
    <w:p w14:paraId="25CAA2BF"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w:t>
      </w:r>
      <w:r w:rsidRPr="00674621">
        <w:rPr>
          <w:rFonts w:eastAsia="Times New Roman" w:cs="Times New Roman"/>
          <w:szCs w:val="24"/>
        </w:rPr>
        <w:t>847</w:t>
      </w:r>
      <w:r>
        <w:rPr>
          <w:rFonts w:eastAsia="Times New Roman" w:cs="Times New Roman"/>
          <w:szCs w:val="24"/>
        </w:rPr>
        <w:t xml:space="preserve"> και ειδικό </w:t>
      </w:r>
      <w:r w:rsidRPr="00674621">
        <w:rPr>
          <w:rFonts w:eastAsia="Times New Roman" w:cs="Times New Roman"/>
          <w:szCs w:val="24"/>
        </w:rPr>
        <w:t>79</w:t>
      </w:r>
      <w:r>
        <w:rPr>
          <w:rFonts w:eastAsia="Times New Roman" w:cs="Times New Roman"/>
          <w:szCs w:val="24"/>
        </w:rPr>
        <w:t xml:space="preserve"> ως έχει;</w:t>
      </w:r>
    </w:p>
    <w:p w14:paraId="25CAA2C0"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w:t>
      </w:r>
      <w:r>
        <w:rPr>
          <w:rFonts w:eastAsia="Times New Roman" w:cs="Times New Roman"/>
          <w:b/>
          <w:szCs w:val="24"/>
        </w:rPr>
        <w:t>ΙΟΣ ΤΣΙΡΚΑΣ:</w:t>
      </w:r>
      <w:r>
        <w:rPr>
          <w:rFonts w:eastAsia="Times New Roman" w:cs="Times New Roman"/>
          <w:szCs w:val="24"/>
        </w:rPr>
        <w:t xml:space="preserve"> Ναι.</w:t>
      </w:r>
    </w:p>
    <w:p w14:paraId="25CAA2C1"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w:t>
      </w:r>
    </w:p>
    <w:p w14:paraId="25CAA2C2"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2C3"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Παρών.</w:t>
      </w:r>
    </w:p>
    <w:p w14:paraId="25CAA2C4"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Παρών.</w:t>
      </w:r>
    </w:p>
    <w:p w14:paraId="25CAA2C5"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2C6"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25CAA2C7"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Ναι.</w:t>
      </w:r>
    </w:p>
    <w:p w14:paraId="25CAA2C8" w14:textId="77777777" w:rsidR="00054EB1" w:rsidRDefault="00375CE6">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Συνεπώς η τροπολογία με γενικό αριθμό 847 και ειδικό 79 έγινε δεκτή ως έχει κατά πλειοψηφία και εντάσσεται στο νομοσχέδιο ως ίδιο άρθρο. </w:t>
      </w:r>
    </w:p>
    <w:p w14:paraId="25CAA2C9"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848 και ειδικό 80 ως έχει;</w:t>
      </w:r>
    </w:p>
    <w:p w14:paraId="25CAA2CA"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2CB"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ΑΠΟΣ</w:t>
      </w:r>
      <w:r>
        <w:rPr>
          <w:rFonts w:eastAsia="Times New Roman" w:cs="Times New Roman"/>
          <w:b/>
          <w:szCs w:val="24"/>
        </w:rPr>
        <w:t>ΤΟΛΟΣ ΒΕΣΥΡΟΠΟΥΛΟΣ:</w:t>
      </w:r>
      <w:r>
        <w:rPr>
          <w:rFonts w:eastAsia="Times New Roman" w:cs="Times New Roman"/>
          <w:szCs w:val="24"/>
        </w:rPr>
        <w:t xml:space="preserve"> Όχι.</w:t>
      </w:r>
    </w:p>
    <w:p w14:paraId="25CAA2CC"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25CAA2CD"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A2CE"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A2CF"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2D0"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25CAA2D1"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2D2" w14:textId="77777777" w:rsidR="00054EB1" w:rsidRDefault="00375CE6">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Συνεπώς η τροπολογία με γενικό αριθμό 848 και ειδι</w:t>
      </w:r>
      <w:r>
        <w:rPr>
          <w:rFonts w:eastAsia="Times New Roman" w:cs="Times New Roman"/>
          <w:szCs w:val="24"/>
        </w:rPr>
        <w:t xml:space="preserve">κό 80 έγινε δεκτή ως έχει κατά πλειοψηφία και εντάσσεται στο άρθρο 6 του νομοσχεδίου. </w:t>
      </w:r>
    </w:p>
    <w:p w14:paraId="25CAA2D3"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849 και ειδικό 81 ως έχει;</w:t>
      </w:r>
    </w:p>
    <w:p w14:paraId="25CAA2D4"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2D5"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w:t>
      </w:r>
    </w:p>
    <w:p w14:paraId="25CAA2D6"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Όχι.</w:t>
      </w:r>
    </w:p>
    <w:p w14:paraId="25CAA2D7"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w:t>
      </w:r>
      <w:r>
        <w:rPr>
          <w:rFonts w:eastAsia="Times New Roman" w:cs="Times New Roman"/>
          <w:b/>
          <w:szCs w:val="24"/>
        </w:rPr>
        <w:t>ΗΣ ΚΟΥΤΣΟΥΚΟΣ:</w:t>
      </w:r>
      <w:r>
        <w:rPr>
          <w:rFonts w:eastAsia="Times New Roman" w:cs="Times New Roman"/>
          <w:szCs w:val="24"/>
        </w:rPr>
        <w:t xml:space="preserve"> Όχι.</w:t>
      </w:r>
    </w:p>
    <w:p w14:paraId="25CAA2D8"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Παρών.</w:t>
      </w:r>
    </w:p>
    <w:p w14:paraId="25CAA2D9"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2DA"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25CAA2DB"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2DC" w14:textId="77777777" w:rsidR="00054EB1" w:rsidRDefault="00375CE6">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Συνεπώς η τροπολογία με γενικό αριθμό 849 και ειδικό 81 έγινε δεκτή ως έχει κατά πλειοψηφία και εντάσσ</w:t>
      </w:r>
      <w:r>
        <w:rPr>
          <w:rFonts w:eastAsia="Times New Roman" w:cs="Times New Roman"/>
          <w:szCs w:val="24"/>
        </w:rPr>
        <w:t xml:space="preserve">εται στο νομοσχέδιο ως ίδιο άρθρο. </w:t>
      </w:r>
    </w:p>
    <w:p w14:paraId="25CAA2DD"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850 και ειδικό 82, όπως τροποποιήθηκε από τον κύριο Υπουργό;</w:t>
      </w:r>
    </w:p>
    <w:p w14:paraId="25CAA2DE"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2DF"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w:t>
      </w:r>
    </w:p>
    <w:p w14:paraId="25CAA2E0"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25CAA2E1"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w:t>
      </w:r>
      <w:r>
        <w:rPr>
          <w:rFonts w:eastAsia="Times New Roman" w:cs="Times New Roman"/>
          <w:szCs w:val="24"/>
        </w:rPr>
        <w:t>Ναι.</w:t>
      </w:r>
    </w:p>
    <w:p w14:paraId="25CAA2E2"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Όχι.</w:t>
      </w:r>
    </w:p>
    <w:p w14:paraId="25CAA2E3"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2E4"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Όχι.</w:t>
      </w:r>
    </w:p>
    <w:p w14:paraId="25CAA2E5"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2E6" w14:textId="77777777" w:rsidR="00054EB1" w:rsidRDefault="00375CE6">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Συνεπώς η τροπολογία με γενικό αριθμό 850 και ειδικό </w:t>
      </w:r>
      <w:r>
        <w:rPr>
          <w:rFonts w:eastAsia="Times New Roman" w:cs="Times New Roman"/>
          <w:szCs w:val="24"/>
        </w:rPr>
        <w:t xml:space="preserve">82 έγινε δεκτή, όπως τροποποιήθηκε από τον κύριο Υπουργό, κατά πλειοψηφία και εντάσσεται στο νομοσχέδιο ως ίδιο άρθρο. </w:t>
      </w:r>
    </w:p>
    <w:p w14:paraId="25CAA2E7"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845 και ειδικό 77 ως έχει;</w:t>
      </w:r>
    </w:p>
    <w:p w14:paraId="25CAA2E8"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Ναι.</w:t>
      </w:r>
    </w:p>
    <w:p w14:paraId="25CAA2E9"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ΑΠΟΣΤΟΛΟΣ ΒΕΣΥΡΟΠΟΥΛΟΣ:</w:t>
      </w:r>
      <w:r>
        <w:rPr>
          <w:rFonts w:eastAsia="Times New Roman" w:cs="Times New Roman"/>
          <w:szCs w:val="24"/>
        </w:rPr>
        <w:t xml:space="preserve"> Όχι.</w:t>
      </w:r>
    </w:p>
    <w:p w14:paraId="25CAA2EA"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Παρών.</w:t>
      </w:r>
    </w:p>
    <w:p w14:paraId="25CAA2EB" w14:textId="77777777" w:rsidR="00054EB1" w:rsidRDefault="00375CE6">
      <w:pPr>
        <w:spacing w:after="0"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w:t>
      </w:r>
    </w:p>
    <w:p w14:paraId="25CAA2EC"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ΑΘΑΝΑΣΙΟΣ ΒΑΡΔΑΛΗΣ:</w:t>
      </w:r>
      <w:r>
        <w:rPr>
          <w:rFonts w:eastAsia="Times New Roman" w:cs="Times New Roman"/>
          <w:szCs w:val="24"/>
        </w:rPr>
        <w:t xml:space="preserve"> Ναι.</w:t>
      </w:r>
    </w:p>
    <w:p w14:paraId="25CAA2ED"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ΚΑΜΜΕΝΟΣ:</w:t>
      </w:r>
      <w:r>
        <w:rPr>
          <w:rFonts w:eastAsia="Times New Roman" w:cs="Times New Roman"/>
          <w:szCs w:val="24"/>
        </w:rPr>
        <w:t xml:space="preserve"> Ναι.</w:t>
      </w:r>
    </w:p>
    <w:p w14:paraId="25CAA2EE"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ΓΕΩΡΓΙΟΣ ΑΜΥΡΑΣ:</w:t>
      </w:r>
      <w:r>
        <w:rPr>
          <w:rFonts w:eastAsia="Times New Roman" w:cs="Times New Roman"/>
          <w:szCs w:val="24"/>
        </w:rPr>
        <w:t xml:space="preserve"> Ναι.</w:t>
      </w:r>
    </w:p>
    <w:p w14:paraId="25CAA2EF" w14:textId="77777777" w:rsidR="00054EB1" w:rsidRDefault="00375CE6">
      <w:pPr>
        <w:spacing w:after="0" w:line="600" w:lineRule="auto"/>
        <w:ind w:firstLine="720"/>
        <w:jc w:val="both"/>
        <w:rPr>
          <w:rFonts w:eastAsia="Times New Roman" w:cs="Times New Roman"/>
          <w:b/>
          <w:szCs w:val="24"/>
        </w:rPr>
      </w:pPr>
      <w:r>
        <w:rPr>
          <w:rFonts w:eastAsia="Times New Roman" w:cs="Times New Roman"/>
          <w:b/>
          <w:szCs w:val="24"/>
        </w:rPr>
        <w:t>ΔΗΜΗΤΡΙΟΣ ΚΑΒΑΔΕΛΛΑΣ:</w:t>
      </w:r>
      <w:r>
        <w:rPr>
          <w:rFonts w:eastAsia="Times New Roman" w:cs="Times New Roman"/>
          <w:szCs w:val="24"/>
        </w:rPr>
        <w:t xml:space="preserve"> Όχι.</w:t>
      </w:r>
    </w:p>
    <w:p w14:paraId="25CAA2F0" w14:textId="77777777" w:rsidR="00054EB1" w:rsidRDefault="00375CE6">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Συνεπώς η τροπολογία με γενικό αριθμό 845 και ειδικό 77 έγινε δεκτή ω</w:t>
      </w:r>
      <w:r>
        <w:rPr>
          <w:rFonts w:eastAsia="Times New Roman" w:cs="Times New Roman"/>
          <w:szCs w:val="24"/>
        </w:rPr>
        <w:t xml:space="preserve">ς έχει κατά πλειοψηφία και εντάσσεται στο νομοσχέδιο ως ίδιο άρθρο. </w:t>
      </w:r>
    </w:p>
    <w:p w14:paraId="25CAA2F1"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 xml:space="preserve">Για την τροπολογία με γενικό αριθμό 837 και ειδικό 71 έχει υποβληθεί αίτηση ονομαστικής ψηφοφορίας από Βουλευτές της Δημοκρατικής Συμπαράταξης, η οποία, όπως </w:t>
      </w:r>
      <w:proofErr w:type="spellStart"/>
      <w:r>
        <w:rPr>
          <w:rFonts w:eastAsia="Times New Roman" w:cs="Times New Roman"/>
          <w:szCs w:val="24"/>
        </w:rPr>
        <w:t>προείπαμε</w:t>
      </w:r>
      <w:proofErr w:type="spellEnd"/>
      <w:r>
        <w:rPr>
          <w:rFonts w:eastAsia="Times New Roman" w:cs="Times New Roman"/>
          <w:szCs w:val="24"/>
        </w:rPr>
        <w:t>, θα διεξαχθεί την Τ</w:t>
      </w:r>
      <w:r>
        <w:rPr>
          <w:rFonts w:eastAsia="Times New Roman" w:cs="Times New Roman"/>
          <w:szCs w:val="24"/>
        </w:rPr>
        <w:t>ετάρτη 21 Δεκεμβρίου 2016 και ώρα 19.00΄.</w:t>
      </w:r>
    </w:p>
    <w:p w14:paraId="25CAA2F2" w14:textId="77777777" w:rsidR="00054EB1" w:rsidRDefault="00375CE6">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25CAA2F3" w14:textId="77777777" w:rsidR="00054EB1" w:rsidRDefault="00375CE6">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25CAA2F4" w14:textId="77777777" w:rsidR="00054EB1" w:rsidRDefault="00375CE6">
      <w:pPr>
        <w:spacing w:after="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Με τη συναίνεση του Σώματος και ώρα 1.32΄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w:t>
      </w:r>
      <w:r>
        <w:rPr>
          <w:rFonts w:eastAsia="Times New Roman" w:cs="Times New Roman"/>
          <w:szCs w:val="24"/>
        </w:rPr>
        <w:t>α σήμερα, Τρίτη 20 Δεκεμβρίου 2016 και ώρα 10.00΄, με αντικείμενο εργασιών του Σώματος νομοθετική εργασία</w:t>
      </w:r>
      <w:r w:rsidRPr="00AB145F">
        <w:rPr>
          <w:rFonts w:eastAsia="Times New Roman" w:cs="Times New Roman"/>
          <w:szCs w:val="24"/>
        </w:rPr>
        <w:t>:</w:t>
      </w:r>
      <w:r>
        <w:rPr>
          <w:rFonts w:eastAsia="Times New Roman" w:cs="Times New Roman"/>
          <w:szCs w:val="24"/>
        </w:rPr>
        <w:t xml:space="preserve"> μόνη συζήτηση και ψήφιση επί της αρχής, των άρθρων και του συνόλου του σχεδίου νόμου του Υπουργείου Περιβάλλοντος και Ενέργειας: «Χωρικός σχεδιασμός </w:t>
      </w:r>
      <w:r>
        <w:rPr>
          <w:rFonts w:eastAsia="Times New Roman" w:cs="Times New Roman"/>
          <w:szCs w:val="24"/>
        </w:rPr>
        <w:t>- βιώσιμη ανάπτυξη».</w:t>
      </w:r>
    </w:p>
    <w:p w14:paraId="25CAA2F5" w14:textId="77777777" w:rsidR="00054EB1" w:rsidRDefault="00375CE6">
      <w:pPr>
        <w:jc w:val="both"/>
      </w:pPr>
      <w:r>
        <w:rPr>
          <w:rFonts w:eastAsia="Times New Roman" w:cs="Times New Roman"/>
          <w:b/>
          <w:bCs/>
          <w:szCs w:val="24"/>
        </w:rPr>
        <w:t>Ο ΠΡΟΕΔΡΟΣ                                                                            ΟΙ ΓΡΑΜΜΑΤΕΙΣ</w:t>
      </w:r>
    </w:p>
    <w:p w14:paraId="25CAA2F6" w14:textId="77777777" w:rsidR="00054EB1" w:rsidRDefault="00054EB1">
      <w:pPr>
        <w:spacing w:after="0" w:line="600" w:lineRule="auto"/>
        <w:ind w:left="720"/>
        <w:jc w:val="both"/>
        <w:rPr>
          <w:rFonts w:eastAsia="Times New Roman"/>
          <w:szCs w:val="24"/>
        </w:rPr>
      </w:pPr>
    </w:p>
    <w:sectPr w:rsidR="00054EB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w:panose1 w:val="020F0502020204030204"/>
    <w:charset w:val="A1"/>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A1"/>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PvmOoQWY08MDWEXuSrEaQlwwyOQ=" w:salt="kCIpRUjAY5qRHoymHGQnc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EB1"/>
    <w:rsid w:val="00054EB1"/>
    <w:rsid w:val="00375CE6"/>
    <w:rsid w:val="004B0B67"/>
    <w:rsid w:val="0056375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A96C1"/>
  <w15:docId w15:val="{03D030E3-DD31-493D-B40C-FB0854D4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047C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047C9"/>
    <w:rPr>
      <w:rFonts w:ascii="Segoe UI" w:hAnsi="Segoe UI" w:cs="Segoe UI"/>
      <w:sz w:val="18"/>
      <w:szCs w:val="18"/>
    </w:rPr>
  </w:style>
  <w:style w:type="paragraph" w:styleId="a4">
    <w:name w:val="List Paragraph"/>
    <w:basedOn w:val="a"/>
    <w:uiPriority w:val="34"/>
    <w:qFormat/>
    <w:rsid w:val="00863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376</MetadataID>
    <Session xmlns="641f345b-441b-4b81-9152-adc2e73ba5e1">Β´</Session>
    <Date xmlns="641f345b-441b-4b81-9152-adc2e73ba5e1">2016-12-18T22:00:00+00:00</Date>
    <Status xmlns="641f345b-441b-4b81-9152-adc2e73ba5e1">
      <Url>http://srv-sp1/praktika/Lists/Incoming_Metadata/EditForm.aspx?ID=376&amp;Source=/praktika/Recordings_Library/Forms/AllItems.aspx</Url>
      <Description>Δημοσιεύτηκε</Description>
    </Status>
    <Meeting xmlns="641f345b-441b-4b81-9152-adc2e73ba5e1">Ν´</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29E659-8025-4360-8A24-B8C151BCEB84}">
  <ds:schemaRefs>
    <ds:schemaRef ds:uri="http://purl.org/dc/elements/1.1/"/>
    <ds:schemaRef ds:uri="http://www.w3.org/XML/1998/namespace"/>
    <ds:schemaRef ds:uri="http://purl.org/dc/terms/"/>
    <ds:schemaRef ds:uri="http://schemas.openxmlformats.org/package/2006/metadata/core-properties"/>
    <ds:schemaRef ds:uri="http://schemas.microsoft.com/office/2006/metadata/properties"/>
    <ds:schemaRef ds:uri="http://schemas.microsoft.com/office/infopath/2007/PartnerControls"/>
    <ds:schemaRef ds:uri="http://purl.org/dc/dcmitype/"/>
    <ds:schemaRef ds:uri="641f345b-441b-4b81-9152-adc2e73ba5e1"/>
    <ds:schemaRef ds:uri="http://schemas.microsoft.com/office/2006/documentManagement/types"/>
  </ds:schemaRefs>
</ds:datastoreItem>
</file>

<file path=customXml/itemProps2.xml><?xml version="1.0" encoding="utf-8"?>
<ds:datastoreItem xmlns:ds="http://schemas.openxmlformats.org/officeDocument/2006/customXml" ds:itemID="{2187E670-1276-4859-83FB-B810B9AFE7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41710F-9353-406F-8F33-160AB9D2B4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466</Pages>
  <Words>80897</Words>
  <Characters>436849</Characters>
  <Application>Microsoft Office Word</Application>
  <DocSecurity>0</DocSecurity>
  <Lines>3640</Lines>
  <Paragraphs>1033</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516713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2017-01-05T09:16:00Z</dcterms:created>
  <dcterms:modified xsi:type="dcterms:W3CDTF">2017-01-05T09:16:00Z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