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260C32" w14:textId="77777777" w:rsidR="008D2A11" w:rsidRPr="008D2A11" w:rsidRDefault="008D2A11" w:rsidP="008D2A11">
      <w:pPr>
        <w:spacing w:after="0" w:line="360" w:lineRule="auto"/>
        <w:rPr>
          <w:ins w:id="0" w:author="Φλούδα Χριστίνα" w:date="2018-05-21T18:36:00Z"/>
          <w:rFonts w:eastAsia="Times New Roman"/>
          <w:szCs w:val="24"/>
          <w:lang w:eastAsia="en-US"/>
        </w:rPr>
      </w:pPr>
      <w:bookmarkStart w:id="1" w:name="_GoBack"/>
      <w:bookmarkEnd w:id="1"/>
      <w:ins w:id="2" w:author="Φλούδα Χριστίνα" w:date="2018-05-21T18:36:00Z">
        <w:r w:rsidRPr="008D2A1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EAEB79A" w14:textId="77777777" w:rsidR="008D2A11" w:rsidRPr="008D2A11" w:rsidRDefault="008D2A11" w:rsidP="008D2A11">
      <w:pPr>
        <w:spacing w:after="0" w:line="360" w:lineRule="auto"/>
        <w:rPr>
          <w:ins w:id="3" w:author="Φλούδα Χριστίνα" w:date="2018-05-21T18:36:00Z"/>
          <w:rFonts w:eastAsia="Times New Roman"/>
          <w:szCs w:val="24"/>
          <w:lang w:eastAsia="en-US"/>
        </w:rPr>
      </w:pPr>
    </w:p>
    <w:p w14:paraId="7FC655D3" w14:textId="77777777" w:rsidR="008D2A11" w:rsidRPr="008D2A11" w:rsidRDefault="008D2A11" w:rsidP="008D2A11">
      <w:pPr>
        <w:spacing w:after="0" w:line="360" w:lineRule="auto"/>
        <w:rPr>
          <w:ins w:id="4" w:author="Φλούδα Χριστίνα" w:date="2018-05-21T18:36:00Z"/>
          <w:rFonts w:eastAsia="Times New Roman"/>
          <w:szCs w:val="24"/>
          <w:lang w:eastAsia="en-US"/>
        </w:rPr>
      </w:pPr>
      <w:ins w:id="5" w:author="Φλούδα Χριστίνα" w:date="2018-05-21T18:36:00Z">
        <w:r w:rsidRPr="008D2A11">
          <w:rPr>
            <w:rFonts w:eastAsia="Times New Roman"/>
            <w:szCs w:val="24"/>
            <w:lang w:eastAsia="en-US"/>
          </w:rPr>
          <w:t>ΠΙΝΑΚΑΣ ΠΕΡΙΕΧΟΜΕΝΩΝ</w:t>
        </w:r>
      </w:ins>
    </w:p>
    <w:p w14:paraId="76D77968" w14:textId="77777777" w:rsidR="008D2A11" w:rsidRPr="008D2A11" w:rsidRDefault="008D2A11" w:rsidP="008D2A11">
      <w:pPr>
        <w:spacing w:after="0" w:line="360" w:lineRule="auto"/>
        <w:rPr>
          <w:ins w:id="6" w:author="Φλούδα Χριστίνα" w:date="2018-05-21T18:36:00Z"/>
          <w:rFonts w:eastAsia="Times New Roman"/>
          <w:szCs w:val="24"/>
          <w:lang w:eastAsia="en-US"/>
        </w:rPr>
      </w:pPr>
      <w:ins w:id="7" w:author="Φλούδα Χριστίνα" w:date="2018-05-21T18:36:00Z">
        <w:r w:rsidRPr="008D2A11">
          <w:rPr>
            <w:rFonts w:eastAsia="Times New Roman"/>
            <w:szCs w:val="24"/>
            <w:lang w:eastAsia="en-US"/>
          </w:rPr>
          <w:t xml:space="preserve">ΙΖ΄ ΠΕΡΙΟΔΟΣ </w:t>
        </w:r>
      </w:ins>
    </w:p>
    <w:p w14:paraId="4359916D" w14:textId="77777777" w:rsidR="008D2A11" w:rsidRPr="008D2A11" w:rsidRDefault="008D2A11" w:rsidP="008D2A11">
      <w:pPr>
        <w:spacing w:after="0" w:line="360" w:lineRule="auto"/>
        <w:rPr>
          <w:ins w:id="8" w:author="Φλούδα Χριστίνα" w:date="2018-05-21T18:36:00Z"/>
          <w:rFonts w:eastAsia="Times New Roman"/>
          <w:szCs w:val="24"/>
          <w:lang w:eastAsia="en-US"/>
        </w:rPr>
      </w:pPr>
      <w:ins w:id="9" w:author="Φλούδα Χριστίνα" w:date="2018-05-21T18:36:00Z">
        <w:r w:rsidRPr="008D2A11">
          <w:rPr>
            <w:rFonts w:eastAsia="Times New Roman"/>
            <w:szCs w:val="24"/>
            <w:lang w:eastAsia="en-US"/>
          </w:rPr>
          <w:t>ΠΡΟΕΔΡΕΥΟΜΕΝΗΣ ΚΟΙΝΟΒΟΥΛΕΥΤΙΚΗΣ ΔΗΜΟΚΡΑΤΙΑΣ</w:t>
        </w:r>
      </w:ins>
    </w:p>
    <w:p w14:paraId="5E2CEC2C" w14:textId="77777777" w:rsidR="008D2A11" w:rsidRPr="008D2A11" w:rsidRDefault="008D2A11" w:rsidP="008D2A11">
      <w:pPr>
        <w:spacing w:after="0" w:line="360" w:lineRule="auto"/>
        <w:rPr>
          <w:ins w:id="10" w:author="Φλούδα Χριστίνα" w:date="2018-05-21T18:36:00Z"/>
          <w:rFonts w:eastAsia="Times New Roman"/>
          <w:szCs w:val="24"/>
          <w:lang w:eastAsia="en-US"/>
        </w:rPr>
      </w:pPr>
      <w:ins w:id="11" w:author="Φλούδα Χριστίνα" w:date="2018-05-21T18:36:00Z">
        <w:r w:rsidRPr="008D2A11">
          <w:rPr>
            <w:rFonts w:eastAsia="Times New Roman"/>
            <w:szCs w:val="24"/>
            <w:lang w:eastAsia="en-US"/>
          </w:rPr>
          <w:t>ΣΥΝΟΔΟΣ Γ΄</w:t>
        </w:r>
      </w:ins>
    </w:p>
    <w:p w14:paraId="7C6D2B33" w14:textId="77777777" w:rsidR="008D2A11" w:rsidRPr="008D2A11" w:rsidRDefault="008D2A11" w:rsidP="008D2A11">
      <w:pPr>
        <w:spacing w:after="0" w:line="360" w:lineRule="auto"/>
        <w:rPr>
          <w:ins w:id="12" w:author="Φλούδα Χριστίνα" w:date="2018-05-21T18:36:00Z"/>
          <w:rFonts w:eastAsia="Times New Roman"/>
          <w:szCs w:val="24"/>
          <w:lang w:eastAsia="en-US"/>
        </w:rPr>
      </w:pPr>
    </w:p>
    <w:p w14:paraId="031F2DDB" w14:textId="77777777" w:rsidR="008D2A11" w:rsidRPr="008D2A11" w:rsidRDefault="008D2A11" w:rsidP="008D2A11">
      <w:pPr>
        <w:spacing w:after="0" w:line="360" w:lineRule="auto"/>
        <w:rPr>
          <w:ins w:id="13" w:author="Φλούδα Χριστίνα" w:date="2018-05-21T18:36:00Z"/>
          <w:rFonts w:eastAsia="Times New Roman"/>
          <w:szCs w:val="24"/>
          <w:lang w:eastAsia="en-US"/>
        </w:rPr>
      </w:pPr>
      <w:ins w:id="14" w:author="Φλούδα Χριστίνα" w:date="2018-05-21T18:36:00Z">
        <w:r w:rsidRPr="008D2A11">
          <w:rPr>
            <w:rFonts w:eastAsia="Times New Roman"/>
            <w:szCs w:val="24"/>
            <w:lang w:eastAsia="en-US"/>
          </w:rPr>
          <w:t>ΣΥΝΕΔΡΙΑΣΗ ΡΙΣΤ΄</w:t>
        </w:r>
      </w:ins>
    </w:p>
    <w:p w14:paraId="5E2ED471" w14:textId="77777777" w:rsidR="008D2A11" w:rsidRPr="008D2A11" w:rsidRDefault="008D2A11" w:rsidP="008D2A11">
      <w:pPr>
        <w:spacing w:after="0" w:line="360" w:lineRule="auto"/>
        <w:rPr>
          <w:ins w:id="15" w:author="Φλούδα Χριστίνα" w:date="2018-05-21T18:36:00Z"/>
          <w:rFonts w:eastAsia="Times New Roman"/>
          <w:szCs w:val="24"/>
          <w:lang w:eastAsia="en-US"/>
        </w:rPr>
      </w:pPr>
      <w:ins w:id="16" w:author="Φλούδα Χριστίνα" w:date="2018-05-21T18:36:00Z">
        <w:r w:rsidRPr="008D2A11">
          <w:rPr>
            <w:rFonts w:eastAsia="Times New Roman"/>
            <w:szCs w:val="24"/>
            <w:lang w:eastAsia="en-US"/>
          </w:rPr>
          <w:t>Παρασκευή  11 Μαΐου 2018</w:t>
        </w:r>
      </w:ins>
    </w:p>
    <w:p w14:paraId="4598E17F" w14:textId="77777777" w:rsidR="008D2A11" w:rsidRPr="008D2A11" w:rsidRDefault="008D2A11" w:rsidP="008D2A11">
      <w:pPr>
        <w:spacing w:after="0" w:line="360" w:lineRule="auto"/>
        <w:rPr>
          <w:ins w:id="17" w:author="Φλούδα Χριστίνα" w:date="2018-05-21T18:36:00Z"/>
          <w:rFonts w:eastAsia="Times New Roman"/>
          <w:szCs w:val="24"/>
          <w:lang w:eastAsia="en-US"/>
        </w:rPr>
      </w:pPr>
    </w:p>
    <w:p w14:paraId="150FABF1" w14:textId="77777777" w:rsidR="008D2A11" w:rsidRPr="008D2A11" w:rsidRDefault="008D2A11" w:rsidP="008D2A11">
      <w:pPr>
        <w:spacing w:after="0" w:line="360" w:lineRule="auto"/>
        <w:rPr>
          <w:ins w:id="18" w:author="Φλούδα Χριστίνα" w:date="2018-05-21T18:36:00Z"/>
          <w:rFonts w:eastAsia="Times New Roman"/>
          <w:szCs w:val="24"/>
          <w:lang w:eastAsia="en-US"/>
        </w:rPr>
      </w:pPr>
      <w:ins w:id="19" w:author="Φλούδα Χριστίνα" w:date="2018-05-21T18:36:00Z">
        <w:r w:rsidRPr="008D2A11">
          <w:rPr>
            <w:rFonts w:eastAsia="Times New Roman"/>
            <w:szCs w:val="24"/>
            <w:lang w:eastAsia="en-US"/>
          </w:rPr>
          <w:t>ΘΕΜΑΤΑ</w:t>
        </w:r>
      </w:ins>
    </w:p>
    <w:p w14:paraId="1543F81F" w14:textId="77777777" w:rsidR="008D2A11" w:rsidRPr="008D2A11" w:rsidRDefault="008D2A11" w:rsidP="008D2A11">
      <w:pPr>
        <w:spacing w:after="0" w:line="360" w:lineRule="auto"/>
        <w:rPr>
          <w:ins w:id="20" w:author="Φλούδα Χριστίνα" w:date="2018-05-21T18:36:00Z"/>
          <w:rFonts w:eastAsia="Times New Roman"/>
          <w:szCs w:val="24"/>
          <w:lang w:eastAsia="en-US"/>
        </w:rPr>
      </w:pPr>
      <w:ins w:id="21" w:author="Φλούδα Χριστίνα" w:date="2018-05-21T18:36:00Z">
        <w:r w:rsidRPr="008D2A11">
          <w:rPr>
            <w:rFonts w:eastAsia="Times New Roman"/>
            <w:szCs w:val="24"/>
            <w:lang w:eastAsia="en-US"/>
          </w:rPr>
          <w:t xml:space="preserve"> </w:t>
        </w:r>
        <w:r w:rsidRPr="008D2A11">
          <w:rPr>
            <w:rFonts w:eastAsia="Times New Roman"/>
            <w:szCs w:val="24"/>
            <w:lang w:eastAsia="en-US"/>
          </w:rPr>
          <w:br/>
          <w:t xml:space="preserve">Α. ΕΙΔΙΚΑ ΘΕΜΑΤΑ </w:t>
        </w:r>
        <w:r w:rsidRPr="008D2A11">
          <w:rPr>
            <w:rFonts w:eastAsia="Times New Roman"/>
            <w:szCs w:val="24"/>
            <w:lang w:eastAsia="en-US"/>
          </w:rPr>
          <w:br/>
          <w:t xml:space="preserve">1. Ανακοινώνεται ότι τη συνεδρίαση παρακολουθούν μαθητές από το Ειδικό Δημοτικό Σχολείο Ηγουμενίτσας, το 4ο Δημοτικό Σχολείο Γέρακα και τα Εκπαιδευτήρια Παναγιωτόπουλου, σελ. </w:t>
        </w:r>
        <w:r w:rsidRPr="008D2A11">
          <w:rPr>
            <w:rFonts w:eastAsia="Times New Roman"/>
            <w:szCs w:val="24"/>
            <w:lang w:eastAsia="en-US"/>
          </w:rPr>
          <w:br/>
          <w:t xml:space="preserve">2. Αναφορά στην ημέρα της Μητέρας, σελ. </w:t>
        </w:r>
        <w:r w:rsidRPr="008D2A11">
          <w:rPr>
            <w:rFonts w:eastAsia="Times New Roman"/>
            <w:szCs w:val="24"/>
            <w:lang w:eastAsia="en-US"/>
          </w:rPr>
          <w:br/>
          <w:t xml:space="preserve">3. Επί διαδικαστικού θέματος, σελ. </w:t>
        </w:r>
        <w:r w:rsidRPr="008D2A11">
          <w:rPr>
            <w:rFonts w:eastAsia="Times New Roman"/>
            <w:szCs w:val="24"/>
            <w:lang w:eastAsia="en-US"/>
          </w:rPr>
          <w:br/>
          <w:t xml:space="preserve"> </w:t>
        </w:r>
        <w:r w:rsidRPr="008D2A11">
          <w:rPr>
            <w:rFonts w:eastAsia="Times New Roman"/>
            <w:szCs w:val="24"/>
            <w:lang w:eastAsia="en-US"/>
          </w:rPr>
          <w:br/>
          <w:t xml:space="preserve">Β. ΚΟΙΝΟΒΟΥΛΕΥΤΙΚΟΣ ΕΛΕΓΧΟΣ </w:t>
        </w:r>
        <w:r w:rsidRPr="008D2A11">
          <w:rPr>
            <w:rFonts w:eastAsia="Times New Roman"/>
            <w:szCs w:val="24"/>
            <w:lang w:eastAsia="en-US"/>
          </w:rPr>
          <w:br/>
          <w:t xml:space="preserve">1. Ανακοίνωση αναφορών, σελ. </w:t>
        </w:r>
        <w:r w:rsidRPr="008D2A11">
          <w:rPr>
            <w:rFonts w:eastAsia="Times New Roman"/>
            <w:szCs w:val="24"/>
            <w:lang w:eastAsia="en-US"/>
          </w:rPr>
          <w:br/>
          <w:t xml:space="preserve">2. Ανακοίνωση του δελτίου επικαίρων ερωτήσεων της Δευτέρας 14 Μαΐου 2018, σελ. </w:t>
        </w:r>
        <w:r w:rsidRPr="008D2A11">
          <w:rPr>
            <w:rFonts w:eastAsia="Times New Roman"/>
            <w:szCs w:val="24"/>
            <w:lang w:eastAsia="en-US"/>
          </w:rPr>
          <w:br/>
          <w:t>3. Συζήτηση επικαίρων ερωτήσεων:</w:t>
        </w:r>
        <w:r w:rsidRPr="008D2A11">
          <w:rPr>
            <w:rFonts w:eastAsia="Times New Roman"/>
            <w:szCs w:val="24"/>
            <w:lang w:eastAsia="en-US"/>
          </w:rPr>
          <w:br/>
          <w:t xml:space="preserve">    α) Προς τον Υπουργό Περιβάλλοντος και Ενέργειας:</w:t>
        </w:r>
        <w:r w:rsidRPr="008D2A11">
          <w:rPr>
            <w:rFonts w:eastAsia="Times New Roman"/>
            <w:szCs w:val="24"/>
            <w:lang w:eastAsia="en-US"/>
          </w:rPr>
          <w:br/>
          <w:t xml:space="preserve">        i. με θέμα: «Καύση εναλλακτικών καυσίμων από την τσιμεντοβιομηχανία «ΑΓΕΤ ΗΡΑΚΛΗΣ» στον Βόλο», σελ. </w:t>
        </w:r>
        <w:r w:rsidRPr="008D2A11">
          <w:rPr>
            <w:rFonts w:eastAsia="Times New Roman"/>
            <w:szCs w:val="24"/>
            <w:lang w:eastAsia="en-US"/>
          </w:rPr>
          <w:br/>
          <w:t xml:space="preserve">        </w:t>
        </w:r>
        <w:proofErr w:type="spellStart"/>
        <w:r w:rsidRPr="008D2A11">
          <w:rPr>
            <w:rFonts w:eastAsia="Times New Roman"/>
            <w:szCs w:val="24"/>
            <w:lang w:eastAsia="en-US"/>
          </w:rPr>
          <w:t>ii</w:t>
        </w:r>
        <w:proofErr w:type="spellEnd"/>
        <w:r w:rsidRPr="008D2A11">
          <w:rPr>
            <w:rFonts w:eastAsia="Times New Roman"/>
            <w:szCs w:val="24"/>
            <w:lang w:eastAsia="en-US"/>
          </w:rPr>
          <w:t xml:space="preserve">. με θέμα: «Ανατροπή φορτηγού στη Χαλκιδική», σελ. </w:t>
        </w:r>
        <w:r w:rsidRPr="008D2A11">
          <w:rPr>
            <w:rFonts w:eastAsia="Times New Roman"/>
            <w:szCs w:val="24"/>
            <w:lang w:eastAsia="en-US"/>
          </w:rPr>
          <w:br/>
          <w:t xml:space="preserve">        </w:t>
        </w:r>
        <w:proofErr w:type="spellStart"/>
        <w:r w:rsidRPr="008D2A11">
          <w:rPr>
            <w:rFonts w:eastAsia="Times New Roman"/>
            <w:szCs w:val="24"/>
            <w:lang w:eastAsia="en-US"/>
          </w:rPr>
          <w:t>iii</w:t>
        </w:r>
        <w:proofErr w:type="spellEnd"/>
        <w:r w:rsidRPr="008D2A11">
          <w:rPr>
            <w:rFonts w:eastAsia="Times New Roman"/>
            <w:szCs w:val="24"/>
            <w:lang w:eastAsia="en-US"/>
          </w:rPr>
          <w:t xml:space="preserve">. με θέμα: «Θέσπιση ανταποδοτικού τέλους μεγάλων υδροηλεκτρικών σταθμών», σελ. </w:t>
        </w:r>
        <w:r w:rsidRPr="008D2A11">
          <w:rPr>
            <w:rFonts w:eastAsia="Times New Roman"/>
            <w:szCs w:val="24"/>
            <w:lang w:eastAsia="en-US"/>
          </w:rPr>
          <w:br/>
          <w:t xml:space="preserve">    β) Προς τον Υπουργό Μεταναστευτικής Πολιτικής, με θέμα: «Ανάγκη ριζικής αναθεώρησης της πολιτικής των </w:t>
        </w:r>
        <w:proofErr w:type="spellStart"/>
        <w:r w:rsidRPr="008D2A11">
          <w:rPr>
            <w:rFonts w:eastAsia="Times New Roman"/>
            <w:szCs w:val="24"/>
            <w:lang w:eastAsia="en-US"/>
          </w:rPr>
          <w:t>hotspots</w:t>
        </w:r>
        <w:proofErr w:type="spellEnd"/>
        <w:r w:rsidRPr="008D2A11">
          <w:rPr>
            <w:rFonts w:eastAsia="Times New Roman"/>
            <w:szCs w:val="24"/>
            <w:lang w:eastAsia="en-US"/>
          </w:rPr>
          <w:t xml:space="preserve">», σελ. </w:t>
        </w:r>
        <w:r w:rsidRPr="008D2A11">
          <w:rPr>
            <w:rFonts w:eastAsia="Times New Roman"/>
            <w:szCs w:val="24"/>
            <w:lang w:eastAsia="en-US"/>
          </w:rPr>
          <w:br/>
          <w:t xml:space="preserve"> </w:t>
        </w:r>
        <w:r w:rsidRPr="008D2A11">
          <w:rPr>
            <w:rFonts w:eastAsia="Times New Roman"/>
            <w:szCs w:val="24"/>
            <w:lang w:eastAsia="en-US"/>
          </w:rPr>
          <w:br/>
          <w:t xml:space="preserve">Γ. ΝΟΜΟΘΕΤΙΚΗ ΕΡΓΑΣΙΑ </w:t>
        </w:r>
        <w:r w:rsidRPr="008D2A11">
          <w:rPr>
            <w:rFonts w:eastAsia="Times New Roman"/>
            <w:szCs w:val="24"/>
            <w:lang w:eastAsia="en-US"/>
          </w:rPr>
          <w:br/>
          <w:t>Κατάθεση Εκθέσεων Διαρκούς Επιτροπής:</w:t>
        </w:r>
      </w:ins>
    </w:p>
    <w:p w14:paraId="6B92803F" w14:textId="77777777" w:rsidR="008D2A11" w:rsidRPr="008D2A11" w:rsidRDefault="008D2A11" w:rsidP="008D2A11">
      <w:pPr>
        <w:spacing w:after="0" w:line="360" w:lineRule="auto"/>
        <w:rPr>
          <w:ins w:id="22" w:author="Φλούδα Χριστίνα" w:date="2018-05-21T18:36:00Z"/>
          <w:rFonts w:eastAsia="Times New Roman"/>
          <w:szCs w:val="24"/>
          <w:lang w:eastAsia="en-US"/>
        </w:rPr>
      </w:pPr>
      <w:ins w:id="23" w:author="Φλούδα Χριστίνα" w:date="2018-05-21T18:36:00Z">
        <w:r w:rsidRPr="008D2A11">
          <w:rPr>
            <w:rFonts w:eastAsia="Times New Roman"/>
            <w:szCs w:val="24"/>
            <w:lang w:eastAsia="en-US"/>
          </w:rPr>
          <w:t xml:space="preserve">Η Διαρκής Επιτροπή Εθνικής  Άμυνας και Εξωτερικών Υποθέσεων καταθέτει τις εκθέσεις της στα σχέδια νόμων του Υπουργείου Εξωτερικών:, σελ. </w:t>
        </w:r>
        <w:r w:rsidRPr="008D2A11">
          <w:rPr>
            <w:rFonts w:eastAsia="Times New Roman"/>
            <w:szCs w:val="24"/>
            <w:lang w:eastAsia="en-US"/>
          </w:rPr>
          <w:br/>
          <w:t xml:space="preserve">   Α. «Κύρωση της Συμφωνίας Πολιτικού Διαλόγου και Συνεργασίας μεταξύ της Ευρωπαϊκής  Ένωσης και των Κρατών Μελών της, αφενός, και της Δημοκρατίας της Κούβας, αφετέρου», σελ. </w:t>
        </w:r>
        <w:r w:rsidRPr="008D2A11">
          <w:rPr>
            <w:rFonts w:eastAsia="Times New Roman"/>
            <w:szCs w:val="24"/>
            <w:lang w:eastAsia="en-US"/>
          </w:rPr>
          <w:br/>
          <w:t xml:space="preserve">      Β. Β. «Κύρωση του Μνημονίου Συνεργασίας μεταξύ του Υπουργείου Εξωτερικών της Ελληνικής Δημοκρατίας και του Υπουργείου Εξωτερικών της Δημοκρατίας της Αλβανίας για την επιτάχυνση της διαδικασίας ένταξης της Δημοκρατίας της Αλβανίας στην Ευρωπαϊκή  Ένωση», σελ. </w:t>
        </w:r>
        <w:r w:rsidRPr="008D2A11">
          <w:rPr>
            <w:rFonts w:eastAsia="Times New Roman"/>
            <w:szCs w:val="24"/>
            <w:lang w:eastAsia="en-US"/>
          </w:rPr>
          <w:br/>
        </w:r>
      </w:ins>
    </w:p>
    <w:p w14:paraId="6E4ED98F" w14:textId="77777777" w:rsidR="008D2A11" w:rsidRPr="008D2A11" w:rsidRDefault="008D2A11" w:rsidP="008D2A11">
      <w:pPr>
        <w:spacing w:after="0" w:line="360" w:lineRule="auto"/>
        <w:rPr>
          <w:ins w:id="24" w:author="Φλούδα Χριστίνα" w:date="2018-05-21T18:36:00Z"/>
          <w:rFonts w:eastAsia="Times New Roman"/>
          <w:szCs w:val="24"/>
          <w:lang w:eastAsia="en-US"/>
        </w:rPr>
      </w:pPr>
      <w:ins w:id="25" w:author="Φλούδα Χριστίνα" w:date="2018-05-21T18:36:00Z">
        <w:r w:rsidRPr="008D2A11">
          <w:rPr>
            <w:rFonts w:eastAsia="Times New Roman"/>
            <w:szCs w:val="24"/>
            <w:lang w:eastAsia="en-US"/>
          </w:rPr>
          <w:t>ΠΡΟΕΔΡΕΥΩΝ</w:t>
        </w:r>
      </w:ins>
    </w:p>
    <w:p w14:paraId="61FD39B5" w14:textId="77777777" w:rsidR="008D2A11" w:rsidRPr="008D2A11" w:rsidRDefault="008D2A11" w:rsidP="008D2A11">
      <w:pPr>
        <w:spacing w:after="0" w:line="360" w:lineRule="auto"/>
        <w:rPr>
          <w:ins w:id="26" w:author="Φλούδα Χριστίνα" w:date="2018-05-21T18:36:00Z"/>
          <w:rFonts w:eastAsia="Times New Roman"/>
          <w:szCs w:val="24"/>
          <w:lang w:eastAsia="en-US"/>
        </w:rPr>
      </w:pPr>
    </w:p>
    <w:p w14:paraId="4A9BD136" w14:textId="77777777" w:rsidR="008D2A11" w:rsidRPr="008D2A11" w:rsidRDefault="008D2A11" w:rsidP="008D2A11">
      <w:pPr>
        <w:spacing w:after="0" w:line="360" w:lineRule="auto"/>
        <w:rPr>
          <w:ins w:id="27" w:author="Φλούδα Χριστίνα" w:date="2018-05-21T18:36:00Z"/>
          <w:rFonts w:eastAsia="Times New Roman"/>
          <w:szCs w:val="24"/>
          <w:lang w:eastAsia="en-US"/>
        </w:rPr>
      </w:pPr>
      <w:ins w:id="28" w:author="Φλούδα Χριστίνα" w:date="2018-05-21T18:36:00Z">
        <w:r w:rsidRPr="008D2A11">
          <w:rPr>
            <w:rFonts w:eastAsia="Times New Roman"/>
            <w:szCs w:val="24"/>
            <w:lang w:eastAsia="en-US"/>
          </w:rPr>
          <w:t>ΓΕΩΡΓΙΑΔΗΣ Μ. , σελ.</w:t>
        </w:r>
        <w:r w:rsidRPr="008D2A11">
          <w:rPr>
            <w:rFonts w:eastAsia="Times New Roman"/>
            <w:szCs w:val="24"/>
            <w:lang w:eastAsia="en-US"/>
          </w:rPr>
          <w:br/>
        </w:r>
      </w:ins>
    </w:p>
    <w:p w14:paraId="56B5D324" w14:textId="77777777" w:rsidR="008D2A11" w:rsidRPr="008D2A11" w:rsidRDefault="008D2A11" w:rsidP="008D2A11">
      <w:pPr>
        <w:spacing w:after="0" w:line="360" w:lineRule="auto"/>
        <w:rPr>
          <w:ins w:id="29" w:author="Φλούδα Χριστίνα" w:date="2018-05-21T18:36:00Z"/>
          <w:rFonts w:eastAsia="Times New Roman"/>
          <w:szCs w:val="24"/>
          <w:lang w:eastAsia="en-US"/>
        </w:rPr>
      </w:pPr>
    </w:p>
    <w:p w14:paraId="1871F3B5" w14:textId="77777777" w:rsidR="008D2A11" w:rsidRPr="008D2A11" w:rsidRDefault="008D2A11" w:rsidP="008D2A11">
      <w:pPr>
        <w:spacing w:after="0" w:line="360" w:lineRule="auto"/>
        <w:rPr>
          <w:ins w:id="30" w:author="Φλούδα Χριστίνα" w:date="2018-05-21T18:36:00Z"/>
          <w:rFonts w:eastAsia="Times New Roman"/>
          <w:szCs w:val="24"/>
          <w:lang w:eastAsia="en-US"/>
        </w:rPr>
      </w:pPr>
      <w:ins w:id="31" w:author="Φλούδα Χριστίνα" w:date="2018-05-21T18:36:00Z">
        <w:r w:rsidRPr="008D2A11">
          <w:rPr>
            <w:rFonts w:eastAsia="Times New Roman"/>
            <w:szCs w:val="24"/>
            <w:lang w:eastAsia="en-US"/>
          </w:rPr>
          <w:t>ΟΜΙΛΗΤΕΣ</w:t>
        </w:r>
      </w:ins>
    </w:p>
    <w:p w14:paraId="669F223F" w14:textId="77777777" w:rsidR="008D2A11" w:rsidRPr="008D2A11" w:rsidRDefault="008D2A11" w:rsidP="008D2A11">
      <w:pPr>
        <w:spacing w:after="0" w:line="360" w:lineRule="auto"/>
        <w:rPr>
          <w:ins w:id="32" w:author="Φλούδα Χριστίνα" w:date="2018-05-21T18:36:00Z"/>
          <w:rFonts w:eastAsia="Times New Roman"/>
          <w:szCs w:val="24"/>
          <w:lang w:eastAsia="en-US"/>
        </w:rPr>
      </w:pPr>
      <w:ins w:id="33" w:author="Φλούδα Χριστίνα" w:date="2018-05-21T18:36:00Z">
        <w:r w:rsidRPr="008D2A11">
          <w:rPr>
            <w:rFonts w:eastAsia="Times New Roman"/>
            <w:szCs w:val="24"/>
            <w:lang w:eastAsia="en-US"/>
          </w:rPr>
          <w:br/>
          <w:t>Α. Επί διαδικαστικού θέματος:</w:t>
        </w:r>
        <w:r w:rsidRPr="008D2A11">
          <w:rPr>
            <w:rFonts w:eastAsia="Times New Roman"/>
            <w:szCs w:val="24"/>
            <w:lang w:eastAsia="en-US"/>
          </w:rPr>
          <w:br/>
          <w:t>ΓΕΩΡΓΙΑΔΗΣ Μ. , σελ.</w:t>
        </w:r>
        <w:r w:rsidRPr="008D2A11">
          <w:rPr>
            <w:rFonts w:eastAsia="Times New Roman"/>
            <w:szCs w:val="24"/>
            <w:lang w:eastAsia="en-US"/>
          </w:rPr>
          <w:br/>
        </w:r>
        <w:r w:rsidRPr="008D2A11">
          <w:rPr>
            <w:rFonts w:eastAsia="Times New Roman"/>
            <w:szCs w:val="24"/>
            <w:lang w:eastAsia="en-US"/>
          </w:rPr>
          <w:br/>
          <w:t>Β. Επί των επικαίρων ερωτήσεων:</w:t>
        </w:r>
        <w:r w:rsidRPr="008D2A11">
          <w:rPr>
            <w:rFonts w:eastAsia="Times New Roman"/>
            <w:szCs w:val="24"/>
            <w:lang w:eastAsia="en-US"/>
          </w:rPr>
          <w:br/>
          <w:t>ΒΙΤΣΑΣ Δ. , σελ.</w:t>
        </w:r>
        <w:r w:rsidRPr="008D2A11">
          <w:rPr>
            <w:rFonts w:eastAsia="Times New Roman"/>
            <w:szCs w:val="24"/>
            <w:lang w:eastAsia="en-US"/>
          </w:rPr>
          <w:br/>
          <w:t>ΚΡΕΜΑΣΤΙΝΟΣ Δ. , σελ.</w:t>
        </w:r>
        <w:r w:rsidRPr="008D2A11">
          <w:rPr>
            <w:rFonts w:eastAsia="Times New Roman"/>
            <w:szCs w:val="24"/>
            <w:lang w:eastAsia="en-US"/>
          </w:rPr>
          <w:br/>
          <w:t>ΜΠΑΡΓΙΩΤΑΣ Κ. , σελ.</w:t>
        </w:r>
        <w:r w:rsidRPr="008D2A11">
          <w:rPr>
            <w:rFonts w:eastAsia="Times New Roman"/>
            <w:szCs w:val="24"/>
            <w:lang w:eastAsia="en-US"/>
          </w:rPr>
          <w:br/>
          <w:t>ΜΠΟΥΚΩΡΟΣ Χ. , σελ.</w:t>
        </w:r>
        <w:r w:rsidRPr="008D2A11">
          <w:rPr>
            <w:rFonts w:eastAsia="Times New Roman"/>
            <w:szCs w:val="24"/>
            <w:lang w:eastAsia="en-US"/>
          </w:rPr>
          <w:br/>
          <w:t>ΣΑΡΙΔΗΣ Ι. , σελ.</w:t>
        </w:r>
        <w:r w:rsidRPr="008D2A11">
          <w:rPr>
            <w:rFonts w:eastAsia="Times New Roman"/>
            <w:szCs w:val="24"/>
            <w:lang w:eastAsia="en-US"/>
          </w:rPr>
          <w:br/>
          <w:t>ΣΤΑΘΑΚΗΣ Γ. , σελ.</w:t>
        </w:r>
        <w:r w:rsidRPr="008D2A11">
          <w:rPr>
            <w:rFonts w:eastAsia="Times New Roman"/>
            <w:szCs w:val="24"/>
            <w:lang w:eastAsia="en-US"/>
          </w:rPr>
          <w:br/>
          <w:t>ΦΑΜΕΛΛΟΣ Σ. , σελ.</w:t>
        </w:r>
        <w:r w:rsidRPr="008D2A11">
          <w:rPr>
            <w:rFonts w:eastAsia="Times New Roman"/>
            <w:szCs w:val="24"/>
            <w:lang w:eastAsia="en-US"/>
          </w:rPr>
          <w:br/>
        </w:r>
      </w:ins>
    </w:p>
    <w:p w14:paraId="354982A7" w14:textId="77777777" w:rsidR="008D2A11" w:rsidRDefault="008D2A11">
      <w:pPr>
        <w:spacing w:after="0" w:line="600" w:lineRule="auto"/>
        <w:ind w:firstLine="720"/>
        <w:jc w:val="center"/>
        <w:rPr>
          <w:ins w:id="34" w:author="Φλούδα Χριστίνα" w:date="2018-05-21T18:36:00Z"/>
          <w:rFonts w:eastAsia="Times New Roman"/>
          <w:szCs w:val="24"/>
        </w:rPr>
      </w:pPr>
    </w:p>
    <w:p w14:paraId="6ECB44C1" w14:textId="0529F285" w:rsidR="0019790D" w:rsidRDefault="008D2A11">
      <w:pPr>
        <w:spacing w:after="0" w:line="600" w:lineRule="auto"/>
        <w:ind w:firstLine="720"/>
        <w:jc w:val="center"/>
        <w:rPr>
          <w:rFonts w:eastAsia="Times New Roman"/>
          <w:szCs w:val="24"/>
        </w:rPr>
      </w:pPr>
      <w:r>
        <w:rPr>
          <w:rFonts w:eastAsia="Times New Roman"/>
          <w:szCs w:val="24"/>
        </w:rPr>
        <w:t>ΠΡΑΚΤΙΚΑ ΒΟΥΛΗΣ</w:t>
      </w:r>
    </w:p>
    <w:p w14:paraId="6ECB44C2" w14:textId="77777777" w:rsidR="0019790D" w:rsidRDefault="008D2A11">
      <w:pPr>
        <w:spacing w:after="0"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6ECB44C3" w14:textId="77777777" w:rsidR="0019790D" w:rsidRDefault="008D2A11">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ECB44C4" w14:textId="77777777" w:rsidR="0019790D" w:rsidRDefault="008D2A11">
      <w:pPr>
        <w:spacing w:after="0" w:line="600" w:lineRule="auto"/>
        <w:ind w:firstLine="720"/>
        <w:jc w:val="center"/>
        <w:rPr>
          <w:rFonts w:eastAsia="Times New Roman"/>
          <w:szCs w:val="24"/>
        </w:rPr>
      </w:pPr>
      <w:r>
        <w:rPr>
          <w:rFonts w:eastAsia="Times New Roman"/>
          <w:szCs w:val="24"/>
        </w:rPr>
        <w:t>ΣΥΝΟΔΟΣ Γ΄</w:t>
      </w:r>
    </w:p>
    <w:p w14:paraId="6ECB44C5" w14:textId="77777777" w:rsidR="0019790D" w:rsidRDefault="008D2A11">
      <w:pPr>
        <w:spacing w:after="0" w:line="600" w:lineRule="auto"/>
        <w:ind w:firstLine="720"/>
        <w:jc w:val="center"/>
        <w:rPr>
          <w:rFonts w:eastAsia="Times New Roman"/>
          <w:szCs w:val="24"/>
        </w:rPr>
      </w:pPr>
      <w:r>
        <w:rPr>
          <w:rFonts w:eastAsia="Times New Roman"/>
          <w:szCs w:val="24"/>
        </w:rPr>
        <w:t>ΣΥΝΕΔΡΙΑΣΗ ΡΙΣΤ΄</w:t>
      </w:r>
    </w:p>
    <w:p w14:paraId="6ECB44C6" w14:textId="77777777" w:rsidR="0019790D" w:rsidRDefault="008D2A11">
      <w:pPr>
        <w:spacing w:after="0" w:line="600" w:lineRule="auto"/>
        <w:ind w:firstLine="720"/>
        <w:jc w:val="center"/>
        <w:rPr>
          <w:rFonts w:eastAsia="Times New Roman"/>
          <w:szCs w:val="24"/>
        </w:rPr>
      </w:pPr>
      <w:r>
        <w:rPr>
          <w:rFonts w:eastAsia="Times New Roman"/>
          <w:szCs w:val="24"/>
        </w:rPr>
        <w:t>Παρασκευή 11 Μαΐου 2018</w:t>
      </w:r>
    </w:p>
    <w:p w14:paraId="6ECB44C7" w14:textId="77777777" w:rsidR="0019790D" w:rsidRDefault="008D2A11">
      <w:pPr>
        <w:spacing w:after="0" w:line="600" w:lineRule="auto"/>
        <w:ind w:firstLine="720"/>
        <w:jc w:val="both"/>
        <w:rPr>
          <w:rFonts w:eastAsia="Times New Roman"/>
          <w:szCs w:val="24"/>
        </w:rPr>
      </w:pPr>
      <w:r>
        <w:rPr>
          <w:rFonts w:eastAsia="Times New Roman"/>
          <w:szCs w:val="24"/>
        </w:rPr>
        <w:t>Αθήνα, σήμερα στις 11 Μαΐου 2018, ημέρα Παρασκευή και ώρα 10.13΄</w:t>
      </w:r>
      <w:r>
        <w:rPr>
          <w:rFonts w:eastAsia="Times New Roman"/>
          <w:szCs w:val="24"/>
        </w:rPr>
        <w:t>,</w:t>
      </w:r>
      <w:r>
        <w:rPr>
          <w:rFonts w:eastAsia="Times New Roman"/>
          <w:szCs w:val="24"/>
        </w:rPr>
        <w:t xml:space="preserve"> συνήλθε στην Αίθουσα</w:t>
      </w:r>
      <w:r w:rsidRPr="00756276">
        <w:rPr>
          <w:rFonts w:eastAsia="Times New Roman"/>
          <w:szCs w:val="24"/>
        </w:rPr>
        <w:t xml:space="preserve"> </w:t>
      </w:r>
      <w:r>
        <w:rPr>
          <w:rFonts w:eastAsia="Times New Roman"/>
          <w:szCs w:val="24"/>
        </w:rPr>
        <w:t xml:space="preserve">των συνεδριάσεων του Βουλευτηρίου η Βουλή σε ολομέλεια για να συνεδριάσει υπό την προεδρία του Θ΄ Αντιπροέδρου αυτής κ. </w:t>
      </w:r>
      <w:r w:rsidRPr="00A5560E">
        <w:rPr>
          <w:rFonts w:eastAsia="Times New Roman"/>
          <w:b/>
          <w:szCs w:val="24"/>
        </w:rPr>
        <w:t>ΜΑΡΙΟΥ ΓΕΩΡΓΙΑΔΗ</w:t>
      </w:r>
      <w:r w:rsidRPr="00B76FCF">
        <w:rPr>
          <w:rFonts w:eastAsia="Times New Roman"/>
          <w:szCs w:val="24"/>
        </w:rPr>
        <w:t>.</w:t>
      </w:r>
    </w:p>
    <w:p w14:paraId="6ECB44C8" w14:textId="77777777" w:rsidR="0019790D" w:rsidRDefault="008D2A11">
      <w:pPr>
        <w:spacing w:after="0" w:line="600" w:lineRule="auto"/>
        <w:ind w:firstLine="720"/>
        <w:jc w:val="both"/>
        <w:rPr>
          <w:rFonts w:eastAsia="Times New Roman"/>
          <w:szCs w:val="24"/>
        </w:rPr>
      </w:pPr>
      <w:r>
        <w:rPr>
          <w:rFonts w:eastAsia="Times New Roman"/>
          <w:b/>
          <w:bCs/>
          <w:szCs w:val="24"/>
        </w:rPr>
        <w:t xml:space="preserve">ΠΡΟΕΔΡΕΥΩΝ (Μάριος Γεωργιάδης): </w:t>
      </w:r>
      <w:r>
        <w:rPr>
          <w:rFonts w:eastAsia="Times New Roman"/>
          <w:szCs w:val="24"/>
        </w:rPr>
        <w:t>Κυρίες και κύριοι συνάδελφοι, αρχίζει η συνεδρίαση.</w:t>
      </w:r>
    </w:p>
    <w:p w14:paraId="6ECB44C9"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Πριν εισέλθουμε στο ουσιαστικό μέρ</w:t>
      </w:r>
      <w:r>
        <w:rPr>
          <w:rFonts w:eastAsia="Times New Roman" w:cs="Times New Roman"/>
          <w:szCs w:val="24"/>
        </w:rPr>
        <w:t>ος της συνεδρίασης, που είναι οι επίκαιρες ερωτήσεις, θα ήθελα να κάνω μια αναφορά στην Ημέρα της Μητέρας που εορτάζεται κάθε χρόνο τη δεύτερη Κυριακή του Μαΐου.</w:t>
      </w:r>
    </w:p>
    <w:p w14:paraId="6ECB44CA"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Η Ημέρα της Μητέρας, όπως γνωρίζετε όλοι, είναι μία ξεχωριστή ημέρα, μια γιορτή τιμής και μνήμ</w:t>
      </w:r>
      <w:r>
        <w:rPr>
          <w:rFonts w:eastAsia="Times New Roman" w:cs="Times New Roman"/>
          <w:szCs w:val="24"/>
        </w:rPr>
        <w:t>ης στον πολυτιμότερο σύντροφο που κάθε άνθρωπος έχει σε αυτή τη ζωή. Είναι η ημέρα για το ευχαριστώ που</w:t>
      </w:r>
      <w:r>
        <w:rPr>
          <w:rFonts w:eastAsia="Times New Roman" w:cs="Times New Roman"/>
          <w:szCs w:val="24"/>
        </w:rPr>
        <w:t>,</w:t>
      </w:r>
      <w:r>
        <w:rPr>
          <w:rFonts w:eastAsia="Times New Roman" w:cs="Times New Roman"/>
          <w:szCs w:val="24"/>
        </w:rPr>
        <w:t xml:space="preserve"> προσωπικά</w:t>
      </w:r>
      <w:r>
        <w:rPr>
          <w:rFonts w:eastAsia="Times New Roman" w:cs="Times New Roman"/>
          <w:szCs w:val="24"/>
        </w:rPr>
        <w:t>,</w:t>
      </w:r>
      <w:r>
        <w:rPr>
          <w:rFonts w:eastAsia="Times New Roman" w:cs="Times New Roman"/>
          <w:szCs w:val="24"/>
        </w:rPr>
        <w:t xml:space="preserve"> οφείλουμε να δώσουμε σε αυτό το πλάσμα που μας έφερε στη ζωή και </w:t>
      </w:r>
      <w:r>
        <w:rPr>
          <w:rFonts w:eastAsia="Times New Roman" w:cs="Times New Roman"/>
          <w:szCs w:val="24"/>
        </w:rPr>
        <w:lastRenderedPageBreak/>
        <w:t xml:space="preserve">που για εννέα μήνες μάς κρατούσε μέσα στο σώμα του και δεν θέλουμε ποτέ να </w:t>
      </w:r>
      <w:r>
        <w:rPr>
          <w:rFonts w:eastAsia="Times New Roman" w:cs="Times New Roman"/>
          <w:szCs w:val="24"/>
        </w:rPr>
        <w:t>αποχωριστούμε.</w:t>
      </w:r>
    </w:p>
    <w:p w14:paraId="6ECB44CB"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Η Ημέρα της Μητέρας είναι μια ημέρα τιμής προς τη μητρότητα, που κάθε κοινωνία οφείλει όχι μόνο στα λόγια αλλά και στα έργα, προς τον ιερό αυτό θεσμό που προστατεύει την αναγέννηση της κοινωνίας και μεταφέρει σαν κιβωτός τις αξίες, τις αρχές</w:t>
      </w:r>
      <w:r>
        <w:rPr>
          <w:rFonts w:eastAsia="Times New Roman" w:cs="Times New Roman"/>
          <w:szCs w:val="24"/>
        </w:rPr>
        <w:t xml:space="preserve"> και τα ιδανικά από γενιά σε γενιά. </w:t>
      </w:r>
    </w:p>
    <w:p w14:paraId="6ECB44CC"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Η ελληνική κοινωνία με έντονα τα στοιχεία της παραδοσιακής οικογένειας άργησε πολύ να θεσμοθετήσει την προστασία της μητρότητας στον δημόσιο και ιδιωτικό βίο της χώρας. </w:t>
      </w:r>
    </w:p>
    <w:p w14:paraId="6ECB44CD"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Η Ημέρα της Μητέρας αναμφισβήτητα είναι η ημέρα τ</w:t>
      </w:r>
      <w:r>
        <w:rPr>
          <w:rFonts w:eastAsia="Times New Roman" w:cs="Times New Roman"/>
          <w:szCs w:val="24"/>
        </w:rPr>
        <w:t xml:space="preserve">ης μνήμης των προσταγμάτων της αρχικής </w:t>
      </w:r>
      <w:r>
        <w:rPr>
          <w:rFonts w:eastAsia="Times New Roman" w:cs="Times New Roman"/>
          <w:szCs w:val="24"/>
        </w:rPr>
        <w:t>δ</w:t>
      </w:r>
      <w:r>
        <w:rPr>
          <w:rFonts w:eastAsia="Times New Roman" w:cs="Times New Roman"/>
          <w:szCs w:val="24"/>
        </w:rPr>
        <w:t>ιακήρυξης της Ημέρας της Μητέρας, η οποία καλεί τις γυναίκες να φτιάξουν έναν άλλο κόσμο, έναν κόσμο που δεν θα αναγκάζει να χάνουν τα παιδιά τους και τους άνδρες τους, έναν κόσμο ειρήνης, έναν κόσμο χωρίς πολέμους κ</w:t>
      </w:r>
      <w:r>
        <w:rPr>
          <w:rFonts w:eastAsia="Times New Roman" w:cs="Times New Roman"/>
          <w:szCs w:val="24"/>
        </w:rPr>
        <w:t>αι έναν κόσμο στον οποίο</w:t>
      </w:r>
      <w:r>
        <w:rPr>
          <w:rFonts w:eastAsia="Times New Roman" w:cs="Times New Roman"/>
          <w:szCs w:val="24"/>
        </w:rPr>
        <w:t>,</w:t>
      </w:r>
      <w:r>
        <w:rPr>
          <w:rFonts w:eastAsia="Times New Roman" w:cs="Times New Roman"/>
          <w:szCs w:val="24"/>
        </w:rPr>
        <w:t xml:space="preserve"> όπως γράφουν στη Διακήρυξη του 1870 οι γυναίκες, οι μητέρες συγκεκριμένα: «Σηκωθείτε όλες εσείς, γυναίκες με καρδιά! Δεν θα πάρουν τους γιους μας μακριά, για να τους κάνουν να ξεχάσουν όλα όσα εμείς καταφέραμε να τους διδάξουμε: τ</w:t>
      </w:r>
      <w:r>
        <w:rPr>
          <w:rFonts w:eastAsia="Times New Roman" w:cs="Times New Roman"/>
          <w:szCs w:val="24"/>
        </w:rPr>
        <w:t>ην ανθρωπιά, το έλεος και την υπομονή.</w:t>
      </w:r>
      <w:r>
        <w:rPr>
          <w:rFonts w:eastAsia="Times New Roman" w:cs="Times New Roman"/>
          <w:szCs w:val="24"/>
        </w:rPr>
        <w:t xml:space="preserve"> </w:t>
      </w:r>
      <w:r>
        <w:rPr>
          <w:rFonts w:eastAsia="Times New Roman" w:cs="Times New Roman"/>
          <w:szCs w:val="24"/>
        </w:rPr>
        <w:t xml:space="preserve">Εμείς, οι γυναίκες της χώρας μας, δεν θα αφήσουμε τα παιδιά </w:t>
      </w:r>
      <w:r>
        <w:rPr>
          <w:rFonts w:eastAsia="Times New Roman" w:cs="Times New Roman"/>
          <w:szCs w:val="24"/>
        </w:rPr>
        <w:t>μας,</w:t>
      </w:r>
      <w:r>
        <w:rPr>
          <w:rFonts w:eastAsia="Times New Roman" w:cs="Times New Roman"/>
          <w:szCs w:val="24"/>
        </w:rPr>
        <w:t xml:space="preserve"> να πληγώσουν τα παιδιά των μανάδων μιας άλλης </w:t>
      </w:r>
      <w:r>
        <w:rPr>
          <w:rFonts w:eastAsia="Times New Roman" w:cs="Times New Roman"/>
          <w:szCs w:val="24"/>
        </w:rPr>
        <w:lastRenderedPageBreak/>
        <w:t>χώρας. Από τα στήθη της κατεστραμμένης γης μια φωνή βγαίνει και ενώνεται με την δική μας. Λέει: Αφοπλισμός</w:t>
      </w:r>
      <w:r>
        <w:rPr>
          <w:rFonts w:eastAsia="Times New Roman" w:cs="Times New Roman"/>
          <w:szCs w:val="24"/>
        </w:rPr>
        <w:t>! Αφοπλισμός!». Αυτή ήταν η διακήρυξη.</w:t>
      </w:r>
    </w:p>
    <w:p w14:paraId="6ECB44CE"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Η Ημέρα της Μητέρας δεν είναι μια γιορτή προσωπική. Είναι μια γιορτή που θυμίζει ότι οι μητέρες είναι η ίδια η ζωή μας, που πρέπει να τις ακούμε σε όλη μας τη ζωή, για να φτιάξουμε έναν ειρηνικό κόσμο, έναν κόσμο που </w:t>
      </w:r>
      <w:r>
        <w:rPr>
          <w:rFonts w:eastAsia="Times New Roman" w:cs="Times New Roman"/>
          <w:szCs w:val="24"/>
        </w:rPr>
        <w:t>θα σώζει τον πλανήτη, ο οποίος κινδυνεύει από διάφορους ανισόρροπους</w:t>
      </w:r>
      <w:r>
        <w:rPr>
          <w:rFonts w:eastAsia="Times New Roman" w:cs="Times New Roman"/>
          <w:szCs w:val="24"/>
        </w:rPr>
        <w:t>,</w:t>
      </w:r>
      <w:r>
        <w:rPr>
          <w:rFonts w:eastAsia="Times New Roman" w:cs="Times New Roman"/>
          <w:szCs w:val="24"/>
        </w:rPr>
        <w:t xml:space="preserve"> που απειλούν να τον τινάξουν στον αέρα μέσω ενός πυρηνικού πολέμου.</w:t>
      </w:r>
    </w:p>
    <w:p w14:paraId="6ECB44CF"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Μην ξεχάσετε την Κυριακή τις μητέρες </w:t>
      </w:r>
      <w:r>
        <w:rPr>
          <w:rFonts w:eastAsia="Times New Roman" w:cs="Times New Roman"/>
          <w:szCs w:val="24"/>
        </w:rPr>
        <w:t>σας,</w:t>
      </w:r>
      <w:r>
        <w:rPr>
          <w:rFonts w:eastAsia="Times New Roman" w:cs="Times New Roman"/>
          <w:szCs w:val="24"/>
        </w:rPr>
        <w:t xml:space="preserve"> όλοι όσοι τουλάχιστον έχετε την ευλογία και την ευτυχία να τις έχετε εν ζωή.</w:t>
      </w:r>
      <w:r>
        <w:rPr>
          <w:rFonts w:eastAsia="Times New Roman" w:cs="Times New Roman"/>
          <w:szCs w:val="24"/>
        </w:rPr>
        <w:t xml:space="preserve"> Δεν θα έλεγα μόνο να πάρετε ένα τηλέφωνο. Εγώ</w:t>
      </w:r>
      <w:r>
        <w:rPr>
          <w:rFonts w:eastAsia="Times New Roman" w:cs="Times New Roman"/>
          <w:szCs w:val="24"/>
        </w:rPr>
        <w:t>,</w:t>
      </w:r>
      <w:r>
        <w:rPr>
          <w:rFonts w:eastAsia="Times New Roman" w:cs="Times New Roman"/>
          <w:szCs w:val="24"/>
        </w:rPr>
        <w:t xml:space="preserve"> προσωπικά</w:t>
      </w:r>
      <w:r>
        <w:rPr>
          <w:rFonts w:eastAsia="Times New Roman" w:cs="Times New Roman"/>
          <w:szCs w:val="24"/>
        </w:rPr>
        <w:t>,</w:t>
      </w:r>
      <w:r>
        <w:rPr>
          <w:rFonts w:eastAsia="Times New Roman" w:cs="Times New Roman"/>
          <w:szCs w:val="24"/>
        </w:rPr>
        <w:t xml:space="preserve"> θα έλεγα να πάτε να τη δείτε από κοντά, να της προσφέρετε ένα λουλούδι, να της δώσετε ένα φιλί και μια αγκαλιά, να της πείτε πόσο την αγαπάτε και να δείτε στο βλέμμα της πόσο θα βουρκώσει που τη θυ</w:t>
      </w:r>
      <w:r>
        <w:rPr>
          <w:rFonts w:eastAsia="Times New Roman" w:cs="Times New Roman"/>
          <w:szCs w:val="24"/>
        </w:rPr>
        <w:t xml:space="preserve">μηθήκατε. </w:t>
      </w:r>
    </w:p>
    <w:p w14:paraId="6ECB44D0"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Και να μην ξεχάσουμε όλοι μας ότι η μητέρα είναι αυτή που κρατάει μία οικογένεια μέσα από τους πολλούς ρόλους που έχει μέσα σε αυτή</w:t>
      </w:r>
      <w:r w:rsidRPr="009453AD">
        <w:rPr>
          <w:rFonts w:eastAsia="Times New Roman" w:cs="Times New Roman"/>
          <w:szCs w:val="24"/>
        </w:rPr>
        <w:t>,</w:t>
      </w:r>
      <w:r>
        <w:rPr>
          <w:rFonts w:eastAsia="Times New Roman" w:cs="Times New Roman"/>
          <w:szCs w:val="24"/>
        </w:rPr>
        <w:t xml:space="preserve"> ως μάνα, σύντροφος, ερωμένη, νοικοκυρά, δασκάλα, όλους αυτούς τους ρόλους που έχει </w:t>
      </w:r>
      <w:r>
        <w:rPr>
          <w:rFonts w:eastAsia="Times New Roman" w:cs="Times New Roman"/>
          <w:szCs w:val="24"/>
        </w:rPr>
        <w:t>κ</w:t>
      </w:r>
      <w:r>
        <w:rPr>
          <w:rFonts w:eastAsia="Times New Roman" w:cs="Times New Roman"/>
          <w:szCs w:val="24"/>
        </w:rPr>
        <w:t xml:space="preserve">αι οφείλουμε να την </w:t>
      </w:r>
      <w:r>
        <w:rPr>
          <w:rFonts w:eastAsia="Times New Roman" w:cs="Times New Roman"/>
          <w:szCs w:val="24"/>
        </w:rPr>
        <w:t>προστατεύουμε και να την αγαπάμε και να τη συμβουλευόμαστε σε όλη μας τη ζωή.</w:t>
      </w:r>
    </w:p>
    <w:p w14:paraId="6ECB44D1"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Βουλή σήμερα </w:t>
      </w:r>
      <w:proofErr w:type="spellStart"/>
      <w:r>
        <w:rPr>
          <w:rFonts w:eastAsia="Times New Roman" w:cs="Times New Roman"/>
          <w:szCs w:val="24"/>
        </w:rPr>
        <w:t>αποτίει</w:t>
      </w:r>
      <w:proofErr w:type="spellEnd"/>
      <w:r>
        <w:rPr>
          <w:rFonts w:eastAsia="Times New Roman" w:cs="Times New Roman"/>
          <w:szCs w:val="24"/>
        </w:rPr>
        <w:t xml:space="preserve"> στη μητέρα τον δέοντα φόρο τιμής και την ευχαριστούμε όλοι που την έχουμε κοντά μας, που μας φέρνει στη ζωή και που μας στηρίζει</w:t>
      </w:r>
      <w:r w:rsidRPr="009453AD">
        <w:rPr>
          <w:rFonts w:eastAsia="Times New Roman" w:cs="Times New Roman"/>
          <w:szCs w:val="24"/>
        </w:rPr>
        <w:t>,</w:t>
      </w:r>
      <w:r>
        <w:rPr>
          <w:rFonts w:eastAsia="Times New Roman" w:cs="Times New Roman"/>
          <w:szCs w:val="24"/>
        </w:rPr>
        <w:t xml:space="preserve"> ακόμα και όταν διαφωνεί μ</w:t>
      </w:r>
      <w:r>
        <w:rPr>
          <w:rFonts w:eastAsia="Times New Roman" w:cs="Times New Roman"/>
          <w:szCs w:val="24"/>
        </w:rPr>
        <w:t>αζί μας.</w:t>
      </w:r>
    </w:p>
    <w:p w14:paraId="6ECB44D2"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μετά την αναφορά στην Ημέρα της Μητέρας παρακαλείται ο κ. Ιωάννης </w:t>
      </w:r>
      <w:proofErr w:type="spellStart"/>
      <w:r>
        <w:rPr>
          <w:rFonts w:eastAsia="Times New Roman" w:cs="Times New Roman"/>
          <w:szCs w:val="24"/>
        </w:rPr>
        <w:t>Σαρίδης</w:t>
      </w:r>
      <w:proofErr w:type="spellEnd"/>
      <w:r>
        <w:rPr>
          <w:rFonts w:eastAsia="Times New Roman" w:cs="Times New Roman"/>
          <w:szCs w:val="24"/>
        </w:rPr>
        <w:t>, Βουλευτής Α΄ Θεσσαλονίκης της Ένωσης Κεντρώων</w:t>
      </w:r>
      <w:r>
        <w:rPr>
          <w:rFonts w:eastAsia="Times New Roman" w:cs="Times New Roman"/>
          <w:szCs w:val="24"/>
        </w:rPr>
        <w:t>,</w:t>
      </w:r>
      <w:r>
        <w:rPr>
          <w:rFonts w:eastAsia="Times New Roman" w:cs="Times New Roman"/>
          <w:szCs w:val="24"/>
        </w:rPr>
        <w:t xml:space="preserve"> να ανακοινώσει τις αναφορές προς το Σώμα.</w:t>
      </w:r>
    </w:p>
    <w:p w14:paraId="6ECB44D3"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(Ανακοινώνονται προς το Σώμα από τον κ. Ιωάννη </w:t>
      </w:r>
      <w:proofErr w:type="spellStart"/>
      <w:r>
        <w:rPr>
          <w:rFonts w:eastAsia="Times New Roman" w:cs="Times New Roman"/>
          <w:szCs w:val="24"/>
        </w:rPr>
        <w:t>Σαρίδη</w:t>
      </w:r>
      <w:proofErr w:type="spellEnd"/>
      <w:r>
        <w:rPr>
          <w:rFonts w:eastAsia="Times New Roman" w:cs="Times New Roman"/>
          <w:szCs w:val="24"/>
        </w:rPr>
        <w:t>, Βουλευτή Α΄ Θεσσαλονίκης, τα ακόλουθα:</w:t>
      </w:r>
    </w:p>
    <w:p w14:paraId="6ECB44D4" w14:textId="77777777" w:rsidR="0019790D" w:rsidRDefault="008D2A11">
      <w:pPr>
        <w:spacing w:after="0" w:line="600" w:lineRule="auto"/>
        <w:ind w:firstLine="720"/>
        <w:rPr>
          <w:rFonts w:eastAsia="Times New Roman" w:cs="Times New Roman"/>
          <w:szCs w:val="24"/>
        </w:rPr>
      </w:pPr>
      <w:r>
        <w:rPr>
          <w:rFonts w:eastAsia="Times New Roman" w:cs="Times New Roman"/>
          <w:szCs w:val="24"/>
        </w:rPr>
        <w:t>Α. ΚΑΤΑΘΕΣΗ ΑΝΑΦΟΡΩΝ</w:t>
      </w:r>
    </w:p>
    <w:p w14:paraId="6ECB44D5" w14:textId="77777777" w:rsidR="0019790D" w:rsidRDefault="008D2A11">
      <w:pPr>
        <w:spacing w:after="0" w:line="600" w:lineRule="auto"/>
        <w:ind w:firstLine="720"/>
        <w:jc w:val="center"/>
        <w:rPr>
          <w:rFonts w:eastAsia="Times New Roman" w:cs="Times New Roman"/>
          <w:color w:val="FF0000"/>
          <w:szCs w:val="24"/>
        </w:rPr>
      </w:pPr>
      <w:r w:rsidRPr="00941634">
        <w:rPr>
          <w:rFonts w:eastAsia="Times New Roman" w:cs="Times New Roman"/>
          <w:color w:val="FF0000"/>
          <w:szCs w:val="24"/>
        </w:rPr>
        <w:t>(Να μπει η σελίδα 4α)</w:t>
      </w:r>
    </w:p>
    <w:p w14:paraId="6ECB44D6" w14:textId="77777777" w:rsidR="0019790D" w:rsidRDefault="008D2A11">
      <w:pPr>
        <w:spacing w:after="0" w:line="600" w:lineRule="auto"/>
        <w:ind w:firstLine="720"/>
        <w:rPr>
          <w:rFonts w:eastAsia="Times New Roman" w:cs="Times New Roman"/>
          <w:szCs w:val="24"/>
        </w:rPr>
      </w:pPr>
      <w:r>
        <w:rPr>
          <w:rFonts w:eastAsia="Times New Roman" w:cs="Times New Roman"/>
          <w:szCs w:val="24"/>
        </w:rPr>
        <w:t>Β. ΑΠΑΝΤΗΣΕΙΣ ΥΠΟΥΡΓΩΝ ΣΕ ΕΡΩΤΗΣΕΙΣ ΒΟΥΛΕΥΤΩΝ</w:t>
      </w:r>
    </w:p>
    <w:p w14:paraId="6ECB44D7" w14:textId="77777777" w:rsidR="0019790D" w:rsidRDefault="008D2A11">
      <w:pPr>
        <w:spacing w:after="0" w:line="600" w:lineRule="auto"/>
        <w:ind w:firstLine="720"/>
        <w:jc w:val="center"/>
        <w:rPr>
          <w:rFonts w:eastAsia="Times New Roman" w:cs="Times New Roman"/>
          <w:color w:val="FF0000"/>
          <w:szCs w:val="24"/>
        </w:rPr>
      </w:pPr>
      <w:r w:rsidRPr="00941634">
        <w:rPr>
          <w:rFonts w:eastAsia="Times New Roman" w:cs="Times New Roman"/>
          <w:color w:val="FF0000"/>
          <w:szCs w:val="24"/>
        </w:rPr>
        <w:t>(Να μπει η σελίδα 4β)</w:t>
      </w:r>
    </w:p>
    <w:p w14:paraId="6ECB44D8" w14:textId="77777777" w:rsidR="0019790D" w:rsidRDefault="008D2A11">
      <w:pPr>
        <w:spacing w:before="100" w:beforeAutospacing="1" w:after="0" w:line="600" w:lineRule="auto"/>
        <w:ind w:firstLine="720"/>
        <w:jc w:val="center"/>
        <w:rPr>
          <w:rFonts w:eastAsia="Times New Roman"/>
          <w:color w:val="FF0000"/>
          <w:szCs w:val="24"/>
        </w:rPr>
      </w:pPr>
      <w:r w:rsidRPr="00E56E17">
        <w:rPr>
          <w:rFonts w:eastAsia="Times New Roman"/>
          <w:color w:val="FF0000"/>
          <w:szCs w:val="24"/>
        </w:rPr>
        <w:t>(ΑΛΛΑΓΗ ΣΕΛΙΔΑΣ ΛΟΓΩ ΑΛΛΑΓΗΣ ΘΕΜΑΤΟΣ)</w:t>
      </w:r>
    </w:p>
    <w:p w14:paraId="6ECB44D9" w14:textId="77777777" w:rsidR="0019790D" w:rsidRDefault="008D2A1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Κυρίες και κύριοι συνάδελφοι, </w:t>
      </w:r>
      <w:r>
        <w:rPr>
          <w:rFonts w:eastAsia="Times New Roman" w:cs="Times New Roman"/>
          <w:szCs w:val="24"/>
        </w:rPr>
        <w:t xml:space="preserve">έχω την τιμή να ανακοινώσω στο Σώμα ότι η Διαρκής Επιτροπή Εθνικής Άμυνας και Εξωτερικών Υποθέσεων καταθέτει τις εκθέσεις της στα σχέδια νόμου του Υπουργείου Εξωτερικών: </w:t>
      </w:r>
    </w:p>
    <w:p w14:paraId="6ECB44DA"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lastRenderedPageBreak/>
        <w:t>Α. «Κύρωση της Συμφωνίας Πολιτικού Διαλόγου και Συνεργασίας μεταξύ της Ευρωπαϊκής Ένω</w:t>
      </w:r>
      <w:r>
        <w:rPr>
          <w:rFonts w:eastAsia="Times New Roman" w:cs="Times New Roman"/>
          <w:szCs w:val="24"/>
        </w:rPr>
        <w:t>σης και των Κρατών Μελών της, αφενός, και της Δημοκρατίας της Κούβας, αφετέρου».</w:t>
      </w:r>
    </w:p>
    <w:p w14:paraId="6ECB44DB"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Β. «Κύρωση του Μνημονίου Συνεργασίας μεταξύ του Υπουργείου Εξωτερικών της Ελληνικής Δημοκρατίας και του Υπουργείου Εξωτερικών της Δημοκρατίας της Αλβανίας για την επιτάχυνση τ</w:t>
      </w:r>
      <w:r>
        <w:rPr>
          <w:rFonts w:eastAsia="Times New Roman" w:cs="Times New Roman"/>
          <w:szCs w:val="24"/>
        </w:rPr>
        <w:t>ης διαδικασίας ένταξης της Δημοκρατίας της Αλβανίας στην Ευρωπαϊκή Ένωση».</w:t>
      </w:r>
    </w:p>
    <w:p w14:paraId="6ECB44DC"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Επίσης, </w:t>
      </w:r>
      <w:proofErr w:type="spellStart"/>
      <w:r>
        <w:rPr>
          <w:rFonts w:eastAsia="Times New Roman" w:cs="Times New Roman"/>
          <w:szCs w:val="24"/>
        </w:rPr>
        <w:t>κΚυρίες</w:t>
      </w:r>
      <w:proofErr w:type="spellEnd"/>
      <w:r>
        <w:rPr>
          <w:rFonts w:eastAsia="Times New Roman" w:cs="Times New Roman"/>
          <w:szCs w:val="24"/>
        </w:rPr>
        <w:t xml:space="preserve"> και κύριοι συνάδελφοι, έχω την τιμή να ανακοινώσω στο Σώμα το δελτίο επικαίρων ερωτήσεων της Δευτέρας 14 Μαΐου 2018. </w:t>
      </w:r>
    </w:p>
    <w:p w14:paraId="6ECB44DD" w14:textId="77777777" w:rsidR="0019790D" w:rsidRDefault="008D2A11">
      <w:pPr>
        <w:spacing w:after="0" w:line="600" w:lineRule="auto"/>
        <w:ind w:firstLine="720"/>
        <w:jc w:val="both"/>
        <w:rPr>
          <w:rFonts w:eastAsia="Times New Roman"/>
          <w:bCs/>
          <w:szCs w:val="24"/>
        </w:rPr>
      </w:pPr>
      <w:r>
        <w:rPr>
          <w:rFonts w:eastAsia="Times New Roman"/>
          <w:bCs/>
          <w:szCs w:val="24"/>
        </w:rPr>
        <w:t xml:space="preserve">Α. </w:t>
      </w:r>
      <w:r>
        <w:rPr>
          <w:rFonts w:eastAsia="Times New Roman"/>
          <w:bCs/>
          <w:szCs w:val="24"/>
        </w:rPr>
        <w:t>ΕΠΙΚΑΙΡΕΣ ΕΡΩΤΗΣΕΙΣ</w:t>
      </w:r>
      <w:r w:rsidRPr="00F77EDE">
        <w:rPr>
          <w:rFonts w:eastAsia="Times New Roman"/>
          <w:bCs/>
          <w:szCs w:val="24"/>
        </w:rPr>
        <w:t xml:space="preserve"> Πρώτου Κύκλου (Άρθρο 130</w:t>
      </w:r>
      <w:r w:rsidRPr="00F77EDE">
        <w:rPr>
          <w:rFonts w:eastAsia="Times New Roman"/>
          <w:bCs/>
          <w:szCs w:val="24"/>
        </w:rPr>
        <w:t xml:space="preserve"> παρ</w:t>
      </w:r>
      <w:r>
        <w:rPr>
          <w:rFonts w:eastAsia="Times New Roman"/>
          <w:bCs/>
          <w:szCs w:val="24"/>
        </w:rPr>
        <w:t>άγραφο</w:t>
      </w:r>
      <w:r>
        <w:rPr>
          <w:rFonts w:eastAsia="Times New Roman"/>
          <w:bCs/>
          <w:szCs w:val="24"/>
        </w:rPr>
        <w:t>ι</w:t>
      </w:r>
      <w:r w:rsidRPr="00F77EDE">
        <w:rPr>
          <w:rFonts w:eastAsia="Times New Roman"/>
          <w:bCs/>
          <w:szCs w:val="24"/>
        </w:rPr>
        <w:t xml:space="preserve"> 2 και 3</w:t>
      </w:r>
      <w:r>
        <w:rPr>
          <w:rFonts w:eastAsia="Times New Roman"/>
          <w:bCs/>
          <w:szCs w:val="24"/>
        </w:rPr>
        <w:t xml:space="preserve"> του</w:t>
      </w:r>
      <w:r w:rsidRPr="00F77EDE">
        <w:rPr>
          <w:rFonts w:eastAsia="Times New Roman"/>
          <w:bCs/>
          <w:szCs w:val="24"/>
        </w:rPr>
        <w:t xml:space="preserve"> Καν</w:t>
      </w:r>
      <w:r>
        <w:rPr>
          <w:rFonts w:eastAsia="Times New Roman"/>
          <w:bCs/>
          <w:szCs w:val="24"/>
        </w:rPr>
        <w:t>ονισμού</w:t>
      </w:r>
      <w:r>
        <w:rPr>
          <w:rFonts w:eastAsia="Times New Roman"/>
          <w:bCs/>
          <w:szCs w:val="24"/>
        </w:rPr>
        <w:t xml:space="preserve"> της</w:t>
      </w:r>
      <w:r>
        <w:rPr>
          <w:rFonts w:eastAsia="Times New Roman"/>
          <w:bCs/>
          <w:szCs w:val="24"/>
        </w:rPr>
        <w:t xml:space="preserve"> </w:t>
      </w:r>
      <w:r w:rsidRPr="00F77EDE">
        <w:rPr>
          <w:rFonts w:eastAsia="Times New Roman"/>
          <w:bCs/>
          <w:szCs w:val="24"/>
        </w:rPr>
        <w:t>Βουλής)</w:t>
      </w:r>
    </w:p>
    <w:p w14:paraId="6ECB44DE" w14:textId="77777777" w:rsidR="0019790D" w:rsidRDefault="008D2A11">
      <w:pPr>
        <w:spacing w:after="0" w:line="600" w:lineRule="auto"/>
        <w:ind w:firstLine="720"/>
        <w:jc w:val="both"/>
        <w:rPr>
          <w:rFonts w:eastAsia="Times New Roman"/>
          <w:szCs w:val="24"/>
        </w:rPr>
      </w:pPr>
      <w:r>
        <w:rPr>
          <w:rFonts w:eastAsia="Times New Roman"/>
          <w:szCs w:val="24"/>
        </w:rPr>
        <w:t>1.</w:t>
      </w:r>
      <w:r w:rsidRPr="00F77EDE">
        <w:rPr>
          <w:rFonts w:eastAsia="Times New Roman"/>
          <w:szCs w:val="24"/>
        </w:rPr>
        <w:t xml:space="preserve"> Η με</w:t>
      </w:r>
      <w:r>
        <w:rPr>
          <w:rFonts w:eastAsia="Times New Roman"/>
          <w:szCs w:val="24"/>
        </w:rPr>
        <w:t xml:space="preserve"> αριθμό 1616/8-5-2018 επίκαιρη ε</w:t>
      </w:r>
      <w:r w:rsidRPr="00F77EDE">
        <w:rPr>
          <w:rFonts w:eastAsia="Times New Roman"/>
          <w:szCs w:val="24"/>
        </w:rPr>
        <w:t>ρώτηση του Βουλευτή Πρ</w:t>
      </w:r>
      <w:r>
        <w:rPr>
          <w:rFonts w:eastAsia="Times New Roman"/>
          <w:szCs w:val="24"/>
        </w:rPr>
        <w:t>εβέζη</w:t>
      </w:r>
      <w:r w:rsidRPr="00F77EDE">
        <w:rPr>
          <w:rFonts w:eastAsia="Times New Roman"/>
          <w:szCs w:val="24"/>
        </w:rPr>
        <w:t xml:space="preserve">ς του Συνασπισμού Ριζοσπαστικής Αριστεράς κ. </w:t>
      </w:r>
      <w:r w:rsidRPr="00F77EDE">
        <w:rPr>
          <w:rFonts w:eastAsia="Times New Roman"/>
          <w:bCs/>
          <w:szCs w:val="24"/>
        </w:rPr>
        <w:t>Κωνσταντίνου Μπάρκα</w:t>
      </w:r>
      <w:r w:rsidRPr="00F77EDE">
        <w:rPr>
          <w:rFonts w:eastAsia="Times New Roman"/>
          <w:b/>
          <w:bCs/>
          <w:szCs w:val="24"/>
        </w:rPr>
        <w:t xml:space="preserve"> </w:t>
      </w:r>
      <w:r w:rsidRPr="00F77EDE">
        <w:rPr>
          <w:rFonts w:eastAsia="Times New Roman"/>
          <w:szCs w:val="24"/>
        </w:rPr>
        <w:t>προς τον Υπουργό</w:t>
      </w:r>
      <w:r>
        <w:rPr>
          <w:rFonts w:eastAsia="Times New Roman"/>
          <w:b/>
          <w:bCs/>
          <w:szCs w:val="24"/>
        </w:rPr>
        <w:t xml:space="preserve"> </w:t>
      </w:r>
      <w:r>
        <w:rPr>
          <w:rFonts w:eastAsia="Times New Roman"/>
          <w:bCs/>
          <w:szCs w:val="24"/>
        </w:rPr>
        <w:t>Υγείας,</w:t>
      </w:r>
      <w:r w:rsidRPr="00F77EDE">
        <w:rPr>
          <w:rFonts w:eastAsia="Times New Roman"/>
          <w:szCs w:val="24"/>
        </w:rPr>
        <w:t xml:space="preserve"> με θέμα: «Επείγουσες ανάγκες στελέχωσης των Κέντρων Υγείας Πάργας, </w:t>
      </w:r>
      <w:proofErr w:type="spellStart"/>
      <w:r w:rsidRPr="00F77EDE">
        <w:rPr>
          <w:rFonts w:eastAsia="Times New Roman"/>
          <w:szCs w:val="24"/>
        </w:rPr>
        <w:t>Καναλακίου</w:t>
      </w:r>
      <w:proofErr w:type="spellEnd"/>
      <w:r w:rsidRPr="00F77EDE">
        <w:rPr>
          <w:rFonts w:eastAsia="Times New Roman"/>
          <w:szCs w:val="24"/>
        </w:rPr>
        <w:t xml:space="preserve"> και </w:t>
      </w:r>
      <w:proofErr w:type="spellStart"/>
      <w:r w:rsidRPr="00F77EDE">
        <w:rPr>
          <w:rFonts w:eastAsia="Times New Roman"/>
          <w:szCs w:val="24"/>
        </w:rPr>
        <w:t>Φιλιππιάδας</w:t>
      </w:r>
      <w:proofErr w:type="spellEnd"/>
      <w:r w:rsidRPr="00F77EDE">
        <w:rPr>
          <w:rFonts w:eastAsia="Times New Roman"/>
          <w:szCs w:val="24"/>
        </w:rPr>
        <w:t xml:space="preserve"> του Νομού Πρεβέζης».</w:t>
      </w:r>
    </w:p>
    <w:p w14:paraId="6ECB44DF" w14:textId="77777777" w:rsidR="0019790D" w:rsidRDefault="008D2A11">
      <w:pPr>
        <w:spacing w:after="0" w:line="600" w:lineRule="auto"/>
        <w:ind w:firstLine="720"/>
        <w:jc w:val="both"/>
        <w:rPr>
          <w:rFonts w:eastAsia="Times New Roman"/>
          <w:szCs w:val="24"/>
        </w:rPr>
      </w:pPr>
      <w:r>
        <w:rPr>
          <w:rFonts w:eastAsia="Times New Roman"/>
          <w:szCs w:val="24"/>
        </w:rPr>
        <w:t xml:space="preserve">2. </w:t>
      </w:r>
      <w:r w:rsidRPr="00F77EDE">
        <w:rPr>
          <w:rFonts w:eastAsia="Times New Roman"/>
          <w:szCs w:val="24"/>
        </w:rPr>
        <w:t>Η με</w:t>
      </w:r>
      <w:r>
        <w:rPr>
          <w:rFonts w:eastAsia="Times New Roman"/>
          <w:szCs w:val="24"/>
        </w:rPr>
        <w:t xml:space="preserve"> αριθμό 1612/7-5-2018 επίκαιρη ε</w:t>
      </w:r>
      <w:r w:rsidRPr="00F77EDE">
        <w:rPr>
          <w:rFonts w:eastAsia="Times New Roman"/>
          <w:szCs w:val="24"/>
        </w:rPr>
        <w:t>ρώτηση του Βουλευτή Α΄ Πειραι</w:t>
      </w:r>
      <w:r>
        <w:rPr>
          <w:rFonts w:eastAsia="Times New Roman"/>
          <w:szCs w:val="24"/>
        </w:rPr>
        <w:t>ώς</w:t>
      </w:r>
      <w:r w:rsidRPr="00F77EDE">
        <w:rPr>
          <w:rFonts w:eastAsia="Times New Roman"/>
          <w:szCs w:val="24"/>
        </w:rPr>
        <w:t xml:space="preserve"> της Νέας Δημοκρατίας κ. </w:t>
      </w:r>
      <w:r w:rsidRPr="00F77EDE">
        <w:rPr>
          <w:rFonts w:eastAsia="Times New Roman"/>
          <w:bCs/>
          <w:szCs w:val="24"/>
        </w:rPr>
        <w:t>Κωνσταντίνου Κατσαφάδου</w:t>
      </w:r>
      <w:r w:rsidRPr="00F77EDE">
        <w:rPr>
          <w:rFonts w:eastAsia="Times New Roman"/>
          <w:szCs w:val="24"/>
        </w:rPr>
        <w:t xml:space="preserve"> προς </w:t>
      </w:r>
      <w:r>
        <w:rPr>
          <w:rFonts w:eastAsia="Times New Roman"/>
          <w:szCs w:val="24"/>
        </w:rPr>
        <w:t>τον</w:t>
      </w:r>
      <w:r w:rsidRPr="00F77EDE">
        <w:rPr>
          <w:rFonts w:eastAsia="Times New Roman"/>
          <w:szCs w:val="24"/>
        </w:rPr>
        <w:t xml:space="preserve"> Υπουργό </w:t>
      </w:r>
      <w:r w:rsidRPr="00F77EDE">
        <w:rPr>
          <w:rFonts w:eastAsia="Times New Roman"/>
          <w:bCs/>
          <w:szCs w:val="24"/>
        </w:rPr>
        <w:t>Υγεί</w:t>
      </w:r>
      <w:r w:rsidRPr="00F77EDE">
        <w:rPr>
          <w:rFonts w:eastAsia="Times New Roman"/>
          <w:bCs/>
          <w:szCs w:val="24"/>
        </w:rPr>
        <w:t>ας,</w:t>
      </w:r>
      <w:r w:rsidRPr="00F77EDE">
        <w:rPr>
          <w:rFonts w:eastAsia="Times New Roman"/>
          <w:b/>
          <w:bCs/>
          <w:szCs w:val="24"/>
        </w:rPr>
        <w:t xml:space="preserve"> </w:t>
      </w:r>
      <w:r w:rsidRPr="00F77EDE">
        <w:rPr>
          <w:rFonts w:eastAsia="Times New Roman"/>
          <w:szCs w:val="24"/>
        </w:rPr>
        <w:t>με θέμα: «Τραγική κατάληξη σε τροχαίο δυστύχημα στην Αίγινα –</w:t>
      </w:r>
      <w:r>
        <w:rPr>
          <w:rFonts w:eastAsia="Times New Roman"/>
          <w:szCs w:val="24"/>
        </w:rPr>
        <w:t xml:space="preserve">πενήντα </w:t>
      </w:r>
      <w:r w:rsidRPr="00F77EDE">
        <w:rPr>
          <w:rFonts w:eastAsia="Times New Roman"/>
          <w:szCs w:val="24"/>
        </w:rPr>
        <w:t>λεπτά περίμεναν το ασθενοφόρο».</w:t>
      </w:r>
    </w:p>
    <w:p w14:paraId="6ECB44E0" w14:textId="77777777" w:rsidR="0019790D" w:rsidRDefault="008D2A11">
      <w:pPr>
        <w:spacing w:before="100" w:beforeAutospacing="1" w:after="0" w:line="600" w:lineRule="auto"/>
        <w:ind w:firstLine="720"/>
        <w:jc w:val="both"/>
        <w:rPr>
          <w:rFonts w:eastAsia="Times New Roman"/>
          <w:szCs w:val="24"/>
        </w:rPr>
      </w:pPr>
      <w:r>
        <w:rPr>
          <w:rFonts w:eastAsia="Times New Roman"/>
          <w:szCs w:val="24"/>
        </w:rPr>
        <w:lastRenderedPageBreak/>
        <w:t>3.</w:t>
      </w:r>
      <w:r w:rsidRPr="001E72AA">
        <w:rPr>
          <w:rFonts w:eastAsia="Times New Roman"/>
          <w:szCs w:val="24"/>
        </w:rPr>
        <w:t xml:space="preserve"> </w:t>
      </w:r>
      <w:r w:rsidRPr="00F77EDE">
        <w:rPr>
          <w:rFonts w:eastAsia="Times New Roman"/>
          <w:szCs w:val="24"/>
        </w:rPr>
        <w:t>Η με</w:t>
      </w:r>
      <w:r>
        <w:rPr>
          <w:rFonts w:eastAsia="Times New Roman"/>
          <w:szCs w:val="24"/>
        </w:rPr>
        <w:t xml:space="preserve"> αριθμό 1588/3-5-2018 επίκαιρη ε</w:t>
      </w:r>
      <w:r w:rsidRPr="00F77EDE">
        <w:rPr>
          <w:rFonts w:eastAsia="Times New Roman"/>
          <w:szCs w:val="24"/>
        </w:rPr>
        <w:t>ρώτηση του Βουλευτή Α΄ Πειραι</w:t>
      </w:r>
      <w:r>
        <w:rPr>
          <w:rFonts w:eastAsia="Times New Roman"/>
          <w:szCs w:val="24"/>
        </w:rPr>
        <w:t>ώς</w:t>
      </w:r>
      <w:r w:rsidRPr="00F77EDE">
        <w:rPr>
          <w:rFonts w:eastAsia="Times New Roman"/>
          <w:szCs w:val="24"/>
        </w:rPr>
        <w:t xml:space="preserve"> του Λαϊκού Συνδέσμου - Χρυσή Αυγή κ. </w:t>
      </w:r>
      <w:r w:rsidRPr="00F77EDE">
        <w:rPr>
          <w:rFonts w:eastAsia="Times New Roman"/>
          <w:bCs/>
          <w:szCs w:val="24"/>
        </w:rPr>
        <w:t xml:space="preserve">Νικολάου </w:t>
      </w:r>
      <w:proofErr w:type="spellStart"/>
      <w:r w:rsidRPr="00F77EDE">
        <w:rPr>
          <w:rFonts w:eastAsia="Times New Roman"/>
          <w:bCs/>
          <w:szCs w:val="24"/>
        </w:rPr>
        <w:t>Κούζηλου</w:t>
      </w:r>
      <w:proofErr w:type="spellEnd"/>
      <w:r w:rsidRPr="00F77EDE">
        <w:rPr>
          <w:rFonts w:eastAsia="Times New Roman"/>
          <w:b/>
          <w:bCs/>
          <w:szCs w:val="24"/>
        </w:rPr>
        <w:t xml:space="preserve"> </w:t>
      </w:r>
      <w:r w:rsidRPr="00F77EDE">
        <w:rPr>
          <w:rFonts w:eastAsia="Times New Roman"/>
          <w:szCs w:val="24"/>
        </w:rPr>
        <w:t xml:space="preserve">προς τον Υπουργό </w:t>
      </w:r>
      <w:r w:rsidRPr="00F77EDE">
        <w:rPr>
          <w:rFonts w:eastAsia="Times New Roman"/>
          <w:bCs/>
          <w:szCs w:val="24"/>
        </w:rPr>
        <w:t xml:space="preserve">Εθνικής </w:t>
      </w:r>
      <w:r w:rsidRPr="00F77EDE">
        <w:rPr>
          <w:rFonts w:eastAsia="Times New Roman"/>
          <w:bCs/>
          <w:szCs w:val="24"/>
        </w:rPr>
        <w:t>Άμυνας,</w:t>
      </w:r>
      <w:r w:rsidRPr="00F77EDE">
        <w:rPr>
          <w:rFonts w:eastAsia="Times New Roman"/>
          <w:szCs w:val="24"/>
        </w:rPr>
        <w:t xml:space="preserve"> με θέμα: «Σχετικά με το μέλλον της Ελληνικής Αμυντικής Βιομηχανίας».</w:t>
      </w:r>
    </w:p>
    <w:p w14:paraId="6ECB44E1" w14:textId="77777777" w:rsidR="0019790D" w:rsidRDefault="008D2A11">
      <w:pPr>
        <w:spacing w:before="100" w:beforeAutospacing="1" w:after="0" w:line="600" w:lineRule="auto"/>
        <w:ind w:firstLine="720"/>
        <w:jc w:val="both"/>
        <w:rPr>
          <w:rFonts w:eastAsia="Times New Roman"/>
          <w:szCs w:val="24"/>
        </w:rPr>
      </w:pPr>
      <w:r>
        <w:rPr>
          <w:rFonts w:eastAsia="Times New Roman"/>
          <w:szCs w:val="24"/>
        </w:rPr>
        <w:t>4.</w:t>
      </w:r>
      <w:r w:rsidRPr="00F77EDE">
        <w:rPr>
          <w:rFonts w:eastAsia="Times New Roman"/>
          <w:szCs w:val="24"/>
        </w:rPr>
        <w:t xml:space="preserve"> Η με αριθμό 161</w:t>
      </w:r>
      <w:r>
        <w:rPr>
          <w:rFonts w:eastAsia="Times New Roman"/>
          <w:szCs w:val="24"/>
        </w:rPr>
        <w:t>8/8-5-2018 επίκαιρη ε</w:t>
      </w:r>
      <w:r w:rsidRPr="00F77EDE">
        <w:rPr>
          <w:rFonts w:eastAsia="Times New Roman"/>
          <w:szCs w:val="24"/>
        </w:rPr>
        <w:t xml:space="preserve">ρώτηση του Βουλευτή Αχαΐας του Κομμουνιστικού Κόμματος </w:t>
      </w:r>
      <w:r w:rsidRPr="00F77EDE">
        <w:rPr>
          <w:rFonts w:eastAsia="Times New Roman"/>
          <w:szCs w:val="24"/>
        </w:rPr>
        <w:t>Ελλάδ</w:t>
      </w:r>
      <w:r>
        <w:rPr>
          <w:rFonts w:eastAsia="Times New Roman"/>
          <w:szCs w:val="24"/>
        </w:rPr>
        <w:t>α</w:t>
      </w:r>
      <w:r w:rsidRPr="00F77EDE">
        <w:rPr>
          <w:rFonts w:eastAsia="Times New Roman"/>
          <w:szCs w:val="24"/>
        </w:rPr>
        <w:t xml:space="preserve">ς </w:t>
      </w:r>
      <w:r w:rsidRPr="00F77EDE">
        <w:rPr>
          <w:rFonts w:eastAsia="Times New Roman"/>
          <w:szCs w:val="24"/>
        </w:rPr>
        <w:t xml:space="preserve">κ. </w:t>
      </w:r>
      <w:r w:rsidRPr="00F77EDE">
        <w:rPr>
          <w:rFonts w:eastAsia="Times New Roman"/>
          <w:bCs/>
          <w:szCs w:val="24"/>
        </w:rPr>
        <w:t xml:space="preserve">Νικολάου </w:t>
      </w:r>
      <w:proofErr w:type="spellStart"/>
      <w:r w:rsidRPr="00F77EDE">
        <w:rPr>
          <w:rFonts w:eastAsia="Times New Roman"/>
          <w:bCs/>
          <w:szCs w:val="24"/>
        </w:rPr>
        <w:t>Καραθανασόπουλου</w:t>
      </w:r>
      <w:proofErr w:type="spellEnd"/>
      <w:r w:rsidRPr="00F77EDE">
        <w:rPr>
          <w:rFonts w:eastAsia="Times New Roman"/>
          <w:b/>
          <w:bCs/>
          <w:szCs w:val="24"/>
        </w:rPr>
        <w:t xml:space="preserve"> </w:t>
      </w:r>
      <w:r w:rsidRPr="00F77EDE">
        <w:rPr>
          <w:rFonts w:eastAsia="Times New Roman"/>
          <w:szCs w:val="24"/>
        </w:rPr>
        <w:t>προς τον Υπουργό</w:t>
      </w:r>
      <w:r w:rsidRPr="00F77EDE">
        <w:rPr>
          <w:rFonts w:eastAsia="Times New Roman"/>
          <w:bCs/>
          <w:szCs w:val="24"/>
        </w:rPr>
        <w:t xml:space="preserve"> Παιδείας, Έρευνας και Θρησκευμάτων,</w:t>
      </w:r>
      <w:r w:rsidRPr="00F77EDE">
        <w:rPr>
          <w:rFonts w:eastAsia="Times New Roman"/>
          <w:b/>
          <w:bCs/>
          <w:szCs w:val="24"/>
        </w:rPr>
        <w:t xml:space="preserve"> </w:t>
      </w:r>
      <w:r w:rsidRPr="00F77EDE">
        <w:rPr>
          <w:rFonts w:eastAsia="Times New Roman"/>
          <w:szCs w:val="24"/>
        </w:rPr>
        <w:t>με θέμα: «Προβλήματα του τμήματος Αρχιτεκτονικής του Πανεπιστημίου Πατρών».</w:t>
      </w:r>
    </w:p>
    <w:p w14:paraId="6ECB44E2" w14:textId="77777777" w:rsidR="0019790D" w:rsidRDefault="008D2A11">
      <w:pPr>
        <w:spacing w:before="100" w:beforeAutospacing="1" w:after="0" w:line="600" w:lineRule="auto"/>
        <w:ind w:firstLine="720"/>
        <w:jc w:val="both"/>
        <w:rPr>
          <w:rFonts w:eastAsia="Times New Roman"/>
          <w:szCs w:val="24"/>
        </w:rPr>
      </w:pPr>
      <w:r>
        <w:rPr>
          <w:rFonts w:eastAsia="Times New Roman"/>
          <w:szCs w:val="24"/>
        </w:rPr>
        <w:t>5.</w:t>
      </w:r>
      <w:r w:rsidRPr="00F77EDE">
        <w:rPr>
          <w:rFonts w:eastAsia="Times New Roman"/>
          <w:szCs w:val="24"/>
        </w:rPr>
        <w:t xml:space="preserve"> Η με αρι</w:t>
      </w:r>
      <w:r>
        <w:rPr>
          <w:rFonts w:eastAsia="Times New Roman"/>
          <w:szCs w:val="24"/>
        </w:rPr>
        <w:t>θμό 1592/4-5-2018 επίκαιρη ε</w:t>
      </w:r>
      <w:r w:rsidRPr="00F77EDE">
        <w:rPr>
          <w:rFonts w:eastAsia="Times New Roman"/>
          <w:szCs w:val="24"/>
        </w:rPr>
        <w:t xml:space="preserve">ρώτηση του Βουλευτή Α΄ Θεσσαλονίκης της Ένωσης Κεντρώων κ. </w:t>
      </w:r>
      <w:r w:rsidRPr="00F77EDE">
        <w:rPr>
          <w:rFonts w:eastAsia="Times New Roman"/>
          <w:bCs/>
          <w:szCs w:val="24"/>
        </w:rPr>
        <w:t xml:space="preserve">Ιωάννη </w:t>
      </w:r>
      <w:proofErr w:type="spellStart"/>
      <w:r w:rsidRPr="00F77EDE">
        <w:rPr>
          <w:rFonts w:eastAsia="Times New Roman"/>
          <w:bCs/>
          <w:szCs w:val="24"/>
        </w:rPr>
        <w:t>Σαρίδη</w:t>
      </w:r>
      <w:proofErr w:type="spellEnd"/>
      <w:r w:rsidRPr="00F77EDE">
        <w:rPr>
          <w:rFonts w:eastAsia="Times New Roman"/>
          <w:b/>
          <w:bCs/>
          <w:szCs w:val="24"/>
        </w:rPr>
        <w:t xml:space="preserve"> </w:t>
      </w:r>
      <w:r w:rsidRPr="00F77EDE">
        <w:rPr>
          <w:rFonts w:eastAsia="Times New Roman"/>
          <w:szCs w:val="24"/>
        </w:rPr>
        <w:t xml:space="preserve">προς τον Υπουργό </w:t>
      </w:r>
      <w:r w:rsidRPr="00F77EDE">
        <w:rPr>
          <w:rFonts w:eastAsia="Times New Roman"/>
          <w:bCs/>
          <w:szCs w:val="24"/>
        </w:rPr>
        <w:t>Εθνικής Άμυνας</w:t>
      </w:r>
      <w:r w:rsidRPr="00F77EDE">
        <w:rPr>
          <w:rFonts w:eastAsia="Times New Roman"/>
          <w:bCs/>
          <w:szCs w:val="24"/>
        </w:rPr>
        <w:t>,</w:t>
      </w:r>
      <w:r w:rsidRPr="00F77EDE">
        <w:rPr>
          <w:rFonts w:eastAsia="Times New Roman"/>
          <w:szCs w:val="24"/>
        </w:rPr>
        <w:t xml:space="preserve"> με θέμα: «Περαιτέρω </w:t>
      </w:r>
      <w:r>
        <w:rPr>
          <w:rFonts w:eastAsia="Times New Roman"/>
          <w:szCs w:val="24"/>
        </w:rPr>
        <w:t>δ</w:t>
      </w:r>
      <w:r w:rsidRPr="00F77EDE">
        <w:rPr>
          <w:rFonts w:eastAsia="Times New Roman"/>
          <w:szCs w:val="24"/>
        </w:rPr>
        <w:t>ιευκριν</w:t>
      </w:r>
      <w:r>
        <w:rPr>
          <w:rFonts w:eastAsia="Times New Roman"/>
          <w:szCs w:val="24"/>
        </w:rPr>
        <w:t>ί</w:t>
      </w:r>
      <w:r w:rsidRPr="00F77EDE">
        <w:rPr>
          <w:rFonts w:eastAsia="Times New Roman"/>
          <w:szCs w:val="24"/>
        </w:rPr>
        <w:t xml:space="preserve">σεις επί του </w:t>
      </w:r>
      <w:r>
        <w:rPr>
          <w:rFonts w:eastAsia="Times New Roman"/>
          <w:szCs w:val="24"/>
        </w:rPr>
        <w:t>α</w:t>
      </w:r>
      <w:r w:rsidRPr="00F77EDE">
        <w:rPr>
          <w:rFonts w:eastAsia="Times New Roman"/>
          <w:szCs w:val="24"/>
        </w:rPr>
        <w:t>μετάθετου στις Ένοπλες Δυνάμεις».</w:t>
      </w:r>
    </w:p>
    <w:p w14:paraId="6ECB44E3" w14:textId="77777777" w:rsidR="0019790D" w:rsidRDefault="008D2A11">
      <w:pPr>
        <w:spacing w:before="100" w:beforeAutospacing="1" w:after="0" w:line="600" w:lineRule="auto"/>
        <w:ind w:firstLine="720"/>
        <w:jc w:val="both"/>
        <w:rPr>
          <w:rFonts w:eastAsia="Times New Roman"/>
          <w:bCs/>
          <w:szCs w:val="24"/>
        </w:rPr>
      </w:pPr>
      <w:r w:rsidRPr="00F77EDE">
        <w:rPr>
          <w:rFonts w:eastAsia="Times New Roman"/>
          <w:bCs/>
          <w:szCs w:val="24"/>
        </w:rPr>
        <w:t xml:space="preserve">Β. ΕΠΙΚΑΙΡΕΣ ΕΡΩΤΗΣΕΙΣ Δεύτερου Κύκλου (Άρθρο 130 </w:t>
      </w:r>
      <w:r w:rsidRPr="00F77EDE">
        <w:rPr>
          <w:rFonts w:eastAsia="Times New Roman"/>
          <w:bCs/>
          <w:szCs w:val="24"/>
        </w:rPr>
        <w:t>παρ</w:t>
      </w:r>
      <w:r>
        <w:rPr>
          <w:rFonts w:eastAsia="Times New Roman"/>
          <w:bCs/>
          <w:szCs w:val="24"/>
        </w:rPr>
        <w:t>άγραφοι</w:t>
      </w:r>
      <w:r w:rsidRPr="00F77EDE">
        <w:rPr>
          <w:rFonts w:eastAsia="Times New Roman"/>
          <w:bCs/>
          <w:szCs w:val="24"/>
        </w:rPr>
        <w:t xml:space="preserve"> </w:t>
      </w:r>
      <w:r w:rsidRPr="00F77EDE">
        <w:rPr>
          <w:rFonts w:eastAsia="Times New Roman"/>
          <w:bCs/>
          <w:szCs w:val="24"/>
        </w:rPr>
        <w:t xml:space="preserve">2 και 3 </w:t>
      </w:r>
      <w:r>
        <w:rPr>
          <w:rFonts w:eastAsia="Times New Roman"/>
          <w:bCs/>
          <w:szCs w:val="24"/>
        </w:rPr>
        <w:t xml:space="preserve">του </w:t>
      </w:r>
      <w:r w:rsidRPr="00F77EDE">
        <w:rPr>
          <w:rFonts w:eastAsia="Times New Roman"/>
          <w:bCs/>
          <w:szCs w:val="24"/>
        </w:rPr>
        <w:t>Καν</w:t>
      </w:r>
      <w:r>
        <w:rPr>
          <w:rFonts w:eastAsia="Times New Roman"/>
          <w:bCs/>
          <w:szCs w:val="24"/>
        </w:rPr>
        <w:t>ονισμού</w:t>
      </w:r>
      <w:r>
        <w:rPr>
          <w:rFonts w:eastAsia="Times New Roman"/>
          <w:bCs/>
          <w:szCs w:val="24"/>
        </w:rPr>
        <w:t xml:space="preserve"> της</w:t>
      </w:r>
      <w:r w:rsidRPr="00F77EDE">
        <w:rPr>
          <w:rFonts w:eastAsia="Times New Roman"/>
          <w:bCs/>
          <w:szCs w:val="24"/>
        </w:rPr>
        <w:t xml:space="preserve"> Βουλής)</w:t>
      </w:r>
    </w:p>
    <w:p w14:paraId="6ECB44E4" w14:textId="77777777" w:rsidR="0019790D" w:rsidRDefault="008D2A11">
      <w:pPr>
        <w:spacing w:before="100" w:beforeAutospacing="1" w:after="0" w:line="600" w:lineRule="auto"/>
        <w:ind w:firstLine="720"/>
        <w:jc w:val="both"/>
        <w:rPr>
          <w:rFonts w:eastAsia="Times New Roman"/>
          <w:szCs w:val="24"/>
        </w:rPr>
      </w:pPr>
      <w:r>
        <w:rPr>
          <w:rFonts w:eastAsia="Times New Roman"/>
          <w:szCs w:val="24"/>
        </w:rPr>
        <w:t xml:space="preserve">1. </w:t>
      </w:r>
      <w:r w:rsidRPr="00F77EDE">
        <w:rPr>
          <w:rFonts w:eastAsia="Times New Roman"/>
          <w:szCs w:val="24"/>
        </w:rPr>
        <w:t>Η με</w:t>
      </w:r>
      <w:r>
        <w:rPr>
          <w:rFonts w:eastAsia="Times New Roman"/>
          <w:szCs w:val="24"/>
        </w:rPr>
        <w:t xml:space="preserve"> αριθμό 1617/8-5-2018 επίκαιρη ε</w:t>
      </w:r>
      <w:r w:rsidRPr="00F77EDE">
        <w:rPr>
          <w:rFonts w:eastAsia="Times New Roman"/>
          <w:szCs w:val="24"/>
        </w:rPr>
        <w:t xml:space="preserve">ρώτηση της Βουλευτού Αιτωλοακαρνανίας του </w:t>
      </w:r>
      <w:r w:rsidRPr="00F77EDE">
        <w:rPr>
          <w:rFonts w:eastAsia="Times New Roman"/>
          <w:szCs w:val="24"/>
        </w:rPr>
        <w:t>Συνασπισμού Ριζοσπαστικής Αριστεράς κ</w:t>
      </w:r>
      <w:r>
        <w:rPr>
          <w:rFonts w:eastAsia="Times New Roman"/>
          <w:szCs w:val="24"/>
        </w:rPr>
        <w:t>.</w:t>
      </w:r>
      <w:r w:rsidRPr="00F77EDE">
        <w:rPr>
          <w:rFonts w:eastAsia="Times New Roman"/>
          <w:szCs w:val="24"/>
        </w:rPr>
        <w:t xml:space="preserve"> </w:t>
      </w:r>
      <w:r w:rsidRPr="00F77EDE">
        <w:rPr>
          <w:rFonts w:eastAsia="Times New Roman"/>
          <w:bCs/>
          <w:szCs w:val="24"/>
        </w:rPr>
        <w:t>Μαρίας Τριανταφύλλου</w:t>
      </w:r>
      <w:r w:rsidRPr="00F77EDE">
        <w:rPr>
          <w:rFonts w:eastAsia="Times New Roman"/>
          <w:b/>
          <w:szCs w:val="24"/>
        </w:rPr>
        <w:t xml:space="preserve"> </w:t>
      </w:r>
      <w:r w:rsidRPr="00F77EDE">
        <w:rPr>
          <w:rFonts w:eastAsia="Times New Roman"/>
          <w:szCs w:val="24"/>
        </w:rPr>
        <w:t xml:space="preserve">προς </w:t>
      </w:r>
      <w:r>
        <w:rPr>
          <w:rFonts w:eastAsia="Times New Roman"/>
          <w:szCs w:val="24"/>
        </w:rPr>
        <w:t>τον</w:t>
      </w:r>
      <w:r w:rsidRPr="00F77EDE">
        <w:rPr>
          <w:rFonts w:eastAsia="Times New Roman"/>
          <w:szCs w:val="24"/>
        </w:rPr>
        <w:t xml:space="preserve"> Υπουργό </w:t>
      </w:r>
      <w:r w:rsidRPr="00F77EDE">
        <w:rPr>
          <w:rFonts w:eastAsia="Times New Roman"/>
          <w:bCs/>
          <w:szCs w:val="24"/>
        </w:rPr>
        <w:t>Παιδείας, Έρευνας και Θρησκευμάτων,</w:t>
      </w:r>
      <w:r w:rsidRPr="00F77EDE">
        <w:rPr>
          <w:rFonts w:eastAsia="Times New Roman"/>
          <w:b/>
          <w:bCs/>
          <w:szCs w:val="24"/>
        </w:rPr>
        <w:t xml:space="preserve"> </w:t>
      </w:r>
      <w:r w:rsidRPr="00F77EDE">
        <w:rPr>
          <w:rFonts w:eastAsia="Times New Roman"/>
          <w:szCs w:val="24"/>
        </w:rPr>
        <w:t xml:space="preserve">με </w:t>
      </w:r>
      <w:r w:rsidRPr="00F77EDE">
        <w:rPr>
          <w:rFonts w:eastAsia="Times New Roman"/>
          <w:szCs w:val="24"/>
        </w:rPr>
        <w:lastRenderedPageBreak/>
        <w:t>θέμα: «</w:t>
      </w:r>
      <w:r w:rsidRPr="00F77EDE">
        <w:rPr>
          <w:rFonts w:eastAsia="Times New Roman"/>
          <w:szCs w:val="24"/>
        </w:rPr>
        <w:t>Η</w:t>
      </w:r>
      <w:r w:rsidRPr="00F77EDE">
        <w:rPr>
          <w:rFonts w:eastAsia="Times New Roman"/>
          <w:szCs w:val="24"/>
        </w:rPr>
        <w:t xml:space="preserve"> ανάγκη χρηματοδότησης για εξοπλισμό ΤΠΕ (Τεχνολογιών Πληροφορίας και Επικοινωνιών) στην εκπαίδευση και εργαστηριακό εξοπλισμό των ΕΠΑΛ και ΙΕΚ μέσω ΕΠΣΑ 2014-2020 στα σχολεία αρμοδιότητας της Περιφερειακής Αυτοδιοίκησης Δυτικής Ελλάδας».</w:t>
      </w:r>
    </w:p>
    <w:p w14:paraId="6ECB44E5" w14:textId="77777777" w:rsidR="0019790D" w:rsidRDefault="008D2A11">
      <w:pPr>
        <w:spacing w:before="100" w:beforeAutospacing="1" w:after="0" w:line="600" w:lineRule="auto"/>
        <w:ind w:firstLine="720"/>
        <w:jc w:val="both"/>
        <w:rPr>
          <w:rFonts w:eastAsia="Times New Roman"/>
          <w:szCs w:val="24"/>
        </w:rPr>
      </w:pPr>
      <w:r>
        <w:rPr>
          <w:rFonts w:eastAsia="Times New Roman"/>
          <w:szCs w:val="24"/>
        </w:rPr>
        <w:t>2.</w:t>
      </w:r>
      <w:r w:rsidRPr="00F77EDE">
        <w:rPr>
          <w:rFonts w:eastAsia="Times New Roman"/>
          <w:szCs w:val="24"/>
        </w:rPr>
        <w:t xml:space="preserve"> Η με αριθμό 16</w:t>
      </w:r>
      <w:r w:rsidRPr="00F77EDE">
        <w:rPr>
          <w:rFonts w:eastAsia="Times New Roman"/>
          <w:szCs w:val="24"/>
        </w:rPr>
        <w:t>13/7-</w:t>
      </w:r>
      <w:r>
        <w:rPr>
          <w:rFonts w:eastAsia="Times New Roman"/>
          <w:szCs w:val="24"/>
        </w:rPr>
        <w:t>5-2018 επίκαιρη ε</w:t>
      </w:r>
      <w:r w:rsidRPr="00F77EDE">
        <w:rPr>
          <w:rFonts w:eastAsia="Times New Roman"/>
          <w:szCs w:val="24"/>
        </w:rPr>
        <w:t xml:space="preserve">ρώτηση του Βουλευτή Δωδεκανήσου της Νέας Δημοκρατίας κ. </w:t>
      </w:r>
      <w:r w:rsidRPr="00F77EDE">
        <w:rPr>
          <w:rFonts w:eastAsia="Times New Roman"/>
          <w:bCs/>
          <w:szCs w:val="24"/>
        </w:rPr>
        <w:t xml:space="preserve">Εμμανουήλ </w:t>
      </w:r>
      <w:proofErr w:type="spellStart"/>
      <w:r w:rsidRPr="00F77EDE">
        <w:rPr>
          <w:rFonts w:eastAsia="Times New Roman"/>
          <w:bCs/>
          <w:szCs w:val="24"/>
        </w:rPr>
        <w:t>Κόνσολα</w:t>
      </w:r>
      <w:proofErr w:type="spellEnd"/>
      <w:r w:rsidRPr="00F77EDE">
        <w:rPr>
          <w:rFonts w:eastAsia="Times New Roman"/>
          <w:szCs w:val="24"/>
        </w:rPr>
        <w:t xml:space="preserve"> προς την Υπουργό </w:t>
      </w:r>
      <w:r w:rsidRPr="00F77EDE">
        <w:rPr>
          <w:rFonts w:eastAsia="Times New Roman"/>
          <w:bCs/>
          <w:szCs w:val="24"/>
        </w:rPr>
        <w:t>Τουρισμού,</w:t>
      </w:r>
      <w:r w:rsidRPr="00F77EDE">
        <w:rPr>
          <w:rFonts w:eastAsia="Times New Roman"/>
          <w:b/>
          <w:bCs/>
          <w:szCs w:val="24"/>
        </w:rPr>
        <w:t xml:space="preserve"> </w:t>
      </w:r>
      <w:r w:rsidRPr="00F77EDE">
        <w:rPr>
          <w:rFonts w:eastAsia="Times New Roman"/>
          <w:szCs w:val="24"/>
        </w:rPr>
        <w:t>με θέμα: «Αναβάθμιση της Τουριστικής Εκπαίδευσης».</w:t>
      </w:r>
    </w:p>
    <w:p w14:paraId="6ECB44E6" w14:textId="77777777" w:rsidR="0019790D" w:rsidRDefault="008D2A11">
      <w:pPr>
        <w:spacing w:before="100" w:beforeAutospacing="1" w:after="0" w:line="600" w:lineRule="auto"/>
        <w:ind w:firstLine="720"/>
        <w:jc w:val="both"/>
        <w:rPr>
          <w:rFonts w:eastAsia="Times New Roman"/>
          <w:szCs w:val="24"/>
        </w:rPr>
      </w:pPr>
      <w:r>
        <w:rPr>
          <w:rFonts w:eastAsia="Times New Roman"/>
          <w:szCs w:val="24"/>
        </w:rPr>
        <w:t>3.</w:t>
      </w:r>
      <w:r w:rsidRPr="00F77EDE">
        <w:rPr>
          <w:rFonts w:eastAsia="Times New Roman"/>
          <w:szCs w:val="24"/>
        </w:rPr>
        <w:t xml:space="preserve"> Η με</w:t>
      </w:r>
      <w:r>
        <w:rPr>
          <w:rFonts w:eastAsia="Times New Roman"/>
          <w:szCs w:val="24"/>
        </w:rPr>
        <w:t xml:space="preserve"> αριθμό 1622/8-5-2018 επίκαιρη ε</w:t>
      </w:r>
      <w:r w:rsidRPr="00F77EDE">
        <w:rPr>
          <w:rFonts w:eastAsia="Times New Roman"/>
          <w:szCs w:val="24"/>
        </w:rPr>
        <w:t>ρώτηση του ΣΤ΄ Αντιπροέδρου της Βουλής και</w:t>
      </w:r>
      <w:r w:rsidRPr="00F77EDE">
        <w:rPr>
          <w:rFonts w:eastAsia="Times New Roman"/>
          <w:szCs w:val="24"/>
        </w:rPr>
        <w:t xml:space="preserve"> Βουλευτή Λ</w:t>
      </w:r>
      <w:r>
        <w:rPr>
          <w:rFonts w:eastAsia="Times New Roman"/>
          <w:szCs w:val="24"/>
        </w:rPr>
        <w:t>αρίση</w:t>
      </w:r>
      <w:r w:rsidRPr="00F77EDE">
        <w:rPr>
          <w:rFonts w:eastAsia="Times New Roman"/>
          <w:szCs w:val="24"/>
        </w:rPr>
        <w:t>ς του Κομμουνιστικού Κόμματος Ελλάδ</w:t>
      </w:r>
      <w:r>
        <w:rPr>
          <w:rFonts w:eastAsia="Times New Roman"/>
          <w:szCs w:val="24"/>
        </w:rPr>
        <w:t>α</w:t>
      </w:r>
      <w:r w:rsidRPr="00F77EDE">
        <w:rPr>
          <w:rFonts w:eastAsia="Times New Roman"/>
          <w:szCs w:val="24"/>
        </w:rPr>
        <w:t xml:space="preserve">ς κ. </w:t>
      </w:r>
      <w:r w:rsidRPr="00F77EDE">
        <w:rPr>
          <w:rFonts w:eastAsia="Times New Roman"/>
          <w:bCs/>
          <w:szCs w:val="24"/>
        </w:rPr>
        <w:t xml:space="preserve">Γεωργίου </w:t>
      </w:r>
      <w:proofErr w:type="spellStart"/>
      <w:r w:rsidRPr="00F77EDE">
        <w:rPr>
          <w:rFonts w:eastAsia="Times New Roman"/>
          <w:bCs/>
          <w:szCs w:val="24"/>
        </w:rPr>
        <w:t>Λαμπρούλη</w:t>
      </w:r>
      <w:proofErr w:type="spellEnd"/>
      <w:r w:rsidRPr="00F77EDE">
        <w:rPr>
          <w:rFonts w:eastAsia="Times New Roman"/>
          <w:bCs/>
          <w:szCs w:val="24"/>
        </w:rPr>
        <w:t xml:space="preserve"> </w:t>
      </w:r>
      <w:r w:rsidRPr="00F77EDE">
        <w:rPr>
          <w:rFonts w:eastAsia="Times New Roman"/>
          <w:szCs w:val="24"/>
        </w:rPr>
        <w:t xml:space="preserve">προς τον Υπουργό </w:t>
      </w:r>
      <w:r w:rsidRPr="00F77EDE">
        <w:rPr>
          <w:rFonts w:eastAsia="Times New Roman"/>
          <w:bCs/>
          <w:szCs w:val="24"/>
        </w:rPr>
        <w:t>Υγείας,</w:t>
      </w:r>
      <w:r w:rsidRPr="00F77EDE">
        <w:rPr>
          <w:rFonts w:eastAsia="Times New Roman"/>
          <w:szCs w:val="24"/>
        </w:rPr>
        <w:t xml:space="preserve"> με θέμα: «Για τους επιτυχόντες στο</w:t>
      </w:r>
      <w:r>
        <w:rPr>
          <w:rFonts w:eastAsia="Times New Roman"/>
          <w:szCs w:val="24"/>
        </w:rPr>
        <w:t>ν</w:t>
      </w:r>
      <w:r w:rsidRPr="00F77EDE">
        <w:rPr>
          <w:rFonts w:eastAsia="Times New Roman"/>
          <w:szCs w:val="24"/>
        </w:rPr>
        <w:t xml:space="preserve"> διαγωνισμό </w:t>
      </w:r>
      <w:r>
        <w:rPr>
          <w:rFonts w:eastAsia="Times New Roman"/>
          <w:szCs w:val="24"/>
        </w:rPr>
        <w:t>οκταμή</w:t>
      </w:r>
      <w:r w:rsidRPr="00F77EDE">
        <w:rPr>
          <w:rFonts w:eastAsia="Times New Roman"/>
          <w:szCs w:val="24"/>
        </w:rPr>
        <w:t>νου για τα δ</w:t>
      </w:r>
      <w:r>
        <w:rPr>
          <w:rFonts w:eastAsia="Times New Roman"/>
          <w:szCs w:val="24"/>
        </w:rPr>
        <w:t>ύ</w:t>
      </w:r>
      <w:r w:rsidRPr="00F77EDE">
        <w:rPr>
          <w:rFonts w:eastAsia="Times New Roman"/>
          <w:szCs w:val="24"/>
        </w:rPr>
        <w:t xml:space="preserve">ο </w:t>
      </w:r>
      <w:r>
        <w:rPr>
          <w:rFonts w:eastAsia="Times New Roman"/>
          <w:szCs w:val="24"/>
        </w:rPr>
        <w:t>ν</w:t>
      </w:r>
      <w:r w:rsidRPr="00F77EDE">
        <w:rPr>
          <w:rFonts w:eastAsia="Times New Roman"/>
          <w:szCs w:val="24"/>
        </w:rPr>
        <w:t>οσοκομεία Λάρισας».</w:t>
      </w:r>
    </w:p>
    <w:p w14:paraId="6ECB44E7" w14:textId="77777777" w:rsidR="0019790D" w:rsidRDefault="008D2A11">
      <w:pPr>
        <w:spacing w:before="100" w:beforeAutospacing="1" w:after="0" w:line="600" w:lineRule="auto"/>
        <w:ind w:firstLine="720"/>
        <w:jc w:val="both"/>
        <w:rPr>
          <w:rFonts w:eastAsia="Times New Roman"/>
          <w:szCs w:val="24"/>
        </w:rPr>
      </w:pPr>
      <w:r>
        <w:rPr>
          <w:rFonts w:eastAsia="Times New Roman"/>
          <w:szCs w:val="24"/>
        </w:rPr>
        <w:t>4. Η με αριθμό 1557/26-4-2018 ε</w:t>
      </w:r>
      <w:r w:rsidRPr="00F77EDE">
        <w:rPr>
          <w:rFonts w:eastAsia="Times New Roman"/>
          <w:szCs w:val="24"/>
        </w:rPr>
        <w:t xml:space="preserve">πίκαιρη </w:t>
      </w:r>
      <w:r>
        <w:rPr>
          <w:rFonts w:eastAsia="Times New Roman"/>
          <w:szCs w:val="24"/>
        </w:rPr>
        <w:t>ε</w:t>
      </w:r>
      <w:r w:rsidRPr="00F77EDE">
        <w:rPr>
          <w:rFonts w:eastAsia="Times New Roman"/>
          <w:szCs w:val="24"/>
        </w:rPr>
        <w:t>ρώτηση του Βουλευτή Α΄ Θεσ</w:t>
      </w:r>
      <w:r w:rsidRPr="00F77EDE">
        <w:rPr>
          <w:rFonts w:eastAsia="Times New Roman"/>
          <w:szCs w:val="24"/>
        </w:rPr>
        <w:t xml:space="preserve">σαλονίκης της Ένωσης Κεντρώων κ. </w:t>
      </w:r>
      <w:r w:rsidRPr="00365115">
        <w:rPr>
          <w:rFonts w:eastAsia="Times New Roman"/>
          <w:bCs/>
          <w:szCs w:val="24"/>
        </w:rPr>
        <w:t xml:space="preserve">Ιωάννη </w:t>
      </w:r>
      <w:proofErr w:type="spellStart"/>
      <w:r w:rsidRPr="00365115">
        <w:rPr>
          <w:rFonts w:eastAsia="Times New Roman"/>
          <w:bCs/>
          <w:szCs w:val="24"/>
        </w:rPr>
        <w:t>Σαρίδη</w:t>
      </w:r>
      <w:proofErr w:type="spellEnd"/>
      <w:r w:rsidRPr="00F77EDE">
        <w:rPr>
          <w:rFonts w:eastAsia="Times New Roman"/>
          <w:b/>
          <w:bCs/>
          <w:szCs w:val="24"/>
        </w:rPr>
        <w:t xml:space="preserve"> </w:t>
      </w:r>
      <w:r w:rsidRPr="00F77EDE">
        <w:rPr>
          <w:rFonts w:eastAsia="Times New Roman"/>
          <w:szCs w:val="24"/>
        </w:rPr>
        <w:t xml:space="preserve">προς τον Υπουργό </w:t>
      </w:r>
      <w:r w:rsidRPr="00365115">
        <w:rPr>
          <w:rFonts w:eastAsia="Times New Roman"/>
          <w:bCs/>
          <w:szCs w:val="24"/>
        </w:rPr>
        <w:t>Υγείας</w:t>
      </w:r>
      <w:r w:rsidRPr="00F77EDE">
        <w:rPr>
          <w:rFonts w:eastAsia="Times New Roman"/>
          <w:b/>
          <w:bCs/>
          <w:szCs w:val="24"/>
        </w:rPr>
        <w:t xml:space="preserve">, </w:t>
      </w:r>
      <w:r w:rsidRPr="00F77EDE">
        <w:rPr>
          <w:rFonts w:eastAsia="Times New Roman"/>
          <w:szCs w:val="24"/>
        </w:rPr>
        <w:t xml:space="preserve">με θέμα: «Κατάχρηση των ευεργετικών διατάξεων του </w:t>
      </w:r>
      <w:r>
        <w:rPr>
          <w:rFonts w:eastAsia="Times New Roman"/>
          <w:szCs w:val="24"/>
        </w:rPr>
        <w:t>ν.</w:t>
      </w:r>
      <w:r w:rsidRPr="00F77EDE">
        <w:rPr>
          <w:rFonts w:eastAsia="Times New Roman"/>
          <w:szCs w:val="24"/>
        </w:rPr>
        <w:t>4368/2016».</w:t>
      </w:r>
    </w:p>
    <w:p w14:paraId="6ECB44E8" w14:textId="77777777" w:rsidR="0019790D" w:rsidRDefault="008D2A11">
      <w:pPr>
        <w:spacing w:before="100" w:beforeAutospacing="1" w:after="0" w:line="600" w:lineRule="auto"/>
        <w:ind w:firstLine="720"/>
        <w:jc w:val="both"/>
        <w:rPr>
          <w:rFonts w:eastAsia="Times New Roman"/>
          <w:szCs w:val="24"/>
        </w:rPr>
      </w:pPr>
      <w:r>
        <w:rPr>
          <w:rFonts w:eastAsia="Times New Roman"/>
          <w:szCs w:val="24"/>
        </w:rPr>
        <w:t>5.</w:t>
      </w:r>
      <w:r w:rsidRPr="00F77EDE">
        <w:rPr>
          <w:rFonts w:eastAsia="Times New Roman"/>
          <w:szCs w:val="24"/>
        </w:rPr>
        <w:t xml:space="preserve"> Η με </w:t>
      </w:r>
      <w:r>
        <w:rPr>
          <w:rFonts w:eastAsia="Times New Roman"/>
          <w:szCs w:val="24"/>
        </w:rPr>
        <w:t>αριθμό 1546/24-4-2018 επίκαιρη ε</w:t>
      </w:r>
      <w:r w:rsidRPr="00F77EDE">
        <w:rPr>
          <w:rFonts w:eastAsia="Times New Roman"/>
          <w:szCs w:val="24"/>
        </w:rPr>
        <w:t xml:space="preserve">ρώτηση του Βουλευτή Αχαΐας της Νέας Δημοκρατίας κ. </w:t>
      </w:r>
      <w:proofErr w:type="spellStart"/>
      <w:r w:rsidRPr="00365115">
        <w:rPr>
          <w:rFonts w:eastAsia="Times New Roman"/>
          <w:bCs/>
          <w:szCs w:val="24"/>
        </w:rPr>
        <w:t>Ιάσονα</w:t>
      </w:r>
      <w:proofErr w:type="spellEnd"/>
      <w:r w:rsidRPr="00365115">
        <w:rPr>
          <w:rFonts w:eastAsia="Times New Roman"/>
          <w:bCs/>
          <w:szCs w:val="24"/>
        </w:rPr>
        <w:t xml:space="preserve"> Φωτήλα</w:t>
      </w:r>
      <w:r w:rsidRPr="00365115">
        <w:rPr>
          <w:rFonts w:eastAsia="Times New Roman"/>
          <w:b/>
          <w:szCs w:val="24"/>
        </w:rPr>
        <w:t xml:space="preserve"> </w:t>
      </w:r>
      <w:r w:rsidRPr="00F77EDE">
        <w:rPr>
          <w:rFonts w:eastAsia="Times New Roman"/>
          <w:szCs w:val="24"/>
        </w:rPr>
        <w:t xml:space="preserve">προς </w:t>
      </w:r>
      <w:r>
        <w:rPr>
          <w:rFonts w:eastAsia="Times New Roman"/>
          <w:szCs w:val="24"/>
        </w:rPr>
        <w:t>τον</w:t>
      </w:r>
      <w:r w:rsidRPr="00F77EDE">
        <w:rPr>
          <w:rFonts w:eastAsia="Times New Roman"/>
          <w:szCs w:val="24"/>
        </w:rPr>
        <w:t xml:space="preserve"> Υπουργ</w:t>
      </w:r>
      <w:r w:rsidRPr="00F77EDE">
        <w:rPr>
          <w:rFonts w:eastAsia="Times New Roman"/>
          <w:szCs w:val="24"/>
        </w:rPr>
        <w:t xml:space="preserve">ό </w:t>
      </w:r>
      <w:r w:rsidRPr="00365115">
        <w:rPr>
          <w:rFonts w:eastAsia="Times New Roman"/>
          <w:bCs/>
          <w:szCs w:val="24"/>
        </w:rPr>
        <w:t>Υγείας,</w:t>
      </w:r>
      <w:r w:rsidRPr="00F77EDE">
        <w:rPr>
          <w:rFonts w:eastAsia="Times New Roman"/>
          <w:b/>
          <w:bCs/>
          <w:szCs w:val="24"/>
        </w:rPr>
        <w:t xml:space="preserve"> </w:t>
      </w:r>
      <w:r w:rsidRPr="00F77EDE">
        <w:rPr>
          <w:rFonts w:eastAsia="Times New Roman"/>
          <w:szCs w:val="24"/>
        </w:rPr>
        <w:t>με θέμα: «Αποκαλύψεις για το ΚΕΕΛΠΝΟ που εκθέτουν την ηγεσία του Υπουργείου Υγείας».</w:t>
      </w:r>
    </w:p>
    <w:p w14:paraId="6ECB44E9" w14:textId="77777777" w:rsidR="0019790D" w:rsidRDefault="008D2A11">
      <w:pPr>
        <w:spacing w:before="100" w:beforeAutospacing="1" w:after="0" w:line="600" w:lineRule="auto"/>
        <w:ind w:firstLine="720"/>
        <w:jc w:val="both"/>
        <w:rPr>
          <w:rFonts w:eastAsia="Times New Roman"/>
          <w:szCs w:val="24"/>
        </w:rPr>
      </w:pPr>
      <w:r>
        <w:rPr>
          <w:rFonts w:eastAsia="Times New Roman"/>
          <w:szCs w:val="24"/>
        </w:rPr>
        <w:lastRenderedPageBreak/>
        <w:t>6.</w:t>
      </w:r>
      <w:r w:rsidRPr="00F77EDE">
        <w:rPr>
          <w:rFonts w:eastAsia="Times New Roman"/>
          <w:szCs w:val="24"/>
        </w:rPr>
        <w:t xml:space="preserve"> Η με αριθμό 1538/23-4-2018 </w:t>
      </w:r>
      <w:r>
        <w:rPr>
          <w:rFonts w:eastAsia="Times New Roman"/>
          <w:szCs w:val="24"/>
        </w:rPr>
        <w:t>ε</w:t>
      </w:r>
      <w:r w:rsidRPr="00F77EDE">
        <w:rPr>
          <w:rFonts w:eastAsia="Times New Roman"/>
          <w:szCs w:val="24"/>
        </w:rPr>
        <w:t>πίκαι</w:t>
      </w:r>
      <w:r>
        <w:rPr>
          <w:rFonts w:eastAsia="Times New Roman"/>
          <w:szCs w:val="24"/>
        </w:rPr>
        <w:t>ρη ε</w:t>
      </w:r>
      <w:r w:rsidRPr="00F77EDE">
        <w:rPr>
          <w:rFonts w:eastAsia="Times New Roman"/>
          <w:szCs w:val="24"/>
        </w:rPr>
        <w:t>ρώτηση του Βουλευτή Επικρατεί</w:t>
      </w:r>
      <w:r>
        <w:rPr>
          <w:rFonts w:eastAsia="Times New Roman"/>
          <w:szCs w:val="24"/>
        </w:rPr>
        <w:t>ας του Λαϊκού Συνδέσμου - Χρυσή Αυγή</w:t>
      </w:r>
      <w:r w:rsidRPr="00F77EDE">
        <w:rPr>
          <w:rFonts w:eastAsia="Times New Roman"/>
          <w:szCs w:val="24"/>
        </w:rPr>
        <w:t xml:space="preserve"> κ. </w:t>
      </w:r>
      <w:r w:rsidRPr="00365115">
        <w:rPr>
          <w:rFonts w:eastAsia="Times New Roman"/>
          <w:bCs/>
          <w:szCs w:val="24"/>
        </w:rPr>
        <w:t xml:space="preserve">Χρήστου Παππά </w:t>
      </w:r>
      <w:r w:rsidRPr="00F77EDE">
        <w:rPr>
          <w:rFonts w:eastAsia="Times New Roman"/>
          <w:szCs w:val="24"/>
        </w:rPr>
        <w:t xml:space="preserve">προς τον Υπουργό </w:t>
      </w:r>
      <w:r w:rsidRPr="00365115">
        <w:rPr>
          <w:rFonts w:eastAsia="Times New Roman"/>
          <w:bCs/>
          <w:szCs w:val="24"/>
        </w:rPr>
        <w:t>Εθνικής Άμυνας,</w:t>
      </w:r>
      <w:r w:rsidRPr="00F77EDE">
        <w:rPr>
          <w:rFonts w:eastAsia="Times New Roman"/>
          <w:b/>
          <w:bCs/>
          <w:szCs w:val="24"/>
        </w:rPr>
        <w:t xml:space="preserve"> </w:t>
      </w:r>
      <w:r w:rsidRPr="00F77EDE">
        <w:rPr>
          <w:rFonts w:eastAsia="Times New Roman"/>
          <w:szCs w:val="24"/>
        </w:rPr>
        <w:t xml:space="preserve">με </w:t>
      </w:r>
      <w:r w:rsidRPr="00F77EDE">
        <w:rPr>
          <w:rFonts w:eastAsia="Times New Roman"/>
          <w:szCs w:val="24"/>
        </w:rPr>
        <w:t>θέμα: «Επιτακτική η ανάγκη αυξήσεως της στρατιωτικής θητείας».</w:t>
      </w:r>
    </w:p>
    <w:p w14:paraId="6ECB44EA" w14:textId="77777777" w:rsidR="0019790D" w:rsidRDefault="008D2A11">
      <w:pPr>
        <w:spacing w:before="100" w:beforeAutospacing="1" w:after="0" w:line="600" w:lineRule="auto"/>
        <w:ind w:left="-142" w:firstLine="720"/>
        <w:jc w:val="both"/>
        <w:rPr>
          <w:rFonts w:eastAsia="Times New Roman"/>
          <w:szCs w:val="24"/>
        </w:rPr>
      </w:pPr>
      <w:r>
        <w:rPr>
          <w:rFonts w:eastAsia="Times New Roman"/>
          <w:szCs w:val="24"/>
        </w:rPr>
        <w:t>7.</w:t>
      </w:r>
      <w:r w:rsidRPr="00F77EDE">
        <w:rPr>
          <w:rFonts w:eastAsia="Times New Roman"/>
          <w:szCs w:val="24"/>
        </w:rPr>
        <w:t xml:space="preserve"> Η με </w:t>
      </w:r>
      <w:r>
        <w:rPr>
          <w:rFonts w:eastAsia="Times New Roman"/>
          <w:szCs w:val="24"/>
        </w:rPr>
        <w:t>αριθμό 1539/23-4-2018 επίκαιρη ε</w:t>
      </w:r>
      <w:r w:rsidRPr="00F77EDE">
        <w:rPr>
          <w:rFonts w:eastAsia="Times New Roman"/>
          <w:szCs w:val="24"/>
        </w:rPr>
        <w:t>ρώτηση του Β</w:t>
      </w:r>
      <w:r>
        <w:rPr>
          <w:rFonts w:eastAsia="Times New Roman"/>
          <w:szCs w:val="24"/>
        </w:rPr>
        <w:t>ουλευτή Επικρατείας του Λαϊκού</w:t>
      </w:r>
      <w:r w:rsidRPr="00F77EDE">
        <w:rPr>
          <w:rFonts w:eastAsia="Times New Roman"/>
          <w:szCs w:val="24"/>
        </w:rPr>
        <w:t xml:space="preserve"> Συνδέσμου - Χρυσή Αυγή κ. </w:t>
      </w:r>
      <w:r w:rsidRPr="00365115">
        <w:rPr>
          <w:rFonts w:eastAsia="Times New Roman"/>
          <w:bCs/>
          <w:szCs w:val="24"/>
        </w:rPr>
        <w:t>Χρήστου Παππά</w:t>
      </w:r>
      <w:r>
        <w:rPr>
          <w:rFonts w:eastAsia="Times New Roman"/>
          <w:bCs/>
          <w:szCs w:val="24"/>
        </w:rPr>
        <w:t xml:space="preserve"> </w:t>
      </w:r>
      <w:r w:rsidRPr="00F77EDE">
        <w:rPr>
          <w:rFonts w:eastAsia="Times New Roman"/>
          <w:szCs w:val="24"/>
        </w:rPr>
        <w:t>προς τον Υπουργό</w:t>
      </w:r>
      <w:r w:rsidRPr="00F77EDE">
        <w:rPr>
          <w:rFonts w:eastAsia="Times New Roman"/>
          <w:b/>
          <w:bCs/>
          <w:szCs w:val="24"/>
        </w:rPr>
        <w:t xml:space="preserve"> </w:t>
      </w:r>
      <w:r w:rsidRPr="00365115">
        <w:rPr>
          <w:rFonts w:eastAsia="Times New Roman"/>
          <w:bCs/>
          <w:szCs w:val="24"/>
        </w:rPr>
        <w:t>Εθνικής Άμυνας,</w:t>
      </w:r>
      <w:r>
        <w:rPr>
          <w:rFonts w:eastAsia="Times New Roman"/>
          <w:bCs/>
          <w:szCs w:val="24"/>
        </w:rPr>
        <w:t xml:space="preserve"> </w:t>
      </w:r>
      <w:r w:rsidRPr="00F77EDE">
        <w:rPr>
          <w:rFonts w:eastAsia="Times New Roman"/>
          <w:szCs w:val="24"/>
        </w:rPr>
        <w:t xml:space="preserve">με θέμα: «Περί της συμμετοχής </w:t>
      </w:r>
      <w:proofErr w:type="spellStart"/>
      <w:r w:rsidRPr="00F77EDE">
        <w:rPr>
          <w:rFonts w:eastAsia="Times New Roman"/>
          <w:szCs w:val="24"/>
        </w:rPr>
        <w:t>ενστόλω</w:t>
      </w:r>
      <w:r w:rsidRPr="00F77EDE">
        <w:rPr>
          <w:rFonts w:eastAsia="Times New Roman"/>
          <w:szCs w:val="24"/>
        </w:rPr>
        <w:t>ν</w:t>
      </w:r>
      <w:proofErr w:type="spellEnd"/>
      <w:r w:rsidRPr="00F77EDE">
        <w:rPr>
          <w:rFonts w:eastAsia="Times New Roman"/>
          <w:szCs w:val="24"/>
        </w:rPr>
        <w:t xml:space="preserve"> στρατιωτικών σε κομματική πορεία του ΚΚΕ».</w:t>
      </w:r>
    </w:p>
    <w:p w14:paraId="6ECB44EB" w14:textId="77777777" w:rsidR="0019790D" w:rsidRDefault="008D2A11">
      <w:pPr>
        <w:spacing w:before="100" w:beforeAutospacing="1" w:after="0" w:line="600" w:lineRule="auto"/>
        <w:ind w:firstLine="720"/>
        <w:jc w:val="both"/>
        <w:rPr>
          <w:rFonts w:eastAsia="Times New Roman"/>
          <w:szCs w:val="24"/>
        </w:rPr>
      </w:pPr>
      <w:r>
        <w:rPr>
          <w:rFonts w:eastAsia="Times New Roman"/>
          <w:szCs w:val="24"/>
        </w:rPr>
        <w:t>8.</w:t>
      </w:r>
      <w:r w:rsidRPr="00F77EDE">
        <w:rPr>
          <w:rFonts w:eastAsia="Times New Roman"/>
          <w:szCs w:val="24"/>
        </w:rPr>
        <w:t xml:space="preserve"> Η με </w:t>
      </w:r>
      <w:r>
        <w:rPr>
          <w:rFonts w:eastAsia="Times New Roman"/>
          <w:szCs w:val="24"/>
        </w:rPr>
        <w:t>αριθμό 1518/17-4-2018 επίκαιρη ε</w:t>
      </w:r>
      <w:r w:rsidRPr="00F77EDE">
        <w:rPr>
          <w:rFonts w:eastAsia="Times New Roman"/>
          <w:szCs w:val="24"/>
        </w:rPr>
        <w:t>ρώτηση του Η΄ Αντιπροέδρου της Βουλής και Βουλευτή Β΄ Πειραι</w:t>
      </w:r>
      <w:r>
        <w:rPr>
          <w:rFonts w:eastAsia="Times New Roman"/>
          <w:szCs w:val="24"/>
        </w:rPr>
        <w:t>ώς</w:t>
      </w:r>
      <w:r w:rsidRPr="00F77EDE">
        <w:rPr>
          <w:rFonts w:eastAsia="Times New Roman"/>
          <w:szCs w:val="24"/>
        </w:rPr>
        <w:t xml:space="preserve"> των Ανεξαρτήτων Ελλήνων κ.</w:t>
      </w:r>
      <w:r w:rsidRPr="00F77EDE">
        <w:rPr>
          <w:rFonts w:eastAsia="Times New Roman"/>
          <w:b/>
          <w:bCs/>
          <w:szCs w:val="24"/>
        </w:rPr>
        <w:t xml:space="preserve"> </w:t>
      </w:r>
      <w:r w:rsidRPr="00365115">
        <w:rPr>
          <w:rFonts w:eastAsia="Times New Roman"/>
          <w:bCs/>
          <w:szCs w:val="24"/>
        </w:rPr>
        <w:t xml:space="preserve">Δημητρίου Καμμένου </w:t>
      </w:r>
      <w:r w:rsidRPr="00F77EDE">
        <w:rPr>
          <w:rFonts w:eastAsia="Times New Roman"/>
          <w:szCs w:val="24"/>
        </w:rPr>
        <w:t xml:space="preserve">προς τον Υπουργό </w:t>
      </w:r>
      <w:r w:rsidRPr="00365115">
        <w:rPr>
          <w:rFonts w:eastAsia="Times New Roman"/>
          <w:bCs/>
          <w:szCs w:val="24"/>
        </w:rPr>
        <w:t>Οικονομικών,</w:t>
      </w:r>
      <w:r w:rsidRPr="00F77EDE">
        <w:rPr>
          <w:rFonts w:eastAsia="Times New Roman"/>
          <w:b/>
          <w:bCs/>
          <w:szCs w:val="24"/>
        </w:rPr>
        <w:t xml:space="preserve"> </w:t>
      </w:r>
      <w:r w:rsidRPr="00F77EDE">
        <w:rPr>
          <w:rFonts w:eastAsia="Times New Roman"/>
          <w:szCs w:val="24"/>
        </w:rPr>
        <w:t xml:space="preserve">σχετικά με τα προβλήματα </w:t>
      </w:r>
      <w:r>
        <w:rPr>
          <w:rFonts w:eastAsia="Times New Roman"/>
          <w:szCs w:val="24"/>
        </w:rPr>
        <w:t>τεσσάρω</w:t>
      </w:r>
      <w:r>
        <w:rPr>
          <w:rFonts w:eastAsia="Times New Roman"/>
          <w:szCs w:val="24"/>
        </w:rPr>
        <w:t>ν</w:t>
      </w:r>
      <w:r w:rsidRPr="00F77EDE">
        <w:rPr>
          <w:rFonts w:eastAsia="Times New Roman"/>
          <w:szCs w:val="24"/>
        </w:rPr>
        <w:t xml:space="preserve"> εκ</w:t>
      </w:r>
      <w:r>
        <w:rPr>
          <w:rFonts w:eastAsia="Times New Roman"/>
          <w:szCs w:val="24"/>
        </w:rPr>
        <w:t>ατομμυρίων</w:t>
      </w:r>
      <w:r w:rsidRPr="00F77EDE">
        <w:rPr>
          <w:rFonts w:eastAsia="Times New Roman"/>
          <w:szCs w:val="24"/>
        </w:rPr>
        <w:t xml:space="preserve"> δανειοληπτών.</w:t>
      </w:r>
      <w:r>
        <w:rPr>
          <w:rFonts w:eastAsia="Times New Roman"/>
          <w:szCs w:val="24"/>
        </w:rPr>
        <w:t xml:space="preserve"> </w:t>
      </w:r>
    </w:p>
    <w:p w14:paraId="6ECB44EC" w14:textId="77777777" w:rsidR="0019790D" w:rsidRDefault="008D2A11">
      <w:pPr>
        <w:spacing w:before="100" w:beforeAutospacing="1" w:after="0" w:line="600" w:lineRule="auto"/>
        <w:ind w:firstLine="720"/>
        <w:jc w:val="both"/>
        <w:rPr>
          <w:rFonts w:eastAsia="Times New Roman"/>
          <w:bCs/>
          <w:szCs w:val="24"/>
        </w:rPr>
      </w:pPr>
      <w:r w:rsidRPr="00365115">
        <w:rPr>
          <w:rFonts w:eastAsia="Times New Roman"/>
          <w:bCs/>
          <w:szCs w:val="24"/>
        </w:rPr>
        <w:t>ΑΝΑΦΟΡΕΣ</w:t>
      </w:r>
      <w:r>
        <w:rPr>
          <w:rFonts w:eastAsia="Times New Roman"/>
          <w:bCs/>
          <w:szCs w:val="24"/>
        </w:rPr>
        <w:t xml:space="preserve"> </w:t>
      </w:r>
      <w:r w:rsidRPr="00365115">
        <w:rPr>
          <w:rFonts w:eastAsia="Times New Roman"/>
          <w:bCs/>
          <w:szCs w:val="24"/>
        </w:rPr>
        <w:t>-</w:t>
      </w:r>
      <w:r>
        <w:rPr>
          <w:rFonts w:eastAsia="Times New Roman"/>
          <w:bCs/>
          <w:szCs w:val="24"/>
        </w:rPr>
        <w:t xml:space="preserve"> </w:t>
      </w:r>
      <w:r w:rsidRPr="00365115">
        <w:rPr>
          <w:rFonts w:eastAsia="Times New Roman"/>
          <w:bCs/>
          <w:szCs w:val="24"/>
        </w:rPr>
        <w:t>ΕΡΩΤΗΣΕΙΣ (Άρθρο 130 παρ</w:t>
      </w:r>
      <w:r>
        <w:rPr>
          <w:rFonts w:eastAsia="Times New Roman"/>
          <w:bCs/>
          <w:szCs w:val="24"/>
        </w:rPr>
        <w:t>άγραφος</w:t>
      </w:r>
      <w:r w:rsidRPr="00365115">
        <w:rPr>
          <w:rFonts w:eastAsia="Times New Roman"/>
          <w:bCs/>
          <w:szCs w:val="24"/>
        </w:rPr>
        <w:t xml:space="preserve"> 5 </w:t>
      </w:r>
      <w:r>
        <w:rPr>
          <w:rFonts w:eastAsia="Times New Roman"/>
          <w:bCs/>
          <w:szCs w:val="24"/>
        </w:rPr>
        <w:t xml:space="preserve">του </w:t>
      </w:r>
      <w:r w:rsidRPr="00365115">
        <w:rPr>
          <w:rFonts w:eastAsia="Times New Roman"/>
          <w:bCs/>
          <w:szCs w:val="24"/>
        </w:rPr>
        <w:t>Καν</w:t>
      </w:r>
      <w:r>
        <w:rPr>
          <w:rFonts w:eastAsia="Times New Roman"/>
          <w:bCs/>
          <w:szCs w:val="24"/>
        </w:rPr>
        <w:t>ονισμού</w:t>
      </w:r>
      <w:r w:rsidRPr="00365115">
        <w:rPr>
          <w:rFonts w:eastAsia="Times New Roman"/>
          <w:bCs/>
          <w:szCs w:val="24"/>
        </w:rPr>
        <w:t xml:space="preserve"> </w:t>
      </w:r>
      <w:r>
        <w:rPr>
          <w:rFonts w:eastAsia="Times New Roman"/>
          <w:bCs/>
          <w:szCs w:val="24"/>
        </w:rPr>
        <w:t xml:space="preserve">της </w:t>
      </w:r>
      <w:r w:rsidRPr="00365115">
        <w:rPr>
          <w:rFonts w:eastAsia="Times New Roman"/>
          <w:bCs/>
          <w:szCs w:val="24"/>
        </w:rPr>
        <w:t>Βουλής)</w:t>
      </w:r>
    </w:p>
    <w:p w14:paraId="6ECB44ED" w14:textId="77777777" w:rsidR="0019790D" w:rsidRDefault="008D2A11">
      <w:pPr>
        <w:spacing w:before="100" w:beforeAutospacing="1" w:after="0" w:line="600" w:lineRule="auto"/>
        <w:ind w:firstLine="720"/>
        <w:jc w:val="both"/>
        <w:rPr>
          <w:rFonts w:eastAsia="Times New Roman"/>
          <w:szCs w:val="24"/>
        </w:rPr>
      </w:pPr>
      <w:r>
        <w:rPr>
          <w:rFonts w:eastAsia="Times New Roman"/>
          <w:bCs/>
          <w:szCs w:val="24"/>
        </w:rPr>
        <w:t xml:space="preserve">1. </w:t>
      </w:r>
      <w:r>
        <w:rPr>
          <w:rFonts w:eastAsia="Times New Roman"/>
          <w:szCs w:val="24"/>
        </w:rPr>
        <w:t>Η με αριθμό 4226/9-3-2018 ε</w:t>
      </w:r>
      <w:r w:rsidRPr="00F77EDE">
        <w:rPr>
          <w:rFonts w:eastAsia="Times New Roman"/>
          <w:szCs w:val="24"/>
        </w:rPr>
        <w:t>ρώτηση του Βουλευτή Λακωνίας της Νέας Δημοκρατίας κ.</w:t>
      </w:r>
      <w:r w:rsidRPr="00365115">
        <w:rPr>
          <w:rFonts w:eastAsia="Times New Roman"/>
          <w:bCs/>
          <w:szCs w:val="24"/>
        </w:rPr>
        <w:t xml:space="preserve"> Αθανασίου Δαβάκη</w:t>
      </w:r>
      <w:r w:rsidRPr="00F77EDE">
        <w:rPr>
          <w:rFonts w:eastAsia="Times New Roman"/>
          <w:b/>
          <w:bCs/>
          <w:szCs w:val="24"/>
        </w:rPr>
        <w:t xml:space="preserve"> </w:t>
      </w:r>
      <w:r w:rsidRPr="00F77EDE">
        <w:rPr>
          <w:rFonts w:eastAsia="Times New Roman"/>
          <w:szCs w:val="24"/>
        </w:rPr>
        <w:t xml:space="preserve">προς </w:t>
      </w:r>
      <w:r>
        <w:rPr>
          <w:rFonts w:eastAsia="Times New Roman"/>
          <w:szCs w:val="24"/>
        </w:rPr>
        <w:t>τον</w:t>
      </w:r>
      <w:r w:rsidRPr="00F77EDE">
        <w:rPr>
          <w:rFonts w:eastAsia="Times New Roman"/>
          <w:szCs w:val="24"/>
        </w:rPr>
        <w:t xml:space="preserve"> Υπουργό</w:t>
      </w:r>
      <w:r w:rsidRPr="00365115">
        <w:rPr>
          <w:rFonts w:eastAsia="Times New Roman"/>
          <w:szCs w:val="24"/>
        </w:rPr>
        <w:t xml:space="preserve"> </w:t>
      </w:r>
      <w:r w:rsidRPr="00365115">
        <w:rPr>
          <w:rFonts w:eastAsia="Times New Roman"/>
          <w:bCs/>
          <w:szCs w:val="24"/>
        </w:rPr>
        <w:t>Υγείας,</w:t>
      </w:r>
      <w:r w:rsidRPr="00F77EDE">
        <w:rPr>
          <w:rFonts w:eastAsia="Times New Roman"/>
          <w:szCs w:val="24"/>
        </w:rPr>
        <w:t xml:space="preserve"> σχετικά </w:t>
      </w:r>
      <w:r w:rsidRPr="00F77EDE">
        <w:rPr>
          <w:rFonts w:eastAsia="Times New Roman"/>
          <w:szCs w:val="24"/>
        </w:rPr>
        <w:lastRenderedPageBreak/>
        <w:t xml:space="preserve">με την αποστολή δύο ασθενοφόρων στο ΕΚΑΒ Μολάων και ενίσχυση με ιατρικό, νοσηλευτικό και διοικητικό προσωπικό των </w:t>
      </w:r>
      <w:r>
        <w:rPr>
          <w:rFonts w:eastAsia="Times New Roman"/>
          <w:szCs w:val="24"/>
        </w:rPr>
        <w:t>μ</w:t>
      </w:r>
      <w:r w:rsidRPr="00F77EDE">
        <w:rPr>
          <w:rFonts w:eastAsia="Times New Roman"/>
          <w:szCs w:val="24"/>
        </w:rPr>
        <w:t xml:space="preserve">ονάδων </w:t>
      </w:r>
      <w:r>
        <w:rPr>
          <w:rFonts w:eastAsia="Times New Roman"/>
          <w:szCs w:val="24"/>
        </w:rPr>
        <w:t>υ</w:t>
      </w:r>
      <w:r w:rsidRPr="00F77EDE">
        <w:rPr>
          <w:rFonts w:eastAsia="Times New Roman"/>
          <w:szCs w:val="24"/>
        </w:rPr>
        <w:t>γείας του Νομού Λακωνίας.</w:t>
      </w:r>
    </w:p>
    <w:p w14:paraId="6ECB44EE" w14:textId="77777777" w:rsidR="0019790D" w:rsidRDefault="008D2A11">
      <w:pPr>
        <w:spacing w:before="100" w:beforeAutospacing="1" w:after="0" w:line="600" w:lineRule="auto"/>
        <w:ind w:firstLine="720"/>
        <w:jc w:val="both"/>
        <w:rPr>
          <w:rFonts w:eastAsia="Times New Roman"/>
          <w:szCs w:val="24"/>
        </w:rPr>
      </w:pPr>
      <w:r>
        <w:rPr>
          <w:rFonts w:eastAsia="Times New Roman"/>
          <w:szCs w:val="24"/>
        </w:rPr>
        <w:t>2. Η με αριθμό 3727/23-2-2018 ε</w:t>
      </w:r>
      <w:r w:rsidRPr="00F77EDE">
        <w:rPr>
          <w:rFonts w:eastAsia="Times New Roman"/>
          <w:szCs w:val="24"/>
        </w:rPr>
        <w:t xml:space="preserve">ρώτηση του Βουλευτή Λάρισας της Δημοκρατικής Συμπαράταξης ΠΑ.ΣΟΚ – </w:t>
      </w:r>
      <w:r w:rsidRPr="00F77EDE">
        <w:rPr>
          <w:rFonts w:eastAsia="Times New Roman"/>
          <w:szCs w:val="24"/>
        </w:rPr>
        <w:t>ΔΗΜΑΡ κ.</w:t>
      </w:r>
      <w:r w:rsidRPr="00365115">
        <w:rPr>
          <w:rFonts w:eastAsia="Times New Roman"/>
          <w:szCs w:val="24"/>
        </w:rPr>
        <w:t xml:space="preserve"> </w:t>
      </w:r>
      <w:r>
        <w:rPr>
          <w:rFonts w:eastAsia="Times New Roman"/>
          <w:bCs/>
          <w:szCs w:val="24"/>
        </w:rPr>
        <w:t xml:space="preserve">Κωνσταντίνου </w:t>
      </w:r>
      <w:proofErr w:type="spellStart"/>
      <w:r>
        <w:rPr>
          <w:rFonts w:eastAsia="Times New Roman"/>
          <w:bCs/>
          <w:szCs w:val="24"/>
        </w:rPr>
        <w:t>Μπαργιώτα</w:t>
      </w:r>
      <w:proofErr w:type="spellEnd"/>
      <w:r w:rsidRPr="00365115">
        <w:rPr>
          <w:rFonts w:eastAsia="Times New Roman"/>
          <w:b/>
          <w:bCs/>
          <w:szCs w:val="24"/>
        </w:rPr>
        <w:t xml:space="preserve"> </w:t>
      </w:r>
      <w:r w:rsidRPr="00F77EDE">
        <w:rPr>
          <w:rFonts w:eastAsia="Times New Roman"/>
          <w:szCs w:val="24"/>
        </w:rPr>
        <w:t>προς τον Υπουργό</w:t>
      </w:r>
      <w:r>
        <w:rPr>
          <w:rFonts w:eastAsia="Times New Roman"/>
          <w:b/>
          <w:bCs/>
          <w:szCs w:val="24"/>
        </w:rPr>
        <w:t xml:space="preserve"> </w:t>
      </w:r>
      <w:r>
        <w:rPr>
          <w:rFonts w:eastAsia="Times New Roman"/>
          <w:bCs/>
          <w:szCs w:val="24"/>
        </w:rPr>
        <w:t>Υγείας,</w:t>
      </w:r>
      <w:r w:rsidRPr="00F77EDE">
        <w:rPr>
          <w:rFonts w:eastAsia="Times New Roman"/>
          <w:b/>
          <w:bCs/>
          <w:szCs w:val="24"/>
        </w:rPr>
        <w:t xml:space="preserve"> </w:t>
      </w:r>
      <w:r w:rsidRPr="00F77EDE">
        <w:rPr>
          <w:rFonts w:eastAsia="Times New Roman"/>
          <w:szCs w:val="24"/>
        </w:rPr>
        <w:t>με θέμα: «Ανησυχητική η αύξηση των κρουσμάτων ιλαράς».</w:t>
      </w:r>
    </w:p>
    <w:p w14:paraId="6ECB44EF"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14:paraId="6ECB44F0" w14:textId="77777777" w:rsidR="0019790D" w:rsidRDefault="008D2A11">
      <w:pPr>
        <w:spacing w:after="0" w:line="600" w:lineRule="auto"/>
        <w:ind w:firstLine="720"/>
        <w:jc w:val="center"/>
        <w:rPr>
          <w:rFonts w:eastAsia="Times New Roman" w:cs="Times New Roman"/>
          <w:szCs w:val="24"/>
        </w:rPr>
      </w:pPr>
      <w:r w:rsidRPr="00E56E17">
        <w:rPr>
          <w:rFonts w:eastAsia="Times New Roman" w:cs="Times New Roman"/>
          <w:b/>
          <w:szCs w:val="24"/>
        </w:rPr>
        <w:t>ΕΠΙΚΑΙΡΩΝ ΕΡΩΤΗΣΕΩΝ</w:t>
      </w:r>
      <w:r>
        <w:rPr>
          <w:rFonts w:eastAsia="Times New Roman" w:cs="Times New Roman"/>
          <w:szCs w:val="24"/>
        </w:rPr>
        <w:t xml:space="preserve"> </w:t>
      </w:r>
    </w:p>
    <w:p w14:paraId="6ECB44F1" w14:textId="77777777" w:rsidR="0019790D" w:rsidRDefault="008D2A11">
      <w:pPr>
        <w:tabs>
          <w:tab w:val="left" w:pos="709"/>
        </w:tabs>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πιτρέψτε μου να σας ανακοινώσω τις επίκαιρες ερωτήσεις από το</w:t>
      </w:r>
      <w:r>
        <w:rPr>
          <w:rFonts w:eastAsia="Times New Roman" w:cs="Times New Roman"/>
          <w:szCs w:val="24"/>
        </w:rPr>
        <w:t xml:space="preserve"> σημερινό δελτίο που δεν θα συζητηθούν.</w:t>
      </w:r>
    </w:p>
    <w:p w14:paraId="6ECB44F2"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Η τέταρτη με αριθμό 1528/19-4-2018 επίκαιρη ερώτηση δεύτερου κύκλου του Βουλευτή Β΄ Αθηνών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Γεωργίου Καρρά προς τον Υπουργό Μεταναστευτικής Πολιτικής με θέμα: «Επανέρχετα</w:t>
      </w:r>
      <w:r>
        <w:rPr>
          <w:rFonts w:eastAsia="Times New Roman" w:cs="Times New Roman"/>
          <w:szCs w:val="24"/>
        </w:rPr>
        <w:t>ι η επείγουσα ανάγκη λήψης διοικητικών και νομοθετικών έργων για την επιτάχυνση εξέτασης των αιτήσεων ασύλου, μετά την έκδοση της 805/2018 απόφασης του Σ</w:t>
      </w:r>
      <w:r>
        <w:rPr>
          <w:rFonts w:eastAsia="Times New Roman" w:cs="Times New Roman"/>
          <w:szCs w:val="24"/>
        </w:rPr>
        <w:t>.τ.</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 xml:space="preserve"> δεν θα συζητηθεί μετά τη συνεννόηση του αρμόδιου Υπουργού με τον Βουλευτή. </w:t>
      </w:r>
    </w:p>
    <w:p w14:paraId="6ECB44F3"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lastRenderedPageBreak/>
        <w:t>Επίσης δεν θα συζητ</w:t>
      </w:r>
      <w:r>
        <w:rPr>
          <w:rFonts w:eastAsia="Times New Roman" w:cs="Times New Roman"/>
          <w:szCs w:val="24"/>
        </w:rPr>
        <w:t xml:space="preserve">ηθούν λόγω κωλύματος των αρμοδίων Υπουργών οι ακόλουθες ερωτήσεις: </w:t>
      </w:r>
    </w:p>
    <w:p w14:paraId="6ECB44F4"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Η πρώτη με αριθμό 1611/7-5-2018 επίκαιρη ερώτηση δεύτερου κύκλου του Βουλευτή Κορινθίας της Νέας Δημοκρατίας κ. Χρήστου Δήμα προς τον Υπουργό Οικονομίας και Ανάπτυξης με θέμα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πορρόφηση </w:t>
      </w:r>
      <w:r>
        <w:rPr>
          <w:rFonts w:eastAsia="Times New Roman" w:cs="Times New Roman"/>
          <w:szCs w:val="24"/>
        </w:rPr>
        <w:t>πόρων ΕΣΠΑ 2014-2020»</w:t>
      </w:r>
      <w:r>
        <w:rPr>
          <w:rFonts w:eastAsia="Times New Roman" w:cs="Times New Roman"/>
          <w:szCs w:val="24"/>
        </w:rPr>
        <w:t>,</w:t>
      </w:r>
      <w:r>
        <w:rPr>
          <w:rFonts w:eastAsia="Times New Roman" w:cs="Times New Roman"/>
          <w:szCs w:val="24"/>
        </w:rPr>
        <w:t xml:space="preserve"> δεν θα συζητηθεί λόγω κωλύματος του αρμόδιου Υπουργού Οικονομίας και Ανάπτυξης κ. Αλέξανδρο </w:t>
      </w:r>
      <w:proofErr w:type="spellStart"/>
      <w:r>
        <w:rPr>
          <w:rFonts w:eastAsia="Times New Roman" w:cs="Times New Roman"/>
          <w:szCs w:val="24"/>
        </w:rPr>
        <w:t>Χαρίτση</w:t>
      </w:r>
      <w:proofErr w:type="spellEnd"/>
      <w:r>
        <w:rPr>
          <w:rFonts w:eastAsia="Times New Roman" w:cs="Times New Roman"/>
          <w:szCs w:val="24"/>
        </w:rPr>
        <w:t xml:space="preserve">. Αιτία: ανειλημμένες υποχρεώσεις. </w:t>
      </w:r>
    </w:p>
    <w:p w14:paraId="6ECB44F5"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Η δεύτερη με αριθμό 1589/3-5-2018 επίκαιρη ερώτηση δεύτερου κύκλου του Βουλευτή Αρκαδίας της Δημοκ</w:t>
      </w:r>
      <w:r>
        <w:rPr>
          <w:rFonts w:eastAsia="Times New Roman" w:cs="Times New Roman"/>
          <w:szCs w:val="24"/>
        </w:rPr>
        <w:t>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sidRPr="002823BC">
        <w:rPr>
          <w:rFonts w:eastAsia="Times New Roman" w:cs="Times New Roman"/>
          <w:bCs/>
          <w:szCs w:val="24"/>
        </w:rPr>
        <w:t>Οδυσσέα Κωνσταντινόπουλου</w:t>
      </w:r>
      <w:r>
        <w:rPr>
          <w:rFonts w:eastAsia="Times New Roman" w:cs="Times New Roman"/>
          <w:b/>
          <w:bCs/>
          <w:szCs w:val="24"/>
        </w:rPr>
        <w:t xml:space="preserve"> </w:t>
      </w:r>
      <w:r>
        <w:rPr>
          <w:rFonts w:eastAsia="Times New Roman" w:cs="Times New Roman"/>
          <w:szCs w:val="24"/>
        </w:rPr>
        <w:t xml:space="preserve">προς τον Υπουργό </w:t>
      </w:r>
      <w:r w:rsidRPr="002823BC">
        <w:rPr>
          <w:rFonts w:eastAsia="Times New Roman" w:cs="Times New Roman"/>
          <w:bCs/>
          <w:szCs w:val="24"/>
        </w:rPr>
        <w:t>Οικονομίας και Ανάπτυξης,</w:t>
      </w:r>
      <w:r>
        <w:rPr>
          <w:rFonts w:eastAsia="Times New Roman" w:cs="Times New Roman"/>
          <w:b/>
          <w:bCs/>
          <w:szCs w:val="24"/>
        </w:rPr>
        <w:t xml:space="preserve"> </w:t>
      </w:r>
      <w:r>
        <w:rPr>
          <w:rFonts w:eastAsia="Times New Roman" w:cs="Times New Roman"/>
          <w:szCs w:val="24"/>
        </w:rPr>
        <w:t xml:space="preserve">με θέμα: «Ελεγχόμενη </w:t>
      </w:r>
      <w:proofErr w:type="spellStart"/>
      <w:r>
        <w:rPr>
          <w:rFonts w:eastAsia="Times New Roman" w:cs="Times New Roman"/>
          <w:szCs w:val="24"/>
        </w:rPr>
        <w:t>χωροθέτηση</w:t>
      </w:r>
      <w:proofErr w:type="spellEnd"/>
      <w:r>
        <w:rPr>
          <w:rFonts w:eastAsia="Times New Roman" w:cs="Times New Roman"/>
          <w:szCs w:val="24"/>
        </w:rPr>
        <w:t xml:space="preserve"> των θερμοκηπίων παραγωγής και της μεταποιητικής μονάδας επεξεργασίας και παραγωγής τελικών προϊόντων φαρμακευτικής κά</w:t>
      </w:r>
      <w:r>
        <w:rPr>
          <w:rFonts w:eastAsia="Times New Roman" w:cs="Times New Roman"/>
          <w:szCs w:val="24"/>
        </w:rPr>
        <w:t xml:space="preserve">νναβης», δεν </w:t>
      </w:r>
      <w:r>
        <w:rPr>
          <w:rFonts w:eastAsia="Times New Roman" w:cs="Times New Roman"/>
          <w:szCs w:val="24"/>
        </w:rPr>
        <w:t xml:space="preserve">θα συζητηθεί </w:t>
      </w:r>
      <w:r>
        <w:rPr>
          <w:rFonts w:eastAsia="Times New Roman" w:cs="Times New Roman"/>
          <w:szCs w:val="24"/>
        </w:rPr>
        <w:t xml:space="preserve">λόγω κωλύματος του αρμοδίου Υπουργού κ. Αλέξανδρου </w:t>
      </w:r>
      <w:proofErr w:type="spellStart"/>
      <w:r>
        <w:rPr>
          <w:rFonts w:eastAsia="Times New Roman" w:cs="Times New Roman"/>
          <w:szCs w:val="24"/>
        </w:rPr>
        <w:t>Χαρίτση</w:t>
      </w:r>
      <w:proofErr w:type="spellEnd"/>
      <w:r w:rsidRPr="00305668">
        <w:rPr>
          <w:rFonts w:eastAsia="Times New Roman" w:cs="Times New Roman"/>
          <w:szCs w:val="24"/>
        </w:rPr>
        <w:t xml:space="preserve">. </w:t>
      </w:r>
      <w:r>
        <w:rPr>
          <w:rFonts w:eastAsia="Times New Roman" w:cs="Times New Roman"/>
          <w:szCs w:val="24"/>
        </w:rPr>
        <w:t>Αιτία: ανειλημμένες υποχρεώσεις.</w:t>
      </w:r>
    </w:p>
    <w:p w14:paraId="6ECB44F6"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Η με αριθμό 4297/12-3-2018 ερώτηση του Βουλευτή Β΄ Αθηνών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sidRPr="002823BC">
        <w:rPr>
          <w:rFonts w:eastAsia="Times New Roman" w:cs="Times New Roman"/>
          <w:bCs/>
          <w:szCs w:val="24"/>
        </w:rPr>
        <w:t>Γεωργίου</w:t>
      </w:r>
      <w:r>
        <w:rPr>
          <w:rFonts w:eastAsia="Times New Roman" w:cs="Times New Roman"/>
          <w:bCs/>
          <w:szCs w:val="24"/>
        </w:rPr>
        <w:t xml:space="preserve"> </w:t>
      </w:r>
      <w:r w:rsidRPr="002823BC">
        <w:rPr>
          <w:rFonts w:eastAsia="Times New Roman" w:cs="Times New Roman"/>
          <w:bCs/>
          <w:szCs w:val="24"/>
        </w:rPr>
        <w:t>-</w:t>
      </w:r>
      <w:r>
        <w:rPr>
          <w:rFonts w:eastAsia="Times New Roman" w:cs="Times New Roman"/>
          <w:bCs/>
          <w:szCs w:val="24"/>
        </w:rPr>
        <w:t xml:space="preserve"> </w:t>
      </w:r>
      <w:r w:rsidRPr="002823BC">
        <w:rPr>
          <w:rFonts w:eastAsia="Times New Roman" w:cs="Times New Roman"/>
          <w:bCs/>
          <w:szCs w:val="24"/>
        </w:rPr>
        <w:t>Δημητρίου</w:t>
      </w:r>
      <w:r>
        <w:rPr>
          <w:rFonts w:eastAsia="Times New Roman" w:cs="Times New Roman"/>
          <w:b/>
          <w:bCs/>
          <w:szCs w:val="24"/>
        </w:rPr>
        <w:t xml:space="preserve"> </w:t>
      </w:r>
      <w:r w:rsidRPr="002823BC">
        <w:rPr>
          <w:rFonts w:eastAsia="Times New Roman" w:cs="Times New Roman"/>
          <w:bCs/>
          <w:szCs w:val="24"/>
        </w:rPr>
        <w:t>Καρρά</w:t>
      </w:r>
      <w:r>
        <w:rPr>
          <w:rFonts w:eastAsia="Times New Roman" w:cs="Times New Roman"/>
          <w:b/>
          <w:bCs/>
          <w:szCs w:val="24"/>
        </w:rPr>
        <w:t xml:space="preserve"> </w:t>
      </w:r>
      <w:r>
        <w:rPr>
          <w:rFonts w:eastAsia="Times New Roman" w:cs="Times New Roman"/>
          <w:szCs w:val="24"/>
        </w:rPr>
        <w:t xml:space="preserve">προς </w:t>
      </w:r>
      <w:r>
        <w:rPr>
          <w:rFonts w:eastAsia="Times New Roman" w:cs="Times New Roman"/>
          <w:szCs w:val="24"/>
        </w:rPr>
        <w:t>τον Υπουργό</w:t>
      </w:r>
      <w:r>
        <w:rPr>
          <w:rFonts w:eastAsia="Times New Roman" w:cs="Times New Roman"/>
          <w:b/>
          <w:bCs/>
          <w:szCs w:val="24"/>
        </w:rPr>
        <w:t xml:space="preserve"> </w:t>
      </w:r>
      <w:r w:rsidRPr="002823BC">
        <w:rPr>
          <w:rFonts w:eastAsia="Times New Roman" w:cs="Times New Roman"/>
          <w:bCs/>
          <w:szCs w:val="24"/>
        </w:rPr>
        <w:t>Οικονομίας και Ανάπτυξης,</w:t>
      </w:r>
      <w:r>
        <w:rPr>
          <w:rFonts w:eastAsia="Times New Roman" w:cs="Times New Roman"/>
          <w:b/>
          <w:bCs/>
          <w:szCs w:val="24"/>
        </w:rPr>
        <w:t xml:space="preserve"> </w:t>
      </w:r>
      <w:r>
        <w:rPr>
          <w:rFonts w:eastAsia="Times New Roman" w:cs="Times New Roman"/>
          <w:szCs w:val="24"/>
        </w:rPr>
        <w:t xml:space="preserve">σχετικά με τις προθέσεις της </w:t>
      </w:r>
      <w:r>
        <w:rPr>
          <w:rFonts w:eastAsia="Times New Roman" w:cs="Times New Roman"/>
          <w:szCs w:val="24"/>
        </w:rPr>
        <w:t>κ</w:t>
      </w:r>
      <w:r>
        <w:rPr>
          <w:rFonts w:eastAsia="Times New Roman" w:cs="Times New Roman"/>
          <w:szCs w:val="24"/>
        </w:rPr>
        <w:t xml:space="preserve">υβέρνησης των ΗΠΑ να επιβάλλει εισαγωγικούς δασμούς και τις </w:t>
      </w:r>
      <w:r>
        <w:rPr>
          <w:rFonts w:eastAsia="Times New Roman" w:cs="Times New Roman"/>
          <w:szCs w:val="24"/>
        </w:rPr>
        <w:lastRenderedPageBreak/>
        <w:t xml:space="preserve">επιπτώσεις του μέτρου στις ελληνικές εξαγωγές, δεν </w:t>
      </w:r>
      <w:r>
        <w:rPr>
          <w:rFonts w:eastAsia="Times New Roman" w:cs="Times New Roman"/>
          <w:szCs w:val="24"/>
        </w:rPr>
        <w:t xml:space="preserve">θα συζητηθεί </w:t>
      </w:r>
      <w:r>
        <w:rPr>
          <w:rFonts w:eastAsia="Times New Roman" w:cs="Times New Roman"/>
          <w:szCs w:val="24"/>
        </w:rPr>
        <w:t xml:space="preserve">λόγω κωλύματος του αρμοδίου Υπουργού κ. Αλέξανδρου </w:t>
      </w:r>
      <w:proofErr w:type="spellStart"/>
      <w:r>
        <w:rPr>
          <w:rFonts w:eastAsia="Times New Roman" w:cs="Times New Roman"/>
          <w:szCs w:val="24"/>
        </w:rPr>
        <w:t>Χαρίτση</w:t>
      </w:r>
      <w:proofErr w:type="spellEnd"/>
      <w:r>
        <w:rPr>
          <w:rFonts w:eastAsia="Times New Roman" w:cs="Times New Roman"/>
          <w:szCs w:val="24"/>
        </w:rPr>
        <w:t>. Αιτί</w:t>
      </w:r>
      <w:r>
        <w:rPr>
          <w:rFonts w:eastAsia="Times New Roman" w:cs="Times New Roman"/>
          <w:szCs w:val="24"/>
        </w:rPr>
        <w:t>α: ανειλημμένες υποχρεώσεις.</w:t>
      </w:r>
    </w:p>
    <w:p w14:paraId="6ECB44F7"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Για όλα τα παραπάνω υπάρχει και σχετική επιστολή από τον Γενικό Γραμματέα της Κυβερνήσεως κ. Καλογήρου.</w:t>
      </w:r>
    </w:p>
    <w:p w14:paraId="6ECB44F8"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Αρχίζουμε</w:t>
      </w:r>
      <w:r>
        <w:rPr>
          <w:rFonts w:eastAsia="Times New Roman" w:cs="Times New Roman"/>
          <w:szCs w:val="24"/>
        </w:rPr>
        <w:t>, λοιπόν,</w:t>
      </w:r>
      <w:r>
        <w:rPr>
          <w:rFonts w:eastAsia="Times New Roman" w:cs="Times New Roman"/>
          <w:szCs w:val="24"/>
        </w:rPr>
        <w:t xml:space="preserve"> τη </w:t>
      </w:r>
      <w:r>
        <w:rPr>
          <w:rFonts w:eastAsia="Times New Roman" w:cs="Times New Roman"/>
          <w:szCs w:val="24"/>
        </w:rPr>
        <w:t>συζ</w:t>
      </w:r>
      <w:r>
        <w:rPr>
          <w:rFonts w:eastAsia="Times New Roman" w:cs="Times New Roman"/>
          <w:szCs w:val="24"/>
        </w:rPr>
        <w:t>ή</w:t>
      </w:r>
      <w:r>
        <w:rPr>
          <w:rFonts w:eastAsia="Times New Roman" w:cs="Times New Roman"/>
          <w:szCs w:val="24"/>
        </w:rPr>
        <w:t>τ</w:t>
      </w:r>
      <w:r>
        <w:rPr>
          <w:rFonts w:eastAsia="Times New Roman" w:cs="Times New Roman"/>
          <w:szCs w:val="24"/>
        </w:rPr>
        <w:t>ηση</w:t>
      </w:r>
      <w:r>
        <w:rPr>
          <w:rFonts w:eastAsia="Times New Roman" w:cs="Times New Roman"/>
          <w:szCs w:val="24"/>
        </w:rPr>
        <w:t xml:space="preserve"> </w:t>
      </w:r>
      <w:r>
        <w:rPr>
          <w:rFonts w:eastAsia="Times New Roman" w:cs="Times New Roman"/>
          <w:szCs w:val="24"/>
        </w:rPr>
        <w:t>με 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πρώτη με αριθμό 1610/7-5-2018 επίκαιρη ερώτηση </w:t>
      </w:r>
      <w:r>
        <w:rPr>
          <w:rFonts w:eastAsia="Times New Roman" w:cs="Times New Roman"/>
          <w:szCs w:val="24"/>
        </w:rPr>
        <w:t xml:space="preserve">πρώτου κύκλου του Βουλευτή Μαγνησίας της Νέας Δημοκρατίας κ. </w:t>
      </w:r>
      <w:r w:rsidRPr="002823BC">
        <w:rPr>
          <w:rFonts w:eastAsia="Times New Roman" w:cs="Times New Roman"/>
          <w:bCs/>
          <w:szCs w:val="24"/>
        </w:rPr>
        <w:t xml:space="preserve">Χρήστου </w:t>
      </w:r>
      <w:proofErr w:type="spellStart"/>
      <w:r w:rsidRPr="002823BC">
        <w:rPr>
          <w:rFonts w:eastAsia="Times New Roman" w:cs="Times New Roman"/>
          <w:bCs/>
          <w:szCs w:val="24"/>
        </w:rPr>
        <w:t>Μπουκώρου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2823BC">
        <w:rPr>
          <w:rFonts w:eastAsia="Times New Roman" w:cs="Times New Roman"/>
          <w:bCs/>
          <w:szCs w:val="24"/>
        </w:rPr>
        <w:t>Περιβάλλοντος και Ενέργειας,</w:t>
      </w:r>
      <w:r w:rsidRPr="002823BC">
        <w:rPr>
          <w:rFonts w:eastAsia="Times New Roman" w:cs="Times New Roman"/>
          <w:b/>
          <w:szCs w:val="24"/>
        </w:rPr>
        <w:t xml:space="preserve"> </w:t>
      </w:r>
      <w:r>
        <w:rPr>
          <w:rFonts w:eastAsia="Times New Roman" w:cs="Times New Roman"/>
          <w:szCs w:val="24"/>
        </w:rPr>
        <w:t>με θέμα: «Καύση εναλλακτικών καυσίμων από την τσιμεντοβιομηχανία “ΑΓΕΤ ΗΡΑΚΛΗΣ” στον Βόλο».</w:t>
      </w:r>
    </w:p>
    <w:p w14:paraId="6ECB44F9"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Θα απαντήσει ο Αναπληρωτής Υπουργός Περ</w:t>
      </w:r>
      <w:r>
        <w:rPr>
          <w:rFonts w:eastAsia="Times New Roman" w:cs="Times New Roman"/>
          <w:szCs w:val="24"/>
        </w:rPr>
        <w:t xml:space="preserve">ιβάλλοντος και Ενέργειας κ. </w:t>
      </w:r>
      <w:proofErr w:type="spellStart"/>
      <w:r>
        <w:rPr>
          <w:rFonts w:eastAsia="Times New Roman" w:cs="Times New Roman"/>
          <w:szCs w:val="24"/>
        </w:rPr>
        <w:t>Φάμελλος</w:t>
      </w:r>
      <w:proofErr w:type="spellEnd"/>
      <w:r>
        <w:rPr>
          <w:rFonts w:eastAsia="Times New Roman" w:cs="Times New Roman"/>
          <w:szCs w:val="24"/>
        </w:rPr>
        <w:t>.</w:t>
      </w:r>
    </w:p>
    <w:p w14:paraId="6ECB44FA"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xml:space="preserve">, έχετε τον λόγο για δυο λεπτά, για να </w:t>
      </w:r>
      <w:proofErr w:type="spellStart"/>
      <w:r>
        <w:rPr>
          <w:rFonts w:eastAsia="Times New Roman" w:cs="Times New Roman"/>
          <w:szCs w:val="24"/>
        </w:rPr>
        <w:t>πρωτολογήσετε</w:t>
      </w:r>
      <w:proofErr w:type="spellEnd"/>
      <w:r>
        <w:rPr>
          <w:rFonts w:eastAsia="Times New Roman" w:cs="Times New Roman"/>
          <w:szCs w:val="24"/>
        </w:rPr>
        <w:t>.</w:t>
      </w:r>
    </w:p>
    <w:p w14:paraId="6ECB44FB" w14:textId="77777777" w:rsidR="0019790D" w:rsidRDefault="008D2A11">
      <w:pPr>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Υπουργέ, γνωρίζετε ότι στον Βόλο υπάρχει ένα έντονο κλίμα ανησυχίας</w:t>
      </w:r>
      <w:r>
        <w:rPr>
          <w:rFonts w:eastAsia="Times New Roman" w:cs="Times New Roman"/>
          <w:szCs w:val="24"/>
        </w:rPr>
        <w:t>,</w:t>
      </w:r>
      <w:r>
        <w:rPr>
          <w:rFonts w:eastAsia="Times New Roman" w:cs="Times New Roman"/>
          <w:szCs w:val="24"/>
        </w:rPr>
        <w:t xml:space="preserve"> σχετικά με την καύση εναλλακτικών καυσίμων </w:t>
      </w:r>
      <w:r>
        <w:rPr>
          <w:rFonts w:eastAsia="Times New Roman" w:cs="Times New Roman"/>
          <w:szCs w:val="24"/>
          <w:lang w:val="en-US"/>
        </w:rPr>
        <w:t>RDF</w:t>
      </w:r>
      <w:r>
        <w:rPr>
          <w:rFonts w:eastAsia="Times New Roman" w:cs="Times New Roman"/>
          <w:szCs w:val="24"/>
        </w:rPr>
        <w:t xml:space="preserve"> από την τ</w:t>
      </w:r>
      <w:r>
        <w:rPr>
          <w:rFonts w:eastAsia="Times New Roman" w:cs="Times New Roman"/>
          <w:szCs w:val="24"/>
        </w:rPr>
        <w:t>οπική τσιμεντοβιομηχανία «ΑΓΕΤ». Μάλιστα όπως ίσως γνωρίζετε, το προηγούμενο Σάββατο διοργανώθηκε και ένα μαζικό συλλαλητήριο στον Βόλο.</w:t>
      </w:r>
    </w:p>
    <w:p w14:paraId="6ECB44FC"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lastRenderedPageBreak/>
        <w:t>Φαίνεται ότι η τοπική κοινωνία</w:t>
      </w:r>
      <w:r>
        <w:rPr>
          <w:rFonts w:eastAsia="Times New Roman" w:cs="Times New Roman"/>
          <w:szCs w:val="24"/>
        </w:rPr>
        <w:t>,</w:t>
      </w:r>
      <w:r>
        <w:rPr>
          <w:rFonts w:eastAsia="Times New Roman" w:cs="Times New Roman"/>
          <w:szCs w:val="24"/>
        </w:rPr>
        <w:t xml:space="preserve"> έχει χάσει κάθε εμπιστοσύνη τόσο σ’ αυτή τη διαδικασία καύσης εναλλακτικών καυσίμων όσο</w:t>
      </w:r>
      <w:r>
        <w:rPr>
          <w:rFonts w:eastAsia="Times New Roman" w:cs="Times New Roman"/>
          <w:szCs w:val="24"/>
        </w:rPr>
        <w:t xml:space="preserve"> και προς τους ελεγκτικούς μηχανισμούς κάθε επιπέδου. Φαίνεται ότι ο κόσμος ανησυχεί και η απώλεια αυτής της εμπιστοσύνης οφείλεται, εν πολλοίς, και σε δηλώσεις επίσημων κρατικών φορέων για την επικινδυνότητα καύσης εναλλακτικών καυσίμων.</w:t>
      </w:r>
    </w:p>
    <w:p w14:paraId="6ECB44FD"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Όταν συζητάμε, κύ</w:t>
      </w:r>
      <w:r>
        <w:rPr>
          <w:rFonts w:eastAsia="Times New Roman" w:cs="Times New Roman"/>
          <w:szCs w:val="24"/>
        </w:rPr>
        <w:t xml:space="preserve">ριε Υπουργέ, για ζητήματα δημόσιας υγείας, ξέρετε ότι είναι οι φορείς υγείας και όσοι τους εκπροσωπούν </w:t>
      </w:r>
      <w:r>
        <w:rPr>
          <w:rFonts w:eastAsia="Times New Roman" w:cs="Times New Roman"/>
          <w:szCs w:val="24"/>
        </w:rPr>
        <w:t xml:space="preserve">αυτοί που </w:t>
      </w:r>
      <w:r>
        <w:rPr>
          <w:rFonts w:eastAsia="Times New Roman" w:cs="Times New Roman"/>
          <w:szCs w:val="24"/>
        </w:rPr>
        <w:t>παίζουν βαρύνοντα ρόλο στη διαμόρφωση της κοινής γνώμης. Όταν, λοιπόν, έχουμε επανειλημμένες δηλώσεις εκπροσώπων επιστημονικών φορέων, αλλά κυρ</w:t>
      </w:r>
      <w:r>
        <w:rPr>
          <w:rFonts w:eastAsia="Times New Roman" w:cs="Times New Roman"/>
          <w:szCs w:val="24"/>
        </w:rPr>
        <w:t xml:space="preserve">ίως έχουμε τοποθετήσεις κρατικών φορέων, όπως είναι το Νοσοκομείο Βόλου και πιο συγκεκριμένα, ο Διοικητής του Νοσοκομείου Βόλου, που επικαλούνται μελέτες επιδημιολογικές από άλλες ευρωπαϊκές περιοχές, σύμφωνα με τις οποίες συνδέεται η καύση </w:t>
      </w:r>
      <w:r>
        <w:rPr>
          <w:rFonts w:eastAsia="Times New Roman" w:cs="Times New Roman"/>
          <w:szCs w:val="24"/>
          <w:lang w:val="en-US"/>
        </w:rPr>
        <w:t>RDF</w:t>
      </w:r>
      <w:r>
        <w:rPr>
          <w:rFonts w:eastAsia="Times New Roman" w:cs="Times New Roman"/>
          <w:szCs w:val="24"/>
        </w:rPr>
        <w:t xml:space="preserve"> και εναλλακ</w:t>
      </w:r>
      <w:r>
        <w:rPr>
          <w:rFonts w:eastAsia="Times New Roman" w:cs="Times New Roman"/>
          <w:szCs w:val="24"/>
        </w:rPr>
        <w:t>τικών καυσίμων με την αύξηση των νεοπλασιών, αντιλαμβάνεστε ότι δικαιολογημένα ανησυχεί ο κόσμος και δικαιολογημένα διαδηλώνει.</w:t>
      </w:r>
    </w:p>
    <w:p w14:paraId="6ECB44FE"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Όπως διατυπώνω, λοιπόν, και στην ερώτησή μου, θα ήθελα να μας πείτε, εάν το Υπουργείο σας έχει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του τέτοια στοιχεία είτε</w:t>
      </w:r>
      <w:r>
        <w:rPr>
          <w:rFonts w:eastAsia="Times New Roman" w:cs="Times New Roman"/>
          <w:szCs w:val="24"/>
        </w:rPr>
        <w:t xml:space="preserve"> από την Ελλάδα -γιατί η καύση εναλλακτικών καυσίμων δεν γίνεται μόνο στον Βόλο, </w:t>
      </w:r>
      <w:r>
        <w:rPr>
          <w:rFonts w:eastAsia="Times New Roman" w:cs="Times New Roman"/>
          <w:szCs w:val="24"/>
        </w:rPr>
        <w:lastRenderedPageBreak/>
        <w:t xml:space="preserve">εξ όσων γνωρίζω γίνεται και στις τσιμεντοβιομηχανίες Θεσσαλονίκης και της Εύβοιας- είτε από τον ευρωπαϊκό χώρο. Εν πάση </w:t>
      </w:r>
      <w:proofErr w:type="spellStart"/>
      <w:r>
        <w:rPr>
          <w:rFonts w:eastAsia="Times New Roman" w:cs="Times New Roman"/>
          <w:szCs w:val="24"/>
        </w:rPr>
        <w:t>περιπτώσει</w:t>
      </w:r>
      <w:proofErr w:type="spellEnd"/>
      <w:r>
        <w:rPr>
          <w:rFonts w:eastAsia="Times New Roman" w:cs="Times New Roman"/>
          <w:szCs w:val="24"/>
        </w:rPr>
        <w:t xml:space="preserve"> θα ήθελα να μας πείτε</w:t>
      </w:r>
      <w:r>
        <w:rPr>
          <w:rFonts w:eastAsia="Times New Roman" w:cs="Times New Roman"/>
          <w:szCs w:val="24"/>
        </w:rPr>
        <w:t>,</w:t>
      </w:r>
      <w:r>
        <w:rPr>
          <w:rFonts w:eastAsia="Times New Roman" w:cs="Times New Roman"/>
          <w:szCs w:val="24"/>
        </w:rPr>
        <w:t xml:space="preserve"> ποιες είναι οι συνενν</w:t>
      </w:r>
      <w:r>
        <w:rPr>
          <w:rFonts w:eastAsia="Times New Roman" w:cs="Times New Roman"/>
          <w:szCs w:val="24"/>
        </w:rPr>
        <w:t>οήσεις σας με την Ευρωπαϊκή Ένωση γι’ αυτό το ζήτημα και τι στοιχεία έχουμε. Γιατί αντιλαμβάνεστε ότι μιλάμε για ένα ζήτημα μείζονος ενδιαφέροντος, που αφορά τη δημόσια υγεία.</w:t>
      </w:r>
    </w:p>
    <w:p w14:paraId="6ECB44FF" w14:textId="77777777" w:rsidR="0019790D" w:rsidRDefault="008D2A11">
      <w:pPr>
        <w:tabs>
          <w:tab w:val="left" w:pos="3642"/>
          <w:tab w:val="center" w:pos="4753"/>
          <w:tab w:val="left" w:pos="6214"/>
        </w:tabs>
        <w:spacing w:after="0" w:line="600" w:lineRule="auto"/>
        <w:ind w:firstLine="720"/>
        <w:jc w:val="both"/>
        <w:rPr>
          <w:rFonts w:eastAsia="Times New Roman" w:cs="Times New Roman"/>
          <w:szCs w:val="24"/>
        </w:rPr>
      </w:pPr>
      <w:r w:rsidRPr="000E7362">
        <w:rPr>
          <w:rFonts w:eastAsia="Times New Roman" w:cs="Times New Roman"/>
          <w:b/>
          <w:szCs w:val="24"/>
        </w:rPr>
        <w:t>ΠΡΟΕΔΡΕΥΩΝ (Μάριος Γεωργιάδης):</w:t>
      </w:r>
      <w:r w:rsidRPr="000E7362">
        <w:rPr>
          <w:rFonts w:eastAsia="Times New Roman" w:cs="Times New Roman"/>
          <w:szCs w:val="24"/>
        </w:rPr>
        <w:t xml:space="preserve"> Ε</w:t>
      </w:r>
      <w:r>
        <w:rPr>
          <w:rFonts w:eastAsia="Times New Roman" w:cs="Times New Roman"/>
          <w:szCs w:val="24"/>
        </w:rPr>
        <w:t xml:space="preserve">υχαριστούμε πολύ τον κ. </w:t>
      </w:r>
      <w:proofErr w:type="spellStart"/>
      <w:r>
        <w:rPr>
          <w:rFonts w:eastAsia="Times New Roman" w:cs="Times New Roman"/>
          <w:szCs w:val="24"/>
        </w:rPr>
        <w:t>Μπουκώρο</w:t>
      </w:r>
      <w:proofErr w:type="spellEnd"/>
      <w:r>
        <w:rPr>
          <w:rFonts w:eastAsia="Times New Roman" w:cs="Times New Roman"/>
          <w:szCs w:val="24"/>
        </w:rPr>
        <w:t>.</w:t>
      </w:r>
    </w:p>
    <w:p w14:paraId="6ECB4500" w14:textId="77777777" w:rsidR="0019790D" w:rsidRDefault="008D2A1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Υπουργέ, έχετε τον λόγο για τρία λεπτά.</w:t>
      </w:r>
    </w:p>
    <w:p w14:paraId="6ECB4501" w14:textId="77777777" w:rsidR="0019790D" w:rsidRDefault="008D2A11">
      <w:pPr>
        <w:tabs>
          <w:tab w:val="left" w:pos="3642"/>
          <w:tab w:val="center" w:pos="4753"/>
          <w:tab w:val="left" w:pos="6214"/>
        </w:tabs>
        <w:spacing w:after="0" w:line="600" w:lineRule="auto"/>
        <w:ind w:firstLine="720"/>
        <w:jc w:val="both"/>
        <w:rPr>
          <w:rFonts w:eastAsia="Times New Roman" w:cs="Times New Roman"/>
          <w:szCs w:val="24"/>
        </w:rPr>
      </w:pPr>
      <w:r w:rsidRPr="003E7147">
        <w:rPr>
          <w:rFonts w:eastAsia="Times New Roman" w:cs="Times New Roman"/>
          <w:b/>
          <w:szCs w:val="24"/>
        </w:rPr>
        <w:t>ΣΩΚΡΑΤΗΣ ΦΑΜΕΛΛΟΣ (Αναπληρωτής Υπουργός Περιβάλλοντος και Ενέργειας):</w:t>
      </w:r>
      <w:r w:rsidRPr="003E7147">
        <w:rPr>
          <w:rFonts w:eastAsia="Times New Roman" w:cs="Times New Roman"/>
          <w:szCs w:val="24"/>
        </w:rPr>
        <w:t xml:space="preserve"> Κ</w:t>
      </w:r>
      <w:r>
        <w:rPr>
          <w:rFonts w:eastAsia="Times New Roman" w:cs="Times New Roman"/>
          <w:szCs w:val="24"/>
        </w:rPr>
        <w:t xml:space="preserve">ύριε </w:t>
      </w:r>
      <w:proofErr w:type="spellStart"/>
      <w:r>
        <w:rPr>
          <w:rFonts w:eastAsia="Times New Roman" w:cs="Times New Roman"/>
          <w:szCs w:val="24"/>
        </w:rPr>
        <w:t>Μπουκώρο</w:t>
      </w:r>
      <w:proofErr w:type="spellEnd"/>
      <w:r>
        <w:rPr>
          <w:rFonts w:eastAsia="Times New Roman" w:cs="Times New Roman"/>
          <w:szCs w:val="24"/>
        </w:rPr>
        <w:t>, ευχαριστώ για την ερώτησή σας.</w:t>
      </w:r>
    </w:p>
    <w:p w14:paraId="6ECB4502" w14:textId="77777777" w:rsidR="0019790D" w:rsidRDefault="008D2A1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Τα είπαμε και προχθές το απόγευμα, θα τα ξαναπούμε στη Βουλή και την επόμενη εβδομάδα. Νομίζω, </w:t>
      </w:r>
      <w:r>
        <w:rPr>
          <w:rFonts w:eastAsia="Times New Roman" w:cs="Times New Roman"/>
          <w:szCs w:val="24"/>
        </w:rPr>
        <w:t>όμως, ότι καλά κάνετε και θέτετε αυτό το ερώτημα, ώστε να τεθούν τα πράγματα σε πραγματικές βάσεις, να έχουν όλα τα δεδομένα και η Βουλή αλλά και η κοινωνία του Βόλου και η ελληνική κοινωνία και να μην υπάρχουν φήμες για ένα ζήτημα ουσίας και ένα ζήτημα ζω</w:t>
      </w:r>
      <w:r>
        <w:rPr>
          <w:rFonts w:eastAsia="Times New Roman" w:cs="Times New Roman"/>
          <w:szCs w:val="24"/>
        </w:rPr>
        <w:t>ής και υγείας.</w:t>
      </w:r>
    </w:p>
    <w:p w14:paraId="6ECB4503" w14:textId="77777777" w:rsidR="0019790D" w:rsidRDefault="008D2A1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Η κοινωνία του Βόλου και γενικότερα η κοινωνία της πατρίδας μας, απαιτεί πρόσβαση στην πληροφορία και τη γνώση, ιδιαίτερα για ζητήματα που αφορούν την υγεία των πολιτών. Γι’ αυτό τον λόγο</w:t>
      </w:r>
      <w:r w:rsidRPr="00913541">
        <w:rPr>
          <w:rFonts w:eastAsia="Times New Roman" w:cs="Times New Roman"/>
          <w:szCs w:val="24"/>
        </w:rPr>
        <w:t>,</w:t>
      </w:r>
      <w:r>
        <w:rPr>
          <w:rFonts w:eastAsia="Times New Roman" w:cs="Times New Roman"/>
          <w:szCs w:val="24"/>
        </w:rPr>
        <w:t xml:space="preserve"> από την πρώτη </w:t>
      </w:r>
      <w:r>
        <w:rPr>
          <w:rFonts w:eastAsia="Times New Roman" w:cs="Times New Roman"/>
          <w:szCs w:val="24"/>
        </w:rPr>
        <w:lastRenderedPageBreak/>
        <w:t>στιγμή που ξεκίνησε η συζήτηση</w:t>
      </w:r>
      <w:r w:rsidRPr="00913541">
        <w:rPr>
          <w:rFonts w:eastAsia="Times New Roman" w:cs="Times New Roman"/>
          <w:szCs w:val="24"/>
        </w:rPr>
        <w:t>,</w:t>
      </w:r>
      <w:r>
        <w:rPr>
          <w:rFonts w:eastAsia="Times New Roman" w:cs="Times New Roman"/>
          <w:szCs w:val="24"/>
        </w:rPr>
        <w:t xml:space="preserve"> πέρυσι</w:t>
      </w:r>
      <w:r>
        <w:rPr>
          <w:rFonts w:eastAsia="Times New Roman" w:cs="Times New Roman"/>
          <w:szCs w:val="24"/>
        </w:rPr>
        <w:t xml:space="preserve"> τον Μάρτιο</w:t>
      </w:r>
      <w:r w:rsidRPr="00913541">
        <w:rPr>
          <w:rFonts w:eastAsia="Times New Roman" w:cs="Times New Roman"/>
          <w:szCs w:val="24"/>
        </w:rPr>
        <w:t>,</w:t>
      </w:r>
      <w:r>
        <w:rPr>
          <w:rFonts w:eastAsia="Times New Roman" w:cs="Times New Roman"/>
          <w:szCs w:val="24"/>
        </w:rPr>
        <w:t xml:space="preserve"> για το θέμα της τροποποίησης της περιβαλλοντικής άδειας που υπήρχε από το παρελθόν στη τσιμεντοβιομηχανία του </w:t>
      </w:r>
      <w:r>
        <w:rPr>
          <w:rFonts w:eastAsia="Times New Roman" w:cs="Times New Roman"/>
          <w:szCs w:val="24"/>
        </w:rPr>
        <w:t>ο</w:t>
      </w:r>
      <w:r>
        <w:rPr>
          <w:rFonts w:eastAsia="Times New Roman" w:cs="Times New Roman"/>
          <w:szCs w:val="24"/>
        </w:rPr>
        <w:t xml:space="preserve">μίλου </w:t>
      </w:r>
      <w:r>
        <w:rPr>
          <w:rFonts w:eastAsia="Times New Roman" w:cs="Times New Roman"/>
          <w:szCs w:val="24"/>
        </w:rPr>
        <w:t>«</w:t>
      </w:r>
      <w:r>
        <w:rPr>
          <w:rFonts w:eastAsia="Times New Roman" w:cs="Times New Roman"/>
          <w:szCs w:val="24"/>
        </w:rPr>
        <w:t>ΑΓΕΤ ΗΡΑΚΛΗΣ</w:t>
      </w:r>
      <w:r>
        <w:rPr>
          <w:rFonts w:eastAsia="Times New Roman" w:cs="Times New Roman"/>
          <w:szCs w:val="24"/>
        </w:rPr>
        <w:t>»</w:t>
      </w:r>
      <w:r>
        <w:rPr>
          <w:rFonts w:eastAsia="Times New Roman" w:cs="Times New Roman"/>
          <w:szCs w:val="24"/>
        </w:rPr>
        <w:t xml:space="preserve"> για τη χρήση εναλλακτικών καυσίμων -διότι η άδεια υπήρχε από παλαιότερα- δεν αρνήθηκα να απαντήσω σε ερωτήσεις </w:t>
      </w:r>
      <w:r>
        <w:rPr>
          <w:rFonts w:eastAsia="Times New Roman" w:cs="Times New Roman"/>
          <w:szCs w:val="24"/>
        </w:rPr>
        <w:t xml:space="preserve">και ενημερώνω απευθείας και τους φορείς και τους Βουλευτές αλλά και τους πολίτες του Βόλου για τα δεδομένα. </w:t>
      </w:r>
    </w:p>
    <w:p w14:paraId="6ECB4504" w14:textId="77777777" w:rsidR="0019790D" w:rsidRDefault="008D2A1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Σημειώνω εδώ ότι γι’ αυτό</w:t>
      </w:r>
      <w:r>
        <w:rPr>
          <w:rFonts w:eastAsia="Times New Roman" w:cs="Times New Roman"/>
          <w:szCs w:val="24"/>
        </w:rPr>
        <w:t>ν</w:t>
      </w:r>
      <w:r>
        <w:rPr>
          <w:rFonts w:eastAsia="Times New Roman" w:cs="Times New Roman"/>
          <w:szCs w:val="24"/>
        </w:rPr>
        <w:t xml:space="preserve"> τον λόγο αποφασίσαμε τον Μάρτιο του 2017 να </w:t>
      </w:r>
      <w:proofErr w:type="spellStart"/>
      <w:r>
        <w:rPr>
          <w:rFonts w:eastAsia="Times New Roman" w:cs="Times New Roman"/>
          <w:szCs w:val="24"/>
        </w:rPr>
        <w:t>επανεργοποιηθεί</w:t>
      </w:r>
      <w:proofErr w:type="spellEnd"/>
      <w:r>
        <w:rPr>
          <w:rFonts w:eastAsia="Times New Roman" w:cs="Times New Roman"/>
          <w:szCs w:val="24"/>
        </w:rPr>
        <w:t xml:space="preserve"> το σύστημα </w:t>
      </w:r>
      <w:r>
        <w:rPr>
          <w:rFonts w:eastAsia="Times New Roman" w:cs="Times New Roman"/>
          <w:szCs w:val="24"/>
          <w:lang w:val="en-US"/>
        </w:rPr>
        <w:t>online</w:t>
      </w:r>
      <w:r w:rsidRPr="00E465A9">
        <w:rPr>
          <w:rFonts w:eastAsia="Times New Roman" w:cs="Times New Roman"/>
          <w:szCs w:val="24"/>
        </w:rPr>
        <w:t xml:space="preserve"> </w:t>
      </w:r>
      <w:r>
        <w:rPr>
          <w:rFonts w:eastAsia="Times New Roman" w:cs="Times New Roman"/>
          <w:szCs w:val="24"/>
        </w:rPr>
        <w:t xml:space="preserve">μετρήσεων, στο οποίο θα έχουν πρόσβαση οι </w:t>
      </w:r>
      <w:r>
        <w:rPr>
          <w:rFonts w:eastAsia="Times New Roman" w:cs="Times New Roman"/>
          <w:szCs w:val="24"/>
        </w:rPr>
        <w:t xml:space="preserve">πολίτες και πρώτα απ’ όλα η περιφερειακή </w:t>
      </w:r>
      <w:r>
        <w:rPr>
          <w:rFonts w:eastAsia="Times New Roman" w:cs="Times New Roman"/>
          <w:szCs w:val="24"/>
        </w:rPr>
        <w:t>αυτοδιοίκηση</w:t>
      </w:r>
      <w:r>
        <w:rPr>
          <w:rFonts w:eastAsia="Times New Roman" w:cs="Times New Roman"/>
          <w:szCs w:val="24"/>
        </w:rPr>
        <w:t xml:space="preserve">, που ήταν σταματημένο από το 2011. Ήταν δική μας πρωτοβουλία να ανοίξει η πρόσβαση στην πληροφορία. Ήταν ένα δείγμα, αν θέλετε, προς την κατεύθυνση και που εσείς θέλετε, να συζητάμε ουσιαστικά γι’ αυτά </w:t>
      </w:r>
      <w:r>
        <w:rPr>
          <w:rFonts w:eastAsia="Times New Roman" w:cs="Times New Roman"/>
          <w:szCs w:val="24"/>
        </w:rPr>
        <w:t xml:space="preserve">που χρειαζόμαστε. </w:t>
      </w:r>
    </w:p>
    <w:p w14:paraId="6ECB4505" w14:textId="77777777" w:rsidR="0019790D" w:rsidRDefault="008D2A1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Βέβαια, για τον λόγο αυτό, γνωρίζετε ότι την άλλη Τετάρτη στη Βουλή, στην Επιτροπή Προστασίας του Περιβάλλοντος, έχω ζητήσει να εισαχθεί το θέμα της χρήσης εναλλακτικών καυσίμων στην τσιμεντοβιομηχανία, για να κάνουμε μία μεγαλύτερη συζή</w:t>
      </w:r>
      <w:r>
        <w:rPr>
          <w:rFonts w:eastAsia="Times New Roman" w:cs="Times New Roman"/>
          <w:szCs w:val="24"/>
        </w:rPr>
        <w:t xml:space="preserve">τηση. Σήμερα, θα σας δώσω προφανώς τα δεδομένα που ζητάτε, αλλά μπορεί να χρειαστεί και περαιτέρω συζήτηση. </w:t>
      </w:r>
    </w:p>
    <w:p w14:paraId="6ECB4506" w14:textId="77777777" w:rsidR="0019790D" w:rsidRDefault="008D2A1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Κατ’ </w:t>
      </w:r>
      <w:r>
        <w:rPr>
          <w:rFonts w:eastAsia="Times New Roman" w:cs="Times New Roman"/>
          <w:szCs w:val="24"/>
        </w:rPr>
        <w:t>αρχάς</w:t>
      </w:r>
      <w:r>
        <w:rPr>
          <w:rFonts w:eastAsia="Times New Roman" w:cs="Times New Roman"/>
          <w:szCs w:val="24"/>
        </w:rPr>
        <w:t xml:space="preserve">, λοιπόν, θα ήθελα να διευκρινίσω ότι γίνεται, αν θέλετε, μία παρανόηση ή μία σύνδεση των δεδομένων που υπάρχουν και της συζήτησης που </w:t>
      </w:r>
      <w:r>
        <w:rPr>
          <w:rFonts w:eastAsia="Times New Roman" w:cs="Times New Roman"/>
          <w:szCs w:val="24"/>
        </w:rPr>
        <w:t>γί</w:t>
      </w:r>
      <w:r>
        <w:rPr>
          <w:rFonts w:eastAsia="Times New Roman" w:cs="Times New Roman"/>
          <w:szCs w:val="24"/>
        </w:rPr>
        <w:t xml:space="preserve">νεται </w:t>
      </w:r>
      <w:r>
        <w:rPr>
          <w:rFonts w:eastAsia="Times New Roman" w:cs="Times New Roman"/>
          <w:szCs w:val="24"/>
        </w:rPr>
        <w:t xml:space="preserve">στην Ευρώπη για την καύση σύμμεικτων απορριμμάτων και των δεδομένων και των στοιχείων που υπάρχουν για την χρήση εναλλακτικών καυσίμων στην τσιμεντοβιομηχανία. </w:t>
      </w:r>
    </w:p>
    <w:p w14:paraId="6ECB4507" w14:textId="77777777" w:rsidR="0019790D" w:rsidRDefault="008D2A1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Πρέπει να διευκρινίσουμε εξαρχής ότι η χρήση εναλλακτικών καυσίμων στην τσιμεντοβιομηχανί</w:t>
      </w:r>
      <w:r>
        <w:rPr>
          <w:rFonts w:eastAsia="Times New Roman" w:cs="Times New Roman"/>
          <w:szCs w:val="24"/>
        </w:rPr>
        <w:t xml:space="preserve">α ουδεμία σχέση έχει με την καύση σύμμεικτων απορριμμάτων. Η καύση σύμμεικτων απορριμμάτων πλέον δεν προβλέπεται στις προτεραιότητες της Ευρωπαϊκής Ένωσης με βάση την 2008/98 </w:t>
      </w:r>
      <w:r>
        <w:rPr>
          <w:rFonts w:eastAsia="Times New Roman" w:cs="Times New Roman"/>
          <w:szCs w:val="24"/>
        </w:rPr>
        <w:t>οδηγία</w:t>
      </w:r>
      <w:r>
        <w:rPr>
          <w:rFonts w:eastAsia="Times New Roman" w:cs="Times New Roman"/>
          <w:szCs w:val="24"/>
        </w:rPr>
        <w:t>, δεν προβλέπεται στον Εθνικό Σχεδιασμό Διαχείρισης της χώρας μας, που εγκρ</w:t>
      </w:r>
      <w:r>
        <w:rPr>
          <w:rFonts w:eastAsia="Times New Roman" w:cs="Times New Roman"/>
          <w:szCs w:val="24"/>
        </w:rPr>
        <w:t xml:space="preserve">ίθηκε με πράξη Υπουργικού Συμβουλίου το 2015, δεν είναι στις προτεραιότητες του Υπουργείου </w:t>
      </w:r>
      <w:r w:rsidRPr="00F331DF">
        <w:rPr>
          <w:rFonts w:eastAsia="Times New Roman"/>
          <w:bCs/>
        </w:rPr>
        <w:t>και</w:t>
      </w:r>
      <w:r>
        <w:rPr>
          <w:rFonts w:eastAsia="Times New Roman" w:cs="Times New Roman"/>
          <w:szCs w:val="24"/>
        </w:rPr>
        <w:t xml:space="preserve"> δεν την υποστηρίζω και προσωπικά. Θεωρώ ότι έτσι και αλλιώς στην Ευρώπη έχουν καταγραφεί δεδομένα, τα οποία απορρίφθηκαν και επιστημονικά και περιβαλλοντικά. </w:t>
      </w:r>
    </w:p>
    <w:p w14:paraId="6ECB4508" w14:textId="77777777" w:rsidR="0019790D" w:rsidRDefault="008D2A1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χρήση, όμως, εναλλακτικών καυσίμων και η παραγωγή τους προβλέπονται από τον Εθνικό Σχεδιασμό και από την ευρωπαϊκή νομοθεσία ως επόμενο στάδιο μετά την ανακύκλωση, τη διαλογή στην πηγή, την </w:t>
      </w:r>
      <w:proofErr w:type="spellStart"/>
      <w:r>
        <w:rPr>
          <w:rFonts w:eastAsia="Times New Roman" w:cs="Times New Roman"/>
          <w:szCs w:val="24"/>
        </w:rPr>
        <w:t>κομποστοποίηση</w:t>
      </w:r>
      <w:proofErr w:type="spellEnd"/>
      <w:r>
        <w:rPr>
          <w:rFonts w:eastAsia="Times New Roman" w:cs="Times New Roman"/>
          <w:szCs w:val="24"/>
        </w:rPr>
        <w:t>, την επαναχρησιμοποίηση των υλών ως έχουν -όχι ως ε</w:t>
      </w:r>
      <w:r>
        <w:rPr>
          <w:rFonts w:eastAsia="Times New Roman" w:cs="Times New Roman"/>
          <w:szCs w:val="24"/>
        </w:rPr>
        <w:t>νέργεια δη</w:t>
      </w:r>
      <w:r>
        <w:rPr>
          <w:rFonts w:eastAsia="Times New Roman" w:cs="Times New Roman"/>
          <w:szCs w:val="24"/>
        </w:rPr>
        <w:lastRenderedPageBreak/>
        <w:t xml:space="preserve">λαδή- στην οικονομία μας, στη βάση της στρατηγικής της κυκλικής οικονομίας, που εγκρίθηκε και στο Κυβερνητικό Συμβούλιο Οικονομικής Πολιτικής, </w:t>
      </w:r>
      <w:r w:rsidRPr="00A37EC3">
        <w:rPr>
          <w:rFonts w:eastAsia="Times New Roman" w:cs="Times New Roman"/>
        </w:rPr>
        <w:t>αλλά</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η κατασκευή μονάδων επεξεργασίας απορριμμάτων, εκ των οποίων, αν δεν κάνω λάθος, τρεις προβλέπ</w:t>
      </w:r>
      <w:r>
        <w:rPr>
          <w:rFonts w:eastAsia="Times New Roman" w:cs="Times New Roman"/>
          <w:szCs w:val="24"/>
        </w:rPr>
        <w:t xml:space="preserve">ονται και στην Περιφέρεια της Θεσσαλίας, με τα υπολειπόμενα στερεά απόβλητα μονάδων που έχουν τη δυνατότητα με σύγχρονες τεχνολογίες να παράγουν εναλλακτικά καύσιμα </w:t>
      </w:r>
      <w:r>
        <w:rPr>
          <w:rFonts w:eastAsia="Times New Roman" w:cs="Times New Roman"/>
          <w:szCs w:val="24"/>
        </w:rPr>
        <w:t xml:space="preserve">τα οποία </w:t>
      </w:r>
      <w:r>
        <w:rPr>
          <w:rFonts w:eastAsia="Times New Roman" w:cs="Times New Roman"/>
          <w:szCs w:val="24"/>
        </w:rPr>
        <w:t>δεν περιέχουν ουσίες που μπορούν να δημιουργήσουν κατά την ενεργειακή αξιοποίησή τ</w:t>
      </w:r>
      <w:r>
        <w:rPr>
          <w:rFonts w:eastAsia="Times New Roman" w:cs="Times New Roman"/>
          <w:szCs w:val="24"/>
        </w:rPr>
        <w:t xml:space="preserve">ους ή την </w:t>
      </w:r>
      <w:proofErr w:type="spellStart"/>
      <w:r>
        <w:rPr>
          <w:rFonts w:eastAsia="Times New Roman" w:cs="Times New Roman"/>
          <w:szCs w:val="24"/>
        </w:rPr>
        <w:t>συναποτέφρωση</w:t>
      </w:r>
      <w:proofErr w:type="spellEnd"/>
      <w:r>
        <w:rPr>
          <w:rFonts w:eastAsia="Times New Roman" w:cs="Times New Roman"/>
          <w:szCs w:val="24"/>
        </w:rPr>
        <w:t xml:space="preserve"> στην τσιμεντοβιομηχανία, προβλήματα στην ανθρώπινη υγεία.</w:t>
      </w:r>
    </w:p>
    <w:p w14:paraId="6ECB4509" w14:textId="77777777" w:rsidR="0019790D" w:rsidRDefault="008D2A1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Αναφέρομαι ειδικότερα στον υδράργυρο, στο χλώριο και σε άλλες ουσίες τύπου </w:t>
      </w:r>
      <w:proofErr w:type="spellStart"/>
      <w:r>
        <w:rPr>
          <w:rFonts w:eastAsia="Times New Roman" w:cs="Times New Roman"/>
          <w:szCs w:val="24"/>
        </w:rPr>
        <w:t>βαρέων</w:t>
      </w:r>
      <w:proofErr w:type="spellEnd"/>
      <w:r>
        <w:rPr>
          <w:rFonts w:eastAsia="Times New Roman" w:cs="Times New Roman"/>
          <w:szCs w:val="24"/>
        </w:rPr>
        <w:t xml:space="preserve"> μετάλλων, που έχουμε τη δυνατότητα -ιδιαίτερα το χλώριο- να εξάγουμε από την παραγωγική διαδ</w:t>
      </w:r>
      <w:r>
        <w:rPr>
          <w:rFonts w:eastAsia="Times New Roman" w:cs="Times New Roman"/>
          <w:szCs w:val="24"/>
        </w:rPr>
        <w:t xml:space="preserve">ικασία των μονάδων επεξεργασίας απορριμμάτων και να έχουμε </w:t>
      </w:r>
      <w:r>
        <w:rPr>
          <w:rFonts w:eastAsia="Times New Roman" w:cs="Times New Roman"/>
          <w:szCs w:val="24"/>
          <w:lang w:val="en-US"/>
        </w:rPr>
        <w:t>RDF</w:t>
      </w:r>
      <w:r>
        <w:rPr>
          <w:rFonts w:eastAsia="Times New Roman" w:cs="Times New Roman"/>
          <w:szCs w:val="24"/>
        </w:rPr>
        <w:t xml:space="preserve"> χωρίς χλώριο, κάτι το οποίο γίνεται και στη χώρα μας, παραδείγματος </w:t>
      </w:r>
      <w:r>
        <w:rPr>
          <w:rFonts w:eastAsia="Times New Roman" w:cs="Times New Roman"/>
          <w:szCs w:val="24"/>
        </w:rPr>
        <w:t xml:space="preserve">χάριν </w:t>
      </w:r>
      <w:r>
        <w:rPr>
          <w:rFonts w:eastAsia="Times New Roman" w:cs="Times New Roman"/>
          <w:szCs w:val="24"/>
        </w:rPr>
        <w:t xml:space="preserve">στη μονάδα εγκατάστασης απορριμμάτων της ΕΜΑΚ Λιοσίων εδώ στην Αθήνα. </w:t>
      </w:r>
    </w:p>
    <w:p w14:paraId="6ECB450A" w14:textId="77777777" w:rsidR="0019790D" w:rsidRDefault="008D2A1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Εκ των προτέρων, επίσης, λέω ότι υπάρχουν ρητές προδιαγραφές, που περιλαμβάνονται και σε ευρωπαϊκό πρότυπο για το τι είναι το </w:t>
      </w:r>
      <w:r>
        <w:rPr>
          <w:rFonts w:eastAsia="Times New Roman" w:cs="Times New Roman"/>
          <w:szCs w:val="24"/>
          <w:lang w:val="en-US"/>
        </w:rPr>
        <w:t>RDF</w:t>
      </w:r>
      <w:r>
        <w:rPr>
          <w:rFonts w:eastAsia="Times New Roman" w:cs="Times New Roman"/>
          <w:szCs w:val="24"/>
        </w:rPr>
        <w:t xml:space="preserve">, γιατί το  </w:t>
      </w:r>
      <w:r>
        <w:rPr>
          <w:rFonts w:eastAsia="Times New Roman" w:cs="Times New Roman"/>
          <w:szCs w:val="24"/>
          <w:lang w:val="en-US"/>
        </w:rPr>
        <w:t>RDF</w:t>
      </w:r>
      <w:r>
        <w:rPr>
          <w:rFonts w:eastAsia="Times New Roman" w:cs="Times New Roman"/>
          <w:szCs w:val="24"/>
        </w:rPr>
        <w:t xml:space="preserve"> δεν είναι γενικά σκουπίδια. Θα έλεγα ότι προφανώς κάποιος παραπληροφορεί όταν λέει ότι το </w:t>
      </w:r>
      <w:r>
        <w:rPr>
          <w:rFonts w:eastAsia="Times New Roman" w:cs="Times New Roman"/>
          <w:szCs w:val="24"/>
          <w:lang w:val="en-US"/>
        </w:rPr>
        <w:t>RDF</w:t>
      </w:r>
      <w:r>
        <w:rPr>
          <w:rFonts w:eastAsia="Times New Roman" w:cs="Times New Roman"/>
          <w:szCs w:val="24"/>
        </w:rPr>
        <w:t xml:space="preserve"> είναι γενικά σκου</w:t>
      </w:r>
      <w:r>
        <w:rPr>
          <w:rFonts w:eastAsia="Times New Roman" w:cs="Times New Roman"/>
          <w:szCs w:val="24"/>
        </w:rPr>
        <w:t xml:space="preserve">πίδια. </w:t>
      </w:r>
    </w:p>
    <w:p w14:paraId="6ECB450B" w14:textId="77777777" w:rsidR="0019790D" w:rsidRDefault="008D2A1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Υπάρχουν πέντε βαθμίδες που κατατάσσουν το </w:t>
      </w:r>
      <w:r>
        <w:rPr>
          <w:rFonts w:eastAsia="Times New Roman" w:cs="Times New Roman"/>
          <w:szCs w:val="24"/>
          <w:lang w:val="en-US"/>
        </w:rPr>
        <w:t>RDF</w:t>
      </w:r>
      <w:r>
        <w:rPr>
          <w:rFonts w:eastAsia="Times New Roman" w:cs="Times New Roman"/>
          <w:szCs w:val="24"/>
        </w:rPr>
        <w:t xml:space="preserve"> με βάση το ευρωπαϊκό πρότυπο. Το ευρωπαϊκό πρότυπο είναι το ΕΜ15359/2011, που έχει μπει στην υπ’ αριθμ</w:t>
      </w:r>
      <w:r>
        <w:rPr>
          <w:rFonts w:eastAsia="Times New Roman" w:cs="Times New Roman"/>
          <w:szCs w:val="24"/>
        </w:rPr>
        <w:t xml:space="preserve">όν </w:t>
      </w:r>
      <w:r>
        <w:rPr>
          <w:rFonts w:eastAsia="Times New Roman" w:cs="Times New Roman"/>
          <w:szCs w:val="24"/>
        </w:rPr>
        <w:t xml:space="preserve">56366/2014 </w:t>
      </w:r>
      <w:r>
        <w:rPr>
          <w:rFonts w:eastAsia="Times New Roman" w:cs="Times New Roman"/>
          <w:szCs w:val="24"/>
        </w:rPr>
        <w:t xml:space="preserve">υπουργική απόφαση </w:t>
      </w:r>
      <w:r w:rsidRPr="00F331DF">
        <w:rPr>
          <w:rFonts w:eastAsia="Times New Roman"/>
          <w:bCs/>
        </w:rPr>
        <w:t>και</w:t>
      </w:r>
      <w:r>
        <w:rPr>
          <w:rFonts w:eastAsia="Times New Roman" w:cs="Times New Roman"/>
          <w:szCs w:val="24"/>
        </w:rPr>
        <w:t xml:space="preserve"> </w:t>
      </w:r>
      <w:r>
        <w:rPr>
          <w:rFonts w:eastAsia="Times New Roman"/>
          <w:bCs/>
        </w:rPr>
        <w:t xml:space="preserve">άρα υπάρχει </w:t>
      </w:r>
      <w:r>
        <w:rPr>
          <w:rFonts w:eastAsia="Times New Roman" w:cs="Times New Roman"/>
          <w:szCs w:val="24"/>
        </w:rPr>
        <w:t xml:space="preserve">σαφώς </w:t>
      </w:r>
      <w:proofErr w:type="spellStart"/>
      <w:r>
        <w:rPr>
          <w:rFonts w:eastAsia="Times New Roman" w:cs="Times New Roman"/>
          <w:szCs w:val="24"/>
        </w:rPr>
        <w:t>περιγεγραμμένο</w:t>
      </w:r>
      <w:proofErr w:type="spellEnd"/>
      <w:r>
        <w:rPr>
          <w:rFonts w:eastAsia="Times New Roman" w:cs="Times New Roman"/>
          <w:szCs w:val="24"/>
        </w:rPr>
        <w:t>.</w:t>
      </w:r>
    </w:p>
    <w:p w14:paraId="6ECB450C" w14:textId="77777777" w:rsidR="0019790D" w:rsidRDefault="008D2A1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Μάλιστα, υπάρχουν και συγκεκρ</w:t>
      </w:r>
      <w:r>
        <w:rPr>
          <w:rFonts w:eastAsia="Times New Roman" w:cs="Times New Roman"/>
          <w:szCs w:val="24"/>
        </w:rPr>
        <w:t xml:space="preserve">ιμένα ευρωπαϊκά πρότυπα για τον τρόπο δειγματοληψίας και αναλύσεων του όποιου δευτερογενούς καυσίμου και </w:t>
      </w:r>
      <w:proofErr w:type="spellStart"/>
      <w:r>
        <w:rPr>
          <w:rFonts w:eastAsia="Times New Roman" w:cs="Times New Roman"/>
          <w:szCs w:val="24"/>
        </w:rPr>
        <w:t>απορριμματογενούς</w:t>
      </w:r>
      <w:proofErr w:type="spellEnd"/>
      <w:r>
        <w:rPr>
          <w:rFonts w:eastAsia="Times New Roman" w:cs="Times New Roman"/>
          <w:szCs w:val="24"/>
        </w:rPr>
        <w:t xml:space="preserve"> καυσίμου, για να είμαστε απολύτως ασφαλείς από μία ευρεία γκάμα δειγματοληψιών. Και παίρνουμε δείγματα από όλα τα φορτία, για να είμα</w:t>
      </w:r>
      <w:r>
        <w:rPr>
          <w:rFonts w:eastAsia="Times New Roman" w:cs="Times New Roman"/>
          <w:szCs w:val="24"/>
        </w:rPr>
        <w:t xml:space="preserve">στε σίγουροι ότι στο σύνολο της πρώτης καύσιμης ύλης δεν υπάρχουν οι επικίνδυνοι ρυπαντές. </w:t>
      </w:r>
    </w:p>
    <w:p w14:paraId="6ECB450D" w14:textId="77777777" w:rsidR="0019790D" w:rsidRDefault="008D2A1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 xml:space="preserve">ταν αναφέρομαι σε επικίνδυνους ρυπαντές, σας ενημερώνω ότι υπάρχουν πέντε βαθμίδες κατάταξης με βάση τη θερμογόνο δύναμη, το χλώριο, τον υδράργυρο, αυτού του </w:t>
      </w:r>
      <w:proofErr w:type="spellStart"/>
      <w:r>
        <w:rPr>
          <w:rFonts w:eastAsia="Times New Roman" w:cs="Times New Roman"/>
          <w:szCs w:val="24"/>
        </w:rPr>
        <w:t>απορρ</w:t>
      </w:r>
      <w:r>
        <w:rPr>
          <w:rFonts w:eastAsia="Times New Roman" w:cs="Times New Roman"/>
          <w:szCs w:val="24"/>
        </w:rPr>
        <w:t>ιμματογενούς</w:t>
      </w:r>
      <w:proofErr w:type="spellEnd"/>
      <w:r>
        <w:rPr>
          <w:rFonts w:eastAsia="Times New Roman" w:cs="Times New Roman"/>
          <w:szCs w:val="24"/>
        </w:rPr>
        <w:t xml:space="preserve"> καυσίμου, που δεν κατατάσσονται με βάση το υλικό. Και το λέω αυτό, γιατί έχω ακούσει μία συζήτηση για το αν κατατάσσονται με βάση το αν είναι πλαστικό ή χαρτί. Ξέρετε, ότι στη σύγχρονη τεχνολογία υπάρχουν τουλάχιστον δώδεκα είδη ανακυκλώσιμου </w:t>
      </w:r>
      <w:r>
        <w:rPr>
          <w:rFonts w:eastAsia="Times New Roman" w:cs="Times New Roman"/>
          <w:szCs w:val="24"/>
        </w:rPr>
        <w:t xml:space="preserve">πλαστικού, που εμείς συλλέγουμε στη χώρα μας στα Κέντρα Διαλογής Ανακυκλώσιμων Υλικών. Δεν θα μπορούσαμε, δηλαδή, να τα κατατάξουμε με βάση το είδος του πλαστικού, γιατί είναι πάρα πολλά τα είδη πλαστικού. Γι’ </w:t>
      </w:r>
      <w:r>
        <w:rPr>
          <w:rFonts w:eastAsia="Times New Roman" w:cs="Times New Roman"/>
          <w:szCs w:val="24"/>
        </w:rPr>
        <w:lastRenderedPageBreak/>
        <w:t>αυτό και κατατάσσονται με βάση την περιεκτικότ</w:t>
      </w:r>
      <w:r>
        <w:rPr>
          <w:rFonts w:eastAsia="Times New Roman" w:cs="Times New Roman"/>
          <w:szCs w:val="24"/>
        </w:rPr>
        <w:t xml:space="preserve">ητα σε επικίνδυνους ρύπους, αλλά και το θερμαντικό δυναμικό τους. </w:t>
      </w:r>
    </w:p>
    <w:p w14:paraId="6ECB450E" w14:textId="77777777" w:rsidR="0019790D" w:rsidRDefault="008D2A1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Μάλιστα, πρέπει να σας πω ότι η τσιμεντοβιομηχανία η ίδια στο πρωτόκολλο που έκανε με την προηγούμενη πολιτική ηγεσία του Υπουργείου Περιβάλλοντος και Ενέργειας, των προηγούμενων κυβερνήσεω</w:t>
      </w:r>
      <w:r>
        <w:rPr>
          <w:rFonts w:eastAsia="Times New Roman" w:cs="Times New Roman"/>
          <w:szCs w:val="24"/>
        </w:rPr>
        <w:t xml:space="preserve">ν, είχε δεσμευθεί ότι το </w:t>
      </w:r>
      <w:proofErr w:type="spellStart"/>
      <w:r>
        <w:rPr>
          <w:rFonts w:eastAsia="Times New Roman" w:cs="Times New Roman"/>
          <w:szCs w:val="24"/>
        </w:rPr>
        <w:t>απορριμματογενές</w:t>
      </w:r>
      <w:proofErr w:type="spellEnd"/>
      <w:r>
        <w:rPr>
          <w:rFonts w:eastAsia="Times New Roman" w:cs="Times New Roman"/>
          <w:szCs w:val="24"/>
        </w:rPr>
        <w:t xml:space="preserve"> καύσιμο που θα χρησιμοποιεί στις ελληνικές τσιμεντοβιομηχανίες, θα είναι μέσα στις πρώτες κλάσεις του </w:t>
      </w:r>
      <w:r>
        <w:rPr>
          <w:rFonts w:eastAsia="Times New Roman" w:cs="Times New Roman"/>
          <w:szCs w:val="24"/>
          <w:lang w:val="en-US"/>
        </w:rPr>
        <w:t>RDF</w:t>
      </w:r>
      <w:r>
        <w:rPr>
          <w:rFonts w:eastAsia="Times New Roman" w:cs="Times New Roman"/>
          <w:szCs w:val="24"/>
        </w:rPr>
        <w:t xml:space="preserve"> από τις πέντε στις οποίες κατατάσσεται με βάση το χλώριο, τον υδράργυρο και τη θερμογόνο δύναμη. </w:t>
      </w:r>
    </w:p>
    <w:p w14:paraId="6ECB450F" w14:textId="77777777" w:rsidR="0019790D" w:rsidRDefault="008D2A1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Μέχρι τώρα</w:t>
      </w:r>
      <w:r>
        <w:rPr>
          <w:rFonts w:eastAsia="Times New Roman" w:cs="Times New Roman"/>
          <w:szCs w:val="24"/>
        </w:rPr>
        <w:t xml:space="preserve">, από τα αποτελέσματα των επίσημων αναλύσεων που η Περιφέρεια Θεσσαλίας μας έχει αποστείλει για τη </w:t>
      </w:r>
      <w:r>
        <w:rPr>
          <w:rFonts w:eastAsia="Times New Roman" w:cs="Times New Roman"/>
          <w:szCs w:val="24"/>
        </w:rPr>
        <w:t xml:space="preserve">μονάδα </w:t>
      </w:r>
      <w:r>
        <w:rPr>
          <w:rFonts w:eastAsia="Times New Roman" w:cs="Times New Roman"/>
          <w:szCs w:val="24"/>
        </w:rPr>
        <w:t xml:space="preserve">του Βόλου, διαπιστώνουμε ότι η ποιότητα του </w:t>
      </w:r>
      <w:proofErr w:type="spellStart"/>
      <w:r>
        <w:rPr>
          <w:rFonts w:eastAsia="Times New Roman" w:cs="Times New Roman"/>
          <w:szCs w:val="24"/>
        </w:rPr>
        <w:t>απορριμματογενούς</w:t>
      </w:r>
      <w:proofErr w:type="spellEnd"/>
      <w:r>
        <w:rPr>
          <w:rFonts w:eastAsia="Times New Roman" w:cs="Times New Roman"/>
          <w:szCs w:val="24"/>
        </w:rPr>
        <w:t xml:space="preserve"> καυσίμου βρίσκεται μόνο στις δύο πρώτες κατηγορίες, άρα στις χαμηλότερες συγκεντρώσεις α</w:t>
      </w:r>
      <w:r>
        <w:rPr>
          <w:rFonts w:eastAsia="Times New Roman" w:cs="Times New Roman"/>
          <w:szCs w:val="24"/>
        </w:rPr>
        <w:t xml:space="preserve">πό τις πέντε -υδραργύρου, χλωρίου- και στην υψηλότερη θερμογόνο δύναμη. </w:t>
      </w:r>
    </w:p>
    <w:p w14:paraId="6ECB4510"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Αυτά τα δεδομένα τα έχουμε δώσει ήδη και σε όλους τους κοινωνικούς φορείς του Βόλου στην προχθεσινή σύσκεψη, όπου ήσασταν κι εσείς, ακριβώς για να μην υπάρχει παραπληροφόρηση, να μην </w:t>
      </w:r>
      <w:r>
        <w:rPr>
          <w:rFonts w:eastAsia="Times New Roman" w:cs="Times New Roman"/>
          <w:szCs w:val="24"/>
        </w:rPr>
        <w:t>υπάρχει άγνοια, να υπάρχει απόλυτη γνώση και να γνωρίζει και η κοινωνία…</w:t>
      </w:r>
    </w:p>
    <w:p w14:paraId="6ECB4511" w14:textId="77777777" w:rsidR="0019790D" w:rsidRDefault="008D2A11">
      <w:pPr>
        <w:spacing w:after="0" w:line="600" w:lineRule="auto"/>
        <w:ind w:firstLine="720"/>
        <w:jc w:val="both"/>
        <w:rPr>
          <w:rFonts w:eastAsia="Times New Roman" w:cs="Times New Roman"/>
          <w:szCs w:val="24"/>
        </w:rPr>
      </w:pPr>
      <w:r w:rsidRPr="008238F0">
        <w:rPr>
          <w:rFonts w:eastAsia="Times New Roman" w:cs="Times New Roman"/>
          <w:b/>
          <w:szCs w:val="24"/>
        </w:rPr>
        <w:lastRenderedPageBreak/>
        <w:t>ΠΡΟΕΔΡΕΥΩΝ (</w:t>
      </w:r>
      <w:r>
        <w:rPr>
          <w:rFonts w:eastAsia="Times New Roman" w:cs="Times New Roman"/>
          <w:b/>
          <w:szCs w:val="24"/>
        </w:rPr>
        <w:t>Μάριος Γεωργιάδης</w:t>
      </w:r>
      <w:r w:rsidRPr="008238F0">
        <w:rPr>
          <w:rFonts w:eastAsia="Times New Roman" w:cs="Times New Roman"/>
          <w:b/>
          <w:szCs w:val="24"/>
        </w:rPr>
        <w:t>):</w:t>
      </w:r>
      <w:r>
        <w:rPr>
          <w:rFonts w:eastAsia="Times New Roman" w:cs="Times New Roman"/>
          <w:szCs w:val="24"/>
        </w:rPr>
        <w:t xml:space="preserve"> Κύριε Υπουργέ, έχετε και τη δευτερολογία σας. Ήδη είμαστε στα έξι λεπτά. Είναι πολύ σημαντικό, το καταλαβαίνω. Απλά σας υπενθυμίζω ότι έχετε και δευτερ</w:t>
      </w:r>
      <w:r>
        <w:rPr>
          <w:rFonts w:eastAsia="Times New Roman" w:cs="Times New Roman"/>
          <w:szCs w:val="24"/>
        </w:rPr>
        <w:t>ολογία και μπορείτε να εκμεταλλευτείτε και αυτό τον χρόνο.</w:t>
      </w:r>
    </w:p>
    <w:p w14:paraId="6ECB4512" w14:textId="77777777" w:rsidR="0019790D" w:rsidRDefault="008D2A11">
      <w:pPr>
        <w:spacing w:after="0" w:line="600" w:lineRule="auto"/>
        <w:ind w:firstLine="720"/>
        <w:jc w:val="both"/>
        <w:rPr>
          <w:rFonts w:eastAsia="Times New Roman" w:cs="Times New Roman"/>
          <w:szCs w:val="24"/>
        </w:rPr>
      </w:pPr>
      <w:r w:rsidRPr="009F4233">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Έχετε δίκιο, κύριε Πρόεδρε.</w:t>
      </w:r>
    </w:p>
    <w:p w14:paraId="6ECB4513"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Άρα, αυτό που ήθελα να πω κατ’ </w:t>
      </w:r>
      <w:r>
        <w:rPr>
          <w:rFonts w:eastAsia="Times New Roman" w:cs="Times New Roman"/>
          <w:szCs w:val="24"/>
        </w:rPr>
        <w:t>αρχάς</w:t>
      </w:r>
      <w:r>
        <w:rPr>
          <w:rFonts w:eastAsia="Times New Roman" w:cs="Times New Roman"/>
          <w:szCs w:val="24"/>
        </w:rPr>
        <w:t xml:space="preserve"> είναι ότι εμείς έχουμε συγκεκριμένα στοιχεία και για τη μονάδα</w:t>
      </w:r>
      <w:r>
        <w:rPr>
          <w:rFonts w:eastAsia="Times New Roman" w:cs="Times New Roman"/>
          <w:szCs w:val="24"/>
        </w:rPr>
        <w:t xml:space="preserve"> του Βόλου σχετικά με την κατάταξη του καυσίμου, που είναι μέσα στα ευρωπαϊκά πλαίσια και στα χαμηλότερα στοιχεία και δεν έχουμε κανένα δεδομένο στη βιβλιογραφία, στις αποφάσεις της επιστημονικής κοινότητας της Ευρώπης, αλλά και στο ευρωπαϊκό θεσμικό πλαίσ</w:t>
      </w:r>
      <w:r>
        <w:rPr>
          <w:rFonts w:eastAsia="Times New Roman" w:cs="Times New Roman"/>
          <w:szCs w:val="24"/>
        </w:rPr>
        <w:t xml:space="preserve">ιο, σχετικά με κινδύνους, με επιδημιολογικές μελέτες οι οποίες επικράτησαν και απέδειξαν ότι δεν μπορούμε να χρησιμοποιούμε </w:t>
      </w:r>
      <w:proofErr w:type="spellStart"/>
      <w:r>
        <w:rPr>
          <w:rFonts w:eastAsia="Times New Roman" w:cs="Times New Roman"/>
          <w:szCs w:val="24"/>
        </w:rPr>
        <w:t>απορριμματογενές</w:t>
      </w:r>
      <w:proofErr w:type="spellEnd"/>
      <w:r>
        <w:rPr>
          <w:rFonts w:eastAsia="Times New Roman" w:cs="Times New Roman"/>
          <w:szCs w:val="24"/>
        </w:rPr>
        <w:t xml:space="preserve"> καύσιμο στην τσιμεντοβιομηχανία. </w:t>
      </w:r>
    </w:p>
    <w:p w14:paraId="6ECB4514"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Γνωρίζω τις δημοσιεύσεις για τους κινδύνους αυτούς όσον αφορά την καύση σύμμεικτο</w:t>
      </w:r>
      <w:r>
        <w:rPr>
          <w:rFonts w:eastAsia="Times New Roman" w:cs="Times New Roman"/>
          <w:szCs w:val="24"/>
        </w:rPr>
        <w:t>υ και με παλαιότερες τεχνολογίες που είχαν χαμηλότερα επίπεδα αντιρρυπαντικής τεχνολογίας. Όμως, η ευρωπαϊκή νομοθεσία έχει κα</w:t>
      </w:r>
      <w:r>
        <w:rPr>
          <w:rFonts w:eastAsia="Times New Roman" w:cs="Times New Roman"/>
          <w:szCs w:val="24"/>
        </w:rPr>
        <w:lastRenderedPageBreak/>
        <w:t xml:space="preserve">ταλήξει σε πολύ αυστηρά πλαίσια, τα οποία τηρούνται και τα οποία προφανώς εξασφαλίζουμε κι εμείς ότι πρέπει να τηρούνται και να </w:t>
      </w:r>
      <w:proofErr w:type="spellStart"/>
      <w:r>
        <w:rPr>
          <w:rFonts w:eastAsia="Times New Roman" w:cs="Times New Roman"/>
          <w:szCs w:val="24"/>
        </w:rPr>
        <w:t>με</w:t>
      </w:r>
      <w:r>
        <w:rPr>
          <w:rFonts w:eastAsia="Times New Roman" w:cs="Times New Roman"/>
          <w:szCs w:val="24"/>
        </w:rPr>
        <w:t>τρώνται</w:t>
      </w:r>
      <w:proofErr w:type="spellEnd"/>
      <w:r>
        <w:rPr>
          <w:rFonts w:eastAsia="Times New Roman" w:cs="Times New Roman"/>
          <w:szCs w:val="24"/>
        </w:rPr>
        <w:t xml:space="preserve"> </w:t>
      </w:r>
      <w:r>
        <w:rPr>
          <w:rFonts w:eastAsia="Times New Roman" w:cs="Times New Roman"/>
          <w:szCs w:val="24"/>
        </w:rPr>
        <w:t>περισσότερες φορές από το προβλεπόμενο.</w:t>
      </w:r>
    </w:p>
    <w:p w14:paraId="6ECB4515"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Θα συνεχίσω όμως -έχετε δίκιο, κύριε Πρόεδρε- στη δευτερολογία μου, για να σας δώσω και άλλα στοιχεία και για τα συγκεκριμένα δεδομένα του Βόλου, για τα οποία ρωτήσατε.</w:t>
      </w:r>
    </w:p>
    <w:p w14:paraId="6ECB4516"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Ευχαριστώ.</w:t>
      </w:r>
    </w:p>
    <w:p w14:paraId="6ECB4517" w14:textId="77777777" w:rsidR="0019790D" w:rsidRDefault="008D2A11">
      <w:pPr>
        <w:spacing w:after="0" w:line="600" w:lineRule="auto"/>
        <w:ind w:firstLine="720"/>
        <w:jc w:val="both"/>
        <w:rPr>
          <w:rFonts w:eastAsia="Times New Roman" w:cs="Times New Roman"/>
          <w:szCs w:val="24"/>
        </w:rPr>
      </w:pPr>
      <w:r w:rsidRPr="00124D9A">
        <w:rPr>
          <w:rFonts w:eastAsia="Times New Roman" w:cs="Times New Roman"/>
          <w:b/>
          <w:szCs w:val="24"/>
        </w:rPr>
        <w:t xml:space="preserve">ΠΡΟΕΔΡΕΥΩΝ (Μάριος </w:t>
      </w:r>
      <w:r w:rsidRPr="00124D9A">
        <w:rPr>
          <w:rFonts w:eastAsia="Times New Roman" w:cs="Times New Roman"/>
          <w:b/>
          <w:szCs w:val="24"/>
        </w:rPr>
        <w:t>Γεωργιάδης):</w:t>
      </w:r>
      <w:r>
        <w:rPr>
          <w:rFonts w:eastAsia="Times New Roman" w:cs="Times New Roman"/>
          <w:b/>
          <w:szCs w:val="24"/>
        </w:rPr>
        <w:t xml:space="preserve"> </w:t>
      </w:r>
      <w:r>
        <w:rPr>
          <w:rFonts w:eastAsia="Times New Roman" w:cs="Times New Roman"/>
          <w:szCs w:val="24"/>
        </w:rPr>
        <w:t>Ευχαριστούμε τον κύριο Υπουργό.</w:t>
      </w:r>
    </w:p>
    <w:p w14:paraId="6ECB4518"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124D9A">
        <w:rPr>
          <w:rFonts w:eastAsia="Times New Roman" w:cs="Times New Roman"/>
          <w:szCs w:val="24"/>
        </w:rPr>
        <w:t xml:space="preserve">, </w:t>
      </w:r>
      <w:r>
        <w:rPr>
          <w:rFonts w:eastAsia="Times New Roman" w:cs="Times New Roman"/>
          <w:szCs w:val="24"/>
        </w:rPr>
        <w:t xml:space="preserve">γίνεται γνωστό </w:t>
      </w:r>
      <w:r w:rsidRPr="00124D9A">
        <w:rPr>
          <w:rFonts w:eastAsia="Times New Roman" w:cs="Times New Roman"/>
          <w:szCs w:val="24"/>
        </w:rPr>
        <w:t>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w:t>
      </w:r>
      <w:r w:rsidRPr="00124D9A">
        <w:rPr>
          <w:rFonts w:eastAsia="Times New Roman" w:cs="Times New Roman"/>
          <w:szCs w:val="24"/>
        </w:rPr>
        <w:t xml:space="preserve"> για την ιστορία του </w:t>
      </w:r>
      <w:r w:rsidRPr="00124D9A">
        <w:rPr>
          <w:rFonts w:eastAsia="Times New Roman" w:cs="Times New Roman"/>
          <w:szCs w:val="24"/>
        </w:rPr>
        <w:t>κτ</w:t>
      </w:r>
      <w:r>
        <w:rPr>
          <w:rFonts w:eastAsia="Times New Roman" w:cs="Times New Roman"/>
          <w:szCs w:val="24"/>
        </w:rPr>
        <w:t>η</w:t>
      </w:r>
      <w:r w:rsidRPr="00124D9A">
        <w:rPr>
          <w:rFonts w:eastAsia="Times New Roman" w:cs="Times New Roman"/>
          <w:szCs w:val="24"/>
        </w:rPr>
        <w:t xml:space="preserve">ρίου </w:t>
      </w:r>
      <w:r w:rsidRPr="00124D9A">
        <w:rPr>
          <w:rFonts w:eastAsia="Times New Roman" w:cs="Times New Roman"/>
          <w:szCs w:val="24"/>
        </w:rPr>
        <w:t xml:space="preserve">και τον τρόπο οργάνωσης και λειτουργίας της Βουλής, </w:t>
      </w:r>
      <w:r>
        <w:rPr>
          <w:rFonts w:eastAsia="Times New Roman" w:cs="Times New Roman"/>
          <w:szCs w:val="24"/>
        </w:rPr>
        <w:t>τέσσερις μαθήτριες και μαθητές</w:t>
      </w:r>
      <w:r w:rsidRPr="00124D9A">
        <w:rPr>
          <w:rFonts w:eastAsia="Times New Roman" w:cs="Times New Roman"/>
          <w:szCs w:val="24"/>
        </w:rPr>
        <w:t xml:space="preserve"> και </w:t>
      </w:r>
      <w:r>
        <w:rPr>
          <w:rFonts w:eastAsia="Times New Roman" w:cs="Times New Roman"/>
          <w:szCs w:val="24"/>
        </w:rPr>
        <w:t>τρεις</w:t>
      </w:r>
      <w:r w:rsidRPr="00124D9A">
        <w:rPr>
          <w:rFonts w:eastAsia="Times New Roman" w:cs="Times New Roman"/>
          <w:szCs w:val="24"/>
        </w:rPr>
        <w:t xml:space="preserve"> </w:t>
      </w:r>
      <w:r>
        <w:rPr>
          <w:rFonts w:eastAsia="Times New Roman" w:cs="Times New Roman"/>
          <w:szCs w:val="24"/>
        </w:rPr>
        <w:t>εκπαιδευτικοί</w:t>
      </w:r>
      <w:r>
        <w:rPr>
          <w:rFonts w:eastAsia="Times New Roman" w:cs="Times New Roman"/>
          <w:szCs w:val="24"/>
        </w:rPr>
        <w:t xml:space="preserve"> </w:t>
      </w:r>
      <w:r>
        <w:rPr>
          <w:rFonts w:eastAsia="Times New Roman" w:cs="Times New Roman"/>
          <w:szCs w:val="24"/>
        </w:rPr>
        <w:t>συνοδοί τους από το Ειδικό Δημοτικό Σχολείο Ηγουμενίτσας.</w:t>
      </w:r>
    </w:p>
    <w:p w14:paraId="6ECB4519" w14:textId="77777777" w:rsidR="0019790D" w:rsidRDefault="008D2A11">
      <w:pPr>
        <w:spacing w:after="0" w:line="600" w:lineRule="auto"/>
        <w:ind w:firstLine="720"/>
        <w:jc w:val="both"/>
        <w:rPr>
          <w:rFonts w:eastAsia="Times New Roman" w:cs="Times New Roman"/>
          <w:szCs w:val="24"/>
        </w:rPr>
      </w:pPr>
      <w:r w:rsidRPr="00124D9A">
        <w:rPr>
          <w:rFonts w:eastAsia="Times New Roman" w:cs="Times New Roman"/>
          <w:szCs w:val="24"/>
        </w:rPr>
        <w:t xml:space="preserve">Η Βουλή τούς καλωσορίζει. </w:t>
      </w:r>
    </w:p>
    <w:p w14:paraId="6ECB451A" w14:textId="77777777" w:rsidR="0019790D" w:rsidRDefault="008D2A11">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sidRPr="00124D9A">
        <w:rPr>
          <w:rFonts w:eastAsia="Times New Roman" w:cs="Times New Roman"/>
          <w:szCs w:val="24"/>
        </w:rPr>
        <w:t xml:space="preserve"> όλες τις πτέρυγ</w:t>
      </w:r>
      <w:r w:rsidRPr="00124D9A">
        <w:rPr>
          <w:rFonts w:eastAsia="Times New Roman" w:cs="Times New Roman"/>
          <w:szCs w:val="24"/>
        </w:rPr>
        <w:t>ες της Βουλής)</w:t>
      </w:r>
    </w:p>
    <w:p w14:paraId="6ECB451B"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έχετε τον λόγο για τρία λεπτά.</w:t>
      </w:r>
    </w:p>
    <w:p w14:paraId="6ECB451C" w14:textId="77777777" w:rsidR="0019790D" w:rsidRDefault="008D2A11">
      <w:pPr>
        <w:spacing w:after="0" w:line="600" w:lineRule="auto"/>
        <w:ind w:firstLine="720"/>
        <w:jc w:val="both"/>
        <w:rPr>
          <w:rFonts w:eastAsia="Times New Roman" w:cs="Times New Roman"/>
          <w:szCs w:val="24"/>
        </w:rPr>
      </w:pPr>
      <w:r w:rsidRPr="0017053E">
        <w:rPr>
          <w:rFonts w:eastAsia="Times New Roman" w:cs="Times New Roman"/>
          <w:b/>
          <w:szCs w:val="24"/>
        </w:rPr>
        <w:t>ΧΡΗΣΤΟΣ ΜΠΟΥΚΩΡΟΣ:</w:t>
      </w:r>
      <w:r>
        <w:rPr>
          <w:rFonts w:eastAsia="Times New Roman" w:cs="Times New Roman"/>
          <w:szCs w:val="24"/>
        </w:rPr>
        <w:t xml:space="preserve"> Ευχαριστώ, κύριε Πρόεδρε.</w:t>
      </w:r>
    </w:p>
    <w:p w14:paraId="6ECB451D"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υπήρξατε αναλυτικότατος στην </w:t>
      </w:r>
      <w:proofErr w:type="spellStart"/>
      <w:r>
        <w:rPr>
          <w:rFonts w:eastAsia="Times New Roman" w:cs="Times New Roman"/>
          <w:szCs w:val="24"/>
        </w:rPr>
        <w:t>πρωτολογία</w:t>
      </w:r>
      <w:proofErr w:type="spellEnd"/>
      <w:r>
        <w:rPr>
          <w:rFonts w:eastAsia="Times New Roman" w:cs="Times New Roman"/>
          <w:szCs w:val="24"/>
        </w:rPr>
        <w:t xml:space="preserve"> σας. Πολύ φοβάμαι, όμως, ότι κανένας Υπουργός, ακόμη κι αν τυγχάνει χημικός-μηχανικός, κανένας</w:t>
      </w:r>
      <w:r>
        <w:rPr>
          <w:rFonts w:eastAsia="Times New Roman" w:cs="Times New Roman"/>
          <w:szCs w:val="24"/>
        </w:rPr>
        <w:t xml:space="preserve"> Βουλευτής και κανένα στέλεχος πολιτικό ή κομματικό δεν μπορεί να καθησυχάσει την τοπική κοινωνία όταν αυτή γίνεται δέκτης πληροφοριών σαν κι αυτές που σας προανέφερα και τις οποίες και εσείς σχολιάσατε.</w:t>
      </w:r>
    </w:p>
    <w:p w14:paraId="6ECB451E"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Μου προκαλεί εντύπωση, όμως, κύριε Υπουργέ, η ομολογ</w:t>
      </w:r>
      <w:r>
        <w:rPr>
          <w:rFonts w:eastAsia="Times New Roman" w:cs="Times New Roman"/>
          <w:szCs w:val="24"/>
        </w:rPr>
        <w:t xml:space="preserve">ία σας εδώ ότι επίσημοι κρατικοί φορείς -δεν μιλάω ούτε για πολιτικούς ούτε για </w:t>
      </w:r>
      <w:proofErr w:type="spellStart"/>
      <w:r>
        <w:rPr>
          <w:rFonts w:eastAsia="Times New Roman" w:cs="Times New Roman"/>
          <w:szCs w:val="24"/>
        </w:rPr>
        <w:t>πολιτευόμενους</w:t>
      </w:r>
      <w:proofErr w:type="spellEnd"/>
      <w:r>
        <w:rPr>
          <w:rFonts w:eastAsia="Times New Roman" w:cs="Times New Roman"/>
          <w:szCs w:val="24"/>
        </w:rPr>
        <w:t xml:space="preserve">- από τον χώρο της </w:t>
      </w:r>
      <w:r>
        <w:rPr>
          <w:rFonts w:eastAsia="Times New Roman" w:cs="Times New Roman"/>
          <w:szCs w:val="24"/>
        </w:rPr>
        <w:t xml:space="preserve">υγείας </w:t>
      </w:r>
      <w:r>
        <w:rPr>
          <w:rFonts w:eastAsia="Times New Roman" w:cs="Times New Roman"/>
          <w:szCs w:val="24"/>
        </w:rPr>
        <w:t>ουσιαστικά λέτε ότι παραπλανούν την κοινή γνώμη, χρησιμοποιώντας στοιχεία και μελέτες από την καύση σύμμεικτων απορριμμάτων, δηλαδή σκου</w:t>
      </w:r>
      <w:r>
        <w:rPr>
          <w:rFonts w:eastAsia="Times New Roman" w:cs="Times New Roman"/>
          <w:szCs w:val="24"/>
        </w:rPr>
        <w:t xml:space="preserve">πιδιών, σε αποτεφρωτήρες χαμηλής αντιρρυπαντικής τεχνολογίας και τις παρουσιάζουν ως αποτέλεσμα καύσης </w:t>
      </w:r>
      <w:r>
        <w:rPr>
          <w:rFonts w:eastAsia="Times New Roman" w:cs="Times New Roman"/>
          <w:szCs w:val="24"/>
          <w:lang w:val="en-US"/>
        </w:rPr>
        <w:t>RDF</w:t>
      </w:r>
      <w:r>
        <w:rPr>
          <w:rFonts w:eastAsia="Times New Roman" w:cs="Times New Roman"/>
          <w:szCs w:val="24"/>
        </w:rPr>
        <w:t xml:space="preserve"> -που εσείς είπατε ότι δεν είναι σκουπίδι και το αντιλαμβανόμαστε όλοι- από κλιβάνους τσιμεντοβιομηχανιών και φούρνους, οι οποίοι τηρούν όλες τις τεχν</w:t>
      </w:r>
      <w:r>
        <w:rPr>
          <w:rFonts w:eastAsia="Times New Roman" w:cs="Times New Roman"/>
          <w:szCs w:val="24"/>
        </w:rPr>
        <w:t xml:space="preserve">ολογικές προϋποθέσεις. </w:t>
      </w:r>
    </w:p>
    <w:p w14:paraId="6ECB451F"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Αυτό πραγματικά με ξεπερνάει, γιατί οι θεματοφύλακες της δημόσιας υγείας πρέπει, κατά την άποψή μου, να είναι σοβαροί και μετρημένοι και αυτό που λένε πρέπει να είναι ακριβές. Διότι για τα θέματα υγείας, κύριε Υπουργέ, </w:t>
      </w:r>
      <w:r>
        <w:rPr>
          <w:rFonts w:eastAsia="Times New Roman" w:cs="Times New Roman"/>
          <w:szCs w:val="24"/>
        </w:rPr>
        <w:lastRenderedPageBreak/>
        <w:t>ούτε εσάς ούτ</w:t>
      </w:r>
      <w:r>
        <w:rPr>
          <w:rFonts w:eastAsia="Times New Roman" w:cs="Times New Roman"/>
          <w:szCs w:val="24"/>
        </w:rPr>
        <w:t xml:space="preserve">ε εμένα θα ακούσουν. Τον γιατρό θα ακούσουν και τον διοικητή του δημόσιου φορέα δημόσιας </w:t>
      </w:r>
      <w:r>
        <w:rPr>
          <w:rFonts w:eastAsia="Times New Roman" w:cs="Times New Roman"/>
          <w:szCs w:val="24"/>
        </w:rPr>
        <w:t>υγείας</w:t>
      </w:r>
      <w:r>
        <w:rPr>
          <w:rFonts w:eastAsia="Times New Roman" w:cs="Times New Roman"/>
          <w:szCs w:val="24"/>
        </w:rPr>
        <w:t xml:space="preserve">. </w:t>
      </w:r>
    </w:p>
    <w:p w14:paraId="6ECB4520"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Μας είπατε, λοιπόν, ότι δεν υπάρχουν μελέτες και στοιχεία. Εγώ επαναφέρω το ερώτημα, για να το υπογραμμίσω και να το επισημάνω, εν όψει της δευτερολογίας σας.</w:t>
      </w:r>
      <w:r>
        <w:rPr>
          <w:rFonts w:eastAsia="Times New Roman" w:cs="Times New Roman"/>
          <w:szCs w:val="24"/>
        </w:rPr>
        <w:t xml:space="preserve"> </w:t>
      </w:r>
    </w:p>
    <w:p w14:paraId="6ECB4521"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Βεβαίως, υπάρχει και ένα δεύτερο ερώτημα στην επίκαιρη ερώτησή μου </w:t>
      </w:r>
      <w:r>
        <w:rPr>
          <w:rFonts w:eastAsia="Times New Roman" w:cs="Times New Roman"/>
          <w:szCs w:val="24"/>
        </w:rPr>
        <w:t xml:space="preserve">το οποίο </w:t>
      </w:r>
      <w:r>
        <w:rPr>
          <w:rFonts w:eastAsia="Times New Roman" w:cs="Times New Roman"/>
          <w:szCs w:val="24"/>
        </w:rPr>
        <w:t>αφορά εσάς και το Υπουργείο σας: Με ποιον τρόπο θα πείσετε την τοπική κοινωνία και την κάθε τοπική κοινωνία -και στην Εύβοια και στη Θεσσαλονίκη- ότι τα εναλλακτικά καύσιμα είναι</w:t>
      </w:r>
      <w:r>
        <w:rPr>
          <w:rFonts w:eastAsia="Times New Roman" w:cs="Times New Roman"/>
          <w:szCs w:val="24"/>
        </w:rPr>
        <w:t xml:space="preserve"> το ίδιο ασφαλή με τα συμβατικά καύσιμα, όπως είναι το πετρέλαιο, το </w:t>
      </w:r>
      <w:proofErr w:type="spellStart"/>
      <w:r>
        <w:rPr>
          <w:rFonts w:eastAsia="Times New Roman" w:cs="Times New Roman"/>
          <w:szCs w:val="24"/>
        </w:rPr>
        <w:t>πετ</w:t>
      </w:r>
      <w:proofErr w:type="spellEnd"/>
      <w:r>
        <w:rPr>
          <w:rFonts w:eastAsia="Times New Roman" w:cs="Times New Roman"/>
          <w:szCs w:val="24"/>
        </w:rPr>
        <w:t xml:space="preserve"> κοκ, το φυσικό αέριο. Διότι η τοπική κοινωνία και όσοι διαδήλωσαν στον Βόλο, ζητούν από τις τσιμεντοβιομηχανίες να περάσουν στη χρήση φυσικού αερίου, το οποίο θεωρείται φιλικότερο προ</w:t>
      </w:r>
      <w:r>
        <w:rPr>
          <w:rFonts w:eastAsia="Times New Roman" w:cs="Times New Roman"/>
          <w:szCs w:val="24"/>
        </w:rPr>
        <w:t xml:space="preserve">ς το περιβάλλον. </w:t>
      </w:r>
    </w:p>
    <w:p w14:paraId="6ECB4522"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Νομίζω ότι τα γνωρίζετε και εσείς αυτά τα ερωτήματα, όπως ξέρετε και την αγωνία που έχει εκτοξευθεί στα ύψη. Και επαναλαμβάνω, κύριε Υπουργέ, ότι δικαιολογημένα ανησυχούν οι πολίτες. </w:t>
      </w:r>
    </w:p>
    <w:p w14:paraId="6ECB4523"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Θα ήθελα, λοιπόν, στη δευτερολογία σας να ξεκαθαρίσετε</w:t>
      </w:r>
      <w:r>
        <w:rPr>
          <w:rFonts w:eastAsia="Times New Roman" w:cs="Times New Roman"/>
          <w:szCs w:val="24"/>
        </w:rPr>
        <w:t xml:space="preserve"> απολύτως τι γίνεται με αυτές τις μελέτες και πώς η πολιτεία θα πείσει την κοινή γνώμη </w:t>
      </w:r>
      <w:r>
        <w:rPr>
          <w:rFonts w:eastAsia="Times New Roman" w:cs="Times New Roman"/>
          <w:szCs w:val="24"/>
        </w:rPr>
        <w:lastRenderedPageBreak/>
        <w:t>ότι τα εναλλακτικά καύσιμα είναι το ίδιο ή και περισσότερο ασφαλή από τα συμβατικά καύσιμα, που μέχρι σήμερα γνωρίζω.</w:t>
      </w:r>
    </w:p>
    <w:p w14:paraId="6ECB4524" w14:textId="77777777" w:rsidR="0019790D" w:rsidRDefault="008D2A11">
      <w:pPr>
        <w:spacing w:after="0" w:line="600" w:lineRule="auto"/>
        <w:ind w:firstLine="720"/>
        <w:jc w:val="both"/>
        <w:rPr>
          <w:rFonts w:eastAsia="Times New Roman"/>
          <w:szCs w:val="24"/>
        </w:rPr>
      </w:pPr>
      <w:r>
        <w:rPr>
          <w:rFonts w:eastAsia="Times New Roman"/>
          <w:szCs w:val="24"/>
        </w:rPr>
        <w:t>Κύριε Υπουργέ -και κλείνω με αυτό- εσείς μπορεί να έχετε να διαχειριστείτε ζητήματα σαν αυτό σε όλη την Ελλάδα και πολλά ακόμα ζητήματα ή μπορεί να το βλέπετε στο πλαίσιο της γενικότερης περιβαλλοντικής πολιτικής και του γενικότερου αποτυπώματος, δηλαδή μπ</w:t>
      </w:r>
      <w:r>
        <w:rPr>
          <w:rFonts w:eastAsia="Times New Roman"/>
          <w:szCs w:val="24"/>
        </w:rPr>
        <w:t xml:space="preserve">ορεί να λέτε -και να το λένε πολλοί και να είναι κυρίαρχη άποψη πλέον στην Ευρώπη- ότι η χρήση εναλλακτικών καυσίμων είναι προς όφελος του περιβάλλοντος γενικά, όμως μία τοπική κοινωνία πρώτα κοιτάει την αυλή της και μετά κοιτάζει τη «μεγάλη γειτονιά μας» </w:t>
      </w:r>
      <w:r>
        <w:rPr>
          <w:rFonts w:eastAsia="Times New Roman"/>
          <w:szCs w:val="24"/>
        </w:rPr>
        <w:t>που είναι ο πλανήτης. Αυτή η καύση, όπου κι αν γίνεται, πρώτα απ’ όλα να μην επιβαρύνει το τοπικό περιβάλλον και στη συνέχεια ασφαλώς και το παγκόσμιο περιβάλλον, το παγκόσμιο κοινό μας σπίτι.</w:t>
      </w:r>
    </w:p>
    <w:p w14:paraId="6ECB4525" w14:textId="77777777" w:rsidR="0019790D" w:rsidRDefault="008D2A11">
      <w:pPr>
        <w:spacing w:after="0" w:line="600" w:lineRule="auto"/>
        <w:ind w:firstLine="720"/>
        <w:jc w:val="both"/>
        <w:rPr>
          <w:rFonts w:eastAsia="Times New Roman"/>
          <w:szCs w:val="24"/>
        </w:rPr>
      </w:pPr>
      <w:r>
        <w:rPr>
          <w:rFonts w:eastAsia="Times New Roman"/>
          <w:szCs w:val="24"/>
        </w:rPr>
        <w:t xml:space="preserve">Πιστεύω να δώσετε πιο ξεκάθαρες και λιγότερο τεχνοκρατικές, αν </w:t>
      </w:r>
      <w:r>
        <w:rPr>
          <w:rFonts w:eastAsia="Times New Roman"/>
          <w:szCs w:val="24"/>
        </w:rPr>
        <w:t>θέλετε, απαντήσεις στη δευτερολογία σας, κύριε Υπουργέ, για να μας καταλάβει ο κόσμος.</w:t>
      </w:r>
    </w:p>
    <w:p w14:paraId="6ECB4526" w14:textId="77777777" w:rsidR="0019790D" w:rsidRDefault="008D2A11">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 </w:t>
      </w:r>
      <w:proofErr w:type="spellStart"/>
      <w:r>
        <w:rPr>
          <w:rFonts w:eastAsia="Times New Roman"/>
          <w:szCs w:val="24"/>
        </w:rPr>
        <w:t>Μπουκώρο</w:t>
      </w:r>
      <w:proofErr w:type="spellEnd"/>
      <w:r>
        <w:rPr>
          <w:rFonts w:eastAsia="Times New Roman"/>
          <w:szCs w:val="24"/>
        </w:rPr>
        <w:t>.</w:t>
      </w:r>
    </w:p>
    <w:p w14:paraId="6ECB4527" w14:textId="77777777" w:rsidR="0019790D" w:rsidRDefault="008D2A11">
      <w:pPr>
        <w:spacing w:after="0" w:line="600" w:lineRule="auto"/>
        <w:ind w:firstLine="720"/>
        <w:jc w:val="both"/>
        <w:rPr>
          <w:rFonts w:eastAsia="Times New Roman"/>
          <w:szCs w:val="24"/>
        </w:rPr>
      </w:pPr>
      <w:r>
        <w:rPr>
          <w:rFonts w:eastAsia="Times New Roman"/>
          <w:szCs w:val="24"/>
        </w:rPr>
        <w:t>Κύριε Υπουργέ, έχετε τον λόγο για τρία λεπτά.</w:t>
      </w:r>
    </w:p>
    <w:p w14:paraId="6ECB4528" w14:textId="77777777" w:rsidR="0019790D" w:rsidRDefault="008D2A11">
      <w:pPr>
        <w:spacing w:after="0" w:line="600" w:lineRule="auto"/>
        <w:ind w:firstLine="720"/>
        <w:jc w:val="both"/>
        <w:rPr>
          <w:rFonts w:eastAsia="Times New Roman"/>
          <w:szCs w:val="24"/>
        </w:rPr>
      </w:pPr>
      <w:r>
        <w:rPr>
          <w:rFonts w:eastAsia="Times New Roman"/>
          <w:b/>
          <w:szCs w:val="24"/>
        </w:rPr>
        <w:lastRenderedPageBreak/>
        <w:t>ΣΩΚΡΑΤΗΣ ΦΑΜΕΛΛΟΣ (Αναπληρωτής Υπουργός Περιβάλλοντος και Ενέ</w:t>
      </w:r>
      <w:r>
        <w:rPr>
          <w:rFonts w:eastAsia="Times New Roman"/>
          <w:b/>
          <w:szCs w:val="24"/>
        </w:rPr>
        <w:t>ργειας):</w:t>
      </w:r>
      <w:r>
        <w:rPr>
          <w:rFonts w:eastAsia="Times New Roman"/>
          <w:szCs w:val="24"/>
        </w:rPr>
        <w:t xml:space="preserve"> Θα προσπαθήσω, κύριε </w:t>
      </w:r>
      <w:proofErr w:type="spellStart"/>
      <w:r>
        <w:rPr>
          <w:rFonts w:eastAsia="Times New Roman"/>
          <w:szCs w:val="24"/>
        </w:rPr>
        <w:t>Μπουκώρο</w:t>
      </w:r>
      <w:proofErr w:type="spellEnd"/>
      <w:r>
        <w:rPr>
          <w:rFonts w:eastAsia="Times New Roman"/>
          <w:szCs w:val="24"/>
        </w:rPr>
        <w:t>. Δεν ξέρω αν μπορώ να ξεφύγω από την επιστημονική μου ιδιότητα, πάρα ταύτα θα προσπαθήσω.</w:t>
      </w:r>
    </w:p>
    <w:p w14:paraId="6ECB4529" w14:textId="77777777" w:rsidR="0019790D" w:rsidRDefault="008D2A11">
      <w:pPr>
        <w:spacing w:after="0" w:line="600" w:lineRule="auto"/>
        <w:ind w:firstLine="720"/>
        <w:jc w:val="both"/>
        <w:rPr>
          <w:rFonts w:eastAsia="Times New Roman"/>
          <w:szCs w:val="24"/>
        </w:rPr>
      </w:pPr>
      <w:r>
        <w:rPr>
          <w:rFonts w:eastAsia="Times New Roman"/>
          <w:szCs w:val="24"/>
        </w:rPr>
        <w:t>Να διευκρινίσουμε πρώτον ότι το Υπουργείο Περιβάλλοντος και η πολιτεία δεν είναι, αν θέλετε, αυτός ο οποίος θα αναλάβει τον ρόλ</w:t>
      </w:r>
      <w:r>
        <w:rPr>
          <w:rFonts w:eastAsia="Times New Roman"/>
          <w:szCs w:val="24"/>
        </w:rPr>
        <w:t>ο για οποιαδήποτε επιχείρηση αξιοποιεί εναλλακτικά καύσιμα, διότι και οι επιχειρήσεις είναι υποχρεωμένες να είναι μέσα στα αυστηρά πλαίσια που η πολιτεία θέτει. Εμείς ελέγχουμε τις επιχειρήσεις. Να το ξεκαθαρίσουμε αυτό. Δεν θα τοποθετηθούμε υπέρ ή κατά μι</w:t>
      </w:r>
      <w:r>
        <w:rPr>
          <w:rFonts w:eastAsia="Times New Roman"/>
          <w:szCs w:val="24"/>
        </w:rPr>
        <w:t>ας επιχείρησης, αλλά είμαστε πολύ αυστηροί στον έλεγχό τους, γιατί αυτό θέλει η κοινωνία από εμάς.</w:t>
      </w:r>
    </w:p>
    <w:p w14:paraId="6ECB452A" w14:textId="77777777" w:rsidR="0019790D" w:rsidRDefault="008D2A11">
      <w:pPr>
        <w:spacing w:after="0" w:line="600" w:lineRule="auto"/>
        <w:ind w:firstLine="720"/>
        <w:jc w:val="both"/>
        <w:rPr>
          <w:rFonts w:eastAsia="Times New Roman"/>
          <w:szCs w:val="24"/>
        </w:rPr>
      </w:pPr>
      <w:r>
        <w:rPr>
          <w:rFonts w:eastAsia="Times New Roman"/>
          <w:szCs w:val="24"/>
        </w:rPr>
        <w:t>Δεύτερον, έχετε δίκιο -το γνωρίζει και ο Υπουργός που ήρθε μόλις τώρα- ότι στην Ευρώπη η εισαγωγή των εναλλακτικών καυσίμων στην τσιμεντοβιομηχανία, αλλά και</w:t>
      </w:r>
      <w:r>
        <w:rPr>
          <w:rFonts w:eastAsia="Times New Roman"/>
          <w:szCs w:val="24"/>
        </w:rPr>
        <w:t xml:space="preserve"> στο σύνολο της παραγωγικής διαδικασίας, είναι στοιχείο υποχρεωτικό από την παγκόσμια πολιτική μετριασμού των επιπτώσεων της κλιματικής αλλαγής, διότι δεν μπορούμε να συνεχίσουμε να καίμε ορυκτά καύσιμα στο σύνολο των παραγωγικών δραστηριοτήτων, συμπεριλαμ</w:t>
      </w:r>
      <w:r>
        <w:rPr>
          <w:rFonts w:eastAsia="Times New Roman"/>
          <w:szCs w:val="24"/>
        </w:rPr>
        <w:t>βανομένων της ηλεκτροπαραγωγής. Αυτό είναι το μοντέλο που είναι υποχρεωτικό και για το 2050.</w:t>
      </w:r>
    </w:p>
    <w:p w14:paraId="6ECB452B" w14:textId="77777777" w:rsidR="0019790D" w:rsidRDefault="008D2A11">
      <w:pPr>
        <w:spacing w:after="0" w:line="600" w:lineRule="auto"/>
        <w:ind w:firstLine="720"/>
        <w:jc w:val="both"/>
        <w:rPr>
          <w:rFonts w:eastAsia="Times New Roman"/>
          <w:szCs w:val="24"/>
        </w:rPr>
      </w:pPr>
      <w:r>
        <w:rPr>
          <w:rFonts w:eastAsia="Times New Roman"/>
          <w:szCs w:val="24"/>
        </w:rPr>
        <w:lastRenderedPageBreak/>
        <w:t xml:space="preserve">Όμως, συγκεκριμένα πράγματα για τον Βόλο, γιατί αυτό μας ενδιαφέρει και έχετε δίκιο ότι προέχει η υγεία των πολιτών, αλλά και η ανησυχία που δημιουργείται. </w:t>
      </w:r>
    </w:p>
    <w:p w14:paraId="6ECB452C" w14:textId="77777777" w:rsidR="0019790D" w:rsidRDefault="008D2A11">
      <w:pPr>
        <w:spacing w:after="0" w:line="600" w:lineRule="auto"/>
        <w:ind w:firstLine="720"/>
        <w:jc w:val="both"/>
        <w:rPr>
          <w:rFonts w:eastAsia="Times New Roman"/>
          <w:szCs w:val="24"/>
        </w:rPr>
      </w:pPr>
      <w:r>
        <w:rPr>
          <w:rFonts w:eastAsia="Times New Roman"/>
          <w:szCs w:val="24"/>
        </w:rPr>
        <w:t xml:space="preserve">Εμείς </w:t>
      </w:r>
      <w:r>
        <w:rPr>
          <w:rFonts w:eastAsia="Times New Roman"/>
          <w:szCs w:val="24"/>
        </w:rPr>
        <w:t xml:space="preserve">δεν έχουμε λάβει κανένα δημοσίευμα. </w:t>
      </w:r>
      <w:proofErr w:type="spellStart"/>
      <w:r>
        <w:rPr>
          <w:rFonts w:eastAsia="Times New Roman"/>
          <w:szCs w:val="24"/>
        </w:rPr>
        <w:t>Καμμία</w:t>
      </w:r>
      <w:proofErr w:type="spellEnd"/>
      <w:r>
        <w:rPr>
          <w:rFonts w:eastAsia="Times New Roman"/>
          <w:szCs w:val="24"/>
        </w:rPr>
        <w:t xml:space="preserve"> μελέτη δεν μας έχει κατατεθεί από αυτές τις οποίες επικαλούνται ή επικαλεστήκατε ότι επικαλούνται επιστήμονες ή επιστημονικοί φορείς.</w:t>
      </w:r>
    </w:p>
    <w:p w14:paraId="6ECB452D" w14:textId="77777777" w:rsidR="0019790D" w:rsidRDefault="008D2A11">
      <w:pPr>
        <w:spacing w:after="0" w:line="600" w:lineRule="auto"/>
        <w:ind w:firstLine="720"/>
        <w:jc w:val="both"/>
        <w:rPr>
          <w:rFonts w:eastAsia="Times New Roman"/>
          <w:szCs w:val="24"/>
        </w:rPr>
      </w:pPr>
      <w:r>
        <w:rPr>
          <w:rFonts w:eastAsia="Times New Roman"/>
          <w:szCs w:val="24"/>
        </w:rPr>
        <w:t>Προχθές, μάλιστα, στη συνάντηση που κάναμε με τον Ιατρικό Σύλλογο, διευκρινίσαμ</w:t>
      </w:r>
      <w:r>
        <w:rPr>
          <w:rFonts w:eastAsia="Times New Roman"/>
          <w:szCs w:val="24"/>
        </w:rPr>
        <w:t xml:space="preserve">ε αρκετά, σχετικά με τη διαφορά του σύμμεικτου από το </w:t>
      </w:r>
      <w:r>
        <w:rPr>
          <w:rFonts w:eastAsia="Times New Roman"/>
          <w:szCs w:val="24"/>
          <w:lang w:val="en-US"/>
        </w:rPr>
        <w:t>RDF</w:t>
      </w:r>
      <w:r>
        <w:rPr>
          <w:rFonts w:eastAsia="Times New Roman"/>
          <w:szCs w:val="24"/>
        </w:rPr>
        <w:t xml:space="preserve">, της ανοιχτής καύσης ή της παλαιάς καύσης του σύμμεικτου από τη σύγχρονη καύση τσιμεντοβιομηχανιών για το </w:t>
      </w:r>
      <w:r>
        <w:rPr>
          <w:rFonts w:eastAsia="Times New Roman"/>
          <w:szCs w:val="24"/>
          <w:lang w:val="en-US"/>
        </w:rPr>
        <w:t>RDF</w:t>
      </w:r>
      <w:r>
        <w:rPr>
          <w:rFonts w:eastAsia="Times New Roman"/>
          <w:szCs w:val="24"/>
        </w:rPr>
        <w:t xml:space="preserve"> και την αξιοποίησή τους. Δώσαμε τα στοιχεία, που χρειάζονταν, στον Ιατρικό Σύλλογο από τ</w:t>
      </w:r>
      <w:r>
        <w:rPr>
          <w:rFonts w:eastAsia="Times New Roman"/>
          <w:szCs w:val="24"/>
        </w:rPr>
        <w:t xml:space="preserve">ις αναλύσεις, οι οποίες πρέπει να δοθούν και στην κοινωνία. Αναλύσεις έχουν γίνει. Και έχουν γίνει αναλύσεις όχι μόνο στην πρώτη ύλη, όπως σας είπα, αλλά και στα </w:t>
      </w:r>
      <w:proofErr w:type="spellStart"/>
      <w:r>
        <w:rPr>
          <w:rFonts w:eastAsia="Times New Roman"/>
          <w:szCs w:val="24"/>
        </w:rPr>
        <w:t>απαέρια</w:t>
      </w:r>
      <w:proofErr w:type="spellEnd"/>
      <w:r>
        <w:rPr>
          <w:rFonts w:eastAsia="Times New Roman"/>
          <w:szCs w:val="24"/>
        </w:rPr>
        <w:t xml:space="preserve"> της τσιμεντοβιομηχανίας και, μάλιστα, είναι διπλάσιες από αυτές που προέβλεπε ο Κώδικα</w:t>
      </w:r>
      <w:r>
        <w:rPr>
          <w:rFonts w:eastAsia="Times New Roman"/>
          <w:szCs w:val="24"/>
        </w:rPr>
        <w:t xml:space="preserve">ς της Ευρωπαϊκής Ένωσης. Τα αποτελέσματα είναι τουλάχιστον δύο βαθμίδες κάτω από το όριο, δύο τάξεις μεγέθους. Μιλάμε για ποσοστά ένα τοις χιλίοις, δύο τοις χιλίοις, τρία τοις χιλίοις σε σχέση με τα ευρωπαϊκά όρια της </w:t>
      </w:r>
      <w:proofErr w:type="spellStart"/>
      <w:r>
        <w:rPr>
          <w:rFonts w:eastAsia="Times New Roman"/>
          <w:szCs w:val="24"/>
        </w:rPr>
        <w:t>συναποτέφρωσης</w:t>
      </w:r>
      <w:proofErr w:type="spellEnd"/>
      <w:r>
        <w:rPr>
          <w:rFonts w:eastAsia="Times New Roman"/>
          <w:szCs w:val="24"/>
        </w:rPr>
        <w:t xml:space="preserve"> που είναι ιδιαίτερα αυσ</w:t>
      </w:r>
      <w:r>
        <w:rPr>
          <w:rFonts w:eastAsia="Times New Roman"/>
          <w:szCs w:val="24"/>
        </w:rPr>
        <w:t xml:space="preserve">τηρά και είναι πρόσφατα </w:t>
      </w:r>
      <w:proofErr w:type="spellStart"/>
      <w:r>
        <w:rPr>
          <w:rFonts w:eastAsia="Times New Roman"/>
          <w:szCs w:val="24"/>
        </w:rPr>
        <w:t>επικαιροποιημένα</w:t>
      </w:r>
      <w:proofErr w:type="spellEnd"/>
      <w:r>
        <w:rPr>
          <w:rFonts w:eastAsia="Times New Roman"/>
          <w:szCs w:val="24"/>
        </w:rPr>
        <w:t xml:space="preserve">, αν θέλετε, και ευαισθητοποιημένα και αυτά από </w:t>
      </w:r>
      <w:r>
        <w:rPr>
          <w:rFonts w:eastAsia="Times New Roman"/>
          <w:szCs w:val="24"/>
        </w:rPr>
        <w:lastRenderedPageBreak/>
        <w:t>τις παλαιότερες αναλύσεις που δημιούργησαν φοβίες και ανησυχίες στην κοινωνία. Κι εγώ συμμετείχα σε τέτοιες συζητήσεις στο παρελθόν. Πράγματι, έπρεπε να κατέβουν τα όρι</w:t>
      </w:r>
      <w:r>
        <w:rPr>
          <w:rFonts w:eastAsia="Times New Roman"/>
          <w:szCs w:val="24"/>
        </w:rPr>
        <w:t xml:space="preserve">α για να είναι ασφαλής για την κοινωνία και την υγεία η χρήση </w:t>
      </w:r>
      <w:proofErr w:type="spellStart"/>
      <w:r>
        <w:rPr>
          <w:rFonts w:eastAsia="Times New Roman"/>
          <w:szCs w:val="24"/>
        </w:rPr>
        <w:t>απορρι</w:t>
      </w:r>
      <w:r>
        <w:rPr>
          <w:rFonts w:eastAsia="Times New Roman"/>
          <w:szCs w:val="24"/>
        </w:rPr>
        <w:t>μ</w:t>
      </w:r>
      <w:r>
        <w:rPr>
          <w:rFonts w:eastAsia="Times New Roman"/>
          <w:szCs w:val="24"/>
        </w:rPr>
        <w:t>ματογενών</w:t>
      </w:r>
      <w:proofErr w:type="spellEnd"/>
      <w:r>
        <w:rPr>
          <w:rFonts w:eastAsia="Times New Roman"/>
          <w:szCs w:val="24"/>
        </w:rPr>
        <w:t xml:space="preserve"> καυσίμων, παρότι δεν είναι η καύση σύμμεικτου που σαφέστατα έχει πολύ μεγάλες διαφορές.</w:t>
      </w:r>
    </w:p>
    <w:p w14:paraId="6ECB452E" w14:textId="77777777" w:rsidR="0019790D" w:rsidRDefault="008D2A11">
      <w:pPr>
        <w:spacing w:after="0" w:line="600" w:lineRule="auto"/>
        <w:ind w:firstLine="720"/>
        <w:jc w:val="both"/>
        <w:rPr>
          <w:rFonts w:eastAsia="Times New Roman"/>
          <w:szCs w:val="24"/>
        </w:rPr>
      </w:pPr>
      <w:r>
        <w:rPr>
          <w:rFonts w:eastAsia="Times New Roman"/>
          <w:szCs w:val="24"/>
        </w:rPr>
        <w:t>Ακριβώς γιατί υπάρχει αυτή η ανησυχία, αλλά και η αίσθηση της ατμοσφαιρικής ρύπανσης στην</w:t>
      </w:r>
      <w:r>
        <w:rPr>
          <w:rFonts w:eastAsia="Times New Roman"/>
          <w:szCs w:val="24"/>
        </w:rPr>
        <w:t xml:space="preserve"> περιοχή του Βόλου, λάβαμε κάποιες πρωτοβουλίες τις οποίες ανακοινώσαμε χθες. Πέρα από την </w:t>
      </w:r>
      <w:r>
        <w:rPr>
          <w:rFonts w:eastAsia="Times New Roman"/>
          <w:szCs w:val="24"/>
        </w:rPr>
        <w:t>επιτροπή</w:t>
      </w:r>
      <w:r>
        <w:rPr>
          <w:rFonts w:eastAsia="Times New Roman"/>
          <w:szCs w:val="24"/>
        </w:rPr>
        <w:t xml:space="preserve"> της Βουλής στην οποία θα εισαχθεί το θέμα, πρώτα απ’ όλα αποφασίσαμε να χρηματοδοτήσει το Υπουργείο Περιβάλλοντος μια μελέτη ατμοσφαιρικής ρύπανσης στην ευρ</w:t>
      </w:r>
      <w:r>
        <w:rPr>
          <w:rFonts w:eastAsia="Times New Roman"/>
          <w:szCs w:val="24"/>
        </w:rPr>
        <w:t xml:space="preserve">ύτερη περιοχή του Βόλου, γιατί πρέπει να βρούμε ποιες είναι οι αιτίες της όποιας δυσοσμίας, της όποιας αίσθησης καπνίλας, καύσης πλαστικού που επικαλούνται οι πολίτες. Διότι, όπως μας είπε ο </w:t>
      </w:r>
      <w:r>
        <w:rPr>
          <w:rFonts w:eastAsia="Times New Roman"/>
          <w:szCs w:val="24"/>
        </w:rPr>
        <w:t>περιφερειάρχης</w:t>
      </w:r>
      <w:r>
        <w:rPr>
          <w:rFonts w:eastAsia="Times New Roman"/>
          <w:szCs w:val="24"/>
        </w:rPr>
        <w:t xml:space="preserve"> -προχθές μας το είπε αυτό, ήσασταν μπροστά-, ενώ ή</w:t>
      </w:r>
      <w:r>
        <w:rPr>
          <w:rFonts w:eastAsia="Times New Roman"/>
          <w:szCs w:val="24"/>
        </w:rPr>
        <w:t>ταν κλειστή η χρήση εναλλακτικών καυσίμων στην τσιμεντοβιομηχανία, οι πολίτες επικαλέστηκαν ατμοσφαιρικό φαινόμενο δυσοσμίας. Κι αυτό έγινε τρεις μέρες πριν τη σύσκεψή μας και ενώ έχει σταματήσει εδώ και δέκα μέρες να χρησιμοποιείται το εναλλακτικό καύσιμο</w:t>
      </w:r>
      <w:r>
        <w:rPr>
          <w:rFonts w:eastAsia="Times New Roman"/>
          <w:szCs w:val="24"/>
        </w:rPr>
        <w:t>. Άρα, πρέπει να βρούμε τι είναι αυτό που προκαλεί αυτήν την αίσθηση στον Βόλο. Και αυτό θα χρηματοδοτηθεί από το «</w:t>
      </w:r>
      <w:r>
        <w:rPr>
          <w:rFonts w:eastAsia="Times New Roman"/>
          <w:szCs w:val="24"/>
        </w:rPr>
        <w:t>Π</w:t>
      </w:r>
      <w:r>
        <w:rPr>
          <w:rFonts w:eastAsia="Times New Roman"/>
          <w:szCs w:val="24"/>
        </w:rPr>
        <w:t xml:space="preserve">ράσινο </w:t>
      </w:r>
      <w:r>
        <w:rPr>
          <w:rFonts w:eastAsia="Times New Roman"/>
          <w:szCs w:val="24"/>
        </w:rPr>
        <w:t>Τ</w:t>
      </w:r>
      <w:r>
        <w:rPr>
          <w:rFonts w:eastAsia="Times New Roman"/>
          <w:szCs w:val="24"/>
        </w:rPr>
        <w:t>αμείο</w:t>
      </w:r>
      <w:r>
        <w:rPr>
          <w:rFonts w:eastAsia="Times New Roman"/>
          <w:szCs w:val="24"/>
        </w:rPr>
        <w:t>».</w:t>
      </w:r>
    </w:p>
    <w:p w14:paraId="6ECB452F" w14:textId="77777777" w:rsidR="0019790D" w:rsidRDefault="008D2A11">
      <w:pPr>
        <w:spacing w:after="0" w:line="600" w:lineRule="auto"/>
        <w:ind w:firstLine="720"/>
        <w:jc w:val="both"/>
        <w:rPr>
          <w:rFonts w:eastAsia="Times New Roman"/>
          <w:szCs w:val="24"/>
        </w:rPr>
      </w:pPr>
      <w:r>
        <w:rPr>
          <w:rFonts w:eastAsia="Times New Roman"/>
          <w:szCs w:val="24"/>
        </w:rPr>
        <w:lastRenderedPageBreak/>
        <w:t xml:space="preserve">(Στο σημείο αυτό κτυπάει το κουδούνι λήξεως του χρόνου ομιλίας του κυρίου </w:t>
      </w:r>
      <w:r>
        <w:rPr>
          <w:rFonts w:eastAsia="Times New Roman"/>
          <w:szCs w:val="24"/>
        </w:rPr>
        <w:t xml:space="preserve">Αναπληρωτή </w:t>
      </w:r>
      <w:r>
        <w:rPr>
          <w:rFonts w:eastAsia="Times New Roman"/>
          <w:szCs w:val="24"/>
        </w:rPr>
        <w:t>Υπουργού)</w:t>
      </w:r>
    </w:p>
    <w:p w14:paraId="6ECB4530" w14:textId="77777777" w:rsidR="0019790D" w:rsidRDefault="008D2A11">
      <w:pPr>
        <w:spacing w:after="0" w:line="600" w:lineRule="auto"/>
        <w:ind w:firstLine="720"/>
        <w:jc w:val="both"/>
        <w:rPr>
          <w:rFonts w:eastAsia="Times New Roman"/>
          <w:szCs w:val="24"/>
        </w:rPr>
      </w:pPr>
      <w:r>
        <w:rPr>
          <w:rFonts w:eastAsia="Times New Roman"/>
          <w:szCs w:val="24"/>
        </w:rPr>
        <w:t xml:space="preserve">Ζητήσαμε να υπάρχει Επιτροπή </w:t>
      </w:r>
      <w:r>
        <w:rPr>
          <w:rFonts w:eastAsia="Times New Roman"/>
          <w:szCs w:val="24"/>
        </w:rPr>
        <w:t xml:space="preserve">Κοινωνικού Ελέγχου τοπικά, ενώ θα δημιουργήσουμε εθνική επιτροπή για το ζήτημα αυτό, για να έχουν </w:t>
      </w:r>
      <w:proofErr w:type="spellStart"/>
      <w:r>
        <w:rPr>
          <w:rFonts w:eastAsia="Times New Roman"/>
          <w:szCs w:val="24"/>
        </w:rPr>
        <w:t>αδιαμεσολάβητη</w:t>
      </w:r>
      <w:proofErr w:type="spellEnd"/>
      <w:r>
        <w:rPr>
          <w:rFonts w:eastAsia="Times New Roman"/>
          <w:szCs w:val="24"/>
        </w:rPr>
        <w:t xml:space="preserve"> πρόσβαση οι πολίτες και οι φορείς του Βόλου στα δεδομένα, για να ξέρουν τι γίνεται μέσα στο εργοστάσιο. Μάλιστα, επειδή γίνεται μια συζήτηση γι</w:t>
      </w:r>
      <w:r>
        <w:rPr>
          <w:rFonts w:eastAsia="Times New Roman"/>
          <w:szCs w:val="24"/>
        </w:rPr>
        <w:t>α μια δειγματοληψία που είχε πρόβλημα -μας ενημέρωσε ο Δήμος Βόλου με έγγραφο, αλλά ποτέ δεν μας έστειλε κανείς δεδομένα για αυτό- εμείς ζητήσαμε να γίνει νέα δειγματοληψία του αμφιλεγόμενου φορτίου, παρουσία των κοινωνικών εταίρων, και να έρθουν επιτέλους</w:t>
      </w:r>
      <w:r>
        <w:rPr>
          <w:rFonts w:eastAsia="Times New Roman"/>
          <w:szCs w:val="24"/>
        </w:rPr>
        <w:t xml:space="preserve"> τα στοιχεία στο Υπουργείο Περιβάλλοντος, διότι έχουμε την ευθύνη να τα δώσουμε στην κοινωνία. </w:t>
      </w:r>
    </w:p>
    <w:p w14:paraId="6ECB4531" w14:textId="77777777" w:rsidR="0019790D" w:rsidRDefault="008D2A11">
      <w:pPr>
        <w:spacing w:after="0" w:line="600" w:lineRule="auto"/>
        <w:ind w:firstLine="720"/>
        <w:jc w:val="both"/>
        <w:rPr>
          <w:rFonts w:eastAsia="Times New Roman"/>
          <w:szCs w:val="24"/>
        </w:rPr>
      </w:pPr>
      <w:r>
        <w:rPr>
          <w:rFonts w:eastAsia="Times New Roman"/>
          <w:szCs w:val="24"/>
        </w:rPr>
        <w:t xml:space="preserve">Εμείς πρέπει να συνομιλούμε ανοιχτά με την κοινωνία, κύριε </w:t>
      </w:r>
      <w:proofErr w:type="spellStart"/>
      <w:r>
        <w:rPr>
          <w:rFonts w:eastAsia="Times New Roman"/>
          <w:szCs w:val="24"/>
        </w:rPr>
        <w:t>Μπουκώρο</w:t>
      </w:r>
      <w:proofErr w:type="spellEnd"/>
      <w:r>
        <w:rPr>
          <w:rFonts w:eastAsia="Times New Roman"/>
          <w:szCs w:val="24"/>
        </w:rPr>
        <w:t>, ακριβώς για να λύσουμε τέτοιες φοβίες, που είπατε κι εσείς ότι μπορεί να υπάρχουν.</w:t>
      </w:r>
    </w:p>
    <w:p w14:paraId="6ECB4532" w14:textId="77777777" w:rsidR="0019790D" w:rsidRDefault="008D2A11">
      <w:pPr>
        <w:spacing w:after="0" w:line="600" w:lineRule="auto"/>
        <w:ind w:firstLine="720"/>
        <w:jc w:val="both"/>
        <w:rPr>
          <w:rFonts w:eastAsia="Times New Roman"/>
          <w:szCs w:val="24"/>
        </w:rPr>
      </w:pPr>
      <w:r>
        <w:rPr>
          <w:rFonts w:eastAsia="Times New Roman"/>
          <w:szCs w:val="24"/>
        </w:rPr>
        <w:t xml:space="preserve">Φυσικά, ζητήσαμε να έρθει η </w:t>
      </w:r>
      <w:r>
        <w:rPr>
          <w:rFonts w:eastAsia="Times New Roman"/>
          <w:szCs w:val="24"/>
        </w:rPr>
        <w:t>«</w:t>
      </w:r>
      <w:r>
        <w:rPr>
          <w:rFonts w:eastAsia="Times New Roman"/>
          <w:szCs w:val="24"/>
        </w:rPr>
        <w:t>ΑΓΕΤ ΗΡΑΚΛΗΣ</w:t>
      </w:r>
      <w:r>
        <w:rPr>
          <w:rFonts w:eastAsia="Times New Roman"/>
          <w:szCs w:val="24"/>
        </w:rPr>
        <w:t>»</w:t>
      </w:r>
      <w:r>
        <w:rPr>
          <w:rFonts w:eastAsia="Times New Roman"/>
          <w:szCs w:val="24"/>
        </w:rPr>
        <w:t xml:space="preserve"> στο περιφερειακό συμβούλιο, στο δημοτικό συμβούλιο και σε ειδικές συνεδριάσεις του Τεχνικού Επιμελητήριου και του Ιατρικού Συλλόγου, διότι πρέπει να αποδείξει και να επιδείξει τα αποτελέσματα της ορθής χρήσης. Εμε</w:t>
      </w:r>
      <w:r>
        <w:rPr>
          <w:rFonts w:eastAsia="Times New Roman"/>
          <w:szCs w:val="24"/>
        </w:rPr>
        <w:t>ίς έχουμε πάρει δεδομένα και γνωρίζουμε ότι έγινε την προηγούμενη χρονιά.</w:t>
      </w:r>
    </w:p>
    <w:p w14:paraId="6ECB4533"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 δεν είχαμε τα δεδομένα αυτά, δεν θα επιτρέπαμε να συνεχιστεί η χρήση του </w:t>
      </w:r>
      <w:proofErr w:type="spellStart"/>
      <w:r>
        <w:rPr>
          <w:rFonts w:eastAsia="Times New Roman" w:cs="Times New Roman"/>
          <w:szCs w:val="24"/>
        </w:rPr>
        <w:t>απορριμματογενούς</w:t>
      </w:r>
      <w:proofErr w:type="spellEnd"/>
      <w:r>
        <w:rPr>
          <w:rFonts w:eastAsia="Times New Roman" w:cs="Times New Roman"/>
          <w:szCs w:val="24"/>
        </w:rPr>
        <w:t xml:space="preserve"> καυσίμου. Και έχουμε ήδη δώσει εντολή, με περυσινή δική μου εγκύκλιο, να σταματήσει άμεσ</w:t>
      </w:r>
      <w:r>
        <w:rPr>
          <w:rFonts w:eastAsia="Times New Roman" w:cs="Times New Roman"/>
          <w:szCs w:val="24"/>
        </w:rPr>
        <w:t>α η χρήση, αν υπάρχει η παραμικρή υπέρβαση ενός ρύπου με βάση την ευρωπαϊκή νομοθεσία.</w:t>
      </w:r>
    </w:p>
    <w:p w14:paraId="6ECB4534"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Νομίζω ότι αυτά κατ</w:t>
      </w:r>
      <w:r>
        <w:rPr>
          <w:rFonts w:eastAsia="Times New Roman" w:cs="Times New Roman"/>
          <w:szCs w:val="24"/>
        </w:rPr>
        <w:t>’ αρχάς</w:t>
      </w:r>
      <w:r>
        <w:rPr>
          <w:rFonts w:eastAsia="Times New Roman" w:cs="Times New Roman"/>
          <w:szCs w:val="24"/>
        </w:rPr>
        <w:t>, διευκρινίζουν ότι και αυστηρές προδιαγραφές υπάρχουν και οι προδιαγραφές αυτές τηρούνται. Και το λέω αυτό, διότι ρωτήσατε αν μπορούμε να εγγυ</w:t>
      </w:r>
      <w:r>
        <w:rPr>
          <w:rFonts w:eastAsia="Times New Roman" w:cs="Times New Roman"/>
          <w:szCs w:val="24"/>
        </w:rPr>
        <w:t xml:space="preserve">ηθούμε για την ασφάλεια της υγείας και της λειτουργίας του εργοστασίου. </w:t>
      </w:r>
    </w:p>
    <w:p w14:paraId="6ECB4535"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Επίσης, πρέπει να σας πω ότι ήδη η ευρωπαϊκή τσιμεντοβιομηχανία έχει στραφεί προς τα εναλλακτικά καύσιμα. Και όλοι οι Ευρωβουλευτές του δημοκρατικού τόξου πέρυσι το Φεβρουάριο, με προ</w:t>
      </w:r>
      <w:r>
        <w:rPr>
          <w:rFonts w:eastAsia="Times New Roman" w:cs="Times New Roman"/>
          <w:szCs w:val="24"/>
        </w:rPr>
        <w:t>τροπή του Υπουργείου Περιβάλλοντος, στηρίξαμε την Ελληνική Τσιμεντοβιομηχανία να μην εφαρμοστεί σε αυτήν φόρος διαρροής άνθρακα, για να περάσει στα εναλλακτικά καύσιμα, όπως έχει περάσει όλη η Ευρώπη. Όμως, αυτό πρέπει να γίνει με ασφάλεια για την υγεία τω</w:t>
      </w:r>
      <w:r>
        <w:rPr>
          <w:rFonts w:eastAsia="Times New Roman" w:cs="Times New Roman"/>
          <w:szCs w:val="24"/>
        </w:rPr>
        <w:t>ν πολιτών.</w:t>
      </w:r>
    </w:p>
    <w:p w14:paraId="6ECB4536"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Εμείς, λοιπόν, πρέπει να κάνουμε έναν εθνικό οργανισμό μέσα στο Υπουργείο μας, που να ελέγχει το </w:t>
      </w:r>
      <w:proofErr w:type="spellStart"/>
      <w:r>
        <w:rPr>
          <w:rFonts w:eastAsia="Times New Roman" w:cs="Times New Roman"/>
          <w:szCs w:val="24"/>
        </w:rPr>
        <w:t>απορριμματογενές</w:t>
      </w:r>
      <w:proofErr w:type="spellEnd"/>
      <w:r>
        <w:rPr>
          <w:rFonts w:eastAsia="Times New Roman" w:cs="Times New Roman"/>
          <w:szCs w:val="24"/>
        </w:rPr>
        <w:t xml:space="preserve"> καύσιμο που θα παράγεται στην Ελλάδα, να εξασφαλίζει ότι είναι χαμηλού χλωρίου, χαμηλού υδραργύρου και υψηλής θερμογόνου δύναμης και να ελέγχε</w:t>
      </w:r>
      <w:r>
        <w:rPr>
          <w:rFonts w:eastAsia="Times New Roman" w:cs="Times New Roman"/>
          <w:szCs w:val="24"/>
        </w:rPr>
        <w:t xml:space="preserve">ι ότι οι επιχειρήσεις </w:t>
      </w:r>
      <w:r>
        <w:rPr>
          <w:rFonts w:eastAsia="Times New Roman" w:cs="Times New Roman"/>
          <w:szCs w:val="24"/>
        </w:rPr>
        <w:lastRenderedPageBreak/>
        <w:t xml:space="preserve">θα το χρησιμοποιούν με ασφάλεια, διότι αυτή η στροφή εμπεριέχει προφανώς υψηλό τεχνολογικό και επιστημονικό φορτίο, εμπεριέχει δυνατότητες και προοπτικές και για τους επιστήμονες της χώρας και για την οικονομία της χώρας, αλλά πρέπει </w:t>
      </w:r>
      <w:r>
        <w:rPr>
          <w:rFonts w:eastAsia="Times New Roman" w:cs="Times New Roman"/>
          <w:szCs w:val="24"/>
        </w:rPr>
        <w:t xml:space="preserve">να γίνει με ασφάλεια. Αν δεν τροφοδοτηθεί από την αρχή με ασφάλεια και διαφάνεια, θα υπάρχουν αυτοί οι κίνδυνοι και οι ανησυχίες. </w:t>
      </w:r>
    </w:p>
    <w:p w14:paraId="6ECB4537"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Πρέπει από τώρα, λοιπόν, να ξεκαθαρίσουμε ότι θα κάνουμε ό,τι είναι δυνατόν για να μην υπάρχει κανένα σκοτεινό σημείο στη χρή</w:t>
      </w:r>
      <w:r>
        <w:rPr>
          <w:rFonts w:eastAsia="Times New Roman" w:cs="Times New Roman"/>
          <w:szCs w:val="24"/>
        </w:rPr>
        <w:t xml:space="preserve">ση του </w:t>
      </w:r>
      <w:r>
        <w:rPr>
          <w:rFonts w:eastAsia="Times New Roman" w:cs="Times New Roman"/>
          <w:szCs w:val="24"/>
          <w:lang w:val="en-US"/>
        </w:rPr>
        <w:t>RDF</w:t>
      </w:r>
      <w:r w:rsidRPr="00B1295B">
        <w:rPr>
          <w:rFonts w:eastAsia="Times New Roman" w:cs="Times New Roman"/>
          <w:szCs w:val="24"/>
        </w:rPr>
        <w:t xml:space="preserve">. </w:t>
      </w:r>
      <w:r>
        <w:rPr>
          <w:rFonts w:eastAsia="Times New Roman" w:cs="Times New Roman"/>
          <w:szCs w:val="24"/>
        </w:rPr>
        <w:t xml:space="preserve">Θα είναι απόλυτα διαυγής εκ μέρους μας, με ανοιχτές βάσεις δεδομένων. </w:t>
      </w:r>
    </w:p>
    <w:p w14:paraId="6ECB4538"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Γι’ αυτό και συμφωνήσαμε με την Ελληνική Τσιμεντοβιομηχανία να γίνονται σε όλα τα ελληνικά εργοστάσια τσιμέντου δώδεκα αναλύσεις τον χρόνο διοξινών και </w:t>
      </w:r>
      <w:proofErr w:type="spellStart"/>
      <w:r>
        <w:rPr>
          <w:rFonts w:eastAsia="Times New Roman" w:cs="Times New Roman"/>
          <w:szCs w:val="24"/>
        </w:rPr>
        <w:t>φουρανίων</w:t>
      </w:r>
      <w:proofErr w:type="spellEnd"/>
      <w:r>
        <w:rPr>
          <w:rFonts w:eastAsia="Times New Roman" w:cs="Times New Roman"/>
          <w:szCs w:val="24"/>
        </w:rPr>
        <w:t xml:space="preserve"> αντί δύο πο</w:t>
      </w:r>
      <w:r>
        <w:rPr>
          <w:rFonts w:eastAsia="Times New Roman" w:cs="Times New Roman"/>
          <w:szCs w:val="24"/>
        </w:rPr>
        <w:t xml:space="preserve">υ έλεγε το ευρωπαϊκό πλαίσιο, να είναι </w:t>
      </w:r>
      <w:r>
        <w:rPr>
          <w:rFonts w:eastAsia="Times New Roman" w:cs="Times New Roman"/>
          <w:szCs w:val="24"/>
          <w:lang w:val="en-US"/>
        </w:rPr>
        <w:t>on</w:t>
      </w:r>
      <w:r w:rsidRPr="00B1295B">
        <w:rPr>
          <w:rFonts w:eastAsia="Times New Roman" w:cs="Times New Roman"/>
          <w:szCs w:val="24"/>
        </w:rPr>
        <w:t xml:space="preserve"> </w:t>
      </w:r>
      <w:r>
        <w:rPr>
          <w:rFonts w:eastAsia="Times New Roman" w:cs="Times New Roman"/>
          <w:szCs w:val="24"/>
          <w:lang w:val="en-US"/>
        </w:rPr>
        <w:t>line</w:t>
      </w:r>
      <w:r w:rsidRPr="00B1295B">
        <w:rPr>
          <w:rFonts w:eastAsia="Times New Roman" w:cs="Times New Roman"/>
          <w:szCs w:val="24"/>
        </w:rPr>
        <w:t xml:space="preserve"> </w:t>
      </w:r>
      <w:r>
        <w:rPr>
          <w:rFonts w:eastAsia="Times New Roman" w:cs="Times New Roman"/>
          <w:szCs w:val="24"/>
        </w:rPr>
        <w:t xml:space="preserve">επτά ατμοσφαιρικοί ρύποι, που δεν το προέβλεπε το ευρωπαϊκό θεσμικό πλαίσιο, και να αναρτώνται τα αποτελέσματα διοξινών και </w:t>
      </w:r>
      <w:proofErr w:type="spellStart"/>
      <w:r>
        <w:rPr>
          <w:rFonts w:eastAsia="Times New Roman" w:cs="Times New Roman"/>
          <w:szCs w:val="24"/>
        </w:rPr>
        <w:t>φουρανίων</w:t>
      </w:r>
      <w:proofErr w:type="spellEnd"/>
      <w:r>
        <w:rPr>
          <w:rFonts w:eastAsia="Times New Roman" w:cs="Times New Roman"/>
          <w:szCs w:val="24"/>
        </w:rPr>
        <w:t xml:space="preserve"> στο διαδίκτυο για να τα βλέπουν όλοι οι πολίτες. Και έχει γίνει μια πολύ, α</w:t>
      </w:r>
      <w:r>
        <w:rPr>
          <w:rFonts w:eastAsia="Times New Roman" w:cs="Times New Roman"/>
          <w:szCs w:val="24"/>
        </w:rPr>
        <w:t>ν θέλετε, καινοτόμα συζήτηση, που θα βοηθήσει τη χώρα μας, αλλά -όπως πιστεύουμε- και την Ελληνική Τσιμεντοβιομηχανία.</w:t>
      </w:r>
    </w:p>
    <w:p w14:paraId="6ECB4539" w14:textId="77777777" w:rsidR="0019790D" w:rsidRDefault="008D2A11">
      <w:pPr>
        <w:spacing w:after="0" w:line="600" w:lineRule="auto"/>
        <w:ind w:firstLine="720"/>
        <w:jc w:val="both"/>
        <w:rPr>
          <w:rFonts w:eastAsia="Times New Roman" w:cs="Times New Roman"/>
          <w:szCs w:val="24"/>
        </w:rPr>
      </w:pPr>
      <w:r w:rsidRPr="00733FE7">
        <w:rPr>
          <w:rFonts w:eastAsia="Times New Roman" w:cs="Times New Roman"/>
          <w:b/>
          <w:szCs w:val="24"/>
        </w:rPr>
        <w:t>ΠΡΟΕΔΡΕΥΩΝ (Μάριος Γεωργιάδης):</w:t>
      </w:r>
      <w:r>
        <w:rPr>
          <w:rFonts w:eastAsia="Times New Roman" w:cs="Times New Roman"/>
          <w:szCs w:val="24"/>
        </w:rPr>
        <w:t xml:space="preserve"> Κύριε Υπουργέ, ολοκληρώστε, παρακαλώ.</w:t>
      </w:r>
    </w:p>
    <w:p w14:paraId="6ECB453A" w14:textId="77777777" w:rsidR="0019790D" w:rsidRDefault="008D2A11">
      <w:pPr>
        <w:spacing w:after="0" w:line="600" w:lineRule="auto"/>
        <w:ind w:firstLine="720"/>
        <w:jc w:val="both"/>
        <w:rPr>
          <w:rFonts w:eastAsia="Times New Roman" w:cs="Times New Roman"/>
          <w:szCs w:val="24"/>
        </w:rPr>
      </w:pPr>
      <w:r w:rsidRPr="00733FE7">
        <w:rPr>
          <w:rFonts w:eastAsia="Times New Roman" w:cs="Times New Roman"/>
          <w:b/>
          <w:szCs w:val="24"/>
        </w:rPr>
        <w:lastRenderedPageBreak/>
        <w:t>ΣΩΚΡΑΤΗΣ ΦΑΜΕΛΛΟΣ (Αναπληρωτής Υπουργός Περιβάλλοντος και Ενέργειας</w:t>
      </w:r>
      <w:r w:rsidRPr="00733FE7">
        <w:rPr>
          <w:rFonts w:eastAsia="Times New Roman" w:cs="Times New Roman"/>
          <w:b/>
          <w:szCs w:val="24"/>
        </w:rPr>
        <w:t>):</w:t>
      </w:r>
      <w:r>
        <w:rPr>
          <w:rFonts w:eastAsia="Times New Roman" w:cs="Times New Roman"/>
          <w:szCs w:val="24"/>
        </w:rPr>
        <w:t xml:space="preserve"> Ολοκληρώνω, κύριε Πρόεδρε.</w:t>
      </w:r>
    </w:p>
    <w:p w14:paraId="6ECB453B"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Σε κάθε περίπτωση, θα τα συζητήσουμε και στη Βουλή. Θα επανέλθουμε. Θα προχωρήσουμε σε ένα νέο πρωτόκολλο με την Ένωση Τσιμεντοβιομηχανιών και θα ενημερώνουμε κάθε εβδομάδα -με αυτά που δώσαμε και προχτές στους πολίτες του Βόλ</w:t>
      </w:r>
      <w:r>
        <w:rPr>
          <w:rFonts w:eastAsia="Times New Roman" w:cs="Times New Roman"/>
          <w:szCs w:val="24"/>
        </w:rPr>
        <w:t xml:space="preserve">ου-, απευθείας, για να μην υπάρχει </w:t>
      </w:r>
      <w:proofErr w:type="spellStart"/>
      <w:r>
        <w:rPr>
          <w:rFonts w:eastAsia="Times New Roman" w:cs="Times New Roman"/>
          <w:szCs w:val="24"/>
        </w:rPr>
        <w:t>καμμία</w:t>
      </w:r>
      <w:proofErr w:type="spellEnd"/>
      <w:r>
        <w:rPr>
          <w:rFonts w:eastAsia="Times New Roman" w:cs="Times New Roman"/>
          <w:szCs w:val="24"/>
        </w:rPr>
        <w:t xml:space="preserve"> ανησυχία. Από μέρους μας κάνουμε τα πάντα για να μην υπάρχει κανένα πρόβλημα στη δημόσια υγεία. Αν υπάρχει οποιοδήποτε επιστημονικό δεδομένο, αποτελέσματα ευρωπαϊκού θεσμικού πλαισίου, ευρωπαϊκής επιστημονικής έρευ</w:t>
      </w:r>
      <w:r>
        <w:rPr>
          <w:rFonts w:eastAsia="Times New Roman" w:cs="Times New Roman"/>
          <w:szCs w:val="24"/>
        </w:rPr>
        <w:t>νας που πρέπει να εισαχθεί στην Ευρώπη ή στην Ελλάδα, θα σας παρακαλούσα να μας κατατεθούν, γιατί δεν έχει έλθει κάτι τέτοιο μέχρι τώρα στο Υπουργείο μας.</w:t>
      </w:r>
    </w:p>
    <w:p w14:paraId="6ECB453C"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Ευχαριστώ.</w:t>
      </w:r>
    </w:p>
    <w:p w14:paraId="6ECB453D" w14:textId="77777777" w:rsidR="0019790D" w:rsidRDefault="008D2A11">
      <w:pPr>
        <w:spacing w:after="0" w:line="600" w:lineRule="auto"/>
        <w:ind w:firstLine="720"/>
        <w:jc w:val="both"/>
        <w:rPr>
          <w:rFonts w:eastAsia="Times New Roman" w:cs="Times New Roman"/>
          <w:szCs w:val="24"/>
        </w:rPr>
      </w:pPr>
      <w:r w:rsidRPr="00733FE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Ευχαριστούμε τον κύριο Υπουργό.</w:t>
      </w:r>
    </w:p>
    <w:p w14:paraId="6ECB453E"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Θα συζητηθεί η </w:t>
      </w:r>
      <w:r>
        <w:rPr>
          <w:rFonts w:eastAsia="Times New Roman" w:cs="Times New Roman"/>
          <w:szCs w:val="24"/>
        </w:rPr>
        <w:t xml:space="preserve">τρίτη </w:t>
      </w:r>
      <w:r>
        <w:rPr>
          <w:rFonts w:eastAsia="Times New Roman" w:cs="Times New Roman"/>
          <w:szCs w:val="24"/>
        </w:rPr>
        <w:t>με αρ</w:t>
      </w:r>
      <w:r>
        <w:rPr>
          <w:rFonts w:eastAsia="Times New Roman" w:cs="Times New Roman"/>
          <w:szCs w:val="24"/>
        </w:rPr>
        <w:t xml:space="preserve">ιθμό 1587/2-5-2018 επίκαιρη ερώτηση δεύτερου κύκλου του Ε΄ Αντιπροέδρου της Βουλής και Βουλευτή Δωδεκανήσου </w:t>
      </w:r>
      <w:r>
        <w:rPr>
          <w:rFonts w:eastAsia="Times New Roman" w:cs="Times New Roman"/>
          <w:szCs w:val="24"/>
        </w:rPr>
        <w:lastRenderedPageBreak/>
        <w:t>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b/>
          <w:bCs/>
          <w:szCs w:val="24"/>
        </w:rPr>
        <w:t xml:space="preserve"> </w:t>
      </w:r>
      <w:r w:rsidRPr="00733FE7">
        <w:rPr>
          <w:rFonts w:eastAsia="Times New Roman" w:cs="Times New Roman"/>
          <w:bCs/>
          <w:szCs w:val="24"/>
        </w:rPr>
        <w:t xml:space="preserve">Δημητρίου </w:t>
      </w:r>
      <w:proofErr w:type="spellStart"/>
      <w:r w:rsidRPr="00733FE7">
        <w:rPr>
          <w:rFonts w:eastAsia="Times New Roman" w:cs="Times New Roman"/>
          <w:bCs/>
          <w:szCs w:val="24"/>
        </w:rPr>
        <w:t>Κρεμαστινού</w:t>
      </w:r>
      <w:proofErr w:type="spellEnd"/>
      <w:r w:rsidRPr="00733FE7">
        <w:rPr>
          <w:rFonts w:eastAsia="Times New Roman" w:cs="Times New Roman"/>
          <w:b/>
          <w:szCs w:val="24"/>
        </w:rPr>
        <w:t xml:space="preserve"> </w:t>
      </w:r>
      <w:r>
        <w:rPr>
          <w:rFonts w:eastAsia="Times New Roman" w:cs="Times New Roman"/>
          <w:szCs w:val="24"/>
        </w:rPr>
        <w:t xml:space="preserve">προς τον Υπουργό </w:t>
      </w:r>
      <w:r w:rsidRPr="00733FE7">
        <w:rPr>
          <w:rFonts w:eastAsia="Times New Roman" w:cs="Times New Roman"/>
          <w:bCs/>
          <w:szCs w:val="24"/>
        </w:rPr>
        <w:t>Μεταναστευτικής Πολιτικής,</w:t>
      </w:r>
      <w:r>
        <w:rPr>
          <w:rFonts w:eastAsia="Times New Roman" w:cs="Times New Roman"/>
          <w:b/>
          <w:bCs/>
          <w:szCs w:val="24"/>
        </w:rPr>
        <w:t xml:space="preserve"> </w:t>
      </w:r>
      <w:r>
        <w:rPr>
          <w:rFonts w:eastAsia="Times New Roman" w:cs="Times New Roman"/>
          <w:szCs w:val="24"/>
        </w:rPr>
        <w:t>με θέμα: «Ανάγκη ριζικής αναθεώρηση</w:t>
      </w:r>
      <w:r>
        <w:rPr>
          <w:rFonts w:eastAsia="Times New Roman" w:cs="Times New Roman"/>
          <w:szCs w:val="24"/>
        </w:rPr>
        <w:t xml:space="preserve">ς της πολιτικής των </w:t>
      </w:r>
      <w:proofErr w:type="spellStart"/>
      <w:r>
        <w:rPr>
          <w:rFonts w:eastAsia="Times New Roman" w:cs="Times New Roman"/>
          <w:szCs w:val="24"/>
        </w:rPr>
        <w:t>hot</w:t>
      </w:r>
      <w:proofErr w:type="spellEnd"/>
      <w:r>
        <w:rPr>
          <w:rFonts w:eastAsia="Times New Roman" w:cs="Times New Roman"/>
          <w:szCs w:val="24"/>
        </w:rPr>
        <w:t xml:space="preserve"> </w:t>
      </w:r>
      <w:proofErr w:type="spellStart"/>
      <w:r>
        <w:rPr>
          <w:rFonts w:eastAsia="Times New Roman" w:cs="Times New Roman"/>
          <w:szCs w:val="24"/>
        </w:rPr>
        <w:t>spots</w:t>
      </w:r>
      <w:proofErr w:type="spellEnd"/>
      <w:r>
        <w:rPr>
          <w:rFonts w:eastAsia="Times New Roman" w:cs="Times New Roman"/>
          <w:szCs w:val="24"/>
        </w:rPr>
        <w:t>».</w:t>
      </w:r>
    </w:p>
    <w:p w14:paraId="6ECB453F"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Κύριε Πρόεδρε, έχετε τον λόγο για δύο λεπτά.</w:t>
      </w:r>
    </w:p>
    <w:p w14:paraId="6ECB4540" w14:textId="77777777" w:rsidR="0019790D" w:rsidRDefault="008D2A11">
      <w:pPr>
        <w:spacing w:after="0" w:line="600" w:lineRule="auto"/>
        <w:ind w:firstLine="720"/>
        <w:jc w:val="both"/>
        <w:rPr>
          <w:rFonts w:eastAsia="Times New Roman" w:cs="Times New Roman"/>
          <w:szCs w:val="24"/>
        </w:rPr>
      </w:pPr>
      <w:r w:rsidRPr="00700B96">
        <w:rPr>
          <w:rFonts w:eastAsia="Times New Roman" w:cs="Times New Roman"/>
          <w:b/>
          <w:szCs w:val="24"/>
        </w:rPr>
        <w:t>ΔΗΜΗΤΡΙΟΣ ΚΡΕΜΑΣΤΙΝΟΣ (Ε΄ Αντιπρόεδρος της Βουλής):</w:t>
      </w:r>
      <w:r>
        <w:rPr>
          <w:rFonts w:eastAsia="Times New Roman" w:cs="Times New Roman"/>
          <w:szCs w:val="24"/>
        </w:rPr>
        <w:t xml:space="preserve"> Ευχαριστώ πολύ, κύριε Πρόεδρε.</w:t>
      </w:r>
    </w:p>
    <w:p w14:paraId="6ECB4541"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κύριε Υπουργέ, όταν άρχισε αυτή η ιστορία με τα </w:t>
      </w:r>
      <w:r>
        <w:rPr>
          <w:rFonts w:eastAsia="Times New Roman" w:cs="Times New Roman"/>
          <w:szCs w:val="24"/>
          <w:lang w:val="en-US"/>
        </w:rPr>
        <w:t>hot</w:t>
      </w:r>
      <w:r w:rsidRPr="00E156CC">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w:t>
      </w:r>
      <w:r w:rsidRPr="00733FE7">
        <w:rPr>
          <w:rFonts w:eastAsia="Times New Roman" w:cs="Times New Roman"/>
          <w:szCs w:val="24"/>
        </w:rPr>
        <w:t xml:space="preserve"> </w:t>
      </w:r>
      <w:r>
        <w:rPr>
          <w:rFonts w:eastAsia="Times New Roman" w:cs="Times New Roman"/>
          <w:szCs w:val="24"/>
        </w:rPr>
        <w:t xml:space="preserve">είχα κάνει </w:t>
      </w:r>
      <w:r>
        <w:rPr>
          <w:rFonts w:eastAsia="Times New Roman" w:cs="Times New Roman"/>
          <w:szCs w:val="24"/>
        </w:rPr>
        <w:t>επανειλημμένες ερωτήσεις στη Βουλή και είχα αρθρογραφήσει, λέγοντας ότι για τους λόγους που υπάρχουν -να μην τους αναπτύξω τώρα-, θα μετατραπούν σιγά-σιγά από χώροι υποδοχής σε χώρους εγκατάστασης, με ό,τι αυτό συνεπάγεται όταν είναι χώροι εγκατάστασης. Εί</w:t>
      </w:r>
      <w:r>
        <w:rPr>
          <w:rFonts w:eastAsia="Times New Roman" w:cs="Times New Roman"/>
          <w:szCs w:val="24"/>
        </w:rPr>
        <w:t>χα πει τότε ότι θα πρέπει σε επίπεδο αρχηγών κρατών, να θέσουμε ξανά το θέμα αυτό, όσον αφορά, δηλαδή, το πώς θα γίνεται η υποδοχή, πώς θα μεταφέρονται αμέσως από τα νησιά εις την ενδοχώρα, ούτως ώστε στην ενδοχώρα να γίνεται η επεξεργασία όλων των θεμάτων</w:t>
      </w:r>
      <w:r>
        <w:rPr>
          <w:rFonts w:eastAsia="Times New Roman" w:cs="Times New Roman"/>
          <w:szCs w:val="24"/>
        </w:rPr>
        <w:t>, καταγραφή ασύλου κ.λπ.</w:t>
      </w:r>
      <w:r w:rsidRPr="00E156CC">
        <w:rPr>
          <w:rFonts w:eastAsia="Times New Roman" w:cs="Times New Roman"/>
          <w:szCs w:val="24"/>
        </w:rPr>
        <w:t>.</w:t>
      </w:r>
    </w:p>
    <w:p w14:paraId="6ECB4542"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Δυστυχώς αυτό δεν έγινε πραγματικότητα μέχρι σήμερα και τα προβλήματα είναι ορατά. Φωνάζει, για παράδειγμα, ο Μητροπολίτης της Σάμου ότι αλλοιώνεται η πληθυσμιακή σύνθεση, φωνάζει η Λέσβος για τα γεγονότα </w:t>
      </w:r>
      <w:r>
        <w:rPr>
          <w:rFonts w:eastAsia="Times New Roman" w:cs="Times New Roman"/>
          <w:szCs w:val="24"/>
        </w:rPr>
        <w:lastRenderedPageBreak/>
        <w:t>τα οποία ξέρετε και τα αν</w:t>
      </w:r>
      <w:r>
        <w:rPr>
          <w:rFonts w:eastAsia="Times New Roman" w:cs="Times New Roman"/>
          <w:szCs w:val="24"/>
        </w:rPr>
        <w:t>τιμετωπίζετε. Βεβαίως, το ερώτημα είναι τι πρέπει να γίνει από εδώ και μπρος.</w:t>
      </w:r>
    </w:p>
    <w:p w14:paraId="6ECB4543"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Γιατί το λέω αυτό; Διότι ανάλογα με την εξωτερική πολιτική της Τουρκίας, μπορεί να συμβεί το οτιδήποτε. Δηλαδή, δεν είναι ανάγκη να γίνει πόλεμος για να καταληφθούν μικρά νησιά. </w:t>
      </w:r>
      <w:r>
        <w:rPr>
          <w:rFonts w:eastAsia="Times New Roman" w:cs="Times New Roman"/>
          <w:szCs w:val="24"/>
        </w:rPr>
        <w:t>Μπορεί να έλθουν γεμάτες βάρκες με τα τρία εκατομμύρια μετανάστες που υπάρχουν αυτή τη στιγμή στην Τουρκία και βεβαίως να υπάρξει ένα μεγάλο πρόβλημα. Δεν μπορεί να το αποκλείσει κανείς αυτό.</w:t>
      </w:r>
    </w:p>
    <w:p w14:paraId="6ECB4544"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Κατά συνέπεια το ερώτημα που τίθεται -και στη δευτερολογία μου θ</w:t>
      </w:r>
      <w:r>
        <w:rPr>
          <w:rFonts w:eastAsia="Times New Roman" w:cs="Times New Roman"/>
          <w:szCs w:val="24"/>
        </w:rPr>
        <w:t>α μου δοθεί ο χρόνος να το αναπτύξω περισσότερο- είναι πώς σκέφτεστε εσείς προσωπικά και η Κυβέρνηση να αντιμετωπίσει αυτό το πρόβλημα όχι πυροσβεστικά, αλλά ουσιαστικά.</w:t>
      </w:r>
    </w:p>
    <w:p w14:paraId="6ECB4545"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Δηλαδή, να αναφέρει στους Ευρωπαίους συνεταίρους μας -ας το πω έτσι- ότι, «δεν μπορείτ</w:t>
      </w:r>
      <w:r>
        <w:rPr>
          <w:rFonts w:eastAsia="Times New Roman" w:cs="Times New Roman"/>
          <w:szCs w:val="24"/>
        </w:rPr>
        <w:t>ε να κλείνετε εσείς τα σύνορά σας κατά βούληση και χωρίς επιπτώσεις…» -και μιλώ για κράτη της Κεντρικής Ευρώπης- «…και εμείς εδώ να κινδυνεύουμε να αλλοιωθεί η πληθυσμιακή σύνθεση των νησιών μας». Είναι ζωτικής σημασίας για την ίδια τη χώρα.</w:t>
      </w:r>
    </w:p>
    <w:p w14:paraId="6ECB4546" w14:textId="77777777" w:rsidR="0019790D" w:rsidRDefault="008D2A11">
      <w:pPr>
        <w:spacing w:after="0" w:line="600" w:lineRule="auto"/>
        <w:ind w:firstLine="720"/>
        <w:jc w:val="both"/>
        <w:rPr>
          <w:rFonts w:eastAsia="Times New Roman" w:cs="Times New Roman"/>
          <w:szCs w:val="24"/>
        </w:rPr>
      </w:pPr>
      <w:r w:rsidRPr="00F90A4B">
        <w:rPr>
          <w:rFonts w:eastAsia="Times New Roman" w:cs="Times New Roman"/>
          <w:b/>
          <w:szCs w:val="24"/>
        </w:rPr>
        <w:t>ΠΡΟΕΔΡΕΥΩΝ (Μά</w:t>
      </w:r>
      <w:r w:rsidRPr="00F90A4B">
        <w:rPr>
          <w:rFonts w:eastAsia="Times New Roman" w:cs="Times New Roman"/>
          <w:b/>
          <w:szCs w:val="24"/>
        </w:rPr>
        <w:t>ριος Γεωργιάδης):</w:t>
      </w:r>
      <w:r>
        <w:rPr>
          <w:rFonts w:eastAsia="Times New Roman" w:cs="Times New Roman"/>
          <w:szCs w:val="24"/>
        </w:rPr>
        <w:t xml:space="preserve"> Ευχαριστούμε τον κύριο </w:t>
      </w:r>
      <w:proofErr w:type="spellStart"/>
      <w:r>
        <w:rPr>
          <w:rFonts w:eastAsia="Times New Roman" w:cs="Times New Roman"/>
          <w:szCs w:val="24"/>
        </w:rPr>
        <w:t>Πρόεδρ</w:t>
      </w:r>
      <w:proofErr w:type="spellEnd"/>
      <w:r>
        <w:rPr>
          <w:rFonts w:eastAsia="Times New Roman" w:cs="Times New Roman"/>
          <w:szCs w:val="24"/>
          <w:lang w:val="en-US"/>
        </w:rPr>
        <w:t>o</w:t>
      </w:r>
      <w:r>
        <w:rPr>
          <w:rFonts w:eastAsia="Times New Roman" w:cs="Times New Roman"/>
          <w:szCs w:val="24"/>
        </w:rPr>
        <w:t>.</w:t>
      </w:r>
    </w:p>
    <w:p w14:paraId="6ECB4547"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lastRenderedPageBreak/>
        <w:t>Την ερώτηση θα απαντήσει ο Υπουργός Μεταναστευτικής Πολιτικής κ. Δημήτριος Βίτσας.</w:t>
      </w:r>
    </w:p>
    <w:p w14:paraId="6ECB4548"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6ECB4549" w14:textId="77777777" w:rsidR="0019790D" w:rsidRDefault="008D2A11">
      <w:pPr>
        <w:spacing w:after="0" w:line="600" w:lineRule="auto"/>
        <w:ind w:firstLine="720"/>
        <w:jc w:val="both"/>
        <w:rPr>
          <w:rFonts w:eastAsia="Times New Roman" w:cs="Times New Roman"/>
          <w:szCs w:val="24"/>
        </w:rPr>
      </w:pPr>
      <w:r>
        <w:rPr>
          <w:rFonts w:eastAsia="Times New Roman" w:cs="Times New Roman"/>
          <w:b/>
          <w:szCs w:val="24"/>
        </w:rPr>
        <w:t xml:space="preserve">ΔΗΜΗΤΡΙΟΣ ΒΙΤΣΑΣ (Υπουργός Μεταναστευτικής Πολιτικής): </w:t>
      </w:r>
      <w:r>
        <w:rPr>
          <w:rFonts w:eastAsia="Times New Roman" w:cs="Times New Roman"/>
          <w:szCs w:val="24"/>
        </w:rPr>
        <w:t>Ευχαριστώ, κύριε Πρόεδ</w:t>
      </w:r>
      <w:r>
        <w:rPr>
          <w:rFonts w:eastAsia="Times New Roman" w:cs="Times New Roman"/>
          <w:szCs w:val="24"/>
        </w:rPr>
        <w:t>ρε.</w:t>
      </w:r>
    </w:p>
    <w:p w14:paraId="6ECB454A"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Κρεμαστινέ</w:t>
      </w:r>
      <w:proofErr w:type="spellEnd"/>
      <w:r>
        <w:rPr>
          <w:rFonts w:eastAsia="Times New Roman" w:cs="Times New Roman"/>
          <w:szCs w:val="24"/>
        </w:rPr>
        <w:t>, στην ερώτησή σας βάζετε ορισμένα υπαρκτά ζητήματα, τα οποία, κατά τη γνώμη μου, θα πρέπει να αποτελέσουν στοιχεία ουσιαστικού διαλόγου και κοινής πρακτικής ανάμεσα στις δημοκρατικές δυνάμεις. Αυτό είναι συγκεκριμένο.</w:t>
      </w:r>
    </w:p>
    <w:p w14:paraId="6ECB454B"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Θα έχουμε μια μεγ</w:t>
      </w:r>
      <w:r>
        <w:rPr>
          <w:rFonts w:eastAsia="Times New Roman" w:cs="Times New Roman"/>
          <w:szCs w:val="24"/>
        </w:rPr>
        <w:t xml:space="preserve">άλη ευκαιρία από την Τρίτη, </w:t>
      </w:r>
      <w:r>
        <w:rPr>
          <w:rFonts w:eastAsia="Times New Roman" w:cs="Times New Roman"/>
          <w:szCs w:val="24"/>
        </w:rPr>
        <w:t xml:space="preserve">που </w:t>
      </w:r>
      <w:r>
        <w:rPr>
          <w:rFonts w:eastAsia="Times New Roman" w:cs="Times New Roman"/>
          <w:szCs w:val="24"/>
        </w:rPr>
        <w:t>θα συζητήσουμε μια νομοθετική πρωτοβουλία του Υπουργείου κατά την οποία θα ενσωματώσουμε δ</w:t>
      </w:r>
      <w:r>
        <w:rPr>
          <w:rFonts w:eastAsia="Times New Roman" w:cs="Times New Roman"/>
          <w:szCs w:val="24"/>
        </w:rPr>
        <w:t>ύ</w:t>
      </w:r>
      <w:r>
        <w:rPr>
          <w:rFonts w:eastAsia="Times New Roman" w:cs="Times New Roman"/>
          <w:szCs w:val="24"/>
        </w:rPr>
        <w:t>ο ευρωπαϊκές οδηγίες και θα κάνουμε αλλαγές στη διαδικασία ασύλου και στη διαδικασία ένταξης, να το κουβεντιάσουμε.</w:t>
      </w:r>
    </w:p>
    <w:p w14:paraId="6ECB454C"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Πρέπει να συμφωνή</w:t>
      </w:r>
      <w:r>
        <w:rPr>
          <w:rFonts w:eastAsia="Times New Roman" w:cs="Times New Roman"/>
          <w:szCs w:val="24"/>
        </w:rPr>
        <w:t>σουμε, όμως, σε ορισμένα πράγματα.</w:t>
      </w:r>
    </w:p>
    <w:p w14:paraId="6ECB454D"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να πω ότι είναι θεμιτές οι ανησυχίες. Αυτή τη στιγμή που μιλάμε ο </w:t>
      </w:r>
      <w:r>
        <w:rPr>
          <w:rFonts w:eastAsia="Times New Roman" w:cs="Times New Roman"/>
          <w:szCs w:val="24"/>
        </w:rPr>
        <w:t>δ</w:t>
      </w:r>
      <w:r>
        <w:rPr>
          <w:rFonts w:eastAsia="Times New Roman" w:cs="Times New Roman"/>
          <w:szCs w:val="24"/>
        </w:rPr>
        <w:t xml:space="preserve">ιευθυντής της Υπηρεσίας Πρώτης Υποδοχής και Ταυτοποίησης βρίσκεται στη Μόρια. Ξέρουμε πολύ καλά ποια είναι τα προβλήματα που κατά κύριο λόγο </w:t>
      </w:r>
      <w:r>
        <w:rPr>
          <w:rFonts w:eastAsia="Times New Roman" w:cs="Times New Roman"/>
          <w:szCs w:val="24"/>
        </w:rPr>
        <w:t xml:space="preserve">προέρχονται από τις ροές, αλλά δεν γεννούν τις εκρήξεις. Τι εννοώ με αυτό; Θεμιτή η ανησυχία, αναγκαίος ο διάλογος, ατυχής, κατά τη γνώμη </w:t>
      </w:r>
      <w:r>
        <w:rPr>
          <w:rFonts w:eastAsia="Times New Roman" w:cs="Times New Roman"/>
          <w:szCs w:val="24"/>
        </w:rPr>
        <w:lastRenderedPageBreak/>
        <w:t>μου, η έμπνευση ορισμένων φορέων της Λέσβου να μην συμμετάσχουν στον διάλογο. Θα μπορούσαν να κάνουν και τη διαμαρτυρί</w:t>
      </w:r>
      <w:r>
        <w:rPr>
          <w:rFonts w:eastAsia="Times New Roman" w:cs="Times New Roman"/>
          <w:szCs w:val="24"/>
        </w:rPr>
        <w:t xml:space="preserve">α και τον διάλογο. Αυτό εννοώ. Σε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όμως, περίπτωση δεν πρόκειται και σε προσωπικό και σε πολιτικό επίπεδο να συνδιαλλαγώ με εκείνες τις φασιστικές ομάδες οι οποίες θέλουν να πατήσουν στο υπαρκτό πρόβλημα και να επηρεάσουν τη συντριπτική </w:t>
      </w:r>
      <w:r>
        <w:rPr>
          <w:rFonts w:eastAsia="Times New Roman" w:cs="Times New Roman"/>
          <w:szCs w:val="24"/>
        </w:rPr>
        <w:t xml:space="preserve">πλειονότητα </w:t>
      </w:r>
      <w:r>
        <w:rPr>
          <w:rFonts w:eastAsia="Times New Roman" w:cs="Times New Roman"/>
          <w:szCs w:val="24"/>
        </w:rPr>
        <w:t xml:space="preserve">του κόσμου, η οποία </w:t>
      </w:r>
      <w:r>
        <w:rPr>
          <w:rFonts w:eastAsia="Times New Roman" w:cs="Times New Roman"/>
          <w:szCs w:val="24"/>
        </w:rPr>
        <w:t>ανησυχεί</w:t>
      </w:r>
      <w:r>
        <w:rPr>
          <w:rFonts w:eastAsia="Times New Roman" w:cs="Times New Roman"/>
          <w:szCs w:val="24"/>
        </w:rPr>
        <w:t xml:space="preserve">. Την συντριπτική </w:t>
      </w:r>
      <w:r>
        <w:rPr>
          <w:rFonts w:eastAsia="Times New Roman" w:cs="Times New Roman"/>
          <w:szCs w:val="24"/>
        </w:rPr>
        <w:t xml:space="preserve">πλειονότητα </w:t>
      </w:r>
      <w:r>
        <w:rPr>
          <w:rFonts w:eastAsia="Times New Roman" w:cs="Times New Roman"/>
          <w:szCs w:val="24"/>
        </w:rPr>
        <w:t>εγώ την κατανοώ. Άρα υπάρχει μια σαφής διάκριση.</w:t>
      </w:r>
    </w:p>
    <w:p w14:paraId="6ECB454E"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Θα προχωρήσω στην ερώτησή σας. Ξέρετε κι εσείς πολύ καλά ότι ο τρόπος λειτουργίας έχει ως ομπρέλα τη Συνθήκη της Γενεύης και το Πρωτόκολλο της Νέας Υ</w:t>
      </w:r>
      <w:r>
        <w:rPr>
          <w:rFonts w:eastAsia="Times New Roman" w:cs="Times New Roman"/>
          <w:szCs w:val="24"/>
        </w:rPr>
        <w:t>όρκης, τη διεθνή νομοθεσία, την εσωτερική νομοθεσία, τις διεθνείς συμφωνίες και τις διεθνείς συνεννοήσεις. Νομίζω ότι από κάποιο λάθος μπήκε το θέμα της καταγραφής. Είναι διεθνής πρακτική η καταγραφή να γίνεται στις πύλες εισόδου κάθε χώρας. Αναφέρετε στην</w:t>
      </w:r>
      <w:r>
        <w:rPr>
          <w:rFonts w:eastAsia="Times New Roman" w:cs="Times New Roman"/>
          <w:szCs w:val="24"/>
        </w:rPr>
        <w:t xml:space="preserve"> ερώτησή σας την καταγραφή του αιτούντος άσυλο στη διαδικασία του ασύλου.</w:t>
      </w:r>
    </w:p>
    <w:p w14:paraId="6ECB454F"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Αυτή τη στιγμή λειτουργούμε με βάση την κοινή δήλωση της Ευρωπαϊκής Ένωσης με την Τουρκία. Έχουμε υποβάλει προτάσεις για το πώς μπορούν τα νησιά να αποσυμπιεστούν. Αίφνης -σας λέω τη</w:t>
      </w:r>
      <w:r>
        <w:rPr>
          <w:rFonts w:eastAsia="Times New Roman" w:cs="Times New Roman"/>
          <w:szCs w:val="24"/>
        </w:rPr>
        <w:t xml:space="preserve"> δική μας πρόταση που έχει υποβληθεί από το Υπουργείο- με έναν τακτικό και </w:t>
      </w:r>
      <w:r>
        <w:rPr>
          <w:rFonts w:eastAsia="Times New Roman" w:cs="Times New Roman"/>
          <w:szCs w:val="24"/>
        </w:rPr>
        <w:t>κατόπιν συνεννό</w:t>
      </w:r>
      <w:r>
        <w:rPr>
          <w:rFonts w:eastAsia="Times New Roman" w:cs="Times New Roman"/>
          <w:szCs w:val="24"/>
        </w:rPr>
        <w:lastRenderedPageBreak/>
        <w:t>ησης τ</w:t>
      </w:r>
      <w:r>
        <w:rPr>
          <w:rFonts w:eastAsia="Times New Roman" w:cs="Times New Roman"/>
          <w:szCs w:val="24"/>
        </w:rPr>
        <w:t xml:space="preserve">ρόπο, να υπάρχει μια μεταφορά στην ενδοχώρα υπό μια περιφρούρηση, θα έλεγε κανείς, η οποία δεν θα αμφισβητείται, να γίνονται εδώ οι διαδικασίες του ασύλου και </w:t>
      </w:r>
      <w:r>
        <w:rPr>
          <w:rFonts w:eastAsia="Times New Roman" w:cs="Times New Roman"/>
          <w:szCs w:val="24"/>
        </w:rPr>
        <w:t>έτσι όσοι είναι να επιστραφούν, να επιστρέφονται κι όσοι είναι να πάρουν άσυλο, να παίρνουν άσυλο. Αυτό δεν έχει γίνει δεκτό προς στιγμήν ούτε από την Ευρωπαϊκή Ένωση ούτε από την Τουρκία.</w:t>
      </w:r>
    </w:p>
    <w:p w14:paraId="6ECB4550"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Είχα, όμως, την ευκαιρία και στη Μυτιλήνη και στη Βουλή να μιλήσω γ</w:t>
      </w:r>
      <w:r>
        <w:rPr>
          <w:rFonts w:eastAsia="Times New Roman" w:cs="Times New Roman"/>
          <w:szCs w:val="24"/>
        </w:rPr>
        <w:t xml:space="preserve">ια έναν στόχο και ένα σχέδιο με το οποίο φτάνουμε στον στόχο όσον αφορά στα νησιά, γιατί η </w:t>
      </w:r>
      <w:proofErr w:type="spellStart"/>
      <w:r>
        <w:rPr>
          <w:rFonts w:eastAsia="Times New Roman" w:cs="Times New Roman"/>
          <w:szCs w:val="24"/>
        </w:rPr>
        <w:t>αποσυμπίεσή</w:t>
      </w:r>
      <w:proofErr w:type="spellEnd"/>
      <w:r>
        <w:rPr>
          <w:rFonts w:eastAsia="Times New Roman" w:cs="Times New Roman"/>
          <w:szCs w:val="24"/>
        </w:rPr>
        <w:t xml:space="preserve"> τους είναι αναγκαία. Ο στόχος αυτός έχει να κάνει με το γεγονός ότι πρέπει να φτάσουμε στα τέλη Σεπτεμβρίου</w:t>
      </w:r>
      <w:r>
        <w:rPr>
          <w:rFonts w:eastAsia="Times New Roman" w:cs="Times New Roman"/>
          <w:szCs w:val="24"/>
        </w:rPr>
        <w:t>,</w:t>
      </w:r>
      <w:r>
        <w:rPr>
          <w:rFonts w:eastAsia="Times New Roman" w:cs="Times New Roman"/>
          <w:szCs w:val="24"/>
        </w:rPr>
        <w:t xml:space="preserve"> ώστε ο πληθυσμός των αιτούντων ασύλου που μέ</w:t>
      </w:r>
      <w:r>
        <w:rPr>
          <w:rFonts w:eastAsia="Times New Roman" w:cs="Times New Roman"/>
          <w:szCs w:val="24"/>
        </w:rPr>
        <w:t>νουν στα νησιά να είναι αντίστοιχος με τη δυναμικότητα των κέντρων υποδοχής. Αυτό πρακτικά σημαίνει ότι πρέπει να ενδυναμώσουμε και να επιταχύνουμε τις διαδικασίες του ασύλου σε πρώτο βαθμό.</w:t>
      </w:r>
    </w:p>
    <w:p w14:paraId="6ECB4551"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Αφού τις επιταχύνουμε, πρέπει συγχρόνως να μεταφέρουμε και αυτούς</w:t>
      </w:r>
      <w:r>
        <w:rPr>
          <w:rFonts w:eastAsia="Times New Roman" w:cs="Times New Roman"/>
          <w:szCs w:val="24"/>
        </w:rPr>
        <w:t xml:space="preserve"> που έχουν δικαίωμα και τις ευάλωτες ομάδες, οι οποίες δεν είναι λίγες. Σας λέω ότι το 38% από τους αιτούντες άσυλο είναι ευάλωτες ομάδες και έχουν δικαίωμα και άρσης του γεωγραφικού περιορισμού και να έρθουν στο εσωτερικό της χώρας.</w:t>
      </w:r>
    </w:p>
    <w:p w14:paraId="6ECB4552" w14:textId="77777777" w:rsidR="0019790D" w:rsidRDefault="008D2A1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Προσπαθούμε να λύσουμε</w:t>
      </w:r>
      <w:r>
        <w:rPr>
          <w:rFonts w:eastAsia="Times New Roman"/>
          <w:szCs w:val="24"/>
        </w:rPr>
        <w:t xml:space="preserve"> γρήγορα, αναπτύσσοντας και προσανατολίζοντας συγκεκριμένα τις επιτροπές προσφυγών -δηλαδή λέμε τέσσερις στη Λέσβο, δύο στη Χίο, δύο στη Σάμο, μία στη Λέρο, μία στην Κω- και με αυτόν τον τρόπο να προχωρήσουμε και γρήγορα και καλύτερα τόσο στις επιστροφές μ</w:t>
      </w:r>
      <w:r>
        <w:rPr>
          <w:rFonts w:eastAsia="Times New Roman"/>
          <w:szCs w:val="24"/>
        </w:rPr>
        <w:t>ε βάση την κοινή δήλωση όσο και στις οικειοθελείς επιστροφές.</w:t>
      </w:r>
    </w:p>
    <w:p w14:paraId="6ECB4553" w14:textId="77777777" w:rsidR="0019790D" w:rsidRDefault="008D2A1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Χθες μάλιστα είχα μια συνάντηση που αφορούσε τις οικειοθελείς επιστροφές. Έχουν γίνει οικειοθελείς επιστροφές, δέκα χιλιάδες μέσα στο 2017, αλλά με αυτόν τον τρόπο διαμορφώνεται το πλαίσιο, το ο</w:t>
      </w:r>
      <w:r>
        <w:rPr>
          <w:rFonts w:eastAsia="Times New Roman"/>
          <w:szCs w:val="24"/>
        </w:rPr>
        <w:t>ποίο βέβαια πάλι εξαρτάται από τις ροές.</w:t>
      </w:r>
    </w:p>
    <w:p w14:paraId="6ECB4554" w14:textId="77777777" w:rsidR="0019790D" w:rsidRDefault="008D2A1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C5619D">
        <w:rPr>
          <w:rFonts w:eastAsia="Times New Roman"/>
          <w:b/>
          <w:szCs w:val="24"/>
        </w:rPr>
        <w:t xml:space="preserve">ΠΡΟΕΔΡΕΥΩΝ (Μάριος Γεωργιάδης): </w:t>
      </w:r>
      <w:r>
        <w:rPr>
          <w:rFonts w:eastAsia="Times New Roman"/>
          <w:szCs w:val="24"/>
        </w:rPr>
        <w:t>Κύριε Υπουργέ, αν θέλετε, ολοκληρώστε. Έχετε και τη δευτερολογία σας.</w:t>
      </w:r>
    </w:p>
    <w:p w14:paraId="6ECB4555" w14:textId="77777777" w:rsidR="0019790D" w:rsidRDefault="008D2A1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sidRPr="00C5619D">
        <w:rPr>
          <w:rFonts w:eastAsia="Times New Roman"/>
          <w:b/>
          <w:szCs w:val="24"/>
        </w:rPr>
        <w:t>ΔΗΜΗΤΡΙΟΣ ΒΙΤΣΑΣ (Υπουργός Μεταναστευτικής Πολιτικής):</w:t>
      </w:r>
      <w:r>
        <w:rPr>
          <w:rFonts w:eastAsia="Times New Roman"/>
          <w:szCs w:val="24"/>
        </w:rPr>
        <w:t xml:space="preserve"> Ένα λεπτό, κύριε Πρόεδρε.</w:t>
      </w:r>
    </w:p>
    <w:p w14:paraId="6ECB4556" w14:textId="77777777" w:rsidR="0019790D" w:rsidRDefault="008D2A1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 xml:space="preserve">Και εξαρτάται πάλι από τις ροές </w:t>
      </w:r>
      <w:r>
        <w:rPr>
          <w:rFonts w:eastAsia="Times New Roman"/>
          <w:szCs w:val="24"/>
        </w:rPr>
        <w:t xml:space="preserve">γιατί στους τέσσερις πρώτους μήνες του 2018 είχαμε μια αύξηση των ροών που υπερβαίνει το 60%, σε σχέση με το 2017, στα νησιά και </w:t>
      </w:r>
      <w:proofErr w:type="spellStart"/>
      <w:r>
        <w:rPr>
          <w:rFonts w:eastAsia="Times New Roman"/>
          <w:szCs w:val="24"/>
        </w:rPr>
        <w:t>οκταπλασιασμό</w:t>
      </w:r>
      <w:proofErr w:type="spellEnd"/>
      <w:r>
        <w:rPr>
          <w:rFonts w:eastAsia="Times New Roman"/>
          <w:szCs w:val="24"/>
        </w:rPr>
        <w:t xml:space="preserve"> στον Έβρο. Τώρα, τις τελευταίες ημέρες, στον Έβρο είναι πολύ καλύτερη η κατάσταση και στα νησιά έχει επίσης κατέβ</w:t>
      </w:r>
      <w:r>
        <w:rPr>
          <w:rFonts w:eastAsia="Times New Roman"/>
          <w:szCs w:val="24"/>
        </w:rPr>
        <w:t>ει. Αυτό έχει να κάνει βέβαια και με τις διεθνείς συνεννοήσεις και με την Ευρωπαϊκή Ένωση και με την ίδια την Τουρκία.</w:t>
      </w:r>
    </w:p>
    <w:p w14:paraId="6ECB4557" w14:textId="77777777" w:rsidR="0019790D" w:rsidRDefault="008D2A1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lastRenderedPageBreak/>
        <w:t xml:space="preserve">Άρα, αυτό είναι περίπου το σχέδιο, το έχω ήδη αναπτύξει, αλλά θα έχω την ευκαιρία την Τρίτη να το αναπτύξω περισσότερο, γιατί κατανοούμε </w:t>
      </w:r>
      <w:r>
        <w:rPr>
          <w:rFonts w:eastAsia="Times New Roman"/>
          <w:szCs w:val="24"/>
        </w:rPr>
        <w:t>την ανάγκη και να αποσυμπιεστούν τα νησιά, αλλά δεν μπορούμε να επαναφέρουμε τα νησιά ως «</w:t>
      </w:r>
      <w:r>
        <w:rPr>
          <w:rFonts w:eastAsia="Times New Roman"/>
          <w:szCs w:val="24"/>
          <w:lang w:val="en-US"/>
        </w:rPr>
        <w:t>transition</w:t>
      </w:r>
      <w:r w:rsidRPr="005C5DDA">
        <w:rPr>
          <w:rFonts w:eastAsia="Times New Roman"/>
          <w:szCs w:val="24"/>
        </w:rPr>
        <w:t xml:space="preserve"> </w:t>
      </w:r>
      <w:r>
        <w:rPr>
          <w:rFonts w:eastAsia="Times New Roman"/>
          <w:szCs w:val="24"/>
        </w:rPr>
        <w:t xml:space="preserve">μέρη» όπου θα δημιουργήσουν μια συνεχή ροή από την πλευρά της Τουρκίας, χωρίς πλέον όρους και όρια, και θα ξαναζήσουμε το 2015, που θυμόσαστε ότι υπήρχε η </w:t>
      </w:r>
      <w:r>
        <w:rPr>
          <w:rFonts w:eastAsia="Times New Roman"/>
          <w:szCs w:val="24"/>
        </w:rPr>
        <w:t>Σούδα στη Χίο, υπήρχαν δέκα καταυλισμοί στην Μυτιλήνη, υπήρχε ο κόσμος που ήταν με σκηνές στο λιμάνι στην Κω και θα έλεγε κανείς ότι η μοναδική κάπως ευπρεπής κατάσταση του 2015 ήταν στη Λέρο.</w:t>
      </w:r>
    </w:p>
    <w:p w14:paraId="6ECB4558" w14:textId="77777777" w:rsidR="0019790D" w:rsidRDefault="008D2A1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Τα υπόλοιπα θα σας τα πω στη δευτερολογία μου.</w:t>
      </w:r>
    </w:p>
    <w:p w14:paraId="6ECB4559" w14:textId="77777777" w:rsidR="0019790D" w:rsidRDefault="008D2A1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b/>
          <w:szCs w:val="24"/>
        </w:rPr>
        <w:t>ΠΡΟΕΔΡΕΥΩΝ (Μάρι</w:t>
      </w:r>
      <w:r>
        <w:rPr>
          <w:rFonts w:eastAsia="Times New Roman"/>
          <w:b/>
          <w:szCs w:val="24"/>
        </w:rPr>
        <w:t xml:space="preserve">ος Γεωργιάδης): </w:t>
      </w:r>
      <w:r>
        <w:rPr>
          <w:rFonts w:eastAsia="Times New Roman"/>
          <w:szCs w:val="24"/>
        </w:rPr>
        <w:t>Ευχαριστούμε τον κύριο Υπουργό.</w:t>
      </w:r>
    </w:p>
    <w:p w14:paraId="6ECB455A" w14:textId="77777777" w:rsidR="0019790D" w:rsidRDefault="008D2A11">
      <w:pPr>
        <w:tabs>
          <w:tab w:val="left" w:pos="720"/>
          <w:tab w:val="left" w:pos="1440"/>
          <w:tab w:val="left" w:pos="2160"/>
          <w:tab w:val="left" w:pos="2880"/>
          <w:tab w:val="left" w:pos="3600"/>
          <w:tab w:val="center" w:pos="4753"/>
        </w:tabs>
        <w:spacing w:after="0" w:line="600" w:lineRule="auto"/>
        <w:ind w:firstLine="720"/>
        <w:jc w:val="both"/>
        <w:rPr>
          <w:rFonts w:eastAsia="Times New Roman"/>
          <w:szCs w:val="24"/>
        </w:rPr>
      </w:pPr>
      <w:r>
        <w:rPr>
          <w:rFonts w:eastAsia="Times New Roman"/>
          <w:szCs w:val="24"/>
        </w:rPr>
        <w:t>Κύριε Πρόεδρε, πριν σας δώσω τον λόγο, θα ήθελα να κάνω δύο ανακοινώσεις.</w:t>
      </w:r>
    </w:p>
    <w:p w14:paraId="6ECB455B" w14:textId="77777777" w:rsidR="0019790D" w:rsidRDefault="008D2A11">
      <w:pPr>
        <w:spacing w:after="0" w:line="600" w:lineRule="auto"/>
        <w:ind w:firstLine="720"/>
        <w:jc w:val="both"/>
        <w:rPr>
          <w:rFonts w:eastAsia="Times New Roman" w:cs="Times New Roman"/>
        </w:rPr>
      </w:pPr>
      <w:r w:rsidRPr="000742D7">
        <w:rPr>
          <w:rFonts w:eastAsia="Times New Roman" w:cs="Times New Roman"/>
        </w:rPr>
        <w:t xml:space="preserve">Κυρίες και κύριοι συνάδελφοι, </w:t>
      </w:r>
      <w:r>
        <w:rPr>
          <w:rFonts w:eastAsia="Times New Roman" w:cs="Times New Roman"/>
        </w:rPr>
        <w:t>έχω την τιμή να ανακοινώσω</w:t>
      </w:r>
      <w:r w:rsidRPr="000742D7">
        <w:rPr>
          <w:rFonts w:eastAsia="Times New Roman" w:cs="Times New Roman"/>
        </w:rPr>
        <w:t xml:space="preserve"> στο Σώμα ότι </w:t>
      </w:r>
      <w:r>
        <w:rPr>
          <w:rFonts w:eastAsia="Times New Roman" w:cs="Times New Roman"/>
        </w:rPr>
        <w:t>τ</w:t>
      </w:r>
      <w:r w:rsidRPr="000742D7">
        <w:rPr>
          <w:rFonts w:eastAsia="Times New Roman" w:cs="Times New Roman"/>
        </w:rPr>
        <w:t xml:space="preserve">η συνεδρίασή μας παρακολουθούν από τα άνω δυτικά θεωρεία, αφού </w:t>
      </w:r>
      <w:r w:rsidRPr="000742D7">
        <w:rPr>
          <w:rFonts w:eastAsia="Times New Roman" w:cs="Times New Roman"/>
        </w:rPr>
        <w:t>προηγουμένως ξεναγήθηκαν στην έκθεση της αίθουσας «ΕΛΕΥΘΕΡΙΟΣ ΒΕ</w:t>
      </w:r>
      <w:r w:rsidRPr="000742D7">
        <w:rPr>
          <w:rFonts w:eastAsia="Times New Roman" w:cs="Times New Roman"/>
        </w:rPr>
        <w:lastRenderedPageBreak/>
        <w:t xml:space="preserve">ΝΙΖΕΛΟΣ» και ενημερώθηκαν για την ιστορία του κτηρίου και τον τρόπο οργάνωσης και λειτουργίας της Βουλής, </w:t>
      </w:r>
      <w:r>
        <w:rPr>
          <w:rFonts w:eastAsia="Times New Roman" w:cs="Times New Roman"/>
        </w:rPr>
        <w:t>είκοσι επτά</w:t>
      </w:r>
      <w:r w:rsidRPr="000742D7">
        <w:rPr>
          <w:rFonts w:eastAsia="Times New Roman" w:cs="Times New Roman"/>
        </w:rPr>
        <w:t xml:space="preserve"> μαθήτριες</w:t>
      </w:r>
      <w:r>
        <w:rPr>
          <w:rFonts w:eastAsia="Times New Roman" w:cs="Times New Roman"/>
        </w:rPr>
        <w:t xml:space="preserve"> και μαθητές </w:t>
      </w:r>
      <w:r w:rsidRPr="000742D7">
        <w:rPr>
          <w:rFonts w:eastAsia="Times New Roman" w:cs="Times New Roman"/>
        </w:rPr>
        <w:t xml:space="preserve">και </w:t>
      </w:r>
      <w:r>
        <w:rPr>
          <w:rFonts w:eastAsia="Times New Roman" w:cs="Times New Roman"/>
        </w:rPr>
        <w:t>τρεις</w:t>
      </w:r>
      <w:r w:rsidRPr="000742D7">
        <w:rPr>
          <w:rFonts w:eastAsia="Times New Roman" w:cs="Times New Roman"/>
        </w:rPr>
        <w:t xml:space="preserve"> εκπαιδευτικοί συνοδοί τους από το </w:t>
      </w:r>
      <w:r>
        <w:rPr>
          <w:rFonts w:eastAsia="Times New Roman" w:cs="Times New Roman"/>
        </w:rPr>
        <w:t>4</w:t>
      </w:r>
      <w:r w:rsidRPr="00FD101F">
        <w:rPr>
          <w:rFonts w:eastAsia="Times New Roman" w:cs="Times New Roman"/>
          <w:vertAlign w:val="superscript"/>
        </w:rPr>
        <w:t>ο</w:t>
      </w:r>
      <w:r>
        <w:rPr>
          <w:rFonts w:eastAsia="Times New Roman" w:cs="Times New Roman"/>
        </w:rPr>
        <w:t xml:space="preserve"> Δημοτ</w:t>
      </w:r>
      <w:r>
        <w:rPr>
          <w:rFonts w:eastAsia="Times New Roman" w:cs="Times New Roman"/>
        </w:rPr>
        <w:t xml:space="preserve">ικό </w:t>
      </w:r>
      <w:r w:rsidRPr="000742D7">
        <w:rPr>
          <w:rFonts w:eastAsia="Times New Roman" w:cs="Times New Roman"/>
        </w:rPr>
        <w:t>Σχολείο</w:t>
      </w:r>
      <w:r>
        <w:rPr>
          <w:rFonts w:eastAsia="Times New Roman" w:cs="Times New Roman"/>
        </w:rPr>
        <w:t xml:space="preserve"> Γέρακα</w:t>
      </w:r>
      <w:r w:rsidRPr="000742D7">
        <w:rPr>
          <w:rFonts w:eastAsia="Times New Roman" w:cs="Times New Roman"/>
        </w:rPr>
        <w:t>.</w:t>
      </w:r>
    </w:p>
    <w:p w14:paraId="6ECB455C" w14:textId="77777777" w:rsidR="0019790D" w:rsidRDefault="008D2A11">
      <w:pPr>
        <w:spacing w:after="0" w:line="600" w:lineRule="auto"/>
        <w:ind w:firstLine="720"/>
        <w:jc w:val="both"/>
        <w:rPr>
          <w:rFonts w:eastAsia="Times New Roman" w:cs="Times New Roman"/>
        </w:rPr>
      </w:pPr>
      <w:r>
        <w:rPr>
          <w:rFonts w:eastAsia="Times New Roman" w:cs="Times New Roman"/>
        </w:rPr>
        <w:t xml:space="preserve">Επίσης, </w:t>
      </w:r>
      <w:r w:rsidRPr="00291262">
        <w:rPr>
          <w:rFonts w:eastAsia="Times New Roman" w:cs="Times New Roman"/>
        </w:rPr>
        <w:t>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Βουλής, δεκαεννέα μαθήτριες</w:t>
      </w:r>
      <w:r>
        <w:rPr>
          <w:rFonts w:eastAsia="Times New Roman" w:cs="Times New Roman"/>
        </w:rPr>
        <w:t xml:space="preserve"> και μαθητές </w:t>
      </w:r>
      <w:r w:rsidRPr="00291262">
        <w:rPr>
          <w:rFonts w:eastAsia="Times New Roman" w:cs="Times New Roman"/>
        </w:rPr>
        <w:t xml:space="preserve">και </w:t>
      </w:r>
      <w:r>
        <w:rPr>
          <w:rFonts w:eastAsia="Times New Roman" w:cs="Times New Roman"/>
        </w:rPr>
        <w:t xml:space="preserve">δύο </w:t>
      </w:r>
      <w:r>
        <w:rPr>
          <w:rFonts w:eastAsia="Times New Roman" w:cs="Times New Roman"/>
        </w:rPr>
        <w:t>εκπαιδευτικοί συνοδοί</w:t>
      </w:r>
      <w:r w:rsidRPr="00291262">
        <w:rPr>
          <w:rFonts w:eastAsia="Times New Roman" w:cs="Times New Roman"/>
        </w:rPr>
        <w:t xml:space="preserve"> από </w:t>
      </w:r>
      <w:r>
        <w:rPr>
          <w:rFonts w:eastAsia="Times New Roman" w:cs="Times New Roman"/>
        </w:rPr>
        <w:t>τα Εκπαιδευτήρια Παναγιωτόπουλου.</w:t>
      </w:r>
    </w:p>
    <w:p w14:paraId="6ECB455D" w14:textId="77777777" w:rsidR="0019790D" w:rsidRDefault="008D2A11">
      <w:pPr>
        <w:spacing w:after="0" w:line="600" w:lineRule="auto"/>
        <w:ind w:firstLine="720"/>
        <w:jc w:val="both"/>
        <w:rPr>
          <w:rFonts w:eastAsia="Times New Roman" w:cs="Times New Roman"/>
        </w:rPr>
      </w:pPr>
      <w:r>
        <w:rPr>
          <w:rFonts w:eastAsia="Times New Roman" w:cs="Times New Roman"/>
        </w:rPr>
        <w:t>Η Βουλή τούς</w:t>
      </w:r>
      <w:r w:rsidRPr="00291262">
        <w:rPr>
          <w:rFonts w:eastAsia="Times New Roman" w:cs="Times New Roman"/>
        </w:rPr>
        <w:t xml:space="preserve"> καλωσορίζει. </w:t>
      </w:r>
    </w:p>
    <w:p w14:paraId="6ECB455E" w14:textId="77777777" w:rsidR="0019790D" w:rsidRDefault="008D2A11">
      <w:pPr>
        <w:spacing w:after="0" w:line="600" w:lineRule="auto"/>
        <w:ind w:firstLine="720"/>
        <w:jc w:val="center"/>
        <w:rPr>
          <w:rFonts w:eastAsia="Times New Roman" w:cs="Times New Roman"/>
        </w:rPr>
      </w:pPr>
      <w:r>
        <w:rPr>
          <w:rFonts w:eastAsia="Times New Roman" w:cs="Times New Roman"/>
        </w:rPr>
        <w:t xml:space="preserve">(Χειροκροτήματα απ’ </w:t>
      </w:r>
      <w:r w:rsidRPr="00291262">
        <w:rPr>
          <w:rFonts w:eastAsia="Times New Roman" w:cs="Times New Roman"/>
        </w:rPr>
        <w:t>όλες τις πτέρυγες της Βουλής)</w:t>
      </w:r>
    </w:p>
    <w:p w14:paraId="6ECB455F" w14:textId="77777777" w:rsidR="0019790D" w:rsidRDefault="008D2A11">
      <w:pPr>
        <w:spacing w:after="0" w:line="600" w:lineRule="auto"/>
        <w:ind w:firstLine="720"/>
        <w:jc w:val="both"/>
        <w:rPr>
          <w:rFonts w:eastAsia="Times New Roman" w:cs="Times New Roman"/>
        </w:rPr>
      </w:pPr>
      <w:r>
        <w:rPr>
          <w:rFonts w:eastAsia="Times New Roman" w:cs="Times New Roman"/>
        </w:rPr>
        <w:t>Για να γνωρίζετε λίγο και τη διαδικασία που παρακολουθείτε, είναι η διαδικασία των επίκαιρων ερωτήσεων</w:t>
      </w:r>
      <w:r>
        <w:rPr>
          <w:rFonts w:eastAsia="Times New Roman" w:cs="Times New Roman"/>
        </w:rPr>
        <w:t>, κατά τις οποίες</w:t>
      </w:r>
      <w:r>
        <w:rPr>
          <w:rFonts w:eastAsia="Times New Roman" w:cs="Times New Roman"/>
        </w:rPr>
        <w:t xml:space="preserve"> </w:t>
      </w:r>
      <w:r>
        <w:rPr>
          <w:rFonts w:eastAsia="Times New Roman" w:cs="Times New Roman"/>
        </w:rPr>
        <w:t xml:space="preserve">έχει το δικαίωμα ο εκάστοτε Βουλευτής να απευθύνει ένα ερώτημα απευθείας στον Υπουργό και να έρθουν εδώ να κάνουν μια συζήτηση με </w:t>
      </w:r>
      <w:proofErr w:type="spellStart"/>
      <w:r>
        <w:rPr>
          <w:rFonts w:eastAsia="Times New Roman" w:cs="Times New Roman"/>
        </w:rPr>
        <w:t>πρωτολογία</w:t>
      </w:r>
      <w:proofErr w:type="spellEnd"/>
      <w:r>
        <w:rPr>
          <w:rFonts w:eastAsia="Times New Roman" w:cs="Times New Roman"/>
        </w:rPr>
        <w:t xml:space="preserve"> και δευτερολογία. Η συγκεκριμένη ερώτηση είναι από τον Ε΄ Αντιπρόεδρο της Βουλής προς τον Υπουργό Μεταναστευτικής </w:t>
      </w:r>
      <w:r>
        <w:rPr>
          <w:rFonts w:eastAsia="Times New Roman" w:cs="Times New Roman"/>
        </w:rPr>
        <w:t xml:space="preserve">Πολιτικής, σχετικά με το μείζον θέμα που απασχολεί τη χώρα μας </w:t>
      </w:r>
      <w:r>
        <w:rPr>
          <w:rFonts w:eastAsia="Times New Roman" w:cs="Times New Roman"/>
        </w:rPr>
        <w:t xml:space="preserve">σχετικά </w:t>
      </w:r>
      <w:r>
        <w:rPr>
          <w:rFonts w:eastAsia="Times New Roman" w:cs="Times New Roman"/>
        </w:rPr>
        <w:t>με τις μεταναστευτικές ροές και την καλύτερη διαχείριση αυτών.</w:t>
      </w:r>
    </w:p>
    <w:p w14:paraId="6ECB4560" w14:textId="77777777" w:rsidR="0019790D" w:rsidRDefault="008D2A11">
      <w:pPr>
        <w:spacing w:after="0" w:line="600" w:lineRule="auto"/>
        <w:ind w:firstLine="720"/>
        <w:jc w:val="both"/>
        <w:rPr>
          <w:rFonts w:eastAsia="Times New Roman" w:cs="Times New Roman"/>
        </w:rPr>
      </w:pPr>
      <w:r>
        <w:rPr>
          <w:rFonts w:eastAsia="Times New Roman" w:cs="Times New Roman"/>
        </w:rPr>
        <w:t>Κύριε Πρόεδρε, έχετε τον λόγο για τρία λεπτά για τη δευτερολογία σας.</w:t>
      </w:r>
    </w:p>
    <w:p w14:paraId="6ECB4561" w14:textId="77777777" w:rsidR="0019790D" w:rsidRDefault="008D2A11">
      <w:pPr>
        <w:spacing w:after="0" w:line="600" w:lineRule="auto"/>
        <w:ind w:firstLine="720"/>
        <w:jc w:val="both"/>
        <w:rPr>
          <w:rFonts w:eastAsia="Times New Roman" w:cs="Times New Roman"/>
        </w:rPr>
      </w:pPr>
      <w:r w:rsidRPr="00AE00AB">
        <w:rPr>
          <w:rFonts w:eastAsia="Times New Roman" w:cs="Times New Roman"/>
          <w:b/>
        </w:rPr>
        <w:lastRenderedPageBreak/>
        <w:t>ΔΗΜΗΤΡΙΟΣ ΚΡΕΜΑΣΤΙΝΟΣ (Ε΄ Αντιπρόεδρος της Βουλής):</w:t>
      </w:r>
      <w:r>
        <w:rPr>
          <w:rFonts w:eastAsia="Times New Roman" w:cs="Times New Roman"/>
        </w:rPr>
        <w:t xml:space="preserve"> </w:t>
      </w:r>
      <w:r>
        <w:rPr>
          <w:rFonts w:eastAsia="Times New Roman" w:cs="Times New Roman"/>
        </w:rPr>
        <w:t xml:space="preserve">Ευχαριστώ, κύριε Πρόεδρε. </w:t>
      </w:r>
    </w:p>
    <w:p w14:paraId="6ECB4562" w14:textId="77777777" w:rsidR="0019790D" w:rsidRDefault="008D2A11">
      <w:pPr>
        <w:spacing w:after="0" w:line="600" w:lineRule="auto"/>
        <w:ind w:firstLine="720"/>
        <w:jc w:val="both"/>
        <w:rPr>
          <w:rFonts w:eastAsia="Times New Roman" w:cs="Times New Roman"/>
        </w:rPr>
      </w:pPr>
      <w:r>
        <w:rPr>
          <w:rFonts w:eastAsia="Times New Roman" w:cs="Times New Roman"/>
        </w:rPr>
        <w:t>Όπως είδατε, κύριε Υπουργέ, δεν αμφισβητώ καθόλου τις προσπάθειες τις δικές σας, αλλά και του προηγούμενου Υπουργού. Επίσης, δεν αμφισβητώ και τις προσπάθειες που ασφαλώς κάνει ο Πρωθυπουργός σε επικοινωνιακό επίπεδο με τους άλλο</w:t>
      </w:r>
      <w:r>
        <w:rPr>
          <w:rFonts w:eastAsia="Times New Roman" w:cs="Times New Roman"/>
        </w:rPr>
        <w:t xml:space="preserve">υς Πρωθυπουργούς. Όμως, αυτό που λέω είναι ότι, πρέπει σε φανερό επίπεδο, δηλαδή να δημιουργήσουμε θέμα σε επίπεδο αρχηγών κρατών, καθώς πρέπει να υπάρχει κι ένα </w:t>
      </w:r>
      <w:r>
        <w:rPr>
          <w:rFonts w:eastAsia="Times New Roman" w:cs="Times New Roman"/>
          <w:lang w:val="en-US"/>
        </w:rPr>
        <w:t>plan</w:t>
      </w:r>
      <w:r w:rsidRPr="00AE00AB">
        <w:rPr>
          <w:rFonts w:eastAsia="Times New Roman" w:cs="Times New Roman"/>
        </w:rPr>
        <w:t xml:space="preserve"> </w:t>
      </w:r>
      <w:r>
        <w:rPr>
          <w:rFonts w:eastAsia="Times New Roman" w:cs="Times New Roman"/>
          <w:lang w:val="en-US"/>
        </w:rPr>
        <w:t>B</w:t>
      </w:r>
      <w:r>
        <w:rPr>
          <w:rFonts w:eastAsia="Times New Roman" w:cs="Times New Roman"/>
        </w:rPr>
        <w:t>,</w:t>
      </w:r>
      <w:r w:rsidRPr="00AE00AB">
        <w:rPr>
          <w:rFonts w:eastAsia="Times New Roman" w:cs="Times New Roman"/>
        </w:rPr>
        <w:t xml:space="preserve"> </w:t>
      </w:r>
      <w:r>
        <w:rPr>
          <w:rFonts w:eastAsia="Times New Roman" w:cs="Times New Roman"/>
        </w:rPr>
        <w:t xml:space="preserve">σε περίπτωση που συμβούν όλα αυτά που ανέπτυξα στην </w:t>
      </w:r>
      <w:proofErr w:type="spellStart"/>
      <w:r>
        <w:rPr>
          <w:rFonts w:eastAsia="Times New Roman" w:cs="Times New Roman"/>
        </w:rPr>
        <w:t>πρωτολογία</w:t>
      </w:r>
      <w:proofErr w:type="spellEnd"/>
      <w:r>
        <w:rPr>
          <w:rFonts w:eastAsia="Times New Roman" w:cs="Times New Roman"/>
        </w:rPr>
        <w:t xml:space="preserve"> μου, όσον αφορά το τι θ</w:t>
      </w:r>
      <w:r>
        <w:rPr>
          <w:rFonts w:eastAsia="Times New Roman" w:cs="Times New Roman"/>
        </w:rPr>
        <w:t xml:space="preserve">α κάνει η Ευρωπαϊκή Ένωση. Δεν μπορεί να μας αφήσει έτσι. Αυτό είναι το ερώτημα. Νομίζω ότι είναι μείζον το θέμα, γιατί έκανα και την αρχική εισαγωγή ότι είχα προβλέψει, δυστυχώς, ότι τα </w:t>
      </w:r>
      <w:r>
        <w:rPr>
          <w:rFonts w:eastAsia="Times New Roman" w:cs="Times New Roman"/>
          <w:lang w:val="en-US"/>
        </w:rPr>
        <w:t>hot</w:t>
      </w:r>
      <w:r w:rsidRPr="00AE00AB">
        <w:rPr>
          <w:rFonts w:eastAsia="Times New Roman" w:cs="Times New Roman"/>
        </w:rPr>
        <w:t xml:space="preserve"> </w:t>
      </w:r>
      <w:r>
        <w:rPr>
          <w:rFonts w:eastAsia="Times New Roman" w:cs="Times New Roman"/>
          <w:lang w:val="en-US"/>
        </w:rPr>
        <w:t>spots</w:t>
      </w:r>
      <w:r w:rsidRPr="00AE00AB">
        <w:rPr>
          <w:rFonts w:eastAsia="Times New Roman" w:cs="Times New Roman"/>
        </w:rPr>
        <w:t xml:space="preserve"> </w:t>
      </w:r>
      <w:r>
        <w:rPr>
          <w:rFonts w:eastAsia="Times New Roman" w:cs="Times New Roman"/>
        </w:rPr>
        <w:t>θα γίνουν όπως είναι σήμερα κι επιβεβαιώθηκα.</w:t>
      </w:r>
    </w:p>
    <w:p w14:paraId="6ECB4563" w14:textId="77777777" w:rsidR="0019790D" w:rsidRDefault="008D2A11">
      <w:pPr>
        <w:spacing w:after="0" w:line="600" w:lineRule="auto"/>
        <w:ind w:firstLine="720"/>
        <w:jc w:val="both"/>
        <w:rPr>
          <w:rFonts w:eastAsia="Times New Roman" w:cs="Times New Roman"/>
        </w:rPr>
      </w:pPr>
      <w:r>
        <w:rPr>
          <w:rFonts w:eastAsia="Times New Roman" w:cs="Times New Roman"/>
        </w:rPr>
        <w:t>Γι’ αυτό, λοι</w:t>
      </w:r>
      <w:r>
        <w:rPr>
          <w:rFonts w:eastAsia="Times New Roman" w:cs="Times New Roman"/>
        </w:rPr>
        <w:t>πόν, επανέρχομαι σήμερα, ανησυχώντας πραγματικά και ως Βουλευτής -αν θέλετε- του Αιγαίου. Ανησυχώ όχι μόνο για το Αιγαίο, αλλά και για την ύπαρξη της χώρας, διότι βλέπετε ότι αγοράζουν όπλα, εξοπλισμούς εκατέρωθεν και όλα αυτά</w:t>
      </w:r>
      <w:r w:rsidRPr="0050588E">
        <w:rPr>
          <w:rFonts w:eastAsia="Times New Roman" w:cs="Times New Roman"/>
        </w:rPr>
        <w:t>,</w:t>
      </w:r>
      <w:r>
        <w:rPr>
          <w:rFonts w:eastAsia="Times New Roman" w:cs="Times New Roman"/>
        </w:rPr>
        <w:t xml:space="preserve"> και δεν μπορεί αυτό το πράγμ</w:t>
      </w:r>
      <w:r>
        <w:rPr>
          <w:rFonts w:eastAsia="Times New Roman" w:cs="Times New Roman"/>
        </w:rPr>
        <w:t xml:space="preserve">α η Ευρωπαϊκή Ένωση να το αντιμετωπίζει όπως το αντιμετωπίζει, δηλαδή να λέει «είναι </w:t>
      </w:r>
      <w:r>
        <w:rPr>
          <w:rFonts w:eastAsia="Times New Roman" w:cs="Times New Roman"/>
        </w:rPr>
        <w:lastRenderedPageBreak/>
        <w:t>δικό σας το πρόβλημα -της Ελλάδας και της Ιταλίας-, εμείς εδώ θέλουμε την ησυχία μας». Τότε τι Ευρωπαϊκή Ένωση έχουμε;</w:t>
      </w:r>
    </w:p>
    <w:p w14:paraId="6ECB4564" w14:textId="77777777" w:rsidR="0019790D" w:rsidRDefault="008D2A11">
      <w:pPr>
        <w:spacing w:after="0" w:line="600" w:lineRule="auto"/>
        <w:ind w:firstLine="720"/>
        <w:jc w:val="both"/>
        <w:rPr>
          <w:rFonts w:eastAsia="Times New Roman" w:cs="Times New Roman"/>
        </w:rPr>
      </w:pPr>
      <w:r>
        <w:rPr>
          <w:rFonts w:eastAsia="Times New Roman" w:cs="Times New Roman"/>
        </w:rPr>
        <w:t>Γι’ αυτόν ακριβώς τον λόγο κάνω αυτή</w:t>
      </w:r>
      <w:r>
        <w:rPr>
          <w:rFonts w:eastAsia="Times New Roman" w:cs="Times New Roman"/>
        </w:rPr>
        <w:t xml:space="preserve"> την ερώτηση. Βεβαίως, μπορεί να μου πείτε «έπρεπε να την κάνετε στον Πρωθυπουργό». Εντάξει, αλλά την κάνω σε σας, εμμέσως προς τον Πρωθυπουργό, διότι θεωρώ ότι το θέμα αυτό είναι ζωτικής σημασίας για τη χώρα και κατά τη γνώμη μου, δεν έχει κλείσει καθόλου</w:t>
      </w:r>
      <w:r>
        <w:rPr>
          <w:rFonts w:eastAsia="Times New Roman" w:cs="Times New Roman"/>
        </w:rPr>
        <w:t>.</w:t>
      </w:r>
    </w:p>
    <w:p w14:paraId="6ECB4565"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Χωρίς, λοιπόν, να αμφισβητώ τα πάντα, προτείνω κάτι το οποίο αυτή τη στιγμή νομίζω ότι είναι πάρα πολύ ουσιαστικό για όλους μας.</w:t>
      </w:r>
    </w:p>
    <w:p w14:paraId="6ECB4566"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ί</w:t>
      </w:r>
      <w:r>
        <w:rPr>
          <w:rFonts w:eastAsia="Times New Roman" w:cs="Times New Roman"/>
          <w:szCs w:val="24"/>
        </w:rPr>
        <w:t>α άλλη σκέψη που θα μπορούσα να κάνω -την εκφράζω σε εσάς αυτήν- είναι η εξής: όπως είναι οι καταυλισμοί των προσφύγων στην</w:t>
      </w:r>
      <w:r>
        <w:rPr>
          <w:rFonts w:eastAsia="Times New Roman" w:cs="Times New Roman"/>
          <w:szCs w:val="24"/>
        </w:rPr>
        <w:t xml:space="preserve"> Τουρκία, ας φροντίσει η Ευρωπαϊκή Ένωση, στο ενδεχόμενο που συμβούν γεγονότα, να μας εξασφαλίσει τη δυνατότητα τέτοιων καταυλισμών. Διότι εάν συμβούν τέτοια γεγονότα -εύχομαι να μη συμβούν-, πρέπει να υπάρχει το </w:t>
      </w:r>
      <w:r>
        <w:rPr>
          <w:rFonts w:eastAsia="Times New Roman" w:cs="Times New Roman"/>
          <w:szCs w:val="24"/>
          <w:lang w:val="en-US"/>
        </w:rPr>
        <w:t>plan</w:t>
      </w:r>
      <w:r w:rsidRPr="00183663">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xml:space="preserve">. </w:t>
      </w:r>
      <w:r>
        <w:rPr>
          <w:rFonts w:eastAsia="Times New Roman" w:cs="Times New Roman"/>
          <w:szCs w:val="24"/>
        </w:rPr>
        <w:t xml:space="preserve">Εάν δεν υπάρχει το </w:t>
      </w:r>
      <w:r>
        <w:rPr>
          <w:rFonts w:eastAsia="Times New Roman" w:cs="Times New Roman"/>
          <w:szCs w:val="24"/>
          <w:lang w:val="en-US"/>
        </w:rPr>
        <w:t>plan</w:t>
      </w:r>
      <w:r w:rsidRPr="00183663">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 xml:space="preserve"> </w:t>
      </w:r>
      <w:r>
        <w:rPr>
          <w:rFonts w:eastAsia="Times New Roman" w:cs="Times New Roman"/>
          <w:szCs w:val="24"/>
        </w:rPr>
        <w:t xml:space="preserve">τότε θα </w:t>
      </w:r>
      <w:r>
        <w:rPr>
          <w:rFonts w:eastAsia="Times New Roman" w:cs="Times New Roman"/>
          <w:szCs w:val="24"/>
        </w:rPr>
        <w:t>έχουμε μεγάλα προβλήματα.</w:t>
      </w:r>
    </w:p>
    <w:p w14:paraId="6ECB4567" w14:textId="77777777" w:rsidR="0019790D" w:rsidRDefault="008D2A11">
      <w:pPr>
        <w:spacing w:after="0" w:line="600" w:lineRule="auto"/>
        <w:ind w:firstLine="720"/>
        <w:jc w:val="both"/>
        <w:rPr>
          <w:rFonts w:eastAsia="Times New Roman" w:cs="Times New Roman"/>
          <w:szCs w:val="24"/>
        </w:rPr>
      </w:pPr>
      <w:r w:rsidRPr="008D6656">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Αντιπρόεδρο.</w:t>
      </w:r>
    </w:p>
    <w:p w14:paraId="6ECB4568"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Κύρει Υπουργέ, έχετε τον λόγο.</w:t>
      </w:r>
    </w:p>
    <w:p w14:paraId="6ECB4569" w14:textId="77777777" w:rsidR="0019790D" w:rsidRDefault="008D2A11">
      <w:pPr>
        <w:spacing w:after="0" w:line="600" w:lineRule="auto"/>
        <w:ind w:firstLine="720"/>
        <w:jc w:val="both"/>
        <w:rPr>
          <w:rFonts w:eastAsia="Times New Roman" w:cs="Times New Roman"/>
          <w:szCs w:val="24"/>
        </w:rPr>
      </w:pPr>
      <w:r w:rsidRPr="00D3443A">
        <w:rPr>
          <w:rFonts w:eastAsia="Times New Roman" w:cs="Times New Roman"/>
          <w:b/>
          <w:szCs w:val="24"/>
        </w:rPr>
        <w:lastRenderedPageBreak/>
        <w:t>ΔΗΜΗΤΡΙΟΣ ΒΙΤΣΑΣ (Υπουργός Μεταναστευτικής Πολιτικής):</w:t>
      </w:r>
      <w:r>
        <w:rPr>
          <w:rFonts w:eastAsia="Times New Roman" w:cs="Times New Roman"/>
          <w:szCs w:val="24"/>
        </w:rPr>
        <w:t xml:space="preserve"> Νομίζω, κύριε </w:t>
      </w:r>
      <w:proofErr w:type="spellStart"/>
      <w:r>
        <w:rPr>
          <w:rFonts w:eastAsia="Times New Roman" w:cs="Times New Roman"/>
          <w:szCs w:val="24"/>
        </w:rPr>
        <w:t>Κρεμαστινέ</w:t>
      </w:r>
      <w:proofErr w:type="spellEnd"/>
      <w:r>
        <w:rPr>
          <w:rFonts w:eastAsia="Times New Roman" w:cs="Times New Roman"/>
          <w:szCs w:val="24"/>
        </w:rPr>
        <w:t>, ότι αν συζητάμε τα πράγματα ψύχραιμα</w:t>
      </w:r>
      <w:r>
        <w:rPr>
          <w:rFonts w:eastAsia="Times New Roman" w:cs="Times New Roman"/>
          <w:szCs w:val="24"/>
        </w:rPr>
        <w:t>,</w:t>
      </w:r>
      <w:r>
        <w:rPr>
          <w:rFonts w:eastAsia="Times New Roman" w:cs="Times New Roman"/>
          <w:szCs w:val="24"/>
        </w:rPr>
        <w:t xml:space="preserve"> όπως κάνουμε</w:t>
      </w:r>
      <w:r>
        <w:rPr>
          <w:rFonts w:eastAsia="Times New Roman" w:cs="Times New Roman"/>
          <w:szCs w:val="24"/>
        </w:rPr>
        <w:t xml:space="preserve"> οι δυο μας αυτή τη στιγμή, αν δεν μπορούμε να βρούμε λύσεις, που θα ήταν το ευκταίο, τουλάχιστον μπορούμε να διαμορφώνουμε συνεννοήσεις στην κατεύθυνση και της Ευρωπαϊκής Ένωσης και της Τουρκίας.</w:t>
      </w:r>
    </w:p>
    <w:p w14:paraId="6ECB456A"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Εγώ θα σας πω τι προσπάθειες και τι προτάσεις έχουμε κάνει,</w:t>
      </w:r>
      <w:r>
        <w:rPr>
          <w:rFonts w:eastAsia="Times New Roman" w:cs="Times New Roman"/>
          <w:szCs w:val="24"/>
        </w:rPr>
        <w:t xml:space="preserve"> ανοι</w:t>
      </w:r>
      <w:r>
        <w:rPr>
          <w:rFonts w:eastAsia="Times New Roman" w:cs="Times New Roman"/>
          <w:szCs w:val="24"/>
        </w:rPr>
        <w:t>κ</w:t>
      </w:r>
      <w:r>
        <w:rPr>
          <w:rFonts w:eastAsia="Times New Roman" w:cs="Times New Roman"/>
          <w:szCs w:val="24"/>
        </w:rPr>
        <w:t>τά. Σας ανέφερα μία προηγουμένως. Εμείς έχουμε κάνει πολύ συγκεκριμένες προτάσεις στην Ευρωπαϊκή Ένωση για ένα κοινό σύστημα εξέτασης του ασύλου. Δεύτερον, ένα κοινό σύστημα επιστροφών. Τρίτον, ένα σύστημα διαδικασιών εξέτασης όπου όταν είναι παραπάν</w:t>
      </w:r>
      <w:r>
        <w:rPr>
          <w:rFonts w:eastAsia="Times New Roman" w:cs="Times New Roman"/>
          <w:szCs w:val="24"/>
        </w:rPr>
        <w:t>ω από έναν αριθμό αμέσως θα μπορούν να πηγαίνουν σε άλλες χώρες της Ευρώπης και να εξετάζεται εκεί η αίτηση ασύλου. Είναι τρεις πολύ συγκεκριμένες προτάσεις.</w:t>
      </w:r>
    </w:p>
    <w:p w14:paraId="6ECB456B"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Το τέταρτο που έχουμε κάνει είναι ότι οι πέντε χώρες πρώτης υποδοχής στην Ευρωπαϊκή Ένωση, δηλαδή </w:t>
      </w:r>
      <w:r>
        <w:rPr>
          <w:rFonts w:eastAsia="Times New Roman" w:cs="Times New Roman"/>
          <w:szCs w:val="24"/>
        </w:rPr>
        <w:t xml:space="preserve">η Ισπανία, η Ιταλία, η Μάλτα, η Ελλάδα και η Κύπρος, έχουμε καταθέσει δεκατρείς κοινές θέσεις στη συζήτηση για το Δουβλίνο </w:t>
      </w:r>
      <w:r>
        <w:rPr>
          <w:rFonts w:eastAsia="Times New Roman" w:cs="Times New Roman"/>
          <w:szCs w:val="24"/>
          <w:lang w:val="en-US"/>
        </w:rPr>
        <w:t>IV</w:t>
      </w:r>
      <w:r w:rsidRPr="008D6656">
        <w:rPr>
          <w:rFonts w:eastAsia="Times New Roman" w:cs="Times New Roman"/>
          <w:szCs w:val="24"/>
        </w:rPr>
        <w:t xml:space="preserve">. </w:t>
      </w:r>
      <w:r>
        <w:rPr>
          <w:rFonts w:eastAsia="Times New Roman" w:cs="Times New Roman"/>
          <w:szCs w:val="24"/>
        </w:rPr>
        <w:t>Και υπάρχει και συγχρόνως μια ολοκληρωμένη πίεση, γιατί εσείς σωστά το είπατε, ώστε να υπάρχει η ουσία της κοινής δήλωσης. Η ουσί</w:t>
      </w:r>
      <w:r>
        <w:rPr>
          <w:rFonts w:eastAsia="Times New Roman" w:cs="Times New Roman"/>
          <w:szCs w:val="24"/>
        </w:rPr>
        <w:t xml:space="preserve">α της κοινής δήλωσης, η καρδιά της κοινής δήλωσης είναι η συμφωνία ανάμεσα </w:t>
      </w:r>
      <w:r>
        <w:rPr>
          <w:rFonts w:eastAsia="Times New Roman" w:cs="Times New Roman"/>
          <w:szCs w:val="24"/>
        </w:rPr>
        <w:lastRenderedPageBreak/>
        <w:t>στην Ευρωπαϊκή Ένωση και στην Τουρκία, να διατηρεί η Τουρκία τους προσφυγικούς και μεταναστευτικούς πληθυσμούς και να κάνει άλλα πράγματα που κάνει στο έδαφός της και να δίνονται χρ</w:t>
      </w:r>
      <w:r>
        <w:rPr>
          <w:rFonts w:eastAsia="Times New Roman" w:cs="Times New Roman"/>
          <w:szCs w:val="24"/>
        </w:rPr>
        <w:t>ήματα προς τούτο στη Τουρκία -γι’ αυτό δίνονται- και ως διορθωτικός μηχανισμός είναι οι επιστροφές.</w:t>
      </w:r>
    </w:p>
    <w:p w14:paraId="6ECB456C"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Υπάρχουν και άλλα δύο ζητήματα. Το ένα ζήτημα είναι η κοινή προσπάθεια να </w:t>
      </w:r>
      <w:r>
        <w:rPr>
          <w:rFonts w:eastAsia="Times New Roman" w:cs="Times New Roman"/>
          <w:szCs w:val="24"/>
        </w:rPr>
        <w:t>κ</w:t>
      </w:r>
      <w:r>
        <w:rPr>
          <w:rFonts w:eastAsia="Times New Roman" w:cs="Times New Roman"/>
          <w:szCs w:val="24"/>
        </w:rPr>
        <w:t>τυπηθούν οι διακινητές, δηλαδή αυτοί οι εγκληματίες ανθρώπων, που είναι το βασικό</w:t>
      </w:r>
      <w:r>
        <w:rPr>
          <w:rFonts w:eastAsia="Times New Roman" w:cs="Times New Roman"/>
          <w:szCs w:val="24"/>
        </w:rPr>
        <w:t>. Και το δεύτερο είναι η Τουρκία να έχει μια μεγαλύτερη ευθύνη για την προάσπιση, τη θωράκιση -και μιλάω για τις μεταναστευτικές ροές- των χερσαίων συνόρων της.</w:t>
      </w:r>
    </w:p>
    <w:p w14:paraId="6ECB456D"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Βρισκόμαστε -και το επαναλαμβάνω- σε συνεννόηση τόσο με την Ευρωπαϊκή Ένωση και με τους αντίστο</w:t>
      </w:r>
      <w:r>
        <w:rPr>
          <w:rFonts w:eastAsia="Times New Roman" w:cs="Times New Roman"/>
          <w:szCs w:val="24"/>
        </w:rPr>
        <w:t>ιχους επιτρόπους όσο και με την τουρκική πλευρά. Έχουμε ανοίξει έναν δίαυλο. Αυτό φαίνεται ότι ως τώρα έχει κάποια αποτελέσματα.</w:t>
      </w:r>
    </w:p>
    <w:p w14:paraId="6ECB456E"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υγκεκριμέν</w:t>
      </w:r>
      <w:r>
        <w:rPr>
          <w:rFonts w:eastAsia="Times New Roman" w:cs="Times New Roman"/>
          <w:szCs w:val="24"/>
        </w:rPr>
        <w:t>α, σ</w:t>
      </w:r>
      <w:r>
        <w:rPr>
          <w:rFonts w:eastAsia="Times New Roman" w:cs="Times New Roman"/>
          <w:szCs w:val="24"/>
        </w:rPr>
        <w:t xml:space="preserve">τις 24 Απριλίου του 2018 στα κρατητήρια του Έβρου υπήρχαν χίλιοι διακόσιοι εβδομήντα. Εχθές ήταν </w:t>
      </w:r>
      <w:proofErr w:type="spellStart"/>
      <w:r>
        <w:rPr>
          <w:rFonts w:eastAsia="Times New Roman" w:cs="Times New Roman"/>
          <w:szCs w:val="24"/>
        </w:rPr>
        <w:t>εκατόν</w:t>
      </w:r>
      <w:proofErr w:type="spellEnd"/>
      <w:r>
        <w:rPr>
          <w:rFonts w:eastAsia="Times New Roman" w:cs="Times New Roman"/>
          <w:szCs w:val="24"/>
        </w:rPr>
        <w:t xml:space="preserve"> δεκαεννέ</w:t>
      </w:r>
      <w:r>
        <w:rPr>
          <w:rFonts w:eastAsia="Times New Roman" w:cs="Times New Roman"/>
          <w:szCs w:val="24"/>
        </w:rPr>
        <w:t>α. Αυτό έχει να κάνει με τις ίδιες τις ροές. Έχουν πέσει οι ροές στον Έβρο. Αν με ρωτήσει κανείς «είστε σίγουρος ότι αυτό θα διατηρηθεί;» εγώ θα πω ότι πρέπει να προσέχουμε, να παρακολουθούμε</w:t>
      </w:r>
      <w:r>
        <w:rPr>
          <w:rFonts w:eastAsia="Times New Roman" w:cs="Times New Roman"/>
          <w:szCs w:val="24"/>
        </w:rPr>
        <w:t xml:space="preserve">, </w:t>
      </w:r>
      <w:r>
        <w:rPr>
          <w:rFonts w:eastAsia="Times New Roman" w:cs="Times New Roman"/>
          <w:szCs w:val="24"/>
        </w:rPr>
        <w:t>να συνεχίσουμε και να μη χαλαρώνουμε.</w:t>
      </w:r>
    </w:p>
    <w:p w14:paraId="6ECB456F"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lastRenderedPageBreak/>
        <w:t>Υπάρχει το μεγάλο πρόβλημ</w:t>
      </w:r>
      <w:r>
        <w:rPr>
          <w:rFonts w:eastAsia="Times New Roman" w:cs="Times New Roman"/>
          <w:szCs w:val="24"/>
        </w:rPr>
        <w:t>α της Λέσβο</w:t>
      </w:r>
      <w:r>
        <w:rPr>
          <w:rFonts w:eastAsia="Times New Roman" w:cs="Times New Roman"/>
          <w:szCs w:val="24"/>
        </w:rPr>
        <w:t>υ</w:t>
      </w:r>
      <w:r>
        <w:rPr>
          <w:rFonts w:eastAsia="Times New Roman" w:cs="Times New Roman"/>
          <w:szCs w:val="24"/>
        </w:rPr>
        <w:t>, που είναι κύριο. Εγώ αν θα μου λέγατε να κάνω μια κατηγοριοποίηση, θα έλεγα: Λέσβος, Σάμος, Χίος. Σε αυτή την κατεύθυνση εργαζόμαστε, αλλά όχι με τον τρόπο που θα προκαλούμε καινούρ</w:t>
      </w:r>
      <w:r>
        <w:rPr>
          <w:rFonts w:eastAsia="Times New Roman" w:cs="Times New Roman"/>
          <w:szCs w:val="24"/>
        </w:rPr>
        <w:t>γ</w:t>
      </w:r>
      <w:r>
        <w:rPr>
          <w:rFonts w:eastAsia="Times New Roman" w:cs="Times New Roman"/>
          <w:szCs w:val="24"/>
        </w:rPr>
        <w:t>ιες ροές προς την Ελλάδα, γιατί αν, ας πούμε, παίρνεις εκατό</w:t>
      </w:r>
      <w:r>
        <w:rPr>
          <w:rFonts w:eastAsia="Times New Roman" w:cs="Times New Roman"/>
          <w:szCs w:val="24"/>
        </w:rPr>
        <w:t xml:space="preserve"> ανθρώπους, γιατί είναι ευάλωτοι, από τη Λέσβο και την επόμενη μέρα το πρωί έρχονται εκατό από την πλευρά της Τουρκίας, αυτό θα σημαίνει μηδέν.</w:t>
      </w:r>
    </w:p>
    <w:p w14:paraId="6ECB4570"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Αυτό έχει και διαδικασίες συνεννόησης και διαδικασίες επιστροφών και συγχρόνως χρειάζεται μια ισορροπία που να α</w:t>
      </w:r>
      <w:r>
        <w:rPr>
          <w:rFonts w:eastAsia="Times New Roman" w:cs="Times New Roman"/>
          <w:szCs w:val="24"/>
        </w:rPr>
        <w:t xml:space="preserve">φορά και τα δικαιώματα και τη βελτίωση της ζωής των κατοίκων στη Μόρια, στα </w:t>
      </w:r>
      <w:proofErr w:type="spellStart"/>
      <w:r>
        <w:rPr>
          <w:rFonts w:eastAsia="Times New Roman" w:cs="Times New Roman"/>
          <w:szCs w:val="24"/>
        </w:rPr>
        <w:t>Πάμφιλα</w:t>
      </w:r>
      <w:proofErr w:type="spellEnd"/>
      <w:r>
        <w:rPr>
          <w:rFonts w:eastAsia="Times New Roman" w:cs="Times New Roman"/>
          <w:szCs w:val="24"/>
        </w:rPr>
        <w:t xml:space="preserve">, στην </w:t>
      </w:r>
      <w:proofErr w:type="spellStart"/>
      <w:r>
        <w:rPr>
          <w:rFonts w:eastAsia="Times New Roman" w:cs="Times New Roman"/>
          <w:szCs w:val="24"/>
        </w:rPr>
        <w:t>Παναγιούδα</w:t>
      </w:r>
      <w:proofErr w:type="spellEnd"/>
      <w:r>
        <w:rPr>
          <w:rFonts w:eastAsia="Times New Roman" w:cs="Times New Roman"/>
          <w:szCs w:val="24"/>
        </w:rPr>
        <w:t xml:space="preserve"> κ.λπ.</w:t>
      </w:r>
      <w:r>
        <w:rPr>
          <w:rFonts w:eastAsia="Times New Roman" w:cs="Times New Roman"/>
          <w:szCs w:val="24"/>
        </w:rPr>
        <w:t>.</w:t>
      </w:r>
    </w:p>
    <w:p w14:paraId="6ECB4571" w14:textId="77777777" w:rsidR="0019790D" w:rsidRDefault="008D2A11">
      <w:pPr>
        <w:spacing w:after="0" w:line="600" w:lineRule="auto"/>
        <w:ind w:firstLine="720"/>
        <w:jc w:val="both"/>
        <w:rPr>
          <w:rFonts w:eastAsia="Times New Roman"/>
          <w:szCs w:val="24"/>
        </w:rPr>
      </w:pPr>
      <w:r>
        <w:rPr>
          <w:rFonts w:eastAsia="Times New Roman"/>
          <w:szCs w:val="24"/>
        </w:rPr>
        <w:t>Και γι’ αυτό λέω ότι όταν μπαίνεις σε ένα τέτοιο αναπτυξιακό συνέδριο και συζητάς βρίσκεις λύσεις.</w:t>
      </w:r>
    </w:p>
    <w:p w14:paraId="6ECB4572" w14:textId="77777777" w:rsidR="0019790D" w:rsidRDefault="008D2A11">
      <w:pPr>
        <w:spacing w:after="0" w:line="600" w:lineRule="auto"/>
        <w:ind w:firstLine="720"/>
        <w:jc w:val="both"/>
        <w:rPr>
          <w:rFonts w:eastAsia="Times New Roman"/>
          <w:szCs w:val="24"/>
        </w:rPr>
      </w:pPr>
      <w:r>
        <w:rPr>
          <w:rFonts w:eastAsia="Times New Roman"/>
          <w:szCs w:val="24"/>
        </w:rPr>
        <w:t>Σε αυτή την κατεύθυνση θα συνεχίσουμε, χωρίς να α</w:t>
      </w:r>
      <w:r>
        <w:rPr>
          <w:rFonts w:eastAsia="Times New Roman"/>
          <w:szCs w:val="24"/>
        </w:rPr>
        <w:t xml:space="preserve">φήνουμε πίσω μας τη βασική μας κατεύθυνση και τη βασική μας πολιτική. Η βασική μας πολιτική είναι οι νόμιμες οδοί μετανάστευσης και ο αλληλέγγυος καταμερισμός του προσφυγικού ζητήματος σε όλη την Ευρώπη, κάτι στο οποίο μια σειρά από χώρες δεν συμμετέχουν, </w:t>
      </w:r>
      <w:r>
        <w:rPr>
          <w:rFonts w:eastAsia="Times New Roman"/>
          <w:szCs w:val="24"/>
        </w:rPr>
        <w:t>έχουν μηδενική συμμετοχή. Αυτό είναι το βασικό και είναι από τα ζητήματα που φαντάζομαι ότι κι ο Υπουργός Εξωτερι</w:t>
      </w:r>
      <w:r>
        <w:rPr>
          <w:rFonts w:eastAsia="Times New Roman"/>
          <w:szCs w:val="24"/>
        </w:rPr>
        <w:lastRenderedPageBreak/>
        <w:t xml:space="preserve">κών, αλλά και εγώ ο ίδιος συζητάμε και στα ευρωπαϊκά </w:t>
      </w:r>
      <w:r>
        <w:rPr>
          <w:rFonts w:eastAsia="Times New Roman"/>
          <w:szCs w:val="24"/>
          <w:lang w:val="en-US"/>
        </w:rPr>
        <w:t>fora</w:t>
      </w:r>
      <w:r>
        <w:rPr>
          <w:rFonts w:eastAsia="Times New Roman"/>
          <w:szCs w:val="24"/>
        </w:rPr>
        <w:t xml:space="preserve"> και στις ευρωπαϊκές διαδικασίες κι ελπίζω ότι θα είναι και ένα από τα κύρια ζητήματα συζήτησης και στη συνάντηση που γίνεται ανάμεσα στα Βαλκάνια και στις χώρες του </w:t>
      </w:r>
      <w:proofErr w:type="spellStart"/>
      <w:r w:rsidRPr="0001696E">
        <w:rPr>
          <w:rFonts w:eastAsia="Times New Roman" w:cs="Times New Roman"/>
          <w:bCs/>
          <w:szCs w:val="24"/>
        </w:rPr>
        <w:t>Βίσεγκραντ</w:t>
      </w:r>
      <w:proofErr w:type="spellEnd"/>
      <w:r>
        <w:rPr>
          <w:rFonts w:eastAsia="Times New Roman" w:cs="Times New Roman"/>
          <w:bCs/>
          <w:szCs w:val="24"/>
        </w:rPr>
        <w:t>.</w:t>
      </w:r>
    </w:p>
    <w:p w14:paraId="6ECB4573" w14:textId="77777777" w:rsidR="0019790D" w:rsidRDefault="008D2A11">
      <w:pPr>
        <w:spacing w:after="0" w:line="600" w:lineRule="auto"/>
        <w:ind w:firstLine="720"/>
        <w:jc w:val="both"/>
        <w:rPr>
          <w:rFonts w:eastAsia="Times New Roman"/>
          <w:szCs w:val="24"/>
        </w:rPr>
      </w:pPr>
      <w:r>
        <w:rPr>
          <w:rFonts w:eastAsia="Times New Roman"/>
          <w:szCs w:val="24"/>
        </w:rPr>
        <w:t>Ευχαριστώ πολύ.</w:t>
      </w:r>
    </w:p>
    <w:p w14:paraId="6ECB4574" w14:textId="77777777" w:rsidR="0019790D" w:rsidRDefault="008D2A11">
      <w:pPr>
        <w:spacing w:after="0" w:line="600" w:lineRule="auto"/>
        <w:ind w:firstLine="720"/>
        <w:jc w:val="both"/>
        <w:rPr>
          <w:rFonts w:eastAsia="Times New Roman"/>
          <w:bCs/>
          <w:szCs w:val="24"/>
        </w:rPr>
      </w:pPr>
      <w:r>
        <w:rPr>
          <w:rFonts w:eastAsia="Times New Roman"/>
          <w:b/>
          <w:bCs/>
          <w:szCs w:val="24"/>
        </w:rPr>
        <w:t>ΠΡΟΕΔΡΕΥΩΝ (Μάριος Γεωργιάδης):</w:t>
      </w:r>
      <w:r w:rsidRPr="000D439C">
        <w:rPr>
          <w:rFonts w:eastAsia="Times New Roman"/>
          <w:bCs/>
          <w:szCs w:val="24"/>
        </w:rPr>
        <w:t xml:space="preserve"> Ευχαριστούμε τον κύριο Υπουργό</w:t>
      </w:r>
      <w:r w:rsidRPr="000D439C">
        <w:rPr>
          <w:rFonts w:eastAsia="Times New Roman"/>
          <w:bCs/>
          <w:szCs w:val="24"/>
        </w:rPr>
        <w:t>.</w:t>
      </w:r>
    </w:p>
    <w:p w14:paraId="6ECB4575" w14:textId="77777777" w:rsidR="0019790D" w:rsidRDefault="008D2A11">
      <w:pPr>
        <w:spacing w:after="0" w:line="600" w:lineRule="auto"/>
        <w:ind w:firstLine="720"/>
        <w:jc w:val="both"/>
        <w:rPr>
          <w:rFonts w:eastAsia="Times New Roman" w:cs="Times New Roman"/>
          <w:szCs w:val="24"/>
        </w:rPr>
      </w:pPr>
      <w:r w:rsidRPr="000D439C">
        <w:rPr>
          <w:rFonts w:eastAsia="Times New Roman"/>
          <w:bCs/>
          <w:szCs w:val="24"/>
        </w:rPr>
        <w:t>Συνεχίζουμε με την τρίτη</w:t>
      </w:r>
      <w:r>
        <w:rPr>
          <w:rFonts w:eastAsia="Times New Roman" w:cs="Times New Roman"/>
          <w:szCs w:val="24"/>
        </w:rPr>
        <w:t xml:space="preserve"> με αριθμό 1584/2-5-2018 επίκαιρη ερώτηση πρώτου κύκλου του Βουλευτή Α΄ Θεσσαλονίκης της Ένωσης Κεντρώων κ. </w:t>
      </w:r>
      <w:r w:rsidRPr="000D439C">
        <w:rPr>
          <w:rFonts w:eastAsia="Times New Roman" w:cs="Times New Roman"/>
          <w:bCs/>
          <w:szCs w:val="24"/>
        </w:rPr>
        <w:t xml:space="preserve">Ιωάννη </w:t>
      </w:r>
      <w:proofErr w:type="spellStart"/>
      <w:r w:rsidRPr="000D439C">
        <w:rPr>
          <w:rFonts w:eastAsia="Times New Roman" w:cs="Times New Roman"/>
          <w:bCs/>
          <w:szCs w:val="24"/>
        </w:rPr>
        <w:t>Σαρίδη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0D439C">
        <w:rPr>
          <w:rFonts w:eastAsia="Times New Roman" w:cs="Times New Roman"/>
          <w:bCs/>
          <w:szCs w:val="24"/>
        </w:rPr>
        <w:t>Περιβάλλοντος και Ενέργειας,</w:t>
      </w:r>
      <w:r>
        <w:rPr>
          <w:rFonts w:eastAsia="Times New Roman" w:cs="Times New Roman"/>
          <w:szCs w:val="24"/>
        </w:rPr>
        <w:t xml:space="preserve"> με θέμα: «Ανατροπή φορτηγού στη Χαλκιδική».</w:t>
      </w:r>
    </w:p>
    <w:p w14:paraId="6ECB4576"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Κύριε συνάδελφε, έ</w:t>
      </w:r>
      <w:r>
        <w:rPr>
          <w:rFonts w:eastAsia="Times New Roman" w:cs="Times New Roman"/>
          <w:szCs w:val="24"/>
        </w:rPr>
        <w:t>χετε τον λόγο για δύο λεπτά.</w:t>
      </w:r>
    </w:p>
    <w:p w14:paraId="6ECB4577" w14:textId="77777777" w:rsidR="0019790D" w:rsidRDefault="008D2A11">
      <w:pPr>
        <w:spacing w:after="0" w:line="600" w:lineRule="auto"/>
        <w:ind w:firstLine="720"/>
        <w:jc w:val="both"/>
        <w:rPr>
          <w:rFonts w:eastAsia="Times New Roman" w:cs="Times New Roman"/>
          <w:bCs/>
          <w:szCs w:val="24"/>
        </w:rPr>
      </w:pPr>
      <w:r w:rsidRPr="000D439C">
        <w:rPr>
          <w:rFonts w:eastAsia="Times New Roman" w:cs="Times New Roman"/>
          <w:b/>
          <w:bCs/>
          <w:szCs w:val="24"/>
        </w:rPr>
        <w:t>ΙΩΑΝΝΗΣ ΣΑΡΙΔΗΣ:</w:t>
      </w:r>
      <w:r>
        <w:rPr>
          <w:rFonts w:eastAsia="Times New Roman" w:cs="Times New Roman"/>
          <w:b/>
          <w:bCs/>
          <w:szCs w:val="24"/>
        </w:rPr>
        <w:t xml:space="preserve"> </w:t>
      </w:r>
      <w:r w:rsidRPr="000D439C">
        <w:rPr>
          <w:rFonts w:eastAsia="Times New Roman" w:cs="Times New Roman"/>
          <w:bCs/>
          <w:szCs w:val="24"/>
        </w:rPr>
        <w:t>Ευχαριστώ πολύ, κύριε Πρόεδρε.</w:t>
      </w:r>
    </w:p>
    <w:p w14:paraId="6ECB4578" w14:textId="77777777" w:rsidR="0019790D" w:rsidRDefault="008D2A11">
      <w:pPr>
        <w:spacing w:after="0" w:line="600" w:lineRule="auto"/>
        <w:ind w:firstLine="720"/>
        <w:jc w:val="both"/>
        <w:rPr>
          <w:rFonts w:eastAsia="Times New Roman" w:cs="Times New Roman"/>
          <w:bCs/>
          <w:szCs w:val="24"/>
        </w:rPr>
      </w:pPr>
      <w:r w:rsidRPr="000D439C">
        <w:rPr>
          <w:rFonts w:eastAsia="Times New Roman" w:cs="Times New Roman"/>
          <w:bCs/>
          <w:szCs w:val="24"/>
        </w:rPr>
        <w:t xml:space="preserve">Κύριε Υπουργέ, σύμφωνα με το δελτίο Τύπου που </w:t>
      </w:r>
      <w:proofErr w:type="spellStart"/>
      <w:r w:rsidRPr="000D439C">
        <w:rPr>
          <w:rFonts w:eastAsia="Times New Roman" w:cs="Times New Roman"/>
          <w:bCs/>
          <w:szCs w:val="24"/>
        </w:rPr>
        <w:t>ανήρτησε</w:t>
      </w:r>
      <w:proofErr w:type="spellEnd"/>
      <w:r w:rsidRPr="000D439C">
        <w:rPr>
          <w:rFonts w:eastAsia="Times New Roman" w:cs="Times New Roman"/>
          <w:bCs/>
          <w:szCs w:val="24"/>
        </w:rPr>
        <w:t xml:space="preserve"> στην ιστοσελίδα της η </w:t>
      </w:r>
      <w:r>
        <w:rPr>
          <w:rFonts w:eastAsia="Times New Roman" w:cs="Times New Roman"/>
          <w:bCs/>
          <w:szCs w:val="24"/>
        </w:rPr>
        <w:t>«</w:t>
      </w:r>
      <w:r w:rsidRPr="000D439C">
        <w:rPr>
          <w:rFonts w:eastAsia="Times New Roman" w:cs="Times New Roman"/>
          <w:bCs/>
          <w:szCs w:val="24"/>
          <w:lang w:val="en-US"/>
        </w:rPr>
        <w:t>HELLAS</w:t>
      </w:r>
      <w:r w:rsidRPr="000D439C">
        <w:rPr>
          <w:rFonts w:eastAsia="Times New Roman" w:cs="Times New Roman"/>
          <w:bCs/>
          <w:szCs w:val="24"/>
        </w:rPr>
        <w:t xml:space="preserve"> </w:t>
      </w:r>
      <w:r w:rsidRPr="000D439C">
        <w:rPr>
          <w:rFonts w:eastAsia="Times New Roman" w:cs="Times New Roman"/>
          <w:bCs/>
          <w:szCs w:val="24"/>
          <w:lang w:val="en-US"/>
        </w:rPr>
        <w:t>GOLD</w:t>
      </w:r>
      <w:r>
        <w:rPr>
          <w:rFonts w:eastAsia="Times New Roman" w:cs="Times New Roman"/>
          <w:bCs/>
          <w:szCs w:val="24"/>
        </w:rPr>
        <w:t>»</w:t>
      </w:r>
      <w:r w:rsidRPr="000D439C">
        <w:rPr>
          <w:rFonts w:eastAsia="Times New Roman" w:cs="Times New Roman"/>
          <w:bCs/>
          <w:szCs w:val="24"/>
        </w:rPr>
        <w:t xml:space="preserve"> </w:t>
      </w:r>
      <w:r>
        <w:rPr>
          <w:rFonts w:eastAsia="Times New Roman" w:cs="Times New Roman"/>
          <w:bCs/>
          <w:szCs w:val="24"/>
        </w:rPr>
        <w:t>στις 10 Μαρτίου του 2018 είχαμε μια ανατροπή ενός φορτηγού εργολάβου που συνεργάζεται με</w:t>
      </w:r>
      <w:r>
        <w:rPr>
          <w:rFonts w:eastAsia="Times New Roman" w:cs="Times New Roman"/>
          <w:bCs/>
          <w:szCs w:val="24"/>
        </w:rPr>
        <w:t xml:space="preserve"> την εταιρεία «</w:t>
      </w:r>
      <w:r>
        <w:rPr>
          <w:rFonts w:eastAsia="Times New Roman" w:cs="Times New Roman"/>
          <w:bCs/>
          <w:szCs w:val="24"/>
        </w:rPr>
        <w:t>ΕΛΛΗΝΙΚΟΣ ΧΡΥΣΟΣ</w:t>
      </w:r>
      <w:r>
        <w:rPr>
          <w:rFonts w:eastAsia="Times New Roman" w:cs="Times New Roman"/>
          <w:bCs/>
          <w:szCs w:val="24"/>
        </w:rPr>
        <w:t>», το οποίο εκτελούσε μεταφορά υλικού αποκατάστασης.</w:t>
      </w:r>
    </w:p>
    <w:p w14:paraId="6ECB4579" w14:textId="77777777" w:rsidR="0019790D" w:rsidRDefault="008D2A11">
      <w:pPr>
        <w:spacing w:after="0" w:line="600" w:lineRule="auto"/>
        <w:ind w:firstLine="720"/>
        <w:jc w:val="both"/>
        <w:rPr>
          <w:rFonts w:eastAsia="Times New Roman" w:cs="Times New Roman"/>
          <w:bCs/>
          <w:szCs w:val="24"/>
        </w:rPr>
      </w:pPr>
      <w:r>
        <w:rPr>
          <w:rFonts w:eastAsia="Times New Roman" w:cs="Times New Roman"/>
          <w:bCs/>
          <w:szCs w:val="24"/>
        </w:rPr>
        <w:t xml:space="preserve">Επειδή, κύριε Υπουργέ, το δελτίο Τύπου το οποίο εξέδωσε και </w:t>
      </w:r>
      <w:proofErr w:type="spellStart"/>
      <w:r>
        <w:rPr>
          <w:rFonts w:eastAsia="Times New Roman" w:cs="Times New Roman"/>
          <w:bCs/>
          <w:szCs w:val="24"/>
        </w:rPr>
        <w:t>ανήρτησε</w:t>
      </w:r>
      <w:proofErr w:type="spellEnd"/>
      <w:r>
        <w:rPr>
          <w:rFonts w:eastAsia="Times New Roman" w:cs="Times New Roman"/>
          <w:bCs/>
          <w:szCs w:val="24"/>
        </w:rPr>
        <w:t xml:space="preserve"> στην ιστοσελίδα της η εταιρεία αφήνει πολλές ασάφειες με εκφράσεις -</w:t>
      </w:r>
      <w:r>
        <w:rPr>
          <w:rFonts w:eastAsia="Times New Roman" w:cs="Times New Roman"/>
          <w:bCs/>
          <w:szCs w:val="24"/>
        </w:rPr>
        <w:lastRenderedPageBreak/>
        <w:t>θα μου επιτρέψετε να σας πω- όπως «για την άμεση απομάκρυνση του υλικού που διέρρευσε λόγω της ανατροπής του οχήματος»,</w:t>
      </w:r>
      <w:r>
        <w:rPr>
          <w:rFonts w:eastAsia="Times New Roman" w:cs="Times New Roman"/>
          <w:bCs/>
          <w:szCs w:val="24"/>
        </w:rPr>
        <w:t xml:space="preserve"> «το υλικό έχει πιστοποιηθεί ως μη επικίνδυνο», «μεταφορά υλικού που προέρχεται από τον καθαρισμό και την αποκατάσταση υπολειμμάτων καθαρισμού», η ερώτηση είναι απλή</w:t>
      </w:r>
      <w:r w:rsidRPr="00AF3CCD">
        <w:rPr>
          <w:rFonts w:eastAsia="Times New Roman" w:cs="Times New Roman"/>
          <w:bCs/>
          <w:szCs w:val="24"/>
        </w:rPr>
        <w:t>:</w:t>
      </w:r>
    </w:p>
    <w:p w14:paraId="6ECB457A" w14:textId="77777777" w:rsidR="0019790D" w:rsidRDefault="008D2A11">
      <w:pPr>
        <w:spacing w:after="0" w:line="600" w:lineRule="auto"/>
        <w:ind w:firstLine="720"/>
        <w:jc w:val="both"/>
        <w:rPr>
          <w:rFonts w:eastAsia="Times New Roman" w:cs="Times New Roman"/>
          <w:bCs/>
          <w:szCs w:val="24"/>
        </w:rPr>
      </w:pPr>
      <w:r>
        <w:rPr>
          <w:rFonts w:eastAsia="Times New Roman" w:cs="Times New Roman"/>
          <w:bCs/>
          <w:szCs w:val="24"/>
        </w:rPr>
        <w:t>Κύριε Υπουργέ, τι ακριβώς μετέφερε το συγκεκριμένο φορτηγό και σε τι βαθμό είναι επικίνδυ</w:t>
      </w:r>
      <w:r>
        <w:rPr>
          <w:rFonts w:eastAsia="Times New Roman" w:cs="Times New Roman"/>
          <w:bCs/>
          <w:szCs w:val="24"/>
        </w:rPr>
        <w:t>νο αυτό για τη δημόσια υγεία;</w:t>
      </w:r>
    </w:p>
    <w:p w14:paraId="6ECB457B" w14:textId="77777777" w:rsidR="0019790D" w:rsidRDefault="008D2A11">
      <w:pPr>
        <w:spacing w:after="0" w:line="600" w:lineRule="auto"/>
        <w:ind w:firstLine="720"/>
        <w:jc w:val="both"/>
        <w:rPr>
          <w:rFonts w:eastAsia="Times New Roman"/>
          <w:bCs/>
          <w:szCs w:val="24"/>
        </w:rPr>
      </w:pPr>
      <w:r>
        <w:rPr>
          <w:rFonts w:eastAsia="Times New Roman"/>
          <w:b/>
          <w:bCs/>
          <w:szCs w:val="24"/>
        </w:rPr>
        <w:t>ΠΡΟΕΔΡΕΥΩΝ (Μάριος Γεωργιάδης):</w:t>
      </w:r>
      <w:r w:rsidRPr="00AF3CCD">
        <w:rPr>
          <w:rFonts w:eastAsia="Times New Roman"/>
          <w:b/>
          <w:bCs/>
          <w:szCs w:val="24"/>
        </w:rPr>
        <w:t xml:space="preserve"> </w:t>
      </w:r>
      <w:r w:rsidRPr="00AF3CCD">
        <w:rPr>
          <w:rFonts w:eastAsia="Times New Roman"/>
          <w:bCs/>
          <w:szCs w:val="24"/>
        </w:rPr>
        <w:t xml:space="preserve">Ευχαριστούμε τον </w:t>
      </w:r>
      <w:r>
        <w:rPr>
          <w:rFonts w:eastAsia="Times New Roman"/>
          <w:bCs/>
          <w:szCs w:val="24"/>
        </w:rPr>
        <w:t>κ.</w:t>
      </w:r>
      <w:r w:rsidRPr="00AF3CCD">
        <w:rPr>
          <w:rFonts w:eastAsia="Times New Roman"/>
          <w:bCs/>
          <w:szCs w:val="24"/>
        </w:rPr>
        <w:t xml:space="preserve"> </w:t>
      </w:r>
      <w:proofErr w:type="spellStart"/>
      <w:r w:rsidRPr="00AF3CCD">
        <w:rPr>
          <w:rFonts w:eastAsia="Times New Roman"/>
          <w:bCs/>
          <w:szCs w:val="24"/>
        </w:rPr>
        <w:t>Σαρίδη</w:t>
      </w:r>
      <w:proofErr w:type="spellEnd"/>
      <w:r w:rsidRPr="00AF3CCD">
        <w:rPr>
          <w:rFonts w:eastAsia="Times New Roman"/>
          <w:bCs/>
          <w:szCs w:val="24"/>
        </w:rPr>
        <w:t>.</w:t>
      </w:r>
    </w:p>
    <w:p w14:paraId="6ECB457C" w14:textId="77777777" w:rsidR="0019790D" w:rsidRDefault="008D2A11">
      <w:pPr>
        <w:spacing w:after="0" w:line="600" w:lineRule="auto"/>
        <w:ind w:firstLine="720"/>
        <w:jc w:val="both"/>
        <w:rPr>
          <w:rFonts w:eastAsia="Times New Roman"/>
          <w:bCs/>
          <w:szCs w:val="24"/>
        </w:rPr>
      </w:pPr>
      <w:r w:rsidRPr="00AF3CCD">
        <w:rPr>
          <w:rFonts w:eastAsia="Times New Roman"/>
          <w:bCs/>
          <w:szCs w:val="24"/>
        </w:rPr>
        <w:t>Κύριε Υπουργέ, έχετε τον λόγο</w:t>
      </w:r>
      <w:r>
        <w:rPr>
          <w:rFonts w:eastAsia="Times New Roman"/>
          <w:bCs/>
          <w:szCs w:val="24"/>
        </w:rPr>
        <w:t xml:space="preserve"> για τρία λεπτά.</w:t>
      </w:r>
    </w:p>
    <w:p w14:paraId="6ECB457D" w14:textId="77777777" w:rsidR="0019790D" w:rsidRDefault="008D2A11">
      <w:pPr>
        <w:spacing w:after="0" w:line="600" w:lineRule="auto"/>
        <w:ind w:firstLine="720"/>
        <w:jc w:val="both"/>
        <w:rPr>
          <w:rFonts w:eastAsia="Times New Roman" w:cs="Times New Roman"/>
          <w:b/>
          <w:szCs w:val="24"/>
        </w:rPr>
      </w:pPr>
      <w:r>
        <w:rPr>
          <w:rFonts w:eastAsia="Times New Roman" w:cs="Times New Roman"/>
          <w:b/>
          <w:szCs w:val="24"/>
        </w:rPr>
        <w:t xml:space="preserve">ΣΩΚΡΑΤΗΣ ΦΑΜΕΛΛΟΣ (Αναπληρωτής Υπουργός Περιβάλλοντος και Ενέργειας): </w:t>
      </w:r>
      <w:r w:rsidRPr="00296E27">
        <w:rPr>
          <w:rFonts w:eastAsia="Times New Roman" w:cs="Times New Roman"/>
          <w:szCs w:val="24"/>
        </w:rPr>
        <w:t>Ευχαριστώ, κύριε Πρόεδρε.</w:t>
      </w:r>
    </w:p>
    <w:p w14:paraId="6ECB457E"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πράγματι α</w:t>
      </w:r>
      <w:r>
        <w:rPr>
          <w:rFonts w:eastAsia="Times New Roman" w:cs="Times New Roman"/>
          <w:szCs w:val="24"/>
        </w:rPr>
        <w:t>ναφέρεστε σε περιστατικό το οποίο έλαβε χώρα την 10</w:t>
      </w:r>
      <w:r w:rsidRPr="00296E27">
        <w:rPr>
          <w:rFonts w:eastAsia="Times New Roman" w:cs="Times New Roman"/>
          <w:szCs w:val="24"/>
          <w:vertAlign w:val="superscript"/>
        </w:rPr>
        <w:t>η</w:t>
      </w:r>
      <w:r>
        <w:rPr>
          <w:rFonts w:eastAsia="Times New Roman" w:cs="Times New Roman"/>
          <w:szCs w:val="24"/>
        </w:rPr>
        <w:t xml:space="preserve"> Μαρτίου στο όγδοο χιλιόμετρο της οδού Ολυμπιάδας - </w:t>
      </w:r>
      <w:proofErr w:type="spellStart"/>
      <w:r>
        <w:rPr>
          <w:rFonts w:eastAsia="Times New Roman" w:cs="Times New Roman"/>
          <w:szCs w:val="24"/>
        </w:rPr>
        <w:t>Στρατωνίου</w:t>
      </w:r>
      <w:proofErr w:type="spellEnd"/>
      <w:r>
        <w:rPr>
          <w:rFonts w:eastAsia="Times New Roman" w:cs="Times New Roman"/>
          <w:szCs w:val="24"/>
        </w:rPr>
        <w:t xml:space="preserve"> και ήταν μια ανατροπή φορτηγού που μετέφερε απόβλητα της «</w:t>
      </w:r>
      <w:r>
        <w:rPr>
          <w:rFonts w:eastAsia="Times New Roman" w:cs="Times New Roman"/>
          <w:szCs w:val="24"/>
        </w:rPr>
        <w:t>ΕΛΛΗΝΙΚΟΣ ΧΡΥΣΟΣ</w:t>
      </w:r>
      <w:r>
        <w:rPr>
          <w:rFonts w:eastAsia="Times New Roman" w:cs="Times New Roman"/>
          <w:szCs w:val="24"/>
        </w:rPr>
        <w:t>». Άμεσα επιθεωρητές περιβάλλοντος του Σώματος της Επιθεώρησης Περι</w:t>
      </w:r>
      <w:r>
        <w:rPr>
          <w:rFonts w:eastAsia="Times New Roman" w:cs="Times New Roman"/>
          <w:szCs w:val="24"/>
        </w:rPr>
        <w:t xml:space="preserve">βάλλοντος από τη </w:t>
      </w:r>
      <w:r>
        <w:rPr>
          <w:rFonts w:eastAsia="Times New Roman" w:cs="Times New Roman"/>
          <w:szCs w:val="24"/>
        </w:rPr>
        <w:t>β</w:t>
      </w:r>
      <w:r>
        <w:rPr>
          <w:rFonts w:eastAsia="Times New Roman" w:cs="Times New Roman"/>
          <w:szCs w:val="24"/>
        </w:rPr>
        <w:t>όρειο Ελλάδα ενημερώθηκαν από την Αστυνομία και μετέβησαν στο σημείο. Από την αυτοψία των επιθεωρητών στο ατύχημα διαπιστώθηκε και από εμάς διαφυγή των μεταφερόντων στερεών αποβλήτων επί του εδάφους, σε περιορισμένη βέβαια έκταση. Τα απόβ</w:t>
      </w:r>
      <w:r>
        <w:rPr>
          <w:rFonts w:eastAsia="Times New Roman" w:cs="Times New Roman"/>
          <w:szCs w:val="24"/>
        </w:rPr>
        <w:t xml:space="preserve">λητα </w:t>
      </w:r>
      <w:r>
        <w:rPr>
          <w:rFonts w:eastAsia="Times New Roman" w:cs="Times New Roman"/>
          <w:szCs w:val="24"/>
        </w:rPr>
        <w:lastRenderedPageBreak/>
        <w:t xml:space="preserve">μεταφέρονταν για οριστική διάθεση στην εγκατάσταση αποβλήτων του Χώρου Υγειονομικής Ταφής Επικινδύνων Αποβλήτων ΧΥΤΕΑ </w:t>
      </w:r>
      <w:proofErr w:type="spellStart"/>
      <w:r>
        <w:rPr>
          <w:rFonts w:eastAsia="Times New Roman" w:cs="Times New Roman"/>
          <w:szCs w:val="24"/>
        </w:rPr>
        <w:t>Κοκκινόλακα</w:t>
      </w:r>
      <w:proofErr w:type="spellEnd"/>
      <w:r>
        <w:rPr>
          <w:rFonts w:eastAsia="Times New Roman" w:cs="Times New Roman"/>
          <w:szCs w:val="24"/>
        </w:rPr>
        <w:t xml:space="preserve"> της «</w:t>
      </w:r>
      <w:r>
        <w:rPr>
          <w:rFonts w:eastAsia="Times New Roman" w:cs="Times New Roman"/>
          <w:szCs w:val="24"/>
        </w:rPr>
        <w:t>ΕΛΛΗΝΙΚΟΣ ΧΡΥΣΟΣ</w:t>
      </w:r>
      <w:r>
        <w:rPr>
          <w:rFonts w:eastAsia="Times New Roman" w:cs="Times New Roman"/>
          <w:szCs w:val="24"/>
        </w:rPr>
        <w:t xml:space="preserve">» από την </w:t>
      </w:r>
      <w:r>
        <w:rPr>
          <w:rFonts w:eastAsia="Times New Roman" w:cs="Times New Roman"/>
          <w:szCs w:val="24"/>
        </w:rPr>
        <w:t>κ</w:t>
      </w:r>
      <w:r>
        <w:rPr>
          <w:rFonts w:eastAsia="Times New Roman" w:cs="Times New Roman"/>
          <w:szCs w:val="24"/>
        </w:rPr>
        <w:t xml:space="preserve">οινοπραξία </w:t>
      </w:r>
      <w:r>
        <w:rPr>
          <w:rFonts w:eastAsia="Times New Roman" w:cs="Times New Roman"/>
          <w:szCs w:val="24"/>
        </w:rPr>
        <w:t>«</w:t>
      </w:r>
      <w:r>
        <w:rPr>
          <w:rFonts w:eastAsia="Times New Roman" w:cs="Times New Roman"/>
          <w:szCs w:val="24"/>
        </w:rPr>
        <w:t>ΑΚΤΩΡ - ΗΛΕΚΤΩΡ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σύμφωνα με άδεια συλλογής και μεταφοράς μη επικινδύνων αποβλήτων που διαθέτει η εν λόγω εταιρεία και εκδόθηκε από τη ΔΙΠΕΧΩ της </w:t>
      </w:r>
      <w:r>
        <w:rPr>
          <w:rFonts w:eastAsia="Times New Roman" w:cs="Times New Roman"/>
          <w:szCs w:val="24"/>
        </w:rPr>
        <w:t>α</w:t>
      </w:r>
      <w:r>
        <w:rPr>
          <w:rFonts w:eastAsia="Times New Roman" w:cs="Times New Roman"/>
          <w:szCs w:val="24"/>
        </w:rPr>
        <w:t xml:space="preserve">ποκεντρωμένης </w:t>
      </w:r>
      <w:r>
        <w:rPr>
          <w:rFonts w:eastAsia="Times New Roman" w:cs="Times New Roman"/>
          <w:szCs w:val="24"/>
        </w:rPr>
        <w:t>δ</w:t>
      </w:r>
      <w:r>
        <w:rPr>
          <w:rFonts w:eastAsia="Times New Roman" w:cs="Times New Roman"/>
          <w:szCs w:val="24"/>
        </w:rPr>
        <w:t>ιοίκησης.</w:t>
      </w:r>
    </w:p>
    <w:p w14:paraId="6ECB457F"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Σύμφωνα με τους υπεύθυνους των εταιρειών, πρόκειται για υπόλειμμα από επιβαρυμένα εδάφη από την παλι</w:t>
      </w:r>
      <w:r>
        <w:rPr>
          <w:rFonts w:eastAsia="Times New Roman" w:cs="Times New Roman"/>
          <w:szCs w:val="24"/>
        </w:rPr>
        <w:t>ά λίμνη Τελμάτων Ολυμπιάδας που προέκυψαν στο πλαίσιο υλοποίησης του έργου αποκατάστασης. Οι επιθεωρητές περιβάλλοντος έλαβαν δείγμα από τον σωρό των αποβλήτων παρουσία της Αστυνομίας και των εκπροσώπων των εταιρειών. Το δείγμα έχει αποσταλεί στο Γενικό Χη</w:t>
      </w:r>
      <w:r>
        <w:rPr>
          <w:rFonts w:eastAsia="Times New Roman" w:cs="Times New Roman"/>
          <w:szCs w:val="24"/>
        </w:rPr>
        <w:t xml:space="preserve">μείο του </w:t>
      </w:r>
      <w:r>
        <w:rPr>
          <w:rFonts w:eastAsia="Times New Roman" w:cs="Times New Roman"/>
          <w:szCs w:val="24"/>
        </w:rPr>
        <w:t>Κ</w:t>
      </w:r>
      <w:r>
        <w:rPr>
          <w:rFonts w:eastAsia="Times New Roman" w:cs="Times New Roman"/>
          <w:szCs w:val="24"/>
        </w:rPr>
        <w:t>ράτους και στο ΙΓΜΕ, για να γίνει ανάλυση</w:t>
      </w:r>
      <w:r>
        <w:rPr>
          <w:rFonts w:eastAsia="Times New Roman" w:cs="Times New Roman"/>
          <w:szCs w:val="24"/>
        </w:rPr>
        <w:t>,</w:t>
      </w:r>
      <w:r>
        <w:rPr>
          <w:rFonts w:eastAsia="Times New Roman" w:cs="Times New Roman"/>
          <w:szCs w:val="24"/>
        </w:rPr>
        <w:t xml:space="preserve"> έτσι ώστε να εξεταστεί αν είναι επικίνδυνο ή μη επικίνδυνο απόβλητο. Την ίδια μέρα βέβαια έγινε καθαρισμός της περιοχής, ως οφείλαμε, και επιβεβαιώθηκε αυτό από την Αστυνομία και ζητήθηκαν στοιχεία από τ</w:t>
      </w:r>
      <w:r>
        <w:rPr>
          <w:rFonts w:eastAsia="Times New Roman" w:cs="Times New Roman"/>
          <w:szCs w:val="24"/>
        </w:rPr>
        <w:t>ις εταιρείες, ώστε να διερευνηθεί περαιτέρω η υπόθεση από τους επιθεωρητές περιβάλλοντος εν αναμονή και των αποτελεσμάτων των χημικών αναλύσεω</w:t>
      </w:r>
      <w:r>
        <w:rPr>
          <w:rFonts w:eastAsia="Times New Roman" w:cs="Times New Roman"/>
          <w:szCs w:val="24"/>
        </w:rPr>
        <w:t>ν</w:t>
      </w:r>
      <w:r>
        <w:rPr>
          <w:rFonts w:eastAsia="Times New Roman" w:cs="Times New Roman"/>
          <w:szCs w:val="24"/>
        </w:rPr>
        <w:t>, για να γίνει και η έκθεση ελέγχου.</w:t>
      </w:r>
    </w:p>
    <w:p w14:paraId="6ECB4580"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Πρέπει να σας πω εκ των προτέρων, γιατί ήταν παλαιότερα τοποθετημένη η </w:t>
      </w:r>
      <w:r>
        <w:rPr>
          <w:rFonts w:eastAsia="Times New Roman" w:cs="Times New Roman"/>
          <w:szCs w:val="24"/>
        </w:rPr>
        <w:t xml:space="preserve">ερώτησή σας, δηλαδή την έχετε καταθέσει εδώ και αρκετό καιρό και είχαμε χρόνο για να ελέγξουμε τα στοιχεία, ότι δυστυχώς αυτή η ανάλυση και η αξιολόγηση και η κατάταξη δεν μπορεί να ολοκληρωθεί σε σύντομο χρονικό διάστημα και δεν μπορούσαμε να απαντήσουμε </w:t>
      </w:r>
      <w:r>
        <w:rPr>
          <w:rFonts w:eastAsia="Times New Roman" w:cs="Times New Roman"/>
          <w:szCs w:val="24"/>
        </w:rPr>
        <w:t>και νωρίτερα, γιατί δεν είχαμε πλήρη ολοκλήρωση των αναλύσεων.</w:t>
      </w:r>
    </w:p>
    <w:p w14:paraId="6ECB4581"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Μετά το συμβάν του ατυχήματος σχηματίστηκε αυτεπάγγελτα δικογραφία δυνάμει του άρθρου 243 παράγραφος 2 του Κώδικα Ποινικής Δικονομίας. Το Αστυνομικό Τμήμα Αρναίας μετά την ολοκλήρωση της προκατ</w:t>
      </w:r>
      <w:r>
        <w:rPr>
          <w:rFonts w:eastAsia="Times New Roman" w:cs="Times New Roman"/>
          <w:szCs w:val="24"/>
        </w:rPr>
        <w:t xml:space="preserve">αρκτικής εξέτασης θα αποστείλει τη δικογραφία στην Εισαγγελία Χαλκιδικής για τις δικές της κατά τον νόμο ενέργειες. Το προανακριτικό υλικό συγκεντρώνεται χωρίς δημοσιότητα δυνάμει του άρθρου 241 του </w:t>
      </w:r>
      <w:r>
        <w:rPr>
          <w:rFonts w:eastAsia="Times New Roman" w:cs="Times New Roman"/>
          <w:szCs w:val="24"/>
        </w:rPr>
        <w:t>κ</w:t>
      </w:r>
      <w:r>
        <w:rPr>
          <w:rFonts w:eastAsia="Times New Roman" w:cs="Times New Roman"/>
          <w:szCs w:val="24"/>
        </w:rPr>
        <w:t>ώδικα και συνεπώς επί του παρόντος δεν μπορούν να δημοσι</w:t>
      </w:r>
      <w:r>
        <w:rPr>
          <w:rFonts w:eastAsia="Times New Roman" w:cs="Times New Roman"/>
          <w:szCs w:val="24"/>
        </w:rPr>
        <w:t>οποιηθούν με κανέναν τρόπο στοιχεία που περιλαμβάνονται στη δικογραφία παρά μόνο με εντολή εισαγγελέα.</w:t>
      </w:r>
    </w:p>
    <w:p w14:paraId="6ECB4582" w14:textId="77777777" w:rsidR="0019790D" w:rsidRDefault="008D2A11">
      <w:pPr>
        <w:spacing w:after="0" w:line="600" w:lineRule="auto"/>
        <w:ind w:firstLine="720"/>
        <w:jc w:val="both"/>
        <w:rPr>
          <w:rFonts w:eastAsia="Times New Roman"/>
          <w:color w:val="000000" w:themeColor="text1"/>
          <w:szCs w:val="24"/>
        </w:rPr>
      </w:pPr>
      <w:r>
        <w:rPr>
          <w:rFonts w:eastAsia="Times New Roman" w:cs="Times New Roman"/>
          <w:szCs w:val="24"/>
        </w:rPr>
        <w:t xml:space="preserve">Η </w:t>
      </w:r>
      <w:r>
        <w:rPr>
          <w:rFonts w:eastAsia="Times New Roman" w:cs="Times New Roman"/>
          <w:szCs w:val="24"/>
        </w:rPr>
        <w:t>υ</w:t>
      </w:r>
      <w:r>
        <w:rPr>
          <w:rFonts w:eastAsia="Times New Roman" w:cs="Times New Roman"/>
          <w:szCs w:val="24"/>
        </w:rPr>
        <w:t>πηρεσία μας, βέβαια, μετά την αξιολόγηση των αναλύσεων θα αποστείλει το σύνολο των στοιχείων στο Αστυνομικό Τμήμα Αρναίας και στις περιπτώσεις που μετ</w:t>
      </w:r>
      <w:r>
        <w:rPr>
          <w:rFonts w:eastAsia="Times New Roman" w:cs="Times New Roman"/>
          <w:szCs w:val="24"/>
        </w:rPr>
        <w:t xml:space="preserve">ά από ένα συμβάν σχηματιστεί δικογραφία και εμπλέκεται η </w:t>
      </w:r>
      <w:r>
        <w:rPr>
          <w:rFonts w:eastAsia="Times New Roman" w:cs="Times New Roman"/>
          <w:szCs w:val="24"/>
        </w:rPr>
        <w:t>υ</w:t>
      </w:r>
      <w:r>
        <w:rPr>
          <w:rFonts w:eastAsia="Times New Roman" w:cs="Times New Roman"/>
          <w:szCs w:val="24"/>
        </w:rPr>
        <w:t xml:space="preserve">πηρεσία του Υπουργείου η </w:t>
      </w:r>
      <w:r>
        <w:rPr>
          <w:rFonts w:eastAsia="Times New Roman" w:cs="Times New Roman"/>
          <w:szCs w:val="24"/>
        </w:rPr>
        <w:t>υ</w:t>
      </w:r>
      <w:r>
        <w:rPr>
          <w:rFonts w:eastAsia="Times New Roman" w:cs="Times New Roman"/>
          <w:szCs w:val="24"/>
        </w:rPr>
        <w:t xml:space="preserve">πηρεσία ενημερώνει τον εισαγγελέα για </w:t>
      </w:r>
      <w:r>
        <w:rPr>
          <w:rFonts w:eastAsia="Times New Roman" w:cs="Times New Roman"/>
          <w:szCs w:val="24"/>
        </w:rPr>
        <w:lastRenderedPageBreak/>
        <w:t>κάθε ενέργεια και σε κάθε περίπτωση προχωράει το δικό της διοικητικό σκέλος αρμοδίως, δηλαδή τη σύνταξη έκθεσης ελέγχου, όπως σας είπα</w:t>
      </w:r>
      <w:r>
        <w:rPr>
          <w:rFonts w:eastAsia="Times New Roman" w:cs="Times New Roman"/>
          <w:szCs w:val="24"/>
        </w:rPr>
        <w:t xml:space="preserve">, την κλήση σε </w:t>
      </w:r>
      <w:r w:rsidRPr="00A45E14">
        <w:rPr>
          <w:rFonts w:eastAsia="Times New Roman" w:cs="Times New Roman"/>
          <w:color w:val="000000" w:themeColor="text1"/>
          <w:szCs w:val="24"/>
        </w:rPr>
        <w:t xml:space="preserve">απολογία, τη βεβαίωση ή μη παράβασης και την επιβολή κυρώσεων. </w:t>
      </w:r>
    </w:p>
    <w:p w14:paraId="6ECB4583" w14:textId="77777777" w:rsidR="0019790D" w:rsidRDefault="008D2A11">
      <w:pPr>
        <w:spacing w:after="0" w:line="600" w:lineRule="auto"/>
        <w:ind w:firstLine="720"/>
        <w:jc w:val="both"/>
        <w:rPr>
          <w:rFonts w:eastAsia="Times New Roman" w:cs="Times New Roman"/>
          <w:color w:val="000000" w:themeColor="text1"/>
          <w:szCs w:val="24"/>
        </w:rPr>
      </w:pPr>
      <w:r w:rsidRPr="00A45E14">
        <w:rPr>
          <w:rFonts w:eastAsia="Times New Roman" w:cs="Times New Roman"/>
          <w:color w:val="000000" w:themeColor="text1"/>
          <w:szCs w:val="24"/>
        </w:rPr>
        <w:t>Μέχρι στιγμής, λοιπόν, έχουν σταλεί τα στοιχεία στο Γενικό Χημείο του Κράτους, έχουν αποσταλεί αποτελέσματα από το Γενικό Χημείο του Κράτους. Θα ζητηθεί από το Γενικό Χημείο του</w:t>
      </w:r>
      <w:r w:rsidRPr="00A45E14">
        <w:rPr>
          <w:rFonts w:eastAsia="Times New Roman" w:cs="Times New Roman"/>
          <w:color w:val="000000" w:themeColor="text1"/>
          <w:szCs w:val="24"/>
        </w:rPr>
        <w:t xml:space="preserve"> Κράτους να γίνει αξιολόγηση και κατάταξη, δηλαδή υπάρχει χημική ανάλυση και πρέπει να καταταχθούν ως επικίνδυνα ή μη και δεν έχουμε στοιχεία ακόμα από το Ινστιτούτο Γεωλογικών Μελετών. </w:t>
      </w:r>
    </w:p>
    <w:p w14:paraId="6ECB4584"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Θα συνεχίσω στη </w:t>
      </w:r>
      <w:proofErr w:type="spellStart"/>
      <w:r>
        <w:rPr>
          <w:rFonts w:eastAsia="Times New Roman" w:cs="Times New Roman"/>
          <w:szCs w:val="24"/>
        </w:rPr>
        <w:t>δευτερομιλία</w:t>
      </w:r>
      <w:proofErr w:type="spellEnd"/>
      <w:r>
        <w:rPr>
          <w:rFonts w:eastAsia="Times New Roman" w:cs="Times New Roman"/>
          <w:szCs w:val="24"/>
        </w:rPr>
        <w:t xml:space="preserve"> μου.</w:t>
      </w:r>
    </w:p>
    <w:p w14:paraId="6ECB4585" w14:textId="77777777" w:rsidR="0019790D" w:rsidRDefault="008D2A11">
      <w:pPr>
        <w:spacing w:after="0" w:line="600" w:lineRule="auto"/>
        <w:ind w:firstLine="720"/>
        <w:jc w:val="both"/>
        <w:rPr>
          <w:rFonts w:eastAsia="Times New Roman" w:cs="Times New Roman"/>
          <w:szCs w:val="24"/>
        </w:rPr>
      </w:pPr>
      <w:r w:rsidRPr="00532AE5">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Ευχ</w:t>
      </w:r>
      <w:r>
        <w:rPr>
          <w:rFonts w:eastAsia="Times New Roman" w:cs="Times New Roman"/>
          <w:szCs w:val="24"/>
        </w:rPr>
        <w:t xml:space="preserve">αριστούμε τον κύριο Υπουργό. </w:t>
      </w:r>
    </w:p>
    <w:p w14:paraId="6ECB4586"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xml:space="preserve">, έχετε τον λόγο για τρία λεπτά. </w:t>
      </w:r>
    </w:p>
    <w:p w14:paraId="6ECB4587" w14:textId="77777777" w:rsidR="0019790D" w:rsidRDefault="008D2A11">
      <w:pPr>
        <w:spacing w:after="0" w:line="600" w:lineRule="auto"/>
        <w:ind w:firstLine="720"/>
        <w:jc w:val="both"/>
        <w:rPr>
          <w:rFonts w:eastAsia="Times New Roman" w:cs="Times New Roman"/>
          <w:szCs w:val="24"/>
        </w:rPr>
      </w:pPr>
      <w:r w:rsidRPr="0055671D">
        <w:rPr>
          <w:rFonts w:eastAsia="Times New Roman" w:cs="Times New Roman"/>
          <w:b/>
          <w:szCs w:val="24"/>
        </w:rPr>
        <w:t>ΙΩΑΝΝΗΣ ΣΑΡΙΔΗΣ:</w:t>
      </w:r>
      <w:r>
        <w:rPr>
          <w:rFonts w:eastAsia="Times New Roman" w:cs="Times New Roman"/>
          <w:szCs w:val="24"/>
        </w:rPr>
        <w:t xml:space="preserve"> </w:t>
      </w:r>
      <w:r w:rsidRPr="0017397F">
        <w:rPr>
          <w:rFonts w:eastAsia="Times New Roman" w:cs="Times New Roman"/>
          <w:szCs w:val="24"/>
        </w:rPr>
        <w:t>Ευχαριστώ, κύριε Πρόεδρε</w:t>
      </w:r>
      <w:r>
        <w:rPr>
          <w:rFonts w:eastAsia="Times New Roman" w:cs="Times New Roman"/>
          <w:szCs w:val="24"/>
        </w:rPr>
        <w:t xml:space="preserve">. </w:t>
      </w:r>
    </w:p>
    <w:p w14:paraId="6ECB4588"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Κύριε Υπουργέ, απ’ ό,τι αντιλαμβάνομαι, το θέμα εξελίσσεται. Βρίσκεται αυτή</w:t>
      </w:r>
      <w:r>
        <w:rPr>
          <w:rFonts w:eastAsia="Times New Roman" w:cs="Times New Roman"/>
          <w:szCs w:val="24"/>
        </w:rPr>
        <w:t xml:space="preserve"> τη στιγμή σε μία προανακριτική φάση. Και απ’ ό,τι αντιλαμβάνομαι, ενδεχομένως και κάποια στοιχεία</w:t>
      </w:r>
      <w:r>
        <w:rPr>
          <w:rFonts w:eastAsia="Times New Roman" w:cs="Times New Roman"/>
          <w:szCs w:val="24"/>
        </w:rPr>
        <w:t>,</w:t>
      </w:r>
      <w:r>
        <w:rPr>
          <w:rFonts w:eastAsia="Times New Roman" w:cs="Times New Roman"/>
          <w:szCs w:val="24"/>
        </w:rPr>
        <w:t xml:space="preserve"> τα οποία μπορεί να έχετε κι εσείς αλλά και ο ανακριτής στα χέρια του, δεν μπορούν να δημοσιοποιηθούν. </w:t>
      </w:r>
    </w:p>
    <w:p w14:paraId="6ECB4589"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lastRenderedPageBreak/>
        <w:t>Αυτό που θα ήθελα εγώ να σας πω από την πλευρά μου, κ</w:t>
      </w:r>
      <w:r>
        <w:rPr>
          <w:rFonts w:eastAsia="Times New Roman" w:cs="Times New Roman"/>
          <w:szCs w:val="24"/>
        </w:rPr>
        <w:t>ύριε Υπουργέ, είναι ότι ως πολιτεία και εσείς από τη δική σας πλευρά και εγώ από τη θέση</w:t>
      </w:r>
      <w:r>
        <w:rPr>
          <w:rFonts w:eastAsia="Times New Roman" w:cs="Times New Roman"/>
          <w:szCs w:val="24"/>
        </w:rPr>
        <w:t>,</w:t>
      </w:r>
      <w:r>
        <w:rPr>
          <w:rFonts w:eastAsia="Times New Roman" w:cs="Times New Roman"/>
          <w:szCs w:val="24"/>
        </w:rPr>
        <w:t xml:space="preserve"> στην οποία βρίσκομαι πρέπει να καθησυχάζουμε τους πολίτες για ό,τι αισθάνονται ενδεχομένως.</w:t>
      </w:r>
    </w:p>
    <w:p w14:paraId="6ECB458A"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Άρα τι έχει κάνει η εταιρεία από τη δική της πλευρά; Πώς η εταιρεία είναι </w:t>
      </w:r>
      <w:r>
        <w:rPr>
          <w:rFonts w:eastAsia="Times New Roman" w:cs="Times New Roman"/>
          <w:szCs w:val="24"/>
        </w:rPr>
        <w:t xml:space="preserve">εντάξει στις υποχρεώσεις της; Πώς τηρεί τις υποχρεώσεις της; Πώς η πολιτεία το ελέγχει αυτό; Τι γίνεται με τα απόβλητα; Για τι είδους απόβλητα μιλάμε; Πού πηγαίνουν; Γίνονται έλεγχοι στους χώρους εκείνους για τα απόβλητα της εταιρείας; </w:t>
      </w:r>
    </w:p>
    <w:p w14:paraId="6ECB458B"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Και κάτι το οποίο ε</w:t>
      </w:r>
      <w:r>
        <w:rPr>
          <w:rFonts w:eastAsia="Times New Roman" w:cs="Times New Roman"/>
          <w:szCs w:val="24"/>
        </w:rPr>
        <w:t>νδεχομένως να μην είναι της παρούσης, κύριε Υπουργέ, αλλά είναι σημαντικό και αφορά αυτή την επένδυση. Μπορεί να μην είναι και μέσα στη δικαιοδοσία σας και να μην μπορείτε να απαντήσετε, αλλά τι γίνεται, κύριε Υπουργέ, με τις άδειες; Νομιμοποιείστε να εκδώ</w:t>
      </w:r>
      <w:r>
        <w:rPr>
          <w:rFonts w:eastAsia="Times New Roman" w:cs="Times New Roman"/>
          <w:szCs w:val="24"/>
        </w:rPr>
        <w:t xml:space="preserve">σετε νέες άδειες; Διότι σύμφωνα με αυτά τα οποία πιστεύω εγώ, δεν νομιμοποιείστε να εκδώσετε άλλες άδειες, νέες άδειες, αν πρώτα δεν </w:t>
      </w:r>
      <w:proofErr w:type="spellStart"/>
      <w:r>
        <w:rPr>
          <w:rFonts w:eastAsia="Times New Roman" w:cs="Times New Roman"/>
          <w:szCs w:val="24"/>
        </w:rPr>
        <w:t>αδειοδοτηθεί</w:t>
      </w:r>
      <w:proofErr w:type="spellEnd"/>
      <w:r>
        <w:rPr>
          <w:rFonts w:eastAsia="Times New Roman" w:cs="Times New Roman"/>
          <w:szCs w:val="24"/>
        </w:rPr>
        <w:t xml:space="preserve"> συνολικά το νέο </w:t>
      </w:r>
      <w:proofErr w:type="spellStart"/>
      <w:r>
        <w:rPr>
          <w:rFonts w:eastAsia="Times New Roman" w:cs="Times New Roman"/>
          <w:szCs w:val="24"/>
        </w:rPr>
        <w:t>υποέργο</w:t>
      </w:r>
      <w:proofErr w:type="spellEnd"/>
      <w:r>
        <w:rPr>
          <w:rFonts w:eastAsia="Times New Roman" w:cs="Times New Roman"/>
          <w:szCs w:val="24"/>
        </w:rPr>
        <w:t xml:space="preserve"> των Σκουριών κι αν ουσιαστικά δεν εγκριθούν οι τεχνικές μελέτες και το νέο επενδυτικό </w:t>
      </w:r>
      <w:r>
        <w:rPr>
          <w:rFonts w:eastAsia="Times New Roman" w:cs="Times New Roman"/>
          <w:szCs w:val="24"/>
        </w:rPr>
        <w:t xml:space="preserve">σχέδιο. </w:t>
      </w:r>
    </w:p>
    <w:p w14:paraId="6ECB458C"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6ECB458D" w14:textId="77777777" w:rsidR="0019790D" w:rsidRDefault="008D2A11">
      <w:pPr>
        <w:spacing w:after="0" w:line="600" w:lineRule="auto"/>
        <w:ind w:firstLine="720"/>
        <w:jc w:val="both"/>
        <w:rPr>
          <w:rFonts w:eastAsia="Times New Roman" w:cs="Times New Roman"/>
          <w:szCs w:val="24"/>
        </w:rPr>
      </w:pPr>
      <w:r w:rsidRPr="00532AE5">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w:t>
      </w:r>
      <w:proofErr w:type="spellStart"/>
      <w:r>
        <w:rPr>
          <w:rFonts w:eastAsia="Times New Roman" w:cs="Times New Roman"/>
          <w:szCs w:val="24"/>
        </w:rPr>
        <w:t>Σαρίδη</w:t>
      </w:r>
      <w:proofErr w:type="spellEnd"/>
      <w:r>
        <w:rPr>
          <w:rFonts w:eastAsia="Times New Roman" w:cs="Times New Roman"/>
          <w:szCs w:val="24"/>
        </w:rPr>
        <w:t xml:space="preserve">. </w:t>
      </w:r>
    </w:p>
    <w:p w14:paraId="6ECB458E"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Αναπληρωτής Υπουργός Περιβάλλοντος και Ενέργειας κ. Σωκράτης </w:t>
      </w:r>
      <w:proofErr w:type="spellStart"/>
      <w:r>
        <w:rPr>
          <w:rFonts w:eastAsia="Times New Roman" w:cs="Times New Roman"/>
          <w:szCs w:val="24"/>
        </w:rPr>
        <w:t>Φάμελλος</w:t>
      </w:r>
      <w:proofErr w:type="spellEnd"/>
      <w:r>
        <w:rPr>
          <w:rFonts w:eastAsia="Times New Roman" w:cs="Times New Roman"/>
          <w:szCs w:val="24"/>
        </w:rPr>
        <w:t xml:space="preserve"> για τρία λεπτά. </w:t>
      </w:r>
    </w:p>
    <w:p w14:paraId="6ECB458F" w14:textId="77777777" w:rsidR="0019790D" w:rsidRDefault="008D2A11">
      <w:pPr>
        <w:spacing w:after="0" w:line="600" w:lineRule="auto"/>
        <w:ind w:firstLine="720"/>
        <w:jc w:val="both"/>
        <w:rPr>
          <w:rFonts w:eastAsia="Times New Roman" w:cs="Times New Roman"/>
          <w:szCs w:val="24"/>
        </w:rPr>
      </w:pPr>
      <w:r w:rsidRPr="00DE02D5">
        <w:rPr>
          <w:rFonts w:eastAsia="Times New Roman" w:cs="Times New Roman"/>
          <w:b/>
          <w:szCs w:val="24"/>
        </w:rPr>
        <w:t>ΣΩΚΡΑΤΗΣ ΦΑΜΕΛΛΟΣ (Αναπληρωτής Υπουργός Περιβάλλοντ</w:t>
      </w:r>
      <w:r w:rsidRPr="00DE02D5">
        <w:rPr>
          <w:rFonts w:eastAsia="Times New Roman" w:cs="Times New Roman"/>
          <w:b/>
          <w:szCs w:val="24"/>
        </w:rPr>
        <w:t xml:space="preserve">ος και Ενέργειας): </w:t>
      </w: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το τελευταίο σκέλος της ερώτησής σας αφορά τον αρμόδιο Υπουργό που έχει και την ευθύνη των μεταλλευτικών έργων και των ορυκτών πόρων. Γνωρίζω ότι πρόσφατα ολοκληρώθηκε η διαιτησία και είχαμε θέσει κι εμείς ένα ερώτημα στη δ</w:t>
      </w:r>
      <w:r>
        <w:rPr>
          <w:rFonts w:eastAsia="Times New Roman" w:cs="Times New Roman"/>
          <w:szCs w:val="24"/>
        </w:rPr>
        <w:t>ιαιτησία</w:t>
      </w:r>
      <w:r>
        <w:rPr>
          <w:rFonts w:eastAsia="Times New Roman" w:cs="Times New Roman"/>
          <w:szCs w:val="24"/>
        </w:rPr>
        <w:t>,</w:t>
      </w:r>
      <w:r>
        <w:rPr>
          <w:rFonts w:eastAsia="Times New Roman" w:cs="Times New Roman"/>
          <w:szCs w:val="24"/>
        </w:rPr>
        <w:t xml:space="preserve"> σχετικά με την ολοκλήρωση της σύμβασης ή την ακύρωσή της, εφόσον δεν έχει ολοκληρωθεί η διαδικασία παραγωγής καθαρών μετάλλων ή γιατί δεν έχουν κατατεθεί οι μελέτες ακόμα γι’ αυτή. Όμως, αυτό πράγματι είναι ακόμα σε εκκρεμότητα. Όμως, γι’ αυτά πο</w:t>
      </w:r>
      <w:r>
        <w:rPr>
          <w:rFonts w:eastAsia="Times New Roman" w:cs="Times New Roman"/>
          <w:szCs w:val="24"/>
        </w:rPr>
        <w:t>υ αφορούν τη δική μου αρμοδιότητα πρέπει να σας πω ότι η διαχείριση των αποβλήτων της δραστηριότητας είναι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ιδιαίτερα σημαντικό περιβαλλοντικό στοιχείο των περιβαλλοντικών όρων του έργου. </w:t>
      </w:r>
    </w:p>
    <w:p w14:paraId="6ECB4590"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Κι όπως είπα και στην προηγούμενη ερώτηση που ήσασταν παρ</w:t>
      </w:r>
      <w:r>
        <w:rPr>
          <w:rFonts w:eastAsia="Times New Roman" w:cs="Times New Roman"/>
          <w:szCs w:val="24"/>
        </w:rPr>
        <w:t xml:space="preserve">ών, γι’ αυτό επιτρέψτε μου να το χρησιμοποιήσω, το Υπουργείο Περιβάλλοντος δεν εκπροσωπεί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εταιρεία και δεν απολογείται και για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εταιρεία. Αντίθετα, ζητάει απ’ όλες τις εταιρείες να είναι απολύτως αυστηρές στον έλεγχο των περιβαλλοντικών δραστη</w:t>
      </w:r>
      <w:r>
        <w:rPr>
          <w:rFonts w:eastAsia="Times New Roman" w:cs="Times New Roman"/>
          <w:szCs w:val="24"/>
        </w:rPr>
        <w:t xml:space="preserve">ριοτήτων τους. Διότι εμείς εδώ εκπροσωπούμε και υπερασπιζόμαστε την ανθρώπινη υγεία και το περιβάλλον. Και </w:t>
      </w:r>
      <w:r>
        <w:rPr>
          <w:rFonts w:eastAsia="Times New Roman" w:cs="Times New Roman"/>
          <w:szCs w:val="24"/>
        </w:rPr>
        <w:lastRenderedPageBreak/>
        <w:t>αυτό το κάνουμε για όλες τις δραστηριότητες</w:t>
      </w:r>
      <w:r w:rsidRPr="00D86A50">
        <w:rPr>
          <w:rFonts w:eastAsia="Times New Roman" w:cs="Times New Roman"/>
          <w:szCs w:val="24"/>
        </w:rPr>
        <w:t>,</w:t>
      </w:r>
      <w:r>
        <w:rPr>
          <w:rFonts w:eastAsia="Times New Roman" w:cs="Times New Roman"/>
          <w:szCs w:val="24"/>
        </w:rPr>
        <w:t xml:space="preserve"> γιατί το περιβάλλον είναι και βασικό στοιχείο της παραγωγής και της ανάπτυξης της χώρας μας. </w:t>
      </w:r>
    </w:p>
    <w:p w14:paraId="6ECB4591"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Όσον αφορά</w:t>
      </w:r>
      <w:r>
        <w:rPr>
          <w:rFonts w:eastAsia="Times New Roman" w:cs="Times New Roman"/>
          <w:szCs w:val="24"/>
        </w:rPr>
        <w:t>, λοιπόν, τα δύο ζητήματα που θέσατε, τι είναι τα απόβλητα που διαχειρίζεται η εταιρεία και πού τα πηγαίνει, συνεχίζοντας την προηγούμενη απάντηση</w:t>
      </w:r>
      <w:r w:rsidRPr="00950107">
        <w:rPr>
          <w:rFonts w:eastAsia="Times New Roman" w:cs="Times New Roman"/>
          <w:szCs w:val="24"/>
        </w:rPr>
        <w:t>,</w:t>
      </w:r>
      <w:r>
        <w:rPr>
          <w:rFonts w:eastAsia="Times New Roman" w:cs="Times New Roman"/>
          <w:szCs w:val="24"/>
        </w:rPr>
        <w:t xml:space="preserve"> θα σας πω ότι η εταιρεία έχει </w:t>
      </w:r>
      <w:proofErr w:type="spellStart"/>
      <w:r>
        <w:rPr>
          <w:rFonts w:eastAsia="Times New Roman" w:cs="Times New Roman"/>
          <w:szCs w:val="24"/>
        </w:rPr>
        <w:t>αδειοδότηση</w:t>
      </w:r>
      <w:proofErr w:type="spellEnd"/>
      <w:r>
        <w:rPr>
          <w:rFonts w:eastAsia="Times New Roman" w:cs="Times New Roman"/>
          <w:szCs w:val="24"/>
        </w:rPr>
        <w:t xml:space="preserve"> περιβαλλοντικών όρων</w:t>
      </w:r>
      <w:r>
        <w:rPr>
          <w:rFonts w:eastAsia="Times New Roman" w:cs="Times New Roman"/>
          <w:szCs w:val="24"/>
        </w:rPr>
        <w:t>,</w:t>
      </w:r>
      <w:r>
        <w:rPr>
          <w:rFonts w:eastAsia="Times New Roman" w:cs="Times New Roman"/>
          <w:szCs w:val="24"/>
        </w:rPr>
        <w:t xml:space="preserve"> η οποία δόθηκε στις 26 Ιουλίου του 2011. </w:t>
      </w:r>
      <w:r>
        <w:rPr>
          <w:rFonts w:eastAsia="Times New Roman" w:cs="Times New Roman"/>
          <w:szCs w:val="24"/>
        </w:rPr>
        <w:t>είν</w:t>
      </w:r>
      <w:r>
        <w:rPr>
          <w:rFonts w:eastAsia="Times New Roman" w:cs="Times New Roman"/>
          <w:szCs w:val="24"/>
        </w:rPr>
        <w:t>αι κοινή υπουργική απόφαση</w:t>
      </w:r>
      <w:r>
        <w:rPr>
          <w:rFonts w:eastAsia="Times New Roman" w:cs="Times New Roman"/>
          <w:szCs w:val="24"/>
        </w:rPr>
        <w:t xml:space="preserve"> και η εν λόγω ΚΥΑ και η ΜΠΕ που τη συνοδεύει αναφέρει ότι τα ρυπασμένα χώματα και τα υπολείμματα που προκύπτουν από τις διαδικασίες εξυγίανσης και αποκατάστασης, όπως αυτές που αναφέρονται στο συγκεκριμένο </w:t>
      </w:r>
      <w:r>
        <w:rPr>
          <w:rFonts w:eastAsia="Times New Roman" w:cs="Times New Roman"/>
          <w:szCs w:val="24"/>
        </w:rPr>
        <w:t>τέλμα</w:t>
      </w:r>
      <w:r>
        <w:rPr>
          <w:rFonts w:eastAsia="Times New Roman" w:cs="Times New Roman"/>
          <w:szCs w:val="24"/>
        </w:rPr>
        <w:t xml:space="preserve"> της Ολυμπιάδας, χ</w:t>
      </w:r>
      <w:r>
        <w:rPr>
          <w:rFonts w:eastAsia="Times New Roman" w:cs="Times New Roman"/>
          <w:szCs w:val="24"/>
        </w:rPr>
        <w:t xml:space="preserve">αρακτηρίζονται ως επικίνδυνα. </w:t>
      </w:r>
    </w:p>
    <w:p w14:paraId="6ECB4592"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Τον Ιούλιο του 2017 η εταιρεία κατέθεσε μελέτη στη ΔΙΠΑ, στη Διεύθυνση Περιβαλλοντικής </w:t>
      </w:r>
      <w:proofErr w:type="spellStart"/>
      <w:r>
        <w:rPr>
          <w:rFonts w:eastAsia="Times New Roman" w:cs="Times New Roman"/>
          <w:szCs w:val="24"/>
        </w:rPr>
        <w:t>Αδειοδότησης</w:t>
      </w:r>
      <w:proofErr w:type="spellEnd"/>
      <w:r>
        <w:rPr>
          <w:rFonts w:eastAsia="Times New Roman" w:cs="Times New Roman"/>
          <w:szCs w:val="24"/>
        </w:rPr>
        <w:t xml:space="preserve"> του Υπουργείου, σύμφωνα με την οποία τα απόβλητα που έχουν προκύψει από την επεξεργασία των παλιών τελμάτων είναι μη επικίνδυ</w:t>
      </w:r>
      <w:r>
        <w:rPr>
          <w:rFonts w:eastAsia="Times New Roman" w:cs="Times New Roman"/>
          <w:szCs w:val="24"/>
        </w:rPr>
        <w:t xml:space="preserve">να. Η Διεύθυνση Περιβαλλοντικής </w:t>
      </w:r>
      <w:proofErr w:type="spellStart"/>
      <w:r>
        <w:rPr>
          <w:rFonts w:eastAsia="Times New Roman" w:cs="Times New Roman"/>
          <w:szCs w:val="24"/>
        </w:rPr>
        <w:t>Αδειοδότησης</w:t>
      </w:r>
      <w:proofErr w:type="spellEnd"/>
      <w:r>
        <w:rPr>
          <w:rFonts w:eastAsia="Times New Roman" w:cs="Times New Roman"/>
          <w:szCs w:val="24"/>
        </w:rPr>
        <w:t xml:space="preserve"> δέχθηκε τις μελέτες και αποφάνθηκε με έγγραφό της ότι μπορεί να χρησιμοποιηθούν ως υλικό </w:t>
      </w:r>
      <w:proofErr w:type="spellStart"/>
      <w:r w:rsidRPr="00CC582E">
        <w:rPr>
          <w:rFonts w:eastAsia="Times New Roman" w:cs="Times New Roman"/>
          <w:szCs w:val="24"/>
        </w:rPr>
        <w:t>λιθογόμωσης</w:t>
      </w:r>
      <w:proofErr w:type="spellEnd"/>
      <w:r>
        <w:rPr>
          <w:rFonts w:eastAsia="Times New Roman" w:cs="Times New Roman"/>
          <w:szCs w:val="24"/>
        </w:rPr>
        <w:t xml:space="preserve"> και αυτό αφορούσε ένα τμήμα των αποβλήτων της </w:t>
      </w:r>
      <w:r>
        <w:rPr>
          <w:rFonts w:eastAsia="Times New Roman" w:cs="Times New Roman"/>
          <w:szCs w:val="24"/>
        </w:rPr>
        <w:t>π</w:t>
      </w:r>
      <w:r>
        <w:rPr>
          <w:rFonts w:eastAsia="Times New Roman" w:cs="Times New Roman"/>
          <w:szCs w:val="24"/>
        </w:rPr>
        <w:t xml:space="preserve">λατείας </w:t>
      </w:r>
      <w:proofErr w:type="spellStart"/>
      <w:r>
        <w:rPr>
          <w:rFonts w:eastAsia="Times New Roman" w:cs="Times New Roman"/>
          <w:szCs w:val="24"/>
        </w:rPr>
        <w:t>Φιρέ</w:t>
      </w:r>
      <w:proofErr w:type="spellEnd"/>
      <w:r>
        <w:rPr>
          <w:rFonts w:eastAsia="Times New Roman" w:cs="Times New Roman"/>
          <w:szCs w:val="24"/>
        </w:rPr>
        <w:t xml:space="preserve"> στην Ολυμπιάδα. </w:t>
      </w:r>
    </w:p>
    <w:p w14:paraId="6ECB4593"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Ζητήσαμε, όμως, από την εταιρεία να επανεξετάσει και να καταθέσει νέα μελέτη για το σύνολο των υπολοίπων αποβλήτων, πλην της </w:t>
      </w:r>
      <w:r>
        <w:rPr>
          <w:rFonts w:eastAsia="Times New Roman" w:cs="Times New Roman"/>
          <w:szCs w:val="24"/>
        </w:rPr>
        <w:t>π</w:t>
      </w:r>
      <w:r>
        <w:rPr>
          <w:rFonts w:eastAsia="Times New Roman" w:cs="Times New Roman"/>
          <w:szCs w:val="24"/>
        </w:rPr>
        <w:t xml:space="preserve">λατείας </w:t>
      </w:r>
      <w:proofErr w:type="spellStart"/>
      <w:r>
        <w:rPr>
          <w:rFonts w:eastAsia="Times New Roman" w:cs="Times New Roman"/>
          <w:szCs w:val="24"/>
        </w:rPr>
        <w:t>Φιρέ</w:t>
      </w:r>
      <w:proofErr w:type="spellEnd"/>
      <w:r>
        <w:rPr>
          <w:rFonts w:eastAsia="Times New Roman" w:cs="Times New Roman"/>
          <w:szCs w:val="24"/>
        </w:rPr>
        <w:t>,</w:t>
      </w:r>
      <w:r>
        <w:rPr>
          <w:rFonts w:eastAsia="Times New Roman" w:cs="Times New Roman"/>
          <w:szCs w:val="24"/>
        </w:rPr>
        <w:t xml:space="preserve"> που ήταν παλιές αποθέσεις και παλιά απόβλητα. </w:t>
      </w:r>
    </w:p>
    <w:p w14:paraId="6ECB4594"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Εγώ, λοιπόν, αυτό που έχω να σας πω είναι ότι από το τμήμα της Ολυμπι</w:t>
      </w:r>
      <w:r>
        <w:rPr>
          <w:rFonts w:eastAsia="Times New Roman" w:cs="Times New Roman"/>
          <w:szCs w:val="24"/>
        </w:rPr>
        <w:t xml:space="preserve">άδας από το οποίο προκύπτει ότι είναι το φορτίο, είναι τμήμα για το οποίο απαιτείται να κατατεθεί χαρακτηρισμός, γι’ αυτό και κάνουμε την ανάλυση για να δούμε αν είναι επικίνδυνο ή όχι. Δεν έχει τοποθετηθεί η πολιτεία σχετικά με αυτά τα χαρακτηριστικά. </w:t>
      </w:r>
    </w:p>
    <w:p w14:paraId="6ECB4595"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 xml:space="preserve">ι η εταιρεία έχει μεν υποβάλει χαρακτηρισμό για τα απόβλητα εμπλουτισμού των εργοστασίων στο </w:t>
      </w:r>
      <w:proofErr w:type="spellStart"/>
      <w:r>
        <w:rPr>
          <w:rFonts w:eastAsia="Times New Roman" w:cs="Times New Roman"/>
          <w:szCs w:val="24"/>
        </w:rPr>
        <w:t>Στρατώνι</w:t>
      </w:r>
      <w:proofErr w:type="spellEnd"/>
      <w:r>
        <w:rPr>
          <w:rFonts w:eastAsia="Times New Roman" w:cs="Times New Roman"/>
          <w:szCs w:val="24"/>
        </w:rPr>
        <w:t xml:space="preserve"> και στον </w:t>
      </w:r>
      <w:proofErr w:type="spellStart"/>
      <w:r>
        <w:rPr>
          <w:rFonts w:eastAsia="Times New Roman" w:cs="Times New Roman"/>
          <w:szCs w:val="24"/>
        </w:rPr>
        <w:t>Μαντέμ</w:t>
      </w:r>
      <w:proofErr w:type="spellEnd"/>
      <w:r>
        <w:rPr>
          <w:rFonts w:eastAsia="Times New Roman" w:cs="Times New Roman"/>
          <w:szCs w:val="24"/>
        </w:rPr>
        <w:t xml:space="preserve"> Λάκκο -δύο δραστηριότητες-, όμως υπολείπονται αρκετά ακόμα στερεά απόβλητα, για τα οποία υπάρχει αίτημα της </w:t>
      </w:r>
      <w:r>
        <w:rPr>
          <w:rFonts w:eastAsia="Times New Roman" w:cs="Times New Roman"/>
          <w:szCs w:val="24"/>
        </w:rPr>
        <w:t>υ</w:t>
      </w:r>
      <w:r>
        <w:rPr>
          <w:rFonts w:eastAsia="Times New Roman" w:cs="Times New Roman"/>
          <w:szCs w:val="24"/>
        </w:rPr>
        <w:t>πηρεσίας μας προς την εταιρεί</w:t>
      </w:r>
      <w:r>
        <w:rPr>
          <w:rFonts w:eastAsia="Times New Roman" w:cs="Times New Roman"/>
          <w:szCs w:val="24"/>
        </w:rPr>
        <w:t xml:space="preserve">α να κάνει τη μελέτη χαρακτηρισμού. </w:t>
      </w:r>
    </w:p>
    <w:p w14:paraId="6ECB4596" w14:textId="77777777" w:rsidR="0019790D" w:rsidRDefault="008D2A11">
      <w:pPr>
        <w:spacing w:after="0" w:line="600" w:lineRule="auto"/>
        <w:ind w:firstLine="720"/>
        <w:jc w:val="both"/>
        <w:rPr>
          <w:rFonts w:eastAsia="Times New Roman"/>
          <w:szCs w:val="24"/>
        </w:rPr>
      </w:pPr>
      <w:r>
        <w:rPr>
          <w:rFonts w:eastAsia="Times New Roman"/>
          <w:szCs w:val="24"/>
        </w:rPr>
        <w:t>Πράγματι, υπάρχει ακόμα θέμα, για το οποίο είμαστε σε αλληλογραφία και ζητάμε να χαρακτηριστούν όλα τα απόβλητα, για να εξασφαλίζεται η ασφάλεια στην υγεία και στο περιβάλλον.</w:t>
      </w:r>
    </w:p>
    <w:p w14:paraId="6ECB4597" w14:textId="77777777" w:rsidR="0019790D" w:rsidRDefault="008D2A11">
      <w:pPr>
        <w:spacing w:after="0" w:line="600" w:lineRule="auto"/>
        <w:ind w:firstLine="720"/>
        <w:jc w:val="both"/>
        <w:rPr>
          <w:rFonts w:eastAsia="Times New Roman"/>
          <w:szCs w:val="24"/>
        </w:rPr>
      </w:pPr>
      <w:r>
        <w:rPr>
          <w:rFonts w:eastAsia="Times New Roman"/>
          <w:szCs w:val="24"/>
        </w:rPr>
        <w:t>Όσον αφορά τώρα για το πού διατίθενται, σας</w:t>
      </w:r>
      <w:r>
        <w:rPr>
          <w:rFonts w:eastAsia="Times New Roman"/>
          <w:szCs w:val="24"/>
        </w:rPr>
        <w:t xml:space="preserve"> είπα ότι αυτά μεταφέρονται στον ΧΥΤΕΑ </w:t>
      </w:r>
      <w:proofErr w:type="spellStart"/>
      <w:r>
        <w:rPr>
          <w:rFonts w:eastAsia="Times New Roman"/>
          <w:szCs w:val="24"/>
        </w:rPr>
        <w:t>Κοκκινόλακκα</w:t>
      </w:r>
      <w:proofErr w:type="spellEnd"/>
      <w:r>
        <w:rPr>
          <w:rFonts w:eastAsia="Times New Roman"/>
          <w:szCs w:val="24"/>
        </w:rPr>
        <w:t xml:space="preserve">, που είναι ένα έργο υπό κατασκευή από το 2013, με ευθύνη της εταιρείας, με </w:t>
      </w:r>
      <w:proofErr w:type="spellStart"/>
      <w:r>
        <w:rPr>
          <w:rFonts w:eastAsia="Times New Roman"/>
          <w:szCs w:val="24"/>
        </w:rPr>
        <w:t>στεγάνωση</w:t>
      </w:r>
      <w:proofErr w:type="spellEnd"/>
      <w:r>
        <w:rPr>
          <w:rFonts w:eastAsia="Times New Roman"/>
          <w:szCs w:val="24"/>
        </w:rPr>
        <w:t xml:space="preserve">, για την οποία ακόμα δεν </w:t>
      </w:r>
      <w:r>
        <w:rPr>
          <w:rFonts w:eastAsia="Times New Roman"/>
          <w:szCs w:val="24"/>
        </w:rPr>
        <w:lastRenderedPageBreak/>
        <w:t xml:space="preserve">έχουμε δώσει έγκριση εμείς από τη Διεύθυνση Περιβαλλοντικής </w:t>
      </w:r>
      <w:proofErr w:type="spellStart"/>
      <w:r>
        <w:rPr>
          <w:rFonts w:eastAsia="Times New Roman"/>
          <w:szCs w:val="24"/>
        </w:rPr>
        <w:t>Αδειοδότησης</w:t>
      </w:r>
      <w:proofErr w:type="spellEnd"/>
      <w:r>
        <w:rPr>
          <w:rFonts w:eastAsia="Times New Roman"/>
          <w:szCs w:val="24"/>
        </w:rPr>
        <w:t xml:space="preserve"> κι αυτό το γνωρίζει ε</w:t>
      </w:r>
      <w:r>
        <w:rPr>
          <w:rFonts w:eastAsia="Times New Roman"/>
          <w:szCs w:val="24"/>
        </w:rPr>
        <w:t xml:space="preserve">γγράφως η εταιρεία. </w:t>
      </w:r>
    </w:p>
    <w:p w14:paraId="6ECB4598" w14:textId="77777777" w:rsidR="0019790D" w:rsidRDefault="008D2A11">
      <w:pPr>
        <w:spacing w:after="0" w:line="600" w:lineRule="auto"/>
        <w:ind w:firstLine="720"/>
        <w:jc w:val="both"/>
        <w:rPr>
          <w:rFonts w:eastAsia="Times New Roman"/>
          <w:szCs w:val="24"/>
        </w:rPr>
      </w:pPr>
      <w:r>
        <w:rPr>
          <w:rFonts w:eastAsia="Times New Roman"/>
          <w:szCs w:val="24"/>
        </w:rPr>
        <w:t xml:space="preserve">Για τον λόγο αυτό έχει συσταθεί ειδική επιτροπή από το Υπουργείο μας, η οποία εξετάζει την ασφάλεια της </w:t>
      </w:r>
      <w:proofErr w:type="spellStart"/>
      <w:r>
        <w:rPr>
          <w:rFonts w:eastAsia="Times New Roman"/>
          <w:szCs w:val="24"/>
        </w:rPr>
        <w:t>στεγάνωσης</w:t>
      </w:r>
      <w:proofErr w:type="spellEnd"/>
      <w:r>
        <w:rPr>
          <w:rFonts w:eastAsia="Times New Roman"/>
          <w:szCs w:val="24"/>
        </w:rPr>
        <w:t xml:space="preserve"> του </w:t>
      </w:r>
      <w:proofErr w:type="spellStart"/>
      <w:r>
        <w:rPr>
          <w:rFonts w:eastAsia="Times New Roman"/>
          <w:szCs w:val="24"/>
        </w:rPr>
        <w:t>Κοκκινόλακκα</w:t>
      </w:r>
      <w:proofErr w:type="spellEnd"/>
      <w:r>
        <w:rPr>
          <w:rFonts w:eastAsia="Times New Roman"/>
          <w:szCs w:val="24"/>
        </w:rPr>
        <w:t xml:space="preserve"> -είναι απόφαση που έχουμε λάβει με τον Υπουργό τον τελευταίο ενάμιση χρόνο και υπάρχει στο πεδίο και δο</w:t>
      </w:r>
      <w:r>
        <w:rPr>
          <w:rFonts w:eastAsia="Times New Roman"/>
          <w:szCs w:val="24"/>
        </w:rPr>
        <w:t>υλεύει- και η οποία υποστηρίζεται και από την αρμόδια επιστημονική επιτροπή που προβλεπόταν στην έγκριση των περιβαλλοντικών όρων. Γι’ αυτό και υπάρχει ένα ζήτημα, το οποίο συζητάμε εμείς αυτή την περίοδο, για την ενίσχυση της επιστημονικής επιτροπής, ώστε</w:t>
      </w:r>
      <w:r>
        <w:rPr>
          <w:rFonts w:eastAsia="Times New Roman"/>
          <w:szCs w:val="24"/>
        </w:rPr>
        <w:t xml:space="preserve"> να «τρέξουν» οι μελέτες για την ασφάλεια του </w:t>
      </w:r>
      <w:proofErr w:type="spellStart"/>
      <w:r>
        <w:rPr>
          <w:rFonts w:eastAsia="Times New Roman"/>
          <w:szCs w:val="24"/>
        </w:rPr>
        <w:t>Κοκκινόλακκα</w:t>
      </w:r>
      <w:proofErr w:type="spellEnd"/>
      <w:r>
        <w:rPr>
          <w:rFonts w:eastAsia="Times New Roman"/>
          <w:szCs w:val="24"/>
        </w:rPr>
        <w:t xml:space="preserve">. </w:t>
      </w:r>
    </w:p>
    <w:p w14:paraId="6ECB4599" w14:textId="77777777" w:rsidR="0019790D" w:rsidRDefault="008D2A11">
      <w:pPr>
        <w:spacing w:after="0" w:line="600" w:lineRule="auto"/>
        <w:ind w:firstLine="720"/>
        <w:jc w:val="both"/>
        <w:rPr>
          <w:rFonts w:eastAsia="Times New Roman"/>
          <w:szCs w:val="24"/>
        </w:rPr>
      </w:pPr>
      <w:r>
        <w:rPr>
          <w:rFonts w:eastAsia="Times New Roman"/>
          <w:szCs w:val="24"/>
        </w:rPr>
        <w:t>Παρά ταύτα, πρέπει να σας πω ότι εμείς ουδέποτε διακόψαμε την εξέλιξη ασφαλών εργασιών. Έχουμε δώσει δύο φορές προσωρινή εξάμηνη άδεια λειτουργίας, για να υπάρχει ασφάλεια στη διαχείριση αποβλήτω</w:t>
      </w:r>
      <w:r>
        <w:rPr>
          <w:rFonts w:eastAsia="Times New Roman"/>
          <w:szCs w:val="24"/>
        </w:rPr>
        <w:t xml:space="preserve">ν, όμως είμαστε πάρα πολύ αυστηροί. Δεν θα ολοκληρώσουμε τη διαχείριση αυτή, αν δεν είμαστε απολύτως σίγουροι και για την ασφάλεια της </w:t>
      </w:r>
      <w:proofErr w:type="spellStart"/>
      <w:r>
        <w:rPr>
          <w:rFonts w:eastAsia="Times New Roman"/>
          <w:szCs w:val="24"/>
        </w:rPr>
        <w:t>στεγάνωσης</w:t>
      </w:r>
      <w:proofErr w:type="spellEnd"/>
      <w:r>
        <w:rPr>
          <w:rFonts w:eastAsia="Times New Roman"/>
          <w:szCs w:val="24"/>
        </w:rPr>
        <w:t xml:space="preserve"> και για την υγειονομική δραστηριότητα του ΧΥΤΕΑ. Κι αυτό το γνωρίζει και η εταιρεία. Δηλαδή</w:t>
      </w:r>
      <w:r>
        <w:rPr>
          <w:rFonts w:eastAsia="Times New Roman"/>
          <w:szCs w:val="24"/>
        </w:rPr>
        <w:t>,</w:t>
      </w:r>
      <w:r>
        <w:rPr>
          <w:rFonts w:eastAsia="Times New Roman"/>
          <w:szCs w:val="24"/>
        </w:rPr>
        <w:t xml:space="preserve"> μπορεί να μην παρ</w:t>
      </w:r>
      <w:r>
        <w:rPr>
          <w:rFonts w:eastAsia="Times New Roman"/>
          <w:szCs w:val="24"/>
        </w:rPr>
        <w:t xml:space="preserve">ακωλύουμε δραστηριότητες οικονομικές στη χώρα μας, αν αυτές έχουν εξασφαλίσει το επίπεδο ασφάλειας του περιβάλλοντος, όμως η περιβαλλοντική </w:t>
      </w:r>
      <w:proofErr w:type="spellStart"/>
      <w:r>
        <w:rPr>
          <w:rFonts w:eastAsia="Times New Roman"/>
          <w:szCs w:val="24"/>
        </w:rPr>
        <w:t>αδειοδότηση</w:t>
      </w:r>
      <w:proofErr w:type="spellEnd"/>
      <w:r>
        <w:rPr>
          <w:rFonts w:eastAsia="Times New Roman"/>
          <w:szCs w:val="24"/>
        </w:rPr>
        <w:t xml:space="preserve"> είναι πάρα πολύ αυστηρή και </w:t>
      </w:r>
      <w:r>
        <w:rPr>
          <w:rFonts w:eastAsia="Times New Roman"/>
          <w:szCs w:val="24"/>
        </w:rPr>
        <w:lastRenderedPageBreak/>
        <w:t xml:space="preserve">θα επιμείνουμε και στον χαρακτηρισμό των αποβλήτων και στην αξιολόγηση της </w:t>
      </w:r>
      <w:proofErr w:type="spellStart"/>
      <w:r>
        <w:rPr>
          <w:rFonts w:eastAsia="Times New Roman"/>
          <w:szCs w:val="24"/>
        </w:rPr>
        <w:t>σ</w:t>
      </w:r>
      <w:r>
        <w:rPr>
          <w:rFonts w:eastAsia="Times New Roman"/>
          <w:szCs w:val="24"/>
        </w:rPr>
        <w:t>τεγάνωσης</w:t>
      </w:r>
      <w:proofErr w:type="spellEnd"/>
      <w:r>
        <w:rPr>
          <w:rFonts w:eastAsia="Times New Roman"/>
          <w:szCs w:val="24"/>
        </w:rPr>
        <w:t xml:space="preserve"> του ΧΥΤΕΑ </w:t>
      </w:r>
      <w:proofErr w:type="spellStart"/>
      <w:r>
        <w:rPr>
          <w:rFonts w:eastAsia="Times New Roman"/>
          <w:szCs w:val="24"/>
        </w:rPr>
        <w:t>Κοκκινόλακκα</w:t>
      </w:r>
      <w:proofErr w:type="spellEnd"/>
      <w:r>
        <w:rPr>
          <w:rFonts w:eastAsia="Times New Roman"/>
          <w:szCs w:val="24"/>
        </w:rPr>
        <w:t>, στον οποίο, όπως σας ανέφερα και στο πρώτο σκέλος της ερώτησης, πηγαίνουν τα απόβλητα. Διότι -κλείνω με αυτό- είναι σημαντικές οι οικονομικές δραστηριότητες για τη χώρα μας, είναι σημαντική η εργασία και η ανάπτυξη, όμως δ</w:t>
      </w:r>
      <w:r>
        <w:rPr>
          <w:rFonts w:eastAsia="Times New Roman"/>
          <w:szCs w:val="24"/>
        </w:rPr>
        <w:t>εν θα γίνει αυτό εις βάρος της ανθρώπινης υγείας και του περιβάλλοντος. Και σε αυτό θα είμαστε ισότιμοι και αυστηροί προς όλες τις επιχειρήσεις και προς όλες τις δραστηριότητες που υπάρχουν στη χώρα μας γενικότερα από τον οικονομικό ή από τον ανθρώπινο παρ</w:t>
      </w:r>
      <w:r>
        <w:rPr>
          <w:rFonts w:eastAsia="Times New Roman"/>
          <w:szCs w:val="24"/>
        </w:rPr>
        <w:t>άγοντα.</w:t>
      </w:r>
    </w:p>
    <w:p w14:paraId="6ECB459A" w14:textId="77777777" w:rsidR="0019790D" w:rsidRDefault="008D2A11">
      <w:pPr>
        <w:spacing w:after="0" w:line="600" w:lineRule="auto"/>
        <w:ind w:firstLine="720"/>
        <w:jc w:val="both"/>
        <w:rPr>
          <w:rFonts w:eastAsia="Times New Roman"/>
          <w:szCs w:val="24"/>
        </w:rPr>
      </w:pPr>
      <w:r>
        <w:rPr>
          <w:rFonts w:eastAsia="Times New Roman"/>
          <w:szCs w:val="24"/>
        </w:rPr>
        <w:t>Ευχαριστώ.</w:t>
      </w:r>
    </w:p>
    <w:p w14:paraId="6ECB459B" w14:textId="77777777" w:rsidR="0019790D" w:rsidRDefault="008D2A11">
      <w:pPr>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Ευχαριστούμε τον κύριο Υπουργό. </w:t>
      </w:r>
    </w:p>
    <w:p w14:paraId="6ECB459C" w14:textId="77777777" w:rsidR="0019790D" w:rsidRDefault="008D2A11">
      <w:pPr>
        <w:spacing w:after="0" w:line="600" w:lineRule="auto"/>
        <w:ind w:firstLine="720"/>
        <w:jc w:val="both"/>
        <w:rPr>
          <w:rFonts w:eastAsia="Times New Roman"/>
          <w:szCs w:val="24"/>
        </w:rPr>
      </w:pPr>
      <w:r>
        <w:rPr>
          <w:rFonts w:eastAsia="Times New Roman"/>
          <w:szCs w:val="24"/>
        </w:rPr>
        <w:t xml:space="preserve">Συνεχίζουμε με την τελευταία ερώτηση για τη σημερινή συνεδρίαση, στην οποία θα απαντήσει ο Υπουργός Περιβάλλοντος και Ενέργειας κ. Γεώργιος Σταθάκης. </w:t>
      </w:r>
      <w:r>
        <w:rPr>
          <w:rFonts w:eastAsia="Times New Roman"/>
          <w:szCs w:val="24"/>
        </w:rPr>
        <w:t>Πρόκειται για τη</w:t>
      </w:r>
      <w:r>
        <w:rPr>
          <w:rFonts w:eastAsia="Times New Roman"/>
          <w:szCs w:val="24"/>
        </w:rPr>
        <w:t xml:space="preserve"> δεύτερη </w:t>
      </w:r>
      <w:r w:rsidRPr="00C94576">
        <w:rPr>
          <w:rFonts w:eastAsia="Times New Roman"/>
          <w:szCs w:val="24"/>
        </w:rPr>
        <w:t>με αριθμό 1591/4-5-2018 επίκαιρη ερώτηση</w:t>
      </w:r>
      <w:r>
        <w:rPr>
          <w:rFonts w:eastAsia="Times New Roman"/>
          <w:szCs w:val="24"/>
        </w:rPr>
        <w:t xml:space="preserve"> </w:t>
      </w:r>
      <w:r w:rsidRPr="00C94576">
        <w:rPr>
          <w:rFonts w:eastAsia="Times New Roman"/>
          <w:szCs w:val="24"/>
        </w:rPr>
        <w:t>πρώτου κύκλου</w:t>
      </w:r>
      <w:r>
        <w:rPr>
          <w:rFonts w:eastAsia="Times New Roman"/>
          <w:szCs w:val="24"/>
        </w:rPr>
        <w:t xml:space="preserve"> </w:t>
      </w:r>
      <w:r w:rsidRPr="00C94576">
        <w:rPr>
          <w:rFonts w:eastAsia="Times New Roman"/>
          <w:szCs w:val="24"/>
        </w:rPr>
        <w:t>του Βουλευτή Λ</w:t>
      </w:r>
      <w:r>
        <w:rPr>
          <w:rFonts w:eastAsia="Times New Roman"/>
          <w:szCs w:val="24"/>
        </w:rPr>
        <w:t>αρίση</w:t>
      </w:r>
      <w:r w:rsidRPr="00C94576">
        <w:rPr>
          <w:rFonts w:eastAsia="Times New Roman"/>
          <w:szCs w:val="24"/>
        </w:rPr>
        <w:t>ς τ</w:t>
      </w:r>
      <w:r>
        <w:rPr>
          <w:rFonts w:eastAsia="Times New Roman"/>
          <w:szCs w:val="24"/>
        </w:rPr>
        <w:t>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r w:rsidRPr="00C94576">
        <w:rPr>
          <w:rFonts w:eastAsia="Times New Roman"/>
          <w:szCs w:val="24"/>
        </w:rPr>
        <w:t xml:space="preserve"> κ. </w:t>
      </w:r>
      <w:r w:rsidRPr="00C94576">
        <w:rPr>
          <w:rFonts w:eastAsia="Times New Roman"/>
          <w:bCs/>
          <w:szCs w:val="24"/>
        </w:rPr>
        <w:t xml:space="preserve">Κωνσταντίνου </w:t>
      </w:r>
      <w:proofErr w:type="spellStart"/>
      <w:r w:rsidRPr="00C94576">
        <w:rPr>
          <w:rFonts w:eastAsia="Times New Roman"/>
          <w:bCs/>
          <w:szCs w:val="24"/>
        </w:rPr>
        <w:t>Μπαργιώτα</w:t>
      </w:r>
      <w:proofErr w:type="spellEnd"/>
      <w:r w:rsidRPr="00C94576">
        <w:rPr>
          <w:rFonts w:eastAsia="Times New Roman"/>
          <w:bCs/>
          <w:szCs w:val="24"/>
        </w:rPr>
        <w:t xml:space="preserve"> </w:t>
      </w:r>
      <w:r w:rsidRPr="00C94576">
        <w:rPr>
          <w:rFonts w:eastAsia="Times New Roman"/>
          <w:szCs w:val="24"/>
        </w:rPr>
        <w:t>προς τον Υπουργό</w:t>
      </w:r>
      <w:r w:rsidRPr="00C94576">
        <w:rPr>
          <w:rFonts w:eastAsia="Times New Roman"/>
          <w:bCs/>
          <w:szCs w:val="24"/>
        </w:rPr>
        <w:t xml:space="preserve"> Περιβάλλοντος και Ενέργειας,</w:t>
      </w:r>
      <w:r w:rsidRPr="00C94576">
        <w:rPr>
          <w:rFonts w:eastAsia="Times New Roman"/>
          <w:szCs w:val="24"/>
        </w:rPr>
        <w:t xml:space="preserve"> με θέμα: «Θέσπιση ανταποδοτικού τέλους μεγάλων υδροηλεκ</w:t>
      </w:r>
      <w:r w:rsidRPr="00C94576">
        <w:rPr>
          <w:rFonts w:eastAsia="Times New Roman"/>
          <w:szCs w:val="24"/>
        </w:rPr>
        <w:t>τρικών σταθμών»</w:t>
      </w:r>
      <w:r>
        <w:rPr>
          <w:rFonts w:eastAsia="Times New Roman"/>
          <w:szCs w:val="24"/>
        </w:rPr>
        <w:t>.</w:t>
      </w:r>
    </w:p>
    <w:p w14:paraId="6ECB459D" w14:textId="77777777" w:rsidR="0019790D" w:rsidRDefault="008D2A11">
      <w:pPr>
        <w:spacing w:after="0" w:line="600" w:lineRule="auto"/>
        <w:ind w:firstLine="720"/>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Μπαργιώτα</w:t>
      </w:r>
      <w:proofErr w:type="spellEnd"/>
      <w:r>
        <w:rPr>
          <w:rFonts w:eastAsia="Times New Roman"/>
          <w:szCs w:val="24"/>
        </w:rPr>
        <w:t xml:space="preserve">, έχετε τον λόγο για δύο λεπτά για την </w:t>
      </w:r>
      <w:proofErr w:type="spellStart"/>
      <w:r>
        <w:rPr>
          <w:rFonts w:eastAsia="Times New Roman"/>
          <w:szCs w:val="24"/>
        </w:rPr>
        <w:t>πρωτολογία</w:t>
      </w:r>
      <w:proofErr w:type="spellEnd"/>
      <w:r>
        <w:rPr>
          <w:rFonts w:eastAsia="Times New Roman"/>
          <w:szCs w:val="24"/>
        </w:rPr>
        <w:t xml:space="preserve"> σας. </w:t>
      </w:r>
    </w:p>
    <w:p w14:paraId="6ECB459E" w14:textId="77777777" w:rsidR="0019790D" w:rsidRDefault="008D2A11">
      <w:pPr>
        <w:spacing w:after="0" w:line="600" w:lineRule="auto"/>
        <w:ind w:firstLine="720"/>
        <w:jc w:val="both"/>
        <w:rPr>
          <w:rFonts w:eastAsia="Times New Roman"/>
          <w:szCs w:val="24"/>
        </w:rPr>
      </w:pPr>
      <w:r w:rsidRPr="00A1433E">
        <w:rPr>
          <w:rFonts w:eastAsia="Times New Roman"/>
          <w:b/>
          <w:szCs w:val="24"/>
        </w:rPr>
        <w:t>ΚΩΝΣΤΑΝΤΙΝΟΣ ΜΠΑΡΓΙΩΤΑΣ:</w:t>
      </w:r>
      <w:r>
        <w:rPr>
          <w:rFonts w:eastAsia="Times New Roman"/>
          <w:b/>
          <w:szCs w:val="24"/>
        </w:rPr>
        <w:t xml:space="preserve"> </w:t>
      </w:r>
      <w:r>
        <w:rPr>
          <w:rFonts w:eastAsia="Times New Roman"/>
          <w:szCs w:val="24"/>
        </w:rPr>
        <w:t>Ευχαριστώ, κύριε Πρόεδρε.</w:t>
      </w:r>
    </w:p>
    <w:p w14:paraId="6ECB459F" w14:textId="77777777" w:rsidR="0019790D" w:rsidRDefault="008D2A11">
      <w:pPr>
        <w:spacing w:after="0" w:line="600" w:lineRule="auto"/>
        <w:ind w:firstLine="720"/>
        <w:jc w:val="both"/>
        <w:rPr>
          <w:rFonts w:eastAsia="Times New Roman"/>
          <w:szCs w:val="24"/>
        </w:rPr>
      </w:pPr>
      <w:r>
        <w:rPr>
          <w:rFonts w:eastAsia="Times New Roman"/>
          <w:szCs w:val="24"/>
        </w:rPr>
        <w:t xml:space="preserve">Κύριε Υπουργέ, ευχαριστώ που ήρθατε σήμερα για την ερώτηση. </w:t>
      </w:r>
    </w:p>
    <w:p w14:paraId="6ECB45A0" w14:textId="77777777" w:rsidR="0019790D" w:rsidRDefault="008D2A11">
      <w:pPr>
        <w:spacing w:after="0" w:line="600" w:lineRule="auto"/>
        <w:ind w:firstLine="720"/>
        <w:jc w:val="both"/>
        <w:rPr>
          <w:rFonts w:eastAsia="Times New Roman"/>
          <w:szCs w:val="24"/>
        </w:rPr>
      </w:pPr>
      <w:r>
        <w:rPr>
          <w:rFonts w:eastAsia="Times New Roman"/>
          <w:szCs w:val="24"/>
        </w:rPr>
        <w:t>Θυμίζω πολύ σύντομα ότι με τον νόμο του 2006</w:t>
      </w:r>
      <w:r>
        <w:rPr>
          <w:rFonts w:eastAsia="Times New Roman"/>
          <w:szCs w:val="24"/>
        </w:rPr>
        <w:t>,</w:t>
      </w:r>
      <w:r>
        <w:rPr>
          <w:rFonts w:eastAsia="Times New Roman"/>
          <w:szCs w:val="24"/>
        </w:rPr>
        <w:t xml:space="preserve"> που αφορά τις ανανεώσιμες πηγές ενέργειας, στις οποίες περιλαμβάνονται τα μικρά υδροηλεκτρικά έργα, έχει θεσπιστεί ανταποδοτικό τέλος ύψους 3%, το οποίο αποδίδεται μέσω των ΟΤΑ στις τοπικές κοινωνίες. Αυτό δεν ισχύει και δεν καλύπτει τα μεγάλα υδροηλεκτρι</w:t>
      </w:r>
      <w:r>
        <w:rPr>
          <w:rFonts w:eastAsia="Times New Roman"/>
          <w:szCs w:val="24"/>
        </w:rPr>
        <w:t>κά τα οποία, όπως γνωρίζετε, είναι πολλά στη χώρα, με αποτέλεσμα σήμερα οι περιοχές</w:t>
      </w:r>
      <w:r>
        <w:rPr>
          <w:rFonts w:eastAsia="Times New Roman"/>
          <w:szCs w:val="24"/>
        </w:rPr>
        <w:t>,</w:t>
      </w:r>
      <w:r>
        <w:rPr>
          <w:rFonts w:eastAsia="Times New Roman"/>
          <w:szCs w:val="24"/>
        </w:rPr>
        <w:t xml:space="preserve"> οι οποίες έχουν μεγάλες λίμνες και μεγάλα υδροηλεκτρικά </w:t>
      </w:r>
      <w:r w:rsidRPr="0018599C">
        <w:rPr>
          <w:rFonts w:eastAsia="Times New Roman"/>
          <w:szCs w:val="24"/>
        </w:rPr>
        <w:t>εργοστάσια</w:t>
      </w:r>
      <w:r>
        <w:rPr>
          <w:rFonts w:eastAsia="Times New Roman"/>
          <w:szCs w:val="24"/>
        </w:rPr>
        <w:t>,</w:t>
      </w:r>
      <w:r w:rsidRPr="0018599C">
        <w:rPr>
          <w:rFonts w:eastAsia="Times New Roman"/>
          <w:szCs w:val="24"/>
        </w:rPr>
        <w:t xml:space="preserve"> να μην έχουν κανένα ανταποδοτικό</w:t>
      </w:r>
      <w:r>
        <w:rPr>
          <w:rFonts w:eastAsia="Times New Roman"/>
          <w:szCs w:val="24"/>
        </w:rPr>
        <w:t xml:space="preserve"> κέρδος. Αυτό αφορά έναν αριθμό λιμνών και φραγμάτων ανά τη χώρα. </w:t>
      </w:r>
    </w:p>
    <w:p w14:paraId="6ECB45A1" w14:textId="77777777" w:rsidR="0019790D" w:rsidRDefault="008D2A11">
      <w:pPr>
        <w:spacing w:after="0" w:line="600" w:lineRule="auto"/>
        <w:ind w:firstLine="720"/>
        <w:jc w:val="both"/>
        <w:rPr>
          <w:rFonts w:eastAsia="Times New Roman"/>
          <w:szCs w:val="24"/>
        </w:rPr>
      </w:pPr>
      <w:r>
        <w:rPr>
          <w:rFonts w:eastAsia="Times New Roman"/>
          <w:szCs w:val="24"/>
        </w:rPr>
        <w:t>Χαρα</w:t>
      </w:r>
      <w:r>
        <w:rPr>
          <w:rFonts w:eastAsia="Times New Roman"/>
          <w:szCs w:val="24"/>
        </w:rPr>
        <w:t>κτηριστικό, όμως, παράδειγμα και θα ήθελα να επικεντρωθώ εκεί, είναι αυτό του Αχελώου, στον οποίο, όπως γνωρίζετε πολύ καλά, υπάρχει η ραχοκοκαλιά της υδροηλεκτρικής παραγωγής της ΔΕΗ. Η ΔΕΗ, με μια σειρά από φράγματα τελειωμένα, ημιτελή ή υπό κατασκευή, έ</w:t>
      </w:r>
      <w:r>
        <w:rPr>
          <w:rFonts w:eastAsia="Times New Roman"/>
          <w:szCs w:val="24"/>
        </w:rPr>
        <w:t xml:space="preserve">χει επιφέρει τεράστιες επιπτώσεις περιβαλλοντικές και όχι μόνο στην περιοχή, μην έχοντας αποδώσει ποτέ ιστορικά, από το 1965, κανένα ανταποδοτικό. </w:t>
      </w:r>
    </w:p>
    <w:p w14:paraId="6ECB45A2" w14:textId="77777777" w:rsidR="0019790D" w:rsidRDefault="008D2A11">
      <w:pPr>
        <w:spacing w:after="0" w:line="600" w:lineRule="auto"/>
        <w:ind w:firstLine="720"/>
        <w:jc w:val="both"/>
        <w:rPr>
          <w:rFonts w:eastAsia="Times New Roman"/>
          <w:szCs w:val="24"/>
        </w:rPr>
      </w:pPr>
      <w:r>
        <w:rPr>
          <w:rFonts w:eastAsia="Times New Roman"/>
          <w:szCs w:val="24"/>
        </w:rPr>
        <w:lastRenderedPageBreak/>
        <w:t xml:space="preserve">Θυμίζω ότι η περιοχή είναι μια από τις πιο καθυστερημένες περιοχές στη χώρας. Έχει την αξία του αυτό. Η </w:t>
      </w:r>
      <w:r>
        <w:rPr>
          <w:rFonts w:eastAsia="Times New Roman"/>
          <w:szCs w:val="24"/>
        </w:rPr>
        <w:t>δ</w:t>
      </w:r>
      <w:r>
        <w:rPr>
          <w:rFonts w:eastAsia="Times New Roman"/>
          <w:szCs w:val="24"/>
        </w:rPr>
        <w:t>υτι</w:t>
      </w:r>
      <w:r>
        <w:rPr>
          <w:rFonts w:eastAsia="Times New Roman"/>
          <w:szCs w:val="24"/>
        </w:rPr>
        <w:t xml:space="preserve">κή Ευρυτανία και η </w:t>
      </w:r>
      <w:proofErr w:type="spellStart"/>
      <w:r>
        <w:rPr>
          <w:rFonts w:eastAsia="Times New Roman"/>
          <w:szCs w:val="24"/>
        </w:rPr>
        <w:t>Αργιθέα</w:t>
      </w:r>
      <w:proofErr w:type="spellEnd"/>
      <w:r>
        <w:rPr>
          <w:rFonts w:eastAsia="Times New Roman"/>
          <w:szCs w:val="24"/>
        </w:rPr>
        <w:t xml:space="preserve"> είναι περιοχές με πολλά προβλήματα και μηδαμινές υποδομές. Χαρακτηριστικό της απουσίας του κράτους και της ΔΕΗ στην περιοχή είναι το παράδειγμα της περίφημης γέφυρας της </w:t>
      </w:r>
      <w:proofErr w:type="spellStart"/>
      <w:r>
        <w:rPr>
          <w:rFonts w:eastAsia="Times New Roman"/>
          <w:szCs w:val="24"/>
        </w:rPr>
        <w:t>Τατάρνας</w:t>
      </w:r>
      <w:proofErr w:type="spellEnd"/>
      <w:r>
        <w:rPr>
          <w:rFonts w:eastAsia="Times New Roman"/>
          <w:szCs w:val="24"/>
        </w:rPr>
        <w:t xml:space="preserve">, η οποία κατασκευάστηκε μαζί με το </w:t>
      </w:r>
      <w:r>
        <w:rPr>
          <w:rFonts w:eastAsia="Times New Roman"/>
          <w:szCs w:val="24"/>
        </w:rPr>
        <w:t>φ</w:t>
      </w:r>
      <w:r>
        <w:rPr>
          <w:rFonts w:eastAsia="Times New Roman"/>
          <w:szCs w:val="24"/>
        </w:rPr>
        <w:t>ράγμα των Κρεμ</w:t>
      </w:r>
      <w:r>
        <w:rPr>
          <w:rFonts w:eastAsia="Times New Roman"/>
          <w:szCs w:val="24"/>
        </w:rPr>
        <w:t>αστών το 1965 και για σαράντα</w:t>
      </w:r>
      <w:r>
        <w:rPr>
          <w:rFonts w:eastAsia="Times New Roman"/>
          <w:szCs w:val="24"/>
        </w:rPr>
        <w:t>,</w:t>
      </w:r>
      <w:r>
        <w:rPr>
          <w:rFonts w:eastAsia="Times New Roman"/>
          <w:szCs w:val="24"/>
        </w:rPr>
        <w:t xml:space="preserve"> τουλάχιστον</w:t>
      </w:r>
      <w:r>
        <w:rPr>
          <w:rFonts w:eastAsia="Times New Roman"/>
          <w:szCs w:val="24"/>
        </w:rPr>
        <w:t>,</w:t>
      </w:r>
      <w:r>
        <w:rPr>
          <w:rFonts w:eastAsia="Times New Roman"/>
          <w:szCs w:val="24"/>
        </w:rPr>
        <w:t xml:space="preserve"> χρόνια δεν είχε καν οδικές προσβάσεις. Ήταν </w:t>
      </w:r>
      <w:proofErr w:type="spellStart"/>
      <w:r>
        <w:rPr>
          <w:rFonts w:eastAsia="Times New Roman"/>
          <w:szCs w:val="24"/>
        </w:rPr>
        <w:t>προσβάσιμη</w:t>
      </w:r>
      <w:proofErr w:type="spellEnd"/>
      <w:r>
        <w:rPr>
          <w:rFonts w:eastAsia="Times New Roman"/>
          <w:szCs w:val="24"/>
        </w:rPr>
        <w:t xml:space="preserve"> μόνο από κοπάδια αιγοπροβάτων κι από κανέναν άλλον. </w:t>
      </w:r>
    </w:p>
    <w:p w14:paraId="6ECB45A3" w14:textId="77777777" w:rsidR="0019790D" w:rsidRDefault="008D2A11">
      <w:pPr>
        <w:spacing w:after="0" w:line="600" w:lineRule="auto"/>
        <w:ind w:firstLine="720"/>
        <w:jc w:val="both"/>
        <w:rPr>
          <w:rFonts w:eastAsia="Times New Roman"/>
          <w:szCs w:val="24"/>
        </w:rPr>
      </w:pPr>
      <w:r>
        <w:rPr>
          <w:rFonts w:eastAsia="Times New Roman"/>
          <w:szCs w:val="24"/>
        </w:rPr>
        <w:t xml:space="preserve">Να σημειώσω ότι, σε αντίθεση με τα υδροηλεκτρικά, η ΔΕΗ έχει αποδώσει στις τοπικές κοινωνίες με πολλούς </w:t>
      </w:r>
      <w:r>
        <w:rPr>
          <w:rFonts w:eastAsia="Times New Roman"/>
          <w:szCs w:val="24"/>
        </w:rPr>
        <w:t>τρόπους ανταποδοτικά -και πολύ καλά έχει κάνει- στα λιγνιτωρυχεία, έχοντας κάνει παρεμβάσεις τηλεθέρμανσης και διάφορες άλλες παρεμβάσεις</w:t>
      </w:r>
      <w:r>
        <w:rPr>
          <w:rFonts w:eastAsia="Times New Roman"/>
          <w:szCs w:val="24"/>
        </w:rPr>
        <w:t>,</w:t>
      </w:r>
      <w:r>
        <w:rPr>
          <w:rFonts w:eastAsia="Times New Roman"/>
          <w:szCs w:val="24"/>
        </w:rPr>
        <w:t xml:space="preserve"> τόσο στην Κοζάνη όσο και στη Μεγαλόπολη, ενώ δεν έχει κανενός είδους πολιτική παρεμβάσεων στις περιοχές που άπτονται </w:t>
      </w:r>
      <w:r>
        <w:rPr>
          <w:rFonts w:eastAsia="Times New Roman"/>
          <w:szCs w:val="24"/>
        </w:rPr>
        <w:t xml:space="preserve">των υδροηλεκτρικών. </w:t>
      </w:r>
    </w:p>
    <w:p w14:paraId="6ECB45A4" w14:textId="77777777" w:rsidR="0019790D" w:rsidRDefault="008D2A11">
      <w:pPr>
        <w:spacing w:after="0" w:line="600" w:lineRule="auto"/>
        <w:ind w:firstLine="720"/>
        <w:jc w:val="both"/>
        <w:rPr>
          <w:rFonts w:eastAsia="Times New Roman"/>
          <w:szCs w:val="24"/>
        </w:rPr>
      </w:pPr>
      <w:r>
        <w:rPr>
          <w:rFonts w:eastAsia="Times New Roman"/>
          <w:szCs w:val="24"/>
        </w:rPr>
        <w:t>Οι ιδιωτικές εταιρείες, όπως οι Βωξίτες Παρνασσού, από το 2012 έχουν δεσμευθεί με νόμο και αποδίδουν στις τοπικές κοινωνίες της Φωκίδας, οι οποίες είναι ανάλογες από άποψη οικονομικής ανάπτυξης και προβλημάτων, ένα σημαντικό μέρος.</w:t>
      </w:r>
    </w:p>
    <w:p w14:paraId="6ECB45A5"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lastRenderedPageBreak/>
        <w:t>Για</w:t>
      </w:r>
      <w:r>
        <w:rPr>
          <w:rFonts w:eastAsia="Times New Roman" w:cs="Times New Roman"/>
          <w:szCs w:val="24"/>
        </w:rPr>
        <w:t xml:space="preserve"> το συγκεκριμένο θέμα –για να ξαναγυρίσω στο 3%- με την κινητοποίηση των τοπικών παραγόντων και των τοπικών αρχών της περιοχής της </w:t>
      </w:r>
      <w:r>
        <w:rPr>
          <w:rFonts w:eastAsia="Times New Roman" w:cs="Times New Roman"/>
          <w:szCs w:val="24"/>
        </w:rPr>
        <w:t>δ</w:t>
      </w:r>
      <w:r>
        <w:rPr>
          <w:rFonts w:eastAsia="Times New Roman" w:cs="Times New Roman"/>
          <w:szCs w:val="24"/>
        </w:rPr>
        <w:t xml:space="preserve">υτικής Ευρυτανίας, της αδελφότητας </w:t>
      </w:r>
      <w:proofErr w:type="spellStart"/>
      <w:r>
        <w:rPr>
          <w:rFonts w:eastAsia="Times New Roman" w:cs="Times New Roman"/>
          <w:szCs w:val="24"/>
        </w:rPr>
        <w:t>Γρανιτσιωτών</w:t>
      </w:r>
      <w:proofErr w:type="spellEnd"/>
      <w:r>
        <w:rPr>
          <w:rFonts w:eastAsia="Times New Roman" w:cs="Times New Roman"/>
          <w:szCs w:val="24"/>
        </w:rPr>
        <w:t xml:space="preserve">, της ΚΕΔΕ και των τοπικών </w:t>
      </w:r>
      <w:r>
        <w:rPr>
          <w:rFonts w:eastAsia="Times New Roman" w:cs="Times New Roman"/>
          <w:szCs w:val="24"/>
        </w:rPr>
        <w:t>δήμων</w:t>
      </w:r>
      <w:r>
        <w:rPr>
          <w:rFonts w:eastAsia="Times New Roman" w:cs="Times New Roman"/>
          <w:szCs w:val="24"/>
        </w:rPr>
        <w:t xml:space="preserve"> και </w:t>
      </w:r>
      <w:r>
        <w:rPr>
          <w:rFonts w:eastAsia="Times New Roman" w:cs="Times New Roman"/>
          <w:szCs w:val="24"/>
        </w:rPr>
        <w:t>κοινοτήτων</w:t>
      </w:r>
      <w:r>
        <w:rPr>
          <w:rFonts w:eastAsia="Times New Roman" w:cs="Times New Roman"/>
          <w:szCs w:val="24"/>
        </w:rPr>
        <w:t>, το θέμα έχει φτάσει μέχρι τη</w:t>
      </w:r>
      <w:r>
        <w:rPr>
          <w:rFonts w:eastAsia="Times New Roman" w:cs="Times New Roman"/>
          <w:szCs w:val="24"/>
        </w:rPr>
        <w:t xml:space="preserve">ν Ευρωπαϊκή Επιτροπή. </w:t>
      </w:r>
    </w:p>
    <w:p w14:paraId="6ECB45A6"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Γραμματικάκης</w:t>
      </w:r>
      <w:proofErr w:type="spellEnd"/>
      <w:r>
        <w:rPr>
          <w:rFonts w:eastAsia="Times New Roman" w:cs="Times New Roman"/>
          <w:szCs w:val="24"/>
        </w:rPr>
        <w:t xml:space="preserve">, ο Ευρωβουλευτής του Ποταμιού, έθεσε το θέμα στην </w:t>
      </w:r>
      <w:r>
        <w:rPr>
          <w:rFonts w:eastAsia="Times New Roman" w:cs="Times New Roman"/>
          <w:szCs w:val="24"/>
        </w:rPr>
        <w:t>επιτροπή</w:t>
      </w:r>
      <w:r>
        <w:rPr>
          <w:rFonts w:eastAsia="Times New Roman" w:cs="Times New Roman"/>
          <w:szCs w:val="24"/>
        </w:rPr>
        <w:t xml:space="preserve"> για το εάν θα έπρεπε ή όχι να συμπεριληφθούν τα μεγάλα υδροηλεκτρικά στα υδροηλεκτρικά που αποδίδουν το 3%, για να πάρει την απάντηση από την Επίτροπο Αντα</w:t>
      </w:r>
      <w:r>
        <w:rPr>
          <w:rFonts w:eastAsia="Times New Roman" w:cs="Times New Roman"/>
          <w:szCs w:val="24"/>
        </w:rPr>
        <w:t>γωνισμού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Μαργκρέτε</w:t>
      </w:r>
      <w:proofErr w:type="spellEnd"/>
      <w:r>
        <w:rPr>
          <w:rFonts w:eastAsia="Times New Roman" w:cs="Times New Roman"/>
          <w:szCs w:val="24"/>
        </w:rPr>
        <w:t xml:space="preserve"> </w:t>
      </w:r>
      <w:proofErr w:type="spellStart"/>
      <w:r w:rsidRPr="005E72A2">
        <w:rPr>
          <w:rFonts w:eastAsia="Times New Roman" w:cs="Times New Roman"/>
          <w:szCs w:val="24"/>
        </w:rPr>
        <w:t>Βεστάγκερ</w:t>
      </w:r>
      <w:proofErr w:type="spellEnd"/>
      <w:r>
        <w:rPr>
          <w:rFonts w:eastAsia="Times New Roman" w:cs="Times New Roman"/>
          <w:szCs w:val="24"/>
        </w:rPr>
        <w:t xml:space="preserve"> ότι η ειδική εισφορά που αποδίδεται σε φορείς διαχείρισης δικτύων ή συστημάτων από ορισμένους παραγωγούς ενέργειας από ανανεώσιμες πηγές, ανεξάρτητα του μεγέθους τους, είναι αθέμιτη διάκριση, εκτός εάν συντρέχει αντικειμενικ</w:t>
      </w:r>
      <w:r>
        <w:rPr>
          <w:rFonts w:eastAsia="Times New Roman" w:cs="Times New Roman"/>
          <w:szCs w:val="24"/>
        </w:rPr>
        <w:t>ός λόγος.</w:t>
      </w:r>
    </w:p>
    <w:p w14:paraId="6ECB45A7"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Λέει, λοιπόν, η </w:t>
      </w:r>
      <w:r>
        <w:rPr>
          <w:rFonts w:eastAsia="Times New Roman" w:cs="Times New Roman"/>
          <w:szCs w:val="24"/>
        </w:rPr>
        <w:t>ε</w:t>
      </w:r>
      <w:r>
        <w:rPr>
          <w:rFonts w:eastAsia="Times New Roman" w:cs="Times New Roman"/>
          <w:szCs w:val="24"/>
        </w:rPr>
        <w:t xml:space="preserve">πίτροπος ότι ακόμα και αθέμιτη διάκριση και αθέμιτη ενίσχυση της ΔΕΗ μπορεί να θεωρηθεί το γεγονός ότι έχει εξαιρεθεί από την υποχρέωση να αποδίδει ανταποδοτικό τέλος στις τοπικές κοινωνίες. </w:t>
      </w:r>
    </w:p>
    <w:p w14:paraId="6ECB45A8"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Η επίκαιρη ερώτηση, λοιπόν, είναι πώς</w:t>
      </w:r>
      <w:r>
        <w:rPr>
          <w:rFonts w:eastAsia="Times New Roman" w:cs="Times New Roman"/>
          <w:szCs w:val="24"/>
        </w:rPr>
        <w:t xml:space="preserve"> βλέπετε το θέμα και τι σκοπεύετε να κάνετε γι’ αυτό, για ποιους λόγους δεν θεσμοθετείτε ανταποδοτικό τέ</w:t>
      </w:r>
      <w:r>
        <w:rPr>
          <w:rFonts w:eastAsia="Times New Roman" w:cs="Times New Roman"/>
          <w:szCs w:val="24"/>
        </w:rPr>
        <w:lastRenderedPageBreak/>
        <w:t>λος ειδικά για τα μεγάλα υδροηλεκτρικά εργοστάσια, γιατί -όπως είπα- υπάρχει λίγο ή πολύ παντού με διάφορους τρόπους και</w:t>
      </w:r>
      <w:r>
        <w:rPr>
          <w:rFonts w:eastAsia="Times New Roman" w:cs="Times New Roman"/>
          <w:szCs w:val="24"/>
        </w:rPr>
        <w:t xml:space="preserve">, </w:t>
      </w:r>
      <w:r>
        <w:rPr>
          <w:rFonts w:eastAsia="Times New Roman" w:cs="Times New Roman"/>
          <w:szCs w:val="24"/>
        </w:rPr>
        <w:t>τέλος</w:t>
      </w:r>
      <w:r>
        <w:rPr>
          <w:rFonts w:eastAsia="Times New Roman" w:cs="Times New Roman"/>
          <w:szCs w:val="24"/>
        </w:rPr>
        <w:t>,</w:t>
      </w:r>
      <w:r>
        <w:rPr>
          <w:rFonts w:eastAsia="Times New Roman" w:cs="Times New Roman"/>
          <w:szCs w:val="24"/>
        </w:rPr>
        <w:t xml:space="preserve"> εάν όντως υπάρχουν αντι</w:t>
      </w:r>
      <w:r>
        <w:rPr>
          <w:rFonts w:eastAsia="Times New Roman" w:cs="Times New Roman"/>
          <w:szCs w:val="24"/>
        </w:rPr>
        <w:t>κειμενικές συνθήκες που το σταματάνε.</w:t>
      </w:r>
    </w:p>
    <w:p w14:paraId="6ECB45A9"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ECB45AA" w14:textId="77777777" w:rsidR="0019790D" w:rsidRDefault="008D2A11">
      <w:pPr>
        <w:spacing w:after="0"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τον κ. </w:t>
      </w:r>
      <w:proofErr w:type="spellStart"/>
      <w:r>
        <w:rPr>
          <w:rFonts w:eastAsia="Times New Roman"/>
          <w:bCs/>
          <w:szCs w:val="24"/>
        </w:rPr>
        <w:t>Μπαργιώτα</w:t>
      </w:r>
      <w:proofErr w:type="spellEnd"/>
      <w:r>
        <w:rPr>
          <w:rFonts w:eastAsia="Times New Roman"/>
          <w:bCs/>
          <w:szCs w:val="24"/>
        </w:rPr>
        <w:t xml:space="preserve">. </w:t>
      </w:r>
    </w:p>
    <w:p w14:paraId="6ECB45AB" w14:textId="77777777" w:rsidR="0019790D" w:rsidRDefault="008D2A11">
      <w:pPr>
        <w:spacing w:after="0" w:line="600" w:lineRule="auto"/>
        <w:ind w:firstLine="720"/>
        <w:jc w:val="both"/>
        <w:rPr>
          <w:rFonts w:eastAsia="Times New Roman"/>
          <w:bCs/>
          <w:szCs w:val="24"/>
        </w:rPr>
      </w:pPr>
      <w:r>
        <w:rPr>
          <w:rFonts w:eastAsia="Times New Roman"/>
          <w:bCs/>
          <w:szCs w:val="24"/>
        </w:rPr>
        <w:t>Τον λόγο έχει ο κύριος Υπουργός.</w:t>
      </w:r>
    </w:p>
    <w:p w14:paraId="6ECB45AC" w14:textId="77777777" w:rsidR="0019790D" w:rsidRDefault="008D2A11">
      <w:pPr>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Η απάντηση είναι πάρα πολύ απλή. Τα μεγάλα υδροηλεκτρικά δεν ανήκουν στην κατηγορία των ΑΠΕ. Στην κατηγορία των ΑΠΕ ανήκουν τα </w:t>
      </w:r>
      <w:proofErr w:type="spellStart"/>
      <w:r>
        <w:rPr>
          <w:rFonts w:eastAsia="Times New Roman" w:cs="Times New Roman"/>
          <w:szCs w:val="24"/>
        </w:rPr>
        <w:t>φωτοβολταϊκά</w:t>
      </w:r>
      <w:proofErr w:type="spellEnd"/>
      <w:r>
        <w:rPr>
          <w:rFonts w:eastAsia="Times New Roman" w:cs="Times New Roman"/>
          <w:szCs w:val="24"/>
        </w:rPr>
        <w:t>, τα αιολικά και τα μικρά υδροηλεκτρικά.</w:t>
      </w:r>
    </w:p>
    <w:p w14:paraId="6ECB45AD"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Γιατί δεν ανήκουν σε αυτή την κατηγορία; Διότι παίζουν άλλον ρόλο. Όλα αυτά</w:t>
      </w:r>
      <w:r>
        <w:rPr>
          <w:rFonts w:eastAsia="Times New Roman" w:cs="Times New Roman"/>
          <w:szCs w:val="24"/>
        </w:rPr>
        <w:t xml:space="preserve"> που σας είπα, τα μικρά υδροηλεκτρικά και τα άλλα, έχουν μια συνεχή ροή, προτεραιότητα στην ένταξη στο σύστημα και εγγυημένες τιμές.</w:t>
      </w:r>
    </w:p>
    <w:p w14:paraId="6ECB45AE"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Τα μεγάλα υδροηλεκτρικά της ΔΕΗ παίζουν άλλον ρόλο στο ενεργειακό μας σύστημα. Πρώτον, δεν έχουν </w:t>
      </w:r>
      <w:proofErr w:type="spellStart"/>
      <w:r>
        <w:rPr>
          <w:rFonts w:eastAsia="Times New Roman" w:cs="Times New Roman"/>
          <w:szCs w:val="24"/>
        </w:rPr>
        <w:t>καμμία</w:t>
      </w:r>
      <w:proofErr w:type="spellEnd"/>
      <w:r>
        <w:rPr>
          <w:rFonts w:eastAsia="Times New Roman" w:cs="Times New Roman"/>
          <w:szCs w:val="24"/>
        </w:rPr>
        <w:t xml:space="preserve"> θετική διάκριση. Δε</w:t>
      </w:r>
      <w:r>
        <w:rPr>
          <w:rFonts w:eastAsia="Times New Roman" w:cs="Times New Roman"/>
          <w:szCs w:val="24"/>
        </w:rPr>
        <w:t>ν παίρνουν εγγυημένη τιμή. Μπαίνουν στο σύστημα με την οριακή τιμή, τη χονδρική τιμή του συστήματος.</w:t>
      </w:r>
    </w:p>
    <w:p w14:paraId="6ECB45AF"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Δεύτερον, δεν έχουν </w:t>
      </w:r>
      <w:proofErr w:type="spellStart"/>
      <w:r>
        <w:rPr>
          <w:rFonts w:eastAsia="Times New Roman" w:cs="Times New Roman"/>
          <w:szCs w:val="24"/>
        </w:rPr>
        <w:t>καμμία</w:t>
      </w:r>
      <w:proofErr w:type="spellEnd"/>
      <w:r>
        <w:rPr>
          <w:rFonts w:eastAsia="Times New Roman" w:cs="Times New Roman"/>
          <w:szCs w:val="24"/>
        </w:rPr>
        <w:t xml:space="preserve"> προτεραιότητα. Είναι συμπληρωματικά. Στηρίζουν για λόγους ασφαλείας το σύστημα.</w:t>
      </w:r>
    </w:p>
    <w:p w14:paraId="6ECB45B0"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Τρίτον, δεν κάνουν μόνο τη δουλειά της ενέργειας</w:t>
      </w:r>
      <w:r>
        <w:rPr>
          <w:rFonts w:eastAsia="Times New Roman" w:cs="Times New Roman"/>
          <w:szCs w:val="24"/>
        </w:rPr>
        <w:t>. Είναι ταυτόχρονα αρδευτικά, αντιπλημμυρικά και είναι συστήματα με τα οποία λειτουργούμε όλο το σύστημα των υδάτινων πόρων με ασφάλεια για τις περιοχές.</w:t>
      </w:r>
    </w:p>
    <w:p w14:paraId="6ECB45B1"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Άρα οι λόγοι</w:t>
      </w:r>
      <w:r>
        <w:rPr>
          <w:rFonts w:eastAsia="Times New Roman" w:cs="Times New Roman"/>
          <w:szCs w:val="24"/>
        </w:rPr>
        <w:t>,</w:t>
      </w:r>
      <w:r>
        <w:rPr>
          <w:rFonts w:eastAsia="Times New Roman" w:cs="Times New Roman"/>
          <w:szCs w:val="24"/>
        </w:rPr>
        <w:t xml:space="preserve"> για τους οποίους τα μεγάλα υδροηλεκτρικά δεν είναι μέρος της αντιμετώπισής τους ως κλασι</w:t>
      </w:r>
      <w:r>
        <w:rPr>
          <w:rFonts w:eastAsia="Times New Roman" w:cs="Times New Roman"/>
          <w:szCs w:val="24"/>
        </w:rPr>
        <w:t>κό σύστημα ΑΠΕ, είναι αυτοί. Συνεπώς δεν τίθεται θέμα να αντιμετωπιστούν με τους ίδιους όρους και ταυτόχρονα δεν παίζουν τον ρόλο στο ενεργειακό σύστημα που παίζουν οι βασικές μονάδες λιγνίτη ή άλλες μονάδες ενεργειακής παραγωγής, οι οποίες είναι οι μονάδε</w:t>
      </w:r>
      <w:r>
        <w:rPr>
          <w:rFonts w:eastAsia="Times New Roman" w:cs="Times New Roman"/>
          <w:szCs w:val="24"/>
        </w:rPr>
        <w:t xml:space="preserve">ς μόνιμης εισαγωγής στο σύστημα. Είναι αυτές που καθορίζουν τη σταθερότητα του συστήματος και αποτελούν τις μονάδες </w:t>
      </w:r>
      <w:r>
        <w:rPr>
          <w:rFonts w:eastAsia="Times New Roman" w:cs="Times New Roman"/>
          <w:szCs w:val="24"/>
          <w:lang w:val="en-US"/>
        </w:rPr>
        <w:t>base</w:t>
      </w:r>
      <w:r w:rsidRPr="00B646A9">
        <w:rPr>
          <w:rFonts w:eastAsia="Times New Roman" w:cs="Times New Roman"/>
          <w:szCs w:val="24"/>
        </w:rPr>
        <w:t xml:space="preserve"> </w:t>
      </w:r>
      <w:r>
        <w:rPr>
          <w:rFonts w:eastAsia="Times New Roman" w:cs="Times New Roman"/>
          <w:szCs w:val="24"/>
          <w:lang w:val="en-US"/>
        </w:rPr>
        <w:t>load</w:t>
      </w:r>
      <w:r w:rsidRPr="00D52975">
        <w:rPr>
          <w:rFonts w:eastAsia="Times New Roman" w:cs="Times New Roman"/>
          <w:szCs w:val="24"/>
        </w:rPr>
        <w:t>,</w:t>
      </w:r>
      <w:r>
        <w:rPr>
          <w:rFonts w:eastAsia="Times New Roman" w:cs="Times New Roman"/>
          <w:szCs w:val="24"/>
        </w:rPr>
        <w:t xml:space="preserve"> δηλαδή φορτίου μόνιμης παραγωγής ενέργειας.</w:t>
      </w:r>
    </w:p>
    <w:p w14:paraId="6ECB45B2"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Αυτή είναι η ιδιαιτερότητα των μεγάλων υδροηλεκτρικών</w:t>
      </w:r>
      <w:r w:rsidRPr="00D52975">
        <w:rPr>
          <w:rFonts w:eastAsia="Times New Roman" w:cs="Times New Roman"/>
          <w:szCs w:val="24"/>
        </w:rPr>
        <w:t>.</w:t>
      </w:r>
      <w:r>
        <w:rPr>
          <w:rFonts w:eastAsia="Times New Roman" w:cs="Times New Roman"/>
          <w:szCs w:val="24"/>
        </w:rPr>
        <w:t xml:space="preserve"> Συνεπώς εξαιρούνται και από τη</w:t>
      </w:r>
      <w:r>
        <w:rPr>
          <w:rFonts w:eastAsia="Times New Roman" w:cs="Times New Roman"/>
          <w:szCs w:val="24"/>
        </w:rPr>
        <w:t>ν ένταξή τους στο καθεστώς των ΑΠΕ -με ό,τι αυτό συνεπάγεται- και από τη λειτουργία των βασικών μονάδων παραγωγής του ενεργειακού μας συστήματος.</w:t>
      </w:r>
    </w:p>
    <w:p w14:paraId="6ECB45B3"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lastRenderedPageBreak/>
        <w:t>Αυτή την ιδιαιτερότητα κατά τη γνώμη μου πρέπει να τη σεβαστούμε. Δεν πρέπει να αλλάξει το καθεστώς, παρά μόνο</w:t>
      </w:r>
      <w:r>
        <w:rPr>
          <w:rFonts w:eastAsia="Times New Roman" w:cs="Times New Roman"/>
          <w:szCs w:val="24"/>
        </w:rPr>
        <w:t xml:space="preserve"> εάν μετά αλλάξει ο ρόλος που παίζουν τα μεγάλα υδροηλεκτρικά στο σύστημα.</w:t>
      </w:r>
    </w:p>
    <w:p w14:paraId="6ECB45B4"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Λαμβάνοντας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και την απάντηση 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Βεστάγκερ</w:t>
      </w:r>
      <w:proofErr w:type="spellEnd"/>
      <w:r>
        <w:rPr>
          <w:rFonts w:eastAsia="Times New Roman" w:cs="Times New Roman"/>
          <w:szCs w:val="24"/>
        </w:rPr>
        <w:t>, η απάντηση είναι σαφής. Δεν προσκρούει σε κανένα επίπεδο ανταγωνισμού, ακριβώς επειδή δεν εντάσσονται στο σύστημα των ΑΠΕ, όπ</w:t>
      </w:r>
      <w:r>
        <w:rPr>
          <w:rFonts w:eastAsia="Times New Roman" w:cs="Times New Roman"/>
          <w:szCs w:val="24"/>
        </w:rPr>
        <w:t>ως είναι τα συνεχούς ροής μικρά υδροηλεκτρικά. Άρα δεν τα ανταγωνίζονται και δεν προσκρούει σε κανέναν κανόνα ανταγωνισμού.</w:t>
      </w:r>
    </w:p>
    <w:p w14:paraId="6ECB45B5"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Ευχαριστώ.</w:t>
      </w:r>
    </w:p>
    <w:p w14:paraId="6ECB45B6" w14:textId="77777777" w:rsidR="0019790D" w:rsidRDefault="008D2A11">
      <w:pPr>
        <w:spacing w:after="0"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 τον κύριο Υπουργό.</w:t>
      </w:r>
    </w:p>
    <w:p w14:paraId="6ECB45B7" w14:textId="77777777" w:rsidR="0019790D" w:rsidRDefault="008D2A11">
      <w:pPr>
        <w:spacing w:after="0" w:line="600" w:lineRule="auto"/>
        <w:ind w:firstLine="720"/>
        <w:jc w:val="both"/>
        <w:rPr>
          <w:rFonts w:eastAsia="Times New Roman"/>
          <w:bCs/>
          <w:szCs w:val="24"/>
        </w:rPr>
      </w:pPr>
      <w:r>
        <w:rPr>
          <w:rFonts w:eastAsia="Times New Roman"/>
          <w:bCs/>
          <w:szCs w:val="24"/>
        </w:rPr>
        <w:t xml:space="preserve">Τον λόγο έχει ο κ. </w:t>
      </w:r>
      <w:proofErr w:type="spellStart"/>
      <w:r>
        <w:rPr>
          <w:rFonts w:eastAsia="Times New Roman"/>
          <w:bCs/>
          <w:szCs w:val="24"/>
        </w:rPr>
        <w:t>Μπαργιώτας</w:t>
      </w:r>
      <w:proofErr w:type="spellEnd"/>
      <w:r>
        <w:rPr>
          <w:rFonts w:eastAsia="Times New Roman"/>
          <w:bCs/>
          <w:szCs w:val="24"/>
        </w:rPr>
        <w:t xml:space="preserve"> για τρία λεπτά.</w:t>
      </w:r>
    </w:p>
    <w:p w14:paraId="6ECB45B8" w14:textId="77777777" w:rsidR="0019790D" w:rsidRDefault="008D2A11">
      <w:pPr>
        <w:spacing w:after="0"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Η κουβέντα για το τι είναι μεγάλο και τι μικρό υδροηλεκτρικό έργο και για το τι ρόλο παίζει στο σύστημα είναι κατανοητή και με ξεπερνά από άποψη ειδικότητας και εξειδίκευσης στα θέματα της ενέργειας. Είμαι σίγουρος, όμως, ότι ξεπερ</w:t>
      </w:r>
      <w:r>
        <w:rPr>
          <w:rFonts w:eastAsia="Times New Roman" w:cs="Times New Roman"/>
          <w:szCs w:val="24"/>
        </w:rPr>
        <w:t xml:space="preserve">νάει η ανάλυση που κάνετε και την αντίληψη που έχουν οι τοπικοί πληθυσμοί και οι τοπικές κοινωνίες για τη διάκριση που εν τοις </w:t>
      </w:r>
      <w:proofErr w:type="spellStart"/>
      <w:r>
        <w:rPr>
          <w:rFonts w:eastAsia="Times New Roman" w:cs="Times New Roman"/>
          <w:szCs w:val="24"/>
        </w:rPr>
        <w:t>πράγμασι</w:t>
      </w:r>
      <w:proofErr w:type="spellEnd"/>
      <w:r>
        <w:rPr>
          <w:rFonts w:eastAsia="Times New Roman" w:cs="Times New Roman"/>
          <w:szCs w:val="24"/>
        </w:rPr>
        <w:t xml:space="preserve"> γίνεται εις βάρος τους.</w:t>
      </w:r>
    </w:p>
    <w:p w14:paraId="6ECB45B9"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lastRenderedPageBreak/>
        <w:t>Νομίζω ότι δηλώσατε με σαφήνεια ότι δεν σκοπεύετε να κάνετε κανενός είδους κίνηση όσον αφορά την</w:t>
      </w:r>
      <w:r>
        <w:rPr>
          <w:rFonts w:eastAsia="Times New Roman" w:cs="Times New Roman"/>
          <w:szCs w:val="24"/>
        </w:rPr>
        <w:t xml:space="preserve"> ανταποδοτικότητα ή τη στήριξη από τη ΔΕΗ, η οποία καλώς ή κακώς εκμεταλλεύεται πόρους και διαταράσσει και το οικολογικό περιβάλλον.</w:t>
      </w:r>
    </w:p>
    <w:p w14:paraId="6ECB45BA"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Η πολιτική σας παράταξη ήταν αυτή η οποία ξεσήκωσε κυριολεκτικά τον τόπο τα τελευταία τριάντα χρόνια και ακύρωσε ή άφησε ημ</w:t>
      </w:r>
      <w:r>
        <w:rPr>
          <w:rFonts w:eastAsia="Times New Roman" w:cs="Times New Roman"/>
          <w:szCs w:val="24"/>
        </w:rPr>
        <w:t xml:space="preserve">ιτελή με διάφορες παρεμβάσεις </w:t>
      </w:r>
      <w:r w:rsidRPr="000225E3">
        <w:rPr>
          <w:rFonts w:eastAsia="Times New Roman" w:cs="Times New Roman"/>
          <w:szCs w:val="24"/>
        </w:rPr>
        <w:t>-</w:t>
      </w:r>
      <w:r>
        <w:rPr>
          <w:rFonts w:eastAsia="Times New Roman" w:cs="Times New Roman"/>
          <w:szCs w:val="24"/>
        </w:rPr>
        <w:t>πολιτικές και δικαστικές</w:t>
      </w:r>
      <w:r w:rsidRPr="000225E3">
        <w:rPr>
          <w:rFonts w:eastAsia="Times New Roman" w:cs="Times New Roman"/>
          <w:szCs w:val="24"/>
        </w:rPr>
        <w:t>-</w:t>
      </w:r>
      <w:r>
        <w:rPr>
          <w:rFonts w:eastAsia="Times New Roman" w:cs="Times New Roman"/>
          <w:szCs w:val="24"/>
        </w:rPr>
        <w:t xml:space="preserve"> τα έργα στη </w:t>
      </w:r>
      <w:proofErr w:type="spellStart"/>
      <w:r>
        <w:rPr>
          <w:rFonts w:eastAsia="Times New Roman" w:cs="Times New Roman"/>
          <w:szCs w:val="24"/>
        </w:rPr>
        <w:t>Μεσοχώρα</w:t>
      </w:r>
      <w:proofErr w:type="spellEnd"/>
      <w:r>
        <w:rPr>
          <w:rFonts w:eastAsia="Times New Roman" w:cs="Times New Roman"/>
          <w:szCs w:val="24"/>
        </w:rPr>
        <w:t xml:space="preserve"> και στη Συκιά, για να περάσω στο δεύτερο μέρος της ερώτησης, με κύριο επιχείρημα ότι πρόκειται για μια σοβαρή οικολογική διαταραχή και οι οικολογικές επιπτώσεις στην περιοχή είνα</w:t>
      </w:r>
      <w:r>
        <w:rPr>
          <w:rFonts w:eastAsia="Times New Roman" w:cs="Times New Roman"/>
          <w:szCs w:val="24"/>
        </w:rPr>
        <w:t xml:space="preserve">ι τρομακτικές. </w:t>
      </w:r>
    </w:p>
    <w:p w14:paraId="6ECB45BB"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Για αυτά η ΔΕΗ, όπως γνωρίζετε καλύτερα από εμένα, δεν έχει κάνει το παραμικρό για τις περιοχές. Σας είπα το παράδειγμα της γέφυρας της </w:t>
      </w:r>
      <w:proofErr w:type="spellStart"/>
      <w:r>
        <w:rPr>
          <w:rFonts w:eastAsia="Times New Roman" w:cs="Times New Roman"/>
          <w:szCs w:val="24"/>
        </w:rPr>
        <w:t>Τατάρνας</w:t>
      </w:r>
      <w:proofErr w:type="spellEnd"/>
      <w:r>
        <w:rPr>
          <w:rFonts w:eastAsia="Times New Roman" w:cs="Times New Roman"/>
          <w:szCs w:val="24"/>
        </w:rPr>
        <w:t>, αλλά υπάρχουν τεράστια παραδείγματα εγκατάλειψης</w:t>
      </w:r>
      <w:r>
        <w:rPr>
          <w:rFonts w:eastAsia="Times New Roman" w:cs="Times New Roman"/>
          <w:szCs w:val="24"/>
        </w:rPr>
        <w:t>,</w:t>
      </w:r>
      <w:r>
        <w:rPr>
          <w:rFonts w:eastAsia="Times New Roman" w:cs="Times New Roman"/>
          <w:szCs w:val="24"/>
        </w:rPr>
        <w:t xml:space="preserve"> πραγματικά, διακοπής της κυκλοφορίας λόγω της ύπαρξης των λιμνών των έργων της ΔΕΗ, στα οποία δεν έχει δοθεί κανείς ανταποδοτικός πόρος ή δεν έχει αποκατασταθεί σε πολλές περιπτώσεις για δεκαετίες ολόκληρες η ΔΕΗ. </w:t>
      </w:r>
    </w:p>
    <w:p w14:paraId="6ECB45BC"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Αν ξεπεράσουμε, λοιπόν, το τεχνικό ζήτημ</w:t>
      </w:r>
      <w:r>
        <w:rPr>
          <w:rFonts w:eastAsia="Times New Roman" w:cs="Times New Roman"/>
          <w:szCs w:val="24"/>
        </w:rPr>
        <w:t xml:space="preserve">α, το οποίο εγώ σας είπα προηγουμένως ότι με ξεπερνά, κάποιου είδους ανταπόδοση στην τοπική κοινωνία νομίζω ότι είναι υποχρέωση και της ΔΕΗ και του μελλοντικού ιδιοκτήτη </w:t>
      </w:r>
      <w:r>
        <w:rPr>
          <w:rFonts w:eastAsia="Times New Roman" w:cs="Times New Roman"/>
          <w:szCs w:val="24"/>
        </w:rPr>
        <w:lastRenderedPageBreak/>
        <w:t>ενδεχομένως στο απώτερο μέλλον, μιας και το μέλλον της ΔΕΗ και των συγκεκριμένων εγκατ</w:t>
      </w:r>
      <w:r>
        <w:rPr>
          <w:rFonts w:eastAsia="Times New Roman" w:cs="Times New Roman"/>
          <w:szCs w:val="24"/>
        </w:rPr>
        <w:t>αστάσεων είναι υπό συζήτηση εδώ και πολλά χρόνια. Η Κυβέρνησή σας υιοθέτησε μια λύση, κάποιοι άλλοι μπορεί να υιοθετήσουν μια διαφορετική. Εδώ μπαίνει σε ένα τελείως διαφορετικό πολιτικό πλαίσιο -και όχι τεχνοκρατικό- το ζήτημα της εκμετάλλευσης των φυσικώ</w:t>
      </w:r>
      <w:r>
        <w:rPr>
          <w:rFonts w:eastAsia="Times New Roman" w:cs="Times New Roman"/>
          <w:szCs w:val="24"/>
        </w:rPr>
        <w:t xml:space="preserve">ν πόρων μιας ολόκληρης περιοχής, </w:t>
      </w:r>
      <w:r>
        <w:rPr>
          <w:rFonts w:eastAsia="Times New Roman" w:cs="Times New Roman"/>
          <w:szCs w:val="24"/>
        </w:rPr>
        <w:t xml:space="preserve">πρακτικά </w:t>
      </w:r>
      <w:r>
        <w:rPr>
          <w:rFonts w:eastAsia="Times New Roman" w:cs="Times New Roman"/>
          <w:szCs w:val="24"/>
        </w:rPr>
        <w:t xml:space="preserve">ολόκληρης της χώρας. </w:t>
      </w:r>
    </w:p>
    <w:p w14:paraId="6ECB45BD"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Ειδικά επιμένω για τον Αχελώο, μιας και είναι συγκεκριμένες οι τοπικές, κοινωνικές και πολιτικές συνθήκες στην περιοχή, το οποίο είναι ένα πολύ μεγάλο ερώτημα. Σας ξαναλέω πως δεν νομίζω ότι θ</w:t>
      </w:r>
      <w:r>
        <w:rPr>
          <w:rFonts w:eastAsia="Times New Roman" w:cs="Times New Roman"/>
          <w:szCs w:val="24"/>
        </w:rPr>
        <w:t xml:space="preserve">α γίνει το τεχνοκρατικό θέμα και πολύ καλά αποδεκτό από τις τοπικές κοινωνίες. </w:t>
      </w:r>
    </w:p>
    <w:p w14:paraId="6ECB45BE"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Θα εκμεταλλευτώ με ένα τελευταίο ερώτημα την παρουσία σας εδώ. Με τον κ. </w:t>
      </w:r>
      <w:proofErr w:type="spellStart"/>
      <w:r>
        <w:rPr>
          <w:rFonts w:eastAsia="Times New Roman" w:cs="Times New Roman"/>
          <w:szCs w:val="24"/>
        </w:rPr>
        <w:t>Φάμελλο</w:t>
      </w:r>
      <w:proofErr w:type="spellEnd"/>
      <w:r>
        <w:rPr>
          <w:rFonts w:eastAsia="Times New Roman" w:cs="Times New Roman"/>
          <w:szCs w:val="24"/>
        </w:rPr>
        <w:t xml:space="preserve"> έχουμε ξανασυζητήσει το θέμα της </w:t>
      </w:r>
      <w:proofErr w:type="spellStart"/>
      <w:r>
        <w:rPr>
          <w:rFonts w:eastAsia="Times New Roman" w:cs="Times New Roman"/>
          <w:szCs w:val="24"/>
        </w:rPr>
        <w:t>Μεσοχώρας</w:t>
      </w:r>
      <w:proofErr w:type="spellEnd"/>
      <w:r>
        <w:rPr>
          <w:rFonts w:eastAsia="Times New Roman" w:cs="Times New Roman"/>
          <w:szCs w:val="24"/>
        </w:rPr>
        <w:t xml:space="preserve"> σε προηγούμενο χρόνο. Έχουν ολοκληρωθεί οι διαδικασί</w:t>
      </w:r>
      <w:r>
        <w:rPr>
          <w:rFonts w:eastAsia="Times New Roman" w:cs="Times New Roman"/>
          <w:szCs w:val="24"/>
        </w:rPr>
        <w:t xml:space="preserve">ες περιβαλλοντικής αποδοχής, έχουμε συνεισφέρει όλοι τοπικά και από τη μεριά της Θεσσαλίας στην ολοκλήρωση κάποιων διαδικασιών. Υπάρχει η ειλικρινής δέσμευση της Κυβέρνησης ότι το υδροηλεκτρικό φράγμα της </w:t>
      </w:r>
      <w:proofErr w:type="spellStart"/>
      <w:r>
        <w:rPr>
          <w:rFonts w:eastAsia="Times New Roman" w:cs="Times New Roman"/>
          <w:szCs w:val="24"/>
        </w:rPr>
        <w:t>Μεσοχώρας</w:t>
      </w:r>
      <w:proofErr w:type="spellEnd"/>
      <w:r>
        <w:rPr>
          <w:rFonts w:eastAsia="Times New Roman" w:cs="Times New Roman"/>
          <w:szCs w:val="24"/>
        </w:rPr>
        <w:t>, που δεν έχει σχέση με την εκτροπή, θα ολ</w:t>
      </w:r>
      <w:r>
        <w:rPr>
          <w:rFonts w:eastAsia="Times New Roman" w:cs="Times New Roman"/>
          <w:szCs w:val="24"/>
        </w:rPr>
        <w:t>οκληρωθεί, γιατί είναι ουσιαστικά στη φάση του τελειώματος.</w:t>
      </w:r>
    </w:p>
    <w:p w14:paraId="6ECB45BF"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lastRenderedPageBreak/>
        <w:t>Παρ’ όλα αυτά, θα ήθελα να σας ρωτήσω τι γίνεται με τις εναπομείνασες απαλλοτριώσεις και τις τελευταίες εργασίες της ΔΕΗ, οι οποίες, απ’ ό,τι φαίνεται, δεν προχωρούν, με αποτέλεσμα ένα τεράστιο έρ</w:t>
      </w:r>
      <w:r>
        <w:rPr>
          <w:rFonts w:eastAsia="Times New Roman" w:cs="Times New Roman"/>
          <w:szCs w:val="24"/>
        </w:rPr>
        <w:t>γο, ένα έτοιμο υδροηλεκτρικό εργοστάσιο εδώ και δεκαετίες, να μην μπορεί να ενταχθεί στο σύστημα, για να αποδώσει και στη ΔΕΗ και στη χώρα.</w:t>
      </w:r>
    </w:p>
    <w:p w14:paraId="6ECB45C0"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ECB45C1" w14:textId="77777777" w:rsidR="0019790D" w:rsidRDefault="008D2A11">
      <w:pPr>
        <w:spacing w:after="0" w:line="600" w:lineRule="auto"/>
        <w:ind w:firstLine="720"/>
        <w:jc w:val="both"/>
        <w:rPr>
          <w:rFonts w:eastAsia="Times New Roman" w:cs="Times New Roman"/>
          <w:szCs w:val="24"/>
        </w:rPr>
      </w:pPr>
      <w:r w:rsidRPr="00AA42AB">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Μπαργιώτα</w:t>
      </w:r>
      <w:proofErr w:type="spellEnd"/>
      <w:r>
        <w:rPr>
          <w:rFonts w:eastAsia="Times New Roman" w:cs="Times New Roman"/>
          <w:szCs w:val="24"/>
        </w:rPr>
        <w:t>.</w:t>
      </w:r>
    </w:p>
    <w:p w14:paraId="6ECB45C2"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6ECB45C3" w14:textId="77777777" w:rsidR="0019790D" w:rsidRDefault="008D2A11">
      <w:pPr>
        <w:spacing w:after="0" w:line="600" w:lineRule="auto"/>
        <w:ind w:firstLine="720"/>
        <w:jc w:val="both"/>
        <w:rPr>
          <w:rFonts w:eastAsia="Times New Roman" w:cs="Times New Roman"/>
          <w:szCs w:val="24"/>
        </w:rPr>
      </w:pPr>
      <w:r w:rsidRPr="00AA42AB">
        <w:rPr>
          <w:rFonts w:eastAsia="Times New Roman" w:cs="Times New Roman"/>
          <w:b/>
          <w:szCs w:val="24"/>
        </w:rPr>
        <w:t>ΓΕΩΡΓ</w:t>
      </w:r>
      <w:r w:rsidRPr="00AA42AB">
        <w:rPr>
          <w:rFonts w:eastAsia="Times New Roman" w:cs="Times New Roman"/>
          <w:b/>
          <w:szCs w:val="24"/>
        </w:rPr>
        <w:t>ΙΟΣ ΣΤΑΘΑΚΗΣ (Υπουργός Περιβάλλοντος και Ενέργειας):</w:t>
      </w:r>
      <w:r>
        <w:rPr>
          <w:rFonts w:eastAsia="Times New Roman" w:cs="Times New Roman"/>
          <w:szCs w:val="24"/>
        </w:rPr>
        <w:t xml:space="preserve"> Όπως υπονοήσατε, η ιδιαιτερότητα των μεγάλων υδροηλεκτρικών σε σχέση με την τοπική κοινωνία απαντάται από την εταιρική κοινωνική ευθύνη της ΔΕΗ και τα έργα που από το 2008 έχει συμφωνήσει με τους φορείς </w:t>
      </w:r>
      <w:r>
        <w:rPr>
          <w:rFonts w:eastAsia="Times New Roman" w:cs="Times New Roman"/>
          <w:szCs w:val="24"/>
        </w:rPr>
        <w:t xml:space="preserve">της </w:t>
      </w:r>
      <w:r>
        <w:rPr>
          <w:rFonts w:eastAsia="Times New Roman" w:cs="Times New Roman"/>
          <w:szCs w:val="24"/>
        </w:rPr>
        <w:t>τοπικής αυτοδιοίκησης</w:t>
      </w:r>
      <w:r>
        <w:rPr>
          <w:rFonts w:eastAsia="Times New Roman" w:cs="Times New Roman"/>
          <w:szCs w:val="24"/>
        </w:rPr>
        <w:t>. Περιλαμβάνουν πολύ μεγάλα και σημαντικά έργα στην περιοχή, όπως ηλεκτροφωτισμός, συντήρηση γεφυρών, αντλιοστάσια, αποκατάσταση κοίτης Αχελώου, αποθέσεις απορριμμάτων, οδοποιία και δεκάδες άλλα έργα. Άρα η απάντηση στο πρώτο ερώτη</w:t>
      </w:r>
      <w:r>
        <w:rPr>
          <w:rFonts w:eastAsia="Times New Roman" w:cs="Times New Roman"/>
          <w:szCs w:val="24"/>
        </w:rPr>
        <w:t xml:space="preserve">μα «σε τι ωφελείται η </w:t>
      </w:r>
      <w:r>
        <w:rPr>
          <w:rFonts w:eastAsia="Times New Roman" w:cs="Times New Roman"/>
          <w:szCs w:val="24"/>
        </w:rPr>
        <w:lastRenderedPageBreak/>
        <w:t>τοπική κοινωνία», με δεδομένο την ιδιαιτερότητα των μεγάλων υδροηλεκτρικών, απαντάται με τη στήριξη που προσφέρει η ΔΕΗ στο πλαίσιο της εταιρικής κοινωνικής ευθύνης γι’ αυτές τις περιοχές.</w:t>
      </w:r>
    </w:p>
    <w:p w14:paraId="6ECB45C4"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 xml:space="preserve">Όσον αφορά τη </w:t>
      </w:r>
      <w:proofErr w:type="spellStart"/>
      <w:r>
        <w:rPr>
          <w:rFonts w:eastAsia="Times New Roman" w:cs="Times New Roman"/>
          <w:szCs w:val="24"/>
        </w:rPr>
        <w:t>Μεσοχώρα</w:t>
      </w:r>
      <w:proofErr w:type="spellEnd"/>
      <w:r>
        <w:rPr>
          <w:rFonts w:eastAsia="Times New Roman" w:cs="Times New Roman"/>
          <w:szCs w:val="24"/>
        </w:rPr>
        <w:t xml:space="preserve">, όπως ξέρετε, η </w:t>
      </w:r>
      <w:proofErr w:type="spellStart"/>
      <w:r>
        <w:rPr>
          <w:rFonts w:eastAsia="Times New Roman" w:cs="Times New Roman"/>
          <w:szCs w:val="24"/>
        </w:rPr>
        <w:t>Μεσοχώ</w:t>
      </w:r>
      <w:r>
        <w:rPr>
          <w:rFonts w:eastAsia="Times New Roman" w:cs="Times New Roman"/>
          <w:szCs w:val="24"/>
        </w:rPr>
        <w:t>ρα</w:t>
      </w:r>
      <w:proofErr w:type="spellEnd"/>
      <w:r>
        <w:rPr>
          <w:rFonts w:eastAsia="Times New Roman" w:cs="Times New Roman"/>
          <w:szCs w:val="24"/>
        </w:rPr>
        <w:t xml:space="preserve"> προχωράει, εφόσον διασφαλίστηκε ο πλήρης και καθολικός και οριστικός διαχωρισμός του από οποιαδήποτε έννοια εκτροπής του Αχελώου. Αυτό κατοχυρώθηκε. Από εκεί και πέρα, προχωρ</w:t>
      </w:r>
      <w:r>
        <w:rPr>
          <w:rFonts w:eastAsia="Times New Roman" w:cs="Times New Roman"/>
          <w:szCs w:val="24"/>
        </w:rPr>
        <w:t>ούν</w:t>
      </w:r>
      <w:r>
        <w:rPr>
          <w:rFonts w:eastAsia="Times New Roman" w:cs="Times New Roman"/>
          <w:szCs w:val="24"/>
        </w:rPr>
        <w:t xml:space="preserve"> βήμα-βήμα -σε συνεργασία με τον Δήμο Πύλης- τα θέματα που έχουν να κάνουν μ</w:t>
      </w:r>
      <w:r>
        <w:rPr>
          <w:rFonts w:eastAsia="Times New Roman" w:cs="Times New Roman"/>
          <w:szCs w:val="24"/>
        </w:rPr>
        <w:t xml:space="preserve">ε τις απαλλοτριώσεις, το ΣΧΟΟΑΠ της περιοχής, το οποίο προσπαθεί να ενσωματώσει τα νέα δεδομένα. Εκκρεμούν αρκετά βήματα, όπως η απόφαση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της ΔΕΗ για την αναγκαστική απαλλοτρίωση των προσδιορισμένων εκτάσεων και η ολοκλήρωση των ε</w:t>
      </w:r>
      <w:r>
        <w:rPr>
          <w:rFonts w:eastAsia="Times New Roman" w:cs="Times New Roman"/>
          <w:szCs w:val="24"/>
        </w:rPr>
        <w:t xml:space="preserve">ργασιών που έχουν διακοπεί ή έχουν καταστεί αναγκαίες, που αποτελούν πλέον μέρος των επενδυτικών πρωτοβουλιών που έχει η ΔΕΗ και του σχεδιασμού που κάνει στις επενδύσεις της. </w:t>
      </w:r>
    </w:p>
    <w:p w14:paraId="6ECB45C5"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Συνεπώς έχουν λυθεί οι βασικές προϋποθέσεις για την ολοκλήρωση του έργου, όπως ε</w:t>
      </w:r>
      <w:r>
        <w:rPr>
          <w:rFonts w:eastAsia="Times New Roman" w:cs="Times New Roman"/>
          <w:szCs w:val="24"/>
        </w:rPr>
        <w:t>ίχε διατυπωθεί πρόσφατα. Βήμα-βήμα γίνονται και όλα τα αναγκαία μέτρα για να προχωρήσει αυτό το έργο, το οποίο εκ των πραγμάτων θα είναι σημαντικό και για τη ΔΕΗ και για το σύστημα της χώρας.</w:t>
      </w:r>
    </w:p>
    <w:p w14:paraId="6ECB45C6" w14:textId="77777777" w:rsidR="0019790D" w:rsidRDefault="008D2A1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 xml:space="preserve">Ευχαριστούμε, κύριε Υπουργέ. </w:t>
      </w:r>
    </w:p>
    <w:p w14:paraId="6ECB45C7"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λ</w:t>
      </w:r>
      <w:r>
        <w:rPr>
          <w:rFonts w:eastAsia="Times New Roman" w:cs="Times New Roman"/>
          <w:szCs w:val="24"/>
        </w:rPr>
        <w:t>οκληρώθηκε η συζήτηση των επικαίρων ερωτήσεων.</w:t>
      </w:r>
    </w:p>
    <w:p w14:paraId="6ECB45C8" w14:textId="77777777" w:rsidR="0019790D" w:rsidRDefault="008D2A11">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6ECB45C9" w14:textId="77777777" w:rsidR="0019790D" w:rsidRDefault="008D2A11">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6ECB45CA" w14:textId="77777777" w:rsidR="0019790D" w:rsidRDefault="008D2A11">
      <w:pPr>
        <w:spacing w:after="0" w:line="600" w:lineRule="auto"/>
        <w:ind w:firstLine="720"/>
        <w:jc w:val="both"/>
        <w:rPr>
          <w:rFonts w:eastAsia="Times New Roman" w:cs="Times New Roman"/>
          <w:b/>
          <w:bCs/>
          <w:szCs w:val="24"/>
        </w:rPr>
      </w:pPr>
      <w:r>
        <w:rPr>
          <w:rFonts w:eastAsia="Times New Roman" w:cs="Times New Roman"/>
          <w:b/>
          <w:szCs w:val="24"/>
        </w:rPr>
        <w:t>ΠΡΟΕΔΡΕΥΩΝ (Μάριος Γεωργιάδης):</w:t>
      </w:r>
      <w:r>
        <w:rPr>
          <w:rFonts w:eastAsia="Times New Roman" w:cs="Times New Roman"/>
          <w:szCs w:val="24"/>
        </w:rPr>
        <w:t xml:space="preserve"> Με τη συναίνεση του Σώματος και ώρα 11.30΄ </w:t>
      </w:r>
      <w:proofErr w:type="spellStart"/>
      <w:r>
        <w:rPr>
          <w:rFonts w:eastAsia="Times New Roman" w:cs="Times New Roman"/>
          <w:szCs w:val="24"/>
        </w:rPr>
        <w:t>λύεται</w:t>
      </w:r>
      <w:proofErr w:type="spellEnd"/>
      <w:r>
        <w:rPr>
          <w:rFonts w:eastAsia="Times New Roman" w:cs="Times New Roman"/>
          <w:szCs w:val="24"/>
        </w:rPr>
        <w:t xml:space="preserve"> η συνεδρία</w:t>
      </w:r>
      <w:r>
        <w:rPr>
          <w:rFonts w:eastAsia="Times New Roman" w:cs="Times New Roman"/>
          <w:szCs w:val="24"/>
        </w:rPr>
        <w:t>ση για τη</w:t>
      </w:r>
      <w:r>
        <w:rPr>
          <w:rFonts w:eastAsia="Times New Roman" w:cs="Times New Roman"/>
          <w:szCs w:val="24"/>
        </w:rPr>
        <w:t>ν προσεχή</w:t>
      </w:r>
      <w:r>
        <w:rPr>
          <w:rFonts w:eastAsia="Times New Roman" w:cs="Times New Roman"/>
          <w:szCs w:val="24"/>
        </w:rPr>
        <w:t xml:space="preserve"> Δευτέρα 14 Μ</w:t>
      </w:r>
      <w:r>
        <w:rPr>
          <w:rFonts w:eastAsia="Times New Roman" w:cs="Times New Roman"/>
          <w:szCs w:val="24"/>
        </w:rPr>
        <w:t>αΐ</w:t>
      </w:r>
      <w:r>
        <w:rPr>
          <w:rFonts w:eastAsia="Times New Roman" w:cs="Times New Roman"/>
          <w:szCs w:val="24"/>
        </w:rPr>
        <w:t>ου 2018 και ώρα 18.00΄,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 α) συζήτηση επικαίρων ερωτήσεων και β) </w:t>
      </w:r>
      <w:r>
        <w:rPr>
          <w:rFonts w:eastAsia="Times New Roman" w:cs="Times New Roman"/>
          <w:szCs w:val="24"/>
        </w:rPr>
        <w:t>συζήτηση της υπ’ αριθμ</w:t>
      </w:r>
      <w:r>
        <w:rPr>
          <w:rFonts w:eastAsia="Times New Roman" w:cs="Times New Roman"/>
          <w:szCs w:val="24"/>
        </w:rPr>
        <w:t>όν</w:t>
      </w:r>
      <w:r>
        <w:rPr>
          <w:rFonts w:eastAsia="Times New Roman" w:cs="Times New Roman"/>
          <w:szCs w:val="24"/>
        </w:rPr>
        <w:t xml:space="preserve"> </w:t>
      </w:r>
      <w:r>
        <w:rPr>
          <w:rFonts w:eastAsia="Times New Roman" w:cs="Times New Roman"/>
          <w:szCs w:val="24"/>
        </w:rPr>
        <w:t xml:space="preserve">22/8-3-2018 </w:t>
      </w:r>
      <w:r>
        <w:rPr>
          <w:rFonts w:eastAsia="Times New Roman" w:cs="Times New Roman"/>
          <w:szCs w:val="24"/>
        </w:rPr>
        <w:t>επερώτηση</w:t>
      </w:r>
      <w:r>
        <w:rPr>
          <w:rFonts w:eastAsia="Times New Roman" w:cs="Times New Roman"/>
          <w:szCs w:val="24"/>
        </w:rPr>
        <w:t>ς</w:t>
      </w:r>
      <w:r>
        <w:rPr>
          <w:rFonts w:eastAsia="Times New Roman" w:cs="Times New Roman"/>
          <w:szCs w:val="24"/>
        </w:rPr>
        <w:t xml:space="preserve">, σύμφωνα με την ημερήσια διάταξη που έχει διανεμηθεί. </w:t>
      </w:r>
    </w:p>
    <w:p w14:paraId="6ECB45CB" w14:textId="77777777" w:rsidR="0019790D" w:rsidRDefault="008D2A11">
      <w:pPr>
        <w:spacing w:after="0" w:line="600" w:lineRule="auto"/>
        <w:jc w:val="both"/>
        <w:rPr>
          <w:rFonts w:eastAsia="Times New Roman" w:cs="Times New Roman"/>
          <w:szCs w:val="24"/>
        </w:rPr>
      </w:pPr>
      <w:r>
        <w:rPr>
          <w:rFonts w:eastAsia="Times New Roman" w:cs="Times New Roman"/>
          <w:b/>
          <w:bCs/>
          <w:szCs w:val="24"/>
        </w:rPr>
        <w:t>Ο ΠΡΟΕΔΡΟΣ                                                                               ΟΙ ΓΡΑΜΜΑΤΕΙΣ</w:t>
      </w:r>
    </w:p>
    <w:p w14:paraId="6ECB45CC" w14:textId="77777777" w:rsidR="0019790D" w:rsidRDefault="0019790D">
      <w:pPr>
        <w:spacing w:after="0" w:line="600" w:lineRule="auto"/>
        <w:ind w:firstLine="720"/>
        <w:jc w:val="both"/>
        <w:rPr>
          <w:rFonts w:eastAsia="Times New Roman" w:cs="Times New Roman"/>
          <w:szCs w:val="24"/>
        </w:rPr>
      </w:pPr>
    </w:p>
    <w:sectPr w:rsidR="0019790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trackRevisions/>
  <w:documentProtection w:edit="trackedChanges" w:enforcement="1" w:cryptProviderType="rsaFull" w:cryptAlgorithmClass="hash" w:cryptAlgorithmType="typeAny" w:cryptAlgorithmSid="4" w:cryptSpinCount="50000" w:hash="Eru6THoZeMAvdrEiUfGPnmNYYug=" w:salt="BRWJiWcmycNmTePRLRtTm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90D"/>
    <w:rsid w:val="0019790D"/>
    <w:rsid w:val="006D19AB"/>
    <w:rsid w:val="008D2A1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B44C1"/>
  <w15:docId w15:val="{8F0EB4C2-3D82-4273-85EF-F535F5AE3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156C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156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631</MetadataID>
    <Session xmlns="641f345b-441b-4b81-9152-adc2e73ba5e1">Γ´</Session>
    <Date xmlns="641f345b-441b-4b81-9152-adc2e73ba5e1">2018-05-10T21:00:00+00:00</Date>
    <Status xmlns="641f345b-441b-4b81-9152-adc2e73ba5e1">
      <Url>http://srv-sp1/praktika/Lists/Incoming_Metadata/EditForm.aspx?ID=631&amp;Source=/praktika/Recordings_Library/Forms/AllItems.aspx</Url>
      <Description>Δημοσιεύτηκε</Description>
    </Status>
    <Meeting xmlns="641f345b-441b-4b81-9152-adc2e73ba5e1">ΡΙΣΤ´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74D782-024F-4FEC-9B18-18FF6AD87A0E}">
  <ds:schemaRefs>
    <ds:schemaRef ds:uri="http://schemas.microsoft.com/office/2006/documentManagement/types"/>
    <ds:schemaRef ds:uri="http://purl.org/dc/elements/1.1/"/>
    <ds:schemaRef ds:uri="641f345b-441b-4b81-9152-adc2e73ba5e1"/>
    <ds:schemaRef ds:uri="http://purl.org/dc/terms/"/>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971C3B72-74C8-4706-A95E-86725C1F28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A1B59D-4C25-4A39-BB66-9974E4CA02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63</Pages>
  <Words>11738</Words>
  <Characters>63387</Characters>
  <Application>Microsoft Office Word</Application>
  <DocSecurity>0</DocSecurity>
  <Lines>528</Lines>
  <Paragraphs>149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2018-05-21T15:36:00Z</dcterms:created>
  <dcterms:modified xsi:type="dcterms:W3CDTF">2018-05-21T15:36:00Z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